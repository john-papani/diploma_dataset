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6678D" w14:textId="77777777" w:rsidR="00A344F8" w:rsidRPr="00A344F8" w:rsidRDefault="00A344F8" w:rsidP="00A344F8">
      <w:pPr>
        <w:spacing w:after="0" w:line="360" w:lineRule="auto"/>
        <w:rPr>
          <w:ins w:id="0" w:author="Φλούδα Χριστίνα" w:date="2017-10-23T12:48:00Z"/>
          <w:rFonts w:eastAsia="Times New Roman"/>
          <w:szCs w:val="24"/>
          <w:lang w:eastAsia="en-US"/>
        </w:rPr>
      </w:pPr>
      <w:bookmarkStart w:id="1" w:name="_GoBack"/>
      <w:bookmarkEnd w:id="1"/>
      <w:ins w:id="2" w:author="Φλούδα Χριστίνα" w:date="2017-10-23T12:48:00Z">
        <w:r w:rsidRPr="00A344F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20F6CE1" w14:textId="77777777" w:rsidR="00A344F8" w:rsidRPr="00A344F8" w:rsidRDefault="00A344F8" w:rsidP="00A344F8">
      <w:pPr>
        <w:spacing w:after="0" w:line="360" w:lineRule="auto"/>
        <w:rPr>
          <w:ins w:id="3" w:author="Φλούδα Χριστίνα" w:date="2017-10-23T12:48:00Z"/>
          <w:rFonts w:eastAsia="Times New Roman"/>
          <w:szCs w:val="24"/>
          <w:lang w:eastAsia="en-US"/>
        </w:rPr>
      </w:pPr>
    </w:p>
    <w:p w14:paraId="54D0D9B7" w14:textId="77777777" w:rsidR="00A344F8" w:rsidRPr="00A344F8" w:rsidRDefault="00A344F8" w:rsidP="00A344F8">
      <w:pPr>
        <w:spacing w:after="0" w:line="360" w:lineRule="auto"/>
        <w:rPr>
          <w:ins w:id="4" w:author="Φλούδα Χριστίνα" w:date="2017-10-23T12:48:00Z"/>
          <w:rFonts w:eastAsia="Times New Roman"/>
          <w:szCs w:val="24"/>
          <w:lang w:eastAsia="en-US"/>
        </w:rPr>
      </w:pPr>
      <w:ins w:id="5" w:author="Φλούδα Χριστίνα" w:date="2017-10-23T12:48:00Z">
        <w:r w:rsidRPr="00A344F8">
          <w:rPr>
            <w:rFonts w:eastAsia="Times New Roman"/>
            <w:szCs w:val="24"/>
            <w:lang w:eastAsia="en-US"/>
          </w:rPr>
          <w:t>ΠΙΝΑΚΑΣ ΠΕΡΙΕΧΟΜΕΝΩΝ</w:t>
        </w:r>
      </w:ins>
    </w:p>
    <w:p w14:paraId="6B3D238F" w14:textId="77777777" w:rsidR="00A344F8" w:rsidRPr="00A344F8" w:rsidRDefault="00A344F8" w:rsidP="00A344F8">
      <w:pPr>
        <w:spacing w:after="0" w:line="360" w:lineRule="auto"/>
        <w:rPr>
          <w:ins w:id="6" w:author="Φλούδα Χριστίνα" w:date="2017-10-23T12:48:00Z"/>
          <w:rFonts w:eastAsia="Times New Roman"/>
          <w:szCs w:val="24"/>
          <w:lang w:eastAsia="en-US"/>
        </w:rPr>
      </w:pPr>
      <w:ins w:id="7" w:author="Φλούδα Χριστίνα" w:date="2017-10-23T12:48:00Z">
        <w:r w:rsidRPr="00A344F8">
          <w:rPr>
            <w:rFonts w:eastAsia="Times New Roman"/>
            <w:szCs w:val="24"/>
            <w:lang w:eastAsia="en-US"/>
          </w:rPr>
          <w:t xml:space="preserve">ΙΖ΄ ΠΕΡΙΟΔΟΣ </w:t>
        </w:r>
      </w:ins>
    </w:p>
    <w:p w14:paraId="238A1C3D" w14:textId="77777777" w:rsidR="00A344F8" w:rsidRPr="00A344F8" w:rsidRDefault="00A344F8" w:rsidP="00A344F8">
      <w:pPr>
        <w:spacing w:after="0" w:line="360" w:lineRule="auto"/>
        <w:rPr>
          <w:ins w:id="8" w:author="Φλούδα Χριστίνα" w:date="2017-10-23T12:48:00Z"/>
          <w:rFonts w:eastAsia="Times New Roman"/>
          <w:szCs w:val="24"/>
          <w:lang w:eastAsia="en-US"/>
        </w:rPr>
      </w:pPr>
      <w:ins w:id="9" w:author="Φλούδα Χριστίνα" w:date="2017-10-23T12:48:00Z">
        <w:r w:rsidRPr="00A344F8">
          <w:rPr>
            <w:rFonts w:eastAsia="Times New Roman"/>
            <w:szCs w:val="24"/>
            <w:lang w:eastAsia="en-US"/>
          </w:rPr>
          <w:t>ΠΡΟΕΔΡΕΥΟΜΕΝΗΣ ΚΟΙΝΟΒΟΥΛΕΥΤΙΚΗΣ ΔΗΜΟΚΡΑΤΙΑΣ</w:t>
        </w:r>
      </w:ins>
    </w:p>
    <w:p w14:paraId="046A0A3C" w14:textId="77777777" w:rsidR="00A344F8" w:rsidRPr="00A344F8" w:rsidRDefault="00A344F8" w:rsidP="00A344F8">
      <w:pPr>
        <w:spacing w:after="0" w:line="360" w:lineRule="auto"/>
        <w:rPr>
          <w:ins w:id="10" w:author="Φλούδα Χριστίνα" w:date="2017-10-23T12:48:00Z"/>
          <w:rFonts w:eastAsia="Times New Roman"/>
          <w:szCs w:val="24"/>
          <w:lang w:eastAsia="en-US"/>
        </w:rPr>
      </w:pPr>
      <w:ins w:id="11" w:author="Φλούδα Χριστίνα" w:date="2017-10-23T12:48:00Z">
        <w:r w:rsidRPr="00A344F8">
          <w:rPr>
            <w:rFonts w:eastAsia="Times New Roman"/>
            <w:szCs w:val="24"/>
            <w:lang w:eastAsia="en-US"/>
          </w:rPr>
          <w:t>ΣΥΝΟΔΟΣ Γ΄</w:t>
        </w:r>
      </w:ins>
    </w:p>
    <w:p w14:paraId="73174A81" w14:textId="77777777" w:rsidR="00A344F8" w:rsidRPr="00A344F8" w:rsidRDefault="00A344F8" w:rsidP="00A344F8">
      <w:pPr>
        <w:spacing w:after="0" w:line="360" w:lineRule="auto"/>
        <w:rPr>
          <w:ins w:id="12" w:author="Φλούδα Χριστίνα" w:date="2017-10-23T12:48:00Z"/>
          <w:rFonts w:eastAsia="Times New Roman"/>
          <w:szCs w:val="24"/>
          <w:lang w:eastAsia="en-US"/>
        </w:rPr>
      </w:pPr>
    </w:p>
    <w:p w14:paraId="5F92253B" w14:textId="77777777" w:rsidR="00A344F8" w:rsidRPr="00A344F8" w:rsidRDefault="00A344F8" w:rsidP="00A344F8">
      <w:pPr>
        <w:spacing w:after="0" w:line="360" w:lineRule="auto"/>
        <w:rPr>
          <w:ins w:id="13" w:author="Φλούδα Χριστίνα" w:date="2017-10-23T12:48:00Z"/>
          <w:rFonts w:eastAsia="Times New Roman"/>
          <w:szCs w:val="24"/>
          <w:lang w:eastAsia="en-US"/>
        </w:rPr>
      </w:pPr>
      <w:ins w:id="14" w:author="Φλούδα Χριστίνα" w:date="2017-10-23T12:48:00Z">
        <w:r w:rsidRPr="00A344F8">
          <w:rPr>
            <w:rFonts w:eastAsia="Times New Roman"/>
            <w:szCs w:val="24"/>
            <w:lang w:eastAsia="en-US"/>
          </w:rPr>
          <w:t>ΣΥΝΕΔΡΙΑΣΗ Η΄</w:t>
        </w:r>
      </w:ins>
    </w:p>
    <w:p w14:paraId="04AB37B5" w14:textId="77777777" w:rsidR="00A344F8" w:rsidRPr="00A344F8" w:rsidRDefault="00A344F8" w:rsidP="00A344F8">
      <w:pPr>
        <w:spacing w:after="0" w:line="360" w:lineRule="auto"/>
        <w:rPr>
          <w:ins w:id="15" w:author="Φλούδα Χριστίνα" w:date="2017-10-23T12:48:00Z"/>
          <w:rFonts w:eastAsia="Times New Roman"/>
          <w:szCs w:val="24"/>
          <w:lang w:eastAsia="en-US"/>
        </w:rPr>
      </w:pPr>
      <w:ins w:id="16" w:author="Φλούδα Χριστίνα" w:date="2017-10-23T12:48:00Z">
        <w:r w:rsidRPr="00A344F8">
          <w:rPr>
            <w:rFonts w:eastAsia="Times New Roman"/>
            <w:szCs w:val="24"/>
            <w:lang w:eastAsia="en-US"/>
          </w:rPr>
          <w:t>Πέμπτη  12 Οκτωβρίου 2017</w:t>
        </w:r>
      </w:ins>
    </w:p>
    <w:p w14:paraId="3784C41D" w14:textId="77777777" w:rsidR="00A344F8" w:rsidRPr="00A344F8" w:rsidRDefault="00A344F8" w:rsidP="00A344F8">
      <w:pPr>
        <w:spacing w:after="0" w:line="360" w:lineRule="auto"/>
        <w:rPr>
          <w:ins w:id="17" w:author="Φλούδα Χριστίνα" w:date="2017-10-23T12:48:00Z"/>
          <w:rFonts w:eastAsia="Times New Roman"/>
          <w:szCs w:val="24"/>
          <w:lang w:eastAsia="en-US"/>
        </w:rPr>
      </w:pPr>
    </w:p>
    <w:p w14:paraId="7B647090" w14:textId="77777777" w:rsidR="00A344F8" w:rsidRPr="00A344F8" w:rsidRDefault="00A344F8" w:rsidP="00A344F8">
      <w:pPr>
        <w:spacing w:after="0" w:line="360" w:lineRule="auto"/>
        <w:rPr>
          <w:ins w:id="18" w:author="Φλούδα Χριστίνα" w:date="2017-10-23T12:48:00Z"/>
          <w:rFonts w:eastAsia="Times New Roman"/>
          <w:szCs w:val="24"/>
          <w:lang w:eastAsia="en-US"/>
        </w:rPr>
      </w:pPr>
      <w:ins w:id="19" w:author="Φλούδα Χριστίνα" w:date="2017-10-23T12:48:00Z">
        <w:r w:rsidRPr="00A344F8">
          <w:rPr>
            <w:rFonts w:eastAsia="Times New Roman"/>
            <w:szCs w:val="24"/>
            <w:lang w:eastAsia="en-US"/>
          </w:rPr>
          <w:t>ΘΕΜΑΤΑ</w:t>
        </w:r>
      </w:ins>
    </w:p>
    <w:p w14:paraId="573F30F5" w14:textId="77777777" w:rsidR="00A344F8" w:rsidRPr="00A344F8" w:rsidRDefault="00A344F8" w:rsidP="00A344F8">
      <w:pPr>
        <w:spacing w:after="0" w:line="360" w:lineRule="auto"/>
        <w:rPr>
          <w:ins w:id="20" w:author="Φλούδα Χριστίνα" w:date="2017-10-23T12:48:00Z"/>
          <w:rFonts w:eastAsia="Times New Roman"/>
          <w:szCs w:val="24"/>
          <w:lang w:eastAsia="en-US"/>
        </w:rPr>
      </w:pPr>
      <w:ins w:id="21" w:author="Φλούδα Χριστίνα" w:date="2017-10-23T12:48:00Z">
        <w:r w:rsidRPr="00A344F8">
          <w:rPr>
            <w:rFonts w:eastAsia="Times New Roman"/>
            <w:szCs w:val="24"/>
            <w:lang w:eastAsia="en-US"/>
          </w:rPr>
          <w:t xml:space="preserve"> </w:t>
        </w:r>
        <w:r w:rsidRPr="00A344F8">
          <w:rPr>
            <w:rFonts w:eastAsia="Times New Roman"/>
            <w:szCs w:val="24"/>
            <w:lang w:eastAsia="en-US"/>
          </w:rPr>
          <w:br/>
          <w:t xml:space="preserve">Α. ΕΙΔΙΚΑ ΘΕΜΑΤΑ </w:t>
        </w:r>
        <w:r w:rsidRPr="00A344F8">
          <w:rPr>
            <w:rFonts w:eastAsia="Times New Roman"/>
            <w:szCs w:val="24"/>
            <w:lang w:eastAsia="en-US"/>
          </w:rPr>
          <w:br/>
          <w:t xml:space="preserve">1. Επικύρωση Πρακτικών, σελ. </w:t>
        </w:r>
        <w:r w:rsidRPr="00A344F8">
          <w:rPr>
            <w:rFonts w:eastAsia="Times New Roman"/>
            <w:szCs w:val="24"/>
            <w:lang w:eastAsia="en-US"/>
          </w:rPr>
          <w:br/>
          <w:t xml:space="preserve">2.  Άδεια απουσίας του Βουλευτή κ. Θ. Θεοχάρη, σελ. </w:t>
        </w:r>
        <w:r w:rsidRPr="00A344F8">
          <w:rPr>
            <w:rFonts w:eastAsia="Times New Roman"/>
            <w:szCs w:val="24"/>
            <w:lang w:eastAsia="en-US"/>
          </w:rPr>
          <w:br/>
          <w:t xml:space="preserve">3. Ανακοινώνεται ότι τη συνεδρίαση παρακολουθούν μαθητές από το 21ο Δημοτικό Σχολείο Αθηνών, Γερμανοί επισκέπτες, μαθητές από το 9ο Δημοτικό Σχολείο Αλίμου, το 3ο Δημοτικό Σχολείο Ραφήνας, το 9ο Γυμνάσιο Αθήνας, το 12ο Δημοτικό Σχολείο Λαμίας, το 7ο Δημοτικό Σχολείο Αγρινίου, το Δημοτικό Σχολείο </w:t>
        </w:r>
        <w:proofErr w:type="spellStart"/>
        <w:r w:rsidRPr="00A344F8">
          <w:rPr>
            <w:rFonts w:eastAsia="Times New Roman"/>
            <w:szCs w:val="24"/>
            <w:lang w:eastAsia="en-US"/>
          </w:rPr>
          <w:t>Λιβανάτων</w:t>
        </w:r>
        <w:proofErr w:type="spellEnd"/>
        <w:r w:rsidRPr="00A344F8">
          <w:rPr>
            <w:rFonts w:eastAsia="Times New Roman"/>
            <w:szCs w:val="24"/>
            <w:lang w:eastAsia="en-US"/>
          </w:rPr>
          <w:t xml:space="preserve"> Φθιώτιδας και το Γενικό Λύκειο </w:t>
        </w:r>
        <w:proofErr w:type="spellStart"/>
        <w:r w:rsidRPr="00A344F8">
          <w:rPr>
            <w:rFonts w:eastAsia="Times New Roman"/>
            <w:szCs w:val="24"/>
            <w:lang w:eastAsia="en-US"/>
          </w:rPr>
          <w:t>Λιδωρικίου</w:t>
        </w:r>
        <w:proofErr w:type="spellEnd"/>
        <w:r w:rsidRPr="00A344F8">
          <w:rPr>
            <w:rFonts w:eastAsia="Times New Roman"/>
            <w:szCs w:val="24"/>
            <w:lang w:eastAsia="en-US"/>
          </w:rPr>
          <w:t xml:space="preserve"> Φωκίδας, σελ. </w:t>
        </w:r>
        <w:r w:rsidRPr="00A344F8">
          <w:rPr>
            <w:rFonts w:eastAsia="Times New Roman"/>
            <w:szCs w:val="24"/>
            <w:lang w:eastAsia="en-US"/>
          </w:rPr>
          <w:br/>
          <w:t xml:space="preserve">4. Επί διαδικαστικού θέματος, σελ. </w:t>
        </w:r>
        <w:r w:rsidRPr="00A344F8">
          <w:rPr>
            <w:rFonts w:eastAsia="Times New Roman"/>
            <w:szCs w:val="24"/>
            <w:lang w:eastAsia="en-US"/>
          </w:rPr>
          <w:br/>
          <w:t xml:space="preserve">5. Επί προσωπικού θέματος, σελ. </w:t>
        </w:r>
        <w:r w:rsidRPr="00A344F8">
          <w:rPr>
            <w:rFonts w:eastAsia="Times New Roman"/>
            <w:szCs w:val="24"/>
            <w:lang w:eastAsia="en-US"/>
          </w:rPr>
          <w:br/>
          <w:t xml:space="preserve">6.  Έκφραση συλλυπητηρίων για τον δολοφονηθέντα δικηγόρο Μ. Ζαφειρόπουλο και καταδίκη της Βουλής για κάθε δολοφονική πράξη, σελ. </w:t>
        </w:r>
        <w:r w:rsidRPr="00A344F8">
          <w:rPr>
            <w:rFonts w:eastAsia="Times New Roman"/>
            <w:szCs w:val="24"/>
            <w:lang w:eastAsia="en-US"/>
          </w:rPr>
          <w:br/>
          <w:t xml:space="preserve"> </w:t>
        </w:r>
        <w:r w:rsidRPr="00A344F8">
          <w:rPr>
            <w:rFonts w:eastAsia="Times New Roman"/>
            <w:szCs w:val="24"/>
            <w:lang w:eastAsia="en-US"/>
          </w:rPr>
          <w:br/>
          <w:t xml:space="preserve">Β. ΚΟΙΝΟΒΟΥΛΕΥΤΙΚΟΣ ΕΛΕΓΧΟΣ </w:t>
        </w:r>
        <w:r w:rsidRPr="00A344F8">
          <w:rPr>
            <w:rFonts w:eastAsia="Times New Roman"/>
            <w:szCs w:val="24"/>
            <w:lang w:eastAsia="en-US"/>
          </w:rPr>
          <w:br/>
          <w:t xml:space="preserve">1. Κατάθεση αναφορών, σελ. </w:t>
        </w:r>
        <w:r w:rsidRPr="00A344F8">
          <w:rPr>
            <w:rFonts w:eastAsia="Times New Roman"/>
            <w:szCs w:val="24"/>
            <w:lang w:eastAsia="en-US"/>
          </w:rPr>
          <w:br/>
          <w:t xml:space="preserve">2. Ανακοίνωση του δελτίου επικαίρων ερωτήσεων της Παρασκευής 13 Οκτωβρίου 2017, σελ. </w:t>
        </w:r>
        <w:r w:rsidRPr="00A344F8">
          <w:rPr>
            <w:rFonts w:eastAsia="Times New Roman"/>
            <w:szCs w:val="24"/>
            <w:lang w:eastAsia="en-US"/>
          </w:rPr>
          <w:br/>
          <w:t>3. Συζήτηση επικαίρων ερωτήσεων:</w:t>
        </w:r>
        <w:r w:rsidRPr="00A344F8">
          <w:rPr>
            <w:rFonts w:eastAsia="Times New Roman"/>
            <w:szCs w:val="24"/>
            <w:lang w:eastAsia="en-US"/>
          </w:rPr>
          <w:br/>
          <w:t xml:space="preserve">    α) Προς την Υπουργό Εργασίας, Κοινωνικής Ασφάλισης και Κοινωνικής Αλληλεγγύης, με θέμα: «Λογαριασμός </w:t>
        </w:r>
        <w:proofErr w:type="spellStart"/>
        <w:r w:rsidRPr="00A344F8">
          <w:rPr>
            <w:rFonts w:eastAsia="Times New Roman"/>
            <w:szCs w:val="24"/>
            <w:lang w:eastAsia="en-US"/>
          </w:rPr>
          <w:t>Επικούρησης</w:t>
        </w:r>
        <w:proofErr w:type="spellEnd"/>
        <w:r w:rsidRPr="00A344F8">
          <w:rPr>
            <w:rFonts w:eastAsia="Times New Roman"/>
            <w:szCs w:val="24"/>
            <w:lang w:eastAsia="en-US"/>
          </w:rPr>
          <w:t xml:space="preserve"> Προσωπικού Εθνικής Τράπεζας Ελλάδος (ΛΕΠΕΤΕ)», σελ. </w:t>
        </w:r>
        <w:r w:rsidRPr="00A344F8">
          <w:rPr>
            <w:rFonts w:eastAsia="Times New Roman"/>
            <w:szCs w:val="24"/>
            <w:lang w:eastAsia="en-US"/>
          </w:rPr>
          <w:br/>
          <w:t xml:space="preserve">    β) Προς τον Υπουργό Αγροτικής Ανάπτυξης και Τροφίμων:</w:t>
        </w:r>
        <w:r w:rsidRPr="00A344F8">
          <w:rPr>
            <w:rFonts w:eastAsia="Times New Roman"/>
            <w:szCs w:val="24"/>
            <w:lang w:eastAsia="en-US"/>
          </w:rPr>
          <w:br/>
          <w:t xml:space="preserve">        i. με θέμα: «Παραχώρηση αγροκτήματος στη Σχολή Επιστημών Γεωπονίας και Δασολογίας του Δημοκρίτειου Πανεπιστημίου Θράκης», σελ. </w:t>
        </w:r>
        <w:r w:rsidRPr="00A344F8">
          <w:rPr>
            <w:rFonts w:eastAsia="Times New Roman"/>
            <w:szCs w:val="24"/>
            <w:lang w:eastAsia="en-US"/>
          </w:rPr>
          <w:br/>
          <w:t xml:space="preserve">        </w:t>
        </w:r>
        <w:proofErr w:type="spellStart"/>
        <w:r w:rsidRPr="00A344F8">
          <w:rPr>
            <w:rFonts w:eastAsia="Times New Roman"/>
            <w:szCs w:val="24"/>
            <w:lang w:eastAsia="en-US"/>
          </w:rPr>
          <w:t>ii</w:t>
        </w:r>
        <w:proofErr w:type="spellEnd"/>
        <w:r w:rsidRPr="00A344F8">
          <w:rPr>
            <w:rFonts w:eastAsia="Times New Roman"/>
            <w:szCs w:val="24"/>
            <w:lang w:eastAsia="en-US"/>
          </w:rPr>
          <w:t xml:space="preserve">. με θέμα: «Δεν δίνει λύση το Υπουργείο Αγροτικής Ανάπτυξης και Τροφίμων για την ένταξη των επιλαχόντων νέων αγροτών της Ηλείας στο μέτρο 6.1 του Προγράμματος Αγροτικής Ανάπτυξης (ΠΑΑ)», σελ. </w:t>
        </w:r>
        <w:r w:rsidRPr="00A344F8">
          <w:rPr>
            <w:rFonts w:eastAsia="Times New Roman"/>
            <w:szCs w:val="24"/>
            <w:lang w:eastAsia="en-US"/>
          </w:rPr>
          <w:br/>
          <w:t xml:space="preserve">        </w:t>
        </w:r>
        <w:proofErr w:type="spellStart"/>
        <w:r w:rsidRPr="00A344F8">
          <w:rPr>
            <w:rFonts w:eastAsia="Times New Roman"/>
            <w:szCs w:val="24"/>
            <w:lang w:eastAsia="en-US"/>
          </w:rPr>
          <w:t>iii</w:t>
        </w:r>
        <w:proofErr w:type="spellEnd"/>
        <w:r w:rsidRPr="00A344F8">
          <w:rPr>
            <w:rFonts w:eastAsia="Times New Roman"/>
            <w:szCs w:val="24"/>
            <w:lang w:eastAsia="en-US"/>
          </w:rPr>
          <w:t xml:space="preserve">. με θέμα: «Εθνικό απόθεμα δικαιωμάτων ενίσχυσης», σελ. </w:t>
        </w:r>
        <w:r w:rsidRPr="00A344F8">
          <w:rPr>
            <w:rFonts w:eastAsia="Times New Roman"/>
            <w:szCs w:val="24"/>
            <w:lang w:eastAsia="en-US"/>
          </w:rPr>
          <w:br/>
          <w:t xml:space="preserve">        </w:t>
        </w:r>
        <w:proofErr w:type="spellStart"/>
        <w:r w:rsidRPr="00A344F8">
          <w:rPr>
            <w:rFonts w:eastAsia="Times New Roman"/>
            <w:szCs w:val="24"/>
            <w:lang w:eastAsia="en-US"/>
          </w:rPr>
          <w:t>iv</w:t>
        </w:r>
        <w:proofErr w:type="spellEnd"/>
        <w:r w:rsidRPr="00A344F8">
          <w:rPr>
            <w:rFonts w:eastAsia="Times New Roman"/>
            <w:szCs w:val="24"/>
            <w:lang w:eastAsia="en-US"/>
          </w:rPr>
          <w:t xml:space="preserve">. σχετικά με την καθυστέρηση στις αποζημιώσεις πληγέντων αλιέων από τη ρύπανση του Σαρωνικού, σελ. </w:t>
        </w:r>
        <w:r w:rsidRPr="00A344F8">
          <w:rPr>
            <w:rFonts w:eastAsia="Times New Roman"/>
            <w:szCs w:val="24"/>
            <w:lang w:eastAsia="en-US"/>
          </w:rPr>
          <w:br/>
          <w:t xml:space="preserve"> </w:t>
        </w:r>
        <w:r w:rsidRPr="00A344F8">
          <w:rPr>
            <w:rFonts w:eastAsia="Times New Roman"/>
            <w:szCs w:val="24"/>
            <w:lang w:eastAsia="en-US"/>
          </w:rPr>
          <w:br/>
          <w:t xml:space="preserve">Γ. ΝΟΜΟΘΕΤΙΚΗ ΕΡΓΑΣΙΑ </w:t>
        </w:r>
        <w:r w:rsidRPr="00A344F8">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Αγροτικής Ανάπτυξης και Τροφίμων: «Διακίνηση και εμπορία νωπών και </w:t>
        </w:r>
        <w:proofErr w:type="spellStart"/>
        <w:r w:rsidRPr="00A344F8">
          <w:rPr>
            <w:rFonts w:eastAsia="Times New Roman"/>
            <w:szCs w:val="24"/>
            <w:lang w:eastAsia="en-US"/>
          </w:rPr>
          <w:t>ευαλλοίωτων</w:t>
        </w:r>
        <w:proofErr w:type="spellEnd"/>
        <w:r w:rsidRPr="00A344F8">
          <w:rPr>
            <w:rFonts w:eastAsia="Times New Roman"/>
            <w:szCs w:val="24"/>
            <w:lang w:eastAsia="en-US"/>
          </w:rPr>
          <w:t xml:space="preserve"> αγροτικών προϊόντων και άλλες διατάξεις», σελ. </w:t>
        </w:r>
        <w:r w:rsidRPr="00A344F8">
          <w:rPr>
            <w:rFonts w:eastAsia="Times New Roman"/>
            <w:szCs w:val="24"/>
            <w:lang w:eastAsia="en-US"/>
          </w:rPr>
          <w:br/>
          <w:t>2. Κατάθεση σχεδίου νόμου:</w:t>
        </w:r>
      </w:ins>
    </w:p>
    <w:p w14:paraId="2E460F88" w14:textId="77777777" w:rsidR="00A344F8" w:rsidRPr="00A344F8" w:rsidRDefault="00A344F8" w:rsidP="00A344F8">
      <w:pPr>
        <w:spacing w:after="0" w:line="360" w:lineRule="auto"/>
        <w:rPr>
          <w:ins w:id="22" w:author="Φλούδα Χριστίνα" w:date="2017-10-23T12:48:00Z"/>
          <w:rFonts w:eastAsia="Times New Roman"/>
          <w:szCs w:val="24"/>
          <w:lang w:eastAsia="en-US"/>
        </w:rPr>
      </w:pPr>
      <w:ins w:id="23" w:author="Φλούδα Χριστίνα" w:date="2017-10-23T12:48:00Z">
        <w:r w:rsidRPr="00A344F8">
          <w:rPr>
            <w:rFonts w:eastAsia="Times New Roman"/>
            <w:szCs w:val="24"/>
            <w:lang w:eastAsia="en-US"/>
          </w:rPr>
          <w:t xml:space="preserve">Οι Υπουργοί Περιβάλλοντος και Ενέργειας, Εσωτερικών, Οικονομίας και Ανάπτυξης, Εργασίας, Κοινωνικής Ασφάλισης και Κοινωνικής Αλληλεγγύης, Δικαιοσύνης, Διαφάνειας και Ανθρωπίνων Δικαιωμάτων, Οικονομικών, Διοικητικής Ανασυγκρότησης, Αγροτικής Ανάπτυξης και Τροφίμων, οι Αναπληρωτές Υπουργοί Οικονομίας και Ανάπτυξης, Εργασίας, Κοινωνικής Ασφάλισης και Κοινωνικής Αλληλεγγύης, Οικονομικών και Περιβάλλοντος και Ενέργειας, καθώς και η Υφυπουργός Οικονομικών κατέθεσαν στις 12/10/2017 σχέδιο νόμου: «Τροποποίηση του ν. 2939/2001 για την εναλλακτική διαχείριση των συσκευασιών και άλλων προϊόντων, προσαρμογή στην Οδηγία 2015/720/Ευρωπαϊκή  Ένωση, ρύθμιση θεμάτων του Ελληνικού Οργανισμού Ανακύκλωσης και άλλες διατάξεις», σελ. </w:t>
        </w:r>
        <w:r w:rsidRPr="00A344F8">
          <w:rPr>
            <w:rFonts w:eastAsia="Times New Roman"/>
            <w:szCs w:val="24"/>
            <w:lang w:eastAsia="en-US"/>
          </w:rPr>
          <w:br/>
          <w:t>3. Κατάθεση Εκθέσεως Διαρκούς Επιτροπής:</w:t>
        </w:r>
      </w:ins>
    </w:p>
    <w:p w14:paraId="50CE96CB" w14:textId="77777777" w:rsidR="00A344F8" w:rsidRPr="00A344F8" w:rsidRDefault="00A344F8" w:rsidP="00A344F8">
      <w:pPr>
        <w:spacing w:after="0" w:line="360" w:lineRule="auto"/>
        <w:rPr>
          <w:ins w:id="24" w:author="Φλούδα Χριστίνα" w:date="2017-10-23T12:48:00Z"/>
          <w:rFonts w:eastAsia="Times New Roman"/>
          <w:szCs w:val="24"/>
          <w:lang w:eastAsia="en-US"/>
        </w:rPr>
      </w:pPr>
      <w:ins w:id="25" w:author="Φλούδα Χριστίνα" w:date="2017-10-23T12:48:00Z">
        <w:r w:rsidRPr="00A344F8">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Εξωτερικών «Κύρωση της Ενισχυμένης Συμφωνίας Εταιρικής Σχέσης και Συνεργασίας μεταξύ της Ευρωπαϊκής  Ένωσης και των κρατών-μελών της αφενός, και της Δημοκρατίας του Καζακστάν αφετέρου», σελ. </w:t>
        </w:r>
        <w:r w:rsidRPr="00A344F8">
          <w:rPr>
            <w:rFonts w:eastAsia="Times New Roman"/>
            <w:szCs w:val="24"/>
            <w:lang w:eastAsia="en-US"/>
          </w:rPr>
          <w:br/>
          <w:t xml:space="preserve"> </w:t>
        </w:r>
        <w:r w:rsidRPr="00A344F8">
          <w:rPr>
            <w:rFonts w:eastAsia="Times New Roman"/>
            <w:szCs w:val="24"/>
            <w:lang w:eastAsia="en-US"/>
          </w:rPr>
          <w:br/>
          <w:t>ΠΡΟΕΔΡΕΥΟΝΤΕΣ</w:t>
        </w:r>
      </w:ins>
    </w:p>
    <w:p w14:paraId="207BC10A" w14:textId="77777777" w:rsidR="00A344F8" w:rsidRPr="00A344F8" w:rsidRDefault="00A344F8" w:rsidP="00A344F8">
      <w:pPr>
        <w:spacing w:after="0" w:line="360" w:lineRule="auto"/>
        <w:rPr>
          <w:ins w:id="26" w:author="Φλούδα Χριστίνα" w:date="2017-10-23T12:48:00Z"/>
          <w:rFonts w:eastAsia="Times New Roman"/>
          <w:szCs w:val="24"/>
          <w:lang w:eastAsia="en-US"/>
        </w:rPr>
      </w:pPr>
    </w:p>
    <w:p w14:paraId="46A96790" w14:textId="77777777" w:rsidR="00A344F8" w:rsidRPr="00A344F8" w:rsidRDefault="00A344F8" w:rsidP="00A344F8">
      <w:pPr>
        <w:spacing w:after="0" w:line="360" w:lineRule="auto"/>
        <w:rPr>
          <w:ins w:id="27" w:author="Φλούδα Χριστίνα" w:date="2017-10-23T12:48:00Z"/>
          <w:rFonts w:eastAsia="Times New Roman"/>
          <w:szCs w:val="24"/>
          <w:lang w:eastAsia="en-US"/>
        </w:rPr>
      </w:pPr>
      <w:ins w:id="28" w:author="Φλούδα Χριστίνα" w:date="2017-10-23T12:48:00Z">
        <w:r w:rsidRPr="00A344F8">
          <w:rPr>
            <w:rFonts w:eastAsia="Times New Roman"/>
            <w:szCs w:val="24"/>
            <w:lang w:eastAsia="en-US"/>
          </w:rPr>
          <w:t>ΓΕΩΡΓΙΑΔΗΣ Μ. , σελ.</w:t>
        </w:r>
        <w:r w:rsidRPr="00A344F8">
          <w:rPr>
            <w:rFonts w:eastAsia="Times New Roman"/>
            <w:szCs w:val="24"/>
            <w:lang w:eastAsia="en-US"/>
          </w:rPr>
          <w:br/>
          <w:t>ΚΑΜΜΕΝΟΣ Δ. , σελ.</w:t>
        </w:r>
        <w:r w:rsidRPr="00A344F8">
          <w:rPr>
            <w:rFonts w:eastAsia="Times New Roman"/>
            <w:szCs w:val="24"/>
            <w:lang w:eastAsia="en-US"/>
          </w:rPr>
          <w:br/>
          <w:t>ΚΡΕΜΑΣΤΙΝΟΣ Δ. , σελ.</w:t>
        </w:r>
        <w:r w:rsidRPr="00A344F8">
          <w:rPr>
            <w:rFonts w:eastAsia="Times New Roman"/>
            <w:szCs w:val="24"/>
            <w:lang w:eastAsia="en-US"/>
          </w:rPr>
          <w:br/>
          <w:t>ΛΑΜΠΡΟΥΛΗΣ Γ. , σελ.</w:t>
        </w:r>
        <w:r w:rsidRPr="00A344F8">
          <w:rPr>
            <w:rFonts w:eastAsia="Times New Roman"/>
            <w:szCs w:val="24"/>
            <w:lang w:eastAsia="en-US"/>
          </w:rPr>
          <w:br/>
          <w:t>ΧΡΙΣΤΟΔΟΥΛΟΠΟΥΛΟΥ Α. , σελ.</w:t>
        </w:r>
        <w:r w:rsidRPr="00A344F8">
          <w:rPr>
            <w:rFonts w:eastAsia="Times New Roman"/>
            <w:szCs w:val="24"/>
            <w:lang w:eastAsia="en-US"/>
          </w:rPr>
          <w:br/>
        </w:r>
      </w:ins>
    </w:p>
    <w:p w14:paraId="6BF6CB5D" w14:textId="77777777" w:rsidR="00A344F8" w:rsidRPr="00A344F8" w:rsidRDefault="00A344F8" w:rsidP="00A344F8">
      <w:pPr>
        <w:spacing w:after="0" w:line="360" w:lineRule="auto"/>
        <w:rPr>
          <w:ins w:id="29" w:author="Φλούδα Χριστίνα" w:date="2017-10-23T12:48:00Z"/>
          <w:rFonts w:eastAsia="Times New Roman"/>
          <w:szCs w:val="24"/>
          <w:lang w:eastAsia="en-US"/>
        </w:rPr>
      </w:pPr>
    </w:p>
    <w:p w14:paraId="75E496A2" w14:textId="77777777" w:rsidR="00A344F8" w:rsidRPr="00A344F8" w:rsidRDefault="00A344F8" w:rsidP="00A344F8">
      <w:pPr>
        <w:spacing w:after="0" w:line="360" w:lineRule="auto"/>
        <w:rPr>
          <w:ins w:id="30" w:author="Φλούδα Χριστίνα" w:date="2017-10-23T12:48:00Z"/>
          <w:rFonts w:eastAsia="Times New Roman"/>
          <w:szCs w:val="24"/>
          <w:lang w:eastAsia="en-US"/>
        </w:rPr>
      </w:pPr>
      <w:ins w:id="31" w:author="Φλούδα Χριστίνα" w:date="2017-10-23T12:48:00Z">
        <w:r w:rsidRPr="00A344F8">
          <w:rPr>
            <w:rFonts w:eastAsia="Times New Roman"/>
            <w:szCs w:val="24"/>
            <w:lang w:eastAsia="en-US"/>
          </w:rPr>
          <w:t>ΟΜΙΛΗΤΕΣ</w:t>
        </w:r>
      </w:ins>
    </w:p>
    <w:p w14:paraId="58B4F7E1" w14:textId="5D73BBC3" w:rsidR="00A344F8" w:rsidRDefault="00A344F8" w:rsidP="00A344F8">
      <w:pPr>
        <w:spacing w:after="0" w:line="600" w:lineRule="auto"/>
        <w:ind w:firstLine="720"/>
        <w:jc w:val="center"/>
        <w:rPr>
          <w:ins w:id="32" w:author="Φλούδα Χριστίνα" w:date="2017-10-23T12:48:00Z"/>
          <w:rFonts w:eastAsia="Times New Roman"/>
          <w:szCs w:val="24"/>
        </w:rPr>
      </w:pPr>
      <w:ins w:id="33" w:author="Φλούδα Χριστίνα" w:date="2017-10-23T12:48:00Z">
        <w:r w:rsidRPr="00A344F8">
          <w:rPr>
            <w:rFonts w:eastAsia="Times New Roman"/>
            <w:szCs w:val="24"/>
            <w:lang w:eastAsia="en-US"/>
          </w:rPr>
          <w:br/>
          <w:t>Α. Επί διαδικαστικού θέματος:</w:t>
        </w:r>
        <w:r w:rsidRPr="00A344F8">
          <w:rPr>
            <w:rFonts w:eastAsia="Times New Roman"/>
            <w:szCs w:val="24"/>
            <w:lang w:eastAsia="en-US"/>
          </w:rPr>
          <w:br/>
          <w:t>ΑΜΥΡΑΣ Γ. , σελ.</w:t>
        </w:r>
        <w:r w:rsidRPr="00A344F8">
          <w:rPr>
            <w:rFonts w:eastAsia="Times New Roman"/>
            <w:szCs w:val="24"/>
            <w:lang w:eastAsia="en-US"/>
          </w:rPr>
          <w:br/>
          <w:t>ΑΠΟΣΤΟΛΟΥ Ε. , σελ.</w:t>
        </w:r>
        <w:r w:rsidRPr="00A344F8">
          <w:rPr>
            <w:rFonts w:eastAsia="Times New Roman"/>
            <w:szCs w:val="24"/>
            <w:lang w:eastAsia="en-US"/>
          </w:rPr>
          <w:br/>
          <w:t>ΑΡΑΜΠΑΤΖΗ Φ. , σελ.</w:t>
        </w:r>
        <w:r w:rsidRPr="00A344F8">
          <w:rPr>
            <w:rFonts w:eastAsia="Times New Roman"/>
            <w:szCs w:val="24"/>
            <w:lang w:eastAsia="en-US"/>
          </w:rPr>
          <w:br/>
          <w:t>ΓΕΩΡΓΙΑΔΗΣ Μ. , σελ.</w:t>
        </w:r>
        <w:r w:rsidRPr="00A344F8">
          <w:rPr>
            <w:rFonts w:eastAsia="Times New Roman"/>
            <w:szCs w:val="24"/>
            <w:lang w:eastAsia="en-US"/>
          </w:rPr>
          <w:br/>
          <w:t>ΓΚΑΡΑ Α. , σελ.</w:t>
        </w:r>
        <w:r w:rsidRPr="00A344F8">
          <w:rPr>
            <w:rFonts w:eastAsia="Times New Roman"/>
            <w:szCs w:val="24"/>
            <w:lang w:eastAsia="en-US"/>
          </w:rPr>
          <w:br/>
          <w:t>ΚΑΜΜΕΝΟΣ Δ. , σελ.</w:t>
        </w:r>
        <w:r w:rsidRPr="00A344F8">
          <w:rPr>
            <w:rFonts w:eastAsia="Times New Roman"/>
            <w:szCs w:val="24"/>
            <w:lang w:eastAsia="en-US"/>
          </w:rPr>
          <w:br/>
          <w:t>ΚΡΕΜΑΣΤΙΝΟΣ Δ. , σελ.</w:t>
        </w:r>
        <w:r w:rsidRPr="00A344F8">
          <w:rPr>
            <w:rFonts w:eastAsia="Times New Roman"/>
            <w:szCs w:val="24"/>
            <w:lang w:eastAsia="en-US"/>
          </w:rPr>
          <w:br/>
          <w:t>ΚΥΡΙΑΖΙΔΗΣ Δ. , σελ.</w:t>
        </w:r>
        <w:r w:rsidRPr="00A344F8">
          <w:rPr>
            <w:rFonts w:eastAsia="Times New Roman"/>
            <w:szCs w:val="24"/>
            <w:lang w:eastAsia="en-US"/>
          </w:rPr>
          <w:br/>
          <w:t>ΛΑΖΑΡΙΔΗΣ Γ. , σελ.</w:t>
        </w:r>
        <w:r w:rsidRPr="00A344F8">
          <w:rPr>
            <w:rFonts w:eastAsia="Times New Roman"/>
            <w:szCs w:val="24"/>
            <w:lang w:eastAsia="en-US"/>
          </w:rPr>
          <w:br/>
          <w:t>ΛΑΜΠΡΟΥΛΗΣ Γ. , σελ.</w:t>
        </w:r>
        <w:r w:rsidRPr="00A344F8">
          <w:rPr>
            <w:rFonts w:eastAsia="Times New Roman"/>
            <w:szCs w:val="24"/>
            <w:lang w:eastAsia="en-US"/>
          </w:rPr>
          <w:br/>
          <w:t>ΜΩΡΑΪΤΗΣ Ν. , σελ.</w:t>
        </w:r>
        <w:r w:rsidRPr="00A344F8">
          <w:rPr>
            <w:rFonts w:eastAsia="Times New Roman"/>
            <w:szCs w:val="24"/>
            <w:lang w:eastAsia="en-US"/>
          </w:rPr>
          <w:br/>
          <w:t>ΤΖΑΒΑΡΑΣ Κ. , σελ.</w:t>
        </w:r>
        <w:r w:rsidRPr="00A344F8">
          <w:rPr>
            <w:rFonts w:eastAsia="Times New Roman"/>
            <w:szCs w:val="24"/>
            <w:lang w:eastAsia="en-US"/>
          </w:rPr>
          <w:br/>
          <w:t>ΤΖΕΛΕΠΗΣ Μ. , σελ.</w:t>
        </w:r>
        <w:r w:rsidRPr="00A344F8">
          <w:rPr>
            <w:rFonts w:eastAsia="Times New Roman"/>
            <w:szCs w:val="24"/>
            <w:lang w:eastAsia="en-US"/>
          </w:rPr>
          <w:br/>
          <w:t>ΤΣΙΑΡΑΣ Κ. , σελ.</w:t>
        </w:r>
        <w:r w:rsidRPr="00A344F8">
          <w:rPr>
            <w:rFonts w:eastAsia="Times New Roman"/>
            <w:szCs w:val="24"/>
            <w:lang w:eastAsia="en-US"/>
          </w:rPr>
          <w:br/>
          <w:t>ΤΣΙΡΩΝΗΣ Ι. , σελ.</w:t>
        </w:r>
        <w:r w:rsidRPr="00A344F8">
          <w:rPr>
            <w:rFonts w:eastAsia="Times New Roman"/>
            <w:szCs w:val="24"/>
            <w:lang w:eastAsia="en-US"/>
          </w:rPr>
          <w:br/>
          <w:t>ΧΡΙΣΤΟΔΟΥΛΟΠΟΥΛΟΥ Α. , σελ.</w:t>
        </w:r>
        <w:r w:rsidRPr="00A344F8">
          <w:rPr>
            <w:rFonts w:eastAsia="Times New Roman"/>
            <w:szCs w:val="24"/>
            <w:lang w:eastAsia="en-US"/>
          </w:rPr>
          <w:br/>
        </w:r>
        <w:r w:rsidRPr="00A344F8">
          <w:rPr>
            <w:rFonts w:eastAsia="Times New Roman"/>
            <w:szCs w:val="24"/>
            <w:lang w:eastAsia="en-US"/>
          </w:rPr>
          <w:br/>
          <w:t>Β. Επί προσωπικού θέματος:</w:t>
        </w:r>
        <w:r w:rsidRPr="00A344F8">
          <w:rPr>
            <w:rFonts w:eastAsia="Times New Roman"/>
            <w:szCs w:val="24"/>
            <w:lang w:eastAsia="en-US"/>
          </w:rPr>
          <w:br/>
          <w:t>ΤΖΑΒΑΡΑΣ Κ. , σελ.</w:t>
        </w:r>
        <w:r w:rsidRPr="00A344F8">
          <w:rPr>
            <w:rFonts w:eastAsia="Times New Roman"/>
            <w:szCs w:val="24"/>
            <w:lang w:eastAsia="en-US"/>
          </w:rPr>
          <w:br/>
          <w:t>ΤΖΕΛΕΠΗΣ Μ. , σελ.</w:t>
        </w:r>
        <w:r w:rsidRPr="00A344F8">
          <w:rPr>
            <w:rFonts w:eastAsia="Times New Roman"/>
            <w:szCs w:val="24"/>
            <w:lang w:eastAsia="en-US"/>
          </w:rPr>
          <w:br/>
        </w:r>
        <w:r w:rsidRPr="00A344F8">
          <w:rPr>
            <w:rFonts w:eastAsia="Times New Roman"/>
            <w:szCs w:val="24"/>
            <w:lang w:eastAsia="en-US"/>
          </w:rPr>
          <w:br/>
          <w:t>Γ. Επί των επικαίρων ερωτήσεων:</w:t>
        </w:r>
        <w:r w:rsidRPr="00A344F8">
          <w:rPr>
            <w:rFonts w:eastAsia="Times New Roman"/>
            <w:szCs w:val="24"/>
            <w:lang w:eastAsia="en-US"/>
          </w:rPr>
          <w:br/>
          <w:t>ΑΠΟΣΤΟΛΟΥ Ε. , σελ.</w:t>
        </w:r>
        <w:r w:rsidRPr="00A344F8">
          <w:rPr>
            <w:rFonts w:eastAsia="Times New Roman"/>
            <w:szCs w:val="24"/>
            <w:lang w:eastAsia="en-US"/>
          </w:rPr>
          <w:br/>
          <w:t>ΒΡΑΝΤΖΑ Π. , σελ.</w:t>
        </w:r>
        <w:r w:rsidRPr="00A344F8">
          <w:rPr>
            <w:rFonts w:eastAsia="Times New Roman"/>
            <w:szCs w:val="24"/>
            <w:lang w:eastAsia="en-US"/>
          </w:rPr>
          <w:br/>
          <w:t>ΓΚΑΡΑ Α. , σελ.</w:t>
        </w:r>
        <w:r w:rsidRPr="00A344F8">
          <w:rPr>
            <w:rFonts w:eastAsia="Times New Roman"/>
            <w:szCs w:val="24"/>
            <w:lang w:eastAsia="en-US"/>
          </w:rPr>
          <w:br/>
          <w:t>ΘΕΟΧΑΡΗΣ Θ. , σελ.</w:t>
        </w:r>
        <w:r w:rsidRPr="00A344F8">
          <w:rPr>
            <w:rFonts w:eastAsia="Times New Roman"/>
            <w:szCs w:val="24"/>
            <w:lang w:eastAsia="en-US"/>
          </w:rPr>
          <w:br/>
          <w:t>ΚΑΦΑΝΤΑΡΗ Χ. , σελ.</w:t>
        </w:r>
        <w:r w:rsidRPr="00A344F8">
          <w:rPr>
            <w:rFonts w:eastAsia="Times New Roman"/>
            <w:szCs w:val="24"/>
            <w:lang w:eastAsia="en-US"/>
          </w:rPr>
          <w:br/>
          <w:t>ΚΟΥΤΣΟΥΚΟΣ Γ. , σελ.</w:t>
        </w:r>
        <w:r w:rsidRPr="00A344F8">
          <w:rPr>
            <w:rFonts w:eastAsia="Times New Roman"/>
            <w:szCs w:val="24"/>
            <w:lang w:eastAsia="en-US"/>
          </w:rPr>
          <w:br/>
          <w:t>ΠΕΤΡΟΠΟΥΛΟΣ Α. , σελ.</w:t>
        </w:r>
        <w:r w:rsidRPr="00A344F8">
          <w:rPr>
            <w:rFonts w:eastAsia="Times New Roman"/>
            <w:szCs w:val="24"/>
            <w:lang w:eastAsia="en-US"/>
          </w:rPr>
          <w:br/>
        </w:r>
        <w:r w:rsidRPr="00A344F8">
          <w:rPr>
            <w:rFonts w:eastAsia="Times New Roman"/>
            <w:szCs w:val="24"/>
            <w:lang w:eastAsia="en-US"/>
          </w:rPr>
          <w:br/>
          <w:t>Δ. Επί του σχεδίου νόμου του Υπουργείου Αγροτικής Ανάπτυξης και Τροφίμων:</w:t>
        </w:r>
        <w:r w:rsidRPr="00A344F8">
          <w:rPr>
            <w:rFonts w:eastAsia="Times New Roman"/>
            <w:szCs w:val="24"/>
            <w:lang w:eastAsia="en-US"/>
          </w:rPr>
          <w:br/>
          <w:t>ΑΜΥΡΑΣ Γ. , σελ.</w:t>
        </w:r>
        <w:r w:rsidRPr="00A344F8">
          <w:rPr>
            <w:rFonts w:eastAsia="Times New Roman"/>
            <w:szCs w:val="24"/>
            <w:lang w:eastAsia="en-US"/>
          </w:rPr>
          <w:br/>
          <w:t>ΑΝΤΩΝΙΑΔΗΣ Ι. , σελ.</w:t>
        </w:r>
        <w:r w:rsidRPr="00A344F8">
          <w:rPr>
            <w:rFonts w:eastAsia="Times New Roman"/>
            <w:szCs w:val="24"/>
            <w:lang w:eastAsia="en-US"/>
          </w:rPr>
          <w:br/>
          <w:t>ΑΝΤΩΝΙΟΥ Χ. , σελ.</w:t>
        </w:r>
        <w:r w:rsidRPr="00A344F8">
          <w:rPr>
            <w:rFonts w:eastAsia="Times New Roman"/>
            <w:szCs w:val="24"/>
            <w:lang w:eastAsia="en-US"/>
          </w:rPr>
          <w:br/>
          <w:t>ΑΠΟΣΤΟΛΟΥ Ε. , σελ.</w:t>
        </w:r>
        <w:r w:rsidRPr="00A344F8">
          <w:rPr>
            <w:rFonts w:eastAsia="Times New Roman"/>
            <w:szCs w:val="24"/>
            <w:lang w:eastAsia="en-US"/>
          </w:rPr>
          <w:br/>
          <w:t>ΑΡΑΜΠΑΤΖΗ Φ. , σελ.</w:t>
        </w:r>
        <w:r w:rsidRPr="00A344F8">
          <w:rPr>
            <w:rFonts w:eastAsia="Times New Roman"/>
            <w:szCs w:val="24"/>
            <w:lang w:eastAsia="en-US"/>
          </w:rPr>
          <w:br/>
          <w:t>ΑΡΑΧΩΒΙΤΗΣ Σ. , σελ.</w:t>
        </w:r>
        <w:r w:rsidRPr="00A344F8">
          <w:rPr>
            <w:rFonts w:eastAsia="Times New Roman"/>
            <w:szCs w:val="24"/>
            <w:lang w:eastAsia="en-US"/>
          </w:rPr>
          <w:br/>
          <w:t>ΒΑΡΔΑΛΗΣ Α. , σελ.</w:t>
        </w:r>
        <w:r w:rsidRPr="00A344F8">
          <w:rPr>
            <w:rFonts w:eastAsia="Times New Roman"/>
            <w:szCs w:val="24"/>
            <w:lang w:eastAsia="en-US"/>
          </w:rPr>
          <w:br/>
          <w:t>ΒΡΑΝΤΖΑ Π. , σελ.</w:t>
        </w:r>
        <w:r w:rsidRPr="00A344F8">
          <w:rPr>
            <w:rFonts w:eastAsia="Times New Roman"/>
            <w:szCs w:val="24"/>
            <w:lang w:eastAsia="en-US"/>
          </w:rPr>
          <w:br/>
          <w:t>ΓΚΑΡΑ Α. , σελ.</w:t>
        </w:r>
        <w:r w:rsidRPr="00A344F8">
          <w:rPr>
            <w:rFonts w:eastAsia="Times New Roman"/>
            <w:szCs w:val="24"/>
            <w:lang w:eastAsia="en-US"/>
          </w:rPr>
          <w:br/>
          <w:t>ΔΑΝΕΛΛΗΣ Σ. , σελ.</w:t>
        </w:r>
        <w:r w:rsidRPr="00A344F8">
          <w:rPr>
            <w:rFonts w:eastAsia="Times New Roman"/>
            <w:szCs w:val="24"/>
            <w:lang w:eastAsia="en-US"/>
          </w:rPr>
          <w:br/>
          <w:t>ΕΜΜΑΝΟΥΗΛΙΔΗΣ Δ. , σελ.</w:t>
        </w:r>
        <w:r w:rsidRPr="00A344F8">
          <w:rPr>
            <w:rFonts w:eastAsia="Times New Roman"/>
            <w:szCs w:val="24"/>
            <w:lang w:eastAsia="en-US"/>
          </w:rPr>
          <w:br/>
          <w:t>ΘΕΟΧΑΡΟΠΟΥΛΟΣ Α. , σελ.</w:t>
        </w:r>
        <w:r w:rsidRPr="00A344F8">
          <w:rPr>
            <w:rFonts w:eastAsia="Times New Roman"/>
            <w:szCs w:val="24"/>
            <w:lang w:eastAsia="en-US"/>
          </w:rPr>
          <w:br/>
          <w:t>ΚΑΒΑΔΕΛΛΑΣ Δ. , σελ.</w:t>
        </w:r>
        <w:r w:rsidRPr="00A344F8">
          <w:rPr>
            <w:rFonts w:eastAsia="Times New Roman"/>
            <w:szCs w:val="24"/>
            <w:lang w:eastAsia="en-US"/>
          </w:rPr>
          <w:br/>
          <w:t>ΚΑΡΑΓΙΑΝΝΗΣ Ι. , σελ.</w:t>
        </w:r>
        <w:r w:rsidRPr="00A344F8">
          <w:rPr>
            <w:rFonts w:eastAsia="Times New Roman"/>
            <w:szCs w:val="24"/>
            <w:lang w:eastAsia="en-US"/>
          </w:rPr>
          <w:br/>
          <w:t>ΚΑΡΑΓΙΑΝΝΙΔΗΣ Χ. , σελ.</w:t>
        </w:r>
        <w:r w:rsidRPr="00A344F8">
          <w:rPr>
            <w:rFonts w:eastAsia="Times New Roman"/>
            <w:szCs w:val="24"/>
            <w:lang w:eastAsia="en-US"/>
          </w:rPr>
          <w:br/>
          <w:t>ΚΑΡΡΑΣ Γ. , σελ.</w:t>
        </w:r>
        <w:r w:rsidRPr="00A344F8">
          <w:rPr>
            <w:rFonts w:eastAsia="Times New Roman"/>
            <w:szCs w:val="24"/>
            <w:lang w:eastAsia="en-US"/>
          </w:rPr>
          <w:br/>
          <w:t>ΚΕΦΑΛΟΓΙΑΝΝΗΣ Ι. , σελ.</w:t>
        </w:r>
        <w:r w:rsidRPr="00A344F8">
          <w:rPr>
            <w:rFonts w:eastAsia="Times New Roman"/>
            <w:szCs w:val="24"/>
            <w:lang w:eastAsia="en-US"/>
          </w:rPr>
          <w:br/>
          <w:t>ΚΟΚΚΑΛΗΣ Β. , σελ.</w:t>
        </w:r>
        <w:r w:rsidRPr="00A344F8">
          <w:rPr>
            <w:rFonts w:eastAsia="Times New Roman"/>
            <w:szCs w:val="24"/>
            <w:lang w:eastAsia="en-US"/>
          </w:rPr>
          <w:br/>
          <w:t>ΚΥΡΙΑΖΙΔΗΣ Δ. , σελ.</w:t>
        </w:r>
        <w:r w:rsidRPr="00A344F8">
          <w:rPr>
            <w:rFonts w:eastAsia="Times New Roman"/>
            <w:szCs w:val="24"/>
            <w:lang w:eastAsia="en-US"/>
          </w:rPr>
          <w:br/>
          <w:t>ΛΑΖΑΡΙΔΗΣ Γ. , σελ.</w:t>
        </w:r>
        <w:r w:rsidRPr="00A344F8">
          <w:rPr>
            <w:rFonts w:eastAsia="Times New Roman"/>
            <w:szCs w:val="24"/>
            <w:lang w:eastAsia="en-US"/>
          </w:rPr>
          <w:br/>
          <w:t>ΜΑΝΩΛΑΚΟΥ Δ. , σελ.</w:t>
        </w:r>
        <w:r w:rsidRPr="00A344F8">
          <w:rPr>
            <w:rFonts w:eastAsia="Times New Roman"/>
            <w:szCs w:val="24"/>
            <w:lang w:eastAsia="en-US"/>
          </w:rPr>
          <w:br/>
          <w:t>ΜΙΧΕΛΟΓΙΑΝΝΑΚΗΣ Ι. , σελ.</w:t>
        </w:r>
        <w:r w:rsidRPr="00A344F8">
          <w:rPr>
            <w:rFonts w:eastAsia="Times New Roman"/>
            <w:szCs w:val="24"/>
            <w:lang w:eastAsia="en-US"/>
          </w:rPr>
          <w:br/>
          <w:t>ΜΠΑΡΜΠΑΡΟΥΣΗΣ Κ. , σελ.</w:t>
        </w:r>
        <w:r w:rsidRPr="00A344F8">
          <w:rPr>
            <w:rFonts w:eastAsia="Times New Roman"/>
            <w:szCs w:val="24"/>
            <w:lang w:eastAsia="en-US"/>
          </w:rPr>
          <w:br/>
          <w:t>ΜΩΡΑΪΤΗΣ Ν. , σελ.</w:t>
        </w:r>
        <w:r w:rsidRPr="00A344F8">
          <w:rPr>
            <w:rFonts w:eastAsia="Times New Roman"/>
            <w:szCs w:val="24"/>
            <w:lang w:eastAsia="en-US"/>
          </w:rPr>
          <w:br/>
          <w:t>ΞΥΔΑΚΗΣ Ν. , σελ.</w:t>
        </w:r>
        <w:r w:rsidRPr="00A344F8">
          <w:rPr>
            <w:rFonts w:eastAsia="Times New Roman"/>
            <w:szCs w:val="24"/>
            <w:lang w:eastAsia="en-US"/>
          </w:rPr>
          <w:br/>
          <w:t>ΠΑΠΑΔΟΠΟΥΛΟΣ Ν. , σελ.</w:t>
        </w:r>
        <w:r w:rsidRPr="00A344F8">
          <w:rPr>
            <w:rFonts w:eastAsia="Times New Roman"/>
            <w:szCs w:val="24"/>
            <w:lang w:eastAsia="en-US"/>
          </w:rPr>
          <w:br/>
          <w:t>ΠΑΠΑΗΛΙΟΥ Γ. , σελ.</w:t>
        </w:r>
        <w:r w:rsidRPr="00A344F8">
          <w:rPr>
            <w:rFonts w:eastAsia="Times New Roman"/>
            <w:szCs w:val="24"/>
            <w:lang w:eastAsia="en-US"/>
          </w:rPr>
          <w:br/>
          <w:t>ΠΑΠΑΧΡΙΣΤΟΠΟΥΛΟΣ Α. , σελ.</w:t>
        </w:r>
        <w:r w:rsidRPr="00A344F8">
          <w:rPr>
            <w:rFonts w:eastAsia="Times New Roman"/>
            <w:szCs w:val="24"/>
            <w:lang w:eastAsia="en-US"/>
          </w:rPr>
          <w:br/>
          <w:t>ΣΑΡΙΔΗΣ Ι. , σελ.</w:t>
        </w:r>
        <w:r w:rsidRPr="00A344F8">
          <w:rPr>
            <w:rFonts w:eastAsia="Times New Roman"/>
            <w:szCs w:val="24"/>
            <w:lang w:eastAsia="en-US"/>
          </w:rPr>
          <w:br/>
          <w:t>ΣΑΧΙΝΙΔΗΣ Ι. , σελ.</w:t>
        </w:r>
        <w:r w:rsidRPr="00A344F8">
          <w:rPr>
            <w:rFonts w:eastAsia="Times New Roman"/>
            <w:szCs w:val="24"/>
            <w:lang w:eastAsia="en-US"/>
          </w:rPr>
          <w:br/>
          <w:t>ΣΙΜΟΡΕΛΗΣ Χ. , σελ.</w:t>
        </w:r>
        <w:r w:rsidRPr="00A344F8">
          <w:rPr>
            <w:rFonts w:eastAsia="Times New Roman"/>
            <w:szCs w:val="24"/>
            <w:lang w:eastAsia="en-US"/>
          </w:rPr>
          <w:br/>
          <w:t>ΣΠΑΡΤΙΝΟΣ Κ. , σελ.</w:t>
        </w:r>
        <w:r w:rsidRPr="00A344F8">
          <w:rPr>
            <w:rFonts w:eastAsia="Times New Roman"/>
            <w:szCs w:val="24"/>
            <w:lang w:eastAsia="en-US"/>
          </w:rPr>
          <w:br/>
          <w:t>ΣΤΥΛΙΟΣ Γ. , σελ.</w:t>
        </w:r>
        <w:r w:rsidRPr="00A344F8">
          <w:rPr>
            <w:rFonts w:eastAsia="Times New Roman"/>
            <w:szCs w:val="24"/>
            <w:lang w:eastAsia="en-US"/>
          </w:rPr>
          <w:br/>
          <w:t>ΤΖΑΒΑΡΑΣ Κ. , σελ.</w:t>
        </w:r>
        <w:r w:rsidRPr="00A344F8">
          <w:rPr>
            <w:rFonts w:eastAsia="Times New Roman"/>
            <w:szCs w:val="24"/>
            <w:lang w:eastAsia="en-US"/>
          </w:rPr>
          <w:br/>
          <w:t>ΤΖΕΛΕΠΗΣ Μ. , σελ.</w:t>
        </w:r>
        <w:r w:rsidRPr="00A344F8">
          <w:rPr>
            <w:rFonts w:eastAsia="Times New Roman"/>
            <w:szCs w:val="24"/>
            <w:lang w:eastAsia="en-US"/>
          </w:rPr>
          <w:br/>
          <w:t>ΤΡΙΑΝΤΑΦΥΛΛΙΔΗΣ Α. , σελ.</w:t>
        </w:r>
        <w:r w:rsidRPr="00A344F8">
          <w:rPr>
            <w:rFonts w:eastAsia="Times New Roman"/>
            <w:szCs w:val="24"/>
            <w:lang w:eastAsia="en-US"/>
          </w:rPr>
          <w:br/>
          <w:t>ΤΡΙΑΝΤΑΦΥΛΛΟΥ Μ. , σελ.</w:t>
        </w:r>
        <w:r w:rsidRPr="00A344F8">
          <w:rPr>
            <w:rFonts w:eastAsia="Times New Roman"/>
            <w:szCs w:val="24"/>
            <w:lang w:eastAsia="en-US"/>
          </w:rPr>
          <w:br/>
          <w:t>ΤΣΙΡΩΝΗΣ Ι. , σελ.</w:t>
        </w:r>
        <w:r w:rsidRPr="00A344F8">
          <w:rPr>
            <w:rFonts w:eastAsia="Times New Roman"/>
            <w:szCs w:val="24"/>
            <w:lang w:eastAsia="en-US"/>
          </w:rPr>
          <w:br/>
          <w:t>ΧΑΡΑΚΟΠΟΥΛΟΣ Μ. , σελ.</w:t>
        </w:r>
        <w:r w:rsidRPr="00A344F8">
          <w:rPr>
            <w:rFonts w:eastAsia="Times New Roman"/>
            <w:szCs w:val="24"/>
            <w:lang w:eastAsia="en-US"/>
          </w:rPr>
          <w:br/>
          <w:t>ΧΑΤΖΗΣΑΒΒΑΣ Χ. , σελ.</w:t>
        </w:r>
        <w:r w:rsidRPr="00A344F8">
          <w:rPr>
            <w:rFonts w:eastAsia="Times New Roman"/>
            <w:szCs w:val="24"/>
            <w:lang w:eastAsia="en-US"/>
          </w:rPr>
          <w:br/>
        </w:r>
        <w:r w:rsidRPr="00A344F8">
          <w:rPr>
            <w:rFonts w:eastAsia="Times New Roman"/>
            <w:szCs w:val="24"/>
            <w:lang w:eastAsia="en-US"/>
          </w:rPr>
          <w:br/>
          <w:t>ΠΑΡΕΜΒΑΣΕΙΣ:</w:t>
        </w:r>
        <w:r w:rsidRPr="00A344F8">
          <w:rPr>
            <w:rFonts w:eastAsia="Times New Roman"/>
            <w:szCs w:val="24"/>
            <w:lang w:eastAsia="en-US"/>
          </w:rPr>
          <w:br/>
          <w:t>ΒΡΑΝΤΖΑ Π. , σελ.</w:t>
        </w:r>
        <w:r w:rsidRPr="00A344F8">
          <w:rPr>
            <w:rFonts w:eastAsia="Times New Roman"/>
            <w:szCs w:val="24"/>
            <w:lang w:eastAsia="en-US"/>
          </w:rPr>
          <w:br/>
          <w:t>ΠΑΠΑΔΟΠΟΥΛΟΣ Ν. , σελ.</w:t>
        </w:r>
        <w:r w:rsidRPr="00A344F8">
          <w:rPr>
            <w:rFonts w:eastAsia="Times New Roman"/>
            <w:szCs w:val="24"/>
            <w:lang w:eastAsia="en-US"/>
          </w:rPr>
          <w:br/>
          <w:t>ΡΙΖΟΥΛΗΣ Α. , σελ.</w:t>
        </w:r>
        <w:r w:rsidRPr="00A344F8">
          <w:rPr>
            <w:rFonts w:eastAsia="Times New Roman"/>
            <w:szCs w:val="24"/>
            <w:lang w:eastAsia="en-US"/>
          </w:rPr>
          <w:br/>
          <w:t>ΤΣΙΑΡΑΣ Κ. , σελ.</w:t>
        </w:r>
        <w:r w:rsidRPr="00A344F8">
          <w:rPr>
            <w:rFonts w:eastAsia="Times New Roman"/>
            <w:szCs w:val="24"/>
            <w:lang w:eastAsia="en-US"/>
          </w:rPr>
          <w:br/>
        </w:r>
      </w:ins>
    </w:p>
    <w:p w14:paraId="498E49FE" w14:textId="77777777" w:rsidR="00B84C6C" w:rsidRDefault="003C4644">
      <w:pPr>
        <w:spacing w:after="0" w:line="600" w:lineRule="auto"/>
        <w:ind w:firstLine="720"/>
        <w:jc w:val="center"/>
        <w:rPr>
          <w:rFonts w:eastAsia="Times New Roman"/>
          <w:szCs w:val="24"/>
        </w:rPr>
      </w:pPr>
      <w:r>
        <w:rPr>
          <w:rFonts w:eastAsia="Times New Roman"/>
          <w:szCs w:val="24"/>
        </w:rPr>
        <w:t>ΠΡΑΚΤΙΚΑ ΒΟΥΛΗΣ</w:t>
      </w:r>
    </w:p>
    <w:p w14:paraId="498E49FF" w14:textId="77777777" w:rsidR="00B84C6C" w:rsidRDefault="003C4644">
      <w:pPr>
        <w:spacing w:after="0" w:line="600" w:lineRule="auto"/>
        <w:ind w:firstLine="720"/>
        <w:jc w:val="center"/>
        <w:rPr>
          <w:rFonts w:eastAsia="Times New Roman"/>
          <w:szCs w:val="24"/>
        </w:rPr>
      </w:pPr>
      <w:r>
        <w:rPr>
          <w:rFonts w:eastAsia="Times New Roman"/>
          <w:szCs w:val="24"/>
        </w:rPr>
        <w:t xml:space="preserve">ΙΖ΄ ΠΕΡΙΟΔΟΣ </w:t>
      </w:r>
    </w:p>
    <w:p w14:paraId="498E4A00" w14:textId="77777777" w:rsidR="00B84C6C" w:rsidRDefault="003C4644">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98E4A01" w14:textId="77777777" w:rsidR="00B84C6C" w:rsidRDefault="003C4644">
      <w:pPr>
        <w:spacing w:after="0" w:line="600" w:lineRule="auto"/>
        <w:ind w:firstLine="720"/>
        <w:jc w:val="center"/>
        <w:rPr>
          <w:rFonts w:eastAsia="Times New Roman"/>
          <w:szCs w:val="24"/>
        </w:rPr>
      </w:pPr>
      <w:r>
        <w:rPr>
          <w:rFonts w:eastAsia="Times New Roman"/>
          <w:szCs w:val="24"/>
        </w:rPr>
        <w:t>ΣΥΝΟΔΟΣ Γ΄</w:t>
      </w:r>
    </w:p>
    <w:p w14:paraId="498E4A02" w14:textId="77777777" w:rsidR="00B84C6C" w:rsidRDefault="003C4644">
      <w:pPr>
        <w:spacing w:after="0" w:line="600" w:lineRule="auto"/>
        <w:ind w:firstLine="720"/>
        <w:jc w:val="center"/>
        <w:rPr>
          <w:rFonts w:eastAsia="Times New Roman"/>
          <w:szCs w:val="24"/>
        </w:rPr>
      </w:pPr>
      <w:r>
        <w:rPr>
          <w:rFonts w:eastAsia="Times New Roman"/>
          <w:szCs w:val="24"/>
        </w:rPr>
        <w:t>ΣΥΝΕΔΡΙΑΣΗ Η΄</w:t>
      </w:r>
    </w:p>
    <w:p w14:paraId="498E4A03" w14:textId="77777777" w:rsidR="00B84C6C" w:rsidRDefault="003C4644">
      <w:pPr>
        <w:spacing w:after="0" w:line="600" w:lineRule="auto"/>
        <w:ind w:firstLine="720"/>
        <w:jc w:val="center"/>
        <w:rPr>
          <w:rFonts w:eastAsia="Times New Roman"/>
          <w:szCs w:val="24"/>
        </w:rPr>
      </w:pPr>
      <w:r>
        <w:rPr>
          <w:rFonts w:eastAsia="Times New Roman"/>
          <w:szCs w:val="24"/>
        </w:rPr>
        <w:t>Πέμπτη 12 Οκτωβρίου 2017</w:t>
      </w:r>
    </w:p>
    <w:p w14:paraId="498E4A04" w14:textId="77777777" w:rsidR="00B84C6C" w:rsidRDefault="003C4644">
      <w:pPr>
        <w:spacing w:after="0" w:line="600" w:lineRule="auto"/>
        <w:ind w:firstLine="720"/>
        <w:jc w:val="both"/>
        <w:rPr>
          <w:rFonts w:eastAsia="Times New Roman"/>
          <w:szCs w:val="24"/>
        </w:rPr>
      </w:pPr>
      <w:r>
        <w:rPr>
          <w:rFonts w:eastAsia="Times New Roman"/>
          <w:szCs w:val="24"/>
        </w:rPr>
        <w:t>Αθήνα, σήμερα στις 12 Οκτωβρίου 2017, ημέρα Πέμπτη και ώρα 9.44΄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E02092">
        <w:rPr>
          <w:rFonts w:eastAsia="Times New Roman"/>
          <w:b/>
          <w:szCs w:val="24"/>
        </w:rPr>
        <w:t>ΔΗΜΗΤΡΙΟΥ ΚΡΕΜΑΣΤΙΝΟΥ</w:t>
      </w:r>
      <w:r>
        <w:rPr>
          <w:rFonts w:eastAsia="Times New Roman"/>
          <w:szCs w:val="24"/>
        </w:rPr>
        <w:t xml:space="preserve">. </w:t>
      </w:r>
    </w:p>
    <w:p w14:paraId="498E4A05" w14:textId="77777777" w:rsidR="00B84C6C" w:rsidRDefault="003C4644">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498E4A06" w14:textId="77777777" w:rsidR="00B84C6C" w:rsidRDefault="003C4644">
      <w:pPr>
        <w:spacing w:after="0" w:line="600" w:lineRule="auto"/>
        <w:ind w:firstLine="720"/>
        <w:jc w:val="both"/>
        <w:rPr>
          <w:rFonts w:eastAsia="Times New Roman"/>
          <w:szCs w:val="24"/>
        </w:rPr>
      </w:pPr>
      <w:r>
        <w:rPr>
          <w:rFonts w:eastAsia="Times New Roman"/>
          <w:szCs w:val="24"/>
        </w:rPr>
        <w:t>(Ε</w:t>
      </w:r>
      <w:r>
        <w:rPr>
          <w:rFonts w:eastAsia="Times New Roman"/>
          <w:szCs w:val="24"/>
        </w:rPr>
        <w:t>ΠΙΚΥΡΩΣΗ ΠΡΑΚΤΙΚΩΝ: Σύμφωνα με την από 10</w:t>
      </w:r>
      <w:r w:rsidRPr="00E02092">
        <w:rPr>
          <w:rFonts w:eastAsia="Times New Roman"/>
          <w:szCs w:val="24"/>
        </w:rPr>
        <w:t>-</w:t>
      </w:r>
      <w:r>
        <w:rPr>
          <w:rFonts w:eastAsia="Times New Roman"/>
          <w:szCs w:val="24"/>
        </w:rPr>
        <w:t>10</w:t>
      </w:r>
      <w:r w:rsidRPr="00E02092">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Ζ΄ συνεδριάσεώς του, της Τρίτης 10 Οκτωβρίου 2017, σε ό,τι αφορά την ψήφιση στο σύνολ</w:t>
      </w:r>
      <w:r>
        <w:rPr>
          <w:rFonts w:eastAsia="Times New Roman"/>
          <w:szCs w:val="24"/>
        </w:rPr>
        <w:t>ο</w:t>
      </w:r>
      <w:r>
        <w:rPr>
          <w:rFonts w:eastAsia="Times New Roman"/>
          <w:szCs w:val="24"/>
        </w:rPr>
        <w:t xml:space="preserve"> του σχεδίου νόμου: «Νομική αναγνώριση τ</w:t>
      </w:r>
      <w:r>
        <w:rPr>
          <w:rFonts w:eastAsia="Times New Roman"/>
          <w:szCs w:val="24"/>
        </w:rPr>
        <w:t>ης ταυτότητας φύλου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Εθνικός Μηχανισμός Εκπόνησης, Παρακολούθησης και Αξιολόγησης των Σχεδίων Δράσης για τα Δικαιώματα του Παιδιού και άλλες διατάξεις</w:t>
      </w:r>
      <w:r>
        <w:rPr>
          <w:rFonts w:eastAsia="Times New Roman"/>
          <w:szCs w:val="24"/>
        </w:rPr>
        <w:t>».</w:t>
      </w:r>
      <w:r>
        <w:rPr>
          <w:rFonts w:eastAsia="Times New Roman"/>
          <w:szCs w:val="24"/>
        </w:rPr>
        <w:t>)</w:t>
      </w:r>
    </w:p>
    <w:p w14:paraId="498E4A07" w14:textId="77777777" w:rsidR="00B84C6C" w:rsidRDefault="003C4644">
      <w:pPr>
        <w:spacing w:after="0"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498E4A08" w14:textId="77777777" w:rsidR="00B84C6C" w:rsidRDefault="003C4644">
      <w:pPr>
        <w:spacing w:after="0" w:line="600" w:lineRule="auto"/>
        <w:ind w:firstLine="720"/>
        <w:jc w:val="both"/>
        <w:rPr>
          <w:rFonts w:eastAsia="Times New Roman"/>
          <w:szCs w:val="24"/>
        </w:rPr>
      </w:pPr>
      <w:r>
        <w:rPr>
          <w:rFonts w:eastAsia="Times New Roman"/>
          <w:szCs w:val="24"/>
        </w:rPr>
        <w:lastRenderedPageBreak/>
        <w:t>(Ανακοινώνονται προς το Σώ</w:t>
      </w:r>
      <w:r>
        <w:rPr>
          <w:rFonts w:eastAsia="Times New Roman"/>
          <w:szCs w:val="24"/>
        </w:rPr>
        <w:t xml:space="preserve">μα από τη Γραμματέα της Βουλής κ. Αναστασία </w:t>
      </w:r>
      <w:proofErr w:type="spellStart"/>
      <w:r>
        <w:rPr>
          <w:rFonts w:eastAsia="Times New Roman"/>
          <w:szCs w:val="24"/>
        </w:rPr>
        <w:t>Γκαρά</w:t>
      </w:r>
      <w:proofErr w:type="spellEnd"/>
      <w:r>
        <w:rPr>
          <w:rFonts w:eastAsia="Times New Roman"/>
          <w:szCs w:val="24"/>
        </w:rPr>
        <w:t xml:space="preserve">, Βουλευτή Έβρου, τα ακόλουθα: </w:t>
      </w:r>
    </w:p>
    <w:p w14:paraId="498E4A09" w14:textId="77777777" w:rsidR="00B84C6C" w:rsidRDefault="003C4644">
      <w:pPr>
        <w:spacing w:after="0" w:line="600" w:lineRule="auto"/>
        <w:ind w:firstLine="720"/>
        <w:jc w:val="both"/>
        <w:rPr>
          <w:rFonts w:eastAsia="Times New Roman"/>
          <w:szCs w:val="24"/>
        </w:rPr>
      </w:pPr>
      <w:r>
        <w:rPr>
          <w:rFonts w:eastAsia="Times New Roman"/>
          <w:szCs w:val="24"/>
        </w:rPr>
        <w:t>Α. ΚΑΤΑΘΕΣΗ ΑΝΑΦΟΡΩΝ</w:t>
      </w:r>
    </w:p>
    <w:p w14:paraId="498E4A0A" w14:textId="77777777" w:rsidR="00B84C6C" w:rsidRDefault="003C4644">
      <w:pPr>
        <w:spacing w:after="0" w:line="600" w:lineRule="auto"/>
        <w:ind w:firstLine="720"/>
        <w:jc w:val="center"/>
        <w:rPr>
          <w:rFonts w:eastAsia="Times New Roman"/>
          <w:color w:val="FF0000"/>
          <w:szCs w:val="24"/>
        </w:rPr>
      </w:pPr>
      <w:r w:rsidRPr="008F4EA9">
        <w:rPr>
          <w:rFonts w:eastAsia="Times New Roman"/>
          <w:color w:val="FF0000"/>
          <w:szCs w:val="24"/>
        </w:rPr>
        <w:t>(Να μπει η σελ.</w:t>
      </w:r>
      <w:r w:rsidRPr="008F4EA9">
        <w:rPr>
          <w:rFonts w:eastAsia="Times New Roman"/>
          <w:color w:val="FF0000"/>
          <w:szCs w:val="24"/>
        </w:rPr>
        <w:t xml:space="preserve"> 2α</w:t>
      </w:r>
      <w:r w:rsidRPr="008F4EA9">
        <w:rPr>
          <w:rFonts w:eastAsia="Times New Roman"/>
          <w:color w:val="FF0000"/>
          <w:szCs w:val="24"/>
        </w:rPr>
        <w:t>)</w:t>
      </w:r>
    </w:p>
    <w:p w14:paraId="498E4A0B" w14:textId="77777777" w:rsidR="00B84C6C" w:rsidRDefault="003C4644">
      <w:pPr>
        <w:spacing w:line="600" w:lineRule="auto"/>
        <w:ind w:firstLine="720"/>
        <w:jc w:val="center"/>
        <w:rPr>
          <w:rFonts w:eastAsia="UB-Helvetica" w:cs="Times New Roman"/>
          <w:color w:val="FF0000"/>
          <w:szCs w:val="24"/>
        </w:rPr>
      </w:pPr>
      <w:r w:rsidRPr="00E02092">
        <w:rPr>
          <w:rFonts w:eastAsia="UB-Helvetica" w:cs="Times New Roman"/>
          <w:color w:val="FF0000"/>
          <w:szCs w:val="24"/>
        </w:rPr>
        <w:t>ΑΛΛΑΓΗ ΣΕΛΙΔΑΣ</w:t>
      </w:r>
    </w:p>
    <w:p w14:paraId="498E4A0C" w14:textId="77777777" w:rsidR="00B84C6C" w:rsidRDefault="003C4644">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έχω την τιμή να ανακοινώσω στο Σώμα το δελτίο επίκαιρ</w:t>
      </w:r>
      <w:r>
        <w:rPr>
          <w:rFonts w:eastAsia="Times New Roman"/>
          <w:szCs w:val="24"/>
        </w:rPr>
        <w:t>ων ερωτήσεων της Παρασκευής 13 Οκτωβρίου 2017.</w:t>
      </w:r>
    </w:p>
    <w:p w14:paraId="498E4A0D" w14:textId="77777777" w:rsidR="00B84C6C" w:rsidRDefault="003C4644">
      <w:pPr>
        <w:spacing w:after="0"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98E4A0E" w14:textId="77777777" w:rsidR="00B84C6C" w:rsidRDefault="003C4644">
      <w:pPr>
        <w:spacing w:after="0" w:line="600" w:lineRule="auto"/>
        <w:ind w:firstLine="720"/>
        <w:jc w:val="both"/>
        <w:rPr>
          <w:rFonts w:eastAsia="Times New Roman"/>
          <w:szCs w:val="24"/>
        </w:rPr>
      </w:pPr>
      <w:r>
        <w:rPr>
          <w:rFonts w:eastAsia="Times New Roman"/>
          <w:szCs w:val="24"/>
        </w:rPr>
        <w:t xml:space="preserve">1. Η με αριθμό 43/9-10-2017 επίκαιρη ερώτηση του Βουλευτή Ευβοίας της Νέας Δημοκρατίας κ. Σίμου </w:t>
      </w:r>
      <w:proofErr w:type="spellStart"/>
      <w:r>
        <w:rPr>
          <w:rFonts w:eastAsia="Times New Roman"/>
          <w:szCs w:val="24"/>
        </w:rPr>
        <w:t>Κεδίκογλου</w:t>
      </w:r>
      <w:proofErr w:type="spellEnd"/>
      <w:r>
        <w:rPr>
          <w:rFonts w:eastAsia="Times New Roman"/>
          <w:szCs w:val="24"/>
        </w:rPr>
        <w:t xml:space="preserve"> προς τον</w:t>
      </w:r>
      <w:r>
        <w:rPr>
          <w:rFonts w:eastAsia="Times New Roman"/>
          <w:szCs w:val="24"/>
        </w:rPr>
        <w:t xml:space="preserve"> Υπουργό Ναυτιλίας και Νησιωτικής Πολιτικής, με θέμα: «Σιγή ιχθύος για την επιλογή του Προέδρου και Διευθύνοντος Συμβούλου της Ανώνυμης Εταιρείας «Οργανισμός Λιμένων Νομού Ευβοίας»</w:t>
      </w:r>
      <w:r>
        <w:rPr>
          <w:rFonts w:eastAsia="Times New Roman"/>
          <w:szCs w:val="24"/>
        </w:rPr>
        <w:t>»</w:t>
      </w:r>
      <w:r>
        <w:rPr>
          <w:rFonts w:eastAsia="Times New Roman"/>
          <w:szCs w:val="24"/>
        </w:rPr>
        <w:t xml:space="preserve">. </w:t>
      </w:r>
    </w:p>
    <w:p w14:paraId="498E4A0F" w14:textId="77777777" w:rsidR="00B84C6C" w:rsidRDefault="003C4644">
      <w:pPr>
        <w:spacing w:after="0" w:line="600" w:lineRule="auto"/>
        <w:ind w:firstLine="720"/>
        <w:jc w:val="both"/>
        <w:rPr>
          <w:rFonts w:eastAsia="Times New Roman"/>
          <w:color w:val="000000"/>
          <w:szCs w:val="24"/>
        </w:rPr>
      </w:pPr>
      <w:r>
        <w:rPr>
          <w:rFonts w:eastAsia="Times New Roman"/>
          <w:szCs w:val="24"/>
        </w:rPr>
        <w:t>2. Η με αριθμό 33/6-10-2017 επίκαιρη ερώτηση του Ε΄ Αντιπροέδρου της Βου</w:t>
      </w:r>
      <w:r>
        <w:rPr>
          <w:rFonts w:eastAsia="Times New Roman"/>
          <w:szCs w:val="24"/>
        </w:rPr>
        <w:t>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Pr>
          <w:rFonts w:eastAsia="Times New Roman"/>
          <w:color w:val="000000"/>
          <w:szCs w:val="24"/>
        </w:rPr>
        <w:t>κ.</w:t>
      </w:r>
      <w:r>
        <w:rPr>
          <w:rFonts w:eastAsia="Times New Roman"/>
          <w:b/>
          <w:bCs/>
          <w:color w:val="000000"/>
          <w:szCs w:val="24"/>
        </w:rPr>
        <w:t xml:space="preserve">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Ψηφιακής Πολιτικής,</w:t>
      </w:r>
      <w:r>
        <w:rPr>
          <w:rFonts w:eastAsia="Times New Roman"/>
          <w:b/>
          <w:bCs/>
          <w:color w:val="000000"/>
          <w:szCs w:val="24"/>
        </w:rPr>
        <w:t xml:space="preserve"> </w:t>
      </w:r>
      <w:r>
        <w:rPr>
          <w:rFonts w:eastAsia="Times New Roman"/>
          <w:bCs/>
          <w:color w:val="000000"/>
          <w:szCs w:val="24"/>
        </w:rPr>
        <w:t>Τηλεπικοινωνιών και Ενημέρωσης,</w:t>
      </w:r>
      <w:r>
        <w:rPr>
          <w:rFonts w:eastAsia="Times New Roman"/>
          <w:b/>
          <w:bCs/>
          <w:color w:val="000000"/>
          <w:szCs w:val="24"/>
        </w:rPr>
        <w:t xml:space="preserve"> </w:t>
      </w:r>
      <w:r>
        <w:rPr>
          <w:rFonts w:eastAsia="Times New Roman"/>
          <w:color w:val="000000"/>
          <w:szCs w:val="24"/>
        </w:rPr>
        <w:t xml:space="preserve">με θέμα: «Χωρίς ΕΛΤΑ η Πάτμος λόγω εξουθένωσης της μοναδικής υπαλλήλου». </w:t>
      </w:r>
    </w:p>
    <w:p w14:paraId="498E4A10" w14:textId="77777777" w:rsidR="00B84C6C" w:rsidRDefault="003C4644">
      <w:pPr>
        <w:spacing w:after="0" w:line="600" w:lineRule="auto"/>
        <w:ind w:firstLine="720"/>
        <w:jc w:val="both"/>
        <w:rPr>
          <w:rFonts w:eastAsia="Times New Roman"/>
          <w:bCs/>
          <w:color w:val="000000"/>
          <w:szCs w:val="24"/>
        </w:rPr>
      </w:pPr>
      <w:r>
        <w:rPr>
          <w:rFonts w:eastAsia="Times New Roman"/>
          <w:bCs/>
          <w:color w:val="000000"/>
          <w:szCs w:val="24"/>
        </w:rPr>
        <w:lastRenderedPageBreak/>
        <w:t>Β. ΕΠΙΚΑΙΡΕΣ ΕΡ</w:t>
      </w:r>
      <w:r>
        <w:rPr>
          <w:rFonts w:eastAsia="Times New Roman"/>
          <w:bCs/>
          <w:color w:val="000000"/>
          <w:szCs w:val="24"/>
        </w:rPr>
        <w:t>ΩΤΗΣΕΙΣ 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 </w:t>
      </w:r>
    </w:p>
    <w:p w14:paraId="498E4A11" w14:textId="77777777" w:rsidR="00B84C6C" w:rsidRDefault="003C4644">
      <w:pPr>
        <w:spacing w:after="0" w:line="600" w:lineRule="auto"/>
        <w:ind w:firstLine="720"/>
        <w:jc w:val="both"/>
        <w:rPr>
          <w:rFonts w:eastAsia="Times New Roman"/>
          <w:color w:val="000000"/>
          <w:szCs w:val="24"/>
        </w:rPr>
      </w:pPr>
      <w:r>
        <w:rPr>
          <w:rFonts w:eastAsia="Times New Roman"/>
          <w:color w:val="000000"/>
          <w:szCs w:val="24"/>
        </w:rPr>
        <w:t xml:space="preserve">Η με αριθμό 44/9-10-2017 επίκαιρη ερώτηση του Βουλευτή Δωδεκανήσου της Νέας Δημοκρατίας κ. </w:t>
      </w:r>
      <w:r>
        <w:rPr>
          <w:rFonts w:eastAsia="Times New Roman"/>
          <w:bCs/>
          <w:color w:val="000000"/>
          <w:szCs w:val="24"/>
        </w:rPr>
        <w:t xml:space="preserve">Εμμανουήλ </w:t>
      </w:r>
      <w:proofErr w:type="spellStart"/>
      <w:r>
        <w:rPr>
          <w:rFonts w:eastAsia="Times New Roman"/>
          <w:bCs/>
          <w:color w:val="000000"/>
          <w:szCs w:val="24"/>
        </w:rPr>
        <w:t>Κόνσολα</w:t>
      </w:r>
      <w:proofErr w:type="spellEnd"/>
      <w:r>
        <w:rPr>
          <w:rFonts w:eastAsia="Times New Roman"/>
          <w:color w:val="000000"/>
          <w:szCs w:val="24"/>
        </w:rPr>
        <w:t xml:space="preserve"> προς τον Υπουργό </w:t>
      </w:r>
      <w:r>
        <w:rPr>
          <w:rFonts w:eastAsia="Times New Roman"/>
          <w:bCs/>
          <w:color w:val="000000"/>
          <w:szCs w:val="24"/>
        </w:rPr>
        <w:t>Οικονομίας και Ανάπτυξης,</w:t>
      </w:r>
      <w:r>
        <w:rPr>
          <w:rFonts w:eastAsia="Times New Roman"/>
          <w:color w:val="000000"/>
          <w:szCs w:val="24"/>
        </w:rPr>
        <w:t xml:space="preserve"> με θέμα: «Υποβολή αιτή</w:t>
      </w:r>
      <w:r>
        <w:rPr>
          <w:rFonts w:eastAsia="Times New Roman"/>
          <w:color w:val="000000"/>
          <w:szCs w:val="24"/>
        </w:rPr>
        <w:t>ματος στην Ευρωπαϊκή Ένωση (Ε.Ε) για τη χρηματοδότηση έργων αποκατάστασης στις υποδομές της Κω, που υπέστησαν ζημιές από το σεισμό».</w:t>
      </w:r>
    </w:p>
    <w:p w14:paraId="498E4A12" w14:textId="77777777" w:rsidR="00B84C6C" w:rsidRDefault="003C4644">
      <w:pPr>
        <w:spacing w:after="0" w:line="600" w:lineRule="auto"/>
        <w:ind w:firstLine="720"/>
        <w:jc w:val="center"/>
        <w:rPr>
          <w:rFonts w:eastAsia="Times New Roman"/>
          <w:color w:val="FF0000"/>
          <w:szCs w:val="24"/>
        </w:rPr>
      </w:pPr>
      <w:r w:rsidRPr="00441534">
        <w:rPr>
          <w:rFonts w:eastAsia="Times New Roman"/>
          <w:color w:val="FF0000"/>
          <w:szCs w:val="24"/>
        </w:rPr>
        <w:t>(ΑΛΛΑΓΗ ΣΕΛΙΔΑΣ)</w:t>
      </w:r>
    </w:p>
    <w:p w14:paraId="498E4A13" w14:textId="77777777" w:rsidR="00B84C6C" w:rsidRDefault="003C4644">
      <w:pPr>
        <w:spacing w:after="0" w:line="600" w:lineRule="auto"/>
        <w:ind w:firstLine="720"/>
        <w:jc w:val="both"/>
        <w:rPr>
          <w:rFonts w:eastAsia="Times New Roman"/>
          <w:color w:val="000000"/>
          <w:szCs w:val="24"/>
        </w:rPr>
      </w:pPr>
      <w:r>
        <w:rPr>
          <w:rFonts w:eastAsia="Times New Roman"/>
          <w:b/>
          <w:szCs w:val="24"/>
        </w:rPr>
        <w:t xml:space="preserve">ΠΡΟΕΔΡΕΥΩΝ (Δημήτριος Κρεμαστινός): </w:t>
      </w:r>
      <w:r>
        <w:rPr>
          <w:rFonts w:eastAsia="Times New Roman"/>
          <w:color w:val="000000"/>
          <w:szCs w:val="24"/>
        </w:rPr>
        <w:t xml:space="preserve">Κυρίες και κύριοι συνάδελφοι, εισερχόμαστε στη συζήτηση των </w:t>
      </w:r>
    </w:p>
    <w:p w14:paraId="498E4A14" w14:textId="77777777" w:rsidR="00B84C6C" w:rsidRDefault="003C4644">
      <w:pPr>
        <w:spacing w:after="0" w:line="600" w:lineRule="auto"/>
        <w:jc w:val="center"/>
        <w:rPr>
          <w:rFonts w:eastAsia="Times New Roman"/>
          <w:b/>
          <w:color w:val="000000"/>
          <w:szCs w:val="24"/>
        </w:rPr>
      </w:pPr>
      <w:r>
        <w:rPr>
          <w:rFonts w:eastAsia="Times New Roman"/>
          <w:b/>
          <w:color w:val="000000"/>
          <w:szCs w:val="24"/>
        </w:rPr>
        <w:t xml:space="preserve">ΕΠΙΚΑΙΡΩΝ ΕΡΩΤΗΣΕΩΝ </w:t>
      </w:r>
    </w:p>
    <w:p w14:paraId="498E4A15" w14:textId="77777777" w:rsidR="00B84C6C" w:rsidRDefault="003C4644">
      <w:pPr>
        <w:spacing w:after="0" w:line="600" w:lineRule="auto"/>
        <w:ind w:firstLine="720"/>
        <w:jc w:val="both"/>
        <w:rPr>
          <w:rFonts w:eastAsia="Times New Roman"/>
          <w:color w:val="000000"/>
          <w:szCs w:val="24"/>
        </w:rPr>
      </w:pPr>
      <w:r>
        <w:rPr>
          <w:rFonts w:eastAsia="Times New Roman"/>
          <w:color w:val="000000"/>
          <w:szCs w:val="24"/>
        </w:rPr>
        <w:t>Σύμφωνα με ενημέρωση του Γ</w:t>
      </w:r>
      <w:r>
        <w:rPr>
          <w:rFonts w:eastAsia="Times New Roman"/>
          <w:color w:val="000000"/>
          <w:szCs w:val="24"/>
        </w:rPr>
        <w:t>ενικ</w:t>
      </w:r>
      <w:r>
        <w:rPr>
          <w:rFonts w:eastAsia="Times New Roman"/>
          <w:color w:val="000000"/>
          <w:szCs w:val="24"/>
        </w:rPr>
        <w:t>ού</w:t>
      </w:r>
      <w:r>
        <w:rPr>
          <w:rFonts w:eastAsia="Times New Roman"/>
          <w:color w:val="000000"/>
          <w:szCs w:val="24"/>
        </w:rPr>
        <w:t xml:space="preserve"> Γραμματέα της Κυβέρνησης κ. Καλογήρου</w:t>
      </w:r>
      <w:r>
        <w:rPr>
          <w:rFonts w:eastAsia="Times New Roman"/>
          <w:color w:val="000000"/>
          <w:szCs w:val="24"/>
        </w:rPr>
        <w:t>,</w:t>
      </w:r>
      <w:r>
        <w:rPr>
          <w:rFonts w:eastAsia="Times New Roman"/>
          <w:color w:val="000000"/>
          <w:szCs w:val="24"/>
        </w:rPr>
        <w:t xml:space="preserve"> από το σημερινό δελτίο επικαίρων ερωτήσεων δεν θα συζητηθούν οι παρακάτω για τους εξής λόγους:</w:t>
      </w:r>
    </w:p>
    <w:p w14:paraId="498E4A16" w14:textId="77777777" w:rsidR="00B84C6C" w:rsidRDefault="003C4644">
      <w:pPr>
        <w:spacing w:after="0" w:line="600" w:lineRule="auto"/>
        <w:ind w:firstLine="720"/>
        <w:jc w:val="both"/>
        <w:rPr>
          <w:rFonts w:eastAsia="Times New Roman"/>
          <w:color w:val="000000"/>
          <w:szCs w:val="24"/>
        </w:rPr>
      </w:pPr>
      <w:r>
        <w:rPr>
          <w:rFonts w:eastAsia="Times New Roman"/>
          <w:color w:val="000000"/>
          <w:szCs w:val="24"/>
        </w:rPr>
        <w:t>Η</w:t>
      </w:r>
      <w:r>
        <w:rPr>
          <w:rFonts w:eastAsia="Times New Roman"/>
          <w:color w:val="000000"/>
          <w:szCs w:val="24"/>
        </w:rPr>
        <w:t xml:space="preserve"> τέταρτη με αριθμό 70/10-10-2017 επίκαιρη ερώτηση δεύτερου κύκλου του Βουλευτή Β΄ Αθηνών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t>προς την Υπουργό</w:t>
      </w:r>
      <w:r>
        <w:rPr>
          <w:rFonts w:eastAsia="Times New Roman"/>
          <w:color w:val="000000"/>
          <w:szCs w:val="24"/>
        </w:rPr>
        <w:t xml:space="preserve"> </w:t>
      </w:r>
      <w:r>
        <w:rPr>
          <w:rFonts w:eastAsia="Times New Roman"/>
          <w:bCs/>
          <w:color w:val="000000"/>
          <w:szCs w:val="24"/>
        </w:rPr>
        <w:t>Πολιτισμού και Αθλητισμού,</w:t>
      </w:r>
      <w:r>
        <w:rPr>
          <w:rFonts w:eastAsia="Times New Roman"/>
          <w:b/>
          <w:bCs/>
          <w:color w:val="000000"/>
          <w:szCs w:val="24"/>
        </w:rPr>
        <w:t xml:space="preserve"> </w:t>
      </w:r>
      <w:r>
        <w:rPr>
          <w:rFonts w:eastAsia="Times New Roman"/>
          <w:color w:val="000000"/>
          <w:szCs w:val="24"/>
        </w:rPr>
        <w:t>σχετικά με τους απολυμένους στο έργο συντήρησης της Νέας Μονής Χίου</w:t>
      </w:r>
      <w:r>
        <w:rPr>
          <w:rFonts w:eastAsia="Times New Roman"/>
          <w:color w:val="000000"/>
          <w:szCs w:val="24"/>
        </w:rPr>
        <w:t>,</w:t>
      </w:r>
      <w:r w:rsidRPr="002B431E">
        <w:rPr>
          <w:rFonts w:eastAsia="Times New Roman"/>
          <w:color w:val="000000"/>
          <w:szCs w:val="24"/>
        </w:rPr>
        <w:t xml:space="preserve"> </w:t>
      </w:r>
      <w:r>
        <w:rPr>
          <w:rFonts w:eastAsia="Times New Roman"/>
          <w:color w:val="000000"/>
          <w:szCs w:val="24"/>
        </w:rPr>
        <w:t xml:space="preserve">δεν θα συζητηθεί λόγω απουσίας της αρμόδιας Υπουργού κ. </w:t>
      </w:r>
      <w:proofErr w:type="spellStart"/>
      <w:r>
        <w:rPr>
          <w:rFonts w:eastAsia="Times New Roman"/>
          <w:color w:val="000000"/>
          <w:szCs w:val="24"/>
        </w:rPr>
        <w:t>Κονιόρδου</w:t>
      </w:r>
      <w:proofErr w:type="spellEnd"/>
      <w:r>
        <w:rPr>
          <w:rFonts w:eastAsia="Times New Roman"/>
          <w:color w:val="000000"/>
          <w:szCs w:val="24"/>
        </w:rPr>
        <w:t xml:space="preserve"> στο εξωτερικό</w:t>
      </w:r>
      <w:r>
        <w:rPr>
          <w:rFonts w:eastAsia="Times New Roman"/>
          <w:color w:val="000000"/>
          <w:szCs w:val="24"/>
        </w:rPr>
        <w:t xml:space="preserve">. </w:t>
      </w:r>
    </w:p>
    <w:p w14:paraId="498E4A17" w14:textId="77777777" w:rsidR="00B84C6C" w:rsidRDefault="003C4644">
      <w:pPr>
        <w:spacing w:after="0" w:line="600" w:lineRule="auto"/>
        <w:ind w:firstLine="720"/>
        <w:jc w:val="both"/>
        <w:rPr>
          <w:rFonts w:eastAsia="Times New Roman"/>
          <w:color w:val="000000"/>
          <w:szCs w:val="24"/>
        </w:rPr>
      </w:pPr>
      <w:r>
        <w:rPr>
          <w:rFonts w:eastAsia="Times New Roman"/>
          <w:color w:val="000000"/>
          <w:szCs w:val="24"/>
        </w:rPr>
        <w:lastRenderedPageBreak/>
        <w:t xml:space="preserve">Επίσης, η πρώτη με αριθμό 36/9-10-2017 επίκαιρη ερώτηση πρώτου κύκλου του Βουλευτή Χίου του Συνασπισμού Ριζοσπαστικής Αριστεράς κ. </w:t>
      </w:r>
      <w:r>
        <w:rPr>
          <w:rFonts w:eastAsia="Times New Roman"/>
          <w:bCs/>
          <w:color w:val="000000"/>
          <w:szCs w:val="24"/>
        </w:rPr>
        <w:t>Ανδρέα Μιχαηλίδη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w:t>
      </w:r>
      <w:r>
        <w:rPr>
          <w:rFonts w:eastAsia="Times New Roman"/>
          <w:bCs/>
          <w:color w:val="000000"/>
          <w:szCs w:val="24"/>
        </w:rPr>
        <w:t xml:space="preserve"> και Μεταφορών, </w:t>
      </w:r>
      <w:r>
        <w:rPr>
          <w:rFonts w:eastAsia="Times New Roman"/>
          <w:color w:val="000000"/>
          <w:szCs w:val="24"/>
        </w:rPr>
        <w:t xml:space="preserve">με θέμα: «Ολοκλήρωση εργασιών διαμόρφωσης και περίφραξης </w:t>
      </w:r>
      <w:proofErr w:type="spellStart"/>
      <w:r>
        <w:rPr>
          <w:rFonts w:eastAsia="Times New Roman"/>
          <w:color w:val="000000"/>
          <w:szCs w:val="24"/>
        </w:rPr>
        <w:t>απαλλοτριωθείσας</w:t>
      </w:r>
      <w:proofErr w:type="spellEnd"/>
      <w:r>
        <w:rPr>
          <w:rFonts w:eastAsia="Times New Roman"/>
          <w:color w:val="000000"/>
          <w:szCs w:val="24"/>
        </w:rPr>
        <w:t xml:space="preserve"> περιοχής στο αεροδρόμιο Χίου και κατασκευή επέκτασης της οδού Χρήστου»</w:t>
      </w:r>
      <w:r>
        <w:rPr>
          <w:rFonts w:eastAsia="Times New Roman"/>
          <w:color w:val="000000"/>
          <w:szCs w:val="24"/>
        </w:rPr>
        <w:t xml:space="preserve">, δεν θα συζητηθεί λόγω κωλύματος του Υπουργού Υποδομών και Μεταφορών κ. </w:t>
      </w:r>
      <w:proofErr w:type="spellStart"/>
      <w:r>
        <w:rPr>
          <w:rFonts w:eastAsia="Times New Roman"/>
          <w:color w:val="000000"/>
          <w:szCs w:val="24"/>
        </w:rPr>
        <w:t>Σπίρτζη</w:t>
      </w:r>
      <w:proofErr w:type="spellEnd"/>
      <w:r>
        <w:rPr>
          <w:rFonts w:eastAsia="Times New Roman"/>
          <w:color w:val="000000"/>
          <w:szCs w:val="24"/>
        </w:rPr>
        <w:t>, καθώς βρίσκετα</w:t>
      </w:r>
      <w:r>
        <w:rPr>
          <w:rFonts w:eastAsia="Times New Roman"/>
          <w:color w:val="000000"/>
          <w:szCs w:val="24"/>
        </w:rPr>
        <w:t>ι στο Αναπτυξιακό Συνέδριο στη Θεσσαλία</w:t>
      </w:r>
      <w:r>
        <w:rPr>
          <w:rFonts w:eastAsia="Times New Roman"/>
          <w:color w:val="000000"/>
          <w:szCs w:val="24"/>
        </w:rPr>
        <w:t>.</w:t>
      </w:r>
    </w:p>
    <w:p w14:paraId="498E4A18" w14:textId="77777777" w:rsidR="00B84C6C" w:rsidRDefault="003C4644">
      <w:pPr>
        <w:spacing w:before="100" w:beforeAutospacing="1" w:after="100" w:afterAutospacing="1" w:line="600" w:lineRule="auto"/>
        <w:ind w:firstLine="720"/>
        <w:jc w:val="both"/>
        <w:rPr>
          <w:rFonts w:eastAsia="Times New Roman"/>
          <w:b/>
          <w:szCs w:val="24"/>
        </w:rPr>
      </w:pPr>
      <w:r>
        <w:rPr>
          <w:rFonts w:eastAsia="Times New Roman"/>
          <w:color w:val="000000"/>
          <w:szCs w:val="24"/>
        </w:rPr>
        <w:t xml:space="preserve">Για τον ίδιο λόγο δεν θα συζητηθεί η </w:t>
      </w:r>
      <w:r>
        <w:rPr>
          <w:rFonts w:eastAsia="Times New Roman"/>
          <w:color w:val="000000"/>
          <w:szCs w:val="24"/>
        </w:rPr>
        <w:t>τρίτη με αριθμό 29/5-10-2017 επίκαιρη ερώτηση πρώτου κύκλου του Βουλευτή Σερρών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Μιχαήλ Τζελέπη</w:t>
      </w:r>
      <w:r>
        <w:rPr>
          <w:rFonts w:eastAsia="Times New Roman"/>
          <w:color w:val="000000"/>
          <w:szCs w:val="24"/>
        </w:rPr>
        <w:t xml:space="preserve"> προς τον Υπουργό </w:t>
      </w:r>
      <w:r>
        <w:rPr>
          <w:rFonts w:eastAsia="Times New Roman"/>
          <w:bCs/>
          <w:color w:val="000000"/>
          <w:szCs w:val="24"/>
        </w:rPr>
        <w:t xml:space="preserve">Υποδομών και </w:t>
      </w:r>
      <w:r>
        <w:rPr>
          <w:rFonts w:eastAsia="Times New Roman"/>
          <w:bCs/>
          <w:color w:val="000000"/>
          <w:szCs w:val="24"/>
        </w:rPr>
        <w:t>Μεταφορών,</w:t>
      </w:r>
      <w:r>
        <w:rPr>
          <w:rFonts w:eastAsia="Times New Roman"/>
          <w:b/>
          <w:bCs/>
          <w:color w:val="000000"/>
          <w:szCs w:val="24"/>
        </w:rPr>
        <w:t xml:space="preserve"> </w:t>
      </w:r>
      <w:r>
        <w:rPr>
          <w:rFonts w:eastAsia="Times New Roman"/>
          <w:color w:val="000000"/>
          <w:szCs w:val="24"/>
        </w:rPr>
        <w:t>με θέμα: «Η δημιουργία τριών νέων σταθμών διοδίων στον Οδικό άξονα Προμαχώνας - Σέρρες - Λιμάνι Θεσσαλονίκης είναι καταστροφική για το Νομό Σερρών»</w:t>
      </w:r>
      <w:r>
        <w:rPr>
          <w:rFonts w:eastAsia="Times New Roman"/>
          <w:color w:val="000000"/>
          <w:szCs w:val="24"/>
        </w:rPr>
        <w:t>.</w:t>
      </w:r>
    </w:p>
    <w:p w14:paraId="498E4A19" w14:textId="77777777" w:rsidR="00B84C6C" w:rsidRDefault="003C4644">
      <w:pPr>
        <w:spacing w:after="0" w:line="600" w:lineRule="auto"/>
        <w:ind w:firstLine="720"/>
        <w:jc w:val="both"/>
        <w:rPr>
          <w:rFonts w:eastAsia="Times New Roman"/>
          <w:szCs w:val="24"/>
        </w:rPr>
      </w:pPr>
      <w:r>
        <w:rPr>
          <w:rFonts w:eastAsia="Times New Roman"/>
          <w:szCs w:val="24"/>
        </w:rPr>
        <w:t>Η δεύτερη με αριθμό 42/9-10-2017 επίκαιρη ερώτηση δεύτερου κύκλου του Βουλευτή Δράμας της Νέας Δ</w:t>
      </w:r>
      <w:r>
        <w:rPr>
          <w:rFonts w:eastAsia="Times New Roman"/>
          <w:szCs w:val="24"/>
        </w:rPr>
        <w:t>ημοκρατίας κ. Δημητρίου Κυριαζίδη προς τον Υπουργό Υποδομών και Μεταφορών με θέμα</w:t>
      </w:r>
      <w:r>
        <w:rPr>
          <w:rFonts w:eastAsia="Times New Roman"/>
          <w:szCs w:val="24"/>
        </w:rPr>
        <w:t>:</w:t>
      </w:r>
      <w:r>
        <w:rPr>
          <w:rFonts w:eastAsia="Times New Roman"/>
          <w:szCs w:val="24"/>
        </w:rPr>
        <w:t xml:space="preserve"> «Κάθετος οδικός άξονας Δράμας - Αμφίπολης», δεν θα συζητηθεί λόγω κωλύματος του αρμόδιου Υπουργού.</w:t>
      </w:r>
    </w:p>
    <w:p w14:paraId="498E4A1A" w14:textId="77777777" w:rsidR="00B84C6C" w:rsidRDefault="003C4644">
      <w:pPr>
        <w:spacing w:after="0" w:line="600" w:lineRule="auto"/>
        <w:ind w:firstLine="720"/>
        <w:jc w:val="both"/>
        <w:rPr>
          <w:rFonts w:eastAsia="Times New Roman"/>
          <w:szCs w:val="24"/>
        </w:rPr>
      </w:pPr>
      <w:r>
        <w:rPr>
          <w:rFonts w:eastAsia="Times New Roman"/>
          <w:szCs w:val="24"/>
        </w:rPr>
        <w:t>Η δεύτερη με αριθμό 41/9-10-2017 επίκαιρη ερώτηση πρώτου κύκλου του Βουλευ</w:t>
      </w:r>
      <w:r>
        <w:rPr>
          <w:rFonts w:eastAsia="Times New Roman"/>
          <w:szCs w:val="24"/>
        </w:rPr>
        <w:t xml:space="preserve">τή Β΄ Αθηνών της Νέας Δημοκρατίας κ. </w:t>
      </w:r>
      <w:r>
        <w:rPr>
          <w:rFonts w:eastAsia="Times New Roman"/>
          <w:bCs/>
          <w:szCs w:val="24"/>
        </w:rPr>
        <w:t xml:space="preserve">Γεράσιμου </w:t>
      </w:r>
      <w:proofErr w:type="spellStart"/>
      <w:r>
        <w:rPr>
          <w:rFonts w:eastAsia="Times New Roman"/>
          <w:bCs/>
          <w:szCs w:val="24"/>
        </w:rPr>
        <w:t>Γιακουμάτου</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w:t>
      </w:r>
      <w:r>
        <w:rPr>
          <w:rFonts w:eastAsia="Times New Roman"/>
          <w:szCs w:val="24"/>
        </w:rPr>
        <w:lastRenderedPageBreak/>
        <w:t>τη λήψη μέτρων για το δημογραφικό πρόβλημα της χώρας, δεν θα συζητηθεί λόγω κωλύματος της αρμόδιας Υπουργού κ</w:t>
      </w:r>
      <w:r>
        <w:rPr>
          <w:rFonts w:eastAsia="Times New Roman"/>
          <w:szCs w:val="24"/>
        </w:rPr>
        <w:t>.</w:t>
      </w:r>
      <w:r>
        <w:rPr>
          <w:rFonts w:eastAsia="Times New Roman"/>
          <w:szCs w:val="24"/>
        </w:rPr>
        <w:t xml:space="preserve"> Θεανώ Φωτίου, η οποία βρίσκεται σε συνεδρίαση με εκπροσώπους ευρωπαϊκών θεσμών. </w:t>
      </w:r>
    </w:p>
    <w:p w14:paraId="498E4A1B" w14:textId="77777777" w:rsidR="00B84C6C" w:rsidRDefault="003C4644">
      <w:pPr>
        <w:spacing w:after="0" w:line="600" w:lineRule="auto"/>
        <w:ind w:firstLine="720"/>
        <w:jc w:val="both"/>
        <w:rPr>
          <w:rFonts w:eastAsia="Times New Roman"/>
          <w:szCs w:val="24"/>
        </w:rPr>
      </w:pPr>
      <w:r>
        <w:rPr>
          <w:rFonts w:eastAsia="Times New Roman"/>
          <w:szCs w:val="24"/>
        </w:rPr>
        <w:t>Για τον ίδιο λόγο δεν θα συζητηθεί και η τέταρτη με αριθμό 68/10-10-2017 επίκαιρη ερώτηση πρώτου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w:t>
      </w:r>
      <w:r>
        <w:rPr>
          <w:rFonts w:eastAsia="Times New Roman"/>
          <w:bCs/>
          <w:szCs w:val="24"/>
        </w:rPr>
        <w:t>λ Συντυχάκη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τα αδιέξοδα στη λειτουργία των παιδικών σταθμών και τ</w:t>
      </w:r>
      <w:r>
        <w:rPr>
          <w:rFonts w:eastAsia="Times New Roman"/>
          <w:szCs w:val="24"/>
        </w:rPr>
        <w:t>α</w:t>
      </w:r>
      <w:r>
        <w:rPr>
          <w:rFonts w:eastAsia="Times New Roman"/>
          <w:szCs w:val="24"/>
        </w:rPr>
        <w:t xml:space="preserve"> χιλιάδες παιδιά που είναι αποκλεισμένα από τις δομές αυτές.</w:t>
      </w:r>
    </w:p>
    <w:p w14:paraId="498E4A1C" w14:textId="77777777" w:rsidR="00B84C6C" w:rsidRDefault="003C4644">
      <w:pPr>
        <w:spacing w:after="0" w:line="600" w:lineRule="auto"/>
        <w:ind w:firstLine="720"/>
        <w:jc w:val="both"/>
        <w:rPr>
          <w:rFonts w:eastAsia="Times New Roman"/>
          <w:szCs w:val="24"/>
        </w:rPr>
      </w:pPr>
      <w:r>
        <w:rPr>
          <w:rFonts w:eastAsia="Times New Roman"/>
          <w:szCs w:val="24"/>
        </w:rPr>
        <w:t xml:space="preserve">Επίσης, δεν θα συζητηθεί η έκτη με αριθμό </w:t>
      </w:r>
      <w:r>
        <w:rPr>
          <w:rFonts w:eastAsia="Times New Roman"/>
          <w:szCs w:val="24"/>
        </w:rPr>
        <w:t>69/10-10-2017 επίκαιρη ερώτηση πρώτου κύκλου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Εσωτερικών,</w:t>
      </w:r>
      <w:r>
        <w:rPr>
          <w:rFonts w:eastAsia="Times New Roman"/>
          <w:b/>
          <w:bCs/>
          <w:szCs w:val="24"/>
        </w:rPr>
        <w:t xml:space="preserve"> </w:t>
      </w:r>
      <w:r>
        <w:rPr>
          <w:rFonts w:eastAsia="Times New Roman"/>
          <w:szCs w:val="24"/>
        </w:rPr>
        <w:t>σχετικά με τη λήψη μέτρων για την άμεση αποζημίωση των πλημμυροπαθών και την αποκατάσταση των ζημιών σ</w:t>
      </w:r>
      <w:r>
        <w:rPr>
          <w:rFonts w:eastAsia="Times New Roman"/>
          <w:szCs w:val="24"/>
        </w:rPr>
        <w:t>τη Σαμοθράκη, λόγω κωλύματος του Υπουργού Εσωτερικών κ. Σκουρλέτη, διότι εκπροσωπεί την Κυβέρνηση σε εκδηλώσεις για την απελευθέρωση της Αθήνας.</w:t>
      </w:r>
    </w:p>
    <w:p w14:paraId="498E4A1D" w14:textId="77777777" w:rsidR="00B84C6C" w:rsidRDefault="003C4644">
      <w:pPr>
        <w:spacing w:after="0" w:line="600" w:lineRule="auto"/>
        <w:ind w:firstLine="720"/>
        <w:jc w:val="both"/>
        <w:rPr>
          <w:rFonts w:eastAsia="Times New Roman"/>
          <w:szCs w:val="24"/>
        </w:rPr>
      </w:pPr>
      <w:r>
        <w:rPr>
          <w:rFonts w:eastAsia="Times New Roman"/>
          <w:szCs w:val="24"/>
        </w:rPr>
        <w:t>Τέλος, η έκτη με αριθμό 71/10-10-2017 επίκαιρη ερώτηση δε</w:t>
      </w:r>
      <w:r>
        <w:rPr>
          <w:rFonts w:eastAsia="Times New Roman"/>
          <w:szCs w:val="24"/>
        </w:rPr>
        <w:t>ύτερ</w:t>
      </w:r>
      <w:r>
        <w:rPr>
          <w:rFonts w:eastAsia="Times New Roman"/>
          <w:szCs w:val="24"/>
        </w:rPr>
        <w:t>ου κύκλου του Βουλευτή Αιτωλοακαρνανίας του Κομμου</w:t>
      </w:r>
      <w:r>
        <w:rPr>
          <w:rFonts w:eastAsia="Times New Roman"/>
          <w:szCs w:val="24"/>
        </w:rPr>
        <w:t>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Μωραΐτη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w:t>
      </w:r>
      <w:r>
        <w:rPr>
          <w:rFonts w:eastAsia="Times New Roman"/>
          <w:szCs w:val="24"/>
        </w:rPr>
        <w:t>:</w:t>
      </w:r>
      <w:r>
        <w:rPr>
          <w:rFonts w:eastAsia="Times New Roman"/>
          <w:szCs w:val="24"/>
        </w:rPr>
        <w:t xml:space="preserve"> «Να επαναπροσληφθούν οι αυθαίρετα απολυμένες σχολικές καθαρίστριες στον Δήμο </w:t>
      </w:r>
      <w:proofErr w:type="spellStart"/>
      <w:r>
        <w:rPr>
          <w:rFonts w:eastAsia="Times New Roman"/>
          <w:szCs w:val="24"/>
        </w:rPr>
        <w:t>Ζίτσας</w:t>
      </w:r>
      <w:proofErr w:type="spellEnd"/>
      <w:r>
        <w:rPr>
          <w:rFonts w:eastAsia="Times New Roman"/>
          <w:szCs w:val="24"/>
        </w:rPr>
        <w:t xml:space="preserve"> του Νομού Ιωαννίνων», δεν θα συζητηθεί για τον ίδιο λόγο.</w:t>
      </w:r>
    </w:p>
    <w:p w14:paraId="498E4A1E" w14:textId="77777777" w:rsidR="00B84C6C" w:rsidRDefault="003C4644">
      <w:pPr>
        <w:spacing w:after="0"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Κύριε Πρόεδρε,</w:t>
      </w:r>
      <w:r>
        <w:rPr>
          <w:rFonts w:eastAsia="Times New Roman"/>
          <w:szCs w:val="24"/>
        </w:rPr>
        <w:t xml:space="preserve"> θα ήθελα τον λόγο. </w:t>
      </w:r>
    </w:p>
    <w:p w14:paraId="498E4A1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Τζελέπη, για ποιον λόγο θέλετε να μιλήσετε; </w:t>
      </w:r>
    </w:p>
    <w:p w14:paraId="498E4A20" w14:textId="77777777" w:rsidR="00B84C6C" w:rsidRDefault="003C4644">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Θα ήθελα να μιλήσω σχετικά με την αναβολή συζήτησης της επίκαιρης ερώτησης που έχω καταθέσει για τα διόδια στον Νομό Σερρών. Θα ήθελα να τονίσω προς το Προεδρείο ότι είναι η ενδέκατη συνεχόμενη φορά που ο κύριος Υπουργός αρνείται να παραστεί στον </w:t>
      </w:r>
      <w:r>
        <w:rPr>
          <w:rFonts w:eastAsia="Times New Roman"/>
          <w:szCs w:val="24"/>
        </w:rPr>
        <w:t>κ</w:t>
      </w:r>
      <w:r>
        <w:rPr>
          <w:rFonts w:eastAsia="Times New Roman"/>
          <w:szCs w:val="24"/>
        </w:rPr>
        <w:t>οινοβουλ</w:t>
      </w:r>
      <w:r>
        <w:rPr>
          <w:rFonts w:eastAsia="Times New Roman"/>
          <w:szCs w:val="24"/>
        </w:rPr>
        <w:t xml:space="preserve">ευτικό </w:t>
      </w:r>
      <w:r>
        <w:rPr>
          <w:rFonts w:eastAsia="Times New Roman"/>
          <w:szCs w:val="24"/>
        </w:rPr>
        <w:t>έ</w:t>
      </w:r>
      <w:r>
        <w:rPr>
          <w:rFonts w:eastAsia="Times New Roman"/>
          <w:szCs w:val="24"/>
        </w:rPr>
        <w:t xml:space="preserve">λεγχο. Επικαλείται σήμερα ότι βρίσκεται στο Αναπτυξιακό Συνέδριο της Λάρισας. Ήταν και ο κ. Αποστόλου εκεί μέχρι αργά χθες το βράδυ. Ο κ. Αποστόλου είναι σήμερα εδώ. Ο κ. </w:t>
      </w:r>
      <w:proofErr w:type="spellStart"/>
      <w:r>
        <w:rPr>
          <w:rFonts w:eastAsia="Times New Roman"/>
          <w:szCs w:val="24"/>
        </w:rPr>
        <w:t>Σπίρτζης</w:t>
      </w:r>
      <w:proofErr w:type="spellEnd"/>
      <w:r>
        <w:rPr>
          <w:rFonts w:eastAsia="Times New Roman"/>
          <w:szCs w:val="24"/>
        </w:rPr>
        <w:t xml:space="preserve"> υπεκφεύγει να παραστεί στο Κοινοβούλιο, υποβαθμίζοντάς το. </w:t>
      </w:r>
    </w:p>
    <w:p w14:paraId="498E4A21" w14:textId="77777777" w:rsidR="00B84C6C" w:rsidRDefault="003C4644">
      <w:pPr>
        <w:spacing w:after="0" w:line="600" w:lineRule="auto"/>
        <w:ind w:firstLine="720"/>
        <w:jc w:val="both"/>
        <w:rPr>
          <w:rFonts w:eastAsia="Times New Roman"/>
          <w:szCs w:val="24"/>
        </w:rPr>
      </w:pPr>
      <w:r>
        <w:rPr>
          <w:rFonts w:eastAsia="Times New Roman"/>
          <w:szCs w:val="24"/>
        </w:rPr>
        <w:t>Παρακαλώ</w:t>
      </w:r>
      <w:r>
        <w:rPr>
          <w:rFonts w:eastAsia="Times New Roman"/>
          <w:szCs w:val="24"/>
        </w:rPr>
        <w:t xml:space="preserve"> το Προεδρείο να πάρει θέση! Είναι η ενδέκατη συνεχόμενη αναβολή. Επιτέλους, αυτό το κρυφτό από τους Υπουργούς, επειδή ντρέπονται για αυτά που έλεγαν προεκλογικά, θα πρέπει να σταματήσει! </w:t>
      </w:r>
    </w:p>
    <w:p w14:paraId="498E4A2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Τζελέπη, το Προεδρείο, όπ</w:t>
      </w:r>
      <w:r>
        <w:rPr>
          <w:rFonts w:eastAsia="Times New Roman" w:cs="Times New Roman"/>
          <w:szCs w:val="24"/>
        </w:rPr>
        <w:t xml:space="preserve">ως ξέρετε, και όλοι οι </w:t>
      </w:r>
      <w:proofErr w:type="spellStart"/>
      <w:r>
        <w:rPr>
          <w:rFonts w:eastAsia="Times New Roman" w:cs="Times New Roman"/>
          <w:szCs w:val="24"/>
        </w:rPr>
        <w:t>Προεδρεύοντες</w:t>
      </w:r>
      <w:proofErr w:type="spellEnd"/>
      <w:r>
        <w:rPr>
          <w:rFonts w:eastAsia="Times New Roman" w:cs="Times New Roman"/>
          <w:szCs w:val="24"/>
        </w:rPr>
        <w:t xml:space="preserve"> αποτελούν μέλη της Διάσκεψης των Προέδρων. Έχουν θέσει αυτό το ειδικό θέμα επανειλημμένως για όλους τους Υπουργούς. Έχει αλλάξει ο τρόπος εμφανίσεως των Υπουργών στη Βουλή -γίνεται κατά ομάδες δηλαδή- για να αντιμετωπισ</w:t>
      </w:r>
      <w:r>
        <w:rPr>
          <w:rFonts w:eastAsia="Times New Roman" w:cs="Times New Roman"/>
          <w:szCs w:val="24"/>
        </w:rPr>
        <w:t>θεί το θέμα.</w:t>
      </w:r>
    </w:p>
    <w:p w14:paraId="498E4A23" w14:textId="77777777" w:rsidR="00B84C6C" w:rsidRDefault="003C4644">
      <w:pPr>
        <w:spacing w:after="0"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 xml:space="preserve">Ο κ. </w:t>
      </w:r>
      <w:proofErr w:type="spellStart"/>
      <w:r>
        <w:rPr>
          <w:rFonts w:eastAsia="Times New Roman"/>
          <w:szCs w:val="24"/>
        </w:rPr>
        <w:t>Σπίρτζης</w:t>
      </w:r>
      <w:proofErr w:type="spellEnd"/>
      <w:r>
        <w:rPr>
          <w:rFonts w:eastAsia="Times New Roman"/>
          <w:szCs w:val="24"/>
        </w:rPr>
        <w:t xml:space="preserve"> από τον έκτο μήνα έχει να παραστεί σε </w:t>
      </w:r>
      <w:r>
        <w:rPr>
          <w:rFonts w:eastAsia="Times New Roman"/>
          <w:szCs w:val="24"/>
        </w:rPr>
        <w:t>κ</w:t>
      </w:r>
      <w:r>
        <w:rPr>
          <w:rFonts w:eastAsia="Times New Roman"/>
          <w:szCs w:val="24"/>
        </w:rPr>
        <w:t xml:space="preserve">οινοβουλευτικό </w:t>
      </w:r>
      <w:r>
        <w:rPr>
          <w:rFonts w:eastAsia="Times New Roman"/>
          <w:szCs w:val="24"/>
        </w:rPr>
        <w:t>έ</w:t>
      </w:r>
      <w:r>
        <w:rPr>
          <w:rFonts w:eastAsia="Times New Roman"/>
          <w:szCs w:val="24"/>
        </w:rPr>
        <w:t>λεγχο στη Βουλή. Από τον έκτο μήνα!</w:t>
      </w:r>
    </w:p>
    <w:p w14:paraId="498E4A24" w14:textId="77777777" w:rsidR="00B84C6C" w:rsidRDefault="003C4644">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Από εκεί και πέρα, είναι έργο της Κυβέρνησης, διότι όπως ακούσατε, ο Γενικός Γραμματέ</w:t>
      </w:r>
      <w:r>
        <w:rPr>
          <w:rFonts w:eastAsia="Times New Roman" w:cs="Times New Roman"/>
          <w:szCs w:val="24"/>
        </w:rPr>
        <w:t xml:space="preserve">ας της Κυβέρνησης ενημερώνει για την αδυναμία των Υπουργών να βρίσκονται εδώ και επικαλείται τους σχετικούς λόγους. </w:t>
      </w:r>
    </w:p>
    <w:p w14:paraId="498E4A25" w14:textId="77777777" w:rsidR="00B84C6C" w:rsidRDefault="003C4644">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Δεν είναι αδυναμία! Σας είπα ότι ο κ. Αποστόλου είναι σήμερα εδώ, ενώ ήταν μαζί χθες στο Αναπτυξιακό Συνέδριο. </w:t>
      </w:r>
    </w:p>
    <w:p w14:paraId="498E4A2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 </w:t>
      </w:r>
      <w:r>
        <w:rPr>
          <w:rFonts w:eastAsia="Times New Roman" w:cs="Times New Roman"/>
          <w:szCs w:val="24"/>
        </w:rPr>
        <w:t>Ναι, σας λέω…</w:t>
      </w:r>
    </w:p>
    <w:p w14:paraId="498E4A27" w14:textId="77777777" w:rsidR="00B84C6C" w:rsidRDefault="003C4644">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Είναι σκόπιμη υπεκφυγή στο κοινοβουλευτικό έργο!</w:t>
      </w:r>
    </w:p>
    <w:p w14:paraId="498E4A2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Ό,τι είναι, είναι θέμα κυβερνητικό. </w:t>
      </w:r>
    </w:p>
    <w:p w14:paraId="498E4A2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Πρόεδρε, θα ήθελα και εγώ τον λόγο. </w:t>
      </w:r>
    </w:p>
    <w:p w14:paraId="498E4A2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Δημήτριος Κρεμαστινός): </w:t>
      </w:r>
      <w:r>
        <w:rPr>
          <w:rFonts w:eastAsia="Times New Roman" w:cs="Times New Roman"/>
          <w:szCs w:val="24"/>
        </w:rPr>
        <w:t>Κύριε Κυριαζίδη και εσείς για το ίδιο θέμα θέλετε να τοποθετηθείτε;</w:t>
      </w:r>
    </w:p>
    <w:p w14:paraId="498E4A2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Μάλιστα, κύριε Πρόεδρε. </w:t>
      </w:r>
    </w:p>
    <w:p w14:paraId="498E4A2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Ωραία, έχετε τον λόγο. </w:t>
      </w:r>
    </w:p>
    <w:p w14:paraId="498E4A2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Κύριε Πρόεδρε, είχα την αίσθηση ότι</w:t>
      </w:r>
      <w:r>
        <w:rPr>
          <w:rFonts w:eastAsia="Times New Roman" w:cs="Times New Roman"/>
          <w:szCs w:val="24"/>
        </w:rPr>
        <w:t xml:space="preserve"> είμαι αδικημένος, με την έννοια ότι είναι η τέταρτη φορά που έρχεται το ζήτημα της απομόνωσης της Δράμας -και εννοώ οδικά- αλλά ο συνάδελφος προηγουμένως ανέφερε ότι είναι η ενδέκατη φορά που δεν έρχεται ο κ. </w:t>
      </w:r>
      <w:proofErr w:type="spellStart"/>
      <w:r>
        <w:rPr>
          <w:rFonts w:eastAsia="Times New Roman" w:cs="Times New Roman"/>
          <w:szCs w:val="24"/>
        </w:rPr>
        <w:t>Σπίρτζης</w:t>
      </w:r>
      <w:proofErr w:type="spellEnd"/>
      <w:r>
        <w:rPr>
          <w:rFonts w:eastAsia="Times New Roman" w:cs="Times New Roman"/>
          <w:szCs w:val="24"/>
        </w:rPr>
        <w:t xml:space="preserve">. Άρα θεωρώ τον εαυτό μου τυχερό -και </w:t>
      </w:r>
      <w:r>
        <w:rPr>
          <w:rFonts w:eastAsia="Times New Roman" w:cs="Times New Roman"/>
          <w:szCs w:val="24"/>
        </w:rPr>
        <w:t xml:space="preserve">τους </w:t>
      </w:r>
      <w:proofErr w:type="spellStart"/>
      <w:r>
        <w:rPr>
          <w:rFonts w:eastAsia="Times New Roman" w:cs="Times New Roman"/>
          <w:szCs w:val="24"/>
        </w:rPr>
        <w:t>Δραμινούς</w:t>
      </w:r>
      <w:proofErr w:type="spellEnd"/>
      <w:r>
        <w:rPr>
          <w:rFonts w:eastAsia="Times New Roman" w:cs="Times New Roman"/>
          <w:szCs w:val="24"/>
        </w:rPr>
        <w:t xml:space="preserve">, επίσης- για το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ενδέκατη φορά ενδεχομένως να έρθει ο κ. </w:t>
      </w:r>
      <w:proofErr w:type="spellStart"/>
      <w:r>
        <w:rPr>
          <w:rFonts w:eastAsia="Times New Roman" w:cs="Times New Roman"/>
          <w:szCs w:val="24"/>
        </w:rPr>
        <w:t>Σπίρτζης</w:t>
      </w:r>
      <w:proofErr w:type="spellEnd"/>
      <w:r>
        <w:rPr>
          <w:rFonts w:eastAsia="Times New Roman" w:cs="Times New Roman"/>
          <w:szCs w:val="24"/>
        </w:rPr>
        <w:t xml:space="preserve"> να μας απαντήσει, διότι υπάρχει μια τεράστιο κοροϊδία. Τον Μάρτιο θα έπρεπε να έχει συζητηθεί, τον Απρίλιο το ίδιο, τον Μάιο το ίδιο. </w:t>
      </w:r>
    </w:p>
    <w:p w14:paraId="498E4A2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Μας είπατε εσε</w:t>
      </w:r>
      <w:r>
        <w:rPr>
          <w:rFonts w:eastAsia="Times New Roman" w:cs="Times New Roman"/>
          <w:szCs w:val="24"/>
        </w:rPr>
        <w:t xml:space="preserve">ίς ότι αλλάζει η διαδικασία και ότι οι Υπουργοί θα βρίσκονται εδώ. </w:t>
      </w:r>
    </w:p>
    <w:p w14:paraId="498E4A2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Άλλαξε η διαδικασία, ναι. </w:t>
      </w:r>
    </w:p>
    <w:p w14:paraId="498E4A3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Ναι και τι έγινε, κύριε Πρόεδρε, που άλλαξε; Έχει αλλάξει κάτι στην ουσία; Αποφεύγουν οποιονδήποτε έλεγ</w:t>
      </w:r>
      <w:r>
        <w:rPr>
          <w:rFonts w:eastAsia="Times New Roman" w:cs="Times New Roman"/>
          <w:szCs w:val="24"/>
        </w:rPr>
        <w:t xml:space="preserve">χο και αυτό αποτελεί πρόκληση, υποβάθμιση, απαξίωση της παρουσίας μας. Να το κλείσουμε, να τελειώσουμε, εν πάση </w:t>
      </w:r>
      <w:proofErr w:type="spellStart"/>
      <w:r>
        <w:rPr>
          <w:rFonts w:eastAsia="Times New Roman" w:cs="Times New Roman"/>
          <w:szCs w:val="24"/>
        </w:rPr>
        <w:t>περιπτώσει</w:t>
      </w:r>
      <w:proofErr w:type="spellEnd"/>
      <w:r>
        <w:rPr>
          <w:rFonts w:eastAsia="Times New Roman" w:cs="Times New Roman"/>
          <w:szCs w:val="24"/>
        </w:rPr>
        <w:t>, να πάμε σε ένα άλλο καθεστώς. Δεν μπορεί να συνεχιστεί αυτή η τακτική και πρακτική. Όταν ο κόσμος εκεί βογκάει, είναι δυνατόν αυτή η</w:t>
      </w:r>
      <w:r>
        <w:rPr>
          <w:rFonts w:eastAsia="Times New Roman" w:cs="Times New Roman"/>
          <w:szCs w:val="24"/>
        </w:rPr>
        <w:t xml:space="preserve"> διαδικασία να συνεχιστεί; </w:t>
      </w:r>
    </w:p>
    <w:p w14:paraId="498E4A3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ειλικρινώς ότι όταν θα έρθει στην Ολομέλεια νομοσχέδιο από πλευράς του Υπουργείου Υποδομών, θα υπάρξει από πλευράς μου αντίδραση. Δεν γίνεται διαφορετικά. Πώς θα αντιδράσουμε; </w:t>
      </w:r>
    </w:p>
    <w:p w14:paraId="498E4A3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Προεδρείο καλώς κάνει και παρεμβαίνει. Β</w:t>
      </w:r>
      <w:r>
        <w:rPr>
          <w:rFonts w:eastAsia="Times New Roman" w:cs="Times New Roman"/>
          <w:szCs w:val="24"/>
        </w:rPr>
        <w:t xml:space="preserve">λέπετε και εσάς ως Προεδρείο σας προσβάλλει αυτή η διαδικασία, αλλά και εμάς ως Βουλευτές μάς απαξιώνει.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σηκωθούμε να φύγουμε!  </w:t>
      </w:r>
    </w:p>
    <w:p w14:paraId="498E4A3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Κυριαζίδη, σας ανέφερα ότι το Προεδρείο της Βουλής άλλαξε τον </w:t>
      </w:r>
      <w:r>
        <w:rPr>
          <w:rFonts w:eastAsia="Times New Roman" w:cs="Times New Roman"/>
          <w:szCs w:val="24"/>
        </w:rPr>
        <w:t xml:space="preserve">τρόπο εμφανίσεως των Υπουργών στη Βουλή για να διευκολύνει τους Υπουργούς να έρχονται, να ξέρουν την ημερομηνία… </w:t>
      </w:r>
    </w:p>
    <w:p w14:paraId="498E4A3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 xml:space="preserve">Κύριε </w:t>
      </w:r>
      <w:r>
        <w:rPr>
          <w:rFonts w:eastAsia="Times New Roman" w:cs="Times New Roman"/>
          <w:szCs w:val="24"/>
        </w:rPr>
        <w:t>Πρόεδρε, δεν το βλέπουμε, όμως, αυτό.</w:t>
      </w:r>
    </w:p>
    <w:p w14:paraId="498E4A3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Από εκεί και πέρα, όπως είπα και στον κ.</w:t>
      </w:r>
      <w:r>
        <w:rPr>
          <w:rFonts w:eastAsia="Times New Roman" w:cs="Times New Roman"/>
          <w:szCs w:val="24"/>
        </w:rPr>
        <w:t xml:space="preserve"> Τζελέπη, η Κυβέρνηση διά του Γραμματέως της ενημερώνει τη Βουλή για ποιον λόγο οι Υπουργοί…</w:t>
      </w:r>
    </w:p>
    <w:p w14:paraId="498E4A3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Είναι, όμως, κακή συγκυρία για τον Υπουργό Υποδομών. Ο κ. Αποστόλου χθες ήταν μαζί. Η επίκληση από πλευράς του κ. </w:t>
      </w:r>
      <w:proofErr w:type="spellStart"/>
      <w:r>
        <w:rPr>
          <w:rFonts w:eastAsia="Times New Roman" w:cs="Times New Roman"/>
          <w:szCs w:val="24"/>
        </w:rPr>
        <w:t>Σπίρτζη</w:t>
      </w:r>
      <w:proofErr w:type="spellEnd"/>
      <w:r>
        <w:rPr>
          <w:rFonts w:eastAsia="Times New Roman" w:cs="Times New Roman"/>
          <w:szCs w:val="24"/>
        </w:rPr>
        <w:t xml:space="preserve"> προφανώς είναι, «Ξέ</w:t>
      </w:r>
      <w:r>
        <w:rPr>
          <w:rFonts w:eastAsia="Times New Roman" w:cs="Times New Roman"/>
          <w:szCs w:val="24"/>
        </w:rPr>
        <w:t>ρετε, είμαι σε ένα συνέδριο». Μα, ήταν με τον κ. Αποστόλου στο συνέδριο.</w:t>
      </w:r>
    </w:p>
    <w:p w14:paraId="498E4A3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Κυριαζίδη, είναι θέμα κυβερνητικό. Για άλλη μία φορά οι διαμαρτυρίες σας θα έλθουν στη Διάσκεψη των Προέδρων.</w:t>
      </w:r>
    </w:p>
    <w:p w14:paraId="498E4A3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Η Κυβέρνη</w:t>
      </w:r>
      <w:r>
        <w:rPr>
          <w:rFonts w:eastAsia="Times New Roman" w:cs="Times New Roman"/>
          <w:szCs w:val="24"/>
        </w:rPr>
        <w:t xml:space="preserve">ση απαξιώνει, ισοπεδώνει τα πάντα. Οφείλουμε να διαμαρτυρηθούμε. Βλέπουμε ότι απευθυνόμαστε εις </w:t>
      </w:r>
      <w:proofErr w:type="spellStart"/>
      <w:r>
        <w:rPr>
          <w:rFonts w:eastAsia="Times New Roman" w:cs="Times New Roman"/>
          <w:szCs w:val="24"/>
        </w:rPr>
        <w:t>ώτα</w:t>
      </w:r>
      <w:proofErr w:type="spellEnd"/>
      <w:r>
        <w:rPr>
          <w:rFonts w:eastAsia="Times New Roman" w:cs="Times New Roman"/>
          <w:szCs w:val="24"/>
        </w:rPr>
        <w:t xml:space="preserve"> μη ακουόντων. Έχουμε πρόβλημα με αυτό.</w:t>
      </w:r>
    </w:p>
    <w:p w14:paraId="498E4A3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Εντάξει, κύριε συνάδελφε.</w:t>
      </w:r>
    </w:p>
    <w:p w14:paraId="498E4A3A"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Προχωρούμε στη συζήτηση της πρώτης </w:t>
      </w:r>
      <w:r>
        <w:rPr>
          <w:rFonts w:eastAsia="Times New Roman"/>
          <w:color w:val="000000"/>
          <w:szCs w:val="24"/>
          <w:shd w:val="clear" w:color="auto" w:fill="FFFFFF"/>
        </w:rPr>
        <w:t>με αριθμό 38/9-10-20</w:t>
      </w:r>
      <w:r>
        <w:rPr>
          <w:rFonts w:eastAsia="Times New Roman"/>
          <w:color w:val="000000"/>
          <w:szCs w:val="24"/>
          <w:shd w:val="clear" w:color="auto" w:fill="FFFFFF"/>
        </w:rPr>
        <w:t>17 επίκαιρης ερώτησης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ρου κύκλου της Βουλευτού Β΄ Αθηνών του Συνασπισμού Ριζοσπαστικής Αριστεράς κ</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bCs/>
          <w:color w:val="000000"/>
          <w:szCs w:val="24"/>
          <w:shd w:val="clear" w:color="auto" w:fill="FFFFFF"/>
        </w:rPr>
        <w:t>Χαρούλας (Χαράς) Καφαντάρη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cs="Times New Roman"/>
          <w:szCs w:val="24"/>
        </w:rPr>
        <w:t xml:space="preserve"> </w:t>
      </w:r>
      <w:r>
        <w:rPr>
          <w:rFonts w:eastAsia="Times New Roman"/>
          <w:color w:val="000000"/>
          <w:szCs w:val="24"/>
          <w:shd w:val="clear" w:color="auto" w:fill="FFFFFF"/>
        </w:rPr>
        <w:t xml:space="preserve">με θέμα: «Λογαριασμός </w:t>
      </w:r>
      <w:proofErr w:type="spellStart"/>
      <w:r>
        <w:rPr>
          <w:rFonts w:eastAsia="Times New Roman"/>
          <w:color w:val="000000"/>
          <w:szCs w:val="24"/>
          <w:shd w:val="clear" w:color="auto" w:fill="FFFFFF"/>
        </w:rPr>
        <w:t>Επικούρησης</w:t>
      </w:r>
      <w:proofErr w:type="spellEnd"/>
      <w:r>
        <w:rPr>
          <w:rFonts w:eastAsia="Times New Roman"/>
          <w:color w:val="000000"/>
          <w:szCs w:val="24"/>
          <w:shd w:val="clear" w:color="auto" w:fill="FFFFFF"/>
        </w:rPr>
        <w:t xml:space="preserve"> Προσωπικού Εθν</w:t>
      </w:r>
      <w:r>
        <w:rPr>
          <w:rFonts w:eastAsia="Times New Roman"/>
          <w:color w:val="000000"/>
          <w:szCs w:val="24"/>
          <w:shd w:val="clear" w:color="auto" w:fill="FFFFFF"/>
        </w:rPr>
        <w:t xml:space="preserve">ικής Τράπεζας Ελλάδος (ΛΕΠΕΤΕ)». </w:t>
      </w:r>
    </w:p>
    <w:p w14:paraId="498E4A3B"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Υφυπουργός Εργασίας κ. Πετρόπουλος.</w:t>
      </w:r>
    </w:p>
    <w:p w14:paraId="498E4A3C"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Καφαντάρη, έχετε τον λόγο για δύο λεπτά.</w:t>
      </w:r>
    </w:p>
    <w:p w14:paraId="498E4A3D"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ΧΑΡΟΥΛΑ (ΧΑΡΑ) ΚΑΦΑΝΤΑΡΗ: </w:t>
      </w:r>
      <w:r>
        <w:rPr>
          <w:rFonts w:eastAsia="Times New Roman"/>
          <w:color w:val="000000"/>
          <w:szCs w:val="24"/>
          <w:shd w:val="clear" w:color="auto" w:fill="FFFFFF"/>
        </w:rPr>
        <w:t>Κύριε Πρόεδρε, καλημέρα σας. Καλημέρα, κύριοι Υπουργοί.</w:t>
      </w:r>
    </w:p>
    <w:p w14:paraId="498E4A3E"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θέμα της ερώτησης που υπέβαλα σήμερα, α</w:t>
      </w:r>
      <w:r>
        <w:rPr>
          <w:rFonts w:eastAsia="Times New Roman"/>
          <w:color w:val="000000"/>
          <w:szCs w:val="24"/>
          <w:shd w:val="clear" w:color="auto" w:fill="FFFFFF"/>
        </w:rPr>
        <w:t xml:space="preserve">φορά τις εξελίξεις σχετικά με τον Λογαριασμό </w:t>
      </w:r>
      <w:proofErr w:type="spellStart"/>
      <w:r>
        <w:rPr>
          <w:rFonts w:eastAsia="Times New Roman"/>
          <w:color w:val="000000"/>
          <w:szCs w:val="24"/>
          <w:shd w:val="clear" w:color="auto" w:fill="FFFFFF"/>
        </w:rPr>
        <w:t>Επικούρησης</w:t>
      </w:r>
      <w:proofErr w:type="spellEnd"/>
      <w:r>
        <w:rPr>
          <w:rFonts w:eastAsia="Times New Roman"/>
          <w:color w:val="000000"/>
          <w:szCs w:val="24"/>
          <w:shd w:val="clear" w:color="auto" w:fill="FFFFFF"/>
        </w:rPr>
        <w:t xml:space="preserve"> Προσωπικού Εθνικής Τράπεζας, τον λεγόμενο ΛΕΠΕΤΕ, ο οποίος συστήθηκε υπό τη νομική μορφή «ειδικού λογαριασμού» για τις ανάγκες </w:t>
      </w:r>
      <w:proofErr w:type="spellStart"/>
      <w:r>
        <w:rPr>
          <w:rFonts w:eastAsia="Times New Roman"/>
          <w:color w:val="000000"/>
          <w:szCs w:val="24"/>
          <w:shd w:val="clear" w:color="auto" w:fill="FFFFFF"/>
        </w:rPr>
        <w:t>επικούρησης</w:t>
      </w:r>
      <w:proofErr w:type="spellEnd"/>
      <w:r>
        <w:rPr>
          <w:rFonts w:eastAsia="Times New Roman"/>
          <w:color w:val="000000"/>
          <w:szCs w:val="24"/>
          <w:shd w:val="clear" w:color="auto" w:fill="FFFFFF"/>
        </w:rPr>
        <w:t xml:space="preserve"> των εργαζομένων στην Εθνική Τράπεζα ως συμφωνία μεταξύ του σ</w:t>
      </w:r>
      <w:r>
        <w:rPr>
          <w:rFonts w:eastAsia="Times New Roman"/>
          <w:color w:val="000000"/>
          <w:szCs w:val="24"/>
          <w:shd w:val="clear" w:color="auto" w:fill="FFFFFF"/>
        </w:rPr>
        <w:t xml:space="preserve">υλλόγου των εργαζομένων και της διοίκησης της Εθνικής Τράπεζας το έτος 1949. </w:t>
      </w:r>
    </w:p>
    <w:p w14:paraId="498E4A3F"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βάση τον κανονισμό του αφορά έντοκο, κοινό ειδικό λογαριασμό υπό τον τίτλο «Λογαριασμός </w:t>
      </w:r>
      <w:proofErr w:type="spellStart"/>
      <w:r>
        <w:rPr>
          <w:rFonts w:eastAsia="Times New Roman"/>
          <w:color w:val="000000"/>
          <w:szCs w:val="24"/>
          <w:shd w:val="clear" w:color="auto" w:fill="FFFFFF"/>
        </w:rPr>
        <w:t>Επικουρήσεως</w:t>
      </w:r>
      <w:proofErr w:type="spellEnd"/>
      <w:r>
        <w:rPr>
          <w:rFonts w:eastAsia="Times New Roman"/>
          <w:color w:val="000000"/>
          <w:szCs w:val="24"/>
          <w:shd w:val="clear" w:color="auto" w:fill="FFFFFF"/>
        </w:rPr>
        <w:t xml:space="preserve"> Προσωπικού Εθνικής Τραπέζης της Ελλάδος». Σκοπός της συστάσεως του ως άνω </w:t>
      </w:r>
      <w:r>
        <w:rPr>
          <w:rFonts w:eastAsia="Times New Roman"/>
          <w:color w:val="000000"/>
          <w:szCs w:val="24"/>
          <w:shd w:val="clear" w:color="auto" w:fill="FFFFFF"/>
        </w:rPr>
        <w:t xml:space="preserve">λογαριασμού είναι η παροχή μηνιαίας </w:t>
      </w:r>
      <w:proofErr w:type="spellStart"/>
      <w:r>
        <w:rPr>
          <w:rFonts w:eastAsia="Times New Roman"/>
          <w:color w:val="000000"/>
          <w:szCs w:val="24"/>
          <w:shd w:val="clear" w:color="auto" w:fill="FFFFFF"/>
        </w:rPr>
        <w:t>επικουρήσεως</w:t>
      </w:r>
      <w:proofErr w:type="spellEnd"/>
      <w:r>
        <w:rPr>
          <w:rFonts w:eastAsia="Times New Roman"/>
          <w:color w:val="000000"/>
          <w:szCs w:val="24"/>
          <w:shd w:val="clear" w:color="auto" w:fill="FFFFFF"/>
        </w:rPr>
        <w:t xml:space="preserve"> στο εξελθόν και στο εξερχόμενο προσωπικό της Εθνικής Τράπεζας</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498E4A40"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τονίζω αυτό διότι πρόκειται για έναν ειδικό λογαριασμό, γιατί πολλά γράφονται τελευταία περί επικουρικού ταμείου κ.λπ.. </w:t>
      </w:r>
    </w:p>
    <w:p w14:paraId="498E4A41"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Πόροι του ΛΕΠΕΤΕ είναι οι εισφορές των εργαζομένων και οι εισφορές της Εθνικής Τράπεζας, 3,5% και 9% αντίστοιχα. Διοικείται, δε, από μία οκταμελή διαχειριστική επιτροπή. </w:t>
      </w:r>
    </w:p>
    <w:p w14:paraId="498E4A42"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στον ΛΕΠΕΤΕ είναι ασφαλισμένοι περί τους </w:t>
      </w:r>
      <w:r>
        <w:rPr>
          <w:rFonts w:eastAsia="Times New Roman"/>
          <w:color w:val="000000"/>
          <w:szCs w:val="24"/>
          <w:shd w:val="clear" w:color="auto" w:fill="FFFFFF"/>
        </w:rPr>
        <w:t>τέσσερις χιλιάδες εννιακόσιους</w:t>
      </w:r>
      <w:r>
        <w:rPr>
          <w:rFonts w:eastAsia="Times New Roman"/>
          <w:color w:val="000000"/>
          <w:szCs w:val="24"/>
          <w:shd w:val="clear" w:color="auto" w:fill="FFFFFF"/>
        </w:rPr>
        <w:t xml:space="preserve"> εργαζο</w:t>
      </w:r>
      <w:r>
        <w:rPr>
          <w:rFonts w:eastAsia="Times New Roman"/>
          <w:color w:val="000000"/>
          <w:szCs w:val="24"/>
          <w:shd w:val="clear" w:color="auto" w:fill="FFFFFF"/>
        </w:rPr>
        <w:t xml:space="preserve">μένους στην Εθνική Τράπεζα -αυτοί που δίνουν εισφορές δηλαδή- ενώ οι συνταξιούχοι είναι περί τους </w:t>
      </w:r>
      <w:r>
        <w:rPr>
          <w:rFonts w:eastAsia="Times New Roman" w:cs="Times New Roman"/>
          <w:szCs w:val="24"/>
        </w:rPr>
        <w:t>δεκαέξι χιλιάδες πεντακόσιους</w:t>
      </w:r>
      <w:r>
        <w:rPr>
          <w:rFonts w:eastAsia="Times New Roman"/>
          <w:color w:val="000000"/>
          <w:szCs w:val="24"/>
          <w:shd w:val="clear" w:color="auto" w:fill="FFFFFF"/>
        </w:rPr>
        <w:t xml:space="preserve">. Πρόσφατα η διοίκηση της Εθνικής Τράπεζας και συγκεκριμένα ο </w:t>
      </w:r>
      <w:r>
        <w:rPr>
          <w:rFonts w:eastAsia="Times New Roman"/>
          <w:color w:val="000000"/>
          <w:szCs w:val="24"/>
          <w:shd w:val="clear" w:color="auto" w:fill="FFFFFF"/>
        </w:rPr>
        <w:t>δ</w:t>
      </w:r>
      <w:r>
        <w:rPr>
          <w:rFonts w:eastAsia="Times New Roman"/>
          <w:color w:val="000000"/>
          <w:szCs w:val="24"/>
          <w:shd w:val="clear" w:color="auto" w:fill="FFFFFF"/>
        </w:rPr>
        <w:t xml:space="preserve">ιευθύνων </w:t>
      </w:r>
      <w:r>
        <w:rPr>
          <w:rFonts w:eastAsia="Times New Roman"/>
          <w:color w:val="000000"/>
          <w:szCs w:val="24"/>
          <w:shd w:val="clear" w:color="auto" w:fill="FFFFFF"/>
        </w:rPr>
        <w:t>σ</w:t>
      </w:r>
      <w:r>
        <w:rPr>
          <w:rFonts w:eastAsia="Times New Roman"/>
          <w:color w:val="000000"/>
          <w:szCs w:val="24"/>
          <w:shd w:val="clear" w:color="auto" w:fill="FFFFFF"/>
        </w:rPr>
        <w:t xml:space="preserve">ύμβουλος, απέστειλε </w:t>
      </w:r>
      <w:r>
        <w:rPr>
          <w:rFonts w:eastAsia="Times New Roman"/>
          <w:color w:val="000000"/>
          <w:szCs w:val="24"/>
          <w:shd w:val="clear" w:color="auto" w:fill="FFFFFF"/>
        </w:rPr>
        <w:lastRenderedPageBreak/>
        <w:t>δύο επιστολές -μία στις 28 Ιουλίου κ</w:t>
      </w:r>
      <w:r>
        <w:rPr>
          <w:rFonts w:eastAsia="Times New Roman"/>
          <w:color w:val="000000"/>
          <w:szCs w:val="24"/>
          <w:shd w:val="clear" w:color="auto" w:fill="FFFFFF"/>
        </w:rPr>
        <w:t xml:space="preserve">αι μία στις 28 Σεπτεμβρίου- στους συλλόγους εργαζομένων και συνταξιούχων της ΕΤΕ και στη </w:t>
      </w:r>
      <w:r>
        <w:rPr>
          <w:rFonts w:eastAsia="Times New Roman"/>
          <w:color w:val="000000"/>
          <w:szCs w:val="24"/>
          <w:shd w:val="clear" w:color="auto" w:fill="FFFFFF"/>
        </w:rPr>
        <w:t>δ</w:t>
      </w:r>
      <w:r>
        <w:rPr>
          <w:rFonts w:eastAsia="Times New Roman"/>
          <w:color w:val="000000"/>
          <w:szCs w:val="24"/>
          <w:shd w:val="clear" w:color="auto" w:fill="FFFFFF"/>
        </w:rPr>
        <w:t xml:space="preserve">ιαχειριστική </w:t>
      </w:r>
      <w:r>
        <w:rPr>
          <w:rFonts w:eastAsia="Times New Roman"/>
          <w:color w:val="000000"/>
          <w:szCs w:val="24"/>
          <w:shd w:val="clear" w:color="auto" w:fill="FFFFFF"/>
        </w:rPr>
        <w:t>ε</w:t>
      </w:r>
      <w:r>
        <w:rPr>
          <w:rFonts w:eastAsia="Times New Roman"/>
          <w:color w:val="000000"/>
          <w:szCs w:val="24"/>
          <w:shd w:val="clear" w:color="auto" w:fill="FFFFFF"/>
        </w:rPr>
        <w:t>πιτροπή, όπου δηλώνει ότι η ΕΤΕ αδυνατεί να καταβάλλει επικουρικές μετά τον Οκτώβριο του 2017. Κύριο επιχείρημα της διοίκησης ο κίνδυνος της βιωσιμότητα</w:t>
      </w:r>
      <w:r>
        <w:rPr>
          <w:rFonts w:eastAsia="Times New Roman"/>
          <w:color w:val="000000"/>
          <w:szCs w:val="24"/>
          <w:shd w:val="clear" w:color="auto" w:fill="FFFFFF"/>
        </w:rPr>
        <w:t xml:space="preserve">ς της επιχείρησης. </w:t>
      </w:r>
    </w:p>
    <w:p w14:paraId="498E4A43" w14:textId="77777777" w:rsidR="00B84C6C" w:rsidRDefault="003C464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Καταθέτω για τα Πρακτικά τις δύο επιστολές.</w:t>
      </w:r>
    </w:p>
    <w:p w14:paraId="498E4A4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Χαρούλα (Χαρά) Καφαντάρη καταθέτει για τα Πρακτικά τις προαναφερθείσες επιστολές,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498E4A4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98E4A4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Παρακαλώ, κύριε Πρόεδρε, κρατήστε τον χρόνο από τη δευτερολογία μου.</w:t>
      </w:r>
    </w:p>
    <w:p w14:paraId="498E4A4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αναφέρω το χρονικό αυτού του λογαριασμού: Λειτουργεί από το 1949, αλλά συντριπτικό πλήγμα για την πορεία του αποτελεί ο ν.3371/2005, όπου προβλέπεται ότι οι εργαζόμενοι που προσλαμβάνονται στην Εθνική από την 1η Ιανουαρίου του 2005 και μετά θα ασφαλίζον</w:t>
      </w:r>
      <w:r>
        <w:rPr>
          <w:rFonts w:eastAsia="Times New Roman" w:cs="Times New Roman"/>
          <w:szCs w:val="24"/>
        </w:rPr>
        <w:t xml:space="preserve">ται στο επικουρικό του ΙΚΑ – ΕΤΕΑΜ. Με τη ρύθμιση αυτή, λοιπόν, ο ΛΕΠΕΤΕ γίνεται κλειστό σχήμα, διότι δεν υπάρχουν πλέον εισφορές νέων εργαζομένων. </w:t>
      </w:r>
    </w:p>
    <w:p w14:paraId="498E4A4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Επιβαρυντικό στοιχείο για τα οικονομικά του ΛΕΠΕΤΕ απετέλεσαν τα διαδοχικά προγράμματα εθελούσιων εξόδων στ</w:t>
      </w:r>
      <w:r>
        <w:rPr>
          <w:rFonts w:eastAsia="Times New Roman" w:cs="Times New Roman"/>
          <w:szCs w:val="24"/>
        </w:rPr>
        <w:t xml:space="preserve">ην Εθνική από το 1999. Δεν έχουν καταβληθεί από την </w:t>
      </w:r>
      <w:r>
        <w:rPr>
          <w:rFonts w:eastAsia="Times New Roman" w:cs="Times New Roman"/>
          <w:szCs w:val="24"/>
        </w:rPr>
        <w:t>τ</w:t>
      </w:r>
      <w:r>
        <w:rPr>
          <w:rFonts w:eastAsia="Times New Roman" w:cs="Times New Roman"/>
          <w:szCs w:val="24"/>
        </w:rPr>
        <w:t xml:space="preserve">ράπεζα στον ΛΕΠΕΤΕ τα αναλογούντα ποσά που προβλέπονται από τον ν.3371/2005, άρθρο 69. Επίσης, η υποκατάσταση κανονικών αμοιβών με αμοιβές σε μορφή μπόνους -κάτι που γίνεται πολύ τα τελευταία χρόνια- τα </w:t>
      </w:r>
      <w:r>
        <w:rPr>
          <w:rFonts w:eastAsia="Times New Roman" w:cs="Times New Roman"/>
          <w:szCs w:val="24"/>
        </w:rPr>
        <w:t xml:space="preserve">οποία δεν υπόκεινται σε ασφαλιστικές εισφορές, πραγματικά στερεί τον ΛΕΠΕΤΕ από πόρους. </w:t>
      </w:r>
    </w:p>
    <w:p w14:paraId="498E4A4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Σημειώνουμε ότι το 2007 η διοίκηση της Εθνικής επιχείρησε να υλοποιήσει σχέδιο για την ένταξη του ΛΕΠΕΤΕ στο θνησιγενές ΕΤΑΤ, χωρίς όμως, τη διάθεση να καταβάλει οικον</w:t>
      </w:r>
      <w:r>
        <w:rPr>
          <w:rFonts w:eastAsia="Times New Roman" w:cs="Times New Roman"/>
          <w:szCs w:val="24"/>
        </w:rPr>
        <w:t xml:space="preserve">ομική συμβολή. Αυτό, όμως, μετά από αντιδράσεις των εργαζομένων, των συνταξιούχων, των συλλόγων τους δεν υλοποιήθηκε. </w:t>
      </w:r>
    </w:p>
    <w:p w14:paraId="498E4A4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Την 1η Αυγούστου του 2008 έγινε η ένταξη του ταμείου κύριας ασφάλισης εργαζομένων στην Εθνική στο ΙΚΑ με τον ν.3655/2008. Η τότε διοίκηση</w:t>
      </w:r>
      <w:r>
        <w:rPr>
          <w:rFonts w:eastAsia="Times New Roman" w:cs="Times New Roman"/>
          <w:szCs w:val="24"/>
        </w:rPr>
        <w:t xml:space="preserve"> έκανε μία περίεργη κίνηση. </w:t>
      </w:r>
      <w:r>
        <w:rPr>
          <w:rFonts w:eastAsia="Times New Roman" w:cs="Times New Roman"/>
          <w:szCs w:val="24"/>
        </w:rPr>
        <w:t xml:space="preserve">Ανέστειλε την πληρωμή της επικουρικής παροχής για κάποιες μέρες. Υπήρξαν κινητοποιήσεις εργαζομένων-συνταξιούχων και τελικά </w:t>
      </w:r>
      <w:proofErr w:type="spellStart"/>
      <w:r>
        <w:rPr>
          <w:rFonts w:eastAsia="Times New Roman" w:cs="Times New Roman"/>
          <w:szCs w:val="24"/>
        </w:rPr>
        <w:t>κατεβλήθη</w:t>
      </w:r>
      <w:proofErr w:type="spellEnd"/>
      <w:r>
        <w:rPr>
          <w:rFonts w:eastAsia="Times New Roman" w:cs="Times New Roman"/>
          <w:szCs w:val="24"/>
        </w:rPr>
        <w:t xml:space="preserve"> η παροχή. Από τότε, χορηγούσε κάθε μήνα τα αναγκαία ποσά υπό μορφή δανεισμού με ενέχυρο τις με</w:t>
      </w:r>
      <w:r>
        <w:rPr>
          <w:rFonts w:eastAsia="Times New Roman" w:cs="Times New Roman"/>
          <w:szCs w:val="24"/>
        </w:rPr>
        <w:t xml:space="preserve">τοχές της Εθνικής που κατείχε ο ΛΕΠΕΤΕ. Κατόπιν, ακολουθήθηκε -και μέχρι σήμερα ισχύει- η πρακτική της ταμειακής διευκόλυνσης βάσει κάποιου συμφωνητικού, άγνωστου θα έλεγα. Οι συνολικοί ετήσιοι πόροι του λογαριασμού είναι </w:t>
      </w:r>
      <w:r>
        <w:rPr>
          <w:rFonts w:eastAsia="Times New Roman" w:cs="Times New Roman"/>
          <w:szCs w:val="24"/>
        </w:rPr>
        <w:lastRenderedPageBreak/>
        <w:t>περί τα 30 εκατομμύρια. Αφορά, όπω</w:t>
      </w:r>
      <w:r>
        <w:rPr>
          <w:rFonts w:eastAsia="Times New Roman" w:cs="Times New Roman"/>
          <w:szCs w:val="24"/>
        </w:rPr>
        <w:t>ς είπαμε, ασφαλισμένους τεσσερισήμισι χιλιάδες εργαζόμενους. Οι ετήσιες παροχές-συντάξεις είναι 135 εκατομμύρια. Υπάρχει, λοιπόν, πρόβλημα.</w:t>
      </w:r>
    </w:p>
    <w:p w14:paraId="498E4A4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Στην προσπάθειά της -και κλείνω με αυτό την </w:t>
      </w:r>
      <w:proofErr w:type="spellStart"/>
      <w:r>
        <w:rPr>
          <w:rFonts w:eastAsia="Times New Roman" w:cs="Times New Roman"/>
          <w:szCs w:val="24"/>
        </w:rPr>
        <w:t>πρωτολογία</w:t>
      </w:r>
      <w:proofErr w:type="spellEnd"/>
      <w:r>
        <w:rPr>
          <w:rFonts w:eastAsia="Times New Roman" w:cs="Times New Roman"/>
          <w:szCs w:val="24"/>
        </w:rPr>
        <w:t xml:space="preserve"> μου- η διοίκηση της Εθνικής να απεμπολήσει την οικονομική δια</w:t>
      </w:r>
      <w:r>
        <w:rPr>
          <w:rFonts w:eastAsia="Times New Roman" w:cs="Times New Roman"/>
          <w:szCs w:val="24"/>
        </w:rPr>
        <w:t xml:space="preserve">χείριση και την εύρυθμη λειτουργία του ΛΕΠΕΤΕ, εμπλέκει και την Κυβέρνηση, κύριε Υπουργέ, στην επίλυση της διμερούς αυτής διαφοράς. Προτείνει την υπαγωγή στο ΕΤΕΑ, Ενιαίο Ταμείο Επικουρικής Ασφάλισης και εφάπαξ παροχών. Ουσιαστικά, η </w:t>
      </w:r>
      <w:r>
        <w:rPr>
          <w:rFonts w:eastAsia="Times New Roman" w:cs="Times New Roman"/>
          <w:szCs w:val="24"/>
        </w:rPr>
        <w:t>τ</w:t>
      </w:r>
      <w:r>
        <w:rPr>
          <w:rFonts w:eastAsia="Times New Roman" w:cs="Times New Roman"/>
          <w:szCs w:val="24"/>
        </w:rPr>
        <w:t>ράπεζα δεν αναλαμβάνε</w:t>
      </w:r>
      <w:r>
        <w:rPr>
          <w:rFonts w:eastAsia="Times New Roman" w:cs="Times New Roman"/>
          <w:szCs w:val="24"/>
        </w:rPr>
        <w:t>ι τις υποχρεώσεις της.</w:t>
      </w:r>
    </w:p>
    <w:p w14:paraId="498E4A4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Αυτό το τελεσίγραφο -τα δύο έγγραφα που κατέθεσα για τα Πρακτικά- είναι αιτία για αναστάτωση στους εργαζόμενους και τους συνταξιούχους, οι οποίοι έχουν προχωρήσει ήδη και την Παρασκευή θα προχωρήσουν ξανά σε απεργιακές κινητοποιήσεις</w:t>
      </w:r>
      <w:r>
        <w:rPr>
          <w:rFonts w:eastAsia="Times New Roman" w:cs="Times New Roman"/>
          <w:szCs w:val="24"/>
        </w:rPr>
        <w:t>.</w:t>
      </w:r>
    </w:p>
    <w:p w14:paraId="498E4A4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θα επιτρέψει η Κυβέρνηση την απαλλαγή της Εθνικής Τράπεζας από τις υποχρεώσεις της απέναντι στους εργαζόμενους και συνταξιούχους;</w:t>
      </w:r>
    </w:p>
    <w:p w14:paraId="498E4A4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498E4A4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πρωτολογία</w:t>
      </w:r>
      <w:proofErr w:type="spellEnd"/>
      <w:r>
        <w:rPr>
          <w:rFonts w:eastAsia="Times New Roman" w:cs="Times New Roman"/>
          <w:szCs w:val="24"/>
        </w:rPr>
        <w:t xml:space="preserve"> από πλευράς χρόνου κάλυψε και τη δευτερολογία, αλ</w:t>
      </w:r>
      <w:r>
        <w:rPr>
          <w:rFonts w:eastAsia="Times New Roman" w:cs="Times New Roman"/>
          <w:szCs w:val="24"/>
        </w:rPr>
        <w:t xml:space="preserve">λά εν πάση </w:t>
      </w:r>
      <w:proofErr w:type="spellStart"/>
      <w:r>
        <w:rPr>
          <w:rFonts w:eastAsia="Times New Roman" w:cs="Times New Roman"/>
          <w:szCs w:val="24"/>
        </w:rPr>
        <w:t>περιπτώσει</w:t>
      </w:r>
      <w:proofErr w:type="spellEnd"/>
      <w:r>
        <w:rPr>
          <w:rFonts w:eastAsia="Times New Roman" w:cs="Times New Roman"/>
          <w:szCs w:val="24"/>
        </w:rPr>
        <w:t>.</w:t>
      </w:r>
    </w:p>
    <w:p w14:paraId="498E4A5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w:t>
      </w:r>
      <w:r>
        <w:rPr>
          <w:rFonts w:eastAsia="Times New Roman" w:cs="Times New Roman"/>
          <w:b/>
          <w:szCs w:val="24"/>
        </w:rPr>
        <w:t xml:space="preserve">(ΧΑΡΑ) </w:t>
      </w:r>
      <w:r>
        <w:rPr>
          <w:rFonts w:eastAsia="Times New Roman" w:cs="Times New Roman"/>
          <w:b/>
          <w:szCs w:val="24"/>
        </w:rPr>
        <w:t>ΚΑΦΑΝΤΑΡΗ:</w:t>
      </w:r>
      <w:r>
        <w:rPr>
          <w:rFonts w:eastAsia="Times New Roman" w:cs="Times New Roman"/>
          <w:szCs w:val="24"/>
        </w:rPr>
        <w:t xml:space="preserve"> Θα μου δώσετε δύο λεπτά, κύριε Πρόεδρε.</w:t>
      </w:r>
    </w:p>
    <w:p w14:paraId="498E4A5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498E4A5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498E4A5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Επειδή το θέμα είναι πολύ σοβαρό, εγώ θα συμφωνούσα να δώσετε και τη δυνατότητα δευτερολογίας στην κ. Καφαντάρη.</w:t>
      </w:r>
    </w:p>
    <w:p w14:paraId="498E4A5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 εν λόγω λογαριασμός του επικουρικού της Εθνικής στήριξε την </w:t>
      </w:r>
      <w:r>
        <w:rPr>
          <w:rFonts w:eastAsia="Times New Roman" w:cs="Times New Roman"/>
          <w:szCs w:val="24"/>
        </w:rPr>
        <w:t>τ</w:t>
      </w:r>
      <w:r>
        <w:rPr>
          <w:rFonts w:eastAsia="Times New Roman" w:cs="Times New Roman"/>
          <w:szCs w:val="24"/>
        </w:rPr>
        <w:t>ράπεζα όλα τα χρόνια, από τη δημιουργία του ακόμα. Μά</w:t>
      </w:r>
      <w:r>
        <w:rPr>
          <w:rFonts w:eastAsia="Times New Roman" w:cs="Times New Roman"/>
          <w:szCs w:val="24"/>
        </w:rPr>
        <w:t xml:space="preserve">λιστα, επειδή έγινε λόγος και για μετοχές που ως ενέχυρο κρατήθηκαν για να δοθούν χρηματοδοτήσεις από την </w:t>
      </w:r>
      <w:r>
        <w:rPr>
          <w:rFonts w:eastAsia="Times New Roman" w:cs="Times New Roman"/>
          <w:szCs w:val="24"/>
        </w:rPr>
        <w:t>τ</w:t>
      </w:r>
      <w:r>
        <w:rPr>
          <w:rFonts w:eastAsia="Times New Roman" w:cs="Times New Roman"/>
          <w:szCs w:val="24"/>
        </w:rPr>
        <w:t xml:space="preserve">ράπεζα για τις συντάξεις των συνταξιούχων εκεί, αυτές οι μετοχές αγοράστηκαν προς υποστήριξη της </w:t>
      </w:r>
      <w:r>
        <w:rPr>
          <w:rFonts w:eastAsia="Times New Roman" w:cs="Times New Roman"/>
          <w:szCs w:val="24"/>
        </w:rPr>
        <w:t>τ</w:t>
      </w:r>
      <w:r>
        <w:rPr>
          <w:rFonts w:eastAsia="Times New Roman" w:cs="Times New Roman"/>
          <w:szCs w:val="24"/>
        </w:rPr>
        <w:t xml:space="preserve">ράπεζας από τα χρήματα του ΛΕΠΕΤΕ κατά διαφορετικά </w:t>
      </w:r>
      <w:r>
        <w:rPr>
          <w:rFonts w:eastAsia="Times New Roman" w:cs="Times New Roman"/>
          <w:szCs w:val="24"/>
        </w:rPr>
        <w:t>διαστήματα. Άρα και απ’ αυτή την άποψη ο ΛΕΠΕΤΕ στήριζε την Εθνική Τράπεζα. Αυτό είναι γνωστό και στην Εθνική Τράπεζα.</w:t>
      </w:r>
    </w:p>
    <w:p w14:paraId="498E4A5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Είναι κοινό μυστικό πώς λειτουργούσαν ιδίως οι τράπεζες και παλαιότερα και η ΔΕΗ, καθώς διατηρούσαν στους δικούς τους υπηρεσιακούς μηχανι</w:t>
      </w:r>
      <w:r>
        <w:rPr>
          <w:rFonts w:eastAsia="Times New Roman" w:cs="Times New Roman"/>
          <w:szCs w:val="24"/>
        </w:rPr>
        <w:t xml:space="preserve">σμούς τη λειτουργία σχετικών μορφωμάτων παροχής συντάξεων. Μάλιστα, οι σχετικές παροχές διοικούνταν από Διεύθυνση Ασφαλιστικών Δικαιωμάτων της ίδιας της </w:t>
      </w:r>
      <w:r>
        <w:rPr>
          <w:rFonts w:eastAsia="Times New Roman" w:cs="Times New Roman"/>
          <w:szCs w:val="24"/>
        </w:rPr>
        <w:t>τ</w:t>
      </w:r>
      <w:r>
        <w:rPr>
          <w:rFonts w:eastAsia="Times New Roman" w:cs="Times New Roman"/>
          <w:szCs w:val="24"/>
        </w:rPr>
        <w:t>ράπεζας.</w:t>
      </w:r>
    </w:p>
    <w:p w14:paraId="498E4A5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Επομένως, δεν αγνοώ, κυρία Καφαντάρη, πώς λειτουργεί ο ΛΕΠΕΤΕ και πώς λειτουργούσε όλα αυτά τ</w:t>
      </w:r>
      <w:r>
        <w:rPr>
          <w:rFonts w:eastAsia="Times New Roman" w:cs="Times New Roman"/>
          <w:szCs w:val="24"/>
        </w:rPr>
        <w:t xml:space="preserve">α χρόνια, αλλά δεν το αγνοεί ούτε η </w:t>
      </w:r>
      <w:r>
        <w:rPr>
          <w:rFonts w:eastAsia="Times New Roman" w:cs="Times New Roman"/>
          <w:szCs w:val="24"/>
        </w:rPr>
        <w:t>τ</w:t>
      </w:r>
      <w:r>
        <w:rPr>
          <w:rFonts w:eastAsia="Times New Roman" w:cs="Times New Roman"/>
          <w:szCs w:val="24"/>
        </w:rPr>
        <w:t xml:space="preserve">ράπεζα. Γι’ αυτόν τον λόγο, εγώ δεν θα </w:t>
      </w:r>
      <w:proofErr w:type="spellStart"/>
      <w:r>
        <w:rPr>
          <w:rFonts w:eastAsia="Times New Roman" w:cs="Times New Roman"/>
          <w:szCs w:val="24"/>
        </w:rPr>
        <w:t>αποστώ</w:t>
      </w:r>
      <w:proofErr w:type="spellEnd"/>
      <w:r>
        <w:rPr>
          <w:rFonts w:eastAsia="Times New Roman" w:cs="Times New Roman"/>
          <w:szCs w:val="24"/>
        </w:rPr>
        <w:t xml:space="preserve"> από τη θέση που εξαρχής έχω εκφράσει, ότι είναι ένα θέμα το οποίο η ίδια η </w:t>
      </w:r>
      <w:r>
        <w:rPr>
          <w:rFonts w:eastAsia="Times New Roman" w:cs="Times New Roman"/>
          <w:szCs w:val="24"/>
        </w:rPr>
        <w:t>τ</w:t>
      </w:r>
      <w:r>
        <w:rPr>
          <w:rFonts w:eastAsia="Times New Roman" w:cs="Times New Roman"/>
          <w:szCs w:val="24"/>
        </w:rPr>
        <w:t>ράπεζα οφείλει με τους φορείς συλλογικής εκπροσώπησης των εργαζομένων και συνταξιούχων να επιλύσε</w:t>
      </w:r>
      <w:r>
        <w:rPr>
          <w:rFonts w:eastAsia="Times New Roman" w:cs="Times New Roman"/>
          <w:szCs w:val="24"/>
        </w:rPr>
        <w:t xml:space="preserve">ι. Άλλωστε, αυτή ήταν και η θέση που έχει διατυπωθεί και από τη Διεθνή Οργάνωση Εργασίας από το έτος 2005 ήδη -είναι η </w:t>
      </w:r>
      <w:r>
        <w:rPr>
          <w:rFonts w:eastAsia="Times New Roman" w:cs="Times New Roman"/>
          <w:szCs w:val="24"/>
        </w:rPr>
        <w:t>έ</w:t>
      </w:r>
      <w:r>
        <w:rPr>
          <w:rFonts w:eastAsia="Times New Roman" w:cs="Times New Roman"/>
          <w:szCs w:val="24"/>
        </w:rPr>
        <w:t xml:space="preserve">κθεση με αριθμό 334- η οποία επισημαίνει την υποχρέωση της </w:t>
      </w:r>
      <w:r>
        <w:rPr>
          <w:rFonts w:eastAsia="Times New Roman" w:cs="Times New Roman"/>
          <w:szCs w:val="24"/>
        </w:rPr>
        <w:t>τ</w:t>
      </w:r>
      <w:r>
        <w:rPr>
          <w:rFonts w:eastAsia="Times New Roman" w:cs="Times New Roman"/>
          <w:szCs w:val="24"/>
        </w:rPr>
        <w:t>ράπεζας να επιλύσει με διαπραγματεύσεις το σχετικό θέμα. Αυτή είναι και η ορ</w:t>
      </w:r>
      <w:r>
        <w:rPr>
          <w:rFonts w:eastAsia="Times New Roman" w:cs="Times New Roman"/>
          <w:szCs w:val="24"/>
        </w:rPr>
        <w:t>θή λύση.</w:t>
      </w:r>
    </w:p>
    <w:p w14:paraId="498E4A5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Όμως παρ</w:t>
      </w:r>
      <w:r>
        <w:rPr>
          <w:rFonts w:eastAsia="Times New Roman" w:cs="Times New Roman"/>
          <w:szCs w:val="24"/>
        </w:rPr>
        <w:t xml:space="preserve">’ </w:t>
      </w:r>
      <w:r>
        <w:rPr>
          <w:rFonts w:eastAsia="Times New Roman" w:cs="Times New Roman"/>
          <w:szCs w:val="24"/>
        </w:rPr>
        <w:t xml:space="preserve">όλο που η ίδια η </w:t>
      </w:r>
      <w:r>
        <w:rPr>
          <w:rFonts w:eastAsia="Times New Roman" w:cs="Times New Roman"/>
          <w:szCs w:val="24"/>
        </w:rPr>
        <w:t>τ</w:t>
      </w:r>
      <w:r>
        <w:rPr>
          <w:rFonts w:eastAsia="Times New Roman" w:cs="Times New Roman"/>
          <w:szCs w:val="24"/>
        </w:rPr>
        <w:t xml:space="preserve">ράπεζα έχει πράγματι υιοθετήσει τη σχετική θέση που και εγώ εκφράζω τώρα και ο ίδιος ο διεθνής φορέας, η Διεθνής Οργάνωση Εργασίας, έχει υποδηλώσει, όλα αυτά τα χρόνια, όλες αυτές τις δεκαετίες που περνούσαν δεν έκαναν </w:t>
      </w:r>
      <w:r>
        <w:rPr>
          <w:rFonts w:eastAsia="Times New Roman" w:cs="Times New Roman"/>
          <w:szCs w:val="24"/>
        </w:rPr>
        <w:t xml:space="preserve">τίποτα. Είναι προφανές ότι και τούτη τη στιγμή η δική μας στάση δεν είναι δυνατόν να διατυπωθεί διαφορετικά. Αυτό έχω δηλώσει και προς την </w:t>
      </w:r>
      <w:r>
        <w:rPr>
          <w:rFonts w:eastAsia="Times New Roman" w:cs="Times New Roman"/>
          <w:szCs w:val="24"/>
        </w:rPr>
        <w:t>τ</w:t>
      </w:r>
      <w:r>
        <w:rPr>
          <w:rFonts w:eastAsia="Times New Roman" w:cs="Times New Roman"/>
          <w:szCs w:val="24"/>
        </w:rPr>
        <w:t xml:space="preserve">ράπεζα, το έχω δηλώσει προς όλους: Οφείλει η </w:t>
      </w:r>
      <w:r>
        <w:rPr>
          <w:rFonts w:eastAsia="Times New Roman" w:cs="Times New Roman"/>
          <w:szCs w:val="24"/>
        </w:rPr>
        <w:t>τ</w:t>
      </w:r>
      <w:r>
        <w:rPr>
          <w:rFonts w:eastAsia="Times New Roman" w:cs="Times New Roman"/>
          <w:szCs w:val="24"/>
        </w:rPr>
        <w:t>ράπεζα να διαπραγματευτεί και να βρει την πρέπουσα λύση για το θέμα αυ</w:t>
      </w:r>
      <w:r>
        <w:rPr>
          <w:rFonts w:eastAsia="Times New Roman" w:cs="Times New Roman"/>
          <w:szCs w:val="24"/>
        </w:rPr>
        <w:t xml:space="preserve">τό. Είναι γεγονός ότι η αποχή της </w:t>
      </w:r>
      <w:r>
        <w:rPr>
          <w:rFonts w:eastAsia="Times New Roman" w:cs="Times New Roman"/>
          <w:szCs w:val="24"/>
        </w:rPr>
        <w:t>τ</w:t>
      </w:r>
      <w:r>
        <w:rPr>
          <w:rFonts w:eastAsia="Times New Roman" w:cs="Times New Roman"/>
          <w:szCs w:val="24"/>
        </w:rPr>
        <w:t>ράπεζας όλα αυτά τα χρόνια από μια σώφρονα διαχείριση του θέματος έχει οδηγήσει την κατάσταση εδώ.</w:t>
      </w:r>
    </w:p>
    <w:p w14:paraId="498E4A5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είναι μια ευθύνη της δικής μας Κυβέρνησης. Δεν σημαίνει αυτό, βεβαίως, ότι δεν πρέπει εμείς να σταθούμε ως Κυβέρνηση μ</w:t>
      </w:r>
      <w:r>
        <w:rPr>
          <w:rFonts w:eastAsia="Times New Roman" w:cs="Times New Roman"/>
          <w:szCs w:val="24"/>
        </w:rPr>
        <w:t xml:space="preserve">ε τη σωστή πολιτική αντιμετώπιση </w:t>
      </w:r>
      <w:r>
        <w:rPr>
          <w:rFonts w:eastAsia="Times New Roman" w:cs="Times New Roman"/>
          <w:szCs w:val="24"/>
        </w:rPr>
        <w:lastRenderedPageBreak/>
        <w:t>του ζητήματος αυτού, που όμως ως προϋπόθεση έχει την προηγούμενη διαπραγμάτευση και την εξεύρεση μιας λύσης από τους ίδιους τους ενδιαφερόμενους, διότι ο λογαριασμός αυτός ιδρύθηκε στη βάση της συλλογικής αυτονομίας, στη βά</w:t>
      </w:r>
      <w:r>
        <w:rPr>
          <w:rFonts w:eastAsia="Times New Roman" w:cs="Times New Roman"/>
          <w:szCs w:val="24"/>
        </w:rPr>
        <w:t xml:space="preserve">ση της συμφωνίας μεταξύ των εργαζόμενων στην </w:t>
      </w:r>
      <w:r>
        <w:rPr>
          <w:rFonts w:eastAsia="Times New Roman" w:cs="Times New Roman"/>
          <w:szCs w:val="24"/>
        </w:rPr>
        <w:t>τ</w:t>
      </w:r>
      <w:r>
        <w:rPr>
          <w:rFonts w:eastAsia="Times New Roman" w:cs="Times New Roman"/>
          <w:szCs w:val="24"/>
        </w:rPr>
        <w:t>ράπεζα από το 1949 ακόμα και εξελίχθηκε. Παρά τις διαφορετικές νομοθετικές παρεμβάσεις του Έλληνα νομοθέτη, διατήρησε αυτόν τον τρόπο λειτουργίας.</w:t>
      </w:r>
    </w:p>
    <w:p w14:paraId="498E4A5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Μάλιστα, η θέση ακόμα και της ίδιας της </w:t>
      </w:r>
      <w:r>
        <w:rPr>
          <w:rFonts w:eastAsia="Times New Roman" w:cs="Times New Roman"/>
          <w:szCs w:val="24"/>
        </w:rPr>
        <w:t>τ</w:t>
      </w:r>
      <w:r>
        <w:rPr>
          <w:rFonts w:eastAsia="Times New Roman" w:cs="Times New Roman"/>
          <w:szCs w:val="24"/>
        </w:rPr>
        <w:t>ράπεζας, δηλαδή των πα</w:t>
      </w:r>
      <w:r>
        <w:rPr>
          <w:rFonts w:eastAsia="Times New Roman" w:cs="Times New Roman"/>
          <w:szCs w:val="24"/>
        </w:rPr>
        <w:t xml:space="preserve">ραγόντων της </w:t>
      </w:r>
      <w:r>
        <w:rPr>
          <w:rFonts w:eastAsia="Times New Roman" w:cs="Times New Roman"/>
          <w:szCs w:val="24"/>
        </w:rPr>
        <w:t>τ</w:t>
      </w:r>
      <w:r>
        <w:rPr>
          <w:rFonts w:eastAsia="Times New Roman" w:cs="Times New Roman"/>
          <w:szCs w:val="24"/>
        </w:rPr>
        <w:t xml:space="preserve">ράπεζας, κατά την ψήφιση του ν.3371/2005, οδήγησε στο να επιλεγεί τότε η διατήρηση αυτού του </w:t>
      </w:r>
      <w:r>
        <w:rPr>
          <w:rFonts w:eastAsia="Times New Roman" w:cs="Times New Roman"/>
          <w:szCs w:val="24"/>
        </w:rPr>
        <w:t>λ</w:t>
      </w:r>
      <w:r>
        <w:rPr>
          <w:rFonts w:eastAsia="Times New Roman" w:cs="Times New Roman"/>
          <w:szCs w:val="24"/>
        </w:rPr>
        <w:t xml:space="preserve">ογαριασμού και όχι η διάλυσή του. Αν ήταν –και έπρεπε- να γίνει μια διαφορετική διαχείριση, θα έπρεπε από τότε, από τον ν.2084/1992 ακόμα, η </w:t>
      </w:r>
      <w:r>
        <w:rPr>
          <w:rFonts w:eastAsia="Times New Roman" w:cs="Times New Roman"/>
          <w:szCs w:val="24"/>
        </w:rPr>
        <w:t>τ</w:t>
      </w:r>
      <w:r>
        <w:rPr>
          <w:rFonts w:eastAsia="Times New Roman" w:cs="Times New Roman"/>
          <w:szCs w:val="24"/>
        </w:rPr>
        <w:t>ράπεζα</w:t>
      </w:r>
      <w:r>
        <w:rPr>
          <w:rFonts w:eastAsia="Times New Roman" w:cs="Times New Roman"/>
          <w:szCs w:val="24"/>
        </w:rPr>
        <w:t xml:space="preserve"> να λύσει το θέμα και όχι να το φέρνει μέχρι τώρα με έναν τρόπο ο οποίος πραγματικά θα έχει δραματικές συνέπειες. </w:t>
      </w:r>
    </w:p>
    <w:p w14:paraId="498E4A5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Εμείς δεν πρόκειται να συμβάλουμε σε μία τέτοια εξέλιξη.</w:t>
      </w:r>
    </w:p>
    <w:p w14:paraId="498E4A5B" w14:textId="77777777" w:rsidR="00B84C6C" w:rsidRDefault="003C4644">
      <w:pPr>
        <w:spacing w:line="600" w:lineRule="auto"/>
        <w:ind w:firstLine="720"/>
        <w:jc w:val="both"/>
        <w:rPr>
          <w:rFonts w:eastAsia="Times New Roman" w:cs="Times New Roman"/>
        </w:rPr>
      </w:pPr>
      <w:r>
        <w:rPr>
          <w:rFonts w:eastAsia="Times New Roman" w:cs="Times New Roman"/>
          <w:b/>
          <w:szCs w:val="24"/>
        </w:rPr>
        <w:t xml:space="preserve">ΠΡΟΕΔΡΕΥΩΝ (Δημήτριος Κρεμαστινός): </w:t>
      </w:r>
      <w:r>
        <w:rPr>
          <w:rFonts w:eastAsia="Times New Roman" w:cs="Times New Roman"/>
        </w:rPr>
        <w:t>Κυρίες και κύριοι συνάδελφοι, έχω την τιμή να αν</w:t>
      </w:r>
      <w:r>
        <w:rPr>
          <w:rFonts w:eastAsia="Times New Roman" w:cs="Times New Roman"/>
        </w:rPr>
        <w:t xml:space="preserve">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έξι μαθητές και μαθήτριες και δύο εκπαιδευτικοί συνοδοί τους από το 21</w:t>
      </w:r>
      <w:r>
        <w:rPr>
          <w:rFonts w:eastAsia="Times New Roman" w:cs="Times New Roman"/>
          <w:vertAlign w:val="superscript"/>
        </w:rPr>
        <w:t>ο</w:t>
      </w:r>
      <w:r>
        <w:rPr>
          <w:rFonts w:eastAsia="Times New Roman" w:cs="Times New Roman"/>
        </w:rPr>
        <w:t xml:space="preserve"> Δημοτικό Σχολείο Αθηνών.</w:t>
      </w:r>
    </w:p>
    <w:p w14:paraId="498E4A5C" w14:textId="77777777" w:rsidR="00B84C6C" w:rsidRDefault="003C4644">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498E4A5D" w14:textId="77777777" w:rsidR="00B84C6C" w:rsidRDefault="003C4644">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98E4A5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Καφαντάρη έχει τον λόγο.</w:t>
      </w:r>
    </w:p>
    <w:p w14:paraId="498E4A5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Πραγματικά, είναι ένα θέμα και ένα ζήτημα που δεν είναι τωρινό. Έχει μια ιστορία χρόνων. </w:t>
      </w:r>
    </w:p>
    <w:p w14:paraId="498E4A6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Εγώ θα ήθελα να τοποθετηθώ σχετικά με το επιχείρημα της Εθνικής περί κινδύνου βιωσιμότητας της ίδιας της </w:t>
      </w:r>
      <w:r>
        <w:rPr>
          <w:rFonts w:eastAsia="Times New Roman" w:cs="Times New Roman"/>
          <w:szCs w:val="24"/>
        </w:rPr>
        <w:t>τ</w:t>
      </w:r>
      <w:r>
        <w:rPr>
          <w:rFonts w:eastAsia="Times New Roman" w:cs="Times New Roman"/>
          <w:szCs w:val="24"/>
        </w:rPr>
        <w:t>ράπεζας, αν συνεχίσει να λειτουργεί ο ΛΕΠΕΤΕ. Σημειώνουμε ότ</w:t>
      </w:r>
      <w:r>
        <w:rPr>
          <w:rFonts w:eastAsia="Times New Roman" w:cs="Times New Roman"/>
          <w:szCs w:val="24"/>
        </w:rPr>
        <w:t>ι η Εθνική τα τελευταία χρόνια έχει προχωρήσει σε αθρόες προσλήψεις συμβούλων, «χρυσά» συμβόλαια με ειδικούς και εταιρείες, «</w:t>
      </w:r>
      <w:r>
        <w:rPr>
          <w:rFonts w:eastAsia="Times New Roman" w:cs="Times New Roman"/>
          <w:szCs w:val="24"/>
          <w:lang w:val="en-US"/>
        </w:rPr>
        <w:t>outsourcing</w:t>
      </w:r>
      <w:r>
        <w:rPr>
          <w:rFonts w:eastAsia="Times New Roman" w:cs="Times New Roman"/>
          <w:szCs w:val="24"/>
        </w:rPr>
        <w:t xml:space="preserve">» εργασίες. Όλα αυτά επιβαρύνουν τα έξοδα της </w:t>
      </w:r>
      <w:r>
        <w:rPr>
          <w:rFonts w:eastAsia="Times New Roman" w:cs="Times New Roman"/>
          <w:szCs w:val="24"/>
        </w:rPr>
        <w:t>τ</w:t>
      </w:r>
      <w:r>
        <w:rPr>
          <w:rFonts w:eastAsia="Times New Roman" w:cs="Times New Roman"/>
          <w:szCs w:val="24"/>
        </w:rPr>
        <w:t xml:space="preserve">ράπεζας. Όμως κατά τη λογική της </w:t>
      </w:r>
      <w:r>
        <w:rPr>
          <w:rFonts w:eastAsia="Times New Roman" w:cs="Times New Roman"/>
          <w:szCs w:val="24"/>
        </w:rPr>
        <w:t>δ</w:t>
      </w:r>
      <w:r>
        <w:rPr>
          <w:rFonts w:eastAsia="Times New Roman" w:cs="Times New Roman"/>
          <w:szCs w:val="24"/>
        </w:rPr>
        <w:t>ιοίκησής της, οι επικουρικές παροχές πο</w:t>
      </w:r>
      <w:r>
        <w:rPr>
          <w:rFonts w:eastAsia="Times New Roman" w:cs="Times New Roman"/>
          <w:szCs w:val="24"/>
        </w:rPr>
        <w:t xml:space="preserve">υ αποτελούν και συμβατική της υποχρέωση στους συνταξιούχους, αποτελούν κίνδυνο. </w:t>
      </w:r>
    </w:p>
    <w:p w14:paraId="498E4A6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Σαφώς και μας ενδιαφέρει η βιωσιμότητα της Εθνικής, όπως ενδιαφέρει και τους εργαζόμενους και τους συνταξιούχους. Η ρευστότητα των τραπεζών στις σημερινές συνθήκες είναι ζητού</w:t>
      </w:r>
      <w:r>
        <w:rPr>
          <w:rFonts w:eastAsia="Times New Roman" w:cs="Times New Roman"/>
          <w:szCs w:val="24"/>
        </w:rPr>
        <w:t xml:space="preserve">μενο, ώστε να χρηματοδοτήσουν μια ανακάμπτουσα πλέον ελληνική οικονομία. Ανοιχτό, βέβαια, είναι και το θέμα της διαχείρισης των κόκκινων δανείων. </w:t>
      </w:r>
    </w:p>
    <w:p w14:paraId="498E4A6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Ωστόσο, υπάρχουν και οι εργαζόμενοι και οι συνταξιούχοι, αυτοί οι οποίοι συνέβαλαν επί δεκαετίες -από την ίδρ</w:t>
      </w:r>
      <w:r>
        <w:rPr>
          <w:rFonts w:eastAsia="Times New Roman" w:cs="Times New Roman"/>
          <w:szCs w:val="24"/>
        </w:rPr>
        <w:t xml:space="preserve">υσή της- στο να έχουμε την Εθνική Τράπεζα που </w:t>
      </w:r>
      <w:r>
        <w:rPr>
          <w:rFonts w:eastAsia="Times New Roman" w:cs="Times New Roman"/>
          <w:szCs w:val="24"/>
        </w:rPr>
        <w:lastRenderedPageBreak/>
        <w:t xml:space="preserve">έχουμε, οι οποίοι κινδυνεύουν να μείνουν χωρίς επικουρική παροχή. Αν υλοποιηθεί η πρόθεση της </w:t>
      </w:r>
      <w:r>
        <w:rPr>
          <w:rFonts w:eastAsia="Times New Roman" w:cs="Times New Roman"/>
          <w:szCs w:val="24"/>
        </w:rPr>
        <w:t>δ</w:t>
      </w:r>
      <w:r>
        <w:rPr>
          <w:rFonts w:eastAsia="Times New Roman" w:cs="Times New Roman"/>
          <w:szCs w:val="24"/>
        </w:rPr>
        <w:t>ιοίκησης από το τέλος Οκτωβρίου να καταργηθεί, να διακοπεί η επικουρική παροχή, θα έλεγα ότι θα έχουμε ίσως μια νέα</w:t>
      </w:r>
      <w:r>
        <w:rPr>
          <w:rFonts w:eastAsia="Times New Roman" w:cs="Times New Roman"/>
          <w:szCs w:val="24"/>
        </w:rPr>
        <w:t xml:space="preserve"> γενιά κόκκινων δανείων, γιατί πάρα πολλοί έχουν δάνεια στεγαστικά, κάρτες,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θα αδυνατούν να εκπληρώσουν τις δανειακές τους υποχρεώσεις.</w:t>
      </w:r>
    </w:p>
    <w:p w14:paraId="498E4A6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πρέπει πράγματι με διάλογο και ειλικρινή διαπραγμάτευση –και όταν λέω ειλικρινή, εννοώ χωρίς απ</w:t>
      </w:r>
      <w:r>
        <w:rPr>
          <w:rFonts w:eastAsia="Times New Roman" w:cs="Times New Roman"/>
          <w:szCs w:val="24"/>
        </w:rPr>
        <w:t xml:space="preserve">ειλές, χωρίς τελεσίγραφα- να λυθεί το ζήτημα μεταξύ των δύο πλευρών, δηλαδή των εργαζομένων και των συνταξιούχων από τη μια και της </w:t>
      </w:r>
      <w:r>
        <w:rPr>
          <w:rFonts w:eastAsia="Times New Roman" w:cs="Times New Roman"/>
          <w:szCs w:val="24"/>
        </w:rPr>
        <w:t>δ</w:t>
      </w:r>
      <w:r>
        <w:rPr>
          <w:rFonts w:eastAsia="Times New Roman" w:cs="Times New Roman"/>
          <w:szCs w:val="24"/>
        </w:rPr>
        <w:t>ιοίκησης της Εθνικής Τράπεζας από την άλλη. Όμως πρέπει να βρεθεί μια λύση στο πλαίσιο λειτουργίας του ΛΕΠΕΤΕ, αυτού του ει</w:t>
      </w:r>
      <w:r>
        <w:rPr>
          <w:rFonts w:eastAsia="Times New Roman" w:cs="Times New Roman"/>
          <w:szCs w:val="24"/>
        </w:rPr>
        <w:t xml:space="preserve">δικού λογαριασμού, ώστε να συνεχίσουν να υπάρχουν αξιοπρεπείς επικουρικές παροχές για τους συνταξιούχους της Εθνικής, χωρίς βέβαια να τίθεται κίνδυνος για την επιχείρηση. </w:t>
      </w:r>
    </w:p>
    <w:p w14:paraId="498E4A6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Πρόκειται, πράγματι, για ένα διμερές θέμα. Ωστόσο, όπως είπατε και προηγουμένως στην</w:t>
      </w:r>
      <w:r>
        <w:rPr>
          <w:rFonts w:eastAsia="Times New Roman" w:cs="Times New Roman"/>
          <w:szCs w:val="24"/>
        </w:rPr>
        <w:t xml:space="preserve"> τοποθέτησή σας, το ενδιαφέρον της Κυβέρνησης για το κοινωνικό ζήτημα που δημιουργείται για τους δεκαέξι χιλιάδες πεντακόσιους συνταξιούχους είναι δεδομένο. </w:t>
      </w:r>
    </w:p>
    <w:p w14:paraId="498E4A6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πραγματικά πρέπει να αποφευχθεί η διαφαινόμενη πρόθεση της </w:t>
      </w:r>
      <w:r>
        <w:rPr>
          <w:rFonts w:eastAsia="Times New Roman" w:cs="Times New Roman"/>
          <w:szCs w:val="24"/>
        </w:rPr>
        <w:t>δ</w:t>
      </w:r>
      <w:r>
        <w:rPr>
          <w:rFonts w:eastAsia="Times New Roman" w:cs="Times New Roman"/>
          <w:szCs w:val="24"/>
        </w:rPr>
        <w:t xml:space="preserve">ιοίκησης της </w:t>
      </w:r>
      <w:r>
        <w:rPr>
          <w:rFonts w:eastAsia="Times New Roman" w:cs="Times New Roman"/>
          <w:szCs w:val="24"/>
        </w:rPr>
        <w:t>τ</w:t>
      </w:r>
      <w:r>
        <w:rPr>
          <w:rFonts w:eastAsia="Times New Roman" w:cs="Times New Roman"/>
          <w:szCs w:val="24"/>
        </w:rPr>
        <w:t>ράπε</w:t>
      </w:r>
      <w:r>
        <w:rPr>
          <w:rFonts w:eastAsia="Times New Roman" w:cs="Times New Roman"/>
          <w:szCs w:val="24"/>
        </w:rPr>
        <w:t xml:space="preserve">ζας να στείλει τους συνταξιούχους στον δημόσιο φορέα, ώστε να αποφύγει τις υποχρεώσεις της. </w:t>
      </w:r>
    </w:p>
    <w:p w14:paraId="498E4A6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Δυστυχώς, η ιστορία στον χώρο των τραπεζών είναι χρόνια και αυτό έχει γίνει ξανά στο παρελθόν, τη δεκαετία του 1990, μέσα από τις διαδικασίες συγχωνεύσεων και εξαγ</w:t>
      </w:r>
      <w:r>
        <w:rPr>
          <w:rFonts w:eastAsia="Times New Roman" w:cs="Times New Roman"/>
          <w:szCs w:val="24"/>
        </w:rPr>
        <w:t>ορών στο τραπεζικό σύστημα. Νομίζω ότι είναι γνωστή και η περίπτωση του ΤΑΠΙΛΤ-ΑΤ, ενός ταμείου το οποίο καταλήγει τώρα να δίνει, αντί για παροχές, φιλοδωρήματα στους συνταξιούχους.</w:t>
      </w:r>
    </w:p>
    <w:p w14:paraId="498E4A6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w:t>
      </w:r>
    </w:p>
    <w:p w14:paraId="498E4A6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498E4A6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xml:space="preserve"> κύριε Υφυπουργέ, έχετε τον λόγο.</w:t>
      </w:r>
    </w:p>
    <w:p w14:paraId="498E4A6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olor w:val="000000"/>
          <w:szCs w:val="24"/>
        </w:rPr>
        <w:t>Ευχαριστώ, κύριε Πρόεδρε.</w:t>
      </w:r>
      <w:r>
        <w:rPr>
          <w:rFonts w:eastAsia="Times New Roman" w:cs="Times New Roman"/>
          <w:szCs w:val="24"/>
        </w:rPr>
        <w:t xml:space="preserve"> </w:t>
      </w:r>
    </w:p>
    <w:p w14:paraId="498E4A6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Επειδή με έχει απασχολήσει πάρα πολύ το θέμα στο διάστημα των τελευταίων ημερών ιδιαιτέρως, αναζήτησ</w:t>
      </w:r>
      <w:r>
        <w:rPr>
          <w:rFonts w:eastAsia="Times New Roman" w:cs="Times New Roman"/>
          <w:szCs w:val="24"/>
        </w:rPr>
        <w:t xml:space="preserve">α και είδα τα σχετικά θέματα λειτουργίας αυτού του φορέα. </w:t>
      </w:r>
    </w:p>
    <w:p w14:paraId="498E4A6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Από το 1949 που ιδρύθηκε, προβλέπει με ποιον τρόπο λειτουργεί και με ποιον τρόπο λαμβάνονται σχετικές αποφάσεις για την τύχη της επικουρικής ασφάλισης στην Εθνική Τράπεζα, ειδικότερα ορίζεται στο ά</w:t>
      </w:r>
      <w:r>
        <w:rPr>
          <w:rFonts w:eastAsia="Times New Roman" w:cs="Times New Roman"/>
          <w:szCs w:val="24"/>
        </w:rPr>
        <w:t>ρθρο 4 του σχετικού κανονισμού, που είναι και ο νόμος λειτουργίας στην πραγματικότητα, με κανονιστική ισχύ. Λέω νόμος, αλλά δεν είναι νόμος τυπικός. Είναι ένας κανονισμός που εντάσσεται στους γενικούς όρους εργασίας για την Εθνική Τράπεζα. Και τίθεται η δι</w:t>
      </w:r>
      <w:r>
        <w:rPr>
          <w:rFonts w:eastAsia="Times New Roman" w:cs="Times New Roman"/>
          <w:szCs w:val="24"/>
        </w:rPr>
        <w:t xml:space="preserve">αδικασία της τροποποίησης, </w:t>
      </w:r>
      <w:r>
        <w:rPr>
          <w:rFonts w:eastAsia="Times New Roman" w:cs="Times New Roman"/>
          <w:szCs w:val="24"/>
        </w:rPr>
        <w:lastRenderedPageBreak/>
        <w:t xml:space="preserve">υπό την προϋπόθεση ότι η διαχειριστική επιτροπή θα πάρει τη σχετική απόφαση με την πλειοψηφία των 4/5 των μελών. Εν συνεχεία η </w:t>
      </w:r>
      <w:r>
        <w:rPr>
          <w:rFonts w:eastAsia="Times New Roman" w:cs="Times New Roman"/>
          <w:szCs w:val="24"/>
        </w:rPr>
        <w:t>τ</w:t>
      </w:r>
      <w:r>
        <w:rPr>
          <w:rFonts w:eastAsia="Times New Roman" w:cs="Times New Roman"/>
          <w:szCs w:val="24"/>
        </w:rPr>
        <w:t>ράπεζα προχωράει στη σχετική θέσπιση των ανάλογων ρυθμίσεων, με βάση τις γενικές χρονικές δυνατότητες</w:t>
      </w:r>
      <w:r>
        <w:rPr>
          <w:rFonts w:eastAsia="Times New Roman" w:cs="Times New Roman"/>
          <w:szCs w:val="24"/>
        </w:rPr>
        <w:t xml:space="preserve"> του ειδικού λογαριασμού και μετά από έγκριση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της </w:t>
      </w:r>
      <w:r>
        <w:rPr>
          <w:rFonts w:eastAsia="Times New Roman" w:cs="Times New Roman"/>
          <w:szCs w:val="24"/>
        </w:rPr>
        <w:t>τ</w:t>
      </w:r>
      <w:r>
        <w:rPr>
          <w:rFonts w:eastAsia="Times New Roman" w:cs="Times New Roman"/>
          <w:szCs w:val="24"/>
        </w:rPr>
        <w:t xml:space="preserve">ράπεζας. </w:t>
      </w:r>
    </w:p>
    <w:p w14:paraId="498E4A6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Αυτή η διαδικασία δεν είναι δυνατό να παραβιαστεί από τη δική μας πλευρά. Το έχω δηλώσει. Το </w:t>
      </w:r>
      <w:proofErr w:type="spellStart"/>
      <w:r>
        <w:rPr>
          <w:rFonts w:eastAsia="Times New Roman" w:cs="Times New Roman"/>
          <w:szCs w:val="24"/>
        </w:rPr>
        <w:t>ξαναδηλώνω</w:t>
      </w:r>
      <w:proofErr w:type="spellEnd"/>
      <w:r>
        <w:rPr>
          <w:rFonts w:eastAsia="Times New Roman" w:cs="Times New Roman"/>
          <w:szCs w:val="24"/>
        </w:rPr>
        <w:t>. Επομένως, ο μηχανισμός υπάρχει. Οι διαδικασίες προβλέπονται και</w:t>
      </w:r>
      <w:r>
        <w:rPr>
          <w:rFonts w:eastAsia="Times New Roman" w:cs="Times New Roman"/>
          <w:szCs w:val="24"/>
        </w:rPr>
        <w:t xml:space="preserve"> θα πρέπει να τηρηθούν χωρίς καμ</w:t>
      </w:r>
      <w:r>
        <w:rPr>
          <w:rFonts w:eastAsia="Times New Roman" w:cs="Times New Roman"/>
          <w:szCs w:val="24"/>
        </w:rPr>
        <w:t>μ</w:t>
      </w:r>
      <w:r>
        <w:rPr>
          <w:rFonts w:eastAsia="Times New Roman" w:cs="Times New Roman"/>
          <w:szCs w:val="24"/>
        </w:rPr>
        <w:t xml:space="preserve">ία παρέκκλιση. </w:t>
      </w:r>
    </w:p>
    <w:p w14:paraId="498E4A6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Απορώ γιατί τόσους μήνες ούτε τούτη η διοίκηση, όπως όλες οι προηγούμενες, δεν κάθισε να συζητήσουν με τους εργαζόμενους και τους συνταξιούχους για να λύσουν το θέμα. Είναι επίδειξη ανευθυνότητας και έλλειψη</w:t>
      </w:r>
      <w:r>
        <w:rPr>
          <w:rFonts w:eastAsia="Times New Roman" w:cs="Times New Roman"/>
          <w:szCs w:val="24"/>
        </w:rPr>
        <w:t xml:space="preserve"> σοβαρότητας. Το λέω με αυτόν τον τρόπο.</w:t>
      </w:r>
    </w:p>
    <w:p w14:paraId="498E4A6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είναι δυνατόν τόσα χρόνια λειτουργίας να συγκεντρώνουν τόσα πολλά προβλήματα σε βάρος των εργαζομένων -που στο τέλος καλούνται να πληρώσουν το μάρμαρο- με μία τράπεζα που απλώς έδειχνε για το μέλλον μια λύση, τη</w:t>
      </w:r>
      <w:r>
        <w:rPr>
          <w:rFonts w:eastAsia="Times New Roman" w:cs="Times New Roman"/>
          <w:szCs w:val="24"/>
        </w:rPr>
        <w:t>ν οποία ουδέποτε επέλεξε. Και η λύση είναι συγκεκριμένη: να συζητήσουν, να καθίσουν, να ξημεροβραδιαστούν. Από τώρα, αν δεν ξεκίνησαν ακόμα, να το κάνουν.</w:t>
      </w:r>
    </w:p>
    <w:p w14:paraId="498E4A7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υπάρχει περίπτωση, κα</w:t>
      </w:r>
      <w:r>
        <w:rPr>
          <w:rFonts w:eastAsia="Times New Roman" w:cs="Times New Roman"/>
          <w:szCs w:val="24"/>
        </w:rPr>
        <w:t>μ</w:t>
      </w:r>
      <w:r>
        <w:rPr>
          <w:rFonts w:eastAsia="Times New Roman" w:cs="Times New Roman"/>
          <w:szCs w:val="24"/>
        </w:rPr>
        <w:t>μία απολύτως περίπτωση, από την πλευρά μας να κάνουμε οτιδήποτε άλλο από αυ</w:t>
      </w:r>
      <w:r>
        <w:rPr>
          <w:rFonts w:eastAsia="Times New Roman" w:cs="Times New Roman"/>
          <w:szCs w:val="24"/>
        </w:rPr>
        <w:t xml:space="preserve">τά που ορίζουν οι σχετικές κανονιστικές διατάξεις </w:t>
      </w:r>
      <w:r>
        <w:rPr>
          <w:rFonts w:eastAsia="Times New Roman" w:cs="Times New Roman"/>
          <w:szCs w:val="24"/>
        </w:rPr>
        <w:lastRenderedPageBreak/>
        <w:t xml:space="preserve">που ισχύουν για την </w:t>
      </w:r>
      <w:r>
        <w:rPr>
          <w:rFonts w:eastAsia="Times New Roman" w:cs="Times New Roman"/>
          <w:szCs w:val="24"/>
        </w:rPr>
        <w:t>τ</w:t>
      </w:r>
      <w:r>
        <w:rPr>
          <w:rFonts w:eastAsia="Times New Roman" w:cs="Times New Roman"/>
          <w:szCs w:val="24"/>
        </w:rPr>
        <w:t xml:space="preserve">ράπεζα ως προς το θέμα αυτό. Να μην πιούν νερό, να μην φάνε ψωμί. Να τελειώσουν και να συμφωνήσουν. Έτσι να γίνει. Και δεν υπάρχει άλλος τρόπος από το Βήμα τούτο. </w:t>
      </w:r>
    </w:p>
    <w:p w14:paraId="498E4A7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Σας διαβεβαιώ, κυρία </w:t>
      </w:r>
      <w:r>
        <w:rPr>
          <w:rFonts w:eastAsia="Times New Roman" w:cs="Times New Roman"/>
          <w:szCs w:val="24"/>
        </w:rPr>
        <w:t>Καφαντάρη, ότι αυτή είναι η θέση του Υπουργείου για το ζήτημα αυτό. Καλείται η τράπεζα να ξεκινήσει τις διαπραγματεύσεις. Ο σύλλογος των εργαζομένων και ο σύλλογος των συνταξιούχων να καθίσουν σε ένα τραπέζι να βρουν λύση, όπως ακριβώς πρέπει να λύνονται α</w:t>
      </w:r>
      <w:r>
        <w:rPr>
          <w:rFonts w:eastAsia="Times New Roman" w:cs="Times New Roman"/>
          <w:szCs w:val="24"/>
        </w:rPr>
        <w:t>υτά τα θέματα.</w:t>
      </w:r>
    </w:p>
    <w:p w14:paraId="498E4A72"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4A73" w14:textId="77777777" w:rsidR="00B84C6C" w:rsidRDefault="003C4644">
      <w:pPr>
        <w:spacing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Και εγώ ευχαριστώ.</w:t>
      </w:r>
    </w:p>
    <w:p w14:paraId="498E4A74" w14:textId="77777777" w:rsidR="00B84C6C" w:rsidRDefault="003C4644">
      <w:pPr>
        <w:spacing w:line="600" w:lineRule="auto"/>
        <w:ind w:firstLine="720"/>
        <w:jc w:val="both"/>
        <w:rPr>
          <w:rFonts w:eastAsia="Times New Roman" w:cs="Times New Roman"/>
          <w:szCs w:val="24"/>
        </w:rPr>
      </w:pPr>
      <w:r>
        <w:rPr>
          <w:rFonts w:eastAsia="Times New Roman"/>
          <w:szCs w:val="24"/>
        </w:rPr>
        <w:t xml:space="preserve">Προχωρούμε στην πέμπτη με αριθμό </w:t>
      </w:r>
      <w:r>
        <w:rPr>
          <w:rFonts w:eastAsia="Times New Roman" w:cs="Times New Roman"/>
          <w:szCs w:val="24"/>
        </w:rPr>
        <w:t xml:space="preserve">37/9-10-2017 επίκαιρη ερώτηση πρώτου κύκλου της Βουλευτού Έβρου του Συνασπισμού Ριζοσπαστικής Αριστεράς κ. Αναστασίας </w:t>
      </w:r>
      <w:proofErr w:type="spellStart"/>
      <w:r>
        <w:rPr>
          <w:rFonts w:eastAsia="Times New Roman" w:cs="Times New Roman"/>
          <w:szCs w:val="24"/>
        </w:rPr>
        <w:t>Γκαρά</w:t>
      </w:r>
      <w:proofErr w:type="spellEnd"/>
      <w:r>
        <w:rPr>
          <w:rFonts w:eastAsia="Times New Roman" w:cs="Times New Roman"/>
          <w:szCs w:val="24"/>
        </w:rPr>
        <w:t xml:space="preserve"> προς τον Υπουργό Α</w:t>
      </w:r>
      <w:r>
        <w:rPr>
          <w:rFonts w:eastAsia="Times New Roman" w:cs="Times New Roman"/>
          <w:szCs w:val="24"/>
        </w:rPr>
        <w:t xml:space="preserve">γροτικής Ανάπτυξης και Τροφίμων, με θέμα: «Παραχώρηση αγροκτήματος στη Σχολή Επιστημών Γεωπονίας και Δασολογίας του Δημοκρίτειου Πανεπιστημίου Θράκης». </w:t>
      </w:r>
    </w:p>
    <w:p w14:paraId="498E4A7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Γκαρά</w:t>
      </w:r>
      <w:proofErr w:type="spellEnd"/>
      <w:r>
        <w:rPr>
          <w:rFonts w:eastAsia="Times New Roman" w:cs="Times New Roman"/>
          <w:szCs w:val="24"/>
        </w:rPr>
        <w:t>, έχετε τον λόγο για δύο λεπτά.</w:t>
      </w:r>
    </w:p>
    <w:p w14:paraId="498E4A7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olor w:val="000000"/>
          <w:szCs w:val="24"/>
        </w:rPr>
        <w:t>Ευχαριστώ, κύριε Πρόεδρε.</w:t>
      </w:r>
      <w:r>
        <w:rPr>
          <w:rFonts w:eastAsia="Times New Roman" w:cs="Times New Roman"/>
          <w:szCs w:val="24"/>
        </w:rPr>
        <w:t xml:space="preserve"> </w:t>
      </w:r>
    </w:p>
    <w:p w14:paraId="498E4A7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στώ, κύριε Αποστόλου, για την παρουσία σας.</w:t>
      </w:r>
    </w:p>
    <w:p w14:paraId="498E4A7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Θα ήθελα να θέσω ένα ιδιαίτερα σημαντικό ζήτημα, για τη δική μου τουλάχιστον περιοχή. Αφορά στην επιστημονική κοινότητα, αλλά και στην κοινότητα των παραγωγών και στην τοπική οικονομία και κοινωνία του Έβρου συνο</w:t>
      </w:r>
      <w:r>
        <w:rPr>
          <w:rFonts w:eastAsia="Times New Roman" w:cs="Times New Roman"/>
          <w:szCs w:val="24"/>
        </w:rPr>
        <w:t xml:space="preserve">λικά. Αφορά στη λειτουργία του Δημοκριτείου Πανεπιστημίου Θράκης. </w:t>
      </w:r>
    </w:p>
    <w:p w14:paraId="498E4A7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Όπως γνωρίζετε –ένα σύντομο ιστορικό- το 1999 επεκτάθηκε το Δημοκρίτειο Πανεπιστήμιο Θράκης στην Ορεστιάδα με δύο τμήματα, ένα αγροτικής οικονομίας, γεωπονίας και ένα τμήμα δασολογίας. </w:t>
      </w:r>
    </w:p>
    <w:p w14:paraId="498E4A7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σ</w:t>
      </w:r>
      <w:r>
        <w:rPr>
          <w:rFonts w:eastAsia="Times New Roman" w:cs="Times New Roman"/>
          <w:szCs w:val="24"/>
        </w:rPr>
        <w:t>υμβολή του πανεπιστημίου στην τοπική κοινωνία του βορείου Έβρου και συνολικά της περιοχής της Θράκης είναι πάρα πολύ σημαντική. Ειδικότερα, το Γεωπονικό Πανεπιστήμιο δεν συμβάλλει μόνο στην επέκταση και την ενίσχυση της έρευνας, της γνώσης και της παραγωγή</w:t>
      </w:r>
      <w:r>
        <w:rPr>
          <w:rFonts w:eastAsia="Times New Roman" w:cs="Times New Roman"/>
          <w:szCs w:val="24"/>
        </w:rPr>
        <w:t>ς νέων επιστημόνων, συμβάλλει και στην ποιότητα των προϊόντων, στην ενίσχυση, στη συμβουλή και στη στήριξη των αγροτών της περιοχής μας, μια κοινότητα η οποία είναι αρκετά μεγάλη στον Έβρο, όπως γνωρίζετε.</w:t>
      </w:r>
    </w:p>
    <w:p w14:paraId="498E4A7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Ωστόσο το πανεπιστήμιο αυτό από την ίδρυσή του </w:t>
      </w:r>
      <w:r>
        <w:rPr>
          <w:rFonts w:eastAsia="Times New Roman" w:cs="Times New Roman"/>
          <w:szCs w:val="24"/>
        </w:rPr>
        <w:t xml:space="preserve">στερείται βασικών υποδομών στην Ορεστιάδα. Εγώ θα ανέφερα ότι χαρακτηρίζεται και από μια σχετική αδιαφορία από τις εκάστοτε κυβερνήσεις που έχουν περάσει τόσα χρόνια. </w:t>
      </w:r>
      <w:r>
        <w:rPr>
          <w:rFonts w:eastAsia="Times New Roman" w:cs="Times New Roman"/>
          <w:szCs w:val="24"/>
        </w:rPr>
        <w:t>Και γιατί το λέω αυτό; Διότι στερείται βασικών υποδομών για την εκπαίδευση των επιστημόνω</w:t>
      </w:r>
      <w:r>
        <w:rPr>
          <w:rFonts w:eastAsia="Times New Roman" w:cs="Times New Roman"/>
          <w:szCs w:val="24"/>
        </w:rPr>
        <w:t>ν, αλλά και για τη συνεργασία με την τοπική κοινωνία, κυρίως των παραγωγών.</w:t>
      </w:r>
    </w:p>
    <w:p w14:paraId="498E4A7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Πρόσφατα, από τη δική μας Κυβέρνηση και με τη δική σας υπογραφή, έχει παραχωρηθεί ένα κτήριο του </w:t>
      </w:r>
      <w:r>
        <w:rPr>
          <w:rFonts w:eastAsia="Times New Roman" w:cs="Times New Roman"/>
          <w:szCs w:val="24"/>
        </w:rPr>
        <w:t>«</w:t>
      </w:r>
      <w:r>
        <w:rPr>
          <w:rFonts w:eastAsia="Times New Roman" w:cs="Times New Roman"/>
          <w:szCs w:val="24"/>
        </w:rPr>
        <w:t>ΕΛΓΟ</w:t>
      </w:r>
      <w:r>
        <w:rPr>
          <w:rFonts w:eastAsia="Times New Roman" w:cs="Times New Roman"/>
          <w:szCs w:val="24"/>
        </w:rPr>
        <w:t>-ΔΗΜΗΤΡΑ</w:t>
      </w:r>
      <w:r>
        <w:rPr>
          <w:rFonts w:eastAsia="Times New Roman" w:cs="Times New Roman"/>
          <w:szCs w:val="24"/>
        </w:rPr>
        <w:t>» στο Δημοκρίτειο Πανεπιστήμιο Θράκης, στο Γεωπονικό Τμήμα της Ορεστιά</w:t>
      </w:r>
      <w:r>
        <w:rPr>
          <w:rFonts w:eastAsia="Times New Roman" w:cs="Times New Roman"/>
          <w:szCs w:val="24"/>
        </w:rPr>
        <w:t xml:space="preserve">δας, προκειμένου να δημιουργηθούν εργαστήρια στα οποία θα μπορούν να κάνουν πειράματα οι νέοι επιστήμονες και οι νέοι ερευνητές, προπτυχιακοί και μεταπτυχιακοί φοιτητές. Ήδη ολοκληρώνονται οι εργασίες και θα παραχωρηθεί στο πανεπιστήμιο. </w:t>
      </w:r>
    </w:p>
    <w:p w14:paraId="498E4A7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το κουδούνι λήξεως του χρόνου ομιλίας της κυρίας Βουλευτού) </w:t>
      </w:r>
    </w:p>
    <w:p w14:paraId="498E4A7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498E4A7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αυτό που αιτούμαστε σήμερα είναι να παραχωρηθεί ένα αγρόκτημα, το οποίο ανήκει στην ιδιοκτησία του Υπουργείου Αγροτικής Ανάπτυξης και Τροφίμων προς το Δημοκ</w:t>
      </w:r>
      <w:r>
        <w:rPr>
          <w:rFonts w:eastAsia="Times New Roman" w:cs="Times New Roman"/>
          <w:szCs w:val="24"/>
        </w:rPr>
        <w:t xml:space="preserve">ρίτειο Πανεπιστήμιο Θράκης. Είναι χρόνιο αίτημα της </w:t>
      </w:r>
      <w:r>
        <w:rPr>
          <w:rFonts w:eastAsia="Times New Roman" w:cs="Times New Roman"/>
          <w:szCs w:val="24"/>
        </w:rPr>
        <w:t>σ</w:t>
      </w:r>
      <w:r>
        <w:rPr>
          <w:rFonts w:eastAsia="Times New Roman" w:cs="Times New Roman"/>
          <w:szCs w:val="24"/>
        </w:rPr>
        <w:t xml:space="preserve">χολής η παραχώρηση του συγκεκριμένου ακινήτου, εμβαδού </w:t>
      </w:r>
      <w:r>
        <w:rPr>
          <w:rFonts w:eastAsia="Times New Roman" w:cs="Times New Roman"/>
          <w:szCs w:val="24"/>
        </w:rPr>
        <w:t>τριάντα τριών χιλιάδων πεντακοσίων ενός</w:t>
      </w:r>
      <w:r>
        <w:rPr>
          <w:rFonts w:eastAsia="Times New Roman" w:cs="Times New Roman"/>
          <w:szCs w:val="24"/>
        </w:rPr>
        <w:t xml:space="preserve"> τετραγωνικών μέτρων, το οποίο αποτελεί τμήμα του υπ’ αριθμόν </w:t>
      </w:r>
      <w:proofErr w:type="spellStart"/>
      <w:r>
        <w:rPr>
          <w:rFonts w:eastAsia="Times New Roman" w:cs="Times New Roman"/>
          <w:szCs w:val="24"/>
        </w:rPr>
        <w:t>εκατόν</w:t>
      </w:r>
      <w:proofErr w:type="spellEnd"/>
      <w:r>
        <w:rPr>
          <w:rFonts w:eastAsia="Times New Roman" w:cs="Times New Roman"/>
          <w:szCs w:val="24"/>
        </w:rPr>
        <w:t xml:space="preserve"> έξι</w:t>
      </w:r>
      <w:r>
        <w:rPr>
          <w:rFonts w:eastAsia="Times New Roman" w:cs="Times New Roman"/>
          <w:szCs w:val="24"/>
        </w:rPr>
        <w:t xml:space="preserve"> αγροτεμαχίου, συνολικού εμβαδού </w:t>
      </w:r>
      <w:proofErr w:type="spellStart"/>
      <w:r>
        <w:rPr>
          <w:rFonts w:eastAsia="Times New Roman" w:cs="Times New Roman"/>
          <w:szCs w:val="24"/>
        </w:rPr>
        <w:t>εκατόν</w:t>
      </w:r>
      <w:proofErr w:type="spellEnd"/>
      <w:r>
        <w:rPr>
          <w:rFonts w:eastAsia="Times New Roman" w:cs="Times New Roman"/>
          <w:szCs w:val="24"/>
        </w:rPr>
        <w:t xml:space="preserve"> ογδόντα τεσσάρων χιλιάδων </w:t>
      </w:r>
      <w:proofErr w:type="spellStart"/>
      <w:r>
        <w:rPr>
          <w:rFonts w:eastAsia="Times New Roman" w:cs="Times New Roman"/>
          <w:szCs w:val="24"/>
        </w:rPr>
        <w:t>εκατόν</w:t>
      </w:r>
      <w:proofErr w:type="spellEnd"/>
      <w:r>
        <w:rPr>
          <w:rFonts w:eastAsia="Times New Roman" w:cs="Times New Roman"/>
          <w:szCs w:val="24"/>
        </w:rPr>
        <w:t xml:space="preserve"> δέκα</w:t>
      </w:r>
      <w:r>
        <w:rPr>
          <w:rFonts w:eastAsia="Times New Roman" w:cs="Times New Roman"/>
          <w:szCs w:val="24"/>
        </w:rPr>
        <w:t xml:space="preserve"> τετραγωνικών μέτρων, αναδασμού αγροκτήματος Ορεστιάδας του έτους 1973-1974. Το εν λόγω αγροτεμάχιο βρίσκεται πολύ κοντά στις εγκαταστάσεις του Δημοκριτείου Πανεπιστημίου Θράκης και αυτό θα συμβάλει όχι μόνο στην</w:t>
      </w:r>
      <w:r>
        <w:rPr>
          <w:rFonts w:eastAsia="Times New Roman" w:cs="Times New Roman"/>
          <w:szCs w:val="24"/>
        </w:rPr>
        <w:t xml:space="preserve"> ενίσχυση της έρευνας, στα πειράματα αλλά στη συνεργασία με την τοπική κοινωνία.</w:t>
      </w:r>
    </w:p>
    <w:p w14:paraId="498E4A8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της κυρίας Βουλευτού) </w:t>
      </w:r>
    </w:p>
    <w:p w14:paraId="498E4A8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ερώτημα, λοιπόν, κύριε Πρόεδρε, είναι εάν υπάρχει η πρόθεση από το Υπουργείο Αγροτικής</w:t>
      </w:r>
      <w:r>
        <w:rPr>
          <w:rFonts w:eastAsia="Times New Roman" w:cs="Times New Roman"/>
          <w:szCs w:val="24"/>
        </w:rPr>
        <w:t xml:space="preserve"> Ανάπτυξης και Τροφίμων να λύσει επιτέλους αυτή την πάνω από δεκαετία εκκρεμότητα και να ικανοποιήσει το αίτημα της πανεπιστημιακής κοινότητας του Έβρου και σε ποιες ενέργειες θα προχωρήσετε ώστε να γίνει αυτή η παραχώρηση και να ενισχύσουμε, επιτέλους, βα</w:t>
      </w:r>
      <w:r>
        <w:rPr>
          <w:rFonts w:eastAsia="Times New Roman" w:cs="Times New Roman"/>
          <w:szCs w:val="24"/>
        </w:rPr>
        <w:t xml:space="preserve">σικές υποδομές και αναγκαιότητες του </w:t>
      </w:r>
      <w:r>
        <w:rPr>
          <w:rFonts w:eastAsia="Times New Roman" w:cs="Times New Roman"/>
          <w:szCs w:val="24"/>
        </w:rPr>
        <w:t>π</w:t>
      </w:r>
      <w:r>
        <w:rPr>
          <w:rFonts w:eastAsia="Times New Roman" w:cs="Times New Roman"/>
          <w:szCs w:val="24"/>
        </w:rPr>
        <w:t>ανεπιστημίου.</w:t>
      </w:r>
    </w:p>
    <w:p w14:paraId="498E4A8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w:t>
      </w:r>
    </w:p>
    <w:p w14:paraId="498E4A8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Υπουργέ, έχετε τον λόγο.</w:t>
      </w:r>
    </w:p>
    <w:p w14:paraId="498E4A8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Κυρία συνάδελφε, όπως και εσείς πολύ καλά γνωρίζετε, </w:t>
      </w:r>
      <w:r>
        <w:rPr>
          <w:rFonts w:eastAsia="Times New Roman" w:cs="Times New Roman"/>
          <w:szCs w:val="24"/>
        </w:rPr>
        <w:t>βασική προϋπόθεση για την προαγωγή, για την ανάδειξη του πρωτογενούς τομέα της χώρας μας αποτελεί η δραστηριοποίηση στον αγροτικό τομέα ανθρώπων με κατάλληλη επιμόρφωση και υψηλή εξειδίκευση.</w:t>
      </w:r>
    </w:p>
    <w:p w14:paraId="498E4A8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 Υπουργείο Αγροτικής Ανάπτυξης και Τροφίμων υπηρετεί αυτή την </w:t>
      </w:r>
      <w:r>
        <w:rPr>
          <w:rFonts w:eastAsia="Times New Roman" w:cs="Times New Roman"/>
          <w:szCs w:val="24"/>
        </w:rPr>
        <w:t>αντίληψη και γι’ αυτό, λοιπόν, θέλει και έχει ως στόχο το εν δυνάμει, θα έλεγα, προσωπικό που θα ασχοληθεί με τον αγροτικό τομέα να το ενισχύσει όσο γίνεται περισσότερο.</w:t>
      </w:r>
    </w:p>
    <w:p w14:paraId="498E4A8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Κατά τη διάρκεια της θητείας μου στο Υπουργείο έχω υπογράψει πενήντα αποφάσεις αυτού τ</w:t>
      </w:r>
      <w:r>
        <w:rPr>
          <w:rFonts w:eastAsia="Times New Roman" w:cs="Times New Roman"/>
          <w:szCs w:val="24"/>
        </w:rPr>
        <w:t>ου χαρακτήρα, ιδιαίτερα δίνοντας σημασία και σε κοινωφελείς σκοπούς, αλλά και για την επιμόρφωση ιδιαίτερα των νέων αγροτών.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λοιπόν, αυτής της αντίληψης και της λειτουργίας, το Υπουργείο Αγροτικής Ανάπτυξης και Τροφίμων και σε συνδυασμό βεβαίω</w:t>
      </w:r>
      <w:r>
        <w:rPr>
          <w:rFonts w:eastAsia="Times New Roman" w:cs="Times New Roman"/>
          <w:szCs w:val="24"/>
        </w:rPr>
        <w:t xml:space="preserve">ς με την πολιτική του για την αξιοποίηση των συγκεκριμένων εκτάσεων, θα δει με θετικό πνεύμα το αίτημα του Δημοκριτείου Πανεπιστημίου Θράκης για την παραχώρηση των </w:t>
      </w:r>
      <w:r>
        <w:rPr>
          <w:rFonts w:eastAsia="Times New Roman" w:cs="Times New Roman"/>
          <w:szCs w:val="24"/>
        </w:rPr>
        <w:t>τριάντα τριών χιλιάδων πεντακοσίων ενός</w:t>
      </w:r>
      <w:r>
        <w:rPr>
          <w:rFonts w:eastAsia="Times New Roman" w:cs="Times New Roman"/>
          <w:szCs w:val="24"/>
        </w:rPr>
        <w:t xml:space="preserve"> τετραγωνικών στρεμμάτων, γιατί πρόκειται για εκπαιδε</w:t>
      </w:r>
      <w:r>
        <w:rPr>
          <w:rFonts w:eastAsia="Times New Roman" w:cs="Times New Roman"/>
          <w:szCs w:val="24"/>
        </w:rPr>
        <w:t>υτικές ανάγκες της Σχολής Επιστημών Γεωπονίας και Δασολογίας, μια δραστηριότητα η οποία για το Υπουργείο Αγροτικής Ανάπτυξης και Τροφίμων είναι πολύ σημαντική.</w:t>
      </w:r>
    </w:p>
    <w:p w14:paraId="498E4A8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όμως, να επαναλάβω και εγώ αυτό που είπατε και εσείς, ότι έχουμε μία συνεργασία με το συγκ</w:t>
      </w:r>
      <w:r>
        <w:rPr>
          <w:rFonts w:eastAsia="Times New Roman" w:cs="Times New Roman"/>
          <w:szCs w:val="24"/>
        </w:rPr>
        <w:t>εκριμένο πανεπιστήμιο που έρχεται από παλιά. Ήδη έχουμε κάνει από τον Δεκέμβριο του 2015 μια παραχώρηση για την κάλυψη στεγαστικών και εκπαιδευτικών αναγκών. Το λέω και εγώ αυτό, γιατί πραγματικά ένα κτήριο, το οποίο είχε εγκαταλειφθεί, είχε λεηλατηθεί, πα</w:t>
      </w:r>
      <w:r>
        <w:rPr>
          <w:rFonts w:eastAsia="Times New Roman" w:cs="Times New Roman"/>
          <w:szCs w:val="24"/>
        </w:rPr>
        <w:t xml:space="preserve">ραχωρήθηκε στο </w:t>
      </w:r>
      <w:r>
        <w:rPr>
          <w:rFonts w:eastAsia="Times New Roman" w:cs="Times New Roman"/>
          <w:szCs w:val="24"/>
        </w:rPr>
        <w:t>π</w:t>
      </w:r>
      <w:r>
        <w:rPr>
          <w:rFonts w:eastAsia="Times New Roman" w:cs="Times New Roman"/>
          <w:szCs w:val="24"/>
        </w:rPr>
        <w:t xml:space="preserve">ανεπιστήμιο και με προσπάθειες δικές τους ήδη έχει σχεδόν αποκατασταθεί και άρχισε, λοιπόν, να καλύπτει ανάγκες του </w:t>
      </w:r>
      <w:r>
        <w:rPr>
          <w:rFonts w:eastAsia="Times New Roman" w:cs="Times New Roman"/>
          <w:szCs w:val="24"/>
        </w:rPr>
        <w:t>π</w:t>
      </w:r>
      <w:r>
        <w:rPr>
          <w:rFonts w:eastAsia="Times New Roman" w:cs="Times New Roman"/>
          <w:szCs w:val="24"/>
        </w:rPr>
        <w:t>ανεπιστημίου.</w:t>
      </w:r>
    </w:p>
    <w:p w14:paraId="498E4A8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Άρα λοιπόν, κλείνοντας εγώ θέλω να σας πω ότι τις επόμενες ημέρες, γιατί υπάρχει μία διαδικασία, θα υπογράψω </w:t>
      </w:r>
      <w:r>
        <w:rPr>
          <w:rFonts w:eastAsia="Times New Roman" w:cs="Times New Roman"/>
          <w:szCs w:val="24"/>
        </w:rPr>
        <w:t xml:space="preserve">τη συγκεκριμένη απόφαση για την παραχώρηση, τονίζοντας ιδιαίτερα ότι θέλουμε μέσα από αυτή τη διαδικασία ιδιαίτερα τους </w:t>
      </w:r>
      <w:r>
        <w:rPr>
          <w:rFonts w:eastAsia="Times New Roman" w:cs="Times New Roman"/>
          <w:szCs w:val="24"/>
        </w:rPr>
        <w:lastRenderedPageBreak/>
        <w:t xml:space="preserve">νέους αγρότες που μπαίνουν στον χώρο να τους ενισχύσουμε και με την κατάλληλη εκπαίδευση και βεβαίως, ιδιαίτερα τους φοιτητές της </w:t>
      </w:r>
      <w:r>
        <w:rPr>
          <w:rFonts w:eastAsia="Times New Roman" w:cs="Times New Roman"/>
          <w:szCs w:val="24"/>
        </w:rPr>
        <w:t>σ</w:t>
      </w:r>
      <w:r>
        <w:rPr>
          <w:rFonts w:eastAsia="Times New Roman" w:cs="Times New Roman"/>
          <w:szCs w:val="24"/>
        </w:rPr>
        <w:t>χολής</w:t>
      </w:r>
      <w:r>
        <w:rPr>
          <w:rFonts w:eastAsia="Times New Roman" w:cs="Times New Roman"/>
          <w:szCs w:val="24"/>
        </w:rPr>
        <w:t xml:space="preserve"> της ακριτικής περιοχής, που πραγματικά χρειάζονται αυτού του είδους τη στήριξη.</w:t>
      </w:r>
    </w:p>
    <w:p w14:paraId="498E4A89"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Υπουργέ.</w:t>
      </w:r>
    </w:p>
    <w:p w14:paraId="498E4A8A"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498E4A8B"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κύριε Πρόεδρε.</w:t>
      </w:r>
    </w:p>
    <w:p w14:paraId="498E4A8C"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είναι ιδιαίτερα ευχάρισ</w:t>
      </w:r>
      <w:r>
        <w:rPr>
          <w:rFonts w:eastAsia="Times New Roman" w:cs="Times New Roman"/>
          <w:szCs w:val="24"/>
        </w:rPr>
        <w:t>τη η απάντησή σας και η πρόθεση να λήξετε αυτή την εκκρεμότητα και να παραχωρηθεί το εν λόγω αγροτεμάχιο στην πανεπιστημιακή κοινότητα και κυρίως στο Δημοκρίτειο Πανεπιστήμιο Θράκης. Ελπίζω, ευελπιστώ και εύχομαι αυτό να λήξει πάρα πολύ σύντομα. Όπως είπατ</w:t>
      </w:r>
      <w:r>
        <w:rPr>
          <w:rFonts w:eastAsia="Times New Roman" w:cs="Times New Roman"/>
          <w:szCs w:val="24"/>
        </w:rPr>
        <w:t xml:space="preserve">ε, θα ολοκληρωθεί η υπογραφή τις επόμενες ημέρες. Άλλωστε, πάνω από δέκα χρόνια έχει υποβληθεί το συγκεκριμένο αίτημα. Είναι ευχάριστο το ότι θα λήξει τις επόμενες ημέρες. Κρατάω τη δέσμευσή σας. </w:t>
      </w:r>
    </w:p>
    <w:p w14:paraId="498E4A8D"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Ωστόσο, αυτό που θα ήθελα και από το Βήμα της Βουλής να σημ</w:t>
      </w:r>
      <w:r>
        <w:rPr>
          <w:rFonts w:eastAsia="Times New Roman" w:cs="Times New Roman"/>
          <w:szCs w:val="24"/>
        </w:rPr>
        <w:t>ειώσω είναι ότι το Δημοκρίτειο Πανεπιστήμιο Θράκης και κυρίως το Τμήμα Ορεστιάδας ήδη βρίσκεται πιο μπροστά από την εποχή του, θα έλεγα, διότι έχει μια πάρα πολύ καλή και προχωρημένη συνεργασία με την τοπική κοινωνία και κυρίως με την αγροτική κοινωνία του</w:t>
      </w:r>
      <w:r>
        <w:rPr>
          <w:rFonts w:eastAsia="Times New Roman" w:cs="Times New Roman"/>
          <w:szCs w:val="24"/>
        </w:rPr>
        <w:t xml:space="preserve"> Έβρου. Τα ευρήματα από τις έρευνες που βελτιώνουν την ποιότητα των καλλιεργειών και τις μεθόδους, αλλά και την ποιότητα των προϊόντων, μεταβαίνουν </w:t>
      </w:r>
      <w:r>
        <w:rPr>
          <w:rFonts w:eastAsia="Times New Roman" w:cs="Times New Roman"/>
          <w:szCs w:val="24"/>
        </w:rPr>
        <w:lastRenderedPageBreak/>
        <w:t xml:space="preserve">στο χωράφι. Εκπαιδεύονται οι αγρότες της τοπικής κοινωνίας. Αυτό που θα ήθελα να θέσω είναι ότι από πλευράς </w:t>
      </w:r>
      <w:r>
        <w:rPr>
          <w:rFonts w:eastAsia="Times New Roman" w:cs="Times New Roman"/>
          <w:szCs w:val="24"/>
        </w:rPr>
        <w:t>δικής σας, του Υπουργείου, αλλά και δική μας, πρέπει να εξαντλήσουμε -και το βάζω σε πρώτη προτεραιότητα- όλες τις δυνατότητες αυτής της συνεργασίας της πανεπιστημιακής και ερευνητικής κοινότητας με τις τοπικές κοινωνίες και οικονομίες και κυρίως τους παρα</w:t>
      </w:r>
      <w:r>
        <w:rPr>
          <w:rFonts w:eastAsia="Times New Roman" w:cs="Times New Roman"/>
          <w:szCs w:val="24"/>
        </w:rPr>
        <w:t>γωγούς και τους αγρότες, ώστε να περάσουμε σε μια άλλη εποχή, διαφορετική εποχή καλλιέργειας, διαφορετική εποχή αγροτικής οικονομίας.</w:t>
      </w:r>
    </w:p>
    <w:p w14:paraId="498E4A8E"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τελευταίο που θα παρακαλούσα και από αυτό το Βήμα είναι να εξαντλήσουμε όλα τα περιθώρια και όλες τις δυνατότητες, ώστε</w:t>
      </w:r>
      <w:r>
        <w:rPr>
          <w:rFonts w:eastAsia="Times New Roman" w:cs="Times New Roman"/>
          <w:szCs w:val="24"/>
        </w:rPr>
        <w:t xml:space="preserve"> να αξιοποιήσουμε όλη τη </w:t>
      </w:r>
      <w:proofErr w:type="spellStart"/>
      <w:r>
        <w:rPr>
          <w:rFonts w:eastAsia="Times New Roman" w:cs="Times New Roman"/>
          <w:szCs w:val="24"/>
        </w:rPr>
        <w:t>σχολάζουσα</w:t>
      </w:r>
      <w:proofErr w:type="spellEnd"/>
      <w:r>
        <w:rPr>
          <w:rFonts w:eastAsia="Times New Roman" w:cs="Times New Roman"/>
          <w:szCs w:val="24"/>
        </w:rPr>
        <w:t xml:space="preserve"> περιουσία που είναι στην ιδιοκτησία του δημοσίου και εδώ και πάρα πολλές δεκαετίες μένει ανενεργή, όπως είναι το αγροτεμάχιο που αναφέραμε, όπως είναι το κτήριο που πλέον έχει μετατραπεί σε εργαστήριο για τα πειράματα στ</w:t>
      </w:r>
      <w:r>
        <w:rPr>
          <w:rFonts w:eastAsia="Times New Roman" w:cs="Times New Roman"/>
          <w:szCs w:val="24"/>
        </w:rPr>
        <w:t>ην ευχέρεια και στη διάθεση των φοιτητών. Και υπάρχουν κι άλλα αγροκτήματα, για τα οποία εγώ παρακαλώ να δουλέψουμε από κοινού, ώστε να παραχωρηθούν σε αγροτικές κοινότητες και σε κοινότητες παραγωγών, προκειμένου να διευκολύνουμε και να ενισχύσουμε το έργ</w:t>
      </w:r>
      <w:r>
        <w:rPr>
          <w:rFonts w:eastAsia="Times New Roman" w:cs="Times New Roman"/>
          <w:szCs w:val="24"/>
        </w:rPr>
        <w:t>ο αυτών των ανθρώπων.</w:t>
      </w:r>
    </w:p>
    <w:p w14:paraId="498E4A8F"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και πάλι. Είναι ευχάριστη, καλοδεχούμενη η πρόθεσή σας και ελπίζω να τελειώσει γρήγορα το θέμα υπογραφής παραχώρησης του συγκεκριμένου αγροτεμαχίου.</w:t>
      </w:r>
    </w:p>
    <w:p w14:paraId="498E4A90"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498E4A91"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ΕΥΑΓΓΕΛΟ</w:t>
      </w:r>
      <w:r>
        <w:rPr>
          <w:rFonts w:eastAsia="Times New Roman" w:cs="Times New Roman"/>
          <w:b/>
          <w:szCs w:val="24"/>
        </w:rPr>
        <w:t>Σ ΑΠΟΣΤΟΛΟΥ (Υπουργός Αγροτικής Ανάπτυξης και Τροφίμων):</w:t>
      </w:r>
      <w:r>
        <w:rPr>
          <w:rFonts w:eastAsia="Times New Roman" w:cs="Times New Roman"/>
          <w:szCs w:val="24"/>
        </w:rPr>
        <w:t xml:space="preserve"> Κυρία συνάδελφε, μιας και αναφερθήκατε στην αξιοποίηση των εκτάσεων και γενικά της περιουσίας του Υπουργείου Αγροτικής Ανάπτυξης, θέλω να σημειώσω ότι βρισκόμαστε αυτή την ώρα σε μια διαδικασία κάλυψ</w:t>
      </w:r>
      <w:r>
        <w:rPr>
          <w:rFonts w:eastAsia="Times New Roman" w:cs="Times New Roman"/>
          <w:szCs w:val="24"/>
        </w:rPr>
        <w:t xml:space="preserve">ης αναγκών σε όλες τις σχολές που έχουν ως αντικείμενο την αγροτική δραστηριότητα. Θα παραχωρηθούν και σε άλλες περιοχές. </w:t>
      </w:r>
    </w:p>
    <w:p w14:paraId="498E4A92"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Ταυτόχρονα, το μεγάλο ζήτημα που υπηρετούμε είναι να κατοχυρώσουμε όσο γίνεται περισσότερο τη διάσπαρτη περιουσία του δημοσίου τόσο α</w:t>
      </w:r>
      <w:r>
        <w:rPr>
          <w:rFonts w:eastAsia="Times New Roman" w:cs="Times New Roman"/>
          <w:szCs w:val="24"/>
        </w:rPr>
        <w:t xml:space="preserve">πό πλευράς αγροτικών εκτάσεων όσο βεβαίως και εγκαταστάσεων. Εκείνο που έχουμε κάνει είναι, ιδρύοντας έναν </w:t>
      </w:r>
      <w:r>
        <w:rPr>
          <w:rFonts w:eastAsia="Times New Roman" w:cs="Times New Roman"/>
          <w:szCs w:val="24"/>
        </w:rPr>
        <w:t>ο</w:t>
      </w:r>
      <w:r>
        <w:rPr>
          <w:rFonts w:eastAsia="Times New Roman" w:cs="Times New Roman"/>
          <w:szCs w:val="24"/>
        </w:rPr>
        <w:t>ργανισμό, τον ΟΔΙΑΓΕ, προσπαθούμε να προστατεύσουμε αυτές τις περιουσίες. Βεβαίως, η προστασία δεν είναι μόνο η καταγραφή. Είναι και η σωστή αξιοποί</w:t>
      </w:r>
      <w:r>
        <w:rPr>
          <w:rFonts w:eastAsia="Times New Roman" w:cs="Times New Roman"/>
          <w:szCs w:val="24"/>
        </w:rPr>
        <w:t>ηση, πόσο μάλλον όταν έχουμε ως βασική στόχευση την είσοδο νέων αγροτών. Αντιλαμβάνεστε ότι προς αυτή την κατεύθυνση και παράλληλα τη στήριξη συνεργατικών σχημάτων θα διοχετευθεί η συγκεκριμένη αξιοποίηση της περιουσίας του Υπουργείου Αγροτικής Ανάπτυξης.</w:t>
      </w:r>
    </w:p>
    <w:p w14:paraId="498E4A93"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Υπουργέ.</w:t>
      </w:r>
    </w:p>
    <w:p w14:paraId="498E4A94"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Επόμενη είναι η τρίτη </w:t>
      </w:r>
      <w:r>
        <w:rPr>
          <w:rFonts w:eastAsia="Times New Roman" w:cs="Times New Roman"/>
          <w:szCs w:val="24"/>
        </w:rPr>
        <w:t xml:space="preserve">με αριθμό 35/6-10-2017 </w:t>
      </w:r>
      <w:r>
        <w:rPr>
          <w:rFonts w:eastAsia="Times New Roman" w:cs="Times New Roman"/>
          <w:szCs w:val="24"/>
        </w:rPr>
        <w:t>επίκαιρη ερώτηση δεύτερου κύκλου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Ιωάννη Κουτσούκου προς τον Υπουργό Αγροτικής Α</w:t>
      </w:r>
      <w:r>
        <w:rPr>
          <w:rFonts w:eastAsia="Times New Roman" w:cs="Times New Roman"/>
          <w:szCs w:val="24"/>
        </w:rPr>
        <w:t xml:space="preserve">νάπτυξης και Τροφίμων, με </w:t>
      </w:r>
      <w:r>
        <w:rPr>
          <w:rFonts w:eastAsia="Times New Roman" w:cs="Times New Roman"/>
          <w:szCs w:val="24"/>
        </w:rPr>
        <w:lastRenderedPageBreak/>
        <w:t xml:space="preserve">θέμα: «Δεν δίνει λύση το Υπουργείο Αγροτικής Ανάπτυξης και Τροφίμων για την ένταξη των επιλαχόντων νέων αγροτών της Ηλείας στο μέτρο 6.1 του Προγράμματος Αγροτικής Ανάπτυξης (ΠΑΑ)». </w:t>
      </w:r>
    </w:p>
    <w:p w14:paraId="498E4A95"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κ. Κουτσούκος έχει τον λόγο.</w:t>
      </w:r>
    </w:p>
    <w:p w14:paraId="498E4A9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498E4A9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Συμφωνούμε, κύριε Υπουργέ, όλοι μας ότι χρειάζεται ανανέωση του πληθυσμού στην ύπαιθρο και ότι είναι σημαντικός ο ρόλος των νέων αγροτών για την ανασυγκρότηση του πρωτογενή τομέα. </w:t>
      </w:r>
    </w:p>
    <w:p w14:paraId="498E4A9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Όμως φαίνεται, κύριε Υπουργέ</w:t>
      </w:r>
      <w:r>
        <w:rPr>
          <w:rFonts w:eastAsia="Times New Roman" w:cs="Times New Roman"/>
          <w:szCs w:val="24"/>
        </w:rPr>
        <w:t>, ότι δεν κάνατε καλούς λογαριασμούς. Και φαίνεται ότι δεν κάνατε καλούς λογαριασμούς, γιατί το σύστημα κατανομής των πόρων οδήγησε σε μεγάλες ανισομέρειες. Φαίνεται ότι ορισμένες περιφέρειες δεν έχουν κανέναν επιλαχόντα, ενώ άλλες περιφέρειες έχουν επιλαχ</w:t>
      </w:r>
      <w:r>
        <w:rPr>
          <w:rFonts w:eastAsia="Times New Roman" w:cs="Times New Roman"/>
          <w:szCs w:val="24"/>
        </w:rPr>
        <w:t>όντες που υπερβαίνουν το 1/3 των αιτήσεων. Η περιφέρεια Δυτικής Ελλάδος, στην οποία ανήκει ο νομός Ηλείας, έχει περίπου τετρακόσιους είκοσι οχτώ επιλαχόντες, από τους οποίους ένα μεγάλο μέρος είναι στον νομό Ηλείας. Με τα στοιχεία που παρέθεσα στην ερώτηση</w:t>
      </w:r>
      <w:r>
        <w:rPr>
          <w:rFonts w:eastAsia="Times New Roman" w:cs="Times New Roman"/>
          <w:szCs w:val="24"/>
        </w:rPr>
        <w:t xml:space="preserve"> που σας κατέθεσα τον Ιούλιο, όταν βγήκαν τα αποτελέσματα, είπα ότι έχουμε στον νομό Ηλείας το μικρότερο ποσοστό των αιτήσεων που ικανοποιήθηκαν. Ικανοποιήθηκε μόνο το 60%. Αυτό δείχνει μια ανισομέρεια και στο εσωτερικό της περιφέρειας. Άρα κάτι δεν έχετε </w:t>
      </w:r>
      <w:r>
        <w:rPr>
          <w:rFonts w:eastAsia="Times New Roman" w:cs="Times New Roman"/>
          <w:szCs w:val="24"/>
        </w:rPr>
        <w:t xml:space="preserve">κάνει καλά. </w:t>
      </w:r>
    </w:p>
    <w:p w14:paraId="498E4A9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Σας είπα την ερώτησή  μου, αφού παρέθεσα τα στοιχεία, να δώσετε λύση στους επιλαχόντες εντοπίζοντας το πρόβλημα στην Ηλεία. Μου απαντήσατε μετά από τρεις μήνες, μαζί με άλλους είκοσι-τριάντα συναδέλφους που είχαν κάνει ερώτηση για τις περιοχές τους. Η απάν</w:t>
      </w:r>
      <w:r>
        <w:rPr>
          <w:rFonts w:eastAsia="Times New Roman" w:cs="Times New Roman"/>
          <w:szCs w:val="24"/>
        </w:rPr>
        <w:t xml:space="preserve">τηση ήταν «άλλα λόγια να αγαπιόμαστε», γιατί παραπέμπει στην </w:t>
      </w:r>
      <w:proofErr w:type="spellStart"/>
      <w:r>
        <w:rPr>
          <w:rFonts w:eastAsia="Times New Roman" w:cs="Times New Roman"/>
          <w:szCs w:val="24"/>
        </w:rPr>
        <w:t>υπερδέσμευση</w:t>
      </w:r>
      <w:proofErr w:type="spellEnd"/>
      <w:r>
        <w:rPr>
          <w:rFonts w:eastAsia="Times New Roman" w:cs="Times New Roman"/>
          <w:szCs w:val="24"/>
        </w:rPr>
        <w:t xml:space="preserve"> του 10%, από την  οποία όμως ένα κομμάτι το έταξε ο κ. Τσίπρας στη Δυτική Μακεδονία. Για λόγους που ισχύουν και στην Ηλεία, είπε ότι θα ικανοποιηθούν όλες οι αιτήσεις. Για το άλλο μέ</w:t>
      </w:r>
      <w:r>
        <w:rPr>
          <w:rFonts w:eastAsia="Times New Roman" w:cs="Times New Roman"/>
          <w:szCs w:val="24"/>
        </w:rPr>
        <w:t xml:space="preserve">ρος έχουν προστρέξει πέντε περιφέρειες να κάνουν συμπληρωματικές προκηρύξεις. Δεν είδα σε μια μίνι αναθεώρηση που ζητήσατε, να ζητήσετε παραπάνω χρήματα ή να προστρέξετε για παραπάνω </w:t>
      </w:r>
      <w:proofErr w:type="spellStart"/>
      <w:r>
        <w:rPr>
          <w:rFonts w:eastAsia="Times New Roman" w:cs="Times New Roman"/>
          <w:szCs w:val="24"/>
        </w:rPr>
        <w:t>υπερ</w:t>
      </w:r>
      <w:r>
        <w:rPr>
          <w:rFonts w:eastAsia="Times New Roman" w:cs="Times New Roman"/>
          <w:szCs w:val="24"/>
        </w:rPr>
        <w:t>δέσμευση</w:t>
      </w:r>
      <w:proofErr w:type="spellEnd"/>
      <w:r>
        <w:rPr>
          <w:rFonts w:eastAsia="Times New Roman" w:cs="Times New Roman"/>
          <w:szCs w:val="24"/>
        </w:rPr>
        <w:t xml:space="preserve">. </w:t>
      </w:r>
    </w:p>
    <w:p w14:paraId="498E4A9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λοιπόν, με συγκεκριμένους αριθμούς να μου απαντήσετε</w:t>
      </w:r>
      <w:r>
        <w:rPr>
          <w:rFonts w:eastAsia="Times New Roman" w:cs="Times New Roman"/>
          <w:szCs w:val="24"/>
        </w:rPr>
        <w:t xml:space="preserve"> αν αυτοί οι νέοι αγρότες που έχουν σκοπό ζωής να παραμείνουν στην ύπαιθρο και να </w:t>
      </w:r>
      <w:proofErr w:type="spellStart"/>
      <w:r>
        <w:rPr>
          <w:rFonts w:eastAsia="Times New Roman" w:cs="Times New Roman"/>
          <w:szCs w:val="24"/>
        </w:rPr>
        <w:t>παράξουν</w:t>
      </w:r>
      <w:proofErr w:type="spellEnd"/>
      <w:r>
        <w:rPr>
          <w:rFonts w:eastAsia="Times New Roman" w:cs="Times New Roman"/>
          <w:szCs w:val="24"/>
        </w:rPr>
        <w:t>, έχουν καμιά ελπίδα να δικαιωθούν μέσα από την πολιτική που θα ακολουθήσετε για την ικανοποίηση των αιτήσεων που δεν έγιναν αποδεκτές και είναι αυτήν τη στιγμή σε αν</w:t>
      </w:r>
      <w:r>
        <w:rPr>
          <w:rFonts w:eastAsia="Times New Roman" w:cs="Times New Roman"/>
          <w:szCs w:val="24"/>
        </w:rPr>
        <w:t>αμονή.</w:t>
      </w:r>
    </w:p>
    <w:p w14:paraId="498E4A9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Περιμένω με ενδιαφέρον εγώ, αλλά φαντάζομαι με πολύ περισσότερο ενδιαφέρον περιμένουν την απάντησή σας οι νέοι άνθρωποι που έχουν όραμα ζωής να μείνουν και να παράγουν στις εύφορες πεδιάδες της Ηλείας, αλλά  και στους ορεινούς όγκους ως κτηνοτρόφοι.</w:t>
      </w:r>
      <w:r>
        <w:rPr>
          <w:rFonts w:eastAsia="Times New Roman" w:cs="Times New Roman"/>
          <w:szCs w:val="24"/>
        </w:rPr>
        <w:t xml:space="preserve"> </w:t>
      </w:r>
    </w:p>
    <w:p w14:paraId="498E4A9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98E4A9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Υπουργέ, έχετε τον λόγο για τρία λεπτά.</w:t>
      </w:r>
    </w:p>
    <w:p w14:paraId="498E4A9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δεν αναφερθήκατε στο βασικό, δηλαδή ότι η κατανομή των συγκεκριμ</w:t>
      </w:r>
      <w:r>
        <w:rPr>
          <w:rFonts w:eastAsia="Times New Roman" w:cs="Times New Roman"/>
          <w:szCs w:val="24"/>
        </w:rPr>
        <w:t xml:space="preserve">ένων ποσών έγινε μετά από συνεννόηση με τις περιφέρειες. Οι περιφέρειες ήταν αυτές οι οποίες –και μαζί βεβαίως- καθόρισαν τα κριτήρια με βάση τα οποία θα γίνει η συγκεκριμένη κατανομή. </w:t>
      </w:r>
    </w:p>
    <w:p w14:paraId="498E4A9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Από εκεί και πέρα, προέκυψαν τρεις κατηγορίες από την κατανομή που συμ</w:t>
      </w:r>
      <w:r>
        <w:rPr>
          <w:rFonts w:eastAsia="Times New Roman" w:cs="Times New Roman"/>
          <w:szCs w:val="24"/>
        </w:rPr>
        <w:t>φωνήσαμε μαζί. Η μία κατηγορία ήταν οι περιφέρειες που δεν μπόρεσαν να απορροφήσουν τα συγκεκριμένα ποσά που τους είχαν δοθεί. Εκεί είχαμε συμφωνήσει ότι θα υπάρξει μια δεύτερη ευκαιρία. Σε περιφέρειες οι οποίες είχαν περισσότερα αιτήματα, προέκυψαν επιλαχ</w:t>
      </w:r>
      <w:r>
        <w:rPr>
          <w:rFonts w:eastAsia="Times New Roman" w:cs="Times New Roman"/>
          <w:szCs w:val="24"/>
        </w:rPr>
        <w:t xml:space="preserve">όντες. Σε άλλες περιφέρειες δεν είχαμε κανένα πρόβλημα. </w:t>
      </w:r>
    </w:p>
    <w:p w14:paraId="498E4AA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Τι κάνουμε εμείς τώρα; Πάρα πολύ απλά -το ξέρετε- μπήκε η πρώτη φουρνιά. Δόθηκε το 70% αυτών που είχαμε κάνει κατανομή. Μπαίνουμε τώρα στη δεύτερη φάση, η οποία είναι να δούμε τι θα κάνουμε με τις πε</w:t>
      </w:r>
      <w:r>
        <w:rPr>
          <w:rFonts w:eastAsia="Times New Roman" w:cs="Times New Roman"/>
          <w:szCs w:val="24"/>
        </w:rPr>
        <w:t xml:space="preserve">ριφέρειες που δεν κάλυψαν και τις περιφέρειες που έχουν πρόβλημα με τους επιλαχόντες. </w:t>
      </w:r>
    </w:p>
    <w:p w14:paraId="498E4AA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Έχουμε, όμως, ένα ποσό από την </w:t>
      </w:r>
      <w:proofErr w:type="spellStart"/>
      <w:r>
        <w:rPr>
          <w:rFonts w:eastAsia="Times New Roman" w:cs="Times New Roman"/>
          <w:szCs w:val="24"/>
        </w:rPr>
        <w:t>υπερδέσμευση</w:t>
      </w:r>
      <w:proofErr w:type="spellEnd"/>
      <w:r>
        <w:rPr>
          <w:rFonts w:eastAsia="Times New Roman" w:cs="Times New Roman"/>
          <w:szCs w:val="24"/>
        </w:rPr>
        <w:t xml:space="preserve"> στην άκρη, το οποίο το κρατήσαμε, γιατί περιμέναμε ότι θα υπήρχαν τέτοιου είδους προβλήματα. Θα κάνουμε, </w:t>
      </w:r>
      <w:r>
        <w:rPr>
          <w:rFonts w:eastAsia="Times New Roman" w:cs="Times New Roman"/>
          <w:szCs w:val="24"/>
        </w:rPr>
        <w:lastRenderedPageBreak/>
        <w:t>λοιπόν, τώρα την προ</w:t>
      </w:r>
      <w:r>
        <w:rPr>
          <w:rFonts w:eastAsia="Times New Roman" w:cs="Times New Roman"/>
          <w:szCs w:val="24"/>
        </w:rPr>
        <w:t xml:space="preserve">κήρυξη άμεσα για τις τρεις-τέσσερις περιφέρειες, οι οποίες έχουν ένα περίσσευμα, για να τους δώσουμε αυτό που σας είπα, τη δεύτερη ευκαιρία. Από εκεί και πέρα, για ό,τι χρήματα περισσέψουν και βεβαίως έχοντας και το απόθεμα στην άκρη, θα </w:t>
      </w:r>
      <w:proofErr w:type="spellStart"/>
      <w:r>
        <w:rPr>
          <w:rFonts w:eastAsia="Times New Roman" w:cs="Times New Roman"/>
          <w:szCs w:val="24"/>
        </w:rPr>
        <w:t>επαναπροκηρύξουμε</w:t>
      </w:r>
      <w:proofErr w:type="spellEnd"/>
      <w:r>
        <w:rPr>
          <w:rFonts w:eastAsia="Times New Roman" w:cs="Times New Roman"/>
          <w:szCs w:val="24"/>
        </w:rPr>
        <w:t xml:space="preserve"> </w:t>
      </w:r>
      <w:r>
        <w:rPr>
          <w:rFonts w:eastAsia="Times New Roman" w:cs="Times New Roman"/>
          <w:szCs w:val="24"/>
        </w:rPr>
        <w:t xml:space="preserve">για τις περιφέρειες που έχουν επιλαχόντες. Εμείς στον λογαριασμό που έχουμε κάνει υπολογίζουμε ότι πάνω από το 50% των επιλαχόντων θα ενταχθούν. </w:t>
      </w:r>
    </w:p>
    <w:p w14:paraId="498E4AA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επειδή αναφερθήκατε ιδιαίτερα στη Δυτική Μακεδονία, θέλω να σας πω ότι η Δυτική Μακεδονία είναι μια περιοχ</w:t>
      </w:r>
      <w:r>
        <w:rPr>
          <w:rFonts w:eastAsia="Times New Roman" w:cs="Times New Roman"/>
          <w:szCs w:val="24"/>
        </w:rPr>
        <w:t>ή, η οποία είναι πρωταθλήτρια –εννοώ από την αρνητική άποψη- στα ζητήματα ανεργίας, μια περιοχή η οποία ξέρετε ότι βρίσκεται σε μια μεταβατική περίοδο και είπαμε να δώσουμε τη δυνατότητα, παρουσιάζοντας και συγκεκριμένα στρατηγικά σχέδια για την προώθηση τ</w:t>
      </w:r>
      <w:r>
        <w:rPr>
          <w:rFonts w:eastAsia="Times New Roman" w:cs="Times New Roman"/>
          <w:szCs w:val="24"/>
        </w:rPr>
        <w:t xml:space="preserve">ης γεωργίας, να μπουν όλοι μέσα. </w:t>
      </w:r>
    </w:p>
    <w:p w14:paraId="498E4AA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στη διαδρομή, μέσα και από τις </w:t>
      </w:r>
      <w:proofErr w:type="spellStart"/>
      <w:r>
        <w:rPr>
          <w:rFonts w:eastAsia="Times New Roman" w:cs="Times New Roman"/>
          <w:szCs w:val="24"/>
        </w:rPr>
        <w:t>υπερδεσμεύσεις</w:t>
      </w:r>
      <w:proofErr w:type="spellEnd"/>
      <w:r>
        <w:rPr>
          <w:rFonts w:eastAsia="Times New Roman" w:cs="Times New Roman"/>
          <w:szCs w:val="24"/>
        </w:rPr>
        <w:t xml:space="preserve"> που θα υπάρξουν στα μέτρα που αφορούν το Πρόγραμμα Αγροτικής Ανάπτυξης, τα σχέδια βελτίωσης και ό,τι άλλο θα δούμε στη διαδρομή, θα δώσουμε τη δυνατότητα σ</w:t>
      </w:r>
      <w:r>
        <w:rPr>
          <w:rFonts w:eastAsia="Times New Roman" w:cs="Times New Roman"/>
          <w:szCs w:val="24"/>
        </w:rPr>
        <w:t>τους επιλαχόντες που δεν θα μπουν από την άλλη διαδικασία και αυτοί να ενταχθούν.</w:t>
      </w:r>
    </w:p>
    <w:p w14:paraId="498E4AA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κύριε συνάδελφε, να ξεκαθαρίσουμε ένα πράγμα μεταξύ μας, γιατί βλέπω διαρκώς όλοι να ασχολούνται με τους νέους αγρότες, με το πώς θα μπουν για να πάρουν τη συγκεκριμένη</w:t>
      </w:r>
      <w:r>
        <w:rPr>
          <w:rFonts w:eastAsia="Times New Roman" w:cs="Times New Roman"/>
          <w:szCs w:val="24"/>
        </w:rPr>
        <w:t xml:space="preserve"> κατανομή, αδιαφορώντας από εκεί και πέρα για το τι έχει γίνει όλα τα προηγούμενα χρόνια με αυτού του είδους τις διαδικασίες και ποιες είναι </w:t>
      </w:r>
      <w:r>
        <w:rPr>
          <w:rFonts w:eastAsia="Times New Roman" w:cs="Times New Roman"/>
          <w:szCs w:val="24"/>
        </w:rPr>
        <w:lastRenderedPageBreak/>
        <w:t>οι στοχεύσεις όλων μας. Οι στοχεύσεις όλων μας πρέπει να είναι να μείνουν όσον το δυνατόν πιο μόνιμα αυτοί που μπαί</w:t>
      </w:r>
      <w:r>
        <w:rPr>
          <w:rFonts w:eastAsia="Times New Roman" w:cs="Times New Roman"/>
          <w:szCs w:val="24"/>
        </w:rPr>
        <w:t xml:space="preserve">νουν ως νέοι αγρότες σε δραστηριότητα. </w:t>
      </w:r>
    </w:p>
    <w:p w14:paraId="498E4AA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498E4AA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 αυτά τα θέματα στη δευτερολογία μου θα πω περισσότερα.</w:t>
      </w:r>
    </w:p>
    <w:p w14:paraId="498E4AA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498E4AA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Κουτσούκο, έχετε τον</w:t>
      </w:r>
      <w:r>
        <w:rPr>
          <w:rFonts w:eastAsia="Times New Roman" w:cs="Times New Roman"/>
          <w:szCs w:val="24"/>
        </w:rPr>
        <w:t xml:space="preserve"> λόγο.</w:t>
      </w:r>
    </w:p>
    <w:p w14:paraId="498E4AA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Υπουργέ, όλοι συμφωνούμε ότι αυτοί που θα ενταχθούν στο πρόγραμμα, πρέπει να μείνουν και να παράγουν. Γι’ αυτό, εγώ δεν αναφέρθηκα στις απορριφθείσες αιτήσεις της Ηλείας, οι οποίες έμειναν έξω λόγω χαμηλής βαθμολογίας,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θα πρέπει να δούμε και αυτό το θέμα. Γιατί σε μια συγκεκριμένη περιοχή είχαμε χαμηλή βαθμολογία, η οποία είναι κατ’ εξοχήν αγροτική, καθώς το 50% του παραγόμενου ΑΕΠ και πάνω είναι από τον πρωτογενή τομέα; Διότι η Ηλεία δεν έχει ούτε βαριά βιομηχανία </w:t>
      </w:r>
      <w:r>
        <w:rPr>
          <w:rFonts w:eastAsia="Times New Roman" w:cs="Times New Roman"/>
          <w:szCs w:val="24"/>
        </w:rPr>
        <w:t>ούτε τριτογενή τομέα. Και αυτό φαίνεται ότι δεν σας έχει απασχολήσει.</w:t>
      </w:r>
    </w:p>
    <w:p w14:paraId="498E4AA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Ας έρθουμε, όμως, τώρα στους επιλαχόντες. Οι επιλαχόντες στη Δυτική Ελλάδα είναι τετρακόσιοι είκοσι οχτώ. Με τα χρήματα της </w:t>
      </w:r>
      <w:proofErr w:type="spellStart"/>
      <w:r>
        <w:rPr>
          <w:rFonts w:eastAsia="Times New Roman" w:cs="Times New Roman"/>
          <w:szCs w:val="24"/>
        </w:rPr>
        <w:t>υπερδέσμευσης</w:t>
      </w:r>
      <w:proofErr w:type="spellEnd"/>
      <w:r>
        <w:rPr>
          <w:rFonts w:eastAsia="Times New Roman" w:cs="Times New Roman"/>
          <w:szCs w:val="24"/>
        </w:rPr>
        <w:t xml:space="preserve"> –γιατί εγώ έχω κάνει τους λογαριασμούς και σας π</w:t>
      </w:r>
      <w:r>
        <w:rPr>
          <w:rFonts w:eastAsia="Times New Roman" w:cs="Times New Roman"/>
          <w:szCs w:val="24"/>
        </w:rPr>
        <w:t xml:space="preserve">ροκαλώ, κύριε Υπουργέ, να παραθέσετε και εσείς στοιχεία και αριθμούς- στα οποία αναφερθήκατε, δεν πρόκειται να καλυφθεί </w:t>
      </w:r>
      <w:r>
        <w:rPr>
          <w:rFonts w:eastAsia="Times New Roman" w:cs="Times New Roman"/>
          <w:szCs w:val="24"/>
        </w:rPr>
        <w:lastRenderedPageBreak/>
        <w:t xml:space="preserve">ούτε το 1/3 στις καλύτερες προϋποθέσεις, επαναλαμβάνω, που η </w:t>
      </w:r>
      <w:proofErr w:type="spellStart"/>
      <w:r>
        <w:rPr>
          <w:rFonts w:eastAsia="Times New Roman" w:cs="Times New Roman"/>
          <w:szCs w:val="24"/>
        </w:rPr>
        <w:t>υπερδέσμευση</w:t>
      </w:r>
      <w:proofErr w:type="spellEnd"/>
      <w:r>
        <w:rPr>
          <w:rFonts w:eastAsia="Times New Roman" w:cs="Times New Roman"/>
          <w:szCs w:val="24"/>
        </w:rPr>
        <w:t xml:space="preserve"> θα έχει μια κατανομή αναλογική με βάση τις αιτήσεις. Γιατί, απ</w:t>
      </w:r>
      <w:r>
        <w:rPr>
          <w:rFonts w:eastAsia="Times New Roman" w:cs="Times New Roman"/>
          <w:szCs w:val="24"/>
        </w:rPr>
        <w:t>ό αυτά που μας είπατε, εγώ συμπεραίνω ότι δεν θα έχει αναλογική κατανομή. Δεν ξέρω σε ποια άλλη περιφέρεια θα πάει ο κ. Τσίπρας και τι άλλο θα τάξει, γιατί ανεργία δεν έχει μόνο η Δυτική Μακεδονία, έχει και η Δυτική Ελλάδα και σας καλώ να δείτε τους δείκτε</w:t>
      </w:r>
      <w:r>
        <w:rPr>
          <w:rFonts w:eastAsia="Times New Roman" w:cs="Times New Roman"/>
          <w:szCs w:val="24"/>
        </w:rPr>
        <w:t xml:space="preserve">ς. </w:t>
      </w:r>
    </w:p>
    <w:p w14:paraId="498E4AA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Εάν υποθέσουμε, λοιπόν, στην καλύτερη περίπτωση ότι κάνετε μια αναλογική κατανομή, δεν φθάνουν τα χρήματα ούτε για το 1/3 των επιλαχόντων. Και η απάντησή σας «από το ό,τι περισσέψει», νομίζω ότι είναι ανάλγητη και σας αδικεί, κύριε Υπουργέ. Πρέπει να δ</w:t>
      </w:r>
      <w:r>
        <w:rPr>
          <w:rFonts w:eastAsia="Times New Roman" w:cs="Times New Roman"/>
          <w:szCs w:val="24"/>
        </w:rPr>
        <w:t xml:space="preserve">ώσετε μάχη να διασφαλίσετε περισσότερους πόρους. Και αυτό πρέπει να το κάνετε, είτε μεγαλώνοντας την </w:t>
      </w:r>
      <w:proofErr w:type="spellStart"/>
      <w:r>
        <w:rPr>
          <w:rFonts w:eastAsia="Times New Roman" w:cs="Times New Roman"/>
          <w:szCs w:val="24"/>
        </w:rPr>
        <w:t>υπερδέσμευση</w:t>
      </w:r>
      <w:proofErr w:type="spellEnd"/>
      <w:r>
        <w:rPr>
          <w:rFonts w:eastAsia="Times New Roman" w:cs="Times New Roman"/>
          <w:szCs w:val="24"/>
        </w:rPr>
        <w:t xml:space="preserve"> είτε στην ενδιάμεση αναθεώρηση να διεκδικήσετε περισσότερα, να προτείνετε αύξηση των πόρων του μέτρου 6.1 για τους νέους γεωργούς. </w:t>
      </w:r>
    </w:p>
    <w:p w14:paraId="498E4AA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βάση τα</w:t>
      </w:r>
      <w:r>
        <w:rPr>
          <w:rFonts w:eastAsia="Times New Roman" w:cs="Times New Roman"/>
          <w:szCs w:val="24"/>
        </w:rPr>
        <w:t xml:space="preserve"> όσα μας είπατε και κάνοντας επίσης τους λογαριασμούς, επειδή η Ηλεία είχε τον χαμηλότερο δείκτη ικανοποίησης των αιτήσεων με τα στοιχεία που σας παρέθεσα, ούτε το 1/4 των επιλαχόντων δεν πρόκειται να ικανοποιηθεί. Σε αυτά περίπου συμφωνεί μέσες-άκρες και </w:t>
      </w:r>
      <w:r>
        <w:rPr>
          <w:rFonts w:eastAsia="Times New Roman" w:cs="Times New Roman"/>
          <w:szCs w:val="24"/>
        </w:rPr>
        <w:t xml:space="preserve">η περιφέρεια με βάση τις εκτιμήσεις της ότι από τους τετρακόσιους είκοσι οχτώ,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με </w:t>
      </w:r>
      <w:proofErr w:type="spellStart"/>
      <w:r>
        <w:rPr>
          <w:rFonts w:eastAsia="Times New Roman" w:cs="Times New Roman"/>
          <w:szCs w:val="24"/>
        </w:rPr>
        <w:t>εκατόν</w:t>
      </w:r>
      <w:proofErr w:type="spellEnd"/>
      <w:r>
        <w:rPr>
          <w:rFonts w:eastAsia="Times New Roman" w:cs="Times New Roman"/>
          <w:szCs w:val="24"/>
        </w:rPr>
        <w:t xml:space="preserve"> εβδομήντα επιλαχόντες θα ικανοποιηθούν. </w:t>
      </w:r>
    </w:p>
    <w:p w14:paraId="498E4AAD"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Άρα οι </w:t>
      </w:r>
      <w:proofErr w:type="spellStart"/>
      <w:r>
        <w:rPr>
          <w:rFonts w:eastAsia="Times New Roman" w:cs="Times New Roman"/>
          <w:szCs w:val="24"/>
        </w:rPr>
        <w:t>εκατόν</w:t>
      </w:r>
      <w:proofErr w:type="spellEnd"/>
      <w:r>
        <w:rPr>
          <w:rFonts w:eastAsia="Times New Roman" w:cs="Times New Roman"/>
          <w:szCs w:val="24"/>
        </w:rPr>
        <w:t xml:space="preserve"> πενήντα της Ηλείας δεν μπορούν να περιμένουν, με βάση αυτά που μας είπατε, πολύ δε περισσότερο δεν μπορούν να περιμένουν οι </w:t>
      </w:r>
      <w:proofErr w:type="spellStart"/>
      <w:r>
        <w:rPr>
          <w:rFonts w:eastAsia="Times New Roman" w:cs="Times New Roman"/>
          <w:szCs w:val="24"/>
        </w:rPr>
        <w:t>εκατόν</w:t>
      </w:r>
      <w:proofErr w:type="spellEnd"/>
      <w:r>
        <w:rPr>
          <w:rFonts w:eastAsia="Times New Roman" w:cs="Times New Roman"/>
          <w:szCs w:val="24"/>
        </w:rPr>
        <w:t xml:space="preserve"> είκοσι που </w:t>
      </w:r>
      <w:proofErr w:type="spellStart"/>
      <w:r>
        <w:rPr>
          <w:rFonts w:eastAsia="Times New Roman" w:cs="Times New Roman"/>
          <w:szCs w:val="24"/>
        </w:rPr>
        <w:t>απερρίφθησαν</w:t>
      </w:r>
      <w:proofErr w:type="spellEnd"/>
      <w:r>
        <w:rPr>
          <w:rFonts w:eastAsia="Times New Roman" w:cs="Times New Roman"/>
          <w:szCs w:val="24"/>
        </w:rPr>
        <w:t xml:space="preserve">, λόγω χαμηλής βαθμολογίας. </w:t>
      </w:r>
    </w:p>
    <w:p w14:paraId="498E4AAE"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Κατά συνέπεια, κύριε Υπουργέ, η απάντησή σας, όχι απλώς δεν</w:t>
      </w:r>
      <w:r>
        <w:rPr>
          <w:rFonts w:eastAsia="Times New Roman" w:cs="Times New Roman"/>
          <w:szCs w:val="24"/>
        </w:rPr>
        <w:t xml:space="preserve"> είναι καθόλου ικανοποιητική αλλά θα έλεγα ότι δείχνει και μια ηττοπαθή αντιμετώπιση από την πλευρά του Υπουργείου του ρεύματος που δημιουργήθηκε και των προσδοκιών που καλλιεργήθηκαν και οδήγησαν χιλιάδες νέους ανθρώπους που έχουν επιλέξει να μείνουν και </w:t>
      </w:r>
      <w:r>
        <w:rPr>
          <w:rFonts w:eastAsia="Times New Roman" w:cs="Times New Roman"/>
          <w:szCs w:val="24"/>
        </w:rPr>
        <w:t xml:space="preserve">να παράγουν στην ύπαιθρο να κάνουν αιτήσεις, προσδοκώντας ότι η Κυβέρνηση θα ελάμβανε μια πρόνοια γι’ αυτούς. </w:t>
      </w:r>
    </w:p>
    <w:p w14:paraId="498E4AAF"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Δυστυχώς, λυπάμαι, ελπίζω να με διαψεύσετε στη δευτερολογία σας για το καλό των νέων αγροτών και της υπαίθρου. </w:t>
      </w:r>
    </w:p>
    <w:p w14:paraId="498E4AB0"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Κύριε Αποστόλου, έχετε τον λόγο και πάλι.</w:t>
      </w:r>
    </w:p>
    <w:p w14:paraId="498E4AB1"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καταλαβαίνω την αγωνία σας, αλλά το να πείτε ότι είναι ηττοπαθής η τοποθέτησή μας και η προσέγγιση δεν στέκει. Δεν στέκει για ένα</w:t>
      </w:r>
      <w:r>
        <w:rPr>
          <w:rFonts w:eastAsia="Times New Roman" w:cs="Times New Roman"/>
          <w:szCs w:val="24"/>
        </w:rPr>
        <w:t>ν απλούστατο λόγο. Εγώ να συμφωνήσω μαζί σας σ’ αυτό που λέτε να δούμε ως εν δυνάμει νέους αγρότες καταρχήν τους επιλαχόντες και στη συνέχεια τους απορριφθέντες. Να το δούμε αυτό το πράγμα.</w:t>
      </w:r>
    </w:p>
    <w:p w14:paraId="498E4AB2"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Θα συμφωνήσετε, όμως, και εσείς μαζί μου ότι δεν μπορούμε να προχω</w:t>
      </w:r>
      <w:r>
        <w:rPr>
          <w:rFonts w:eastAsia="Times New Roman" w:cs="Times New Roman"/>
          <w:szCs w:val="24"/>
        </w:rPr>
        <w:t>ρήσουμε από μόνοι μας. Γνωρίζετε ότι ιδιαίτερα στο Πρόγραμμα Αγροτικής Ανάπτυξης με την Περιφερειακή Αυτοδιοίκηση έχουμε μια σχέση θα έλεγα καθημερινή. Για όλα τα προβλήματα έχει συσταθεί ομάδα εργασίας και προσπαθούμε να τα προσεγγίσουμε με συναίνεση.</w:t>
      </w:r>
    </w:p>
    <w:p w14:paraId="498E4AB3"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λοιπόν, αντιλαμβάνεσθε ότι από την ώρα που έχουμε δεσμευθεί για τις περιφέρειες που δεν έχουν απορροφήσει τα ποσά, θα κάνουμε και αυτή τη διαδικασία. Δεν μπορούμε να σχεδιάζουμε, χωρίς να έχουμε υπολογίσει ποια είναι τα ποσά που θα περισσέψουν από εκεί. </w:t>
      </w:r>
    </w:p>
    <w:p w14:paraId="498E4AB4"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Έχουμε την </w:t>
      </w:r>
      <w:proofErr w:type="spellStart"/>
      <w:r>
        <w:rPr>
          <w:rFonts w:eastAsia="Times New Roman" w:cs="Times New Roman"/>
          <w:szCs w:val="24"/>
        </w:rPr>
        <w:t>υπερδέσμευση</w:t>
      </w:r>
      <w:proofErr w:type="spellEnd"/>
      <w:r>
        <w:rPr>
          <w:rFonts w:eastAsia="Times New Roman" w:cs="Times New Roman"/>
          <w:szCs w:val="24"/>
        </w:rPr>
        <w:t>. Εγώ δεν είπα ότι δεν θα τα δούμε μελλοντικά τα πράγματα. Η τροποποίηση και η μεταφορά κονδυλίων από το ένα μέτρο στο άλλο ακόμη δεν έχει ξεκινήσει. Αντιλαμβάνεσθε ότι δεν μπορούμε να το στοιχειοθετήσουμε, γιατί δεν θα έχουμε συγκεκ</w:t>
      </w:r>
      <w:r>
        <w:rPr>
          <w:rFonts w:eastAsia="Times New Roman" w:cs="Times New Roman"/>
          <w:szCs w:val="24"/>
        </w:rPr>
        <w:t>ριμένα νούμερα όσον αφορά την πορεία.</w:t>
      </w:r>
    </w:p>
    <w:p w14:paraId="498E4AB5"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λοιπόν, από τη δική μας πλευρά είναι μέσα στον σχεδιασμό μας όλα αυτά, αλλά και εσείς το ξέρετε ότι χωρίς την έγκριση της Ευρωπαϊκής Επιτροπής δεν μπορούμε να κάνουμε τέτοιες κινήσεις. Ήδη έχουμε κάνει μια πρώτη τρ</w:t>
      </w:r>
      <w:r>
        <w:rPr>
          <w:rFonts w:eastAsia="Times New Roman" w:cs="Times New Roman"/>
          <w:szCs w:val="24"/>
        </w:rPr>
        <w:t xml:space="preserve">οποποίηση. Ετοιμαζόμαστε για μια δεύτερη τροποποίηση. Ήδη, ενόψει του </w:t>
      </w:r>
      <w:r>
        <w:rPr>
          <w:rFonts w:eastAsia="Times New Roman" w:cs="Times New Roman"/>
          <w:szCs w:val="24"/>
        </w:rPr>
        <w:t>«</w:t>
      </w:r>
      <w:r>
        <w:rPr>
          <w:rFonts w:eastAsia="Times New Roman" w:cs="Times New Roman"/>
          <w:szCs w:val="24"/>
          <w:lang w:val="en-US"/>
        </w:rPr>
        <w:t>Omnibus</w:t>
      </w:r>
      <w:r>
        <w:rPr>
          <w:rFonts w:eastAsia="Times New Roman" w:cs="Times New Roman"/>
          <w:szCs w:val="24"/>
        </w:rPr>
        <w:t>»</w:t>
      </w:r>
      <w:r>
        <w:rPr>
          <w:rFonts w:eastAsia="Times New Roman" w:cs="Times New Roman"/>
          <w:szCs w:val="24"/>
        </w:rPr>
        <w:t xml:space="preserve">, που ολοκληρώνεται σε ενδιάμεση αναθεώρηση, έχουμε κάνει παρεμβάσεις. Άρα λοιπόν, να είστε σίγουροι ότι μόνο ηττοπαθής δεν είναι η προσέγγισή μας και τουλάχιστον αυτό εμείς το </w:t>
      </w:r>
      <w:r>
        <w:rPr>
          <w:rFonts w:eastAsia="Times New Roman" w:cs="Times New Roman"/>
          <w:szCs w:val="24"/>
        </w:rPr>
        <w:t>αντιλαμβανόμαστε κάθε ημέρα.</w:t>
      </w:r>
    </w:p>
    <w:p w14:paraId="498E4AB6"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που χθες </w:t>
      </w:r>
      <w:proofErr w:type="spellStart"/>
      <w:r>
        <w:rPr>
          <w:rFonts w:eastAsia="Times New Roman" w:cs="Times New Roman"/>
          <w:szCs w:val="24"/>
        </w:rPr>
        <w:t>εισκομίσατε</w:t>
      </w:r>
      <w:proofErr w:type="spellEnd"/>
      <w:r>
        <w:rPr>
          <w:rFonts w:eastAsia="Times New Roman" w:cs="Times New Roman"/>
          <w:szCs w:val="24"/>
        </w:rPr>
        <w:t xml:space="preserve"> και εσείς και όλη η Ελλάδα ως εικόνα από τη Θεσσαλία κάτι άλλο έδειξε, πέρα απ’ αυτό που είπατε εσείς.</w:t>
      </w:r>
    </w:p>
    <w:p w14:paraId="498E4AB7"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έχω την τιμή να ανακο</w:t>
      </w:r>
      <w:r>
        <w:rPr>
          <w:rFonts w:eastAsia="Times New Roman" w:cs="Times New Roman"/>
          <w:szCs w:val="24"/>
        </w:rPr>
        <w:t>ινώσω στο Σώμα ότι τη συνεδρίασή μας παρακολουθούν από τα άνω δυτικά θεωρεία, αφού</w:t>
      </w:r>
      <w:r>
        <w:rPr>
          <w:rFonts w:eastAsia="Times New Roman" w:cs="Times New Roman"/>
          <w:szCs w:val="24"/>
        </w:rPr>
        <w:t xml:space="preserve"> προηγουμένως</w:t>
      </w:r>
      <w:r>
        <w:rPr>
          <w:rFonts w:eastAsia="Times New Roman" w:cs="Times New Roman"/>
          <w:szCs w:val="24"/>
        </w:rPr>
        <w:t xml:space="preserve">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 xml:space="preserve">, είκοσι εννέα Γερμανοί επισκέπτες. </w:t>
      </w:r>
    </w:p>
    <w:p w14:paraId="498E4AB8" w14:textId="77777777" w:rsidR="00B84C6C" w:rsidRDefault="003C4644">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98E4AB9"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98E4ABA" w14:textId="77777777" w:rsidR="00B84C6C" w:rsidRDefault="003C4644">
      <w:pPr>
        <w:tabs>
          <w:tab w:val="left" w:pos="3642"/>
          <w:tab w:val="center" w:pos="4753"/>
          <w:tab w:val="left" w:pos="6214"/>
        </w:tabs>
        <w:spacing w:line="600" w:lineRule="auto"/>
        <w:ind w:firstLine="709"/>
        <w:jc w:val="both"/>
        <w:rPr>
          <w:rFonts w:eastAsia="Times New Roman" w:cs="Times New Roman"/>
          <w:szCs w:val="24"/>
        </w:rPr>
      </w:pPr>
      <w:r>
        <w:rPr>
          <w:rFonts w:eastAsia="Times New Roman" w:cs="Times New Roman"/>
          <w:szCs w:val="24"/>
        </w:rPr>
        <w:t>Θα συζητηθεί τώρα η πέμπτη με αριθμό 39/9-10-2017 επίκαιρη ερώτηση δεύτερου κύκλου της Βουλευτού Καρδίτσας του Συνασπισμού Ριζοσπαστικής Αριστε</w:t>
      </w:r>
      <w:r>
        <w:rPr>
          <w:rFonts w:eastAsia="Times New Roman" w:cs="Times New Roman"/>
          <w:szCs w:val="24"/>
        </w:rPr>
        <w:t xml:space="preserve">ράς κ. Παναγιώτας </w:t>
      </w:r>
      <w:proofErr w:type="spellStart"/>
      <w:r>
        <w:rPr>
          <w:rFonts w:eastAsia="Times New Roman" w:cs="Times New Roman"/>
          <w:szCs w:val="24"/>
        </w:rPr>
        <w:t>Βράντζα</w:t>
      </w:r>
      <w:proofErr w:type="spellEnd"/>
      <w:r>
        <w:rPr>
          <w:rFonts w:eastAsia="Times New Roman" w:cs="Times New Roman"/>
          <w:szCs w:val="24"/>
        </w:rPr>
        <w:t xml:space="preserve"> προς τον Υπουργό Αγροτικής Ανάπτυξης και Τροφίμων, με θέμα: «Εθνικό απόθεμα δικαιωμάτων ενίσχυσης».</w:t>
      </w:r>
    </w:p>
    <w:p w14:paraId="498E4ABB"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Βράντζα</w:t>
      </w:r>
      <w:proofErr w:type="spellEnd"/>
      <w:r>
        <w:rPr>
          <w:rFonts w:eastAsia="Times New Roman" w:cs="Times New Roman"/>
          <w:szCs w:val="24"/>
        </w:rPr>
        <w:t>, έχετε τον λόγο για δύο λεπτά.</w:t>
      </w:r>
    </w:p>
    <w:p w14:paraId="498E4ABC"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w:t>
      </w:r>
    </w:p>
    <w:p w14:paraId="498E4ABD"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σήμερα είναι μια καλή ημέ</w:t>
      </w:r>
      <w:r>
        <w:rPr>
          <w:rFonts w:eastAsia="Times New Roman" w:cs="Times New Roman"/>
          <w:szCs w:val="24"/>
        </w:rPr>
        <w:t>ρα για τους αγρότες. Τη διαδικασία των ερωτήσεων ακολουθεί η συζήτηση και η ψήφιση ενός νομοσχεδίου το οποίο είναι πολύ σημαντικό για τον αγροτικό κόσμο της χώρας μας. Αφορά την υποχρεωτική αναγραφή της χώρας προέλευσης του γάλακτος, των γαλακτοκομικών προ</w:t>
      </w:r>
      <w:r>
        <w:rPr>
          <w:rFonts w:eastAsia="Times New Roman" w:cs="Times New Roman"/>
          <w:szCs w:val="24"/>
        </w:rPr>
        <w:t xml:space="preserve">ϊόντων και του κρέατος και αφορά και την πληρωμή των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στις εξήντα ημέρες.</w:t>
      </w:r>
    </w:p>
    <w:p w14:paraId="498E4ABE"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πρόθεση της Κυβέρνησης είναι φανερή: Η ενίσχυση της παραγωγικής διαδικασίας και η εξασφάλιση της δικαιοσύνης και της διαφάνειας σε όλα τα στάδια της </w:t>
      </w:r>
      <w:r>
        <w:rPr>
          <w:rFonts w:eastAsia="Times New Roman" w:cs="Times New Roman"/>
          <w:szCs w:val="24"/>
        </w:rPr>
        <w:t xml:space="preserve">παραγωγής. </w:t>
      </w:r>
    </w:p>
    <w:p w14:paraId="498E4ABF"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ίδιο πνεύμα ήταν και η δήλωση του Πρωθυπουργού χθες το βράδυ στο περιφερειακό συνέδριο της Λάρισας. Απαιτείται, είπε ο Πρωθυπουργός, η άμεση αναθεώρηση του συστήματος κατανομής των δικαιωμάτων βασικής ενίσχυσης της Ευρωπαϊκής Ένωσης.</w:t>
      </w:r>
    </w:p>
    <w:p w14:paraId="498E4AC0" w14:textId="77777777" w:rsidR="00B84C6C" w:rsidRDefault="003C4644">
      <w:pPr>
        <w:spacing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w:t>
      </w:r>
      <w:r>
        <w:rPr>
          <w:rFonts w:eastAsia="Times New Roman" w:cs="Times New Roman"/>
          <w:szCs w:val="24"/>
        </w:rPr>
        <w:t xml:space="preserve">και δική μου βαθιά πεποίθηση ότι η αλλαγή του συστήματος κατανομής των </w:t>
      </w:r>
      <w:r>
        <w:rPr>
          <w:rFonts w:eastAsia="Times New Roman" w:cs="Times New Roman"/>
          <w:bCs/>
          <w:shd w:val="clear" w:color="auto" w:fill="FFFFFF"/>
        </w:rPr>
        <w:t>δικαιωμάτων</w:t>
      </w:r>
      <w:r>
        <w:rPr>
          <w:rFonts w:eastAsia="Times New Roman" w:cs="Times New Roman"/>
          <w:szCs w:val="24"/>
        </w:rPr>
        <w:t xml:space="preserve"> θα λύσει πολλά προβλήματα και θα δημιουργήσει ένα τελείως διαφορετικό τοπίο στον αγροτικό κόσμο της χώρας. </w:t>
      </w:r>
    </w:p>
    <w:p w14:paraId="498E4AC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ίδιο μήκος κύματος κινείται και η δική μου ερώτηση. Αφορά το εθνικό απόθεμα. Με δεδομένη τη στρεβλή και άδικη κατανομή των </w:t>
      </w:r>
      <w:r>
        <w:rPr>
          <w:rFonts w:eastAsia="Times New Roman" w:cs="Times New Roman"/>
          <w:bCs/>
          <w:shd w:val="clear" w:color="auto" w:fill="FFFFFF"/>
        </w:rPr>
        <w:t>δικαιωμάτων</w:t>
      </w:r>
      <w:r>
        <w:rPr>
          <w:rFonts w:eastAsia="Times New Roman" w:cs="Times New Roman"/>
          <w:szCs w:val="24"/>
        </w:rPr>
        <w:t xml:space="preserve"> της βασικής ενίσχυσης, που </w:t>
      </w:r>
      <w:r>
        <w:rPr>
          <w:rFonts w:eastAsia="Times New Roman"/>
          <w:bCs/>
          <w:shd w:val="clear" w:color="auto" w:fill="FFFFFF"/>
        </w:rPr>
        <w:t>βεβαίως</w:t>
      </w:r>
      <w:r>
        <w:rPr>
          <w:rFonts w:eastAsia="Times New Roman" w:cs="Times New Roman"/>
          <w:szCs w:val="24"/>
        </w:rPr>
        <w:t xml:space="preserve"> κληρονομήσαμε από την προηγούμενη </w:t>
      </w:r>
      <w:r>
        <w:rPr>
          <w:rFonts w:eastAsia="Times New Roman"/>
          <w:bCs/>
        </w:rPr>
        <w:t>κυβέρνηση</w:t>
      </w:r>
      <w:r>
        <w:rPr>
          <w:rFonts w:eastAsia="Times New Roman" w:cs="Times New Roman"/>
          <w:szCs w:val="24"/>
        </w:rPr>
        <w:t xml:space="preserve"> και τις </w:t>
      </w:r>
      <w:r>
        <w:rPr>
          <w:rFonts w:eastAsia="Times New Roman" w:cs="Times New Roman"/>
          <w:szCs w:val="24"/>
        </w:rPr>
        <w:lastRenderedPageBreak/>
        <w:t>συνθήκες του αθέμιτου ανταγωνι</w:t>
      </w:r>
      <w:r>
        <w:rPr>
          <w:rFonts w:eastAsia="Times New Roman" w:cs="Times New Roman"/>
          <w:szCs w:val="24"/>
        </w:rPr>
        <w:t xml:space="preserve">σμού που δημιουργεί, το εθνικό απόθεμα αποκτά μεγαλύτερη βαρύτητα. Εκτός από τη στήριξη των νέων και νεοεισερχόμενων αγροτών, καλείται να αμβλύνει και τις μεγάλες αδικίες μεταξύ αγροτών με τεράστιες διαφορές στον αριθμό και την αξία των </w:t>
      </w:r>
      <w:r>
        <w:rPr>
          <w:rFonts w:eastAsia="Times New Roman" w:cs="Times New Roman"/>
          <w:bCs/>
          <w:shd w:val="clear" w:color="auto" w:fill="FFFFFF"/>
        </w:rPr>
        <w:t>δικαιωμάτων</w:t>
      </w:r>
      <w:r>
        <w:rPr>
          <w:rFonts w:eastAsia="Times New Roman" w:cs="Times New Roman"/>
          <w:szCs w:val="24"/>
        </w:rPr>
        <w:t xml:space="preserve"> τους. </w:t>
      </w:r>
    </w:p>
    <w:p w14:paraId="498E4AC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Σύμφωνα με τον </w:t>
      </w:r>
      <w:r>
        <w:rPr>
          <w:rFonts w:eastAsia="Times New Roman" w:cs="Times New Roman"/>
          <w:szCs w:val="24"/>
        </w:rPr>
        <w:t>κ</w:t>
      </w:r>
      <w:r>
        <w:rPr>
          <w:rFonts w:eastAsia="Times New Roman" w:cs="Times New Roman"/>
          <w:szCs w:val="24"/>
        </w:rPr>
        <w:t xml:space="preserve">ανονισμό 1307/2013 τα </w:t>
      </w:r>
      <w:r>
        <w:rPr>
          <w:rFonts w:eastAsia="Times New Roman" w:cs="Times New Roman"/>
          <w:bCs/>
          <w:shd w:val="clear" w:color="auto" w:fill="FFFFFF"/>
        </w:rPr>
        <w:t>δικαιώματα</w:t>
      </w:r>
      <w:r>
        <w:rPr>
          <w:rFonts w:eastAsia="Times New Roman" w:cs="Times New Roman"/>
          <w:szCs w:val="24"/>
        </w:rPr>
        <w:t xml:space="preserve"> ενίσχυσης από το εθνικό απόθεμα θα πρέπει να κατανέμονται από τα κράτη-μέλη σύμφωνα με αντικειμενικά κριτήρια και κατά τέτοιο τρόπο, ώστε να διασφαλίζεται η ίση </w:t>
      </w:r>
      <w:r>
        <w:rPr>
          <w:rFonts w:eastAsia="Times New Roman" w:cs="Times New Roman"/>
        </w:rPr>
        <w:t>μεταχείριση</w:t>
      </w:r>
      <w:r>
        <w:rPr>
          <w:rFonts w:eastAsia="Times New Roman" w:cs="Times New Roman"/>
          <w:szCs w:val="24"/>
        </w:rPr>
        <w:t xml:space="preserve"> των γεωργών και να αποφεύγονται οι</w:t>
      </w:r>
      <w:r>
        <w:rPr>
          <w:rFonts w:eastAsia="Times New Roman" w:cs="Times New Roman"/>
          <w:szCs w:val="24"/>
        </w:rPr>
        <w:t xml:space="preserve"> στρεβλώσεις της αγοράς και του ανταγωνισμού. </w:t>
      </w:r>
    </w:p>
    <w:p w14:paraId="498E4AC3" w14:textId="77777777" w:rsidR="00B84C6C" w:rsidRDefault="003C4644">
      <w:pPr>
        <w:spacing w:line="600" w:lineRule="auto"/>
        <w:ind w:firstLine="720"/>
        <w:jc w:val="both"/>
        <w:rPr>
          <w:rFonts w:eastAsia="Times New Roman"/>
          <w:bCs/>
        </w:rPr>
      </w:pPr>
      <w:r>
        <w:rPr>
          <w:rFonts w:eastAsia="Times New Roman" w:cs="Times New Roman"/>
          <w:szCs w:val="24"/>
        </w:rPr>
        <w:t xml:space="preserve">Σύμφωνα με τον ίδιο </w:t>
      </w:r>
      <w:r>
        <w:rPr>
          <w:rFonts w:eastAsia="Times New Roman" w:cs="Times New Roman"/>
          <w:szCs w:val="24"/>
        </w:rPr>
        <w:t>κ</w:t>
      </w:r>
      <w:r>
        <w:rPr>
          <w:rFonts w:eastAsia="Times New Roman" w:cs="Times New Roman"/>
          <w:szCs w:val="24"/>
        </w:rPr>
        <w:t xml:space="preserve">ανονισμό, στο </w:t>
      </w:r>
      <w:r>
        <w:rPr>
          <w:rFonts w:eastAsia="Times New Roman"/>
          <w:szCs w:val="24"/>
        </w:rPr>
        <w:t>άρθρο</w:t>
      </w:r>
      <w:r>
        <w:rPr>
          <w:rFonts w:eastAsia="Times New Roman" w:cs="Times New Roman"/>
          <w:szCs w:val="24"/>
        </w:rPr>
        <w:t xml:space="preserve"> 31, το εθνικό απόθεμα αναπληρώνεται ετησίως με βάση </w:t>
      </w:r>
      <w:r>
        <w:rPr>
          <w:rFonts w:eastAsia="Times New Roman"/>
          <w:bCs/>
        </w:rPr>
        <w:t xml:space="preserve">συγκεκριμένους όρους. Άρα το κάθε κράτος-μέλος έχει τη δυνατότητα να χορηγεί ετησίως, κυρίως </w:t>
      </w:r>
      <w:r>
        <w:rPr>
          <w:rFonts w:eastAsia="Times New Roman"/>
          <w:bCs/>
          <w:shd w:val="clear" w:color="auto" w:fill="FFFFFF"/>
        </w:rPr>
        <w:t>όμως</w:t>
      </w:r>
      <w:r>
        <w:rPr>
          <w:rFonts w:eastAsia="Times New Roman"/>
          <w:bCs/>
        </w:rPr>
        <w:t xml:space="preserve"> το πρώτο έτος εφαρ</w:t>
      </w:r>
      <w:r>
        <w:rPr>
          <w:rFonts w:eastAsia="Times New Roman"/>
          <w:bCs/>
        </w:rPr>
        <w:t xml:space="preserve">μογής της προγραμματικής περιόδου, </w:t>
      </w:r>
      <w:r>
        <w:rPr>
          <w:rFonts w:eastAsia="Times New Roman"/>
          <w:bCs/>
          <w:shd w:val="clear" w:color="auto" w:fill="FFFFFF"/>
        </w:rPr>
        <w:t>δικαιώματα</w:t>
      </w:r>
      <w:r>
        <w:rPr>
          <w:rFonts w:eastAsia="Times New Roman"/>
          <w:bCs/>
        </w:rPr>
        <w:t xml:space="preserve"> βασικής ενίσχυσης σε παραγωγούς. Ο τρόπος κατανομής του εθνικού αποθέματος γίνεται σύμφωνα με την απόφαση 1047006/22</w:t>
      </w:r>
      <w:r>
        <w:rPr>
          <w:rFonts w:eastAsia="Times New Roman"/>
          <w:bCs/>
        </w:rPr>
        <w:t>-</w:t>
      </w:r>
      <w:r>
        <w:rPr>
          <w:rFonts w:eastAsia="Times New Roman"/>
          <w:bCs/>
        </w:rPr>
        <w:t>11</w:t>
      </w:r>
      <w:r>
        <w:rPr>
          <w:rFonts w:eastAsia="Times New Roman"/>
          <w:bCs/>
        </w:rPr>
        <w:t>-</w:t>
      </w:r>
      <w:r>
        <w:rPr>
          <w:rFonts w:eastAsia="Times New Roman"/>
          <w:bCs/>
        </w:rPr>
        <w:t>2015, που αποτελεί την εθνική πρόταση της Κοινής Αγροτικής Πολιτικής και υπάρχει και μια υ</w:t>
      </w:r>
      <w:r>
        <w:rPr>
          <w:rFonts w:eastAsia="Times New Roman"/>
          <w:bCs/>
        </w:rPr>
        <w:t>πουργική απόφαση στις 21</w:t>
      </w:r>
      <w:r>
        <w:rPr>
          <w:rFonts w:eastAsia="Times New Roman"/>
          <w:bCs/>
        </w:rPr>
        <w:t>-</w:t>
      </w:r>
      <w:r>
        <w:rPr>
          <w:rFonts w:eastAsia="Times New Roman"/>
          <w:bCs/>
        </w:rPr>
        <w:t>6</w:t>
      </w:r>
      <w:r>
        <w:rPr>
          <w:rFonts w:eastAsia="Times New Roman"/>
          <w:bCs/>
        </w:rPr>
        <w:t>-</w:t>
      </w:r>
      <w:r>
        <w:rPr>
          <w:rFonts w:eastAsia="Times New Roman"/>
          <w:bCs/>
        </w:rPr>
        <w:t xml:space="preserve">2017 που ρυθμίζει επιμέρους ζητήματα. </w:t>
      </w:r>
    </w:p>
    <w:p w14:paraId="498E4AC4" w14:textId="77777777" w:rsidR="00B84C6C" w:rsidRDefault="003C4644">
      <w:pPr>
        <w:spacing w:line="600" w:lineRule="auto"/>
        <w:ind w:firstLine="720"/>
        <w:jc w:val="both"/>
        <w:rPr>
          <w:rFonts w:eastAsia="Times New Roman"/>
          <w:bCs/>
          <w:shd w:val="clear" w:color="auto" w:fill="FFFFFF"/>
        </w:rPr>
      </w:pPr>
      <w:r>
        <w:rPr>
          <w:rFonts w:eastAsia="Times New Roman"/>
          <w:bCs/>
        </w:rPr>
        <w:t xml:space="preserve">Ενώ, λοιπόν, ορίζονται με σαφήνεια οι κανόνες </w:t>
      </w:r>
      <w:r>
        <w:rPr>
          <w:rFonts w:eastAsia="Times New Roman"/>
          <w:bCs/>
          <w:shd w:val="clear" w:color="auto" w:fill="FFFFFF"/>
        </w:rPr>
        <w:t xml:space="preserve">λειτουργίας  και κατανομής του εθνικού αποθέματος, δεν είναι καθόλου σαφές, κύριε Υπουργέ, για τους εμπλεκόμενους το αποτέλεσμα της ετήσιας κατανομής. Κανείς δεν γνωρίζει τον αριθμό των </w:t>
      </w:r>
      <w:r>
        <w:rPr>
          <w:rFonts w:eastAsia="Times New Roman"/>
          <w:bCs/>
          <w:shd w:val="clear" w:color="auto" w:fill="FFFFFF"/>
        </w:rPr>
        <w:lastRenderedPageBreak/>
        <w:t>αιτούντων, τον αριθμό και την αξία των δικαιωμάτων που κατανέμονται αλ</w:t>
      </w:r>
      <w:r>
        <w:rPr>
          <w:rFonts w:eastAsia="Times New Roman"/>
          <w:bCs/>
          <w:shd w:val="clear" w:color="auto" w:fill="FFFFFF"/>
        </w:rPr>
        <w:t xml:space="preserve">λά και πόσοι, ποιας κατηγορίας και ποιοι τελικά είναι οι αγρότες που επωφελούνται από την κατανομή. </w:t>
      </w:r>
    </w:p>
    <w:p w14:paraId="498E4AC5" w14:textId="77777777" w:rsidR="00B84C6C" w:rsidRDefault="003C4644">
      <w:pPr>
        <w:spacing w:line="600" w:lineRule="auto"/>
        <w:ind w:firstLine="720"/>
        <w:jc w:val="both"/>
        <w:rPr>
          <w:rFonts w:eastAsia="Times New Roman"/>
          <w:bCs/>
          <w:shd w:val="clear" w:color="auto" w:fill="FFFFFF"/>
        </w:rPr>
      </w:pPr>
      <w:r>
        <w:rPr>
          <w:rFonts w:eastAsia="Times New Roman"/>
          <w:bCs/>
          <w:shd w:val="clear" w:color="auto" w:fill="FFFFFF"/>
        </w:rPr>
        <w:t>Επειδή το εθνικό απόθεμα μπορεί να αποτελέσει ένα εργαλείο άμβλυνσης των αδικιών που έχει επιφέρει η ΚΑΠ το 2015-2020, επειδή οι αδιαφανείς διαδικασίες μπο</w:t>
      </w:r>
      <w:r>
        <w:rPr>
          <w:rFonts w:eastAsia="Times New Roman"/>
          <w:bCs/>
          <w:shd w:val="clear" w:color="auto" w:fill="FFFFFF"/>
        </w:rPr>
        <w:t xml:space="preserve">ρεί να δημιουργήσουν συνθήκες που ευνοούν την τέλεση παράνομων πράξεων και συναλλαγής, επειδή η έλλειψη ενημέρωσης λειτουργεί αποτρεπτικά για την είσοδο νέων, που θα ήθελαν να ασχοληθούν με το αγροτικό επάγγελμα, σας κάνω την εξής ερώτηση: </w:t>
      </w:r>
    </w:p>
    <w:p w14:paraId="498E4AC6" w14:textId="77777777" w:rsidR="00B84C6C" w:rsidRDefault="003C4644">
      <w:pPr>
        <w:spacing w:line="600" w:lineRule="auto"/>
        <w:ind w:firstLine="720"/>
        <w:jc w:val="both"/>
        <w:rPr>
          <w:rFonts w:eastAsia="Times New Roman"/>
          <w:bCs/>
          <w:shd w:val="clear" w:color="auto" w:fill="FFFFFF"/>
        </w:rPr>
      </w:pPr>
      <w:r>
        <w:rPr>
          <w:rFonts w:eastAsia="Times New Roman"/>
          <w:bCs/>
          <w:shd w:val="clear" w:color="auto" w:fill="FFFFFF"/>
        </w:rPr>
        <w:t>Προτίθεστε να θ</w:t>
      </w:r>
      <w:r>
        <w:rPr>
          <w:rFonts w:eastAsia="Times New Roman"/>
          <w:bCs/>
          <w:shd w:val="clear" w:color="auto" w:fill="FFFFFF"/>
        </w:rPr>
        <w:t xml:space="preserve">εσμοθετήσετε τη δημοσιοποίηση των διαδικασιών, αλλά και των στοιχείων των δικαιούχων, όπως ποσό, περιοχή, είδος και μέγεθος εκμετάλλευσης και ηλικία των αιτούντων -και τελικά των δικαιούχων- της κατανομής του εθνικού αποθέματος της βασικής ενίσχυσης; </w:t>
      </w:r>
    </w:p>
    <w:p w14:paraId="498E4AC7" w14:textId="77777777" w:rsidR="00B84C6C" w:rsidRDefault="003C4644">
      <w:pPr>
        <w:spacing w:line="600" w:lineRule="auto"/>
        <w:ind w:firstLine="720"/>
        <w:jc w:val="both"/>
        <w:rPr>
          <w:rFonts w:eastAsia="Times New Roman"/>
          <w:bCs/>
          <w:shd w:val="clear" w:color="auto" w:fill="FFFFFF"/>
        </w:rPr>
      </w:pPr>
      <w:r>
        <w:rPr>
          <w:rFonts w:eastAsia="Times New Roman"/>
          <w:bCs/>
          <w:shd w:val="clear" w:color="auto" w:fill="FFFFFF"/>
        </w:rPr>
        <w:t>Ευχα</w:t>
      </w:r>
      <w:r>
        <w:rPr>
          <w:rFonts w:eastAsia="Times New Roman"/>
          <w:bCs/>
          <w:shd w:val="clear" w:color="auto" w:fill="FFFFFF"/>
        </w:rPr>
        <w:t>ριστώ.</w:t>
      </w:r>
    </w:p>
    <w:p w14:paraId="498E4AC8" w14:textId="77777777" w:rsidR="00B84C6C" w:rsidRDefault="003C464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τον λόγο.</w:t>
      </w:r>
    </w:p>
    <w:p w14:paraId="498E4AC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Κυρία συνάδελφε, και εσείς και εμείς ασχολούμαστε με το μεγάλο ζήτημα που </w:t>
      </w:r>
      <w:r>
        <w:rPr>
          <w:rFonts w:eastAsia="Times New Roman"/>
          <w:bCs/>
        </w:rPr>
        <w:t>έχει</w:t>
      </w:r>
      <w:r>
        <w:rPr>
          <w:rFonts w:eastAsia="Times New Roman" w:cs="Times New Roman"/>
          <w:szCs w:val="24"/>
        </w:rPr>
        <w:t xml:space="preserve"> προκύψει για τα </w:t>
      </w:r>
      <w:r>
        <w:rPr>
          <w:rFonts w:eastAsia="Times New Roman" w:cs="Times New Roman"/>
          <w:bCs/>
          <w:shd w:val="clear" w:color="auto" w:fill="FFFFFF"/>
        </w:rPr>
        <w:t>δικαιώματα,</w:t>
      </w:r>
      <w:r>
        <w:rPr>
          <w:rFonts w:eastAsia="Times New Roman" w:cs="Times New Roman"/>
          <w:szCs w:val="24"/>
        </w:rPr>
        <w:t xml:space="preserve"> με βάση το</w:t>
      </w:r>
      <w:r>
        <w:rPr>
          <w:rFonts w:eastAsia="Times New Roman" w:cs="Times New Roman"/>
          <w:szCs w:val="24"/>
        </w:rPr>
        <w:t>ν</w:t>
      </w:r>
      <w:r>
        <w:rPr>
          <w:rFonts w:eastAsia="Times New Roman" w:cs="Times New Roman"/>
          <w:szCs w:val="24"/>
        </w:rPr>
        <w:t xml:space="preserve"> νέο </w:t>
      </w:r>
      <w:r>
        <w:rPr>
          <w:rFonts w:eastAsia="Times New Roman" w:cs="Times New Roman"/>
          <w:szCs w:val="24"/>
        </w:rPr>
        <w:t>κ</w:t>
      </w:r>
      <w:r>
        <w:rPr>
          <w:rFonts w:eastAsia="Times New Roman" w:cs="Times New Roman"/>
          <w:szCs w:val="24"/>
        </w:rPr>
        <w:t xml:space="preserve">ανονισμό. Κάποια στιγμή πρέπει </w:t>
      </w:r>
      <w:r>
        <w:rPr>
          <w:rFonts w:eastAsia="Times New Roman" w:cs="Times New Roman"/>
          <w:szCs w:val="24"/>
        </w:rPr>
        <w:lastRenderedPageBreak/>
        <w:t xml:space="preserve">να γίνεται αντιληπτό ότι εμείς εφαρμόζουμε έναν </w:t>
      </w:r>
      <w:r>
        <w:rPr>
          <w:rFonts w:eastAsia="Times New Roman" w:cs="Times New Roman"/>
          <w:szCs w:val="24"/>
        </w:rPr>
        <w:t>κ</w:t>
      </w:r>
      <w:r>
        <w:rPr>
          <w:rFonts w:eastAsia="Times New Roman" w:cs="Times New Roman"/>
          <w:szCs w:val="24"/>
        </w:rPr>
        <w:t>ανονισμό, τον οποίον οι προηγούμενες κυβερνήσεις είχαν συμφωνήσει στο πλαίσιο της Κοινής Αγροτικής Πολιτικής. Β</w:t>
      </w:r>
      <w:r>
        <w:rPr>
          <w:rFonts w:eastAsia="Times New Roman"/>
          <w:bCs/>
          <w:shd w:val="clear" w:color="auto" w:fill="FFFFFF"/>
        </w:rPr>
        <w:t>εβαίως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γνωστό το πρόβλημα που δημιουργήθηκε, </w:t>
      </w:r>
      <w:r>
        <w:rPr>
          <w:rFonts w:eastAsia="Times New Roman" w:cs="Times New Roman"/>
          <w:bCs/>
          <w:shd w:val="clear" w:color="auto" w:fill="FFFFFF"/>
        </w:rPr>
        <w:t>ιδιαίτε</w:t>
      </w:r>
      <w:r>
        <w:rPr>
          <w:rFonts w:eastAsia="Times New Roman" w:cs="Times New Roman"/>
          <w:bCs/>
          <w:shd w:val="clear" w:color="auto" w:fill="FFFFFF"/>
        </w:rPr>
        <w:t>ρα</w:t>
      </w:r>
      <w:r>
        <w:rPr>
          <w:rFonts w:eastAsia="Times New Roman" w:cs="Times New Roman"/>
          <w:szCs w:val="24"/>
        </w:rPr>
        <w:t xml:space="preserve"> για μια ομάδα νέων ανθρώπων που έχασαν τα </w:t>
      </w:r>
      <w:r>
        <w:rPr>
          <w:rFonts w:eastAsia="Times New Roman" w:cs="Times New Roman"/>
          <w:bCs/>
          <w:shd w:val="clear" w:color="auto" w:fill="FFFFFF"/>
        </w:rPr>
        <w:t>δικαιώματα</w:t>
      </w:r>
      <w:r>
        <w:rPr>
          <w:rFonts w:eastAsia="Times New Roman" w:cs="Times New Roman"/>
          <w:szCs w:val="24"/>
        </w:rPr>
        <w:t xml:space="preserve"> τους. </w:t>
      </w:r>
    </w:p>
    <w:p w14:paraId="498E4ACA" w14:textId="77777777" w:rsidR="00B84C6C" w:rsidRDefault="003C4644">
      <w:pPr>
        <w:spacing w:line="600" w:lineRule="auto"/>
        <w:ind w:firstLine="720"/>
        <w:jc w:val="both"/>
        <w:rPr>
          <w:rFonts w:eastAsia="Times New Roman" w:cs="Times New Roman"/>
          <w:bCs/>
          <w:shd w:val="clear" w:color="auto" w:fill="FFFFFF"/>
        </w:rPr>
      </w:pPr>
      <w:r>
        <w:rPr>
          <w:rFonts w:eastAsia="Times New Roman" w:cs="Times New Roman"/>
          <w:szCs w:val="24"/>
        </w:rPr>
        <w:t xml:space="preserve">Κάνουμε πάρα πολλές προσπάθειες, αλλεπάλληλες συναντήσεις και τουλάχιστον καταφέραμε να επιλύσουμε κατά ένα μέρος το πρόβλημα, έχοντας τη σύμφωνη γνώμη της </w:t>
      </w:r>
      <w:r>
        <w:rPr>
          <w:rFonts w:eastAsia="Times New Roman" w:cs="Times New Roman"/>
          <w:bCs/>
          <w:shd w:val="clear" w:color="auto" w:fill="FFFFFF"/>
        </w:rPr>
        <w:t xml:space="preserve">Ευρωπαϊκής Επιτροπής. </w:t>
      </w:r>
    </w:p>
    <w:p w14:paraId="498E4ACB" w14:textId="77777777" w:rsidR="00B84C6C" w:rsidRDefault="003C464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Από εκεί και π</w:t>
      </w:r>
      <w:r>
        <w:rPr>
          <w:rFonts w:eastAsia="Times New Roman" w:cs="Times New Roman"/>
          <w:bCs/>
          <w:shd w:val="clear" w:color="auto" w:fill="FFFFFF"/>
        </w:rPr>
        <w:t xml:space="preserve">έρα, μετά από αυτή τη </w:t>
      </w:r>
      <w:r>
        <w:rPr>
          <w:rFonts w:eastAsia="Times New Roman"/>
          <w:bCs/>
          <w:shd w:val="clear" w:color="auto" w:fill="FFFFFF"/>
        </w:rPr>
        <w:t>διαδικασία</w:t>
      </w:r>
      <w:r>
        <w:rPr>
          <w:rFonts w:eastAsia="Times New Roman" w:cs="Times New Roman"/>
          <w:bCs/>
          <w:shd w:val="clear" w:color="auto" w:fill="FFFFFF"/>
        </w:rPr>
        <w:t xml:space="preserve">, για να καλύψουμε τις ανάγκες, προχωρήσαμε στην έκδοση υπουργικής απόφασης. Σας λέω ότι αυτό </w:t>
      </w:r>
      <w:r>
        <w:rPr>
          <w:rFonts w:eastAsia="Times New Roman"/>
          <w:bCs/>
          <w:shd w:val="clear" w:color="auto" w:fill="FFFFFF"/>
        </w:rPr>
        <w:t>είναι</w:t>
      </w:r>
      <w:r>
        <w:rPr>
          <w:rFonts w:eastAsia="Times New Roman" w:cs="Times New Roman"/>
          <w:bCs/>
          <w:shd w:val="clear" w:color="auto" w:fill="FFFFFF"/>
        </w:rPr>
        <w:t xml:space="preserve"> χθεσινό και ίσως δεν </w:t>
      </w:r>
      <w:r>
        <w:rPr>
          <w:rFonts w:eastAsia="Times New Roman"/>
          <w:bCs/>
          <w:shd w:val="clear" w:color="auto" w:fill="FFFFFF"/>
        </w:rPr>
        <w:t>έχει</w:t>
      </w:r>
      <w:r>
        <w:rPr>
          <w:rFonts w:eastAsia="Times New Roman" w:cs="Times New Roman"/>
          <w:bCs/>
          <w:shd w:val="clear" w:color="auto" w:fill="FFFFFF"/>
        </w:rPr>
        <w:t xml:space="preserve"> δοθεί στη δημοσιότητα. Υπέγραψα εγώ μια σχετική υπουργική απόφαση, η οποία τροποποιεί τη σχετική α</w:t>
      </w:r>
      <w:r>
        <w:rPr>
          <w:rFonts w:eastAsia="Times New Roman" w:cs="Times New Roman"/>
          <w:bCs/>
          <w:shd w:val="clear" w:color="auto" w:fill="FFFFFF"/>
        </w:rPr>
        <w:t xml:space="preserve">πόφαση του 2015 και προβλέπει την αύξηση της γραμμικής μείωσης της αξίας όλων των δικαιωμάτων βασικής ενίσχυσης έως 4,5%, γιατί θέλουμε να καλύψουμε τις περιπτώσεις χορήγησης δικαιωμάτων σε νέους γεωργούς, που αρχίσουν τη δραστηριότητά τους από το 2017. </w:t>
      </w:r>
    </w:p>
    <w:p w14:paraId="498E4ACC" w14:textId="77777777" w:rsidR="00B84C6C" w:rsidRDefault="003C464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w:t>
      </w:r>
      <w:r>
        <w:rPr>
          <w:rFonts w:eastAsia="Times New Roman" w:cs="Times New Roman"/>
          <w:bCs/>
          <w:shd w:val="clear" w:color="auto" w:fill="FFFFFF"/>
        </w:rPr>
        <w:t xml:space="preserve">αυτόχρονα, </w:t>
      </w:r>
      <w:r>
        <w:rPr>
          <w:rFonts w:eastAsia="Times New Roman"/>
          <w:bCs/>
          <w:shd w:val="clear" w:color="auto" w:fill="FFFFFF"/>
        </w:rPr>
        <w:t>βεβαίως,</w:t>
      </w:r>
      <w:r>
        <w:rPr>
          <w:rFonts w:eastAsia="Times New Roman" w:cs="Times New Roman"/>
          <w:bCs/>
          <w:shd w:val="clear" w:color="auto" w:fill="FFFFFF"/>
        </w:rPr>
        <w:t xml:space="preserve"> η </w:t>
      </w:r>
      <w:r>
        <w:rPr>
          <w:rFonts w:eastAsia="Times New Roman"/>
          <w:bCs/>
          <w:shd w:val="clear" w:color="auto" w:fill="FFFFFF"/>
        </w:rPr>
        <w:t>συγκεκριμένη</w:t>
      </w:r>
      <w:r>
        <w:rPr>
          <w:rFonts w:eastAsia="Times New Roman" w:cs="Times New Roman"/>
          <w:bCs/>
          <w:shd w:val="clear" w:color="auto" w:fill="FFFFFF"/>
        </w:rPr>
        <w:t xml:space="preserve"> απόφαση δίνει δικαιώματα και στους νέους αγρότες που εντάχθηκαν στο μέτρο, οι οποίοι είχαν αυτό το πρόβλημα που σας είπα προηγούμενα. </w:t>
      </w:r>
    </w:p>
    <w:p w14:paraId="498E4ACD" w14:textId="77777777" w:rsidR="00B84C6C" w:rsidRDefault="003C464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Αυτή την ώρα έχουμε, λοιπόν, αυτούς που θα ενταχθούν. Ε</w:t>
      </w:r>
      <w:r>
        <w:rPr>
          <w:rFonts w:eastAsia="Times New Roman"/>
          <w:bCs/>
          <w:shd w:val="clear" w:color="auto" w:fill="FFFFFF"/>
        </w:rPr>
        <w:t>ίναι</w:t>
      </w:r>
      <w:r>
        <w:rPr>
          <w:rFonts w:eastAsia="Times New Roman" w:cs="Times New Roman"/>
          <w:bCs/>
          <w:shd w:val="clear" w:color="auto" w:fill="FFFFFF"/>
        </w:rPr>
        <w:t xml:space="preserve"> δέκα χιλιάδες οκτακόσιοι δ</w:t>
      </w:r>
      <w:r>
        <w:rPr>
          <w:rFonts w:eastAsia="Times New Roman" w:cs="Times New Roman"/>
          <w:bCs/>
          <w:shd w:val="clear" w:color="auto" w:fill="FFFFFF"/>
        </w:rPr>
        <w:t xml:space="preserve">εκαέξι συν τους χίλιους τετρακόσιους επιλαχόντες -θα μπουν και αυτοί- </w:t>
      </w:r>
      <w:r>
        <w:rPr>
          <w:rFonts w:eastAsia="Times New Roman" w:cs="Times New Roman"/>
          <w:bCs/>
          <w:shd w:val="clear" w:color="auto" w:fill="FFFFFF"/>
        </w:rPr>
        <w:lastRenderedPageBreak/>
        <w:t>δηλαδή έντεκα χιλιάδες πεντακόσια ογδόντα έξι περίπου άτομα. Σε αυτά να προσθέσουμε και τους δύο χιλιάδες οκτακόσιους, που είχαν το πρόβλημα από παλιά. Οι δύο χιλιάδες διακόσιοι θα μπουν</w:t>
      </w:r>
      <w:r>
        <w:rPr>
          <w:rFonts w:eastAsia="Times New Roman" w:cs="Times New Roman"/>
          <w:bCs/>
          <w:shd w:val="clear" w:color="auto" w:fill="FFFFFF"/>
        </w:rPr>
        <w:t xml:space="preserve">. </w:t>
      </w:r>
    </w:p>
    <w:p w14:paraId="498E4ACE" w14:textId="77777777" w:rsidR="00B84C6C" w:rsidRDefault="003C4644">
      <w:pPr>
        <w:spacing w:line="600" w:lineRule="auto"/>
        <w:ind w:firstLine="720"/>
        <w:jc w:val="both"/>
        <w:rPr>
          <w:rFonts w:eastAsia="Times New Roman"/>
          <w:szCs w:val="24"/>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γνωστό το πρόβλημα, κύριε συνάδελφε, -βλέπω τον κ</w:t>
      </w:r>
      <w:r>
        <w:rPr>
          <w:rFonts w:eastAsia="Times New Roman" w:cs="Times New Roman"/>
          <w:bCs/>
          <w:shd w:val="clear" w:color="auto" w:fill="FFFFFF"/>
        </w:rPr>
        <w:t>.</w:t>
      </w:r>
      <w:r>
        <w:rPr>
          <w:rFonts w:eastAsia="Times New Roman" w:cs="Times New Roman"/>
          <w:bCs/>
          <w:shd w:val="clear" w:color="auto" w:fill="FFFFFF"/>
        </w:rPr>
        <w:t xml:space="preserve"> </w:t>
      </w:r>
      <w:proofErr w:type="spellStart"/>
      <w:r>
        <w:rPr>
          <w:rFonts w:eastAsia="Times New Roman" w:cs="Times New Roman"/>
          <w:bCs/>
          <w:shd w:val="clear" w:color="auto" w:fill="FFFFFF"/>
        </w:rPr>
        <w:t>Μιχελογιαννάκη</w:t>
      </w:r>
      <w:proofErr w:type="spellEnd"/>
      <w:r>
        <w:rPr>
          <w:rFonts w:eastAsia="Times New Roman" w:cs="Times New Roman"/>
          <w:bCs/>
          <w:shd w:val="clear" w:color="auto" w:fill="FFFFFF"/>
        </w:rPr>
        <w:t xml:space="preserve">- ιδιαίτερα στην Κρήτη, με το «Φόρμα 6» και λύνεται προς αυτή την κατεύθυνση. </w:t>
      </w:r>
      <w:r>
        <w:rPr>
          <w:rFonts w:eastAsia="Times New Roman"/>
          <w:szCs w:val="24"/>
        </w:rPr>
        <w:t>Άρα εμείς τώρα ουσιαστικά δίνουμε τη δυνατότητα και ενισχύουμε τους νέους ανθρώπους που είπαμε.</w:t>
      </w:r>
    </w:p>
    <w:p w14:paraId="498E4ACF" w14:textId="77777777" w:rsidR="00B84C6C" w:rsidRDefault="003C4644">
      <w:pPr>
        <w:spacing w:line="600" w:lineRule="auto"/>
        <w:ind w:firstLine="720"/>
        <w:jc w:val="both"/>
        <w:rPr>
          <w:rFonts w:eastAsia="Times New Roman"/>
          <w:szCs w:val="24"/>
        </w:rPr>
      </w:pPr>
      <w:r>
        <w:rPr>
          <w:rFonts w:eastAsia="Times New Roman"/>
          <w:szCs w:val="24"/>
        </w:rPr>
        <w:t xml:space="preserve">Βεβαίως από εκεί και πέρα, επειδή βάλατε το μεγάλο ζήτημα των δικαιωμάτων, είναι ένα θέμα που αναδεικνύεται σε όλες τις συζητήσεις που έχουμε κάνει. Χθες στη Λάρισα μάλιστα μπήκε και από πλευράς του Πρωθυπουργού ότι πρέπει στα πλαίσια της νέας αναθεώρησης </w:t>
      </w:r>
      <w:r>
        <w:rPr>
          <w:rFonts w:eastAsia="Times New Roman"/>
          <w:szCs w:val="24"/>
        </w:rPr>
        <w:t xml:space="preserve">να δούμε πώς θα το αντιμετωπίσουμε. </w:t>
      </w:r>
    </w:p>
    <w:p w14:paraId="498E4AD0" w14:textId="77777777" w:rsidR="00B84C6C" w:rsidRDefault="003C4644">
      <w:pPr>
        <w:spacing w:line="600" w:lineRule="auto"/>
        <w:ind w:firstLine="720"/>
        <w:jc w:val="both"/>
        <w:rPr>
          <w:rFonts w:eastAsia="Times New Roman"/>
          <w:szCs w:val="24"/>
        </w:rPr>
      </w:pPr>
      <w:r>
        <w:rPr>
          <w:rFonts w:eastAsia="Times New Roman"/>
          <w:szCs w:val="24"/>
        </w:rPr>
        <w:t>Και επειδή χρησιμοποιείται διαρκώς η φράση «αγρότες του καναπέ», λέμε πολύ απλά ότι δεν είναι δυνατόν να πορευόμαστε με δικαιώματα που σέρνονται εδώ και χρόνια, στερώντας τη δυνατότητα στους ανθρώπους για τους οποίους ό</w:t>
      </w:r>
      <w:r>
        <w:rPr>
          <w:rFonts w:eastAsia="Times New Roman"/>
          <w:szCs w:val="24"/>
        </w:rPr>
        <w:t>λοι ενδιαφερόμαστε και όλοι συζητάμε, να ενταχθούν σε αυτήν τη δραστηριότητα. Εμείς ετοιμαζόμαστε, εν όψει της αναθεώρησης, να καταθέσουμε συγκεκριμένες προτάσεις.</w:t>
      </w:r>
    </w:p>
    <w:p w14:paraId="498E4AD1" w14:textId="77777777" w:rsidR="00B84C6C" w:rsidRDefault="003C464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συνάδελφε, έχετε τον λόγο για τη δευτερολογία σας.</w:t>
      </w:r>
    </w:p>
    <w:p w14:paraId="498E4AD2" w14:textId="77777777" w:rsidR="00B84C6C" w:rsidRDefault="003C4644">
      <w:pPr>
        <w:spacing w:line="600" w:lineRule="auto"/>
        <w:ind w:firstLine="720"/>
        <w:jc w:val="both"/>
        <w:rPr>
          <w:rFonts w:eastAsia="Times New Roman"/>
          <w:szCs w:val="24"/>
        </w:rPr>
      </w:pPr>
      <w:r>
        <w:rPr>
          <w:rFonts w:eastAsia="Times New Roman"/>
          <w:b/>
          <w:szCs w:val="24"/>
        </w:rPr>
        <w:lastRenderedPageBreak/>
        <w:t>ΠΑΝΑΓΙΩΤΑ ΒΡΑΝΤΖΑ:</w:t>
      </w:r>
      <w:r>
        <w:rPr>
          <w:rFonts w:eastAsia="Times New Roman"/>
          <w:szCs w:val="24"/>
        </w:rPr>
        <w:t xml:space="preserve"> Ευχαριστώ για την ενημέρωση και αντιλαμβάνομαι ότι θεωρείτε κι εσείς το εθνικό απόθεμα εργαλείο. Βεβαίως, έχω κάποιες ενστάσεις. Δεν αρκεί, κατά τη γνώμη μου, μόνο η αύξηση του ποσοστού κατανομής του εθνικού αποθέματος σε σχέση με τη βα</w:t>
      </w:r>
      <w:r>
        <w:rPr>
          <w:rFonts w:eastAsia="Times New Roman"/>
          <w:szCs w:val="24"/>
        </w:rPr>
        <w:t>σική ενίσχυση και θα εξηγήσω τι ακριβώς εννοώ. Και βεβαίως, να επισημάνω ότι εφόσον συμφωνούμε όλοι ότι πρέπει να αναθεωρήσουμε την Κοινή Αγροτική Πολιτική και να δημιουργήσουμε διαφορετικό τρόπο κατανομής των δικαιωμάτων, θα πρέπει να είμαστε προετοιμασμέ</w:t>
      </w:r>
      <w:r>
        <w:rPr>
          <w:rFonts w:eastAsia="Times New Roman"/>
          <w:szCs w:val="24"/>
        </w:rPr>
        <w:t>νοι το 2019 να καταθέσουμε την πρόταση.</w:t>
      </w:r>
    </w:p>
    <w:p w14:paraId="498E4AD3" w14:textId="77777777" w:rsidR="00B84C6C" w:rsidRDefault="003C4644">
      <w:pPr>
        <w:spacing w:line="600" w:lineRule="auto"/>
        <w:ind w:firstLine="720"/>
        <w:jc w:val="both"/>
        <w:rPr>
          <w:rFonts w:eastAsia="Times New Roman"/>
          <w:szCs w:val="24"/>
        </w:rPr>
      </w:pPr>
      <w:r>
        <w:rPr>
          <w:rFonts w:eastAsia="Times New Roman"/>
          <w:szCs w:val="24"/>
        </w:rPr>
        <w:t>Ο λόγος, λοιπόν, για τον οποίο θεωρώ ότι οι όροι και οι συνθήκες κατανομής του εθνικού αποθέματος είναι εξέχουσας σημασίας και σπουδαιότητας, στηρίζεται στην εμπειρία που έχουμε από το 2015. Σύμφωνα με τα στοιχεία, μ</w:t>
      </w:r>
      <w:r>
        <w:rPr>
          <w:rFonts w:eastAsia="Times New Roman"/>
          <w:szCs w:val="24"/>
        </w:rPr>
        <w:t>εταξύ των δικαιούχων νεοεισερχόμενων 2014-2015 υπήρξαν πολλοί υπερήλικες συνταξιούχοι. Όπως αντιλαμβάνεστε κάτι τέτοιο δεν συμβάλλει ούτε στην ηλικιακή ανανέωση του αγροτικού πληθυσμού ούτε στην αύξηση της παραγωγής και της παραγωγικότητας, αλλά ούτε και σ</w:t>
      </w:r>
      <w:r>
        <w:rPr>
          <w:rFonts w:eastAsia="Times New Roman"/>
          <w:szCs w:val="24"/>
        </w:rPr>
        <w:t>την ανάπτυξη του πρωτογενούς τομέα εν γένει.</w:t>
      </w:r>
    </w:p>
    <w:p w14:paraId="498E4AD4" w14:textId="77777777" w:rsidR="00B84C6C" w:rsidRDefault="003C4644">
      <w:pPr>
        <w:spacing w:line="600" w:lineRule="auto"/>
        <w:ind w:firstLine="720"/>
        <w:jc w:val="both"/>
        <w:rPr>
          <w:rFonts w:eastAsia="Times New Roman"/>
          <w:szCs w:val="24"/>
        </w:rPr>
      </w:pPr>
      <w:r>
        <w:rPr>
          <w:rFonts w:eastAsia="Times New Roman"/>
          <w:szCs w:val="24"/>
        </w:rPr>
        <w:t>Επιπλέον, το γεγονός ότι η συντριπτική πλειοψηφία αυτών των δικαιωμάτων μεταβιβάστηκαν απ’ τον πρώτο χρόνο, δείχνει ότι όλη η διαδικασία εντάχθηκε στ</w:t>
      </w:r>
      <w:r>
        <w:rPr>
          <w:rFonts w:eastAsia="Times New Roman"/>
          <w:szCs w:val="24"/>
        </w:rPr>
        <w:t>ο</w:t>
      </w:r>
      <w:r>
        <w:rPr>
          <w:rFonts w:eastAsia="Times New Roman"/>
          <w:szCs w:val="24"/>
        </w:rPr>
        <w:t xml:space="preserve"> γνωστ</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xml:space="preserve"> των διαδικασιών, όπου οι συνήθεις ύποπτοι κερ</w:t>
      </w:r>
      <w:r>
        <w:rPr>
          <w:rFonts w:eastAsia="Times New Roman"/>
          <w:szCs w:val="24"/>
        </w:rPr>
        <w:t>δίζουν ως μη όφειλαν σε βάρος των νέων και κατά βάση υγειών παραγωγικών δυνάμεων. Θα μπορού</w:t>
      </w:r>
      <w:r>
        <w:rPr>
          <w:rFonts w:eastAsia="Times New Roman"/>
          <w:szCs w:val="24"/>
        </w:rPr>
        <w:lastRenderedPageBreak/>
        <w:t>σαμε να είχαμε αποφύγει αυτό το φαινόμενο αν θεσπίζαμε πολύ υψηλό ποσοστό παρακράτησης –εγώ προτείνω 90%- γι’ αυτούς που κάνουν άμεσες μεταβιβάσεις και ελπίζω ότι αυ</w:t>
      </w:r>
      <w:r>
        <w:rPr>
          <w:rFonts w:eastAsia="Times New Roman"/>
          <w:szCs w:val="24"/>
        </w:rPr>
        <w:t>τό θα προβλεφθεί στις επόμενες κατανομές του εθνικού αποθέματος, δεδομένου ότι αυτό είναι μια εθνική επιλογή και δεν υπόκειται σε ευρωπαϊκούς κανονισμούς.</w:t>
      </w:r>
    </w:p>
    <w:p w14:paraId="498E4AD5" w14:textId="77777777" w:rsidR="00B84C6C" w:rsidRDefault="003C4644">
      <w:pPr>
        <w:spacing w:line="600" w:lineRule="auto"/>
        <w:ind w:firstLine="720"/>
        <w:jc w:val="both"/>
        <w:rPr>
          <w:rFonts w:eastAsia="Times New Roman"/>
          <w:szCs w:val="24"/>
        </w:rPr>
      </w:pPr>
      <w:r>
        <w:rPr>
          <w:rFonts w:eastAsia="Times New Roman"/>
          <w:szCs w:val="24"/>
        </w:rPr>
        <w:t>Επιπλέον, η επιλογή κατανομής νεοεισερχόμενου μιας μόνο συγκεκριμένης χρονιάς αντίκειται στο πνεύμα α</w:t>
      </w:r>
      <w:r>
        <w:rPr>
          <w:rFonts w:eastAsia="Times New Roman"/>
          <w:szCs w:val="24"/>
        </w:rPr>
        <w:t>λλά και στην ουσία του κανονισμού περί διασφάλισης της ίσης μεταχείρισης των γεωργών και την αποφυγή στρεβλώσεων της αγοράς και του ανταγωνισμού. Υπάρχουν πολλοί νεοεισερχόμενοι από την ιστορική περίοδο –και ξέρετε τι εννοώ- από την περίοδο κατανομής των δ</w:t>
      </w:r>
      <w:r>
        <w:rPr>
          <w:rFonts w:eastAsia="Times New Roman"/>
          <w:szCs w:val="24"/>
        </w:rPr>
        <w:t xml:space="preserve">ικαιωμάτων–μιλάω για το 2001- πολύ συχνά άτομα νεαρής ηλικίας ακόμη, γιατί ξεκίνησαν πολύ νωρίς, με δικαιώματα αξίας ίσης με το 20% ή 30% του μέσου όρου της περιφέρειας. Αυτοί οι αγρότες, που σχεδόν στο σύνολό τους είναι συνειδητής επιλογής κι όχι κυνηγοί </w:t>
      </w:r>
      <w:r>
        <w:rPr>
          <w:rFonts w:eastAsia="Times New Roman"/>
          <w:szCs w:val="24"/>
        </w:rPr>
        <w:t>προγραμμάτων και ενισχύσεων, δεν έχουν καμμία τύχη στο διηνεκές.</w:t>
      </w:r>
    </w:p>
    <w:p w14:paraId="498E4AD6" w14:textId="77777777" w:rsidR="00B84C6C" w:rsidRDefault="003C4644">
      <w:pPr>
        <w:spacing w:line="600" w:lineRule="auto"/>
        <w:ind w:firstLine="720"/>
        <w:jc w:val="both"/>
        <w:rPr>
          <w:rFonts w:eastAsia="Times New Roman"/>
          <w:szCs w:val="24"/>
        </w:rPr>
      </w:pPr>
      <w:r>
        <w:rPr>
          <w:rFonts w:eastAsia="Times New Roman"/>
          <w:szCs w:val="24"/>
        </w:rPr>
        <w:t>Επίσης, είπατε για οριζόντια μείωση των δικαιωμάτων. Θεωρώ ότι κ</w:t>
      </w:r>
      <w:r>
        <w:rPr>
          <w:rFonts w:eastAsia="Times New Roman"/>
          <w:szCs w:val="24"/>
        </w:rPr>
        <w:t>α</w:t>
      </w:r>
      <w:r>
        <w:rPr>
          <w:rFonts w:eastAsia="Times New Roman"/>
          <w:szCs w:val="24"/>
        </w:rPr>
        <w:t>ι αυτό θα είναι άδικο, εφόσον δεν έχουμε την ίδια κατανομή ανά περιφέρεια και την ίδια αξία ανά δικαιώματα, δεν ακούγεται λογι</w:t>
      </w:r>
      <w:r>
        <w:rPr>
          <w:rFonts w:eastAsia="Times New Roman"/>
          <w:szCs w:val="24"/>
        </w:rPr>
        <w:t>κό να εισφέρουν το ίδιο ποσοστό αγρότες με δικαιώματα αξίας υποπολλαπλάσια του μέσου όρου της περιφέρειας με εκείνους με δικαιώματα αξίας έως και πενήντα φορές την αξία του μέσου όρου. Αντιλαμβάνεστε ότι αυτό δεν αντίκειται μόνο στον κανονισμό, αλλά κυρίως</w:t>
      </w:r>
      <w:r>
        <w:rPr>
          <w:rFonts w:eastAsia="Times New Roman"/>
          <w:szCs w:val="24"/>
        </w:rPr>
        <w:t xml:space="preserve"> στην κοινή λογική.</w:t>
      </w:r>
    </w:p>
    <w:p w14:paraId="498E4AD7" w14:textId="77777777" w:rsidR="00B84C6C" w:rsidRDefault="003C4644">
      <w:pPr>
        <w:spacing w:line="600" w:lineRule="auto"/>
        <w:ind w:firstLine="720"/>
        <w:jc w:val="both"/>
        <w:rPr>
          <w:rFonts w:eastAsia="Times New Roman"/>
          <w:szCs w:val="24"/>
        </w:rPr>
      </w:pPr>
      <w:r>
        <w:rPr>
          <w:rFonts w:eastAsia="Times New Roman"/>
          <w:szCs w:val="24"/>
        </w:rPr>
        <w:lastRenderedPageBreak/>
        <w:t>Όσον αφορά την κτηνοτροφία, όπου η ενίσχυση εδράζεται στον βοσκότοπο, ο οποίος κατανέμεται με τη γνωστή αμαρτωλή τεχνική λύση, η κατάσταση από πλευράς αδικίας και ανισότητας γίνεται εκρηκτική. Θεωρώ ότι η καταβολή σε πολίτες δημοσίου χρ</w:t>
      </w:r>
      <w:r>
        <w:rPr>
          <w:rFonts w:eastAsia="Times New Roman"/>
          <w:szCs w:val="24"/>
        </w:rPr>
        <w:t xml:space="preserve">ήματος, εθνικού ή ευρωπαϊκού, πρέπει να </w:t>
      </w:r>
      <w:proofErr w:type="spellStart"/>
      <w:r>
        <w:rPr>
          <w:rFonts w:eastAsia="Times New Roman"/>
          <w:szCs w:val="24"/>
        </w:rPr>
        <w:t>διέπεται</w:t>
      </w:r>
      <w:proofErr w:type="spellEnd"/>
      <w:r>
        <w:rPr>
          <w:rFonts w:eastAsia="Times New Roman"/>
          <w:szCs w:val="24"/>
        </w:rPr>
        <w:t xml:space="preserve"> από διαφάνεια και δημοσιοποίηση -είναι ένα θέμα που θέλω απάντηση, κύριε Υπουργέ-, σύμφωνα πάντα με την ισχύουσα εθνική και </w:t>
      </w:r>
      <w:proofErr w:type="spellStart"/>
      <w:r>
        <w:rPr>
          <w:rFonts w:eastAsia="Times New Roman"/>
          <w:szCs w:val="24"/>
        </w:rPr>
        <w:t>ενωσιακή</w:t>
      </w:r>
      <w:proofErr w:type="spellEnd"/>
      <w:r>
        <w:rPr>
          <w:rFonts w:eastAsia="Times New Roman"/>
          <w:szCs w:val="24"/>
        </w:rPr>
        <w:t xml:space="preserve"> νομοθεσία, κάτι που δεν γίνεται για το εθνικό απόθεμα. Κι εδώ ισχύει ότι δ</w:t>
      </w:r>
      <w:r>
        <w:rPr>
          <w:rFonts w:eastAsia="Times New Roman"/>
          <w:szCs w:val="24"/>
        </w:rPr>
        <w:t>εν φτάνει να είμαστε, αλλά πρέπει και να φαινόμαστε τίμιοι. Σας καλώ, λοιπόν, να κάνετε ό,τι είναι αναγκαίο, ώστε αφ’ ενός το εθνικό απόθεμα να μοιράζεται δίκαια και να επιτελεί παραγωγικό σκοπό και αφ’ ετέρου, να γίνεται αυτό με πλήρη διαφάνεια και όλα τα</w:t>
      </w:r>
      <w:r>
        <w:rPr>
          <w:rFonts w:eastAsia="Times New Roman"/>
          <w:szCs w:val="24"/>
        </w:rPr>
        <w:t xml:space="preserve"> στοιχεία να είναι σε γνώση των αγροτών και όλων των πολιτών.</w:t>
      </w:r>
    </w:p>
    <w:p w14:paraId="498E4AD8"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4AD9" w14:textId="77777777" w:rsidR="00B84C6C" w:rsidRDefault="003C464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 Βουλής, δεκαέξι μαθήτριες και μαθητές και μία εκπαιδευτική συνοδός από το 9</w:t>
      </w:r>
      <w:r>
        <w:rPr>
          <w:rFonts w:eastAsia="Times New Roman"/>
          <w:szCs w:val="24"/>
          <w:vertAlign w:val="superscript"/>
        </w:rPr>
        <w:t>ο</w:t>
      </w:r>
      <w:r>
        <w:rPr>
          <w:rFonts w:eastAsia="Times New Roman"/>
          <w:szCs w:val="24"/>
        </w:rPr>
        <w:t xml:space="preserve"> Δημοτικό Σχολείο Αλίμου.</w:t>
      </w:r>
    </w:p>
    <w:p w14:paraId="498E4ADA" w14:textId="77777777" w:rsidR="00B84C6C" w:rsidRDefault="003C4644">
      <w:pPr>
        <w:spacing w:line="600" w:lineRule="auto"/>
        <w:ind w:firstLine="720"/>
        <w:jc w:val="both"/>
        <w:rPr>
          <w:rFonts w:eastAsia="Times New Roman"/>
          <w:szCs w:val="24"/>
        </w:rPr>
      </w:pPr>
      <w:r>
        <w:rPr>
          <w:rFonts w:eastAsia="Times New Roman"/>
          <w:szCs w:val="24"/>
        </w:rPr>
        <w:t>Η Βουλή σάς καλωσορίζει.</w:t>
      </w:r>
    </w:p>
    <w:p w14:paraId="498E4ADB" w14:textId="77777777" w:rsidR="00B84C6C" w:rsidRDefault="003C4644">
      <w:pPr>
        <w:spacing w:line="600" w:lineRule="auto"/>
        <w:ind w:firstLine="720"/>
        <w:jc w:val="center"/>
        <w:rPr>
          <w:rFonts w:eastAsia="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πτέρυγες της Βουλής)</w:t>
      </w:r>
    </w:p>
    <w:p w14:paraId="498E4ADC" w14:textId="77777777" w:rsidR="00B84C6C" w:rsidRDefault="003C4644">
      <w:pPr>
        <w:spacing w:line="600" w:lineRule="auto"/>
        <w:ind w:firstLine="720"/>
        <w:jc w:val="both"/>
        <w:rPr>
          <w:rFonts w:eastAsia="Times New Roman"/>
          <w:szCs w:val="24"/>
        </w:rPr>
      </w:pPr>
      <w:r>
        <w:rPr>
          <w:rFonts w:eastAsia="Times New Roman"/>
          <w:szCs w:val="24"/>
        </w:rPr>
        <w:t>Παρακαλώ, κύριε Υπουργέ, έχετε τον λόγο.</w:t>
      </w:r>
    </w:p>
    <w:p w14:paraId="498E4ADD" w14:textId="77777777" w:rsidR="00B84C6C" w:rsidRDefault="003C4644">
      <w:pPr>
        <w:spacing w:after="0" w:line="600" w:lineRule="auto"/>
        <w:ind w:firstLine="720"/>
        <w:jc w:val="both"/>
        <w:rPr>
          <w:rFonts w:eastAsia="Times New Roman"/>
          <w:bCs/>
          <w:szCs w:val="24"/>
        </w:rPr>
      </w:pPr>
      <w:r>
        <w:rPr>
          <w:rFonts w:eastAsia="Times New Roman"/>
          <w:b/>
          <w:bCs/>
          <w:szCs w:val="24"/>
        </w:rPr>
        <w:t xml:space="preserve">ΕΥΑΓΓΕΛΟΣ ΑΠΟΣΤΟΛΟΥ (Υπουργός Αγροτικής Ανάπτυξης και Τροφίμων): </w:t>
      </w:r>
      <w:r>
        <w:rPr>
          <w:rFonts w:eastAsia="Times New Roman"/>
          <w:bCs/>
          <w:szCs w:val="24"/>
        </w:rPr>
        <w:t>Κυρία συνάδελφε, κατ</w:t>
      </w:r>
      <w:r>
        <w:rPr>
          <w:rFonts w:eastAsia="Times New Roman"/>
          <w:bCs/>
          <w:szCs w:val="24"/>
        </w:rPr>
        <w:t xml:space="preserve">’ </w:t>
      </w:r>
      <w:r>
        <w:rPr>
          <w:rFonts w:eastAsia="Times New Roman"/>
          <w:bCs/>
          <w:szCs w:val="24"/>
        </w:rPr>
        <w:t>αρχάς θα συμφωνήσω μαζί σας, εν</w:t>
      </w:r>
      <w:r>
        <w:rPr>
          <w:rFonts w:eastAsia="Times New Roman"/>
          <w:bCs/>
          <w:szCs w:val="24"/>
        </w:rPr>
        <w:t xml:space="preserve"> </w:t>
      </w:r>
      <w:r>
        <w:rPr>
          <w:rFonts w:eastAsia="Times New Roman"/>
          <w:bCs/>
          <w:szCs w:val="24"/>
        </w:rPr>
        <w:t xml:space="preserve">όψει ιδιαίτερα της αναθεώρησης της νέας ΚΑΠ, ότι πρέπει να δούμε </w:t>
      </w:r>
      <w:r>
        <w:rPr>
          <w:rFonts w:eastAsia="Times New Roman"/>
          <w:bCs/>
          <w:szCs w:val="24"/>
        </w:rPr>
        <w:t xml:space="preserve">όλα αυτά τα ζητήματα και, ιδιαίτερα, να μεταφέρουμε πόρους από τον πρώτο στον δεύτερο πυλώνα. Όμως αυτή την ώρα είμαστε υποχρεωμένοι να προσεγγίζουμε τα ζητήματα με βάση αυτά που έχουμε μπροστά μας. </w:t>
      </w:r>
    </w:p>
    <w:p w14:paraId="498E4ADE"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Το λέω αυτό, διότι το να αυξήσουμε το απόθεμα από 2% σε </w:t>
      </w:r>
      <w:r>
        <w:rPr>
          <w:rFonts w:eastAsia="Times New Roman"/>
          <w:bCs/>
          <w:szCs w:val="24"/>
        </w:rPr>
        <w:t xml:space="preserve">4,5% αντιλαμβάνεστε ότι είναι ένας διπλασιασμός και κάτι. Αυτό έχει τις επιπτώσεις του μειώνοντας τη βασική ενίσχυση. Άρα λοιπόν, οι κινήσεις θα πρέπει να είναι όσο το δυνατόν μετρημένες, για να μην έχουμε άλλους είδους παρατράγουδα. </w:t>
      </w:r>
    </w:p>
    <w:p w14:paraId="498E4ADF" w14:textId="77777777" w:rsidR="00B84C6C" w:rsidRDefault="003C4644">
      <w:pPr>
        <w:spacing w:after="0" w:line="600" w:lineRule="auto"/>
        <w:ind w:firstLine="720"/>
        <w:jc w:val="both"/>
        <w:rPr>
          <w:rFonts w:eastAsia="Times New Roman"/>
          <w:bCs/>
          <w:szCs w:val="24"/>
        </w:rPr>
      </w:pPr>
      <w:r>
        <w:rPr>
          <w:rFonts w:eastAsia="Times New Roman"/>
          <w:bCs/>
          <w:szCs w:val="24"/>
        </w:rPr>
        <w:t>Το δεύτερο που θέλω να πω είναι ότι δεν είναι απλό πράγμα να δημοσιοποιηθούν καταστάσεις ονομάτων με ποσά κ.λπ., διότι ενδέχεται να βρεθούμε στην παραβίαση προσωπικών δεδομένων. Και από αυτή την άποψη, λοιπόν, δεν θέλουμε να δημιουργήσουμε προβλήματα, πόσο</w:t>
      </w:r>
      <w:r>
        <w:rPr>
          <w:rFonts w:eastAsia="Times New Roman"/>
          <w:bCs/>
          <w:szCs w:val="24"/>
        </w:rPr>
        <w:t xml:space="preserve"> μάλλον όταν έχουμε πίσω μας μια Ευρωπαϊκή Επιτροπή. </w:t>
      </w:r>
    </w:p>
    <w:p w14:paraId="498E4AE0" w14:textId="77777777" w:rsidR="00B84C6C" w:rsidRDefault="003C4644">
      <w:pPr>
        <w:spacing w:after="0" w:line="600" w:lineRule="auto"/>
        <w:ind w:firstLine="720"/>
        <w:jc w:val="both"/>
        <w:rPr>
          <w:rFonts w:eastAsia="Times New Roman"/>
          <w:bCs/>
          <w:szCs w:val="24"/>
        </w:rPr>
      </w:pPr>
      <w:r>
        <w:rPr>
          <w:rFonts w:eastAsia="Times New Roman"/>
          <w:bCs/>
          <w:szCs w:val="24"/>
        </w:rPr>
        <w:t>Επειδή, όμως, πραγματικά ξεκινήσαμε μία συζήτηση που αφορά δικαιώματα, από τη δική μας πλευρά πρέπει από τώρα να αρχίσουμε να προετοιμαζόμαστε, για να τεκμηριώσουμε τις απόψεις μας στην Ευρωπαϊκή Επιτρο</w:t>
      </w:r>
      <w:r>
        <w:rPr>
          <w:rFonts w:eastAsia="Times New Roman"/>
          <w:bCs/>
          <w:szCs w:val="24"/>
        </w:rPr>
        <w:t xml:space="preserve">πή όταν θα έρθει η ώρα. </w:t>
      </w:r>
      <w:r>
        <w:rPr>
          <w:rFonts w:eastAsia="Times New Roman"/>
          <w:bCs/>
          <w:szCs w:val="24"/>
        </w:rPr>
        <w:lastRenderedPageBreak/>
        <w:t>Βεβαίως, αυτό θα το κάνουμε, όχι από μόνοι μας, αλλά σε συνεργασία με άλλες χώρες, ιδιαίτερα με τις χώρες του Νότου, όπου έχουμε σε μερικά ζητήματα -και ιδιαίτερα σε αυτό το ζήτημα- κοινή αντίληψη. Θα τα δούμε όλα αυτά, όμως, στη δι</w:t>
      </w:r>
      <w:r>
        <w:rPr>
          <w:rFonts w:eastAsia="Times New Roman"/>
          <w:bCs/>
          <w:szCs w:val="24"/>
        </w:rPr>
        <w:t xml:space="preserve">αδρομή. </w:t>
      </w:r>
    </w:p>
    <w:p w14:paraId="498E4AE1" w14:textId="77777777" w:rsidR="00B84C6C" w:rsidRDefault="003C4644">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Ευχαριστούμε. </w:t>
      </w:r>
    </w:p>
    <w:p w14:paraId="498E4AE2"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Και τώρα προχωρούμε στην τελευταία για σήμερα </w:t>
      </w:r>
      <w:r>
        <w:rPr>
          <w:rFonts w:eastAsia="Times New Roman"/>
          <w:bCs/>
          <w:szCs w:val="24"/>
        </w:rPr>
        <w:t xml:space="preserve">την </w:t>
      </w:r>
      <w:r>
        <w:rPr>
          <w:rFonts w:eastAsia="Times New Roman"/>
          <w:bCs/>
          <w:szCs w:val="24"/>
        </w:rPr>
        <w:t xml:space="preserve">έβδομη </w:t>
      </w:r>
      <w:r>
        <w:rPr>
          <w:rFonts w:eastAsia="Times New Roman"/>
          <w:bCs/>
          <w:szCs w:val="24"/>
        </w:rPr>
        <w:t>με αριθμό 40/9-10-2017</w:t>
      </w:r>
      <w:r>
        <w:rPr>
          <w:rFonts w:eastAsia="Times New Roman"/>
          <w:bCs/>
          <w:szCs w:val="24"/>
        </w:rPr>
        <w:t xml:space="preserve"> επίκαιρη ερώτηση δεύτερου κύκλου του Ανεξάρτητου Βουλευτή Β΄ Αθηνών κ. </w:t>
      </w:r>
      <w:r>
        <w:rPr>
          <w:rFonts w:eastAsia="Times New Roman"/>
          <w:bCs/>
          <w:szCs w:val="24"/>
        </w:rPr>
        <w:t xml:space="preserve">Θεοχάρη (Χάρη) </w:t>
      </w:r>
      <w:r>
        <w:rPr>
          <w:rFonts w:eastAsia="Times New Roman"/>
          <w:bCs/>
          <w:szCs w:val="24"/>
        </w:rPr>
        <w:t>Θεοχάρη προς τον Υπουργό Αγροτ</w:t>
      </w:r>
      <w:r>
        <w:rPr>
          <w:rFonts w:eastAsia="Times New Roman"/>
          <w:bCs/>
          <w:szCs w:val="24"/>
        </w:rPr>
        <w:t xml:space="preserve">ικής Ανάπτυξης και Τροφίμων, σχετικά με την καθυστέρηση στις αποζημιώσεις πληγέντων αλιέων από τη ρύπανση του Σαρωνικού. </w:t>
      </w:r>
    </w:p>
    <w:p w14:paraId="498E4AE3"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Κύριε Θεοχάρη, έχετε το λόγο για δύο λεπτά. </w:t>
      </w:r>
    </w:p>
    <w:p w14:paraId="498E4AE4" w14:textId="77777777" w:rsidR="00B84C6C" w:rsidRDefault="003C4644">
      <w:pPr>
        <w:spacing w:after="0" w:line="600" w:lineRule="auto"/>
        <w:ind w:firstLine="720"/>
        <w:jc w:val="both"/>
        <w:rPr>
          <w:rFonts w:eastAsia="Times New Roman"/>
          <w:bCs/>
          <w:szCs w:val="24"/>
        </w:rPr>
      </w:pPr>
      <w:r>
        <w:rPr>
          <w:rFonts w:eastAsia="Times New Roman"/>
          <w:b/>
          <w:bCs/>
          <w:szCs w:val="24"/>
        </w:rPr>
        <w:t xml:space="preserve">ΘΕΟΧΑΡΗΣ (ΧΑΡΗΣ) ΘΕΟΧΑΡΗΣ: </w:t>
      </w:r>
      <w:r>
        <w:rPr>
          <w:rFonts w:eastAsia="Times New Roman"/>
          <w:bCs/>
          <w:szCs w:val="24"/>
        </w:rPr>
        <w:t xml:space="preserve">Ευχαριστώ, κύριε Πρόεδρε. </w:t>
      </w:r>
    </w:p>
    <w:p w14:paraId="498E4AE5" w14:textId="77777777" w:rsidR="00B84C6C" w:rsidRDefault="003C4644">
      <w:pPr>
        <w:spacing w:after="0" w:line="600" w:lineRule="auto"/>
        <w:ind w:firstLine="720"/>
        <w:jc w:val="both"/>
        <w:rPr>
          <w:rFonts w:eastAsia="Times New Roman"/>
          <w:bCs/>
          <w:szCs w:val="24"/>
        </w:rPr>
      </w:pPr>
      <w:r>
        <w:rPr>
          <w:rFonts w:eastAsia="Times New Roman"/>
          <w:bCs/>
          <w:szCs w:val="24"/>
        </w:rPr>
        <w:t>Κύριε Υπουργέ, η καταστροφή που έχο</w:t>
      </w:r>
      <w:r>
        <w:rPr>
          <w:rFonts w:eastAsia="Times New Roman"/>
          <w:bCs/>
          <w:szCs w:val="24"/>
        </w:rPr>
        <w:t xml:space="preserve">υν υποστεί οι αλιείς του Σαρωνικού είναι δεδομένη και υπαρκτή. Έχει περάσει ένας μήνας πια από το ναυάγιο του «Αγία Ζώνη» και τη διαρροή του μαζούτ, αλλά οι καθυστερήσεις είναι σημαντικές και υπαρκτές πια. </w:t>
      </w:r>
    </w:p>
    <w:p w14:paraId="498E4AE6" w14:textId="77777777" w:rsidR="00B84C6C" w:rsidRDefault="003C4644">
      <w:pPr>
        <w:spacing w:after="0" w:line="600" w:lineRule="auto"/>
        <w:ind w:firstLine="720"/>
        <w:jc w:val="both"/>
        <w:rPr>
          <w:rFonts w:eastAsia="Times New Roman"/>
          <w:bCs/>
          <w:szCs w:val="24"/>
        </w:rPr>
      </w:pPr>
      <w:r>
        <w:rPr>
          <w:rFonts w:eastAsia="Times New Roman"/>
          <w:bCs/>
          <w:szCs w:val="24"/>
        </w:rPr>
        <w:t>Νομίζω ότι το Υπουργείο Αγροτικής Ανάπτυξης και Τ</w:t>
      </w:r>
      <w:r>
        <w:rPr>
          <w:rFonts w:eastAsia="Times New Roman"/>
          <w:bCs/>
          <w:szCs w:val="24"/>
        </w:rPr>
        <w:t xml:space="preserve">ροφίμων οφείλει να βοηθήσει τους αλιείς, δεδομένου μάλιστα ότι από </w:t>
      </w:r>
      <w:r>
        <w:rPr>
          <w:rFonts w:eastAsia="Times New Roman"/>
          <w:bCs/>
          <w:szCs w:val="24"/>
        </w:rPr>
        <w:t xml:space="preserve">την </w:t>
      </w:r>
      <w:r>
        <w:rPr>
          <w:rFonts w:eastAsia="Times New Roman"/>
          <w:bCs/>
          <w:szCs w:val="24"/>
        </w:rPr>
        <w:t>1</w:t>
      </w:r>
      <w:r w:rsidRPr="00F5105D">
        <w:rPr>
          <w:rFonts w:eastAsia="Times New Roman"/>
          <w:bCs/>
          <w:szCs w:val="24"/>
          <w:vertAlign w:val="superscript"/>
        </w:rPr>
        <w:t>η</w:t>
      </w:r>
      <w:r>
        <w:rPr>
          <w:rFonts w:eastAsia="Times New Roman"/>
          <w:bCs/>
          <w:szCs w:val="24"/>
        </w:rPr>
        <w:t xml:space="preserve"> Οκτωβρίου</w:t>
      </w:r>
      <w:r>
        <w:rPr>
          <w:rFonts w:eastAsia="Times New Roman"/>
          <w:bCs/>
          <w:szCs w:val="24"/>
        </w:rPr>
        <w:t xml:space="preserve"> έχει ανοίξει η περίοδος για τη μέση αλιεία και για τις μηχανότρατες, οπότε τα διαφυγόντα κέρδη τους και η απειλή για την οικονομική τους κατάσταση είναι πια συγκεκριμένα. </w:t>
      </w:r>
    </w:p>
    <w:p w14:paraId="498E4AE7"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Υπάρχουν συγκεκριμένες διαδικασίες αποζημίωσης για τους πληγέντες αλιείς, αλλά αυτή τη στιγμή βλέπουμε ότι υπάρχουν καθυστερήσεις, καθώς και μία έλλειψη συντονισμού των κρατικών υπηρεσιών, που καθυστερεί τη διεκδίκηση των αποζημιώσεων από το Διεθνές Ταμείο</w:t>
      </w:r>
      <w:r>
        <w:rPr>
          <w:rFonts w:eastAsia="Times New Roman"/>
          <w:bCs/>
          <w:szCs w:val="24"/>
        </w:rPr>
        <w:t xml:space="preserve"> Αποζημιώσεων στη Ρύπανση Πετρελαίου, που εδρεύει στο Λονδίνο, καθώς και από το Ευρωπαϊκό Ταμείο Θάλασσας και Αλιείας στο πλαίσιο του Επιχειρησιακού Προγράμματος Αλιείας και Θάλασσας 2014-2020. </w:t>
      </w:r>
    </w:p>
    <w:p w14:paraId="498E4AE8" w14:textId="77777777" w:rsidR="00B84C6C" w:rsidRDefault="003C4644">
      <w:pPr>
        <w:spacing w:after="0" w:line="600" w:lineRule="auto"/>
        <w:ind w:firstLine="720"/>
        <w:jc w:val="both"/>
        <w:rPr>
          <w:rFonts w:eastAsia="Times New Roman"/>
          <w:bCs/>
          <w:szCs w:val="24"/>
        </w:rPr>
      </w:pPr>
      <w:r>
        <w:rPr>
          <w:rFonts w:eastAsia="Times New Roman"/>
          <w:bCs/>
          <w:szCs w:val="24"/>
        </w:rPr>
        <w:t>Συνεπώς με βάση τα παραπάνω σας ρωτώ: Ποιες οι ενέργειες στις</w:t>
      </w:r>
      <w:r>
        <w:rPr>
          <w:rFonts w:eastAsia="Times New Roman"/>
          <w:bCs/>
          <w:szCs w:val="24"/>
        </w:rPr>
        <w:t xml:space="preserve"> οποίες έχετε προβεί για την οικονομική ανακούφιση των πληγέντων αλιέων από τη ρύπανση του Σαρωνικού; </w:t>
      </w:r>
    </w:p>
    <w:p w14:paraId="498E4AE9" w14:textId="77777777" w:rsidR="00B84C6C" w:rsidRDefault="003C4644">
      <w:pPr>
        <w:spacing w:after="0" w:line="600" w:lineRule="auto"/>
        <w:ind w:firstLine="720"/>
        <w:jc w:val="both"/>
        <w:rPr>
          <w:rFonts w:eastAsia="Times New Roman"/>
          <w:bCs/>
          <w:szCs w:val="24"/>
        </w:rPr>
      </w:pPr>
      <w:r>
        <w:rPr>
          <w:rFonts w:eastAsia="Times New Roman"/>
          <w:bCs/>
          <w:szCs w:val="24"/>
        </w:rPr>
        <w:t>Υπάρχει πρόβλεψη για έκτακτη ή και εφάπαξ αποζημίωση από εθνικούς πόρους; Αν ναι, ποιος είναι ο αριθμός των αλιέων που πρόκειται να ενισχυθούν οικονομικά</w:t>
      </w:r>
      <w:r>
        <w:rPr>
          <w:rFonts w:eastAsia="Times New Roman"/>
          <w:bCs/>
          <w:szCs w:val="24"/>
        </w:rPr>
        <w:t xml:space="preserve">; </w:t>
      </w:r>
    </w:p>
    <w:p w14:paraId="498E4AEA"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Ποια η πρόοδος εκ μέρους του Υπουργείου στη σύνταξη του φακέλου, ώστε να </w:t>
      </w:r>
      <w:proofErr w:type="spellStart"/>
      <w:r>
        <w:rPr>
          <w:rFonts w:eastAsia="Times New Roman"/>
          <w:bCs/>
          <w:szCs w:val="24"/>
        </w:rPr>
        <w:t>στοιχειοθετηθεί</w:t>
      </w:r>
      <w:proofErr w:type="spellEnd"/>
      <w:r>
        <w:rPr>
          <w:rFonts w:eastAsia="Times New Roman"/>
          <w:bCs/>
          <w:szCs w:val="24"/>
        </w:rPr>
        <w:t xml:space="preserve"> η έκτακτη ενίσχυση των αλιέων από το Επιχειρησιακό Πρόγραμμα Αλιείας και Θάλασσας για ζημιές λόγω της αναγκαστικής παύσης της οικονομικής τους δραστηριότητας; </w:t>
      </w:r>
    </w:p>
    <w:p w14:paraId="498E4AEB" w14:textId="77777777" w:rsidR="00B84C6C" w:rsidRDefault="003C4644">
      <w:pPr>
        <w:spacing w:after="0" w:line="600" w:lineRule="auto"/>
        <w:ind w:firstLine="720"/>
        <w:jc w:val="both"/>
        <w:rPr>
          <w:rFonts w:eastAsia="Times New Roman"/>
          <w:bCs/>
          <w:szCs w:val="24"/>
        </w:rPr>
      </w:pPr>
      <w:r>
        <w:rPr>
          <w:rFonts w:eastAsia="Times New Roman"/>
          <w:bCs/>
          <w:szCs w:val="24"/>
        </w:rPr>
        <w:t>Έχετ</w:t>
      </w:r>
      <w:r>
        <w:rPr>
          <w:rFonts w:eastAsia="Times New Roman"/>
          <w:bCs/>
          <w:szCs w:val="24"/>
        </w:rPr>
        <w:t xml:space="preserve">ε επικοινωνήσει με τον αρμόδιο Επίτροπο Περιβάλλοντος, ώστε να διερευνήσετε το σύνολο των διαθεσίμων μέτρων στήριξης των αλιέων του Σαρωνικού από το </w:t>
      </w:r>
      <w:r>
        <w:rPr>
          <w:rFonts w:eastAsia="Times New Roman"/>
          <w:bCs/>
          <w:szCs w:val="24"/>
        </w:rPr>
        <w:t>τ</w:t>
      </w:r>
      <w:r>
        <w:rPr>
          <w:rFonts w:eastAsia="Times New Roman"/>
          <w:bCs/>
          <w:szCs w:val="24"/>
        </w:rPr>
        <w:t xml:space="preserve">αμείο αυτό; </w:t>
      </w:r>
    </w:p>
    <w:p w14:paraId="498E4AEC"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Υφίσταται πρόθεση για συντονισμό με συναρμόδια Υπουργεία, ώστε να επιτευχθεί ρύθμιση για «πάγ</w:t>
      </w:r>
      <w:r>
        <w:rPr>
          <w:rFonts w:eastAsia="Times New Roman"/>
          <w:bCs/>
          <w:szCs w:val="24"/>
        </w:rPr>
        <w:t xml:space="preserve">ωμα των υποχρεώσεων», για παράδειγμα, στα ασφαλιστικά ταμεία, των πληγέντων αλιέων, ώστε να στηριχθεί ο κλάδος μέχρι την επανεκκίνηση της δραστηριότητάς τους; </w:t>
      </w:r>
    </w:p>
    <w:p w14:paraId="498E4AED"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Ευχαριστώ. </w:t>
      </w:r>
    </w:p>
    <w:p w14:paraId="498E4AEE" w14:textId="77777777" w:rsidR="00B84C6C" w:rsidRDefault="003C4644">
      <w:pPr>
        <w:spacing w:after="0" w:line="600" w:lineRule="auto"/>
        <w:ind w:firstLine="720"/>
        <w:jc w:val="both"/>
        <w:rPr>
          <w:rFonts w:eastAsia="Times New Roman"/>
          <w:b/>
          <w:bCs/>
          <w:szCs w:val="24"/>
        </w:rPr>
      </w:pPr>
      <w:r>
        <w:rPr>
          <w:rFonts w:eastAsia="Times New Roman"/>
          <w:b/>
          <w:bCs/>
          <w:szCs w:val="24"/>
        </w:rPr>
        <w:t xml:space="preserve">ΠΡΟΕΔΡΕΥΩΝ (Δημήτριος Κρεμαστινός): </w:t>
      </w:r>
      <w:r>
        <w:rPr>
          <w:rFonts w:eastAsia="Times New Roman"/>
          <w:bCs/>
          <w:szCs w:val="24"/>
        </w:rPr>
        <w:t>Ορίστε, κύριε Υπουργέ, έχετε τον λόγο.</w:t>
      </w:r>
    </w:p>
    <w:p w14:paraId="498E4AEF" w14:textId="77777777" w:rsidR="00B84C6C" w:rsidRDefault="003C4644">
      <w:pPr>
        <w:spacing w:after="0" w:line="600" w:lineRule="auto"/>
        <w:ind w:firstLine="720"/>
        <w:jc w:val="both"/>
        <w:rPr>
          <w:rFonts w:eastAsia="Times New Roman"/>
          <w:bCs/>
          <w:szCs w:val="24"/>
        </w:rPr>
      </w:pPr>
      <w:r>
        <w:rPr>
          <w:rFonts w:eastAsia="Times New Roman"/>
          <w:b/>
          <w:bCs/>
          <w:szCs w:val="24"/>
        </w:rPr>
        <w:t>ΕΥΑΓΓΕΛΟΣ</w:t>
      </w:r>
      <w:r>
        <w:rPr>
          <w:rFonts w:eastAsia="Times New Roman"/>
          <w:b/>
          <w:bCs/>
          <w:szCs w:val="24"/>
        </w:rPr>
        <w:t xml:space="preserve"> ΑΠΟΣΤΟΛΟΥ (Υπουργός Αγροτικής Ανάπτυξης και Τροφίμων): </w:t>
      </w:r>
      <w:r>
        <w:rPr>
          <w:rFonts w:eastAsia="Times New Roman"/>
          <w:bCs/>
          <w:szCs w:val="24"/>
        </w:rPr>
        <w:t xml:space="preserve">Κύριε συνάδελφε, μιλήσατε για καθυστερήσεις. Ας δούμε, λοιπόν, τι κάναμε εμείς για όλη αυτή τη δύσκολη θέση που βρέθηκαν οι αλιείς. </w:t>
      </w:r>
    </w:p>
    <w:p w14:paraId="498E4AF0" w14:textId="77777777" w:rsidR="00B84C6C" w:rsidRDefault="003C4644">
      <w:pPr>
        <w:spacing w:after="0" w:line="600" w:lineRule="auto"/>
        <w:ind w:firstLine="720"/>
        <w:jc w:val="both"/>
        <w:rPr>
          <w:rFonts w:eastAsia="Times New Roman"/>
          <w:bCs/>
          <w:szCs w:val="24"/>
        </w:rPr>
      </w:pPr>
      <w:r>
        <w:rPr>
          <w:rFonts w:eastAsia="Times New Roman"/>
          <w:bCs/>
          <w:szCs w:val="24"/>
        </w:rPr>
        <w:t>Εμείς, με το που έγινε γνωστό το περιστατικό, κινητοποιήσαμε τις υπ</w:t>
      </w:r>
      <w:r>
        <w:rPr>
          <w:rFonts w:eastAsia="Times New Roman"/>
          <w:bCs/>
          <w:szCs w:val="24"/>
        </w:rPr>
        <w:t>ηρεσίες μας στην κατεύθυνση του να αντιμετωπίσουμε όσο το δυνατόν πιο άμεσα τα προβλήματα που προκύπταν.</w:t>
      </w:r>
    </w:p>
    <w:p w14:paraId="498E4AF1"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Υπήρξε μια κινητοποίηση, η οποία είχε ως πρώτη κατεύθυνση να δούμε εάν υπάρχουν άμεσες επιπτώσεις στα αλιεύματα. Γι’ αυτό αρχίσαμε την ίδια μέρα, θα σα</w:t>
      </w:r>
      <w:r>
        <w:rPr>
          <w:rFonts w:eastAsia="Times New Roman"/>
          <w:szCs w:val="24"/>
        </w:rPr>
        <w:t>ς έλεγα, επιτόπιους ελέγχους παίρνοντας, βεβαίως, τα σχετικά δείγματα, που μετά από ημέρες έδειξαν ότι δεν υπήρχε καμμία επίπτωση στα αλιεύματα που κυκλοφορούσαν. Αυτό ήταν που ενδιέφερε πρωτίστως, να δούμε τι συμβαίνει στην Ιχθυόσκαλα Κερατσινίου.</w:t>
      </w:r>
    </w:p>
    <w:p w14:paraId="498E4AF2"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 xml:space="preserve">Από </w:t>
      </w:r>
      <w:r>
        <w:rPr>
          <w:rFonts w:eastAsia="Times New Roman"/>
          <w:szCs w:val="24"/>
        </w:rPr>
        <w:t>εκεί και πέρα, αρχίσαμε να παρακολουθούμε ιδιαίτερα τα ζητήματα σε συνεργασία με τα υπόλοιπα Υπουργεία και αυτό που μέχρι σήμερα έχουμε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είναι ότι δεν έχει παρουσιαστεί ύποπτο δείγμα ψαριών, αλιευμάτων στην </w:t>
      </w:r>
      <w:r>
        <w:rPr>
          <w:rFonts w:eastAsia="Times New Roman"/>
          <w:szCs w:val="24"/>
        </w:rPr>
        <w:t>ι</w:t>
      </w:r>
      <w:r>
        <w:rPr>
          <w:rFonts w:eastAsia="Times New Roman"/>
          <w:szCs w:val="24"/>
        </w:rPr>
        <w:t>χθυόσκαλα. Άρα, είναι ένα ζήτημα, πο</w:t>
      </w:r>
      <w:r>
        <w:rPr>
          <w:rFonts w:eastAsia="Times New Roman"/>
          <w:szCs w:val="24"/>
        </w:rPr>
        <w:t>υ τουλάχιστον ήταν κυρίαρχο όσον αφορά την ασφάλεια των αλιευμάτων.</w:t>
      </w:r>
    </w:p>
    <w:p w14:paraId="498E4AF3"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Αυτό που ειπώθηκε από πολλούς ήταν γιατί δεν προβήκαμε άμεσα στην απαγόρευση. Γατί απλούστατα οι ίδιοι οι παράκτιοι αλιείς από την ώρα που προέκυψε το ζήτημα σταμάτησαν με δική τους </w:t>
      </w:r>
      <w:r>
        <w:rPr>
          <w:rFonts w:eastAsia="Times New Roman"/>
          <w:szCs w:val="24"/>
        </w:rPr>
        <w:t>πρωτοβουλία και γιατί δεν υπήρχαν ψάρια, καθώς μετά τη ρύπανση τα μεγάλα ψάρια έφυγαν, αλλά και ταυτόχρονα γιατί ξέρουν και οι ίδιοι ότι αν χρησιμοποιήσουν τα εργαλεία τους σ’ αυτές τις μολυσμένες περιοχές είναι σαν να αχρηστεύουν τα ίδια τους τα εργαλεία.</w:t>
      </w:r>
      <w:r>
        <w:rPr>
          <w:rFonts w:eastAsia="Times New Roman"/>
          <w:szCs w:val="24"/>
        </w:rPr>
        <w:t xml:space="preserve"> Άρα, δεν υπήρξε καμμιά δραστηριότητα.</w:t>
      </w:r>
    </w:p>
    <w:p w14:paraId="498E4AF4"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Βεβαίως, εμείς δεν τους αφήσαμε χωρίς καμμία ενημέρωση και τους καλέσαμε άμεσα στο Υπουργείο και συζητήσαμε μαζί τους τις δυνατότητες που έχουμε, ώστε οπωσδήποτε να υπηρετήσουμε την ανάγκη τους για ένα ελάχιστο εισόδη</w:t>
      </w:r>
      <w:r>
        <w:rPr>
          <w:rFonts w:eastAsia="Times New Roman"/>
          <w:szCs w:val="24"/>
        </w:rPr>
        <w:t>μα, γιατί έχουν απώλεια αυτήν τη συγκεκριμένη περίοδο.</w:t>
      </w:r>
    </w:p>
    <w:p w14:paraId="498E4AF5"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Εξετάσαμε τη δυνατότητα, κατ’ αρχ</w:t>
      </w:r>
      <w:r>
        <w:rPr>
          <w:rFonts w:eastAsia="Times New Roman"/>
          <w:szCs w:val="24"/>
        </w:rPr>
        <w:t>άς</w:t>
      </w:r>
      <w:r>
        <w:rPr>
          <w:rFonts w:eastAsia="Times New Roman"/>
          <w:szCs w:val="24"/>
        </w:rPr>
        <w:t>, να δούμε πώς μέσα από το Επιχειρησιακό Πρόγραμμα Αλιείας, από το συγκεκριμένο άρθρο 33, θα χρησιμοποιήσουμε αυτό το μέτρο της προσωρινής παύσης των αλιευτικών δραστ</w:t>
      </w:r>
      <w:r>
        <w:rPr>
          <w:rFonts w:eastAsia="Times New Roman"/>
          <w:szCs w:val="24"/>
        </w:rPr>
        <w:t>ηριοτήτων και θα στοιχειοθετήσουμε σχετικό φάκελο προς αυτήν την κατεύθυνση.</w:t>
      </w:r>
    </w:p>
    <w:p w14:paraId="498E4AF6"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498E4AF7"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Παράλληλα, βεβαίως,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Επιχειρησιακού Προγράμματος Αλιείας 2014-2020 συζητήσαμε μα</w:t>
      </w:r>
      <w:r>
        <w:rPr>
          <w:rFonts w:eastAsia="Times New Roman"/>
          <w:szCs w:val="24"/>
        </w:rPr>
        <w:t xml:space="preserve">ζί τους την ίδρυση </w:t>
      </w:r>
      <w:r>
        <w:rPr>
          <w:rFonts w:eastAsia="Times New Roman"/>
          <w:szCs w:val="24"/>
        </w:rPr>
        <w:t>Τ</w:t>
      </w:r>
      <w:r>
        <w:rPr>
          <w:rFonts w:eastAsia="Times New Roman"/>
          <w:szCs w:val="24"/>
        </w:rPr>
        <w:t xml:space="preserve">αμείου </w:t>
      </w:r>
      <w:r>
        <w:rPr>
          <w:rFonts w:eastAsia="Times New Roman"/>
          <w:szCs w:val="24"/>
        </w:rPr>
        <w:t>Α</w:t>
      </w:r>
      <w:r>
        <w:rPr>
          <w:rFonts w:eastAsia="Times New Roman"/>
          <w:szCs w:val="24"/>
        </w:rPr>
        <w:t>λληλοβοήθειας, όπως προβλέπεται από το άρθρο 35 του Κανονισμού για το Ευρωπαϊκό Ταμείο Θάλασσας. Μάλιστα,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Επιχειρησιακού Προγράμματος υπάρχει η δέσμευση για τη σύσταση του </w:t>
      </w:r>
      <w:r>
        <w:rPr>
          <w:rFonts w:eastAsia="Times New Roman"/>
          <w:szCs w:val="24"/>
        </w:rPr>
        <w:t>τ</w:t>
      </w:r>
      <w:r>
        <w:rPr>
          <w:rFonts w:eastAsia="Times New Roman"/>
          <w:szCs w:val="24"/>
        </w:rPr>
        <w:t>αμείου 10 εκατομμυρίων ευρώ. Όμως, βεβα</w:t>
      </w:r>
      <w:r>
        <w:rPr>
          <w:rFonts w:eastAsia="Times New Roman"/>
          <w:szCs w:val="24"/>
        </w:rPr>
        <w:t xml:space="preserve">ίως, προϋπόθεση για να ιδρυθεί το </w:t>
      </w:r>
      <w:r>
        <w:rPr>
          <w:rFonts w:eastAsia="Times New Roman"/>
          <w:szCs w:val="24"/>
        </w:rPr>
        <w:t>Τ</w:t>
      </w:r>
      <w:r>
        <w:rPr>
          <w:rFonts w:eastAsia="Times New Roman"/>
          <w:szCs w:val="24"/>
        </w:rPr>
        <w:t xml:space="preserve">αμείο </w:t>
      </w:r>
      <w:r>
        <w:rPr>
          <w:rFonts w:eastAsia="Times New Roman"/>
          <w:szCs w:val="24"/>
        </w:rPr>
        <w:t>Α</w:t>
      </w:r>
      <w:r>
        <w:rPr>
          <w:rFonts w:eastAsia="Times New Roman"/>
          <w:szCs w:val="24"/>
        </w:rPr>
        <w:t xml:space="preserve">λληλοβοήθειας είναι και η ολοκλήρωση τη συνδικαλιστικής εκπροσώπησης. Έχουμε και αυτό το θέμα με τους αλιείς. Έχουμε καταθέσει -ολοκληρώθηκε η διαβούλευση- σχετικό νομοσχέδιο. Αυτό το </w:t>
      </w:r>
      <w:r>
        <w:rPr>
          <w:rFonts w:eastAsia="Times New Roman"/>
          <w:szCs w:val="24"/>
        </w:rPr>
        <w:t>τ</w:t>
      </w:r>
      <w:r>
        <w:rPr>
          <w:rFonts w:eastAsia="Times New Roman"/>
          <w:szCs w:val="24"/>
        </w:rPr>
        <w:t>αμείο, όπως αντιλαμβάνεστε, χ</w:t>
      </w:r>
      <w:r>
        <w:rPr>
          <w:rFonts w:eastAsia="Times New Roman"/>
          <w:szCs w:val="24"/>
        </w:rPr>
        <w:t>ρειάζεται και τη συμμετοχή των αλιέων. Κοιτάμε, λοιπόν, πώς θα το δημιουργήσουμε για να έχει και μόνιμη -θα έλεγα- σχέση όσον αφορά την αντιμετώπιση τέτοιων καταστάσεων.</w:t>
      </w:r>
    </w:p>
    <w:p w14:paraId="498E4AF8"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Επίσης, έχουμε και το άρθρο 57 του συγκεκριμένου </w:t>
      </w:r>
      <w:r>
        <w:rPr>
          <w:rFonts w:eastAsia="Times New Roman"/>
          <w:szCs w:val="24"/>
        </w:rPr>
        <w:t>κ</w:t>
      </w:r>
      <w:r>
        <w:rPr>
          <w:rFonts w:eastAsia="Times New Roman"/>
          <w:szCs w:val="24"/>
        </w:rPr>
        <w:t>ανονισμού που αφορά τις ιχθυοκαλλιέρ</w:t>
      </w:r>
      <w:r>
        <w:rPr>
          <w:rFonts w:eastAsia="Times New Roman"/>
          <w:szCs w:val="24"/>
        </w:rPr>
        <w:t xml:space="preserve">γειες. Μέχρι σήμερα δεν έχουμε κανένα δείγμα ότι υπάρχουν επιπτώσεις στις ιχθυοκαλλιέργειες και τις </w:t>
      </w:r>
      <w:proofErr w:type="spellStart"/>
      <w:r>
        <w:rPr>
          <w:rFonts w:eastAsia="Times New Roman"/>
          <w:szCs w:val="24"/>
        </w:rPr>
        <w:t>οστρακοκαλλιέργειες</w:t>
      </w:r>
      <w:proofErr w:type="spellEnd"/>
      <w:r>
        <w:rPr>
          <w:rFonts w:eastAsia="Times New Roman"/>
          <w:szCs w:val="24"/>
        </w:rPr>
        <w:t xml:space="preserve">. Άρα, θα έλεγα να αναμένουμε το πόρισμα του ΕΛΚΕΘΕ, διότι πάνω σ’ αυτό νομίζω ότι έχουμε συμφωνήσει όλοι ότι πρέπει να ολοκληρωθεί αυτή </w:t>
      </w:r>
      <w:r>
        <w:rPr>
          <w:rFonts w:eastAsia="Times New Roman"/>
          <w:szCs w:val="24"/>
        </w:rPr>
        <w:t>η διαδικασία και τότε θα πάμε στα επόμενα μέτρα.</w:t>
      </w:r>
    </w:p>
    <w:p w14:paraId="498E4AF9"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κύριε Θεοχάρη, και πάλι έχετε τον λόγο για τρία λεπτά.</w:t>
      </w:r>
    </w:p>
    <w:p w14:paraId="498E4AFA"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πολύ, κύριε Πρόεδρε.</w:t>
      </w:r>
    </w:p>
    <w:p w14:paraId="498E4AFB"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Κύριε Υπουργέ, σας ακούω και καταλαβαίνω ότι μιλ</w:t>
      </w:r>
      <w:r>
        <w:rPr>
          <w:rFonts w:eastAsia="Times New Roman"/>
          <w:szCs w:val="24"/>
        </w:rPr>
        <w:t xml:space="preserve">άμε για δύο ειδών ενέργειες, τις οποίες μας περιγράψατε. </w:t>
      </w:r>
    </w:p>
    <w:p w14:paraId="498E4AFC"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Η μια ενέργεια είναι αυτονόητη, να ξεκινήσουν οι μελέτες για να δούμε πόσο επηρέασε αυτή η μόλυνση τα ψάρια, τα όστρακα και γενικότερα όλα τα αλιεύματα. Αυτή είναι άχρηστη σε σχέση με το συγκεκριμέν</w:t>
      </w:r>
      <w:r>
        <w:rPr>
          <w:rFonts w:eastAsia="Times New Roman"/>
          <w:szCs w:val="24"/>
        </w:rPr>
        <w:t>ο ζήτημα που συζητάμε, καθότι εσείς ο ίδιος ομολογείτε ότι οι ίδιοι οι αλιείς σταμάτησαν να ψαρεύουν από μόνοι τους, διότι θα αχρήστευαν τα εργαλεία τους. Κυρίως, όμως, δεν μπορεί να πειστεί ο κόσμος ότι αυτήν τη στιγμή μια μέση οικογένεια θα πάει να αγορά</w:t>
      </w:r>
      <w:r>
        <w:rPr>
          <w:rFonts w:eastAsia="Times New Roman"/>
          <w:szCs w:val="24"/>
        </w:rPr>
        <w:t>σει ένα ψάρι από τον Σαρωνικό τη στιγμή που έχει γίνει όλη αυτή η φασαρία σε σχέση με τη μόλυνση που έχει επισυμβεί.</w:t>
      </w:r>
    </w:p>
    <w:p w14:paraId="498E4AFD" w14:textId="77777777" w:rsidR="00B84C6C" w:rsidRDefault="003C4644">
      <w:pPr>
        <w:spacing w:after="0" w:line="600" w:lineRule="auto"/>
        <w:ind w:firstLine="720"/>
        <w:jc w:val="both"/>
        <w:rPr>
          <w:rFonts w:eastAsia="Times New Roman"/>
          <w:szCs w:val="24"/>
        </w:rPr>
      </w:pPr>
      <w:r>
        <w:rPr>
          <w:rFonts w:eastAsia="Times New Roman"/>
          <w:szCs w:val="24"/>
        </w:rPr>
        <w:t>Συνεπώς αυτό σε σχέση με το ζήτημα του εισοδήματος των αλιέων, των προβλημάτων που έχουν για το βιός τους, για τη δουλειά τους, για να στηρ</w:t>
      </w:r>
      <w:r>
        <w:rPr>
          <w:rFonts w:eastAsia="Times New Roman"/>
          <w:szCs w:val="24"/>
        </w:rPr>
        <w:t>ίξουν τις οικογένειές τους, αλλά και να πληρώσουν τις ασφαλιστικές, τις φορολογικές και λοιπές υποχρεώσεις, τις οποίες έχουν, είναι προφανές ότι δεν λύνει κανένα πρόβλημα.</w:t>
      </w:r>
    </w:p>
    <w:p w14:paraId="498E4AFE" w14:textId="77777777" w:rsidR="00B84C6C" w:rsidRDefault="003C4644">
      <w:pPr>
        <w:spacing w:after="0" w:line="600" w:lineRule="auto"/>
        <w:ind w:firstLine="720"/>
        <w:jc w:val="both"/>
        <w:rPr>
          <w:rFonts w:eastAsia="Times New Roman"/>
          <w:szCs w:val="24"/>
        </w:rPr>
      </w:pPr>
      <w:r>
        <w:rPr>
          <w:rFonts w:eastAsia="Times New Roman"/>
          <w:szCs w:val="24"/>
        </w:rPr>
        <w:lastRenderedPageBreak/>
        <w:t xml:space="preserve"> Η δεύτερη σειρά ενεργειών είναι κατ’ αρχ</w:t>
      </w:r>
      <w:r>
        <w:rPr>
          <w:rFonts w:eastAsia="Times New Roman"/>
          <w:szCs w:val="24"/>
        </w:rPr>
        <w:t>άς</w:t>
      </w:r>
      <w:r>
        <w:rPr>
          <w:rFonts w:eastAsia="Times New Roman"/>
          <w:szCs w:val="24"/>
        </w:rPr>
        <w:t xml:space="preserve"> θετική, με την έννοια ότι συζητάτε και β</w:t>
      </w:r>
      <w:r>
        <w:rPr>
          <w:rFonts w:eastAsia="Times New Roman"/>
          <w:szCs w:val="24"/>
        </w:rPr>
        <w:t xml:space="preserve">λέπετε τα άρθρα του </w:t>
      </w:r>
      <w:r>
        <w:rPr>
          <w:rFonts w:eastAsia="Times New Roman"/>
          <w:szCs w:val="24"/>
        </w:rPr>
        <w:t>κ</w:t>
      </w:r>
      <w:r>
        <w:rPr>
          <w:rFonts w:eastAsia="Times New Roman"/>
          <w:szCs w:val="24"/>
        </w:rPr>
        <w:t>ανονισμού, τα οποία μπορείτε να ενεργοποιήσετε, αλλά και αυτή είναι στο «θα». Λέτε: «Θα δοθούν αποζημιώσεις».</w:t>
      </w:r>
    </w:p>
    <w:p w14:paraId="498E4AFF" w14:textId="77777777" w:rsidR="00B84C6C" w:rsidRDefault="003C4644">
      <w:pPr>
        <w:spacing w:after="0" w:line="600" w:lineRule="auto"/>
        <w:ind w:firstLine="720"/>
        <w:jc w:val="both"/>
        <w:rPr>
          <w:rFonts w:eastAsia="Times New Roman"/>
          <w:szCs w:val="24"/>
        </w:rPr>
      </w:pPr>
      <w:r>
        <w:rPr>
          <w:rFonts w:eastAsia="Times New Roman"/>
          <w:szCs w:val="24"/>
        </w:rPr>
        <w:t xml:space="preserve">Γι’ αυτό εξάλλου και η </w:t>
      </w:r>
      <w:r>
        <w:rPr>
          <w:rFonts w:eastAsia="Times New Roman"/>
          <w:szCs w:val="24"/>
        </w:rPr>
        <w:t>έ</w:t>
      </w:r>
      <w:r>
        <w:rPr>
          <w:rFonts w:eastAsia="Times New Roman"/>
          <w:szCs w:val="24"/>
        </w:rPr>
        <w:t xml:space="preserve">νωση </w:t>
      </w:r>
      <w:r>
        <w:rPr>
          <w:rFonts w:eastAsia="Times New Roman"/>
          <w:szCs w:val="24"/>
        </w:rPr>
        <w:t>α</w:t>
      </w:r>
      <w:r>
        <w:rPr>
          <w:rFonts w:eastAsia="Times New Roman"/>
          <w:szCs w:val="24"/>
        </w:rPr>
        <w:t>λιέων έβγαλε δελτίο τύπου, το οποίο καταθέτω στα Πρακτικά, με το οποίο καταγγέλλει τις καθυστερ</w:t>
      </w:r>
      <w:r>
        <w:rPr>
          <w:rFonts w:eastAsia="Times New Roman"/>
          <w:szCs w:val="24"/>
        </w:rPr>
        <w:t xml:space="preserve">ήσεις στις διαδικασίες και εκφράζει την αγωνία των αλιέων, που βλέπουν το εισόδημά τους να έχει καταρρεύσει. </w:t>
      </w:r>
    </w:p>
    <w:p w14:paraId="498E4B00" w14:textId="77777777" w:rsidR="00B84C6C" w:rsidRDefault="003C4644">
      <w:pPr>
        <w:spacing w:after="0" w:line="600" w:lineRule="auto"/>
        <w:ind w:firstLine="720"/>
        <w:jc w:val="both"/>
        <w:rPr>
          <w:rFonts w:eastAsia="Times New Roman"/>
          <w:szCs w:val="24"/>
        </w:rPr>
      </w:pPr>
      <w:r>
        <w:rPr>
          <w:rFonts w:eastAsia="Times New Roman"/>
          <w:szCs w:val="24"/>
        </w:rPr>
        <w:t>(</w:t>
      </w:r>
      <w:r>
        <w:rPr>
          <w:rFonts w:eastAsia="Times New Roman" w:cs="Times New Roman"/>
          <w:szCs w:val="24"/>
        </w:rPr>
        <w:t>Στο σημείο αυτό ο Βουλευτής κ. Θεοχάρης (Χάρης) Θεοχάρης καταθέτει για τα Πρακτικά το προαναφερθέν έγγραφο, το οποίο βρίσκεται στο αρχείο του Τμή</w:t>
      </w:r>
      <w:r>
        <w:rPr>
          <w:rFonts w:eastAsia="Times New Roman" w:cs="Times New Roman"/>
          <w:szCs w:val="24"/>
        </w:rPr>
        <w:t>ματος Γραμματείας της Διεύθυνσης Στενογραφίας και Πρακτικών της Βουλής)</w:t>
      </w:r>
    </w:p>
    <w:p w14:paraId="498E4B01" w14:textId="77777777" w:rsidR="00B84C6C" w:rsidRDefault="003C4644">
      <w:pPr>
        <w:spacing w:after="0" w:line="600" w:lineRule="auto"/>
        <w:ind w:firstLine="720"/>
        <w:jc w:val="both"/>
        <w:rPr>
          <w:rFonts w:eastAsia="Times New Roman"/>
          <w:szCs w:val="24"/>
        </w:rPr>
      </w:pPr>
      <w:r>
        <w:rPr>
          <w:rFonts w:eastAsia="Times New Roman"/>
          <w:szCs w:val="24"/>
        </w:rPr>
        <w:t>Συνεπώς θα πρέπει να προχωρήσετε σε ουσιαστική λήψη μέτρων, για να στηριχθούν τα εισοδήματα αυτών των ανθρώπων και να διεκδικήσετε αποζημιώσεις από το Διεθνές Ταμείο Αποζημιώσεων για τ</w:t>
      </w:r>
      <w:r>
        <w:rPr>
          <w:rFonts w:eastAsia="Times New Roman"/>
          <w:szCs w:val="24"/>
        </w:rPr>
        <w:t xml:space="preserve">η </w:t>
      </w:r>
      <w:r>
        <w:rPr>
          <w:rFonts w:eastAsia="Times New Roman"/>
          <w:szCs w:val="24"/>
        </w:rPr>
        <w:t>ρ</w:t>
      </w:r>
      <w:r>
        <w:rPr>
          <w:rFonts w:eastAsia="Times New Roman"/>
          <w:szCs w:val="24"/>
        </w:rPr>
        <w:t xml:space="preserve">ύπανση </w:t>
      </w:r>
      <w:r>
        <w:rPr>
          <w:rFonts w:eastAsia="Times New Roman"/>
          <w:szCs w:val="24"/>
        </w:rPr>
        <w:t>π</w:t>
      </w:r>
      <w:r>
        <w:rPr>
          <w:rFonts w:eastAsia="Times New Roman"/>
          <w:szCs w:val="24"/>
        </w:rPr>
        <w:t xml:space="preserve">ετρελαίου. </w:t>
      </w:r>
    </w:p>
    <w:p w14:paraId="498E4B02" w14:textId="77777777" w:rsidR="00B84C6C" w:rsidRDefault="003C4644">
      <w:pPr>
        <w:spacing w:after="0" w:line="600" w:lineRule="auto"/>
        <w:ind w:firstLine="720"/>
        <w:jc w:val="both"/>
        <w:rPr>
          <w:rFonts w:eastAsia="Times New Roman"/>
          <w:szCs w:val="24"/>
        </w:rPr>
      </w:pPr>
      <w:r>
        <w:rPr>
          <w:rFonts w:eastAsia="Times New Roman"/>
          <w:szCs w:val="24"/>
        </w:rPr>
        <w:t>Καταθέτω για παράδειγμα τη φόρμα, την οποία πρέπει να καταθέσει κάθε αλιεύς, εάν θέλει να μπορέσει να πάρει αποζημίωση. Αυτοί οι άνθρωποι θα πρέπει να πάνε σε δικηγόρους και να πληρώσουν, γιατί είναι μία πάρα πολύ πολύπλοκη διαδικασί</w:t>
      </w:r>
      <w:r>
        <w:rPr>
          <w:rFonts w:eastAsia="Times New Roman"/>
          <w:szCs w:val="24"/>
        </w:rPr>
        <w:t xml:space="preserve">α, που δεν μπορούν να την ολοκληρώσουν μόνοι τους. </w:t>
      </w:r>
    </w:p>
    <w:p w14:paraId="498E4B03" w14:textId="77777777" w:rsidR="00B84C6C" w:rsidRDefault="003C4644">
      <w:pPr>
        <w:spacing w:after="0"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 xml:space="preserve">Στο σημείο αυτό ο Βουλευτής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498E4B04"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πρέπει το Υπουργείο να συστήσει ειδικό τοπικό γραφείο, για να βοηθήσει ώστε να γίνουν ομαδικές ή και μία μεγάλη ομαδική προσφυγή στο </w:t>
      </w:r>
      <w:r>
        <w:rPr>
          <w:rFonts w:eastAsia="Times New Roman" w:cs="Times New Roman"/>
          <w:szCs w:val="24"/>
        </w:rPr>
        <w:t>τ</w:t>
      </w:r>
      <w:r>
        <w:rPr>
          <w:rFonts w:eastAsia="Times New Roman" w:cs="Times New Roman"/>
          <w:szCs w:val="24"/>
        </w:rPr>
        <w:t>αμείο αυτό, για να μπορέσουν να πάρουν πιο γρήγορα τις αποζημιώσεις τους, δεδομένου ότι το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αμείο αυτό ανταποκρίνεται σε συντομότερο χρονικό διάστημα στις ομαδικές αιτήσεις σε σχέση με τις ατομικές και μπορεί να αποζημιώσει ακόμη και μέσα σε δέκα μήνες. </w:t>
      </w:r>
    </w:p>
    <w:p w14:paraId="498E4B05"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Την ίδια στιγμή οφείλετε να συνεργαστείτε τάχιστα και με το ΕΛΚΕΘΕ, τον μοναδικό ερευνητικό</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ργανισμό, ο οποίος μπορεί και έχει την τεχνογνωσία να κάνει αυτές τις μελέτες. Μάλιστα, το ΕΛΚΕΘΕ σε </w:t>
      </w:r>
      <w:r>
        <w:rPr>
          <w:rFonts w:eastAsia="Times New Roman" w:cs="Times New Roman"/>
          <w:szCs w:val="24"/>
        </w:rPr>
        <w:t>δ</w:t>
      </w:r>
      <w:r>
        <w:rPr>
          <w:rFonts w:eastAsia="Times New Roman" w:cs="Times New Roman"/>
          <w:szCs w:val="24"/>
        </w:rPr>
        <w:t>ελτίο Τύπου της προηγούμενης ημέρας, της 19</w:t>
      </w:r>
      <w:r>
        <w:rPr>
          <w:rFonts w:eastAsia="Times New Roman" w:cs="Times New Roman"/>
          <w:szCs w:val="24"/>
          <w:vertAlign w:val="superscript"/>
        </w:rPr>
        <w:t>ης</w:t>
      </w:r>
      <w:r>
        <w:rPr>
          <w:rFonts w:eastAsia="Times New Roman" w:cs="Times New Roman"/>
          <w:szCs w:val="24"/>
        </w:rPr>
        <w:t xml:space="preserve"> Σεπτεμβρίου, το οποίο καταθέτω στα Πρακτικά, είπε ότι ακόμα και οι ιχθυοκαλλιέργειες του ίδιου του </w:t>
      </w:r>
      <w:r>
        <w:rPr>
          <w:rFonts w:eastAsia="Times New Roman" w:cs="Times New Roman"/>
          <w:szCs w:val="24"/>
        </w:rPr>
        <w:t>κ</w:t>
      </w:r>
      <w:r>
        <w:rPr>
          <w:rFonts w:eastAsia="Times New Roman" w:cs="Times New Roman"/>
          <w:szCs w:val="24"/>
        </w:rPr>
        <w:t>έντρου</w:t>
      </w:r>
      <w:r>
        <w:rPr>
          <w:rFonts w:eastAsia="Times New Roman" w:cs="Times New Roman"/>
          <w:szCs w:val="24"/>
        </w:rPr>
        <w:t xml:space="preserve"> έχουν πληγεί από την μόλυνση, από την πίσσα που έχει μαζευτεί στα σημεία, στα οποία γίνεται άντληση νερού. </w:t>
      </w:r>
    </w:p>
    <w:p w14:paraId="498E4B06" w14:textId="77777777" w:rsidR="00B84C6C" w:rsidRDefault="003C4644">
      <w:pPr>
        <w:spacing w:after="0" w:line="600" w:lineRule="auto"/>
        <w:ind w:firstLine="720"/>
        <w:jc w:val="both"/>
        <w:rPr>
          <w:rFonts w:eastAsia="Times New Roman"/>
          <w:szCs w:val="24"/>
        </w:rPr>
      </w:pPr>
      <w:r>
        <w:rPr>
          <w:rFonts w:eastAsia="Times New Roman"/>
          <w:szCs w:val="24"/>
        </w:rPr>
        <w:t>(</w:t>
      </w:r>
      <w:r>
        <w:rPr>
          <w:rFonts w:eastAsia="Times New Roman" w:cs="Times New Roman"/>
          <w:szCs w:val="24"/>
        </w:rPr>
        <w:t>Στο σημείο αυτό ο Βουλευτής κ. Θεοχάρης (Χάρης) Θεοχάρης καταθέτει για τα Πρακτικά το προαναφερθέν έγγραφο, το οποίο βρίσκεται στο αρχείο του Τμήμ</w:t>
      </w:r>
      <w:r>
        <w:rPr>
          <w:rFonts w:eastAsia="Times New Roman" w:cs="Times New Roman"/>
          <w:szCs w:val="24"/>
        </w:rPr>
        <w:t>ατος Γραμματείας της Διεύθυνσης Στενογραφίας και Πρακτικών της Βουλής)</w:t>
      </w:r>
    </w:p>
    <w:p w14:paraId="498E4B07" w14:textId="77777777" w:rsidR="00B84C6C" w:rsidRDefault="003C4644">
      <w:pPr>
        <w:spacing w:after="0" w:line="600" w:lineRule="auto"/>
        <w:ind w:firstLine="720"/>
        <w:jc w:val="both"/>
        <w:rPr>
          <w:rFonts w:eastAsia="Times New Roman"/>
          <w:szCs w:val="24"/>
        </w:rPr>
      </w:pPr>
      <w:r>
        <w:rPr>
          <w:rFonts w:eastAsia="Times New Roman"/>
          <w:szCs w:val="24"/>
        </w:rPr>
        <w:t xml:space="preserve">Είναι αντιληπτή, λοιπόν, η πραγματική καταστροφή, που έχει επέλθει στους ανθρώπους αυτούς. </w:t>
      </w:r>
    </w:p>
    <w:p w14:paraId="498E4B08" w14:textId="77777777" w:rsidR="00B84C6C" w:rsidRDefault="003C4644">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98E4B09" w14:textId="77777777" w:rsidR="00B84C6C" w:rsidRDefault="003C4644">
      <w:pPr>
        <w:spacing w:after="0" w:line="600" w:lineRule="auto"/>
        <w:ind w:firstLine="720"/>
        <w:jc w:val="both"/>
        <w:rPr>
          <w:rFonts w:eastAsia="Times New Roman"/>
          <w:szCs w:val="24"/>
        </w:rPr>
      </w:pPr>
      <w:r>
        <w:rPr>
          <w:rFonts w:eastAsia="Times New Roman"/>
          <w:szCs w:val="24"/>
        </w:rPr>
        <w:lastRenderedPageBreak/>
        <w:t>Τέλος, γι</w:t>
      </w:r>
      <w:r>
        <w:rPr>
          <w:rFonts w:eastAsia="Times New Roman"/>
          <w:szCs w:val="24"/>
        </w:rPr>
        <w:t>’ αυτή την τραγική κατάσταση, η οποία έχει οδηγήσει σε απώλεια εισοδημάτων, καλό θα είναι να συνεργαστείτε με το Υπουργείο Εργασίας -ήταν εδώ προηγουμένως ο κ. Πετρόπουλος, τύχη αγαθή τον έφερε την ίδια στιγμή που απαντάτε στην ερώτηση- για να δείτε επιτέλ</w:t>
      </w:r>
      <w:r>
        <w:rPr>
          <w:rFonts w:eastAsia="Times New Roman"/>
          <w:szCs w:val="24"/>
        </w:rPr>
        <w:t>ους πώς μπορούν να παγώσουν οι υποχρεώσεις των αλιέων. Δεν είναι δυνατόν να τους ζητάμε χρήματα, τη στιγμή που έχει μηδενιστεί το εισόδημά τους και ενδεχομένως τρέχουν και κάποια πάγια έξοδα που έχουν, που δεν μπορούν να σταματήσουν.</w:t>
      </w:r>
    </w:p>
    <w:p w14:paraId="498E4B0A" w14:textId="77777777" w:rsidR="00B84C6C" w:rsidRDefault="003C4644">
      <w:pPr>
        <w:spacing w:after="0" w:line="600" w:lineRule="auto"/>
        <w:ind w:firstLine="720"/>
        <w:jc w:val="both"/>
        <w:rPr>
          <w:rFonts w:eastAsia="Times New Roman"/>
          <w:szCs w:val="24"/>
        </w:rPr>
      </w:pPr>
      <w:r>
        <w:rPr>
          <w:rFonts w:eastAsia="Times New Roman"/>
          <w:szCs w:val="24"/>
        </w:rPr>
        <w:t>Κύριε Υπουργέ, δεν πρέ</w:t>
      </w:r>
      <w:r>
        <w:rPr>
          <w:rFonts w:eastAsia="Times New Roman"/>
          <w:szCs w:val="24"/>
        </w:rPr>
        <w:t xml:space="preserve">πει να κοιτάξουμε με αναλγησία την κατάσταση που περνάνε οι αλιείς σήμερα. </w:t>
      </w:r>
    </w:p>
    <w:p w14:paraId="498E4B0B" w14:textId="77777777" w:rsidR="00B84C6C" w:rsidRDefault="003C4644">
      <w:pPr>
        <w:spacing w:after="0" w:line="600" w:lineRule="auto"/>
        <w:ind w:firstLine="720"/>
        <w:jc w:val="both"/>
        <w:rPr>
          <w:rFonts w:eastAsia="Times New Roman"/>
          <w:szCs w:val="24"/>
        </w:rPr>
      </w:pPr>
      <w:r>
        <w:rPr>
          <w:rFonts w:eastAsia="Times New Roman"/>
          <w:szCs w:val="24"/>
        </w:rPr>
        <w:t xml:space="preserve">Ευχαριστώ. </w:t>
      </w:r>
    </w:p>
    <w:p w14:paraId="498E4B0C" w14:textId="77777777" w:rsidR="00B84C6C" w:rsidRDefault="003C4644">
      <w:pPr>
        <w:spacing w:after="0" w:line="600" w:lineRule="auto"/>
        <w:ind w:firstLine="720"/>
        <w:jc w:val="both"/>
        <w:rPr>
          <w:rFonts w:eastAsia="Times New Roman" w:cs="Times New Roman"/>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rPr>
        <w:t>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Δη</w:t>
      </w:r>
      <w:r>
        <w:rPr>
          <w:rFonts w:eastAsia="Times New Roman" w:cs="Times New Roman"/>
        </w:rPr>
        <w:t xml:space="preserve">μοτικό Σχολείο Ραφήνας. </w:t>
      </w:r>
    </w:p>
    <w:p w14:paraId="498E4B0D" w14:textId="77777777" w:rsidR="00B84C6C" w:rsidRDefault="003C4644">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498E4B0E" w14:textId="77777777" w:rsidR="00B84C6C" w:rsidRDefault="003C4644">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98E4B0F" w14:textId="77777777" w:rsidR="00B84C6C" w:rsidRDefault="003C4644">
      <w:pPr>
        <w:spacing w:after="0" w:line="600" w:lineRule="auto"/>
        <w:ind w:firstLine="720"/>
        <w:jc w:val="both"/>
        <w:rPr>
          <w:rFonts w:eastAsia="Times New Roman"/>
          <w:szCs w:val="24"/>
        </w:rPr>
      </w:pPr>
      <w:r>
        <w:rPr>
          <w:rFonts w:eastAsia="Times New Roman"/>
          <w:szCs w:val="24"/>
        </w:rPr>
        <w:t xml:space="preserve">Κύριε Υπουργέ, έχετε τον λόγο. </w:t>
      </w:r>
    </w:p>
    <w:p w14:paraId="498E4B10" w14:textId="77777777" w:rsidR="00B84C6C" w:rsidRDefault="003C4644">
      <w:pPr>
        <w:spacing w:after="0"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Κύριε συνάδελφε, το ενδιαφέρον μας για τους παράκτιους αλι</w:t>
      </w:r>
      <w:r>
        <w:rPr>
          <w:rFonts w:eastAsia="Times New Roman"/>
          <w:szCs w:val="24"/>
        </w:rPr>
        <w:t>είς ειδικά αυτής της περιοχής, θα σας έλεγα ότι είναι πρωτεύον, γιατί ήδη έχουμε ενημερώσει την Ευρωπαϊκή Επιτροπή ότι εκεί έχουμε ένα συμβάν και ενδεχόμενα θα τους ζητήσουμε την ενεργοποίηση του άρθρου 12 του Κανονισμού, για περιπτώσεις σοβαρής απειλής.</w:t>
      </w:r>
    </w:p>
    <w:p w14:paraId="498E4B11" w14:textId="77777777" w:rsidR="00B84C6C" w:rsidRDefault="003C4644">
      <w:pPr>
        <w:spacing w:after="0" w:line="600" w:lineRule="auto"/>
        <w:ind w:firstLine="720"/>
        <w:jc w:val="both"/>
        <w:rPr>
          <w:rFonts w:eastAsia="Times New Roman"/>
          <w:szCs w:val="24"/>
        </w:rPr>
      </w:pPr>
      <w:r>
        <w:rPr>
          <w:rFonts w:eastAsia="Times New Roman"/>
          <w:szCs w:val="24"/>
        </w:rPr>
        <w:t>Β</w:t>
      </w:r>
      <w:r>
        <w:rPr>
          <w:rFonts w:eastAsia="Times New Roman"/>
          <w:szCs w:val="24"/>
        </w:rPr>
        <w:t xml:space="preserve">εβαίως, εάν δεν έχουμε τα στοιχεία αυτά του ΕΛΚΕΘΕ και τα δικά μας, που συγκεντρώνουμε από τις υπηρεσίες για να συγκροτήσουμε έναν φάκελο, δεν  μπορούμε. Αυτή την ώρα, δηλαδή, είμαστε σε διαδικασία αναμονής. </w:t>
      </w:r>
    </w:p>
    <w:p w14:paraId="498E4B12" w14:textId="77777777" w:rsidR="00B84C6C" w:rsidRDefault="003C4644">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Η προεργασία έχει γί</w:t>
      </w:r>
      <w:r>
        <w:rPr>
          <w:rFonts w:eastAsia="Times New Roman"/>
          <w:szCs w:val="24"/>
        </w:rPr>
        <w:t>νει;</w:t>
      </w:r>
    </w:p>
    <w:p w14:paraId="498E4B13" w14:textId="77777777" w:rsidR="00B84C6C" w:rsidRDefault="003C4644">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Αυτό θέλω να σας πω. </w:t>
      </w:r>
    </w:p>
    <w:p w14:paraId="498E4B14" w14:textId="77777777" w:rsidR="00B84C6C" w:rsidRDefault="003C4644">
      <w:pPr>
        <w:spacing w:after="0" w:line="600" w:lineRule="auto"/>
        <w:ind w:firstLine="720"/>
        <w:jc w:val="both"/>
        <w:rPr>
          <w:rFonts w:eastAsia="Times New Roman"/>
          <w:szCs w:val="24"/>
        </w:rPr>
      </w:pPr>
      <w:r>
        <w:rPr>
          <w:rFonts w:eastAsia="Times New Roman"/>
          <w:szCs w:val="24"/>
        </w:rPr>
        <w:t xml:space="preserve">Άρα, μία παράμετρος είναι ότι η Ευρωπαϊκή Επιτροπή περιμένει οπωσδήποτε τι θα στείλουμε εμείς ως φάκελο, αλλά αυτός ο φάκελος θα είναι πολύ σημαντικός και για τους </w:t>
      </w:r>
      <w:r>
        <w:rPr>
          <w:rFonts w:eastAsia="Times New Roman"/>
          <w:szCs w:val="24"/>
        </w:rPr>
        <w:t xml:space="preserve">αλιείς, όσον αφορά τη διεκδίκηση από το Διεθνές Ταμείο. </w:t>
      </w:r>
    </w:p>
    <w:p w14:paraId="498E4B1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αντιλαμβάνεστε ότι εκεί πέρα θα προηγηθεί οποιαδήποτε διεκδίκηση από το Διεθνές Ταμείο γιατί η Ευρωπαϊκή Επιτροπή θα μας το βάλει αυτό ως προϋπόθεση. </w:t>
      </w:r>
    </w:p>
    <w:p w14:paraId="498E4B1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Θα συσταθεί γρα</w:t>
      </w:r>
      <w:r>
        <w:rPr>
          <w:rFonts w:eastAsia="Times New Roman" w:cs="Times New Roman"/>
          <w:szCs w:val="24"/>
        </w:rPr>
        <w:t xml:space="preserve">φείο; </w:t>
      </w:r>
    </w:p>
    <w:p w14:paraId="498E4B1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Στο πλαίσιο, λοιπόν, της </w:t>
      </w:r>
      <w:r>
        <w:rPr>
          <w:rFonts w:eastAsia="Times New Roman" w:cs="Times New Roman"/>
          <w:szCs w:val="24"/>
        </w:rPr>
        <w:t>ι</w:t>
      </w:r>
      <w:r>
        <w:rPr>
          <w:rFonts w:eastAsia="Times New Roman" w:cs="Times New Roman"/>
          <w:szCs w:val="24"/>
        </w:rPr>
        <w:t xml:space="preserve">χθυόσκαλας, ήδη συζητάμε εμείς αυτή την ώρα να δημιουργήσουμε εκεί ένα μόνιμο γραφείο με εκπροσώπηση οπωσδήποτε ενός από τους παράκτιους αλιείς και ενός από </w:t>
      </w:r>
      <w:r>
        <w:rPr>
          <w:rFonts w:eastAsia="Times New Roman" w:cs="Times New Roman"/>
          <w:szCs w:val="24"/>
        </w:rPr>
        <w:t>το δικό μας Υπουργείο. Από εκεί και πέρα, θα δούμε πώς θα ανοίξουμε αυτή την ομάδα εργασίας. Σχεδιάζαμε να προχωρήσουμε σε αυτό με το που πήραμε την έκθεση του ΕΛΚΕΘΕ.</w:t>
      </w:r>
    </w:p>
    <w:p w14:paraId="498E4B1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έχουν ενημερωθεί οι συναρμόδιοι Υπουργοί. Αυτά τα περί μετατόπισης οφειλών δεν ε</w:t>
      </w:r>
      <w:r>
        <w:rPr>
          <w:rFonts w:eastAsia="Times New Roman" w:cs="Times New Roman"/>
          <w:szCs w:val="24"/>
        </w:rPr>
        <w:t xml:space="preserve">ίναι δικά μας. Εσείς τα ξέρετε, γιατί έχετε υπηρετήσει στον χώρο. Οπότε, περιμένουμε και από εκεί. </w:t>
      </w:r>
    </w:p>
    <w:p w14:paraId="498E4B1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σας είπα και από την αρχή ότι η συνδικαλιστική εκπροσώπηση αυτή την ώρα μάς δημιουργεί μεγάλο πρόβλημα, για αυτό και έχει συσταθεί μια επιτροπή από πλ</w:t>
      </w:r>
      <w:r>
        <w:rPr>
          <w:rFonts w:eastAsia="Times New Roman" w:cs="Times New Roman"/>
          <w:szCs w:val="24"/>
        </w:rPr>
        <w:t xml:space="preserve">ευράς των παράκτιων αλιέων, με τους οποίους συζητάμε. </w:t>
      </w:r>
    </w:p>
    <w:p w14:paraId="498E4B1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Την αίτηση πότε την περιμένετε; </w:t>
      </w:r>
    </w:p>
    <w:p w14:paraId="498E4B1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Άρα, λοιπόν, θα σας έλεγα ότι όταν ολοκληρωθεί η διαδικασία του ΕΛΚΕΘΕ, θα σ</w:t>
      </w:r>
      <w:r>
        <w:rPr>
          <w:rFonts w:eastAsia="Times New Roman" w:cs="Times New Roman"/>
          <w:szCs w:val="24"/>
        </w:rPr>
        <w:t xml:space="preserve">ας απαντήσω. Ήδη εμείς τη Δεύτερα, για παράδειγμα, έχουμε προγραμματίσει κάποια συνάντηση στο Υπουργείο Αγροτικής Ανάπτυξης με το ΕΛΚΕΘΕ. Ενοχλούμε, περιμένουμε. Μπορεί να έχουμε αποτελέσματα τη Δευτέρα. Όμως, δεν μπορώ να σας πω εγώ αυτή την ώρα. </w:t>
      </w:r>
    </w:p>
    <w:p w14:paraId="498E4B1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Πρέπει </w:t>
      </w:r>
      <w:r>
        <w:rPr>
          <w:rFonts w:eastAsia="Times New Roman" w:cs="Times New Roman"/>
          <w:szCs w:val="24"/>
        </w:rPr>
        <w:t xml:space="preserve">να βοηθήσουμε όλοι, ιδιαίτερα σε ένα ζήτημα. Ξέρετε ότι αυτές οι ενισχύσεις προϋποθέτουν -εσείς, κύριε Θεοχάρη, το ξέρετε καλύτερα- τη σύνταξη φακέλου με βάση στοιχεία και προϋποθέσεις. Και εκεί, όπως αντιλαμβάνεστε, θα έχουμε δυσκολίες. </w:t>
      </w:r>
    </w:p>
    <w:p w14:paraId="498E4B1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εσεί</w:t>
      </w:r>
      <w:r>
        <w:rPr>
          <w:rFonts w:eastAsia="Times New Roman" w:cs="Times New Roman"/>
          <w:szCs w:val="24"/>
        </w:rPr>
        <w:t xml:space="preserve">ς, έχοντας και μια τεχνογνωσία πάνω σε αυτά τα ζητήματα, να μας βοηθήσετε για να μπορέσουμε να στοιχειοθετήσουμε όσο γίνεται καλύτερα την απώλεια εισοδήματος που υπήρξε για τις συγκεκριμένες ομάδες εργαζομένων. </w:t>
      </w:r>
    </w:p>
    <w:p w14:paraId="498E4B1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w:t>
      </w:r>
      <w:r>
        <w:rPr>
          <w:rFonts w:eastAsia="Times New Roman" w:cs="Times New Roman"/>
          <w:szCs w:val="24"/>
        </w:rPr>
        <w:t xml:space="preserve">υνάδελφοι, ολοκληρώθηκε η συζήτηση των επίκαιρων ερωτήσεων. </w:t>
      </w:r>
      <w:r>
        <w:rPr>
          <w:rFonts w:eastAsia="Times New Roman" w:cs="Times New Roman"/>
          <w:szCs w:val="24"/>
        </w:rPr>
        <w:t xml:space="preserve"> </w:t>
      </w:r>
    </w:p>
    <w:p w14:paraId="498E4B1F" w14:textId="77777777" w:rsidR="00B84C6C" w:rsidRDefault="003C4644">
      <w:pPr>
        <w:tabs>
          <w:tab w:val="left" w:pos="2738"/>
          <w:tab w:val="center" w:pos="4753"/>
          <w:tab w:val="left" w:pos="5723"/>
        </w:tabs>
        <w:spacing w:line="600" w:lineRule="auto"/>
        <w:ind w:firstLine="720"/>
        <w:jc w:val="center"/>
        <w:rPr>
          <w:rFonts w:eastAsia="Times New Roman" w:cs="Times New Roman"/>
          <w:color w:val="FF0000"/>
          <w:szCs w:val="24"/>
        </w:rPr>
      </w:pPr>
      <w:r w:rsidRPr="00F4230C">
        <w:rPr>
          <w:rFonts w:eastAsia="Times New Roman" w:cs="Times New Roman"/>
          <w:color w:val="FF0000"/>
          <w:szCs w:val="24"/>
        </w:rPr>
        <w:t>ΑΛΛΑΓΗ ΣΕΛΙΔΑΣ</w:t>
      </w:r>
    </w:p>
    <w:p w14:paraId="498E4B2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εισερχόμαστε στην ημερήσια διάταξη της </w:t>
      </w:r>
    </w:p>
    <w:p w14:paraId="498E4B21" w14:textId="77777777" w:rsidR="00B84C6C" w:rsidRDefault="003C4644">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98E4B2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w:t>
      </w:r>
      <w:r>
        <w:rPr>
          <w:rFonts w:eastAsia="Times New Roman" w:cs="Times New Roman"/>
          <w:szCs w:val="24"/>
        </w:rPr>
        <w:t xml:space="preserve">και του συνόλου του σχεδίου νόμου του Υπουργείου Αγροτικής Ανάπτυξης και Τροφίμων: «Διακίνηση και εμπορία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w:t>
      </w:r>
    </w:p>
    <w:p w14:paraId="498E4B23"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στις 4</w:t>
      </w:r>
      <w:r>
        <w:rPr>
          <w:rFonts w:eastAsia="Times New Roman" w:cs="Times New Roman"/>
          <w:szCs w:val="24"/>
        </w:rPr>
        <w:t xml:space="preserve"> Οκτωβρίου 2017 τη συζήτηση</w:t>
      </w:r>
      <w:r>
        <w:rPr>
          <w:rFonts w:eastAsia="Times New Roman" w:cs="Times New Roman"/>
          <w:szCs w:val="24"/>
        </w:rPr>
        <w:t xml:space="preserve"> του νομοσχεδίου σε μια έως το πολύ δύο συνεδριάσεις, ανάλογα </w:t>
      </w:r>
      <w:r>
        <w:rPr>
          <w:rFonts w:eastAsia="Times New Roman" w:cs="Times New Roman"/>
          <w:szCs w:val="24"/>
        </w:rPr>
        <w:lastRenderedPageBreak/>
        <w:t xml:space="preserve">με την εξέλιξη της συζήτησης, ενιαία επί της αρχής, επί των άρθρων και των τροπολογιών. </w:t>
      </w:r>
    </w:p>
    <w:p w14:paraId="498E4B2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Σώμα συμφωνεί;</w:t>
      </w:r>
    </w:p>
    <w:p w14:paraId="498E4B2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498E4B2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w:t>
      </w:r>
      <w:r>
        <w:rPr>
          <w:rFonts w:eastAsia="Times New Roman" w:cs="Times New Roman"/>
          <w:szCs w:val="24"/>
        </w:rPr>
        <w:t>ο Σώ</w:t>
      </w:r>
      <w:r>
        <w:rPr>
          <w:rFonts w:eastAsia="Times New Roman" w:cs="Times New Roman"/>
          <w:szCs w:val="24"/>
        </w:rPr>
        <w:t xml:space="preserve">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498E4B2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βλέπω ότι ο εισηγητής του ΣΥΡΙΖΑ κ. Καραγιάννης δεν είναι στην Αίθουσα, παρακαλώ…</w:t>
      </w:r>
    </w:p>
    <w:p w14:paraId="498E4B2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Κύριε Πρόεδρε, μπορώ να έχω τον λόγο; </w:t>
      </w:r>
    </w:p>
    <w:p w14:paraId="498E4B2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Μωραΐτη, έχετε τον λόγο. </w:t>
      </w:r>
    </w:p>
    <w:p w14:paraId="498E4B2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ΜΩΡΑΪΤΗΣ: </w:t>
      </w:r>
      <w:r>
        <w:rPr>
          <w:rFonts w:eastAsia="Times New Roman" w:cs="Times New Roman"/>
          <w:szCs w:val="24"/>
        </w:rPr>
        <w:t xml:space="preserve">Ξεκινώντας, θέλουμε να θέσουμε ένα ζήτημα για να μας απαντήσει ο κύριος Υπουργός. </w:t>
      </w:r>
    </w:p>
    <w:p w14:paraId="498E4B2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Για ποιο θέμα θέλετε να μιλήσετε;</w:t>
      </w:r>
    </w:p>
    <w:p w14:paraId="498E4B2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Σε ό, τι αφορά τις τροπολογίες, είναι διαδικαστικό το θέμα. </w:t>
      </w:r>
    </w:p>
    <w:p w14:paraId="498E4B2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Να μας πει ο</w:t>
      </w:r>
      <w:r>
        <w:rPr>
          <w:rFonts w:eastAsia="Times New Roman" w:cs="Times New Roman"/>
          <w:szCs w:val="24"/>
        </w:rPr>
        <w:t xml:space="preserve"> κύριος Υπουργός ποιες τροπολογίες από τις ήδη κατατεθειμένες θα κάνει δεκτές και αν πρόκειται να κατατεθούν άλλες. Αν πρόκειται να κατατεθούν, να κατατεθούν τώρα, γιατί είναι σύνηθες το φαινόμενο να κατατίθενται τροπολογίες την τελευταία στιγμή, αιφνιδιάζ</w:t>
      </w:r>
      <w:r>
        <w:rPr>
          <w:rFonts w:eastAsia="Times New Roman" w:cs="Times New Roman"/>
          <w:szCs w:val="24"/>
        </w:rPr>
        <w:t xml:space="preserve">οντας και τα κόμματα και χωρίς να υπάρχουν τα χρονικά περιθώρια να μελετηθούν οι τροπολογίες. </w:t>
      </w:r>
    </w:p>
    <w:p w14:paraId="498E4B2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να μας πει τώρα ο κύριος Υπουργός ποιες από αυτές κρατάει και θα γίνουν δεκτές και ποιες πρόκειται να κατατεθούν. </w:t>
      </w:r>
    </w:p>
    <w:p w14:paraId="498E4B2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είστε έτοιμος για να απαντήσετε;</w:t>
      </w:r>
    </w:p>
    <w:p w14:paraId="498E4B3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Κοιτάξτε, σας είχα πει ότι θα δώσουμε από πλευράς του Υπουργείου Αγροτικής Ανάπτυξης τις τροπολογίες</w:t>
      </w:r>
      <w:r>
        <w:rPr>
          <w:rFonts w:eastAsia="Times New Roman" w:cs="Times New Roman"/>
          <w:szCs w:val="24"/>
        </w:rPr>
        <w:t>,</w:t>
      </w:r>
      <w:r>
        <w:rPr>
          <w:rFonts w:eastAsia="Times New Roman" w:cs="Times New Roman"/>
          <w:szCs w:val="24"/>
        </w:rPr>
        <w:t xml:space="preserve"> που προτιθέμεθα να φέρουμε και τις νομοτεχνικές βελτιώσεις. Σας στείλαμε, βεβαίως και τη συζήτηση που κάναμε στην </w:t>
      </w:r>
      <w:r>
        <w:rPr>
          <w:rFonts w:eastAsia="Times New Roman" w:cs="Times New Roman"/>
          <w:szCs w:val="24"/>
        </w:rPr>
        <w:t>ε</w:t>
      </w:r>
      <w:r>
        <w:rPr>
          <w:rFonts w:eastAsia="Times New Roman" w:cs="Times New Roman"/>
          <w:szCs w:val="24"/>
        </w:rPr>
        <w:t>πιτροπή, αλλά και κάποια κείμενα στα οποία έχουμε -θα έλεγα- αναφερθεί σχετικά και με τις νομοτεχνικές βελτιώσεις και τις τροπολογίες</w:t>
      </w:r>
      <w:r>
        <w:rPr>
          <w:rFonts w:eastAsia="Times New Roman" w:cs="Times New Roman"/>
          <w:szCs w:val="24"/>
        </w:rPr>
        <w:t>,</w:t>
      </w:r>
      <w:r>
        <w:rPr>
          <w:rFonts w:eastAsia="Times New Roman" w:cs="Times New Roman"/>
          <w:szCs w:val="24"/>
        </w:rPr>
        <w:t xml:space="preserve"> που θ</w:t>
      </w:r>
      <w:r>
        <w:rPr>
          <w:rFonts w:eastAsia="Times New Roman" w:cs="Times New Roman"/>
          <w:szCs w:val="24"/>
        </w:rPr>
        <w:t xml:space="preserve">α φέρουμε ως Υπουργείο Αγροτικής Ανάπτυξης. </w:t>
      </w:r>
    </w:p>
    <w:p w14:paraId="498E4B3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απουσία δύο Υπουργών στο εξωτερικό μάς δημιούργησε ένα πρόβλημα στις υπογραφές και αφαιρέσαμε τις τροπολογίες για τις οποίες είχαν υποχρέωση να </w:t>
      </w:r>
      <w:r>
        <w:rPr>
          <w:rFonts w:eastAsia="Times New Roman" w:cs="Times New Roman"/>
          <w:szCs w:val="24"/>
        </w:rPr>
        <w:lastRenderedPageBreak/>
        <w:t>υπογράψουν οι συγκεκριμένοι Υπουργοί και θα τις φέρουμε στο επόμε</w:t>
      </w:r>
      <w:r>
        <w:rPr>
          <w:rFonts w:eastAsia="Times New Roman" w:cs="Times New Roman"/>
          <w:szCs w:val="24"/>
        </w:rPr>
        <w:t xml:space="preserve">νο νομοσχέδιο, αυτό που θα αφορά τη συνδικαλιστική εκπροσώπηση των αγροτών. </w:t>
      </w:r>
    </w:p>
    <w:p w14:paraId="498E4B3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Άρα, λοιπόν, δεν υπάρχει να κατατεθεί από πλευράς του Υπουργείου κάτι περισσότερο και όσον αφορά τις νομοτεχνικές βελτιώσεις και όσον αφορά τις τροπολογίες. Αυτήν την ώρα είναι στ</w:t>
      </w:r>
      <w:r>
        <w:rPr>
          <w:rFonts w:eastAsia="Times New Roman" w:cs="Times New Roman"/>
          <w:szCs w:val="24"/>
        </w:rPr>
        <w:t xml:space="preserve">η Γενική Γραμματεία και σε λίγο θα κατατεθούν ουσιαστικά αυτά τα οποία έχουμε συναποφασίσει. Απλώς αφαιρέθηκαν δύο, τρεις τροπολογίες που απαιτούσαν την υπογραφή των συγκεκριμένων Υπουργών. Από εκεί και πέρα συνεχίζουμε με βάση αυτά που έχουμε συμφωνήσει. </w:t>
      </w:r>
      <w:r>
        <w:rPr>
          <w:rFonts w:eastAsia="Times New Roman" w:cs="Times New Roman"/>
          <w:szCs w:val="24"/>
        </w:rPr>
        <w:t>Βεβαίως αν η Κυβέρνηση κρίνει κάποια στιγμή –εγώ σας το είπα από την αρχή- για λόγους ανάγκης και επείγοντος ότι πρέπει να φέρει κάποια τροπολογία, το συζητάμε όταν θα προκύψει το συγκεκριμένο ζήτημα.</w:t>
      </w:r>
    </w:p>
    <w:p w14:paraId="498E4B3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Υπουργέ, αυτή η τροπολογία-προ</w:t>
      </w:r>
      <w:r>
        <w:rPr>
          <w:rFonts w:eastAsia="Times New Roman" w:cs="Times New Roman"/>
          <w:szCs w:val="24"/>
        </w:rPr>
        <w:t>σθήκη η μεγάλη ισχύει; Ισχύει.</w:t>
      </w:r>
    </w:p>
    <w:p w14:paraId="498E4B3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Έχουν αφαιρεθεί. Θα έρθουν τώρα.</w:t>
      </w:r>
    </w:p>
    <w:p w14:paraId="498E4B3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Αραμπατζή, όταν θέλετε κάτι, σας παρακαλώ να το κάνετε μέσω του Προεδρείου.</w:t>
      </w:r>
    </w:p>
    <w:p w14:paraId="498E4B3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εισηγητής του ΣΥΡΙΖΑ κ. Καραγιάννης για δεκαπέντε λεπτά.</w:t>
      </w:r>
    </w:p>
    <w:p w14:paraId="498E4B3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ΚΑΡΑΓΙΑΝΝΗΣ: </w:t>
      </w:r>
      <w:r>
        <w:rPr>
          <w:rFonts w:eastAsia="Times New Roman" w:cs="Times New Roman"/>
          <w:szCs w:val="24"/>
        </w:rPr>
        <w:t>Ευχαριστώ, κύριε Πρόεδρε.</w:t>
      </w:r>
    </w:p>
    <w:p w14:paraId="498E4B3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ξεκινάει σήμερα στην Ολομέλεια, μετά το θετικό πρόσημο που προέκυψε σχεδόν ομόφωνα από τον γόνιμο διάλογο στις </w:t>
      </w:r>
      <w:r>
        <w:rPr>
          <w:rFonts w:eastAsia="Times New Roman" w:cs="Times New Roman"/>
          <w:szCs w:val="24"/>
        </w:rPr>
        <w:t>ε</w:t>
      </w:r>
      <w:r>
        <w:rPr>
          <w:rFonts w:eastAsia="Times New Roman" w:cs="Times New Roman"/>
          <w:szCs w:val="24"/>
        </w:rPr>
        <w:t>πιτ</w:t>
      </w:r>
      <w:r>
        <w:rPr>
          <w:rFonts w:eastAsia="Times New Roman" w:cs="Times New Roman"/>
          <w:szCs w:val="24"/>
        </w:rPr>
        <w:t>ροπές, η συζήτηση ενός ιδιαίτερα σημαντικού νομοσχεδίου, που στηρίζει τον αγροτικό κόσμο και την πρωτογενή παραγωγή, βάζει τάξη στην αγορά σε ό,τι αφορά χρόνους πληρωμής και προστατεύει τον Έλληνα καταναλωτή.</w:t>
      </w:r>
    </w:p>
    <w:p w14:paraId="498E4B3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το παρόν σχέδιο νόμου, που αποτελείται από τ</w:t>
      </w:r>
      <w:r>
        <w:rPr>
          <w:rFonts w:eastAsia="Times New Roman" w:cs="Times New Roman"/>
          <w:szCs w:val="24"/>
        </w:rPr>
        <w:t xml:space="preserve">έσσερα κεφάλαια και την προσθήκη μιας τροπολογίας και φέρει τον τίτλο «Διακίνηση και εμπορία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 ρυθμίζονται χρόνια ζητήματα</w:t>
      </w:r>
      <w:r>
        <w:rPr>
          <w:rFonts w:eastAsia="Times New Roman" w:cs="Times New Roman"/>
          <w:szCs w:val="24"/>
        </w:rPr>
        <w:t>,</w:t>
      </w:r>
      <w:r>
        <w:rPr>
          <w:rFonts w:eastAsia="Times New Roman" w:cs="Times New Roman"/>
          <w:szCs w:val="24"/>
        </w:rPr>
        <w:t xml:space="preserve"> που έχουν να κάνουν με τις καθυστερήσεις στις πληρωμές νωπών προϊόντων</w:t>
      </w:r>
      <w:r>
        <w:rPr>
          <w:rFonts w:eastAsia="Times New Roman" w:cs="Times New Roman"/>
          <w:szCs w:val="24"/>
        </w:rPr>
        <w:t xml:space="preserve">, τις </w:t>
      </w:r>
      <w:proofErr w:type="spellStart"/>
      <w:r>
        <w:rPr>
          <w:rFonts w:eastAsia="Times New Roman" w:cs="Times New Roman"/>
          <w:szCs w:val="24"/>
        </w:rPr>
        <w:t>ελληνοποιήσεις</w:t>
      </w:r>
      <w:proofErr w:type="spellEnd"/>
      <w:r>
        <w:rPr>
          <w:rFonts w:eastAsia="Times New Roman" w:cs="Times New Roman"/>
          <w:szCs w:val="24"/>
        </w:rPr>
        <w:t>, τον εκσυγχρονισμό του θεσμικού πλαισίου εκμετάλλευσης των ιχθυοτρόφων υδάτων της χώρας, τους αγροτικούς συνεταιρισμούς και άλλα μικρότερης εμβέλειας ζητήματα, που θα αναπτυχθούν διεξοδικά στη συνέχεια.</w:t>
      </w:r>
    </w:p>
    <w:p w14:paraId="498E4B3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εφάλαιο Α΄ του προτεινόμενο</w:t>
      </w:r>
      <w:r>
        <w:rPr>
          <w:rFonts w:eastAsia="Times New Roman" w:cs="Times New Roman"/>
          <w:szCs w:val="24"/>
        </w:rPr>
        <w:t>υ νομοσχεδίου ρυθμίζονται θέματα</w:t>
      </w:r>
      <w:r>
        <w:rPr>
          <w:rFonts w:eastAsia="Times New Roman" w:cs="Times New Roman"/>
          <w:szCs w:val="24"/>
        </w:rPr>
        <w:t>,</w:t>
      </w:r>
      <w:r>
        <w:rPr>
          <w:rFonts w:eastAsia="Times New Roman" w:cs="Times New Roman"/>
          <w:szCs w:val="24"/>
        </w:rPr>
        <w:t xml:space="preserve"> που αφορούν τις καθυστερήσεις πληρωμών στις εμπορικές συναλλαγές για νωπά και </w:t>
      </w:r>
      <w:proofErr w:type="spellStart"/>
      <w:r>
        <w:rPr>
          <w:rFonts w:eastAsia="Times New Roman" w:cs="Times New Roman"/>
          <w:szCs w:val="24"/>
        </w:rPr>
        <w:t>ευαλλοίωτα</w:t>
      </w:r>
      <w:proofErr w:type="spellEnd"/>
      <w:r>
        <w:rPr>
          <w:rFonts w:eastAsia="Times New Roman" w:cs="Times New Roman"/>
          <w:szCs w:val="24"/>
        </w:rPr>
        <w:t xml:space="preserve"> προϊόντα, όπως είναι τα νωπά κρέατα, πουλερικά, ψάρια και οι πρασινάδες. Η φύση των προϊόντων αυτών και ο μικρός κύκλος ζωής τους δεν</w:t>
      </w:r>
      <w:r>
        <w:rPr>
          <w:rFonts w:eastAsia="Times New Roman" w:cs="Times New Roman"/>
          <w:szCs w:val="24"/>
        </w:rPr>
        <w:t xml:space="preserve"> αφήνουν περιθώρια μεγάλων καθυστερήσεων στην εξόφληση των σχετικών τιμολογίων. Η ενδεχόμενη δε εκ των υστέρων επίκληση από τον παραγωγό δικαστικά της </w:t>
      </w:r>
      <w:proofErr w:type="spellStart"/>
      <w:r>
        <w:rPr>
          <w:rFonts w:eastAsia="Times New Roman" w:cs="Times New Roman"/>
          <w:szCs w:val="24"/>
        </w:rPr>
        <w:t>καταχρηστικότητας</w:t>
      </w:r>
      <w:proofErr w:type="spellEnd"/>
      <w:r>
        <w:rPr>
          <w:rFonts w:eastAsia="Times New Roman" w:cs="Times New Roman"/>
          <w:szCs w:val="24"/>
        </w:rPr>
        <w:t xml:space="preserve"> των όρων πληρωμής -έτσι και αλλιώς δύσκολο να αποδειχθεί- δεν είναι ικανή να αποτρέψει </w:t>
      </w:r>
      <w:r>
        <w:rPr>
          <w:rFonts w:eastAsia="Times New Roman" w:cs="Times New Roman"/>
          <w:szCs w:val="24"/>
        </w:rPr>
        <w:t xml:space="preserve">το πρόβλημα. </w:t>
      </w:r>
    </w:p>
    <w:p w14:paraId="498E4B3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Οι καθυστερήσεις στις πληρωμές των νωπών αγροτικών προϊόντων απασχόλησαν την Ευρωπαϊκή Επιτροπή η οποία εξέδωσε την </w:t>
      </w:r>
      <w:r>
        <w:rPr>
          <w:rFonts w:eastAsia="Times New Roman" w:cs="Times New Roman"/>
          <w:szCs w:val="24"/>
        </w:rPr>
        <w:t>ο</w:t>
      </w:r>
      <w:r>
        <w:rPr>
          <w:rFonts w:eastAsia="Times New Roman" w:cs="Times New Roman"/>
          <w:szCs w:val="24"/>
        </w:rPr>
        <w:t xml:space="preserve">δηγία 7/2011. Η εν λόγω </w:t>
      </w:r>
      <w:r>
        <w:rPr>
          <w:rFonts w:eastAsia="Times New Roman" w:cs="Times New Roman"/>
          <w:szCs w:val="24"/>
        </w:rPr>
        <w:t>ο</w:t>
      </w:r>
      <w:r>
        <w:rPr>
          <w:rFonts w:eastAsia="Times New Roman" w:cs="Times New Roman"/>
          <w:szCs w:val="24"/>
        </w:rPr>
        <w:t>δηγία ενσωματώθηκε στις διατάξεις του ν.4152/2013, αλλά στην πράξη κατέστη ανενεργός και μη αποτελεσ</w:t>
      </w:r>
      <w:r>
        <w:rPr>
          <w:rFonts w:eastAsia="Times New Roman" w:cs="Times New Roman"/>
          <w:szCs w:val="24"/>
        </w:rPr>
        <w:t>ματική, με συνέπεια να συνεχίζεται η δυσλειτουργία στην αγορά και να διογκώνεται το πρόβλημα στους παραγωγούς. Οι καθυστερήσεις των πληρωμών αυτών έχουν αρνητικές συνέπειες για τον παραγωγό, καθώς πλήττουν τη ρευστότητα και τις ταμειακές ροές του, περιπλέκ</w:t>
      </w:r>
      <w:r>
        <w:rPr>
          <w:rFonts w:eastAsia="Times New Roman" w:cs="Times New Roman"/>
          <w:szCs w:val="24"/>
        </w:rPr>
        <w:t xml:space="preserve">ουν την οικονομική του διαχείριση και θέτουν εμπόδια στην ανάπτυξή του. Όπως είναι φυσικό, το πρόβλημα γίνεται μεγαλύτερο για τις μικρές και μικρομεσαίες επιχειρήσεις και τις αντίστοιχες αγροτικές εκμεταλλεύσεις. </w:t>
      </w:r>
    </w:p>
    <w:p w14:paraId="498E4B3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Από την εικοσιπενταετή εμπειρία μου στην α</w:t>
      </w:r>
      <w:r>
        <w:rPr>
          <w:rFonts w:eastAsia="Times New Roman" w:cs="Times New Roman"/>
          <w:szCs w:val="24"/>
        </w:rPr>
        <w:t xml:space="preserve">γορά και στον κλάδο των τροφίμων θεωρώ ότι δεν μπορεί ένα προϊόν με διάρκεια ζωής μόλις λίγων ημερών να πληρώνεται μετά από </w:t>
      </w:r>
      <w:proofErr w:type="spellStart"/>
      <w:r>
        <w:rPr>
          <w:rFonts w:eastAsia="Times New Roman" w:cs="Times New Roman"/>
          <w:szCs w:val="24"/>
        </w:rPr>
        <w:t>εκατόν</w:t>
      </w:r>
      <w:proofErr w:type="spellEnd"/>
      <w:r>
        <w:rPr>
          <w:rFonts w:eastAsia="Times New Roman" w:cs="Times New Roman"/>
          <w:szCs w:val="24"/>
        </w:rPr>
        <w:t xml:space="preserve"> είκοσι ημέρες χωρίς να υπολογίζονται στην παράμετρο αυτή τα λοιπά συμφωνηθέντα με τα μεγάλα σημεία πώλησης, που έχουν να κάνο</w:t>
      </w:r>
      <w:r>
        <w:rPr>
          <w:rFonts w:eastAsia="Times New Roman" w:cs="Times New Roman"/>
          <w:szCs w:val="24"/>
        </w:rPr>
        <w:t>υν με επιστροφές, εκπτώσεις, προωθητικές ενέργειες, συμμετοχή σε φυλλάδια, πληρωμές ραφιών κ.λπ.</w:t>
      </w:r>
      <w:r>
        <w:rPr>
          <w:rFonts w:eastAsia="Times New Roman" w:cs="Times New Roman"/>
          <w:szCs w:val="24"/>
        </w:rPr>
        <w:t>.</w:t>
      </w:r>
      <w:r>
        <w:rPr>
          <w:rFonts w:eastAsia="Times New Roman" w:cs="Times New Roman"/>
          <w:szCs w:val="24"/>
        </w:rPr>
        <w:t xml:space="preserve"> Δεν είναι δυνατόν ο ανταγωνισμός μεταξύ των αλυσίδων</w:t>
      </w:r>
      <w:r>
        <w:rPr>
          <w:rFonts w:eastAsia="Times New Roman" w:cs="Times New Roman"/>
          <w:szCs w:val="24"/>
        </w:rPr>
        <w:t>,</w:t>
      </w:r>
      <w:r>
        <w:rPr>
          <w:rFonts w:eastAsia="Times New Roman" w:cs="Times New Roman"/>
          <w:szCs w:val="24"/>
        </w:rPr>
        <w:t xml:space="preserve"> που εντοπίζεται κυρίως στα νωπά και </w:t>
      </w:r>
      <w:proofErr w:type="spellStart"/>
      <w:r>
        <w:rPr>
          <w:rFonts w:eastAsia="Times New Roman" w:cs="Times New Roman"/>
          <w:szCs w:val="24"/>
        </w:rPr>
        <w:t>ευαλλοίωτα</w:t>
      </w:r>
      <w:proofErr w:type="spellEnd"/>
      <w:r>
        <w:rPr>
          <w:rFonts w:eastAsia="Times New Roman" w:cs="Times New Roman"/>
          <w:szCs w:val="24"/>
        </w:rPr>
        <w:t xml:space="preserve"> προϊόντα να μεταφέρεται με αυτές τις ασφυκτικές και άναρχ</w:t>
      </w:r>
      <w:r>
        <w:rPr>
          <w:rFonts w:eastAsia="Times New Roman" w:cs="Times New Roman"/>
          <w:szCs w:val="24"/>
        </w:rPr>
        <w:t xml:space="preserve">ες πιέσεις και πρακτικές στην παραγωγική βάση. </w:t>
      </w:r>
    </w:p>
    <w:p w14:paraId="498E4B3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υπερβολική διόγκωση του κόστους διανομής ως βασικού συστατικού του μείγματος μάρκετινγκ ενός προϊόντος και οι πιέσεις στην τιμολογιακή του πολιτική, </w:t>
      </w:r>
      <w:r>
        <w:rPr>
          <w:rFonts w:eastAsia="Times New Roman" w:cs="Times New Roman"/>
          <w:szCs w:val="24"/>
        </w:rPr>
        <w:lastRenderedPageBreak/>
        <w:t>ιδίως μέσα σε συνθήκες κρίσης και προβλήματος ρευστότητας</w:t>
      </w:r>
      <w:r>
        <w:rPr>
          <w:rFonts w:eastAsia="Times New Roman" w:cs="Times New Roman"/>
          <w:szCs w:val="24"/>
        </w:rPr>
        <w:t>, γίνεται ωρολογιακή βόμβα στα επιχειρησιακά θεμέλια.</w:t>
      </w:r>
    </w:p>
    <w:p w14:paraId="498E4B3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Αναλογιστείτε τη διάσταση του προβλήματος στις πολύ μικρές επιχειρήσεις και ιδιαίτερα σε αυτές</w:t>
      </w:r>
      <w:r>
        <w:rPr>
          <w:rFonts w:eastAsia="Times New Roman" w:cs="Times New Roman"/>
          <w:szCs w:val="24"/>
        </w:rPr>
        <w:t>,</w:t>
      </w:r>
      <w:r>
        <w:rPr>
          <w:rFonts w:eastAsia="Times New Roman" w:cs="Times New Roman"/>
          <w:szCs w:val="24"/>
        </w:rPr>
        <w:t xml:space="preserve"> που πουλάνε νωπά και </w:t>
      </w:r>
      <w:proofErr w:type="spellStart"/>
      <w:r>
        <w:rPr>
          <w:rFonts w:eastAsia="Times New Roman" w:cs="Times New Roman"/>
          <w:szCs w:val="24"/>
        </w:rPr>
        <w:t>ευαλλοίωτα</w:t>
      </w:r>
      <w:proofErr w:type="spellEnd"/>
      <w:r>
        <w:rPr>
          <w:rFonts w:eastAsia="Times New Roman" w:cs="Times New Roman"/>
          <w:szCs w:val="24"/>
        </w:rPr>
        <w:t>.</w:t>
      </w:r>
    </w:p>
    <w:p w14:paraId="498E4B3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Αρκετές χώρες της Ευρωπαϊκής Ένωσης, όπως η Γαλλία, η Ιταλία, η Ισπανία κ</w:t>
      </w:r>
      <w:r>
        <w:rPr>
          <w:rFonts w:eastAsia="Times New Roman" w:cs="Times New Roman"/>
          <w:szCs w:val="24"/>
        </w:rPr>
        <w:t xml:space="preserve">αι η Ρουμανία, με την ενσωμάτωση της </w:t>
      </w:r>
      <w:r>
        <w:rPr>
          <w:rFonts w:eastAsia="Times New Roman" w:cs="Times New Roman"/>
          <w:szCs w:val="24"/>
        </w:rPr>
        <w:t>ο</w:t>
      </w:r>
      <w:r>
        <w:rPr>
          <w:rFonts w:eastAsia="Times New Roman" w:cs="Times New Roman"/>
          <w:szCs w:val="24"/>
        </w:rPr>
        <w:t>δηγίας 7/2011 έχουν προχωρήσει σε σημαντικές μειώσεις χρόνου πληρωμής νωπών προϊόντων και στην επιβολή προστίμων για τη μη εφαρμογή και συμμόρφωση μεταξύ των συμβαλλόμενων μερών. Ειδικά η Ρουμανία έχει καθιερώσει τον μ</w:t>
      </w:r>
      <w:r>
        <w:rPr>
          <w:rFonts w:eastAsia="Times New Roman" w:cs="Times New Roman"/>
          <w:szCs w:val="24"/>
        </w:rPr>
        <w:t>ικρότερο χρόνο πληρωμής σε όλη την Ευρωπαϊκή Ένωση, που ανέρχεται στις επτά εργάσιμες.</w:t>
      </w:r>
    </w:p>
    <w:p w14:paraId="498E4B4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τα παραπάνω δυσμενή δεδομένα κρίνεται επιβεβλημένη η θέσπιση ειδικής ρύθμισης σε ό,τι αφορά την προθεσμία πληρωμής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τροφίμων, η οποία ορίζεται στ</w:t>
      </w:r>
      <w:r>
        <w:rPr>
          <w:rFonts w:eastAsia="Times New Roman" w:cs="Times New Roman"/>
          <w:szCs w:val="24"/>
        </w:rPr>
        <w:t>ις εξήντα ημέρες, με ρητό αποκλεισμό της δυνατότητας συμβατικής υπέρβασης του χρόνου πληρωμής και με ιδιαίτερη πρόβλεψη διοικητικών κυρώσεων. Τα πρόστιμα αρχικά επιβάλλονται επί της αξίας του τιμολογίου και αφορούν ανάλογα και τους δύο συμβαλλόμενους.</w:t>
      </w:r>
    </w:p>
    <w:p w14:paraId="498E4B4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Στόχ</w:t>
      </w:r>
      <w:r>
        <w:rPr>
          <w:rFonts w:eastAsia="Times New Roman" w:cs="Times New Roman"/>
          <w:szCs w:val="24"/>
        </w:rPr>
        <w:t xml:space="preserve">ος των προτεινομένων διατάξεων είναι η αποκατάσταση της δίκαιης ισορροπίας μεταξύ παραγωγών και εμπόρων και η εξάλειψη των αδικαιολόγητων καθυστερήσεων στις πληρωμές όλων των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της </w:t>
      </w:r>
      <w:proofErr w:type="spellStart"/>
      <w:r>
        <w:rPr>
          <w:rFonts w:eastAsia="Times New Roman" w:cs="Times New Roman"/>
          <w:szCs w:val="24"/>
        </w:rPr>
        <w:t>αγροτοδιατροφικής</w:t>
      </w:r>
      <w:proofErr w:type="spellEnd"/>
      <w:r>
        <w:rPr>
          <w:rFonts w:eastAsia="Times New Roman" w:cs="Times New Roman"/>
          <w:szCs w:val="24"/>
        </w:rPr>
        <w:t xml:space="preserve"> αλυσίδας.</w:t>
      </w:r>
    </w:p>
    <w:p w14:paraId="498E4B4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Κεφάλαιο Β</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ου παρόντος σχεδίου νόμου ρυθμίζονται θέματα που αφορούν την υποχρεωτική αναγραφή προέλευσης για το γάλα, τα παραγόμενα γαλακτοκομικά προϊόντα και το κρέας. Θεσμοθετείται η υποχρεωτική επισήμανση προέλευσης για το γάλα τόσο στις συσκευασίες γάλακτος όσο κα</w:t>
      </w:r>
      <w:r>
        <w:rPr>
          <w:rFonts w:eastAsia="Times New Roman" w:cs="Times New Roman"/>
          <w:szCs w:val="24"/>
        </w:rPr>
        <w:t xml:space="preserve">ι στα γαλακτοκομικά προϊόντα. Το αντίστοιχο θα ισχύσει για το κρέας. </w:t>
      </w:r>
    </w:p>
    <w:p w14:paraId="498E4B4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τον τρόπο αυτόν γίνεται ένα πρώτο, μεγάλο βήμα στην αντιμετώπιση του προβλήματος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ικανοποιείται ένα δίκαιο αίτημα του κτηνοτροφικού κόσμου της χώρας για την πάτα</w:t>
      </w:r>
      <w:r>
        <w:rPr>
          <w:rFonts w:eastAsia="Times New Roman" w:cs="Times New Roman"/>
          <w:szCs w:val="24"/>
        </w:rPr>
        <w:t>ξή τους. Ο συνδυασμός, δε, σήμανσης προέλευσης και ενός ολοκληρωμένου συστήματος ιχνηλασιμότητας από τον στάβλο στο πιάτο σε εθνικό επίπεδο που θα παρακολουθεί και θα ελέγχει τα ισοζύγια γάλακτος και κρέατος θα καταστεί ασπίδα προστασίας για τον Έλληνα κτη</w:t>
      </w:r>
      <w:r>
        <w:rPr>
          <w:rFonts w:eastAsia="Times New Roman" w:cs="Times New Roman"/>
          <w:szCs w:val="24"/>
        </w:rPr>
        <w:t>νοτρόφο και τον Έλληνα καταναλωτή.</w:t>
      </w:r>
    </w:p>
    <w:p w14:paraId="498E4B4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πρέπει να ξεχνάμε ότι ο κλάδος της κτηνοτροφίας έχει ιδιαίτερη σημασία για την αγροτική οικονομία, την περιφερειακή ανάπτυξη και την παραγωγική ανασυγκρότηση της χώρας. Απασχολεί περίπου πεντακόσιες χιλιάδες άτομα, πα</w:t>
      </w:r>
      <w:r>
        <w:rPr>
          <w:rFonts w:eastAsia="Times New Roman" w:cs="Times New Roman"/>
          <w:szCs w:val="24"/>
        </w:rPr>
        <w:t>ράγει εξαι</w:t>
      </w:r>
      <w:r>
        <w:rPr>
          <w:rFonts w:eastAsia="Times New Roman" w:cs="Times New Roman"/>
          <w:szCs w:val="24"/>
        </w:rPr>
        <w:lastRenderedPageBreak/>
        <w:t>ρετικής ποιότητας προϊόντα, πολλά από αυτά ΠΟΠ, στηρίζει τη μεταποίηση -πεντακόσια τυροκομεία- προσφέρει εκατοντάδες θέσεις εργασίας και δίνει ζωή στις ορεινές και μειονεκτικές περιοχές της πατρίδας μας.</w:t>
      </w:r>
    </w:p>
    <w:p w14:paraId="498E4B4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Δυστυχώς, σήμερα η χώρα μας είναι ελλειμμα</w:t>
      </w:r>
      <w:r>
        <w:rPr>
          <w:rFonts w:eastAsia="Times New Roman" w:cs="Times New Roman"/>
          <w:szCs w:val="24"/>
        </w:rPr>
        <w:t>τική στα περισσότερα κτηνοτροφικά είδη. Εισάγουμε το 65% του αγελαδινού γάλακτος, το 85% του βόειου κρέατος, το 65% του χοιρινού και έχει ήδη αρχίσει να υπάρχει πρόβλημα και στον χώρο των πουλερικών. Οι εισαγωγές αυτές ξεπερνούν τα 2,5 δισεκατομμύρια τον χ</w:t>
      </w:r>
      <w:r>
        <w:rPr>
          <w:rFonts w:eastAsia="Times New Roman" w:cs="Times New Roman"/>
          <w:szCs w:val="24"/>
        </w:rPr>
        <w:t>ρόνο, με ό,τι αυτό συνεπάγεται στο εμπορικό ισοζύγιο της χώρας. Παράλληλα, οι κατά καιρούς διατροφικές κρίσεις, οι συμφωνίες της Ευρωπαϊκής Ένωσης με τρίτες χώρες και η σημερινή κρίσιμη περίοδος για την ευρωπαϊκή κτηνοτροφία δεν επιτρέπουν εφησυχασμό και α</w:t>
      </w:r>
      <w:r>
        <w:rPr>
          <w:rFonts w:eastAsia="Times New Roman" w:cs="Times New Roman"/>
          <w:szCs w:val="24"/>
        </w:rPr>
        <w:t>δράνεια. Επιβάλλεται η θέσπιση μέτρων και πολιτικών τόσο για τη βελτίωση του βαθμού αυτάρκειας της χώρας όσο και για την προστασία της ελληνικής κτηνοτροφίας και των παραγόμενων προϊόντων, ειδικά της φέτας.</w:t>
      </w:r>
    </w:p>
    <w:p w14:paraId="498E4B4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παρόν σχέδιο νόμου έρχεται να καλύψει σε ικανο</w:t>
      </w:r>
      <w:r>
        <w:rPr>
          <w:rFonts w:eastAsia="Times New Roman" w:cs="Times New Roman"/>
          <w:szCs w:val="24"/>
        </w:rPr>
        <w:t>ποιητικό βαθμό τις παραπάνω ανάγκες. Ειδικότερα, η υποχρεωτική επισήμανση της προέλευσης γάλακτος περιλαμβάνει τη χώρα αρμέγματος, τη χώρα επεξεργασίας και τη χώρα συσκευασίας. Ανάλογα με τις τρεις αυτές προελεύσεις θα υπάρχει και η σχετική σήμανση. Η δε α</w:t>
      </w:r>
      <w:r>
        <w:rPr>
          <w:rFonts w:eastAsia="Times New Roman" w:cs="Times New Roman"/>
          <w:szCs w:val="24"/>
        </w:rPr>
        <w:t xml:space="preserve">ναγραφή των ενδείξεων είναι σύννομη του </w:t>
      </w:r>
      <w:r>
        <w:rPr>
          <w:rFonts w:eastAsia="Times New Roman" w:cs="Times New Roman"/>
          <w:szCs w:val="24"/>
        </w:rPr>
        <w:t>κ</w:t>
      </w:r>
      <w:r>
        <w:rPr>
          <w:rFonts w:eastAsia="Times New Roman" w:cs="Times New Roman"/>
          <w:szCs w:val="24"/>
        </w:rPr>
        <w:t>ανονισμού 1169/2011 της Ευρωπαϊκής Ένωσης. Με τον τρόπο αυτόν προστατεύεται ο Έλληνας καταναλωτής από τις παρά</w:t>
      </w:r>
      <w:r>
        <w:rPr>
          <w:rFonts w:eastAsia="Times New Roman" w:cs="Times New Roman"/>
          <w:szCs w:val="24"/>
        </w:rPr>
        <w:lastRenderedPageBreak/>
        <w:t xml:space="preserve">νομες </w:t>
      </w:r>
      <w:proofErr w:type="spellStart"/>
      <w:r>
        <w:rPr>
          <w:rFonts w:eastAsia="Times New Roman" w:cs="Times New Roman"/>
          <w:szCs w:val="24"/>
        </w:rPr>
        <w:t>ελληνοποιήσεις</w:t>
      </w:r>
      <w:proofErr w:type="spellEnd"/>
      <w:r>
        <w:rPr>
          <w:rFonts w:eastAsia="Times New Roman" w:cs="Times New Roman"/>
          <w:szCs w:val="24"/>
        </w:rPr>
        <w:t xml:space="preserve">, στηρίζεται το εισόδημα των κτηνοτρόφων, δημιουργούνται ανταγωνιστικά πλεονεκτήματα </w:t>
      </w:r>
      <w:r>
        <w:rPr>
          <w:rFonts w:eastAsia="Times New Roman" w:cs="Times New Roman"/>
          <w:szCs w:val="24"/>
        </w:rPr>
        <w:t xml:space="preserve">στην παραγωγή επώνυμων προϊόντων υψηλής διατροφικής αξίας και ποιότητας και ενισχύεται το εθνικό </w:t>
      </w:r>
      <w:r>
        <w:rPr>
          <w:rFonts w:eastAsia="Times New Roman" w:cs="Times New Roman"/>
          <w:szCs w:val="24"/>
          <w:lang w:val="en-GB"/>
        </w:rPr>
        <w:t>brand</w:t>
      </w:r>
      <w:r>
        <w:rPr>
          <w:rFonts w:eastAsia="Times New Roman" w:cs="Times New Roman"/>
          <w:szCs w:val="24"/>
        </w:rPr>
        <w:t xml:space="preserve"> </w:t>
      </w:r>
      <w:r>
        <w:rPr>
          <w:rFonts w:eastAsia="Times New Roman" w:cs="Times New Roman"/>
          <w:szCs w:val="24"/>
          <w:lang w:val="en-GB"/>
        </w:rPr>
        <w:t>name</w:t>
      </w:r>
      <w:r>
        <w:rPr>
          <w:rFonts w:eastAsia="Times New Roman" w:cs="Times New Roman"/>
          <w:szCs w:val="24"/>
        </w:rPr>
        <w:t xml:space="preserve"> των γαλακτοκομικών μας προϊόντων στη διεθνή αγορά.</w:t>
      </w:r>
    </w:p>
    <w:p w14:paraId="498E4B4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την αντίστοιχη ρύθμιση</w:t>
      </w:r>
      <w:r>
        <w:rPr>
          <w:rFonts w:eastAsia="Times New Roman" w:cs="Times New Roman"/>
          <w:szCs w:val="24"/>
        </w:rPr>
        <w:t>,</w:t>
      </w:r>
      <w:r>
        <w:rPr>
          <w:rFonts w:eastAsia="Times New Roman" w:cs="Times New Roman"/>
          <w:szCs w:val="24"/>
        </w:rPr>
        <w:t xml:space="preserve"> που αφορά το κρέας επιτυγχάνεται η δημιουργία ενός ολοκληρωμένου συστήματος επισήμανσης και πληροφόρησης του καταναλωτή, με κανόνες ιχνηλασιμότητας σε όλα τα στάδια της παραγωγής και διανομής, από τη σφαγή μέχρι τη συσκευασία, για να εξασφαλίζεται ο συσχε</w:t>
      </w:r>
      <w:r>
        <w:rPr>
          <w:rFonts w:eastAsia="Times New Roman" w:cs="Times New Roman"/>
          <w:szCs w:val="24"/>
        </w:rPr>
        <w:t>τισμός μεταξύ του κρέατος και του ζώου από το οποίο προέρχεται.</w:t>
      </w:r>
    </w:p>
    <w:p w14:paraId="498E4B4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Ένας παράγοντας που δημιουργεί ευνοϊκές συνθήκες για τις </w:t>
      </w:r>
      <w:proofErr w:type="spellStart"/>
      <w:r>
        <w:rPr>
          <w:rFonts w:eastAsia="Times New Roman" w:cs="Times New Roman"/>
          <w:szCs w:val="24"/>
        </w:rPr>
        <w:t>ελληνοποιήσεις</w:t>
      </w:r>
      <w:proofErr w:type="spellEnd"/>
      <w:r>
        <w:rPr>
          <w:rFonts w:eastAsia="Times New Roman" w:cs="Times New Roman"/>
          <w:szCs w:val="24"/>
        </w:rPr>
        <w:t xml:space="preserve"> -και αυτό επισημάνθηκε και στην ακρόαση των φορέων- είναι το γεγονός ότι δεν γνωρίζουμε επακριβώς τον αριθμό των εκτρεφό</w:t>
      </w:r>
      <w:r>
        <w:rPr>
          <w:rFonts w:eastAsia="Times New Roman" w:cs="Times New Roman"/>
          <w:szCs w:val="24"/>
        </w:rPr>
        <w:t>μενων ζώων, ιδίως των βοοειδών. Η επέκταση της ιχνηλασιμότητας, οι αυστηρότατοι έλεγχοι, η ηλεκτρονική καταχώριση διακίνησης ζώων, η στελέχωση σφαγείων και τελωνείων, ο έλεγχος ισοζυγίων γάλακτος και κρέατος είναι σημαντικά επίδικα προστασίας του Έλληνα κτ</w:t>
      </w:r>
      <w:r>
        <w:rPr>
          <w:rFonts w:eastAsia="Times New Roman" w:cs="Times New Roman"/>
          <w:szCs w:val="24"/>
        </w:rPr>
        <w:t>ηνοτρόφου και καταναλωτή.</w:t>
      </w:r>
    </w:p>
    <w:p w14:paraId="498E4B4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Εδώ και πολλά χρόνια, ο Ευρωπαίος καταναλωτής μπορούσε με ένα απλό </w:t>
      </w:r>
      <w:r>
        <w:rPr>
          <w:rFonts w:eastAsia="Times New Roman" w:cs="Times New Roman"/>
          <w:szCs w:val="24"/>
          <w:lang w:val="en-US"/>
        </w:rPr>
        <w:t>scanner</w:t>
      </w:r>
      <w:r>
        <w:rPr>
          <w:rFonts w:eastAsia="Times New Roman" w:cs="Times New Roman"/>
          <w:szCs w:val="24"/>
        </w:rPr>
        <w:t xml:space="preserve"> στο σημείο πώλησης τυποποιημένου κρέατος στα σούπερ </w:t>
      </w:r>
      <w:proofErr w:type="spellStart"/>
      <w:r>
        <w:rPr>
          <w:rFonts w:eastAsia="Times New Roman" w:cs="Times New Roman"/>
          <w:szCs w:val="24"/>
        </w:rPr>
        <w:t>μάρκετ</w:t>
      </w:r>
      <w:proofErr w:type="spellEnd"/>
      <w:r>
        <w:rPr>
          <w:rFonts w:eastAsia="Times New Roman" w:cs="Times New Roman"/>
          <w:szCs w:val="24"/>
        </w:rPr>
        <w:t xml:space="preserve"> να έχει πλήρη εικόνα του προϊόντος που αγόρασε. Η πληροφορία ξεπερνούσε κατά πολύ το </w:t>
      </w:r>
      <w:r>
        <w:rPr>
          <w:rFonts w:eastAsia="Times New Roman" w:cs="Times New Roman"/>
          <w:szCs w:val="24"/>
        </w:rPr>
        <w:lastRenderedPageBreak/>
        <w:t>αυτονόητο α</w:t>
      </w:r>
      <w:r>
        <w:rPr>
          <w:rFonts w:eastAsia="Times New Roman" w:cs="Times New Roman"/>
          <w:szCs w:val="24"/>
        </w:rPr>
        <w:t xml:space="preserve">ναγραφής της χώρας εκτροφής ή καταγωγής του ζώου και περιείχε λεπτομέρειες που θα μπορούσαν να χαρακτηριστούν υπερβολικές. Όμως, αυτό το σύστημα ιχνηλασιμότητας με ένα απλό </w:t>
      </w:r>
      <w:r>
        <w:rPr>
          <w:rFonts w:eastAsia="Times New Roman" w:cs="Times New Roman"/>
          <w:szCs w:val="24"/>
          <w:lang w:val="en-US"/>
        </w:rPr>
        <w:t>barcode</w:t>
      </w:r>
      <w:r>
        <w:rPr>
          <w:rFonts w:eastAsia="Times New Roman" w:cs="Times New Roman"/>
          <w:szCs w:val="24"/>
        </w:rPr>
        <w:t xml:space="preserve"> χτίζει καταναλωτική εμπιστοσύνη, στηρίζει τον παραγωγό, βοηθά τον υγιή αντα</w:t>
      </w:r>
      <w:r>
        <w:rPr>
          <w:rFonts w:eastAsia="Times New Roman" w:cs="Times New Roman"/>
          <w:szCs w:val="24"/>
        </w:rPr>
        <w:t xml:space="preserve">γωνισμό και χτυπά ακαριαία φαινόμενα και πρακτικές αθέμιτου ανταγωνισμού, όπως είναι το πρόβλημα των </w:t>
      </w:r>
      <w:proofErr w:type="spellStart"/>
      <w:r>
        <w:rPr>
          <w:rFonts w:eastAsia="Times New Roman" w:cs="Times New Roman"/>
          <w:szCs w:val="24"/>
        </w:rPr>
        <w:t>ελληνοποιήσεων</w:t>
      </w:r>
      <w:proofErr w:type="spellEnd"/>
      <w:r>
        <w:rPr>
          <w:rFonts w:eastAsia="Times New Roman" w:cs="Times New Roman"/>
          <w:szCs w:val="24"/>
        </w:rPr>
        <w:t xml:space="preserve">, ένα πρόβλημα που έχει καταστεί καρκίνωμα και πρέπει άμεσα να αφαιρεθεί για τους παρακάτω λόγους. </w:t>
      </w:r>
    </w:p>
    <w:p w14:paraId="498E4B4A" w14:textId="77777777" w:rsidR="00B84C6C" w:rsidRDefault="003C4644">
      <w:pPr>
        <w:spacing w:line="600" w:lineRule="auto"/>
        <w:ind w:firstLine="720"/>
        <w:jc w:val="both"/>
        <w:rPr>
          <w:rFonts w:eastAsia="Times New Roman"/>
          <w:szCs w:val="24"/>
        </w:rPr>
      </w:pPr>
      <w:r>
        <w:rPr>
          <w:rFonts w:eastAsia="Times New Roman" w:cs="Times New Roman"/>
          <w:szCs w:val="24"/>
        </w:rPr>
        <w:t>Πρώτον, απο</w:t>
      </w:r>
      <w:r>
        <w:rPr>
          <w:rFonts w:eastAsia="Times New Roman"/>
          <w:szCs w:val="24"/>
        </w:rPr>
        <w:t>σαρθρώνει την εθνική παραγωγικ</w:t>
      </w:r>
      <w:r>
        <w:rPr>
          <w:rFonts w:eastAsia="Times New Roman"/>
          <w:szCs w:val="24"/>
        </w:rPr>
        <w:t xml:space="preserve">ή βάση και την αγροτική οικονομία. Δεύτερον, στηρίζει και ανατροφοδοτεί ένα μεγάλο κύκλωμα πλαστών και εικονικών τιμολογίων, παραοικονομίας και μαύρου χρήματος. Τρίτον, δημιουργεί κυκλώματα διαφθοράς στο </w:t>
      </w:r>
      <w:r>
        <w:rPr>
          <w:rFonts w:eastAsia="Times New Roman"/>
          <w:szCs w:val="24"/>
        </w:rPr>
        <w:t>δ</w:t>
      </w:r>
      <w:r>
        <w:rPr>
          <w:rFonts w:eastAsia="Times New Roman"/>
          <w:szCs w:val="24"/>
        </w:rPr>
        <w:t xml:space="preserve">ημόσιο. Τέταρτον, </w:t>
      </w:r>
      <w:proofErr w:type="spellStart"/>
      <w:r>
        <w:rPr>
          <w:rFonts w:eastAsia="Times New Roman"/>
          <w:szCs w:val="24"/>
        </w:rPr>
        <w:t>παραπλανεί</w:t>
      </w:r>
      <w:proofErr w:type="spellEnd"/>
      <w:r>
        <w:rPr>
          <w:rFonts w:eastAsia="Times New Roman"/>
          <w:szCs w:val="24"/>
        </w:rPr>
        <w:t xml:space="preserve"> τον Έλληνα καταναλωτή.</w:t>
      </w:r>
      <w:r>
        <w:rPr>
          <w:rFonts w:eastAsia="Times New Roman"/>
          <w:szCs w:val="24"/>
        </w:rPr>
        <w:t xml:space="preserve"> </w:t>
      </w:r>
      <w:proofErr w:type="spellStart"/>
      <w:r>
        <w:rPr>
          <w:rFonts w:eastAsia="Times New Roman"/>
          <w:szCs w:val="24"/>
        </w:rPr>
        <w:t>Πέμπτον</w:t>
      </w:r>
      <w:proofErr w:type="spellEnd"/>
      <w:r>
        <w:rPr>
          <w:rFonts w:eastAsia="Times New Roman"/>
          <w:szCs w:val="24"/>
        </w:rPr>
        <w:t xml:space="preserve">, αφαιρεί έσοδα από το </w:t>
      </w:r>
      <w:r>
        <w:rPr>
          <w:rFonts w:eastAsia="Times New Roman"/>
          <w:szCs w:val="24"/>
        </w:rPr>
        <w:t>δ</w:t>
      </w:r>
      <w:r>
        <w:rPr>
          <w:rFonts w:eastAsia="Times New Roman"/>
          <w:szCs w:val="24"/>
        </w:rPr>
        <w:t xml:space="preserve">ημόσιο. </w:t>
      </w:r>
      <w:proofErr w:type="spellStart"/>
      <w:r>
        <w:rPr>
          <w:rFonts w:eastAsia="Times New Roman"/>
          <w:szCs w:val="24"/>
        </w:rPr>
        <w:t>Έκτον</w:t>
      </w:r>
      <w:proofErr w:type="spellEnd"/>
      <w:r>
        <w:rPr>
          <w:rFonts w:eastAsia="Times New Roman"/>
          <w:szCs w:val="24"/>
        </w:rPr>
        <w:t xml:space="preserve">, πιέζει ασφυκτικά τις τιμές γάλακτος, ειδικά του πρόβειου -και βλέπουμε τι γίνεται σήμερα- και </w:t>
      </w:r>
      <w:proofErr w:type="spellStart"/>
      <w:r>
        <w:rPr>
          <w:rFonts w:eastAsia="Times New Roman"/>
          <w:szCs w:val="24"/>
        </w:rPr>
        <w:t>έβδομον</w:t>
      </w:r>
      <w:proofErr w:type="spellEnd"/>
      <w:r>
        <w:rPr>
          <w:rFonts w:eastAsia="Times New Roman"/>
          <w:szCs w:val="24"/>
        </w:rPr>
        <w:t xml:space="preserve"> εμποδίζει την αναπτυξιακή προσπάθεια και υποθηκεύει, με το χειρότερο τρόπο, το μέλλον των ΠΟΠ προϊόντων μας</w:t>
      </w:r>
      <w:r>
        <w:rPr>
          <w:rFonts w:eastAsia="Times New Roman"/>
          <w:szCs w:val="24"/>
        </w:rPr>
        <w:t>, ειδικά της φέτας.</w:t>
      </w:r>
    </w:p>
    <w:p w14:paraId="498E4B4B" w14:textId="77777777" w:rsidR="00B84C6C" w:rsidRDefault="003C4644">
      <w:pPr>
        <w:spacing w:line="600" w:lineRule="auto"/>
        <w:ind w:firstLine="720"/>
        <w:jc w:val="both"/>
        <w:rPr>
          <w:rFonts w:eastAsia="Times New Roman"/>
          <w:szCs w:val="24"/>
        </w:rPr>
      </w:pPr>
      <w:r>
        <w:rPr>
          <w:rFonts w:eastAsia="Times New Roman"/>
          <w:szCs w:val="24"/>
        </w:rPr>
        <w:t>Δράττομαι της ευκαιρίας απ’ αυτό το Βήμα να εκφράσω για ακόμη μια φορά την αγωνία μου για το εθνικό μας προϊόν, ιδίως μετά τις συμφωνίες της Ευρωπαϊκής Ένωσης με τρίτες χώρες. Η απόφαση του Δικαστηρίου των Ευρωπαϊκών Κοινοτήτων το 2005,</w:t>
      </w:r>
      <w:r>
        <w:rPr>
          <w:rFonts w:eastAsia="Times New Roman"/>
          <w:szCs w:val="24"/>
        </w:rPr>
        <w:t xml:space="preserve"> πρέπει να γίνει σεβαστή και να αποτελέσει τη βάση χάραξης της νέας εθνικής στρατηγικής για τη φέτα. Έχουμε χρέος να προστατέψουμε την εθνική μας </w:t>
      </w:r>
      <w:r>
        <w:rPr>
          <w:rFonts w:eastAsia="Times New Roman"/>
          <w:szCs w:val="24"/>
        </w:rPr>
        <w:lastRenderedPageBreak/>
        <w:t>κληρονομιά και παράδοση και να αποδείξουμε στη διεθνή κοινότητα, ότι δεν υπάρχουν ούτε κεκτημένα δικαιώματα ού</w:t>
      </w:r>
      <w:r>
        <w:rPr>
          <w:rFonts w:eastAsia="Times New Roman"/>
          <w:szCs w:val="24"/>
        </w:rPr>
        <w:t>τε κοινές χρήσεις ονομάτων, όπως ορίζουν τα ψιλά γράμματα των συμφωνιών. Η φέτα είναι μια και ελληνική!</w:t>
      </w:r>
    </w:p>
    <w:p w14:paraId="498E4B4C" w14:textId="77777777" w:rsidR="00B84C6C" w:rsidRDefault="003C4644">
      <w:pPr>
        <w:spacing w:line="600" w:lineRule="auto"/>
        <w:ind w:firstLine="720"/>
        <w:jc w:val="both"/>
        <w:rPr>
          <w:rFonts w:eastAsia="Times New Roman"/>
          <w:szCs w:val="24"/>
        </w:rPr>
      </w:pPr>
      <w:r>
        <w:rPr>
          <w:rFonts w:eastAsia="Times New Roman"/>
          <w:szCs w:val="24"/>
        </w:rPr>
        <w:t>Σε ότι αφορά το</w:t>
      </w:r>
      <w:r>
        <w:rPr>
          <w:rFonts w:eastAsia="Times New Roman"/>
          <w:szCs w:val="24"/>
        </w:rPr>
        <w:t xml:space="preserve"> </w:t>
      </w:r>
      <w:r>
        <w:rPr>
          <w:rFonts w:eastAsia="Times New Roman"/>
          <w:szCs w:val="24"/>
        </w:rPr>
        <w:t>Κ</w:t>
      </w:r>
      <w:r>
        <w:rPr>
          <w:rFonts w:eastAsia="Times New Roman"/>
          <w:szCs w:val="24"/>
        </w:rPr>
        <w:t>εφάλαιο Γ΄, αυτό συγκροτείται από τις παρακάτω ρυθμίσεις: Η πρώτη αφορά τροποποίηση διατάξεων του ν.420/1970 (άρθρο 10), όπου με το προ</w:t>
      </w:r>
      <w:r>
        <w:rPr>
          <w:rFonts w:eastAsia="Times New Roman"/>
          <w:szCs w:val="24"/>
        </w:rPr>
        <w:t>τεινόμενο άρθρο επιχειρείται ο εκσυγχρονισμός του θεσμικού πλαισίου εκμετάλλευσης των ιχθυοτρόφων υδάτων της χώρας. Από τη δεκαετία του '90 έχει διαπιστωθεί σημαντική μείωση τόσο της αλιευτικής παραγωγής των εσωτερικών υδάτων, όσο και των απασχολούμενων στ</w:t>
      </w:r>
      <w:r>
        <w:rPr>
          <w:rFonts w:eastAsia="Times New Roman"/>
          <w:szCs w:val="24"/>
        </w:rPr>
        <w:t>ις λιμνοθάλασσες και τις λίμνες, κυρίως λόγω περιβαλλοντικών πιέσεων. Η αναμόρφωση του θεσμικού πλαισίου επιβάλλεται από το γεγονός ότι τα ύδατα αυτά αποτελούν παραγωγικά συστήματα, διεθνώς προστατευμένα, με παραδοσιακές αλιευτικές εκμεταλλεύσεις και εξαγω</w:t>
      </w:r>
      <w:r>
        <w:rPr>
          <w:rFonts w:eastAsia="Times New Roman"/>
          <w:szCs w:val="24"/>
        </w:rPr>
        <w:t xml:space="preserve">γή αλιευμάτων υψηλής βιολογικής αξίας και ποιότητας, με εξαγωγικό προσανατολισμό, όπως είναι το αυγοτάραχο Μεσολογγίου και η γαρίδα Αμβρακικού. </w:t>
      </w:r>
    </w:p>
    <w:p w14:paraId="498E4B4D" w14:textId="77777777" w:rsidR="00B84C6C" w:rsidRDefault="003C4644">
      <w:pPr>
        <w:spacing w:line="600" w:lineRule="auto"/>
        <w:ind w:firstLine="720"/>
        <w:jc w:val="both"/>
        <w:rPr>
          <w:rFonts w:eastAsia="Times New Roman"/>
          <w:szCs w:val="24"/>
        </w:rPr>
      </w:pPr>
      <w:r>
        <w:rPr>
          <w:rFonts w:eastAsia="Times New Roman"/>
          <w:szCs w:val="24"/>
        </w:rPr>
        <w:t>Αυτές οι ρυθμίσεις αποκτούν επείγοντα χαρακτήρα, διότι πέρα από την ένταση των προβλημάτων σχετίζονται με τη δυ</w:t>
      </w:r>
      <w:r>
        <w:rPr>
          <w:rFonts w:eastAsia="Times New Roman"/>
          <w:szCs w:val="24"/>
        </w:rPr>
        <w:t>νατότητα αξιοποίησης των ευκαιριών</w:t>
      </w:r>
      <w:r>
        <w:rPr>
          <w:rFonts w:eastAsia="Times New Roman"/>
          <w:szCs w:val="24"/>
        </w:rPr>
        <w:t>,</w:t>
      </w:r>
      <w:r>
        <w:rPr>
          <w:rFonts w:eastAsia="Times New Roman"/>
          <w:szCs w:val="24"/>
        </w:rPr>
        <w:t xml:space="preserve"> που παρέχονται από τα επιχειρησιακά προγράμματα που αφορούν την εντατική ιχθυοκαλλιέργεια, τις λιμνοθάλασσες και τα εσωτερικά ύδατα. Αναφέρομαι στα μέτρα του Επιχειρησιακού Προγράμματος Αλιείας 2014-2020. </w:t>
      </w:r>
    </w:p>
    <w:p w14:paraId="498E4B4E"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Οι στόχοι της </w:t>
      </w:r>
      <w:r>
        <w:rPr>
          <w:rFonts w:eastAsia="Times New Roman"/>
          <w:szCs w:val="24"/>
        </w:rPr>
        <w:t>σχετικής ρύθμισης είναι πρώτον η εξυγίανση της λειτουργίας των μισθωτών αλιευτικών συνεταιρισμών, δεύτερον η οχύρωση της βιωσιμότητας των αλιευτικών εκμεταλλεύσεων και τρίτον, η διευκόλυνση υλοποίησης των αναγκαίων παρεμβάσεων στις δημόσιες εγκαταστάσεις υ</w:t>
      </w:r>
      <w:r>
        <w:rPr>
          <w:rFonts w:eastAsia="Times New Roman"/>
          <w:szCs w:val="24"/>
        </w:rPr>
        <w:t>ποστήριξης των δημόσιων ιχθυοτροφείων.</w:t>
      </w:r>
    </w:p>
    <w:p w14:paraId="498E4B4F" w14:textId="77777777" w:rsidR="00B84C6C" w:rsidRDefault="003C4644">
      <w:pPr>
        <w:spacing w:line="600" w:lineRule="auto"/>
        <w:ind w:firstLine="720"/>
        <w:jc w:val="both"/>
        <w:rPr>
          <w:rFonts w:eastAsia="Times New Roman"/>
          <w:szCs w:val="24"/>
        </w:rPr>
      </w:pPr>
      <w:r>
        <w:rPr>
          <w:rFonts w:eastAsia="Times New Roman"/>
          <w:szCs w:val="24"/>
        </w:rPr>
        <w:t xml:space="preserve">Η δεύτερη ρύθμιση -άρθρο 11 του Κεφαλαίου Γ΄- αφορά τροποποίηση διατάξεων του ν.3955/2011. Με το προτεινόμενο άρθρο, η Διεύθυνση Γεωργικών, Ζωικών, </w:t>
      </w:r>
      <w:proofErr w:type="spellStart"/>
      <w:r>
        <w:rPr>
          <w:rFonts w:eastAsia="Times New Roman"/>
          <w:szCs w:val="24"/>
        </w:rPr>
        <w:t>Kτηνιατρικών</w:t>
      </w:r>
      <w:proofErr w:type="spellEnd"/>
      <w:r>
        <w:rPr>
          <w:rFonts w:eastAsia="Times New Roman"/>
          <w:szCs w:val="24"/>
        </w:rPr>
        <w:t xml:space="preserve"> και Αλιευτικών Ελέγχων του Υπουργείου Αγροτικής Ανάπτυξη</w:t>
      </w:r>
      <w:r>
        <w:rPr>
          <w:rFonts w:eastAsia="Times New Roman"/>
          <w:szCs w:val="24"/>
        </w:rPr>
        <w:t xml:space="preserve">ς και Τροφίμων ορίζεται ως η αρμόδια </w:t>
      </w:r>
      <w:r>
        <w:rPr>
          <w:rFonts w:eastAsia="Times New Roman"/>
          <w:szCs w:val="24"/>
        </w:rPr>
        <w:t>α</w:t>
      </w:r>
      <w:r>
        <w:rPr>
          <w:rFonts w:eastAsia="Times New Roman"/>
          <w:szCs w:val="24"/>
        </w:rPr>
        <w:t xml:space="preserve">ρχή για τη διαχείριση του </w:t>
      </w:r>
      <w:r>
        <w:rPr>
          <w:rFonts w:eastAsia="Times New Roman"/>
          <w:szCs w:val="24"/>
        </w:rPr>
        <w:t>μ</w:t>
      </w:r>
      <w:r>
        <w:rPr>
          <w:rFonts w:eastAsia="Times New Roman"/>
          <w:szCs w:val="24"/>
        </w:rPr>
        <w:t>ητρώου.</w:t>
      </w:r>
    </w:p>
    <w:p w14:paraId="498E4B50" w14:textId="77777777" w:rsidR="00B84C6C" w:rsidRDefault="003C4644">
      <w:pPr>
        <w:spacing w:line="600" w:lineRule="auto"/>
        <w:ind w:firstLine="720"/>
        <w:jc w:val="both"/>
        <w:rPr>
          <w:rFonts w:eastAsia="Times New Roman"/>
          <w:szCs w:val="24"/>
        </w:rPr>
      </w:pPr>
      <w:r>
        <w:rPr>
          <w:rFonts w:eastAsia="Times New Roman"/>
          <w:szCs w:val="24"/>
        </w:rPr>
        <w:t>Η τρίτη ρύθμιση -άρθρο 12- αφορά τροποποιήσεις του ν.2637/1998 σχετικά με τον αριθμό μελών του ΔΣ του ΟΠΕΚΕΠΕ.</w:t>
      </w:r>
    </w:p>
    <w:p w14:paraId="498E4B51" w14:textId="77777777" w:rsidR="00B84C6C" w:rsidRDefault="003C4644">
      <w:pPr>
        <w:spacing w:line="600" w:lineRule="auto"/>
        <w:ind w:firstLine="720"/>
        <w:jc w:val="both"/>
        <w:rPr>
          <w:rFonts w:eastAsia="Times New Roman"/>
          <w:szCs w:val="24"/>
        </w:rPr>
      </w:pPr>
      <w:r>
        <w:rPr>
          <w:rFonts w:eastAsia="Times New Roman"/>
          <w:szCs w:val="24"/>
        </w:rPr>
        <w:t>Η τέταρτη ρύθμιση -άρθρο 13- τροποποιεί διατάξεις του ν.4384/2016, σχετι</w:t>
      </w:r>
      <w:r>
        <w:rPr>
          <w:rFonts w:eastAsia="Times New Roman"/>
          <w:szCs w:val="24"/>
        </w:rPr>
        <w:t>κά με τους συνεταιρισμούς.</w:t>
      </w:r>
    </w:p>
    <w:p w14:paraId="498E4B5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όποια συζήτηση περί συνεταιρισμών είναι εξ ορισμού στενάχωρη, λόγω των γνωστών παθογενειών, στις οποίες δεν έχω καμμία </w:t>
      </w:r>
      <w:r>
        <w:rPr>
          <w:rFonts w:eastAsia="Times New Roman"/>
          <w:bCs/>
        </w:rPr>
        <w:t xml:space="preserve">πρόθεση να </w:t>
      </w:r>
      <w:r>
        <w:rPr>
          <w:rFonts w:eastAsia="Times New Roman" w:cs="Times New Roman"/>
          <w:szCs w:val="24"/>
        </w:rPr>
        <w:t xml:space="preserve">αναφερθώ. Οφείλουμε, όμως, να αποκαταστήσουμε όλοι μαζί τη χαμένη τιμή του συνεργατισμού στη χώρα μας και να μην επιτρέψουμε άλλη φορά να συμβούν τα ίδια που αμαύρωσαν τον χώρο της κοινωνικής οικονομίας στην Ελλάδα. </w:t>
      </w:r>
    </w:p>
    <w:p w14:paraId="498E4B5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Έχουμε χρέος απέναντι στον αγροτικό κόσ</w:t>
      </w:r>
      <w:r>
        <w:rPr>
          <w:rFonts w:eastAsia="Times New Roman" w:cs="Times New Roman"/>
          <w:szCs w:val="24"/>
        </w:rPr>
        <w:t>μο να ανοίξουμε όλους τους φακέλους της ντροπής, από τις παράνομες χρηματοδοτήσεις της ΑΤΕ, μέχρι την κατασπατάληση ευρωπαϊκών κονδυλίων από συνεταιρισμούς - σφραγίδες και αμαρτωλές διοικήσεις συνεταιριστικών οργανώσεων που αφήσαν πίσω τους κουφάρια και δι</w:t>
      </w:r>
      <w:r>
        <w:rPr>
          <w:rFonts w:eastAsia="Times New Roman" w:cs="Times New Roman"/>
          <w:szCs w:val="24"/>
        </w:rPr>
        <w:t>έλυσαν την παραγωγική βάση της χώρας.</w:t>
      </w:r>
    </w:p>
    <w:p w14:paraId="498E4B5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Οι νέοι και σύγχρονοι συνεταιρισμοί, θα πρέπει να λειτουργούν με καθαρά ιδιωτικοοικονομικά κριτήρια, να θεσπίσουν αυστηρούς εσωτερικούς ελέγχους, να προστατεύσουν τα συμφέροντα των παραγωγών - μελών και το κύρος του συ</w:t>
      </w:r>
      <w:r>
        <w:rPr>
          <w:rFonts w:eastAsia="Times New Roman" w:cs="Times New Roman"/>
          <w:szCs w:val="24"/>
        </w:rPr>
        <w:t xml:space="preserve">νεργατισμού, σύμφωνα με τις αρχές του Μάντσεστερ. </w:t>
      </w:r>
    </w:p>
    <w:p w14:paraId="498E4B5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τακτοποίηση του μητρώου και του άρθρου 13, που τροποποιεί τις διατάξεις του ν.4384/2016, σχετικά με τη διάθεση του ενεργητικού τους μέσω του ΟΔΙΑΓΕ, νοικοκυρεύει τους συνεταιρισμούς και περισώζει στοιχεί</w:t>
      </w:r>
      <w:r>
        <w:rPr>
          <w:rFonts w:eastAsia="Times New Roman" w:cs="Times New Roman"/>
          <w:szCs w:val="24"/>
        </w:rPr>
        <w:t xml:space="preserve">α του ενεργητικού τους, απαραίτητα για την παραγωγική ανασυγκρότηση. </w:t>
      </w:r>
    </w:p>
    <w:p w14:paraId="498E4B5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98E4B5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Πρόεδρε, θα τελειώσω σε ενάμισι λεπτό.</w:t>
      </w:r>
    </w:p>
    <w:p w14:paraId="498E4B5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δε εκπροσώπησή σε περιφερειακό επίπεδο είναι απολύτως σ</w:t>
      </w:r>
      <w:r>
        <w:rPr>
          <w:rFonts w:eastAsia="Times New Roman" w:cs="Times New Roman"/>
          <w:szCs w:val="24"/>
        </w:rPr>
        <w:t xml:space="preserve">υμβατή με την υφιστάμενη συγκυρία και τη διαχείριση πόρων από το ΠΑΑ 2014-2020, από τις περιφέρειες και βρίσκει θετική ανταπόκριση από το συνεταιριστικό χώρο. </w:t>
      </w:r>
    </w:p>
    <w:p w14:paraId="498E4B5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προτεινόμενη </w:t>
      </w:r>
      <w:r>
        <w:rPr>
          <w:rFonts w:eastAsia="Times New Roman" w:cs="Times New Roman"/>
          <w:bCs/>
          <w:szCs w:val="24"/>
        </w:rPr>
        <w:t>τροπολογία</w:t>
      </w:r>
      <w:r>
        <w:rPr>
          <w:rFonts w:eastAsia="Times New Roman" w:cs="Times New Roman"/>
          <w:szCs w:val="24"/>
        </w:rPr>
        <w:t>-προσθήκη ρυθμίζει επιγραμματικά θέματα του Υπουργείου Αγροτικής Ανάπτυξης και Τροφίμων σχετικά με την επαγγελματική εκπαίδευση υποψηφίων κρεοπωλών και εκδοροσφαγέων, με τη συνέχιση μέχρι το 2018 του προγράμματος περισυλλογής νεκρών ζώων, με τις προϋποθέσε</w:t>
      </w:r>
      <w:r>
        <w:rPr>
          <w:rFonts w:eastAsia="Times New Roman" w:cs="Times New Roman"/>
          <w:szCs w:val="24"/>
        </w:rPr>
        <w:t xml:space="preserve">ις λιανικής πώλησης γεωργικών φαρμάκων, με τη διατήρηση της </w:t>
      </w:r>
      <w:proofErr w:type="spellStart"/>
      <w:r>
        <w:rPr>
          <w:rFonts w:eastAsia="Times New Roman" w:cs="Times New Roman"/>
          <w:szCs w:val="24"/>
        </w:rPr>
        <w:t>υδατοκαλλιεργητικής</w:t>
      </w:r>
      <w:proofErr w:type="spellEnd"/>
      <w:r>
        <w:rPr>
          <w:rFonts w:eastAsia="Times New Roman" w:cs="Times New Roman"/>
          <w:szCs w:val="24"/>
        </w:rPr>
        <w:t xml:space="preserve"> δραστηριότητας σε εσωτερικά ύδατα, λίμνες, ποτάμια, λιμνοθάλασσες</w:t>
      </w:r>
      <w:r>
        <w:rPr>
          <w:rFonts w:eastAsia="Times New Roman" w:cs="Times New Roman"/>
          <w:szCs w:val="24"/>
        </w:rPr>
        <w:t>,</w:t>
      </w:r>
      <w:r>
        <w:rPr>
          <w:rFonts w:eastAsia="Times New Roman" w:cs="Times New Roman"/>
          <w:szCs w:val="24"/>
        </w:rPr>
        <w:t xml:space="preserve"> που είναι ενταγμένα σε καταφύγια άγριας ζωής, με την επέκταση της </w:t>
      </w:r>
      <w:proofErr w:type="spellStart"/>
      <w:r>
        <w:rPr>
          <w:rFonts w:eastAsia="Times New Roman" w:cs="Times New Roman"/>
          <w:szCs w:val="24"/>
        </w:rPr>
        <w:t>αρμοδιότητος</w:t>
      </w:r>
      <w:proofErr w:type="spellEnd"/>
      <w:r>
        <w:rPr>
          <w:rFonts w:eastAsia="Times New Roman" w:cs="Times New Roman"/>
          <w:szCs w:val="24"/>
        </w:rPr>
        <w:t xml:space="preserve"> του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στον έλεγχο</w:t>
      </w:r>
      <w:r>
        <w:rPr>
          <w:rFonts w:eastAsia="Times New Roman" w:cs="Times New Roman"/>
          <w:szCs w:val="24"/>
        </w:rPr>
        <w:t xml:space="preserve"> της αγοράς ζωικών προϊόντων για το σύστημα «</w:t>
      </w:r>
      <w:r>
        <w:rPr>
          <w:rFonts w:eastAsia="Times New Roman" w:cs="Times New Roman"/>
          <w:szCs w:val="24"/>
        </w:rPr>
        <w:t>ΑΡΤΕΜΙΣ</w:t>
      </w:r>
      <w:r>
        <w:rPr>
          <w:rFonts w:eastAsia="Times New Roman" w:cs="Times New Roman"/>
          <w:szCs w:val="24"/>
        </w:rPr>
        <w:t xml:space="preserve">», με τη δυνατότητα που δίνεται στο </w:t>
      </w:r>
      <w:proofErr w:type="spellStart"/>
      <w:r>
        <w:rPr>
          <w:rFonts w:eastAsia="Times New Roman" w:cs="Times New Roman"/>
          <w:szCs w:val="24"/>
        </w:rPr>
        <w:t>Μπενάκειο</w:t>
      </w:r>
      <w:proofErr w:type="spellEnd"/>
      <w:r>
        <w:rPr>
          <w:rFonts w:eastAsia="Times New Roman" w:cs="Times New Roman"/>
          <w:szCs w:val="24"/>
        </w:rPr>
        <w:t xml:space="preserve"> και τον ΕΦΕΤ να συμμετέχουν σε ερευνητικά προγράμματα της Γενικής Γραμματείας Έρευνας και Τεχνολογίας, με την υλοποίηση συστάσεων</w:t>
      </w:r>
      <w:r>
        <w:rPr>
          <w:rFonts w:eastAsia="Times New Roman" w:cs="Times New Roman"/>
          <w:szCs w:val="24"/>
        </w:rPr>
        <w:t>,</w:t>
      </w:r>
      <w:r>
        <w:rPr>
          <w:rFonts w:eastAsia="Times New Roman" w:cs="Times New Roman"/>
          <w:szCs w:val="24"/>
        </w:rPr>
        <w:t xml:space="preserve"> που αναφέρονται στην εργαλε</w:t>
      </w:r>
      <w:r>
        <w:rPr>
          <w:rFonts w:eastAsia="Times New Roman" w:cs="Times New Roman"/>
          <w:szCs w:val="24"/>
        </w:rPr>
        <w:t>ιοθήκη του ΟΟΣΑ, με τον διαχωρισμό αγορών - παραγωγών συμβατικής και βιολογικής γεωργίας.</w:t>
      </w:r>
    </w:p>
    <w:p w14:paraId="498E4B5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Κλείνοντας, επιτρέψτε μου να σημειώσω ότι ο αγροτικός κόσμος, και ειδικά οι νέοι αγρότες, στέκονται αρωγοί στη μεγάλη προσπάθεια παραγωγικής ανασυγκρότησης της χώρας,</w:t>
      </w:r>
      <w:r>
        <w:rPr>
          <w:rFonts w:eastAsia="Times New Roman" w:cs="Times New Roman"/>
          <w:szCs w:val="24"/>
        </w:rPr>
        <w:t xml:space="preserve"> με την παραγωγή επώνυμων προϊόντων υψηλής διατροφικής αξίας και ποιότητας που μπορούν να σταθούν επάξια στη διεθνή αγορά.</w:t>
      </w:r>
    </w:p>
    <w:p w14:paraId="498E4B5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Καλώ όλους σας να υπερψηφίσετε το παρόν σχέδιο νόμου.</w:t>
      </w:r>
    </w:p>
    <w:p w14:paraId="498E4B5C" w14:textId="77777777" w:rsidR="00B84C6C" w:rsidRDefault="003C4644">
      <w:pPr>
        <w:spacing w:line="600" w:lineRule="auto"/>
        <w:ind w:firstLine="720"/>
        <w:jc w:val="center"/>
        <w:rPr>
          <w:rFonts w:eastAsia="Times New Roman"/>
          <w:bCs/>
        </w:rPr>
      </w:pPr>
      <w:r>
        <w:rPr>
          <w:rFonts w:eastAsia="Times New Roman"/>
          <w:bCs/>
        </w:rPr>
        <w:t>(Χειροκροτήματα από την πτέρυγα του ΣΥΡΙΖΑ)</w:t>
      </w:r>
    </w:p>
    <w:p w14:paraId="498E4B5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b/>
          <w:bCs/>
        </w:rPr>
        <w:t>:</w:t>
      </w:r>
      <w:r>
        <w:rPr>
          <w:rFonts w:eastAsia="Times New Roman" w:cs="Times New Roman"/>
          <w:szCs w:val="24"/>
        </w:rPr>
        <w:t xml:space="preserve"> Ευχαριστούμε κύριε Καραγιάννη.</w:t>
      </w:r>
    </w:p>
    <w:p w14:paraId="498E4B5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ε</w:t>
      </w:r>
      <w:r>
        <w:rPr>
          <w:rFonts w:eastAsia="Times New Roman" w:cs="Times New Roman"/>
          <w:szCs w:val="24"/>
        </w:rPr>
        <w:t>ισηγήτρια της Νέας Δημοκρατίας κ. Φωτεινή Αραμπατζή για δεκαπέντε λεπτά.</w:t>
      </w:r>
    </w:p>
    <w:p w14:paraId="498E4B5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olor w:val="000000"/>
          <w:szCs w:val="24"/>
        </w:rPr>
        <w:t>Ευχαριστώ, κύριε Πρόεδρε.</w:t>
      </w:r>
      <w:r>
        <w:rPr>
          <w:rFonts w:eastAsia="Times New Roman" w:cs="Times New Roman"/>
          <w:szCs w:val="24"/>
        </w:rPr>
        <w:t xml:space="preserve"> </w:t>
      </w:r>
    </w:p>
    <w:p w14:paraId="498E4B6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φαντάζομαι πως για το σημερινό νομοσχέδιο που συζητάμε στην</w:t>
      </w:r>
      <w:r>
        <w:rPr>
          <w:rFonts w:eastAsia="Times New Roman" w:cs="Times New Roman"/>
          <w:szCs w:val="24"/>
        </w:rPr>
        <w:t xml:space="preserve"> Ολομέλεια, έχετε την απαραίτητη κοινοβουλευτική πλειοψηφία </w:t>
      </w:r>
      <w:r>
        <w:rPr>
          <w:rFonts w:eastAsia="Times New Roman"/>
          <w:bCs/>
        </w:rPr>
        <w:t>προκειμένου να</w:t>
      </w:r>
      <w:r>
        <w:rPr>
          <w:rFonts w:eastAsia="Times New Roman" w:cs="Times New Roman"/>
          <w:szCs w:val="24"/>
        </w:rPr>
        <w:t xml:space="preserve"> το υπερψηφίσετε και πως οι Ανεξάρτητοι Έλληνες δεν θα σας ξαναφέρουν στην προχθεσινή για εσάς δύσκολη κατάσταση.</w:t>
      </w:r>
    </w:p>
    <w:p w14:paraId="498E4B6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Άλλωστε, από εδώ και πέρα θα πρέπει να σας κάνουμε συνεχώς και σε κά</w:t>
      </w:r>
      <w:r>
        <w:rPr>
          <w:rFonts w:eastAsia="Times New Roman" w:cs="Times New Roman"/>
          <w:szCs w:val="24"/>
        </w:rPr>
        <w:t>θε νομοσχέδιο τη συγκεκριμένη ερώτηση, καθώς η Κυβέρνησή σας και η πλειοψηφία σας στη Βουλή είναι πλέον βαριά τραυματισμένη όχι μόνο, βεβαίως, από τον κυβερνητικό σας εταίρο, αλλά και από τους ίδιους τους Βουλευτές του ΣΥΡΙΖΑ, αφού τέσσερις δεν πειθάρχησαν</w:t>
      </w:r>
      <w:r>
        <w:rPr>
          <w:rFonts w:eastAsia="Times New Roman" w:cs="Times New Roman"/>
          <w:szCs w:val="24"/>
        </w:rPr>
        <w:t xml:space="preserve"> στις εντολές και στις αποφάσεις του κόμματος και της Κυβέρνησής σας. </w:t>
      </w:r>
    </w:p>
    <w:p w14:paraId="498E4B6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Φυσικά, εκτός από τους τέσσερις δικούς σας Βουλευτές, σας γύρισαν την πλάτη και όλοι οι Βουλευτές των Ανεξαρτήτων Ελλήνων, με εξαίρεση τον κ. </w:t>
      </w:r>
      <w:proofErr w:type="spellStart"/>
      <w:r>
        <w:rPr>
          <w:rFonts w:eastAsia="Times New Roman" w:cs="Times New Roman"/>
          <w:szCs w:val="24"/>
        </w:rPr>
        <w:t>Ζουράρι</w:t>
      </w:r>
      <w:proofErr w:type="spellEnd"/>
      <w:r>
        <w:rPr>
          <w:rFonts w:eastAsia="Times New Roman" w:cs="Times New Roman"/>
          <w:szCs w:val="24"/>
        </w:rPr>
        <w:t xml:space="preserve">, αφού καταψήφισαν το επίμαχο άρθρο </w:t>
      </w:r>
      <w:r>
        <w:rPr>
          <w:rFonts w:eastAsia="Times New Roman" w:cs="Times New Roman"/>
          <w:szCs w:val="24"/>
        </w:rPr>
        <w:t>3 ενός νομοσχεδίου που εσείς χαρακτηρίσατε ως εμβληματικό.</w:t>
      </w:r>
    </w:p>
    <w:p w14:paraId="498E4B6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Η περίφημη, λοιπόν, κυβερνητική σας σταθερότητα, η περίφημη ισχύς των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Βουλευτών καταλαβαίνουμε όλοι πια ότι μάλλον πάει περίπατο. Η προχθεσινή ημέρα φαίνεται πως είναι η αρχή τ</w:t>
      </w:r>
      <w:r>
        <w:rPr>
          <w:rFonts w:eastAsia="Times New Roman" w:cs="Times New Roman"/>
          <w:szCs w:val="24"/>
        </w:rPr>
        <w:t>ου τέλους για την Κυβέρνησή σας, καθώς όλοι κατανοούν πως χωρίς τις ψήφους του Ποταμιού θα είχαμε το εξής παράδοξο: η Κυβέρνηση να ψηφίσει έναν νόμο επί της αρχής και να μην καταφέρει τελικά να ψηφίσει τα άρθρα του.</w:t>
      </w:r>
    </w:p>
    <w:p w14:paraId="498E4B6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Επιχειρήσατε να στήσετε μια καλοδουλεμέν</w:t>
      </w:r>
      <w:r>
        <w:rPr>
          <w:rFonts w:eastAsia="Times New Roman" w:cs="Times New Roman"/>
          <w:szCs w:val="24"/>
        </w:rPr>
        <w:t xml:space="preserve">η παγίδα στην Αντιπολίτευση, </w:t>
      </w:r>
      <w:r>
        <w:rPr>
          <w:rFonts w:eastAsia="Times New Roman"/>
          <w:bCs/>
        </w:rPr>
        <w:t>προκειμένου να</w:t>
      </w:r>
      <w:r>
        <w:rPr>
          <w:rFonts w:eastAsia="Times New Roman" w:cs="Times New Roman"/>
          <w:szCs w:val="24"/>
        </w:rPr>
        <w:t xml:space="preserve"> τη φέρετε -όπως θα θέλατε, βεβαίως- σε δύσκολη θέση, αλλά τελικά πέσατε μέσα στον λάκκο που οι ίδιοι σκάβατε.</w:t>
      </w:r>
    </w:p>
    <w:p w14:paraId="498E4B6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ερχόμαστε σήμερα στην Ολομέλεια για να συζητήσουμε επιτέλους ένα νομοσχέ</w:t>
      </w:r>
      <w:r>
        <w:rPr>
          <w:rFonts w:eastAsia="Times New Roman" w:cs="Times New Roman"/>
          <w:szCs w:val="24"/>
        </w:rPr>
        <w:t xml:space="preserve">διο -το δεύτερο στη σειρά- του Υπουργείου Αγροτικής Ανάπτυξης και Τροφίμων, τρία χρόνια σχεδόν μετά από τα έργα και τις ημέρες ΣΥΡΙΖΑ-ΑΝΕΛ, τρία χρόνια σχεδόν μετά την υπουργία του μακροβιότερου ίσως Υπουργού της Κυβέρνησης ΣΥΡΙΖΑ-ΑΝΕΛ. </w:t>
      </w:r>
    </w:p>
    <w:p w14:paraId="498E4B6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τ</w:t>
      </w:r>
      <w:r>
        <w:rPr>
          <w:rFonts w:eastAsia="Times New Roman" w:cs="Times New Roman"/>
          <w:szCs w:val="24"/>
        </w:rPr>
        <w:t>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w:t>
      </w:r>
      <w:r>
        <w:rPr>
          <w:rFonts w:eastAsia="Times New Roman" w:cs="Times New Roman"/>
          <w:szCs w:val="24"/>
        </w:rPr>
        <w:t>.</w:t>
      </w:r>
      <w:r>
        <w:rPr>
          <w:rFonts w:eastAsia="Times New Roman" w:cs="Times New Roman"/>
          <w:szCs w:val="24"/>
        </w:rPr>
        <w:t xml:space="preserve"> </w:t>
      </w:r>
      <w:r w:rsidRPr="00DF2EA2">
        <w:rPr>
          <w:rFonts w:eastAsia="Times New Roman" w:cs="Times New Roman"/>
          <w:b/>
          <w:szCs w:val="24"/>
        </w:rPr>
        <w:t>ΑΝΑΣΤΑΣΙΑ ΧΡΙΣΤΟΔΟΥΛΟΠΟΥΛΟΥ</w:t>
      </w:r>
      <w:r w:rsidRPr="004D5126">
        <w:rPr>
          <w:rFonts w:eastAsia="Times New Roman" w:cs="Times New Roman"/>
          <w:szCs w:val="24"/>
        </w:rPr>
        <w:t>)</w:t>
      </w:r>
    </w:p>
    <w:p w14:paraId="498E4B6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Δεν τα λέτε σωστά. </w:t>
      </w:r>
    </w:p>
    <w:p w14:paraId="498E4B6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 xml:space="preserve">Ερχόμαστε να συζητήσουμε ένα νομοσχέδιο πολυδιαφημισμένο, ένα νομοσχέδιο που έφθασε στην </w:t>
      </w:r>
      <w:r>
        <w:rPr>
          <w:rFonts w:eastAsia="Times New Roman" w:cs="Times New Roman"/>
          <w:szCs w:val="24"/>
        </w:rPr>
        <w:t>ε</w:t>
      </w:r>
      <w:r>
        <w:rPr>
          <w:rFonts w:eastAsia="Times New Roman" w:cs="Times New Roman"/>
          <w:szCs w:val="24"/>
        </w:rPr>
        <w:t>πιτροπή πέντε ολόκληρους μήνες μετά το κλείσιμο της διαβούλευσης, διαβούλευση που δεν φάνηκε να την παίρνετε και πολύ σοβαρά, μιας και το τελικό σχέδιο νόμου πολύ απέ</w:t>
      </w:r>
      <w:r>
        <w:rPr>
          <w:rFonts w:eastAsia="Times New Roman" w:cs="Times New Roman"/>
          <w:szCs w:val="24"/>
        </w:rPr>
        <w:t xml:space="preserve">χει, κύριε Υπουργέ, από το αρχικό κείμενο. </w:t>
      </w:r>
    </w:p>
    <w:p w14:paraId="498E4B6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Δεν θα το λέγατε και συνεπή νομοθέτηση αυτό, κυρίες και κύριοι της Κυβέρνησης. </w:t>
      </w:r>
    </w:p>
    <w:p w14:paraId="498E4B6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Βεβαίως, μιλώντας για συνέπεια, δεν μπορώ να μην αναφερθώ στις δεσμεύσεις σας, κύριε Υπουργέ, που σπεύσατε να με διορθώσετε ότι δεν </w:t>
      </w:r>
      <w:r>
        <w:rPr>
          <w:rFonts w:eastAsia="Times New Roman" w:cs="Times New Roman"/>
          <w:szCs w:val="24"/>
        </w:rPr>
        <w:t xml:space="preserve">ξέρω να μετράω, το εξής: Στο </w:t>
      </w:r>
      <w:r>
        <w:rPr>
          <w:rFonts w:eastAsia="Times New Roman" w:cs="Times New Roman"/>
          <w:szCs w:val="24"/>
        </w:rPr>
        <w:t>σ</w:t>
      </w:r>
      <w:r>
        <w:rPr>
          <w:rFonts w:eastAsia="Times New Roman" w:cs="Times New Roman"/>
          <w:szCs w:val="24"/>
        </w:rPr>
        <w:t xml:space="preserve">ώμα της </w:t>
      </w:r>
      <w:r>
        <w:rPr>
          <w:rFonts w:eastAsia="Times New Roman" w:cs="Times New Roman"/>
          <w:szCs w:val="24"/>
        </w:rPr>
        <w:t>ε</w:t>
      </w:r>
      <w:r>
        <w:rPr>
          <w:rFonts w:eastAsia="Times New Roman" w:cs="Times New Roman"/>
          <w:szCs w:val="24"/>
        </w:rPr>
        <w:t>πιτροπής στις 3 Οκτωβρίου -διαβάζω συγκεκριμένα- δεσμευθήκατε ότι μέχρι την επόμενη Δευτέρα, δηλαδή προχθές, θα έχουμε -για να έχετε και εσείς τη δυνατότητα- όλες τις νομοθετικές βελτιώσεις, τις οποίες ανακοινώσατε κα</w:t>
      </w:r>
      <w:r>
        <w:rPr>
          <w:rFonts w:eastAsia="Times New Roman" w:cs="Times New Roman"/>
          <w:szCs w:val="24"/>
        </w:rPr>
        <w:t>ι ταυτόχρονα και τις τροπολογίες που αφορούν το Υπουργείο. Με λύπη διαπιστώσαμε, βεβαίως, κύριε Υπουργέ, ότι οι νομοτεχνικές βελτιώσεις -σαν αυτές που δεσμευθήκατε και σε εμάς και στους φορείς- ουδέποτε ήρθαν στο Σώμα και δεν λάβαμε παρά μόνο μία τροπολογί</w:t>
      </w:r>
      <w:r>
        <w:rPr>
          <w:rFonts w:eastAsia="Times New Roman" w:cs="Times New Roman"/>
          <w:szCs w:val="24"/>
        </w:rPr>
        <w:t>α μαμούθ. Ισχύει αυτή η τροπολογία, κύριε Υπουργέ; Γιατί δεν έγινε αντιληπτό.</w:t>
      </w:r>
    </w:p>
    <w:p w14:paraId="498E4B6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Κυρία συνάδελφε, νομίζω ότι στην τοποθέτησή μου με την έναρξη της διαδικασίας, εξήγησα τι συνέβη. </w:t>
      </w:r>
    </w:p>
    <w:p w14:paraId="498E4B6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Δεν έγινε αντιληπτό. </w:t>
      </w:r>
    </w:p>
    <w:p w14:paraId="498E4B6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Εάν δεν το αντιληφθήκατε, λυπάμαι. </w:t>
      </w:r>
    </w:p>
    <w:p w14:paraId="498E4B6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Δεν το αντιλήφθηκαν και οι άλλοι συνάδελφοι. Ρωτώ αυτό το απλό. </w:t>
      </w:r>
    </w:p>
    <w:p w14:paraId="498E4B6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w:t>
      </w:r>
      <w:r>
        <w:rPr>
          <w:rFonts w:eastAsia="Times New Roman" w:cs="Times New Roman"/>
          <w:b/>
          <w:szCs w:val="24"/>
        </w:rPr>
        <w:t xml:space="preserve">Αγροτικής Ανάπτυξης και Τροφίμων): </w:t>
      </w:r>
      <w:r>
        <w:rPr>
          <w:rFonts w:eastAsia="Times New Roman" w:cs="Times New Roman"/>
          <w:szCs w:val="24"/>
        </w:rPr>
        <w:t xml:space="preserve">Λυπάμαι εάν δεν το αντιληφθήκατε. </w:t>
      </w:r>
    </w:p>
    <w:p w14:paraId="498E4B7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Κανείς δεν το αντιλήφθηκε, κύριε Υπουργέ. </w:t>
      </w:r>
    </w:p>
    <w:p w14:paraId="498E4B7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Αυτή η τροπολογία μαμούθ ισχύει; </w:t>
      </w:r>
    </w:p>
    <w:p w14:paraId="498E4B7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Ήμο</w:t>
      </w:r>
      <w:r>
        <w:rPr>
          <w:rFonts w:eastAsia="Times New Roman" w:cs="Times New Roman"/>
          <w:szCs w:val="24"/>
        </w:rPr>
        <w:t>υν σαφής. Δεν υπάρχει περίπτωση να μπει τροπολογία, πέραν αυτών</w:t>
      </w:r>
      <w:r>
        <w:rPr>
          <w:rFonts w:eastAsia="Times New Roman" w:cs="Times New Roman"/>
          <w:szCs w:val="24"/>
        </w:rPr>
        <w:t>,</w:t>
      </w:r>
      <w:r>
        <w:rPr>
          <w:rFonts w:eastAsia="Times New Roman" w:cs="Times New Roman"/>
          <w:szCs w:val="24"/>
        </w:rPr>
        <w:t xml:space="preserve"> που έχετε πάρει στα χέρια σας. Σας είπα ότι απλά έλειπαν δύο-τρεις Υπουργοί και οι αντίστοιχες τροπολογίες -για να μην κάνουμε άλλα πράγματα τώρα μεταξύ μας- δεν θα μπουν, γιατί απουσιάζουν σ</w:t>
      </w:r>
      <w:r>
        <w:rPr>
          <w:rFonts w:eastAsia="Times New Roman" w:cs="Times New Roman"/>
          <w:szCs w:val="24"/>
        </w:rPr>
        <w:t xml:space="preserve">το εξωτερικό οι Υπουργοί. Θα μπουν στο επόμενο </w:t>
      </w:r>
      <w:r>
        <w:rPr>
          <w:rFonts w:eastAsia="Times New Roman" w:cs="Times New Roman"/>
          <w:szCs w:val="24"/>
        </w:rPr>
        <w:lastRenderedPageBreak/>
        <w:t>νομοσχέδιο, που ήδη το Υπουργείο Αγροτικής Ανάπτυξης έχει ολοκληρώσει και αφορά…</w:t>
      </w:r>
    </w:p>
    <w:p w14:paraId="498E4B7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ρώτησε αυτό η κ</w:t>
      </w:r>
      <w:r>
        <w:rPr>
          <w:rFonts w:eastAsia="Times New Roman" w:cs="Times New Roman"/>
          <w:szCs w:val="24"/>
        </w:rPr>
        <w:t>.</w:t>
      </w:r>
      <w:r>
        <w:rPr>
          <w:rFonts w:eastAsia="Times New Roman" w:cs="Times New Roman"/>
          <w:szCs w:val="24"/>
        </w:rPr>
        <w:t xml:space="preserve"> Αραμπατζή. </w:t>
      </w:r>
    </w:p>
    <w:p w14:paraId="498E4B7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Εγώ ρωτάω, κύριε Υπουργέ, το εξής: Η τροπολογία-προσθή</w:t>
      </w:r>
      <w:r>
        <w:rPr>
          <w:rFonts w:eastAsia="Times New Roman" w:cs="Times New Roman"/>
          <w:szCs w:val="24"/>
        </w:rPr>
        <w:t xml:space="preserve">κη, ισχύει; </w:t>
      </w:r>
    </w:p>
    <w:p w14:paraId="498E4B7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Δεν ρώτησε αυτό η κ</w:t>
      </w:r>
      <w:r>
        <w:rPr>
          <w:rFonts w:eastAsia="Times New Roman" w:cs="Times New Roman"/>
          <w:szCs w:val="24"/>
        </w:rPr>
        <w:t>.</w:t>
      </w:r>
      <w:r>
        <w:rPr>
          <w:rFonts w:eastAsia="Times New Roman" w:cs="Times New Roman"/>
          <w:szCs w:val="24"/>
        </w:rPr>
        <w:t xml:space="preserve"> Αραμπατζή. Είναι κατανοητό, όμως, αυτό που λέτε.</w:t>
      </w:r>
    </w:p>
    <w:p w14:paraId="498E4B7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Είναι κατανοητό.</w:t>
      </w:r>
    </w:p>
    <w:p w14:paraId="498E4B7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Δεύτερον, όσον αφορά τις νομοτεχνικές βελτιώσεις, ήδη έχω ανακοινώσει</w:t>
      </w:r>
      <w:r>
        <w:rPr>
          <w:rFonts w:eastAsia="Times New Roman" w:cs="Times New Roman"/>
          <w:szCs w:val="24"/>
        </w:rPr>
        <w:t xml:space="preserve"> ότι θα γίνουν οι νομοτεχνικές βελτιώσεις, δεν θα υπάρξει…</w:t>
      </w:r>
    </w:p>
    <w:p w14:paraId="498E4B7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Άλλο ρωτάμε. </w:t>
      </w:r>
    </w:p>
    <w:p w14:paraId="498E4B7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Λοιπόν, εντάξει. </w:t>
      </w:r>
    </w:p>
    <w:p w14:paraId="498E4B7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Συνεχίστε, κυρία Αραμπατ</w:t>
      </w:r>
      <w:r>
        <w:rPr>
          <w:rFonts w:eastAsia="Times New Roman" w:cs="Times New Roman"/>
          <w:szCs w:val="24"/>
        </w:rPr>
        <w:t>ζή.</w:t>
      </w:r>
    </w:p>
    <w:p w14:paraId="498E4B7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Οι νομοτεχνικές βελτιώσεις, για να αποκαταστήσουμε τα πράγματα στην τάξη τους, κυρίες και κύριοι συνάδελφοι, ανακοινώθηκαν από τον κύριο Υπουργό…</w:t>
      </w:r>
    </w:p>
    <w:p w14:paraId="498E4B7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Να σας διακόψω; Οι νομ</w:t>
      </w:r>
      <w:r>
        <w:rPr>
          <w:rFonts w:eastAsia="Times New Roman" w:cs="Times New Roman"/>
          <w:szCs w:val="24"/>
        </w:rPr>
        <w:t xml:space="preserve">οτεχνικές βελτιώσεις είναι αυτές που σας είπα. Είναι ήδη εδώ. Θα τις πάρετε και όταν ενημερωθείτε, τότε θα σας ενημερώσω και εγώ σε λεπτομέρειες. </w:t>
      </w:r>
    </w:p>
    <w:p w14:paraId="498E4B7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Να διανεμηθούν, κύριε Υπουργέ. </w:t>
      </w:r>
    </w:p>
    <w:p w14:paraId="498E4B7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Όμως, αυτά τα έχουμε συζητήσει από τη δεύτερη ανάγνωση του νομοσχεδίου.</w:t>
      </w:r>
    </w:p>
    <w:p w14:paraId="498E4B7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Να διανεμηθούν, κύριε Υπουργέ, γιατί μας είπατε ότι θα τα έχουμε τη Δευτέρα το απόγευμα στο επίσημο </w:t>
      </w:r>
      <w:r>
        <w:rPr>
          <w:rFonts w:eastAsia="Times New Roman" w:cs="Times New Roman"/>
          <w:szCs w:val="24"/>
        </w:rPr>
        <w:t xml:space="preserve">κείμενο, στο επίσημο σχέδιο νόμου. </w:t>
      </w:r>
    </w:p>
    <w:p w14:paraId="498E4B8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Λοιπόν, έρχεται αυτή η τροπολογία, που ακόμη και τώρα εγώ δεν έχω αντιληφθεί εάν έρχεται προς ψήφιση ή όχι, όχι για θέματα επείγοντα βεβαίως, αλλά για θέματα χρονίζοντα, που αποδεικνύουν αφ</w:t>
      </w:r>
      <w:r>
        <w:rPr>
          <w:rFonts w:eastAsia="Times New Roman" w:cs="Times New Roman"/>
          <w:szCs w:val="24"/>
        </w:rPr>
        <w:t xml:space="preserve">’ </w:t>
      </w:r>
      <w:r>
        <w:rPr>
          <w:rFonts w:eastAsia="Times New Roman" w:cs="Times New Roman"/>
          <w:szCs w:val="24"/>
        </w:rPr>
        <w:t xml:space="preserve">ενός την προχειρότητα, το </w:t>
      </w:r>
      <w:proofErr w:type="spellStart"/>
      <w:r>
        <w:rPr>
          <w:rFonts w:eastAsia="Times New Roman" w:cs="Times New Roman"/>
          <w:szCs w:val="24"/>
        </w:rPr>
        <w:t>γον</w:t>
      </w:r>
      <w:r>
        <w:rPr>
          <w:rFonts w:eastAsia="Times New Roman" w:cs="Times New Roman"/>
          <w:szCs w:val="24"/>
        </w:rPr>
        <w:t>ατογράφημα</w:t>
      </w:r>
      <w:proofErr w:type="spellEnd"/>
      <w:r>
        <w:rPr>
          <w:rFonts w:eastAsia="Times New Roman" w:cs="Times New Roman"/>
          <w:szCs w:val="24"/>
        </w:rPr>
        <w:t xml:space="preserve"> της νομοθέτησής σας, αφ</w:t>
      </w:r>
      <w:r>
        <w:rPr>
          <w:rFonts w:eastAsia="Times New Roman" w:cs="Times New Roman"/>
          <w:szCs w:val="24"/>
        </w:rPr>
        <w:t xml:space="preserve">’ </w:t>
      </w:r>
      <w:r>
        <w:rPr>
          <w:rFonts w:eastAsia="Times New Roman" w:cs="Times New Roman"/>
          <w:szCs w:val="24"/>
        </w:rPr>
        <w:t xml:space="preserve">ετέρου, βεβαίως, την απαξίωση στη νομοθετική πρωτοβουλία. Αυτή η απαξίωση, βέβαια, φθάνει στα όρια του κοινοβουλευτικού εμπαιγμού, αφού προσπαθείτε να </w:t>
      </w:r>
      <w:proofErr w:type="spellStart"/>
      <w:r>
        <w:rPr>
          <w:rFonts w:eastAsia="Times New Roman" w:cs="Times New Roman"/>
          <w:szCs w:val="24"/>
        </w:rPr>
        <w:t>παγιδεύσετε</w:t>
      </w:r>
      <w:proofErr w:type="spellEnd"/>
      <w:r>
        <w:rPr>
          <w:rFonts w:eastAsia="Times New Roman" w:cs="Times New Roman"/>
          <w:szCs w:val="24"/>
        </w:rPr>
        <w:t xml:space="preserve"> την Αντιπολίτευση σε σχέση με το τι </w:t>
      </w:r>
      <w:r>
        <w:rPr>
          <w:rFonts w:eastAsia="Times New Roman" w:cs="Times New Roman"/>
          <w:szCs w:val="24"/>
        </w:rPr>
        <w:lastRenderedPageBreak/>
        <w:t>τελικώς θα ψηφίσει, γ</w:t>
      </w:r>
      <w:r>
        <w:rPr>
          <w:rFonts w:eastAsia="Times New Roman" w:cs="Times New Roman"/>
          <w:szCs w:val="24"/>
        </w:rPr>
        <w:t>νωρίζοντας πολύ καλά τη συνετή μας στάση προς κάθε νομοθετική διάταξη, ανακατεύοντας στο ίδιο άρθρο του νομοσχεδίου -</w:t>
      </w:r>
      <w:proofErr w:type="spellStart"/>
      <w:r>
        <w:rPr>
          <w:rFonts w:eastAsia="Times New Roman" w:cs="Times New Roman"/>
          <w:szCs w:val="24"/>
        </w:rPr>
        <w:t>πολλώ</w:t>
      </w:r>
      <w:proofErr w:type="spellEnd"/>
      <w:r>
        <w:rPr>
          <w:rFonts w:eastAsia="Times New Roman" w:cs="Times New Roman"/>
          <w:szCs w:val="24"/>
        </w:rPr>
        <w:t xml:space="preserve"> δε μάλλον στο ένα και μοναδικό άρθρο μίας </w:t>
      </w:r>
      <w:proofErr w:type="spellStart"/>
      <w:r>
        <w:rPr>
          <w:rFonts w:eastAsia="Times New Roman" w:cs="Times New Roman"/>
          <w:szCs w:val="24"/>
        </w:rPr>
        <w:t>πολυτροπολογίας</w:t>
      </w:r>
      <w:proofErr w:type="spellEnd"/>
      <w:r>
        <w:rPr>
          <w:rFonts w:eastAsia="Times New Roman" w:cs="Times New Roman"/>
          <w:szCs w:val="24"/>
        </w:rPr>
        <w:t xml:space="preserve">- διατάξεις θετικές, αλλά και πρόδηλα εξοργιστικές. </w:t>
      </w:r>
    </w:p>
    <w:p w14:paraId="498E4B8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Αφού, εν πάση </w:t>
      </w:r>
      <w:proofErr w:type="spellStart"/>
      <w:r>
        <w:rPr>
          <w:rFonts w:eastAsia="Times New Roman" w:cs="Times New Roman"/>
          <w:szCs w:val="24"/>
        </w:rPr>
        <w:t>περιπτώσε</w:t>
      </w:r>
      <w:r>
        <w:rPr>
          <w:rFonts w:eastAsia="Times New Roman" w:cs="Times New Roman"/>
          <w:szCs w:val="24"/>
        </w:rPr>
        <w:t>ι</w:t>
      </w:r>
      <w:proofErr w:type="spellEnd"/>
      <w:r>
        <w:rPr>
          <w:rFonts w:eastAsia="Times New Roman" w:cs="Times New Roman"/>
          <w:szCs w:val="24"/>
        </w:rPr>
        <w:t>, φιλοδωρήσατε τον κόσμο της πρωτογενούς παραγωγής με τις πολιτικές άγριας φορολόγησης, εκτίναξης των ασφαλιστικών εισφορών, γιγάντωσης του κόστους παραγωγής και αποστράγγισης κάθε χρηματοδοτικής αναπτυξιακής προοπτικής</w:t>
      </w:r>
      <w:r>
        <w:rPr>
          <w:rFonts w:eastAsia="Times New Roman" w:cs="Times New Roman"/>
          <w:szCs w:val="24"/>
        </w:rPr>
        <w:t>,</w:t>
      </w:r>
      <w:r>
        <w:rPr>
          <w:rFonts w:eastAsia="Times New Roman" w:cs="Times New Roman"/>
          <w:szCs w:val="24"/>
        </w:rPr>
        <w:t xml:space="preserve"> που παρέχει το Πρόγραμμα Αγροτικής</w:t>
      </w:r>
      <w:r>
        <w:rPr>
          <w:rFonts w:eastAsia="Times New Roman" w:cs="Times New Roman"/>
          <w:szCs w:val="24"/>
        </w:rPr>
        <w:t xml:space="preserve"> Ανάπτυξης, για το οποίο έκανε χθες πολλές αναφορές, ως μαγική εικόνα ο Πρωθυπουργός από τη Λάρισα, έρχεστε να ξεγελάσετε τον κόσμο της πρωτογενούς παραγωγής, σερβίροντας μία κατ’ αρχάς θετική νομοθετική πρωτοβουλία, η οποία, όμως, με τον τρόπο που καταλήγ</w:t>
      </w:r>
      <w:r>
        <w:rPr>
          <w:rFonts w:eastAsia="Times New Roman" w:cs="Times New Roman"/>
          <w:szCs w:val="24"/>
        </w:rPr>
        <w:t xml:space="preserve">ει, μοιάζει τελικά πουκάμισο αδειανό και νομοθέτημα ανεφάρμοστο. </w:t>
      </w:r>
    </w:p>
    <w:p w14:paraId="498E4B8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Κυρίαρχο θέμα του νομοσχεδίου είναι η υποχρέωση πληρωμής των παραγωγών από τους εμπόρους μέσα σε εξήντα ημέρες για τα νωπά και </w:t>
      </w:r>
      <w:proofErr w:type="spellStart"/>
      <w:r>
        <w:rPr>
          <w:rFonts w:eastAsia="Times New Roman" w:cs="Times New Roman"/>
          <w:szCs w:val="24"/>
        </w:rPr>
        <w:t>ευαλλοίωτα</w:t>
      </w:r>
      <w:proofErr w:type="spellEnd"/>
      <w:r>
        <w:rPr>
          <w:rFonts w:eastAsia="Times New Roman" w:cs="Times New Roman"/>
          <w:szCs w:val="24"/>
        </w:rPr>
        <w:t xml:space="preserve"> προϊόντα και τα ζητήματα, βεβαίως, της σήμανσης προέ</w:t>
      </w:r>
      <w:r>
        <w:rPr>
          <w:rFonts w:eastAsia="Times New Roman" w:cs="Times New Roman"/>
          <w:szCs w:val="24"/>
        </w:rPr>
        <w:t xml:space="preserve">λευσης του γάλακτος και του κρέατος. </w:t>
      </w:r>
    </w:p>
    <w:p w14:paraId="498E4B8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υπάρχει αμφιβολία -το έχουμε πει από την πρώτη συνεδρίαση- ότι επί της αρχής πρόκειται για θετικές ρυθμίσεις. Όμως, με τις επιμέρους διατάξεις το σχέδιο νόμου δημιουργεί στρεβλώσεις, ενώ η έλλειψη δομών και προβλέψ</w:t>
      </w:r>
      <w:r>
        <w:rPr>
          <w:rFonts w:eastAsia="Times New Roman" w:cs="Times New Roman"/>
          <w:szCs w:val="24"/>
        </w:rPr>
        <w:t xml:space="preserve">εων το καθιστά </w:t>
      </w:r>
      <w:r>
        <w:rPr>
          <w:rFonts w:eastAsia="Times New Roman" w:cs="Times New Roman"/>
          <w:szCs w:val="24"/>
        </w:rPr>
        <w:lastRenderedPageBreak/>
        <w:t xml:space="preserve">πρακτικά ανεφάρμοστο. Η πληρωμή των εμπορικών συναλλαγών για νωπά και </w:t>
      </w:r>
      <w:proofErr w:type="spellStart"/>
      <w:r>
        <w:rPr>
          <w:rFonts w:eastAsia="Times New Roman" w:cs="Times New Roman"/>
          <w:szCs w:val="24"/>
        </w:rPr>
        <w:t>ευαλλοίωτα</w:t>
      </w:r>
      <w:proofErr w:type="spellEnd"/>
      <w:r>
        <w:rPr>
          <w:rFonts w:eastAsia="Times New Roman" w:cs="Times New Roman"/>
          <w:szCs w:val="24"/>
        </w:rPr>
        <w:t xml:space="preserve"> προϊόντα σε εξήντα ημέρες βρίσκεται στη σωστή κατεύθυνση, καθώς συνδέεται, βεβαίως, και με τη χρονική διάρκεια ζωής των προϊόντων. Επίσης, αποτελεί </w:t>
      </w:r>
      <w:proofErr w:type="spellStart"/>
      <w:r>
        <w:rPr>
          <w:rFonts w:eastAsia="Times New Roman" w:cs="Times New Roman"/>
          <w:szCs w:val="24"/>
        </w:rPr>
        <w:t>αυστηροποίησ</w:t>
      </w:r>
      <w:r>
        <w:rPr>
          <w:rFonts w:eastAsia="Times New Roman" w:cs="Times New Roman"/>
          <w:szCs w:val="24"/>
        </w:rPr>
        <w:t>η</w:t>
      </w:r>
      <w:proofErr w:type="spellEnd"/>
      <w:r>
        <w:rPr>
          <w:rFonts w:eastAsia="Times New Roman" w:cs="Times New Roman"/>
          <w:szCs w:val="24"/>
        </w:rPr>
        <w:t xml:space="preserve"> της ήδη υπάρχουσας κοινοτικής </w:t>
      </w:r>
      <w:r>
        <w:rPr>
          <w:rFonts w:eastAsia="Times New Roman" w:cs="Times New Roman"/>
          <w:szCs w:val="24"/>
        </w:rPr>
        <w:t>ο</w:t>
      </w:r>
      <w:r>
        <w:rPr>
          <w:rFonts w:eastAsia="Times New Roman" w:cs="Times New Roman"/>
          <w:szCs w:val="24"/>
        </w:rPr>
        <w:t xml:space="preserve">δηγίας που κυρώθηκε με τον νόμο του 2013 και προέβλεπε εξόφληση σε εξήντα ημέρες, εκτός αν άλλως όριζαν τα μέρη. </w:t>
      </w:r>
    </w:p>
    <w:p w14:paraId="498E4B8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Βεβαίως, ο όρος καταχρηστικά χρησιμοποιούμενος, στην πράξη οδήγησε στην κατάργησή του. </w:t>
      </w:r>
    </w:p>
    <w:p w14:paraId="498E4B8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 να έχει, όμως, απ</w:t>
      </w:r>
      <w:r>
        <w:rPr>
          <w:rFonts w:eastAsia="Times New Roman" w:cs="Times New Roman"/>
          <w:szCs w:val="24"/>
        </w:rPr>
        <w:t xml:space="preserve">οτέλεσμα η συγκεκριμένη ρύθμιση πρέπει να αφορά όλους τους εμπλεκόμενους της παραγωγικής, μεταποιητικής και εμπορικής αλυσίδας, γιατί αλλιώς δημιουργούνται στρεβλώσεις στην αγορά υπέρ του ενός και σε βάρος του άλλου κλάδου. </w:t>
      </w:r>
    </w:p>
    <w:p w14:paraId="498E4B8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Από την πρώτη ανάγνωση ρωτούμε </w:t>
      </w:r>
      <w:r>
        <w:rPr>
          <w:rFonts w:eastAsia="Times New Roman" w:cs="Times New Roman"/>
          <w:szCs w:val="24"/>
        </w:rPr>
        <w:t>και ζητούμε μετ’ επιτάσεως εμείς και βεβαίως σύσσωμοι οι φορείς που παρέστησαν στην ακρόαση, εάν στο ρυθμιστικό πλαίσιο του νόμου, άρθρο 1, περίπτωση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 στην έννοια των «εμπόρων» υπάγονται τα καταστήματα λιανικής πώλησης, άλλως τα σο</w:t>
      </w:r>
      <w:r>
        <w:rPr>
          <w:rFonts w:eastAsia="Times New Roman" w:cs="Times New Roman"/>
          <w:szCs w:val="24"/>
        </w:rPr>
        <w:t>υ</w:t>
      </w:r>
      <w:r>
        <w:rPr>
          <w:rFonts w:eastAsia="Times New Roman" w:cs="Times New Roman"/>
          <w:szCs w:val="24"/>
        </w:rPr>
        <w:t xml:space="preserve">περμάρκετ. </w:t>
      </w:r>
    </w:p>
    <w:p w14:paraId="498E4B8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τα </w:t>
      </w:r>
      <w:r>
        <w:rPr>
          <w:rFonts w:eastAsia="Times New Roman" w:cs="Times New Roman"/>
          <w:szCs w:val="24"/>
        </w:rPr>
        <w:t>πολλά ομολογήσατε, κύριε Υπουργέ, ότι υπάγονται. Μας είπατε ότι αναφέρεται ρητώς στην αιτιολογική έκθεση. Βεβαίως, αυτό ξέρετε ότι δεν καλύπτει το νομοθετικό κείμενο. Ακόμη περιμένουμε τη σχετική ρητή νομοτεχνική βελτίωση, την οποία στην τελευταία συνεδρία</w:t>
      </w:r>
      <w:r>
        <w:rPr>
          <w:rFonts w:eastAsia="Times New Roman" w:cs="Times New Roman"/>
          <w:szCs w:val="24"/>
        </w:rPr>
        <w:t xml:space="preserve">ση της </w:t>
      </w:r>
      <w:r>
        <w:rPr>
          <w:rFonts w:eastAsia="Times New Roman" w:cs="Times New Roman"/>
          <w:szCs w:val="24"/>
        </w:rPr>
        <w:t>ε</w:t>
      </w:r>
      <w:r>
        <w:rPr>
          <w:rFonts w:eastAsia="Times New Roman" w:cs="Times New Roman"/>
          <w:szCs w:val="24"/>
        </w:rPr>
        <w:t xml:space="preserve">πιτροπής υποσχεθήκατε. </w:t>
      </w:r>
    </w:p>
    <w:p w14:paraId="498E4B8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Ομοίως θα πρέπει να συμπεριληφθούν στους παραγωγούς που δικαιούνται εξόφληση σε εξήντα ημέρες και οι πρώτοι </w:t>
      </w:r>
      <w:proofErr w:type="spellStart"/>
      <w:r>
        <w:rPr>
          <w:rFonts w:eastAsia="Times New Roman" w:cs="Times New Roman"/>
          <w:szCs w:val="24"/>
        </w:rPr>
        <w:t>μεταποιητές</w:t>
      </w:r>
      <w:proofErr w:type="spellEnd"/>
      <w:r>
        <w:rPr>
          <w:rFonts w:eastAsia="Times New Roman" w:cs="Times New Roman"/>
          <w:szCs w:val="24"/>
        </w:rPr>
        <w:t xml:space="preserve">, για παράδειγμα οι τυροκόμοι. Η συμπερίληψη του πρώτου </w:t>
      </w:r>
      <w:proofErr w:type="spellStart"/>
      <w:r>
        <w:rPr>
          <w:rFonts w:eastAsia="Times New Roman" w:cs="Times New Roman"/>
          <w:szCs w:val="24"/>
        </w:rPr>
        <w:t>μεταποιητή</w:t>
      </w:r>
      <w:proofErr w:type="spellEnd"/>
      <w:r>
        <w:rPr>
          <w:rFonts w:eastAsia="Times New Roman" w:cs="Times New Roman"/>
          <w:szCs w:val="24"/>
        </w:rPr>
        <w:t xml:space="preserve"> στην έννοια του παραγωγού, αποτελεί στήριξη του εισοδήματος των κτηνοτ</w:t>
      </w:r>
      <w:r>
        <w:rPr>
          <w:rFonts w:eastAsia="Times New Roman" w:cs="Times New Roman"/>
          <w:szCs w:val="24"/>
        </w:rPr>
        <w:t xml:space="preserve">ρόφων. </w:t>
      </w:r>
    </w:p>
    <w:p w14:paraId="498E4B8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και κυρίες και κύριοι συνάδελφοι, το γάλα, για παράδειγμα, δεν πωλείται όλο νωπό. Αν ο πρώτος </w:t>
      </w:r>
      <w:proofErr w:type="spellStart"/>
      <w:r>
        <w:rPr>
          <w:rFonts w:eastAsia="Times New Roman" w:cs="Times New Roman"/>
          <w:szCs w:val="24"/>
        </w:rPr>
        <w:t>μεταποιητής</w:t>
      </w:r>
      <w:proofErr w:type="spellEnd"/>
      <w:r>
        <w:rPr>
          <w:rFonts w:eastAsia="Times New Roman" w:cs="Times New Roman"/>
          <w:szCs w:val="24"/>
        </w:rPr>
        <w:t xml:space="preserve"> δεν έχει το ευεργέτημα της πληρωμής του από το σούπερ </w:t>
      </w:r>
      <w:proofErr w:type="spellStart"/>
      <w:r>
        <w:rPr>
          <w:rFonts w:eastAsia="Times New Roman" w:cs="Times New Roman"/>
          <w:szCs w:val="24"/>
        </w:rPr>
        <w:t>μάρκετ</w:t>
      </w:r>
      <w:proofErr w:type="spellEnd"/>
      <w:r>
        <w:rPr>
          <w:rFonts w:eastAsia="Times New Roman" w:cs="Times New Roman"/>
          <w:szCs w:val="24"/>
        </w:rPr>
        <w:t xml:space="preserve"> ομοίως σε εξήντα ημέρες, θα πιέσει τελικά τον παραγωγό για χ</w:t>
      </w:r>
      <w:r>
        <w:rPr>
          <w:rFonts w:eastAsia="Times New Roman" w:cs="Times New Roman"/>
          <w:szCs w:val="24"/>
        </w:rPr>
        <w:t xml:space="preserve">αμηλότερη τιμή στην πρώτη ύλη. </w:t>
      </w:r>
    </w:p>
    <w:p w14:paraId="498E4B8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 δεν κλείσει, λοιπόν, το κύκλωμα της παραγωγικής, εμπορικής, μεταποιητικής αλυσίδας, δεν μπορεί να είναι η ρύθμιση προς όφελος των παραγωγών. Να γιατί η ανάγκη ενσωμάτωσης των τυροκομικών προϊόντων στον πίνακα προϊόντων το</w:t>
      </w:r>
      <w:r>
        <w:rPr>
          <w:rFonts w:eastAsia="Times New Roman" w:cs="Times New Roman"/>
          <w:szCs w:val="24"/>
        </w:rPr>
        <w:t>υ παραδείγματος 1, που επίσης δεσμευτήκατε ότι θα φέρετε, είναι επιτακτική. Αλλιώς, ένας ολόκληρος κλάδος, που αριθμεί περί τα πεντακόσια μικρά τυροκομεία, καθίσταται σε δυσμενή θέση, υποχρεούμενος να πληρώνει την πρώτη ύλη σε εξήντα ημέρες και να πληρώνετ</w:t>
      </w:r>
      <w:r>
        <w:rPr>
          <w:rFonts w:eastAsia="Times New Roman" w:cs="Times New Roman"/>
          <w:szCs w:val="24"/>
        </w:rPr>
        <w:t xml:space="preserve">αι σε αβέβαιο χρόνο. </w:t>
      </w:r>
    </w:p>
    <w:p w14:paraId="498E4B8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Βεβαίως, να πω για την ιστορία, κύριε Υπουργέ, ότι στη δεύτερη συνεδρίαση είπατε ότι προσθέτετε γάλα παστεριωμένο, φέτα, τυριά, γιαούρτι, αφήνοντας ανοιχτό το θέμα των αλλαντικών και του χρόνου πληρωμής της φέτας. </w:t>
      </w:r>
    </w:p>
    <w:p w14:paraId="498E4B8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Κλείνοντας την αναφ</w:t>
      </w:r>
      <w:r>
        <w:rPr>
          <w:rFonts w:eastAsia="Times New Roman" w:cs="Times New Roman"/>
          <w:szCs w:val="24"/>
        </w:rPr>
        <w:t xml:space="preserve">ορά στο άρθρο 1, κρατάω από την ακρόαση των φορέων αυτό που είπε ο </w:t>
      </w:r>
      <w:r>
        <w:rPr>
          <w:rFonts w:eastAsia="Times New Roman" w:cs="Times New Roman"/>
          <w:szCs w:val="24"/>
        </w:rPr>
        <w:t>π</w:t>
      </w:r>
      <w:r>
        <w:rPr>
          <w:rFonts w:eastAsia="Times New Roman" w:cs="Times New Roman"/>
          <w:szCs w:val="24"/>
        </w:rPr>
        <w:t xml:space="preserve">ρόεδρος του ΣΕΒΓΑΠ, σε ό,τι αφορά τον ορισμό του προϊόντος για τα νωπά και </w:t>
      </w:r>
      <w:proofErr w:type="spellStart"/>
      <w:r>
        <w:rPr>
          <w:rFonts w:eastAsia="Times New Roman" w:cs="Times New Roman"/>
          <w:szCs w:val="24"/>
        </w:rPr>
        <w:t>ευαλλοίωτα</w:t>
      </w:r>
      <w:proofErr w:type="spellEnd"/>
      <w:r>
        <w:rPr>
          <w:rFonts w:eastAsia="Times New Roman" w:cs="Times New Roman"/>
          <w:szCs w:val="24"/>
        </w:rPr>
        <w:t>, ότι δεν σχετίζεται με τον ορισμό που δίνει ο Κώδικας Τροφίμων και Ποτών και θα έπρεπε, ενδεχομένως, ν</w:t>
      </w:r>
      <w:r>
        <w:rPr>
          <w:rFonts w:eastAsia="Times New Roman" w:cs="Times New Roman"/>
          <w:szCs w:val="24"/>
        </w:rPr>
        <w:t xml:space="preserve">α διευρυνθεί, όπως ορίζει ο σχετικός </w:t>
      </w:r>
      <w:r>
        <w:rPr>
          <w:rFonts w:eastAsia="Times New Roman" w:cs="Times New Roman"/>
          <w:szCs w:val="24"/>
        </w:rPr>
        <w:t>κ</w:t>
      </w:r>
      <w:r>
        <w:rPr>
          <w:rFonts w:eastAsia="Times New Roman" w:cs="Times New Roman"/>
          <w:szCs w:val="24"/>
        </w:rPr>
        <w:t xml:space="preserve">ώδικας. </w:t>
      </w:r>
    </w:p>
    <w:p w14:paraId="498E4B8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 xml:space="preserve">το άρθρο 2, θα πρέπει να διευκρινιστεί εάν και κατά πόσο η εφαρμογή του νόμου θα επηρεάσει τις υφιστάμενες συμφωνίες της </w:t>
      </w:r>
      <w:proofErr w:type="spellStart"/>
      <w:r>
        <w:rPr>
          <w:rFonts w:eastAsia="Times New Roman" w:cs="Times New Roman"/>
          <w:szCs w:val="24"/>
        </w:rPr>
        <w:t>συμβολαιακής</w:t>
      </w:r>
      <w:proofErr w:type="spellEnd"/>
      <w:r>
        <w:rPr>
          <w:rFonts w:eastAsia="Times New Roman" w:cs="Times New Roman"/>
          <w:szCs w:val="24"/>
        </w:rPr>
        <w:t xml:space="preserve"> γεωργίας, καθώς και τις νέες. Επίσης, θα πρέπει να προστεθεί</w:t>
      </w:r>
      <w:r>
        <w:rPr>
          <w:rFonts w:eastAsia="Times New Roman" w:cs="Times New Roman"/>
          <w:szCs w:val="24"/>
        </w:rPr>
        <w:t xml:space="preserve"> ότι κάθε συμφωνία μεταξύ των μερών που είναι αντίθετη με τις διατάξεις του προηγούμενου εδαφίου, θεωρείται άκυρη, εκτός αν είναι προς το συμφέρον του παραγωγού που, σύμφωνα με τη </w:t>
      </w:r>
      <w:r>
        <w:rPr>
          <w:rFonts w:eastAsia="Times New Roman" w:cs="Times New Roman"/>
          <w:szCs w:val="24"/>
          <w:lang w:val="en-US"/>
        </w:rPr>
        <w:t>ratio</w:t>
      </w:r>
      <w:r>
        <w:rPr>
          <w:rFonts w:eastAsia="Times New Roman" w:cs="Times New Roman"/>
          <w:szCs w:val="24"/>
        </w:rPr>
        <w:t xml:space="preserve"> </w:t>
      </w:r>
      <w:proofErr w:type="spellStart"/>
      <w:r>
        <w:rPr>
          <w:rFonts w:eastAsia="Times New Roman" w:cs="Times New Roman"/>
          <w:szCs w:val="24"/>
          <w:lang w:val="en-US"/>
        </w:rPr>
        <w:t>legis</w:t>
      </w:r>
      <w:proofErr w:type="spellEnd"/>
      <w:r>
        <w:rPr>
          <w:rFonts w:eastAsia="Times New Roman" w:cs="Times New Roman"/>
          <w:szCs w:val="24"/>
        </w:rPr>
        <w:t>, είναι και ο προστατευόμενος της συγκεκριμένης νομοθετικής ρύθμι</w:t>
      </w:r>
      <w:r>
        <w:rPr>
          <w:rFonts w:eastAsia="Times New Roman" w:cs="Times New Roman"/>
          <w:szCs w:val="24"/>
        </w:rPr>
        <w:t>σης. Αναφέρομαι, φυσικά, σε ένα ευνοϊκότερο καθεστώς των εξήντα ημερών, που μπορεί να είναι προκαταβολές και εξόφληση μέσα σε εξήντα ημέρες.</w:t>
      </w:r>
    </w:p>
    <w:p w14:paraId="498E4B8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Αναφορικά με το άρθρο 3, είναι υποχρέωση του παραγωγού και μάλιστα επί ποινή προστίμου να κοινοποιεί ηλεκτρονικά αμ</w:t>
      </w:r>
      <w:r>
        <w:rPr>
          <w:rFonts w:eastAsia="Times New Roman" w:cs="Times New Roman"/>
          <w:szCs w:val="24"/>
        </w:rPr>
        <w:t xml:space="preserve">ελλητί στην αρμόδια </w:t>
      </w:r>
      <w:r>
        <w:rPr>
          <w:rFonts w:eastAsia="Times New Roman" w:cs="Times New Roman"/>
          <w:szCs w:val="24"/>
        </w:rPr>
        <w:t>α</w:t>
      </w:r>
      <w:r>
        <w:rPr>
          <w:rFonts w:eastAsia="Times New Roman" w:cs="Times New Roman"/>
          <w:szCs w:val="24"/>
        </w:rPr>
        <w:t>ρχή τα παραστατικά της πώλησης, κ.λπ.. Αυτό δημιουργεί πρόσθετο διοικητικό φόρτο και έξοδα για τον παραγωγό. Επίσης, θα πρέπει να διευκρινιστεί ότι η επιταγή που αναφέρεται ως τρόπος πληρωμής ομοίως θα είναι εξήντα ημερών. Κυρίως, όμως</w:t>
      </w:r>
      <w:r>
        <w:rPr>
          <w:rFonts w:eastAsia="Times New Roman" w:cs="Times New Roman"/>
          <w:szCs w:val="24"/>
        </w:rPr>
        <w:t xml:space="preserve">, η εφαρμογή του άρθρου 3 -και άρα του νόμου- καθίσταται άνευ αντικρίσματος, γιατί η αρμόδια </w:t>
      </w:r>
      <w:r>
        <w:rPr>
          <w:rFonts w:eastAsia="Times New Roman" w:cs="Times New Roman"/>
          <w:szCs w:val="24"/>
        </w:rPr>
        <w:lastRenderedPageBreak/>
        <w:t>α</w:t>
      </w:r>
      <w:r>
        <w:rPr>
          <w:rFonts w:eastAsia="Times New Roman" w:cs="Times New Roman"/>
          <w:szCs w:val="24"/>
        </w:rPr>
        <w:t xml:space="preserve">ρχή απ’ ό, τι γνωρίζουμε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Αριθμεί ελάχιστους υπαλλήλους, κάτω από πέντε. </w:t>
      </w:r>
    </w:p>
    <w:p w14:paraId="498E4B8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Ένα τέτοιο ελεγκτικό έργο είναι απολύτως αδύνατο να υλοποιηθεί, </w:t>
      </w:r>
      <w:r>
        <w:rPr>
          <w:rFonts w:eastAsia="Times New Roman" w:cs="Times New Roman"/>
          <w:szCs w:val="24"/>
        </w:rPr>
        <w:t>ακόμα κι αν στελεχωθεί η αρμόδια αρχή με περισσότερο προσωπικό.</w:t>
      </w:r>
    </w:p>
    <w:p w14:paraId="498E4B9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Δεύτερον, οι τράπεζες δεν μπορούν να εντέλλονται να αποτελέσουν μέρος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συστήματος. Επιπροσθέτως οι τράπεζες, που υποτίθεται ότι με την παράγραφο 3 είναι υπεύθυνες για δ</w:t>
      </w:r>
      <w:r>
        <w:rPr>
          <w:rFonts w:eastAsia="Times New Roman" w:cs="Times New Roman"/>
          <w:szCs w:val="24"/>
        </w:rPr>
        <w:t>ιασταυρώσεις και ελέγχους, με σχετικό υπόμνημά τους, κύριε Υπουργέ, μιλούν για αντινομία και αντίφαση της ρύθμισης, προτείνοντας την εξαίρεσή τους από τη συγκεκριμένη παράγραφο. Λέει η Ένωση Τραπεζών ότι διαπιστώνει αδυναμία και αντίφαση στην παράγραφο 1 τ</w:t>
      </w:r>
      <w:r>
        <w:rPr>
          <w:rFonts w:eastAsia="Times New Roman" w:cs="Times New Roman"/>
          <w:szCs w:val="24"/>
        </w:rPr>
        <w:t>ου άρθρου 3 και στην παράγραφο 3 αυτού, καθώς ότι από τη στιγμή που η συναλλαγή γίνεται με μετρητά κι άρα δεν είναι υποχρεωτική η εμπλοκή της τράπεζας μέχρι τα 1.500 ευρώ, δεν είναι δυνατόν μέρος μόνο των συναλλαγών και των ανεξόφλητων τιμολογίων να ερευνά</w:t>
      </w:r>
      <w:r>
        <w:rPr>
          <w:rFonts w:eastAsia="Times New Roman" w:cs="Times New Roman"/>
          <w:szCs w:val="24"/>
        </w:rPr>
        <w:t xml:space="preserve">ται μέσω τραπεζών. Κατά την άποψή τους ο έλεγχος εμπρόθεσμης καταβολής θα πρέπει να γίνεται με απ’ ευθείας πληροφόρηση της αρμόδιας αρχής χωρίς τη διαμεσολάβησή τους. </w:t>
      </w:r>
    </w:p>
    <w:p w14:paraId="498E4B9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Ερχόμαστε, λοιπόν, σ’ αυτό που είπαμε από την αρχή. Εφόσον οι τράπεζες δηλώνουν απρόθυμε</w:t>
      </w:r>
      <w:r>
        <w:rPr>
          <w:rFonts w:eastAsia="Times New Roman" w:cs="Times New Roman"/>
          <w:szCs w:val="24"/>
        </w:rPr>
        <w:t xml:space="preserve">ς και αμέτοχες, ποια θα είναι η εποπτεύουσα αρχή που θα διασφαλίσει την εφαρμογή του νόμου; </w:t>
      </w:r>
    </w:p>
    <w:p w14:paraId="498E4B9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άρθρο 5 και στην υποχρεωτική επισήμανση προέλευσης στο γάλα. Η Κυβέρνηση εισάγει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αναγραφής της χώρας προέλευσης του γάλακτος σε τρία σ</w:t>
      </w:r>
      <w:r>
        <w:rPr>
          <w:rFonts w:eastAsia="Times New Roman" w:cs="Times New Roman"/>
          <w:szCs w:val="24"/>
        </w:rPr>
        <w:t xml:space="preserve">τάδια: </w:t>
      </w:r>
      <w:proofErr w:type="spellStart"/>
      <w:r>
        <w:rPr>
          <w:rFonts w:eastAsia="Times New Roman" w:cs="Times New Roman"/>
          <w:szCs w:val="24"/>
        </w:rPr>
        <w:t>άμελξη</w:t>
      </w:r>
      <w:proofErr w:type="spellEnd"/>
      <w:r>
        <w:rPr>
          <w:rFonts w:eastAsia="Times New Roman" w:cs="Times New Roman"/>
          <w:szCs w:val="24"/>
        </w:rPr>
        <w:t>, επεξεργασία, συσκευασία. Αυτό</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δημιουργεί διαφορικό πλεονέκτημα για τις ελληνικές γαλακτοβιομηχανίες</w:t>
      </w:r>
      <w:r>
        <w:rPr>
          <w:rFonts w:eastAsia="Times New Roman" w:cs="Times New Roman"/>
          <w:szCs w:val="24"/>
        </w:rPr>
        <w:t>,</w:t>
      </w:r>
      <w:r>
        <w:rPr>
          <w:rFonts w:eastAsia="Times New Roman" w:cs="Times New Roman"/>
          <w:szCs w:val="24"/>
        </w:rPr>
        <w:t xml:space="preserve"> που χρησιμοποιούν ελληνικό γάλα και αποτελεί αναμφίβολα ρύθμιση προς τη θετική κατεύθυνση. </w:t>
      </w:r>
    </w:p>
    <w:p w14:paraId="498E4B9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Οφείλουμε βεβαίως να σημειώσουμε, κύρι</w:t>
      </w:r>
      <w:r>
        <w:rPr>
          <w:rFonts w:eastAsia="Times New Roman" w:cs="Times New Roman"/>
          <w:szCs w:val="24"/>
        </w:rPr>
        <w:t xml:space="preserve">ε Υπουργέ, ότι τα ζητήματα </w:t>
      </w:r>
      <w:proofErr w:type="spellStart"/>
      <w:r>
        <w:rPr>
          <w:rFonts w:eastAsia="Times New Roman" w:cs="Times New Roman"/>
          <w:szCs w:val="24"/>
        </w:rPr>
        <w:t>υποχρεωτικότητας</w:t>
      </w:r>
      <w:proofErr w:type="spellEnd"/>
      <w:r>
        <w:rPr>
          <w:rFonts w:eastAsia="Times New Roman" w:cs="Times New Roman"/>
          <w:szCs w:val="24"/>
        </w:rPr>
        <w:t xml:space="preserve"> σήμανσης στην αγορά γάλακτος απασχολούν κι άλλα κράτη μέλη. Οι γαλλικές αρχές κοινοποίησαν πρώτες στην Ευρωπαϊκή Επιτροπή το νομοσχέδιο για την υποχρεωτική ένδειξη προέλευσης του γάλακτος. Ακολούθησε η Ιταλία, η </w:t>
      </w:r>
      <w:r>
        <w:rPr>
          <w:rFonts w:eastAsia="Times New Roman" w:cs="Times New Roman"/>
          <w:szCs w:val="24"/>
        </w:rPr>
        <w:t>Πορτογαλία, η Λιθουανία και πρόσφατα η Ισπανία. Η Ευρωπαϊκή Επιτροπή το αξιολόγησε θετικά υπό το φως της γενικής αρχής και των διατάξεων και έδωσε περιορισμένη χρονική διάρκεια στη Γαλλία δύο ετών.</w:t>
      </w:r>
    </w:p>
    <w:p w14:paraId="498E4B9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Ως γνωστόν, το σχέδιο νόμου που εισάγετε είναι μια αντιγρα</w:t>
      </w:r>
      <w:r>
        <w:rPr>
          <w:rFonts w:eastAsia="Times New Roman" w:cs="Times New Roman"/>
          <w:szCs w:val="24"/>
        </w:rPr>
        <w:t xml:space="preserve">φή του γαλλικού νόμου. Είναι ευνόητο, κύριε Υπουργέ, ότι από τη στιγμή που η Ευρωπαϊκή Επιτροπή έχει επιτρέψει την υποχρεωτική αναγραφή στο γάλα σε άλλες χώρες, να το δώσει και στη χώρα μας ευλόγως. Άρα, οι όποιες αναφορές σας και στην </w:t>
      </w:r>
      <w:r>
        <w:rPr>
          <w:rFonts w:eastAsia="Times New Roman" w:cs="Times New Roman"/>
          <w:szCs w:val="24"/>
        </w:rPr>
        <w:t>ε</w:t>
      </w:r>
      <w:r>
        <w:rPr>
          <w:rFonts w:eastAsia="Times New Roman" w:cs="Times New Roman"/>
          <w:szCs w:val="24"/>
        </w:rPr>
        <w:t>πιτροπή για μάχες λ</w:t>
      </w:r>
      <w:r>
        <w:rPr>
          <w:rFonts w:eastAsia="Times New Roman" w:cs="Times New Roman"/>
          <w:szCs w:val="24"/>
        </w:rPr>
        <w:t xml:space="preserve">εβέντικες σε επίπεδο Ευρωπαϊκής Ένωσης νομίζω, κύριε Υπουργέ, ότι περιττεύουν. </w:t>
      </w:r>
    </w:p>
    <w:p w14:paraId="498E4B9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Βέβαια την ίδια στιγμή που με την παράγραφο 1 προασπίζετε την ελληνικότητα του γάλακτος, με τις παραγράφους 3 και 4 δημιουργείτε αθέμιτο ανταγωνισμό </w:t>
      </w:r>
      <w:r>
        <w:rPr>
          <w:rFonts w:eastAsia="Times New Roman" w:cs="Times New Roman"/>
          <w:szCs w:val="24"/>
        </w:rPr>
        <w:lastRenderedPageBreak/>
        <w:t xml:space="preserve">στις εγχώριες επιχειρήσεις </w:t>
      </w:r>
      <w:r>
        <w:rPr>
          <w:rFonts w:eastAsia="Times New Roman" w:cs="Times New Roman"/>
          <w:szCs w:val="24"/>
        </w:rPr>
        <w:t>σε σχέση με τις ξένες. Αυτό γιατί ενώ υποχρεώνετε τις ελληνικές να αναγράφουν προέλευσης εκτός Ευρωπαϊκής Ένωσης όταν ένα από τα τρία στάδια παραγωγής είναι από χώρα εκτός Ευρωπαϊκής Ένωσης, π</w:t>
      </w:r>
      <w:r>
        <w:rPr>
          <w:rFonts w:eastAsia="Times New Roman" w:cs="Times New Roman"/>
          <w:szCs w:val="24"/>
        </w:rPr>
        <w:t xml:space="preserve">αραδείγματος χάριν </w:t>
      </w:r>
      <w:r>
        <w:rPr>
          <w:rFonts w:eastAsia="Times New Roman" w:cs="Times New Roman"/>
          <w:szCs w:val="24"/>
        </w:rPr>
        <w:t>γάλα από τα Σκόπια που επεξεργάζεται και συσκ</w:t>
      </w:r>
      <w:r>
        <w:rPr>
          <w:rFonts w:eastAsia="Times New Roman" w:cs="Times New Roman"/>
          <w:szCs w:val="24"/>
        </w:rPr>
        <w:t>ευάζεται στην Ελλάδα, οι εγχώριες βιομηχανίες θα έχουν την υποχρέωση να γράψουν στο κουτί «προέλευση εκτός Ευρωπαϊκής Ένωσης», την ίδια στιγμή που με τη ρήτρα αμοιβαίας αναγνώρισης του άρθρου 7 οι ξένες εταιρείες</w:t>
      </w:r>
      <w:r>
        <w:rPr>
          <w:rFonts w:eastAsia="Times New Roman" w:cs="Times New Roman"/>
          <w:szCs w:val="24"/>
        </w:rPr>
        <w:t>,</w:t>
      </w:r>
      <w:r>
        <w:rPr>
          <w:rFonts w:eastAsia="Times New Roman" w:cs="Times New Roman"/>
          <w:szCs w:val="24"/>
        </w:rPr>
        <w:t xml:space="preserve"> που διακινούν τα γαλακτοκομικά προϊόντα το</w:t>
      </w:r>
      <w:r>
        <w:rPr>
          <w:rFonts w:eastAsia="Times New Roman" w:cs="Times New Roman"/>
          <w:szCs w:val="24"/>
        </w:rPr>
        <w:t xml:space="preserve">υς στην Ελλάδα δεν θα έχουν την ίδια υποχρέωση. Και ρωτώ: τελικά ποιους προστατεύετε, κύριε Υπουργέ; Τις εγχώριες εταιρείες ή τις ξένες; Σε όφελος ποιων γίνεται η σχετική ρύθμιση; </w:t>
      </w:r>
    </w:p>
    <w:p w14:paraId="498E4B9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Ερχόμαστε στο άρθρο 8. Εδώ πραγματικά η ευρηματικότητα της Κυβέρνησής σας ν</w:t>
      </w:r>
      <w:r>
        <w:rPr>
          <w:rFonts w:eastAsia="Times New Roman" w:cs="Times New Roman"/>
          <w:szCs w:val="24"/>
        </w:rPr>
        <w:t>α παρουσιάζει το μαύρο άσπρο και τα φύκια για μεταξωτές κορδέλες μας ξεπερνά. Υπό την επίφαση της δήθεν αξιολόγησης των υπηρεσιών, κρύβετε ουσιαστικά ότι το σχέδιο νόμου ισχύει για δυο χρόνια -αυτά που σας έδωσε, τους τριάντα μήνες δηλαδή, η Ευρωπαϊκή Επιτ</w:t>
      </w:r>
      <w:r>
        <w:rPr>
          <w:rFonts w:eastAsia="Times New Roman" w:cs="Times New Roman"/>
          <w:szCs w:val="24"/>
        </w:rPr>
        <w:t xml:space="preserve">ροπή- ως μεταβατικό στάδιο. Κρύβετε δηλαδή την υπό έγκριση εφαρμογή του νομοσχεδίου της </w:t>
      </w:r>
      <w:r>
        <w:rPr>
          <w:rFonts w:eastAsia="Times New Roman" w:cs="Times New Roman"/>
          <w:szCs w:val="24"/>
        </w:rPr>
        <w:t>ε</w:t>
      </w:r>
      <w:r>
        <w:rPr>
          <w:rFonts w:eastAsia="Times New Roman" w:cs="Times New Roman"/>
          <w:szCs w:val="24"/>
        </w:rPr>
        <w:t xml:space="preserve">πιτροπής με δήθεν αξιολόγηση από τις υπηρεσίες του Υπουργείου. </w:t>
      </w:r>
    </w:p>
    <w:p w14:paraId="498E4B9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Ερχόμαστε στο άρθρο 9. Κυρία Πρόεδρε, μπορώ να κάνω χρήση της δευτερολογίας μου;</w:t>
      </w:r>
    </w:p>
    <w:p w14:paraId="498E4B9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 xml:space="preserve">α Χριστοδουλοπούλου): </w:t>
      </w:r>
      <w:r>
        <w:rPr>
          <w:rFonts w:eastAsia="Times New Roman" w:cs="Times New Roman"/>
          <w:szCs w:val="24"/>
        </w:rPr>
        <w:t>Μάλιστα.</w:t>
      </w:r>
    </w:p>
    <w:p w14:paraId="498E4B9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Ευχαριστώ.</w:t>
      </w:r>
      <w:r>
        <w:rPr>
          <w:rFonts w:eastAsia="Times New Roman" w:cs="Times New Roman"/>
          <w:szCs w:val="24"/>
        </w:rPr>
        <w:t xml:space="preserve"> </w:t>
      </w:r>
      <w:r>
        <w:rPr>
          <w:rFonts w:eastAsia="Times New Roman" w:cs="Times New Roman"/>
          <w:szCs w:val="24"/>
        </w:rPr>
        <w:t xml:space="preserve">Όχι όλη. Θα χρησιμοποιήσω είκοσι λεπτά. </w:t>
      </w:r>
    </w:p>
    <w:p w14:paraId="498E4B9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υποχρεωτικότητα</w:t>
      </w:r>
      <w:proofErr w:type="spellEnd"/>
      <w:r>
        <w:rPr>
          <w:rFonts w:eastAsia="Times New Roman" w:cs="Times New Roman"/>
          <w:szCs w:val="24"/>
        </w:rPr>
        <w:t xml:space="preserve"> επισήμανσης καταγωγής προέλευσης στο κρέας υπενθυμίζουμε ότι η εν λόγω επισήμανση είναι μια πρωτοβουλία νομοθετική υπάρχουσα και ενερ</w:t>
      </w:r>
      <w:r>
        <w:rPr>
          <w:rFonts w:eastAsia="Times New Roman" w:cs="Times New Roman"/>
          <w:szCs w:val="24"/>
        </w:rPr>
        <w:t>γή από τον Φεβρουάριο του 2012, σύμφωνα με την οποία τα κρεοπωλεία με το γνωστό σύστημα «</w:t>
      </w:r>
      <w:r>
        <w:rPr>
          <w:rFonts w:eastAsia="Times New Roman" w:cs="Times New Roman"/>
          <w:szCs w:val="24"/>
        </w:rPr>
        <w:t>ΑΡΤΕΜΙΣ</w:t>
      </w:r>
      <w:r>
        <w:rPr>
          <w:rFonts w:eastAsia="Times New Roman" w:cs="Times New Roman"/>
          <w:szCs w:val="24"/>
        </w:rPr>
        <w:t xml:space="preserve">» είχαν την υποχρέωση αναγραφής της χώρας προέλευσης στις ζυγιστικές μηχανές. Επεκτείνατε τον συγκεκριμένο έλεγχο και στις ταμειακές μηχανές. </w:t>
      </w:r>
    </w:p>
    <w:p w14:paraId="498E4B9B"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Συνεχίζετε μια έτ</w:t>
      </w:r>
      <w:r>
        <w:rPr>
          <w:rFonts w:eastAsia="Times New Roman" w:cs="Times New Roman"/>
          <w:szCs w:val="24"/>
        </w:rPr>
        <w:t xml:space="preserve">οιμη νομοθετική πρωτοβουλία που είναι προς τη σωστή κατεύθυνση. Αναγκαίος, όμως, όρος για να υπάρξει αποτέλεσμα, είναι να γίνονται έλεγχοι. Η ιχνηλασιμότητα θα πρέπει να γίνεται στην πηγή. Έλεγχοι στα σφαγεία, σύστημα </w:t>
      </w:r>
      <w:r>
        <w:rPr>
          <w:rFonts w:eastAsia="Times New Roman" w:cs="Times New Roman"/>
          <w:szCs w:val="24"/>
        </w:rPr>
        <w:t>«</w:t>
      </w:r>
      <w:r>
        <w:rPr>
          <w:rFonts w:eastAsia="Times New Roman" w:cs="Times New Roman"/>
          <w:szCs w:val="24"/>
        </w:rPr>
        <w:t>ΑΡΤΕΜΙΣ</w:t>
      </w:r>
      <w:r>
        <w:rPr>
          <w:rFonts w:eastAsia="Times New Roman" w:cs="Times New Roman"/>
          <w:szCs w:val="24"/>
        </w:rPr>
        <w:t>»</w:t>
      </w:r>
      <w:r>
        <w:rPr>
          <w:rFonts w:eastAsia="Times New Roman" w:cs="Times New Roman"/>
          <w:szCs w:val="24"/>
        </w:rPr>
        <w:t xml:space="preserve"> και να ολοκληρώνεται πριν το</w:t>
      </w:r>
      <w:r>
        <w:rPr>
          <w:rFonts w:eastAsia="Times New Roman" w:cs="Times New Roman"/>
          <w:szCs w:val="24"/>
        </w:rPr>
        <w:t xml:space="preserve"> κρέας φτάσει στη ζυγιστική και την ταμειακή μηχανή.</w:t>
      </w:r>
    </w:p>
    <w:p w14:paraId="498E4B9C"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Υπάρχει, κύριε Υπουργέ, το μητρώο παραγωγικών μονάδων </w:t>
      </w:r>
      <w:proofErr w:type="spellStart"/>
      <w:r>
        <w:rPr>
          <w:rFonts w:eastAsia="Times New Roman" w:cs="Times New Roman"/>
          <w:szCs w:val="24"/>
        </w:rPr>
        <w:t>κρεατοπαραγωγής</w:t>
      </w:r>
      <w:proofErr w:type="spellEnd"/>
      <w:r>
        <w:rPr>
          <w:rFonts w:eastAsia="Times New Roman" w:cs="Times New Roman"/>
          <w:szCs w:val="24"/>
        </w:rPr>
        <w:t>. Υπάρχει η δυνατότητα ελέγχου των μεγάλων και περιορισμένων σε αριθμό -και άρα, εύκολος και οικονομικός ο έλεγχος- χονδρεμπόρων κρέατ</w:t>
      </w:r>
      <w:r>
        <w:rPr>
          <w:rFonts w:eastAsia="Times New Roman" w:cs="Times New Roman"/>
          <w:szCs w:val="24"/>
        </w:rPr>
        <w:t xml:space="preserve">ος, που αναγράφουν τι πωλούν και ποιας προέλευσης στους κρεοπώλες. </w:t>
      </w:r>
    </w:p>
    <w:p w14:paraId="498E4B9D"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Πανελλήνια, μάλιστα, Ομοσπονδία Κρεοπωλών </w:t>
      </w:r>
      <w:proofErr w:type="spellStart"/>
      <w:r>
        <w:rPr>
          <w:rFonts w:eastAsia="Times New Roman" w:cs="Times New Roman"/>
          <w:szCs w:val="24"/>
        </w:rPr>
        <w:t>διαμαρτύρετο</w:t>
      </w:r>
      <w:proofErr w:type="spellEnd"/>
      <w:r>
        <w:rPr>
          <w:rFonts w:eastAsia="Times New Roman" w:cs="Times New Roman"/>
          <w:szCs w:val="24"/>
        </w:rPr>
        <w:t xml:space="preserve"> ότι στο υπό διαβούλευση νομοσχέδιο ο έλεγχος ξεκίνησε από την πηγή και ξαφνικά στο παρόν νομοσχέδιο κατέληξε μόνο στο τελικό στάδιο</w:t>
      </w:r>
      <w:r>
        <w:rPr>
          <w:rFonts w:eastAsia="Times New Roman" w:cs="Times New Roman"/>
          <w:szCs w:val="24"/>
        </w:rPr>
        <w:t xml:space="preserve">. </w:t>
      </w:r>
    </w:p>
    <w:p w14:paraId="498E4B9E"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ό,τι αφορά στην περίπτωση του τελευταίου εδαφίου της πρώτης παραγράφου για τα λεγόμενα βοοειδή ελληνικής εκτροφής άνω των πέντε μηνών –και αυτό το υποσχεθήκατε ως νομοθετική βελτίωση- θα πρέπει να βγει η λέξη «μπορεί» και να αναγράφεται αντί «των χωρ</w:t>
      </w:r>
      <w:r>
        <w:rPr>
          <w:rFonts w:eastAsia="Times New Roman" w:cs="Times New Roman"/>
          <w:szCs w:val="24"/>
        </w:rPr>
        <w:t xml:space="preserve">ών εκτροφής» η ένδειξη «ελληνικής εκτροφής άνω των πέντε μηνών» και η αναφορά στη χώρα γέννησης να απαλειφθεί. </w:t>
      </w:r>
    </w:p>
    <w:p w14:paraId="498E4B9F"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Προχωρώ γρήγορα με το άρθρο 10 και πηγαίνω στην παράγραφο 7. Η δυνατότητα των ΟΤΑ, κύριε Υπουργέ, να εκμισθώνουν τα </w:t>
      </w:r>
      <w:proofErr w:type="spellStart"/>
      <w:r>
        <w:rPr>
          <w:rFonts w:eastAsia="Times New Roman" w:cs="Times New Roman"/>
          <w:szCs w:val="24"/>
        </w:rPr>
        <w:t>ιχθυοτρόφα</w:t>
      </w:r>
      <w:proofErr w:type="spellEnd"/>
      <w:r>
        <w:rPr>
          <w:rFonts w:eastAsia="Times New Roman" w:cs="Times New Roman"/>
          <w:szCs w:val="24"/>
        </w:rPr>
        <w:t xml:space="preserve"> ύδατα χωρίς δημοπ</w:t>
      </w:r>
      <w:r>
        <w:rPr>
          <w:rFonts w:eastAsia="Times New Roman" w:cs="Times New Roman"/>
          <w:szCs w:val="24"/>
        </w:rPr>
        <w:t>ρασία στους αλιευτικούς συνεταιρισμούς διοικητικής περιφέρειας με απευθείας ανάθεση, αποτελεί εξαίρεση από τις δημόσιες συμβάσεις και παραβιάζει την έννοια της διαύγειας.</w:t>
      </w:r>
    </w:p>
    <w:p w14:paraId="498E4BA0"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πρέπει να γίνονται με δημοπρασία και να δίνεται –συμφωνούμε- συντελεστής προτίμηση</w:t>
      </w:r>
      <w:r>
        <w:rPr>
          <w:rFonts w:eastAsia="Times New Roman" w:cs="Times New Roman"/>
          <w:szCs w:val="24"/>
        </w:rPr>
        <w:t>ς στους αλιευτικούς συνεταιρισμούς. Άλλωστε, η Νέα Δημοκρατία υποστηρίζει τις μακροχρόνιες μισθώσεις με μικρό μίσθωμα για το καλό της βιοποικιλότητας, για το καλό των ίδιων των αλιευτικών συνεταιρισμών, που σίγουροι και ήσυχοι θα μπορούν να εκμεταλλεύονται</w:t>
      </w:r>
      <w:r>
        <w:rPr>
          <w:rFonts w:eastAsia="Times New Roman" w:cs="Times New Roman"/>
          <w:szCs w:val="24"/>
        </w:rPr>
        <w:t xml:space="preserve"> ορθώς τις λιμνοθάλασσες για το καλό του καταναλωτή.</w:t>
      </w:r>
    </w:p>
    <w:p w14:paraId="498E4BA1"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στο άρθρο 12 για τη μείωση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ΟΠΕΚΕΠΕ από ενδεκαμελές σε εννεαμελές. Δεν έχουμε κα</w:t>
      </w:r>
      <w:r>
        <w:rPr>
          <w:rFonts w:eastAsia="Times New Roman" w:cs="Times New Roman"/>
          <w:szCs w:val="24"/>
        </w:rPr>
        <w:t>μ</w:t>
      </w:r>
      <w:r>
        <w:rPr>
          <w:rFonts w:eastAsia="Times New Roman" w:cs="Times New Roman"/>
          <w:szCs w:val="24"/>
        </w:rPr>
        <w:t>μία αντίρρηση να συμβεί αυτό. Σύμφωνα, με την έκθεση του Γενικού Λογιστη</w:t>
      </w:r>
      <w:r>
        <w:rPr>
          <w:rFonts w:eastAsia="Times New Roman" w:cs="Times New Roman"/>
          <w:szCs w:val="24"/>
        </w:rPr>
        <w:t xml:space="preserve">ρίου του Κράτους σημαίνει και εξοικονόμηση πόρων 9.600 ευρώ. </w:t>
      </w:r>
    </w:p>
    <w:p w14:paraId="498E4BA2"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Πάμε τώρα στο άρθρο 13. Εδώ</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διαφαίνεται η προσπάθεια της Κυβέρνησης να ελέγξει τη συνδικαλιστική εκπροσώπηση των συνεταιριστικών οργανώσεων, τόσο σε περιφερειακό, όσο και σε εθνικό επίπεδο. Αν συνδέσει κανείς το εν λόγω άρθρο με το υπό διαβούλευση νομοσχέδιο για τον αγροτικό συνδικα</w:t>
      </w:r>
      <w:r>
        <w:rPr>
          <w:rFonts w:eastAsia="Times New Roman" w:cs="Times New Roman"/>
          <w:szCs w:val="24"/>
        </w:rPr>
        <w:t xml:space="preserve">λισμό, θα διαπιστώσει -και μάλιστα με την παράγραφο 1- ότι απονέμεται απόλυτη εξουσία στον ΟΔΙΑΓΕ, που </w:t>
      </w:r>
      <w:proofErr w:type="spellStart"/>
      <w:r>
        <w:rPr>
          <w:rFonts w:eastAsia="Times New Roman" w:cs="Times New Roman"/>
          <w:szCs w:val="24"/>
        </w:rPr>
        <w:t>πριμοδοτείται</w:t>
      </w:r>
      <w:proofErr w:type="spellEnd"/>
      <w:r>
        <w:rPr>
          <w:rFonts w:eastAsia="Times New Roman" w:cs="Times New Roman"/>
          <w:szCs w:val="24"/>
        </w:rPr>
        <w:t xml:space="preserve"> μάλιστα και με 180.000 ευρώ από τον εθνικό προϋπολογισμό, για να διαθέτει όλη τη </w:t>
      </w:r>
      <w:proofErr w:type="spellStart"/>
      <w:r>
        <w:rPr>
          <w:rFonts w:eastAsia="Times New Roman" w:cs="Times New Roman"/>
          <w:szCs w:val="24"/>
        </w:rPr>
        <w:t>σχολάζουσα</w:t>
      </w:r>
      <w:proofErr w:type="spellEnd"/>
      <w:r>
        <w:rPr>
          <w:rFonts w:eastAsia="Times New Roman" w:cs="Times New Roman"/>
          <w:szCs w:val="24"/>
        </w:rPr>
        <w:t xml:space="preserve"> συνεταιριστική περιουσία που είναι υπό εκκαθάρι</w:t>
      </w:r>
      <w:r>
        <w:rPr>
          <w:rFonts w:eastAsia="Times New Roman" w:cs="Times New Roman"/>
          <w:szCs w:val="24"/>
        </w:rPr>
        <w:t>ση, κατά το δοκούν, χωρίς κριτήρια και χωρίς διαφάνεια.</w:t>
      </w:r>
    </w:p>
    <w:p w14:paraId="498E4BA3"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από την πλευρά επαναδιατυπώνουμε τη θέση μας ότι ζητούμε διανομή της </w:t>
      </w:r>
      <w:proofErr w:type="spellStart"/>
      <w:r>
        <w:rPr>
          <w:rFonts w:eastAsia="Times New Roman" w:cs="Times New Roman"/>
          <w:szCs w:val="24"/>
        </w:rPr>
        <w:t>σχολάζουσας</w:t>
      </w:r>
      <w:proofErr w:type="spellEnd"/>
      <w:r>
        <w:rPr>
          <w:rFonts w:eastAsia="Times New Roman" w:cs="Times New Roman"/>
          <w:szCs w:val="24"/>
        </w:rPr>
        <w:t xml:space="preserve"> συνεταιριστικής περιουσίας με πλειοδοτικούς διαγωνισμούς από τους καλύτερους συνεταιριστές, από τους πιο </w:t>
      </w:r>
      <w:r>
        <w:rPr>
          <w:rFonts w:eastAsia="Times New Roman" w:cs="Times New Roman"/>
          <w:szCs w:val="24"/>
        </w:rPr>
        <w:t>έμπειρους, από αυτούς που έχουν τα εχέγγυα.</w:t>
      </w:r>
    </w:p>
    <w:p w14:paraId="498E4BA4"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μίλησα για καταστρατήγηση της πρωτοβουλίας, πραγματικά διερωτώμαι: Γιατί οι διατάξεις για τον ΟΔΙΑΓΕ είναι σε δύο άρθρα, στο 13 που τον εισάγετε και στο 14; </w:t>
      </w:r>
    </w:p>
    <w:p w14:paraId="498E4BA5"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Ερχόμαστε στη μείωση…</w:t>
      </w:r>
    </w:p>
    <w:p w14:paraId="498E4BA6"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Κυρία Πρ</w:t>
      </w:r>
      <w:r>
        <w:rPr>
          <w:rFonts w:eastAsia="Times New Roman" w:cs="Times New Roman"/>
          <w:szCs w:val="24"/>
        </w:rPr>
        <w:t>όεδρε…</w:t>
      </w:r>
    </w:p>
    <w:p w14:paraId="498E4BA7"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συνάδελφε, είχε τρία λεπτά διακοπή από τον διάλογο και θέλει να πάρει και χρόνο από τη δευτερολογία της. Τι πρόβλημα έχετε; </w:t>
      </w:r>
    </w:p>
    <w:p w14:paraId="498E4BA8"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έχουμε, κυρία Πρόεδρε, αλλά να μιλήσουμε και εμείς. </w:t>
      </w:r>
    </w:p>
    <w:p w14:paraId="498E4BA9"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Έχω πάρει ήδη δύο λεπτά, κύριε συνάδελφε, γιατί είχα δεκαπέντε και τρία λεπτά που με διέκοψαν, δεκαοκτώ. Έχω, λοιπόν, δύο λεπτά ήδη από τη δευτερολογία μου, οπότε όσο μείνει θα δευτερολογήσω.</w:t>
      </w:r>
    </w:p>
    <w:p w14:paraId="498E4BAA"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τη μείωση, λοιπόν, των μελών του ΔΣ του Ε</w:t>
      </w:r>
      <w:r>
        <w:rPr>
          <w:rFonts w:eastAsia="Times New Roman" w:cs="Times New Roman"/>
          <w:szCs w:val="24"/>
        </w:rPr>
        <w:t>ΛΓΑ από εννιά σε επτά που συνδέεται με το καθεστώς της εκκαθάρισης της ΠΑΣΕΓΕΣ, κατορθώσατε, κύριε Υπουργέ, για πρώτη φορά στα χρονικά –και δεν βλέπω κα</w:t>
      </w:r>
      <w:r>
        <w:rPr>
          <w:rFonts w:eastAsia="Times New Roman" w:cs="Times New Roman"/>
          <w:szCs w:val="24"/>
        </w:rPr>
        <w:t>μ</w:t>
      </w:r>
      <w:r>
        <w:rPr>
          <w:rFonts w:eastAsia="Times New Roman" w:cs="Times New Roman"/>
          <w:szCs w:val="24"/>
        </w:rPr>
        <w:t xml:space="preserve">μία αντίρρηση από τους συναδέλφους της Συμπολίτευσης- να αφαιρέσετε από την εκπροσώπηση του </w:t>
      </w:r>
      <w:r>
        <w:rPr>
          <w:rFonts w:eastAsia="Times New Roman" w:cs="Times New Roman"/>
          <w:szCs w:val="24"/>
        </w:rPr>
        <w:t>δ</w:t>
      </w:r>
      <w:r>
        <w:rPr>
          <w:rFonts w:eastAsia="Times New Roman" w:cs="Times New Roman"/>
          <w:szCs w:val="24"/>
        </w:rPr>
        <w:t>ιοικητικού</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υμβουλίου του ΕΛΓΑ, ποιους; Τους κατ’ εξοχήν χρηματοδότες του. Αυτοί, δηλαδή, που με τις εισφορές τους πληρώνουν, θα είναι οι μόνοι οι οποίοι δεν θα έχουν λόγο και εκπροσώπηση. Και επειδή λέτε ότι το συνδέετε με την κατάργηση της ΠΑΣΕΓΕΣ, η πρόταση της Ν</w:t>
      </w:r>
      <w:r>
        <w:rPr>
          <w:rFonts w:eastAsia="Times New Roman" w:cs="Times New Roman"/>
          <w:szCs w:val="24"/>
        </w:rPr>
        <w:t xml:space="preserve">έας Δημοκρατίας ήταν σαφής και ορισμένη από την αρχή. </w:t>
      </w:r>
      <w:r>
        <w:rPr>
          <w:rFonts w:eastAsia="Times New Roman" w:cs="Times New Roman"/>
          <w:szCs w:val="24"/>
        </w:rPr>
        <w:lastRenderedPageBreak/>
        <w:t xml:space="preserve">Ένας από τη νέα ΠΑΣΕΓΕΣ και ένας από την ΣΑΣΟΕΕ. Να παραμείνει, λοιπόν, εννεαμελές με την επισήμανση, την οποία έχουμε ήδη κάνει. </w:t>
      </w:r>
    </w:p>
    <w:p w14:paraId="498E4BA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Ερχόμαστε στο άρθρο 16 και στις καταργούμενες διατάξεις. Καταργείτε την</w:t>
      </w:r>
      <w:r>
        <w:rPr>
          <w:rFonts w:eastAsia="Times New Roman" w:cs="Times New Roman"/>
          <w:szCs w:val="24"/>
        </w:rPr>
        <w:t xml:space="preserve"> </w:t>
      </w:r>
      <w:proofErr w:type="spellStart"/>
      <w:r>
        <w:rPr>
          <w:rFonts w:eastAsia="Times New Roman" w:cs="Times New Roman"/>
          <w:szCs w:val="24"/>
        </w:rPr>
        <w:t>υποχρεωτικότητα</w:t>
      </w:r>
      <w:proofErr w:type="spellEnd"/>
      <w:r>
        <w:rPr>
          <w:rFonts w:eastAsia="Times New Roman" w:cs="Times New Roman"/>
          <w:szCs w:val="24"/>
        </w:rPr>
        <w:t xml:space="preserve"> της συμμετοχής του </w:t>
      </w:r>
      <w:r>
        <w:rPr>
          <w:rFonts w:eastAsia="Times New Roman" w:cs="Times New Roman"/>
          <w:szCs w:val="24"/>
        </w:rPr>
        <w:t>π</w:t>
      </w:r>
      <w:r>
        <w:rPr>
          <w:rFonts w:eastAsia="Times New Roman" w:cs="Times New Roman"/>
          <w:szCs w:val="24"/>
        </w:rPr>
        <w:t xml:space="preserve">ροέδρου και του </w:t>
      </w:r>
      <w:r>
        <w:rPr>
          <w:rFonts w:eastAsia="Times New Roman" w:cs="Times New Roman"/>
          <w:szCs w:val="24"/>
        </w:rPr>
        <w:t>α</w:t>
      </w:r>
      <w:r>
        <w:rPr>
          <w:rFonts w:eastAsia="Times New Roman" w:cs="Times New Roman"/>
          <w:szCs w:val="24"/>
        </w:rPr>
        <w:t xml:space="preserve">ντιπροέδρου 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σ</w:t>
      </w:r>
      <w:r>
        <w:rPr>
          <w:rFonts w:eastAsia="Times New Roman" w:cs="Times New Roman"/>
          <w:szCs w:val="24"/>
        </w:rPr>
        <w:t>υμβουλίων ΕΛΓΑ και ΟΠΕΚΕΠΕ για τη διαπίστωση απαρτίας, ρύθμιση που συνδέεται προφανώς με την αδυναμία λειτουργίας του μητρώου στελεχών της Κυβέρνησης, από το οποίο υποτίθετα</w:t>
      </w:r>
      <w:r>
        <w:rPr>
          <w:rFonts w:eastAsia="Times New Roman" w:cs="Times New Roman"/>
          <w:szCs w:val="24"/>
        </w:rPr>
        <w:t xml:space="preserve">ι ότι πρέπει να προκύψουν πρόεδροι και αντιπρόεδροι. </w:t>
      </w:r>
    </w:p>
    <w:p w14:paraId="498E4BA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98E4BA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να πω επιπροσθέτως ότι στο Παράρτημα 1 ο όρος «αλιεύματα» θα έπρεπε να αναφέρεται ως «προϊόντα αλιείας και υδατοκαλλι</w:t>
      </w:r>
      <w:r>
        <w:rPr>
          <w:rFonts w:eastAsia="Times New Roman" w:cs="Times New Roman"/>
          <w:szCs w:val="24"/>
        </w:rPr>
        <w:t>έργειας», γιατί αποκλείετε έτσι προϊόντα της υδατοκαλλιέργειας πολύ σημαντικά για την εθνική οικονομία, όπως τσιπούρα, λαβράκια, μύδια.</w:t>
      </w:r>
    </w:p>
    <w:p w14:paraId="498E4BA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Κλείνοντας, δεν μπορώ να μην αναφερθώ στη χθεσινή ομιλία και παρουσία του Πρωθυπουργού στη Λάρισα, όπου πραγματικά είδαμ</w:t>
      </w:r>
      <w:r>
        <w:rPr>
          <w:rFonts w:eastAsia="Times New Roman" w:cs="Times New Roman"/>
          <w:szCs w:val="24"/>
        </w:rPr>
        <w:t xml:space="preserve">ε μια επανάληψη της διαστροφής της πραγματικότητας και το μαύρο-άσπρο σε σχέση με το Πρόγραμμα Αγροτικής Ανάπτυξης και για το δήθεν σχέδιο </w:t>
      </w:r>
      <w:r>
        <w:rPr>
          <w:rFonts w:eastAsia="Times New Roman" w:cs="Times New Roman"/>
          <w:szCs w:val="24"/>
        </w:rPr>
        <w:t>π</w:t>
      </w:r>
      <w:r>
        <w:rPr>
          <w:rFonts w:eastAsia="Times New Roman" w:cs="Times New Roman"/>
          <w:szCs w:val="24"/>
        </w:rPr>
        <w:t xml:space="preserve">ρογραμματικής και </w:t>
      </w:r>
      <w:r>
        <w:rPr>
          <w:rFonts w:eastAsia="Times New Roman" w:cs="Times New Roman"/>
          <w:szCs w:val="24"/>
        </w:rPr>
        <w:t>π</w:t>
      </w:r>
      <w:r>
        <w:rPr>
          <w:rFonts w:eastAsia="Times New Roman" w:cs="Times New Roman"/>
          <w:szCs w:val="24"/>
        </w:rPr>
        <w:t xml:space="preserve">αραγωγικής </w:t>
      </w:r>
      <w:r>
        <w:rPr>
          <w:rFonts w:eastAsia="Times New Roman" w:cs="Times New Roman"/>
          <w:szCs w:val="24"/>
        </w:rPr>
        <w:t>α</w:t>
      </w:r>
      <w:r>
        <w:rPr>
          <w:rFonts w:eastAsia="Times New Roman" w:cs="Times New Roman"/>
          <w:szCs w:val="24"/>
        </w:rPr>
        <w:t xml:space="preserve">νασυγκρότησης. </w:t>
      </w:r>
    </w:p>
    <w:p w14:paraId="498E4BA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Θέλω να πω, κύριε Υπουργέ, ότι τα 3 δισεκατομμύρια</w:t>
      </w:r>
      <w:r>
        <w:rPr>
          <w:rFonts w:eastAsia="Times New Roman" w:cs="Times New Roman"/>
          <w:szCs w:val="24"/>
        </w:rPr>
        <w:t>,</w:t>
      </w:r>
      <w:r>
        <w:rPr>
          <w:rFonts w:eastAsia="Times New Roman" w:cs="Times New Roman"/>
          <w:szCs w:val="24"/>
        </w:rPr>
        <w:t xml:space="preserve"> που με πομπώδη τρ</w:t>
      </w:r>
      <w:r>
        <w:rPr>
          <w:rFonts w:eastAsia="Times New Roman" w:cs="Times New Roman"/>
          <w:szCs w:val="24"/>
        </w:rPr>
        <w:t>όπο ανέφερε ο Πρωθυπουργός θα πρέπει να αφορούν, όχι προκηρύξεις, αλλά πληρωμές και έργα στην πραγματική οικονομία. Σ’ αυτά είσαστε τέσσερις μονάδες χαμηλότερα από τον κοινοτικό μέσο όρο, μόλις στο 18% και αυτές οι απορροφήσεις αφορούν απορροφήσεις του προ</w:t>
      </w:r>
      <w:r>
        <w:rPr>
          <w:rFonts w:eastAsia="Times New Roman" w:cs="Times New Roman"/>
          <w:szCs w:val="24"/>
        </w:rPr>
        <w:t xml:space="preserve">ηγούμενου προγράμματος, ανειλημμένες υποχρεώσεις που «φορτώνετε» στο τρέχον πρόγραμμα και γνωστές επιδοματικές πολιτικές. </w:t>
      </w:r>
    </w:p>
    <w:p w14:paraId="498E4BB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Είχε το θράσος, βεβαίως, ο Πρωθυπουργός να μιλήσει και για τους νέους αγρότες. Ποιος; Ο Πρωθυπουργός</w:t>
      </w:r>
      <w:r>
        <w:rPr>
          <w:rFonts w:eastAsia="Times New Roman" w:cs="Times New Roman"/>
          <w:szCs w:val="24"/>
        </w:rPr>
        <w:t>,</w:t>
      </w:r>
      <w:r>
        <w:rPr>
          <w:rFonts w:eastAsia="Times New Roman" w:cs="Times New Roman"/>
          <w:szCs w:val="24"/>
        </w:rPr>
        <w:t xml:space="preserve"> που με τις πολιτικές σας έχει α</w:t>
      </w:r>
      <w:r>
        <w:rPr>
          <w:rFonts w:eastAsia="Times New Roman" w:cs="Times New Roman"/>
          <w:szCs w:val="24"/>
        </w:rPr>
        <w:t>φήσει τρεις χιλιάδες διακόσιους επιλαχόντες νέους αγρότες εκτός προγράμματος, ο Πρωθυπουργός</w:t>
      </w:r>
      <w:r>
        <w:rPr>
          <w:rFonts w:eastAsia="Times New Roman" w:cs="Times New Roman"/>
          <w:szCs w:val="24"/>
        </w:rPr>
        <w:t>,</w:t>
      </w:r>
      <w:r>
        <w:rPr>
          <w:rFonts w:eastAsia="Times New Roman" w:cs="Times New Roman"/>
          <w:szCs w:val="24"/>
        </w:rPr>
        <w:t xml:space="preserve"> που κατήργησε την ηλικιακή ανανέωση του προγράμματος αγροτικής ανάπτυξης…</w:t>
      </w:r>
    </w:p>
    <w:p w14:paraId="498E4BB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Δεν αναφέρεται στο νομοσχέδιο, κυρία Πρόεδρε.</w:t>
      </w:r>
    </w:p>
    <w:p w14:paraId="498E4BB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Θα πω </w:t>
      </w:r>
      <w:r>
        <w:rPr>
          <w:rFonts w:eastAsia="Times New Roman" w:cs="Times New Roman"/>
          <w:szCs w:val="24"/>
        </w:rPr>
        <w:t xml:space="preserve">αυτά που κρίνω, κυρία συνάδελφε. </w:t>
      </w:r>
    </w:p>
    <w:p w14:paraId="498E4BB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Έχετε μιλήσει ήδη είκοσι λεπτά.</w:t>
      </w:r>
    </w:p>
    <w:p w14:paraId="498E4BB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Προσπαθείτε να βρείτε αφήγημα. Το μόνο που έχετε βρει είναι, δυστυχώς για εσάς, παραμύθι που δεν πουλά.</w:t>
      </w:r>
    </w:p>
    <w:p w14:paraId="498E4BB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w:t>
      </w:r>
    </w:p>
    <w:p w14:paraId="498E4BB6"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w:t>
      </w:r>
      <w:r>
        <w:rPr>
          <w:rFonts w:eastAsia="Times New Roman" w:cs="Times New Roman"/>
          <w:szCs w:val="24"/>
        </w:rPr>
        <w:t>ς Δημοκρατίας)</w:t>
      </w:r>
    </w:p>
    <w:p w14:paraId="498E4BB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μας κάνετε και υπόδειξη τι θα λέμε; Έλεος!</w:t>
      </w:r>
    </w:p>
    <w:p w14:paraId="498E4BB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Όχι, βέβαια.</w:t>
      </w:r>
    </w:p>
    <w:p w14:paraId="498E4BB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Κυρία Αραμπατζή, δυστυχώς όμως, σας έμεινε ενάμισι λεπτό για τη δευτερολογία σας. Γράφω δυο λεπτά, για να μη μετράμε.</w:t>
      </w:r>
    </w:p>
    <w:p w14:paraId="498E4BB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δώσω τον λόγο στον Υπουργό, για να κάνει νομοτεχνικές βελτιώσεις.</w:t>
      </w:r>
    </w:p>
    <w:p w14:paraId="498E4BB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14:paraId="498E4BB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Δεν θέλω να διακόψω τη ροή της συζήτησης, απλώς αυτά που συζητήσαμε ουσιαστικά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και ήταν δεσμεύσεις όσον αφορά τις νομοτεχνικές βελτιώσεις τα καταθέτω στα Πρακτικά και θα σας διανεμηθούν. Εάν στην πορεία, υπάρξουν ερωτήματα ή τοποθετούμενος εγώ, θα αναφερθώ και σε θέματα που είναι σχετικά.</w:t>
      </w:r>
    </w:p>
    <w:p w14:paraId="498E4BB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Ευάγγελος Απο</w:t>
      </w:r>
      <w:r>
        <w:rPr>
          <w:rFonts w:eastAsia="Times New Roman" w:cs="Times New Roman"/>
          <w:szCs w:val="24"/>
        </w:rPr>
        <w:t xml:space="preserve">στόλου καταθέτει </w:t>
      </w:r>
      <w:r>
        <w:rPr>
          <w:rFonts w:eastAsia="Times New Roman" w:cs="Times New Roman"/>
          <w:szCs w:val="24"/>
        </w:rPr>
        <w:t xml:space="preserve">για τα </w:t>
      </w:r>
      <w:r>
        <w:rPr>
          <w:rFonts w:eastAsia="Times New Roman" w:cs="Times New Roman"/>
          <w:szCs w:val="24"/>
        </w:rPr>
        <w:t>Πρακτικά τις προαναφερθείσες νομοτεχνικές βελτιώσεις, οι οποίες έχουν ως εξής:</w:t>
      </w:r>
    </w:p>
    <w:p w14:paraId="498E4BBE" w14:textId="77777777" w:rsidR="00B84C6C" w:rsidRDefault="003C4644">
      <w:pPr>
        <w:jc w:val="center"/>
        <w:rPr>
          <w:rFonts w:eastAsia="Times New Roman" w:cs="Times New Roman"/>
          <w:color w:val="FF0000"/>
          <w:szCs w:val="24"/>
        </w:rPr>
      </w:pPr>
      <w:r w:rsidRPr="00643B70">
        <w:rPr>
          <w:rFonts w:eastAsia="Times New Roman" w:cs="Times New Roman"/>
          <w:color w:val="FF0000"/>
          <w:szCs w:val="24"/>
        </w:rPr>
        <w:t>ΑΛΛΑΓΗ ΣΕΛΙΔΑΣ</w:t>
      </w:r>
    </w:p>
    <w:p w14:paraId="498E4BBF" w14:textId="77777777" w:rsidR="00B84C6C" w:rsidRDefault="003C4644">
      <w:pPr>
        <w:jc w:val="center"/>
        <w:rPr>
          <w:rFonts w:eastAsia="Times New Roman" w:cs="Times New Roman"/>
          <w:szCs w:val="24"/>
        </w:rPr>
      </w:pPr>
      <w:r>
        <w:rPr>
          <w:rFonts w:eastAsia="Times New Roman" w:cs="Times New Roman"/>
          <w:szCs w:val="24"/>
        </w:rPr>
        <w:t>(Να μπουν οι σελίδες 111-114)</w:t>
      </w:r>
    </w:p>
    <w:p w14:paraId="498E4BC0" w14:textId="77777777" w:rsidR="00B84C6C" w:rsidRDefault="003C4644">
      <w:pPr>
        <w:jc w:val="center"/>
        <w:rPr>
          <w:rFonts w:eastAsia="Times New Roman" w:cs="Times New Roman"/>
          <w:color w:val="FF0000"/>
          <w:szCs w:val="24"/>
        </w:rPr>
      </w:pPr>
      <w:r w:rsidRPr="00643B70">
        <w:rPr>
          <w:rFonts w:eastAsia="Times New Roman" w:cs="Times New Roman"/>
          <w:color w:val="FF0000"/>
          <w:szCs w:val="24"/>
        </w:rPr>
        <w:t>ΑΛΛΑΓΗ ΣΕΛΙΔΑΣ</w:t>
      </w:r>
    </w:p>
    <w:p w14:paraId="498E4BC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να διανεμηθούν και στους κυρίους συναδέλ</w:t>
      </w:r>
      <w:r>
        <w:rPr>
          <w:rFonts w:eastAsia="Times New Roman" w:cs="Times New Roman"/>
          <w:szCs w:val="24"/>
        </w:rPr>
        <w:t>φους</w:t>
      </w:r>
      <w:r>
        <w:rPr>
          <w:rFonts w:eastAsia="Times New Roman" w:cs="Times New Roman"/>
          <w:szCs w:val="24"/>
        </w:rPr>
        <w:t>.</w:t>
      </w:r>
    </w:p>
    <w:p w14:paraId="498E4BC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Εμείς δεν το ρωτήσαμε με κακή πρόθεση, κύριε Υπουργέ, χρηστική ερώτηση ήταν.</w:t>
      </w:r>
    </w:p>
    <w:p w14:paraId="498E4BC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Πρόκειται για ένα νομοσχέδιο</w:t>
      </w:r>
      <w:r>
        <w:rPr>
          <w:rFonts w:eastAsia="Times New Roman" w:cs="Times New Roman"/>
          <w:szCs w:val="24"/>
        </w:rPr>
        <w:t>,</w:t>
      </w:r>
      <w:r>
        <w:rPr>
          <w:rFonts w:eastAsia="Times New Roman" w:cs="Times New Roman"/>
          <w:szCs w:val="24"/>
        </w:rPr>
        <w:t xml:space="preserve"> που πραγματικά είναι σταθμός για τον αγροτικό χώρο και ν</w:t>
      </w:r>
      <w:r>
        <w:rPr>
          <w:rFonts w:eastAsia="Times New Roman" w:cs="Times New Roman"/>
          <w:szCs w:val="24"/>
        </w:rPr>
        <w:t xml:space="preserve">α μη μπει σε άλλου είδους διαδικασίες. </w:t>
      </w:r>
    </w:p>
    <w:p w14:paraId="498E4BC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Τζελέπης από τη Δημοκρατική Συμπαράταξη έχει τον λόγο για δεκαπέντε λεπτά.</w:t>
      </w:r>
    </w:p>
    <w:p w14:paraId="498E4BC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κυρία Πρόεδρε.</w:t>
      </w:r>
    </w:p>
    <w:p w14:paraId="498E4BC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Βλέπω, όμως, ότι πέρα από τα δεκαπέντε λεπτά μιλά</w:t>
      </w:r>
      <w:r>
        <w:rPr>
          <w:rFonts w:eastAsia="Times New Roman" w:cs="Times New Roman"/>
          <w:szCs w:val="24"/>
        </w:rPr>
        <w:t>με όσο θέλουμε και καλά κάνουμε. Ελεύθερο είναι το Βήμα.</w:t>
      </w:r>
    </w:p>
    <w:p w14:paraId="498E4BC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παίρνοντας αφορμή από τις επίκαιρες ερωτήσεις</w:t>
      </w:r>
      <w:r>
        <w:rPr>
          <w:rFonts w:eastAsia="Times New Roman" w:cs="Times New Roman"/>
          <w:szCs w:val="24"/>
        </w:rPr>
        <w:t>,</w:t>
      </w:r>
      <w:r>
        <w:rPr>
          <w:rFonts w:eastAsia="Times New Roman" w:cs="Times New Roman"/>
          <w:szCs w:val="24"/>
        </w:rPr>
        <w:t xml:space="preserve"> που έγιναν προηγουμένως, θα ξεκινήσω σε σχέση με το αναπτυξιακό συνέδριο στη Λάρισα, ένα συνέδριο που ήταν άσκηση δημοσίων σχέσεων και εξ</w:t>
      </w:r>
      <w:r>
        <w:rPr>
          <w:rFonts w:eastAsia="Times New Roman" w:cs="Times New Roman"/>
          <w:szCs w:val="24"/>
        </w:rPr>
        <w:t xml:space="preserve">ωραϊσμού της πραγματικότητας ιδιαίτερα στον αγροτικό τομέα. </w:t>
      </w:r>
    </w:p>
    <w:p w14:paraId="498E4BC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Όσο και να σας περιφρουρούσαν δέκα διμοιρίες ΜΑΤ για να κάνετε αυτόν τον διάλογο, δεν θα γλιτώσετε, δυστυχώς για εσάς, από την κατακραυγή και το μένος του αγροτικού κόσμου. Σας έχω πει επανειλημμ</w:t>
      </w:r>
      <w:r>
        <w:rPr>
          <w:rFonts w:eastAsia="Times New Roman" w:cs="Times New Roman"/>
          <w:szCs w:val="24"/>
        </w:rPr>
        <w:t>ένα ότι οι πολιτικές</w:t>
      </w:r>
      <w:r>
        <w:rPr>
          <w:rFonts w:eastAsia="Times New Roman" w:cs="Times New Roman"/>
          <w:szCs w:val="24"/>
        </w:rPr>
        <w:t>,</w:t>
      </w:r>
      <w:r>
        <w:rPr>
          <w:rFonts w:eastAsia="Times New Roman" w:cs="Times New Roman"/>
          <w:szCs w:val="24"/>
        </w:rPr>
        <w:t xml:space="preserve"> που εφαρμόσατε σ’ αυτά τα τρία σχεδόν χρόνια διακυβέρνησή σας είναι το καταστροφικό </w:t>
      </w:r>
      <w:r>
        <w:rPr>
          <w:rFonts w:eastAsia="Times New Roman" w:cs="Times New Roman"/>
          <w:szCs w:val="24"/>
          <w:lang w:val="en-US"/>
        </w:rPr>
        <w:t>r</w:t>
      </w:r>
      <w:r>
        <w:rPr>
          <w:rFonts w:eastAsia="Times New Roman" w:cs="Times New Roman"/>
          <w:szCs w:val="24"/>
          <w:lang w:val="en-US"/>
        </w:rPr>
        <w:t>oundup</w:t>
      </w:r>
      <w:r>
        <w:rPr>
          <w:rFonts w:eastAsia="Times New Roman" w:cs="Times New Roman"/>
          <w:szCs w:val="24"/>
        </w:rPr>
        <w:t xml:space="preserve"> για την αγροτική παραγωγή και το αγροτικό εισόδημα. </w:t>
      </w:r>
    </w:p>
    <w:p w14:paraId="498E4BC9" w14:textId="77777777" w:rsidR="00B84C6C" w:rsidRDefault="003C4644">
      <w:pPr>
        <w:spacing w:line="600" w:lineRule="auto"/>
        <w:jc w:val="both"/>
        <w:rPr>
          <w:rFonts w:eastAsia="Times New Roman"/>
          <w:szCs w:val="24"/>
        </w:rPr>
      </w:pPr>
      <w:r>
        <w:rPr>
          <w:rFonts w:eastAsia="Times New Roman" w:cs="Times New Roman"/>
          <w:szCs w:val="24"/>
        </w:rPr>
        <w:lastRenderedPageBreak/>
        <w:t xml:space="preserve">Και επειδή τώρα τελευταία ακούμε πολλά για αγρότες του καναπέ και θα πρέπει να εξηγήσετε τι εννοείτε με αυτό, θα σας πω ότι οι πολιτικές σας οδηγούν εκεί τον αγρότη. Γιατί κανέναν αγρότη, ο οποίος θα μπει να </w:t>
      </w:r>
      <w:proofErr w:type="spellStart"/>
      <w:r>
        <w:rPr>
          <w:rFonts w:eastAsia="Times New Roman" w:cs="Times New Roman"/>
          <w:szCs w:val="24"/>
        </w:rPr>
        <w:t>παράξει</w:t>
      </w:r>
      <w:proofErr w:type="spellEnd"/>
      <w:r>
        <w:rPr>
          <w:rFonts w:eastAsia="Times New Roman" w:cs="Times New Roman"/>
          <w:szCs w:val="24"/>
        </w:rPr>
        <w:t>, να καλλιεργήσει τα χωράφια του, με τη φ</w:t>
      </w:r>
      <w:r>
        <w:rPr>
          <w:rFonts w:eastAsia="Times New Roman" w:cs="Times New Roman"/>
          <w:szCs w:val="24"/>
        </w:rPr>
        <w:t xml:space="preserve">οροεισπρακτική λογική σας και τη φορομπηχτική πολιτική που επιβάλατε στο αγροτικό εισόδημα δεν τον συμφέρει να καλλιεργήσει. </w:t>
      </w:r>
      <w:r>
        <w:rPr>
          <w:rFonts w:eastAsia="Times New Roman"/>
          <w:szCs w:val="24"/>
        </w:rPr>
        <w:t xml:space="preserve">Θα αφήσουν όλοι τα χωράφια τους στην αγρανάπαυση, με αποτέλεσμα τη μείωση της αγροτικής παραγωγής και ό,τι σημαίνει αυτό. Έστω και </w:t>
      </w:r>
      <w:r>
        <w:rPr>
          <w:rFonts w:eastAsia="Times New Roman"/>
          <w:szCs w:val="24"/>
        </w:rPr>
        <w:t xml:space="preserve">την τελευταία στιγμή, αλλάξτε ρότα. </w:t>
      </w:r>
    </w:p>
    <w:p w14:paraId="498E4BCA" w14:textId="77777777" w:rsidR="00B84C6C" w:rsidRDefault="003C4644">
      <w:pPr>
        <w:spacing w:line="600" w:lineRule="auto"/>
        <w:ind w:firstLine="720"/>
        <w:jc w:val="both"/>
        <w:rPr>
          <w:rFonts w:eastAsia="Times New Roman"/>
          <w:szCs w:val="24"/>
        </w:rPr>
      </w:pPr>
      <w:r>
        <w:rPr>
          <w:rFonts w:eastAsia="Times New Roman"/>
          <w:szCs w:val="24"/>
        </w:rPr>
        <w:t xml:space="preserve">Όσο για το Πρόγραμμα Αγροτικής Ανάπτυξης, για την απορρόφησή του έχουν ακουστεί πολλά. Λέτε, </w:t>
      </w:r>
      <w:r>
        <w:rPr>
          <w:rFonts w:eastAsia="Times New Roman"/>
          <w:bCs/>
          <w:shd w:val="clear" w:color="auto" w:fill="FFFFFF"/>
        </w:rPr>
        <w:t>όμως,</w:t>
      </w:r>
      <w:r>
        <w:rPr>
          <w:rFonts w:eastAsia="Times New Roman"/>
          <w:szCs w:val="24"/>
        </w:rPr>
        <w:t xml:space="preserve"> κάτι άλλο τώρα, ενδεχομένως για να προλάβετε την πιθανή -όπως εσείς βλέπετε- αποτυχία σας στις </w:t>
      </w:r>
      <w:r>
        <w:rPr>
          <w:rFonts w:eastAsia="Times New Roman"/>
          <w:bCs/>
          <w:shd w:val="clear" w:color="auto" w:fill="FFFFFF"/>
        </w:rPr>
        <w:t>διαπραγματεύσεις</w:t>
      </w:r>
      <w:r>
        <w:rPr>
          <w:rFonts w:eastAsia="Times New Roman"/>
          <w:szCs w:val="24"/>
        </w:rPr>
        <w:t xml:space="preserve"> για το ν</w:t>
      </w:r>
      <w:r>
        <w:rPr>
          <w:rFonts w:eastAsia="Times New Roman"/>
          <w:szCs w:val="24"/>
        </w:rPr>
        <w:t xml:space="preserve">έο Πρόγραμμα Αγροτικής Ανάπτυξης, που ξεκινάει το 2020 και για το οποίο θα μπείτε σε λίγο σε </w:t>
      </w:r>
      <w:r>
        <w:rPr>
          <w:rFonts w:eastAsia="Times New Roman"/>
          <w:bCs/>
          <w:shd w:val="clear" w:color="auto" w:fill="FFFFFF"/>
        </w:rPr>
        <w:t>διαπραγματεύσεις</w:t>
      </w:r>
      <w:r>
        <w:rPr>
          <w:rFonts w:eastAsia="Times New Roman"/>
          <w:szCs w:val="24"/>
        </w:rPr>
        <w:t xml:space="preserve">. </w:t>
      </w:r>
    </w:p>
    <w:p w14:paraId="498E4BCB" w14:textId="77777777" w:rsidR="00B84C6C" w:rsidRDefault="003C4644">
      <w:pPr>
        <w:spacing w:line="600" w:lineRule="auto"/>
        <w:ind w:firstLine="720"/>
        <w:jc w:val="both"/>
        <w:rPr>
          <w:rFonts w:eastAsia="Times New Roman"/>
          <w:szCs w:val="24"/>
        </w:rPr>
      </w:pPr>
      <w:r>
        <w:rPr>
          <w:rFonts w:eastAsia="Times New Roman"/>
          <w:szCs w:val="24"/>
        </w:rPr>
        <w:t>Σας ακούω να λέτε επανειλημμένα ότι</w:t>
      </w:r>
      <w:r>
        <w:rPr>
          <w:rFonts w:eastAsia="Times New Roman"/>
          <w:szCs w:val="24"/>
        </w:rPr>
        <w:t>:</w:t>
      </w:r>
      <w:r>
        <w:rPr>
          <w:rFonts w:eastAsia="Times New Roman"/>
          <w:szCs w:val="24"/>
        </w:rPr>
        <w:t xml:space="preserve"> «Ξέρετε, οι Ευρωπαίοι παίρνουν λιγότερα. Παίρνουν περίπου 26 ευρώ το στρέμμα. Ενώ εδώ παίρνουμε πολλά. Παίρ</w:t>
      </w:r>
      <w:r>
        <w:rPr>
          <w:rFonts w:eastAsia="Times New Roman"/>
          <w:szCs w:val="24"/>
        </w:rPr>
        <w:t xml:space="preserve">νουμε περίπου 52 ευρώ, 53 ευρώ το στρέμμα, ως Έλληνες αγρότες παραγωγοί». Θα σας θυμίσω ότι αυτές τις συμφωνίες τις πέτυχαν οι κυβερνήσεις ΠΑΣΟΚ διαχρονικά και αυτά τα χρήματα που διαχειρίζεστε σήμερα. </w:t>
      </w:r>
    </w:p>
    <w:p w14:paraId="498E4BCC" w14:textId="77777777" w:rsidR="00B84C6C" w:rsidRDefault="003C4644">
      <w:pPr>
        <w:spacing w:line="600" w:lineRule="auto"/>
        <w:ind w:firstLine="720"/>
        <w:jc w:val="both"/>
        <w:rPr>
          <w:rFonts w:eastAsia="Times New Roman"/>
          <w:szCs w:val="24"/>
        </w:rPr>
      </w:pPr>
      <w:r>
        <w:rPr>
          <w:rFonts w:eastAsia="Times New Roman"/>
          <w:szCs w:val="24"/>
        </w:rPr>
        <w:t xml:space="preserve">Λέτε ότι «Ξέρετε </w:t>
      </w:r>
      <w:r>
        <w:rPr>
          <w:rFonts w:eastAsia="Times New Roman"/>
          <w:bCs/>
        </w:rPr>
        <w:t>είναι</w:t>
      </w:r>
      <w:r>
        <w:rPr>
          <w:rFonts w:eastAsia="Times New Roman"/>
          <w:szCs w:val="24"/>
        </w:rPr>
        <w:t xml:space="preserve"> το </w:t>
      </w:r>
      <w:r>
        <w:rPr>
          <w:rFonts w:eastAsia="Times New Roman"/>
          <w:szCs w:val="24"/>
          <w:lang w:val="en-US"/>
        </w:rPr>
        <w:t>B</w:t>
      </w:r>
      <w:r>
        <w:rPr>
          <w:rFonts w:eastAsia="Times New Roman"/>
          <w:szCs w:val="24"/>
          <w:lang w:val="en-US"/>
        </w:rPr>
        <w:t>rexit</w:t>
      </w:r>
      <w:r>
        <w:rPr>
          <w:rFonts w:eastAsia="Times New Roman"/>
          <w:szCs w:val="24"/>
        </w:rPr>
        <w:t xml:space="preserve"> τώρα και μάλλον τα κ</w:t>
      </w:r>
      <w:r>
        <w:rPr>
          <w:rFonts w:eastAsia="Times New Roman"/>
          <w:szCs w:val="24"/>
        </w:rPr>
        <w:t xml:space="preserve">ονδύλια θα μειωθούν. Δεν θα </w:t>
      </w:r>
      <w:r>
        <w:rPr>
          <w:rFonts w:eastAsia="Times New Roman"/>
          <w:bCs/>
        </w:rPr>
        <w:t>είναι</w:t>
      </w:r>
      <w:r>
        <w:rPr>
          <w:rFonts w:eastAsia="Times New Roman"/>
          <w:szCs w:val="24"/>
        </w:rPr>
        <w:t xml:space="preserve"> αυτά τα 20 </w:t>
      </w:r>
      <w:r>
        <w:rPr>
          <w:rFonts w:eastAsia="Times New Roman"/>
          <w:bCs/>
          <w:shd w:val="clear" w:color="auto" w:fill="FFFFFF"/>
        </w:rPr>
        <w:t>δισεκατομμύρια ευρώ το</w:t>
      </w:r>
      <w:r>
        <w:rPr>
          <w:rFonts w:eastAsia="Times New Roman"/>
          <w:szCs w:val="24"/>
        </w:rPr>
        <w:t xml:space="preserve"> 2020, που στην επταετία πήραν 14 </w:t>
      </w:r>
      <w:r>
        <w:rPr>
          <w:rFonts w:eastAsia="Times New Roman"/>
          <w:bCs/>
          <w:shd w:val="clear" w:color="auto" w:fill="FFFFFF"/>
        </w:rPr>
        <w:t xml:space="preserve">δισεκατομμύρια ευρώ </w:t>
      </w:r>
      <w:r>
        <w:rPr>
          <w:rFonts w:eastAsia="Times New Roman"/>
          <w:szCs w:val="24"/>
        </w:rPr>
        <w:t xml:space="preserve">οι Έλληνες αγρότες». </w:t>
      </w:r>
    </w:p>
    <w:p w14:paraId="498E4BCD" w14:textId="77777777" w:rsidR="00B84C6C" w:rsidRDefault="003C4644">
      <w:pPr>
        <w:spacing w:line="600" w:lineRule="auto"/>
        <w:ind w:firstLine="720"/>
        <w:jc w:val="both"/>
        <w:rPr>
          <w:rFonts w:eastAsia="Times New Roman"/>
          <w:szCs w:val="24"/>
        </w:rPr>
      </w:pPr>
      <w:r>
        <w:rPr>
          <w:rFonts w:eastAsia="Times New Roman"/>
          <w:szCs w:val="24"/>
        </w:rPr>
        <w:lastRenderedPageBreak/>
        <w:t>Κοιτάξτε να δείτε, κύριε Υπουργέ, συμφωνία αποτυχίας, όπως κάνατε με τη φέτα, μην φέρετε για το Πρόγραμμα Αγροτικ</w:t>
      </w:r>
      <w:r>
        <w:rPr>
          <w:rFonts w:eastAsia="Times New Roman"/>
          <w:szCs w:val="24"/>
        </w:rPr>
        <w:t xml:space="preserve">ής Ανάπτυξης από τις </w:t>
      </w:r>
      <w:r>
        <w:rPr>
          <w:rFonts w:eastAsia="Times New Roman"/>
          <w:bCs/>
          <w:shd w:val="clear" w:color="auto" w:fill="FFFFFF"/>
        </w:rPr>
        <w:t>διαπραγματεύσεις</w:t>
      </w:r>
      <w:r>
        <w:rPr>
          <w:rFonts w:eastAsia="Times New Roman"/>
          <w:szCs w:val="24"/>
        </w:rPr>
        <w:t xml:space="preserve"> που κάνετε τώρα. Και τότε όταν γίνονταν αυτές οι </w:t>
      </w:r>
      <w:r>
        <w:rPr>
          <w:rFonts w:eastAsia="Times New Roman"/>
          <w:bCs/>
          <w:shd w:val="clear" w:color="auto" w:fill="FFFFFF"/>
        </w:rPr>
        <w:t>διαπραγματεύσεις,</w:t>
      </w:r>
      <w:r>
        <w:rPr>
          <w:rFonts w:eastAsia="Times New Roman"/>
          <w:szCs w:val="24"/>
        </w:rPr>
        <w:t xml:space="preserve"> είχαμε διεύρυνση της </w:t>
      </w:r>
      <w:r>
        <w:rPr>
          <w:rFonts w:eastAsia="Times New Roman"/>
          <w:szCs w:val="24"/>
        </w:rPr>
        <w:t>ε</w:t>
      </w:r>
      <w:r>
        <w:rPr>
          <w:rFonts w:eastAsia="Times New Roman"/>
          <w:szCs w:val="24"/>
        </w:rPr>
        <w:t xml:space="preserve">υρωπαϊκής </w:t>
      </w:r>
      <w:r>
        <w:rPr>
          <w:rFonts w:eastAsia="Times New Roman"/>
          <w:szCs w:val="24"/>
        </w:rPr>
        <w:t>κ</w:t>
      </w:r>
      <w:r>
        <w:rPr>
          <w:rFonts w:eastAsia="Times New Roman"/>
          <w:szCs w:val="24"/>
        </w:rPr>
        <w:t>οινότητας με τέσσερα επιπλέον κράτη-μέλη. Δεν μπορεί, λοιπόν, να ετοιμάζετε εκ προοιμίου τη μείωση των κονδυλίων για τ</w:t>
      </w:r>
      <w:r>
        <w:rPr>
          <w:rFonts w:eastAsia="Times New Roman"/>
          <w:szCs w:val="24"/>
        </w:rPr>
        <w:t xml:space="preserve">ο νέο Πρόγραμμα Αγροτικής Ανάπτυξης. </w:t>
      </w:r>
    </w:p>
    <w:p w14:paraId="498E4BCE" w14:textId="77777777" w:rsidR="00B84C6C" w:rsidRDefault="003C4644">
      <w:pPr>
        <w:spacing w:line="600" w:lineRule="auto"/>
        <w:ind w:firstLine="720"/>
        <w:jc w:val="both"/>
        <w:rPr>
          <w:rFonts w:eastAsia="Times New Roman"/>
          <w:szCs w:val="24"/>
        </w:rPr>
      </w:pPr>
      <w:r>
        <w:rPr>
          <w:rFonts w:eastAsia="Times New Roman"/>
          <w:szCs w:val="24"/>
        </w:rPr>
        <w:t xml:space="preserve">Και θα έρθω τώρα και στο εξής, </w:t>
      </w:r>
      <w:r>
        <w:rPr>
          <w:rFonts w:eastAsia="Times New Roman"/>
          <w:bCs/>
          <w:shd w:val="clear" w:color="auto" w:fill="FFFFFF"/>
        </w:rPr>
        <w:t>επειδή</w:t>
      </w:r>
      <w:r>
        <w:rPr>
          <w:rFonts w:eastAsia="Times New Roman"/>
          <w:szCs w:val="24"/>
        </w:rPr>
        <w:t xml:space="preserve"> ακούγονται πολλά για το πόσα νομοθετήματα φέρνετε. Κοιτάξτε να δείτε, στα τρία χρόνια καλύτερα να μην φέρνατε κανένα. Δυστυχώς, </w:t>
      </w:r>
      <w:r>
        <w:rPr>
          <w:rFonts w:eastAsia="Times New Roman"/>
          <w:bCs/>
          <w:shd w:val="clear" w:color="auto" w:fill="FFFFFF"/>
        </w:rPr>
        <w:t>όμως,</w:t>
      </w:r>
      <w:r>
        <w:rPr>
          <w:rFonts w:eastAsia="Times New Roman"/>
          <w:szCs w:val="24"/>
        </w:rPr>
        <w:t xml:space="preserve"> για εσάς, άλλα Υπουργεία φέρνουν τέτοια νομοθε</w:t>
      </w:r>
      <w:r>
        <w:rPr>
          <w:rFonts w:eastAsia="Times New Roman"/>
          <w:szCs w:val="24"/>
        </w:rPr>
        <w:t xml:space="preserve">τήματα, που </w:t>
      </w:r>
      <w:r>
        <w:rPr>
          <w:rFonts w:eastAsia="Times New Roman"/>
          <w:bCs/>
        </w:rPr>
        <w:t>είναι</w:t>
      </w:r>
      <w:r>
        <w:rPr>
          <w:rFonts w:eastAsia="Times New Roman"/>
          <w:szCs w:val="24"/>
        </w:rPr>
        <w:t xml:space="preserve"> εις βάρος του αγροτικού εισοδήματος, είτε με την αύξηση της φορολογίας είτε μεταρρύθμιση την αύξηση των εισφορών, που καταστρέφουν την αγροτική παραγωγή. </w:t>
      </w:r>
    </w:p>
    <w:p w14:paraId="498E4BCF" w14:textId="77777777" w:rsidR="00B84C6C" w:rsidRDefault="003C4644">
      <w:pPr>
        <w:spacing w:line="600" w:lineRule="auto"/>
        <w:ind w:firstLine="720"/>
        <w:jc w:val="both"/>
        <w:rPr>
          <w:rFonts w:eastAsia="Times New Roman"/>
          <w:szCs w:val="24"/>
        </w:rPr>
      </w:pPr>
      <w:r>
        <w:rPr>
          <w:rFonts w:eastAsia="Times New Roman"/>
          <w:szCs w:val="24"/>
        </w:rPr>
        <w:t>Το παρόν νομοσχέδιο για τη διακίνηση και εμπορία των ευπαθών προϊόντων, της σήμανση</w:t>
      </w:r>
      <w:r>
        <w:rPr>
          <w:rFonts w:eastAsia="Times New Roman"/>
          <w:szCs w:val="24"/>
        </w:rPr>
        <w:t>ς του γάλακτος και τους κρέατος ε</w:t>
      </w:r>
      <w:r>
        <w:rPr>
          <w:rFonts w:eastAsia="Times New Roman"/>
          <w:bCs/>
        </w:rPr>
        <w:t>ίναι</w:t>
      </w:r>
      <w:r>
        <w:rPr>
          <w:rFonts w:eastAsia="Times New Roman"/>
          <w:szCs w:val="24"/>
        </w:rPr>
        <w:t xml:space="preserve"> ομολογουμένως ένα νομοσχέδιο που προσπαθεί να αγγίξει τα κακώς κείμενα στην εμπορία και πληρωμή των ευπαθών αγροτικών προϊόντων και στη σήμανση στο γάλα και στο κρέας. Εγώ λέω ότι η πρόθεσή σας </w:t>
      </w:r>
      <w:r>
        <w:rPr>
          <w:rFonts w:eastAsia="Times New Roman"/>
          <w:bCs/>
        </w:rPr>
        <w:t>είναι</w:t>
      </w:r>
      <w:r>
        <w:rPr>
          <w:rFonts w:eastAsia="Times New Roman"/>
          <w:szCs w:val="24"/>
        </w:rPr>
        <w:t xml:space="preserve"> να μπορέσετε να δώ</w:t>
      </w:r>
      <w:r>
        <w:rPr>
          <w:rFonts w:eastAsia="Times New Roman"/>
          <w:szCs w:val="24"/>
        </w:rPr>
        <w:t xml:space="preserve">σετε μια λύση σήμερα σε ένα πρόβλημα, το οποίο υπάρχει διαχρονικά. </w:t>
      </w:r>
    </w:p>
    <w:p w14:paraId="498E4BD0" w14:textId="77777777" w:rsidR="00B84C6C" w:rsidRDefault="003C4644">
      <w:pPr>
        <w:spacing w:line="600" w:lineRule="auto"/>
        <w:ind w:firstLine="720"/>
        <w:jc w:val="both"/>
        <w:rPr>
          <w:rFonts w:eastAsia="Times New Roman"/>
          <w:szCs w:val="24"/>
        </w:rPr>
      </w:pPr>
      <w:r>
        <w:rPr>
          <w:rFonts w:eastAsia="Times New Roman"/>
          <w:szCs w:val="24"/>
        </w:rPr>
        <w:t xml:space="preserve">Έχουμε την εμπειρία και από προηγούμενα νομοθετήματα και θα έπρεπε αυτά να τα </w:t>
      </w:r>
      <w:proofErr w:type="spellStart"/>
      <w:r>
        <w:rPr>
          <w:rFonts w:eastAsia="Times New Roman"/>
          <w:szCs w:val="24"/>
        </w:rPr>
        <w:t>συγκεράσουμε</w:t>
      </w:r>
      <w:proofErr w:type="spellEnd"/>
      <w:r>
        <w:rPr>
          <w:rFonts w:eastAsia="Times New Roman"/>
          <w:szCs w:val="24"/>
        </w:rPr>
        <w:t xml:space="preserve"> και να κάνουμε ένα νομοσχέδιο, το οποίο να μπορέσει να επιτελέσει τον σκοπό για τον οποίο έρχεται</w:t>
      </w:r>
      <w:r>
        <w:rPr>
          <w:rFonts w:eastAsia="Times New Roman"/>
          <w:szCs w:val="24"/>
        </w:rPr>
        <w:t xml:space="preserve"> στη </w:t>
      </w:r>
      <w:r>
        <w:rPr>
          <w:rFonts w:eastAsia="Times New Roman"/>
          <w:bCs/>
        </w:rPr>
        <w:t>Βουλή</w:t>
      </w:r>
      <w:r>
        <w:rPr>
          <w:rFonts w:eastAsia="Times New Roman"/>
          <w:szCs w:val="24"/>
        </w:rPr>
        <w:t xml:space="preserve">. </w:t>
      </w:r>
    </w:p>
    <w:p w14:paraId="498E4BD1"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Σε σχέση με τη διακίνηση και εμπορία των ευπαθών αγροτικών προϊόντων, ξεκινάτε, κύριε Υπουργέ, από το ποιος </w:t>
      </w:r>
      <w:r>
        <w:rPr>
          <w:rFonts w:eastAsia="Times New Roman"/>
          <w:bCs/>
        </w:rPr>
        <w:t>είναι</w:t>
      </w:r>
      <w:r>
        <w:rPr>
          <w:rFonts w:eastAsia="Times New Roman"/>
          <w:szCs w:val="24"/>
        </w:rPr>
        <w:t xml:space="preserve"> ο έμπορος και πώς χαρακτηρίζεται ως έμπορος αγροτικών προϊόντων. Υπήρξε το 2011 νομοθέτηση για το ποιος θεωρείται έμπορος, ποια δ</w:t>
      </w:r>
      <w:r>
        <w:rPr>
          <w:rFonts w:eastAsia="Times New Roman"/>
          <w:szCs w:val="24"/>
        </w:rPr>
        <w:t xml:space="preserve">ιαδικασία πρέπει να ακολουθήσει για να εγγραφεί στο Μητρώο Εμπόρων Αγροτικών Προϊόντων, που θεσμοθετήθηκε τότε, για να το παρακολουθεί το Υπουργείο Γεωργίας. Ναι, δεν εφαρμόστηκε στο απόλυτο μετέπειτα και μέχρι και σήμερα. </w:t>
      </w:r>
    </w:p>
    <w:p w14:paraId="498E4BD2" w14:textId="77777777" w:rsidR="00B84C6C" w:rsidRDefault="003C4644">
      <w:pPr>
        <w:spacing w:line="600" w:lineRule="auto"/>
        <w:ind w:firstLine="720"/>
        <w:jc w:val="both"/>
        <w:rPr>
          <w:rFonts w:eastAsia="Times New Roman"/>
          <w:szCs w:val="24"/>
        </w:rPr>
      </w:pPr>
      <w:r>
        <w:rPr>
          <w:rFonts w:eastAsia="Times New Roman"/>
          <w:szCs w:val="24"/>
        </w:rPr>
        <w:t>Έρχεστε εσείς σήμερα και λέτε ότ</w:t>
      </w:r>
      <w:r>
        <w:rPr>
          <w:rFonts w:eastAsia="Times New Roman"/>
          <w:szCs w:val="24"/>
        </w:rPr>
        <w:t xml:space="preserve">ι έμπορος </w:t>
      </w:r>
      <w:r>
        <w:rPr>
          <w:rFonts w:eastAsia="Times New Roman"/>
          <w:bCs/>
        </w:rPr>
        <w:t>είναι</w:t>
      </w:r>
      <w:r>
        <w:rPr>
          <w:rFonts w:eastAsia="Times New Roman"/>
          <w:szCs w:val="24"/>
        </w:rPr>
        <w:t xml:space="preserve"> όποιος γραφεί στο Μητρώο Εμπόρων Αγροτικών Προϊόντων. Αφού τέσσερα, πέντε χρόνια δεν εφαρμόστηκε. Ποιος εγγυάται ότι τώρα θα λειτουργήσει; Και μάλιστα, </w:t>
      </w:r>
      <w:r>
        <w:rPr>
          <w:rFonts w:eastAsia="Times New Roman"/>
        </w:rPr>
        <w:t>χωρίς</w:t>
      </w:r>
      <w:r>
        <w:rPr>
          <w:rFonts w:eastAsia="Times New Roman"/>
          <w:szCs w:val="24"/>
        </w:rPr>
        <w:t xml:space="preserve"> να έχουν κα</w:t>
      </w:r>
      <w:r>
        <w:rPr>
          <w:rFonts w:eastAsia="Times New Roman"/>
          <w:szCs w:val="24"/>
        </w:rPr>
        <w:t>μ</w:t>
      </w:r>
      <w:r>
        <w:rPr>
          <w:rFonts w:eastAsia="Times New Roman"/>
          <w:szCs w:val="24"/>
        </w:rPr>
        <w:t xml:space="preserve">μία εξασφάλιση απέναντι στον έμπορο οι αγρότες. Δεν προβλέπεται να </w:t>
      </w:r>
      <w:r>
        <w:rPr>
          <w:rFonts w:eastAsia="Times New Roman"/>
          <w:bCs/>
        </w:rPr>
        <w:t>έχε</w:t>
      </w:r>
      <w:r>
        <w:rPr>
          <w:rFonts w:eastAsia="Times New Roman"/>
          <w:bCs/>
        </w:rPr>
        <w:t>ι</w:t>
      </w:r>
      <w:r>
        <w:rPr>
          <w:rFonts w:eastAsia="Times New Roman"/>
          <w:bCs/>
        </w:rPr>
        <w:t>,</w:t>
      </w:r>
      <w:r>
        <w:rPr>
          <w:rFonts w:eastAsia="Times New Roman"/>
          <w:szCs w:val="24"/>
        </w:rPr>
        <w:t xml:space="preserve"> τουλάχιστον</w:t>
      </w:r>
      <w:r>
        <w:rPr>
          <w:rFonts w:eastAsia="Times New Roman"/>
          <w:szCs w:val="24"/>
        </w:rPr>
        <w:t>,</w:t>
      </w:r>
      <w:r>
        <w:rPr>
          <w:rFonts w:eastAsia="Times New Roman"/>
          <w:szCs w:val="24"/>
        </w:rPr>
        <w:t xml:space="preserve"> κατατεθειμένες εγγυητικές επιστολές, για να φανεί ποιος </w:t>
      </w:r>
      <w:r>
        <w:rPr>
          <w:rFonts w:eastAsia="Times New Roman"/>
          <w:bCs/>
        </w:rPr>
        <w:t>είναι</w:t>
      </w:r>
      <w:r>
        <w:rPr>
          <w:rFonts w:eastAsia="Times New Roman"/>
          <w:szCs w:val="24"/>
        </w:rPr>
        <w:t xml:space="preserve"> αυτός ο έμπορος τέλος πάντων που βγαίνει και παίρνει </w:t>
      </w:r>
      <w:r>
        <w:rPr>
          <w:rFonts w:eastAsia="Times New Roman"/>
        </w:rPr>
        <w:t xml:space="preserve">εκατομμύρια αγροτικών προϊόντων; </w:t>
      </w:r>
      <w:r>
        <w:rPr>
          <w:rFonts w:eastAsia="Times New Roman"/>
          <w:bCs/>
        </w:rPr>
        <w:t>Έχει</w:t>
      </w:r>
      <w:r>
        <w:rPr>
          <w:rFonts w:eastAsia="Times New Roman"/>
        </w:rPr>
        <w:t xml:space="preserve"> από πίσω περιουσία; </w:t>
      </w:r>
      <w:r>
        <w:rPr>
          <w:rFonts w:eastAsia="Times New Roman"/>
          <w:bCs/>
        </w:rPr>
        <w:t>Έχει</w:t>
      </w:r>
      <w:r>
        <w:rPr>
          <w:rFonts w:eastAsia="Times New Roman"/>
        </w:rPr>
        <w:t xml:space="preserve"> έστω αποθήκες; Τι </w:t>
      </w:r>
      <w:r>
        <w:rPr>
          <w:rFonts w:eastAsia="Times New Roman"/>
          <w:bCs/>
        </w:rPr>
        <w:t>έχει</w:t>
      </w:r>
      <w:r>
        <w:rPr>
          <w:rFonts w:eastAsia="Times New Roman"/>
        </w:rPr>
        <w:t xml:space="preserve"> αυτός; Τίποτε. </w:t>
      </w:r>
    </w:p>
    <w:p w14:paraId="498E4BD3" w14:textId="77777777" w:rsidR="00B84C6C" w:rsidRDefault="003C4644">
      <w:pPr>
        <w:spacing w:after="0" w:line="600" w:lineRule="auto"/>
        <w:ind w:firstLine="720"/>
        <w:jc w:val="both"/>
        <w:rPr>
          <w:rFonts w:eastAsia="Times New Roman"/>
          <w:szCs w:val="24"/>
        </w:rPr>
      </w:pPr>
      <w:r>
        <w:rPr>
          <w:rFonts w:eastAsia="Times New Roman"/>
          <w:szCs w:val="24"/>
        </w:rPr>
        <w:t xml:space="preserve">Και μάλιστα, βγάζετε </w:t>
      </w:r>
      <w:r>
        <w:rPr>
          <w:rFonts w:eastAsia="Times New Roman"/>
          <w:szCs w:val="24"/>
        </w:rPr>
        <w:t>από μέσα και το τελευταίο που υπήρχε, ότι έπρεπε επιτέλους αυτός ο έμπορος</w:t>
      </w:r>
      <w:r>
        <w:rPr>
          <w:rFonts w:eastAsia="Times New Roman"/>
          <w:szCs w:val="24"/>
        </w:rPr>
        <w:t>,</w:t>
      </w:r>
      <w:r>
        <w:rPr>
          <w:rFonts w:eastAsia="Times New Roman"/>
          <w:szCs w:val="24"/>
        </w:rPr>
        <w:t xml:space="preserve"> που λέει ότι παίρνει την περιουσία του Έλληνα αγρότη να την εμπορευτεί -γιατί ξέρετε την πρακτική των ανοιχτών τιμών-, να πάρει ένα πιστοποιητικό από το Υπουργείο Αγροτικής Ανάπτυξ</w:t>
      </w:r>
      <w:r>
        <w:rPr>
          <w:rFonts w:eastAsia="Times New Roman"/>
          <w:szCs w:val="24"/>
        </w:rPr>
        <w:t>ης ότι είναι έμπορος αγροτικών προϊ</w:t>
      </w:r>
      <w:r>
        <w:rPr>
          <w:rFonts w:eastAsia="Times New Roman"/>
          <w:szCs w:val="24"/>
        </w:rPr>
        <w:lastRenderedPageBreak/>
        <w:t>όντων. Το καταργείτε κι αυτό. Δεν είναι ότι θα γράφονται κι εκεί. Όποιος θέλει θα έρχεται και θα λέει «είμαι έμπορος αγροτικών προϊόντων». Ποιες εξασφαλίσεις; Πώς εξασφαλίζετε τον αγρότη; Ξεκινάμε, δηλαδή, από την αρχή λά</w:t>
      </w:r>
      <w:r>
        <w:rPr>
          <w:rFonts w:eastAsia="Times New Roman"/>
          <w:szCs w:val="24"/>
        </w:rPr>
        <w:t>θος.</w:t>
      </w:r>
    </w:p>
    <w:p w14:paraId="498E4BD4" w14:textId="77777777" w:rsidR="00B84C6C" w:rsidRDefault="003C4644">
      <w:pPr>
        <w:spacing w:line="600" w:lineRule="auto"/>
        <w:ind w:firstLine="720"/>
        <w:jc w:val="both"/>
        <w:rPr>
          <w:rFonts w:eastAsia="Times New Roman"/>
          <w:szCs w:val="24"/>
        </w:rPr>
      </w:pPr>
      <w:r>
        <w:rPr>
          <w:rFonts w:eastAsia="Times New Roman"/>
          <w:szCs w:val="24"/>
        </w:rPr>
        <w:t xml:space="preserve">Και πάμε τώρα στην εμπορική συναλλαγή. Όταν με τον ν.4152/13 προσαρμόστηκε η εθνική νομοθεσία στην ευρωπαϊκή </w:t>
      </w:r>
      <w:r>
        <w:rPr>
          <w:rFonts w:eastAsia="Times New Roman"/>
          <w:szCs w:val="24"/>
        </w:rPr>
        <w:t>ο</w:t>
      </w:r>
      <w:r>
        <w:rPr>
          <w:rFonts w:eastAsia="Times New Roman"/>
          <w:szCs w:val="24"/>
        </w:rPr>
        <w:t xml:space="preserve">δηγία 7/2011 προβλεπόταν πληρωμή σε τριάντα μέρες, έρχεστε τώρα και λέτε εξήντα μέρες. Εγώ θα κατανοήσω. Εξήντα μέρες λόγω των </w:t>
      </w:r>
      <w:r>
        <w:rPr>
          <w:rFonts w:eastAsia="Times New Roman"/>
          <w:szCs w:val="24"/>
          <w:lang w:val="en-US"/>
        </w:rPr>
        <w:t>capital</w:t>
      </w:r>
      <w:r>
        <w:rPr>
          <w:rFonts w:eastAsia="Times New Roman"/>
          <w:szCs w:val="24"/>
        </w:rPr>
        <w:t xml:space="preserve"> </w:t>
      </w:r>
      <w:r>
        <w:rPr>
          <w:rFonts w:eastAsia="Times New Roman"/>
          <w:szCs w:val="24"/>
          <w:lang w:val="en-US"/>
        </w:rPr>
        <w:t>contro</w:t>
      </w:r>
      <w:r>
        <w:rPr>
          <w:rFonts w:eastAsia="Times New Roman"/>
          <w:szCs w:val="24"/>
          <w:lang w:val="en-US"/>
        </w:rPr>
        <w:t>l</w:t>
      </w:r>
      <w:r>
        <w:rPr>
          <w:rFonts w:eastAsia="Times New Roman"/>
          <w:szCs w:val="24"/>
          <w:lang w:val="en-US"/>
        </w:rPr>
        <w:t>s</w:t>
      </w:r>
      <w:r>
        <w:rPr>
          <w:rFonts w:eastAsia="Times New Roman"/>
          <w:szCs w:val="24"/>
        </w:rPr>
        <w:t xml:space="preserve">, των δικών σας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 xml:space="preserve">. Ρωτάτε, όμως, τον παραγωγό, ο οποίος τρεις μήνες θα κάνει να καλλιεργήσει για να </w:t>
      </w:r>
      <w:proofErr w:type="spellStart"/>
      <w:r>
        <w:rPr>
          <w:rFonts w:eastAsia="Times New Roman"/>
          <w:szCs w:val="24"/>
        </w:rPr>
        <w:t>παράξει</w:t>
      </w:r>
      <w:proofErr w:type="spellEnd"/>
      <w:r>
        <w:rPr>
          <w:rFonts w:eastAsia="Times New Roman"/>
          <w:szCs w:val="24"/>
        </w:rPr>
        <w:t xml:space="preserve"> ντομάτα, να περιμένει άλλους δύο μήνες για να πληρωθεί; Δεν θα έπρεπε να υπάρξει ένας διαχωρισμός των προϊόντων, ούτως ώστε κάποια </w:t>
      </w:r>
      <w:r>
        <w:rPr>
          <w:rFonts w:eastAsia="Times New Roman"/>
          <w:szCs w:val="24"/>
        </w:rPr>
        <w:t>προϊόντα να πληρωθούν σε τριάντα μέρες; Ή να υπάρξει μια δέσμευση στο νομοσχέδιο ότι από τη στιγμή</w:t>
      </w:r>
      <w:r>
        <w:rPr>
          <w:rFonts w:eastAsia="Times New Roman"/>
          <w:szCs w:val="24"/>
        </w:rPr>
        <w:t>,</w:t>
      </w:r>
      <w:r>
        <w:rPr>
          <w:rFonts w:eastAsia="Times New Roman"/>
          <w:szCs w:val="24"/>
        </w:rPr>
        <w:t xml:space="preserve"> που θα καταργηθούν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 να επανέλθει η πληρωμή σε τριάντα μέρες. Εξήντα μέρες για πολλά αγροτικά προϊόντα, όπου θα μπουν ξανά  σε δεύτερη πα</w:t>
      </w:r>
      <w:r>
        <w:rPr>
          <w:rFonts w:eastAsia="Times New Roman"/>
          <w:szCs w:val="24"/>
        </w:rPr>
        <w:t>ραγωγή, είναι μεγάλο χρονικό διάστημα. Θα πρέπει να το δούμε.</w:t>
      </w:r>
    </w:p>
    <w:p w14:paraId="498E4BD5" w14:textId="77777777" w:rsidR="00B84C6C" w:rsidRDefault="003C4644">
      <w:pPr>
        <w:spacing w:line="600" w:lineRule="auto"/>
        <w:ind w:firstLine="720"/>
        <w:jc w:val="both"/>
        <w:rPr>
          <w:rFonts w:eastAsia="Times New Roman"/>
          <w:szCs w:val="24"/>
        </w:rPr>
      </w:pPr>
      <w:r>
        <w:rPr>
          <w:rFonts w:eastAsia="Times New Roman"/>
          <w:szCs w:val="24"/>
        </w:rPr>
        <w:t>Όσον αφορά τις κυρώσεις, κύριε Υπουργέ, εγώ συμφωνώ για τα ποσά. Αλλά για ποιον λόγο να χρειάζονται είτε την έγκριση του προϊσταμένου μέχρι ένα ορισμένο ποσό είτε για τα μεγάλα πρόστιμα την έγκρ</w:t>
      </w:r>
      <w:r>
        <w:rPr>
          <w:rFonts w:eastAsia="Times New Roman"/>
          <w:szCs w:val="24"/>
        </w:rPr>
        <w:t>ιση του Υπουργού; Αυτά θα πρέπει να λειτουργούν αυτοματοποιημένα. Ό,τι προβλέπει ο νόμος. Δεν χρειάζονται εγκρίσεις ούτε του προϊσταμένου του Υπουργείου Αγροτικής Ανάπτυξης ούτε του Υπουργού. Γιατί μπαίνουν αυτά τα παράθυρα;</w:t>
      </w:r>
    </w:p>
    <w:p w14:paraId="498E4BD6" w14:textId="77777777" w:rsidR="00B84C6C" w:rsidRDefault="003C4644">
      <w:pPr>
        <w:spacing w:line="600" w:lineRule="auto"/>
        <w:ind w:firstLine="720"/>
        <w:jc w:val="both"/>
        <w:rPr>
          <w:rFonts w:eastAsia="Times New Roman"/>
          <w:szCs w:val="24"/>
        </w:rPr>
      </w:pPr>
      <w:r>
        <w:rPr>
          <w:rFonts w:eastAsia="Times New Roman"/>
          <w:szCs w:val="24"/>
        </w:rPr>
        <w:lastRenderedPageBreak/>
        <w:t>Λ</w:t>
      </w:r>
      <w:r>
        <w:rPr>
          <w:rFonts w:eastAsia="Times New Roman"/>
          <w:szCs w:val="24"/>
        </w:rPr>
        <w:t>έμε τώρα για τον αγρότη. Για ν</w:t>
      </w:r>
      <w:r>
        <w:rPr>
          <w:rFonts w:eastAsia="Times New Roman"/>
          <w:szCs w:val="24"/>
        </w:rPr>
        <w:t xml:space="preserve">α λειτουργήσει αυτό το σύστημα, ο αγρότης θα πρέπει αμελλητί, λέει, να καταθέτει ηλεκτρονικά το τιμολόγιο στην αρμόδια </w:t>
      </w:r>
      <w:r>
        <w:rPr>
          <w:rFonts w:eastAsia="Times New Roman"/>
          <w:szCs w:val="24"/>
        </w:rPr>
        <w:t>α</w:t>
      </w:r>
      <w:r>
        <w:rPr>
          <w:rFonts w:eastAsia="Times New Roman"/>
          <w:szCs w:val="24"/>
        </w:rPr>
        <w:t>ρχή που θα γίνει, για να ακολουθηθεί η περαιτέρω διαδικασία ηλεκτρονικά, μετά αυτό να μεταβιβαστεί στις τράπεζες και οι τράπεζες να ελέγ</w:t>
      </w:r>
      <w:r>
        <w:rPr>
          <w:rFonts w:eastAsia="Times New Roman"/>
          <w:szCs w:val="24"/>
        </w:rPr>
        <w:t xml:space="preserve">ξουν τα εκατομμύρια τιμολόγια για να δουν ποια δεν πληρώθηκαν. Έχετε την άποψη ότι πολλοί αγρότες μπορούν να το κάνουν αυτό; </w:t>
      </w:r>
      <w:r>
        <w:rPr>
          <w:rFonts w:eastAsia="Times New Roman"/>
          <w:szCs w:val="24"/>
        </w:rPr>
        <w:t>Ξ</w:t>
      </w:r>
      <w:r>
        <w:rPr>
          <w:rFonts w:eastAsia="Times New Roman"/>
          <w:szCs w:val="24"/>
        </w:rPr>
        <w:t>έρετε πολύ καλά ότι τα συνεταιριστικά σχήματα και οι ομάδες παραγωγών δεν έχουν λειτουργήσει ακόμα. Όσοι είναι συνεταιρισμένοι αγρ</w:t>
      </w:r>
      <w:r>
        <w:rPr>
          <w:rFonts w:eastAsia="Times New Roman"/>
          <w:szCs w:val="24"/>
        </w:rPr>
        <w:t>ότες που θα υπάρχουν, θα μπορέσουν να προσφύγουν και ούτως ώστε ηλεκτρονικά να κάνουν την ενημέρωση αυτή. Άρα έχουμε ένα πρόβλημα κι εδώ και βλέπουμε ότι δυσχεραίνεται όλο αυτό το σύστημα να λειτουργήσει. Δεν θα λειτουργήσει αυτό, κύριε Υπουργέ, όσο και κα</w:t>
      </w:r>
      <w:r>
        <w:rPr>
          <w:rFonts w:eastAsia="Times New Roman"/>
          <w:szCs w:val="24"/>
        </w:rPr>
        <w:t xml:space="preserve">λή πρόθεση να έχετε. Εμείς θα συμφωνήσουμε, θα σας το πω από τώρα. Κάτι θα καλυτερεύσει στην όλη διαδικασία, αλλά δυστυχώς δημιουργείται ένα γραφειοκρατικό χάος. </w:t>
      </w:r>
      <w:r>
        <w:rPr>
          <w:rFonts w:eastAsia="Times New Roman"/>
          <w:szCs w:val="24"/>
        </w:rPr>
        <w:t>Μ</w:t>
      </w:r>
      <w:r>
        <w:rPr>
          <w:rFonts w:eastAsia="Times New Roman"/>
          <w:szCs w:val="24"/>
        </w:rPr>
        <w:t>άλιστα, αν ο αγρότης, λέει, δεν καταθέσει το τιμολόγιο, θα έχει 5% πρόστιμο επί της αξίας του</w:t>
      </w:r>
      <w:r>
        <w:rPr>
          <w:rFonts w:eastAsia="Times New Roman"/>
          <w:szCs w:val="24"/>
        </w:rPr>
        <w:t xml:space="preserve"> τιμολογίου.</w:t>
      </w:r>
    </w:p>
    <w:p w14:paraId="498E4BD7" w14:textId="77777777" w:rsidR="00B84C6C" w:rsidRDefault="003C4644">
      <w:pPr>
        <w:spacing w:line="600" w:lineRule="auto"/>
        <w:ind w:firstLine="720"/>
        <w:jc w:val="both"/>
        <w:rPr>
          <w:rFonts w:eastAsia="Times New Roman"/>
          <w:szCs w:val="24"/>
        </w:rPr>
      </w:pPr>
      <w:r>
        <w:rPr>
          <w:rFonts w:eastAsia="Times New Roman"/>
          <w:szCs w:val="24"/>
        </w:rPr>
        <w:t xml:space="preserve">Σε σχέση με τις τράπεζες, είστε σίγουρος ότι οι τράπεζες θα διεκπεραιώσουν αυτό το έργο; Είστε σίγουρος ότι μπορούν να το πράξουν, να παρακολουθήσουν αυτά τα τιμολόγια πόσα πληρώθηκαν ή όχι; </w:t>
      </w:r>
      <w:r>
        <w:rPr>
          <w:rFonts w:eastAsia="Times New Roman"/>
          <w:szCs w:val="24"/>
        </w:rPr>
        <w:t>Σ</w:t>
      </w:r>
      <w:r>
        <w:rPr>
          <w:rFonts w:eastAsia="Times New Roman"/>
          <w:szCs w:val="24"/>
        </w:rPr>
        <w:t>ας έχω πει, κύριε Υπουργέ, ότι θα μπορούσε να ακολο</w:t>
      </w:r>
      <w:r>
        <w:rPr>
          <w:rFonts w:eastAsia="Times New Roman"/>
          <w:szCs w:val="24"/>
        </w:rPr>
        <w:t>υθηθεί πιο εύκολος τρόπος, με μ</w:t>
      </w:r>
      <w:r>
        <w:rPr>
          <w:rFonts w:eastAsia="Times New Roman"/>
          <w:szCs w:val="24"/>
        </w:rPr>
        <w:t>ί</w:t>
      </w:r>
      <w:r>
        <w:rPr>
          <w:rFonts w:eastAsia="Times New Roman"/>
          <w:szCs w:val="24"/>
        </w:rPr>
        <w:t xml:space="preserve">α ηλεκτρονική πλατφόρμα στο Υπουργείο, όπου θα μπορούσε ο αγρότης που δεν έχει πληρωθεί να καταθέσει εκεί το ανεξόφλητο τιμολόγιο κι αυτό το τιμολόγιο να ακολουθήσει τη διαδικασία που πρέπει </w:t>
      </w:r>
      <w:r>
        <w:rPr>
          <w:rFonts w:eastAsia="Times New Roman"/>
          <w:szCs w:val="24"/>
        </w:rPr>
        <w:lastRenderedPageBreak/>
        <w:t xml:space="preserve">να ακολουθηθεί, του ελέγχου, των </w:t>
      </w:r>
      <w:r>
        <w:rPr>
          <w:rFonts w:eastAsia="Times New Roman"/>
          <w:szCs w:val="24"/>
        </w:rPr>
        <w:t>κυρώσεων, των ποινών απέναντι στον έμπορο κι όλα τα συνακόλουθα.</w:t>
      </w:r>
    </w:p>
    <w:p w14:paraId="498E4BD8" w14:textId="77777777" w:rsidR="00B84C6C" w:rsidRDefault="003C4644">
      <w:pPr>
        <w:spacing w:line="600" w:lineRule="auto"/>
        <w:ind w:firstLine="720"/>
        <w:jc w:val="both"/>
        <w:rPr>
          <w:rFonts w:eastAsia="Times New Roman"/>
          <w:szCs w:val="24"/>
        </w:rPr>
      </w:pPr>
      <w:r>
        <w:rPr>
          <w:rFonts w:eastAsia="Times New Roman"/>
          <w:szCs w:val="24"/>
        </w:rPr>
        <w:t>Πολλά ερωτηματικά σε σχέση αν θα λειτουργήσει όλο αυτό το σύστημα για την εμπορία και διακίνηση, για τον χρόνο πληρωμής των ευπαθών αγροτικών προϊόντων.</w:t>
      </w:r>
    </w:p>
    <w:p w14:paraId="498E4BD9" w14:textId="77777777" w:rsidR="00B84C6C" w:rsidRDefault="003C4644">
      <w:pPr>
        <w:spacing w:line="600" w:lineRule="auto"/>
        <w:ind w:firstLine="720"/>
        <w:jc w:val="both"/>
        <w:rPr>
          <w:rFonts w:eastAsia="Times New Roman"/>
          <w:bCs/>
          <w:szCs w:val="24"/>
        </w:rPr>
      </w:pPr>
      <w:r>
        <w:rPr>
          <w:rFonts w:eastAsia="Times New Roman"/>
          <w:szCs w:val="24"/>
        </w:rPr>
        <w:t>Να πάμε τώρα σε ένα σημαντικό θέμα, σε</w:t>
      </w:r>
      <w:r>
        <w:rPr>
          <w:rFonts w:eastAsia="Times New Roman"/>
          <w:szCs w:val="24"/>
        </w:rPr>
        <w:t xml:space="preserve"> σχέση με τη σήμανση στο γάλα.</w:t>
      </w:r>
      <w:r>
        <w:rPr>
          <w:rFonts w:eastAsia="Times New Roman"/>
          <w:bCs/>
          <w:szCs w:val="24"/>
        </w:rPr>
        <w:t xml:space="preserve"> </w:t>
      </w:r>
      <w:r>
        <w:rPr>
          <w:rFonts w:eastAsia="Times New Roman"/>
          <w:bCs/>
          <w:szCs w:val="24"/>
        </w:rPr>
        <w:t xml:space="preserve">Είναι σημαντικό, γιατί πραγματικά αφορά έναν κλάδο του αγροτικού τομέα, την κτηνοτροφία. Μάλιστα, ενδιαφέρει άμεσα και τους καταναλωτές για το πώς θα εξασφαλιστεί να έχουν ποιοτικό γάλα. Είναι σημαντικό και για το εθνικό μας </w:t>
      </w:r>
      <w:r>
        <w:rPr>
          <w:rFonts w:eastAsia="Times New Roman"/>
          <w:bCs/>
          <w:szCs w:val="24"/>
        </w:rPr>
        <w:t>προϊόν, τη φέτα, το πώς εκεί θα εξασφαλίσουμε τη διακίνηση και εμπορία γάλατος, τη μεταποίηση, την τυποποίηση και τις εξαγωγές.</w:t>
      </w:r>
    </w:p>
    <w:p w14:paraId="498E4BDA"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Χώρα προέλευσης: Ελλάδα, όταν εδώ αρμέγεται, εδώ επεξεργάζεται και συσκευάζεται. Χώρα προέλευσης: Ευρωπαϊκή Ένωση, όταν ένα από </w:t>
      </w:r>
      <w:r>
        <w:rPr>
          <w:rFonts w:eastAsia="Times New Roman"/>
          <w:bCs/>
          <w:szCs w:val="24"/>
        </w:rPr>
        <w:t xml:space="preserve">αυτά τα τρία δεν γίνεται στη χώρα. </w:t>
      </w:r>
    </w:p>
    <w:p w14:paraId="498E4BDB"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Η ίδια βιομηχανία, ελληνική βιομηχανία, όταν παίρνει ένα μέρος γάλακτος από τους Έλληνες παραγωγούς, το οποίο, όμως, δεν την φτάνει, είτε για το φρέσκο, είτε για το γιαούρτι, είτε για το τυρί, κάνει εισαγωγή. Πώς θα </w:t>
      </w:r>
      <w:r>
        <w:rPr>
          <w:rFonts w:eastAsia="Times New Roman"/>
          <w:bCs/>
          <w:szCs w:val="24"/>
        </w:rPr>
        <w:t xml:space="preserve">ξεχωρίσει ο καταναλωτής ή οι υπηρεσίες πού χρησιμοποίησε το ελληνικό γάλα και πού το εισαγόμενο; Έχουμε οργανωμένες ηλεκτρονικά υπηρεσίες, με ισοζύγια, για να παρακολουθούν σε κάθε </w:t>
      </w:r>
      <w:r>
        <w:rPr>
          <w:rFonts w:eastAsia="Times New Roman"/>
          <w:bCs/>
          <w:szCs w:val="24"/>
        </w:rPr>
        <w:lastRenderedPageBreak/>
        <w:t>μεταποιητική ή μεγάλη βιομηχανία το τι γίνεται; Όχι. Άρα και εδώ υπάρχει πρ</w:t>
      </w:r>
      <w:r>
        <w:rPr>
          <w:rFonts w:eastAsia="Times New Roman"/>
          <w:bCs/>
          <w:szCs w:val="24"/>
        </w:rPr>
        <w:t xml:space="preserve">όβλημα σε σχέση με την εφαρμογή του συγκεκριμένου. </w:t>
      </w:r>
    </w:p>
    <w:p w14:paraId="498E4BDC"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Έχω τονίσει από την αρχή ότι αυτό που ξεκαθαρίζει το θέμα, είναι η χώρα αρμέγματος. Εκεί ξέρει ο καθείς από πού είναι αυτό το γάλα. Τώρα εδώ τα μπερδεύουμε. Θα το δούμε. </w:t>
      </w:r>
    </w:p>
    <w:p w14:paraId="498E4BDD" w14:textId="77777777" w:rsidR="00B84C6C" w:rsidRDefault="003C4644">
      <w:pPr>
        <w:spacing w:after="0" w:line="600" w:lineRule="auto"/>
        <w:ind w:firstLine="720"/>
        <w:jc w:val="both"/>
        <w:rPr>
          <w:rFonts w:eastAsia="Times New Roman"/>
          <w:bCs/>
          <w:szCs w:val="24"/>
        </w:rPr>
      </w:pPr>
      <w:r>
        <w:rPr>
          <w:rFonts w:eastAsia="Times New Roman"/>
          <w:bCs/>
          <w:szCs w:val="24"/>
        </w:rPr>
        <w:t>Όσον αφορά τη διακίνηση και εμπορ</w:t>
      </w:r>
      <w:r>
        <w:rPr>
          <w:rFonts w:eastAsia="Times New Roman"/>
          <w:bCs/>
          <w:szCs w:val="24"/>
        </w:rPr>
        <w:t xml:space="preserve">ία του κρέατος είναι πολλοί οι πειρασμοί, γιατί είναι μεγάλα τα κέρδη, στο να μπουν οι διακινητές, οι εισαγωγές και μετέπειτα να «βαπτίσουν» μέσω των </w:t>
      </w:r>
      <w:proofErr w:type="spellStart"/>
      <w:r>
        <w:rPr>
          <w:rFonts w:eastAsia="Times New Roman"/>
          <w:bCs/>
          <w:szCs w:val="24"/>
        </w:rPr>
        <w:t>ελληνοποιήσεων</w:t>
      </w:r>
      <w:proofErr w:type="spellEnd"/>
      <w:r>
        <w:rPr>
          <w:rFonts w:eastAsia="Times New Roman"/>
          <w:bCs/>
          <w:szCs w:val="24"/>
        </w:rPr>
        <w:t xml:space="preserve"> το εισαγόμενο κρέας ελληνικό και να διοχετευτεί στην αγορά. </w:t>
      </w:r>
    </w:p>
    <w:p w14:paraId="498E4BDE" w14:textId="77777777" w:rsidR="00B84C6C" w:rsidRDefault="003C4644">
      <w:pPr>
        <w:spacing w:after="0" w:line="600" w:lineRule="auto"/>
        <w:ind w:firstLine="720"/>
        <w:jc w:val="both"/>
        <w:rPr>
          <w:rFonts w:eastAsia="Times New Roman"/>
          <w:bCs/>
          <w:szCs w:val="24"/>
        </w:rPr>
      </w:pPr>
      <w:r>
        <w:rPr>
          <w:rFonts w:eastAsia="Times New Roman"/>
          <w:bCs/>
          <w:szCs w:val="24"/>
        </w:rPr>
        <w:t>Τι κάνετε εδώ τώρα; Τι αλλάζου</w:t>
      </w:r>
      <w:r>
        <w:rPr>
          <w:rFonts w:eastAsia="Times New Roman"/>
          <w:bCs/>
          <w:szCs w:val="24"/>
        </w:rPr>
        <w:t xml:space="preserve">με τώρα, δηλαδή; Έχουμε από το 2008 χώρα εκτροφής μέσω της ζυγιστικής μηχανής, τόπο σφαγής και προέλευσης του κρέατος. </w:t>
      </w:r>
      <w:r>
        <w:rPr>
          <w:rFonts w:eastAsia="Times New Roman"/>
          <w:bCs/>
          <w:szCs w:val="24"/>
        </w:rPr>
        <w:t>Κ</w:t>
      </w:r>
      <w:r>
        <w:rPr>
          <w:rFonts w:eastAsia="Times New Roman"/>
          <w:bCs/>
          <w:szCs w:val="24"/>
        </w:rPr>
        <w:t xml:space="preserve">ρίνατε τώρα εσείς ότι δεν σταμάτησαν οι </w:t>
      </w:r>
      <w:proofErr w:type="spellStart"/>
      <w:r>
        <w:rPr>
          <w:rFonts w:eastAsia="Times New Roman"/>
          <w:bCs/>
          <w:szCs w:val="24"/>
        </w:rPr>
        <w:t>ελληνοποιήσεις</w:t>
      </w:r>
      <w:proofErr w:type="spellEnd"/>
      <w:r>
        <w:rPr>
          <w:rFonts w:eastAsia="Times New Roman"/>
          <w:bCs/>
          <w:szCs w:val="24"/>
        </w:rPr>
        <w:t xml:space="preserve"> μέσω της ζυγιστικής μηχανής και λέτε ότι το πρόβλημα τώρα είναι παράλληλα με την </w:t>
      </w:r>
      <w:r>
        <w:rPr>
          <w:rFonts w:eastAsia="Times New Roman"/>
          <w:bCs/>
          <w:szCs w:val="24"/>
        </w:rPr>
        <w:t xml:space="preserve">ζυγιστική μηχανή να βάλουμε και την ταμειακή μηχανή, που εκδίδει τη φορολογική απόδειξη τιμήματος του κρέατος. Δηλαδή, εστιάζετε και εντοπίζετε τις </w:t>
      </w:r>
      <w:proofErr w:type="spellStart"/>
      <w:r>
        <w:rPr>
          <w:rFonts w:eastAsia="Times New Roman"/>
          <w:bCs/>
          <w:szCs w:val="24"/>
        </w:rPr>
        <w:t>ελληνοποιήσεις</w:t>
      </w:r>
      <w:proofErr w:type="spellEnd"/>
      <w:r>
        <w:rPr>
          <w:rFonts w:eastAsia="Times New Roman"/>
          <w:bCs/>
          <w:szCs w:val="24"/>
        </w:rPr>
        <w:t xml:space="preserve"> των εισαγομένων κρεάτων, αμφιβόλου ποιότητας σε σχέση με τα ελληνικά, μόνο στο κρεοπωλείο. </w:t>
      </w:r>
    </w:p>
    <w:p w14:paraId="498E4BDF" w14:textId="77777777" w:rsidR="00B84C6C" w:rsidRDefault="003C4644">
      <w:pPr>
        <w:spacing w:after="0" w:line="600" w:lineRule="auto"/>
        <w:ind w:firstLine="720"/>
        <w:jc w:val="both"/>
        <w:rPr>
          <w:rFonts w:eastAsia="Times New Roman"/>
          <w:bCs/>
          <w:szCs w:val="24"/>
        </w:rPr>
      </w:pPr>
      <w:r>
        <w:rPr>
          <w:rFonts w:eastAsia="Times New Roman"/>
          <w:b/>
          <w:bCs/>
          <w:szCs w:val="24"/>
        </w:rPr>
        <w:t>Ε</w:t>
      </w:r>
      <w:r>
        <w:rPr>
          <w:rFonts w:eastAsia="Times New Roman"/>
          <w:b/>
          <w:bCs/>
          <w:szCs w:val="24"/>
        </w:rPr>
        <w:t xml:space="preserve">ΥΑΓΓΕΛΟΣ ΑΠΟΣΤΟΛΟΥ (Υπουργός Αγροτικής Ανάπτυξης και Τροφίμων): </w:t>
      </w:r>
      <w:r>
        <w:rPr>
          <w:rFonts w:eastAsia="Times New Roman"/>
          <w:bCs/>
          <w:szCs w:val="24"/>
        </w:rPr>
        <w:t xml:space="preserve">Και στον καταναλωτή. </w:t>
      </w:r>
    </w:p>
    <w:p w14:paraId="498E4BE0" w14:textId="77777777" w:rsidR="00B84C6C" w:rsidRDefault="003C4644">
      <w:pPr>
        <w:spacing w:after="0" w:line="600" w:lineRule="auto"/>
        <w:ind w:firstLine="720"/>
        <w:jc w:val="both"/>
        <w:rPr>
          <w:rFonts w:eastAsia="Times New Roman"/>
          <w:bCs/>
          <w:szCs w:val="24"/>
        </w:rPr>
      </w:pPr>
      <w:r>
        <w:rPr>
          <w:rFonts w:eastAsia="Times New Roman"/>
          <w:b/>
          <w:bCs/>
          <w:szCs w:val="24"/>
        </w:rPr>
        <w:t>ΜΙΧΑΗΛ ΤΖΕΛΕΠΗΣ:</w:t>
      </w:r>
      <w:r>
        <w:rPr>
          <w:rFonts w:eastAsia="Times New Roman"/>
          <w:bCs/>
          <w:szCs w:val="24"/>
        </w:rPr>
        <w:t xml:space="preserve"> Ναι. Και στον καταναλωτή. </w:t>
      </w:r>
    </w:p>
    <w:p w14:paraId="498E4BE1"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 xml:space="preserve">Αυτό είναι το πρόβλημα; Όταν δεν σταματήσανε οι </w:t>
      </w:r>
      <w:proofErr w:type="spellStart"/>
      <w:r>
        <w:rPr>
          <w:rFonts w:eastAsia="Times New Roman"/>
          <w:bCs/>
          <w:szCs w:val="24"/>
        </w:rPr>
        <w:t>ελληνοποιήσεις</w:t>
      </w:r>
      <w:proofErr w:type="spellEnd"/>
      <w:r>
        <w:rPr>
          <w:rFonts w:eastAsia="Times New Roman"/>
          <w:bCs/>
          <w:szCs w:val="24"/>
        </w:rPr>
        <w:t xml:space="preserve"> με τη ζυγιστική μηχανή, όπου αναγράφονταν όλα αυτά, θα σταματήσ</w:t>
      </w:r>
      <w:r>
        <w:rPr>
          <w:rFonts w:eastAsia="Times New Roman"/>
          <w:bCs/>
          <w:szCs w:val="24"/>
        </w:rPr>
        <w:t xml:space="preserve">ουν τώρα με την ταμειακή μηχανή; Όχι, κύριε Υπουργέ. Εδώ θα πρέπει να υπάρξει παρέμβαση σε όλη τη διακίνηση και τη διαδρομή του κρέατος από τον στάβλο στο πιάτο. Μέχρι εκεί. Σε όλη τη διαδρομή! </w:t>
      </w:r>
    </w:p>
    <w:p w14:paraId="498E4BE2"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Εδώ τι έχουμε σήμερα; </w:t>
      </w:r>
      <w:proofErr w:type="spellStart"/>
      <w:r>
        <w:rPr>
          <w:rFonts w:eastAsia="Times New Roman"/>
          <w:bCs/>
          <w:szCs w:val="24"/>
        </w:rPr>
        <w:t>Αλληλοκαλυπτόμενες</w:t>
      </w:r>
      <w:proofErr w:type="spellEnd"/>
      <w:r>
        <w:rPr>
          <w:rFonts w:eastAsia="Times New Roman"/>
          <w:bCs/>
          <w:szCs w:val="24"/>
        </w:rPr>
        <w:t xml:space="preserve"> υπηρεσίες. Έχουμε τη</w:t>
      </w:r>
      <w:r>
        <w:rPr>
          <w:rFonts w:eastAsia="Times New Roman"/>
          <w:bCs/>
          <w:szCs w:val="24"/>
        </w:rPr>
        <w:t xml:space="preserve">ν </w:t>
      </w:r>
      <w:r>
        <w:rPr>
          <w:rFonts w:eastAsia="Times New Roman"/>
          <w:bCs/>
          <w:szCs w:val="24"/>
        </w:rPr>
        <w:t>Α</w:t>
      </w:r>
      <w:r>
        <w:rPr>
          <w:rFonts w:eastAsia="Times New Roman"/>
          <w:bCs/>
          <w:szCs w:val="24"/>
        </w:rPr>
        <w:t xml:space="preserve">ρμόδια Αρχή Κτηνιατρικής, που ελέγχει κεντρικά από το Υπουργείο Γεωργίας. Έχουμε περιφερειακά τις ΔΑΟΚ, για να κάνουν τους ελέγχους και έχουμε τον ΕΛΓΟ «ΔΗΜΗΤΡΑ», για να παρακολουθεί μέσω του  συστήματος «ΑΡΤΕΜΙΣ» αυτή τη διακίνηση. </w:t>
      </w:r>
    </w:p>
    <w:p w14:paraId="498E4BE3"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Βγήκε άκρη μέχρι σή</w:t>
      </w:r>
      <w:r>
        <w:rPr>
          <w:rFonts w:eastAsia="Times New Roman"/>
          <w:szCs w:val="24"/>
        </w:rPr>
        <w:t xml:space="preserve">μερα με αυτό το σύστημα, όπως ήταν στημένο, για να σταματήσουν οι </w:t>
      </w:r>
      <w:proofErr w:type="spellStart"/>
      <w:r>
        <w:rPr>
          <w:rFonts w:eastAsia="Times New Roman"/>
          <w:szCs w:val="24"/>
        </w:rPr>
        <w:t>ελληνοποιήσεις</w:t>
      </w:r>
      <w:proofErr w:type="spellEnd"/>
      <w:r>
        <w:rPr>
          <w:rFonts w:eastAsia="Times New Roman"/>
          <w:szCs w:val="24"/>
        </w:rPr>
        <w:t>; Όχι. Κάνατε καμ</w:t>
      </w:r>
      <w:r>
        <w:rPr>
          <w:rFonts w:eastAsia="Times New Roman"/>
          <w:szCs w:val="24"/>
        </w:rPr>
        <w:t>μ</w:t>
      </w:r>
      <w:r>
        <w:rPr>
          <w:rFonts w:eastAsia="Times New Roman"/>
          <w:szCs w:val="24"/>
        </w:rPr>
        <w:t xml:space="preserve">ιά παρέμβαση σε αυτό το  σύστημα, όπως ήταν στημένο; Όχι. </w:t>
      </w:r>
    </w:p>
    <w:p w14:paraId="498E4BE4"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Άρα το μόνο που θα γίνει είναι ότι θα επιβαρυνθούν οι κρεοπώλες που θα πάρουν ξανά και ταμειακές μη</w:t>
      </w:r>
      <w:r>
        <w:rPr>
          <w:rFonts w:eastAsia="Times New Roman"/>
          <w:szCs w:val="24"/>
        </w:rPr>
        <w:t>χανές που να αναγράφουν αυτά τα στοιχεία -ήδη παλιότερα επιβαρύνθηκαν για να έχουν ζυγιστικές μηχανές- και νομίζουμε ότι έτσι λύσαμε το πρόβλημα.</w:t>
      </w:r>
    </w:p>
    <w:p w14:paraId="498E4BE5"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Από την άλλη μεριά, εγώ σας ρωτώ: Είναι το κρέας η βιτρίνα. Έχετε εμπειρία. Όλοι μπαίνουν να ψωνίσουν και λέει</w:t>
      </w:r>
      <w:r>
        <w:rPr>
          <w:rFonts w:eastAsia="Times New Roman"/>
          <w:szCs w:val="24"/>
        </w:rPr>
        <w:t xml:space="preserve"> ο καταναλωτής: «Θέλω αυτό το κομμάτι». Ποια </w:t>
      </w:r>
      <w:proofErr w:type="spellStart"/>
      <w:r>
        <w:rPr>
          <w:rFonts w:eastAsia="Times New Roman"/>
          <w:szCs w:val="24"/>
        </w:rPr>
        <w:t>αναγνωρισιμότητα</w:t>
      </w:r>
      <w:proofErr w:type="spellEnd"/>
      <w:r>
        <w:rPr>
          <w:rFonts w:eastAsia="Times New Roman"/>
          <w:szCs w:val="24"/>
        </w:rPr>
        <w:t xml:space="preserve"> έχει; Ξέρει; Η </w:t>
      </w:r>
      <w:proofErr w:type="spellStart"/>
      <w:r>
        <w:rPr>
          <w:rFonts w:eastAsia="Times New Roman"/>
          <w:szCs w:val="24"/>
        </w:rPr>
        <w:t>αναγνωρισιμότητα</w:t>
      </w:r>
      <w:proofErr w:type="spellEnd"/>
      <w:r>
        <w:rPr>
          <w:rFonts w:eastAsia="Times New Roman"/>
          <w:szCs w:val="24"/>
        </w:rPr>
        <w:t xml:space="preserve"> θα πρέπει να προϋπάρχει έναντι </w:t>
      </w:r>
      <w:r>
        <w:rPr>
          <w:rFonts w:eastAsia="Times New Roman"/>
          <w:szCs w:val="24"/>
        </w:rPr>
        <w:lastRenderedPageBreak/>
        <w:t xml:space="preserve">της ζυγιστικής και της ταμειακής μηχανής, κάτι το οποίο δεν προβλέπεται καν, δηλαδή η </w:t>
      </w:r>
      <w:proofErr w:type="spellStart"/>
      <w:r>
        <w:rPr>
          <w:rFonts w:eastAsia="Times New Roman"/>
          <w:szCs w:val="24"/>
        </w:rPr>
        <w:t>αναγνωρισιμότητα</w:t>
      </w:r>
      <w:proofErr w:type="spellEnd"/>
      <w:r>
        <w:rPr>
          <w:rFonts w:eastAsia="Times New Roman"/>
          <w:szCs w:val="24"/>
        </w:rPr>
        <w:t xml:space="preserve"> και η ποιότητα του κρέατος α</w:t>
      </w:r>
      <w:r>
        <w:rPr>
          <w:rFonts w:eastAsia="Times New Roman"/>
          <w:szCs w:val="24"/>
        </w:rPr>
        <w:t>νά είδος. Δεν τα αγγίζουμε αυτά.</w:t>
      </w:r>
    </w:p>
    <w:p w14:paraId="498E4BE6"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Σε σχέση με τα υπόλοιπα, θα ήθελα να πω για τη μείωση των διοικητικών συμβουλίων του ΟΠΕΚΕΠΕ και του ΕΛΓΑ, όπου βγάζετε από μέσα τους αγρότες.</w:t>
      </w:r>
    </w:p>
    <w:p w14:paraId="498E4BE7"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Κύριε Υπουργέ, εσείς που </w:t>
      </w:r>
      <w:proofErr w:type="spellStart"/>
      <w:r>
        <w:rPr>
          <w:rFonts w:eastAsia="Times New Roman"/>
          <w:szCs w:val="24"/>
        </w:rPr>
        <w:t>κόπτεσθαι</w:t>
      </w:r>
      <w:proofErr w:type="spellEnd"/>
      <w:r>
        <w:rPr>
          <w:rFonts w:eastAsia="Times New Roman"/>
          <w:szCs w:val="24"/>
        </w:rPr>
        <w:t xml:space="preserve"> και λέτε ότι είστε υπερευαίσθητος σήμερα για </w:t>
      </w:r>
      <w:r>
        <w:rPr>
          <w:rFonts w:eastAsia="Times New Roman"/>
          <w:szCs w:val="24"/>
        </w:rPr>
        <w:t>τον αγρότη, για την αγροτική παραγωγή, για το εισόδημα, θα έπρεπε να ξέρετε ότι όταν ο αγρότης συμμετέχει στα διοικητικά συμβούλια, μεταφέρει τα προβλήματα που βιώνει καθημερινά και εκεί, σε σύνδεση με τους τεχνοκράτες, που ορίζονται στα διοικητικά συμβούλ</w:t>
      </w:r>
      <w:r>
        <w:rPr>
          <w:rFonts w:eastAsia="Times New Roman"/>
          <w:szCs w:val="24"/>
        </w:rPr>
        <w:t>ια, μπορεί να βγει το καλύτερο αποτέλεσμα.</w:t>
      </w:r>
    </w:p>
    <w:p w14:paraId="498E4BE8"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Εγώ σας ρωτώ: Για ποιον λόγο βγάζετε τους αγρότες; Ποιο ήταν το κίνητρό σας; Ακόμα και στον ΟΠΕΚΕΠΕ το κάνετε. Λέω «ακόμα και στον ΟΠΕΚΕΠΕ», γιατί εκεί δεν συνεισφέρουν οι αγρότες, αλλά λειτουργεί ο ΟΠΕΚΕΠΕ με τα </w:t>
      </w:r>
      <w:r>
        <w:rPr>
          <w:rFonts w:eastAsia="Times New Roman"/>
          <w:szCs w:val="24"/>
        </w:rPr>
        <w:t>χρήματα από τα ευρωπαϊκά κονδύλια, που είναι των αγροτών και εκείνα.</w:t>
      </w:r>
    </w:p>
    <w:p w14:paraId="498E4BE9"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Θα σας πω για τον ΕΛΓΑ τώρα. Όχι μόνο δεν πληρώνει ένα ευρώ για τη λειτουργία του ΕΛΓΑ το κράτος, βγάζετε και από μέσα τους αγρότες. Τους χρωστάτε και τα 70 εκατομμύρια που πήρατε πέρσι ν</w:t>
      </w:r>
      <w:r>
        <w:rPr>
          <w:rFonts w:eastAsia="Times New Roman"/>
          <w:szCs w:val="24"/>
        </w:rPr>
        <w:t xml:space="preserve">α τα κάνετε </w:t>
      </w:r>
      <w:r>
        <w:rPr>
          <w:rFonts w:eastAsia="Times New Roman"/>
          <w:szCs w:val="24"/>
          <w:lang w:val="en-US"/>
        </w:rPr>
        <w:t>repos</w:t>
      </w:r>
      <w:r>
        <w:rPr>
          <w:rFonts w:eastAsia="Times New Roman"/>
          <w:szCs w:val="24"/>
        </w:rPr>
        <w:t xml:space="preserve"> στην Τράπεζα της Ελλάδος και δεν τα επιστρέψατε ακόμη. Λεφτά των αγροτών είναι. Γιατί τα κρατάτε και αργούν οι αποζημιώσεις και δεν μπορούν να γίνουν ούτε καν οι εκτιμήσεις;</w:t>
      </w:r>
    </w:p>
    <w:p w14:paraId="498E4BEA"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Σας καταθέσαμε και μ</w:t>
      </w:r>
      <w:r>
        <w:rPr>
          <w:rFonts w:eastAsia="Times New Roman"/>
          <w:szCs w:val="24"/>
        </w:rPr>
        <w:t>ί</w:t>
      </w:r>
      <w:r>
        <w:rPr>
          <w:rFonts w:eastAsia="Times New Roman"/>
          <w:szCs w:val="24"/>
        </w:rPr>
        <w:t>α τροπολογία για να αλλάξετε τον τρόπο πληρ</w:t>
      </w:r>
      <w:r>
        <w:rPr>
          <w:rFonts w:eastAsia="Times New Roman"/>
          <w:szCs w:val="24"/>
        </w:rPr>
        <w:t>ωμής των εκτιμητών, να μη δυσχεραίνονται οι εκτιμήσεις, γιατί από την άλλη πλευρά υπάρχουν δημοσιεύματα του Προέδρου του ΕΛΓΑ σύμφωνα με τα οποία το κόστος με τον τρόπο που εφαρμόζουν τώρα, διπλασιάστηκε για τις εκτιμήσεις. Ποια θέση παίρνετε εσείς;</w:t>
      </w:r>
    </w:p>
    <w:p w14:paraId="498E4BEB"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Σε σχέση με τον περιβόητο </w:t>
      </w:r>
      <w:r>
        <w:rPr>
          <w:rFonts w:eastAsia="Times New Roman"/>
          <w:szCs w:val="24"/>
        </w:rPr>
        <w:t>ο</w:t>
      </w:r>
      <w:r>
        <w:rPr>
          <w:rFonts w:eastAsia="Times New Roman"/>
          <w:szCs w:val="24"/>
        </w:rPr>
        <w:t xml:space="preserve">ργανισμό που θέλετε να στήσετε, τον ΟΔΙΑΓΕ, όπου εκεί θέλετε να πάρετε την περιουσία, το προσπαθήσατε αυτό με τον νόμο περί συνεταιρισμών, τον ν.4384/2016. Το καταλάβατε και το πήρατε πίσω ότι είναι αντισυνταγματικό. </w:t>
      </w:r>
    </w:p>
    <w:p w14:paraId="498E4BEC"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Εσείς που λ</w:t>
      </w:r>
      <w:r>
        <w:rPr>
          <w:rFonts w:eastAsia="Times New Roman"/>
          <w:szCs w:val="24"/>
        </w:rPr>
        <w:t>έτε σήμερα όλοι για το συνεταιριστικό κίνημα και χύνετε κροκοδείλια δάκρυα και θυμάστε τις συνεταιριστικές αρχές, είτε του Μάντσεστερ είτε των Αμπελακίων που λέγατε προχθές της Λάρισας, την αυτονομία του συνεταιριστικού κινήματος, του συνεταιρισμού, τη δυν</w:t>
      </w:r>
      <w:r>
        <w:rPr>
          <w:rFonts w:eastAsia="Times New Roman"/>
          <w:szCs w:val="24"/>
        </w:rPr>
        <w:t xml:space="preserve">ατότητα να αποφασίζουν τα μέλη του, γιατί την αφαιρείτε; Γιατί παίρνετε την περιουσία των Ελλήνων αγροτών, που για χρόνια δημιουργήθηκε, σε έναν κρατικό οργανισμό που θα διορίζετε εσείς τα διοικητικά συμβούλια και, μάλιστα, ανοίγετε και </w:t>
      </w:r>
      <w:proofErr w:type="spellStart"/>
      <w:r>
        <w:rPr>
          <w:rFonts w:eastAsia="Times New Roman"/>
          <w:szCs w:val="24"/>
        </w:rPr>
        <w:t>κερκόπορτα</w:t>
      </w:r>
      <w:proofErr w:type="spellEnd"/>
      <w:r>
        <w:rPr>
          <w:rFonts w:eastAsia="Times New Roman"/>
          <w:szCs w:val="24"/>
        </w:rPr>
        <w:t>; Δεν λέτ</w:t>
      </w:r>
      <w:r>
        <w:rPr>
          <w:rFonts w:eastAsia="Times New Roman"/>
          <w:szCs w:val="24"/>
        </w:rPr>
        <w:t xml:space="preserve">ε ότι αυτά θα πάνε μόνο σε άλλους συνεταιρισμούς. Λέτε επί λέξει ότι θα πάνε και σε άλλες ομοειδείς δράσεις σε σχέση με τον αγροτικό χώρο, δηλαδή ιδιώτες. Επιμένουμε και πάλι αυτό να το πάρετε πίσω. </w:t>
      </w:r>
    </w:p>
    <w:p w14:paraId="498E4BED"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Λέτε ότι παράλληλα με τον νόμο…</w:t>
      </w:r>
    </w:p>
    <w:p w14:paraId="498E4BEE"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lastRenderedPageBreak/>
        <w:t>ΕΥΑΓΓΕΛΟΣ ΑΠΟΣΤΟΛΟΥ (Υπο</w:t>
      </w:r>
      <w:r>
        <w:rPr>
          <w:rFonts w:eastAsia="Times New Roman"/>
          <w:b/>
          <w:szCs w:val="24"/>
        </w:rPr>
        <w:t>υργός Αγροτικής Ανάπτυξης και Τροφίμων):</w:t>
      </w:r>
      <w:r>
        <w:rPr>
          <w:rFonts w:eastAsia="Times New Roman"/>
          <w:szCs w:val="24"/>
        </w:rPr>
        <w:t xml:space="preserve"> Έλεος, πραγματικά! Πού τα είδατε αυτά; Αναφέρετε έστω και μ</w:t>
      </w:r>
      <w:r>
        <w:rPr>
          <w:rFonts w:eastAsia="Times New Roman"/>
          <w:szCs w:val="24"/>
        </w:rPr>
        <w:t>ί</w:t>
      </w:r>
      <w:r>
        <w:rPr>
          <w:rFonts w:eastAsia="Times New Roman"/>
          <w:szCs w:val="24"/>
        </w:rPr>
        <w:t>α παράγραφο που να αναφέρει αυτά τα πράγματα.</w:t>
      </w:r>
    </w:p>
    <w:p w14:paraId="498E4BEF"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Θα σας τα πω κατ’ </w:t>
      </w:r>
      <w:proofErr w:type="spellStart"/>
      <w:r>
        <w:rPr>
          <w:rFonts w:eastAsia="Times New Roman"/>
          <w:szCs w:val="24"/>
        </w:rPr>
        <w:t>άρθρον</w:t>
      </w:r>
      <w:proofErr w:type="spellEnd"/>
      <w:r>
        <w:rPr>
          <w:rFonts w:eastAsia="Times New Roman"/>
          <w:szCs w:val="24"/>
        </w:rPr>
        <w:t>. Ναι, τα λέει, εκτός αν δεν διαβάσατε εσείς το νομοσχέδιό σας.</w:t>
      </w:r>
    </w:p>
    <w:p w14:paraId="498E4BF0" w14:textId="77777777" w:rsidR="00B84C6C" w:rsidRDefault="003C4644">
      <w:pPr>
        <w:spacing w:after="0" w:line="600" w:lineRule="auto"/>
        <w:ind w:firstLine="720"/>
        <w:jc w:val="both"/>
        <w:rPr>
          <w:rFonts w:eastAsia="Times New Roman"/>
          <w:szCs w:val="24"/>
        </w:rPr>
      </w:pPr>
      <w:r>
        <w:rPr>
          <w:rFonts w:eastAsia="Times New Roman"/>
          <w:szCs w:val="24"/>
        </w:rPr>
        <w:t xml:space="preserve">Δεν </w:t>
      </w:r>
      <w:r>
        <w:rPr>
          <w:rFonts w:eastAsia="Times New Roman"/>
          <w:szCs w:val="24"/>
        </w:rPr>
        <w:t xml:space="preserve">εξηγείται αλλιώς να έχετε τώρα αντίρρηση. </w:t>
      </w:r>
      <w:r>
        <w:rPr>
          <w:rFonts w:eastAsia="Times New Roman"/>
          <w:szCs w:val="24"/>
        </w:rPr>
        <w:t>Χ</w:t>
      </w:r>
      <w:r>
        <w:rPr>
          <w:rFonts w:eastAsia="Times New Roman"/>
          <w:szCs w:val="24"/>
        </w:rPr>
        <w:t xml:space="preserve">αίρομαι γι’ αυτό που βάλατε, γιατί εάν το διαβάσετε έστω και τώρα, θα το πάρετε πίσω. </w:t>
      </w:r>
      <w:r>
        <w:rPr>
          <w:rFonts w:eastAsia="Times New Roman"/>
          <w:szCs w:val="24"/>
        </w:rPr>
        <w:t>Θ</w:t>
      </w:r>
      <w:r>
        <w:rPr>
          <w:rFonts w:eastAsia="Times New Roman"/>
          <w:szCs w:val="24"/>
        </w:rPr>
        <w:t>α σας το αναλύσω αυτό στη δευτερολογία μου.</w:t>
      </w:r>
    </w:p>
    <w:p w14:paraId="498E4BF1" w14:textId="77777777" w:rsidR="00B84C6C" w:rsidRDefault="003C4644">
      <w:pPr>
        <w:spacing w:after="0" w:line="600" w:lineRule="auto"/>
        <w:ind w:firstLine="709"/>
        <w:jc w:val="center"/>
        <w:rPr>
          <w:rFonts w:eastAsia="Times New Roman"/>
          <w:szCs w:val="24"/>
        </w:rPr>
      </w:pPr>
      <w:r>
        <w:rPr>
          <w:rFonts w:eastAsia="Times New Roman"/>
          <w:szCs w:val="24"/>
        </w:rPr>
        <w:t xml:space="preserve">(Θόρυβος </w:t>
      </w:r>
      <w:r>
        <w:rPr>
          <w:rFonts w:eastAsia="Times New Roman"/>
          <w:szCs w:val="24"/>
        </w:rPr>
        <w:t xml:space="preserve">- </w:t>
      </w:r>
      <w:r>
        <w:rPr>
          <w:rFonts w:eastAsia="Times New Roman"/>
          <w:szCs w:val="24"/>
        </w:rPr>
        <w:t>διαμαρτυρίες από την πτέρυγα του ΣΥΡΙΖΑ)</w:t>
      </w:r>
    </w:p>
    <w:p w14:paraId="498E4BF2" w14:textId="77777777" w:rsidR="00B84C6C" w:rsidRDefault="003C4644">
      <w:pPr>
        <w:spacing w:after="0"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Δεν υπάρχει δευτερολογία. Τα τελειώσατε όλα, κύριε Τζελέπη. </w:t>
      </w:r>
    </w:p>
    <w:p w14:paraId="498E4BF3" w14:textId="77777777" w:rsidR="00B84C6C" w:rsidRDefault="003C4644">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Τελειώνω, κυρία Πρόεδρε. </w:t>
      </w:r>
    </w:p>
    <w:p w14:paraId="498E4BF4" w14:textId="77777777" w:rsidR="00B84C6C" w:rsidRDefault="003C4644">
      <w:pPr>
        <w:spacing w:after="0" w:line="600" w:lineRule="auto"/>
        <w:ind w:firstLine="720"/>
        <w:jc w:val="both"/>
        <w:rPr>
          <w:rFonts w:eastAsia="Times New Roman"/>
          <w:szCs w:val="24"/>
        </w:rPr>
      </w:pPr>
      <w:r>
        <w:rPr>
          <w:rFonts w:eastAsia="Times New Roman"/>
          <w:szCs w:val="24"/>
        </w:rPr>
        <w:t xml:space="preserve">Θα ήθελα να πω μόνο ότι καταθέσαμε μία τροπολογία, κύριε Υπουργέ, για την ευθύνη των διοικήσεων των συνεταιριστικών οργανώσεων, που </w:t>
      </w:r>
      <w:r>
        <w:rPr>
          <w:rFonts w:eastAsia="Times New Roman"/>
          <w:szCs w:val="24"/>
        </w:rPr>
        <w:t xml:space="preserve">έχουν τεθεί σε εκκαθάριση ή έχουν τεθεί σε πτώχευση. </w:t>
      </w:r>
    </w:p>
    <w:p w14:paraId="498E4BF5" w14:textId="77777777" w:rsidR="00B84C6C" w:rsidRDefault="003C4644">
      <w:pPr>
        <w:spacing w:after="0" w:line="600" w:lineRule="auto"/>
        <w:ind w:firstLine="720"/>
        <w:jc w:val="both"/>
        <w:rPr>
          <w:rFonts w:eastAsia="Times New Roman"/>
          <w:szCs w:val="24"/>
        </w:rPr>
      </w:pPr>
      <w:r>
        <w:rPr>
          <w:rFonts w:eastAsia="Times New Roman"/>
          <w:szCs w:val="24"/>
        </w:rPr>
        <w:t xml:space="preserve">Ξέρετε ότι αυτό είναι ένα θέμα πολλών χρόνων και ταλανίζει πάρα πολύ κόσμο. Διοικήσεις σε συνεταιριστικές οργανώσεις και ενώσεις, που δεν έκαναν καμία πράξη διαχείρισης, αλλά επειδή ο συνεταιρισμός που </w:t>
      </w:r>
      <w:r>
        <w:rPr>
          <w:rFonts w:eastAsia="Times New Roman"/>
          <w:szCs w:val="24"/>
        </w:rPr>
        <w:t xml:space="preserve">αναλάμβαναν είχε χρέη στο δημόσιο, είτε στο ΙΚΑ είτε στην εφορία, τους δεσμεύτηκαν οι περιουσίες, δεν έχουν </w:t>
      </w:r>
      <w:r>
        <w:rPr>
          <w:rFonts w:eastAsia="Times New Roman"/>
          <w:szCs w:val="24"/>
        </w:rPr>
        <w:lastRenderedPageBreak/>
        <w:t xml:space="preserve">ασφαλιστικές και φορολογικές ενημερότητες και δεν μπορούν να λειτουργήσουν, γιατί οι οργανώσεις τους μπήκαν σε εκκαθάριση. </w:t>
      </w:r>
      <w:r>
        <w:rPr>
          <w:rFonts w:eastAsia="Times New Roman"/>
          <w:szCs w:val="24"/>
        </w:rPr>
        <w:t>Ε</w:t>
      </w:r>
      <w:r>
        <w:rPr>
          <w:rFonts w:eastAsia="Times New Roman"/>
          <w:szCs w:val="24"/>
        </w:rPr>
        <w:t>νώ οι οργανώσεις τους έχ</w:t>
      </w:r>
      <w:r>
        <w:rPr>
          <w:rFonts w:eastAsia="Times New Roman"/>
          <w:szCs w:val="24"/>
        </w:rPr>
        <w:t xml:space="preserve">ουν περιουσιακά στοιχεία που όταν θα ολοκληρωθεί η εκκαθάριση θα είναι πολλαπλά σε σχέση με τις υποχρεώσεις που έχουν οι συνεταιρισμοί, συνεχίζετε να τους κρατάτε ομήρους όλους αυτούς, αντί επιτέλους να δώσετε μία λύση. </w:t>
      </w:r>
    </w:p>
    <w:p w14:paraId="498E4BF6" w14:textId="77777777" w:rsidR="00B84C6C" w:rsidRDefault="003C4644">
      <w:pPr>
        <w:spacing w:after="0" w:line="600" w:lineRule="auto"/>
        <w:ind w:firstLine="720"/>
        <w:jc w:val="both"/>
        <w:rPr>
          <w:rFonts w:eastAsia="Times New Roman"/>
          <w:szCs w:val="24"/>
        </w:rPr>
      </w:pPr>
      <w:r>
        <w:rPr>
          <w:rFonts w:eastAsia="Times New Roman"/>
          <w:szCs w:val="24"/>
        </w:rPr>
        <w:t>Μ</w:t>
      </w:r>
      <w:r>
        <w:rPr>
          <w:rFonts w:eastAsia="Times New Roman"/>
          <w:szCs w:val="24"/>
        </w:rPr>
        <w:t xml:space="preserve">η βιαστεί κάποιος να πει ότι πάμε </w:t>
      </w:r>
      <w:r>
        <w:rPr>
          <w:rFonts w:eastAsia="Times New Roman"/>
          <w:szCs w:val="24"/>
        </w:rPr>
        <w:t xml:space="preserve">να καλύψουμε τα </w:t>
      </w:r>
      <w:proofErr w:type="spellStart"/>
      <w:r>
        <w:rPr>
          <w:rFonts w:eastAsia="Times New Roman"/>
          <w:szCs w:val="24"/>
        </w:rPr>
        <w:t>λαμόγια</w:t>
      </w:r>
      <w:proofErr w:type="spellEnd"/>
      <w:r>
        <w:rPr>
          <w:rFonts w:eastAsia="Times New Roman"/>
          <w:szCs w:val="24"/>
        </w:rPr>
        <w:t xml:space="preserve">. Δεν μιλάμε για τις περιπτώσεις που υπάρχουν ποινικές ευθύνες ή είναι στα δικαστήρια για διαχειριστικές πράξεις οι συνεταιριστές. Μιλάμε για τις περιπτώσεις που δεν υπάρχουν εκκρεμείς δίκες και ποινικές ευθύνες. </w:t>
      </w:r>
    </w:p>
    <w:p w14:paraId="498E4BF7" w14:textId="77777777" w:rsidR="00B84C6C" w:rsidRDefault="003C4644">
      <w:pPr>
        <w:spacing w:after="0" w:line="600" w:lineRule="auto"/>
        <w:ind w:firstLine="720"/>
        <w:jc w:val="both"/>
        <w:rPr>
          <w:rFonts w:eastAsia="Times New Roman"/>
          <w:szCs w:val="24"/>
        </w:rPr>
      </w:pPr>
      <w:r>
        <w:rPr>
          <w:rFonts w:eastAsia="Times New Roman"/>
          <w:szCs w:val="24"/>
        </w:rPr>
        <w:t xml:space="preserve">Θα ζητούσα και από </w:t>
      </w:r>
      <w:r>
        <w:rPr>
          <w:rFonts w:eastAsia="Times New Roman"/>
          <w:szCs w:val="24"/>
        </w:rPr>
        <w:t xml:space="preserve">τα υπόλοιπα κόμματα να τοποθετηθούν πάνω σε αυτή την τροπολογία που κατέθεσε η Δημοκρατική Συμπαράταξη, εάν συμφωνούν ή όχι. </w:t>
      </w:r>
    </w:p>
    <w:p w14:paraId="498E4BF8" w14:textId="77777777" w:rsidR="00B84C6C" w:rsidRDefault="003C4644">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Τζελέπη, έχετε υπερβεί και τη δευτερολογία σας!</w:t>
      </w:r>
    </w:p>
    <w:p w14:paraId="498E4BF9" w14:textId="77777777" w:rsidR="00B84C6C" w:rsidRDefault="003C4644">
      <w:pPr>
        <w:spacing w:after="0"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Τελειώνω, κυρία</w:t>
      </w:r>
      <w:r>
        <w:rPr>
          <w:rFonts w:eastAsia="Times New Roman"/>
          <w:szCs w:val="24"/>
        </w:rPr>
        <w:t xml:space="preserve"> Πρόεδρε. </w:t>
      </w:r>
    </w:p>
    <w:p w14:paraId="498E4BFA" w14:textId="77777777" w:rsidR="00B84C6C" w:rsidRDefault="003C4644">
      <w:pPr>
        <w:spacing w:after="0" w:line="600" w:lineRule="auto"/>
        <w:ind w:firstLine="720"/>
        <w:jc w:val="both"/>
        <w:rPr>
          <w:rFonts w:eastAsia="Times New Roman"/>
          <w:szCs w:val="24"/>
        </w:rPr>
      </w:pPr>
      <w:r>
        <w:rPr>
          <w:rFonts w:eastAsia="Times New Roman"/>
          <w:szCs w:val="24"/>
        </w:rPr>
        <w:t xml:space="preserve">Ως προς το νομοσχέδιο, παρ’ όλα τα προβλήματα που έχει και προανέφερα, επί της αρχής εμείς θα συμφωνήσουμε. </w:t>
      </w:r>
    </w:p>
    <w:p w14:paraId="498E4BFB" w14:textId="77777777" w:rsidR="00B84C6C" w:rsidRDefault="003C4644">
      <w:pPr>
        <w:spacing w:after="0" w:line="600" w:lineRule="auto"/>
        <w:ind w:firstLine="720"/>
        <w:jc w:val="both"/>
        <w:rPr>
          <w:rFonts w:eastAsia="Times New Roman"/>
          <w:szCs w:val="24"/>
        </w:rPr>
      </w:pPr>
      <w:r>
        <w:rPr>
          <w:rFonts w:eastAsia="Times New Roman"/>
          <w:szCs w:val="24"/>
        </w:rPr>
        <w:t xml:space="preserve">Ευχαριστώ. </w:t>
      </w:r>
    </w:p>
    <w:p w14:paraId="498E4BFC" w14:textId="77777777" w:rsidR="00B84C6C" w:rsidRDefault="003C4644">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98E4BFD" w14:textId="77777777" w:rsidR="00B84C6C" w:rsidRDefault="003C4644">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Πρι</w:t>
      </w:r>
      <w:r>
        <w:rPr>
          <w:rFonts w:eastAsia="Times New Roman"/>
          <w:szCs w:val="24"/>
        </w:rPr>
        <w:t>ν παραπονιόσασταν για την κ. Αραμπατζή, που ήταν μέσα στον χρόνο. Τώρα τι συμβαίνει;</w:t>
      </w:r>
    </w:p>
    <w:p w14:paraId="498E4BFE" w14:textId="77777777" w:rsidR="00B84C6C" w:rsidRDefault="003C4644">
      <w:pPr>
        <w:spacing w:after="0"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Εγώ παραπονέθηκα; </w:t>
      </w:r>
    </w:p>
    <w:p w14:paraId="498E4BFF" w14:textId="77777777" w:rsidR="00B84C6C" w:rsidRDefault="003C4644">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βέβαια! Φωνάζατε να τη σταματήσω. </w:t>
      </w:r>
    </w:p>
    <w:p w14:paraId="498E4C00" w14:textId="77777777" w:rsidR="00B84C6C" w:rsidRDefault="003C4644">
      <w:pPr>
        <w:spacing w:after="0" w:line="600" w:lineRule="auto"/>
        <w:ind w:firstLine="720"/>
        <w:jc w:val="both"/>
        <w:rPr>
          <w:rFonts w:eastAsia="Times New Roman"/>
          <w:szCs w:val="24"/>
        </w:rPr>
      </w:pPr>
      <w:r>
        <w:rPr>
          <w:rFonts w:eastAsia="Times New Roman"/>
          <w:szCs w:val="24"/>
        </w:rPr>
        <w:t>Σας παρακαλώ, κύριοι, κάνετε μία διαχείριση του χρό</w:t>
      </w:r>
      <w:r>
        <w:rPr>
          <w:rFonts w:eastAsia="Times New Roman"/>
          <w:szCs w:val="24"/>
        </w:rPr>
        <w:t>νου εδώ!</w:t>
      </w:r>
    </w:p>
    <w:p w14:paraId="498E4C01" w14:textId="77777777" w:rsidR="00B84C6C" w:rsidRDefault="003C4644">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Σαχινίδης</w:t>
      </w:r>
      <w:proofErr w:type="spellEnd"/>
      <w:r>
        <w:rPr>
          <w:rFonts w:eastAsia="Times New Roman"/>
          <w:szCs w:val="24"/>
        </w:rPr>
        <w:t xml:space="preserve"> από τη Χρυσή Αυγή, για δεκαπέντε λεπτά. </w:t>
      </w:r>
    </w:p>
    <w:p w14:paraId="498E4C02" w14:textId="77777777" w:rsidR="00B84C6C" w:rsidRDefault="003C4644">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Ευχαριστώ, κύρια Πρόεδρε. </w:t>
      </w:r>
    </w:p>
    <w:p w14:paraId="498E4C03" w14:textId="77777777" w:rsidR="00B84C6C" w:rsidRDefault="003C4644">
      <w:pPr>
        <w:spacing w:after="0" w:line="600" w:lineRule="auto"/>
        <w:ind w:firstLine="720"/>
        <w:jc w:val="both"/>
        <w:rPr>
          <w:rFonts w:eastAsia="Times New Roman"/>
          <w:szCs w:val="24"/>
        </w:rPr>
      </w:pPr>
      <w:r>
        <w:rPr>
          <w:rFonts w:eastAsia="Times New Roman"/>
          <w:szCs w:val="24"/>
        </w:rPr>
        <w:t xml:space="preserve">Μετά από όλα όσα είδαμε τις τελευταίες ημέρες, βλέπουμε να συμφωνούν διαφωνώντας. </w:t>
      </w:r>
    </w:p>
    <w:p w14:paraId="498E4C04" w14:textId="77777777" w:rsidR="00B84C6C" w:rsidRDefault="003C4644">
      <w:pPr>
        <w:spacing w:after="0" w:line="600" w:lineRule="auto"/>
        <w:ind w:firstLine="720"/>
        <w:jc w:val="both"/>
        <w:rPr>
          <w:rFonts w:eastAsia="Times New Roman"/>
          <w:szCs w:val="24"/>
        </w:rPr>
      </w:pPr>
      <w:r>
        <w:rPr>
          <w:rFonts w:eastAsia="Times New Roman"/>
          <w:szCs w:val="24"/>
        </w:rPr>
        <w:t xml:space="preserve">Με το παρόν σχέδιο νόμου ισχυρίζεστε, κύριε Υπουργέ, ότι έρχεστε να προστατέψετε αφενός τον Έλληνα παραγωγό, ο οποίος παράγει </w:t>
      </w:r>
      <w:proofErr w:type="spellStart"/>
      <w:r>
        <w:rPr>
          <w:rFonts w:eastAsia="Times New Roman"/>
          <w:szCs w:val="24"/>
        </w:rPr>
        <w:t>ευαλλοίωτα</w:t>
      </w:r>
      <w:proofErr w:type="spellEnd"/>
      <w:r>
        <w:rPr>
          <w:rFonts w:eastAsia="Times New Roman"/>
          <w:szCs w:val="24"/>
        </w:rPr>
        <w:t xml:space="preserve"> και νωπά προϊόντα, ορίζοντας μέγιστο χρονικό διάστημα πληρωμής της παραγωγής τις εξήντα ημέρες και αφετέρου τον τελικό </w:t>
      </w:r>
      <w:r>
        <w:rPr>
          <w:rFonts w:eastAsia="Times New Roman"/>
          <w:szCs w:val="24"/>
        </w:rPr>
        <w:t xml:space="preserve">καταναλωτή, μέσω της θεσμοθέτησης της υποχρεωτικής αναγραφής της χώρας παραγωγής στα προϊόντα ζωικής προέλευσης, δηλαδή το γάλα και το κρέας. </w:t>
      </w:r>
    </w:p>
    <w:p w14:paraId="498E4C05" w14:textId="77777777" w:rsidR="00B84C6C" w:rsidRDefault="003C4644">
      <w:pPr>
        <w:spacing w:after="0" w:line="600" w:lineRule="auto"/>
        <w:ind w:firstLine="720"/>
        <w:jc w:val="both"/>
        <w:rPr>
          <w:rFonts w:eastAsia="Times New Roman"/>
          <w:szCs w:val="24"/>
        </w:rPr>
      </w:pPr>
      <w:r>
        <w:rPr>
          <w:rFonts w:eastAsia="Times New Roman"/>
          <w:szCs w:val="24"/>
        </w:rPr>
        <w:t>Τα προαναφερόμενα σαφώς και είναι οι επιθυμητοί στόχοι. Ωστόσο, από την ανάλυση του παρόντος σχεδίου νόμου, την α</w:t>
      </w:r>
      <w:r>
        <w:rPr>
          <w:rFonts w:eastAsia="Times New Roman"/>
          <w:szCs w:val="24"/>
        </w:rPr>
        <w:t xml:space="preserve">κρόαση των φορέων και την κατ’ άρθρο συζήτηση στις </w:t>
      </w:r>
      <w:r>
        <w:rPr>
          <w:rFonts w:eastAsia="Times New Roman"/>
          <w:szCs w:val="24"/>
        </w:rPr>
        <w:t>ε</w:t>
      </w:r>
      <w:r>
        <w:rPr>
          <w:rFonts w:eastAsia="Times New Roman"/>
          <w:szCs w:val="24"/>
        </w:rPr>
        <w:t xml:space="preserve">πιτροπές, προκύπτει ότι το παρόν νομοσχέδιο είναι ελλιπές σε πολλά σημεία και πρωτίστως δεν λύνει το χρονίζον πρόβλημα του πρωτογενούς τομέα της </w:t>
      </w:r>
      <w:r>
        <w:rPr>
          <w:rFonts w:eastAsia="Times New Roman"/>
          <w:szCs w:val="24"/>
        </w:rPr>
        <w:lastRenderedPageBreak/>
        <w:t>χώρας, που θα έπρεπε να είναι ο βασικός πυλώνας της μελλοντ</w:t>
      </w:r>
      <w:r>
        <w:rPr>
          <w:rFonts w:eastAsia="Times New Roman"/>
          <w:szCs w:val="24"/>
        </w:rPr>
        <w:t xml:space="preserve">ικής ανάπτυξης της εθνικής μας οικονομίας. </w:t>
      </w:r>
    </w:p>
    <w:p w14:paraId="498E4C06" w14:textId="77777777" w:rsidR="00B84C6C" w:rsidRDefault="003C4644">
      <w:pPr>
        <w:spacing w:after="0" w:line="600" w:lineRule="auto"/>
        <w:ind w:firstLine="720"/>
        <w:jc w:val="both"/>
        <w:rPr>
          <w:rFonts w:eastAsia="Times New Roman"/>
          <w:szCs w:val="24"/>
        </w:rPr>
      </w:pPr>
      <w:r>
        <w:rPr>
          <w:rFonts w:eastAsia="Times New Roman"/>
          <w:szCs w:val="24"/>
        </w:rPr>
        <w:t xml:space="preserve">Στους ίδιους τους ορισμούς του νομοσχεδίου δεν ξεκαθαρίζονται μονοσήμαντα οι ιδιότητες του παραγωγού και του εμπόρου ή συνδυαστικά μεταξύ τους, πράγμα που ενδέχεται, όπως σας αναφέραμε και στις </w:t>
      </w:r>
      <w:r>
        <w:rPr>
          <w:rFonts w:eastAsia="Times New Roman"/>
          <w:szCs w:val="24"/>
        </w:rPr>
        <w:t>ε</w:t>
      </w:r>
      <w:r>
        <w:rPr>
          <w:rFonts w:eastAsia="Times New Roman"/>
          <w:szCs w:val="24"/>
        </w:rPr>
        <w:t>πιτροπές, να δημι</w:t>
      </w:r>
      <w:r>
        <w:rPr>
          <w:rFonts w:eastAsia="Times New Roman"/>
          <w:szCs w:val="24"/>
        </w:rPr>
        <w:t xml:space="preserve">ουργήσει σύγχυση ως προς την αντιμετώπιση ορισμένων κατηγοριών επαγγελματιών. Για παράδειγμα, οι αγροτικοί συνεταιρισμοί, άλλοτε θα αντιμετωπίζονται ως παραγωγοί και άλλοτε ως έμποροι. </w:t>
      </w:r>
    </w:p>
    <w:p w14:paraId="498E4C07" w14:textId="77777777" w:rsidR="00B84C6C" w:rsidRDefault="003C4644">
      <w:pPr>
        <w:spacing w:after="0" w:line="600" w:lineRule="auto"/>
        <w:ind w:firstLine="720"/>
        <w:jc w:val="both"/>
        <w:rPr>
          <w:rFonts w:eastAsia="Times New Roman"/>
          <w:szCs w:val="24"/>
        </w:rPr>
      </w:pPr>
      <w:r>
        <w:rPr>
          <w:rFonts w:eastAsia="Times New Roman"/>
          <w:szCs w:val="24"/>
        </w:rPr>
        <w:t>Ο ορισμός του μέγιστου χρονικού διαστήματος εξόφλησης παραγωγού από το</w:t>
      </w:r>
      <w:r>
        <w:rPr>
          <w:rFonts w:eastAsia="Times New Roman"/>
          <w:szCs w:val="24"/>
        </w:rPr>
        <w:t>ν έμπορο στις εξήντα ημέρες από την έκδοση του σχετικού τιμολογίου σίγουρα ευνοεί αρκετούς παραγωγούς, που μέχρι σήμερα περίμεναν μήνες για την εξόφληση των προϊόντων που παρέδιδαν στους εμπόρους.</w:t>
      </w:r>
    </w:p>
    <w:p w14:paraId="498E4C0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αποτελεί και ένα είδος αδικίας –θα λέγαμε- για τους μ</w:t>
      </w:r>
      <w:r>
        <w:rPr>
          <w:rFonts w:eastAsia="Times New Roman" w:cs="Times New Roman"/>
          <w:szCs w:val="24"/>
        </w:rPr>
        <w:t xml:space="preserve">ικρούς συνήθως παραγωγούς, οι οποίοι καλλιεργούν προϊόντα σύντομης ωρίμανσης, όπως είναι οι ντομάτες –αναφερθήκαμε σε αυτά και στην </w:t>
      </w:r>
      <w:r>
        <w:rPr>
          <w:rFonts w:eastAsia="Times New Roman" w:cs="Times New Roman"/>
          <w:szCs w:val="24"/>
        </w:rPr>
        <w:t>ε</w:t>
      </w:r>
      <w:r>
        <w:rPr>
          <w:rFonts w:eastAsia="Times New Roman" w:cs="Times New Roman"/>
          <w:szCs w:val="24"/>
        </w:rPr>
        <w:t>πιτροπή- οι οποίοι ενώ αναμένουν τη συγκομιδή των προϊόντων τους σε πολύ μικρό χρονικό διάστημα, της τάξεως των δυο με πέντ</w:t>
      </w:r>
      <w:r>
        <w:rPr>
          <w:rFonts w:eastAsia="Times New Roman" w:cs="Times New Roman"/>
          <w:szCs w:val="24"/>
        </w:rPr>
        <w:t>ε μηνών, θα πρέπει να αναμένουν την εξόφλησή τους άλλους δ</w:t>
      </w:r>
      <w:r>
        <w:rPr>
          <w:rFonts w:eastAsia="Times New Roman" w:cs="Times New Roman"/>
          <w:szCs w:val="24"/>
        </w:rPr>
        <w:t>ύ</w:t>
      </w:r>
      <w:r>
        <w:rPr>
          <w:rFonts w:eastAsia="Times New Roman" w:cs="Times New Roman"/>
          <w:szCs w:val="24"/>
        </w:rPr>
        <w:t xml:space="preserve">ο μήνες, με ό,τι αυτό συνεπάγεται για τη ρευστότητα. </w:t>
      </w:r>
    </w:p>
    <w:p w14:paraId="498E4C0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δεν μπορούμε να αντιληφθούμε το όριο των εξήντα ημερών, όταν σε πολλές χώρες της Ευρωπαϊκής Ένωσης ήδη έχει θεσμοθετηθεί πιο στενό χρον</w:t>
      </w:r>
      <w:r>
        <w:rPr>
          <w:rFonts w:eastAsia="Times New Roman" w:cs="Times New Roman"/>
          <w:szCs w:val="24"/>
        </w:rPr>
        <w:t xml:space="preserve">ικό περιθώριο εξόφλησης των παραγωγών. </w:t>
      </w:r>
    </w:p>
    <w:p w14:paraId="498E4C0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σας αναφέρουμε ενδεικτικά ότι στην Ιταλία, στην Ισπανία, στη Γαλλία και το Βέλγιο ισχύει για τα ευπαθή προϊόντα η εξόφληση εντός τριάντα ημερών. </w:t>
      </w:r>
    </w:p>
    <w:p w14:paraId="498E4C0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πρέπει, κατά τη γνώμη μας, να </w:t>
      </w:r>
      <w:proofErr w:type="spellStart"/>
      <w:r>
        <w:rPr>
          <w:rFonts w:eastAsia="Times New Roman" w:cs="Times New Roman"/>
          <w:szCs w:val="24"/>
        </w:rPr>
        <w:t>αυστηροποιηθεί</w:t>
      </w:r>
      <w:proofErr w:type="spellEnd"/>
      <w:r>
        <w:rPr>
          <w:rFonts w:eastAsia="Times New Roman" w:cs="Times New Roman"/>
          <w:szCs w:val="24"/>
        </w:rPr>
        <w:t xml:space="preserve"> και άλλο το </w:t>
      </w:r>
      <w:r>
        <w:rPr>
          <w:rFonts w:eastAsia="Times New Roman" w:cs="Times New Roman"/>
          <w:szCs w:val="24"/>
        </w:rPr>
        <w:t xml:space="preserve">νομοθετικό πλαίσιο της εξόφλησης των παραγόμενων προϊόντων, όχι, όμως, μόνο για </w:t>
      </w:r>
      <w:proofErr w:type="spellStart"/>
      <w:r>
        <w:rPr>
          <w:rFonts w:eastAsia="Times New Roman" w:cs="Times New Roman"/>
          <w:szCs w:val="24"/>
        </w:rPr>
        <w:t>μεταποιητές</w:t>
      </w:r>
      <w:proofErr w:type="spellEnd"/>
      <w:r>
        <w:rPr>
          <w:rFonts w:eastAsia="Times New Roman" w:cs="Times New Roman"/>
          <w:szCs w:val="24"/>
        </w:rPr>
        <w:t xml:space="preserve"> και εμπόρους, αλλά και για τους τελικούς εμπορικούς αποδέκτες, δηλαδή τα καταστήματα λιανικής πώλησης και κυρίως τις μεγάλες αλυσίδες σο</w:t>
      </w:r>
      <w:r>
        <w:rPr>
          <w:rFonts w:eastAsia="Times New Roman" w:cs="Times New Roman"/>
          <w:szCs w:val="24"/>
        </w:rPr>
        <w:t>υ</w:t>
      </w:r>
      <w:r>
        <w:rPr>
          <w:rFonts w:eastAsia="Times New Roman" w:cs="Times New Roman"/>
          <w:szCs w:val="24"/>
        </w:rPr>
        <w:t>περμάρκετ, που γνωρίζουμε ό</w:t>
      </w:r>
      <w:r>
        <w:rPr>
          <w:rFonts w:eastAsia="Times New Roman" w:cs="Times New Roman"/>
          <w:szCs w:val="24"/>
        </w:rPr>
        <w:t xml:space="preserve">λοι μας ότι πληρώνουν σε χρόνους που, δυστυχώς, αγγίζουν τις </w:t>
      </w:r>
      <w:proofErr w:type="spellStart"/>
      <w:r>
        <w:rPr>
          <w:rFonts w:eastAsia="Times New Roman" w:cs="Times New Roman"/>
          <w:szCs w:val="24"/>
        </w:rPr>
        <w:t>εκατόν</w:t>
      </w:r>
      <w:proofErr w:type="spellEnd"/>
      <w:r>
        <w:rPr>
          <w:rFonts w:eastAsia="Times New Roman" w:cs="Times New Roman"/>
          <w:szCs w:val="24"/>
        </w:rPr>
        <w:t xml:space="preserve"> είκοσι ημέρες και σε κάποιες περιπτώσεις φθάνουν μέχρι και το ένα έτος στις επιταγές. </w:t>
      </w:r>
    </w:p>
    <w:p w14:paraId="498E4C0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Διαφορετικά, θα συνεχίσει να </w:t>
      </w:r>
      <w:proofErr w:type="spellStart"/>
      <w:r>
        <w:rPr>
          <w:rFonts w:eastAsia="Times New Roman" w:cs="Times New Roman"/>
          <w:szCs w:val="24"/>
        </w:rPr>
        <w:t>μετακυλίεται</w:t>
      </w:r>
      <w:proofErr w:type="spellEnd"/>
      <w:r>
        <w:rPr>
          <w:rFonts w:eastAsia="Times New Roman" w:cs="Times New Roman"/>
          <w:szCs w:val="24"/>
        </w:rPr>
        <w:t xml:space="preserve"> αυτή η καθυστέρηση μέσω των εμπόρων και μεσαζόντων στους πα</w:t>
      </w:r>
      <w:r>
        <w:rPr>
          <w:rFonts w:eastAsia="Times New Roman" w:cs="Times New Roman"/>
          <w:szCs w:val="24"/>
        </w:rPr>
        <w:t xml:space="preserve">ραγωγούς, όσους νόμους και να ψηφίσετε. </w:t>
      </w:r>
    </w:p>
    <w:p w14:paraId="498E4C0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Φυσικά, για εμάς, για τον Λαϊκό Σύνδεσμο-Χρυσή Αυγή, η ορθότερη λύση θα ήταν η πλήρης και ολοσχερής εξάλειψη των φαινομένων καθυστέρησης πληρωμών και αισχροκέρδειας εμπόρων και μεσαζόντων, ώστε να επωφεληθεί ο καταν</w:t>
      </w:r>
      <w:r>
        <w:rPr>
          <w:rFonts w:eastAsia="Times New Roman" w:cs="Times New Roman"/>
          <w:szCs w:val="24"/>
        </w:rPr>
        <w:t xml:space="preserve">αλωτής και ο παραγωγός με την απευθείας τροφοδοσία όλης της αγοράς μέσω των τοπικών </w:t>
      </w:r>
      <w:r>
        <w:rPr>
          <w:rFonts w:eastAsia="Times New Roman" w:cs="Times New Roman"/>
          <w:szCs w:val="24"/>
        </w:rPr>
        <w:lastRenderedPageBreak/>
        <w:t>αγροτικών συνεταιρισμών. Έτσι και ο παραγωγός θα επωφελείται, αφού θα πληρώνεται έγκαιρα και στην τιμή που θα του εξασφαλίζει ένα αξιοπρεπές εισόδημα, αλλά και ο καταναλωτή</w:t>
      </w:r>
      <w:r>
        <w:rPr>
          <w:rFonts w:eastAsia="Times New Roman" w:cs="Times New Roman"/>
          <w:szCs w:val="24"/>
        </w:rPr>
        <w:t xml:space="preserve">ς λόγω χαμηλότερων τιμών στα προϊόντα, καθώς θα κλείσει η ψαλίδα τιμής παραγωγής και τιμής τελικής κατανάλωσης. </w:t>
      </w:r>
    </w:p>
    <w:p w14:paraId="498E4C0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 παρόν σχέδιο νόμου υποχρεώνετε τον παραγωγό να προσκομίζει ηλεκτρονικά στοιχεία στην αρμόδια αρχή, προκειμένου να μπορεί να εξοφληθεί για</w:t>
      </w:r>
      <w:r>
        <w:rPr>
          <w:rFonts w:eastAsia="Times New Roman" w:cs="Times New Roman"/>
          <w:szCs w:val="24"/>
        </w:rPr>
        <w:t xml:space="preserve"> την παραγωγή του. Αυτά τα στοιχεία περιλαμβάνουν ηλεκτρονικά αντίγραφα τιμολογίων, επιταγών, παραστατικών και άλλα. Η αρμόδια αρχή θα διενεργεί ελέγχους σχετικά με την τήρηση των διατάξεων του νόμου, θα αποστέλλει αυτά τα ηλεκτρονικά στοιχεία στις αντίστο</w:t>
      </w:r>
      <w:r>
        <w:rPr>
          <w:rFonts w:eastAsia="Times New Roman" w:cs="Times New Roman"/>
          <w:szCs w:val="24"/>
        </w:rPr>
        <w:t>ιχες τράπεζες για έλεγχο καταβολής τμήματος, οι τράπεζες κατόπιν του εν λόγω θα αποστέλλουν στην αρμόδια αρχή λίστα με τα ποσά που δεν έχουν εξοφληθεί, ενώ δεν ισχύει το τραπεζικό απόρρητο σε αυτές τις συναλλαγές, προκειμένου να καταστεί εφικτή η διασταύρω</w:t>
      </w:r>
      <w:r>
        <w:rPr>
          <w:rFonts w:eastAsia="Times New Roman" w:cs="Times New Roman"/>
          <w:szCs w:val="24"/>
        </w:rPr>
        <w:t xml:space="preserve">ση στοιχείων. Επίσης,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θα ορισθούν λεπτομέρειες σχετικά με τη διαδικασία ελέγχων εξόφλησης τιμολογίων και επιταγών, καθώς και το ύψος της προκαλούμενης δαπάνης από τη διενέργεια αυτών των ελέγχων. </w:t>
      </w:r>
    </w:p>
    <w:p w14:paraId="498E4C0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ζήτημα, όμως, κύριε Υπουργέ,</w:t>
      </w:r>
      <w:r>
        <w:rPr>
          <w:rFonts w:eastAsia="Times New Roman" w:cs="Times New Roman"/>
          <w:szCs w:val="24"/>
        </w:rPr>
        <w:t xml:space="preserve"> που θα ανακύψει σίγουρα ως προς αυτές τις διατάξεις είναι το κατά πόσο οι παραγωγοί –το είπαμε και στην </w:t>
      </w:r>
      <w:r>
        <w:rPr>
          <w:rFonts w:eastAsia="Times New Roman" w:cs="Times New Roman"/>
          <w:szCs w:val="24"/>
        </w:rPr>
        <w:t>ε</w:t>
      </w:r>
      <w:r>
        <w:rPr>
          <w:rFonts w:eastAsia="Times New Roman" w:cs="Times New Roman"/>
          <w:szCs w:val="24"/>
        </w:rPr>
        <w:t>πιτροπή, το επαναλαμβάνουμε και σήμερα- οι οποίοι δεν διαθέτουν γνώσεις χειρισμού ηλεκτρονικών συστημάτων θα είναι σε θέση να πραγματοποιούν τις αποστ</w:t>
      </w:r>
      <w:r>
        <w:rPr>
          <w:rFonts w:eastAsia="Times New Roman" w:cs="Times New Roman"/>
          <w:szCs w:val="24"/>
        </w:rPr>
        <w:t xml:space="preserve">ολές των στοιχείων με </w:t>
      </w:r>
      <w:r>
        <w:rPr>
          <w:rFonts w:eastAsia="Times New Roman" w:cs="Times New Roman"/>
          <w:szCs w:val="24"/>
        </w:rPr>
        <w:lastRenderedPageBreak/>
        <w:t xml:space="preserve">ηλεκτρονικό τρόπο, δυσχεραίνοντας ακόμα περισσότερο την απρόσκοπτη εργασία, ή επιβαρύνοντάς τους με ένα πρόσθετο έξοδο διαχείρισης αυτών των στοιχείων από φυσικά ή νομικά πρόσωπα που κατέχουν τις γνώσεις για αυτή τη διεργασία. </w:t>
      </w:r>
    </w:p>
    <w:p w14:paraId="498E4C1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όσον αφορά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αναφέρεται ότι θα ορισθούν λεπτομέρειες για το ύψος της προκαλούμενης δαπάνης από τη διενέργεια των ελέγχων, δηλαδή αυτό μεταφράζεται στο ότι οι παραγωγοί θα επωμιστούν αυτές τις δαπάνες. </w:t>
      </w:r>
    </w:p>
    <w:p w14:paraId="498E4C1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ένα κενό που δ</w:t>
      </w:r>
      <w:r>
        <w:rPr>
          <w:rFonts w:eastAsia="Times New Roman" w:cs="Times New Roman"/>
          <w:szCs w:val="24"/>
        </w:rPr>
        <w:t>ημιουργείται –και εδώ θα πρέπει να δώσετε πάρα πολύ μεγάλη προσοχή, κύριε Υπουργέ- είναι ότι σε περίπτωση συναλλαγών με μετρητά μέχρι και 1500 ευρώ ο παραγωγός δεν θα είναι εξασφαλισμένος, επειδή δεν θα αποστέλλονται τα τιμολόγια στις τράπεζες και στον φορ</w:t>
      </w:r>
      <w:r>
        <w:rPr>
          <w:rFonts w:eastAsia="Times New Roman" w:cs="Times New Roman"/>
          <w:szCs w:val="24"/>
        </w:rPr>
        <w:t xml:space="preserve">έα. Αυτό σημαίνει ότι θα πρέπει οι παραγωγοί να αποστέλλουν τα σχετικά παραστατικά απευθείας στην αρμόδια αρχή με τα ως άνω προαναφερόμενα ποσά. </w:t>
      </w:r>
    </w:p>
    <w:p w14:paraId="498E4C1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προβλέπεται η υποβολή κυρώσεων από την αρμόδια αρχή ή τον αρμόδιο Υπουργό στους παραβάτες, σχετικά με </w:t>
      </w:r>
      <w:r>
        <w:rPr>
          <w:rFonts w:eastAsia="Times New Roman" w:cs="Times New Roman"/>
          <w:szCs w:val="24"/>
        </w:rPr>
        <w:t xml:space="preserve">τον χρόνο εξόφλησης -δηλαδή το 30% της αξίας του τιμολογίου στους εμπόρους- και την αμέλεια προσκόμισης των προβλεπόμενων στοιχείων στην αρμόδια αρχή, δηλαδή το 5% της αξίας του τιμολογίου για τους παραγωγούς. </w:t>
      </w:r>
    </w:p>
    <w:p w14:paraId="498E4C13"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τους εμπόρους προβλέπεται ότι μετά από τρ</w:t>
      </w:r>
      <w:r>
        <w:rPr>
          <w:rFonts w:eastAsia="Times New Roman" w:cs="Times New Roman"/>
          <w:szCs w:val="24"/>
        </w:rPr>
        <w:t xml:space="preserve">εις συνεχείς παραβάσεις θα διαγράφονται για ένα έτος από το ενιαίο </w:t>
      </w:r>
      <w:r>
        <w:rPr>
          <w:rFonts w:eastAsia="Times New Roman" w:cs="Times New Roman"/>
          <w:szCs w:val="24"/>
        </w:rPr>
        <w:t>μ</w:t>
      </w:r>
      <w:r>
        <w:rPr>
          <w:rFonts w:eastAsia="Times New Roman" w:cs="Times New Roman"/>
          <w:szCs w:val="24"/>
        </w:rPr>
        <w:t xml:space="preserve">ητρώο και δεν θα τους επιτρέπεται η εμπορία σε αυτό το διάστημα, διαφορετικά, τους επιβάλλεται πρόστιμο ύψους 100.000 ευρώ. </w:t>
      </w:r>
    </w:p>
    <w:p w14:paraId="498E4C1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γεννάται το ερώτημα, κυρίως από το γεγονός ότι μπορεί οι κυ</w:t>
      </w:r>
      <w:r>
        <w:rPr>
          <w:rFonts w:eastAsia="Times New Roman" w:cs="Times New Roman"/>
          <w:szCs w:val="24"/>
        </w:rPr>
        <w:t xml:space="preserve">ρώσεις να επιβάλλονται από τον ίδιο τον Υπουργό: Πώς θα εξασφαλίζετε ότι η αρμόδια αρχή θα είναι αδιάβλητη και δεν θα υπάρχουν φαινόμενα διαφθοράς που θα καλύπτουν τους παραβάτες εμπόρους; </w:t>
      </w:r>
    </w:p>
    <w:p w14:paraId="498E4C1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τις διατάξεις για την υποχρεωτική επισήμανση προέλευσης</w:t>
      </w:r>
      <w:r>
        <w:rPr>
          <w:rFonts w:eastAsia="Times New Roman" w:cs="Times New Roman"/>
          <w:szCs w:val="24"/>
        </w:rPr>
        <w:t xml:space="preserve"> στο γάλα, αναφέρεται ότι καθίσταται υποχρεωτική η επισήμανση προέλευσης του γάλακτος, καθώς και του γάλακτος ως συστατικού στα γαλακτοκομικά προϊόντα.  </w:t>
      </w:r>
    </w:p>
    <w:p w14:paraId="498E4C1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Υποχρεωτική είναι η αναγραφή της χώρας αρμέγματος, της χώρας επεξεργασίας, της χώρας συσκευασίας, εκτό</w:t>
      </w:r>
      <w:r>
        <w:rPr>
          <w:rFonts w:eastAsia="Times New Roman" w:cs="Times New Roman"/>
          <w:szCs w:val="24"/>
        </w:rPr>
        <w:t xml:space="preserve">ς και αν και τα τρία γίνονται σε μία χώρα, οπότε απλώς θα αναγράφεται η χώρα προέλευσης. Εάν οι τρεις φάσεις έχουν γίνει σε περισσότερες από μία χώρες εντός Ευρωπαϊκής Ένωσης, τότε θα αναγράφεται ότι το γάλα είναι προέλευσης Ευρωπαϊκής Ένωσης. Σε αντίθετη </w:t>
      </w:r>
      <w:r>
        <w:rPr>
          <w:rFonts w:eastAsia="Times New Roman" w:cs="Times New Roman"/>
          <w:szCs w:val="24"/>
        </w:rPr>
        <w:t xml:space="preserve">περίπτωση, ότι είναι προέλευσης εκτός Ευρωπαϊκής Ένωσης. </w:t>
      </w:r>
    </w:p>
    <w:p w14:paraId="498E4C1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Εδώ ακούσαμε και από προηγούμενους εισηγητές ότι όλα αυτά συμβαίνουν λόγω της ποσόστωσης στο παραγόμενο ελληνικό γάλα, που έχει επιβληθεί από την Ευρωπαϊκής Ένωσης. </w:t>
      </w:r>
    </w:p>
    <w:p w14:paraId="498E4C1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πρέπει, κύριε Υπουργέ, σε αυτ</w:t>
      </w:r>
      <w:r>
        <w:rPr>
          <w:rFonts w:eastAsia="Times New Roman" w:cs="Times New Roman"/>
          <w:szCs w:val="24"/>
        </w:rPr>
        <w:t>ό το κομμάτι να διεκδικήσετε ακόμα μεγαλύτερη ποσόστωση, διότι πριν από μερικά χρόνια η Ελλάδα ήταν αυτάρκης και σε γάλα και σε βόειο και σε χοιρινό κρέας. Αυτά θα πρέπει να διορθωθούν. Εδώ, όμως, η ίδια η διάταξη αυτοαναιρείται και σίγουρα δεν προστατεύει</w:t>
      </w:r>
      <w:r>
        <w:rPr>
          <w:rFonts w:eastAsia="Times New Roman" w:cs="Times New Roman"/>
          <w:szCs w:val="24"/>
        </w:rPr>
        <w:t xml:space="preserve"> τον καταναλωτή, διότι οι αναγραφές «προέλευση: Ευρωπαϊκή Ένωση» και «προέλευση: εκτός Ευρωπαϊκής Ένωσης» είναι τελείως ασαφείς και δεν συμβάλλουν σε αυτό που υποτίθεται ότι θέλετε να θεσμοθετήσετε διότι οι χώρες της Ευρωπαϊκής Ένωσης είναι πολλές και σε κ</w:t>
      </w:r>
      <w:r>
        <w:rPr>
          <w:rFonts w:eastAsia="Times New Roman" w:cs="Times New Roman"/>
          <w:szCs w:val="24"/>
        </w:rPr>
        <w:t xml:space="preserve">αθεμία υπάρχουν διαφορετικές συνθήκες αρμέγματος, επεξεργασίας και συσκευασίας, με ό,τι αυτό συνεπάγεται για την ποιότητα του γάλακτος, θετικές ή και αρνητικές. </w:t>
      </w:r>
    </w:p>
    <w:p w14:paraId="498E4C1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με το σκεπτικό αυτό και το εγχώριο γάλα μπορεί να έχει την ένδειξη «προέλευση: Ευρωπαϊ</w:t>
      </w:r>
      <w:r>
        <w:rPr>
          <w:rFonts w:eastAsia="Times New Roman" w:cs="Times New Roman"/>
          <w:szCs w:val="24"/>
        </w:rPr>
        <w:t>κής Ένωσης», χωρίς να ξέρει ο καταναλωτής αν το γάλα είναι ελληνικό ή, για παράδειγμα, από τη Ρουμανία ή από τη Βουλγαρία.</w:t>
      </w:r>
    </w:p>
    <w:p w14:paraId="498E4C1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 θέλουμε, λοιπόν, να πληροφορούμε σωστά τον καταναλωτή θα πρέπει να υπάρχει ξεχωριστή ένδειξη αρμέγματος, επεξεργασίας και συσκευασ</w:t>
      </w:r>
      <w:r>
        <w:rPr>
          <w:rFonts w:eastAsia="Times New Roman" w:cs="Times New Roman"/>
          <w:szCs w:val="24"/>
        </w:rPr>
        <w:t xml:space="preserve">ίας για όλες τις χώρες, ανεξάρτητα από αν είναι εντός ή εκτός της Ευρωπαϊκής Ένωσης. Εδώ –το επισημάναμε και αυτό στις </w:t>
      </w:r>
      <w:r>
        <w:rPr>
          <w:rFonts w:eastAsia="Times New Roman" w:cs="Times New Roman"/>
          <w:szCs w:val="24"/>
        </w:rPr>
        <w:t>ε</w:t>
      </w:r>
      <w:r>
        <w:rPr>
          <w:rFonts w:eastAsia="Times New Roman" w:cs="Times New Roman"/>
          <w:szCs w:val="24"/>
        </w:rPr>
        <w:t xml:space="preserve">πιτροπές- αυτό στο οποίο πρέπει να δώσετε πολύ μεγάλη βάση είναι το μέγεθος της γραμματοσειράς -που θα πρέπει να νομοθετηθεί- που </w:t>
      </w:r>
      <w:r>
        <w:rPr>
          <w:rFonts w:eastAsia="Times New Roman" w:cs="Times New Roman"/>
          <w:szCs w:val="24"/>
        </w:rPr>
        <w:lastRenderedPageBreak/>
        <w:t>θα χρη</w:t>
      </w:r>
      <w:r>
        <w:rPr>
          <w:rFonts w:eastAsia="Times New Roman" w:cs="Times New Roman"/>
          <w:szCs w:val="24"/>
        </w:rPr>
        <w:t>σιμοποιείται για τις αναγραφές πάνω στα προϊόντα. Εάν η γραμματοσειρά της αναγραφής χώρας προέλευσης ή τι περιέχει κάθε προϊόν είναι κάτω από νούμερο 8, είναι γράμματα τα οποία δεν μπορείς να διαβάσεις ούτε με μεγεθυντικό φακό. Θα πρέπει να υπάρξει και αυτ</w:t>
      </w:r>
      <w:r>
        <w:rPr>
          <w:rFonts w:eastAsia="Times New Roman" w:cs="Times New Roman"/>
          <w:szCs w:val="24"/>
        </w:rPr>
        <w:t>ή η πρόβλεψη.</w:t>
      </w:r>
    </w:p>
    <w:p w14:paraId="498E4C1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έχουμε να παρατηρήσουμε ότι το τελευταίο θα συμβάλει, έστω εμμέσως, και στην ενίσχυση της εγχώριας παραγωγής γαλακτοκομικών προϊόντων, αφού οι καταναλωτές που επιθυμούν ελληνικά προϊόντα θα στραφούν σε αυτά που φέρουν τη σχετική ένδειξη και αυτό βε</w:t>
      </w:r>
      <w:r>
        <w:rPr>
          <w:rFonts w:eastAsia="Times New Roman" w:cs="Times New Roman"/>
          <w:szCs w:val="24"/>
        </w:rPr>
        <w:t xml:space="preserve">βαίως στην περίπτωση που συνδυαστικά αποτραπούν μέσω εντατικών ελέγχων οι αθρόες </w:t>
      </w:r>
      <w:proofErr w:type="spellStart"/>
      <w:r>
        <w:rPr>
          <w:rFonts w:eastAsia="Times New Roman" w:cs="Times New Roman"/>
          <w:szCs w:val="24"/>
        </w:rPr>
        <w:t>ελληνοποιήσεις</w:t>
      </w:r>
      <w:proofErr w:type="spellEnd"/>
      <w:r>
        <w:rPr>
          <w:rFonts w:eastAsia="Times New Roman" w:cs="Times New Roman"/>
          <w:szCs w:val="24"/>
        </w:rPr>
        <w:t xml:space="preserve"> των προϊόντων αυτών, παραδείγματος χάριν, ελληνικές εταιρείες που αρμέγουν στη Βουλγαρία και επεξεργάζονται ή συσκευάζουν και πωλούν τα γαλακτοκομικά προϊόντα σ</w:t>
      </w:r>
      <w:r>
        <w:rPr>
          <w:rFonts w:eastAsia="Times New Roman" w:cs="Times New Roman"/>
          <w:szCs w:val="24"/>
        </w:rPr>
        <w:t xml:space="preserve">την Ελλάδα ως ελληνικά. </w:t>
      </w:r>
    </w:p>
    <w:p w14:paraId="498E4C1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θεωρούμε τις προβλεπόμενες κυρώσεις για τις εταιρείες που παραβιάζουν τις διατάξεις εξευτελιστικές, αφού προβλέπονται πρόστιμα ύψους μόλις 500 έως και 30.000 ευρώ στη ρήτρα αμοιβαίας αναγνώρισης που ορίζει ότι τα γαλακτοκομ</w:t>
      </w:r>
      <w:r>
        <w:rPr>
          <w:rFonts w:eastAsia="Times New Roman" w:cs="Times New Roman"/>
          <w:szCs w:val="24"/>
        </w:rPr>
        <w:t>ικά προϊόντα που αναφέρονται στο παράδειγμα 2, τα οποία νομίμως παράγονται ή αποτελούν αντικείμενο εμπορίας σε άλλο κράτος – μέλος της Ευρωπαϊκής Ένωσης ή σε τρίτη χώρα δεν υπάγονται στις διατάξεις των άρθρων 5 και 6. Η ρήτρα αυτή σαφώς και είναι εξαιρετικ</w:t>
      </w:r>
      <w:r>
        <w:rPr>
          <w:rFonts w:eastAsia="Times New Roman" w:cs="Times New Roman"/>
          <w:szCs w:val="24"/>
        </w:rPr>
        <w:t xml:space="preserve">ά προβληματική διότι καθιστά ευκολότερη την εισαγωγή και </w:t>
      </w:r>
      <w:r>
        <w:rPr>
          <w:rFonts w:eastAsia="Times New Roman" w:cs="Times New Roman"/>
          <w:szCs w:val="24"/>
        </w:rPr>
        <w:lastRenderedPageBreak/>
        <w:t xml:space="preserve">την εμπορία γαλακτοκομικών προϊόντων από άλλες χώρες, αυξάνοντας έτσι ή αλλιώς τον ασφυκτικό ανταγωνισμό απέναντι στα ελληνικά προϊόντα. </w:t>
      </w:r>
    </w:p>
    <w:p w14:paraId="498E4C1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Γιατί νομοθετείτε για την αναγραφή προέλευσης των γαλακτοκομι</w:t>
      </w:r>
      <w:r>
        <w:rPr>
          <w:rFonts w:eastAsia="Times New Roman" w:cs="Times New Roman"/>
          <w:szCs w:val="24"/>
        </w:rPr>
        <w:t>κών προϊόντων όταν με τη ρήτρα αυτή αναιρείτε ακριβώς το ίδιο το περιεχόμενο και την ουσία των διατάξεων που υποτίθεται ότι εισάγετε; Αυτό συνδέεται προφανώς με την παραγωγή γάλακτος και κρέατος. Είναι θλιβερό να εισάγουμε το γάλα και το κρέας από άλλες χώ</w:t>
      </w:r>
      <w:r>
        <w:rPr>
          <w:rFonts w:eastAsia="Times New Roman" w:cs="Times New Roman"/>
          <w:szCs w:val="24"/>
        </w:rPr>
        <w:t xml:space="preserve">ρες, ενώ θα μπορούσαμε με μία εθνική αγροτική πολιτική να είμαστε αυτάρκεις και στους δύο τομείς, όπως σας προανέφερα. </w:t>
      </w:r>
    </w:p>
    <w:p w14:paraId="498E4C1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Επίσης, ορίζετε τη Διεύθυνση Κτηνοτροφικών Υποδομών και Μεταποίησης Ζωικών Προϊόντων του Υπουργείου Αγροτικής Ανάπτυξης και Τροφίμων ως </w:t>
      </w:r>
      <w:r>
        <w:rPr>
          <w:rFonts w:eastAsia="Times New Roman" w:cs="Times New Roman"/>
          <w:szCs w:val="24"/>
        </w:rPr>
        <w:t xml:space="preserve">αρμόδια υπηρεσία για την αξιολόγηση της αποτελεσματικότητας των ως άνω διατάξεων και την υποβολή προτάσεων στον αρμόδιο Υπουργό. Δεν λέτε, όμως, τίποτα για την επαρκή στελέχωση της υπηρεσίας αυτής και εάν θα είναι ικανή να </w:t>
      </w:r>
      <w:proofErr w:type="spellStart"/>
      <w:r>
        <w:rPr>
          <w:rFonts w:eastAsia="Times New Roman" w:cs="Times New Roman"/>
          <w:szCs w:val="24"/>
        </w:rPr>
        <w:t>αντεπεξέλθει</w:t>
      </w:r>
      <w:proofErr w:type="spellEnd"/>
      <w:r>
        <w:rPr>
          <w:rFonts w:eastAsia="Times New Roman" w:cs="Times New Roman"/>
          <w:szCs w:val="24"/>
        </w:rPr>
        <w:t xml:space="preserve"> σε αυτές τις υποχρεώ</w:t>
      </w:r>
      <w:r>
        <w:rPr>
          <w:rFonts w:eastAsia="Times New Roman" w:cs="Times New Roman"/>
          <w:szCs w:val="24"/>
        </w:rPr>
        <w:t>σεις, κύριε Υπουργέ.</w:t>
      </w:r>
    </w:p>
    <w:p w14:paraId="498E4C1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Όσον αφορά το κρέας, όπου και εκεί καθίσταται υποχρεωτική η επισήμανση καταγωγής - προέλευσης, περιορίζεστε στο να είναι υποχρεωτική για τα κρεοπωλεία, τα καταστήματα λιανικής πώλησης με τμήματα κρεοπωλείου η επισήμανση πληροφοριών για</w:t>
      </w:r>
      <w:r>
        <w:rPr>
          <w:rFonts w:eastAsia="Times New Roman" w:cs="Times New Roman"/>
          <w:szCs w:val="24"/>
        </w:rPr>
        <w:t xml:space="preserve"> την καταγωγή – προέλευση και το βάρος του πωλούμενου κρέατος, οι οποίες θα πρέπει να αναγράφονται στα </w:t>
      </w:r>
      <w:proofErr w:type="spellStart"/>
      <w:r>
        <w:rPr>
          <w:rFonts w:eastAsia="Times New Roman" w:cs="Times New Roman"/>
          <w:szCs w:val="24"/>
        </w:rPr>
        <w:t>εκδοθέντα</w:t>
      </w:r>
      <w:proofErr w:type="spellEnd"/>
      <w:r>
        <w:rPr>
          <w:rFonts w:eastAsia="Times New Roman" w:cs="Times New Roman"/>
          <w:szCs w:val="24"/>
        </w:rPr>
        <w:t xml:space="preserve"> μέσω του φορολογικού ηλεκτρο</w:t>
      </w:r>
      <w:r>
        <w:rPr>
          <w:rFonts w:eastAsia="Times New Roman" w:cs="Times New Roman"/>
          <w:szCs w:val="24"/>
        </w:rPr>
        <w:lastRenderedPageBreak/>
        <w:t>νικού μηχανισμού παραστατικά. Από αυτά τα παραστατικά από τον φορολογικό ηλεκτρονικό μηχανισμό προκύπτουν εύκολα κα</w:t>
      </w:r>
      <w:r>
        <w:rPr>
          <w:rFonts w:eastAsia="Times New Roman" w:cs="Times New Roman"/>
          <w:szCs w:val="24"/>
        </w:rPr>
        <w:t>ι με απλούς ελέγχους το βάρος και η αξία του κρέατος. Τα στοιχεία προέλευσης, όμως, η ιχνηλασιμότητα δηλαδή, δεν μπορούν να ελεγχθούν, κύριε Υπουργέ.</w:t>
      </w:r>
    </w:p>
    <w:p w14:paraId="498E4C2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Θεωρούμε προβληματικές τις διατάξεις αυτές. Θα πρέπει να υπάρχει μία θεωρούμενη σήμανση προέλευσης, σφαγής</w:t>
      </w:r>
      <w:r>
        <w:rPr>
          <w:rFonts w:eastAsia="Times New Roman" w:cs="Times New Roman"/>
          <w:szCs w:val="24"/>
        </w:rPr>
        <w:t xml:space="preserve"> και συσκευασίας σε συνδυασμό με αυστηρούς ελέγχους από τον κρατικό μηχανισμό, για να μπορεί να ενισχυθεί έμπρακτα η εγχώρια παραγωγή. Διαφορετικά, οι «</w:t>
      </w:r>
      <w:proofErr w:type="spellStart"/>
      <w:r>
        <w:rPr>
          <w:rFonts w:eastAsia="Times New Roman" w:cs="Times New Roman"/>
          <w:szCs w:val="24"/>
        </w:rPr>
        <w:t>ελληνοποιήσεις</w:t>
      </w:r>
      <w:proofErr w:type="spellEnd"/>
      <w:r>
        <w:rPr>
          <w:rFonts w:eastAsia="Times New Roman" w:cs="Times New Roman"/>
          <w:szCs w:val="24"/>
        </w:rPr>
        <w:t xml:space="preserve">» -εντός εισαγωγικών η λέξη- θα συνεχίζονται επ’ </w:t>
      </w:r>
      <w:proofErr w:type="spellStart"/>
      <w:r>
        <w:rPr>
          <w:rFonts w:eastAsia="Times New Roman" w:cs="Times New Roman"/>
          <w:szCs w:val="24"/>
        </w:rPr>
        <w:t>αόριστον</w:t>
      </w:r>
      <w:proofErr w:type="spellEnd"/>
      <w:r>
        <w:rPr>
          <w:rFonts w:eastAsia="Times New Roman" w:cs="Times New Roman"/>
          <w:szCs w:val="24"/>
        </w:rPr>
        <w:t>. Για την εξασφάλιση της ιχνηλασι</w:t>
      </w:r>
      <w:r>
        <w:rPr>
          <w:rFonts w:eastAsia="Times New Roman" w:cs="Times New Roman"/>
          <w:szCs w:val="24"/>
        </w:rPr>
        <w:t>μότητας του κρέατος θα πρέπει να υπάρχει ένα αυστηρό καθεστώς προστασίας των εγχώριων φυλών, ετήσια διαρκής καταγραφή και έλεγχος σε όλα τα στάδια από την εκτροφή, τη σφαγή μέχρι και το κρεοπωλείο.</w:t>
      </w:r>
    </w:p>
    <w:p w14:paraId="498E4C2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Στις λοιπές ρυθμίσεις του νομοσχεδίου, τροποποιώντας τις δ</w:t>
      </w:r>
      <w:r>
        <w:rPr>
          <w:rFonts w:eastAsia="Times New Roman" w:cs="Times New Roman"/>
          <w:szCs w:val="24"/>
        </w:rPr>
        <w:t xml:space="preserve">ιατάξεις του ν.420/1970, επανακαθορίζεται το νομοθετικό πλαίσιο εκμετάλλευσης ιχθυοτρόφων υδάτων. Προβλέπεται η δυνατότητα παροχής υπηρεσιών αλιευτικού τουρισμού και δράσεων οικοτεχνίας στα μισθωμένα </w:t>
      </w:r>
      <w:proofErr w:type="spellStart"/>
      <w:r>
        <w:rPr>
          <w:rFonts w:eastAsia="Times New Roman" w:cs="Times New Roman"/>
          <w:szCs w:val="24"/>
        </w:rPr>
        <w:t>ιχθυοτρόφα</w:t>
      </w:r>
      <w:proofErr w:type="spellEnd"/>
      <w:r>
        <w:rPr>
          <w:rFonts w:eastAsia="Times New Roman" w:cs="Times New Roman"/>
          <w:szCs w:val="24"/>
        </w:rPr>
        <w:t xml:space="preserve"> ύδατα. Οι υπηρεσίες αλιείας επιτρέπεται να πρ</w:t>
      </w:r>
      <w:r>
        <w:rPr>
          <w:rFonts w:eastAsia="Times New Roman" w:cs="Times New Roman"/>
          <w:szCs w:val="24"/>
        </w:rPr>
        <w:t>οβούν σε μίσθωση εντός έξι μηνών δημοσίων ιχθυοτροφείων που βρίσκονται εκτός εκμετάλλευσης. Η εκμίσθωση ιχθυοτρόφων υδάτων σε αλιευτικούς συνεταιρισμούς περνάει από το δημόσιο στους οργανισμούς τοπικής αυτοδιοίκησης, χωρίς δημοπρασία και με απευθείας ανάθε</w:t>
      </w:r>
      <w:r>
        <w:rPr>
          <w:rFonts w:eastAsia="Times New Roman" w:cs="Times New Roman"/>
          <w:szCs w:val="24"/>
        </w:rPr>
        <w:t xml:space="preserve">ση, με διάρκεια μίσθωσης από πέντε έως </w:t>
      </w:r>
      <w:r>
        <w:rPr>
          <w:rFonts w:eastAsia="Times New Roman" w:cs="Times New Roman"/>
          <w:szCs w:val="24"/>
        </w:rPr>
        <w:lastRenderedPageBreak/>
        <w:t xml:space="preserve">δέκα έτη. Η αξία παραγωγής του </w:t>
      </w:r>
      <w:proofErr w:type="spellStart"/>
      <w:r>
        <w:rPr>
          <w:rFonts w:eastAsia="Times New Roman" w:cs="Times New Roman"/>
          <w:szCs w:val="24"/>
        </w:rPr>
        <w:t>μισθίου</w:t>
      </w:r>
      <w:proofErr w:type="spellEnd"/>
      <w:r>
        <w:rPr>
          <w:rFonts w:eastAsia="Times New Roman" w:cs="Times New Roman"/>
          <w:szCs w:val="24"/>
        </w:rPr>
        <w:t xml:space="preserve"> που αποδίδεται σε ευαγή ιδρύματα ή σε δράσεις κοινωνικής αλληλεγγύης δεν φορολογείται. Καταργείται η υποχρεωτική καταβολή του 5% της αξίας καθημερινής </w:t>
      </w:r>
      <w:proofErr w:type="spellStart"/>
      <w:r>
        <w:rPr>
          <w:rFonts w:eastAsia="Times New Roman" w:cs="Times New Roman"/>
          <w:szCs w:val="24"/>
        </w:rPr>
        <w:t>αλιευόμενης</w:t>
      </w:r>
      <w:proofErr w:type="spellEnd"/>
      <w:r>
        <w:rPr>
          <w:rFonts w:eastAsia="Times New Roman" w:cs="Times New Roman"/>
          <w:szCs w:val="24"/>
        </w:rPr>
        <w:t xml:space="preserve"> παραγωγής του </w:t>
      </w:r>
      <w:proofErr w:type="spellStart"/>
      <w:r>
        <w:rPr>
          <w:rFonts w:eastAsia="Times New Roman" w:cs="Times New Roman"/>
          <w:szCs w:val="24"/>
        </w:rPr>
        <w:t>μ</w:t>
      </w:r>
      <w:r>
        <w:rPr>
          <w:rFonts w:eastAsia="Times New Roman" w:cs="Times New Roman"/>
          <w:szCs w:val="24"/>
        </w:rPr>
        <w:t>ισθίου</w:t>
      </w:r>
      <w:proofErr w:type="spellEnd"/>
      <w:r>
        <w:rPr>
          <w:rFonts w:eastAsia="Times New Roman" w:cs="Times New Roman"/>
          <w:szCs w:val="24"/>
        </w:rPr>
        <w:t xml:space="preserve"> υπέρ του δημοσίου. Τέλος, συστήνεται Επιτροπή Ελέγχου Μισθωμένων Ιχθυοτρόφων Υδάτων με απόφαση Περιφερειάρχη.</w:t>
      </w:r>
    </w:p>
    <w:p w14:paraId="498E4C2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Εδώ έχουμε να σας πούμε, κύριε Υπουργέ, ότι η εκμετάλλευση των ιχθυοτρόφων υδάτων θα πρέπει να παραμείνει στα χέρια του δημοσίου και με τέτ</w:t>
      </w:r>
      <w:r>
        <w:rPr>
          <w:rFonts w:eastAsia="Times New Roman" w:cs="Times New Roman"/>
          <w:szCs w:val="24"/>
        </w:rPr>
        <w:t>οιο τρόπο, ώστε να συμβάλλει στην ανάπτυξη της εθνικής οικονομίας. Η απευθείας ανάθεση και χωρίς δημοπρασία είναι σίγουρα προβληματική λόγω φαινομένων εξυπηρέτησης «ημετέρων» κυρίως.</w:t>
      </w:r>
    </w:p>
    <w:p w14:paraId="498E4C2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δεν ξεκαθαρίζεται τι εννοεί ο νομοθέτης με το «ευαγή ιδρύματα και</w:t>
      </w:r>
      <w:r>
        <w:rPr>
          <w:rFonts w:eastAsia="Times New Roman" w:cs="Times New Roman"/>
          <w:szCs w:val="24"/>
        </w:rPr>
        <w:t xml:space="preserve"> δράσεις κοινωνικής αλληλεγγύης». Θα μπορούσαν προφανώς να ενταχθούν στο πλαίσιο αυτό και κάποιες δικές σας ΜΚΟ που διαδραματίζουν τον γνωστό τους ρόλο τα τελευταία χρόνια στην πατρίδα μας.</w:t>
      </w:r>
    </w:p>
    <w:p w14:paraId="498E4C2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αν θέλετε να ενισχύσετε την αλιεία, γιατί επιβάλλετε καταβ</w:t>
      </w:r>
      <w:r>
        <w:rPr>
          <w:rFonts w:eastAsia="Times New Roman" w:cs="Times New Roman"/>
          <w:szCs w:val="24"/>
        </w:rPr>
        <w:t>ολή 10% στους ελεύθερους επαγγελματίες αλιείς; Με την τροποποίηση των διατάξεων του ν.2637/1998 μειώνετε από δεκατρείς που είναι σήμερα σε εννέα ο αριθμός των μελών του Διοικητικού Συμβουλίου του ΟΠΕΚΕΠΕ. Δεν διευκρινίζεται στην αιτιολογική έκθεση για ποιο</w:t>
      </w:r>
      <w:r>
        <w:rPr>
          <w:rFonts w:eastAsia="Times New Roman" w:cs="Times New Roman"/>
          <w:szCs w:val="24"/>
        </w:rPr>
        <w:t xml:space="preserve"> λόγο γίνεται αυτή η μείωση. Για σας, που δήθεν κόπτεσθε για τη </w:t>
      </w:r>
      <w:r>
        <w:rPr>
          <w:rFonts w:eastAsia="Times New Roman" w:cs="Times New Roman"/>
          <w:szCs w:val="24"/>
        </w:rPr>
        <w:lastRenderedPageBreak/>
        <w:t xml:space="preserve">δημοκρατία, κατ’ αυτόν τον τρόπο δεν μειώνεται η εκπροσώπηση στη δημοκρατικότητα; Επίσης, με ποιο σκεπτικό ορίζονται από τον Υπουργό ο Πρόεδρος, οι Αντιπρόεδροι, ο Γενικός Διευθυντής της </w:t>
      </w:r>
      <w:r>
        <w:rPr>
          <w:rFonts w:eastAsia="Times New Roman" w:cs="Times New Roman"/>
          <w:szCs w:val="24"/>
        </w:rPr>
        <w:t>υ</w:t>
      </w:r>
      <w:r>
        <w:rPr>
          <w:rFonts w:eastAsia="Times New Roman" w:cs="Times New Roman"/>
          <w:szCs w:val="24"/>
        </w:rPr>
        <w:t>πηρε</w:t>
      </w:r>
      <w:r>
        <w:rPr>
          <w:rFonts w:eastAsia="Times New Roman" w:cs="Times New Roman"/>
          <w:szCs w:val="24"/>
        </w:rPr>
        <w:t>σίας αυτής;</w:t>
      </w:r>
    </w:p>
    <w:p w14:paraId="498E4C25" w14:textId="77777777" w:rsidR="00B84C6C" w:rsidRDefault="003C4644">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498E4C2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Τελειώνω σε ένα λεπτό, κυρία Πρόεδρε.</w:t>
      </w:r>
    </w:p>
    <w:p w14:paraId="498E4C2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Στη συνέχεια και πάλι με τροποποίηση σχετικού νόμου, του ν.4384/2016, τροποποιούνται διατάξεις που αφορούν τη σύσταση, τη </w:t>
      </w:r>
      <w:r>
        <w:rPr>
          <w:rFonts w:eastAsia="Times New Roman" w:cs="Times New Roman"/>
          <w:szCs w:val="24"/>
        </w:rPr>
        <w:t>λειτουργία, τη μετατροπή κ.λπ. των ομοσπονδιακών και συνομοσπονδιακών αγροτικών συνεταιρισμών. Απαλλάσσονται της καταβολής κάθε φόρου οι αγροτικοί συνεταιρισμοί που προκύπτουν από μετατροπή των αγροτικών εταιρικών συμπράξεων. Επίσης, χρηματοδοτείται με κοι</w:t>
      </w:r>
      <w:r>
        <w:rPr>
          <w:rFonts w:eastAsia="Times New Roman" w:cs="Times New Roman"/>
          <w:szCs w:val="24"/>
        </w:rPr>
        <w:t>νή υπουργική απόφαση από τον κρατικό προϋπολογισμό με το ποσό των 180.000 ευρώ, ο Οργανισμός Διαχείρισης Ακινήτων Γαιών και Εξοπλισμών, ο γνωστός ΟΔΙΑΓΕ, για την αντιμετώπιση εξόδων έναρξης λειτουργίας του. Το ποσό αυτό θα επιστραφεί ατόκως στον κρατικό πρ</w:t>
      </w:r>
      <w:r>
        <w:rPr>
          <w:rFonts w:eastAsia="Times New Roman" w:cs="Times New Roman"/>
          <w:szCs w:val="24"/>
        </w:rPr>
        <w:t>οϋπολογισμό εντός επτά ετών από την καταβολή του.</w:t>
      </w:r>
    </w:p>
    <w:p w14:paraId="498E4C2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Λέτε ότι θέλετε να ενισχύσετε με αυτό τους αγροτικούς συνεταιρισμούς και τον ΟΔΙΑΓΕ. Ωστόσο, αυτό αποτελεί μόνο έμμεση ενίσχυση αγροτών που συμμετέχουν </w:t>
      </w:r>
      <w:r>
        <w:rPr>
          <w:rFonts w:eastAsia="Times New Roman" w:cs="Times New Roman"/>
          <w:szCs w:val="24"/>
        </w:rPr>
        <w:lastRenderedPageBreak/>
        <w:t>σε αγροτικούς συνεταιρισμούς. Γιατί δεν ενισχύετε ατόκ</w:t>
      </w:r>
      <w:r>
        <w:rPr>
          <w:rFonts w:eastAsia="Times New Roman" w:cs="Times New Roman"/>
          <w:szCs w:val="24"/>
        </w:rPr>
        <w:t>ως και τους ίδιους τους παραγωγούς; Νομίζουμε ότι θα ήταν πιο αποτελεσματικό για την ανάπτυξη του πραγματικού πρωτογενούς τομέα παραγωγής.</w:t>
      </w:r>
    </w:p>
    <w:p w14:paraId="498E4C2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Σε επόμενο άρθρο ορίζεται ότι με κοινή υπουργική απόφαση καθορίζονται λεπτομέρειες και διαδικαστικά θέματα για να απο</w:t>
      </w:r>
      <w:r>
        <w:rPr>
          <w:rFonts w:eastAsia="Times New Roman" w:cs="Times New Roman"/>
          <w:szCs w:val="24"/>
        </w:rPr>
        <w:t xml:space="preserve">δοθούν απαιτήσεις για αμοιβές </w:t>
      </w:r>
      <w:proofErr w:type="spellStart"/>
      <w:r>
        <w:rPr>
          <w:rFonts w:eastAsia="Times New Roman" w:cs="Times New Roman"/>
          <w:szCs w:val="24"/>
        </w:rPr>
        <w:t>αξιολογητών</w:t>
      </w:r>
      <w:proofErr w:type="spellEnd"/>
      <w:r>
        <w:rPr>
          <w:rFonts w:eastAsia="Times New Roman" w:cs="Times New Roman"/>
          <w:szCs w:val="24"/>
        </w:rPr>
        <w:t>, εγκατάσταση νέων αγροτών, μελών γνωμοδοτικών επιτροπών και επιτροπών παρακολούθησης μακροχρόνιων και λοιπών υποχρεώσεων. Αυξάνονται τα πρόστιμα από τις 5.000 στις 15.000 στους σταθμούς επιθεώρησης εξοπλισμού, εφαρ</w:t>
      </w:r>
      <w:r>
        <w:rPr>
          <w:rFonts w:eastAsia="Times New Roman" w:cs="Times New Roman"/>
          <w:szCs w:val="24"/>
        </w:rPr>
        <w:t xml:space="preserve">μογής γεωργικών φαρμάκων οι οποίοι δεν τηρούν τις διαδικασίες που προανέφερα. Παύει η λειτουργία παρατηρητηρίου παρακολούθησης τιμών λιανικής πώλησης γεωργικών φαρμάκων, μειώνεται από εννέα σε επτά ο αριθμός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ΕΛΓΑ κα</w:t>
      </w:r>
      <w:r>
        <w:rPr>
          <w:rFonts w:eastAsia="Times New Roman" w:cs="Times New Roman"/>
          <w:szCs w:val="24"/>
        </w:rPr>
        <w:t>ι παρατείνεται μέχρι τις 29 Αυγούστου του 2018 η προθεσμία προσαρμογής στις διατάξεις του ν.4282/2014 των μονάδων υδατοκαλλιέργειας που λειτουργούσαν αποδεδειγμένα κατά την 29-8-2014 χωρίς άδεια ίδρυσης και λειτουργίας.</w:t>
      </w:r>
    </w:p>
    <w:p w14:paraId="498E4C2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το άρθρο 14 καταβάλλονται από το </w:t>
      </w:r>
      <w:r>
        <w:rPr>
          <w:rFonts w:eastAsia="Times New Roman" w:cs="Times New Roman"/>
          <w:szCs w:val="24"/>
        </w:rPr>
        <w:t>Τ</w:t>
      </w:r>
      <w:r>
        <w:rPr>
          <w:rFonts w:eastAsia="Times New Roman" w:cs="Times New Roman"/>
          <w:szCs w:val="24"/>
        </w:rPr>
        <w:t>αμείο Γεωργίας και Κτηνοτροφίας δαπάνες κατασκηνώσεων για τα τέκνα των υπαλλήλων του Υπουργείου Αγροτικής Ανάπτυξης και Τροφίμων, εφόσον, κύριε Υπουργέ, οι κατασκηνώσεις του Υπουργείου δεν λειτουργούν και δεν είναι σε θέση να προσφέρουν φιλοξενία για λόγο</w:t>
      </w:r>
      <w:r>
        <w:rPr>
          <w:rFonts w:eastAsia="Times New Roman" w:cs="Times New Roman"/>
          <w:szCs w:val="24"/>
        </w:rPr>
        <w:t>υς που δεν οφείλονται στο ίδιο.</w:t>
      </w:r>
    </w:p>
    <w:p w14:paraId="498E4C2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Επίσης, δύνανται να παραχωρούνται δωρεάν ακίνητα που τελούν υπό τη διαχείριση του Υπουργείου Αγροτικής Ανάπτυξης. Το άρθρο 14 αναφέρεται στις κατασκηνώσεις στην περιοχή του Σουνίου, όπου τα τρία τελευταία χρόνια διαμένουν πρ</w:t>
      </w:r>
      <w:r>
        <w:rPr>
          <w:rFonts w:eastAsia="Times New Roman" w:cs="Times New Roman"/>
          <w:szCs w:val="24"/>
        </w:rPr>
        <w:t xml:space="preserve">όσφυγες κατ’ εσάς -λαθρομετανάστες, κατ’ εμάς- κουρδικής καταγωγής. Δεν μπορεί να επιβαρύνεται ο ελληνικός λαός για ένα μέρος των εξόδων που θα πρέπει να καλυφθούν ώστε τα παιδιά των υπαλλήλων του Υπουργείου Αγροτικής Ανάπτυξης να πάνε σε μία κατασκήνωση. </w:t>
      </w:r>
      <w:r>
        <w:rPr>
          <w:rFonts w:eastAsia="Times New Roman" w:cs="Times New Roman"/>
          <w:szCs w:val="24"/>
        </w:rPr>
        <w:t>Όπως τα κάνατε, να τα επωμιστείτε. Εφόσον δεν αντέδρασαν οι υπάλληλοι του Υπουργείου σας στη φιλοξενία -κατ’ εσάς- στους λαθρομετανάστες, να πληρώσουν από την τσέπη τους για να πάνε τα παιδιά σε άλλες κατασκηνώσεις.</w:t>
      </w:r>
    </w:p>
    <w:p w14:paraId="498E4C2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Εδώ, παρ’ όλο που εμπεριέχονται και θετι</w:t>
      </w:r>
      <w:r>
        <w:rPr>
          <w:rFonts w:eastAsia="Times New Roman" w:cs="Times New Roman"/>
          <w:szCs w:val="24"/>
        </w:rPr>
        <w:t xml:space="preserve">κές διατάξεις, όπως η καταβολή αμοιβών, το σύνολο των διατάξεων δεν θα μας βρει σύμφωνους. </w:t>
      </w:r>
    </w:p>
    <w:p w14:paraId="498E4C2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Μήπως, κύριε Υπουργέ, η παύση του Παρατηρητηρίου Παρακολούθησης Τιμών Λιανικής Πώλησης Γεωργικών Φαρμάκων που ανέφερα προηγουμένως γίνεται για να αλωνίζουν ελεύθερα</w:t>
      </w:r>
      <w:r>
        <w:rPr>
          <w:rFonts w:eastAsia="Times New Roman" w:cs="Times New Roman"/>
          <w:szCs w:val="24"/>
        </w:rPr>
        <w:t xml:space="preserve"> οι πολυεθνικές εταιρείες στην ελληνική αγορά σε βάρος των ελληνικών φυτοφαρμάκων;</w:t>
      </w:r>
    </w:p>
    <w:p w14:paraId="498E4C2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Επίσης, εδώ και χρόνια, οι κατασκηνώσεις που σας ανέφερα χρησιμοποιούνται για τη φιλοξενία αυτών των προσφύγων. Όπως σας είπα και προηγουμένως, πέραν του γεγονότος ότι αυτό </w:t>
      </w:r>
      <w:r>
        <w:rPr>
          <w:rFonts w:eastAsia="Times New Roman" w:cs="Times New Roman"/>
          <w:szCs w:val="24"/>
        </w:rPr>
        <w:t>αποτελεί ξεκάθαρα ρατσιστική συμπεριφορά του κράτους απέναντι στους Έλληνες, θα πρέπει να σας επισημάνουμε για άλλη μ</w:t>
      </w:r>
      <w:r>
        <w:rPr>
          <w:rFonts w:eastAsia="Times New Roman" w:cs="Times New Roman"/>
          <w:szCs w:val="24"/>
        </w:rPr>
        <w:t>ί</w:t>
      </w:r>
      <w:r>
        <w:rPr>
          <w:rFonts w:eastAsia="Times New Roman" w:cs="Times New Roman"/>
          <w:szCs w:val="24"/>
        </w:rPr>
        <w:t xml:space="preserve">α φορά </w:t>
      </w:r>
      <w:r>
        <w:rPr>
          <w:rFonts w:eastAsia="Times New Roman" w:cs="Times New Roman"/>
          <w:szCs w:val="24"/>
        </w:rPr>
        <w:lastRenderedPageBreak/>
        <w:t>ότι τη ζημιά δεν θα την πληρώσει ο Έλληνας φορολογούμενος. Είναι σαφέστατο ότι η Χρυσή Αυγή δεν μπορεί να συναινέσει σε κάτι τέτοιο</w:t>
      </w:r>
      <w:r>
        <w:rPr>
          <w:rFonts w:eastAsia="Times New Roman" w:cs="Times New Roman"/>
          <w:szCs w:val="24"/>
        </w:rPr>
        <w:t>.</w:t>
      </w:r>
    </w:p>
    <w:p w14:paraId="498E4C2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είναι αδιανόητο ότι στην προτεινόμενη διάταξη δεν προβλέπεται κα</w:t>
      </w:r>
      <w:r>
        <w:rPr>
          <w:rFonts w:eastAsia="Times New Roman" w:cs="Times New Roman"/>
          <w:szCs w:val="24"/>
        </w:rPr>
        <w:t>μ</w:t>
      </w:r>
      <w:r>
        <w:rPr>
          <w:rFonts w:eastAsia="Times New Roman" w:cs="Times New Roman"/>
          <w:szCs w:val="24"/>
        </w:rPr>
        <w:t xml:space="preserve">μία εκπροσώπηση των αγροτών και των κτηνοτρόφων στη σύνθεση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ΕΛΓΑ, των οποίων οι ασφαλιστικές εισφορές απαρτίζουν τα έσοδα του </w:t>
      </w:r>
      <w:r>
        <w:rPr>
          <w:rFonts w:eastAsia="Times New Roman" w:cs="Times New Roman"/>
          <w:szCs w:val="24"/>
        </w:rPr>
        <w:t>ο</w:t>
      </w:r>
      <w:r>
        <w:rPr>
          <w:rFonts w:eastAsia="Times New Roman" w:cs="Times New Roman"/>
          <w:szCs w:val="24"/>
        </w:rPr>
        <w:t>ργανισμού και αποτελούν</w:t>
      </w:r>
      <w:r>
        <w:rPr>
          <w:rFonts w:eastAsia="Times New Roman" w:cs="Times New Roman"/>
          <w:szCs w:val="24"/>
        </w:rPr>
        <w:t xml:space="preserve"> τον λόγο ύπαρξής του.</w:t>
      </w:r>
    </w:p>
    <w:p w14:paraId="498E4C3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Επίσης, στα παραρτήματα του νομοσχεδίου ορίζεται ότι τα Παραρτήματα </w:t>
      </w:r>
      <w:r>
        <w:rPr>
          <w:rFonts w:eastAsia="Times New Roman" w:cs="Times New Roman"/>
          <w:szCs w:val="24"/>
          <w:lang w:val="en-US"/>
        </w:rPr>
        <w:t>I</w:t>
      </w:r>
      <w:r>
        <w:rPr>
          <w:rFonts w:eastAsia="Times New Roman" w:cs="Times New Roman"/>
          <w:szCs w:val="24"/>
        </w:rPr>
        <w:t xml:space="preserve"> και ΙΙ αποτελούν αναπόσπαστο μέρος του νομοσχεδίου και ότι τροποποιούνται με απόφαση του αρμόδιου Υπουργού. Δηλαδή, δίνεται η απόλυτη εξουσία στον Υπουργό να καταρ</w:t>
      </w:r>
      <w:r>
        <w:rPr>
          <w:rFonts w:eastAsia="Times New Roman" w:cs="Times New Roman"/>
          <w:szCs w:val="24"/>
        </w:rPr>
        <w:t>γεί προϊόντα που εντάσσονται στο παρόν σχέδιο νόμου.</w:t>
      </w:r>
    </w:p>
    <w:p w14:paraId="498E4C3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Συμπερασματικά, θα επισημάνουμε ότι όπως ανέφερε και ο αρμόδιος Υπουργός, οι καθυστερήσεις στις πληρωμές νωπών προϊόντων απασχόλησαν και την Ευρωπαϊκή Επιτροπή, η οποία είχε εκδώσει σχετική </w:t>
      </w:r>
      <w:r>
        <w:rPr>
          <w:rFonts w:eastAsia="Times New Roman" w:cs="Times New Roman"/>
          <w:szCs w:val="24"/>
        </w:rPr>
        <w:t>ο</w:t>
      </w:r>
      <w:r>
        <w:rPr>
          <w:rFonts w:eastAsia="Times New Roman" w:cs="Times New Roman"/>
          <w:szCs w:val="24"/>
        </w:rPr>
        <w:t xml:space="preserve">δηγία, την </w:t>
      </w:r>
      <w:r>
        <w:rPr>
          <w:rFonts w:eastAsia="Times New Roman" w:cs="Times New Roman"/>
          <w:szCs w:val="24"/>
        </w:rPr>
        <w:t>ο</w:t>
      </w:r>
      <w:r>
        <w:rPr>
          <w:rFonts w:eastAsia="Times New Roman" w:cs="Times New Roman"/>
          <w:szCs w:val="24"/>
        </w:rPr>
        <w:t>δηγία 2011/7 της Ευρωπαϊκής Ένωσης, η οποία ενσωματώθηκε στις διατάξεις του ν. 4152/2013, αλλά στην πράξη κατέστη ανενεργή και μη αποτελεσματική, με συνέπεια να συνεχίζεται η δυσλειτουργία στην αγορά και να διογκώνεται το πρόβλημα στους παραγωγούς.</w:t>
      </w:r>
    </w:p>
    <w:p w14:paraId="498E4C3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498E4C33"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98E4C3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Κυρίες και κύριοι συνάδελφοι, θα ήθελα να κάνω μία ανακοίνωση προς το Σώμα.</w:t>
      </w:r>
    </w:p>
    <w:p w14:paraId="498E4C3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Οι Υπουργοί Περιβάλλοντος και Ενέργειας, Εσωτερικών, Οικονομίας και Ανάπτυξης, </w:t>
      </w:r>
      <w:r>
        <w:rPr>
          <w:rFonts w:eastAsia="Times New Roman" w:cs="Times New Roman"/>
          <w:szCs w:val="24"/>
        </w:rPr>
        <w:t>Εργασίας, Κοινωνικής Ασφάλισης και Κοινωνικής Αλληλεγγύης, Δικαιοσύνης, Διαφάνειας και Ανθρωπίνων Δικαιωμάτων, Οικονομικών, Διοικητικής Ανασυγκρότησης, Αγροτικής Ανάπτυξης και Τροφίμων, οι Αναπληρωτές Υπουργοί Οικονομίας και Ανάπτυξης, Εργασίας, Κοινωνικής</w:t>
      </w:r>
      <w:r>
        <w:rPr>
          <w:rFonts w:eastAsia="Times New Roman" w:cs="Times New Roman"/>
          <w:szCs w:val="24"/>
        </w:rPr>
        <w:t xml:space="preserve"> Ασφάλισης και Κοινωνικής Αλληλεγγύης, Οικονομικών και Περιβάλλοντος και Ενέργειας, καθώς και η Υφυπουργός Οικονομικών κατέθεσαν στις 12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2017 σχέδιο νόμου: «Τροποποίηση του ν.2939/2001 για την εναλλακτική διαχείριση των συσκευασιών και άλλων προϊόντων, </w:t>
      </w:r>
      <w:r>
        <w:rPr>
          <w:rFonts w:eastAsia="Times New Roman" w:cs="Times New Roman"/>
          <w:szCs w:val="24"/>
        </w:rPr>
        <w:t xml:space="preserve">προσαρμογή στην </w:t>
      </w:r>
      <w:r>
        <w:rPr>
          <w:rFonts w:eastAsia="Times New Roman" w:cs="Times New Roman"/>
          <w:szCs w:val="24"/>
        </w:rPr>
        <w:t>ο</w:t>
      </w:r>
      <w:r>
        <w:rPr>
          <w:rFonts w:eastAsia="Times New Roman" w:cs="Times New Roman"/>
          <w:szCs w:val="24"/>
        </w:rPr>
        <w:t>δηγία 2015/720/Ευρωπαϊκή Ένωση, ρύθμιση θεμάτων του Ελληνικού Οργανισμού Ανακύκλωσης και άλλες διατάξεις».</w:t>
      </w:r>
    </w:p>
    <w:p w14:paraId="498E4C3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498E4C3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Τώρα, τον λόγο έχει από το ΚΚΕ ο κ. Νικόλαος Μωραΐτης</w:t>
      </w:r>
    </w:p>
    <w:p w14:paraId="498E4C3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Ορίστε, κύριε Μωραΐτη, έχετε τον </w:t>
      </w:r>
      <w:r>
        <w:rPr>
          <w:rFonts w:eastAsia="Times New Roman" w:cs="Times New Roman"/>
          <w:szCs w:val="24"/>
        </w:rPr>
        <w:t>λόγο για δεκαπέντε λεπτά.</w:t>
      </w:r>
    </w:p>
    <w:p w14:paraId="498E4C3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Όλοι σχεδόν έχετε πάρει το σύνολο των δευτερολογιών.</w:t>
      </w:r>
    </w:p>
    <w:p w14:paraId="498E4C3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ΝΙΚΟΛΑΟΣ ΜΩΡΑ</w:t>
      </w:r>
      <w:r>
        <w:rPr>
          <w:rFonts w:eastAsia="Times New Roman" w:cs="Times New Roman"/>
          <w:b/>
          <w:szCs w:val="24"/>
        </w:rPr>
        <w:t>Ϊ</w:t>
      </w:r>
      <w:r>
        <w:rPr>
          <w:rFonts w:eastAsia="Times New Roman" w:cs="Times New Roman"/>
          <w:b/>
          <w:szCs w:val="24"/>
        </w:rPr>
        <w:t xml:space="preserve">ΤΗΣ: </w:t>
      </w:r>
      <w:r>
        <w:rPr>
          <w:rFonts w:eastAsia="Times New Roman" w:cs="Times New Roman"/>
          <w:szCs w:val="24"/>
        </w:rPr>
        <w:t>Ευχαριστώ, κυρία Πρόεδρε.</w:t>
      </w:r>
    </w:p>
    <w:p w14:paraId="498E4C3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Σε τραγική κατάσταση βρίσκονται οι </w:t>
      </w:r>
      <w:proofErr w:type="spellStart"/>
      <w:r>
        <w:rPr>
          <w:rFonts w:eastAsia="Times New Roman" w:cs="Times New Roman"/>
          <w:szCs w:val="24"/>
        </w:rPr>
        <w:t>φτωχομεσαίοι</w:t>
      </w:r>
      <w:proofErr w:type="spellEnd"/>
      <w:r>
        <w:rPr>
          <w:rFonts w:eastAsia="Times New Roman" w:cs="Times New Roman"/>
          <w:szCs w:val="24"/>
        </w:rPr>
        <w:t xml:space="preserve"> αγρότες, κτηνοτρόφοι, ψαράδες σε όλη τη χώρα. Βιώνουν τις επιπτώσεις και τα αδιέξοδα</w:t>
      </w:r>
      <w:r>
        <w:rPr>
          <w:rFonts w:eastAsia="Times New Roman" w:cs="Times New Roman"/>
          <w:szCs w:val="24"/>
        </w:rPr>
        <w:t xml:space="preserve"> της </w:t>
      </w:r>
      <w:proofErr w:type="spellStart"/>
      <w:r>
        <w:rPr>
          <w:rFonts w:eastAsia="Times New Roman" w:cs="Times New Roman"/>
          <w:szCs w:val="24"/>
        </w:rPr>
        <w:t>αντιαγροτικής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αντικτηνοτροφικής</w:t>
      </w:r>
      <w:proofErr w:type="spellEnd"/>
      <w:r>
        <w:rPr>
          <w:rFonts w:eastAsia="Times New Roman" w:cs="Times New Roman"/>
          <w:szCs w:val="24"/>
        </w:rPr>
        <w:t xml:space="preserve"> πολιτικής της Ευρωπαϊκής Ένωσης, του Παγκόσμιου Οργανισμού Εμπορίου που συναποφασίζουν και εφαρμόζουν όλες οι κυβερνήσεις και στηρίζουν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w:t>
      </w:r>
    </w:p>
    <w:p w14:paraId="498E4C3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Οι συνέπειες αυτών των πολιτικών εκφράζονται διαχ</w:t>
      </w:r>
      <w:r>
        <w:rPr>
          <w:rFonts w:eastAsia="Times New Roman" w:cs="Times New Roman"/>
          <w:szCs w:val="24"/>
        </w:rPr>
        <w:t xml:space="preserve">ρονικά ιδιαίτερα με τη μείωση της ελληνικής κτηνοτροφίας, την αύξηση των εισαγωγών </w:t>
      </w:r>
      <w:proofErr w:type="spellStart"/>
      <w:r>
        <w:rPr>
          <w:rFonts w:eastAsia="Times New Roman" w:cs="Times New Roman"/>
          <w:szCs w:val="24"/>
        </w:rPr>
        <w:t>ζωοκομικών</w:t>
      </w:r>
      <w:proofErr w:type="spellEnd"/>
      <w:r>
        <w:rPr>
          <w:rFonts w:eastAsia="Times New Roman" w:cs="Times New Roman"/>
          <w:szCs w:val="24"/>
        </w:rPr>
        <w:t xml:space="preserve"> προϊόντων και του ελλείμματος του αγροτικού εμπορικού ισοζυγίου, που κατά κύριο λόγο προέρχεται από την εισαγωγή κτηνοτροφικών προϊόντων, παρά το γεγονός ότι ο κλ</w:t>
      </w:r>
      <w:r>
        <w:rPr>
          <w:rFonts w:eastAsia="Times New Roman" w:cs="Times New Roman"/>
          <w:szCs w:val="24"/>
        </w:rPr>
        <w:t xml:space="preserve">άδος της κτηνοτροφίας έχει ιδιαίτερη σημασία για την παραγωγή τροφίμων υψηλής διατροφική αξίας και μπορεί να συμβάλλει στη διατροφική ανεξαρτησία του λαού μας. </w:t>
      </w:r>
    </w:p>
    <w:p w14:paraId="498E4C3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χώρα μας έχει όλες τις προϋποθέσεις για να αναπτυχθούν όλοι οι κλάδοι της κτηνοτροφίας, της α</w:t>
      </w:r>
      <w:r>
        <w:rPr>
          <w:rFonts w:eastAsia="Times New Roman" w:cs="Times New Roman"/>
          <w:szCs w:val="24"/>
        </w:rPr>
        <w:t xml:space="preserve">γροτικής παραγωγής, να καλυφθούν οι σύγχρονες διατροφικές λαϊκές ανάγκες με ασφαλή και φθηνά τρόφιμα. Όμως, μια τέτοια προοπτική συνθλίβεται, στραγγαλίζεται στον καπιταλιστικό τρόπο παραγωγής που κυριαρχεί και πρωτεύει το κέρδος και όχι οι λαϊκές ανάγκες. </w:t>
      </w:r>
    </w:p>
    <w:p w14:paraId="498E4C3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Μπροστά σε αυτή την εκρηκτική κατάσταση που επιδεινώνεται μέρα με τη μέρα η Κυβέρνηση φέρνει για συζήτηση το νομοσχέδιο. Στόχος του νομοσχεδίου δεν είναι η ανατροπή αυτής της κατάστασης, γιατί αυτό προϋποθέτει σύγκρουση και ανατροπή 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 xml:space="preserve">ολιτική, πράγμα που είναι αδύνατο για εσάς, γιατί </w:t>
      </w:r>
      <w:r>
        <w:rPr>
          <w:rFonts w:eastAsia="Times New Roman" w:cs="Times New Roman"/>
          <w:szCs w:val="24"/>
        </w:rPr>
        <w:lastRenderedPageBreak/>
        <w:t>έχετε «ευαγγέλιο» της αγροτικής σας πολιτικής την ΚΑΠ, τις συμφωνίες μεταξύ των ιμπεριαλιστικών οργανισμών.</w:t>
      </w:r>
    </w:p>
    <w:p w14:paraId="498E4C3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νομοσχέδιο δεν λύνει κανένα από τα οξυμένα προβλήματα, ούτε απαντάει στα βασικότερα αιτήματα τ</w:t>
      </w:r>
      <w:r>
        <w:rPr>
          <w:rFonts w:eastAsia="Times New Roman" w:cs="Times New Roman"/>
          <w:szCs w:val="24"/>
        </w:rPr>
        <w:t xml:space="preserve">ων μικρομεσαίων κτηνοτρόφων, αγροτών και ψαράδων. Στόχος του νομοσχεδίου είναι η δημιουργία ψεύτικων εντυπώσεων, ο αποπροσανατολισμός των φτωχών αγροτών και κτηνοτρόφων ότι μπορεί κάτι να αλλάξει. </w:t>
      </w:r>
    </w:p>
    <w:p w14:paraId="498E4C4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εκτίμηση αυτή απορρέει από το περιεχόμενο του νομοσχεδίο</w:t>
      </w:r>
      <w:r>
        <w:rPr>
          <w:rFonts w:eastAsia="Times New Roman" w:cs="Times New Roman"/>
          <w:szCs w:val="24"/>
        </w:rPr>
        <w:t xml:space="preserve">υ που διακρίνεται για τον διαχειριστικό χαρακτήρα της ίδιας </w:t>
      </w:r>
      <w:proofErr w:type="spellStart"/>
      <w:r>
        <w:rPr>
          <w:rFonts w:eastAsia="Times New Roman" w:cs="Times New Roman"/>
          <w:szCs w:val="24"/>
        </w:rPr>
        <w:t>αντιαγροτικής</w:t>
      </w:r>
      <w:proofErr w:type="spellEnd"/>
      <w:r>
        <w:rPr>
          <w:rFonts w:eastAsia="Times New Roman" w:cs="Times New Roman"/>
          <w:szCs w:val="24"/>
        </w:rPr>
        <w:t xml:space="preserve"> πολιτικής και των κατευθύνσεων της Ευρωπαϊκής Ένωσης. Γι’ αυτό δεν θα συμβάλλει ούτε στο ελάχιστο στη μείωση του κόστους παραγωγής, στον περιορισμό της σκληρής εκμετάλλευσης των γαλα</w:t>
      </w:r>
      <w:r>
        <w:rPr>
          <w:rFonts w:eastAsia="Times New Roman" w:cs="Times New Roman"/>
          <w:szCs w:val="24"/>
        </w:rPr>
        <w:t xml:space="preserve">κτοβιομηχανιών, των εμποροβιομηχάνων, στην προστασία των μικρομεσαίων κτηνοτρόφων, ψαράδων και αγροτών. </w:t>
      </w:r>
    </w:p>
    <w:p w14:paraId="498E4C4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 δεν δημιουργηθεί μέτωπο αντίστασης, σύγκρουσης, κοινωνική συμμαχία εργατών, αγροτών, μικροεπαγγελματιών, η χρεωκοπία και το ξεκλήρισμα των μικρομεσα</w:t>
      </w:r>
      <w:r>
        <w:rPr>
          <w:rFonts w:eastAsia="Times New Roman" w:cs="Times New Roman"/>
          <w:szCs w:val="24"/>
        </w:rPr>
        <w:t>ίων αγροτών είναι αναπόφευκτη.</w:t>
      </w:r>
    </w:p>
    <w:p w14:paraId="498E4C4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Πριν μπούμε στην ουσία του νομοσχεδίου, θα επαναφέρουμε το σκάνδαλο της χρηματοδότησης της ΠΑΣΕΓΕΣ, μετά την κατακραυγή των αγροτών που παραμένουν απλήρωτοι για ζημιές που έχουν υποστεί για μεγάλο χρονικό διάστημα, ενώ τα </w:t>
      </w:r>
      <w:r>
        <w:rPr>
          <w:rFonts w:eastAsia="Times New Roman" w:cs="Times New Roman"/>
          <w:szCs w:val="24"/>
        </w:rPr>
        <w:lastRenderedPageBreak/>
        <w:t>χρή</w:t>
      </w:r>
      <w:r>
        <w:rPr>
          <w:rFonts w:eastAsia="Times New Roman" w:cs="Times New Roman"/>
          <w:szCs w:val="24"/>
        </w:rPr>
        <w:t xml:space="preserve">ματα από τον ιδρώτα τους, από το χαράτσωμα του ΕΛΓΑ, έκαναν φτερά και κατέληξαν στα αρπακτικά της ΠΑΣΕΓΕΣ, που πληρώθηκαν πράγματι για τις ανεκτίμητες υπηρεσίες που προσέφεραν σε όλες τις κυβερνήσεις για την υπονόμευση των αγώνων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w:t>
      </w:r>
    </w:p>
    <w:p w14:paraId="498E4C4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αφού αφήσατε για πέντε-έξι χρόνια, θέλετε τώρα να καταργήσετε έναν νόμο του 2011. Εμείς λέμε καθαρά ότι θέλετε να ρίξετε στάχτη στα μάτια των αγροτών. Ζητάτε -λέει- την αναδρομική ισχύ του νόμου για την κατάργησή του. Αυτό οι αγρότες το λέν</w:t>
      </w:r>
      <w:r>
        <w:rPr>
          <w:rFonts w:eastAsia="Times New Roman" w:cs="Times New Roman"/>
          <w:szCs w:val="24"/>
        </w:rPr>
        <w:t>ε καθαρά, είναι το «</w:t>
      </w:r>
      <w:proofErr w:type="spellStart"/>
      <w:r>
        <w:rPr>
          <w:rFonts w:eastAsia="Times New Roman" w:cs="Times New Roman"/>
          <w:szCs w:val="24"/>
        </w:rPr>
        <w:t>στρίβειν</w:t>
      </w:r>
      <w:proofErr w:type="spellEnd"/>
      <w:r>
        <w:rPr>
          <w:rFonts w:eastAsia="Times New Roman" w:cs="Times New Roman"/>
          <w:szCs w:val="24"/>
        </w:rPr>
        <w:t xml:space="preserve"> διά του αρραβώνος». </w:t>
      </w:r>
    </w:p>
    <w:p w14:paraId="498E4C4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βέβαια, σε αυτή την κατεύθυνση υπάρχει πλήρης συγχορδία με τα άλλα αστικά κόμματα. Όταν έφερε το ΚΚΕ το θέμα στην Επιτροπή της Βουλής κάποια κόμματα είχαν ανέβει στα κεραμίδια. Σήμερα δεν έβγ</w:t>
      </w:r>
      <w:r>
        <w:rPr>
          <w:rFonts w:eastAsia="Times New Roman" w:cs="Times New Roman"/>
          <w:szCs w:val="24"/>
        </w:rPr>
        <w:t xml:space="preserve">αλαν τσιμουδιά, το έκαναν γαργάρα. Ο νόων </w:t>
      </w:r>
      <w:proofErr w:type="spellStart"/>
      <w:r>
        <w:rPr>
          <w:rFonts w:eastAsia="Times New Roman" w:cs="Times New Roman"/>
          <w:szCs w:val="24"/>
        </w:rPr>
        <w:t>νοείτω</w:t>
      </w:r>
      <w:proofErr w:type="spellEnd"/>
      <w:r>
        <w:rPr>
          <w:rFonts w:eastAsia="Times New Roman" w:cs="Times New Roman"/>
          <w:szCs w:val="24"/>
        </w:rPr>
        <w:t>!</w:t>
      </w:r>
    </w:p>
    <w:p w14:paraId="498E4C4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Τώρα με το νομοσχέδιο οι προθέσεις σας φαίνονται από το πρώτο άρθρο. Τσουβαλιάζετε τους μικρομεσαίους </w:t>
      </w:r>
      <w:proofErr w:type="spellStart"/>
      <w:r>
        <w:rPr>
          <w:rFonts w:eastAsia="Times New Roman" w:cs="Times New Roman"/>
          <w:szCs w:val="24"/>
        </w:rPr>
        <w:t>αγροτοκτηνοτρόφους</w:t>
      </w:r>
      <w:proofErr w:type="spellEnd"/>
      <w:r>
        <w:rPr>
          <w:rFonts w:eastAsia="Times New Roman" w:cs="Times New Roman"/>
          <w:szCs w:val="24"/>
        </w:rPr>
        <w:t>, με τα μονοπώλια της μεταποίησης αγροτικών προϊόντων, με τον ορισμό «παραγωγή». Δηλαδ</w:t>
      </w:r>
      <w:r>
        <w:rPr>
          <w:rFonts w:eastAsia="Times New Roman" w:cs="Times New Roman"/>
          <w:szCs w:val="24"/>
        </w:rPr>
        <w:t xml:space="preserve">ή τι κάνετε; Κρύβετε τους ταξικούς αντίπαλους του </w:t>
      </w:r>
      <w:proofErr w:type="spellStart"/>
      <w:r>
        <w:rPr>
          <w:rFonts w:eastAsia="Times New Roman" w:cs="Times New Roman"/>
          <w:szCs w:val="24"/>
        </w:rPr>
        <w:t>φτωχομεσαίου</w:t>
      </w:r>
      <w:proofErr w:type="spellEnd"/>
      <w:r>
        <w:rPr>
          <w:rFonts w:eastAsia="Times New Roman" w:cs="Times New Roman"/>
          <w:szCs w:val="24"/>
        </w:rPr>
        <w:t xml:space="preserve"> </w:t>
      </w:r>
      <w:proofErr w:type="spellStart"/>
      <w:r>
        <w:rPr>
          <w:rFonts w:eastAsia="Times New Roman" w:cs="Times New Roman"/>
          <w:szCs w:val="24"/>
        </w:rPr>
        <w:t>αγροκτηνοτρόφου</w:t>
      </w:r>
      <w:proofErr w:type="spellEnd"/>
      <w:r>
        <w:rPr>
          <w:rFonts w:eastAsia="Times New Roman" w:cs="Times New Roman"/>
          <w:szCs w:val="24"/>
        </w:rPr>
        <w:t>, που είναι οι μεγαλοβιομήχανοι και οι μεγαλέμποροι. Δηλαδή βάζετε συνέταιρους αυτούς που μοχθούν, που παλεύουν για την επιβίωσή τους, με τα μεγαθήρια, τους εμπόρους, τους μεγαλο</w:t>
      </w:r>
      <w:r>
        <w:rPr>
          <w:rFonts w:eastAsia="Times New Roman" w:cs="Times New Roman"/>
          <w:szCs w:val="24"/>
        </w:rPr>
        <w:t xml:space="preserve">βιομήχανους που κερδοσκοπούν, που τους κλέβουν τον ιδρώτα. Βάζετε </w:t>
      </w:r>
      <w:r>
        <w:rPr>
          <w:rFonts w:eastAsia="Times New Roman" w:cs="Times New Roman"/>
          <w:szCs w:val="24"/>
        </w:rPr>
        <w:lastRenderedPageBreak/>
        <w:t>παρέα εκμεταλλευτές και εκμεταλλευόμενους, τον λύκο να φυλάει τα πρόβατα, όπως λένε και οι αγρότες.</w:t>
      </w:r>
    </w:p>
    <w:p w14:paraId="498E4C4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Είναι «κροκοδείλια» τα δάκρυα όλων σας για τους μικρούς αγρότες, που στην ουσία σφαγιάζοντ</w:t>
      </w:r>
      <w:r>
        <w:rPr>
          <w:rFonts w:eastAsia="Times New Roman" w:cs="Times New Roman"/>
          <w:szCs w:val="24"/>
        </w:rPr>
        <w:t xml:space="preserve">αι για τα κέρδη των μονοπωλίων. Κάνετε ατομική υπόθεση κάθε παραγωγού με δυσβάσταχτο κόστος την </w:t>
      </w:r>
      <w:proofErr w:type="spellStart"/>
      <w:r>
        <w:rPr>
          <w:rFonts w:eastAsia="Times New Roman" w:cs="Times New Roman"/>
          <w:szCs w:val="24"/>
        </w:rPr>
        <w:t>απληρωσιά</w:t>
      </w:r>
      <w:proofErr w:type="spellEnd"/>
      <w:r>
        <w:rPr>
          <w:rFonts w:eastAsia="Times New Roman" w:cs="Times New Roman"/>
          <w:szCs w:val="24"/>
        </w:rPr>
        <w:t>, αφήνοντάς τον να βγάλει μόνος του το φίδι από την τρύπα. Για να μπορέσει να πληρωθεί στις εξήντα μέρες που βάζει το νομοσχέδιο, πρέπει ο ίδιος να απο</w:t>
      </w:r>
      <w:r>
        <w:rPr>
          <w:rFonts w:eastAsia="Times New Roman" w:cs="Times New Roman"/>
          <w:szCs w:val="24"/>
        </w:rPr>
        <w:t>στείλει στην αρμόδια αρχή ηλεκτρονικά το τιμολόγιο πώλησης των προϊόντων, την επιταγή και ό,τι άλλο παραστατικό στοιχείο αφορά την πώληση. Αναγκάζετε τον παραγωγό δηλαδή, με λίγα λόγια, να έχει δίπλα του λογιστή σε κάθε συναλλαγή καθημερινά, να έχει τον υπ</w:t>
      </w:r>
      <w:r>
        <w:rPr>
          <w:rFonts w:eastAsia="Times New Roman" w:cs="Times New Roman"/>
          <w:szCs w:val="24"/>
        </w:rPr>
        <w:t xml:space="preserve">ολογιστή στο χωράφι, στο μαντρί. </w:t>
      </w:r>
    </w:p>
    <w:p w14:paraId="498E4C4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Βάζετε σε αυτή τη διαδικασία και όσους φτωχούς </w:t>
      </w:r>
      <w:proofErr w:type="spellStart"/>
      <w:r>
        <w:rPr>
          <w:rFonts w:eastAsia="Times New Roman" w:cs="Times New Roman"/>
          <w:szCs w:val="24"/>
        </w:rPr>
        <w:t>αγροκτηνοτρόφους</w:t>
      </w:r>
      <w:proofErr w:type="spellEnd"/>
      <w:r>
        <w:rPr>
          <w:rFonts w:eastAsia="Times New Roman" w:cs="Times New Roman"/>
          <w:szCs w:val="24"/>
        </w:rPr>
        <w:t xml:space="preserve"> ανήκουν στο ειδικό καθεστώς και δεν είναι υποχρεωμένοι μέχρι σήμερα να κρατούν βιβλία. </w:t>
      </w:r>
    </w:p>
    <w:p w14:paraId="498E4C48"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Ένα πράγμα κάνετε: στοχεύετε στη φορολόγηση ακόμη και της αυτοκατανάλω</w:t>
      </w:r>
      <w:r>
        <w:rPr>
          <w:rFonts w:eastAsia="Times New Roman" w:cs="Times New Roman"/>
          <w:szCs w:val="24"/>
        </w:rPr>
        <w:t xml:space="preserve">σης για να εξοικονομηθεί ζεστό χρήμα που θα τροφοδοτήσετε τους αναπτυξιακούς νόμους, τις φοροαπαλλαγές του κεφαλαίου. </w:t>
      </w:r>
    </w:p>
    <w:p w14:paraId="498E4C49"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ρωτάμε, κύριε Υπουργέ, κάτι για το οποίο σας ρωτήσαμε και στην Επιτροπή: διαθέτουν οι φτωχοί </w:t>
      </w:r>
      <w:proofErr w:type="spellStart"/>
      <w:r>
        <w:rPr>
          <w:rFonts w:eastAsia="Times New Roman" w:cs="Times New Roman"/>
          <w:szCs w:val="24"/>
        </w:rPr>
        <w:t>αγροκτηνοτρόφοι</w:t>
      </w:r>
      <w:proofErr w:type="spellEnd"/>
      <w:r>
        <w:rPr>
          <w:rFonts w:eastAsia="Times New Roman" w:cs="Times New Roman"/>
          <w:szCs w:val="24"/>
        </w:rPr>
        <w:t xml:space="preserve"> τέτοια δυνατότητα; Γιατί</w:t>
      </w:r>
      <w:r>
        <w:rPr>
          <w:rFonts w:eastAsia="Times New Roman" w:cs="Times New Roman"/>
          <w:szCs w:val="24"/>
        </w:rPr>
        <w:t xml:space="preserve"> να μην τα στέλνουν αυτά οι έμποροι που έχουν την υποδομή, τα λογιστήρια; </w:t>
      </w:r>
    </w:p>
    <w:p w14:paraId="498E4C4A"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Βάζετε στο άρθρο 2 την εξόφληση των τιμολογίων σε εξήντα ημέρες. Εμείς σας λέμε σε δέκα ημέρες ή ακόμα σας λέμε άμεσα, στη ρόδα του τρακτέρ, στη στάνη, εκεί που παραδίδεται η σοδειά</w:t>
      </w:r>
      <w:r>
        <w:rPr>
          <w:rFonts w:eastAsia="Times New Roman" w:cs="Times New Roman"/>
          <w:szCs w:val="24"/>
        </w:rPr>
        <w:t xml:space="preserve">. Αυτό είναι αίτημα του συνεπούς αγροτικού κινήματος. Υπάρχει η δυνατότητα, υπάρχουν υπερκέρδη. Στόχος σας όμως δεν είναι να λύσετε την </w:t>
      </w:r>
      <w:proofErr w:type="spellStart"/>
      <w:r>
        <w:rPr>
          <w:rFonts w:eastAsia="Times New Roman" w:cs="Times New Roman"/>
          <w:szCs w:val="24"/>
        </w:rPr>
        <w:t>απληρωσιά</w:t>
      </w:r>
      <w:proofErr w:type="spellEnd"/>
      <w:r>
        <w:rPr>
          <w:rFonts w:eastAsia="Times New Roman" w:cs="Times New Roman"/>
          <w:szCs w:val="24"/>
        </w:rPr>
        <w:t>, που όντως είναι σοβαρό πρόβλημα, αλλά πατάτε πάνω σε αυτό για να διευθετήσετε τους ανταγωνισμούς ανάμεσα σε τ</w:t>
      </w:r>
      <w:r>
        <w:rPr>
          <w:rFonts w:eastAsia="Times New Roman" w:cs="Times New Roman"/>
          <w:szCs w:val="24"/>
        </w:rPr>
        <w:t>μήματα του κεφαλαίου, όπως μεταξύ σο</w:t>
      </w:r>
      <w:r>
        <w:rPr>
          <w:rFonts w:eastAsia="Times New Roman" w:cs="Times New Roman"/>
          <w:szCs w:val="24"/>
        </w:rPr>
        <w:t>υ</w:t>
      </w:r>
      <w:r>
        <w:rPr>
          <w:rFonts w:eastAsia="Times New Roman" w:cs="Times New Roman"/>
          <w:szCs w:val="24"/>
        </w:rPr>
        <w:t>περμάρκετ και βιομηχανιών πρώτης μεταποίησης τροφίμων και όχι μόνο.</w:t>
      </w:r>
    </w:p>
    <w:p w14:paraId="498E4C4B"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Όσον αφορά την </w:t>
      </w:r>
      <w:proofErr w:type="spellStart"/>
      <w:r>
        <w:rPr>
          <w:rFonts w:eastAsia="Times New Roman" w:cs="Times New Roman"/>
          <w:szCs w:val="24"/>
        </w:rPr>
        <w:t>απληρωσιά</w:t>
      </w:r>
      <w:proofErr w:type="spellEnd"/>
      <w:r>
        <w:rPr>
          <w:rFonts w:eastAsia="Times New Roman" w:cs="Times New Roman"/>
          <w:szCs w:val="24"/>
        </w:rPr>
        <w:t>, όχι μόνο το κάνετε ατομική υπόθεση του παραγωγού, αλλά τους απειλείτε ακόμα και με πρόστιμα από πάνω. Πέραν από τους εκβιασμο</w:t>
      </w:r>
      <w:r>
        <w:rPr>
          <w:rFonts w:eastAsia="Times New Roman" w:cs="Times New Roman"/>
          <w:szCs w:val="24"/>
        </w:rPr>
        <w:t>ύς που δέχονται από τους εμπόρους, τις γαλακτοβιομηχανίες, που δρουν με μεθόδους καρτέλ και εκβιάζουν, ρίχνουν τις τιμές, μέσα από όλους αυτούς τους εκβιασμούς, έχουν τώρα και τους δικούς σας εκβιασμούς. Δηλαδή, τι κάνετε; Κτυπάτε το σαμάρι για να τρομάξει</w:t>
      </w:r>
      <w:r>
        <w:rPr>
          <w:rFonts w:eastAsia="Times New Roman" w:cs="Times New Roman"/>
          <w:szCs w:val="24"/>
        </w:rPr>
        <w:t xml:space="preserve"> το γαϊδούρι. Έτσι λένε οι αγρότες. </w:t>
      </w:r>
    </w:p>
    <w:p w14:paraId="498E4C4C"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σταματάνε εδώ τα βάσανα για την </w:t>
      </w:r>
      <w:proofErr w:type="spellStart"/>
      <w:r>
        <w:rPr>
          <w:rFonts w:eastAsia="Times New Roman" w:cs="Times New Roman"/>
          <w:szCs w:val="24"/>
        </w:rPr>
        <w:t>φτωχομεσαία</w:t>
      </w:r>
      <w:proofErr w:type="spellEnd"/>
      <w:r>
        <w:rPr>
          <w:rFonts w:eastAsia="Times New Roman" w:cs="Times New Roman"/>
          <w:szCs w:val="24"/>
        </w:rPr>
        <w:t xml:space="preserve"> αγροτιά. Όσον αφορά αυτόν που πρέπει να κάνει την καταγγελία και να πάει στα δικαστήρια δηλαδή εάν δεν πληρωθεί τον μόχθο του, έχουμε πολλές περιπτώσεις χρεωκοπίας, πτωχεύ</w:t>
      </w:r>
      <w:r>
        <w:rPr>
          <w:rFonts w:eastAsia="Times New Roman" w:cs="Times New Roman"/>
          <w:szCs w:val="24"/>
        </w:rPr>
        <w:t>σεις επιχειρήσεων, σο</w:t>
      </w:r>
      <w:r>
        <w:rPr>
          <w:rFonts w:eastAsia="Times New Roman" w:cs="Times New Roman"/>
          <w:szCs w:val="24"/>
        </w:rPr>
        <w:t>υ</w:t>
      </w:r>
      <w:r>
        <w:rPr>
          <w:rFonts w:eastAsia="Times New Roman" w:cs="Times New Roman"/>
          <w:szCs w:val="24"/>
        </w:rPr>
        <w:t xml:space="preserve">περμάρκετ που αγοράζουν </w:t>
      </w:r>
      <w:proofErr w:type="spellStart"/>
      <w:r>
        <w:rPr>
          <w:rFonts w:eastAsia="Times New Roman" w:cs="Times New Roman"/>
          <w:szCs w:val="24"/>
        </w:rPr>
        <w:t>αγροτοκτηνοτροφικά</w:t>
      </w:r>
      <w:proofErr w:type="spellEnd"/>
      <w:r>
        <w:rPr>
          <w:rFonts w:eastAsia="Times New Roman" w:cs="Times New Roman"/>
          <w:szCs w:val="24"/>
        </w:rPr>
        <w:t xml:space="preserve"> προϊόντα. </w:t>
      </w:r>
    </w:p>
    <w:p w14:paraId="498E4C4D"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Οι αγρότες και οι κτηνοτρόφοι έρχονται αντιμέτωποι με τον Πτωχευτικό Κώδικα, που εσείς ψηφίσατε, για να διασφαλίζονται οι τράπεζες, οι πιστωτές, η εφορία. </w:t>
      </w:r>
      <w:r>
        <w:rPr>
          <w:rFonts w:eastAsia="Times New Roman" w:cs="Times New Roman"/>
          <w:szCs w:val="24"/>
        </w:rPr>
        <w:lastRenderedPageBreak/>
        <w:t>Ε</w:t>
      </w:r>
      <w:r>
        <w:rPr>
          <w:rFonts w:eastAsia="Times New Roman" w:cs="Times New Roman"/>
          <w:szCs w:val="24"/>
        </w:rPr>
        <w:t>άν περισσέψουν, θα πάρου</w:t>
      </w:r>
      <w:r>
        <w:rPr>
          <w:rFonts w:eastAsia="Times New Roman" w:cs="Times New Roman"/>
          <w:szCs w:val="24"/>
        </w:rPr>
        <w:t xml:space="preserve">ν και κανένα ψίχουλο οι εργαζόμενοι, οι αγρότες και οι κτηνοτρόφοι και οι συνεταιρισμοί. </w:t>
      </w:r>
    </w:p>
    <w:p w14:paraId="498E4C4E"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ταξική σας πολιτική βγάζει μάτι. Είστε </w:t>
      </w:r>
      <w:r>
        <w:rPr>
          <w:rFonts w:eastAsia="Times New Roman" w:cs="Times New Roman"/>
          <w:szCs w:val="24"/>
        </w:rPr>
        <w:t>Κ</w:t>
      </w:r>
      <w:r>
        <w:rPr>
          <w:rFonts w:eastAsia="Times New Roman" w:cs="Times New Roman"/>
          <w:szCs w:val="24"/>
        </w:rPr>
        <w:t>υβέρνηση του κεφαλαίου. Γι’ αυτό αρνείστε πεισματικά και δεν την κάνετε δεκτή την πρόταση νόμου του ΚΚΕ, ώστε να αποζημιώνον</w:t>
      </w:r>
      <w:r>
        <w:rPr>
          <w:rFonts w:eastAsia="Times New Roman" w:cs="Times New Roman"/>
          <w:szCs w:val="24"/>
        </w:rPr>
        <w:t xml:space="preserve">ται πρώτα οι </w:t>
      </w:r>
      <w:proofErr w:type="spellStart"/>
      <w:r>
        <w:rPr>
          <w:rFonts w:eastAsia="Times New Roman" w:cs="Times New Roman"/>
          <w:szCs w:val="24"/>
        </w:rPr>
        <w:t>φτωχομεσαίοι</w:t>
      </w:r>
      <w:proofErr w:type="spellEnd"/>
      <w:r>
        <w:rPr>
          <w:rFonts w:eastAsia="Times New Roman" w:cs="Times New Roman"/>
          <w:szCs w:val="24"/>
        </w:rPr>
        <w:t xml:space="preserve"> </w:t>
      </w:r>
      <w:proofErr w:type="spellStart"/>
      <w:r>
        <w:rPr>
          <w:rFonts w:eastAsia="Times New Roman" w:cs="Times New Roman"/>
          <w:szCs w:val="24"/>
        </w:rPr>
        <w:t>αγροκτηνοτρόφοι</w:t>
      </w:r>
      <w:proofErr w:type="spellEnd"/>
      <w:r>
        <w:rPr>
          <w:rFonts w:eastAsia="Times New Roman" w:cs="Times New Roman"/>
          <w:szCs w:val="24"/>
        </w:rPr>
        <w:t>, οι εργαζόμενοι.</w:t>
      </w:r>
    </w:p>
    <w:p w14:paraId="498E4C4F"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Υπουργέ, περιφέρεσθε στην Ελλάδα και έχετε το θράσος να λέτε ότι όλα αυτά τα κάνετε για την ρευστότητα των αγροτών. Εμείς σας λέμε καθαρά: «Οι αγρότες όχι μόνο δανείζουν τους φτωχούς εμπόρους, κατά τη γνώμη σας, αλλά δανείζουν και το κράτος σας. </w:t>
      </w:r>
      <w:r>
        <w:rPr>
          <w:rFonts w:eastAsia="Times New Roman" w:cs="Times New Roman"/>
          <w:szCs w:val="24"/>
        </w:rPr>
        <w:t>Α</w:t>
      </w:r>
      <w:r>
        <w:rPr>
          <w:rFonts w:eastAsia="Times New Roman" w:cs="Times New Roman"/>
          <w:szCs w:val="24"/>
        </w:rPr>
        <w:t>υτό</w:t>
      </w:r>
      <w:r>
        <w:rPr>
          <w:rFonts w:eastAsia="Times New Roman" w:cs="Times New Roman"/>
          <w:szCs w:val="24"/>
        </w:rPr>
        <w:t xml:space="preserve"> το κάνετε με την προκαταβολή φόρου. Εάν θέλετε να υπάρχει ρευστότητα στον χώρο της αγροτιάς, καταργείστε την προκαταβολή του φόρου. </w:t>
      </w:r>
    </w:p>
    <w:p w14:paraId="498E4C50"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υνεχίζετε όμως, τον εμπαιγμό απέναντι στη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Στα άρθρα του νομοσχεδίου για την αναγραφή προέλευσης του </w:t>
      </w:r>
      <w:r>
        <w:rPr>
          <w:rFonts w:eastAsia="Times New Roman" w:cs="Times New Roman"/>
          <w:szCs w:val="24"/>
        </w:rPr>
        <w:t xml:space="preserve">γάλακτος στη συσκευασία γαλακτοκομικών προϊόντων προσπαθείτε να χρυσώσετε το χάπι, αφού όλοι μαζί </w:t>
      </w:r>
      <w:proofErr w:type="spellStart"/>
      <w:r>
        <w:rPr>
          <w:rFonts w:eastAsia="Times New Roman" w:cs="Times New Roman"/>
          <w:szCs w:val="24"/>
        </w:rPr>
        <w:t>παρεούλα</w:t>
      </w:r>
      <w:proofErr w:type="spellEnd"/>
      <w:r>
        <w:rPr>
          <w:rFonts w:eastAsia="Times New Roman" w:cs="Times New Roman"/>
          <w:szCs w:val="24"/>
        </w:rPr>
        <w:t xml:space="preserve"> ψηφίσατε το τρίτο μνημόνιο, που είχατε εκεί την υιοθέτηση των συστάσεων της εργαλειοθήκης του ΟΑΣΑ με την κατάργηση του ορίου ζωής στο φρέσκο γάλα, τ</w:t>
      </w:r>
      <w:r>
        <w:rPr>
          <w:rFonts w:eastAsia="Times New Roman" w:cs="Times New Roman"/>
          <w:szCs w:val="24"/>
        </w:rPr>
        <w:t>ην αλλαγή στη νομοθεσία για το γιαούρτι και άλλα μέτρα, δίνοντας έτσι τη δυνατότητα στα μονοπώλια μεταποίησης να αξιοποιούν φτηνότερες εισαγόμενες πρώτες ύλες. Γι’ αυτό έχουμε άλλωστε αθρόες εισαγωγές αγελαδινού γάλακτος, γάλα σε σκόνη και σε άλλα προϊόντα</w:t>
      </w:r>
      <w:r>
        <w:rPr>
          <w:rFonts w:eastAsia="Times New Roman" w:cs="Times New Roman"/>
          <w:szCs w:val="24"/>
        </w:rPr>
        <w:t xml:space="preserve">. </w:t>
      </w:r>
    </w:p>
    <w:p w14:paraId="498E4C51"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Πετάτε και ένα ότι μέσα από όλα αυτά θα υπάρχουν προγράμματα, όπως το Πρόγραμμα Αγροτικής Ανάπτυξης που θα αξιοποιούν οι φτωχοί </w:t>
      </w:r>
      <w:proofErr w:type="spellStart"/>
      <w:r>
        <w:rPr>
          <w:rFonts w:eastAsia="Times New Roman" w:cs="Times New Roman"/>
          <w:szCs w:val="24"/>
        </w:rPr>
        <w:t>αγροκτηνοτρόφοι</w:t>
      </w:r>
      <w:proofErr w:type="spellEnd"/>
      <w:r>
        <w:rPr>
          <w:rFonts w:eastAsia="Times New Roman" w:cs="Times New Roman"/>
          <w:szCs w:val="24"/>
        </w:rPr>
        <w:t>, ότι τους δίνει τη δυνατότητα να μεταποιούν τα δικά τους προϊόντα και ότι τα λαϊκά νοικοκυριά θα ξέρουν τι τρ</w:t>
      </w:r>
      <w:r>
        <w:rPr>
          <w:rFonts w:eastAsia="Times New Roman" w:cs="Times New Roman"/>
          <w:szCs w:val="24"/>
        </w:rPr>
        <w:t>ώνε. Όσο η πολιτική σας θα εξανεμίζει τα λαϊκά εισοδήματα και να θέλουν να αγοράσουν το ελληνικό πιστοποιημένο προϊόν, δεν θα μπορούν να το πλησιάσουν και θα αναγκάζονται να πάνε στο φτηνό.</w:t>
      </w:r>
    </w:p>
    <w:p w14:paraId="498E4C52"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Χθες ήταν αποκαλυπτικά τα στοιχεία της ΕΛΣΤΑΤ όπου οι εργατικές, ο</w:t>
      </w:r>
      <w:r>
        <w:rPr>
          <w:rFonts w:eastAsia="Times New Roman" w:cs="Times New Roman"/>
          <w:szCs w:val="24"/>
        </w:rPr>
        <w:t xml:space="preserve">ι λαϊκές οικογένειες δεν μπορούν να καταναλώσουν βασικά αγαθά, τρόφιμα όπως είναι το γάλα, το κρέας, το ψάρι και άλλα προϊόντα. </w:t>
      </w:r>
      <w:r>
        <w:rPr>
          <w:rFonts w:eastAsia="Times New Roman" w:cs="Times New Roman"/>
          <w:szCs w:val="24"/>
        </w:rPr>
        <w:t>Ό</w:t>
      </w:r>
      <w:r>
        <w:rPr>
          <w:rFonts w:eastAsia="Times New Roman" w:cs="Times New Roman"/>
          <w:szCs w:val="24"/>
        </w:rPr>
        <w:t>λα αυτά συμβαίνουν σε μ</w:t>
      </w:r>
      <w:r>
        <w:rPr>
          <w:rFonts w:eastAsia="Times New Roman" w:cs="Times New Roman"/>
          <w:szCs w:val="24"/>
        </w:rPr>
        <w:t>ί</w:t>
      </w:r>
      <w:r>
        <w:rPr>
          <w:rFonts w:eastAsia="Times New Roman" w:cs="Times New Roman"/>
          <w:szCs w:val="24"/>
        </w:rPr>
        <w:t>α χώρα που έχει όλες τις δυνατότητες να παράγει προϊόντα για να καλύψει τις διατροφικές ανάγκες του λαο</w:t>
      </w:r>
      <w:r>
        <w:rPr>
          <w:rFonts w:eastAsia="Times New Roman" w:cs="Times New Roman"/>
          <w:szCs w:val="24"/>
        </w:rPr>
        <w:t>ύ μας. Εντούτοις, υπάρχουν λαϊκές οικογένειες που υποσιτίζονται. Αυτός είναι ο καπιταλισμός, βάρβαρος και απάνθρωπος.</w:t>
      </w:r>
    </w:p>
    <w:p w14:paraId="498E4C5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Κάνετε όμως και τον ντελάλη αυτών των πολιτικών και περιφέρεσθε από περιφέρεια σε περιφέρεια με τα αναπτυξιακά σας συνέδρια. Χθ</w:t>
      </w:r>
      <w:r>
        <w:rPr>
          <w:rFonts w:eastAsia="Times New Roman" w:cs="Times New Roman"/>
          <w:szCs w:val="24"/>
        </w:rPr>
        <w:t>ε</w:t>
      </w:r>
      <w:r>
        <w:rPr>
          <w:rFonts w:eastAsia="Times New Roman" w:cs="Times New Roman"/>
          <w:szCs w:val="24"/>
        </w:rPr>
        <w:t>ς στη Λάρι</w:t>
      </w:r>
      <w:r>
        <w:rPr>
          <w:rFonts w:eastAsia="Times New Roman" w:cs="Times New Roman"/>
          <w:szCs w:val="24"/>
        </w:rPr>
        <w:t xml:space="preserve">σα, σε λίγες ημέρες στην Ήπειρο, σε λίγες ημέρες ακόμα στη </w:t>
      </w:r>
      <w:r>
        <w:rPr>
          <w:rFonts w:eastAsia="Times New Roman" w:cs="Times New Roman"/>
          <w:szCs w:val="24"/>
        </w:rPr>
        <w:t>δ</w:t>
      </w:r>
      <w:r>
        <w:rPr>
          <w:rFonts w:eastAsia="Times New Roman" w:cs="Times New Roman"/>
          <w:szCs w:val="24"/>
        </w:rPr>
        <w:t>υτική Ελλάδα, στην Πάτρα. Αυτά τα συνέδριά σας θυμίζουν εκείνα τα περιβόητα καλάθια προϊόντων των περιφερειών που χρησιμοποιούσαν οι άλλοι πριν κάποια χρόνια.</w:t>
      </w:r>
      <w:r>
        <w:rPr>
          <w:rFonts w:eastAsia="Times New Roman" w:cs="Times New Roman"/>
          <w:szCs w:val="24"/>
        </w:rPr>
        <w:t xml:space="preserve"> </w:t>
      </w:r>
      <w:r>
        <w:rPr>
          <w:rFonts w:eastAsia="Times New Roman" w:cs="Times New Roman"/>
          <w:szCs w:val="24"/>
        </w:rPr>
        <w:t>Βομβάρδιζαν τους αγρότες οι κυβερνήσε</w:t>
      </w:r>
      <w:r>
        <w:rPr>
          <w:rFonts w:eastAsia="Times New Roman" w:cs="Times New Roman"/>
          <w:szCs w:val="24"/>
        </w:rPr>
        <w:t xml:space="preserve">ις τότε ότι θα λύσουν τα προβλήματά τους με τα γλυκά του κουταλιού, με ρίγανη, με λεβάντα. Αυτά τα καλάθια, όπως αποδείχθηκε τότε, ξεχείλιζαν από κοροϊδία, όπως από κοροϊδία ξεχειλίζουν τα αναπτυξιακά σας συνέδρια. </w:t>
      </w:r>
    </w:p>
    <w:p w14:paraId="498E4C5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Χθες στη Λάρισα σπείρατε κάλπικες προσδο</w:t>
      </w:r>
      <w:r>
        <w:rPr>
          <w:rFonts w:eastAsia="Times New Roman" w:cs="Times New Roman"/>
          <w:szCs w:val="24"/>
        </w:rPr>
        <w:t xml:space="preserve">κίες στον λαό, στη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για να θερίσει κέρδη το μεγάλο κεφάλαιο. Βέβαια, προτείνατε και κάτι άλλο: Με περίσσιο θράσος είπατε στους αγρότες ότι πρέπει να γίνουν σύγχρονοι επιχειρηματίες. Το είπε και ο κ. Κόκκαλης αυτό στην Αιτωλοακαρνανία. Π</w:t>
      </w:r>
      <w:r>
        <w:rPr>
          <w:rFonts w:eastAsia="Times New Roman" w:cs="Times New Roman"/>
          <w:szCs w:val="24"/>
        </w:rPr>
        <w:t>ήγε σε μ</w:t>
      </w:r>
      <w:r>
        <w:rPr>
          <w:rFonts w:eastAsia="Times New Roman" w:cs="Times New Roman"/>
          <w:szCs w:val="24"/>
        </w:rPr>
        <w:t>ί</w:t>
      </w:r>
      <w:r>
        <w:rPr>
          <w:rFonts w:eastAsia="Times New Roman" w:cs="Times New Roman"/>
          <w:szCs w:val="24"/>
        </w:rPr>
        <w:t>α περιοχή όπου υπάρχει βίαιο ξεκλήρισμα καπνοπαραγωγών και κτηνοτρόφων και τους είπε ότι με κουκιά και ρεβίθια θα λύσουν τα προβλήματά τους.</w:t>
      </w:r>
    </w:p>
    <w:p w14:paraId="498E4C5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Στόχος σας μέσα από αυτά τα συνέδρια είναι ο αποπροσανατολισμός. Θέλετε να σπείρετε τον εφησυχασμό, την αν</w:t>
      </w:r>
      <w:r>
        <w:rPr>
          <w:rFonts w:eastAsia="Times New Roman" w:cs="Times New Roman"/>
          <w:szCs w:val="24"/>
        </w:rPr>
        <w:t xml:space="preserve">αμονή ότι κάτι μπορεί να αλλάξει. Προβάλλετε το παραμύθι της δικής σας δίκαιης ανάπτυξης, ότι έχετε τη συνταγή να εξανθρωπίσετε τον καπιταλισμό, ότι μέσα σε αυτό το βάρβαρο εκμεταλλευτικό σύστημα μπορούν να κερδίζουν όλοι: οι βιομήχανοι και οι εργάτες, τα </w:t>
      </w:r>
      <w:r>
        <w:rPr>
          <w:rFonts w:eastAsia="Times New Roman" w:cs="Times New Roman"/>
          <w:szCs w:val="24"/>
        </w:rPr>
        <w:t xml:space="preserve">μονοπώλια και 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οι </w:t>
      </w:r>
      <w:proofErr w:type="spellStart"/>
      <w:r>
        <w:rPr>
          <w:rFonts w:eastAsia="Times New Roman" w:cs="Times New Roman"/>
          <w:szCs w:val="24"/>
        </w:rPr>
        <w:t>μικρομαγαζάτορες</w:t>
      </w:r>
      <w:proofErr w:type="spellEnd"/>
      <w:r>
        <w:rPr>
          <w:rFonts w:eastAsia="Times New Roman" w:cs="Times New Roman"/>
          <w:szCs w:val="24"/>
        </w:rPr>
        <w:t xml:space="preserve">, οι μικροεπαγγελματίες και οι μεγάλες αλυσίδες καταστημάτων και πολυεθνικών. </w:t>
      </w:r>
    </w:p>
    <w:p w14:paraId="498E4C5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Τώρα, όμως, 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έχει πείρα. Βλέπει ότι όλα αυτά δεν απαντάνε στα μεγάλα προβλήματα που βιώνει, τώρα που</w:t>
      </w:r>
      <w:r>
        <w:rPr>
          <w:rFonts w:eastAsia="Times New Roman" w:cs="Times New Roman"/>
          <w:szCs w:val="24"/>
        </w:rPr>
        <w:t xml:space="preserve"> η θηλιά των χρεών στις τράπεζες τους πνίγει, η αδυναμία τους να πληρώσουν ακόμη και τις ασφαλιστικές τους εισφορές, το ΕΦΚΑ, τα χαράτσια του ΕΛΓΑ, του ΕΝΦΙΑ, το πανάκριβο αγροτικό ρεύμα, το πανάκριβο αγροτικό πετρέλαιο, με τις εξευτελιστικές τιμές που παί</w:t>
      </w:r>
      <w:r>
        <w:rPr>
          <w:rFonts w:eastAsia="Times New Roman" w:cs="Times New Roman"/>
          <w:szCs w:val="24"/>
        </w:rPr>
        <w:t xml:space="preserve">ρνουν τη σοδιά τους οι έμποροι και οι βιομήχανοι. Δεν έχουν να περιμένουν τίποτα από τα αναπτυξιακά σας συνέδρια ούτε από το νομοσχέδιό σας. Αντίθετα, επειδή δεν θα </w:t>
      </w:r>
      <w:r>
        <w:rPr>
          <w:rFonts w:eastAsia="Times New Roman" w:cs="Times New Roman"/>
          <w:szCs w:val="24"/>
        </w:rPr>
        <w:lastRenderedPageBreak/>
        <w:t>μπορέσουν να αντέξουν στον ανταγωνισμό, θα έρθουν σε χειρότερη θέση και θα οδηγηθούν στο βί</w:t>
      </w:r>
      <w:r>
        <w:rPr>
          <w:rFonts w:eastAsia="Times New Roman" w:cs="Times New Roman"/>
          <w:szCs w:val="24"/>
        </w:rPr>
        <w:t>αιο ξεκλήρισμα.</w:t>
      </w:r>
    </w:p>
    <w:p w14:paraId="498E4C5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αυτό σας το νομοσχέδιο προχωράτε σε νέες παραχωρήσεις στα μονοπώλια. Χαρακτηριστικό για το ποιον εξυπηρετεί αυτό το νομοσχέδιο είναι το άρθρο 10, που στο όνομα του εκσυγχρονισμού του </w:t>
      </w:r>
      <w:r>
        <w:rPr>
          <w:rFonts w:eastAsia="Times New Roman" w:cs="Times New Roman"/>
          <w:szCs w:val="24"/>
        </w:rPr>
        <w:t>Α</w:t>
      </w:r>
      <w:r>
        <w:rPr>
          <w:rFonts w:eastAsia="Times New Roman" w:cs="Times New Roman"/>
          <w:szCs w:val="24"/>
        </w:rPr>
        <w:t xml:space="preserve">λιευτικού </w:t>
      </w:r>
      <w:r>
        <w:rPr>
          <w:rFonts w:eastAsia="Times New Roman" w:cs="Times New Roman"/>
          <w:szCs w:val="24"/>
        </w:rPr>
        <w:t>Κ</w:t>
      </w:r>
      <w:r>
        <w:rPr>
          <w:rFonts w:eastAsia="Times New Roman" w:cs="Times New Roman"/>
          <w:szCs w:val="24"/>
        </w:rPr>
        <w:t xml:space="preserve">ώδικα παραχωρείτε στο κεφάλαιο </w:t>
      </w:r>
      <w:proofErr w:type="spellStart"/>
      <w:r>
        <w:rPr>
          <w:rFonts w:eastAsia="Times New Roman" w:cs="Times New Roman"/>
          <w:szCs w:val="24"/>
        </w:rPr>
        <w:t>ιχθυοτρόφα</w:t>
      </w:r>
      <w:proofErr w:type="spellEnd"/>
      <w:r>
        <w:rPr>
          <w:rFonts w:eastAsia="Times New Roman" w:cs="Times New Roman"/>
          <w:szCs w:val="24"/>
        </w:rPr>
        <w:t xml:space="preserve"> </w:t>
      </w:r>
      <w:r>
        <w:rPr>
          <w:rFonts w:eastAsia="Times New Roman" w:cs="Times New Roman"/>
          <w:szCs w:val="24"/>
        </w:rPr>
        <w:t xml:space="preserve">ύδατα, λίμνες, ποτάμια, θαλάσσιους παραλιακούς χώρους, λιμνοθάλασσες, δημόσια ιχθυοτροφεία, μέχρι και τις αμμουδιές. </w:t>
      </w:r>
      <w:r>
        <w:rPr>
          <w:rFonts w:eastAsia="Times New Roman" w:cs="Times New Roman"/>
          <w:szCs w:val="24"/>
        </w:rPr>
        <w:t>Ό</w:t>
      </w:r>
      <w:r>
        <w:rPr>
          <w:rFonts w:eastAsia="Times New Roman" w:cs="Times New Roman"/>
          <w:szCs w:val="24"/>
        </w:rPr>
        <w:t xml:space="preserve">λα αυτά τα κάνετε, λέτε, για τη στήριξη συλλογικών σχημάτων για τη διαχείριση των υδάτων. Δηλαδή, βάζετε σαν φύλλο συκής τους αλιευτικούς </w:t>
      </w:r>
      <w:r>
        <w:rPr>
          <w:rFonts w:eastAsia="Times New Roman" w:cs="Times New Roman"/>
          <w:szCs w:val="24"/>
        </w:rPr>
        <w:t xml:space="preserve">συνεταιρισμούς και ετοιμάζετε το ψητό για το μεγάλο κεφάλαιο. </w:t>
      </w:r>
      <w:r>
        <w:rPr>
          <w:rFonts w:eastAsia="Times New Roman" w:cs="Times New Roman"/>
          <w:szCs w:val="24"/>
        </w:rPr>
        <w:t>Λ</w:t>
      </w:r>
      <w:r>
        <w:rPr>
          <w:rFonts w:eastAsia="Times New Roman" w:cs="Times New Roman"/>
          <w:szCs w:val="24"/>
        </w:rPr>
        <w:t>έτε ότι όπου δεν υπάρχουν συνεταιρισμοί, εκχωρείτε ύδατα και υποδομές με απευθείας ανάθεση σε ιδιώτες.</w:t>
      </w:r>
    </w:p>
    <w:p w14:paraId="498E4C5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Σας ρωτάμε: Μπορούν να ανταπεξέλθουν οι συνεταιρισμοί που υπάρχουν; Το ερώτημα αυτό, άλλωσ</w:t>
      </w:r>
      <w:r>
        <w:rPr>
          <w:rFonts w:eastAsia="Times New Roman" w:cs="Times New Roman"/>
          <w:szCs w:val="24"/>
        </w:rPr>
        <w:t xml:space="preserve">τε, το θέσαμε και στην ακρόαση των φορέων στους ίδιους τους συνεταιρισμούς. Έχουν την οικονομική δυνατότητα; Σε τι κατάσταση βρίσκονται; </w:t>
      </w:r>
      <w:r>
        <w:rPr>
          <w:rFonts w:eastAsia="Times New Roman" w:cs="Times New Roman"/>
          <w:szCs w:val="24"/>
        </w:rPr>
        <w:t>Ό</w:t>
      </w:r>
      <w:r>
        <w:rPr>
          <w:rFonts w:eastAsia="Times New Roman" w:cs="Times New Roman"/>
          <w:szCs w:val="24"/>
        </w:rPr>
        <w:t>λοι μαζί με μια φωνή μας είπαν ότι οδηγούνται στη χρεωκοπία. Άλλωστε, η χρεωκοπία επιταχύνθηκε και τα τελευταία σχεδόν</w:t>
      </w:r>
      <w:r>
        <w:rPr>
          <w:rFonts w:eastAsia="Times New Roman" w:cs="Times New Roman"/>
          <w:szCs w:val="24"/>
        </w:rPr>
        <w:t xml:space="preserve"> τρία χρόνια με τη δική σας Κυβέρνηση. </w:t>
      </w:r>
      <w:r>
        <w:rPr>
          <w:rFonts w:eastAsia="Times New Roman" w:cs="Times New Roman"/>
          <w:szCs w:val="24"/>
        </w:rPr>
        <w:t>Π</w:t>
      </w:r>
      <w:r>
        <w:rPr>
          <w:rFonts w:eastAsia="Times New Roman" w:cs="Times New Roman"/>
          <w:szCs w:val="24"/>
        </w:rPr>
        <w:t>ηγαίνουν, πραγματικά, από το κακό στο χειρότερο.</w:t>
      </w:r>
    </w:p>
    <w:p w14:paraId="498E4C5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ΚΚΕ στηρίζει τα δίκαια αιτήματα της μικρομεσαίας αγροτιάς, όπως έχουν διαμορφωθεί από το συνεπές αγροτικό κίνημα στα μπλόκα του αγώνα που είναι κατώτερες εγγυημένες</w:t>
      </w:r>
      <w:r>
        <w:rPr>
          <w:rFonts w:eastAsia="Times New Roman" w:cs="Times New Roman"/>
          <w:szCs w:val="24"/>
        </w:rPr>
        <w:t xml:space="preserve"> τιμές, μείωση του κόστους παραγωγής, άμεση πληρωμή με την </w:t>
      </w:r>
      <w:r>
        <w:rPr>
          <w:rFonts w:eastAsia="Times New Roman" w:cs="Times New Roman"/>
          <w:szCs w:val="24"/>
        </w:rPr>
        <w:lastRenderedPageBreak/>
        <w:t xml:space="preserve">παράδοση της σοδειάς, προστασία από αθρόες εισαγωγές που η χώρα μας είναι πλεονασματική. </w:t>
      </w:r>
    </w:p>
    <w:p w14:paraId="498E4C5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Όμως, για να υπάρξει μ</w:t>
      </w:r>
      <w:r>
        <w:rPr>
          <w:rFonts w:eastAsia="Times New Roman" w:cs="Times New Roman"/>
          <w:szCs w:val="24"/>
        </w:rPr>
        <w:t>ί</w:t>
      </w:r>
      <w:r>
        <w:rPr>
          <w:rFonts w:eastAsia="Times New Roman" w:cs="Times New Roman"/>
          <w:szCs w:val="24"/>
        </w:rPr>
        <w:t>α τέτοια πολιτική, χρειάζεται πειθαρχία απέναντι στους κανονισμούς της Ευρωπαϊκής Έν</w:t>
      </w:r>
      <w:r>
        <w:rPr>
          <w:rFonts w:eastAsia="Times New Roman" w:cs="Times New Roman"/>
          <w:szCs w:val="24"/>
        </w:rPr>
        <w:t>ωσης, τις συμφωνίες του Παγκόσμιου Οργανισμού Εμπορίου, τις συμφωνίες μεταξύ ιμπεριαλιστικών Οργανισμών. Για να εφαρμοστεί μ</w:t>
      </w:r>
      <w:r>
        <w:rPr>
          <w:rFonts w:eastAsia="Times New Roman" w:cs="Times New Roman"/>
          <w:szCs w:val="24"/>
        </w:rPr>
        <w:t>ί</w:t>
      </w:r>
      <w:r>
        <w:rPr>
          <w:rFonts w:eastAsia="Times New Roman" w:cs="Times New Roman"/>
          <w:szCs w:val="24"/>
        </w:rPr>
        <w:t xml:space="preserve">α τέτοια αγροτική πολιτική, που θα συμφέρει τη χώρα, τον λαό και θα δώσει οριστικό τέλος στα βάσανα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προϋ</w:t>
      </w:r>
      <w:r>
        <w:rPr>
          <w:rFonts w:eastAsia="Times New Roman" w:cs="Times New Roman"/>
          <w:szCs w:val="24"/>
        </w:rPr>
        <w:t xml:space="preserve">ποθέτει μαζικό απεγκλωβισμό των μικρομεσαίων </w:t>
      </w:r>
      <w:proofErr w:type="spellStart"/>
      <w:r>
        <w:rPr>
          <w:rFonts w:eastAsia="Times New Roman" w:cs="Times New Roman"/>
          <w:szCs w:val="24"/>
        </w:rPr>
        <w:t>αγροτοκτηνοτρόφων</w:t>
      </w:r>
      <w:proofErr w:type="spellEnd"/>
      <w:r>
        <w:rPr>
          <w:rFonts w:eastAsia="Times New Roman" w:cs="Times New Roman"/>
          <w:szCs w:val="24"/>
        </w:rPr>
        <w:t xml:space="preserve"> από τις πολιτικές και τα κόμματα που τους ξεκληρίζουν. </w:t>
      </w:r>
    </w:p>
    <w:p w14:paraId="498E4C5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 ΚΚΕ απευθύνεται στη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και της λέει καθαρά, χωρίς περιστροφές, ότι υπάρχουν δύο τρόποι ανάπτυξης της αγροτικής, της κ</w:t>
      </w:r>
      <w:r>
        <w:rPr>
          <w:rFonts w:eastAsia="Times New Roman" w:cs="Times New Roman"/>
          <w:szCs w:val="24"/>
        </w:rPr>
        <w:t xml:space="preserve">τηνοτροφικής παραγωγής, της αλιευτικής παραγωγής: Ο ένας είναι ο καπιταλιστικός τρόπος παραγωγής που εφαρμόζεται χρόνια τώρα από όλες τις κυβερνήσεις στα πλαίσια της Ευρωπαϊκής Ένωσης. </w:t>
      </w:r>
      <w:r>
        <w:rPr>
          <w:rFonts w:eastAsia="Times New Roman" w:cs="Times New Roman"/>
          <w:szCs w:val="24"/>
        </w:rPr>
        <w:t>Έ</w:t>
      </w:r>
      <w:r>
        <w:rPr>
          <w:rFonts w:eastAsia="Times New Roman" w:cs="Times New Roman"/>
          <w:szCs w:val="24"/>
        </w:rPr>
        <w:t xml:space="preserve">χει τα γνωστά αποτελέσματα για αγρότες, κτηνοτρόφους, ψαράδες, για τη </w:t>
      </w:r>
      <w:r>
        <w:rPr>
          <w:rFonts w:eastAsia="Times New Roman" w:cs="Times New Roman"/>
          <w:szCs w:val="24"/>
        </w:rPr>
        <w:t>λαϊκή κατανάλωση. Ο δεύτερος δρόμος είναι αυτός που προτείνει το ΚΚΕ, που βάζει το ζήτημα του κεντρικού σχεδιασμού και στην αγροτική οικονομία με βασικούς στόχους την κάλυψη των σύγχρονων διατροφικών αναγκών του λαού μας με ασφαλή και καλής ποιότητας τρόφι</w:t>
      </w:r>
      <w:r>
        <w:rPr>
          <w:rFonts w:eastAsia="Times New Roman" w:cs="Times New Roman"/>
          <w:szCs w:val="24"/>
        </w:rPr>
        <w:t>μα, μέσα από την αξιοποίηση όλων των παρα</w:t>
      </w:r>
      <w:r>
        <w:rPr>
          <w:rFonts w:eastAsia="Times New Roman" w:cs="Times New Roman"/>
          <w:szCs w:val="24"/>
        </w:rPr>
        <w:lastRenderedPageBreak/>
        <w:t xml:space="preserve">γωγικών δυνατοτήτων της χώρας, τη διασφάλιση βιώσιμου εισοδήματος για τους μικρομεσαίους </w:t>
      </w:r>
      <w:proofErr w:type="spellStart"/>
      <w:r>
        <w:rPr>
          <w:rFonts w:eastAsia="Times New Roman" w:cs="Times New Roman"/>
          <w:szCs w:val="24"/>
        </w:rPr>
        <w:t>αγροτοκτηνοτρόφους</w:t>
      </w:r>
      <w:proofErr w:type="spellEnd"/>
      <w:r>
        <w:rPr>
          <w:rFonts w:eastAsia="Times New Roman" w:cs="Times New Roman"/>
          <w:szCs w:val="24"/>
        </w:rPr>
        <w:t xml:space="preserve">, την προστασία της δημόσιας υγείας, του ζωικού, του φυτικού κεφαλαίου, την προστασία του περιβάλλοντος. </w:t>
      </w:r>
    </w:p>
    <w:p w14:paraId="498E4C5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τέτοια πολιτική θα στηριχθεί στους παραγωγικούς συνεταιρισμούς της μικρομεσαίας αγροτιάς, που δεν έχουν κα</w:t>
      </w:r>
      <w:r>
        <w:rPr>
          <w:rFonts w:eastAsia="Times New Roman" w:cs="Times New Roman"/>
          <w:szCs w:val="24"/>
        </w:rPr>
        <w:t>μ</w:t>
      </w:r>
      <w:r>
        <w:rPr>
          <w:rFonts w:eastAsia="Times New Roman" w:cs="Times New Roman"/>
          <w:szCs w:val="24"/>
        </w:rPr>
        <w:t xml:space="preserve">μία σχέση με αυτά τα εκτρώματα των συνεταιρισμών που υπάρχουν επί των ημερών σας, αλλά και προηγούμενα. </w:t>
      </w:r>
    </w:p>
    <w:p w14:paraId="498E4C5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Οι παραγωγικοί συνεταιρισμοί θα λύσουν το </w:t>
      </w:r>
      <w:r>
        <w:rPr>
          <w:rFonts w:eastAsia="Times New Roman" w:cs="Times New Roman"/>
          <w:szCs w:val="24"/>
        </w:rPr>
        <w:t xml:space="preserve">μεγάλο διαρθρωτικό πρόβλημα της αγροτικής κτηνοτροφικής παραγωγής, το πρόβλημα του μικρού </w:t>
      </w:r>
      <w:proofErr w:type="spellStart"/>
      <w:r>
        <w:rPr>
          <w:rFonts w:eastAsia="Times New Roman" w:cs="Times New Roman"/>
          <w:szCs w:val="24"/>
        </w:rPr>
        <w:t>πολυτεμαχισμένου</w:t>
      </w:r>
      <w:proofErr w:type="spellEnd"/>
      <w:r>
        <w:rPr>
          <w:rFonts w:eastAsia="Times New Roman" w:cs="Times New Roman"/>
          <w:szCs w:val="24"/>
        </w:rPr>
        <w:t xml:space="preserve"> κλήρου, των μικρών διάσπαρτων κτηνοτροφικών εκμεταλλεύσεων.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εργατικής εξουσίας, της λαϊκής οικονομίας οι παραγωγικοί συνεταιρισμοί θα</w:t>
      </w:r>
      <w:r>
        <w:rPr>
          <w:rFonts w:eastAsia="Times New Roman" w:cs="Times New Roman"/>
          <w:szCs w:val="24"/>
        </w:rPr>
        <w:t xml:space="preserve"> στηρίζονται ολότελα από το κράτος. Η παραγωγή και η διακίνηση των βασικότερων αγροτικών εφοδίων, των μηχανημάτων, όπως και η μεταποίηση αγροτικών προϊόντων, θα γίνεται από κρατικές επιχειρήσεις, έτσι ώστε να φτάνουν φτηνά εφόδια στους παραγωγικούς συνεται</w:t>
      </w:r>
      <w:r>
        <w:rPr>
          <w:rFonts w:eastAsia="Times New Roman" w:cs="Times New Roman"/>
          <w:szCs w:val="24"/>
        </w:rPr>
        <w:t xml:space="preserve">ρισμούς και ασφαλή τρόφιμα στη λαϊκή κατανάλωση. </w:t>
      </w:r>
    </w:p>
    <w:p w14:paraId="498E4C5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 xml:space="preserve">α τέτοια κατεύθυνση καλούμε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να παλέψει σήμερα για μέτρα ανακούφισης, με στόχο, όμως, την ανατροπή αυτής της πολιτικής, για τη δημιουργία προοπτικών για μια άλλη πολιτική που θα δ</w:t>
      </w:r>
      <w:r>
        <w:rPr>
          <w:rFonts w:eastAsia="Times New Roman" w:cs="Times New Roman"/>
          <w:szCs w:val="24"/>
        </w:rPr>
        <w:t xml:space="preserve">ώσει οριστική λύση στα βάσανά της. </w:t>
      </w:r>
    </w:p>
    <w:p w14:paraId="498E4C5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Καταψηφίζουμε επί της αρχής το παρόν νομοσχέδιο. </w:t>
      </w:r>
    </w:p>
    <w:p w14:paraId="498E4C6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98E4C6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κι εμείς. </w:t>
      </w:r>
    </w:p>
    <w:p w14:paraId="498E4C6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Τώρα τον λόγο έχει από τους ΑΝΕΛ ο κ. Γεώργιος Λαζαρίδης.</w:t>
      </w:r>
    </w:p>
    <w:p w14:paraId="498E4C6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κυρία Πρόεδρε.</w:t>
      </w:r>
    </w:p>
    <w:p w14:paraId="498E4C6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Αντιπολίτευση έκανε διάφορα σχόλια, ενώ έχουμε να κάνουμε με ένα νομοσχέδιο για το οποίο οι κριτικές όλων των φορέων ήταν θετικές. Μάλιστα, ορισμένοι από τους εκπροσώπους των φορέων είπαν ότι, επιτέλους, ήρθε ένα νομοσχέδιο</w:t>
      </w:r>
      <w:r>
        <w:rPr>
          <w:rFonts w:eastAsia="Times New Roman" w:cs="Times New Roman"/>
          <w:szCs w:val="24"/>
        </w:rPr>
        <w:t xml:space="preserve">, το οποίο θα προστατεύει τα ελληνικά προϊόντα από τις </w:t>
      </w:r>
      <w:proofErr w:type="spellStart"/>
      <w:r>
        <w:rPr>
          <w:rFonts w:eastAsia="Times New Roman" w:cs="Times New Roman"/>
          <w:szCs w:val="24"/>
        </w:rPr>
        <w:t>ελληνοποιήσεις</w:t>
      </w:r>
      <w:proofErr w:type="spellEnd"/>
      <w:r>
        <w:rPr>
          <w:rFonts w:eastAsia="Times New Roman" w:cs="Times New Roman"/>
          <w:szCs w:val="24"/>
        </w:rPr>
        <w:t>. Όμως, η Αντιπολίτευση επέλεξε για άλλη μ</w:t>
      </w:r>
      <w:r>
        <w:rPr>
          <w:rFonts w:eastAsia="Times New Roman" w:cs="Times New Roman"/>
          <w:szCs w:val="24"/>
        </w:rPr>
        <w:t>ί</w:t>
      </w:r>
      <w:r>
        <w:rPr>
          <w:rFonts w:eastAsia="Times New Roman" w:cs="Times New Roman"/>
          <w:szCs w:val="24"/>
        </w:rPr>
        <w:t>α φορά να ασκήσει μ</w:t>
      </w:r>
      <w:r>
        <w:rPr>
          <w:rFonts w:eastAsia="Times New Roman" w:cs="Times New Roman"/>
          <w:szCs w:val="24"/>
        </w:rPr>
        <w:t>ί</w:t>
      </w:r>
      <w:r>
        <w:rPr>
          <w:rFonts w:eastAsia="Times New Roman" w:cs="Times New Roman"/>
          <w:szCs w:val="24"/>
        </w:rPr>
        <w:t xml:space="preserve">α άλλη κριτική. Εν πάση </w:t>
      </w:r>
      <w:proofErr w:type="spellStart"/>
      <w:r>
        <w:rPr>
          <w:rFonts w:eastAsia="Times New Roman" w:cs="Times New Roman"/>
          <w:szCs w:val="24"/>
        </w:rPr>
        <w:t>περιπτώσει</w:t>
      </w:r>
      <w:proofErr w:type="spellEnd"/>
      <w:r>
        <w:rPr>
          <w:rFonts w:eastAsia="Times New Roman" w:cs="Times New Roman"/>
          <w:szCs w:val="24"/>
        </w:rPr>
        <w:t xml:space="preserve">, κρίνεται και η ίδια η κριτική για το πόσο εύστοχη είναι. Δεν απολογήθηκε, όμως, εδώ. </w:t>
      </w:r>
    </w:p>
    <w:p w14:paraId="498E4C6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Ξέ</w:t>
      </w:r>
      <w:r>
        <w:rPr>
          <w:rFonts w:eastAsia="Times New Roman" w:cs="Times New Roman"/>
          <w:szCs w:val="24"/>
        </w:rPr>
        <w:t>ρετε, μιλάμε για τη γεωργία. Ο βασικός μοχλός ανάπτυξης της γεωργίας ήταν παραδοσιακά η Αγροτική Τράπεζα. Την Αγροτική Τράπεζα την έκλεισαν αυτά τα δ</w:t>
      </w:r>
      <w:r>
        <w:rPr>
          <w:rFonts w:eastAsia="Times New Roman" w:cs="Times New Roman"/>
          <w:szCs w:val="24"/>
        </w:rPr>
        <w:t>ύ</w:t>
      </w:r>
      <w:r>
        <w:rPr>
          <w:rFonts w:eastAsia="Times New Roman" w:cs="Times New Roman"/>
          <w:szCs w:val="24"/>
        </w:rPr>
        <w:t>ο κόμματα, η Νέα Δημοκρατία και το ΠΑΣΟΚ. Δεν απολογήθηκε κανείς τους έως τώρα. Για πολλοστή φορά θα πω το</w:t>
      </w:r>
      <w:r>
        <w:rPr>
          <w:rFonts w:eastAsia="Times New Roman" w:cs="Times New Roman"/>
          <w:szCs w:val="24"/>
        </w:rPr>
        <w:t xml:space="preserve"> εξής: Αν θυμάστε, πριν από ένα μήνα είχα πει από το Βήμα της Ολομέλειας ότι τον Οκτώβριο δικάζεται η υπόθεση της Αγροτικής Τράπεζας και τα δ</w:t>
      </w:r>
      <w:r>
        <w:rPr>
          <w:rFonts w:eastAsia="Times New Roman" w:cs="Times New Roman"/>
          <w:szCs w:val="24"/>
        </w:rPr>
        <w:t>ύ</w:t>
      </w:r>
      <w:r>
        <w:rPr>
          <w:rFonts w:eastAsia="Times New Roman" w:cs="Times New Roman"/>
          <w:szCs w:val="24"/>
        </w:rPr>
        <w:t xml:space="preserve">ο αυτά κόμματα προσπαθούν να αποφύγουν και να μην πληρώσουν τα χρέη τους προς αυτήν. </w:t>
      </w:r>
    </w:p>
    <w:p w14:paraId="498E4C6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Ξέρετε, πούλησαν την Αγροτικ</w:t>
      </w:r>
      <w:r>
        <w:rPr>
          <w:rFonts w:eastAsia="Times New Roman" w:cs="Times New Roman"/>
          <w:szCs w:val="24"/>
        </w:rPr>
        <w:t>ή Τράπεζα στην Τράπεζα Πειραιώς για 90</w:t>
      </w:r>
      <w:r>
        <w:rPr>
          <w:rFonts w:eastAsia="Times New Roman" w:cs="Times New Roman"/>
          <w:szCs w:val="24"/>
          <w:vertAlign w:val="superscript"/>
        </w:rPr>
        <w:t xml:space="preserve"> </w:t>
      </w:r>
      <w:r>
        <w:rPr>
          <w:rFonts w:eastAsia="Times New Roman" w:cs="Times New Roman"/>
          <w:szCs w:val="24"/>
        </w:rPr>
        <w:t>εκατομμύρια, τη στιγμή που αυτά τα δυο κόμματα θα πλήρωναν πάνω από 200 εκατομμύρια στην Αγροτική Τράπεζα. Αυτές ήταν οι οφειλές τους. Αυτός είναι ο ορισμός του σκανδάλου. Βέβαια, αυτό υποδηλώνει ότι δεν είχαν σκοπό ν</w:t>
      </w:r>
      <w:r>
        <w:rPr>
          <w:rFonts w:eastAsia="Times New Roman" w:cs="Times New Roman"/>
          <w:szCs w:val="24"/>
        </w:rPr>
        <w:t>α πληρώσουν τα χρέη τους και πως θα καλούσαν για άλλη μ</w:t>
      </w:r>
      <w:r>
        <w:rPr>
          <w:rFonts w:eastAsia="Times New Roman" w:cs="Times New Roman"/>
          <w:szCs w:val="24"/>
        </w:rPr>
        <w:t>ί</w:t>
      </w:r>
      <w:r>
        <w:rPr>
          <w:rFonts w:eastAsia="Times New Roman" w:cs="Times New Roman"/>
          <w:szCs w:val="24"/>
        </w:rPr>
        <w:t xml:space="preserve">α φορά να πληρώσει γι’ αυτούς ο ελληνικός λαός. Και ζητούν να τους εμπιστευτεί ο ελληνικός λαός! </w:t>
      </w:r>
    </w:p>
    <w:p w14:paraId="498E4C6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Ξέρετε πότε την πούλησαν; Τους έστειλε εξώδικο η Αγροτική Τράπεζα όταν ψήφισαν εδώ μ</w:t>
      </w:r>
      <w:r>
        <w:rPr>
          <w:rFonts w:eastAsia="Times New Roman" w:cs="Times New Roman"/>
          <w:szCs w:val="24"/>
        </w:rPr>
        <w:t>ί</w:t>
      </w:r>
      <w:r>
        <w:rPr>
          <w:rFonts w:eastAsia="Times New Roman" w:cs="Times New Roman"/>
          <w:szCs w:val="24"/>
        </w:rPr>
        <w:t>α τροπολογία -κυβ</w:t>
      </w:r>
      <w:r>
        <w:rPr>
          <w:rFonts w:eastAsia="Times New Roman" w:cs="Times New Roman"/>
          <w:szCs w:val="24"/>
        </w:rPr>
        <w:t>ερνούσαν τότε αυτά τα δ</w:t>
      </w:r>
      <w:r>
        <w:rPr>
          <w:rFonts w:eastAsia="Times New Roman" w:cs="Times New Roman"/>
          <w:szCs w:val="24"/>
        </w:rPr>
        <w:t>ύ</w:t>
      </w:r>
      <w:r>
        <w:rPr>
          <w:rFonts w:eastAsia="Times New Roman" w:cs="Times New Roman"/>
          <w:szCs w:val="24"/>
        </w:rPr>
        <w:t>ο κόμματα- με την οποία δεν είχε τη δυνατότητα να κατασχέσει η τράπεζα τις επιδοτήσεις που είχαν. Κατέστησαν, δηλαδή, ακατάσχετες τις επιδοτήσεις. Αυτό που έκαναν ήταν ύπουλο, γιατί είχαν υποθηκεύσει στο παρελθόν τις μελλοντικές επι</w:t>
      </w:r>
      <w:r>
        <w:rPr>
          <w:rFonts w:eastAsia="Times New Roman" w:cs="Times New Roman"/>
          <w:szCs w:val="24"/>
        </w:rPr>
        <w:t xml:space="preserve">χορηγήσεις προκειμένου να εξασφαλίσουν δάνεια. Όταν ήρθε η ώρα για να πληρώσουν, ήρθαν εδώ, ψήφισαν τροπολογία και κατέστησαν τις επιχορηγήσεις ακατάσχετες. Αυτό είναι ο ορισμός τους σκανδάλου. Και δεν ένιωσαν ποτέ την ανάγκη να απολογηθούν γι’ αυτό. </w:t>
      </w:r>
      <w:r>
        <w:rPr>
          <w:rFonts w:eastAsia="Times New Roman" w:cs="Times New Roman"/>
          <w:szCs w:val="24"/>
        </w:rPr>
        <w:t>Ε</w:t>
      </w:r>
      <w:r>
        <w:rPr>
          <w:rFonts w:eastAsia="Times New Roman" w:cs="Times New Roman"/>
          <w:szCs w:val="24"/>
        </w:rPr>
        <w:t>πανα</w:t>
      </w:r>
      <w:r>
        <w:rPr>
          <w:rFonts w:eastAsia="Times New Roman" w:cs="Times New Roman"/>
          <w:szCs w:val="24"/>
        </w:rPr>
        <w:t>λαμβάνω, την πούλησαν, την χάρισαν στην ουσία, για 90 εκατομμύρια, όταν είχε να λαμβάνει πάνω από 200 εκατομμύρια απ’ αυτά τα δ</w:t>
      </w:r>
      <w:r>
        <w:rPr>
          <w:rFonts w:eastAsia="Times New Roman" w:cs="Times New Roman"/>
          <w:szCs w:val="24"/>
        </w:rPr>
        <w:t>ύ</w:t>
      </w:r>
      <w:r>
        <w:rPr>
          <w:rFonts w:eastAsia="Times New Roman" w:cs="Times New Roman"/>
          <w:szCs w:val="24"/>
        </w:rPr>
        <w:t xml:space="preserve">ο κόμματα. </w:t>
      </w:r>
    </w:p>
    <w:p w14:paraId="498E4C6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Βέβαια, βγήκε ο Αντιπρόεδρος της Νέας Δημοκρατίας και είπε ότι πρέπει να χαριστεί το χρέος της προς τις τράπεζες. Κα</w:t>
      </w:r>
      <w:r>
        <w:rPr>
          <w:rFonts w:eastAsia="Times New Roman" w:cs="Times New Roman"/>
          <w:szCs w:val="24"/>
        </w:rPr>
        <w:t xml:space="preserve">ι αυτό είναι πάνω από 210 εκατομμύρια. Δηλαδή, να πληρώσει ο ελληνικός λαός τα 210 εκατομμύρια. Αν είναι δυνατόν! </w:t>
      </w:r>
    </w:p>
    <w:p w14:paraId="498E4C6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Το συνεχίζει, μάλιστα και λέει ότι για να λειτουργήσει σωστά η δημοκρατία, θα πρέπει να μην έχει προβλήματα η Αξιωματική Αντιπολίτευση. Ξέρετε, αυτή είναι καθεστωτική αντίληψη. Το να ταυτίζεις τη λειτουργία της δημοκρατίας με ένα κόμμα αυτός είναι ο ορισμό</w:t>
      </w:r>
      <w:r>
        <w:rPr>
          <w:rFonts w:eastAsia="Times New Roman" w:cs="Times New Roman"/>
          <w:szCs w:val="24"/>
        </w:rPr>
        <w:t xml:space="preserve">ς της καθεστωτικής αντίληψης. </w:t>
      </w:r>
    </w:p>
    <w:p w14:paraId="498E4C6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να έρθουμε στο νομοσχέδιο. Να μην το αδικούμε, γιατί είναι ένα νομοσχέδιο θετικό. Είναι ένα νομοσχέδιο, για το οποίο πραγματικά όλοι οι φορείς ή, εάν θέλετε, η συντριπτική πλειοψηφία των φορέων στάθηκε θετ</w:t>
      </w:r>
      <w:r>
        <w:rPr>
          <w:rFonts w:eastAsia="Times New Roman" w:cs="Times New Roman"/>
          <w:szCs w:val="24"/>
        </w:rPr>
        <w:t xml:space="preserve">ικά απέναντί του. </w:t>
      </w:r>
      <w:r>
        <w:rPr>
          <w:rFonts w:eastAsia="Times New Roman" w:cs="Times New Roman"/>
          <w:szCs w:val="24"/>
        </w:rPr>
        <w:t>Ε</w:t>
      </w:r>
      <w:r>
        <w:rPr>
          <w:rFonts w:eastAsia="Times New Roman" w:cs="Times New Roman"/>
          <w:szCs w:val="24"/>
        </w:rPr>
        <w:t>ίναι το αποτέλεσμα μιας επιτυχημένης προσπάθειας που έκανε αυτή η Κυβέρνηση, γιατί γι’ αυτό για το οποίο συζητάμε σήμερα έγιναν στο παρελθόν άλλες προσπάθειες για περίπου δέκα χρόνια. Πρόκειται για προσπάθειες οι οποίες, όμως, δεν καρποφ</w:t>
      </w:r>
      <w:r>
        <w:rPr>
          <w:rFonts w:eastAsia="Times New Roman" w:cs="Times New Roman"/>
          <w:szCs w:val="24"/>
        </w:rPr>
        <w:t xml:space="preserve">ορήσαν και ήρθε αυτή η Κυβέρνηση το 2016 και κατέθεσε ένα σχέδιο στην Ευρωπαϊκή Ένωση, το οποίο, εν πάση </w:t>
      </w:r>
      <w:proofErr w:type="spellStart"/>
      <w:r>
        <w:rPr>
          <w:rFonts w:eastAsia="Times New Roman" w:cs="Times New Roman"/>
          <w:szCs w:val="24"/>
        </w:rPr>
        <w:t>περιπτώσει</w:t>
      </w:r>
      <w:proofErr w:type="spellEnd"/>
      <w:r>
        <w:rPr>
          <w:rFonts w:eastAsia="Times New Roman" w:cs="Times New Roman"/>
          <w:szCs w:val="24"/>
        </w:rPr>
        <w:t>, έπεισε τα κράτη-μέλη της Ευρωπαϊκής Ένωσης κι εγκρίθηκε αυτό το σχέδιο και τον Δεκέμβριο του 2016 πλέον πήραμε το τελικό «πράσινο» φως. Έτσ</w:t>
      </w:r>
      <w:r>
        <w:rPr>
          <w:rFonts w:eastAsia="Times New Roman" w:cs="Times New Roman"/>
          <w:szCs w:val="24"/>
        </w:rPr>
        <w:t xml:space="preserve">ι, έχουμε αυτό το νομοσχέδιο, με το οποίο κατοχυρώνονται τα ελληνικά προϊόντα και προστατεύονται από τη μεγάλη μάστιγα των </w:t>
      </w:r>
      <w:proofErr w:type="spellStart"/>
      <w:r>
        <w:rPr>
          <w:rFonts w:eastAsia="Times New Roman" w:cs="Times New Roman"/>
          <w:szCs w:val="24"/>
        </w:rPr>
        <w:t>ελληνοποιήσεων</w:t>
      </w:r>
      <w:proofErr w:type="spellEnd"/>
      <w:r>
        <w:rPr>
          <w:rFonts w:eastAsia="Times New Roman" w:cs="Times New Roman"/>
          <w:szCs w:val="24"/>
        </w:rPr>
        <w:t xml:space="preserve">. </w:t>
      </w:r>
    </w:p>
    <w:p w14:paraId="498E4C6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Πριν περάσω στην ανάπτυξη του νομοσχεδίου, επειδή κατέθεσα μία τροπολογία, θα ήθελα να κάνω μία αναφορά εδώ στους συ</w:t>
      </w:r>
      <w:r>
        <w:rPr>
          <w:rFonts w:eastAsia="Times New Roman" w:cs="Times New Roman"/>
          <w:szCs w:val="24"/>
        </w:rPr>
        <w:t>ναδέλφους και να σας ζητήσω να τη δεχθείτε. Είναι μία τροπολογία, η οποία στηρίζει αυτούς τους φορείς που ασχο</w:t>
      </w:r>
      <w:r>
        <w:rPr>
          <w:rFonts w:eastAsia="Times New Roman" w:cs="Times New Roman"/>
          <w:szCs w:val="24"/>
        </w:rPr>
        <w:lastRenderedPageBreak/>
        <w:t>λούνται με τα αδέσποτα ζώα, κάτω από ορισμένες προϋποθέσεις. Επειδή στο παρελθόν αυτοί οι χώροι που φυλάσσονται αυτά τα αδέσποτα ζώα ήταν εκτός σχ</w:t>
      </w:r>
      <w:r>
        <w:rPr>
          <w:rFonts w:eastAsia="Times New Roman" w:cs="Times New Roman"/>
          <w:szCs w:val="24"/>
        </w:rPr>
        <w:t>εδίου, στη συνέχεια με την ανάπτυξη των σχεδίων κ</w:t>
      </w:r>
      <w:r>
        <w:rPr>
          <w:rFonts w:eastAsia="Times New Roman" w:cs="Times New Roman"/>
          <w:szCs w:val="24"/>
        </w:rPr>
        <w:t>.</w:t>
      </w:r>
      <w:r>
        <w:rPr>
          <w:rFonts w:eastAsia="Times New Roman" w:cs="Times New Roman"/>
          <w:szCs w:val="24"/>
        </w:rPr>
        <w:t>λπ., βρέθηκαν να είναι κοντά σε κατοικημένες περιοχές.</w:t>
      </w:r>
    </w:p>
    <w:p w14:paraId="498E4C6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αυτή την τροπολογία ζητώ να περιοριστεί γι’ αυτές τις συγκεκριμένες προϋφιστάμενες εγκαταστάσεις της προστασίας των αδέσποτων ζώων αυτή η απόσταση τ</w:t>
      </w:r>
      <w:r>
        <w:rPr>
          <w:rFonts w:eastAsia="Times New Roman" w:cs="Times New Roman"/>
          <w:szCs w:val="24"/>
        </w:rPr>
        <w:t>ων εκατό μέτρων στα πενήντα μέτρα, εφόσον βέβαια έχουν κάποιες προϋποθέσεις, οι οποίες άλλωστε προβλέπονται και από τον ΓΟΚ. Δεν γίνεται κα</w:t>
      </w:r>
      <w:r>
        <w:rPr>
          <w:rFonts w:eastAsia="Times New Roman" w:cs="Times New Roman"/>
          <w:szCs w:val="24"/>
        </w:rPr>
        <w:t>μ</w:t>
      </w:r>
      <w:r>
        <w:rPr>
          <w:rFonts w:eastAsia="Times New Roman" w:cs="Times New Roman"/>
          <w:szCs w:val="24"/>
        </w:rPr>
        <w:t>μία παραβίαση του ΓΟΚ. Μιλάμε, δηλαδή, για ενάμισ</w:t>
      </w:r>
      <w:r>
        <w:rPr>
          <w:rFonts w:eastAsia="Times New Roman" w:cs="Times New Roman"/>
          <w:szCs w:val="24"/>
        </w:rPr>
        <w:t>η</w:t>
      </w:r>
      <w:r>
        <w:rPr>
          <w:rFonts w:eastAsia="Times New Roman" w:cs="Times New Roman"/>
          <w:szCs w:val="24"/>
        </w:rPr>
        <w:t xml:space="preserve"> μέτρο ύψος τοιχίο και συνολικά μαζί με την υπόλοιπη περίφραξη, φθ</w:t>
      </w:r>
      <w:r>
        <w:rPr>
          <w:rFonts w:eastAsia="Times New Roman" w:cs="Times New Roman"/>
          <w:szCs w:val="24"/>
        </w:rPr>
        <w:t>άνουμε στα τρία μέτρα.</w:t>
      </w:r>
    </w:p>
    <w:p w14:paraId="498E4C6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έχουμε και κάποιες άλλες προϋποθέσεις και θα ήθελα, σας παρακαλώ, κύριε Υπουργέ, να το δείτε θετικά.</w:t>
      </w:r>
    </w:p>
    <w:p w14:paraId="498E4C6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Προχωρώ στο νομοσχέδιο. Το παρόν νομοσχέδιο αφορά τη ρύθμιση της αγοράς και συγκεκριμένα τη διακίνηση των νωπών και </w:t>
      </w:r>
      <w:proofErr w:type="spellStart"/>
      <w:r>
        <w:rPr>
          <w:rFonts w:eastAsia="Times New Roman" w:cs="Times New Roman"/>
          <w:szCs w:val="24"/>
        </w:rPr>
        <w:t>ευαλλοίω</w:t>
      </w:r>
      <w:r>
        <w:rPr>
          <w:rFonts w:eastAsia="Times New Roman" w:cs="Times New Roman"/>
          <w:szCs w:val="24"/>
        </w:rPr>
        <w:t>των</w:t>
      </w:r>
      <w:proofErr w:type="spellEnd"/>
      <w:r>
        <w:rPr>
          <w:rFonts w:eastAsia="Times New Roman" w:cs="Times New Roman"/>
          <w:szCs w:val="24"/>
        </w:rPr>
        <w:t xml:space="preserve"> προϊόντων, θέτοντας ως στόχο την προάσπιση των συμφερόντων των Ελλήνων κτηνοτρόφων και των καταναλωτών και τη διασφάλιση της ποιότητας των ελληνικών προϊόντων σε πρακτικές αθέμιτου ανταγωνισμού. </w:t>
      </w:r>
    </w:p>
    <w:p w14:paraId="498E4C6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Η καταπολέμηση, άλλωστε, των καθυστερήσεων πληρωμών στις</w:t>
      </w:r>
      <w:r>
        <w:rPr>
          <w:rFonts w:eastAsia="Times New Roman" w:cs="Times New Roman"/>
          <w:szCs w:val="24"/>
        </w:rPr>
        <w:t xml:space="preserve"> εμπορικές συναλλαγές, ιδιαίτερα για τους τομείς του κρέατος και των προϊόντων αυτού, του γάλακτος και των γαλακτοκομικών προϊόντων, αποτελεί εξαιρετικά σοβαρό θέμα, αλλά και πάγιο αίτημα, αποσκοπώντας στην ενίσχυση της εύρυθμης λειτουργίας της αγοράς και </w:t>
      </w:r>
      <w:r>
        <w:rPr>
          <w:rFonts w:eastAsia="Times New Roman" w:cs="Times New Roman"/>
          <w:szCs w:val="24"/>
        </w:rPr>
        <w:t>ειδικότερα των μικρών και μεσαίων, στις οποίες παρουσιάζουν έντονα προβλήματα ρευστότητας, λόγω των καθυστερημένων πληρωμών, ιδιαίτερα από τις μεγάλες αλυσίδες σο</w:t>
      </w:r>
      <w:r>
        <w:rPr>
          <w:rFonts w:eastAsia="Times New Roman" w:cs="Times New Roman"/>
          <w:szCs w:val="24"/>
        </w:rPr>
        <w:t>υ</w:t>
      </w:r>
      <w:r>
        <w:rPr>
          <w:rFonts w:eastAsia="Times New Roman" w:cs="Times New Roman"/>
          <w:szCs w:val="24"/>
        </w:rPr>
        <w:t>περμάρκετ.</w:t>
      </w:r>
    </w:p>
    <w:p w14:paraId="498E4C7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νομοσχέδιο αυτό κινείται προς τη σωστή κατεύθυνση, καθώς δημιουργεί νέες και ευ</w:t>
      </w:r>
      <w:r>
        <w:rPr>
          <w:rFonts w:eastAsia="Times New Roman" w:cs="Times New Roman"/>
          <w:szCs w:val="24"/>
        </w:rPr>
        <w:t>νοϊκές συνθήκες ανάπτυξης της ποιοτικής εγχώριας κτηνοτροφίας και ταυτόχρονα φαίνεται να επιδρά θετικά και στη βελτίωση της θέσης του μικρού αγρότη στην αγορά νωπών αγροτικών προϊόντων.</w:t>
      </w:r>
    </w:p>
    <w:p w14:paraId="498E4C7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Παρατηρούμε, επίσης, τη δημιουργία του πλαισίου για </w:t>
      </w:r>
      <w:proofErr w:type="spellStart"/>
      <w:r>
        <w:rPr>
          <w:rFonts w:eastAsia="Times New Roman" w:cs="Times New Roman"/>
          <w:szCs w:val="24"/>
        </w:rPr>
        <w:t>εξορθολογισμό</w:t>
      </w:r>
      <w:proofErr w:type="spellEnd"/>
      <w:r>
        <w:rPr>
          <w:rFonts w:eastAsia="Times New Roman" w:cs="Times New Roman"/>
          <w:szCs w:val="24"/>
        </w:rPr>
        <w:t xml:space="preserve"> της </w:t>
      </w:r>
      <w:r>
        <w:rPr>
          <w:rFonts w:eastAsia="Times New Roman" w:cs="Times New Roman"/>
          <w:szCs w:val="24"/>
        </w:rPr>
        <w:t xml:space="preserve">αγοράς αγροτικών προϊόντων και την προστασία του καταναλωτή, ενώ πρόκειται αδιαμφισβήτητα για ένα σημαντικό βήμα, για την καταπολέμηση του φαινομένου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της μαύρης διακίνησης στον αγροτικό χώρο.</w:t>
      </w:r>
    </w:p>
    <w:p w14:paraId="498E4C7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νομοθετικό πλαίσιο εκφράζει τους επαγγ</w:t>
      </w:r>
      <w:r>
        <w:rPr>
          <w:rFonts w:eastAsia="Times New Roman" w:cs="Times New Roman"/>
          <w:szCs w:val="24"/>
        </w:rPr>
        <w:t>ελματίες, ικανοποιεί ένα πάγιο αίτημα και καταστέλλει τις ανησυχίες των Ελλήνων καταναλωτών για ενημέρωση σχετικά με την προέλευση του γάλακτος ως κύριου συστατικού των μεταποιημένων γαλακτοκομικών τροφίμων και την ανάγκη προστασίας τους μέσω της διαφάνεια</w:t>
      </w:r>
      <w:r>
        <w:rPr>
          <w:rFonts w:eastAsia="Times New Roman" w:cs="Times New Roman"/>
          <w:szCs w:val="24"/>
        </w:rPr>
        <w:t xml:space="preserve">ς και ασφαλέστερης ιχνηλασιμότητας. </w:t>
      </w:r>
    </w:p>
    <w:p w14:paraId="498E4C73" w14:textId="77777777" w:rsidR="00B84C6C" w:rsidRDefault="003C4644">
      <w:pPr>
        <w:spacing w:line="600" w:lineRule="auto"/>
        <w:ind w:firstLine="720"/>
        <w:jc w:val="both"/>
        <w:rPr>
          <w:rFonts w:eastAsia="Times New Roman" w:cs="Times New Roman"/>
        </w:rPr>
      </w:pPr>
      <w:r>
        <w:rPr>
          <w:rFonts w:eastAsia="Times New Roman" w:cs="Times New Roman"/>
        </w:rPr>
        <w:lastRenderedPageBreak/>
        <w:t>Προασπίζει τα συμφέροντα των Ελλήνων γαλακτοπαραγωγών-κτηνοτρόφων σε μ</w:t>
      </w:r>
      <w:r>
        <w:rPr>
          <w:rFonts w:eastAsia="Times New Roman" w:cs="Times New Roman"/>
        </w:rPr>
        <w:t>ί</w:t>
      </w:r>
      <w:r>
        <w:rPr>
          <w:rFonts w:eastAsia="Times New Roman" w:cs="Times New Roman"/>
        </w:rPr>
        <w:t xml:space="preserve">α περίοδο κρίσιμη για την κτηνοτροφία σε επίπεδο Ευρωπαϊκής Ένωσης, συμβάλλει στη διασφάλιση της ποιότητας των ελληνικών </w:t>
      </w:r>
      <w:proofErr w:type="spellStart"/>
      <w:r>
        <w:rPr>
          <w:rFonts w:eastAsia="Times New Roman" w:cs="Times New Roman"/>
        </w:rPr>
        <w:t>γαλακτομικών</w:t>
      </w:r>
      <w:proofErr w:type="spellEnd"/>
      <w:r>
        <w:rPr>
          <w:rFonts w:eastAsia="Times New Roman" w:cs="Times New Roman"/>
        </w:rPr>
        <w:t xml:space="preserve"> και τυροκομικών προϊόντων απέναντι σε πρακτικές αθέμιτου ανταγωνισμού και παρέχει τόσο στους καταναλωτές όσο και στους παρ</w:t>
      </w:r>
      <w:r>
        <w:rPr>
          <w:rFonts w:eastAsia="Times New Roman" w:cs="Times New Roman"/>
        </w:rPr>
        <w:t>αγωγούς ασφαλές έδαφος για την ανάπτυξη καταναλωτικών και παραγωγικών πρακτικών, οι οποίες μεσοπρόθεσμα θα διασφαλίσουν την καταναλωτική εμπιστοσύνη στα ελληνικά γαλακτοκομικά προϊόντα, ενώ θεσπίζει μέτρα ελέγχου για τη διαφάνεια της αγοράς και την αντιμετ</w:t>
      </w:r>
      <w:r>
        <w:rPr>
          <w:rFonts w:eastAsia="Times New Roman" w:cs="Times New Roman"/>
        </w:rPr>
        <w:t xml:space="preserve">ώπιση των </w:t>
      </w:r>
      <w:proofErr w:type="spellStart"/>
      <w:r>
        <w:rPr>
          <w:rFonts w:eastAsia="Times New Roman" w:cs="Times New Roman"/>
        </w:rPr>
        <w:t>ελληνοποιήσεων</w:t>
      </w:r>
      <w:proofErr w:type="spellEnd"/>
      <w:r>
        <w:rPr>
          <w:rFonts w:eastAsia="Times New Roman" w:cs="Times New Roman"/>
        </w:rPr>
        <w:t>, με σκοπό την προστασία της εγχώριας πρωτογενούς παραγωγής.</w:t>
      </w:r>
    </w:p>
    <w:p w14:paraId="498E4C74" w14:textId="77777777" w:rsidR="00B84C6C" w:rsidRDefault="003C4644">
      <w:pPr>
        <w:spacing w:line="600" w:lineRule="auto"/>
        <w:ind w:firstLine="720"/>
        <w:jc w:val="both"/>
        <w:rPr>
          <w:rFonts w:eastAsia="Times New Roman" w:cs="Times New Roman"/>
        </w:rPr>
      </w:pPr>
      <w:r>
        <w:rPr>
          <w:rFonts w:eastAsia="Times New Roman" w:cs="Times New Roman"/>
        </w:rPr>
        <w:t xml:space="preserve">Ειδικά για το κρέας, προβλέπονται έλεγχοι σε όλη τη χώρα για την εφαρμογή της υποχρεωτικής αναγραφής της χώρας προέλευσης στα εμπορικά έγγραφα και σε κάθε μορφής σήμανσης </w:t>
      </w:r>
      <w:r>
        <w:rPr>
          <w:rFonts w:eastAsia="Times New Roman" w:cs="Times New Roman"/>
        </w:rPr>
        <w:t>των προϊόντων των επιχειρήσεων εκμεταλλεύσεων που διακινούν κρέας.</w:t>
      </w:r>
    </w:p>
    <w:p w14:paraId="498E4C75" w14:textId="77777777" w:rsidR="00B84C6C" w:rsidRDefault="003C4644">
      <w:pPr>
        <w:spacing w:line="600" w:lineRule="auto"/>
        <w:ind w:firstLine="720"/>
        <w:jc w:val="both"/>
        <w:rPr>
          <w:rFonts w:eastAsia="Times New Roman" w:cs="Times New Roman"/>
        </w:rPr>
      </w:pPr>
      <w:r>
        <w:rPr>
          <w:rFonts w:eastAsia="Times New Roman" w:cs="Times New Roman"/>
        </w:rPr>
        <w:t>Η σήμανση της προέλευσης αποτελεί πληροφορία που πρέπει να είναι διαθέσιμη στον καταναλωτή, καθώς η ποιότητα συνδέεται στενά με την προέλευση, επομένως κρίνεται επιβεβλημένη η υποχρεωτική α</w:t>
      </w:r>
      <w:r>
        <w:rPr>
          <w:rFonts w:eastAsia="Times New Roman" w:cs="Times New Roman"/>
        </w:rPr>
        <w:t xml:space="preserve">ναγραφή των χωρών προέλευσης τουλάχιστον της χώρας </w:t>
      </w:r>
      <w:proofErr w:type="spellStart"/>
      <w:r>
        <w:rPr>
          <w:rFonts w:eastAsia="Times New Roman" w:cs="Times New Roman"/>
        </w:rPr>
        <w:t>άμελξης</w:t>
      </w:r>
      <w:proofErr w:type="spellEnd"/>
      <w:r>
        <w:rPr>
          <w:rFonts w:eastAsia="Times New Roman" w:cs="Times New Roman"/>
        </w:rPr>
        <w:t xml:space="preserve">, του αρμέγματος δηλαδή, αντί της ένδειξης προέλευσης «Ευρωπαϊκής Ένωσης» ή «εκτός Ευρωπαϊκής Ένωσης». </w:t>
      </w:r>
    </w:p>
    <w:p w14:paraId="498E4C76" w14:textId="77777777" w:rsidR="00B84C6C" w:rsidRDefault="003C4644">
      <w:pPr>
        <w:spacing w:line="600" w:lineRule="auto"/>
        <w:ind w:firstLine="720"/>
        <w:jc w:val="both"/>
        <w:rPr>
          <w:rFonts w:eastAsia="Times New Roman" w:cs="Times New Roman"/>
        </w:rPr>
      </w:pPr>
      <w:r>
        <w:rPr>
          <w:rFonts w:eastAsia="Times New Roman" w:cs="Times New Roman"/>
        </w:rPr>
        <w:lastRenderedPageBreak/>
        <w:t xml:space="preserve">Επίσης, εισάγονται ευνοϊκές διατάξεις για τους παραγωγούς μετά τις αλλεπάλληλες καθυστερήσεις </w:t>
      </w:r>
      <w:r>
        <w:rPr>
          <w:rFonts w:eastAsia="Times New Roman" w:cs="Times New Roman"/>
        </w:rPr>
        <w:t>πληρωμών που παρατηρούνται στην αγορά. Καθίσταται υποχρεωτική η εξόφληση των παραγωγών από εμπόρους -χονδρεμπόριο και λιανεμπόριο- σε εξήντα ημέρες και προβλέπει 30% πρόστιμο στην αξία της συναλλαγής για τους παραβάτες, ενώ χρηματική ποινή προβλέπεται με τ</w:t>
      </w:r>
      <w:r>
        <w:rPr>
          <w:rFonts w:eastAsia="Times New Roman" w:cs="Times New Roman"/>
        </w:rPr>
        <w:t xml:space="preserve">ο άρθρο 4 και για τον παραγωγό που δεν καταγγέλλει το περιστατικό, ύψους 5%, εάν δηλαδή δεν διαβιβάσει τα ηλεκτρονικά στοιχεία, ενώ η μεταξύ τους συμφωνία θεωρείται άκυρη. </w:t>
      </w:r>
    </w:p>
    <w:p w14:paraId="498E4C77" w14:textId="77777777" w:rsidR="00B84C6C" w:rsidRDefault="003C4644">
      <w:pPr>
        <w:spacing w:line="600" w:lineRule="auto"/>
        <w:ind w:firstLine="720"/>
        <w:jc w:val="both"/>
        <w:rPr>
          <w:rFonts w:eastAsia="Times New Roman" w:cs="Times New Roman"/>
        </w:rPr>
      </w:pPr>
      <w:r>
        <w:rPr>
          <w:rFonts w:eastAsia="Times New Roman" w:cs="Times New Roman"/>
        </w:rPr>
        <w:t>Τα μέτρα αυτά θα λειτουργήσουν θετικά και θα τονώσουν οικονομικά χιλιάδες κτηνοτροφ</w:t>
      </w:r>
      <w:r>
        <w:rPr>
          <w:rFonts w:eastAsia="Times New Roman" w:cs="Times New Roman"/>
        </w:rPr>
        <w:t>ικές εκμεταλλεύσεις, οι οποίες παρουσιάζουν έντονα προβλήματα ρευστότητας λόγω των μεγάλων καθυστερήσεων στις πληρωμές. Δίνεται, μάλιστα, και η δυνατότητα άρσης του τραπεζικού απορρήτου, προκειμένου να διαπιστωθεί εάν πραγματοποιήθηκε εμπρόθεσμα η πληρωμή.</w:t>
      </w:r>
      <w:r>
        <w:rPr>
          <w:rFonts w:eastAsia="Times New Roman" w:cs="Times New Roman"/>
        </w:rPr>
        <w:t xml:space="preserve"> Εάν ο έμπορος, σύμφωνα με τις διατάξεις του νομοσχεδίου, τρεις φορές πιαστεί να μην πληρώνει εγκαίρως, τότε διαγράφεται για έναν χρόνο από το Ενιαίο Μητρώο Εμπόρων Αγροτικών Προϊόντων.</w:t>
      </w:r>
    </w:p>
    <w:p w14:paraId="498E4C78" w14:textId="77777777" w:rsidR="00B84C6C" w:rsidRDefault="003C4644">
      <w:pPr>
        <w:spacing w:line="600" w:lineRule="auto"/>
        <w:ind w:firstLine="720"/>
        <w:jc w:val="both"/>
        <w:rPr>
          <w:rFonts w:eastAsia="Times New Roman" w:cs="Times New Roman"/>
        </w:rPr>
      </w:pPr>
      <w:r>
        <w:rPr>
          <w:rFonts w:eastAsia="Times New Roman" w:cs="Times New Roman"/>
        </w:rPr>
        <w:t>Πέραν των ανωτέρω, με το νομοσχέδιο επιλύονται και άλλα ζητήματα, όπως</w:t>
      </w:r>
      <w:r>
        <w:rPr>
          <w:rFonts w:eastAsia="Times New Roman" w:cs="Times New Roman"/>
        </w:rPr>
        <w:t xml:space="preserve"> της μίσθωσης των εκμεταλλεύσεων των υδατοκαλλιεργητών </w:t>
      </w:r>
      <w:proofErr w:type="spellStart"/>
      <w:r>
        <w:rPr>
          <w:rFonts w:eastAsia="Times New Roman" w:cs="Times New Roman"/>
        </w:rPr>
        <w:t>εκτατικής</w:t>
      </w:r>
      <w:proofErr w:type="spellEnd"/>
      <w:r>
        <w:rPr>
          <w:rFonts w:eastAsia="Times New Roman" w:cs="Times New Roman"/>
        </w:rPr>
        <w:t xml:space="preserve"> καλλιέργειας από το </w:t>
      </w:r>
      <w:r>
        <w:rPr>
          <w:rFonts w:eastAsia="Times New Roman" w:cs="Times New Roman"/>
        </w:rPr>
        <w:t>δ</w:t>
      </w:r>
      <w:r>
        <w:rPr>
          <w:rFonts w:eastAsia="Times New Roman" w:cs="Times New Roman"/>
        </w:rPr>
        <w:t xml:space="preserve">ημόσιο. </w:t>
      </w:r>
    </w:p>
    <w:p w14:paraId="498E4C79" w14:textId="77777777" w:rsidR="00B84C6C" w:rsidRDefault="003C4644">
      <w:pPr>
        <w:spacing w:line="600" w:lineRule="auto"/>
        <w:ind w:firstLine="720"/>
        <w:jc w:val="both"/>
        <w:rPr>
          <w:rFonts w:eastAsia="Times New Roman" w:cs="Times New Roman"/>
        </w:rPr>
      </w:pPr>
      <w:r>
        <w:rPr>
          <w:rFonts w:eastAsia="Times New Roman" w:cs="Times New Roman"/>
        </w:rPr>
        <w:t>Στο σημείο αυτό του νομοσχεδίου, κύριε Υπουργέ, πρέπει να λάβουμε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μας μ</w:t>
      </w:r>
      <w:r>
        <w:rPr>
          <w:rFonts w:eastAsia="Times New Roman" w:cs="Times New Roman"/>
        </w:rPr>
        <w:t>ί</w:t>
      </w:r>
      <w:r>
        <w:rPr>
          <w:rFonts w:eastAsia="Times New Roman" w:cs="Times New Roman"/>
        </w:rPr>
        <w:t>α ειδική περίπτωση, αυτή των ελεύθερων και παράκτιων αλιέων της Λιμνοθάλασσας Με</w:t>
      </w:r>
      <w:r>
        <w:rPr>
          <w:rFonts w:eastAsia="Times New Roman" w:cs="Times New Roman"/>
        </w:rPr>
        <w:t>σολογγίου-Αιτωλικού-</w:t>
      </w:r>
      <w:proofErr w:type="spellStart"/>
      <w:r>
        <w:rPr>
          <w:rFonts w:eastAsia="Times New Roman" w:cs="Times New Roman"/>
        </w:rPr>
        <w:t>Νεοχωρίου</w:t>
      </w:r>
      <w:proofErr w:type="spellEnd"/>
      <w:r>
        <w:rPr>
          <w:rFonts w:eastAsia="Times New Roman" w:cs="Times New Roman"/>
        </w:rPr>
        <w:t xml:space="preserve">, όπου οι ίδιοι ζητούν την προστασία </w:t>
      </w:r>
      <w:r>
        <w:rPr>
          <w:rFonts w:eastAsia="Times New Roman" w:cs="Times New Roman"/>
        </w:rPr>
        <w:lastRenderedPageBreak/>
        <w:t xml:space="preserve">τους από ενδεχόμενο εξοστρακισμό τους λόγω της προωθούμενης αλλαγής πλαισίου της εκμετάλλευσης και αξιοποίησης των λιμνοθαλασσών. </w:t>
      </w:r>
    </w:p>
    <w:p w14:paraId="498E4C7A" w14:textId="77777777" w:rsidR="00B84C6C" w:rsidRDefault="003C4644">
      <w:pPr>
        <w:spacing w:line="600" w:lineRule="auto"/>
        <w:ind w:firstLine="720"/>
        <w:jc w:val="both"/>
        <w:rPr>
          <w:rFonts w:eastAsia="Times New Roman" w:cs="Times New Roman"/>
        </w:rPr>
      </w:pPr>
      <w:r>
        <w:rPr>
          <w:rFonts w:eastAsia="Times New Roman" w:cs="Times New Roman"/>
        </w:rPr>
        <w:t>Η προστασία στην ευαίσθητη αυτή περιοχή μπορεί μεν να επέλθ</w:t>
      </w:r>
      <w:r>
        <w:rPr>
          <w:rFonts w:eastAsia="Times New Roman" w:cs="Times New Roman"/>
        </w:rPr>
        <w:t xml:space="preserve">ει με αποκλειστική εκμίσθωση των συνεταιρισμών των ιχθυοτρόφων των οικείων ΟΤΑ, αλλά θα θέλαμε να προσθέσουμε επίσης κυρίως λόγω του όγκου των αλιέων που δραστηριοποιούνται στην περιοχή –άνω των πεντακοσίων επαγγελματιών αλιέων- να δίνεται η δυνατότητα σε </w:t>
      </w:r>
      <w:r>
        <w:rPr>
          <w:rFonts w:eastAsia="Times New Roman" w:cs="Times New Roman"/>
        </w:rPr>
        <w:t xml:space="preserve">όλους να συμμετέχουν στη σύνθεση των υπό σύσταση συνεταιρισμών και να αποφεύγονται οι περιπτώσεις απευθείας ανάθεσης με κριτήρια καθαρά εισοδηματικά μέσω της παραγωγής και ορθού ελέγχου. </w:t>
      </w:r>
    </w:p>
    <w:p w14:paraId="498E4C7B" w14:textId="77777777" w:rsidR="00B84C6C" w:rsidRDefault="003C4644">
      <w:pPr>
        <w:spacing w:line="600" w:lineRule="auto"/>
        <w:ind w:firstLine="720"/>
        <w:jc w:val="both"/>
        <w:rPr>
          <w:rFonts w:eastAsia="Times New Roman" w:cs="Times New Roman"/>
        </w:rPr>
      </w:pPr>
      <w:r>
        <w:rPr>
          <w:rFonts w:eastAsia="Times New Roman" w:cs="Times New Roman"/>
        </w:rPr>
        <w:t>Θα θέλαμε να εξετάσετε το ως άνω ζήτημα και να προβείτε σε τροποποιή</w:t>
      </w:r>
      <w:r>
        <w:rPr>
          <w:rFonts w:eastAsia="Times New Roman" w:cs="Times New Roman"/>
        </w:rPr>
        <w:t xml:space="preserve">σεις, σύμφωνα με τις υποδείξεις που έχουν καταθέσει καθ’ ύλην αρμόδιοι στις </w:t>
      </w:r>
      <w:r>
        <w:rPr>
          <w:rFonts w:eastAsia="Times New Roman" w:cs="Times New Roman"/>
        </w:rPr>
        <w:t>ε</w:t>
      </w:r>
      <w:r>
        <w:rPr>
          <w:rFonts w:eastAsia="Times New Roman" w:cs="Times New Roman"/>
        </w:rPr>
        <w:t>πιτροπές κατά την επεξεργασία του νομοσχεδίου.</w:t>
      </w:r>
    </w:p>
    <w:p w14:paraId="498E4C7C" w14:textId="77777777" w:rsidR="00B84C6C" w:rsidRDefault="003C4644">
      <w:pPr>
        <w:spacing w:line="600" w:lineRule="auto"/>
        <w:ind w:firstLine="720"/>
        <w:jc w:val="both"/>
        <w:rPr>
          <w:rFonts w:eastAsia="Times New Roman" w:cs="Times New Roman"/>
        </w:rPr>
      </w:pPr>
      <w:r>
        <w:rPr>
          <w:rFonts w:eastAsia="Times New Roman" w:cs="Times New Roman"/>
        </w:rPr>
        <w:t>Επιστρέφοντας ξανά στο νομοσχέδιο, σε μ</w:t>
      </w:r>
      <w:r>
        <w:rPr>
          <w:rFonts w:eastAsia="Times New Roman" w:cs="Times New Roman"/>
        </w:rPr>
        <w:t>ί</w:t>
      </w:r>
      <w:r>
        <w:rPr>
          <w:rFonts w:eastAsia="Times New Roman" w:cs="Times New Roman"/>
        </w:rPr>
        <w:t>α γενικότερη κριτική το νομοσχέδιο δίνει τη δυνατότητα να βγει σε νέα βάση η κτηνοτροφική πα</w:t>
      </w:r>
      <w:r>
        <w:rPr>
          <w:rFonts w:eastAsia="Times New Roman" w:cs="Times New Roman"/>
        </w:rPr>
        <w:t xml:space="preserve">ραγωγή, να </w:t>
      </w:r>
      <w:proofErr w:type="spellStart"/>
      <w:r>
        <w:rPr>
          <w:rFonts w:eastAsia="Times New Roman" w:cs="Times New Roman"/>
        </w:rPr>
        <w:t>απεμπλακούμε</w:t>
      </w:r>
      <w:proofErr w:type="spellEnd"/>
      <w:r>
        <w:rPr>
          <w:rFonts w:eastAsia="Times New Roman" w:cs="Times New Roman"/>
        </w:rPr>
        <w:t xml:space="preserve"> από το καρκίνωμα των </w:t>
      </w:r>
      <w:proofErr w:type="spellStart"/>
      <w:r>
        <w:rPr>
          <w:rFonts w:eastAsia="Times New Roman" w:cs="Times New Roman"/>
        </w:rPr>
        <w:t>ελληνοποιήσεων</w:t>
      </w:r>
      <w:proofErr w:type="spellEnd"/>
      <w:r>
        <w:rPr>
          <w:rFonts w:eastAsia="Times New Roman" w:cs="Times New Roman"/>
        </w:rPr>
        <w:t xml:space="preserve"> και των κυκλωμάτων διαφθοράς που ταλαιπωρούν τους παραγωγούς, πλήττουν το ελληνικό </w:t>
      </w:r>
      <w:r>
        <w:rPr>
          <w:rFonts w:eastAsia="Times New Roman" w:cs="Times New Roman"/>
        </w:rPr>
        <w:t>δ</w:t>
      </w:r>
      <w:r>
        <w:rPr>
          <w:rFonts w:eastAsia="Times New Roman" w:cs="Times New Roman"/>
        </w:rPr>
        <w:t xml:space="preserve">ημόσιο και παραπλανούν τον καταναλωτή. </w:t>
      </w:r>
    </w:p>
    <w:p w14:paraId="498E4C7D" w14:textId="77777777" w:rsidR="00B84C6C" w:rsidRDefault="003C4644">
      <w:pPr>
        <w:spacing w:line="600" w:lineRule="auto"/>
        <w:ind w:firstLine="720"/>
        <w:jc w:val="both"/>
        <w:rPr>
          <w:rFonts w:eastAsia="Times New Roman" w:cs="Times New Roman"/>
        </w:rPr>
      </w:pPr>
      <w:r>
        <w:rPr>
          <w:rFonts w:eastAsia="Times New Roman" w:cs="Times New Roman"/>
        </w:rPr>
        <w:t>Κλείνοντας, θέλω να πω ότι οι Ανεξάρτητοι Έλληνες στηρίζουμε το νομοσχέδ</w:t>
      </w:r>
      <w:r>
        <w:rPr>
          <w:rFonts w:eastAsia="Times New Roman" w:cs="Times New Roman"/>
        </w:rPr>
        <w:t xml:space="preserve">ιο. </w:t>
      </w:r>
    </w:p>
    <w:p w14:paraId="498E4C7E" w14:textId="77777777" w:rsidR="00B84C6C" w:rsidRDefault="003C4644">
      <w:pPr>
        <w:spacing w:line="600" w:lineRule="auto"/>
        <w:ind w:firstLine="720"/>
        <w:jc w:val="both"/>
        <w:rPr>
          <w:rFonts w:eastAsia="Times New Roman" w:cs="Times New Roman"/>
        </w:rPr>
      </w:pPr>
      <w:r>
        <w:rPr>
          <w:rFonts w:eastAsia="Times New Roman" w:cs="Times New Roman"/>
        </w:rPr>
        <w:lastRenderedPageBreak/>
        <w:t>Σας ευχαριστώ.</w:t>
      </w:r>
    </w:p>
    <w:p w14:paraId="498E4C7F" w14:textId="77777777" w:rsidR="00B84C6C" w:rsidRDefault="003C4644">
      <w:pPr>
        <w:spacing w:line="600" w:lineRule="auto"/>
        <w:ind w:firstLine="720"/>
        <w:jc w:val="center"/>
        <w:rPr>
          <w:rFonts w:eastAsia="Times New Roman" w:cs="Times New Roman"/>
        </w:rPr>
      </w:pPr>
      <w:r>
        <w:rPr>
          <w:rFonts w:eastAsia="Times New Roman" w:cs="Times New Roman"/>
        </w:rPr>
        <w:t xml:space="preserve">(Χειροκροτήματα από τις πτέρυγες του </w:t>
      </w:r>
      <w:r>
        <w:rPr>
          <w:rFonts w:eastAsia="Times New Roman" w:cs="Times New Roman"/>
        </w:rPr>
        <w:t>ΣΥΡΙΖΑ</w:t>
      </w:r>
      <w:r>
        <w:rPr>
          <w:rFonts w:eastAsia="Times New Roman" w:cs="Times New Roman"/>
        </w:rPr>
        <w:t xml:space="preserve"> και των Α</w:t>
      </w:r>
      <w:r>
        <w:rPr>
          <w:rFonts w:eastAsia="Times New Roman" w:cs="Times New Roman"/>
        </w:rPr>
        <w:t>ΝΕΛ</w:t>
      </w:r>
      <w:r>
        <w:rPr>
          <w:rFonts w:eastAsia="Times New Roman" w:cs="Times New Roman"/>
        </w:rPr>
        <w:t>)</w:t>
      </w:r>
    </w:p>
    <w:p w14:paraId="498E4C80" w14:textId="77777777" w:rsidR="00B84C6C" w:rsidRDefault="003C4644">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Ευχαριστούμε εμείς, κύριε Λαζαρίδη, και για τον χρόνο. </w:t>
      </w:r>
    </w:p>
    <w:p w14:paraId="498E4C81" w14:textId="77777777" w:rsidR="00B84C6C" w:rsidRDefault="003C4644">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έχω την τιμή να ανακοινώσω στο Σώμα ότι η Διαρκή</w:t>
      </w:r>
      <w:r>
        <w:rPr>
          <w:rFonts w:eastAsia="Times New Roman" w:cs="Times New Roman"/>
        </w:rPr>
        <w:t>ς Επιτροπή Εθνικής Άμυνας και Εξωτερικών Υποθέσεων καταθέτει την έκθεσή της στο σχέδιο νόμου του Υπουργείου Εξωτερικών</w:t>
      </w:r>
      <w:r>
        <w:rPr>
          <w:rFonts w:eastAsia="Times New Roman" w:cs="Times New Roman"/>
        </w:rPr>
        <w:t>:</w:t>
      </w:r>
      <w:r>
        <w:rPr>
          <w:rFonts w:eastAsia="Times New Roman" w:cs="Times New Roman"/>
        </w:rPr>
        <w:t xml:space="preserve"> «Κύρωση της Ενισχυμένης Συμφωνίας Εταιρικής Σχέσης και </w:t>
      </w:r>
      <w:r>
        <w:rPr>
          <w:rFonts w:eastAsia="Times New Roman"/>
        </w:rPr>
        <w:t>Συνεργασία</w:t>
      </w:r>
      <w:r>
        <w:rPr>
          <w:rFonts w:eastAsia="Times New Roman" w:cs="Times New Roman"/>
        </w:rPr>
        <w:t xml:space="preserve">ς μεταξύ της Ευρωπαϊκής </w:t>
      </w:r>
      <w:r>
        <w:rPr>
          <w:rFonts w:eastAsia="Times New Roman"/>
          <w:bCs/>
        </w:rPr>
        <w:t>Έ</w:t>
      </w:r>
      <w:r>
        <w:rPr>
          <w:rFonts w:eastAsia="Times New Roman" w:cs="Times New Roman"/>
        </w:rPr>
        <w:t xml:space="preserve">νωσης και των </w:t>
      </w:r>
      <w:r>
        <w:rPr>
          <w:rFonts w:eastAsia="Times New Roman" w:cs="Times New Roman"/>
        </w:rPr>
        <w:t>Κ</w:t>
      </w:r>
      <w:r>
        <w:rPr>
          <w:rFonts w:eastAsia="Times New Roman" w:cs="Times New Roman"/>
        </w:rPr>
        <w:t>ρατών</w:t>
      </w:r>
      <w:r>
        <w:rPr>
          <w:rFonts w:eastAsia="Times New Roman" w:cs="Times New Roman"/>
        </w:rPr>
        <w:t xml:space="preserve"> Μ</w:t>
      </w:r>
      <w:r>
        <w:rPr>
          <w:rFonts w:eastAsia="Times New Roman" w:cs="Times New Roman"/>
        </w:rPr>
        <w:t>ελών της αφενός, και της</w:t>
      </w:r>
      <w:r>
        <w:rPr>
          <w:rFonts w:eastAsia="Times New Roman" w:cs="Times New Roman"/>
        </w:rPr>
        <w:t xml:space="preserve"> Δημοκρατίας του </w:t>
      </w:r>
      <w:proofErr w:type="spellStart"/>
      <w:r>
        <w:rPr>
          <w:rFonts w:eastAsia="Times New Roman" w:cs="Times New Roman"/>
        </w:rPr>
        <w:t>Καζαχστάν</w:t>
      </w:r>
      <w:proofErr w:type="spellEnd"/>
      <w:r>
        <w:rPr>
          <w:rFonts w:eastAsia="Times New Roman" w:cs="Times New Roman"/>
        </w:rPr>
        <w:t xml:space="preserve"> αφετέρου». </w:t>
      </w:r>
    </w:p>
    <w:p w14:paraId="498E4C82" w14:textId="77777777" w:rsidR="00B84C6C" w:rsidRDefault="003C4644">
      <w:pPr>
        <w:spacing w:line="600" w:lineRule="auto"/>
        <w:ind w:firstLine="720"/>
        <w:jc w:val="both"/>
        <w:rPr>
          <w:rFonts w:eastAsia="Times New Roman" w:cs="Times New Roman"/>
        </w:rPr>
      </w:pPr>
      <w:r>
        <w:rPr>
          <w:rFonts w:eastAsia="Times New Roman" w:cs="Times New Roman"/>
        </w:rPr>
        <w:t xml:space="preserve">Επίσης, έχω την τιμή να ανακοινώσω στο Σώμα ότι τη συνεδρίασή μας παρακολουθούν από τα άνω δυτικά θεωρεία, αφού προηγουμένως συμμετείχαν στο εκπαιδευτικό </w:t>
      </w:r>
      <w:r>
        <w:rPr>
          <w:rFonts w:eastAsia="Times New Roman" w:cs="Times New Roman"/>
        </w:rPr>
        <w:t>π</w:t>
      </w:r>
      <w:r>
        <w:rPr>
          <w:rFonts w:eastAsia="Times New Roman" w:cs="Times New Roman"/>
        </w:rPr>
        <w:t xml:space="preserve">ρόγραμμα «ΚΑΠΟΔΙΣΤΡΙΑΣ» που οργανώνει το Ίδρυμα της </w:t>
      </w:r>
      <w:r>
        <w:rPr>
          <w:rFonts w:eastAsia="Times New Roman"/>
          <w:bCs/>
        </w:rPr>
        <w:t>Βουλή</w:t>
      </w:r>
      <w:r>
        <w:rPr>
          <w:rFonts w:eastAsia="Times New Roman" w:cs="Times New Roman"/>
        </w:rPr>
        <w:t>ς, εί</w:t>
      </w:r>
      <w:r>
        <w:rPr>
          <w:rFonts w:eastAsia="Times New Roman" w:cs="Times New Roman"/>
        </w:rPr>
        <w:t>κοσι μαθητές και μαθήτριες και τρεις εκπαιδευτικοί συνοδοί τους από το 9</w:t>
      </w:r>
      <w:r>
        <w:rPr>
          <w:rFonts w:eastAsia="Times New Roman" w:cs="Times New Roman"/>
          <w:vertAlign w:val="superscript"/>
        </w:rPr>
        <w:t>ο</w:t>
      </w:r>
      <w:r>
        <w:rPr>
          <w:rFonts w:eastAsia="Times New Roman" w:cs="Times New Roman"/>
        </w:rPr>
        <w:t xml:space="preserve"> Γυμνάσιο Αθήνας.  </w:t>
      </w:r>
    </w:p>
    <w:p w14:paraId="498E4C83" w14:textId="77777777" w:rsidR="00B84C6C" w:rsidRDefault="003C464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98E4C84" w14:textId="77777777" w:rsidR="00B84C6C" w:rsidRDefault="003C464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98E4C85" w14:textId="77777777" w:rsidR="00B84C6C" w:rsidRDefault="003C4644">
      <w:pPr>
        <w:spacing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w:t>
      </w:r>
      <w:proofErr w:type="spellStart"/>
      <w:r>
        <w:rPr>
          <w:rFonts w:eastAsia="Times New Roman" w:cs="Times New Roman"/>
        </w:rPr>
        <w:t>Σαρίδης</w:t>
      </w:r>
      <w:proofErr w:type="spellEnd"/>
      <w:r>
        <w:rPr>
          <w:rFonts w:eastAsia="Times New Roman" w:cs="Times New Roman"/>
        </w:rPr>
        <w:t xml:space="preserve"> από την Ένωση Κεντρώων. </w:t>
      </w:r>
    </w:p>
    <w:p w14:paraId="498E4C86" w14:textId="77777777" w:rsidR="00B84C6C" w:rsidRDefault="003C4644">
      <w:pPr>
        <w:spacing w:line="600" w:lineRule="auto"/>
        <w:ind w:firstLine="720"/>
        <w:jc w:val="both"/>
        <w:rPr>
          <w:rFonts w:eastAsia="Times New Roman" w:cs="Times New Roman"/>
        </w:rPr>
      </w:pPr>
      <w:r>
        <w:rPr>
          <w:rFonts w:eastAsia="Times New Roman" w:cs="Times New Roman"/>
          <w:b/>
        </w:rPr>
        <w:t>ΙΩΑΝΝΗΣ ΣΑΡΙΔΗΣ:</w:t>
      </w:r>
      <w:r>
        <w:rPr>
          <w:rFonts w:eastAsia="Times New Roman" w:cs="Times New Roman"/>
        </w:rPr>
        <w:t xml:space="preserve"> Ευχαριστώ πολύ, </w:t>
      </w:r>
      <w:r>
        <w:rPr>
          <w:rFonts w:eastAsia="Times New Roman" w:cs="Times New Roman"/>
          <w:bCs/>
          <w:shd w:val="clear" w:color="auto" w:fill="FFFFFF"/>
        </w:rPr>
        <w:t>κυρία Πρόεδρε</w:t>
      </w:r>
      <w:r>
        <w:rPr>
          <w:rFonts w:eastAsia="Times New Roman" w:cs="Times New Roman"/>
        </w:rPr>
        <w:t>.</w:t>
      </w:r>
    </w:p>
    <w:p w14:paraId="498E4C87" w14:textId="77777777" w:rsidR="00B84C6C" w:rsidRDefault="003C4644">
      <w:pPr>
        <w:spacing w:line="600" w:lineRule="auto"/>
        <w:ind w:firstLine="720"/>
        <w:jc w:val="both"/>
        <w:rPr>
          <w:rFonts w:eastAsia="Times New Roman" w:cs="Times New Roman"/>
        </w:rPr>
      </w:pPr>
      <w:r>
        <w:rPr>
          <w:rFonts w:eastAsia="Times New Roman" w:cs="Times New Roman"/>
        </w:rPr>
        <w:lastRenderedPageBreak/>
        <w:t xml:space="preserve">Κύριοι Υπουργοί, </w:t>
      </w:r>
      <w:r>
        <w:rPr>
          <w:rFonts w:eastAsia="Times New Roman"/>
        </w:rPr>
        <w:t>κυρίες και κύριοι συνάδελφοι, εκτιμούμε πως το παρόν νομοσχέδιο επιχειρεί να ρυθμίσει σημαντικά ζητήματα, που άπτονται της πρωτογενούς παραγωγής -γεωργία, αλιεία, κτηνοτροφία- έναν τομέα μέγιστης σημασίας για κάθε εθνική οικ</w:t>
      </w:r>
      <w:r>
        <w:rPr>
          <w:rFonts w:eastAsia="Times New Roman"/>
        </w:rPr>
        <w:t xml:space="preserve">ονομία και </w:t>
      </w:r>
      <w:r>
        <w:rPr>
          <w:rFonts w:eastAsia="Times New Roman"/>
          <w:bCs/>
          <w:shd w:val="clear" w:color="auto" w:fill="FFFFFF"/>
        </w:rPr>
        <w:t>βεβαίως</w:t>
      </w:r>
      <w:r>
        <w:rPr>
          <w:rFonts w:eastAsia="Times New Roman"/>
        </w:rPr>
        <w:t xml:space="preserve"> τη δική μας, ο οποίος στην Ελλάδα </w:t>
      </w:r>
      <w:r>
        <w:rPr>
          <w:rFonts w:eastAsia="Times New Roman" w:cs="Times New Roman"/>
        </w:rPr>
        <w:t xml:space="preserve">αποτελεί πηγή εισοδήματος τετρακοσίων ενενήντα χιλιάδων ανθρώπων -το 13,5% του εργατικού δυναμικού της χώρας- τομέα που παρά την πασίδηλη σημασία του, επί χρόνια ταλανίζεται από προβλήματα που καμμία </w:t>
      </w:r>
      <w:r>
        <w:rPr>
          <w:rFonts w:eastAsia="Times New Roman"/>
          <w:bCs/>
        </w:rPr>
        <w:t>Κυβ</w:t>
      </w:r>
      <w:r>
        <w:rPr>
          <w:rFonts w:eastAsia="Times New Roman"/>
          <w:bCs/>
        </w:rPr>
        <w:t>έρνηση</w:t>
      </w:r>
      <w:r>
        <w:rPr>
          <w:rFonts w:eastAsia="Times New Roman" w:cs="Times New Roman"/>
        </w:rPr>
        <w:t xml:space="preserve"> δεν ασχολήθηκε σοβαρά να επιλύσει. </w:t>
      </w:r>
    </w:p>
    <w:p w14:paraId="498E4C88" w14:textId="77777777" w:rsidR="00B84C6C" w:rsidRDefault="003C4644">
      <w:pPr>
        <w:spacing w:line="600" w:lineRule="auto"/>
        <w:ind w:firstLine="720"/>
        <w:jc w:val="both"/>
        <w:rPr>
          <w:rFonts w:eastAsia="Times New Roman" w:cs="Times New Roman"/>
        </w:rPr>
      </w:pPr>
      <w:r>
        <w:rPr>
          <w:rFonts w:eastAsia="Times New Roman" w:cs="Times New Roman"/>
        </w:rPr>
        <w:t xml:space="preserve">Παρά το γεγονός ότι υφίστανται ορισμένες διατάξεις στο </w:t>
      </w:r>
      <w:r>
        <w:rPr>
          <w:rFonts w:eastAsia="Times New Roman"/>
          <w:bCs/>
        </w:rPr>
        <w:t>συγκεκριμένο</w:t>
      </w:r>
      <w:r>
        <w:rPr>
          <w:rFonts w:eastAsia="Times New Roman" w:cs="Times New Roman"/>
        </w:rPr>
        <w:t xml:space="preserve"> νομοσχέδιο που βαίνουν προς την ορθή κατεύθυνση, </w:t>
      </w:r>
      <w:r>
        <w:rPr>
          <w:rFonts w:eastAsia="Times New Roman" w:cs="Times New Roman"/>
          <w:bCs/>
          <w:shd w:val="clear" w:color="auto" w:fill="FFFFFF"/>
        </w:rPr>
        <w:t>υπάρχουν,</w:t>
      </w:r>
      <w:r>
        <w:rPr>
          <w:rFonts w:eastAsia="Times New Roman" w:cs="Times New Roman"/>
        </w:rPr>
        <w:t xml:space="preserve"> </w:t>
      </w:r>
      <w:r>
        <w:rPr>
          <w:rFonts w:eastAsia="Times New Roman" w:cs="Times New Roman"/>
          <w:bCs/>
          <w:shd w:val="clear" w:color="auto" w:fill="FFFFFF"/>
        </w:rPr>
        <w:t xml:space="preserve">επίσης, </w:t>
      </w:r>
      <w:r>
        <w:rPr>
          <w:rFonts w:eastAsia="Times New Roman" w:cs="Times New Roman"/>
        </w:rPr>
        <w:t>σε αυτό και αρνητικά υποκρυπτόμενα σημεία κατά την πάγια προσφιλή, λαθρόβια πρ</w:t>
      </w:r>
      <w:r>
        <w:rPr>
          <w:rFonts w:eastAsia="Times New Roman" w:cs="Times New Roman"/>
        </w:rPr>
        <w:t xml:space="preserve">ακτική της </w:t>
      </w:r>
      <w:r>
        <w:rPr>
          <w:rFonts w:eastAsia="Times New Roman"/>
          <w:bCs/>
        </w:rPr>
        <w:t>Κυβέρνηση</w:t>
      </w:r>
      <w:r>
        <w:rPr>
          <w:rFonts w:eastAsia="Times New Roman" w:cs="Times New Roman"/>
        </w:rPr>
        <w:t xml:space="preserve">ς, που δεν μας επιτρέπουν να άρουμε τις επιφυλάξεις μας και να το υπερψηφίσουμε. </w:t>
      </w:r>
    </w:p>
    <w:p w14:paraId="498E4C89" w14:textId="77777777" w:rsidR="00B84C6C" w:rsidRDefault="003C4644">
      <w:pPr>
        <w:spacing w:line="600" w:lineRule="auto"/>
        <w:ind w:firstLine="720"/>
        <w:jc w:val="both"/>
        <w:rPr>
          <w:rFonts w:eastAsia="Times New Roman" w:cs="Times New Roman"/>
          <w:bCs/>
          <w:shd w:val="clear" w:color="auto" w:fill="FFFFFF"/>
        </w:rPr>
      </w:pPr>
      <w:r>
        <w:rPr>
          <w:rFonts w:eastAsia="Times New Roman" w:cs="Times New Roman"/>
        </w:rPr>
        <w:t xml:space="preserve">Είμαστε σχεδόν βέβαιοι, ότι κάποια στιγμή η ίδια </w:t>
      </w:r>
      <w:r>
        <w:rPr>
          <w:rFonts w:eastAsia="Times New Roman"/>
          <w:bCs/>
        </w:rPr>
        <w:t>Κυβέρνηση</w:t>
      </w:r>
      <w:r>
        <w:rPr>
          <w:rFonts w:eastAsia="Times New Roman" w:cs="Times New Roman"/>
        </w:rPr>
        <w:t xml:space="preserve"> θα φέρει νέες </w:t>
      </w:r>
      <w:r>
        <w:rPr>
          <w:rFonts w:eastAsia="Times New Roman" w:cs="Times New Roman"/>
          <w:bCs/>
          <w:shd w:val="clear" w:color="auto" w:fill="FFFFFF"/>
        </w:rPr>
        <w:t>τροποποιήσεις, που θα προσπαθούν να συμπληρώσουν τα κενά αυτού του νομοθετήματος,</w:t>
      </w:r>
      <w:r>
        <w:rPr>
          <w:rFonts w:eastAsia="Times New Roman" w:cs="Times New Roman"/>
          <w:bCs/>
          <w:shd w:val="clear" w:color="auto" w:fill="FFFFFF"/>
        </w:rPr>
        <w:t xml:space="preserve"> κενά που οφείλονται στην πάγια τακτική της να νομοθετεί με πρόχειρο και αποσπασματικό τρόπο αντί να προσπαθήσει να σχεδιάσει και να νομοθετήσει με ολοκληρωμένο και συνεκτικό τρόπο ένα τόσο σημαντικό ζήτημα. </w:t>
      </w:r>
    </w:p>
    <w:p w14:paraId="498E4C8A" w14:textId="77777777" w:rsidR="00B84C6C" w:rsidRDefault="003C4644">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Η Ένωση Κεντρώων </w:t>
      </w:r>
      <w:r>
        <w:rPr>
          <w:rFonts w:eastAsia="Times New Roman"/>
          <w:bCs/>
          <w:shd w:val="clear" w:color="auto" w:fill="FFFFFF"/>
        </w:rPr>
        <w:t>έχει</w:t>
      </w:r>
      <w:r>
        <w:rPr>
          <w:rFonts w:eastAsia="Times New Roman" w:cs="Times New Roman"/>
          <w:bCs/>
          <w:shd w:val="clear" w:color="auto" w:fill="FFFFFF"/>
        </w:rPr>
        <w:t xml:space="preserve"> πολλαπλώς δείξει την ευαι</w:t>
      </w:r>
      <w:r>
        <w:rPr>
          <w:rFonts w:eastAsia="Times New Roman" w:cs="Times New Roman"/>
          <w:bCs/>
          <w:shd w:val="clear" w:color="auto" w:fill="FFFFFF"/>
        </w:rPr>
        <w:t xml:space="preserve">σθησία της στα θέματα της αγροτικής παραγωγής. Έχουμε, μάλιστα, καταθέσει </w:t>
      </w:r>
      <w:r>
        <w:rPr>
          <w:rFonts w:eastAsia="Times New Roman"/>
          <w:bCs/>
          <w:shd w:val="clear" w:color="auto" w:fill="FFFFFF"/>
        </w:rPr>
        <w:t xml:space="preserve">συγκεκριμένες </w:t>
      </w:r>
      <w:r>
        <w:rPr>
          <w:rFonts w:eastAsia="Times New Roman" w:cs="Times New Roman"/>
          <w:bCs/>
          <w:shd w:val="clear" w:color="auto" w:fill="FFFFFF"/>
        </w:rPr>
        <w:t xml:space="preserve">προτάσεις και </w:t>
      </w:r>
      <w:r>
        <w:rPr>
          <w:rFonts w:eastAsia="Times New Roman" w:cs="Times New Roman"/>
          <w:bCs/>
          <w:shd w:val="clear" w:color="auto" w:fill="FFFFFF"/>
        </w:rPr>
        <w:lastRenderedPageBreak/>
        <w:t xml:space="preserve">υποστηρίζουμε ως κομβικό σημείο της πολιτικής μας την επίτευξη εθνικής επισιτιστικής επικυριαρχίας, που </w:t>
      </w:r>
      <w:r>
        <w:rPr>
          <w:rFonts w:eastAsia="Times New Roman"/>
          <w:bCs/>
          <w:shd w:val="clear" w:color="auto" w:fill="FFFFFF"/>
        </w:rPr>
        <w:t>είναι</w:t>
      </w:r>
      <w:r>
        <w:rPr>
          <w:rFonts w:eastAsia="Times New Roman" w:cs="Times New Roman"/>
          <w:bCs/>
          <w:shd w:val="clear" w:color="auto" w:fill="FFFFFF"/>
        </w:rPr>
        <w:t xml:space="preserve"> μ</w:t>
      </w:r>
      <w:r>
        <w:rPr>
          <w:rFonts w:eastAsia="Times New Roman" w:cs="Times New Roman"/>
          <w:bCs/>
          <w:shd w:val="clear" w:color="auto" w:fill="FFFFFF"/>
        </w:rPr>
        <w:t>ί</w:t>
      </w:r>
      <w:r>
        <w:rPr>
          <w:rFonts w:eastAsia="Times New Roman" w:cs="Times New Roman"/>
          <w:bCs/>
          <w:shd w:val="clear" w:color="auto" w:fill="FFFFFF"/>
        </w:rPr>
        <w:t xml:space="preserve">α </w:t>
      </w:r>
      <w:proofErr w:type="spellStart"/>
      <w:r>
        <w:rPr>
          <w:rFonts w:eastAsia="Times New Roman" w:cs="Times New Roman"/>
          <w:bCs/>
          <w:shd w:val="clear" w:color="auto" w:fill="FFFFFF"/>
        </w:rPr>
        <w:t>πολυεπίπεδη</w:t>
      </w:r>
      <w:proofErr w:type="spellEnd"/>
      <w:r>
        <w:rPr>
          <w:rFonts w:eastAsia="Times New Roman" w:cs="Times New Roman"/>
          <w:bCs/>
          <w:shd w:val="clear" w:color="auto" w:fill="FFFFFF"/>
        </w:rPr>
        <w:t xml:space="preserve"> έννοια, η οποία περιλαμβάνει</w:t>
      </w:r>
      <w:r>
        <w:rPr>
          <w:rFonts w:eastAsia="Times New Roman" w:cs="Times New Roman"/>
          <w:bCs/>
          <w:shd w:val="clear" w:color="auto" w:fill="FFFFFF"/>
        </w:rPr>
        <w:t xml:space="preserve"> τη διαθεσιμότητα, την πρόσβαση, τη χρήση και τη σταθερότητα. Αναγνωρίζεται δε και ως παγκόσμιο δημόσιο αγαθό. </w:t>
      </w:r>
    </w:p>
    <w:p w14:paraId="498E4C8B" w14:textId="77777777" w:rsidR="00B84C6C" w:rsidRDefault="003C4644">
      <w:pPr>
        <w:spacing w:line="600" w:lineRule="auto"/>
        <w:ind w:firstLine="720"/>
        <w:jc w:val="both"/>
        <w:rPr>
          <w:rFonts w:eastAsia="Times New Roman"/>
          <w:bCs/>
          <w:shd w:val="clear" w:color="auto" w:fill="FFFFFF"/>
        </w:rPr>
      </w:pPr>
      <w:r>
        <w:rPr>
          <w:rFonts w:eastAsia="Times New Roman"/>
          <w:bCs/>
          <w:shd w:val="clear" w:color="auto" w:fill="FFFFFF"/>
        </w:rPr>
        <w:t xml:space="preserve">Ας έρθουμε τώρα στην ουσία του συγκεκριμένου νομοσχεδίου. Η </w:t>
      </w:r>
      <w:r>
        <w:rPr>
          <w:rFonts w:eastAsia="Times New Roman"/>
          <w:bCs/>
          <w:shd w:val="clear" w:color="auto" w:fill="FFFFFF"/>
        </w:rPr>
        <w:t>ο</w:t>
      </w:r>
      <w:r>
        <w:rPr>
          <w:rFonts w:eastAsia="Times New Roman"/>
          <w:bCs/>
          <w:shd w:val="clear" w:color="auto" w:fill="FFFFFF"/>
        </w:rPr>
        <w:t>δηγία 2011/7, παρότι ενσωματώθηκε στην ελληνική έννομη τάξη με τον ν.4152/2013, παρ</w:t>
      </w:r>
      <w:r>
        <w:rPr>
          <w:rFonts w:eastAsia="Times New Roman"/>
          <w:bCs/>
          <w:shd w:val="clear" w:color="auto" w:fill="FFFFFF"/>
        </w:rPr>
        <w:t xml:space="preserve">έμεινε μέχρι σήμερα ένα «κενό γράμμα». </w:t>
      </w:r>
    </w:p>
    <w:p w14:paraId="498E4C8C" w14:textId="77777777" w:rsidR="00B84C6C" w:rsidRDefault="003C4644">
      <w:pPr>
        <w:spacing w:line="600" w:lineRule="auto"/>
        <w:ind w:firstLine="720"/>
        <w:jc w:val="both"/>
        <w:rPr>
          <w:rFonts w:eastAsia="Times New Roman"/>
          <w:bCs/>
          <w:shd w:val="clear" w:color="auto" w:fill="FFFFFF"/>
        </w:rPr>
      </w:pPr>
      <w:r>
        <w:rPr>
          <w:rFonts w:eastAsia="Times New Roman"/>
          <w:bCs/>
          <w:shd w:val="clear" w:color="auto" w:fill="FFFFFF"/>
        </w:rPr>
        <w:t xml:space="preserve">Εκτιμούμε, πάντως, ότι οι διατάξεις του Κεφαλαίου Α΄ -άρθρα 1 έως 4- θα </w:t>
      </w:r>
      <w:proofErr w:type="spellStart"/>
      <w:r>
        <w:rPr>
          <w:rFonts w:eastAsia="Times New Roman"/>
          <w:bCs/>
          <w:shd w:val="clear" w:color="auto" w:fill="FFFFFF"/>
        </w:rPr>
        <w:t>εκινούντο</w:t>
      </w:r>
      <w:proofErr w:type="spellEnd"/>
      <w:r>
        <w:rPr>
          <w:rFonts w:eastAsia="Times New Roman"/>
          <w:bCs/>
          <w:shd w:val="clear" w:color="auto" w:fill="FFFFFF"/>
        </w:rPr>
        <w:t xml:space="preserve"> στη σωστή κατεύθυνση εάν δεν είχαν τα προβλήματα που θα σας αναλύσω αυτή τη στιγμή. Ποιος, άλλωστε, διαφωνεί κατ’ αρ</w:t>
      </w:r>
      <w:r>
        <w:rPr>
          <w:rFonts w:eastAsia="Times New Roman"/>
          <w:bCs/>
          <w:shd w:val="clear" w:color="auto" w:fill="FFFFFF"/>
        </w:rPr>
        <w:t>χάς</w:t>
      </w:r>
      <w:r>
        <w:rPr>
          <w:rFonts w:eastAsia="Times New Roman"/>
          <w:bCs/>
          <w:shd w:val="clear" w:color="auto" w:fill="FFFFFF"/>
        </w:rPr>
        <w:t xml:space="preserve"> με την εφαρμογ</w:t>
      </w:r>
      <w:r>
        <w:rPr>
          <w:rFonts w:eastAsia="Times New Roman"/>
          <w:bCs/>
          <w:shd w:val="clear" w:color="auto" w:fill="FFFFFF"/>
        </w:rPr>
        <w:t xml:space="preserve">ή της ευρωπαϊκής </w:t>
      </w:r>
      <w:r>
        <w:rPr>
          <w:rFonts w:eastAsia="Times New Roman"/>
          <w:bCs/>
          <w:shd w:val="clear" w:color="auto" w:fill="FFFFFF"/>
        </w:rPr>
        <w:t>ο</w:t>
      </w:r>
      <w:r>
        <w:rPr>
          <w:rFonts w:eastAsia="Times New Roman"/>
          <w:bCs/>
          <w:shd w:val="clear" w:color="auto" w:fill="FFFFFF"/>
        </w:rPr>
        <w:t xml:space="preserve">δηγίας και τη βελτίωση των ανισορροπιών της λειτουργίας της αγοράς; </w:t>
      </w:r>
    </w:p>
    <w:p w14:paraId="498E4C8D" w14:textId="77777777" w:rsidR="00B84C6C" w:rsidRDefault="003C4644">
      <w:pPr>
        <w:spacing w:line="600" w:lineRule="auto"/>
        <w:ind w:firstLine="720"/>
        <w:jc w:val="both"/>
        <w:rPr>
          <w:rFonts w:eastAsia="Times New Roman"/>
          <w:bCs/>
          <w:shd w:val="clear" w:color="auto" w:fill="FFFFFF"/>
        </w:rPr>
      </w:pPr>
      <w:r>
        <w:rPr>
          <w:rFonts w:eastAsia="Times New Roman"/>
          <w:bCs/>
          <w:shd w:val="clear" w:color="auto" w:fill="FFFFFF"/>
        </w:rPr>
        <w:t>Το παρόν νομοσχέδιο επιχειρεί να δώσει καίριες λύσεις σε ένα εξόχως σημαντικό ζήτημα. Αποκλειστική προθεσμία πληρωμής εξήντα ημερών, ρητός αποκλεισμός της δυνατότητας συμβατικής υπέρβασης της προθεσμίας και σημαντικές διοικητικές κυρώσεις. Στόχος είναι η θ</w:t>
      </w:r>
      <w:r>
        <w:rPr>
          <w:rFonts w:eastAsia="Times New Roman"/>
          <w:bCs/>
          <w:shd w:val="clear" w:color="auto" w:fill="FFFFFF"/>
        </w:rPr>
        <w:t xml:space="preserve">έσπιση κανόνων λειτουργίας της αγοράς προς αποκατάσταση της ισορροπίας και η δίκαιη πλέον αντιμετώπιση εμπόρων και παραγωγών. </w:t>
      </w:r>
    </w:p>
    <w:p w14:paraId="498E4C8E" w14:textId="77777777" w:rsidR="00B84C6C" w:rsidRDefault="003C4644">
      <w:pPr>
        <w:spacing w:line="600" w:lineRule="auto"/>
        <w:ind w:firstLine="720"/>
        <w:jc w:val="both"/>
        <w:rPr>
          <w:rFonts w:eastAsia="Times New Roman" w:cs="Times New Roman"/>
          <w:bCs/>
          <w:shd w:val="clear" w:color="auto" w:fill="FFFFFF"/>
        </w:rPr>
      </w:pPr>
      <w:r>
        <w:rPr>
          <w:rFonts w:eastAsia="Times New Roman"/>
          <w:bCs/>
          <w:shd w:val="clear" w:color="auto" w:fill="FFFFFF"/>
        </w:rPr>
        <w:t>Για να φέρουν, όμως, αποτελέσματα αυτές οι ρυθμίσεις του νομοσχεδίου, πρέπει όχι μόνο να είναι ορθές, αλλά να μπορούν και να εφαρ</w:t>
      </w:r>
      <w:r>
        <w:rPr>
          <w:rFonts w:eastAsia="Times New Roman"/>
          <w:bCs/>
          <w:shd w:val="clear" w:color="auto" w:fill="FFFFFF"/>
        </w:rPr>
        <w:t xml:space="preserve">μοστούν καθολικά και να </w:t>
      </w:r>
      <w:r>
        <w:rPr>
          <w:rFonts w:eastAsia="Times New Roman"/>
          <w:bCs/>
          <w:shd w:val="clear" w:color="auto" w:fill="FFFFFF"/>
        </w:rPr>
        <w:lastRenderedPageBreak/>
        <w:t>αφορούν ρητά άπαντες τους εμπλεκόμενους επαγγελματικούς κλάδους, όλους τους παραγωγούς, όπως και τις μεταποιητικές επιχειρήσεις, οι οποίες πρέπει να καταστούν αντικείμενο χωριστής ρύθμισης, πράγμα που έχουμε συζητήσει κατ’ επανάληψη</w:t>
      </w:r>
      <w:r>
        <w:rPr>
          <w:rFonts w:eastAsia="Times New Roman"/>
          <w:bCs/>
          <w:shd w:val="clear" w:color="auto" w:fill="FFFFFF"/>
        </w:rPr>
        <w:t xml:space="preserve"> στις επιτροπές, το σύνολο των εμπόρων, ακόμα και αλυσίδες λιανικής πώλησης και μεγάλα σο</w:t>
      </w:r>
      <w:r>
        <w:rPr>
          <w:rFonts w:eastAsia="Times New Roman"/>
          <w:bCs/>
          <w:shd w:val="clear" w:color="auto" w:fill="FFFFFF"/>
        </w:rPr>
        <w:t>υ</w:t>
      </w:r>
      <w:r>
        <w:rPr>
          <w:rFonts w:eastAsia="Times New Roman"/>
          <w:bCs/>
          <w:shd w:val="clear" w:color="auto" w:fill="FFFFFF"/>
        </w:rPr>
        <w:t xml:space="preserve">περμάρκετ. </w:t>
      </w:r>
    </w:p>
    <w:p w14:paraId="498E4C8F" w14:textId="77777777" w:rsidR="00B84C6C" w:rsidRDefault="003C4644">
      <w:pPr>
        <w:spacing w:line="600" w:lineRule="auto"/>
        <w:ind w:firstLine="851"/>
        <w:jc w:val="both"/>
        <w:rPr>
          <w:rFonts w:eastAsia="Times New Roman"/>
          <w:szCs w:val="24"/>
        </w:rPr>
      </w:pPr>
      <w:r>
        <w:rPr>
          <w:rFonts w:eastAsia="Times New Roman"/>
          <w:szCs w:val="24"/>
        </w:rPr>
        <w:t>Επομένως, εξακολουθούμε να υποστηρίζουμε ότι στο Κεφάλαιο Α΄ κρίνεται αναγκαία η προσθήκη των μεταποιητικών επιχειρήσεων ως ξεχωριστή κατηγορία και στο πα</w:t>
      </w:r>
      <w:r>
        <w:rPr>
          <w:rFonts w:eastAsia="Times New Roman"/>
          <w:szCs w:val="24"/>
        </w:rPr>
        <w:t xml:space="preserve">ράρτημα 1 η προσθήκη των μεταποιημένων προϊόντων και κάποιων νωπών και </w:t>
      </w:r>
      <w:proofErr w:type="spellStart"/>
      <w:r>
        <w:rPr>
          <w:rFonts w:eastAsia="Times New Roman"/>
          <w:szCs w:val="24"/>
        </w:rPr>
        <w:t>ευαλλοίωτων</w:t>
      </w:r>
      <w:proofErr w:type="spellEnd"/>
      <w:r>
        <w:rPr>
          <w:rFonts w:eastAsia="Times New Roman"/>
          <w:szCs w:val="24"/>
        </w:rPr>
        <w:t xml:space="preserve"> αγροτικών προϊόντων, όπως είναι τα μήλα, τα ακτινίδια, τα σταφύλια, τα σπαράγγια κ.λπ..</w:t>
      </w:r>
    </w:p>
    <w:p w14:paraId="498E4C90" w14:textId="77777777" w:rsidR="00B84C6C" w:rsidRDefault="003C4644">
      <w:pPr>
        <w:spacing w:line="600" w:lineRule="auto"/>
        <w:ind w:firstLine="720"/>
        <w:jc w:val="both"/>
        <w:rPr>
          <w:rFonts w:eastAsia="Times New Roman"/>
          <w:szCs w:val="24"/>
        </w:rPr>
      </w:pPr>
      <w:r>
        <w:rPr>
          <w:rFonts w:eastAsia="Times New Roman"/>
          <w:szCs w:val="24"/>
        </w:rPr>
        <w:t>Σχετικά με τις κυρώσεις, θεωρούμε ότι αυτές θα πρέπει να είναι αυτοματοποιημένες. Απο</w:t>
      </w:r>
      <w:r>
        <w:rPr>
          <w:rFonts w:eastAsia="Times New Roman"/>
          <w:szCs w:val="24"/>
        </w:rPr>
        <w:t>ρίας άξιο είναι, βέβαια, αν οι μικρές επιχειρήσεις και οι μεμονωμένοι παραγωγοί και κτηνοτρόφοι θα μπορέσουν να ανταποκριθούν στις απαιτήσεις του νομοσχεδίου, όπως είναι η ηλεκτρονική κοινοποίηση τιμολογίου, ή θα επωμισθούν νέες επιβαρύνσεις και φόρτο εργα</w:t>
      </w:r>
      <w:r>
        <w:rPr>
          <w:rFonts w:eastAsia="Times New Roman"/>
          <w:szCs w:val="24"/>
        </w:rPr>
        <w:t>σίας, όπως επίσης τις ποινές προστίμων.</w:t>
      </w:r>
    </w:p>
    <w:p w14:paraId="498E4C91" w14:textId="77777777" w:rsidR="00B84C6C" w:rsidRDefault="003C4644">
      <w:pPr>
        <w:spacing w:line="600" w:lineRule="auto"/>
        <w:ind w:firstLine="720"/>
        <w:jc w:val="both"/>
        <w:rPr>
          <w:rFonts w:eastAsia="Times New Roman"/>
          <w:szCs w:val="24"/>
        </w:rPr>
      </w:pPr>
      <w:r>
        <w:rPr>
          <w:rFonts w:eastAsia="Times New Roman"/>
          <w:szCs w:val="24"/>
        </w:rPr>
        <w:t xml:space="preserve">Ζητούμε, λοιπόν, από την Κυβέρνηση από το Βήμα αυτό να υπάρξει ειδική μέριμνα για την εξοικείωση και ομαλή προσαρμογή τους στα νέα δεδομένα που δημιουργεί η ψηφιοποιημένη εκπλήρωση των υποχρεώσεών τους. </w:t>
      </w:r>
    </w:p>
    <w:p w14:paraId="498E4C92" w14:textId="77777777" w:rsidR="00B84C6C" w:rsidRDefault="003C4644">
      <w:pPr>
        <w:spacing w:line="600" w:lineRule="auto"/>
        <w:ind w:firstLine="720"/>
        <w:jc w:val="both"/>
        <w:rPr>
          <w:rFonts w:eastAsia="Times New Roman"/>
          <w:szCs w:val="24"/>
        </w:rPr>
      </w:pPr>
      <w:r>
        <w:rPr>
          <w:rFonts w:eastAsia="Times New Roman"/>
          <w:szCs w:val="24"/>
        </w:rPr>
        <w:lastRenderedPageBreak/>
        <w:t>Καίριας σημα</w:t>
      </w:r>
      <w:r>
        <w:rPr>
          <w:rFonts w:eastAsia="Times New Roman"/>
          <w:szCs w:val="24"/>
        </w:rPr>
        <w:t>σίας είναι, επίσης, κατά πόσο, σε ποιον βαθμό και με ποιον τρόπο και μέσα οι ελεγκτικοί μηχανισμοί είναι σε θέση να ανταποκριθούν στις προβλεπόμενες ρυθμίσεις ή αυτές θα αποτελέσουν απλά ένα ευχολόγιο, διογκώνοντας ακόμα περισσότερο τη γραφειοκρατία και μέ</w:t>
      </w:r>
      <w:r>
        <w:rPr>
          <w:rFonts w:eastAsia="Times New Roman"/>
          <w:szCs w:val="24"/>
        </w:rPr>
        <w:t>νοντας, τελικά, αναποτελεσματικές.</w:t>
      </w:r>
    </w:p>
    <w:p w14:paraId="498E4C93" w14:textId="77777777" w:rsidR="00B84C6C" w:rsidRDefault="003C4644">
      <w:pPr>
        <w:spacing w:line="600" w:lineRule="auto"/>
        <w:ind w:firstLine="720"/>
        <w:jc w:val="both"/>
        <w:rPr>
          <w:rFonts w:eastAsia="Times New Roman"/>
          <w:szCs w:val="24"/>
        </w:rPr>
      </w:pPr>
      <w:r>
        <w:rPr>
          <w:rFonts w:eastAsia="Times New Roman"/>
          <w:szCs w:val="24"/>
        </w:rPr>
        <w:t xml:space="preserve">Ερχόμαστε τώρα στο Κεφάλαιο Β΄, στα άρθρα 5 έως 9, όπου θεωρούμε ότι στόχο αποτελεί η καλύτερη ενημέρωση και προστασία του καταναλωτή για ευαίσθητα και κρίσιμα προϊόντα της διατροφικής αλυσίδας, όπως είναι το γάλα και το </w:t>
      </w:r>
      <w:r>
        <w:rPr>
          <w:rFonts w:eastAsia="Times New Roman"/>
          <w:szCs w:val="24"/>
        </w:rPr>
        <w:t xml:space="preserve">κρέας. Παρ’ όλα αυτά τα θετικά, και πάλι λείπει η ολοκληρωμένη προσέγγιση του ζητήματος. Ως εκ τούτου, θεωρούμε επιβεβλημένο να βελτιωθεί το ήδη υπάρχον σύστημα ιχνηλασιμότητας. </w:t>
      </w:r>
    </w:p>
    <w:p w14:paraId="498E4C94" w14:textId="77777777" w:rsidR="00B84C6C" w:rsidRDefault="003C4644">
      <w:pPr>
        <w:spacing w:line="600" w:lineRule="auto"/>
        <w:ind w:firstLine="720"/>
        <w:jc w:val="both"/>
        <w:rPr>
          <w:rFonts w:eastAsia="Times New Roman"/>
          <w:szCs w:val="24"/>
        </w:rPr>
      </w:pPr>
      <w:r>
        <w:rPr>
          <w:rFonts w:eastAsia="Times New Roman"/>
          <w:szCs w:val="24"/>
        </w:rPr>
        <w:t>Οι ρυθμίσεις, λοιπόν, του παρόντος νομοσχεδίου θα έπρεπε να περιλαμβάνουν και</w:t>
      </w:r>
      <w:r>
        <w:rPr>
          <w:rFonts w:eastAsia="Times New Roman"/>
          <w:szCs w:val="24"/>
        </w:rPr>
        <w:t xml:space="preserve"> να αφορούν ολόκληρη την αλυσίδα διαδρομής του κρέατος από τον παραγωγό έως τον καταναλωτή και μάλιστα, ισομερώς.</w:t>
      </w:r>
    </w:p>
    <w:p w14:paraId="498E4C95" w14:textId="77777777" w:rsidR="00B84C6C" w:rsidRDefault="003C4644">
      <w:pPr>
        <w:spacing w:line="600" w:lineRule="auto"/>
        <w:ind w:firstLine="720"/>
        <w:jc w:val="both"/>
        <w:rPr>
          <w:rFonts w:eastAsia="Times New Roman"/>
          <w:szCs w:val="24"/>
        </w:rPr>
      </w:pPr>
      <w:r>
        <w:rPr>
          <w:rFonts w:eastAsia="Times New Roman"/>
          <w:szCs w:val="24"/>
        </w:rPr>
        <w:t xml:space="preserve">Η άδεια διακίνησης των ζώων, για παράδειγμα, προς τα σφαγεία είναι ακόμα χειρόγραφη, ενώ εάν γίνει ηλεκτρονική ο έλεγχος θα είναι μεγαλύτερος </w:t>
      </w:r>
      <w:r>
        <w:rPr>
          <w:rFonts w:eastAsia="Times New Roman"/>
          <w:szCs w:val="24"/>
        </w:rPr>
        <w:t>και πιο αποτελεσματικός. Η αναγραφή της χώρας προέλευσης του κρέατος στην ταμειακή μηχανή των κρεοπωλείων είναι θετικότατο μέτρο, αλλά θα μπορούσε να ισχύσει σε μεγαλύτερη έκταση, ακόμα και για όλους τους χώρους εστίασης.</w:t>
      </w:r>
    </w:p>
    <w:p w14:paraId="498E4C96" w14:textId="77777777" w:rsidR="00B84C6C" w:rsidRDefault="003C4644">
      <w:pPr>
        <w:spacing w:line="600" w:lineRule="auto"/>
        <w:ind w:firstLine="720"/>
        <w:jc w:val="both"/>
        <w:rPr>
          <w:rFonts w:eastAsia="Times New Roman"/>
          <w:szCs w:val="24"/>
        </w:rPr>
      </w:pPr>
      <w:r>
        <w:rPr>
          <w:rFonts w:eastAsia="Times New Roman"/>
          <w:szCs w:val="24"/>
        </w:rPr>
        <w:lastRenderedPageBreak/>
        <w:t>Αναφορικά με το γάλα και την αναγρ</w:t>
      </w:r>
      <w:r>
        <w:rPr>
          <w:rFonts w:eastAsia="Times New Roman"/>
          <w:szCs w:val="24"/>
        </w:rPr>
        <w:t xml:space="preserve">αφή προέλευσής του, αδιαμφισβήτητα πρόκειται για ρύθμιση που θα βελτιώσει την ανταγωνιστικότητα των ελληνικών επιχειρήσεων. Ωστόσο, οι επισημάνσεις πρέπει να είναι σαφείς, δηλαδή -το είπαμε και στις </w:t>
      </w:r>
      <w:r>
        <w:rPr>
          <w:rFonts w:eastAsia="Times New Roman"/>
          <w:szCs w:val="24"/>
        </w:rPr>
        <w:t>ε</w:t>
      </w:r>
      <w:r>
        <w:rPr>
          <w:rFonts w:eastAsia="Times New Roman"/>
          <w:szCs w:val="24"/>
        </w:rPr>
        <w:t xml:space="preserve">πιτροπές- χώρα </w:t>
      </w:r>
      <w:proofErr w:type="spellStart"/>
      <w:r>
        <w:rPr>
          <w:rFonts w:eastAsia="Times New Roman"/>
          <w:szCs w:val="24"/>
        </w:rPr>
        <w:t>άρμεξης</w:t>
      </w:r>
      <w:proofErr w:type="spellEnd"/>
      <w:r>
        <w:rPr>
          <w:rFonts w:eastAsia="Times New Roman"/>
          <w:szCs w:val="24"/>
        </w:rPr>
        <w:t>, επεξεργασίας, συσκευασίας και μά</w:t>
      </w:r>
      <w:r>
        <w:rPr>
          <w:rFonts w:eastAsia="Times New Roman"/>
          <w:szCs w:val="24"/>
        </w:rPr>
        <w:t>λιστα, με ευδιάκριτη σήμανση. Εάν δεν αναγράφεται «αρμέχτηκε στην Ελλάδα», «μεταποιήθηκε στην Ελλάδα», «συσκευάστηκε στην Ελλάδα», δύσκολα θα μπει ένα τέλος στο βαπτισμένο προϊόν. Φυσικά, στο σημείο αυτό είχαμε τη διαβεβαίωση του κυρίου Υπουργού ότι διασφα</w:t>
      </w:r>
      <w:r>
        <w:rPr>
          <w:rFonts w:eastAsia="Times New Roman"/>
          <w:szCs w:val="24"/>
        </w:rPr>
        <w:t>λίζονται όλα τα εν λόγω.</w:t>
      </w:r>
    </w:p>
    <w:p w14:paraId="498E4C97" w14:textId="77777777" w:rsidR="00B84C6C" w:rsidRDefault="003C4644">
      <w:pPr>
        <w:spacing w:line="600" w:lineRule="auto"/>
        <w:ind w:firstLine="720"/>
        <w:jc w:val="both"/>
        <w:rPr>
          <w:rFonts w:eastAsia="Times New Roman"/>
          <w:szCs w:val="24"/>
        </w:rPr>
      </w:pPr>
      <w:r>
        <w:rPr>
          <w:rFonts w:eastAsia="Times New Roman"/>
          <w:szCs w:val="24"/>
        </w:rPr>
        <w:t xml:space="preserve">Είναι σαφές ότι με τις επισημάνσεις μας αυτές στοχεύουμε στην αντιμετώπιση του φαινομένου των </w:t>
      </w:r>
      <w:proofErr w:type="spellStart"/>
      <w:r>
        <w:rPr>
          <w:rFonts w:eastAsia="Times New Roman"/>
          <w:szCs w:val="24"/>
        </w:rPr>
        <w:t>ελληνοποιήσεων</w:t>
      </w:r>
      <w:proofErr w:type="spellEnd"/>
      <w:r>
        <w:rPr>
          <w:rFonts w:eastAsia="Times New Roman"/>
          <w:szCs w:val="24"/>
        </w:rPr>
        <w:t xml:space="preserve"> και την πάταξη πρακτικών αθέμιτου ανταγωνισμού, προκειμένου να διασφαλιστεί η προστασία της εγχώριας παραγωγής και του Έλλ</w:t>
      </w:r>
      <w:r>
        <w:rPr>
          <w:rFonts w:eastAsia="Times New Roman"/>
          <w:szCs w:val="24"/>
        </w:rPr>
        <w:t>ηνα καταναλωτή.</w:t>
      </w:r>
    </w:p>
    <w:p w14:paraId="498E4C98" w14:textId="77777777" w:rsidR="00B84C6C" w:rsidRDefault="003C4644">
      <w:pPr>
        <w:spacing w:line="600" w:lineRule="auto"/>
        <w:ind w:firstLine="720"/>
        <w:jc w:val="both"/>
        <w:rPr>
          <w:rFonts w:eastAsia="Times New Roman"/>
          <w:szCs w:val="24"/>
        </w:rPr>
      </w:pPr>
      <w:r>
        <w:rPr>
          <w:rFonts w:eastAsia="Times New Roman"/>
          <w:szCs w:val="24"/>
        </w:rPr>
        <w:t xml:space="preserve">Ως προς το Κεφάλαιο Γ΄, σχετικά με το νομοθετικό πλαίσιο εκμετάλλευσης των ιχθυοτρόφων υδάτων, πρέπει να τονίσουμε ότι είναι σημαντικό να μπουν σαφείς </w:t>
      </w:r>
      <w:proofErr w:type="spellStart"/>
      <w:r>
        <w:rPr>
          <w:rFonts w:eastAsia="Times New Roman"/>
          <w:szCs w:val="24"/>
        </w:rPr>
        <w:t>χωροθετήσεις</w:t>
      </w:r>
      <w:proofErr w:type="spellEnd"/>
      <w:r>
        <w:rPr>
          <w:rFonts w:eastAsia="Times New Roman"/>
          <w:szCs w:val="24"/>
        </w:rPr>
        <w:t>. Τα συστήματα εκμετάλλευσης είναι οι ελεύθεροι αλιείς και οι μισθωτοί συνετα</w:t>
      </w:r>
      <w:r>
        <w:rPr>
          <w:rFonts w:eastAsia="Times New Roman"/>
          <w:szCs w:val="24"/>
        </w:rPr>
        <w:t xml:space="preserve">ιρισμοί. Θα πρέπει να επισημανθεί και να αναγράφεται ποιος είναι ο μη ενοικιαζόμενος χώρος που δραστηριοποιούνται οι ψαράδες. Η παροχή της δυνατότητας στους ΟΤΑ, αντί του </w:t>
      </w:r>
      <w:r>
        <w:rPr>
          <w:rFonts w:eastAsia="Times New Roman"/>
          <w:szCs w:val="24"/>
        </w:rPr>
        <w:t>δ</w:t>
      </w:r>
      <w:r>
        <w:rPr>
          <w:rFonts w:eastAsia="Times New Roman"/>
          <w:szCs w:val="24"/>
        </w:rPr>
        <w:t xml:space="preserve">ημοσίου που είναι μέχρι σήμερα, να </w:t>
      </w:r>
      <w:proofErr w:type="spellStart"/>
      <w:r>
        <w:rPr>
          <w:rFonts w:eastAsia="Times New Roman"/>
          <w:szCs w:val="24"/>
        </w:rPr>
        <w:t>επιμισθώνουν</w:t>
      </w:r>
      <w:proofErr w:type="spellEnd"/>
      <w:r>
        <w:rPr>
          <w:rFonts w:eastAsia="Times New Roman"/>
          <w:szCs w:val="24"/>
        </w:rPr>
        <w:t xml:space="preserve"> τα </w:t>
      </w:r>
      <w:proofErr w:type="spellStart"/>
      <w:r>
        <w:rPr>
          <w:rFonts w:eastAsia="Times New Roman"/>
          <w:szCs w:val="24"/>
        </w:rPr>
        <w:t>ιχθυοτρόφα</w:t>
      </w:r>
      <w:proofErr w:type="spellEnd"/>
      <w:r>
        <w:rPr>
          <w:rFonts w:eastAsia="Times New Roman"/>
          <w:szCs w:val="24"/>
        </w:rPr>
        <w:t xml:space="preserve"> ύδατα -και, μάλιστα, χ</w:t>
      </w:r>
      <w:r>
        <w:rPr>
          <w:rFonts w:eastAsia="Times New Roman"/>
          <w:szCs w:val="24"/>
        </w:rPr>
        <w:t xml:space="preserve">ωρίς δημοπρασία- σε αλιευτικούς συνεταιρισμούς της δικής τους περιφέρειας με απ’ ευθείας ανάθεση, δεν μας βρίσκει σύμφωνους. Δεν </w:t>
      </w:r>
      <w:r>
        <w:rPr>
          <w:rFonts w:eastAsia="Times New Roman"/>
          <w:szCs w:val="24"/>
        </w:rPr>
        <w:lastRenderedPageBreak/>
        <w:t>αντιτιθέμεθα στην αύξηση των πόρων των ΟΤΑ. Όμως, για λόγους αρχής, αντιτιθέμεθα στις απ’ ευθείας αναθέσεις, διότι αποτελούν πα</w:t>
      </w:r>
      <w:r>
        <w:rPr>
          <w:rFonts w:eastAsia="Times New Roman"/>
          <w:szCs w:val="24"/>
        </w:rPr>
        <w:t>ρέκκλιση από τις αρχές της διαφάνειας και του ελεύθερου ανταγωνισμού.</w:t>
      </w:r>
    </w:p>
    <w:p w14:paraId="498E4C99" w14:textId="77777777" w:rsidR="00B84C6C" w:rsidRDefault="003C4644">
      <w:pPr>
        <w:spacing w:after="0" w:line="600" w:lineRule="auto"/>
        <w:ind w:firstLine="720"/>
        <w:jc w:val="both"/>
        <w:rPr>
          <w:rFonts w:eastAsia="Times New Roman"/>
          <w:bCs/>
          <w:szCs w:val="24"/>
        </w:rPr>
      </w:pPr>
      <w:r>
        <w:rPr>
          <w:rFonts w:eastAsia="Times New Roman"/>
          <w:bCs/>
          <w:szCs w:val="24"/>
        </w:rPr>
        <w:t>Θα δεχόμασταν απευθείας ανάθεση για λόγους κατεπείγοντος, που οφείλονται όμως σε εξαιρετικά απρόβλεπτες καταστάσεις, ήτοι σε έκτακτα πραγματικά γεγονότα, όπως άλλωστε ορίζει η εθνική νομ</w:t>
      </w:r>
      <w:r>
        <w:rPr>
          <w:rFonts w:eastAsia="Times New Roman"/>
          <w:bCs/>
          <w:szCs w:val="24"/>
        </w:rPr>
        <w:t xml:space="preserve">οθεσία περί δημοσίων συμβάσεων. Αν εμφανιστεί στον διαγωνισμό ένας μόνο αλιευτικός συνεταιρισμός, ας κατακυρωθεί σε αυτόν, αλλά όχι με απευθείας ανάθεση. </w:t>
      </w:r>
    </w:p>
    <w:p w14:paraId="498E4C9A"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Επίσης, δεν κατανοούμε τι σκοπό εξυπηρετεί η σύσταση μίας ακόμα επιτροπής, όπως είναι η Επιτροπή Ελέγχου Μισθωμένων Ιχθυοτρόφων Υδάτων της οικείας Περιφερειακής Ενότητας. </w:t>
      </w:r>
    </w:p>
    <w:p w14:paraId="498E4C9B" w14:textId="77777777" w:rsidR="00B84C6C" w:rsidRDefault="003C4644">
      <w:pPr>
        <w:spacing w:after="0" w:line="600" w:lineRule="auto"/>
        <w:ind w:firstLine="720"/>
        <w:jc w:val="both"/>
        <w:rPr>
          <w:rFonts w:eastAsia="Times New Roman"/>
          <w:bCs/>
          <w:szCs w:val="24"/>
        </w:rPr>
      </w:pPr>
      <w:r>
        <w:rPr>
          <w:rFonts w:eastAsia="Times New Roman"/>
          <w:bCs/>
          <w:szCs w:val="24"/>
        </w:rPr>
        <w:t>Βέβαια, η δημιουργία και άλλων επιτροπών είναι η προσφιλής μέθοδος της Κυβέρνησης γι</w:t>
      </w:r>
      <w:r>
        <w:rPr>
          <w:rFonts w:eastAsia="Times New Roman"/>
          <w:bCs/>
          <w:szCs w:val="24"/>
        </w:rPr>
        <w:t xml:space="preserve">α να διογκώνεται έτσι περαιτέρω ο δημόσιος τομέας και ο ασφαλέστερος τρόπος να μην δίνεται λύση στο πρόβλημα. </w:t>
      </w:r>
    </w:p>
    <w:p w14:paraId="498E4C9C" w14:textId="77777777" w:rsidR="00B84C6C" w:rsidRDefault="003C4644">
      <w:pPr>
        <w:spacing w:after="0" w:line="600" w:lineRule="auto"/>
        <w:ind w:firstLine="720"/>
        <w:jc w:val="both"/>
        <w:rPr>
          <w:rFonts w:eastAsia="Times New Roman"/>
          <w:bCs/>
          <w:szCs w:val="24"/>
        </w:rPr>
      </w:pPr>
      <w:r>
        <w:rPr>
          <w:rFonts w:eastAsia="Times New Roman"/>
          <w:bCs/>
          <w:szCs w:val="24"/>
        </w:rPr>
        <w:t>Αγαπητοί συνάδελφοι, το νομοσχέδιο υποτίθεται ότι θέλει να διασφαλίσει τα συμφέροντα των αγροτών και των κτηνοτρόφων. Είναι, επομένως, το λιγότερ</w:t>
      </w:r>
      <w:r>
        <w:rPr>
          <w:rFonts w:eastAsia="Times New Roman"/>
          <w:bCs/>
          <w:szCs w:val="24"/>
        </w:rPr>
        <w:t xml:space="preserve">ο άστοχο αυτοί να μην εκπροσωπούνται ως μέλη στα διοικητικά συμβούλια του ΟΠΕΚΕΠΕ και του ΕΛΓΑ, όταν θέλουμε να υπάρξει σοβαρή αντιμετώπιση των θεμάτων </w:t>
      </w:r>
      <w:r>
        <w:rPr>
          <w:rFonts w:eastAsia="Times New Roman"/>
          <w:bCs/>
          <w:szCs w:val="24"/>
        </w:rPr>
        <w:lastRenderedPageBreak/>
        <w:t>που τους αφορούν. Θεωρούμε, λοιπόν, ότι το σημαντικό δεν είναι ο αριθμός των μελών, αλλά το ποια θα είνα</w:t>
      </w:r>
      <w:r>
        <w:rPr>
          <w:rFonts w:eastAsia="Times New Roman"/>
          <w:bCs/>
          <w:szCs w:val="24"/>
        </w:rPr>
        <w:t xml:space="preserve">ι τα μέλη τους, ώστε να υπάρχει και πιο αντιπροσωπευτική εκπροσώπηση. </w:t>
      </w:r>
    </w:p>
    <w:p w14:paraId="498E4C9D"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Όπως ήδη τονίσαμε και στη συζήτηση επί της αρχής και στην κατ’ </w:t>
      </w:r>
      <w:proofErr w:type="spellStart"/>
      <w:r>
        <w:rPr>
          <w:rFonts w:eastAsia="Times New Roman"/>
          <w:bCs/>
          <w:szCs w:val="24"/>
        </w:rPr>
        <w:t>άρθρον</w:t>
      </w:r>
      <w:proofErr w:type="spellEnd"/>
      <w:r>
        <w:rPr>
          <w:rFonts w:eastAsia="Times New Roman"/>
          <w:bCs/>
          <w:szCs w:val="24"/>
        </w:rPr>
        <w:t>, δυσκολευόμαστε να καταλάβουμε τη σκοπιμότητα της αντικατάστασης της παραγράφου 12 του άρθρου 27 του ν.4384/2016 απ</w:t>
      </w:r>
      <w:r>
        <w:rPr>
          <w:rFonts w:eastAsia="Times New Roman"/>
          <w:bCs/>
          <w:szCs w:val="24"/>
        </w:rPr>
        <w:t xml:space="preserve">ό τη διάταξη του άρθρου 13 του παρόντος νομοσχεδίου. </w:t>
      </w:r>
    </w:p>
    <w:p w14:paraId="498E4C9E"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Προσανατολίζεστε, δηλαδή, στην παράκαμψη της </w:t>
      </w:r>
      <w:r>
        <w:rPr>
          <w:rFonts w:eastAsia="Times New Roman"/>
          <w:bCs/>
          <w:szCs w:val="24"/>
        </w:rPr>
        <w:t>Γ</w:t>
      </w:r>
      <w:r>
        <w:rPr>
          <w:rFonts w:eastAsia="Times New Roman"/>
          <w:bCs/>
          <w:szCs w:val="24"/>
        </w:rPr>
        <w:t>ενικής Συνέλευσης, που είναι κατ</w:t>
      </w:r>
      <w:r>
        <w:rPr>
          <w:rFonts w:eastAsia="Times New Roman"/>
          <w:bCs/>
          <w:szCs w:val="24"/>
        </w:rPr>
        <w:t xml:space="preserve">’ </w:t>
      </w:r>
      <w:r>
        <w:rPr>
          <w:rFonts w:eastAsia="Times New Roman"/>
          <w:bCs/>
          <w:szCs w:val="24"/>
        </w:rPr>
        <w:t>εξοχήν το όργανο που πρέπει να αποφασίζει για τα του οίκου του και αποβλέπετε στην εγκαθίδρυση και παρεμβολή του ΟΔΙΑΓΕ, ο</w:t>
      </w:r>
      <w:r>
        <w:rPr>
          <w:rFonts w:eastAsia="Times New Roman"/>
          <w:bCs/>
          <w:szCs w:val="24"/>
        </w:rPr>
        <w:t xml:space="preserve"> οποίος θα διαχειρίζεται τη συνεταιριστική περιουσία, δηλαδή τα χρήματα των αγροτών κατά το δοκούν. </w:t>
      </w:r>
    </w:p>
    <w:p w14:paraId="498E4C9F"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Επίσης, επαναλαμβάνουμε, γιατί πριμοδοτούμε με ποσό 180.000 ευρώ έναν νέο οργανισμό αμφίβολης αποτελεσματικότητας, ο οποίος υποτίθεται ότι ως ανώνυμη εταιρεία θα έπρεπε να λειτουργεί με πιο ιδιωτικοοικονομικά κριτήρια; </w:t>
      </w:r>
    </w:p>
    <w:p w14:paraId="498E4CA0" w14:textId="77777777" w:rsidR="00B84C6C" w:rsidRDefault="003C4644">
      <w:pPr>
        <w:spacing w:after="0" w:line="600" w:lineRule="auto"/>
        <w:ind w:firstLine="720"/>
        <w:jc w:val="both"/>
        <w:rPr>
          <w:rFonts w:eastAsia="Times New Roman"/>
          <w:bCs/>
          <w:szCs w:val="24"/>
        </w:rPr>
      </w:pPr>
      <w:r>
        <w:rPr>
          <w:rFonts w:eastAsia="Times New Roman"/>
          <w:bCs/>
          <w:szCs w:val="24"/>
        </w:rPr>
        <w:t>Ας μη μιλήσουμε και για την ιδιαίτερ</w:t>
      </w:r>
      <w:r>
        <w:rPr>
          <w:rFonts w:eastAsia="Times New Roman"/>
          <w:bCs/>
          <w:szCs w:val="24"/>
        </w:rPr>
        <w:t xml:space="preserve">α προνομιακή μεταχείριση του ΟΔΙΑΓΕ, στον οποίο παραχωρούνται δωρεάν κατά χρήση ακίνητα του </w:t>
      </w:r>
      <w:r>
        <w:rPr>
          <w:rFonts w:eastAsia="Times New Roman"/>
          <w:bCs/>
          <w:szCs w:val="24"/>
        </w:rPr>
        <w:t>δ</w:t>
      </w:r>
      <w:r>
        <w:rPr>
          <w:rFonts w:eastAsia="Times New Roman"/>
          <w:bCs/>
          <w:szCs w:val="24"/>
        </w:rPr>
        <w:t xml:space="preserve">ημοσίου για την εξυπηρέτηση των σκοπών ίδρυσης και λειτουργίας του. </w:t>
      </w:r>
    </w:p>
    <w:p w14:paraId="498E4CA1" w14:textId="77777777" w:rsidR="00B84C6C" w:rsidRDefault="003C4644">
      <w:pPr>
        <w:spacing w:after="0" w:line="600" w:lineRule="auto"/>
        <w:ind w:firstLine="720"/>
        <w:jc w:val="both"/>
        <w:rPr>
          <w:rFonts w:eastAsia="Times New Roman"/>
          <w:bCs/>
          <w:szCs w:val="24"/>
        </w:rPr>
      </w:pPr>
      <w:r>
        <w:rPr>
          <w:rFonts w:eastAsia="Times New Roman"/>
          <w:bCs/>
          <w:szCs w:val="24"/>
        </w:rPr>
        <w:t>Υπενθυμίζουμε την περίπτωση αντίστοιχων, πολλά υποσχόμενων οργανισμών, που κατέληξαν να επιβαρ</w:t>
      </w:r>
      <w:r>
        <w:rPr>
          <w:rFonts w:eastAsia="Times New Roman"/>
          <w:bCs/>
          <w:szCs w:val="24"/>
        </w:rPr>
        <w:t xml:space="preserve">ύνουν τον κρατικό προϋπολογισμό, χωρίς αποτελέσματα, πλην της ικανοποίησης στενών κομματικών συμφερόντων. Ελπίζουμε ότι η </w:t>
      </w:r>
      <w:r>
        <w:rPr>
          <w:rFonts w:eastAsia="Times New Roman"/>
          <w:bCs/>
          <w:szCs w:val="24"/>
        </w:rPr>
        <w:lastRenderedPageBreak/>
        <w:t xml:space="preserve">περίπτωση του ΟΔΙΑΓΕ θα διαψεύσει τις εν προκειμένω ανησυχίες μας, τις οποίες διατυπώνουμε σε αυτή εδώ την Αίθουσα. </w:t>
      </w:r>
    </w:p>
    <w:p w14:paraId="498E4CA2" w14:textId="77777777" w:rsidR="00B84C6C" w:rsidRDefault="003C4644">
      <w:pPr>
        <w:spacing w:after="0" w:line="600" w:lineRule="auto"/>
        <w:ind w:firstLine="720"/>
        <w:jc w:val="both"/>
        <w:rPr>
          <w:rFonts w:eastAsia="Times New Roman"/>
          <w:bCs/>
          <w:szCs w:val="24"/>
        </w:rPr>
      </w:pPr>
      <w:r>
        <w:rPr>
          <w:rFonts w:eastAsia="Times New Roman"/>
          <w:bCs/>
          <w:szCs w:val="24"/>
        </w:rPr>
        <w:t>Επιπλέον, θα ήθελ</w:t>
      </w:r>
      <w:r>
        <w:rPr>
          <w:rFonts w:eastAsia="Times New Roman"/>
          <w:bCs/>
          <w:szCs w:val="24"/>
        </w:rPr>
        <w:t>α για άλλη μία φορά να αναφερθώ στους συνεταιρισμούς. Οι συνεταιρισμοί στην Ελλάδα των μικρών και μεσαίων παραγωγών μπορούν να εξασφαλίσουν δίκαιη τιμή για τους συμμετέχοντες παραγωγούς, την παράκαμψη των μεσαζόντων και την απευθείας σχέση παραγωγού-κατανα</w:t>
      </w:r>
      <w:r>
        <w:rPr>
          <w:rFonts w:eastAsia="Times New Roman"/>
          <w:bCs/>
          <w:szCs w:val="24"/>
        </w:rPr>
        <w:t xml:space="preserve">λωτή. Να προσφέρουν στον καταναλωτή ποιοτικό προϊόν σε καλή τιμή. Να αναδείξουν την κοινωνική ευθύνη του </w:t>
      </w:r>
      <w:proofErr w:type="spellStart"/>
      <w:r>
        <w:rPr>
          <w:rFonts w:eastAsia="Times New Roman"/>
          <w:bCs/>
          <w:szCs w:val="24"/>
        </w:rPr>
        <w:t>επιχειρείν</w:t>
      </w:r>
      <w:proofErr w:type="spellEnd"/>
      <w:r>
        <w:rPr>
          <w:rFonts w:eastAsia="Times New Roman"/>
          <w:bCs/>
          <w:szCs w:val="24"/>
        </w:rPr>
        <w:t xml:space="preserve"> και το συνεταιριστικό ιδεώδες. </w:t>
      </w:r>
    </w:p>
    <w:p w14:paraId="498E4CA3" w14:textId="77777777" w:rsidR="00B84C6C" w:rsidRDefault="003C4644">
      <w:pPr>
        <w:spacing w:after="0" w:line="600" w:lineRule="auto"/>
        <w:ind w:firstLine="720"/>
        <w:jc w:val="both"/>
        <w:rPr>
          <w:rFonts w:eastAsia="Times New Roman"/>
          <w:bCs/>
          <w:szCs w:val="24"/>
        </w:rPr>
      </w:pPr>
      <w:r>
        <w:rPr>
          <w:rFonts w:eastAsia="Times New Roman"/>
          <w:bCs/>
          <w:szCs w:val="24"/>
        </w:rPr>
        <w:t>Επίσης, μπορούν να αναζωογονήσουν την ελληνική περιφέρεια, προσφέροντας θέσεις εργασίας στους νέους που έχου</w:t>
      </w:r>
      <w:r>
        <w:rPr>
          <w:rFonts w:eastAsia="Times New Roman"/>
          <w:bCs/>
          <w:szCs w:val="24"/>
        </w:rPr>
        <w:t xml:space="preserve">ν ενδιαφέρον να ασχοληθούν με την πρωτογενή παραγωγή και να συμβάλουν έτσι στην αποκέντρωση.  </w:t>
      </w:r>
    </w:p>
    <w:p w14:paraId="498E4CA4" w14:textId="77777777" w:rsidR="00B84C6C" w:rsidRDefault="003C4644">
      <w:pPr>
        <w:spacing w:after="0" w:line="600" w:lineRule="auto"/>
        <w:ind w:firstLine="720"/>
        <w:jc w:val="both"/>
        <w:rPr>
          <w:rFonts w:eastAsia="Times New Roman"/>
          <w:bCs/>
          <w:szCs w:val="24"/>
        </w:rPr>
      </w:pPr>
      <w:r>
        <w:rPr>
          <w:rFonts w:eastAsia="Times New Roman"/>
          <w:bCs/>
          <w:szCs w:val="24"/>
        </w:rPr>
        <w:t>Θεωρούμε ότι οι συνεταιρισμοί, παρά την προβληματική τους λειτουργία, η οποία, μεταξύ άλλων, προκλήθηκε από κρατικές παρεμβάσεις, αποτελούν ελπίδα για την προώθη</w:t>
      </w:r>
      <w:r>
        <w:rPr>
          <w:rFonts w:eastAsia="Times New Roman"/>
          <w:bCs/>
          <w:szCs w:val="24"/>
        </w:rPr>
        <w:t>ση της πρωτογενούς παραγωγής, έναν τομέα στον οποίο η Ελλάδα έχει συγκεκριμένο πλεονέκτημα, με στόχο αφενός την εξασφάλιση διατροφικής επάρκειας της χώρας, αφ</w:t>
      </w:r>
      <w:r>
        <w:rPr>
          <w:rFonts w:eastAsia="Times New Roman"/>
          <w:bCs/>
          <w:szCs w:val="24"/>
        </w:rPr>
        <w:t xml:space="preserve">’ </w:t>
      </w:r>
      <w:r>
        <w:rPr>
          <w:rFonts w:eastAsia="Times New Roman"/>
          <w:bCs/>
          <w:szCs w:val="24"/>
        </w:rPr>
        <w:t xml:space="preserve">ετέρου την προώθηση της εξαγωγής επώνυμων και ποιοτικών αγροτικών προϊόντων. </w:t>
      </w:r>
    </w:p>
    <w:p w14:paraId="498E4CA5" w14:textId="77777777" w:rsidR="00B84C6C" w:rsidRDefault="003C4644">
      <w:pPr>
        <w:spacing w:after="0" w:line="600" w:lineRule="auto"/>
        <w:ind w:firstLine="720"/>
        <w:jc w:val="both"/>
        <w:rPr>
          <w:rFonts w:eastAsia="Times New Roman"/>
          <w:bCs/>
          <w:szCs w:val="24"/>
        </w:rPr>
      </w:pPr>
      <w:r>
        <w:rPr>
          <w:rFonts w:eastAsia="Times New Roman"/>
          <w:bCs/>
          <w:szCs w:val="24"/>
        </w:rPr>
        <w:t>Αξιότιμοι συνάδελφ</w:t>
      </w:r>
      <w:r>
        <w:rPr>
          <w:rFonts w:eastAsia="Times New Roman"/>
          <w:bCs/>
          <w:szCs w:val="24"/>
        </w:rPr>
        <w:t xml:space="preserve">οι, δεν μας επιτρέπεται ούτε στο τέταρτο κεφάλαιο να μην εκφράσουμε τις επιφυλάξεις μας στον βαθμό που προστέθηκαν δύο άρθρα εμβόλιμα και άσχετα με το περιεχόμενο του νομοσχεδίου. </w:t>
      </w:r>
    </w:p>
    <w:p w14:paraId="498E4CA6"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Η μεν πρώτη αφορά το άρθρο 18, στις μεταβατικές δηλαδή τοποθετήσεις προϊστα</w:t>
      </w:r>
      <w:r>
        <w:rPr>
          <w:rFonts w:eastAsia="Times New Roman"/>
          <w:szCs w:val="24"/>
        </w:rPr>
        <w:t>μένων, που για μια ακόμη φορά καταδεικνύουν την αναβλητικότητα της Κυβέρνησης στην προώθηση των απαιτούμενων μεταρρυθμίσεων και την εφαρμογή του νόμου. Αντ’ αυτού, προτιμά την επιλεκτική στελέχωση θέσεων ευθύνης με πρόσωπα της εμπιστοσύνης της Κυβέρνησης.</w:t>
      </w:r>
    </w:p>
    <w:p w14:paraId="498E4CA7"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Για να μην αναφερθώ, κύριοι συνάδελφοι, και στη νέα πριμοδότηση του νεοσύστατου ΟΑΣΘ σχετικά με το ΦΠΑ.</w:t>
      </w:r>
    </w:p>
    <w:p w14:paraId="498E4CA8"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Η Ένωση Κεντρώων θα ψηφίσει «παρών» στο συγκεκριμένο νομοσχέδιο και στα άρθρα όπως θα ακουστεί στην ψηφοφορία.</w:t>
      </w:r>
    </w:p>
    <w:p w14:paraId="498E4CA9"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Ευχαριστώ πολύ.</w:t>
      </w:r>
    </w:p>
    <w:p w14:paraId="498E4CAA"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ΠΡΟΕΔΡΕΥΟΥΣΑ (Αναστασία Χ</w:t>
      </w:r>
      <w:r>
        <w:rPr>
          <w:rFonts w:eastAsia="Times New Roman"/>
          <w:b/>
          <w:szCs w:val="24"/>
        </w:rPr>
        <w:t>ριστοδουλοπούλου):</w:t>
      </w:r>
      <w:r>
        <w:rPr>
          <w:rFonts w:eastAsia="Times New Roman"/>
          <w:szCs w:val="24"/>
        </w:rPr>
        <w:t xml:space="preserve"> Ευχαριστούμε.</w:t>
      </w:r>
    </w:p>
    <w:p w14:paraId="498E4CAB"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Τον λόγο έχει ο τελευταίος από τους ειδικούς αγορητές, ο  κ. </w:t>
      </w:r>
      <w:proofErr w:type="spellStart"/>
      <w:r>
        <w:rPr>
          <w:rFonts w:eastAsia="Times New Roman"/>
          <w:szCs w:val="24"/>
        </w:rPr>
        <w:t>Αμυράς</w:t>
      </w:r>
      <w:proofErr w:type="spellEnd"/>
      <w:r>
        <w:rPr>
          <w:rFonts w:eastAsia="Times New Roman"/>
          <w:szCs w:val="24"/>
        </w:rPr>
        <w:t xml:space="preserve"> από το Ποτάμι.</w:t>
      </w:r>
    </w:p>
    <w:p w14:paraId="498E4CAC"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κυρία Πρόεδρε.</w:t>
      </w:r>
    </w:p>
    <w:p w14:paraId="498E4CAD"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είναι -θα έλεγα- ένα από τα αγαπημένα θέματα και κλισέ οποιουδήποτε</w:t>
      </w:r>
      <w:r>
        <w:rPr>
          <w:rFonts w:eastAsia="Times New Roman"/>
          <w:szCs w:val="24"/>
        </w:rPr>
        <w:t xml:space="preserve"> σε έναν βαθμό έχει δημόσιο λόγο να τονίζει την πρωτεύουσα σημασία της αγροτικής ανάπτυξης στη χώρα μας τόσο στο πεδίο της παραγωγής όσο και της εμπορίας.</w:t>
      </w:r>
    </w:p>
    <w:p w14:paraId="498E4CAE"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Επομένως το παρόν σχέδιο νόμου θα έλεγα ότι ακολουθεί την πεπατημένη, δηλαδή αυτό που όλοι θέλουμε, ν</w:t>
      </w:r>
      <w:r>
        <w:rPr>
          <w:rFonts w:eastAsia="Times New Roman"/>
          <w:szCs w:val="24"/>
        </w:rPr>
        <w:t xml:space="preserve">α ενισχυθεί η πρωτογενής ελληνική παραγωγή με μια πρόσθετη υπεραξία του τελικού προϊόντος και να εναρμονίζει στην ουσία με καλύτερο τρόπο το </w:t>
      </w:r>
      <w:r>
        <w:rPr>
          <w:rFonts w:eastAsia="Times New Roman"/>
          <w:szCs w:val="24"/>
        </w:rPr>
        <w:t>Ε</w:t>
      </w:r>
      <w:r>
        <w:rPr>
          <w:rFonts w:eastAsia="Times New Roman"/>
          <w:szCs w:val="24"/>
        </w:rPr>
        <w:t xml:space="preserve">θνικό Δίκαιο και το τι πρέπει να κάνουν οι αρμόδιες αρχές με την </w:t>
      </w:r>
      <w:r>
        <w:rPr>
          <w:rFonts w:eastAsia="Times New Roman"/>
          <w:szCs w:val="24"/>
        </w:rPr>
        <w:t>ο</w:t>
      </w:r>
      <w:r>
        <w:rPr>
          <w:rFonts w:eastAsia="Times New Roman"/>
          <w:szCs w:val="24"/>
        </w:rPr>
        <w:t>δηγία 7 του 2011 της Ευρωπαϊκής Ένωσης.</w:t>
      </w:r>
    </w:p>
    <w:p w14:paraId="498E4CAF"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Παραγωγή</w:t>
      </w:r>
      <w:r>
        <w:rPr>
          <w:rFonts w:eastAsia="Times New Roman"/>
          <w:szCs w:val="24"/>
        </w:rPr>
        <w:t xml:space="preserve"> ποιοτικών προϊόντων και ανταγωνιστικών ελληνικών αγροτικών προϊόντων πρέπει να είναι ο στόχος μας. Εμείς βλέπουμε ότι το σχέδιο νόμου εδώ προσπαθεί να επιλύσει αρκετές από τις παθογένειες που αντιμετωπίζει ο χώρος και, πρώτα απ’ όλα, την καθυστέρηση στην </w:t>
      </w:r>
      <w:r>
        <w:rPr>
          <w:rFonts w:eastAsia="Times New Roman"/>
          <w:szCs w:val="24"/>
        </w:rPr>
        <w:t xml:space="preserve">εξόφληση των τιμολογίων, των παραγωγών και των μικρομεσαίων </w:t>
      </w:r>
      <w:proofErr w:type="spellStart"/>
      <w:r>
        <w:rPr>
          <w:rFonts w:eastAsia="Times New Roman"/>
          <w:szCs w:val="24"/>
        </w:rPr>
        <w:t>μεταποιητών</w:t>
      </w:r>
      <w:proofErr w:type="spellEnd"/>
      <w:r>
        <w:rPr>
          <w:rFonts w:eastAsia="Times New Roman"/>
          <w:szCs w:val="24"/>
        </w:rPr>
        <w:t xml:space="preserve"> από τους χονδρέμπορους και τις μεγάλες αλυσίδες των </w:t>
      </w:r>
      <w:proofErr w:type="spellStart"/>
      <w:r>
        <w:rPr>
          <w:rFonts w:eastAsia="Times New Roman"/>
          <w:szCs w:val="24"/>
        </w:rPr>
        <w:t>σούπερμάρκετ</w:t>
      </w:r>
      <w:proofErr w:type="spellEnd"/>
      <w:r>
        <w:rPr>
          <w:rFonts w:eastAsia="Times New Roman"/>
          <w:szCs w:val="24"/>
        </w:rPr>
        <w:t>.</w:t>
      </w:r>
    </w:p>
    <w:p w14:paraId="498E4CB0"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Όπως διαπιστώνει η αιτιολογική έκθεση του νομοσχεδίου, ήδη με τον παλαιότερο νόμο του 2013, τον ν.4152, η ελληνική νομ</w:t>
      </w:r>
      <w:r>
        <w:rPr>
          <w:rFonts w:eastAsia="Times New Roman"/>
          <w:szCs w:val="24"/>
        </w:rPr>
        <w:t xml:space="preserve">οθεσία είχε προχωρήσει στην προσαρμογή της στην ευρωπαϊκή οδηγία για να καταπολεμήσει αυτό το φαινόμενο των καθυστερήσεων πληρωμών, όπου βεβαίως στις εμπορικές συναλλαγές ο αδύναμος κρίκος είναι ο μικρός αγρότης, ο μικρός </w:t>
      </w:r>
      <w:proofErr w:type="spellStart"/>
      <w:r>
        <w:rPr>
          <w:rFonts w:eastAsia="Times New Roman"/>
          <w:szCs w:val="24"/>
        </w:rPr>
        <w:t>μεταποιητής</w:t>
      </w:r>
      <w:proofErr w:type="spellEnd"/>
      <w:r>
        <w:rPr>
          <w:rFonts w:eastAsia="Times New Roman"/>
          <w:szCs w:val="24"/>
        </w:rPr>
        <w:t>, ενώ ο ισχυρός παίκτης</w:t>
      </w:r>
      <w:r>
        <w:rPr>
          <w:rFonts w:eastAsia="Times New Roman"/>
          <w:szCs w:val="24"/>
        </w:rPr>
        <w:t xml:space="preserve"> είναι η αλυσίδα του </w:t>
      </w:r>
      <w:proofErr w:type="spellStart"/>
      <w:r>
        <w:rPr>
          <w:rFonts w:eastAsia="Times New Roman"/>
          <w:szCs w:val="24"/>
        </w:rPr>
        <w:t>σούπερμάρκετ</w:t>
      </w:r>
      <w:proofErr w:type="spellEnd"/>
      <w:r>
        <w:rPr>
          <w:rFonts w:eastAsia="Times New Roman"/>
          <w:szCs w:val="24"/>
        </w:rPr>
        <w:t xml:space="preserve"> και ο χονδρέμπορος. Όμως, παρά το γεγονός ότι είχαν γίνει και εκεί κάποια βήματα το 2013, δεν είδαμε και θεαματικές αλλαγές στο πεδίο.</w:t>
      </w:r>
    </w:p>
    <w:p w14:paraId="498E4CB1"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Επομένως θέλω να πω ότι όσους νόμους και να ψηφίσουμε, καλούς ή καλύτερους, αν δεν συνο</w:t>
      </w:r>
      <w:r>
        <w:rPr>
          <w:rFonts w:eastAsia="Times New Roman"/>
          <w:szCs w:val="24"/>
        </w:rPr>
        <w:t>δεύονται από έναν αποτελεσματικό μηχανισμό ελέγχου, θα είμαστε στο ίδιο σημείο όπως και πριν από τέσσερα χρόνια να ενσωματώνουμε τις ίδιες οδηγίες και κάποιες προβλέψεις και να μη φέρνουν αποτελέσματα. Εδώ, λοιπόν, θα έβαζα έναν τίτλο «Σίσυφος Ι», γιατί κά</w:t>
      </w:r>
      <w:r>
        <w:rPr>
          <w:rFonts w:eastAsia="Times New Roman"/>
          <w:szCs w:val="24"/>
        </w:rPr>
        <w:t>ποια στιγμή θα έρθω και στον «Σίσυφο ΙΙ».</w:t>
      </w:r>
    </w:p>
    <w:p w14:paraId="498E4CB2"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Άρα καλώς ψηφίζουμε την εξόφληση του τιμολογίου ή του δελτίου αποστολής εντός των εξήντα ημερών. Όμως, θέλω να ρωτήσω τον κύριο Υπουργό εάν είμαστε σίγουροι ότι υπάρχει επαρκής πρόβλεψη, επαρκής μηχανισμός ελέγχου </w:t>
      </w:r>
      <w:r>
        <w:rPr>
          <w:rFonts w:eastAsia="Times New Roman"/>
          <w:szCs w:val="24"/>
        </w:rPr>
        <w:t>μέσω των τραπεζών -που θα μας πείτε και με ποια κριτήρια θα γίνονται οι χρεώσεις και με ποιον τρόπο- ώστε οι τράπεζες θα κάνουν αυτό που δεν γινόταν τόσα χρόνια και έμεναν στη γωνία και στην άκρη οι μικροί Έλληνες παραγωγοί.</w:t>
      </w:r>
    </w:p>
    <w:p w14:paraId="498E4CB3"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Επίσης θα έλεγα ότι αναμένω από</w:t>
      </w:r>
      <w:r>
        <w:rPr>
          <w:rFonts w:eastAsia="Times New Roman"/>
          <w:szCs w:val="24"/>
        </w:rPr>
        <w:t xml:space="preserve"> την Κυβέρνηση και από τον κ. Αποστόλου ανάλογες νομοθετικές πρωτοβουλίες και για το σύνολο -θα έλεγα εγώ- των αγροτικών προϊόντων, για τα οποία παρατηρούνται καθυστερήσεις στην πληρωμή των παραγωγών. Ξέρουμε όλοι ότι υπάρχουν πάρα πολλές τέτοιες κατηγορίε</w:t>
      </w:r>
      <w:r>
        <w:rPr>
          <w:rFonts w:eastAsia="Times New Roman"/>
          <w:szCs w:val="24"/>
        </w:rPr>
        <w:t>ς και κυρίως στο ελεγκτικό πλαίσιο.</w:t>
      </w:r>
    </w:p>
    <w:p w14:paraId="498E4CB4"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Όπως ανέφερα και στις συνεδριάσεις της </w:t>
      </w:r>
      <w:r>
        <w:rPr>
          <w:rFonts w:eastAsia="Times New Roman"/>
          <w:szCs w:val="24"/>
        </w:rPr>
        <w:t>ε</w:t>
      </w:r>
      <w:r>
        <w:rPr>
          <w:rFonts w:eastAsia="Times New Roman"/>
          <w:szCs w:val="24"/>
        </w:rPr>
        <w:t xml:space="preserve">πιτροπής μας, είναι θετικό στοιχείο νομίζω εκ των ων ουκ άνευ, απαραίτητο, η σήμανση και η διασφάλιση αναγραφής προέλευσης για το γάλα, τα γαλακτοκομικά και το κρέας σε όλα τα </w:t>
      </w:r>
      <w:r>
        <w:rPr>
          <w:rFonts w:eastAsia="Times New Roman"/>
          <w:szCs w:val="24"/>
        </w:rPr>
        <w:t xml:space="preserve">στάδια παραγωγής. Πρέπει να προασπιστούν τα συμφέροντα των Ελλήνων γαλακτοπαραγωγών και </w:t>
      </w:r>
      <w:r>
        <w:rPr>
          <w:rFonts w:eastAsia="Times New Roman"/>
          <w:szCs w:val="24"/>
        </w:rPr>
        <w:lastRenderedPageBreak/>
        <w:t>των καταναλωτών και όχι μόνο στην Ελλάδα, αλλά και στο εξωτερικό, γιατί υπάρχει και η εξαγωγική διάσταση.</w:t>
      </w:r>
    </w:p>
    <w:p w14:paraId="498E4CB5"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Επίσης, ένα από τα άλλα κλισέ, που εγώ το θυμάμαι με πολύ έντα</w:t>
      </w:r>
      <w:r>
        <w:rPr>
          <w:rFonts w:eastAsia="Times New Roman"/>
          <w:szCs w:val="24"/>
        </w:rPr>
        <w:t>ση και εντυπώθηκε, θα έλεγα, και στη συλλογική μνήμη, επί Ανδρέα Παπανδρέου ακόμη, είναι το «Όχι στους μεσάζοντες». Έχουν περάσει τόσα χρόνια και ακόμα αγωνιζόμαστε να βγάλουμε τους μεσάζοντες από τον καταναλωτή και τη σχέση του με τον παραγωγό.</w:t>
      </w:r>
      <w:r>
        <w:rPr>
          <w:rFonts w:eastAsia="Times New Roman"/>
          <w:szCs w:val="24"/>
        </w:rPr>
        <w:t xml:space="preserve"> </w:t>
      </w:r>
      <w:r>
        <w:rPr>
          <w:rFonts w:eastAsia="Times New Roman"/>
          <w:szCs w:val="24"/>
        </w:rPr>
        <w:t xml:space="preserve">Είναι μια </w:t>
      </w:r>
      <w:r>
        <w:rPr>
          <w:rFonts w:eastAsia="Times New Roman"/>
          <w:szCs w:val="24"/>
        </w:rPr>
        <w:t xml:space="preserve">τεράστια παθογένεια, που ελπίζω τώρα να γίνει ένα πρώτο βήμα για να αντιμετωπιστεί. Λιγότεροι μεσάζοντες ή και καθόλου μεσάζοντες σημαίνει καλύτερη τιμή για τον καταναλωτή και σαφέστατα υψηλότερη ποιότητα ως ένας τρόπος εξασφάλισής της. </w:t>
      </w:r>
    </w:p>
    <w:p w14:paraId="498E4CB6" w14:textId="77777777" w:rsidR="00B84C6C" w:rsidRDefault="003C4644">
      <w:pPr>
        <w:spacing w:after="0" w:line="600" w:lineRule="auto"/>
        <w:ind w:firstLine="720"/>
        <w:jc w:val="both"/>
        <w:rPr>
          <w:rFonts w:eastAsia="Times New Roman"/>
          <w:szCs w:val="24"/>
        </w:rPr>
      </w:pPr>
      <w:r>
        <w:rPr>
          <w:rFonts w:eastAsia="Times New Roman"/>
          <w:szCs w:val="24"/>
        </w:rPr>
        <w:t>Οι κυρώσεις του άρ</w:t>
      </w:r>
      <w:r>
        <w:rPr>
          <w:rFonts w:eastAsia="Times New Roman"/>
          <w:szCs w:val="24"/>
        </w:rPr>
        <w:t xml:space="preserve">θρου 4 είναι πολύ σωστές, αλλά θα έλεγα ότι χρειάστηκε μια πρόνοια για εφαρμογή της αναλογικότητας επί της αξίας του τιμολογίου, ώστε ναι μεν να τιμωρήσουμε τον παραβάτη, αλλά όχι να τον εξαφανίσουμε, να τον εξοντώσουμε. Η πρόσκαιρη διαγραφή από το Ενιαίο </w:t>
      </w:r>
      <w:r>
        <w:rPr>
          <w:rFonts w:eastAsia="Times New Roman"/>
          <w:szCs w:val="24"/>
        </w:rPr>
        <w:t xml:space="preserve">Μητρώο Εμπόρων Αγροτικών Προϊόντων του παραβάτη κατ’ εξακολούθηση είναι θετικό μέτρο, το βλέπουμε θετικά. </w:t>
      </w:r>
    </w:p>
    <w:p w14:paraId="498E4CB7" w14:textId="77777777" w:rsidR="00B84C6C" w:rsidRDefault="003C4644">
      <w:pPr>
        <w:spacing w:after="0" w:line="600" w:lineRule="auto"/>
        <w:ind w:firstLine="720"/>
        <w:jc w:val="both"/>
        <w:rPr>
          <w:rFonts w:eastAsia="Times New Roman"/>
          <w:szCs w:val="24"/>
        </w:rPr>
      </w:pPr>
      <w:r>
        <w:rPr>
          <w:rFonts w:eastAsia="Times New Roman"/>
          <w:szCs w:val="24"/>
        </w:rPr>
        <w:t>Για να έρθω στις αλιευτικές εκμεταλλεύσεις, εδώ έχουμε την τροποποίηση των διατάξεων του ν.420/1970, δηλαδή έχουν περάσει σχεδόν πενήντα χρόνια και σ</w:t>
      </w:r>
      <w:r>
        <w:rPr>
          <w:rFonts w:eastAsia="Times New Roman"/>
          <w:szCs w:val="24"/>
        </w:rPr>
        <w:t>το μεσοδιάστημα αυτό των πέντε δεκαετιών δεν έχει γίνει κα</w:t>
      </w:r>
      <w:r>
        <w:rPr>
          <w:rFonts w:eastAsia="Times New Roman"/>
          <w:szCs w:val="24"/>
        </w:rPr>
        <w:t>μ</w:t>
      </w:r>
      <w:r>
        <w:rPr>
          <w:rFonts w:eastAsia="Times New Roman"/>
          <w:szCs w:val="24"/>
        </w:rPr>
        <w:t>μία ρύθμιση ενός χώρου που θα έπρεπε να είναι προνομιούχος για την πολιτεία, σε ό,τι αφορά δηλαδή τα α</w:t>
      </w:r>
      <w:r>
        <w:rPr>
          <w:rFonts w:eastAsia="Times New Roman"/>
          <w:szCs w:val="24"/>
        </w:rPr>
        <w:lastRenderedPageBreak/>
        <w:t>ποτελέσματα που παράγει. Οι αλιευτικοί συνεταιρισμοί σαφέστατα χρειάζονται ενίσχυση, αλλά πρώτα</w:t>
      </w:r>
      <w:r>
        <w:rPr>
          <w:rFonts w:eastAsia="Times New Roman"/>
          <w:szCs w:val="24"/>
        </w:rPr>
        <w:t xml:space="preserve"> εξυγίανση. Οι τόποι αλιείας πρέπει σαφέστατα να κρίνονται από τον βαθμό της βιωσιμότητάς τους για το πώς θα αποδίδονται και σε τι ένταση αλίευσης από εκείνους που θα εκμεταλλεύονται τα νερά, ιδίως οι λιμνοθάλασσες, που συνιστούν ιδιαιτέρως ευαίσθητα οικοσ</w:t>
      </w:r>
      <w:r>
        <w:rPr>
          <w:rFonts w:eastAsia="Times New Roman"/>
          <w:szCs w:val="24"/>
        </w:rPr>
        <w:t>υστήματα.</w:t>
      </w:r>
    </w:p>
    <w:p w14:paraId="498E4CB8" w14:textId="77777777" w:rsidR="00B84C6C" w:rsidRDefault="003C4644">
      <w:pPr>
        <w:spacing w:after="0" w:line="600" w:lineRule="auto"/>
        <w:ind w:firstLine="720"/>
        <w:jc w:val="both"/>
        <w:rPr>
          <w:rFonts w:eastAsia="Times New Roman"/>
          <w:szCs w:val="24"/>
        </w:rPr>
      </w:pPr>
      <w:r>
        <w:rPr>
          <w:rFonts w:eastAsia="Times New Roman"/>
          <w:szCs w:val="24"/>
        </w:rPr>
        <w:t xml:space="preserve">Και να μην ξεχνάμε την </w:t>
      </w:r>
      <w:proofErr w:type="spellStart"/>
      <w:r>
        <w:rPr>
          <w:rFonts w:eastAsia="Times New Roman"/>
          <w:szCs w:val="24"/>
        </w:rPr>
        <w:t>υπεραλίευση</w:t>
      </w:r>
      <w:proofErr w:type="spellEnd"/>
      <w:r>
        <w:rPr>
          <w:rFonts w:eastAsia="Times New Roman"/>
          <w:szCs w:val="24"/>
        </w:rPr>
        <w:t xml:space="preserve">, τη μόλυνση των υδάτων και των αλιευμάτων και βεβαίως την αύξηση της φορολόγησης, την αύξηση της τιμής των καυσίμων, που συνθέτουν ένα δύσκολο περιβάλλον για τους αλιείς. </w:t>
      </w:r>
    </w:p>
    <w:p w14:paraId="498E4CB9" w14:textId="77777777" w:rsidR="00B84C6C" w:rsidRDefault="003C4644">
      <w:pPr>
        <w:spacing w:after="0" w:line="600" w:lineRule="auto"/>
        <w:ind w:firstLine="720"/>
        <w:jc w:val="both"/>
        <w:rPr>
          <w:rFonts w:eastAsia="Times New Roman"/>
          <w:szCs w:val="24"/>
        </w:rPr>
      </w:pPr>
      <w:r>
        <w:rPr>
          <w:rFonts w:eastAsia="Times New Roman"/>
          <w:szCs w:val="24"/>
        </w:rPr>
        <w:t xml:space="preserve">Θα διαφωνήσω κι εγώ με την απ’ ευθείας </w:t>
      </w:r>
      <w:r>
        <w:rPr>
          <w:rFonts w:eastAsia="Times New Roman"/>
          <w:szCs w:val="24"/>
        </w:rPr>
        <w:t xml:space="preserve">ανάθεση στους συνεταιρισμούς. Υπάρχει ο νόμος για τις δημόσιες συμβάσεις. Γιατί δεν τον ακολουθούμε; Εάν είναι εξαιρετικό το μέτρο, τότε ναι. Όμως, εδώ δεν μιλάμε για ένα εξαιρετικό μέτρο, αλλά για τη θέσπιση ενός κανόνα. </w:t>
      </w:r>
    </w:p>
    <w:p w14:paraId="498E4CBA" w14:textId="77777777" w:rsidR="00B84C6C" w:rsidRDefault="003C4644">
      <w:pPr>
        <w:spacing w:after="0" w:line="600" w:lineRule="auto"/>
        <w:ind w:firstLine="720"/>
        <w:jc w:val="both"/>
        <w:rPr>
          <w:rFonts w:eastAsia="Times New Roman"/>
          <w:szCs w:val="24"/>
        </w:rPr>
      </w:pPr>
      <w:r>
        <w:rPr>
          <w:rFonts w:eastAsia="Times New Roman"/>
          <w:szCs w:val="24"/>
        </w:rPr>
        <w:t xml:space="preserve">Θα πρέπει, λοιπόν, και για λόγους διαφάνειας και για λόγους ισότητας στην πρόσβαση αλιέων επί του αντικειμένου εκμετάλλευσης να γίνονται οπωσδήποτε διαγωνισμοί. </w:t>
      </w:r>
    </w:p>
    <w:p w14:paraId="498E4CBB" w14:textId="77777777" w:rsidR="00B84C6C" w:rsidRDefault="003C4644">
      <w:pPr>
        <w:spacing w:after="0" w:line="600" w:lineRule="auto"/>
        <w:ind w:firstLine="720"/>
        <w:jc w:val="both"/>
        <w:rPr>
          <w:rFonts w:eastAsia="Times New Roman"/>
          <w:szCs w:val="24"/>
        </w:rPr>
      </w:pPr>
      <w:r>
        <w:rPr>
          <w:rFonts w:eastAsia="Times New Roman"/>
          <w:szCs w:val="24"/>
        </w:rPr>
        <w:t>Επίσης είναι προβληματικό ότι βάσει έκθεσης του Γενικού Λογιστηρίου του Κράτους προβλέπεται μι</w:t>
      </w:r>
      <w:r>
        <w:rPr>
          <w:rFonts w:eastAsia="Times New Roman"/>
          <w:szCs w:val="24"/>
        </w:rPr>
        <w:t xml:space="preserve">α δαπάνη συνολικού ύψους 400 ευρώ και μια εξοικονόμηση δαπανών 14.000 ευρώ. Υπάρχει μια ανισορροπία, την οποία δεν ξέρω πώς σκοπεύει η Κυβέρνηση να την ισοσκελίσει. </w:t>
      </w:r>
    </w:p>
    <w:p w14:paraId="498E4CBC" w14:textId="77777777" w:rsidR="00B84C6C" w:rsidRDefault="003C4644">
      <w:pPr>
        <w:spacing w:after="0" w:line="600" w:lineRule="auto"/>
        <w:ind w:firstLine="720"/>
        <w:jc w:val="both"/>
        <w:rPr>
          <w:rFonts w:eastAsia="Times New Roman"/>
          <w:szCs w:val="24"/>
        </w:rPr>
      </w:pPr>
      <w:r>
        <w:rPr>
          <w:rFonts w:eastAsia="Times New Roman"/>
          <w:szCs w:val="24"/>
        </w:rPr>
        <w:lastRenderedPageBreak/>
        <w:t>Επίσης θεωρώ προβληματική στο άρθρο 12 την τροποποίηση των διατάξεων του ν.2637/1998. Το ξ</w:t>
      </w:r>
      <w:r>
        <w:rPr>
          <w:rFonts w:eastAsia="Times New Roman"/>
          <w:szCs w:val="24"/>
        </w:rPr>
        <w:t xml:space="preserve">αναλέμε ότι, αντί της κατάργησης δύο θέσεων ειδικών επιστημόνων, θα πρέπει να διατηρηθεί μία θέση ειδικού επιστήμονα οπωσδήποτε και να αφαιρεθεί η μία από τις δύο θέσεις εκπροσώπησης του Υπουργείου. </w:t>
      </w:r>
    </w:p>
    <w:p w14:paraId="498E4CBD" w14:textId="77777777" w:rsidR="00B84C6C" w:rsidRDefault="003C4644">
      <w:pPr>
        <w:spacing w:after="0" w:line="600" w:lineRule="auto"/>
        <w:ind w:firstLine="720"/>
        <w:jc w:val="both"/>
        <w:rPr>
          <w:rFonts w:eastAsia="Times New Roman"/>
          <w:szCs w:val="24"/>
        </w:rPr>
      </w:pPr>
      <w:r>
        <w:rPr>
          <w:rFonts w:eastAsia="Times New Roman"/>
          <w:szCs w:val="24"/>
        </w:rPr>
        <w:t>Αναρωτιέμαι και πάλι, για ποιον λόγο πρέπει ο Υπουργός ν</w:t>
      </w:r>
      <w:r>
        <w:rPr>
          <w:rFonts w:eastAsia="Times New Roman"/>
          <w:szCs w:val="24"/>
        </w:rPr>
        <w:t xml:space="preserve">α διορίζει τον </w:t>
      </w:r>
      <w:r>
        <w:rPr>
          <w:rFonts w:eastAsia="Times New Roman"/>
          <w:szCs w:val="24"/>
        </w:rPr>
        <w:t>γ</w:t>
      </w:r>
      <w:r>
        <w:rPr>
          <w:rFonts w:eastAsia="Times New Roman"/>
          <w:szCs w:val="24"/>
        </w:rPr>
        <w:t xml:space="preserve">ενικό </w:t>
      </w:r>
      <w:r>
        <w:rPr>
          <w:rFonts w:eastAsia="Times New Roman"/>
          <w:szCs w:val="24"/>
        </w:rPr>
        <w:t>δ</w:t>
      </w:r>
      <w:r>
        <w:rPr>
          <w:rFonts w:eastAsia="Times New Roman"/>
          <w:szCs w:val="24"/>
        </w:rPr>
        <w:t xml:space="preserve">ιευθυντή του ΟΠΕΚΕΠΕ. Πρόεδρος, αντιπρόεδροι και γενικός διευθυντής ενός νομικού προσώπου ιδιωτικού δικαίου δεν πρέπει να ορίζονται από κανέναν υπουργό. Εδώ θέλουμε ανοιχτές διαδικασίες. </w:t>
      </w:r>
    </w:p>
    <w:p w14:paraId="498E4CBE" w14:textId="77777777" w:rsidR="00B84C6C" w:rsidRDefault="003C4644">
      <w:pPr>
        <w:spacing w:after="0" w:line="600" w:lineRule="auto"/>
        <w:ind w:firstLine="720"/>
        <w:jc w:val="both"/>
        <w:rPr>
          <w:rFonts w:eastAsia="Times New Roman"/>
          <w:szCs w:val="24"/>
        </w:rPr>
      </w:pPr>
      <w:r>
        <w:rPr>
          <w:rFonts w:eastAsia="Times New Roman"/>
          <w:szCs w:val="24"/>
        </w:rPr>
        <w:t>Επίσης, ποια θα είναι η ετήσια δαπάνη, που αν</w:t>
      </w:r>
      <w:r>
        <w:rPr>
          <w:rFonts w:eastAsia="Times New Roman"/>
          <w:szCs w:val="24"/>
        </w:rPr>
        <w:t>έφερα και λίγο πριν, από την καταβολή αμοιβής στα τραπεζικά ιδρύματα, για τις εργασίες ελέγχου εξόφλησης των τιμολογίων και των επιταγών; Είναι απροσδιόριστη. Και πώς θα χρεώνουν οι τράπεζες; Αυτά ποιος θα τα ρυθμίσει; Οι τράπεζες ή η αντίστοιχη μηχανή της</w:t>
      </w:r>
      <w:r>
        <w:rPr>
          <w:rFonts w:eastAsia="Times New Roman"/>
          <w:szCs w:val="24"/>
        </w:rPr>
        <w:t xml:space="preserve"> διοίκησης, υπουργοί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498E4CBF" w14:textId="77777777" w:rsidR="00B84C6C" w:rsidRDefault="003C4644">
      <w:pPr>
        <w:spacing w:after="0" w:line="600" w:lineRule="auto"/>
        <w:ind w:firstLine="720"/>
        <w:jc w:val="both"/>
        <w:rPr>
          <w:rFonts w:eastAsia="Times New Roman"/>
          <w:szCs w:val="24"/>
        </w:rPr>
      </w:pPr>
      <w:r>
        <w:rPr>
          <w:rFonts w:eastAsia="Times New Roman"/>
          <w:szCs w:val="24"/>
        </w:rPr>
        <w:t>Και έρχομαι στον «Σίσυφο νούμερο 2» και λέω καλά όλα αυτά, να γίνονται τα πρώτα βήματα για τη σήμανση, για το ένα και για το άλλο. Όμως, πείτε μου εσείς για την Ήπειρο και έχουμε εδώ τον καλό συνάδελφο τον κ. Καραγιάννη, που είν</w:t>
      </w:r>
      <w:r>
        <w:rPr>
          <w:rFonts w:eastAsia="Times New Roman"/>
          <w:szCs w:val="24"/>
        </w:rPr>
        <w:t>αι ο εισηγητής του ΣΥΡΙΖΑ για το νομοσχέδιο.</w:t>
      </w:r>
    </w:p>
    <w:p w14:paraId="498E4CC0" w14:textId="77777777" w:rsidR="00B84C6C" w:rsidRDefault="003C4644">
      <w:pPr>
        <w:spacing w:after="0"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Και από τα Γιάννενα! </w:t>
      </w:r>
    </w:p>
    <w:p w14:paraId="498E4CC1" w14:textId="77777777" w:rsidR="00B84C6C" w:rsidRDefault="003C4644">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Βεβαίως. Όλοι οι Γιαννιώτες έχουμε κάνει λόμπι εδώ, Υπουργέ. </w:t>
      </w:r>
    </w:p>
    <w:p w14:paraId="498E4CC2" w14:textId="77777777" w:rsidR="00B84C6C" w:rsidRDefault="003C4644">
      <w:pPr>
        <w:spacing w:after="0" w:line="600" w:lineRule="auto"/>
        <w:ind w:firstLine="720"/>
        <w:jc w:val="both"/>
        <w:rPr>
          <w:rFonts w:eastAsia="Times New Roman"/>
          <w:szCs w:val="24"/>
        </w:rPr>
      </w:pPr>
      <w:r>
        <w:rPr>
          <w:rFonts w:eastAsia="Times New Roman"/>
          <w:szCs w:val="24"/>
        </w:rPr>
        <w:lastRenderedPageBreak/>
        <w:t>Και τώρα θα ακούσετε ότι δεν πρέπει να ρίχνουμε το νερό στον κουβά και ο κουβάς να έχει τρ</w:t>
      </w:r>
      <w:r>
        <w:rPr>
          <w:rFonts w:eastAsia="Times New Roman"/>
          <w:szCs w:val="24"/>
        </w:rPr>
        <w:t xml:space="preserve">ύπα και να φεύγει. Καλή η προσπάθεια για την προστασία της πρωτογενούς παραγωγής, αλλά πείτε μου τώρα πώς θα αισθάνονται οι καλλιεργητές στην Ήπειρο, στις </w:t>
      </w:r>
      <w:proofErr w:type="spellStart"/>
      <w:r>
        <w:rPr>
          <w:rFonts w:eastAsia="Times New Roman"/>
          <w:szCs w:val="24"/>
        </w:rPr>
        <w:t>παρακαλάμιες</w:t>
      </w:r>
      <w:proofErr w:type="spellEnd"/>
      <w:r>
        <w:rPr>
          <w:rFonts w:eastAsia="Times New Roman"/>
          <w:szCs w:val="24"/>
        </w:rPr>
        <w:t xml:space="preserve"> περιοχές, όταν τη Δευτέρα που μας πέρασε, πριν από τρεις ημέρες, μεγάλες ποσότητες λυματ</w:t>
      </w:r>
      <w:r>
        <w:rPr>
          <w:rFonts w:eastAsia="Times New Roman"/>
          <w:szCs w:val="24"/>
        </w:rPr>
        <w:t xml:space="preserve">ολάσπης και αποβλήτων από τη Βιομηχανική Περιοχή Ιωαννίνων απορρίφθηκαν στην τάφρο της </w:t>
      </w:r>
      <w:proofErr w:type="spellStart"/>
      <w:r>
        <w:rPr>
          <w:rFonts w:eastAsia="Times New Roman"/>
          <w:szCs w:val="24"/>
        </w:rPr>
        <w:t>Λαψίστας</w:t>
      </w:r>
      <w:proofErr w:type="spellEnd"/>
      <w:r>
        <w:rPr>
          <w:rFonts w:eastAsia="Times New Roman"/>
          <w:szCs w:val="24"/>
        </w:rPr>
        <w:t xml:space="preserve"> και κατέληξαν στον ποταμό Καλαμά. </w:t>
      </w:r>
    </w:p>
    <w:p w14:paraId="498E4CC3"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το πω απλά: Ξυπνούν τη Δευτέρα οι κάτοικοι του χωριού της </w:t>
      </w:r>
      <w:proofErr w:type="spellStart"/>
      <w:r>
        <w:rPr>
          <w:rFonts w:eastAsia="Times New Roman" w:cs="Times New Roman"/>
          <w:szCs w:val="24"/>
        </w:rPr>
        <w:t>Κληματιάς</w:t>
      </w:r>
      <w:proofErr w:type="spellEnd"/>
      <w:r>
        <w:rPr>
          <w:rFonts w:eastAsia="Times New Roman" w:cs="Times New Roman"/>
          <w:szCs w:val="24"/>
        </w:rPr>
        <w:t>, που έχουν εκεί αγροτική παραγωγή και βλέπουν νεκρά ψά</w:t>
      </w:r>
      <w:r>
        <w:rPr>
          <w:rFonts w:eastAsia="Times New Roman" w:cs="Times New Roman"/>
          <w:szCs w:val="24"/>
        </w:rPr>
        <w:t xml:space="preserve">ρια, αστικά λύματα, λύματα της βιομηχανικής περιοχής στα χωράφια τους και στο ποτάμι, στον Καλαμά </w:t>
      </w:r>
      <w:r>
        <w:rPr>
          <w:rFonts w:eastAsia="Times New Roman" w:cs="Times New Roman"/>
          <w:szCs w:val="24"/>
        </w:rPr>
        <w:t>π</w:t>
      </w:r>
      <w:r>
        <w:rPr>
          <w:rFonts w:eastAsia="Times New Roman" w:cs="Times New Roman"/>
          <w:szCs w:val="24"/>
        </w:rPr>
        <w:t>οταμό, ο οποίος είναι ένα υπέροχο ποτάμι, είναι ο έβδομος μεγαλύτερος της Ελλάδας. Είναι ένα αγροτικό και εργατικό και με προσφορά ποτάμι, διότι υδρεύει χιλι</w:t>
      </w:r>
      <w:r>
        <w:rPr>
          <w:rFonts w:eastAsia="Times New Roman" w:cs="Times New Roman"/>
          <w:szCs w:val="24"/>
        </w:rPr>
        <w:t xml:space="preserve">άδες στρέμματα καλλιεργειών, είκοσι πέντε χιλιάδες στρέμματα καλλιεργειών. </w:t>
      </w:r>
    </w:p>
    <w:p w14:paraId="498E4CC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Πείτε μου εσείς, λοιπόν, τώρα: Δεν πάνε να ψηφίζουν αυτοί τον νόμο, όταν από το ένα χέρι βοηθάμε την πρωτογενή παραγωγή και από το άλλο υπάρχει αυτή η ανεξέλεγκτη περιβαλλοντική κα</w:t>
      </w:r>
      <w:r>
        <w:rPr>
          <w:rFonts w:eastAsia="Times New Roman" w:cs="Times New Roman"/>
          <w:szCs w:val="24"/>
        </w:rPr>
        <w:t xml:space="preserve">τάσταση σε μια τέτοια περιοχή; Πόσο πίσω οδηγεί αυτό τους αγρότες της Ηπείρου -για παράδειγμα- και της ευρύτερης περιοχής των Ιωαννίνων; </w:t>
      </w:r>
    </w:p>
    <w:p w14:paraId="498E4CC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Εσπεριδοειδή, τριφύλλια, καλαμπόκι, βιότοποι και καταφύγια για άγρια ζωή και βεβαίως μια εκπληκτική πανίδα και χλωρίδα</w:t>
      </w:r>
      <w:r>
        <w:rPr>
          <w:rFonts w:eastAsia="Times New Roman" w:cs="Times New Roman"/>
          <w:szCs w:val="24"/>
        </w:rPr>
        <w:t xml:space="preserve">, αρκετά ενδημικά είδη βρίσκονται σε κίνδυνο. </w:t>
      </w:r>
    </w:p>
    <w:p w14:paraId="498E4CC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παρακολουθώ την κίνηση «Καθαρός Καλαμάς», τον Αντιπρόεδρό της κ. Θανάση Τσεκούρα, ο οποίος έκανε καταγγελίες -και θα τις καταθέσω εδώ για τα Πρακτικά- διότι οι ποσότητες που απορρίφθηκαν ήταν όχι απλώς μεγ</w:t>
      </w:r>
      <w:r>
        <w:rPr>
          <w:rFonts w:eastAsia="Times New Roman" w:cs="Times New Roman"/>
          <w:szCs w:val="24"/>
        </w:rPr>
        <w:t xml:space="preserve">άλες, ήταν υπερβολικά μεγάλες και οδηγούν την αγροτική παραγωγή πίσω. </w:t>
      </w:r>
    </w:p>
    <w:p w14:paraId="498E4CC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Αφήνω, λοιπόν, το ρεαλιστικό παράδειγμα του Καλαμά </w:t>
      </w:r>
      <w:r>
        <w:rPr>
          <w:rFonts w:eastAsia="Times New Roman" w:cs="Times New Roman"/>
          <w:szCs w:val="24"/>
        </w:rPr>
        <w:t>π</w:t>
      </w:r>
      <w:r>
        <w:rPr>
          <w:rFonts w:eastAsia="Times New Roman" w:cs="Times New Roman"/>
          <w:szCs w:val="24"/>
        </w:rPr>
        <w:t>οταμού, για να έρθω και να καταλήξω στην ομιλία μου, λέγοντας ότι δεν αρκεί να διεκδικούμε μόνο ευρωπαϊκές χρηματοδοτήσεις, αλλά πρέπ</w:t>
      </w:r>
      <w:r>
        <w:rPr>
          <w:rFonts w:eastAsia="Times New Roman" w:cs="Times New Roman"/>
          <w:szCs w:val="24"/>
        </w:rPr>
        <w:t xml:space="preserve">ει να δημιουργήσουμε ένα ισοζύγιο –θα έλεγα- εξυγιαντικό για το περιβάλλον. Πρέπει να κινητοποιηθούν όλες οι δυνάμεις γύρω από τον αγρότη. </w:t>
      </w:r>
    </w:p>
    <w:p w14:paraId="498E4CC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Θέλουμε τον αγρότη που προσπαθεί, τον αγρότη που επίσης θέλει να προχωρήσει μπροστά, να κάνει έρευνα, να εξελίξει τα</w:t>
      </w:r>
      <w:r>
        <w:rPr>
          <w:rFonts w:eastAsia="Times New Roman" w:cs="Times New Roman"/>
          <w:szCs w:val="24"/>
        </w:rPr>
        <w:t xml:space="preserve"> προϊόντα του και την παραγωγή του. Τέτοιους αγρότες θέλουμε. </w:t>
      </w:r>
    </w:p>
    <w:p w14:paraId="498E4CC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οφείλει να ακολουθήσει, όχι ασθμαίνοντας, αλλά τρέχοντας, πριν καν εκδηλωθεί η ανάγκη για αυτό που σας είπα, για τη δημιουργία δηλαδή προϊόντων πρωτογενούς</w:t>
      </w:r>
      <w:r>
        <w:rPr>
          <w:rFonts w:eastAsia="Times New Roman" w:cs="Times New Roman"/>
          <w:szCs w:val="24"/>
        </w:rPr>
        <w:t xml:space="preserve"> παραγωγής και μεταποιητικής υψηλής υπεραξίας. </w:t>
      </w:r>
    </w:p>
    <w:p w14:paraId="498E4CC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είμαστε θετικοί, θα ψηφίσουμε το σχέδιο νόμου. </w:t>
      </w:r>
    </w:p>
    <w:p w14:paraId="498E4CC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τις τροπολογίες, βέβαια, έχω κάποια θέματα, κύριε Υπουργέ.</w:t>
      </w:r>
    </w:p>
    <w:p w14:paraId="498E4CC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παράδειγμα, η τροπολογία του Υπουργείου Διοικητικής Ανασυγκρότησης πριμοδοτεί όσους τυγχάνει να ασκούν ήδη διευθυντικά καθήκοντα και δεν εισάγει κριτήρια αξιολόγησης. Θα πούμε «όχι» σε αυτή την τροπολογία. </w:t>
      </w:r>
    </w:p>
    <w:p w14:paraId="498E4CC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πούμε ότι η τροπολογία της Δημοκρατ</w:t>
      </w:r>
      <w:r>
        <w:rPr>
          <w:rFonts w:eastAsia="Times New Roman" w:cs="Times New Roman"/>
          <w:szCs w:val="24"/>
        </w:rPr>
        <w:t xml:space="preserve">ικής Συμπαράταξης είναι θετική. Αντιμετωπίζει την κατάσταση. Δεν επιβαρύνει τον προϋπολογισμό του ΕΛΓΑ. </w:t>
      </w:r>
    </w:p>
    <w:p w14:paraId="498E4CC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θα θέλαμε και εδώ να ακούσουμε την άποψή σας. Εμείς τη βρίσκουμε θετική. </w:t>
      </w:r>
    </w:p>
    <w:p w14:paraId="498E4CC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τώρα στην τροπολογία για τον ΟΑΣΘ, εδώ έχουμε μια προ</w:t>
      </w:r>
      <w:r>
        <w:rPr>
          <w:rFonts w:eastAsia="Times New Roman" w:cs="Times New Roman"/>
          <w:szCs w:val="24"/>
        </w:rPr>
        <w:t xml:space="preserve">βληματική κατάσταση. Και θα επαναφέρω εδώ τη δική μου πρόταση. Θα μου πείτε ότι τώρα πια είναι νόμος του κράτους ότι ο ΟΑΣΘ είναι κρατικός έστω πρόσκαιρα, για ενάμιση, δυο χρόνια, γιατί μετά απελευθερώνεται το μεταφορικό έργο. </w:t>
      </w:r>
    </w:p>
    <w:p w14:paraId="498E4CD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θα σας έλεγα να τολμήσου</w:t>
      </w:r>
      <w:r>
        <w:rPr>
          <w:rFonts w:eastAsia="Times New Roman" w:cs="Times New Roman"/>
          <w:szCs w:val="24"/>
        </w:rPr>
        <w:t xml:space="preserve">με να εμπιστευθούμε τους Έλληνες ιδιώτες επιχειρηματίες, μικρούς επιχειρηματίες. Μικρός επιχειρηματίας μπορεί να είναι και εκείνος που λιώνει στο τιμόνι σήμερα στον ΟΑΣΘ, που μπορεί όμως να κάνει μια σύμπραξη με κάποιους άλλους οδηγούς και να διεκδικήσει, </w:t>
      </w:r>
      <w:r>
        <w:rPr>
          <w:rFonts w:eastAsia="Times New Roman" w:cs="Times New Roman"/>
          <w:szCs w:val="24"/>
        </w:rPr>
        <w:t xml:space="preserve">εάν του δίνατε εσείς αυτή τη δυνατότητα, ένα δρομολόγιο, ένα πακέτο δρομολογίων. Εδώ δεν χρειάζεται να </w:t>
      </w:r>
      <w:r>
        <w:rPr>
          <w:rFonts w:eastAsia="Times New Roman" w:cs="Times New Roman"/>
          <w:szCs w:val="24"/>
        </w:rPr>
        <w:lastRenderedPageBreak/>
        <w:t xml:space="preserve">κρατικοποιούμε τον </w:t>
      </w:r>
      <w:r>
        <w:rPr>
          <w:rFonts w:eastAsia="Times New Roman" w:cs="Times New Roman"/>
          <w:szCs w:val="24"/>
        </w:rPr>
        <w:t>ο</w:t>
      </w:r>
      <w:r>
        <w:rPr>
          <w:rFonts w:eastAsia="Times New Roman" w:cs="Times New Roman"/>
          <w:szCs w:val="24"/>
        </w:rPr>
        <w:t>ργανισμό του μεταφορικού έργου. Χρειάζεται να δίνουμε τη δυνατότητα σε ιδιώτες γύρω από αυτό το μεταφορικό έργο να διεκδικήσουν κάποι</w:t>
      </w:r>
      <w:r>
        <w:rPr>
          <w:rFonts w:eastAsia="Times New Roman" w:cs="Times New Roman"/>
          <w:szCs w:val="24"/>
        </w:rPr>
        <w:t xml:space="preserve">α δρομολόγια, όπως γίνεται σε πολλές ευρωπαϊκές πόλεις. </w:t>
      </w:r>
    </w:p>
    <w:p w14:paraId="498E4CD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Επιφυλάσσομαι για την τροπολογία. Θέλω να ακούσω τις απαντήσεις σας. </w:t>
      </w:r>
    </w:p>
    <w:p w14:paraId="498E4CD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Παρακαλώ, αγαπητέ Υπουργέ, να μας πείτε πώς θα αντιμετωπίζατε εσείς τον Γιαννιώτη καλλιεργητή, που καλλιεργεί –ας πούμε- τριφύλλι</w:t>
      </w:r>
      <w:r>
        <w:rPr>
          <w:rFonts w:eastAsia="Times New Roman" w:cs="Times New Roman"/>
          <w:szCs w:val="24"/>
        </w:rPr>
        <w:t xml:space="preserve">, για παράδειγμα ή καλαμπόκι ή εσπεριδοειδή, ο οποίος θα ερχόταν και θα σας έλεγε «ωραία όλα αυτά που μας λες, Υπουργέ, αλλά το ποτάμι βρώμισε, το ποτάμι βγάζει νεκρά ψάρια». </w:t>
      </w:r>
    </w:p>
    <w:p w14:paraId="498E4CD3" w14:textId="77777777" w:rsidR="00B84C6C" w:rsidRDefault="003C4644">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498E4CD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Πώς το αντιμετωπίζουμε όλο αυτό; Χρειαζόμαστε, λοιπόν, μι</w:t>
      </w:r>
      <w:r>
        <w:rPr>
          <w:rFonts w:eastAsia="Times New Roman" w:cs="Times New Roman"/>
          <w:szCs w:val="24"/>
        </w:rPr>
        <w:t xml:space="preserve">α ολιστική προσέγγιση και αυτή σας προτείνω. </w:t>
      </w:r>
    </w:p>
    <w:p w14:paraId="498E4CD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98E4CD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498E4CD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498E4CD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ανέφερα πριν, έκλεισε ο κύκλος των εισηγητών και των αγορητών και μπαίνουμε στον κύκλο των ομιλητών. </w:t>
      </w:r>
    </w:p>
    <w:p w14:paraId="498E4CD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Κυρία Πρόεδρε, ο Καλαμάς Ποταμός βρώμι</w:t>
      </w:r>
      <w:r>
        <w:rPr>
          <w:rFonts w:eastAsia="Times New Roman" w:cs="Times New Roman"/>
          <w:szCs w:val="24"/>
        </w:rPr>
        <w:t xml:space="preserve">σε, έτσι; </w:t>
      </w:r>
    </w:p>
    <w:p w14:paraId="498E4CD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Καλαμάς, γνωστός και με αγώνες ποταμός. </w:t>
      </w:r>
    </w:p>
    <w:p w14:paraId="498E4CD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Μου επιτρέπετε, κυρία Πρόεδρε, να πω κάτι ακόμα; </w:t>
      </w:r>
    </w:p>
    <w:p w14:paraId="498E4CD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συνάδελφε. </w:t>
      </w:r>
    </w:p>
    <w:p w14:paraId="498E4CD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Κυρία </w:t>
      </w:r>
      <w:r>
        <w:rPr>
          <w:rFonts w:eastAsia="Times New Roman" w:cs="Times New Roman"/>
          <w:szCs w:val="24"/>
        </w:rPr>
        <w:t xml:space="preserve">Πρόεδρε, συγγνώμη, αλλά επειδή βλέπω ότι οι συνάδελφοι με ρωτούν, ο Καλαμάς </w:t>
      </w:r>
      <w:r>
        <w:rPr>
          <w:rFonts w:eastAsia="Times New Roman" w:cs="Times New Roman"/>
          <w:szCs w:val="24"/>
        </w:rPr>
        <w:t>π</w:t>
      </w:r>
      <w:r>
        <w:rPr>
          <w:rFonts w:eastAsia="Times New Roman" w:cs="Times New Roman"/>
          <w:szCs w:val="24"/>
        </w:rPr>
        <w:t xml:space="preserve">οταμός έχει πρόβλημα, το Ποτάμι ζει και βασιλεύει και θα γίνει Νιαγάρας. </w:t>
      </w:r>
    </w:p>
    <w:p w14:paraId="498E4CD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98E4CD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λοιπόν, ανοίγει ο κύκλος των ομιλητών,</w:t>
      </w:r>
      <w:r>
        <w:rPr>
          <w:rFonts w:eastAsia="Times New Roman" w:cs="Times New Roman"/>
          <w:szCs w:val="24"/>
        </w:rPr>
        <w:t xml:space="preserve"> με χρόνο ομιλίας επτά λεπτά. Ενδιάμεσα θα μπορούν να πάρουν τον λόγο οι Κοινοβουλευτικοί Εκπρόσωποι ανά δύο, ανά τρεις, καθώς και Αναπληρωτές Υπουργοί και Υφυπουργοί. Ξεκινάμε τον κατάλογο με τον κ. </w:t>
      </w:r>
      <w:proofErr w:type="spellStart"/>
      <w:r>
        <w:rPr>
          <w:rFonts w:eastAsia="Times New Roman" w:cs="Times New Roman"/>
          <w:szCs w:val="24"/>
        </w:rPr>
        <w:t>Σπαρτινό</w:t>
      </w:r>
      <w:proofErr w:type="spellEnd"/>
      <w:r>
        <w:rPr>
          <w:rFonts w:eastAsia="Times New Roman" w:cs="Times New Roman"/>
          <w:szCs w:val="24"/>
        </w:rPr>
        <w:t xml:space="preserve"> από τον ΣΥΡΙΖΑ. Παρακαλώ για την τήρηση του χρό</w:t>
      </w:r>
      <w:r>
        <w:rPr>
          <w:rFonts w:eastAsia="Times New Roman" w:cs="Times New Roman"/>
          <w:szCs w:val="24"/>
        </w:rPr>
        <w:t>νου, ώστε να τελειώσουμε με έναν ορίζοντα που έχουμε υπολογίσει, μέχρι τις 22.00΄ με 22.30΄.</w:t>
      </w:r>
    </w:p>
    <w:p w14:paraId="498E4CE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Σπαρτινέ</w:t>
      </w:r>
      <w:proofErr w:type="spellEnd"/>
      <w:r>
        <w:rPr>
          <w:rFonts w:eastAsia="Times New Roman" w:cs="Times New Roman"/>
          <w:szCs w:val="24"/>
        </w:rPr>
        <w:t>, έχετε τον λόγο.</w:t>
      </w:r>
    </w:p>
    <w:p w14:paraId="498E4CE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Ευχαριστώ, κυρία Πρόεδρε.</w:t>
      </w:r>
    </w:p>
    <w:p w14:paraId="498E4CE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σήμερα με την υπερψήφιση αυτού του σχεδί</w:t>
      </w:r>
      <w:r>
        <w:rPr>
          <w:rFonts w:eastAsia="Times New Roman" w:cs="Times New Roman"/>
          <w:szCs w:val="24"/>
        </w:rPr>
        <w:t>ου νόμου να αποδείξουμε τη στήριξή μας προς τους παραγωγούς αγρότες, κτηνοτρόφους και αλιείς, να αναδείξουμε και να διαφυλάξουμε την ποιότητα των ελληνικών προϊόντων, αλλά και να συμβάλουμε στην ουσιαστική ανάπτυξη της πρωτογενούς παραγωγής, που είναι βασι</w:t>
      </w:r>
      <w:r>
        <w:rPr>
          <w:rFonts w:eastAsia="Times New Roman" w:cs="Times New Roman"/>
          <w:szCs w:val="24"/>
        </w:rPr>
        <w:t xml:space="preserve">κός πυλώνας για την παραγωγική ανασυγκρότηση της χώρας. </w:t>
      </w:r>
    </w:p>
    <w:p w14:paraId="498E4CE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αυτό το σχέδιο νόμου από την πλευρά μας αποδεικνύουμε εμπράκτως τη στήριξή μας στον πρωτογενή τομέα, προχωρώντας στον έλεγχο και στον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λειτουργίας της αγοράς αγροτικών και κτηνοτροφικών προϊόντων, αλλά ταυτόχρονα και στην προστασία του </w:t>
      </w:r>
      <w:r>
        <w:rPr>
          <w:rFonts w:eastAsia="Times New Roman" w:cs="Times New Roman"/>
          <w:szCs w:val="24"/>
        </w:rPr>
        <w:t>καταναλωτή. Κύριος στόχος του σχεδίου είναι να αντιμετωπιστεί αφ</w:t>
      </w:r>
      <w:r>
        <w:rPr>
          <w:rFonts w:eastAsia="Times New Roman" w:cs="Times New Roman"/>
          <w:szCs w:val="24"/>
        </w:rPr>
        <w:t xml:space="preserve">’ </w:t>
      </w:r>
      <w:r>
        <w:rPr>
          <w:rFonts w:eastAsia="Times New Roman" w:cs="Times New Roman"/>
          <w:szCs w:val="24"/>
        </w:rPr>
        <w:t xml:space="preserve">ενός το φαινόμενο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ετέρου οι πολύμηνες καθυστερήσεις αποπληρωμής των παραγωγών από τους εμπόρους, χωρίς να υποτιμήσουμε βεβαίως και την αναμόρφωση του νομοθετικού π</w:t>
      </w:r>
      <w:r>
        <w:rPr>
          <w:rFonts w:eastAsia="Times New Roman" w:cs="Times New Roman"/>
          <w:szCs w:val="24"/>
        </w:rPr>
        <w:t xml:space="preserve">λαισίου που αναφέρεται στην εκμετάλλευση των ιχθυοτροφικών υδάτων και περιλαμβάνεται στο σχέδιο νόμου. </w:t>
      </w:r>
    </w:p>
    <w:p w14:paraId="498E4CE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 τρόπος ενσωμάτωσης από τη Νέα Δημοκρατία και το ΠΑΣΟΚ στο ελληνικό δίκαιο της ευρωπαϊκής </w:t>
      </w:r>
      <w:r>
        <w:rPr>
          <w:rFonts w:eastAsia="Times New Roman" w:cs="Times New Roman"/>
          <w:szCs w:val="24"/>
        </w:rPr>
        <w:t>ο</w:t>
      </w:r>
      <w:r>
        <w:rPr>
          <w:rFonts w:eastAsia="Times New Roman" w:cs="Times New Roman"/>
          <w:szCs w:val="24"/>
        </w:rPr>
        <w:t xml:space="preserve">δηγίας 7/2011 σχετικά με την αποτροπή καθυστερήσεων </w:t>
      </w:r>
      <w:r>
        <w:rPr>
          <w:rFonts w:eastAsia="Times New Roman" w:cs="Times New Roman"/>
          <w:szCs w:val="24"/>
        </w:rPr>
        <w:lastRenderedPageBreak/>
        <w:t>στις απο</w:t>
      </w:r>
      <w:r>
        <w:rPr>
          <w:rFonts w:eastAsia="Times New Roman" w:cs="Times New Roman"/>
          <w:szCs w:val="24"/>
        </w:rPr>
        <w:t>πληρωμές των παραγωγών, μέσα από τις διατάξεις του ν.4152/2013 όχι μόνο δεν οδήγησε στην αποφυγή της επιβολής στην αγορά των όρων των μεγάλων και ισχυρών εμπόρων, αλλά αντιθέτως τη διευκόλυνε, αφού δινόταν η δυνατότητα με ιδιωτικά συμφωνητικά να επεκτείνετ</w:t>
      </w:r>
      <w:r>
        <w:rPr>
          <w:rFonts w:eastAsia="Times New Roman" w:cs="Times New Roman"/>
          <w:szCs w:val="24"/>
        </w:rPr>
        <w:t xml:space="preserve">αι ο χρόνος αποπληρωμής προς τους παραγωγούς. </w:t>
      </w:r>
    </w:p>
    <w:p w14:paraId="498E4CE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Έτσι χρησιμοποιούνταν οι καθυστερήσεις αποπληρωμών ως έμμεση χρηματοδότηση των δραστηριοτήτων των ισχυρών, που διέθεταν φυσικά αυξημένη διαπραγματευτική δύναμη. Είχαμε φτάσει στο σημείο προϊόντα με ημερομηνία </w:t>
      </w:r>
      <w:r>
        <w:rPr>
          <w:rFonts w:eastAsia="Times New Roman" w:cs="Times New Roman"/>
          <w:szCs w:val="24"/>
        </w:rPr>
        <w:t>λήξης λίγων ημερών να αποπληρώνονται μετά από έναν χρόνο και να ζουν οι παραγωγοί τον παραλογισμό να αναπτύσσεται στην πλάτη τους ο αθέμιτος ανταγωνισμός των ισχυρών, να μετατρέπονται οι παραγωγοί σε άτυπα χρηματοπιστωτικά ιδρύματα χρηματοδότησης των πελατ</w:t>
      </w:r>
      <w:r>
        <w:rPr>
          <w:rFonts w:eastAsia="Times New Roman" w:cs="Times New Roman"/>
          <w:szCs w:val="24"/>
        </w:rPr>
        <w:t xml:space="preserve">ών τους. Εκείνη η νομοθέτηση αποτελούσε το απόγειο της υποκρισίας των τότε κυβερνώντων με την έντεχνη αυτοϋπονόμευση του μέτρου. </w:t>
      </w:r>
    </w:p>
    <w:p w14:paraId="498E4CE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πρωί η εισηγήτρια της Νέας Δημοκρατίας το προσπέρασε πολύ γρήγορα, κάνοντας μία αναφορά περί καταχρηστικής εφαρμογής του νό</w:t>
      </w:r>
      <w:r>
        <w:rPr>
          <w:rFonts w:eastAsia="Times New Roman" w:cs="Times New Roman"/>
          <w:szCs w:val="24"/>
        </w:rPr>
        <w:t>μου, ενώ όλοι καταλαβαίνουν ότι ο νόμος εκείνος έτσι όπως είχε διατυπωθεί είχε γίνει ακριβώς για να ακυρώσει τη δυνατότητα που έδινε η ευρωπαϊκή οδηγία.</w:t>
      </w:r>
    </w:p>
    <w:p w14:paraId="498E4CE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τις διατάξεις του σχεδίου νόμου που προωθούνται τώρα εξασφαλίζεται η υποχρεωτική καταβολή της εξόφλη</w:t>
      </w:r>
      <w:r>
        <w:rPr>
          <w:rFonts w:eastAsia="Times New Roman" w:cs="Times New Roman"/>
          <w:szCs w:val="24"/>
        </w:rPr>
        <w:t>σης εντός δύο μηνών, χωρίς «παραθυράκια» και δυνατότητα παρερμηνείας και με συνυπευθυνότητα του ίδιου του παραγωγού.</w:t>
      </w:r>
    </w:p>
    <w:p w14:paraId="498E4CE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Επιπλέον πιστεύοντας πραγματικά στην ποιότητα των ελληνικών προϊόντων και στη συνεισφορά τους στην ανάπτυξη, αλλά και στη σωστή διατροφή τω</w:t>
      </w:r>
      <w:r>
        <w:rPr>
          <w:rFonts w:eastAsia="Times New Roman" w:cs="Times New Roman"/>
          <w:szCs w:val="24"/>
        </w:rPr>
        <w:t xml:space="preserve">ν πολιτών, μαζί με την υποχρέωση της πολιτείας να προστατεύει τους καταναλωτές από εξαπατήσεις, θεσμοθετείται η υποχρεωτική επισήμανση της προέλευσης του γάλακτος και του κρέατος προκειμένου να αντιμετωπιστεί το φαινόμενο των </w:t>
      </w:r>
      <w:proofErr w:type="spellStart"/>
      <w:r>
        <w:rPr>
          <w:rFonts w:eastAsia="Times New Roman" w:cs="Times New Roman"/>
          <w:szCs w:val="24"/>
        </w:rPr>
        <w:t>ελληνοποιήσεων</w:t>
      </w:r>
      <w:proofErr w:type="spellEnd"/>
      <w:r>
        <w:rPr>
          <w:rFonts w:eastAsia="Times New Roman" w:cs="Times New Roman"/>
          <w:szCs w:val="24"/>
        </w:rPr>
        <w:t>, αλλά και να εν</w:t>
      </w:r>
      <w:r>
        <w:rPr>
          <w:rFonts w:eastAsia="Times New Roman" w:cs="Times New Roman"/>
          <w:szCs w:val="24"/>
        </w:rPr>
        <w:t xml:space="preserve">ισχυθεί η δύναμη του Έλληνα παραγωγού στην </w:t>
      </w:r>
      <w:proofErr w:type="spellStart"/>
      <w:r>
        <w:rPr>
          <w:rFonts w:eastAsia="Times New Roman" w:cs="Times New Roman"/>
          <w:szCs w:val="24"/>
        </w:rPr>
        <w:t>παγκοσμιοποιημένη</w:t>
      </w:r>
      <w:proofErr w:type="spellEnd"/>
      <w:r>
        <w:rPr>
          <w:rFonts w:eastAsia="Times New Roman" w:cs="Times New Roman"/>
          <w:szCs w:val="24"/>
        </w:rPr>
        <w:t xml:space="preserve"> αγορά με την ενδυνάμωση του ελληνικού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κυρίως στα γαλακτοκομικά προϊόντα. </w:t>
      </w:r>
    </w:p>
    <w:p w14:paraId="498E4CE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 συνδυασμός της σήμανσης προέλευση του κρέατος και ενός ολοκληρωμένου ηλεκτρονικού συστήματος ιχνηλασιμότητας</w:t>
      </w:r>
      <w:r>
        <w:rPr>
          <w:rFonts w:eastAsia="Times New Roman" w:cs="Times New Roman"/>
          <w:szCs w:val="24"/>
        </w:rPr>
        <w:t xml:space="preserve"> «από τον στάβλο στο πιάτο», όπως είπε και ο εισηγητής του ΣΥΡΙΖΑ, όχι μόνο θα προστατέψει τον καταναλωτή από τους διάφορους επιτήδειους που βαφτίζουν το ξένο κρέας ελληνικό, αλλά θα λειτουργήσει και ως ασπίδα προστασίας του Έλληνα κτηνοτρόφου.</w:t>
      </w:r>
    </w:p>
    <w:p w14:paraId="498E4CE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Είναι, βέβα</w:t>
      </w:r>
      <w:r>
        <w:rPr>
          <w:rFonts w:eastAsia="Times New Roman" w:cs="Times New Roman"/>
          <w:szCs w:val="24"/>
        </w:rPr>
        <w:t>ια, προφανές ότι η επιτυχία κάθε σωστής νομοθετικής παρέμβασης εξαρτάται από την εφαρμογή της. Το ακούσαμε από πολλούς συναδέλφους και από πολλές πτέρυγες αυτό και είναι σωστό.</w:t>
      </w:r>
    </w:p>
    <w:p w14:paraId="498E4CE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Στη συγκεκριμένη περίπτωση, αυτή η κρίσιμη παράμετρος είναι ο έλεγχος της παραγ</w:t>
      </w:r>
      <w:r>
        <w:rPr>
          <w:rFonts w:eastAsia="Times New Roman" w:cs="Times New Roman"/>
          <w:szCs w:val="24"/>
        </w:rPr>
        <w:t xml:space="preserve">ωγής -θα έλεγα ότι είναι πιο κρίσιμη και πιο σημαντική και από το ύψος των προστίμων- η οργάνωση, οι άνθρωποι, τα μέσα, η ιχνηλασιμότητα και ο έλεγχος των ελεγκτών, μια παράμετρος στην οποία η δημόσια διοίκηση έχει αδύνατα σημεία σε </w:t>
      </w:r>
      <w:r>
        <w:rPr>
          <w:rFonts w:eastAsia="Times New Roman" w:cs="Times New Roman"/>
          <w:szCs w:val="24"/>
        </w:rPr>
        <w:lastRenderedPageBreak/>
        <w:t>όλη την έκταση των δρασ</w:t>
      </w:r>
      <w:r>
        <w:rPr>
          <w:rFonts w:eastAsia="Times New Roman" w:cs="Times New Roman"/>
          <w:szCs w:val="24"/>
        </w:rPr>
        <w:t>τηριοτήτων της, παρά τα σημαντικά βήματα που έχουν γίνει σε πολλούς τομείς το τελευταίο διάστημα. Προφανώς, δεν αναφέρομαι μόνο στα προϊόντα που αναφέρονται στο σημερινό σχέδιο νόμου, αλλά σε όλη τη γκάμα προϊόντων και υπηρεσιών που εμπίπτουν στη δικαιοδοσ</w:t>
      </w:r>
      <w:r>
        <w:rPr>
          <w:rFonts w:eastAsia="Times New Roman" w:cs="Times New Roman"/>
          <w:szCs w:val="24"/>
        </w:rPr>
        <w:t>ία ελέγχου από τη δημόσια διοίκηση.</w:t>
      </w:r>
    </w:p>
    <w:p w14:paraId="498E4CE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Έχουν συμβάλει σε αυτό βέβαια και οι πολιτικές αποψίλωσης των υπηρεσιών και δομών ελέγχου που ακολούθησαν οι προηγούμενες κυβερνήσεις και πριν ακόμα από την περίοδο της κρίσης. Οι αξιόπιστοι, σοβαροί, ανεπηρέαστοι έλεγχο</w:t>
      </w:r>
      <w:r>
        <w:rPr>
          <w:rFonts w:eastAsia="Times New Roman" w:cs="Times New Roman"/>
          <w:szCs w:val="24"/>
        </w:rPr>
        <w:t>ι, βλέπετε, δεν εξυπηρετούσαν το πελατειακό κράτος και τις πολιτικές δυνάμεις που στήριζαν για πολλά χρόνια την κυριαρχία τους στη διαιώνισή του.</w:t>
      </w:r>
    </w:p>
    <w:p w14:paraId="498E4CE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Είμαστε υποχρεωμένοι, κύριε Υπουργέ, κυρίες και κύριοι συνάδελφοι, να προχωρήσουμε με κάθε τρόπο στην ανασυγκρ</w:t>
      </w:r>
      <w:r>
        <w:rPr>
          <w:rFonts w:eastAsia="Times New Roman" w:cs="Times New Roman"/>
          <w:szCs w:val="24"/>
        </w:rPr>
        <w:t>ότηση των ελεγκτικών μηχανισμών και να αποκαταστήσουμε την εμπιστοσύνη του πολίτη, του καταναλωτή, του παραγωγού στο κράτος. Είναι θετικό ότι, από όσο γνωρίζω, έρχονται και άλλα σχέδια νόμου από άλλα Υπουργεία που στοχεύουν προς αυτή την κατεύθυνση.</w:t>
      </w:r>
    </w:p>
    <w:p w14:paraId="498E4CE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το σχέδιο νόμου απαντάει στην επιτακτική ανάγκη αναμόρφωσης και του νομοθετικού πλαισίου εκμετάλλευσης των ιχθυοτροφικών υδάτων, καθώς αυτά αποτελούν παραγωγικά συστήματα με παραδοσιακές αλιευτικές εκμεταλλεύσεις που συνεισφέρουν στην παραγωγή, αλλά και ε</w:t>
      </w:r>
      <w:r>
        <w:rPr>
          <w:rFonts w:eastAsia="Times New Roman" w:cs="Times New Roman"/>
          <w:szCs w:val="24"/>
        </w:rPr>
        <w:t xml:space="preserve">ξαγωγή προϊόντων υψηλής βιολογικής αξίας και ποιότητας και τα οποία την τελευταία εικοσαετία αντιμετωπίζουν προβλήματα </w:t>
      </w:r>
      <w:r>
        <w:rPr>
          <w:rFonts w:eastAsia="Times New Roman" w:cs="Times New Roman"/>
          <w:szCs w:val="24"/>
        </w:rPr>
        <w:lastRenderedPageBreak/>
        <w:t xml:space="preserve">μείωσης της παραγωγής, περιβαλλοντικά και άλλα. Οι προτεινόμενες διατάξεις στοχεύουν στον εκσυγχρονισμό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εκμίσθω</w:t>
      </w:r>
      <w:r>
        <w:rPr>
          <w:rFonts w:eastAsia="Times New Roman" w:cs="Times New Roman"/>
          <w:szCs w:val="24"/>
        </w:rPr>
        <w:t>σης των υδάτων, με προτεραιότητα στους αλιευτικούς συνεταιρισμούς, αλλά και στην εξυγίανση των μισθωτών συνεταιρισμών.</w:t>
      </w:r>
    </w:p>
    <w:p w14:paraId="498E4CEF" w14:textId="77777777" w:rsidR="00B84C6C" w:rsidRDefault="003C464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98E4CF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Τελειώνω πολύ σύντομα, κυρία Πρόεδρε.</w:t>
      </w:r>
    </w:p>
    <w:p w14:paraId="498E4CF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το σχέδιο νόμου που συζητούμε αποτελεί ένα ακόμη δείγμα της αντίληψής μας για την ανάπτυξη, μια ανάπτυξη που δεν ισοδυναμεί με παράβλεψη των νόμων, των περιβαλλοντικών κανονισμών, των κανόνων του υγιούς ανταγωνισμού και των εργασιακών δι</w:t>
      </w:r>
      <w:r>
        <w:rPr>
          <w:rFonts w:eastAsia="Times New Roman" w:cs="Times New Roman"/>
          <w:szCs w:val="24"/>
        </w:rPr>
        <w:t>καιωμάτων, δεν στηρίζεται σε συνεταιρισμούς-σφραγίδες, συνεταιρισμούς-πηγές διαφθοράς, με αποκλειστικό στόχο τη διασφάλιση του κέρδους συγκεκριμένων οικονομικών κύκλων.</w:t>
      </w:r>
    </w:p>
    <w:p w14:paraId="498E4CF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δεν χύνουμε, όπως ακούστηκε νωρίτερα, κροκοδείλια </w:t>
      </w:r>
      <w:r>
        <w:rPr>
          <w:rFonts w:eastAsia="Times New Roman" w:cs="Times New Roman"/>
          <w:szCs w:val="24"/>
        </w:rPr>
        <w:t>δάκρυα για τους συνεταιρισμούς. Κάποιοι άλλοι χύνουν πραγματικά δάκρυα, γιατί έχασαν την κότα με τα χρυσά, αλλά κλούβια αυγά, που ήταν κάποιοι συνεταιρισμοί που είχαν λειτουργήσει κάποιες συγκεκριμένες εποχές. Δικός μας στόχος είναι μια ανάπτυξη με σεβασμό</w:t>
      </w:r>
      <w:r>
        <w:rPr>
          <w:rFonts w:eastAsia="Times New Roman" w:cs="Times New Roman"/>
          <w:szCs w:val="24"/>
        </w:rPr>
        <w:t xml:space="preserve"> στους κανόνες και τους νόμους, στο περιβάλλον, </w:t>
      </w:r>
      <w:r>
        <w:rPr>
          <w:rFonts w:eastAsia="Times New Roman" w:cs="Times New Roman"/>
          <w:szCs w:val="24"/>
        </w:rPr>
        <w:lastRenderedPageBreak/>
        <w:t>στον εργαζόμενο και τον παραγωγό, με ενίσχυση του συλλογικού και συνεργατικού πνεύματος, μια ανάπτυξη δηλαδή δίκαιη και βιώσιμη.</w:t>
      </w:r>
    </w:p>
    <w:p w14:paraId="498E4CF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Σας ευχαριστώ.</w:t>
      </w:r>
    </w:p>
    <w:p w14:paraId="498E4CF4" w14:textId="77777777" w:rsidR="00B84C6C" w:rsidRDefault="003C4644">
      <w:pPr>
        <w:spacing w:line="600" w:lineRule="auto"/>
        <w:ind w:firstLine="709"/>
        <w:jc w:val="center"/>
        <w:rPr>
          <w:rFonts w:eastAsia="Times New Roman"/>
          <w:bCs/>
        </w:rPr>
      </w:pPr>
      <w:r>
        <w:rPr>
          <w:rFonts w:eastAsia="Times New Roman"/>
          <w:bCs/>
        </w:rPr>
        <w:t>(Χειροκροτήματα από την πτέρυγα του ΣΥΡΙΖΑ)</w:t>
      </w:r>
    </w:p>
    <w:p w14:paraId="498E4CF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Χαρακόπουλος</w:t>
      </w:r>
      <w:proofErr w:type="spellEnd"/>
      <w:r>
        <w:rPr>
          <w:rFonts w:eastAsia="Times New Roman" w:cs="Times New Roman"/>
          <w:szCs w:val="24"/>
        </w:rPr>
        <w:t xml:space="preserve"> από τη Νέα Δημοκρατία.</w:t>
      </w:r>
    </w:p>
    <w:p w14:paraId="498E4CF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κυρία Πρόεδρε.</w:t>
      </w:r>
    </w:p>
    <w:p w14:paraId="498E4CF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νομοσχεδίου του Υπουργείου Αγροτικής Ανάπτυξης, ενός πράγματι ενδιαφέροντος νομοσχεδ</w:t>
      </w:r>
      <w:r>
        <w:rPr>
          <w:rFonts w:eastAsia="Times New Roman" w:cs="Times New Roman"/>
          <w:szCs w:val="24"/>
        </w:rPr>
        <w:t>ίου που κινείται σε θετική κατεύθυνση, γίνεται την επαύριον του λεγόμενου «</w:t>
      </w:r>
      <w:r>
        <w:rPr>
          <w:rFonts w:eastAsia="Times New Roman" w:cs="Times New Roman"/>
          <w:szCs w:val="24"/>
        </w:rPr>
        <w:t>Α</w:t>
      </w:r>
      <w:r>
        <w:rPr>
          <w:rFonts w:eastAsia="Times New Roman" w:cs="Times New Roman"/>
          <w:szCs w:val="24"/>
        </w:rPr>
        <w:t>ναπτυξιακού Συνεδρίου» στην Περιφέρεια της Θεσσαλίας παρουσία του Πρωθυπουργού.</w:t>
      </w:r>
    </w:p>
    <w:p w14:paraId="498E4CF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Βεβαίως, όπως διαβάζουμε, κύριε Υπουργέ, χρειάστηκαν πάνω από δέκα διμοιρίες ΜΑΤ και πλήθος αστυνομι</w:t>
      </w:r>
      <w:r>
        <w:rPr>
          <w:rFonts w:eastAsia="Times New Roman" w:cs="Times New Roman"/>
          <w:szCs w:val="24"/>
        </w:rPr>
        <w:t>κών που είχαν δημιουργήσει ένα αποστειρωμένο περιβάλλον για την πραγματοποίηση του «συνεδρίου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φιέστα».</w:t>
      </w:r>
    </w:p>
    <w:p w14:paraId="498E4CF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Δυστυχώς πέραν κάποιων παραχωρήσεων στρατοπέδων στον Δήμο Λαρισαίων, δύσκολα μπορούσε κανείς να διακρίνει συγκεκριμένες και κοστολογημένες εξαγγελίες τ</w:t>
      </w:r>
      <w:r>
        <w:rPr>
          <w:rFonts w:eastAsia="Times New Roman" w:cs="Times New Roman"/>
          <w:szCs w:val="24"/>
        </w:rPr>
        <w:t xml:space="preserve">ου Πρωθυπουργού για την παραγωγική Ελλάδα, για την οποία υποτίθεται ότι θα μας παρουσίαζε τον δικό του οδικό χάρτη. Δεν επανέλαβε καν τη δέσμευση </w:t>
      </w:r>
      <w:r>
        <w:rPr>
          <w:rFonts w:eastAsia="Times New Roman" w:cs="Times New Roman"/>
          <w:szCs w:val="24"/>
        </w:rPr>
        <w:lastRenderedPageBreak/>
        <w:t xml:space="preserve">για την απορρόφηση και των τετρακοσίων ογδόντα νέων αγροτών της Θεσσαλίας, όπως έπραξε για τους νέους αγρότες </w:t>
      </w:r>
      <w:r>
        <w:rPr>
          <w:rFonts w:eastAsia="Times New Roman" w:cs="Times New Roman"/>
          <w:szCs w:val="24"/>
        </w:rPr>
        <w:t xml:space="preserve">στο </w:t>
      </w:r>
      <w:r>
        <w:rPr>
          <w:rFonts w:eastAsia="Times New Roman" w:cs="Times New Roman"/>
          <w:szCs w:val="24"/>
        </w:rPr>
        <w:t>σ</w:t>
      </w:r>
      <w:r>
        <w:rPr>
          <w:rFonts w:eastAsia="Times New Roman" w:cs="Times New Roman"/>
          <w:szCs w:val="24"/>
        </w:rPr>
        <w:t xml:space="preserve">υνέδριο της Δυτικής Μακεδονίας. Επικοινωνιακά παιχνιδίσματα, αντί συγκροτημένης πρότασης. </w:t>
      </w:r>
    </w:p>
    <w:p w14:paraId="498E4CF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Ιδιαίτερα όσα είπε για να δικαιολογήσει τις εμμονές σας για την ακύρωση της ήπιας εκτροπής του Αχελώου δεν έπεισαν για την ύπαρξη εναλλακτικού σχεδίου με χρονοδ</w:t>
      </w:r>
      <w:r>
        <w:rPr>
          <w:rFonts w:eastAsia="Times New Roman" w:cs="Times New Roman"/>
          <w:szCs w:val="24"/>
        </w:rPr>
        <w:t xml:space="preserve">ιάγραμμα που μπορεί να ξεδιψάσει τον θεσσαλικό κάμπο που απειλείται με ερημοποίηση. Διατηρούσα έστω αμυδρές ελπίδες ότι ο Πρωθυπουργός θα ξεπερνούσε τις ιδεοληψίες σας και θα υιοθετούσε την ομόφωνη πρόταση </w:t>
      </w:r>
      <w:proofErr w:type="spellStart"/>
      <w:r>
        <w:rPr>
          <w:rFonts w:eastAsia="Times New Roman" w:cs="Times New Roman"/>
          <w:szCs w:val="24"/>
        </w:rPr>
        <w:t>αυτοδιοικητικών</w:t>
      </w:r>
      <w:proofErr w:type="spellEnd"/>
      <w:r>
        <w:rPr>
          <w:rFonts w:eastAsia="Times New Roman" w:cs="Times New Roman"/>
          <w:szCs w:val="24"/>
        </w:rPr>
        <w:t xml:space="preserve"> και επιστημονικών φορέων της Θεσσα</w:t>
      </w:r>
      <w:r>
        <w:rPr>
          <w:rFonts w:eastAsia="Times New Roman" w:cs="Times New Roman"/>
          <w:szCs w:val="24"/>
        </w:rPr>
        <w:t>λίας για την ολοκλήρωση των έργων του Αχελώου.</w:t>
      </w:r>
    </w:p>
    <w:p w14:paraId="498E4CF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Αλήθεια, έχετε σκεφτεί, πέραν των εκατομμυρίων που καλώς ή κακώς δαπανήθηκαν έως σήμερα για ένα έργο που θα παραμείνει ημιτελές, πόσο θα κοστίσει η αποκατάσταση της περιοχής από τα έργα που τα καθιστάτε αχρεία</w:t>
      </w:r>
      <w:r>
        <w:rPr>
          <w:rFonts w:eastAsia="Times New Roman" w:cs="Times New Roman"/>
          <w:szCs w:val="24"/>
        </w:rPr>
        <w:t xml:space="preserve">στα; </w:t>
      </w:r>
    </w:p>
    <w:p w14:paraId="498E4CF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Είπε ακόμα ο Πρωθυπουργός ότι όλες οι δράσεις στον πρωτογενή τομέα θα αξιολογούνται, έτσι ώστε κάθε ευρώ να έχει πολλαπλασιαστικό αποτέλεσμα. Αλήθεια, ποιο είναι το πολλαπλασιαστικό αποτέλεσμα της προικοδότησης της υπό εκκαθάριση ΠΑΣΕΓΕΣ με 1,8 εκατο</w:t>
      </w:r>
      <w:r>
        <w:rPr>
          <w:rFonts w:eastAsia="Times New Roman" w:cs="Times New Roman"/>
          <w:szCs w:val="24"/>
        </w:rPr>
        <w:t>μμύρια ευρώ από τον ΕΛΓΑ;</w:t>
      </w:r>
    </w:p>
    <w:p w14:paraId="498E4CF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Μιλώ, κύριε Υπουργέ, για τις αγροτικές οργανώσεις που ως Αναπληρωτής Υπουργός Αγροτικής Ανάπτυξης έστειλα στον </w:t>
      </w:r>
      <w:r>
        <w:rPr>
          <w:rFonts w:eastAsia="Times New Roman" w:cs="Times New Roman"/>
          <w:szCs w:val="24"/>
        </w:rPr>
        <w:t>ο</w:t>
      </w:r>
      <w:r>
        <w:rPr>
          <w:rFonts w:eastAsia="Times New Roman" w:cs="Times New Roman"/>
          <w:szCs w:val="24"/>
        </w:rPr>
        <w:t xml:space="preserve">ικονομικό </w:t>
      </w:r>
      <w:r>
        <w:rPr>
          <w:rFonts w:eastAsia="Times New Roman" w:cs="Times New Roman"/>
          <w:szCs w:val="24"/>
        </w:rPr>
        <w:t>ε</w:t>
      </w:r>
      <w:r>
        <w:rPr>
          <w:rFonts w:eastAsia="Times New Roman" w:cs="Times New Roman"/>
          <w:szCs w:val="24"/>
        </w:rPr>
        <w:t xml:space="preserve">ισαγγελέα για τη διαχείριση των σχεδόν 60 εκατομμυρίων ευρώ που έλαβαν ως επιχορήγηση από τον ΕΛΓΑ από το </w:t>
      </w:r>
      <w:r>
        <w:rPr>
          <w:rFonts w:eastAsia="Times New Roman" w:cs="Times New Roman"/>
          <w:szCs w:val="24"/>
        </w:rPr>
        <w:t>1994 έως το 2011, χωρίς ποτέ να δώσουν λογαριασμό.</w:t>
      </w:r>
    </w:p>
    <w:p w14:paraId="498E4CF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Βεβαίως έγινα δυσάρεστος –ακόμα και στο κόμμα μου- γιατί δεν υπέγραψα κα</w:t>
      </w:r>
      <w:r>
        <w:rPr>
          <w:rFonts w:eastAsia="Times New Roman" w:cs="Times New Roman"/>
          <w:szCs w:val="24"/>
        </w:rPr>
        <w:t>μ</w:t>
      </w:r>
      <w:r>
        <w:rPr>
          <w:rFonts w:eastAsia="Times New Roman" w:cs="Times New Roman"/>
          <w:szCs w:val="24"/>
        </w:rPr>
        <w:t>μία χρηματοδότηση σε ΠΑΣΕΓΕΣ, ΓΕΣΑΣΕ και ΣΥΔΑΣΕ και ουδείς τόλμησε μετά την παραίτησή μου για τη γνωστή ιστορία του γάλακτος, να υπο</w:t>
      </w:r>
      <w:r>
        <w:rPr>
          <w:rFonts w:eastAsia="Times New Roman" w:cs="Times New Roman"/>
          <w:szCs w:val="24"/>
        </w:rPr>
        <w:t>γράψει απόφαση εκταμίευσης. Πληροφορούμαστε, λοιπόν, πριν από λίγες ημέρες ότι υπήρξε εκταμίευση με δικαστική απόφαση.</w:t>
      </w:r>
    </w:p>
    <w:p w14:paraId="498E4CF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Στην ανακοίνωσή του ο ΕΛΓΑ, για να δικαιολογήσει τα αδικαιολόγητα, υποστηρίζει ότι δεν παρέστη εκπρόσωπός του στη δίκη να υπερασπιστεί τα</w:t>
      </w:r>
      <w:r>
        <w:rPr>
          <w:rFonts w:eastAsia="Times New Roman" w:cs="Times New Roman"/>
          <w:szCs w:val="24"/>
        </w:rPr>
        <w:t xml:space="preserve"> συμφέροντα του </w:t>
      </w:r>
      <w:r>
        <w:rPr>
          <w:rFonts w:eastAsia="Times New Roman" w:cs="Times New Roman"/>
          <w:szCs w:val="24"/>
        </w:rPr>
        <w:t>δ</w:t>
      </w:r>
      <w:r>
        <w:rPr>
          <w:rFonts w:eastAsia="Times New Roman" w:cs="Times New Roman"/>
          <w:szCs w:val="24"/>
        </w:rPr>
        <w:t>ημοσίου, γιατί είχε άγνοια.</w:t>
      </w:r>
    </w:p>
    <w:p w14:paraId="498E4D0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Είναι δικαιολογία αυτή, κύριε Υπουργέ; </w:t>
      </w:r>
      <w:proofErr w:type="spellStart"/>
      <w:r>
        <w:rPr>
          <w:rFonts w:eastAsia="Times New Roman" w:cs="Times New Roman"/>
          <w:szCs w:val="24"/>
        </w:rPr>
        <w:t>Πόσω</w:t>
      </w:r>
      <w:proofErr w:type="spellEnd"/>
      <w:r>
        <w:rPr>
          <w:rFonts w:eastAsia="Times New Roman" w:cs="Times New Roman"/>
          <w:szCs w:val="24"/>
        </w:rPr>
        <w:t xml:space="preserve"> δε μάλλον, όταν ο </w:t>
      </w:r>
      <w:r>
        <w:rPr>
          <w:rFonts w:eastAsia="Times New Roman" w:cs="Times New Roman"/>
          <w:szCs w:val="24"/>
        </w:rPr>
        <w:t>ο</w:t>
      </w:r>
      <w:r>
        <w:rPr>
          <w:rFonts w:eastAsia="Times New Roman" w:cs="Times New Roman"/>
          <w:szCs w:val="24"/>
        </w:rPr>
        <w:t xml:space="preserve">ργανισμός για πρώτη φορά πληρώνει μόνο το 80% της ζημιάς! Λεφτά υπάρχουν στον ΕΛΓΑ, αλλά για την ΠΑΣΕΓΕΣ! Και αφού δεν αναζητάτε ευθύνες από τη </w:t>
      </w:r>
      <w:r>
        <w:rPr>
          <w:rFonts w:eastAsia="Times New Roman" w:cs="Times New Roman"/>
          <w:szCs w:val="24"/>
        </w:rPr>
        <w:t>δ</w:t>
      </w:r>
      <w:r>
        <w:rPr>
          <w:rFonts w:eastAsia="Times New Roman" w:cs="Times New Roman"/>
          <w:szCs w:val="24"/>
        </w:rPr>
        <w:t>ιοί</w:t>
      </w:r>
      <w:r>
        <w:rPr>
          <w:rFonts w:eastAsia="Times New Roman" w:cs="Times New Roman"/>
          <w:szCs w:val="24"/>
        </w:rPr>
        <w:t xml:space="preserve">κηση του </w:t>
      </w:r>
      <w:r>
        <w:rPr>
          <w:rFonts w:eastAsia="Times New Roman" w:cs="Times New Roman"/>
          <w:szCs w:val="24"/>
        </w:rPr>
        <w:t>ο</w:t>
      </w:r>
      <w:r>
        <w:rPr>
          <w:rFonts w:eastAsia="Times New Roman" w:cs="Times New Roman"/>
          <w:szCs w:val="24"/>
        </w:rPr>
        <w:t>ργανισμού, θα μας πείτε τουλάχιστον τι θα πράξετε; Θα το καταπιείτε έτσι; Τι άλλο να περιμένουμε; Να περιμένουμε και άφεση αμαρτιών;</w:t>
      </w:r>
    </w:p>
    <w:p w14:paraId="498E4D0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εξαρχής, το νομοσχέδιο κινείται σε θετική κατεύθυνση. Είναι πράγματι σημα</w:t>
      </w:r>
      <w:r>
        <w:rPr>
          <w:rFonts w:eastAsia="Times New Roman" w:cs="Times New Roman"/>
          <w:szCs w:val="24"/>
        </w:rPr>
        <w:t xml:space="preserve">ντικό να πληρώνονται οι παραγωγοί εντός </w:t>
      </w:r>
      <w:r>
        <w:rPr>
          <w:rFonts w:eastAsia="Times New Roman" w:cs="Times New Roman"/>
          <w:szCs w:val="24"/>
        </w:rPr>
        <w:lastRenderedPageBreak/>
        <w:t xml:space="preserve">εξήντα ημερών, όπως ορίζει η σχετική κοινοτική </w:t>
      </w:r>
      <w:r>
        <w:rPr>
          <w:rFonts w:eastAsia="Times New Roman" w:cs="Times New Roman"/>
          <w:szCs w:val="24"/>
        </w:rPr>
        <w:t>ο</w:t>
      </w:r>
      <w:r>
        <w:rPr>
          <w:rFonts w:eastAsia="Times New Roman" w:cs="Times New Roman"/>
          <w:szCs w:val="24"/>
        </w:rPr>
        <w:t xml:space="preserve">δηγία που </w:t>
      </w:r>
      <w:proofErr w:type="spellStart"/>
      <w:r>
        <w:rPr>
          <w:rFonts w:eastAsia="Times New Roman" w:cs="Times New Roman"/>
          <w:szCs w:val="24"/>
        </w:rPr>
        <w:t>αυστηροποιείται</w:t>
      </w:r>
      <w:proofErr w:type="spellEnd"/>
      <w:r>
        <w:rPr>
          <w:rFonts w:eastAsia="Times New Roman" w:cs="Times New Roman"/>
          <w:szCs w:val="24"/>
        </w:rPr>
        <w:t xml:space="preserve">. Δυστυχώς, η εξαίρεση που υπήρχε στην </w:t>
      </w:r>
      <w:r>
        <w:rPr>
          <w:rFonts w:eastAsia="Times New Roman" w:cs="Times New Roman"/>
          <w:szCs w:val="24"/>
        </w:rPr>
        <w:t>ο</w:t>
      </w:r>
      <w:r>
        <w:rPr>
          <w:rFonts w:eastAsia="Times New Roman" w:cs="Times New Roman"/>
          <w:szCs w:val="24"/>
        </w:rPr>
        <w:t>δηγία «εκτός αν άλλως ορίζουν τα μέρη» έγινε κανόνας, με θύματα τους πιο αδύναμους σ’ αυτή τη σχέση, δη</w:t>
      </w:r>
      <w:r>
        <w:rPr>
          <w:rFonts w:eastAsia="Times New Roman" w:cs="Times New Roman"/>
          <w:szCs w:val="24"/>
        </w:rPr>
        <w:t xml:space="preserve">λαδή τους παραγωγούς. Για να μην καταστεί, όμως, φενάκη, θα πρέπει να νοούνται και τα πολυκαταστήματα ως έμπορος και τα τυροκομικά προϊόντα να υπαχθούν στο </w:t>
      </w:r>
      <w:r>
        <w:rPr>
          <w:rFonts w:eastAsia="Times New Roman" w:cs="Times New Roman"/>
          <w:szCs w:val="24"/>
        </w:rPr>
        <w:t>Π</w:t>
      </w:r>
      <w:r>
        <w:rPr>
          <w:rFonts w:eastAsia="Times New Roman" w:cs="Times New Roman"/>
          <w:szCs w:val="24"/>
        </w:rPr>
        <w:t xml:space="preserve">αράρτημα Ι. Αλλιώς, αν οι τυροκόμοι πληρώνουν τους κτηνοτρόφους σε εξήντα ημέρες και τα </w:t>
      </w:r>
      <w:proofErr w:type="spellStart"/>
      <w:r>
        <w:rPr>
          <w:rFonts w:eastAsia="Times New Roman" w:cs="Times New Roman"/>
          <w:szCs w:val="24"/>
        </w:rPr>
        <w:t>σούπερμάρκε</w:t>
      </w:r>
      <w:r>
        <w:rPr>
          <w:rFonts w:eastAsia="Times New Roman" w:cs="Times New Roman"/>
          <w:szCs w:val="24"/>
        </w:rPr>
        <w:t>τ</w:t>
      </w:r>
      <w:proofErr w:type="spellEnd"/>
      <w:r>
        <w:rPr>
          <w:rFonts w:eastAsia="Times New Roman" w:cs="Times New Roman"/>
          <w:szCs w:val="24"/>
        </w:rPr>
        <w:t xml:space="preserve"> τους εξοφλούν σε έξι ή εννέα μήνες, η ρύθμιση θα στραγγαλίσει μικρές τυροκομικές μονάδες και θα οδηγήσει τον χώρο σε «</w:t>
      </w:r>
      <w:proofErr w:type="spellStart"/>
      <w:r>
        <w:rPr>
          <w:rFonts w:eastAsia="Times New Roman" w:cs="Times New Roman"/>
          <w:szCs w:val="24"/>
        </w:rPr>
        <w:t>καρτελοποίηση</w:t>
      </w:r>
      <w:proofErr w:type="spellEnd"/>
      <w:r>
        <w:rPr>
          <w:rFonts w:eastAsia="Times New Roman" w:cs="Times New Roman"/>
          <w:szCs w:val="24"/>
        </w:rPr>
        <w:t>».</w:t>
      </w:r>
    </w:p>
    <w:p w14:paraId="498E4D0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Κύριε Υπουργέ, αν διέγνωσα σωστά </w:t>
      </w:r>
      <w:r>
        <w:rPr>
          <w:rFonts w:eastAsia="Times New Roman" w:cs="Times New Roman"/>
          <w:szCs w:val="24"/>
        </w:rPr>
        <w:t xml:space="preserve">από </w:t>
      </w:r>
      <w:r>
        <w:rPr>
          <w:rFonts w:eastAsia="Times New Roman" w:cs="Times New Roman"/>
          <w:szCs w:val="24"/>
        </w:rPr>
        <w:t xml:space="preserve">αυτά που είπατε όσον αφορά τις νομοτεχνικές βελτιώσεις, είναι θετικό το ότι κάνετε </w:t>
      </w:r>
      <w:r>
        <w:rPr>
          <w:rFonts w:eastAsia="Times New Roman" w:cs="Times New Roman"/>
          <w:szCs w:val="24"/>
        </w:rPr>
        <w:t>δεκτές τις επισημάνσεις των φορέων.</w:t>
      </w:r>
    </w:p>
    <w:p w14:paraId="498E4D0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δεύτερη σημαντική παρέ</w:t>
      </w:r>
      <w:r>
        <w:rPr>
          <w:rFonts w:eastAsia="Times New Roman" w:cs="Times New Roman"/>
          <w:szCs w:val="24"/>
        </w:rPr>
        <w:t>μ</w:t>
      </w:r>
      <w:r>
        <w:rPr>
          <w:rFonts w:eastAsia="Times New Roman" w:cs="Times New Roman"/>
          <w:szCs w:val="24"/>
        </w:rPr>
        <w:t>βαση του σχεδίου νόμου είναι η σήμανση προέλευσης στο γάλα. Ο κ. Τσίπρας εχθές στη Λάρισα, προσπαθώντας να γίνει πιστευτός σε όσα υποσχέθηκε, έκλεισε την ομιλία του λέγοντας ότι εφόσον αυτά ακούγ</w:t>
      </w:r>
      <w:r>
        <w:rPr>
          <w:rFonts w:eastAsia="Times New Roman" w:cs="Times New Roman"/>
          <w:szCs w:val="24"/>
        </w:rPr>
        <w:t xml:space="preserve">ονται από το στόμα του Πρωθυπουργού, δεν μπορεί παρά να υλοποιηθούν. </w:t>
      </w:r>
    </w:p>
    <w:p w14:paraId="498E4D0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Δεν ξέρω, κύριε Υπουργέ, αν γέλασαν στο ακροατήριο. Όμως, είναι τόσα τα παραδείγματα των διαψεύσεων -δεν μιλώ για τις αποκαλούμενες από τον ίδιο ως αυταπάτες- που δεν ξέρω τι να </w:t>
      </w:r>
      <w:proofErr w:type="spellStart"/>
      <w:r>
        <w:rPr>
          <w:rFonts w:eastAsia="Times New Roman" w:cs="Times New Roman"/>
          <w:szCs w:val="24"/>
        </w:rPr>
        <w:t>πρωτομνημονεύσω</w:t>
      </w:r>
      <w:proofErr w:type="spellEnd"/>
      <w:r>
        <w:rPr>
          <w:rFonts w:eastAsia="Times New Roman" w:cs="Times New Roman"/>
          <w:szCs w:val="24"/>
        </w:rPr>
        <w:t xml:space="preserve">. </w:t>
      </w:r>
    </w:p>
    <w:p w14:paraId="498E4D0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Μια και μιλάμε, όμως, για το γάλα, τον θυμάμαι σε αυτή την Α</w:t>
      </w:r>
      <w:r>
        <w:rPr>
          <w:rFonts w:eastAsia="Times New Roman" w:cs="Times New Roman"/>
          <w:szCs w:val="24"/>
        </w:rPr>
        <w:t xml:space="preserve">ίθουσα ως Πρωθυπουργό να δεσμεύεται ότι θα καταργήσει την πολύκροτη ρύθμιση του ΟΟΣΑ για το φρέσκο γάλα. Ωστόσο, όχι μόνο δεν </w:t>
      </w:r>
      <w:proofErr w:type="spellStart"/>
      <w:r>
        <w:rPr>
          <w:rFonts w:eastAsia="Times New Roman" w:cs="Times New Roman"/>
          <w:szCs w:val="24"/>
        </w:rPr>
        <w:t>επανέφερε</w:t>
      </w:r>
      <w:proofErr w:type="spellEnd"/>
      <w:r>
        <w:rPr>
          <w:rFonts w:eastAsia="Times New Roman" w:cs="Times New Roman"/>
          <w:szCs w:val="24"/>
        </w:rPr>
        <w:t xml:space="preserve"> τη διάρκεια ζωής στις πέντε ημέρες από τις επτά, στις οποίες συγκρατήθηκε λόγω και της δικής μου τότε παραίτησης, αλλά π</w:t>
      </w:r>
      <w:r>
        <w:rPr>
          <w:rFonts w:eastAsia="Times New Roman" w:cs="Times New Roman"/>
          <w:szCs w:val="24"/>
        </w:rPr>
        <w:t>λέον δεν υπάρχει κανένα όριο. Επαφίεται η διάρκεια ζωής του φρέσκου γάλακτος στον πατριωτισμό των γαλακτοβιομηχανιών. Τόση αξία, λοιπόν, έχουν οι δεσμεύσεις του Πρωθυπουργού.</w:t>
      </w:r>
    </w:p>
    <w:p w14:paraId="498E4D0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Οι κτηνοτρόφοι, βέβαια, θυμούνται, κύριε Υπουργέ, και τη δική σας δέσμευση για τη</w:t>
      </w:r>
      <w:r>
        <w:rPr>
          <w:rFonts w:eastAsia="Times New Roman" w:cs="Times New Roman"/>
          <w:szCs w:val="24"/>
        </w:rPr>
        <w:t>ν «</w:t>
      </w:r>
      <w:r>
        <w:rPr>
          <w:rFonts w:eastAsia="Times New Roman" w:cs="Times New Roman"/>
          <w:bCs/>
          <w:szCs w:val="24"/>
        </w:rPr>
        <w:t xml:space="preserve">τροπολογία </w:t>
      </w:r>
      <w:proofErr w:type="spellStart"/>
      <w:r>
        <w:rPr>
          <w:rFonts w:eastAsia="Times New Roman" w:cs="Times New Roman"/>
          <w:szCs w:val="24"/>
        </w:rPr>
        <w:t>Χαρακόπουλο</w:t>
      </w:r>
      <w:proofErr w:type="spellEnd"/>
      <w:r>
        <w:rPr>
          <w:rFonts w:eastAsia="Times New Roman" w:cs="Times New Roman"/>
          <w:szCs w:val="24"/>
        </w:rPr>
        <w:t xml:space="preserve">», όπως την είχατε ονομάσει, για επαναφορά της διάρκειας ζωής του γάλακτος στις πέντε ημέρες. </w:t>
      </w:r>
    </w:p>
    <w:p w14:paraId="498E4D0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ρύθμιση που φέρνετε για το γάλα είναι ουσιαστικά αντιγραφή της γαλλικής ρύθμισης, καθώς οι Γάλλοι πριν δύο χρόνια ξεκίνησαν τη σχετική</w:t>
      </w:r>
      <w:r>
        <w:rPr>
          <w:rFonts w:eastAsia="Times New Roman" w:cs="Times New Roman"/>
          <w:szCs w:val="24"/>
        </w:rPr>
        <w:t xml:space="preserve"> αξίωση στην Ευρωπαϊκή Ένωση, που δέχθηκε τη σήμανση για μια δοκιμαστική περίοδο δύο ετών. Αλλά και επ' αυτού σας επισημάνθηκαν γκρίζες ζώνες, τις οποίες καλό είναι να τις δείτε πριν καταστεί η εσχάτη πλάνη </w:t>
      </w:r>
      <w:proofErr w:type="spellStart"/>
      <w:r>
        <w:rPr>
          <w:rFonts w:eastAsia="Times New Roman" w:cs="Times New Roman"/>
          <w:szCs w:val="24"/>
        </w:rPr>
        <w:t>χείρων</w:t>
      </w:r>
      <w:proofErr w:type="spellEnd"/>
      <w:r>
        <w:rPr>
          <w:rFonts w:eastAsia="Times New Roman" w:cs="Times New Roman"/>
          <w:szCs w:val="24"/>
        </w:rPr>
        <w:t xml:space="preserve"> της πρώτης. Μιλώ για τον αθέμιτο ανταγωνισ</w:t>
      </w:r>
      <w:r>
        <w:rPr>
          <w:rFonts w:eastAsia="Times New Roman" w:cs="Times New Roman"/>
          <w:szCs w:val="24"/>
        </w:rPr>
        <w:t xml:space="preserve">μό με άλλες χώρες της Ευρωπαϊκής Ένωσης, </w:t>
      </w:r>
      <w:r>
        <w:rPr>
          <w:rFonts w:eastAsia="Times New Roman"/>
          <w:szCs w:val="24"/>
        </w:rPr>
        <w:t>οι οποίες</w:t>
      </w:r>
      <w:r>
        <w:rPr>
          <w:rFonts w:eastAsia="Times New Roman" w:cs="Times New Roman"/>
          <w:szCs w:val="24"/>
        </w:rPr>
        <w:t xml:space="preserve"> μπορεί να εισάγουν γάλα που αρμέχτηκε σε τρίτη χώρα, να το επεξεργάζονται, να το συσκευάζουν και να το πλασάρουν στην ελληνική αγορά ως προϊόν της Ευρωπαϊκής Ένωσης. </w:t>
      </w:r>
    </w:p>
    <w:p w14:paraId="498E4D0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ήξεως του χρόνου ομιλίας του κυρίου Βουλευτή)</w:t>
      </w:r>
    </w:p>
    <w:p w14:paraId="498E4D0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Θα χρειαστώ ένα λεπτό, κυρία Πρόεδρε.</w:t>
      </w:r>
    </w:p>
    <w:p w14:paraId="498E4D0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Όσον αφορά στην υποχρέωση σήμανσης της χώρας προέλευσης του κρέατος πέρα της ζυγιστικής μηχανής και στην ταμειακή, θεωρώ ότι είναι πράγματι θετικό βήμα. Ακρογωνιαίος, όμως,</w:t>
      </w:r>
      <w:r>
        <w:rPr>
          <w:rFonts w:eastAsia="Times New Roman" w:cs="Times New Roman"/>
          <w:szCs w:val="24"/>
        </w:rPr>
        <w:t xml:space="preserve"> λίθος για να μη μείνει </w:t>
      </w:r>
      <w:proofErr w:type="spellStart"/>
      <w:r>
        <w:rPr>
          <w:rFonts w:eastAsia="Times New Roman" w:cs="Times New Roman"/>
          <w:szCs w:val="24"/>
        </w:rPr>
        <w:t>δώρον</w:t>
      </w:r>
      <w:proofErr w:type="spellEnd"/>
      <w:r>
        <w:rPr>
          <w:rFonts w:eastAsia="Times New Roman" w:cs="Times New Roman"/>
          <w:szCs w:val="24"/>
        </w:rPr>
        <w:t xml:space="preserve"> άδωρον, είναι η εντατικοποίηση των ελέγχων, </w:t>
      </w:r>
      <w:r>
        <w:rPr>
          <w:rFonts w:eastAsia="Times New Roman"/>
          <w:szCs w:val="24"/>
        </w:rPr>
        <w:t>οι οποίοι,</w:t>
      </w:r>
      <w:r>
        <w:rPr>
          <w:rFonts w:eastAsia="Times New Roman" w:cs="Times New Roman"/>
          <w:szCs w:val="24"/>
        </w:rPr>
        <w:t xml:space="preserve"> δυστυχώς, τα τελευταία χρόνια, όπως οι ίδιοι οι κτηνοτρόφοι επισημαίνουν, έχουν ατονήσει.</w:t>
      </w:r>
    </w:p>
    <w:p w14:paraId="498E4D0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Εν κατακλείδι, κυρίες και κύριοι συνάδελφοι, το νομοσχέδιο αυτό μοιάζει με μια φω</w:t>
      </w:r>
      <w:r>
        <w:rPr>
          <w:rFonts w:eastAsia="Times New Roman" w:cs="Times New Roman"/>
          <w:szCs w:val="24"/>
        </w:rPr>
        <w:t>τεινή εξαίρεση στον ορυμαγδό μέτρων που επιβάλλατε στους αγρότες και κτηνοτρόφους από την εκτίναξη των ασφαλιστικών εισφορών, μέχρι την κατάργηση φοροαπαλλαγών, όπως το λεγόμενο «αγροτικό πετρέλαιο».</w:t>
      </w:r>
    </w:p>
    <w:p w14:paraId="498E4D0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Η΄ Αν</w:t>
      </w:r>
      <w:r>
        <w:rPr>
          <w:rFonts w:eastAsia="Times New Roman" w:cs="Times New Roman"/>
          <w:szCs w:val="24"/>
        </w:rPr>
        <w:t xml:space="preserve">τιπρόεδρος της Βουλής κ. </w:t>
      </w:r>
      <w:r w:rsidRPr="00C50320">
        <w:rPr>
          <w:rFonts w:eastAsia="Times New Roman" w:cs="Times New Roman"/>
          <w:b/>
          <w:szCs w:val="24"/>
        </w:rPr>
        <w:t>ΔΗΜΗΤΡΙΟΣ ΚΑΜΜΕΝΟΣ</w:t>
      </w:r>
      <w:r>
        <w:rPr>
          <w:rFonts w:eastAsia="Times New Roman" w:cs="Times New Roman"/>
          <w:szCs w:val="24"/>
        </w:rPr>
        <w:t>)</w:t>
      </w:r>
    </w:p>
    <w:p w14:paraId="498E4D0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φαντάζομαι ότι τώρα θα συνειδητοποιείτε την αξία της λαϊκής ρήσης «έξω από το χορό πολλά τραγούδια». Τάξατε πολλά. Υποσχεθήκατε πολλά, ίσως γιατί είχατε αυταπάτες, ίσως γιατί είχατε καλές προθέσει</w:t>
      </w:r>
      <w:r>
        <w:rPr>
          <w:rFonts w:eastAsia="Times New Roman" w:cs="Times New Roman"/>
          <w:szCs w:val="24"/>
        </w:rPr>
        <w:t>ς. Όμως στο τέλος της ημέρας δεν κρινόμαστε από τις προθέσεις μας, αλλά από τα έργα μας. Φτάνουν οι αμαρτίες σας. Μη σηκώνετε στους ώμους σας και τις αμαρτίες άλλων που σας εκθέτουν, όπως στην περίπτωση της ΠΑΣΕΓΕΣ.</w:t>
      </w:r>
    </w:p>
    <w:p w14:paraId="498E4D0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Σας ευχαριστώ.</w:t>
      </w:r>
    </w:p>
    <w:p w14:paraId="498E4D0F" w14:textId="77777777" w:rsidR="00B84C6C" w:rsidRDefault="003C4644">
      <w:pPr>
        <w:spacing w:line="600" w:lineRule="auto"/>
        <w:ind w:firstLine="720"/>
        <w:jc w:val="center"/>
        <w:rPr>
          <w:rFonts w:eastAsia="Times New Roman"/>
          <w:bCs/>
        </w:rPr>
      </w:pPr>
      <w:r>
        <w:rPr>
          <w:rFonts w:eastAsia="Times New Roman"/>
          <w:bCs/>
        </w:rPr>
        <w:lastRenderedPageBreak/>
        <w:t>(Χειροκροτήματα από την π</w:t>
      </w:r>
      <w:r>
        <w:rPr>
          <w:rFonts w:eastAsia="Times New Roman"/>
          <w:bCs/>
        </w:rPr>
        <w:t>τέρυγα της Νέας Δημοκρατίας)</w:t>
      </w:r>
    </w:p>
    <w:p w14:paraId="498E4D10"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τον συνάδελφο.</w:t>
      </w:r>
    </w:p>
    <w:p w14:paraId="498E4D1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έχει ο ομιλητής από τη Χρυσή Αυγή Κωνσταντίνος </w:t>
      </w:r>
      <w:proofErr w:type="spellStart"/>
      <w:r>
        <w:rPr>
          <w:rFonts w:eastAsia="Times New Roman" w:cs="Times New Roman"/>
          <w:szCs w:val="24"/>
        </w:rPr>
        <w:t>Μπαρμπαρούσης</w:t>
      </w:r>
      <w:proofErr w:type="spellEnd"/>
      <w:r>
        <w:rPr>
          <w:rFonts w:eastAsia="Times New Roman" w:cs="Times New Roman"/>
          <w:szCs w:val="24"/>
        </w:rPr>
        <w:t>, για επτά λεπτά.</w:t>
      </w:r>
    </w:p>
    <w:p w14:paraId="498E4D12" w14:textId="77777777" w:rsidR="00B84C6C" w:rsidRDefault="003C4644">
      <w:pPr>
        <w:spacing w:line="600" w:lineRule="auto"/>
        <w:ind w:firstLine="720"/>
        <w:jc w:val="both"/>
        <w:rPr>
          <w:rFonts w:eastAsia="Times New Roman"/>
          <w:color w:val="000000"/>
          <w:szCs w:val="24"/>
        </w:rPr>
      </w:pPr>
      <w:r>
        <w:rPr>
          <w:rFonts w:eastAsia="Times New Roman" w:cs="Times New Roman"/>
          <w:b/>
          <w:szCs w:val="24"/>
        </w:rPr>
        <w:t xml:space="preserve">ΚΩΝΣΤΑΝΤΙΝΟΣ ΜΠΑΡΜΠΑΡΟΥΣΗΣ: </w:t>
      </w:r>
      <w:r>
        <w:rPr>
          <w:rFonts w:eastAsia="Times New Roman"/>
          <w:color w:val="000000"/>
          <w:szCs w:val="24"/>
        </w:rPr>
        <w:t>Ευχαριστώ.</w:t>
      </w:r>
    </w:p>
    <w:p w14:paraId="498E4D13" w14:textId="77777777" w:rsidR="00B84C6C" w:rsidRDefault="003C4644">
      <w:pPr>
        <w:spacing w:line="600" w:lineRule="auto"/>
        <w:ind w:firstLine="720"/>
        <w:jc w:val="both"/>
        <w:rPr>
          <w:rFonts w:eastAsia="Times New Roman" w:cs="Times New Roman"/>
          <w:szCs w:val="24"/>
        </w:rPr>
      </w:pPr>
      <w:r>
        <w:rPr>
          <w:rFonts w:eastAsia="Times New Roman"/>
          <w:color w:val="000000"/>
          <w:szCs w:val="24"/>
        </w:rPr>
        <w:t>Μέσα στο αλαλούμ που υπάρχει στον π</w:t>
      </w:r>
      <w:r>
        <w:rPr>
          <w:rFonts w:eastAsia="Times New Roman"/>
          <w:color w:val="000000"/>
          <w:szCs w:val="24"/>
        </w:rPr>
        <w:t xml:space="preserve">ρωτογενή τομέα με τις εισφορές ΕΦΚΑ από τη μία και με τις δηλώσεις εισοδήματος από την άλλη, έρχεται και ένα νομοσχέδιο για τα ευάλωτα και </w:t>
      </w:r>
      <w:r>
        <w:rPr>
          <w:rFonts w:eastAsia="Times New Roman" w:cs="Times New Roman"/>
          <w:szCs w:val="24"/>
        </w:rPr>
        <w:t>νωπά προϊόντα. Επειδή λύσαμε όλα τα άλλα προβλήματα στον πρωτογενή τομέα, τώρα θα ασχοληθούμε και με την προστασία το</w:t>
      </w:r>
      <w:r>
        <w:rPr>
          <w:rFonts w:eastAsia="Times New Roman" w:cs="Times New Roman"/>
          <w:szCs w:val="24"/>
        </w:rPr>
        <w:t xml:space="preserve">υ Έλληνα παραγωγού. Αυτό τουλάχιστον ισχυρίζεστε ότι θέλετε να πετύχετε με το συγκεκριμένο νομοσχέδιο. </w:t>
      </w:r>
    </w:p>
    <w:p w14:paraId="498E4D1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Καλό θα ήταν σε αυτό εδώ το σημείο να υπενθυμίσουμε ότι ο πρωτογενής τομέας θα έπρεπε να είναι ο βασικός πυλώνας της ανάπτυξης της εθνικής μας οικονομία</w:t>
      </w:r>
      <w:r>
        <w:rPr>
          <w:rFonts w:eastAsia="Times New Roman" w:cs="Times New Roman"/>
          <w:szCs w:val="24"/>
        </w:rPr>
        <w:t xml:space="preserve">ς. Αλλά, δυστυχώς, καμμία </w:t>
      </w:r>
      <w:r>
        <w:rPr>
          <w:rFonts w:eastAsia="Times New Roman" w:cs="Times New Roman"/>
          <w:szCs w:val="24"/>
        </w:rPr>
        <w:t>κ</w:t>
      </w:r>
      <w:r>
        <w:rPr>
          <w:rFonts w:eastAsia="Times New Roman" w:cs="Times New Roman"/>
          <w:szCs w:val="24"/>
        </w:rPr>
        <w:t>υβέρνηση δεν κινήθηκε προς αυτή την κατεύθυνση, έτσι ώστε να επιτευχθεί αυτό, πόσο μάλλον τα τελευταία χρόνια που οι ηλεκτρονικές απαιτήσεις που έχετε από τους αγρότες έχουν αυξηθεί κατά πολύ. Συμπε</w:t>
      </w:r>
      <w:r>
        <w:rPr>
          <w:rFonts w:eastAsia="Times New Roman" w:cs="Times New Roman"/>
          <w:szCs w:val="24"/>
        </w:rPr>
        <w:lastRenderedPageBreak/>
        <w:t xml:space="preserve">ριφέρεστε στους αγρότες σαν να </w:t>
      </w:r>
      <w:r>
        <w:rPr>
          <w:rFonts w:eastAsia="Times New Roman" w:cs="Times New Roman"/>
          <w:szCs w:val="24"/>
        </w:rPr>
        <w:t>είναι επιχειρηματίες. Δυστυχώς, όμως, ούτε επιχειρηματίες είναι, αλλά ούτε και λογιστές. Και δεν γίνεται από το όποιο κέρδος βγάζουν, το μεγαλύτερο μέρος να το δίνουν στους λογιστές.</w:t>
      </w:r>
    </w:p>
    <w:p w14:paraId="498E4D1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Ξεχνάτε ότι οι γεωργοί, οι κτηνοτρόφοι και οι αλιείς είναι απλοί άνθρωποι</w:t>
      </w:r>
      <w:r>
        <w:rPr>
          <w:rFonts w:eastAsia="Times New Roman" w:cs="Times New Roman"/>
          <w:szCs w:val="24"/>
        </w:rPr>
        <w:t>, που αγωνίζονται καθημερινά να παράγουν με τον κίνδυνο ότι όλη η παραγωγή από τη μία μέρα στην άλλη μπορεί να καταστραφεί από καιρικά φαινόμενα ή από κάποια αρρώστια.</w:t>
      </w:r>
    </w:p>
    <w:p w14:paraId="498E4D1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Υπάρχει όμως και ένας μεγαλύτερος κίνδυνος. Ακόμα και αν η παραγωγή πάει καλά, μπορεί να</w:t>
      </w:r>
      <w:r>
        <w:rPr>
          <w:rFonts w:eastAsia="Times New Roman" w:cs="Times New Roman"/>
          <w:szCs w:val="24"/>
        </w:rPr>
        <w:t xml:space="preserve"> πέσουν σε κάποιον απατεώνα έμπορο, να τους πάρει τα προϊόντα, να τους αφήσει απλήρωτους και μετά να μην μπορούν πουθενά να βρουν το δίκιο τους. Γιατί</w:t>
      </w:r>
      <w:r>
        <w:rPr>
          <w:rFonts w:eastAsia="Times New Roman" w:cs="Times New Roman"/>
          <w:szCs w:val="24"/>
        </w:rPr>
        <w:t>,</w:t>
      </w:r>
      <w:r>
        <w:rPr>
          <w:rFonts w:eastAsia="Times New Roman" w:cs="Times New Roman"/>
          <w:szCs w:val="24"/>
        </w:rPr>
        <w:t xml:space="preserve"> δυστυχώς, όπως είπα και παραπάνω, ο αγρότης δεν είναι επιχειρηματίας και ούτε έχει τις περισσότερες φορέ</w:t>
      </w:r>
      <w:r>
        <w:rPr>
          <w:rFonts w:eastAsia="Times New Roman" w:cs="Times New Roman"/>
          <w:szCs w:val="24"/>
        </w:rPr>
        <w:t xml:space="preserve">ς τη δυνατότητα να πληρώνει δικηγόρους και δικαστικά έξοδα, για να πάει στα δικαστήρια και να βρει το δίκιο του. Αλλά ακόμη και αν αποφασίσει να το κάνει, το πιθανότερο είναι να μην δικαιωθεί ποτέ. </w:t>
      </w:r>
    </w:p>
    <w:p w14:paraId="498E4D1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Υπερασπίζεστε, λέτε, τον πρωτογενή τομέα. Μπορείτε να μας πείτε πώς τον υπερασπίζεστε, αφού πάλι με αυτό το νομοσχέδιο θα προκληθεί σύγχυση στις έννοιες έμπορος και παραγωγός; Για παράδειγμα, οι αγροτικοί συνεταιρισμοί άλλοτε θα αντιμετωπίζονται ως παραγωγ</w:t>
      </w:r>
      <w:r>
        <w:rPr>
          <w:rFonts w:eastAsia="Times New Roman" w:cs="Times New Roman"/>
          <w:szCs w:val="24"/>
        </w:rPr>
        <w:t xml:space="preserve">οί και άλλοτε ως έμποροι. </w:t>
      </w:r>
    </w:p>
    <w:p w14:paraId="498E4D1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Μιλάτε για μέγιστο χρονικό διάστημα εξόφλησης παραγωγού από τον έμπορο τις εξήντα ημέρες από την έκδοση του σχετικού τιμολογίου. Είναι άξιο απορίας πώς ορίζετε εξήντα ημέρες, όταν στις περισσότερες χώρες της Ευρωπαϊκής Ένωσης έχο</w:t>
      </w:r>
      <w:r>
        <w:rPr>
          <w:rFonts w:eastAsia="Times New Roman" w:cs="Times New Roman"/>
          <w:szCs w:val="24"/>
        </w:rPr>
        <w:t>υν θεσμοθετηθεί πιο στενά χρονικά περιθώρια εξόφλησης των παραγωγών. Για παράδειγμα, στην Ισπανία και στην Ιταλία το περιθώριο είναι στις τριάντα ημέρες. Επίσης αυτό το χρονικό περιθώριο ευνοεί μερίδα παραγωγών, δεν ευνοεί καθόλου τους παραγωγούς που καλλι</w:t>
      </w:r>
      <w:r>
        <w:rPr>
          <w:rFonts w:eastAsia="Times New Roman" w:cs="Times New Roman"/>
          <w:szCs w:val="24"/>
        </w:rPr>
        <w:t xml:space="preserve">εργούν προϊόντα σύντομης ωρίμανσης. </w:t>
      </w:r>
    </w:p>
    <w:p w14:paraId="498E4D1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Επιπλέον αυτό το νομοθετικό πλαίσιο της εξόφλησης των παραγόμενων προϊόντων δεν πρέπει να ισχύει και για τους τελικούς εμπορικούς αποδέκτες; Και αναφέρομαι κυρίως στις μεγάλες αλυσίδες </w:t>
      </w:r>
      <w:proofErr w:type="spellStart"/>
      <w:r>
        <w:rPr>
          <w:rFonts w:eastAsia="Times New Roman" w:cs="Times New Roman"/>
          <w:szCs w:val="24"/>
        </w:rPr>
        <w:t>σούπερ</w:t>
      </w:r>
      <w:r>
        <w:rPr>
          <w:rFonts w:eastAsia="Times New Roman" w:cs="Times New Roman"/>
          <w:szCs w:val="24"/>
        </w:rPr>
        <w:t>μάρκετ</w:t>
      </w:r>
      <w:proofErr w:type="spellEnd"/>
      <w:r>
        <w:rPr>
          <w:rFonts w:eastAsia="Times New Roman" w:cs="Times New Roman"/>
          <w:szCs w:val="24"/>
        </w:rPr>
        <w:t xml:space="preserve">, που όλοι μας γνωρίζουμε ότι οι χρόνοι αποπληρωμής τους αγγίζουν και τις εκατό είκοσι μέρες. </w:t>
      </w:r>
    </w:p>
    <w:p w14:paraId="498E4D1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το παρόν νομοσχέδιο υποχρεώνετε τον παραγωγό να προσκομίσει ηλεκτρονικά στοιχεία. Φτάνουμε δηλαδή σε αυτό που προανάφερα ότι υποχρεώνετε τον εκάστοτε πα</w:t>
      </w:r>
      <w:r>
        <w:rPr>
          <w:rFonts w:eastAsia="Times New Roman" w:cs="Times New Roman"/>
          <w:szCs w:val="24"/>
        </w:rPr>
        <w:t xml:space="preserve">ραγωγό, τα τυχόν κέρδη του να τα επενδύσει σε λογιστή. Χωρίς τη βοήθεια κάποιου ειδικού, δεν υπάρχει περίπτωση ο παραγωγός να αποκτήσει ηλεκτρονικό αρχείο, πόσο δε να το αποστείλει στις αρμόδιες αρχές για να μπορέσει να πάρει τα χρήματά του. </w:t>
      </w:r>
    </w:p>
    <w:p w14:paraId="498E4D1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Αναφέρεστε σε</w:t>
      </w:r>
      <w:r>
        <w:rPr>
          <w:rFonts w:eastAsia="Times New Roman" w:cs="Times New Roman"/>
          <w:szCs w:val="24"/>
        </w:rPr>
        <w:t xml:space="preserve"> κυρώσεις, εάν δεν παρέλθει ο νόμιμος χρόνος εξόφλησης, αλλά και αν υπάρξει αμέλεια προσκόμισης των στοιχείων στην αρμόδια αρχή. Μιλάτε </w:t>
      </w:r>
      <w:r>
        <w:rPr>
          <w:rFonts w:eastAsia="Times New Roman" w:cs="Times New Roman"/>
          <w:szCs w:val="24"/>
        </w:rPr>
        <w:lastRenderedPageBreak/>
        <w:t xml:space="preserve">για διαγραφή των εμπόρων από το </w:t>
      </w:r>
      <w:r>
        <w:rPr>
          <w:rFonts w:eastAsia="Times New Roman" w:cs="Times New Roman"/>
          <w:szCs w:val="24"/>
        </w:rPr>
        <w:t>μ</w:t>
      </w:r>
      <w:r>
        <w:rPr>
          <w:rFonts w:eastAsia="Times New Roman" w:cs="Times New Roman"/>
          <w:szCs w:val="24"/>
        </w:rPr>
        <w:t>ητρώο, εάν υπάρξουν τρεις συνεχόμενες παραβάσεις. Δεν μας λέτε όμως, τίποτα για την αρμ</w:t>
      </w:r>
      <w:r>
        <w:rPr>
          <w:rFonts w:eastAsia="Times New Roman" w:cs="Times New Roman"/>
          <w:szCs w:val="24"/>
        </w:rPr>
        <w:t xml:space="preserve">όδια αυτή αρχή, που θα κάνει τους ελέγχους. Πώς εξασφαλιζόμαστε ότι δεν θα καλύπτει τους παραβάτες εμπόρους με το γνωστό «λάδωμα»; Γιατί κάτι μου λέει ότι όσοι δουλέψουν σε αυτήν την αρμόδια αρχή, θα βρεθούν με </w:t>
      </w:r>
      <w:proofErr w:type="spellStart"/>
      <w:r>
        <w:rPr>
          <w:rFonts w:eastAsia="Times New Roman" w:cs="Times New Roman"/>
          <w:szCs w:val="24"/>
        </w:rPr>
        <w:t>βιλάρες</w:t>
      </w:r>
      <w:proofErr w:type="spellEnd"/>
      <w:r>
        <w:rPr>
          <w:rFonts w:eastAsia="Times New Roman" w:cs="Times New Roman"/>
          <w:szCs w:val="24"/>
        </w:rPr>
        <w:t xml:space="preserve"> με πισίνες, από τη μία μέρα στην άλλη</w:t>
      </w:r>
      <w:r>
        <w:rPr>
          <w:rFonts w:eastAsia="Times New Roman" w:cs="Times New Roman"/>
          <w:szCs w:val="24"/>
        </w:rPr>
        <w:t xml:space="preserve">. </w:t>
      </w:r>
    </w:p>
    <w:p w14:paraId="498E4D1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Φυσικά, δεν ξεχάσατε να υπερασπιστείτε και τον καταναλωτή. Λέτε ότι καθίσταται υποχρεωτική η επισήμανση της προέλευσης του γάλακτος. Η επισήμανση αυτή, όμως, όπως γίνεται είναι με την αναγραφή «προέλευσης εντός της Ευρωπαϊκής Ένωσης» ή «προέλευσης εκτός</w:t>
      </w:r>
      <w:r>
        <w:rPr>
          <w:rFonts w:eastAsia="Times New Roman" w:cs="Times New Roman"/>
          <w:szCs w:val="24"/>
        </w:rPr>
        <w:t xml:space="preserve"> της Ευρωπαϊκής Ένωσης». Άρα ο καταναλωτής θα μαντεύει από ποια χώρα της Ευρωπαϊκής Ένωσης προέρχεται το γάλα. Είναι άραγε ελληνικό ή είναι από τη Ρουμανία; </w:t>
      </w:r>
    </w:p>
    <w:p w14:paraId="498E4D1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αυτά και με τα άλλα, επειδή μελέτησα το συγκεκριμένο νομοσχέδιο, εάν μου έλεγαν να δώσω ένα τίτ</w:t>
      </w:r>
      <w:r>
        <w:rPr>
          <w:rFonts w:eastAsia="Times New Roman" w:cs="Times New Roman"/>
          <w:szCs w:val="24"/>
        </w:rPr>
        <w:t>λο, θα το ονόμαζα με μια λέξη «ανούσιο». Στην πραγματικότητα δεν νομίζω ότι θα βοηθήσει κάπου τους αγρότες και ειδικά τους μικρούς αγρότες. Αντιθέτως, θα τους δημιουργήσει επιπλέον προβλήματα στα ήδη υπάρχοντα και για μια ακόμη φορά η παραγωγή θα είναι στα</w:t>
      </w:r>
      <w:r>
        <w:rPr>
          <w:rFonts w:eastAsia="Times New Roman" w:cs="Times New Roman"/>
          <w:szCs w:val="24"/>
        </w:rPr>
        <w:t xml:space="preserve"> νύχια των μεσαζόντων. Το συγκεκριμένο νομοσχέδιο θα λειτουργήσει σαν ένα ακόμα λιθαράκι προς την κατεύθυνση που δεν είναι άλλη από την εξαφάνιση του αγρότη. Στόχος σας είναι η δημιουργία πολυεθνικών εταιρειών και να μετατρέψετε τον Έλληνα παραγωγό σκλάβο </w:t>
      </w:r>
      <w:r>
        <w:rPr>
          <w:rFonts w:eastAsia="Times New Roman" w:cs="Times New Roman"/>
          <w:szCs w:val="24"/>
        </w:rPr>
        <w:t xml:space="preserve">στην ίδια του τη γη. </w:t>
      </w:r>
    </w:p>
    <w:p w14:paraId="498E4D1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Εάν πραγματικά ενδιαφέρεστε για τον πρωτογενή τομέα παραγωγής, βγείτε έξω από τις </w:t>
      </w:r>
      <w:proofErr w:type="spellStart"/>
      <w:r>
        <w:rPr>
          <w:rFonts w:eastAsia="Times New Roman" w:cs="Times New Roman"/>
          <w:szCs w:val="24"/>
        </w:rPr>
        <w:t>γραφειάρες</w:t>
      </w:r>
      <w:proofErr w:type="spellEnd"/>
      <w:r>
        <w:rPr>
          <w:rFonts w:eastAsia="Times New Roman" w:cs="Times New Roman"/>
          <w:szCs w:val="24"/>
        </w:rPr>
        <w:t xml:space="preserve"> σας, πηγαίνετε στην επαρχία, αφουγκραστείτε τα αληθινά, καθημερινά τους προβλήματα, προβλήματα που δημιουργήθηκαν αλλά και δημιουργούνται από</w:t>
      </w:r>
      <w:r>
        <w:rPr>
          <w:rFonts w:eastAsia="Times New Roman" w:cs="Times New Roman"/>
          <w:szCs w:val="24"/>
        </w:rPr>
        <w:t xml:space="preserve"> τις ανεύθυνες πολιτικές σας. </w:t>
      </w:r>
    </w:p>
    <w:p w14:paraId="498E4D1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σας αναφέρω ένα μικρό παράδειγμα, μιας και έχω ασχοληθεί με την κτηνοτροφία για να σας δείξω πόσο ανεύθυνοι και ανίδεοι είστε πάνω στο θέμα. Υποχρεώνετε τους κτηνοτρόφους να μαρκάρουν με πλαστικά ενώτια τα αυτιά των ζώων.</w:t>
      </w:r>
      <w:r>
        <w:rPr>
          <w:rFonts w:eastAsia="Times New Roman" w:cs="Times New Roman"/>
          <w:szCs w:val="24"/>
        </w:rPr>
        <w:t xml:space="preserve"> </w:t>
      </w:r>
      <w:r>
        <w:rPr>
          <w:rFonts w:eastAsia="Times New Roman" w:cs="Times New Roman"/>
          <w:szCs w:val="24"/>
        </w:rPr>
        <w:t xml:space="preserve">Ξέρετε ότι κάθε χρόνο οι κτηνοτρόφοι χάνουν πολλά ζώα εξαιτίας αυτού; Και δεν φτάνει ότι εξαιτίας αυτής της μεθόδου ταλαιπωρούνται και πεθαίνουν τα ζώα, απαιτείτε αφού πεθάνουν να σας επιστραφεί το ενώτιο, έτσι ώστε να καταγραφεί. Δηλαδή αν το ζώο το φάει </w:t>
      </w:r>
      <w:r>
        <w:rPr>
          <w:rFonts w:eastAsia="Times New Roman" w:cs="Times New Roman"/>
          <w:szCs w:val="24"/>
        </w:rPr>
        <w:t>ένας λύκος ή πεθάνει σε μια απόκρημνη μεριά στο βουνό, πείτε μου που θα βρει ο κτηνοτρόφος το ζώο για να φέρει σε εσάς πίσω το πλαστικό.</w:t>
      </w:r>
    </w:p>
    <w:p w14:paraId="498E4D2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σας δώσω μια συμβουλή, αν θέλετε στ’ αλήθεια να βοηθήσετε τους αγρότες. Σταματήστε να νομοθετείτε. Πραγματικά δεν χρ</w:t>
      </w:r>
      <w:r>
        <w:rPr>
          <w:rFonts w:eastAsia="Times New Roman" w:cs="Times New Roman"/>
          <w:szCs w:val="24"/>
        </w:rPr>
        <w:t>ειάζεται για να δικαιολογήσετε τον μισθό σας, οι Υπουργοί και οι βοηθοί σας να νομοθετείτε μόνο και μόνο για να δείξετε ότι εργάζεστε. Αρκετά με τα νομοσχέδια του ποδαριού, που μόνο προβλήματα δημιουργούν παρά λύνουν. Ξεκουραστείτε και λίγο. Μην μοχθείτε ά</w:t>
      </w:r>
      <w:r>
        <w:rPr>
          <w:rFonts w:eastAsia="Times New Roman" w:cs="Times New Roman"/>
          <w:szCs w:val="24"/>
        </w:rPr>
        <w:t>λλο για το καλό των αγροτών. Αρκετά!</w:t>
      </w:r>
    </w:p>
    <w:p w14:paraId="498E4D21"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98E4D2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Ευχαριστώ πολύ. </w:t>
      </w:r>
    </w:p>
    <w:p w14:paraId="498E4D2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Παρακαλώ τον συνάδελφο από το Κομμουνιστικό Κόμμα 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κ. Αθανάσιο </w:t>
      </w:r>
      <w:proofErr w:type="spellStart"/>
      <w:r>
        <w:rPr>
          <w:rFonts w:eastAsia="Times New Roman" w:cs="Times New Roman"/>
          <w:szCs w:val="24"/>
        </w:rPr>
        <w:t>Βαρδαλή</w:t>
      </w:r>
      <w:proofErr w:type="spellEnd"/>
      <w:r>
        <w:rPr>
          <w:rFonts w:eastAsia="Times New Roman" w:cs="Times New Roman"/>
          <w:szCs w:val="24"/>
        </w:rPr>
        <w:t xml:space="preserve"> να πάρει τον λόγο για επτά λεπτά.</w:t>
      </w:r>
    </w:p>
    <w:p w14:paraId="498E4D2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ΟΣ ΒΑΡΔΑΛΗΣ:</w:t>
      </w:r>
      <w:r>
        <w:rPr>
          <w:rFonts w:eastAsia="Times New Roman" w:cs="Times New Roman"/>
          <w:szCs w:val="24"/>
        </w:rPr>
        <w:t xml:space="preserve"> Ευχαριστώ, κύριε Πρόεδρε.</w:t>
      </w:r>
    </w:p>
    <w:p w14:paraId="498E4D2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Θα σταθώ κυρίως στο πρώτο κεφάλαιο λόγω και του περιορισμένου χρόνου, στα ζητήματα δηλαδή της καθυστέρησης πληρωμών προς τους αγρότες. </w:t>
      </w:r>
    </w:p>
    <w:p w14:paraId="498E4D2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από την αρχή να επισημάνω ότι αυτό το πρόβλημα δεν πρέπει να το βλέπουμε ξεκ</w:t>
      </w:r>
      <w:r>
        <w:rPr>
          <w:rFonts w:eastAsia="Times New Roman" w:cs="Times New Roman"/>
          <w:szCs w:val="24"/>
        </w:rPr>
        <w:t xml:space="preserve">ομμένο από τη γενικότερη εφαρμοζόμενη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-λέμε εμείς- και της σημερινής και των προηγούμενων κυβερνήσεων. Γιατί; Γιατί αν το βλέπαμε, ξεκομμένα θα ήταν απλό. Όχι σε εξήντα μέρες, αλλά την ώρα που παραδίδουν το προϊόν τους να πληρωθούν οι</w:t>
      </w:r>
      <w:r>
        <w:rPr>
          <w:rFonts w:eastAsia="Times New Roman" w:cs="Times New Roman"/>
          <w:szCs w:val="24"/>
        </w:rPr>
        <w:t xml:space="preserve"> αγρότες. Αυτό χρειάζεται. Όμως και αυτό το ζήτημα έχει άμεση σύνδεση με τη γενικότερη αντιλαϊκή σας πολιτική που δημιουργεί βεβαίως και μια πραγματικότητα πάρα πολύ σκληρή για τους αγρότες και τους κτηνοτρόφους. </w:t>
      </w:r>
    </w:p>
    <w:p w14:paraId="498E4D2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να είμαι συγκεκριμένος. Όλοι σας σ’ α</w:t>
      </w:r>
      <w:r>
        <w:rPr>
          <w:rFonts w:eastAsia="Times New Roman" w:cs="Times New Roman"/>
          <w:szCs w:val="24"/>
        </w:rPr>
        <w:t>υτή την Αίθουσα και όχι μόνον εδώ, όπου βρεθείτε κι όπου σταθείτε, κάνετε λόγο για την ανάγκη ενίσχυσης της πρωτογενούς παραγωγής, λέγοντας μάλιστα ότι με τη δική σας πολιτική θα διαμορφωθεί σε ατμομηχανή ανάπτυξης συνολικά της οικονομίας η αγροτική οικονο</w:t>
      </w:r>
      <w:r>
        <w:rPr>
          <w:rFonts w:eastAsia="Times New Roman" w:cs="Times New Roman"/>
          <w:szCs w:val="24"/>
        </w:rPr>
        <w:t xml:space="preserve">μία. </w:t>
      </w:r>
    </w:p>
    <w:p w14:paraId="498E4D2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Τι όμως κρύβετε από τους αγρότες, από τους κτηνοτρόφους και συνολικά από τα λαϊκά στρώματα; Ότι η οικονομία συνολικά, άρα και η αγροτική είναι σχεδιασμένη </w:t>
      </w:r>
      <w:r>
        <w:rPr>
          <w:rFonts w:eastAsia="Times New Roman" w:cs="Times New Roman"/>
          <w:szCs w:val="24"/>
        </w:rPr>
        <w:lastRenderedPageBreak/>
        <w:t>να δουλεύει με τέτοιο τρόπο ώστε να υπηρετεί τα κέρδη. Με άλλα λόγια, αν δεν υπάρξει κέρδος δεν</w:t>
      </w:r>
      <w:r>
        <w:rPr>
          <w:rFonts w:eastAsia="Times New Roman" w:cs="Times New Roman"/>
          <w:szCs w:val="24"/>
        </w:rPr>
        <w:t xml:space="preserve"> μπορεί να υπάρξει ανάπτυξη της αγροτικής οικονομίας και της οικονομίας συνολικότερα. </w:t>
      </w:r>
    </w:p>
    <w:p w14:paraId="498E4D2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Εσείς οι ίδιοι λέτε ότι για να υπάρξουν κέρδη, πρέπει η αγροτική οικονομία να είναι ανταγωνιστική. Ποιος μπορεί αλήθεια να είναι ανταγωνιστικός σε έναν τέτοιο δρόμο, σε </w:t>
      </w:r>
      <w:r>
        <w:rPr>
          <w:rFonts w:eastAsia="Times New Roman" w:cs="Times New Roman"/>
          <w:szCs w:val="24"/>
        </w:rPr>
        <w:t>έναν τέτοιο τρόπο σχεδιασμού της οικονομίας; Ο μικρός ή ο μεγάλος; Όλοι σας ξέρετε ότι το μεγάλο ψάρι τρώει το μικρό. Αυτό όμως πρακτικά σημαίνει ότι για να φέρουμε αυτού του είδους την ανάπτυξη στη χώρα μας μας, χρειάζονται μεγάλες αγροτικές επιχειρήσεις.</w:t>
      </w:r>
      <w:r>
        <w:rPr>
          <w:rFonts w:eastAsia="Times New Roman" w:cs="Times New Roman"/>
          <w:szCs w:val="24"/>
        </w:rPr>
        <w:t xml:space="preserve"> Στην πράξη, δηλαδή, αυτό που κρύβετε από τους φτωχούς, τους μικρούς και μεσαίους αγρότες, είναι ότι τους έχετε προδιαγράψει. Είναι για το ξεκλήρισμα. Αυτό προωθεί αυτή η αντιλαϊκή πολιτική και σε καμ</w:t>
      </w:r>
      <w:r>
        <w:rPr>
          <w:rFonts w:eastAsia="Times New Roman" w:cs="Times New Roman"/>
          <w:szCs w:val="24"/>
        </w:rPr>
        <w:t>μ</w:t>
      </w:r>
      <w:r>
        <w:rPr>
          <w:rFonts w:eastAsia="Times New Roman" w:cs="Times New Roman"/>
          <w:szCs w:val="24"/>
        </w:rPr>
        <w:t>ιά περίπτωση το νομοσχέδιο που φέρνετε δεν ανατρέπει αυ</w:t>
      </w:r>
      <w:r>
        <w:rPr>
          <w:rFonts w:eastAsia="Times New Roman" w:cs="Times New Roman"/>
          <w:szCs w:val="24"/>
        </w:rPr>
        <w:t xml:space="preserve">τή την αντιλαϊκή πορεία. </w:t>
      </w:r>
    </w:p>
    <w:p w14:paraId="498E4D2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Όλοι σας και η Κυβέρνηση και τα υπόλοιπα κόμματα της Αντιπολίτευσης μιλάτε για στροφή στην επιχειρηματική γεωργία. Άλλωστε χθες ο Υφυπουργός Αγροτικής Ανάπτυξης στο συνέδριο της Θεσσαλίας αναφέρθηκε στο ότι το μοντέλο που προωθεί </w:t>
      </w:r>
      <w:r>
        <w:rPr>
          <w:rFonts w:eastAsia="Times New Roman" w:cs="Times New Roman"/>
          <w:szCs w:val="24"/>
        </w:rPr>
        <w:t xml:space="preserve">η Κυβέρνηση οφείλει να μετατρέψει τον παραγωγό σε σύγχρονο επιχειρηματία. </w:t>
      </w:r>
    </w:p>
    <w:p w14:paraId="498E4D2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Εδώ το στοιχείο δεν είναι ότι κοροϊδεύετε τον κόσμο. Τους κοροϊδεύετε, βεβαίως, γιατί δεν πρόκειται να κάνετε επιχειρηματίες τους φτωχούς και τους μεσαίους αγρότες. Κυρίως τους κρύβ</w:t>
      </w:r>
      <w:r>
        <w:rPr>
          <w:rFonts w:eastAsia="Times New Roman" w:cs="Times New Roman"/>
          <w:szCs w:val="24"/>
        </w:rPr>
        <w:t xml:space="preserve">ετε την αλήθεια. Πρόκειται να ξεκληριστούν μ’ αυτή την </w:t>
      </w:r>
      <w:r>
        <w:rPr>
          <w:rFonts w:eastAsia="Times New Roman" w:cs="Times New Roman"/>
          <w:szCs w:val="24"/>
        </w:rPr>
        <w:lastRenderedPageBreak/>
        <w:t xml:space="preserve">πολιτική. Αυτό προσπαθείτε να κάνετε μ’ αυτά που λέτε και βεβαίως υλοποιείτε στην πράξη. </w:t>
      </w:r>
    </w:p>
    <w:p w14:paraId="498E4D2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Αυτή η στροφή στην επιχειρηματικότητα, λοιπόν, σημαίνει ξεκλήρισμα φτωχών μικρών και μεσαίων αγροτών, κατά τη γ</w:t>
      </w:r>
      <w:r>
        <w:rPr>
          <w:rFonts w:eastAsia="Times New Roman" w:cs="Times New Roman"/>
          <w:szCs w:val="24"/>
        </w:rPr>
        <w:t xml:space="preserve">νώμη του ΚΚΕ. Αυτών που δεν μπορούν να είναι ανταγωνιστικοί. Αυτών που δεν έχουν τα κεφάλαια για να κάνουν επενδύσεις και άρα δεν μπορούν να συμβάλλουν στην «ανάπτυξη» της γεωργίας και της κτηνοτροφίας που επιδιώκετε. </w:t>
      </w:r>
    </w:p>
    <w:p w14:paraId="498E4D2D"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εδώ κολλάει και αυτό που είπε και</w:t>
      </w:r>
      <w:r>
        <w:rPr>
          <w:rFonts w:eastAsia="Times New Roman" w:cs="Times New Roman"/>
          <w:szCs w:val="24"/>
        </w:rPr>
        <w:t xml:space="preserve"> ο Πρωθυπουργός χθες από τη Λάρισα ότι δεν θα συνεχίσει να πριμοδοτεί δήθεν παραγωγούς. Δηλαδή ποιοι είναι οι δήθεν; Αυτοί που κάνουν και κανένα μεροκάματο για να μπορέσουν να επιβιώσουν; Αυτοί που έχουν εισόδημα και από άλλη πηγή; Και βεβαίως, για όλους α</w:t>
      </w:r>
      <w:r>
        <w:rPr>
          <w:rFonts w:eastAsia="Times New Roman" w:cs="Times New Roman"/>
          <w:szCs w:val="24"/>
        </w:rPr>
        <w:t xml:space="preserve">υτούς επιφυλάσσετε τέρμα στις επιδοτήσεις, τέρμα στις αποζημιώσεις και πάει λέγοντας. Άρα μία ώρα αρχύτερα στο ξεκλήρισμα. Αυτή την αλήθεια θέλετε να κρύψετε. </w:t>
      </w:r>
    </w:p>
    <w:p w14:paraId="498E4D2E"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Όλα τα μέτρα που έχετε πάρει, ψηφίζοντας όλα τα μνημόνια -και τα τρία- η Κοινή Αγροτική Πολιτική</w:t>
      </w:r>
      <w:r>
        <w:rPr>
          <w:rFonts w:eastAsia="Times New Roman" w:cs="Times New Roman"/>
          <w:szCs w:val="24"/>
        </w:rPr>
        <w:t>, που υποστηρίζετε όλοι σας, υπηρετούν από τη μια μεριά το ξεκλήρισμα της μικρομεσαίας αγροτιάς και από την άλλη δημιουργούν όλες εκείνες τις προϋποθέσεις, ώστε να υπάρξει κερδοφόρα διέξοδος στα συσσωρευμένα κεφάλαια στον αγροτικό τομέα και στην αγροτική ο</w:t>
      </w:r>
      <w:r>
        <w:rPr>
          <w:rFonts w:eastAsia="Times New Roman" w:cs="Times New Roman"/>
          <w:szCs w:val="24"/>
        </w:rPr>
        <w:t>ικονομία. Το πρώτο, μάλιστα, δηλαδή το ξεκλήρισμα της αγροτιάς είναι προϋπόθεση για το δεύτερο. Για να αβγατίζουν δηλαδή τα κέρδη των επενδυτών, όπως λέτε, του μεγάλου κεφαλαίου.</w:t>
      </w:r>
    </w:p>
    <w:p w14:paraId="498E4D2F"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θολώσετε αυτή την πραγματικότητα. Την </w:t>
      </w:r>
      <w:proofErr w:type="spellStart"/>
      <w:r>
        <w:rPr>
          <w:rFonts w:eastAsia="Times New Roman" w:cs="Times New Roman"/>
          <w:szCs w:val="24"/>
        </w:rPr>
        <w:t>αντιλαϊκότητα</w:t>
      </w:r>
      <w:proofErr w:type="spellEnd"/>
      <w:r>
        <w:rPr>
          <w:rFonts w:eastAsia="Times New Roman" w:cs="Times New Roman"/>
          <w:szCs w:val="24"/>
        </w:rPr>
        <w:t xml:space="preserve">, δηλαδή, της Κοινής Αγροτικής Πολιτικής και της Ευρωπαϊκής Ένωσης και κουνάτε στα μούτρα της αγροτιάς δήθεν τις επιδοτήσεις από την Ευρωπαϊκή Ένωση που θα τους σώσει. </w:t>
      </w:r>
    </w:p>
    <w:p w14:paraId="498E4D30"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γνωρίζετε, κύριε Υπουρ</w:t>
      </w:r>
      <w:r>
        <w:rPr>
          <w:rFonts w:eastAsia="Times New Roman" w:cs="Times New Roman"/>
          <w:szCs w:val="24"/>
        </w:rPr>
        <w:t>γέ, ότι παρά τις επιδοτήσεις χρόνων τώρα, συνεχίζεται το ξεκλήρισμα της αγροτιάς; Και όχι μόνο στη χώρα μας. Για να δείτε ότι η συνολική ευθύνη είναι στην Κοινή Αγροτική Πολιτική και στην Ευρωπαϊκή Ένωση, στη δεκαετία 2003-2014 το 27% των αγροτικών εκμεταλ</w:t>
      </w:r>
      <w:r>
        <w:rPr>
          <w:rFonts w:eastAsia="Times New Roman" w:cs="Times New Roman"/>
          <w:szCs w:val="24"/>
        </w:rPr>
        <w:t xml:space="preserve">λεύσεων εξαφανίστηκαν και την ίδια περίοδο το 14% στη χώρα μας. Δεν γνωρίζετε, επίσης, ότι το 80% των επιδοτήσεων το παίρνουν μια χούφτα </w:t>
      </w:r>
      <w:proofErr w:type="spellStart"/>
      <w:r>
        <w:rPr>
          <w:rFonts w:eastAsia="Times New Roman" w:cs="Times New Roman"/>
          <w:szCs w:val="24"/>
        </w:rPr>
        <w:t>μεγαλοαγρότες</w:t>
      </w:r>
      <w:proofErr w:type="spellEnd"/>
      <w:r>
        <w:rPr>
          <w:rFonts w:eastAsia="Times New Roman" w:cs="Times New Roman"/>
          <w:szCs w:val="24"/>
        </w:rPr>
        <w:t xml:space="preserve"> και μάλιστα περιμένοντας στη γωνία σαν τα κοράκια, για να πάρουν τζάμπα για ένα κομμάτι ψωμί τη γη και το</w:t>
      </w:r>
      <w:r>
        <w:rPr>
          <w:rFonts w:eastAsia="Times New Roman" w:cs="Times New Roman"/>
          <w:szCs w:val="24"/>
        </w:rPr>
        <w:t xml:space="preserve"> </w:t>
      </w:r>
      <w:proofErr w:type="spellStart"/>
      <w:r>
        <w:rPr>
          <w:rFonts w:eastAsia="Times New Roman" w:cs="Times New Roman"/>
          <w:szCs w:val="24"/>
        </w:rPr>
        <w:t>βι</w:t>
      </w:r>
      <w:r>
        <w:rPr>
          <w:rFonts w:eastAsia="Times New Roman" w:cs="Times New Roman"/>
          <w:szCs w:val="24"/>
        </w:rPr>
        <w:t>ο</w:t>
      </w:r>
      <w:r>
        <w:rPr>
          <w:rFonts w:eastAsia="Times New Roman" w:cs="Times New Roman"/>
          <w:szCs w:val="24"/>
        </w:rPr>
        <w:t>ς</w:t>
      </w:r>
      <w:proofErr w:type="spellEnd"/>
      <w:r>
        <w:rPr>
          <w:rFonts w:eastAsia="Times New Roman" w:cs="Times New Roman"/>
          <w:szCs w:val="24"/>
        </w:rPr>
        <w:t xml:space="preserve"> όσων ξεκληρίζετε; </w:t>
      </w:r>
    </w:p>
    <w:p w14:paraId="498E4D31"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Όφελος από τις επιδοτήσεις, όμως, δεν έχουν μόνο οι </w:t>
      </w:r>
      <w:proofErr w:type="spellStart"/>
      <w:r>
        <w:rPr>
          <w:rFonts w:eastAsia="Times New Roman" w:cs="Times New Roman"/>
          <w:szCs w:val="24"/>
        </w:rPr>
        <w:t>μεγαλοαγρότες</w:t>
      </w:r>
      <w:proofErr w:type="spellEnd"/>
      <w:r>
        <w:rPr>
          <w:rFonts w:eastAsia="Times New Roman" w:cs="Times New Roman"/>
          <w:szCs w:val="24"/>
        </w:rPr>
        <w:t>, έχουν και οι εμποροβιομήχανοι, που λόγω των επιδοτήσεων αγοράζουν πάμφθηνα την αγροτική παραγωγή από τους αγρότες και την πωλούν πανάκριβα στους καταναλωτές, βγάζον</w:t>
      </w:r>
      <w:r>
        <w:rPr>
          <w:rFonts w:eastAsia="Times New Roman" w:cs="Times New Roman"/>
          <w:szCs w:val="24"/>
        </w:rPr>
        <w:t>τας βεβαίως τεράστια κέρδη.</w:t>
      </w:r>
    </w:p>
    <w:p w14:paraId="498E4D32"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Ας πάμε τώρα στο ζήτημα της </w:t>
      </w:r>
      <w:proofErr w:type="spellStart"/>
      <w:r>
        <w:rPr>
          <w:rFonts w:eastAsia="Times New Roman" w:cs="Times New Roman"/>
          <w:szCs w:val="24"/>
        </w:rPr>
        <w:t>απληρωσιάς</w:t>
      </w:r>
      <w:proofErr w:type="spellEnd"/>
      <w:r>
        <w:rPr>
          <w:rFonts w:eastAsia="Times New Roman" w:cs="Times New Roman"/>
          <w:szCs w:val="24"/>
        </w:rPr>
        <w:t>. Τι υποστηρίζετε. Ότι μέσα σε εξήντα μέρες οι αγρότες θα πληρωθούν. Τι θα πληρωθούν; Λέτε κουβέντα για τις εξευτελιστικές τιμές; Μιλάτε για το κόστος παραγωγής; Κάνετε κα</w:t>
      </w:r>
      <w:r>
        <w:rPr>
          <w:rFonts w:eastAsia="Times New Roman" w:cs="Times New Roman"/>
          <w:szCs w:val="24"/>
        </w:rPr>
        <w:t>μ</w:t>
      </w:r>
      <w:r>
        <w:rPr>
          <w:rFonts w:eastAsia="Times New Roman" w:cs="Times New Roman"/>
          <w:szCs w:val="24"/>
        </w:rPr>
        <w:t>μία παρέμβαση σ’ α</w:t>
      </w:r>
      <w:r>
        <w:rPr>
          <w:rFonts w:eastAsia="Times New Roman" w:cs="Times New Roman"/>
          <w:szCs w:val="24"/>
        </w:rPr>
        <w:t xml:space="preserve">υτά τα ζητήματα; Γιατί οι αγρότες πουλάνε φθηνά και ο λαός πληρώνει ακριβά; Ποιος </w:t>
      </w:r>
      <w:r>
        <w:rPr>
          <w:rFonts w:eastAsia="Times New Roman" w:cs="Times New Roman"/>
          <w:szCs w:val="24"/>
        </w:rPr>
        <w:lastRenderedPageBreak/>
        <w:t xml:space="preserve">κερδίζει αυτή τη διαφορά; Λέτε κουβέντα; Όχι βέβαια! Μιλάτε για την </w:t>
      </w:r>
      <w:proofErr w:type="spellStart"/>
      <w:r>
        <w:rPr>
          <w:rFonts w:eastAsia="Times New Roman" w:cs="Times New Roman"/>
          <w:szCs w:val="24"/>
        </w:rPr>
        <w:t>απληρωσιά</w:t>
      </w:r>
      <w:proofErr w:type="spellEnd"/>
      <w:r>
        <w:rPr>
          <w:rFonts w:eastAsia="Times New Roman" w:cs="Times New Roman"/>
          <w:szCs w:val="24"/>
        </w:rPr>
        <w:t xml:space="preserve">. Μήπως ξεχνάτε την </w:t>
      </w:r>
      <w:r>
        <w:rPr>
          <w:rFonts w:eastAsia="Times New Roman" w:cs="Times New Roman"/>
          <w:szCs w:val="24"/>
        </w:rPr>
        <w:t>«</w:t>
      </w:r>
      <w:r>
        <w:rPr>
          <w:rFonts w:eastAsia="Times New Roman" w:cs="Times New Roman"/>
          <w:szCs w:val="24"/>
        </w:rPr>
        <w:t xml:space="preserve">ΚΑΠΝΙΚΗ </w:t>
      </w:r>
      <w:r>
        <w:rPr>
          <w:rFonts w:eastAsia="Times New Roman" w:cs="Times New Roman"/>
          <w:szCs w:val="24"/>
        </w:rPr>
        <w:t xml:space="preserve">Α. </w:t>
      </w:r>
      <w:r>
        <w:rPr>
          <w:rFonts w:eastAsia="Times New Roman" w:cs="Times New Roman"/>
          <w:szCs w:val="24"/>
        </w:rPr>
        <w:t>ΜΙΧΑΗΛΙΔΗΣ</w:t>
      </w:r>
      <w:r>
        <w:rPr>
          <w:rFonts w:eastAsia="Times New Roman" w:cs="Times New Roman"/>
          <w:szCs w:val="24"/>
        </w:rPr>
        <w:t>»</w:t>
      </w:r>
      <w:r>
        <w:rPr>
          <w:rFonts w:eastAsia="Times New Roman" w:cs="Times New Roman"/>
          <w:szCs w:val="24"/>
        </w:rPr>
        <w:t xml:space="preserve"> που χρωστά στους καπνοπαραγωγούς από την παραγωγή του ’16 πάνω από 7,6 εκατομμύρια ευρώ και δεν τους πληρώνει; </w:t>
      </w:r>
    </w:p>
    <w:p w14:paraId="498E4D33"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είναι άγνωστο μήπως ότι οι αγρότες πουλάνε την παραγωγή τους στους </w:t>
      </w:r>
      <w:proofErr w:type="spellStart"/>
      <w:r>
        <w:rPr>
          <w:rFonts w:eastAsia="Times New Roman" w:cs="Times New Roman"/>
          <w:szCs w:val="24"/>
        </w:rPr>
        <w:t>μεταποιητές</w:t>
      </w:r>
      <w:proofErr w:type="spellEnd"/>
      <w:r>
        <w:rPr>
          <w:rFonts w:eastAsia="Times New Roman" w:cs="Times New Roman"/>
          <w:szCs w:val="24"/>
        </w:rPr>
        <w:t xml:space="preserve"> και τους βιομήχανους, τους μεγαλέμπορους, με ανοικτή τιμή, τ</w:t>
      </w:r>
      <w:r>
        <w:rPr>
          <w:rFonts w:eastAsia="Times New Roman" w:cs="Times New Roman"/>
          <w:szCs w:val="24"/>
        </w:rPr>
        <w:t>ην οποία βεβαίως μαθαίνουν πολύ αργότερα και σε κάθε περίπτωση αυτή είναι και εξευτελιστική; Πάρτε για παράδειγμα τα ροδάκινα ή τα μήλα, γιατί το πρόβλημα δεν είναι μόνο τα νωπά προϊόντα.</w:t>
      </w:r>
    </w:p>
    <w:p w14:paraId="498E4D34"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γνωρίζετε, επίσης, τα λουκέτα διαφόρων εμπορικών επιχειρήσεων κα</w:t>
      </w:r>
      <w:r>
        <w:rPr>
          <w:rFonts w:eastAsia="Times New Roman" w:cs="Times New Roman"/>
          <w:szCs w:val="24"/>
        </w:rPr>
        <w:t>ι την κατάσταση που επικρατεί με το Πτωχευτικό Δίκαιο, που όλοι θα πάρουν και τελευταίοι αν περισσέψει -που δεν περισσεύει ποτέ- οι εργάτες και οι αγρότες; Και όμως, ακόμη και σε αυτήν την περίπτωση καταψηφίσατε την πρόταση που έφερε το Κομμουνιστικό Κόμμα</w:t>
      </w:r>
      <w:r>
        <w:rPr>
          <w:rFonts w:eastAsia="Times New Roman" w:cs="Times New Roman"/>
          <w:szCs w:val="24"/>
        </w:rPr>
        <w:t xml:space="preserve"> της Ελλάδας. </w:t>
      </w:r>
    </w:p>
    <w:p w14:paraId="498E4D35"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Κατά τη γνώμη μας, διέξοδος υπάρχει. Ο λαός μπορεί να έχει επαρκή και φθηνά ποιοτικά προϊόντα. Η βιομηχανία να έχει πρώτες ύλες και ο αγρότης να μπορεί να ζει καλά σαν άνθρωπος, να μπορεί να θρέψει τον εαυτό του και την οικογένειά του. Αυτό,</w:t>
      </w:r>
      <w:r>
        <w:rPr>
          <w:rFonts w:eastAsia="Times New Roman" w:cs="Times New Roman"/>
          <w:szCs w:val="24"/>
        </w:rPr>
        <w:t xml:space="preserve"> όμως, δεν γίνεται με την οργάνωση της οικονομίας με τον τρόπο που εφαρμόζεται, με το να υπηρετεί δηλαδή την κερδοφορία των επιχειρηματικών ομίλων. </w:t>
      </w:r>
    </w:p>
    <w:p w14:paraId="498E4D36"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Για να γίνει κάτι τέτοιο, χρειάζεται να φύγουν από τη μέση αυτοί που εκμεταλλεύονται τον μόχθο του αγρότη, </w:t>
      </w:r>
      <w:r>
        <w:rPr>
          <w:rFonts w:eastAsia="Times New Roman" w:cs="Times New Roman"/>
          <w:szCs w:val="24"/>
        </w:rPr>
        <w:t>τον μόχθο του εργάτη. Να φύγουν δηλαδή από τη μέση οι μεγαλέμποροι, οι βιομήχανοι, οι τραπεζίτες. Χρειάζεται ένα άλλο κράτος που θα εκφράζει τα συμφέροντα του λαού, θα εξασφαλίζει ένα ικανοποιητικό εισόδημα στον αγρότη, θα αναβαθμίζει τη ζωή στο χωριό, παρ</w:t>
      </w:r>
      <w:r>
        <w:rPr>
          <w:rFonts w:eastAsia="Times New Roman" w:cs="Times New Roman"/>
          <w:szCs w:val="24"/>
        </w:rPr>
        <w:t>έχοντας σύγχρονες υποδομές στην παιδεία, την υγεία, τον πολιτισμό, τον αθλητισμό.</w:t>
      </w:r>
    </w:p>
    <w:p w14:paraId="498E4D37"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498E4D3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συνάδελφε.</w:t>
      </w:r>
    </w:p>
    <w:p w14:paraId="498E4D3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Ανεξάρτητος Βουλευτής, έχει τον λόγο για επτά λεπτά.</w:t>
      </w:r>
    </w:p>
    <w:p w14:paraId="498E4D3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498E4D3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Συνήθως δεν συμβαδίζω με τις απόψεις του Κομμουνιστικού Κόμματος. Σήμερα, όμως, νομίζω ότι βρήκα ένα σημείο σύμπλευσης. Σε ποιο; Στην αρχική και στη συνολική τοποθέτηση του συναδέλφου που προηγήθηκε, ότι α</w:t>
      </w:r>
      <w:r>
        <w:rPr>
          <w:rFonts w:eastAsia="Times New Roman" w:cs="Times New Roman"/>
          <w:szCs w:val="24"/>
        </w:rPr>
        <w:t xml:space="preserve">υτό το νομοσχέδιο δεν πρόκειται να εξυπηρετήσει τα συμφέροντα των αγροτών, τουλάχιστον κατά το πρώτο κεφάλαιό του. </w:t>
      </w:r>
    </w:p>
    <w:p w14:paraId="498E4D3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Και γιατί το λέω αυτό; Εγώ, βέβαια, εκκινώ από μία διαφορετική βάση απ’ αυτή του συναδέλφου του Κομμουνιστικού Κόμματος. Ποια, λοιπόν, είναι</w:t>
      </w:r>
      <w:r>
        <w:rPr>
          <w:rFonts w:eastAsia="Times New Roman" w:cs="Times New Roman"/>
          <w:szCs w:val="24"/>
        </w:rPr>
        <w:t xml:space="preserve"> η θέση μου; Διαβάζοντας το πρώτο κεφάλαιο, για το οποίο τονίστηκε σχεδόν απ’ όλες τις πλευρές ότι θα εξυπηρετήσει ιδιαίτερα τους μικρούς αγρότες επιτυγχάνοντας τη σύντομη πληρωμή των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ήθελα να δω πώς θα γίνει αυτό. Μέσω ενό</w:t>
      </w:r>
      <w:r>
        <w:rPr>
          <w:rFonts w:eastAsia="Times New Roman" w:cs="Times New Roman"/>
          <w:szCs w:val="24"/>
        </w:rPr>
        <w:t>ς μηχανισμού, μιας κεντρικής πλατφόρμας στο Υπουργείο, μέσω των τραπεζών, εφόσον το ποσό το οποίο θα πληρώνεται είναι μεγαλύτερο από εκείνο που επιτρέπεται με μετρητά. Μου γεννήθηκε, λοιπόν, η εξής απορία: Έχει λύσει η Κυβέρνηση το πρόβλημα των λεγόμενων κ</w:t>
      </w:r>
      <w:r>
        <w:rPr>
          <w:rFonts w:eastAsia="Times New Roman" w:cs="Times New Roman"/>
          <w:szCs w:val="24"/>
        </w:rPr>
        <w:t xml:space="preserve">όκκινων αγροτικών δανείων; Το έχει </w:t>
      </w:r>
      <w:r>
        <w:rPr>
          <w:rFonts w:eastAsia="Times New Roman" w:cs="Times New Roman"/>
          <w:szCs w:val="24"/>
        </w:rPr>
        <w:t xml:space="preserve">αντιληφθεί </w:t>
      </w:r>
      <w:r>
        <w:rPr>
          <w:rFonts w:eastAsia="Times New Roman" w:cs="Times New Roman"/>
          <w:szCs w:val="24"/>
        </w:rPr>
        <w:t xml:space="preserve">ούτως ώστε αύριο που θα αρχίσουν οι καταθέσεις στους τραπεζικούς λογαριασμούς των αγροτών </w:t>
      </w:r>
      <w:r>
        <w:rPr>
          <w:rFonts w:eastAsia="Times New Roman" w:cs="Times New Roman"/>
          <w:szCs w:val="24"/>
        </w:rPr>
        <w:t>θ</w:t>
      </w:r>
      <w:r>
        <w:rPr>
          <w:rFonts w:eastAsia="Times New Roman" w:cs="Times New Roman"/>
          <w:szCs w:val="24"/>
        </w:rPr>
        <w:t xml:space="preserve">α έρθει ο εκκαθαριστής να δεσμεύσει τους λογαριασμούς, αυτός που έστελνε τα εξώδικα από στάνη σε στάνη και έγινε τόσος </w:t>
      </w:r>
      <w:r>
        <w:rPr>
          <w:rFonts w:eastAsia="Times New Roman" w:cs="Times New Roman"/>
          <w:szCs w:val="24"/>
        </w:rPr>
        <w:t xml:space="preserve">ντόρος; </w:t>
      </w:r>
    </w:p>
    <w:p w14:paraId="498E4D3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Και στο τέλος, τι θα πετύχουμε; Αντί την ανάπτυξη της αγροτικής οικονομίας, αντί την ενίσχυση των αγροτών, θα πετύχουμε πλέον την πληρωμή καθυστερούμενων οφειλών και επιπλέον την αδυναμία νέας παραγωγής στον αγροτικό τομέα, τουλάχιστον στον μικρό </w:t>
      </w:r>
      <w:r>
        <w:rPr>
          <w:rFonts w:eastAsia="Times New Roman" w:cs="Times New Roman"/>
          <w:szCs w:val="24"/>
        </w:rPr>
        <w:t>αγρότη και στους μικρούς συνεταιρισμούς. Διότι, εάν αφαιρεθούν αυτά τα χρήματα από το εισόδημα, δεν μπορεί να υπάρξει νέα παραγωγή, δεν μπορεί να υπάρξει επιβίωση των αγροτικών οικογενειών.</w:t>
      </w:r>
    </w:p>
    <w:p w14:paraId="498E4D3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λοιπόν, αγαπητοί συνάδελφοι, να γίνω συγκεκριμένος πλέον, δι</w:t>
      </w:r>
      <w:r>
        <w:rPr>
          <w:rFonts w:eastAsia="Times New Roman" w:cs="Times New Roman"/>
          <w:szCs w:val="24"/>
        </w:rPr>
        <w:t xml:space="preserve">ότι αυτά στα οποία αναφέρομαι δεν προκύπτουν από το πουθενά. Παρακολουθώ το </w:t>
      </w:r>
      <w:r>
        <w:rPr>
          <w:rFonts w:eastAsia="Times New Roman" w:cs="Times New Roman"/>
          <w:szCs w:val="24"/>
        </w:rPr>
        <w:lastRenderedPageBreak/>
        <w:t xml:space="preserve">θέμα της ρύθμισης των αγροτικών δανείων της πρώην ΑΤΕ </w:t>
      </w:r>
      <w:r>
        <w:rPr>
          <w:rFonts w:eastAsia="Times New Roman" w:cs="Times New Roman"/>
          <w:szCs w:val="24"/>
          <w:lang w:val="en-GB"/>
        </w:rPr>
        <w:t>BANK</w:t>
      </w:r>
      <w:r>
        <w:rPr>
          <w:rFonts w:eastAsia="Times New Roman" w:cs="Times New Roman"/>
          <w:szCs w:val="24"/>
        </w:rPr>
        <w:t xml:space="preserve"> μέσω του </w:t>
      </w:r>
      <w:proofErr w:type="spellStart"/>
      <w:r>
        <w:rPr>
          <w:rFonts w:eastAsia="Times New Roman" w:cs="Times New Roman"/>
          <w:szCs w:val="24"/>
        </w:rPr>
        <w:t>εκκαθαριστού</w:t>
      </w:r>
      <w:proofErr w:type="spellEnd"/>
      <w:r>
        <w:rPr>
          <w:rFonts w:eastAsia="Times New Roman" w:cs="Times New Roman"/>
          <w:szCs w:val="24"/>
        </w:rPr>
        <w:t xml:space="preserve"> και ποια εντύπωση έχω σχηματίσει; Έχω σχηματίσει την εντύπωση ότι η Κυβέρνηση δεν τολμά να τα ρυθμί</w:t>
      </w:r>
      <w:r>
        <w:rPr>
          <w:rFonts w:eastAsia="Times New Roman" w:cs="Times New Roman"/>
          <w:szCs w:val="24"/>
        </w:rPr>
        <w:t xml:space="preserve">σει. Και εξηγούμαι γιατί το λέω αυτό. Έχω μπροστά μου συνέντευξη του κ. Αποστόλου στην εφημερίδα «ΒΗΜΑ» στις 14 Μαΐου 2017 και μάλιστα είναι επίσημο, διότι έρχεται ως δελτίο </w:t>
      </w:r>
      <w:r>
        <w:rPr>
          <w:rFonts w:eastAsia="Times New Roman" w:cs="Times New Roman"/>
          <w:szCs w:val="24"/>
        </w:rPr>
        <w:t>Τ</w:t>
      </w:r>
      <w:r>
        <w:rPr>
          <w:rFonts w:eastAsia="Times New Roman" w:cs="Times New Roman"/>
          <w:szCs w:val="24"/>
        </w:rPr>
        <w:t>ύπου του Υπουργείου. Λέει, λοιπόν, σ’ αυτή τη συνέντευξη -δεν θα σας κουράσω- ότι</w:t>
      </w:r>
      <w:r>
        <w:rPr>
          <w:rFonts w:eastAsia="Times New Roman" w:cs="Times New Roman"/>
          <w:szCs w:val="24"/>
        </w:rPr>
        <w:t xml:space="preserve"> αφορά τριάντα πέντε χιλιάδες αγρότες, αφορά ένα άθροισμα επτακοσίων είκοσι επτά συνεταιρισμών, με ένα συνολικό ποσό οφειλών προ του 2012 στην πρώτη κατηγορία 1.894.000.000 ευρώ και 1.600.000.000 ευρώ στη δεύτερη κατηγορία.</w:t>
      </w:r>
    </w:p>
    <w:p w14:paraId="498E4D3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Λέει, όμως: «Δυστυχώς, λόγω του </w:t>
      </w:r>
      <w:r>
        <w:rPr>
          <w:rFonts w:eastAsia="Times New Roman" w:cs="Times New Roman"/>
          <w:szCs w:val="24"/>
        </w:rPr>
        <w:t xml:space="preserve">πλαισίου λειτουργίας, αλλά και του σκοπού της υπό εκκαθάρισης ΑΤΕ, είναι αδύνατη η ρύθμιση αυτών των δανείων». Εδώ τι γίνεται τώρα; Θα αφήσουμε, λοιπόν,  να κατασχεθούν οι αγροτικές περιουσίες υπέρ του εκκαθαριστή; </w:t>
      </w:r>
    </w:p>
    <w:p w14:paraId="498E4D4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Θέλω να θυμίσω κάτι, ότι η καλή ΑΤΕ </w:t>
      </w:r>
      <w:r>
        <w:rPr>
          <w:rFonts w:eastAsia="Times New Roman" w:cs="Times New Roman"/>
          <w:szCs w:val="24"/>
          <w:lang w:val="en-GB"/>
        </w:rPr>
        <w:t>BANK</w:t>
      </w:r>
      <w:r>
        <w:rPr>
          <w:rFonts w:eastAsia="Times New Roman" w:cs="Times New Roman"/>
          <w:szCs w:val="24"/>
        </w:rPr>
        <w:t xml:space="preserve"> που μεταφέρθηκε στην άλλη τράπεζα, στην Τράπεζα Πειραιώς, </w:t>
      </w:r>
      <w:proofErr w:type="spellStart"/>
      <w:r>
        <w:rPr>
          <w:rFonts w:eastAsia="Times New Roman" w:cs="Times New Roman"/>
          <w:szCs w:val="24"/>
        </w:rPr>
        <w:t>προικοδοτήθηκε</w:t>
      </w:r>
      <w:proofErr w:type="spellEnd"/>
      <w:r>
        <w:rPr>
          <w:rFonts w:eastAsia="Times New Roman" w:cs="Times New Roman"/>
          <w:szCs w:val="24"/>
        </w:rPr>
        <w:t xml:space="preserve"> με 7,5 δισεκατομμύρια από το Ταμείο Χρηματοπιστωτικής Σταθερότητας. </w:t>
      </w:r>
      <w:proofErr w:type="spellStart"/>
      <w:r>
        <w:rPr>
          <w:rFonts w:eastAsia="Times New Roman" w:cs="Times New Roman"/>
          <w:szCs w:val="24"/>
        </w:rPr>
        <w:t>Προικοδοτήθηκε</w:t>
      </w:r>
      <w:proofErr w:type="spellEnd"/>
      <w:r>
        <w:rPr>
          <w:rFonts w:eastAsia="Times New Roman" w:cs="Times New Roman"/>
          <w:szCs w:val="24"/>
        </w:rPr>
        <w:t xml:space="preserve">, για να πάρει το κομμάτι της ΑΤΕ </w:t>
      </w:r>
      <w:r>
        <w:rPr>
          <w:rFonts w:eastAsia="Times New Roman" w:cs="Times New Roman"/>
          <w:szCs w:val="24"/>
          <w:lang w:val="en-GB"/>
        </w:rPr>
        <w:t>BANK</w:t>
      </w:r>
      <w:r>
        <w:rPr>
          <w:rFonts w:eastAsia="Times New Roman" w:cs="Times New Roman"/>
          <w:szCs w:val="24"/>
        </w:rPr>
        <w:t xml:space="preserve">. Επομένως, εκπληρώθηκαν αυτές οι υποχρεώσεις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από τους Έλληνες φορολογούμενους. Τι αξιώσεις είναι αυτές που έρχονται σήμερα; Είναι τα πανωπροίκια; Είναι τα πανωτόκια; Τι ακριβώς είναι σήμερα;</w:t>
      </w:r>
    </w:p>
    <w:p w14:paraId="498E4D4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Συνεχίζω, λοιπόν, σε σχέση με το άρθρο του κ. Αποστόλου, για να μην γίνομαι κουραστικός. «Το Υπουργεί</w:t>
      </w:r>
      <w:r>
        <w:rPr>
          <w:rFonts w:eastAsia="Times New Roman" w:cs="Times New Roman"/>
          <w:szCs w:val="24"/>
        </w:rPr>
        <w:t>ο…», λέει, «…επεξεργάζεται συγκεκριμένη λύση, με την οποία η υποθηκευμένη περιουσία των αγροτών καταγράφεται, εκτιμάται και διαχωρίζεται σε αγροτική και σε αστική. Η πρώτη μεταφέρεται στον ΟΔΙΑΓΕ…». Δηλαδή, η αγροτική περιουσία δημεύεται πλέον, αφού θα γίν</w:t>
      </w:r>
      <w:r>
        <w:rPr>
          <w:rFonts w:eastAsia="Times New Roman" w:cs="Times New Roman"/>
          <w:szCs w:val="24"/>
        </w:rPr>
        <w:t xml:space="preserve">ει αναγκαστική εκτέλεση. </w:t>
      </w:r>
    </w:p>
    <w:p w14:paraId="498E4D4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Μη γελάτε, κύριε Αποστόλου, εσείς τα έχετε πει αυτά, δεν τα έχω πει εγώ. </w:t>
      </w:r>
    </w:p>
    <w:p w14:paraId="498E4D4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Θα σας απαντήσω. </w:t>
      </w:r>
    </w:p>
    <w:p w14:paraId="498E4D44" w14:textId="77777777" w:rsidR="00B84C6C" w:rsidRDefault="003C4644">
      <w:pPr>
        <w:spacing w:line="600" w:lineRule="auto"/>
        <w:ind w:firstLine="851"/>
        <w:jc w:val="both"/>
        <w:rPr>
          <w:rFonts w:eastAsia="Times New Roman"/>
          <w:bCs/>
          <w:shd w:val="clear" w:color="auto" w:fill="FFFFFF"/>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Να απαντήσετε. </w:t>
      </w:r>
      <w:r>
        <w:rPr>
          <w:rFonts w:eastAsia="Times New Roman"/>
          <w:bCs/>
          <w:shd w:val="clear" w:color="auto" w:fill="FFFFFF"/>
        </w:rPr>
        <w:t xml:space="preserve">Δικαίωμά σας είναι, αλλά από </w:t>
      </w:r>
      <w:r>
        <w:rPr>
          <w:rFonts w:eastAsia="Times New Roman"/>
          <w:bCs/>
          <w:shd w:val="clear" w:color="auto" w:fill="FFFFFF"/>
        </w:rPr>
        <w:t>εσάς τα παίρνω. Δεν αντλώ επιχειρήματα από αλλού. Δηλαδή η αγροτική περιουσία θα κατασχεθεί, θα δημευθεί, θα κρατικοποιηθεί -αν θέλετε- και έπειτα θα τα παραχωρήσουμε στους αγρότες, αντί μισθώματος, μέσω του ΟΔΙΑΓΕ, για να έχουμε πλέον έναν συγκεντρωτισμό,</w:t>
      </w:r>
      <w:r>
        <w:rPr>
          <w:rFonts w:eastAsia="Times New Roman"/>
          <w:bCs/>
          <w:shd w:val="clear" w:color="auto" w:fill="FFFFFF"/>
        </w:rPr>
        <w:t xml:space="preserve"> έναν πλήρη έλεγχο. Αυτά έλεγε ο κ. Αποστόλου στις 1</w:t>
      </w:r>
      <w:r>
        <w:rPr>
          <w:rFonts w:eastAsia="Times New Roman"/>
          <w:bCs/>
          <w:shd w:val="clear" w:color="auto" w:fill="FFFFFF"/>
        </w:rPr>
        <w:t>4</w:t>
      </w:r>
      <w:r>
        <w:rPr>
          <w:rFonts w:eastAsia="Times New Roman"/>
          <w:bCs/>
          <w:shd w:val="clear" w:color="auto" w:fill="FFFFFF"/>
        </w:rPr>
        <w:t xml:space="preserve"> Μ</w:t>
      </w:r>
      <w:r>
        <w:rPr>
          <w:rFonts w:eastAsia="Times New Roman"/>
          <w:bCs/>
          <w:shd w:val="clear" w:color="auto" w:fill="FFFFFF"/>
        </w:rPr>
        <w:t>αΐ</w:t>
      </w:r>
      <w:r>
        <w:rPr>
          <w:rFonts w:eastAsia="Times New Roman"/>
          <w:bCs/>
          <w:shd w:val="clear" w:color="auto" w:fill="FFFFFF"/>
        </w:rPr>
        <w:t xml:space="preserve">ου του 2017. Τα επαναλαμβάνει με </w:t>
      </w:r>
      <w:r>
        <w:rPr>
          <w:rFonts w:eastAsia="Times New Roman"/>
          <w:bCs/>
          <w:shd w:val="clear" w:color="auto" w:fill="FFFFFF"/>
        </w:rPr>
        <w:t>δ</w:t>
      </w:r>
      <w:r>
        <w:rPr>
          <w:rFonts w:eastAsia="Times New Roman"/>
          <w:bCs/>
          <w:shd w:val="clear" w:color="auto" w:fill="FFFFFF"/>
        </w:rPr>
        <w:t>ελτίο Τύπου στις 20 Ιουλίου 2017. Εμμένει στις απόψεις του. «Εμείς, λοιπόν, θέλουμε να μας παραχωρηθεί η χρήση της υποθηκευμένης αγροτικής περιουσίας και έχουμε προς</w:t>
      </w:r>
      <w:r>
        <w:rPr>
          <w:rFonts w:eastAsia="Times New Roman"/>
          <w:bCs/>
          <w:shd w:val="clear" w:color="auto" w:fill="FFFFFF"/>
        </w:rPr>
        <w:t xml:space="preserve"> τούτο τον ΟΔΙΑΓΕ…». Πάνε οι αγρότες. Πού θα καλλιεργήσουν οι αγρότες; Θα καλλιεργήσουν, δηλαδή, σε μια γη που θα τους έχει αφαιρεθεί, θα γίνει κρατική και αν θέλουμε, θα βάζουμε όποιους </w:t>
      </w:r>
      <w:r>
        <w:rPr>
          <w:rFonts w:eastAsia="Times New Roman"/>
          <w:bCs/>
          <w:shd w:val="clear" w:color="auto" w:fill="FFFFFF"/>
        </w:rPr>
        <w:lastRenderedPageBreak/>
        <w:t>θέλουμε, όποτε θέλουμε, τους αρεστούς και θα αποκλείουμε τους άλλους;</w:t>
      </w:r>
      <w:r>
        <w:rPr>
          <w:rFonts w:eastAsia="Times New Roman"/>
          <w:bCs/>
          <w:shd w:val="clear" w:color="auto" w:fill="FFFFFF"/>
        </w:rPr>
        <w:t xml:space="preserve"> Θα κατατεθεί </w:t>
      </w:r>
      <w:r>
        <w:rPr>
          <w:rFonts w:eastAsia="Times New Roman"/>
          <w:bCs/>
          <w:shd w:val="clear" w:color="auto" w:fill="FFFFFF"/>
        </w:rPr>
        <w:t xml:space="preserve">το δελτίο Τύπου </w:t>
      </w:r>
      <w:r>
        <w:rPr>
          <w:rFonts w:eastAsia="Times New Roman"/>
          <w:bCs/>
          <w:shd w:val="clear" w:color="auto" w:fill="FFFFFF"/>
        </w:rPr>
        <w:t xml:space="preserve">και αυτό στη συνέχεια. </w:t>
      </w:r>
    </w:p>
    <w:p w14:paraId="498E4D45"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Τρίτο θέμα: Το έφερα με επίκαιρη ερώτηση στη Βουλή με τον κοινοβουλευτικό έλεγχο. Έχω εδώ τα Πρακτικά. Είναι με θέμα: «Ανάγκη άμεσης διευθέτησης των κόκκινων αγροτικών δανείων». Την ίδια ακριβώς απάντησ</w:t>
      </w:r>
      <w:r>
        <w:rPr>
          <w:rFonts w:eastAsia="Times New Roman"/>
          <w:bCs/>
          <w:shd w:val="clear" w:color="auto" w:fill="FFFFFF"/>
        </w:rPr>
        <w:t xml:space="preserve">η πήρα από τον κ. Αποστόλου, ότι αυτά θα πάνε στον ΟΔΙΑΓΕ και θα γίνει εκτέλεση επί της αγροτικής περιουσίας. Η αστική θα πουληθεί μέσω αναγκαστικής εκτέλεσης, ούτως ώστε να καλύψει τις ζημιές της «κακής» Αγροτικής Τράπεζας και θα πάμε, λοιπόν, μια χαρά. </w:t>
      </w:r>
    </w:p>
    <w:p w14:paraId="498E4D46"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Έρχεται, λοιπόν, το νομοθέτημα σήμερα και τι μας λέει; Πρέπει να πληρώνουμε σε εξήντα μέρες. Ο παραγωγός πρέπει να πληρώνεται σε εξήντα μέρες. Στις άλλες χώρες είναι τριάντα, είναι είκοσι, είναι δέκα, είναι καλά, αλλά δεν έχουν αυτά τα προβλήματα που έχουμ</w:t>
      </w:r>
      <w:r>
        <w:rPr>
          <w:rFonts w:eastAsia="Times New Roman"/>
          <w:bCs/>
          <w:shd w:val="clear" w:color="auto" w:fill="FFFFFF"/>
        </w:rPr>
        <w:t xml:space="preserve">ε εμείς ως προς τον αγροτικό κόσμο. Δεν έχουν έναν εκκαθαριστή που γυρνάει από στάνη σε στάνη και περιμένει ό,τι βρει να τ’ αρπάξει, για να καταλογίσει την ευθύνη εις βάρος των φτωχών αγροτών ή των μικρών συνεταιρισμών. </w:t>
      </w:r>
      <w:r>
        <w:rPr>
          <w:rFonts w:eastAsia="Times New Roman"/>
          <w:bCs/>
          <w:shd w:val="clear" w:color="auto" w:fill="FFFFFF"/>
        </w:rPr>
        <w:t>Έτσι</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λοιπόν, </w:t>
      </w:r>
      <w:r>
        <w:rPr>
          <w:rFonts w:eastAsia="Times New Roman"/>
          <w:bCs/>
          <w:shd w:val="clear" w:color="auto" w:fill="FFFFFF"/>
        </w:rPr>
        <w:t>θ</w:t>
      </w:r>
      <w:r>
        <w:rPr>
          <w:rFonts w:eastAsia="Times New Roman"/>
          <w:bCs/>
          <w:shd w:val="clear" w:color="auto" w:fill="FFFFFF"/>
        </w:rPr>
        <w:t>α λειτουργήσει το σύσ</w:t>
      </w:r>
      <w:r>
        <w:rPr>
          <w:rFonts w:eastAsia="Times New Roman"/>
          <w:bCs/>
          <w:shd w:val="clear" w:color="auto" w:fill="FFFFFF"/>
        </w:rPr>
        <w:t>τημα</w:t>
      </w:r>
      <w:r>
        <w:rPr>
          <w:rFonts w:eastAsia="Times New Roman"/>
          <w:bCs/>
          <w:shd w:val="clear" w:color="auto" w:fill="FFFFFF"/>
        </w:rPr>
        <w:t>;</w:t>
      </w:r>
      <w:r>
        <w:rPr>
          <w:rFonts w:eastAsia="Times New Roman"/>
          <w:bCs/>
          <w:shd w:val="clear" w:color="auto" w:fill="FFFFFF"/>
        </w:rPr>
        <w:t xml:space="preserve"> </w:t>
      </w:r>
    </w:p>
    <w:p w14:paraId="498E4D47"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Είχα την αξίωση, λοιπόν, αντί να έρθει αυτό το νομοσχέδιο σήμερα, να έχει προηγηθεί ένα νομοσχέδιο που θα ρυθμίζει τα αγροτικά δάνεια, για να ξέρει ο αγρότης τι θα ισχύει ή τι δεν θα ισχύει. </w:t>
      </w:r>
    </w:p>
    <w:p w14:paraId="498E4D48"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lastRenderedPageBreak/>
        <w:t xml:space="preserve">Επειδή, όμως, δεν έρχεται αυτό -και δεν ξέρω αν είναι σκόπιμο, αβλεψία, αβελτηρία ή τι άλλο μπορεί να κρύβει, δεν έχω θέση σε αυτό, ούτε θέλω να πάρω θέση- έχω να κάνω μια πρόταση. </w:t>
      </w:r>
    </w:p>
    <w:p w14:paraId="498E4D49"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(Στο σημείο αυτό </w:t>
      </w:r>
      <w:r>
        <w:rPr>
          <w:rFonts w:eastAsia="Times New Roman"/>
          <w:bCs/>
          <w:shd w:val="clear" w:color="auto" w:fill="FFFFFF"/>
        </w:rPr>
        <w:t>κ</w:t>
      </w:r>
      <w:r>
        <w:rPr>
          <w:rFonts w:eastAsia="Times New Roman"/>
          <w:bCs/>
          <w:shd w:val="clear" w:color="auto" w:fill="FFFFFF"/>
        </w:rPr>
        <w:t xml:space="preserve">τυπάει το κουδούνι λήξεως του χρόνου ομιλίας του κυρίου </w:t>
      </w:r>
      <w:r>
        <w:rPr>
          <w:rFonts w:eastAsia="Times New Roman"/>
          <w:bCs/>
          <w:shd w:val="clear" w:color="auto" w:fill="FFFFFF"/>
        </w:rPr>
        <w:t>Βουλευτή)</w:t>
      </w:r>
    </w:p>
    <w:p w14:paraId="498E4D4A"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Έχετε το κουράγιο, κύριοι της Κυβέρνησης, να ακούσετε; Γιατί λέω «το κουράγιο»; Προτείνω να θέσετε νομοθετική βελτίωση στο παρόν νομοθέτημα και να κηρύξετε ακατάσχετο τον λογαριασμό στον οποίο θα κατατίθεται το τίμημα πωλήσεων </w:t>
      </w:r>
      <w:r>
        <w:rPr>
          <w:rFonts w:eastAsia="Times New Roman"/>
          <w:bCs/>
          <w:shd w:val="clear" w:color="auto" w:fill="FFFFFF"/>
        </w:rPr>
        <w:t xml:space="preserve">των αγροτικών </w:t>
      </w:r>
      <w:r>
        <w:rPr>
          <w:rFonts w:eastAsia="Times New Roman"/>
          <w:bCs/>
          <w:shd w:val="clear" w:color="auto" w:fill="FFFFFF"/>
        </w:rPr>
        <w:t>νωπών</w:t>
      </w:r>
      <w:r>
        <w:rPr>
          <w:rFonts w:eastAsia="Times New Roman"/>
          <w:bCs/>
          <w:shd w:val="clear" w:color="auto" w:fill="FFFFFF"/>
        </w:rPr>
        <w:t xml:space="preserve"> και </w:t>
      </w:r>
      <w:proofErr w:type="spellStart"/>
      <w:r>
        <w:rPr>
          <w:rFonts w:eastAsia="Times New Roman"/>
          <w:bCs/>
          <w:shd w:val="clear" w:color="auto" w:fill="FFFFFF"/>
        </w:rPr>
        <w:t>ευαλλοίωτων</w:t>
      </w:r>
      <w:proofErr w:type="spellEnd"/>
      <w:r>
        <w:rPr>
          <w:rFonts w:eastAsia="Times New Roman"/>
          <w:bCs/>
          <w:shd w:val="clear" w:color="auto" w:fill="FFFFFF"/>
        </w:rPr>
        <w:t xml:space="preserve"> προϊόντων, ούτως ώστε να εξασφαλίσετε τη δυνατότητα στον μικρό αγρότη, στον μικρό κτηνοτρόφο, στον μικρό συνεταιρισμό να μπορέσει να </w:t>
      </w:r>
      <w:proofErr w:type="spellStart"/>
      <w:r>
        <w:rPr>
          <w:rFonts w:eastAsia="Times New Roman"/>
          <w:bCs/>
          <w:shd w:val="clear" w:color="auto" w:fill="FFFFFF"/>
        </w:rPr>
        <w:t>ξανακαλλιεργήσει</w:t>
      </w:r>
      <w:proofErr w:type="spellEnd"/>
      <w:r>
        <w:rPr>
          <w:rFonts w:eastAsia="Times New Roman"/>
          <w:bCs/>
          <w:shd w:val="clear" w:color="auto" w:fill="FFFFFF"/>
        </w:rPr>
        <w:t xml:space="preserve">, να μπορέσει να </w:t>
      </w:r>
      <w:proofErr w:type="spellStart"/>
      <w:r>
        <w:rPr>
          <w:rFonts w:eastAsia="Times New Roman"/>
          <w:bCs/>
          <w:shd w:val="clear" w:color="auto" w:fill="FFFFFF"/>
        </w:rPr>
        <w:t>ξαναπαράγει</w:t>
      </w:r>
      <w:proofErr w:type="spellEnd"/>
      <w:r>
        <w:rPr>
          <w:rFonts w:eastAsia="Times New Roman"/>
          <w:bCs/>
          <w:shd w:val="clear" w:color="auto" w:fill="FFFFFF"/>
        </w:rPr>
        <w:t xml:space="preserve"> και να μπορέσει να συνεχίσει την επιβίωσή του, ώστε να καταστ</w:t>
      </w:r>
      <w:r>
        <w:rPr>
          <w:rFonts w:eastAsia="Times New Roman"/>
          <w:bCs/>
          <w:shd w:val="clear" w:color="auto" w:fill="FFFFFF"/>
        </w:rPr>
        <w:t xml:space="preserve">ήσουμε τις μονάδες αυτές βιώσιμες και να μην αφήσουμε να είναι πλέον στις ορέξεις ξένων </w:t>
      </w:r>
      <w:r>
        <w:rPr>
          <w:rFonts w:eastAsia="Times New Roman"/>
          <w:bCs/>
          <w:shd w:val="clear" w:color="auto" w:fill="FFFFFF"/>
          <w:lang w:val="en-US"/>
        </w:rPr>
        <w:t>funds</w:t>
      </w:r>
      <w:r>
        <w:rPr>
          <w:rFonts w:eastAsia="Times New Roman"/>
          <w:bCs/>
          <w:shd w:val="clear" w:color="auto" w:fill="FFFFFF"/>
        </w:rPr>
        <w:t xml:space="preserve">. </w:t>
      </w:r>
    </w:p>
    <w:p w14:paraId="498E4D4B"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Διότι πρέπει να θυμίσω ότι και ο εκκαθαριστής, η εταιρεία που έχει αναλάβει την εκκαθάριση των προβληματικών τραπεζών, έχει </w:t>
      </w:r>
      <w:r>
        <w:rPr>
          <w:rFonts w:eastAsia="Times New Roman"/>
          <w:bCs/>
          <w:shd w:val="clear" w:color="auto" w:fill="FFFFFF"/>
        </w:rPr>
        <w:t>μετόχους διάφορα ιδιωτικά κεφάλαια κ</w:t>
      </w:r>
      <w:r>
        <w:rPr>
          <w:rFonts w:eastAsia="Times New Roman"/>
          <w:bCs/>
          <w:shd w:val="clear" w:color="auto" w:fill="FFFFFF"/>
        </w:rPr>
        <w:t>αι τελικά</w:t>
      </w:r>
      <w:r>
        <w:rPr>
          <w:rFonts w:eastAsia="Times New Roman"/>
          <w:bCs/>
          <w:shd w:val="clear" w:color="auto" w:fill="FFFFFF"/>
        </w:rPr>
        <w:t xml:space="preserve"> </w:t>
      </w:r>
      <w:r>
        <w:rPr>
          <w:rFonts w:eastAsia="Times New Roman"/>
          <w:bCs/>
          <w:shd w:val="clear" w:color="auto" w:fill="FFFFFF"/>
        </w:rPr>
        <w:t>θ</w:t>
      </w:r>
      <w:r>
        <w:rPr>
          <w:rFonts w:eastAsia="Times New Roman"/>
          <w:bCs/>
          <w:shd w:val="clear" w:color="auto" w:fill="FFFFFF"/>
        </w:rPr>
        <w:t xml:space="preserve">α δώσουμε στα </w:t>
      </w:r>
      <w:r>
        <w:rPr>
          <w:rFonts w:eastAsia="Times New Roman"/>
          <w:bCs/>
          <w:shd w:val="clear" w:color="auto" w:fill="FFFFFF"/>
          <w:lang w:val="en-US"/>
        </w:rPr>
        <w:t>funds</w:t>
      </w:r>
      <w:r>
        <w:rPr>
          <w:rFonts w:eastAsia="Times New Roman"/>
          <w:bCs/>
          <w:shd w:val="clear" w:color="auto" w:fill="FFFFFF"/>
        </w:rPr>
        <w:t xml:space="preserve"> τη διαχείριση</w:t>
      </w:r>
      <w:r>
        <w:rPr>
          <w:rFonts w:eastAsia="Times New Roman"/>
          <w:bCs/>
          <w:shd w:val="clear" w:color="auto" w:fill="FFFFFF"/>
        </w:rPr>
        <w:t xml:space="preserve"> των </w:t>
      </w:r>
      <w:proofErr w:type="spellStart"/>
      <w:r>
        <w:rPr>
          <w:rFonts w:eastAsia="Times New Roman"/>
          <w:bCs/>
          <w:shd w:val="clear" w:color="auto" w:fill="FFFFFF"/>
        </w:rPr>
        <w:t>αγριτικών</w:t>
      </w:r>
      <w:proofErr w:type="spellEnd"/>
      <w:r>
        <w:rPr>
          <w:rFonts w:eastAsia="Times New Roman"/>
          <w:bCs/>
          <w:shd w:val="clear" w:color="auto" w:fill="FFFFFF"/>
        </w:rPr>
        <w:t xml:space="preserve"> δανείων.</w:t>
      </w:r>
      <w:r>
        <w:rPr>
          <w:rFonts w:eastAsia="Times New Roman"/>
          <w:bCs/>
          <w:shd w:val="clear" w:color="auto" w:fill="FFFFFF"/>
        </w:rPr>
        <w:t xml:space="preserve"> </w:t>
      </w:r>
    </w:p>
    <w:p w14:paraId="498E4D4C"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Τελειώνοντας, λοιπόν, κύριε Πρόεδρε, λέγω μόνο τούτο. </w:t>
      </w:r>
      <w:r>
        <w:rPr>
          <w:rFonts w:eastAsia="Times New Roman"/>
          <w:bCs/>
          <w:shd w:val="clear" w:color="auto" w:fill="FFFFFF"/>
        </w:rPr>
        <w:t>Σ</w:t>
      </w:r>
      <w:r>
        <w:rPr>
          <w:rFonts w:eastAsia="Times New Roman"/>
          <w:bCs/>
          <w:shd w:val="clear" w:color="auto" w:fill="FFFFFF"/>
        </w:rPr>
        <w:t xml:space="preserve">ε λίγο καιρό θα έχουν κατασχεθεί τα πάντα- </w:t>
      </w:r>
      <w:r>
        <w:rPr>
          <w:rFonts w:eastAsia="Times New Roman"/>
          <w:bCs/>
          <w:shd w:val="clear" w:color="auto" w:fill="FFFFFF"/>
        </w:rPr>
        <w:t xml:space="preserve">θέλω </w:t>
      </w:r>
      <w:r>
        <w:rPr>
          <w:rFonts w:eastAsia="Times New Roman"/>
          <w:bCs/>
          <w:shd w:val="clear" w:color="auto" w:fill="FFFFFF"/>
        </w:rPr>
        <w:t>να απαγορεύεται η κατάσχεση εις χείρας των πι</w:t>
      </w:r>
      <w:r>
        <w:rPr>
          <w:rFonts w:eastAsia="Times New Roman"/>
          <w:bCs/>
          <w:shd w:val="clear" w:color="auto" w:fill="FFFFFF"/>
        </w:rPr>
        <w:lastRenderedPageBreak/>
        <w:t xml:space="preserve">στωτικών ιδρυμάτων ως τρίτων του τιμήματος ή του ποσού που κατατίθεται σε τραπεζικό λογαριασμό και αφορά τις συναλλαγές του παρόντος άρθρου νωπών και </w:t>
      </w:r>
      <w:proofErr w:type="spellStart"/>
      <w:r>
        <w:rPr>
          <w:rFonts w:eastAsia="Times New Roman"/>
          <w:bCs/>
          <w:shd w:val="clear" w:color="auto" w:fill="FFFFFF"/>
        </w:rPr>
        <w:t>ευαλλοίωτων</w:t>
      </w:r>
      <w:proofErr w:type="spellEnd"/>
      <w:r>
        <w:rPr>
          <w:rFonts w:eastAsia="Times New Roman"/>
          <w:bCs/>
          <w:shd w:val="clear" w:color="auto" w:fill="FFFFFF"/>
        </w:rPr>
        <w:t xml:space="preserve"> προϊόντων. </w:t>
      </w:r>
    </w:p>
    <w:p w14:paraId="498E4D4D"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Αυτό θα δώσει μια ελάχιστη προστασία,</w:t>
      </w:r>
      <w:r>
        <w:rPr>
          <w:rFonts w:eastAsia="Times New Roman"/>
          <w:bCs/>
          <w:shd w:val="clear" w:color="auto" w:fill="FFFFFF"/>
        </w:rPr>
        <w:t xml:space="preserve"> τουλάχιστον προσωρινή, μέχρι να ξεκαθαριστούν τα υπόλοιπα θέματα. Όσο δεν γίνεται αυτό, δυστυχώς -δεν θέλω να γίνω μάντης κακών- αύριο θα κινητοποιηθούν οι μηχανισμοί της αναγκαστικής εκτέλεσης και δεν ξέρω πώς θα μπορέσουν να προληφθούν αυτές οι καταστάσ</w:t>
      </w:r>
      <w:r>
        <w:rPr>
          <w:rFonts w:eastAsia="Times New Roman"/>
          <w:bCs/>
          <w:shd w:val="clear" w:color="auto" w:fill="FFFFFF"/>
        </w:rPr>
        <w:t>εις.</w:t>
      </w:r>
    </w:p>
    <w:p w14:paraId="498E4D4E"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Θέλω και να θυμίσω και κάτι άλλο πριν τελειώσω. Με την πολιτική δικονομία, η οποία ισχύει και αφορά την αναγκαστική εκτέλεση</w:t>
      </w:r>
      <w:r>
        <w:rPr>
          <w:rFonts w:eastAsia="Times New Roman"/>
          <w:bCs/>
          <w:shd w:val="clear" w:color="auto" w:fill="FFFFFF"/>
        </w:rPr>
        <w:t>,</w:t>
      </w:r>
      <w:r>
        <w:rPr>
          <w:rFonts w:eastAsia="Times New Roman"/>
          <w:bCs/>
          <w:shd w:val="clear" w:color="auto" w:fill="FFFFFF"/>
        </w:rPr>
        <w:t xml:space="preserve"> οι κοινοτικές ενισχύσεις ή επιδοτήσεις στα χέρια του ΟΠΕΚΕΠΕ είναι ακατάσχετες μέχρι της κατάθεσής τους στον τραπεζικό λογαρι</w:t>
      </w:r>
      <w:r>
        <w:rPr>
          <w:rFonts w:eastAsia="Times New Roman"/>
          <w:bCs/>
          <w:shd w:val="clear" w:color="auto" w:fill="FFFFFF"/>
        </w:rPr>
        <w:t xml:space="preserve">ασμό του αγρότη ή του κτηνοτρόφου. Από εκεί και πέρα κατάσχονται. Ποια προστασία έχουμε, λοιπόν; </w:t>
      </w:r>
    </w:p>
    <w:p w14:paraId="498E4D4F"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Το καταθέτω, λοιπόν, ως νομοτεχνική βελτίωση και ας αποφασίσει η Κυβέρνηση, ο κ. Αποστόλου, τι θέση θα πάρει. </w:t>
      </w:r>
    </w:p>
    <w:p w14:paraId="498E4D50"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Ευχαριστώ πολύ, κύριε Πρόεδρε. </w:t>
      </w:r>
    </w:p>
    <w:p w14:paraId="498E4D51" w14:textId="77777777" w:rsidR="00B84C6C" w:rsidRDefault="003C4644">
      <w:pPr>
        <w:spacing w:line="600" w:lineRule="auto"/>
        <w:ind w:firstLine="720"/>
        <w:jc w:val="both"/>
        <w:rPr>
          <w:rFonts w:eastAsia="Times New Roman"/>
          <w:szCs w:val="24"/>
        </w:rPr>
      </w:pPr>
      <w:r>
        <w:rPr>
          <w:rFonts w:eastAsia="Times New Roman" w:cs="Times New Roman"/>
        </w:rPr>
        <w:t>(Στο σημείο αυτ</w:t>
      </w:r>
      <w:r>
        <w:rPr>
          <w:rFonts w:eastAsia="Times New Roman" w:cs="Times New Roman"/>
        </w:rPr>
        <w:t>ό ο Βουλευτής κ. Γεώργιος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Δημήτριος Καρράς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98E4D52" w14:textId="77777777" w:rsidR="00B84C6C" w:rsidRDefault="003C4644">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w:t>
      </w:r>
      <w:r>
        <w:rPr>
          <w:rFonts w:eastAsia="Times New Roman"/>
          <w:szCs w:val="24"/>
        </w:rPr>
        <w:t>πολύ τον κ. Καρρά.</w:t>
      </w:r>
    </w:p>
    <w:p w14:paraId="498E4D53" w14:textId="77777777" w:rsidR="00B84C6C" w:rsidRDefault="003C4644">
      <w:pPr>
        <w:spacing w:line="600" w:lineRule="auto"/>
        <w:ind w:firstLine="720"/>
        <w:jc w:val="both"/>
        <w:rPr>
          <w:rFonts w:eastAsia="Times New Roman"/>
          <w:szCs w:val="24"/>
        </w:rPr>
      </w:pPr>
      <w:r>
        <w:rPr>
          <w:rFonts w:eastAsia="Times New Roman"/>
          <w:szCs w:val="24"/>
        </w:rPr>
        <w:lastRenderedPageBreak/>
        <w:t>Πριν δώσω τον λόγο στον κ. Αποστόλου, θα ήθελα να ενημερώσω το Σώμα ότι ο Βουλευτής κ. Θεοχάρης (Χάρης) Θεοχάρης ζητεί άδεια απουσίας για τις ημερομηνίες 13, 16 και 17 Οκτωβρίου 2017 για επίσκεψη στις ετήσιες συναντήσεις του Διεθνούς Νομ</w:t>
      </w:r>
      <w:r>
        <w:rPr>
          <w:rFonts w:eastAsia="Times New Roman"/>
          <w:szCs w:val="24"/>
        </w:rPr>
        <w:t>ισματικού Ταμείου και της Παγκοσμίου Τράπεζας στην Αμερική. Η Βουλή εγκρίνει;</w:t>
      </w:r>
    </w:p>
    <w:p w14:paraId="498E4D54" w14:textId="77777777" w:rsidR="00B84C6C" w:rsidRDefault="003C4644">
      <w:pPr>
        <w:spacing w:line="600" w:lineRule="auto"/>
        <w:ind w:firstLine="720"/>
        <w:jc w:val="both"/>
        <w:rPr>
          <w:rFonts w:eastAsia="Times New Roman"/>
          <w:szCs w:val="24"/>
        </w:rPr>
      </w:pPr>
      <w:r>
        <w:rPr>
          <w:rFonts w:eastAsia="Times New Roman"/>
          <w:b/>
          <w:szCs w:val="24"/>
        </w:rPr>
        <w:t>Ο</w:t>
      </w:r>
      <w:r>
        <w:rPr>
          <w:rFonts w:eastAsia="Times New Roman"/>
          <w:b/>
          <w:szCs w:val="24"/>
        </w:rPr>
        <w:t>ΛΟΙ</w:t>
      </w:r>
      <w:r>
        <w:rPr>
          <w:rFonts w:eastAsia="Times New Roman"/>
          <w:b/>
          <w:szCs w:val="24"/>
        </w:rPr>
        <w:t xml:space="preserve"> ΟΙ</w:t>
      </w:r>
      <w:r>
        <w:rPr>
          <w:rFonts w:eastAsia="Times New Roman"/>
          <w:b/>
          <w:szCs w:val="24"/>
        </w:rPr>
        <w:t xml:space="preserve"> ΒΟΥΛΕΥΤΕΣ: </w:t>
      </w:r>
      <w:r>
        <w:rPr>
          <w:rFonts w:eastAsia="Times New Roman"/>
          <w:szCs w:val="24"/>
        </w:rPr>
        <w:t>Μάλιστα, μάλιστα.</w:t>
      </w:r>
    </w:p>
    <w:p w14:paraId="498E4D55" w14:textId="77777777" w:rsidR="00B84C6C" w:rsidRDefault="003C4644">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w:t>
      </w:r>
      <w:r>
        <w:rPr>
          <w:rFonts w:eastAsia="Times New Roman"/>
          <w:szCs w:val="24"/>
        </w:rPr>
        <w:t>Συνεπώς</w:t>
      </w:r>
      <w:r>
        <w:rPr>
          <w:rFonts w:eastAsia="Times New Roman"/>
          <w:szCs w:val="24"/>
        </w:rPr>
        <w:t xml:space="preserve"> η</w:t>
      </w:r>
      <w:r>
        <w:rPr>
          <w:rFonts w:eastAsia="Times New Roman"/>
          <w:szCs w:val="24"/>
        </w:rPr>
        <w:t xml:space="preserve"> Βουλή ενέκρινε τη ζητηθείσα άδεια.</w:t>
      </w:r>
    </w:p>
    <w:p w14:paraId="498E4D56" w14:textId="77777777" w:rsidR="00B84C6C" w:rsidRDefault="003C4644">
      <w:pPr>
        <w:spacing w:line="600" w:lineRule="auto"/>
        <w:ind w:firstLine="720"/>
        <w:jc w:val="both"/>
        <w:rPr>
          <w:rFonts w:eastAsia="Times New Roman"/>
          <w:szCs w:val="24"/>
        </w:rPr>
      </w:pPr>
      <w:r>
        <w:rPr>
          <w:rFonts w:eastAsia="Times New Roman"/>
          <w:szCs w:val="24"/>
        </w:rPr>
        <w:t>Ορίστε, κύριε Υπουργέ, έχετε τον λόγο.</w:t>
      </w:r>
    </w:p>
    <w:p w14:paraId="498E4D57" w14:textId="77777777" w:rsidR="00B84C6C" w:rsidRDefault="003C4644">
      <w:pPr>
        <w:spacing w:line="600" w:lineRule="auto"/>
        <w:ind w:firstLine="720"/>
        <w:jc w:val="both"/>
        <w:rPr>
          <w:rFonts w:eastAsia="Times New Roman"/>
          <w:szCs w:val="24"/>
        </w:rPr>
      </w:pPr>
      <w:r>
        <w:rPr>
          <w:rFonts w:eastAsia="Times New Roman"/>
          <w:b/>
          <w:szCs w:val="24"/>
        </w:rPr>
        <w:t xml:space="preserve">ΕΥΑΓΓΕΛΟΣ ΑΠΟΣΤΟΛΟΥ </w:t>
      </w:r>
      <w:r>
        <w:rPr>
          <w:rFonts w:eastAsia="Times New Roman"/>
          <w:b/>
          <w:szCs w:val="24"/>
        </w:rPr>
        <w:t>(Υπουργός Αγροτικής Ανάπτυξης και Τροφίμων):</w:t>
      </w:r>
      <w:r>
        <w:rPr>
          <w:rFonts w:eastAsia="Times New Roman"/>
          <w:szCs w:val="24"/>
        </w:rPr>
        <w:t xml:space="preserve"> Θα περίμενα από τον κ. Καρρά ως νομικός να ξέρει ότι όλες οι νομοθετικές ρυθμίσεις με εγκυκλίους, με τροπολογίες εφαρμόζονται. Άρα, είναι αδιανόητο να λέτε ότι μέσα απ’ αυτή τη διαδικασία των πληρωμών θα δοθεί η</w:t>
      </w:r>
      <w:r>
        <w:rPr>
          <w:rFonts w:eastAsia="Times New Roman"/>
          <w:szCs w:val="24"/>
        </w:rPr>
        <w:t xml:space="preserve"> δυνατότητα κατάσχεσης στις τράπεζες. Δεν υπάρχει καμμία, μα καμμία τέτοια περίπτωση. Είναι δικό μας θέμα. Έχουμε έναν χρόνο για να εφαρμοστεί η συγκεκριμένη διάταξη. Όλα αυτά, κύριε Καρρά, τα έχουμε μελετήσει πριν φέρουμε τη διάταξη.</w:t>
      </w:r>
    </w:p>
    <w:p w14:paraId="498E4D58" w14:textId="77777777" w:rsidR="00B84C6C" w:rsidRDefault="003C4644">
      <w:pPr>
        <w:spacing w:line="600" w:lineRule="auto"/>
        <w:ind w:firstLine="720"/>
        <w:jc w:val="both"/>
        <w:rPr>
          <w:rFonts w:eastAsia="Times New Roman"/>
          <w:szCs w:val="24"/>
        </w:rPr>
      </w:pPr>
      <w:r>
        <w:rPr>
          <w:rFonts w:eastAsia="Times New Roman"/>
          <w:szCs w:val="24"/>
        </w:rPr>
        <w:t xml:space="preserve">Αγαπητοί συνάδελφοι, </w:t>
      </w:r>
      <w:r>
        <w:rPr>
          <w:rFonts w:eastAsia="Times New Roman"/>
          <w:szCs w:val="24"/>
        </w:rPr>
        <w:t xml:space="preserve">αυτό που έχω να πω είναι ότι από τη συζήτηση στις </w:t>
      </w:r>
      <w:r>
        <w:rPr>
          <w:rFonts w:eastAsia="Times New Roman"/>
          <w:szCs w:val="24"/>
        </w:rPr>
        <w:t>ε</w:t>
      </w:r>
      <w:r>
        <w:rPr>
          <w:rFonts w:eastAsia="Times New Roman"/>
          <w:szCs w:val="24"/>
        </w:rPr>
        <w:t xml:space="preserve">πιτροπές μέχρι και σήμερα αυτό που αποκόμισα ήταν ότι έστω, είτε με προσθετική κατεύθυνση είτε με επιφυλάξεις είτε αν εξαιρέσουμε τα δύο κόμματα που είναι κατά </w:t>
      </w:r>
      <w:r>
        <w:rPr>
          <w:rFonts w:eastAsia="Times New Roman"/>
          <w:szCs w:val="24"/>
        </w:rPr>
        <w:lastRenderedPageBreak/>
        <w:t>της ευρωπαϊκής πορείας, οι υπόλοιποι κάπου πά</w:t>
      </w:r>
      <w:r>
        <w:rPr>
          <w:rFonts w:eastAsia="Times New Roman"/>
          <w:szCs w:val="24"/>
        </w:rPr>
        <w:t xml:space="preserve">με προς τα εκεί. Το λιγότερο ήταν «θετική κατεύθυνση», το καλύτερο ήταν «ψηφίζουμε επί της αρχής». Άρα έχουμε ένα πάρα πολύ θετικό κλίμα, ιδιαίτερα όσον αφορά την προσέγγιση των συγκεκριμένων ρυθμίσεων, γιατί ουσιαστικά στο σχέδιο νόμου που συζητάμε τρεις </w:t>
      </w:r>
      <w:r>
        <w:rPr>
          <w:rFonts w:eastAsia="Times New Roman"/>
          <w:szCs w:val="24"/>
        </w:rPr>
        <w:t>είναι οι βασικές του ρυθμίσεις. Είναι η υποχρεωτική αναγραφή «γάλα» και «κρέας» και βεβαίως, είναι και οι πληρωμές.</w:t>
      </w:r>
    </w:p>
    <w:p w14:paraId="498E4D59" w14:textId="77777777" w:rsidR="00B84C6C" w:rsidRDefault="003C4644">
      <w:pPr>
        <w:spacing w:line="600" w:lineRule="auto"/>
        <w:ind w:firstLine="720"/>
        <w:jc w:val="both"/>
        <w:rPr>
          <w:rFonts w:eastAsia="Times New Roman"/>
          <w:szCs w:val="24"/>
        </w:rPr>
      </w:pPr>
      <w:r>
        <w:rPr>
          <w:rFonts w:eastAsia="Times New Roman"/>
          <w:szCs w:val="24"/>
        </w:rPr>
        <w:t xml:space="preserve">Όμως, επειδή έγινε μια αναφορά -όχι από εμένα, γενικά- για την πορεία της Κυβέρνησης στις περιφέρειες της χώρας, δικαίωμά μας βεβαίως είναι </w:t>
      </w:r>
      <w:r>
        <w:rPr>
          <w:rFonts w:eastAsia="Times New Roman"/>
          <w:szCs w:val="24"/>
        </w:rPr>
        <w:t xml:space="preserve">να καταθέτουμε τις προτάσεις μας και να επικοινωνούμε με τις τοπικές κοινωνίες. Και σας το λέω ότι είναι τακτικότατες οι επικοινωνίες. Όποιος παρακολούθησε μόνο τη Λάρισα, αναφέρομαι ιδιαίτερα στον αγροτικό χώρο, και είδε τη συνάντηση </w:t>
      </w:r>
      <w:proofErr w:type="spellStart"/>
      <w:r>
        <w:rPr>
          <w:rFonts w:eastAsia="Times New Roman"/>
          <w:szCs w:val="24"/>
        </w:rPr>
        <w:t>εξίμισι</w:t>
      </w:r>
      <w:proofErr w:type="spellEnd"/>
      <w:r>
        <w:rPr>
          <w:rFonts w:eastAsia="Times New Roman"/>
          <w:szCs w:val="24"/>
        </w:rPr>
        <w:t xml:space="preserve"> ωρών με τους </w:t>
      </w:r>
      <w:r>
        <w:rPr>
          <w:rFonts w:eastAsia="Times New Roman"/>
          <w:szCs w:val="24"/>
        </w:rPr>
        <w:t xml:space="preserve">φορείς και τους εκπροσώπους του αγροτικού χώρου, τότε θα κατάλαβε τι είναι αυτό το οποίο κάνουμε. Ιδιαίτερα αναφέρομαι στον αγροτικό χώρο, που αποτελεί πλέον κοινή αντίληψη ότι έχει ανέβει πλέον σε πολλά ενδιαφέροντα. </w:t>
      </w:r>
    </w:p>
    <w:p w14:paraId="498E4D5A" w14:textId="77777777" w:rsidR="00B84C6C" w:rsidRDefault="003C4644">
      <w:pPr>
        <w:spacing w:line="600" w:lineRule="auto"/>
        <w:ind w:firstLine="720"/>
        <w:jc w:val="both"/>
        <w:rPr>
          <w:rFonts w:eastAsia="Times New Roman"/>
          <w:szCs w:val="24"/>
        </w:rPr>
      </w:pPr>
      <w:r>
        <w:rPr>
          <w:rFonts w:eastAsia="Times New Roman"/>
          <w:szCs w:val="24"/>
        </w:rPr>
        <w:t>Παρακολουθείτε όλοι αλλεπάλληλες εκθέ</w:t>
      </w:r>
      <w:r>
        <w:rPr>
          <w:rFonts w:eastAsia="Times New Roman"/>
          <w:szCs w:val="24"/>
        </w:rPr>
        <w:t>σεις, συνέδρια, συζητήσεις. Γιατί; Γιατί έχοντας τη δυνατότητα να απαντήσει σε αυτό που είναι το ζητούμενο για τη χώρα μας, την ανάπτυξη, την παραγωγική ανασυγκρότηση, πήρε θα έλεγα, τη θέση στο πολιτικό σκηνικό, γενικότερα, αυτή που του αξίζει. Και αξίζει</w:t>
      </w:r>
      <w:r>
        <w:rPr>
          <w:rFonts w:eastAsia="Times New Roman"/>
          <w:szCs w:val="24"/>
        </w:rPr>
        <w:t xml:space="preserve"> πραγματικά στους Έλ</w:t>
      </w:r>
      <w:r>
        <w:rPr>
          <w:rFonts w:eastAsia="Times New Roman"/>
          <w:szCs w:val="24"/>
        </w:rPr>
        <w:lastRenderedPageBreak/>
        <w:t>ληνες αγρότες να υπάρχει, από πλευράς του συνόλου του πολιτικού κόσμου, μια συναίνεση, όταν ιδιαίτερα ερχόμαστε να συζητήσουμε θέματα που είναι πάρα πολύ σοβαρά.</w:t>
      </w:r>
    </w:p>
    <w:p w14:paraId="498E4D5B" w14:textId="77777777" w:rsidR="00B84C6C" w:rsidRDefault="003C4644">
      <w:pPr>
        <w:spacing w:line="600" w:lineRule="auto"/>
        <w:ind w:firstLine="720"/>
        <w:jc w:val="both"/>
        <w:rPr>
          <w:rFonts w:eastAsia="Times New Roman"/>
          <w:szCs w:val="24"/>
        </w:rPr>
      </w:pPr>
      <w:r>
        <w:rPr>
          <w:rFonts w:eastAsia="Times New Roman"/>
          <w:szCs w:val="24"/>
        </w:rPr>
        <w:t>Δεν είναι σοβαρό το θέμα της ρευστότητας του αγροτικού χώρου; Έστω και κατ</w:t>
      </w:r>
      <w:r>
        <w:rPr>
          <w:rFonts w:eastAsia="Times New Roman"/>
          <w:szCs w:val="24"/>
        </w:rPr>
        <w:t>’ ελάχιστο ότι μπορούμε και συμβάλλουμε σε αυτή την αντιμετώπιση, δεν είναι θετικό; Δεν είναι σοβαρό ότι πρέπει και ο Έλληνας καταναλωτής να πληροφορείται από πού προέρχεται το συγκεκριμένο προϊόν και βεβαίως και ο ίδιος ο παραγωγός να ξέρει ότι έχει τη στ</w:t>
      </w:r>
      <w:r>
        <w:rPr>
          <w:rFonts w:eastAsia="Times New Roman"/>
          <w:szCs w:val="24"/>
        </w:rPr>
        <w:t xml:space="preserve">ήριξη της πολιτείας πάνω στην παραγωγική του διαδικασία; </w:t>
      </w:r>
    </w:p>
    <w:p w14:paraId="498E4D5C" w14:textId="77777777" w:rsidR="00B84C6C" w:rsidRDefault="003C4644">
      <w:pPr>
        <w:spacing w:line="600" w:lineRule="auto"/>
        <w:ind w:firstLine="720"/>
        <w:jc w:val="both"/>
        <w:rPr>
          <w:rFonts w:eastAsia="Times New Roman"/>
          <w:szCs w:val="24"/>
        </w:rPr>
      </w:pPr>
      <w:r>
        <w:rPr>
          <w:rFonts w:eastAsia="Times New Roman"/>
          <w:szCs w:val="24"/>
        </w:rPr>
        <w:t>Έχουμε, λοιπόν, τη συγκεκριμένη ρύθμιση, που πραγματικά πέραν της συναίνεσης που υπήρξε, νομίζω πως αποδεχόμενοι ουσιαστικά, απ’ ό,τι αντιλήφθηκα, αυτά που είχαμε πει ότι θα γίνουν σχετικά με τις βε</w:t>
      </w:r>
      <w:r>
        <w:rPr>
          <w:rFonts w:eastAsia="Times New Roman"/>
          <w:szCs w:val="24"/>
        </w:rPr>
        <w:t xml:space="preserve">λτιώσεις -ήδη σας τα είχα πει-, κατατέθηκαν και νομίζω δεν υπήρξε καμμία αντίρρηση από πλευράς των ομιλητών. </w:t>
      </w:r>
    </w:p>
    <w:p w14:paraId="498E4D5D" w14:textId="77777777" w:rsidR="00B84C6C" w:rsidRDefault="003C4644">
      <w:pPr>
        <w:spacing w:line="600" w:lineRule="auto"/>
        <w:ind w:firstLine="720"/>
        <w:jc w:val="both"/>
        <w:rPr>
          <w:rFonts w:eastAsia="Times New Roman"/>
          <w:bCs/>
          <w:szCs w:val="24"/>
        </w:rPr>
      </w:pPr>
      <w:r>
        <w:rPr>
          <w:rFonts w:eastAsia="Times New Roman"/>
          <w:szCs w:val="24"/>
        </w:rPr>
        <w:t>Προχωράμε, λοιπόν. Ειπώθηκε, πριν μπω σε λεπτομέρειες του νομοσχεδίου, ότι αυτή η Κυβέρνηση δεν νομοθετεί στον αγροτικό χώρο. Ειλικρινά, εκπλήσσομ</w:t>
      </w:r>
      <w:r>
        <w:rPr>
          <w:rFonts w:eastAsia="Times New Roman"/>
          <w:szCs w:val="24"/>
        </w:rPr>
        <w:t xml:space="preserve">αι όταν υπάρχουν θητείες προηγούμενων και Υπουργών και γενικά κυβερνήσεων που δεν έφεραν ούτε ένα νομοσχέδιο. Ούτε ένα νομοσχέδιο! Και μιλάμε τώρα για το τρίτο νομοσχέδιο, χώρια τις διάφορες τροπολογίες και ρυθμίσεις. </w:t>
      </w:r>
      <w:r>
        <w:rPr>
          <w:rFonts w:eastAsia="Times New Roman"/>
          <w:bCs/>
          <w:szCs w:val="24"/>
        </w:rPr>
        <w:t>Και τι νομοσχέδια; Νομοσχέδια τα οποία</w:t>
      </w:r>
      <w:r>
        <w:rPr>
          <w:rFonts w:eastAsia="Times New Roman"/>
          <w:bCs/>
          <w:szCs w:val="24"/>
        </w:rPr>
        <w:t xml:space="preserve">, τουλάχιστον στη συζήτηση, ήταν και τα τρία δεκτά με επιφυλάξεις. </w:t>
      </w:r>
    </w:p>
    <w:p w14:paraId="498E4D5E"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Πραγματικά θεωρώ ότι αυτό το νομοσχέδιο που φέραμε για τις βοσκήσιμες γαίες ήταν, και εξακολουθεί να είναι, μία τομή στο χώρο της κτηνοτροφίας. Όταν, όμως, άκουγα τους Βουλευτές της Αντιπο</w:t>
      </w:r>
      <w:r>
        <w:rPr>
          <w:rFonts w:eastAsia="Times New Roman"/>
          <w:bCs/>
          <w:szCs w:val="24"/>
        </w:rPr>
        <w:t xml:space="preserve">λίτευσης, έλεγα «μήπως δεν έχουν καταλάβει τι πάμε να κάνουμε;». </w:t>
      </w:r>
    </w:p>
    <w:p w14:paraId="498E4D5F" w14:textId="77777777" w:rsidR="00B84C6C" w:rsidRDefault="003C4644">
      <w:pPr>
        <w:spacing w:after="0" w:line="600" w:lineRule="auto"/>
        <w:ind w:firstLine="720"/>
        <w:jc w:val="both"/>
        <w:rPr>
          <w:rFonts w:eastAsia="Times New Roman"/>
          <w:bCs/>
          <w:szCs w:val="24"/>
        </w:rPr>
      </w:pPr>
      <w:r>
        <w:rPr>
          <w:rFonts w:eastAsia="Times New Roman"/>
          <w:bCs/>
          <w:szCs w:val="24"/>
        </w:rPr>
        <w:t>Ξέρετε ποιο είναι ένα πρώτο αποτέλεσμα; Ότι χάρη σε αυτή τη ρύθμιση φτάσαμε σήμερα να συζητάμε για διαχειριστικά σχέδια σε συγκεκριμένες περιοχές, να συζητάμε για τη δυνατότητα να συγκροτήσο</w:t>
      </w:r>
      <w:r>
        <w:rPr>
          <w:rFonts w:eastAsia="Times New Roman"/>
          <w:bCs/>
          <w:szCs w:val="24"/>
        </w:rPr>
        <w:t xml:space="preserve">υμε </w:t>
      </w:r>
      <w:proofErr w:type="spellStart"/>
      <w:r>
        <w:rPr>
          <w:rFonts w:eastAsia="Times New Roman"/>
          <w:bCs/>
          <w:szCs w:val="24"/>
        </w:rPr>
        <w:t>λιβαδικές</w:t>
      </w:r>
      <w:proofErr w:type="spellEnd"/>
      <w:r>
        <w:rPr>
          <w:rFonts w:eastAsia="Times New Roman"/>
          <w:bCs/>
          <w:szCs w:val="24"/>
        </w:rPr>
        <w:t xml:space="preserve"> μονάδες, με την προοπτική μέχρι το 2019 κάθε κτηνοτρόφος να έχει τη δική του </w:t>
      </w:r>
      <w:proofErr w:type="spellStart"/>
      <w:r>
        <w:rPr>
          <w:rFonts w:eastAsia="Times New Roman"/>
          <w:bCs/>
          <w:szCs w:val="24"/>
        </w:rPr>
        <w:t>λιβαδική</w:t>
      </w:r>
      <w:proofErr w:type="spellEnd"/>
      <w:r>
        <w:rPr>
          <w:rFonts w:eastAsia="Times New Roman"/>
          <w:bCs/>
          <w:szCs w:val="24"/>
        </w:rPr>
        <w:t xml:space="preserve"> μονάδα, και όχι μόνο για να καλύψει τις ανάγκες </w:t>
      </w:r>
      <w:proofErr w:type="spellStart"/>
      <w:r>
        <w:rPr>
          <w:rFonts w:eastAsia="Times New Roman"/>
          <w:bCs/>
          <w:szCs w:val="24"/>
        </w:rPr>
        <w:t>επιλεξιμοτήτων</w:t>
      </w:r>
      <w:proofErr w:type="spellEnd"/>
      <w:r>
        <w:rPr>
          <w:rFonts w:eastAsia="Times New Roman"/>
          <w:bCs/>
          <w:szCs w:val="24"/>
        </w:rPr>
        <w:t xml:space="preserve"> για να παίρνει τις ενισχύσεις του. Όλοι ξεχνάτε ότι γύρω στα 310 εκατομμύρια ευρώ πρόστιμα εί</w:t>
      </w:r>
      <w:r>
        <w:rPr>
          <w:rFonts w:eastAsia="Times New Roman"/>
          <w:bCs/>
          <w:szCs w:val="24"/>
        </w:rPr>
        <w:t xml:space="preserve">χαμε κάθε χρόνο για τους βοσκοτόπους. Από το 2015 και πέρα σταμάτησαν. </w:t>
      </w:r>
    </w:p>
    <w:p w14:paraId="498E4D60"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Επιπλέον έρχεται η απόφαση της </w:t>
      </w:r>
      <w:r>
        <w:rPr>
          <w:rFonts w:eastAsia="Times New Roman"/>
          <w:bCs/>
          <w:szCs w:val="24"/>
        </w:rPr>
        <w:t>ε</w:t>
      </w:r>
      <w:r>
        <w:rPr>
          <w:rFonts w:eastAsia="Times New Roman"/>
          <w:bCs/>
          <w:szCs w:val="24"/>
        </w:rPr>
        <w:t xml:space="preserve">πιτροπής, η οποία έχει γίνει αποδεκτή, με την οποία εξασφαλίσαμε άλλα οκτώ εκατομμύρια στρέμματα βοσκήσιμων γαιών, για να καλύψουμε και </w:t>
      </w:r>
      <w:proofErr w:type="spellStart"/>
      <w:r>
        <w:rPr>
          <w:rFonts w:eastAsia="Times New Roman"/>
          <w:bCs/>
          <w:szCs w:val="24"/>
        </w:rPr>
        <w:t>επιλεξιμότητες</w:t>
      </w:r>
      <w:proofErr w:type="spellEnd"/>
      <w:r>
        <w:rPr>
          <w:rFonts w:eastAsia="Times New Roman"/>
          <w:bCs/>
          <w:szCs w:val="24"/>
        </w:rPr>
        <w:t xml:space="preserve"> και ανάγκες που ουσιαστικά έχουν σχέση με τις ζωοτροφές. </w:t>
      </w:r>
    </w:p>
    <w:p w14:paraId="498E4D61" w14:textId="77777777" w:rsidR="00B84C6C" w:rsidRDefault="003C4644">
      <w:pPr>
        <w:spacing w:after="0" w:line="600" w:lineRule="auto"/>
        <w:ind w:firstLine="720"/>
        <w:jc w:val="both"/>
        <w:rPr>
          <w:rFonts w:eastAsia="Times New Roman"/>
          <w:bCs/>
          <w:szCs w:val="24"/>
        </w:rPr>
      </w:pPr>
      <w:r>
        <w:rPr>
          <w:rFonts w:eastAsia="Times New Roman"/>
          <w:bCs/>
          <w:szCs w:val="24"/>
        </w:rPr>
        <w:t>Βάζουμε όρους με τους οποίους αρχίζουν πια να α</w:t>
      </w:r>
      <w:r>
        <w:rPr>
          <w:rFonts w:eastAsia="Times New Roman"/>
          <w:bCs/>
          <w:szCs w:val="24"/>
        </w:rPr>
        <w:t xml:space="preserve">ντιλαμβάνονται και οι άνθρωποι ότι εδώ έχουμε μία έκταση, ότι έχουν τη </w:t>
      </w:r>
      <w:proofErr w:type="spellStart"/>
      <w:r>
        <w:rPr>
          <w:rFonts w:eastAsia="Times New Roman"/>
          <w:bCs/>
          <w:szCs w:val="24"/>
        </w:rPr>
        <w:t>βοσκο</w:t>
      </w:r>
      <w:r>
        <w:rPr>
          <w:rFonts w:eastAsia="Times New Roman"/>
          <w:bCs/>
          <w:szCs w:val="24"/>
        </w:rPr>
        <w:t>ϊ</w:t>
      </w:r>
      <w:r>
        <w:rPr>
          <w:rFonts w:eastAsia="Times New Roman"/>
          <w:bCs/>
          <w:szCs w:val="24"/>
        </w:rPr>
        <w:t>ανότητά</w:t>
      </w:r>
      <w:proofErr w:type="spellEnd"/>
      <w:r>
        <w:rPr>
          <w:rFonts w:eastAsia="Times New Roman"/>
          <w:bCs/>
          <w:szCs w:val="24"/>
        </w:rPr>
        <w:t xml:space="preserve"> τους, τι θα δούμε, πώς θα τη φορτώσουμε, σχετικά με τις ζωικές μονάδες. Αυτά είναι πρωτόγνωρα για τον αγροτικό χώρο. </w:t>
      </w:r>
    </w:p>
    <w:p w14:paraId="498E4D62"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Φέραμε το άλλο το νομοσχέδιο που αφορούσε τους συνετα</w:t>
      </w:r>
      <w:r>
        <w:rPr>
          <w:rFonts w:eastAsia="Times New Roman"/>
          <w:bCs/>
          <w:szCs w:val="24"/>
        </w:rPr>
        <w:t>ιρισμούς. Ειλικρινά, δεν ήταν αποδεκτή από όλους εσάς η άποψη ότι δεν πάει άλλο με τους συνεταιρισμούς; Δεν ήταν τα φαινόμενα κακοδιαχείρισης και σπατάλης τα οποία κατασυκοφάντησαν τον χώρο, που, βεβαίως, λειτούργησε κατά ένα μεγάλο μέρος με κομματικές σκο</w:t>
      </w:r>
      <w:r>
        <w:rPr>
          <w:rFonts w:eastAsia="Times New Roman"/>
          <w:bCs/>
          <w:szCs w:val="24"/>
        </w:rPr>
        <w:t>πιμότητες;</w:t>
      </w:r>
    </w:p>
    <w:p w14:paraId="498E4D63"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Εμείς δεν ήρθαμε να αλώσουμε τον συνεταιριστικό χώρο. Ήρθαμε να του δώσουμε τη δυνατότητα να </w:t>
      </w:r>
      <w:proofErr w:type="spellStart"/>
      <w:r>
        <w:rPr>
          <w:rFonts w:eastAsia="Times New Roman"/>
          <w:bCs/>
          <w:szCs w:val="24"/>
        </w:rPr>
        <w:t>αυτοοργανωθεί</w:t>
      </w:r>
      <w:proofErr w:type="spellEnd"/>
      <w:r>
        <w:rPr>
          <w:rFonts w:eastAsia="Times New Roman"/>
          <w:bCs/>
          <w:szCs w:val="24"/>
        </w:rPr>
        <w:t>. Και πραγματικά, δεν μπορώ να καταλάβω αυτό που λέτε, ότι εμείς πάμε να καταλύσουμε την αυτονομία του συνεταιριστικού κινήματος. Από πού α</w:t>
      </w:r>
      <w:r>
        <w:rPr>
          <w:rFonts w:eastAsia="Times New Roman"/>
          <w:bCs/>
          <w:szCs w:val="24"/>
        </w:rPr>
        <w:t xml:space="preserve">πορρέει αυτό; </w:t>
      </w:r>
    </w:p>
    <w:p w14:paraId="498E4D64"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Εμείς δίνουμε τη δυνατότητα να αναπτυχθούν όλες οι συλλογικότητες, όλες οι συλλογικές μορφές, για να μπορέσουμε να αξιοποιήσουμε τις δυνατότητες που μας δίνει το πρόγραμμα αγροτικής ανάπτυξης. </w:t>
      </w:r>
    </w:p>
    <w:p w14:paraId="498E4D65" w14:textId="77777777" w:rsidR="00B84C6C" w:rsidRDefault="003C4644">
      <w:pPr>
        <w:spacing w:after="0" w:line="600" w:lineRule="auto"/>
        <w:ind w:firstLine="720"/>
        <w:jc w:val="both"/>
        <w:rPr>
          <w:rFonts w:eastAsia="Times New Roman"/>
          <w:bCs/>
          <w:szCs w:val="24"/>
        </w:rPr>
      </w:pPr>
      <w:r>
        <w:rPr>
          <w:rFonts w:eastAsia="Times New Roman"/>
          <w:bCs/>
          <w:szCs w:val="24"/>
        </w:rPr>
        <w:t>Συζητάμε τώρα, για παράδειγμα, το ζήτημα των πλ</w:t>
      </w:r>
      <w:r>
        <w:rPr>
          <w:rFonts w:eastAsia="Times New Roman"/>
          <w:bCs/>
          <w:szCs w:val="24"/>
        </w:rPr>
        <w:t xml:space="preserve">ηρωμών. Είναι δυνατόν αυτό να υπηρετηθεί, αν από την άλλη πλευρά δεν υπάρχουν αγρότες οι οποίοι να έχουν στο νου τους πάντα τη συνεργατική λειτουργία; </w:t>
      </w:r>
    </w:p>
    <w:p w14:paraId="498E4D66" w14:textId="77777777" w:rsidR="00B84C6C" w:rsidRDefault="003C4644">
      <w:pPr>
        <w:spacing w:after="0" w:line="600" w:lineRule="auto"/>
        <w:ind w:firstLine="720"/>
        <w:jc w:val="both"/>
        <w:rPr>
          <w:rFonts w:eastAsia="Times New Roman"/>
          <w:bCs/>
          <w:szCs w:val="24"/>
        </w:rPr>
      </w:pPr>
      <w:r>
        <w:rPr>
          <w:rFonts w:eastAsia="Times New Roman"/>
          <w:bCs/>
          <w:szCs w:val="24"/>
        </w:rPr>
        <w:t>Επειδή συζητάμε για τους συνεταιρισμούς, θέλω να σταθώ ιδιαίτερα στον φόβο -και τον δικό σας, κύριε Καρρ</w:t>
      </w:r>
      <w:r>
        <w:rPr>
          <w:rFonts w:eastAsia="Times New Roman"/>
          <w:bCs/>
          <w:szCs w:val="24"/>
        </w:rPr>
        <w:t xml:space="preserve">ά, και άλλων- ότι ερχόμαστε να πάρουμε τις περιουσίες των συνεταιρισμών γενικά του αγροτικού χώρου, ιδιαίτερα με τον Οργανισμό, τον ΟΔΙΑΓΕ. </w:t>
      </w:r>
    </w:p>
    <w:p w14:paraId="498E4D67"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Μήπως δεν έχετε ακριβή εικόνα πού βρίσκεται η συνεταιριστική λειτουργία σήμερα, πώς έχει διαμορφωθεί η εικόνα και ί</w:t>
      </w:r>
      <w:r>
        <w:rPr>
          <w:rFonts w:eastAsia="Times New Roman"/>
          <w:bCs/>
          <w:szCs w:val="24"/>
        </w:rPr>
        <w:t>σως αυτό σας οδηγεί σε λανθασμένες εκτιμήσεις;</w:t>
      </w:r>
    </w:p>
    <w:p w14:paraId="498E4D68"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Οι συνεταιρισμοί που βρίσκονται ή θα τεθούν σε εκκαθάριση και το σύνολο των περιουσιακών τους στοιχείων είναι υποθηκευμένα ιδιαίτερα στον εκκαθαριστή της ΑΤΕ και έχουν οφειλές προς το </w:t>
      </w:r>
      <w:r>
        <w:rPr>
          <w:rFonts w:eastAsia="Times New Roman"/>
          <w:bCs/>
          <w:szCs w:val="24"/>
        </w:rPr>
        <w:t>δ</w:t>
      </w:r>
      <w:r>
        <w:rPr>
          <w:rFonts w:eastAsia="Times New Roman"/>
          <w:bCs/>
          <w:szCs w:val="24"/>
        </w:rPr>
        <w:t>ημόσιο. Ξέρετε πόσο είνα</w:t>
      </w:r>
      <w:r>
        <w:rPr>
          <w:rFonts w:eastAsia="Times New Roman"/>
          <w:bCs/>
          <w:szCs w:val="24"/>
        </w:rPr>
        <w:t xml:space="preserve">ι το συνολικό ποσό αυτό; Είναι 3,5 δισεκατομμύρια! Και αντιλαμβάνεστε ότι αυτά τα 3,5 δισεκατομμύρια είναι ληξιπρόθεσμα πριν τη μεταφορά -δεν θέλω να χρησιμοποιήσω άλλους όρους- της Αγροτικής Τράπεζας στην Τράπεζα Πειραιώς. </w:t>
      </w:r>
    </w:p>
    <w:p w14:paraId="498E4D69" w14:textId="77777777" w:rsidR="00B84C6C" w:rsidRDefault="003C4644">
      <w:pPr>
        <w:spacing w:after="0" w:line="600" w:lineRule="auto"/>
        <w:ind w:firstLine="720"/>
        <w:jc w:val="both"/>
        <w:rPr>
          <w:rFonts w:eastAsia="Times New Roman"/>
          <w:szCs w:val="24"/>
        </w:rPr>
      </w:pPr>
      <w:r>
        <w:rPr>
          <w:rFonts w:eastAsia="Times New Roman"/>
          <w:bCs/>
          <w:szCs w:val="24"/>
        </w:rPr>
        <w:t>Αντιλαμβάνεστε, λοιπόν, ότι η π</w:t>
      </w:r>
      <w:r>
        <w:rPr>
          <w:rFonts w:eastAsia="Times New Roman"/>
          <w:bCs/>
          <w:szCs w:val="24"/>
        </w:rPr>
        <w:t>λειοψηφία τους έχει πλέον αδρανήσει. Η πλειοψηφία τους βρίσκεται στη διαδικασία της εκκαθάρισης και μέχρι τέλους του 2017 πρέπει να τελειώνει αυτή η ιστορία. Γιατί; Γιατί υπάρχει πίσω μια περιουσία μεγάλη, η οποία περιουσία δεν θέλουμε να μπει σε διαδικασί</w:t>
      </w:r>
      <w:r>
        <w:rPr>
          <w:rFonts w:eastAsia="Times New Roman"/>
          <w:bCs/>
          <w:szCs w:val="24"/>
        </w:rPr>
        <w:t xml:space="preserve">α ξεπουλήματος, δεν θέλουμε να χαθεί από τον αγροτικό χώρο. </w:t>
      </w:r>
      <w:r>
        <w:rPr>
          <w:rFonts w:eastAsia="Times New Roman"/>
          <w:szCs w:val="24"/>
        </w:rPr>
        <w:t>Αυτός είναι ο σκοπός μας. Αυτός είναι ο στόχος μας. Κι ούτε θέλουμε εμείς να δημιουργήσουμε κρατικοδίαιτες, όπως λέτε εσείς, διαδικασίες. Βεβαίως, αυτό δεν σημαίνει ότι η νομοθετική ρύθμιση δεν θα</w:t>
      </w:r>
      <w:r>
        <w:rPr>
          <w:rFonts w:eastAsia="Times New Roman"/>
          <w:szCs w:val="24"/>
        </w:rPr>
        <w:t xml:space="preserve"> προβλέπει και τι θα γίνουν οι οφειλές. Όμως, για εμάς στόχος μας είναι να μη σταματήσει καμμία αγροτική λειτουργία ούτε ένα λεπτό. Αυτό θα επιχειρήσουμε να το λύσουμε και νομοθετικά, διότι ο αγροτικός χώρος βρίσκεται σε μια τέτοια κατάσταση που όλη αυτήν </w:t>
      </w:r>
      <w:r>
        <w:rPr>
          <w:rFonts w:eastAsia="Times New Roman"/>
          <w:szCs w:val="24"/>
        </w:rPr>
        <w:t>την περιουσία τη χρειάζεται.</w:t>
      </w:r>
    </w:p>
    <w:p w14:paraId="498E4D6A"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Να σας πω, λοιπόν, ότι δύο χιλιάδες συνεταιρισμοί, που εδώ και χρόνια είναι ανενεργοί, με ή χωρίς περιουσιακά στοιχεία, στο τέλος του 2017, σύμφωνα με τον νόμο, πρέπει να τεθούν σε εκκαθάριση με απόφαση του δικαστηρίου. Η μεγάλ</w:t>
      </w:r>
      <w:r>
        <w:rPr>
          <w:rFonts w:eastAsia="Times New Roman"/>
          <w:szCs w:val="24"/>
        </w:rPr>
        <w:t>η τους πλειοψηφία το έχει ολοκληρώσει. Υπάρχουν άλλοι, οι οποίοι δεν το έχουν ολοκληρώσει.</w:t>
      </w:r>
    </w:p>
    <w:p w14:paraId="498E4D6B"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Άρα ποιος θα κάνει αυτές τις διαδικασίες, όταν σε πολλές περιπτώσεις ψάχνουμε να βρούμε τους συνεταιρισμούς, ποιοι είναι και πώς είναι; </w:t>
      </w:r>
    </w:p>
    <w:p w14:paraId="498E4D6C"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Εμείς έχουμε καλέσει αλλεπάλ</w:t>
      </w:r>
      <w:r>
        <w:rPr>
          <w:rFonts w:eastAsia="Times New Roman"/>
          <w:szCs w:val="24"/>
        </w:rPr>
        <w:t>ληλες φορές και τα υπόλοιπα κόμματα για να δούμε πώς θα αντιμετωπίσουμε αυτό το μεγάλο πρόβλημα. Είναι επίπονη και δύσκολη η διαδικασία. Και καλούμε ξανά από αυτό το Βήμα να το δούμε με μια συναίνεση. Αυτό είναι το πρώτο πρόβλημα που υπάρχει στον συνεταιρι</w:t>
      </w:r>
      <w:r>
        <w:rPr>
          <w:rFonts w:eastAsia="Times New Roman"/>
          <w:szCs w:val="24"/>
        </w:rPr>
        <w:t>στικό χώρο. Και υπάρχει, βεβαίως, και στον αγροτικό χώρο.</w:t>
      </w:r>
    </w:p>
    <w:p w14:paraId="498E4D6D"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Μπήκαν τα θέματα της δίωξης, αυτό το ζήτημα που έχει σχέση με τις ευθύνες των διοικήσεων. Όντως, είναι ένα πρόβλημα που πρέπει να το αναζητήσουμε. Όμως, θα το αναζητήσουμε μαζί, ιδιαίτερα με αυτούς </w:t>
      </w:r>
      <w:r>
        <w:rPr>
          <w:rFonts w:eastAsia="Times New Roman"/>
          <w:szCs w:val="24"/>
        </w:rPr>
        <w:t>που έχουν την ευθύνη για το ότι φτάσαμε σε αυτήν την κατάσταση, αφού προσεγγίσουμε όλα τα ζητήματα μαζί -αυτά που σας είπα προηγούμενα- των χρεώσεων, των περιουσιακών υποθηκών κ.λπ.. Όλα αυτά πρέπει να τα δούμε, γιατί μόνο έτσι θα κάνουμε το βήμα, το ξεκίν</w:t>
      </w:r>
      <w:r>
        <w:rPr>
          <w:rFonts w:eastAsia="Times New Roman"/>
          <w:szCs w:val="24"/>
        </w:rPr>
        <w:t xml:space="preserve">ημα. </w:t>
      </w:r>
    </w:p>
    <w:p w14:paraId="498E4D6E"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Πότε το βλέπετε, κύριε Υπουργέ;</w:t>
      </w:r>
    </w:p>
    <w:p w14:paraId="498E4D6F"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Ειλικρινά ρωτάτε «Πότε το βλέπετε;», όταν έχετε κυβερνήσει αυτή τη χώρα δεκαετίες, εικοσαετίες, τα βλέπατε να γίνονται όλα αυτά κα</w:t>
      </w:r>
      <w:r>
        <w:rPr>
          <w:rFonts w:eastAsia="Times New Roman"/>
          <w:szCs w:val="24"/>
        </w:rPr>
        <w:t>ι σφυρίζατε αδιάφορα; Θυμάστε κι εσείς οι ίδιοι κάποιες παρεμβάσεις που έκαναν κάποιοι οργανισμοί αγροτικών προϊόντων. Και στο τέλος ψάχνουμε να βρούμε πού έχουν πάει, πού χάθηκαν τα εκατοντάδες εκατομμύρια.</w:t>
      </w:r>
    </w:p>
    <w:p w14:paraId="498E4D70"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Για να βοηθήσουμε το λέμε.</w:t>
      </w:r>
    </w:p>
    <w:p w14:paraId="498E4D71"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Για να βοηθήσετε το λέτε! </w:t>
      </w:r>
    </w:p>
    <w:p w14:paraId="498E4D72"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Είπατε, κύριε Τζελέπη, ότι θα πάρουμε τις περιουσίες τους, θα πάρουμε τα σπίτια; Δεν έχουμε καμμία τέτοια πρόθεση.</w:t>
      </w:r>
    </w:p>
    <w:p w14:paraId="498E4D73"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Συνεχίζω…</w:t>
      </w:r>
    </w:p>
    <w:p w14:paraId="498E4D74"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Ποια σπίτια; Τι είπα; Είπα για τις περιουσίες των συνεταιρισμών αγροτών. Και είπα ότι δεν διαβάσατε το νομοσχέδιο.</w:t>
      </w:r>
    </w:p>
    <w:p w14:paraId="498E4D75"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συνάδελφε, σας παρακαλώ πολύ. Αφήστε τον Υπουργό να τελειώσει. Θα μιλήσει μετά ο κ. Θεοχαρόπουλος.</w:t>
      </w:r>
    </w:p>
    <w:p w14:paraId="498E4D76"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t>ΕΥ</w:t>
      </w:r>
      <w:r>
        <w:rPr>
          <w:rFonts w:eastAsia="Times New Roman"/>
          <w:b/>
          <w:szCs w:val="24"/>
        </w:rPr>
        <w:t>ΑΓΓΕΛΟΣ ΑΠΟΣΤΟΛΟΥ (Υπουργός Αγροτικής Ανάπτυξης και Τροφίμων):</w:t>
      </w:r>
      <w:r>
        <w:rPr>
          <w:rFonts w:eastAsia="Times New Roman"/>
          <w:szCs w:val="24"/>
        </w:rPr>
        <w:t xml:space="preserve"> Συνεχίζω για να μιλήσω λίγο και για το νομοσχέδιο. </w:t>
      </w:r>
    </w:p>
    <w:p w14:paraId="498E4D77"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Έχουμε, λοιπόν, την έγκαιρη πληρωμή. Ξέρετε, αυτή την ώρα έχουμε αλλεπάλληλες συζητήσεις στο Συμβούλιο Υπουργών Γεωργίας για τις πρακτικές πο</w:t>
      </w:r>
      <w:r>
        <w:rPr>
          <w:rFonts w:eastAsia="Times New Roman"/>
          <w:szCs w:val="24"/>
        </w:rPr>
        <w:t>υ εφαρμόζουν τα πολυκαταστήματα, γιατί εκμεταλλεύονται τον αγροτικό χώρο. Αυτό αντιλαμβάνεστε ότι είναι ένα πάρα πολύ σοβαρό θέμα. Και επειδή περιμέναμε να γίνει υποχρεωτική η συγκεκριμένη ρύθμιση, όντως γίνεται μια ολόκληρη συζήτηση και βρίσκεται προς αυτ</w:t>
      </w:r>
      <w:r>
        <w:rPr>
          <w:rFonts w:eastAsia="Times New Roman"/>
          <w:szCs w:val="24"/>
        </w:rPr>
        <w:t xml:space="preserve">ή την κατεύθυνση. Όμως, έχουμε τη συγκεκριμένη οδηγία και, βεβαίως, τη νομοθετική ρύθμιση. Άλλο πάλι και τούτο. Φέρατε μια ρύθμιση για να συμμορφωθείτε -υποτίθεται- με την </w:t>
      </w:r>
      <w:r>
        <w:rPr>
          <w:rFonts w:eastAsia="Times New Roman"/>
          <w:szCs w:val="24"/>
        </w:rPr>
        <w:t>ο</w:t>
      </w:r>
      <w:r>
        <w:rPr>
          <w:rFonts w:eastAsia="Times New Roman"/>
          <w:szCs w:val="24"/>
        </w:rPr>
        <w:t>δηγία για έγκαιρες πληρωμές στον αγροτικό χώρο, και βεβαίως τη φέρατε, βάζοντας την</w:t>
      </w:r>
      <w:r>
        <w:rPr>
          <w:rFonts w:eastAsia="Times New Roman"/>
          <w:szCs w:val="24"/>
        </w:rPr>
        <w:t xml:space="preserve"> υποσημείωση, «Εκτός αν οι συμβαλλόμενοι αποφασίσουν διαφορετικά». </w:t>
      </w:r>
    </w:p>
    <w:p w14:paraId="498E4D78"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Αντιλαμβάνεστε, λοιπόν, σε αυτή τη διαδικασία της συμφωνίας μεταξύ του αγρότη, που είναι ο αδύναμος κρίκος της αλυσίδας, και του χονδρεμπόρου ή του πολυκαταστήματος, τι είχαμε κάτω από το </w:t>
      </w:r>
      <w:r>
        <w:rPr>
          <w:rFonts w:eastAsia="Times New Roman"/>
          <w:szCs w:val="24"/>
        </w:rPr>
        <w:t>τραπέζι, τι συμφωνίες είχαμε, που ουσιαστικά αναιρούσαν την εφαρμογή του νόμου. Εδώ λέμε ξεκάθαρα ότι θα υπάρξουν διοικητικές κυρώσεις.</w:t>
      </w:r>
    </w:p>
    <w:p w14:paraId="498E4D79" w14:textId="77777777" w:rsidR="00B84C6C" w:rsidRDefault="003C4644">
      <w:pPr>
        <w:spacing w:after="0" w:line="600" w:lineRule="auto"/>
        <w:ind w:firstLine="720"/>
        <w:jc w:val="both"/>
        <w:rPr>
          <w:rFonts w:eastAsia="Times New Roman"/>
          <w:szCs w:val="24"/>
        </w:rPr>
      </w:pPr>
      <w:r>
        <w:rPr>
          <w:rFonts w:eastAsia="Times New Roman"/>
          <w:szCs w:val="24"/>
        </w:rPr>
        <w:t xml:space="preserve">Βεβαίως, εάν γίνει δεύτερη φορά, θα λάβουμε πιο αυστηρά μέτρα και θα φτάσουμε μέχρι του σημείου της διαγραφής από το </w:t>
      </w:r>
      <w:r>
        <w:rPr>
          <w:rFonts w:eastAsia="Times New Roman"/>
          <w:szCs w:val="24"/>
        </w:rPr>
        <w:t>μ</w:t>
      </w:r>
      <w:r>
        <w:rPr>
          <w:rFonts w:eastAsia="Times New Roman"/>
          <w:szCs w:val="24"/>
        </w:rPr>
        <w:t>ητ</w:t>
      </w:r>
      <w:r>
        <w:rPr>
          <w:rFonts w:eastAsia="Times New Roman"/>
          <w:szCs w:val="24"/>
        </w:rPr>
        <w:t xml:space="preserve">ρώο </w:t>
      </w:r>
      <w:r>
        <w:rPr>
          <w:rFonts w:eastAsia="Times New Roman"/>
          <w:szCs w:val="24"/>
        </w:rPr>
        <w:t>ε</w:t>
      </w:r>
      <w:r>
        <w:rPr>
          <w:rFonts w:eastAsia="Times New Roman"/>
          <w:szCs w:val="24"/>
        </w:rPr>
        <w:t xml:space="preserve">μπόρων. </w:t>
      </w:r>
    </w:p>
    <w:p w14:paraId="498E4D7A" w14:textId="77777777" w:rsidR="00B84C6C" w:rsidRDefault="003C4644">
      <w:pPr>
        <w:spacing w:after="0" w:line="600" w:lineRule="auto"/>
        <w:ind w:firstLine="720"/>
        <w:jc w:val="both"/>
        <w:rPr>
          <w:rFonts w:eastAsia="Times New Roman"/>
          <w:szCs w:val="24"/>
        </w:rPr>
      </w:pPr>
      <w:r>
        <w:rPr>
          <w:rFonts w:eastAsia="Times New Roman"/>
          <w:szCs w:val="24"/>
        </w:rPr>
        <w:t xml:space="preserve">Θέσατε το θέμα ότι οι τράπεζες θα μπουν μέσα σε αυτή τη διαδικασία. Εάν δεν θέλουν να μπουν οι τράπεζες, θα είναι δική τους ζημιά, διότι ο αγροτικός χώρος, ιδιαίτερα αυτή την ώρα, είναι περιζήτητος από το τραπεζικό σύστημα, γιατί φαίνεται </w:t>
      </w:r>
      <w:r>
        <w:rPr>
          <w:rFonts w:eastAsia="Times New Roman"/>
          <w:szCs w:val="24"/>
        </w:rPr>
        <w:lastRenderedPageBreak/>
        <w:t>ότι έχει παραγωγή</w:t>
      </w:r>
      <w:r>
        <w:rPr>
          <w:rFonts w:eastAsia="Times New Roman"/>
          <w:szCs w:val="24"/>
        </w:rPr>
        <w:t xml:space="preserve">, φαίνεται ότι έχει τεράστιες δυνατότητες. Άρα, αυτοί θα χάσουν και όχι ο αγροτικός χώρος. </w:t>
      </w:r>
    </w:p>
    <w:p w14:paraId="498E4D7B" w14:textId="77777777" w:rsidR="00B84C6C" w:rsidRDefault="003C4644">
      <w:pPr>
        <w:spacing w:after="0" w:line="600" w:lineRule="auto"/>
        <w:ind w:firstLine="720"/>
        <w:jc w:val="both"/>
        <w:rPr>
          <w:rFonts w:eastAsia="Times New Roman"/>
          <w:szCs w:val="24"/>
        </w:rPr>
      </w:pPr>
      <w:r>
        <w:rPr>
          <w:rFonts w:eastAsia="Times New Roman"/>
          <w:szCs w:val="24"/>
        </w:rPr>
        <w:t>Υπήρξε, όντως, μία αντίδραση σχετικά με το εάν τα πολυκαταστήματα θα συμφωνήσουν και θα υπηρετήσουν. Όντως, όπως αντιλαμβάνεστε και εσείς, στη διαπραγμάτευση τα πολ</w:t>
      </w:r>
      <w:r>
        <w:rPr>
          <w:rFonts w:eastAsia="Times New Roman"/>
          <w:szCs w:val="24"/>
        </w:rPr>
        <w:t xml:space="preserve">υκαταστήματα είναι πολύ ισχυρά. Εμείς αυτή την πρακτική -όπως έχετε αντιληφθεί- θέλουμε να τη σταματήσουμε. </w:t>
      </w:r>
    </w:p>
    <w:p w14:paraId="498E4D7C" w14:textId="77777777" w:rsidR="00B84C6C" w:rsidRDefault="003C4644">
      <w:pPr>
        <w:spacing w:after="0" w:line="600" w:lineRule="auto"/>
        <w:ind w:firstLine="720"/>
        <w:jc w:val="both"/>
        <w:rPr>
          <w:rFonts w:eastAsia="Times New Roman"/>
          <w:szCs w:val="24"/>
        </w:rPr>
      </w:pPr>
      <w:r>
        <w:rPr>
          <w:rFonts w:eastAsia="Times New Roman"/>
          <w:szCs w:val="24"/>
        </w:rPr>
        <w:t xml:space="preserve">Άρα, στις απειλές ότι ενδέχεται τα πολυκαταστήματα να στραφούν σε άλλα προϊόντα, να κάνουν εισαγωγές από το εξωτερικό, εμείς εδώ στηριζόμαστε στον </w:t>
      </w:r>
      <w:r>
        <w:rPr>
          <w:rFonts w:eastAsia="Times New Roman"/>
          <w:szCs w:val="24"/>
        </w:rPr>
        <w:t xml:space="preserve">Έλληνα καταναλωτή. Ο Έλληνας καταναλωτής θα πληροφορείται με την αναγραφή της χώρας </w:t>
      </w:r>
      <w:proofErr w:type="spellStart"/>
      <w:r>
        <w:rPr>
          <w:rFonts w:eastAsia="Times New Roman"/>
          <w:szCs w:val="24"/>
        </w:rPr>
        <w:t>άμελξης</w:t>
      </w:r>
      <w:proofErr w:type="spellEnd"/>
      <w:r>
        <w:rPr>
          <w:rFonts w:eastAsia="Times New Roman"/>
          <w:szCs w:val="24"/>
        </w:rPr>
        <w:t xml:space="preserve"> για το ελληνικό γάλα. </w:t>
      </w:r>
    </w:p>
    <w:p w14:paraId="498E4D7D" w14:textId="77777777" w:rsidR="00B84C6C" w:rsidRDefault="003C4644">
      <w:pPr>
        <w:spacing w:after="0" w:line="600" w:lineRule="auto"/>
        <w:ind w:firstLine="720"/>
        <w:jc w:val="both"/>
        <w:rPr>
          <w:rFonts w:eastAsia="Times New Roman"/>
          <w:szCs w:val="24"/>
        </w:rPr>
      </w:pPr>
      <w:r>
        <w:rPr>
          <w:rFonts w:eastAsia="Times New Roman"/>
          <w:szCs w:val="24"/>
        </w:rPr>
        <w:t xml:space="preserve">Και επειδή ειπώθηκε ότι υποχωρήσαμε στο θέμα των επτά ημερών, εδώ πλέον τα πράγματα είναι πάρα πολύ απλά: Ο Έλληνας καταναλωτής που θέλει να </w:t>
      </w:r>
      <w:r>
        <w:rPr>
          <w:rFonts w:eastAsia="Times New Roman"/>
          <w:szCs w:val="24"/>
        </w:rPr>
        <w:t xml:space="preserve">πάρει το ελληνικό γάλα, θα το βρει μπροστά του. Από εκεί και πέρα, θα είναι τέτοια η ζήτηση, που το φρέσκο γάλα δεν θα φτάνει καν στις επτά ημέρες ανάλωσης. </w:t>
      </w:r>
    </w:p>
    <w:p w14:paraId="498E4D7E" w14:textId="77777777" w:rsidR="00B84C6C" w:rsidRDefault="003C4644">
      <w:pPr>
        <w:spacing w:after="0" w:line="600" w:lineRule="auto"/>
        <w:ind w:firstLine="720"/>
        <w:jc w:val="both"/>
        <w:rPr>
          <w:rFonts w:eastAsia="Times New Roman"/>
          <w:szCs w:val="24"/>
        </w:rPr>
      </w:pPr>
      <w:r>
        <w:rPr>
          <w:rFonts w:eastAsia="Times New Roman"/>
          <w:szCs w:val="24"/>
        </w:rPr>
        <w:t>Το λέω αυτό, γιατί</w:t>
      </w:r>
      <w:r>
        <w:rPr>
          <w:rFonts w:eastAsia="Times New Roman"/>
          <w:szCs w:val="24"/>
        </w:rPr>
        <w:t>,</w:t>
      </w:r>
      <w:r>
        <w:rPr>
          <w:rFonts w:eastAsia="Times New Roman"/>
          <w:szCs w:val="24"/>
        </w:rPr>
        <w:t xml:space="preserve"> ιδιαίτερα γι’ αυτή τη ρύθμιση</w:t>
      </w:r>
      <w:r>
        <w:rPr>
          <w:rFonts w:eastAsia="Times New Roman"/>
          <w:szCs w:val="24"/>
        </w:rPr>
        <w:t>,</w:t>
      </w:r>
      <w:r>
        <w:rPr>
          <w:rFonts w:eastAsia="Times New Roman"/>
          <w:szCs w:val="24"/>
        </w:rPr>
        <w:t xml:space="preserve"> δώσαμε μάχες. Η Γαλλία ήταν που πήρε πρώτη το μ</w:t>
      </w:r>
      <w:r>
        <w:rPr>
          <w:rFonts w:eastAsia="Times New Roman"/>
          <w:szCs w:val="24"/>
        </w:rPr>
        <w:t xml:space="preserve">έτρο που φέρνουμε εμείς. Θα έλεγα ότι είναι πανομοιότυπο με </w:t>
      </w:r>
      <w:r>
        <w:rPr>
          <w:rFonts w:eastAsia="Times New Roman"/>
          <w:szCs w:val="24"/>
        </w:rPr>
        <w:t xml:space="preserve">αυτό </w:t>
      </w:r>
      <w:r>
        <w:rPr>
          <w:rFonts w:eastAsia="Times New Roman"/>
          <w:szCs w:val="24"/>
        </w:rPr>
        <w:t xml:space="preserve"> τη</w:t>
      </w:r>
      <w:r>
        <w:rPr>
          <w:rFonts w:eastAsia="Times New Roman"/>
          <w:szCs w:val="24"/>
        </w:rPr>
        <w:t>ς</w:t>
      </w:r>
      <w:r>
        <w:rPr>
          <w:rFonts w:eastAsia="Times New Roman"/>
          <w:szCs w:val="24"/>
        </w:rPr>
        <w:t xml:space="preserve"> Γαλλία</w:t>
      </w:r>
      <w:r>
        <w:rPr>
          <w:rFonts w:eastAsia="Times New Roman"/>
          <w:szCs w:val="24"/>
        </w:rPr>
        <w:t>ς</w:t>
      </w:r>
      <w:r>
        <w:rPr>
          <w:rFonts w:eastAsia="Times New Roman"/>
          <w:szCs w:val="24"/>
        </w:rPr>
        <w:t>. Δεν μπορούμε να αναφερθούμε στις εκτός Ευρωπαϊκής Ένωσης χώρες, ονοματίζοντας χώρες. Μακάρι να γινόταν! Το επιδιώξαμε, αλλά δεν μπορούμε. Είναι συγκεκριμένη η ρύθμιση αυτή. Βεβα</w:t>
      </w:r>
      <w:r>
        <w:rPr>
          <w:rFonts w:eastAsia="Times New Roman"/>
          <w:szCs w:val="24"/>
        </w:rPr>
        <w:t>ίως, αυτή την ώρα η Ισπανία βρί</w:t>
      </w:r>
      <w:r>
        <w:rPr>
          <w:rFonts w:eastAsia="Times New Roman"/>
          <w:szCs w:val="24"/>
        </w:rPr>
        <w:lastRenderedPageBreak/>
        <w:t xml:space="preserve">σκεται σε δύσκολη κατάσταση με μία ρύθμιση που πήρε, διότι στη σχετική συνεδρίαση που έγινε χθες ή προχθές υπήρξαν πάρα πολλές αντιδράσεις. </w:t>
      </w:r>
      <w:r>
        <w:rPr>
          <w:rFonts w:eastAsia="Times New Roman"/>
          <w:szCs w:val="24"/>
        </w:rPr>
        <w:t>Υ</w:t>
      </w:r>
      <w:r>
        <w:rPr>
          <w:rFonts w:eastAsia="Times New Roman"/>
          <w:szCs w:val="24"/>
        </w:rPr>
        <w:t>πάρχει αυτή την ώρα επίθεση από τις βόρειες χώρες -κυρίως από αυτές που παράγουν γαλ</w:t>
      </w:r>
      <w:r>
        <w:rPr>
          <w:rFonts w:eastAsia="Times New Roman"/>
          <w:szCs w:val="24"/>
        </w:rPr>
        <w:t>ακτοκομικά προϊόντα-</w:t>
      </w:r>
      <w:r>
        <w:rPr>
          <w:rFonts w:eastAsia="Times New Roman"/>
          <w:szCs w:val="24"/>
        </w:rPr>
        <w:t>,</w:t>
      </w:r>
      <w:r>
        <w:rPr>
          <w:rFonts w:eastAsia="Times New Roman"/>
          <w:szCs w:val="24"/>
        </w:rPr>
        <w:t xml:space="preserve"> οι οποίες βάζουν πλέον θέμα ότι και αυτές οι ρυθμίσεις παραβιάζουν τον ανταγωνισμό. </w:t>
      </w:r>
    </w:p>
    <w:p w14:paraId="498E4D7F" w14:textId="77777777" w:rsidR="00B84C6C" w:rsidRDefault="003C4644">
      <w:pPr>
        <w:spacing w:after="0" w:line="600" w:lineRule="auto"/>
        <w:ind w:firstLine="720"/>
        <w:jc w:val="both"/>
        <w:rPr>
          <w:rFonts w:eastAsia="Times New Roman"/>
          <w:szCs w:val="24"/>
        </w:rPr>
      </w:pPr>
      <w:r>
        <w:rPr>
          <w:rFonts w:eastAsia="Times New Roman"/>
          <w:szCs w:val="24"/>
        </w:rPr>
        <w:t>Άρα βάζουμε αυτή τη ρύθμιση. Έχουμε πάρει τους τριάντα μήνες. Σε αυτούς τους τριάντα μήνες θα προσπαθήσουμε -και οι υπόλοιπες χώρες, διότι θα κληθούμ</w:t>
      </w:r>
      <w:r>
        <w:rPr>
          <w:rFonts w:eastAsia="Times New Roman"/>
          <w:szCs w:val="24"/>
        </w:rPr>
        <w:t>ε σε σύντομο χρονικό διάστημα να κάνουμε απολογισμό αυτής της εφαρμογής- να τεκμηριώσουμε, μαζί με τις άλλες χώρες, τη μονιμότητα της συγκεκριμένης ρύθμισης.</w:t>
      </w:r>
    </w:p>
    <w:p w14:paraId="498E4D80" w14:textId="77777777" w:rsidR="00B84C6C" w:rsidRDefault="003C4644">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498E4D81" w14:textId="77777777" w:rsidR="00B84C6C" w:rsidRDefault="003C4644">
      <w:pPr>
        <w:spacing w:after="0" w:line="600" w:lineRule="auto"/>
        <w:ind w:firstLine="720"/>
        <w:jc w:val="both"/>
        <w:rPr>
          <w:rFonts w:eastAsia="Times New Roman"/>
          <w:szCs w:val="24"/>
        </w:rPr>
      </w:pPr>
      <w:r>
        <w:rPr>
          <w:rFonts w:eastAsia="Times New Roman"/>
          <w:szCs w:val="24"/>
        </w:rPr>
        <w:t>Τελειώνω, κύρι</w:t>
      </w:r>
      <w:r>
        <w:rPr>
          <w:rFonts w:eastAsia="Times New Roman"/>
          <w:szCs w:val="24"/>
        </w:rPr>
        <w:t xml:space="preserve">ε Πρόεδρε. </w:t>
      </w:r>
    </w:p>
    <w:p w14:paraId="498E4D82" w14:textId="77777777" w:rsidR="00B84C6C" w:rsidRDefault="003C4644">
      <w:pPr>
        <w:spacing w:after="0" w:line="600" w:lineRule="auto"/>
        <w:ind w:firstLine="720"/>
        <w:jc w:val="both"/>
        <w:rPr>
          <w:rFonts w:eastAsia="Times New Roman"/>
          <w:szCs w:val="24"/>
        </w:rPr>
      </w:pPr>
      <w:r>
        <w:rPr>
          <w:rFonts w:eastAsia="Times New Roman"/>
          <w:szCs w:val="24"/>
        </w:rPr>
        <w:t xml:space="preserve">Σχετικά με το θέμα της ΠΑΣΕΓΕΣ, θέλω να πω το εξής: Κύριοι συνάδελφοι, ξέρετε τι βρήκαμε εμείς; Πληρωμές από τον ΕΛΓΑ στην ΠΑΣΕΓΕΣ συνολικού ύψους 33.000.000. Είπαμε ότι δεν θα πληρώσουμε. Βεβαίως, από το 2011, με συγκεκριμένο νόμο, τον </w:t>
      </w:r>
      <w:r>
        <w:rPr>
          <w:rFonts w:eastAsia="Times New Roman"/>
          <w:szCs w:val="24"/>
        </w:rPr>
        <w:t>ν.</w:t>
      </w:r>
      <w:r>
        <w:rPr>
          <w:rFonts w:eastAsia="Times New Roman"/>
          <w:szCs w:val="24"/>
        </w:rPr>
        <w:t>4015,</w:t>
      </w:r>
      <w:r>
        <w:rPr>
          <w:rFonts w:eastAsia="Times New Roman"/>
          <w:szCs w:val="24"/>
        </w:rPr>
        <w:t xml:space="preserve"> προβλέπεται ότι οι ενισχύσεις αυτές θα δίνονται με υπουργική απόφαση. </w:t>
      </w:r>
    </w:p>
    <w:p w14:paraId="498E4D83" w14:textId="77777777" w:rsidR="00B84C6C" w:rsidRDefault="003C4644">
      <w:pPr>
        <w:spacing w:after="0" w:line="600" w:lineRule="auto"/>
        <w:ind w:firstLine="720"/>
        <w:jc w:val="both"/>
        <w:rPr>
          <w:rFonts w:eastAsia="Times New Roman"/>
          <w:szCs w:val="24"/>
        </w:rPr>
      </w:pPr>
      <w:r>
        <w:rPr>
          <w:rFonts w:eastAsia="Times New Roman"/>
          <w:szCs w:val="24"/>
        </w:rPr>
        <w:t xml:space="preserve">Κάτι τέτοιο δεν έχει συμβεί από το 2012 μέχρι σήμερα και όντως έχει δίκιο ο κ. </w:t>
      </w:r>
      <w:proofErr w:type="spellStart"/>
      <w:r>
        <w:rPr>
          <w:rFonts w:eastAsia="Times New Roman"/>
          <w:szCs w:val="24"/>
        </w:rPr>
        <w:t>Χαρακόπουλος</w:t>
      </w:r>
      <w:proofErr w:type="spellEnd"/>
      <w:r>
        <w:rPr>
          <w:rFonts w:eastAsia="Times New Roman"/>
          <w:szCs w:val="24"/>
        </w:rPr>
        <w:t>. Δεν έχουν εκδοθεί υπουργικές αποφάσεις. Τώρα προέκυψε ξαφνικά μία δικαστική διαταγή πληρωμή</w:t>
      </w:r>
      <w:r>
        <w:rPr>
          <w:rFonts w:eastAsia="Times New Roman"/>
          <w:szCs w:val="24"/>
        </w:rPr>
        <w:t xml:space="preserve">ς, για την οποία έχουμε ασκήσει ήδη ανακοπή στα </w:t>
      </w:r>
      <w:r>
        <w:rPr>
          <w:rFonts w:eastAsia="Times New Roman"/>
          <w:szCs w:val="24"/>
        </w:rPr>
        <w:lastRenderedPageBreak/>
        <w:t>πολιτικά δικαστήρια. Αντιλαμβάνεστε ότι θα περιμένουμε πλέον την απόφαση. Αυτό που έχω να σας πω είναι ότι τα συγκεκριμένα χρήματα έχουν κατασχεθεί αυτή την ώρα στα χέρια συγκεκριμένου τραπεζικού ιδρύματος. Δ</w:t>
      </w:r>
      <w:r>
        <w:rPr>
          <w:rFonts w:eastAsia="Times New Roman"/>
          <w:szCs w:val="24"/>
        </w:rPr>
        <w:t xml:space="preserve">εν θέλω να πω περισσότερα, γιατί βρίσκεται σε μία δικαστική διαδικασία. </w:t>
      </w:r>
    </w:p>
    <w:p w14:paraId="498E4D84" w14:textId="77777777" w:rsidR="00B84C6C" w:rsidRDefault="003C4644">
      <w:pPr>
        <w:spacing w:after="0" w:line="600" w:lineRule="auto"/>
        <w:ind w:firstLine="720"/>
        <w:jc w:val="both"/>
        <w:rPr>
          <w:rFonts w:eastAsia="Times New Roman"/>
          <w:szCs w:val="24"/>
        </w:rPr>
      </w:pPr>
      <w:r>
        <w:rPr>
          <w:rFonts w:eastAsia="Times New Roman"/>
          <w:szCs w:val="24"/>
        </w:rPr>
        <w:t>Έρχεται και αυτό, θα έλεγα, ως αποτέλεσμα, παρότι η συμπεριφορά μας ήταν ότι έχουμε καταργήσει την ΠΑΣΕΓΕΣ. Και ερχόμαστε, μάλιστα, με συγκεκριμένη ρύθμιση για δεύτερη φορά να κλείσου</w:t>
      </w:r>
      <w:r>
        <w:rPr>
          <w:rFonts w:eastAsia="Times New Roman"/>
          <w:szCs w:val="24"/>
        </w:rPr>
        <w:t xml:space="preserve">με το συγκεκριμένο θέμα. </w:t>
      </w:r>
    </w:p>
    <w:p w14:paraId="498E4D8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να περιμένουμε τη δικαστική απόφαση. Εμείς -το επαναλαμβάνω και πάλι- θα κυνηγήσουμε το να μη χάσει ο ΕΛΓΑ. Όμως, το να λέγεται εδώ ότι ο ΕΛΓΑ τα χρήματα που έχει δώσει, που έχει πάρει …</w:t>
      </w:r>
    </w:p>
    <w:p w14:paraId="498E4D8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98E4D8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Τζελέπη, μου φαίνεται ότι αγνοείτε τη νομοθεσία. Είναι υποχρεωμένοι οι οργανισμοί να αξιοποιούν τα συγκεκριμένα χρήματα. Όταν εγώ βρήκα χρήματα σε συγκεκριμένα τραπεζικά ιδρύματα επί χρ</w:t>
      </w:r>
      <w:r>
        <w:rPr>
          <w:rFonts w:eastAsia="Times New Roman" w:cs="Times New Roman"/>
          <w:szCs w:val="24"/>
        </w:rPr>
        <w:t xml:space="preserve">όνια με μηδέν επιτόκιο, αντιλαμβάνεστε ότι αυτό το πράγμα ήταν ένα σκάνδαλο ολκής. </w:t>
      </w:r>
    </w:p>
    <w:p w14:paraId="498E4D8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αυτή την ώρα τι κάνουμε; Τα συγκεκριμένα αποθέματα -τα οποία ανά πάσα στιγμή μπορούν οι οργανισμοί μέσα σε δυο, τρεις μέρες να τα πάρουν- είναι χρήματα τα οποία αξιοποι</w:t>
      </w:r>
      <w:r>
        <w:rPr>
          <w:rFonts w:eastAsia="Times New Roman" w:cs="Times New Roman"/>
          <w:szCs w:val="24"/>
        </w:rPr>
        <w:t xml:space="preserve">ούνται κατά τον καλύτερο τρόπο. Αυτή την ώρα αυτές οι </w:t>
      </w:r>
      <w:r>
        <w:rPr>
          <w:rFonts w:eastAsia="Times New Roman" w:cs="Times New Roman"/>
          <w:szCs w:val="24"/>
        </w:rPr>
        <w:lastRenderedPageBreak/>
        <w:t xml:space="preserve">καταθέσεις έχουν το καλύτερο επιτόκιο σε σχέση με ό,τι συμβαίνει γενικά στην τραπεζική δραστηριότητα. </w:t>
      </w:r>
    </w:p>
    <w:p w14:paraId="498E4D8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Προς τι, λοιπόν, όλο αυτό; Το ότι αξιοποιούνται θετικά είναι πρόβλημα; Έχει υπάρξει ποτέ ζήτημα, απ</w:t>
      </w:r>
      <w:r>
        <w:rPr>
          <w:rFonts w:eastAsia="Times New Roman" w:cs="Times New Roman"/>
          <w:szCs w:val="24"/>
        </w:rPr>
        <w:t xml:space="preserve">ό πλευράς ειδικά του ΕΛΓΑ, πληρωμών εξαιτίας αυτής της αδυναμίας; Ποτέ! Πληρώνουμε κανονικά. </w:t>
      </w:r>
      <w:r>
        <w:rPr>
          <w:rFonts w:eastAsia="Times New Roman" w:cs="Times New Roman"/>
          <w:szCs w:val="24"/>
        </w:rPr>
        <w:t>Μ</w:t>
      </w:r>
      <w:r>
        <w:rPr>
          <w:rFonts w:eastAsia="Times New Roman" w:cs="Times New Roman"/>
          <w:szCs w:val="24"/>
        </w:rPr>
        <w:t>άλιστα, μην ξεχνάτε ότι διαδικασίες που ήθελαν δεκατρείς και δεκατέσσερις μήνες, τις έχουμε κατεβάσει στους έξι και επτά μήνες. Ταυτόχρονα αντιμετωπίζουμε και μια</w:t>
      </w:r>
      <w:r>
        <w:rPr>
          <w:rFonts w:eastAsia="Times New Roman" w:cs="Times New Roman"/>
          <w:szCs w:val="24"/>
        </w:rPr>
        <w:t xml:space="preserve"> επίπτωση κλιματικών συνθηκών. Κάθε μέρα είμαστε από πλημμύρα σε πυρκαγιά. Άρα προς τι αυτό το πράγμα;</w:t>
      </w:r>
    </w:p>
    <w:p w14:paraId="498E4D8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Κλείνω, θέλοντας και πάλι να πω ότι η αναγκαιότητα αυτή την ώρα επιβάλλει ειδικά στον αγροτικό χώρο να συνεργαστεί </w:t>
      </w:r>
      <w:r>
        <w:rPr>
          <w:rFonts w:eastAsia="Times New Roman" w:cs="Times New Roman"/>
          <w:szCs w:val="24"/>
        </w:rPr>
        <w:t>κ</w:t>
      </w:r>
      <w:r>
        <w:rPr>
          <w:rFonts w:eastAsia="Times New Roman" w:cs="Times New Roman"/>
          <w:szCs w:val="24"/>
        </w:rPr>
        <w:t xml:space="preserve">αι αυτά ήταν ζητήματα που συζητήσαμε </w:t>
      </w:r>
      <w:r>
        <w:rPr>
          <w:rFonts w:eastAsia="Times New Roman" w:cs="Times New Roman"/>
          <w:szCs w:val="24"/>
        </w:rPr>
        <w:t xml:space="preserve">στο συνέδριο. </w:t>
      </w:r>
    </w:p>
    <w:p w14:paraId="498E4D8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Βάλατε το θέμα της διαχείρισης του νερού του Αχελώου. Αναλογιστήκατε τόσα χρόνια σε μια τρύπα τι ρίχνατε; Δισεκατομμύρια έχουν πέσει. </w:t>
      </w:r>
      <w:r>
        <w:rPr>
          <w:rFonts w:eastAsia="Times New Roman" w:cs="Times New Roman"/>
          <w:szCs w:val="24"/>
        </w:rPr>
        <w:t>Ε</w:t>
      </w:r>
      <w:r>
        <w:rPr>
          <w:rFonts w:eastAsia="Times New Roman" w:cs="Times New Roman"/>
          <w:szCs w:val="24"/>
        </w:rPr>
        <w:t>ρχόμαστε εμείς, λαμβάνοντας ως παράμετρο…</w:t>
      </w:r>
    </w:p>
    <w:p w14:paraId="498E4D8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Κύριε Υπουργέ…</w:t>
      </w:r>
    </w:p>
    <w:p w14:paraId="498E4D8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ΕΥΑΓΓΕΛΟΣ ΑΠΟΣΤΟΛΟΥ (Υπουργ</w:t>
      </w:r>
      <w:r>
        <w:rPr>
          <w:rFonts w:eastAsia="Times New Roman"/>
          <w:b/>
          <w:szCs w:val="24"/>
        </w:rPr>
        <w:t xml:space="preserve">ός Αγροτικής Ανάπτυξης και Τροφίμων): </w:t>
      </w:r>
      <w:r>
        <w:rPr>
          <w:rFonts w:eastAsia="Times New Roman"/>
          <w:szCs w:val="24"/>
        </w:rPr>
        <w:t>Α</w:t>
      </w:r>
      <w:r>
        <w:rPr>
          <w:rFonts w:eastAsia="Times New Roman" w:cs="Times New Roman"/>
          <w:szCs w:val="24"/>
        </w:rPr>
        <w:t xml:space="preserve">κούστε με, σας παρακαλώ. Είπε ο Πρωθυπουργός ότι δεν υπάρχει περίπτωση ούτε ένα στρέμμα αρδεύσιμων εκτάσεων να χαθεί. Κάνουμε μια παρέμβαση εκεί, ετοιμάζοντας έργα τα οποία θα δρομολογηθούν. </w:t>
      </w:r>
      <w:r>
        <w:rPr>
          <w:rFonts w:eastAsia="Times New Roman" w:cs="Times New Roman"/>
          <w:szCs w:val="24"/>
        </w:rPr>
        <w:t>Β</w:t>
      </w:r>
      <w:r>
        <w:rPr>
          <w:rFonts w:eastAsia="Times New Roman" w:cs="Times New Roman"/>
          <w:szCs w:val="24"/>
        </w:rPr>
        <w:t>εβαίως, τα αντίστοιχα ποσ</w:t>
      </w:r>
      <w:r>
        <w:rPr>
          <w:rFonts w:eastAsia="Times New Roman" w:cs="Times New Roman"/>
          <w:szCs w:val="24"/>
        </w:rPr>
        <w:t>ά…</w:t>
      </w:r>
    </w:p>
    <w:p w14:paraId="498E4D8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ΜΑΞΙΜΟΣ ΧΑΡΑΚΟΠΟΥΛΟΣ: </w:t>
      </w:r>
      <w:r>
        <w:rPr>
          <w:rFonts w:eastAsia="Times New Roman" w:cs="Times New Roman"/>
          <w:szCs w:val="24"/>
        </w:rPr>
        <w:t>Θέλουν πέντε χρόνια να γίνουν οι μελέτες!</w:t>
      </w:r>
    </w:p>
    <w:p w14:paraId="498E4D8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Σας παρακαλώ! Εσείς τόσα χρόνια δεν αντιμετωπίσατε το συγκεκριμένο θέμα. Εμείς ερχόμαστε, καταθέτοντας συγκεκριμένη πρόταση </w:t>
      </w:r>
      <w:r>
        <w:rPr>
          <w:rFonts w:eastAsia="Times New Roman" w:cs="Times New Roman"/>
          <w:szCs w:val="24"/>
        </w:rPr>
        <w:t>μάλιστα και χρηματοδότησης και τονίζουμε ότι και δεν θα μειωθούν οι αρδεύσιμες εκτάσεις και</w:t>
      </w:r>
      <w:r>
        <w:rPr>
          <w:rFonts w:eastAsia="Times New Roman" w:cs="Times New Roman"/>
          <w:szCs w:val="24"/>
        </w:rPr>
        <w:t>,</w:t>
      </w:r>
      <w:r>
        <w:rPr>
          <w:rFonts w:eastAsia="Times New Roman" w:cs="Times New Roman"/>
          <w:szCs w:val="24"/>
        </w:rPr>
        <w:t xml:space="preserve"> βεβαίως, μέσα από έναν </w:t>
      </w:r>
      <w:proofErr w:type="spellStart"/>
      <w:r>
        <w:rPr>
          <w:rFonts w:eastAsia="Times New Roman" w:cs="Times New Roman"/>
          <w:szCs w:val="24"/>
        </w:rPr>
        <w:t>εξορθολογισμό</w:t>
      </w:r>
      <w:proofErr w:type="spellEnd"/>
      <w:r>
        <w:rPr>
          <w:rFonts w:eastAsia="Times New Roman" w:cs="Times New Roman"/>
          <w:szCs w:val="24"/>
        </w:rPr>
        <w:t xml:space="preserve"> της χρήσης του ύδατος που γίνεται σήμερα, θα έχουμε μια τέτοια εξοικονόμηση που θα είναι η μόνη λύση. </w:t>
      </w:r>
      <w:r>
        <w:rPr>
          <w:rFonts w:eastAsia="Times New Roman" w:cs="Times New Roman"/>
          <w:szCs w:val="24"/>
        </w:rPr>
        <w:t>Ν</w:t>
      </w:r>
      <w:r>
        <w:rPr>
          <w:rFonts w:eastAsia="Times New Roman" w:cs="Times New Roman"/>
          <w:szCs w:val="24"/>
        </w:rPr>
        <w:t>α είστε σίγουρος ότι εμ</w:t>
      </w:r>
      <w:r>
        <w:rPr>
          <w:rFonts w:eastAsia="Times New Roman" w:cs="Times New Roman"/>
          <w:szCs w:val="24"/>
        </w:rPr>
        <w:t xml:space="preserve">είς το κάνουμε. Εμείς βρήκαμε τις τρύπες και εμείς καλούμαστε να διαχειριστούμε όλα αυτά τα αμαρτήματα που κληρονομήσαμε. </w:t>
      </w:r>
    </w:p>
    <w:p w14:paraId="498E4D9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Όλοι οι </w:t>
      </w:r>
      <w:proofErr w:type="spellStart"/>
      <w:r>
        <w:rPr>
          <w:rFonts w:eastAsia="Times New Roman" w:cs="Times New Roman"/>
          <w:szCs w:val="24"/>
        </w:rPr>
        <w:t>αυτοδιοικητικοί</w:t>
      </w:r>
      <w:proofErr w:type="spellEnd"/>
      <w:r>
        <w:rPr>
          <w:rFonts w:eastAsia="Times New Roman" w:cs="Times New Roman"/>
          <w:szCs w:val="24"/>
        </w:rPr>
        <w:t xml:space="preserve"> και οι επιστημονικοί φορείς της Λάρισας είναι εκτός τόπου και χρόνου</w:t>
      </w:r>
      <w:r>
        <w:rPr>
          <w:rFonts w:eastAsia="Times New Roman" w:cs="Times New Roman"/>
          <w:szCs w:val="24"/>
        </w:rPr>
        <w:t>;</w:t>
      </w:r>
      <w:r>
        <w:rPr>
          <w:rFonts w:eastAsia="Times New Roman" w:cs="Times New Roman"/>
          <w:szCs w:val="24"/>
        </w:rPr>
        <w:t xml:space="preserve"> </w:t>
      </w:r>
    </w:p>
    <w:p w14:paraId="498E4D9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ΕΥΑΓΓΕΛΟΣ ΑΠΟΣΤΟ</w:t>
      </w:r>
      <w:r>
        <w:rPr>
          <w:rFonts w:eastAsia="Times New Roman" w:cs="Times New Roman"/>
          <w:b/>
          <w:szCs w:val="24"/>
        </w:rPr>
        <w:t xml:space="preserve">ΛΟΥ (Υπουργός Αγροτικής Ανάπτυξης και Τροφίμων): </w:t>
      </w:r>
      <w:r>
        <w:rPr>
          <w:rFonts w:eastAsia="Times New Roman" w:cs="Times New Roman"/>
          <w:szCs w:val="24"/>
        </w:rPr>
        <w:t xml:space="preserve">Υπάρχουν τροπολογίες. Υπάρχουν και άλλα θέματα. Θα τα πω στη δευτερολογία μου. </w:t>
      </w:r>
    </w:p>
    <w:p w14:paraId="498E4D92" w14:textId="77777777" w:rsidR="00B84C6C" w:rsidRDefault="003C4644">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498E4D93"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Υπουργέ. </w:t>
      </w:r>
    </w:p>
    <w:p w14:paraId="498E4D9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τον κ. Τζαβάρα, Κοινοβουλευτικό Εκπρόσωπο της Νέας Δημοκρατίας, να έρθει στο Βήμα. </w:t>
      </w:r>
    </w:p>
    <w:p w14:paraId="498E4D9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Κύριε Πρόεδρε, θα ήθελα να τοποθετηθώ επί προσωπικού. Αναφέρθηκε δυο φορές ο κύριος Υπουργός στο όνομά μου. </w:t>
      </w:r>
    </w:p>
    <w:p w14:paraId="498E4D9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Ορίσ</w:t>
      </w:r>
      <w:r>
        <w:rPr>
          <w:rFonts w:eastAsia="Times New Roman" w:cs="Times New Roman"/>
          <w:szCs w:val="24"/>
        </w:rPr>
        <w:t xml:space="preserve">τε, κύριε συνάδελφε, έχετε τον λόγο. Όμως, να μην ανοίξουμε μεγάλο διάλογο, για να προχωρήσουμε τη συζήτηση. </w:t>
      </w:r>
    </w:p>
    <w:p w14:paraId="498E4D9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Δεν θα ανοίξουμε διάλογο, κύριε Πρόεδρε. </w:t>
      </w:r>
    </w:p>
    <w:p w14:paraId="498E4D9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Ανέφερε ο κύριος Υπουργός ότι εγώ είπα στην ομιλία μου πως ο ΟΔΙΑΓΕ θα πάρει τα σπίτια </w:t>
      </w:r>
      <w:r>
        <w:rPr>
          <w:rFonts w:eastAsia="Times New Roman" w:cs="Times New Roman"/>
          <w:szCs w:val="24"/>
        </w:rPr>
        <w:t>των αγροτών. Δεν είπα αυτό, κύριε Υπουργέ. Είπα ότι θα πάρετε την περιουσία των συνεταιρισμένων αγροτών. Γιατί; Διότι στο άρθρο 27 του ν.4384/2016 εσείς τονίσατε ότι το υπόλοιπο του ενεργητικού που απομένει διατίθεται σε άλλον ΣΑΣΟΕΕ για κοινωνικό σκοπό, σ</w:t>
      </w:r>
      <w:r>
        <w:rPr>
          <w:rFonts w:eastAsia="Times New Roman" w:cs="Times New Roman"/>
          <w:szCs w:val="24"/>
        </w:rPr>
        <w:t>ύμφωνα με όσα ορίζονται στο καταστατικό του. Τι λέτε σήμερα με το άρθρο 13; Λέτε ότι με τη νέα διάταξη ο ΟΔΙΑΓΕ διαθέτει το υπόλοιπο του ενεργητικού που απομένει σε άλλον αγροτικό συνεταιρισμό ή για την υποστήριξη δραστηριοτήτων που συμβάλλουν στην ανάπτυξ</w:t>
      </w:r>
      <w:r>
        <w:rPr>
          <w:rFonts w:eastAsia="Times New Roman" w:cs="Times New Roman"/>
          <w:szCs w:val="24"/>
        </w:rPr>
        <w:t xml:space="preserve">η της αγροτικής οικονομίας. </w:t>
      </w:r>
    </w:p>
    <w:p w14:paraId="498E4D9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ρωτώ εγώ: Εάν αυτό δεν ανοίγει διάπλατα τις πόρτες να δοθούν σε ιδιώτες, τι είναι τότε; </w:t>
      </w:r>
    </w:p>
    <w:p w14:paraId="498E4D9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σχέση με την αυτονομία -που καταργείται το άρθρο 12 παράγραφος 4 του Συντάγματος για την αυτονομία του συνεταιριστικού κινήματος- </w:t>
      </w:r>
      <w:r>
        <w:rPr>
          <w:rFonts w:eastAsia="Times New Roman" w:cs="Times New Roman"/>
          <w:szCs w:val="24"/>
        </w:rPr>
        <w:t>είναι ξεκάθαρο 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όταν αφαιρείτε τη διαχείριση των περιουσιακών στοιχείων από τις γενικές συνελεύσεις, καταργείτε την αυτονομία των συνεταιρισμών. Τι άλλο, δηλαδή, πρέπει να πούμε για να καταλάβετε; </w:t>
      </w:r>
    </w:p>
    <w:p w14:paraId="498E4D9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498E4D9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Τ</w:t>
      </w:r>
      <w:r>
        <w:rPr>
          <w:rFonts w:eastAsia="Times New Roman" w:cs="Times New Roman"/>
          <w:szCs w:val="24"/>
        </w:rPr>
        <w:t>ζαβάρα, έχετε τον λόγο για δώδεκα λεπτά.</w:t>
      </w:r>
    </w:p>
    <w:p w14:paraId="498E4D9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 κύριε Πρόεδρε.</w:t>
      </w:r>
    </w:p>
    <w:p w14:paraId="498E4D9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ακούγοντάς σας οφείλω να παραδεχθώ και να αναγνωρίσω ότι και ο πιο κακόπιστος ακροατής μπορεί να μην έχει λόγους να αμφισβητεί τις προθέσεις σας, αν εί</w:t>
      </w:r>
      <w:r>
        <w:rPr>
          <w:rFonts w:eastAsia="Times New Roman" w:cs="Times New Roman"/>
          <w:szCs w:val="24"/>
        </w:rPr>
        <w:t>ναι καλές ή όχι. Έχει, όμως, σίγουρα πολλά επιχειρήματα για να αμφισβητεί το ύφος σας.</w:t>
      </w:r>
    </w:p>
    <w:p w14:paraId="498E4D9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Θέλω να σας διαβεβαιώσω ότι δεν είστε εσείς αυτός που ήρθε εδώ ως εξολοθρευτής όλων των κακών δαιμόνων που </w:t>
      </w:r>
      <w:proofErr w:type="spellStart"/>
      <w:r>
        <w:rPr>
          <w:rFonts w:eastAsia="Times New Roman" w:cs="Times New Roman"/>
          <w:szCs w:val="24"/>
        </w:rPr>
        <w:t>προϋπήρξαν</w:t>
      </w:r>
      <w:proofErr w:type="spellEnd"/>
      <w:r>
        <w:rPr>
          <w:rFonts w:eastAsia="Times New Roman" w:cs="Times New Roman"/>
          <w:szCs w:val="24"/>
        </w:rPr>
        <w:t xml:space="preserve"> στη θέση σας και έχουν δημιουργήσει τόσο μεγάλες δυ</w:t>
      </w:r>
      <w:r>
        <w:rPr>
          <w:rFonts w:eastAsia="Times New Roman" w:cs="Times New Roman"/>
          <w:szCs w:val="24"/>
        </w:rPr>
        <w:t xml:space="preserve">σκολίες στη λειτουργία του πρωτογενούς τομέα της οικονομίας και κυρίως για τη δυστυχία του ενεργού αγροτικού πληθυσμού! Ήδη έχετε ηλικία τριών ετών στην Κυβέρνηση. </w:t>
      </w:r>
    </w:p>
    <w:p w14:paraId="498E4DA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ηχούν ακόμα στα αυτιά μου οι χθεσινές εξαγγελίες του Πρωθυπουργού, πράγματι θέλω να </w:t>
      </w:r>
      <w:r>
        <w:rPr>
          <w:rFonts w:eastAsia="Times New Roman" w:cs="Times New Roman"/>
          <w:szCs w:val="24"/>
        </w:rPr>
        <w:t>σας ρωτήσω: Αλήθεια, τι έχετε κάνει τρία χρόνια τώρα για τους νέους αγρότες; Τι έχετε κάνει εσείς ως υπεύθυνος Υπουργός</w:t>
      </w:r>
      <w:r>
        <w:rPr>
          <w:rFonts w:eastAsia="Times New Roman" w:cs="Times New Roman"/>
          <w:szCs w:val="24"/>
        </w:rPr>
        <w:t>,</w:t>
      </w:r>
      <w:r>
        <w:rPr>
          <w:rFonts w:eastAsia="Times New Roman" w:cs="Times New Roman"/>
          <w:szCs w:val="24"/>
        </w:rPr>
        <w:t xml:space="preserve"> για να εξοφλήσετε οφειλές που έχουν απέναντι σε σχέδια βελτίωσης οι υπηρεσίες σας, το κράτος, η </w:t>
      </w:r>
      <w:r>
        <w:rPr>
          <w:rFonts w:eastAsia="Times New Roman" w:cs="Times New Roman"/>
          <w:szCs w:val="24"/>
        </w:rPr>
        <w:lastRenderedPageBreak/>
        <w:t>πολιτεία και όλοι αυτοί που κάποτε θα π</w:t>
      </w:r>
      <w:r>
        <w:rPr>
          <w:rFonts w:eastAsia="Times New Roman" w:cs="Times New Roman"/>
          <w:szCs w:val="24"/>
        </w:rPr>
        <w:t xml:space="preserve">ρέπει να απολογηθούν μπροστά σε αυτούς τους ανθρώπους, τους νέους αγρότες; </w:t>
      </w:r>
    </w:p>
    <w:p w14:paraId="498E4DA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Πώς θα ανανεώσετε τον ενεργό πληθυσμό της αγροτιάς; Με αυτές τις ιδέες που μας λέτε σήμερα, ότι για όλα φταίνε οι άλλοι και εσείς δεν φταίτε για τίποτα; </w:t>
      </w:r>
    </w:p>
    <w:p w14:paraId="498E4DA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ποια είναι τα τρί</w:t>
      </w:r>
      <w:r>
        <w:rPr>
          <w:rFonts w:eastAsia="Times New Roman" w:cs="Times New Roman"/>
          <w:szCs w:val="24"/>
        </w:rPr>
        <w:t>α νομοσχέδια που φέρατε; Είναι νομοσχέδια τα οποία έχουν να κάνουν με την παραγωγική ανασυγκρότηση του αγροτικού τομέα; Από τις εννέα θέσεις, τις εννέα προτάσεις, όπως είπατε, που εξήγγειλε εχθές στη Λάρισα ο Πρωθυπουργός, υπάρχει καμμία που αφορά την οργά</w:t>
      </w:r>
      <w:r>
        <w:rPr>
          <w:rFonts w:eastAsia="Times New Roman" w:cs="Times New Roman"/>
          <w:szCs w:val="24"/>
        </w:rPr>
        <w:t>νωση σε νέες βάσεις της αγροτικής παραγωγής;</w:t>
      </w:r>
    </w:p>
    <w:p w14:paraId="498E4DA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σας μιλήσω και στην ιδεολογική σας γλώσσα: Υπάρχει κάποιο μέτρο μέχρι σήμερα που επεμβαίνει και ενισχύει ή αλλάζει τις παραγωγικές δυνάμεις στον πρωτογενή τομέα της οικονομίας; Έχετε ασχοληθεί με τη σχέση</w:t>
      </w:r>
      <w:r>
        <w:rPr>
          <w:rFonts w:eastAsia="Times New Roman" w:cs="Times New Roman"/>
          <w:szCs w:val="24"/>
        </w:rPr>
        <w:t xml:space="preserve"> που συνδέει αυτές τις παραγωγικές δυνάμεις με τις κατεστημένες παραγωγικές σχέσεις και, δυστυχώς, με τον ρόλο που έχουν παίξει σε αυτές ακριβώς τις συσχετίσεις αυτοί οι κακοί αγροτικοί συνεταιρισμοί, τους οποίους εδώ τους αναφέρατε; </w:t>
      </w:r>
    </w:p>
    <w:p w14:paraId="498E4DA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Πλην, όμως, δεν μας ε</w:t>
      </w:r>
      <w:r>
        <w:rPr>
          <w:rFonts w:eastAsia="Times New Roman" w:cs="Times New Roman"/>
          <w:szCs w:val="24"/>
        </w:rPr>
        <w:t>ίπατε το εξής: Για πρώτη φορά ήρθατε εσείς σε επαφή με αυτούς τους συνεταιρισμούς από τότε που γίνατε Υπουργός; Διότι απ’ ό,τι προχείρως είδα στο βιογραφικό σας, υπήρξατε στέλεχος της Αγροτικής Τράπεζας. Αυτή η τράπεζα ή τουλάχιστον εκείνοι που εξ ονόματος</w:t>
      </w:r>
      <w:r>
        <w:rPr>
          <w:rFonts w:eastAsia="Times New Roman" w:cs="Times New Roman"/>
          <w:szCs w:val="24"/>
        </w:rPr>
        <w:t xml:space="preserve"> αυτού του τραπεζικού φορέα είχαν </w:t>
      </w:r>
      <w:r>
        <w:rPr>
          <w:rFonts w:eastAsia="Times New Roman" w:cs="Times New Roman"/>
          <w:szCs w:val="24"/>
        </w:rPr>
        <w:lastRenderedPageBreak/>
        <w:t xml:space="preserve">ασχοληθεί με τα ζητήματα που έθεταν προαιώνια σε αυτόν τον τόπο, η κακή λειτουργία και η μη αποτελεσματική οργάνωση των συνεταιρισμών για πρώτη φορά υπέπεσαν στην αντίληψή σας από τότε που γίνατε Υπουργός; </w:t>
      </w:r>
    </w:p>
    <w:p w14:paraId="498E4DA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πάση </w:t>
      </w:r>
      <w:proofErr w:type="spellStart"/>
      <w:r>
        <w:rPr>
          <w:rFonts w:eastAsia="Times New Roman" w:cs="Times New Roman"/>
          <w:szCs w:val="24"/>
        </w:rPr>
        <w:t>περιπτώ</w:t>
      </w:r>
      <w:r>
        <w:rPr>
          <w:rFonts w:eastAsia="Times New Roman" w:cs="Times New Roman"/>
          <w:szCs w:val="24"/>
        </w:rPr>
        <w:t>σει</w:t>
      </w:r>
      <w:proofErr w:type="spellEnd"/>
      <w:r>
        <w:rPr>
          <w:rFonts w:eastAsia="Times New Roman" w:cs="Times New Roman"/>
          <w:szCs w:val="24"/>
        </w:rPr>
        <w:t>, η Αριστερά σε αυτόν τον χώρο μέχρι σήμερα δεν έχει καμμία συμμετοχή στο χάλι που παρουσιάζουν οι δύο χιλιάδες συνεταιρισμοί που μας είπατε.</w:t>
      </w:r>
    </w:p>
    <w:p w14:paraId="498E4DA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 Επιτέλους, σε αυτόν εδώ το</w:t>
      </w:r>
      <w:r>
        <w:rPr>
          <w:rFonts w:eastAsia="Times New Roman" w:cs="Times New Roman"/>
          <w:szCs w:val="24"/>
        </w:rPr>
        <w:t>ν</w:t>
      </w:r>
      <w:r>
        <w:rPr>
          <w:rFonts w:eastAsia="Times New Roman" w:cs="Times New Roman"/>
          <w:szCs w:val="24"/>
        </w:rPr>
        <w:t xml:space="preserve"> χώρο, τουλάχιστον από την πλευρά των μελών της Κυβέρνησης, έχουμε την αξίωση να επ</w:t>
      </w:r>
      <w:r>
        <w:rPr>
          <w:rFonts w:eastAsia="Times New Roman" w:cs="Times New Roman"/>
          <w:szCs w:val="24"/>
        </w:rPr>
        <w:t xml:space="preserve">ιδεικνύετε περισσότερο μέτρο και λιγότερη μετριότητα. Δεν έχετε το δικαίωμα, απευθυνόμενοι στην Εθνική Αντιπροσωπεία, να λέτε ανακρίβειες. </w:t>
      </w:r>
    </w:p>
    <w:p w14:paraId="498E4DA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ράγματι μου θυμίσατε τους στίχους ενός μεγάλου ποιητή: «Διατελώ αθώος εν πλήρη συγχύσει</w:t>
      </w:r>
      <w:r>
        <w:rPr>
          <w:rFonts w:eastAsia="Times New Roman" w:cs="Times New Roman"/>
          <w:szCs w:val="24"/>
        </w:rPr>
        <w:t>.</w:t>
      </w:r>
      <w:r>
        <w:rPr>
          <w:rFonts w:eastAsia="Times New Roman" w:cs="Times New Roman"/>
          <w:szCs w:val="24"/>
        </w:rPr>
        <w:t>». Αυτό είναι το νόημα όσων</w:t>
      </w:r>
      <w:r>
        <w:rPr>
          <w:rFonts w:eastAsia="Times New Roman" w:cs="Times New Roman"/>
          <w:szCs w:val="24"/>
        </w:rPr>
        <w:t xml:space="preserve"> μας είπατε εδώ. </w:t>
      </w:r>
    </w:p>
    <w:p w14:paraId="498E4DA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Μπαίνω κατευθείαν στο συγκεκριμένο νομοσχέδιο, για να σας το αποδείξω αυτό. </w:t>
      </w:r>
    </w:p>
    <w:p w14:paraId="498E4DA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Έρχεστε εδώ και μας λέτε ότι στο πρώτο κεφάλαιο εσείς, ο Υπουργός Αγροτικής Ανάπτυξης και Τροφίμων, για πρώτη φορά βάζετε μία τάξη στην έγκαιρη και εμπρόθεσμη πλ</w:t>
      </w:r>
      <w:r>
        <w:rPr>
          <w:rFonts w:eastAsia="Times New Roman" w:cs="Times New Roman"/>
          <w:szCs w:val="24"/>
        </w:rPr>
        <w:t xml:space="preserve">ηρωμή των αγροτικών, των νωπών και των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w:t>
      </w:r>
    </w:p>
    <w:p w14:paraId="498E4DA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Αλήθεια, έχετε καταλήξει στο να πιστεύετε ότι αυτό είναι το πρόβλημα των αγροτών, των παραγωγών;</w:t>
      </w:r>
    </w:p>
    <w:p w14:paraId="498E4DA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λοιπόν, εγώ, που είμαι ένας απλός δικηγόρος, που προέρχομαι από μια πολύ μεγάλης σημασίας για την αγροτική παραγωγή περιοχή, την Ηλεία, ότι το μεγαλύτερο πρόβλημα που έχουν σήμερα και αντιμετωπίζουν οι αγρότες είναι όχι το πότε θα πληρωθούν, αλλά </w:t>
      </w:r>
      <w:r>
        <w:rPr>
          <w:rFonts w:eastAsia="Times New Roman" w:cs="Times New Roman"/>
          <w:szCs w:val="24"/>
        </w:rPr>
        <w:t xml:space="preserve">το γεγονός ότι δεν τους πληρώνουν. </w:t>
      </w:r>
      <w:r>
        <w:rPr>
          <w:rFonts w:eastAsia="Times New Roman" w:cs="Times New Roman"/>
          <w:szCs w:val="24"/>
        </w:rPr>
        <w:t>Δ</w:t>
      </w:r>
      <w:r>
        <w:rPr>
          <w:rFonts w:eastAsia="Times New Roman" w:cs="Times New Roman"/>
          <w:szCs w:val="24"/>
        </w:rPr>
        <w:t>εν τους πληρώνουν, βεβαίως, γιατί έχετε αφήσει ανοι</w:t>
      </w:r>
      <w:r>
        <w:rPr>
          <w:rFonts w:eastAsia="Times New Roman" w:cs="Times New Roman"/>
          <w:szCs w:val="24"/>
        </w:rPr>
        <w:t>κ</w:t>
      </w:r>
      <w:r>
        <w:rPr>
          <w:rFonts w:eastAsia="Times New Roman" w:cs="Times New Roman"/>
          <w:szCs w:val="24"/>
        </w:rPr>
        <w:t xml:space="preserve">τές τις πόρτες σε όλους αυτούς τους σαλτιμπάγκους -και είναι πάρα πολλοί- που γυρίζουν, περιοδεύουν, είτε οι ίδιοι είτε με αντιπροσώπους, κλείνουν με δελεαστικές τιμές </w:t>
      </w:r>
      <w:r>
        <w:rPr>
          <w:rFonts w:eastAsia="Times New Roman" w:cs="Times New Roman"/>
          <w:szCs w:val="24"/>
        </w:rPr>
        <w:t>την παραγωγή των αγροτών, δίνουν «πέτσινες» επιταγές και εξαφανίζονται. Γι</w:t>
      </w:r>
      <w:r>
        <w:rPr>
          <w:rFonts w:eastAsia="Times New Roman" w:cs="Times New Roman"/>
          <w:szCs w:val="24"/>
        </w:rPr>
        <w:t>α</w:t>
      </w:r>
      <w:r>
        <w:rPr>
          <w:rFonts w:eastAsia="Times New Roman" w:cs="Times New Roman"/>
          <w:szCs w:val="24"/>
        </w:rPr>
        <w:t xml:space="preserve"> αυτούς ακριβώς η συγκεκριμένη διάταξη προβλέπει τίποτα;</w:t>
      </w:r>
    </w:p>
    <w:p w14:paraId="498E4DA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λοιπόν, εσείς γνωρίζετε και τα τραπεζικά θέματα και αφού είστε αριστερός και το λέει η περδικούλα σας, γιατί δεν φέρνε</w:t>
      </w:r>
      <w:r>
        <w:rPr>
          <w:rFonts w:eastAsia="Times New Roman" w:cs="Times New Roman"/>
          <w:szCs w:val="24"/>
        </w:rPr>
        <w:t>τε μια διάταξη εδώ να λέτε ότι όποιος δίνει επιταγή σε παραγωγό, αυτή η επιταγή θα πρέπει να έχει εξασφαλισμένη την πληρωμή της. Αυτή είναι τομή! Δεν τολμάτε, όμως, να το κάνετε αυτό.</w:t>
      </w:r>
    </w:p>
    <w:p w14:paraId="498E4DA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498E4DA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Αν ήσουν πιο ευγενής, συνάδελφε</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κυρίως, εάν ήσουν πιο ευπρεπής, θα προσέφερες πολύ μεγάλες υπηρεσίες και στη δημοκρατία και στο κόμμα σου. Η θρασύτητά σου, όμως, δεν έχει όρια!</w:t>
      </w:r>
    </w:p>
    <w:p w14:paraId="498E4DA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Μην ανοίγουμε διάλογο!</w:t>
      </w:r>
    </w:p>
    <w:p w14:paraId="498E4DB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w:t>
      </w:r>
      <w:r>
        <w:rPr>
          <w:rFonts w:eastAsia="Times New Roman" w:cs="Times New Roman"/>
          <w:b/>
          <w:szCs w:val="24"/>
        </w:rPr>
        <w:t>ΒΑΡΑΣ:</w:t>
      </w:r>
      <w:r>
        <w:rPr>
          <w:rFonts w:eastAsia="Times New Roman" w:cs="Times New Roman"/>
          <w:szCs w:val="24"/>
        </w:rPr>
        <w:t xml:space="preserve"> Δεν έχει όρια η θρασύτητά σου!</w:t>
      </w:r>
    </w:p>
    <w:p w14:paraId="498E4DB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ΧΡΗΣΤΟΣ ΣΙΜΟΡΕΛΗΣ:</w:t>
      </w:r>
      <w:r>
        <w:rPr>
          <w:rFonts w:eastAsia="Times New Roman" w:cs="Times New Roman"/>
          <w:szCs w:val="24"/>
        </w:rPr>
        <w:t xml:space="preserve"> Μη χάνεις την ψυχραιμία σου!</w:t>
      </w:r>
    </w:p>
    <w:p w14:paraId="498E4DB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Κύριοι συνάδελφοι, ηρεμία!</w:t>
      </w:r>
    </w:p>
    <w:p w14:paraId="498E4DB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Αυτό είναι το επίπεδό σου.</w:t>
      </w:r>
    </w:p>
    <w:p w14:paraId="498E4DB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παρακαλώ, να χαμηλώσουμ</w:t>
      </w:r>
      <w:r>
        <w:rPr>
          <w:rFonts w:eastAsia="Times New Roman" w:cs="Times New Roman"/>
          <w:szCs w:val="24"/>
        </w:rPr>
        <w:t>ε λίγο τους τόνους.</w:t>
      </w:r>
    </w:p>
    <w:p w14:paraId="498E4DB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έχω κανένα</w:t>
      </w:r>
      <w:r>
        <w:rPr>
          <w:rFonts w:eastAsia="Times New Roman" w:cs="Times New Roman"/>
          <w:szCs w:val="24"/>
        </w:rPr>
        <w:t>ν</w:t>
      </w:r>
      <w:r>
        <w:rPr>
          <w:rFonts w:eastAsia="Times New Roman" w:cs="Times New Roman"/>
          <w:szCs w:val="24"/>
        </w:rPr>
        <w:t xml:space="preserve"> λόγο, φίλε. Μπορώ να σε αντιμετωπίσω οποτεδήποτε, αλλά τουλάχιστον πρέπει να ξέρεις ότι εδώ γίνεται δημοκρατικός διάλογος. </w:t>
      </w:r>
      <w:r>
        <w:rPr>
          <w:rFonts w:eastAsia="Times New Roman" w:cs="Times New Roman"/>
          <w:szCs w:val="24"/>
        </w:rPr>
        <w:t>Ε</w:t>
      </w:r>
      <w:r>
        <w:rPr>
          <w:rFonts w:eastAsia="Times New Roman" w:cs="Times New Roman"/>
          <w:szCs w:val="24"/>
        </w:rPr>
        <w:t>άν δεν αντέχεις την άποψη του άλλου, όταν δεν συμφωνείς μαζί του, καλά θα</w:t>
      </w:r>
      <w:r>
        <w:rPr>
          <w:rFonts w:eastAsia="Times New Roman" w:cs="Times New Roman"/>
          <w:szCs w:val="24"/>
        </w:rPr>
        <w:t xml:space="preserve"> κάνεις να βγεις έξω.</w:t>
      </w:r>
    </w:p>
    <w:p w14:paraId="498E4DB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Συμβουλές δεν δεχόμαστε.</w:t>
      </w:r>
    </w:p>
    <w:p w14:paraId="498E4DB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Τζαβάρα, ας χαμηλώσουμε λίγο τους τόνους, σας παρακαλώ.</w:t>
      </w:r>
    </w:p>
    <w:p w14:paraId="498E4DB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Όπως σου το λέω είναι.</w:t>
      </w:r>
    </w:p>
    <w:p w14:paraId="498E4DB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συνάδελφε,</w:t>
      </w:r>
      <w:r>
        <w:rPr>
          <w:rFonts w:eastAsia="Times New Roman" w:cs="Times New Roman"/>
          <w:szCs w:val="24"/>
        </w:rPr>
        <w:t xml:space="preserve"> δεν είναι επί προσωπικού.</w:t>
      </w:r>
    </w:p>
    <w:p w14:paraId="498E4DB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είσαι πιο ευπρεπής και να έχεις μεγαλύτερο σεβασμό γι’ αυτόν που μιλάει στο Βήμα.</w:t>
      </w:r>
    </w:p>
    <w:p w14:paraId="498E4DB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ΧΡΗΣΤΟΣ ΣΙΜΟΡΕΛΗΣ:</w:t>
      </w:r>
      <w:r>
        <w:rPr>
          <w:rFonts w:eastAsia="Times New Roman" w:cs="Times New Roman"/>
          <w:szCs w:val="24"/>
        </w:rPr>
        <w:t xml:space="preserve"> Συμβουλές δεν δεχόμαστε!</w:t>
      </w:r>
    </w:p>
    <w:p w14:paraId="498E4DB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Όπως εμείς σας ακούμε, όπως ακούσαμε τον Υπουργό προηγ</w:t>
      </w:r>
      <w:r>
        <w:rPr>
          <w:rFonts w:eastAsia="Times New Roman" w:cs="Times New Roman"/>
          <w:szCs w:val="24"/>
        </w:rPr>
        <w:t>ουμένως να μας υβρίζει και να μας περιφρονεί, για τον ίδιο λόγο εσύ είσαι υποχρεωμένος, γιατί είσαι αντιπρόσωπος του ελληνικού λαού, να ακούς τον πολιτικό σου αντίπαλο. Αλλά πού τέτοια ευγένεια από εσάς!</w:t>
      </w:r>
    </w:p>
    <w:p w14:paraId="498E4DB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Τζαβάρα, σας </w:t>
      </w:r>
      <w:r>
        <w:rPr>
          <w:rFonts w:eastAsia="Times New Roman" w:cs="Times New Roman"/>
          <w:szCs w:val="24"/>
        </w:rPr>
        <w:t xml:space="preserve">παρακαλώ. Ας προχωρήσουμε στην ομιλία σας. </w:t>
      </w:r>
    </w:p>
    <w:p w14:paraId="498E4DB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Λίγο ησυχία. Ας πέσουν οι τόνοι, δεν υπάρχει λόγος για ένταση.</w:t>
      </w:r>
    </w:p>
    <w:p w14:paraId="498E4DB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Άμα προκαλείται, κύριε Πρόεδρε!</w:t>
      </w:r>
    </w:p>
    <w:p w14:paraId="498E4DC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Δεν υπάρχει λόγος για ένταση.</w:t>
      </w:r>
    </w:p>
    <w:p w14:paraId="498E4DC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Παρακαλώ,</w:t>
      </w:r>
      <w:r>
        <w:rPr>
          <w:rFonts w:eastAsia="Times New Roman" w:cs="Times New Roman"/>
          <w:szCs w:val="24"/>
        </w:rPr>
        <w:t xml:space="preserve"> να αφαιρεθεί ο χρόνος.</w:t>
      </w:r>
    </w:p>
    <w:p w14:paraId="498E4DC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Θα αφαιρεθεί, κύριε Τζαβάρα, ο χρόνος.</w:t>
      </w:r>
    </w:p>
    <w:p w14:paraId="498E4DC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ς συνεχίσουμε με εσάς τώρα, κύριε Υπουργέ, γιατί προφανώς, ο συνήγορός σας δεν έχει ούτε την παρρησία</w:t>
      </w:r>
      <w:r>
        <w:rPr>
          <w:rFonts w:eastAsia="Times New Roman" w:cs="Times New Roman"/>
          <w:szCs w:val="24"/>
        </w:rPr>
        <w:t xml:space="preserve"> αλλά ούτε και το επίπεδο που χρειάζεται για να απαντήσει σε επιχειρήματα.</w:t>
      </w:r>
    </w:p>
    <w:p w14:paraId="498E4DC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Ακούστε, λοιπόν. Φέρνετε ένα νομοσχέδιο στο οποίο μας λέτε ότι μέσα σε εξήντα μέρες από την υπογραφή του τιμολογίου υποχρεωτικά θα πρέπει να πληρώνεται το τίμημα της πώλησης των νωπ</w:t>
      </w:r>
      <w:r>
        <w:rPr>
          <w:rFonts w:eastAsia="Times New Roman" w:cs="Times New Roman"/>
          <w:szCs w:val="24"/>
        </w:rPr>
        <w:t xml:space="preserve">ών και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w:t>
      </w:r>
    </w:p>
    <w:p w14:paraId="498E4DC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Ερώτημα πρώτο: Ποιος είναι αυτός που επιβάλλει τις κυρώσεις; Θα μου απαντήσετε με ευκολία ότι είναι η Διεύθυνση Ελέγχων του Υπουργείου Αγροτικής Ανάπτυξης. Αν, όμως, ρίξετε μια ματιά στο άρθρο 2 και το μελετήσετε με βάση τους </w:t>
      </w:r>
      <w:r>
        <w:rPr>
          <w:rFonts w:eastAsia="Times New Roman" w:cs="Times New Roman"/>
          <w:szCs w:val="24"/>
        </w:rPr>
        <w:t xml:space="preserve">κανόνες της γραμματικής και του συντακτικού, θα δείτε, δυστυχώς, ότι δεν έχει καμμία σχέση αυτή η συγκεκριμένη </w:t>
      </w:r>
      <w:r>
        <w:rPr>
          <w:rFonts w:eastAsia="Times New Roman" w:cs="Times New Roman"/>
          <w:szCs w:val="24"/>
        </w:rPr>
        <w:t>υ</w:t>
      </w:r>
      <w:r>
        <w:rPr>
          <w:rFonts w:eastAsia="Times New Roman" w:cs="Times New Roman"/>
          <w:szCs w:val="24"/>
        </w:rPr>
        <w:t>πηρεσία με την επιβολή των κυρώσεων για τους εξής απλούς λόγους:</w:t>
      </w:r>
    </w:p>
    <w:p w14:paraId="498E4DC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Λέτε, λοιπόν, ότι αρμόδια </w:t>
      </w:r>
      <w:r>
        <w:rPr>
          <w:rFonts w:eastAsia="Times New Roman" w:cs="Times New Roman"/>
          <w:szCs w:val="24"/>
        </w:rPr>
        <w:t>α</w:t>
      </w:r>
      <w:r>
        <w:rPr>
          <w:rFonts w:eastAsia="Times New Roman" w:cs="Times New Roman"/>
          <w:szCs w:val="24"/>
        </w:rPr>
        <w:t>ρχή για τον έλεγχο της τήρησης και της εφαρμογής των</w:t>
      </w:r>
      <w:r>
        <w:rPr>
          <w:rFonts w:eastAsia="Times New Roman" w:cs="Times New Roman"/>
          <w:szCs w:val="24"/>
        </w:rPr>
        <w:t xml:space="preserve"> διατάξεων του Κεφαλαίου Α</w:t>
      </w:r>
      <w:r>
        <w:rPr>
          <w:rFonts w:eastAsia="Times New Roman" w:cs="Times New Roman"/>
          <w:szCs w:val="24"/>
        </w:rPr>
        <w:t>΄</w:t>
      </w:r>
      <w:r>
        <w:rPr>
          <w:rFonts w:eastAsia="Times New Roman" w:cs="Times New Roman"/>
          <w:szCs w:val="24"/>
        </w:rPr>
        <w:t xml:space="preserve"> είναι η συγκεκριμένη </w:t>
      </w:r>
      <w:r>
        <w:rPr>
          <w:rFonts w:eastAsia="Times New Roman" w:cs="Times New Roman"/>
          <w:szCs w:val="24"/>
        </w:rPr>
        <w:t>δ</w:t>
      </w:r>
      <w:r>
        <w:rPr>
          <w:rFonts w:eastAsia="Times New Roman" w:cs="Times New Roman"/>
          <w:szCs w:val="24"/>
        </w:rPr>
        <w:t>ιεύθυνση. Ερώτημα: Αλήθεια, ποια διαφορά υπάρχει στην έννοια της «εφαρμογής» και της «τήρησης»; Άλλη είναι για εσάς η «τήρηση» και άλλη είναι η «εφαρμογή»;</w:t>
      </w:r>
    </w:p>
    <w:p w14:paraId="498E4DC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Δεύτερον, μιλάτε για τον έλεγχο. Τουλάχιστον από τ</w:t>
      </w:r>
      <w:r>
        <w:rPr>
          <w:rFonts w:eastAsia="Times New Roman" w:cs="Times New Roman"/>
          <w:szCs w:val="24"/>
        </w:rPr>
        <w:t xml:space="preserve">ην επαγγελματική σας πείρα θα έπρεπε να ξέρετε -γιατί στην Αγροτική Τράπεζα έτσι πιστεύω να γίνονταν τα πράγματα, όπως γίνονται σε όλες τις υπηρεσίες, θα με διορθώσει ενδεχομένως ο έγκριτος εδώ συνάδελφος που τα ξέρει όλα- </w:t>
      </w:r>
      <w:r>
        <w:rPr>
          <w:rFonts w:eastAsia="Times New Roman" w:cs="Times New Roman"/>
          <w:szCs w:val="24"/>
        </w:rPr>
        <w:t xml:space="preserve">ότι </w:t>
      </w:r>
      <w:r>
        <w:rPr>
          <w:rFonts w:eastAsia="Times New Roman" w:cs="Times New Roman"/>
          <w:szCs w:val="24"/>
        </w:rPr>
        <w:t>άλλοι είναι αυτοί που ελέγχου</w:t>
      </w:r>
      <w:r>
        <w:rPr>
          <w:rFonts w:eastAsia="Times New Roman" w:cs="Times New Roman"/>
          <w:szCs w:val="24"/>
        </w:rPr>
        <w:t>ν και άλλοι είναι αυτοί που επιβάλλουν κυρώσεις. Αν πάτε, παραδείγματος χάρ</w:t>
      </w:r>
      <w:r>
        <w:rPr>
          <w:rFonts w:eastAsia="Times New Roman" w:cs="Times New Roman"/>
          <w:szCs w:val="24"/>
        </w:rPr>
        <w:t>ιν</w:t>
      </w:r>
      <w:r>
        <w:rPr>
          <w:rFonts w:eastAsia="Times New Roman" w:cs="Times New Roman"/>
          <w:szCs w:val="24"/>
        </w:rPr>
        <w:t>, στη δια</w:t>
      </w:r>
      <w:r>
        <w:rPr>
          <w:rFonts w:eastAsia="Times New Roman" w:cs="Times New Roman"/>
          <w:szCs w:val="24"/>
        </w:rPr>
        <w:lastRenderedPageBreak/>
        <w:t>δικασία των οικονομικών υπηρεσιών του κράτους, θα δείτε ότι ο ελεγκτής ή το κλιμάκιο ελέγχου πηγαίνει και συντάσσει μια έκθεση ελέγχου και μετά έρχεται το αρμόδιο κρατικό</w:t>
      </w:r>
      <w:r>
        <w:rPr>
          <w:rFonts w:eastAsia="Times New Roman" w:cs="Times New Roman"/>
          <w:szCs w:val="24"/>
        </w:rPr>
        <w:t xml:space="preserve"> όργανο και επιβάλλει την κύρωση.</w:t>
      </w:r>
    </w:p>
    <w:p w14:paraId="498E4DC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Αλήθεια, λοιπόν, κάνετε μια διάταξη, η οποία εξ ορισμού, εκ κατασκευής, δεν πρόκειται να εφαρμοστεί ποτέ, γιατί δεν μπορεί αυτός που κάνει τον έλεγχο να είναι εκείνος ο οποίος επιβάλλει την κύρωση, δηλαδή να είναι ο ελεγχό</w:t>
      </w:r>
      <w:r>
        <w:rPr>
          <w:rFonts w:eastAsia="Times New Roman" w:cs="Times New Roman"/>
          <w:szCs w:val="24"/>
        </w:rPr>
        <w:t>μενος.</w:t>
      </w:r>
    </w:p>
    <w:p w14:paraId="498E4DC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Υπάρχει, επίσης</w:t>
      </w:r>
      <w:r>
        <w:rPr>
          <w:rFonts w:eastAsia="Times New Roman" w:cs="Times New Roman"/>
          <w:szCs w:val="24"/>
        </w:rPr>
        <w:t>,</w:t>
      </w:r>
      <w:r>
        <w:rPr>
          <w:rFonts w:eastAsia="Times New Roman" w:cs="Times New Roman"/>
          <w:szCs w:val="24"/>
        </w:rPr>
        <w:t xml:space="preserve"> και κάτι άλλο. Αλήθεια, έχετε ασχοληθεί με το θέμα ότι υπάρχουν πάρα πολλοί συνεταιρισμοί οι οποίοι πωλούν τα προϊόντα των μελών τους; Σ</w:t>
      </w:r>
      <w:r>
        <w:rPr>
          <w:rFonts w:eastAsia="Times New Roman" w:cs="Times New Roman"/>
          <w:szCs w:val="24"/>
        </w:rPr>
        <w:t>ε</w:t>
      </w:r>
      <w:r>
        <w:rPr>
          <w:rFonts w:eastAsia="Times New Roman" w:cs="Times New Roman"/>
          <w:szCs w:val="24"/>
        </w:rPr>
        <w:t xml:space="preserve"> αυτή την περίπτωση, βέβαια, θα πρέπει να μας εξηγήσετε το εξής: Είναι έμποροι όταν πουλάνε τα </w:t>
      </w:r>
      <w:r>
        <w:rPr>
          <w:rFonts w:eastAsia="Times New Roman" w:cs="Times New Roman"/>
          <w:szCs w:val="24"/>
        </w:rPr>
        <w:t xml:space="preserve">δικά τους προϊόντα, όπως λέτε, και δεν είναι έμποροι, όταν πουλάνε τα προϊόντα των μελών τους; </w:t>
      </w:r>
    </w:p>
    <w:p w14:paraId="498E4DC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όταν αγοράζουν –γιατί υπάρχουν και τέτοιοι συνεταιρισμοί, όπως είναι αυτοί που αγοράζουν γάλα ή ροδάκινα ή πορτοκάλια, μιλάμε για ομάδες παρ</w:t>
      </w:r>
      <w:r>
        <w:rPr>
          <w:rFonts w:eastAsia="Times New Roman" w:cs="Times New Roman"/>
          <w:szCs w:val="24"/>
        </w:rPr>
        <w:t>αγωγών- με ανοι</w:t>
      </w:r>
      <w:r>
        <w:rPr>
          <w:rFonts w:eastAsia="Times New Roman" w:cs="Times New Roman"/>
          <w:szCs w:val="24"/>
        </w:rPr>
        <w:t>κ</w:t>
      </w:r>
      <w:r>
        <w:rPr>
          <w:rFonts w:eastAsia="Times New Roman" w:cs="Times New Roman"/>
          <w:szCs w:val="24"/>
        </w:rPr>
        <w:t>τή τιμή από τα μέλη τους, σε τι ευθύνη θα πρέπει να περιμένουν ότι βρίσκονται με βάση το νομοσχέδιο που φέρνετε σήμερα, εάν δεν τύχει μέσα στις εξήντα ημέρες να έχουν επιτύχει την καλύτερη τιμή για τα μέλη τους;</w:t>
      </w:r>
    </w:p>
    <w:p w14:paraId="498E4DC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Υπάρχει, όμως, ακόμα ένα ζήτ</w:t>
      </w:r>
      <w:r>
        <w:rPr>
          <w:rFonts w:eastAsia="Times New Roman" w:cs="Times New Roman"/>
          <w:szCs w:val="24"/>
        </w:rPr>
        <w:t xml:space="preserve">ημα εδώ, το οποίο είναι πάρα πολύ απλό. Πραγματικά, δεν έχετε συναίσθηση ότι η υποχρέωση που αναλάβατε με το συγκεκριμένο νομοσχέδιο είναι να ξεκαθαρίσετε το τοπίο. Εάν την είχατε, θα είχατε κοιτάξει λίγο στο </w:t>
      </w:r>
      <w:r>
        <w:rPr>
          <w:rFonts w:eastAsia="Times New Roman" w:cs="Times New Roman"/>
          <w:szCs w:val="24"/>
        </w:rPr>
        <w:lastRenderedPageBreak/>
        <w:t>παρελθόν και θα είχατε δει ότι αυτοί που κυβέρν</w:t>
      </w:r>
      <w:r>
        <w:rPr>
          <w:rFonts w:eastAsia="Times New Roman" w:cs="Times New Roman"/>
          <w:szCs w:val="24"/>
        </w:rPr>
        <w:t xml:space="preserve">ησαν τον τόπο από παλαιότερα, από το 1954 ήδη έχουν διατάξεις που </w:t>
      </w:r>
      <w:proofErr w:type="spellStart"/>
      <w:r>
        <w:rPr>
          <w:rFonts w:eastAsia="Times New Roman" w:cs="Times New Roman"/>
          <w:szCs w:val="24"/>
        </w:rPr>
        <w:t>απεδείχθησαν</w:t>
      </w:r>
      <w:proofErr w:type="spellEnd"/>
      <w:r>
        <w:rPr>
          <w:rFonts w:eastAsia="Times New Roman" w:cs="Times New Roman"/>
          <w:szCs w:val="24"/>
        </w:rPr>
        <w:t xml:space="preserve"> ότι έχουν και μεγαλύτερη ακόμα αποτελεσματικότητα. </w:t>
      </w:r>
    </w:p>
    <w:p w14:paraId="498E4DC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σας μιλήσω, για παράδειγμα, για τη διάταξη του ν.3424/1955</w:t>
      </w:r>
      <w:r>
        <w:rPr>
          <w:rFonts w:eastAsia="Times New Roman" w:cs="Times New Roman"/>
          <w:szCs w:val="24"/>
        </w:rPr>
        <w:t>,</w:t>
      </w:r>
      <w:r>
        <w:rPr>
          <w:rFonts w:eastAsia="Times New Roman" w:cs="Times New Roman"/>
          <w:szCs w:val="24"/>
        </w:rPr>
        <w:t xml:space="preserve"> που για πρώτη φορά</w:t>
      </w:r>
      <w:r>
        <w:rPr>
          <w:rFonts w:eastAsia="Times New Roman" w:cs="Times New Roman"/>
          <w:szCs w:val="24"/>
        </w:rPr>
        <w:t>,</w:t>
      </w:r>
      <w:r>
        <w:rPr>
          <w:rFonts w:eastAsia="Times New Roman" w:cs="Times New Roman"/>
          <w:szCs w:val="24"/>
        </w:rPr>
        <w:t xml:space="preserve"> με την τροποποίηση που έγινε το 1983</w:t>
      </w:r>
      <w:r>
        <w:rPr>
          <w:rFonts w:eastAsia="Times New Roman" w:cs="Times New Roman"/>
          <w:szCs w:val="24"/>
        </w:rPr>
        <w:t>,</w:t>
      </w:r>
      <w:r>
        <w:rPr>
          <w:rFonts w:eastAsia="Times New Roman" w:cs="Times New Roman"/>
          <w:szCs w:val="24"/>
        </w:rPr>
        <w:t xml:space="preserve"> τιμω</w:t>
      </w:r>
      <w:r>
        <w:rPr>
          <w:rFonts w:eastAsia="Times New Roman" w:cs="Times New Roman"/>
          <w:szCs w:val="24"/>
        </w:rPr>
        <w:t xml:space="preserve">ρούνται αυτοί που είναι υπερήμεροι στην πληρωμή του τιμήματος των νωπών και των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Εκεί γίνονται διάφορες διακρίσεις</w:t>
      </w:r>
      <w:r>
        <w:rPr>
          <w:rFonts w:eastAsia="Times New Roman" w:cs="Times New Roman"/>
          <w:szCs w:val="24"/>
        </w:rPr>
        <w:t>,</w:t>
      </w:r>
      <w:r>
        <w:rPr>
          <w:rFonts w:eastAsia="Times New Roman" w:cs="Times New Roman"/>
          <w:szCs w:val="24"/>
        </w:rPr>
        <w:t xml:space="preserve"> που αν τις είχατε λίγο συμβουλευτεί, θα μπορούσατε να έχετε φτιάξει ένα νομοτεχνικά άρτιο νομοθετικό κείμενο. Όμως, δε</w:t>
      </w:r>
      <w:r>
        <w:rPr>
          <w:rFonts w:eastAsia="Times New Roman" w:cs="Times New Roman"/>
          <w:szCs w:val="24"/>
        </w:rPr>
        <w:t>ν σας ενδιαφέρει αυτό. Ξέρετε γιατί δεν σας ενδιαφέρει; Το είπατε προηγουμένως. Ο σκοπός σας είναι να περιοδεύετε στην Ελλάδα μαζί με τον Πρωθυπουργό και να κάνετε προτάσεις. Μα, είστε Κυβέρνηση! Δεν κάνετε πια προτάσεις. Παίρνετε αποφάσεις και πρέπει να ε</w:t>
      </w:r>
      <w:r>
        <w:rPr>
          <w:rFonts w:eastAsia="Times New Roman" w:cs="Times New Roman"/>
          <w:szCs w:val="24"/>
        </w:rPr>
        <w:t>φαρμόσετε το πρόγραμμα με το οποίο σας εξέλεξε ο ελληνικός λαός. Αυτή είναι η δουλειά σας. Απέναντι σ’ αυτή τη δουλειά, έχετε διαλέξει να λέτε κοινοτοπίες, ευχάριστες κοινοτοπίες, αλλά κοινοτοπίες.</w:t>
      </w:r>
    </w:p>
    <w:p w14:paraId="498E4DC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Τελειώνοντας, λοιπόν, θα σας χαρίσω μία σοφή κουβέντα που </w:t>
      </w:r>
      <w:r>
        <w:rPr>
          <w:rFonts w:eastAsia="Times New Roman" w:cs="Times New Roman"/>
          <w:szCs w:val="24"/>
        </w:rPr>
        <w:t>έχει πει ένας Γερμανός φιλόσοφος: «Ο μεγαλύτερος εχθρός του ανθρώπου είναι η κοινοτοπία. Ναι, είναι η κοινοτοπία και, δυστυχώς, δεν πρόκειται να γλ</w:t>
      </w:r>
      <w:r>
        <w:rPr>
          <w:rFonts w:eastAsia="Times New Roman" w:cs="Times New Roman"/>
          <w:szCs w:val="24"/>
        </w:rPr>
        <w:t>ι</w:t>
      </w:r>
      <w:r>
        <w:rPr>
          <w:rFonts w:eastAsia="Times New Roman" w:cs="Times New Roman"/>
          <w:szCs w:val="24"/>
        </w:rPr>
        <w:t>τώσει απ’ αυτή», όπως κι εσείς δεν πρόκειται να γλ</w:t>
      </w:r>
      <w:r>
        <w:rPr>
          <w:rFonts w:eastAsia="Times New Roman" w:cs="Times New Roman"/>
          <w:szCs w:val="24"/>
        </w:rPr>
        <w:t>ι</w:t>
      </w:r>
      <w:r>
        <w:rPr>
          <w:rFonts w:eastAsia="Times New Roman" w:cs="Times New Roman"/>
          <w:szCs w:val="24"/>
        </w:rPr>
        <w:t>τώσετε από τις κοινοτοπίες που μας αραδιάζετε.</w:t>
      </w:r>
    </w:p>
    <w:p w14:paraId="498E4DC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498E4DCF"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98E4DD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κ. Τζαβάρα.</w:t>
      </w:r>
    </w:p>
    <w:p w14:paraId="498E4DD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μπορούσα να έχω τον λόγο μόνο για ένα λεπτό;</w:t>
      </w:r>
    </w:p>
    <w:p w14:paraId="498E4DD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Καμμένος): </w:t>
      </w:r>
      <w:r>
        <w:rPr>
          <w:rFonts w:eastAsia="Times New Roman" w:cs="Times New Roman"/>
          <w:szCs w:val="24"/>
        </w:rPr>
        <w:t>Ορίστε, κύριε Υπουργέ, έχετε τον λόγο.</w:t>
      </w:r>
    </w:p>
    <w:p w14:paraId="498E4DD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Τζαβάρα, το ήθος του καθενός έχει σχέση με την πορεία που είχε στην προηγούμενη ζωή του.</w:t>
      </w:r>
    </w:p>
    <w:p w14:paraId="498E4DD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Γι</w:t>
      </w:r>
      <w:r>
        <w:rPr>
          <w:rFonts w:eastAsia="Times New Roman" w:cs="Times New Roman"/>
          <w:szCs w:val="24"/>
        </w:rPr>
        <w:t xml:space="preserve">α το «ύφος» μίλησα. Είναι άλλη λέξη η λέξη «ήθος» και άλλη η λέξη «ύφος». </w:t>
      </w:r>
    </w:p>
    <w:p w14:paraId="498E4DD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Καλώς, καλώς. Δεν άκουσα καλά.</w:t>
      </w:r>
    </w:p>
    <w:p w14:paraId="498E4DD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Απλώς, για τα υπόλοιπα που είπατε, θα σας πω ένα πράγμα. Φαίνεται ότι τον αγροτικό χώρο δεν τον παρακολουθείτε από μέσα. Αντιλαμβάνομαι τώρα ότι το να μου μιλάτε για νέους αγρότες, για σχέδια βελτίωσης και για το τι κάνουμε για την παραγωγική διαδικασία ση</w:t>
      </w:r>
      <w:r>
        <w:rPr>
          <w:rFonts w:eastAsia="Times New Roman" w:cs="Times New Roman"/>
          <w:szCs w:val="24"/>
        </w:rPr>
        <w:t xml:space="preserve">μαίνει ότι κάπου δεν τα παρακολουθείτε. </w:t>
      </w:r>
    </w:p>
    <w:p w14:paraId="498E4DD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εγώ θα σας ρωτήσω μόνο ένα πράγμα. Θέλετε, ναι ή όχι, να γίνει η συγκεκριμένη ρύθμιση των πληρωμών; Εάν θέλετε να γίνει, σας καλούμε να μας βοηθήσετε, όταν θα έρθει η ώρα της υλοποίησης, όλα αυτά </w:t>
      </w:r>
      <w:r>
        <w:rPr>
          <w:rFonts w:eastAsia="Times New Roman" w:cs="Times New Roman"/>
          <w:szCs w:val="24"/>
        </w:rPr>
        <w:t>που υποτίθεται ότι αναδείξατε ως προβλήματα, να τα λύσουμε μαζί.</w:t>
      </w:r>
    </w:p>
    <w:p w14:paraId="498E4DD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w:t>
      </w:r>
    </w:p>
    <w:p w14:paraId="498E4DD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θα ήθελα κι εγώ τον λόγο.</w:t>
      </w:r>
    </w:p>
    <w:p w14:paraId="498E4DD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Ορίστε, κύριε Τζαβάρα, έχετε τον λόγο. Παρακαλώ</w:t>
      </w:r>
      <w:r>
        <w:rPr>
          <w:rFonts w:eastAsia="Times New Roman" w:cs="Times New Roman"/>
          <w:szCs w:val="24"/>
        </w:rPr>
        <w:t xml:space="preserve"> να είστε σύντομος.</w:t>
      </w:r>
    </w:p>
    <w:p w14:paraId="498E4DD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Πρώτα απ’ όλα, πιστεύω ότι</w:t>
      </w:r>
      <w:r>
        <w:rPr>
          <w:rFonts w:eastAsia="Times New Roman" w:cs="Times New Roman"/>
          <w:szCs w:val="24"/>
        </w:rPr>
        <w:t>,</w:t>
      </w:r>
      <w:r>
        <w:rPr>
          <w:rFonts w:eastAsia="Times New Roman" w:cs="Times New Roman"/>
          <w:szCs w:val="24"/>
        </w:rPr>
        <w:t xml:space="preserve"> επειδή δεν είναι στον χαρακτήρα μου να υβρίζω, δεν μίλησα για το ήθος σας.</w:t>
      </w:r>
    </w:p>
    <w:p w14:paraId="498E4DD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Εντάξει, πρόκειται για παρεξήγηση.</w:t>
      </w:r>
    </w:p>
    <w:p w14:paraId="498E4DD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Αντίθετα, είπα ότι </w:t>
      </w:r>
      <w:r>
        <w:rPr>
          <w:rFonts w:eastAsia="Times New Roman" w:cs="Times New Roman"/>
          <w:szCs w:val="24"/>
        </w:rPr>
        <w:t xml:space="preserve">δεν είμαι σε θέση να διαγνώσω τις προθέσεις σας. Οι προθέσεις είναι που έχουν σχέση με το ήθος. Εγώ μίλησα για το ύφος, δηλαδή για την παράστασή σας στο Βήμα. Αυτό έχω το δικαίωμα να το κρίνω. </w:t>
      </w:r>
    </w:p>
    <w:p w14:paraId="498E4DD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Δεύτερον, μου είπατε ότι εγώ δεν έχω κα</w:t>
      </w:r>
      <w:r>
        <w:rPr>
          <w:rFonts w:eastAsia="Times New Roman" w:cs="Times New Roman"/>
          <w:szCs w:val="24"/>
        </w:rPr>
        <w:t>μ</w:t>
      </w:r>
      <w:r>
        <w:rPr>
          <w:rFonts w:eastAsia="Times New Roman" w:cs="Times New Roman"/>
          <w:szCs w:val="24"/>
        </w:rPr>
        <w:t>μία σχέση με το αγροτι</w:t>
      </w:r>
      <w:r>
        <w:rPr>
          <w:rFonts w:eastAsia="Times New Roman" w:cs="Times New Roman"/>
          <w:szCs w:val="24"/>
        </w:rPr>
        <w:t xml:space="preserve">κό ζήτημα. Σας πληροφορώ ότι επί είκοσι χρόνια ήμουν δικηγόρος της Ένωσης Αγροτικών Συνεταιρισμών Ηλείας - Ολυμπίας, η οποία δυστυχώς σήμερα επί των ημερών των δικών σας και κάποιων προηγούμενων, εν πάση </w:t>
      </w:r>
      <w:proofErr w:type="spellStart"/>
      <w:r>
        <w:rPr>
          <w:rFonts w:eastAsia="Times New Roman" w:cs="Times New Roman"/>
          <w:szCs w:val="24"/>
        </w:rPr>
        <w:t>περιπτώσει</w:t>
      </w:r>
      <w:proofErr w:type="spellEnd"/>
      <w:r>
        <w:rPr>
          <w:rFonts w:eastAsia="Times New Roman" w:cs="Times New Roman"/>
          <w:szCs w:val="24"/>
        </w:rPr>
        <w:t xml:space="preserve">, βρίσκεται σε ένα απερίγραπτο οικονομικό </w:t>
      </w:r>
      <w:r>
        <w:rPr>
          <w:rFonts w:eastAsia="Times New Roman" w:cs="Times New Roman"/>
          <w:szCs w:val="24"/>
        </w:rPr>
        <w:t xml:space="preserve">χάλι. Όσο ήμουν εγώ, </w:t>
      </w:r>
      <w:proofErr w:type="spellStart"/>
      <w:r>
        <w:rPr>
          <w:rFonts w:eastAsia="Times New Roman" w:cs="Times New Roman"/>
          <w:szCs w:val="24"/>
        </w:rPr>
        <w:t>επήγαινε</w:t>
      </w:r>
      <w:proofErr w:type="spellEnd"/>
      <w:r>
        <w:rPr>
          <w:rFonts w:eastAsia="Times New Roman" w:cs="Times New Roman"/>
          <w:szCs w:val="24"/>
        </w:rPr>
        <w:t xml:space="preserve"> πάρα πολύ καλά, γιατί τότε υπήρχαν πραγματικοί συνεταιριστές που </w:t>
      </w:r>
      <w:proofErr w:type="spellStart"/>
      <w:r>
        <w:rPr>
          <w:rFonts w:eastAsia="Times New Roman" w:cs="Times New Roman"/>
          <w:szCs w:val="24"/>
        </w:rPr>
        <w:t>ηγωνίζοντο</w:t>
      </w:r>
      <w:proofErr w:type="spellEnd"/>
      <w:r>
        <w:rPr>
          <w:rFonts w:eastAsia="Times New Roman" w:cs="Times New Roman"/>
          <w:szCs w:val="24"/>
        </w:rPr>
        <w:t>.</w:t>
      </w:r>
    </w:p>
    <w:p w14:paraId="498E4DD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Τρίτον, ρωτάτε εμένα εάν εγώ θέλω να σας βοηθήσω. Μα, προφανώς τουλάχιστον έχετε έλλειμμα στο πώς λειτουργεί η κοινοβουλευτική διαδικασία, γιατί εγώ </w:t>
      </w:r>
      <w:r>
        <w:rPr>
          <w:rFonts w:eastAsia="Times New Roman" w:cs="Times New Roman"/>
          <w:szCs w:val="24"/>
        </w:rPr>
        <w:t xml:space="preserve">και ο οποιοσδήποτε Βουλευτής που είναι της Αντιπολίτευσης δεν μπορεί, όσο και να θέλει, να είναι βοηθός εκπληρώσεως ενός Υπουργού. </w:t>
      </w:r>
    </w:p>
    <w:p w14:paraId="498E4DE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Εγώ έχω δικαίωμα -και αυτό βεβαίως το ασκώ, παρ</w:t>
      </w:r>
      <w:r>
        <w:rPr>
          <w:rFonts w:eastAsia="Times New Roman" w:cs="Times New Roman"/>
          <w:szCs w:val="24"/>
        </w:rPr>
        <w:t xml:space="preserve">’ </w:t>
      </w:r>
      <w:r>
        <w:rPr>
          <w:rFonts w:eastAsia="Times New Roman" w:cs="Times New Roman"/>
          <w:szCs w:val="24"/>
        </w:rPr>
        <w:t xml:space="preserve">όλο που ο κύριος συνάδελφος απέναντι θέλει να με φιμώσει- να σας κάνω κριτική και να σας ελέγχω. </w:t>
      </w:r>
      <w:r>
        <w:rPr>
          <w:rFonts w:eastAsia="Times New Roman" w:cs="Times New Roman"/>
          <w:szCs w:val="24"/>
        </w:rPr>
        <w:t>Π</w:t>
      </w:r>
      <w:r>
        <w:rPr>
          <w:rFonts w:eastAsia="Times New Roman" w:cs="Times New Roman"/>
          <w:szCs w:val="24"/>
        </w:rPr>
        <w:t>ιστεύω ότι</w:t>
      </w:r>
      <w:r>
        <w:rPr>
          <w:rFonts w:eastAsia="Times New Roman" w:cs="Times New Roman"/>
          <w:szCs w:val="24"/>
        </w:rPr>
        <w:t>,</w:t>
      </w:r>
      <w:r>
        <w:rPr>
          <w:rFonts w:eastAsia="Times New Roman" w:cs="Times New Roman"/>
          <w:szCs w:val="24"/>
        </w:rPr>
        <w:t xml:space="preserve"> από όσα είπα, αν πραγματικά έχετε την επιθυμία και τη σοβαρή πρόθεση να βοηθήσετε τον αγροτικό κόσμο, θα πρέπει να ωφεληθήκατε. Εάν πραγματικά, λέ</w:t>
      </w:r>
      <w:r>
        <w:rPr>
          <w:rFonts w:eastAsia="Times New Roman" w:cs="Times New Roman"/>
          <w:szCs w:val="24"/>
        </w:rPr>
        <w:t>ω, έχετε αυτό το αίσθημα της πειθαρχίας και της μαθητείας που θα πρέπει να δείχνει ένας Υπουργός απέναντι στους αντιπροσώπους του λαού.</w:t>
      </w:r>
    </w:p>
    <w:p w14:paraId="498E4DE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Ένα τελευταίο, κύριε Πρόεδρε.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 τη στιγμή υπάρχει και μια </w:t>
      </w:r>
      <w:r>
        <w:rPr>
          <w:rFonts w:eastAsia="Times New Roman" w:cs="Times New Roman"/>
          <w:bCs/>
          <w:szCs w:val="24"/>
        </w:rPr>
        <w:t>τροπολογία</w:t>
      </w:r>
      <w:r>
        <w:rPr>
          <w:rFonts w:eastAsia="Times New Roman" w:cs="Times New Roman"/>
          <w:szCs w:val="24"/>
        </w:rPr>
        <w:t xml:space="preserve">, την οποία βεβαίως οφείλετε </w:t>
      </w:r>
      <w:r>
        <w:rPr>
          <w:rFonts w:eastAsia="Times New Roman" w:cs="Times New Roman"/>
          <w:szCs w:val="24"/>
        </w:rPr>
        <w:t xml:space="preserve">να την αντιμετωπίσετε με τον τρόπο που αξίζει και με τον τρόπο που η πολιτεία πρέπει να προστατεύει ανθρώπους </w:t>
      </w:r>
      <w:r>
        <w:rPr>
          <w:rFonts w:eastAsia="Times New Roman"/>
          <w:szCs w:val="24"/>
        </w:rPr>
        <w:t>οι οποίοι</w:t>
      </w:r>
      <w:r>
        <w:rPr>
          <w:rFonts w:eastAsia="Times New Roman" w:cs="Times New Roman"/>
          <w:szCs w:val="24"/>
        </w:rPr>
        <w:t xml:space="preserve"> είχαν τη φιλοδοξία να ασχοληθούν με το συνεταιριστικό κίνημα, ενεπλάκησαν </w:t>
      </w:r>
      <w:r>
        <w:rPr>
          <w:rFonts w:eastAsia="Times New Roman" w:cs="Times New Roman"/>
          <w:szCs w:val="24"/>
        </w:rPr>
        <w:lastRenderedPageBreak/>
        <w:t>σε αυτή την περιπέτεια και τελικά βρέθηκαν κατηγορούμενοι, για</w:t>
      </w:r>
      <w:r>
        <w:rPr>
          <w:rFonts w:eastAsia="Times New Roman" w:cs="Times New Roman"/>
          <w:szCs w:val="24"/>
        </w:rPr>
        <w:t>τί ενώ αυτοί ενδεχομένως να μην έπραξαν κάτι επιλήψιμο, εντούτοις τους έχουν πλακώσει οι προηγούμενες άνομες, έκνομες ή οποιασδήποτε άλλης μορφής ενέργειες των προκατόχων τους.</w:t>
      </w:r>
    </w:p>
    <w:p w14:paraId="498E4DE2"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Κύριε Τζαβάρα, σας παρακαλώ. Νομίζω ότι έχουμε</w:t>
      </w:r>
      <w:r>
        <w:rPr>
          <w:rFonts w:eastAsia="Times New Roman" w:cs="Times New Roman"/>
          <w:szCs w:val="24"/>
        </w:rPr>
        <w:t xml:space="preserve"> τελειώσει. Πρέπει να περάσουμε στους επόμενους ομιλητές. Σας παρακαλώ.</w:t>
      </w:r>
    </w:p>
    <w:p w14:paraId="498E4DE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Θέλουμε, λοιπόν, να σας πούμε, αφού θέλετε να καταλήξω, με μια εκδήλωση συνδρομής ότι σε αυτή ακριβώς την υπόθεση θέλουμε να βοηθήσουμε, γιατί αναγνωρίζουμε ότι </w:t>
      </w:r>
      <w:r>
        <w:rPr>
          <w:rFonts w:eastAsia="Times New Roman" w:cs="Times New Roman"/>
          <w:szCs w:val="24"/>
        </w:rPr>
        <w:t xml:space="preserve">υπάρχει ένα ζήτημα κοινωνικό. </w:t>
      </w:r>
    </w:p>
    <w:p w14:paraId="498E4DE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Άλλωστε πιστεύω ότι όλες οι πτέρυγες της Βουλής έχουν πανομοιότυπες ή τουλάχιστον παρεμφερείς απόψεις. Εδώ, λοιπόν, θα πρέπει και να βοηθηθείτε και να σας βοηθήσουμε, για να έχουμε στο τέλος αυτής της διαδικασίας μια ρύθμιση </w:t>
      </w:r>
      <w:r>
        <w:rPr>
          <w:rFonts w:eastAsia="Times New Roman" w:cs="Times New Roman"/>
          <w:szCs w:val="24"/>
        </w:rPr>
        <w:t>που θα απαλλάσσει όλους αυτούς τους ανθρώπους από αυτά τα βάρη.</w:t>
      </w:r>
    </w:p>
    <w:p w14:paraId="498E4DE5"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Είναι ευχάριστο.</w:t>
      </w:r>
    </w:p>
    <w:p w14:paraId="498E4DE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μου δίνετε τον λόγο για ένα λεπτό;</w:t>
      </w:r>
    </w:p>
    <w:p w14:paraId="498E4DE7"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(Δημήτριος Καμμέ</w:t>
      </w:r>
      <w:r>
        <w:rPr>
          <w:rFonts w:eastAsia="Times New Roman" w:cs="Times New Roman"/>
          <w:b/>
          <w:bCs/>
          <w:szCs w:val="24"/>
        </w:rPr>
        <w:t>νος):</w:t>
      </w:r>
      <w:r>
        <w:rPr>
          <w:rFonts w:eastAsia="Times New Roman" w:cs="Times New Roman"/>
          <w:szCs w:val="24"/>
        </w:rPr>
        <w:t xml:space="preserve"> Κύριε Υπουργέ, νομίζω ότι καταλήξαμε ευχάριστα.</w:t>
      </w:r>
    </w:p>
    <w:p w14:paraId="498E4DE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Τζαβάρα</w:t>
      </w:r>
      <w:r>
        <w:rPr>
          <w:rFonts w:eastAsia="Times New Roman" w:cs="Times New Roman"/>
          <w:szCs w:val="24"/>
        </w:rPr>
        <w:t>,</w:t>
      </w:r>
      <w:r>
        <w:rPr>
          <w:rFonts w:eastAsia="Times New Roman" w:cs="Times New Roman"/>
          <w:szCs w:val="24"/>
        </w:rPr>
        <w:t xml:space="preserve"> είναι αποδεκτή από εμάς η διάθεσή σας. Όμως, δεν μου απαντήσατε στο κρίσιμο ερώτημα: Πρέπει οι αγρότες να πληρώνονται σε εξήντα μέρες;</w:t>
      </w:r>
    </w:p>
    <w:p w14:paraId="498E4DE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καταλάβατε. Εγώ σας είπα, όχι πρέπει να πληρώνονται σε εξήντα μέρες, αλλά πρέπει να βρείτε τρ</w:t>
      </w:r>
      <w:r>
        <w:rPr>
          <w:rFonts w:eastAsia="Times New Roman" w:cs="Times New Roman"/>
          <w:szCs w:val="24"/>
        </w:rPr>
        <w:t>όπο</w:t>
      </w:r>
      <w:r>
        <w:rPr>
          <w:rFonts w:eastAsia="Times New Roman" w:cs="Times New Roman"/>
          <w:szCs w:val="24"/>
        </w:rPr>
        <w:t>,</w:t>
      </w:r>
      <w:r>
        <w:rPr>
          <w:rFonts w:eastAsia="Times New Roman" w:cs="Times New Roman"/>
          <w:szCs w:val="24"/>
        </w:rPr>
        <w:t xml:space="preserve"> ώστε να πληρώνονται πραγματικά.</w:t>
      </w:r>
    </w:p>
    <w:p w14:paraId="498E4DEA"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Αγαπητοί συνάδελφοι, κύριε Υπουργέ, μην κάνουμε τώρα διάλογο. Να σεβαστούμε τον χρόνο. Σας παρακαλώ. Να σεβαστούμε τους επόμενους ομιλητές. </w:t>
      </w:r>
    </w:p>
    <w:p w14:paraId="498E4DE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Γιατί σας είπα ότι οπο</w:t>
      </w:r>
      <w:r>
        <w:rPr>
          <w:rFonts w:eastAsia="Times New Roman" w:cs="Times New Roman"/>
          <w:szCs w:val="24"/>
        </w:rPr>
        <w:t xml:space="preserve">ιαδήποτε διάταξη δεν μπορεί να φτάσει στο σημείο του να υποχρεώσει έναν απατεώνα να είναι συνεπής στις εξήντα ημέρες, όταν έχει σκοπό να αποφύγει την πληρωμή. Από αυτό δεν βοηθηθήκατε; </w:t>
      </w:r>
    </w:p>
    <w:p w14:paraId="498E4DEC"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Κύριε Τζαβάρα, λίγο σεβασμό στους επό</w:t>
      </w:r>
      <w:r>
        <w:rPr>
          <w:rFonts w:eastAsia="Times New Roman" w:cs="Times New Roman"/>
          <w:szCs w:val="24"/>
        </w:rPr>
        <w:t>μενους ομιλητές.</w:t>
      </w:r>
    </w:p>
    <w:p w14:paraId="498E4DED" w14:textId="77777777" w:rsidR="00B84C6C" w:rsidRDefault="003C4644">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ενημερώθηκαν για την ιστορία</w:t>
      </w:r>
      <w:r>
        <w:rPr>
          <w:rFonts w:eastAsia="Times New Roman" w:cs="Times New Roman"/>
        </w:rPr>
        <w:t xml:space="preserve"> του κτηρίου και τον τρόπο οργάνωσης και λειτουργίας της Βουλής, τριάντα τέσσερις μαθήτριες και μαθητές και τρεις εκπαιδευτικοί συνοδοί τους από το 12</w:t>
      </w:r>
      <w:r>
        <w:rPr>
          <w:rFonts w:eastAsia="Times New Roman" w:cs="Times New Roman"/>
          <w:vertAlign w:val="superscript"/>
        </w:rPr>
        <w:t>ο</w:t>
      </w:r>
      <w:r>
        <w:rPr>
          <w:rFonts w:eastAsia="Times New Roman" w:cs="Times New Roman"/>
        </w:rPr>
        <w:t xml:space="preserve"> Δημοτικό Σχολείο Λαμίας.</w:t>
      </w:r>
    </w:p>
    <w:p w14:paraId="498E4DEE" w14:textId="77777777" w:rsidR="00B84C6C" w:rsidRDefault="003C4644">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498E4DEF" w14:textId="77777777" w:rsidR="00B84C6C" w:rsidRDefault="003C4644">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98E4DF0" w14:textId="77777777" w:rsidR="00B84C6C" w:rsidRDefault="003C4644">
      <w:pPr>
        <w:spacing w:line="600" w:lineRule="auto"/>
        <w:ind w:firstLine="720"/>
        <w:jc w:val="both"/>
        <w:rPr>
          <w:rFonts w:eastAsia="Times New Roman" w:cs="Times New Roman"/>
          <w:szCs w:val="24"/>
        </w:rPr>
      </w:pPr>
      <w:r>
        <w:rPr>
          <w:rFonts w:eastAsia="Times New Roman"/>
          <w:szCs w:val="24"/>
        </w:rPr>
        <w:t>Βλέ</w:t>
      </w:r>
      <w:r>
        <w:rPr>
          <w:rFonts w:eastAsia="Times New Roman"/>
          <w:szCs w:val="24"/>
        </w:rPr>
        <w:t>πετε από κοντά μια πολύ ζωντανή συνεδρίαση. Βλέπετε πώς λειτουργεί η Βουλή και πώς γίνονται και αντεγκλήσεις μεταξύ Κυβέρνησης και Αντιπολίτευσης.</w:t>
      </w:r>
    </w:p>
    <w:p w14:paraId="498E4DF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Μιχελογιαννάκης</w:t>
      </w:r>
      <w:proofErr w:type="spellEnd"/>
      <w:r>
        <w:rPr>
          <w:rFonts w:eastAsia="Times New Roman" w:cs="Times New Roman"/>
          <w:szCs w:val="24"/>
        </w:rPr>
        <w:t>.</w:t>
      </w:r>
    </w:p>
    <w:p w14:paraId="498E4DF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olor w:val="000000"/>
          <w:szCs w:val="24"/>
        </w:rPr>
        <w:t>Ευχαριστώ, κύριε Πρόεδρε.</w:t>
      </w:r>
      <w:r>
        <w:rPr>
          <w:rFonts w:eastAsia="Times New Roman" w:cs="Times New Roman"/>
          <w:szCs w:val="24"/>
        </w:rPr>
        <w:t xml:space="preserve"> </w:t>
      </w:r>
    </w:p>
    <w:p w14:paraId="498E4DF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Είναι πραγματικά παρά</w:t>
      </w:r>
      <w:r>
        <w:rPr>
          <w:rFonts w:eastAsia="Times New Roman" w:cs="Times New Roman"/>
          <w:szCs w:val="24"/>
        </w:rPr>
        <w:t>δοξο, όταν κάποιος μιλάει για διμοιρίες και για αποστειρωμένο περιβάλλον ή όταν κάποιος υποτιμά αυτά τα δεκατρία αναπτυξιακά συνέδρια, τα οποία γίνονται τώρα στην Ελλάδα από την Κυβέρνηση, μαζί με τις περιφέρειες και τους δήμους, να έχει επιχειρήματα τέτοι</w:t>
      </w:r>
      <w:r>
        <w:rPr>
          <w:rFonts w:eastAsia="Times New Roman" w:cs="Times New Roman"/>
          <w:szCs w:val="24"/>
        </w:rPr>
        <w:t>α που να υποτιμούν το ότι η παραγωγική ανασυγκρότηση και η δίκαιη ανάπτυξη θέλει συμμετοχή μαζί με την κοινωνία.</w:t>
      </w:r>
    </w:p>
    <w:p w14:paraId="498E4DF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να παράδειγμα θα σας πω μόνο. Πριν </w:t>
      </w:r>
      <w:r>
        <w:rPr>
          <w:rFonts w:eastAsia="Times New Roman" w:cs="Times New Roman"/>
          <w:szCs w:val="24"/>
        </w:rPr>
        <w:t>από</w:t>
      </w:r>
      <w:r>
        <w:rPr>
          <w:rFonts w:eastAsia="Times New Roman" w:cs="Times New Roman"/>
          <w:szCs w:val="24"/>
        </w:rPr>
        <w:t xml:space="preserve"> δέκα ημέρες στην Κρήτη διακόσιοι φορείς -ούτε δέκα ούτε είκοσι ούτε τριάντα- ήρθαν και τοποθετήθηκαν στ</w:t>
      </w:r>
      <w:r>
        <w:rPr>
          <w:rFonts w:eastAsia="Times New Roman" w:cs="Times New Roman"/>
          <w:szCs w:val="24"/>
        </w:rPr>
        <w:t>α προβλήματα, εκ των οποίων δεκαπέντε Υπουργοί</w:t>
      </w:r>
      <w:r>
        <w:rPr>
          <w:rFonts w:eastAsia="Times New Roman" w:cs="Times New Roman"/>
          <w:szCs w:val="24"/>
        </w:rPr>
        <w:t>,</w:t>
      </w:r>
      <w:r>
        <w:rPr>
          <w:rFonts w:eastAsia="Times New Roman" w:cs="Times New Roman"/>
          <w:szCs w:val="24"/>
        </w:rPr>
        <w:t xml:space="preserve"> και άκουσαν και εισακούστηκαν. Είναι, λοιπόν, παράξενο κανείς να μιλάει σήμερα και να υποτιμά τέτοια γεγονότα, που δημιουργούν μια πολιτική συγκυβέρνησης με το λαϊκό αίσθημα.</w:t>
      </w:r>
    </w:p>
    <w:p w14:paraId="498E4DF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Όσον αφορά τώρα το νομοσχέδιο για</w:t>
      </w:r>
      <w:r>
        <w:rPr>
          <w:rFonts w:eastAsia="Times New Roman" w:cs="Times New Roman"/>
          <w:szCs w:val="24"/>
        </w:rPr>
        <w:t xml:space="preserve"> τις καθυστερήσεις στις εμπορικές συναλλαγές και για τα νωπά και ευάλωτα προϊόντα, τα προϊόντα αυτά γνωρίζουμε ότι έχουν μικρό εμπορικό κύκλο ζωής και δεν επιτρέπεται η καθυστέρηση των τιμολογίων και</w:t>
      </w:r>
      <w:r>
        <w:rPr>
          <w:rFonts w:eastAsia="Times New Roman" w:cs="Times New Roman"/>
          <w:szCs w:val="24"/>
        </w:rPr>
        <w:t>,</w:t>
      </w:r>
      <w:r>
        <w:rPr>
          <w:rFonts w:eastAsia="Times New Roman" w:cs="Times New Roman"/>
          <w:szCs w:val="24"/>
        </w:rPr>
        <w:t xml:space="preserve"> εάν δεν πάει αυτό σαν διαδικασία και πάμε δικαστικά, δύ</w:t>
      </w:r>
      <w:r>
        <w:rPr>
          <w:rFonts w:eastAsia="Times New Roman" w:cs="Times New Roman"/>
          <w:szCs w:val="24"/>
        </w:rPr>
        <w:t>σκολα αποδεικνύεται. Εδώ βλέπετε μια Ρουμανία και αφήνει εξόφληση σε επτά μόνο ημέρες. Θεσπίζουμε, λοιπόν, μια ειδική ρύθμιση για εξήντα ημέρες και με κυρώσεις, προσέξτε, πρόστιμα επί της αξίας του τιμολογίου και για τους δύο συμβαλλόμενους. Να πώς κατοχυρ</w:t>
      </w:r>
      <w:r>
        <w:rPr>
          <w:rFonts w:eastAsia="Times New Roman" w:cs="Times New Roman"/>
          <w:szCs w:val="24"/>
        </w:rPr>
        <w:t>ώνονται, τελικά, οι εξήντα ημέρες και αυτό που είπε ο Υπουργός, εάν τελικά όλες οι πτέρυγες της Βουλής το στηρίζουν ή όχι.</w:t>
      </w:r>
    </w:p>
    <w:p w14:paraId="498E4DF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Υπάρχει υποχρεωτική αναγραφή προέλευσης για το γάλα, τα γαλακτοκομικά προϊόντα και το κρέας. Πώς; Σήμανση προέλευσης μαζί με το σύστη</w:t>
      </w:r>
      <w:r>
        <w:rPr>
          <w:rFonts w:eastAsia="Times New Roman" w:cs="Times New Roman"/>
          <w:szCs w:val="24"/>
        </w:rPr>
        <w:t>μα ιχνηλασιμότητας, που λύνει κάθε ζήτημα. Μην ξεχνάμε ότι αυτό αφορά όχι ένα, όχι δύο, αλλά πεντακόσιες χιλιάδες άτομα. Αυτή η ιστορία με τη σήμανση προέλευσης και το σύστημα ιχνηλασιμότητας σε αυτούς τους κλάδους αφορά πεντακόσιες χιλιάδες οικογέ</w:t>
      </w:r>
      <w:r>
        <w:rPr>
          <w:rFonts w:eastAsia="Times New Roman" w:cs="Times New Roman"/>
          <w:szCs w:val="24"/>
        </w:rPr>
        <w:lastRenderedPageBreak/>
        <w:t xml:space="preserve">νειες. </w:t>
      </w:r>
      <w:r>
        <w:rPr>
          <w:rFonts w:eastAsia="Times New Roman" w:cs="Times New Roman"/>
          <w:szCs w:val="24"/>
        </w:rPr>
        <w:t>Μ</w:t>
      </w:r>
      <w:r>
        <w:rPr>
          <w:rFonts w:eastAsia="Times New Roman" w:cs="Times New Roman"/>
          <w:szCs w:val="24"/>
        </w:rPr>
        <w:t xml:space="preserve">ην ξεχνάμε και την κατάσταση στην οποία νομοθετείται σήμερα αυτό το νομοσχέδιο, όταν το 65% του αγελαδινού γάλακτος, το 85% του βόειου, το 65% του χοιρινού και το 25% των πουλερικών εισάγονται, προσέξτε. </w:t>
      </w:r>
      <w:r>
        <w:rPr>
          <w:rFonts w:eastAsia="Times New Roman" w:cs="Times New Roman"/>
          <w:szCs w:val="24"/>
        </w:rPr>
        <w:t>Έ</w:t>
      </w:r>
      <w:r>
        <w:rPr>
          <w:rFonts w:eastAsia="Times New Roman" w:cs="Times New Roman"/>
          <w:szCs w:val="24"/>
        </w:rPr>
        <w:t xml:space="preserve">χει ένα κόστος αυτή η ιστορία στο εμπορικό ισοζύγιο, η οποία είναι περίπου, όπως είπε και ο </w:t>
      </w:r>
      <w:r>
        <w:rPr>
          <w:rFonts w:eastAsia="Times New Roman" w:cs="Times New Roman"/>
          <w:szCs w:val="24"/>
        </w:rPr>
        <w:t>ε</w:t>
      </w:r>
      <w:r>
        <w:rPr>
          <w:rFonts w:eastAsia="Times New Roman" w:cs="Times New Roman"/>
          <w:szCs w:val="24"/>
        </w:rPr>
        <w:t xml:space="preserve">ισηγητής του ΣΥΡΙΖΑ, της τάξης των 2,5 δισεκατομμυρίων. </w:t>
      </w:r>
    </w:p>
    <w:p w14:paraId="498E4DF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Θα υπάρχει σήμανση με τη χώρα αρμέγματος, με τη χώρα επεξεργασίας, με τη χώρα συσκευασίας. Ομοίως και στο </w:t>
      </w:r>
      <w:r>
        <w:rPr>
          <w:rFonts w:eastAsia="Times New Roman" w:cs="Times New Roman"/>
          <w:szCs w:val="24"/>
        </w:rPr>
        <w:t xml:space="preserve">κρέας, από τη σφαγή του μέχρι τη συσκευασία, θα υπάρχει σύστημα ιχνηλασιμότητας. Τέρμα, λοιπόν, στις </w:t>
      </w:r>
      <w:proofErr w:type="spellStart"/>
      <w:r>
        <w:rPr>
          <w:rFonts w:eastAsia="Times New Roman" w:cs="Times New Roman"/>
          <w:szCs w:val="24"/>
        </w:rPr>
        <w:t>ελληνοποιήσεις</w:t>
      </w:r>
      <w:proofErr w:type="spellEnd"/>
      <w:r>
        <w:rPr>
          <w:rFonts w:eastAsia="Times New Roman" w:cs="Times New Roman"/>
          <w:szCs w:val="24"/>
        </w:rPr>
        <w:t>, τέρμα στα πλαστά και εικονικά τιμολόγια που ακούστηκαν από την Αντιπολίτευση, τέρμα η υποθήκευση των ΠΟΠ προϊόντων και ειδικά της φέτας, πο</w:t>
      </w:r>
      <w:r>
        <w:rPr>
          <w:rFonts w:eastAsia="Times New Roman" w:cs="Times New Roman"/>
          <w:szCs w:val="24"/>
        </w:rPr>
        <w:t>υ η φέτα –και πρέπει να είναι κοινή γραμμή όλου του Κοινοβουλίου- είναι μία και ελληνική.</w:t>
      </w:r>
    </w:p>
    <w:p w14:paraId="498E4DF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θεσμικό πλαίσιο τώρα της εκμετάλλευσης των ιχθυοτρόφων υδάτων της χώρας το αναλύσατε πολύ καλά. Αξιοποιούμε την εντατική ιχθυοκαλλιέργεια στις λιμνοθάλασσες και τα</w:t>
      </w:r>
      <w:r>
        <w:rPr>
          <w:rFonts w:eastAsia="Times New Roman" w:cs="Times New Roman"/>
          <w:szCs w:val="24"/>
        </w:rPr>
        <w:t xml:space="preserve"> εσωτερικά ύδατα και στηρίζουμε τους αλιευτικούς συνεταιρισμούς και τα δημόσια ιχθυοτροφεία.</w:t>
      </w:r>
    </w:p>
    <w:p w14:paraId="498E4DF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 τον συνεργατισμό πολύ καλά είπε ο Υπουργός ότι ο νέος συνεταιρισμός που οραματιζόμαστε -μακριά από όλους μας ο παλιός, τον είδαμε πώς λειτουργούσε- θα λειτουργ</w:t>
      </w:r>
      <w:r>
        <w:rPr>
          <w:rFonts w:eastAsia="Times New Roman" w:cs="Times New Roman"/>
          <w:szCs w:val="24"/>
        </w:rPr>
        <w:t xml:space="preserve">εί σε αυστηρά πλαίσια. </w:t>
      </w:r>
      <w:r>
        <w:rPr>
          <w:rFonts w:eastAsia="Times New Roman" w:cs="Times New Roman"/>
          <w:szCs w:val="24"/>
        </w:rPr>
        <w:t>Ε</w:t>
      </w:r>
      <w:r>
        <w:rPr>
          <w:rFonts w:eastAsia="Times New Roman" w:cs="Times New Roman"/>
          <w:szCs w:val="24"/>
        </w:rPr>
        <w:t xml:space="preserve">δώ μπαίνει για πρώτη φορά και το ζήτημα και της κοινωνικής οικονομίας και πώς τελικά η κοινωνική οικονομία θα μπορέσει να </w:t>
      </w:r>
      <w:r>
        <w:rPr>
          <w:rFonts w:eastAsia="Times New Roman" w:cs="Times New Roman"/>
          <w:szCs w:val="24"/>
        </w:rPr>
        <w:lastRenderedPageBreak/>
        <w:t>μπει μέσα σε αυτή τη διαδικασία, πράγματα πρωτόγνωρα για την Αντιπολίτευση, μείζονα και ελάσσονα, που εμείς πρ</w:t>
      </w:r>
      <w:r>
        <w:rPr>
          <w:rFonts w:eastAsia="Times New Roman" w:cs="Times New Roman"/>
          <w:szCs w:val="24"/>
        </w:rPr>
        <w:t xml:space="preserve">ωτοπορούμε και τα φέρνουμε. </w:t>
      </w:r>
    </w:p>
    <w:p w14:paraId="498E4DF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Ασφαλώς και μας απασχολούν θέματα για την πληρωμή των </w:t>
      </w:r>
      <w:proofErr w:type="spellStart"/>
      <w:r>
        <w:rPr>
          <w:rFonts w:eastAsia="Times New Roman" w:cs="Times New Roman"/>
          <w:szCs w:val="24"/>
        </w:rPr>
        <w:t>αξιολογητών</w:t>
      </w:r>
      <w:proofErr w:type="spellEnd"/>
      <w:r>
        <w:rPr>
          <w:rFonts w:eastAsia="Times New Roman" w:cs="Times New Roman"/>
          <w:szCs w:val="24"/>
        </w:rPr>
        <w:t xml:space="preserve"> του προγράμματος των νέων αγροτών, την επιθεώρηση των γεωργικών φαρμάκων. Ασφαλώς και μας ενδιαφέρουν ζητήματα, τα οποία να έχουν να κάνουν με το Διοικητικό </w:t>
      </w:r>
      <w:r>
        <w:rPr>
          <w:rFonts w:eastAsia="Times New Roman" w:cs="Times New Roman"/>
          <w:szCs w:val="24"/>
        </w:rPr>
        <w:t>Συμβούλιο του ΕΛΓΑ, με τα πειθαρχικά όργανα του ΓΕΩΤΕΕ, μέχρι και τις παιδικές κατασκηνώσεις του Υπουργείου.</w:t>
      </w:r>
    </w:p>
    <w:p w14:paraId="498E4DF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για να μη μακρηγορώ, γιατί ήδη ειπώθηκαν πολλά από πλευράς του </w:t>
      </w:r>
      <w:r>
        <w:rPr>
          <w:rFonts w:eastAsia="Times New Roman" w:cs="Times New Roman"/>
          <w:szCs w:val="24"/>
        </w:rPr>
        <w:t>κ</w:t>
      </w:r>
      <w:r>
        <w:rPr>
          <w:rFonts w:eastAsia="Times New Roman" w:cs="Times New Roman"/>
          <w:szCs w:val="24"/>
        </w:rPr>
        <w:t>όμματός μας, εμείς έναν σκοπό και μόνο έχουμε: Επώνυμο προϊόν</w:t>
      </w:r>
      <w:r>
        <w:rPr>
          <w:rFonts w:eastAsia="Times New Roman" w:cs="Times New Roman"/>
          <w:szCs w:val="24"/>
        </w:rPr>
        <w:t>,</w:t>
      </w:r>
      <w:r>
        <w:rPr>
          <w:rFonts w:eastAsia="Times New Roman" w:cs="Times New Roman"/>
          <w:szCs w:val="24"/>
        </w:rPr>
        <w:t xml:space="preserve"> υ</w:t>
      </w:r>
      <w:r>
        <w:rPr>
          <w:rFonts w:eastAsia="Times New Roman" w:cs="Times New Roman"/>
          <w:szCs w:val="24"/>
        </w:rPr>
        <w:t>ψηλής διατροφικής αξίας και ποιότητας και</w:t>
      </w:r>
      <w:r>
        <w:rPr>
          <w:rFonts w:eastAsia="Times New Roman" w:cs="Times New Roman"/>
          <w:szCs w:val="24"/>
        </w:rPr>
        <w:t>,</w:t>
      </w:r>
      <w:r>
        <w:rPr>
          <w:rFonts w:eastAsia="Times New Roman" w:cs="Times New Roman"/>
          <w:szCs w:val="24"/>
        </w:rPr>
        <w:t xml:space="preserve"> κάτι πολύ σημαντικό, κατάκτηση των διεθνών αγορών. </w:t>
      </w:r>
    </w:p>
    <w:p w14:paraId="498E4DF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Σας ευχαριστώ.</w:t>
      </w:r>
    </w:p>
    <w:p w14:paraId="498E4DFD"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8E4DF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w:t>
      </w:r>
      <w:proofErr w:type="spellStart"/>
      <w:r>
        <w:rPr>
          <w:rFonts w:eastAsia="Times New Roman" w:cs="Times New Roman"/>
          <w:szCs w:val="24"/>
        </w:rPr>
        <w:t>Μιχελογιαννάκη</w:t>
      </w:r>
      <w:proofErr w:type="spellEnd"/>
      <w:r>
        <w:rPr>
          <w:rFonts w:eastAsia="Times New Roman" w:cs="Times New Roman"/>
          <w:szCs w:val="24"/>
        </w:rPr>
        <w:t>,</w:t>
      </w:r>
      <w:r>
        <w:rPr>
          <w:rFonts w:eastAsia="Times New Roman" w:cs="Times New Roman"/>
          <w:szCs w:val="24"/>
        </w:rPr>
        <w:t xml:space="preserve"> και για τον χρόνο. </w:t>
      </w:r>
    </w:p>
    <w:p w14:paraId="498E4DF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 Υπουργ</w:t>
      </w:r>
      <w:r>
        <w:rPr>
          <w:rFonts w:eastAsia="Times New Roman" w:cs="Times New Roman"/>
          <w:szCs w:val="24"/>
        </w:rPr>
        <w:t>ός κ. Τσιρώνης έχει τον λόγο.</w:t>
      </w:r>
    </w:p>
    <w:p w14:paraId="498E4E0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498E4E0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Αγαπητές κυρίες και κύριοι συνάδελφοι, δεν μπορώ να αντισταθώ στον πειρασμό, γιατί δεν μου δόθηκε η ευκαιρία να μιλήσω, για το</w:t>
      </w:r>
      <w:r>
        <w:rPr>
          <w:rFonts w:eastAsia="Times New Roman" w:cs="Times New Roman"/>
          <w:szCs w:val="24"/>
        </w:rPr>
        <w:t xml:space="preserve"> νομοσχέδιο για την αλλαγή φύλου, που νιώθω πολύ περήφανος που πέρασε από τη σημερινή Βουλή και από τη δική μας Κυβέρνηση. Βέβαια, κάποιοι είπαν ότι το άρθρο 3 πέρασε μόνο με 148 και αυτό –λέει- είναι μια ήττα ή μια έλλειψη της συνοχής της Κυβέρνησης.</w:t>
      </w:r>
    </w:p>
    <w:p w14:paraId="498E4E0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Εγώ </w:t>
      </w:r>
      <w:r>
        <w:rPr>
          <w:rFonts w:eastAsia="Times New Roman" w:cs="Times New Roman"/>
          <w:szCs w:val="24"/>
        </w:rPr>
        <w:t>να θυμίσω ότι το καταψήφισαν μόνο 124 το άρθρο 3, άρα πέρασε 148-124. Άρα ούτε η Αντιπολίτευση έχει επαρκή συνοχή, αλλά αυτό που εσείς ονομάζετε πιθανά πολιτικό πρόβλημα, για εμένα είναι πολιτική νίκη. Χαίρομαι πάρα πολύ που Βουλευτές της Αντιπολίτευσης ψή</w:t>
      </w:r>
      <w:r>
        <w:rPr>
          <w:rFonts w:eastAsia="Times New Roman" w:cs="Times New Roman"/>
          <w:szCs w:val="24"/>
        </w:rPr>
        <w:t xml:space="preserve">φισαν το νομοσχέδιο και μόνο 124 το καταψήφισαν και σέβομαι απόλυτα Βουλευτές της Συμπολίτευσης που ένιωσαν την ανάγκη να φύγουν ή να το καταψηφίσουν. </w:t>
      </w:r>
      <w:r>
        <w:rPr>
          <w:rFonts w:eastAsia="Times New Roman" w:cs="Times New Roman"/>
          <w:szCs w:val="24"/>
        </w:rPr>
        <w:t>Γ</w:t>
      </w:r>
      <w:r>
        <w:rPr>
          <w:rFonts w:eastAsia="Times New Roman" w:cs="Times New Roman"/>
          <w:szCs w:val="24"/>
        </w:rPr>
        <w:t>ιατί το λέω αυτό; Επιτέλους θα έχουμε και μια δημοκρατία με πολιτικό πολιτισμό και στον πολιτικό πολιτισ</w:t>
      </w:r>
      <w:r>
        <w:rPr>
          <w:rFonts w:eastAsia="Times New Roman" w:cs="Times New Roman"/>
          <w:szCs w:val="24"/>
        </w:rPr>
        <w:t xml:space="preserve">μό υπάρχουν χώρες σήμερα στην Ευρώπη που κυβερνώνται με κυβερνήσεις μειοψηφίας. Εμείς είμαστε Κυβέρνηση απόλυτης πλειοψηφίας. </w:t>
      </w:r>
      <w:r>
        <w:rPr>
          <w:rFonts w:eastAsia="Times New Roman" w:cs="Times New Roman"/>
          <w:szCs w:val="24"/>
        </w:rPr>
        <w:t>Τ</w:t>
      </w:r>
      <w:r>
        <w:rPr>
          <w:rFonts w:eastAsia="Times New Roman" w:cs="Times New Roman"/>
          <w:szCs w:val="24"/>
        </w:rPr>
        <w:t xml:space="preserve">ο να έρχεται ένας νόμος και οι Βουλευτές να ψηφίζουν κατά συνείδηση, για εμένα είναι νίκη και γι’ αυτό πήρα τον λόγο γι’ αυτό το </w:t>
      </w:r>
      <w:r>
        <w:rPr>
          <w:rFonts w:eastAsia="Times New Roman" w:cs="Times New Roman"/>
          <w:szCs w:val="24"/>
        </w:rPr>
        <w:t xml:space="preserve">θέμα. Πρέπει να χαιρόμαστε γι’ αυτό. Το </w:t>
      </w:r>
      <w:r>
        <w:rPr>
          <w:rFonts w:eastAsia="Times New Roman" w:cs="Times New Roman"/>
          <w:szCs w:val="24"/>
        </w:rPr>
        <w:t>ό</w:t>
      </w:r>
      <w:r>
        <w:rPr>
          <w:rFonts w:eastAsia="Times New Roman" w:cs="Times New Roman"/>
          <w:szCs w:val="24"/>
        </w:rPr>
        <w:t xml:space="preserve">τι έγινε έτσι και από τη Συμπολίτευση και από την Αντιπολίτευση. Είναι η κανονικότητα της </w:t>
      </w:r>
      <w:r>
        <w:rPr>
          <w:rFonts w:eastAsia="Times New Roman" w:cs="Times New Roman"/>
          <w:szCs w:val="24"/>
        </w:rPr>
        <w:t>δ</w:t>
      </w:r>
      <w:r>
        <w:rPr>
          <w:rFonts w:eastAsia="Times New Roman" w:cs="Times New Roman"/>
          <w:szCs w:val="24"/>
        </w:rPr>
        <w:t>ημοκρατίας αυτό.</w:t>
      </w:r>
    </w:p>
    <w:p w14:paraId="498E4E0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άκουσα πάρα πολλά για την κρίση και τα κόκκινα δάνεια. Να θυμίσω, λοιπόν, ότι η κρίση και τα κόκκιν</w:t>
      </w:r>
      <w:r>
        <w:rPr>
          <w:rFonts w:eastAsia="Times New Roman" w:cs="Times New Roman"/>
          <w:szCs w:val="24"/>
        </w:rPr>
        <w:t xml:space="preserve">α δάνεια δεν είναι καιρικό φαινόμενο, δεν είναι σεισμός, δεν είναι μια θεομηνία. Υπάρχουν ένοχοι πίσω και από την κρίση και από τα </w:t>
      </w:r>
      <w:r>
        <w:rPr>
          <w:rFonts w:eastAsia="Times New Roman" w:cs="Times New Roman"/>
          <w:szCs w:val="24"/>
        </w:rPr>
        <w:lastRenderedPageBreak/>
        <w:t>κόκκινα δάνεια. Συγκεκριμένοι ένοχοι</w:t>
      </w:r>
      <w:r>
        <w:rPr>
          <w:rFonts w:eastAsia="Times New Roman" w:cs="Times New Roman"/>
          <w:szCs w:val="24"/>
        </w:rPr>
        <w:t>,</w:t>
      </w:r>
      <w:r>
        <w:rPr>
          <w:rFonts w:eastAsia="Times New Roman" w:cs="Times New Roman"/>
          <w:szCs w:val="24"/>
        </w:rPr>
        <w:t xml:space="preserve"> που μιλάνε πάντα γι’ αυτά τα φαινόμενα σε τρίτο πρόσωπο. Λίγη σεμνότητα δεν βλάπτει σε </w:t>
      </w:r>
      <w:r>
        <w:rPr>
          <w:rFonts w:eastAsia="Times New Roman" w:cs="Times New Roman"/>
          <w:szCs w:val="24"/>
        </w:rPr>
        <w:t xml:space="preserve">αυτό το θέμα. Ειδικά, μάλιστα, όταν υπάρχουν και ογκωδέστατα δάνεια των κομμάτων, δανεικά και αγύριστα. Ελπίζω όχι αγύριστα. </w:t>
      </w:r>
    </w:p>
    <w:p w14:paraId="498E4E0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Άκουσα, επίσης, ότι ο νόμος έγινε πρόχειρα και όχι –λέει- με επαρκή διαβούλευση με τους αγρότες. Προσωπικά περνάω το 60% του χρόνο</w:t>
      </w:r>
      <w:r>
        <w:rPr>
          <w:rFonts w:eastAsia="Times New Roman" w:cs="Times New Roman"/>
          <w:szCs w:val="24"/>
        </w:rPr>
        <w:t xml:space="preserve">υ μου κάθε μέρα με τους αγρότες. Στη Λάρισα είχαμε την πρώτη μέρα </w:t>
      </w:r>
      <w:proofErr w:type="spellStart"/>
      <w:r>
        <w:rPr>
          <w:rFonts w:eastAsia="Times New Roman" w:cs="Times New Roman"/>
          <w:szCs w:val="24"/>
        </w:rPr>
        <w:t>εξ</w:t>
      </w:r>
      <w:r>
        <w:rPr>
          <w:rFonts w:eastAsia="Times New Roman" w:cs="Times New Roman"/>
          <w:szCs w:val="24"/>
        </w:rPr>
        <w:t>ί</w:t>
      </w:r>
      <w:r>
        <w:rPr>
          <w:rFonts w:eastAsia="Times New Roman" w:cs="Times New Roman"/>
          <w:szCs w:val="24"/>
        </w:rPr>
        <w:t>μισι</w:t>
      </w:r>
      <w:proofErr w:type="spellEnd"/>
      <w:r>
        <w:rPr>
          <w:rFonts w:eastAsia="Times New Roman" w:cs="Times New Roman"/>
          <w:szCs w:val="24"/>
        </w:rPr>
        <w:t xml:space="preserve"> ώρες συνεδρία με τους αγρότες και την επόμενη μέρα</w:t>
      </w:r>
      <w:r>
        <w:rPr>
          <w:rFonts w:eastAsia="Times New Roman" w:cs="Times New Roman"/>
          <w:szCs w:val="24"/>
        </w:rPr>
        <w:t>,</w:t>
      </w:r>
      <w:r>
        <w:rPr>
          <w:rFonts w:eastAsia="Times New Roman" w:cs="Times New Roman"/>
          <w:szCs w:val="24"/>
        </w:rPr>
        <w:t xml:space="preserve"> από το πρωί μέχρι και που ξεκίνησε η ομιλία του Πρωθυπουργού, έκανα οκτώ συνεδριάσεις με τους αγρότες. Ούτε ένας δεν μου είπε ότι </w:t>
      </w:r>
      <w:r>
        <w:rPr>
          <w:rFonts w:eastAsia="Times New Roman" w:cs="Times New Roman"/>
          <w:szCs w:val="24"/>
        </w:rPr>
        <w:t xml:space="preserve">έχει πρόβλημα αυτό το νομοσχέδιο. Όλοι είπαν ότι έχουμε και άλλα προβλήματα, αλλά ότι αυτό το νομοσχέδιο είναι πολύ θετικό. </w:t>
      </w:r>
    </w:p>
    <w:p w14:paraId="498E4E0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Να ξεκινήσω πρώτα με την ημερομηνία πληρωμής. Κατ</w:t>
      </w:r>
      <w:r>
        <w:rPr>
          <w:rFonts w:eastAsia="Times New Roman" w:cs="Times New Roman"/>
          <w:szCs w:val="24"/>
        </w:rPr>
        <w:t xml:space="preserve">’ </w:t>
      </w:r>
      <w:r>
        <w:rPr>
          <w:rFonts w:eastAsia="Times New Roman" w:cs="Times New Roman"/>
          <w:szCs w:val="24"/>
        </w:rPr>
        <w:t xml:space="preserve">αρχάς εδώ έχουμε την εφαρμογή μιας </w:t>
      </w:r>
      <w:r>
        <w:rPr>
          <w:rFonts w:eastAsia="Times New Roman" w:cs="Times New Roman"/>
          <w:szCs w:val="24"/>
        </w:rPr>
        <w:t>ο</w:t>
      </w:r>
      <w:r>
        <w:rPr>
          <w:rFonts w:eastAsia="Times New Roman" w:cs="Times New Roman"/>
          <w:szCs w:val="24"/>
        </w:rPr>
        <w:t xml:space="preserve">δηγίας, η οποία το 2013 ενσωματώθηκε με την κλασική </w:t>
      </w:r>
      <w:proofErr w:type="spellStart"/>
      <w:r>
        <w:rPr>
          <w:rFonts w:eastAsia="Times New Roman" w:cs="Times New Roman"/>
          <w:szCs w:val="24"/>
        </w:rPr>
        <w:t>απορρυθμιστική</w:t>
      </w:r>
      <w:proofErr w:type="spellEnd"/>
      <w:r>
        <w:rPr>
          <w:rFonts w:eastAsia="Times New Roman" w:cs="Times New Roman"/>
          <w:szCs w:val="24"/>
        </w:rPr>
        <w:t xml:space="preserve"> λογική της νεοφιλελεύθερης λογικής και εξηγούμαι τι εννοώ. Όταν έρχεται η πολιτεία να ρυθμίσει την αγορά, είναι προφανές ότι κάποιοι δυσαρεστούνται. </w:t>
      </w:r>
      <w:r>
        <w:rPr>
          <w:rFonts w:eastAsia="Times New Roman" w:cs="Times New Roman"/>
          <w:szCs w:val="24"/>
        </w:rPr>
        <w:t>Ό</w:t>
      </w:r>
      <w:r>
        <w:rPr>
          <w:rFonts w:eastAsia="Times New Roman" w:cs="Times New Roman"/>
          <w:szCs w:val="24"/>
        </w:rPr>
        <w:t xml:space="preserve">ταν έρχεται η πολιτεία με ευρωπαϊκή </w:t>
      </w:r>
      <w:r>
        <w:rPr>
          <w:rFonts w:eastAsia="Times New Roman" w:cs="Times New Roman"/>
          <w:szCs w:val="24"/>
        </w:rPr>
        <w:t>ο</w:t>
      </w:r>
      <w:r>
        <w:rPr>
          <w:rFonts w:eastAsia="Times New Roman" w:cs="Times New Roman"/>
          <w:szCs w:val="24"/>
        </w:rPr>
        <w:t>δη</w:t>
      </w:r>
      <w:r>
        <w:rPr>
          <w:rFonts w:eastAsia="Times New Roman" w:cs="Times New Roman"/>
          <w:szCs w:val="24"/>
        </w:rPr>
        <w:t xml:space="preserve">γία να ρυθμίσει την αγορά, κάποιοι δυσαρεστούνται και προσπαθούν να το παρακάμψουν. Έβαλαν, λοιπόν, μέσα το απίστευτο –εσείς το βάλατε, η προηγούμενη κυβέρνηση- ότι, ναι, να εφαρμόσω την </w:t>
      </w:r>
      <w:r>
        <w:rPr>
          <w:rFonts w:eastAsia="Times New Roman" w:cs="Times New Roman"/>
          <w:szCs w:val="24"/>
        </w:rPr>
        <w:t>ο</w:t>
      </w:r>
      <w:r>
        <w:rPr>
          <w:rFonts w:eastAsia="Times New Roman" w:cs="Times New Roman"/>
          <w:szCs w:val="24"/>
        </w:rPr>
        <w:t>δηγία, αλλά</w:t>
      </w:r>
      <w:r>
        <w:rPr>
          <w:rFonts w:eastAsia="Times New Roman" w:cs="Times New Roman"/>
          <w:szCs w:val="24"/>
        </w:rPr>
        <w:t>,</w:t>
      </w:r>
      <w:r>
        <w:rPr>
          <w:rFonts w:eastAsia="Times New Roman" w:cs="Times New Roman"/>
          <w:szCs w:val="24"/>
        </w:rPr>
        <w:t xml:space="preserve"> εάν οι δυο συμβαλλόμενοι συμφωνήσουν αλλιώς, όλα είναι </w:t>
      </w:r>
      <w:r>
        <w:rPr>
          <w:rFonts w:eastAsia="Times New Roman" w:cs="Times New Roman"/>
          <w:szCs w:val="24"/>
        </w:rPr>
        <w:t xml:space="preserve">εντάξει. </w:t>
      </w:r>
    </w:p>
    <w:p w14:paraId="498E4E0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Με λίγα λόγια η πολιτεία κάνει εδώ τον Πόντιο Πιλάτο, πετάει στη βορά της άγριας οικονομίας δίκαιους και άδικους, δυνατούς και αδύνατους και τι μας λέει; Ότι μπορεί από τη μια μεριά ο παραγωγός που του σαπίζει το ροδάκινο, ο παραγωγός που ξινίζει</w:t>
      </w:r>
      <w:r>
        <w:rPr>
          <w:rFonts w:eastAsia="Times New Roman" w:cs="Times New Roman"/>
          <w:szCs w:val="24"/>
        </w:rPr>
        <w:t xml:space="preserve"> το γάλα να είναι σε ίση μοίρα με τον </w:t>
      </w:r>
      <w:proofErr w:type="spellStart"/>
      <w:r>
        <w:rPr>
          <w:rFonts w:eastAsia="Times New Roman" w:cs="Times New Roman"/>
          <w:szCs w:val="24"/>
        </w:rPr>
        <w:t>λιανέμπορο</w:t>
      </w:r>
      <w:proofErr w:type="spellEnd"/>
      <w:r>
        <w:rPr>
          <w:rFonts w:eastAsia="Times New Roman" w:cs="Times New Roman"/>
          <w:szCs w:val="24"/>
        </w:rPr>
        <w:t xml:space="preserve">, ο οποίος κάθε μέρα παίρνει τα μετρητά από τη νοικοκυρά. Αν συμφωνήσουν, λοιπόν, αυτοί οι δύο, όλα ωραία και καλά. Η πολιτεία εκεί κάνει τον Πόντιο Πιλάτο και βέβαια ακούσαμε και αντιρρήσεις σήμερα που πάμε </w:t>
      </w:r>
      <w:r>
        <w:rPr>
          <w:rFonts w:eastAsia="Times New Roman" w:cs="Times New Roman"/>
          <w:szCs w:val="24"/>
        </w:rPr>
        <w:t xml:space="preserve">να το ρυθμίσουμε αυτό και κλείνουμε αυτή την καταπακτή τη νεοφιλελεύθερη, που προφανώς ήταν επ’ </w:t>
      </w:r>
      <w:proofErr w:type="spellStart"/>
      <w:r>
        <w:rPr>
          <w:rFonts w:eastAsia="Times New Roman" w:cs="Times New Roman"/>
          <w:szCs w:val="24"/>
        </w:rPr>
        <w:t>ωφελεία</w:t>
      </w:r>
      <w:proofErr w:type="spellEnd"/>
      <w:r>
        <w:rPr>
          <w:rFonts w:eastAsia="Times New Roman" w:cs="Times New Roman"/>
          <w:szCs w:val="24"/>
        </w:rPr>
        <w:t xml:space="preserve"> των ισχυρότερων και απορώ που υπάρχουν κόμματα εδώ στη Βουλή που μας λένε ότι κι αυτό είναι ανεπαρκές. Πιθανόν να είναι ανεπαρκές. Όμως, σίγουρα είναι κ</w:t>
      </w:r>
      <w:r>
        <w:rPr>
          <w:rFonts w:eastAsia="Times New Roman" w:cs="Times New Roman"/>
          <w:szCs w:val="24"/>
        </w:rPr>
        <w:t>άτι πολύ καλύτερο από αυτό που ίσχυε.</w:t>
      </w:r>
    </w:p>
    <w:p w14:paraId="498E4E07"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Άκουσα, για παράδειγμα, κάποιον αγορητή –δεν θα πω ονόματα, για να μην το πάμε στο προσωπικό, γιατί εδώ όποιος ακούει το όνομά του πετάγεται για προσωπικό, κάτι που δεν γινόταν ούτε στα συνδικαλιστικά αμφιθέατρα- που ε</w:t>
      </w:r>
      <w:r>
        <w:rPr>
          <w:rFonts w:eastAsia="Times New Roman" w:cs="Times New Roman"/>
          <w:szCs w:val="24"/>
        </w:rPr>
        <w:t xml:space="preserve">ίπε «να καταθέτει ο παραγωγός το ανεξόφλητο τιμολόγιο». Δηλαδή, δεν θα κολάζεται η πράξη κατ’ αυτή τη λογική, παρά μονάχα εάν ο ίδιος ο παραγωγός το καταγγείλει. </w:t>
      </w:r>
    </w:p>
    <w:p w14:paraId="498E4E08"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Ξέρετε ποια θα είναι η τιμωρία του παραγωγού που θα το καταγγείλει και θα στείλει το ανεξόφλη</w:t>
      </w:r>
      <w:r>
        <w:rPr>
          <w:rFonts w:eastAsia="Times New Roman" w:cs="Times New Roman"/>
          <w:szCs w:val="24"/>
        </w:rPr>
        <w:t xml:space="preserve">το τιμολόγιο; Να μη σας την πω εγώ, γιατί ξέρω παραγωγό που σήμερα δεν μπορεί να πουλήσει το γάλα του, πρόβειο γάλα, ούτε 50 λεπτά, γιατί τον έχει </w:t>
      </w:r>
      <w:proofErr w:type="spellStart"/>
      <w:r>
        <w:rPr>
          <w:rFonts w:eastAsia="Times New Roman" w:cs="Times New Roman"/>
          <w:szCs w:val="24"/>
        </w:rPr>
        <w:t>στοχοποιήσει</w:t>
      </w:r>
      <w:proofErr w:type="spellEnd"/>
      <w:r>
        <w:rPr>
          <w:rFonts w:eastAsia="Times New Roman" w:cs="Times New Roman"/>
          <w:szCs w:val="24"/>
        </w:rPr>
        <w:t xml:space="preserve"> το καρτέλ. Άρα, λοιπόν, δίνετε στον παραγωγό την ευθύνη. </w:t>
      </w:r>
    </w:p>
    <w:p w14:paraId="498E4E09"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Αντίστοιχη ήταν και η κριτική ότι είνα</w:t>
      </w:r>
      <w:r>
        <w:rPr>
          <w:rFonts w:eastAsia="Times New Roman" w:cs="Times New Roman"/>
          <w:szCs w:val="24"/>
        </w:rPr>
        <w:t>ι ποινικό και για τον παραγωγό. Μα, εάν δεν βάζαμε ποινικό για τον παραγωγό, θα καταλήγαμε στο ίδιο αποτέλεσμα. Είναι σαν τις γνωστές αποδείξεις, που</w:t>
      </w:r>
      <w:r>
        <w:rPr>
          <w:rFonts w:eastAsia="Times New Roman" w:cs="Times New Roman"/>
          <w:szCs w:val="24"/>
        </w:rPr>
        <w:t>,</w:t>
      </w:r>
      <w:r>
        <w:rPr>
          <w:rFonts w:eastAsia="Times New Roman" w:cs="Times New Roman"/>
          <w:szCs w:val="24"/>
        </w:rPr>
        <w:t xml:space="preserve"> εάν δεν είναι ποινικό και για τον πελάτη, κανείς δεν πρόκειται να τις κόψει, γιατί φυσικά θα εκβιαστεί με</w:t>
      </w:r>
      <w:r>
        <w:rPr>
          <w:rFonts w:eastAsia="Times New Roman" w:cs="Times New Roman"/>
          <w:szCs w:val="24"/>
        </w:rPr>
        <w:t xml:space="preserve"> κάποια έκπτωση. Πρέπει να είναι ισότιμο, πρέπει να είναι ποινικό αδίκημα η μη εξόφληση.</w:t>
      </w:r>
    </w:p>
    <w:p w14:paraId="498E4E0A"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Ακούσαμε βέβαια και το άλλο το αμίμητο, που αρχίζω να το θεωρώ ρατσιστικό. Έχουν, λέει, οι αγρότες, απλοί άνθρωποι, λογιστή; Πού θα πάνε, λέει, να καταθέσουν ηλεκτρονι</w:t>
      </w:r>
      <w:r>
        <w:rPr>
          <w:rFonts w:eastAsia="Times New Roman" w:cs="Times New Roman"/>
          <w:szCs w:val="24"/>
        </w:rPr>
        <w:t xml:space="preserve">κά οι έρημοι; </w:t>
      </w:r>
    </w:p>
    <w:p w14:paraId="498E4E0B"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Είναι ρατσιστικό. Συγγνώμη, αλλά θέλει πιο πολλά χρόνια να μάθεις να κυβερνάς μια φάρμα, μια στάνη απ’ ό,τι να γίνεις χημικός. Σας διαβεβαιώ εγώ που είμαι χημικός. Επιτέλους, αυτοί οι άνθρωποι δεν είναι μειωμένης αντίληψης! Είναι στον 21</w:t>
      </w:r>
      <w:r w:rsidRPr="0001769C">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αι</w:t>
      </w:r>
      <w:r>
        <w:rPr>
          <w:rFonts w:eastAsia="Times New Roman" w:cs="Times New Roman"/>
          <w:szCs w:val="24"/>
        </w:rPr>
        <w:t>ώνα, έχουν πιο σύγχρονα κινητά σήμερα στις στάνες απ’ ό,τι οι περισσότεροι σ’ αυτή την Αίθουσα και σίγουρα και από τους περισσότερους δημοσίους υπαλλήλους, που μερικοί ακόμα δεν γνωρίζουν να χειρίζονται υπολογιστή. Πού τα ακούσατε αυτά, ότι αυτοί οι άνθρωπ</w:t>
      </w:r>
      <w:r>
        <w:rPr>
          <w:rFonts w:eastAsia="Times New Roman" w:cs="Times New Roman"/>
          <w:szCs w:val="24"/>
        </w:rPr>
        <w:t>οι είναι ανίκανοι και δεν έχουν λογιστή; Τι κάνουν στη ζωή τους; Σε ποια χώρα ζουν; Είναι δυνατόν να το λέτε στον 21</w:t>
      </w:r>
      <w:r w:rsidRPr="0001769C">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αιώνα; Τι ρατσισμός είναι αυτός σε βάρος των αγροτών και των παραγωγών; Έχετε μιλήσει μαζί τους να δείτε; Πολύ πιο ικανοί από εμάς εδώ μέσ</w:t>
      </w:r>
      <w:r>
        <w:rPr>
          <w:rFonts w:eastAsia="Times New Roman" w:cs="Times New Roman"/>
          <w:szCs w:val="24"/>
        </w:rPr>
        <w:t xml:space="preserve">α, από τους περισσότερους. Έχουν και μεγαλύτερη σοφία και χειρίζονται πολύ άνετα και τους υπολογιστές και όλα. Ορισμένοι δεν μπορούν. Σε όλες τις κοινωνικές κατηγορίες υπάρχει αυτό. Να καταργήσουμε τότε </w:t>
      </w:r>
      <w:r>
        <w:rPr>
          <w:rFonts w:eastAsia="Times New Roman" w:cs="Times New Roman"/>
          <w:szCs w:val="24"/>
        </w:rPr>
        <w:lastRenderedPageBreak/>
        <w:t xml:space="preserve">και 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επειδή ο πατέρας μου δεν έχει μάθει υ</w:t>
      </w:r>
      <w:r>
        <w:rPr>
          <w:rFonts w:eastAsia="Times New Roman" w:cs="Times New Roman"/>
          <w:szCs w:val="24"/>
        </w:rPr>
        <w:t>πολογιστή, γιατί είναι ενενήντα ενός ετών!</w:t>
      </w:r>
    </w:p>
    <w:p w14:paraId="498E4E0C"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δεν μας είπαν εδώ, έστω και αν το βγάζαμε το ηλεκτρονικό, πώς θα το κάναμε αλλιώς; Προτάσεις δεν ακούσαμε. Από το καλοκαίρι είναι ο νόμος στη διαβούλευση.</w:t>
      </w:r>
    </w:p>
    <w:p w14:paraId="498E4E0D"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Πάμε, λοιπόν, στο γάλα. Αδικούνται, λέει, οι ελληνικ</w:t>
      </w:r>
      <w:r>
        <w:rPr>
          <w:rFonts w:eastAsia="Times New Roman" w:cs="Times New Roman"/>
          <w:szCs w:val="24"/>
        </w:rPr>
        <w:t xml:space="preserve">ές βιομηχανίες που θα υποχρεώνονται να αναγράφουν χώρα </w:t>
      </w:r>
      <w:proofErr w:type="spellStart"/>
      <w:r>
        <w:rPr>
          <w:rFonts w:eastAsia="Times New Roman" w:cs="Times New Roman"/>
          <w:szCs w:val="24"/>
        </w:rPr>
        <w:t>άμελξης</w:t>
      </w:r>
      <w:proofErr w:type="spellEnd"/>
      <w:r>
        <w:rPr>
          <w:rFonts w:eastAsia="Times New Roman" w:cs="Times New Roman"/>
          <w:szCs w:val="24"/>
        </w:rPr>
        <w:t>, χώρα παρασκευής και χώρα συσκευασίας και ευνοούνται οι ξένοι. Γιατί αδικούνται; Εάν κάνουμε μια καλή καμπάνια και δουν ότι αυτό είναι το ελληνικό σήμα, θα το προτιμά ο καταναλωτής και όταν βλέ</w:t>
      </w:r>
      <w:r>
        <w:rPr>
          <w:rFonts w:eastAsia="Times New Roman" w:cs="Times New Roman"/>
          <w:szCs w:val="24"/>
        </w:rPr>
        <w:t>πουν το άλλο, που δεν θα έχει το σήμα πάνω, δεν θα το προτιμά ο καταναλωτής. Εγώ το θεωρώ πλεονέκτημα, επιτέλους.</w:t>
      </w:r>
    </w:p>
    <w:p w14:paraId="498E4E0E"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να γυρίσω σε ένα άλλο ζήτημα, στις αιτίες των </w:t>
      </w:r>
      <w:proofErr w:type="spellStart"/>
      <w:r>
        <w:rPr>
          <w:rFonts w:eastAsia="Times New Roman" w:cs="Times New Roman"/>
          <w:szCs w:val="24"/>
        </w:rPr>
        <w:t>ελληνοποιήσεων</w:t>
      </w:r>
      <w:proofErr w:type="spellEnd"/>
      <w:r>
        <w:rPr>
          <w:rFonts w:eastAsia="Times New Roman" w:cs="Times New Roman"/>
          <w:szCs w:val="24"/>
        </w:rPr>
        <w:t xml:space="preserve">. Ακούστηκαν πολλά. Προφανώς, οι αιτίες των </w:t>
      </w:r>
      <w:proofErr w:type="spellStart"/>
      <w:r>
        <w:rPr>
          <w:rFonts w:eastAsia="Times New Roman" w:cs="Times New Roman"/>
          <w:szCs w:val="24"/>
        </w:rPr>
        <w:t>ελληνοποιήσεων</w:t>
      </w:r>
      <w:proofErr w:type="spellEnd"/>
      <w:r>
        <w:rPr>
          <w:rFonts w:eastAsia="Times New Roman" w:cs="Times New Roman"/>
          <w:szCs w:val="24"/>
        </w:rPr>
        <w:t xml:space="preserve"> δεν λύνον</w:t>
      </w:r>
      <w:r>
        <w:rPr>
          <w:rFonts w:eastAsia="Times New Roman" w:cs="Times New Roman"/>
          <w:szCs w:val="24"/>
        </w:rPr>
        <w:t xml:space="preserve">ται ούτε με μια απλή αναγραφή όλες μαζί ούτε πολύ περισσότερο με την αναγραφή του κρέατος. </w:t>
      </w:r>
    </w:p>
    <w:p w14:paraId="498E4E0F"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Να πούμε, λοιπόν, μερικές αιτίες. Πρώτα απ’ όλα, έχουμε καθολική απουσία σοβαρών </w:t>
      </w:r>
      <w:proofErr w:type="spellStart"/>
      <w:r>
        <w:rPr>
          <w:rFonts w:eastAsia="Times New Roman" w:cs="Times New Roman"/>
          <w:szCs w:val="24"/>
        </w:rPr>
        <w:t>διεπαγγελματικών</w:t>
      </w:r>
      <w:proofErr w:type="spellEnd"/>
      <w:r>
        <w:rPr>
          <w:rFonts w:eastAsia="Times New Roman" w:cs="Times New Roman"/>
          <w:szCs w:val="24"/>
        </w:rPr>
        <w:t xml:space="preserve">. Όταν λέμε </w:t>
      </w:r>
      <w:proofErr w:type="spellStart"/>
      <w:r>
        <w:rPr>
          <w:rFonts w:eastAsia="Times New Roman" w:cs="Times New Roman"/>
          <w:szCs w:val="24"/>
        </w:rPr>
        <w:t>διεπαγγελματική</w:t>
      </w:r>
      <w:proofErr w:type="spellEnd"/>
      <w:r>
        <w:rPr>
          <w:rFonts w:eastAsia="Times New Roman" w:cs="Times New Roman"/>
          <w:szCs w:val="24"/>
        </w:rPr>
        <w:t xml:space="preserve"> σε όλο τον πλανήτη, σημαίνει ότι το 100</w:t>
      </w:r>
      <w:r>
        <w:rPr>
          <w:rFonts w:eastAsia="Times New Roman" w:cs="Times New Roman"/>
          <w:szCs w:val="24"/>
        </w:rPr>
        <w:t>% της παραγωγής της φέτας, για παράδειγμα, ή ελληνικού κρέατος πρέ</w:t>
      </w:r>
      <w:r>
        <w:rPr>
          <w:rFonts w:eastAsia="Times New Roman" w:cs="Times New Roman"/>
          <w:szCs w:val="24"/>
        </w:rPr>
        <w:lastRenderedPageBreak/>
        <w:t xml:space="preserve">πει να είναι στη </w:t>
      </w:r>
      <w:proofErr w:type="spellStart"/>
      <w:r>
        <w:rPr>
          <w:rFonts w:eastAsia="Times New Roman" w:cs="Times New Roman"/>
          <w:szCs w:val="24"/>
        </w:rPr>
        <w:t>διεπαγγελματική</w:t>
      </w:r>
      <w:proofErr w:type="spellEnd"/>
      <w:r>
        <w:rPr>
          <w:rFonts w:eastAsia="Times New Roman" w:cs="Times New Roman"/>
          <w:szCs w:val="24"/>
        </w:rPr>
        <w:t>. Να το πάρουμε απόφαση. Σε τέτοιου είδους προϊόντα, εάν δεν υπάρχει πρώτα απ’ όλα αυτοέλεγχος, εάν οι ίδιοι οι παραγωγοί δεν κάνουν κάθαρση του κακού επαγγελ</w:t>
      </w:r>
      <w:r>
        <w:rPr>
          <w:rFonts w:eastAsia="Times New Roman" w:cs="Times New Roman"/>
          <w:szCs w:val="24"/>
        </w:rPr>
        <w:t>ματία από τον ίδιο τους τον χώρο, λίγα πράγματα μπορεί να κάνει η πολιτεία. Μπορεί να κάνει πράγματα με τους ελεγκτικούς μηχανισμούς -θα πω μετά για αυτούς-</w:t>
      </w:r>
      <w:r>
        <w:rPr>
          <w:rFonts w:eastAsia="Times New Roman" w:cs="Times New Roman"/>
          <w:szCs w:val="24"/>
        </w:rPr>
        <w:t>,</w:t>
      </w:r>
      <w:r>
        <w:rPr>
          <w:rFonts w:eastAsia="Times New Roman" w:cs="Times New Roman"/>
          <w:szCs w:val="24"/>
        </w:rPr>
        <w:t xml:space="preserve"> αλλά μόνο οι πραγματικές </w:t>
      </w:r>
      <w:proofErr w:type="spellStart"/>
      <w:r>
        <w:rPr>
          <w:rFonts w:eastAsia="Times New Roman" w:cs="Times New Roman"/>
          <w:szCs w:val="24"/>
        </w:rPr>
        <w:t>διεπαγγελματικές</w:t>
      </w:r>
      <w:proofErr w:type="spellEnd"/>
      <w:r>
        <w:rPr>
          <w:rFonts w:eastAsia="Times New Roman" w:cs="Times New Roman"/>
          <w:szCs w:val="24"/>
        </w:rPr>
        <w:t xml:space="preserve"> είναι αυτές που θα μας σώσουν από τις </w:t>
      </w:r>
      <w:proofErr w:type="spellStart"/>
      <w:r>
        <w:rPr>
          <w:rFonts w:eastAsia="Times New Roman" w:cs="Times New Roman"/>
          <w:szCs w:val="24"/>
        </w:rPr>
        <w:t>ελληνοποιήσεις</w:t>
      </w:r>
      <w:proofErr w:type="spellEnd"/>
      <w:r>
        <w:rPr>
          <w:rFonts w:eastAsia="Times New Roman" w:cs="Times New Roman"/>
          <w:szCs w:val="24"/>
        </w:rPr>
        <w:t>, με</w:t>
      </w:r>
      <w:r>
        <w:rPr>
          <w:rFonts w:eastAsia="Times New Roman" w:cs="Times New Roman"/>
          <w:szCs w:val="24"/>
        </w:rPr>
        <w:t xml:space="preserve"> τον αυτοέλεγχο, με το να μπορούν οριζόντια οι βιομήχανοι, οι ίδιοι οι παραγωγοί και οι τυροκόμοι, όλοι να ελέγχουν τις παραγωγές τους, ώστε τα «μαύρα πρόβατα» να πετάγονται έξω. Αυτό γίνεται σε όλο</w:t>
      </w:r>
      <w:r>
        <w:rPr>
          <w:rFonts w:eastAsia="Times New Roman" w:cs="Times New Roman"/>
          <w:szCs w:val="24"/>
        </w:rPr>
        <w:t>ν</w:t>
      </w:r>
      <w:r>
        <w:rPr>
          <w:rFonts w:eastAsia="Times New Roman" w:cs="Times New Roman"/>
          <w:szCs w:val="24"/>
        </w:rPr>
        <w:t xml:space="preserve"> τον κόσμο, αυτό πρέπει να γίνει και στην Ελλάδα. Το παρα</w:t>
      </w:r>
      <w:r>
        <w:rPr>
          <w:rFonts w:eastAsia="Times New Roman" w:cs="Times New Roman"/>
          <w:szCs w:val="24"/>
        </w:rPr>
        <w:t xml:space="preserve">δέχονται και οι ίδιοι οι παραγωγοί, οι ίδιοι οι τυροκόμοι, όταν μιλώ μαζί τους. </w:t>
      </w:r>
    </w:p>
    <w:p w14:paraId="498E4E10"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λέω αυτό, γιατί υπάρχει βέβαια και </w:t>
      </w:r>
      <w:proofErr w:type="spellStart"/>
      <w:r>
        <w:rPr>
          <w:rFonts w:eastAsia="Times New Roman" w:cs="Times New Roman"/>
          <w:szCs w:val="24"/>
        </w:rPr>
        <w:t>υποστελέχωση</w:t>
      </w:r>
      <w:proofErr w:type="spellEnd"/>
      <w:r>
        <w:rPr>
          <w:rFonts w:eastAsia="Times New Roman" w:cs="Times New Roman"/>
          <w:szCs w:val="24"/>
        </w:rPr>
        <w:t xml:space="preserve"> στις υπηρεσίες. Όμως, ποιος είναι υπεύθυνος; Πάλι θα πούμε η κρίση, η θεομηνία για την </w:t>
      </w:r>
      <w:proofErr w:type="spellStart"/>
      <w:r>
        <w:rPr>
          <w:rFonts w:eastAsia="Times New Roman" w:cs="Times New Roman"/>
          <w:szCs w:val="24"/>
        </w:rPr>
        <w:t>υποστελέχωση</w:t>
      </w:r>
      <w:proofErr w:type="spellEnd"/>
      <w:r>
        <w:rPr>
          <w:rFonts w:eastAsia="Times New Roman" w:cs="Times New Roman"/>
          <w:szCs w:val="24"/>
        </w:rPr>
        <w:t xml:space="preserve">; </w:t>
      </w:r>
    </w:p>
    <w:p w14:paraId="498E4E11"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Να πω, λοιπόν, ότι στι</w:t>
      </w:r>
      <w:r>
        <w:rPr>
          <w:rFonts w:eastAsia="Times New Roman" w:cs="Times New Roman"/>
          <w:szCs w:val="24"/>
        </w:rPr>
        <w:t>ς ΔΑΟΚ δούλευαν το 2009 πεντακόσιοι σαράντα τρεις κτηνίατροι. Μόνο τετρακόσιοι σαράντα δύο ήταν το 2014. Δεν έχουμε πιο πρόσφατα στοιχεία, αλλά είναι σίγουρα πολύ λιγότεροι, γιατί αρκετοί έχουν πάρει σύνταξη και είναι προφανές ότι δεν αντικαταστάθηκαν με α</w:t>
      </w:r>
      <w:r>
        <w:rPr>
          <w:rFonts w:eastAsia="Times New Roman" w:cs="Times New Roman"/>
          <w:szCs w:val="24"/>
        </w:rPr>
        <w:t xml:space="preserve">υτή τη λογική της μείωσης του κράτους. </w:t>
      </w:r>
      <w:r>
        <w:rPr>
          <w:rFonts w:eastAsia="Times New Roman" w:cs="Times New Roman"/>
          <w:szCs w:val="24"/>
        </w:rPr>
        <w:t>Ε</w:t>
      </w:r>
      <w:r>
        <w:rPr>
          <w:rFonts w:eastAsia="Times New Roman" w:cs="Times New Roman"/>
          <w:szCs w:val="24"/>
        </w:rPr>
        <w:t>γώ ρωτώ: Πηγαίνετε στους κτηνιάτρους στις ΔΑΟΚ, που κάνουν όλες τις δουλειές</w:t>
      </w:r>
      <w:r>
        <w:rPr>
          <w:rFonts w:eastAsia="Times New Roman" w:cs="Times New Roman"/>
          <w:szCs w:val="24"/>
        </w:rPr>
        <w:t>,</w:t>
      </w:r>
      <w:r>
        <w:rPr>
          <w:rFonts w:eastAsia="Times New Roman" w:cs="Times New Roman"/>
          <w:szCs w:val="24"/>
        </w:rPr>
        <w:t xml:space="preserve"> και πείτε τους να είναι στα σφαγεία και μάλιστα να είναι έτσι στα σφαγεία, με τέτοιο </w:t>
      </w:r>
      <w:r>
        <w:rPr>
          <w:rFonts w:eastAsia="Times New Roman" w:cs="Times New Roman"/>
          <w:szCs w:val="24"/>
          <w:lang w:val="en-US"/>
        </w:rPr>
        <w:t>rotation</w:t>
      </w:r>
      <w:r>
        <w:rPr>
          <w:rFonts w:eastAsia="Times New Roman" w:cs="Times New Roman"/>
          <w:szCs w:val="24"/>
        </w:rPr>
        <w:t>, που ο τυχόν επίορκος να κινδυνεύει από έναν</w:t>
      </w:r>
      <w:r>
        <w:rPr>
          <w:rFonts w:eastAsia="Times New Roman" w:cs="Times New Roman"/>
          <w:szCs w:val="24"/>
        </w:rPr>
        <w:t xml:space="preserve"> υγιή συνάδελφο. Ξέρετε πολύ καλά τι συμβαίνει ή τουλάχιστον τα περισσότερα. </w:t>
      </w:r>
    </w:p>
    <w:p w14:paraId="498E4E12" w14:textId="77777777" w:rsidR="00B84C6C" w:rsidRDefault="003C464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 ΕΦΕΤ, λοιπόν, έχει μόνο </w:t>
      </w:r>
      <w:proofErr w:type="spellStart"/>
      <w:r>
        <w:rPr>
          <w:rFonts w:eastAsia="Times New Roman" w:cs="Times New Roman"/>
          <w:szCs w:val="24"/>
        </w:rPr>
        <w:t>εκατόν</w:t>
      </w:r>
      <w:proofErr w:type="spellEnd"/>
      <w:r>
        <w:rPr>
          <w:rFonts w:eastAsia="Times New Roman" w:cs="Times New Roman"/>
          <w:szCs w:val="24"/>
        </w:rPr>
        <w:t xml:space="preserve"> δώδεκα και στον παλιό ΕΛΟΓΑΚ,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ΕΛΓΟ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ΔΗΜΗΤΡΑ</w:t>
      </w:r>
      <w:r>
        <w:rPr>
          <w:rFonts w:eastAsia="Times New Roman" w:cs="Times New Roman"/>
          <w:szCs w:val="24"/>
        </w:rPr>
        <w:t>»</w:t>
      </w:r>
      <w:r>
        <w:rPr>
          <w:rFonts w:eastAsia="Times New Roman" w:cs="Times New Roman"/>
          <w:szCs w:val="24"/>
        </w:rPr>
        <w:t>, είναι κα</w:t>
      </w:r>
      <w:r>
        <w:rPr>
          <w:rFonts w:eastAsia="Times New Roman" w:cs="Times New Roman"/>
          <w:szCs w:val="24"/>
        </w:rPr>
        <w:t>μ</w:t>
      </w:r>
      <w:r>
        <w:rPr>
          <w:rFonts w:eastAsia="Times New Roman" w:cs="Times New Roman"/>
          <w:szCs w:val="24"/>
        </w:rPr>
        <w:t>μιά σαρανταριά. Άρα να μην έχουμε κα</w:t>
      </w:r>
      <w:r>
        <w:rPr>
          <w:rFonts w:eastAsia="Times New Roman" w:cs="Times New Roman"/>
          <w:szCs w:val="24"/>
        </w:rPr>
        <w:t>μ</w:t>
      </w:r>
      <w:r>
        <w:rPr>
          <w:rFonts w:eastAsia="Times New Roman" w:cs="Times New Roman"/>
          <w:szCs w:val="24"/>
        </w:rPr>
        <w:t xml:space="preserve">μία αυταπάτη </w:t>
      </w:r>
      <w:r>
        <w:rPr>
          <w:rFonts w:eastAsia="Times New Roman" w:cs="Times New Roman"/>
          <w:szCs w:val="24"/>
        </w:rPr>
        <w:t xml:space="preserve">ότι με αυτόν τον ελεγκτικό μηχανισμό, εάν δεν ισχυροποιήσουμε εδώ το κράτος, θα έχουμε πολύ καλά αποτελέσματα. </w:t>
      </w:r>
    </w:p>
    <w:p w14:paraId="498E4E13" w14:textId="77777777" w:rsidR="00B84C6C" w:rsidRDefault="003C4644">
      <w:pPr>
        <w:spacing w:line="600" w:lineRule="auto"/>
        <w:ind w:firstLine="851"/>
        <w:jc w:val="both"/>
        <w:rPr>
          <w:rFonts w:eastAsia="Times New Roman"/>
          <w:szCs w:val="24"/>
        </w:rPr>
      </w:pPr>
      <w:r>
        <w:rPr>
          <w:rFonts w:eastAsia="Times New Roman"/>
          <w:szCs w:val="24"/>
        </w:rPr>
        <w:t xml:space="preserve">Θα προχωρήσω σε ένα άρθρο που </w:t>
      </w:r>
      <w:r>
        <w:rPr>
          <w:rFonts w:eastAsia="Times New Roman"/>
          <w:bCs/>
        </w:rPr>
        <w:t>είναι</w:t>
      </w:r>
      <w:r>
        <w:rPr>
          <w:rFonts w:eastAsia="Times New Roman"/>
          <w:szCs w:val="24"/>
        </w:rPr>
        <w:t xml:space="preserve"> καθαρά δικής μου αρμοδιότητας, στις υδατοκαλλιέργειες. Ε</w:t>
      </w:r>
      <w:r>
        <w:rPr>
          <w:rFonts w:eastAsia="Times New Roman"/>
          <w:bCs/>
        </w:rPr>
        <w:t>ίναι</w:t>
      </w:r>
      <w:r>
        <w:rPr>
          <w:rFonts w:eastAsia="Times New Roman"/>
          <w:szCs w:val="24"/>
        </w:rPr>
        <w:t xml:space="preserve"> προφανές ότι κατ</w:t>
      </w:r>
      <w:r>
        <w:rPr>
          <w:rFonts w:eastAsia="Times New Roman"/>
          <w:szCs w:val="24"/>
        </w:rPr>
        <w:t xml:space="preserve">’ </w:t>
      </w:r>
      <w:r>
        <w:rPr>
          <w:rFonts w:eastAsia="Times New Roman"/>
          <w:szCs w:val="24"/>
        </w:rPr>
        <w:t>αρχάς δεν αλλάξαμε τίποτα στο</w:t>
      </w:r>
      <w:r>
        <w:rPr>
          <w:rFonts w:eastAsia="Times New Roman"/>
          <w:szCs w:val="24"/>
        </w:rPr>
        <w:t xml:space="preserve">ν τρόπο μίσθωσης. Το μόνο που κάναμε </w:t>
      </w:r>
      <w:r>
        <w:rPr>
          <w:rFonts w:eastAsia="Times New Roman"/>
          <w:bCs/>
        </w:rPr>
        <w:t>είναι</w:t>
      </w:r>
      <w:r>
        <w:rPr>
          <w:rFonts w:eastAsia="Times New Roman"/>
          <w:szCs w:val="24"/>
        </w:rPr>
        <w:t xml:space="preserve"> να δώσουμε μια προτεραιότητα στους συνεταιρισμούς. Δεν </w:t>
      </w:r>
      <w:r>
        <w:rPr>
          <w:rFonts w:eastAsia="Times New Roman"/>
          <w:bCs/>
        </w:rPr>
        <w:t>είναι</w:t>
      </w:r>
      <w:r>
        <w:rPr>
          <w:rFonts w:eastAsia="Times New Roman"/>
          <w:szCs w:val="24"/>
        </w:rPr>
        <w:t xml:space="preserve"> σε ίση μοίρα με τον ιδιώτη. Το παρόν άρθρο </w:t>
      </w:r>
      <w:r>
        <w:rPr>
          <w:rFonts w:eastAsia="Times New Roman"/>
          <w:bCs/>
        </w:rPr>
        <w:t>έχει</w:t>
      </w:r>
      <w:r>
        <w:rPr>
          <w:rFonts w:eastAsia="Times New Roman"/>
          <w:szCs w:val="24"/>
        </w:rPr>
        <w:t xml:space="preserve"> φτιαχτεί μαζί -το τονίζω- με τους ίδιους τους παραγωγούς. </w:t>
      </w:r>
    </w:p>
    <w:p w14:paraId="498E4E14" w14:textId="77777777" w:rsidR="00B84C6C" w:rsidRDefault="003C4644">
      <w:pPr>
        <w:spacing w:line="600" w:lineRule="auto"/>
        <w:ind w:firstLine="851"/>
        <w:jc w:val="both"/>
        <w:rPr>
          <w:rFonts w:eastAsia="Times New Roman"/>
          <w:szCs w:val="24"/>
        </w:rPr>
      </w:pPr>
      <w:r>
        <w:rPr>
          <w:rFonts w:eastAsia="Times New Roman"/>
          <w:szCs w:val="24"/>
        </w:rPr>
        <w:t>Δεν μπορώ να ακούω για απευθείας ανάθεση. Δεν</w:t>
      </w:r>
      <w:r>
        <w:rPr>
          <w:rFonts w:eastAsia="Times New Roman"/>
          <w:szCs w:val="24"/>
        </w:rPr>
        <w:t xml:space="preserve"> υπάρχει αυτό το πράμα μέσα. Προφανώς και όταν </w:t>
      </w:r>
      <w:r>
        <w:rPr>
          <w:rFonts w:eastAsia="Times New Roman"/>
          <w:bCs/>
          <w:shd w:val="clear" w:color="auto" w:fill="FFFFFF"/>
        </w:rPr>
        <w:t>υπάρχουν</w:t>
      </w:r>
      <w:r>
        <w:rPr>
          <w:rFonts w:eastAsia="Times New Roman"/>
          <w:szCs w:val="24"/>
        </w:rPr>
        <w:t xml:space="preserve"> δύο συνεταιρισμοί θα κάνουμε διαγωνισμό πλειοδοτικό και προφανώς, εάν δεν </w:t>
      </w:r>
      <w:r>
        <w:rPr>
          <w:rFonts w:eastAsia="Times New Roman"/>
          <w:bCs/>
          <w:shd w:val="clear" w:color="auto" w:fill="FFFFFF"/>
        </w:rPr>
        <w:t>υπάρχουν</w:t>
      </w:r>
      <w:r>
        <w:rPr>
          <w:rFonts w:eastAsia="Times New Roman"/>
          <w:szCs w:val="24"/>
        </w:rPr>
        <w:t xml:space="preserve"> συνεταιρισμοί και </w:t>
      </w:r>
      <w:r>
        <w:rPr>
          <w:rFonts w:eastAsia="Times New Roman"/>
          <w:bCs/>
          <w:shd w:val="clear" w:color="auto" w:fill="FFFFFF"/>
        </w:rPr>
        <w:t>υπάρχουν</w:t>
      </w:r>
      <w:r>
        <w:rPr>
          <w:rFonts w:eastAsia="Times New Roman"/>
          <w:szCs w:val="24"/>
        </w:rPr>
        <w:t xml:space="preserve"> ιδιώτες, φυσικά και πάλι θα γίνει κανονικά ο διαγωνισμός, όπως προβλέπεται στη δημόσια διο</w:t>
      </w:r>
      <w:r>
        <w:rPr>
          <w:rFonts w:eastAsia="Times New Roman"/>
          <w:szCs w:val="24"/>
        </w:rPr>
        <w:t xml:space="preserve">ίκηση. Το σίγουρο </w:t>
      </w:r>
      <w:r>
        <w:rPr>
          <w:rFonts w:eastAsia="Times New Roman"/>
          <w:bCs/>
        </w:rPr>
        <w:t>είναι</w:t>
      </w:r>
      <w:r>
        <w:rPr>
          <w:rFonts w:eastAsia="Times New Roman"/>
          <w:szCs w:val="24"/>
        </w:rPr>
        <w:t xml:space="preserve"> ότι δεν μπορούμε να έχουμε σε εκβιασμό αυτούς τους ανθρώπους. Έχουν ήδη εγκαταστάσεις, είναι ήδη μέσα και το έχουν κάνει πράξη. </w:t>
      </w:r>
    </w:p>
    <w:p w14:paraId="498E4E15" w14:textId="77777777" w:rsidR="00B84C6C" w:rsidRDefault="003C4644">
      <w:pPr>
        <w:spacing w:line="600" w:lineRule="auto"/>
        <w:ind w:firstLine="851"/>
        <w:jc w:val="both"/>
        <w:rPr>
          <w:rFonts w:eastAsia="Times New Roman"/>
          <w:bCs/>
        </w:rPr>
      </w:pPr>
      <w:r>
        <w:rPr>
          <w:rFonts w:eastAsia="Times New Roman"/>
          <w:szCs w:val="24"/>
        </w:rPr>
        <w:t xml:space="preserve">Καταθέτω στα Πρακτικά, γιατί ανησύχησε ο κ. </w:t>
      </w:r>
      <w:proofErr w:type="spellStart"/>
      <w:r>
        <w:rPr>
          <w:rFonts w:eastAsia="Times New Roman"/>
          <w:szCs w:val="24"/>
        </w:rPr>
        <w:t>Αμυράς</w:t>
      </w:r>
      <w:proofErr w:type="spellEnd"/>
      <w:r>
        <w:rPr>
          <w:rFonts w:eastAsia="Times New Roman"/>
          <w:szCs w:val="24"/>
        </w:rPr>
        <w:t>, αυτό εδώ, το οποίο θα γίνει καθεστώς από εδώ και πέ</w:t>
      </w:r>
      <w:r>
        <w:rPr>
          <w:rFonts w:eastAsia="Times New Roman"/>
          <w:szCs w:val="24"/>
        </w:rPr>
        <w:t xml:space="preserve">ρα. Αυτή </w:t>
      </w:r>
      <w:r>
        <w:rPr>
          <w:rFonts w:eastAsia="Times New Roman"/>
          <w:bCs/>
        </w:rPr>
        <w:t>είναι</w:t>
      </w:r>
      <w:r>
        <w:rPr>
          <w:rFonts w:eastAsia="Times New Roman"/>
          <w:szCs w:val="24"/>
        </w:rPr>
        <w:t xml:space="preserve"> μια περιβαλλοντική έκθεση για το Μεσολόγγι. Αυτό θεσμοθετούμε σήμερα. Αυτή </w:t>
      </w:r>
      <w:r>
        <w:rPr>
          <w:rFonts w:eastAsia="Times New Roman"/>
          <w:bCs/>
        </w:rPr>
        <w:t xml:space="preserve">έχει γίνει οικειοθελώς από την οικεία </w:t>
      </w:r>
      <w:r>
        <w:rPr>
          <w:rFonts w:eastAsia="Times New Roman"/>
          <w:bCs/>
        </w:rPr>
        <w:lastRenderedPageBreak/>
        <w:t>π</w:t>
      </w:r>
      <w:r>
        <w:rPr>
          <w:rFonts w:eastAsia="Times New Roman"/>
          <w:bCs/>
        </w:rPr>
        <w:t>εριφέρεια, αλλά αυτό γίνεται πλέον καθεστώς. Άρα μιλάμε για μια σημαντική μεταρρύθμιση, που συμβάλλει θετικά στην περιβαλλοντικ</w:t>
      </w:r>
      <w:r>
        <w:rPr>
          <w:rFonts w:eastAsia="Times New Roman"/>
          <w:bCs/>
        </w:rPr>
        <w:t xml:space="preserve">ή εξυγίανση, αλλά κυρίως στην υγιή σχέση ανάμεσα στην πολιτεία και το κράτος. </w:t>
      </w:r>
    </w:p>
    <w:p w14:paraId="498E4E16" w14:textId="77777777" w:rsidR="00B84C6C" w:rsidRDefault="003C4644">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κ. Ιωάννης Τσιρώνης καταθέτει για τα Πρακτικά την προαναφερθείσα </w:t>
      </w:r>
      <w:r>
        <w:rPr>
          <w:rFonts w:eastAsia="Times New Roman"/>
          <w:bCs/>
        </w:rPr>
        <w:t>έ</w:t>
      </w:r>
      <w:r>
        <w:rPr>
          <w:rFonts w:eastAsia="Times New Roman" w:cs="Times New Roman"/>
        </w:rPr>
        <w:t>κθεση, η οποία βρίσκεται στο αρχείο του Τμήματος Γραμματείας της Διεύθυ</w:t>
      </w:r>
      <w:r>
        <w:rPr>
          <w:rFonts w:eastAsia="Times New Roman" w:cs="Times New Roman"/>
        </w:rPr>
        <w:t>νσης Στενογραφίας και Πρακτικών της Βουλής)</w:t>
      </w:r>
    </w:p>
    <w:p w14:paraId="498E4E17" w14:textId="77777777" w:rsidR="00B84C6C" w:rsidRDefault="003C4644">
      <w:pPr>
        <w:spacing w:line="600" w:lineRule="auto"/>
        <w:ind w:firstLine="851"/>
        <w:jc w:val="both"/>
        <w:rPr>
          <w:rFonts w:eastAsia="Times New Roman"/>
          <w:bCs/>
          <w:shd w:val="clear" w:color="auto" w:fill="FFFFFF"/>
        </w:rPr>
      </w:pPr>
      <w:r>
        <w:rPr>
          <w:rFonts w:eastAsia="Times New Roman"/>
          <w:bCs/>
        </w:rPr>
        <w:t xml:space="preserve">Άκουσα τον κ. </w:t>
      </w:r>
      <w:proofErr w:type="spellStart"/>
      <w:r>
        <w:rPr>
          <w:rFonts w:eastAsia="Times New Roman"/>
          <w:bCs/>
        </w:rPr>
        <w:t>Αμυρά</w:t>
      </w:r>
      <w:proofErr w:type="spellEnd"/>
      <w:r>
        <w:rPr>
          <w:rFonts w:eastAsia="Times New Roman"/>
          <w:bCs/>
        </w:rPr>
        <w:t xml:space="preserve"> -ίσως δεν έχει κατανοήσει τι συμβαίνει- να λέει ότι υπάρχει επίπτωση στον </w:t>
      </w:r>
      <w:r>
        <w:rPr>
          <w:rFonts w:eastAsia="Times New Roman"/>
          <w:bCs/>
          <w:shd w:val="clear" w:color="auto" w:fill="FFFFFF"/>
        </w:rPr>
        <w:t>προϋπολογισμό. Είναι λάθος αυτό. Δεν υπάρχει καμ</w:t>
      </w:r>
      <w:r>
        <w:rPr>
          <w:rFonts w:eastAsia="Times New Roman"/>
          <w:bCs/>
          <w:shd w:val="clear" w:color="auto" w:fill="FFFFFF"/>
        </w:rPr>
        <w:t>μ</w:t>
      </w:r>
      <w:r>
        <w:rPr>
          <w:rFonts w:eastAsia="Times New Roman"/>
          <w:bCs/>
          <w:shd w:val="clear" w:color="auto" w:fill="FFFFFF"/>
        </w:rPr>
        <w:t xml:space="preserve">ία επίπτωση στον προϋπολογισμό, γιατί αυτό στο οποίο αναφέρεται είναι ο αλληλόχρεος λογαριασμός για τις βελτιώσεις, ο οποίος είναι το 5%. </w:t>
      </w:r>
    </w:p>
    <w:p w14:paraId="498E4E18"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Υπήρχε το παράλογο να εισπράττει η πολιτεία αυτά τα λεφτά από τον παραγωγό και να πρέπει η ίδια η πολιτεία να κάνει τ</w:t>
      </w:r>
      <w:r>
        <w:rPr>
          <w:rFonts w:eastAsia="Times New Roman"/>
          <w:bCs/>
          <w:shd w:val="clear" w:color="auto" w:fill="FFFFFF"/>
        </w:rPr>
        <w:t>ις βελτιώσεις. Έχω νοικιάσει, λοιπόν, εγώ ένα κτήριο από την πολιτεία και θέλω να βάλω κλιματισμό και θα πληρώνω στην πολιτεία τα λεφτά</w:t>
      </w:r>
      <w:r>
        <w:rPr>
          <w:rFonts w:eastAsia="Times New Roman"/>
          <w:bCs/>
          <w:shd w:val="clear" w:color="auto" w:fill="FFFFFF"/>
        </w:rPr>
        <w:t>,</w:t>
      </w:r>
      <w:r>
        <w:rPr>
          <w:rFonts w:eastAsia="Times New Roman"/>
          <w:bCs/>
          <w:shd w:val="clear" w:color="auto" w:fill="FFFFFF"/>
        </w:rPr>
        <w:t xml:space="preserve"> για να κάνει η πολιτεία δημόσιο διαγωνισμό. Αυτό καταργήσαμε. Δεν υπάρχει καμ</w:t>
      </w:r>
      <w:r>
        <w:rPr>
          <w:rFonts w:eastAsia="Times New Roman"/>
          <w:bCs/>
          <w:shd w:val="clear" w:color="auto" w:fill="FFFFFF"/>
        </w:rPr>
        <w:t>μ</w:t>
      </w:r>
      <w:r>
        <w:rPr>
          <w:rFonts w:eastAsia="Times New Roman"/>
          <w:bCs/>
          <w:shd w:val="clear" w:color="auto" w:fill="FFFFFF"/>
        </w:rPr>
        <w:t>ία επίπτωση στην πραγματικότητα. Φαίνεται</w:t>
      </w:r>
      <w:r>
        <w:rPr>
          <w:rFonts w:eastAsia="Times New Roman"/>
          <w:bCs/>
          <w:shd w:val="clear" w:color="auto" w:fill="FFFFFF"/>
        </w:rPr>
        <w:t xml:space="preserve"> εικονικά σαν επίπτωση, αλλά δεν είναι γιατί αυτά τα χρήματα στην πραγματικότητα δεν πήγαιναν ποτέ στο δημόσιο. Δεν ήταν ενοίκιο αυτό το 5%. Ήταν μόνο για βελτιώσεις. </w:t>
      </w:r>
    </w:p>
    <w:p w14:paraId="498E4E19"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lastRenderedPageBreak/>
        <w:t>Α</w:t>
      </w:r>
      <w:r>
        <w:rPr>
          <w:rFonts w:eastAsia="Times New Roman"/>
          <w:bCs/>
          <w:shd w:val="clear" w:color="auto" w:fill="FFFFFF"/>
        </w:rPr>
        <w:t>ναφέρομαι στον κ. Λαζαρίδη. Επαναφέραμε, κύριε Λαζαρίδη, τη διάταξη με τον παλιό ορισμό</w:t>
      </w:r>
      <w:r>
        <w:rPr>
          <w:rFonts w:eastAsia="Times New Roman"/>
          <w:bCs/>
          <w:shd w:val="clear" w:color="auto" w:fill="FFFFFF"/>
        </w:rPr>
        <w:t xml:space="preserve"> του ν.420/1970, για να μην υπάρχει αυτή η παρανόηση. Εμείς θεωρούμε ότι δεν θα υπήρχε καμία παρανόηση. </w:t>
      </w:r>
    </w:p>
    <w:p w14:paraId="498E4E1A"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Κλείνω μόνο με τρεις τροπολογίες που έχει χειριστεί το δικό μου το γραφείο, γιατί είναι της αρμοδιότητάς μου. Η μία αφορά τις αγορές των βιοκαλλιεργητώ</w:t>
      </w:r>
      <w:r>
        <w:rPr>
          <w:rFonts w:eastAsia="Times New Roman"/>
          <w:bCs/>
          <w:shd w:val="clear" w:color="auto" w:fill="FFFFFF"/>
        </w:rPr>
        <w:t xml:space="preserve">ν. Υπήρχε μια τεράστια ανάγκη στην Ελλάδα, επιτέλους, οι βιοκαλλιεργητές μας να αποκτήσουν δικές τους αγορές. Δεν ήταν ποτέ θεσμοθετημένο. </w:t>
      </w:r>
    </w:p>
    <w:p w14:paraId="498E4E1B"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Η άλλη αφορά τη </w:t>
      </w:r>
      <w:r>
        <w:rPr>
          <w:rFonts w:eastAsia="Times New Roman"/>
          <w:bCs/>
          <w:shd w:val="clear" w:color="auto" w:fill="FFFFFF"/>
        </w:rPr>
        <w:t>γ</w:t>
      </w:r>
      <w:r>
        <w:rPr>
          <w:rFonts w:eastAsia="Times New Roman"/>
          <w:bCs/>
          <w:shd w:val="clear" w:color="auto" w:fill="FFFFFF"/>
        </w:rPr>
        <w:t xml:space="preserve">αλλική </w:t>
      </w:r>
      <w:r>
        <w:rPr>
          <w:rFonts w:eastAsia="Times New Roman"/>
          <w:bCs/>
          <w:shd w:val="clear" w:color="auto" w:fill="FFFFFF"/>
        </w:rPr>
        <w:t>σ</w:t>
      </w:r>
      <w:r>
        <w:rPr>
          <w:rFonts w:eastAsia="Times New Roman"/>
          <w:bCs/>
          <w:shd w:val="clear" w:color="auto" w:fill="FFFFFF"/>
        </w:rPr>
        <w:t xml:space="preserve">χολή </w:t>
      </w:r>
      <w:r>
        <w:rPr>
          <w:rFonts w:eastAsia="Times New Roman"/>
          <w:bCs/>
          <w:shd w:val="clear" w:color="auto" w:fill="FFFFFF"/>
        </w:rPr>
        <w:t>κ</w:t>
      </w:r>
      <w:r>
        <w:rPr>
          <w:rFonts w:eastAsia="Times New Roman"/>
          <w:bCs/>
          <w:shd w:val="clear" w:color="auto" w:fill="FFFFFF"/>
        </w:rPr>
        <w:t>ρέατος. Λέω η γαλλική, επειδή η μητρική της εταιρ</w:t>
      </w:r>
      <w:r>
        <w:rPr>
          <w:rFonts w:eastAsia="Times New Roman"/>
          <w:bCs/>
          <w:shd w:val="clear" w:color="auto" w:fill="FFFFFF"/>
        </w:rPr>
        <w:t>ε</w:t>
      </w:r>
      <w:r>
        <w:rPr>
          <w:rFonts w:eastAsia="Times New Roman"/>
          <w:bCs/>
          <w:shd w:val="clear" w:color="auto" w:fill="FFFFFF"/>
        </w:rPr>
        <w:t>ία είναι στη Γαλλία, που έχουν μεγά</w:t>
      </w:r>
      <w:r>
        <w:rPr>
          <w:rFonts w:eastAsia="Times New Roman"/>
          <w:bCs/>
          <w:shd w:val="clear" w:color="auto" w:fill="FFFFFF"/>
        </w:rPr>
        <w:t xml:space="preserve">λη παράδοση. Αυτή ήταν μια εκκρεμότητα απίστευτη του ελληνικού δημοσίου, να υπάρχει η </w:t>
      </w:r>
      <w:r>
        <w:rPr>
          <w:rFonts w:eastAsia="Times New Roman"/>
          <w:bCs/>
          <w:shd w:val="clear" w:color="auto" w:fill="FFFFFF"/>
        </w:rPr>
        <w:t>σ</w:t>
      </w:r>
      <w:r>
        <w:rPr>
          <w:rFonts w:eastAsia="Times New Roman"/>
          <w:bCs/>
          <w:shd w:val="clear" w:color="auto" w:fill="FFFFFF"/>
        </w:rPr>
        <w:t xml:space="preserve">χολή, να λειτουργεί και να μην μπορεί να δώσει πτυχία. </w:t>
      </w:r>
    </w:p>
    <w:p w14:paraId="498E4E1C"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Η</w:t>
      </w:r>
      <w:r>
        <w:rPr>
          <w:rFonts w:eastAsia="Times New Roman"/>
          <w:bCs/>
          <w:shd w:val="clear" w:color="auto" w:fill="FFFFFF"/>
        </w:rPr>
        <w:t xml:space="preserve"> τελευταία είναι μια τροπολογία που αφορά πάλι τους υδατοκαλλιεργητές, ώστε, επιτέλους, με περιβαλλοντικούς όρου</w:t>
      </w:r>
      <w:r>
        <w:rPr>
          <w:rFonts w:eastAsia="Times New Roman"/>
          <w:bCs/>
          <w:shd w:val="clear" w:color="auto" w:fill="FFFFFF"/>
        </w:rPr>
        <w:t xml:space="preserve">ς, που τους εγκρίνει το Υπουργείο Περιβάλλοντος, να μπορούν να είναι μέσα σε ΚΑΖ. Γιατί ξέρετε πάρα πολύ καλά ότι οι περισσότερες λιμνοθάλασσες είναι ΚΑΖ, είναι </w:t>
      </w:r>
      <w:r>
        <w:rPr>
          <w:rFonts w:eastAsia="Times New Roman"/>
          <w:bCs/>
          <w:shd w:val="clear" w:color="auto" w:fill="FFFFFF"/>
        </w:rPr>
        <w:t>κ</w:t>
      </w:r>
      <w:r>
        <w:rPr>
          <w:rFonts w:eastAsia="Times New Roman"/>
          <w:bCs/>
          <w:shd w:val="clear" w:color="auto" w:fill="FFFFFF"/>
        </w:rPr>
        <w:t xml:space="preserve">έντρα </w:t>
      </w:r>
      <w:r>
        <w:rPr>
          <w:rFonts w:eastAsia="Times New Roman"/>
          <w:bCs/>
          <w:shd w:val="clear" w:color="auto" w:fill="FFFFFF"/>
        </w:rPr>
        <w:t>ά</w:t>
      </w:r>
      <w:r>
        <w:rPr>
          <w:rFonts w:eastAsia="Times New Roman"/>
          <w:bCs/>
          <w:shd w:val="clear" w:color="auto" w:fill="FFFFFF"/>
        </w:rPr>
        <w:t xml:space="preserve">γριας </w:t>
      </w:r>
      <w:r>
        <w:rPr>
          <w:rFonts w:eastAsia="Times New Roman"/>
          <w:bCs/>
          <w:shd w:val="clear" w:color="auto" w:fill="FFFFFF"/>
        </w:rPr>
        <w:t>ζ</w:t>
      </w:r>
      <w:r>
        <w:rPr>
          <w:rFonts w:eastAsia="Times New Roman"/>
          <w:bCs/>
          <w:shd w:val="clear" w:color="auto" w:fill="FFFFFF"/>
        </w:rPr>
        <w:t>ωής. Θα ήταν παράλογο να μην μπορεί να γίνει αυτή η δραστηριότητα. Πολύ πιο επιβ</w:t>
      </w:r>
      <w:r>
        <w:rPr>
          <w:rFonts w:eastAsia="Times New Roman"/>
          <w:bCs/>
          <w:shd w:val="clear" w:color="auto" w:fill="FFFFFF"/>
        </w:rPr>
        <w:t xml:space="preserve">αρυμένες γίνονται. Όλη αυτή η παραδοσιακή δραστηριότητα των </w:t>
      </w:r>
      <w:proofErr w:type="spellStart"/>
      <w:r>
        <w:rPr>
          <w:rFonts w:eastAsia="Times New Roman"/>
          <w:bCs/>
          <w:shd w:val="clear" w:color="auto" w:fill="FFFFFF"/>
        </w:rPr>
        <w:t>λιμνοθαλασσάδων</w:t>
      </w:r>
      <w:proofErr w:type="spellEnd"/>
      <w:r>
        <w:rPr>
          <w:rFonts w:eastAsia="Times New Roman"/>
          <w:bCs/>
          <w:shd w:val="clear" w:color="auto" w:fill="FFFFFF"/>
        </w:rPr>
        <w:t xml:space="preserve"> μας είναι αυτονόητο ότι συνυπάρχει εδώ και εκατοντάδες χρόνια -να μην πω χιλιάδες- με τις ΚΑΖ και έπρεπε να συνεχίσει να συνυπάρχει, πάντα βέβαια με την άδεια του Υπουργείου Περιβά</w:t>
      </w:r>
      <w:r>
        <w:rPr>
          <w:rFonts w:eastAsia="Times New Roman"/>
          <w:bCs/>
          <w:shd w:val="clear" w:color="auto" w:fill="FFFFFF"/>
        </w:rPr>
        <w:t xml:space="preserve">λλοντος, γιατί οι ΚΑΖ ελέγχονται από το Υπουργείο Περιβάλλοντος. </w:t>
      </w:r>
    </w:p>
    <w:p w14:paraId="498E4E1D"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lastRenderedPageBreak/>
        <w:t>Ευχαριστώ πολύ.</w:t>
      </w:r>
    </w:p>
    <w:p w14:paraId="498E4E1E" w14:textId="77777777" w:rsidR="00B84C6C" w:rsidRDefault="003C4644">
      <w:pPr>
        <w:spacing w:line="600" w:lineRule="auto"/>
        <w:ind w:firstLine="851"/>
        <w:jc w:val="center"/>
        <w:rPr>
          <w:rFonts w:eastAsia="Times New Roman"/>
          <w:bCs/>
          <w:shd w:val="clear" w:color="auto" w:fill="FFFFFF"/>
        </w:rPr>
      </w:pPr>
      <w:r>
        <w:rPr>
          <w:rFonts w:eastAsia="Times New Roman"/>
          <w:bCs/>
          <w:shd w:val="clear" w:color="auto" w:fill="FFFFFF"/>
        </w:rPr>
        <w:t>(Χειροκροτήματα από την πτέρυγα του ΣΥΡΙΖΑ)</w:t>
      </w:r>
    </w:p>
    <w:p w14:paraId="498E4E1F" w14:textId="77777777" w:rsidR="00B84C6C" w:rsidRDefault="003C4644">
      <w:pPr>
        <w:spacing w:line="600" w:lineRule="auto"/>
        <w:ind w:firstLine="851"/>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Ευχαριστούμε πολύ, κύριε Υπουργέ. </w:t>
      </w:r>
    </w:p>
    <w:p w14:paraId="498E4E20"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Τον λόγο έχει ο κ. Κεφαλογιάννης για επτά λεπτά. Να πω και τη </w:t>
      </w:r>
      <w:r>
        <w:rPr>
          <w:rFonts w:eastAsia="Times New Roman"/>
          <w:bCs/>
          <w:shd w:val="clear" w:color="auto" w:fill="FFFFFF"/>
        </w:rPr>
        <w:t>σειρά. Θα ακολουθήσει ο Κοινοβουλευτικός Εκπρόσωπος της Δημοκρατικής Συμπαράταξης, ο κ. Θεοχαρόπουλος</w:t>
      </w:r>
      <w:r>
        <w:rPr>
          <w:rFonts w:eastAsia="Times New Roman"/>
          <w:bCs/>
          <w:shd w:val="clear" w:color="auto" w:fill="FFFFFF"/>
        </w:rPr>
        <w:t>,</w:t>
      </w:r>
      <w:r>
        <w:rPr>
          <w:rFonts w:eastAsia="Times New Roman"/>
          <w:bCs/>
          <w:shd w:val="clear" w:color="auto" w:fill="FFFFFF"/>
        </w:rPr>
        <w:t xml:space="preserve"> και μετά ο Υ</w:t>
      </w:r>
      <w:r>
        <w:rPr>
          <w:rFonts w:eastAsia="Times New Roman"/>
          <w:bCs/>
          <w:shd w:val="clear" w:color="auto" w:fill="FFFFFF"/>
        </w:rPr>
        <w:t>φυ</w:t>
      </w:r>
      <w:r>
        <w:rPr>
          <w:rFonts w:eastAsia="Times New Roman"/>
          <w:bCs/>
          <w:shd w:val="clear" w:color="auto" w:fill="FFFFFF"/>
        </w:rPr>
        <w:t xml:space="preserve">πουργός κ. Κόκκαλης. </w:t>
      </w:r>
    </w:p>
    <w:p w14:paraId="498E4E21"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Ορίστε, κύριε Κεφαλογιάννη.</w:t>
      </w:r>
    </w:p>
    <w:p w14:paraId="498E4E22" w14:textId="77777777" w:rsidR="00B84C6C" w:rsidRDefault="003C4644">
      <w:pPr>
        <w:spacing w:line="600" w:lineRule="auto"/>
        <w:ind w:firstLine="851"/>
        <w:jc w:val="both"/>
        <w:rPr>
          <w:rFonts w:eastAsia="Times New Roman"/>
          <w:bCs/>
          <w:shd w:val="clear" w:color="auto" w:fill="FFFFFF"/>
        </w:rPr>
      </w:pPr>
      <w:r>
        <w:rPr>
          <w:rFonts w:eastAsia="Times New Roman"/>
          <w:b/>
          <w:bCs/>
          <w:shd w:val="clear" w:color="auto" w:fill="FFFFFF"/>
        </w:rPr>
        <w:t>ΙΩΑΝΝΗΣ ΚΕΦΑΛΟΓΙΑΝΝΗΣ:</w:t>
      </w:r>
      <w:r>
        <w:rPr>
          <w:rFonts w:eastAsia="Times New Roman"/>
          <w:bCs/>
          <w:shd w:val="clear" w:color="auto" w:fill="FFFFFF"/>
        </w:rPr>
        <w:t xml:space="preserve"> Ευχαριστώ, κύριε Πρόεδρε. </w:t>
      </w:r>
    </w:p>
    <w:p w14:paraId="498E4E23"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Ακούγοντας τους κυρίους Υπουργούς, θα </w:t>
      </w:r>
      <w:r>
        <w:rPr>
          <w:rFonts w:eastAsia="Times New Roman"/>
          <w:bCs/>
          <w:shd w:val="clear" w:color="auto" w:fill="FFFFFF"/>
        </w:rPr>
        <w:t>ξεκινήσω με μια χιουμοριστική -αν θέλετε- παρατήρηση, μιας και είναι επίκαιρη η συζήτηση περί εξωγήινων. Μάλλον τα μέλη της Κυβέρνησης είναι θιασώτες ταινιών εικονικής πραγματικότητας. Γιατί πραγματικά παρουσιάστηκε μια εικονική πραγματικότητα σήμερα για τ</w:t>
      </w:r>
      <w:r>
        <w:rPr>
          <w:rFonts w:eastAsia="Times New Roman"/>
          <w:bCs/>
          <w:shd w:val="clear" w:color="auto" w:fill="FFFFFF"/>
        </w:rPr>
        <w:t>ον χώρο της αγροτιάς και των κτηνοτρόφων, ότι όλες τις προηγούμενες δεκαετίες όλα γίνονταν προς τη λανθασμένη κατεύθυνση, ότι δεν είχαν ευεργετηθεί καθόλου αυτές οι ομάδες της κοινωνίας και</w:t>
      </w:r>
      <w:r>
        <w:rPr>
          <w:rFonts w:eastAsia="Times New Roman"/>
          <w:bCs/>
          <w:shd w:val="clear" w:color="auto" w:fill="FFFFFF"/>
        </w:rPr>
        <w:t>,</w:t>
      </w:r>
      <w:r>
        <w:rPr>
          <w:rFonts w:eastAsia="Times New Roman"/>
          <w:bCs/>
          <w:shd w:val="clear" w:color="auto" w:fill="FFFFFF"/>
        </w:rPr>
        <w:t xml:space="preserve"> ξαφνικά, με το που ήρθε η Κυβέρνηση του ΣΥΡΙΖΑ και των Ανεξάρτητω</w:t>
      </w:r>
      <w:r>
        <w:rPr>
          <w:rFonts w:eastAsia="Times New Roman"/>
          <w:bCs/>
          <w:shd w:val="clear" w:color="auto" w:fill="FFFFFF"/>
        </w:rPr>
        <w:t xml:space="preserve">ν Ελλήνων πριν από τρία χρόνια, βαίνουν όλα καλώς. Ξαφνικά οι αγρότες και οι κτηνοτρόφοι της χώρας μας επανήλθαν στην ανάπτυξη. </w:t>
      </w:r>
    </w:p>
    <w:p w14:paraId="498E4E24" w14:textId="77777777" w:rsidR="00B84C6C" w:rsidRDefault="003C4644">
      <w:pPr>
        <w:spacing w:line="600" w:lineRule="auto"/>
        <w:ind w:firstLine="851"/>
        <w:jc w:val="both"/>
        <w:rPr>
          <w:rFonts w:eastAsia="Times New Roman"/>
          <w:szCs w:val="24"/>
        </w:rPr>
      </w:pPr>
      <w:r>
        <w:rPr>
          <w:rFonts w:eastAsia="Times New Roman"/>
          <w:bCs/>
          <w:shd w:val="clear" w:color="auto" w:fill="FFFFFF"/>
        </w:rPr>
        <w:lastRenderedPageBreak/>
        <w:t>Θα σας έλεγα, κύριε Υπουργέ, ότι θα πρέπει να αφήσετε αυτό το υβριστικό -με την αρχαιοελληνική έννοια της λέξης «ύβρις»- αν θέλ</w:t>
      </w:r>
      <w:r>
        <w:rPr>
          <w:rFonts w:eastAsia="Times New Roman"/>
          <w:bCs/>
          <w:shd w:val="clear" w:color="auto" w:fill="FFFFFF"/>
        </w:rPr>
        <w:t>ετε ύφος, γιατί πολύ απλά νομίζω ότι όλες οι πτέρυγες της Βουλής θέλουν να βοηθήσουν προς αυτή την κατεύθυνση και θα πρέπει λίγο κι εσείς να καταλάβετε ότι δεν έγιναν όλα ξαφνικά. Προφανώς έγιναν λάθη και υπήρξαν παραλείψεις τις προηγούμενες δεκαετίες, αλλ</w:t>
      </w:r>
      <w:r>
        <w:rPr>
          <w:rFonts w:eastAsia="Times New Roman"/>
          <w:bCs/>
          <w:shd w:val="clear" w:color="auto" w:fill="FFFFFF"/>
        </w:rPr>
        <w:t xml:space="preserve">ά σίγουρα έγιναν και πάρα πολλά καλά σε αυτόν τον τόπο. </w:t>
      </w:r>
    </w:p>
    <w:p w14:paraId="498E4E25" w14:textId="77777777" w:rsidR="00B84C6C" w:rsidRDefault="003C4644">
      <w:pPr>
        <w:spacing w:line="600" w:lineRule="auto"/>
        <w:ind w:firstLine="720"/>
        <w:jc w:val="both"/>
        <w:rPr>
          <w:rFonts w:eastAsia="Times New Roman"/>
          <w:szCs w:val="24"/>
        </w:rPr>
      </w:pPr>
      <w:r>
        <w:rPr>
          <w:rFonts w:eastAsia="Times New Roman"/>
          <w:szCs w:val="24"/>
        </w:rPr>
        <w:t>Σ</w:t>
      </w:r>
      <w:r>
        <w:rPr>
          <w:rFonts w:eastAsia="Times New Roman"/>
          <w:szCs w:val="24"/>
        </w:rPr>
        <w:t>ίγουρα οι όποιες παραλείψεις έγιναν τα τελευταία δύο</w:t>
      </w:r>
      <w:r>
        <w:rPr>
          <w:rFonts w:eastAsia="Times New Roman"/>
          <w:szCs w:val="24"/>
        </w:rPr>
        <w:t xml:space="preserve">, </w:t>
      </w:r>
      <w:r>
        <w:rPr>
          <w:rFonts w:eastAsia="Times New Roman"/>
          <w:szCs w:val="24"/>
        </w:rPr>
        <w:t xml:space="preserve">τρία χρόνια αφορούν αποκλειστικά εσάς. Καλό είναι να ακούτε πραγματικά την κριτική της Αντιπολίτευσης, γιατί νομίζω </w:t>
      </w:r>
      <w:r>
        <w:rPr>
          <w:rFonts w:eastAsia="Times New Roman"/>
          <w:szCs w:val="24"/>
        </w:rPr>
        <w:t xml:space="preserve">ότι </w:t>
      </w:r>
      <w:r>
        <w:rPr>
          <w:rFonts w:eastAsia="Times New Roman"/>
          <w:szCs w:val="24"/>
        </w:rPr>
        <w:t xml:space="preserve">κι εσείς προσωπικά αλλά </w:t>
      </w:r>
      <w:r>
        <w:rPr>
          <w:rFonts w:eastAsia="Times New Roman"/>
          <w:szCs w:val="24"/>
        </w:rPr>
        <w:t>και η Κυβέρνηση θα μπορέσετε να γίνεται καλύτεροι.</w:t>
      </w:r>
    </w:p>
    <w:p w14:paraId="498E4E26" w14:textId="77777777" w:rsidR="00B84C6C" w:rsidRDefault="003C4644">
      <w:pPr>
        <w:spacing w:line="600" w:lineRule="auto"/>
        <w:ind w:firstLine="720"/>
        <w:jc w:val="both"/>
        <w:rPr>
          <w:rFonts w:eastAsia="Times New Roman"/>
          <w:szCs w:val="24"/>
        </w:rPr>
      </w:pPr>
      <w:r>
        <w:rPr>
          <w:rFonts w:eastAsia="Times New Roman"/>
          <w:szCs w:val="24"/>
        </w:rPr>
        <w:t>Νομίζω ότι είναι θετικό το γεγονός ότι</w:t>
      </w:r>
      <w:r>
        <w:rPr>
          <w:rFonts w:eastAsia="Times New Roman"/>
          <w:szCs w:val="24"/>
        </w:rPr>
        <w:t>,</w:t>
      </w:r>
      <w:r>
        <w:rPr>
          <w:rFonts w:eastAsia="Times New Roman"/>
          <w:szCs w:val="24"/>
        </w:rPr>
        <w:t xml:space="preserve"> τόσο στις συνεδριάσεις της </w:t>
      </w:r>
      <w:r>
        <w:rPr>
          <w:rFonts w:eastAsia="Times New Roman"/>
          <w:szCs w:val="24"/>
        </w:rPr>
        <w:t>ε</w:t>
      </w:r>
      <w:r>
        <w:rPr>
          <w:rFonts w:eastAsia="Times New Roman"/>
          <w:szCs w:val="24"/>
        </w:rPr>
        <w:t>πιτροπής όσο και σήμερα, οι παρατηρήσεις και ο προβληματισμός των περισσοτέρων Βουλευτών, τουλάχιστον της Αντιπολίτευσης, δεν αφορούν τις</w:t>
      </w:r>
      <w:r>
        <w:rPr>
          <w:rFonts w:eastAsia="Times New Roman"/>
          <w:szCs w:val="24"/>
        </w:rPr>
        <w:t xml:space="preserve"> προθέσεις των ρυθμίσεων τις οποίες εισάγετε. Ελπίζω, ειλικρινά, να αποδειχτεί από την πορεία και της σημερινής συζήτησης και κυρίως από την τελική σας στάση ότι δεν αρκείστε μόνο σε αυτό. Γιατί σε λίγες μέρες μετά την ψήφιση του παρόντος νομοσχεδίου, η αγ</w:t>
      </w:r>
      <w:r>
        <w:rPr>
          <w:rFonts w:eastAsia="Times New Roman"/>
          <w:szCs w:val="24"/>
        </w:rPr>
        <w:t>ορά, δηλαδή η πραγματική οικονομία, θα σταματήσει να αξιολογεί τις υποθέσεις σας. Θα σας κρίνει για την αποτελεσματικότητά σας ως Κυβέρνηση και</w:t>
      </w:r>
      <w:r>
        <w:rPr>
          <w:rFonts w:eastAsia="Times New Roman"/>
          <w:szCs w:val="24"/>
        </w:rPr>
        <w:t>,</w:t>
      </w:r>
      <w:r>
        <w:rPr>
          <w:rFonts w:eastAsia="Times New Roman"/>
          <w:szCs w:val="24"/>
        </w:rPr>
        <w:t xml:space="preserve"> βεβαίως, τον κ</w:t>
      </w:r>
      <w:r>
        <w:rPr>
          <w:rFonts w:eastAsia="Times New Roman"/>
          <w:szCs w:val="24"/>
        </w:rPr>
        <w:t>α</w:t>
      </w:r>
      <w:r>
        <w:rPr>
          <w:rFonts w:eastAsia="Times New Roman"/>
          <w:szCs w:val="24"/>
        </w:rPr>
        <w:t>θέναν από εσάς, για το πόσο οι διατάξεις που εισάγετε σήμερα θα αποδειχτούν στην πράξη λειτουργι</w:t>
      </w:r>
      <w:r>
        <w:rPr>
          <w:rFonts w:eastAsia="Times New Roman"/>
          <w:szCs w:val="24"/>
        </w:rPr>
        <w:t xml:space="preserve">κές </w:t>
      </w:r>
      <w:r>
        <w:rPr>
          <w:rFonts w:eastAsia="Times New Roman"/>
          <w:szCs w:val="24"/>
        </w:rPr>
        <w:lastRenderedPageBreak/>
        <w:t xml:space="preserve">και εφαρμόσιμες. </w:t>
      </w:r>
      <w:r>
        <w:rPr>
          <w:rFonts w:eastAsia="Times New Roman"/>
          <w:szCs w:val="24"/>
        </w:rPr>
        <w:t>Υ</w:t>
      </w:r>
      <w:r>
        <w:rPr>
          <w:rFonts w:eastAsia="Times New Roman"/>
          <w:szCs w:val="24"/>
        </w:rPr>
        <w:t>πάρχουν, πραγματικά, πολλά ζητήματα που υπονόμευαν ή υπονομεύουν την όλη νομοθετική πρωτοβουλία.</w:t>
      </w:r>
    </w:p>
    <w:p w14:paraId="498E4E27" w14:textId="77777777" w:rsidR="00B84C6C" w:rsidRDefault="003C4644">
      <w:pPr>
        <w:spacing w:line="600" w:lineRule="auto"/>
        <w:ind w:firstLine="720"/>
        <w:jc w:val="both"/>
        <w:rPr>
          <w:rFonts w:eastAsia="Times New Roman"/>
          <w:szCs w:val="24"/>
        </w:rPr>
      </w:pPr>
      <w:r>
        <w:rPr>
          <w:rFonts w:eastAsia="Times New Roman"/>
          <w:szCs w:val="24"/>
        </w:rPr>
        <w:t>Είναι σημαντικό ότι</w:t>
      </w:r>
      <w:r>
        <w:rPr>
          <w:rFonts w:eastAsia="Times New Roman"/>
          <w:szCs w:val="24"/>
        </w:rPr>
        <w:t>,</w:t>
      </w:r>
      <w:r>
        <w:rPr>
          <w:rFonts w:eastAsia="Times New Roman"/>
          <w:szCs w:val="24"/>
        </w:rPr>
        <w:t xml:space="preserve"> έστω και στο παρά πέντε</w:t>
      </w:r>
      <w:r>
        <w:rPr>
          <w:rFonts w:eastAsia="Times New Roman"/>
          <w:szCs w:val="24"/>
        </w:rPr>
        <w:t>,</w:t>
      </w:r>
      <w:r>
        <w:rPr>
          <w:rFonts w:eastAsia="Times New Roman"/>
          <w:szCs w:val="24"/>
        </w:rPr>
        <w:t xml:space="preserve"> προσθέσατε στο παράρτημα 1 τη φέτα, τα τυριά, το γιαούρτι και τα αλλαντικά, διότι</w:t>
      </w:r>
      <w:r>
        <w:rPr>
          <w:rFonts w:eastAsia="Times New Roman"/>
          <w:szCs w:val="24"/>
        </w:rPr>
        <w:t>,</w:t>
      </w:r>
      <w:r>
        <w:rPr>
          <w:rFonts w:eastAsia="Times New Roman"/>
          <w:szCs w:val="24"/>
        </w:rPr>
        <w:t xml:space="preserve"> αν επιμέ</w:t>
      </w:r>
      <w:r>
        <w:rPr>
          <w:rFonts w:eastAsia="Times New Roman"/>
          <w:szCs w:val="24"/>
        </w:rPr>
        <w:t xml:space="preserve">νατε στην εξαίρεσή τους, θα ασκούσατε μια τεράστια πίεση στις βιομηχανίες γαλακτοκομικών προϊόντων της χώρας μας, οι οποίες θα έρχονταν αντιμέτωπες με ένα τεράστιο πρόβλημα ρευστότητας. </w:t>
      </w:r>
      <w:r>
        <w:rPr>
          <w:rFonts w:eastAsia="Times New Roman"/>
          <w:szCs w:val="24"/>
        </w:rPr>
        <w:t>Α</w:t>
      </w:r>
      <w:r>
        <w:rPr>
          <w:rFonts w:eastAsia="Times New Roman"/>
          <w:szCs w:val="24"/>
        </w:rPr>
        <w:t>υτό γιατί η παρέμβασή σας δεν αφορά όλους τους κρίκους της εφοδιαστικ</w:t>
      </w:r>
      <w:r>
        <w:rPr>
          <w:rFonts w:eastAsia="Times New Roman"/>
          <w:szCs w:val="24"/>
        </w:rPr>
        <w:t>ής αλυσίδας, παρά τα αντίθετα λεγόμενα.</w:t>
      </w:r>
    </w:p>
    <w:p w14:paraId="498E4E28" w14:textId="77777777" w:rsidR="00B84C6C" w:rsidRDefault="003C4644">
      <w:pPr>
        <w:spacing w:line="600" w:lineRule="auto"/>
        <w:ind w:firstLine="720"/>
        <w:jc w:val="both"/>
        <w:rPr>
          <w:rFonts w:eastAsia="Times New Roman"/>
          <w:szCs w:val="24"/>
        </w:rPr>
      </w:pPr>
      <w:r>
        <w:rPr>
          <w:rFonts w:eastAsia="Times New Roman"/>
          <w:szCs w:val="24"/>
        </w:rPr>
        <w:t xml:space="preserve">Εξαιρείτε, σχεδόν θα έλεγα σκανδαλωδώς, την εμπορική συναλλαγή των παραγωγικών επιχειρήσεων με τις επιχειρήσεις λιανικής πώλησης. Έτσι, όμως, στην πραγματική οικονομία δημιουργείται μια πολύ μεγάλη στρέβλωση. Με τις </w:t>
      </w:r>
      <w:r>
        <w:rPr>
          <w:rFonts w:eastAsia="Times New Roman"/>
          <w:szCs w:val="24"/>
        </w:rPr>
        <w:t>νέες διατάξεις οι γαλακτοκομικές και άλλες βιομηχανίες,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αυτές της τυποποίησης των </w:t>
      </w:r>
      <w:proofErr w:type="spellStart"/>
      <w:r>
        <w:rPr>
          <w:rFonts w:eastAsia="Times New Roman"/>
          <w:szCs w:val="24"/>
        </w:rPr>
        <w:t>οπωροκηπευτικών</w:t>
      </w:r>
      <w:proofErr w:type="spellEnd"/>
      <w:r>
        <w:rPr>
          <w:rFonts w:eastAsia="Times New Roman"/>
          <w:szCs w:val="24"/>
        </w:rPr>
        <w:t xml:space="preserve">, ναι μεν θα είναι υποχρεωμένες να πληρώνουν τον παραγωγό σε λιγότερο από εξήντα μέρες, αλλά θα συνεχίσουν να εισπράττουν από τη λιανική </w:t>
      </w:r>
      <w:r>
        <w:rPr>
          <w:rFonts w:eastAsia="Times New Roman"/>
          <w:szCs w:val="24"/>
        </w:rPr>
        <w:t xml:space="preserve">πώληση την αξία των </w:t>
      </w:r>
      <w:proofErr w:type="spellStart"/>
      <w:r>
        <w:rPr>
          <w:rFonts w:eastAsia="Times New Roman"/>
          <w:szCs w:val="24"/>
        </w:rPr>
        <w:t>πωληθέντων</w:t>
      </w:r>
      <w:proofErr w:type="spellEnd"/>
      <w:r>
        <w:rPr>
          <w:rFonts w:eastAsia="Times New Roman"/>
          <w:szCs w:val="24"/>
        </w:rPr>
        <w:t xml:space="preserve"> προϊόντων σε εννέα μήνες. Πιθανότατα, βέβαια, θα σκέφτεστε</w:t>
      </w:r>
      <w:r>
        <w:rPr>
          <w:rFonts w:eastAsia="Times New Roman"/>
          <w:szCs w:val="24"/>
        </w:rPr>
        <w:t>:</w:t>
      </w:r>
      <w:r>
        <w:rPr>
          <w:rFonts w:eastAsia="Times New Roman"/>
          <w:szCs w:val="24"/>
        </w:rPr>
        <w:t xml:space="preserve"> «Τι με νοιάζουν εμένα αυτές οι γαλακτοβιομηχανίες ή τι κάνουν. Ας τα βρουν με τις αλυσίδες της λιανικής πώλησης. Εμένα ίσως με ενδιαφέρει επικοινωνιακά να περάσω ότι</w:t>
      </w:r>
      <w:r>
        <w:rPr>
          <w:rFonts w:eastAsia="Times New Roman"/>
          <w:szCs w:val="24"/>
        </w:rPr>
        <w:t xml:space="preserve"> οι αγρότες θα πληρώνονται μέσα σε εξήντα μέρες</w:t>
      </w:r>
      <w:r>
        <w:rPr>
          <w:rFonts w:eastAsia="Times New Roman"/>
          <w:szCs w:val="24"/>
        </w:rPr>
        <w:t>.</w:t>
      </w:r>
      <w:r>
        <w:rPr>
          <w:rFonts w:eastAsia="Times New Roman"/>
          <w:szCs w:val="24"/>
        </w:rPr>
        <w:t>».</w:t>
      </w:r>
    </w:p>
    <w:p w14:paraId="498E4E29" w14:textId="77777777" w:rsidR="00B84C6C" w:rsidRDefault="003C4644">
      <w:pPr>
        <w:spacing w:line="600" w:lineRule="auto"/>
        <w:ind w:firstLine="720"/>
        <w:jc w:val="both"/>
        <w:rPr>
          <w:rFonts w:eastAsia="Times New Roman"/>
          <w:szCs w:val="24"/>
        </w:rPr>
      </w:pPr>
      <w:r>
        <w:rPr>
          <w:rFonts w:eastAsia="Times New Roman"/>
          <w:szCs w:val="24"/>
        </w:rPr>
        <w:lastRenderedPageBreak/>
        <w:t>Δυστυχώς, όμως, με αυτόν τον τρόπο κινδυνεύουμε, με τη διάταξη την οποία εισάγετε, στο τέλος να μην προστατεύετε πραγματικά τα συμφέροντα των παραγωγών. Άρα μην εκπλαγείτε, κύριε Υπουργέ, κυρίες και κύριοι</w:t>
      </w:r>
      <w:r>
        <w:rPr>
          <w:rFonts w:eastAsia="Times New Roman"/>
          <w:szCs w:val="24"/>
        </w:rPr>
        <w:t xml:space="preserve"> της Συμπολίτευσης, αν σε μερικούς μήνες δείτε αύξηση στις συναλλαγές εισαγωγής νωπού γάλακτος από το εξωτερικό και μην εκπλαγείτε αν δείτε αύξηση των </w:t>
      </w:r>
      <w:proofErr w:type="spellStart"/>
      <w:r>
        <w:rPr>
          <w:rFonts w:eastAsia="Times New Roman"/>
          <w:szCs w:val="24"/>
        </w:rPr>
        <w:t>οπωροκηπευτικών</w:t>
      </w:r>
      <w:proofErr w:type="spellEnd"/>
      <w:r>
        <w:rPr>
          <w:rFonts w:eastAsia="Times New Roman"/>
          <w:szCs w:val="24"/>
        </w:rPr>
        <w:t xml:space="preserve"> από το εξωτερικό, όπου θα διατίθενται στο σο</w:t>
      </w:r>
      <w:r>
        <w:rPr>
          <w:rFonts w:eastAsia="Times New Roman"/>
          <w:szCs w:val="24"/>
        </w:rPr>
        <w:t>υ</w:t>
      </w:r>
      <w:r>
        <w:rPr>
          <w:rFonts w:eastAsia="Times New Roman"/>
          <w:szCs w:val="24"/>
        </w:rPr>
        <w:t>περμάρκετ, την ίδια ώρα που τα αντίστοιχα ελ</w:t>
      </w:r>
      <w:r>
        <w:rPr>
          <w:rFonts w:eastAsia="Times New Roman"/>
          <w:szCs w:val="24"/>
        </w:rPr>
        <w:t>ληνικά θα σαπίζουν στα χωράφια.</w:t>
      </w:r>
    </w:p>
    <w:p w14:paraId="498E4E2A" w14:textId="77777777" w:rsidR="00B84C6C" w:rsidRDefault="003C4644">
      <w:pPr>
        <w:spacing w:line="600" w:lineRule="auto"/>
        <w:ind w:firstLine="720"/>
        <w:jc w:val="both"/>
        <w:rPr>
          <w:rFonts w:eastAsia="Times New Roman"/>
          <w:szCs w:val="24"/>
        </w:rPr>
      </w:pPr>
      <w:r>
        <w:rPr>
          <w:rFonts w:eastAsia="Times New Roman"/>
          <w:szCs w:val="24"/>
        </w:rPr>
        <w:t>Γιατί, δυστυχώς, η στρέβλωση η οποία δημιουργείται με αυτές τις διατάξεις, από τη στιγμή που επιλέξατε να μην παρέμβετε σε όλο το εύρος της εφοδιαστικής αλυσίδας, δείχνει ότι δυστυχώς εκεί θα οδηγηθεί το ζήτημα, δηλαδή σε αύ</w:t>
      </w:r>
      <w:r>
        <w:rPr>
          <w:rFonts w:eastAsia="Times New Roman"/>
          <w:szCs w:val="24"/>
        </w:rPr>
        <w:t xml:space="preserve">ξηση των εισαγωγών του νωπού γάλακτος, σε νέα φαινόμενα </w:t>
      </w:r>
      <w:proofErr w:type="spellStart"/>
      <w:r>
        <w:rPr>
          <w:rFonts w:eastAsia="Times New Roman"/>
          <w:szCs w:val="24"/>
        </w:rPr>
        <w:t>ελληνοποιήσεων</w:t>
      </w:r>
      <w:proofErr w:type="spellEnd"/>
      <w:r>
        <w:rPr>
          <w:rFonts w:eastAsia="Times New Roman"/>
          <w:szCs w:val="24"/>
        </w:rPr>
        <w:t xml:space="preserve"> αγροτικών προϊόντων και</w:t>
      </w:r>
      <w:r>
        <w:rPr>
          <w:rFonts w:eastAsia="Times New Roman"/>
          <w:szCs w:val="24"/>
        </w:rPr>
        <w:t>,</w:t>
      </w:r>
      <w:r>
        <w:rPr>
          <w:rFonts w:eastAsia="Times New Roman"/>
          <w:szCs w:val="24"/>
        </w:rPr>
        <w:t xml:space="preserve"> πιθανότατα, σε ορισμένα προϊόντα</w:t>
      </w:r>
      <w:r>
        <w:rPr>
          <w:rFonts w:eastAsia="Times New Roman"/>
          <w:szCs w:val="24"/>
        </w:rPr>
        <w:t>,</w:t>
      </w:r>
      <w:r>
        <w:rPr>
          <w:rFonts w:eastAsia="Times New Roman"/>
          <w:szCs w:val="24"/>
        </w:rPr>
        <w:t xml:space="preserve"> όπως το νωπό γάλα, ακόμα και στη διάθεση συσκευασμένων προϊόντων από το εξωτερικό, με τεράστιες συνέπειες για την ελληνική γαλ</w:t>
      </w:r>
      <w:r>
        <w:rPr>
          <w:rFonts w:eastAsia="Times New Roman"/>
          <w:szCs w:val="24"/>
        </w:rPr>
        <w:t>ακτοβιομηχανία.</w:t>
      </w:r>
    </w:p>
    <w:p w14:paraId="498E4E2B" w14:textId="77777777" w:rsidR="00B84C6C" w:rsidRDefault="003C4644">
      <w:pPr>
        <w:spacing w:line="600" w:lineRule="auto"/>
        <w:ind w:firstLine="720"/>
        <w:jc w:val="both"/>
        <w:rPr>
          <w:rFonts w:eastAsia="Times New Roman"/>
          <w:szCs w:val="24"/>
        </w:rPr>
      </w:pPr>
      <w:r>
        <w:rPr>
          <w:rFonts w:eastAsia="Times New Roman"/>
          <w:szCs w:val="24"/>
        </w:rPr>
        <w:t>Εκεί</w:t>
      </w:r>
      <w:r>
        <w:rPr>
          <w:rFonts w:eastAsia="Times New Roman"/>
          <w:szCs w:val="24"/>
        </w:rPr>
        <w:t>,</w:t>
      </w:r>
      <w:r>
        <w:rPr>
          <w:rFonts w:eastAsia="Times New Roman"/>
          <w:szCs w:val="24"/>
        </w:rPr>
        <w:t xml:space="preserve"> όμως, που πραγματικά το όλο εγχείρημα φαίνεται έωλο είναι στον μηχανισμό που υιοθετείτε για την εφαρμογή του και</w:t>
      </w:r>
      <w:r>
        <w:rPr>
          <w:rFonts w:eastAsia="Times New Roman"/>
          <w:szCs w:val="24"/>
        </w:rPr>
        <w:t>,</w:t>
      </w:r>
      <w:r>
        <w:rPr>
          <w:rFonts w:eastAsia="Times New Roman"/>
          <w:szCs w:val="24"/>
        </w:rPr>
        <w:t xml:space="preserve"> κυρίως, για τον έλεγχο της εφαρμογής του. Κατ’ αρχάς να χαιρετίσω το γεγονός ότι επιτέλους η Κυβέρνησή σας, μια αριστερή</w:t>
      </w:r>
      <w:r>
        <w:rPr>
          <w:rFonts w:eastAsia="Times New Roman"/>
          <w:szCs w:val="24"/>
        </w:rPr>
        <w:t xml:space="preserve"> κυβέρνηση, ανακάλυψε τη χρησιμότητα του </w:t>
      </w:r>
      <w:r>
        <w:rPr>
          <w:rFonts w:eastAsia="Times New Roman"/>
          <w:szCs w:val="24"/>
          <w:lang w:val="en-US"/>
        </w:rPr>
        <w:t>outsourcing</w:t>
      </w:r>
      <w:r>
        <w:rPr>
          <w:rFonts w:eastAsia="Times New Roman"/>
          <w:szCs w:val="24"/>
        </w:rPr>
        <w:t xml:space="preserve"> στο ελληνικό δημόσιο. </w:t>
      </w:r>
      <w:r>
        <w:rPr>
          <w:rFonts w:eastAsia="Times New Roman"/>
          <w:szCs w:val="24"/>
        </w:rPr>
        <w:t>Α</w:t>
      </w:r>
      <w:r>
        <w:rPr>
          <w:rFonts w:eastAsia="Times New Roman"/>
          <w:szCs w:val="24"/>
        </w:rPr>
        <w:t>υτό το κάνετε γιατί στην ουσία μεταβιβάζετε στις τράπεζες την αρμοδιότητα ελέγχου της τήρησης της προθεσμίας των πληρωμών.</w:t>
      </w:r>
    </w:p>
    <w:p w14:paraId="498E4E2C"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Σας ερωτώ, όμως: Δεν θα έπρεπε να συμβουλευτείτε πρώτα </w:t>
      </w:r>
      <w:r>
        <w:rPr>
          <w:rFonts w:eastAsia="Times New Roman"/>
          <w:szCs w:val="24"/>
        </w:rPr>
        <w:t>τις τράπεζες; Γιατί τι σας έχουν επισημάνει, κύριε Υπουργέ, οι τράπεζες; Στην ουσία έρχονται εδώ και «σας αδειάζουν» ως προς την αποτελεσματικότητα του μηχανισμού και σας λένε ότι δεν μπορούν να ελέγξουν αν τηρείται η προθεσμία συναλλαγής, όταν αυτή γίνετα</w:t>
      </w:r>
      <w:r>
        <w:rPr>
          <w:rFonts w:eastAsia="Times New Roman"/>
          <w:szCs w:val="24"/>
        </w:rPr>
        <w:t>ι για ποσά κάτω από 1.500 ευρώ με μετρητά.</w:t>
      </w:r>
    </w:p>
    <w:p w14:paraId="498E4E2D" w14:textId="77777777" w:rsidR="00B84C6C" w:rsidRDefault="003C4644">
      <w:pPr>
        <w:spacing w:line="600" w:lineRule="auto"/>
        <w:ind w:firstLine="720"/>
        <w:jc w:val="both"/>
        <w:rPr>
          <w:rFonts w:eastAsia="Times New Roman"/>
          <w:szCs w:val="24"/>
        </w:rPr>
      </w:pPr>
      <w:r>
        <w:rPr>
          <w:rFonts w:eastAsia="Times New Roman"/>
          <w:szCs w:val="24"/>
        </w:rPr>
        <w:t xml:space="preserve">Άρα είχατε σε αυτή την περίπτωση δύο επιλογές. Η μία επιλογή ήταν να απαγορεύατε τη συναλλαγή με μετρητά, κάτι που νομίζω δεν μπορείτε να το κάνετε, ή να αναδιατυπώνατε τη διάταξη, ώστε να ενθαρρύνετε την πληρωμή </w:t>
      </w:r>
      <w:r>
        <w:rPr>
          <w:rFonts w:eastAsia="Times New Roman"/>
          <w:szCs w:val="24"/>
        </w:rPr>
        <w:t xml:space="preserve">μέσω των τραπεζών. Εν τέλει τι επιλέξατε; Να εξαιρέσετε τους παραγωγούς από την υποχρέωση αποστολής ηλεκτρονικών στοιχείων που εξοφλούν με μετρητά. </w:t>
      </w:r>
    </w:p>
    <w:p w14:paraId="498E4E2E" w14:textId="77777777" w:rsidR="00B84C6C" w:rsidRDefault="003C4644">
      <w:pPr>
        <w:spacing w:line="600" w:lineRule="auto"/>
        <w:ind w:firstLine="720"/>
        <w:jc w:val="both"/>
        <w:rPr>
          <w:rFonts w:eastAsia="Times New Roman"/>
          <w:szCs w:val="24"/>
        </w:rPr>
      </w:pPr>
      <w:r>
        <w:rPr>
          <w:rFonts w:eastAsia="Times New Roman"/>
          <w:szCs w:val="24"/>
        </w:rPr>
        <w:t xml:space="preserve">Ποιοι είναι, όμως, κύριοι Υπουργοί, οι παραγωγοί που εξοφλούνται με μετρητά; Είναι συνήθως οι παραγωγοί οι </w:t>
      </w:r>
      <w:r>
        <w:rPr>
          <w:rFonts w:eastAsia="Times New Roman"/>
          <w:szCs w:val="24"/>
        </w:rPr>
        <w:t xml:space="preserve">οποίοι διακινούν </w:t>
      </w:r>
      <w:proofErr w:type="spellStart"/>
      <w:r>
        <w:rPr>
          <w:rFonts w:eastAsia="Times New Roman"/>
          <w:szCs w:val="24"/>
        </w:rPr>
        <w:t>μικροποσότητες</w:t>
      </w:r>
      <w:proofErr w:type="spellEnd"/>
      <w:r>
        <w:rPr>
          <w:rFonts w:eastAsia="Times New Roman"/>
          <w:szCs w:val="24"/>
        </w:rPr>
        <w:t xml:space="preserve"> αγροτικών προϊόντων. Αυτοί στη διαπραγμάτευσή τους με τους χονδρεμπόρους και τα καταστήματα λιανικής παραμένουν ανίσχυροι και είναι στην ουσία απροστάτευτοι. Άρα μην εκπλαγείτε αν αυτοί οι μικροπαραγωγοί, όσοι τέλος πάντων δ</w:t>
      </w:r>
      <w:r>
        <w:rPr>
          <w:rFonts w:eastAsia="Times New Roman"/>
          <w:szCs w:val="24"/>
        </w:rPr>
        <w:t>ιακινούν προϊόντα μικρής χρηματικής αξίας, σας καταγγείλουν τους επόμενους μήνες εκβιαστικές προς τους παραγωγούς πρακτικές για σπάσιμο των τιμολογίων σε μικρότερα των 1.500 ευρώ, ώστε να πληρώνονται με μετρητά.</w:t>
      </w:r>
    </w:p>
    <w:p w14:paraId="498E4E2F"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Π</w:t>
      </w:r>
      <w:r>
        <w:rPr>
          <w:rFonts w:eastAsia="Times New Roman"/>
          <w:bCs/>
          <w:szCs w:val="24"/>
        </w:rPr>
        <w:t>άλι, κυρίες και κύριοι συνάδελφοι της Συμπο</w:t>
      </w:r>
      <w:r>
        <w:rPr>
          <w:rFonts w:eastAsia="Times New Roman"/>
          <w:bCs/>
          <w:szCs w:val="24"/>
        </w:rPr>
        <w:t xml:space="preserve">λίτευσης, σας προειδοποιούμε εγκαίρως ότι αυτό το πράγμα πρέπει να το δείτε, για να μη </w:t>
      </w:r>
      <w:r>
        <w:rPr>
          <w:rFonts w:eastAsia="Times New Roman"/>
          <w:bCs/>
          <w:szCs w:val="24"/>
        </w:rPr>
        <w:t>βρούμε μπροστά μας</w:t>
      </w:r>
      <w:r>
        <w:rPr>
          <w:rFonts w:eastAsia="Times New Roman"/>
          <w:bCs/>
          <w:szCs w:val="24"/>
        </w:rPr>
        <w:t xml:space="preserve"> αυτά τα φαινόμενα το αμέσως επόμενο διάστημα. </w:t>
      </w:r>
    </w:p>
    <w:p w14:paraId="498E4E30" w14:textId="77777777" w:rsidR="00B84C6C" w:rsidRDefault="003C4644">
      <w:pPr>
        <w:spacing w:after="0" w:line="600" w:lineRule="auto"/>
        <w:ind w:firstLine="720"/>
        <w:jc w:val="both"/>
        <w:rPr>
          <w:rFonts w:eastAsia="Times New Roman"/>
          <w:bCs/>
          <w:szCs w:val="24"/>
        </w:rPr>
      </w:pPr>
      <w:r>
        <w:rPr>
          <w:rFonts w:eastAsia="Times New Roman"/>
          <w:bCs/>
          <w:szCs w:val="24"/>
        </w:rPr>
        <w:t>Ολοκληρώνω με ένα σχόλιο για την υποχρεωτική σήμανση της προέλευσης του γάλατος. Υπάρχει αυτή τη στιγμή</w:t>
      </w:r>
      <w:r>
        <w:rPr>
          <w:rFonts w:eastAsia="Times New Roman"/>
          <w:bCs/>
          <w:szCs w:val="24"/>
        </w:rPr>
        <w:t xml:space="preserve"> ένας άτυπος εμπορικός πόλεμος μεταξύ των χωρών Βορρά και Νότου. Χώρες, όπως είναι η Δανία και το Βέλγιο, αλλά και οργανώσεις, όπως η </w:t>
      </w:r>
      <w:r>
        <w:rPr>
          <w:rFonts w:eastAsia="Times New Roman"/>
          <w:bCs/>
          <w:szCs w:val="24"/>
          <w:lang w:val="en-US"/>
        </w:rPr>
        <w:t>Food</w:t>
      </w:r>
      <w:r>
        <w:rPr>
          <w:rFonts w:eastAsia="Times New Roman"/>
          <w:bCs/>
          <w:szCs w:val="24"/>
        </w:rPr>
        <w:t xml:space="preserve"> </w:t>
      </w:r>
      <w:r>
        <w:rPr>
          <w:rFonts w:eastAsia="Times New Roman"/>
          <w:bCs/>
          <w:szCs w:val="24"/>
          <w:lang w:val="en-US"/>
        </w:rPr>
        <w:t>Drink</w:t>
      </w:r>
      <w:r>
        <w:rPr>
          <w:rFonts w:eastAsia="Times New Roman"/>
          <w:bCs/>
          <w:szCs w:val="24"/>
        </w:rPr>
        <w:t xml:space="preserve"> </w:t>
      </w:r>
      <w:r>
        <w:rPr>
          <w:rFonts w:eastAsia="Times New Roman"/>
          <w:bCs/>
          <w:szCs w:val="24"/>
          <w:lang w:val="en-US"/>
        </w:rPr>
        <w:t>Europe</w:t>
      </w:r>
      <w:r>
        <w:rPr>
          <w:rFonts w:eastAsia="Times New Roman"/>
          <w:bCs/>
          <w:szCs w:val="24"/>
        </w:rPr>
        <w:t xml:space="preserve">, που εκπροσωπεί την </w:t>
      </w:r>
      <w:r>
        <w:rPr>
          <w:rFonts w:eastAsia="Times New Roman"/>
          <w:bCs/>
          <w:szCs w:val="24"/>
        </w:rPr>
        <w:t>ε</w:t>
      </w:r>
      <w:r>
        <w:rPr>
          <w:rFonts w:eastAsia="Times New Roman"/>
          <w:bCs/>
          <w:szCs w:val="24"/>
        </w:rPr>
        <w:t xml:space="preserve">υρωπαϊκή </w:t>
      </w:r>
      <w:r>
        <w:rPr>
          <w:rFonts w:eastAsia="Times New Roman"/>
          <w:bCs/>
          <w:szCs w:val="24"/>
        </w:rPr>
        <w:t>β</w:t>
      </w:r>
      <w:r>
        <w:rPr>
          <w:rFonts w:eastAsia="Times New Roman"/>
          <w:bCs/>
          <w:szCs w:val="24"/>
        </w:rPr>
        <w:t xml:space="preserve">ιομηχανία </w:t>
      </w:r>
      <w:r>
        <w:rPr>
          <w:rFonts w:eastAsia="Times New Roman"/>
          <w:bCs/>
          <w:szCs w:val="24"/>
        </w:rPr>
        <w:t>τ</w:t>
      </w:r>
      <w:r>
        <w:rPr>
          <w:rFonts w:eastAsia="Times New Roman"/>
          <w:bCs/>
          <w:szCs w:val="24"/>
        </w:rPr>
        <w:t xml:space="preserve">ροφίμων και </w:t>
      </w:r>
      <w:r>
        <w:rPr>
          <w:rFonts w:eastAsia="Times New Roman"/>
          <w:bCs/>
          <w:szCs w:val="24"/>
        </w:rPr>
        <w:t>π</w:t>
      </w:r>
      <w:r>
        <w:rPr>
          <w:rFonts w:eastAsia="Times New Roman"/>
          <w:bCs/>
          <w:szCs w:val="24"/>
        </w:rPr>
        <w:t xml:space="preserve">οτών, αντιτίθενται σθεναρά σε αυτόν τον ιδιότυπο </w:t>
      </w:r>
      <w:r>
        <w:rPr>
          <w:rFonts w:eastAsia="Times New Roman"/>
          <w:bCs/>
          <w:szCs w:val="24"/>
        </w:rPr>
        <w:t>προστατευτισμό, που ξεκίνησε από τη Γαλλία και αναπτύσσεται γύρω από το γάλα. Επομένως</w:t>
      </w:r>
      <w:r>
        <w:rPr>
          <w:rFonts w:eastAsia="Times New Roman"/>
          <w:bCs/>
          <w:szCs w:val="24"/>
        </w:rPr>
        <w:t xml:space="preserve"> </w:t>
      </w:r>
      <w:r>
        <w:rPr>
          <w:rFonts w:eastAsia="Times New Roman"/>
          <w:bCs/>
          <w:szCs w:val="24"/>
        </w:rPr>
        <w:t xml:space="preserve">η τελική πράξη αυτού του έργου δεν έχει ακόμα γραφτεί. </w:t>
      </w:r>
    </w:p>
    <w:p w14:paraId="498E4E31" w14:textId="77777777" w:rsidR="00B84C6C" w:rsidRDefault="003C4644">
      <w:pPr>
        <w:spacing w:after="0" w:line="600" w:lineRule="auto"/>
        <w:ind w:firstLine="720"/>
        <w:jc w:val="both"/>
        <w:rPr>
          <w:rFonts w:eastAsia="Times New Roman"/>
          <w:bCs/>
          <w:szCs w:val="24"/>
        </w:rPr>
      </w:pPr>
      <w:r>
        <w:rPr>
          <w:rFonts w:eastAsia="Times New Roman"/>
          <w:bCs/>
          <w:szCs w:val="24"/>
        </w:rPr>
        <w:t>Αν υποθέσουμε ότι στις προτιμήσεις των Ελλήνων καταναλωτών πρώτο έρχεται το γάλα που παράγεται και μεταποιείται ε</w:t>
      </w:r>
      <w:r>
        <w:rPr>
          <w:rFonts w:eastAsia="Times New Roman"/>
          <w:bCs/>
          <w:szCs w:val="24"/>
        </w:rPr>
        <w:t>δώ, μετά το γάλα από τις χώρες της Ευρωπαϊκής Ένωσης και τέλος το γάλα εκτός Ευρωπαϊκής Ένωσης, τότε νομίζω ότι αυτό που θα καταφέρει στο τέλος αυτή η διάταξη δεν είναι τίποτα άλλο παρά η μετακίνηση της παραγωγής και των εμπορικών ροών του γάλα</w:t>
      </w:r>
      <w:r>
        <w:rPr>
          <w:rFonts w:eastAsia="Times New Roman"/>
          <w:bCs/>
          <w:szCs w:val="24"/>
        </w:rPr>
        <w:t>κ</w:t>
      </w:r>
      <w:r>
        <w:rPr>
          <w:rFonts w:eastAsia="Times New Roman"/>
          <w:bCs/>
          <w:szCs w:val="24"/>
        </w:rPr>
        <w:t>τος σε ελλη</w:t>
      </w:r>
      <w:r>
        <w:rPr>
          <w:rFonts w:eastAsia="Times New Roman"/>
          <w:bCs/>
          <w:szCs w:val="24"/>
        </w:rPr>
        <w:t xml:space="preserve">νικές γαλακτοβιομηχανίες από χώρες εκτός Ευρωπαϊκής Ένωσης σε χώρες εντός Ευρωπαϊκής Ένωσης και αυτό λόγω της εξαίρεσης του άρθρου 7. </w:t>
      </w:r>
    </w:p>
    <w:p w14:paraId="498E4E32" w14:textId="77777777" w:rsidR="00B84C6C" w:rsidRDefault="003C4644">
      <w:pPr>
        <w:spacing w:after="0" w:line="600" w:lineRule="auto"/>
        <w:ind w:firstLine="720"/>
        <w:jc w:val="both"/>
        <w:rPr>
          <w:rFonts w:eastAsia="Times New Roman"/>
          <w:bCs/>
          <w:szCs w:val="24"/>
        </w:rPr>
      </w:pPr>
      <w:r>
        <w:rPr>
          <w:rFonts w:eastAsia="Times New Roman"/>
          <w:bCs/>
          <w:szCs w:val="24"/>
        </w:rPr>
        <w:t>Γνωρίζετε πολύ καλά, κύριε Υπουργέ, ότι η γαλακτοβιομηχανία, που στηρίζει την ελληνική παραγωγή γάλακτος, δεν περιμένει α</w:t>
      </w:r>
      <w:r>
        <w:rPr>
          <w:rFonts w:eastAsia="Times New Roman"/>
          <w:bCs/>
          <w:szCs w:val="24"/>
        </w:rPr>
        <w:t>υτό το νομοθέτημα για να επιση</w:t>
      </w:r>
      <w:r>
        <w:rPr>
          <w:rFonts w:eastAsia="Times New Roman"/>
          <w:bCs/>
          <w:szCs w:val="24"/>
        </w:rPr>
        <w:lastRenderedPageBreak/>
        <w:t xml:space="preserve">μάνει την προέλευσή του. Ούτως ή άλλως, το κάνει ήδη μέσω των μηχανισμών μάρκετινγκ στα προϊόντα αιχμής, γιατί ξέρει ότι αυτό είναι ένα πολύ ισχυρό </w:t>
      </w:r>
      <w:r>
        <w:rPr>
          <w:rFonts w:eastAsia="Times New Roman"/>
          <w:bCs/>
          <w:szCs w:val="24"/>
          <w:lang w:val="en-US"/>
        </w:rPr>
        <w:t>asset</w:t>
      </w:r>
      <w:r>
        <w:rPr>
          <w:rFonts w:eastAsia="Times New Roman"/>
          <w:bCs/>
          <w:szCs w:val="24"/>
        </w:rPr>
        <w:t xml:space="preserve"> στον εγχώριο ανταγωνισμό. Εδώ απλά θα επιβαρυνθεί περαιτέρω, γιατί θα πρ</w:t>
      </w:r>
      <w:r>
        <w:rPr>
          <w:rFonts w:eastAsia="Times New Roman"/>
          <w:bCs/>
          <w:szCs w:val="24"/>
        </w:rPr>
        <w:t xml:space="preserve">έπει να εφαρμόσει την ετικέτα στις προβλέψεις του νόμου </w:t>
      </w:r>
      <w:r>
        <w:rPr>
          <w:rFonts w:eastAsia="Times New Roman"/>
          <w:bCs/>
          <w:szCs w:val="24"/>
        </w:rPr>
        <w:t>κ</w:t>
      </w:r>
      <w:r>
        <w:rPr>
          <w:rFonts w:eastAsia="Times New Roman"/>
          <w:bCs/>
          <w:szCs w:val="24"/>
        </w:rPr>
        <w:t xml:space="preserve">αι οι υπόλοιπες βιομηχανίες θα έχουν στην ουσία να αντιμετωπίσουν έναν αθέμιτο ανταγωνισμό με ευρωπαϊκές γαλακτοβιομηχανίες χάρη στην εξαίρεση του άρθρου 7, όπως σας είπα προηγουμένως. </w:t>
      </w:r>
    </w:p>
    <w:p w14:paraId="498E4E33" w14:textId="77777777" w:rsidR="00B84C6C" w:rsidRDefault="003C4644">
      <w:pPr>
        <w:spacing w:after="0" w:line="600" w:lineRule="auto"/>
        <w:ind w:firstLine="720"/>
        <w:jc w:val="both"/>
        <w:rPr>
          <w:rFonts w:eastAsia="Times New Roman"/>
          <w:bCs/>
          <w:szCs w:val="24"/>
        </w:rPr>
      </w:pPr>
      <w:r>
        <w:rPr>
          <w:rFonts w:eastAsia="Times New Roman"/>
          <w:bCs/>
          <w:szCs w:val="24"/>
        </w:rPr>
        <w:t>Ολοκληρώνω λέ</w:t>
      </w:r>
      <w:r>
        <w:rPr>
          <w:rFonts w:eastAsia="Times New Roman"/>
          <w:bCs/>
          <w:szCs w:val="24"/>
        </w:rPr>
        <w:t xml:space="preserve">γοντας ότι οι αιτίες για τη μείωση της ελληνικής παραγωγής γάλακτος είναι κάποιες άλλες. Είναι ο εκσυγχρονισμός των κτηνοτροφικών μονάδων, που θα επιτρέψει τη μείωση του λειτουργικού κόστους, είναι η μείωση της υπέρμετρης φορολόγησης στα ζώντα ζώα και τις </w:t>
      </w:r>
      <w:r>
        <w:rPr>
          <w:rFonts w:eastAsia="Times New Roman"/>
          <w:bCs/>
          <w:szCs w:val="24"/>
        </w:rPr>
        <w:t xml:space="preserve">ζωοτροφές. Είναι η ενεργοποίηση επενδυτικών σχεδίων για κτηνοτρόφους που παράγουν οι ίδιοι ζωοτροφές. Είναι η αποκατάσταση των νέων αγροτών της πρόσκλησης του 2009, οι οποίοι δεν πήραν ποτέ κατά την προηγούμενη ΚΑΠ δικαιώματα που αναλογούν στην πραγματική </w:t>
      </w:r>
      <w:r>
        <w:rPr>
          <w:rFonts w:eastAsia="Times New Roman"/>
          <w:bCs/>
          <w:szCs w:val="24"/>
        </w:rPr>
        <w:t xml:space="preserve">παραγωγική δυναμική τους και ακόμα περιμένουν να διορθωθεί αυτή η αδικία. Κύριε Υπουργέ, περιμένουμε μία απάντηση και γι’ αυτό. Επίσης είναι η υλοποίηση των προβλέψεων για βιολογική κτηνοτροφία, η οποία θα αναβαθμίσει ποιοτικά τα κτηνοτροφικά προϊόντα. </w:t>
      </w:r>
    </w:p>
    <w:p w14:paraId="498E4E34" w14:textId="77777777" w:rsidR="00B84C6C" w:rsidRDefault="003C4644">
      <w:pPr>
        <w:spacing w:after="0" w:line="600" w:lineRule="auto"/>
        <w:ind w:firstLine="720"/>
        <w:jc w:val="both"/>
        <w:rPr>
          <w:rFonts w:eastAsia="Times New Roman"/>
          <w:bCs/>
          <w:szCs w:val="24"/>
        </w:rPr>
      </w:pPr>
      <w:r>
        <w:rPr>
          <w:rFonts w:eastAsia="Times New Roman"/>
          <w:bCs/>
          <w:szCs w:val="24"/>
        </w:rPr>
        <w:t>Κύ</w:t>
      </w:r>
      <w:r>
        <w:rPr>
          <w:rFonts w:eastAsia="Times New Roman"/>
          <w:bCs/>
          <w:szCs w:val="24"/>
        </w:rPr>
        <w:t xml:space="preserve">ριε Υπουργέ, αν τα κάνετε όλα αυτά, θα μας έχετε αρωγούς. Δυστυχώς, όμως, τα τελευταία τρία χρόνια δεν έχετε κάνει τίποτα ως Κυβέρνηση σε αυτή την κατεύθυνση. </w:t>
      </w:r>
    </w:p>
    <w:p w14:paraId="498E4E35"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 xml:space="preserve">Ευχαριστώ πολύ. </w:t>
      </w:r>
    </w:p>
    <w:p w14:paraId="498E4E36" w14:textId="77777777" w:rsidR="00B84C6C" w:rsidRDefault="003C4644">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498E4E37" w14:textId="77777777" w:rsidR="00B84C6C" w:rsidRDefault="003C4644">
      <w:pPr>
        <w:spacing w:after="0" w:line="600" w:lineRule="auto"/>
        <w:ind w:firstLine="720"/>
        <w:jc w:val="both"/>
        <w:rPr>
          <w:rFonts w:eastAsia="Times New Roman"/>
          <w:bCs/>
          <w:szCs w:val="24"/>
        </w:rPr>
      </w:pPr>
      <w:r>
        <w:rPr>
          <w:rFonts w:eastAsia="Times New Roman"/>
          <w:b/>
          <w:bCs/>
          <w:szCs w:val="24"/>
        </w:rPr>
        <w:t>ΠΡΟΕΔΡΕΥΩΝ (Δημήτριος Καμ</w:t>
      </w:r>
      <w:r>
        <w:rPr>
          <w:rFonts w:eastAsia="Times New Roman"/>
          <w:b/>
          <w:bCs/>
          <w:szCs w:val="24"/>
        </w:rPr>
        <w:t xml:space="preserve">μένος): </w:t>
      </w:r>
      <w:r>
        <w:rPr>
          <w:rFonts w:eastAsia="Times New Roman"/>
          <w:bCs/>
          <w:szCs w:val="24"/>
        </w:rPr>
        <w:t xml:space="preserve">Ευχαριστούμε πολύ, κύριε Κεφαλογιάννη. </w:t>
      </w:r>
    </w:p>
    <w:p w14:paraId="498E4E38"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της Δημοκρατικής Συμπαράταξης κ. Θεοχαρόπουλος για δώδεκα λεπτά. </w:t>
      </w:r>
    </w:p>
    <w:p w14:paraId="498E4E39" w14:textId="77777777" w:rsidR="00B84C6C" w:rsidRDefault="003C4644">
      <w:pPr>
        <w:spacing w:after="0" w:line="600" w:lineRule="auto"/>
        <w:ind w:firstLine="720"/>
        <w:jc w:val="both"/>
        <w:rPr>
          <w:rFonts w:eastAsia="Times New Roman"/>
          <w:bCs/>
          <w:szCs w:val="24"/>
        </w:rPr>
      </w:pPr>
      <w:r>
        <w:rPr>
          <w:rFonts w:eastAsia="Times New Roman"/>
          <w:b/>
          <w:bCs/>
          <w:szCs w:val="24"/>
        </w:rPr>
        <w:t xml:space="preserve">ΑΘΑΝΑΣΙΟΣ ΘΕΟΧΑΡΟΠΟΥΛΟΣ: </w:t>
      </w:r>
      <w:r>
        <w:rPr>
          <w:rFonts w:eastAsia="Times New Roman"/>
          <w:bCs/>
          <w:szCs w:val="24"/>
        </w:rPr>
        <w:t>Κυρίες και κύριοι Βουλευτές, συζητάμε σήμερα ένα πολύ σοβαρό θέμα, που έχ</w:t>
      </w:r>
      <w:r>
        <w:rPr>
          <w:rFonts w:eastAsia="Times New Roman"/>
          <w:bCs/>
          <w:szCs w:val="24"/>
        </w:rPr>
        <w:t xml:space="preserve">ει σχέση με την προάσπιση των συμφερόντων των Ελλήνων παραγωγών καθώς και την προστασία τους από πρακτικές αθέμιτου ανταγωνισμού και τη διασφάλιση της ποιότητας των ελληνικών νωπών και </w:t>
      </w:r>
      <w:proofErr w:type="spellStart"/>
      <w:r>
        <w:rPr>
          <w:rFonts w:eastAsia="Times New Roman"/>
          <w:bCs/>
          <w:szCs w:val="24"/>
        </w:rPr>
        <w:t>ευαλλοίωτων</w:t>
      </w:r>
      <w:proofErr w:type="spellEnd"/>
      <w:r>
        <w:rPr>
          <w:rFonts w:eastAsia="Times New Roman"/>
          <w:bCs/>
          <w:szCs w:val="24"/>
        </w:rPr>
        <w:t xml:space="preserve"> αγροτικών προϊόντων. </w:t>
      </w:r>
    </w:p>
    <w:p w14:paraId="498E4E3A" w14:textId="77777777" w:rsidR="00B84C6C" w:rsidRDefault="003C4644">
      <w:pPr>
        <w:spacing w:after="0" w:line="600" w:lineRule="auto"/>
        <w:ind w:firstLine="720"/>
        <w:jc w:val="both"/>
        <w:rPr>
          <w:rFonts w:eastAsia="Times New Roman"/>
          <w:bCs/>
          <w:szCs w:val="24"/>
        </w:rPr>
      </w:pPr>
      <w:r>
        <w:rPr>
          <w:rFonts w:eastAsia="Times New Roman"/>
          <w:bCs/>
          <w:szCs w:val="24"/>
        </w:rPr>
        <w:t>Ναι, μεν, όπως είπαμε, η φιλοσοφία το</w:t>
      </w:r>
      <w:r>
        <w:rPr>
          <w:rFonts w:eastAsia="Times New Roman"/>
          <w:bCs/>
          <w:szCs w:val="24"/>
        </w:rPr>
        <w:t xml:space="preserve">υ νομοσχεδίου μπορεί να είναι στη σωστή κατεύθυνση, αλλά για μία φορά παρουσιάζονται αντιφάσεις και κενά και συνεχίζει να λείπει η απαραίτητη υποδομή για να λειτουργήσουν αυτά, έστω και τα αποσπασματικά μέτρα. </w:t>
      </w:r>
    </w:p>
    <w:p w14:paraId="498E4E3B" w14:textId="77777777" w:rsidR="00B84C6C" w:rsidRDefault="003C4644">
      <w:pPr>
        <w:spacing w:after="0" w:line="600" w:lineRule="auto"/>
        <w:ind w:firstLine="720"/>
        <w:jc w:val="both"/>
        <w:rPr>
          <w:rFonts w:eastAsia="Times New Roman"/>
          <w:bCs/>
          <w:szCs w:val="24"/>
        </w:rPr>
      </w:pPr>
      <w:r>
        <w:rPr>
          <w:rFonts w:eastAsia="Times New Roman"/>
          <w:bCs/>
          <w:szCs w:val="24"/>
        </w:rPr>
        <w:t>Το πιο σημαντικό, όμως, είναι ότι συνεχίζει ν</w:t>
      </w:r>
      <w:r>
        <w:rPr>
          <w:rFonts w:eastAsia="Times New Roman"/>
          <w:bCs/>
          <w:szCs w:val="24"/>
        </w:rPr>
        <w:t xml:space="preserve">α λείπει μία συνολική και ολοκληρωμένη αντιμετώπιση του αγροτικού ζητήματος. Οπότε, είναι μάλλον στρουθοκαμηλισμός να περιμένουμε να λειτουργήσει ένας κρίκος μίας μεγάλης αλυσίδας, όταν οι υπόλοιποι κρίκοι παραμένουν εξαιρετικά αδύναμοι. </w:t>
      </w:r>
    </w:p>
    <w:p w14:paraId="498E4E3C"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 xml:space="preserve">Εξίσου σημαντικό </w:t>
      </w:r>
      <w:r>
        <w:rPr>
          <w:rFonts w:eastAsia="Times New Roman"/>
          <w:bCs/>
          <w:szCs w:val="24"/>
        </w:rPr>
        <w:t xml:space="preserve">είναι το γεγονός ότι συνεχίζεται η έλλειψη έγκαιρης και θεσμικής διαβούλευσης, η οποία θα μπορούσε να έχει προλάβει τις σοβαρές αδυναμίες του συγκεκριμένου νομοσχεδίου. </w:t>
      </w:r>
    </w:p>
    <w:p w14:paraId="498E4E3D"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Δεν είναι δυνατόν να νομοθετούμε χωρίς να ακούγονται </w:t>
      </w:r>
      <w:r>
        <w:rPr>
          <w:rFonts w:eastAsia="Times New Roman"/>
          <w:bCs/>
          <w:szCs w:val="24"/>
          <w:lang w:val="en-US"/>
        </w:rPr>
        <w:t>a</w:t>
      </w:r>
      <w:r>
        <w:rPr>
          <w:rFonts w:eastAsia="Times New Roman"/>
          <w:bCs/>
          <w:szCs w:val="24"/>
        </w:rPr>
        <w:t xml:space="preserve"> </w:t>
      </w:r>
      <w:r>
        <w:rPr>
          <w:rFonts w:eastAsia="Times New Roman"/>
          <w:bCs/>
          <w:szCs w:val="24"/>
          <w:lang w:val="en-US"/>
        </w:rPr>
        <w:t>priori</w:t>
      </w:r>
      <w:r>
        <w:rPr>
          <w:rFonts w:eastAsia="Times New Roman"/>
          <w:bCs/>
          <w:szCs w:val="24"/>
        </w:rPr>
        <w:t xml:space="preserve"> οι φορείς ούτε να φοβόμα</w:t>
      </w:r>
      <w:r>
        <w:rPr>
          <w:rFonts w:eastAsia="Times New Roman"/>
          <w:bCs/>
          <w:szCs w:val="24"/>
        </w:rPr>
        <w:t>στε το</w:t>
      </w:r>
      <w:r>
        <w:rPr>
          <w:rFonts w:eastAsia="Times New Roman"/>
          <w:bCs/>
          <w:szCs w:val="24"/>
        </w:rPr>
        <w:t>ν</w:t>
      </w:r>
      <w:r>
        <w:rPr>
          <w:rFonts w:eastAsia="Times New Roman"/>
          <w:bCs/>
          <w:szCs w:val="24"/>
        </w:rPr>
        <w:t xml:space="preserve"> διάλογο ούτε να θεωρούμε ότι με μία ακρόαση φορέων κάποιων ωρών, και αυτή αφού έχει υποβληθεί προς ψήφιση το νομοσχέδιο, καλύπτουμε το καθήκον μίας ενδελεχούς και έγκαιρης διαβούλευσης με όλους τους εμπλεκομένους. </w:t>
      </w:r>
    </w:p>
    <w:p w14:paraId="498E4E3E"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Σας άκουσα, κύριε Τσιρώνη, να </w:t>
      </w:r>
      <w:r>
        <w:rPr>
          <w:rFonts w:eastAsia="Times New Roman"/>
          <w:bCs/>
          <w:szCs w:val="24"/>
        </w:rPr>
        <w:t>λέτε ότι η διαβούλευση γίνεται επαρκώς, και, μάλιστα, να φέρνετε σαν παράδειγμα ότι περνάτε 60% του χρόνου σας με τους αγρότες. Μάλλον στην Κυβέρνησή σας δεν έχετε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τι σημαίνει θεσμική διαβούλευση, συνεχής θεσμική διαβούλευση με τους αγρότες και ολ</w:t>
      </w:r>
      <w:r>
        <w:rPr>
          <w:rFonts w:eastAsia="Times New Roman"/>
          <w:bCs/>
          <w:szCs w:val="24"/>
        </w:rPr>
        <w:t xml:space="preserve">οκληρωμένη διαβούλευση, η οποία </w:t>
      </w:r>
      <w:r>
        <w:rPr>
          <w:rFonts w:eastAsia="Times New Roman"/>
          <w:bCs/>
          <w:szCs w:val="24"/>
        </w:rPr>
        <w:t xml:space="preserve">πρέπει να </w:t>
      </w:r>
      <w:r>
        <w:rPr>
          <w:rFonts w:eastAsia="Times New Roman"/>
          <w:bCs/>
          <w:szCs w:val="24"/>
        </w:rPr>
        <w:t>γίνεται σε όλη την περίοδο. Δεν αμφισβητεί κανένας ότι μπορεί να συνομιλείτε με τους αγρότες για ώρες. Πρέπει, όμως, αυτό να γίνεται και με τους φορείς τους, με τις προτάσεις τους και αυτό να παίρνει τη θεσμική μορ</w:t>
      </w:r>
      <w:r>
        <w:rPr>
          <w:rFonts w:eastAsia="Times New Roman"/>
          <w:bCs/>
          <w:szCs w:val="24"/>
        </w:rPr>
        <w:t xml:space="preserve">φή, η οποία πραγματικά να βοηθάει στο να ακούμε τους αγρότες και να </w:t>
      </w:r>
      <w:proofErr w:type="spellStart"/>
      <w:r>
        <w:rPr>
          <w:rFonts w:eastAsia="Times New Roman"/>
          <w:bCs/>
          <w:szCs w:val="24"/>
        </w:rPr>
        <w:t>συνδιαμορφώνουμε</w:t>
      </w:r>
      <w:proofErr w:type="spellEnd"/>
      <w:r>
        <w:rPr>
          <w:rFonts w:eastAsia="Times New Roman"/>
          <w:bCs/>
          <w:szCs w:val="24"/>
        </w:rPr>
        <w:t xml:space="preserve"> τις αλλαγές οι οποίες χρειάζονται. </w:t>
      </w:r>
    </w:p>
    <w:p w14:paraId="498E4E3F" w14:textId="77777777" w:rsidR="00B84C6C" w:rsidRDefault="003C4644">
      <w:pPr>
        <w:spacing w:after="0" w:line="600" w:lineRule="auto"/>
        <w:ind w:firstLine="720"/>
        <w:jc w:val="both"/>
        <w:rPr>
          <w:rFonts w:eastAsia="Times New Roman"/>
          <w:bCs/>
          <w:szCs w:val="24"/>
        </w:rPr>
      </w:pPr>
      <w:r>
        <w:rPr>
          <w:rFonts w:eastAsia="Times New Roman"/>
          <w:b/>
          <w:bCs/>
          <w:szCs w:val="24"/>
        </w:rPr>
        <w:t xml:space="preserve">ΙΩΑΝΝΗΣ ΤΣΙΡΩΝΗΣ (Αναπληρωτής Υπουργός Αγροτικής Ανάπτυξης και Τροφίμων): </w:t>
      </w:r>
      <w:r>
        <w:rPr>
          <w:rFonts w:eastAsia="Times New Roman"/>
          <w:bCs/>
          <w:szCs w:val="24"/>
        </w:rPr>
        <w:t xml:space="preserve">Μιλάω και με τους φορείς τους. </w:t>
      </w:r>
    </w:p>
    <w:p w14:paraId="498E4E40" w14:textId="77777777" w:rsidR="00B84C6C" w:rsidRDefault="003C4644">
      <w:pPr>
        <w:tabs>
          <w:tab w:val="left" w:pos="2940"/>
        </w:tabs>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Εννοώ όχι σε μεμονωμένες συναντήσεις, κύριε Τσιρώνη. Νομίζω ότι καταλαβαινόμαστε. Οι μεμονωμένες συναντήσεις δεν παράγουν αποτέλεσμα προς το συμφέρον των αγροτών, αλλά παράγουν αποτέλεσμα προς το συμφέρον συγκεκριμένων ομάδων. </w:t>
      </w:r>
      <w:r>
        <w:rPr>
          <w:rFonts w:eastAsia="Times New Roman"/>
          <w:szCs w:val="24"/>
        </w:rPr>
        <w:t>Α</w:t>
      </w:r>
      <w:r>
        <w:rPr>
          <w:rFonts w:eastAsia="Times New Roman"/>
          <w:szCs w:val="24"/>
        </w:rPr>
        <w:t xml:space="preserve">υτό δεν είναι ο στόχος για </w:t>
      </w:r>
      <w:r>
        <w:rPr>
          <w:rFonts w:eastAsia="Times New Roman"/>
          <w:szCs w:val="24"/>
        </w:rPr>
        <w:t>το συλλογικό συμφέρον και το εθνικό συμφέρον που πρέπει να έχουμε.</w:t>
      </w:r>
    </w:p>
    <w:p w14:paraId="498E4E41"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Εξίσου σημαντικά, βέβαια, είναι και πολλά θέματα, τα οποία θα σας πω στη συνέχεια, γιατί εμείς στη Δημοκρατική Συμπαράταξη είμαστε ο κατ’ εξοχήν χώρος που επιδιώκει μια ολιστική αντιμετώπισ</w:t>
      </w:r>
      <w:r>
        <w:rPr>
          <w:rFonts w:eastAsia="Times New Roman"/>
          <w:szCs w:val="24"/>
        </w:rPr>
        <w:t>η του αγροτικού τομέα, που αποτελεί βασικό πυλώνα ανάπτυξης της εθνικής αγροτικής οικονομίας.</w:t>
      </w:r>
    </w:p>
    <w:p w14:paraId="498E4E42"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Ποια είναι τα κρίσιμα ζητήματα για να μην υπάρχουν αποσπασματικά μέτρα; Ποια είναι τα κρίσιμα θέματα για τον αγροτικό τομέα; Τι γίνεται με την ενίσχυση της παραγω</w:t>
      </w:r>
      <w:r>
        <w:rPr>
          <w:rFonts w:eastAsia="Times New Roman"/>
          <w:szCs w:val="24"/>
        </w:rPr>
        <w:t>γικής διαδικασίας μέσα από τη μέγιστη δυνατή απορρόφηση και αξιοποίηση των κοινοτικών κονδυλίων; Δεν γίνεται τίποτα.</w:t>
      </w:r>
    </w:p>
    <w:p w14:paraId="498E4E43"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Σας είπε ο </w:t>
      </w:r>
      <w:r>
        <w:rPr>
          <w:rFonts w:eastAsia="Times New Roman"/>
          <w:szCs w:val="24"/>
        </w:rPr>
        <w:t>ε</w:t>
      </w:r>
      <w:r>
        <w:rPr>
          <w:rFonts w:eastAsia="Times New Roman"/>
          <w:szCs w:val="24"/>
        </w:rPr>
        <w:t>ισηγητής της Δημοκρατικής Συμπαράταξης στην αρχή, κύριε Υπουργέ, ότι λέτε πολλές φορές πως οι ενισχύσεις στη χώρα μας είναι διπ</w:t>
      </w:r>
      <w:r>
        <w:rPr>
          <w:rFonts w:eastAsia="Times New Roman"/>
          <w:szCs w:val="24"/>
        </w:rPr>
        <w:t xml:space="preserve">λάσιες από ορισμένες χώρες της Ευρωπαϊκής Ένωσης και σας έφερε και ορισμένα παραδείγματα από αυτά που έχετε πει δημοσίως. </w:t>
      </w:r>
    </w:p>
    <w:p w14:paraId="498E4E44"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Πρώτο ερώτημα</w:t>
      </w:r>
      <w:r>
        <w:rPr>
          <w:rFonts w:eastAsia="Times New Roman"/>
          <w:szCs w:val="24"/>
        </w:rPr>
        <w:t>:</w:t>
      </w:r>
      <w:r>
        <w:rPr>
          <w:rFonts w:eastAsia="Times New Roman"/>
          <w:szCs w:val="24"/>
        </w:rPr>
        <w:t xml:space="preserve"> Από ποιον εξασφαλίστηκαν αυτά τα διπλάσια ποσά το 2012-2014, τα 20 δισεκατομμύρια, δηλαδή, ευρώ για την Κοινή Αγροτική</w:t>
      </w:r>
      <w:r>
        <w:rPr>
          <w:rFonts w:eastAsia="Times New Roman"/>
          <w:szCs w:val="24"/>
        </w:rPr>
        <w:t xml:space="preserve"> Πολιτική, εκ των </w:t>
      </w:r>
      <w:r>
        <w:rPr>
          <w:rFonts w:eastAsia="Times New Roman"/>
          <w:szCs w:val="24"/>
        </w:rPr>
        <w:lastRenderedPageBreak/>
        <w:t>οποίων τα 6 δισεκατομμύρια ευρώ αφορούν το Πρόγραμμα Αγροτικής Ανάπτυξης και τα υπόλοιπα τον Πυλώνα Ι της ΚΑΠ;</w:t>
      </w:r>
    </w:p>
    <w:p w14:paraId="498E4E45"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Δεύτερον, με αυτά τα επιχειρήματα πηγαίνει η Κυβέρνησή σας και διαπραγματεύεται στις Βρυξέλλες; Λέτε πραγματικά στους εταίρους </w:t>
      </w:r>
      <w:r>
        <w:rPr>
          <w:rFonts w:eastAsia="Times New Roman"/>
          <w:szCs w:val="24"/>
        </w:rPr>
        <w:t>ότι οι επιδοτήσεις στη χώρα μας είναι διπλάσιες από τις χώρες της Ευρωπαϊκής Ένωσης; Εκτός αν νομίζετε ότι ό,τι λέτε εδώ στη χώρα μας δεν έχει αντίκτυπο κανένα</w:t>
      </w:r>
      <w:r>
        <w:rPr>
          <w:rFonts w:eastAsia="Times New Roman"/>
          <w:szCs w:val="24"/>
        </w:rPr>
        <w:t>ν</w:t>
      </w:r>
      <w:r>
        <w:rPr>
          <w:rFonts w:eastAsia="Times New Roman"/>
          <w:szCs w:val="24"/>
        </w:rPr>
        <w:t xml:space="preserve"> και δεν υπάρχει κανένα πρόβλημα γι’ αυτό.</w:t>
      </w:r>
    </w:p>
    <w:p w14:paraId="498E4E46"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Ταυτοχρόνως υπάρχουν και άλλα μεγάλα ζητήματα για τον</w:t>
      </w:r>
      <w:r>
        <w:rPr>
          <w:rFonts w:eastAsia="Times New Roman"/>
          <w:szCs w:val="24"/>
        </w:rPr>
        <w:t xml:space="preserve"> αγροτικό τομέα που επηρεάζουν τα νομοσχέδια, τα οποία έρχονται και συζητούμε. Τι γίνεται με το σύστημα φορολόγησης των αγροτών; Σας έχουμε πει επανειλημμένα ότι αυτό που έχει γίνει τα τελευταία χρόνια με την Κυβέρνησή σας είναι ουσιαστικά η φορολογική εξό</w:t>
      </w:r>
      <w:r>
        <w:rPr>
          <w:rFonts w:eastAsia="Times New Roman"/>
          <w:szCs w:val="24"/>
        </w:rPr>
        <w:t xml:space="preserve">ντωση των αγροτών. </w:t>
      </w:r>
      <w:r>
        <w:rPr>
          <w:rFonts w:eastAsia="Times New Roman"/>
          <w:szCs w:val="24"/>
        </w:rPr>
        <w:t>Ν</w:t>
      </w:r>
      <w:r>
        <w:rPr>
          <w:rFonts w:eastAsia="Times New Roman"/>
          <w:szCs w:val="24"/>
        </w:rPr>
        <w:t>α μην πω πάλι τα ίδια παραδείγματα, τα οποία έχουμε συζητήσει πολλές φορές εδώ στην Ολομέλεια της Βουλής. Δεν υπάρχει δίκαιο σύστημα φορολόγησης.</w:t>
      </w:r>
    </w:p>
    <w:p w14:paraId="498E4E47"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Ταυτοχρόνως δεν υπάρχει υποδομή για την εντατικοποίηση των ελέγχων στην αγορά για τη ριζικ</w:t>
      </w:r>
      <w:r>
        <w:rPr>
          <w:rFonts w:eastAsia="Times New Roman"/>
          <w:szCs w:val="24"/>
        </w:rPr>
        <w:t xml:space="preserve">ή αντιμετώπιση των </w:t>
      </w:r>
      <w:proofErr w:type="spellStart"/>
      <w:r>
        <w:rPr>
          <w:rFonts w:eastAsia="Times New Roman"/>
          <w:szCs w:val="24"/>
        </w:rPr>
        <w:t>ελληνοποιήσεων</w:t>
      </w:r>
      <w:proofErr w:type="spellEnd"/>
      <w:r>
        <w:rPr>
          <w:rFonts w:eastAsia="Times New Roman"/>
          <w:szCs w:val="24"/>
        </w:rPr>
        <w:t xml:space="preserve">. Εμείς σε όποια θετικά έρχονται και για τις </w:t>
      </w:r>
      <w:proofErr w:type="spellStart"/>
      <w:r>
        <w:rPr>
          <w:rFonts w:eastAsia="Times New Roman"/>
          <w:szCs w:val="24"/>
        </w:rPr>
        <w:t>ελληνοποιήσεις</w:t>
      </w:r>
      <w:proofErr w:type="spellEnd"/>
      <w:r>
        <w:rPr>
          <w:rFonts w:eastAsia="Times New Roman"/>
          <w:szCs w:val="24"/>
        </w:rPr>
        <w:t xml:space="preserve"> λέμε ναι στις θετικές αυτές ρυθμίσεις, τις οποίες φέρνετε. Όμως, σας λέμε ότι δεν μπορεί να λειτουργήσει και να αντιμετωπιστεί το σύστημα αυτό, αν δεν θεσπιστούν σ</w:t>
      </w:r>
      <w:r>
        <w:rPr>
          <w:rFonts w:eastAsia="Times New Roman"/>
          <w:szCs w:val="24"/>
        </w:rPr>
        <w:t>υγκεκριμένες ρυθμίσεις και μέτρα σε όλο το σύστημα.</w:t>
      </w:r>
    </w:p>
    <w:p w14:paraId="498E4E48"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Ποια είναι τα μέτρα μείωσης του κόστους παραγωγής; Αυτές είναι και οι προκλήσεις για ένα Υπουργείο Αγροτικής Ανάπτυξης, στις οποίες δεν έχετε ανταποκριθεί.</w:t>
      </w:r>
    </w:p>
    <w:p w14:paraId="498E4E49"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Τι γίνεται με την εφαρμοσμένη έρευνα και την και</w:t>
      </w:r>
      <w:r>
        <w:rPr>
          <w:rFonts w:eastAsia="Times New Roman"/>
          <w:szCs w:val="24"/>
        </w:rPr>
        <w:t xml:space="preserve">νοτομία; Γιατί δεν υπάρχει ουσιαστική παρέμβαση για τη βελτίωση του ισοζυγίου εισαγωγών κρέατος και γάλακτος; Γιατί δεν θεσπίζονται ουσιαστικά κίνητρα για την προώθηση νέων σύγχρονων και ισχυρών συλλογικών δομών; </w:t>
      </w:r>
    </w:p>
    <w:p w14:paraId="498E4E4A"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Τι γίνεται με την ολοκληρωμένη πολιτική δι</w:t>
      </w:r>
      <w:r>
        <w:rPr>
          <w:rFonts w:eastAsia="Times New Roman"/>
          <w:szCs w:val="24"/>
        </w:rPr>
        <w:t>αχείρισης νερού; Είναι ένα μεγάλο ζήτημα, το οποίο αφορά και το πώς θα γίνει και η αναδιάρθρωση των καλλιεργειών σε σχέση με τις συμβουλευτικές δομές για τους αγρότες. Είναι διαχρονικό πρόβλημα ότι δεν αξιοποιούνται χρήματα, τα οποία υπάρχουν. Ενώ υπάρχουν</w:t>
      </w:r>
      <w:r>
        <w:rPr>
          <w:rFonts w:eastAsia="Times New Roman"/>
          <w:szCs w:val="24"/>
        </w:rPr>
        <w:t xml:space="preserve"> τετραπλάσια χρήματα αυτή την περίοδο για συμβουλευτικές δομές που έχουν εξασφαλιστεί, δεν τα απορροφάτε και δεν έχετε δημιουργήσει αυτές τις δομές των συμβουλευτικών υπηρεσιών για να </w:t>
      </w:r>
      <w:proofErr w:type="spellStart"/>
      <w:r>
        <w:rPr>
          <w:rFonts w:eastAsia="Times New Roman"/>
          <w:szCs w:val="24"/>
        </w:rPr>
        <w:t>απορροφηθούν</w:t>
      </w:r>
      <w:proofErr w:type="spellEnd"/>
      <w:r>
        <w:rPr>
          <w:rFonts w:eastAsia="Times New Roman"/>
          <w:szCs w:val="24"/>
        </w:rPr>
        <w:t>.</w:t>
      </w:r>
    </w:p>
    <w:p w14:paraId="498E4E4B"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Τι γίνεται με το ασφαλιστικό; Κανένα σύγχρονο σύστημα ασφα</w:t>
      </w:r>
      <w:r>
        <w:rPr>
          <w:rFonts w:eastAsia="Times New Roman"/>
          <w:szCs w:val="24"/>
        </w:rPr>
        <w:t>λιστικό δεν υπάρχει. Τα αντίθετα βλέπουμε και στο ασφαλιστικό σύστημα όλα τα χρόνια της διακυβέρνησής σας.</w:t>
      </w:r>
    </w:p>
    <w:p w14:paraId="498E4E4C"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Πολιτική γης με χρηματοδοτικά κίνητρα για την εγκατάσταση των αγροτών ουσιαστικά δεν υπάρχει.</w:t>
      </w:r>
    </w:p>
    <w:p w14:paraId="498E4E4D"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Όσον αφορά το αγροτικό πετρέλαιο, δεν έχετε κάνει δεκτή</w:t>
      </w:r>
      <w:r>
        <w:rPr>
          <w:rFonts w:eastAsia="Times New Roman"/>
          <w:szCs w:val="24"/>
        </w:rPr>
        <w:t xml:space="preserve"> την πρόταση τη δική μας και δεν έχετε διαπραγματευτεί. Αν έχετε διαπραγματευτεί με τους εταίρους και το έχουν αρνηθεί, η Κυβέρνησή σας να ενημερώσει, είτε ο κ. </w:t>
      </w:r>
      <w:proofErr w:type="spellStart"/>
      <w:r>
        <w:rPr>
          <w:rFonts w:eastAsia="Times New Roman"/>
          <w:szCs w:val="24"/>
        </w:rPr>
        <w:t>Τσακαλώτος</w:t>
      </w:r>
      <w:proofErr w:type="spellEnd"/>
      <w:r>
        <w:rPr>
          <w:rFonts w:eastAsia="Times New Roman"/>
          <w:szCs w:val="24"/>
        </w:rPr>
        <w:t xml:space="preserve"> είτε εσείς. </w:t>
      </w:r>
    </w:p>
    <w:p w14:paraId="498E4E4E"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Η κάρτα αγροτικού πετρελαίου, που έχουμε ζητήσει, όπως συμβαίνει και σε</w:t>
      </w:r>
      <w:r>
        <w:rPr>
          <w:rFonts w:eastAsia="Times New Roman"/>
          <w:szCs w:val="24"/>
        </w:rPr>
        <w:t xml:space="preserve"> άλλες χώρες της Ευρωπαϊκής Ένωσης, θα μπορούσε ουσιαστικά μ’ έναν δίκαιο τρόπο να παρέχει αγροτικό πετρέλαιο, για το οποίο και εσείς είχατε προεκλογικά δεσμευθεί με βάση τις καλλιέργειες. Σας έχουμε καταθέσει αυτή την τροπολογία από το 2015. Μας έχετε πει</w:t>
      </w:r>
      <w:r>
        <w:rPr>
          <w:rFonts w:eastAsia="Times New Roman"/>
          <w:szCs w:val="24"/>
        </w:rPr>
        <w:t xml:space="preserve"> ότι είναι θέμα με τους εταίρους και πρέπει να διαπραγματευτούμε. Διαπραγματευτήκατε; Σας είπαν όχι; Να ενημερωθεί το ελληνικό Κοινοβούλιο και ο ελληνικός λαός και οι αγρότες αν δεν έχουν δεχθεί την κάρτα αγροτικού πετρελαίου ή αν εσείς δεν επιλέγετε αυτόν</w:t>
      </w:r>
      <w:r>
        <w:rPr>
          <w:rFonts w:eastAsia="Times New Roman"/>
          <w:szCs w:val="24"/>
        </w:rPr>
        <w:t xml:space="preserve"> τον τρόπο τον εναλλακτικό</w:t>
      </w:r>
      <w:r>
        <w:rPr>
          <w:rFonts w:eastAsia="Times New Roman"/>
          <w:szCs w:val="24"/>
        </w:rPr>
        <w:t>,</w:t>
      </w:r>
      <w:r>
        <w:rPr>
          <w:rFonts w:eastAsia="Times New Roman"/>
          <w:szCs w:val="24"/>
        </w:rPr>
        <w:t xml:space="preserve"> για να παρέχουμε φθηνότερο αγροτικό πετρέλαιο σ’ αυτούς που πραγματικά το δικαιούνται.</w:t>
      </w:r>
    </w:p>
    <w:p w14:paraId="498E4E4F"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Νόμιζα πραγματικά, αγαπητοί κύριοι Βουλευτές, ότι αυτά ίσως τα κρατάει στις αποσκευές του ο Πρωθυπουργός για τις περιοδείες που έχει ξεκινήσε</w:t>
      </w:r>
      <w:r>
        <w:rPr>
          <w:rFonts w:eastAsia="Times New Roman"/>
          <w:szCs w:val="24"/>
        </w:rPr>
        <w:t>ι, καθώς κάτι θα έπρεπε να υποσχεθεί</w:t>
      </w:r>
      <w:r>
        <w:rPr>
          <w:rFonts w:eastAsia="Times New Roman"/>
          <w:szCs w:val="24"/>
        </w:rPr>
        <w:t>,</w:t>
      </w:r>
      <w:r>
        <w:rPr>
          <w:rFonts w:eastAsia="Times New Roman"/>
          <w:szCs w:val="24"/>
        </w:rPr>
        <w:t xml:space="preserve"> για να καλύψει γενικές και ειδικές ανεπάρκειες της Κυβέρνησης και προεκλογικές μη </w:t>
      </w:r>
      <w:proofErr w:type="spellStart"/>
      <w:r>
        <w:rPr>
          <w:rFonts w:eastAsia="Times New Roman"/>
          <w:szCs w:val="24"/>
        </w:rPr>
        <w:t>τηρηθείσες</w:t>
      </w:r>
      <w:proofErr w:type="spellEnd"/>
      <w:r>
        <w:rPr>
          <w:rFonts w:eastAsia="Times New Roman"/>
          <w:szCs w:val="24"/>
        </w:rPr>
        <w:t xml:space="preserve"> υποσχέσεις. </w:t>
      </w:r>
    </w:p>
    <w:p w14:paraId="498E4E50" w14:textId="77777777" w:rsidR="00B84C6C" w:rsidRDefault="003C4644">
      <w:pPr>
        <w:spacing w:after="0" w:line="600" w:lineRule="auto"/>
        <w:ind w:firstLine="720"/>
        <w:jc w:val="both"/>
        <w:rPr>
          <w:rFonts w:eastAsia="Times New Roman"/>
          <w:szCs w:val="24"/>
        </w:rPr>
      </w:pPr>
      <w:r>
        <w:rPr>
          <w:rFonts w:eastAsia="Times New Roman"/>
          <w:szCs w:val="24"/>
        </w:rPr>
        <w:t xml:space="preserve">Χθες ήταν στη Λάρισα, στο Περιφερειακό Αναπτυξιακό Συνέδριο, στο οποίο νομίζω ήσασταν κι εσείς από το Υπουργείο </w:t>
      </w:r>
      <w:r>
        <w:rPr>
          <w:rFonts w:eastAsia="Times New Roman"/>
          <w:szCs w:val="24"/>
        </w:rPr>
        <w:t>Αγροτικής Ανάπτυξης, για την αγροτική ανάπτυξη.</w:t>
      </w:r>
    </w:p>
    <w:p w14:paraId="498E4E51" w14:textId="77777777" w:rsidR="00B84C6C" w:rsidRDefault="003C4644">
      <w:pPr>
        <w:spacing w:after="0" w:line="600" w:lineRule="auto"/>
        <w:ind w:firstLine="720"/>
        <w:jc w:val="both"/>
        <w:rPr>
          <w:rFonts w:eastAsia="Times New Roman"/>
          <w:szCs w:val="24"/>
        </w:rPr>
      </w:pPr>
      <w:r>
        <w:rPr>
          <w:rFonts w:eastAsia="Times New Roman"/>
          <w:szCs w:val="24"/>
        </w:rPr>
        <w:lastRenderedPageBreak/>
        <w:t xml:space="preserve">Βλέπω, λοιπόν, εδώ ορισμένα χαρακτηριστικά σημεία για τον αγροτικό τομέα, τα οποία θα ήθελα να σχολιάσω. </w:t>
      </w:r>
    </w:p>
    <w:p w14:paraId="498E4E52" w14:textId="77777777" w:rsidR="00B84C6C" w:rsidRDefault="003C4644">
      <w:pPr>
        <w:spacing w:after="0" w:line="600" w:lineRule="auto"/>
        <w:ind w:firstLine="720"/>
        <w:jc w:val="both"/>
        <w:rPr>
          <w:rFonts w:eastAsia="Times New Roman"/>
          <w:szCs w:val="24"/>
        </w:rPr>
      </w:pPr>
      <w:r>
        <w:rPr>
          <w:rFonts w:eastAsia="Times New Roman"/>
          <w:szCs w:val="24"/>
        </w:rPr>
        <w:t>Λέει χαρακτηριστικά ότι «έχει γίνει κριτική αποτίμηση του μοντέλου που μας έφερε στην κρίση μέχρι το 2</w:t>
      </w:r>
      <w:r>
        <w:rPr>
          <w:rFonts w:eastAsia="Times New Roman"/>
          <w:szCs w:val="24"/>
        </w:rPr>
        <w:t>009». Είναι σωστό ότι πρέπει να αλλάξει το στρεβλό καταναλωτικό μοντέλο με ένα υγιές παραγωγικό μοντέλο ανάπτυξης. Ταυτοχρόνως δεν μας λέει</w:t>
      </w:r>
      <w:r>
        <w:rPr>
          <w:rFonts w:eastAsia="Times New Roman"/>
          <w:szCs w:val="24"/>
        </w:rPr>
        <w:t xml:space="preserve">, όμως, </w:t>
      </w:r>
      <w:r>
        <w:rPr>
          <w:rFonts w:eastAsia="Times New Roman"/>
          <w:szCs w:val="24"/>
        </w:rPr>
        <w:t>γιατί συνεχίζει με τις παθογένειες του παρελθόντος σε ορισμένα ζητήματα και με το στρεβλό καταναλωτικό μοντέλ</w:t>
      </w:r>
      <w:r>
        <w:rPr>
          <w:rFonts w:eastAsia="Times New Roman"/>
          <w:szCs w:val="24"/>
        </w:rPr>
        <w:t>ο. Δεν δίνει καμ</w:t>
      </w:r>
      <w:r>
        <w:rPr>
          <w:rFonts w:eastAsia="Times New Roman"/>
          <w:szCs w:val="24"/>
        </w:rPr>
        <w:t>μ</w:t>
      </w:r>
      <w:r>
        <w:rPr>
          <w:rFonts w:eastAsia="Times New Roman"/>
          <w:szCs w:val="24"/>
        </w:rPr>
        <w:t xml:space="preserve">ία απάντηση. </w:t>
      </w:r>
    </w:p>
    <w:p w14:paraId="498E4E53" w14:textId="77777777" w:rsidR="00B84C6C" w:rsidRDefault="003C4644">
      <w:pPr>
        <w:spacing w:after="0" w:line="600" w:lineRule="auto"/>
        <w:ind w:firstLine="720"/>
        <w:jc w:val="both"/>
        <w:rPr>
          <w:rFonts w:eastAsia="Times New Roman"/>
          <w:szCs w:val="24"/>
        </w:rPr>
      </w:pPr>
      <w:r>
        <w:rPr>
          <w:rFonts w:eastAsia="Times New Roman"/>
          <w:szCs w:val="24"/>
        </w:rPr>
        <w:t>Λέει ο κ. Τσίπρας ότι «είχαμε μία έκρηξη σε επενδύσεις στην ελληνική οικονομία». Λέει ακριβώς τη λέξη «έκρηξη» στις επενδύσεις. Την έχει δει κάποιος και πραγματικά μπορεί να την τεκμηριώσει με στοιχεία αυτή την έκρηξη σε επεν</w:t>
      </w:r>
      <w:r>
        <w:rPr>
          <w:rFonts w:eastAsia="Times New Roman"/>
          <w:szCs w:val="24"/>
        </w:rPr>
        <w:t xml:space="preserve">δύσεις; </w:t>
      </w:r>
    </w:p>
    <w:p w14:paraId="498E4E54" w14:textId="77777777" w:rsidR="00B84C6C" w:rsidRDefault="003C4644">
      <w:pPr>
        <w:spacing w:after="0" w:line="600" w:lineRule="auto"/>
        <w:ind w:firstLine="720"/>
        <w:jc w:val="both"/>
        <w:rPr>
          <w:rFonts w:eastAsia="Times New Roman"/>
          <w:szCs w:val="24"/>
        </w:rPr>
      </w:pPr>
      <w:r>
        <w:rPr>
          <w:rFonts w:eastAsia="Times New Roman"/>
          <w:szCs w:val="24"/>
        </w:rPr>
        <w:t>Θα ήθελα να απαντήσετε στη συνέχεια εκ μέρους του ΣΥΡΙΖΑ, για να μας πείτε πού βλέπετε αυτ</w:t>
      </w:r>
      <w:r>
        <w:rPr>
          <w:rFonts w:eastAsia="Times New Roman"/>
          <w:szCs w:val="24"/>
        </w:rPr>
        <w:t>ές</w:t>
      </w:r>
      <w:r>
        <w:rPr>
          <w:rFonts w:eastAsia="Times New Roman"/>
          <w:szCs w:val="24"/>
        </w:rPr>
        <w:t xml:space="preserve"> τις επενδύσεις, διότι νομίζω ότι συμβαίνει ακριβώς το αντίθετο: Δεν έχουμε επενδυτικό ενδιαφέρον. Πρέπει να σας πω ότι το επενδυτικό ενδιαφέρον είναι σε χ</w:t>
      </w:r>
      <w:r>
        <w:rPr>
          <w:rFonts w:eastAsia="Times New Roman"/>
          <w:szCs w:val="24"/>
        </w:rPr>
        <w:t xml:space="preserve">αμηλότερο επίπεδο. Ουσιαστικά φεύγουν επενδυτές από τη χώρα μας. </w:t>
      </w:r>
    </w:p>
    <w:p w14:paraId="498E4E55" w14:textId="77777777" w:rsidR="00B84C6C" w:rsidRDefault="003C4644">
      <w:pPr>
        <w:spacing w:after="0" w:line="600" w:lineRule="auto"/>
        <w:ind w:firstLine="720"/>
        <w:jc w:val="both"/>
        <w:rPr>
          <w:rFonts w:eastAsia="Times New Roman"/>
          <w:szCs w:val="24"/>
        </w:rPr>
      </w:pPr>
      <w:r>
        <w:rPr>
          <w:rFonts w:eastAsia="Times New Roman"/>
          <w:szCs w:val="24"/>
        </w:rPr>
        <w:t xml:space="preserve">Επίσης, δήλωσε ο Πρωθυπουργός ότι «η ανάπτυξη δημιουργεί σταθερές και αξιοπρεπείς θέσεις εργασίας». Τα στοιχεία που βλέπουμε για τις θέσεις εργασίας είναι ότι δημιουργούνται θέσεις εργασίας </w:t>
      </w:r>
      <w:r>
        <w:rPr>
          <w:rFonts w:eastAsia="Times New Roman"/>
          <w:szCs w:val="24"/>
        </w:rPr>
        <w:t xml:space="preserve">μερικής απασχόλησης, ότι αυξάνονται αυτές οι θέσεις, ότι υπάρχει υποαπασχόληση. </w:t>
      </w:r>
      <w:r>
        <w:rPr>
          <w:rFonts w:eastAsia="Times New Roman"/>
          <w:szCs w:val="24"/>
        </w:rPr>
        <w:t>Β</w:t>
      </w:r>
      <w:r>
        <w:rPr>
          <w:rFonts w:eastAsia="Times New Roman"/>
          <w:szCs w:val="24"/>
        </w:rPr>
        <w:t>λέπουμε</w:t>
      </w:r>
      <w:r>
        <w:rPr>
          <w:rFonts w:eastAsia="Times New Roman"/>
          <w:szCs w:val="24"/>
        </w:rPr>
        <w:t>, όμως,</w:t>
      </w:r>
      <w:r>
        <w:rPr>
          <w:rFonts w:eastAsia="Times New Roman"/>
          <w:szCs w:val="24"/>
        </w:rPr>
        <w:t xml:space="preserve"> τα ακριβώς αντίθετα στοιχεία, ότι μπορεί οι δείκτες της ανεργίας να μειώνονται ελάχιστα, αλλά ουσιαστικά οι </w:t>
      </w:r>
      <w:r>
        <w:rPr>
          <w:rFonts w:eastAsia="Times New Roman"/>
          <w:szCs w:val="24"/>
        </w:rPr>
        <w:lastRenderedPageBreak/>
        <w:t>θέσεις εργασίας που υπάρχουν είναι οι περισσότερες μ</w:t>
      </w:r>
      <w:r>
        <w:rPr>
          <w:rFonts w:eastAsia="Times New Roman"/>
          <w:szCs w:val="24"/>
        </w:rPr>
        <w:t>ερικής απασχόλησης, δηλαδή το ακριβώς αντίθετο.</w:t>
      </w:r>
    </w:p>
    <w:p w14:paraId="498E4E56" w14:textId="77777777" w:rsidR="00B84C6C" w:rsidRDefault="003C4644">
      <w:pPr>
        <w:spacing w:after="0" w:line="600" w:lineRule="auto"/>
        <w:ind w:firstLine="720"/>
        <w:jc w:val="both"/>
        <w:rPr>
          <w:rFonts w:eastAsia="Times New Roman"/>
          <w:szCs w:val="24"/>
        </w:rPr>
      </w:pPr>
      <w:r>
        <w:rPr>
          <w:rFonts w:eastAsia="Times New Roman"/>
          <w:szCs w:val="24"/>
        </w:rPr>
        <w:t xml:space="preserve">Είπε ο κ. Τσίπρας ότι «αφού ολοκληρώσουμε τον κύκλο των συνεδρίων στις δεκατρείς </w:t>
      </w:r>
      <w:r>
        <w:rPr>
          <w:rFonts w:eastAsia="Times New Roman"/>
          <w:szCs w:val="24"/>
        </w:rPr>
        <w:t>π</w:t>
      </w:r>
      <w:r>
        <w:rPr>
          <w:rFonts w:eastAsia="Times New Roman"/>
          <w:szCs w:val="24"/>
        </w:rPr>
        <w:t xml:space="preserve">εριφέρειες, θα συγκροτήσουμε το Εθνικό Αναπτυξιακό Σχέδιο». Πέρασαν παραπάνω από δυόμισι χρόνια, φτάνουμε στα τρία χρόνια και </w:t>
      </w:r>
      <w:r>
        <w:rPr>
          <w:rFonts w:eastAsia="Times New Roman"/>
          <w:szCs w:val="24"/>
        </w:rPr>
        <w:t xml:space="preserve">τώρα στη Λάρισα είπε ο κ. Τσίπρας ότι θα συγκροτηθεί το Εθνικό Αναπτυξιακό Σχέδιο μετά από τα δεκατρία συνέδρια. </w:t>
      </w:r>
    </w:p>
    <w:p w14:paraId="498E4E57" w14:textId="77777777" w:rsidR="00B84C6C" w:rsidRDefault="003C4644">
      <w:pPr>
        <w:spacing w:after="0" w:line="600" w:lineRule="auto"/>
        <w:ind w:firstLine="720"/>
        <w:jc w:val="both"/>
        <w:rPr>
          <w:rFonts w:eastAsia="Times New Roman"/>
          <w:szCs w:val="24"/>
        </w:rPr>
      </w:pPr>
      <w:r>
        <w:rPr>
          <w:rFonts w:eastAsia="Times New Roman"/>
          <w:szCs w:val="24"/>
        </w:rPr>
        <w:t xml:space="preserve">Μήπως έχουμε εκλογές και μιλάει ως Αρχηγός της </w:t>
      </w:r>
      <w:r>
        <w:rPr>
          <w:rFonts w:eastAsia="Times New Roman"/>
          <w:szCs w:val="24"/>
        </w:rPr>
        <w:t>α</w:t>
      </w:r>
      <w:r>
        <w:rPr>
          <w:rFonts w:eastAsia="Times New Roman"/>
          <w:szCs w:val="24"/>
        </w:rPr>
        <w:t xml:space="preserve">ξιωματικής </w:t>
      </w:r>
      <w:r>
        <w:rPr>
          <w:rFonts w:eastAsia="Times New Roman"/>
          <w:szCs w:val="24"/>
        </w:rPr>
        <w:t>α</w:t>
      </w:r>
      <w:r>
        <w:rPr>
          <w:rFonts w:eastAsia="Times New Roman"/>
          <w:szCs w:val="24"/>
        </w:rPr>
        <w:t xml:space="preserve">ντιπολίτευσης; Αυτό μία τέτοια ομιλία θυμίζει, ενώ θα έπρεπε να απαντήσει τώρα τι </w:t>
      </w:r>
      <w:r>
        <w:rPr>
          <w:rFonts w:eastAsia="Times New Roman"/>
          <w:szCs w:val="24"/>
        </w:rPr>
        <w:t>γίνεται, αύριο. Οι αγρότες έχουν προβλήματα και νομίζω ότι όλοι συμφωνούμε ότι η εκάστοτε κυβέρνηση θα έπρεπε να δίνει λύσεις στα πρακτικά ζητήματα, πέρα από μία οραματική πολιτική που μπορεί να έχει. Ποιες είναι αυτές οι λύσεις; Κα</w:t>
      </w:r>
      <w:r>
        <w:rPr>
          <w:rFonts w:eastAsia="Times New Roman"/>
          <w:szCs w:val="24"/>
        </w:rPr>
        <w:t>μ</w:t>
      </w:r>
      <w:r>
        <w:rPr>
          <w:rFonts w:eastAsia="Times New Roman"/>
          <w:szCs w:val="24"/>
        </w:rPr>
        <w:t xml:space="preserve">μία! </w:t>
      </w:r>
    </w:p>
    <w:p w14:paraId="498E4E58" w14:textId="77777777" w:rsidR="00B84C6C" w:rsidRDefault="003C4644">
      <w:pPr>
        <w:spacing w:after="0" w:line="600" w:lineRule="auto"/>
        <w:ind w:firstLine="720"/>
        <w:jc w:val="both"/>
        <w:rPr>
          <w:rFonts w:eastAsia="Times New Roman"/>
          <w:szCs w:val="24"/>
        </w:rPr>
      </w:pPr>
      <w:r>
        <w:rPr>
          <w:rFonts w:eastAsia="Times New Roman"/>
          <w:szCs w:val="24"/>
        </w:rPr>
        <w:t>Ταυτοχρόνως, αναφ</w:t>
      </w:r>
      <w:r>
        <w:rPr>
          <w:rFonts w:eastAsia="Times New Roman"/>
          <w:szCs w:val="24"/>
        </w:rPr>
        <w:t>έρθηκε σε διαθρωτικές αδυναμίες του πρωτογενούς τομέα, για τις οποίες δεν έχει γίνει απολύτως τίποτα για τη διόρθωσή τους, για την ανανέωση του αγροτικού πληθυσμού μέσα από την υποστήριξη των νέων αγροτών. Δεν προχώρησ</w:t>
      </w:r>
      <w:r>
        <w:rPr>
          <w:rFonts w:eastAsia="Times New Roman"/>
          <w:szCs w:val="24"/>
        </w:rPr>
        <w:t>ε</w:t>
      </w:r>
      <w:r>
        <w:rPr>
          <w:rFonts w:eastAsia="Times New Roman"/>
          <w:szCs w:val="24"/>
        </w:rPr>
        <w:t xml:space="preserve"> αυτά τα χρόνια το Πρόγραμμα Νέων Αγρ</w:t>
      </w:r>
      <w:r>
        <w:rPr>
          <w:rFonts w:eastAsia="Times New Roman"/>
          <w:szCs w:val="24"/>
        </w:rPr>
        <w:t>οτών. Τώρα μας λέτε ότι θα προχωρήσει η διαδικασία, αλλά δεν προχώρησε αυτά τα δυόμισι χρόνια. Σε αυτό δεν νομίζω ότι υπάρχει καμ</w:t>
      </w:r>
      <w:r>
        <w:rPr>
          <w:rFonts w:eastAsia="Times New Roman"/>
          <w:szCs w:val="24"/>
        </w:rPr>
        <w:t>μ</w:t>
      </w:r>
      <w:r>
        <w:rPr>
          <w:rFonts w:eastAsia="Times New Roman"/>
          <w:szCs w:val="24"/>
        </w:rPr>
        <w:t xml:space="preserve">ία αμφιβολία. </w:t>
      </w:r>
    </w:p>
    <w:p w14:paraId="498E4E59" w14:textId="77777777" w:rsidR="00B84C6C" w:rsidRDefault="003C4644">
      <w:pPr>
        <w:spacing w:after="0" w:line="600" w:lineRule="auto"/>
        <w:ind w:firstLine="720"/>
        <w:jc w:val="both"/>
        <w:rPr>
          <w:rFonts w:eastAsia="Times New Roman"/>
          <w:szCs w:val="24"/>
        </w:rPr>
      </w:pPr>
      <w:r>
        <w:rPr>
          <w:rFonts w:eastAsia="Times New Roman"/>
          <w:szCs w:val="24"/>
        </w:rPr>
        <w:lastRenderedPageBreak/>
        <w:t xml:space="preserve">Μίλησε για τα συλλογικά εργατικά σχήματα και ταυτοχρόνως για τον </w:t>
      </w:r>
      <w:proofErr w:type="spellStart"/>
      <w:r>
        <w:rPr>
          <w:rFonts w:eastAsia="Times New Roman"/>
          <w:szCs w:val="24"/>
        </w:rPr>
        <w:t>εξορθολογισμό</w:t>
      </w:r>
      <w:proofErr w:type="spellEnd"/>
      <w:r>
        <w:rPr>
          <w:rFonts w:eastAsia="Times New Roman"/>
          <w:szCs w:val="24"/>
        </w:rPr>
        <w:t xml:space="preserve"> της λειτουργίας της αγοράς αγροτ</w:t>
      </w:r>
      <w:r>
        <w:rPr>
          <w:rFonts w:eastAsia="Times New Roman"/>
          <w:szCs w:val="24"/>
        </w:rPr>
        <w:t xml:space="preserve">ικών προϊόντων και την προστασία του καταναλωτή. </w:t>
      </w:r>
    </w:p>
    <w:p w14:paraId="498E4E5A" w14:textId="77777777" w:rsidR="00B84C6C" w:rsidRDefault="003C4644">
      <w:pPr>
        <w:spacing w:after="0" w:line="600" w:lineRule="auto"/>
        <w:ind w:firstLine="720"/>
        <w:jc w:val="both"/>
        <w:rPr>
          <w:rFonts w:eastAsia="Times New Roman"/>
          <w:szCs w:val="24"/>
        </w:rPr>
      </w:pPr>
      <w:r>
        <w:rPr>
          <w:rFonts w:eastAsia="Times New Roman"/>
          <w:szCs w:val="24"/>
        </w:rPr>
        <w:t xml:space="preserve">Κύριε Υπουργέ, εσείς δεν έχετε πει πολλές φορές ότι το άνοιγμα της ψαλίδας των τιμών στη χώρα μας παραμένει τεράστιο; Είναι αλήθεια ή δεν είναι; Είναι 1:7,5, </w:t>
      </w:r>
      <w:r>
        <w:rPr>
          <w:rFonts w:eastAsia="Times New Roman"/>
          <w:szCs w:val="24"/>
        </w:rPr>
        <w:t>έχετε πει</w:t>
      </w:r>
      <w:r>
        <w:rPr>
          <w:rFonts w:eastAsia="Times New Roman"/>
          <w:szCs w:val="24"/>
        </w:rPr>
        <w:t>,</w:t>
      </w:r>
      <w:r>
        <w:rPr>
          <w:rFonts w:eastAsia="Times New Roman"/>
          <w:szCs w:val="24"/>
        </w:rPr>
        <w:t xml:space="preserve"> τεράστιο το άνοιγμα. Έχει μειωθεί; Δεν έχει μειωθεί. Δεν ευθύνεστε ως Κυβέρνηση δυόμισι χρόνια που δεν έχει μειωθεί; Ποιος θα πρέπει να απαντήσει σε αυτό; Η Αντιπολίτευση;</w:t>
      </w:r>
    </w:p>
    <w:p w14:paraId="498E4E5B" w14:textId="77777777" w:rsidR="00B84C6C" w:rsidRDefault="003C4644">
      <w:pPr>
        <w:spacing w:after="0" w:line="600" w:lineRule="auto"/>
        <w:ind w:firstLine="720"/>
        <w:jc w:val="both"/>
        <w:rPr>
          <w:rFonts w:eastAsia="Times New Roman"/>
          <w:szCs w:val="24"/>
        </w:rPr>
      </w:pPr>
      <w:r>
        <w:rPr>
          <w:rFonts w:eastAsia="Times New Roman"/>
          <w:szCs w:val="24"/>
        </w:rPr>
        <w:t>Άλλο σημείο είναι η ανάπτυξη της έρευνας και της καινοτομίας, που την αναφέρει ο Πρ</w:t>
      </w:r>
      <w:r>
        <w:rPr>
          <w:rFonts w:eastAsia="Times New Roman"/>
          <w:szCs w:val="24"/>
        </w:rPr>
        <w:t xml:space="preserve">ωθυπουργός, λέγοντας ότι διαπίστωσε στη Λάρισα ότι υπάρχουν πραγματικά πρωτοπόρες επιχειρήσεις. Το διαπίστωσε στη Λάρισα, όπως </w:t>
      </w:r>
      <w:r>
        <w:rPr>
          <w:rFonts w:eastAsia="Times New Roman"/>
          <w:szCs w:val="24"/>
        </w:rPr>
        <w:t>είπε</w:t>
      </w:r>
      <w:r>
        <w:rPr>
          <w:rFonts w:eastAsia="Times New Roman"/>
          <w:szCs w:val="24"/>
        </w:rPr>
        <w:t xml:space="preserve"> χαρακτηριστικά. </w:t>
      </w:r>
    </w:p>
    <w:p w14:paraId="498E4E5C" w14:textId="77777777" w:rsidR="00B84C6C" w:rsidRDefault="003C4644">
      <w:pPr>
        <w:spacing w:after="0" w:line="600" w:lineRule="auto"/>
        <w:ind w:firstLine="720"/>
        <w:jc w:val="both"/>
        <w:rPr>
          <w:rFonts w:eastAsia="Times New Roman"/>
          <w:szCs w:val="24"/>
        </w:rPr>
      </w:pPr>
      <w:r>
        <w:rPr>
          <w:rFonts w:eastAsia="Times New Roman"/>
          <w:szCs w:val="24"/>
        </w:rPr>
        <w:t>Νομίζω ότι αυτές οι πρωτοπόρες, καινοτόμες αγροτικές επιχειρήσεις, που υπάρχουν σε όλη την Ελλάδα, θα έπρεπ</w:t>
      </w:r>
      <w:r>
        <w:rPr>
          <w:rFonts w:eastAsia="Times New Roman"/>
          <w:szCs w:val="24"/>
        </w:rPr>
        <w:t xml:space="preserve">ε να αποτελούν πρότυπο και όχι να ανακαλυφθούν τώρα, αλλά όλο αυτό το χρονικό διάστημα να τους έχετε μαζέψει και να έχετε προσπαθήσει να δημιουργήσετε πρότυπα τέτοιων επιχειρήσεων, χωρίς σφιχτό βέβαια κρατικό εναγκαλισμό. </w:t>
      </w:r>
    </w:p>
    <w:p w14:paraId="498E4E5D" w14:textId="77777777" w:rsidR="00B84C6C" w:rsidRDefault="003C4644">
      <w:pPr>
        <w:spacing w:after="0" w:line="600" w:lineRule="auto"/>
        <w:ind w:firstLine="720"/>
        <w:jc w:val="both"/>
        <w:rPr>
          <w:rFonts w:eastAsia="Times New Roman"/>
          <w:szCs w:val="24"/>
        </w:rPr>
      </w:pPr>
      <w:r>
        <w:rPr>
          <w:rFonts w:eastAsia="Times New Roman"/>
          <w:szCs w:val="24"/>
        </w:rPr>
        <w:t>Βεβαίως, μίλησε και για τις απορρ</w:t>
      </w:r>
      <w:r>
        <w:rPr>
          <w:rFonts w:eastAsia="Times New Roman"/>
          <w:szCs w:val="24"/>
        </w:rPr>
        <w:t xml:space="preserve">οφήσεις για το Πρόγραμμα Αγροτικής Ανάπτυξης. Μιλάτε για δεσμεύσεις, για τις προκηρύξεις που έχετε κάνει. Δεν μιλάτε για τις απορροφήσεις. Θα πρέπει να ξεκινήσετε να δείτε τι γίνεται, γιατί δεν προχωρούν </w:t>
      </w:r>
      <w:r>
        <w:rPr>
          <w:rFonts w:eastAsia="Times New Roman"/>
          <w:szCs w:val="24"/>
        </w:rPr>
        <w:lastRenderedPageBreak/>
        <w:t>όπως θα έπρεπε οι απορροφήσεις και γιατί δεν προχωρά</w:t>
      </w:r>
      <w:r>
        <w:rPr>
          <w:rFonts w:eastAsia="Times New Roman"/>
          <w:szCs w:val="24"/>
        </w:rPr>
        <w:t xml:space="preserve"> το </w:t>
      </w:r>
      <w:r>
        <w:rPr>
          <w:rFonts w:eastAsia="Times New Roman"/>
          <w:szCs w:val="24"/>
        </w:rPr>
        <w:t>π</w:t>
      </w:r>
      <w:r>
        <w:rPr>
          <w:rFonts w:eastAsia="Times New Roman"/>
          <w:szCs w:val="24"/>
        </w:rPr>
        <w:t xml:space="preserve">ρόγραμμα με έναν ταχύτερο ρυθμό, πού υπάρχουν οι γραφειοκρατικές αδυναμίες, να τις επιλύσετε και όχι απλώς να μιλάτε για τις δεσμεύσεις που γνωρίζετε πολύ καλά και ξέρετε ότι γνωρίζω πως δεν αποτελούν ένδειξη ουσιαστικά προόδου. </w:t>
      </w:r>
    </w:p>
    <w:p w14:paraId="498E4E5E" w14:textId="77777777" w:rsidR="00B84C6C" w:rsidRDefault="003C4644">
      <w:pPr>
        <w:spacing w:after="0" w:line="600" w:lineRule="auto"/>
        <w:ind w:firstLine="720"/>
        <w:jc w:val="both"/>
        <w:rPr>
          <w:rFonts w:eastAsia="Times New Roman"/>
          <w:szCs w:val="24"/>
        </w:rPr>
      </w:pPr>
      <w:r>
        <w:rPr>
          <w:rFonts w:eastAsia="Times New Roman"/>
          <w:szCs w:val="24"/>
        </w:rPr>
        <w:t xml:space="preserve">Να μην αναφερθώ σε άλλα. Θα ήθελα μόνο να σας πω, κύριε Υπουργέ, ότι διάβασα ότι είπατε στην ομιλία σας στην </w:t>
      </w:r>
      <w:r>
        <w:rPr>
          <w:rFonts w:eastAsia="Times New Roman"/>
          <w:szCs w:val="24"/>
        </w:rPr>
        <w:t>π</w:t>
      </w:r>
      <w:r>
        <w:rPr>
          <w:rFonts w:eastAsia="Times New Roman"/>
          <w:szCs w:val="24"/>
        </w:rPr>
        <w:t>εριφέρεια, στην Καρδίτσα νομίζω, και για το φορολογικό και το ασφαλιστικό των αγροτών. Νομίζω ότι είναι ξεκάθαρο ότι τόσο το φορολογικό όσο και το</w:t>
      </w:r>
      <w:r>
        <w:rPr>
          <w:rFonts w:eastAsia="Times New Roman"/>
          <w:szCs w:val="24"/>
        </w:rPr>
        <w:t xml:space="preserve"> ασφαλιστικό των αγροτών, αλλά και όλων των Ελλήνων</w:t>
      </w:r>
      <w:r>
        <w:rPr>
          <w:rFonts w:eastAsia="Times New Roman"/>
          <w:szCs w:val="24"/>
        </w:rPr>
        <w:t>,</w:t>
      </w:r>
      <w:r>
        <w:rPr>
          <w:rFonts w:eastAsia="Times New Roman"/>
          <w:szCs w:val="24"/>
        </w:rPr>
        <w:t xml:space="preserve"> είναι τα κυριότερα προβλήματα της Κυβέρνησής σας και δεν είναι τα ζητήματα αυτά που έπρεπε να αναφέρετε ότι προχωρήσατε σε βελτιωτικές ενέργειες. Δεν έχετε προχωρήσει σε βελτιωτικές ενέργειες σε όλα αυτά</w:t>
      </w:r>
      <w:r>
        <w:rPr>
          <w:rFonts w:eastAsia="Times New Roman"/>
          <w:szCs w:val="24"/>
        </w:rPr>
        <w:t xml:space="preserve"> τα ζητήματα. </w:t>
      </w:r>
    </w:p>
    <w:p w14:paraId="498E4E5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τα συγκεκριμένα θέματα του νομοσχεδίου, νομίζω ότι ο εισηγητής της Δημοκρατικής Συμπαράταξης τα έχει καλύψει. </w:t>
      </w:r>
    </w:p>
    <w:p w14:paraId="498E4E6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Τελειώνοντας, να πω μόνο ότι πριν από δυόμισι χρόνια ο κ. Τσίπρας έλεγε ότι έπρεπε -και πρέπει- </w:t>
      </w:r>
      <w:r>
        <w:rPr>
          <w:rFonts w:eastAsia="Times New Roman" w:cs="Times New Roman"/>
          <w:szCs w:val="24"/>
        </w:rPr>
        <w:t>«</w:t>
      </w:r>
      <w:r>
        <w:rPr>
          <w:rFonts w:eastAsia="Times New Roman" w:cs="Times New Roman"/>
          <w:szCs w:val="24"/>
        </w:rPr>
        <w:t>να υπάρξει φθηνό πετρέ</w:t>
      </w:r>
      <w:r>
        <w:rPr>
          <w:rFonts w:eastAsia="Times New Roman" w:cs="Times New Roman"/>
          <w:szCs w:val="24"/>
        </w:rPr>
        <w:t>λαιο, φθηνό ρεύμα, ρευστότητα στον παραγωγό</w:t>
      </w:r>
      <w:r>
        <w:rPr>
          <w:rFonts w:eastAsia="Times New Roman" w:cs="Times New Roman"/>
          <w:szCs w:val="24"/>
        </w:rPr>
        <w:t>»</w:t>
      </w:r>
      <w:r>
        <w:rPr>
          <w:rFonts w:eastAsia="Times New Roman" w:cs="Times New Roman"/>
          <w:szCs w:val="24"/>
        </w:rPr>
        <w:t xml:space="preserve">. Η ρευστότητα είναι άλλο ένα σημαντικό ζήτημα που δεν υπάρχει και σήμερα. </w:t>
      </w:r>
    </w:p>
    <w:p w14:paraId="498E4E6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Πώς δεν υπάρχει; Μην τρελαθούμε! </w:t>
      </w:r>
    </w:p>
    <w:p w14:paraId="498E4E6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b/>
          <w:szCs w:val="24"/>
        </w:rPr>
        <w:t>«</w:t>
      </w:r>
      <w:r>
        <w:rPr>
          <w:rFonts w:eastAsia="Times New Roman" w:cs="Times New Roman"/>
          <w:szCs w:val="24"/>
        </w:rPr>
        <w:t>Δεν μπορεί</w:t>
      </w:r>
      <w:r>
        <w:rPr>
          <w:rFonts w:eastAsia="Times New Roman" w:cs="Times New Roman"/>
          <w:szCs w:val="24"/>
        </w:rPr>
        <w:t xml:space="preserve">», </w:t>
      </w:r>
      <w:r>
        <w:rPr>
          <w:rFonts w:eastAsia="Times New Roman" w:cs="Times New Roman"/>
          <w:szCs w:val="24"/>
        </w:rPr>
        <w:t>έλεγε</w:t>
      </w:r>
      <w:r>
        <w:rPr>
          <w:rFonts w:eastAsia="Times New Roman" w:cs="Times New Roman"/>
          <w:szCs w:val="24"/>
        </w:rPr>
        <w:t>,</w:t>
      </w:r>
      <w:r>
        <w:rPr>
          <w:rFonts w:eastAsia="Times New Roman" w:cs="Times New Roman"/>
          <w:szCs w:val="24"/>
        </w:rPr>
        <w:t xml:space="preserve"> να ανασυγκροτηθεί η αγροτική οικο</w:t>
      </w:r>
      <w:r>
        <w:rPr>
          <w:rFonts w:eastAsia="Times New Roman" w:cs="Times New Roman"/>
          <w:szCs w:val="24"/>
        </w:rPr>
        <w:t>νομία, χωρίς φθηνό ρεύμα και πετρέλαιο</w:t>
      </w:r>
      <w:r>
        <w:rPr>
          <w:rFonts w:eastAsia="Times New Roman" w:cs="Times New Roman"/>
          <w:szCs w:val="24"/>
        </w:rPr>
        <w:t>»</w:t>
      </w:r>
      <w:r>
        <w:rPr>
          <w:rFonts w:eastAsia="Times New Roman" w:cs="Times New Roman"/>
          <w:szCs w:val="24"/>
        </w:rPr>
        <w:t xml:space="preserve">. Φθηνό ρεύμα δεν υπάρχει. </w:t>
      </w:r>
      <w:r>
        <w:rPr>
          <w:rFonts w:eastAsia="Times New Roman" w:cs="Times New Roman"/>
          <w:szCs w:val="24"/>
        </w:rPr>
        <w:t>«</w:t>
      </w:r>
      <w:r>
        <w:rPr>
          <w:rFonts w:eastAsia="Times New Roman" w:cs="Times New Roman"/>
          <w:szCs w:val="24"/>
        </w:rPr>
        <w:t>Δεν μπορούμε να δίνουμε αφορολόγητο</w:t>
      </w:r>
      <w:r>
        <w:rPr>
          <w:rFonts w:eastAsia="Times New Roman" w:cs="Times New Roman"/>
          <w:szCs w:val="24"/>
        </w:rPr>
        <w:t xml:space="preserve">», </w:t>
      </w:r>
      <w:r>
        <w:rPr>
          <w:rFonts w:eastAsia="Times New Roman" w:cs="Times New Roman"/>
          <w:szCs w:val="24"/>
        </w:rPr>
        <w:t>έλεγε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στους εφοπλιστές και οι αγρότες να πληρώνουν</w:t>
      </w:r>
      <w:r>
        <w:rPr>
          <w:rFonts w:eastAsia="Times New Roman" w:cs="Times New Roman"/>
          <w:szCs w:val="24"/>
        </w:rPr>
        <w:t>»</w:t>
      </w:r>
      <w:r>
        <w:rPr>
          <w:rFonts w:eastAsia="Times New Roman" w:cs="Times New Roman"/>
          <w:szCs w:val="24"/>
        </w:rPr>
        <w:t xml:space="preserve">. </w:t>
      </w:r>
    </w:p>
    <w:p w14:paraId="498E4E63"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Καταλαβαίνετε ότι εδώ ταιριάζει το απόφθεγμα του Αβραάμ Λίνκολν, ότι δεν μπορείς να κοροϊδεύεις</w:t>
      </w:r>
      <w:r>
        <w:rPr>
          <w:rFonts w:eastAsia="Times New Roman" w:cs="Times New Roman"/>
          <w:szCs w:val="24"/>
        </w:rPr>
        <w:t xml:space="preserve"> πολλούς για πολύ χρόνο. Ίσως μπορείς να κοροϊδεύεις πολλούς για λίγο και λίγους για πολύ, αλλά όχι πολλούς για μεγάλο χρονικό διάστημα. </w:t>
      </w:r>
    </w:p>
    <w:p w14:paraId="498E4E6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βλέπουμε τον κ. Τσίπρα να πετάει με </w:t>
      </w:r>
      <w:r>
        <w:rPr>
          <w:rFonts w:eastAsia="Times New Roman" w:cs="Times New Roman"/>
          <w:szCs w:val="24"/>
          <w:lang w:val="en-US"/>
        </w:rPr>
        <w:t>F</w:t>
      </w:r>
      <w:r>
        <w:rPr>
          <w:rFonts w:eastAsia="Times New Roman" w:cs="Times New Roman"/>
          <w:szCs w:val="24"/>
        </w:rPr>
        <w:t xml:space="preserve">-16 και με τη στρατιωτική στολή. </w:t>
      </w:r>
    </w:p>
    <w:p w14:paraId="498E4E6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Και αυτό σ</w:t>
      </w:r>
      <w:r>
        <w:rPr>
          <w:rFonts w:eastAsia="Times New Roman" w:cs="Times New Roman"/>
          <w:szCs w:val="24"/>
        </w:rPr>
        <w:t>ά</w:t>
      </w:r>
      <w:r>
        <w:rPr>
          <w:rFonts w:eastAsia="Times New Roman" w:cs="Times New Roman"/>
          <w:szCs w:val="24"/>
        </w:rPr>
        <w:t>ς ενοχ</w:t>
      </w:r>
      <w:r>
        <w:rPr>
          <w:rFonts w:eastAsia="Times New Roman" w:cs="Times New Roman"/>
          <w:szCs w:val="24"/>
        </w:rPr>
        <w:t xml:space="preserve">λεί; </w:t>
      </w:r>
    </w:p>
    <w:p w14:paraId="498E4E6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Δεν ξέρω αν πετάξει και με </w:t>
      </w:r>
      <w:r>
        <w:rPr>
          <w:rFonts w:eastAsia="Times New Roman" w:cs="Times New Roman"/>
          <w:szCs w:val="24"/>
          <w:lang w:val="en-US"/>
        </w:rPr>
        <w:t>F</w:t>
      </w:r>
      <w:r>
        <w:rPr>
          <w:rFonts w:eastAsia="Times New Roman" w:cs="Times New Roman"/>
          <w:szCs w:val="24"/>
        </w:rPr>
        <w:t>-35 και τ</w:t>
      </w:r>
      <w:r>
        <w:rPr>
          <w:rFonts w:eastAsia="Times New Roman" w:cs="Times New Roman"/>
          <w:szCs w:val="24"/>
        </w:rPr>
        <w:t>α</w:t>
      </w:r>
      <w:r>
        <w:rPr>
          <w:rFonts w:eastAsia="Times New Roman" w:cs="Times New Roman"/>
          <w:szCs w:val="24"/>
        </w:rPr>
        <w:t xml:space="preserve"> αγοράσετε τελικά, αφού το ήθελε ο κ. Καμμένος και κάνετε όλα τα χατίρια του «συγκυβερνήτη» σας.  </w:t>
      </w:r>
    </w:p>
    <w:p w14:paraId="498E4E6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Μακάρι</w:t>
      </w:r>
      <w:r>
        <w:rPr>
          <w:rFonts w:eastAsia="Times New Roman" w:cs="Times New Roman"/>
          <w:szCs w:val="24"/>
        </w:rPr>
        <w:t>»</w:t>
      </w:r>
      <w:r>
        <w:rPr>
          <w:rFonts w:eastAsia="Times New Roman" w:cs="Times New Roman"/>
          <w:szCs w:val="24"/>
        </w:rPr>
        <w:t>, λέει ο Πρόεδρος</w:t>
      </w:r>
      <w:r>
        <w:rPr>
          <w:rFonts w:eastAsia="Times New Roman" w:cs="Times New Roman"/>
          <w:szCs w:val="24"/>
        </w:rPr>
        <w:t xml:space="preserve"> κ. Δημήτριος Καμμένος</w:t>
      </w:r>
      <w:r>
        <w:rPr>
          <w:rFonts w:eastAsia="Times New Roman" w:cs="Times New Roman"/>
          <w:szCs w:val="24"/>
        </w:rPr>
        <w:t xml:space="preserve">. Δεν ξέρω αν αυτό αποτελεί απάντηση </w:t>
      </w:r>
      <w:r>
        <w:rPr>
          <w:rFonts w:eastAsia="Times New Roman" w:cs="Times New Roman"/>
          <w:szCs w:val="24"/>
        </w:rPr>
        <w:t xml:space="preserve">και </w:t>
      </w:r>
      <w:r>
        <w:rPr>
          <w:rFonts w:eastAsia="Times New Roman" w:cs="Times New Roman"/>
          <w:szCs w:val="24"/>
        </w:rPr>
        <w:t xml:space="preserve">της Κυβέρνησης. </w:t>
      </w:r>
    </w:p>
    <w:p w14:paraId="498E4E6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Πάντως, θα έλεγα ότι</w:t>
      </w:r>
      <w:r>
        <w:rPr>
          <w:rFonts w:eastAsia="Times New Roman" w:cs="Times New Roman"/>
          <w:szCs w:val="24"/>
        </w:rPr>
        <w:t>,</w:t>
      </w:r>
      <w:r>
        <w:rPr>
          <w:rFonts w:eastAsia="Times New Roman" w:cs="Times New Roman"/>
          <w:szCs w:val="24"/>
        </w:rPr>
        <w:t xml:space="preserve"> αντί για τέτοιες κινήσεις, θα έπρεπε η Κυβέρνηση επιτέλους να καταλάβει ότι χρειάζονται λύσεις στα προβλήματα. Δεν μπορούμε να προχωρήσουμε έτσι. Χρειάζονται συγκεκριμένες δράσεις με ξεκάθαρη στόχευση και ολιστική αντ</w:t>
      </w:r>
      <w:r>
        <w:rPr>
          <w:rFonts w:eastAsia="Times New Roman" w:cs="Times New Roman"/>
          <w:szCs w:val="24"/>
        </w:rPr>
        <w:t xml:space="preserve">ιμετώπιση. </w:t>
      </w:r>
    </w:p>
    <w:p w14:paraId="498E4E6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ακούμε τους αγρότες </w:t>
      </w:r>
      <w:r>
        <w:rPr>
          <w:rFonts w:eastAsia="Times New Roman" w:cs="Times New Roman"/>
          <w:szCs w:val="24"/>
        </w:rPr>
        <w:t>κ</w:t>
      </w:r>
      <w:r>
        <w:rPr>
          <w:rFonts w:eastAsia="Times New Roman" w:cs="Times New Roman"/>
          <w:szCs w:val="24"/>
        </w:rPr>
        <w:t>αι πρέπει να συμφωνήσουμε εδώ τουλάχιστον όλοι οι Βουλευτές -εννοώ των δημοκρατικών κομμάτων- ότι ο αγροτικός τομέας είναι αυτός που μπορεί να βγάλει τη χώρα από την κρίση. Γιατί; Διότι πρέπει να γίνουμε παραγωγικ</w:t>
      </w:r>
      <w:r>
        <w:rPr>
          <w:rFonts w:eastAsia="Times New Roman" w:cs="Times New Roman"/>
          <w:szCs w:val="24"/>
        </w:rPr>
        <w:t>οί</w:t>
      </w:r>
      <w:r>
        <w:rPr>
          <w:rFonts w:eastAsia="Times New Roman" w:cs="Times New Roman"/>
          <w:szCs w:val="24"/>
        </w:rPr>
        <w:t>,</w:t>
      </w:r>
      <w:r>
        <w:rPr>
          <w:rFonts w:eastAsia="Times New Roman" w:cs="Times New Roman"/>
          <w:szCs w:val="24"/>
        </w:rPr>
        <w:t xml:space="preserve"> για να υπερβούμε την κρίση. Έχουμε τις δυνατότητες στον αγροτικό τομέα. </w:t>
      </w:r>
    </w:p>
    <w:p w14:paraId="498E4E6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και κάτι άλλο ο αγροτικός τομέας και πρέπει να είστε τυχεροί οι τρεις Υπουργοί που βρίσκεστε στο Υπουργείο</w:t>
      </w:r>
      <w:r>
        <w:rPr>
          <w:rFonts w:eastAsia="Times New Roman" w:cs="Times New Roman"/>
          <w:szCs w:val="24"/>
        </w:rPr>
        <w:t>.</w:t>
      </w:r>
      <w:r>
        <w:rPr>
          <w:rFonts w:eastAsia="Times New Roman" w:cs="Times New Roman"/>
          <w:szCs w:val="24"/>
        </w:rPr>
        <w:t xml:space="preserve"> Έχετε χρήματα, σχεδόν 20 εκατομμύρια ευρώ, ενώ όλα τα άλλα Υπουργε</w:t>
      </w:r>
      <w:r>
        <w:rPr>
          <w:rFonts w:eastAsia="Times New Roman" w:cs="Times New Roman"/>
          <w:szCs w:val="24"/>
        </w:rPr>
        <w:t>ία αυτή τη στιγμή δεν έχουν χρήματα. Αξιοποιήστε τα αυτά τα χρήματα τουλάχιστον, για να δημιουργήσουμε ένα διαφορετικό παραγωγικό πρότυπο στη χώρα μας, χωρίς τις παθογένειες του παρελθόντος! Αυτό είναι το στοίχημα για εσάς, αλλά δεν είναι στοίχημα μόνο για</w:t>
      </w:r>
      <w:r>
        <w:rPr>
          <w:rFonts w:eastAsia="Times New Roman" w:cs="Times New Roman"/>
          <w:szCs w:val="24"/>
        </w:rPr>
        <w:t xml:space="preserve"> εσάς, είναι στοίχημα για τη χώρα, για να μπορέσει να υπερβεί την κρίση. Αλλιώς, θα μιλάμε συνέχεια, ακόμα και αν αντιμετωπίζουμε κλείνοντας τις τρύπες πρόσκαιρα ορισμένα ζητήματα, για μνημόνια και νέα μέτρα, τα οποία δεν μπορούν να βγάλουν τη χώρα από την</w:t>
      </w:r>
      <w:r>
        <w:rPr>
          <w:rFonts w:eastAsia="Times New Roman" w:cs="Times New Roman"/>
          <w:szCs w:val="24"/>
        </w:rPr>
        <w:t xml:space="preserve"> κρίση. </w:t>
      </w:r>
    </w:p>
    <w:p w14:paraId="498E4E6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98E4E6C" w14:textId="77777777" w:rsidR="00B84C6C" w:rsidRDefault="003C4644">
      <w:pPr>
        <w:spacing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98E4E6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Θεοχαρόπουλο. </w:t>
      </w:r>
    </w:p>
    <w:p w14:paraId="498E4E6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Αναπληρωτής Υπουργός κ. Τσιρώνης και αμέσως μετά ο κ. Κόκκαλης. </w:t>
      </w:r>
    </w:p>
    <w:p w14:paraId="498E4E6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Ευχαριστώ, κύριε Πρόεδρε. </w:t>
      </w:r>
    </w:p>
    <w:p w14:paraId="498E4E7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Καθαρά διευκρινιστικά, στη διαβούλευση για τη μελισσοκομία για πρώτη φορά -και ρωτήστε τους ίδιους τους μελισσοκόμους- συμμετείχε το 100% των φορέων, </w:t>
      </w:r>
      <w:proofErr w:type="spellStart"/>
      <w:r>
        <w:rPr>
          <w:rFonts w:eastAsia="Times New Roman" w:cs="Times New Roman"/>
          <w:szCs w:val="24"/>
        </w:rPr>
        <w:t>τυποπ</w:t>
      </w:r>
      <w:r>
        <w:rPr>
          <w:rFonts w:eastAsia="Times New Roman" w:cs="Times New Roman"/>
          <w:szCs w:val="24"/>
        </w:rPr>
        <w:t>οιητές</w:t>
      </w:r>
      <w:proofErr w:type="spellEnd"/>
      <w:r>
        <w:rPr>
          <w:rFonts w:eastAsia="Times New Roman" w:cs="Times New Roman"/>
          <w:szCs w:val="24"/>
        </w:rPr>
        <w:t>, παραγωγοί, έμποροι, οι πάντες. Στη διαβούλευση για τις υδατοκαλλιέργειες -διαβάστε τα «</w:t>
      </w:r>
      <w:r>
        <w:rPr>
          <w:rFonts w:eastAsia="Times New Roman" w:cs="Times New Roman"/>
          <w:szCs w:val="24"/>
        </w:rPr>
        <w:t>ΑΛΙΕΥΤΙΚΑ ΝΕΑ</w:t>
      </w:r>
      <w:r>
        <w:rPr>
          <w:rFonts w:eastAsia="Times New Roman" w:cs="Times New Roman"/>
          <w:szCs w:val="24"/>
        </w:rPr>
        <w:t>»- συμμετείχε το 100% των φορέων. Δεν έχει υπάρξει κανένας φορέας στη ζωική παραγωγή που να μη συμμετείχε στις διαβουλεύσεις, τουλάχιστον όσον αφορά</w:t>
      </w:r>
      <w:r>
        <w:rPr>
          <w:rFonts w:eastAsia="Times New Roman" w:cs="Times New Roman"/>
          <w:szCs w:val="24"/>
        </w:rPr>
        <w:t xml:space="preserve"> τα θέματα της αρμοδιότητάς μου. </w:t>
      </w:r>
    </w:p>
    <w:p w14:paraId="498E4E7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πω και κάτι</w:t>
      </w:r>
      <w:r>
        <w:rPr>
          <w:rFonts w:eastAsia="Times New Roman" w:cs="Times New Roman"/>
          <w:szCs w:val="24"/>
        </w:rPr>
        <w:t xml:space="preserve"> άλλο.</w:t>
      </w:r>
      <w:r>
        <w:rPr>
          <w:rFonts w:eastAsia="Times New Roman" w:cs="Times New Roman"/>
          <w:szCs w:val="24"/>
        </w:rPr>
        <w:t xml:space="preserve"> Το νομοσχέδιο στη θεσμική του διαβούλευση ήταν από τον Απρίλιο, από τις 24 Απριλίου, από ό,τι ενημερώθηκα. Εάν το χρονικό διάστημα από τις 24 Απριλίου δεν είναι επαρκής χρόνος </w:t>
      </w:r>
      <w:proofErr w:type="spellStart"/>
      <w:r>
        <w:rPr>
          <w:rFonts w:eastAsia="Times New Roman" w:cs="Times New Roman"/>
          <w:szCs w:val="24"/>
        </w:rPr>
        <w:t>θεσμικότατης</w:t>
      </w:r>
      <w:proofErr w:type="spellEnd"/>
      <w:r>
        <w:rPr>
          <w:rFonts w:eastAsia="Times New Roman" w:cs="Times New Roman"/>
          <w:szCs w:val="24"/>
        </w:rPr>
        <w:t xml:space="preserve"> διαβούλευσης</w:t>
      </w:r>
      <w:r>
        <w:rPr>
          <w:rFonts w:eastAsia="Times New Roman" w:cs="Times New Roman"/>
          <w:szCs w:val="24"/>
        </w:rPr>
        <w:t xml:space="preserve">, τότε αναρωτιέμαι τι είναι. </w:t>
      </w:r>
    </w:p>
    <w:p w14:paraId="498E4E72"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498E4E73"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Δώστε μου μισό λεπτό ακόμη, κύριε Πρόεδρε. </w:t>
      </w:r>
    </w:p>
    <w:p w14:paraId="498E4E74"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Εντάξει, κύριε συνάδελφε, έχετε τον λόγο. </w:t>
      </w:r>
    </w:p>
    <w:p w14:paraId="498E4E75"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Κύριε Υπουργέ, δεν αναφέρομαι σε συγκεκριμένα θέματα, όπως βλέπετε. Λέω ότι η διαβούλευση θα πρέπει να γίνεται με θεσμούς και πρέπει να είναι σταθερή. Πρέπει να θεσμοθετήσουμε αυτό το οποίο δεν πράττετε και έγκειται στον εκάστοτε Υπουργό. </w:t>
      </w:r>
    </w:p>
    <w:p w14:paraId="498E4E76"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ΤΣΙΡΩΝΗΣ</w:t>
      </w:r>
      <w:r>
        <w:rPr>
          <w:rFonts w:eastAsia="Times New Roman" w:cs="Times New Roman"/>
          <w:b/>
          <w:szCs w:val="24"/>
        </w:rPr>
        <w:t xml:space="preserve"> (Αναπληρωτής Υπουργός Αγροτικής Ανάπτυξης και Τροφίμων): </w:t>
      </w:r>
      <w:r>
        <w:rPr>
          <w:rFonts w:eastAsia="Times New Roman" w:cs="Times New Roman"/>
          <w:szCs w:val="24"/>
        </w:rPr>
        <w:t xml:space="preserve">Απέδειξα ότι το πράττουμε! </w:t>
      </w:r>
    </w:p>
    <w:p w14:paraId="498E4E77"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ακούστε, σας άκουσα προσεκτικά. Θα μπορούσα να σας φέρω πολλά παραδείγματα στο Υπουργείο σας, για τα οποία θα έπρεπε να απαντήσετε</w:t>
      </w:r>
      <w:r>
        <w:rPr>
          <w:rFonts w:eastAsia="Times New Roman" w:cs="Times New Roman"/>
          <w:szCs w:val="24"/>
        </w:rPr>
        <w:t xml:space="preserve">. Για παράδειγμα, μαθαίνω ότι έχει έρθει μια ρύθμιση από τους ερευνητές του ΕΘΙΑΓΕ που ζητάει να μπει, όπως όλα τα άλλα ερευνητικά ιδρύματα, στη ρύθμιση του νόμου. </w:t>
      </w:r>
      <w:r>
        <w:rPr>
          <w:rFonts w:eastAsia="Times New Roman" w:cs="Times New Roman"/>
          <w:szCs w:val="24"/>
        </w:rPr>
        <w:t>Ο</w:t>
      </w:r>
      <w:r>
        <w:rPr>
          <w:rFonts w:eastAsia="Times New Roman" w:cs="Times New Roman"/>
          <w:szCs w:val="24"/>
        </w:rPr>
        <w:t xml:space="preserve">ύτε σε αυτό απαντάτε στο Υπουργείο σας, ενώ απαντούν στα άλλα Υπουργεία. Δεν ξέρω αν είναι δική σας αρμοδιότητα ή του Υπουργού. </w:t>
      </w:r>
    </w:p>
    <w:p w14:paraId="498E4E78"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Λέω, όμως, ότι όλα αυτά τα ζητήματα δεν απαντώνται. Ίσως ο Υπουργός γνωρίζει -και εννοώ για το ΕΘΙΑΓΕ και τους ερευνητές- γιατί</w:t>
      </w:r>
      <w:r>
        <w:rPr>
          <w:rFonts w:eastAsia="Times New Roman" w:cs="Times New Roman"/>
          <w:szCs w:val="24"/>
        </w:rPr>
        <w:t xml:space="preserve"> δεν εντάσσονται στον νόμο. Αν έχετε κάποια απάντηση για αυτό να δώσετε, να μας τη δώσετε, σας παρακαλώ.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θα μπω σε άλλα ζητήματα. </w:t>
      </w:r>
    </w:p>
    <w:p w14:paraId="498E4E79"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οποίο λέω είναι ότι η διαβούλευση πρέπει να είναι μόνιμη, για να έχουμε απαντήσεις σε όλα αυτ</w:t>
      </w:r>
      <w:r>
        <w:rPr>
          <w:rFonts w:eastAsia="Times New Roman" w:cs="Times New Roman"/>
          <w:szCs w:val="24"/>
        </w:rPr>
        <w:t xml:space="preserve">ά τα ζητήματα και να είναι και θεσμική. </w:t>
      </w:r>
    </w:p>
    <w:p w14:paraId="498E4E7A"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Ευχαριστούμε πολύ. </w:t>
      </w:r>
    </w:p>
    <w:p w14:paraId="498E4E7B"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Πρόεδρε, μπορώ να έχω τον λόγο; </w:t>
      </w:r>
    </w:p>
    <w:p w14:paraId="498E4E7C"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Ναι, κύριε Υπουργέ. </w:t>
      </w:r>
    </w:p>
    <w:p w14:paraId="498E4E7D"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ΕΥΑΓ</w:t>
      </w:r>
      <w:r>
        <w:rPr>
          <w:rFonts w:eastAsia="Times New Roman" w:cs="Times New Roman"/>
          <w:b/>
          <w:szCs w:val="24"/>
        </w:rPr>
        <w:t xml:space="preserve">ΓΕΛΟΣ ΑΠΟΣΤΟΛΟΥ (Υπουργός Αγροτικής Ανάπτυξης και Τροφίμων): </w:t>
      </w:r>
      <w:r>
        <w:rPr>
          <w:rFonts w:eastAsia="Times New Roman" w:cs="Times New Roman"/>
          <w:szCs w:val="24"/>
        </w:rPr>
        <w:t>Δεν μπορούμε να μετατρέψουμε σε κοινοβουλευτικό έργο όλη τη συζήτηση για ένα τόσο σοβαρό νομοσχέδιο. Επιτέλους! Τα συζητάμε άλλες φορές!</w:t>
      </w:r>
    </w:p>
    <w:p w14:paraId="498E4E7E"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Ορίστε, κύριε Κόκκαλη, έχ</w:t>
      </w:r>
      <w:r>
        <w:rPr>
          <w:rFonts w:eastAsia="Times New Roman" w:cs="Times New Roman"/>
          <w:szCs w:val="24"/>
        </w:rPr>
        <w:t xml:space="preserve">ετε τον λόγο. </w:t>
      </w:r>
    </w:p>
    <w:p w14:paraId="498E4E7F"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b/>
          <w:szCs w:val="24"/>
        </w:rPr>
        <w:t xml:space="preserve"> (Υφυπουργός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498E4E80"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Τσιρώνη, κύριε Αποστόλου, όταν δεν υπάρχουν επιχειρήματα για ένα νομοσχέδιο πραγματικά τομή, αναγκαστικά θα ακούγονται φωνές, όπως ότι δεν υπή</w:t>
      </w:r>
      <w:r>
        <w:rPr>
          <w:rFonts w:eastAsia="Times New Roman" w:cs="Times New Roman"/>
          <w:szCs w:val="24"/>
        </w:rPr>
        <w:t xml:space="preserve">ρξε διαβούλευση, θα ακούγονται ρήσεις φιλοσόφων, ποιητών. </w:t>
      </w:r>
    </w:p>
    <w:p w14:paraId="498E4E81" w14:textId="77777777" w:rsidR="00B84C6C" w:rsidRDefault="003C464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 αρχάς, κανείς δεν αμφισβήτησε και δεν ισχυρίστηκε ότι στα δύο χρόνια διακυβέρνησης της χώρας λύσαμε όλα τα προβλήματα του αγροτικού τομέα, τα οποία δημιουργήσατε εσείς. Αυτό να το ξεκαθαρίσουμ</w:t>
      </w:r>
      <w:r>
        <w:rPr>
          <w:rFonts w:eastAsia="Times New Roman" w:cs="Times New Roman"/>
          <w:szCs w:val="24"/>
        </w:rPr>
        <w:t xml:space="preserve">ε. </w:t>
      </w:r>
    </w:p>
    <w:p w14:paraId="498E4E8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νομοσχέδιο, κανείς δεν αμφισβητεί ότι αυτό το νομοσχέδιο κινείται σε πολύ σωστή κατεύθυνση και επιλύει σε σημαντικό βαθμό δύο θέματα που έχουν να κάνουν με τον πρωτογενή τομέα. Το ένα είναι η </w:t>
      </w:r>
      <w:proofErr w:type="spellStart"/>
      <w:r>
        <w:rPr>
          <w:rFonts w:eastAsia="Times New Roman" w:cs="Times New Roman"/>
          <w:szCs w:val="24"/>
        </w:rPr>
        <w:t>ελληνοποίηση</w:t>
      </w:r>
      <w:proofErr w:type="spellEnd"/>
      <w:r>
        <w:rPr>
          <w:rFonts w:eastAsia="Times New Roman" w:cs="Times New Roman"/>
          <w:szCs w:val="24"/>
        </w:rPr>
        <w:t xml:space="preserve"> και το άλλο είναι η προστασία του</w:t>
      </w:r>
      <w:r>
        <w:rPr>
          <w:rFonts w:eastAsia="Times New Roman" w:cs="Times New Roman"/>
          <w:szCs w:val="24"/>
        </w:rPr>
        <w:t xml:space="preserve"> αγροτικού εισοδήματος. </w:t>
      </w:r>
    </w:p>
    <w:p w14:paraId="498E4E8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Μέσα σε αυτή την Αίθουσα οι περισσότεροι συμφωνούμε και κατ’ αρχήν θα ψηφιστεί το νομοσχέδιο, πλην, όμως, ο κ. Τζαβάρας –λείπει;- «έριξε το γάντι» και αναγκαστικά πρέπει να το σηκώσω. Για να δούμε τώρα ποιος προστατεύει το αγροτικό</w:t>
      </w:r>
      <w:r>
        <w:rPr>
          <w:rFonts w:eastAsia="Times New Roman" w:cs="Times New Roman"/>
          <w:szCs w:val="24"/>
        </w:rPr>
        <w:t xml:space="preserve"> εισόδημα, ποιος επιδιώκει την προστασία του αγροτικού εισοδήματος και ποιος όχι, να το δούμε έμπρακτα.</w:t>
      </w:r>
    </w:p>
    <w:p w14:paraId="498E4E8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Μας κατηγόρησε ο κ. Τζαβάρας ότι ο νόμος που φέραμε στη Βουλή δεν είναι σωστός, δεν είναι άρτιος και ότι οι παραγωγοί ενδιαφέρονται περισσότερο για το ε</w:t>
      </w:r>
      <w:r>
        <w:rPr>
          <w:rFonts w:eastAsia="Times New Roman" w:cs="Times New Roman"/>
          <w:szCs w:val="24"/>
        </w:rPr>
        <w:t xml:space="preserve">άν θα πληρωθούν και πότε θα πληρωθούν. </w:t>
      </w:r>
    </w:p>
    <w:p w14:paraId="498E4E8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2013, κύριοι της Αντιπολίτευσης, ψηφίστηκε ο ν.4152/2013. Με αυτόν τον νόμο η τότε Κυβέρνηση –νομίζω ήταν η Νέα Δημοκρατία και το ΠΑΣΟΚ- θέλησε να επιλύσει το πρόβλημα στην καθυστέρηση των πληρωμών, αυτό για το οπ</w:t>
      </w:r>
      <w:r>
        <w:rPr>
          <w:rFonts w:eastAsia="Times New Roman" w:cs="Times New Roman"/>
          <w:szCs w:val="24"/>
        </w:rPr>
        <w:t xml:space="preserve">οίο ψηφίζουμε εμείς σήμερα. Θέλησε να το επιλύσει. </w:t>
      </w:r>
    </w:p>
    <w:p w14:paraId="498E4E8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Ακούστε τι προέβλεπε αυτός ο νόμος, ο οποίος,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ήταν ενσωμάτωση κοινοτικής οδηγίας. Επέτρεπε τη σύναψη των συμβάσεων και πέραν της ορισθείσης από τον νόμο προθεσμίας. Ο νόμος ο οποίος θα </w:t>
      </w:r>
      <w:r>
        <w:rPr>
          <w:rFonts w:eastAsia="Times New Roman" w:cs="Times New Roman"/>
          <w:szCs w:val="24"/>
        </w:rPr>
        <w:t xml:space="preserve">ψηφιστεί σήμερα </w:t>
      </w:r>
      <w:r>
        <w:rPr>
          <w:rFonts w:eastAsia="Times New Roman" w:cs="Times New Roman"/>
          <w:szCs w:val="24"/>
        </w:rPr>
        <w:lastRenderedPageBreak/>
        <w:t xml:space="preserve">είναι αναγκαστικού δικαίου. Ορίζει ότι σε εξήντα ημέρες πρέπει </w:t>
      </w:r>
      <w:r w:rsidRPr="002C311B">
        <w:rPr>
          <w:rFonts w:eastAsia="Times New Roman" w:cs="Times New Roman"/>
          <w:szCs w:val="24"/>
        </w:rPr>
        <w:t>να έχει π</w:t>
      </w:r>
      <w:r w:rsidRPr="00153FF8">
        <w:rPr>
          <w:rFonts w:eastAsia="Times New Roman" w:cs="Times New Roman"/>
          <w:szCs w:val="24"/>
        </w:rPr>
        <w:t>ληρωθεί ο παραγωγ</w:t>
      </w:r>
      <w:r w:rsidRPr="002C311B">
        <w:rPr>
          <w:rFonts w:eastAsia="Times New Roman" w:cs="Times New Roman"/>
          <w:szCs w:val="24"/>
        </w:rPr>
        <w:t xml:space="preserve">ός, διαφορετικά οποιαδήποτε συμφωνία μεταξύ των μερών είναι άκυρη. </w:t>
      </w:r>
    </w:p>
    <w:p w14:paraId="498E4E8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ερώτηση είναι απλή: Να συγκρίνουμε τους δύο νόμους; Το 2013 ποιος προστατεύει το </w:t>
      </w:r>
      <w:r>
        <w:rPr>
          <w:rFonts w:eastAsia="Times New Roman" w:cs="Times New Roman"/>
          <w:szCs w:val="24"/>
        </w:rPr>
        <w:t xml:space="preserve">εισόδημα του παραγωγού; Ο γαλλικός Εμπορικός Κώδικας του 2010 προβλέπει προθεσμία τριάντα ημερών, ο ιταλικός το ίδιο, ο ισπανικός το ίδιο. Μάλιστα προβλέπει ότι οποιαδήποτε συμφωνία μεταξύ των μερών είναι άκυρη. </w:t>
      </w:r>
    </w:p>
    <w:p w14:paraId="498E4E8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Και έρχεται Βουλευτής από αυτό εδώ το Βήμα </w:t>
      </w:r>
      <w:r>
        <w:rPr>
          <w:rFonts w:eastAsia="Times New Roman" w:cs="Times New Roman"/>
          <w:szCs w:val="24"/>
        </w:rPr>
        <w:t>και λέει ότι αυτό το νομοσχέδιο δεν προστατεύει, ότι δεν είναι σωστό. Για όνομα του Θεού! Είναι δυνατόν; Ο ν.4152 του 2013 απέτυχε, διότι στην ουσία δεν προστάτευε. Ποια είναι η καινοτομία αυτού του νόμου; Υποχρεώνει τον παραγωγό -τον κάνει πραγματικά συμβ</w:t>
      </w:r>
      <w:r>
        <w:rPr>
          <w:rFonts w:eastAsia="Times New Roman" w:cs="Times New Roman"/>
          <w:szCs w:val="24"/>
        </w:rPr>
        <w:t xml:space="preserve">αλλόμενο μέρος- ο ίδιος να ενεργοποιείται και να ειδοποιεί για τη μη εξόφληση. </w:t>
      </w:r>
    </w:p>
    <w:p w14:paraId="498E4E8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ανέφερε ο κ. Τζαβάρας ότι το θέμα δεν είναι πότε θα πληρωθεί, αλλά εάν θα πληρωθεί. Μάλιστα είπε</w:t>
      </w:r>
      <w:r>
        <w:rPr>
          <w:rFonts w:eastAsia="Times New Roman" w:cs="Times New Roman"/>
          <w:szCs w:val="24"/>
        </w:rPr>
        <w:t>,</w:t>
      </w:r>
      <w:r>
        <w:rPr>
          <w:rFonts w:eastAsia="Times New Roman" w:cs="Times New Roman"/>
          <w:szCs w:val="24"/>
        </w:rPr>
        <w:t xml:space="preserve"> δηκτικά και επιδεικτικά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πορείτε να εξασφαλίσετε ότι η συγκεκριμένη </w:t>
      </w:r>
      <w:r>
        <w:rPr>
          <w:rFonts w:eastAsia="Times New Roman" w:cs="Times New Roman"/>
          <w:szCs w:val="24"/>
        </w:rPr>
        <w:t xml:space="preserve">επιταγή θα πληρωθεί»; Είναι δυνατόν να επιλέξουμε τον συμβαλλόμενο; Να πούμε στον αγρότη ότι «θα πουλήσεις σε αυτόν» γιατί πιθανόν είναι φερέγγυος; Προστατεύουμε την ίδια τη συναλλαγή. </w:t>
      </w:r>
    </w:p>
    <w:p w14:paraId="498E4E8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Ανέφερε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τον ν.3424/1955. Σωστή η επισήμανση, πλην, όμως, αυ</w:t>
      </w:r>
      <w:r>
        <w:rPr>
          <w:rFonts w:eastAsia="Times New Roman" w:cs="Times New Roman"/>
          <w:szCs w:val="24"/>
        </w:rPr>
        <w:t xml:space="preserve">τός ο νόμος ορίζει μόνον τις ποινικές κυρώσεις. Το ζητούμενο είναι να οδηγείται ο </w:t>
      </w:r>
      <w:r>
        <w:rPr>
          <w:rFonts w:eastAsia="Times New Roman" w:cs="Times New Roman"/>
          <w:szCs w:val="24"/>
        </w:rPr>
        <w:lastRenderedPageBreak/>
        <w:t xml:space="preserve">αγρότης στα δικαστήρια για να εισπράξει το τίμημα ή να προστατευτεί εκ των προτέρων; </w:t>
      </w:r>
    </w:p>
    <w:p w14:paraId="498E4E8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Αυτό είναι το ζητούμενο και αυτό πρέπει να δουν –και το έχουν καταλάβει- οι αγρότες. Να </w:t>
      </w:r>
      <w:r>
        <w:rPr>
          <w:rFonts w:eastAsia="Times New Roman" w:cs="Times New Roman"/>
          <w:szCs w:val="24"/>
        </w:rPr>
        <w:t xml:space="preserve">τους αναγκάζουμε να πηγαίνουν στα δικαστήρια, να εμπλέκονται σε </w:t>
      </w:r>
      <w:proofErr w:type="spellStart"/>
      <w:r>
        <w:rPr>
          <w:rFonts w:eastAsia="Times New Roman" w:cs="Times New Roman"/>
          <w:szCs w:val="24"/>
        </w:rPr>
        <w:t>κοστοβόρες</w:t>
      </w:r>
      <w:proofErr w:type="spellEnd"/>
      <w:r>
        <w:rPr>
          <w:rFonts w:eastAsia="Times New Roman" w:cs="Times New Roman"/>
          <w:szCs w:val="24"/>
        </w:rPr>
        <w:t xml:space="preserve"> και χρονοβόρες διαδικασίες για να εισπράξουν, εάν θα εισπράξουν -γιατί ουσιαστικά η πρόταση που ακούστηκε αυτό ήταν- ή να προστατεύσουμε εκ των προτέρων, όπως προστατεύουν οι περισσ</w:t>
      </w:r>
      <w:r>
        <w:rPr>
          <w:rFonts w:eastAsia="Times New Roman" w:cs="Times New Roman"/>
          <w:szCs w:val="24"/>
        </w:rPr>
        <w:t xml:space="preserve">ότερες ευρωπαϊκές χώρες, την ίδια, την αυτούσια συναλλαγή; Νομίζω ότι η απάντηση είναι μονόδρομος. </w:t>
      </w:r>
    </w:p>
    <w:p w14:paraId="498E4E8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Τελειώνω, κύριε Πρόεδρε. Νομίζω ότι αυτό το νομοσχέδιο πρέπει να υπερψηφιστεί και στα άρθρα και επί της αρχής από όλα τα κόμματα, διότι πραγματικά δίνει μια</w:t>
      </w:r>
      <w:r>
        <w:rPr>
          <w:rFonts w:eastAsia="Times New Roman" w:cs="Times New Roman"/>
          <w:szCs w:val="24"/>
        </w:rPr>
        <w:t xml:space="preserve"> σημαντική λύση, ένα καίριο πλήγμα κατ’ αρχάς στις </w:t>
      </w:r>
      <w:proofErr w:type="spellStart"/>
      <w:r>
        <w:rPr>
          <w:rFonts w:eastAsia="Times New Roman" w:cs="Times New Roman"/>
          <w:szCs w:val="24"/>
        </w:rPr>
        <w:t>ελληνοποιήσεις</w:t>
      </w:r>
      <w:proofErr w:type="spellEnd"/>
      <w:r>
        <w:rPr>
          <w:rFonts w:eastAsia="Times New Roman" w:cs="Times New Roman"/>
          <w:szCs w:val="24"/>
        </w:rPr>
        <w:t xml:space="preserve"> και μια σημαντική λύση στην προστασία του αγροτικού εισοδήματος.</w:t>
      </w:r>
    </w:p>
    <w:p w14:paraId="498E4E8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98E4E8E" w14:textId="77777777" w:rsidR="00B84C6C" w:rsidRDefault="003C4644">
      <w:pPr>
        <w:spacing w:line="600" w:lineRule="auto"/>
        <w:ind w:firstLine="709"/>
        <w:jc w:val="center"/>
        <w:rPr>
          <w:rFonts w:eastAsia="Times New Roman"/>
          <w:bCs/>
        </w:rPr>
      </w:pPr>
      <w:r>
        <w:rPr>
          <w:rFonts w:eastAsia="Times New Roman"/>
          <w:bCs/>
        </w:rPr>
        <w:t>(Χειροκροτήματα από την πτέρυγα του ΣΥΡΙΖΑ)</w:t>
      </w:r>
    </w:p>
    <w:p w14:paraId="498E4E8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Κόκκαλη.</w:t>
      </w:r>
    </w:p>
    <w:p w14:paraId="498E4E9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Παρακαλώ τον συνάδελφο από τον ΣΥΡΙΖΑ, τον κ. Γεώργιο Παπαηλιού, να λάβει τον λόγο για επτά λεπτά.</w:t>
      </w:r>
    </w:p>
    <w:p w14:paraId="498E4E9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Κύριε Πρόεδρε, κυρίες και κύριοι συνάδελφοι, με τις ρυθμίσεις το</w:t>
      </w:r>
      <w:r>
        <w:rPr>
          <w:rFonts w:eastAsia="Times New Roman" w:cs="Times New Roman"/>
          <w:szCs w:val="24"/>
        </w:rPr>
        <w:t>ύ</w:t>
      </w:r>
      <w:r>
        <w:rPr>
          <w:rFonts w:eastAsia="Times New Roman" w:cs="Times New Roman"/>
          <w:szCs w:val="24"/>
        </w:rPr>
        <w:t xml:space="preserve"> υπό κρίση νομοσχεδίου επιχειρείται η</w:t>
      </w:r>
      <w:r>
        <w:rPr>
          <w:rFonts w:eastAsia="Times New Roman" w:cs="Times New Roman"/>
          <w:szCs w:val="24"/>
        </w:rPr>
        <w:t xml:space="preserve"> διασφάλιση των ελληνικών προϊόντων από αθρόες </w:t>
      </w:r>
      <w:proofErr w:type="spellStart"/>
      <w:r>
        <w:rPr>
          <w:rFonts w:eastAsia="Times New Roman" w:cs="Times New Roman"/>
          <w:szCs w:val="24"/>
        </w:rPr>
        <w:t>ελληνοποιήσεις</w:t>
      </w:r>
      <w:proofErr w:type="spellEnd"/>
      <w:r>
        <w:rPr>
          <w:rFonts w:eastAsia="Times New Roman" w:cs="Times New Roman"/>
          <w:szCs w:val="24"/>
        </w:rPr>
        <w:t>, η διασφάλιση της ποιότητας των ελληνικών προϊόντων έναντι πρακτικών αθέμιτου ανταγωνισμού και εν γένει, η προάσπιση των συμφερόντων των αγροτών, των κτηνοτρόφων, αλλά και των καταναλωτών.</w:t>
      </w:r>
    </w:p>
    <w:p w14:paraId="498E4E9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Ειδικ</w:t>
      </w:r>
      <w:r>
        <w:rPr>
          <w:rFonts w:eastAsia="Times New Roman" w:cs="Times New Roman"/>
          <w:szCs w:val="24"/>
        </w:rPr>
        <w:t>ότερα, με τις διατάξεις του πρώτου κεφαλαίου, επιδιώκεται η προστασία της ελληνικής παραγωγής και των ελληνικών παραγωγών και σε αυτό το πλαίσιο η αποκατάσταση της στοιχειώδους ισορροπίας μεταξύ παραγωγών και εμπόρων, εξαλείφοντας τα φαινόμενα της αδικαιολ</w:t>
      </w:r>
      <w:r>
        <w:rPr>
          <w:rFonts w:eastAsia="Times New Roman" w:cs="Times New Roman"/>
          <w:szCs w:val="24"/>
        </w:rPr>
        <w:t xml:space="preserve">όγητης και προδήλως καταχρηστικής επιβολής όρων από τους εμπόρους επί των παραγωγών, φαινόμενα που ευνοούνται από τις πολύμηνες καθυστερήσεις στις πληρωμές των νωπών και </w:t>
      </w:r>
      <w:proofErr w:type="spellStart"/>
      <w:r>
        <w:rPr>
          <w:rFonts w:eastAsia="Times New Roman" w:cs="Times New Roman"/>
          <w:szCs w:val="24"/>
        </w:rPr>
        <w:t>ευαλλοίωτων</w:t>
      </w:r>
      <w:proofErr w:type="spellEnd"/>
      <w:r>
        <w:rPr>
          <w:rFonts w:eastAsia="Times New Roman" w:cs="Times New Roman"/>
          <w:szCs w:val="24"/>
        </w:rPr>
        <w:t>-</w:t>
      </w:r>
      <w:r>
        <w:rPr>
          <w:rFonts w:eastAsia="Times New Roman" w:cs="Times New Roman"/>
          <w:szCs w:val="24"/>
        </w:rPr>
        <w:t xml:space="preserve">ευπαθών </w:t>
      </w:r>
      <w:r>
        <w:rPr>
          <w:rFonts w:eastAsia="Times New Roman" w:cs="Times New Roman"/>
          <w:szCs w:val="24"/>
        </w:rPr>
        <w:t xml:space="preserve">προϊόντων της </w:t>
      </w:r>
      <w:proofErr w:type="spellStart"/>
      <w:r>
        <w:rPr>
          <w:rFonts w:eastAsia="Times New Roman" w:cs="Times New Roman"/>
          <w:szCs w:val="24"/>
        </w:rPr>
        <w:t>αγροτοδιατροφικής</w:t>
      </w:r>
      <w:proofErr w:type="spellEnd"/>
      <w:r>
        <w:rPr>
          <w:rFonts w:eastAsia="Times New Roman" w:cs="Times New Roman"/>
          <w:szCs w:val="24"/>
        </w:rPr>
        <w:t xml:space="preserve"> αλυσίδας.</w:t>
      </w:r>
    </w:p>
    <w:p w14:paraId="498E4E9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διάθεση των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στον τελικό καταναλωτή απαιτεί την ολοκλήρωσή της στο μικρότερο δυνατό χρονικό διάστημα λόγω της φύσης των προϊόντων και βέβαια, </w:t>
      </w:r>
      <w:r>
        <w:rPr>
          <w:rFonts w:eastAsia="Times New Roman" w:cs="Times New Roman"/>
          <w:szCs w:val="24"/>
        </w:rPr>
        <w:t xml:space="preserve">συνδέεται με την </w:t>
      </w:r>
      <w:r>
        <w:rPr>
          <w:rFonts w:eastAsia="Times New Roman" w:cs="Times New Roman"/>
          <w:szCs w:val="24"/>
        </w:rPr>
        <w:t>άμεση πληρωμή του τιμήματος</w:t>
      </w:r>
      <w:r>
        <w:rPr>
          <w:rFonts w:eastAsia="Times New Roman" w:cs="Times New Roman"/>
          <w:szCs w:val="24"/>
        </w:rPr>
        <w:t xml:space="preserve"> από τον καταναλωτή</w:t>
      </w:r>
      <w:r>
        <w:rPr>
          <w:rFonts w:eastAsia="Times New Roman" w:cs="Times New Roman"/>
          <w:szCs w:val="24"/>
        </w:rPr>
        <w:t>. Μέχρι σήμερα παρατηρούνται σημαντικές κα</w:t>
      </w:r>
      <w:r>
        <w:rPr>
          <w:rFonts w:eastAsia="Times New Roman" w:cs="Times New Roman"/>
          <w:szCs w:val="24"/>
        </w:rPr>
        <w:t xml:space="preserve">θυστερήσεις στην εξόφληση των τιμολογίων μεταξύ αφ’ ενός, των παραγωγών, δηλαδή των αγροτών και των μικρών και μεσαίων </w:t>
      </w:r>
      <w:proofErr w:type="spellStart"/>
      <w:r>
        <w:rPr>
          <w:rFonts w:eastAsia="Times New Roman" w:cs="Times New Roman"/>
          <w:szCs w:val="24"/>
        </w:rPr>
        <w:t>μεταποιητών</w:t>
      </w:r>
      <w:proofErr w:type="spellEnd"/>
      <w:r>
        <w:rPr>
          <w:rFonts w:eastAsia="Times New Roman" w:cs="Times New Roman"/>
          <w:szCs w:val="24"/>
        </w:rPr>
        <w:t xml:space="preserve"> και αφ’ ετέρου, των χονδρεμπόρων, των διανομέων ή των αλυσίδων καταστημάτων λιανικής πώλησης.</w:t>
      </w:r>
    </w:p>
    <w:p w14:paraId="498E4E9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Οι διατάξεις του ν.4152/2013, μ</w:t>
      </w:r>
      <w:r>
        <w:rPr>
          <w:rFonts w:eastAsia="Times New Roman" w:cs="Times New Roman"/>
          <w:szCs w:val="24"/>
        </w:rPr>
        <w:t xml:space="preserve">ε τις οποίες η ελληνική νομοθεσία προσαρμόστηκε -με ερωτηματικό- στην </w:t>
      </w:r>
      <w:proofErr w:type="spellStart"/>
      <w:r>
        <w:rPr>
          <w:rFonts w:eastAsia="Times New Roman" w:cs="Times New Roman"/>
          <w:szCs w:val="24"/>
        </w:rPr>
        <w:t>ευρωενωσιακή</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δηγία για την καταπολέμηση των καθυστερήσεων πληρωμών στις εμπορικές συναλλαγές, δεν αποδείχτηκαν στην πράξη αποτελεσματικές για την αντιμετώπιση του φαινομένου στον ευαίσθ</w:t>
      </w:r>
      <w:r>
        <w:rPr>
          <w:rFonts w:eastAsia="Times New Roman" w:cs="Times New Roman"/>
          <w:szCs w:val="24"/>
        </w:rPr>
        <w:t xml:space="preserve">ητο και εξαιρετικής εθνικής, κοινωνικής και οικονομικής σημασίας κλάδο της παραγωγής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αφού επέτρεπαν τη σύναψη συμβάσεων με</w:t>
      </w:r>
      <w:r>
        <w:rPr>
          <w:rFonts w:eastAsia="Times New Roman" w:cs="Times New Roman"/>
          <w:szCs w:val="24"/>
        </w:rPr>
        <w:t xml:space="preserve"> συμβατική προθεσμία πληρωμής</w:t>
      </w:r>
      <w:r>
        <w:rPr>
          <w:rFonts w:eastAsia="Times New Roman" w:cs="Times New Roman"/>
          <w:szCs w:val="24"/>
        </w:rPr>
        <w:t xml:space="preserve"> μεγαλύτερη από την προβλεπόμενη</w:t>
      </w:r>
      <w:r>
        <w:rPr>
          <w:rFonts w:eastAsia="Times New Roman" w:cs="Times New Roman"/>
          <w:szCs w:val="24"/>
        </w:rPr>
        <w:t xml:space="preserve"> εκ του νόμου</w:t>
      </w:r>
      <w:r>
        <w:rPr>
          <w:rFonts w:eastAsia="Times New Roman" w:cs="Times New Roman"/>
          <w:szCs w:val="24"/>
        </w:rPr>
        <w:t>.</w:t>
      </w:r>
    </w:p>
    <w:p w14:paraId="498E4E9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Αυτή η γενική π</w:t>
      </w:r>
      <w:r>
        <w:rPr>
          <w:rFonts w:eastAsia="Times New Roman" w:cs="Times New Roman"/>
          <w:szCs w:val="24"/>
        </w:rPr>
        <w:t>ρόβλεψη για συναλλαγές</w:t>
      </w:r>
      <w:r>
        <w:rPr>
          <w:rFonts w:eastAsia="Times New Roman" w:cs="Times New Roman"/>
          <w:szCs w:val="24"/>
        </w:rPr>
        <w:t>,</w:t>
      </w:r>
      <w:r>
        <w:rPr>
          <w:rFonts w:eastAsia="Times New Roman" w:cs="Times New Roman"/>
          <w:szCs w:val="24"/>
        </w:rPr>
        <w:t xml:space="preserve"> που από τη φύση τους δεν δικαιολογούν μεγάλους χρόνους, μεγάλες προθεσμίες πληρωμής δημιούργησε αντίθετα αποτελέσματα από αυτά που η </w:t>
      </w:r>
      <w:r>
        <w:rPr>
          <w:rFonts w:eastAsia="Times New Roman" w:cs="Times New Roman"/>
          <w:szCs w:val="24"/>
        </w:rPr>
        <w:t>ο</w:t>
      </w:r>
      <w:r>
        <w:rPr>
          <w:rFonts w:eastAsia="Times New Roman" w:cs="Times New Roman"/>
          <w:szCs w:val="24"/>
        </w:rPr>
        <w:t>δηγία εμφανίζεται να επιδιώκει. Η αδικαιολόγητα μεγάλη καθυστέρηση εξόφλησης του παραγωγού και των</w:t>
      </w:r>
      <w:r>
        <w:rPr>
          <w:rFonts w:eastAsia="Times New Roman" w:cs="Times New Roman"/>
          <w:szCs w:val="24"/>
        </w:rPr>
        <w:t xml:space="preserve"> μικρών και μεσαίων </w:t>
      </w:r>
      <w:proofErr w:type="spellStart"/>
      <w:r>
        <w:rPr>
          <w:rFonts w:eastAsia="Times New Roman" w:cs="Times New Roman"/>
          <w:szCs w:val="24"/>
        </w:rPr>
        <w:t>μεταποιητών</w:t>
      </w:r>
      <w:proofErr w:type="spellEnd"/>
      <w:r>
        <w:rPr>
          <w:rFonts w:eastAsia="Times New Roman" w:cs="Times New Roman"/>
          <w:szCs w:val="24"/>
        </w:rPr>
        <w:t xml:space="preserve"> </w:t>
      </w:r>
      <w:r>
        <w:rPr>
          <w:rFonts w:eastAsia="Times New Roman" w:cs="Times New Roman"/>
          <w:szCs w:val="24"/>
        </w:rPr>
        <w:t xml:space="preserve">είχε και </w:t>
      </w:r>
      <w:r>
        <w:rPr>
          <w:rFonts w:eastAsia="Times New Roman" w:cs="Times New Roman"/>
          <w:szCs w:val="24"/>
        </w:rPr>
        <w:t xml:space="preserve">έχει ως αποτέλεσμα την </w:t>
      </w:r>
      <w:proofErr w:type="spellStart"/>
      <w:r>
        <w:rPr>
          <w:rFonts w:eastAsia="Times New Roman" w:cs="Times New Roman"/>
          <w:szCs w:val="24"/>
        </w:rPr>
        <w:t>περιέλευση</w:t>
      </w:r>
      <w:proofErr w:type="spellEnd"/>
      <w:r>
        <w:rPr>
          <w:rFonts w:eastAsia="Times New Roman" w:cs="Times New Roman"/>
          <w:szCs w:val="24"/>
        </w:rPr>
        <w:t xml:space="preserve"> αυτών σε κατάσταση οικονομικής δυσπραγίας, ακόμη και ακραίας</w:t>
      </w:r>
      <w:r>
        <w:rPr>
          <w:rFonts w:eastAsia="Times New Roman" w:cs="Times New Roman"/>
          <w:szCs w:val="24"/>
        </w:rPr>
        <w:t>,</w:t>
      </w:r>
      <w:r>
        <w:rPr>
          <w:rFonts w:eastAsia="Times New Roman" w:cs="Times New Roman"/>
          <w:szCs w:val="24"/>
        </w:rPr>
        <w:t xml:space="preserve"> και την έμμεση χρηματοδότηση των χονδρεμπόρων και των αλυσίδων καταστημάτων λιανικής πώλησης, οι οποίοι, επωφελούμενοι </w:t>
      </w:r>
      <w:r>
        <w:rPr>
          <w:rFonts w:eastAsia="Times New Roman" w:cs="Times New Roman"/>
          <w:szCs w:val="24"/>
        </w:rPr>
        <w:t xml:space="preserve">της αυξημένης ρευστότητας, που είναι απόρροια της διαπραγματευτικής τους δύναμης, χρησιμοποιούν τα </w:t>
      </w:r>
      <w:proofErr w:type="spellStart"/>
      <w:r>
        <w:rPr>
          <w:rFonts w:eastAsia="Times New Roman" w:cs="Times New Roman"/>
          <w:szCs w:val="24"/>
        </w:rPr>
        <w:t>παρακρατούμενα</w:t>
      </w:r>
      <w:proofErr w:type="spellEnd"/>
      <w:r>
        <w:rPr>
          <w:rFonts w:eastAsia="Times New Roman" w:cs="Times New Roman"/>
          <w:szCs w:val="24"/>
        </w:rPr>
        <w:t xml:space="preserve"> χρηματικά ποσά για την εύκολη χρηματοδότηση δικών τους δραστηριοτήτων.</w:t>
      </w:r>
    </w:p>
    <w:p w14:paraId="498E4E9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Έτσι, με τις διατάξεις του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εφαλαίου του νομοσχεδίου ρυθμίζεται </w:t>
      </w:r>
      <w:r>
        <w:rPr>
          <w:rFonts w:eastAsia="Times New Roman" w:cs="Times New Roman"/>
          <w:szCs w:val="24"/>
        </w:rPr>
        <w:t xml:space="preserve">η υποχρέωση του εμπόρου νωπών και </w:t>
      </w:r>
      <w:proofErr w:type="spellStart"/>
      <w:r>
        <w:rPr>
          <w:rFonts w:eastAsia="Times New Roman" w:cs="Times New Roman"/>
          <w:szCs w:val="24"/>
        </w:rPr>
        <w:t>ευαλλοίωτων</w:t>
      </w:r>
      <w:proofErr w:type="spellEnd"/>
      <w:r>
        <w:rPr>
          <w:rFonts w:eastAsia="Times New Roman" w:cs="Times New Roman"/>
          <w:szCs w:val="24"/>
        </w:rPr>
        <w:t>-</w:t>
      </w:r>
      <w:r>
        <w:rPr>
          <w:rFonts w:eastAsia="Times New Roman" w:cs="Times New Roman"/>
          <w:szCs w:val="24"/>
        </w:rPr>
        <w:t xml:space="preserve">ευπαθών αγροτικών προϊόντων, </w:t>
      </w:r>
      <w:r>
        <w:rPr>
          <w:rFonts w:eastAsia="Times New Roman" w:cs="Times New Roman"/>
          <w:szCs w:val="24"/>
        </w:rPr>
        <w:t xml:space="preserve">ο οποίος </w:t>
      </w:r>
      <w:r>
        <w:rPr>
          <w:rFonts w:eastAsia="Times New Roman" w:cs="Times New Roman"/>
          <w:szCs w:val="24"/>
        </w:rPr>
        <w:t xml:space="preserve">πραγματοποιεί εμπορική συναλλαγή με παραγωγό που εκδίδει τιμολόγιο, </w:t>
      </w:r>
      <w:r>
        <w:rPr>
          <w:rFonts w:eastAsia="Times New Roman" w:cs="Times New Roman"/>
          <w:szCs w:val="24"/>
        </w:rPr>
        <w:lastRenderedPageBreak/>
        <w:t xml:space="preserve">να εξοφλεί το τιμολόγιο εντός εξήντα ημερών από την έκδοσή του, </w:t>
      </w:r>
      <w:proofErr w:type="spellStart"/>
      <w:r>
        <w:rPr>
          <w:rFonts w:eastAsia="Times New Roman" w:cs="Times New Roman"/>
          <w:szCs w:val="24"/>
        </w:rPr>
        <w:t>αποκλειομένης</w:t>
      </w:r>
      <w:proofErr w:type="spellEnd"/>
      <w:r>
        <w:rPr>
          <w:rFonts w:eastAsia="Times New Roman" w:cs="Times New Roman"/>
          <w:szCs w:val="24"/>
        </w:rPr>
        <w:t xml:space="preserve"> ρητά κάθε δυνατότητας συμβ</w:t>
      </w:r>
      <w:r>
        <w:rPr>
          <w:rFonts w:eastAsia="Times New Roman" w:cs="Times New Roman"/>
          <w:szCs w:val="24"/>
        </w:rPr>
        <w:t>ατικής υπέρβασης του χρόνου πληρωμής, δηλαδή κάθε αντίθετης συμφωνίας μεταξύ των μερών, όπως συνέβαινε μέχρι σήμερα. Ο ορισμός</w:t>
      </w:r>
      <w:r>
        <w:rPr>
          <w:rFonts w:eastAsia="Times New Roman" w:cs="Times New Roman"/>
          <w:szCs w:val="24"/>
        </w:rPr>
        <w:t>,</w:t>
      </w:r>
      <w:r>
        <w:rPr>
          <w:rFonts w:eastAsia="Times New Roman" w:cs="Times New Roman"/>
          <w:szCs w:val="24"/>
        </w:rPr>
        <w:t xml:space="preserve"> ως ημερομηνίας έναρξης της προθεσμίας πληρωμής</w:t>
      </w:r>
      <w:r>
        <w:rPr>
          <w:rFonts w:eastAsia="Times New Roman" w:cs="Times New Roman"/>
          <w:szCs w:val="24"/>
        </w:rPr>
        <w:t>,</w:t>
      </w:r>
      <w:r>
        <w:rPr>
          <w:rFonts w:eastAsia="Times New Roman" w:cs="Times New Roman"/>
          <w:szCs w:val="24"/>
        </w:rPr>
        <w:t xml:space="preserve"> της ημερομηνίας έκδοσης του τιμολογίου λειτουργεί υπέρ του παραγωγού και συμβάλλ</w:t>
      </w:r>
      <w:r>
        <w:rPr>
          <w:rFonts w:eastAsia="Times New Roman" w:cs="Times New Roman"/>
          <w:szCs w:val="24"/>
        </w:rPr>
        <w:t>ει στη μείωση του χρόνου πληρωμής του.</w:t>
      </w:r>
    </w:p>
    <w:p w14:paraId="498E4E97"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Επιπλέον, υπάρχει ιδιαίτερη πρόβλεψη διοικητικών κυρώσεων για τη μη τήρηση αυτών των ρυθμίσεων, όπως η επιβολή προστίμων που βεβαιώνονται ως δημόσια έσοδα, εισπράττονται σύμφωνα με τις διατάξεις του ΚΕΔΕ και αποτελούν</w:t>
      </w:r>
      <w:r>
        <w:rPr>
          <w:rFonts w:eastAsia="Times New Roman" w:cs="Times New Roman"/>
          <w:szCs w:val="24"/>
        </w:rPr>
        <w:t xml:space="preserve"> έσοδα του Ταμείου Γεωργίας και Κτηνοτροφίας, αλλά ακόμα και η διαγραφή του εμπόρου από το υπάρχον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μπόρων </w:t>
      </w:r>
      <w:r>
        <w:rPr>
          <w:rFonts w:eastAsia="Times New Roman" w:cs="Times New Roman"/>
          <w:szCs w:val="24"/>
        </w:rPr>
        <w:t>Α</w:t>
      </w:r>
      <w:r>
        <w:rPr>
          <w:rFonts w:eastAsia="Times New Roman" w:cs="Times New Roman"/>
          <w:szCs w:val="24"/>
        </w:rPr>
        <w:t xml:space="preserve">γροτικών </w:t>
      </w:r>
      <w:r>
        <w:rPr>
          <w:rFonts w:eastAsia="Times New Roman" w:cs="Times New Roman"/>
          <w:szCs w:val="24"/>
        </w:rPr>
        <w:t>Π</w:t>
      </w:r>
      <w:r>
        <w:rPr>
          <w:rFonts w:eastAsia="Times New Roman" w:cs="Times New Roman"/>
          <w:szCs w:val="24"/>
        </w:rPr>
        <w:t>ροϊόντων.</w:t>
      </w:r>
    </w:p>
    <w:p w14:paraId="498E4E98"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εφάλαιο εισάγεται η υποχρέωση επισήμανσης </w:t>
      </w:r>
      <w:r>
        <w:rPr>
          <w:rFonts w:eastAsia="Times New Roman" w:cs="Times New Roman"/>
          <w:szCs w:val="24"/>
        </w:rPr>
        <w:t xml:space="preserve">της </w:t>
      </w:r>
      <w:r>
        <w:rPr>
          <w:rFonts w:eastAsia="Times New Roman" w:cs="Times New Roman"/>
          <w:szCs w:val="24"/>
        </w:rPr>
        <w:t xml:space="preserve">προέλευσης του γάλακτος, καθώς και του γάλακτος ως </w:t>
      </w:r>
      <w:r>
        <w:rPr>
          <w:rFonts w:eastAsia="Times New Roman" w:cs="Times New Roman"/>
          <w:szCs w:val="24"/>
        </w:rPr>
        <w:t xml:space="preserve">κύριου συστατικού των μεταποιημένων γαλακτοκομικών τροφίμων, </w:t>
      </w:r>
      <w:proofErr w:type="spellStart"/>
      <w:r>
        <w:rPr>
          <w:rFonts w:eastAsia="Times New Roman" w:cs="Times New Roman"/>
          <w:szCs w:val="24"/>
        </w:rPr>
        <w:t>προσυσκευασμένων</w:t>
      </w:r>
      <w:proofErr w:type="spellEnd"/>
      <w:r>
        <w:rPr>
          <w:rFonts w:eastAsia="Times New Roman" w:cs="Times New Roman"/>
          <w:szCs w:val="24"/>
        </w:rPr>
        <w:t xml:space="preserve"> ή μη, ικανοποιώντας έτσι πάγιο αίτημα των Ελλήνων παραγωγών για προστασία τους μέσω της διαφάνειας από </w:t>
      </w:r>
      <w:proofErr w:type="spellStart"/>
      <w:r>
        <w:rPr>
          <w:rFonts w:eastAsia="Times New Roman" w:cs="Times New Roman"/>
          <w:szCs w:val="24"/>
        </w:rPr>
        <w:t>ελληνοποιήσεις</w:t>
      </w:r>
      <w:proofErr w:type="spellEnd"/>
      <w:r>
        <w:rPr>
          <w:rFonts w:eastAsia="Times New Roman" w:cs="Times New Roman"/>
          <w:szCs w:val="24"/>
        </w:rPr>
        <w:t xml:space="preserve"> και εν γένει αθέμιτες εμπορικές πρακτικές.</w:t>
      </w:r>
    </w:p>
    <w:p w14:paraId="498E4E99"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επισήμανση περι</w:t>
      </w:r>
      <w:r>
        <w:rPr>
          <w:rFonts w:eastAsia="Times New Roman" w:cs="Times New Roman"/>
          <w:szCs w:val="24"/>
        </w:rPr>
        <w:t xml:space="preserve">λαμβάνει ενδείξεις για τη χώρα αρμέγματος, τη χώρα επεξεργασίας και τη χώρα συσκευασίας. Έτσι, παρέχεται στους καταναλωτές, αλλά και στους παραγωγούς, ασφαλές νομικό πλαίσιο για την ανάπτυξη καταναλωτικών και </w:t>
      </w:r>
      <w:r>
        <w:rPr>
          <w:rFonts w:eastAsia="Times New Roman" w:cs="Times New Roman"/>
          <w:szCs w:val="24"/>
        </w:rPr>
        <w:lastRenderedPageBreak/>
        <w:t>παραγωγικών πρακτικών, οι οποίες μεσοπρόθεσμα θ</w:t>
      </w:r>
      <w:r>
        <w:rPr>
          <w:rFonts w:eastAsia="Times New Roman" w:cs="Times New Roman"/>
          <w:szCs w:val="24"/>
        </w:rPr>
        <w:t>α διασφαλίσουν την καταναλωτική εμπιστοσύνη στα ελληνικά γαλακτοκομικά προϊόντα και θα δώσουν ώθηση στην ελληνική παραγωγή και συνολικά στην εθνική οικονομία.</w:t>
      </w:r>
    </w:p>
    <w:p w14:paraId="498E4E9A"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Όσον αφορά την υποχρεωτική επισήμανση καταγωγής-προέλευσης στο κρέας, προκειμένου ο καταναλωτής ν</w:t>
      </w:r>
      <w:r>
        <w:rPr>
          <w:rFonts w:eastAsia="Times New Roman" w:cs="Times New Roman"/>
          <w:szCs w:val="24"/>
        </w:rPr>
        <w:t xml:space="preserve">α έχει ολοκληρωμένη ενημέρωση, απαιτούνται κανόνες ιχνηλασιμότητας σε όλα τα στάδια παραγωγής και διανομής του κρέατος, από τη σφαγή μέχρι τη συσκευασία, για να εξασφαλίζεται ο συσχετισμός μεταξύ κρέατος και </w:t>
      </w:r>
      <w:r>
        <w:rPr>
          <w:rFonts w:eastAsia="Times New Roman" w:cs="Times New Roman"/>
          <w:szCs w:val="24"/>
        </w:rPr>
        <w:t xml:space="preserve">του </w:t>
      </w:r>
      <w:r>
        <w:rPr>
          <w:rFonts w:eastAsia="Times New Roman" w:cs="Times New Roman"/>
          <w:szCs w:val="24"/>
        </w:rPr>
        <w:t>ζώου από το οποίο προέρχεται το κρέας. Η Ελλ</w:t>
      </w:r>
      <w:r>
        <w:rPr>
          <w:rFonts w:eastAsia="Times New Roman" w:cs="Times New Roman"/>
          <w:szCs w:val="24"/>
        </w:rPr>
        <w:t>άδα</w:t>
      </w:r>
      <w:r>
        <w:rPr>
          <w:rFonts w:eastAsia="Times New Roman" w:cs="Times New Roman"/>
          <w:szCs w:val="24"/>
        </w:rPr>
        <w:t>,</w:t>
      </w:r>
      <w:r>
        <w:rPr>
          <w:rFonts w:eastAsia="Times New Roman" w:cs="Times New Roman"/>
          <w:szCs w:val="24"/>
        </w:rPr>
        <w:t xml:space="preserve"> ως χώρα ελλειμματική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ι</w:t>
      </w:r>
      <w:r>
        <w:rPr>
          <w:rFonts w:eastAsia="Times New Roman" w:cs="Times New Roman"/>
          <w:szCs w:val="24"/>
        </w:rPr>
        <w:t>δίως σε βόειο και χοίρειο κ</w:t>
      </w:r>
      <w:r>
        <w:rPr>
          <w:rFonts w:eastAsia="Times New Roman" w:cs="Times New Roman"/>
          <w:szCs w:val="24"/>
        </w:rPr>
        <w:t xml:space="preserve">ρέας </w:t>
      </w:r>
      <w:r>
        <w:rPr>
          <w:rFonts w:eastAsia="Times New Roman" w:cs="Times New Roman"/>
          <w:szCs w:val="24"/>
        </w:rPr>
        <w:t xml:space="preserve">πλήττεται </w:t>
      </w:r>
      <w:r>
        <w:rPr>
          <w:rFonts w:eastAsia="Times New Roman" w:cs="Times New Roman"/>
          <w:szCs w:val="24"/>
        </w:rPr>
        <w:t>από αθέμιτ</w:t>
      </w:r>
      <w:r>
        <w:rPr>
          <w:rFonts w:eastAsia="Times New Roman" w:cs="Times New Roman"/>
          <w:szCs w:val="24"/>
        </w:rPr>
        <w:t>ες</w:t>
      </w:r>
      <w:r>
        <w:rPr>
          <w:rFonts w:eastAsia="Times New Roman" w:cs="Times New Roman"/>
          <w:szCs w:val="24"/>
        </w:rPr>
        <w:t xml:space="preserve"> εμπορικ</w:t>
      </w:r>
      <w:r>
        <w:rPr>
          <w:rFonts w:eastAsia="Times New Roman" w:cs="Times New Roman"/>
          <w:szCs w:val="24"/>
        </w:rPr>
        <w:t>ές</w:t>
      </w:r>
      <w:r>
        <w:rPr>
          <w:rFonts w:eastAsia="Times New Roman" w:cs="Times New Roman"/>
          <w:szCs w:val="24"/>
        </w:rPr>
        <w:t xml:space="preserve"> πρακτικ</w:t>
      </w:r>
      <w:r>
        <w:rPr>
          <w:rFonts w:eastAsia="Times New Roman" w:cs="Times New Roman"/>
          <w:szCs w:val="24"/>
        </w:rPr>
        <w:t>ές</w:t>
      </w:r>
      <w:r>
        <w:rPr>
          <w:rFonts w:eastAsia="Times New Roman" w:cs="Times New Roman"/>
          <w:szCs w:val="24"/>
        </w:rPr>
        <w:t xml:space="preserve"> </w:t>
      </w:r>
      <w:r>
        <w:rPr>
          <w:rFonts w:eastAsia="Times New Roman" w:cs="Times New Roman"/>
          <w:szCs w:val="24"/>
        </w:rPr>
        <w:t>εκ μέρους των ανταγωνιστών της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οποίες πλήττουν όχι μόνο τους καταναλωτές αλλά και τους παραγωγούς-κτηνοτρόφους.</w:t>
      </w:r>
    </w:p>
    <w:p w14:paraId="498E4E9B"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Στις διατάξεις του παρόντος νομοσχεδί</w:t>
      </w:r>
      <w:r>
        <w:rPr>
          <w:rFonts w:eastAsia="Times New Roman" w:cs="Times New Roman"/>
          <w:szCs w:val="24"/>
        </w:rPr>
        <w:t>ου αποτυπώνονται ειδικές υποχρεώσεις</w:t>
      </w:r>
      <w:r>
        <w:rPr>
          <w:rFonts w:eastAsia="Times New Roman" w:cs="Times New Roman"/>
          <w:szCs w:val="24"/>
        </w:rPr>
        <w:t>,</w:t>
      </w:r>
      <w:r>
        <w:rPr>
          <w:rFonts w:eastAsia="Times New Roman" w:cs="Times New Roman"/>
          <w:szCs w:val="24"/>
        </w:rPr>
        <w:t xml:space="preserve"> κατά το στάδιο της λιανικής πώλησης, πέραν των λοιπών ειδικών υποχρεώσεων που αφορούν σε όλα τα στάδια εμπορίας και διακίνησης του κρέατος, όπως η υποχρέωση αναγραφής του είδους του κρέατος, της χώρας καταγωγής, των χω</w:t>
      </w:r>
      <w:r>
        <w:rPr>
          <w:rFonts w:eastAsia="Times New Roman" w:cs="Times New Roman"/>
          <w:szCs w:val="24"/>
        </w:rPr>
        <w:t xml:space="preserve">ρών εκτροφής και της χώρας σφαγής </w:t>
      </w:r>
      <w:r>
        <w:rPr>
          <w:rFonts w:eastAsia="Times New Roman" w:cs="Times New Roman"/>
          <w:szCs w:val="24"/>
        </w:rPr>
        <w:t xml:space="preserve">και το ακριβές βάρος του </w:t>
      </w:r>
      <w:proofErr w:type="spellStart"/>
      <w:r>
        <w:rPr>
          <w:rFonts w:eastAsia="Times New Roman" w:cs="Times New Roman"/>
          <w:szCs w:val="24"/>
        </w:rPr>
        <w:t>πωλουμένου</w:t>
      </w:r>
      <w:proofErr w:type="spellEnd"/>
      <w:r>
        <w:rPr>
          <w:rFonts w:eastAsia="Times New Roman" w:cs="Times New Roman"/>
          <w:szCs w:val="24"/>
        </w:rPr>
        <w:t xml:space="preserve"> προϊόντος </w:t>
      </w:r>
      <w:r>
        <w:rPr>
          <w:rFonts w:eastAsia="Times New Roman" w:cs="Times New Roman"/>
          <w:szCs w:val="24"/>
        </w:rPr>
        <w:t xml:space="preserve">στα παραστατικά που εκδίδονται από οποιονδήποτε φορολογικό ηλεκτρονικό μηχανισμό </w:t>
      </w:r>
      <w:r>
        <w:rPr>
          <w:rFonts w:eastAsia="Times New Roman" w:cs="Times New Roman"/>
          <w:szCs w:val="24"/>
        </w:rPr>
        <w:t>(</w:t>
      </w:r>
      <w:r>
        <w:rPr>
          <w:rFonts w:eastAsia="Times New Roman" w:cs="Times New Roman"/>
          <w:szCs w:val="24"/>
        </w:rPr>
        <w:t>ταμειακές μηχανές, φορολογικοί εκτυπωτές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πέραν της ύπαρξης </w:t>
      </w:r>
      <w:r>
        <w:rPr>
          <w:rFonts w:eastAsia="Times New Roman" w:cs="Times New Roman"/>
          <w:szCs w:val="24"/>
        </w:rPr>
        <w:t>αυτόνομη</w:t>
      </w:r>
      <w:r>
        <w:rPr>
          <w:rFonts w:eastAsia="Times New Roman" w:cs="Times New Roman"/>
          <w:szCs w:val="24"/>
        </w:rPr>
        <w:t>ς</w:t>
      </w:r>
      <w:r>
        <w:rPr>
          <w:rFonts w:eastAsia="Times New Roman" w:cs="Times New Roman"/>
          <w:szCs w:val="24"/>
        </w:rPr>
        <w:t xml:space="preserve"> δημοσιονομική</w:t>
      </w:r>
      <w:r>
        <w:rPr>
          <w:rFonts w:eastAsia="Times New Roman" w:cs="Times New Roman"/>
          <w:szCs w:val="24"/>
        </w:rPr>
        <w:t>ς</w:t>
      </w:r>
      <w:r>
        <w:rPr>
          <w:rFonts w:eastAsia="Times New Roman" w:cs="Times New Roman"/>
          <w:szCs w:val="24"/>
        </w:rPr>
        <w:t xml:space="preserve"> μονάδα</w:t>
      </w:r>
      <w:r>
        <w:rPr>
          <w:rFonts w:eastAsia="Times New Roman" w:cs="Times New Roman"/>
          <w:szCs w:val="24"/>
        </w:rPr>
        <w:t>ς</w:t>
      </w:r>
      <w:r>
        <w:rPr>
          <w:rFonts w:eastAsia="Times New Roman" w:cs="Times New Roman"/>
          <w:szCs w:val="24"/>
        </w:rPr>
        <w:t xml:space="preserve"> επεξεργασίας, ειδική</w:t>
      </w:r>
      <w:r>
        <w:rPr>
          <w:rFonts w:eastAsia="Times New Roman" w:cs="Times New Roman"/>
          <w:szCs w:val="24"/>
        </w:rPr>
        <w:t>ς</w:t>
      </w:r>
      <w:r>
        <w:rPr>
          <w:rFonts w:eastAsia="Times New Roman" w:cs="Times New Roman"/>
          <w:szCs w:val="24"/>
        </w:rPr>
        <w:t xml:space="preserve"> ασφαλ</w:t>
      </w:r>
      <w:r>
        <w:rPr>
          <w:rFonts w:eastAsia="Times New Roman" w:cs="Times New Roman"/>
          <w:szCs w:val="24"/>
        </w:rPr>
        <w:t>ού</w:t>
      </w:r>
      <w:r>
        <w:rPr>
          <w:rFonts w:eastAsia="Times New Roman" w:cs="Times New Roman"/>
          <w:szCs w:val="24"/>
        </w:rPr>
        <w:t>ς φορολογική</w:t>
      </w:r>
      <w:r>
        <w:rPr>
          <w:rFonts w:eastAsia="Times New Roman" w:cs="Times New Roman"/>
          <w:szCs w:val="24"/>
        </w:rPr>
        <w:t>ς</w:t>
      </w:r>
      <w:r>
        <w:rPr>
          <w:rFonts w:eastAsia="Times New Roman" w:cs="Times New Roman"/>
          <w:szCs w:val="24"/>
        </w:rPr>
        <w:t xml:space="preserve"> διάταξη</w:t>
      </w:r>
      <w:r>
        <w:rPr>
          <w:rFonts w:eastAsia="Times New Roman" w:cs="Times New Roman"/>
          <w:szCs w:val="24"/>
        </w:rPr>
        <w:t>ς</w:t>
      </w:r>
      <w:r>
        <w:rPr>
          <w:rFonts w:eastAsia="Times New Roman" w:cs="Times New Roman"/>
          <w:szCs w:val="24"/>
        </w:rPr>
        <w:t xml:space="preserve"> σήμανσης στοιχείων κ</w:t>
      </w:r>
      <w:r>
        <w:rPr>
          <w:rFonts w:eastAsia="Times New Roman" w:cs="Times New Roman"/>
          <w:szCs w:val="24"/>
        </w:rPr>
        <w:t>αι λοιπά</w:t>
      </w:r>
      <w:r>
        <w:rPr>
          <w:rFonts w:eastAsia="Times New Roman" w:cs="Times New Roman"/>
          <w:szCs w:val="24"/>
        </w:rPr>
        <w:t>.</w:t>
      </w:r>
    </w:p>
    <w:p w14:paraId="498E4E9C"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ο καταναλωτής θα έχει τη δυνατότητα να γνωρίζει ακριβώς τι αγοράζει μέσω των </w:t>
      </w:r>
      <w:proofErr w:type="spellStart"/>
      <w:r>
        <w:rPr>
          <w:rFonts w:eastAsia="Times New Roman" w:cs="Times New Roman"/>
          <w:szCs w:val="24"/>
        </w:rPr>
        <w:t>αναγραφομένων</w:t>
      </w:r>
      <w:proofErr w:type="spellEnd"/>
      <w:r>
        <w:rPr>
          <w:rFonts w:eastAsia="Times New Roman" w:cs="Times New Roman"/>
          <w:szCs w:val="24"/>
        </w:rPr>
        <w:t xml:space="preserve"> στοιχείων στην απόδειξη λιανικής πώλησης, αλλά και οι αρμόδιες ελεγκτικές </w:t>
      </w:r>
      <w:r>
        <w:rPr>
          <w:rFonts w:eastAsia="Times New Roman" w:cs="Times New Roman"/>
          <w:szCs w:val="24"/>
        </w:rPr>
        <w:t>α</w:t>
      </w:r>
      <w:r>
        <w:rPr>
          <w:rFonts w:eastAsia="Times New Roman" w:cs="Times New Roman"/>
          <w:szCs w:val="24"/>
        </w:rPr>
        <w:t>ρ</w:t>
      </w:r>
      <w:r>
        <w:rPr>
          <w:rFonts w:eastAsia="Times New Roman" w:cs="Times New Roman"/>
          <w:szCs w:val="24"/>
        </w:rPr>
        <w:t>χές</w:t>
      </w:r>
      <w:r>
        <w:rPr>
          <w:rFonts w:eastAsia="Times New Roman" w:cs="Times New Roman"/>
          <w:szCs w:val="24"/>
        </w:rPr>
        <w:t>,</w:t>
      </w:r>
      <w:r>
        <w:rPr>
          <w:rFonts w:eastAsia="Times New Roman" w:cs="Times New Roman"/>
          <w:szCs w:val="24"/>
        </w:rPr>
        <w:t xml:space="preserve"> μέσω της υποχρέωσης να τίθενται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τους οι</w:t>
      </w:r>
      <w:r>
        <w:rPr>
          <w:rFonts w:eastAsia="Times New Roman" w:cs="Times New Roman"/>
          <w:szCs w:val="24"/>
        </w:rPr>
        <w:t xml:space="preserve"> εκτυπώσε</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ελτίων </w:t>
      </w:r>
      <w:r>
        <w:rPr>
          <w:rFonts w:eastAsia="Times New Roman" w:cs="Times New Roman"/>
          <w:szCs w:val="24"/>
        </w:rPr>
        <w:t>α</w:t>
      </w:r>
      <w:r>
        <w:rPr>
          <w:rFonts w:eastAsia="Times New Roman" w:cs="Times New Roman"/>
          <w:szCs w:val="24"/>
        </w:rPr>
        <w:t>ναφοράς από τον φορολογικό ηλεκτρονικό μηχανισμό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έχουν τη δυνατότητα </w:t>
      </w:r>
      <w:r>
        <w:rPr>
          <w:rFonts w:eastAsia="Times New Roman" w:cs="Times New Roman"/>
          <w:szCs w:val="24"/>
        </w:rPr>
        <w:t xml:space="preserve">να ισοζυγίζουν τις αγοραζόμενες ποσότητες </w:t>
      </w:r>
      <w:r>
        <w:rPr>
          <w:rFonts w:eastAsia="Times New Roman" w:cs="Times New Roman"/>
          <w:szCs w:val="24"/>
        </w:rPr>
        <w:t xml:space="preserve">μέσω </w:t>
      </w:r>
      <w:r>
        <w:rPr>
          <w:rFonts w:eastAsia="Times New Roman" w:cs="Times New Roman"/>
          <w:szCs w:val="24"/>
        </w:rPr>
        <w:t>των τιμολογίων αγοράς με τις πραγματικά πωλούμενες ποσότητες μ</w:t>
      </w:r>
      <w:r>
        <w:rPr>
          <w:rFonts w:eastAsia="Times New Roman" w:cs="Times New Roman"/>
          <w:szCs w:val="24"/>
        </w:rPr>
        <w:t>έσω των τιμολογίων και των αποδείξεων.</w:t>
      </w:r>
    </w:p>
    <w:p w14:paraId="498E4E9D"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Λόγω </w:t>
      </w:r>
      <w:r>
        <w:rPr>
          <w:rFonts w:eastAsia="Times New Roman" w:cs="Times New Roman"/>
          <w:szCs w:val="24"/>
        </w:rPr>
        <w:t xml:space="preserve">στενότητας </w:t>
      </w:r>
      <w:r>
        <w:rPr>
          <w:rFonts w:eastAsia="Times New Roman" w:cs="Times New Roman"/>
          <w:szCs w:val="24"/>
        </w:rPr>
        <w:t xml:space="preserve">χρόνου δεν θα αναφερθώ στις διατάξεις που τροποποιούν διατάξεις του Αλιευτικού Κώδικα. </w:t>
      </w:r>
    </w:p>
    <w:p w14:paraId="498E4E9E"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Θέλω να τονίσω κάτι που </w:t>
      </w:r>
      <w:proofErr w:type="spellStart"/>
      <w:r>
        <w:rPr>
          <w:rFonts w:eastAsia="Times New Roman" w:cs="Times New Roman"/>
          <w:szCs w:val="24"/>
        </w:rPr>
        <w:t>ελέχθη</w:t>
      </w:r>
      <w:proofErr w:type="spellEnd"/>
      <w:r>
        <w:rPr>
          <w:rFonts w:eastAsia="Times New Roman" w:cs="Times New Roman"/>
          <w:szCs w:val="24"/>
        </w:rPr>
        <w:t xml:space="preserve"> από πολλούς </w:t>
      </w:r>
      <w:proofErr w:type="spellStart"/>
      <w:r>
        <w:rPr>
          <w:rFonts w:eastAsia="Times New Roman" w:cs="Times New Roman"/>
          <w:szCs w:val="24"/>
        </w:rPr>
        <w:t>προλαλήσαντες</w:t>
      </w:r>
      <w:proofErr w:type="spellEnd"/>
      <w:r>
        <w:rPr>
          <w:rFonts w:eastAsia="Times New Roman" w:cs="Times New Roman"/>
          <w:szCs w:val="24"/>
        </w:rPr>
        <w:t xml:space="preserve"> ομιλητές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ωρίς αμφιβολία ο έλεγχος εφαρμογής όλων αυτών</w:t>
      </w:r>
      <w:r>
        <w:rPr>
          <w:rFonts w:eastAsia="Times New Roman" w:cs="Times New Roman"/>
          <w:szCs w:val="24"/>
        </w:rPr>
        <w:t xml:space="preserve"> των ρυθμίσεων, αλλά και οι ελεγκτικοί μηχανισμοί που υφίστανται και δημιουργούνται περαιτέρω, είναι σημαντικές παράμετροι για την εξυπηρέτηση των σκοπών για τους οποίους θεσπίζονται.</w:t>
      </w:r>
    </w:p>
    <w:p w14:paraId="498E4E9F"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4"/>
        </w:rPr>
        <w:t xml:space="preserve">είναι γνωστό, ότι </w:t>
      </w:r>
      <w:r>
        <w:rPr>
          <w:rFonts w:eastAsia="Times New Roman" w:cs="Times New Roman"/>
          <w:szCs w:val="24"/>
        </w:rPr>
        <w:t>υπάρχει πρόβλημα στη Δημόσια Διοίκηση. Όμως, έ</w:t>
      </w:r>
      <w:r>
        <w:rPr>
          <w:rFonts w:eastAsia="Times New Roman" w:cs="Times New Roman"/>
          <w:szCs w:val="24"/>
        </w:rPr>
        <w:t xml:space="preserve">χουν γίνει σημαντικά βήματα για τον περιορισμό της γραφειοκρατίας, αλλά κυρίως για την αλλαγή της νοοτροπίας που επικρατεί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Το πρόβλημα υπάρχει. Νομίζω ότι υπάρχει πρόθεση, αλλά γίνονται και οι κινήσεις από πλευράς Κυβέρνησης να αντιμε</w:t>
      </w:r>
      <w:r>
        <w:rPr>
          <w:rFonts w:eastAsia="Times New Roman" w:cs="Times New Roman"/>
          <w:szCs w:val="24"/>
        </w:rPr>
        <w:t>τωπιστεί και να βελτιωθεί</w:t>
      </w:r>
      <w:r>
        <w:rPr>
          <w:rFonts w:eastAsia="Times New Roman" w:cs="Times New Roman"/>
          <w:szCs w:val="24"/>
        </w:rPr>
        <w:t xml:space="preserve"> η κατάσταση</w:t>
      </w:r>
      <w:r>
        <w:rPr>
          <w:rFonts w:eastAsia="Times New Roman" w:cs="Times New Roman"/>
          <w:szCs w:val="24"/>
        </w:rPr>
        <w:t>.</w:t>
      </w:r>
    </w:p>
    <w:p w14:paraId="498E4EA0"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τελειώνω λέγοντας </w:t>
      </w:r>
      <w:r>
        <w:rPr>
          <w:rFonts w:eastAsia="Times New Roman" w:cs="Times New Roman"/>
          <w:szCs w:val="24"/>
        </w:rPr>
        <w:t>ότι α</w:t>
      </w:r>
      <w:r>
        <w:rPr>
          <w:rFonts w:eastAsia="Times New Roman" w:cs="Times New Roman"/>
          <w:szCs w:val="24"/>
        </w:rPr>
        <w:t>ιχμή της κοινωνικά δίκαιης παραγωγικής ανασυγκρότησης της χώρας είναι ο πρωτογενής τομέας, η παραγωγή αγροτικών και κτηνοτροφικών προϊόντων, συνδυαστικά με τη μεταπ</w:t>
      </w:r>
      <w:r>
        <w:rPr>
          <w:rFonts w:eastAsia="Times New Roman" w:cs="Times New Roman"/>
          <w:szCs w:val="24"/>
        </w:rPr>
        <w:t>οίησ</w:t>
      </w:r>
      <w:r>
        <w:rPr>
          <w:rFonts w:eastAsia="Times New Roman" w:cs="Times New Roman"/>
          <w:szCs w:val="24"/>
        </w:rPr>
        <w:t xml:space="preserve">η και την πιστοποίησή </w:t>
      </w:r>
      <w:r>
        <w:rPr>
          <w:rFonts w:eastAsia="Times New Roman" w:cs="Times New Roman"/>
          <w:szCs w:val="24"/>
        </w:rPr>
        <w:t>τους.</w:t>
      </w:r>
    </w:p>
    <w:p w14:paraId="498E4EA1" w14:textId="77777777" w:rsidR="00B84C6C" w:rsidRDefault="003C4644">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πλαίσιο, η διακίνηση και η εμπορία αυτών των </w:t>
      </w:r>
      <w:r>
        <w:rPr>
          <w:rFonts w:eastAsia="Times New Roman" w:cs="Times New Roman"/>
          <w:szCs w:val="24"/>
        </w:rPr>
        <w:t xml:space="preserve">νωπών και ευπαθών </w:t>
      </w:r>
      <w:r>
        <w:rPr>
          <w:rFonts w:eastAsia="Times New Roman" w:cs="Times New Roman"/>
          <w:szCs w:val="24"/>
        </w:rPr>
        <w:t>προϊόντων αποτελεί αναπόσπαστο τμήμα της εφοδιαστικής αλυσίδας από την παραγωγή στην κατανάλωση. Συνακόλουθα, η εξυγίανσή της αποτελεί στοιχείο που προστατεύει και ωφελεί τον παραγωγό, τον καταναλωτή και την ελληνική παραγωγή, ιδίως την ποιότητα των προϊόν</w:t>
      </w:r>
      <w:r>
        <w:rPr>
          <w:rFonts w:eastAsia="Times New Roman" w:cs="Times New Roman"/>
          <w:szCs w:val="24"/>
        </w:rPr>
        <w:t>των της που λόγω εδαφολογικών και κλιματολογικών συνθηκών διαφοροποιείται και είναι σε πολλούς τομείς ανώτερη των ανταγωνιστών της.</w:t>
      </w:r>
    </w:p>
    <w:p w14:paraId="498E4EA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να πω και κάτι τελευταίο. Κύριοι συνάδελφοι, η θεσμοθέτηση ρυθμίσεων προηγείται της υλοποίησης της εφαρμογής ενός νόμου</w:t>
      </w:r>
      <w:r>
        <w:rPr>
          <w:rFonts w:eastAsia="Times New Roman" w:cs="Times New Roman"/>
          <w:szCs w:val="24"/>
        </w:rPr>
        <w:t xml:space="preserve"> που ψηφίζεται. Συνεπώς ο ισχυρισμός ότι ο νόμος δεν πρόκειται να εφαρμοστεί -άραγε υπονοείτε, κύριοι της Αντιπολίτευσης, ότι </w:t>
      </w:r>
      <w:r>
        <w:rPr>
          <w:rFonts w:eastAsia="Times New Roman" w:cs="Times New Roman"/>
          <w:szCs w:val="24"/>
        </w:rPr>
        <w:t xml:space="preserve">το νομοσχέδιο </w:t>
      </w:r>
      <w:r>
        <w:rPr>
          <w:rFonts w:eastAsia="Times New Roman" w:cs="Times New Roman"/>
          <w:szCs w:val="24"/>
        </w:rPr>
        <w:t xml:space="preserve">δεν πρέπει να ψηφιστεί;- αποτελεί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προσδοκία, δυστυχώς, όταν διατυπώνεται από την Αντιπολίτευση, </w:t>
      </w:r>
      <w:r>
        <w:rPr>
          <w:rFonts w:eastAsia="Times New Roman" w:cs="Times New Roman"/>
          <w:szCs w:val="24"/>
        </w:rPr>
        <w:t>δεδ</w:t>
      </w:r>
      <w:r>
        <w:rPr>
          <w:rFonts w:eastAsia="Times New Roman" w:cs="Times New Roman"/>
          <w:szCs w:val="24"/>
        </w:rPr>
        <w:t>ομένου ότι</w:t>
      </w:r>
      <w:r>
        <w:rPr>
          <w:rFonts w:eastAsia="Times New Roman" w:cs="Times New Roman"/>
          <w:szCs w:val="24"/>
        </w:rPr>
        <w:t xml:space="preserve"> αυτό γίνεται συνεχώς με όλα τα νομοσχέδια, με τα οποία συμφωνείτε αλλά στο τέλος καταλήγετε σε άλλου είδους αποφάσεις.</w:t>
      </w:r>
    </w:p>
    <w:p w14:paraId="498E4EA3"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4EA4"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498E4EA5" w14:textId="77777777" w:rsidR="00B84C6C" w:rsidRDefault="003C4644">
      <w:pPr>
        <w:spacing w:line="600" w:lineRule="auto"/>
        <w:ind w:firstLine="720"/>
        <w:jc w:val="both"/>
        <w:rPr>
          <w:rFonts w:eastAsia="Times New Roman"/>
          <w:szCs w:val="24"/>
        </w:rPr>
      </w:pPr>
      <w:r>
        <w:rPr>
          <w:rFonts w:eastAsia="Times New Roman"/>
          <w:b/>
          <w:bCs/>
          <w:szCs w:val="24"/>
        </w:rPr>
        <w:t>ΠΡΟΕΔΡΕΥΩΝ (Δημήτριος Καμμένος):</w:t>
      </w:r>
      <w:r>
        <w:rPr>
          <w:rFonts w:eastAsia="Times New Roman"/>
          <w:szCs w:val="24"/>
        </w:rPr>
        <w:t xml:space="preserve"> Ευχαριστώ πολύ τον κ. Παπαηλιού.</w:t>
      </w:r>
    </w:p>
    <w:p w14:paraId="498E4EA6" w14:textId="77777777" w:rsidR="00B84C6C" w:rsidRDefault="003C4644">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«ΕΛΕΥΘΕΡΙΟΣ ΒΕΝΙΖΕΛΟΣ» και ενημερώθηκα</w:t>
      </w:r>
      <w:r>
        <w:rPr>
          <w:rFonts w:eastAsia="Times New Roman" w:cs="Times New Roman"/>
        </w:rPr>
        <w:t>ν για την ιστορία του κτηρίου και τον τρόπο οργάνωσης και λειτουργίας της Βουλής, σαράντα τέσσερις μαθήτριες και μαθητές και τέσσερις εκπαιδευτικοί συνοδοί τους από το 7</w:t>
      </w:r>
      <w:r w:rsidRPr="00A12AE5">
        <w:rPr>
          <w:rFonts w:eastAsia="Times New Roman" w:cs="Times New Roman"/>
          <w:vertAlign w:val="superscript"/>
        </w:rPr>
        <w:t>ο</w:t>
      </w:r>
      <w:r>
        <w:rPr>
          <w:rFonts w:eastAsia="Times New Roman" w:cs="Times New Roman"/>
        </w:rPr>
        <w:t xml:space="preserve"> Δημοτικό Σχολείο Αγρινίου. </w:t>
      </w:r>
    </w:p>
    <w:p w14:paraId="498E4EA7" w14:textId="77777777" w:rsidR="00B84C6C" w:rsidRDefault="003C464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98E4EA8" w14:textId="77777777" w:rsidR="00B84C6C" w:rsidRDefault="003C4644">
      <w:pPr>
        <w:spacing w:line="600" w:lineRule="auto"/>
        <w:ind w:firstLine="720"/>
        <w:jc w:val="center"/>
        <w:rPr>
          <w:rFonts w:eastAsia="Times New Roman" w:cs="Times New Roman"/>
        </w:rPr>
      </w:pPr>
      <w:r>
        <w:rPr>
          <w:rFonts w:eastAsia="Times New Roman" w:cs="Times New Roman"/>
        </w:rPr>
        <w:t>(Χειροκροτήματα απ’ όλες τις π</w:t>
      </w:r>
      <w:r>
        <w:rPr>
          <w:rFonts w:eastAsia="Times New Roman" w:cs="Times New Roman"/>
        </w:rPr>
        <w:t>τέρυγες της Βουλής)</w:t>
      </w:r>
    </w:p>
    <w:p w14:paraId="498E4EA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 Υπουργός κ. Τσιρώνης έχει μια νομοτεχνική βελτίωση και θα παρακαλέσω πολύ να μας την αναγνώσει. Μετά θα προχωρήσουμε στον Κοινοβουλευτικό Εκπρόσωπο του ΣΥΡΙΖΑ.</w:t>
      </w:r>
    </w:p>
    <w:p w14:paraId="498E4EA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olor w:val="000000"/>
          <w:szCs w:val="24"/>
        </w:rPr>
        <w:t>Ευχαριστώ, κύριε Πρόεδρε.</w:t>
      </w:r>
      <w:r>
        <w:rPr>
          <w:rFonts w:eastAsia="Times New Roman" w:cs="Times New Roman"/>
          <w:szCs w:val="24"/>
        </w:rPr>
        <w:t xml:space="preserve"> </w:t>
      </w:r>
    </w:p>
    <w:p w14:paraId="498E4EA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νομοτεχνική αφορά την </w:t>
      </w:r>
      <w:r>
        <w:rPr>
          <w:rFonts w:eastAsia="Times New Roman" w:cs="Times New Roman"/>
          <w:bCs/>
          <w:szCs w:val="24"/>
        </w:rPr>
        <w:t>τροπολογία</w:t>
      </w:r>
      <w:r>
        <w:rPr>
          <w:rFonts w:eastAsia="Times New Roman" w:cs="Times New Roman"/>
          <w:szCs w:val="24"/>
        </w:rPr>
        <w:t xml:space="preserve"> για τις αγορές παραγωγών. Επειδή υπήρχε μια νομοτεχνική δυσκολία για τις αγορές παραγωγών συμβατικών προϊόντων </w:t>
      </w:r>
      <w:r>
        <w:rPr>
          <w:rFonts w:eastAsia="Times New Roman" w:cs="Times New Roman"/>
          <w:szCs w:val="24"/>
        </w:rPr>
        <w:lastRenderedPageBreak/>
        <w:t xml:space="preserve">-υπήρχε </w:t>
      </w:r>
      <w:r>
        <w:rPr>
          <w:rFonts w:eastAsia="Times New Roman" w:cs="Times New Roman"/>
          <w:szCs w:val="24"/>
          <w:lang w:val="en-US"/>
        </w:rPr>
        <w:t>conflict</w:t>
      </w:r>
      <w:r>
        <w:rPr>
          <w:rFonts w:eastAsia="Times New Roman" w:cs="Times New Roman"/>
          <w:szCs w:val="24"/>
        </w:rPr>
        <w:t xml:space="preserve"> με τις λαϊκές αγορές- από τη Γραμματεία της Κυβέρνησης αποφασίσαμε</w:t>
      </w:r>
      <w:r>
        <w:rPr>
          <w:rFonts w:eastAsia="Times New Roman" w:cs="Times New Roman"/>
          <w:szCs w:val="24"/>
        </w:rPr>
        <w:t xml:space="preserve"> σε αυτό το νομοσχέδιο να έχουμε μόνο τις αγορές βιολογικών προϊόντων. </w:t>
      </w:r>
    </w:p>
    <w:p w14:paraId="498E4EA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Άρα η νομοτεχνική βελτίωση αφορά στο ότι πλέον δεν είναι γενικά αγορές παραγωγών. Αφορά μόνο τις αγορές βιολογικών. Και το υπόλοιπο κομμάτι θα έρθει στο νομοσχέδιο του Υπουργείου Οικον</w:t>
      </w:r>
      <w:r>
        <w:rPr>
          <w:rFonts w:eastAsia="Times New Roman" w:cs="Times New Roman"/>
          <w:szCs w:val="24"/>
        </w:rPr>
        <w:t>ομίας για όλες τις υπαίθριες αγορές και τις λαϊκές.</w:t>
      </w:r>
    </w:p>
    <w:p w14:paraId="498E4EA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Επίσης, υπάρχει μια νομοτεχνική βελτίωση στην </w:t>
      </w:r>
      <w:r>
        <w:rPr>
          <w:rFonts w:eastAsia="Times New Roman" w:cs="Times New Roman"/>
          <w:bCs/>
          <w:szCs w:val="24"/>
        </w:rPr>
        <w:t>τροπολογία</w:t>
      </w:r>
      <w:r>
        <w:rPr>
          <w:rFonts w:eastAsia="Times New Roman" w:cs="Times New Roman"/>
          <w:szCs w:val="24"/>
        </w:rPr>
        <w:t xml:space="preserve"> για τις σχολές κρέατος. Υπήρχε μια αναγκαιότητα να διορθωθεί. Επειδή είναι και αναδρομικής ισχύος, γιατί οι σχολές λειτουργούσαν, πρέπει να κατατεθ</w:t>
      </w:r>
      <w:r>
        <w:rPr>
          <w:rFonts w:eastAsia="Times New Roman" w:cs="Times New Roman"/>
          <w:szCs w:val="24"/>
        </w:rPr>
        <w:t>ούν και τα περ</w:t>
      </w:r>
      <w:r>
        <w:rPr>
          <w:rFonts w:eastAsia="Times New Roman" w:cs="Times New Roman"/>
          <w:szCs w:val="24"/>
        </w:rPr>
        <w:t>υ</w:t>
      </w:r>
      <w:r>
        <w:rPr>
          <w:rFonts w:eastAsia="Times New Roman" w:cs="Times New Roman"/>
          <w:szCs w:val="24"/>
        </w:rPr>
        <w:t>σινά τους προγράμματα. Η αναγνώριση φυσικά γίνεται. Και γίνεται μια διόρθωση λεκτική, όχι μόνο από το ΥΠΑΑΤ, αλλά, όπως προβλέπει ο νόμος, και από το Υπουργείο Παιδείας.</w:t>
      </w:r>
    </w:p>
    <w:p w14:paraId="498E4EA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το άρθρο για την ΠΑΣΕΓΕΣ, το άρθρο 6 ή την κατάργηση </w:t>
      </w:r>
      <w:r>
        <w:rPr>
          <w:rFonts w:eastAsia="Times New Roman" w:cs="Times New Roman"/>
          <w:szCs w:val="24"/>
        </w:rPr>
        <w:t xml:space="preserve">του άρθρου 14 δηλαδή, υπάρχει μια </w:t>
      </w:r>
      <w:proofErr w:type="spellStart"/>
      <w:r>
        <w:rPr>
          <w:rFonts w:eastAsia="Times New Roman" w:cs="Times New Roman"/>
          <w:szCs w:val="24"/>
        </w:rPr>
        <w:t>αναρίθμηση</w:t>
      </w:r>
      <w:proofErr w:type="spellEnd"/>
      <w:r>
        <w:rPr>
          <w:rFonts w:eastAsia="Times New Roman" w:cs="Times New Roman"/>
          <w:szCs w:val="24"/>
        </w:rPr>
        <w:t xml:space="preserve">. Είναι μια απλή </w:t>
      </w:r>
      <w:proofErr w:type="spellStart"/>
      <w:r>
        <w:rPr>
          <w:rFonts w:eastAsia="Times New Roman" w:cs="Times New Roman"/>
          <w:szCs w:val="24"/>
        </w:rPr>
        <w:t>αναρίθμηση</w:t>
      </w:r>
      <w:proofErr w:type="spellEnd"/>
      <w:r>
        <w:rPr>
          <w:rFonts w:eastAsia="Times New Roman" w:cs="Times New Roman"/>
          <w:szCs w:val="24"/>
        </w:rPr>
        <w:t xml:space="preserve"> -δεν υπάρχει καμμία διαφορά- στην πρώτη παράγραφο: Τα άρθρα 1 έως 4 και 6 έως 16, 18 και 19α -αυτή είναι σωστή αρίθμηση- του ν.4015/2011, όπως ισχύουν, εκτός από την παράγραφο 2 που εί</w:t>
      </w:r>
      <w:r>
        <w:rPr>
          <w:rFonts w:eastAsia="Times New Roman" w:cs="Times New Roman"/>
          <w:szCs w:val="24"/>
        </w:rPr>
        <w:t xml:space="preserve">ναι το άρθρο 14, η οποία καταργείται από την έναρξη ισχύος της. Άρα γίνεται μια μικρή </w:t>
      </w:r>
      <w:proofErr w:type="spellStart"/>
      <w:r>
        <w:rPr>
          <w:rFonts w:eastAsia="Times New Roman" w:cs="Times New Roman"/>
          <w:szCs w:val="24"/>
        </w:rPr>
        <w:t>αναρίθμηση</w:t>
      </w:r>
      <w:proofErr w:type="spellEnd"/>
      <w:r>
        <w:rPr>
          <w:rFonts w:eastAsia="Times New Roman" w:cs="Times New Roman"/>
          <w:szCs w:val="24"/>
        </w:rPr>
        <w:t>, η οποία ήταν επιβεβλημένη.</w:t>
      </w:r>
    </w:p>
    <w:p w14:paraId="498E4EAF"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4EB0" w14:textId="77777777" w:rsidR="00B84C6C" w:rsidRDefault="003C4644">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w:t>
      </w:r>
      <w:r>
        <w:rPr>
          <w:rFonts w:eastAsia="Times New Roman" w:cs="Times New Roman"/>
          <w:szCs w:val="24"/>
        </w:rPr>
        <w:t xml:space="preserve">Αναπληρωτής Υπουργός </w:t>
      </w:r>
      <w:r>
        <w:rPr>
          <w:rFonts w:eastAsia="Times New Roman"/>
          <w:szCs w:val="24"/>
        </w:rPr>
        <w:t>κ. Ιωάννης Τσιρώνης καταθέτει για τα Πρακτικά τις προαναφερθείσες νομοτεχνικές β</w:t>
      </w:r>
      <w:r>
        <w:rPr>
          <w:rFonts w:eastAsia="Times New Roman"/>
          <w:szCs w:val="24"/>
        </w:rPr>
        <w:t>ελτιώσεις</w:t>
      </w:r>
      <w:r>
        <w:rPr>
          <w:rFonts w:eastAsia="Times New Roman"/>
          <w:szCs w:val="24"/>
        </w:rPr>
        <w:t>,</w:t>
      </w:r>
      <w:r>
        <w:rPr>
          <w:rFonts w:eastAsia="Times New Roman"/>
          <w:szCs w:val="24"/>
        </w:rPr>
        <w:t xml:space="preserve"> οι οποίες έχουν ως εξής:</w:t>
      </w:r>
    </w:p>
    <w:p w14:paraId="498E4EB1" w14:textId="77777777" w:rsidR="00B84C6C" w:rsidRDefault="003C4644">
      <w:pPr>
        <w:spacing w:line="600" w:lineRule="auto"/>
        <w:ind w:firstLine="720"/>
        <w:jc w:val="center"/>
        <w:rPr>
          <w:rFonts w:eastAsia="Times New Roman" w:cs="Times New Roman"/>
          <w:color w:val="FF0000"/>
          <w:szCs w:val="24"/>
        </w:rPr>
      </w:pPr>
      <w:r w:rsidRPr="00B81961">
        <w:rPr>
          <w:rFonts w:eastAsia="Times New Roman" w:cs="Times New Roman"/>
          <w:color w:val="FF0000"/>
          <w:szCs w:val="24"/>
        </w:rPr>
        <w:t>(ΑΛΛΑΓΗ ΣΕΛΙΔΑΣ)</w:t>
      </w:r>
    </w:p>
    <w:p w14:paraId="498E4EB2" w14:textId="77777777" w:rsidR="00B84C6C" w:rsidRDefault="003C4644">
      <w:pPr>
        <w:spacing w:line="600" w:lineRule="auto"/>
        <w:ind w:firstLine="720"/>
        <w:jc w:val="center"/>
        <w:rPr>
          <w:rFonts w:eastAsia="Times New Roman" w:cs="Times New Roman"/>
          <w:color w:val="FF0000"/>
          <w:szCs w:val="24"/>
        </w:rPr>
      </w:pPr>
      <w:r w:rsidRPr="00B81961">
        <w:rPr>
          <w:rFonts w:eastAsia="Times New Roman" w:cs="Times New Roman"/>
          <w:color w:val="FF0000"/>
          <w:szCs w:val="24"/>
        </w:rPr>
        <w:t>(Να μπουν οι σελίδες 313-316)</w:t>
      </w:r>
    </w:p>
    <w:p w14:paraId="498E4EB3" w14:textId="77777777" w:rsidR="00B84C6C" w:rsidRDefault="003C4644">
      <w:pPr>
        <w:spacing w:line="600" w:lineRule="auto"/>
        <w:ind w:firstLine="720"/>
        <w:jc w:val="center"/>
        <w:rPr>
          <w:rFonts w:eastAsia="Times New Roman" w:cs="Times New Roman"/>
          <w:color w:val="FF0000"/>
          <w:szCs w:val="24"/>
        </w:rPr>
      </w:pPr>
      <w:r w:rsidRPr="00B81961">
        <w:rPr>
          <w:rFonts w:eastAsia="Times New Roman" w:cs="Times New Roman"/>
          <w:color w:val="FF0000"/>
          <w:szCs w:val="24"/>
        </w:rPr>
        <w:t>(ΑΛΛΑΓΗ ΣΕΛΙΔΑΣ)</w:t>
      </w:r>
    </w:p>
    <w:p w14:paraId="498E4EB4" w14:textId="77777777" w:rsidR="00B84C6C" w:rsidRDefault="003C4644">
      <w:pPr>
        <w:spacing w:line="600" w:lineRule="auto"/>
        <w:ind w:firstLine="720"/>
        <w:jc w:val="both"/>
        <w:rPr>
          <w:rFonts w:eastAsia="Times New Roman"/>
          <w:szCs w:val="24"/>
        </w:rPr>
      </w:pPr>
      <w:r>
        <w:rPr>
          <w:rFonts w:eastAsia="Times New Roman"/>
          <w:b/>
          <w:bCs/>
          <w:szCs w:val="24"/>
        </w:rPr>
        <w:t>ΠΡΟΕΔΡΕΥΩΝ (Δημήτριος Καμμένος):</w:t>
      </w:r>
      <w:r>
        <w:rPr>
          <w:rFonts w:eastAsia="Times New Roman"/>
          <w:szCs w:val="24"/>
        </w:rPr>
        <w:t xml:space="preserve"> Τον λόγο έχει ο κ. Νικόλαος Παπαδόπουλος, Βουλευτής του ΣΥΡΙΖΑ, για επτά λεπτά.</w:t>
      </w:r>
    </w:p>
    <w:p w14:paraId="498E4EB5" w14:textId="77777777" w:rsidR="00B84C6C" w:rsidRDefault="003C4644">
      <w:pPr>
        <w:spacing w:line="600" w:lineRule="auto"/>
        <w:ind w:firstLine="720"/>
        <w:jc w:val="both"/>
        <w:rPr>
          <w:rFonts w:eastAsia="Times New Roman" w:cs="Times New Roman"/>
          <w:szCs w:val="24"/>
        </w:rPr>
      </w:pPr>
      <w:r>
        <w:rPr>
          <w:rFonts w:eastAsia="Times New Roman"/>
          <w:b/>
          <w:szCs w:val="24"/>
        </w:rPr>
        <w:t>ΝΙΚΟΛΑΟΣ ΠΑΠΑΔΟΠΟΥΛΟΣ:</w:t>
      </w:r>
      <w:r>
        <w:rPr>
          <w:rFonts w:eastAsia="Times New Roman" w:cs="Times New Roman"/>
          <w:b/>
          <w:szCs w:val="24"/>
        </w:rPr>
        <w:t xml:space="preserve"> </w:t>
      </w:r>
      <w:r>
        <w:rPr>
          <w:rFonts w:eastAsia="Times New Roman"/>
          <w:color w:val="000000"/>
          <w:szCs w:val="24"/>
        </w:rPr>
        <w:t>Ευχαριστώ, κύριε Πρό</w:t>
      </w:r>
      <w:r>
        <w:rPr>
          <w:rFonts w:eastAsia="Times New Roman"/>
          <w:color w:val="000000"/>
          <w:szCs w:val="24"/>
        </w:rPr>
        <w:t>εδρε.</w:t>
      </w:r>
      <w:r>
        <w:rPr>
          <w:rFonts w:eastAsia="Times New Roman" w:cs="Times New Roman"/>
          <w:szCs w:val="24"/>
        </w:rPr>
        <w:t xml:space="preserve"> Θα είμαι συνεπής στον χρόνο μου.</w:t>
      </w:r>
    </w:p>
    <w:p w14:paraId="498E4EB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το νομοσχέδιο που συζητούμε σήμερα η Κυβέρνηση μπαίνει στην καρδιά κρίσιμων ζητημάτων που αποτελούν χρόνιες παθογένειες όλου του συστήματος διακίνησης και εμπορίας αγροτικών προϊόντων. </w:t>
      </w:r>
    </w:p>
    <w:p w14:paraId="498E4EB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Οι ρυθμίσεις που προτείνοντα</w:t>
      </w:r>
      <w:r>
        <w:rPr>
          <w:rFonts w:eastAsia="Times New Roman" w:cs="Times New Roman"/>
          <w:szCs w:val="24"/>
        </w:rPr>
        <w:t>ι για ψήφιση, για πρώτη φορά στηρίζουν τον αγροτικό κόσμο, ανθρώπους του καθημερινού μόχθου, τους ανθρώπους του πρωτογενούς τομέα παραγωγής και όχι εκείνους που δεκαετίες τώρα λυμαίνονται τον μό</w:t>
      </w:r>
      <w:r>
        <w:rPr>
          <w:rFonts w:eastAsia="Times New Roman" w:cs="Times New Roman"/>
          <w:szCs w:val="24"/>
        </w:rPr>
        <w:lastRenderedPageBreak/>
        <w:t>χθο και τα αγροτικά εισοδήματα. Επιτέλους μπαίνει μια τάξη στη</w:t>
      </w:r>
      <w:r>
        <w:rPr>
          <w:rFonts w:eastAsia="Times New Roman" w:cs="Times New Roman"/>
          <w:szCs w:val="24"/>
        </w:rPr>
        <w:t>ν ασύδοτη επί δεκαετίες αγορά, σ</w:t>
      </w:r>
      <w:r>
        <w:rPr>
          <w:rFonts w:eastAsia="Times New Roman" w:cs="Times New Roman"/>
          <w:szCs w:val="24"/>
        </w:rPr>
        <w:t>ε</w:t>
      </w:r>
      <w:r>
        <w:rPr>
          <w:rFonts w:eastAsia="Times New Roman" w:cs="Times New Roman"/>
          <w:szCs w:val="24"/>
        </w:rPr>
        <w:t xml:space="preserve"> ό,τι αφορά χρόνους πληρωμής. Επιπλέον προστατεύονται οι καταναλωτές και οι παραγωγοί από τις παράνομες </w:t>
      </w:r>
      <w:proofErr w:type="spellStart"/>
      <w:r>
        <w:rPr>
          <w:rFonts w:eastAsia="Times New Roman" w:cs="Times New Roman"/>
          <w:szCs w:val="24"/>
        </w:rPr>
        <w:t>ελληνοποιήσεις</w:t>
      </w:r>
      <w:proofErr w:type="spellEnd"/>
      <w:r>
        <w:rPr>
          <w:rFonts w:eastAsia="Times New Roman" w:cs="Times New Roman"/>
          <w:szCs w:val="24"/>
        </w:rPr>
        <w:t>.</w:t>
      </w:r>
    </w:p>
    <w:p w14:paraId="498E4EB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πρώτο</w:t>
      </w:r>
      <w:r>
        <w:rPr>
          <w:rFonts w:eastAsia="Times New Roman" w:cs="Times New Roman"/>
          <w:szCs w:val="24"/>
        </w:rPr>
        <w:t xml:space="preserve"> κεφάλαιο ρυθμίζεται με λεπτομέρεια η ενσωμάτωση, αλλά κυρίως η εφαρμογή της ευρωπαϊκής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ς 2011, σχετικά με τις καθυστερήσεις πληρωμών των ευπαθών προϊόντων. Νομίζω ότι ρυθμίζεται η εφαρμογή, γιατί η τυπική ενσωμάτωση της ευρωπαϊκής </w:t>
      </w:r>
      <w:r>
        <w:rPr>
          <w:rFonts w:eastAsia="Times New Roman" w:cs="Times New Roman"/>
          <w:szCs w:val="24"/>
        </w:rPr>
        <w:t>ο</w:t>
      </w:r>
      <w:r>
        <w:rPr>
          <w:rFonts w:eastAsia="Times New Roman" w:cs="Times New Roman"/>
          <w:szCs w:val="24"/>
        </w:rPr>
        <w:t xml:space="preserve">δηγίας έγινε από το 2013 με τον ν.4152 επί </w:t>
      </w:r>
      <w:r>
        <w:rPr>
          <w:rFonts w:eastAsia="Times New Roman" w:cs="Times New Roman"/>
          <w:szCs w:val="24"/>
        </w:rPr>
        <w:t>κ</w:t>
      </w:r>
      <w:r>
        <w:rPr>
          <w:rFonts w:eastAsia="Times New Roman" w:cs="Times New Roman"/>
          <w:szCs w:val="24"/>
        </w:rPr>
        <w:t>υβέρνησης Νέας Δημοκρατίας -</w:t>
      </w:r>
      <w:r>
        <w:rPr>
          <w:rFonts w:eastAsia="Times New Roman" w:cs="Times New Roman"/>
          <w:szCs w:val="24"/>
        </w:rPr>
        <w:t xml:space="preserve"> </w:t>
      </w:r>
      <w:r>
        <w:rPr>
          <w:rFonts w:eastAsia="Times New Roman" w:cs="Times New Roman"/>
          <w:szCs w:val="24"/>
        </w:rPr>
        <w:t>ΠΑΣΟΚ, αλλά ουδέποτε πάρθηκαν μέτρα γι</w:t>
      </w:r>
      <w:r>
        <w:rPr>
          <w:rFonts w:eastAsia="Times New Roman" w:cs="Times New Roman"/>
          <w:szCs w:val="24"/>
        </w:rPr>
        <w:t>α την εφαρμογή της. Γιατί; Επειδή φυσικά τα δύο κόμματα που χρε</w:t>
      </w:r>
      <w:r>
        <w:rPr>
          <w:rFonts w:eastAsia="Times New Roman" w:cs="Times New Roman"/>
          <w:szCs w:val="24"/>
        </w:rPr>
        <w:t>ο</w:t>
      </w:r>
      <w:r>
        <w:rPr>
          <w:rFonts w:eastAsia="Times New Roman" w:cs="Times New Roman"/>
          <w:szCs w:val="24"/>
        </w:rPr>
        <w:t>κόπησαν τη χώρα και τον λαό της δεν είχαν την τόλμη, αλλά κυρίως την πολιτική βούληση να ενοχλήσουν τα μεγάλα συμφέροντα και να σπάσουν τον φαύλο κύκλο της ασυδοσίας της αγοράς, της κερδοσκοπί</w:t>
      </w:r>
      <w:r>
        <w:rPr>
          <w:rFonts w:eastAsia="Times New Roman" w:cs="Times New Roman"/>
          <w:szCs w:val="24"/>
        </w:rPr>
        <w:t xml:space="preserve">ας σε βάρος των αγροτών, των καταναλωτών. </w:t>
      </w:r>
    </w:p>
    <w:p w14:paraId="498E4EB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Και φτάσαμε σε σημείο να μας απειλεί η Ευρωπαϊκή Ένωση για μέτρα κατά της χώρας μας, όπως ήθελε να βάλει και στην Ιταλία και στη Σλοβακία και στην Ισπανία, για να εξασφαλίσει την ορθή εφαρμογή της </w:t>
      </w:r>
      <w:r>
        <w:rPr>
          <w:rFonts w:eastAsia="Times New Roman" w:cs="Times New Roman"/>
          <w:szCs w:val="24"/>
        </w:rPr>
        <w:t>ο</w:t>
      </w:r>
      <w:r>
        <w:rPr>
          <w:rFonts w:eastAsia="Times New Roman" w:cs="Times New Roman"/>
          <w:szCs w:val="24"/>
        </w:rPr>
        <w:t xml:space="preserve">δηγίας για την καταπολέμηση των καθυστερημένων πληρωμών. </w:t>
      </w:r>
    </w:p>
    <w:p w14:paraId="498E4EB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Έρχομαι στο </w:t>
      </w:r>
      <w:r>
        <w:rPr>
          <w:rFonts w:eastAsia="Times New Roman" w:cs="Times New Roman"/>
          <w:szCs w:val="24"/>
        </w:rPr>
        <w:t>δεύτερο</w:t>
      </w:r>
      <w:r>
        <w:rPr>
          <w:rFonts w:eastAsia="Times New Roman" w:cs="Times New Roman"/>
          <w:szCs w:val="24"/>
        </w:rPr>
        <w:t xml:space="preserve"> κεφάλαιο του νομοσχεδίου. Ξέρω από πρώτο χέρι πόσο οδυνηρό είναι για έναν παραγωγό η εξόφληση ενός ευπαθούς προϊόντος μετά από </w:t>
      </w:r>
      <w:proofErr w:type="spellStart"/>
      <w:r>
        <w:rPr>
          <w:rFonts w:eastAsia="Times New Roman" w:cs="Times New Roman"/>
          <w:szCs w:val="24"/>
        </w:rPr>
        <w:t>εκατόν</w:t>
      </w:r>
      <w:proofErr w:type="spellEnd"/>
      <w:r>
        <w:rPr>
          <w:rFonts w:eastAsia="Times New Roman" w:cs="Times New Roman"/>
          <w:szCs w:val="24"/>
        </w:rPr>
        <w:t xml:space="preserve"> είκοσι ημέρες ή και παραπάνω, την ώρα που οι</w:t>
      </w:r>
      <w:r>
        <w:rPr>
          <w:rFonts w:eastAsia="Times New Roman" w:cs="Times New Roman"/>
          <w:szCs w:val="24"/>
        </w:rPr>
        <w:t xml:space="preserve"> έμποροι και ιδίως οι μεγάλες επιχειρήσεις, οι αλυσίδες </w:t>
      </w:r>
      <w:r>
        <w:rPr>
          <w:rFonts w:eastAsia="Times New Roman" w:cs="Times New Roman"/>
          <w:szCs w:val="24"/>
        </w:rPr>
        <w:t xml:space="preserve">σουπερμάρκετ </w:t>
      </w:r>
      <w:r>
        <w:rPr>
          <w:rFonts w:eastAsia="Times New Roman" w:cs="Times New Roman"/>
          <w:szCs w:val="24"/>
        </w:rPr>
        <w:t>πληρώνονται από τους καταναλωτές</w:t>
      </w:r>
      <w:r>
        <w:rPr>
          <w:rFonts w:eastAsia="Times New Roman" w:cs="Times New Roman"/>
          <w:szCs w:val="24"/>
        </w:rPr>
        <w:t xml:space="preserve"> τοις </w:t>
      </w:r>
      <w:r>
        <w:rPr>
          <w:rFonts w:eastAsia="Times New Roman" w:cs="Times New Roman"/>
          <w:szCs w:val="24"/>
        </w:rPr>
        <w:lastRenderedPageBreak/>
        <w:t>μετρητοίς</w:t>
      </w:r>
      <w:r>
        <w:rPr>
          <w:rFonts w:eastAsia="Times New Roman" w:cs="Times New Roman"/>
          <w:szCs w:val="24"/>
        </w:rPr>
        <w:t>, άμεσα. Η μείωση του χρόνου πληρωμής θα βοηθήσει σημαντικά τη ρευστότητα, την οικονομική διαχείριση και τη στήριξη και την ανάπτυξη της αγρ</w:t>
      </w:r>
      <w:r>
        <w:rPr>
          <w:rFonts w:eastAsia="Times New Roman" w:cs="Times New Roman"/>
          <w:szCs w:val="24"/>
        </w:rPr>
        <w:t xml:space="preserve">οτικής παραγωγής, ιδίως μέσα στις δύσκολες οικονομικές συνθήκες που βιώνουμε σήμερα. </w:t>
      </w:r>
    </w:p>
    <w:p w14:paraId="498E4EB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Και περνάω στο θέμα των </w:t>
      </w:r>
      <w:proofErr w:type="spellStart"/>
      <w:r>
        <w:rPr>
          <w:rFonts w:eastAsia="Times New Roman" w:cs="Times New Roman"/>
          <w:szCs w:val="24"/>
        </w:rPr>
        <w:t>ελληνοποιήσεων</w:t>
      </w:r>
      <w:proofErr w:type="spellEnd"/>
      <w:r>
        <w:rPr>
          <w:rFonts w:eastAsia="Times New Roman" w:cs="Times New Roman"/>
          <w:szCs w:val="24"/>
        </w:rPr>
        <w:t>, που είναι καρκίνωμα στο σώμα του πρωτογενούς τομέα, που διαλύει την εθνική παραγωγική βάση, τρέφει, ανακυκλώνει το τεράστιο κύκλωμ</w:t>
      </w:r>
      <w:r>
        <w:rPr>
          <w:rFonts w:eastAsia="Times New Roman" w:cs="Times New Roman"/>
          <w:szCs w:val="24"/>
        </w:rPr>
        <w:t>α παράνομων, εικονικών τιμολογίων, εξαπατά τους καταναλωτές, συμπιέζει σε εξευτελιστικό βαθμό την τιμή παραγωγού, κλέβει έσοδα από το δημόσιο και τινάζει στον αέρα τα προϊόντα ποιότητας, όπως τα ΠΕΠ και ΒΓΕ και πρώτα απ’ όλα, το βαρύ πυροβολικό των προϊόντ</w:t>
      </w:r>
      <w:r>
        <w:rPr>
          <w:rFonts w:eastAsia="Times New Roman" w:cs="Times New Roman"/>
          <w:szCs w:val="24"/>
        </w:rPr>
        <w:t xml:space="preserve">ων μας, την ελληνική φέτα. </w:t>
      </w:r>
    </w:p>
    <w:p w14:paraId="498E4EB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υποχρεωτική σήμανση της προέλευσης του γάλακτος περιλαμβάνει χώρα αρμέγματος, επεξεργασίας συσκευασίας και βάζει φρένο σε όλες αυτές τις στρεβλώσεις. Η ουσιαστική εφαρμογή της ιχνηλασιμότητας και η επέκτασή της σε όλα τα στάδι</w:t>
      </w:r>
      <w:r>
        <w:rPr>
          <w:rFonts w:eastAsia="Times New Roman" w:cs="Times New Roman"/>
          <w:szCs w:val="24"/>
        </w:rPr>
        <w:t>α της παραγωγής και εμπορίας, οι αυστηρότατοι έλεγχοι, η ηλεκτρονική καταχώρηση, διακίνηση των ζώων, η στελέχωση σφαγείων και τελωνείων, ο έλεγχος εισαγωγέων γάλακτος και κρέατος είναι από τα κορυφαία, δεκαετίες τώρα αιτήματα του αγροτικού κινήματος, που τ</w:t>
      </w:r>
      <w:r>
        <w:rPr>
          <w:rFonts w:eastAsia="Times New Roman" w:cs="Times New Roman"/>
          <w:szCs w:val="24"/>
        </w:rPr>
        <w:t xml:space="preserve">α διεκδικούσε χρόνια και ιδίως των κτηνοτρόφων. </w:t>
      </w:r>
    </w:p>
    <w:p w14:paraId="498E4EB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Εμείς τα κάνουμε πράξη, όταν εσείς τόσα χρόνια ούτε μία αξιόπιστη κτηνοτροφική, κτηνιατρική βάση δεδομένων δεν φτιάξατε και συντελούσατε σε ένα διάτρητο σύστημα, δήθεν ελέγχου και ισοζύγιο γάλακτος και κρέατ</w:t>
      </w:r>
      <w:r>
        <w:rPr>
          <w:rFonts w:eastAsia="Times New Roman" w:cs="Times New Roman"/>
          <w:szCs w:val="24"/>
        </w:rPr>
        <w:t xml:space="preserve">ος, τη στιγμή που όλοι οι </w:t>
      </w:r>
      <w:r>
        <w:rPr>
          <w:rFonts w:eastAsia="Times New Roman" w:cs="Times New Roman"/>
          <w:szCs w:val="24"/>
        </w:rPr>
        <w:lastRenderedPageBreak/>
        <w:t xml:space="preserve">κτηνοτρόφοι ήξεραν και φώναζαν ότι γίνεται πάρτι παράνομων εισαγωγών </w:t>
      </w:r>
      <w:proofErr w:type="spellStart"/>
      <w:r>
        <w:rPr>
          <w:rFonts w:eastAsia="Times New Roman" w:cs="Times New Roman"/>
          <w:szCs w:val="24"/>
        </w:rPr>
        <w:t>ελληνοποιήσεων</w:t>
      </w:r>
      <w:proofErr w:type="spellEnd"/>
      <w:r>
        <w:rPr>
          <w:rFonts w:eastAsia="Times New Roman" w:cs="Times New Roman"/>
          <w:szCs w:val="24"/>
        </w:rPr>
        <w:t xml:space="preserve">, που τους εξοντώνει οικονομικά. </w:t>
      </w:r>
    </w:p>
    <w:p w14:paraId="498E4EB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 εμάς, τον ΣΥΡΙΖΑ, η στήριξη της κτηνοτροφίας είναι ύψιστη προτεραιότητα, όχι μόνο για τη διατροφική επάρκεια της χώρας και της μείωσης της εθνικής οικονομικής αιμορραγίας των εισαγωγών, αλλά γιατί αυτή και μόνον αυτή στήριξε και συνεχίζει να στηρίζει τ</w:t>
      </w:r>
      <w:r>
        <w:rPr>
          <w:rFonts w:eastAsia="Times New Roman" w:cs="Times New Roman"/>
          <w:szCs w:val="24"/>
        </w:rPr>
        <w:t xml:space="preserve">ις ορεινές και μειονεκτικές περιοχές της πατρίδας μας και μπορεί να γίνει η ατμομηχανή που θα κινήσει την ανόρθωση και την ανάπτυξη του πρωτογενούς τομέα και της υπαίθρου. Αυτό είναι το </w:t>
      </w:r>
      <w:proofErr w:type="spellStart"/>
      <w:r>
        <w:rPr>
          <w:rFonts w:eastAsia="Times New Roman" w:cs="Times New Roman"/>
          <w:szCs w:val="24"/>
        </w:rPr>
        <w:t>πρόταγμά</w:t>
      </w:r>
      <w:proofErr w:type="spellEnd"/>
      <w:r>
        <w:rPr>
          <w:rFonts w:eastAsia="Times New Roman" w:cs="Times New Roman"/>
          <w:szCs w:val="24"/>
        </w:rPr>
        <w:t xml:space="preserve"> μας σε όλα τα συνέδρια και του Συνασπισμού και του ΣΥΡΙΖΑ. Κα</w:t>
      </w:r>
      <w:r>
        <w:rPr>
          <w:rFonts w:eastAsia="Times New Roman" w:cs="Times New Roman"/>
          <w:szCs w:val="24"/>
        </w:rPr>
        <w:t xml:space="preserve">ι με αυτό το σχέδιο νόμου το αποδεικνύουμε στην πράξη. </w:t>
      </w:r>
    </w:p>
    <w:p w14:paraId="498E4EB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έχω χρόνο να επεκταθώ στα υπόλοιπα κεφάλαια και στα υπόλοιπα άρθρα. Θα πω μόνο δ</w:t>
      </w:r>
      <w:r>
        <w:rPr>
          <w:rFonts w:eastAsia="Times New Roman" w:cs="Times New Roman"/>
          <w:szCs w:val="24"/>
        </w:rPr>
        <w:t>ύ</w:t>
      </w:r>
      <w:r>
        <w:rPr>
          <w:rFonts w:eastAsia="Times New Roman" w:cs="Times New Roman"/>
          <w:szCs w:val="24"/>
        </w:rPr>
        <w:t>ο λόγια σχετικά με τους αγροτικούς συνεταιρισμούς. Δεν θα επαναλάβω ότι το συνεταιριστικό κίνημα στη χώρα μας απαξι</w:t>
      </w:r>
      <w:r>
        <w:rPr>
          <w:rFonts w:eastAsia="Times New Roman" w:cs="Times New Roman"/>
          <w:szCs w:val="24"/>
        </w:rPr>
        <w:t xml:space="preserve">ώθηκε στη συνείδηση των αγροτών. Οι ευθύνες όσων διοίκησαν, αλλά κι όλων των κυβερνήσεων και των κομμάτων, Νέας Δημοκρατίας και </w:t>
      </w:r>
      <w:r>
        <w:rPr>
          <w:rFonts w:eastAsia="Times New Roman" w:cs="Times New Roman"/>
        </w:rPr>
        <w:t>ΠΑΣΟΚ</w:t>
      </w:r>
      <w:r>
        <w:rPr>
          <w:rFonts w:eastAsia="Times New Roman" w:cs="Times New Roman"/>
          <w:szCs w:val="24"/>
        </w:rPr>
        <w:t>, που κυβέρνησαν είναι τεράστιες, γιατί από όπλο στα χέρια των αγροτών τούς κατάντησαν άντρα διαφθοράς, διαπλοκής και εξαγο</w:t>
      </w:r>
      <w:r>
        <w:rPr>
          <w:rFonts w:eastAsia="Times New Roman" w:cs="Times New Roman"/>
          <w:szCs w:val="24"/>
        </w:rPr>
        <w:t xml:space="preserve">ράς ψήφων και συνειδήσεων. </w:t>
      </w:r>
    </w:p>
    <w:p w14:paraId="498E4EC0" w14:textId="77777777" w:rsidR="00B84C6C" w:rsidRDefault="003C4644">
      <w:pPr>
        <w:spacing w:line="600" w:lineRule="auto"/>
        <w:ind w:firstLine="720"/>
        <w:jc w:val="both"/>
        <w:rPr>
          <w:rFonts w:eastAsia="Times New Roman" w:cs="Times New Roman"/>
          <w:b/>
          <w:szCs w:val="24"/>
        </w:rPr>
      </w:pPr>
      <w:r>
        <w:rPr>
          <w:rFonts w:eastAsia="Times New Roman" w:cs="Times New Roman"/>
          <w:szCs w:val="24"/>
        </w:rPr>
        <w:t xml:space="preserve">Εμείς πιστεύουμε στην αξία του συνεργατισμού. Προωθούμε και στηρίζουμε την κοινωνική οικονομία και το αποδεικνύουμε στην πράξη. Ξεκινήσαμε με το </w:t>
      </w:r>
      <w:r>
        <w:rPr>
          <w:rFonts w:eastAsia="Times New Roman" w:cs="Times New Roman"/>
          <w:szCs w:val="24"/>
        </w:rPr>
        <w:lastRenderedPageBreak/>
        <w:t>ν.4384/2016. Τώρα προχωράμε σε κάποιες αναγκαίες βελτιώσεις, ιδίως για να εξασφαλίσ</w:t>
      </w:r>
      <w:r>
        <w:rPr>
          <w:rFonts w:eastAsia="Times New Roman" w:cs="Times New Roman"/>
          <w:szCs w:val="24"/>
        </w:rPr>
        <w:t>ουμε επιτέλους αξιόπιστο μητρώο για να σώσουμε τις περιουσίες που δημιούργησαν με τον ιδρώτα τους γενεές και γενεές συνεταιρισμένων αγροτών. Θα ξαναδώσουμε πνοή και αξία στη συλλογικότητα και στον συνεργατισμό, θα καθαρίσουμε την «κόπρο του Αυγεία»</w:t>
      </w:r>
      <w:r>
        <w:rPr>
          <w:rFonts w:eastAsia="Times New Roman" w:cs="Times New Roman"/>
          <w:b/>
          <w:szCs w:val="24"/>
        </w:rPr>
        <w:t xml:space="preserve">. </w:t>
      </w:r>
    </w:p>
    <w:p w14:paraId="498E4EC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χρόνο μάλλον ήμουν καλά διαβασμένος. Έχω να κάνω ακόμα μια διευκρίνιση.</w:t>
      </w:r>
    </w:p>
    <w:p w14:paraId="498E4EC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να διαβάσω ένα κείμενο του ’93, που γράψαμε για τον Αχελώο και λέγαμε για τα έργα του Αχελώου. Πραγματικά και ο Πρωθυπουργός δεσμεύθηκε ότι δεν θα μειωθούν οι αρδεύσιμες εκτάσεις.</w:t>
      </w:r>
      <w:r>
        <w:rPr>
          <w:rFonts w:eastAsia="Times New Roman" w:cs="Times New Roman"/>
          <w:szCs w:val="24"/>
        </w:rPr>
        <w:t xml:space="preserve"> Και τότε, όμως -και θέλω να σας το διαβάσω- θέλαμε αξιοποίηση, διότι αυτά τα έργα μπορούσαν να μπουν σε ευρωπαϊκά προγράμματα χρηματοδότησης και λέγαμε «εμπλουτισμό των υπόγειων </w:t>
      </w:r>
      <w:proofErr w:type="spellStart"/>
      <w:r>
        <w:rPr>
          <w:rFonts w:eastAsia="Times New Roman" w:cs="Times New Roman"/>
          <w:szCs w:val="24"/>
        </w:rPr>
        <w:t>υδροφορέων</w:t>
      </w:r>
      <w:proofErr w:type="spellEnd"/>
      <w:r>
        <w:rPr>
          <w:rFonts w:eastAsia="Times New Roman" w:cs="Times New Roman"/>
          <w:szCs w:val="24"/>
        </w:rPr>
        <w:t xml:space="preserve"> με επαναλειτουργία της  Κάρλα. Αυτό το 1993. Ακόμα η  Κάρλα δεν εί</w:t>
      </w:r>
      <w:r>
        <w:rPr>
          <w:rFonts w:eastAsia="Times New Roman" w:cs="Times New Roman"/>
          <w:szCs w:val="24"/>
        </w:rPr>
        <w:t xml:space="preserve">ναι έτοιμη για να κάνει ύδρευση και άρδευση του κάμπου. </w:t>
      </w:r>
    </w:p>
    <w:p w14:paraId="498E4EC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 μεγαλύτερο πρόβλημα είναι ότι έχει πέσει ο υδροφόρος ορίζοντας. Άρα το μεγάλο πρόβλημα που θα αντιμετωπίσουμε, κύριε Υπουργέ, είναι να ανακτήσουμε αυτό. </w:t>
      </w:r>
    </w:p>
    <w:p w14:paraId="498E4EC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Μια θερμή παράκληση σε αυτούς που λένε για</w:t>
      </w:r>
      <w:r>
        <w:rPr>
          <w:rFonts w:eastAsia="Times New Roman" w:cs="Times New Roman"/>
          <w:szCs w:val="24"/>
        </w:rPr>
        <w:t xml:space="preserve"> τον Αχελώο. Λένε ψέματα για τον Αχελώο, γιατί δεν έχουν κάνει ούτε ένα μέτρο κλειστού κυκλώματος για να κάνουν </w:t>
      </w:r>
      <w:r>
        <w:rPr>
          <w:rFonts w:eastAsia="Times New Roman" w:cs="Times New Roman"/>
          <w:szCs w:val="24"/>
        </w:rPr>
        <w:lastRenderedPageBreak/>
        <w:t>διανομή του νερού. Το μεγαλύτερο έργο του Αχελώου είναι τα δίκτυα διανομής του νερού. Εάν δεν κάνεις ούτε ένα μέτρο για τη διανομή του νερού, λε</w:t>
      </w:r>
      <w:r>
        <w:rPr>
          <w:rFonts w:eastAsia="Times New Roman" w:cs="Times New Roman"/>
          <w:szCs w:val="24"/>
        </w:rPr>
        <w:t xml:space="preserve">ς ψέματα. Είναι καθαρό αυτό. </w:t>
      </w:r>
    </w:p>
    <w:p w14:paraId="498E4EC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Άρα, κύριε Υπουργέ, και το δεσμευθήκαμε και ο Πρωθυπουργός είπε ότι πρέπει να δούμε αυτά τα δύο μεγάλα ζητήματα. Όλα τα άλλα για τις λίμνες και τις δεξαμενές θα τα κάνουμε. Ο Πρωθυπουργός δεσμεύθηκε και αφού δεσμεύθηκε ο σύντρ</w:t>
      </w:r>
      <w:r>
        <w:rPr>
          <w:rFonts w:eastAsia="Times New Roman" w:cs="Times New Roman"/>
          <w:szCs w:val="24"/>
        </w:rPr>
        <w:t>οφος Τσίπρας, εμείς υποχρεούμαστε να τα κάνουμε πράξη.</w:t>
      </w:r>
    </w:p>
    <w:p w14:paraId="498E4EC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98E4EC7"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8E4EC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Και για την </w:t>
      </w:r>
      <w:r>
        <w:rPr>
          <w:rFonts w:eastAsia="Times New Roman" w:cs="Times New Roman"/>
          <w:szCs w:val="24"/>
        </w:rPr>
        <w:t xml:space="preserve">λίμνη </w:t>
      </w:r>
      <w:r>
        <w:rPr>
          <w:rFonts w:eastAsia="Times New Roman" w:cs="Times New Roman"/>
          <w:szCs w:val="24"/>
        </w:rPr>
        <w:t xml:space="preserve">Κάρλα. </w:t>
      </w:r>
    </w:p>
    <w:p w14:paraId="498E4EC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Και για την </w:t>
      </w:r>
      <w:r>
        <w:rPr>
          <w:rFonts w:eastAsia="Times New Roman" w:cs="Times New Roman"/>
          <w:szCs w:val="24"/>
        </w:rPr>
        <w:t>λίμνη</w:t>
      </w:r>
      <w:r>
        <w:rPr>
          <w:rFonts w:eastAsia="Times New Roman" w:cs="Times New Roman"/>
          <w:szCs w:val="24"/>
        </w:rPr>
        <w:t xml:space="preserve"> Κάρλα.</w:t>
      </w:r>
    </w:p>
    <w:p w14:paraId="498E4EC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Καμμένος): </w:t>
      </w:r>
      <w:r>
        <w:rPr>
          <w:rFonts w:eastAsia="Times New Roman" w:cs="Times New Roman"/>
          <w:szCs w:val="24"/>
        </w:rPr>
        <w:t xml:space="preserve">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 xml:space="preserve"> έχει τον λόγο για δώδεκα λεπτά. </w:t>
      </w:r>
    </w:p>
    <w:p w14:paraId="498E4EC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πολύ, κύριε Πρόεδρε.</w:t>
      </w:r>
    </w:p>
    <w:p w14:paraId="498E4EC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αγαπητοί συνάδελφοι,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είναι μία μέρα </w:t>
      </w:r>
      <w:proofErr w:type="spellStart"/>
      <w:r>
        <w:rPr>
          <w:rFonts w:eastAsia="Times New Roman" w:cs="Times New Roman"/>
          <w:szCs w:val="24"/>
        </w:rPr>
        <w:t>κανονικότητος</w:t>
      </w:r>
      <w:proofErr w:type="spellEnd"/>
      <w:r>
        <w:rPr>
          <w:rFonts w:eastAsia="Times New Roman" w:cs="Times New Roman"/>
          <w:szCs w:val="24"/>
        </w:rPr>
        <w:t xml:space="preserve"> για </w:t>
      </w:r>
      <w:r>
        <w:rPr>
          <w:rFonts w:eastAsia="Times New Roman" w:cs="Times New Roman"/>
          <w:szCs w:val="24"/>
        </w:rPr>
        <w:t xml:space="preserve">τον κοινοβουλευτικό βίο σήμερα, μετά τα όσα ζήσαμε στην προχθεσινή ψήφιση του νομοσχεδίου, του νόμου πλέον για την ταυτότητα φύλου και </w:t>
      </w:r>
      <w:r>
        <w:rPr>
          <w:rFonts w:eastAsia="Times New Roman" w:cs="Times New Roman"/>
          <w:szCs w:val="24"/>
        </w:rPr>
        <w:lastRenderedPageBreak/>
        <w:t>όχι για την αλλαγή φύλου, όπως παγκοίνως και πανδήμως υπάρχει αυτή η φρικτή εντύπωση, η οποία δείχνει και τη δική μας αδυ</w:t>
      </w:r>
      <w:r>
        <w:rPr>
          <w:rFonts w:eastAsia="Times New Roman" w:cs="Times New Roman"/>
          <w:szCs w:val="24"/>
        </w:rPr>
        <w:t xml:space="preserve">ναμία, ημών των Βουλευτών και του πολιτικού συστήματος και των δημοσιογράφων, των ανεπάγγελτων, να ξεχωρίζουμε τα πράγματα, να διαβάζουμε τα κείμενα, να αποδίδουμε τη σοφία των ονομάτων και να μην προχωρούμε στις άθλιες συγχύσεις, διότι η σύγχυση επιφέρει </w:t>
      </w:r>
      <w:r>
        <w:rPr>
          <w:rFonts w:eastAsia="Times New Roman" w:cs="Times New Roman"/>
          <w:szCs w:val="24"/>
        </w:rPr>
        <w:t xml:space="preserve">αθλιότητα και οδηγεί σε αυτά τα θλιβερά πρωτοσέλιδα που είδαμε χθες. Και η σύγχυση και η θολούρα εξακολουθούν, παρά το βήμα το σημαντικό, το ιστορικό βήμα που έγινε προχθές πάνω σε ένα θέμα της κοινωνίας, πάνω σε ένα θέμα ανθρώπινων ζωών. Στάθηκε όρθιο το </w:t>
      </w:r>
      <w:r>
        <w:rPr>
          <w:rFonts w:eastAsia="Times New Roman" w:cs="Times New Roman"/>
          <w:szCs w:val="24"/>
        </w:rPr>
        <w:t xml:space="preserve">Κοινοβούλιο και έκανε το καθήκον του. Αφουγκράστηκε, ακροάστηκε, εισάκουσε και τίμησε και τον κοινοβουλευτισμό και τη δημοκρατία και την έννοια της φιλαλληλίας και της ανθρώπινης αλληλεγγύης μέσα από το δημοκρατικό πολίτευμα. </w:t>
      </w:r>
    </w:p>
    <w:p w14:paraId="498E4EC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Ακούστηκαν από συναδέλφους εδ</w:t>
      </w:r>
      <w:r>
        <w:rPr>
          <w:rFonts w:eastAsia="Times New Roman" w:cs="Times New Roman"/>
          <w:szCs w:val="24"/>
        </w:rPr>
        <w:t>ώ κάποιοι υπαινιγμοί για τους πολιτικούς κλυδωνισμούς που προκάλεσε αυτός ο νόμος. Θα τους αντιπαρέλθω, διότι σε ό,τι αφορά την Κοινοβουλευτική Ομάδα του ΣΥΡΙΖΑ και την κυβερνητική πλειοψηφία, νομίζω ότι βγήκε πιο δυνατή, αρραγής και στοχαστική πολιτικά απ</w:t>
      </w:r>
      <w:r>
        <w:rPr>
          <w:rFonts w:eastAsia="Times New Roman" w:cs="Times New Roman"/>
          <w:szCs w:val="24"/>
        </w:rPr>
        <w:t>’ αυτή τη δοκιμασία. Πολύ δυνατή, πολύ συσπειρωμένη και με πολύ περισσότερη σκέψη. Αντιθέτως, σε άλλες Κοινοβουλευτικές Ομάδες διακρίναμε τη διαρκή υπαναχώρηση, τη ρευστοποίηση και μερικές πολύ θλιβερές εικόνες μέσα στην Αίθουσα της Ολομέλειας. Άλλη εικόνα</w:t>
      </w:r>
      <w:r>
        <w:rPr>
          <w:rFonts w:eastAsia="Times New Roman" w:cs="Times New Roman"/>
          <w:szCs w:val="24"/>
        </w:rPr>
        <w:t xml:space="preserve"> είχαμε στη διάρκεια των συζητήσεων στην </w:t>
      </w:r>
      <w:r>
        <w:rPr>
          <w:rFonts w:eastAsia="Times New Roman" w:cs="Times New Roman"/>
          <w:szCs w:val="24"/>
        </w:rPr>
        <w:t>ε</w:t>
      </w:r>
      <w:r>
        <w:rPr>
          <w:rFonts w:eastAsia="Times New Roman" w:cs="Times New Roman"/>
          <w:szCs w:val="24"/>
        </w:rPr>
        <w:t xml:space="preserve">πιτροπή και άλλη εικόνα είδαμε </w:t>
      </w:r>
      <w:r>
        <w:rPr>
          <w:rFonts w:eastAsia="Times New Roman" w:cs="Times New Roman"/>
          <w:szCs w:val="24"/>
        </w:rPr>
        <w:lastRenderedPageBreak/>
        <w:t>μέσα στην Ολομέλεια: Άσχημα λόγια, θεατρικές παραστάσεις κακόγουστες</w:t>
      </w:r>
      <w:r>
        <w:rPr>
          <w:rFonts w:eastAsia="Times New Roman" w:cs="Times New Roman"/>
          <w:szCs w:val="24"/>
        </w:rPr>
        <w:t>,</w:t>
      </w:r>
      <w:r>
        <w:rPr>
          <w:rFonts w:eastAsia="Times New Roman" w:cs="Times New Roman"/>
          <w:szCs w:val="24"/>
        </w:rPr>
        <w:t xml:space="preserve"> και τραυματισμένη την ίδια την πολιτική υπόσταση των Κοινοβουλευτικών Ομάδων που δεν </w:t>
      </w:r>
      <w:r>
        <w:rPr>
          <w:rFonts w:eastAsia="Times New Roman" w:cs="Times New Roman"/>
          <w:szCs w:val="24"/>
        </w:rPr>
        <w:t xml:space="preserve">είχαν εξαρχής μία σταθερή θέση και μία σταθερή συνομιλία με την κοινωνία και τις κοινωνικές ανάγκες. </w:t>
      </w:r>
    </w:p>
    <w:p w14:paraId="498E4EC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Με αφορμή, όμως, τη σημερινή συζήτηση και όπως είχε εξελιχθεί στην </w:t>
      </w:r>
      <w:r>
        <w:rPr>
          <w:rFonts w:eastAsia="Times New Roman" w:cs="Times New Roman"/>
          <w:szCs w:val="24"/>
        </w:rPr>
        <w:t>ε</w:t>
      </w:r>
      <w:r>
        <w:rPr>
          <w:rFonts w:eastAsia="Times New Roman" w:cs="Times New Roman"/>
          <w:szCs w:val="24"/>
        </w:rPr>
        <w:t>πιτροπή, με έναν πλούτο επιχειρημάτων και τεχνικών και πολιτικών και με μία αναγνώριση</w:t>
      </w:r>
      <w:r>
        <w:rPr>
          <w:rFonts w:eastAsia="Times New Roman" w:cs="Times New Roman"/>
          <w:szCs w:val="24"/>
        </w:rPr>
        <w:t xml:space="preserve"> βαθύτερη των αναγκών της ελληνικής οικονομίας, της ελληνικής παραγωγής και των ανθρώπων που τη στηρίζουν και των ανθρώπων που ζουν σ</w:t>
      </w:r>
      <w:r>
        <w:rPr>
          <w:rFonts w:eastAsia="Times New Roman" w:cs="Times New Roman"/>
          <w:szCs w:val="24"/>
        </w:rPr>
        <w:t>ε</w:t>
      </w:r>
      <w:r>
        <w:rPr>
          <w:rFonts w:eastAsia="Times New Roman" w:cs="Times New Roman"/>
          <w:szCs w:val="24"/>
        </w:rPr>
        <w:t xml:space="preserve"> αυτόν τον τόπο, βλέπουμε ότι υπάρχουν πεδία συγκλίσεων και συναντήσεων. Δεν θα έλεγα, ούτε συμπτώσεων ούτε απολύτου συμφω</w:t>
      </w:r>
      <w:r>
        <w:rPr>
          <w:rFonts w:eastAsia="Times New Roman" w:cs="Times New Roman"/>
          <w:szCs w:val="24"/>
        </w:rPr>
        <w:t xml:space="preserve">νίας. </w:t>
      </w:r>
      <w:r>
        <w:rPr>
          <w:rFonts w:eastAsia="Times New Roman" w:cs="Times New Roman"/>
          <w:szCs w:val="24"/>
          <w:lang w:val="en-US"/>
        </w:rPr>
        <w:t>Y</w:t>
      </w:r>
      <w:proofErr w:type="spellStart"/>
      <w:r>
        <w:rPr>
          <w:rFonts w:eastAsia="Times New Roman" w:cs="Times New Roman"/>
          <w:szCs w:val="24"/>
        </w:rPr>
        <w:t>πάρχουν</w:t>
      </w:r>
      <w:proofErr w:type="spellEnd"/>
      <w:r>
        <w:rPr>
          <w:rFonts w:eastAsia="Times New Roman" w:cs="Times New Roman"/>
          <w:szCs w:val="24"/>
        </w:rPr>
        <w:t xml:space="preserve"> πεδία που το πολιτικό επιχείρημα ισχύει, λειτουργεί, και η γνώση, ακόμη και σε ειδικά πεδία, βοηθά στη γνώμη, στην ολοκληρωμένη άποψη. </w:t>
      </w:r>
    </w:p>
    <w:p w14:paraId="498E4EC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Και δεν χαίρομαι για την ομοφωνία ή τη σύμπλευση, χαίρομαι για την </w:t>
      </w:r>
      <w:proofErr w:type="spellStart"/>
      <w:r>
        <w:rPr>
          <w:rFonts w:eastAsia="Times New Roman" w:cs="Times New Roman"/>
          <w:szCs w:val="24"/>
        </w:rPr>
        <w:t>επιχώρηση</w:t>
      </w:r>
      <w:proofErr w:type="spellEnd"/>
      <w:r>
        <w:rPr>
          <w:rFonts w:eastAsia="Times New Roman" w:cs="Times New Roman"/>
          <w:szCs w:val="24"/>
        </w:rPr>
        <w:t xml:space="preserve"> του ενός προς τον άλλον και </w:t>
      </w:r>
      <w:r>
        <w:rPr>
          <w:rFonts w:eastAsia="Times New Roman" w:cs="Times New Roman"/>
          <w:szCs w:val="24"/>
        </w:rPr>
        <w:t>για την ανταλλαγή επιχειρήματος. Χαίρομαι που ο Κοινοβουλευτικός Εκπρόσωπος, ο κ. Τζαβάρας από τη Νέα Δημοκρατία, σε έναν χυμώδη διάλογο με τον Υπουργό σε δ</w:t>
      </w:r>
      <w:r>
        <w:rPr>
          <w:rFonts w:eastAsia="Times New Roman" w:cs="Times New Roman"/>
          <w:szCs w:val="24"/>
        </w:rPr>
        <w:t>ύ</w:t>
      </w:r>
      <w:r>
        <w:rPr>
          <w:rFonts w:eastAsia="Times New Roman" w:cs="Times New Roman"/>
          <w:szCs w:val="24"/>
        </w:rPr>
        <w:t>ο ερωτήματα που του απηύθυνε ο Υπουργός είπε, ναι, συμπαραστεκόμαστε σ</w:t>
      </w:r>
      <w:r>
        <w:rPr>
          <w:rFonts w:eastAsia="Times New Roman" w:cs="Times New Roman"/>
          <w:szCs w:val="24"/>
        </w:rPr>
        <w:t>ε</w:t>
      </w:r>
      <w:r>
        <w:rPr>
          <w:rFonts w:eastAsia="Times New Roman" w:cs="Times New Roman"/>
          <w:szCs w:val="24"/>
        </w:rPr>
        <w:t xml:space="preserve"> αυτό εντοπισμένα, γιατί δεί</w:t>
      </w:r>
      <w:r>
        <w:rPr>
          <w:rFonts w:eastAsia="Times New Roman" w:cs="Times New Roman"/>
          <w:szCs w:val="24"/>
        </w:rPr>
        <w:t>χνει και πολιτική ευρύτητα και μια πολιτική γενναιότητα. Δείχνει ότι επιτελούμε τον ρόλο μας, την αποστολή μας, επιτελούμε αυτό για το οποίο μας έστειλαν εδώ μέσα, να αναλαμβάνουμε ευθύνη με επιχείρημα και σκέψη.</w:t>
      </w:r>
    </w:p>
    <w:p w14:paraId="498E4ED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Θέλω μόνο να απαντήσω στον κ. Θεοχαρόπουλο,</w:t>
      </w:r>
      <w:r>
        <w:rPr>
          <w:rFonts w:eastAsia="Times New Roman" w:cs="Times New Roman"/>
          <w:szCs w:val="24"/>
        </w:rPr>
        <w:t xml:space="preserve"> που δυστυχώς αυτή τη στιγμή είναι απών, ο οποίος μίλησε με έναν ευπρεπή τρόπο. Παρ’ όλα αυτά, είχε τις αντιπολιτευτικές του αιχμές. Ο πολιτικός του χώρος βρίσκεται σε μια ρευστότητα και σε μια δυναμική. Είναι απολύτως θεμιτά αυτά που λέει, ωστόσο άφησε κε</w:t>
      </w:r>
      <w:r>
        <w:rPr>
          <w:rFonts w:eastAsia="Times New Roman" w:cs="Times New Roman"/>
          <w:szCs w:val="24"/>
        </w:rPr>
        <w:t xml:space="preserve">νά και ανακρίβειες. </w:t>
      </w:r>
    </w:p>
    <w:p w14:paraId="498E4ED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Όλη αυτή η προσπάθεια που γίνεται, και τα αναπτυξιακά συνέδρια στις περιφέρειες και οι διαρκείς εξορμήσεις των παραγωγικών Υπουργών κοντά στους τόπους παραγωγής, κοντά στους παραγωγούς, κοντά στους ανθρώπους, μεταφέροντας αυτά που οι ί</w:t>
      </w:r>
      <w:r>
        <w:rPr>
          <w:rFonts w:eastAsia="Times New Roman" w:cs="Times New Roman"/>
          <w:szCs w:val="24"/>
        </w:rPr>
        <w:t>διοι έχουν να προσφέρουν, λαμβάνοντας διαρκώς -το σπουδαιότερο- την ανάδραση και τις σκέψεις και τις ανάγκες και τις γνώσεις και τις αγωνίες από τους πολίτες, δείχνουν ότι έχουμε πατήσει πια τον πυθμένα αυτής της μακράς, της πολυετούς κρίσης και δείχνει ότ</w:t>
      </w:r>
      <w:r>
        <w:rPr>
          <w:rFonts w:eastAsia="Times New Roman" w:cs="Times New Roman"/>
          <w:szCs w:val="24"/>
        </w:rPr>
        <w:t xml:space="preserve">ι το σκοτάδι ναι μεν είναι βαθύ ακόμη, αλλά αρχίζουμε να ελπίζουμε και να ψάχνουμε τον δρόμο προς την έξοδο. </w:t>
      </w:r>
    </w:p>
    <w:p w14:paraId="498E4ED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έχουμε τους αριθμούς. Ξεκινώ με την παραδοχή ότι ασφαλώς δεν προέχουν οι αριθμοί, ασφαλώς και μοναδικά προέχουν οι άνθρωποι, πώς θα αλλάξο</w:t>
      </w:r>
      <w:r>
        <w:rPr>
          <w:rFonts w:eastAsia="Times New Roman" w:cs="Times New Roman"/>
          <w:szCs w:val="24"/>
        </w:rPr>
        <w:t>υμε τις καθημερινές ζωές, πώς θα αλλάξουμε την καθημερινή προσδοκία και κυρίως πώς θα ξαναδώσουμε ένα πνεύμα, ένα κουράγιο και ένα νέο πνευματικό σχέδιο σε μια Ελλάδα που κουράστηκε πάρα πολύ από την πολυετή κρίση, κουράστηκε πάρα πολύ πνευματικά και ψυχικ</w:t>
      </w:r>
      <w:r>
        <w:rPr>
          <w:rFonts w:eastAsia="Times New Roman" w:cs="Times New Roman"/>
          <w:szCs w:val="24"/>
        </w:rPr>
        <w:t>ά, κουράστηκε να περιμένει, κουράστηκε να αδικεί</w:t>
      </w:r>
      <w:r>
        <w:rPr>
          <w:rFonts w:eastAsia="Times New Roman" w:cs="Times New Roman"/>
          <w:szCs w:val="24"/>
        </w:rPr>
        <w:lastRenderedPageBreak/>
        <w:t>ται, κουράστηκε να καταστρέφονται οι νεότερες γενιές και συχνά -πρέπει να το αναγνωρίζουμε σ</w:t>
      </w:r>
      <w:r>
        <w:rPr>
          <w:rFonts w:eastAsia="Times New Roman" w:cs="Times New Roman"/>
          <w:szCs w:val="24"/>
        </w:rPr>
        <w:t>ε</w:t>
      </w:r>
      <w:r>
        <w:rPr>
          <w:rFonts w:eastAsia="Times New Roman" w:cs="Times New Roman"/>
          <w:szCs w:val="24"/>
        </w:rPr>
        <w:t xml:space="preserve"> αυτή την Αίθουσα- κουράστηκε να πιστεύει και στις δυνάμεις της δημοκρατίας. Και γι’ αυτό είμαστε εδώ, για να δείξο</w:t>
      </w:r>
      <w:r>
        <w:rPr>
          <w:rFonts w:eastAsia="Times New Roman" w:cs="Times New Roman"/>
          <w:szCs w:val="24"/>
        </w:rPr>
        <w:t>υμε ότι η δημοκρατία έχει τις δυνάμεις, είναι το μοναδικό αποθετήριο, η μοναδική δεξαμενή από την οποία θα αντλήσουμε δύναμη σαν κοινωνία για να ξαναβγούμε μπροστά.</w:t>
      </w:r>
    </w:p>
    <w:p w14:paraId="498E4ED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Ασφαλώς προέχουν οι άνθρωποι, λοιπόν, αλλά οι αριθμοί είναι παρηγορητικοί. Είναι σημάδια, ε</w:t>
      </w:r>
      <w:r>
        <w:rPr>
          <w:rFonts w:eastAsia="Times New Roman" w:cs="Times New Roman"/>
          <w:szCs w:val="24"/>
        </w:rPr>
        <w:t>ίναι κάποιες πυγολαμπίδες μέσα σ</w:t>
      </w:r>
      <w:r>
        <w:rPr>
          <w:rFonts w:eastAsia="Times New Roman" w:cs="Times New Roman"/>
          <w:szCs w:val="24"/>
        </w:rPr>
        <w:t>ε</w:t>
      </w:r>
      <w:r>
        <w:rPr>
          <w:rFonts w:eastAsia="Times New Roman" w:cs="Times New Roman"/>
          <w:szCs w:val="24"/>
        </w:rPr>
        <w:t xml:space="preserve"> αυτό το σκοτάδι της πολυετούς κρίσης. </w:t>
      </w:r>
    </w:p>
    <w:p w14:paraId="498E4ED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Μίλησε για ανάπτυξη και επενδύσεις ο κ. Θεοχαρόπουλος. Ας κοιτάξει τα επίσημα στοιχεία του Υπουργείου Εθνικής Οικονομίας, τα οποία με τη σειρά τους στηρίζονται σε στοιχεία της Τραπέζη</w:t>
      </w:r>
      <w:r>
        <w:rPr>
          <w:rFonts w:eastAsia="Times New Roman" w:cs="Times New Roman"/>
          <w:szCs w:val="24"/>
        </w:rPr>
        <w:t xml:space="preserve">ς της Ελλάδος, του ΙΟΒΕ. Βλέπω ότι ήρθε ο κ. Θεοχαρόπουλος και θα ακούσει. Βασίζονται, λοιπόν, στους δείκτες του </w:t>
      </w:r>
      <w:r>
        <w:rPr>
          <w:rFonts w:eastAsia="Times New Roman" w:cs="Times New Roman"/>
          <w:szCs w:val="24"/>
        </w:rPr>
        <w:t>π</w:t>
      </w:r>
      <w:r>
        <w:rPr>
          <w:rFonts w:eastAsia="Times New Roman" w:cs="Times New Roman"/>
          <w:szCs w:val="24"/>
        </w:rPr>
        <w:t xml:space="preserve">αγκόσμιου </w:t>
      </w:r>
      <w:proofErr w:type="spellStart"/>
      <w:r>
        <w:rPr>
          <w:rFonts w:eastAsia="Times New Roman" w:cs="Times New Roman"/>
          <w:szCs w:val="24"/>
        </w:rPr>
        <w:t>π</w:t>
      </w:r>
      <w:r>
        <w:rPr>
          <w:rFonts w:eastAsia="Times New Roman" w:cs="Times New Roman"/>
          <w:szCs w:val="24"/>
        </w:rPr>
        <w:t>ικονομικού</w:t>
      </w:r>
      <w:proofErr w:type="spellEnd"/>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όρουμ, σε δείκτες υπεράνω υποψίας, σε μετρήσιμα στοιχεία υπεράνω πάσης υποψίας, </w:t>
      </w:r>
      <w:proofErr w:type="spellStart"/>
      <w:r>
        <w:rPr>
          <w:rFonts w:eastAsia="Times New Roman" w:cs="Times New Roman"/>
          <w:szCs w:val="24"/>
        </w:rPr>
        <w:t>συνθεμένα</w:t>
      </w:r>
      <w:proofErr w:type="spellEnd"/>
      <w:r>
        <w:rPr>
          <w:rFonts w:eastAsia="Times New Roman" w:cs="Times New Roman"/>
          <w:szCs w:val="24"/>
        </w:rPr>
        <w:t xml:space="preserve"> σε κάποιες εικόνες. </w:t>
      </w:r>
    </w:p>
    <w:p w14:paraId="498E4ED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πω ελ</w:t>
      </w:r>
      <w:r>
        <w:rPr>
          <w:rFonts w:eastAsia="Times New Roman" w:cs="Times New Roman"/>
          <w:szCs w:val="24"/>
        </w:rPr>
        <w:t>άχιστα απ’ αυτά. Στις άμεσες ξένες επενδύσεις, για τις οποίες τόσος πολύς λόγος γίνεται, σε σχέση με την αντίστοιχη περίοδο, το πρώτο εξάμηνο του 2014, το 2017 έχουμε αύξηση 75%. Είναι 75% σε σχέση με το περίφημο 2014 που απογειωνόταν η χώρα. Το 2017, λοιπ</w:t>
      </w:r>
      <w:r>
        <w:rPr>
          <w:rFonts w:eastAsia="Times New Roman" w:cs="Times New Roman"/>
          <w:szCs w:val="24"/>
        </w:rPr>
        <w:t>όν, έχουμε αύξηση 75% στις άμεσες ξένες επενδύσεις. Είναι 2,4 δισεκατομμύρια στο επτάμηνο, εάν προσθέσουμε και έναν μήνα ακόμη.</w:t>
      </w:r>
    </w:p>
    <w:p w14:paraId="498E4ED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AE575B">
        <w:rPr>
          <w:rFonts w:eastAsia="Times New Roman" w:cs="Times New Roman"/>
          <w:b/>
          <w:szCs w:val="24"/>
        </w:rPr>
        <w:t>ΓΕΩΡΓΙΟΣ ΛΑΜΠΡΟΥΛΗΣ</w:t>
      </w:r>
      <w:r>
        <w:rPr>
          <w:rFonts w:eastAsia="Times New Roman" w:cs="Times New Roman"/>
          <w:szCs w:val="24"/>
        </w:rPr>
        <w:t>)</w:t>
      </w:r>
    </w:p>
    <w:p w14:paraId="498E4ED7" w14:textId="77777777" w:rsidR="00B84C6C" w:rsidRDefault="003C4644">
      <w:pPr>
        <w:spacing w:line="600" w:lineRule="auto"/>
        <w:ind w:firstLine="851"/>
        <w:jc w:val="both"/>
        <w:rPr>
          <w:rFonts w:eastAsia="Times New Roman"/>
          <w:szCs w:val="24"/>
        </w:rPr>
      </w:pPr>
      <w:r>
        <w:rPr>
          <w:rFonts w:eastAsia="Times New Roman"/>
          <w:szCs w:val="24"/>
        </w:rPr>
        <w:t xml:space="preserve">Συνολικά, οι επενδύσεις έχουν αυξηθεί κατά 2,7%. Δεν </w:t>
      </w:r>
      <w:r>
        <w:rPr>
          <w:rFonts w:eastAsia="Times New Roman"/>
          <w:bCs/>
        </w:rPr>
        <w:t>είναι</w:t>
      </w:r>
      <w:r>
        <w:rPr>
          <w:rFonts w:eastAsia="Times New Roman"/>
          <w:szCs w:val="24"/>
        </w:rPr>
        <w:t xml:space="preserve"> αρκετό για να εκτινάξει την οικονομία, αλλά δείχνει ότι βαδίζουμε. </w:t>
      </w:r>
      <w:r>
        <w:rPr>
          <w:rFonts w:eastAsia="Times New Roman"/>
          <w:bCs/>
        </w:rPr>
        <w:t>Είναι</w:t>
      </w:r>
      <w:r>
        <w:rPr>
          <w:rFonts w:eastAsia="Times New Roman"/>
          <w:szCs w:val="24"/>
        </w:rPr>
        <w:t xml:space="preserve"> τα καλύτερα στοιχεία εδώ και πολλά χρόνια. </w:t>
      </w:r>
    </w:p>
    <w:p w14:paraId="498E4ED8" w14:textId="77777777" w:rsidR="00B84C6C" w:rsidRDefault="003C4644">
      <w:pPr>
        <w:spacing w:line="600" w:lineRule="auto"/>
        <w:ind w:firstLine="851"/>
        <w:jc w:val="both"/>
        <w:rPr>
          <w:rFonts w:eastAsia="Times New Roman"/>
          <w:szCs w:val="24"/>
        </w:rPr>
      </w:pPr>
      <w:r>
        <w:rPr>
          <w:rFonts w:eastAsia="Times New Roman"/>
          <w:szCs w:val="24"/>
        </w:rPr>
        <w:t xml:space="preserve">Οι εξαγωγές </w:t>
      </w:r>
      <w:r>
        <w:rPr>
          <w:rFonts w:eastAsia="Times New Roman"/>
          <w:bCs/>
        </w:rPr>
        <w:t>έ</w:t>
      </w:r>
      <w:r>
        <w:rPr>
          <w:rFonts w:eastAsia="Times New Roman"/>
          <w:szCs w:val="24"/>
        </w:rPr>
        <w:t>χουν αυξηθεί κατά 7,5% σε αυτή την περίοδο, το πρώτο εξάμηνο της χρ</w:t>
      </w:r>
      <w:r>
        <w:rPr>
          <w:rFonts w:eastAsia="Times New Roman"/>
          <w:szCs w:val="24"/>
        </w:rPr>
        <w:t xml:space="preserve">ονιάς. Ακόμη και η κατανάλωση έδειξε κάποια πολύ δειλά σημάδια ανάκαμψης. </w:t>
      </w:r>
    </w:p>
    <w:p w14:paraId="498E4ED9" w14:textId="77777777" w:rsidR="00B84C6C" w:rsidRDefault="003C4644">
      <w:pPr>
        <w:spacing w:line="600" w:lineRule="auto"/>
        <w:ind w:firstLine="851"/>
        <w:jc w:val="both"/>
        <w:rPr>
          <w:rFonts w:eastAsia="Times New Roman"/>
          <w:szCs w:val="24"/>
        </w:rPr>
      </w:pPr>
      <w:r>
        <w:rPr>
          <w:rFonts w:eastAsia="Times New Roman"/>
          <w:szCs w:val="24"/>
        </w:rPr>
        <w:t xml:space="preserve">Έχουμε και τις διακόσιες σαράντα χιλιάδες θέσεις εργασίας που προστέθηκαν στο σύστημα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Ναι, δεν </w:t>
      </w:r>
      <w:r>
        <w:rPr>
          <w:rFonts w:eastAsia="Times New Roman"/>
          <w:bCs/>
        </w:rPr>
        <w:t>είναι</w:t>
      </w:r>
      <w:r>
        <w:rPr>
          <w:rFonts w:eastAsia="Times New Roman"/>
          <w:szCs w:val="24"/>
        </w:rPr>
        <w:t xml:space="preserve"> θέσεις πλήρους απασχόλησης όλες. Ναι, </w:t>
      </w:r>
      <w:r>
        <w:rPr>
          <w:rFonts w:eastAsia="Times New Roman"/>
          <w:bCs/>
        </w:rPr>
        <w:t>είναι</w:t>
      </w:r>
      <w:r>
        <w:rPr>
          <w:rFonts w:eastAsia="Times New Roman"/>
          <w:szCs w:val="24"/>
        </w:rPr>
        <w:t xml:space="preserve"> και μερικής απασχόλησης και θα μπουν και ακόμη περισσότερες θέσεις, όταν κάνουμε ταμείο από την τουριστική σεζόν, οι οποίες </w:t>
      </w:r>
      <w:r>
        <w:rPr>
          <w:rFonts w:eastAsia="Times New Roman"/>
          <w:bCs/>
        </w:rPr>
        <w:t>είναι</w:t>
      </w:r>
      <w:r>
        <w:rPr>
          <w:rFonts w:eastAsia="Times New Roman"/>
          <w:szCs w:val="24"/>
        </w:rPr>
        <w:t xml:space="preserve"> μακρές εποχικές θέσεις εργασίας. </w:t>
      </w:r>
      <w:r>
        <w:rPr>
          <w:rFonts w:eastAsia="Times New Roman"/>
          <w:bCs/>
        </w:rPr>
        <w:t>Είναι</w:t>
      </w:r>
      <w:r>
        <w:rPr>
          <w:rFonts w:eastAsia="Times New Roman"/>
          <w:szCs w:val="24"/>
        </w:rPr>
        <w:t xml:space="preserve"> εργασία </w:t>
      </w:r>
      <w:r>
        <w:rPr>
          <w:rFonts w:eastAsia="Times New Roman"/>
          <w:bCs/>
          <w:shd w:val="clear" w:color="auto" w:fill="FFFFFF"/>
        </w:rPr>
        <w:t>όμως</w:t>
      </w:r>
      <w:r>
        <w:rPr>
          <w:rFonts w:eastAsia="Times New Roman"/>
          <w:szCs w:val="24"/>
        </w:rPr>
        <w:t>. Χρειαζόμαστε από κάπου να πιαστούμε, από κάπου να κρατηθούμε, για να βγο</w:t>
      </w:r>
      <w:r>
        <w:rPr>
          <w:rFonts w:eastAsia="Times New Roman"/>
          <w:szCs w:val="24"/>
        </w:rPr>
        <w:t xml:space="preserve">ύμε μπροστά. </w:t>
      </w:r>
    </w:p>
    <w:p w14:paraId="498E4EDA" w14:textId="77777777" w:rsidR="00B84C6C" w:rsidRDefault="003C4644">
      <w:pPr>
        <w:spacing w:line="600" w:lineRule="auto"/>
        <w:ind w:firstLine="851"/>
        <w:jc w:val="both"/>
        <w:rPr>
          <w:rFonts w:eastAsia="Times New Roman"/>
          <w:bCs/>
          <w:shd w:val="clear" w:color="auto" w:fill="FFFFFF"/>
        </w:rPr>
      </w:pPr>
      <w:r>
        <w:rPr>
          <w:rFonts w:eastAsia="Times New Roman"/>
          <w:szCs w:val="24"/>
        </w:rPr>
        <w:t>Αυτό που γίνεται αυτή τη χρονιά, την πολύ δύσκολη χρονιά, με τις πολύ δύσκολες παραδοχές, με το πλεόνασμα, με τις προσδοκίες για το 2018, με το πλεόνασμα</w:t>
      </w:r>
      <w:r>
        <w:rPr>
          <w:rFonts w:eastAsia="Times New Roman"/>
          <w:szCs w:val="24"/>
        </w:rPr>
        <w:t>,</w:t>
      </w:r>
      <w:r>
        <w:rPr>
          <w:rFonts w:eastAsia="Times New Roman"/>
          <w:szCs w:val="24"/>
        </w:rPr>
        <w:t xml:space="preserve"> όπως το υπολογίζουν οι εταίροι και το έχουμε συνυπογράψει, με το πλεόνασμα όπως το υπολ</w:t>
      </w:r>
      <w:r>
        <w:rPr>
          <w:rFonts w:eastAsia="Times New Roman"/>
          <w:szCs w:val="24"/>
        </w:rPr>
        <w:t xml:space="preserve">ογίζει τώρα το </w:t>
      </w:r>
      <w:r>
        <w:rPr>
          <w:rFonts w:eastAsia="Times New Roman"/>
          <w:bCs/>
          <w:shd w:val="clear" w:color="auto" w:fill="FFFFFF"/>
        </w:rPr>
        <w:t xml:space="preserve">Διεθνές Νομισματικό Ταμείο, το οποίο είναι πιο ευνοϊκό για εμάς  -ας το πούμε και αυτό-, μας δείχνει ότι αρχίζουμε να μπαίνουμε σε μια νέα </w:t>
      </w:r>
      <w:r>
        <w:rPr>
          <w:rFonts w:eastAsia="Times New Roman"/>
          <w:bCs/>
          <w:shd w:val="clear" w:color="auto" w:fill="FFFFFF"/>
        </w:rPr>
        <w:lastRenderedPageBreak/>
        <w:t>ιστορική φάση, στη φάση της ανάκαμψης, στην αρχή της εξόδου από την κρίση, στην οποία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όμως,</w:t>
      </w:r>
      <w:r>
        <w:rPr>
          <w:rFonts w:eastAsia="Times New Roman"/>
          <w:bCs/>
          <w:shd w:val="clear" w:color="auto" w:fill="FFFFFF"/>
        </w:rPr>
        <w:t xml:space="preserve"> θα πρέπει</w:t>
      </w:r>
      <w:r>
        <w:rPr>
          <w:rFonts w:eastAsia="Times New Roman"/>
          <w:bCs/>
          <w:shd w:val="clear" w:color="auto" w:fill="FFFFFF"/>
        </w:rPr>
        <w:t xml:space="preserve"> και στους εαυτούς μας και στους πολίτες που μας παρακολουθούν προσεκτικά και δίνουν την πρέπουσα σημασία, όση εμείς τους επιτρέπουμε να μας δώσουν, ότι η περίοδος της ανάκαμψης, η περίοδος της ανασυγκρότησης της χώρας, η περίοδος της κοινωνικής και πολιτι</w:t>
      </w:r>
      <w:r>
        <w:rPr>
          <w:rFonts w:eastAsia="Times New Roman"/>
          <w:bCs/>
          <w:shd w:val="clear" w:color="auto" w:fill="FFFFFF"/>
        </w:rPr>
        <w:t xml:space="preserve">κής ανασυγκρότησης της Ελλάδας θα κρατήσει πολύ και θα είναι κοπιώδης και θα θέλει σοβαρότητα, επιχειρήματα, δεσμεύσεις, συγκλίσεις, όπου πρέπει, και κυρίως σεβασμό στους πολίτες που μας παρακολουθούν, άρα και σεβασμό από εμάς που μας έχουν στείλει εδώ με </w:t>
      </w:r>
      <w:r>
        <w:rPr>
          <w:rFonts w:eastAsia="Times New Roman"/>
          <w:bCs/>
          <w:shd w:val="clear" w:color="auto" w:fill="FFFFFF"/>
        </w:rPr>
        <w:t xml:space="preserve">την ψήφο τους. </w:t>
      </w:r>
    </w:p>
    <w:p w14:paraId="498E4EDB"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Χαίρομαι και για το σημερινό κλίμα, για τα όσα ανταλλάσσονται, χαίρομαι και για τα επιχειρήματα τα οποία προσέφερε ο Υπουργός στο κοινοβουλευτικό Σώμα. Χαίρομαι</w:t>
      </w:r>
      <w:r>
        <w:rPr>
          <w:rFonts w:eastAsia="Times New Roman"/>
          <w:bCs/>
          <w:shd w:val="clear" w:color="auto" w:fill="FFFFFF"/>
        </w:rPr>
        <w:t>,</w:t>
      </w:r>
      <w:r>
        <w:rPr>
          <w:rFonts w:eastAsia="Times New Roman"/>
          <w:bCs/>
          <w:shd w:val="clear" w:color="auto" w:fill="FFFFFF"/>
        </w:rPr>
        <w:t xml:space="preserve"> κυρίως</w:t>
      </w:r>
      <w:r>
        <w:rPr>
          <w:rFonts w:eastAsia="Times New Roman"/>
          <w:bCs/>
          <w:shd w:val="clear" w:color="auto" w:fill="FFFFFF"/>
        </w:rPr>
        <w:t>,</w:t>
      </w:r>
      <w:r>
        <w:rPr>
          <w:rFonts w:eastAsia="Times New Roman"/>
          <w:bCs/>
          <w:shd w:val="clear" w:color="auto" w:fill="FFFFFF"/>
        </w:rPr>
        <w:t xml:space="preserve"> με τη διαφορά εικόνας από την προχθεσινή συζήτηση, που έχει κι εκείνη </w:t>
      </w:r>
      <w:r>
        <w:rPr>
          <w:rFonts w:eastAsia="Times New Roman"/>
          <w:bCs/>
          <w:shd w:val="clear" w:color="auto" w:fill="FFFFFF"/>
        </w:rPr>
        <w:t xml:space="preserve">την τεράστια συμβολική της σημασία, για το βάθος και την ποιότητα της δημοκρατίας και με τη σημερινή συζήτηση που έχει το δικό της υλικό βάρος για τους υλικούς όρους κοινωνικής αναπαραγωγής και τους υλικούς όρους της εθνικής ανασυγκρότησης. </w:t>
      </w:r>
    </w:p>
    <w:p w14:paraId="498E4EDC"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Επειδή διαπιστ</w:t>
      </w:r>
      <w:r>
        <w:rPr>
          <w:rFonts w:eastAsia="Times New Roman"/>
          <w:bCs/>
          <w:shd w:val="clear" w:color="auto" w:fill="FFFFFF"/>
        </w:rPr>
        <w:t xml:space="preserve">ώνω ότι όλοι ψηφίζετε, ότι όλοι συμφωνείτε, θα περιμένω να δω και την ψήφο όλων των συναδέλφων, όσων μίλησαν, επιχειρηματολόγησαν, σχολίασαν να φτάσουμε σε μια σύνθεση. </w:t>
      </w:r>
    </w:p>
    <w:p w14:paraId="498E4EDD"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Σας ευχαριστώ.</w:t>
      </w:r>
    </w:p>
    <w:p w14:paraId="498E4EDE" w14:textId="77777777" w:rsidR="00B84C6C" w:rsidRDefault="003C4644">
      <w:pPr>
        <w:spacing w:line="600" w:lineRule="auto"/>
        <w:ind w:firstLine="709"/>
        <w:jc w:val="center"/>
        <w:rPr>
          <w:rFonts w:eastAsia="Times New Roman" w:cs="Times New Roman"/>
        </w:rPr>
      </w:pPr>
      <w:r>
        <w:rPr>
          <w:rFonts w:eastAsia="Times New Roman" w:cs="Times New Roman"/>
        </w:rPr>
        <w:lastRenderedPageBreak/>
        <w:t>(Χειροκροτήματα από την πτέρυγα του ΣΥΡΙΖΑ)</w:t>
      </w:r>
    </w:p>
    <w:p w14:paraId="498E4EDF"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 </w:t>
      </w: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w:t>
      </w:r>
      <w:r>
        <w:rPr>
          <w:rFonts w:eastAsia="Times New Roman"/>
          <w:b/>
          <w:bCs/>
          <w:shd w:val="clear" w:color="auto" w:fill="FFFFFF"/>
        </w:rPr>
        <w:t>ούλης</w:t>
      </w:r>
      <w:proofErr w:type="spellEnd"/>
      <w:r>
        <w:rPr>
          <w:rFonts w:eastAsia="Times New Roman"/>
          <w:b/>
          <w:bCs/>
          <w:shd w:val="clear" w:color="auto" w:fill="FFFFFF"/>
        </w:rPr>
        <w:t xml:space="preserve">): </w:t>
      </w:r>
      <w:r>
        <w:rPr>
          <w:rFonts w:eastAsia="Times New Roman"/>
          <w:bCs/>
          <w:shd w:val="clear" w:color="auto" w:fill="FFFFFF"/>
        </w:rPr>
        <w:t xml:space="preserve">Συνεχίζουμε με τον επόμενο ομιλητή, τον κ. </w:t>
      </w:r>
      <w:proofErr w:type="spellStart"/>
      <w:r>
        <w:rPr>
          <w:rFonts w:eastAsia="Times New Roman"/>
          <w:bCs/>
          <w:shd w:val="clear" w:color="auto" w:fill="FFFFFF"/>
        </w:rPr>
        <w:t>Σιμορέλη</w:t>
      </w:r>
      <w:proofErr w:type="spellEnd"/>
      <w:r>
        <w:rPr>
          <w:rFonts w:eastAsia="Times New Roman"/>
          <w:bCs/>
          <w:shd w:val="clear" w:color="auto" w:fill="FFFFFF"/>
        </w:rPr>
        <w:t xml:space="preserve"> Χρήστο από τον ΣΥΡΙΖΑ. </w:t>
      </w:r>
    </w:p>
    <w:p w14:paraId="498E4EE0"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Ορίστε έχετε τον λόγο.</w:t>
      </w:r>
    </w:p>
    <w:p w14:paraId="498E4EE1" w14:textId="77777777" w:rsidR="00B84C6C" w:rsidRDefault="003C4644">
      <w:pPr>
        <w:spacing w:line="600" w:lineRule="auto"/>
        <w:ind w:firstLine="851"/>
        <w:jc w:val="both"/>
        <w:rPr>
          <w:rFonts w:eastAsia="Times New Roman"/>
          <w:bCs/>
          <w:shd w:val="clear" w:color="auto" w:fill="FFFFFF"/>
        </w:rPr>
      </w:pPr>
      <w:r>
        <w:rPr>
          <w:rFonts w:eastAsia="Times New Roman"/>
          <w:b/>
          <w:bCs/>
          <w:shd w:val="clear" w:color="auto" w:fill="FFFFFF"/>
        </w:rPr>
        <w:t>ΧΡΗΣΤΟΣ ΣΙΜΟΡΕΛΗΣ:</w:t>
      </w:r>
      <w:r>
        <w:rPr>
          <w:rFonts w:eastAsia="Times New Roman"/>
          <w:bCs/>
          <w:shd w:val="clear" w:color="auto" w:fill="FFFFFF"/>
        </w:rPr>
        <w:t xml:space="preserve"> Ευχαριστώ, κύριε Πρόεδρε.  </w:t>
      </w:r>
    </w:p>
    <w:p w14:paraId="498E4EE2"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 xml:space="preserve">Κύριοι Υπουργοί, δεν θα μπορούσα να μην σταθώ σαν Θεσσαλός, σαν </w:t>
      </w:r>
      <w:r>
        <w:rPr>
          <w:rFonts w:eastAsia="Times New Roman"/>
          <w:bCs/>
          <w:shd w:val="clear" w:color="auto" w:fill="FFFFFF"/>
        </w:rPr>
        <w:t>Τ</w:t>
      </w:r>
      <w:r>
        <w:rPr>
          <w:rFonts w:eastAsia="Times New Roman"/>
          <w:bCs/>
          <w:shd w:val="clear" w:color="auto" w:fill="FFFFFF"/>
        </w:rPr>
        <w:t>ρικαλινός πολίτης, στο διήμερο αυτό τ</w:t>
      </w:r>
      <w:r>
        <w:rPr>
          <w:rFonts w:eastAsia="Times New Roman"/>
          <w:bCs/>
          <w:shd w:val="clear" w:color="auto" w:fill="FFFFFF"/>
        </w:rPr>
        <w:t xml:space="preserve">ο είχαμε μέχρι χθες στη Λάρισα, το </w:t>
      </w:r>
      <w:r>
        <w:rPr>
          <w:rFonts w:eastAsia="Times New Roman"/>
          <w:bCs/>
          <w:shd w:val="clear" w:color="auto" w:fill="FFFFFF"/>
        </w:rPr>
        <w:t>τέταρτο</w:t>
      </w:r>
      <w:r>
        <w:rPr>
          <w:rFonts w:eastAsia="Times New Roman"/>
          <w:bCs/>
          <w:shd w:val="clear" w:color="auto" w:fill="FFFFFF"/>
        </w:rPr>
        <w:t xml:space="preserve"> </w:t>
      </w:r>
      <w:r>
        <w:rPr>
          <w:rFonts w:eastAsia="Times New Roman"/>
          <w:bCs/>
          <w:shd w:val="clear" w:color="auto" w:fill="FFFFFF"/>
        </w:rPr>
        <w:t>α</w:t>
      </w:r>
      <w:r>
        <w:rPr>
          <w:rFonts w:eastAsia="Times New Roman"/>
          <w:bCs/>
          <w:shd w:val="clear" w:color="auto" w:fill="FFFFFF"/>
        </w:rPr>
        <w:t xml:space="preserve">ναπτυξιακό </w:t>
      </w:r>
      <w:r>
        <w:rPr>
          <w:rFonts w:eastAsia="Times New Roman"/>
          <w:bCs/>
          <w:shd w:val="clear" w:color="auto" w:fill="FFFFFF"/>
        </w:rPr>
        <w:t>σ</w:t>
      </w:r>
      <w:r>
        <w:rPr>
          <w:rFonts w:eastAsia="Times New Roman"/>
          <w:bCs/>
          <w:shd w:val="clear" w:color="auto" w:fill="FFFFFF"/>
        </w:rPr>
        <w:t xml:space="preserve">υνέδριο, που έγινε με ευθύνη της Κυβέρνησης και της </w:t>
      </w:r>
      <w:r>
        <w:rPr>
          <w:rFonts w:eastAsia="Times New Roman"/>
          <w:bCs/>
          <w:shd w:val="clear" w:color="auto" w:fill="FFFFFF"/>
        </w:rPr>
        <w:t>π</w:t>
      </w:r>
      <w:r>
        <w:rPr>
          <w:rFonts w:eastAsia="Times New Roman"/>
          <w:bCs/>
          <w:shd w:val="clear" w:color="auto" w:fill="FFFFFF"/>
        </w:rPr>
        <w:t xml:space="preserve">εριφέρειας. Εκατοντάδες πολίτες, εκατοντάδες φορείς πήραν μέρος σε αυτό το διήμερο, σε έναν γόνιμο διάλογο πραγματικά, </w:t>
      </w:r>
      <w:r>
        <w:rPr>
          <w:rFonts w:eastAsia="Times New Roman"/>
          <w:bCs/>
          <w:shd w:val="clear" w:color="auto" w:fill="FFFFFF"/>
        </w:rPr>
        <w:t>στη διάρκεια του οποίου</w:t>
      </w:r>
      <w:r>
        <w:rPr>
          <w:rFonts w:eastAsia="Times New Roman"/>
          <w:bCs/>
          <w:shd w:val="clear" w:color="auto" w:fill="FFFFFF"/>
        </w:rPr>
        <w:t xml:space="preserve"> έφεραν τις προτάσεις τους και εξέφρασαν τις αγωνίες τους για την επόμενη μέρα. </w:t>
      </w:r>
    </w:p>
    <w:p w14:paraId="498E4EE3" w14:textId="77777777" w:rsidR="00B84C6C" w:rsidRDefault="003C4644">
      <w:pPr>
        <w:spacing w:line="600" w:lineRule="auto"/>
        <w:ind w:firstLine="851"/>
        <w:jc w:val="both"/>
        <w:rPr>
          <w:rFonts w:eastAsia="Times New Roman"/>
          <w:bCs/>
          <w:shd w:val="clear" w:color="auto" w:fill="FFFFFF"/>
        </w:rPr>
      </w:pPr>
      <w:r>
        <w:rPr>
          <w:rFonts w:eastAsia="Times New Roman"/>
          <w:bCs/>
          <w:shd w:val="clear" w:color="auto" w:fill="FFFFFF"/>
        </w:rPr>
        <w:t>Το συμπέρασμα που βγήκε ήταν ότι το μοντέλο εκείνο το οποίο είχαμε στην παραγωγική ανασυγκρότηση του πρωτογενούς τομέα μάς οδήγησε στην χρεοκοπία. Άρα είναι καιρός να αλλάξουμ</w:t>
      </w:r>
      <w:r>
        <w:rPr>
          <w:rFonts w:eastAsia="Times New Roman"/>
          <w:bCs/>
          <w:shd w:val="clear" w:color="auto" w:fill="FFFFFF"/>
        </w:rPr>
        <w:t xml:space="preserve">ε και να πάμε σε μια άλλη λογική, σε μια δίκαιη ανάπτυξη, που την χρειάζεται η κοινωνία. </w:t>
      </w:r>
    </w:p>
    <w:p w14:paraId="498E4EE4" w14:textId="77777777" w:rsidR="00B84C6C" w:rsidRDefault="003C4644">
      <w:pPr>
        <w:spacing w:line="600" w:lineRule="auto"/>
        <w:ind w:firstLine="851"/>
        <w:jc w:val="both"/>
        <w:rPr>
          <w:rFonts w:eastAsia="Times New Roman"/>
          <w:szCs w:val="24"/>
        </w:rPr>
      </w:pPr>
      <w:r>
        <w:rPr>
          <w:rFonts w:eastAsia="Times New Roman"/>
          <w:bCs/>
          <w:shd w:val="clear" w:color="auto" w:fill="FFFFFF"/>
        </w:rPr>
        <w:t xml:space="preserve">Όλες αυτές τις μέρες έγιναν πολύωρες συζητήσεις. Το ξέρουν και οι Υπουργοί, που για ώρες μέχρι τα μεσάνυχτα πήραν μέρος σε αυτές. </w:t>
      </w:r>
    </w:p>
    <w:p w14:paraId="498E4EE5" w14:textId="77777777" w:rsidR="00B84C6C" w:rsidRDefault="003C4644">
      <w:pPr>
        <w:spacing w:line="600" w:lineRule="auto"/>
        <w:ind w:firstLine="720"/>
        <w:jc w:val="both"/>
        <w:rPr>
          <w:rFonts w:eastAsia="Times New Roman"/>
          <w:szCs w:val="24"/>
        </w:rPr>
      </w:pPr>
      <w:r>
        <w:rPr>
          <w:rFonts w:eastAsia="Times New Roman"/>
          <w:szCs w:val="24"/>
        </w:rPr>
        <w:lastRenderedPageBreak/>
        <w:t>Όμως εγώ απορώ με τον συνάδελφο από</w:t>
      </w:r>
      <w:r>
        <w:rPr>
          <w:rFonts w:eastAsia="Times New Roman"/>
          <w:szCs w:val="24"/>
        </w:rPr>
        <w:t xml:space="preserve"> τη Λάρισα που είπε ότι όλη αυτή ήταν μια φιέστα του ΣΥΡΙΖΑ. Αλήθεια, αυτοί οι εκατοντάδες θεσμικοί φορείς της Θεσσαλίας, που δεν ανήκουν στον ΣΥΡΙΖΑ, που ανήκουν στο</w:t>
      </w:r>
      <w:r>
        <w:rPr>
          <w:rFonts w:eastAsia="Times New Roman"/>
          <w:szCs w:val="24"/>
        </w:rPr>
        <w:t>ν</w:t>
      </w:r>
      <w:r>
        <w:rPr>
          <w:rFonts w:eastAsia="Times New Roman"/>
          <w:szCs w:val="24"/>
        </w:rPr>
        <w:t xml:space="preserve"> χώρο τους, πραγματικά κι αυτοί ήταν για πανηγύρια και πήραν μέρος στη φιέστα του ΣΥΡΙΖΑ;</w:t>
      </w:r>
    </w:p>
    <w:p w14:paraId="498E4EE6" w14:textId="77777777" w:rsidR="00B84C6C" w:rsidRDefault="003C4644">
      <w:pPr>
        <w:spacing w:line="600" w:lineRule="auto"/>
        <w:ind w:firstLine="720"/>
        <w:jc w:val="both"/>
        <w:rPr>
          <w:rFonts w:eastAsia="Times New Roman"/>
          <w:szCs w:val="24"/>
        </w:rPr>
      </w:pPr>
      <w:r>
        <w:rPr>
          <w:rFonts w:eastAsia="Times New Roman"/>
          <w:szCs w:val="24"/>
        </w:rPr>
        <w:t xml:space="preserve">Επίσης, να του πω και το εξής, όσον αφορά τον Αχελώο: Τέρμα τα ψέματα, τέρμα αυτός ο μύθος, τέρμα αυτό το παραμύθι που φάγαμε στη Θεσσαλία για χρόνια, που για έξι φορές απορρίφθηκε απ’ το Συμβούλιο της Επικρατείας και στάθηκε εμπόδιο πραγματικά να γίνουν </w:t>
      </w:r>
      <w:r>
        <w:rPr>
          <w:rFonts w:eastAsia="Times New Roman"/>
          <w:szCs w:val="24"/>
        </w:rPr>
        <w:t>εκείνα τα έργα που έπρεπε να γίνουν στη Θεσσαλία. Κι εμείς δεν κάναμε τίποτα λιγότερο και τίποτα περισσότερο αυτές τις ημέρες στη Θεσσαλία παρά να κάνουμε έργα τα οποία πραγματικά είναι ώριμα και έχουν σχέση με τη διαχείριση των υδάτων στη λεκάνη της Θεσσα</w:t>
      </w:r>
      <w:r>
        <w:rPr>
          <w:rFonts w:eastAsia="Times New Roman"/>
          <w:szCs w:val="24"/>
        </w:rPr>
        <w:t xml:space="preserve">λίας. Κι όντως είναι ώριμα έργα. Τα φράγματα της Πύλης, του </w:t>
      </w:r>
      <w:proofErr w:type="spellStart"/>
      <w:r>
        <w:rPr>
          <w:rFonts w:eastAsia="Times New Roman"/>
          <w:szCs w:val="24"/>
        </w:rPr>
        <w:t>Νεοχωρίτη</w:t>
      </w:r>
      <w:proofErr w:type="spellEnd"/>
      <w:r>
        <w:rPr>
          <w:rFonts w:eastAsia="Times New Roman"/>
          <w:szCs w:val="24"/>
        </w:rPr>
        <w:t xml:space="preserve"> στη </w:t>
      </w:r>
      <w:proofErr w:type="spellStart"/>
      <w:r>
        <w:rPr>
          <w:rFonts w:eastAsia="Times New Roman"/>
          <w:szCs w:val="24"/>
        </w:rPr>
        <w:t>Φαρκαδόνα</w:t>
      </w:r>
      <w:proofErr w:type="spellEnd"/>
      <w:r>
        <w:rPr>
          <w:rFonts w:eastAsia="Times New Roman"/>
          <w:szCs w:val="24"/>
        </w:rPr>
        <w:t xml:space="preserve">, του </w:t>
      </w:r>
      <w:proofErr w:type="spellStart"/>
      <w:r>
        <w:rPr>
          <w:rFonts w:eastAsia="Times New Roman"/>
          <w:szCs w:val="24"/>
        </w:rPr>
        <w:t>Ληθαίου</w:t>
      </w:r>
      <w:proofErr w:type="spellEnd"/>
      <w:r>
        <w:rPr>
          <w:rFonts w:eastAsia="Times New Roman"/>
          <w:szCs w:val="24"/>
        </w:rPr>
        <w:t xml:space="preserve">, το φράγμα της </w:t>
      </w:r>
      <w:proofErr w:type="spellStart"/>
      <w:r>
        <w:rPr>
          <w:rFonts w:eastAsia="Times New Roman"/>
          <w:szCs w:val="24"/>
        </w:rPr>
        <w:t>Μεσοχώρας</w:t>
      </w:r>
      <w:proofErr w:type="spellEnd"/>
      <w:r>
        <w:rPr>
          <w:rFonts w:eastAsia="Times New Roman"/>
          <w:szCs w:val="24"/>
        </w:rPr>
        <w:t>, όλα αυτά μας τα πρότειναν φορείς, δήμαρχοι που δεν ανήκουν σε εμάς. Άρα δεν μπορούμε να πούμε ότι ήταν μια φιέστα. Ήταν μια συνάντηση</w:t>
      </w:r>
      <w:r>
        <w:rPr>
          <w:rFonts w:eastAsia="Times New Roman"/>
          <w:szCs w:val="24"/>
        </w:rPr>
        <w:t xml:space="preserve"> πραγματικά παραγωγική.</w:t>
      </w:r>
    </w:p>
    <w:p w14:paraId="498E4EE7" w14:textId="77777777" w:rsidR="00B84C6C" w:rsidRDefault="003C4644">
      <w:pPr>
        <w:spacing w:line="600" w:lineRule="auto"/>
        <w:ind w:firstLine="720"/>
        <w:jc w:val="both"/>
        <w:rPr>
          <w:rFonts w:eastAsia="Times New Roman"/>
          <w:szCs w:val="24"/>
        </w:rPr>
      </w:pPr>
      <w:r>
        <w:rPr>
          <w:rFonts w:eastAsia="Times New Roman"/>
          <w:szCs w:val="24"/>
        </w:rPr>
        <w:t>Τώρα σε ό,τι αφορά και το νομοσχέδιο το οποίο συζητάμε, δεν κατάλαβα από την Αξιωματική Αντιπολίτευση, επιτρέψτε μου να πω, τι τελικά προτείνει. Να συνεχίσουμε με την παλιά λογική; Θα υπερψηφίσει όλα αυτά τα οποία εμείς φέρνουμε;</w:t>
      </w:r>
    </w:p>
    <w:p w14:paraId="498E4EE8" w14:textId="77777777" w:rsidR="00B84C6C" w:rsidRDefault="003C4644">
      <w:pPr>
        <w:spacing w:line="600" w:lineRule="auto"/>
        <w:ind w:firstLine="720"/>
        <w:jc w:val="both"/>
        <w:rPr>
          <w:rFonts w:eastAsia="Times New Roman"/>
          <w:szCs w:val="24"/>
        </w:rPr>
      </w:pPr>
      <w:r>
        <w:rPr>
          <w:rFonts w:eastAsia="Times New Roman"/>
          <w:szCs w:val="24"/>
        </w:rPr>
        <w:t>Κα</w:t>
      </w:r>
      <w:r>
        <w:rPr>
          <w:rFonts w:eastAsia="Times New Roman"/>
          <w:szCs w:val="24"/>
        </w:rPr>
        <w:t xml:space="preserve">ι κάτι ακόμη. Το μόνο που άκουσα ήταν κάποιες συμβουλές από τον Κοινοβουλευτικό Εκπρόσωπο της Νέας Δημοκρατίας, ο οποίος δεν είναι εδώ και ενώ </w:t>
      </w:r>
      <w:r>
        <w:rPr>
          <w:rFonts w:eastAsia="Times New Roman"/>
          <w:szCs w:val="24"/>
        </w:rPr>
        <w:lastRenderedPageBreak/>
        <w:t xml:space="preserve">αποφεύγω να μιλάω για ανθρώπους που είναι απόντες, θέλω ωστόσο να πω </w:t>
      </w:r>
      <w:r>
        <w:rPr>
          <w:rFonts w:eastAsia="Times New Roman"/>
          <w:szCs w:val="24"/>
        </w:rPr>
        <w:t>ότι δ</w:t>
      </w:r>
      <w:r>
        <w:rPr>
          <w:rFonts w:eastAsia="Times New Roman"/>
          <w:szCs w:val="24"/>
        </w:rPr>
        <w:t>έχομαι και την κριτική και τις συμβουλέ</w:t>
      </w:r>
      <w:r>
        <w:rPr>
          <w:rFonts w:eastAsia="Times New Roman"/>
          <w:szCs w:val="24"/>
        </w:rPr>
        <w:t>ς. Επιτρέψτε μου, όμως, να πω ότι πολιτικές συμβουλές από πολιτικούς και από πολιτικούς χώρους που έφεραν τη χώρα μας στη χρεοκοπία δεν τις δέχομαι.</w:t>
      </w:r>
    </w:p>
    <w:p w14:paraId="498E4EE9" w14:textId="77777777" w:rsidR="00B84C6C" w:rsidRDefault="003C4644">
      <w:pPr>
        <w:spacing w:line="600" w:lineRule="auto"/>
        <w:ind w:firstLine="720"/>
        <w:jc w:val="both"/>
        <w:rPr>
          <w:rFonts w:eastAsia="Times New Roman"/>
          <w:szCs w:val="24"/>
        </w:rPr>
      </w:pPr>
      <w:r>
        <w:rPr>
          <w:rFonts w:eastAsia="Times New Roman"/>
          <w:szCs w:val="24"/>
        </w:rPr>
        <w:t>Το παρόν νομοσχέδιο του Υπουργείου Αγροτικής Ανάπτυξης και Τροφίμων φιλοδοξεί να ρυθμίσει θέματα που αφορού</w:t>
      </w:r>
      <w:r>
        <w:rPr>
          <w:rFonts w:eastAsia="Times New Roman"/>
          <w:szCs w:val="24"/>
        </w:rPr>
        <w:t xml:space="preserve">ν την ορθή διακίνηση και πορεία νωπών και </w:t>
      </w:r>
      <w:proofErr w:type="spellStart"/>
      <w:r>
        <w:rPr>
          <w:rFonts w:eastAsia="Times New Roman"/>
          <w:szCs w:val="24"/>
        </w:rPr>
        <w:t>ευαλλοίωτων</w:t>
      </w:r>
      <w:proofErr w:type="spellEnd"/>
      <w:r>
        <w:rPr>
          <w:rFonts w:eastAsia="Times New Roman"/>
          <w:szCs w:val="24"/>
        </w:rPr>
        <w:t xml:space="preserve"> αγροτικών και κτηνοτροφικών προϊόντων. Προερχόμενος από τα Τρίκαλα, έναν κατ’ εξοχήν αγροτικό νομό, γνωρίζω τις δυσκολίες των παραγωγών και των κτηνοτρόφων και την καθυστέρηση που υφίστανται στην εξόφλη</w:t>
      </w:r>
      <w:r>
        <w:rPr>
          <w:rFonts w:eastAsia="Times New Roman"/>
          <w:szCs w:val="24"/>
        </w:rPr>
        <w:t>ση των τιμολογίων από την ημέρα που διαθέτουν το προϊόν στον διανομέα. Παρ’ όλα αυτά, η διάθεση αυτών των προϊόντων στον τελικό καταναλωτή ολοκληρώνεται αμέσως λόγω της φύσης τους και ο ίδιος ο καταναλωτής πληρώνει κατευθείαν για τα αγαθά που λαμβάνει. Επο</w:t>
      </w:r>
      <w:r>
        <w:rPr>
          <w:rFonts w:eastAsia="Times New Roman"/>
          <w:szCs w:val="24"/>
        </w:rPr>
        <w:t>μένως η καθυστέρηση πληρωμής στον παραγωγό δεν δικαιολογείται και φέρνει τον ίδιο σε δύσκολη οικονομική θέση.</w:t>
      </w:r>
    </w:p>
    <w:p w14:paraId="498E4EEA" w14:textId="77777777" w:rsidR="00B84C6C" w:rsidRDefault="003C4644">
      <w:pPr>
        <w:spacing w:line="600" w:lineRule="auto"/>
        <w:ind w:firstLine="720"/>
        <w:jc w:val="both"/>
        <w:rPr>
          <w:rFonts w:eastAsia="Times New Roman"/>
          <w:szCs w:val="24"/>
        </w:rPr>
      </w:pPr>
      <w:r>
        <w:rPr>
          <w:rFonts w:eastAsia="Times New Roman"/>
          <w:szCs w:val="24"/>
        </w:rPr>
        <w:t>Συμφωνώ με τη φιλοσοφία του νομοσχεδίου που αναγνωρίζει τον παραγωγό ως αδύναμο κρίκο της αλυσίδας. Αυτές τις καθυστερήσεις που παρατηρούνται προσ</w:t>
      </w:r>
      <w:r>
        <w:rPr>
          <w:rFonts w:eastAsia="Times New Roman"/>
          <w:szCs w:val="24"/>
        </w:rPr>
        <w:t>παθεί να εντοπίσει και να θεραπεύσει το πρώτο κομμάτι του νομοσχεδίου, θεσπίζοντας ρύθμιση για την προθεσμία πληρωμής, που αποκλείει την υπέρβαση του συνήθους χρόνου και προβλέπει σοβαρές διοικητικές κυρώσεις. Αυτή είναι μια πρακτική που ακολουθείται σε όλ</w:t>
      </w:r>
      <w:r>
        <w:rPr>
          <w:rFonts w:eastAsia="Times New Roman"/>
          <w:szCs w:val="24"/>
        </w:rPr>
        <w:t xml:space="preserve">η την Ευρώπη και πρέπει επιτέλους κι εδώ η πολιτεία </w:t>
      </w:r>
      <w:r>
        <w:rPr>
          <w:rFonts w:eastAsia="Times New Roman"/>
          <w:szCs w:val="24"/>
        </w:rPr>
        <w:lastRenderedPageBreak/>
        <w:t xml:space="preserve">με τον θεσμικό της ρόλο να προστατεύσει αυτούς τους ανθρώπους. Να σημειώσουμε ότι οι κυρώσεις αυτές δεν έχουν </w:t>
      </w:r>
      <w:proofErr w:type="spellStart"/>
      <w:r>
        <w:rPr>
          <w:rFonts w:eastAsia="Times New Roman"/>
          <w:szCs w:val="24"/>
        </w:rPr>
        <w:t>τιμωρητικό</w:t>
      </w:r>
      <w:proofErr w:type="spellEnd"/>
      <w:r>
        <w:rPr>
          <w:rFonts w:eastAsia="Times New Roman"/>
          <w:szCs w:val="24"/>
        </w:rPr>
        <w:t xml:space="preserve"> χαρακτήρα, αλλά επιδιώκουν να αλλάξουν μια παγιωμένη νοοτροπία που για χρόνια λειτο</w:t>
      </w:r>
      <w:r>
        <w:rPr>
          <w:rFonts w:eastAsia="Times New Roman"/>
          <w:szCs w:val="24"/>
        </w:rPr>
        <w:t>υργούσε πάντα σε βάρος του αδύναμου μέρους της συναλλαγής.</w:t>
      </w:r>
    </w:p>
    <w:p w14:paraId="498E4EEB" w14:textId="77777777" w:rsidR="00B84C6C" w:rsidRDefault="003C4644">
      <w:pPr>
        <w:spacing w:line="600" w:lineRule="auto"/>
        <w:ind w:firstLine="720"/>
        <w:jc w:val="both"/>
        <w:rPr>
          <w:rFonts w:eastAsia="Times New Roman"/>
          <w:szCs w:val="24"/>
        </w:rPr>
      </w:pPr>
      <w:r>
        <w:rPr>
          <w:rFonts w:eastAsia="Times New Roman"/>
          <w:szCs w:val="24"/>
        </w:rPr>
        <w:t>Με αυτές τις ρυθμίσεις, κυρίες και κύριοι συνάδελφοι, στεκόμαστε για μια ακόμη φορά στο πλευρό του παραγωγού και του κτηνοτρόφου, καθώς έχουμε την πολιτική θέση ότι η αναχαίτιση της αρνητικής πορεί</w:t>
      </w:r>
      <w:r>
        <w:rPr>
          <w:rFonts w:eastAsia="Times New Roman"/>
          <w:szCs w:val="24"/>
        </w:rPr>
        <w:t>ας της οικονομίας θα επιτευχθεί μόνο με τη στήριξη της πραγματικής οικονομίας.</w:t>
      </w:r>
    </w:p>
    <w:p w14:paraId="498E4EEC" w14:textId="77777777" w:rsidR="00B84C6C" w:rsidRDefault="003C4644">
      <w:pPr>
        <w:spacing w:line="600" w:lineRule="auto"/>
        <w:ind w:firstLine="720"/>
        <w:jc w:val="both"/>
        <w:rPr>
          <w:rFonts w:eastAsia="Times New Roman"/>
          <w:szCs w:val="24"/>
        </w:rPr>
      </w:pPr>
      <w:r>
        <w:rPr>
          <w:rFonts w:eastAsia="Times New Roman"/>
          <w:szCs w:val="24"/>
        </w:rPr>
        <w:t>Βασικός πυλώνας της οικονομίας είναι ο πρωτογενής τομέας παραγωγής. Τα αγαθά που παράγει η ελληνική γη είναι ποιοτικά και μπορούν να μας δώσουν ανταγωνιστικό πλεονέκτημα σε επίπ</w:t>
      </w:r>
      <w:r>
        <w:rPr>
          <w:rFonts w:eastAsia="Times New Roman"/>
          <w:szCs w:val="24"/>
        </w:rPr>
        <w:t>εδο εξαγωγών, που θα βελτιώσει τη θέση της χώρας στην οικονομία. Η βελτίωση της καθημερινότητας των αγροτών και η οικονομική τους βιωσιμότητα είναι απαραίτητες.</w:t>
      </w:r>
    </w:p>
    <w:p w14:paraId="498E4EED" w14:textId="77777777" w:rsidR="00B84C6C" w:rsidRDefault="003C4644">
      <w:pPr>
        <w:spacing w:line="600" w:lineRule="auto"/>
        <w:ind w:firstLine="720"/>
        <w:jc w:val="both"/>
        <w:rPr>
          <w:rFonts w:eastAsia="Times New Roman"/>
          <w:szCs w:val="24"/>
        </w:rPr>
      </w:pPr>
      <w:r>
        <w:rPr>
          <w:rFonts w:eastAsia="Times New Roman"/>
          <w:szCs w:val="24"/>
        </w:rPr>
        <w:t>Εν συνεχεία, σε πολύ σωστή κατεύθυνση κινούνται και οι διατάξεις που αναφέρονται στην υποχρεωτι</w:t>
      </w:r>
      <w:r>
        <w:rPr>
          <w:rFonts w:eastAsia="Times New Roman"/>
          <w:szCs w:val="24"/>
        </w:rPr>
        <w:t>κή επισήμανση της προέλευσης της χώρας αρμέγματος, επεξεργασίας και συσκευασίας του γάλακτος.</w:t>
      </w:r>
    </w:p>
    <w:p w14:paraId="498E4EEE"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 xml:space="preserve">Είναι κάτι που ζητάει η ελληνική κοινωνία και το καταναλωτικό κίνημα και συμβάλλει στη διασφάλιση της ποιότητας και των συμφερόντων των Ελλήνων γαλακτοπαραγωγών. </w:t>
      </w:r>
      <w:r>
        <w:rPr>
          <w:rFonts w:eastAsia="Times New Roman"/>
          <w:bCs/>
          <w:szCs w:val="24"/>
        </w:rPr>
        <w:t>Με αυτόν τον τρόπο θα «</w:t>
      </w:r>
      <w:r>
        <w:rPr>
          <w:rFonts w:eastAsia="Times New Roman"/>
          <w:bCs/>
          <w:szCs w:val="24"/>
        </w:rPr>
        <w:t>κ</w:t>
      </w:r>
      <w:r>
        <w:rPr>
          <w:rFonts w:eastAsia="Times New Roman"/>
          <w:bCs/>
          <w:szCs w:val="24"/>
        </w:rPr>
        <w:t xml:space="preserve">τυπηθούν» προϊόντα που «βαπτίζονται» ελληνικά και θα ενισχυθεί ο ελεγκτικός μηχανισμός. </w:t>
      </w:r>
    </w:p>
    <w:p w14:paraId="498E4EEF" w14:textId="77777777" w:rsidR="00B84C6C" w:rsidRDefault="003C4644">
      <w:pPr>
        <w:spacing w:after="0" w:line="600" w:lineRule="auto"/>
        <w:ind w:firstLine="720"/>
        <w:jc w:val="both"/>
        <w:rPr>
          <w:rFonts w:eastAsia="Times New Roman"/>
          <w:bCs/>
          <w:szCs w:val="24"/>
        </w:rPr>
      </w:pPr>
      <w:r>
        <w:rPr>
          <w:rFonts w:eastAsia="Times New Roman"/>
          <w:bCs/>
          <w:szCs w:val="24"/>
        </w:rPr>
        <w:t>Το ίδιο ισχύει και για το κρέας, ειδικά το βοδινό και το χοιρινό, που εισάγουμε σε μεγάλο βαθμό ως χώρα. Λόγω των υψηλότερων τιμών του ελληνικο</w:t>
      </w:r>
      <w:r>
        <w:rPr>
          <w:rFonts w:eastAsia="Times New Roman"/>
          <w:bCs/>
          <w:szCs w:val="24"/>
        </w:rPr>
        <w:t xml:space="preserve">ύ κρέατος σε σχέση με το εισαγόμενο έχουμε δει ορισμένους εμπόρους να «βαπτίζουν» το ξένο κρέας ελληνικό και να το πουλούν ακριβότερα, αισχροκερδώντας σε βάρος τόσο του κλάδου τους όσο και του ντόπιου κτηνοτρόφου. </w:t>
      </w:r>
    </w:p>
    <w:p w14:paraId="498E4EF0"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w:t>
      </w:r>
      <w:r>
        <w:rPr>
          <w:rFonts w:eastAsia="Times New Roman" w:cs="Times New Roman"/>
          <w:szCs w:val="24"/>
        </w:rPr>
        <w:t>ως του χρόνου ομιλίας του κυρίου Βουλευτή)</w:t>
      </w:r>
    </w:p>
    <w:p w14:paraId="498E4EF1"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ολοκληρώσω, κύριε Πρόεδρε. </w:t>
      </w:r>
    </w:p>
    <w:p w14:paraId="498E4EF2"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 xml:space="preserve">Σε αυτό πρέπει να μπει ένα τέλος άμεσα. Επομένως το Υπουργείο ορθώς νομοθετεί προς αυτή την κατεύθυνση και ενισχύει τον ελεγκτικό μηχανισμό και τις κυρώσεις. </w:t>
      </w:r>
    </w:p>
    <w:p w14:paraId="498E4EF3"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Θα συμφων</w:t>
      </w:r>
      <w:r>
        <w:rPr>
          <w:rFonts w:eastAsia="Times New Roman" w:cs="Times New Roman"/>
          <w:szCs w:val="24"/>
        </w:rPr>
        <w:t>ήσω και με μία σειρά από άρθρα για τα ιχθυοτροφεία, με τον εκσυγχρονισμό του θεσμικού πλαισίου, που εστιάζουν στην ανάγκη ενίσχυσης του συγκεκριμένου παραγωγικού τομέα και την αξιοποίηση των ευρωπαϊκών προγραμμάτων. Οποιαδήποτε τέτοια ενέργεια γίνεται μόνο</w:t>
      </w:r>
      <w:r>
        <w:rPr>
          <w:rFonts w:eastAsia="Times New Roman" w:cs="Times New Roman"/>
          <w:szCs w:val="24"/>
        </w:rPr>
        <w:t xml:space="preserve"> θετικό πρόσημο έχει στην οικονομία. </w:t>
      </w:r>
    </w:p>
    <w:p w14:paraId="498E4EF4"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το σχέδιο νόμου που θα ψηφίσουμε σήμερα κάνουμε νόμο ένα πολύ παλιό αίτημα των καταναλωτών: Να γνωρίζουν τι κρέας τρώνε και τι γάλα πίνουν. </w:t>
      </w:r>
    </w:p>
    <w:p w14:paraId="498E4EF5"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ήθελα την προσοχή σας για </w:t>
      </w:r>
      <w:r>
        <w:rPr>
          <w:rFonts w:eastAsia="Times New Roman" w:cs="Times New Roman"/>
          <w:szCs w:val="24"/>
        </w:rPr>
        <w:t xml:space="preserve">ένα ακόμα ζήτημα. Το συζητήσαμε και χθες και στα Τρίκαλα και σε επίπεδο συνεδρίου. Αρκετοί αγρότες βάζουν ζήτημα και προβληματίζονται όσον αφορά το πρόγραμμα </w:t>
      </w:r>
      <w:proofErr w:type="spellStart"/>
      <w:r>
        <w:rPr>
          <w:rFonts w:eastAsia="Times New Roman" w:cs="Times New Roman"/>
          <w:szCs w:val="24"/>
        </w:rPr>
        <w:t>νιτρορύπανσης</w:t>
      </w:r>
      <w:proofErr w:type="spellEnd"/>
      <w:r>
        <w:rPr>
          <w:rFonts w:eastAsia="Times New Roman" w:cs="Times New Roman"/>
          <w:szCs w:val="24"/>
        </w:rPr>
        <w:t>, που αφήνει όλους τους αγρότες στα Τρίκαλα απ</w:t>
      </w:r>
      <w:r>
        <w:rPr>
          <w:rFonts w:eastAsia="Times New Roman" w:cs="Times New Roman"/>
          <w:szCs w:val="24"/>
        </w:rPr>
        <w:t xml:space="preserve">’ </w:t>
      </w:r>
      <w:r>
        <w:rPr>
          <w:rFonts w:eastAsia="Times New Roman" w:cs="Times New Roman"/>
          <w:szCs w:val="24"/>
        </w:rPr>
        <w:t>έξω. Πρέπει να το δούμε αυτό το θέμα.</w:t>
      </w:r>
      <w:r>
        <w:rPr>
          <w:rFonts w:eastAsia="Times New Roman" w:cs="Times New Roman"/>
          <w:szCs w:val="24"/>
        </w:rPr>
        <w:t xml:space="preserve"> </w:t>
      </w:r>
    </w:p>
    <w:p w14:paraId="498E4EF6"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 xml:space="preserve">Επίσης, ένα συμπέρασμα που βγήκε από το συνέδριο είναι ότι πραγματικά πρέπει να πάμε σε ένα άλλο μοντέλο παραγωγικής ανασυγκρότησης της χώρας, ειδικά του πρωτογενούς τομέα. </w:t>
      </w:r>
    </w:p>
    <w:p w14:paraId="498E4EF7"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Ξέρουμε πάρα πολύ καλά όσοι γνωρίζουμε τη Θεσσαλία ότι το ανθρώπινο δυναμικό που</w:t>
      </w:r>
      <w:r>
        <w:rPr>
          <w:rFonts w:eastAsia="Times New Roman" w:cs="Times New Roman"/>
          <w:szCs w:val="24"/>
        </w:rPr>
        <w:t xml:space="preserve"> θα υλοποιήσει όλα αυτά τα οποία λέμε είναι </w:t>
      </w:r>
      <w:proofErr w:type="spellStart"/>
      <w:r>
        <w:rPr>
          <w:rFonts w:eastAsia="Times New Roman" w:cs="Times New Roman"/>
          <w:szCs w:val="24"/>
        </w:rPr>
        <w:t>γηρασμένο</w:t>
      </w:r>
      <w:proofErr w:type="spellEnd"/>
      <w:r>
        <w:rPr>
          <w:rFonts w:eastAsia="Times New Roman" w:cs="Times New Roman"/>
          <w:szCs w:val="24"/>
        </w:rPr>
        <w:t xml:space="preserve">. Άρα πρέπει να δώσουμε «δρόμο» σε νέους αγρότες. </w:t>
      </w:r>
    </w:p>
    <w:p w14:paraId="498E4EF8" w14:textId="77777777" w:rsidR="00B84C6C" w:rsidRDefault="003C4644">
      <w:pPr>
        <w:spacing w:after="0" w:line="600" w:lineRule="auto"/>
        <w:ind w:firstLine="720"/>
        <w:jc w:val="both"/>
        <w:rPr>
          <w:rFonts w:eastAsia="Times New Roman" w:cs="Times New Roman"/>
          <w:szCs w:val="24"/>
        </w:rPr>
      </w:pPr>
      <w:r>
        <w:rPr>
          <w:rFonts w:eastAsia="Times New Roman" w:cs="Times New Roman"/>
          <w:szCs w:val="24"/>
        </w:rPr>
        <w:t>Επειδή στα Τρίκαλα ελάχιστοι είναι αυτοί που μένουν έξω από το πρόγραμμα -οι επιλαχόντες είναι γύρω στα εξήντα άτομα- πρέπει να δώσουμε «δρόμο» και σε α</w:t>
      </w:r>
      <w:r>
        <w:rPr>
          <w:rFonts w:eastAsia="Times New Roman" w:cs="Times New Roman"/>
          <w:szCs w:val="24"/>
        </w:rPr>
        <w:t xml:space="preserve">υτούς. </w:t>
      </w:r>
    </w:p>
    <w:p w14:paraId="498E4EF9" w14:textId="77777777" w:rsidR="00B84C6C" w:rsidRDefault="003C4644">
      <w:pPr>
        <w:spacing w:after="0" w:line="600" w:lineRule="auto"/>
        <w:ind w:firstLine="720"/>
        <w:jc w:val="both"/>
        <w:rPr>
          <w:rFonts w:eastAsia="Times New Roman"/>
          <w:bCs/>
          <w:szCs w:val="24"/>
        </w:rPr>
      </w:pPr>
      <w:r>
        <w:rPr>
          <w:rFonts w:eastAsia="Times New Roman" w:cs="Times New Roman"/>
          <w:szCs w:val="24"/>
        </w:rPr>
        <w:t xml:space="preserve">Ευχαριστώ. </w:t>
      </w:r>
    </w:p>
    <w:p w14:paraId="498E4EFA" w14:textId="77777777" w:rsidR="00B84C6C" w:rsidRDefault="003C4644">
      <w:pPr>
        <w:spacing w:after="0" w:line="600" w:lineRule="auto"/>
        <w:ind w:firstLine="709"/>
        <w:jc w:val="center"/>
        <w:rPr>
          <w:rFonts w:eastAsia="Times New Roman" w:cs="Times New Roman"/>
          <w:szCs w:val="24"/>
        </w:rPr>
      </w:pPr>
      <w:r>
        <w:rPr>
          <w:rFonts w:eastAsia="Times New Roman" w:cs="Times New Roman"/>
          <w:szCs w:val="24"/>
        </w:rPr>
        <w:t xml:space="preserve">     (Χειροκροτήματα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498E4EFB" w14:textId="77777777" w:rsidR="00B84C6C" w:rsidRDefault="003C4644">
      <w:pPr>
        <w:spacing w:after="0" w:line="600" w:lineRule="auto"/>
        <w:ind w:firstLine="720"/>
        <w:jc w:val="both"/>
        <w:rPr>
          <w:rFonts w:eastAsia="Times New Roman"/>
          <w:b/>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rPr>
        <w:lastRenderedPageBreak/>
        <w:t xml:space="preserve">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δεκαεπτά μαθητές και μαθήτριες και δύο εκπαιδευτικοί συνοδοί τους από το Δημοτικό Σχολείο </w:t>
      </w:r>
      <w:proofErr w:type="spellStart"/>
      <w:r>
        <w:rPr>
          <w:rFonts w:eastAsia="Times New Roman" w:cs="Times New Roman"/>
        </w:rPr>
        <w:t>Λιβανάτων</w:t>
      </w:r>
      <w:proofErr w:type="spellEnd"/>
      <w:r>
        <w:rPr>
          <w:rFonts w:eastAsia="Times New Roman" w:cs="Times New Roman"/>
        </w:rPr>
        <w:t xml:space="preserve"> Φθιώτιδας.  </w:t>
      </w:r>
    </w:p>
    <w:p w14:paraId="498E4EFC" w14:textId="77777777" w:rsidR="00B84C6C" w:rsidRDefault="003C4644">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98E4EFD" w14:textId="77777777" w:rsidR="00B84C6C" w:rsidRDefault="003C4644">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98E4EFE" w14:textId="77777777" w:rsidR="00B84C6C" w:rsidRDefault="003C4644">
      <w:pPr>
        <w:spacing w:after="0"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w:t>
      </w:r>
      <w:r>
        <w:rPr>
          <w:rFonts w:eastAsia="Times New Roman" w:cs="Times New Roman"/>
        </w:rPr>
        <w:t xml:space="preserve"> </w:t>
      </w:r>
      <w:proofErr w:type="spellStart"/>
      <w:r>
        <w:rPr>
          <w:rFonts w:eastAsia="Times New Roman" w:cs="Times New Roman"/>
        </w:rPr>
        <w:t>Δανέλλης</w:t>
      </w:r>
      <w:proofErr w:type="spellEnd"/>
      <w:r>
        <w:rPr>
          <w:rFonts w:eastAsia="Times New Roman" w:cs="Times New Roman"/>
        </w:rPr>
        <w:t xml:space="preserve">, Κοινοβουλευτικός Εκπρόσωπος από το Ποτάμι. </w:t>
      </w:r>
    </w:p>
    <w:p w14:paraId="498E4EFF" w14:textId="77777777" w:rsidR="00B84C6C" w:rsidRDefault="003C4644">
      <w:pPr>
        <w:spacing w:after="0" w:line="600" w:lineRule="auto"/>
        <w:ind w:firstLine="720"/>
        <w:jc w:val="both"/>
        <w:rPr>
          <w:rFonts w:eastAsia="Times New Roman"/>
          <w:bCs/>
          <w:szCs w:val="24"/>
        </w:rPr>
      </w:pPr>
      <w:r>
        <w:rPr>
          <w:rFonts w:eastAsia="Times New Roman"/>
          <w:b/>
          <w:bCs/>
          <w:szCs w:val="24"/>
        </w:rPr>
        <w:t xml:space="preserve">ΣΠΥΡΙΔΩΝ ΔΑΝΕΛΛΗΣ: </w:t>
      </w:r>
      <w:r>
        <w:rPr>
          <w:rFonts w:eastAsia="Times New Roman"/>
          <w:bCs/>
          <w:szCs w:val="24"/>
        </w:rPr>
        <w:t xml:space="preserve">Ευχαριστώ, κύριε Πρόεδρε. </w:t>
      </w:r>
    </w:p>
    <w:p w14:paraId="498E4F00" w14:textId="77777777" w:rsidR="00B84C6C" w:rsidRDefault="003C4644">
      <w:pPr>
        <w:spacing w:after="0" w:line="600" w:lineRule="auto"/>
        <w:ind w:firstLine="720"/>
        <w:jc w:val="both"/>
        <w:rPr>
          <w:rFonts w:eastAsia="Times New Roman"/>
          <w:bCs/>
          <w:szCs w:val="24"/>
        </w:rPr>
      </w:pPr>
      <w:r>
        <w:rPr>
          <w:rFonts w:eastAsia="Times New Roman"/>
          <w:bCs/>
          <w:szCs w:val="24"/>
        </w:rPr>
        <w:t>Κυρίες και κύριοι συνάδελφοι, θα ξεκινήσω δίνοντας μία απάντηση στην αγαπητή συνάδελφο κ. Αραμπατζή, εισηγήτρια της Νέας Δημοκρατίας, λέγοντας πως σε σχέση</w:t>
      </w:r>
      <w:r>
        <w:rPr>
          <w:rFonts w:eastAsia="Times New Roman"/>
          <w:bCs/>
          <w:szCs w:val="24"/>
        </w:rPr>
        <w:t xml:space="preserve"> με τον νόμο, πλέον, του κράτους που αφορά την </w:t>
      </w:r>
      <w:proofErr w:type="spellStart"/>
      <w:r>
        <w:rPr>
          <w:rFonts w:eastAsia="Times New Roman"/>
          <w:bCs/>
          <w:szCs w:val="24"/>
        </w:rPr>
        <w:t>έμφυλη</w:t>
      </w:r>
      <w:proofErr w:type="spellEnd"/>
      <w:r>
        <w:rPr>
          <w:rFonts w:eastAsia="Times New Roman"/>
          <w:bCs/>
          <w:szCs w:val="24"/>
        </w:rPr>
        <w:t xml:space="preserve"> ταυτότητα το Ποτάμι σε κα</w:t>
      </w:r>
      <w:r>
        <w:rPr>
          <w:rFonts w:eastAsia="Times New Roman"/>
          <w:bCs/>
          <w:szCs w:val="24"/>
        </w:rPr>
        <w:t>μ</w:t>
      </w:r>
      <w:r>
        <w:rPr>
          <w:rFonts w:eastAsia="Times New Roman"/>
          <w:bCs/>
          <w:szCs w:val="24"/>
        </w:rPr>
        <w:t xml:space="preserve">μία περίπτωση δεν εκχώρησε την ψήφο του στην Κυβέρνηση, γιατί απλώς δεν </w:t>
      </w:r>
      <w:proofErr w:type="spellStart"/>
      <w:r>
        <w:rPr>
          <w:rFonts w:eastAsia="Times New Roman"/>
          <w:bCs/>
          <w:szCs w:val="24"/>
        </w:rPr>
        <w:t>ετεροπροσδιοριζόμαστε</w:t>
      </w:r>
      <w:proofErr w:type="spellEnd"/>
      <w:r>
        <w:rPr>
          <w:rFonts w:eastAsia="Times New Roman"/>
          <w:bCs/>
          <w:szCs w:val="24"/>
        </w:rPr>
        <w:t xml:space="preserve">, κυρία συνάδελφε. </w:t>
      </w:r>
    </w:p>
    <w:p w14:paraId="498E4F01" w14:textId="77777777" w:rsidR="00B84C6C" w:rsidRDefault="003C4644">
      <w:pPr>
        <w:spacing w:after="0" w:line="600" w:lineRule="auto"/>
        <w:ind w:firstLine="720"/>
        <w:jc w:val="both"/>
        <w:rPr>
          <w:rFonts w:eastAsia="Times New Roman"/>
          <w:bCs/>
          <w:szCs w:val="24"/>
        </w:rPr>
      </w:pPr>
      <w:r>
        <w:rPr>
          <w:rFonts w:eastAsia="Times New Roman"/>
          <w:bCs/>
          <w:szCs w:val="24"/>
        </w:rPr>
        <w:t>Αντιθέτως, η Νέα Δημοκρατία αποχώρησε από τη γραμμή του πολιτικ</w:t>
      </w:r>
      <w:r>
        <w:rPr>
          <w:rFonts w:eastAsia="Times New Roman"/>
          <w:bCs/>
          <w:szCs w:val="24"/>
        </w:rPr>
        <w:t xml:space="preserve">ού φιλελευθερισμού, που τουλάχιστον ο Αρχηγός της δηλώνει πως υποστηρίζει. Το Ποτάμι αταλάντευτα εξακολουθεί να τιμά τις αρχές και τις αξίες του, χωρίς αστερίσκους, υποσημειώσεις ή </w:t>
      </w:r>
      <w:proofErr w:type="spellStart"/>
      <w:r>
        <w:rPr>
          <w:rFonts w:eastAsia="Times New Roman"/>
          <w:bCs/>
          <w:szCs w:val="24"/>
        </w:rPr>
        <w:t>τακτικισμούς</w:t>
      </w:r>
      <w:proofErr w:type="spellEnd"/>
      <w:r>
        <w:rPr>
          <w:rFonts w:eastAsia="Times New Roman"/>
          <w:bCs/>
          <w:szCs w:val="24"/>
        </w:rPr>
        <w:t xml:space="preserve">. Εμείς δεν παίζουμε με τα δικαιώματα των </w:t>
      </w:r>
      <w:proofErr w:type="spellStart"/>
      <w:r>
        <w:rPr>
          <w:rFonts w:eastAsia="Times New Roman"/>
          <w:bCs/>
          <w:szCs w:val="24"/>
        </w:rPr>
        <w:t>μειοψηφιών</w:t>
      </w:r>
      <w:proofErr w:type="spellEnd"/>
      <w:r>
        <w:rPr>
          <w:rFonts w:eastAsia="Times New Roman"/>
          <w:bCs/>
          <w:szCs w:val="24"/>
        </w:rPr>
        <w:t>. Οι συνεπε</w:t>
      </w:r>
      <w:r>
        <w:rPr>
          <w:rFonts w:eastAsia="Times New Roman"/>
          <w:bCs/>
          <w:szCs w:val="24"/>
        </w:rPr>
        <w:t xml:space="preserve">ίς προοδευτικοί δεν παίζουν με αυτά. Όχι! </w:t>
      </w:r>
    </w:p>
    <w:p w14:paraId="498E4F02" w14:textId="77777777" w:rsidR="00B84C6C" w:rsidRDefault="003C4644">
      <w:pPr>
        <w:spacing w:after="0" w:line="600" w:lineRule="auto"/>
        <w:ind w:firstLine="720"/>
        <w:jc w:val="both"/>
        <w:rPr>
          <w:rFonts w:eastAsia="Times New Roman"/>
          <w:bCs/>
          <w:szCs w:val="24"/>
        </w:rPr>
      </w:pPr>
      <w:r>
        <w:rPr>
          <w:rFonts w:eastAsia="Times New Roman"/>
          <w:bCs/>
          <w:szCs w:val="24"/>
        </w:rPr>
        <w:lastRenderedPageBreak/>
        <w:t>Ο σκοπός, κυρίες και κύριοι συνάδελφοι, δεν αγιάζει τα μέσα και Ιησουίτες δεν είμαστε. Αν τις αρχές μας τις θυσιάζουμε για να μην ενοχλήσουμε την Εκκλησία και το συντηρητικό μας ακροατήριο μπρος στην κατάκτηση της</w:t>
      </w:r>
      <w:r>
        <w:rPr>
          <w:rFonts w:eastAsia="Times New Roman"/>
          <w:bCs/>
          <w:szCs w:val="24"/>
        </w:rPr>
        <w:t xml:space="preserve"> εξουσίας σε ένα, μάλιστα, νομοσχέδιο -προσέξτε- καθορισμού μίας διοικητικής πράξης, μην κοροϊδεύουμε τον κόσμο πως θα τον αλλάξουμε. </w:t>
      </w:r>
    </w:p>
    <w:p w14:paraId="498E4F03" w14:textId="77777777" w:rsidR="00B84C6C" w:rsidRDefault="003C4644">
      <w:pPr>
        <w:spacing w:after="0" w:line="600" w:lineRule="auto"/>
        <w:ind w:firstLine="720"/>
        <w:jc w:val="both"/>
        <w:rPr>
          <w:rFonts w:eastAsia="Times New Roman"/>
          <w:bCs/>
          <w:szCs w:val="24"/>
        </w:rPr>
      </w:pPr>
      <w:r>
        <w:rPr>
          <w:rFonts w:eastAsia="Times New Roman"/>
          <w:bCs/>
          <w:szCs w:val="24"/>
        </w:rPr>
        <w:t xml:space="preserve">Είπε ο κ. </w:t>
      </w:r>
      <w:proofErr w:type="spellStart"/>
      <w:r>
        <w:rPr>
          <w:rFonts w:eastAsia="Times New Roman"/>
          <w:bCs/>
          <w:szCs w:val="24"/>
        </w:rPr>
        <w:t>Ξυδάκης</w:t>
      </w:r>
      <w:proofErr w:type="spellEnd"/>
      <w:r>
        <w:rPr>
          <w:rFonts w:eastAsia="Times New Roman"/>
          <w:bCs/>
          <w:szCs w:val="24"/>
        </w:rPr>
        <w:t xml:space="preserve"> λίγο πριν ότι διαπιστώθηκε μία απόλυτη αδυναμία μας, ημών των λοιπών, να αντιμετωπίσουμε μία οργανωμένη</w:t>
      </w:r>
      <w:r>
        <w:rPr>
          <w:rFonts w:eastAsia="Times New Roman"/>
          <w:bCs/>
          <w:szCs w:val="24"/>
        </w:rPr>
        <w:t xml:space="preserve"> παραπληροφόρηση που δημιούργησε σύγχυση στην κοινωνία. Διότι με τον προχθεσινό νόμο απλώς τα</w:t>
      </w:r>
      <w:r>
        <w:rPr>
          <w:rFonts w:eastAsia="Times New Roman"/>
          <w:bCs/>
          <w:szCs w:val="24"/>
        </w:rPr>
        <w:t>κ</w:t>
      </w:r>
      <w:r>
        <w:rPr>
          <w:rFonts w:eastAsia="Times New Roman"/>
          <w:bCs/>
          <w:szCs w:val="24"/>
        </w:rPr>
        <w:t>τοποιήσαμε με μία διοικητική πράξη ένα τεράστιο πρόβλημα που αφορά πολύ λίγους, αλλά είναι πρόβλημα ζωής για αυτούς τους οποίους αφορά και τις οικογένειές τους, ό</w:t>
      </w:r>
      <w:r>
        <w:rPr>
          <w:rFonts w:eastAsia="Times New Roman"/>
          <w:bCs/>
          <w:szCs w:val="24"/>
        </w:rPr>
        <w:t xml:space="preserve">χι για τους υπόλοιπους από εμάς. </w:t>
      </w:r>
    </w:p>
    <w:p w14:paraId="498E4F04"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πρέπει να θυμόμαστε πότε-πότε ότι δουλειά του πολιτικού δεν είναι να χαϊδεύει τα αυτιά της κοινωνίας. Δουλειά του πολιτικού είναι να ανοίγει δρόμους πείθοντας την κοινωνία για την ορθότητα των απόψεών του. </w:t>
      </w:r>
    </w:p>
    <w:p w14:paraId="498E4F05"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Βεβαίως, πρέπει, κυ</w:t>
      </w:r>
      <w:r>
        <w:rPr>
          <w:rFonts w:eastAsia="Times New Roman"/>
          <w:szCs w:val="24"/>
        </w:rPr>
        <w:t xml:space="preserve">ρίες και κύριοι συνάδελφοι, να συναισθανόμαστε ότι πρέπει, επιτέλους, να βάλουμε φρένο στους ακραίους αντί να ρίχνουμε νερό στον μύλο τους, στους εμπόρους της αρετής, στους εμπόρους του πατριωτισμού, στους εμπόρους της θρησκείας, που ακονίζουν τα μαχαίρια </w:t>
      </w:r>
      <w:r>
        <w:rPr>
          <w:rFonts w:eastAsia="Times New Roman"/>
          <w:szCs w:val="24"/>
        </w:rPr>
        <w:t>τους και είναι δίπλα μας και συνεχώς ζωντανοί.</w:t>
      </w:r>
    </w:p>
    <w:p w14:paraId="498E4F06"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Έτσι, σύμφωνα με το χθεσινό πρωτοσέλιδο της χουντικής λαθρόβιας φυλλάδας, της «</w:t>
      </w:r>
      <w:r>
        <w:rPr>
          <w:rFonts w:eastAsia="Times New Roman"/>
          <w:szCs w:val="24"/>
        </w:rPr>
        <w:t>ΕΛΕΥΘΕΡΗΣ ΏΡΑΣ</w:t>
      </w:r>
      <w:r>
        <w:rPr>
          <w:rFonts w:eastAsia="Times New Roman"/>
          <w:szCs w:val="24"/>
        </w:rPr>
        <w:t xml:space="preserve">», «ο νόμος ο οποίος ψηφίστηκε χθες-προχθές για την ταυτότητα φύλλου, υποστηρίχθηκε από </w:t>
      </w:r>
      <w:proofErr w:type="spellStart"/>
      <w:r>
        <w:rPr>
          <w:rFonts w:eastAsia="Times New Roman"/>
          <w:szCs w:val="24"/>
        </w:rPr>
        <w:t>εκατόν</w:t>
      </w:r>
      <w:proofErr w:type="spellEnd"/>
      <w:r>
        <w:rPr>
          <w:rFonts w:eastAsia="Times New Roman"/>
          <w:szCs w:val="24"/>
        </w:rPr>
        <w:t xml:space="preserve"> σαράντα ο</w:t>
      </w:r>
      <w:r>
        <w:rPr>
          <w:rFonts w:eastAsia="Times New Roman"/>
          <w:szCs w:val="24"/>
        </w:rPr>
        <w:t>κ</w:t>
      </w:r>
      <w:r>
        <w:rPr>
          <w:rFonts w:eastAsia="Times New Roman"/>
          <w:szCs w:val="24"/>
        </w:rPr>
        <w:t>τώ ανώμαλου</w:t>
      </w:r>
      <w:r>
        <w:rPr>
          <w:rFonts w:eastAsia="Times New Roman"/>
          <w:szCs w:val="24"/>
        </w:rPr>
        <w:t>ς» -εμάς-, «από μια Βουλή τραβεστί». Επιπλέον, στο ίδιο πρωτοσέλιδο ο αρχισυντάκτης καλεί τους αναγνώστες για ξύλο σε κάθε αδελφή.</w:t>
      </w:r>
    </w:p>
    <w:p w14:paraId="498E4F07"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Απορώ γιατί η Εισαγγελία δεν κινήθηκε άμεσα και αυτεπάγγελτα, αφού κατάφωρα, πέραν όλων των υπολοίπων, παραβιάζεται και ο ν.4</w:t>
      </w:r>
      <w:r>
        <w:rPr>
          <w:rFonts w:eastAsia="Times New Roman"/>
          <w:szCs w:val="24"/>
        </w:rPr>
        <w:t>285/2014, ο αντιρατσιστικός νόμος. Γιατί έπρεπε, δηλαδή, να το ζητήσει ο Υπουργός Δικαιοσύνης από την Εισαγγελία του Αρείου Πάγου;</w:t>
      </w:r>
    </w:p>
    <w:p w14:paraId="498E4F08"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σε ένα άλλο θέμα πηγαίνω. Αυτή η κακόγουστη φάρσα με τον </w:t>
      </w:r>
      <w:proofErr w:type="spellStart"/>
      <w:r>
        <w:rPr>
          <w:rFonts w:eastAsia="Times New Roman"/>
          <w:szCs w:val="24"/>
        </w:rPr>
        <w:t>Ρουβίκωνα</w:t>
      </w:r>
      <w:proofErr w:type="spellEnd"/>
      <w:r>
        <w:rPr>
          <w:rFonts w:eastAsia="Times New Roman"/>
          <w:szCs w:val="24"/>
        </w:rPr>
        <w:t>, με τα μεγάλα κακομαθημένα π</w:t>
      </w:r>
      <w:r>
        <w:rPr>
          <w:rFonts w:eastAsia="Times New Roman"/>
          <w:szCs w:val="24"/>
        </w:rPr>
        <w:t>αιδιά που έχαιραν μιας ιδιότυπης ασυλίας μέχρι χθες και εξαιτίας αυτής της ιδιότυπης ασυλίας ολοένα και κλιμάκωναν τις εξορμήσεις τους, είναι μια εξαιρετικά επικίνδυνη υπόθεση. Δεν μπορεί να θεωρούν, όπως κανένας, ότι έχουν το δικαίωμα να έχουν άποψη επί π</w:t>
      </w:r>
      <w:r>
        <w:rPr>
          <w:rFonts w:eastAsia="Times New Roman"/>
          <w:szCs w:val="24"/>
        </w:rPr>
        <w:t>αντός επιστητού και η άποψή τους αυτή να εκφράζεται με τη βία. Οι βιαιοπραγίες, οι βανδαλισμοί κατά της δημόσιας ή της ιδιωτικής περιουσίας, η βία δεν συνιστούν πολιτική έκφραση. Κυρίως, όμως, όλα αυτά δεν μπορούν να γίνονται αποδεκτά από τη συντεταγμένη π</w:t>
      </w:r>
      <w:r>
        <w:rPr>
          <w:rFonts w:eastAsia="Times New Roman"/>
          <w:szCs w:val="24"/>
        </w:rPr>
        <w:t>ολιτεία, από την Κυβέρνηση, από την Αστυνομία, από τη Δικαιοσύνη, θεωρώντας τα ως θεμιτό τρόπο έκφρασης άποψης.</w:t>
      </w:r>
    </w:p>
    <w:p w14:paraId="498E4F09"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Αυτό το παραμύθι πρέπει να τελειώνει. Το θράσος και η γενικευμένη σύγχυσή τους τούς οδήγησε από εφορίες μέχρι συμβολαιογραφικά γραφεία και από γ</w:t>
      </w:r>
      <w:r>
        <w:rPr>
          <w:rFonts w:eastAsia="Times New Roman"/>
          <w:szCs w:val="24"/>
        </w:rPr>
        <w:t xml:space="preserve">ενικές γραμματείες υπουργείων μέχρι εγκαταστάσεις μέσων μαζικής επικοινωνίας μέχρι χτες που πήγαν και στην Ισπανική Πρεσβεία. Μπήκαν στην </w:t>
      </w:r>
      <w:r>
        <w:rPr>
          <w:rFonts w:eastAsia="Times New Roman"/>
          <w:szCs w:val="24"/>
        </w:rPr>
        <w:t>π</w:t>
      </w:r>
      <w:r>
        <w:rPr>
          <w:rFonts w:eastAsia="Times New Roman"/>
          <w:szCs w:val="24"/>
        </w:rPr>
        <w:t xml:space="preserve">ρεσβεία θέλοντας να εκφράσουν την άποψή τους για ένα τόσο σοβαρό και τόσο σύνθετο ζήτημα, όπως το </w:t>
      </w:r>
      <w:proofErr w:type="spellStart"/>
      <w:r>
        <w:rPr>
          <w:rFonts w:eastAsia="Times New Roman"/>
          <w:szCs w:val="24"/>
        </w:rPr>
        <w:t>καταλανικό</w:t>
      </w:r>
      <w:proofErr w:type="spellEnd"/>
      <w:r>
        <w:rPr>
          <w:rFonts w:eastAsia="Times New Roman"/>
          <w:szCs w:val="24"/>
        </w:rPr>
        <w:t xml:space="preserve"> δημοψήφισμα. Θα ήταν ένα κακόγουστο ανέκδοτο, αν δεν απειλούσε </w:t>
      </w:r>
      <w:r>
        <w:rPr>
          <w:rFonts w:eastAsia="Times New Roman"/>
          <w:szCs w:val="24"/>
        </w:rPr>
        <w:t xml:space="preserve">με </w:t>
      </w:r>
      <w:r>
        <w:rPr>
          <w:rFonts w:eastAsia="Times New Roman"/>
          <w:szCs w:val="24"/>
        </w:rPr>
        <w:t>διπλωματικό επεισόδιο για τη χώρα μας, ο φόβος του οποίου, επιτέλους, οδήγησε και</w:t>
      </w:r>
      <w:r>
        <w:rPr>
          <w:rFonts w:eastAsia="Times New Roman"/>
          <w:szCs w:val="24"/>
        </w:rPr>
        <w:t xml:space="preserve"> στη δίωξή τους.</w:t>
      </w:r>
    </w:p>
    <w:p w14:paraId="498E4F0A"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 xml:space="preserve">Και δεν είναι μονάχα ο </w:t>
      </w:r>
      <w:proofErr w:type="spellStart"/>
      <w:r>
        <w:rPr>
          <w:rFonts w:eastAsia="Times New Roman"/>
          <w:szCs w:val="24"/>
        </w:rPr>
        <w:t>Ρουβίκωνας</w:t>
      </w:r>
      <w:proofErr w:type="spellEnd"/>
      <w:r>
        <w:rPr>
          <w:rFonts w:eastAsia="Times New Roman"/>
          <w:szCs w:val="24"/>
        </w:rPr>
        <w:t xml:space="preserve">. Για πολλοστή φορά σημειώθηκαν προπηλακισμοί και βίαιες απειλές στον χώρο του </w:t>
      </w:r>
      <w:r>
        <w:rPr>
          <w:rFonts w:eastAsia="Times New Roman"/>
          <w:szCs w:val="24"/>
        </w:rPr>
        <w:t>π</w:t>
      </w:r>
      <w:r>
        <w:rPr>
          <w:rFonts w:eastAsia="Times New Roman"/>
          <w:szCs w:val="24"/>
        </w:rPr>
        <w:t xml:space="preserve">ανεπιστημίου. Έχουμε πλήρη παρεξήγηση του όρου «πανεπιστημιακό άσυλο». Πριν από μια εβδομάδα θύμα υπήρξε η </w:t>
      </w:r>
      <w:r>
        <w:rPr>
          <w:rFonts w:eastAsia="Times New Roman"/>
          <w:szCs w:val="24"/>
        </w:rPr>
        <w:t>π</w:t>
      </w:r>
      <w:r>
        <w:rPr>
          <w:rFonts w:eastAsia="Times New Roman"/>
          <w:szCs w:val="24"/>
        </w:rPr>
        <w:t xml:space="preserve">ρύτανης και το </w:t>
      </w:r>
      <w:r>
        <w:rPr>
          <w:rFonts w:eastAsia="Times New Roman"/>
          <w:szCs w:val="24"/>
        </w:rPr>
        <w:t>π</w:t>
      </w:r>
      <w:r>
        <w:rPr>
          <w:rFonts w:eastAsia="Times New Roman"/>
          <w:szCs w:val="24"/>
        </w:rPr>
        <w:t>ρυ</w:t>
      </w:r>
      <w:r>
        <w:rPr>
          <w:rFonts w:eastAsia="Times New Roman"/>
          <w:szCs w:val="24"/>
        </w:rPr>
        <w:t xml:space="preserve">τανικό </w:t>
      </w:r>
      <w:r>
        <w:rPr>
          <w:rFonts w:eastAsia="Times New Roman"/>
          <w:szCs w:val="24"/>
        </w:rPr>
        <w:t>σ</w:t>
      </w:r>
      <w:r>
        <w:rPr>
          <w:rFonts w:eastAsia="Times New Roman"/>
          <w:szCs w:val="24"/>
        </w:rPr>
        <w:t>υμβούλιο του Πανεπιστημίου Πατρών. Λίγες μέρες νωρίτερα</w:t>
      </w:r>
      <w:r>
        <w:rPr>
          <w:rFonts w:eastAsia="Times New Roman"/>
          <w:szCs w:val="24"/>
        </w:rPr>
        <w:t>,</w:t>
      </w:r>
      <w:r>
        <w:rPr>
          <w:rFonts w:eastAsia="Times New Roman"/>
          <w:szCs w:val="24"/>
        </w:rPr>
        <w:t xml:space="preserve"> αφίσες ανά την Αθήνα υποδείκνυαν ως φασίστα τον καθηγητή του </w:t>
      </w:r>
      <w:proofErr w:type="spellStart"/>
      <w:r>
        <w:rPr>
          <w:rFonts w:eastAsia="Times New Roman"/>
          <w:szCs w:val="24"/>
        </w:rPr>
        <w:t>Παντείου</w:t>
      </w:r>
      <w:proofErr w:type="spellEnd"/>
      <w:r>
        <w:rPr>
          <w:rFonts w:eastAsia="Times New Roman"/>
          <w:szCs w:val="24"/>
        </w:rPr>
        <w:t xml:space="preserve"> κ. Άγγελο Συρίγο, καλώντας σε ανάλογη δράση εναντίον του.</w:t>
      </w:r>
    </w:p>
    <w:p w14:paraId="498E4F0B"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Όμως, ο φασισμός αυτών, που θεωρούν, μάλιστα, ότι είναι και δημ</w:t>
      </w:r>
      <w:r>
        <w:rPr>
          <w:rFonts w:eastAsia="Times New Roman"/>
          <w:szCs w:val="24"/>
        </w:rPr>
        <w:t xml:space="preserve">οκράτες πρώτης γραμμής στα πανεπιστήμια, πρέπει να τελειώνει. Η </w:t>
      </w:r>
      <w:proofErr w:type="spellStart"/>
      <w:r>
        <w:rPr>
          <w:rFonts w:eastAsia="Times New Roman"/>
          <w:szCs w:val="24"/>
        </w:rPr>
        <w:t>φοβικότητα</w:t>
      </w:r>
      <w:proofErr w:type="spellEnd"/>
      <w:r>
        <w:rPr>
          <w:rFonts w:eastAsia="Times New Roman"/>
          <w:szCs w:val="24"/>
        </w:rPr>
        <w:t xml:space="preserve"> με την οποία, δυστυχώς, αντιμετωπίζεται το ζήτημα της νομιμότητας στα πανεπιστήμια, επιτρέπει στους ακραίους κάθε λογής να αποθρασύνονται.</w:t>
      </w:r>
    </w:p>
    <w:p w14:paraId="498E4F0C"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lastRenderedPageBreak/>
        <w:t>Και δεν μιλάμε μόνο για νομιμότητα. Μιλάμε</w:t>
      </w:r>
      <w:r>
        <w:rPr>
          <w:rFonts w:eastAsia="Times New Roman"/>
          <w:szCs w:val="24"/>
        </w:rPr>
        <w:t xml:space="preserve"> και για την ασφάλεια των διδασκόντων, καθώς, επίσης, και των φοιτητών, που έχουν αντίθετη άποψη και που είναι και η μεγάλη πλειοψηφία προφανώς από αυτές τις πεφωτισμένες δήθεν </w:t>
      </w:r>
      <w:proofErr w:type="spellStart"/>
      <w:r>
        <w:rPr>
          <w:rFonts w:eastAsia="Times New Roman"/>
          <w:szCs w:val="24"/>
        </w:rPr>
        <w:t>μειοψηφίες</w:t>
      </w:r>
      <w:proofErr w:type="spellEnd"/>
      <w:r>
        <w:rPr>
          <w:rFonts w:eastAsia="Times New Roman"/>
          <w:szCs w:val="24"/>
        </w:rPr>
        <w:t>.</w:t>
      </w:r>
    </w:p>
    <w:p w14:paraId="498E4F0D" w14:textId="77777777" w:rsidR="00B84C6C" w:rsidRDefault="003C4644">
      <w:pPr>
        <w:tabs>
          <w:tab w:val="left" w:pos="2940"/>
        </w:tabs>
        <w:spacing w:line="600" w:lineRule="auto"/>
        <w:ind w:firstLine="720"/>
        <w:jc w:val="both"/>
        <w:rPr>
          <w:rFonts w:eastAsia="Times New Roman"/>
          <w:szCs w:val="24"/>
        </w:rPr>
      </w:pPr>
      <w:r>
        <w:rPr>
          <w:rFonts w:eastAsia="Times New Roman"/>
          <w:szCs w:val="24"/>
        </w:rPr>
        <w:t>Νομίζω ότι ήρθε ο καιρός να αναθεωρήσουμε τον τρόπο με τον οποίον α</w:t>
      </w:r>
      <w:r>
        <w:rPr>
          <w:rFonts w:eastAsia="Times New Roman"/>
          <w:szCs w:val="24"/>
        </w:rPr>
        <w:t xml:space="preserve">ντιμετωπίζουμε όλα αυτά τα ζητήματα, που αφορούν την </w:t>
      </w:r>
      <w:proofErr w:type="spellStart"/>
      <w:r>
        <w:rPr>
          <w:rFonts w:eastAsia="Times New Roman"/>
          <w:szCs w:val="24"/>
        </w:rPr>
        <w:t>ενδοπανεπιστημιακή</w:t>
      </w:r>
      <w:proofErr w:type="spellEnd"/>
      <w:r>
        <w:rPr>
          <w:rFonts w:eastAsia="Times New Roman"/>
          <w:szCs w:val="24"/>
        </w:rPr>
        <w:t xml:space="preserve"> ζωή. Πρέπει να τελειώνουμε με όλα αυτά που μας πηγαίνουν στο μακρύ και σκοτεινό παρελθόν και ιδιαίτερα η Αριστερά πρέπει να κλείσει αυτούς τους ανοι</w:t>
      </w:r>
      <w:r>
        <w:rPr>
          <w:rFonts w:eastAsia="Times New Roman"/>
          <w:szCs w:val="24"/>
        </w:rPr>
        <w:t>κ</w:t>
      </w:r>
      <w:r>
        <w:rPr>
          <w:rFonts w:eastAsia="Times New Roman"/>
          <w:szCs w:val="24"/>
        </w:rPr>
        <w:t>τούς λογαριασμούς, που συντηρούνται</w:t>
      </w:r>
      <w:r>
        <w:rPr>
          <w:rFonts w:eastAsia="Times New Roman"/>
          <w:szCs w:val="24"/>
        </w:rPr>
        <w:t xml:space="preserve"> εξαιτίας ιδεοληψιών παρελθόντων ετών και λανθασμένων εκτιμήσεων. Η </w:t>
      </w:r>
      <w:r>
        <w:rPr>
          <w:rFonts w:eastAsia="Times New Roman"/>
          <w:szCs w:val="24"/>
        </w:rPr>
        <w:t>δ</w:t>
      </w:r>
      <w:r>
        <w:rPr>
          <w:rFonts w:eastAsia="Times New Roman"/>
          <w:szCs w:val="24"/>
        </w:rPr>
        <w:t xml:space="preserve">ημοκρατία και πολύ περισσότερο η πρόοδος δεν έχει σχέση με την ανεκτικότητα στη βία και στον αυταρχισμό των </w:t>
      </w:r>
      <w:proofErr w:type="spellStart"/>
      <w:r>
        <w:rPr>
          <w:rFonts w:eastAsia="Times New Roman"/>
          <w:szCs w:val="24"/>
        </w:rPr>
        <w:t>μειοψηφ</w:t>
      </w:r>
      <w:r>
        <w:rPr>
          <w:rFonts w:eastAsia="Times New Roman"/>
          <w:szCs w:val="24"/>
        </w:rPr>
        <w:t>ιώ</w:t>
      </w:r>
      <w:r>
        <w:rPr>
          <w:rFonts w:eastAsia="Times New Roman"/>
          <w:szCs w:val="24"/>
        </w:rPr>
        <w:t>ν</w:t>
      </w:r>
      <w:proofErr w:type="spellEnd"/>
      <w:r>
        <w:rPr>
          <w:rFonts w:eastAsia="Times New Roman"/>
          <w:szCs w:val="24"/>
        </w:rPr>
        <w:t>, της κάθε μειοψηφίας ούτε με την επιβολή που αυτές θέλουν να ασκήσου</w:t>
      </w:r>
      <w:r>
        <w:rPr>
          <w:rFonts w:eastAsia="Times New Roman"/>
          <w:szCs w:val="24"/>
        </w:rPr>
        <w:t>ν. Αυτό είναι φασισμός και δεν έχει τίποτα να κάνει με την ελεύθερη έκφραση των διαφορετικών απόψεων.</w:t>
      </w:r>
    </w:p>
    <w:p w14:paraId="498E4F0E" w14:textId="77777777" w:rsidR="00B84C6C" w:rsidRDefault="003C4644">
      <w:pPr>
        <w:spacing w:after="0" w:line="600" w:lineRule="auto"/>
        <w:ind w:firstLine="720"/>
        <w:jc w:val="both"/>
        <w:rPr>
          <w:rFonts w:eastAsia="Times New Roman"/>
          <w:szCs w:val="24"/>
        </w:rPr>
      </w:pPr>
      <w:r>
        <w:rPr>
          <w:rFonts w:eastAsia="Times New Roman"/>
          <w:szCs w:val="24"/>
        </w:rPr>
        <w:t>Το άσυλο των πανεπιστημίων έχει να κάνει με την προστασία και τη διασφάλιση της ελεύθερης ανταλλαγής ιδεών, ακόμη και των μειοψηφικών και όχι με την απαγό</w:t>
      </w:r>
      <w:r>
        <w:rPr>
          <w:rFonts w:eastAsia="Times New Roman"/>
          <w:szCs w:val="24"/>
        </w:rPr>
        <w:t xml:space="preserve">ρευση των πλειοψηφικών απόψεων από δυναμικές και βίαιες </w:t>
      </w:r>
      <w:proofErr w:type="spellStart"/>
      <w:r>
        <w:rPr>
          <w:rFonts w:eastAsia="Times New Roman"/>
          <w:szCs w:val="24"/>
        </w:rPr>
        <w:t>μειοψηφίες</w:t>
      </w:r>
      <w:proofErr w:type="spellEnd"/>
      <w:r>
        <w:rPr>
          <w:rFonts w:eastAsia="Times New Roman"/>
          <w:szCs w:val="24"/>
        </w:rPr>
        <w:t>.</w:t>
      </w:r>
    </w:p>
    <w:p w14:paraId="498E4F0F" w14:textId="77777777" w:rsidR="00B84C6C" w:rsidRDefault="003C4644">
      <w:pPr>
        <w:spacing w:after="0" w:line="600" w:lineRule="auto"/>
        <w:ind w:firstLine="720"/>
        <w:jc w:val="both"/>
        <w:rPr>
          <w:rFonts w:eastAsia="Times New Roman"/>
          <w:szCs w:val="24"/>
        </w:rPr>
      </w:pPr>
      <w:r>
        <w:rPr>
          <w:rFonts w:eastAsia="Times New Roman"/>
          <w:szCs w:val="24"/>
        </w:rPr>
        <w:t xml:space="preserve">Επί του νομοσχεδίου, η </w:t>
      </w:r>
      <w:r>
        <w:rPr>
          <w:rFonts w:eastAsia="Times New Roman"/>
          <w:szCs w:val="24"/>
        </w:rPr>
        <w:t>ο</w:t>
      </w:r>
      <w:r>
        <w:rPr>
          <w:rFonts w:eastAsia="Times New Roman"/>
          <w:szCs w:val="24"/>
        </w:rPr>
        <w:t>δηγία 7/2011 περί εξόφλησης εντός εξήντα ημερών των τιμολογίων ή δελτίων αποστολής αγροτικών προϊόντων, δυστυχώς, δεν έφερε κανένα αποτέλεσμα για τους Έλληνες παραγ</w:t>
      </w:r>
      <w:r>
        <w:rPr>
          <w:rFonts w:eastAsia="Times New Roman"/>
          <w:szCs w:val="24"/>
        </w:rPr>
        <w:t xml:space="preserve">ωγούς, γιατί ο ν.4152/2013, με τον οποίο ενσωματώθηκε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 xml:space="preserve">ίκαιο, προέβλεπε την εξαίρεση που έγινε κανόνας, δηλαδή η ρήτρα «εκτός εάν άλλα αποφασίσουν» έφερε σε τόσο ετεροβαρή θέση τον </w:t>
      </w:r>
      <w:r>
        <w:rPr>
          <w:rFonts w:eastAsia="Times New Roman"/>
          <w:szCs w:val="24"/>
        </w:rPr>
        <w:lastRenderedPageBreak/>
        <w:t>παραγωγό σε σχέση με τον έμπορο, οπότε δεν λειτούργησε θετικά πα</w:t>
      </w:r>
      <w:r>
        <w:rPr>
          <w:rFonts w:eastAsia="Times New Roman"/>
          <w:szCs w:val="24"/>
        </w:rPr>
        <w:t xml:space="preserve">ρά σε λίγες περιπτώσεις. </w:t>
      </w:r>
    </w:p>
    <w:p w14:paraId="498E4F10" w14:textId="77777777" w:rsidR="00B84C6C" w:rsidRDefault="003C4644">
      <w:pPr>
        <w:spacing w:after="0" w:line="600" w:lineRule="auto"/>
        <w:ind w:firstLine="720"/>
        <w:jc w:val="both"/>
        <w:rPr>
          <w:rFonts w:eastAsia="Times New Roman"/>
          <w:szCs w:val="24"/>
        </w:rPr>
      </w:pPr>
      <w:r>
        <w:rPr>
          <w:rFonts w:eastAsia="Times New Roman"/>
          <w:szCs w:val="24"/>
        </w:rPr>
        <w:t xml:space="preserve">Καλώς, λοιπόν, σήμερα </w:t>
      </w:r>
      <w:proofErr w:type="spellStart"/>
      <w:r>
        <w:rPr>
          <w:rFonts w:eastAsia="Times New Roman"/>
          <w:szCs w:val="24"/>
        </w:rPr>
        <w:t>αυστηροποιούμε</w:t>
      </w:r>
      <w:proofErr w:type="spellEnd"/>
      <w:r>
        <w:rPr>
          <w:rFonts w:eastAsia="Times New Roman"/>
          <w:szCs w:val="24"/>
        </w:rPr>
        <w:t xml:space="preserve"> τον υφιστάμενο νόμο, αναφερόμενοι και στο πνεύμα της ευρωπαϊκής </w:t>
      </w:r>
      <w:r>
        <w:rPr>
          <w:rFonts w:eastAsia="Times New Roman"/>
          <w:szCs w:val="24"/>
        </w:rPr>
        <w:t>ο</w:t>
      </w:r>
      <w:r>
        <w:rPr>
          <w:rFonts w:eastAsia="Times New Roman"/>
          <w:szCs w:val="24"/>
        </w:rPr>
        <w:t xml:space="preserve">δηγίας. Μένει, βεβαίως, κύριε Υπουργέ, να αποδειχθεί ότι θα υπάρξει αποτελεσματικός έλεγχος και θα διασφαλιστεί έτσι η εφαρμογή </w:t>
      </w:r>
      <w:r>
        <w:rPr>
          <w:rFonts w:eastAsia="Times New Roman"/>
          <w:szCs w:val="24"/>
        </w:rPr>
        <w:t xml:space="preserve">του, γιατί πάντα στην ετεροβαρή αυτή σχέση ο αδύναμος είναι ο παραγωγός. </w:t>
      </w:r>
    </w:p>
    <w:p w14:paraId="498E4F11" w14:textId="77777777" w:rsidR="00B84C6C" w:rsidRDefault="003C4644">
      <w:pPr>
        <w:spacing w:after="0" w:line="600" w:lineRule="auto"/>
        <w:ind w:firstLine="720"/>
        <w:jc w:val="both"/>
        <w:rPr>
          <w:rFonts w:eastAsia="Times New Roman"/>
          <w:szCs w:val="24"/>
        </w:rPr>
      </w:pPr>
      <w:r>
        <w:rPr>
          <w:rFonts w:eastAsia="Times New Roman"/>
          <w:szCs w:val="24"/>
        </w:rPr>
        <w:t xml:space="preserve">Επίσης, πολύ σημαντική είναι και η πλήρης </w:t>
      </w:r>
      <w:proofErr w:type="spellStart"/>
      <w:r>
        <w:rPr>
          <w:rFonts w:eastAsia="Times New Roman"/>
          <w:szCs w:val="24"/>
        </w:rPr>
        <w:t>ιχνηλάτηση</w:t>
      </w:r>
      <w:proofErr w:type="spellEnd"/>
      <w:r>
        <w:rPr>
          <w:rFonts w:eastAsia="Times New Roman"/>
          <w:szCs w:val="24"/>
        </w:rPr>
        <w:t>, ταυτοποίηση του γάλακτος και των προϊόντων κρέατος. Στο Ευρωπαϊκό Κοινοβούλιο, η Επιτροπή Παραγωγής και η Επιτροπή Ανάπτυξης Υπα</w:t>
      </w:r>
      <w:r>
        <w:rPr>
          <w:rFonts w:eastAsia="Times New Roman"/>
          <w:szCs w:val="24"/>
        </w:rPr>
        <w:t xml:space="preserve">ίθρου και Γεωργίας έκανε επί σειρά ετών προσπάθειες και έδωσε μάχες, για να πετύχει την υποχρέωση των κρατών-μελών να υιοθετήσουν αυτή την </w:t>
      </w:r>
      <w:proofErr w:type="spellStart"/>
      <w:r>
        <w:rPr>
          <w:rFonts w:eastAsia="Times New Roman"/>
          <w:szCs w:val="24"/>
        </w:rPr>
        <w:t>ιχνηλάτηση</w:t>
      </w:r>
      <w:proofErr w:type="spellEnd"/>
      <w:r>
        <w:rPr>
          <w:rFonts w:eastAsia="Times New Roman"/>
          <w:szCs w:val="24"/>
        </w:rPr>
        <w:t xml:space="preserve"> και την ταυτοποίηση του γάλακτος και των προϊόντων κρέατος. Είναι πολύ σημαντική και για τους παραγωγούς, </w:t>
      </w:r>
      <w:r>
        <w:rPr>
          <w:rFonts w:eastAsia="Times New Roman"/>
          <w:szCs w:val="24"/>
        </w:rPr>
        <w:t xml:space="preserve">αλλά και για τους καταναλωτές, δηλαδή για όλους μας. </w:t>
      </w:r>
    </w:p>
    <w:p w14:paraId="498E4F12" w14:textId="77777777" w:rsidR="00B84C6C" w:rsidRDefault="003C4644">
      <w:pPr>
        <w:spacing w:after="0" w:line="600" w:lineRule="auto"/>
        <w:ind w:firstLine="720"/>
        <w:jc w:val="both"/>
        <w:rPr>
          <w:rFonts w:eastAsia="Times New Roman"/>
          <w:szCs w:val="24"/>
        </w:rPr>
      </w:pPr>
      <w:r>
        <w:rPr>
          <w:rFonts w:eastAsia="Times New Roman"/>
          <w:szCs w:val="24"/>
        </w:rPr>
        <w:t>Για το έγκλημα του Αχελώου, που «νιός ήμουν και γέρασα» και μαζί δίναμε και πριν από είκοσι χρόνια αγώνες, μακάρι αυτή τη φορά, κύριε Υπουργέ, να συμβιβαστούμε ουσιαστικά με την πραγματικότητα και με τη</w:t>
      </w:r>
      <w:r>
        <w:rPr>
          <w:rFonts w:eastAsia="Times New Roman"/>
          <w:szCs w:val="24"/>
        </w:rPr>
        <w:t xml:space="preserve"> λογική. Αρκετή καταστροφή χωρίς επιστροφή έχει επέλθει και αρκετή κατασπατάληση πόρων, που δεν θα έχουμε ξανά την ευκαιρία να έχουμε στη διάθεσή μας, έχει συντελεστεί. </w:t>
      </w:r>
    </w:p>
    <w:p w14:paraId="498E4F13" w14:textId="77777777" w:rsidR="00B84C6C" w:rsidRDefault="003C4644">
      <w:pPr>
        <w:spacing w:after="0" w:line="600" w:lineRule="auto"/>
        <w:ind w:firstLine="720"/>
        <w:jc w:val="both"/>
        <w:rPr>
          <w:rFonts w:eastAsia="Times New Roman"/>
          <w:szCs w:val="24"/>
        </w:rPr>
      </w:pPr>
      <w:r>
        <w:rPr>
          <w:rFonts w:eastAsia="Times New Roman"/>
          <w:szCs w:val="24"/>
        </w:rPr>
        <w:t>Τέλος, κύριε Υπουργέ, θα ήταν πολύ χρήσιμο εάν, εκτός από τους συνήθεις συνομιλητές σα</w:t>
      </w:r>
      <w:r>
        <w:rPr>
          <w:rFonts w:eastAsia="Times New Roman"/>
          <w:szCs w:val="24"/>
        </w:rPr>
        <w:t xml:space="preserve">ς από τον παραγωγικό κόσμο, εκτός δηλαδή από τους εκπροσώπους </w:t>
      </w:r>
      <w:r>
        <w:rPr>
          <w:rFonts w:eastAsia="Times New Roman"/>
          <w:szCs w:val="24"/>
        </w:rPr>
        <w:lastRenderedPageBreak/>
        <w:t>ή εκείνους που δηλώνουν εκπρόσωποι του αγροτικού κόσμου, συμπεριλάβετε και εκείνους, που μέσα σε τόσο αντίξοες συνθήκες βρίσκουν τον δρόμο της παραγωγής, της ποιότητας και της προκοπής, δηλαδή τ</w:t>
      </w:r>
      <w:r>
        <w:rPr>
          <w:rFonts w:eastAsia="Times New Roman"/>
          <w:szCs w:val="24"/>
        </w:rPr>
        <w:t xml:space="preserve">ους εκπροσώπους μίας παράλληλης Ελλάδας, που ξέρετε πολύ καλά ότι δεν ζητούν ούτε ενισχύσεις ούτε απαλλαγές. Ζητούν βελτίωση των όρων του </w:t>
      </w:r>
      <w:proofErr w:type="spellStart"/>
      <w:r>
        <w:rPr>
          <w:rFonts w:eastAsia="Times New Roman"/>
          <w:szCs w:val="24"/>
        </w:rPr>
        <w:t>επιχειρείν</w:t>
      </w:r>
      <w:proofErr w:type="spellEnd"/>
      <w:r>
        <w:rPr>
          <w:rFonts w:eastAsia="Times New Roman"/>
          <w:szCs w:val="24"/>
        </w:rPr>
        <w:t>. Και νομίζω ότι θα είναι εξαιρετικά χρήσιμο να συμπεριληφθούν οι εκπρόσωποι αυτών των παραγωγών στους συνομ</w:t>
      </w:r>
      <w:r>
        <w:rPr>
          <w:rFonts w:eastAsia="Times New Roman"/>
          <w:szCs w:val="24"/>
        </w:rPr>
        <w:t xml:space="preserve">ιλητές σας. </w:t>
      </w:r>
    </w:p>
    <w:p w14:paraId="498E4F14" w14:textId="77777777" w:rsidR="00B84C6C" w:rsidRDefault="003C4644">
      <w:pPr>
        <w:spacing w:after="0" w:line="600" w:lineRule="auto"/>
        <w:ind w:firstLine="720"/>
        <w:jc w:val="both"/>
        <w:rPr>
          <w:rFonts w:eastAsia="Times New Roman"/>
          <w:szCs w:val="24"/>
        </w:rPr>
      </w:pPr>
      <w:r>
        <w:rPr>
          <w:rFonts w:eastAsia="Times New Roman"/>
          <w:szCs w:val="24"/>
        </w:rPr>
        <w:t xml:space="preserve">Σας ευχαριστώ. </w:t>
      </w:r>
    </w:p>
    <w:p w14:paraId="498E4F15" w14:textId="77777777" w:rsidR="00B84C6C" w:rsidRDefault="003C4644">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Σταύρος </w:t>
      </w:r>
      <w:proofErr w:type="spellStart"/>
      <w:r>
        <w:rPr>
          <w:rFonts w:eastAsia="Times New Roman"/>
          <w:szCs w:val="24"/>
        </w:rPr>
        <w:t>Αραχωβίτης</w:t>
      </w:r>
      <w:proofErr w:type="spellEnd"/>
      <w:r>
        <w:rPr>
          <w:rFonts w:eastAsia="Times New Roman"/>
          <w:szCs w:val="24"/>
        </w:rPr>
        <w:t xml:space="preserve"> από τον ΣΥΡΙΖΑ. </w:t>
      </w:r>
    </w:p>
    <w:p w14:paraId="498E4F16" w14:textId="77777777" w:rsidR="00B84C6C" w:rsidRDefault="003C4644">
      <w:pPr>
        <w:spacing w:after="0"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Ευχαριστώ, κύριε Πρόεδρε. </w:t>
      </w:r>
    </w:p>
    <w:p w14:paraId="498E4F17" w14:textId="77777777" w:rsidR="00B84C6C" w:rsidRDefault="003C4644">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πολλά έχουν ακουστεί σε αυτή την Αίθουσα μέχ</w:t>
      </w:r>
      <w:r>
        <w:rPr>
          <w:rFonts w:eastAsia="Times New Roman"/>
          <w:szCs w:val="24"/>
        </w:rPr>
        <w:t xml:space="preserve">ρι τώρα από ανθρώπους που, δυστυχώς, νομίζουν ότι ο αγροτικός χώρος ξεχνάει τόσο εύκολα. Όλα τα τελευταία χρόνια εξελίχθηκε στη χώρα μας μία αποδιάρθρωση της αγροτικής παραγωγής αντίστοιχη με αυτή την αποδιάρθρωση που εξελίχθηκε στην υπόλοιπη οικονομία. </w:t>
      </w:r>
    </w:p>
    <w:p w14:paraId="498E4F18" w14:textId="77777777" w:rsidR="00B84C6C" w:rsidRDefault="003C4644">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εφαρμογή του νεοφιλελεύθερου μοντέλου της συγκέντρωσης των μέσων παραγωγής σε λίγα χέρια εφαρμόστηκε με επιθετικό τρόπο και στην αγροτική παραγωγή, οδηγώντας τους μικρομεσαίους αγρότες εκτός του συστήματος παραγωγής και σε ένα τέλμα </w:t>
      </w:r>
      <w:proofErr w:type="spellStart"/>
      <w:r>
        <w:rPr>
          <w:rFonts w:eastAsia="Times New Roman"/>
          <w:szCs w:val="24"/>
        </w:rPr>
        <w:t>αποεπένδυσης</w:t>
      </w:r>
      <w:proofErr w:type="spellEnd"/>
      <w:r>
        <w:rPr>
          <w:rFonts w:eastAsia="Times New Roman"/>
          <w:szCs w:val="24"/>
        </w:rPr>
        <w:t xml:space="preserve">. </w:t>
      </w:r>
    </w:p>
    <w:p w14:paraId="498E4F19" w14:textId="77777777" w:rsidR="00B84C6C" w:rsidRDefault="003C4644">
      <w:pPr>
        <w:spacing w:after="0" w:line="600" w:lineRule="auto"/>
        <w:ind w:firstLine="720"/>
        <w:jc w:val="both"/>
        <w:rPr>
          <w:rFonts w:eastAsia="Times New Roman"/>
          <w:szCs w:val="24"/>
        </w:rPr>
      </w:pPr>
      <w:r>
        <w:rPr>
          <w:rFonts w:eastAsia="Times New Roman"/>
          <w:szCs w:val="24"/>
        </w:rPr>
        <w:lastRenderedPageBreak/>
        <w:t>Οι δομι</w:t>
      </w:r>
      <w:r>
        <w:rPr>
          <w:rFonts w:eastAsia="Times New Roman"/>
          <w:szCs w:val="24"/>
        </w:rPr>
        <w:t xml:space="preserve">κές ιδιαιτερότητες της ελληνικής γεωργίας, που συνοδεύονται με το μικρό μέγεθος του κλήρου, το ηλικιακό εύρος των απασχολούμενων στη γεωργία, το ορεινό και νησιωτικό ανάγλυφο, δεν λήφθηκαν υπ’ </w:t>
      </w:r>
      <w:proofErr w:type="spellStart"/>
      <w:r>
        <w:rPr>
          <w:rFonts w:eastAsia="Times New Roman"/>
          <w:szCs w:val="24"/>
        </w:rPr>
        <w:t>όψιν</w:t>
      </w:r>
      <w:proofErr w:type="spellEnd"/>
      <w:r>
        <w:rPr>
          <w:rFonts w:eastAsia="Times New Roman"/>
          <w:szCs w:val="24"/>
        </w:rPr>
        <w:t xml:space="preserve"> κατά την ουσιαστικά ανύπαρκτη χάραξη πολιτικής. </w:t>
      </w:r>
    </w:p>
    <w:p w14:paraId="498E4F1A" w14:textId="77777777" w:rsidR="00B84C6C" w:rsidRDefault="003C4644">
      <w:pPr>
        <w:spacing w:after="0" w:line="600" w:lineRule="auto"/>
        <w:ind w:firstLine="720"/>
        <w:jc w:val="both"/>
        <w:rPr>
          <w:rFonts w:eastAsia="Times New Roman"/>
          <w:szCs w:val="24"/>
        </w:rPr>
      </w:pPr>
      <w:r>
        <w:rPr>
          <w:rFonts w:eastAsia="Times New Roman"/>
          <w:szCs w:val="24"/>
        </w:rPr>
        <w:t>Αντίθετα,</w:t>
      </w:r>
      <w:r>
        <w:rPr>
          <w:rFonts w:eastAsia="Times New Roman"/>
          <w:szCs w:val="24"/>
        </w:rPr>
        <w:t xml:space="preserve"> οι </w:t>
      </w:r>
      <w:proofErr w:type="spellStart"/>
      <w:r>
        <w:rPr>
          <w:rFonts w:eastAsia="Times New Roman"/>
          <w:szCs w:val="24"/>
        </w:rPr>
        <w:t>καταστροφολογικές</w:t>
      </w:r>
      <w:proofErr w:type="spellEnd"/>
      <w:r>
        <w:rPr>
          <w:rFonts w:eastAsia="Times New Roman"/>
          <w:szCs w:val="24"/>
        </w:rPr>
        <w:t xml:space="preserve"> επιλογές απέναντι στον συνεργατισμό στον αγροτικό τομέα, σε συνδυασμό με τις επιλογές εφαρμογής της Κοινής Αγροτικής Πολιτικής, με κύριο χαρακτηριστικό τη διατήρηση των ιστορικών δικαιωμάτων ως κριτήριο κατανομής των επιδοτήσεων, έφερ</w:t>
      </w:r>
      <w:r>
        <w:rPr>
          <w:rFonts w:eastAsia="Times New Roman"/>
          <w:szCs w:val="24"/>
        </w:rPr>
        <w:t xml:space="preserve">αν σε δυσμενή θέση τους ασθενέστερους, αλλά και τους νεότερους από τους αγρότες μας. </w:t>
      </w:r>
    </w:p>
    <w:p w14:paraId="498E4F1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 κάποιος συνυπολογίσει την απώλεια της ρευστότητας μετά το ξεπούλημα της Αγροτικής Τράπεζας, έχει μια πλήρη εικόνα της κατάστασης στην οποία βρισκόταν ο αγροτικός τομέα</w:t>
      </w:r>
      <w:r>
        <w:rPr>
          <w:rFonts w:eastAsia="Times New Roman" w:cs="Times New Roman"/>
          <w:szCs w:val="24"/>
        </w:rPr>
        <w:t>ς κατά την έναρξη της κρίσης. Εν ολίγοις, εισχωρήσεις σε ισχυρούς συνεταιρισμούς χωρίς χρηματοδότηση, χωρίς ισχυρή πολιτική βούληση και κατεύθυνση, με δεδομένα τα διαρθρωτικά προβλήματα της αγροτικής παραγωγής. Αντιλαμβάνεται κανείς σε ποια κατάσταση παρέλ</w:t>
      </w:r>
      <w:r>
        <w:rPr>
          <w:rFonts w:eastAsia="Times New Roman" w:cs="Times New Roman"/>
          <w:szCs w:val="24"/>
        </w:rPr>
        <w:t xml:space="preserve">αβε τον πρωτογενή τομέα παραγωγής της χώρας μας η σημερινή Κυβέρνηση το 2015. </w:t>
      </w:r>
    </w:p>
    <w:p w14:paraId="498E4F1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Έτσι, το ισχυρό πλεονέκτημα της παραγωγής ποιοτικών προϊόντων σε μικρή τοπική κλίμακα χάθηκε. Οι παραγωγοί τοπικών προϊόντων που στηρίζονται στην ποιότητα που εξασφαλίζει η ελληνική ύπαιθρος με τη μοναδική χλωρίδα και ποικιλία </w:t>
      </w:r>
      <w:r>
        <w:rPr>
          <w:rFonts w:eastAsia="Times New Roman" w:cs="Times New Roman"/>
          <w:szCs w:val="24"/>
        </w:rPr>
        <w:lastRenderedPageBreak/>
        <w:t>ενδημικών ειδών, όπως προϊόντ</w:t>
      </w:r>
      <w:r>
        <w:rPr>
          <w:rFonts w:eastAsia="Times New Roman" w:cs="Times New Roman"/>
          <w:szCs w:val="24"/>
        </w:rPr>
        <w:t xml:space="preserve">α παραγωγής φέτας, παραγωγή </w:t>
      </w:r>
      <w:proofErr w:type="spellStart"/>
      <w:r>
        <w:rPr>
          <w:rFonts w:eastAsia="Times New Roman" w:cs="Times New Roman"/>
          <w:szCs w:val="24"/>
        </w:rPr>
        <w:t>αιγοπρόβειου</w:t>
      </w:r>
      <w:proofErr w:type="spellEnd"/>
      <w:r>
        <w:rPr>
          <w:rFonts w:eastAsia="Times New Roman" w:cs="Times New Roman"/>
          <w:szCs w:val="24"/>
        </w:rPr>
        <w:t xml:space="preserve"> κρέατος, η παραγωγή και τυποποίηση ελαιόλαδου, μελιού, αρωματικών φυτών και ελαίων, οσπρίων και μια σειρά άλλων τοπικών προϊόντων μπορεί να αποτελέσει ισχυρό πλεονέκτημα από μειονέκτημα που θεωρείται στα μοντέλα του</w:t>
      </w:r>
      <w:r>
        <w:rPr>
          <w:rFonts w:eastAsia="Times New Roman" w:cs="Times New Roman"/>
          <w:szCs w:val="24"/>
        </w:rPr>
        <w:t xml:space="preserve"> νεοφιλελευθερισμού. </w:t>
      </w:r>
    </w:p>
    <w:p w14:paraId="498E4F1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ένα τέτοιο πλαίσιο, λοιπόν, ο ΣΥΡΙΖΑ και η σημερινή Κυβέρνηση χαράζει σταθερά, αλλά και οραματικά, μια συνεκτική πολιτική πρόταση που κινείται στον αντίποδα τόσο των νεοφιλελεύθερων ευρωπαϊκών επιλογών, όσο και των εθνικών επιλογών</w:t>
      </w:r>
      <w:r>
        <w:rPr>
          <w:rFonts w:eastAsia="Times New Roman" w:cs="Times New Roman"/>
          <w:szCs w:val="24"/>
        </w:rPr>
        <w:t>, όπως αυτές διαμορφώθηκαν μέχρι το 2014. Μια τέτοια πολιτική πρόταση στον ευρωπαϊκό χώρο θα πρέπει πρωτοποριακά να στοχεύει στην ανατροπή της λογικής της σημερινής Κοινής Αγροτικής Πολιτικής και, πρώτα και κύρια, στην άρση ή τουλάχιστον στην εξομάλυνση τω</w:t>
      </w:r>
      <w:r>
        <w:rPr>
          <w:rFonts w:eastAsia="Times New Roman" w:cs="Times New Roman"/>
          <w:szCs w:val="24"/>
        </w:rPr>
        <w:t xml:space="preserve">ν αδικιών που αυτή προκαλεί. </w:t>
      </w:r>
    </w:p>
    <w:p w14:paraId="498E4F1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Ταυτόχρονα, η πολιτική μας πορεύεται πάνω σε γενικούς άξονες και εξειδικεύσεις, μεταξύ των οποίων είναι και η οργάνωση των αγροτών σε δημοκρατικά, συμμετοχικά σχήματα, η στήριξη της κτηνοτροφίας, η αύξηση της προστιθέμενης αξί</w:t>
      </w:r>
      <w:r>
        <w:rPr>
          <w:rFonts w:eastAsia="Times New Roman" w:cs="Times New Roman"/>
          <w:szCs w:val="24"/>
        </w:rPr>
        <w:t xml:space="preserve">ας των προϊόντων και η στήριξη των εισαγωγών και η εξασφάλιση της ρευστότητας στον πρωτογενή τομέα και την μεταποιητική αλυσίδα. </w:t>
      </w:r>
    </w:p>
    <w:p w14:paraId="498E4F1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σημερινό, λοιπόν, σχέδιο νόμου μαζί με τον ν.</w:t>
      </w:r>
      <w:r>
        <w:rPr>
          <w:rFonts w:eastAsia="Times New Roman" w:cs="Times New Roman"/>
          <w:szCs w:val="24"/>
        </w:rPr>
        <w:t xml:space="preserve">4384/2016 είναι δύο νομοθετήματα που ήρθαν να απαντήσουν ακριβώς πολιτικά και στους τέσσερις παραπάνω </w:t>
      </w:r>
      <w:r>
        <w:rPr>
          <w:rFonts w:eastAsia="Times New Roman" w:cs="Times New Roman"/>
          <w:szCs w:val="24"/>
        </w:rPr>
        <w:lastRenderedPageBreak/>
        <w:t>άξονες. Και βέβαια, με τη βουλευτική τροπολογία για τους συνεταιρισμούς θωρακίζουμε τα συνεταιριστικά κινήματα, κλείνοντας τυχόν νομικές τρύπες. Θα παρακα</w:t>
      </w:r>
      <w:r>
        <w:rPr>
          <w:rFonts w:eastAsia="Times New Roman" w:cs="Times New Roman"/>
          <w:szCs w:val="24"/>
        </w:rPr>
        <w:t xml:space="preserve">λούσα τον Υπουργό να την κάνει δεκτή. </w:t>
      </w:r>
    </w:p>
    <w:p w14:paraId="498E4F2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Επιδίωξή μας είναι να δημιουργηθεί ξανά η απαραίτητη ασπίδα προστασίας, κυρίως για τους μικρούς αγρότες, και να διασφαλίζεται η αναγκαία ρευστότητα για τη διαβίωσή τους και τη χρηματοδότηση της παραγωγής τους. </w:t>
      </w:r>
    </w:p>
    <w:p w14:paraId="498E4F2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πρ</w:t>
      </w:r>
      <w:r>
        <w:rPr>
          <w:rFonts w:eastAsia="Times New Roman" w:cs="Times New Roman"/>
          <w:szCs w:val="24"/>
        </w:rPr>
        <w:t>ώτο κ</w:t>
      </w:r>
      <w:r>
        <w:rPr>
          <w:rFonts w:eastAsia="Times New Roman" w:cs="Times New Roman"/>
          <w:szCs w:val="24"/>
        </w:rPr>
        <w:t xml:space="preserve">εφάλαιο του νομοσχεδίου, ερχόμαστε να αντιμετωπίσουμε την όλο και συχνότερα διαπιστούμενη δυσμενή θέση των παραγωγών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προϊόντων. Οι παραγωγοί πολύ συχνά βρίσκονται στη δυσμενή θέση να χρηματοδοτούν στην πραγματικότητα με την εκχώρ</w:t>
      </w:r>
      <w:r>
        <w:rPr>
          <w:rFonts w:eastAsia="Times New Roman" w:cs="Times New Roman"/>
          <w:szCs w:val="24"/>
        </w:rPr>
        <w:t xml:space="preserve">ηση της παραγωγής τους το σύστημα διακίνησης και εμπορίας των προϊόντων τους, ενώ οι ίδιοι στερούνται την πολύτιμη και δυσεύρετη στις μέρες μας ρευστότητα. </w:t>
      </w:r>
    </w:p>
    <w:p w14:paraId="498E4F2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Στην κατεύθυνση αυτή, λοιπόν, είναι και η τροπολογία η οποία κατατέθηκε για τις αγορές παραγωγών –β</w:t>
      </w:r>
      <w:r>
        <w:rPr>
          <w:rFonts w:eastAsia="Times New Roman" w:cs="Times New Roman"/>
          <w:szCs w:val="24"/>
        </w:rPr>
        <w:t xml:space="preserve">ιοκαλλιεργητών πλέον μετά τη νομοτεχνική βελτίωση- την οποία χαιρετίζουν και ανέμεναν από καιρό οι φορείς της βιολογικής γεωργίας. </w:t>
      </w:r>
    </w:p>
    <w:p w14:paraId="498E4F2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 την εφαρμογή, όμως, των ευεργετημάτων του σημερινού νόμου που συζητάμε είναι απαραίτητες δύο προϋποθέσεις: Η πρώτη προϋπ</w:t>
      </w:r>
      <w:r>
        <w:rPr>
          <w:rFonts w:eastAsia="Times New Roman" w:cs="Times New Roman"/>
          <w:szCs w:val="24"/>
        </w:rPr>
        <w:t xml:space="preserve">όθεση είναι, από πλευράς των ίδιων των παραγωγών, η προάσπιση του θεσμικού πλαισίου. Η δεύτερη προϋπόθεση είναι η ύπαρξη κυρώσεων στους παραβάτες και η εφαρμογή τους. </w:t>
      </w:r>
    </w:p>
    <w:p w14:paraId="498E4F2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χαιρετίζουμε τη συμπερίληψη στο Παράρτημα </w:t>
      </w:r>
      <w:r>
        <w:rPr>
          <w:rFonts w:eastAsia="Times New Roman" w:cs="Times New Roman"/>
          <w:szCs w:val="24"/>
          <w:lang w:val="en-US"/>
        </w:rPr>
        <w:t>I</w:t>
      </w:r>
      <w:r>
        <w:rPr>
          <w:rFonts w:eastAsia="Times New Roman" w:cs="Times New Roman"/>
          <w:szCs w:val="24"/>
        </w:rPr>
        <w:t xml:space="preserve"> των προϊόντων, όπως τα γαλακτοκομικά</w:t>
      </w:r>
      <w:r>
        <w:rPr>
          <w:rFonts w:eastAsia="Times New Roman" w:cs="Times New Roman"/>
          <w:szCs w:val="24"/>
        </w:rPr>
        <w:t xml:space="preserve"> παράγωγα και τα αλλαντικά, όπως είχαμε ζητήσει και συμφωνήσει στις </w:t>
      </w:r>
      <w:r>
        <w:rPr>
          <w:rFonts w:eastAsia="Times New Roman" w:cs="Times New Roman"/>
          <w:szCs w:val="24"/>
        </w:rPr>
        <w:t>ε</w:t>
      </w:r>
      <w:r>
        <w:rPr>
          <w:rFonts w:eastAsia="Times New Roman" w:cs="Times New Roman"/>
          <w:szCs w:val="24"/>
        </w:rPr>
        <w:t xml:space="preserve">πιτροπές. </w:t>
      </w:r>
    </w:p>
    <w:p w14:paraId="498E4F2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δεύτερο κ</w:t>
      </w:r>
      <w:r>
        <w:rPr>
          <w:rFonts w:eastAsia="Times New Roman" w:cs="Times New Roman"/>
          <w:szCs w:val="24"/>
        </w:rPr>
        <w:t>εφάλαιο η χώρα μας, συντασσόμενη με αυτά που διεκδίκησαν και πέτυχαν άλλες χώρες της Ευρώπης και του Νότου, εισάγει την υποχρεωτική αναγραφή προέλευσης στο γάλα. Έ</w:t>
      </w:r>
      <w:r>
        <w:rPr>
          <w:rFonts w:eastAsia="Times New Roman" w:cs="Times New Roman"/>
          <w:szCs w:val="24"/>
        </w:rPr>
        <w:t>τσι, τόσο στις συσκευασίες γάλακτος όσο και στα γαλακτοκομικά προϊόντα, ο Έλληνας καταναλωτής μπορεί να ξέρει την προέλευση του γάλακτος και να το επιλέξει, ξέροντας ότι αυτό έχει παραχθεί στη χώρα μας από Έλληνες κτηνοτρόφους.</w:t>
      </w:r>
    </w:p>
    <w:p w14:paraId="498E4F2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κατανάλωση ελληνικού γάλακ</w:t>
      </w:r>
      <w:r>
        <w:rPr>
          <w:rFonts w:eastAsia="Times New Roman" w:cs="Times New Roman"/>
          <w:szCs w:val="24"/>
        </w:rPr>
        <w:t xml:space="preserve">τος και των προϊόντων του προσδοκούμε να δώσει ώθηση στην ελληνική παραγωγή και στις εξαγωγές μας σε μια περίοδο κρίσιμη για την κτηνοτροφία. </w:t>
      </w:r>
    </w:p>
    <w:p w14:paraId="498E4F27" w14:textId="77777777" w:rsidR="00B84C6C" w:rsidRDefault="003C4644">
      <w:pPr>
        <w:spacing w:line="600" w:lineRule="auto"/>
        <w:ind w:firstLine="720"/>
        <w:jc w:val="both"/>
        <w:rPr>
          <w:rFonts w:eastAsia="Times New Roman"/>
          <w:szCs w:val="24"/>
        </w:rPr>
      </w:pPr>
      <w:r>
        <w:rPr>
          <w:rFonts w:eastAsia="Times New Roman"/>
          <w:szCs w:val="24"/>
        </w:rPr>
        <w:t>Με αντίστοιχη ρύθμιση για το κρέας, επιτυγχάνεται η δημιουργία ολοκληρωμένου συστήματος επισήμανσης και πληροφόρη</w:t>
      </w:r>
      <w:r>
        <w:rPr>
          <w:rFonts w:eastAsia="Times New Roman"/>
          <w:szCs w:val="24"/>
        </w:rPr>
        <w:t>σης του καταναλωτή για το κρέας με κανόνες ιχνηλασιμότητας σε όλα πια τα στάδια της παραγωγικής διαδικασίας, κλείνοντας το κομμάτι αυτό μετά το σφαγείο. Με τον τρόπο αυτό ο καταναλωτής θα έχει τη δυνατότητα να γνωρίζει ακριβώς τι αγοράζει, μέσω των αναγραφ</w:t>
      </w:r>
      <w:r>
        <w:rPr>
          <w:rFonts w:eastAsia="Times New Roman"/>
          <w:szCs w:val="24"/>
        </w:rPr>
        <w:t>όμενων στοιχείων στην απόδειξη λιανικής πώλησης, αλλά και οι αρμόδιες ελεγκτικές αρχές θα μπορούν μέσω του ελέγχου των ισοζυγίων, να διαπιστώνουν την προέλευση πραγματικά του κρέατος.</w:t>
      </w:r>
    </w:p>
    <w:p w14:paraId="498E4F28" w14:textId="77777777" w:rsidR="00B84C6C" w:rsidRDefault="003C4644">
      <w:pPr>
        <w:spacing w:line="600" w:lineRule="auto"/>
        <w:ind w:firstLine="720"/>
        <w:jc w:val="both"/>
        <w:rPr>
          <w:rFonts w:eastAsia="Times New Roman"/>
          <w:szCs w:val="24"/>
        </w:rPr>
      </w:pPr>
      <w:r>
        <w:rPr>
          <w:rFonts w:eastAsia="Times New Roman"/>
          <w:szCs w:val="24"/>
        </w:rPr>
        <w:lastRenderedPageBreak/>
        <w:t>Οι διατάξεις, λοιπόν, αυτές προστατεύουν την παραπληροφόρηση του παραγωγ</w:t>
      </w:r>
      <w:r>
        <w:rPr>
          <w:rFonts w:eastAsia="Times New Roman"/>
          <w:szCs w:val="24"/>
        </w:rPr>
        <w:t>ού από την αισχροκέρδεια των εμπόρων –λίγων, πιστεύουμε στην αγορά, αλλά είναι γεγονός ότι υπάρχει-, αλλά κυρίως προστατεύουν τους Έλληνες κτηνοτρόφους από συνθήκες αθέμιτου ανταγωνισμού που δημιουργούνται πάνω στις πλάτες τους, τον κόπο τους και την εργασ</w:t>
      </w:r>
      <w:r>
        <w:rPr>
          <w:rFonts w:eastAsia="Times New Roman"/>
          <w:szCs w:val="24"/>
        </w:rPr>
        <w:t xml:space="preserve">ία τους από τις λεγόμενες </w:t>
      </w:r>
      <w:proofErr w:type="spellStart"/>
      <w:r>
        <w:rPr>
          <w:rFonts w:eastAsia="Times New Roman"/>
          <w:szCs w:val="24"/>
        </w:rPr>
        <w:t>ελληνοποιήσεις</w:t>
      </w:r>
      <w:proofErr w:type="spellEnd"/>
      <w:r>
        <w:rPr>
          <w:rFonts w:eastAsia="Times New Roman"/>
          <w:szCs w:val="24"/>
        </w:rPr>
        <w:t>.</w:t>
      </w:r>
    </w:p>
    <w:p w14:paraId="498E4F29" w14:textId="77777777" w:rsidR="00B84C6C" w:rsidRDefault="003C4644">
      <w:pPr>
        <w:spacing w:line="600" w:lineRule="auto"/>
        <w:ind w:firstLine="720"/>
        <w:jc w:val="both"/>
        <w:rPr>
          <w:rFonts w:eastAsia="Times New Roman"/>
          <w:szCs w:val="24"/>
        </w:rPr>
      </w:pPr>
      <w:r>
        <w:rPr>
          <w:rFonts w:eastAsia="Times New Roman"/>
          <w:szCs w:val="24"/>
        </w:rPr>
        <w:t>Κυρίες και κύριοι συνάδελφοι, όπως τόνισε και χθες ο Πρωθυπουργός από τη Λάρισα, η παραγωγική ανασυγκρότηση της χώρας αποτελεί το μέγιστο καθήκον της Κυβέρνησής μας. Η χάραξη εθνικής πολιτικής με την ανάδειξη των σ</w:t>
      </w:r>
      <w:r>
        <w:rPr>
          <w:rFonts w:eastAsia="Times New Roman"/>
          <w:szCs w:val="24"/>
        </w:rPr>
        <w:t xml:space="preserve">υγκριτικών πλεονεκτημάτων του τόπου και την προστασία των παραγωγικών δυνάμεων, υλοποιείται από αυτή την Κυβέρνηση βήμα-βήμα. </w:t>
      </w:r>
      <w:proofErr w:type="spellStart"/>
      <w:r>
        <w:rPr>
          <w:rFonts w:eastAsia="Times New Roman"/>
          <w:szCs w:val="24"/>
        </w:rPr>
        <w:t>Αφουγκραζόμενοι</w:t>
      </w:r>
      <w:proofErr w:type="spellEnd"/>
      <w:r>
        <w:rPr>
          <w:rFonts w:eastAsia="Times New Roman"/>
          <w:szCs w:val="24"/>
        </w:rPr>
        <w:t xml:space="preserve"> λοιπόν, τις ανάγκες των ανθρώπων του μόχθου ξεπερνάμε τις παθογένειες του παρελθόντος και οικοδομούμε την επόμενη </w:t>
      </w:r>
      <w:r>
        <w:rPr>
          <w:rFonts w:eastAsia="Times New Roman"/>
          <w:szCs w:val="24"/>
        </w:rPr>
        <w:t>καρποφόρα ημέρα.</w:t>
      </w:r>
    </w:p>
    <w:p w14:paraId="498E4F2A" w14:textId="77777777" w:rsidR="00B84C6C" w:rsidRDefault="003C4644">
      <w:pPr>
        <w:spacing w:line="600" w:lineRule="auto"/>
        <w:ind w:firstLine="720"/>
        <w:jc w:val="both"/>
        <w:rPr>
          <w:rFonts w:eastAsia="Times New Roman"/>
          <w:szCs w:val="24"/>
        </w:rPr>
      </w:pPr>
      <w:r>
        <w:rPr>
          <w:rFonts w:eastAsia="Times New Roman"/>
          <w:szCs w:val="24"/>
        </w:rPr>
        <w:t>Σας ευχαριστώ πολύ.</w:t>
      </w:r>
    </w:p>
    <w:p w14:paraId="498E4F2B"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98E4F2C"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Ιωάννης Αντωνιάδης από τη Νέα Δημοκρατία.</w:t>
      </w:r>
    </w:p>
    <w:p w14:paraId="498E4F2D" w14:textId="77777777" w:rsidR="00B84C6C" w:rsidRDefault="003C4644">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Κυρίες και κύριοι συνάδελφοι, πριν ξεκινήσω θέλω από αυτό εδ</w:t>
      </w:r>
      <w:r>
        <w:rPr>
          <w:rFonts w:eastAsia="Times New Roman"/>
          <w:szCs w:val="24"/>
        </w:rPr>
        <w:t xml:space="preserve">ώ το Βήμα να καλέσω τον </w:t>
      </w:r>
      <w:proofErr w:type="spellStart"/>
      <w:r>
        <w:rPr>
          <w:rFonts w:eastAsia="Times New Roman"/>
          <w:szCs w:val="24"/>
        </w:rPr>
        <w:t>κρυπτόμενο</w:t>
      </w:r>
      <w:proofErr w:type="spellEnd"/>
      <w:r>
        <w:rPr>
          <w:rFonts w:eastAsia="Times New Roman"/>
          <w:szCs w:val="24"/>
        </w:rPr>
        <w:t xml:space="preserve"> Υπουργό Παιδείας κ. </w:t>
      </w:r>
      <w:proofErr w:type="spellStart"/>
      <w:r>
        <w:rPr>
          <w:rFonts w:eastAsia="Times New Roman"/>
          <w:szCs w:val="24"/>
        </w:rPr>
        <w:t>Γαβρόγλου</w:t>
      </w:r>
      <w:proofErr w:type="spellEnd"/>
      <w:r>
        <w:rPr>
          <w:rFonts w:eastAsia="Times New Roman"/>
          <w:szCs w:val="24"/>
        </w:rPr>
        <w:t xml:space="preserve"> να αποσύρει την επαίσχυντη διάταξη, με την οποία επιτρέπει σε καθηγητές </w:t>
      </w:r>
      <w:r>
        <w:rPr>
          <w:rFonts w:eastAsia="Times New Roman"/>
          <w:szCs w:val="24"/>
        </w:rPr>
        <w:lastRenderedPageBreak/>
        <w:t>που έχουν κλείσει δεκαπέντε χρόνια στην περιφέρεια να μπορούν να μεταναστεύσουν στα Πανεπιστήμια Θεσσαλονίκης και Αττικ</w:t>
      </w:r>
      <w:r>
        <w:rPr>
          <w:rFonts w:eastAsia="Times New Roman"/>
          <w:szCs w:val="24"/>
        </w:rPr>
        <w:t>ής. Αυτό για τα πανεπιστήμια της περιφέρειας σημαίνει ταφόπλακα.</w:t>
      </w:r>
    </w:p>
    <w:p w14:paraId="498E4F2E" w14:textId="77777777" w:rsidR="00B84C6C" w:rsidRDefault="003C4644">
      <w:pPr>
        <w:spacing w:line="600" w:lineRule="auto"/>
        <w:ind w:firstLine="720"/>
        <w:jc w:val="both"/>
        <w:rPr>
          <w:rFonts w:eastAsia="Times New Roman"/>
          <w:szCs w:val="24"/>
        </w:rPr>
      </w:pPr>
      <w:r>
        <w:rPr>
          <w:rFonts w:eastAsia="Times New Roman"/>
          <w:szCs w:val="24"/>
        </w:rPr>
        <w:t>Γι’ αυτό καλώ και τους Βουλευτές, ανεξαρτήτως κομμάτων, όλους τους Βουλευτές της περιφέρειας, όπως επίσης έχω στείλει και σχετική επιστολή στα διοικητικά συμβούλια ΕΝΠΕ, της Ένωσης Περιφερειώ</w:t>
      </w:r>
      <w:r>
        <w:rPr>
          <w:rFonts w:eastAsia="Times New Roman"/>
          <w:szCs w:val="24"/>
        </w:rPr>
        <w:t>ν και της Κεντρικής Ένωσης Δήμων, όλοι μαζί να αναγκάσουμε τον κύριο Υπουργό να πάρει πίσω αυτή τη διάταξη, η οποία καταργεί τη διάταξη του νόμου του 2011 της κ. Διαμαντοπούλου, με την οποία απαγορευόταν η μετανάστευση και η μετακίνηση των καθηγητών στα πα</w:t>
      </w:r>
      <w:r>
        <w:rPr>
          <w:rFonts w:eastAsia="Times New Roman"/>
          <w:szCs w:val="24"/>
        </w:rPr>
        <w:t xml:space="preserve">νεπιστήμια του κέντρου. Θέλει ο κ. </w:t>
      </w:r>
      <w:proofErr w:type="spellStart"/>
      <w:r>
        <w:rPr>
          <w:rFonts w:eastAsia="Times New Roman"/>
          <w:szCs w:val="24"/>
        </w:rPr>
        <w:t>Γαβρόγλου</w:t>
      </w:r>
      <w:proofErr w:type="spellEnd"/>
      <w:r>
        <w:rPr>
          <w:rFonts w:eastAsia="Times New Roman"/>
          <w:szCs w:val="24"/>
        </w:rPr>
        <w:t xml:space="preserve"> να μείνει ως Υπουργός-νεκροθάφτης των πανεπιστημίων της περιφέρειας; Και βέβαια, όλα αυτά τα κάνει για να εξυπηρετήσει τη γυναίκα του Γενικού Γραμματέα του, κ. Αγγελόπουλου, η οποία ήδη έχει κάνει την αίτηση για</w:t>
      </w:r>
      <w:r>
        <w:rPr>
          <w:rFonts w:eastAsia="Times New Roman"/>
          <w:szCs w:val="24"/>
        </w:rPr>
        <w:t xml:space="preserve"> να πάει στη Θεσσαλονίκη και μαζί με αυτήν ήδη υπάρχουν πάνω από διακόσιες αιτήσεις καθηγητών, οι οποίοι θέλουν να φύγουν.</w:t>
      </w:r>
    </w:p>
    <w:p w14:paraId="498E4F2F" w14:textId="77777777" w:rsidR="00B84C6C" w:rsidRDefault="003C4644">
      <w:pPr>
        <w:spacing w:line="600" w:lineRule="auto"/>
        <w:ind w:firstLine="720"/>
        <w:jc w:val="both"/>
        <w:rPr>
          <w:rFonts w:eastAsia="Times New Roman"/>
          <w:szCs w:val="24"/>
        </w:rPr>
      </w:pPr>
      <w:r>
        <w:rPr>
          <w:rFonts w:eastAsia="Times New Roman"/>
          <w:szCs w:val="24"/>
        </w:rPr>
        <w:t xml:space="preserve">Κύριε Αποστόλου, σας άκουσα το πρωί στην επίκαιρη ερώτηση, για το θέμα των νέων αγροτών στη </w:t>
      </w:r>
      <w:r>
        <w:rPr>
          <w:rFonts w:eastAsia="Times New Roman"/>
          <w:szCs w:val="24"/>
        </w:rPr>
        <w:t>δ</w:t>
      </w:r>
      <w:r>
        <w:rPr>
          <w:rFonts w:eastAsia="Times New Roman"/>
          <w:szCs w:val="24"/>
        </w:rPr>
        <w:t>υτική Μακεδονία. Ελπίζω ότι θα κρατήσετε</w:t>
      </w:r>
      <w:r>
        <w:rPr>
          <w:rFonts w:eastAsia="Times New Roman"/>
          <w:szCs w:val="24"/>
        </w:rPr>
        <w:t xml:space="preserve"> τον λόγο, γιατί είναι υψηλή η ανεργία, να ενταχθούν όλοι οι επιλαχόντες στο πρόγραμμα. Και εννοείται ότι θα μεριμνήσουμε να υπάρξει αξιοποίηση όλων αυτών των ενισχύσεων στη συνέχεια και να μην μείνουν μόνο εκεί.</w:t>
      </w:r>
    </w:p>
    <w:p w14:paraId="498E4F30" w14:textId="77777777" w:rsidR="00B84C6C" w:rsidRDefault="003C4644">
      <w:pPr>
        <w:spacing w:line="600" w:lineRule="auto"/>
        <w:ind w:firstLine="720"/>
        <w:jc w:val="both"/>
        <w:rPr>
          <w:rFonts w:eastAsia="Times New Roman"/>
          <w:szCs w:val="24"/>
        </w:rPr>
      </w:pPr>
      <w:r>
        <w:rPr>
          <w:rFonts w:eastAsia="Times New Roman"/>
          <w:szCs w:val="24"/>
        </w:rPr>
        <w:lastRenderedPageBreak/>
        <w:t>Επίσης, η άποψή μου -και νομίζω των περισσο</w:t>
      </w:r>
      <w:r>
        <w:rPr>
          <w:rFonts w:eastAsia="Times New Roman"/>
          <w:szCs w:val="24"/>
        </w:rPr>
        <w:t>τέρων- θα ήταν ότι τα θέματα αλιείας θα μπορούσαν να έλθουν με ένα αυτούσιο νομοσχέδιο και όχι να μπαίνουν εδώ με ημίμετρα. Θα μπορούσε να έλθει ένα αυτούσιο, να υπάρξει και ένας ανάλογος χρόνος για τη διαβούλευση, για να μπορέσετε να δώσετε κάποιες λύσεις</w:t>
      </w:r>
      <w:r>
        <w:rPr>
          <w:rFonts w:eastAsia="Times New Roman"/>
          <w:szCs w:val="24"/>
        </w:rPr>
        <w:t xml:space="preserve"> στα προβλήματα τα οποία υπάρχουν.</w:t>
      </w:r>
    </w:p>
    <w:p w14:paraId="498E4F31" w14:textId="77777777" w:rsidR="00B84C6C" w:rsidRDefault="003C4644">
      <w:pPr>
        <w:spacing w:line="600" w:lineRule="auto"/>
        <w:ind w:firstLine="720"/>
        <w:jc w:val="both"/>
        <w:rPr>
          <w:rFonts w:eastAsia="Times New Roman"/>
          <w:szCs w:val="24"/>
        </w:rPr>
      </w:pPr>
      <w:r>
        <w:rPr>
          <w:rFonts w:eastAsia="Times New Roman"/>
          <w:szCs w:val="24"/>
        </w:rPr>
        <w:t xml:space="preserve">Θα ήθελα να σας ρωτήσω τι γίνεται με τα τρία αρδευτικά που εκκρεμούν για τον Νομό Φλώρινας, της Τριανταφυλλιάς, του </w:t>
      </w:r>
      <w:proofErr w:type="spellStart"/>
      <w:r>
        <w:rPr>
          <w:rFonts w:eastAsia="Times New Roman"/>
          <w:szCs w:val="24"/>
        </w:rPr>
        <w:t>Παρορίου</w:t>
      </w:r>
      <w:proofErr w:type="spellEnd"/>
      <w:r>
        <w:rPr>
          <w:rFonts w:eastAsia="Times New Roman"/>
          <w:szCs w:val="24"/>
        </w:rPr>
        <w:t xml:space="preserve"> και των Πρεσπών. Επίσης, αυτό το οποίο όλοι αναγνώρισαν είναι ότι σαφέστατα έχει πολλά θετικά το</w:t>
      </w:r>
      <w:r>
        <w:rPr>
          <w:rFonts w:eastAsia="Times New Roman"/>
          <w:szCs w:val="24"/>
        </w:rPr>
        <w:t xml:space="preserve"> νομοσχέδιο αυτό. Αυτό όμως το οποίο είναι σημαντικό, αν θέλουμε να βοηθήσουμε πραγματικά τον αγροτικό κόσμο, κύριε Υπουργέ, είναι το θέμα της φορολογίας, το θέμα του αγροτικού πετρελαίου και βεβαίως, το θέμα των χαμηλών ασφαλιστικών εισφορών και της μείωσ</w:t>
      </w:r>
      <w:r>
        <w:rPr>
          <w:rFonts w:eastAsia="Times New Roman"/>
          <w:szCs w:val="24"/>
        </w:rPr>
        <w:t>ης του κόστους, ως προς τα φυτοφάρμακα, τα λιπάσματα και όλα τα συναφή.</w:t>
      </w:r>
    </w:p>
    <w:p w14:paraId="498E4F32" w14:textId="77777777" w:rsidR="00B84C6C" w:rsidRDefault="003C4644">
      <w:pPr>
        <w:spacing w:line="600" w:lineRule="auto"/>
        <w:ind w:firstLine="720"/>
        <w:jc w:val="both"/>
        <w:rPr>
          <w:rFonts w:eastAsia="Times New Roman"/>
          <w:szCs w:val="24"/>
        </w:rPr>
      </w:pPr>
      <w:r>
        <w:rPr>
          <w:rFonts w:eastAsia="Times New Roman"/>
          <w:szCs w:val="24"/>
        </w:rPr>
        <w:t xml:space="preserve">Κλείνω αυτή τη μικρή παρέμβαση λέγοντας </w:t>
      </w:r>
      <w:r>
        <w:rPr>
          <w:rFonts w:eastAsia="Times New Roman"/>
          <w:szCs w:val="24"/>
        </w:rPr>
        <w:t>ότι α</w:t>
      </w:r>
      <w:r>
        <w:rPr>
          <w:rFonts w:eastAsia="Times New Roman"/>
          <w:szCs w:val="24"/>
        </w:rPr>
        <w:t>κούω κατά καιρούς –έχει φύγει ο συνάδελφος του ΣΥΡΙΖΑ- ότι δεν θα υπάρχουν απαντήσεις. Όλοι λένε ότι «δεν πρόκειται να λογοδοτήσουμε, να απ</w:t>
      </w:r>
      <w:r>
        <w:rPr>
          <w:rFonts w:eastAsia="Times New Roman"/>
          <w:szCs w:val="24"/>
        </w:rPr>
        <w:t>αντήσουμε σ</w:t>
      </w:r>
      <w:r>
        <w:rPr>
          <w:rFonts w:eastAsia="Times New Roman"/>
          <w:szCs w:val="24"/>
        </w:rPr>
        <w:t xml:space="preserve">ε </w:t>
      </w:r>
      <w:r>
        <w:rPr>
          <w:rFonts w:eastAsia="Times New Roman"/>
          <w:szCs w:val="24"/>
        </w:rPr>
        <w:t>αυτούς οι οποίοι οδήγησαν τη χώρα στη χρεοκοπία».</w:t>
      </w:r>
    </w:p>
    <w:p w14:paraId="498E4F33" w14:textId="77777777" w:rsidR="00B84C6C" w:rsidRDefault="003C4644">
      <w:pPr>
        <w:spacing w:line="600" w:lineRule="auto"/>
        <w:ind w:firstLine="720"/>
        <w:jc w:val="both"/>
        <w:rPr>
          <w:rFonts w:eastAsia="Times New Roman"/>
          <w:szCs w:val="24"/>
        </w:rPr>
      </w:pPr>
      <w:r>
        <w:rPr>
          <w:rFonts w:eastAsia="Times New Roman"/>
          <w:szCs w:val="24"/>
        </w:rPr>
        <w:t xml:space="preserve">Η κρίση έφερε τη χρεοκοπία. Η χώρα πέρασε τα σαράντα καλύτερα χρόνια όλου του πολιτικού της βίου. Εσείς οι ίδιοι λέγατε ότι είστε εναντίον των μνημονίων. </w:t>
      </w:r>
      <w:r>
        <w:rPr>
          <w:rFonts w:eastAsia="Times New Roman"/>
          <w:szCs w:val="24"/>
        </w:rPr>
        <w:lastRenderedPageBreak/>
        <w:t xml:space="preserve">Τα μνημόνια υπάρχουν και η κρίση είναι </w:t>
      </w:r>
      <w:r>
        <w:rPr>
          <w:rFonts w:eastAsia="Times New Roman"/>
          <w:szCs w:val="24"/>
        </w:rPr>
        <w:t>αυτή που έφερε τα μνημόνια. Επιτέλους, ασχοληθείτε με τις πραγματικές αιτίες και δώστε λύσεις, χωρίς υπεκφυγές.</w:t>
      </w:r>
    </w:p>
    <w:p w14:paraId="498E4F34" w14:textId="77777777" w:rsidR="00B84C6C" w:rsidRDefault="003C4644">
      <w:pPr>
        <w:spacing w:line="600" w:lineRule="auto"/>
        <w:ind w:firstLine="720"/>
        <w:jc w:val="both"/>
        <w:rPr>
          <w:rFonts w:eastAsia="Times New Roman"/>
          <w:szCs w:val="24"/>
        </w:rPr>
      </w:pPr>
      <w:r>
        <w:rPr>
          <w:rFonts w:eastAsia="Times New Roman"/>
          <w:szCs w:val="24"/>
        </w:rPr>
        <w:t>Ξεκινάω λέγοντας ότι είναι προς τη θετική κατεύθυνση το ότι μέσα σε εξήντα μέρες, σύμφωνα με το άρθρο 2, είναι υποχρεωμένος ο έμπορος που προμηθ</w:t>
      </w:r>
      <w:r>
        <w:rPr>
          <w:rFonts w:eastAsia="Times New Roman"/>
          <w:szCs w:val="24"/>
        </w:rPr>
        <w:t xml:space="preserve">εύεται νωπά και </w:t>
      </w:r>
      <w:proofErr w:type="spellStart"/>
      <w:r>
        <w:rPr>
          <w:rFonts w:eastAsia="Times New Roman"/>
          <w:szCs w:val="24"/>
        </w:rPr>
        <w:t>ευαλλοίωτα</w:t>
      </w:r>
      <w:proofErr w:type="spellEnd"/>
      <w:r>
        <w:rPr>
          <w:rFonts w:eastAsia="Times New Roman"/>
          <w:szCs w:val="24"/>
        </w:rPr>
        <w:t xml:space="preserve"> αγροτικά προϊόντα να εξοφλεί τον παραγωγό στις ημέρες αυτές και βεβαίως κάθε άλλη αντίθετη προς αυτές τις διατάξεις συμφωνία να θεωρείται άκυρη. Όπως είπαμε, πρέπει οπωσδήποτε σ</w:t>
      </w:r>
      <w:r>
        <w:rPr>
          <w:rFonts w:eastAsia="Times New Roman"/>
          <w:szCs w:val="24"/>
        </w:rPr>
        <w:t>ε</w:t>
      </w:r>
      <w:r>
        <w:rPr>
          <w:rFonts w:eastAsia="Times New Roman"/>
          <w:szCs w:val="24"/>
        </w:rPr>
        <w:t xml:space="preserve"> αυτή την αλυσίδα να μπει και ο τυροκόμος-</w:t>
      </w:r>
      <w:proofErr w:type="spellStart"/>
      <w:r>
        <w:rPr>
          <w:rFonts w:eastAsia="Times New Roman"/>
          <w:szCs w:val="24"/>
        </w:rPr>
        <w:t>μεταποιητ</w:t>
      </w:r>
      <w:r>
        <w:rPr>
          <w:rFonts w:eastAsia="Times New Roman"/>
          <w:szCs w:val="24"/>
        </w:rPr>
        <w:t>ής</w:t>
      </w:r>
      <w:proofErr w:type="spellEnd"/>
      <w:r>
        <w:rPr>
          <w:rFonts w:eastAsia="Times New Roman"/>
          <w:szCs w:val="24"/>
        </w:rPr>
        <w:t xml:space="preserve"> -έχουμε πεντακόσια τυροκομεία- και, όπως δεσμευτήκατε, να αναφέρεται ρητά το θέμα των σο</w:t>
      </w:r>
      <w:r>
        <w:rPr>
          <w:rFonts w:eastAsia="Times New Roman"/>
          <w:szCs w:val="24"/>
        </w:rPr>
        <w:t>υ</w:t>
      </w:r>
      <w:r>
        <w:rPr>
          <w:rFonts w:eastAsia="Times New Roman"/>
          <w:szCs w:val="24"/>
        </w:rPr>
        <w:t>περμάρκετ.</w:t>
      </w:r>
    </w:p>
    <w:p w14:paraId="498E4F35" w14:textId="77777777" w:rsidR="00B84C6C" w:rsidRDefault="003C4644">
      <w:pPr>
        <w:spacing w:line="600" w:lineRule="auto"/>
        <w:ind w:firstLine="720"/>
        <w:jc w:val="both"/>
        <w:rPr>
          <w:rFonts w:eastAsia="Times New Roman"/>
          <w:szCs w:val="24"/>
        </w:rPr>
      </w:pPr>
      <w:r>
        <w:rPr>
          <w:rFonts w:eastAsia="Times New Roman"/>
          <w:szCs w:val="24"/>
        </w:rPr>
        <w:t>Θα αναφερθώ στις κυρώσεις και στη διαδικασία των προστίμων τόσο σε εμπόρους όσο και σε παραγωγούς. Πρέπει τα πρόστιμα να αφορούν όλους και, βεβαίως, η επ</w:t>
      </w:r>
      <w:r>
        <w:rPr>
          <w:rFonts w:eastAsia="Times New Roman"/>
          <w:szCs w:val="24"/>
        </w:rPr>
        <w:t xml:space="preserve">ιβολή των κυρώσεων θα πρέπει να ακολουθεί μια </w:t>
      </w:r>
      <w:proofErr w:type="spellStart"/>
      <w:r>
        <w:rPr>
          <w:rFonts w:eastAsia="Times New Roman"/>
          <w:szCs w:val="24"/>
        </w:rPr>
        <w:t>ταυτοποιημένη</w:t>
      </w:r>
      <w:proofErr w:type="spellEnd"/>
      <w:r>
        <w:rPr>
          <w:rFonts w:eastAsia="Times New Roman"/>
          <w:szCs w:val="24"/>
        </w:rPr>
        <w:t xml:space="preserve"> διαδικασία, να επιβάλλονται από την εποπτεύουσα αρμόδια αρχή και να μην χρειάζεται απόφαση του Υπουργού που από μόνη της είναι μια γραφειοκρατική διαδικασία. Στ</w:t>
      </w:r>
      <w:r>
        <w:rPr>
          <w:rFonts w:eastAsia="Times New Roman"/>
          <w:szCs w:val="24"/>
        </w:rPr>
        <w:t>ο</w:t>
      </w:r>
      <w:r>
        <w:rPr>
          <w:rFonts w:eastAsia="Times New Roman"/>
          <w:szCs w:val="24"/>
        </w:rPr>
        <w:t xml:space="preserve"> ίδι</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σχετικά με την </w:t>
      </w:r>
      <w:r>
        <w:rPr>
          <w:rFonts w:eastAsia="Times New Roman"/>
          <w:szCs w:val="24"/>
        </w:rPr>
        <w:t>υποχρέωση του παραγωγού να διαβιβάζει αμελλητί τα ηλεκτρονικά στοιχεία και τα παραστατικά, αντιλαμβάνεστε ότι αυτό δημιουργεί έναν διοικητικό φόρτο, αλλά και οικονομικό κόστος για τον παραγωγό.</w:t>
      </w:r>
    </w:p>
    <w:p w14:paraId="498E4F36"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Προς την θετική κατεύθυνση είναι και το θέμα της υποχρεωτικής </w:t>
      </w:r>
      <w:r>
        <w:rPr>
          <w:rFonts w:eastAsia="Times New Roman"/>
          <w:szCs w:val="24"/>
        </w:rPr>
        <w:t xml:space="preserve">επισήμανσης στο γάλα. Δίνει ένα σημαντικό πλεονέκτημα στους Έλληνες παραγωγούς και στη γαλακτοβιομηχανία. Υπάρχουν κάποιες </w:t>
      </w:r>
      <w:proofErr w:type="spellStart"/>
      <w:r>
        <w:rPr>
          <w:rFonts w:eastAsia="Times New Roman"/>
          <w:szCs w:val="24"/>
        </w:rPr>
        <w:t>μικροστρεβλώσεις</w:t>
      </w:r>
      <w:proofErr w:type="spellEnd"/>
      <w:r>
        <w:rPr>
          <w:rFonts w:eastAsia="Times New Roman"/>
          <w:szCs w:val="24"/>
        </w:rPr>
        <w:t>,</w:t>
      </w:r>
      <w:r>
        <w:rPr>
          <w:rFonts w:eastAsia="Times New Roman"/>
          <w:szCs w:val="24"/>
        </w:rPr>
        <w:t xml:space="preserve"> οι οποίες δημιουργούνται και ελπίζουμε να διορθωθούν.</w:t>
      </w:r>
    </w:p>
    <w:p w14:paraId="498E4F37" w14:textId="77777777" w:rsidR="00B84C6C" w:rsidRDefault="003C4644">
      <w:pPr>
        <w:spacing w:line="600" w:lineRule="auto"/>
        <w:ind w:firstLine="720"/>
        <w:jc w:val="both"/>
        <w:rPr>
          <w:rFonts w:eastAsia="Times New Roman"/>
          <w:szCs w:val="24"/>
        </w:rPr>
      </w:pPr>
      <w:r>
        <w:rPr>
          <w:rFonts w:eastAsia="Times New Roman"/>
          <w:szCs w:val="24"/>
        </w:rPr>
        <w:t>Ομοίως περνάω και στο θέμα του κρέατος που είναι σε θετική κα</w:t>
      </w:r>
      <w:r>
        <w:rPr>
          <w:rFonts w:eastAsia="Times New Roman"/>
          <w:szCs w:val="24"/>
        </w:rPr>
        <w:t>τεύθυνση. Απηχεί</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 λογική του συστήματος «</w:t>
      </w:r>
      <w:r>
        <w:rPr>
          <w:rFonts w:eastAsia="Times New Roman"/>
          <w:szCs w:val="24"/>
        </w:rPr>
        <w:t>ΆΡΤΕΜΙΣ</w:t>
      </w:r>
      <w:r>
        <w:rPr>
          <w:rFonts w:eastAsia="Times New Roman"/>
          <w:szCs w:val="24"/>
        </w:rPr>
        <w:t>» που έφτανε μέχρι τις ζυγιστικές μηχανές. Τώρα, όμως, φτάνουμε μέχρι τις ταμειακές. Εδώ όλο το μυστικό, όπως προαναφέρθηκε από πολλούς συναδέλφους, είναι το θέμα των ελέγχων, το οποίο θα δώσει τε</w:t>
      </w:r>
      <w:r>
        <w:rPr>
          <w:rFonts w:eastAsia="Times New Roman"/>
          <w:szCs w:val="24"/>
        </w:rPr>
        <w:t>λικά και τη λύση. Βεβαίως, δεν χρειάζεται να τα λέμε και αυτά, ποιοι έλεγχοι, με ποιους υπαλλήλους και ποιους ελεγκτές, αφού ξέρουμε όλοι ποιος είναι ο πραγματικός αριθμός.</w:t>
      </w:r>
    </w:p>
    <w:p w14:paraId="498E4F38" w14:textId="77777777" w:rsidR="00B84C6C" w:rsidRDefault="003C4644">
      <w:pPr>
        <w:spacing w:line="600" w:lineRule="auto"/>
        <w:ind w:firstLine="720"/>
        <w:jc w:val="both"/>
        <w:rPr>
          <w:rFonts w:eastAsia="Times New Roman"/>
          <w:szCs w:val="24"/>
        </w:rPr>
      </w:pPr>
      <w:r>
        <w:rPr>
          <w:rFonts w:eastAsia="Times New Roman"/>
          <w:szCs w:val="24"/>
        </w:rPr>
        <w:t xml:space="preserve">Αξίζει να σημειωθεί ότι τα ζητήματα </w:t>
      </w:r>
      <w:proofErr w:type="spellStart"/>
      <w:r>
        <w:rPr>
          <w:rFonts w:eastAsia="Times New Roman"/>
          <w:szCs w:val="24"/>
        </w:rPr>
        <w:t>υποχρεωτικότητας</w:t>
      </w:r>
      <w:proofErr w:type="spellEnd"/>
      <w:r>
        <w:rPr>
          <w:rFonts w:eastAsia="Times New Roman"/>
          <w:szCs w:val="24"/>
        </w:rPr>
        <w:t xml:space="preserve"> σήμερα στην αγορά γάλακτος και</w:t>
      </w:r>
      <w:r>
        <w:rPr>
          <w:rFonts w:eastAsia="Times New Roman"/>
          <w:szCs w:val="24"/>
        </w:rPr>
        <w:t xml:space="preserve"> κρέατος απασχολούν και άλλα κράτη. Αναφέρθηκε η ιστορία. Πρώτα ήταν η Γαλλία και ακολούθησαν η Ιταλία, η Πορτογαλία, η Λιθουανία κ</w:t>
      </w:r>
      <w:r>
        <w:rPr>
          <w:rFonts w:eastAsia="Times New Roman"/>
          <w:szCs w:val="24"/>
        </w:rPr>
        <w:t>αι λοιπά</w:t>
      </w:r>
      <w:r>
        <w:rPr>
          <w:rFonts w:eastAsia="Times New Roman"/>
          <w:szCs w:val="24"/>
        </w:rPr>
        <w:t>.</w:t>
      </w:r>
    </w:p>
    <w:p w14:paraId="498E4F39" w14:textId="77777777" w:rsidR="00B84C6C" w:rsidRDefault="003C4644">
      <w:pPr>
        <w:spacing w:line="600" w:lineRule="auto"/>
        <w:ind w:firstLine="720"/>
        <w:jc w:val="both"/>
        <w:rPr>
          <w:rFonts w:eastAsia="Times New Roman"/>
          <w:szCs w:val="24"/>
        </w:rPr>
      </w:pPr>
      <w:r>
        <w:rPr>
          <w:rFonts w:eastAsia="Times New Roman"/>
          <w:szCs w:val="24"/>
        </w:rPr>
        <w:t>Θα αναφερθώ στο θέμα του ΕΛΓΑ. Εδώ είμαστε σαφώς αντίθετοι. Αν αυτή η μείωση δεν αφορούσε τους αγρότες που είναι κα</w:t>
      </w:r>
      <w:r>
        <w:rPr>
          <w:rFonts w:eastAsia="Times New Roman"/>
          <w:szCs w:val="24"/>
        </w:rPr>
        <w:t xml:space="preserve">ι αυτοί οι οποίοι πληρώνουν τον ΕΛΓΑ, δεν θα είχαμε κανένα πρόβλημα. Δεν είναι, όμως, δυνατόν μέσα στον ΕΛΓΑ να μην εκπροσωπούνται οι αγρότες. Η πρότασή μας είναι η γνωστή, ένας από τη ΣΑΣΟΕΕ και ένας από την ΠΑΣΕΓΕΣ. </w:t>
      </w:r>
    </w:p>
    <w:p w14:paraId="498E4F3A"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Το θέμα της </w:t>
      </w:r>
      <w:proofErr w:type="spellStart"/>
      <w:r>
        <w:rPr>
          <w:rFonts w:eastAsia="Times New Roman"/>
          <w:szCs w:val="24"/>
        </w:rPr>
        <w:t>νιτρορύπανσης</w:t>
      </w:r>
      <w:proofErr w:type="spellEnd"/>
      <w:r>
        <w:rPr>
          <w:rFonts w:eastAsia="Times New Roman"/>
          <w:szCs w:val="24"/>
        </w:rPr>
        <w:t xml:space="preserve"> αναφέρθηκε </w:t>
      </w:r>
      <w:r>
        <w:rPr>
          <w:rFonts w:eastAsia="Times New Roman"/>
          <w:szCs w:val="24"/>
        </w:rPr>
        <w:t xml:space="preserve">από συναδέλφους απ’ όλες τις παρατάξεις και υπάρχει αυτός ο κίνδυνος με την </w:t>
      </w:r>
      <w:proofErr w:type="spellStart"/>
      <w:r>
        <w:rPr>
          <w:rFonts w:eastAsia="Times New Roman"/>
          <w:szCs w:val="24"/>
        </w:rPr>
        <w:t>μοριοδότηση</w:t>
      </w:r>
      <w:proofErr w:type="spellEnd"/>
      <w:r>
        <w:rPr>
          <w:rFonts w:eastAsia="Times New Roman"/>
          <w:szCs w:val="24"/>
        </w:rPr>
        <w:t xml:space="preserve"> και μ</w:t>
      </w:r>
      <w:r>
        <w:rPr>
          <w:rFonts w:eastAsia="Times New Roman"/>
          <w:szCs w:val="24"/>
        </w:rPr>
        <w:t>ε</w:t>
      </w:r>
      <w:r>
        <w:rPr>
          <w:rFonts w:eastAsia="Times New Roman"/>
          <w:szCs w:val="24"/>
        </w:rPr>
        <w:t xml:space="preserve"> όλα αυτά να μείνουν πολλοί εκτός του προγράμματος.</w:t>
      </w:r>
    </w:p>
    <w:p w14:paraId="498E4F3B" w14:textId="77777777" w:rsidR="00B84C6C" w:rsidRDefault="003C4644">
      <w:pPr>
        <w:spacing w:line="600" w:lineRule="auto"/>
        <w:ind w:firstLine="720"/>
        <w:jc w:val="both"/>
        <w:rPr>
          <w:rFonts w:eastAsia="Times New Roman"/>
          <w:szCs w:val="24"/>
        </w:rPr>
      </w:pPr>
      <w:r>
        <w:rPr>
          <w:rFonts w:eastAsia="Times New Roman"/>
          <w:szCs w:val="24"/>
        </w:rPr>
        <w:t>Θέλω να ολοκληρώσω με το σημαντικό θέμα των ληγμένων φυτοφαρμάκων. Είμαι προς τη θετική κατεύθυνση για τα αυξη</w:t>
      </w:r>
      <w:r>
        <w:rPr>
          <w:rFonts w:eastAsia="Times New Roman"/>
          <w:szCs w:val="24"/>
        </w:rPr>
        <w:t>μένα πρόστιμα. Τα ληγμένα φυτοφάρμακα θα πρέπει να δεσμεύονται και να καταστρέφονται με δαπάνη που επιβαρύνει αποκλειστικά τον υπεύθυνο για την παράβαση. Εκτιμάμε πως τίποτα και κανείς δεν είναι υπεράνω της δημόσιας υγείας. Η υγεία των πολιτών πρέπει να πρ</w:t>
      </w:r>
      <w:r>
        <w:rPr>
          <w:rFonts w:eastAsia="Times New Roman"/>
          <w:szCs w:val="24"/>
        </w:rPr>
        <w:t>οστατεύεται με κάθε τρόπο και να τιμωρούνται όσοι στρέφονται κατά αυτής. Τα ληγμένα φυτοφάρμακα είναι άκρως επικίνδυνα τόσο για τους χρήστες, δηλαδή τους αγρότες μας, όσο και για τις καλλιέργειες και το περιβάλλον. Οι επικίνδυνες ουσίες μέσω της τροφικής α</w:t>
      </w:r>
      <w:r>
        <w:rPr>
          <w:rFonts w:eastAsia="Times New Roman"/>
          <w:szCs w:val="24"/>
        </w:rPr>
        <w:t>λυσίδας μπορούν να καταλήξουν στο πιάτο του καταναλωτή, θέτοντας σε κίνδυνο τη δημόσια υγεία. Κανείς δεν επιτρέπεται να κερδοσκοπεί σε βάρος της υγείας των πολιτών και του περιβάλλοντος.</w:t>
      </w:r>
    </w:p>
    <w:p w14:paraId="498E4F3C" w14:textId="77777777" w:rsidR="00B84C6C" w:rsidRDefault="003C4644">
      <w:pPr>
        <w:spacing w:line="600" w:lineRule="auto"/>
        <w:ind w:firstLine="720"/>
        <w:jc w:val="both"/>
        <w:rPr>
          <w:rFonts w:eastAsia="Times New Roman"/>
          <w:szCs w:val="24"/>
        </w:rPr>
      </w:pPr>
      <w:r>
        <w:rPr>
          <w:rFonts w:eastAsia="Times New Roman"/>
          <w:szCs w:val="24"/>
        </w:rPr>
        <w:t>Ευχαριστώ πολύ.</w:t>
      </w:r>
    </w:p>
    <w:p w14:paraId="498E4F3D"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w:t>
      </w:r>
    </w:p>
    <w:p w14:paraId="498E4F3E" w14:textId="77777777" w:rsidR="00B84C6C" w:rsidRDefault="003C4644">
      <w:pPr>
        <w:spacing w:line="600" w:lineRule="auto"/>
        <w:ind w:firstLine="720"/>
        <w:jc w:val="both"/>
        <w:rPr>
          <w:rFonts w:eastAsia="Times New Roman"/>
          <w:szCs w:val="24"/>
        </w:rPr>
      </w:pPr>
      <w:r>
        <w:rPr>
          <w:rFonts w:eastAsia="Times New Roman"/>
          <w:szCs w:val="24"/>
        </w:rPr>
        <w:t>Θα πα</w:t>
      </w:r>
      <w:r>
        <w:rPr>
          <w:rFonts w:eastAsia="Times New Roman"/>
          <w:szCs w:val="24"/>
        </w:rPr>
        <w:t xml:space="preserve">ρακαλούσα τον Υπουργό σε σύντομο διάστημα να καταθέσει νομοτεχνικές βελτιώσεις, αν υπάρχουν. Το κυριότερο, όμως, κύριε Υπουργέ, είναι να συνεννοηθούμε για τις βουλευτικές τροπολογίες, αν σκοπεύετε κάποιες απ’ αυτές να τις </w:t>
      </w:r>
      <w:r>
        <w:rPr>
          <w:rFonts w:eastAsia="Times New Roman"/>
          <w:szCs w:val="24"/>
        </w:rPr>
        <w:lastRenderedPageBreak/>
        <w:t>αποδεχθείτε ή όχι. Δεν είναι ανάγκ</w:t>
      </w:r>
      <w:r>
        <w:rPr>
          <w:rFonts w:eastAsia="Times New Roman"/>
          <w:szCs w:val="24"/>
        </w:rPr>
        <w:t>η να μου απαντήσετε τώρα. Αν είστε έτοιμος, βεβαίως.</w:t>
      </w:r>
    </w:p>
    <w:p w14:paraId="498E4F3F" w14:textId="77777777" w:rsidR="00B84C6C" w:rsidRDefault="003C4644">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 xml:space="preserve">Τροφίμων): </w:t>
      </w:r>
      <w:r>
        <w:rPr>
          <w:rFonts w:eastAsia="Times New Roman"/>
          <w:szCs w:val="24"/>
        </w:rPr>
        <w:t xml:space="preserve">Όταν ολοκληρωθεί η διαδικασία των </w:t>
      </w:r>
      <w:proofErr w:type="spellStart"/>
      <w:r>
        <w:rPr>
          <w:rFonts w:eastAsia="Times New Roman"/>
          <w:szCs w:val="24"/>
        </w:rPr>
        <w:t>πρωτολογιών</w:t>
      </w:r>
      <w:proofErr w:type="spellEnd"/>
      <w:r>
        <w:rPr>
          <w:rFonts w:eastAsia="Times New Roman"/>
          <w:szCs w:val="24"/>
        </w:rPr>
        <w:t>, για να μπούμε στο δεύτερο κομμάτι που αφορά δευτερολογίες, τοποθετήσεις σε τροπολογίες κ.λπ</w:t>
      </w:r>
      <w:r>
        <w:rPr>
          <w:rFonts w:eastAsia="Times New Roman"/>
          <w:szCs w:val="24"/>
        </w:rPr>
        <w:t>., τότε θα αναφερθώ στις τροπολογίες.</w:t>
      </w:r>
    </w:p>
    <w:p w14:paraId="498E4F4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η διαδικασία έτσι όπως εξελίσσεται και με βάση τον κατάλογο είναι να μιλήσουν ακόμα εννέα Βουλευτές και ολοκληρώνουμε. Είναι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w:t>
      </w:r>
      <w:r>
        <w:rPr>
          <w:rFonts w:eastAsia="Times New Roman" w:cs="Times New Roman"/>
          <w:szCs w:val="24"/>
        </w:rPr>
        <w:t>Κ</w:t>
      </w:r>
      <w:r>
        <w:rPr>
          <w:rFonts w:eastAsia="Times New Roman" w:cs="Times New Roman"/>
          <w:szCs w:val="24"/>
        </w:rPr>
        <w:t>οινοβουλευτι</w:t>
      </w:r>
      <w:r>
        <w:rPr>
          <w:rFonts w:eastAsia="Times New Roman" w:cs="Times New Roman"/>
          <w:szCs w:val="24"/>
        </w:rPr>
        <w:t xml:space="preserve">κούς </w:t>
      </w:r>
      <w:r>
        <w:rPr>
          <w:rFonts w:eastAsia="Times New Roman" w:cs="Times New Roman"/>
          <w:szCs w:val="24"/>
        </w:rPr>
        <w:t>Ε</w:t>
      </w:r>
      <w:r>
        <w:rPr>
          <w:rFonts w:eastAsia="Times New Roman" w:cs="Times New Roman"/>
          <w:szCs w:val="24"/>
        </w:rPr>
        <w:t xml:space="preserve">κπροσώπους και άλλοι τέσσερις στο σύνολο και κλείνουμε με εισηγητές, αγορητές με δευτερολογίες και εκ μέρους της Κυβέρνησης τον αντίστοιχο Υπουργό με δευτερολογία. Άρα δεν περιμένουν οι Βουλευτές και το Σώμα τη δευτερολογία σας για να πείτε πότε και </w:t>
      </w:r>
      <w:r>
        <w:rPr>
          <w:rFonts w:eastAsia="Times New Roman" w:cs="Times New Roman"/>
          <w:szCs w:val="24"/>
        </w:rPr>
        <w:t>ποιες κάνετε δεκτές.</w:t>
      </w:r>
    </w:p>
    <w:p w14:paraId="498E4F4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Θέλετε πριν την ολοκλήρωση των Βουλευτών; </w:t>
      </w:r>
    </w:p>
    <w:p w14:paraId="498E4F4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 Προεδρείο έβαλε ένα ερώτημα, μια παράκληση αν θέλετε προς τον Υπουργό, σε εύλογο διάστημα </w:t>
      </w:r>
      <w:r>
        <w:rPr>
          <w:rFonts w:eastAsia="Times New Roman" w:cs="Times New Roman"/>
          <w:szCs w:val="24"/>
        </w:rPr>
        <w:t>να ανακοινώσει ποιες κάνει και εάν κάνει δεκτές τις βουλευτικές τροπολογίες.</w:t>
      </w:r>
    </w:p>
    <w:p w14:paraId="498E4F4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Όποτε θέλετε, κύριε Πρόεδρε, είμαι στη διάθεσή σας. </w:t>
      </w:r>
    </w:p>
    <w:p w14:paraId="498E4F4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Μετά τον κ. </w:t>
      </w:r>
      <w:proofErr w:type="spellStart"/>
      <w:r>
        <w:rPr>
          <w:rFonts w:eastAsia="Times New Roman" w:cs="Times New Roman"/>
          <w:szCs w:val="24"/>
        </w:rPr>
        <w:t>Παπαχρισ</w:t>
      </w:r>
      <w:r>
        <w:rPr>
          <w:rFonts w:eastAsia="Times New Roman" w:cs="Times New Roman"/>
          <w:szCs w:val="24"/>
        </w:rPr>
        <w:t>τόπουλο</w:t>
      </w:r>
      <w:proofErr w:type="spellEnd"/>
      <w:r>
        <w:rPr>
          <w:rFonts w:eastAsia="Times New Roman" w:cs="Times New Roman"/>
          <w:szCs w:val="24"/>
        </w:rPr>
        <w:t xml:space="preserve"> θα σας δώσουμε τον λόγο να μας ανακοινώσετε τυχόν δεκτές τροπολογίες. </w:t>
      </w:r>
    </w:p>
    <w:p w14:paraId="498E4F4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των Ανεξαρτήτων Ελλήνων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498E4F4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Θα ξεκινήσω λίγο ανορθόδοξα. Θα θυμίσω ότι μια παράλληλη πορεία με τη χώρα μας είχε η Πορτογαλία. Είναι περίπου ανάλογη περίπτωση. Ήταν στα μνημόνια η Πορτογαλία και βγήκε. Βγήκε πριν από εμάς.</w:t>
      </w:r>
    </w:p>
    <w:p w14:paraId="498E4F4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Πρόσφατα στην Πορτογαλία έγιναν δημοτικές εκλογές. Ο Αντώνιο </w:t>
      </w:r>
      <w:r>
        <w:rPr>
          <w:rFonts w:eastAsia="Times New Roman" w:cs="Times New Roman"/>
          <w:szCs w:val="24"/>
        </w:rPr>
        <w:t xml:space="preserve">Κόστα, ο Πρωθυπουργός της, από τους </w:t>
      </w:r>
      <w:r>
        <w:rPr>
          <w:rFonts w:eastAsia="Times New Roman" w:cs="Times New Roman"/>
          <w:szCs w:val="24"/>
        </w:rPr>
        <w:t>τριακόσιους οκτώ</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ήμους ελέγχει ήδη τους </w:t>
      </w:r>
      <w:proofErr w:type="spellStart"/>
      <w:r>
        <w:rPr>
          <w:rFonts w:eastAsia="Times New Roman" w:cs="Times New Roman"/>
          <w:szCs w:val="24"/>
        </w:rPr>
        <w:t>εκατόν</w:t>
      </w:r>
      <w:proofErr w:type="spellEnd"/>
      <w:r>
        <w:rPr>
          <w:rFonts w:eastAsia="Times New Roman" w:cs="Times New Roman"/>
          <w:szCs w:val="24"/>
        </w:rPr>
        <w:t xml:space="preserve"> ογδόντα έναν</w:t>
      </w:r>
      <w:r>
        <w:rPr>
          <w:rFonts w:eastAsia="Times New Roman" w:cs="Times New Roman"/>
          <w:szCs w:val="24"/>
        </w:rPr>
        <w:t xml:space="preserve">. Το ποσοστό του κόμματός του ήταν 38,01%. Αντίθετα, το ποσοστό του </w:t>
      </w:r>
      <w:proofErr w:type="spellStart"/>
      <w:r>
        <w:rPr>
          <w:rFonts w:eastAsia="Times New Roman" w:cs="Times New Roman"/>
          <w:szCs w:val="24"/>
        </w:rPr>
        <w:t>Κοέλιο</w:t>
      </w:r>
      <w:proofErr w:type="spellEnd"/>
      <w:r>
        <w:rPr>
          <w:rFonts w:eastAsia="Times New Roman" w:cs="Times New Roman"/>
          <w:szCs w:val="24"/>
        </w:rPr>
        <w:t xml:space="preserve"> ήταν 16,8%. Εξαργύρωσε με τον καλύτερο τρόπο στις κάλπες τη συνέπεια με την οποία αγω</w:t>
      </w:r>
      <w:r>
        <w:rPr>
          <w:rFonts w:eastAsia="Times New Roman" w:cs="Times New Roman"/>
          <w:szCs w:val="24"/>
        </w:rPr>
        <w:t>νίστηκε για να βγάλει τη χώρα από τα μνημόνια και να κρατήσει την πορτογαλική κοινωνία όρθια. Τι σχέση έχει; Για εμένα μεγάλη.</w:t>
      </w:r>
    </w:p>
    <w:p w14:paraId="498E4F4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να θυμίσω ότι πριν από δύο μέρες η Εθνική Τράπεζα βγήκε στις αγορές. Μόνο που δεν το έμαθε κανένας. Άνοιξε, λοιπόν, για τρει</w:t>
      </w:r>
      <w:r>
        <w:rPr>
          <w:rFonts w:eastAsia="Times New Roman" w:cs="Times New Roman"/>
          <w:szCs w:val="24"/>
        </w:rPr>
        <w:t xml:space="preserve">ς, τέσσερις μέρες και ενώ ζητούσε μόνο 500 εκατομμύρια ευρώ, μπορούσε να πάρει 2 δισεκατομμύρια ευρώ. </w:t>
      </w:r>
      <w:r>
        <w:rPr>
          <w:rFonts w:eastAsia="Times New Roman" w:cs="Times New Roman"/>
          <w:szCs w:val="24"/>
        </w:rPr>
        <w:lastRenderedPageBreak/>
        <w:t xml:space="preserve">Τελικά πήρε 750 εκατομμύρια ευρώ με επιτόκιο πολύ χαμηλότερο από αυτό που προέβλεπε. </w:t>
      </w:r>
    </w:p>
    <w:p w14:paraId="498E4F4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ακόμα να θυμίσω ότι σε κάποιους εδώ μέσα, σε αυτή την Αίθουσα κ</w:t>
      </w:r>
      <w:r>
        <w:rPr>
          <w:rFonts w:eastAsia="Times New Roman" w:cs="Times New Roman"/>
          <w:szCs w:val="24"/>
        </w:rPr>
        <w:t>αι αλλού, τους έπιασε η φιλευσπλαχνία: «Ποτέ κανένα σπίτι σε χέρι τραπεζίτη». Κάποιοι το έπαιζαν επαναστάτες κάθε Τετάρτη στους πλειστηριασμούς. Να ηρεμίζουν, λοιπόν, όλοι αυτοί. Καμ</w:t>
      </w:r>
      <w:r>
        <w:rPr>
          <w:rFonts w:eastAsia="Times New Roman" w:cs="Times New Roman"/>
          <w:szCs w:val="24"/>
        </w:rPr>
        <w:t>μ</w:t>
      </w:r>
      <w:r>
        <w:rPr>
          <w:rFonts w:eastAsia="Times New Roman" w:cs="Times New Roman"/>
          <w:szCs w:val="24"/>
        </w:rPr>
        <w:t>ία κατοικία -κα</w:t>
      </w:r>
      <w:r>
        <w:rPr>
          <w:rFonts w:eastAsia="Times New Roman" w:cs="Times New Roman"/>
          <w:szCs w:val="24"/>
        </w:rPr>
        <w:t>μ</w:t>
      </w:r>
      <w:r>
        <w:rPr>
          <w:rFonts w:eastAsia="Times New Roman" w:cs="Times New Roman"/>
          <w:szCs w:val="24"/>
        </w:rPr>
        <w:t>μία όμως- κάτω από 300.000 ευρώ δεν πρόκειται να πλειστηρ</w:t>
      </w:r>
      <w:r>
        <w:rPr>
          <w:rFonts w:eastAsia="Times New Roman" w:cs="Times New Roman"/>
          <w:szCs w:val="24"/>
        </w:rPr>
        <w:t>ιαστεί στις 29 του μήνα. Το ακούσατε; Ούτε αυτό το ακούσατε. Πάμε παρακάτω.</w:t>
      </w:r>
    </w:p>
    <w:p w14:paraId="498E4F4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Ευρωπαϊκή Τράπεζα Επενδύσεων, πακέτο </w:t>
      </w:r>
      <w:proofErr w:type="spellStart"/>
      <w:r>
        <w:rPr>
          <w:rFonts w:eastAsia="Times New Roman" w:cs="Times New Roman"/>
          <w:szCs w:val="24"/>
        </w:rPr>
        <w:t>Γιούνκερ</w:t>
      </w:r>
      <w:proofErr w:type="spellEnd"/>
      <w:r>
        <w:rPr>
          <w:rFonts w:eastAsia="Times New Roman" w:cs="Times New Roman"/>
          <w:szCs w:val="24"/>
        </w:rPr>
        <w:t>, ΕΣΠΑ: Ένα</w:t>
      </w:r>
      <w:r>
        <w:rPr>
          <w:rFonts w:eastAsia="Times New Roman" w:cs="Times New Roman"/>
          <w:szCs w:val="24"/>
        </w:rPr>
        <w:t>ς</w:t>
      </w:r>
      <w:r>
        <w:rPr>
          <w:rFonts w:eastAsia="Times New Roman" w:cs="Times New Roman"/>
          <w:szCs w:val="24"/>
        </w:rPr>
        <w:t xml:space="preserve"> επενδυτικός οργασμός αυτή τη στιγμή είναι σε εξέλιξη. </w:t>
      </w:r>
    </w:p>
    <w:p w14:paraId="498E4F4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Ακούσαμε επίσης απίστευτες φωνές για τις Σκουριές. Θέλω να θυμίσω, </w:t>
      </w:r>
      <w:r>
        <w:rPr>
          <w:rFonts w:eastAsia="Times New Roman" w:cs="Times New Roman"/>
          <w:szCs w:val="24"/>
        </w:rPr>
        <w:t xml:space="preserve">για όσους διαβάζουν, ότι τα παγκόσμια στάνταρ έκλυσης του αρσενικού είναι 0,8. Στις Σκουριές ήταν 8. Απειλούσαν, έκαναν και φτάσανε στο σημείο να λένε εδώ πέρα ότι επενέβη ο </w:t>
      </w:r>
      <w:proofErr w:type="spellStart"/>
      <w:r>
        <w:rPr>
          <w:rFonts w:eastAsia="Times New Roman" w:cs="Times New Roman"/>
          <w:szCs w:val="24"/>
        </w:rPr>
        <w:t>Τριντό</w:t>
      </w:r>
      <w:proofErr w:type="spellEnd"/>
      <w:r>
        <w:rPr>
          <w:rFonts w:eastAsia="Times New Roman" w:cs="Times New Roman"/>
          <w:szCs w:val="24"/>
        </w:rPr>
        <w:t xml:space="preserve">, ο Μακρόν, ότι συζητιέται στο </w:t>
      </w:r>
      <w:proofErr w:type="spellStart"/>
      <w:r>
        <w:rPr>
          <w:rFonts w:eastAsia="Times New Roman" w:cs="Times New Roman"/>
          <w:szCs w:val="24"/>
          <w:lang w:val="en-US"/>
        </w:rPr>
        <w:t>Eurogroup</w:t>
      </w:r>
      <w:proofErr w:type="spellEnd"/>
      <w:r>
        <w:rPr>
          <w:rFonts w:eastAsia="Times New Roman" w:cs="Times New Roman"/>
          <w:szCs w:val="24"/>
        </w:rPr>
        <w:t xml:space="preserve">. Τίποτα από όλα αυτά δεν έγινε. </w:t>
      </w:r>
      <w:proofErr w:type="spellStart"/>
      <w:r>
        <w:rPr>
          <w:rFonts w:eastAsia="Times New Roman" w:cs="Times New Roman"/>
          <w:szCs w:val="24"/>
        </w:rPr>
        <w:t>Συν</w:t>
      </w:r>
      <w:r>
        <w:rPr>
          <w:rFonts w:eastAsia="Times New Roman" w:cs="Times New Roman"/>
          <w:szCs w:val="24"/>
        </w:rPr>
        <w:t>εμορφώθη</w:t>
      </w:r>
      <w:proofErr w:type="spellEnd"/>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Pr>
          <w:rFonts w:eastAsia="Times New Roman" w:cs="Times New Roman"/>
          <w:szCs w:val="24"/>
        </w:rPr>
        <w:t>. Η επένδυση με όρους δημοκρατίας συνεχίζεται.</w:t>
      </w:r>
    </w:p>
    <w:p w14:paraId="498E4F4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Πάμε στο Ελληνικό. Από το πρωί μέχρι το βράδυ σαμποτάρουν την επένδυση, κάνουν, φτιάχνουν. Καλά έκανε το Αρχαιολογικό Μουσείο. Έκανε τη δουλειά του. Καλά έκαναν πολλοί Βουλευτές του ΣΥΡΙΖΑ</w:t>
      </w:r>
      <w:r>
        <w:rPr>
          <w:rFonts w:eastAsia="Times New Roman" w:cs="Times New Roman"/>
          <w:szCs w:val="24"/>
        </w:rPr>
        <w:t xml:space="preserve"> και είχαν ενστάσεις. </w:t>
      </w:r>
    </w:p>
    <w:p w14:paraId="498E4F4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Χειροπιαστό παράδειγμα ότι αξιοποιείται μια επένδυση όταν συνυπάρχουν και αρχαία είναι το Μουσείο της Ακρόπολης. Όσοι το επισκεφτούμε, θα δούμε κάτω να υπάρχουν αρχαιολογικά εκθέματα. Η επένδυση αποκτάει αξία. </w:t>
      </w:r>
    </w:p>
    <w:p w14:paraId="498E4F4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όσοι ασχολούντ</w:t>
      </w:r>
      <w:r>
        <w:rPr>
          <w:rFonts w:eastAsia="Times New Roman" w:cs="Times New Roman"/>
          <w:szCs w:val="24"/>
        </w:rPr>
        <w:t xml:space="preserve">αι με το μετρό της Θεσσαλονίκης θα διαπιστώσουν το ίδιο. Τι ποιο ωραίο στα </w:t>
      </w:r>
      <w:r>
        <w:rPr>
          <w:rFonts w:eastAsia="Times New Roman" w:cs="Times New Roman"/>
          <w:szCs w:val="24"/>
        </w:rPr>
        <w:t>έξι χιλιάδες τριακόσια</w:t>
      </w:r>
      <w:r>
        <w:rPr>
          <w:rFonts w:eastAsia="Times New Roman" w:cs="Times New Roman"/>
          <w:szCs w:val="24"/>
        </w:rPr>
        <w:t xml:space="preserve"> στρέμματα τα </w:t>
      </w:r>
      <w:r>
        <w:rPr>
          <w:rFonts w:eastAsia="Times New Roman" w:cs="Times New Roman"/>
          <w:szCs w:val="24"/>
        </w:rPr>
        <w:t xml:space="preserve">τριακόσια </w:t>
      </w:r>
      <w:r>
        <w:rPr>
          <w:rFonts w:eastAsia="Times New Roman" w:cs="Times New Roman"/>
          <w:szCs w:val="24"/>
        </w:rPr>
        <w:t>στρέμματα να αναδεικνύουν αυτή την επένδυση; Προχωράει κανονικά.</w:t>
      </w:r>
    </w:p>
    <w:p w14:paraId="498E4F4F" w14:textId="77777777" w:rsidR="00B84C6C" w:rsidRDefault="003C4644">
      <w:pPr>
        <w:spacing w:line="600" w:lineRule="auto"/>
        <w:ind w:firstLine="720"/>
        <w:jc w:val="both"/>
        <w:rPr>
          <w:rFonts w:eastAsia="Times New Roman"/>
          <w:szCs w:val="24"/>
        </w:rPr>
      </w:pPr>
      <w:r w:rsidRPr="004A4382">
        <w:rPr>
          <w:rFonts w:eastAsia="Times New Roman"/>
          <w:szCs w:val="24"/>
        </w:rPr>
        <w:t>Θα μπορούσα να μιλήσω ώρες ολόκληρες</w:t>
      </w:r>
      <w:r w:rsidRPr="004A4382">
        <w:rPr>
          <w:rFonts w:eastAsia="Times New Roman"/>
          <w:szCs w:val="24"/>
        </w:rPr>
        <w:t>,</w:t>
      </w:r>
      <w:r w:rsidRPr="002811F4">
        <w:rPr>
          <w:rFonts w:eastAsia="Times New Roman"/>
          <w:szCs w:val="24"/>
        </w:rPr>
        <w:t xml:space="preserve"> για το τι κάνει αυτή η Κυβέρνηση</w:t>
      </w:r>
      <w:r w:rsidRPr="002811F4">
        <w:rPr>
          <w:rFonts w:eastAsia="Times New Roman"/>
          <w:szCs w:val="24"/>
        </w:rPr>
        <w:t>. Πρώτον, προσπαθεί να τελειώσει την τρίτη αξιολόγηση</w:t>
      </w:r>
      <w:r w:rsidRPr="004A4382">
        <w:rPr>
          <w:rFonts w:eastAsia="Times New Roman"/>
          <w:szCs w:val="24"/>
        </w:rPr>
        <w:t>,</w:t>
      </w:r>
      <w:r w:rsidRPr="002811F4">
        <w:rPr>
          <w:rFonts w:eastAsia="Times New Roman"/>
          <w:szCs w:val="24"/>
        </w:rPr>
        <w:t xml:space="preserve"> που θεωρείται σχεδόν δεδομένο και γι’ αυ</w:t>
      </w:r>
      <w:r w:rsidRPr="004A4382">
        <w:rPr>
          <w:rFonts w:eastAsia="Times New Roman"/>
          <w:szCs w:val="24"/>
        </w:rPr>
        <w:t xml:space="preserve">τόν τον λόγο ξαναέβαλε το θέμα της ποσοτικής χαλάρωσης ένας άνθρωπος στο ΔΣ της Ευρωπαϊκής Κεντρικής Τράπεζας. Δίνει παράταση για να καταφέρει και η Ελλάδα να το εκμεταλλευτεί. </w:t>
      </w:r>
    </w:p>
    <w:p w14:paraId="498E4F50" w14:textId="77777777" w:rsidR="00B84C6C" w:rsidRDefault="003C4644">
      <w:pPr>
        <w:spacing w:line="600" w:lineRule="auto"/>
        <w:ind w:firstLine="720"/>
        <w:jc w:val="both"/>
        <w:rPr>
          <w:rFonts w:eastAsia="Times New Roman"/>
          <w:szCs w:val="24"/>
        </w:rPr>
      </w:pPr>
      <w:r>
        <w:rPr>
          <w:rFonts w:eastAsia="Times New Roman"/>
          <w:szCs w:val="24"/>
        </w:rPr>
        <w:t>Το πιο σημαντικό, όμως, απ’ όλα είναι ότι όλοι πλέον μιλάνε και λένε ότι θα υπ</w:t>
      </w:r>
      <w:r>
        <w:rPr>
          <w:rFonts w:eastAsia="Times New Roman"/>
          <w:szCs w:val="24"/>
        </w:rPr>
        <w:t xml:space="preserve">άρχει μια καθαρή έξοδος μετά από δέκα μήνες. Να πού κολλάει το παράδειγμα του </w:t>
      </w:r>
      <w:r>
        <w:rPr>
          <w:rFonts w:eastAsia="Times New Roman"/>
          <w:szCs w:val="24"/>
        </w:rPr>
        <w:t>Αντόνιο Κόστα</w:t>
      </w:r>
      <w:r>
        <w:rPr>
          <w:rFonts w:eastAsia="Times New Roman"/>
          <w:szCs w:val="24"/>
        </w:rPr>
        <w:t xml:space="preserve">. </w:t>
      </w:r>
    </w:p>
    <w:p w14:paraId="498E4F51" w14:textId="77777777" w:rsidR="00B84C6C" w:rsidRDefault="003C4644">
      <w:pPr>
        <w:spacing w:line="600" w:lineRule="auto"/>
        <w:ind w:firstLine="720"/>
        <w:jc w:val="both"/>
        <w:rPr>
          <w:rFonts w:eastAsia="Times New Roman"/>
          <w:szCs w:val="24"/>
        </w:rPr>
      </w:pPr>
      <w:r>
        <w:rPr>
          <w:rFonts w:eastAsia="Times New Roman"/>
          <w:szCs w:val="24"/>
        </w:rPr>
        <w:t>Αντ’ αυτού, ακούσαμε, χθες κιόλας, ότι ο Αντιπρόεδρος της Εθνικής Επιτροπής Τηλεπικοινωνιών και Ταχυδρομείων –το άκουσα εγώ με τα αυτιά μου- ήταν σύμβουλος του κό</w:t>
      </w:r>
      <w:r>
        <w:rPr>
          <w:rFonts w:eastAsia="Times New Roman"/>
          <w:szCs w:val="24"/>
        </w:rPr>
        <w:t xml:space="preserve">μματος της Νέας Δημοκρατίας και ξέρουμε όλοι ότι και αυτός και ο </w:t>
      </w:r>
      <w:r>
        <w:rPr>
          <w:rFonts w:eastAsia="Times New Roman"/>
          <w:szCs w:val="24"/>
        </w:rPr>
        <w:t>π</w:t>
      </w:r>
      <w:r>
        <w:rPr>
          <w:rFonts w:eastAsia="Times New Roman"/>
          <w:szCs w:val="24"/>
        </w:rPr>
        <w:t xml:space="preserve">ρόεδρος ήταν αποκλειστικής απασχόλησης. Ακούσαμε τις τελευταίες μέρες -εγώ </w:t>
      </w:r>
      <w:r>
        <w:rPr>
          <w:rFonts w:eastAsia="Times New Roman"/>
          <w:szCs w:val="24"/>
        </w:rPr>
        <w:lastRenderedPageBreak/>
        <w:t>δεν σας λέω πριν από εκατό μέρες ή πριν από τρεις μήνες- το ανέφερε ο κ. Πετρόπουλος ο Υφυπουργός, ότι εξαφανίστηκα</w:t>
      </w:r>
      <w:r>
        <w:rPr>
          <w:rFonts w:eastAsia="Times New Roman"/>
          <w:szCs w:val="24"/>
        </w:rPr>
        <w:t xml:space="preserve">ν τα αρχεία στο ΤΣΑΥ όλων όσοι όφειλαν να πληρώσουν και αναφέρθηκε σε ιδιωτικές κλινικές, σε </w:t>
      </w:r>
      <w:proofErr w:type="spellStart"/>
      <w:r>
        <w:rPr>
          <w:rFonts w:eastAsia="Times New Roman"/>
          <w:szCs w:val="24"/>
        </w:rPr>
        <w:t>μεγαλοοφειλέτες</w:t>
      </w:r>
      <w:proofErr w:type="spellEnd"/>
      <w:r>
        <w:rPr>
          <w:rFonts w:eastAsia="Times New Roman"/>
          <w:szCs w:val="24"/>
        </w:rPr>
        <w:t>. Απίστευτο πράγμα! Όταν τον ρωτήσανε «καλά, δεν είχε αντίγραφα;» είπε ότι εξαφανίστηκαν και τα αντίγραφα. Κι έγινε μια τυπική ΕΔΕ. Αυτά δεν είναι σ</w:t>
      </w:r>
      <w:r>
        <w:rPr>
          <w:rFonts w:eastAsia="Times New Roman"/>
          <w:szCs w:val="24"/>
        </w:rPr>
        <w:t>ημαντικά.</w:t>
      </w:r>
    </w:p>
    <w:p w14:paraId="498E4F52" w14:textId="77777777" w:rsidR="00B84C6C" w:rsidRDefault="003C4644">
      <w:pPr>
        <w:spacing w:line="600" w:lineRule="auto"/>
        <w:ind w:firstLine="720"/>
        <w:jc w:val="both"/>
        <w:rPr>
          <w:rFonts w:eastAsia="Times New Roman"/>
          <w:szCs w:val="24"/>
        </w:rPr>
      </w:pPr>
      <w:r>
        <w:rPr>
          <w:rFonts w:eastAsia="Times New Roman"/>
          <w:szCs w:val="24"/>
        </w:rPr>
        <w:t>Είναι μια χειροπιαστή απόδειξη</w:t>
      </w:r>
      <w:r>
        <w:rPr>
          <w:rFonts w:eastAsia="Times New Roman"/>
          <w:szCs w:val="24"/>
        </w:rPr>
        <w:t>,</w:t>
      </w:r>
      <w:r>
        <w:rPr>
          <w:rFonts w:eastAsia="Times New Roman"/>
          <w:szCs w:val="24"/>
        </w:rPr>
        <w:t xml:space="preserve"> πώς χρεοκόπησε αυτή η χώρα, γιατί αυτή η Κυβέρνηση την παρέλαβε χρεοκοπημένη. Το ΑΕΠ από 120% πήγε 180% και έχασαν όλοι οι Έλληνες πολίτες το ¼ της περιουσία τους. Τα 325 δισ., για τα οποία δεν ευθύνεται αυτή η </w:t>
      </w:r>
      <w:r>
        <w:rPr>
          <w:rFonts w:eastAsia="Times New Roman"/>
          <w:szCs w:val="24"/>
        </w:rPr>
        <w:t>Κυβέρνηση, πώς τα φορτώθηκε η χώρα; Και το χειρότερο απ’ όλα, με το οποίο γελάει κάθε πικραμένος, είναι ότι τα παιδιά της αγοράς, τα τζιμάνια της αγοράς που βρίσκουν δουλειές κ.λπ.</w:t>
      </w:r>
      <w:r>
        <w:rPr>
          <w:rFonts w:eastAsia="Times New Roman"/>
          <w:szCs w:val="24"/>
        </w:rPr>
        <w:t>,</w:t>
      </w:r>
      <w:r>
        <w:rPr>
          <w:rFonts w:eastAsia="Times New Roman"/>
          <w:szCs w:val="24"/>
        </w:rPr>
        <w:t xml:space="preserve"> φτάσανε την ανεργία στο 27%. Γελάει κάθε πικραμένος! </w:t>
      </w:r>
    </w:p>
    <w:p w14:paraId="498E4F53" w14:textId="77777777" w:rsidR="00B84C6C" w:rsidRDefault="003C4644">
      <w:pPr>
        <w:spacing w:line="600" w:lineRule="auto"/>
        <w:ind w:firstLine="720"/>
        <w:jc w:val="both"/>
        <w:rPr>
          <w:rFonts w:eastAsia="Times New Roman"/>
          <w:szCs w:val="24"/>
        </w:rPr>
      </w:pPr>
      <w:r>
        <w:rPr>
          <w:rFonts w:eastAsia="Times New Roman"/>
          <w:szCs w:val="24"/>
        </w:rPr>
        <w:t>Αυτή την πραγματικότ</w:t>
      </w:r>
      <w:r>
        <w:rPr>
          <w:rFonts w:eastAsia="Times New Roman"/>
          <w:szCs w:val="24"/>
        </w:rPr>
        <w:t xml:space="preserve">ητα διαχειρίστηκε αυτή η Κυβέρνηση και πιστεύω ότι τα πάει καλά. </w:t>
      </w:r>
    </w:p>
    <w:p w14:paraId="498E4F54" w14:textId="77777777" w:rsidR="00B84C6C" w:rsidRDefault="003C4644">
      <w:pPr>
        <w:spacing w:line="600" w:lineRule="auto"/>
        <w:ind w:firstLine="720"/>
        <w:jc w:val="both"/>
        <w:rPr>
          <w:rFonts w:eastAsia="Times New Roman"/>
          <w:szCs w:val="24"/>
        </w:rPr>
      </w:pPr>
      <w:r>
        <w:rPr>
          <w:rFonts w:eastAsia="Times New Roman"/>
          <w:szCs w:val="24"/>
        </w:rPr>
        <w:t>Δυσκολίες; Πολλές! Υποφέρει ο κόσμος; Ακόμα, ναι. Πιστεύω ότι αργά ή γρήγορα, όμως, θα έρθει η δικαίωση</w:t>
      </w:r>
      <w:r>
        <w:rPr>
          <w:rFonts w:eastAsia="Times New Roman"/>
          <w:szCs w:val="24"/>
        </w:rPr>
        <w:t>,</w:t>
      </w:r>
      <w:r>
        <w:rPr>
          <w:rFonts w:eastAsia="Times New Roman"/>
          <w:szCs w:val="24"/>
        </w:rPr>
        <w:t xml:space="preserve"> όπως ήρθε και για τον </w:t>
      </w:r>
      <w:r>
        <w:rPr>
          <w:rFonts w:eastAsia="Times New Roman"/>
          <w:szCs w:val="24"/>
        </w:rPr>
        <w:t xml:space="preserve">Αντόνιο Κόστα </w:t>
      </w:r>
      <w:r>
        <w:rPr>
          <w:rFonts w:eastAsia="Times New Roman"/>
          <w:szCs w:val="24"/>
        </w:rPr>
        <w:t xml:space="preserve">στην Πορτογαλία. </w:t>
      </w:r>
    </w:p>
    <w:p w14:paraId="498E4F55" w14:textId="77777777" w:rsidR="00B84C6C" w:rsidRDefault="003C4644">
      <w:pPr>
        <w:spacing w:line="600" w:lineRule="auto"/>
        <w:ind w:firstLine="720"/>
        <w:jc w:val="both"/>
        <w:rPr>
          <w:rFonts w:eastAsia="Times New Roman"/>
          <w:szCs w:val="24"/>
        </w:rPr>
      </w:pPr>
      <w:r>
        <w:rPr>
          <w:rFonts w:eastAsia="Times New Roman"/>
          <w:szCs w:val="24"/>
        </w:rPr>
        <w:t>Δεν θέλω να αναφερθώ εδώ στις δ</w:t>
      </w:r>
      <w:r>
        <w:rPr>
          <w:rFonts w:eastAsia="Times New Roman"/>
          <w:szCs w:val="24"/>
        </w:rPr>
        <w:t>ημοσκοπήσεις. Εγώ έχω κάνει έκκληση</w:t>
      </w:r>
      <w:r>
        <w:rPr>
          <w:rFonts w:eastAsia="Times New Roman"/>
          <w:szCs w:val="24"/>
        </w:rPr>
        <w:t>,</w:t>
      </w:r>
      <w:r>
        <w:rPr>
          <w:rFonts w:eastAsia="Times New Roman"/>
          <w:szCs w:val="24"/>
        </w:rPr>
        <w:t xml:space="preserve"> να πάμε όλοι μαζί να θωρακίσουμε την αξιοπιστία τους. Αυτές τις ανοησίες που σας </w:t>
      </w:r>
      <w:r>
        <w:rPr>
          <w:rFonts w:eastAsia="Times New Roman"/>
          <w:szCs w:val="24"/>
        </w:rPr>
        <w:lastRenderedPageBreak/>
        <w:t>έδιναν 20, 19, 18 μονάδες διαφορά, ξεχάστε τες. Προσγειωθείτε στην πραγματικότητα και ελάτε να θωρακίσουμε τις δημοσκοπήσεις. Θέλουμε, δεν</w:t>
      </w:r>
      <w:r>
        <w:rPr>
          <w:rFonts w:eastAsia="Times New Roman"/>
          <w:szCs w:val="24"/>
        </w:rPr>
        <w:t xml:space="preserve"> είμαστε αντίθετοι αλλά με σωστό τρόπο.</w:t>
      </w:r>
    </w:p>
    <w:p w14:paraId="498E4F56" w14:textId="77777777" w:rsidR="00B84C6C" w:rsidRDefault="003C4644">
      <w:pPr>
        <w:spacing w:line="600" w:lineRule="auto"/>
        <w:ind w:firstLine="720"/>
        <w:jc w:val="both"/>
        <w:rPr>
          <w:rFonts w:eastAsia="Times New Roman"/>
          <w:szCs w:val="24"/>
        </w:rPr>
      </w:pPr>
      <w:r>
        <w:rPr>
          <w:rFonts w:eastAsia="Times New Roman"/>
          <w:szCs w:val="24"/>
        </w:rPr>
        <w:t>Έ</w:t>
      </w:r>
      <w:r>
        <w:rPr>
          <w:rFonts w:eastAsia="Times New Roman"/>
          <w:szCs w:val="24"/>
        </w:rPr>
        <w:t>ρχομαι στα σημερινά. Θυμάμαι</w:t>
      </w:r>
      <w:r>
        <w:rPr>
          <w:rFonts w:eastAsia="Times New Roman"/>
          <w:szCs w:val="24"/>
        </w:rPr>
        <w:t>,</w:t>
      </w:r>
      <w:r>
        <w:rPr>
          <w:rFonts w:eastAsia="Times New Roman"/>
          <w:szCs w:val="24"/>
        </w:rPr>
        <w:t xml:space="preserve"> ήμουν νεαρό παιδί όταν έσφυζε από ζωή το χωριό μου. Ήταν απίστευτο. Νόμιζα ότι ήμουν στο κέντρο του κόσμου. Τι χαρά! </w:t>
      </w:r>
      <w:proofErr w:type="spellStart"/>
      <w:r>
        <w:rPr>
          <w:rFonts w:eastAsia="Times New Roman"/>
          <w:szCs w:val="24"/>
        </w:rPr>
        <w:t>Ντουγένια</w:t>
      </w:r>
      <w:proofErr w:type="spellEnd"/>
      <w:r>
        <w:rPr>
          <w:rFonts w:eastAsia="Times New Roman"/>
          <w:szCs w:val="24"/>
        </w:rPr>
        <w:t>, σιτηρά, αρμέγαμε τα πρόβατα στις 04.00΄ το πρωί, κόβαμε τ</w:t>
      </w:r>
      <w:r>
        <w:rPr>
          <w:rFonts w:eastAsia="Times New Roman"/>
          <w:szCs w:val="24"/>
        </w:rPr>
        <w:t xml:space="preserve">α ξύλα, φροντίζαμε τα ζώα. Απίστευτη εικόνα! Ερήμωσε η ύπαιθρος. Σήμερα σε αυτό το χωριό είναι ζήτημα αν ζουν τρεις, τέσσερις οικογένειες. Μόνο η ενέργεια είναι; Μόνο οι μεταφορές; Μόνο ο τουρισμός; Μόνο οι υπηρεσίες; Όχι. Είναι και ο πρωτογενής τομέας </w:t>
      </w:r>
      <w:r>
        <w:rPr>
          <w:rFonts w:eastAsia="Times New Roman"/>
          <w:szCs w:val="24"/>
        </w:rPr>
        <w:t>κ</w:t>
      </w:r>
      <w:r>
        <w:rPr>
          <w:rFonts w:eastAsia="Times New Roman"/>
          <w:szCs w:val="24"/>
        </w:rPr>
        <w:t xml:space="preserve">ι </w:t>
      </w:r>
      <w:r>
        <w:rPr>
          <w:rFonts w:eastAsia="Times New Roman"/>
          <w:szCs w:val="24"/>
        </w:rPr>
        <w:t>έρχεται αυτό το Υπουργείο τώρα με αυτό το νομοσχέδιο, που θέλω να σας θυμίσω ότι για πρώτη φορά μετά από πολλά χρόνια δεν κλείσανε δρόμοι. Αναρωτήθηκε κανείς</w:t>
      </w:r>
      <w:r>
        <w:rPr>
          <w:rFonts w:eastAsia="Times New Roman"/>
          <w:szCs w:val="24"/>
        </w:rPr>
        <w:t>,</w:t>
      </w:r>
      <w:r>
        <w:rPr>
          <w:rFonts w:eastAsia="Times New Roman"/>
          <w:szCs w:val="24"/>
        </w:rPr>
        <w:t xml:space="preserve"> γιατί δεν κλείσανε οι δρόμοι; Εγώ στον Ισθμό, ας πούμε, περίμενα κάπου στη μέση του χειμώνα που σ</w:t>
      </w:r>
      <w:r>
        <w:rPr>
          <w:rFonts w:eastAsia="Times New Roman"/>
          <w:szCs w:val="24"/>
        </w:rPr>
        <w:t>ταματάνε οι δουλειές, τη γνωστή τυραννία. Για αναρωτηθείτε</w:t>
      </w:r>
      <w:r>
        <w:rPr>
          <w:rFonts w:eastAsia="Times New Roman"/>
          <w:szCs w:val="24"/>
        </w:rPr>
        <w:t>,</w:t>
      </w:r>
      <w:r>
        <w:rPr>
          <w:rFonts w:eastAsia="Times New Roman"/>
          <w:szCs w:val="24"/>
        </w:rPr>
        <w:t xml:space="preserve"> γιατί δεν κλείσανε οι δρόμοι; </w:t>
      </w:r>
    </w:p>
    <w:p w14:paraId="498E4F57" w14:textId="77777777" w:rsidR="00B84C6C" w:rsidRDefault="003C4644">
      <w:pPr>
        <w:spacing w:line="600" w:lineRule="auto"/>
        <w:ind w:firstLine="720"/>
        <w:jc w:val="both"/>
        <w:rPr>
          <w:rFonts w:eastAsia="Times New Roman"/>
          <w:szCs w:val="24"/>
        </w:rPr>
      </w:pPr>
      <w:r>
        <w:rPr>
          <w:rFonts w:eastAsia="Times New Roman"/>
          <w:szCs w:val="24"/>
        </w:rPr>
        <w:t>Εγώ δεν λέω ότι τα κάναμε όλα. Κάνουμε μια γιγάντια προσπάθεια. Και να πω και κάτι; Φεύγω λίγο από το θέμα, αλλά θα το λέω πάντα</w:t>
      </w:r>
      <w:r>
        <w:rPr>
          <w:rFonts w:eastAsia="Times New Roman"/>
          <w:szCs w:val="24"/>
        </w:rPr>
        <w:t>,</w:t>
      </w:r>
      <w:r>
        <w:rPr>
          <w:rFonts w:eastAsia="Times New Roman"/>
          <w:szCs w:val="24"/>
        </w:rPr>
        <w:t xml:space="preserve"> γιατί είμαι από αυτούς που έχουν πε</w:t>
      </w:r>
      <w:r>
        <w:rPr>
          <w:rFonts w:eastAsia="Times New Roman"/>
          <w:szCs w:val="24"/>
        </w:rPr>
        <w:t>ι πολλές φορές το παράδειγμα της Εσθονίας. Η Εσθονία προσέξτε, δεν ήταν καν χώρα πριν είκοσι τρία χρόνια. Ήταν μια επαρχία της Σοβιετικής Ένωσης και σήμερα τρέχει με απίστευτους ρυθμούς ανάπτυξης</w:t>
      </w:r>
      <w:r>
        <w:rPr>
          <w:rFonts w:eastAsia="Times New Roman"/>
          <w:szCs w:val="24"/>
        </w:rPr>
        <w:t>,</w:t>
      </w:r>
      <w:r>
        <w:rPr>
          <w:rFonts w:eastAsia="Times New Roman"/>
          <w:szCs w:val="24"/>
        </w:rPr>
        <w:t xml:space="preserve"> γιατί έχει κάνει πράξη την ηλεκτρονική διακυβέρνηση. </w:t>
      </w:r>
    </w:p>
    <w:p w14:paraId="498E4F58" w14:textId="77777777" w:rsidR="00B84C6C" w:rsidRDefault="003C4644">
      <w:pPr>
        <w:spacing w:line="600" w:lineRule="auto"/>
        <w:ind w:firstLine="720"/>
        <w:jc w:val="both"/>
        <w:rPr>
          <w:rFonts w:eastAsia="Times New Roman"/>
          <w:szCs w:val="24"/>
        </w:rPr>
      </w:pPr>
      <w:r>
        <w:rPr>
          <w:rFonts w:eastAsia="Times New Roman"/>
          <w:szCs w:val="24"/>
        </w:rPr>
        <w:lastRenderedPageBreak/>
        <w:t>Πήρατ</w:t>
      </w:r>
      <w:r>
        <w:rPr>
          <w:rFonts w:eastAsia="Times New Roman"/>
          <w:szCs w:val="24"/>
        </w:rPr>
        <w:t xml:space="preserve">ε χαμπάρι τι ακριβώς έχει κάνει η Κυβέρνηση εδώ; Πήρατε χαμπάρι τη δημιουργία επιχείρησης μιας στάσης, όχι σε έξι μήνες με πεντακόσιες υπογραφές αλλά σε τρεις, τέσσερις βδομάδες; </w:t>
      </w:r>
    </w:p>
    <w:p w14:paraId="498E4F5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Πήρατε χαμπάρι το πλαστικό χρήμα; Πήρατε χαμπάρι την ηλεκτρονική υπογραφή; Γ</w:t>
      </w:r>
      <w:r>
        <w:rPr>
          <w:rFonts w:eastAsia="Times New Roman" w:cs="Times New Roman"/>
          <w:szCs w:val="24"/>
        </w:rPr>
        <w:t>ίνεται ένα σεμινάριο, σε μερικές ημέρες κάτω στην Παλλήνη. Θα παρακαλούσα πολλούς από τους συναδέλφους</w:t>
      </w:r>
      <w:r>
        <w:rPr>
          <w:rFonts w:eastAsia="Times New Roman" w:cs="Times New Roman"/>
          <w:szCs w:val="24"/>
        </w:rPr>
        <w:t>,</w:t>
      </w:r>
      <w:r>
        <w:rPr>
          <w:rFonts w:eastAsia="Times New Roman" w:cs="Times New Roman"/>
          <w:szCs w:val="24"/>
        </w:rPr>
        <w:t xml:space="preserve"> να έρθουν να το παρακολουθήσουν. </w:t>
      </w:r>
    </w:p>
    <w:p w14:paraId="498E4F5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Ακόμα και σε αυτό το νομοσχέδιο που φέρνει το Υπουργείο Γεωργίας</w:t>
      </w:r>
      <w:r>
        <w:rPr>
          <w:rFonts w:eastAsia="Times New Roman" w:cs="Times New Roman"/>
          <w:szCs w:val="24"/>
        </w:rPr>
        <w:t>,</w:t>
      </w:r>
      <w:r>
        <w:rPr>
          <w:rFonts w:eastAsia="Times New Roman" w:cs="Times New Roman"/>
          <w:szCs w:val="24"/>
        </w:rPr>
        <w:t xml:space="preserve"> υπάρχουν τα πρώτα στίγματα της ηλεκτρονικής διακυβέρ</w:t>
      </w:r>
      <w:r>
        <w:rPr>
          <w:rFonts w:eastAsia="Times New Roman" w:cs="Times New Roman"/>
          <w:szCs w:val="24"/>
        </w:rPr>
        <w:t>νησης. Όσοι διαβάσετε με προσοχή</w:t>
      </w:r>
      <w:r>
        <w:rPr>
          <w:rFonts w:eastAsia="Times New Roman" w:cs="Times New Roman"/>
          <w:szCs w:val="24"/>
        </w:rPr>
        <w:t>,</w:t>
      </w:r>
      <w:r>
        <w:rPr>
          <w:rFonts w:eastAsia="Times New Roman" w:cs="Times New Roman"/>
          <w:szCs w:val="24"/>
        </w:rPr>
        <w:t xml:space="preserve"> θα δείτε ότι κάποιοι έμποροι τιμωρούνται. Πρέπει να μπουν σε ηλεκτρονικές πύλες</w:t>
      </w:r>
      <w:r>
        <w:rPr>
          <w:rFonts w:eastAsia="Times New Roman" w:cs="Times New Roman"/>
          <w:szCs w:val="24"/>
        </w:rPr>
        <w:t>,</w:t>
      </w:r>
      <w:r>
        <w:rPr>
          <w:rFonts w:eastAsia="Times New Roman" w:cs="Times New Roman"/>
          <w:szCs w:val="24"/>
        </w:rPr>
        <w:t xml:space="preserve"> να δούμε ακριβώς ποιος πληρώνει και τι.</w:t>
      </w:r>
    </w:p>
    <w:p w14:paraId="498E4F5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Εγώ δεν θέλω να πω πολλά για το νομοσχέδιο. Χάρηκα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γιατί υπάρχουν ήπιοι τόνοι. Είναι ένα ν</w:t>
      </w:r>
      <w:r>
        <w:rPr>
          <w:rFonts w:eastAsia="Times New Roman" w:cs="Times New Roman"/>
          <w:szCs w:val="24"/>
        </w:rPr>
        <w:t>ομοσχέδιο</w:t>
      </w:r>
      <w:r>
        <w:rPr>
          <w:rFonts w:eastAsia="Times New Roman" w:cs="Times New Roman"/>
          <w:szCs w:val="24"/>
        </w:rPr>
        <w:t>,</w:t>
      </w:r>
      <w:r>
        <w:rPr>
          <w:rFonts w:eastAsia="Times New Roman" w:cs="Times New Roman"/>
          <w:szCs w:val="24"/>
        </w:rPr>
        <w:t xml:space="preserve"> που θα έπρεπε να το έχουμε κάνει καιρό. Δεν μας άφηναν. Η ανοησία του Αχελώου για πρώτη φορά μπαίνει σε τάξη. </w:t>
      </w:r>
    </w:p>
    <w:p w14:paraId="498E4F5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Εγώ θα σταθώ στα κομβικά σημεία αυτού του νομοσχεδίου</w:t>
      </w:r>
      <w:r>
        <w:rPr>
          <w:rFonts w:eastAsia="Times New Roman" w:cs="Times New Roman"/>
          <w:szCs w:val="24"/>
        </w:rPr>
        <w:t>,</w:t>
      </w:r>
      <w:r>
        <w:rPr>
          <w:rFonts w:eastAsia="Times New Roman" w:cs="Times New Roman"/>
          <w:szCs w:val="24"/>
        </w:rPr>
        <w:t xml:space="preserve"> που πραγματικά θα κάνουν ένα κομμάτι μεγάλο άνεργης νεολαίας –και το βλέπουμε ήδη- να γυρίσει στο χωριό. Το κάνουν ήδη. Πηγαίνετε να ρωτήσετε</w:t>
      </w:r>
      <w:r>
        <w:rPr>
          <w:rFonts w:eastAsia="Times New Roman" w:cs="Times New Roman"/>
          <w:szCs w:val="24"/>
        </w:rPr>
        <w:t>,</w:t>
      </w:r>
      <w:r>
        <w:rPr>
          <w:rFonts w:eastAsia="Times New Roman" w:cs="Times New Roman"/>
          <w:szCs w:val="24"/>
        </w:rPr>
        <w:t xml:space="preserve"> πόσες αιτήσεις υπάρχουν από νέα παιδιά, από επιστήμονες. Θα ξαναζωντανέψει η ύπαιθρος. Είναι ένα μεγάλο στοίχημα</w:t>
      </w:r>
      <w:r>
        <w:rPr>
          <w:rFonts w:eastAsia="Times New Roman" w:cs="Times New Roman"/>
          <w:szCs w:val="24"/>
        </w:rPr>
        <w:t>, γιατί η χώρα μας ήταν αγροτική. Η αστυφιλία και λάθος επιλογές. Εγώ δεν καταλογίζω αυτή την στιγμή ευθύνες. Έπρεπε να γίνει; Όχι. Να καθόμαστε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βλέπουμε ότι έχουμε τα καλύτερα προϊόντα και να τα βαφτίζουν άλλοι ελληνικά για να κονομάνε; Όχι βρ</w:t>
      </w:r>
      <w:r>
        <w:rPr>
          <w:rFonts w:eastAsia="Times New Roman" w:cs="Times New Roman"/>
          <w:szCs w:val="24"/>
        </w:rPr>
        <w:t>ε παιδιά. Μέχρι εκεί. Δεν θέλω να πω περισσότερα.</w:t>
      </w:r>
    </w:p>
    <w:p w14:paraId="498E4F5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Θέλω, όμως, να τονίσω ένα σημείο, για αυτά που έγιναν –όχι σήμερα- προς τιμήν της ποιότητας της κουβέντας της Ολομέλειας του </w:t>
      </w:r>
      <w:r>
        <w:rPr>
          <w:rFonts w:eastAsia="Times New Roman" w:cs="Times New Roman"/>
          <w:szCs w:val="24"/>
        </w:rPr>
        <w:t>ε</w:t>
      </w:r>
      <w:r>
        <w:rPr>
          <w:rFonts w:eastAsia="Times New Roman" w:cs="Times New Roman"/>
          <w:szCs w:val="24"/>
        </w:rPr>
        <w:t>λληνικού Κοινοβουλίου που έγιναν στην Αίθουσα αυτή πριν δυο-τρεις μέρες για το γ</w:t>
      </w:r>
      <w:r>
        <w:rPr>
          <w:rFonts w:eastAsia="Times New Roman" w:cs="Times New Roman"/>
          <w:szCs w:val="24"/>
        </w:rPr>
        <w:t>νωστό νομοσχέδιο.</w:t>
      </w:r>
    </w:p>
    <w:p w14:paraId="498E4F5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Θέλω απλά να θυμίσω σε όσους προσέχουν και είναι καλοπροαίρετοι, όσοι διαβάζουν διεθνή στατιστικά στοιχεία</w:t>
      </w:r>
      <w:r>
        <w:rPr>
          <w:rFonts w:eastAsia="Times New Roman" w:cs="Times New Roman"/>
          <w:szCs w:val="24"/>
        </w:rPr>
        <w:t>,</w:t>
      </w:r>
      <w:r>
        <w:rPr>
          <w:rFonts w:eastAsia="Times New Roman" w:cs="Times New Roman"/>
          <w:szCs w:val="24"/>
        </w:rPr>
        <w:t xml:space="preserve"> θα δουν ότι το μεγαλύτερο ποσοστό αυτοκτονιών</w:t>
      </w:r>
      <w:r>
        <w:rPr>
          <w:rFonts w:eastAsia="Times New Roman" w:cs="Times New Roman"/>
          <w:szCs w:val="24"/>
        </w:rPr>
        <w:t>,</w:t>
      </w:r>
      <w:r>
        <w:rPr>
          <w:rFonts w:eastAsia="Times New Roman" w:cs="Times New Roman"/>
          <w:szCs w:val="24"/>
        </w:rPr>
        <w:t xml:space="preserve"> είναι στις οικογένειες με </w:t>
      </w:r>
      <w:proofErr w:type="spellStart"/>
      <w:r>
        <w:rPr>
          <w:rFonts w:eastAsia="Times New Roman" w:cs="Times New Roman"/>
          <w:szCs w:val="24"/>
        </w:rPr>
        <w:t>διεμφ</w:t>
      </w:r>
      <w:r>
        <w:rPr>
          <w:rFonts w:eastAsia="Times New Roman" w:cs="Times New Roman"/>
          <w:szCs w:val="24"/>
        </w:rPr>
        <w:t>υ</w:t>
      </w:r>
      <w:r>
        <w:rPr>
          <w:rFonts w:eastAsia="Times New Roman" w:cs="Times New Roman"/>
          <w:szCs w:val="24"/>
        </w:rPr>
        <w:t>λικά</w:t>
      </w:r>
      <w:proofErr w:type="spellEnd"/>
      <w:r>
        <w:rPr>
          <w:rFonts w:eastAsia="Times New Roman" w:cs="Times New Roman"/>
          <w:szCs w:val="24"/>
        </w:rPr>
        <w:t xml:space="preserve"> άτομα. Αφήνω τα υπόλοιπα, είναι γύρω στο 300% </w:t>
      </w:r>
      <w:r>
        <w:rPr>
          <w:rFonts w:eastAsia="Times New Roman" w:cs="Times New Roman"/>
          <w:szCs w:val="24"/>
        </w:rPr>
        <w:t>σε σχέση με τα υπόλοιπα. Παιδιά που δεν τα δέχονται οι γονείς τους.</w:t>
      </w:r>
    </w:p>
    <w:p w14:paraId="498E4F5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Αυτές οι οικογένειες, οι ίδιες πολλές φορές, συμπεριφέρονται άσχημα σε αυτά τα παιδιά. Και αν δεν το κάνουν οι ίδιες οι οικογένειες, το κάνει το περιβάλλον και το κάνει νωρίς στο σχολείο. </w:t>
      </w:r>
      <w:r>
        <w:rPr>
          <w:rFonts w:eastAsia="Times New Roman" w:cs="Times New Roman"/>
          <w:szCs w:val="24"/>
        </w:rPr>
        <w:t>Δεν χρειάζεται να φτάσουν στα δεκαοκτώ. Ένα μεγάλο κομμάτι είναι παρίες και εξωθούνται στην πορνεία. Θα μπορούσαμε να το αποφύγουμε αυτό; Ναι. Να τους δώσουμε τη δυνατότητα να μπούνε κι αυτοί στη ζωή.</w:t>
      </w:r>
    </w:p>
    <w:p w14:paraId="498E4F6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Απλά ελληνικά μιλάω</w:t>
      </w:r>
      <w:r>
        <w:rPr>
          <w:rFonts w:eastAsia="Times New Roman" w:cs="Times New Roman"/>
          <w:szCs w:val="24"/>
        </w:rPr>
        <w:t>,</w:t>
      </w:r>
      <w:r>
        <w:rPr>
          <w:rFonts w:eastAsia="Times New Roman" w:cs="Times New Roman"/>
          <w:szCs w:val="24"/>
        </w:rPr>
        <w:t xml:space="preserve"> γιατί άκουγα κάποιους ιεράρχες -ευ</w:t>
      </w:r>
      <w:r>
        <w:rPr>
          <w:rFonts w:eastAsia="Times New Roman" w:cs="Times New Roman"/>
          <w:szCs w:val="24"/>
        </w:rPr>
        <w:t xml:space="preserve">τυχώς όχι όλους- να μιλάνε ακραία γλώσσα. Μου έκανε θετική εντύπωση ο Άνθιμος της Θεσσαλονίκης. Μου έκανε εντύπωση ο Επίσκοπος της Αλεξανδρούπολης. Συνεχίζω να πιστεύω ότι ο Αρχιεπίσκοπος δεν ανήκει στην κατηγορία των ακραίων ιεραρχών. Να ξέρουν οι </w:t>
      </w:r>
      <w:r>
        <w:rPr>
          <w:rFonts w:eastAsia="Times New Roman" w:cs="Times New Roman"/>
          <w:szCs w:val="24"/>
        </w:rPr>
        <w:lastRenderedPageBreak/>
        <w:t>ιεράρχε</w:t>
      </w:r>
      <w:r>
        <w:rPr>
          <w:rFonts w:eastAsia="Times New Roman" w:cs="Times New Roman"/>
          <w:szCs w:val="24"/>
        </w:rPr>
        <w:t>ς ότι είναι άλλο πράγμα η Εκκλησία και άλλο αυτοί που είναι ιεράρχες. Είναι κάτι μεγαλύτερο.</w:t>
      </w:r>
    </w:p>
    <w:p w14:paraId="498E4F6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Εγώ είμαι Χριστιανός Ορθόδοξος. Έχω γυρίσει όλα τα μοναστήρια της χώρας. Κάνω αγώνα είκοσι τρία χρόνια στην Πάτμο για τον θρησκευτικό τουρισμό. Ναι. Έχω την αίσθησ</w:t>
      </w:r>
      <w:r>
        <w:rPr>
          <w:rFonts w:eastAsia="Times New Roman" w:cs="Times New Roman"/>
          <w:szCs w:val="24"/>
        </w:rPr>
        <w:t>η ότι είναι ένα βήμα</w:t>
      </w:r>
      <w:r>
        <w:rPr>
          <w:rFonts w:eastAsia="Times New Roman" w:cs="Times New Roman"/>
          <w:szCs w:val="24"/>
        </w:rPr>
        <w:t>,</w:t>
      </w:r>
      <w:r>
        <w:rPr>
          <w:rFonts w:eastAsia="Times New Roman" w:cs="Times New Roman"/>
          <w:szCs w:val="24"/>
        </w:rPr>
        <w:t xml:space="preserve"> που θα έπρεπε να έχει γίνει χρόνια. </w:t>
      </w:r>
    </w:p>
    <w:p w14:paraId="498E4F6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Κάνω και την αυτοκριτική μου, γιατί εγώ στο άρθρο 3 ψήφισα «παρών».</w:t>
      </w:r>
    </w:p>
    <w:p w14:paraId="498E4F6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98E4F64"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98E4F6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ε</w:t>
      </w:r>
      <w:r>
        <w:rPr>
          <w:rFonts w:eastAsia="Times New Roman" w:cs="Times New Roman"/>
          <w:szCs w:val="24"/>
        </w:rPr>
        <w:t xml:space="preserve">ίστε έτοιμος ή να δώσουμε τον λόγο στον επόμενο ομιλητή τον κ. </w:t>
      </w:r>
      <w:proofErr w:type="spellStart"/>
      <w:r>
        <w:rPr>
          <w:rFonts w:eastAsia="Times New Roman" w:cs="Times New Roman"/>
          <w:szCs w:val="24"/>
        </w:rPr>
        <w:t>Στύλιο</w:t>
      </w:r>
      <w:proofErr w:type="spellEnd"/>
      <w:r>
        <w:rPr>
          <w:rFonts w:eastAsia="Times New Roman" w:cs="Times New Roman"/>
          <w:szCs w:val="24"/>
        </w:rPr>
        <w:t>;</w:t>
      </w:r>
    </w:p>
    <w:p w14:paraId="498E4F6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w:t>
      </w:r>
      <w:r>
        <w:rPr>
          <w:rFonts w:eastAsia="Times New Roman" w:cs="Times New Roman"/>
          <w:b/>
          <w:szCs w:val="24"/>
        </w:rPr>
        <w:t>ής</w:t>
      </w:r>
      <w:r>
        <w:rPr>
          <w:rFonts w:eastAsia="Times New Roman" w:cs="Times New Roman"/>
          <w:b/>
          <w:szCs w:val="24"/>
        </w:rPr>
        <w:t xml:space="preserve"> Ανάπτυξης και Τροφίμων):</w:t>
      </w:r>
      <w:r>
        <w:rPr>
          <w:rFonts w:eastAsia="Times New Roman" w:cs="Times New Roman"/>
          <w:szCs w:val="24"/>
        </w:rPr>
        <w:t xml:space="preserve"> Εσείς θα αποφασίσετε.</w:t>
      </w:r>
    </w:p>
    <w:p w14:paraId="498E4F6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Ωραία, κύριε Υπουργέ, πείτε μας τι νομοτεχνικές και ποιες τροπολ</w:t>
      </w:r>
      <w:r>
        <w:rPr>
          <w:rFonts w:eastAsia="Times New Roman" w:cs="Times New Roman"/>
          <w:szCs w:val="24"/>
        </w:rPr>
        <w:t>ογίες κάνετε δεκτές. Προφανώς είστε έτοιμος.</w:t>
      </w:r>
    </w:p>
    <w:p w14:paraId="498E4F6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w:t>
      </w:r>
      <w:r>
        <w:rPr>
          <w:rFonts w:eastAsia="Times New Roman" w:cs="Times New Roman"/>
          <w:b/>
          <w:szCs w:val="24"/>
        </w:rPr>
        <w:t>ής</w:t>
      </w:r>
      <w:r>
        <w:rPr>
          <w:rFonts w:eastAsia="Times New Roman" w:cs="Times New Roman"/>
          <w:b/>
          <w:szCs w:val="24"/>
        </w:rPr>
        <w:t xml:space="preserve"> Ανάπτυξης και Τροφίμων):</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υπάρχουν υπουργικές τροπολογίες. Δύο τροπολογίες στηρίχθηκαν κατά τη διάρκεια των συζητήσεων στην </w:t>
      </w:r>
      <w:r>
        <w:rPr>
          <w:rFonts w:eastAsia="Times New Roman" w:cs="Times New Roman"/>
          <w:szCs w:val="24"/>
        </w:rPr>
        <w:t>ε</w:t>
      </w:r>
      <w:r>
        <w:rPr>
          <w:rFonts w:eastAsia="Times New Roman" w:cs="Times New Roman"/>
          <w:szCs w:val="24"/>
        </w:rPr>
        <w:t xml:space="preserve">πιτροπή. Αυτή που αφορούσε θέματα </w:t>
      </w:r>
      <w:r>
        <w:rPr>
          <w:rFonts w:eastAsia="Times New Roman" w:cs="Times New Roman"/>
          <w:szCs w:val="24"/>
        </w:rPr>
        <w:lastRenderedPageBreak/>
        <w:t>με</w:t>
      </w:r>
      <w:r>
        <w:rPr>
          <w:rFonts w:eastAsia="Times New Roman" w:cs="Times New Roman"/>
          <w:szCs w:val="24"/>
        </w:rPr>
        <w:t xml:space="preserve">ταβατικών διατάξεων του Υπουργείου Διοικητικής Διακυβέρνησης, αυτή με τις τοποθετήσεις προϊσταμένων κ.λπ., -νομίζω πως έγινε μια διεξοδική συζήτηση στην </w:t>
      </w:r>
      <w:r>
        <w:rPr>
          <w:rFonts w:eastAsia="Times New Roman" w:cs="Times New Roman"/>
          <w:szCs w:val="24"/>
        </w:rPr>
        <w:t>ε</w:t>
      </w:r>
      <w:r>
        <w:rPr>
          <w:rFonts w:eastAsia="Times New Roman" w:cs="Times New Roman"/>
          <w:szCs w:val="24"/>
        </w:rPr>
        <w:t>πιτροπή- γίνεται αποδεκτή.</w:t>
      </w:r>
    </w:p>
    <w:p w14:paraId="498E4F69" w14:textId="77777777" w:rsidR="00B84C6C" w:rsidRDefault="003C4644">
      <w:pPr>
        <w:spacing w:line="600" w:lineRule="auto"/>
        <w:ind w:firstLine="720"/>
        <w:jc w:val="both"/>
        <w:rPr>
          <w:rFonts w:eastAsia="Times New Roman"/>
          <w:szCs w:val="24"/>
        </w:rPr>
      </w:pPr>
      <w:r>
        <w:rPr>
          <w:rFonts w:eastAsia="Times New Roman"/>
          <w:szCs w:val="24"/>
        </w:rPr>
        <w:t>Η δεύτερη τροπολογία</w:t>
      </w:r>
      <w:r>
        <w:rPr>
          <w:rFonts w:eastAsia="Times New Roman"/>
          <w:szCs w:val="24"/>
        </w:rPr>
        <w:t>,</w:t>
      </w:r>
      <w:r>
        <w:rPr>
          <w:rFonts w:eastAsia="Times New Roman"/>
          <w:szCs w:val="24"/>
        </w:rPr>
        <w:t xml:space="preserve"> αφορά θέματα ρυθμίσεων του Οργανισμού Αστικών Συγκοιν</w:t>
      </w:r>
      <w:r>
        <w:rPr>
          <w:rFonts w:eastAsia="Times New Roman"/>
          <w:szCs w:val="24"/>
        </w:rPr>
        <w:t>ωνιών Θεσσαλονίκης. Είχε έρθει ο αρμόδιος Υφυπουργός. Συζητήθηκε, γίνεται δεκτή.</w:t>
      </w:r>
    </w:p>
    <w:p w14:paraId="498E4F6A" w14:textId="77777777" w:rsidR="00B84C6C" w:rsidRDefault="003C4644">
      <w:pPr>
        <w:spacing w:line="600" w:lineRule="auto"/>
        <w:ind w:firstLine="720"/>
        <w:jc w:val="both"/>
        <w:rPr>
          <w:rFonts w:eastAsia="Times New Roman"/>
          <w:szCs w:val="24"/>
        </w:rPr>
      </w:pPr>
      <w:r>
        <w:rPr>
          <w:rFonts w:eastAsia="Times New Roman"/>
          <w:szCs w:val="24"/>
        </w:rPr>
        <w:t>Η τρίτη τροπολογία</w:t>
      </w:r>
      <w:r>
        <w:rPr>
          <w:rFonts w:eastAsia="Times New Roman"/>
          <w:szCs w:val="24"/>
        </w:rPr>
        <w:t>,</w:t>
      </w:r>
      <w:r>
        <w:rPr>
          <w:rFonts w:eastAsia="Times New Roman"/>
          <w:szCs w:val="24"/>
        </w:rPr>
        <w:t xml:space="preserve"> θα έλεγα ότι αφορά ένα σύνολο διατάξεων που έχουν σχέση με θέματα του Υπουργείου Αγροτικής Ανάπτυξης και Τροφίμων. Η πρώτη τροπολογία, στην οποία αναφέρθηκ</w:t>
      </w:r>
      <w:r>
        <w:rPr>
          <w:rFonts w:eastAsia="Times New Roman"/>
          <w:szCs w:val="24"/>
        </w:rPr>
        <w:t>ε ο Αναπληρωτής, αφορά την Σχολή Κρέατος. Η δεύτερη τροπολογία</w:t>
      </w:r>
      <w:r>
        <w:rPr>
          <w:rFonts w:eastAsia="Times New Roman"/>
          <w:szCs w:val="24"/>
        </w:rPr>
        <w:t>,</w:t>
      </w:r>
      <w:r>
        <w:rPr>
          <w:rFonts w:eastAsia="Times New Roman"/>
          <w:szCs w:val="24"/>
        </w:rPr>
        <w:t xml:space="preserve"> έχει σχέση με τη χρήση γεωργικών φαρμάκων, είναι μέσα από την εργαλειοθήκη του ΟΟΣΑ. Η </w:t>
      </w:r>
      <w:r>
        <w:rPr>
          <w:rFonts w:eastAsia="Times New Roman"/>
          <w:szCs w:val="24"/>
        </w:rPr>
        <w:t>τ</w:t>
      </w:r>
      <w:r>
        <w:rPr>
          <w:rFonts w:eastAsia="Times New Roman"/>
          <w:szCs w:val="24"/>
        </w:rPr>
        <w:t>ρίτη</w:t>
      </w:r>
      <w:r>
        <w:rPr>
          <w:rFonts w:eastAsia="Times New Roman"/>
          <w:szCs w:val="24"/>
        </w:rPr>
        <w:t>,</w:t>
      </w:r>
      <w:r>
        <w:rPr>
          <w:rFonts w:eastAsia="Times New Roman"/>
          <w:szCs w:val="24"/>
        </w:rPr>
        <w:t xml:space="preserve"> αφορά θέματα διατήρησης της </w:t>
      </w:r>
      <w:proofErr w:type="spellStart"/>
      <w:r>
        <w:rPr>
          <w:rFonts w:eastAsia="Times New Roman"/>
          <w:szCs w:val="24"/>
        </w:rPr>
        <w:t>υδατοκαλλιεργητικής</w:t>
      </w:r>
      <w:proofErr w:type="spellEnd"/>
      <w:r>
        <w:rPr>
          <w:rFonts w:eastAsia="Times New Roman"/>
          <w:szCs w:val="24"/>
        </w:rPr>
        <w:t xml:space="preserve"> δραστηριότητας στα εσωτερικά ποτάμια, λιμνοθάλασσες,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είναι μια μικρή παρέμβαση, έχουμε συμφωνήσει σχεδόν όλοι. Η τέταρτη τροπολογία, στην οποία αναφέρθηκε ο Αναπληρωτής, αφορά πρόγραμμα περισυλλογής ν</w:t>
      </w:r>
      <w:r>
        <w:rPr>
          <w:rFonts w:eastAsia="Times New Roman"/>
          <w:szCs w:val="24"/>
        </w:rPr>
        <w:t>εκρών ζώων. Και αυτά που σας λέω</w:t>
      </w:r>
      <w:r>
        <w:rPr>
          <w:rFonts w:eastAsia="Times New Roman"/>
          <w:szCs w:val="24"/>
        </w:rPr>
        <w:t>,</w:t>
      </w:r>
      <w:r>
        <w:rPr>
          <w:rFonts w:eastAsia="Times New Roman"/>
          <w:szCs w:val="24"/>
        </w:rPr>
        <w:t xml:space="preserve"> είναι υποχρεώσεις που πρέπει οπωσδήποτε να τις θεσμοθετήσουμε. Η </w:t>
      </w:r>
      <w:r>
        <w:rPr>
          <w:rFonts w:eastAsia="Times New Roman"/>
          <w:szCs w:val="24"/>
        </w:rPr>
        <w:t>π</w:t>
      </w:r>
      <w:r>
        <w:rPr>
          <w:rFonts w:eastAsia="Times New Roman"/>
          <w:szCs w:val="24"/>
        </w:rPr>
        <w:t>έμπτη</w:t>
      </w:r>
      <w:r>
        <w:rPr>
          <w:rFonts w:eastAsia="Times New Roman"/>
          <w:szCs w:val="24"/>
        </w:rPr>
        <w:t>,</w:t>
      </w:r>
      <w:r>
        <w:rPr>
          <w:rFonts w:eastAsia="Times New Roman"/>
          <w:szCs w:val="24"/>
        </w:rPr>
        <w:t xml:space="preserve"> αφορά πάλι συστάσεις της τελικής έκθεσης της εργαλειοθήκης του ΟΟΣΑ. Η έκτη</w:t>
      </w:r>
      <w:r>
        <w:rPr>
          <w:rFonts w:eastAsia="Times New Roman"/>
          <w:szCs w:val="24"/>
        </w:rPr>
        <w:t>,</w:t>
      </w:r>
      <w:r>
        <w:rPr>
          <w:rFonts w:eastAsia="Times New Roman"/>
          <w:szCs w:val="24"/>
        </w:rPr>
        <w:t xml:space="preserve"> είναι αυτή που βάζει οριστικό τέλος με διάταξη στην χρηματοδότηση του ΕΛ</w:t>
      </w:r>
      <w:r>
        <w:rPr>
          <w:rFonts w:eastAsia="Times New Roman"/>
          <w:szCs w:val="24"/>
        </w:rPr>
        <w:t>ΓΑ.</w:t>
      </w:r>
    </w:p>
    <w:p w14:paraId="498E4F6B" w14:textId="77777777" w:rsidR="00B84C6C" w:rsidRDefault="003C4644">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συγγνώμη τώρα, αλλά θα μας μπερδέψετε όλους.</w:t>
      </w:r>
    </w:p>
    <w:p w14:paraId="498E4F6C" w14:textId="77777777" w:rsidR="00B84C6C" w:rsidRDefault="003C4644">
      <w:pPr>
        <w:spacing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Τι θέλετε να σας κάνω;</w:t>
      </w:r>
    </w:p>
    <w:p w14:paraId="498E4F6D"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είναι τροπολογίες. Τρεις υπουργικές τροπολογίες υπάρχουν. Οι δύο τροπολογίες είχαν κατατεθεί στην </w:t>
      </w:r>
      <w:r>
        <w:rPr>
          <w:rFonts w:eastAsia="Times New Roman"/>
          <w:szCs w:val="24"/>
        </w:rPr>
        <w:t>ε</w:t>
      </w:r>
      <w:r>
        <w:rPr>
          <w:rFonts w:eastAsia="Times New Roman"/>
          <w:szCs w:val="24"/>
        </w:rPr>
        <w:t>πιτροπή και ενσωματώθηκαν στο νομοσχέδιο ως ίδια άρθρα και υπάρχει μια τρίτη υπουργική τροπολογία. Αυτά που μας λέτε εσείς τέταρτη, πέμπτη, έκτη -και δεν</w:t>
      </w:r>
      <w:r>
        <w:rPr>
          <w:rFonts w:eastAsia="Times New Roman"/>
          <w:szCs w:val="24"/>
        </w:rPr>
        <w:t xml:space="preserve"> ξέρω μέχρι πού είχατε σκοπό να φτάσετε- είναι άρθρα τροπολογίας. Δεν είναι ξεχωριστές τροπολογίες.</w:t>
      </w:r>
    </w:p>
    <w:p w14:paraId="498E4F6E" w14:textId="77777777" w:rsidR="00B84C6C" w:rsidRDefault="003C464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Κύριε Πρόεδρε,</w:t>
      </w:r>
      <w:r>
        <w:rPr>
          <w:rFonts w:eastAsia="Times New Roman"/>
          <w:b/>
          <w:szCs w:val="24"/>
        </w:rPr>
        <w:t xml:space="preserve"> </w:t>
      </w:r>
      <w:r>
        <w:rPr>
          <w:rFonts w:eastAsia="Times New Roman"/>
          <w:szCs w:val="24"/>
        </w:rPr>
        <w:t xml:space="preserve">δεν με παρακολουθήσατε. Όταν ξεκίνησα, σας είπα ότι είναι μια τροπολογία με </w:t>
      </w:r>
      <w:r>
        <w:rPr>
          <w:rFonts w:eastAsia="Times New Roman"/>
          <w:szCs w:val="24"/>
        </w:rPr>
        <w:t>σύνολο παρεμβάσεων από τον αγροτικό χώρο και άρχισα μια-μια να τις αναφέρω.</w:t>
      </w:r>
    </w:p>
    <w:p w14:paraId="498E4F6F"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Μα κάθε φορά αναφέρεστε σε μια τροπολογία.</w:t>
      </w:r>
    </w:p>
    <w:p w14:paraId="498E4F70" w14:textId="77777777" w:rsidR="00B84C6C" w:rsidRDefault="003C4644">
      <w:pPr>
        <w:spacing w:line="600" w:lineRule="auto"/>
        <w:ind w:firstLine="720"/>
        <w:jc w:val="both"/>
        <w:rPr>
          <w:rFonts w:eastAsia="Times New Roman"/>
          <w:szCs w:val="24"/>
        </w:rPr>
      </w:pPr>
      <w:r>
        <w:rPr>
          <w:rFonts w:eastAsia="Times New Roman"/>
          <w:szCs w:val="24"/>
        </w:rPr>
        <w:t>Κύριε Υπουργέ, για να συνεννοούμαστε. Εγώ δεν έχω κανένα λόγο να μπούμε σε αντιπαράθεση, αλλά αναφέρεστ</w:t>
      </w:r>
      <w:r>
        <w:rPr>
          <w:rFonts w:eastAsia="Times New Roman"/>
          <w:szCs w:val="24"/>
        </w:rPr>
        <w:t>ε με τον όρο «τροπολογία». Λέτε: «Η επόμενη τροπολογία». Δεν πρόκειται περί επόμενης τροπολογίας.</w:t>
      </w:r>
    </w:p>
    <w:p w14:paraId="498E4F71" w14:textId="77777777" w:rsidR="00B84C6C" w:rsidRDefault="003C464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Η επόμενη ρύθμιση.</w:t>
      </w:r>
    </w:p>
    <w:p w14:paraId="498E4F72" w14:textId="77777777" w:rsidR="00B84C6C" w:rsidRDefault="003C4644">
      <w:pPr>
        <w:spacing w:line="600" w:lineRule="auto"/>
        <w:ind w:firstLine="720"/>
        <w:jc w:val="both"/>
        <w:rPr>
          <w:rFonts w:eastAsia="Times New Roman"/>
          <w:b/>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Ναι, άρθρα στη συγκεκριμένη τροπολογία. </w:t>
      </w:r>
      <w:r>
        <w:rPr>
          <w:rFonts w:eastAsia="Times New Roman"/>
          <w:szCs w:val="24"/>
        </w:rPr>
        <w:t>Ακούστε. Εμείς μπορούμε να συνεννοούμαστε, αλλά γράφονται στα Πρακτικά κάποια πράγματα, για αυτό σας το λέω. Συνεχίστε. Συγγνώμη για τη διακοπή αλλά έπρεπε νομίζω να γίνει.</w:t>
      </w:r>
    </w:p>
    <w:p w14:paraId="498E4F73" w14:textId="77777777" w:rsidR="00B84C6C" w:rsidRDefault="003C464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Χρησιμοποίησα αυτό</w:t>
      </w:r>
      <w:r>
        <w:rPr>
          <w:rFonts w:eastAsia="Times New Roman"/>
          <w:szCs w:val="24"/>
        </w:rPr>
        <w:t>ν τον όρο, διότι ήταν όλες αυτές χωριστές τροπολογίες του Υπουργείου Αγροτικής Ανάπτυξης και ενσωματώθηκαν σε μια. Αυτή είναι όλη η ιστορία. Νομίζω πως είναι θέματα, που τουλάχιστον από τη συζήτηση που έχει γίνει, έχουμε την ομοφωνία.</w:t>
      </w:r>
    </w:p>
    <w:p w14:paraId="498E4F74" w14:textId="77777777" w:rsidR="00B84C6C" w:rsidRDefault="003C4644">
      <w:pPr>
        <w:spacing w:line="600" w:lineRule="auto"/>
        <w:ind w:firstLine="720"/>
        <w:jc w:val="both"/>
        <w:rPr>
          <w:rFonts w:eastAsia="Times New Roman"/>
          <w:szCs w:val="24"/>
        </w:rPr>
      </w:pPr>
      <w:r>
        <w:rPr>
          <w:rFonts w:eastAsia="Times New Roman"/>
          <w:szCs w:val="24"/>
        </w:rPr>
        <w:t>Έρχομαι, λοιπόν, τώρα</w:t>
      </w:r>
      <w:r>
        <w:rPr>
          <w:rFonts w:eastAsia="Times New Roman"/>
          <w:szCs w:val="24"/>
        </w:rPr>
        <w:t xml:space="preserve"> στις τροπολογίες που έχουν κατατεθεί από Βουλευτές. Υπάρχουν τροπολογίες</w:t>
      </w:r>
      <w:r>
        <w:rPr>
          <w:rFonts w:eastAsia="Times New Roman"/>
          <w:szCs w:val="24"/>
        </w:rPr>
        <w:t>,</w:t>
      </w:r>
      <w:r>
        <w:rPr>
          <w:rFonts w:eastAsia="Times New Roman"/>
          <w:szCs w:val="24"/>
        </w:rPr>
        <w:t xml:space="preserve"> που έχουν σχέση με ρυθμίσεις θεμάτων του ΕΛΓΑ. Είναι η πρώτη η 1258, η τρίτη η 1270 και η πέμπτη η 1282. Είναι θέματα που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μας απασχολούν και εμάς. Αυτές οι τροπολογίες,</w:t>
      </w:r>
      <w:r>
        <w:rPr>
          <w:rFonts w:eastAsia="Times New Roman"/>
          <w:szCs w:val="24"/>
        </w:rPr>
        <w:t xml:space="preserve"> όμως, επειδή κάπου άπτονται και θεμάτων δημοσιονομικών</w:t>
      </w:r>
      <w:r>
        <w:rPr>
          <w:rFonts w:eastAsia="Times New Roman"/>
          <w:szCs w:val="24"/>
        </w:rPr>
        <w:t>,</w:t>
      </w:r>
      <w:r>
        <w:rPr>
          <w:rFonts w:eastAsia="Times New Roman"/>
          <w:szCs w:val="24"/>
        </w:rPr>
        <w:t xml:space="preserve"> αντιλαμβάνεστε ότι θα προσπαθήσουμε στο επόμενο νομοσχέδιο που έχουμε σύντομα για την συνδικαλιστική εκπροσώπηση των αγροτών να έχουμε ολοκληρώσει τις διαδικασίες και εφόσον υπάρχει η σύμφωνη γνώμη κ</w:t>
      </w:r>
      <w:r>
        <w:rPr>
          <w:rFonts w:eastAsia="Times New Roman"/>
          <w:szCs w:val="24"/>
        </w:rPr>
        <w:t>αι του Γενικού Λογιστηρίου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του Υπουργού Οικονομικών</w:t>
      </w:r>
      <w:r>
        <w:rPr>
          <w:rFonts w:eastAsia="Times New Roman"/>
          <w:szCs w:val="24"/>
        </w:rPr>
        <w:t>,</w:t>
      </w:r>
      <w:r>
        <w:rPr>
          <w:rFonts w:eastAsia="Times New Roman"/>
          <w:szCs w:val="24"/>
        </w:rPr>
        <w:t xml:space="preserve"> θα κατατεθούν.</w:t>
      </w:r>
    </w:p>
    <w:p w14:paraId="498E4F75" w14:textId="77777777" w:rsidR="00B84C6C" w:rsidRDefault="003C4644">
      <w:pPr>
        <w:spacing w:line="600" w:lineRule="auto"/>
        <w:ind w:firstLine="720"/>
        <w:jc w:val="both"/>
        <w:rPr>
          <w:rFonts w:eastAsia="Times New Roman"/>
          <w:szCs w:val="24"/>
        </w:rPr>
      </w:pPr>
      <w:r>
        <w:rPr>
          <w:rFonts w:eastAsia="Times New Roman"/>
          <w:szCs w:val="24"/>
        </w:rPr>
        <w:lastRenderedPageBreak/>
        <w:t>Προχωράω στις άλλες τροπολογίες. Η τροπολογία 1262</w:t>
      </w:r>
      <w:r>
        <w:rPr>
          <w:rFonts w:eastAsia="Times New Roman"/>
          <w:szCs w:val="24"/>
        </w:rPr>
        <w:t>,</w:t>
      </w:r>
      <w:r>
        <w:rPr>
          <w:rFonts w:eastAsia="Times New Roman"/>
          <w:szCs w:val="24"/>
        </w:rPr>
        <w:t xml:space="preserve"> είναι αυτή που αναφέρεται στις ευθύνες των διοικήσεων των συνεταιρισμών. Νομίζω όσοι παρακολούθησαν την συζήτηση το πρωί</w:t>
      </w:r>
      <w:r>
        <w:rPr>
          <w:rFonts w:eastAsia="Times New Roman"/>
          <w:szCs w:val="24"/>
        </w:rPr>
        <w:t>,</w:t>
      </w:r>
      <w:r>
        <w:rPr>
          <w:rFonts w:eastAsia="Times New Roman"/>
          <w:szCs w:val="24"/>
        </w:rPr>
        <w:t xml:space="preserve"> </w:t>
      </w:r>
      <w:r>
        <w:rPr>
          <w:rFonts w:eastAsia="Times New Roman"/>
          <w:szCs w:val="24"/>
        </w:rPr>
        <w:t>τοποθετήθηκαν στο συγκεκριμένο θέμα. Είναι ένα σοβαρό θέμα αλλά θα το δούμε συνολικά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αντιμετώπισης των μεγάλων θεμάτων που έχει ο συνεταιριστικός χώρος στην Ελλάδα. Θα τα δούμε </w:t>
      </w:r>
      <w:r>
        <w:rPr>
          <w:rFonts w:eastAsia="Times New Roman"/>
          <w:szCs w:val="24"/>
        </w:rPr>
        <w:t xml:space="preserve">όλα </w:t>
      </w:r>
      <w:r>
        <w:rPr>
          <w:rFonts w:eastAsia="Times New Roman"/>
          <w:szCs w:val="24"/>
        </w:rPr>
        <w:t xml:space="preserve">αυτά μαζί. Νομίζω ότι έγινε διεξοδική συζήτηση. </w:t>
      </w:r>
    </w:p>
    <w:p w14:paraId="498E4F76" w14:textId="77777777" w:rsidR="00B84C6C" w:rsidRDefault="003C4644">
      <w:pPr>
        <w:spacing w:line="600" w:lineRule="auto"/>
        <w:ind w:firstLine="720"/>
        <w:jc w:val="both"/>
        <w:rPr>
          <w:rFonts w:eastAsia="Times New Roman"/>
          <w:szCs w:val="24"/>
        </w:rPr>
      </w:pPr>
      <w:r>
        <w:rPr>
          <w:rFonts w:eastAsia="Times New Roman"/>
          <w:szCs w:val="24"/>
        </w:rPr>
        <w:t>Η επόμενη βουλ</w:t>
      </w:r>
      <w:r>
        <w:rPr>
          <w:rFonts w:eastAsia="Times New Roman"/>
          <w:szCs w:val="24"/>
        </w:rPr>
        <w:t>ευτική τροπολογία, η 1286, που αφορά τη λύση των αγροτικών συμπράξεων</w:t>
      </w:r>
      <w:r>
        <w:rPr>
          <w:rFonts w:eastAsia="Times New Roman"/>
          <w:szCs w:val="24"/>
        </w:rPr>
        <w:t>,</w:t>
      </w:r>
      <w:r>
        <w:rPr>
          <w:rFonts w:eastAsia="Times New Roman"/>
          <w:szCs w:val="24"/>
        </w:rPr>
        <w:t xml:space="preserve"> είναι μια απλή τροπολογία. Πρέπει να λύσουμε ένα θέμα και γίνεται δεκτό από το Υπουργείο.</w:t>
      </w:r>
    </w:p>
    <w:p w14:paraId="498E4F77" w14:textId="77777777" w:rsidR="00B84C6C" w:rsidRDefault="003C4644">
      <w:pPr>
        <w:spacing w:line="600" w:lineRule="auto"/>
        <w:ind w:firstLine="720"/>
        <w:jc w:val="both"/>
        <w:rPr>
          <w:rFonts w:eastAsia="Times New Roman"/>
          <w:szCs w:val="24"/>
        </w:rPr>
      </w:pPr>
      <w:r>
        <w:rPr>
          <w:rFonts w:eastAsia="Times New Roman"/>
          <w:szCs w:val="24"/>
        </w:rPr>
        <w:t>Η τροπολογία 1288, που αφορά θέματα που έχουν σχέση με τις αλιευτικές δραστηριότητες, τις λιμνο</w:t>
      </w:r>
      <w:r>
        <w:rPr>
          <w:rFonts w:eastAsia="Times New Roman"/>
          <w:szCs w:val="24"/>
        </w:rPr>
        <w:t>θάλασσες και αναφέρεται μάλιστα ειδικά στα χέλια, είναι κάτι που δεν μπορώ τώρα να το κάνω δεκτό</w:t>
      </w:r>
      <w:r>
        <w:rPr>
          <w:rFonts w:eastAsia="Times New Roman"/>
          <w:szCs w:val="24"/>
        </w:rPr>
        <w:t>,</w:t>
      </w:r>
      <w:r>
        <w:rPr>
          <w:rFonts w:eastAsia="Times New Roman"/>
          <w:szCs w:val="24"/>
        </w:rPr>
        <w:t xml:space="preserve"> όταν είχαμε συγκεκριμένη ρύθμιση με τις λιμνοθάλασσες και καταλήξαμε. Αν τυχόν στο επόμενο νομοσχέδιο εξετάσουμε αυτό, αλλά και μια έγγραφη τοποθέτηση που έχε</w:t>
      </w:r>
      <w:r>
        <w:rPr>
          <w:rFonts w:eastAsia="Times New Roman"/>
          <w:szCs w:val="24"/>
        </w:rPr>
        <w:t xml:space="preserve">ι γίνει από την κ. Μαρία Τριανταφύλλου πάνω σε άλλα </w:t>
      </w:r>
      <w:proofErr w:type="spellStart"/>
      <w:r>
        <w:rPr>
          <w:rFonts w:eastAsia="Times New Roman"/>
          <w:szCs w:val="24"/>
        </w:rPr>
        <w:t>θεματάκια</w:t>
      </w:r>
      <w:proofErr w:type="spellEnd"/>
      <w:r>
        <w:rPr>
          <w:rFonts w:eastAsia="Times New Roman"/>
          <w:szCs w:val="24"/>
        </w:rPr>
        <w:t xml:space="preserve"> που αφορούν την λειτουργία των λιμνοθαλασσών</w:t>
      </w:r>
      <w:r>
        <w:rPr>
          <w:rFonts w:eastAsia="Times New Roman"/>
          <w:szCs w:val="24"/>
        </w:rPr>
        <w:t>,</w:t>
      </w:r>
      <w:r>
        <w:rPr>
          <w:rFonts w:eastAsia="Times New Roman"/>
          <w:szCs w:val="24"/>
        </w:rPr>
        <w:t xml:space="preserve"> τα αφήνουμε για το επόμενο νομοσχέδιο που σας είπα. Αυτές είναι οι τροπολογίες.</w:t>
      </w:r>
    </w:p>
    <w:p w14:paraId="498E4F7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Έμεινε μία τροπολογία ακόμα, κύριε Υπουργέ, η με αριθμό 1281. Είναι το νούμερο τέσσερα στο έγγραφο. </w:t>
      </w:r>
    </w:p>
    <w:p w14:paraId="498E4F7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Η 1281 του κ. Λαζαρίδη</w:t>
      </w:r>
      <w:r>
        <w:rPr>
          <w:rFonts w:eastAsia="Times New Roman" w:cs="Times New Roman"/>
          <w:szCs w:val="24"/>
        </w:rPr>
        <w:t>,</w:t>
      </w:r>
      <w:r>
        <w:rPr>
          <w:rFonts w:eastAsia="Times New Roman" w:cs="Times New Roman"/>
          <w:szCs w:val="24"/>
        </w:rPr>
        <w:t xml:space="preserve"> είναι η τροπολογία η οποία αφορά ουσιαστικά αυτό που σας είπαμε, ε</w:t>
      </w:r>
      <w:r>
        <w:rPr>
          <w:rFonts w:eastAsia="Times New Roman" w:cs="Times New Roman"/>
          <w:szCs w:val="24"/>
        </w:rPr>
        <w:t>ίναι το θέμα με τα χέλια. Αυτό θα πάει αργότερα. Δεν γίνεται δεκτό.</w:t>
      </w:r>
    </w:p>
    <w:p w14:paraId="498E4F7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Ισχύει ό,τι είπατε για την άλλη τροπολογία, σε ό,τι αφορά τη συγκεκριμένη. </w:t>
      </w:r>
    </w:p>
    <w:p w14:paraId="498E4F7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Νομοτεχνικές βελτιώσεις, κύριε Υπουργέ, υπάρχουν; </w:t>
      </w:r>
    </w:p>
    <w:p w14:paraId="498E4F7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w:t>
      </w:r>
      <w:r>
        <w:rPr>
          <w:rFonts w:eastAsia="Times New Roman" w:cs="Times New Roman"/>
          <w:b/>
          <w:szCs w:val="24"/>
        </w:rPr>
        <w:t>ός Αγροτικής Ανάπτυξης και Τροφίμων):</w:t>
      </w:r>
      <w:r>
        <w:rPr>
          <w:rFonts w:eastAsia="Times New Roman" w:cs="Times New Roman"/>
          <w:szCs w:val="24"/>
        </w:rPr>
        <w:t xml:space="preserve"> Όχι, εκτός από αυτές που σας δώσαμε. Νομίζω δεν χρειάζεται να αναφερθώ</w:t>
      </w:r>
      <w:r>
        <w:rPr>
          <w:rFonts w:eastAsia="Times New Roman" w:cs="Times New Roman"/>
          <w:szCs w:val="24"/>
        </w:rPr>
        <w:t>,</w:t>
      </w:r>
      <w:r>
        <w:rPr>
          <w:rFonts w:eastAsia="Times New Roman" w:cs="Times New Roman"/>
          <w:szCs w:val="24"/>
        </w:rPr>
        <w:t xml:space="preserve"> διότι απ’ ό,τι αντιλήφθηκα, αν υπήρχε κάποια διαφορά</w:t>
      </w:r>
      <w:r>
        <w:rPr>
          <w:rFonts w:eastAsia="Times New Roman" w:cs="Times New Roman"/>
          <w:szCs w:val="24"/>
        </w:rPr>
        <w:t>,</w:t>
      </w:r>
      <w:r>
        <w:rPr>
          <w:rFonts w:eastAsia="Times New Roman" w:cs="Times New Roman"/>
          <w:szCs w:val="24"/>
        </w:rPr>
        <w:t xml:space="preserve"> θα είχε κατατεθεί.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όταν αυτές</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τις είχαμε συμφωνήσει στη δεύτερη ανά</w:t>
      </w:r>
      <w:r>
        <w:rPr>
          <w:rFonts w:eastAsia="Times New Roman" w:cs="Times New Roman"/>
          <w:szCs w:val="24"/>
        </w:rPr>
        <w:t xml:space="preserve">γνωση του νομοσχεδίου. </w:t>
      </w:r>
    </w:p>
    <w:p w14:paraId="498E4F7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κύριε Υπουργέ.  </w:t>
      </w:r>
    </w:p>
    <w:p w14:paraId="498E4F7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Στύλιος</w:t>
      </w:r>
      <w:proofErr w:type="spellEnd"/>
      <w:r>
        <w:rPr>
          <w:rFonts w:eastAsia="Times New Roman" w:cs="Times New Roman"/>
          <w:szCs w:val="24"/>
        </w:rPr>
        <w:t xml:space="preserve"> από τη Νέα Δημοκρατία. </w:t>
      </w:r>
    </w:p>
    <w:p w14:paraId="498E4F7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 </w:t>
      </w:r>
    </w:p>
    <w:p w14:paraId="498E4F8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είμαι υποχρεωμένος να θυμίσω τα έργα και τ</w:t>
      </w:r>
      <w:r>
        <w:rPr>
          <w:rFonts w:eastAsia="Times New Roman" w:cs="Times New Roman"/>
          <w:szCs w:val="24"/>
        </w:rPr>
        <w:t xml:space="preserve">ις ημέρες της σημερινής Κυβέρνησης και συγκεκριμένα του Υπουργείου Αγροτικής Ανάπτυξης και Τροφίμων. </w:t>
      </w:r>
    </w:p>
    <w:p w14:paraId="498E4F8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Αυξήθηκε η φορολογία εισοδήματος των αγροτών από το 13% στο 22% έως 45%. Αυξήθηκε η προκαταβολή φόρου από </w:t>
      </w:r>
      <w:r>
        <w:rPr>
          <w:rFonts w:eastAsia="Times New Roman" w:cs="Times New Roman"/>
          <w:szCs w:val="24"/>
        </w:rPr>
        <w:t xml:space="preserve">το </w:t>
      </w:r>
      <w:r>
        <w:rPr>
          <w:rFonts w:eastAsia="Times New Roman" w:cs="Times New Roman"/>
          <w:szCs w:val="24"/>
        </w:rPr>
        <w:t>75% στο 100%. Φορολογήθηκαν για πρώτη φορά οι</w:t>
      </w:r>
      <w:r>
        <w:rPr>
          <w:rFonts w:eastAsia="Times New Roman" w:cs="Times New Roman"/>
          <w:szCs w:val="24"/>
        </w:rPr>
        <w:t xml:space="preserve"> αγροτικές επιδοτήσεις και ενισχύσεις και μάλιστα από το πρώτο ευρώ. Καταργήθηκε η έκπτωση του ειδικού φόρου κατανάλωσης στο αγροτικό πετρέλαιο. Αυξήσατε τον ΦΠΑ από το 13% στο 24% για να τον μειώσετε αργότερα. Αυξήσατε τον φόρο στο κρασί. Αυξήσατε το κόστ</w:t>
      </w:r>
      <w:r>
        <w:rPr>
          <w:rFonts w:eastAsia="Times New Roman" w:cs="Times New Roman"/>
          <w:szCs w:val="24"/>
        </w:rPr>
        <w:t xml:space="preserve">ος ενέργειας των αγροτών μέσω της αύξησης στη ΔΕΗ. </w:t>
      </w:r>
      <w:r>
        <w:rPr>
          <w:rFonts w:eastAsia="Times New Roman" w:cs="Times New Roman"/>
          <w:szCs w:val="24"/>
        </w:rPr>
        <w:t>Τ</w:t>
      </w:r>
      <w:r>
        <w:rPr>
          <w:rFonts w:eastAsia="Times New Roman" w:cs="Times New Roman"/>
          <w:szCs w:val="24"/>
        </w:rPr>
        <w:t>έλος</w:t>
      </w:r>
      <w:r>
        <w:rPr>
          <w:rFonts w:eastAsia="Times New Roman" w:cs="Times New Roman"/>
          <w:szCs w:val="24"/>
        </w:rPr>
        <w:t>,</w:t>
      </w:r>
      <w:r>
        <w:rPr>
          <w:rFonts w:eastAsia="Times New Roman" w:cs="Times New Roman"/>
          <w:szCs w:val="24"/>
        </w:rPr>
        <w:t xml:space="preserve"> αυξήσατε υπέρμετρα τις ασφαλιστικές εισφορές σε τριπλασιασμό και μάλιστα -το λέω για να ακουστεί και στους Έλληνες αγρότες και να τα θυμούνται αυτά- από την επόμενη χρονιά οι ασφαλιστικές εισφορές θ</w:t>
      </w:r>
      <w:r>
        <w:rPr>
          <w:rFonts w:eastAsia="Times New Roman" w:cs="Times New Roman"/>
          <w:szCs w:val="24"/>
        </w:rPr>
        <w:t xml:space="preserve">α μετρούνται στο εισόδημα και θα φορολογούνται για τις εισφορές τις οποίες έχουν δώσει. </w:t>
      </w:r>
    </w:p>
    <w:p w14:paraId="498E4F8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η προηγούμενη κυβέρνηση σας έδωσε το Πρόγραμμα Αγροτικής Ανάπτυξης κοντά 6 δισεκατομμύρια ευρώ</w:t>
      </w:r>
      <w:r>
        <w:rPr>
          <w:rFonts w:eastAsia="Times New Roman" w:cs="Times New Roman"/>
          <w:szCs w:val="24"/>
        </w:rPr>
        <w:t>,</w:t>
      </w:r>
      <w:r>
        <w:rPr>
          <w:rFonts w:eastAsia="Times New Roman" w:cs="Times New Roman"/>
          <w:szCs w:val="24"/>
        </w:rPr>
        <w:t xml:space="preserve"> χρήματα από την Ευρωπαϊκή Ένωση που αντιλαμβάνεστε κι εσ</w:t>
      </w:r>
      <w:r>
        <w:rPr>
          <w:rFonts w:eastAsia="Times New Roman" w:cs="Times New Roman"/>
          <w:szCs w:val="24"/>
        </w:rPr>
        <w:t xml:space="preserve">είς πόσο πολλαπλασιαστικό χαρακτήρα μπορούν να έχουν για την ελληνική οικονομία. Δυστυχώς τρία χρόνια μετά από το Πρόγραμμα Αγροτικής Ανάπτυξης που εγκρίθηκε από τη Νέα Δημοκρατία ούτε </w:t>
      </w:r>
      <w:r>
        <w:rPr>
          <w:rFonts w:eastAsia="Times New Roman" w:cs="Times New Roman"/>
          <w:szCs w:val="24"/>
        </w:rPr>
        <w:t xml:space="preserve">1 </w:t>
      </w:r>
      <w:r>
        <w:rPr>
          <w:rFonts w:eastAsia="Times New Roman" w:cs="Times New Roman"/>
          <w:szCs w:val="24"/>
        </w:rPr>
        <w:t>ευρώ το αυξήσατε ούτε κα</w:t>
      </w:r>
      <w:r>
        <w:rPr>
          <w:rFonts w:eastAsia="Times New Roman" w:cs="Times New Roman"/>
          <w:szCs w:val="24"/>
        </w:rPr>
        <w:t>μ</w:t>
      </w:r>
      <w:r>
        <w:rPr>
          <w:rFonts w:eastAsia="Times New Roman" w:cs="Times New Roman"/>
          <w:szCs w:val="24"/>
        </w:rPr>
        <w:t>μιά ουσιαστική τροποποίηση και αλλαγή κάνατε</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υστυχώς για εσάς, ενώ εξαγγέλθηκε πρόσφατα στη Διεθνή Έκθεση Θεσσαλονίκης από τον Πρωθυπουργό ότι η απορρόφηση έχει φτάσει στα 3 δισεκατομμύρια, έχουμε πραγματική απορρόφηση του </w:t>
      </w:r>
      <w:r>
        <w:rPr>
          <w:rFonts w:eastAsia="Times New Roman" w:cs="Times New Roman"/>
          <w:szCs w:val="24"/>
        </w:rPr>
        <w:t>π</w:t>
      </w:r>
      <w:r>
        <w:rPr>
          <w:rFonts w:eastAsia="Times New Roman" w:cs="Times New Roman"/>
          <w:szCs w:val="24"/>
        </w:rPr>
        <w:t>ρογράμματος κοντά στο 17% κι εκταμίευση λιγότερη από 1 δισε</w:t>
      </w:r>
      <w:r>
        <w:rPr>
          <w:rFonts w:eastAsia="Times New Roman" w:cs="Times New Roman"/>
          <w:szCs w:val="24"/>
        </w:rPr>
        <w:lastRenderedPageBreak/>
        <w:t>κατομμύριο ευρώ</w:t>
      </w:r>
      <w:r>
        <w:rPr>
          <w:rFonts w:eastAsia="Times New Roman" w:cs="Times New Roman"/>
          <w:szCs w:val="24"/>
        </w:rPr>
        <w:t xml:space="preserve">. Αυτά είναι τα έργα, τα αποτελέσματα από τα οποία κρίνεται η πολιτική ηγεσία του Υπουργείου σας για τον αγροτικό κόσμο και την αγροτική παραγωγή. </w:t>
      </w:r>
    </w:p>
    <w:p w14:paraId="498E4F83" w14:textId="77777777" w:rsidR="00B84C6C" w:rsidRDefault="003C4644">
      <w:pPr>
        <w:spacing w:line="600" w:lineRule="auto"/>
        <w:ind w:firstLine="720"/>
        <w:jc w:val="both"/>
        <w:rPr>
          <w:rFonts w:eastAsia="Times New Roman" w:cs="Times New Roman"/>
          <w:szCs w:val="24"/>
        </w:rPr>
      </w:pPr>
      <w:r w:rsidRPr="007B5090">
        <w:rPr>
          <w:rFonts w:eastAsia="Times New Roman" w:cs="Times New Roman"/>
          <w:szCs w:val="24"/>
        </w:rPr>
        <w:t xml:space="preserve">Κυρίες και κύριοι συνάδελφοι, συζητούμε το νομοσχέδιο: «Διακίνηση και εμπορία νωπών και </w:t>
      </w:r>
      <w:proofErr w:type="spellStart"/>
      <w:r w:rsidRPr="007B5090">
        <w:rPr>
          <w:rFonts w:eastAsia="Times New Roman" w:cs="Times New Roman"/>
          <w:szCs w:val="24"/>
        </w:rPr>
        <w:t>ευαλλοίωτων</w:t>
      </w:r>
      <w:proofErr w:type="spellEnd"/>
      <w:r w:rsidRPr="007B5090">
        <w:rPr>
          <w:rFonts w:eastAsia="Times New Roman" w:cs="Times New Roman"/>
          <w:szCs w:val="24"/>
        </w:rPr>
        <w:t xml:space="preserve"> αγροτικώ</w:t>
      </w:r>
      <w:r w:rsidRPr="007B5090">
        <w:rPr>
          <w:rFonts w:eastAsia="Times New Roman" w:cs="Times New Roman"/>
          <w:szCs w:val="24"/>
        </w:rPr>
        <w:t>ν προϊόντων και άλλες διατάξεις». Μεγαλόστομες εξαγγελίες για την αντιμετώπιση προβλημάτων και εγγενών αδυναμιών χρόνιων, όπως οι καθυστερήσεις στις πληρωμές των εμπορικών συναλλαγών, όπως η υποχρεωτική αναγραφή προέλευσης για προϊόντα όπως το γάλα, το κρέ</w:t>
      </w:r>
      <w:r w:rsidRPr="007B5090">
        <w:rPr>
          <w:rFonts w:eastAsia="Times New Roman" w:cs="Times New Roman"/>
          <w:szCs w:val="24"/>
        </w:rPr>
        <w:t>ας και μ</w:t>
      </w:r>
      <w:r>
        <w:rPr>
          <w:rFonts w:eastAsia="Times New Roman" w:cs="Times New Roman"/>
          <w:szCs w:val="24"/>
        </w:rPr>
        <w:t>ί</w:t>
      </w:r>
      <w:r w:rsidRPr="007B5090">
        <w:rPr>
          <w:rFonts w:eastAsia="Times New Roman" w:cs="Times New Roman"/>
          <w:szCs w:val="24"/>
        </w:rPr>
        <w:t xml:space="preserve">α σειρά άλλων προϊόντων, χωρίς όμως κανένα πρακτικό αποτέλεσμα. </w:t>
      </w:r>
    </w:p>
    <w:p w14:paraId="498E4F8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μέχρι σήμερα εμπειρία της διακυβέρνησής σας έχει αποδείξει ότι από προθέσεις είναι η καλύτερη και από αποτέλεσμα μηδέν. </w:t>
      </w:r>
      <w:r>
        <w:rPr>
          <w:rFonts w:eastAsia="Times New Roman" w:cs="Times New Roman"/>
          <w:szCs w:val="24"/>
        </w:rPr>
        <w:t>Α</w:t>
      </w:r>
      <w:r>
        <w:rPr>
          <w:rFonts w:eastAsia="Times New Roman" w:cs="Times New Roman"/>
          <w:szCs w:val="24"/>
        </w:rPr>
        <w:t>υτό διότι αντιμετωπίζετε τα ζητήματα με την άγνοια του νεοφ</w:t>
      </w:r>
      <w:r>
        <w:rPr>
          <w:rFonts w:eastAsia="Times New Roman" w:cs="Times New Roman"/>
          <w:szCs w:val="24"/>
        </w:rPr>
        <w:t>ώτιστου μαζί με έπαρση και αλαζονεία. Αντί να χτίσετε πάνω σε ό,τι καλό έχει γίνει και να πάμε ένα βήμα παρακάτω, να στηρίξουμε τους παραγωγούς μας, να στηρίξουμε τους Έλληνες αγρότες και κτηνοτρόφους, εισάγετε καινοτομίες ανεφάρμοστες, νομοθετείτε κυριολε</w:t>
      </w:r>
      <w:r>
        <w:rPr>
          <w:rFonts w:eastAsia="Times New Roman" w:cs="Times New Roman"/>
          <w:szCs w:val="24"/>
        </w:rPr>
        <w:t xml:space="preserve">κτικά στο πόδι, αναιρώντας και τα όποια θετικά μπορεί να βρει κανείς. </w:t>
      </w:r>
    </w:p>
    <w:p w14:paraId="498E4F8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Τρία είναι τα χαρακτηριστικά του νομοσχεδίου στα οποία θέλω να εστιάσω. Είναι η προχειρότητα, η γραφειοκρατία και το ανεφάρμοστο. </w:t>
      </w:r>
    </w:p>
    <w:p w14:paraId="498E4F86"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lastRenderedPageBreak/>
        <w:t xml:space="preserve">Προχειρότητα. Στο παράρτημα στο οποίο αναφέρεται το άρθρο 1 δεν περιλαμβάνονται όλα τα προϊόντα, όπως για παράδειγμα οι βρώσιμες ελιές, οι μελιτζάνες και μια σειρά άλλων προϊόντων. </w:t>
      </w:r>
    </w:p>
    <w:p w14:paraId="498E4F87"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Σας προτείνουμε, κύριε Υπουργέ, να πάρετε στον κατάλογο αυτό, στον ορισμό </w:t>
      </w:r>
      <w:r>
        <w:rPr>
          <w:rFonts w:eastAsia="Times New Roman"/>
          <w:szCs w:val="24"/>
        </w:rPr>
        <w:t xml:space="preserve">των νωπών και </w:t>
      </w:r>
      <w:proofErr w:type="spellStart"/>
      <w:r>
        <w:rPr>
          <w:rFonts w:eastAsia="Times New Roman"/>
          <w:szCs w:val="24"/>
        </w:rPr>
        <w:t>ευαλλοίωτων</w:t>
      </w:r>
      <w:proofErr w:type="spellEnd"/>
      <w:r>
        <w:rPr>
          <w:rFonts w:eastAsia="Times New Roman"/>
          <w:szCs w:val="24"/>
        </w:rPr>
        <w:t xml:space="preserve"> προϊόντων, όλα τα προϊόντα του καταλόγου του παραρτήματος 1 της Συνθήκης της Λισαβώνας, για να το λήξουμε μια και καλή.</w:t>
      </w:r>
    </w:p>
    <w:p w14:paraId="498E4F88"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Δεύτερον, υπάρχουν άλλες ρυθμίσεις για το γάλα, άλλες ρυθμίσεις για το κρέας. Στο κρέας η αναγραφή της χώρας π</w:t>
      </w:r>
      <w:r>
        <w:rPr>
          <w:rFonts w:eastAsia="Times New Roman"/>
          <w:szCs w:val="24"/>
        </w:rPr>
        <w:t xml:space="preserve">ροέλευσης αφορά ένα μόνο κομμάτι του κύκλου της συνολικής αλυσίδας. Δεν ξεκινάει, δηλαδή, από την παραγωγή, από τα σφαγεία, το κρεοπωλείο, τους χονδρεμπόρους, τους χώρους εστίασης. Σας τα είπα με μεγάλη λεπτομέρεια και στην </w:t>
      </w:r>
      <w:r>
        <w:rPr>
          <w:rFonts w:eastAsia="Times New Roman"/>
          <w:szCs w:val="24"/>
        </w:rPr>
        <w:t>ε</w:t>
      </w:r>
      <w:r>
        <w:rPr>
          <w:rFonts w:eastAsia="Times New Roman"/>
          <w:szCs w:val="24"/>
        </w:rPr>
        <w:t>πιτροπή. Εστιάζεστε μόνο στα κρ</w:t>
      </w:r>
      <w:r>
        <w:rPr>
          <w:rFonts w:eastAsia="Times New Roman"/>
          <w:szCs w:val="24"/>
        </w:rPr>
        <w:t xml:space="preserve">εοπωλεία. Ρωτώ, κύριε Υπουργέ: Γιατί </w:t>
      </w:r>
      <w:proofErr w:type="spellStart"/>
      <w:r>
        <w:rPr>
          <w:rFonts w:eastAsia="Times New Roman"/>
          <w:szCs w:val="24"/>
        </w:rPr>
        <w:t>στοχοποιείτε</w:t>
      </w:r>
      <w:proofErr w:type="spellEnd"/>
      <w:r>
        <w:rPr>
          <w:rFonts w:eastAsia="Times New Roman"/>
          <w:szCs w:val="24"/>
        </w:rPr>
        <w:t xml:space="preserve"> μόνο τα κρεοπωλεία; Έτσι θα λύσετε το πρόβλημα; Περιμένουμε από εσάς μ</w:t>
      </w:r>
      <w:r>
        <w:rPr>
          <w:rFonts w:eastAsia="Times New Roman"/>
          <w:szCs w:val="24"/>
        </w:rPr>
        <w:t>ί</w:t>
      </w:r>
      <w:r>
        <w:rPr>
          <w:rFonts w:eastAsia="Times New Roman"/>
          <w:szCs w:val="24"/>
        </w:rPr>
        <w:t xml:space="preserve">α συνολικότερη αντιμετώπιση. </w:t>
      </w:r>
    </w:p>
    <w:p w14:paraId="498E4F89"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Ένα δεύτερο παράδειγμα που αποδεικνύει την προχειρότητα είναι το εξής. Στο άρθρο 5 αναφέρεστε στην υποχρε</w:t>
      </w:r>
      <w:r>
        <w:rPr>
          <w:rFonts w:eastAsia="Times New Roman"/>
          <w:szCs w:val="24"/>
        </w:rPr>
        <w:t>ωτική σήμανση προέλευσης στο γάλα. Οι παράγραφοι, όμως, 3 και 4 στην ουσία ακυρώνουν τις παραγράφους 1 και 2. Κατά τη δική μας γνώμη οι παράγραφοι 3 και 4 δεν έπρεπε να υπάρχουν, διότι όταν το γάλα εισάγεται από τη Ρουμανία, έρχεται στην Ελλάδα, επεξεργάζε</w:t>
      </w:r>
      <w:r>
        <w:rPr>
          <w:rFonts w:eastAsia="Times New Roman"/>
          <w:szCs w:val="24"/>
        </w:rPr>
        <w:t>ται, συσκευάζεται και διακι</w:t>
      </w:r>
      <w:r>
        <w:rPr>
          <w:rFonts w:eastAsia="Times New Roman"/>
          <w:szCs w:val="24"/>
        </w:rPr>
        <w:lastRenderedPageBreak/>
        <w:t xml:space="preserve">νείται στη χώρα μας, θα γράφει ένδειξη προέλευσης Ευρωπαϊκής Ένωσης και ο καταναλωτής δεν θα μπορεί να καταλάβει αν αυτό είναι ελληνικό, γιατί και η Ελλάδα είναι στην Ευρωπαϊκή Ένωση. </w:t>
      </w:r>
    </w:p>
    <w:p w14:paraId="498E4F8A"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Άρα λοιπόν, αν πραγματικά θέλετε να στηρίξετ</w:t>
      </w:r>
      <w:r>
        <w:rPr>
          <w:rFonts w:eastAsia="Times New Roman"/>
          <w:szCs w:val="24"/>
        </w:rPr>
        <w:t>ε τα ελληνικά προϊόντα που τα εμπιστεύονται οι Έλληνες καταναλωτές, καταργήστε τις παραγράφους 3 και 4 για να αναγράφεται υποχρεωτικά μόνο το ελληνικό και τίποτα άλλο.</w:t>
      </w:r>
    </w:p>
    <w:p w14:paraId="498E4F8B"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Μια σειρά ζητημάτων και προβλημάτων υπήρχαν και υπάρχουν χρόνια, όπως για παράδειγμα τα </w:t>
      </w:r>
      <w:r>
        <w:rPr>
          <w:rFonts w:eastAsia="Times New Roman"/>
          <w:szCs w:val="24"/>
        </w:rPr>
        <w:t>δελτία εισαγωγής και μεταφοράς ζώων είναι χειρόγραφα και παραμένουν και με το δικό σας το νομοσχέδιο να είναι χειρόγραφα. Δεν υπάρχει ένα ηλεκτρονικό σύστημα με πλήρη ιχνηλασιμότητα, ούτως ώστε να μπορούμε τον κάθε παραβάτη να τον εντοπίσουμε χρησιμοποιώντ</w:t>
      </w:r>
      <w:r>
        <w:rPr>
          <w:rFonts w:eastAsia="Times New Roman"/>
          <w:szCs w:val="24"/>
        </w:rPr>
        <w:t xml:space="preserve">ας την τεχνολογία. </w:t>
      </w:r>
    </w:p>
    <w:p w14:paraId="498E4F8C"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Στις κυρώσεις, κύριε Υπουργέ, δεν αναφέρετε ρητά ότι η εμπορική επιχείρηση, η οποία έχει κάνει την παράβαση και δεν έχει αποπληρώσει τον παραγωγό, υποχρεούται να τον αποπληρώσει για να </w:t>
      </w:r>
      <w:proofErr w:type="spellStart"/>
      <w:r>
        <w:rPr>
          <w:rFonts w:eastAsia="Times New Roman"/>
          <w:szCs w:val="24"/>
        </w:rPr>
        <w:t>ξαναενταχθεί</w:t>
      </w:r>
      <w:proofErr w:type="spellEnd"/>
      <w:r>
        <w:rPr>
          <w:rFonts w:eastAsia="Times New Roman"/>
          <w:szCs w:val="24"/>
        </w:rPr>
        <w:t xml:space="preserve"> στο μητρώο. </w:t>
      </w:r>
    </w:p>
    <w:p w14:paraId="498E4F8D"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Γραφειοκρατία. Με το σύστ</w:t>
      </w:r>
      <w:r>
        <w:rPr>
          <w:rFonts w:eastAsia="Times New Roman"/>
          <w:szCs w:val="24"/>
        </w:rPr>
        <w:t>ημα που προσπαθείτε να εισαγάγετε για να ελέγξετε τις συναλλαγές προσθέτετε γραφειοκρατία στις υπηρεσίες. Οι τράπεζες σας έχουν πει ότι δεν μπορούν να ανταποκριθούν, άρα είναι ένας παράγοντας που συμμετέχει σε όλη αυτή τη διαδικασία. Πώς θα τους εξαναγκάσε</w:t>
      </w:r>
      <w:r>
        <w:rPr>
          <w:rFonts w:eastAsia="Times New Roman"/>
          <w:szCs w:val="24"/>
        </w:rPr>
        <w:t xml:space="preserve">τε, όταν από πριν, στην </w:t>
      </w:r>
      <w:r>
        <w:rPr>
          <w:rFonts w:eastAsia="Times New Roman"/>
          <w:szCs w:val="24"/>
        </w:rPr>
        <w:t>ε</w:t>
      </w:r>
      <w:r>
        <w:rPr>
          <w:rFonts w:eastAsia="Times New Roman"/>
          <w:szCs w:val="24"/>
        </w:rPr>
        <w:t xml:space="preserve">πιτροπή, είπαν ότι δεν θα συμμετέχουν σε όλον αυτόν τον τρόπο λειτουργίας; Όλα </w:t>
      </w:r>
      <w:r>
        <w:rPr>
          <w:rFonts w:eastAsia="Times New Roman"/>
          <w:szCs w:val="24"/>
        </w:rPr>
        <w:lastRenderedPageBreak/>
        <w:t>αυτά θα μπορούσαν να λυθούν πολύ πιο εύκολα, αν υπήρχε ένα ηλεκτρονική σύστημα, μ</w:t>
      </w:r>
      <w:r>
        <w:rPr>
          <w:rFonts w:eastAsia="Times New Roman"/>
          <w:szCs w:val="24"/>
        </w:rPr>
        <w:t>ί</w:t>
      </w:r>
      <w:r>
        <w:rPr>
          <w:rFonts w:eastAsia="Times New Roman"/>
          <w:szCs w:val="24"/>
        </w:rPr>
        <w:t>α ηλεκτρονική πλατφόρμα.</w:t>
      </w:r>
    </w:p>
    <w:p w14:paraId="498E4F8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w:t>
      </w:r>
      <w:r>
        <w:rPr>
          <w:rFonts w:eastAsia="Times New Roman" w:cs="Times New Roman"/>
          <w:szCs w:val="24"/>
        </w:rPr>
        <w:t>ου χρόνου ομιλίας του κυρίου Βουλευτή)</w:t>
      </w:r>
    </w:p>
    <w:p w14:paraId="498E4F8F"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Κύριε Πρόεδρε, μπορώ να έχω ένα έως δύο λεπτά ακόμα;</w:t>
      </w:r>
    </w:p>
    <w:p w14:paraId="498E4F90"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Η τεχνολογία δίνει λύσεις στα προβλήματα, κύριε Υπουργέ. Γιατί τόση βιασύνη; Γιατί να μην στήσουμε ένα σύστημα πλήρως ηλεκτρονικών πληρωμών, πλήρους ιχνηλασιμότητας</w:t>
      </w:r>
      <w:r>
        <w:rPr>
          <w:rFonts w:eastAsia="Times New Roman"/>
          <w:szCs w:val="24"/>
        </w:rPr>
        <w:t xml:space="preserve"> σε όλα τα προϊόντα, σε όλα τα στάδια της αλυσίδας;</w:t>
      </w:r>
    </w:p>
    <w:p w14:paraId="498E4F91"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Ό</w:t>
      </w:r>
      <w:r>
        <w:rPr>
          <w:rFonts w:eastAsia="Times New Roman"/>
          <w:szCs w:val="24"/>
        </w:rPr>
        <w:t>σον αφορά το ανεφάρμοστο -το τρίτο και τελειώνω- δεν αντιμετωπίζεται το πρόβλημα σε κα</w:t>
      </w:r>
      <w:r>
        <w:rPr>
          <w:rFonts w:eastAsia="Times New Roman"/>
          <w:szCs w:val="24"/>
        </w:rPr>
        <w:t>μ</w:t>
      </w:r>
      <w:r>
        <w:rPr>
          <w:rFonts w:eastAsia="Times New Roman"/>
          <w:szCs w:val="24"/>
        </w:rPr>
        <w:t xml:space="preserve">μιά περίπτωση. Σας το είπε το σύνολο των φορέων -πάνω από είκοσι πέντε φορές ήρθαν στην </w:t>
      </w:r>
      <w:r>
        <w:rPr>
          <w:rFonts w:eastAsia="Times New Roman"/>
          <w:szCs w:val="24"/>
        </w:rPr>
        <w:t>ε</w:t>
      </w:r>
      <w:r>
        <w:rPr>
          <w:rFonts w:eastAsia="Times New Roman"/>
          <w:szCs w:val="24"/>
        </w:rPr>
        <w:t>πιτροπή- ότι δεν θα μπορέσε</w:t>
      </w:r>
      <w:r>
        <w:rPr>
          <w:rFonts w:eastAsia="Times New Roman"/>
          <w:szCs w:val="24"/>
        </w:rPr>
        <w:t>ι να λειτουργήσει το συγκεκριμένο νομοσχέδιο.</w:t>
      </w:r>
    </w:p>
    <w:p w14:paraId="498E4F92"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Σ</w:t>
      </w:r>
      <w:r>
        <w:rPr>
          <w:rFonts w:eastAsia="Times New Roman"/>
          <w:szCs w:val="24"/>
        </w:rPr>
        <w:t xml:space="preserve">ας είπα κι εγώ στην </w:t>
      </w:r>
      <w:r>
        <w:rPr>
          <w:rFonts w:eastAsia="Times New Roman"/>
          <w:szCs w:val="24"/>
        </w:rPr>
        <w:t>ε</w:t>
      </w:r>
      <w:r>
        <w:rPr>
          <w:rFonts w:eastAsia="Times New Roman"/>
          <w:szCs w:val="24"/>
        </w:rPr>
        <w:t>πιτροπή το εξής. Γιατί, κύριε Υπουργέ, δεν έχετε βγάλει κα</w:t>
      </w:r>
      <w:r>
        <w:rPr>
          <w:rFonts w:eastAsia="Times New Roman"/>
          <w:szCs w:val="24"/>
        </w:rPr>
        <w:t>μ</w:t>
      </w:r>
      <w:r>
        <w:rPr>
          <w:rFonts w:eastAsia="Times New Roman"/>
          <w:szCs w:val="24"/>
        </w:rPr>
        <w:t>μία υπουργική απόφαση εφαρμογής του Κανονισμού 1337/2013, που είναι στα συρτάρια σας, κα</w:t>
      </w:r>
      <w:r>
        <w:rPr>
          <w:rFonts w:eastAsia="Times New Roman"/>
          <w:szCs w:val="24"/>
        </w:rPr>
        <w:t>μ</w:t>
      </w:r>
      <w:r>
        <w:rPr>
          <w:rFonts w:eastAsia="Times New Roman"/>
          <w:szCs w:val="24"/>
        </w:rPr>
        <w:t xml:space="preserve">μία </w:t>
      </w:r>
      <w:proofErr w:type="spellStart"/>
      <w:r>
        <w:rPr>
          <w:rFonts w:eastAsia="Times New Roman"/>
          <w:szCs w:val="24"/>
        </w:rPr>
        <w:t>εφαρμοστική</w:t>
      </w:r>
      <w:proofErr w:type="spellEnd"/>
      <w:r>
        <w:rPr>
          <w:rFonts w:eastAsia="Times New Roman"/>
          <w:szCs w:val="24"/>
        </w:rPr>
        <w:t xml:space="preserve"> διάταξη, ούτως ώστε να χ</w:t>
      </w:r>
      <w:r>
        <w:rPr>
          <w:rFonts w:eastAsia="Times New Roman"/>
          <w:szCs w:val="24"/>
        </w:rPr>
        <w:t>ρησιμοποιήσουμε τα εργαλεία που σε άλλες ευρωπαϊκές χώρες είναι διαθέσιμα;</w:t>
      </w:r>
    </w:p>
    <w:p w14:paraId="498E4F93"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Ολοκληρώνω, κύριε Πρόεδρε, με τον χρόνο αποπληρωμής των εμπορικών συναλλαγών για τα </w:t>
      </w:r>
      <w:proofErr w:type="spellStart"/>
      <w:r>
        <w:rPr>
          <w:rFonts w:eastAsia="Times New Roman"/>
          <w:szCs w:val="24"/>
        </w:rPr>
        <w:t>ευαλλοίωτα</w:t>
      </w:r>
      <w:proofErr w:type="spellEnd"/>
      <w:r>
        <w:rPr>
          <w:rFonts w:eastAsia="Times New Roman"/>
          <w:szCs w:val="24"/>
        </w:rPr>
        <w:t xml:space="preserve"> και νωπά αγροτικά προϊόντα των εξήντα ημερών. Για να έχει νόημα αυτή η ρύθμιση, κύριε </w:t>
      </w:r>
      <w:r>
        <w:rPr>
          <w:rFonts w:eastAsia="Times New Roman"/>
          <w:szCs w:val="24"/>
        </w:rPr>
        <w:t xml:space="preserve">Υπουργέ, που είναι στη σωστή κατεύθυνση, </w:t>
      </w:r>
      <w:r>
        <w:rPr>
          <w:rFonts w:eastAsia="Times New Roman"/>
          <w:szCs w:val="24"/>
        </w:rPr>
        <w:lastRenderedPageBreak/>
        <w:t>πρέπει να αφορά όλη την αλυσίδα, διαφορετικά δημιουργούνται στρεβλώσεις στην αγορά. Για παράδειγμα, το είπαν κι άλλοι ομιλητές, τα μικρά τυροκομεία δεν θα μπορέσουν να ανταποκριθούν στις υποχρεώσεις τους και γνωρίζε</w:t>
      </w:r>
      <w:r>
        <w:rPr>
          <w:rFonts w:eastAsia="Times New Roman"/>
          <w:szCs w:val="24"/>
        </w:rPr>
        <w:t xml:space="preserve">τε ότι σε όλη την αλυσίδα ο αδύναμος κρίκος είναι αυτός που σπάει πιο εύκολα. </w:t>
      </w:r>
    </w:p>
    <w:p w14:paraId="498E4F94"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Φ</w:t>
      </w:r>
      <w:r>
        <w:rPr>
          <w:rFonts w:eastAsia="Times New Roman"/>
          <w:szCs w:val="24"/>
        </w:rPr>
        <w:t>οβάμαι, κύριε Υπουργέ, ότι ο αδύναμος κρίκος, ο μικρός παραγωγός, το μικρό τυροκομείο, θα είναι αυτός που στο τέλος θα πληρώσει και θα είναι αυτός ο οποίος θα ενισχύσει τη βιομ</w:t>
      </w:r>
      <w:r>
        <w:rPr>
          <w:rFonts w:eastAsia="Times New Roman"/>
          <w:szCs w:val="24"/>
        </w:rPr>
        <w:t>ηχανία και θα ενισχύσει και τα μεγάλα σο</w:t>
      </w:r>
      <w:r>
        <w:rPr>
          <w:rFonts w:eastAsia="Times New Roman"/>
          <w:szCs w:val="24"/>
        </w:rPr>
        <w:t>υ</w:t>
      </w:r>
      <w:r>
        <w:rPr>
          <w:rFonts w:eastAsia="Times New Roman"/>
          <w:szCs w:val="24"/>
        </w:rPr>
        <w:t>περμάρκετ.</w:t>
      </w:r>
    </w:p>
    <w:p w14:paraId="498E4F95"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Στύλιο</w:t>
      </w:r>
      <w:proofErr w:type="spellEnd"/>
      <w:r>
        <w:rPr>
          <w:rFonts w:eastAsia="Times New Roman"/>
          <w:szCs w:val="24"/>
        </w:rPr>
        <w:t>, ολοκληρώνετε, παρακαλώ.</w:t>
      </w:r>
    </w:p>
    <w:p w14:paraId="498E4F9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Ολοκληρώνω, κύριε Πρόεδρε.</w:t>
      </w:r>
    </w:p>
    <w:p w14:paraId="498E4F9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Ποια είναι η απάντησή σας, κύριε Υπουργέ, στον ισχυρισμό, αν κάποιος ζητήσει να μειωθεί</w:t>
      </w:r>
      <w:r>
        <w:rPr>
          <w:rFonts w:eastAsia="Times New Roman" w:cs="Times New Roman"/>
          <w:szCs w:val="24"/>
        </w:rPr>
        <w:t xml:space="preserve"> η τιμή του προϊόντος για να γίνει η αποπληρωμή στις εξήντα μέρες; Το διασφαλίζετε; Υπάρχει ανησυχία στους παραγωγούς.</w:t>
      </w:r>
    </w:p>
    <w:p w14:paraId="498E4F9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Φοβάμαι, κύριε Υπουργέ, ότι δεν θα επιτύχετε αυτά τα οποία θέλετε με το συγκεκριμένο νομοσχέδιο κι όλα αυτά γιατί η αγορά δεν ρυθμίζεται </w:t>
      </w:r>
      <w:r>
        <w:rPr>
          <w:rFonts w:eastAsia="Times New Roman" w:cs="Times New Roman"/>
          <w:szCs w:val="24"/>
        </w:rPr>
        <w:t xml:space="preserve">και δεν υπακούει σε διαταγές γραφειοκρατών. Υπάρχει η πραγματικότητα που υπερβαίνει κατά πολύ τις ρυθμίσεις. Όποτε συγκρούστηκε η επιβίωση με τη νομιμότητα, έχασε η νομιμότητα, κύριε Υπουργέ. </w:t>
      </w:r>
    </w:p>
    <w:p w14:paraId="498E4F9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σας. </w:t>
      </w:r>
    </w:p>
    <w:p w14:paraId="498E4F9A"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lastRenderedPageBreak/>
        <w:t>(Χειροκροτήμ</w:t>
      </w:r>
      <w:r>
        <w:rPr>
          <w:rFonts w:eastAsia="Times New Roman" w:cs="Times New Roman"/>
          <w:szCs w:val="24"/>
        </w:rPr>
        <w:t>ατα από την πτέρυγα της Νέας Δημοκρατίας)</w:t>
      </w:r>
    </w:p>
    <w:p w14:paraId="498E4F9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Δημήτριος Εμμανουηλίδης από τον ΣΥΡΙΖΑ.  </w:t>
      </w:r>
    </w:p>
    <w:p w14:paraId="498E4F9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498E4F9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«Πρέπει να φύγετε από την Κυβέρνηση. Είστε ανίκανοι και επικίνδυνοι.</w:t>
      </w:r>
      <w:r>
        <w:rPr>
          <w:rFonts w:eastAsia="Times New Roman" w:cs="Times New Roman"/>
          <w:szCs w:val="24"/>
        </w:rPr>
        <w:t xml:space="preserve"> Με την αποχώρησή σας από την Κυβέρνηση, αφήστε χώρο σε εμάς που ξέρουμε να κυβερνούμε». Ευθύς λόγος του κ. Μητσοτάκη, που υποδηλώνει τον παραληρηματικό του λόγο, εξαιτίας του υψηλού πολιτικού πυρετού που τον κατατρέχει. Είναι ένας παραληρηματικός πολιτικό</w:t>
      </w:r>
      <w:r>
        <w:rPr>
          <w:rFonts w:eastAsia="Times New Roman" w:cs="Times New Roman"/>
          <w:szCs w:val="24"/>
        </w:rPr>
        <w:t xml:space="preserve">ς λόγος που φθάνει σε παραισθήσεις επίκλησης σε εξωγήινους. </w:t>
      </w:r>
    </w:p>
    <w:p w14:paraId="498E4F9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Και συνεχίζει ο φαντασιακός πολιτικός του λόγος: Εμείς </w:t>
      </w:r>
      <w:r>
        <w:rPr>
          <w:rFonts w:eastAsia="Times New Roman" w:cs="Times New Roman"/>
          <w:szCs w:val="24"/>
        </w:rPr>
        <w:t>-</w:t>
      </w:r>
      <w:r>
        <w:rPr>
          <w:rFonts w:eastAsia="Times New Roman" w:cs="Times New Roman"/>
          <w:szCs w:val="24"/>
        </w:rPr>
        <w:t xml:space="preserve">λέει- ως Νέα Δημοκρατία, ξέρουμε να κυβερνούμε. Γνωρίζουμε πώς να κλείνουμε τα εργοστάσια της «Ελληνικής Βιομηχανίας Ζάχαρης», πώς να </w:t>
      </w:r>
      <w:r>
        <w:rPr>
          <w:rFonts w:eastAsia="Times New Roman" w:cs="Times New Roman"/>
          <w:szCs w:val="24"/>
        </w:rPr>
        <w:t xml:space="preserve">κλείνουμε τις μονάδες επεξεργασίας και μεταποίησης προϊόντων της πρωτογενούς παραγωγής, κλείσιμο εργοστασίων κλωστοϋφαντουργίας, κλείσιμο «ΣΕΒΑΘ», κλείσιμο «ΣΕΠΕΚ», κλείσιμο «Καπνοβιομηχανίας Γεωργιάδη», κλείσιμο εργοστασίου επεξεργασίας </w:t>
      </w:r>
      <w:proofErr w:type="spellStart"/>
      <w:r>
        <w:rPr>
          <w:rFonts w:eastAsia="Times New Roman" w:cs="Times New Roman"/>
          <w:szCs w:val="24"/>
        </w:rPr>
        <w:t>ιχθυηρών</w:t>
      </w:r>
      <w:proofErr w:type="spellEnd"/>
      <w:r>
        <w:rPr>
          <w:rFonts w:eastAsia="Times New Roman" w:cs="Times New Roman"/>
          <w:szCs w:val="24"/>
        </w:rPr>
        <w:t xml:space="preserve"> «ΞΙΦΙΑΣ»,</w:t>
      </w:r>
      <w:r>
        <w:rPr>
          <w:rFonts w:eastAsia="Times New Roman" w:cs="Times New Roman"/>
          <w:szCs w:val="24"/>
        </w:rPr>
        <w:t xml:space="preserve"> κι ο κατάλογος είναι ανοικτός.</w:t>
      </w:r>
    </w:p>
    <w:p w14:paraId="498E4F9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Γνωρίζουμε πώς να μετατρέπουμε τους συνεταιρισμούς σε εκτροφεία διαφθοράς και διασπάθισης του δημόσιου χρήματος. Γνωρίζουμε πώς να στραγγαλίζουμε </w:t>
      </w:r>
      <w:r>
        <w:rPr>
          <w:rFonts w:eastAsia="Times New Roman" w:cs="Times New Roman"/>
          <w:szCs w:val="24"/>
        </w:rPr>
        <w:lastRenderedPageBreak/>
        <w:t>την αγροτική οικονομία, δωρίζοντας στην Τράπεζα Πειραιώς, έναντι πινακίου φακής, με το απίστευτο τίμημα των 97</w:t>
      </w:r>
      <w:r>
        <w:rPr>
          <w:rFonts w:eastAsia="Times New Roman" w:cs="Times New Roman"/>
          <w:szCs w:val="24"/>
        </w:rPr>
        <w:t xml:space="preserve"> εκατομμυρίων, όλο τον παραγωγικό πρωτογενή ιστό της χώρας. Γνωρίζουμε πώς να χρεώνουμε τους αγρότες και το </w:t>
      </w:r>
      <w:r>
        <w:rPr>
          <w:rFonts w:eastAsia="Times New Roman" w:cs="Times New Roman"/>
          <w:szCs w:val="24"/>
        </w:rPr>
        <w:t>δ</w:t>
      </w:r>
      <w:r>
        <w:rPr>
          <w:rFonts w:eastAsia="Times New Roman" w:cs="Times New Roman"/>
          <w:szCs w:val="24"/>
        </w:rPr>
        <w:t xml:space="preserve">ημόσιο με τις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καταβληθείσες επιδοτήσεις «μαϊμού» της «</w:t>
      </w:r>
      <w:proofErr w:type="spellStart"/>
      <w:r>
        <w:rPr>
          <w:rFonts w:eastAsia="Times New Roman" w:cs="Times New Roman"/>
          <w:szCs w:val="24"/>
        </w:rPr>
        <w:t>χατζηγάκειας</w:t>
      </w:r>
      <w:proofErr w:type="spellEnd"/>
      <w:r>
        <w:rPr>
          <w:rFonts w:eastAsia="Times New Roman" w:cs="Times New Roman"/>
          <w:szCs w:val="24"/>
        </w:rPr>
        <w:t xml:space="preserve">» γαλαντομίας και τις επιδοτήσεις του Κοντού. </w:t>
      </w:r>
    </w:p>
    <w:p w14:paraId="498E4FA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Εσείς, ο ΣΥΡΙΖΑ, δεν γ</w:t>
      </w:r>
      <w:r>
        <w:rPr>
          <w:rFonts w:eastAsia="Times New Roman" w:cs="Times New Roman"/>
          <w:szCs w:val="24"/>
        </w:rPr>
        <w:t>νωρίζετε από αυτά. Εσείς προχωράτε με το συζητούμενο νομοσχέδιο σε ρυθμίσεις που δημιουργούν προβλήματα στους χονδρεμπόρους και τις αλυσίδες των σο</w:t>
      </w:r>
      <w:r>
        <w:rPr>
          <w:rFonts w:eastAsia="Times New Roman" w:cs="Times New Roman"/>
          <w:szCs w:val="24"/>
        </w:rPr>
        <w:t>υ</w:t>
      </w:r>
      <w:r>
        <w:rPr>
          <w:rFonts w:eastAsia="Times New Roman" w:cs="Times New Roman"/>
          <w:szCs w:val="24"/>
        </w:rPr>
        <w:t>περμάρκετ, υποχρεώνοντάς τους να είναι συνεπείς στις οικονομικές υποχρεώσεις τους προς τους παραγωγούς, ώστε</w:t>
      </w:r>
      <w:r>
        <w:rPr>
          <w:rFonts w:eastAsia="Times New Roman" w:cs="Times New Roman"/>
          <w:szCs w:val="24"/>
        </w:rPr>
        <w:t xml:space="preserve"> να εξοφλούν τις οφειλές τους προς αυτούς σε διάστημα έως εξήντα ημερών κι όχι στο </w:t>
      </w:r>
      <w:proofErr w:type="spellStart"/>
      <w:r>
        <w:rPr>
          <w:rFonts w:eastAsia="Times New Roman" w:cs="Times New Roman"/>
          <w:szCs w:val="24"/>
        </w:rPr>
        <w:t>αγελαδοκούρεμα</w:t>
      </w:r>
      <w:proofErr w:type="spellEnd"/>
      <w:r>
        <w:rPr>
          <w:rFonts w:eastAsia="Times New Roman" w:cs="Times New Roman"/>
          <w:szCs w:val="24"/>
        </w:rPr>
        <w:t xml:space="preserve">, όπως γινόταν μέχρι τώρα. </w:t>
      </w:r>
    </w:p>
    <w:p w14:paraId="498E4FA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Εσείς, ως Κυβέρνηση -συνεχίζει η φαντασιακή ρητορεία της Νέας Δημοκρατίας- προχωράτε με το νομοσχέδιο στην υιοθέτηση μέτρων ελέγχου</w:t>
      </w:r>
      <w:r>
        <w:rPr>
          <w:rFonts w:eastAsia="Times New Roman" w:cs="Times New Roman"/>
          <w:szCs w:val="24"/>
        </w:rPr>
        <w:t xml:space="preserve"> για τη διαφάνεια της αγοράς και την προστασία της εγχώριας πρωτογενούς παραγωγής. Εσείς προστατεύετε τους συνεταιρισμούς των ιχθυοτρόφων των λιμνοθαλασσών, δημιουργώντας συνθήκες ανάπτυξης της ιχθυοκαλλιέργειας. </w:t>
      </w:r>
    </w:p>
    <w:p w14:paraId="498E4FA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Αντίθετα, εμείς με την πολιτική μας αφήναμ</w:t>
      </w:r>
      <w:r>
        <w:rPr>
          <w:rFonts w:eastAsia="Times New Roman" w:cs="Times New Roman"/>
          <w:szCs w:val="24"/>
        </w:rPr>
        <w:t xml:space="preserve">ε τους ανθρώπους αυτούς στην άμοιρη τύχη τους. Να, γιατί πρέπει να φύγετε. </w:t>
      </w:r>
    </w:p>
    <w:p w14:paraId="498E4FA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98E4FA4"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98E4FA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την Κοινοβουλευτική Εκπρόσωπο του Κομμουνιστικού Κόμματος Ελλάδας κ. </w:t>
      </w:r>
      <w:proofErr w:type="spellStart"/>
      <w:r>
        <w:rPr>
          <w:rFonts w:eastAsia="Times New Roman" w:cs="Times New Roman"/>
          <w:szCs w:val="24"/>
        </w:rPr>
        <w:t>Μανωλά</w:t>
      </w:r>
      <w:r>
        <w:rPr>
          <w:rFonts w:eastAsia="Times New Roman" w:cs="Times New Roman"/>
          <w:szCs w:val="24"/>
        </w:rPr>
        <w:t>κου</w:t>
      </w:r>
      <w:proofErr w:type="spellEnd"/>
      <w:r>
        <w:rPr>
          <w:rFonts w:eastAsia="Times New Roman" w:cs="Times New Roman"/>
          <w:szCs w:val="24"/>
        </w:rPr>
        <w:t xml:space="preserve">. </w:t>
      </w:r>
    </w:p>
    <w:p w14:paraId="498E4FA6" w14:textId="77777777" w:rsidR="00B84C6C" w:rsidRDefault="003C4644">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Με το νομοσχέδιο αυτό παρουσιάζετε ότι θα λύσετε και θα ρυθμίσετε οριστικά το υπαρκτό και γενικευμένο πρόβλημα για τα περισσότερα αγροτικά προϊόντα, που αφορά καθυστερήσεις πληρωμών ή ακόμα και </w:t>
      </w:r>
      <w:proofErr w:type="spellStart"/>
      <w:r>
        <w:rPr>
          <w:rFonts w:eastAsia="Times New Roman"/>
          <w:szCs w:val="24"/>
        </w:rPr>
        <w:t>απληρωσιά</w:t>
      </w:r>
      <w:proofErr w:type="spellEnd"/>
      <w:r>
        <w:rPr>
          <w:rFonts w:eastAsia="Times New Roman"/>
          <w:szCs w:val="24"/>
        </w:rPr>
        <w:t>.</w:t>
      </w:r>
    </w:p>
    <w:p w14:paraId="498E4FA7" w14:textId="77777777" w:rsidR="00B84C6C" w:rsidRDefault="003C4644">
      <w:pPr>
        <w:spacing w:line="600" w:lineRule="auto"/>
        <w:ind w:firstLine="720"/>
        <w:jc w:val="both"/>
        <w:rPr>
          <w:rFonts w:eastAsia="Times New Roman"/>
          <w:szCs w:val="24"/>
        </w:rPr>
      </w:pPr>
      <w:r>
        <w:rPr>
          <w:rFonts w:eastAsia="Times New Roman"/>
          <w:szCs w:val="24"/>
        </w:rPr>
        <w:t>Η αλήθεια είναι ότι οι κα</w:t>
      </w:r>
      <w:r>
        <w:rPr>
          <w:rFonts w:eastAsia="Times New Roman"/>
          <w:szCs w:val="24"/>
        </w:rPr>
        <w:t>θυστερήσεις πληρωμών υπήρχαν. Με την έναρξη της καπιταλιστικής οικονομικής κρίσης, όμως, πήρε διαστάσεις γενίκευσης σε συνδυασμό με τις εξευτελιστικές τιμές του παραγωγού. Μάλιστα, επειδή υπήρξε και απούλητη παραγωγή που σάπιζε στα χωράφια, ορισμένοι επιτή</w:t>
      </w:r>
      <w:r>
        <w:rPr>
          <w:rFonts w:eastAsia="Times New Roman"/>
          <w:szCs w:val="24"/>
        </w:rPr>
        <w:t>δειοι πήγαιναν, συγκέντρωναν την παραγωγή σε μ</w:t>
      </w:r>
      <w:r>
        <w:rPr>
          <w:rFonts w:eastAsia="Times New Roman"/>
          <w:szCs w:val="24"/>
        </w:rPr>
        <w:t>ί</w:t>
      </w:r>
      <w:r>
        <w:rPr>
          <w:rFonts w:eastAsia="Times New Roman"/>
          <w:szCs w:val="24"/>
        </w:rPr>
        <w:t xml:space="preserve">α περιοχή και μετά γινόντουσαν καπνός ή «βάραγαν κανόνι». </w:t>
      </w:r>
    </w:p>
    <w:p w14:paraId="498E4FA8" w14:textId="77777777" w:rsidR="00B84C6C" w:rsidRDefault="003C4644">
      <w:pPr>
        <w:spacing w:line="600" w:lineRule="auto"/>
        <w:ind w:firstLine="720"/>
        <w:jc w:val="both"/>
        <w:rPr>
          <w:rFonts w:eastAsia="Times New Roman"/>
          <w:szCs w:val="24"/>
        </w:rPr>
      </w:pPr>
      <w:r>
        <w:rPr>
          <w:rFonts w:eastAsia="Times New Roman"/>
          <w:szCs w:val="24"/>
        </w:rPr>
        <w:t>Τα ίδια γίνονταν και με τις αλυσίδες σο</w:t>
      </w:r>
      <w:r>
        <w:rPr>
          <w:rFonts w:eastAsia="Times New Roman"/>
          <w:szCs w:val="24"/>
        </w:rPr>
        <w:t>υ</w:t>
      </w:r>
      <w:r>
        <w:rPr>
          <w:rFonts w:eastAsia="Times New Roman"/>
          <w:szCs w:val="24"/>
        </w:rPr>
        <w:t>περμάρκετ και ο παραγωγός έμενε ξεκρέμαστος στην κυριολεξία και καταχρεωμένος, γιατί είχε δουλέψει αυτός και η</w:t>
      </w:r>
      <w:r>
        <w:rPr>
          <w:rFonts w:eastAsia="Times New Roman"/>
          <w:szCs w:val="24"/>
        </w:rPr>
        <w:t xml:space="preserve"> οικογένειά του, είχε πληρώσει για σπόρους, λιπάσματα, πετρέλαιο, φάρμακα και άλλα, για να έχει μια καλή παραγωγή και είχε μείνει στον άσσο, απροστάτευτος στην κυριολεξία. </w:t>
      </w:r>
    </w:p>
    <w:p w14:paraId="498E4FA9" w14:textId="77777777" w:rsidR="00B84C6C" w:rsidRDefault="003C4644">
      <w:pPr>
        <w:spacing w:line="600" w:lineRule="auto"/>
        <w:ind w:firstLine="720"/>
        <w:jc w:val="both"/>
        <w:rPr>
          <w:rFonts w:eastAsia="Times New Roman"/>
          <w:szCs w:val="24"/>
        </w:rPr>
      </w:pPr>
      <w:r>
        <w:rPr>
          <w:rFonts w:eastAsia="Times New Roman"/>
          <w:szCs w:val="24"/>
        </w:rPr>
        <w:lastRenderedPageBreak/>
        <w:t>Υπήρχε νόμος να τον προστατεύσει ή να τον αποζημιώσει ή να τον βοηθήσει για να σταθ</w:t>
      </w:r>
      <w:r>
        <w:rPr>
          <w:rFonts w:eastAsia="Times New Roman"/>
          <w:szCs w:val="24"/>
        </w:rPr>
        <w:t xml:space="preserve">εί στα πόδια του; Υποτίθεται ότι ο νόμος με το Ενιαίο Μητρώο Εμπόρων Αγροτικών Προϊόντων και με το περίφημο εκείνο Παρατηρητήριο Τιμών που διαφήμιζε το ΠΑΣΟΚ, κάπως θα τον προστάτευε. </w:t>
      </w:r>
    </w:p>
    <w:p w14:paraId="498E4FAA" w14:textId="77777777" w:rsidR="00B84C6C" w:rsidRDefault="003C4644">
      <w:pPr>
        <w:spacing w:line="600" w:lineRule="auto"/>
        <w:ind w:firstLine="720"/>
        <w:jc w:val="both"/>
        <w:rPr>
          <w:rFonts w:eastAsia="Times New Roman"/>
          <w:szCs w:val="24"/>
        </w:rPr>
      </w:pPr>
      <w:r>
        <w:rPr>
          <w:rFonts w:eastAsia="Times New Roman"/>
          <w:szCs w:val="24"/>
        </w:rPr>
        <w:t>Εμείς δεν έχουμε κα</w:t>
      </w:r>
      <w:r>
        <w:rPr>
          <w:rFonts w:eastAsia="Times New Roman"/>
          <w:szCs w:val="24"/>
        </w:rPr>
        <w:t>μ</w:t>
      </w:r>
      <w:r>
        <w:rPr>
          <w:rFonts w:eastAsia="Times New Roman"/>
          <w:szCs w:val="24"/>
        </w:rPr>
        <w:t>μία αυταπάτη ότι κυβέρνηση του αστικού κράτους θα π</w:t>
      </w:r>
      <w:r>
        <w:rPr>
          <w:rFonts w:eastAsia="Times New Roman"/>
          <w:szCs w:val="24"/>
        </w:rPr>
        <w:t xml:space="preserve">ροστάτευε την αγροτιά και όχι τον μεγαλέμπορα. Και μάλλον έχουμε δίκιο, από την πραγματικότητα. </w:t>
      </w:r>
    </w:p>
    <w:p w14:paraId="498E4FAB" w14:textId="77777777" w:rsidR="00B84C6C" w:rsidRDefault="003C4644">
      <w:pPr>
        <w:spacing w:line="600" w:lineRule="auto"/>
        <w:ind w:firstLine="720"/>
        <w:jc w:val="both"/>
        <w:rPr>
          <w:rFonts w:eastAsia="Times New Roman"/>
          <w:szCs w:val="24"/>
        </w:rPr>
      </w:pPr>
      <w:r>
        <w:rPr>
          <w:rFonts w:eastAsia="Times New Roman"/>
          <w:szCs w:val="24"/>
        </w:rPr>
        <w:t xml:space="preserve">Τελικά, όμως, έστω και αυτός ο νόμος λειτούργησε; Όχι βέβαια. Είχε διακόσιες εγγραφές εμπόρων και ουσιαστικά έμεινε ανενεργός, με ευθύνη όλων των κυβερνήσεων, </w:t>
      </w:r>
      <w:r>
        <w:rPr>
          <w:rFonts w:eastAsia="Times New Roman"/>
          <w:szCs w:val="24"/>
        </w:rPr>
        <w:t xml:space="preserve">Νέας Δημοκρατίας, ΠΑΣΟΚ και ΣΥΡΙΖΑ. Είστε δυόμισι χρόνια στην εξουσία. </w:t>
      </w:r>
    </w:p>
    <w:p w14:paraId="498E4FAC" w14:textId="77777777" w:rsidR="00B84C6C" w:rsidRDefault="003C4644">
      <w:pPr>
        <w:spacing w:line="600" w:lineRule="auto"/>
        <w:ind w:firstLine="720"/>
        <w:jc w:val="both"/>
        <w:rPr>
          <w:rFonts w:eastAsia="Times New Roman"/>
          <w:szCs w:val="24"/>
        </w:rPr>
      </w:pPr>
      <w:r>
        <w:rPr>
          <w:rFonts w:eastAsia="Times New Roman"/>
          <w:szCs w:val="24"/>
        </w:rPr>
        <w:t xml:space="preserve">Τι σας κάνει τώρα να φέρετε αυτό το νομοσχέδιο για την </w:t>
      </w:r>
      <w:proofErr w:type="spellStart"/>
      <w:r>
        <w:rPr>
          <w:rFonts w:eastAsia="Times New Roman"/>
          <w:szCs w:val="24"/>
        </w:rPr>
        <w:t>απληρωσιά</w:t>
      </w:r>
      <w:proofErr w:type="spellEnd"/>
      <w:r>
        <w:rPr>
          <w:rFonts w:eastAsia="Times New Roman"/>
          <w:szCs w:val="24"/>
        </w:rPr>
        <w:t xml:space="preserve"> της αγροτιάς; Να το πούμε καθαρά και ξάστερα. Φέρνετε αυτό το νομοσχέδιο για να μπορέσετε να πιάσετε τη φοροδιαφυγή και</w:t>
      </w:r>
      <w:r>
        <w:rPr>
          <w:rFonts w:eastAsia="Times New Roman"/>
          <w:szCs w:val="24"/>
        </w:rPr>
        <w:t xml:space="preserve"> την φοροκλοπή, αφού είναι γνωστό ότι σε μεγάλο βαθμό, από τα τιμολόγια που κόβονται, προσδιορίζεται το φορολογητέο εισόδημα και ταυτόχρονα και το ύψος της ασφαλιστικής εισφοράς στον ΕΦΚΑ. </w:t>
      </w:r>
    </w:p>
    <w:p w14:paraId="498E4FAD" w14:textId="77777777" w:rsidR="00B84C6C" w:rsidRDefault="003C4644">
      <w:pPr>
        <w:spacing w:line="600" w:lineRule="auto"/>
        <w:ind w:firstLine="720"/>
        <w:jc w:val="both"/>
        <w:rPr>
          <w:rFonts w:eastAsia="Times New Roman"/>
          <w:szCs w:val="24"/>
        </w:rPr>
      </w:pPr>
      <w:r>
        <w:rPr>
          <w:rFonts w:eastAsia="Times New Roman"/>
          <w:szCs w:val="24"/>
        </w:rPr>
        <w:t>Τι δείχνουν τα στοιχεία; Ένα ποσοστό των αγροτών δίνει την αγροτικ</w:t>
      </w:r>
      <w:r>
        <w:rPr>
          <w:rFonts w:eastAsia="Times New Roman"/>
          <w:szCs w:val="24"/>
        </w:rPr>
        <w:t xml:space="preserve">ή του παραγωγή χωρίς τιμολόγια ή με μειωμένη παραγωγή και με ρίσκο να μην πληρωθεί. Με αυτόν τον τρόπο μειώνει το ύψος του πραγματικού εισοδήματος, οπότε μειωμένη θα </w:t>
      </w:r>
      <w:r>
        <w:rPr>
          <w:rFonts w:eastAsia="Times New Roman"/>
          <w:szCs w:val="24"/>
        </w:rPr>
        <w:lastRenderedPageBreak/>
        <w:t xml:space="preserve">είναι και η τσουχτερή ασφαλιστική εισφορά στον ΕΦΚΑ. Αυτό συμφέρει και τον έμπορα ή </w:t>
      </w:r>
      <w:proofErr w:type="spellStart"/>
      <w:r>
        <w:rPr>
          <w:rFonts w:eastAsia="Times New Roman"/>
          <w:szCs w:val="24"/>
        </w:rPr>
        <w:t>μεταπο</w:t>
      </w:r>
      <w:r>
        <w:rPr>
          <w:rFonts w:eastAsia="Times New Roman"/>
          <w:szCs w:val="24"/>
        </w:rPr>
        <w:t>ιητή</w:t>
      </w:r>
      <w:proofErr w:type="spellEnd"/>
      <w:r>
        <w:rPr>
          <w:rFonts w:eastAsia="Times New Roman"/>
          <w:szCs w:val="24"/>
        </w:rPr>
        <w:t xml:space="preserve"> που εμφανίζει μειωμένο εισόδημα σε σχέση με το πραγματικό και συνεπώς πληρώνει μειωμένους φόρους. Δηλαδή, υπάρχει φοροδιαφυγή και φοροκλοπή. Εμείς δεν συμφωνούμε, για να το ξεκαθαρίσουμε.</w:t>
      </w:r>
    </w:p>
    <w:p w14:paraId="498E4FAE" w14:textId="77777777" w:rsidR="00B84C6C" w:rsidRDefault="003C4644">
      <w:pPr>
        <w:spacing w:line="600" w:lineRule="auto"/>
        <w:ind w:firstLine="720"/>
        <w:jc w:val="both"/>
        <w:rPr>
          <w:rFonts w:eastAsia="Times New Roman"/>
          <w:szCs w:val="24"/>
        </w:rPr>
      </w:pPr>
      <w:r>
        <w:rPr>
          <w:rFonts w:eastAsia="Times New Roman"/>
          <w:szCs w:val="24"/>
        </w:rPr>
        <w:t xml:space="preserve">Τι έχει, όμως, ενδιαφέρον; Ο αγρότης μεταξύ </w:t>
      </w:r>
      <w:proofErr w:type="spellStart"/>
      <w:r>
        <w:rPr>
          <w:rFonts w:eastAsia="Times New Roman"/>
          <w:szCs w:val="24"/>
        </w:rPr>
        <w:t>φοροληστείας</w:t>
      </w:r>
      <w:proofErr w:type="spellEnd"/>
      <w:r>
        <w:rPr>
          <w:rFonts w:eastAsia="Times New Roman"/>
          <w:szCs w:val="24"/>
        </w:rPr>
        <w:t xml:space="preserve"> του ασ</w:t>
      </w:r>
      <w:r>
        <w:rPr>
          <w:rFonts w:eastAsia="Times New Roman"/>
          <w:szCs w:val="24"/>
        </w:rPr>
        <w:t xml:space="preserve">τικού κράτους και της ληστείας και ανασφάλειας του έμπορά, προτιμά τη ληστεία του έμπορα. Εκεί τον αναγκάσατε να καταντήσει με την άγρια φορομπηχτική, </w:t>
      </w:r>
      <w:proofErr w:type="spellStart"/>
      <w:r>
        <w:rPr>
          <w:rFonts w:eastAsia="Times New Roman"/>
          <w:szCs w:val="24"/>
        </w:rPr>
        <w:t>φοροληστρική</w:t>
      </w:r>
      <w:proofErr w:type="spellEnd"/>
      <w:r>
        <w:rPr>
          <w:rFonts w:eastAsia="Times New Roman"/>
          <w:szCs w:val="24"/>
        </w:rPr>
        <w:t xml:space="preserve"> πολιτική σας. Μ</w:t>
      </w:r>
      <w:r>
        <w:rPr>
          <w:rFonts w:eastAsia="Times New Roman"/>
          <w:szCs w:val="24"/>
        </w:rPr>
        <w:t>ί</w:t>
      </w:r>
      <w:r>
        <w:rPr>
          <w:rFonts w:eastAsia="Times New Roman"/>
          <w:szCs w:val="24"/>
        </w:rPr>
        <w:t>α τέτοια πολιτική οδηγεί ουσιαστικά σε αδιέξοδο και τον αγρότη σε συνεχή ενο</w:t>
      </w:r>
      <w:r>
        <w:rPr>
          <w:rFonts w:eastAsia="Times New Roman"/>
          <w:szCs w:val="24"/>
        </w:rPr>
        <w:t xml:space="preserve">χή και δίωξη. </w:t>
      </w:r>
    </w:p>
    <w:p w14:paraId="498E4FAF" w14:textId="77777777" w:rsidR="00B84C6C" w:rsidRDefault="003C4644">
      <w:pPr>
        <w:spacing w:line="600" w:lineRule="auto"/>
        <w:ind w:firstLine="720"/>
        <w:jc w:val="both"/>
        <w:rPr>
          <w:rFonts w:eastAsia="Times New Roman"/>
          <w:szCs w:val="24"/>
        </w:rPr>
      </w:pPr>
      <w:r>
        <w:rPr>
          <w:rFonts w:eastAsia="Times New Roman"/>
          <w:szCs w:val="24"/>
        </w:rPr>
        <w:t xml:space="preserve">Το ξέρατε, λοιπόν, και προσπαθείτε με αυτό το νομοσχέδιο και με ποινές να πιάσετε τη φοροδιαφυγή. Αυτό είναι το κίνητρο και ο στόχος σας και όχι να εξασφαλίσετε την έγκαιρη εξόφληση των </w:t>
      </w:r>
      <w:proofErr w:type="spellStart"/>
      <w:r>
        <w:rPr>
          <w:rFonts w:eastAsia="Times New Roman"/>
          <w:szCs w:val="24"/>
        </w:rPr>
        <w:t>αγροτοπαραγωγών</w:t>
      </w:r>
      <w:proofErr w:type="spellEnd"/>
      <w:r>
        <w:rPr>
          <w:rFonts w:eastAsia="Times New Roman"/>
          <w:szCs w:val="24"/>
        </w:rPr>
        <w:t xml:space="preserve">. </w:t>
      </w:r>
    </w:p>
    <w:p w14:paraId="498E4FB0" w14:textId="77777777" w:rsidR="00B84C6C" w:rsidRDefault="003C4644">
      <w:pPr>
        <w:spacing w:line="600" w:lineRule="auto"/>
        <w:ind w:firstLine="720"/>
        <w:jc w:val="both"/>
        <w:rPr>
          <w:rFonts w:eastAsia="Times New Roman"/>
          <w:szCs w:val="24"/>
        </w:rPr>
      </w:pPr>
      <w:r>
        <w:rPr>
          <w:rFonts w:eastAsia="Times New Roman"/>
          <w:szCs w:val="24"/>
        </w:rPr>
        <w:t>Γιατί εάν σας ενδιάφεραν οι μικρομεσα</w:t>
      </w:r>
      <w:r>
        <w:rPr>
          <w:rFonts w:eastAsia="Times New Roman"/>
          <w:szCs w:val="24"/>
        </w:rPr>
        <w:t>ίοι αγρότες, θα κάνατε δεκτή την πρόταση του ΚΚΕ, του εισηγητή μας. Να έχει την ευθύνη, δηλαδή, για τα παραστατικά και να τα στέλνει ο έμπορος που έχει την υποδομή και ο παραγωγός να πληρώνεται όχι σε εξήντα μέρες, αλλά άμεσα, με την παράδοση της παραγωγής</w:t>
      </w:r>
      <w:r>
        <w:rPr>
          <w:rFonts w:eastAsia="Times New Roman"/>
          <w:szCs w:val="24"/>
        </w:rPr>
        <w:t>, αφού με αυτήν τη διαδικασία επιβαρύνεται επιπλέον οικονομικά, πληρώνοντας λογιστή.</w:t>
      </w:r>
    </w:p>
    <w:p w14:paraId="498E4FB1" w14:textId="77777777" w:rsidR="00B84C6C" w:rsidRDefault="003C4644">
      <w:pPr>
        <w:spacing w:line="600" w:lineRule="auto"/>
        <w:ind w:firstLine="720"/>
        <w:jc w:val="both"/>
        <w:rPr>
          <w:rFonts w:eastAsia="Times New Roman"/>
          <w:szCs w:val="24"/>
        </w:rPr>
      </w:pPr>
      <w:r>
        <w:rPr>
          <w:rFonts w:eastAsia="Times New Roman"/>
          <w:szCs w:val="24"/>
        </w:rPr>
        <w:lastRenderedPageBreak/>
        <w:t>Ε</w:t>
      </w:r>
      <w:r>
        <w:rPr>
          <w:rFonts w:eastAsia="Times New Roman"/>
          <w:szCs w:val="24"/>
        </w:rPr>
        <w:t xml:space="preserve">δώ που τα λέμε, υπάρχουν χωριά που δεν έχουν διαδικτυακή σύνδεση ή έχουν ευκαιριακά. Να σας πω; Το υψηλότερο χωριό της Πελοποννήσου, στα </w:t>
      </w:r>
      <w:proofErr w:type="spellStart"/>
      <w:r>
        <w:rPr>
          <w:rFonts w:eastAsia="Times New Roman"/>
          <w:szCs w:val="24"/>
        </w:rPr>
        <w:t>Μαγούλιανα</w:t>
      </w:r>
      <w:proofErr w:type="spellEnd"/>
      <w:r>
        <w:rPr>
          <w:rFonts w:eastAsia="Times New Roman"/>
          <w:szCs w:val="24"/>
        </w:rPr>
        <w:t xml:space="preserve"> Αρκαδίας που είναι κτη</w:t>
      </w:r>
      <w:r>
        <w:rPr>
          <w:rFonts w:eastAsia="Times New Roman"/>
          <w:szCs w:val="24"/>
        </w:rPr>
        <w:t xml:space="preserve">νοτροφικό χωριό, δεν έχουν σταθερή σύνδεση. Και μάλιστα δυσκολεύεται και ο αγροτικός γιατρός –όταν τους επισκέπτεται- στην ηλεκτρονική </w:t>
      </w:r>
      <w:proofErr w:type="spellStart"/>
      <w:r>
        <w:rPr>
          <w:rFonts w:eastAsia="Times New Roman"/>
          <w:szCs w:val="24"/>
        </w:rPr>
        <w:t>συνταγογράφηση</w:t>
      </w:r>
      <w:proofErr w:type="spellEnd"/>
      <w:r>
        <w:rPr>
          <w:rFonts w:eastAsia="Times New Roman"/>
          <w:szCs w:val="24"/>
        </w:rPr>
        <w:t xml:space="preserve"> των φαρμάκων. Συνεπώς δεν είναι ανίκανοι οι κτηνοτρόφοι. Εγκαταλελειμμένοι είναι, κύριε Τσιρώνη.  </w:t>
      </w:r>
    </w:p>
    <w:p w14:paraId="498E4FB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φαί</w:t>
      </w:r>
      <w:r>
        <w:rPr>
          <w:rFonts w:eastAsia="Times New Roman" w:cs="Times New Roman"/>
          <w:szCs w:val="24"/>
        </w:rPr>
        <w:t xml:space="preserve">νεται ότι δεν έχετε επαφή με τους μικρομεσαίους κτηνοτρόφους, εκτός αν έχετε επαφή μόνο με καπιταλιστές </w:t>
      </w:r>
      <w:proofErr w:type="spellStart"/>
      <w:r>
        <w:rPr>
          <w:rFonts w:eastAsia="Times New Roman" w:cs="Times New Roman"/>
          <w:szCs w:val="24"/>
        </w:rPr>
        <w:t>μεγαλοκτηνοτρόφους</w:t>
      </w:r>
      <w:proofErr w:type="spellEnd"/>
      <w:r>
        <w:rPr>
          <w:rFonts w:eastAsia="Times New Roman" w:cs="Times New Roman"/>
          <w:szCs w:val="24"/>
        </w:rPr>
        <w:t xml:space="preserve"> που έχουν στη δούλεψή τους μισθωτούς βοσκούς, λογιστή και κτηνίατρο, οπότε σας κατανοώ. Τους μικρομεσαίους τους αγνοείτε, γι’ αυτό κα</w:t>
      </w:r>
      <w:r>
        <w:rPr>
          <w:rFonts w:eastAsia="Times New Roman" w:cs="Times New Roman"/>
          <w:szCs w:val="24"/>
        </w:rPr>
        <w:t>ι με την άγρια πολιτική σας οδηγούνται στον αφανισμό.</w:t>
      </w:r>
    </w:p>
    <w:p w14:paraId="498E4FB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Όμως θα λυθούν τα προβλήματα που ταλανίζουν την αγροτιά, θα εξαλειφθούν οι εκβιασμοί των εμπόρων και οι απειλές ότι δεν θα τους παίρνουν την παραγωγή; Όχι βέβαια.</w:t>
      </w:r>
    </w:p>
    <w:p w14:paraId="498E4FB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Εδώ δεν συζητάτε καθόλου το ζήτημα του </w:t>
      </w:r>
      <w:r>
        <w:rPr>
          <w:rFonts w:eastAsia="Times New Roman" w:cs="Times New Roman"/>
          <w:szCs w:val="24"/>
        </w:rPr>
        <w:t xml:space="preserve">ύψους των τιμών παραγωγού και αν αυτές καλύπτουν το κόστος παραγωγής και αφήνουν κάποιο κέρδος για επιβίωση και συνέχιση της αγροτικής δραστηριότητας. Και όμως ένα από τα κύρια αιτήματα της αγροτιάς που έθεταν στις μεγάλες αγροτικές κινητοποιήσεις –και θα </w:t>
      </w:r>
      <w:r>
        <w:rPr>
          <w:rFonts w:eastAsia="Times New Roman" w:cs="Times New Roman"/>
          <w:szCs w:val="24"/>
        </w:rPr>
        <w:t xml:space="preserve">ξαναέρθουν- ήταν και είναι ο καθορισμός εγγυημένων τιμών. Και είναι λογικό να ξέρει από πριν πόσο θα πουλήσει, τι θα περισσέψει, για να ζήσει και να συνεχίσει. </w:t>
      </w:r>
    </w:p>
    <w:p w14:paraId="498E4FB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Την απάντησή σας την ξέρουμε, τη διατυμπανίζει η Ευρωπαϊκή Ένωση με την Κοινή Αγροτική Πολιτική</w:t>
      </w:r>
      <w:r>
        <w:rPr>
          <w:rFonts w:eastAsia="Times New Roman" w:cs="Times New Roman"/>
          <w:szCs w:val="24"/>
        </w:rPr>
        <w:t xml:space="preserve"> και εσείς, βέβαια, λέγοντας ότι η προσφορά και η ζήτηση καθορίζει τις τιμές. Ξέρουμε, όμως, ποιος έχει διαπραγματευτική ισχύ και πώς εκβιάζει για να παίρνει σχεδόν τσάμπα την παραγωγή. Είναι πραγματικά παρασιτικό στοιχείο, που εσείς, το σύστημά σας το προ</w:t>
      </w:r>
      <w:r>
        <w:rPr>
          <w:rFonts w:eastAsia="Times New Roman" w:cs="Times New Roman"/>
          <w:szCs w:val="24"/>
        </w:rPr>
        <w:t xml:space="preserve">στατεύει στον παρασιτισμό και την κερδοφορία του, με το να αρμέγει τον κόπο και τον ιδρώτα της αγροτιάς και όχι μόνο βέβαια. </w:t>
      </w:r>
    </w:p>
    <w:p w14:paraId="498E4FB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Ωστόσο στους ομίλους των αιολικών πάρκων και συνολικά των ΑΠΕ έχετε καθορίσει τις τιμές που πουλάνε και είναι συγκεκριμένες και ο </w:t>
      </w:r>
      <w:r>
        <w:rPr>
          <w:rFonts w:eastAsia="Times New Roman" w:cs="Times New Roman"/>
          <w:szCs w:val="24"/>
        </w:rPr>
        <w:t xml:space="preserve">αγοραστής, η ΔΕΗ, μεταβιβάζει τα σπασμένα και τα πληρώνει ο λαός μέσα από τα τιμολόγια κατανάλωσης ενέργειας. </w:t>
      </w:r>
    </w:p>
    <w:p w14:paraId="498E4FB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Να, λοιπόν, που έχετε δύο μέτρα και δύο σταθμά για να ληστεύετε το λαϊκό εισόδημα και να πριμοδοτείτε τους επιχειρηματικούς ομίλους. Και από πάνω</w:t>
      </w:r>
      <w:r>
        <w:rPr>
          <w:rFonts w:eastAsia="Times New Roman" w:cs="Times New Roman"/>
          <w:szCs w:val="24"/>
        </w:rPr>
        <w:t xml:space="preserve"> παριστάνετε ότι νοιάζεστε για τις καθυστερημένες πληρωμές και την </w:t>
      </w:r>
      <w:proofErr w:type="spellStart"/>
      <w:r>
        <w:rPr>
          <w:rFonts w:eastAsia="Times New Roman" w:cs="Times New Roman"/>
          <w:szCs w:val="24"/>
        </w:rPr>
        <w:t>απληρωσιά</w:t>
      </w:r>
      <w:proofErr w:type="spellEnd"/>
      <w:r>
        <w:rPr>
          <w:rFonts w:eastAsia="Times New Roman" w:cs="Times New Roman"/>
          <w:szCs w:val="24"/>
        </w:rPr>
        <w:t xml:space="preserve">. </w:t>
      </w:r>
    </w:p>
    <w:p w14:paraId="498E4FB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Στην ουσία τι κάνετε; Ρυθμίζετε ορισμένους ανταγωνισμούς ανάμεσα σε επιχειρηματικούς ομίλους, καθώς υπάρχουν παράπονα από βιομήχανους για μεγάλες καθυστερήσεις στις πληρωμές από</w:t>
      </w:r>
      <w:r>
        <w:rPr>
          <w:rFonts w:eastAsia="Times New Roman" w:cs="Times New Roman"/>
          <w:szCs w:val="24"/>
        </w:rPr>
        <w:t xml:space="preserve"> σο</w:t>
      </w:r>
      <w:r>
        <w:rPr>
          <w:rFonts w:eastAsia="Times New Roman" w:cs="Times New Roman"/>
          <w:szCs w:val="24"/>
        </w:rPr>
        <w:t>υ</w:t>
      </w:r>
      <w:r>
        <w:rPr>
          <w:rFonts w:eastAsia="Times New Roman" w:cs="Times New Roman"/>
          <w:szCs w:val="24"/>
        </w:rPr>
        <w:t>περμάρκετ, όπως και τα μεγάλα κανόνια αλυσίδων σο</w:t>
      </w:r>
      <w:r>
        <w:rPr>
          <w:rFonts w:eastAsia="Times New Roman" w:cs="Times New Roman"/>
          <w:szCs w:val="24"/>
        </w:rPr>
        <w:t>υ</w:t>
      </w:r>
      <w:r>
        <w:rPr>
          <w:rFonts w:eastAsia="Times New Roman" w:cs="Times New Roman"/>
          <w:szCs w:val="24"/>
        </w:rPr>
        <w:t xml:space="preserve">περμάρκετ δημιούργησαν προβληματισμό. </w:t>
      </w:r>
    </w:p>
    <w:p w14:paraId="498E4FB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είναι προκλητικό, αλλά δείχνει και την ταξική πολιτική σας το ότι στον ορισμό του παραγωγού εντάσσετε και τις μεταποιητικές μονάδες, </w:t>
      </w:r>
      <w:proofErr w:type="spellStart"/>
      <w:r>
        <w:rPr>
          <w:rFonts w:eastAsia="Times New Roman" w:cs="Times New Roman"/>
          <w:szCs w:val="24"/>
        </w:rPr>
        <w:t>φτωχομεσαίοι</w:t>
      </w:r>
      <w:proofErr w:type="spellEnd"/>
      <w:r>
        <w:rPr>
          <w:rFonts w:eastAsia="Times New Roman" w:cs="Times New Roman"/>
          <w:szCs w:val="24"/>
        </w:rPr>
        <w:t xml:space="preserve"> αγρότες και</w:t>
      </w:r>
      <w:r>
        <w:rPr>
          <w:rFonts w:eastAsia="Times New Roman" w:cs="Times New Roman"/>
          <w:szCs w:val="24"/>
        </w:rPr>
        <w:t xml:space="preserve"> μονοπώλια στο ίδιο τσουβάλι. Βάζετε τον λύκο μαζί με τα πρόβατα και μας λέτε ότι είναι ευνοϊκό για τα πρόβατα.</w:t>
      </w:r>
    </w:p>
    <w:p w14:paraId="498E4FB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Σε ό,τι αφορά την υποχρεωτική απογραφή της χώρας προέλευσης του γάλακτος, που θετικό είναι, το διατυμπανίζετε σαν μέγα κατόρθωμα. Πήρατε την έκθ</w:t>
      </w:r>
      <w:r>
        <w:rPr>
          <w:rFonts w:eastAsia="Times New Roman" w:cs="Times New Roman"/>
          <w:szCs w:val="24"/>
        </w:rPr>
        <w:t>εση της Ευρωπαϊκής Ένωσης αφού θεσπίστηκε σε Γαλλία, Ιταλία και Ισπανία. Γιατί όμως, τώρα η Ευρωπαϊκή Ένωση το επιτρέπει; Γιατί ήδη και πριν λήξει η κατάργηση των ποσοστώσεων στο αγελαδινό γάλα, υπήρχε από μεγάλες καπιταλιστικές μονάδες προγραμματισμός για</w:t>
      </w:r>
      <w:r>
        <w:rPr>
          <w:rFonts w:eastAsia="Times New Roman" w:cs="Times New Roman"/>
          <w:szCs w:val="24"/>
        </w:rPr>
        <w:t xml:space="preserve"> περισσότερη ποσότητα και έτσι υπήρξε, αμέσως μετά την κατάργηση του περιορισμού των ποσοστώσεων, υπερπαραγωγή και όξυνση του ανταγωνισμού μεταξύ </w:t>
      </w:r>
      <w:proofErr w:type="spellStart"/>
      <w:r>
        <w:rPr>
          <w:rFonts w:eastAsia="Times New Roman" w:cs="Times New Roman"/>
          <w:szCs w:val="24"/>
        </w:rPr>
        <w:t>μεγαλοεπιχειρήσεων</w:t>
      </w:r>
      <w:proofErr w:type="spellEnd"/>
      <w:r>
        <w:rPr>
          <w:rFonts w:eastAsia="Times New Roman" w:cs="Times New Roman"/>
          <w:szCs w:val="24"/>
        </w:rPr>
        <w:t xml:space="preserve"> των κρατών-μελών. Αυτά έχει ο καπιταλισμός και τα εργαλεία του για την κερδοφορία των μεγάλ</w:t>
      </w:r>
      <w:r>
        <w:rPr>
          <w:rFonts w:eastAsia="Times New Roman" w:cs="Times New Roman"/>
          <w:szCs w:val="24"/>
        </w:rPr>
        <w:t>ων εταιρειών και την καταστροφή των μικρομεσαίων.</w:t>
      </w:r>
    </w:p>
    <w:p w14:paraId="498E4FB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ερώτημα που τίθεται είναι το εξής. Θα αυξηθεί η εγχώρια παραγωγή στο γάλα και το κρέας; Όχι, βέβαια, γιατί το καθοριστικό είναι το κόστος παραγωγής και οι τιμές παραγωγού και αυτά ευνοούν τα μονοπώλια κα</w:t>
      </w:r>
      <w:r>
        <w:rPr>
          <w:rFonts w:eastAsia="Times New Roman" w:cs="Times New Roman"/>
          <w:szCs w:val="24"/>
        </w:rPr>
        <w:t xml:space="preserve">ι όχι την αγροτιά και αυτά δεν τα αγγίζετε βέβαια. </w:t>
      </w:r>
    </w:p>
    <w:p w14:paraId="498E4FB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Αντίθετα, ληστεύετε και περιουσιακά στοιχεία των συνεταιριστικών οργανώσεων, που δημιουργήθηκαν με τις εισφορές γενεών αγροτών για τον τοπικό συνεταιρισμό τους. Με ποιο δικαίωμα την περιουσία του συνεταιρ</w:t>
      </w:r>
      <w:r>
        <w:rPr>
          <w:rFonts w:eastAsia="Times New Roman" w:cs="Times New Roman"/>
          <w:szCs w:val="24"/>
        </w:rPr>
        <w:t>ισμού, που απομένει μετά το τέλος της εκκαθάρισης και μπορούσαν με απόφαση της Γενικής Συνέλευσης να διατεθεί για σκοπούς συνεταιριστικούς ή κοινωνικούς, εσείς την παίρνετε;</w:t>
      </w:r>
    </w:p>
    <w:p w14:paraId="498E4FB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Εδώ τι κάνετε; Πετάτε στα σκουπίδια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του συνεταιρισμού και δημε</w:t>
      </w:r>
      <w:r>
        <w:rPr>
          <w:rFonts w:eastAsia="Times New Roman" w:cs="Times New Roman"/>
          <w:szCs w:val="24"/>
        </w:rPr>
        <w:t>ύετε την περιουσία του, δίνοντάς τη στον ΟΔΙΑΓΕ, δηλαδή το αγροτικό ΤΑΙΠΕΔ, που είναι ανώνυμη εταιρεία ιδιωτικού δικαίου, δηλαδή μπορεί να χρησιμοποιηθεί και να πουληθεί για τις ανάγκες του ΟΔΙΑΓΕ. Παραδείγματος χάριν, παίρνει δάνειο, με τι υποθήκη; Τη συν</w:t>
      </w:r>
      <w:r>
        <w:rPr>
          <w:rFonts w:eastAsia="Times New Roman" w:cs="Times New Roman"/>
          <w:szCs w:val="24"/>
        </w:rPr>
        <w:t xml:space="preserve">εταιριστική περιουσία που αρπάζετε; </w:t>
      </w:r>
    </w:p>
    <w:p w14:paraId="498E4FB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μην κάνετε τη νύχτα μέρα περιφρονώντας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των αγροτών. Κι όμως, μπορούν αυτοί οι άνθρωποι να αποφασίζουν τι θα κάνουν αυτή την περιουσία, που φτιάχτηκε από εισφορές γενεώ</w:t>
      </w:r>
      <w:r>
        <w:rPr>
          <w:rFonts w:eastAsia="Times New Roman" w:cs="Times New Roman"/>
          <w:szCs w:val="24"/>
        </w:rPr>
        <w:t xml:space="preserve">ν, η αποθήκη ή το οικόπεδο που διαθέτουν να μείνει για τις ανάγκες της περιοχής τους, να φτιάξουν πολιτιστικό σύλλογο ή οικόπεδο ή το οικόπεδο να γίνει αθλητικό κέντρο ή οτιδήποτε εκτιμήσουν ότι χρειάζεται. </w:t>
      </w:r>
    </w:p>
    <w:p w14:paraId="498E4FB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Αυτή τελικά είναι η δίκαιη ανάπτυξή σας. Αυτά πή</w:t>
      </w:r>
      <w:r>
        <w:rPr>
          <w:rFonts w:eastAsia="Times New Roman" w:cs="Times New Roman"/>
          <w:szCs w:val="24"/>
        </w:rPr>
        <w:t xml:space="preserve">γατε να διαλαλήσετε και στη Θεσσαλία. Κι εμείς έχουμε δικαίωμα να κρίνουμε την κοροϊδία και υποκρισία σας. Το κεφάλαιο πήγατε να στηρίξετε και βέβαια </w:t>
      </w:r>
      <w:proofErr w:type="spellStart"/>
      <w:r>
        <w:rPr>
          <w:rFonts w:eastAsia="Times New Roman" w:cs="Times New Roman"/>
          <w:szCs w:val="24"/>
        </w:rPr>
        <w:t>συνδιοργανωτής</w:t>
      </w:r>
      <w:proofErr w:type="spellEnd"/>
      <w:r>
        <w:rPr>
          <w:rFonts w:eastAsia="Times New Roman" w:cs="Times New Roman"/>
          <w:szCs w:val="24"/>
        </w:rPr>
        <w:t xml:space="preserve"> ήταν και η </w:t>
      </w:r>
      <w:r>
        <w:rPr>
          <w:rFonts w:eastAsia="Times New Roman" w:cs="Times New Roman"/>
          <w:szCs w:val="24"/>
        </w:rPr>
        <w:t>π</w:t>
      </w:r>
      <w:r>
        <w:rPr>
          <w:rFonts w:eastAsia="Times New Roman" w:cs="Times New Roman"/>
          <w:szCs w:val="24"/>
        </w:rPr>
        <w:t xml:space="preserve">εριφέρεια με τον κ. Αγοραστό. </w:t>
      </w:r>
      <w:r>
        <w:rPr>
          <w:rFonts w:eastAsia="Times New Roman" w:cs="Times New Roman"/>
          <w:szCs w:val="24"/>
        </w:rPr>
        <w:t>Α</w:t>
      </w:r>
      <w:r>
        <w:rPr>
          <w:rFonts w:eastAsia="Times New Roman" w:cs="Times New Roman"/>
          <w:szCs w:val="24"/>
        </w:rPr>
        <w:t>ς μην παριστάνετε ότι τσακώνεστε και με τη Νέα Δ</w:t>
      </w:r>
      <w:r>
        <w:rPr>
          <w:rFonts w:eastAsia="Times New Roman" w:cs="Times New Roman"/>
          <w:szCs w:val="24"/>
        </w:rPr>
        <w:t xml:space="preserve">ημοκρατία, μαζί </w:t>
      </w:r>
      <w:r>
        <w:rPr>
          <w:rFonts w:eastAsia="Times New Roman" w:cs="Times New Roman"/>
          <w:szCs w:val="24"/>
        </w:rPr>
        <w:lastRenderedPageBreak/>
        <w:t xml:space="preserve">ήσασταν, όπως μαζί ήσασταν και στο τρίτο μνημόνιο, τότε που κατάργησε το όριο στο γάλα. </w:t>
      </w:r>
    </w:p>
    <w:p w14:paraId="498E4FC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ο κ. Τσίπρας έβαλε και την ταφόπετρα στην εκτροπή του Αχελώου, που θα πότιζε τη θεσσαλική γη και δεν θα στερούσε νερό από την Αιτωλοακαρνανία. Π</w:t>
      </w:r>
      <w:r>
        <w:rPr>
          <w:rFonts w:eastAsia="Times New Roman" w:cs="Times New Roman"/>
          <w:szCs w:val="24"/>
        </w:rPr>
        <w:t xml:space="preserve">ήρατε όμως αγωνιστική απάντηση από το πιο μαζικό και δυναμικό </w:t>
      </w:r>
      <w:proofErr w:type="spellStart"/>
      <w:r>
        <w:rPr>
          <w:rFonts w:eastAsia="Times New Roman" w:cs="Times New Roman"/>
          <w:szCs w:val="24"/>
        </w:rPr>
        <w:t>πανθεσσαλικό</w:t>
      </w:r>
      <w:proofErr w:type="spellEnd"/>
      <w:r>
        <w:rPr>
          <w:rFonts w:eastAsia="Times New Roman" w:cs="Times New Roman"/>
          <w:szCs w:val="24"/>
        </w:rPr>
        <w:t xml:space="preserve"> συλλαλητήριο, με μπροστάρη τα τρακτέρ της αγροτιάς, που ετοιμάζονται για να έχουν συνέχεια, για όσους έχουν ερωτήματα. Τα συνθήματά τους όμως είχαν περιεχόμενο. Δεν ξεγελιούνται από</w:t>
      </w:r>
      <w:r>
        <w:rPr>
          <w:rFonts w:eastAsia="Times New Roman" w:cs="Times New Roman"/>
          <w:szCs w:val="24"/>
        </w:rPr>
        <w:t xml:space="preserve"> τα παραμύθια σας. Κάνετε τη βρώμικη δουλειά και σας έχουν καταλάβει. </w:t>
      </w:r>
    </w:p>
    <w:p w14:paraId="498E4FC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ζήτημα είναι πώς θα αλλάξει η κατάσταση και μπορεί να γίνει εάν αποτινάξουν από πάνω τους τους εκμεταλλευτές τους, που είναι οι ίδιοι με την εργατική τάξη και τα άλλα λαϊκά στρώματα,</w:t>
      </w:r>
      <w:r>
        <w:rPr>
          <w:rFonts w:eastAsia="Times New Roman" w:cs="Times New Roman"/>
          <w:szCs w:val="24"/>
        </w:rPr>
        <w:t xml:space="preserve"> δηλαδή τα μονοπώλια και τους επιχειρηματικούς ομίλους και τους πολιτικούς εκπροσώπους τους. Αυτό προϋποθέτει τη συμμαχία και κοινή δράση στον αγώνα και είναι εφικτό, αρκεί να το αποφασίσουν και πρέπει να το κάνουν, αν θέλουν να δουν άσπρη μέρα. </w:t>
      </w:r>
      <w:r>
        <w:rPr>
          <w:rFonts w:eastAsia="Times New Roman" w:cs="Times New Roman"/>
          <w:szCs w:val="24"/>
        </w:rPr>
        <w:t>Τ</w:t>
      </w:r>
      <w:r>
        <w:rPr>
          <w:rFonts w:eastAsia="Times New Roman" w:cs="Times New Roman"/>
          <w:szCs w:val="24"/>
        </w:rPr>
        <w:t xml:space="preserve">ο ΚΚΕ θα </w:t>
      </w:r>
      <w:r>
        <w:rPr>
          <w:rFonts w:eastAsia="Times New Roman" w:cs="Times New Roman"/>
          <w:szCs w:val="24"/>
        </w:rPr>
        <w:t xml:space="preserve">είναι μαζί τους και μπροστά. </w:t>
      </w:r>
    </w:p>
    <w:p w14:paraId="498E4FC2"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Συνεχίζουμε με την κ. </w:t>
      </w:r>
      <w:proofErr w:type="spellStart"/>
      <w:r>
        <w:rPr>
          <w:rFonts w:eastAsia="Times New Roman"/>
          <w:bCs/>
          <w:szCs w:val="24"/>
        </w:rPr>
        <w:t>Γκαρά</w:t>
      </w:r>
      <w:proofErr w:type="spellEnd"/>
      <w:r>
        <w:rPr>
          <w:rFonts w:eastAsia="Times New Roman"/>
          <w:bCs/>
          <w:szCs w:val="24"/>
        </w:rPr>
        <w:t xml:space="preserve"> Αναστασία από τον ΣΥΡΙΖΑ.</w:t>
      </w:r>
    </w:p>
    <w:p w14:paraId="498E4FC3" w14:textId="77777777" w:rsidR="00B84C6C" w:rsidRDefault="003C4644">
      <w:pPr>
        <w:spacing w:line="600" w:lineRule="auto"/>
        <w:ind w:firstLine="720"/>
        <w:jc w:val="both"/>
        <w:rPr>
          <w:rFonts w:eastAsia="Times New Roman"/>
          <w:bCs/>
          <w:szCs w:val="24"/>
        </w:rPr>
      </w:pPr>
      <w:r>
        <w:rPr>
          <w:rFonts w:eastAsia="Times New Roman"/>
          <w:bCs/>
          <w:szCs w:val="24"/>
        </w:rPr>
        <w:t xml:space="preserve">Κυρία </w:t>
      </w:r>
      <w:proofErr w:type="spellStart"/>
      <w:r>
        <w:rPr>
          <w:rFonts w:eastAsia="Times New Roman"/>
          <w:bCs/>
          <w:szCs w:val="24"/>
        </w:rPr>
        <w:t>Γκαρά</w:t>
      </w:r>
      <w:proofErr w:type="spellEnd"/>
      <w:r>
        <w:rPr>
          <w:rFonts w:eastAsia="Times New Roman"/>
          <w:bCs/>
          <w:szCs w:val="24"/>
        </w:rPr>
        <w:t xml:space="preserve">, έχετε τον λόγο. </w:t>
      </w:r>
    </w:p>
    <w:p w14:paraId="498E4FC4" w14:textId="77777777" w:rsidR="00B84C6C" w:rsidRDefault="003C4644">
      <w:pPr>
        <w:spacing w:line="600" w:lineRule="auto"/>
        <w:ind w:firstLine="720"/>
        <w:jc w:val="both"/>
        <w:rPr>
          <w:rFonts w:eastAsia="Times New Roman"/>
          <w:bCs/>
          <w:szCs w:val="24"/>
        </w:rPr>
      </w:pPr>
      <w:r>
        <w:rPr>
          <w:rFonts w:eastAsia="Times New Roman"/>
          <w:b/>
          <w:bCs/>
          <w:szCs w:val="24"/>
        </w:rPr>
        <w:t>ΑΝΑΣΤΑΣΙΑ ΓΚΑΡΑ:</w:t>
      </w:r>
      <w:r>
        <w:rPr>
          <w:rFonts w:eastAsia="Times New Roman"/>
          <w:bCs/>
          <w:szCs w:val="24"/>
        </w:rPr>
        <w:t xml:space="preserve"> Ευχαριστώ, κύριε Πρόεδρε. </w:t>
      </w:r>
    </w:p>
    <w:p w14:paraId="498E4FC5" w14:textId="77777777" w:rsidR="00B84C6C" w:rsidRDefault="003C4644">
      <w:pPr>
        <w:spacing w:line="600" w:lineRule="auto"/>
        <w:ind w:firstLine="720"/>
        <w:jc w:val="both"/>
        <w:rPr>
          <w:rFonts w:eastAsia="Times New Roman"/>
          <w:bCs/>
          <w:szCs w:val="24"/>
        </w:rPr>
      </w:pPr>
      <w:r>
        <w:rPr>
          <w:rFonts w:eastAsia="Times New Roman"/>
          <w:bCs/>
          <w:szCs w:val="24"/>
        </w:rPr>
        <w:lastRenderedPageBreak/>
        <w:t xml:space="preserve">Κύριοι Υπουργοί, κυρίες και κύριοι Βουλευτές, θα μου επιτρέψετε </w:t>
      </w:r>
      <w:r>
        <w:rPr>
          <w:rFonts w:eastAsia="Times New Roman"/>
          <w:bCs/>
          <w:szCs w:val="24"/>
        </w:rPr>
        <w:t xml:space="preserve">σε αυτή τη ζωντανή και διαλογική συζήτηση να σχολιάσω τον συλλογισμό που εξέφρασε πριν </w:t>
      </w:r>
      <w:r>
        <w:rPr>
          <w:rFonts w:eastAsia="Times New Roman"/>
          <w:bCs/>
          <w:szCs w:val="24"/>
        </w:rPr>
        <w:t xml:space="preserve">από </w:t>
      </w:r>
      <w:r>
        <w:rPr>
          <w:rFonts w:eastAsia="Times New Roman"/>
          <w:bCs/>
          <w:szCs w:val="24"/>
        </w:rPr>
        <w:t xml:space="preserve">λίγο ένας συνάδελφος από το κόμμα της Αξιωματικής Αντιπολίτευσης. </w:t>
      </w:r>
    </w:p>
    <w:p w14:paraId="498E4FC6" w14:textId="77777777" w:rsidR="00B84C6C" w:rsidRDefault="003C4644">
      <w:pPr>
        <w:spacing w:line="600" w:lineRule="auto"/>
        <w:ind w:firstLine="720"/>
        <w:jc w:val="both"/>
        <w:rPr>
          <w:rFonts w:eastAsia="Times New Roman"/>
          <w:bCs/>
          <w:szCs w:val="24"/>
        </w:rPr>
      </w:pPr>
      <w:r>
        <w:rPr>
          <w:rFonts w:eastAsia="Times New Roman"/>
          <w:bCs/>
          <w:szCs w:val="24"/>
        </w:rPr>
        <w:t>Ο συνάδελφος Βουλευτής</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είπε ότι εμείς, οι Βουλευτές του ΣΥΡΙΖΑ, κατηγορούμε τη Νέα Δημοκρ</w:t>
      </w:r>
      <w:r>
        <w:rPr>
          <w:rFonts w:eastAsia="Times New Roman"/>
          <w:bCs/>
          <w:szCs w:val="24"/>
        </w:rPr>
        <w:t xml:space="preserve">ατία και τους λέμε ότι εμείς δεν μπορούμε να συζητήσουμε, δεν μπορούμε να συνεργαστούμε με αυτούς οι οποίοι χρεοκόπησαν τη χώρα. </w:t>
      </w:r>
      <w:r>
        <w:rPr>
          <w:rFonts w:eastAsia="Times New Roman"/>
          <w:bCs/>
          <w:szCs w:val="24"/>
        </w:rPr>
        <w:t>Λ</w:t>
      </w:r>
      <w:r>
        <w:rPr>
          <w:rFonts w:eastAsia="Times New Roman"/>
          <w:bCs/>
          <w:szCs w:val="24"/>
        </w:rPr>
        <w:t xml:space="preserve">έει ο συνάδελφος της Νέας Δημοκρατίας: «Μα δεν χρεοκοπήσαμε εμείς τη χώρα, η κρίση έφερε τη χρεοκοπία». </w:t>
      </w:r>
    </w:p>
    <w:p w14:paraId="498E4FC7" w14:textId="77777777" w:rsidR="00B84C6C" w:rsidRDefault="003C4644">
      <w:pPr>
        <w:spacing w:line="600" w:lineRule="auto"/>
        <w:ind w:firstLine="720"/>
        <w:jc w:val="both"/>
        <w:rPr>
          <w:rFonts w:eastAsia="Times New Roman"/>
          <w:bCs/>
          <w:szCs w:val="24"/>
        </w:rPr>
      </w:pPr>
      <w:r>
        <w:rPr>
          <w:rFonts w:eastAsia="Times New Roman"/>
          <w:bCs/>
          <w:szCs w:val="24"/>
        </w:rPr>
        <w:t>Α</w:t>
      </w:r>
      <w:r>
        <w:rPr>
          <w:rFonts w:eastAsia="Times New Roman"/>
          <w:bCs/>
          <w:szCs w:val="24"/>
        </w:rPr>
        <w:t>ναρωτιέμαι, την κρίσ</w:t>
      </w:r>
      <w:r>
        <w:rPr>
          <w:rFonts w:eastAsia="Times New Roman"/>
          <w:bCs/>
          <w:szCs w:val="24"/>
        </w:rPr>
        <w:t xml:space="preserve">η ποιος την έφερε; Δεν την έφεραν οι πολιτικές που ακολούθησαν η Νέα Δημοκρατία και το </w:t>
      </w:r>
      <w:r>
        <w:rPr>
          <w:rFonts w:eastAsia="Times New Roman"/>
          <w:bCs/>
        </w:rPr>
        <w:t>ΠΑΣΟΚ</w:t>
      </w:r>
      <w:r>
        <w:rPr>
          <w:rFonts w:eastAsia="Times New Roman"/>
          <w:bCs/>
          <w:szCs w:val="24"/>
        </w:rPr>
        <w:t>; Ή μήπως η Νέα Δημοκρατία πλέον έχει ενσωματώσει στην πολιτική της τη λογική του εξωγήινου και πιστεύουν ότι την κρίση την έφερε κάποιος εξωγήινος;</w:t>
      </w:r>
    </w:p>
    <w:p w14:paraId="498E4FC8" w14:textId="77777777" w:rsidR="00B84C6C" w:rsidRDefault="003C4644">
      <w:pPr>
        <w:spacing w:line="600" w:lineRule="auto"/>
        <w:ind w:firstLine="720"/>
        <w:jc w:val="both"/>
        <w:rPr>
          <w:rFonts w:eastAsia="Times New Roman"/>
          <w:bCs/>
          <w:szCs w:val="24"/>
        </w:rPr>
      </w:pPr>
      <w:r>
        <w:rPr>
          <w:rFonts w:eastAsia="Times New Roman"/>
          <w:bCs/>
          <w:szCs w:val="24"/>
        </w:rPr>
        <w:t>Με αυτές τις σκ</w:t>
      </w:r>
      <w:r>
        <w:rPr>
          <w:rFonts w:eastAsia="Times New Roman"/>
          <w:bCs/>
          <w:szCs w:val="24"/>
        </w:rPr>
        <w:t>έψεις</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και ακούγοντας τη ζωντανή συζήτηση που υπάρχει εδώ, ανακαλώ στη μνήμη μου το πολύ πρόσφατο παρελθόν ή και το μακρινότερο παρελθόν, θεωρώντας ότι και ο ελληνικός λαός δεν έχει κοντή μνήμη, όπως πολλοί θα ήθελαν και πολλούς θα συνέφερε. </w:t>
      </w:r>
    </w:p>
    <w:p w14:paraId="498E4FC9" w14:textId="77777777" w:rsidR="00B84C6C" w:rsidRDefault="003C4644">
      <w:pPr>
        <w:spacing w:line="600" w:lineRule="auto"/>
        <w:ind w:firstLine="720"/>
        <w:jc w:val="both"/>
        <w:rPr>
          <w:rFonts w:eastAsia="Times New Roman"/>
          <w:bCs/>
          <w:szCs w:val="24"/>
        </w:rPr>
      </w:pPr>
      <w:r>
        <w:rPr>
          <w:rFonts w:eastAsia="Times New Roman"/>
          <w:bCs/>
          <w:szCs w:val="24"/>
        </w:rPr>
        <w:t>Έτσι</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προβληματίζομαι και λέω ότι αρκετές φορές καλούμαστε να νομοθετήσουμε εδώ μέσα ανοίγοντας δρόμους, δημιουργώντας νέο θεσμικό πλαίσιο, νέες συνθήκες, δίνοντας νέες προοπτικές στους πολίτες. Άλλες φορές όμως είμαστε </w:t>
      </w:r>
      <w:r>
        <w:rPr>
          <w:rFonts w:eastAsia="Times New Roman"/>
          <w:bCs/>
          <w:szCs w:val="24"/>
        </w:rPr>
        <w:lastRenderedPageBreak/>
        <w:t>αναγκασμένοι να νομοθετούμε για ν</w:t>
      </w:r>
      <w:r>
        <w:rPr>
          <w:rFonts w:eastAsia="Times New Roman"/>
          <w:bCs/>
          <w:szCs w:val="24"/>
        </w:rPr>
        <w:t xml:space="preserve">α διορθώσουμε τα λάθη των προηγούμενων κυβερνήσεων και μάλιστα </w:t>
      </w:r>
      <w:proofErr w:type="spellStart"/>
      <w:r>
        <w:rPr>
          <w:rFonts w:eastAsia="Times New Roman"/>
          <w:bCs/>
          <w:szCs w:val="24"/>
        </w:rPr>
        <w:t>στοχευμένα</w:t>
      </w:r>
      <w:proofErr w:type="spellEnd"/>
      <w:r>
        <w:rPr>
          <w:rFonts w:eastAsia="Times New Roman"/>
          <w:bCs/>
          <w:szCs w:val="24"/>
        </w:rPr>
        <w:t xml:space="preserve"> λάθη, τις επιλογές και τις πολιτικές τους</w:t>
      </w:r>
      <w:r>
        <w:rPr>
          <w:rFonts w:eastAsia="Times New Roman"/>
          <w:bCs/>
          <w:szCs w:val="24"/>
        </w:rPr>
        <w:t>,</w:t>
      </w:r>
      <w:r>
        <w:rPr>
          <w:rFonts w:eastAsia="Times New Roman"/>
          <w:bCs/>
          <w:szCs w:val="24"/>
        </w:rPr>
        <w:t xml:space="preserve"> που δημιούργησαν τις παθογένειες, οι οποίες παθογένειες έφεραν και την κρίση. </w:t>
      </w:r>
    </w:p>
    <w:p w14:paraId="498E4FC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Βασικός στόχος δικός μας είναι η προστασία των συμπολιτών μα</w:t>
      </w:r>
      <w:r>
        <w:rPr>
          <w:rFonts w:eastAsia="Times New Roman" w:cs="Times New Roman"/>
          <w:szCs w:val="24"/>
        </w:rPr>
        <w:t>ς και η ανασύσταση του κράτους σε υγιείς βάσεις και το έχουμε τονίσει και το έχουμε αποδείξει πάρα πολλές φορές και το αποδεικνύουμε καθημερινά και με τη δράση μας αλλά και με τη στάση ζωής μας.</w:t>
      </w:r>
    </w:p>
    <w:p w14:paraId="498E4FC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Μίλησα, λοιπόν, για </w:t>
      </w:r>
      <w:proofErr w:type="spellStart"/>
      <w:r>
        <w:rPr>
          <w:rFonts w:eastAsia="Times New Roman" w:cs="Times New Roman"/>
          <w:szCs w:val="24"/>
        </w:rPr>
        <w:t>στοχευμένα</w:t>
      </w:r>
      <w:proofErr w:type="spellEnd"/>
      <w:r>
        <w:rPr>
          <w:rFonts w:eastAsia="Times New Roman" w:cs="Times New Roman"/>
          <w:szCs w:val="24"/>
        </w:rPr>
        <w:t xml:space="preserve"> λάθη, διότι λάθη είναι για τη </w:t>
      </w:r>
      <w:r>
        <w:rPr>
          <w:rFonts w:eastAsia="Times New Roman" w:cs="Times New Roman"/>
          <w:szCs w:val="24"/>
        </w:rPr>
        <w:t xml:space="preserve">δική μας πολιτική αντίληψη, αλλά στόχευση και πολιτική επιλογή ήταν για τα κόμματα τα οποία έχουν κυβερνήσει, διότι όλες αυτές οι κινήσεις και οι επιλογές που έκαναν εξυπηρετούσαν και εξυπηρετούν συγκεκριμένα συμφέροντα. </w:t>
      </w:r>
    </w:p>
    <w:p w14:paraId="498E4FC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Ενδεικτικά, λοιπόν, αναφέρω: ο ανύ</w:t>
      </w:r>
      <w:r>
        <w:rPr>
          <w:rFonts w:eastAsia="Times New Roman" w:cs="Times New Roman"/>
          <w:szCs w:val="24"/>
        </w:rPr>
        <w:t xml:space="preserve">παρκτος έλεγχος στις επιδοτήσεις, η έλλειψη προστασίας από </w:t>
      </w:r>
      <w:proofErr w:type="spellStart"/>
      <w:r>
        <w:rPr>
          <w:rFonts w:eastAsia="Times New Roman" w:cs="Times New Roman"/>
          <w:szCs w:val="24"/>
        </w:rPr>
        <w:t>ζωονόσους</w:t>
      </w:r>
      <w:proofErr w:type="spellEnd"/>
      <w:r>
        <w:rPr>
          <w:rFonts w:eastAsia="Times New Roman" w:cs="Times New Roman"/>
          <w:szCs w:val="24"/>
        </w:rPr>
        <w:t xml:space="preserve">, η αποψίλωση των υπηρεσιών, η ανεξέλεγκτη απελευθέρωση της αγοράς, οι παράνομες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τροφίμων, η ενίσχυση των καρτέλ, έργα που ποτέ δεν ολοκληρώθηκαν, υποδομές που ποτέ δεν σχεδ</w:t>
      </w:r>
      <w:r>
        <w:rPr>
          <w:rFonts w:eastAsia="Times New Roman" w:cs="Times New Roman"/>
          <w:szCs w:val="24"/>
        </w:rPr>
        <w:t xml:space="preserve">ιάστηκαν και δεν υλοποιήθηκαν, εργαλεία που κατευθύνθηκαν εκτός παραγωγής, η διάλυση των συνεταιρισμών και η χρησιμοποίησή τους μόνο για πελατειακούς σκοπούς, η διάλυση της Αγροτικής Τράπεζας, βασικό εργαλείο του πρωτογενούς τομέα, </w:t>
      </w:r>
      <w:r>
        <w:rPr>
          <w:rFonts w:eastAsia="Times New Roman" w:cs="Times New Roman"/>
          <w:szCs w:val="24"/>
        </w:rPr>
        <w:lastRenderedPageBreak/>
        <w:t xml:space="preserve">όλα αυτά έγιναν τυχαία; </w:t>
      </w:r>
      <w:r>
        <w:rPr>
          <w:rFonts w:eastAsia="Times New Roman" w:cs="Times New Roman"/>
          <w:szCs w:val="24"/>
        </w:rPr>
        <w:t xml:space="preserve">Έγιναν τυχαία αυτές οι επιλογές από τις προηγούμενες κυβερνήσεις ή ήταν συγκεκριμένες πολιτικές επιλογές; Αυτά είναι τα έργα σας και αυτές οι ημέρες σας και ο ελληνικός λαός δεν έχει κοντή μνήμη. </w:t>
      </w:r>
    </w:p>
    <w:p w14:paraId="498E4FC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Έτσι, λοιπόν, συνεχίζω να προβληματίζομαι και λέω το εξής: </w:t>
      </w:r>
      <w:r>
        <w:rPr>
          <w:rFonts w:eastAsia="Times New Roman" w:cs="Times New Roman"/>
          <w:szCs w:val="24"/>
        </w:rPr>
        <w:t xml:space="preserve">Είτε σας χαρακτηρίζει ανικανότητα και έλλειψη αντίληψης των αναγκών της πρωτογενούς παραγωγής και του κόσμου της αγροτιάς είτε κάνατε </w:t>
      </w:r>
      <w:proofErr w:type="spellStart"/>
      <w:r>
        <w:rPr>
          <w:rFonts w:eastAsia="Times New Roman" w:cs="Times New Roman"/>
          <w:szCs w:val="24"/>
        </w:rPr>
        <w:t>στοχευμένες</w:t>
      </w:r>
      <w:proofErr w:type="spellEnd"/>
      <w:r>
        <w:rPr>
          <w:rFonts w:eastAsia="Times New Roman" w:cs="Times New Roman"/>
          <w:szCs w:val="24"/>
        </w:rPr>
        <w:t xml:space="preserve"> επιλογές, προκειμένου να εξυπηρετούνται λίγοι, «ημέτεροι» και φίλοι σας, με γεμάτες τσέπες συνήθως και με μεγά</w:t>
      </w:r>
      <w:r>
        <w:rPr>
          <w:rFonts w:eastAsia="Times New Roman" w:cs="Times New Roman"/>
          <w:szCs w:val="24"/>
        </w:rPr>
        <w:t xml:space="preserve">λη δύναμη στην αγορά, οι οποίοι εκμεταλλεύονται διαχρονικά αγρότες και κτηνοτρόφους και εμπαίζουν τους πολίτες. </w:t>
      </w:r>
    </w:p>
    <w:p w14:paraId="498E4FC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Ποτέ, λοιπόν, δεν σας ενδιέφερε η ανάπτυξη του πρωτογενούς τομέα και το έχετε αποδείξει. Ποτέ δεν σας ενδιέφερε η στήριξη και η προστασία των μ</w:t>
      </w:r>
      <w:r>
        <w:rPr>
          <w:rFonts w:eastAsia="Times New Roman" w:cs="Times New Roman"/>
          <w:szCs w:val="24"/>
        </w:rPr>
        <w:t>ικρών και μεσαίων παραγωγών και εμπόρων. Εμείς</w:t>
      </w:r>
      <w:r>
        <w:rPr>
          <w:rFonts w:eastAsia="Times New Roman" w:cs="Times New Roman"/>
          <w:szCs w:val="24"/>
        </w:rPr>
        <w:t>,</w:t>
      </w:r>
      <w:r>
        <w:rPr>
          <w:rFonts w:eastAsia="Times New Roman" w:cs="Times New Roman"/>
          <w:szCs w:val="24"/>
        </w:rPr>
        <w:t xml:space="preserve"> ωστόσο, με συνεχείς παρεμβάσεις, με καίρια νομοθετήματα αλλάζουμε τους κανόνες, αλλάζουμε τις προτεραιότητες, βγάζοντας μπροστά την ανάπτυξη του πρωτογενούς τομέα, την οργάνωση και προστασία της παραγωγής και</w:t>
      </w:r>
      <w:r>
        <w:rPr>
          <w:rFonts w:eastAsia="Times New Roman" w:cs="Times New Roman"/>
          <w:szCs w:val="24"/>
        </w:rPr>
        <w:t xml:space="preserve"> διακίνησης προϊόντων, τη στήριξη των ελληνικών προϊόντων -αναφέρομαι σε κάποιους δήθεν πατριώτες-, την οργάνωση της αγοράς και την ενίσχυση του υγιούς ανταγωνισμού καθώς και την προστασία των καταναλωτών και των συμπολιτών μας. </w:t>
      </w:r>
    </w:p>
    <w:p w14:paraId="498E4FC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 xml:space="preserve">οι, όπως έχει ήδη αναφερθεί καθ’ όλη την επεξεργασία του παρόντος νομοσχεδίου στις </w:t>
      </w:r>
      <w:r>
        <w:rPr>
          <w:rFonts w:eastAsia="Times New Roman" w:cs="Times New Roman"/>
          <w:szCs w:val="24"/>
        </w:rPr>
        <w:t>ε</w:t>
      </w:r>
      <w:r>
        <w:rPr>
          <w:rFonts w:eastAsia="Times New Roman" w:cs="Times New Roman"/>
          <w:szCs w:val="24"/>
        </w:rPr>
        <w:t xml:space="preserve">πιτροπές τις προηγούμενες ημέρες, έχουμε </w:t>
      </w:r>
      <w:r>
        <w:rPr>
          <w:rFonts w:eastAsia="Times New Roman" w:cs="Times New Roman"/>
          <w:szCs w:val="24"/>
        </w:rPr>
        <w:lastRenderedPageBreak/>
        <w:t>να κάνουμε με τη συζήτηση ενός ιδιαίτερα σημαντικού νομοσχεδίου, που στηρίζει ουσιαστικά και έμπρακτα τον αγροτικό κόσμο αλλά και τ</w:t>
      </w:r>
      <w:r>
        <w:rPr>
          <w:rFonts w:eastAsia="Times New Roman" w:cs="Times New Roman"/>
          <w:szCs w:val="24"/>
        </w:rPr>
        <w:t>ην αγροτική παραγωγή, βάζει τάξη στην αγορά σε ό,τι αφορά τους χρόνους αποπληρωμής και προστατεύει τόσο τον Έλληνα παραγωγό όσο και τον Έλληνα καταναλωτή. Είναι ένα νομοσχέδιο το οποίο επανατοποθετεί το σχήμα και την προοπτική της ελληνικής γεωργίας και κτ</w:t>
      </w:r>
      <w:r>
        <w:rPr>
          <w:rFonts w:eastAsia="Times New Roman" w:cs="Times New Roman"/>
          <w:szCs w:val="24"/>
        </w:rPr>
        <w:t>ηνοτροφίας και θέτει νέες βάσεις</w:t>
      </w:r>
      <w:r>
        <w:rPr>
          <w:rFonts w:eastAsia="Times New Roman" w:cs="Times New Roman"/>
          <w:szCs w:val="24"/>
        </w:rPr>
        <w:t>,</w:t>
      </w:r>
      <w:r>
        <w:rPr>
          <w:rFonts w:eastAsia="Times New Roman" w:cs="Times New Roman"/>
          <w:szCs w:val="24"/>
        </w:rPr>
        <w:t xml:space="preserve"> μαζί με τις παρεμβάσεις στο ασφαλιστικό, στο φορολογικό, στη μείωση του ΦΠΑ στα γεωργικά εφόδια από το 24% στο 13%, στις οποίες ο Έλληνας παραγωγός θα μπορέσει να στηριχθεί, αλλά και να εξελιχθεί. </w:t>
      </w:r>
    </w:p>
    <w:p w14:paraId="498E4FD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 το παρόν νομοσχέδιο α</w:t>
      </w:r>
      <w:r>
        <w:rPr>
          <w:rFonts w:eastAsia="Times New Roman" w:cs="Times New Roman"/>
          <w:szCs w:val="24"/>
        </w:rPr>
        <w:t>ντιμετωπίζεται</w:t>
      </w:r>
      <w:r>
        <w:rPr>
          <w:rFonts w:eastAsia="Times New Roman" w:cs="Times New Roman"/>
          <w:szCs w:val="24"/>
        </w:rPr>
        <w:t>,</w:t>
      </w:r>
      <w:r>
        <w:rPr>
          <w:rFonts w:eastAsia="Times New Roman" w:cs="Times New Roman"/>
          <w:szCs w:val="24"/>
        </w:rPr>
        <w:t xml:space="preserve"> εκτός από τα χρόνια ζητήματα που έχουν να κάνουν με τις καθυστερήσεις στις πληρωμές νωπών προϊόντων</w:t>
      </w:r>
      <w:r>
        <w:rPr>
          <w:rFonts w:eastAsia="Times New Roman" w:cs="Times New Roman"/>
          <w:szCs w:val="24"/>
        </w:rPr>
        <w:t>,</w:t>
      </w:r>
      <w:r>
        <w:rPr>
          <w:rFonts w:eastAsia="Times New Roman" w:cs="Times New Roman"/>
          <w:szCs w:val="24"/>
        </w:rPr>
        <w:t xml:space="preserve"> και το φαινόμενο της </w:t>
      </w:r>
      <w:proofErr w:type="spellStart"/>
      <w:r>
        <w:rPr>
          <w:rFonts w:eastAsia="Times New Roman" w:cs="Times New Roman"/>
          <w:szCs w:val="24"/>
        </w:rPr>
        <w:t>ελληνοποίησης</w:t>
      </w:r>
      <w:proofErr w:type="spellEnd"/>
      <w:r>
        <w:rPr>
          <w:rFonts w:eastAsia="Times New Roman" w:cs="Times New Roman"/>
          <w:szCs w:val="24"/>
        </w:rPr>
        <w:t xml:space="preserve"> προϊόντων, που προκαλεί ένα ιδιαίτερα σοβαρό πλήγμα στον κτηνοτροφικό τομέα της χώρας. Με την υποχρεωτικ</w:t>
      </w:r>
      <w:r>
        <w:rPr>
          <w:rFonts w:eastAsia="Times New Roman" w:cs="Times New Roman"/>
          <w:szCs w:val="24"/>
        </w:rPr>
        <w:t>ή αναγραφή της χώρας παραγωγής στα προϊόντα ζωικής προέλευσης, δηλαδή στο γάλα και στο κρέας, θέση την οποία πετύχαμε μετά την πρωτοβουλία του εν λόγω Υπουργείου Αγροτικής Ανάπτυξης και μέσω της ασφαλούς ιχνηλασιμότητας σε όλα τα στάδια της παραγωγικής δια</w:t>
      </w:r>
      <w:r>
        <w:rPr>
          <w:rFonts w:eastAsia="Times New Roman" w:cs="Times New Roman"/>
          <w:szCs w:val="24"/>
        </w:rPr>
        <w:t>δικασίας</w:t>
      </w:r>
      <w:r>
        <w:rPr>
          <w:rFonts w:eastAsia="Times New Roman" w:cs="Times New Roman"/>
          <w:szCs w:val="24"/>
        </w:rPr>
        <w:t>,</w:t>
      </w:r>
      <w:r>
        <w:rPr>
          <w:rFonts w:eastAsia="Times New Roman" w:cs="Times New Roman"/>
          <w:szCs w:val="24"/>
        </w:rPr>
        <w:t xml:space="preserve"> προασπίζονται τα συμφέροντα των Ελλήνων γαλακτοπαραγωγών - κτηνοτρόφων, σε μια περίοδο κρίσιμη για την κτηνοτροφία σε επίπεδο Ευρωπαϊκής Ένωσης. Παράλληλα, διασφαλίζεται η ποιότητα των ελληνικών γαλακτοκομικών και τυροκομικών προϊόντων απέναντι σ</w:t>
      </w:r>
      <w:r>
        <w:rPr>
          <w:rFonts w:eastAsia="Times New Roman" w:cs="Times New Roman"/>
          <w:szCs w:val="24"/>
        </w:rPr>
        <w:t>ε πρακτικές αθέμιτου ανταγωνισμού.</w:t>
      </w:r>
    </w:p>
    <w:p w14:paraId="498E4FD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Για να γίνω πιο συγκεκριμένη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την υποχρεωτική σήμανση της προέλευσης γάλακτος, η οποία περιλαμβάνει τη χώρα αρμέγματος, τη χώρα επεξεργασίας και τη χώρα συσκευασίας, προστατεύεται άμεσα ο Έλληνας καταναλωτής από τις πα</w:t>
      </w:r>
      <w:r>
        <w:rPr>
          <w:rFonts w:eastAsia="Times New Roman" w:cs="Times New Roman"/>
          <w:szCs w:val="24"/>
        </w:rPr>
        <w:t xml:space="preserve">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και ταυτόχρονα στηρίζεται η δουλειά και το εισόδημα των Ελλήνων κτηνοτρόφων, δημιουργούνται οι κατάλληλες συνθήκες υγιούς ανταγωνισμού στην παραγωγή επώνυμων προϊόντων υψηλής διατροφικής αξίας και ποιότητας και με αυτόν τον τρόπο ενι</w:t>
      </w:r>
      <w:r>
        <w:rPr>
          <w:rFonts w:eastAsia="Times New Roman" w:cs="Times New Roman"/>
          <w:szCs w:val="24"/>
        </w:rPr>
        <w:t xml:space="preserve">σχύεται και η διακίνηση επώνυμων ελληνικών γαλακτοκομικών προϊόντων στη διεθνή αγορά. Παράλληλα, δεν μπορούμε να μην υπογραμμίσουμε τον βασικό πυλώνα του νομοσχεδίου, που αφορά στον χρόνο πληρωμής των αγροτικών προϊόντων. </w:t>
      </w:r>
    </w:p>
    <w:p w14:paraId="498E4FD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-και </w:t>
      </w:r>
      <w:r>
        <w:rPr>
          <w:rFonts w:eastAsia="Times New Roman" w:cs="Times New Roman"/>
          <w:szCs w:val="24"/>
        </w:rPr>
        <w:t>ολοκληρώνω γιατί ο χρόνος είναι περιορισμένος-</w:t>
      </w:r>
      <w:r>
        <w:rPr>
          <w:rFonts w:eastAsia="Times New Roman" w:cs="Times New Roman"/>
          <w:szCs w:val="24"/>
        </w:rPr>
        <w:t>,</w:t>
      </w:r>
      <w:r>
        <w:rPr>
          <w:rFonts w:eastAsia="Times New Roman" w:cs="Times New Roman"/>
          <w:szCs w:val="24"/>
        </w:rPr>
        <w:t xml:space="preserve"> το περιεχόμενο του εν λόγω νομοσχεδίου αγγίζει ουσιαστικά τους παραγωγούς της δικής μου περιοχής, όπως και άλλες περιοχές, καθώς η κτηνοτροφία για τον Έβρο αποτελεί έναν εξαιρετικά σημαντικό πυλώνα της οικονο</w:t>
      </w:r>
      <w:r>
        <w:rPr>
          <w:rFonts w:eastAsia="Times New Roman" w:cs="Times New Roman"/>
          <w:szCs w:val="24"/>
        </w:rPr>
        <w:t xml:space="preserve">μίας και χρήζει ουσιαστικής ενίσχυσης. </w:t>
      </w:r>
    </w:p>
    <w:p w14:paraId="498E4FD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98E4FD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Ολοκληρώνω σε ένα λεπτό, κύριε Πρόεδρε. </w:t>
      </w:r>
    </w:p>
    <w:p w14:paraId="498E4FD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Η γεωγραφική μας θέση επίσης είναι τέτοια</w:t>
      </w:r>
      <w:r>
        <w:rPr>
          <w:rFonts w:eastAsia="Times New Roman" w:cs="Times New Roman"/>
          <w:szCs w:val="24"/>
        </w:rPr>
        <w:t>,</w:t>
      </w:r>
      <w:r>
        <w:rPr>
          <w:rFonts w:eastAsia="Times New Roman" w:cs="Times New Roman"/>
          <w:szCs w:val="24"/>
        </w:rPr>
        <w:t xml:space="preserve"> που το φαινόμενο εισαγωγής κρέατος και γάλακτος από γειτονικές περιοχές και του «βαφτίσματος» ως ελληνικού αποτελεί για εμάς καθημερινό φαινόμενο, ένα φαινόμενο που το βλέπουμε από την παραγωγή μέχρι το ράφι, τον καταναλωτή και στη συζήτηση στο καφενείο. </w:t>
      </w:r>
    </w:p>
    <w:p w14:paraId="498E4FD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Δεν προλαβαίνω να αναφέρω τις υπόλοιπες ευνοϊκές διατάξεις αυτού του νομοσχεδίου. Ωστόσο να σκεφτούμε ποιοι έφεραν την κρίση στην Ελλάδα, τη χρεοκοπία και ποιοι με δύσκολο αγώνα, χωρίς να εφησυχάζουν, με δύσκολα νομοθετήματα και με υποστήριξη και στήριξη </w:t>
      </w:r>
      <w:r>
        <w:rPr>
          <w:rFonts w:eastAsia="Times New Roman" w:cs="Times New Roman"/>
          <w:szCs w:val="24"/>
        </w:rPr>
        <w:t xml:space="preserve">στην πραγματική αγροτική παραγωγή και στον μικρό Έλληνα παραγωγό στηρίζουν αυτή τη χώρα και θέλουν να αλλάξουν σελίδα. </w:t>
      </w:r>
    </w:p>
    <w:p w14:paraId="498E4FD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98E4FD8"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8E4FD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w:t>
      </w:r>
      <w:r>
        <w:rPr>
          <w:rFonts w:eastAsia="Times New Roman" w:cs="Times New Roman"/>
          <w:szCs w:val="24"/>
        </w:rPr>
        <w:t>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w:t>
      </w:r>
      <w:r>
        <w:rPr>
          <w:rFonts w:eastAsia="Times New Roman" w:cs="Times New Roman"/>
          <w:szCs w:val="24"/>
        </w:rPr>
        <w:t xml:space="preserve">ουλής των Ελλήνων, τριάντα πέντε μαθήτριες και μαθητές και τρεις συνοδοί εκπαιδευτικοί από το Γενικό Λύκειο </w:t>
      </w:r>
      <w:proofErr w:type="spellStart"/>
      <w:r>
        <w:rPr>
          <w:rFonts w:eastAsia="Times New Roman" w:cs="Times New Roman"/>
          <w:szCs w:val="24"/>
        </w:rPr>
        <w:t>Λιδωρικίου</w:t>
      </w:r>
      <w:proofErr w:type="spellEnd"/>
      <w:r>
        <w:rPr>
          <w:rFonts w:eastAsia="Times New Roman" w:cs="Times New Roman"/>
          <w:szCs w:val="24"/>
        </w:rPr>
        <w:t xml:space="preserve"> Φωκίδας. </w:t>
      </w:r>
    </w:p>
    <w:p w14:paraId="498E4FD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98E4FDB"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498E4FD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Τον λόγο έχει η κ. Παναγιώτα </w:t>
      </w:r>
      <w:proofErr w:type="spellStart"/>
      <w:r>
        <w:rPr>
          <w:rFonts w:eastAsia="Times New Roman" w:cs="Times New Roman"/>
          <w:szCs w:val="24"/>
        </w:rPr>
        <w:t>Βράντζα</w:t>
      </w:r>
      <w:proofErr w:type="spellEnd"/>
      <w:r>
        <w:rPr>
          <w:rFonts w:eastAsia="Times New Roman" w:cs="Times New Roman"/>
          <w:szCs w:val="24"/>
        </w:rPr>
        <w:t xml:space="preserve"> από το</w:t>
      </w:r>
      <w:r>
        <w:rPr>
          <w:rFonts w:eastAsia="Times New Roman" w:cs="Times New Roman"/>
          <w:szCs w:val="24"/>
        </w:rPr>
        <w:t>ν</w:t>
      </w:r>
      <w:r>
        <w:rPr>
          <w:rFonts w:eastAsia="Times New Roman" w:cs="Times New Roman"/>
          <w:szCs w:val="24"/>
        </w:rPr>
        <w:t xml:space="preserve"> ΣΥΡΙΖΑ. </w:t>
      </w:r>
    </w:p>
    <w:p w14:paraId="498E4FD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 xml:space="preserve">Ευχαριστώ, κύριε Πρόεδρε. </w:t>
      </w:r>
    </w:p>
    <w:p w14:paraId="498E4FD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πολύ σημαντικό νομοσχέδιο, που αφορά τον πολύπαθο πρωτογενή τομέα στη χώρα. </w:t>
      </w:r>
    </w:p>
    <w:p w14:paraId="498E4FD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Πριν ξεκινήσω όμως την τοποθέτησή μου για το νομοσχέδιο, θα ήθελα να ορίσ</w:t>
      </w:r>
      <w:r>
        <w:rPr>
          <w:rFonts w:eastAsia="Times New Roman" w:cs="Times New Roman"/>
          <w:szCs w:val="24"/>
        </w:rPr>
        <w:t>ουμε ή και να συμφωνήσουμε -και είναι μια καλή ευκαιρία αυτό το νομοσχέδιο- κάποια ζητήματα. Ένα από τα ζητήματα αυτά είναι το πώς θέλουμε τον αγρότη, τον παραγωγό το 2017.</w:t>
      </w:r>
    </w:p>
    <w:p w14:paraId="498E4FE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μπω στη διαδικασία να σχολιάσω όσα ειπώθηκαν από τους εισηγητές του Κομμουνιστικ</w:t>
      </w:r>
      <w:r>
        <w:rPr>
          <w:rFonts w:eastAsia="Times New Roman" w:cs="Times New Roman"/>
          <w:szCs w:val="24"/>
        </w:rPr>
        <w:t>ού Κόμματος. Δεν έχω κα</w:t>
      </w:r>
      <w:r>
        <w:rPr>
          <w:rFonts w:eastAsia="Times New Roman" w:cs="Times New Roman"/>
          <w:szCs w:val="24"/>
        </w:rPr>
        <w:t>μ</w:t>
      </w:r>
      <w:r>
        <w:rPr>
          <w:rFonts w:eastAsia="Times New Roman" w:cs="Times New Roman"/>
          <w:szCs w:val="24"/>
        </w:rPr>
        <w:t xml:space="preserve">μία αντιπολιτευτική διάθεση. Πιστεύω πραγματικά ότι αγωνιζόμαστε για τους ίδιους ανθρώπους. Μπορείτε να πιστεύετε ό,τι θέλετε όμως. Να σας πω τι δεν θέλουμε εμείς: Δεν θέλουμε τον φτωχό και </w:t>
      </w:r>
      <w:proofErr w:type="spellStart"/>
      <w:r>
        <w:rPr>
          <w:rFonts w:eastAsia="Times New Roman" w:cs="Times New Roman"/>
          <w:szCs w:val="24"/>
        </w:rPr>
        <w:t>φτωχομεσαίο</w:t>
      </w:r>
      <w:proofErr w:type="spellEnd"/>
      <w:r>
        <w:rPr>
          <w:rFonts w:eastAsia="Times New Roman" w:cs="Times New Roman"/>
          <w:szCs w:val="24"/>
        </w:rPr>
        <w:t xml:space="preserve"> αγρότη, τον οποίο θα συντηρούμ</w:t>
      </w:r>
      <w:r>
        <w:rPr>
          <w:rFonts w:eastAsia="Times New Roman" w:cs="Times New Roman"/>
          <w:szCs w:val="24"/>
        </w:rPr>
        <w:t>ε. Θέλουμε έναν αγρότη ο οποίος θα είναι επαγγελματίας, έναν αγρότη που θα έχει τη δυνατότητα να πληρώνει λογιστή και κτηνίατρο και ο οποίος θα έχει τους κόπους της δουλειάς του και θα ζει από αυτά την οικογένειά του, έναν αγρότη αξιοπρεπή και οικονομικά ε</w:t>
      </w:r>
      <w:r>
        <w:rPr>
          <w:rFonts w:eastAsia="Times New Roman" w:cs="Times New Roman"/>
          <w:szCs w:val="24"/>
        </w:rPr>
        <w:t xml:space="preserve">ύρωστο. Άρα, αφού συμφωνήσουμε τι θέλουμε, νομίζω προς αυτή την κατεύθυνση πρέπει να κατευθυνθούμε και όχι στο να </w:t>
      </w:r>
      <w:r>
        <w:rPr>
          <w:rFonts w:eastAsia="Times New Roman" w:cs="Times New Roman"/>
          <w:szCs w:val="24"/>
        </w:rPr>
        <w:lastRenderedPageBreak/>
        <w:t xml:space="preserve">συντηρούμε τον φτωχό και </w:t>
      </w:r>
      <w:proofErr w:type="spellStart"/>
      <w:r>
        <w:rPr>
          <w:rFonts w:eastAsia="Times New Roman" w:cs="Times New Roman"/>
          <w:szCs w:val="24"/>
        </w:rPr>
        <w:t>φτωχομεσαίο</w:t>
      </w:r>
      <w:proofErr w:type="spellEnd"/>
      <w:r>
        <w:rPr>
          <w:rFonts w:eastAsia="Times New Roman" w:cs="Times New Roman"/>
          <w:szCs w:val="24"/>
        </w:rPr>
        <w:t xml:space="preserve"> αγρότη. Πρέπει να ορίσουμε και το αγροτικό επάγγελμα κάποια στιγμή. </w:t>
      </w:r>
    </w:p>
    <w:p w14:paraId="498E4FE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αγροτικό επάγγελμα -και αυτό το λ</w:t>
      </w:r>
      <w:r>
        <w:rPr>
          <w:rFonts w:eastAsia="Times New Roman" w:cs="Times New Roman"/>
          <w:szCs w:val="24"/>
        </w:rPr>
        <w:t xml:space="preserve">έω λόγω της επαγγελματικής μου εμπειρίας- δεν </w:t>
      </w:r>
      <w:proofErr w:type="spellStart"/>
      <w:r>
        <w:rPr>
          <w:rFonts w:eastAsia="Times New Roman" w:cs="Times New Roman"/>
          <w:szCs w:val="24"/>
        </w:rPr>
        <w:t>διέπεται</w:t>
      </w:r>
      <w:proofErr w:type="spellEnd"/>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 xml:space="preserve">μιά περίπτωση από πελατειακές λογικές ή λογικές </w:t>
      </w:r>
      <w:proofErr w:type="spellStart"/>
      <w:r>
        <w:rPr>
          <w:rFonts w:eastAsia="Times New Roman" w:cs="Times New Roman"/>
          <w:szCs w:val="24"/>
        </w:rPr>
        <w:t>αρπαχτής</w:t>
      </w:r>
      <w:proofErr w:type="spellEnd"/>
      <w:r>
        <w:rPr>
          <w:rFonts w:eastAsia="Times New Roman" w:cs="Times New Roman"/>
          <w:szCs w:val="24"/>
        </w:rPr>
        <w:t>. Το αγροτικό επάγγελμα έχει μια συνέχεια. Για να πετύχει ο Έλληνας αγρότης</w:t>
      </w:r>
      <w:r>
        <w:rPr>
          <w:rFonts w:eastAsia="Times New Roman" w:cs="Times New Roman"/>
          <w:szCs w:val="24"/>
        </w:rPr>
        <w:t>,</w:t>
      </w:r>
      <w:r>
        <w:rPr>
          <w:rFonts w:eastAsia="Times New Roman" w:cs="Times New Roman"/>
          <w:szCs w:val="24"/>
        </w:rPr>
        <w:t xml:space="preserve"> θα πρέπει και να σχεδιάσει και να οργανώσει τη δουλειά του. Βε</w:t>
      </w:r>
      <w:r>
        <w:rPr>
          <w:rFonts w:eastAsia="Times New Roman" w:cs="Times New Roman"/>
          <w:szCs w:val="24"/>
        </w:rPr>
        <w:t xml:space="preserve">βαίως, θα πρέπει και να οργανώσει και να σχεδιάσει τη δουλειά του το κράτος, δηλαδή να οργανώσει την αγροτική παραγωγή. Σήμερα θα μιλήσουμε εδώ γι’ αυτά που πρέπει να κάνει το κράτος και λιγότερο γι’ αυτά που πρέπει να κάνει ο αγρότης. </w:t>
      </w:r>
    </w:p>
    <w:p w14:paraId="498E4FE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Τι έκανε, λοιπόν, τ</w:t>
      </w:r>
      <w:r>
        <w:rPr>
          <w:rFonts w:eastAsia="Times New Roman" w:cs="Times New Roman"/>
          <w:szCs w:val="24"/>
        </w:rPr>
        <w:t>ο κράτος τόσα χρόνια; Τυχοδιωκτικές, αντιπαραγωγικές και απολύτως πελατειακές πολιτικές, που εφαρμόστηκαν τα τελευταία σαράντα χρόνια κι εκφράστηκαν με συνθήματα του τύπου «όλα τα κιλά, όλα τα λεφτά» ή και με μεγαλεπήβολα σχέδια</w:t>
      </w:r>
      <w:r>
        <w:rPr>
          <w:rFonts w:eastAsia="Times New Roman" w:cs="Times New Roman"/>
          <w:szCs w:val="24"/>
        </w:rPr>
        <w:t>,</w:t>
      </w:r>
      <w:r>
        <w:rPr>
          <w:rFonts w:eastAsia="Times New Roman" w:cs="Times New Roman"/>
          <w:szCs w:val="24"/>
        </w:rPr>
        <w:t xml:space="preserve"> όπως η εκτροπή του Αχελώου</w:t>
      </w:r>
      <w:r>
        <w:rPr>
          <w:rFonts w:eastAsia="Times New Roman" w:cs="Times New Roman"/>
          <w:szCs w:val="24"/>
        </w:rPr>
        <w:t xml:space="preserve">, που κράτησαν σε ομηρία πραγματικά τον Θεσσαλικό Κάμπο. </w:t>
      </w:r>
    </w:p>
    <w:p w14:paraId="498E4FE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Τα αποτελέσματα είναι ορατά. Θα ξεκινήσω με το νερό. Λόγω καταγωγής</w:t>
      </w:r>
      <w:r>
        <w:rPr>
          <w:rFonts w:eastAsia="Times New Roman" w:cs="Times New Roman"/>
          <w:szCs w:val="24"/>
        </w:rPr>
        <w:t>,</w:t>
      </w:r>
      <w:r>
        <w:rPr>
          <w:rFonts w:eastAsia="Times New Roman" w:cs="Times New Roman"/>
          <w:szCs w:val="24"/>
        </w:rPr>
        <w:t xml:space="preserve"> θα πω δυο πράγματα παραπάνω για τον Αχελώο. Πραγματικά πιστεύω ότι η εκτροπή ή όχι του Αχελώου δεν είναι ιδεολογικό ζήτημα. Είναι</w:t>
      </w:r>
      <w:r>
        <w:rPr>
          <w:rFonts w:eastAsia="Times New Roman" w:cs="Times New Roman"/>
          <w:szCs w:val="24"/>
        </w:rPr>
        <w:t xml:space="preserve"> απολύτως τεχνοκρατικό ζήτημα. Θα πρέπει να αποφασίσουμε αν θα φέρουμε το νερό από τον Αχελώο ή όχι στο Θεσσαλικό Κάμπο μόνο εφόσον εξαντλήσουμε όλες τις άλλες ευκαιρίες που έχουμε. </w:t>
      </w:r>
    </w:p>
    <w:p w14:paraId="498E4FE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Η ιδεοληπτική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εμμονή της Νέας Δημοκρατίας και του ΠΑΣΟΚ να φέρου</w:t>
      </w:r>
      <w:r>
        <w:rPr>
          <w:rFonts w:eastAsia="Times New Roman" w:cs="Times New Roman"/>
          <w:szCs w:val="24"/>
        </w:rPr>
        <w:t>ν τον Αχελώο οδήγησε στο να κινδυνεύει με ερημοποίηση η Θεσσαλία. 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πιστεύουμε ότι πρέπει να γίνουν αλλαγές. Ανακοινώθηκε ένα ολοκληρωμένο σχέδιο. Πρέπει να γίνουν όλα τα υπόλοιπα και μόνον εάν και εφόσον τελικά δεν μπορέσουμε να ανταποκριθούμ</w:t>
      </w:r>
      <w:r>
        <w:rPr>
          <w:rFonts w:eastAsia="Times New Roman" w:cs="Times New Roman"/>
          <w:szCs w:val="24"/>
        </w:rPr>
        <w:t xml:space="preserve">ε στη ζήτηση του νερού, τότε θα πρέπει να συζητήσουμε για τον Αχελώο. </w:t>
      </w:r>
    </w:p>
    <w:p w14:paraId="498E4FE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Υπήρξε μείωση της παραγωγικότητας, μείωση της διατροφικής επάρκειας, τεράστιο έλλειμμα σε σημαντικά προϊόντα ζωικής προέλευσης, όπως το γάλα και το κρέας, αύξηση του ελλείμματος του εμπ</w:t>
      </w:r>
      <w:r>
        <w:rPr>
          <w:rFonts w:eastAsia="Times New Roman" w:cs="Times New Roman"/>
          <w:szCs w:val="24"/>
        </w:rPr>
        <w:t xml:space="preserve">ορικού ισοζυγίου των αγροτικών προϊόντων, το οποίο έχει μειωθεί τα τελευταία δύο χρόνια, όσο είμαστε εμείς στην </w:t>
      </w:r>
      <w:r>
        <w:rPr>
          <w:rFonts w:eastAsia="Times New Roman" w:cs="Times New Roman"/>
          <w:szCs w:val="24"/>
        </w:rPr>
        <w:t>Κ</w:t>
      </w:r>
      <w:r>
        <w:rPr>
          <w:rFonts w:eastAsia="Times New Roman" w:cs="Times New Roman"/>
          <w:szCs w:val="24"/>
        </w:rPr>
        <w:t>υβέρνηση, υποβάθμιση σημαντικών προϊόντων για τη χώρα, όπως το βαμβάκι, κακοδιαχείριση κοινοτικών πόρων με σοβαρές απώλειες κεφαλαίων, πρόστιμα</w:t>
      </w:r>
      <w:r>
        <w:rPr>
          <w:rFonts w:eastAsia="Times New Roman" w:cs="Times New Roman"/>
          <w:szCs w:val="24"/>
        </w:rPr>
        <w:t xml:space="preserve"> και καταλογισμούς που πληρώνουμε ακόμη, αδυναμία ανανέωσης, εκπαίδευσης και κατάρτισης του αγροτικού κόσμου. </w:t>
      </w:r>
    </w:p>
    <w:p w14:paraId="498E4FE6" w14:textId="77777777" w:rsidR="00B84C6C" w:rsidRDefault="003C4644">
      <w:pPr>
        <w:spacing w:line="600" w:lineRule="auto"/>
        <w:ind w:firstLine="720"/>
        <w:jc w:val="both"/>
        <w:rPr>
          <w:rFonts w:eastAsia="Times New Roman"/>
          <w:szCs w:val="24"/>
        </w:rPr>
      </w:pPr>
      <w:r>
        <w:rPr>
          <w:rFonts w:eastAsia="Times New Roman"/>
          <w:szCs w:val="24"/>
        </w:rPr>
        <w:t>Τ</w:t>
      </w:r>
      <w:r>
        <w:rPr>
          <w:rFonts w:eastAsia="Times New Roman"/>
          <w:szCs w:val="24"/>
        </w:rPr>
        <w:t>ι θέλουμε εμείς με αυτό το νομοσχέδιο; Θέλουμε να ανατρέψουμε αυτά τα δεδομένα, να προστατεύσουμε το αγροτικό εισόδημα, την εγχώρια παραγωγή, το</w:t>
      </w:r>
      <w:r>
        <w:rPr>
          <w:rFonts w:eastAsia="Times New Roman"/>
          <w:szCs w:val="24"/>
        </w:rPr>
        <w:t xml:space="preserve">ν καταναλωτή, να διασφαλίσουμε την πληρωμή και να καταπολεμήσουμε τις </w:t>
      </w:r>
      <w:proofErr w:type="spellStart"/>
      <w:r>
        <w:rPr>
          <w:rFonts w:eastAsia="Times New Roman"/>
          <w:szCs w:val="24"/>
        </w:rPr>
        <w:t>ελληνοποιήσεις</w:t>
      </w:r>
      <w:proofErr w:type="spellEnd"/>
      <w:r>
        <w:rPr>
          <w:rFonts w:eastAsia="Times New Roman"/>
          <w:szCs w:val="24"/>
        </w:rPr>
        <w:t>. Υπάρχουν αντιδράσεις και πιθανόν να υπάρξουν και άλλες. Κάποιοι θα προσπαθήσουν πολύ</w:t>
      </w:r>
      <w:r>
        <w:rPr>
          <w:rFonts w:eastAsia="Times New Roman"/>
          <w:szCs w:val="24"/>
        </w:rPr>
        <w:t>,</w:t>
      </w:r>
      <w:r>
        <w:rPr>
          <w:rFonts w:eastAsia="Times New Roman"/>
          <w:szCs w:val="24"/>
        </w:rPr>
        <w:t xml:space="preserve"> ώστε να μην εφαρμοστούν οι διατάξεις του νομοσχεδίου.</w:t>
      </w:r>
    </w:p>
    <w:p w14:paraId="498E4FE7" w14:textId="77777777" w:rsidR="00B84C6C" w:rsidRDefault="003C4644">
      <w:pPr>
        <w:spacing w:line="600" w:lineRule="auto"/>
        <w:ind w:firstLine="720"/>
        <w:jc w:val="both"/>
        <w:rPr>
          <w:rFonts w:eastAsia="Times New Roman"/>
          <w:szCs w:val="24"/>
        </w:rPr>
      </w:pPr>
      <w:r>
        <w:rPr>
          <w:rFonts w:eastAsia="Times New Roman"/>
          <w:szCs w:val="24"/>
        </w:rPr>
        <w:lastRenderedPageBreak/>
        <w:t>Ειλικρινά δεν καταλαβαίνω -ειπ</w:t>
      </w:r>
      <w:r>
        <w:rPr>
          <w:rFonts w:eastAsia="Times New Roman"/>
          <w:szCs w:val="24"/>
        </w:rPr>
        <w:t xml:space="preserve">ώθηκε από Βουλευτή της Νέας Δημοκρατίας- την άποψη που έχετε ότι προσπαθούμε να </w:t>
      </w:r>
      <w:proofErr w:type="spellStart"/>
      <w:r>
        <w:rPr>
          <w:rFonts w:eastAsia="Times New Roman"/>
          <w:szCs w:val="24"/>
        </w:rPr>
        <w:t>στοχοποιήσουμε</w:t>
      </w:r>
      <w:proofErr w:type="spellEnd"/>
      <w:r>
        <w:rPr>
          <w:rFonts w:eastAsia="Times New Roman"/>
          <w:szCs w:val="24"/>
        </w:rPr>
        <w:t xml:space="preserve"> τους Έλληνες κρεοπώλες. Το αντίθετο. Εμείς πιστεύουμε ότι οι Έλληνες κρεοπώλες μπορούν να βοηθήσουν πολύ σημαντικά στην καταπολέμηση των </w:t>
      </w:r>
      <w:proofErr w:type="spellStart"/>
      <w:r>
        <w:rPr>
          <w:rFonts w:eastAsia="Times New Roman"/>
          <w:szCs w:val="24"/>
        </w:rPr>
        <w:t>ελληνοποιήσεων</w:t>
      </w:r>
      <w:proofErr w:type="spellEnd"/>
      <w:r>
        <w:rPr>
          <w:rFonts w:eastAsia="Times New Roman"/>
          <w:szCs w:val="24"/>
        </w:rPr>
        <w:t>. Πιστεύου</w:t>
      </w:r>
      <w:r>
        <w:rPr>
          <w:rFonts w:eastAsia="Times New Roman"/>
          <w:szCs w:val="24"/>
        </w:rPr>
        <w:t xml:space="preserve">με πραγματικά ότι έχουν διαλέξει λάθος στρατόπεδο και ότι δεν θα είναι καλό γι’ αυτούς και φυσικά για τη χώρα. Τα συμφέροντα είναι πολύ μεγάλα. Κερδοσκοπούν συστηματικά και ασύστολα σε βάρος του Έλληνα παραγωγού και του Έλληνα καταναλωτή. Θα πρέπει εδώ να </w:t>
      </w:r>
      <w:r>
        <w:rPr>
          <w:rFonts w:eastAsia="Times New Roman"/>
          <w:szCs w:val="24"/>
        </w:rPr>
        <w:t>μιλήσουμε καθαρά και να διαλέξουμε στρατόπεδο. Εμείς είμαστε πολύ καθαροί σε αυτό.</w:t>
      </w:r>
    </w:p>
    <w:p w14:paraId="498E4FE8" w14:textId="77777777" w:rsidR="00B84C6C" w:rsidRDefault="003C4644">
      <w:pPr>
        <w:spacing w:line="600" w:lineRule="auto"/>
        <w:ind w:firstLine="720"/>
        <w:jc w:val="both"/>
        <w:rPr>
          <w:rFonts w:eastAsia="Times New Roman"/>
          <w:szCs w:val="24"/>
        </w:rPr>
      </w:pPr>
      <w:r>
        <w:rPr>
          <w:rFonts w:eastAsia="Times New Roman"/>
          <w:szCs w:val="24"/>
        </w:rPr>
        <w:t xml:space="preserve">Το πρώτο μέρος του νομοσχεδίου αφορά τον χρόνο πληρωμής των νωπών και </w:t>
      </w:r>
      <w:proofErr w:type="spellStart"/>
      <w:r>
        <w:rPr>
          <w:rFonts w:eastAsia="Times New Roman"/>
          <w:szCs w:val="24"/>
        </w:rPr>
        <w:t>ευαλλοίωτων</w:t>
      </w:r>
      <w:proofErr w:type="spellEnd"/>
      <w:r>
        <w:rPr>
          <w:rFonts w:eastAsia="Times New Roman"/>
          <w:szCs w:val="24"/>
        </w:rPr>
        <w:t xml:space="preserve"> προϊόντων. Περιλαμβάνονται και τα μήλα, τα ροδάκινα και τα ακτινίδια που είχα πει εγώ και τ</w:t>
      </w:r>
      <w:r>
        <w:rPr>
          <w:rFonts w:eastAsia="Times New Roman"/>
          <w:szCs w:val="24"/>
        </w:rPr>
        <w:t>ο διευκρινίζω επειδή ρώτησε ο εισηγητής του Κομμουνιστικού Κόμματος Ελλάδ</w:t>
      </w:r>
      <w:r>
        <w:rPr>
          <w:rFonts w:eastAsia="Times New Roman"/>
          <w:szCs w:val="24"/>
        </w:rPr>
        <w:t>α</w:t>
      </w:r>
      <w:r>
        <w:rPr>
          <w:rFonts w:eastAsia="Times New Roman"/>
          <w:szCs w:val="24"/>
        </w:rPr>
        <w:t>ς. Επικρατεί μια χαοτική κατάσταση στην αγορά των αγροτικών προϊόντων. Βεβαίως, εδώ εμείς ορίζουμε τον χρόνο πληρωμής, αλλά πριν από αυτό πρέπει να γίνουν κάποια άλλα πράγματα από τη</w:t>
      </w:r>
      <w:r>
        <w:rPr>
          <w:rFonts w:eastAsia="Times New Roman"/>
          <w:szCs w:val="24"/>
        </w:rPr>
        <w:t xml:space="preserve"> μεριά των αγροτών.</w:t>
      </w:r>
    </w:p>
    <w:p w14:paraId="498E4FE9" w14:textId="77777777" w:rsidR="00B84C6C" w:rsidRDefault="003C4644">
      <w:pPr>
        <w:spacing w:line="600" w:lineRule="auto"/>
        <w:ind w:firstLine="720"/>
        <w:jc w:val="both"/>
        <w:rPr>
          <w:rFonts w:eastAsia="Times New Roman"/>
          <w:szCs w:val="24"/>
        </w:rPr>
      </w:pPr>
      <w:r>
        <w:rPr>
          <w:rFonts w:eastAsia="Times New Roman"/>
          <w:szCs w:val="24"/>
        </w:rPr>
        <w:t xml:space="preserve">Συναλλαγές με τιμολόγια: Πραγματικά, κύριε Υπουργέ, εγώ θα ήθελα να ξανασκεφτούμε αν υπάρχει λόγος να υπάρχει το ειδικό καθεστώς και μόνο προς όφελος των αγροτών, όχι για κάποιον άλλο λόγο. Οι συναλλαγές με τιμολόγια μπορούν να </w:t>
      </w:r>
      <w:r>
        <w:rPr>
          <w:rFonts w:eastAsia="Times New Roman"/>
          <w:szCs w:val="24"/>
        </w:rPr>
        <w:lastRenderedPageBreak/>
        <w:t>διασφαλί</w:t>
      </w:r>
      <w:r>
        <w:rPr>
          <w:rFonts w:eastAsia="Times New Roman"/>
          <w:szCs w:val="24"/>
        </w:rPr>
        <w:t>σουν την πληρωμή των αγροτών, καθώς έχουμε ανοι</w:t>
      </w:r>
      <w:r>
        <w:rPr>
          <w:rFonts w:eastAsia="Times New Roman"/>
          <w:szCs w:val="24"/>
        </w:rPr>
        <w:t>κ</w:t>
      </w:r>
      <w:r>
        <w:rPr>
          <w:rFonts w:eastAsia="Times New Roman"/>
          <w:szCs w:val="24"/>
        </w:rPr>
        <w:t>τές τιμές, πλασματικές τιμές, «πάρτι» με επιστροφή ΦΠΑ, φέσια και επιταγές που γυρνάνε και δεν λείπουν ποτέ.</w:t>
      </w:r>
    </w:p>
    <w:p w14:paraId="498E4FEA" w14:textId="77777777" w:rsidR="00B84C6C" w:rsidRDefault="003C4644">
      <w:pPr>
        <w:spacing w:line="600" w:lineRule="auto"/>
        <w:ind w:firstLine="720"/>
        <w:jc w:val="both"/>
        <w:rPr>
          <w:rFonts w:eastAsia="Times New Roman"/>
          <w:szCs w:val="24"/>
        </w:rPr>
      </w:pPr>
      <w:r>
        <w:rPr>
          <w:rFonts w:eastAsia="Times New Roman"/>
          <w:szCs w:val="24"/>
        </w:rPr>
        <w:t>Το άλλο που πρέπει να κάνουν οι παραγωγοί είναι να συνεταιριστούν. Δυστυχώς</w:t>
      </w:r>
      <w:r>
        <w:rPr>
          <w:rFonts w:eastAsia="Times New Roman"/>
          <w:szCs w:val="24"/>
        </w:rPr>
        <w:t xml:space="preserve"> είναι ο αδύναμος κρίκος. Και μεμονωμένα είναι τόσο αδύναμος που τελικά είναι πάντα χαμένος. Βεβαίως, υπάρχει ένα κακό συνεταιριστικό προηγούμενο στη χώρα, το οποίο λειτουργεί αποτρεπτικά για τους περισσότερους αγρότες στο να συνεταιριστούν. Μέχρι τότε που</w:t>
      </w:r>
      <w:r>
        <w:rPr>
          <w:rFonts w:eastAsia="Times New Roman"/>
          <w:szCs w:val="24"/>
        </w:rPr>
        <w:t xml:space="preserve"> θα είναι περισσότερο ισχυροί, εμείς πρέπει να προφυλάξουμε τους κανόνες συναλλαγής, κανόνες δίκαιους και διαφανείς.</w:t>
      </w:r>
    </w:p>
    <w:p w14:paraId="498E4FEB" w14:textId="77777777" w:rsidR="00B84C6C" w:rsidRDefault="003C4644">
      <w:pPr>
        <w:spacing w:line="600" w:lineRule="auto"/>
        <w:ind w:firstLine="720"/>
        <w:jc w:val="both"/>
        <w:rPr>
          <w:rFonts w:eastAsia="Times New Roman"/>
          <w:szCs w:val="24"/>
        </w:rPr>
      </w:pPr>
      <w:r>
        <w:rPr>
          <w:rFonts w:eastAsia="Times New Roman"/>
          <w:szCs w:val="24"/>
        </w:rPr>
        <w:t xml:space="preserve">Ειπώθηκε από πολλές παρατάξεις ότι αυτό υπήρχε με τον νόμο του 2013 που εναρμονίστηκε η χώρα με κάποια σχετική ευρωπαϊκή </w:t>
      </w:r>
      <w:r>
        <w:rPr>
          <w:rFonts w:eastAsia="Times New Roman"/>
          <w:szCs w:val="24"/>
        </w:rPr>
        <w:t>ο</w:t>
      </w:r>
      <w:r>
        <w:rPr>
          <w:rFonts w:eastAsia="Times New Roman"/>
          <w:szCs w:val="24"/>
        </w:rPr>
        <w:t>δηγία. Δυστυχώς τ</w:t>
      </w:r>
      <w:r>
        <w:rPr>
          <w:rFonts w:eastAsia="Times New Roman"/>
          <w:szCs w:val="24"/>
        </w:rPr>
        <w:t xml:space="preserve">ο μόνο που υπήρξε -και όσοι διαβάσαμε την </w:t>
      </w:r>
      <w:r>
        <w:rPr>
          <w:rFonts w:eastAsia="Times New Roman"/>
          <w:szCs w:val="24"/>
        </w:rPr>
        <w:t>ο</w:t>
      </w:r>
      <w:r>
        <w:rPr>
          <w:rFonts w:eastAsia="Times New Roman"/>
          <w:szCs w:val="24"/>
        </w:rPr>
        <w:t>δηγία μπορούμε να το πούμε με σιγουριά- ήταν ένα αναποτελεσματικό ευχολόγιο καλών προθέσεων, που παρέπεμπε</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στην εφαρμογή της συμφωνίας στις δύο πλευρές, η οποία τελικά συμφωνία ήταν λεόντεια, προς όφελος φυ</w:t>
      </w:r>
      <w:r>
        <w:rPr>
          <w:rFonts w:eastAsia="Times New Roman"/>
          <w:szCs w:val="24"/>
        </w:rPr>
        <w:t>σικά του ισχυρού, δηλαδή του εμπόρου. Προσπαθούμε ακριβώς να διορθώσουμε αυτή την κατάσταση.</w:t>
      </w:r>
    </w:p>
    <w:p w14:paraId="498E4FEC" w14:textId="77777777" w:rsidR="00B84C6C" w:rsidRDefault="003C4644">
      <w:pPr>
        <w:spacing w:line="600" w:lineRule="auto"/>
        <w:ind w:firstLine="720"/>
        <w:jc w:val="both"/>
        <w:rPr>
          <w:rFonts w:eastAsia="Times New Roman"/>
          <w:szCs w:val="24"/>
        </w:rPr>
      </w:pPr>
      <w:r>
        <w:rPr>
          <w:rFonts w:eastAsia="Times New Roman"/>
          <w:szCs w:val="24"/>
        </w:rPr>
        <w:t xml:space="preserve">Το δεύτερο μέρος του νομοσχεδίου κατά τη γνώμη μου είναι πιο σημαντικό. Αφορά την αναγραφή της χώρας προέλευσης στα ζωικά προϊόντα, στο γάλα και στο κρέας και στα </w:t>
      </w:r>
      <w:r>
        <w:rPr>
          <w:rFonts w:eastAsia="Times New Roman"/>
          <w:szCs w:val="24"/>
        </w:rPr>
        <w:t xml:space="preserve">προϊόντα του γάλακτος. Πρόκειται για μια ρύθμιση που προσπαθεί να θωρακίσει τον Έλληνα παραγωγό και τον Έλληνα καταναλωτή από τη μάστιγα των </w:t>
      </w:r>
      <w:proofErr w:type="spellStart"/>
      <w:r>
        <w:rPr>
          <w:rFonts w:eastAsia="Times New Roman"/>
          <w:szCs w:val="24"/>
        </w:rPr>
        <w:lastRenderedPageBreak/>
        <w:t>ελληνοποιήσεων</w:t>
      </w:r>
      <w:proofErr w:type="spellEnd"/>
      <w:r>
        <w:rPr>
          <w:rFonts w:eastAsia="Times New Roman"/>
          <w:szCs w:val="24"/>
        </w:rPr>
        <w:t>. Η ποιότητα των ελληνικών προϊόντων κρέατος και γάλακτος -και όχι μόνο- είναι δεδομένη -υπάρχουν πολ</w:t>
      </w:r>
      <w:r>
        <w:rPr>
          <w:rFonts w:eastAsia="Times New Roman"/>
          <w:szCs w:val="24"/>
        </w:rPr>
        <w:t>λοί σημαντικοί λόγοι γι’ αυτό και σε αυτό πρέπει να επενδύσουμε, δεν θα μπω όμως σε αυτή τη διαδικασία να πω- και αποτελεί ένα μεγάλο κίνητρο για να βαφτίζουν εισαγωγείς, έμποροι κ.λπ.</w:t>
      </w:r>
      <w:r>
        <w:rPr>
          <w:rFonts w:eastAsia="Times New Roman"/>
          <w:szCs w:val="24"/>
        </w:rPr>
        <w:t>,</w:t>
      </w:r>
      <w:r>
        <w:rPr>
          <w:rFonts w:eastAsia="Times New Roman"/>
          <w:szCs w:val="24"/>
        </w:rPr>
        <w:t xml:space="preserve"> τα προϊόντα από διάφορα μέρη του πλανήτη ως ελληνικά.</w:t>
      </w:r>
    </w:p>
    <w:p w14:paraId="498E4FED" w14:textId="77777777" w:rsidR="00B84C6C" w:rsidRDefault="003C4644">
      <w:pPr>
        <w:spacing w:line="600" w:lineRule="auto"/>
        <w:ind w:firstLine="720"/>
        <w:jc w:val="both"/>
        <w:rPr>
          <w:rFonts w:eastAsia="Times New Roman"/>
          <w:szCs w:val="24"/>
        </w:rPr>
      </w:pPr>
      <w:r>
        <w:rPr>
          <w:rFonts w:eastAsia="Times New Roman"/>
          <w:szCs w:val="24"/>
        </w:rPr>
        <w:t>Οι εισαγωγές είν</w:t>
      </w:r>
      <w:r>
        <w:rPr>
          <w:rFonts w:eastAsia="Times New Roman"/>
          <w:szCs w:val="24"/>
        </w:rPr>
        <w:t>αι δεδομένες στη χώρα. Έχουμε έλλειμμα σημαντικό, ιδιαίτερα στα ζωικά προϊόντα -παράδειγμα είναι το βόειο κρέας, που έχουμε 15% παραγωγή βόειου στην Ελλάδα- αλλά όλα τα κρεοπωλεία έχουν ελληνικά κρέατα ορεινά, κατά προτίμηση. Άρα αυτό που πρέπει να κάνουμε</w:t>
      </w:r>
      <w:r>
        <w:rPr>
          <w:rFonts w:eastAsia="Times New Roman"/>
          <w:szCs w:val="24"/>
        </w:rPr>
        <w:t xml:space="preserve"> εμείς είναι να μπορέσουμε να διασφαλίσουμε την ιχνηλασιμότητα του κρέατος. Γι’ αυτό ακριβώς βάζουμε την υποχρέωση στην ταμειακή μηχανή της αναγραφής της χώρας προέλευσης, ακριβώς για να διασφαλίσουμε την ιχνηλασιμότητα του κρέατος και μόνον έτσι θα διαφυλ</w:t>
      </w:r>
      <w:r>
        <w:rPr>
          <w:rFonts w:eastAsia="Times New Roman"/>
          <w:szCs w:val="24"/>
        </w:rPr>
        <w:t>άξουμε τον Έλληνα παραγωγό, αλλά και τον Έλληνα καταναλωτή.</w:t>
      </w:r>
    </w:p>
    <w:p w14:paraId="498E4FEE" w14:textId="77777777" w:rsidR="00B84C6C" w:rsidRDefault="003C4644">
      <w:pPr>
        <w:spacing w:line="600" w:lineRule="auto"/>
        <w:ind w:firstLine="720"/>
        <w:jc w:val="both"/>
        <w:rPr>
          <w:rFonts w:eastAsia="Times New Roman"/>
          <w:szCs w:val="24"/>
        </w:rPr>
      </w:pPr>
      <w:r>
        <w:rPr>
          <w:rFonts w:eastAsia="Times New Roman"/>
          <w:szCs w:val="24"/>
        </w:rPr>
        <w:t xml:space="preserve">Όσον αφορά τις </w:t>
      </w:r>
      <w:proofErr w:type="spellStart"/>
      <w:r>
        <w:rPr>
          <w:rFonts w:eastAsia="Times New Roman"/>
          <w:szCs w:val="24"/>
        </w:rPr>
        <w:t>ελληνοποιήσεις</w:t>
      </w:r>
      <w:proofErr w:type="spellEnd"/>
      <w:r>
        <w:rPr>
          <w:rFonts w:eastAsia="Times New Roman"/>
          <w:szCs w:val="24"/>
        </w:rPr>
        <w:t xml:space="preserve"> στο γάλα τα πράγματα είναι ακόμα χειρότερα, γιατί εκτός από τον αθέμιτο ανταγωνισμό, τη μείωση της παραγωγής, την παραπλάνηση του καταναλωτή διακυβεύονται σημαντικά π</w:t>
      </w:r>
      <w:r>
        <w:rPr>
          <w:rFonts w:eastAsia="Times New Roman"/>
          <w:szCs w:val="24"/>
        </w:rPr>
        <w:t xml:space="preserve">ροϊόντα, με κορωνίδα τη φέτα. Αυτή την στιγμή πουλιέται «φέτα» στην αγορά, η οποία κάνει 4,10 ευρώ το κιλό και σε αυτό έχουμε ευθύνη όλοι: και οι παραγωγοί και οι </w:t>
      </w:r>
      <w:proofErr w:type="spellStart"/>
      <w:r>
        <w:rPr>
          <w:rFonts w:eastAsia="Times New Roman"/>
          <w:szCs w:val="24"/>
        </w:rPr>
        <w:t>μεταποιητές</w:t>
      </w:r>
      <w:proofErr w:type="spellEnd"/>
      <w:r>
        <w:rPr>
          <w:rFonts w:eastAsia="Times New Roman"/>
          <w:szCs w:val="24"/>
        </w:rPr>
        <w:t xml:space="preserve"> και το κράτος. Θα πω πάλι για τις ευθύνες του κράτους. Τα υπόλοιπα μπορούμε να τα</w:t>
      </w:r>
      <w:r>
        <w:rPr>
          <w:rFonts w:eastAsia="Times New Roman"/>
          <w:szCs w:val="24"/>
        </w:rPr>
        <w:t xml:space="preserve"> συζητήσουμε κάποια άλλη στιγμή, όταν θα είναι μαζί μας και οι παραγωγοί και οι </w:t>
      </w:r>
      <w:proofErr w:type="spellStart"/>
      <w:r>
        <w:rPr>
          <w:rFonts w:eastAsia="Times New Roman"/>
          <w:szCs w:val="24"/>
        </w:rPr>
        <w:t>μεταποιητές</w:t>
      </w:r>
      <w:proofErr w:type="spellEnd"/>
      <w:r>
        <w:rPr>
          <w:rFonts w:eastAsia="Times New Roman"/>
          <w:szCs w:val="24"/>
        </w:rPr>
        <w:t xml:space="preserve">. Προφανώς δεν </w:t>
      </w:r>
      <w:r>
        <w:rPr>
          <w:rFonts w:eastAsia="Times New Roman"/>
          <w:szCs w:val="24"/>
        </w:rPr>
        <w:lastRenderedPageBreak/>
        <w:t>μιλάμε για φέτα, μιλάμε για ένα τυρί αμφιβόλου προέλευσης –το ποιότητας συζητιέται-, το οποίο</w:t>
      </w:r>
      <w:r>
        <w:rPr>
          <w:rFonts w:eastAsia="Times New Roman"/>
          <w:szCs w:val="24"/>
        </w:rPr>
        <w:t>, όμως,</w:t>
      </w:r>
      <w:r>
        <w:rPr>
          <w:rFonts w:eastAsia="Times New Roman"/>
          <w:szCs w:val="24"/>
        </w:rPr>
        <w:t xml:space="preserve"> δεν έχει τις προδιαγραφές που ορίζει η νομοθεσία </w:t>
      </w:r>
      <w:r>
        <w:rPr>
          <w:rFonts w:eastAsia="Times New Roman"/>
          <w:szCs w:val="24"/>
        </w:rPr>
        <w:t>της φέτας.</w:t>
      </w:r>
    </w:p>
    <w:p w14:paraId="498E4FEF" w14:textId="77777777" w:rsidR="00B84C6C" w:rsidRDefault="003C4644">
      <w:pPr>
        <w:spacing w:line="600" w:lineRule="auto"/>
        <w:ind w:firstLine="720"/>
        <w:jc w:val="both"/>
        <w:rPr>
          <w:rFonts w:eastAsia="Times New Roman"/>
          <w:szCs w:val="24"/>
        </w:rPr>
      </w:pPr>
      <w:r>
        <w:rPr>
          <w:rFonts w:eastAsia="Times New Roman"/>
          <w:szCs w:val="24"/>
        </w:rPr>
        <w:t xml:space="preserve">Εδώ, λοιπόν, κύριε Υπουργέ, τίθεται ένα σημαντικό ζήτημα: Ισοζύγια, έλεγχοι και ποινές. Κατά τη γνώμη μου, ο ισχύων κρατικός νόμος είναι ανεπαρκής και χρειάζεται άμεσα βελτίωση και το κατακερματισμένο σύστημα των ελέγχων και των διαφόρων </w:t>
      </w:r>
      <w:r>
        <w:rPr>
          <w:rFonts w:eastAsia="Times New Roman"/>
          <w:szCs w:val="24"/>
        </w:rPr>
        <w:t>ελεγκτικών μηχανισμών έχει επίσης αποδειχθεί αναποτελεσματικό και πρέπει άμεσα να διορθωθεί. Δυστυχώς αυτοί οι δύο παράγοντες μπορεί να είναι το αποτέλεσμα της αποτυχίας του νομοσχεδίου. Γι’ αυτό άμεσα πρέπει να κάνουμε βελτιώσεις και στα δύο.</w:t>
      </w:r>
    </w:p>
    <w:p w14:paraId="498E4FF0" w14:textId="77777777" w:rsidR="00B84C6C" w:rsidRDefault="003C4644">
      <w:pPr>
        <w:spacing w:line="600" w:lineRule="auto"/>
        <w:ind w:firstLine="720"/>
        <w:jc w:val="both"/>
        <w:rPr>
          <w:rFonts w:eastAsia="Times New Roman"/>
          <w:szCs w:val="24"/>
        </w:rPr>
      </w:pPr>
      <w:r>
        <w:rPr>
          <w:rFonts w:eastAsia="Times New Roman"/>
          <w:szCs w:val="24"/>
        </w:rPr>
        <w:t>Τελειώνω λέγ</w:t>
      </w:r>
      <w:r>
        <w:rPr>
          <w:rFonts w:eastAsia="Times New Roman"/>
          <w:szCs w:val="24"/>
        </w:rPr>
        <w:t xml:space="preserve">οντας ότι συζητάμε σήμερα ένα πολύ καλό νομοθέτημα. Τα προβλήματα στον πρωτογενή τομέα είναι πάρα πολλά και το νομοσχέδιο θα ξεκινήσει να τα λύνει. Είναι μια αρχή </w:t>
      </w:r>
      <w:proofErr w:type="spellStart"/>
      <w:r>
        <w:rPr>
          <w:rFonts w:eastAsia="Times New Roman"/>
          <w:szCs w:val="24"/>
        </w:rPr>
        <w:t>στοχευμένη</w:t>
      </w:r>
      <w:proofErr w:type="spellEnd"/>
      <w:r>
        <w:rPr>
          <w:rFonts w:eastAsia="Times New Roman"/>
          <w:szCs w:val="24"/>
        </w:rPr>
        <w:t>, ώστε να κάνουμε την υπέρβαση που απαιτούν οι καιροί και οι συνθήκες και να ξεφύγο</w:t>
      </w:r>
      <w:r>
        <w:rPr>
          <w:rFonts w:eastAsia="Times New Roman"/>
          <w:szCs w:val="24"/>
        </w:rPr>
        <w:t>υμε από ένα παρωχημένο, σαθρό και παρασιτικό μοντέλο διαχείρισης.</w:t>
      </w:r>
    </w:p>
    <w:p w14:paraId="498E4FF1"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4FF2"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98E4FF3"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τον Κοινοβουλευτικό Εκπρόσωπο της Ένωσης Κεντρώων κ. </w:t>
      </w:r>
      <w:proofErr w:type="spellStart"/>
      <w:r>
        <w:rPr>
          <w:rFonts w:eastAsia="Times New Roman"/>
          <w:szCs w:val="24"/>
        </w:rPr>
        <w:t>Καβαδέλλα</w:t>
      </w:r>
      <w:proofErr w:type="spellEnd"/>
      <w:r>
        <w:rPr>
          <w:rFonts w:eastAsia="Times New Roman"/>
          <w:szCs w:val="24"/>
        </w:rPr>
        <w:t>.</w:t>
      </w:r>
    </w:p>
    <w:p w14:paraId="498E4FF4" w14:textId="77777777" w:rsidR="00B84C6C" w:rsidRDefault="003C4644">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w:t>
      </w:r>
      <w:r>
        <w:rPr>
          <w:rFonts w:eastAsia="Times New Roman"/>
          <w:szCs w:val="24"/>
        </w:rPr>
        <w:t>Ευχαριστώ πολύ, κύριε Πρόεδρε.</w:t>
      </w:r>
    </w:p>
    <w:p w14:paraId="498E4FF5" w14:textId="77777777" w:rsidR="00B84C6C" w:rsidRDefault="003C4644">
      <w:pPr>
        <w:spacing w:line="600" w:lineRule="auto"/>
        <w:ind w:firstLine="720"/>
        <w:jc w:val="both"/>
        <w:rPr>
          <w:rFonts w:eastAsia="Times New Roman"/>
          <w:szCs w:val="24"/>
        </w:rPr>
      </w:pPr>
      <w:r>
        <w:rPr>
          <w:rFonts w:eastAsia="Times New Roman"/>
          <w:szCs w:val="24"/>
        </w:rPr>
        <w:lastRenderedPageBreak/>
        <w:t>Αρχικά δεν μπορούμε να ισχυριστούμε ότι βλέπουμε αρνητικά το παρόν νομοσχέδιο, ωστόσο πρέπει να κάνουμε και οφείλουμε να κάνουμε κάποιες παρατηρήσεις, ώστε να αποσαφηνιστούν κάποια σκοτεινά σημεία για εμάς, αλλά και για πολλο</w:t>
      </w:r>
      <w:r>
        <w:rPr>
          <w:rFonts w:eastAsia="Times New Roman"/>
          <w:szCs w:val="24"/>
        </w:rPr>
        <w:t>ύς συμπολίτες μας, όπως ετέθησαν στη δημόσια διαβούλευση.</w:t>
      </w:r>
    </w:p>
    <w:p w14:paraId="498E4FF6" w14:textId="77777777" w:rsidR="00B84C6C" w:rsidRDefault="003C4644">
      <w:pPr>
        <w:spacing w:line="600" w:lineRule="auto"/>
        <w:ind w:firstLine="720"/>
        <w:jc w:val="both"/>
        <w:rPr>
          <w:rFonts w:eastAsia="Times New Roman"/>
          <w:szCs w:val="24"/>
        </w:rPr>
      </w:pPr>
      <w:r>
        <w:rPr>
          <w:rFonts w:eastAsia="Times New Roman"/>
          <w:szCs w:val="24"/>
        </w:rPr>
        <w:t>Ωστόσο, το παρόν νομοσχέδιο εισάγεται σ’ ένα βεβαρημένο τοπίο, το οποίο διψάει για την εκτόνωση των αποτελεσμάτων της πρόσφατης και πολύ μεγάλης οικολογικής καταστροφής, που αφορά βεβαίως όλη την κο</w:t>
      </w:r>
      <w:r>
        <w:rPr>
          <w:rFonts w:eastAsia="Times New Roman"/>
          <w:szCs w:val="24"/>
        </w:rPr>
        <w:t>ινωνία και ειδικότερα τους επαγγελματίες που ασχολούνται με την αλιεία και όλους τους συναφείς κλάδους.</w:t>
      </w:r>
    </w:p>
    <w:p w14:paraId="498E4FF7" w14:textId="77777777" w:rsidR="00B84C6C" w:rsidRDefault="003C4644">
      <w:pPr>
        <w:spacing w:line="600" w:lineRule="auto"/>
        <w:ind w:firstLine="720"/>
        <w:jc w:val="both"/>
        <w:rPr>
          <w:rFonts w:eastAsia="Times New Roman"/>
          <w:szCs w:val="24"/>
        </w:rPr>
      </w:pPr>
      <w:r>
        <w:rPr>
          <w:rFonts w:eastAsia="Times New Roman"/>
          <w:szCs w:val="24"/>
        </w:rPr>
        <w:t xml:space="preserve">Η Ένωση Κεντρώων κατέθεσε και ερώτηση με την οποία ζητάει την ενίσχυση των επαγγελματιών με </w:t>
      </w:r>
      <w:proofErr w:type="spellStart"/>
      <w:r>
        <w:rPr>
          <w:rFonts w:eastAsia="Times New Roman"/>
          <w:szCs w:val="24"/>
        </w:rPr>
        <w:t>φοροελαφρύνσεις</w:t>
      </w:r>
      <w:proofErr w:type="spellEnd"/>
      <w:r>
        <w:rPr>
          <w:rFonts w:eastAsia="Times New Roman"/>
          <w:szCs w:val="24"/>
        </w:rPr>
        <w:t>, ελπίζοντας να λάβουμε άμεσα την απάντησή σα</w:t>
      </w:r>
      <w:r>
        <w:rPr>
          <w:rFonts w:eastAsia="Times New Roman"/>
          <w:szCs w:val="24"/>
        </w:rPr>
        <w:t>ς, η οποία αναμένουμε να είναι προς τη σωστή κατεύθυνση.</w:t>
      </w:r>
    </w:p>
    <w:p w14:paraId="498E4FF8" w14:textId="77777777" w:rsidR="00B84C6C" w:rsidRDefault="003C4644">
      <w:pPr>
        <w:spacing w:line="600" w:lineRule="auto"/>
        <w:ind w:firstLine="720"/>
        <w:jc w:val="both"/>
        <w:rPr>
          <w:rFonts w:eastAsia="Times New Roman"/>
          <w:szCs w:val="24"/>
        </w:rPr>
      </w:pPr>
      <w:r>
        <w:rPr>
          <w:rFonts w:eastAsia="Times New Roman"/>
          <w:szCs w:val="24"/>
        </w:rPr>
        <w:t>Από εκεί και πέρα, το νομοσχέδιο, παρ</w:t>
      </w:r>
      <w:r>
        <w:rPr>
          <w:rFonts w:eastAsia="Times New Roman"/>
          <w:szCs w:val="24"/>
        </w:rPr>
        <w:t xml:space="preserve">’ </w:t>
      </w:r>
      <w:r>
        <w:rPr>
          <w:rFonts w:eastAsia="Times New Roman"/>
          <w:szCs w:val="24"/>
        </w:rPr>
        <w:t xml:space="preserve">ότι φαίνεται εκ πρώτης όψεως ότι επιχειρεί να </w:t>
      </w:r>
      <w:proofErr w:type="spellStart"/>
      <w:r>
        <w:rPr>
          <w:rFonts w:eastAsia="Times New Roman"/>
          <w:szCs w:val="24"/>
        </w:rPr>
        <w:t>εξορθολογίσει</w:t>
      </w:r>
      <w:proofErr w:type="spellEnd"/>
      <w:r>
        <w:rPr>
          <w:rFonts w:eastAsia="Times New Roman"/>
          <w:szCs w:val="24"/>
        </w:rPr>
        <w:t xml:space="preserve"> κάποιες χρόνιες παθογένειες του πυρήνα της οικονομίας μας που άπτονται βεβαίως της αγροτικής παραγωγ</w:t>
      </w:r>
      <w:r>
        <w:rPr>
          <w:rFonts w:eastAsia="Times New Roman"/>
          <w:szCs w:val="24"/>
        </w:rPr>
        <w:t>ής, εντούτοις περιλαμβάνει κάποιες διατάξεις και κάποια σημεία που μας εξαναγκάζουν να διατηρήσουμε την επιφύλαξή μας τουλάχιστον επί της αρχής, διότι δεν δίνει οριστικές απαντήσεις, παραδείγματος χάρ</w:t>
      </w:r>
      <w:r>
        <w:rPr>
          <w:rFonts w:eastAsia="Times New Roman"/>
          <w:szCs w:val="24"/>
        </w:rPr>
        <w:t>ιν</w:t>
      </w:r>
      <w:r>
        <w:rPr>
          <w:rFonts w:eastAsia="Times New Roman"/>
          <w:szCs w:val="24"/>
        </w:rPr>
        <w:t xml:space="preserve"> στο θέμα των μεσαζόντων, στις </w:t>
      </w:r>
      <w:proofErr w:type="spellStart"/>
      <w:r>
        <w:rPr>
          <w:rFonts w:eastAsia="Times New Roman"/>
          <w:szCs w:val="24"/>
        </w:rPr>
        <w:t>ελληνοποιήσεις</w:t>
      </w:r>
      <w:proofErr w:type="spellEnd"/>
      <w:r>
        <w:rPr>
          <w:rFonts w:eastAsia="Times New Roman"/>
          <w:szCs w:val="24"/>
        </w:rPr>
        <w:t>, στις πο</w:t>
      </w:r>
      <w:r>
        <w:rPr>
          <w:rFonts w:eastAsia="Times New Roman"/>
          <w:szCs w:val="24"/>
        </w:rPr>
        <w:t>σοστώσεις.</w:t>
      </w:r>
    </w:p>
    <w:p w14:paraId="498E4FF9"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Αναλυτικότερα, η Ένωση Κεντρώων θεωρεί ότι το πρώτο κεφάλαιο είναι και το πλέον θετικό, αφού επιχειρεί να ρυθμίσει χρόνιες παθογένειες στη διακίνηση νωπών και </w:t>
      </w:r>
      <w:proofErr w:type="spellStart"/>
      <w:r>
        <w:rPr>
          <w:rFonts w:eastAsia="Times New Roman"/>
          <w:szCs w:val="24"/>
        </w:rPr>
        <w:t>ευαλλοίωτων</w:t>
      </w:r>
      <w:proofErr w:type="spellEnd"/>
      <w:r>
        <w:rPr>
          <w:rFonts w:eastAsia="Times New Roman"/>
          <w:szCs w:val="24"/>
        </w:rPr>
        <w:t xml:space="preserve"> προϊόντων που επηρεάζουν τόσο την παραγωγή για την ευαίσθητη ομάδα των αγρ</w:t>
      </w:r>
      <w:r>
        <w:rPr>
          <w:rFonts w:eastAsia="Times New Roman"/>
          <w:szCs w:val="24"/>
        </w:rPr>
        <w:t>οτών μας, όσο και τους καταναλωτές, αφού επί χρόνια δεν προστατεύονται ούτε ως προς την τιμή, αλλά ούτε ως προς την ποιότητα των αγροτικών προϊόντων που καταναλώνουν, μία αλυσίδα -και μάλιστα στον ευαίσθητο χώρο της διατροφής- η οποία δυσλειτουργεί, ανεβάζ</w:t>
      </w:r>
      <w:r>
        <w:rPr>
          <w:rFonts w:eastAsia="Times New Roman"/>
          <w:szCs w:val="24"/>
        </w:rPr>
        <w:t>ει τις τιμές στην αγορά, συμπιέζει την τιμή που εισπράττει ο παραγωγός και προσφέρει επισφαλή προϊόντα στον καταναλωτή, λειτουργώντας επί χρόνια χωρίς κανόνες και χωρίς ελέγχους.</w:t>
      </w:r>
    </w:p>
    <w:p w14:paraId="498E4FFA" w14:textId="77777777" w:rsidR="00B84C6C" w:rsidRDefault="003C4644">
      <w:pPr>
        <w:spacing w:line="600" w:lineRule="auto"/>
        <w:ind w:firstLine="720"/>
        <w:jc w:val="both"/>
        <w:rPr>
          <w:rFonts w:eastAsia="Times New Roman"/>
          <w:szCs w:val="24"/>
        </w:rPr>
      </w:pPr>
      <w:r>
        <w:rPr>
          <w:rFonts w:eastAsia="Times New Roman"/>
          <w:szCs w:val="24"/>
        </w:rPr>
        <w:t>Για μας, λοιπόν, ο κύριος στόχος είναι να διασφαλίζεται ο παραγωγός κατ’ αρχά</w:t>
      </w:r>
      <w:r>
        <w:rPr>
          <w:rFonts w:eastAsia="Times New Roman"/>
          <w:szCs w:val="24"/>
        </w:rPr>
        <w:t xml:space="preserve">ς. Επίσης, πολύ βασικό είναι να συρρικνωθεί και η αλυσίδα που μεσολαβεί ανάμεσα στον παραγωγό και στον τελικό καταναλωτή, γιατί έτσι διασφαλίζεται με τον καλύτερο τρόπο και ο καταναλωτής, αλλά και ο παραγωγός, καθώς υπάρχει καλύτερη σχέση μεταξύ τιμής και </w:t>
      </w:r>
      <w:r>
        <w:rPr>
          <w:rFonts w:eastAsia="Times New Roman"/>
          <w:szCs w:val="24"/>
        </w:rPr>
        <w:t>ποιότητας.</w:t>
      </w:r>
    </w:p>
    <w:p w14:paraId="498E4FFB" w14:textId="77777777" w:rsidR="00B84C6C" w:rsidRDefault="003C4644">
      <w:pPr>
        <w:spacing w:line="600" w:lineRule="auto"/>
        <w:ind w:firstLine="720"/>
        <w:jc w:val="both"/>
        <w:rPr>
          <w:rFonts w:eastAsia="Times New Roman"/>
          <w:szCs w:val="24"/>
        </w:rPr>
      </w:pPr>
      <w:r>
        <w:rPr>
          <w:rFonts w:eastAsia="Times New Roman"/>
          <w:szCs w:val="24"/>
        </w:rPr>
        <w:t>Αν δεν προλάβουμε, η Ελλάδα θα καταλήξει να έχει ως μονοκαλλιέργεια τον τουρισμό -αυτό απομένει πια στην Ελλάδα- και θα εισάγει τα λοιπά προϊόντα από το εξωτερικό, όπως ήδη γίνεται με πολλά προϊόντα</w:t>
      </w:r>
      <w:r>
        <w:rPr>
          <w:rFonts w:eastAsia="Times New Roman"/>
          <w:szCs w:val="24"/>
        </w:rPr>
        <w:t>,</w:t>
      </w:r>
      <w:r>
        <w:rPr>
          <w:rFonts w:eastAsia="Times New Roman"/>
          <w:szCs w:val="24"/>
        </w:rPr>
        <w:t xml:space="preserve"> όπως είναι οι πατάτες από την Αίγυπτο και οι </w:t>
      </w:r>
      <w:r>
        <w:rPr>
          <w:rFonts w:eastAsia="Times New Roman"/>
          <w:szCs w:val="24"/>
        </w:rPr>
        <w:t xml:space="preserve">ντομάτες από την Τουρκία. </w:t>
      </w:r>
    </w:p>
    <w:p w14:paraId="498E4FFC" w14:textId="77777777" w:rsidR="00B84C6C" w:rsidRDefault="003C4644">
      <w:pPr>
        <w:spacing w:line="600" w:lineRule="auto"/>
        <w:ind w:firstLine="720"/>
        <w:jc w:val="both"/>
        <w:rPr>
          <w:rFonts w:eastAsia="Times New Roman"/>
          <w:szCs w:val="24"/>
        </w:rPr>
      </w:pPr>
      <w:r>
        <w:rPr>
          <w:rFonts w:eastAsia="Times New Roman"/>
          <w:szCs w:val="24"/>
        </w:rPr>
        <w:lastRenderedPageBreak/>
        <w:t>Ένα είναι το ερώτημα το οποίο θα πρέπει να μας απασχολεί. Θα πρέπει να το απαντήσουμε, γιατί μέχρι σήμερα οι προκάτοχοί σας και η δική σας διακυβέρνηση μάς οδήγησαν σε ένα τέλμα.</w:t>
      </w:r>
    </w:p>
    <w:p w14:paraId="498E4FFD" w14:textId="77777777" w:rsidR="00B84C6C" w:rsidRDefault="003C4644">
      <w:pPr>
        <w:spacing w:line="600" w:lineRule="auto"/>
        <w:ind w:firstLine="720"/>
        <w:jc w:val="both"/>
        <w:rPr>
          <w:rFonts w:eastAsia="Times New Roman"/>
          <w:szCs w:val="24"/>
        </w:rPr>
      </w:pPr>
      <w:r>
        <w:rPr>
          <w:rFonts w:eastAsia="Times New Roman"/>
          <w:szCs w:val="24"/>
        </w:rPr>
        <w:t xml:space="preserve">Πρέπει, λοιπόν, να προβείτε άμεσα στον διαχωρισμό </w:t>
      </w:r>
      <w:r>
        <w:rPr>
          <w:rFonts w:eastAsia="Times New Roman"/>
          <w:szCs w:val="24"/>
        </w:rPr>
        <w:t>των παραγωγών από τις μεταποιητικές επιχειρήσεις. Εμείς δεν έχουμε τίποτα με τις μεταποιητικές επιχειρήσεις, απλώς πρέπει να τις ξεχωρίσουμε γιατί λειτουργούν κα</w:t>
      </w:r>
      <w:r>
        <w:rPr>
          <w:rFonts w:eastAsia="Times New Roman"/>
          <w:szCs w:val="24"/>
        </w:rPr>
        <w:t>μ</w:t>
      </w:r>
      <w:r>
        <w:rPr>
          <w:rFonts w:eastAsia="Times New Roman"/>
          <w:szCs w:val="24"/>
        </w:rPr>
        <w:t>μιά φορά παρεμβατικά στην κανονική ροή της αλυσίδας και πολλές φορές ως μεσάζοντες.</w:t>
      </w:r>
    </w:p>
    <w:p w14:paraId="498E4FFE" w14:textId="77777777" w:rsidR="00B84C6C" w:rsidRDefault="003C4644">
      <w:pPr>
        <w:spacing w:line="600" w:lineRule="auto"/>
        <w:ind w:firstLine="720"/>
        <w:jc w:val="both"/>
        <w:rPr>
          <w:rFonts w:eastAsia="Times New Roman"/>
          <w:szCs w:val="24"/>
        </w:rPr>
      </w:pPr>
      <w:r>
        <w:rPr>
          <w:rFonts w:eastAsia="Times New Roman"/>
          <w:szCs w:val="24"/>
        </w:rPr>
        <w:t>Έτσι, λοιπ</w:t>
      </w:r>
      <w:r>
        <w:rPr>
          <w:rFonts w:eastAsia="Times New Roman"/>
          <w:szCs w:val="24"/>
        </w:rPr>
        <w:t>όν, θεωρούμε ότι η μεταποιητική επιχείρηση θα μπορούσε να αποτελεί από μόνη της μία άλλη κατηγορία. Όπως είπαμε, δεν είμαστε κατά των επιχειρήσεων, όμως θέλουμε μία πιο δίκαιη αντιμετώπιση των παραγωγών.</w:t>
      </w:r>
    </w:p>
    <w:p w14:paraId="498E4FFF" w14:textId="77777777" w:rsidR="00B84C6C" w:rsidRDefault="003C4644">
      <w:pPr>
        <w:spacing w:line="600" w:lineRule="auto"/>
        <w:ind w:firstLine="720"/>
        <w:jc w:val="both"/>
        <w:rPr>
          <w:rFonts w:eastAsia="Times New Roman"/>
          <w:szCs w:val="24"/>
        </w:rPr>
      </w:pPr>
      <w:r>
        <w:rPr>
          <w:rFonts w:eastAsia="Times New Roman"/>
          <w:szCs w:val="24"/>
        </w:rPr>
        <w:t>Έχουμε ένα παράδειγμα, το δικό μας λάδι, το οποίο εξ</w:t>
      </w:r>
      <w:r>
        <w:rPr>
          <w:rFonts w:eastAsia="Times New Roman"/>
          <w:szCs w:val="24"/>
        </w:rPr>
        <w:t>άγεται στην Ιταλία.</w:t>
      </w:r>
    </w:p>
    <w:p w14:paraId="498E5000" w14:textId="77777777" w:rsidR="00B84C6C" w:rsidRDefault="003C4644">
      <w:pPr>
        <w:spacing w:line="600" w:lineRule="auto"/>
        <w:jc w:val="both"/>
        <w:rPr>
          <w:rFonts w:eastAsia="Times New Roman" w:cs="Times New Roman"/>
          <w:szCs w:val="24"/>
        </w:rPr>
      </w:pPr>
      <w:r>
        <w:rPr>
          <w:rFonts w:eastAsia="Times New Roman" w:cs="Times New Roman"/>
          <w:szCs w:val="24"/>
        </w:rPr>
        <w:t>Εκεί εμφιαλώνεται σε ωραίες φιάλες και επανέρχεται ως ιταλικό και πουλιέται σε όλο</w:t>
      </w:r>
      <w:r>
        <w:rPr>
          <w:rFonts w:eastAsia="Times New Roman" w:cs="Times New Roman"/>
          <w:szCs w:val="24"/>
        </w:rPr>
        <w:t>ν</w:t>
      </w:r>
      <w:r>
        <w:rPr>
          <w:rFonts w:eastAsia="Times New Roman" w:cs="Times New Roman"/>
          <w:szCs w:val="24"/>
        </w:rPr>
        <w:t xml:space="preserve"> τον κόσμο. Βεβαίως, αυτό συμβαίνει γιατί ο αγρότης - παραγωγός δεν κάνει μάρκετινγκ, δεν έχει τα κανάλια της διοχέτευσης των προϊόντων του.</w:t>
      </w:r>
    </w:p>
    <w:p w14:paraId="498E500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ζητούμε από την πολιτεία να δώσει κάποια κίνητρα</w:t>
      </w:r>
      <w:r>
        <w:rPr>
          <w:rFonts w:eastAsia="Times New Roman" w:cs="Times New Roman"/>
          <w:szCs w:val="24"/>
        </w:rPr>
        <w:t>,</w:t>
      </w:r>
      <w:r>
        <w:rPr>
          <w:rFonts w:eastAsia="Times New Roman" w:cs="Times New Roman"/>
          <w:szCs w:val="24"/>
        </w:rPr>
        <w:t xml:space="preserve"> ώστε ακόμα και η μεταποίηση να περάσει στα χέρια των αγροτών μέσω κάποιων υγιών οργανισμών οι οποίοι θα προωθούν το προϊόν. Ο οργανισμός αυτός, που θα μπορούσε να είναι </w:t>
      </w:r>
      <w:r>
        <w:rPr>
          <w:rFonts w:eastAsia="Times New Roman" w:cs="Times New Roman"/>
          <w:szCs w:val="24"/>
        </w:rPr>
        <w:lastRenderedPageBreak/>
        <w:t>κάποιος συνεταιρισμός, -βέβαια υπάρχο</w:t>
      </w:r>
      <w:r>
        <w:rPr>
          <w:rFonts w:eastAsia="Times New Roman" w:cs="Times New Roman"/>
          <w:szCs w:val="24"/>
        </w:rPr>
        <w:t>υν κάποιες κακές εντυπώσεις από τους παλιούς συνεταιρισμούς- θα μπορούσε να συσκευάζει, να προωθεί και να κάνει το μάρκετινγκ των προϊόντων.</w:t>
      </w:r>
    </w:p>
    <w:p w14:paraId="498E500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Υπάρχουν κάποιες διατάξεις του </w:t>
      </w:r>
      <w:r>
        <w:rPr>
          <w:rFonts w:eastAsia="Times New Roman" w:cs="Times New Roman"/>
          <w:szCs w:val="24"/>
        </w:rPr>
        <w:t xml:space="preserve">πρώτου </w:t>
      </w:r>
      <w:r>
        <w:rPr>
          <w:rFonts w:eastAsia="Times New Roman" w:cs="Times New Roman"/>
          <w:szCs w:val="24"/>
        </w:rPr>
        <w:t>κεφαλαίου που περιλαμβάνει τα άρθρα 1 έως 4 που κινούνται προς τη σωστή κατεύ</w:t>
      </w:r>
      <w:r>
        <w:rPr>
          <w:rFonts w:eastAsia="Times New Roman" w:cs="Times New Roman"/>
          <w:szCs w:val="24"/>
        </w:rPr>
        <w:t xml:space="preserve">θυνση. Εντούτοις οι διατάξεις αυτές έρχονται με σημαντική καθυστέρηση για να συμπληρώσουν την ήδη ενσωματωμένη στην ελληνική νομοθεσία με τον ν.4152/2013 </w:t>
      </w:r>
      <w:r>
        <w:rPr>
          <w:rFonts w:eastAsia="Times New Roman" w:cs="Times New Roman"/>
          <w:szCs w:val="24"/>
        </w:rPr>
        <w:t>ο</w:t>
      </w:r>
      <w:r>
        <w:rPr>
          <w:rFonts w:eastAsia="Times New Roman" w:cs="Times New Roman"/>
          <w:szCs w:val="24"/>
        </w:rPr>
        <w:t>δηγία του 2011/7.</w:t>
      </w:r>
    </w:p>
    <w:p w14:paraId="498E500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Περαιτέρω θεωρούμε ότι γίνεται μια προσπάθεια να ελεγχθεί η εγχώρια παραγωγή και να</w:t>
      </w:r>
      <w:r>
        <w:rPr>
          <w:rFonts w:eastAsia="Times New Roman" w:cs="Times New Roman"/>
          <w:szCs w:val="24"/>
        </w:rPr>
        <w:t xml:space="preserve"> προστατευτεί ο Έλληνας καταναλωτής. Με τις προβλέψεις των άρθρων 1 έως και 4, που κάνουν λόγο για την αποκλειστική προθεσμία πληρωμής εντός εξήντα ημερών και τον αποκλεισμό της δυνατότητας συμβατικής υπέρβασης της προθεσμίας, ενώ προτείνονται επίσης και σ</w:t>
      </w:r>
      <w:r>
        <w:rPr>
          <w:rFonts w:eastAsia="Times New Roman" w:cs="Times New Roman"/>
          <w:szCs w:val="24"/>
        </w:rPr>
        <w:t>ημαντικές διοικητικές κυρώσεις, κάνουμε το μισό βήμα μπροστά. Το άλλο μισό, βεβαίως, θα είναι να εφαρμοστούν όλα αυτά στην πράξη με δίκαιο και αποτελεσματικό τρόπο. Θέλουμε εξυγίανση του μηχανισμού εξόφλησης και ζητούμε την εγγύηση μέσω εγγυητικών τραπέζης</w:t>
      </w:r>
      <w:r>
        <w:rPr>
          <w:rFonts w:eastAsia="Times New Roman" w:cs="Times New Roman"/>
          <w:szCs w:val="24"/>
        </w:rPr>
        <w:t xml:space="preserve"> ή ταμείου εγγυήσεων ότι θα εξοφληθεί τελικά ο παραγωγός.</w:t>
      </w:r>
    </w:p>
    <w:p w14:paraId="498E500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ελληνική νομοθεσία προβλέπει ήδη τον έλεγχο εισαγωγών - εξαγωγών μέσω του υπάρχοντος ηλεκτρονικού μητρώου του Υπουργείου Αγροτικής Ανάπτυξης και Τροφίμων, στο οποίο δηλώνονται οι εισαγωγές και οι </w:t>
      </w:r>
      <w:r>
        <w:rPr>
          <w:rFonts w:eastAsia="Times New Roman" w:cs="Times New Roman"/>
          <w:szCs w:val="24"/>
        </w:rPr>
        <w:t>εξαγωγές και γίνονται οι έλεγχοι από τις αρμόδιες υπηρεσίες.</w:t>
      </w:r>
    </w:p>
    <w:p w14:paraId="498E500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Επιπλέον, επισημαίνουμε και κάποιες επιφυλάξεις που έχουμε και έχουν διατυπωθεί από παραγωγούς, εμπόρους, αλλά και στελέχη της αγοράς για την αποτελεσματικότητα των προτεινόμενων διατάξεων στη βά</w:t>
      </w:r>
      <w:r>
        <w:rPr>
          <w:rFonts w:eastAsia="Times New Roman" w:cs="Times New Roman"/>
          <w:szCs w:val="24"/>
        </w:rPr>
        <w:t>ση των τιμολογίων. Εν προκειμένω, η πραγματικότητα της αγοράς μέχρι σήμερα μάς έχει δείξει ότι αρκετοί παραγωγοί παραδίδουν τα προϊόντα τους στους εμπόρους με απλό δελτίο αποστολής, ενώ το τιμολόγιο κόβεται μόνο μετά την πώληση και μόνο για τις ποσότητες π</w:t>
      </w:r>
      <w:r>
        <w:rPr>
          <w:rFonts w:eastAsia="Times New Roman" w:cs="Times New Roman"/>
          <w:szCs w:val="24"/>
        </w:rPr>
        <w:t>ου έχουν πουληθεί. Ως εκ τούτου αμφισβητούμε έντονα το εάν αυτές οι διατάξεις θα κατορθώσουν εν</w:t>
      </w:r>
      <w:r>
        <w:rPr>
          <w:rFonts w:eastAsia="Times New Roman" w:cs="Times New Roman"/>
          <w:szCs w:val="24"/>
        </w:rPr>
        <w:t xml:space="preserve"> </w:t>
      </w:r>
      <w:r>
        <w:rPr>
          <w:rFonts w:eastAsia="Times New Roman" w:cs="Times New Roman"/>
          <w:szCs w:val="24"/>
        </w:rPr>
        <w:t>τέλει να λειτουργήσουν θετικά για το σύνολο της διακινούμενης παραγωγής κατά μήκος όλης της αλυσίδας παραγωγής.</w:t>
      </w:r>
    </w:p>
    <w:p w14:paraId="498E500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Επίσης, ένας άλλος προβληματισμός μας αφορά το κ</w:t>
      </w:r>
      <w:r>
        <w:rPr>
          <w:rFonts w:eastAsia="Times New Roman" w:cs="Times New Roman"/>
          <w:szCs w:val="24"/>
        </w:rPr>
        <w:t xml:space="preserve">ατά πόσον θα καταφέρουν οι ελεγκτικοί μηχανισμοί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προσδοκίες των προτεινόμενων διατάξεων, δεδομένης της τεράστιας γραφειοκρατίας. Και γνωρίζουμε πολύ καλά ότι στην Ελλάδα ναι μεν υπάρχει τουλάχιστον θέληση, αλλά η πρακτική είναι τελείω</w:t>
      </w:r>
      <w:r>
        <w:rPr>
          <w:rFonts w:eastAsia="Times New Roman" w:cs="Times New Roman"/>
          <w:szCs w:val="24"/>
        </w:rPr>
        <w:t>ς διαφορετική.</w:t>
      </w:r>
    </w:p>
    <w:p w14:paraId="498E500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Σχετικά με το δεύτερο κεφάλαιο που συμπεριλαμβάνει τα άρθρα 5 έως 9, εκτιμούμε ότι οι διατάξεις του κινούνται προς τη σωστή κατεύθυνση, καθώς συνεισφέρουν στην καλύτερη ενημέρωση και προστασία του καταναλωτή για ευαίσθητα και κρίσιμα προϊόντ</w:t>
      </w:r>
      <w:r>
        <w:rPr>
          <w:rFonts w:eastAsia="Times New Roman" w:cs="Times New Roman"/>
          <w:szCs w:val="24"/>
        </w:rPr>
        <w:t xml:space="preserve">α της διατροφικής αλυσίδας, όπως είναι το γάλα και το κρέας. Ωστόσο προκαλεί εντύπωση το γεγονός ότι ενώ, σύμφωνα με το άρθρο 5 παράγραφος 5, η αναγραφή των ενδείξεων γίνεται σύμφωνα με το άρθρο 13 του </w:t>
      </w:r>
      <w:r>
        <w:rPr>
          <w:rFonts w:eastAsia="Times New Roman" w:cs="Times New Roman"/>
          <w:szCs w:val="24"/>
        </w:rPr>
        <w:t>κ</w:t>
      </w:r>
      <w:r>
        <w:rPr>
          <w:rFonts w:eastAsia="Times New Roman" w:cs="Times New Roman"/>
          <w:szCs w:val="24"/>
        </w:rPr>
        <w:t xml:space="preserve">ανονισμού της </w:t>
      </w:r>
      <w:r>
        <w:rPr>
          <w:rFonts w:eastAsia="Times New Roman" w:cs="Times New Roman"/>
          <w:szCs w:val="24"/>
        </w:rPr>
        <w:lastRenderedPageBreak/>
        <w:t xml:space="preserve">Ευρωπαϊκής Ένωσης 1169/2011, στο άρθρο </w:t>
      </w:r>
      <w:r>
        <w:rPr>
          <w:rFonts w:eastAsia="Times New Roman" w:cs="Times New Roman"/>
          <w:szCs w:val="24"/>
        </w:rPr>
        <w:t>8 και συγκεκριμένα στην παράγραφο 2 προβλέπεται η δυνατότητα έκδοσης υπουργικής απόφασης για ρύθμιση ειδικότερων θεμάτων που αφορούν και πάλι την αναγραφή των ενδείξεων, γεγονός που αφήνει περιθώρια στον εκάστοτε Υπουργό να πράξει μάλλον αυθαίρετα, του δίν</w:t>
      </w:r>
      <w:r>
        <w:rPr>
          <w:rFonts w:eastAsia="Times New Roman" w:cs="Times New Roman"/>
          <w:szCs w:val="24"/>
        </w:rPr>
        <w:t>ει κάποια περιθώρια παρεμβάσεων.</w:t>
      </w:r>
    </w:p>
    <w:p w14:paraId="498E500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Όσον αφορά την άδεια διακίνησης των ζώων, η διακίνηση προς τα σφαγεία είναι ακόμα χειρόγραφη, ενώ εάν γίνει ηλεκτρονική ο έλεγχος θα είναι οπωσδήποτε μεγαλύτερος, αποτελεσματικότερος ως προς την </w:t>
      </w:r>
      <w:proofErr w:type="spellStart"/>
      <w:r>
        <w:rPr>
          <w:rFonts w:eastAsia="Times New Roman" w:cs="Times New Roman"/>
          <w:szCs w:val="24"/>
        </w:rPr>
        <w:t>ελληνοποίηση</w:t>
      </w:r>
      <w:proofErr w:type="spellEnd"/>
      <w:r>
        <w:rPr>
          <w:rFonts w:eastAsia="Times New Roman" w:cs="Times New Roman"/>
          <w:szCs w:val="24"/>
        </w:rPr>
        <w:t xml:space="preserve"> κάποιων σφαγείω</w:t>
      </w:r>
      <w:r>
        <w:rPr>
          <w:rFonts w:eastAsia="Times New Roman" w:cs="Times New Roman"/>
          <w:szCs w:val="24"/>
        </w:rPr>
        <w:t xml:space="preserve">ν τα οποία, σε περίοδο Πάσχα τουλάχιστον, καλύπτουν το περισσότερο μέρος των προϊόντων που διατίθενται στην ελληνική αγορά. </w:t>
      </w:r>
    </w:p>
    <w:p w14:paraId="498E5009" w14:textId="77777777" w:rsidR="00B84C6C" w:rsidRDefault="003C4644">
      <w:pPr>
        <w:spacing w:line="600" w:lineRule="auto"/>
        <w:ind w:firstLine="720"/>
        <w:jc w:val="both"/>
        <w:rPr>
          <w:rFonts w:eastAsia="Times New Roman"/>
          <w:szCs w:val="24"/>
        </w:rPr>
      </w:pPr>
      <w:r>
        <w:rPr>
          <w:rFonts w:eastAsia="Times New Roman"/>
          <w:szCs w:val="24"/>
        </w:rPr>
        <w:t xml:space="preserve">Η αναγραφή, λοιπόν, της χώρας προέλευσης του κρέατος στην ταμειακή μηχανή των κρεοπωλείων είναι θετικότατο μέτρο, αλλά θα μπορούσε </w:t>
      </w:r>
      <w:r>
        <w:rPr>
          <w:rFonts w:eastAsia="Times New Roman"/>
          <w:szCs w:val="24"/>
        </w:rPr>
        <w:t>να ισχύει σε μεγαλύτερη έκταση, ακόμα και στους χώρους εστίασης, για να ξέρουμε και εκεί τι γίνεται. Το ίδιο ισχύει και για το γάλα. Πρέπει να αναγράφεται η προέλευση, πότε αρμέχτηκε, πού έγινε η επεξεργασία.</w:t>
      </w:r>
    </w:p>
    <w:p w14:paraId="498E500A" w14:textId="77777777" w:rsidR="00B84C6C" w:rsidRDefault="003C4644">
      <w:pPr>
        <w:spacing w:line="600" w:lineRule="auto"/>
        <w:ind w:firstLine="720"/>
        <w:jc w:val="both"/>
        <w:rPr>
          <w:rFonts w:eastAsia="Times New Roman"/>
          <w:szCs w:val="24"/>
        </w:rPr>
      </w:pPr>
      <w:r>
        <w:rPr>
          <w:rFonts w:eastAsia="Times New Roman"/>
          <w:szCs w:val="24"/>
        </w:rPr>
        <w:t>Στο Κεφάλαιο Γ΄ και συγκεκριμένα στο άρθρο 10-1</w:t>
      </w:r>
      <w:r>
        <w:rPr>
          <w:rFonts w:eastAsia="Times New Roman"/>
          <w:szCs w:val="24"/>
        </w:rPr>
        <w:t xml:space="preserve">4 ερωτηματικά προκαλεί η διάταξη -στο άρθρο 10, ας πούμε- με την οποία παρέχεται η δυνατότητα στις υπηρεσίες αλιείας, που έχουν αρμοδιότητα διαχείρισης των δημοσίων ιχθυοτροφείων, να προβούν εντός έξι μηνών από την έναρξη ισχύος της διάταξης σε διαδικασία </w:t>
      </w:r>
      <w:r>
        <w:rPr>
          <w:rFonts w:eastAsia="Times New Roman"/>
          <w:szCs w:val="24"/>
        </w:rPr>
        <w:t xml:space="preserve">μίσθωσης των δημοσίων ιχθυοτροφείων που βρίσκονται εκτός εκμετάλλευσης. </w:t>
      </w:r>
    </w:p>
    <w:p w14:paraId="498E500B" w14:textId="77777777" w:rsidR="00B84C6C" w:rsidRDefault="003C4644">
      <w:pPr>
        <w:spacing w:line="600" w:lineRule="auto"/>
        <w:ind w:firstLine="720"/>
        <w:jc w:val="both"/>
        <w:rPr>
          <w:rFonts w:eastAsia="Times New Roman"/>
          <w:szCs w:val="24"/>
        </w:rPr>
      </w:pPr>
      <w:r>
        <w:rPr>
          <w:rFonts w:eastAsia="Times New Roman"/>
          <w:szCs w:val="24"/>
        </w:rPr>
        <w:lastRenderedPageBreak/>
        <w:t>Εν προκειμένω, υπάρχει κάτι που δεν καταλαβαίνουμε. Ποια είναι αυτά τα δημόσια ιχθυοτροφεία εκτός εκμετάλλευσης; Τι ακριβώς επιχειρεί να ρυθμίσει και γιατί θέτει προθεσμία έξι μηνών π</w:t>
      </w:r>
      <w:r>
        <w:rPr>
          <w:rFonts w:eastAsia="Times New Roman"/>
          <w:szCs w:val="24"/>
        </w:rPr>
        <w:t>ρος αυτά; Εμείς δεν καταλαβαίνουμε τι σημαίνει και μας μοιάζει φωτογραφικό το συγκεκριμένο άρθρο.</w:t>
      </w:r>
    </w:p>
    <w:p w14:paraId="498E500C" w14:textId="77777777" w:rsidR="00B84C6C" w:rsidRDefault="003C4644">
      <w:pPr>
        <w:spacing w:line="600" w:lineRule="auto"/>
        <w:ind w:firstLine="720"/>
        <w:jc w:val="both"/>
        <w:rPr>
          <w:rFonts w:eastAsia="Times New Roman"/>
          <w:szCs w:val="24"/>
        </w:rPr>
      </w:pPr>
      <w:r>
        <w:rPr>
          <w:rFonts w:eastAsia="Times New Roman"/>
          <w:szCs w:val="24"/>
        </w:rPr>
        <w:t xml:space="preserve">Παράλληλα, επιθυμούμε να διευκρινιστεί για ποιον λόγο καταργείται η υποχρέωση καταβολής εκ μέρους του μισθωτή και υπέρ του </w:t>
      </w:r>
      <w:r>
        <w:rPr>
          <w:rFonts w:eastAsia="Times New Roman"/>
          <w:szCs w:val="24"/>
        </w:rPr>
        <w:t xml:space="preserve">δημοσίου </w:t>
      </w:r>
      <w:r>
        <w:rPr>
          <w:rFonts w:eastAsia="Times New Roman"/>
          <w:szCs w:val="24"/>
        </w:rPr>
        <w:t>του ποσοστού του 5% επί τη</w:t>
      </w:r>
      <w:r>
        <w:rPr>
          <w:rFonts w:eastAsia="Times New Roman"/>
          <w:szCs w:val="24"/>
        </w:rPr>
        <w:t xml:space="preserve">ς αξίας της καθημερινής </w:t>
      </w:r>
      <w:proofErr w:type="spellStart"/>
      <w:r>
        <w:rPr>
          <w:rFonts w:eastAsia="Times New Roman"/>
          <w:szCs w:val="24"/>
        </w:rPr>
        <w:t>αλιευόμενης</w:t>
      </w:r>
      <w:proofErr w:type="spellEnd"/>
      <w:r>
        <w:rPr>
          <w:rFonts w:eastAsia="Times New Roman"/>
          <w:szCs w:val="24"/>
        </w:rPr>
        <w:t xml:space="preserve"> παραγωγής του </w:t>
      </w:r>
      <w:proofErr w:type="spellStart"/>
      <w:r>
        <w:rPr>
          <w:rFonts w:eastAsia="Times New Roman"/>
          <w:szCs w:val="24"/>
        </w:rPr>
        <w:t>μισθίου</w:t>
      </w:r>
      <w:proofErr w:type="spellEnd"/>
      <w:r>
        <w:rPr>
          <w:rFonts w:eastAsia="Times New Roman"/>
          <w:szCs w:val="24"/>
        </w:rPr>
        <w:t>, όπως ίσχυε ως σήμερα. Επίσης, επιθυμούμε να μάθουμε τι σκοπό εξυπηρετεί η σύσταση μιας ακόμα επιτροπής, όπως είναι η Επιτροπή Ελέγχου Μισθωμένων Ιχθυοτρόφων Υδάτων της οικείας περιφερειακής ενότητα</w:t>
      </w:r>
      <w:r>
        <w:rPr>
          <w:rFonts w:eastAsia="Times New Roman"/>
          <w:szCs w:val="24"/>
        </w:rPr>
        <w:t>ς.</w:t>
      </w:r>
    </w:p>
    <w:p w14:paraId="498E500D" w14:textId="77777777" w:rsidR="00B84C6C" w:rsidRDefault="003C4644">
      <w:pPr>
        <w:spacing w:line="600" w:lineRule="auto"/>
        <w:ind w:firstLine="720"/>
        <w:jc w:val="both"/>
        <w:rPr>
          <w:rFonts w:eastAsia="Times New Roman"/>
          <w:szCs w:val="24"/>
        </w:rPr>
      </w:pPr>
      <w:r>
        <w:rPr>
          <w:rFonts w:eastAsia="Times New Roman"/>
          <w:szCs w:val="24"/>
        </w:rPr>
        <w:t xml:space="preserve">Τέλος, στην παράγραφο 8 του άρθρου 10 μας προκαλεί εντύπωση η νομιμοποίηση εγκαταστάσεων και υποδομών </w:t>
      </w:r>
      <w:r>
        <w:rPr>
          <w:rFonts w:eastAsia="Times New Roman"/>
          <w:szCs w:val="24"/>
        </w:rPr>
        <w:t xml:space="preserve">δημοσίου </w:t>
      </w:r>
      <w:r>
        <w:rPr>
          <w:rFonts w:eastAsia="Times New Roman"/>
          <w:szCs w:val="24"/>
        </w:rPr>
        <w:t>ή ΟΤΑ με απλή διαπιστωτική πράξη, καθώς κατά τον τρόπο αυτό δεν διασφαλίζονται τα απαραίτητα εχέγγυα που οφείλει να έχει μια εκ των υστέρων νο</w:t>
      </w:r>
      <w:r>
        <w:rPr>
          <w:rFonts w:eastAsia="Times New Roman"/>
          <w:szCs w:val="24"/>
        </w:rPr>
        <w:t xml:space="preserve">μιμοποίηση εγκαταστάσεων, όπως προβλέπεται από τη διάταξη. </w:t>
      </w:r>
    </w:p>
    <w:p w14:paraId="498E500E" w14:textId="77777777" w:rsidR="00B84C6C" w:rsidRDefault="003C4644">
      <w:pPr>
        <w:spacing w:line="600" w:lineRule="auto"/>
        <w:ind w:firstLine="720"/>
        <w:jc w:val="both"/>
        <w:rPr>
          <w:rFonts w:eastAsia="Times New Roman"/>
          <w:szCs w:val="24"/>
        </w:rPr>
      </w:pPr>
      <w:r>
        <w:rPr>
          <w:rFonts w:eastAsia="Times New Roman"/>
          <w:szCs w:val="24"/>
        </w:rPr>
        <w:t>Όσον αφορά τους συνεταιρισμούς, έχω να πω το εξής: Επειδή ο κτηνοτρόφος δεν έχει ούτε τον τρόπο ούτε τους πελάτες και είναι μια ξεχωριστή δουλειά το να διατηρηθεί το προϊόν, θα πρέπει να καταφύγει</w:t>
      </w:r>
      <w:r>
        <w:rPr>
          <w:rFonts w:eastAsia="Times New Roman"/>
          <w:szCs w:val="24"/>
        </w:rPr>
        <w:t xml:space="preserve"> στους συνεταιρισμούς. Αναφερόμαστε </w:t>
      </w:r>
      <w:r>
        <w:rPr>
          <w:rFonts w:eastAsia="Times New Roman"/>
          <w:szCs w:val="24"/>
        </w:rPr>
        <w:lastRenderedPageBreak/>
        <w:t xml:space="preserve">στο άρθρο 12, όπου διερωτώμεθα για τη μείωση των μελών του Διοικητικού Συμβουλίου του ΟΠΕΚΕΠΕ καθώς και για τον διορισμό τους με υπουργική απόφαση. Χρειάζεται όσο το δυνατόν να γίνεται </w:t>
      </w:r>
      <w:proofErr w:type="spellStart"/>
      <w:r>
        <w:rPr>
          <w:rFonts w:eastAsia="Times New Roman"/>
          <w:szCs w:val="24"/>
        </w:rPr>
        <w:t>προσωπικότερη</w:t>
      </w:r>
      <w:proofErr w:type="spellEnd"/>
      <w:r>
        <w:rPr>
          <w:rFonts w:eastAsia="Times New Roman"/>
          <w:szCs w:val="24"/>
        </w:rPr>
        <w:t xml:space="preserve"> εκπροσώπηση. </w:t>
      </w:r>
    </w:p>
    <w:p w14:paraId="498E500F" w14:textId="77777777" w:rsidR="00B84C6C" w:rsidRDefault="003C4644">
      <w:pPr>
        <w:spacing w:line="600" w:lineRule="auto"/>
        <w:ind w:firstLine="720"/>
        <w:jc w:val="both"/>
        <w:rPr>
          <w:rFonts w:eastAsia="Times New Roman"/>
          <w:szCs w:val="24"/>
        </w:rPr>
      </w:pPr>
      <w:r>
        <w:rPr>
          <w:rFonts w:eastAsia="Times New Roman"/>
          <w:szCs w:val="24"/>
        </w:rPr>
        <w:t>Καταλήγ</w:t>
      </w:r>
      <w:r>
        <w:rPr>
          <w:rFonts w:eastAsia="Times New Roman"/>
          <w:szCs w:val="24"/>
        </w:rPr>
        <w:t>οντας, θα ήθελα να πω ότι η Ένωση Κεντρώων είναι υπέρ του εθνικού ελέγχου των τροφών που διατίθενται στους συμπολίτες μας. Ο όρος «εθνική επισιτιστική κυριαρχία» περιγράφει την κατάσταση εκείνη από την οποία ένα κράτος-έθνος έχει στον απόλυτο έλεγχό του τη</w:t>
      </w:r>
      <w:r>
        <w:rPr>
          <w:rFonts w:eastAsia="Times New Roman"/>
          <w:szCs w:val="24"/>
        </w:rPr>
        <w:t xml:space="preserve">ν παραγωγή, την ασφάλεια και τη διάθεση των τροφίμων που καταναλώνουν οι πολίτες. </w:t>
      </w:r>
    </w:p>
    <w:p w14:paraId="498E5010" w14:textId="77777777" w:rsidR="00B84C6C" w:rsidRDefault="003C4644">
      <w:pPr>
        <w:spacing w:line="600" w:lineRule="auto"/>
        <w:ind w:firstLine="720"/>
        <w:jc w:val="both"/>
        <w:rPr>
          <w:rFonts w:eastAsia="Times New Roman"/>
          <w:szCs w:val="24"/>
        </w:rPr>
      </w:pPr>
      <w:r>
        <w:rPr>
          <w:rFonts w:eastAsia="Times New Roman"/>
          <w:szCs w:val="24"/>
        </w:rPr>
        <w:t>Αν και το σχέδιο νόμου έρχεται εκ πρώτης όψεως να ρυθμίσει χρονίζουσες παθογένειες της αγροτικής παραγωγής και γενικότερα της αγροτικής οικονομίας και θα έπρεπε να στηριχθεί</w:t>
      </w:r>
      <w:r>
        <w:rPr>
          <w:rFonts w:eastAsia="Times New Roman"/>
          <w:szCs w:val="24"/>
        </w:rPr>
        <w:t>, δηλαδή να τύχει της στήριξής μας, εντούτοις, αναγκαζόμαστε να κρατήσουμε κάποια επιφύλαξη λόγω κάποιων διατάξεων που υποκρύπτουν παγίδες και ακόμα και παράγοντες διαιώνισης των παθογενειών. Θεωρούμε, λοιπόν, ότι οι συνεταιρισμοί, παρά την προβληματική το</w:t>
      </w:r>
      <w:r>
        <w:rPr>
          <w:rFonts w:eastAsia="Times New Roman"/>
          <w:szCs w:val="24"/>
        </w:rPr>
        <w:t>υς λειτουργία, η οποία μεταξύ άλλων προκλήθηκε από κρατικές και μόνο παρεμβάσεις, αποτελεί μια κάποια ελπίδα για την προώθηση της πρωτογενούς παραγωγής, αρκεί να προσέξουμε τη διαχείριση και τον τρόπο που αυτοί οι συνεταιρισμοί αλληλοεπιδρούν με τους παραγ</w:t>
      </w:r>
      <w:r>
        <w:rPr>
          <w:rFonts w:eastAsia="Times New Roman"/>
          <w:szCs w:val="24"/>
        </w:rPr>
        <w:t xml:space="preserve">ωγούς μας. </w:t>
      </w:r>
    </w:p>
    <w:p w14:paraId="498E5011"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498E5012" w14:textId="77777777" w:rsidR="00B84C6C" w:rsidRDefault="003C4644">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η κ. Μαρία Τριανταφύλλου από τον ΣΥΡΙΖΑ.</w:t>
      </w:r>
    </w:p>
    <w:p w14:paraId="498E5013" w14:textId="77777777" w:rsidR="00B84C6C" w:rsidRDefault="003C4644">
      <w:pPr>
        <w:spacing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κύριε Πρόεδρε.</w:t>
      </w:r>
    </w:p>
    <w:p w14:paraId="498E5014" w14:textId="77777777" w:rsidR="00B84C6C" w:rsidRDefault="003C4644">
      <w:pPr>
        <w:spacing w:line="600" w:lineRule="auto"/>
        <w:ind w:firstLine="720"/>
        <w:jc w:val="both"/>
        <w:rPr>
          <w:rFonts w:eastAsia="Times New Roman"/>
          <w:szCs w:val="24"/>
        </w:rPr>
      </w:pPr>
      <w:r>
        <w:rPr>
          <w:rFonts w:eastAsia="Times New Roman"/>
          <w:szCs w:val="24"/>
        </w:rPr>
        <w:t>Θα αναφερθώ αρχικά στα άρθρα που αφορούν στην αλιεία κα</w:t>
      </w:r>
      <w:r>
        <w:rPr>
          <w:rFonts w:eastAsia="Times New Roman"/>
          <w:szCs w:val="24"/>
        </w:rPr>
        <w:t xml:space="preserve">ι, αν έχω χρόνο, θα αναφερθώ και στα υπόλοιπα άρθρα του νομοσχεδίου. </w:t>
      </w:r>
    </w:p>
    <w:p w14:paraId="498E5015" w14:textId="77777777" w:rsidR="00B84C6C" w:rsidRDefault="003C4644">
      <w:pPr>
        <w:spacing w:line="600" w:lineRule="auto"/>
        <w:ind w:firstLine="720"/>
        <w:jc w:val="both"/>
        <w:rPr>
          <w:rFonts w:eastAsia="Times New Roman"/>
          <w:szCs w:val="24"/>
        </w:rPr>
      </w:pPr>
      <w:r>
        <w:rPr>
          <w:rFonts w:eastAsia="Times New Roman"/>
          <w:szCs w:val="24"/>
        </w:rPr>
        <w:t xml:space="preserve">Η Αιτωλοακαρνανία είναι ένας από του πιο σημαντικούς νομούς για τον τομέα της αλιείας και της υδατοκαλλιέργειας. Διαθέτει το 42% των </w:t>
      </w:r>
      <w:proofErr w:type="spellStart"/>
      <w:r>
        <w:rPr>
          <w:rFonts w:eastAsia="Times New Roman"/>
          <w:szCs w:val="24"/>
        </w:rPr>
        <w:t>λιμνοθαλάσσιων</w:t>
      </w:r>
      <w:proofErr w:type="spellEnd"/>
      <w:r>
        <w:rPr>
          <w:rFonts w:eastAsia="Times New Roman"/>
          <w:szCs w:val="24"/>
        </w:rPr>
        <w:t xml:space="preserve"> εκτάσεων της χώρας, το 25% των λιμνών </w:t>
      </w:r>
      <w:r>
        <w:rPr>
          <w:rFonts w:eastAsia="Times New Roman"/>
          <w:szCs w:val="24"/>
        </w:rPr>
        <w:t xml:space="preserve">και διαθέτει το 1/3 των υδάτων όλης της χώρας. </w:t>
      </w:r>
    </w:p>
    <w:p w14:paraId="498E5016" w14:textId="77777777" w:rsidR="00B84C6C" w:rsidRDefault="003C4644">
      <w:pPr>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λιμνοθάλασσα </w:t>
      </w:r>
      <w:r>
        <w:rPr>
          <w:rFonts w:eastAsia="Times New Roman"/>
          <w:szCs w:val="24"/>
        </w:rPr>
        <w:t>Μεσολογγίου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Αιτωλικού είναι η πιο μεγάλη της χώρας και η δεύτερη μεγαλύτερη στην Ευρώπη. </w:t>
      </w:r>
    </w:p>
    <w:p w14:paraId="498E501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λιμνοθάλασσα </w:t>
      </w:r>
      <w:r>
        <w:rPr>
          <w:rFonts w:eastAsia="Times New Roman" w:cs="Times New Roman"/>
          <w:szCs w:val="24"/>
        </w:rPr>
        <w:t xml:space="preserve">Μεσολογγίου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Αιτωλικού δεν αποτελεί μόνο οικονομική αξία και αναπτυξιακή προοπτική, αλλά έχει ανυπολόγιστη περιβαλλοντική, κοινωνική, ιστορική και πολιτιστική αξία, για τον αρχαιολογικό πλούτο της περιοχής, για τα ιστορικά γεγονότα που διαδραματίστηκαν σε αυτήν, για το</w:t>
      </w:r>
      <w:r>
        <w:rPr>
          <w:rFonts w:eastAsia="Times New Roman" w:cs="Times New Roman"/>
          <w:szCs w:val="24"/>
        </w:rPr>
        <w:t xml:space="preserve">ν βιολογικό πλούτο που ενυπάρχει εκεί. Άρα, είναι μοναδικός, παραγωγικός και ιστορικός βιότοπος και αξίζει μια ολιστική προσέγγιση προς τον στόχο της δίκαιης ανάπτυξης. </w:t>
      </w:r>
    </w:p>
    <w:p w14:paraId="498E501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Εκεί αναπτύχθηκε η αλιεία και είναι επίδικο για την περιοχή η διάσωσή της ως παραδοσια</w:t>
      </w:r>
      <w:r>
        <w:rPr>
          <w:rFonts w:eastAsia="Times New Roman" w:cs="Times New Roman"/>
          <w:szCs w:val="24"/>
        </w:rPr>
        <w:t>κό επάγγελμα και η ενίσχυσή της. Είναι επίδικο όχι μόνον λόγο του οικονομικού αδιεξόδου ή του οικονομικού οφέλους, αλλά κυρίως για τη διατήρηση του κοινωνικού ιστού της περιοχής της πολιτιστικής συνέχειας.</w:t>
      </w:r>
    </w:p>
    <w:p w14:paraId="498E501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Έγιναν καταστροφικές παρεμβάσεις τις πολλές προηγο</w:t>
      </w:r>
      <w:r>
        <w:rPr>
          <w:rFonts w:eastAsia="Times New Roman" w:cs="Times New Roman"/>
          <w:szCs w:val="24"/>
        </w:rPr>
        <w:t xml:space="preserve">ύμενες δεκαετίες. Έκλεισαν θαλάσσιοι δρόμοι και αφαιρέθηκε ζωτικός χώρος για τους αλιείς. Ωστόσο, ενώ υπήρχε και υπάρχει αδήριτη ανάγκη για ορθολογική διαχείριση της λιμνοθάλασσας, για προστασία του θαυμαστού οικοσυστήματος, των </w:t>
      </w:r>
      <w:proofErr w:type="spellStart"/>
      <w:r>
        <w:rPr>
          <w:rFonts w:eastAsia="Times New Roman" w:cs="Times New Roman"/>
          <w:szCs w:val="24"/>
        </w:rPr>
        <w:t>ιχθυοαποθεμάτων</w:t>
      </w:r>
      <w:proofErr w:type="spellEnd"/>
      <w:r>
        <w:rPr>
          <w:rFonts w:eastAsia="Times New Roman" w:cs="Times New Roman"/>
          <w:szCs w:val="24"/>
        </w:rPr>
        <w:t>, για ορθολο</w:t>
      </w:r>
      <w:r>
        <w:rPr>
          <w:rFonts w:eastAsia="Times New Roman" w:cs="Times New Roman"/>
          <w:szCs w:val="24"/>
        </w:rPr>
        <w:t>γική διαχείριση των χρηματοδοτικών προγραμμάτων -των ευρωπαϊκών κυρίως- στην πραγματικότητα οι υποδομές, που θα βοηθούσαν στην αλιεία, ελάχιστα ενισχύθηκαν. Ακόμα και η ιχθυόσκαλα Μεσολογγίου καταργήθηκε. Στην πιο μεγάλη λιμνοθάλασσα της χώρας δηλαδή δεν υ</w:t>
      </w:r>
      <w:r>
        <w:rPr>
          <w:rFonts w:eastAsia="Times New Roman" w:cs="Times New Roman"/>
          <w:szCs w:val="24"/>
        </w:rPr>
        <w:t xml:space="preserve">πάρχει ιχθυόσκαλα. Το μόνο που ενισχύονταν διαχρονικά ήταν η </w:t>
      </w:r>
      <w:proofErr w:type="spellStart"/>
      <w:r>
        <w:rPr>
          <w:rFonts w:eastAsia="Times New Roman" w:cs="Times New Roman"/>
          <w:szCs w:val="24"/>
        </w:rPr>
        <w:t>πελατοκρατεία</w:t>
      </w:r>
      <w:proofErr w:type="spellEnd"/>
      <w:r>
        <w:rPr>
          <w:rFonts w:eastAsia="Times New Roman" w:cs="Times New Roman"/>
          <w:szCs w:val="24"/>
        </w:rPr>
        <w:t>.</w:t>
      </w:r>
    </w:p>
    <w:p w14:paraId="498E501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Επομένως είναι υπαρκτή η ανάγκη για τροποποιήσεις και των νομοθετικών πλαισίων σε σχέση με την αλιεία, δημιουργώντας έτσι μία ευκαιρία όχι απλώς για πρόσθετη εργασία, αλλά για ενίσ</w:t>
      </w:r>
      <w:r>
        <w:rPr>
          <w:rFonts w:eastAsia="Times New Roman" w:cs="Times New Roman"/>
          <w:szCs w:val="24"/>
        </w:rPr>
        <w:t xml:space="preserve">χυση, για αναγέννηση και για αναζωογόνηση του συνεργατισμού στην Ελλάδα, που αυτό είναι πολιτική επιλογή αυτής εδώ της Κυβέρνησης. </w:t>
      </w:r>
    </w:p>
    <w:p w14:paraId="498E501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ξεκινώντας από το </w:t>
      </w:r>
      <w:r>
        <w:rPr>
          <w:rFonts w:eastAsia="Times New Roman" w:cs="Times New Roman"/>
          <w:szCs w:val="24"/>
        </w:rPr>
        <w:t>π.</w:t>
      </w:r>
      <w:r>
        <w:rPr>
          <w:rFonts w:eastAsia="Times New Roman" w:cs="Times New Roman"/>
          <w:szCs w:val="24"/>
        </w:rPr>
        <w:t>δ</w:t>
      </w:r>
      <w:r>
        <w:rPr>
          <w:rFonts w:eastAsia="Times New Roman" w:cs="Times New Roman"/>
          <w:szCs w:val="24"/>
        </w:rPr>
        <w:t>.</w:t>
      </w:r>
      <w:r>
        <w:rPr>
          <w:rFonts w:eastAsia="Times New Roman" w:cs="Times New Roman"/>
          <w:szCs w:val="24"/>
        </w:rPr>
        <w:t>20/16 έγιναν οι αλλαγές που προκρίθηκαν και υποστηρίχθηκαν ομόφωνα από τους ελεύθερους αλιείς, α</w:t>
      </w:r>
      <w:r>
        <w:rPr>
          <w:rFonts w:eastAsia="Times New Roman" w:cs="Times New Roman"/>
          <w:szCs w:val="24"/>
        </w:rPr>
        <w:t xml:space="preserve">λλαγές που έχουν να κάνουν με εργαλεία, ημερομηνίες και ιπποδύναμη των μηχανών τους. </w:t>
      </w:r>
    </w:p>
    <w:p w14:paraId="498E501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Προκύπτει ένα πρόσθετο σοβαρό ζήτημα, το οποίο φαίνεται στο πιο πρόσφατο υπόμνημά τους, που έστειλαν και στους Βουλευτές του </w:t>
      </w:r>
      <w:r>
        <w:rPr>
          <w:rFonts w:eastAsia="Times New Roman" w:cs="Times New Roman"/>
          <w:szCs w:val="24"/>
        </w:rPr>
        <w:t>νομού</w:t>
      </w:r>
      <w:r>
        <w:rPr>
          <w:rFonts w:eastAsia="Times New Roman" w:cs="Times New Roman"/>
          <w:szCs w:val="24"/>
        </w:rPr>
        <w:t xml:space="preserve">, ίσως και στους Βουλευτές της </w:t>
      </w:r>
      <w:r>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και στον ίδιο τον Υπουργό: το θέμα της </w:t>
      </w:r>
      <w:proofErr w:type="spellStart"/>
      <w:r>
        <w:rPr>
          <w:rFonts w:eastAsia="Times New Roman" w:cs="Times New Roman"/>
          <w:szCs w:val="24"/>
        </w:rPr>
        <w:t>χωροθέτησης</w:t>
      </w:r>
      <w:proofErr w:type="spellEnd"/>
      <w:r>
        <w:rPr>
          <w:rFonts w:eastAsia="Times New Roman" w:cs="Times New Roman"/>
          <w:szCs w:val="24"/>
        </w:rPr>
        <w:t>.</w:t>
      </w:r>
    </w:p>
    <w:p w14:paraId="498E501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Εγώ εδώ προτείνω το εξής, για να μην υπάρχουν σκουριές, για να μην υπάρχουν σκιές κ.λπ., να υπάρξει μια νομοτεχνική βελτίωση όπου θα λέει με σαφήνεια ότι υπάρχει ο χώρος της μη ενοικιαζόμενης έκτασης. Εί</w:t>
      </w:r>
      <w:r>
        <w:rPr>
          <w:rFonts w:eastAsia="Times New Roman" w:cs="Times New Roman"/>
          <w:szCs w:val="24"/>
        </w:rPr>
        <w:t xml:space="preserve">ναι σύμφωνα με τις διατάξεις του </w:t>
      </w:r>
      <w:r>
        <w:rPr>
          <w:rFonts w:eastAsia="Times New Roman" w:cs="Times New Roman"/>
          <w:szCs w:val="24"/>
        </w:rPr>
        <w:t>β.δ.</w:t>
      </w:r>
      <w:r>
        <w:rPr>
          <w:rFonts w:eastAsia="Times New Roman" w:cs="Times New Roman"/>
          <w:szCs w:val="24"/>
        </w:rPr>
        <w:t xml:space="preserve">435/70. Υπάρχει αυτή η πρόταση από τους ελεύθερους αλιείς στο πιο πρόσφατο υπόμνημά τους και εγώ τουλάχιστον προτείνω να το βάλουμε. </w:t>
      </w:r>
    </w:p>
    <w:p w14:paraId="498E501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Είχα μιλήσει στην </w:t>
      </w:r>
      <w:r>
        <w:rPr>
          <w:rFonts w:eastAsia="Times New Roman" w:cs="Times New Roman"/>
          <w:szCs w:val="24"/>
        </w:rPr>
        <w:t xml:space="preserve">επιτροπή </w:t>
      </w:r>
      <w:r>
        <w:rPr>
          <w:rFonts w:eastAsia="Times New Roman" w:cs="Times New Roman"/>
          <w:szCs w:val="24"/>
        </w:rPr>
        <w:t xml:space="preserve">για την ανάγκη μια ρήτρας εντοπιότητας, δηλαδή να μπορούν </w:t>
      </w:r>
      <w:r>
        <w:rPr>
          <w:rFonts w:eastAsia="Times New Roman" w:cs="Times New Roman"/>
          <w:szCs w:val="24"/>
        </w:rPr>
        <w:t>οι κάτοικοι της περιοχής να ψαρεύουν στη λιμνοθάλασσα. Αυτό υπάρχει και στο προεδρικό διάταγμα και παλιότερα στο βασιλικό διάταγμα, το οποίο άλλαξε και πήρε τη θέση του το προεδρικό διάταγμα.</w:t>
      </w:r>
    </w:p>
    <w:p w14:paraId="498E501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Είναι σημαντικό για μένα ότι υπάρχουν ευήκοα </w:t>
      </w:r>
      <w:proofErr w:type="spellStart"/>
      <w:r>
        <w:rPr>
          <w:rFonts w:eastAsia="Times New Roman" w:cs="Times New Roman"/>
          <w:szCs w:val="24"/>
        </w:rPr>
        <w:t>ώτα</w:t>
      </w:r>
      <w:proofErr w:type="spellEnd"/>
      <w:r>
        <w:rPr>
          <w:rFonts w:eastAsia="Times New Roman" w:cs="Times New Roman"/>
          <w:szCs w:val="24"/>
        </w:rPr>
        <w:t xml:space="preserve"> από τον Υπουργό</w:t>
      </w:r>
      <w:r>
        <w:rPr>
          <w:rFonts w:eastAsia="Times New Roman" w:cs="Times New Roman"/>
          <w:szCs w:val="24"/>
        </w:rPr>
        <w:t xml:space="preserve"> Αγροτικής Ανάπτυξης.</w:t>
      </w:r>
    </w:p>
    <w:p w14:paraId="498E502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Είχα πει στην </w:t>
      </w:r>
      <w:r>
        <w:rPr>
          <w:rFonts w:eastAsia="Times New Roman" w:cs="Times New Roman"/>
          <w:szCs w:val="24"/>
        </w:rPr>
        <w:t xml:space="preserve">επιτροπή </w:t>
      </w:r>
      <w:r>
        <w:rPr>
          <w:rFonts w:eastAsia="Times New Roman" w:cs="Times New Roman"/>
          <w:szCs w:val="24"/>
        </w:rPr>
        <w:t xml:space="preserve">ότι, κατά την άποψή μου -και πάω τώρα στο </w:t>
      </w:r>
      <w:r>
        <w:rPr>
          <w:rFonts w:eastAsia="Times New Roman" w:cs="Times New Roman"/>
          <w:szCs w:val="24"/>
        </w:rPr>
        <w:t>β.δ</w:t>
      </w:r>
      <w:r>
        <w:rPr>
          <w:rFonts w:eastAsia="Times New Roman" w:cs="Times New Roman"/>
          <w:szCs w:val="24"/>
        </w:rPr>
        <w:t>.</w:t>
      </w:r>
      <w:r>
        <w:rPr>
          <w:rFonts w:eastAsia="Times New Roman" w:cs="Times New Roman"/>
          <w:szCs w:val="24"/>
        </w:rPr>
        <w:t xml:space="preserve">420/70, στις αλλαγές δηλαδή που γίνονται εκεί- θα πρέπει να απαλειφθεί η λέξη </w:t>
      </w:r>
      <w:r>
        <w:rPr>
          <w:rFonts w:eastAsia="Times New Roman" w:cs="Times New Roman"/>
          <w:szCs w:val="24"/>
        </w:rPr>
        <w:lastRenderedPageBreak/>
        <w:t>«λιμνοθαλασσών», γιατί δεν δίνει κάτι, δεν είναι επεξηγηματική έννοια κ.λπ. Χαίρομαι πο</w:t>
      </w:r>
      <w:r>
        <w:rPr>
          <w:rFonts w:eastAsia="Times New Roman" w:cs="Times New Roman"/>
          <w:szCs w:val="24"/>
        </w:rPr>
        <w:t>υ απαλείφθηκε στο καινούργιο κείμενο.</w:t>
      </w:r>
    </w:p>
    <w:p w14:paraId="498E502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Υπάρχουν, όμως, και άλλα προβλήματα. Να δούμε τι ακριβώς αλλαγές γίνονται με το </w:t>
      </w:r>
      <w:r>
        <w:rPr>
          <w:rFonts w:eastAsia="Times New Roman" w:cs="Times New Roman"/>
          <w:szCs w:val="24"/>
        </w:rPr>
        <w:t>β.δ.</w:t>
      </w:r>
      <w:r>
        <w:rPr>
          <w:rFonts w:eastAsia="Times New Roman" w:cs="Times New Roman"/>
          <w:szCs w:val="24"/>
        </w:rPr>
        <w:t>420/70 και αν είναι εύλογες οι ανησυχίες των ελεύθερων αλιέων ότι θα πεταχτούν ας πούμε από τον χώρο της δουλειάς τους κ.λπ.</w:t>
      </w:r>
      <w:r>
        <w:rPr>
          <w:rFonts w:eastAsia="Times New Roman" w:cs="Times New Roman"/>
          <w:szCs w:val="24"/>
        </w:rPr>
        <w:t>.</w:t>
      </w:r>
      <w:r>
        <w:rPr>
          <w:rFonts w:eastAsia="Times New Roman" w:cs="Times New Roman"/>
          <w:szCs w:val="24"/>
        </w:rPr>
        <w:t xml:space="preserve"> Να δούμε</w:t>
      </w:r>
      <w:r>
        <w:rPr>
          <w:rFonts w:eastAsia="Times New Roman" w:cs="Times New Roman"/>
          <w:szCs w:val="24"/>
        </w:rPr>
        <w:t xml:space="preserve"> τι ακριβώς αλλαγές γίνονται και αν είναι εύλογες αυτές οι ανησυχίες.</w:t>
      </w:r>
    </w:p>
    <w:p w14:paraId="498E502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Νομίζω ότι θα πρέπει να είμαστε πάρα πολύ προσεκτικοί, γιατί εδώ θα πρέπει να πω ότι οι αλιείς, τόσο οι ελεύθεροι όσο και οι συνεταιρισμένοι αλιείς, είναι άνθρωποι που πολλές φορές ουσια</w:t>
      </w:r>
      <w:r>
        <w:rPr>
          <w:rFonts w:eastAsia="Times New Roman" w:cs="Times New Roman"/>
          <w:szCs w:val="24"/>
        </w:rPr>
        <w:t xml:space="preserve">στικά ξεγελάστηκαν -θα έλεγα- και για την ανάπτυξη και για την αναπτυξιακή προοπτική της περιοχής θα πρέπει να δώσουμε μια </w:t>
      </w:r>
      <w:r>
        <w:rPr>
          <w:rFonts w:eastAsia="Times New Roman" w:cs="Times New Roman"/>
          <w:szCs w:val="24"/>
        </w:rPr>
        <w:t xml:space="preserve">άλλη </w:t>
      </w:r>
      <w:r>
        <w:rPr>
          <w:rFonts w:eastAsia="Times New Roman" w:cs="Times New Roman"/>
          <w:szCs w:val="24"/>
        </w:rPr>
        <w:t xml:space="preserve">προοπτική και στην ίδια την εργασία των αλιέων. </w:t>
      </w:r>
    </w:p>
    <w:p w14:paraId="498E502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Υπήρξαν, επίσης, πολλές διαφωνίες, όχι μόνον από συναδέλφους που παρατήρησα </w:t>
      </w:r>
      <w:r>
        <w:rPr>
          <w:rFonts w:eastAsia="Times New Roman" w:cs="Times New Roman"/>
          <w:szCs w:val="24"/>
        </w:rPr>
        <w:t>κατά τη διάρκεια της Ολομέλειας, σχετικά με το αν θα πρέπει να υπάρχουν αναθέσεις κ.λπ.</w:t>
      </w:r>
      <w:r>
        <w:rPr>
          <w:rFonts w:eastAsia="Times New Roman" w:cs="Times New Roman"/>
          <w:szCs w:val="24"/>
        </w:rPr>
        <w:t>.</w:t>
      </w:r>
    </w:p>
    <w:p w14:paraId="498E502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Τώρα, να πω δυο λόγια. Με την τροποποίηση του άρθρου 35 είναι δεδομένο ότι δίνεται προτεραιότητα στους αλιευτικούς συνεταιρισμούς και όποιος διαφωνεί με αυτό θα πρέπει</w:t>
      </w:r>
      <w:r>
        <w:rPr>
          <w:rFonts w:eastAsia="Times New Roman" w:cs="Times New Roman"/>
          <w:szCs w:val="24"/>
        </w:rPr>
        <w:t xml:space="preserve"> να το πει. Ξεκάθαρα πράγματα. </w:t>
      </w:r>
    </w:p>
    <w:p w14:paraId="498E502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Εμείς θέλουμε να δώσουμε προτεραιότητα στους αλιευτικούς συνεταιρισμούς. Δεν το κρύψαμε ποτέ. Υπάρχει ένας νόμος του 2016 και θέλουμε με βάση </w:t>
      </w:r>
      <w:r>
        <w:rPr>
          <w:rFonts w:eastAsia="Times New Roman" w:cs="Times New Roman"/>
          <w:szCs w:val="24"/>
        </w:rPr>
        <w:lastRenderedPageBreak/>
        <w:t>αυτόν τον νόμο να τροποποιηθούν τα πράγματα και στο συνεταιριστικό κίνημα και στου</w:t>
      </w:r>
      <w:r>
        <w:rPr>
          <w:rFonts w:eastAsia="Times New Roman" w:cs="Times New Roman"/>
          <w:szCs w:val="24"/>
        </w:rPr>
        <w:t>ς ίδιους τους συνεταιρισμούς.</w:t>
      </w:r>
    </w:p>
    <w:p w14:paraId="498E502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Πώς γίνονται, λοιπόν, αυτές οι διαδικασίες; Υπάρχει απευθείας ανάθεση. Υπάρχει μια λίστα που θα γίνει από τους ΟΤΑ. Εδώ πέρα υπήρξαν αντιρρήσεις και αντιπαραθέσεις και στην </w:t>
      </w:r>
      <w:r>
        <w:rPr>
          <w:rFonts w:eastAsia="Times New Roman" w:cs="Times New Roman"/>
          <w:szCs w:val="24"/>
        </w:rPr>
        <w:t>επιτροπή</w:t>
      </w:r>
      <w:r>
        <w:rPr>
          <w:rFonts w:eastAsia="Times New Roman" w:cs="Times New Roman"/>
          <w:szCs w:val="24"/>
        </w:rPr>
        <w:t>.</w:t>
      </w:r>
    </w:p>
    <w:p w14:paraId="498E5027" w14:textId="77777777" w:rsidR="00B84C6C" w:rsidRDefault="003C4644">
      <w:pPr>
        <w:spacing w:line="600" w:lineRule="auto"/>
        <w:ind w:firstLine="720"/>
        <w:jc w:val="both"/>
        <w:rPr>
          <w:rFonts w:eastAsia="Times New Roman"/>
          <w:szCs w:val="24"/>
        </w:rPr>
      </w:pPr>
      <w:r>
        <w:rPr>
          <w:rFonts w:eastAsia="Times New Roman"/>
          <w:szCs w:val="24"/>
        </w:rPr>
        <w:t xml:space="preserve">Εδώ να είμαστε λίγο ξεκάθαροι. Οι διαδικασίες αυτές προβλέπονταν από την </w:t>
      </w:r>
      <w:r>
        <w:rPr>
          <w:rFonts w:eastAsia="Times New Roman"/>
          <w:szCs w:val="24"/>
        </w:rPr>
        <w:t>περιφέρεια</w:t>
      </w:r>
      <w:r>
        <w:rPr>
          <w:rFonts w:eastAsia="Times New Roman"/>
          <w:szCs w:val="24"/>
        </w:rPr>
        <w:t>. Το καινούργιο είναι ότι αυτές οι διαδικασίες τώρα γίνονται και στην τοπική αυτοδιοίκηση α΄ βαθμού. Και μάλιστα ουσιαστικά υπήρξε και μια τοποθέτηση που έλεγε: «Εντάξει, αμ</w:t>
      </w:r>
      <w:r>
        <w:rPr>
          <w:rFonts w:eastAsia="Times New Roman"/>
          <w:szCs w:val="24"/>
        </w:rPr>
        <w:t>έσως λέτε ποιος θα βγει δήμαρχος».</w:t>
      </w:r>
    </w:p>
    <w:p w14:paraId="498E5028" w14:textId="77777777" w:rsidR="00B84C6C" w:rsidRDefault="003C4644">
      <w:pPr>
        <w:spacing w:line="600" w:lineRule="auto"/>
        <w:ind w:firstLine="720"/>
        <w:jc w:val="both"/>
        <w:rPr>
          <w:rFonts w:eastAsia="Times New Roman"/>
          <w:szCs w:val="24"/>
        </w:rPr>
      </w:pPr>
      <w:r>
        <w:rPr>
          <w:rFonts w:eastAsia="Times New Roman"/>
          <w:szCs w:val="24"/>
        </w:rPr>
        <w:t>Είναι ένα ζήτημα το οποίο θα πρέπει να το δούμε. Νομίζω ότι κυρίως θα πρέπει να το δούμε, γιατί δεν ξέρω κατά πόσο είναι πιο πολύ δημοκρατικό να έχει την ευθύνη ο Υπουργός και όχι ο Δήμαρχος. Νομίζω ότι αυτό που πρέπει πρ</w:t>
      </w:r>
      <w:r>
        <w:rPr>
          <w:rFonts w:eastAsia="Times New Roman"/>
          <w:szCs w:val="24"/>
        </w:rPr>
        <w:t>αγματικά να σκεφτούμε και να υλοποιήσουμε είναι ότι θα πρέπει να υπάρχουν τέτοιες ασφαλιστικές δικλίδες που εδώ πέρα θα μπαίνουν, ώστε να μην υπάρχουν αυθαιρεσίες, όπως ήταν ακριβώς μέχρι σήμερα.</w:t>
      </w:r>
    </w:p>
    <w:p w14:paraId="498E5029" w14:textId="77777777" w:rsidR="00B84C6C" w:rsidRDefault="003C4644">
      <w:pPr>
        <w:spacing w:line="600" w:lineRule="auto"/>
        <w:ind w:firstLine="720"/>
        <w:jc w:val="both"/>
        <w:rPr>
          <w:rFonts w:eastAsia="Times New Roman"/>
          <w:szCs w:val="24"/>
        </w:rPr>
      </w:pPr>
      <w:r>
        <w:rPr>
          <w:rFonts w:eastAsia="Times New Roman"/>
          <w:szCs w:val="24"/>
        </w:rPr>
        <w:t>Άρα, υπάρχει αυτή η δυνατότητα και προτάσσονται οι αλιευτικο</w:t>
      </w:r>
      <w:r>
        <w:rPr>
          <w:rFonts w:eastAsia="Times New Roman"/>
          <w:szCs w:val="24"/>
        </w:rPr>
        <w:t xml:space="preserve">ί συνεταιρισμοί και, βέβαια, αν υπάρχουν δύο συνεταιρισμοί, θα υπάρξει δημοπρασία. Αυτό πρέπει να είναι σαφές. </w:t>
      </w:r>
    </w:p>
    <w:p w14:paraId="498E502A" w14:textId="77777777" w:rsidR="00B84C6C" w:rsidRDefault="003C4644">
      <w:pPr>
        <w:spacing w:line="600" w:lineRule="auto"/>
        <w:ind w:firstLine="720"/>
        <w:jc w:val="both"/>
        <w:rPr>
          <w:rFonts w:eastAsia="Times New Roman"/>
          <w:szCs w:val="24"/>
        </w:rPr>
      </w:pPr>
      <w:r>
        <w:rPr>
          <w:rFonts w:eastAsia="Times New Roman"/>
          <w:szCs w:val="24"/>
        </w:rPr>
        <w:lastRenderedPageBreak/>
        <w:t>Η αγωνία τώρα που προκύπτει από τους ελεύθερους αλιείς νομίζω ότι προτάχθηκε με έναν τρόπο και από τον αγαπητό συνάδελφο κ. Λαζαρίδη, για ενδεχό</w:t>
      </w:r>
      <w:r>
        <w:rPr>
          <w:rFonts w:eastAsia="Times New Roman"/>
          <w:szCs w:val="24"/>
        </w:rPr>
        <w:t>μενο εξοστρακισμό τους λόγω αλλαγής πλαισίου,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Η πρότασή του είναι να δίνεται η δυνατότητα σε όλους να συμμετέχουν στη σύνθεση των υπό σύσταση συνεταιρισμών -το διαβάζω όπως το λέει- και να αποφεύγονται οι περιπτώσεις ανάθεσης με κριτήρια εισοδηματικ</w:t>
      </w:r>
      <w:r>
        <w:rPr>
          <w:rFonts w:eastAsia="Times New Roman"/>
          <w:szCs w:val="24"/>
        </w:rPr>
        <w:t>ά κ</w:t>
      </w:r>
      <w:r>
        <w:rPr>
          <w:rFonts w:eastAsia="Times New Roman"/>
          <w:szCs w:val="24"/>
        </w:rPr>
        <w:t>.</w:t>
      </w:r>
      <w:r>
        <w:rPr>
          <w:rFonts w:eastAsia="Times New Roman"/>
          <w:szCs w:val="24"/>
        </w:rPr>
        <w:t>λπ.</w:t>
      </w:r>
      <w:r>
        <w:rPr>
          <w:rFonts w:eastAsia="Times New Roman"/>
          <w:szCs w:val="24"/>
        </w:rPr>
        <w:t>.</w:t>
      </w:r>
    </w:p>
    <w:p w14:paraId="498E502B" w14:textId="77777777" w:rsidR="00B84C6C" w:rsidRDefault="003C4644">
      <w:pPr>
        <w:spacing w:line="600" w:lineRule="auto"/>
        <w:ind w:firstLine="720"/>
        <w:jc w:val="both"/>
        <w:rPr>
          <w:rFonts w:eastAsia="Times New Roman"/>
          <w:szCs w:val="24"/>
        </w:rPr>
      </w:pPr>
      <w:r>
        <w:rPr>
          <w:rFonts w:eastAsia="Times New Roman"/>
          <w:szCs w:val="24"/>
        </w:rPr>
        <w:t>Συμφωνώ. Έχω την εντύπωση ότι δεν μπορεί να εμποδίζει κανένας κάποιον αλιέα να μπαίνει σε ένα συνεταιρισμό. Δεν μπορεί κανένας να εμποδίσει έναν αλιέα να μπαίνει σε έναν συνεταιρισμό! Αυτό πρέπει να γίνει σαφές και πρέπει εμείς και να το προκρίνου</w:t>
      </w:r>
      <w:r>
        <w:rPr>
          <w:rFonts w:eastAsia="Times New Roman"/>
          <w:szCs w:val="24"/>
        </w:rPr>
        <w:t>με και να το περιφρουρήσουμε.</w:t>
      </w:r>
    </w:p>
    <w:p w14:paraId="498E502C" w14:textId="77777777" w:rsidR="00B84C6C" w:rsidRDefault="003C4644">
      <w:pPr>
        <w:spacing w:line="600" w:lineRule="auto"/>
        <w:ind w:firstLine="720"/>
        <w:jc w:val="both"/>
        <w:rPr>
          <w:rFonts w:eastAsia="Times New Roman"/>
          <w:szCs w:val="24"/>
        </w:rPr>
      </w:pPr>
      <w:r>
        <w:rPr>
          <w:rFonts w:eastAsia="Times New Roman"/>
          <w:szCs w:val="24"/>
        </w:rPr>
        <w:t>Κατά την άποψή μου, πρέπει να μπαίνει οποιοσδήποτε αλιέας θεωρεί ότι επιθυμεί να μπει σε ένα συνεταιρισμό, πρέπει να δημιουργούνται συνεταιρισμοί, πρέπει να μπαίνουν στη διαδικασία, εφόσον το επιθυμούν και πρέπει να προτάσσοντ</w:t>
      </w:r>
      <w:r>
        <w:rPr>
          <w:rFonts w:eastAsia="Times New Roman"/>
          <w:szCs w:val="24"/>
        </w:rPr>
        <w:t>αι οι αλιευτικοί συνεταιρισμοί.</w:t>
      </w:r>
    </w:p>
    <w:p w14:paraId="498E502D" w14:textId="77777777" w:rsidR="00B84C6C" w:rsidRDefault="003C4644">
      <w:pPr>
        <w:spacing w:line="600" w:lineRule="auto"/>
        <w:ind w:firstLine="720"/>
        <w:jc w:val="both"/>
        <w:rPr>
          <w:rFonts w:eastAsia="Times New Roman"/>
          <w:szCs w:val="24"/>
        </w:rPr>
      </w:pPr>
      <w:r>
        <w:rPr>
          <w:rFonts w:eastAsia="Times New Roman"/>
          <w:szCs w:val="24"/>
        </w:rPr>
        <w:t xml:space="preserve">Κατά την άποψή μου, λοιπόν, χρειάζονται και οι δύο. Χρειάζονται οι ελεύθεροι αλιείς, χρειάζονται οι συνεταιρισμένοι, χρειάζονται τέτοιες ρυθμίσεις και έλεγχοι, ώστε η παραγωγή να επιστρέφει στον τόπο μέσα σε διαφάνεια. </w:t>
      </w:r>
    </w:p>
    <w:p w14:paraId="498E502E"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Εδώ </w:t>
      </w:r>
      <w:r>
        <w:rPr>
          <w:rFonts w:eastAsia="Times New Roman"/>
          <w:szCs w:val="24"/>
        </w:rPr>
        <w:t>πέρα πολλές φορές άκουσα ότι τον έλεγχο τον έχουν βαφτίσει κομματικοποίηση. Όχι, αγαπητοί μου συνάδελφοι, δεν είναι ο έλεγχος κομματικοποίηση. Ο έλεγχος είναι αδήριτη ανάγκη, αν θέλουμε να έχουμε αποτελέσματα.</w:t>
      </w:r>
    </w:p>
    <w:p w14:paraId="498E502F" w14:textId="77777777" w:rsidR="00B84C6C" w:rsidRDefault="003C4644">
      <w:pPr>
        <w:spacing w:line="600" w:lineRule="auto"/>
        <w:ind w:firstLine="720"/>
        <w:jc w:val="both"/>
        <w:rPr>
          <w:rFonts w:eastAsia="Times New Roman"/>
          <w:szCs w:val="24"/>
        </w:rPr>
      </w:pPr>
      <w:r>
        <w:rPr>
          <w:rFonts w:eastAsia="Times New Roman"/>
          <w:szCs w:val="24"/>
        </w:rPr>
        <w:t xml:space="preserve">Υπάρχει, επίσης, ένα ερώτημα γιατί επιλέγουμε </w:t>
      </w:r>
      <w:r>
        <w:rPr>
          <w:rFonts w:eastAsia="Times New Roman"/>
          <w:szCs w:val="24"/>
        </w:rPr>
        <w:t xml:space="preserve">να αλλάξουμε τώρα. Κατ’ αρχάς, υπήρχαν πολλές προτάσεις να αλλαχθεί παραπάνω από μία ή δύο δεκαετίες. Γιατί, όμως, επιλέγουμε να αλλάξουμε τώρα; </w:t>
      </w:r>
    </w:p>
    <w:p w14:paraId="498E5030" w14:textId="77777777" w:rsidR="00B84C6C" w:rsidRDefault="003C4644">
      <w:pPr>
        <w:spacing w:line="600" w:lineRule="auto"/>
        <w:ind w:firstLine="720"/>
        <w:jc w:val="both"/>
        <w:rPr>
          <w:rFonts w:eastAsia="Times New Roman"/>
          <w:szCs w:val="24"/>
        </w:rPr>
      </w:pPr>
      <w:r>
        <w:rPr>
          <w:rFonts w:eastAsia="Times New Roman"/>
          <w:szCs w:val="24"/>
        </w:rPr>
        <w:t>Γιατί το συνεταιριστικό κίνημα και οι συνεταιρισμοί δεν τα πήγαν καλά και γιατί οι συνεταιρισμοί πρέπει να είν</w:t>
      </w:r>
      <w:r>
        <w:rPr>
          <w:rFonts w:eastAsia="Times New Roman"/>
          <w:szCs w:val="24"/>
        </w:rPr>
        <w:t xml:space="preserve">αι όσο γίνεται πιο κοντά στις κοινωνικές ανάγκες και πρέπει να δώσουμε έμπρακτη δυνατότητα σε όλους να εργάζονται, αλλά με έλεγχο. </w:t>
      </w:r>
    </w:p>
    <w:p w14:paraId="498E5031" w14:textId="77777777" w:rsidR="00B84C6C" w:rsidRDefault="003C4644">
      <w:pPr>
        <w:spacing w:line="600" w:lineRule="auto"/>
        <w:ind w:firstLine="720"/>
        <w:jc w:val="both"/>
        <w:rPr>
          <w:rFonts w:eastAsia="Times New Roman"/>
          <w:szCs w:val="24"/>
        </w:rPr>
      </w:pPr>
      <w:r>
        <w:rPr>
          <w:rFonts w:eastAsia="Times New Roman"/>
          <w:szCs w:val="24"/>
        </w:rPr>
        <w:t>Πρέπει να εξυγιανθούν, λοιπόν, όλοι οι συνεταιρισμοί και γίνεται προσπάθεια και με τον νόμο του 2016 και η θάλασσα, ακόμα κα</w:t>
      </w:r>
      <w:r>
        <w:rPr>
          <w:rFonts w:eastAsia="Times New Roman"/>
          <w:szCs w:val="24"/>
        </w:rPr>
        <w:t xml:space="preserve">ι η </w:t>
      </w:r>
      <w:r>
        <w:rPr>
          <w:rFonts w:eastAsia="Times New Roman"/>
          <w:szCs w:val="24"/>
        </w:rPr>
        <w:t xml:space="preserve">λιμνοθάλασσα </w:t>
      </w:r>
      <w:r>
        <w:rPr>
          <w:rFonts w:eastAsia="Times New Roman"/>
          <w:szCs w:val="24"/>
        </w:rPr>
        <w:t>Μεσολογγίου</w:t>
      </w:r>
      <w:r>
        <w:rPr>
          <w:rFonts w:eastAsia="Times New Roman"/>
          <w:szCs w:val="24"/>
        </w:rPr>
        <w:t xml:space="preserve"> </w:t>
      </w:r>
      <w:r>
        <w:rPr>
          <w:rFonts w:eastAsia="Times New Roman"/>
          <w:szCs w:val="24"/>
        </w:rPr>
        <w:t xml:space="preserve">- Αιτωλικού έχει ένα μίνιμουμ και ένα μάξιμουμ παραγωγής. Δεν θέλουμε </w:t>
      </w:r>
      <w:proofErr w:type="spellStart"/>
      <w:r>
        <w:rPr>
          <w:rFonts w:eastAsia="Times New Roman"/>
          <w:szCs w:val="24"/>
        </w:rPr>
        <w:t>υπεραλίευση</w:t>
      </w:r>
      <w:proofErr w:type="spellEnd"/>
      <w:r>
        <w:rPr>
          <w:rFonts w:eastAsia="Times New Roman"/>
          <w:szCs w:val="24"/>
        </w:rPr>
        <w:t xml:space="preserve"> και δεν θέλουμε προβλήματα στους συνεταιρισμούς. Όλοι τους, μα όλοι τους οι συνεταιρισμοί ήταν υπερχρεωμένοι. </w:t>
      </w:r>
    </w:p>
    <w:p w14:paraId="498E5032" w14:textId="77777777" w:rsidR="00B84C6C" w:rsidRDefault="003C4644">
      <w:pPr>
        <w:spacing w:line="600" w:lineRule="auto"/>
        <w:ind w:firstLine="720"/>
        <w:jc w:val="both"/>
        <w:rPr>
          <w:rFonts w:eastAsia="Times New Roman"/>
          <w:szCs w:val="24"/>
        </w:rPr>
      </w:pPr>
      <w:r>
        <w:rPr>
          <w:rFonts w:eastAsia="Times New Roman"/>
          <w:szCs w:val="24"/>
        </w:rPr>
        <w:t>Το καινούργιο που μπαίνει -και τελ</w:t>
      </w:r>
      <w:r>
        <w:rPr>
          <w:rFonts w:eastAsia="Times New Roman"/>
          <w:szCs w:val="24"/>
        </w:rPr>
        <w:t xml:space="preserve">ειώνω και ευχαριστώ πάρα πολύ για την ανοχή, αν και δεν το ζήτησα, κύριε Πρόεδρε- είναι η δυνατότητα για </w:t>
      </w:r>
      <w:proofErr w:type="spellStart"/>
      <w:r>
        <w:rPr>
          <w:rFonts w:eastAsia="Times New Roman"/>
          <w:szCs w:val="24"/>
        </w:rPr>
        <w:t>αγροτουρισμό</w:t>
      </w:r>
      <w:proofErr w:type="spellEnd"/>
      <w:r>
        <w:rPr>
          <w:rFonts w:eastAsia="Times New Roman"/>
          <w:szCs w:val="24"/>
        </w:rPr>
        <w:t xml:space="preserve"> με συμμετοχή των συνεταιρισμένων. Και εδώ χρειάζεται πάρα πολύ μεγάλη προσοχή και σαφήνεια, αλλά κυρίως χρειάζεται πολιτική βούληση για δί</w:t>
      </w:r>
      <w:r>
        <w:rPr>
          <w:rFonts w:eastAsia="Times New Roman"/>
          <w:szCs w:val="24"/>
        </w:rPr>
        <w:t>καιη ανάπτυξη.</w:t>
      </w:r>
    </w:p>
    <w:p w14:paraId="498E5033" w14:textId="77777777" w:rsidR="00B84C6C" w:rsidRDefault="003C4644">
      <w:pPr>
        <w:spacing w:line="600" w:lineRule="auto"/>
        <w:ind w:firstLine="720"/>
        <w:jc w:val="both"/>
        <w:rPr>
          <w:rFonts w:eastAsia="Times New Roman"/>
          <w:szCs w:val="24"/>
        </w:rPr>
      </w:pPr>
      <w:r>
        <w:rPr>
          <w:rFonts w:eastAsia="Times New Roman"/>
          <w:szCs w:val="24"/>
        </w:rPr>
        <w:lastRenderedPageBreak/>
        <w:t>Πρέπει να στοχεύουμε, ώστε να υπάρχουν αξιολογικά κριτήρια σε τέτοιου είδους δράσεις και να συνδέονται με τις ιδιαιτερότητες του φυσικού περιβάλλοντος και των πόρων όπου εγκαθίστανται. Πρέπει, δηλαδή, να υπάρχει σχεδιασμός και κατεύθυνση της</w:t>
      </w:r>
      <w:r>
        <w:rPr>
          <w:rFonts w:eastAsia="Times New Roman"/>
          <w:szCs w:val="24"/>
        </w:rPr>
        <w:t xml:space="preserve"> ανάπτυξης με βάση τα ιδιαίτερα χαρακτηριστικά κάθε τόπου.</w:t>
      </w:r>
    </w:p>
    <w:p w14:paraId="498E5034" w14:textId="77777777" w:rsidR="00B84C6C" w:rsidRDefault="003C4644">
      <w:pPr>
        <w:spacing w:line="600" w:lineRule="auto"/>
        <w:ind w:firstLine="720"/>
        <w:jc w:val="both"/>
        <w:rPr>
          <w:rFonts w:eastAsia="Times New Roman"/>
          <w:szCs w:val="24"/>
        </w:rPr>
      </w:pPr>
      <w:r>
        <w:rPr>
          <w:rFonts w:eastAsia="Times New Roman"/>
          <w:szCs w:val="24"/>
        </w:rPr>
        <w:t>Η λιμνοθάλασσα -θα το ξαναπώ- δεν είναι τσιφλίκι κανενός, δεν πρέπει να γίνει ποτέ, δεν πρέπει να αφήσουμε να ξαναγίνει ποτέ τσιφλίκι κανενός. Και πρέπει να αναζητείτε πάντοτε ρόλους για κρίσιμες κ</w:t>
      </w:r>
      <w:r>
        <w:rPr>
          <w:rFonts w:eastAsia="Times New Roman"/>
          <w:szCs w:val="24"/>
        </w:rPr>
        <w:t>οινωνικές ομάδες που στηρίζουν την παραγωγική ανασυγκρότηση. Πρέπει πάντοτε να προσπαθούμε για τη σύνδεση μιας πολιτικής συλλογικότητας τέτοια που μπορεί να προάγει τη δίκαιη ανάπτυξη.</w:t>
      </w:r>
    </w:p>
    <w:p w14:paraId="498E5035"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5036"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98E5037" w14:textId="77777777" w:rsidR="00B84C6C" w:rsidRDefault="003C4644">
      <w:pPr>
        <w:spacing w:line="600" w:lineRule="auto"/>
        <w:ind w:firstLine="720"/>
        <w:jc w:val="both"/>
        <w:rPr>
          <w:rFonts w:eastAsia="Times New Roman"/>
          <w:b/>
          <w:szCs w:val="24"/>
        </w:rPr>
      </w:pPr>
      <w:r>
        <w:rPr>
          <w:rFonts w:eastAsia="Times New Roman"/>
          <w:b/>
          <w:szCs w:val="24"/>
        </w:rPr>
        <w:t>ΠΡΟΕΔΡΕΥΩΝ (Γεώρ</w:t>
      </w:r>
      <w:r>
        <w:rPr>
          <w:rFonts w:eastAsia="Times New Roman"/>
          <w:b/>
          <w:szCs w:val="24"/>
        </w:rPr>
        <w:t xml:space="preserve">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 Χρήστος Αντωνίου από τον ΣΥΡΙΖΑ.</w:t>
      </w:r>
    </w:p>
    <w:p w14:paraId="498E5038" w14:textId="77777777" w:rsidR="00B84C6C" w:rsidRDefault="003C4644">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Ευχαριστώ, κύριε Πρόεδρε.</w:t>
      </w:r>
    </w:p>
    <w:p w14:paraId="498E5039" w14:textId="77777777" w:rsidR="00B84C6C" w:rsidRDefault="003C4644">
      <w:pPr>
        <w:spacing w:line="600" w:lineRule="auto"/>
        <w:ind w:firstLine="720"/>
        <w:jc w:val="both"/>
        <w:rPr>
          <w:rFonts w:eastAsia="Times New Roman"/>
          <w:szCs w:val="24"/>
        </w:rPr>
      </w:pPr>
      <w:r>
        <w:rPr>
          <w:rFonts w:eastAsia="Times New Roman"/>
          <w:szCs w:val="24"/>
        </w:rPr>
        <w:t>Κυρίες και κύριοι συνάδελφοι, το νομοσχέδιο του Υπουργείου Αγροτικής Ανάπτυξης που συζητάμε σήμερα</w:t>
      </w:r>
      <w:r>
        <w:rPr>
          <w:rFonts w:eastAsia="Times New Roman"/>
          <w:szCs w:val="24"/>
        </w:rPr>
        <w:t>,</w:t>
      </w:r>
      <w:r>
        <w:rPr>
          <w:rFonts w:eastAsia="Times New Roman"/>
          <w:szCs w:val="24"/>
        </w:rPr>
        <w:t xml:space="preserve"> περιλαμβάνει μια σειρά σημαντικών και κρίσ</w:t>
      </w:r>
      <w:r>
        <w:rPr>
          <w:rFonts w:eastAsia="Times New Roman"/>
          <w:szCs w:val="24"/>
        </w:rPr>
        <w:t>ιμων παρεμβάσεων που αφ’ ενός θα στηρίξουν τους αγρότες, την αγροτική παραγωγή και κτηνοτροφία και αφ’ ετέρου θα συμβάλουν στην προστασία των Ελλήνων καταναλωτών.</w:t>
      </w:r>
    </w:p>
    <w:p w14:paraId="498E503A"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Πρώτα αναφέρομαι στη ρύθμιση για την προθεσμία δύο μηνών στους εμπόρους αγροτικών προϊόντων, </w:t>
      </w:r>
      <w:r>
        <w:rPr>
          <w:rFonts w:eastAsia="Times New Roman"/>
          <w:szCs w:val="24"/>
        </w:rPr>
        <w:t xml:space="preserve">προκειμένου να εξοφλούν τα προϊόντα που αγοράζουν από τους αγρότες μας, τα νωπά και </w:t>
      </w:r>
      <w:proofErr w:type="spellStart"/>
      <w:r>
        <w:rPr>
          <w:rFonts w:eastAsia="Times New Roman"/>
          <w:szCs w:val="24"/>
        </w:rPr>
        <w:t>ευαλλοίωτα</w:t>
      </w:r>
      <w:proofErr w:type="spellEnd"/>
      <w:r>
        <w:rPr>
          <w:rFonts w:eastAsia="Times New Roman"/>
          <w:szCs w:val="24"/>
        </w:rPr>
        <w:t xml:space="preserve">, όπως αναφέρονται στην επισυναπτόμενη λίστα. </w:t>
      </w:r>
    </w:p>
    <w:p w14:paraId="498E503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Όλοι είμαστε γνώστες του τι ακριβώς συμβαίνει σήμερα, όπου οι αγρότες, οι παραγωγοί μας στερούνται οποιασδήποτε προ</w:t>
      </w:r>
      <w:r>
        <w:rPr>
          <w:rFonts w:eastAsia="Times New Roman" w:cs="Times New Roman"/>
          <w:szCs w:val="24"/>
        </w:rPr>
        <w:t>στασίας και βρίσκονται στο έλεος και στην καλή προαίρεση των εμπόρων αγροτικών προϊόντων, όπως σημαντικές καθυστερήσεις εξόφλησης, πλήρης ασυνέπεια που φθάνει μέχρι και την μη πληρωμή. Αυτά είναι τα λεγόμενα «κανόνια» -γνωστά σε όσους είναι από αγροτικές π</w:t>
      </w:r>
      <w:r>
        <w:rPr>
          <w:rFonts w:eastAsia="Times New Roman" w:cs="Times New Roman"/>
          <w:szCs w:val="24"/>
        </w:rPr>
        <w:t xml:space="preserve">εριοχές- τα οποία οδηγούν στην οικονομική εξόντωση των αγροτών. </w:t>
      </w:r>
    </w:p>
    <w:p w14:paraId="498E503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Αυτή η υποχρέωση της εξόφλησης των δύο μηνών υπήρχε ήδη στην υφιστάμενη νομοθεσία, αλλά ποτέ δεν εφαρμόστηκε, γιατί υπήρχε στις υποσημειώσεις, στα ψιλά γράμματα όπως λέμε, η δυνατότητα να ακυ</w:t>
      </w:r>
      <w:r>
        <w:rPr>
          <w:rFonts w:eastAsia="Times New Roman" w:cs="Times New Roman"/>
          <w:szCs w:val="24"/>
        </w:rPr>
        <w:t>ρώνεται αυτή η συμφωνία, εφόσον τα δύο συμβαλλόμενα μέρη αποφασίσουν διαφορετικά. Και συνήθως αυτή ήταν η πρακτική, αυτό γινόταν. Διότι, όταν υπάρχει τέτοια ασυμμετρία δύναμης - διαπραγμάτευσης ανάμεσα στους εμπόρους, τις αλυσίδες και τους απλούς παραγωγού</w:t>
      </w:r>
      <w:r>
        <w:rPr>
          <w:rFonts w:eastAsia="Times New Roman" w:cs="Times New Roman"/>
          <w:szCs w:val="24"/>
        </w:rPr>
        <w:t xml:space="preserve">ς, ο δυνατότερος επιβάλλει πάντα την άποψή του στον αδύνατο. Αυτό το θέμα λύνεται με την εισαγωγή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αλλά και της </w:t>
      </w:r>
      <w:proofErr w:type="spellStart"/>
      <w:r>
        <w:rPr>
          <w:rFonts w:eastAsia="Times New Roman" w:cs="Times New Roman"/>
          <w:szCs w:val="24"/>
        </w:rPr>
        <w:t>συνευθύνης</w:t>
      </w:r>
      <w:proofErr w:type="spellEnd"/>
      <w:r>
        <w:rPr>
          <w:rFonts w:eastAsia="Times New Roman" w:cs="Times New Roman"/>
          <w:szCs w:val="24"/>
        </w:rPr>
        <w:t xml:space="preserve"> των αγροτών που πρέπει να δηλώνουν τις συναλλαγές τους στα αρμόδια ελεγκτικά όργανα. </w:t>
      </w:r>
    </w:p>
    <w:p w14:paraId="498E503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εδώ η πολιτεία, κύριε Υπουργέ, να είναι αποφασιστική και συνεπής στην εφαρμογή των διατάξεων αυτού του νόμου, προκειμένου να ξεκαθαρίσει μια και καλή αυτό το θολό τοπίο και αυτή η άθλια πρακτική. Θα πρέπει να ενισχυθούν οι ελεγκτικοί μηχανισμοί που </w:t>
      </w:r>
      <w:r>
        <w:rPr>
          <w:rFonts w:eastAsia="Times New Roman" w:cs="Times New Roman"/>
          <w:szCs w:val="24"/>
        </w:rPr>
        <w:t xml:space="preserve">θα έχουν την ευθύνη της παρακολούθησης και του ελέγχου. </w:t>
      </w:r>
    </w:p>
    <w:p w14:paraId="498E503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 δεύτερη σημαντική ρύθμιση αφορά τους Έλληνες κτηνοτρόφους με τη θέσπιση της υποχρεωτικής επισήμανσης προέλευσης του γάλακτος και του κρέατος, την ιχνηλασιμότητα και την παρακολούθηση σε όλη την αλυ</w:t>
      </w:r>
      <w:r>
        <w:rPr>
          <w:rFonts w:eastAsia="Times New Roman" w:cs="Times New Roman"/>
          <w:szCs w:val="24"/>
        </w:rPr>
        <w:t xml:space="preserve">σίδα από τον κτηνοτρόφο έως την ταμειακή μηχανή, προκειμένου να παταχθεί το φαινόμενο των αθρόων </w:t>
      </w:r>
      <w:proofErr w:type="spellStart"/>
      <w:r>
        <w:rPr>
          <w:rFonts w:eastAsia="Times New Roman" w:cs="Times New Roman"/>
          <w:szCs w:val="24"/>
        </w:rPr>
        <w:t>ελληνοποιήσεων</w:t>
      </w:r>
      <w:proofErr w:type="spellEnd"/>
      <w:r>
        <w:rPr>
          <w:rFonts w:eastAsia="Times New Roman" w:cs="Times New Roman"/>
          <w:szCs w:val="24"/>
        </w:rPr>
        <w:t xml:space="preserve"> που πλήττουν και τους Έλληνες κτηνοτρόφους αλλά και τους Έλληνες καταναλωτές που πρέπει να ξέρουν τι αγοράζουν και αντίστοιχα τι πληρώνουν. Οι π</w:t>
      </w:r>
      <w:r>
        <w:rPr>
          <w:rFonts w:eastAsia="Times New Roman" w:cs="Times New Roman"/>
          <w:szCs w:val="24"/>
        </w:rPr>
        <w:t xml:space="preserve">αράνομες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αγροτικών και κτηνοτροφικών προϊόντων συμπιέζουν τις τιμές παραγωγού και επιβαρύνουν τους καταναλωτές που πληρώνουν ακριβότερα ξένα και αμφιβόλου ποιότητας προϊόντα ως ελληνικά. </w:t>
      </w:r>
    </w:p>
    <w:p w14:paraId="498E503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τον ακρόαση των φορ</w:t>
      </w:r>
      <w:r>
        <w:rPr>
          <w:rFonts w:eastAsia="Times New Roman" w:cs="Times New Roman"/>
          <w:szCs w:val="24"/>
        </w:rPr>
        <w:t xml:space="preserve">έων στη σχετική συζήτηση στην αρμόδια </w:t>
      </w:r>
      <w:r>
        <w:rPr>
          <w:rFonts w:eastAsia="Times New Roman" w:cs="Times New Roman"/>
          <w:szCs w:val="24"/>
        </w:rPr>
        <w:t xml:space="preserve">επιτροπή </w:t>
      </w:r>
      <w:r>
        <w:rPr>
          <w:rFonts w:eastAsia="Times New Roman" w:cs="Times New Roman"/>
          <w:szCs w:val="24"/>
        </w:rPr>
        <w:t xml:space="preserve">της Βουλής, το σύνολο σχεδόν στάθηκε ιδιαίτερα </w:t>
      </w:r>
      <w:r>
        <w:rPr>
          <w:rFonts w:eastAsia="Times New Roman" w:cs="Times New Roman"/>
          <w:szCs w:val="24"/>
        </w:rPr>
        <w:t xml:space="preserve">θετικό </w:t>
      </w:r>
      <w:r>
        <w:rPr>
          <w:rFonts w:eastAsia="Times New Roman" w:cs="Times New Roman"/>
          <w:szCs w:val="24"/>
        </w:rPr>
        <w:t>σε αυτό το νομοσχέδιο, ένα νομοσχέδιο που περίμεναν για χρόνια οι Έλληνες αγρότες και κτηνοτρόφοι και το οποίο θα συμβάλει στην απρόσκοπτη ανάπτυξη της αγρ</w:t>
      </w:r>
      <w:r>
        <w:rPr>
          <w:rFonts w:eastAsia="Times New Roman" w:cs="Times New Roman"/>
          <w:szCs w:val="24"/>
        </w:rPr>
        <w:t xml:space="preserve">οτικής παραγωγής προς όφελος της εθνικής οικονομίας, των Ελλήνων αγροτών αλλά και των Ελλήνων καταναλωτών. </w:t>
      </w:r>
    </w:p>
    <w:p w14:paraId="498E504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Θα πρέπει εδώ να σημειώσω και την ιδιαίτερη προσπάθεια της σημερινής πολιτικής ηγεσίας του Υπουργείου Αγροτικής Ανάπτυξης, γιατί το θέμα αυτό αποτέλ</w:t>
      </w:r>
      <w:r>
        <w:rPr>
          <w:rFonts w:eastAsia="Times New Roman" w:cs="Times New Roman"/>
          <w:szCs w:val="24"/>
        </w:rPr>
        <w:t xml:space="preserve">εσε αντικείμενο σκληρής διαπραγμάτευσης με τους αρμόδιους ευρωπαϊκούς θεσμούς -πράγμα που δεν αναδείχθηκε τόσο στη σημερινή συζήτηση από τη μεριά της Αντιπολίτευσης- η οποία είχε ευτυχή κατάληξη. </w:t>
      </w:r>
    </w:p>
    <w:p w14:paraId="498E504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παροτρύνω τον Υπουργό να ασχοληθεί και </w:t>
      </w:r>
      <w:r>
        <w:rPr>
          <w:rFonts w:eastAsia="Times New Roman" w:cs="Times New Roman"/>
          <w:szCs w:val="24"/>
        </w:rPr>
        <w:t xml:space="preserve">με την ανάλογη προστασία των παραγωγών άλλων προϊόντων -πέραν των </w:t>
      </w:r>
      <w:proofErr w:type="spellStart"/>
      <w:r>
        <w:rPr>
          <w:rFonts w:eastAsia="Times New Roman" w:cs="Times New Roman"/>
          <w:szCs w:val="24"/>
        </w:rPr>
        <w:t>ευαλλοίωτων</w:t>
      </w:r>
      <w:proofErr w:type="spellEnd"/>
      <w:r>
        <w:rPr>
          <w:rFonts w:eastAsia="Times New Roman" w:cs="Times New Roman"/>
          <w:szCs w:val="24"/>
        </w:rPr>
        <w:t xml:space="preserve"> και νωπών που ρυθμίζονται με αυτό το νομοσχέδιο- και αφορά μια μεγάλη κατηγορία προϊόντων όπως είναι τα δημητριακά, σιτηρά, καλαμπόκι, ρύζι αλλά και άλλες παραγωγές, που αυτή τη </w:t>
      </w:r>
      <w:r>
        <w:rPr>
          <w:rFonts w:eastAsia="Times New Roman" w:cs="Times New Roman"/>
          <w:szCs w:val="24"/>
        </w:rPr>
        <w:t>στιγμή είναι κατά κάποιο τρόπο έξω απ’ αυτή τη ρύθμιση, προκειμένου να υπάρξει ένας έλεγχος στο μητρώο αγροτικών προϊόντων και να δούμε ποιοι πραγματικά έχουν τις προϋποθέσεις να είναι σε αυτό το μητρώο, τι εγγυήσεις δίνουν όσον αφορά την οικονομική τους ε</w:t>
      </w:r>
      <w:r>
        <w:rPr>
          <w:rFonts w:eastAsia="Times New Roman" w:cs="Times New Roman"/>
          <w:szCs w:val="24"/>
        </w:rPr>
        <w:t xml:space="preserve">πιφάνεια, γιατί δυστυχώς έχουμε φαινόμενα πλήρους αδυναμίας εξόφλησης σε πολλές περιπτώσεις. </w:t>
      </w:r>
    </w:p>
    <w:p w14:paraId="498E5042"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Έχουμε τελευταία μία περίπτωση εκεί με το ρύζι και στην περιοχή των </w:t>
      </w:r>
      <w:proofErr w:type="spellStart"/>
      <w:r>
        <w:rPr>
          <w:rFonts w:eastAsia="Times New Roman"/>
          <w:szCs w:val="24"/>
        </w:rPr>
        <w:t>Μαλγάρων</w:t>
      </w:r>
      <w:proofErr w:type="spellEnd"/>
      <w:r>
        <w:rPr>
          <w:rFonts w:eastAsia="Times New Roman"/>
          <w:szCs w:val="24"/>
        </w:rPr>
        <w:t xml:space="preserve">, αλλά και στον Νομό Σερρών όπου πάνω από 7 εκατομμύρια ευρώ είναι οφειλόμενα και δεν </w:t>
      </w:r>
      <w:r>
        <w:rPr>
          <w:rFonts w:eastAsia="Times New Roman"/>
          <w:szCs w:val="24"/>
        </w:rPr>
        <w:t xml:space="preserve">υπάρχουν χρήματα από έναν συγκεκριμένο έμπορο -αν θέλετε τα στοιχεία, να σας τα δώσω- να ξοφλήσει τους παραγωγούς, τους </w:t>
      </w:r>
      <w:proofErr w:type="spellStart"/>
      <w:r>
        <w:rPr>
          <w:rFonts w:eastAsia="Times New Roman"/>
          <w:szCs w:val="24"/>
        </w:rPr>
        <w:t>ρυζοκαλλιεργητές</w:t>
      </w:r>
      <w:proofErr w:type="spellEnd"/>
      <w:r>
        <w:rPr>
          <w:rFonts w:eastAsia="Times New Roman"/>
          <w:szCs w:val="24"/>
        </w:rPr>
        <w:t>, οι οποίοι είναι σε απόγνωση.</w:t>
      </w:r>
    </w:p>
    <w:p w14:paraId="498E5043"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lastRenderedPageBreak/>
        <w:t>Άρα</w:t>
      </w:r>
      <w:r>
        <w:rPr>
          <w:rFonts w:eastAsia="Times New Roman"/>
          <w:szCs w:val="24"/>
        </w:rPr>
        <w:t>,</w:t>
      </w:r>
      <w:r>
        <w:rPr>
          <w:rFonts w:eastAsia="Times New Roman"/>
          <w:szCs w:val="24"/>
        </w:rPr>
        <w:t xml:space="preserve"> πρέπει να δούμε και αυτό το κομμάτι σε μια μεταγενέστερη φάση και να δούμε τι προστα</w:t>
      </w:r>
      <w:r>
        <w:rPr>
          <w:rFonts w:eastAsia="Times New Roman"/>
          <w:szCs w:val="24"/>
        </w:rPr>
        <w:t xml:space="preserve">σία θα μπορούμε να δώσουμε και σε αυτά τα προϊόντα. </w:t>
      </w:r>
    </w:p>
    <w:p w14:paraId="498E5044"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Τελειώνοντας, επιτρέψτε μου μια παρατήρηση για τους συναδέλφους της Νέας Δημοκρατίας και του πρώην ΠΑΣΟΚ. Θα ήθελα να τους επισημάνω ότι θα πρέπει να είναι λίγο πιο προσεκτικοί και να μην υψώνουν τους τό</w:t>
      </w:r>
      <w:r>
        <w:rPr>
          <w:rFonts w:eastAsia="Times New Roman"/>
          <w:szCs w:val="24"/>
        </w:rPr>
        <w:t xml:space="preserve">νους της κριτικής γιατί αυτοί είναι που ευθύνονται και για την καταστροφή και για την κατρακύλα του αγροτικού τομέα και ειδικότερα της ιδέας του </w:t>
      </w:r>
      <w:proofErr w:type="spellStart"/>
      <w:r>
        <w:rPr>
          <w:rFonts w:eastAsia="Times New Roman"/>
          <w:szCs w:val="24"/>
        </w:rPr>
        <w:t>συνεταιρίζεσθαι</w:t>
      </w:r>
      <w:proofErr w:type="spellEnd"/>
      <w:r>
        <w:rPr>
          <w:rFonts w:eastAsia="Times New Roman"/>
          <w:szCs w:val="24"/>
        </w:rPr>
        <w:t xml:space="preserve"> και του συνεταιριστικού κινήματος το οποίο διέλυσαν, διέσυραν και απαξίωσαν τελείως την ιδέα το</w:t>
      </w:r>
      <w:r>
        <w:rPr>
          <w:rFonts w:eastAsia="Times New Roman"/>
          <w:szCs w:val="24"/>
        </w:rPr>
        <w:t>υ συνεργατισμού στους αγρότες μας. Πρέπει να κάνουμε μεγάλες προσπάθειες προκειμένου να ξαναποκτήσουν την εμπιστοσύνη, γιατί μόνο μέσα από τέτοιους μηχανισμούς μπορούν να απολαμβάνουν και καλύτερες τιμές για τα προϊόντα τους.</w:t>
      </w:r>
    </w:p>
    <w:p w14:paraId="498E5045"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Ευχαριστώ πολύ.</w:t>
      </w:r>
    </w:p>
    <w:p w14:paraId="498E5046" w14:textId="77777777" w:rsidR="00B84C6C" w:rsidRDefault="003C4644">
      <w:pPr>
        <w:tabs>
          <w:tab w:val="left" w:pos="2820"/>
        </w:tabs>
        <w:spacing w:line="600" w:lineRule="auto"/>
        <w:ind w:firstLine="720"/>
        <w:jc w:val="center"/>
        <w:rPr>
          <w:rFonts w:eastAsia="Times New Roman"/>
          <w:szCs w:val="24"/>
        </w:rPr>
      </w:pPr>
      <w:r>
        <w:rPr>
          <w:rFonts w:eastAsia="Times New Roman"/>
          <w:szCs w:val="24"/>
        </w:rPr>
        <w:t>(Χειροκροτήματ</w:t>
      </w:r>
      <w:r>
        <w:rPr>
          <w:rFonts w:eastAsia="Times New Roman"/>
          <w:szCs w:val="24"/>
        </w:rPr>
        <w:t>α από την πτέρυγα του ΣΥΡΙΖΑ)</w:t>
      </w:r>
    </w:p>
    <w:p w14:paraId="498E5047"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Κοινοβουλευτικός Εκπρόσωπος της Χρυσής Αυγής κ. Χατζησάββας.</w:t>
      </w:r>
    </w:p>
    <w:p w14:paraId="498E5048"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Στο παρόν νομοσχέδιο υπάρχουν διατάξεις που υποτίθεται, διασφαλίζουν την πληρωμή των παραγωγών</w:t>
      </w:r>
      <w:r>
        <w:rPr>
          <w:rFonts w:eastAsia="Times New Roman"/>
          <w:szCs w:val="24"/>
        </w:rPr>
        <w:t xml:space="preserve"> για ευπαθή προϊόντα. Εγώ πιστεύω, όμως, ότι είναι επιφανειακές, προσχηματικές και ελλιπείς. Θα αναφερθώ κι εγώ σε κάποιες, όπως έκανε ο αγορητής της Χρυσής Αυγής. </w:t>
      </w:r>
    </w:p>
    <w:p w14:paraId="498E5049"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lastRenderedPageBreak/>
        <w:t xml:space="preserve">Η πρώτη μου ένσταση είναι στο εξής: Κύριε Υπουργέ, όλες αυτές τις ενέργειες υποτίθεται ότι </w:t>
      </w:r>
      <w:r>
        <w:rPr>
          <w:rFonts w:eastAsia="Times New Roman"/>
          <w:szCs w:val="24"/>
        </w:rPr>
        <w:t xml:space="preserve">θα πρέπει να τις κάνουν οι παραγωγοί και όχι απλώς θα πρέπει να τις κάνουν οι παραγωγοί, αλλά θα πρέπει να τις κάνουν την περίοδο της συγκομιδής και τις ημέρες που κάνουν παραλαβή στα συγκεκριμένα πόστα οι έμποροι. </w:t>
      </w:r>
    </w:p>
    <w:p w14:paraId="498E504A"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Ξέρετε σε τι ώρες γίνονται αυτές οι εργα</w:t>
      </w:r>
      <w:r>
        <w:rPr>
          <w:rFonts w:eastAsia="Times New Roman"/>
          <w:szCs w:val="24"/>
        </w:rPr>
        <w:t>σίες; Γίνονται από το πρωί μέχρι το βράδυ, με αντίξοες καιρικές συνθήκες, με πολλή ζέστη ή πολύ κρύο, βροχή. Μέσα σε όλα αυτά που θα χρειάζεται να πάνε όσες φορές στα σημεία τα οποία θα παραδίδουν τα αγροτικά προϊόντα, θα έχουν να μπαίνουν και στο ίντερνετ</w:t>
      </w:r>
      <w:r>
        <w:rPr>
          <w:rFonts w:eastAsia="Times New Roman"/>
          <w:szCs w:val="24"/>
        </w:rPr>
        <w:t xml:space="preserve">, να μπορούν να κάνουν τις δηλώσεις και να κάνουν όλες τις απαραίτητες ενέργειες για να διασφαλιστεί η πληρωμή τους. </w:t>
      </w:r>
    </w:p>
    <w:p w14:paraId="498E504B"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Καλό θα είναι, όταν νομοθετείτε τέτοια πράγματα, να πηγαίνουν οι συνεργάτες σας λίγο στην πράξη να βλέπουν πώς γίνονται αυτά, γιατί αντιμε</w:t>
      </w:r>
      <w:r>
        <w:rPr>
          <w:rFonts w:eastAsia="Times New Roman"/>
          <w:szCs w:val="24"/>
        </w:rPr>
        <w:t xml:space="preserve">τωπίζουμε πολλά προβλήματα. Πολλές φορές προσπαθούσαμε να βρούμε λύση, όπως, όταν σας ρωτούσαμε τι θα γίνει με τις άδειες των παραγωγών, που δεν μπορούν να τις ανανεώσουν και μας λέγατε ότι περιμένουμε το νομοσχέδιο για τις λαϊκές αγορές. Λέτε και μπορούν </w:t>
      </w:r>
      <w:r>
        <w:rPr>
          <w:rFonts w:eastAsia="Times New Roman"/>
          <w:szCs w:val="24"/>
        </w:rPr>
        <w:t xml:space="preserve">να περιμένουν οι παραγωγές όλο το καλοκαίρι, αδιάθετες, για να νομοθετήσετε εσείς να πάρουν άδειες. </w:t>
      </w:r>
    </w:p>
    <w:p w14:paraId="498E504C"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Επίσης, αυτό το θέμα με τα ελαττωματικά προϊόντα που θα μειώνεται η αξία του τιμολογίου, ποιος τα καθορίζει αυτά; Κάποτε υπήρχε η ΚΥΔΕΠ, υπήρχαν οι αγροτικ</w:t>
      </w:r>
      <w:r>
        <w:rPr>
          <w:rFonts w:eastAsia="Times New Roman"/>
          <w:szCs w:val="24"/>
        </w:rPr>
        <w:t xml:space="preserve">ές ενώσεις, τουλάχιστον για τα σιτηρά, υπήρχαν οι κατηγορίες Σ1, Σ2, Σ3 και </w:t>
      </w:r>
      <w:r>
        <w:rPr>
          <w:rFonts w:eastAsia="Times New Roman"/>
          <w:szCs w:val="24"/>
        </w:rPr>
        <w:lastRenderedPageBreak/>
        <w:t>όριζαν αυτοί τα στάνταρ. Τι θέμα είναι αν θα γίνεται την ώρα της παράδοσης ή θα πηγαίνουν εκεί, θα αφήνουν τα φορτία τους και όταν θα μπορεί ο έμπορος να τα ελέγξει, θα τους λέει α</w:t>
      </w:r>
      <w:r>
        <w:rPr>
          <w:rFonts w:eastAsia="Times New Roman"/>
          <w:szCs w:val="24"/>
        </w:rPr>
        <w:t xml:space="preserve">υτό είναι ακατάλληλο, αφού έμεινε μέσα στον ήλιο ή σε οποιεσδήποτε συνθήκες αποθηκευμένο; </w:t>
      </w:r>
    </w:p>
    <w:p w14:paraId="498E504D"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Στο άρθρο 4 που υπάρχουν οι κυρώσεις υπέρβασης του χρονικού ορίου πληρωμής προβλέπεται 30% πρόστιμο για όσους το υπερβούν, 5% για αμέλεια συγκέντρωσης των στοιχείων,</w:t>
      </w:r>
      <w:r>
        <w:rPr>
          <w:rFonts w:eastAsia="Times New Roman"/>
          <w:szCs w:val="24"/>
        </w:rPr>
        <w:t xml:space="preserve"> διαγραφή ένα έτος από το Ενιαίο Μητρώο Εμπόρων και 100.000 ευρώ πρόστιμο για όποιον συνεχίσει να λειτουργεί. Ο παραγωγός, όμως, πώς θα πάρει τα χρήματά του; Δεν θα έπρεπε να προβλεφθεί τουλάχιστον να αποζημιώνεται ο παραγωγός και μετά βρείτε ποιος έφταιγε</w:t>
      </w:r>
      <w:r>
        <w:rPr>
          <w:rFonts w:eastAsia="Times New Roman"/>
          <w:szCs w:val="24"/>
        </w:rPr>
        <w:t xml:space="preserve">, ποιος δεν πλήρωσε, τι έκανε. </w:t>
      </w:r>
    </w:p>
    <w:p w14:paraId="498E504E"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Στο Κιλκίς, για παράδειγμα, υπάρχουν έμποροι αγροτικών προϊόντων για τους οποίους έχουν διαπιστωθεί παραβάσεις για πλαστά χαρτιά, έχουν βεβαιωθεί και παραβάσεις και πρόστιμα πάνω από ένα εκατομμύριο σε μια περίπτωση και αυτό</w:t>
      </w:r>
      <w:r>
        <w:rPr>
          <w:rFonts w:eastAsia="Times New Roman"/>
          <w:szCs w:val="24"/>
        </w:rPr>
        <w:t xml:space="preserve">ς συνεχίζει εδώ και μερικά χρόνια και παίρνει ξανά αγροτικά προϊόντα, αφού έκανε μια παύση και άνοιξε σε κάποιον συγγενή του. </w:t>
      </w:r>
    </w:p>
    <w:p w14:paraId="498E504F"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Στο άρθρο 5 στην επισήμανση προέλευσης γάλακτος, εγώ θα πω και για το κρέας, πρέπει να προβλεφθεί κάτι ακόμα, κύριε Υπουργέ, τουλ</w:t>
      </w:r>
      <w:r>
        <w:rPr>
          <w:rFonts w:eastAsia="Times New Roman"/>
          <w:szCs w:val="24"/>
        </w:rPr>
        <w:t>άχιστον για τους νομούς που συνορεύουν με κράτη τα οποία έχουν φθηνότερο κόστος παραγωγής.</w:t>
      </w:r>
    </w:p>
    <w:p w14:paraId="498E505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Τα σύνορά μας, ξέρετε, με Σκόπια και Βουλγαρία δεν είναι έτσι όπως τα φαντάζονται αυτοί που δεν έχουν επισκεφθεί την περιοχή. Δεν υπάρχουν φράχτες, τάφροι, τείχος ή </w:t>
      </w:r>
      <w:r>
        <w:rPr>
          <w:rFonts w:eastAsia="Times New Roman" w:cs="Times New Roman"/>
          <w:szCs w:val="24"/>
        </w:rPr>
        <w:t xml:space="preserve">δεν ξέρω πώς το έχετε στο μυαλό σας. Είναι δάση </w:t>
      </w:r>
      <w:r>
        <w:rPr>
          <w:rFonts w:eastAsia="Times New Roman" w:cs="Times New Roman"/>
          <w:szCs w:val="24"/>
        </w:rPr>
        <w:t>ό</w:t>
      </w:r>
      <w:r>
        <w:rPr>
          <w:rFonts w:eastAsia="Times New Roman" w:cs="Times New Roman"/>
          <w:szCs w:val="24"/>
        </w:rPr>
        <w:t xml:space="preserve">που τα σύνορα </w:t>
      </w:r>
      <w:proofErr w:type="spellStart"/>
      <w:r>
        <w:rPr>
          <w:rFonts w:eastAsia="Times New Roman" w:cs="Times New Roman"/>
          <w:szCs w:val="24"/>
        </w:rPr>
        <w:t>οριοθετούνται</w:t>
      </w:r>
      <w:proofErr w:type="spellEnd"/>
      <w:r>
        <w:rPr>
          <w:rFonts w:eastAsia="Times New Roman" w:cs="Times New Roman"/>
          <w:szCs w:val="24"/>
        </w:rPr>
        <w:t xml:space="preserve"> από έναν δασικό δρόμο, είναι χωράφια που υπάρχει ένας αγροτικός δρόμος και σε μερικές περιπτώσεις δεν υπάρχει ούτε αγροτικός δρόμος και για να καλλιεργήσει ένας από τα Σκόπια το χ</w:t>
      </w:r>
      <w:r>
        <w:rPr>
          <w:rFonts w:eastAsia="Times New Roman" w:cs="Times New Roman"/>
          <w:szCs w:val="24"/>
        </w:rPr>
        <w:t xml:space="preserve">ωράφι του, αναγκάζεται να μπει μέσα από το χωράφι το ελληνικό. </w:t>
      </w:r>
    </w:p>
    <w:p w14:paraId="498E505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φυσικά, υπάρχουν βοσκότοποι κοινοί. Υπάρχουν καταγγελίες, λοιπόν, ότι περνάνε κατά χιλιάδες αιγοπρόβατα και χύμα προϊόντα, με μοναδικό παραστατικό τους ένα 50ευρω που θα δώσουν στον συνορι</w:t>
      </w:r>
      <w:r>
        <w:rPr>
          <w:rFonts w:eastAsia="Times New Roman" w:cs="Times New Roman"/>
          <w:szCs w:val="24"/>
        </w:rPr>
        <w:t xml:space="preserve">ακό από την πλευρά των Σκοπίων. Από την Ελλάδα δεν χρειάζεται να δώσουν τίποτα, γιατί δεν υπάρχει ούτε </w:t>
      </w:r>
      <w:r>
        <w:rPr>
          <w:rFonts w:eastAsia="Times New Roman" w:cs="Times New Roman"/>
          <w:szCs w:val="24"/>
        </w:rPr>
        <w:t xml:space="preserve">Στρατός </w:t>
      </w:r>
      <w:r>
        <w:rPr>
          <w:rFonts w:eastAsia="Times New Roman" w:cs="Times New Roman"/>
          <w:szCs w:val="24"/>
        </w:rPr>
        <w:t xml:space="preserve">ούτε συνοριακή φύλαξη. Δεν υπάρχει τίποτα, κανένας έλεγχος. Αυτά τα σκηνικά που γίνονταν εκεί στην </w:t>
      </w:r>
      <w:proofErr w:type="spellStart"/>
      <w:r>
        <w:rPr>
          <w:rFonts w:eastAsia="Times New Roman" w:cs="Times New Roman"/>
          <w:szCs w:val="24"/>
        </w:rPr>
        <w:t>Ειδομένη</w:t>
      </w:r>
      <w:proofErr w:type="spellEnd"/>
      <w:r>
        <w:rPr>
          <w:rFonts w:eastAsia="Times New Roman" w:cs="Times New Roman"/>
          <w:szCs w:val="24"/>
        </w:rPr>
        <w:t xml:space="preserve"> και στους Ευζώνους είναι μόνο ένα σημ</w:t>
      </w:r>
      <w:r>
        <w:rPr>
          <w:rFonts w:eastAsia="Times New Roman" w:cs="Times New Roman"/>
          <w:szCs w:val="24"/>
        </w:rPr>
        <w:t xml:space="preserve">είο –ξέρετε- που υπάρχει φύλαξη, είναι εκεί οι οδικοί άξονες και η διέλευση του τρένου. Όλα τα υπόλοιπα είναι αφύλακτα. </w:t>
      </w:r>
    </w:p>
    <w:p w14:paraId="498E505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 πρόβλημα, βέβαια, της φέτας είναι ο έλεγχος της προέλευσης του γάλακτος, αλλά το κυριότερο είναι το ξεπούλημα της ονομασίας. Μπορεί </w:t>
      </w:r>
      <w:r>
        <w:rPr>
          <w:rFonts w:eastAsia="Times New Roman" w:cs="Times New Roman"/>
          <w:szCs w:val="24"/>
        </w:rPr>
        <w:t xml:space="preserve">να φτιάξει τώρα όλος ο κόσμος φέτα. Εντάξει, εδώ μπορείτε να ελέγξετε εσείς από πού έρχεται το γάλα, αλλά σας λέω ότι δεν είναι αυτό τώρα το κυριότερο. </w:t>
      </w:r>
    </w:p>
    <w:p w14:paraId="498E505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Η αγροτική παραγωγή, λοιπόν, η κτηνοτροφία και η αλιεία θα έπρεπε να είναι ο βασικός τομέας ανάπτυξης τ</w:t>
      </w:r>
      <w:r>
        <w:rPr>
          <w:rFonts w:eastAsia="Times New Roman" w:cs="Times New Roman"/>
          <w:szCs w:val="24"/>
        </w:rPr>
        <w:t xml:space="preserve">ης εθνικής μας οικονομίας. Δυστυχώς, όμως, φυτοζωεί και παλεύει για επιβίωση. Είναι μεγάλο παραμύθι ότι ο τουρισμός είναι η βαριά βιομηχανία της Ελλάδος. Άχρηστο να ανεβαίνουν οι τζίροι και στον τουρισμό και στην αγορά, όταν τα προϊόντα που καταναλώνονται </w:t>
      </w:r>
      <w:r>
        <w:rPr>
          <w:rFonts w:eastAsia="Times New Roman" w:cs="Times New Roman"/>
          <w:szCs w:val="24"/>
        </w:rPr>
        <w:t xml:space="preserve">είναι, ως επί το </w:t>
      </w:r>
      <w:proofErr w:type="spellStart"/>
      <w:r>
        <w:rPr>
          <w:rFonts w:eastAsia="Times New Roman" w:cs="Times New Roman"/>
          <w:szCs w:val="24"/>
        </w:rPr>
        <w:t>πλείστον</w:t>
      </w:r>
      <w:proofErr w:type="spellEnd"/>
      <w:r>
        <w:rPr>
          <w:rFonts w:eastAsia="Times New Roman" w:cs="Times New Roman"/>
          <w:szCs w:val="24"/>
        </w:rPr>
        <w:t xml:space="preserve">, εισαγωγής. </w:t>
      </w:r>
    </w:p>
    <w:p w14:paraId="498E505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Εισάγουμε, λοιπόν, τεράστιες ποσότητες </w:t>
      </w:r>
      <w:proofErr w:type="spellStart"/>
      <w:r>
        <w:rPr>
          <w:rFonts w:eastAsia="Times New Roman" w:cs="Times New Roman"/>
          <w:szCs w:val="24"/>
        </w:rPr>
        <w:t>αγροκτηνοτροφικών</w:t>
      </w:r>
      <w:proofErr w:type="spellEnd"/>
      <w:r>
        <w:rPr>
          <w:rFonts w:eastAsia="Times New Roman" w:cs="Times New Roman"/>
          <w:szCs w:val="24"/>
        </w:rPr>
        <w:t xml:space="preserve"> προϊόντων, ενώ θα έπρεπε κανονικά να εξάγουμε, αφού γίνουμε πρώτα διατροφικά ανεξάρτητοι, πράγμα το οποίο μπορούμε να πετύχουμε, γιατί και παλιότερα ακουμπούσαμ</w:t>
      </w:r>
      <w:r>
        <w:rPr>
          <w:rFonts w:eastAsia="Times New Roman" w:cs="Times New Roman"/>
          <w:szCs w:val="24"/>
        </w:rPr>
        <w:t xml:space="preserve">ε ένα ποσοστό νομίζω 83%-87%. Τώρα έχουν αντιστραφεί τα ισοζύγια, νομίζω ότι 83%-87% εισάγουμε. </w:t>
      </w:r>
    </w:p>
    <w:p w14:paraId="498E505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Υπάρχουν, λοιπόν, και αγορές τροφίμων στην Ευρώπη και στο Μιλάνο και στη Φρανκφούρτη, όπου υπάρχει </w:t>
      </w:r>
      <w:r>
        <w:rPr>
          <w:rFonts w:eastAsia="Times New Roman" w:cs="Times New Roman"/>
          <w:szCs w:val="24"/>
        </w:rPr>
        <w:t xml:space="preserve">μεγάλη </w:t>
      </w:r>
      <w:r>
        <w:rPr>
          <w:rFonts w:eastAsia="Times New Roman" w:cs="Times New Roman"/>
          <w:szCs w:val="24"/>
        </w:rPr>
        <w:t xml:space="preserve">ζήτηση υψηλής ποιότητας νωπών προϊόντων και τροφίμων </w:t>
      </w:r>
      <w:r>
        <w:rPr>
          <w:rFonts w:eastAsia="Times New Roman" w:cs="Times New Roman"/>
          <w:szCs w:val="24"/>
        </w:rPr>
        <w:t>γενικότερα, που όμως θέλουν κάτι συγκεκριμένο. Αυτό το οποίο θέλουν είναι τυποποίηση, μικρές ποσότητες τυποποιημένες, για να μπορέσει να λειτουργήσει αυτό το προϊόν, να προωθηθεί και να υπάρχει αγοραστικό κοινό. Ίσως θα έπρεπε να δώσετε κίνητρα και να βοηθ</w:t>
      </w:r>
      <w:r>
        <w:rPr>
          <w:rFonts w:eastAsia="Times New Roman" w:cs="Times New Roman"/>
          <w:szCs w:val="24"/>
        </w:rPr>
        <w:t xml:space="preserve">ήσετε, να επιδοτήσετε την τυποποίηση, ακόμα και σε μικρές ομάδες παραγωγών, για να μπορέσουν να γίνουν ανταγωνιστικοί και να πουλάνε τα προϊόντα τους χωρίς μεσάζοντες, απευθείας στο εξωτερικό. </w:t>
      </w:r>
    </w:p>
    <w:p w14:paraId="498E505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βέβαια, καταγγελίες από κτηνοτρόφους, στην </w:t>
      </w:r>
      <w:proofErr w:type="spellStart"/>
      <w:r>
        <w:rPr>
          <w:rFonts w:eastAsia="Times New Roman" w:cs="Times New Roman"/>
          <w:szCs w:val="24"/>
        </w:rPr>
        <w:t>Παιονία</w:t>
      </w:r>
      <w:proofErr w:type="spellEnd"/>
      <w:r>
        <w:rPr>
          <w:rFonts w:eastAsia="Times New Roman" w:cs="Times New Roman"/>
          <w:szCs w:val="24"/>
        </w:rPr>
        <w:t xml:space="preserve"> του Κιλκίς παραδείγματος </w:t>
      </w:r>
      <w:r>
        <w:rPr>
          <w:rFonts w:eastAsia="Times New Roman" w:cs="Times New Roman"/>
          <w:szCs w:val="24"/>
        </w:rPr>
        <w:t>χάριν</w:t>
      </w:r>
      <w:r>
        <w:rPr>
          <w:rFonts w:eastAsia="Times New Roman" w:cs="Times New Roman"/>
          <w:szCs w:val="24"/>
        </w:rPr>
        <w:t xml:space="preserve">, όπου κάποιος έχει χίλια αιγοπρόβατα, παράγει τόνους γάλακτος και μετά από την </w:t>
      </w:r>
      <w:proofErr w:type="spellStart"/>
      <w:r>
        <w:rPr>
          <w:rFonts w:eastAsia="Times New Roman" w:cs="Times New Roman"/>
          <w:szCs w:val="24"/>
        </w:rPr>
        <w:t>φοροεπιδρομή</w:t>
      </w:r>
      <w:proofErr w:type="spellEnd"/>
      <w:r>
        <w:rPr>
          <w:rFonts w:eastAsia="Times New Roman" w:cs="Times New Roman"/>
          <w:szCs w:val="24"/>
        </w:rPr>
        <w:t xml:space="preserve"> που δέχεται, αλλά και αυτά που πληρώνει ως ρυθμίσεις στα δάνεια, στις τρ</w:t>
      </w:r>
      <w:r>
        <w:rPr>
          <w:rFonts w:eastAsia="Times New Roman" w:cs="Times New Roman"/>
          <w:szCs w:val="24"/>
        </w:rPr>
        <w:t>άπεζες και στις παλιότερες οφειλές, δεν του μένουν πάνω από 300 ευρώ τον μήνα καθαρά για το σπίτι του. Δεν επαρκούν αυτά ούτε για το ενοίκιο του παιδιού του που σπουδάζει, δηλαδή. Πόσα αιγοπρόβατα και τι εγκαταστάσεις πρέπει να έχει ένας κτηνοτρόφος στην Ε</w:t>
      </w:r>
      <w:r>
        <w:rPr>
          <w:rFonts w:eastAsia="Times New Roman" w:cs="Times New Roman"/>
          <w:szCs w:val="24"/>
        </w:rPr>
        <w:t xml:space="preserve">λλάδα για να μπορεί να ζήσει την οικογένειά του από αυτή τη δουλειά; </w:t>
      </w:r>
    </w:p>
    <w:p w14:paraId="498E505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Όλα είναι φυσικά αποτέλεσμα λάθους σκεπτικού όλων των κυβερνήσεων, όχι μόνο της δικής σας, γιατί ως κράτος τρέχετε πίσω από τις εξελίξεις και τις εντολές της Ευρωπαϊκής Ένωσης και της ΚΑ</w:t>
      </w:r>
      <w:r>
        <w:rPr>
          <w:rFonts w:eastAsia="Times New Roman" w:cs="Times New Roman"/>
          <w:szCs w:val="24"/>
        </w:rPr>
        <w:t>Π. Φυσικά, τρέχετε και πίσω από τους παραβάτες, οι οποίοι αφού κάνουν ό,τι κάνουν, τρέχετε εσείς να συμμαζέψετε ό,τι έχουν αφήσει διαλυμένο στην οικονομία. Θα έπρεπε το κράτος να ορίζει τους κανόνες και το πλαίσιο προσέγγισης του αγροτικού ζητήματος, να χα</w:t>
      </w:r>
      <w:r>
        <w:rPr>
          <w:rFonts w:eastAsia="Times New Roman" w:cs="Times New Roman"/>
          <w:szCs w:val="24"/>
        </w:rPr>
        <w:t xml:space="preserve">ράσσει αγροτική πολιτική. Αυτά, βέβαια, θα μπορούσε να τα κάνει ένα εθνικό κράτος. κι όχι ένα καπιταλιστικό, νεοφιλελεύθερο ή αριστερό, όπως και να έχει, </w:t>
      </w:r>
      <w:proofErr w:type="spellStart"/>
      <w:r>
        <w:rPr>
          <w:rFonts w:eastAsia="Times New Roman" w:cs="Times New Roman"/>
          <w:szCs w:val="24"/>
        </w:rPr>
        <w:t>μνημονιακό</w:t>
      </w:r>
      <w:proofErr w:type="spellEnd"/>
      <w:r>
        <w:rPr>
          <w:rFonts w:eastAsia="Times New Roman" w:cs="Times New Roman"/>
          <w:szCs w:val="24"/>
        </w:rPr>
        <w:t>.</w:t>
      </w:r>
    </w:p>
    <w:p w14:paraId="498E505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Αδυνατώ, επίσης, να κατανοήσω τη σύγκρισή μας με Δανία, Γαλλία κι άλλα που ακούω από διάφο</w:t>
      </w:r>
      <w:r>
        <w:rPr>
          <w:rFonts w:eastAsia="Times New Roman" w:cs="Times New Roman"/>
          <w:szCs w:val="24"/>
        </w:rPr>
        <w:t>ρους ομιλητές. Τι σχέση έχει η οικονομία της Ελλάδας, η ανάπτυξη της Ελλάδας, οι ανάγκες της Ελλάδας, οι δυνατότητες της Ελλάδας και πάνω απ’ όλα, η οργάνωση της Ελλάδας, με τη Δανία;</w:t>
      </w:r>
    </w:p>
    <w:p w14:paraId="498E505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Διαπιστώνετε, κύριε Υπουργέ, πολλές φορές βλέπω στους λόγους σας και στι</w:t>
      </w:r>
      <w:r>
        <w:rPr>
          <w:rFonts w:eastAsia="Times New Roman" w:cs="Times New Roman"/>
          <w:szCs w:val="24"/>
        </w:rPr>
        <w:t>ς απαντήσεις που δίνετε, διάφορες πτυχές του προβλήματος, όπως απαντήσατε σε μία ερώτηση ότι θα πρέπει να τελειώσουν οι ενισχύσεις και τα επιδόματα σε όσους αγρότες δεν καλλιεργούν και είναι οι αγρότες του καναπέ. Πώς θα γίνει αυτό; Δηλαδή, μέσα από τις εν</w:t>
      </w:r>
      <w:r>
        <w:rPr>
          <w:rFonts w:eastAsia="Times New Roman" w:cs="Times New Roman"/>
          <w:szCs w:val="24"/>
        </w:rPr>
        <w:t>τολές της Ευρωπαϊκής Ένωσης και της ΚΑΠ, τις οποίες ακολουθείτε με ευλάβεια, που επιδοτούν ανάλογα με τα στρέμματα που έχεις κι όχι ανάλογα με την ποσότητα που παράγεις, δηλαδή ουσιαστικά με τη μη καλλιέργεια γης, θα μπορέσετε να πετύχετε αυτό το οποίο ανα</w:t>
      </w:r>
      <w:r>
        <w:rPr>
          <w:rFonts w:eastAsia="Times New Roman" w:cs="Times New Roman"/>
          <w:szCs w:val="24"/>
        </w:rPr>
        <w:t xml:space="preserve">γγέλλετε; </w:t>
      </w:r>
    </w:p>
    <w:p w14:paraId="498E505A" w14:textId="77777777" w:rsidR="00B84C6C" w:rsidRDefault="003C4644">
      <w:pPr>
        <w:spacing w:line="600" w:lineRule="auto"/>
        <w:ind w:firstLine="720"/>
        <w:jc w:val="both"/>
        <w:rPr>
          <w:rFonts w:eastAsia="Times New Roman"/>
          <w:szCs w:val="24"/>
        </w:rPr>
      </w:pPr>
      <w:r>
        <w:rPr>
          <w:rFonts w:eastAsia="Times New Roman"/>
          <w:szCs w:val="24"/>
        </w:rPr>
        <w:t>Αυτό φυσικά είναι το κυριότερο πρόβλημα και είναι παλιό και αυτό. Δεν είναι της δικής σας Κυβέρνησης. Δεκαετίες τώρα με τις ΚΑΠ υπάρχει αποκοπή των νέων από την αγροτική παραγωγή. Έφυγαν και πήγαν στα αστικά κέντρα για να δουλέψουν ως σερβιτόροι</w:t>
      </w:r>
      <w:r>
        <w:rPr>
          <w:rFonts w:eastAsia="Times New Roman"/>
          <w:szCs w:val="24"/>
        </w:rPr>
        <w:t xml:space="preserve"> και ως εργάτες για ένα κομμάτι ψωμί. Και αφού τώρα έμειναν άνεργοι, γυρνάνε τώρα πίσω στα χωριά τους.</w:t>
      </w:r>
    </w:p>
    <w:p w14:paraId="498E505B" w14:textId="77777777" w:rsidR="00B84C6C" w:rsidRDefault="003C4644">
      <w:pPr>
        <w:spacing w:line="600" w:lineRule="auto"/>
        <w:ind w:firstLine="720"/>
        <w:jc w:val="both"/>
        <w:rPr>
          <w:rFonts w:eastAsia="Times New Roman"/>
          <w:szCs w:val="24"/>
        </w:rPr>
      </w:pPr>
      <w:r>
        <w:rPr>
          <w:rFonts w:eastAsia="Times New Roman"/>
          <w:szCs w:val="24"/>
        </w:rPr>
        <w:t>Μόνο που τα χωράφια των πατεράδων ή των παππούδων ή πουλήθηκαν ή νοικιάστηκαν για μεγάλο χρονικό διάστημα. Τα μηχανήματά τους ή πάλιωσαν ή τα πούλησαν κα</w:t>
      </w:r>
      <w:r>
        <w:rPr>
          <w:rFonts w:eastAsia="Times New Roman"/>
          <w:szCs w:val="24"/>
        </w:rPr>
        <w:t>ι φυσικά η τεχνογνωσία που ήταν κυρίως βιωματική, πλέον δεν υπάρχει πια. Επιστρέφουν πλέον ως εργάτες, ως νέοι είλωτες στα χωράφια που ήταν κάποτε των πατεράδων τους για να δουλέψουν για μεγαλοτσιφλικάδες.</w:t>
      </w:r>
    </w:p>
    <w:p w14:paraId="498E505C" w14:textId="77777777" w:rsidR="00B84C6C" w:rsidRDefault="003C4644">
      <w:pPr>
        <w:spacing w:line="600" w:lineRule="auto"/>
        <w:ind w:firstLine="720"/>
        <w:jc w:val="both"/>
        <w:rPr>
          <w:rFonts w:eastAsia="Times New Roman"/>
          <w:szCs w:val="24"/>
        </w:rPr>
      </w:pPr>
      <w:r>
        <w:rPr>
          <w:rFonts w:eastAsia="Times New Roman"/>
          <w:szCs w:val="24"/>
        </w:rPr>
        <w:lastRenderedPageBreak/>
        <w:t xml:space="preserve">Ακόμα και σήμερα οι νέοι σε διάφορες ενημερωτικές </w:t>
      </w:r>
      <w:r>
        <w:rPr>
          <w:rFonts w:eastAsia="Times New Roman"/>
          <w:szCs w:val="24"/>
        </w:rPr>
        <w:t>ημερίδες –αυτοί που θέλουν να γίνουν νέοι αγρότες και λέμε ότι έχει ένα καλό η οικονομική κρίση, επιστρέφουν στον πρωτογενή τομέα, στην εθνική παραγωγή- ξέρετε τι ρωτάνε; Ρωτάνε ποια καλλιέργεια επιδοτείται. Δεν έχουν καταλάβει ότι η ΚΑΠ προτείνει κάποια π</w:t>
      </w:r>
      <w:r>
        <w:rPr>
          <w:rFonts w:eastAsia="Times New Roman"/>
          <w:szCs w:val="24"/>
        </w:rPr>
        <w:t xml:space="preserve">ράγματα και εσύ εάν θες να συμμετέχεις σε αυτό το παιχνίδι, ακολουθείς. </w:t>
      </w:r>
    </w:p>
    <w:p w14:paraId="498E505D" w14:textId="77777777" w:rsidR="00B84C6C" w:rsidRDefault="003C4644">
      <w:pPr>
        <w:spacing w:line="600" w:lineRule="auto"/>
        <w:ind w:firstLine="720"/>
        <w:jc w:val="both"/>
        <w:rPr>
          <w:rFonts w:eastAsia="Times New Roman"/>
          <w:szCs w:val="24"/>
        </w:rPr>
      </w:pPr>
      <w:r>
        <w:rPr>
          <w:rFonts w:eastAsia="Times New Roman"/>
          <w:szCs w:val="24"/>
        </w:rPr>
        <w:t xml:space="preserve">Δεν έχουν καταλάβει επίσης, ότι </w:t>
      </w:r>
      <w:r>
        <w:rPr>
          <w:rFonts w:eastAsia="Times New Roman"/>
          <w:szCs w:val="24"/>
        </w:rPr>
        <w:t xml:space="preserve">ο </w:t>
      </w:r>
      <w:r>
        <w:rPr>
          <w:rFonts w:eastAsia="Times New Roman"/>
          <w:szCs w:val="24"/>
        </w:rPr>
        <w:t xml:space="preserve">δρόμος της ΚΑΠ είναι λάθος. Τους σπρώχνει σε καλλιέργειες της καπιταλιστικής μόδας. Καλλιεργούν αρωματικά φυτά, διάφορα άλλα τέτοια που </w:t>
      </w:r>
      <w:proofErr w:type="spellStart"/>
      <w:r>
        <w:rPr>
          <w:rFonts w:eastAsia="Times New Roman"/>
          <w:szCs w:val="24"/>
        </w:rPr>
        <w:t>προμοτάρουν</w:t>
      </w:r>
      <w:proofErr w:type="spellEnd"/>
      <w:r>
        <w:rPr>
          <w:rFonts w:eastAsia="Times New Roman"/>
          <w:szCs w:val="24"/>
        </w:rPr>
        <w:t xml:space="preserve"> τ</w:t>
      </w:r>
      <w:r>
        <w:rPr>
          <w:rFonts w:eastAsia="Times New Roman"/>
          <w:szCs w:val="24"/>
        </w:rPr>
        <w:t xml:space="preserve">α </w:t>
      </w:r>
      <w:r>
        <w:rPr>
          <w:rFonts w:eastAsia="Times New Roman"/>
          <w:szCs w:val="24"/>
        </w:rPr>
        <w:t xml:space="preserve">μέσα μαζικής </w:t>
      </w:r>
      <w:r>
        <w:rPr>
          <w:rFonts w:eastAsia="Times New Roman"/>
          <w:szCs w:val="24"/>
        </w:rPr>
        <w:t xml:space="preserve">ενημέρωσης </w:t>
      </w:r>
      <w:r>
        <w:rPr>
          <w:rFonts w:eastAsia="Times New Roman"/>
          <w:szCs w:val="24"/>
        </w:rPr>
        <w:t xml:space="preserve">από το πρωί μέχρι το βράδυ. Υπήρχαν περιπτώσεις και κάποιων οι οποίοι φύτεψαν </w:t>
      </w:r>
      <w:proofErr w:type="spellStart"/>
      <w:r>
        <w:rPr>
          <w:rFonts w:eastAsia="Times New Roman"/>
          <w:szCs w:val="24"/>
        </w:rPr>
        <w:t>ελαιοκράμβη</w:t>
      </w:r>
      <w:proofErr w:type="spellEnd"/>
      <w:r>
        <w:rPr>
          <w:rFonts w:eastAsia="Times New Roman"/>
          <w:szCs w:val="24"/>
        </w:rPr>
        <w:t xml:space="preserve"> και πίστεψαν ότι θα γίνουν μεγιστάνες παραγωγής πετρελαίου ή </w:t>
      </w:r>
      <w:proofErr w:type="spellStart"/>
      <w:r>
        <w:rPr>
          <w:rFonts w:eastAsia="Times New Roman"/>
          <w:szCs w:val="24"/>
        </w:rPr>
        <w:t>βιοντίζελ</w:t>
      </w:r>
      <w:proofErr w:type="spellEnd"/>
      <w:r>
        <w:rPr>
          <w:rFonts w:eastAsia="Times New Roman"/>
          <w:szCs w:val="24"/>
        </w:rPr>
        <w:t xml:space="preserve">. </w:t>
      </w:r>
    </w:p>
    <w:p w14:paraId="498E505E" w14:textId="77777777" w:rsidR="00B84C6C" w:rsidRDefault="003C4644">
      <w:pPr>
        <w:spacing w:line="600" w:lineRule="auto"/>
        <w:ind w:firstLine="720"/>
        <w:jc w:val="both"/>
        <w:rPr>
          <w:rFonts w:eastAsia="Times New Roman"/>
          <w:szCs w:val="24"/>
        </w:rPr>
      </w:pPr>
      <w:r>
        <w:rPr>
          <w:rFonts w:eastAsia="Times New Roman"/>
          <w:szCs w:val="24"/>
        </w:rPr>
        <w:t>Η λύση, λοιπόν, που προτείνει η Χρυσή Αυγή είναι έξοδος από την οικ</w:t>
      </w:r>
      <w:r>
        <w:rPr>
          <w:rFonts w:eastAsia="Times New Roman"/>
          <w:szCs w:val="24"/>
        </w:rPr>
        <w:t xml:space="preserve">ονομική μέγγενη του ευρώ που καταρρέει και μας παρασύρει μαζί του. Άμεση χάραξη εθνικής πολιτικής, έξω από την ΚΑΠ και διαγραφή όλων των </w:t>
      </w:r>
      <w:proofErr w:type="spellStart"/>
      <w:r>
        <w:rPr>
          <w:rFonts w:eastAsia="Times New Roman"/>
          <w:szCs w:val="24"/>
        </w:rPr>
        <w:t>μνημονιακών</w:t>
      </w:r>
      <w:proofErr w:type="spellEnd"/>
      <w:r>
        <w:rPr>
          <w:rFonts w:eastAsia="Times New Roman"/>
          <w:szCs w:val="24"/>
        </w:rPr>
        <w:t xml:space="preserve"> δεσμεύσεων.</w:t>
      </w:r>
    </w:p>
    <w:p w14:paraId="498E505F" w14:textId="77777777" w:rsidR="00B84C6C" w:rsidRDefault="003C4644">
      <w:pPr>
        <w:spacing w:line="600" w:lineRule="auto"/>
        <w:ind w:firstLine="720"/>
        <w:jc w:val="both"/>
        <w:rPr>
          <w:rFonts w:eastAsia="Times New Roman"/>
          <w:szCs w:val="24"/>
        </w:rPr>
      </w:pPr>
      <w:r>
        <w:rPr>
          <w:rFonts w:eastAsia="Times New Roman"/>
          <w:szCs w:val="24"/>
        </w:rPr>
        <w:t>Κλείνοντας θα ήθελα να πω λίγο για τις τροπολογίες. Σε μία τροπολογία είναι επτά άρθρα. Μιλάω γ</w:t>
      </w:r>
      <w:r>
        <w:rPr>
          <w:rFonts w:eastAsia="Times New Roman"/>
          <w:szCs w:val="24"/>
        </w:rPr>
        <w:t xml:space="preserve">ια την 1287. Στην πρώτη παράγραφο που είναι για την αναγνώριση σχολών κυρίως των ιδιωτικών -εάν κατάλαβα καλά- επαγγελμάτων κρέατος, υπάρχουν κάποια προβλήματα. Στην σχολή της Θεσσαλονίκης παραδείγματος χάριν -που εγώ τυχαίνει να γνωρίζω- οι εγκαταστάσεις </w:t>
      </w:r>
      <w:r>
        <w:rPr>
          <w:rFonts w:eastAsia="Times New Roman"/>
          <w:szCs w:val="24"/>
        </w:rPr>
        <w:t xml:space="preserve">δεν βοηθούν. Αναγκάζονται οι καθηγητές να συνάπτουν συμφωνίες με ελεύθερους επαγγελματίες και να τους </w:t>
      </w:r>
      <w:proofErr w:type="spellStart"/>
      <w:r>
        <w:rPr>
          <w:rFonts w:eastAsia="Times New Roman"/>
          <w:szCs w:val="24"/>
        </w:rPr>
        <w:t>παρακαλάνε</w:t>
      </w:r>
      <w:proofErr w:type="spellEnd"/>
      <w:r>
        <w:rPr>
          <w:rFonts w:eastAsia="Times New Roman"/>
          <w:szCs w:val="24"/>
        </w:rPr>
        <w:t xml:space="preserve"> στην πράξη να τους παραχωρήσουν χώρους για να διδάξουν τους μαθητές. </w:t>
      </w:r>
      <w:r>
        <w:rPr>
          <w:rFonts w:eastAsia="Times New Roman"/>
          <w:szCs w:val="24"/>
        </w:rPr>
        <w:lastRenderedPageBreak/>
        <w:t>Υπάρχουν λίστες που ξεπερνάνε κα</w:t>
      </w:r>
      <w:r>
        <w:rPr>
          <w:rFonts w:eastAsia="Times New Roman"/>
          <w:szCs w:val="24"/>
        </w:rPr>
        <w:t>μ</w:t>
      </w:r>
      <w:r>
        <w:rPr>
          <w:rFonts w:eastAsia="Times New Roman"/>
          <w:szCs w:val="24"/>
        </w:rPr>
        <w:t>μιά φορά τους έντεκα μήνες αναμονής εάν θ</w:t>
      </w:r>
      <w:r>
        <w:rPr>
          <w:rFonts w:eastAsia="Times New Roman"/>
          <w:szCs w:val="24"/>
        </w:rPr>
        <w:t>έλεις να φοιτήσεις σε αυτή τη σχολή. Ο εξοπλισμός είναι ελλιπέστατος.</w:t>
      </w:r>
    </w:p>
    <w:p w14:paraId="498E5060" w14:textId="77777777" w:rsidR="00B84C6C" w:rsidRDefault="003C4644">
      <w:pPr>
        <w:spacing w:line="600" w:lineRule="auto"/>
        <w:ind w:firstLine="720"/>
        <w:jc w:val="both"/>
        <w:rPr>
          <w:rFonts w:eastAsia="Times New Roman"/>
          <w:szCs w:val="24"/>
        </w:rPr>
      </w:pPr>
      <w:r>
        <w:rPr>
          <w:rFonts w:eastAsia="Times New Roman"/>
          <w:szCs w:val="24"/>
        </w:rPr>
        <w:t>Όλα αυτά τα σώζει το επίπεδο των καθηγητών, που είναι όλοι κτηνίατροι και αυτοί που δεν είναι, έχουν και αυτοί υψηλό επίπεδο. Και ίσως να έπρεπε να βοηθήσετε τις κρατικές σχολές και να β</w:t>
      </w:r>
      <w:r>
        <w:rPr>
          <w:rFonts w:eastAsia="Times New Roman"/>
          <w:szCs w:val="24"/>
        </w:rPr>
        <w:t xml:space="preserve">ρείτε έναν τρόπο να </w:t>
      </w:r>
      <w:proofErr w:type="spellStart"/>
      <w:r>
        <w:rPr>
          <w:rFonts w:eastAsia="Times New Roman"/>
          <w:szCs w:val="24"/>
        </w:rPr>
        <w:t>απορροφηθούν</w:t>
      </w:r>
      <w:proofErr w:type="spellEnd"/>
      <w:r>
        <w:rPr>
          <w:rFonts w:eastAsia="Times New Roman"/>
          <w:szCs w:val="24"/>
        </w:rPr>
        <w:t xml:space="preserve"> αυτοί οι οποίοι βγαίνουν απ’ αυτές τις σχολές. Γιατί ουσιαστικά είτε βγουν από τη δημόσια σχολή είτε βγουν από ιδιωτική σχολή, τους έχουν προετοιμάσει για να πάνε στην Ευρώπη έτοιμοι με το πτυχίο τους για να δουλέψουν.</w:t>
      </w:r>
    </w:p>
    <w:p w14:paraId="498E5061" w14:textId="77777777" w:rsidR="00B84C6C" w:rsidRDefault="003C4644">
      <w:pPr>
        <w:spacing w:line="600" w:lineRule="auto"/>
        <w:ind w:firstLine="720"/>
        <w:jc w:val="both"/>
        <w:rPr>
          <w:rFonts w:eastAsia="Times New Roman"/>
          <w:szCs w:val="24"/>
        </w:rPr>
      </w:pPr>
      <w:r>
        <w:rPr>
          <w:rFonts w:eastAsia="Times New Roman"/>
          <w:szCs w:val="24"/>
        </w:rPr>
        <w:t xml:space="preserve">Για </w:t>
      </w:r>
      <w:r>
        <w:rPr>
          <w:rFonts w:eastAsia="Times New Roman"/>
          <w:szCs w:val="24"/>
        </w:rPr>
        <w:t>τη δεύτερη παράγραφο που αφορά τη λιανική πώληση γεωργικών φαρμάκων για επαγγελματική χρήση, είμαστε υπέρ της όποιας προσπάθειας γίνεται για την ορθή και ασφαλή χρήση των φυτοφαρμάκων. Θα πρέπει, όμως, να σκεφτούμε και κάτι άλλο –δεν έχει σχέση τώρα με αυτ</w:t>
      </w:r>
      <w:r>
        <w:rPr>
          <w:rFonts w:eastAsia="Times New Roman"/>
          <w:szCs w:val="24"/>
        </w:rPr>
        <w:t>ό-</w:t>
      </w:r>
      <w:r>
        <w:rPr>
          <w:rFonts w:eastAsia="Times New Roman"/>
          <w:szCs w:val="24"/>
        </w:rPr>
        <w:t xml:space="preserve"> </w:t>
      </w:r>
      <w:r>
        <w:rPr>
          <w:rFonts w:eastAsia="Times New Roman"/>
          <w:szCs w:val="24"/>
        </w:rPr>
        <w:t xml:space="preserve">την αλόγιστη χρήση των φυτοφαρμάκων. Δεν υπάρχει σχεδόν λίμνη και ποτάμι στην Ελλάδα που τα ψάρια του να είναι ασφαλή και </w:t>
      </w:r>
      <w:r>
        <w:rPr>
          <w:rFonts w:eastAsia="Times New Roman"/>
          <w:szCs w:val="24"/>
        </w:rPr>
        <w:t>βρώσιμα</w:t>
      </w:r>
      <w:r>
        <w:rPr>
          <w:rFonts w:eastAsia="Times New Roman"/>
          <w:szCs w:val="24"/>
        </w:rPr>
        <w:t xml:space="preserve">. Και αυτό οφείλεται κατά ένα μεγάλο μέρος στην αλόγιστη χρήση φυτοφαρμάκων. </w:t>
      </w:r>
    </w:p>
    <w:p w14:paraId="498E5062" w14:textId="77777777" w:rsidR="00B84C6C" w:rsidRDefault="003C4644">
      <w:pPr>
        <w:spacing w:line="600" w:lineRule="auto"/>
        <w:ind w:firstLine="720"/>
        <w:jc w:val="both"/>
        <w:rPr>
          <w:rFonts w:eastAsia="Times New Roman"/>
          <w:szCs w:val="24"/>
        </w:rPr>
      </w:pPr>
      <w:r>
        <w:rPr>
          <w:rFonts w:eastAsia="Times New Roman"/>
          <w:szCs w:val="24"/>
        </w:rPr>
        <w:t>Βλέπουμε να έχουν αντιστραφεί οι όροι. Και εκε</w:t>
      </w:r>
      <w:r>
        <w:rPr>
          <w:rFonts w:eastAsia="Times New Roman"/>
          <w:szCs w:val="24"/>
        </w:rPr>
        <w:t>ί που κάποτε κάποιος δεν ήθελε να ψωνίσει για το σπίτι του, την οικογένειά του ψάρια ιχθυοτροφείου, τώρα αισθάνεται πιο ασφαλής εάν αγοράσει ψάρια ιχθυοκαλλιέργειας, παρά να πάει και να βρει αυτά που ψαρεύονται από τις λίμνες και τα ποτάμια.</w:t>
      </w:r>
    </w:p>
    <w:p w14:paraId="498E5063" w14:textId="77777777" w:rsidR="00B84C6C" w:rsidRDefault="003C4644">
      <w:pPr>
        <w:spacing w:line="600" w:lineRule="auto"/>
        <w:ind w:firstLine="720"/>
        <w:jc w:val="both"/>
        <w:rPr>
          <w:rFonts w:eastAsia="Times New Roman"/>
          <w:szCs w:val="24"/>
        </w:rPr>
      </w:pPr>
      <w:r>
        <w:rPr>
          <w:rFonts w:eastAsia="Times New Roman"/>
          <w:szCs w:val="24"/>
        </w:rPr>
        <w:lastRenderedPageBreak/>
        <w:t>Για την ΠΑΣΕΓΕ</w:t>
      </w:r>
      <w:r>
        <w:rPr>
          <w:rFonts w:eastAsia="Times New Roman"/>
          <w:szCs w:val="24"/>
        </w:rPr>
        <w:t>Σ να πω ότι ας βρουν πρώτα τα χρήματα που έχουν χαθεί και μετά ρυθμίστε και τα υπόλοιπα.</w:t>
      </w:r>
    </w:p>
    <w:p w14:paraId="498E5064" w14:textId="77777777" w:rsidR="00B84C6C" w:rsidRDefault="003C4644">
      <w:pPr>
        <w:spacing w:line="600" w:lineRule="auto"/>
        <w:ind w:firstLine="720"/>
        <w:jc w:val="both"/>
        <w:rPr>
          <w:rFonts w:eastAsia="Times New Roman"/>
          <w:szCs w:val="24"/>
        </w:rPr>
      </w:pPr>
      <w:r>
        <w:rPr>
          <w:rFonts w:eastAsia="Times New Roman"/>
          <w:szCs w:val="24"/>
        </w:rPr>
        <w:t>Κλείνοντας θα πω για τον ΟΑΣΘ. Θα πρέπει να ρυθμιστεί το θέμα με την διαφορά από την αύξηση του ΦΠΑ, μιας και καλώς γίνονται κρατικοποιήσεις κάποιων καίριων οργανισμών</w:t>
      </w:r>
      <w:r>
        <w:rPr>
          <w:rFonts w:eastAsia="Times New Roman"/>
          <w:szCs w:val="24"/>
        </w:rPr>
        <w:t xml:space="preserve"> για τη χώρα. Σωστή ήταν και αυτή η απόφαση, να δώσουν δωρεάν μεταφορά στους ανέργους. Θα πρέπει, όμως, να προσέξουμε ότι στην Ελλάδα το πρόβλημα δεν το έχουν μόνο οι άνεργοι. Το έχουν και πολλοί οι οποίοι εργάζονται και παίρνουν 300 ευρώ, 340 ευρώ και 350</w:t>
      </w:r>
      <w:r>
        <w:rPr>
          <w:rFonts w:eastAsia="Times New Roman"/>
          <w:szCs w:val="24"/>
        </w:rPr>
        <w:t xml:space="preserve"> ευρώ. Δεν μπορούν να δώσουν το 10% του μισθού τους για να πάρουν μία κάρτα πολλαπλών διαδρομών. Και αυτοί έχουν πρόβλημα. Δεν σημαίνει ότι επειδή δουλεύουν, μπορούν να μετακινούνται με τα </w:t>
      </w:r>
      <w:r>
        <w:rPr>
          <w:rFonts w:eastAsia="Times New Roman"/>
          <w:szCs w:val="24"/>
        </w:rPr>
        <w:t>μέσα μαζικής μεταφοράς</w:t>
      </w:r>
      <w:r>
        <w:rPr>
          <w:rFonts w:eastAsia="Times New Roman"/>
          <w:szCs w:val="24"/>
        </w:rPr>
        <w:t>.</w:t>
      </w:r>
    </w:p>
    <w:p w14:paraId="498E5065" w14:textId="77777777" w:rsidR="00B84C6C" w:rsidRDefault="003C4644">
      <w:pPr>
        <w:spacing w:line="600" w:lineRule="auto"/>
        <w:ind w:firstLine="720"/>
        <w:jc w:val="both"/>
        <w:rPr>
          <w:rFonts w:eastAsia="Times New Roman"/>
          <w:szCs w:val="24"/>
        </w:rPr>
      </w:pPr>
      <w:r>
        <w:rPr>
          <w:rFonts w:eastAsia="Times New Roman"/>
          <w:szCs w:val="24"/>
        </w:rPr>
        <w:t>(</w:t>
      </w:r>
      <w:r>
        <w:rPr>
          <w:rFonts w:eastAsia="Times New Roman"/>
          <w:szCs w:val="24"/>
        </w:rPr>
        <w:t>Στο σημείο αυτό την Προεδρική Έ</w:t>
      </w:r>
      <w:r>
        <w:rPr>
          <w:rFonts w:eastAsia="Times New Roman"/>
          <w:szCs w:val="24"/>
        </w:rPr>
        <w:t>δρα καταλαμ</w:t>
      </w:r>
      <w:r>
        <w:rPr>
          <w:rFonts w:eastAsia="Times New Roman"/>
          <w:szCs w:val="24"/>
        </w:rPr>
        <w:t xml:space="preserve">βάνει ο Θ΄ Αντιπρόεδρος της </w:t>
      </w:r>
      <w:r>
        <w:rPr>
          <w:rFonts w:eastAsia="Times New Roman"/>
          <w:szCs w:val="24"/>
        </w:rPr>
        <w:t>Βουλής κ</w:t>
      </w:r>
      <w:r>
        <w:rPr>
          <w:rFonts w:eastAsia="Times New Roman"/>
          <w:szCs w:val="24"/>
        </w:rPr>
        <w:t>.</w:t>
      </w:r>
      <w:r>
        <w:rPr>
          <w:rFonts w:eastAsia="Times New Roman"/>
          <w:szCs w:val="24"/>
        </w:rPr>
        <w:t xml:space="preserve"> </w:t>
      </w:r>
      <w:r w:rsidRPr="008E2686">
        <w:rPr>
          <w:rFonts w:eastAsia="Times New Roman"/>
          <w:b/>
          <w:szCs w:val="24"/>
        </w:rPr>
        <w:t>ΜΑΡΙΟΣ ΓΕΩΡΓΙΑΔΗΣ</w:t>
      </w:r>
      <w:r w:rsidRPr="002811F4">
        <w:rPr>
          <w:rFonts w:eastAsia="Times New Roman"/>
          <w:szCs w:val="24"/>
        </w:rPr>
        <w:t>)</w:t>
      </w:r>
    </w:p>
    <w:p w14:paraId="498E506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θα πρέπει, επίσης, να γίνει άμεση κρατικοποίηση όλων των συγκοινωνιών, των μονάδων παραγωγής ενέργειας, τηλεπικοινωνιών, να χρεωθούν τα ελλείμματα σε αυτούς που τα δημιούργησαν και να μην γίνει ε</w:t>
      </w:r>
      <w:r>
        <w:rPr>
          <w:rFonts w:eastAsia="Times New Roman" w:cs="Times New Roman"/>
          <w:szCs w:val="24"/>
        </w:rPr>
        <w:t xml:space="preserve">ξυγίανσή τους για να μπουν στο </w:t>
      </w:r>
      <w:proofErr w:type="spellStart"/>
      <w:r>
        <w:rPr>
          <w:rFonts w:eastAsia="Times New Roman" w:cs="Times New Roman"/>
          <w:szCs w:val="24"/>
        </w:rPr>
        <w:t>μνημονιακό</w:t>
      </w:r>
      <w:proofErr w:type="spellEnd"/>
      <w:r>
        <w:rPr>
          <w:rFonts w:eastAsia="Times New Roman" w:cs="Times New Roman"/>
          <w:szCs w:val="24"/>
        </w:rPr>
        <w:t xml:space="preserve"> ταμείο και να ξεπουληθούν καθαρά πλέον από χρέη. Ελπίζω να μην ξεπουληθεί και ο ΟΑΣΘ σε δύο χρόνια σε ιδιώτη και γίνετε εσείς το φίλτρο που καθάρισε το προϊόν από ένα ασαφές καθεστώς, αλλά από σαφέστατα χρέη.</w:t>
      </w:r>
    </w:p>
    <w:p w14:paraId="498E506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98E506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Χατζησάββα.</w:t>
      </w:r>
    </w:p>
    <w:p w14:paraId="498E506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Μένουν δύο ομιλητές ακόμα για να ολοκληρώσουμε τη λίστα των ομιλητών, είναι ο κ. Κυριαζίδης από τη Νέα Δημοκρατία και ο κ. Τριανταφυλλίδης από τον ΣΥΡΙΖΑ. Μετά θα παρακαλούσα να ενη</w:t>
      </w:r>
      <w:r>
        <w:rPr>
          <w:rFonts w:eastAsia="Times New Roman" w:cs="Times New Roman"/>
          <w:szCs w:val="24"/>
        </w:rPr>
        <w:t>μερώσουν οι εισηγητές το Προεδρείο ποιοι θα δευτερολογήσουν για να προγραμματίσουμε αντίστοιχα και τον χρόνο.</w:t>
      </w:r>
    </w:p>
    <w:p w14:paraId="498E506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Τον λόγο έχει ο κ. Κυριαζίδης για επτά λεπτά.</w:t>
      </w:r>
    </w:p>
    <w:p w14:paraId="498E506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498E506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κάποιος</w:t>
      </w:r>
      <w:r>
        <w:rPr>
          <w:rFonts w:eastAsia="Times New Roman" w:cs="Times New Roman"/>
          <w:szCs w:val="24"/>
        </w:rPr>
        <w:t xml:space="preserve"> καλοπροαίρετα θέλει να κινηθεί για το σημ</w:t>
      </w:r>
      <w:r>
        <w:rPr>
          <w:rFonts w:eastAsia="Times New Roman" w:cs="Times New Roman"/>
          <w:szCs w:val="24"/>
        </w:rPr>
        <w:t xml:space="preserve">ερινό νομοσχέδιο, θα έλεγε πράγματι, αν θέλετε, ότι παρέχει εκείνο το οποίο θα περίμενε κάθε αγρότης, κάθε κτηνοτρόφος, κάθε ψαράς δηλαδή να είναι δυνατή η πληρωμή της όποιας διακίνησης αγαθών του νωπών ή και </w:t>
      </w:r>
      <w:proofErr w:type="spellStart"/>
      <w:r>
        <w:rPr>
          <w:rFonts w:eastAsia="Times New Roman" w:cs="Times New Roman"/>
          <w:szCs w:val="24"/>
        </w:rPr>
        <w:t>ευαλλοίωτων</w:t>
      </w:r>
      <w:proofErr w:type="spellEnd"/>
      <w:r>
        <w:rPr>
          <w:rFonts w:eastAsia="Times New Roman" w:cs="Times New Roman"/>
          <w:szCs w:val="24"/>
        </w:rPr>
        <w:t xml:space="preserve"> σε εξήντα ημέρες. Είναι, όμως, αυτό</w:t>
      </w:r>
      <w:r>
        <w:rPr>
          <w:rFonts w:eastAsia="Times New Roman" w:cs="Times New Roman"/>
          <w:szCs w:val="24"/>
        </w:rPr>
        <w:t xml:space="preserve"> δυνατό; Είναι πραγματικό; Ο νόμος αυτός είναι εφαρμόσιμος; </w:t>
      </w:r>
    </w:p>
    <w:p w14:paraId="498E506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Δυστυχώς,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δεν θα είναι εφαρμόσιμος γιατί λείπουν πάρα πολλά βασικά του στοιχεία. Και ο προ εμού </w:t>
      </w:r>
      <w:proofErr w:type="spellStart"/>
      <w:r>
        <w:rPr>
          <w:rFonts w:eastAsia="Times New Roman" w:cs="Times New Roman"/>
          <w:szCs w:val="24"/>
        </w:rPr>
        <w:t>ομιλήσας</w:t>
      </w:r>
      <w:proofErr w:type="spellEnd"/>
      <w:r>
        <w:rPr>
          <w:rFonts w:eastAsia="Times New Roman" w:cs="Times New Roman"/>
          <w:szCs w:val="24"/>
        </w:rPr>
        <w:t xml:space="preserve"> συνάδελφος του ΣΥΡΙΖΑ, ο κ. Αντωνίου, αναφέρθηκε στο ότι δεν</w:t>
      </w:r>
      <w:r>
        <w:rPr>
          <w:rFonts w:eastAsia="Times New Roman" w:cs="Times New Roman"/>
          <w:szCs w:val="24"/>
        </w:rPr>
        <w:t xml:space="preserve"> υπάρχουν όλοι εκείνοι </w:t>
      </w:r>
      <w:r>
        <w:rPr>
          <w:rFonts w:eastAsia="Times New Roman" w:cs="Times New Roman"/>
          <w:szCs w:val="24"/>
        </w:rPr>
        <w:t xml:space="preserve">οι </w:t>
      </w:r>
      <w:r>
        <w:rPr>
          <w:rFonts w:eastAsia="Times New Roman" w:cs="Times New Roman"/>
          <w:szCs w:val="24"/>
        </w:rPr>
        <w:t>ελεγκτικοί μηχανισμοί, προκειμένου κύριοι Υπουργοί, να εφαρμοστεί ο σχετικός νόμος.</w:t>
      </w:r>
    </w:p>
    <w:p w14:paraId="498E506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πράγματι έρχομαι στη διαδικασία πληρωμής. Περίπου πάνω από ένα εκατομμύριο τιμολόγια θα έρχονται το δίμηνο για να εκτελεστούν στην Αθήνα, στο </w:t>
      </w:r>
      <w:r>
        <w:rPr>
          <w:rFonts w:eastAsia="Times New Roman" w:cs="Times New Roman"/>
          <w:szCs w:val="24"/>
        </w:rPr>
        <w:t xml:space="preserve">κέντρο, προκειμένου να ελεγχθούν. Από ποιον να ελεγχθούν; Από τους πέντε υπαλλήλους; Έχω την αίσθηση ότι αυτό είναι αδύνατο, είναι απραγματοποίητο. Άρα, λοιπόν, όπως και άλλα νομοσχέδια και στη συνέχεια νόμοι, έμειναν ανεφάρμοστα έτσι και το συγκεκριμένο. </w:t>
      </w:r>
      <w:r>
        <w:rPr>
          <w:rFonts w:eastAsia="Times New Roman" w:cs="Times New Roman"/>
          <w:szCs w:val="24"/>
        </w:rPr>
        <w:t xml:space="preserve">Διότι, δυστυχώς, λείπει η δυνατότητα ελέγχου που όλοι επιθυμούμε και τονίστηκε κατά κόρον εδώ μέσα. </w:t>
      </w:r>
    </w:p>
    <w:p w14:paraId="498E506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Ηλεκτρονικά να υποβάλλονται τα τιμολόγια. Από ποιους; Από τους αγρότες, τους ψαράδες, του κτηνοτρόφους; Στο Νευροκόπι επάνω εκείνος ο κτηνοτρόφος θα έχει τ</w:t>
      </w:r>
      <w:r>
        <w:rPr>
          <w:rFonts w:eastAsia="Times New Roman" w:cs="Times New Roman"/>
          <w:szCs w:val="24"/>
        </w:rPr>
        <w:t xml:space="preserve">η δυνατότητα να αποστείλει ηλεκτρονικά; Αν είναι δυνατόν! Συμφωνώ, θα πρέπει να μάθει να λειτουργεί. </w:t>
      </w:r>
    </w:p>
    <w:p w14:paraId="498E507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Άλλωστε και η Επιστημονική Επιτροπή σας το δηλώνει: «Μήπως θα έπρεπε να εξετάσετε και τη δυνατότητα αυτών των ανθρώπων» –δηλαδή μη δυνατότητα- «υποβολής α</w:t>
      </w:r>
      <w:r>
        <w:rPr>
          <w:rFonts w:eastAsia="Times New Roman" w:cs="Times New Roman"/>
          <w:szCs w:val="24"/>
        </w:rPr>
        <w:t xml:space="preserve">πό πλευράς τους αυτών των στοιχείων;» Σας το λέει, σας το καταγράφει, αλλά δεν το κάνετε. </w:t>
      </w:r>
    </w:p>
    <w:p w14:paraId="498E507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Εκτός αν πάλι -γιατί είναι το μόνο νομοσχέδιο που βλέπω που δεν έχει διορισμούς- υπολογίζουμε περίπου εκατό χιλιάδες είναι, αν θέλετε, οι εμπλεκόμενοι σε αυτήν τη </w:t>
      </w:r>
      <w:r>
        <w:rPr>
          <w:rFonts w:eastAsia="Times New Roman" w:cs="Times New Roman"/>
          <w:szCs w:val="24"/>
        </w:rPr>
        <w:t>διακίνηση και εννοώ αγρότες, κτηνοτρόφοι, ψαράδες;</w:t>
      </w:r>
    </w:p>
    <w:p w14:paraId="498E507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Το λιγότερο.</w:t>
      </w:r>
    </w:p>
    <w:p w14:paraId="498E507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Πόσοι είναι, κύριε Υπουργέ, αυτοί οι οποίοι εμπλέκονται σε αυτήν τη διαδικασία, αγρότες, κτηνοτρόφοι, ψαράδες; Είναι πενήντα χιλιάδες; Δεν θα υποβάλουν </w:t>
      </w:r>
      <w:r>
        <w:rPr>
          <w:rFonts w:eastAsia="Times New Roman" w:cs="Times New Roman"/>
          <w:szCs w:val="24"/>
        </w:rPr>
        <w:t>δέκα τιμολόγια; Θα υποβάλουν. Είναι κατανοητό δηλαδή. Άρα πενήντα χιλιάδες. Μπορεί, δηλαδή, στον καθένα από τους εμπλεκομένους να διορίσουμε ή να του δώσουμε τη δυνατότητα να προσλάβει και έναν βοηθό, προκειμένου να αντιμετωπιστεί και η ανεργία. Από πλευρά</w:t>
      </w:r>
      <w:r>
        <w:rPr>
          <w:rFonts w:eastAsia="Times New Roman" w:cs="Times New Roman"/>
          <w:szCs w:val="24"/>
        </w:rPr>
        <w:t>ς σας μπορεί να συμβεί και αυτό, όλα πιθανά. Μακάρι. Τι άλλο να πούμε;</w:t>
      </w:r>
    </w:p>
    <w:p w14:paraId="498E507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Άρα, λοιπόν, εκείνο που λείπει εν προκειμένω για το συγκεκριμένο νομοσχέδιο είναι η δυνατότητα του ελέγχου, της διασταύρωσης έτσι ώστε να υπάρχουν και συνέπειες. </w:t>
      </w:r>
    </w:p>
    <w:p w14:paraId="498E507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Αναπληρωτά, έτσι</w:t>
      </w:r>
      <w:r>
        <w:rPr>
          <w:rFonts w:eastAsia="Times New Roman" w:cs="Times New Roman"/>
          <w:szCs w:val="24"/>
        </w:rPr>
        <w:t xml:space="preserve"> είναι. Δεν θέλετε να το πιστέψετε, αλλά η πραγματικότητα αυτή είναι. </w:t>
      </w:r>
    </w:p>
    <w:p w14:paraId="498E507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Επειδή έχουμε ασχοληθεί με τα ζητήματα, όπως και ο Υπουργός, ως εργαζόμενος στην Αγροτική Τράπεζα, ξέρει πώς κινούνται όλα αυτά τα ζητήματα. Έκανα και ο ίδιος προϊστάμενος για χρόνια σε</w:t>
      </w:r>
      <w:r>
        <w:rPr>
          <w:rFonts w:eastAsia="Times New Roman" w:cs="Times New Roman"/>
          <w:szCs w:val="24"/>
        </w:rPr>
        <w:t xml:space="preserve"> υπηρεσίες </w:t>
      </w:r>
      <w:r>
        <w:rPr>
          <w:rFonts w:eastAsia="Times New Roman" w:cs="Times New Roman"/>
          <w:szCs w:val="24"/>
        </w:rPr>
        <w:t xml:space="preserve">Αγρονομίας </w:t>
      </w:r>
      <w:r>
        <w:rPr>
          <w:rFonts w:eastAsia="Times New Roman" w:cs="Times New Roman"/>
          <w:szCs w:val="24"/>
        </w:rPr>
        <w:t>άρα ξέρω πώς ακριβώς γίνεται. Υπάρχουν συνέπειες, υπάρχουν ποινές;</w:t>
      </w:r>
    </w:p>
    <w:p w14:paraId="498E507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Αλλάξανε οι εποχές.</w:t>
      </w:r>
    </w:p>
    <w:p w14:paraId="498E507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Βεβαίως αλλάξανε. Πιστεύω ότι θα ήταν προς το καλύτερο όχι π</w:t>
      </w:r>
      <w:r>
        <w:rPr>
          <w:rFonts w:eastAsia="Times New Roman" w:cs="Times New Roman"/>
          <w:szCs w:val="24"/>
        </w:rPr>
        <w:t>ρος το χειρότερο.</w:t>
      </w:r>
    </w:p>
    <w:p w14:paraId="498E507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Αυτό είναι το άσχημο ότι, δυστυχώς, δεν υπάρχει αυτό και δεν υπάρχουν και συνέπειες. Δηλαδή, αν ένας πιστωθεί και διαπιστωθεί ότι διαπράττει αυτές τις παραβάσεις όσες προβλέπονται στο άρθρο 2 και 3 –εδώ βλέπουμε τον ελεγκτή να είναι και δ</w:t>
      </w:r>
      <w:r>
        <w:rPr>
          <w:rFonts w:eastAsia="Times New Roman" w:cs="Times New Roman"/>
          <w:szCs w:val="24"/>
        </w:rPr>
        <w:t xml:space="preserve">ικαστής ταυτοχρόνως, τα μπερδεύετε λίγο τα πράγματα, αλλά εν πάση </w:t>
      </w:r>
      <w:proofErr w:type="spellStart"/>
      <w:r>
        <w:rPr>
          <w:rFonts w:eastAsia="Times New Roman" w:cs="Times New Roman"/>
          <w:szCs w:val="24"/>
        </w:rPr>
        <w:t>περιπτώσει</w:t>
      </w:r>
      <w:proofErr w:type="spellEnd"/>
      <w:r>
        <w:rPr>
          <w:rFonts w:eastAsia="Times New Roman" w:cs="Times New Roman"/>
          <w:szCs w:val="24"/>
        </w:rPr>
        <w:t>- θα έχει συνέπειες με την πρώτη ή δεύτερη φορά έτσι ώστε να μην το επαναλάβει;</w:t>
      </w:r>
    </w:p>
    <w:p w14:paraId="498E507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Δεν υπάρχουν όλα αυτά. Δυστυχώς αυτή είναι η σκληρή πραγματικότητα. Και βεβαίως έχουμε δει. </w:t>
      </w:r>
      <w:r>
        <w:rPr>
          <w:rFonts w:eastAsia="Times New Roman" w:cs="Times New Roman"/>
          <w:szCs w:val="24"/>
          <w:lang w:val="en-US"/>
        </w:rPr>
        <w:t>T</w:t>
      </w:r>
      <w:r>
        <w:rPr>
          <w:rFonts w:eastAsia="Times New Roman" w:cs="Times New Roman"/>
          <w:szCs w:val="24"/>
        </w:rPr>
        <w:t xml:space="preserve">ο είπα </w:t>
      </w:r>
      <w:r>
        <w:rPr>
          <w:rFonts w:eastAsia="Times New Roman" w:cs="Times New Roman"/>
          <w:szCs w:val="24"/>
        </w:rPr>
        <w:t>και προηγουμένως, κύριε Υπουργέ. Υπήρχαν και άλλοι νόμοι σε ό,</w:t>
      </w:r>
      <w:r>
        <w:rPr>
          <w:rFonts w:eastAsia="Times New Roman" w:cs="Times New Roman"/>
          <w:szCs w:val="24"/>
        </w:rPr>
        <w:t xml:space="preserve"> </w:t>
      </w:r>
      <w:r>
        <w:rPr>
          <w:rFonts w:eastAsia="Times New Roman" w:cs="Times New Roman"/>
          <w:szCs w:val="24"/>
        </w:rPr>
        <w:t xml:space="preserve">τι αφορά τη διακίνηση των κρεάτων, σχετικά με τον </w:t>
      </w:r>
      <w:r>
        <w:rPr>
          <w:rFonts w:eastAsia="Times New Roman" w:cs="Times New Roman"/>
          <w:szCs w:val="24"/>
        </w:rPr>
        <w:t xml:space="preserve">κανονισμό </w:t>
      </w:r>
      <w:r>
        <w:rPr>
          <w:rFonts w:eastAsia="Times New Roman" w:cs="Times New Roman"/>
          <w:szCs w:val="24"/>
        </w:rPr>
        <w:t xml:space="preserve">1337/2013. Υπήρξε η έκδοση των </w:t>
      </w:r>
      <w:proofErr w:type="spellStart"/>
      <w:r>
        <w:rPr>
          <w:rFonts w:eastAsia="Times New Roman" w:cs="Times New Roman"/>
          <w:szCs w:val="24"/>
        </w:rPr>
        <w:t>εφαρμοστικών</w:t>
      </w:r>
      <w:proofErr w:type="spellEnd"/>
      <w:r>
        <w:rPr>
          <w:rFonts w:eastAsia="Times New Roman" w:cs="Times New Roman"/>
          <w:szCs w:val="24"/>
        </w:rPr>
        <w:t xml:space="preserve"> διατάξεων, προκειμένου να τύχει εφαρμογής ο </w:t>
      </w:r>
      <w:r>
        <w:rPr>
          <w:rFonts w:eastAsia="Times New Roman" w:cs="Times New Roman"/>
          <w:szCs w:val="24"/>
        </w:rPr>
        <w:t>κανονισμός</w:t>
      </w:r>
      <w:r>
        <w:rPr>
          <w:rFonts w:eastAsia="Times New Roman" w:cs="Times New Roman"/>
          <w:szCs w:val="24"/>
        </w:rPr>
        <w:t>; Δεν το κάνατε. Άρα δεν έχει εφαρμ</w:t>
      </w:r>
      <w:r>
        <w:rPr>
          <w:rFonts w:eastAsia="Times New Roman" w:cs="Times New Roman"/>
          <w:szCs w:val="24"/>
        </w:rPr>
        <w:t xml:space="preserve">ογή. </w:t>
      </w:r>
    </w:p>
    <w:p w14:paraId="498E507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Βεβαίως, τονίστηκε εδώ το να είμαστε πιο ήπιοι στους τόνους και όλα αυτά, και όλα πάνε καλά και εσείς τα έχετε δρομολογήσει και άρα θα πρέπει να πηγαίνουμε ευτυχείς εμείς που είμαστε από την περιφέρεια στους τόπους μας και να συναντούμε τους αγρότες </w:t>
      </w:r>
      <w:r>
        <w:rPr>
          <w:rFonts w:eastAsia="Times New Roman" w:cs="Times New Roman"/>
          <w:szCs w:val="24"/>
        </w:rPr>
        <w:t>και να λέμε πόσο ωραία και καλά τα κάνει η Κυβέρνηση. Δεν μας είπατε όμως για την αύξηση του ΦΠΑ από το 13% στο 24%, την αύξηση της φορολογίας από το 13% στο 22% και ως το 45% σε ορισμένες περιπτώσεις, την αύξηση της προκαταβολής του φόρου από 75% στο 100%</w:t>
      </w:r>
      <w:r>
        <w:rPr>
          <w:rFonts w:eastAsia="Times New Roman" w:cs="Times New Roman"/>
          <w:szCs w:val="24"/>
        </w:rPr>
        <w:t xml:space="preserve">, τη φορολόγηση για πρώτη φορά στις βασικές αγροτικές ενισχύσεις και επιδοτήσεις, την κατάργηση της έκπτωσης του ειδικού </w:t>
      </w:r>
      <w:r>
        <w:rPr>
          <w:rFonts w:eastAsia="Times New Roman" w:cs="Times New Roman"/>
          <w:szCs w:val="24"/>
        </w:rPr>
        <w:lastRenderedPageBreak/>
        <w:t>φόρου κατανάλωσης στο αγροτικό πετρέλαιο, την αύξηση του κόστους παραγωγής –εννοώ του κόστους όσον αφορά τη ΔΕΗ- τις υπέρμετρες ασφαλισ</w:t>
      </w:r>
      <w:r>
        <w:rPr>
          <w:rFonts w:eastAsia="Times New Roman" w:cs="Times New Roman"/>
          <w:szCs w:val="24"/>
        </w:rPr>
        <w:t>τικές εισφορές κ.λπ.</w:t>
      </w:r>
      <w:r>
        <w:rPr>
          <w:rFonts w:eastAsia="Times New Roman" w:cs="Times New Roman"/>
          <w:szCs w:val="24"/>
        </w:rPr>
        <w:t>.</w:t>
      </w:r>
      <w:r>
        <w:rPr>
          <w:rFonts w:eastAsia="Times New Roman" w:cs="Times New Roman"/>
          <w:szCs w:val="24"/>
        </w:rPr>
        <w:t xml:space="preserve"> Απορρόφηση κονδυλίων; 17,4 προκειμένου να ελαφρυνθεί ο αγρότης, ο κτηνοτρόφος, ο ψαράς. </w:t>
      </w:r>
    </w:p>
    <w:p w14:paraId="498E507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Έρχομαι και στο άρθρο 14. Είναι δυνατόν αυτοί οι οποίοι συμμετέχουν στην όλη διαδικασία, να καταργείτε τη συμμετοχή εκπροσώπων του ΕΛΓΑ και του ΟΠΕΚΕΠΕ; Νομίζω, κύριε Υπουργέ, αυτό πρέπει να το δείτε. </w:t>
      </w:r>
    </w:p>
    <w:p w14:paraId="498E507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Έρχομαι τώρα στα καθ’ ημάς. Κύριε Αναπληρωτά Υπουργέ, </w:t>
      </w:r>
      <w:r>
        <w:rPr>
          <w:rFonts w:eastAsia="Times New Roman" w:cs="Times New Roman"/>
          <w:szCs w:val="24"/>
        </w:rPr>
        <w:t>βρεθήκατε στο Νευροκόπι και ήρθατε μετά στο Κοινοβούλιο, αφού συναντήσατε τους κτηνοτρόφους και τους είπατε «Ναι, επειδή πράγματι εδώ ο τόπος κηρύχθηκε δυο φορές σε κατάσταση ανάγκης» –είχαμε βαρύ χειμώνα- είχατε δεσμευτεί ότι θα τους ενισχύσετε, ότι θα απ</w:t>
      </w:r>
      <w:r>
        <w:rPr>
          <w:rFonts w:eastAsia="Times New Roman" w:cs="Times New Roman"/>
          <w:szCs w:val="24"/>
        </w:rPr>
        <w:t xml:space="preserve">οζημιώσετε. Δεν το πράξατε. 75% των κτηνοτρόφων μένουν εκτός της όποιας ενίσχυσης. Και το τονίσατε εδώ μέσα, ότι αυτό το μέτρο θα το φέρνατε προς ψήφιση και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θα τύγχαναν μιας, αν θέλετε, ανακούφισης ή θα χρησιμοποιούσατε άλλα μέσα, το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εν προκειμένω, για να τύχουν της όποιας αποζημίωσης. Δεν το είδαμε αυτό. Σε άλλες περιοχές το είδαμε, όμως δεν το είδαμε στο Κάτω Νευροκόπι, δεν το είδαμε στη Δράμα. Όπως και για τις </w:t>
      </w:r>
      <w:proofErr w:type="spellStart"/>
      <w:r>
        <w:rPr>
          <w:rFonts w:eastAsia="Times New Roman" w:cs="Times New Roman"/>
          <w:szCs w:val="24"/>
        </w:rPr>
        <w:t>ζωονόσους</w:t>
      </w:r>
      <w:proofErr w:type="spellEnd"/>
      <w:r>
        <w:rPr>
          <w:rFonts w:eastAsia="Times New Roman" w:cs="Times New Roman"/>
          <w:szCs w:val="24"/>
        </w:rPr>
        <w:t>, κύριε Υπουργέ. Προχθές, σε επίκαιρη ερώτηση, κύριε Υπ</w:t>
      </w:r>
      <w:r>
        <w:rPr>
          <w:rFonts w:eastAsia="Times New Roman" w:cs="Times New Roman"/>
          <w:szCs w:val="24"/>
        </w:rPr>
        <w:t>ουργέ, αναφέρατε ότι δεν είναι δυνατόν ο ΕΛΓΑ να ενισχύσει, διότι δεν υπερέβη το 30% η όποια ζημία, αλλά στη μετέ</w:t>
      </w:r>
      <w:r>
        <w:rPr>
          <w:rFonts w:eastAsia="Times New Roman" w:cs="Times New Roman"/>
          <w:szCs w:val="24"/>
        </w:rPr>
        <w:lastRenderedPageBreak/>
        <w:t xml:space="preserve">πειτα ερώτηση που είχατε για δεκαεπτά κτηνοτρόφους στη Θάσο βρήκατε τη δυνατότητα μέσω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να τους ενισχύσετε και δεσμευτήκατε γι’ αυτό.</w:t>
      </w:r>
      <w:r>
        <w:rPr>
          <w:rFonts w:eastAsia="Times New Roman" w:cs="Times New Roman"/>
          <w:szCs w:val="24"/>
        </w:rPr>
        <w:t xml:space="preserve"> Και καλά κάνατε, δεν λέω ότι δεν κάνατε καλά. Όμως δεν το κάνατε για τους κτηνοτρόφους και τους αγρότες, αν θέλετε –εννοώ της μονοκαλλιέργειας- στο Νευροκόπι. </w:t>
      </w:r>
    </w:p>
    <w:p w14:paraId="498E507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ποιο είναι το χειρότερο; Τους έχετε εξαπατήσει, ενώ είπατε ότι θα προχωρήσετε σε αποζημ</w:t>
      </w:r>
      <w:r>
        <w:rPr>
          <w:rFonts w:eastAsia="Times New Roman" w:cs="Times New Roman"/>
          <w:szCs w:val="24"/>
        </w:rPr>
        <w:t>ίωση. Είναι η τρίτη χρονιά, κύριε Υπουργέ –το επαναλαμβάνω- που δεν το κάνετε. Δεν χρησιμοποιείτε το ανάλογο ταμείο, προκειμένου να πάρει ανάσα αυτός ο κόσμος εκεί πάνω. Ευτυχώς μας ακούν και μας βλέπουν. Και γι’ αυτό την Τρίτη πληροφορούμαι ότι οι κτηνοτρ</w:t>
      </w:r>
      <w:r>
        <w:rPr>
          <w:rFonts w:eastAsia="Times New Roman" w:cs="Times New Roman"/>
          <w:szCs w:val="24"/>
        </w:rPr>
        <w:t xml:space="preserve">όφοι της </w:t>
      </w:r>
      <w:r>
        <w:rPr>
          <w:rFonts w:eastAsia="Times New Roman" w:cs="Times New Roman"/>
          <w:szCs w:val="24"/>
        </w:rPr>
        <w:t xml:space="preserve">ανατολικής </w:t>
      </w:r>
      <w:r>
        <w:rPr>
          <w:rFonts w:eastAsia="Times New Roman" w:cs="Times New Roman"/>
          <w:szCs w:val="24"/>
        </w:rPr>
        <w:t xml:space="preserve">Μακεδονίας και Θράκης θα έχουν να σας πουν κάτι στην Κομοτηνή. Πιστεύω ότι θα τους ακούσετε και δεν θα θεωρηθούν ακροδεξιοί ή φασίστες ή οτιδήποτε άλλο που έχει να κάνει με όποιον διαφοροποιείται ή έχει μια διαφορετική άποψη από εσάς. </w:t>
      </w:r>
    </w:p>
    <w:p w14:paraId="498E507F"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8E5080"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Ευχαριστούμε τον κ. Κυριαζίδη. </w:t>
      </w:r>
    </w:p>
    <w:p w14:paraId="498E5081" w14:textId="77777777" w:rsidR="00B84C6C" w:rsidRDefault="003C4644">
      <w:pPr>
        <w:spacing w:line="600" w:lineRule="auto"/>
        <w:ind w:firstLine="720"/>
        <w:jc w:val="both"/>
        <w:rPr>
          <w:rFonts w:eastAsia="Times New Roman"/>
          <w:bCs/>
          <w:szCs w:val="24"/>
        </w:rPr>
      </w:pPr>
      <w:r>
        <w:rPr>
          <w:rFonts w:eastAsia="Times New Roman"/>
          <w:bCs/>
          <w:szCs w:val="24"/>
        </w:rPr>
        <w:t xml:space="preserve">Τον λόγο έχει ο κ. Τριανταφυλλίδης από τον ΣΥΡΙΖΑ για επτά λεπτά και ολοκληρώνουμε με τη λίστα των ομιλητών. </w:t>
      </w:r>
    </w:p>
    <w:p w14:paraId="498E5082" w14:textId="77777777" w:rsidR="00B84C6C" w:rsidRDefault="003C4644">
      <w:pPr>
        <w:spacing w:line="600" w:lineRule="auto"/>
        <w:ind w:firstLine="720"/>
        <w:jc w:val="both"/>
        <w:rPr>
          <w:rFonts w:eastAsia="Times New Roman"/>
          <w:bCs/>
          <w:szCs w:val="24"/>
        </w:rPr>
      </w:pPr>
      <w:r>
        <w:rPr>
          <w:rFonts w:eastAsia="Times New Roman"/>
          <w:b/>
          <w:bCs/>
          <w:szCs w:val="24"/>
        </w:rPr>
        <w:t>ΑΛΕΞΑΝΔΡΟΣ ΤΡΙΑΝΤΑΦΥΛΛΙΔΗΣ:</w:t>
      </w:r>
      <w:r>
        <w:rPr>
          <w:rFonts w:eastAsia="Times New Roman"/>
          <w:bCs/>
          <w:szCs w:val="24"/>
        </w:rPr>
        <w:t xml:space="preserve"> </w:t>
      </w:r>
      <w:r>
        <w:rPr>
          <w:rFonts w:eastAsia="Times New Roman"/>
          <w:bCs/>
          <w:szCs w:val="24"/>
        </w:rPr>
        <w:t xml:space="preserve">Ευχαριστώ πολύ, κύριε Πρόεδρε. </w:t>
      </w:r>
    </w:p>
    <w:p w14:paraId="498E5083" w14:textId="77777777" w:rsidR="00B84C6C" w:rsidRDefault="003C4644">
      <w:pPr>
        <w:spacing w:line="600" w:lineRule="auto"/>
        <w:ind w:firstLine="720"/>
        <w:jc w:val="both"/>
        <w:rPr>
          <w:rFonts w:eastAsia="Times New Roman"/>
          <w:bCs/>
          <w:szCs w:val="24"/>
        </w:rPr>
      </w:pPr>
      <w:r>
        <w:rPr>
          <w:rFonts w:eastAsia="Times New Roman"/>
          <w:bCs/>
          <w:szCs w:val="24"/>
        </w:rPr>
        <w:lastRenderedPageBreak/>
        <w:t>Κύριε Υπουργέ, κύριοι συνάδελφοι, εναλλασσόμενο ρεπερτόριο, από τους εξωγήινους φτάσαμε στο άλλο άκρο, τη βαρετή επανάληψη του μύθου της Ψωροκώσταινας Ελλάδας, που δεν μπορεί να κάνει τίποτα, που δεν μπορεί να φτιάξει μηχανι</w:t>
      </w:r>
      <w:r>
        <w:rPr>
          <w:rFonts w:eastAsia="Times New Roman"/>
          <w:bCs/>
          <w:szCs w:val="24"/>
        </w:rPr>
        <w:t>σμούς, που δεν μπορεί να ελέγξει, που δεν μπορεί να επενδύσει. Πάλι ο μύθος της καχεκτικής Ελλάδας, με βοηθήματα, επιδόματα, ενισχύσεις, τι θα δώσετε, τι θα επιδοτήσετε, από το κόμμα της ελεύθερης οικονομίας. Όχι νέες επενδύσεις, νέες θέσεις εργασίας, νέες</w:t>
      </w:r>
      <w:r>
        <w:rPr>
          <w:rFonts w:eastAsia="Times New Roman"/>
          <w:bCs/>
          <w:szCs w:val="24"/>
        </w:rPr>
        <w:t xml:space="preserve"> δουλειές. Αυτά σε σχέση με ό,τι ακούσαμε νωρίτερα. </w:t>
      </w:r>
    </w:p>
    <w:p w14:paraId="498E508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«1974, πάει καλά φέτος τη χρονιά. Πάει καλά, πρόκοψαν όλα τα σπαρτά. Θα έρθουν πάλι τσούρμο οι μεσάζοντες και εμείς στα ίδια θα είμαστε. Άλλη μια φορά μας παίρνουν την σοδειά φθηνά. Όχι, δεν πουλάμε!», έ</w:t>
      </w:r>
      <w:r>
        <w:rPr>
          <w:rFonts w:eastAsia="Times New Roman" w:cs="Times New Roman"/>
          <w:szCs w:val="24"/>
        </w:rPr>
        <w:t xml:space="preserve">λεγε ο Θωμάς </w:t>
      </w:r>
      <w:proofErr w:type="spellStart"/>
      <w:r>
        <w:rPr>
          <w:rFonts w:eastAsia="Times New Roman" w:cs="Times New Roman"/>
          <w:szCs w:val="24"/>
        </w:rPr>
        <w:t>Μπακαλάκος</w:t>
      </w:r>
      <w:proofErr w:type="spellEnd"/>
      <w:r>
        <w:rPr>
          <w:rFonts w:eastAsia="Times New Roman" w:cs="Times New Roman"/>
          <w:szCs w:val="24"/>
        </w:rPr>
        <w:t xml:space="preserve"> το 1974 και έπρεπε να έρθει ο ΣΥΡΙΖΑ το 2017, μετά από σαράντα τρία χρόνια, για να βάλει τα πράγματα στη θέση τους, γιατί τρόφιμα ανάλωσης –χαμογελούν κιόλας, έχουν το θράσος να χαμογελούν- επτά έως δέκα ημερών να πληρώνονται με επι</w:t>
      </w:r>
      <w:r>
        <w:rPr>
          <w:rFonts w:eastAsia="Times New Roman" w:cs="Times New Roman"/>
          <w:szCs w:val="24"/>
        </w:rPr>
        <w:t xml:space="preserve">ταγές επτά και δέκα μηνών ή και ακόμη με ανοιχτές ημερομηνίες λήξης. </w:t>
      </w:r>
    </w:p>
    <w:p w14:paraId="498E508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Αδιανόητο, για την ελεύθερη οικονομία, όταν ο αγροτικός χώρος στερείται ρευστότητας. Γιατί; Γιατί ο αγρότης είναι </w:t>
      </w:r>
      <w:r>
        <w:rPr>
          <w:rFonts w:eastAsia="Times New Roman" w:cs="Times New Roman"/>
          <w:szCs w:val="24"/>
          <w:lang w:val="en-US"/>
        </w:rPr>
        <w:t>large</w:t>
      </w:r>
      <w:r>
        <w:rPr>
          <w:rFonts w:eastAsia="Times New Roman" w:cs="Times New Roman"/>
          <w:szCs w:val="24"/>
        </w:rPr>
        <w:t>. Πρέπει να δώσει ρευστότητα ή, αν θέλετε, τα πολυκαταστήματα και ο</w:t>
      </w:r>
      <w:r>
        <w:rPr>
          <w:rFonts w:eastAsia="Times New Roman" w:cs="Times New Roman"/>
          <w:szCs w:val="24"/>
        </w:rPr>
        <w:t xml:space="preserve">ι έμποροι να αντλήσουν ρευστότητα από τον </w:t>
      </w:r>
      <w:r>
        <w:rPr>
          <w:rFonts w:eastAsia="Times New Roman" w:cs="Times New Roman"/>
          <w:szCs w:val="24"/>
          <w:lang w:val="en-US"/>
        </w:rPr>
        <w:t>large</w:t>
      </w:r>
      <w:r>
        <w:rPr>
          <w:rFonts w:eastAsia="Times New Roman" w:cs="Times New Roman"/>
          <w:szCs w:val="24"/>
        </w:rPr>
        <w:t xml:space="preserve"> αγρότη, που δεν έχει τέτοιου είδους προβλήματα. </w:t>
      </w:r>
    </w:p>
    <w:p w14:paraId="498E508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Μαζί με αυτά η </w:t>
      </w:r>
      <w:proofErr w:type="spellStart"/>
      <w:r>
        <w:rPr>
          <w:rFonts w:eastAsia="Times New Roman" w:cs="Times New Roman"/>
          <w:szCs w:val="24"/>
        </w:rPr>
        <w:t>τριπλέτα</w:t>
      </w:r>
      <w:proofErr w:type="spellEnd"/>
      <w:r>
        <w:rPr>
          <w:rFonts w:eastAsia="Times New Roman" w:cs="Times New Roman"/>
          <w:szCs w:val="24"/>
        </w:rPr>
        <w:t xml:space="preserve"> άμεσης έκδοσης ηλεκτρονικού τιμολογίου, εγκατάστασης σκάνερ στα τελωνεία, η δημιουργία μιας αυτόνομα </w:t>
      </w:r>
      <w:proofErr w:type="spellStart"/>
      <w:r>
        <w:rPr>
          <w:rFonts w:eastAsia="Times New Roman" w:cs="Times New Roman"/>
          <w:szCs w:val="24"/>
        </w:rPr>
        <w:t>λειτουργούσας</w:t>
      </w:r>
      <w:proofErr w:type="spellEnd"/>
      <w:r>
        <w:rPr>
          <w:rFonts w:eastAsia="Times New Roman" w:cs="Times New Roman"/>
          <w:szCs w:val="24"/>
        </w:rPr>
        <w:t xml:space="preserve"> υπηρεσίας </w:t>
      </w:r>
      <w:r>
        <w:rPr>
          <w:rFonts w:eastAsia="Times New Roman" w:cs="Times New Roman"/>
          <w:szCs w:val="24"/>
        </w:rPr>
        <w:lastRenderedPageBreak/>
        <w:t>στελέχωσης</w:t>
      </w:r>
      <w:r>
        <w:rPr>
          <w:rFonts w:eastAsia="Times New Roman" w:cs="Times New Roman"/>
          <w:szCs w:val="24"/>
        </w:rPr>
        <w:t xml:space="preserve"> σε όλα τα επίπεδα και κυρίως στις πύλες εισόδου-εξόδου των προϊόντων, θα είναι ο κλοιός εκείνος, που θα αντιμετωπίσει και τις </w:t>
      </w:r>
      <w:proofErr w:type="spellStart"/>
      <w:r>
        <w:rPr>
          <w:rFonts w:eastAsia="Times New Roman" w:cs="Times New Roman"/>
          <w:szCs w:val="24"/>
        </w:rPr>
        <w:t>ελληνοποιήσεις</w:t>
      </w:r>
      <w:proofErr w:type="spellEnd"/>
      <w:r>
        <w:rPr>
          <w:rFonts w:eastAsia="Times New Roman" w:cs="Times New Roman"/>
          <w:szCs w:val="24"/>
        </w:rPr>
        <w:t xml:space="preserve"> και όλους τους πονηρούς, που θέλουν κοντά στον βασιλικό να ποτίζεται και η γλάστρα. </w:t>
      </w:r>
    </w:p>
    <w:p w14:paraId="498E508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Γενναία τομή δίκαιης ανάπτυξη</w:t>
      </w:r>
      <w:r>
        <w:rPr>
          <w:rFonts w:eastAsia="Times New Roman" w:cs="Times New Roman"/>
          <w:szCs w:val="24"/>
        </w:rPr>
        <w:t>ς μέσα από τη λογική των αλληλοσυγκρουόμενων συμφερόντων παραγωγού-εμπόρου από το χωράφι στο ράφι. Δεκάδες ρεπορτάζ αυτά τα σαράντα τελευταία χρόνια για την ετεροβαρή σχέση παραγωγού-εμπόρου-καταναλωτή με θύματα τόσο τον παραγωγό που παράγει</w:t>
      </w:r>
      <w:r>
        <w:rPr>
          <w:rFonts w:eastAsia="Times New Roman" w:cs="Times New Roman"/>
          <w:szCs w:val="24"/>
        </w:rPr>
        <w:t xml:space="preserve"> </w:t>
      </w:r>
      <w:r>
        <w:rPr>
          <w:rFonts w:eastAsia="Times New Roman" w:cs="Times New Roman"/>
          <w:szCs w:val="24"/>
        </w:rPr>
        <w:t>όσο και τον κα</w:t>
      </w:r>
      <w:r>
        <w:rPr>
          <w:rFonts w:eastAsia="Times New Roman" w:cs="Times New Roman"/>
          <w:szCs w:val="24"/>
        </w:rPr>
        <w:t xml:space="preserve">ταναλωτή, που πληρώνει, προς όφελος του έμπορα-μεσάζοντα, που απλώς μεταφέρει. Ήταν ένα προς τρία το κόστος και είναι για την Ευρώπη -ένα στον παραγωγό, τρία φτάνει στο ράφι στον καταναλωτή- και ένα προς πέντε στην Ελλάδα. Γιατί; Γιατί είμαστε </w:t>
      </w:r>
      <w:r>
        <w:rPr>
          <w:rFonts w:eastAsia="Times New Roman" w:cs="Times New Roman"/>
          <w:szCs w:val="24"/>
          <w:lang w:val="en-US"/>
        </w:rPr>
        <w:t>large</w:t>
      </w:r>
      <w:r>
        <w:rPr>
          <w:rFonts w:eastAsia="Times New Roman" w:cs="Times New Roman"/>
          <w:szCs w:val="24"/>
        </w:rPr>
        <w:t>!</w:t>
      </w:r>
    </w:p>
    <w:p w14:paraId="498E508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Οι «Μ</w:t>
      </w:r>
      <w:r>
        <w:rPr>
          <w:rFonts w:eastAsia="Times New Roman" w:cs="Times New Roman"/>
          <w:szCs w:val="24"/>
        </w:rPr>
        <w:t xml:space="preserve">ένουμε Ευρώπη»! Πάμε να δούμε τι συμβαίνει εδώ και δεκαετίες, για να πάμε να δούμε αυτό, που δεν μπορεί η </w:t>
      </w:r>
      <w:r>
        <w:rPr>
          <w:rFonts w:eastAsia="Times New Roman" w:cs="Times New Roman"/>
          <w:szCs w:val="24"/>
        </w:rPr>
        <w:t xml:space="preserve">Ψωροκώσταινα </w:t>
      </w:r>
      <w:r>
        <w:rPr>
          <w:rFonts w:eastAsia="Times New Roman" w:cs="Times New Roman"/>
          <w:szCs w:val="24"/>
        </w:rPr>
        <w:t xml:space="preserve">Ελλάδα επί σαράντα χρόνια, και όχι τι λέει ο </w:t>
      </w:r>
      <w:proofErr w:type="spellStart"/>
      <w:r>
        <w:rPr>
          <w:rFonts w:eastAsia="Times New Roman" w:cs="Times New Roman"/>
          <w:szCs w:val="24"/>
        </w:rPr>
        <w:t>συριζαίος</w:t>
      </w:r>
      <w:proofErr w:type="spellEnd"/>
      <w:r>
        <w:rPr>
          <w:rFonts w:eastAsia="Times New Roman" w:cs="Times New Roman"/>
          <w:szCs w:val="24"/>
        </w:rPr>
        <w:t xml:space="preserve"> </w:t>
      </w:r>
      <w:r>
        <w:rPr>
          <w:rFonts w:eastAsia="Times New Roman" w:cs="Times New Roman"/>
          <w:szCs w:val="24"/>
        </w:rPr>
        <w:t>Βουλευτής, αλλά ο Σύνδεσμος Ελληνικών Βιομηχανιών Τροφίμων. Το καταθέτω στα Πρακτι</w:t>
      </w:r>
      <w:r>
        <w:rPr>
          <w:rFonts w:eastAsia="Times New Roman" w:cs="Times New Roman"/>
          <w:szCs w:val="24"/>
        </w:rPr>
        <w:t>κά.</w:t>
      </w:r>
    </w:p>
    <w:p w14:paraId="498E5089" w14:textId="77777777" w:rsidR="00B84C6C" w:rsidRDefault="003C4644">
      <w:pPr>
        <w:spacing w:line="600" w:lineRule="auto"/>
        <w:ind w:firstLine="720"/>
        <w:jc w:val="both"/>
        <w:rPr>
          <w:rFonts w:eastAsia="Times New Roman" w:cs="Times New Roman"/>
        </w:rPr>
      </w:pPr>
      <w:r>
        <w:rPr>
          <w:rFonts w:eastAsia="Times New Roman" w:cs="Times New Roman"/>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98E508A" w14:textId="77777777" w:rsidR="00B84C6C" w:rsidRDefault="003C4644">
      <w:pPr>
        <w:spacing w:line="600" w:lineRule="auto"/>
        <w:ind w:firstLine="720"/>
        <w:jc w:val="both"/>
        <w:rPr>
          <w:rFonts w:eastAsia="Times New Roman" w:cs="Times New Roman"/>
        </w:rPr>
      </w:pPr>
      <w:r>
        <w:rPr>
          <w:rFonts w:eastAsia="Times New Roman" w:cs="Times New Roman"/>
        </w:rPr>
        <w:t>Οι βιομηχανίες τροφίμων; Κατ</w:t>
      </w:r>
      <w:r>
        <w:rPr>
          <w:rFonts w:eastAsia="Times New Roman" w:cs="Times New Roman"/>
        </w:rPr>
        <w:t xml:space="preserve">’ </w:t>
      </w:r>
      <w:r>
        <w:rPr>
          <w:rFonts w:eastAsia="Times New Roman" w:cs="Times New Roman"/>
        </w:rPr>
        <w:t>εξοχήν επηρεαζόμενες από το</w:t>
      </w:r>
      <w:r>
        <w:rPr>
          <w:rFonts w:eastAsia="Times New Roman" w:cs="Times New Roman"/>
        </w:rPr>
        <w:t>ν</w:t>
      </w:r>
      <w:r>
        <w:rPr>
          <w:rFonts w:eastAsia="Times New Roman" w:cs="Times New Roman"/>
        </w:rPr>
        <w:t xml:space="preserve"> ΣΥΡΙΖΑ! </w:t>
      </w:r>
    </w:p>
    <w:p w14:paraId="498E508B" w14:textId="77777777" w:rsidR="00B84C6C" w:rsidRDefault="003C4644">
      <w:pPr>
        <w:spacing w:line="600" w:lineRule="auto"/>
        <w:ind w:firstLine="720"/>
        <w:jc w:val="both"/>
        <w:rPr>
          <w:rFonts w:eastAsia="Times New Roman" w:cs="Times New Roman"/>
        </w:rPr>
      </w:pPr>
      <w:r>
        <w:rPr>
          <w:rFonts w:eastAsia="Times New Roman" w:cs="Times New Roman"/>
        </w:rPr>
        <w:lastRenderedPageBreak/>
        <w:t xml:space="preserve">Τι λένε οι άνθρωποι; Ήρθαν στην </w:t>
      </w:r>
      <w:r>
        <w:rPr>
          <w:rFonts w:eastAsia="Times New Roman" w:cs="Times New Roman"/>
        </w:rPr>
        <w:t>επιτροπή</w:t>
      </w:r>
      <w:r>
        <w:rPr>
          <w:rFonts w:eastAsia="Times New Roman" w:cs="Times New Roman"/>
        </w:rPr>
        <w:t xml:space="preserve"> </w:t>
      </w:r>
      <w:r>
        <w:rPr>
          <w:rFonts w:eastAsia="Times New Roman" w:cs="Times New Roman"/>
        </w:rPr>
        <w:t>και τι είπαν; Στη Γαλλία υπάρχουν κατηγορίες ευπαθών ειδών διατροφής, για τα οποία οι όροι πληρωμής καθορίζονται αυστηρά και δεν μπορεί να είναι μεγαλύτεροι από τριάντα μέρες μετά το τέλος της παράδοσης της αγοράς των αναλώσιμων προϊόντων διατροφής. Είκοσι</w:t>
      </w:r>
      <w:r>
        <w:rPr>
          <w:rFonts w:eastAsia="Times New Roman" w:cs="Times New Roman"/>
        </w:rPr>
        <w:t xml:space="preserve"> μέρες μετά την ημερομηνία παράδοσης για τις αγορές των ζώντων βοοειδών και τριάντα μέρες μετά το τέλος της παράδοσης για την αγορά αλκοολούχων ποτών. Αυτά στη Γαλλία. </w:t>
      </w:r>
    </w:p>
    <w:p w14:paraId="498E508C" w14:textId="77777777" w:rsidR="00B84C6C" w:rsidRDefault="003C4644">
      <w:pPr>
        <w:spacing w:line="600" w:lineRule="auto"/>
        <w:ind w:firstLine="720"/>
        <w:jc w:val="both"/>
        <w:rPr>
          <w:rFonts w:eastAsia="Times New Roman" w:cs="Times New Roman"/>
        </w:rPr>
      </w:pPr>
      <w:r>
        <w:rPr>
          <w:rFonts w:eastAsia="Times New Roman" w:cs="Times New Roman"/>
        </w:rPr>
        <w:t>Στην Ισπανία τι γινόταν τα σαράντα αυτά χρόνια, που από το 1981 και μετά ήμασταν και στ</w:t>
      </w:r>
      <w:r>
        <w:rPr>
          <w:rFonts w:eastAsia="Times New Roman" w:cs="Times New Roman"/>
        </w:rPr>
        <w:t>ην Ευρώπη και μετά στην Ευρωζώνη και όταν οι επτά με δέκα μέρες πληρώνονταν σε δέκα μήνες ή με ανοιχτή ημερομηνία λήξης για το πότε θα πληρωθεί ο αγρότης και ο κτηνοτρόφος; Στην Ισπανία για τα ίδια ευπαθή προϊόντα οι προθεσμίες δεν υπερβαίνουν σε κα</w:t>
      </w:r>
      <w:r>
        <w:rPr>
          <w:rFonts w:eastAsia="Times New Roman" w:cs="Times New Roman"/>
        </w:rPr>
        <w:t>μ</w:t>
      </w:r>
      <w:r>
        <w:rPr>
          <w:rFonts w:eastAsia="Times New Roman" w:cs="Times New Roman"/>
        </w:rPr>
        <w:t>μία πε</w:t>
      </w:r>
      <w:r>
        <w:rPr>
          <w:rFonts w:eastAsia="Times New Roman" w:cs="Times New Roman"/>
        </w:rPr>
        <w:t>ρίπτωση τις τριάντα ημέρες.</w:t>
      </w:r>
    </w:p>
    <w:p w14:paraId="498E508D" w14:textId="77777777" w:rsidR="00B84C6C" w:rsidRDefault="003C4644">
      <w:pPr>
        <w:spacing w:line="600" w:lineRule="auto"/>
        <w:ind w:firstLine="720"/>
        <w:jc w:val="both"/>
        <w:rPr>
          <w:rFonts w:eastAsia="Times New Roman" w:cs="Times New Roman"/>
        </w:rPr>
      </w:pPr>
      <w:r>
        <w:rPr>
          <w:rFonts w:eastAsia="Times New Roman" w:cs="Times New Roman"/>
        </w:rPr>
        <w:t xml:space="preserve">Στην γειτονική μας Ιταλία για τα νωπά και ευπαθή προϊόντα διατροφής, καθώς και για τα γαλακτοκομικά, ο ανώτερος χρόνος πληρωμής είναι οι τριάντα ημέρες. </w:t>
      </w:r>
    </w:p>
    <w:p w14:paraId="498E508E" w14:textId="77777777" w:rsidR="00B84C6C" w:rsidRDefault="003C4644">
      <w:pPr>
        <w:spacing w:line="600" w:lineRule="auto"/>
        <w:ind w:firstLine="720"/>
        <w:jc w:val="both"/>
        <w:rPr>
          <w:rFonts w:eastAsia="Times New Roman" w:cs="Times New Roman"/>
        </w:rPr>
      </w:pPr>
      <w:r>
        <w:rPr>
          <w:rFonts w:eastAsia="Times New Roman" w:cs="Times New Roman"/>
        </w:rPr>
        <w:t xml:space="preserve">Αυτά στη γειτονική μας Ιταλία, αλλά η Ελλάδα, η </w:t>
      </w:r>
      <w:r>
        <w:rPr>
          <w:rFonts w:eastAsia="Times New Roman" w:cs="Times New Roman"/>
        </w:rPr>
        <w:t xml:space="preserve">Ψωροκώσταινα </w:t>
      </w:r>
      <w:r>
        <w:rPr>
          <w:rFonts w:eastAsia="Times New Roman" w:cs="Times New Roman"/>
        </w:rPr>
        <w:t xml:space="preserve">δεν μπορούσε </w:t>
      </w:r>
      <w:r>
        <w:rPr>
          <w:rFonts w:eastAsia="Times New Roman" w:cs="Times New Roman"/>
        </w:rPr>
        <w:t xml:space="preserve">να το κάνει αυτό. Γιατί; Πέστε ότι είναι μεσογειακές οι χώρες. Η </w:t>
      </w:r>
      <w:proofErr w:type="spellStart"/>
      <w:r>
        <w:rPr>
          <w:rFonts w:eastAsia="Times New Roman" w:cs="Times New Roman"/>
        </w:rPr>
        <w:t>Μπενελούξ</w:t>
      </w:r>
      <w:proofErr w:type="spellEnd"/>
      <w:r>
        <w:rPr>
          <w:rFonts w:eastAsia="Times New Roman" w:cs="Times New Roman"/>
        </w:rPr>
        <w:t xml:space="preserve">, Βέλγιο-Ολλανδία-Λουξεμβούργο; </w:t>
      </w:r>
    </w:p>
    <w:p w14:paraId="498E508F" w14:textId="77777777" w:rsidR="00B84C6C" w:rsidRDefault="003C4644">
      <w:pPr>
        <w:spacing w:line="600" w:lineRule="auto"/>
        <w:ind w:firstLine="720"/>
        <w:jc w:val="both"/>
        <w:rPr>
          <w:rFonts w:eastAsia="Times New Roman" w:cs="Times New Roman"/>
        </w:rPr>
      </w:pPr>
      <w:r>
        <w:rPr>
          <w:rFonts w:eastAsia="Times New Roman" w:cs="Times New Roman"/>
        </w:rPr>
        <w:t xml:space="preserve">Η ίδια ανακοίνωση-υπόμνημα του Συνδέσμου Ελληνικών Βιομηχανιών Τροφίμων στις 26 Σεπτεμβρίου 2017 καταλήγει μετά από αυτή την απαρίθμηση και λέει: </w:t>
      </w:r>
      <w:r>
        <w:rPr>
          <w:rFonts w:eastAsia="Times New Roman" w:cs="Times New Roman"/>
        </w:rPr>
        <w:lastRenderedPageBreak/>
        <w:t>«Στ</w:t>
      </w:r>
      <w:r>
        <w:rPr>
          <w:rFonts w:eastAsia="Times New Roman" w:cs="Times New Roman"/>
        </w:rPr>
        <w:t xml:space="preserve">ην Ελλάδα ο κλάδος διαθέτει στη συντριπτική πλειοψηφία μικρομεσαίες επιχειρήσεις, οι οποίες την τελευταία επταετία αντιμετωπίζουν πολλά προβλήματα, αλλά το βασικότερο είναι η έλλειψη ρευστότητας». </w:t>
      </w:r>
    </w:p>
    <w:p w14:paraId="498E5090" w14:textId="77777777" w:rsidR="00B84C6C" w:rsidRDefault="003C4644">
      <w:pPr>
        <w:spacing w:line="600" w:lineRule="auto"/>
        <w:ind w:firstLine="720"/>
        <w:jc w:val="both"/>
        <w:rPr>
          <w:rFonts w:eastAsia="Times New Roman" w:cs="Times New Roman"/>
        </w:rPr>
      </w:pPr>
      <w:r>
        <w:rPr>
          <w:rFonts w:eastAsia="Times New Roman" w:cs="Times New Roman"/>
        </w:rPr>
        <w:t>Ε, βέβαια, αφού έχουμε έλλειψη ρευστότητας, λένε οι βιομηχ</w:t>
      </w:r>
      <w:r>
        <w:rPr>
          <w:rFonts w:eastAsia="Times New Roman" w:cs="Times New Roman"/>
        </w:rPr>
        <w:t>ανίες από πού θα την αντλήσουμε; Από τον αδύναμο κρίκο. Ποιον; Τον αγρότη και τον κτηνοτρόφο, το μόνιμο θύμα. Το κόμμα της ελεύθερης οικονομίας!</w:t>
      </w:r>
    </w:p>
    <w:p w14:paraId="498E5091" w14:textId="77777777" w:rsidR="00B84C6C" w:rsidRDefault="003C4644">
      <w:pPr>
        <w:spacing w:line="600" w:lineRule="auto"/>
        <w:ind w:firstLine="720"/>
        <w:jc w:val="both"/>
        <w:rPr>
          <w:rFonts w:eastAsia="Times New Roman" w:cs="Times New Roman"/>
        </w:rPr>
      </w:pPr>
      <w:r>
        <w:rPr>
          <w:rFonts w:eastAsia="Times New Roman" w:cs="Times New Roman"/>
        </w:rPr>
        <w:t>Η ερώτηση είναι του πολίτη που μας παρακολουθεί: Γιατί αυτό επί σαράντα χρόνια, οι τριάντα μέρες το όριο πληρωμ</w:t>
      </w:r>
      <w:r>
        <w:rPr>
          <w:rFonts w:eastAsia="Times New Roman" w:cs="Times New Roman"/>
        </w:rPr>
        <w:t xml:space="preserve">ής, οι εξήντα μέρες, συνέβαινε στην Ιταλία, στην Ισπανία, στη Γαλλία, στο Βέλγιο, στην Ολλανδία και στις άλλες χώρες; </w:t>
      </w:r>
    </w:p>
    <w:p w14:paraId="498E509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Γιατί; Μένουμε Ελλάδα, μένουμε Ευρώπη, μένουμε ευρωπαϊστές! Αφήστε μας εμάς. Εμείς είμαστε με τους αδέσμευτους. Εμείς είμαστε με τον Τρίτ</w:t>
      </w:r>
      <w:r>
        <w:rPr>
          <w:rFonts w:eastAsia="Times New Roman" w:cs="Times New Roman"/>
          <w:szCs w:val="24"/>
        </w:rPr>
        <w:t xml:space="preserve">ο Κόσμο. Εσείς είστε οι «μένουμε Ευρώπη». Το «μένουμε Ευρώπη», γιατί δεν το κάνατε εσείς που μένετε Ευρώπη επί δέκα, είκοσι, τριάντα, σαράντα χρόνια; Γιατί δεν υιοθετήσατε το μοντέλο των αυστηρών διατάξεων της Ιταλίας, της Γαλλίας, της Ισπανίας, της </w:t>
      </w:r>
      <w:proofErr w:type="spellStart"/>
      <w:r>
        <w:rPr>
          <w:rFonts w:eastAsia="Times New Roman" w:cs="Times New Roman"/>
          <w:szCs w:val="24"/>
        </w:rPr>
        <w:t>Μπενελ</w:t>
      </w:r>
      <w:r>
        <w:rPr>
          <w:rFonts w:eastAsia="Times New Roman" w:cs="Times New Roman"/>
          <w:szCs w:val="24"/>
        </w:rPr>
        <w:t>ούξ</w:t>
      </w:r>
      <w:proofErr w:type="spellEnd"/>
      <w:r>
        <w:rPr>
          <w:rFonts w:eastAsia="Times New Roman" w:cs="Times New Roman"/>
          <w:szCs w:val="24"/>
        </w:rPr>
        <w:t xml:space="preserve">; </w:t>
      </w:r>
    </w:p>
    <w:p w14:paraId="498E509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Δεν θα χρειαζόταν να επισκεφθείτε τον Υμηττό και να συνομιλήσετε με τους εξωγήινους. Απέναντι από τη Βουλή είναι η πρεσβεία της Γαλλίας. Γιατί δεν το κάνατε; Διότι είστε το κόμμα των μεσαζόντων, όχι των αγροτών και των κτηνοτρόφων. Είστε το κόμμα των</w:t>
      </w:r>
      <w:r>
        <w:rPr>
          <w:rFonts w:eastAsia="Times New Roman" w:cs="Times New Roman"/>
          <w:szCs w:val="24"/>
        </w:rPr>
        <w:t xml:space="preserve"> ραντιέρηδων και των αεριτζήδων, όχι των παραγωγών. Είστε το </w:t>
      </w:r>
      <w:r>
        <w:rPr>
          <w:rFonts w:eastAsia="Times New Roman" w:cs="Times New Roman"/>
          <w:szCs w:val="24"/>
        </w:rPr>
        <w:lastRenderedPageBreak/>
        <w:t xml:space="preserve">κόμμα των παρασιτικών κερδοσκόπων, όχι των κτηνοτρόφων και των αλιέων. Αυτή είναι η απάντηση. Γι’ αυτό επί σαράντα χρόνια αφήνετε αγρότες, κτηνοτρόφους, αλιείς, ψαράδες στο έλεος των μεσαζόντων, </w:t>
      </w:r>
      <w:r>
        <w:rPr>
          <w:rFonts w:eastAsia="Times New Roman" w:cs="Times New Roman"/>
          <w:szCs w:val="24"/>
        </w:rPr>
        <w:t xml:space="preserve">των ραντιέρηδων και των κερδοσκόπων. </w:t>
      </w:r>
    </w:p>
    <w:p w14:paraId="498E509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Σήμερα δεν είδατε τίποτα. Ακούσαμε τον Κοινοβουλευτικό Εκπρόσωπο να λέει «πείτε μας κάτι συγκεκριμένο». Όριο, έστω και ως άτυπη συμφωνία, στις τράπεζες 300.000 ευρώ για τα ακίνητα κάθε είδους, άρα και για τα ακίνητα αγ</w:t>
      </w:r>
      <w:r>
        <w:rPr>
          <w:rFonts w:eastAsia="Times New Roman" w:cs="Times New Roman"/>
          <w:szCs w:val="24"/>
        </w:rPr>
        <w:t xml:space="preserve">ροτών και κτηνοτρόφων, έξω, πέρα από τους ηλεκτρονικούς πλειστηριασμούς. Άρα, αυτό ισχύει και για τους αγρότες και για τους κτηνοτρόφους. </w:t>
      </w:r>
    </w:p>
    <w:p w14:paraId="498E509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Ερχόμαστε τώρα στο διά ταύτα, σε αυτό που πρέπει να κάνουμε εμείς. Αφήστε τους άλλους, αυτούς τους έκρινε ο κόσμος. Τ</w:t>
      </w:r>
      <w:r>
        <w:rPr>
          <w:rFonts w:eastAsia="Times New Roman" w:cs="Times New Roman"/>
          <w:szCs w:val="24"/>
        </w:rPr>
        <w:t xml:space="preserve">ους έχει αποτιμήσει και τους έχει αξιολογήσει. Από εμάς περιμένει να διορθώσουμε τα κακώς κείμενα, γιατί το αναπτυξιακό είναι κυρίως ψυχολογία. </w:t>
      </w:r>
    </w:p>
    <w:p w14:paraId="498E509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Είναι αναγκαίο, μέσω των δεκατριών περιφερειακών συνδιασκέψεων με την παρουσία του Πρωθυπουργού και της Κυβέρνη</w:t>
      </w:r>
      <w:r>
        <w:rPr>
          <w:rFonts w:eastAsia="Times New Roman" w:cs="Times New Roman"/>
          <w:szCs w:val="24"/>
        </w:rPr>
        <w:t xml:space="preserve">σης, να σταλεί σε κάθε γωνιά της χώρας το μήνυμα της πανεθνικής επανεκκίνησης για νέες παραγωγικές μονάδες, παντού. Σε όλη την ελληνική περιφέρεια πρέπει να δώσουμε έμφαση στην </w:t>
      </w:r>
      <w:proofErr w:type="spellStart"/>
      <w:r>
        <w:rPr>
          <w:rFonts w:eastAsia="Times New Roman" w:cs="Times New Roman"/>
          <w:szCs w:val="24"/>
        </w:rPr>
        <w:t>αγροτοδιατροφή</w:t>
      </w:r>
      <w:proofErr w:type="spellEnd"/>
      <w:r>
        <w:rPr>
          <w:rFonts w:eastAsia="Times New Roman" w:cs="Times New Roman"/>
          <w:szCs w:val="24"/>
        </w:rPr>
        <w:t>, στην κτηνοτροφία κατά προτεραιότητα, αλλά και στις νέες τεχνολο</w:t>
      </w:r>
      <w:r>
        <w:rPr>
          <w:rFonts w:eastAsia="Times New Roman" w:cs="Times New Roman"/>
          <w:szCs w:val="24"/>
        </w:rPr>
        <w:t xml:space="preserve">γίες. </w:t>
      </w:r>
    </w:p>
    <w:p w14:paraId="498E5097" w14:textId="77777777" w:rsidR="00B84C6C" w:rsidRDefault="003C4644">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Εκατόν</w:t>
      </w:r>
      <w:proofErr w:type="spellEnd"/>
      <w:r>
        <w:rPr>
          <w:rFonts w:eastAsia="Times New Roman" w:cs="Times New Roman"/>
          <w:szCs w:val="24"/>
        </w:rPr>
        <w:t xml:space="preserve"> εξήντα πέντε προϊόντα ονομασίας προέλευσης ΠΟΠ ζητούν παραγωγούς και πραγματικούς επενδυτές. Η λύση βρίσκεται στην ελληνική γεωργία, την κτηνοτροφία, την αλιεία, τη δασοπονία. «Με καθετοποιημένη παραγωγή η επιστροφή στη γη και το λαό» είναι τ</w:t>
      </w:r>
      <w:r>
        <w:rPr>
          <w:rFonts w:eastAsia="Times New Roman" w:cs="Times New Roman"/>
          <w:szCs w:val="24"/>
        </w:rPr>
        <w:t xml:space="preserve">ο σύνθημα. Γυρίζοντας την πλάτη στην ελληνική γη –κρασί, λάδι, φέτα- και στην ελληνική θάλασσα –τσιπούρα και λαβράκι, ένα δισεκατομμύριο οι εξαγωγές- είναι σαν να εγκαταλείπουν οι Άραβες το πετρέλαιο. </w:t>
      </w:r>
    </w:p>
    <w:p w14:paraId="498E509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Σύγχρονη παραγωγή, μοντέρνα μεταποίηση, ελκυστική τυπο</w:t>
      </w:r>
      <w:r>
        <w:rPr>
          <w:rFonts w:eastAsia="Times New Roman" w:cs="Times New Roman"/>
          <w:szCs w:val="24"/>
        </w:rPr>
        <w:t>ποίηση και καινοτόμα προώθηση χρειάζεται. Καλός ο τουρισμός, όπως είπε κι εχθές ο Πρωθυπουργός από τη Λάρισα, αλλά τα τριάντα εκατομμύρια τουρίστες, όλοι αυτοί πρέπει –και μπορούν- να γευτούν τα δικά μας γεωργικά, κτηνοτροφικά, αλιευτικά, μελισσοκομικά προ</w:t>
      </w:r>
      <w:r>
        <w:rPr>
          <w:rFonts w:eastAsia="Times New Roman" w:cs="Times New Roman"/>
          <w:szCs w:val="24"/>
        </w:rPr>
        <w:t xml:space="preserve">ϊόντα ονομασίας προέλευσης. </w:t>
      </w:r>
    </w:p>
    <w:p w14:paraId="498E509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98E509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Τριανταφυλλίδη, αν θέλετε, ολοκληρώστε σας παρακαλώ. </w:t>
      </w:r>
    </w:p>
    <w:p w14:paraId="498E509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Ολοκληρώνω. </w:t>
      </w:r>
    </w:p>
    <w:p w14:paraId="498E509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Πρέπει ο </w:t>
      </w:r>
      <w:r>
        <w:rPr>
          <w:rFonts w:eastAsia="Times New Roman" w:cs="Times New Roman"/>
          <w:szCs w:val="24"/>
        </w:rPr>
        <w:t xml:space="preserve">πρωτογενής τομέας να αποτελέσει τον πλοηγό, μπροστάρη της ανάπτυξης, αλλιώς, Υπουργέ Βαγγέλη Αποστόλου, θα το συζητάμε στη Βουλή, σε συνεντεύξεις, σε </w:t>
      </w:r>
      <w:proofErr w:type="spellStart"/>
      <w:r>
        <w:rPr>
          <w:rFonts w:eastAsia="Times New Roman" w:cs="Times New Roman"/>
          <w:szCs w:val="24"/>
        </w:rPr>
        <w:t>τηλεπαράθυρα</w:t>
      </w:r>
      <w:proofErr w:type="spellEnd"/>
      <w:r>
        <w:rPr>
          <w:rFonts w:eastAsia="Times New Roman" w:cs="Times New Roman"/>
          <w:szCs w:val="24"/>
        </w:rPr>
        <w:t xml:space="preserve">, αλλά θα παραμένει άπιαστος στόχος. </w:t>
      </w:r>
    </w:p>
    <w:p w14:paraId="498E509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Πρέπει να κόψουμε δρόμο, να κερδίσουμε χρόνο. Οι προτάσε</w:t>
      </w:r>
      <w:r>
        <w:rPr>
          <w:rFonts w:eastAsia="Times New Roman" w:cs="Times New Roman"/>
          <w:szCs w:val="24"/>
        </w:rPr>
        <w:t xml:space="preserve">ις είναι συγκεκριμένες. Καθένας από τους πενήντα δύο νομούς της χώρας πρέπει να αναλάβει ενδεικτικά το μέρισμα ευθύνης και πρωτοβουλίας, το μέρισμα εμπιστοσύνης και παραγωγής, υιοθετώντας από ένα προϊόν από τον κύκλο της </w:t>
      </w:r>
      <w:proofErr w:type="spellStart"/>
      <w:r>
        <w:rPr>
          <w:rFonts w:eastAsia="Times New Roman" w:cs="Times New Roman"/>
          <w:szCs w:val="24"/>
        </w:rPr>
        <w:t>αγροτοδιατροφής</w:t>
      </w:r>
      <w:proofErr w:type="spellEnd"/>
      <w:r>
        <w:rPr>
          <w:rFonts w:eastAsia="Times New Roman" w:cs="Times New Roman"/>
          <w:szCs w:val="24"/>
        </w:rPr>
        <w:t>. Κοζάνη; Κρόκος. Θρ</w:t>
      </w:r>
      <w:r>
        <w:rPr>
          <w:rFonts w:eastAsia="Times New Roman" w:cs="Times New Roman"/>
          <w:szCs w:val="24"/>
        </w:rPr>
        <w:t xml:space="preserve">άκη; Βόειο κρέας. Ιωάννινα; Φέτα. Σέρρες; Το βουβαλίσιο κρέας από την περιοχή της Κερκίνης. </w:t>
      </w:r>
    </w:p>
    <w:p w14:paraId="498E509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Εξειδικεύοντας, εξατομικεύοντας τις επενδύσεις, με κλαδικές παραγωγικές δράσεις, οι νομοί με τις περισσότερες επενδύσεις, με τις περισσότερες θέσεις εργασίας, να λ</w:t>
      </w:r>
      <w:r>
        <w:rPr>
          <w:rFonts w:eastAsia="Times New Roman" w:cs="Times New Roman"/>
          <w:szCs w:val="24"/>
        </w:rPr>
        <w:t>αμβάνουν κίνητρα σε ένα διαρκή συναγωνισμό προσφοράς αντί για τον ανταγωνισμό φθοράς.</w:t>
      </w:r>
    </w:p>
    <w:p w14:paraId="498E509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Στους επόμενους δ</w:t>
      </w:r>
      <w:r>
        <w:rPr>
          <w:rFonts w:eastAsia="Times New Roman" w:cs="Times New Roman"/>
          <w:szCs w:val="24"/>
        </w:rPr>
        <w:t>ε</w:t>
      </w:r>
      <w:r>
        <w:rPr>
          <w:rFonts w:eastAsia="Times New Roman" w:cs="Times New Roman"/>
          <w:szCs w:val="24"/>
        </w:rPr>
        <w:t>καο</w:t>
      </w:r>
      <w:r>
        <w:rPr>
          <w:rFonts w:eastAsia="Times New Roman" w:cs="Times New Roman"/>
          <w:szCs w:val="24"/>
        </w:rPr>
        <w:t>κ</w:t>
      </w:r>
      <w:r>
        <w:rPr>
          <w:rFonts w:eastAsia="Times New Roman" w:cs="Times New Roman"/>
          <w:szCs w:val="24"/>
        </w:rPr>
        <w:t>τώ μήνες, το υπόλοιπο 2017 και όλο το 2018 είναι αναγκαίο να καταστεί εθνικό ερώτημα προς κάθε Υπουργό, κάθε περιφερειάρχη, κάθε επιχειρηματία το εξ</w:t>
      </w:r>
      <w:r>
        <w:rPr>
          <w:rFonts w:eastAsia="Times New Roman" w:cs="Times New Roman"/>
          <w:szCs w:val="24"/>
        </w:rPr>
        <w:t>ής: «Πόσες επενδύσεις εγκρίνατε; Πόσες θέσεις εργασίας δημιουργήσατε αυτόν το μήνα;». Ένα εθνικό σχέδιο ανόρθωσης της ελληνικής κτηνοτροφίας χρειαζόμαστε. Και όλα αυτά, γιατί είναι αναγκαίο να αποκτήσει φωνή, άποψη, παραγωγή, επιστροφή στη γη και στο</w:t>
      </w:r>
      <w:r>
        <w:rPr>
          <w:rFonts w:eastAsia="Times New Roman" w:cs="Times New Roman"/>
          <w:szCs w:val="24"/>
        </w:rPr>
        <w:t>ν</w:t>
      </w:r>
      <w:r>
        <w:rPr>
          <w:rFonts w:eastAsia="Times New Roman" w:cs="Times New Roman"/>
          <w:szCs w:val="24"/>
        </w:rPr>
        <w:t xml:space="preserve"> λαό.</w:t>
      </w:r>
      <w:r>
        <w:rPr>
          <w:rFonts w:eastAsia="Times New Roman" w:cs="Times New Roman"/>
          <w:szCs w:val="24"/>
        </w:rPr>
        <w:t xml:space="preserve"> </w:t>
      </w:r>
    </w:p>
    <w:p w14:paraId="498E50A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Κλείνω με το εξής: Καλώ τον Βαγγέλη Αποστόλου –εν </w:t>
      </w:r>
      <w:proofErr w:type="spellStart"/>
      <w:r>
        <w:rPr>
          <w:rFonts w:eastAsia="Times New Roman" w:cs="Times New Roman"/>
          <w:szCs w:val="24"/>
        </w:rPr>
        <w:t>είδει</w:t>
      </w:r>
      <w:proofErr w:type="spellEnd"/>
      <w:r>
        <w:rPr>
          <w:rFonts w:eastAsia="Times New Roman" w:cs="Times New Roman"/>
          <w:szCs w:val="24"/>
        </w:rPr>
        <w:t xml:space="preserve"> «Αποστόλου»- να περιηγηθεί όλους τους νομούς της χώρας, να αντιστρέψει το κλίμα ανακύκλωσης της τρέχουσας μιζέριας, της μοιρολατρικής αποδοχής μιας ηττημένης κοινωνίας από τα άνθη του κακού, της ανε</w:t>
      </w:r>
      <w:r>
        <w:rPr>
          <w:rFonts w:eastAsia="Times New Roman" w:cs="Times New Roman"/>
          <w:szCs w:val="24"/>
        </w:rPr>
        <w:t>ργίας, της αποτυχίας, της ανημποριάς…</w:t>
      </w:r>
    </w:p>
    <w:p w14:paraId="498E50A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Κύριε Τριανταφυλλίδη, ολοκληρώστε, σας παρακαλώ. </w:t>
      </w:r>
    </w:p>
    <w:p w14:paraId="498E50A2" w14:textId="77777777" w:rsidR="00B84C6C" w:rsidRDefault="003C4644">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Ολοκληρώνω, κύριε Πρόεδρε και ευχαριστώ για την ανοχή σας. </w:t>
      </w:r>
    </w:p>
    <w:p w14:paraId="498E50A3" w14:textId="77777777" w:rsidR="00B84C6C" w:rsidRDefault="003C4644">
      <w:pPr>
        <w:spacing w:line="600" w:lineRule="auto"/>
        <w:ind w:firstLine="720"/>
        <w:jc w:val="both"/>
        <w:rPr>
          <w:rFonts w:eastAsia="Times New Roman"/>
          <w:szCs w:val="24"/>
        </w:rPr>
      </w:pPr>
      <w:r>
        <w:rPr>
          <w:rFonts w:eastAsia="Times New Roman"/>
          <w:szCs w:val="24"/>
        </w:rPr>
        <w:t xml:space="preserve">Πρέπει να πείσουμε με έργα, όχι με λόγια τους νέους. Ο Υπουργός να καλέσει, να προσκαλέσει, να προτρέψει, να ενθαρρύνει στη δημιουργία επενδύσεων. «Ναι» στις κτηνοτροφικές μονάδες, «ναι» στις αγροτικές σύγχρονες μονάδες, «ναι» στις επενδύσεις. </w:t>
      </w:r>
    </w:p>
    <w:p w14:paraId="498E50A4" w14:textId="77777777" w:rsidR="00B84C6C" w:rsidRDefault="003C4644">
      <w:pPr>
        <w:spacing w:line="600" w:lineRule="auto"/>
        <w:ind w:firstLine="720"/>
        <w:jc w:val="both"/>
        <w:rPr>
          <w:rFonts w:eastAsia="Times New Roman"/>
          <w:szCs w:val="24"/>
        </w:rPr>
      </w:pPr>
      <w:r>
        <w:rPr>
          <w:rFonts w:eastAsia="Times New Roman"/>
          <w:szCs w:val="24"/>
        </w:rPr>
        <w:t>Το δυναμικό</w:t>
      </w:r>
      <w:r>
        <w:rPr>
          <w:rFonts w:eastAsia="Times New Roman"/>
          <w:szCs w:val="24"/>
        </w:rPr>
        <w:t xml:space="preserve"> υπάρχει, απλά πρέπει να κινητοποιηθεί, να το </w:t>
      </w:r>
      <w:proofErr w:type="spellStart"/>
      <w:r>
        <w:rPr>
          <w:rFonts w:eastAsia="Times New Roman"/>
          <w:szCs w:val="24"/>
        </w:rPr>
        <w:t>απεμπλέξουμε</w:t>
      </w:r>
      <w:proofErr w:type="spellEnd"/>
      <w:r>
        <w:rPr>
          <w:rFonts w:eastAsia="Times New Roman"/>
          <w:szCs w:val="24"/>
        </w:rPr>
        <w:t xml:space="preserve"> από τη γραφειοκρατία. Χρειάζονται ευέλικτα σχήματα, ευέλικτες τριμελείς ομάδες από έναν γεωτεχνικό, έναν τραπεζικό και έναν </w:t>
      </w:r>
      <w:proofErr w:type="spellStart"/>
      <w:r>
        <w:rPr>
          <w:rFonts w:eastAsia="Times New Roman"/>
          <w:szCs w:val="24"/>
        </w:rPr>
        <w:t>φοροτέχνη</w:t>
      </w:r>
      <w:proofErr w:type="spellEnd"/>
      <w:r>
        <w:rPr>
          <w:rFonts w:eastAsia="Times New Roman"/>
          <w:szCs w:val="24"/>
        </w:rPr>
        <w:t xml:space="preserve"> να εγκρίνουν άμεσα μικρές και μεσαίες επενδύσεις. </w:t>
      </w:r>
    </w:p>
    <w:p w14:paraId="498E50A5" w14:textId="77777777" w:rsidR="00B84C6C" w:rsidRDefault="003C4644">
      <w:pPr>
        <w:spacing w:line="600" w:lineRule="auto"/>
        <w:ind w:firstLine="720"/>
        <w:jc w:val="both"/>
        <w:rPr>
          <w:rFonts w:eastAsia="Times New Roman"/>
          <w:szCs w:val="24"/>
        </w:rPr>
      </w:pPr>
      <w:r>
        <w:rPr>
          <w:rFonts w:eastAsia="Times New Roman"/>
          <w:szCs w:val="24"/>
        </w:rPr>
        <w:t>Αυτό χρειαζό</w:t>
      </w:r>
      <w:r>
        <w:rPr>
          <w:rFonts w:eastAsia="Times New Roman"/>
          <w:szCs w:val="24"/>
        </w:rPr>
        <w:t xml:space="preserve">μαστε για να υπάρξει ανάπτυξη. Να γυρίσει ο κόσμος στα χωριά, στην ύπαιθρο, στην περιφέρεια για να μπορέσει πραγματικά να </w:t>
      </w:r>
      <w:proofErr w:type="spellStart"/>
      <w:r>
        <w:rPr>
          <w:rFonts w:eastAsia="Times New Roman"/>
          <w:szCs w:val="24"/>
        </w:rPr>
        <w:t>αιμοδοτήσει</w:t>
      </w:r>
      <w:proofErr w:type="spellEnd"/>
      <w:r>
        <w:rPr>
          <w:rFonts w:eastAsia="Times New Roman"/>
          <w:szCs w:val="24"/>
        </w:rPr>
        <w:t xml:space="preserve"> και να δημιουργήσει τους όρους και τις προϋποθέσεις, ώστε να μπορέσει ο κόσμος και οι πολίτες να φάνε ένα κομμάτι γλυκό ψω</w:t>
      </w:r>
      <w:r>
        <w:rPr>
          <w:rFonts w:eastAsia="Times New Roman"/>
          <w:szCs w:val="24"/>
        </w:rPr>
        <w:t>μί.</w:t>
      </w:r>
    </w:p>
    <w:p w14:paraId="498E50A6" w14:textId="77777777" w:rsidR="00B84C6C" w:rsidRDefault="003C4644">
      <w:pPr>
        <w:spacing w:line="600" w:lineRule="auto"/>
        <w:ind w:firstLine="720"/>
        <w:jc w:val="both"/>
        <w:rPr>
          <w:rFonts w:eastAsia="Times New Roman"/>
          <w:szCs w:val="24"/>
        </w:rPr>
      </w:pPr>
      <w:r>
        <w:rPr>
          <w:rFonts w:eastAsia="Times New Roman"/>
          <w:szCs w:val="24"/>
        </w:rPr>
        <w:t>Σας ευχαριστώ πολύ.</w:t>
      </w:r>
    </w:p>
    <w:p w14:paraId="498E50A7"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98E50A8" w14:textId="77777777" w:rsidR="00B84C6C" w:rsidRDefault="003C4644">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κι εμείς. Εξαντλήθηκε η ανοχή μας, κύριε Τριανταφυλλίδη.</w:t>
      </w:r>
    </w:p>
    <w:p w14:paraId="498E50A9" w14:textId="77777777" w:rsidR="00B84C6C" w:rsidRDefault="003C4644">
      <w:pPr>
        <w:spacing w:line="600" w:lineRule="auto"/>
        <w:ind w:firstLine="720"/>
        <w:jc w:val="both"/>
        <w:rPr>
          <w:rFonts w:eastAsia="Times New Roman"/>
          <w:szCs w:val="24"/>
        </w:rPr>
      </w:pPr>
      <w:r>
        <w:rPr>
          <w:rFonts w:eastAsia="Times New Roman"/>
          <w:szCs w:val="24"/>
        </w:rPr>
        <w:t xml:space="preserve">Πριν προχωρήσουμε στους </w:t>
      </w:r>
      <w:r>
        <w:rPr>
          <w:rFonts w:eastAsia="Times New Roman"/>
          <w:szCs w:val="24"/>
        </w:rPr>
        <w:t xml:space="preserve">εισηγητές </w:t>
      </w:r>
      <w:r>
        <w:rPr>
          <w:rFonts w:eastAsia="Times New Roman"/>
          <w:szCs w:val="24"/>
        </w:rPr>
        <w:t xml:space="preserve">και τους </w:t>
      </w:r>
      <w:r>
        <w:rPr>
          <w:rFonts w:eastAsia="Times New Roman"/>
          <w:szCs w:val="24"/>
        </w:rPr>
        <w:t xml:space="preserve">ειδικούς </w:t>
      </w:r>
      <w:r>
        <w:rPr>
          <w:rFonts w:eastAsia="Times New Roman"/>
          <w:szCs w:val="24"/>
        </w:rPr>
        <w:t>αγορητές</w:t>
      </w:r>
      <w:r>
        <w:rPr>
          <w:rFonts w:eastAsia="Times New Roman"/>
          <w:szCs w:val="24"/>
        </w:rPr>
        <w:t xml:space="preserve">, τον λόγο έχει ζητήσει ο </w:t>
      </w:r>
      <w:r>
        <w:rPr>
          <w:rFonts w:eastAsia="Times New Roman"/>
          <w:szCs w:val="24"/>
        </w:rPr>
        <w:t>Αναπληρωτής Υπουργός κ. Τσιρώνης. Μετά θα γίνουν οι δευτερολογίες. Όσοι εκ των συναδέλφων επιθυμούν να δευτερολογήσουν, να με ενημερώσουν, για να κλείσει ο Υπουργός ο κ. Αποστόλου τη συνεδρίαση</w:t>
      </w:r>
    </w:p>
    <w:p w14:paraId="498E50AA" w14:textId="77777777" w:rsidR="00B84C6C" w:rsidRDefault="003C4644">
      <w:pPr>
        <w:spacing w:line="600" w:lineRule="auto"/>
        <w:ind w:firstLine="720"/>
        <w:jc w:val="both"/>
        <w:rPr>
          <w:rFonts w:eastAsia="Times New Roman"/>
          <w:szCs w:val="24"/>
        </w:rPr>
      </w:pPr>
      <w:r>
        <w:rPr>
          <w:rFonts w:eastAsia="Times New Roman"/>
          <w:szCs w:val="24"/>
        </w:rPr>
        <w:t>Κύριε Υπουργέ, έχετε τον λόγο για πέντε λεπτά.</w:t>
      </w:r>
    </w:p>
    <w:p w14:paraId="498E50AB" w14:textId="77777777" w:rsidR="00B84C6C" w:rsidRDefault="003C4644">
      <w:pPr>
        <w:spacing w:line="600" w:lineRule="auto"/>
        <w:ind w:firstLine="720"/>
        <w:jc w:val="both"/>
        <w:rPr>
          <w:rFonts w:eastAsia="Times New Roman"/>
          <w:szCs w:val="24"/>
        </w:rPr>
      </w:pPr>
      <w:r>
        <w:rPr>
          <w:rFonts w:eastAsia="Times New Roman"/>
          <w:b/>
          <w:szCs w:val="24"/>
        </w:rPr>
        <w:t>ΙΩΑΝΝΗΣ ΤΣΙΡΩΝΗ</w:t>
      </w:r>
      <w:r>
        <w:rPr>
          <w:rFonts w:eastAsia="Times New Roman"/>
          <w:b/>
          <w:szCs w:val="24"/>
        </w:rPr>
        <w:t>Σ (Αναπληρωτής Υπουργός Αγροτικής Ανάπτυξης και Τροφίμων):</w:t>
      </w:r>
      <w:r>
        <w:rPr>
          <w:rFonts w:eastAsia="Times New Roman"/>
          <w:szCs w:val="24"/>
        </w:rPr>
        <w:t xml:space="preserve"> Ευχαριστώ, κύριε Πρόεδρε.</w:t>
      </w:r>
    </w:p>
    <w:p w14:paraId="498E50AC" w14:textId="77777777" w:rsidR="00B84C6C" w:rsidRDefault="003C4644">
      <w:pPr>
        <w:spacing w:line="600" w:lineRule="auto"/>
        <w:ind w:firstLine="720"/>
        <w:jc w:val="both"/>
        <w:rPr>
          <w:rFonts w:eastAsia="Times New Roman"/>
          <w:szCs w:val="24"/>
        </w:rPr>
      </w:pPr>
      <w:r>
        <w:rPr>
          <w:rFonts w:eastAsia="Times New Roman"/>
          <w:szCs w:val="24"/>
        </w:rPr>
        <w:t>Ειλικρινά νομίζω ότι το θέμα με το νομοσχέδιο έχει εξαντληθεί. Δεν άκουσα κανένα σοβαρό αντίλογο και καμμία σοβαρή αντιπρόταση, δηλαδή ότι θα έπρεπε να κάνουμε κάτι διαφορ</w:t>
      </w:r>
      <w:r>
        <w:rPr>
          <w:rFonts w:eastAsia="Times New Roman"/>
          <w:szCs w:val="24"/>
        </w:rPr>
        <w:t xml:space="preserve">ετικό. Το ότι είναι ένα πρώτο βήμα, το ότι δεν πατάσσονται έτσι μόνο οι </w:t>
      </w:r>
      <w:proofErr w:type="spellStart"/>
      <w:r>
        <w:rPr>
          <w:rFonts w:eastAsia="Times New Roman"/>
          <w:szCs w:val="24"/>
        </w:rPr>
        <w:t>ελληνοποιήσεις</w:t>
      </w:r>
      <w:proofErr w:type="spellEnd"/>
      <w:r>
        <w:rPr>
          <w:rFonts w:eastAsia="Times New Roman"/>
          <w:szCs w:val="24"/>
        </w:rPr>
        <w:t xml:space="preserve">, το ότι πιθανά να αντιδράσει αρνητικά η αγορά, την κινδυνολογία ότι μπορεί να προτιμήσουν να φέρουν τα ξένα, όλα αυτά τα ακούσαμε, αλλά όλα αυτά δεν είναι προτάσεις για </w:t>
      </w:r>
      <w:r>
        <w:rPr>
          <w:rFonts w:eastAsia="Times New Roman"/>
          <w:szCs w:val="24"/>
        </w:rPr>
        <w:t>τον νόμο. Είναι πράγματα τα οποία θα τα πολεμήσουμε μαζί με τις αγρότισσες και τους αγρότες.</w:t>
      </w:r>
    </w:p>
    <w:p w14:paraId="498E50AD" w14:textId="77777777" w:rsidR="00B84C6C" w:rsidRDefault="003C4644">
      <w:pPr>
        <w:spacing w:line="600" w:lineRule="auto"/>
        <w:ind w:firstLine="720"/>
        <w:jc w:val="both"/>
        <w:rPr>
          <w:rFonts w:eastAsia="Times New Roman"/>
          <w:szCs w:val="24"/>
        </w:rPr>
      </w:pPr>
      <w:r>
        <w:rPr>
          <w:rFonts w:eastAsia="Times New Roman"/>
          <w:szCs w:val="24"/>
        </w:rPr>
        <w:t xml:space="preserve">Επειδή, όμως, μου αρέσει να είμαι ακριβής και άκουσα ανακρίβειες από κάποιον </w:t>
      </w:r>
      <w:r>
        <w:rPr>
          <w:rFonts w:eastAsia="Times New Roman"/>
          <w:szCs w:val="24"/>
        </w:rPr>
        <w:t>αγορητή</w:t>
      </w:r>
      <w:r>
        <w:rPr>
          <w:rFonts w:eastAsia="Times New Roman"/>
          <w:szCs w:val="24"/>
        </w:rPr>
        <w:t>, ο οποίος είπε ότι δεν καταφέραμε τίποτα και συνεχίζει να υπάρχει ανεργία, για</w:t>
      </w:r>
      <w:r>
        <w:rPr>
          <w:rFonts w:eastAsia="Times New Roman"/>
          <w:szCs w:val="24"/>
        </w:rPr>
        <w:t xml:space="preserve">τί φεύγει ο κόσμος έξω και όλο αυτό το παραμύθι -λέει πως είναι ψευδή </w:t>
      </w:r>
      <w:r>
        <w:rPr>
          <w:rFonts w:eastAsia="Times New Roman"/>
          <w:szCs w:val="24"/>
        </w:rPr>
        <w:lastRenderedPageBreak/>
        <w:t xml:space="preserve">τα νούμερα, δεν είναι επειδή μειώθηκε η ανεργία, αλλά επειδή έφυγε ο κόσμος έξω- θα σας πω μερικά νούμερα πλήρους απασχόλησης. </w:t>
      </w:r>
    </w:p>
    <w:p w14:paraId="498E50AE" w14:textId="77777777" w:rsidR="00B84C6C" w:rsidRDefault="003C4644">
      <w:pPr>
        <w:spacing w:line="600" w:lineRule="auto"/>
        <w:ind w:firstLine="720"/>
        <w:jc w:val="both"/>
        <w:rPr>
          <w:rFonts w:eastAsia="Times New Roman"/>
          <w:szCs w:val="24"/>
        </w:rPr>
      </w:pPr>
      <w:r>
        <w:rPr>
          <w:rFonts w:eastAsia="Times New Roman"/>
          <w:szCs w:val="24"/>
        </w:rPr>
        <w:t xml:space="preserve">Η πλήρης απασχόληση το 2008 έφτανε στα </w:t>
      </w:r>
      <w:r>
        <w:rPr>
          <w:rFonts w:eastAsia="Times New Roman"/>
          <w:szCs w:val="24"/>
        </w:rPr>
        <w:t>τέσσερα εκατομμύρια</w:t>
      </w:r>
      <w:r>
        <w:rPr>
          <w:rFonts w:eastAsia="Times New Roman"/>
          <w:szCs w:val="24"/>
        </w:rPr>
        <w:t xml:space="preserve"> τετρακόσιες </w:t>
      </w:r>
      <w:r>
        <w:rPr>
          <w:rFonts w:eastAsia="Times New Roman"/>
          <w:szCs w:val="24"/>
        </w:rPr>
        <w:t>πενήντα επτά χιλιάδες</w:t>
      </w:r>
      <w:r>
        <w:rPr>
          <w:rFonts w:eastAsia="Times New Roman"/>
          <w:szCs w:val="24"/>
        </w:rPr>
        <w:t xml:space="preserve">. Το 2014, που παραλάβαμε την Κυβέρνηση, ήταν </w:t>
      </w:r>
      <w:r>
        <w:rPr>
          <w:rFonts w:eastAsia="Times New Roman"/>
          <w:szCs w:val="24"/>
        </w:rPr>
        <w:t>τρία εκατομμύρια διακόσιες εβδομήντα οκτώ χιλιάδες</w:t>
      </w:r>
      <w:r>
        <w:rPr>
          <w:rFonts w:eastAsia="Times New Roman"/>
          <w:szCs w:val="24"/>
        </w:rPr>
        <w:t xml:space="preserve">. Είχατε χάσει, είχατε διώξει </w:t>
      </w:r>
      <w:r>
        <w:rPr>
          <w:rFonts w:eastAsia="Times New Roman"/>
          <w:szCs w:val="24"/>
        </w:rPr>
        <w:t>ένα εκατομμύριο</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εβδομήντα εννιά χιλιάδες</w:t>
      </w:r>
      <w:r>
        <w:rPr>
          <w:rFonts w:eastAsia="Times New Roman"/>
          <w:szCs w:val="24"/>
        </w:rPr>
        <w:t xml:space="preserve"> </w:t>
      </w:r>
      <w:r>
        <w:rPr>
          <w:rFonts w:eastAsia="Times New Roman"/>
          <w:szCs w:val="24"/>
        </w:rPr>
        <w:t>εργαζόμενους. Μιλάμε για πλήρη απασχόληση. Σήμερ</w:t>
      </w:r>
      <w:r>
        <w:rPr>
          <w:rFonts w:eastAsia="Times New Roman"/>
          <w:szCs w:val="24"/>
        </w:rPr>
        <w:t xml:space="preserve">α η πλήρης απασχόληση είναι </w:t>
      </w:r>
      <w:r>
        <w:rPr>
          <w:rFonts w:eastAsia="Times New Roman"/>
          <w:szCs w:val="24"/>
        </w:rPr>
        <w:t>τρία εκατομμύρια πεντακόσιες δεκαεννι</w:t>
      </w:r>
      <w:r>
        <w:rPr>
          <w:rFonts w:eastAsia="Times New Roman"/>
          <w:szCs w:val="24"/>
        </w:rPr>
        <w:t>ά χιλιάδες</w:t>
      </w:r>
      <w:r>
        <w:rPr>
          <w:rFonts w:eastAsia="Times New Roman"/>
          <w:szCs w:val="24"/>
        </w:rPr>
        <w:t xml:space="preserve">. Στα χρόνια της διακυβέρνησής μας φέραμε </w:t>
      </w:r>
      <w:r>
        <w:rPr>
          <w:rFonts w:eastAsia="Times New Roman"/>
          <w:szCs w:val="24"/>
        </w:rPr>
        <w:t>διακόσιες σαράντα μία χιλιάδες</w:t>
      </w:r>
      <w:r>
        <w:rPr>
          <w:rFonts w:eastAsia="Times New Roman"/>
          <w:szCs w:val="24"/>
        </w:rPr>
        <w:t xml:space="preserve"> </w:t>
      </w:r>
      <w:r>
        <w:rPr>
          <w:rFonts w:eastAsia="Times New Roman"/>
          <w:szCs w:val="24"/>
        </w:rPr>
        <w:t xml:space="preserve">νέες θέσεις πλήρους απασχόλησης. </w:t>
      </w:r>
    </w:p>
    <w:p w14:paraId="498E50AF" w14:textId="77777777" w:rsidR="00B84C6C" w:rsidRDefault="003C4644">
      <w:pPr>
        <w:spacing w:line="600" w:lineRule="auto"/>
        <w:ind w:firstLine="720"/>
        <w:jc w:val="both"/>
        <w:rPr>
          <w:rFonts w:eastAsia="Times New Roman"/>
          <w:szCs w:val="24"/>
        </w:rPr>
      </w:pPr>
      <w:r>
        <w:rPr>
          <w:rFonts w:eastAsia="Times New Roman"/>
          <w:szCs w:val="24"/>
        </w:rPr>
        <w:t>Τα στοιχεία είναι της ΕΛΣΤΑΤ και θα τα καταθέτω αμέσως. Μόνο στα χρόνια δι</w:t>
      </w:r>
      <w:r>
        <w:rPr>
          <w:rFonts w:eastAsia="Times New Roman"/>
          <w:szCs w:val="24"/>
        </w:rPr>
        <w:t>ακυβέρνησης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χάθηκαν </w:t>
      </w:r>
      <w:r>
        <w:rPr>
          <w:rFonts w:eastAsia="Times New Roman"/>
          <w:szCs w:val="24"/>
        </w:rPr>
        <w:t>τριακόσιες χιλιάδες</w:t>
      </w:r>
      <w:r>
        <w:rPr>
          <w:rFonts w:eastAsia="Times New Roman"/>
          <w:szCs w:val="24"/>
        </w:rPr>
        <w:t xml:space="preserve"> </w:t>
      </w:r>
      <w:r>
        <w:rPr>
          <w:rFonts w:eastAsia="Times New Roman"/>
          <w:szCs w:val="24"/>
        </w:rPr>
        <w:t xml:space="preserve">θέσεις εργασίας, από το </w:t>
      </w:r>
      <w:r>
        <w:rPr>
          <w:rFonts w:eastAsia="Times New Roman"/>
          <w:szCs w:val="24"/>
        </w:rPr>
        <w:t>ένα εκατομμύριο διακόσιες χιλι</w:t>
      </w:r>
      <w:r>
        <w:rPr>
          <w:rFonts w:eastAsia="Times New Roman"/>
          <w:szCs w:val="24"/>
        </w:rPr>
        <w:t>ά</w:t>
      </w:r>
      <w:r>
        <w:rPr>
          <w:rFonts w:eastAsia="Times New Roman"/>
          <w:szCs w:val="24"/>
        </w:rPr>
        <w:t xml:space="preserve">δες </w:t>
      </w:r>
      <w:r>
        <w:rPr>
          <w:rFonts w:eastAsia="Times New Roman"/>
          <w:szCs w:val="24"/>
        </w:rPr>
        <w:t xml:space="preserve">που έχουν χαθεί στα χρόνια της διακυβέρνησής σας. </w:t>
      </w:r>
    </w:p>
    <w:p w14:paraId="498E50B0" w14:textId="77777777" w:rsidR="00B84C6C" w:rsidRDefault="003C4644">
      <w:pPr>
        <w:spacing w:line="600" w:lineRule="auto"/>
        <w:ind w:firstLine="720"/>
        <w:jc w:val="both"/>
        <w:rPr>
          <w:rFonts w:eastAsia="Times New Roman"/>
          <w:szCs w:val="24"/>
        </w:rPr>
      </w:pPr>
      <w:r>
        <w:rPr>
          <w:rFonts w:eastAsia="Times New Roman"/>
          <w:szCs w:val="24"/>
        </w:rPr>
        <w:t xml:space="preserve">(Στο σημείο αυτό ο Αναπληρωτής Υπουργός </w:t>
      </w:r>
      <w:r>
        <w:rPr>
          <w:rFonts w:eastAsia="Times New Roman"/>
          <w:szCs w:val="24"/>
        </w:rPr>
        <w:t xml:space="preserve">κ. Ιωάννης Τσιρώνης καταθέτει για τα Πρακτικά τα προαναφερθέντα στοιχεία,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98E50B1" w14:textId="77777777" w:rsidR="00B84C6C" w:rsidRDefault="003C4644">
      <w:pPr>
        <w:spacing w:line="600" w:lineRule="auto"/>
        <w:ind w:firstLine="720"/>
        <w:jc w:val="both"/>
        <w:rPr>
          <w:rFonts w:eastAsia="Times New Roman"/>
          <w:szCs w:val="24"/>
        </w:rPr>
      </w:pPr>
      <w:r>
        <w:rPr>
          <w:rFonts w:eastAsia="Times New Roman"/>
          <w:szCs w:val="24"/>
        </w:rPr>
        <w:t xml:space="preserve">Η μερική απασχόληση το 2008 ήταν </w:t>
      </w:r>
      <w:r>
        <w:rPr>
          <w:rFonts w:eastAsia="Times New Roman"/>
          <w:szCs w:val="24"/>
        </w:rPr>
        <w:t>ενενήντα εννιά χιλιάδες</w:t>
      </w:r>
      <w:r>
        <w:rPr>
          <w:rFonts w:eastAsia="Times New Roman"/>
          <w:szCs w:val="24"/>
        </w:rPr>
        <w:t>, το 2014 όταν π</w:t>
      </w:r>
      <w:r>
        <w:rPr>
          <w:rFonts w:eastAsia="Times New Roman"/>
          <w:szCs w:val="24"/>
        </w:rPr>
        <w:t xml:space="preserve">αραδώσατε την Κυβέρνηση ήταν </w:t>
      </w:r>
      <w:r>
        <w:rPr>
          <w:rFonts w:eastAsia="Times New Roman"/>
          <w:szCs w:val="24"/>
        </w:rPr>
        <w:t>διακόσιες σαράντα εννιά χιλιάδες</w:t>
      </w:r>
      <w:r>
        <w:rPr>
          <w:rFonts w:eastAsia="Times New Roman"/>
          <w:szCs w:val="24"/>
        </w:rPr>
        <w:t xml:space="preserve"> </w:t>
      </w:r>
      <w:r>
        <w:rPr>
          <w:rFonts w:eastAsia="Times New Roman"/>
          <w:szCs w:val="24"/>
        </w:rPr>
        <w:t xml:space="preserve">και </w:t>
      </w:r>
      <w:r>
        <w:rPr>
          <w:rFonts w:eastAsia="Times New Roman"/>
          <w:szCs w:val="24"/>
        </w:rPr>
        <w:t>διακόσιες εξήντα επτά χιλιάδες</w:t>
      </w:r>
      <w:r>
        <w:rPr>
          <w:rFonts w:eastAsia="Times New Roman"/>
          <w:szCs w:val="24"/>
        </w:rPr>
        <w:t xml:space="preserve"> </w:t>
      </w:r>
      <w:r>
        <w:rPr>
          <w:rFonts w:eastAsia="Times New Roman"/>
          <w:szCs w:val="24"/>
        </w:rPr>
        <w:t xml:space="preserve">σήμερα. Πράγματι αυξήθηκε, όντως αυξήθηκε επί των ημερών μας </w:t>
      </w:r>
      <w:r>
        <w:rPr>
          <w:rFonts w:eastAsia="Times New Roman"/>
          <w:szCs w:val="24"/>
        </w:rPr>
        <w:lastRenderedPageBreak/>
        <w:t xml:space="preserve">η μερική απασχόληση, από τις </w:t>
      </w:r>
      <w:r>
        <w:rPr>
          <w:rFonts w:eastAsia="Times New Roman"/>
          <w:szCs w:val="24"/>
        </w:rPr>
        <w:t xml:space="preserve">διακόσιες σαράντα </w:t>
      </w:r>
      <w:r>
        <w:rPr>
          <w:rFonts w:eastAsia="Times New Roman"/>
          <w:szCs w:val="24"/>
        </w:rPr>
        <w:t xml:space="preserve">εννιά χιλιάδες </w:t>
      </w:r>
      <w:r>
        <w:rPr>
          <w:rFonts w:eastAsia="Times New Roman"/>
          <w:szCs w:val="24"/>
        </w:rPr>
        <w:t xml:space="preserve">στις </w:t>
      </w:r>
      <w:r>
        <w:rPr>
          <w:rFonts w:eastAsia="Times New Roman"/>
          <w:szCs w:val="24"/>
        </w:rPr>
        <w:t>διακόσιες εξήντα επτά χιλιάδες</w:t>
      </w:r>
      <w:r>
        <w:rPr>
          <w:rFonts w:eastAsia="Times New Roman"/>
          <w:szCs w:val="24"/>
        </w:rPr>
        <w:t>,</w:t>
      </w:r>
      <w:r>
        <w:rPr>
          <w:rFonts w:eastAsia="Times New Roman"/>
          <w:szCs w:val="24"/>
        </w:rPr>
        <w:t xml:space="preserve"> αλλά ξεχνάτε ότι αυξήθηκε και η πλήρης απασχόληση. Αυτά είναι τα νούμερα της ΕΛΣΤΑΤ. </w:t>
      </w:r>
    </w:p>
    <w:p w14:paraId="498E50B2" w14:textId="77777777" w:rsidR="00B84C6C" w:rsidRDefault="003C4644">
      <w:pPr>
        <w:spacing w:line="600" w:lineRule="auto"/>
        <w:ind w:firstLine="720"/>
        <w:jc w:val="both"/>
        <w:rPr>
          <w:rFonts w:eastAsia="Times New Roman"/>
          <w:szCs w:val="24"/>
        </w:rPr>
      </w:pPr>
      <w:r>
        <w:rPr>
          <w:rFonts w:eastAsia="Times New Roman"/>
          <w:szCs w:val="24"/>
        </w:rPr>
        <w:t>Ανοίξτε να τα δείτε, γιατί εγώ τα αντέγραψα μόλις πριν από λίγο, μήπως δεν είναι αναθεωρημένα. Είναι στοιχεία μέχρι το δεύτερο τρίμηνο του 2017, γιατί φυσικά το τρίτο τρ</w:t>
      </w:r>
      <w:r>
        <w:rPr>
          <w:rFonts w:eastAsia="Times New Roman"/>
          <w:szCs w:val="24"/>
        </w:rPr>
        <w:t>ίμηνο δεν έχει προλάβει να ενσωματωθεί μέσα.</w:t>
      </w:r>
    </w:p>
    <w:p w14:paraId="498E50B3" w14:textId="77777777" w:rsidR="00B84C6C" w:rsidRDefault="003C4644">
      <w:pPr>
        <w:spacing w:line="600" w:lineRule="auto"/>
        <w:ind w:firstLine="720"/>
        <w:jc w:val="both"/>
        <w:rPr>
          <w:rFonts w:eastAsia="Times New Roman"/>
          <w:szCs w:val="24"/>
        </w:rPr>
      </w:pPr>
      <w:r>
        <w:rPr>
          <w:rFonts w:eastAsia="Times New Roman"/>
          <w:szCs w:val="24"/>
        </w:rPr>
        <w:t xml:space="preserve">Να θυμίσω επίσης, ότι ο δείκτης μεταποίησης </w:t>
      </w:r>
      <w:r>
        <w:rPr>
          <w:rFonts w:eastAsia="Times New Roman"/>
          <w:szCs w:val="24"/>
          <w:lang w:val="en-US"/>
        </w:rPr>
        <w:t>PMI</w:t>
      </w:r>
      <w:r>
        <w:rPr>
          <w:rFonts w:eastAsia="Times New Roman"/>
          <w:szCs w:val="24"/>
        </w:rPr>
        <w:t xml:space="preserve"> έκανε ρεκόρ τον τελευταίο μήνα με 52,2% -πάνω από 50% σημαίνει ανάπτυξη- και ήταν ρεκόρ από τον Αύγουστο του 2008. Ο δείκτης μεταποίησης είναι δείκτης πραγματικής </w:t>
      </w:r>
      <w:r>
        <w:rPr>
          <w:rFonts w:eastAsia="Times New Roman"/>
          <w:szCs w:val="24"/>
        </w:rPr>
        <w:t xml:space="preserve">οικονομίας. Δεν είναι ούτε το </w:t>
      </w:r>
      <w:r>
        <w:rPr>
          <w:rFonts w:eastAsia="Times New Roman"/>
          <w:szCs w:val="24"/>
        </w:rPr>
        <w:t xml:space="preserve">Χρηματιστήριο </w:t>
      </w:r>
      <w:r>
        <w:rPr>
          <w:rFonts w:eastAsia="Times New Roman"/>
          <w:szCs w:val="24"/>
        </w:rPr>
        <w:t xml:space="preserve">ούτε ραντιέρηδες. Και βέβαια, αυτό γράφει η ίδια η έκθεση. Έφερε αμέσως τον Αύγουστο -επειδή αυξήθηκε η μεταποίηση- ρεκόρ προσλήψεων και ρεκόρ που είχαμε να το δούμε από τον Αύγουστο του 2000. </w:t>
      </w:r>
    </w:p>
    <w:p w14:paraId="498E50B4" w14:textId="77777777" w:rsidR="00B84C6C" w:rsidRDefault="003C4644">
      <w:pPr>
        <w:spacing w:line="600" w:lineRule="auto"/>
        <w:ind w:firstLine="720"/>
        <w:jc w:val="both"/>
        <w:rPr>
          <w:rFonts w:eastAsia="Times New Roman"/>
          <w:szCs w:val="24"/>
        </w:rPr>
      </w:pPr>
      <w:r>
        <w:rPr>
          <w:rFonts w:eastAsia="Times New Roman"/>
          <w:szCs w:val="24"/>
        </w:rPr>
        <w:t>Αυτή είναι η πραγμ</w:t>
      </w:r>
      <w:r>
        <w:rPr>
          <w:rFonts w:eastAsia="Times New Roman"/>
          <w:szCs w:val="24"/>
        </w:rPr>
        <w:t xml:space="preserve">ατικότητα και τα νούμερα, αν θέλετε να είστε ακριβείς και αν θέλετε να μιλάτε και να βλέπετε αν αυξήθηκε </w:t>
      </w:r>
      <w:r>
        <w:rPr>
          <w:rFonts w:eastAsia="Times New Roman"/>
          <w:szCs w:val="24"/>
        </w:rPr>
        <w:t xml:space="preserve">ή </w:t>
      </w:r>
      <w:r>
        <w:rPr>
          <w:rFonts w:eastAsia="Times New Roman"/>
          <w:szCs w:val="24"/>
        </w:rPr>
        <w:t xml:space="preserve">μειώθηκε. Συνολικά οι εργαζόμενοι, αν θέλετε να δείτε και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το 2008 ήταν </w:t>
      </w:r>
      <w:r>
        <w:rPr>
          <w:rFonts w:eastAsia="Times New Roman"/>
          <w:szCs w:val="24"/>
        </w:rPr>
        <w:t>πέντε εκατομμύρια σαράντα πέντε χιλιάδες.</w:t>
      </w:r>
      <w:r>
        <w:rPr>
          <w:rFonts w:eastAsia="Times New Roman"/>
          <w:szCs w:val="24"/>
        </w:rPr>
        <w:t xml:space="preserve"> Το 2014 που παραδώσα</w:t>
      </w:r>
      <w:r>
        <w:rPr>
          <w:rFonts w:eastAsia="Times New Roman"/>
          <w:szCs w:val="24"/>
        </w:rPr>
        <w:t xml:space="preserve">τε την Κυβέρνηση ήταν </w:t>
      </w:r>
      <w:r>
        <w:rPr>
          <w:rFonts w:eastAsia="Times New Roman"/>
          <w:szCs w:val="24"/>
        </w:rPr>
        <w:t>τέσσερα εκατομμύρια εννιακόσιες δεκαέξι χιλιάδες</w:t>
      </w:r>
      <w:r>
        <w:rPr>
          <w:rFonts w:eastAsia="Times New Roman"/>
          <w:szCs w:val="24"/>
        </w:rPr>
        <w:t xml:space="preserve">. Άρα, είχε φύγει όντως πολύς κόσμος. </w:t>
      </w:r>
    </w:p>
    <w:p w14:paraId="498E50B5" w14:textId="77777777" w:rsidR="00B84C6C" w:rsidRDefault="003C4644">
      <w:pPr>
        <w:spacing w:line="600" w:lineRule="auto"/>
        <w:ind w:firstLine="720"/>
        <w:jc w:val="both"/>
        <w:rPr>
          <w:rFonts w:eastAsia="Times New Roman"/>
          <w:szCs w:val="24"/>
        </w:rPr>
      </w:pPr>
      <w:r>
        <w:rPr>
          <w:rFonts w:eastAsia="Times New Roman"/>
          <w:szCs w:val="24"/>
        </w:rPr>
        <w:t xml:space="preserve">Τώρα είναι </w:t>
      </w:r>
      <w:r>
        <w:rPr>
          <w:rFonts w:eastAsia="Times New Roman"/>
          <w:szCs w:val="24"/>
        </w:rPr>
        <w:t xml:space="preserve">τέσσερα εκατομμύρια εννιακόσιες τριάντα έξι </w:t>
      </w:r>
      <w:r>
        <w:rPr>
          <w:rFonts w:eastAsia="Times New Roman"/>
          <w:szCs w:val="24"/>
        </w:rPr>
        <w:t>χιλιάδες</w:t>
      </w:r>
      <w:r>
        <w:rPr>
          <w:rFonts w:eastAsia="Times New Roman"/>
          <w:szCs w:val="24"/>
        </w:rPr>
        <w:t xml:space="preserve"> το πλήρες εργατικό δυναμικό, απασχολούμενοι, υποαπασχολούμενοι, άνεργοι, άεργοι που</w:t>
      </w:r>
      <w:r>
        <w:rPr>
          <w:rFonts w:eastAsia="Times New Roman"/>
          <w:szCs w:val="24"/>
        </w:rPr>
        <w:t xml:space="preserve"> δεν </w:t>
      </w:r>
      <w:r>
        <w:rPr>
          <w:rFonts w:eastAsia="Times New Roman"/>
          <w:szCs w:val="24"/>
        </w:rPr>
        <w:lastRenderedPageBreak/>
        <w:t xml:space="preserve">ψάχνουν πια δουλειά, όλοι μαζί σήμερα είναι </w:t>
      </w:r>
      <w:r>
        <w:rPr>
          <w:rFonts w:eastAsia="Times New Roman"/>
          <w:szCs w:val="24"/>
        </w:rPr>
        <w:t>τέσσερα εκατομμύρια εννιακόσιες τριάντα έξι χιλιάδες.</w:t>
      </w:r>
      <w:r>
        <w:rPr>
          <w:rFonts w:eastAsia="Times New Roman"/>
          <w:szCs w:val="24"/>
        </w:rPr>
        <w:t xml:space="preserve"> Δεν μειώθηκε επί των ημερών μας.</w:t>
      </w:r>
    </w:p>
    <w:p w14:paraId="498E50B6" w14:textId="77777777" w:rsidR="00B84C6C" w:rsidRDefault="003C4644">
      <w:pPr>
        <w:spacing w:line="600" w:lineRule="auto"/>
        <w:ind w:firstLine="720"/>
        <w:jc w:val="both"/>
        <w:rPr>
          <w:rFonts w:eastAsia="Times New Roman"/>
          <w:szCs w:val="24"/>
        </w:rPr>
      </w:pPr>
      <w:r>
        <w:rPr>
          <w:rFonts w:eastAsia="Times New Roman"/>
          <w:szCs w:val="24"/>
        </w:rPr>
        <w:t xml:space="preserve">Θα πω δύο κουβέντες και για τον Αχελώο. Ο Αχελώος θυμίζει την Ολυμπιάδα. Τάζατε πολλά και τελικά ήταν μια καταστροφή για τη χώρα και τους εργαζόμενους. Σταματήστε τον μεγαλοϊδεατισμό. Δεν προσφέρετε στους αγρότες με τον Αχελώο. </w:t>
      </w:r>
    </w:p>
    <w:p w14:paraId="498E50B7" w14:textId="77777777" w:rsidR="00B84C6C" w:rsidRDefault="003C4644">
      <w:pPr>
        <w:spacing w:line="600" w:lineRule="auto"/>
        <w:ind w:firstLine="720"/>
        <w:jc w:val="both"/>
        <w:rPr>
          <w:rFonts w:eastAsia="Times New Roman"/>
          <w:szCs w:val="24"/>
        </w:rPr>
      </w:pPr>
      <w:proofErr w:type="spellStart"/>
      <w:r>
        <w:rPr>
          <w:rFonts w:eastAsia="Times New Roman"/>
          <w:szCs w:val="24"/>
        </w:rPr>
        <w:t>Ελέχθη</w:t>
      </w:r>
      <w:proofErr w:type="spellEnd"/>
      <w:r>
        <w:rPr>
          <w:rFonts w:eastAsia="Times New Roman"/>
          <w:szCs w:val="24"/>
        </w:rPr>
        <w:t xml:space="preserve"> εδώ πέρα ότι εμείς π</w:t>
      </w:r>
      <w:r>
        <w:rPr>
          <w:rFonts w:eastAsia="Times New Roman"/>
          <w:szCs w:val="24"/>
        </w:rPr>
        <w:t xml:space="preserve">ραγματικά έχουμε εισαγωγή γάλακτος επειδή δεν είμαστε ανταγωνιστικοί. Δεν είπε, όμως, κάποιος γιατί δεν είμαστε ανταγωνιστικοί. Δεν είμαστε ανταγωνιστικοί διότι τα δικά μας τα ζώα έχουν πάρα πολύ υψηλό ποσοστό εισαγόμενης ζωοτροφής. Εβδομήντα τα εκατό για </w:t>
      </w:r>
      <w:r>
        <w:rPr>
          <w:rFonts w:eastAsia="Times New Roman"/>
          <w:szCs w:val="24"/>
        </w:rPr>
        <w:t xml:space="preserve">τον παραγωγό μας η εισαγόμενη ζωοτροφή. Γιατί η Σαρδηνία δεν έχει ζωοτροφή; Διότι έχει πολύ καλά διαχειριστικά και έχει </w:t>
      </w:r>
      <w:proofErr w:type="spellStart"/>
      <w:r>
        <w:rPr>
          <w:rFonts w:eastAsia="Times New Roman"/>
          <w:szCs w:val="24"/>
        </w:rPr>
        <w:t>βιοπαραγωγή</w:t>
      </w:r>
      <w:proofErr w:type="spellEnd"/>
      <w:r>
        <w:rPr>
          <w:rFonts w:eastAsia="Times New Roman"/>
          <w:szCs w:val="24"/>
        </w:rPr>
        <w:t>. Εμείς τώρα τα ξεκινήσαμε τα διαχειριστικά. Αυτή είναι πραγματική μεταρρύθμιση.</w:t>
      </w:r>
    </w:p>
    <w:p w14:paraId="498E50B8" w14:textId="77777777" w:rsidR="00B84C6C" w:rsidRDefault="003C4644">
      <w:pPr>
        <w:spacing w:line="600" w:lineRule="auto"/>
        <w:ind w:firstLine="720"/>
        <w:jc w:val="both"/>
        <w:rPr>
          <w:rFonts w:eastAsia="Times New Roman"/>
          <w:szCs w:val="24"/>
        </w:rPr>
      </w:pPr>
      <w:r>
        <w:rPr>
          <w:rFonts w:eastAsia="Times New Roman"/>
          <w:szCs w:val="24"/>
        </w:rPr>
        <w:t>Τέλος, θα αναφερθώ στη νέα τράπεζα. Κλείσατε</w:t>
      </w:r>
      <w:r>
        <w:rPr>
          <w:rFonts w:eastAsia="Times New Roman"/>
          <w:szCs w:val="24"/>
        </w:rPr>
        <w:t xml:space="preserve"> την Αγροτική. Δεν θα κλαίμε πάνω από το χυμένο γάλα. Εμείς, όμως, ξεκινάμε αυτήν τη στιγμή και ελπίζουμε μέσα στο 2018 να έχουμε επιτέλους την καινούργια αναπτυξιακή τράπεζα που έχει ανάγκη ο τόπος. Έχω εισηγηθεί στον Αντιπρόεδρο που χειρίζεται το θέμα, ν</w:t>
      </w:r>
      <w:r>
        <w:rPr>
          <w:rFonts w:eastAsia="Times New Roman"/>
          <w:szCs w:val="24"/>
        </w:rPr>
        <w:t xml:space="preserve">α έχει και καταστατικό ηθικής τράπεζας. Ηθική τράπεζα, για όσους δεν το γνωρίζουν, σημαίνει τράπεζα που δανείζει σε ανθρώπους που δεν έχουν πιστοληπτική ικανότητα, ώστε ακριβώς οι συνεταιρισμοί που είναι ήδη χρεωμένοι με βιώσιμα καινούργια σχέδια να βγουν </w:t>
      </w:r>
      <w:r>
        <w:rPr>
          <w:rFonts w:eastAsia="Times New Roman"/>
          <w:szCs w:val="24"/>
        </w:rPr>
        <w:t>επιτέλους απ’ αυτόν τον εφιάλτη.</w:t>
      </w:r>
    </w:p>
    <w:p w14:paraId="498E50B9" w14:textId="77777777" w:rsidR="00B84C6C" w:rsidRDefault="003C4644">
      <w:pPr>
        <w:spacing w:line="600" w:lineRule="auto"/>
        <w:ind w:firstLine="720"/>
        <w:jc w:val="both"/>
        <w:rPr>
          <w:rFonts w:eastAsia="Times New Roman"/>
          <w:szCs w:val="24"/>
        </w:rPr>
      </w:pPr>
      <w:r>
        <w:rPr>
          <w:rFonts w:eastAsia="Times New Roman"/>
          <w:szCs w:val="24"/>
        </w:rPr>
        <w:lastRenderedPageBreak/>
        <w:t>Ευχαριστώ.</w:t>
      </w:r>
    </w:p>
    <w:p w14:paraId="498E50BA"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98E50BB"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κι εμείς, κύριε Υπουργέ, για τη συνέπεια στον χρόνο.</w:t>
      </w:r>
    </w:p>
    <w:p w14:paraId="498E50BC" w14:textId="77777777" w:rsidR="00B84C6C" w:rsidRDefault="003C4644">
      <w:pPr>
        <w:spacing w:line="600" w:lineRule="auto"/>
        <w:ind w:firstLine="720"/>
        <w:jc w:val="both"/>
        <w:rPr>
          <w:rFonts w:eastAsia="Times New Roman"/>
          <w:szCs w:val="24"/>
        </w:rPr>
      </w:pPr>
      <w:r>
        <w:rPr>
          <w:rFonts w:eastAsia="Times New Roman"/>
          <w:szCs w:val="24"/>
        </w:rPr>
        <w:t>Περνάμε τώρα στις δευτερολογίες των εισηγητών και των ει</w:t>
      </w:r>
      <w:r>
        <w:rPr>
          <w:rFonts w:eastAsia="Times New Roman"/>
          <w:szCs w:val="24"/>
        </w:rPr>
        <w:t>δικών αγορητών. Θα τηρήσουμε πέντε λεπτά χρόνου για όλους, γιατί κάποιοι από σας έχετε εξαντλήσει τον χρόνο της δευτερολογίας. Παρ’ όλα αυτά, θα δώσουμε σ’ όλους από πέντε λεπτά και παρακαλώ να είστε συνεπείς στον χρόνο σας για να μπορέσουμε να ολοκληρώσου</w:t>
      </w:r>
      <w:r>
        <w:rPr>
          <w:rFonts w:eastAsia="Times New Roman"/>
          <w:szCs w:val="24"/>
        </w:rPr>
        <w:t>με τη διαδικασία το συντομότερο δυνατό.</w:t>
      </w:r>
    </w:p>
    <w:p w14:paraId="498E50BD" w14:textId="77777777" w:rsidR="00B84C6C" w:rsidRDefault="003C4644">
      <w:pPr>
        <w:spacing w:line="600" w:lineRule="auto"/>
        <w:ind w:firstLine="720"/>
        <w:jc w:val="both"/>
        <w:rPr>
          <w:rFonts w:eastAsia="Times New Roman"/>
          <w:szCs w:val="24"/>
        </w:rPr>
      </w:pPr>
      <w:r>
        <w:rPr>
          <w:rFonts w:eastAsia="Times New Roman"/>
          <w:szCs w:val="24"/>
        </w:rPr>
        <w:t>Ο κ. Καραγιάννης έχει τον λόγο για πέντε λεπτά.</w:t>
      </w:r>
    </w:p>
    <w:p w14:paraId="498E50BE" w14:textId="77777777" w:rsidR="00B84C6C" w:rsidRDefault="003C4644">
      <w:pPr>
        <w:spacing w:line="600" w:lineRule="auto"/>
        <w:ind w:firstLine="720"/>
        <w:jc w:val="both"/>
        <w:rPr>
          <w:rFonts w:eastAsia="Times New Roman"/>
          <w:szCs w:val="24"/>
        </w:rPr>
      </w:pPr>
      <w:r>
        <w:rPr>
          <w:rFonts w:eastAsia="Times New Roman"/>
          <w:b/>
          <w:szCs w:val="24"/>
        </w:rPr>
        <w:t>ΙΩΑΝΝΗΣ ΚΑΡΑΓΙΑΝΝΗΣ:</w:t>
      </w:r>
      <w:r>
        <w:rPr>
          <w:rFonts w:eastAsia="Times New Roman"/>
          <w:szCs w:val="24"/>
        </w:rPr>
        <w:t xml:space="preserve"> Κύριε Πρόεδρε, θα είμαι πάρα πολύ σύντομος.</w:t>
      </w:r>
    </w:p>
    <w:p w14:paraId="498E50BF" w14:textId="77777777" w:rsidR="00B84C6C" w:rsidRDefault="003C4644">
      <w:pPr>
        <w:spacing w:line="600" w:lineRule="auto"/>
        <w:ind w:firstLine="720"/>
        <w:jc w:val="both"/>
        <w:rPr>
          <w:rFonts w:eastAsia="Times New Roman"/>
          <w:szCs w:val="24"/>
        </w:rPr>
      </w:pPr>
      <w:r>
        <w:rPr>
          <w:rFonts w:eastAsia="Times New Roman"/>
          <w:szCs w:val="24"/>
        </w:rPr>
        <w:t xml:space="preserve">Νομίζω ότι κοινός τόπος, μετά από τόσες ώρες συζήτησης και στις </w:t>
      </w:r>
      <w:r>
        <w:rPr>
          <w:rFonts w:eastAsia="Times New Roman"/>
          <w:szCs w:val="24"/>
        </w:rPr>
        <w:t xml:space="preserve">επιτροπές </w:t>
      </w:r>
      <w:r>
        <w:rPr>
          <w:rFonts w:eastAsia="Times New Roman"/>
          <w:szCs w:val="24"/>
        </w:rPr>
        <w:t>και στην Ολομέλεια, είναι ότι</w:t>
      </w:r>
      <w:r>
        <w:rPr>
          <w:rFonts w:eastAsia="Times New Roman"/>
          <w:szCs w:val="24"/>
        </w:rPr>
        <w:t xml:space="preserve"> έχουμε να κάνουμε μ’ ένα νομοσχέδιο με σαφή αναπτυξιακά χαρακτηριστικά που στηρίζουν τον κτηνοτροφικό κόσμο, την παραγωγή, βάζουν μια τάξη στην αγορά και προφυλάσσουν τον Έλληνα καταναλωτή.</w:t>
      </w:r>
    </w:p>
    <w:p w14:paraId="498E50C0" w14:textId="77777777" w:rsidR="00B84C6C" w:rsidRDefault="003C4644">
      <w:pPr>
        <w:spacing w:line="600" w:lineRule="auto"/>
        <w:ind w:firstLine="720"/>
        <w:jc w:val="both"/>
        <w:rPr>
          <w:rFonts w:eastAsia="Times New Roman"/>
          <w:szCs w:val="24"/>
        </w:rPr>
      </w:pPr>
      <w:r>
        <w:rPr>
          <w:rFonts w:eastAsia="Times New Roman"/>
          <w:szCs w:val="24"/>
        </w:rPr>
        <w:t>Επιτρέψτε μου μόνο δύο σχόλια. Το πρώτο έχει να κάνει με τα περιφ</w:t>
      </w:r>
      <w:r>
        <w:rPr>
          <w:rFonts w:eastAsia="Times New Roman"/>
          <w:szCs w:val="24"/>
        </w:rPr>
        <w:t xml:space="preserve">ερειακά συμβούλια – συνέδρια του ΣΥΡΙΖΑ. Δεν πρέπει να ξεχνάμε ότι κύτταρο ευρωπαϊκό </w:t>
      </w:r>
      <w:r>
        <w:rPr>
          <w:rFonts w:eastAsia="Times New Roman"/>
          <w:szCs w:val="24"/>
        </w:rPr>
        <w:lastRenderedPageBreak/>
        <w:t>είναι η περιφέρεια, άρα οφείλουμε να αναπτύξουμε καινοτόμα ευρωπαϊκά περιφερειακά προγράμματα, στα οποία θα αναδειχθούν τα συγκριτικά πλεονεκτήματα της κάθε περιφέρειας. Ε</w:t>
      </w:r>
      <w:r>
        <w:rPr>
          <w:rFonts w:eastAsia="Times New Roman"/>
          <w:szCs w:val="24"/>
        </w:rPr>
        <w:t xml:space="preserve">ίναι –νομίζω- αυτό το οποίο λέμε στην περιφερειακή ανάπτυξη «οργανωμένα ευρωπαϊκά καινοτόμα μάστερ </w:t>
      </w:r>
      <w:r>
        <w:rPr>
          <w:rFonts w:eastAsia="Times New Roman"/>
          <w:szCs w:val="24"/>
          <w:lang w:val="en-US"/>
        </w:rPr>
        <w:t>plan</w:t>
      </w:r>
      <w:r>
        <w:rPr>
          <w:rFonts w:eastAsia="Times New Roman"/>
          <w:szCs w:val="24"/>
        </w:rPr>
        <w:t xml:space="preserve">», τα οποία θα βοηθήσουν τον περιφερειακό σχεδιασμό. </w:t>
      </w:r>
    </w:p>
    <w:p w14:paraId="498E50C1" w14:textId="77777777" w:rsidR="00B84C6C" w:rsidRDefault="003C4644">
      <w:pPr>
        <w:spacing w:line="600" w:lineRule="auto"/>
        <w:ind w:firstLine="720"/>
        <w:jc w:val="both"/>
        <w:rPr>
          <w:rFonts w:eastAsia="Times New Roman"/>
          <w:szCs w:val="24"/>
        </w:rPr>
      </w:pPr>
      <w:r>
        <w:rPr>
          <w:rFonts w:eastAsia="Times New Roman"/>
          <w:szCs w:val="24"/>
        </w:rPr>
        <w:t>Το δεύτερο σχόλιο έχει να κάνει με τους συνεταιρισμούς. Κύριε Υπουργέ, νομίζω ότι στην αρμόδια Επιτροπή Παραγωγής και Εμπορίου της Βουλής θα πρέπει κάποια στιγμή, πολύ ώριμα και με ειλικρίνεια, να ανοίξει ένας διάλογος γύρω από το μεγάλο πρόβλημα των συνετ</w:t>
      </w:r>
      <w:r>
        <w:rPr>
          <w:rFonts w:eastAsia="Times New Roman"/>
          <w:szCs w:val="24"/>
        </w:rPr>
        <w:t xml:space="preserve">αιρισμών και γιατί φτάσαμε μέχρι εδώ, όχι από καμμία ρεβανσιστική διαδικασία, αλλά περισσότερο για να αφήσουμε παρακαταθήκη στους νέους αγρότες και στους νέους </w:t>
      </w:r>
      <w:proofErr w:type="spellStart"/>
      <w:r>
        <w:rPr>
          <w:rFonts w:eastAsia="Times New Roman"/>
          <w:szCs w:val="24"/>
        </w:rPr>
        <w:t>συνεταιριζόμενους</w:t>
      </w:r>
      <w:proofErr w:type="spellEnd"/>
      <w:r>
        <w:rPr>
          <w:rFonts w:eastAsia="Times New Roman"/>
          <w:szCs w:val="24"/>
        </w:rPr>
        <w:t xml:space="preserve"> τι έφταιξε και καταστράφηκε η συνεταιριστική βάση της χώρας μας. </w:t>
      </w:r>
    </w:p>
    <w:p w14:paraId="498E50C2" w14:textId="77777777" w:rsidR="00B84C6C" w:rsidRDefault="003C4644">
      <w:pPr>
        <w:spacing w:line="600" w:lineRule="auto"/>
        <w:jc w:val="both"/>
        <w:rPr>
          <w:rFonts w:eastAsia="Times New Roman"/>
          <w:szCs w:val="24"/>
        </w:rPr>
      </w:pPr>
      <w:r>
        <w:rPr>
          <w:rFonts w:eastAsia="Times New Roman"/>
          <w:szCs w:val="24"/>
        </w:rPr>
        <w:t>Ευχαριστώ πο</w:t>
      </w:r>
      <w:r>
        <w:rPr>
          <w:rFonts w:eastAsia="Times New Roman"/>
          <w:szCs w:val="24"/>
        </w:rPr>
        <w:t>λύ.</w:t>
      </w:r>
    </w:p>
    <w:p w14:paraId="498E50C3" w14:textId="77777777" w:rsidR="00B84C6C" w:rsidRDefault="003C4644">
      <w:pPr>
        <w:spacing w:line="600" w:lineRule="auto"/>
        <w:ind w:firstLine="709"/>
        <w:jc w:val="center"/>
        <w:rPr>
          <w:rFonts w:eastAsia="Times New Roman"/>
          <w:szCs w:val="24"/>
        </w:rPr>
      </w:pPr>
      <w:r>
        <w:rPr>
          <w:rFonts w:eastAsia="Times New Roman"/>
          <w:szCs w:val="24"/>
        </w:rPr>
        <w:t>(Χειροκροτήματα από τις πτέρυγες του ΣΥΡΙΖΑ και των ΑΝΕΛ)</w:t>
      </w:r>
    </w:p>
    <w:p w14:paraId="498E50C4" w14:textId="77777777" w:rsidR="00B84C6C" w:rsidRDefault="003C464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Καραγιάννη και για την οικονομία στον χρόνο. </w:t>
      </w:r>
    </w:p>
    <w:p w14:paraId="498E50C5" w14:textId="77777777" w:rsidR="00B84C6C" w:rsidRDefault="003C4644">
      <w:pPr>
        <w:spacing w:line="600" w:lineRule="auto"/>
        <w:ind w:firstLine="720"/>
        <w:jc w:val="both"/>
        <w:rPr>
          <w:rFonts w:eastAsia="Times New Roman"/>
          <w:szCs w:val="24"/>
        </w:rPr>
      </w:pPr>
      <w:r>
        <w:rPr>
          <w:rFonts w:eastAsia="Times New Roman"/>
          <w:szCs w:val="24"/>
        </w:rPr>
        <w:t xml:space="preserve">Τον λόγο έχει η </w:t>
      </w:r>
      <w:r>
        <w:rPr>
          <w:rFonts w:eastAsia="Times New Roman"/>
          <w:szCs w:val="24"/>
        </w:rPr>
        <w:t xml:space="preserve">εισηγήτρια </w:t>
      </w:r>
      <w:r>
        <w:rPr>
          <w:rFonts w:eastAsia="Times New Roman"/>
          <w:szCs w:val="24"/>
        </w:rPr>
        <w:t xml:space="preserve">της Αξιωματικής Αντιπολίτευσης </w:t>
      </w:r>
      <w:r>
        <w:rPr>
          <w:rFonts w:eastAsia="Times New Roman"/>
          <w:szCs w:val="24"/>
        </w:rPr>
        <w:t xml:space="preserve">κ. </w:t>
      </w:r>
      <w:r>
        <w:rPr>
          <w:rFonts w:eastAsia="Times New Roman"/>
          <w:szCs w:val="24"/>
        </w:rPr>
        <w:t>Φωτεινή Αραμπατζή για πέντε λεπτά.</w:t>
      </w:r>
    </w:p>
    <w:p w14:paraId="498E50C6" w14:textId="77777777" w:rsidR="00B84C6C" w:rsidRDefault="003C464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498E50C7" w14:textId="77777777" w:rsidR="00B84C6C" w:rsidRDefault="003C4644">
      <w:pPr>
        <w:spacing w:line="600" w:lineRule="auto"/>
        <w:ind w:firstLine="720"/>
        <w:jc w:val="both"/>
        <w:rPr>
          <w:rFonts w:eastAsia="Times New Roman"/>
          <w:szCs w:val="24"/>
        </w:rPr>
      </w:pPr>
      <w:r>
        <w:rPr>
          <w:rFonts w:eastAsia="Times New Roman"/>
          <w:szCs w:val="24"/>
        </w:rPr>
        <w:lastRenderedPageBreak/>
        <w:t>Προσπαθώ να σταχυολογήσω όσα ακούσαμε κατά τη διάρκεια της διαδικασίας. Θα ξεκινήσω απ’ όσα είπε ο κ. Αποστόλου. Δεν έχουν σχέση βεβαίως με το παρόν νομοσχέδιο.</w:t>
      </w:r>
    </w:p>
    <w:p w14:paraId="498E50C8" w14:textId="77777777" w:rsidR="00B84C6C" w:rsidRDefault="003C4644">
      <w:pPr>
        <w:spacing w:line="600" w:lineRule="auto"/>
        <w:ind w:firstLine="720"/>
        <w:jc w:val="both"/>
        <w:rPr>
          <w:rFonts w:eastAsia="Times New Roman"/>
          <w:szCs w:val="24"/>
        </w:rPr>
      </w:pPr>
      <w:r>
        <w:rPr>
          <w:rFonts w:eastAsia="Times New Roman"/>
          <w:szCs w:val="24"/>
        </w:rPr>
        <w:t>Μιλήσατε, κύριε Υπουργέ, και περηφανευτήκατε για τ</w:t>
      </w:r>
      <w:r>
        <w:rPr>
          <w:rFonts w:eastAsia="Times New Roman"/>
          <w:szCs w:val="24"/>
        </w:rPr>
        <w:t>ην καλή νομοθετική πρωτοβουλία που είχατε ως Υπουργός Αγροτικής Ανάπτυξης, τονίζοντας μεταξύ άλλων το νομοσχέδιο-τομή, όπως είπατε, αναφερόμενος σ’ αυτό για τις βοσκήσιμες γαίες, με το οποίο οικειοποιείστε ουσιαστικά –δεν θα κουραστώ να το λέω- τη νομοθετι</w:t>
      </w:r>
      <w:r>
        <w:rPr>
          <w:rFonts w:eastAsia="Times New Roman"/>
          <w:szCs w:val="24"/>
        </w:rPr>
        <w:t xml:space="preserve">κή πρωτοβουλία που εμείς, ως Νέα Δημοκρατία, σάς παραδώσαμε με τον </w:t>
      </w:r>
      <w:r>
        <w:rPr>
          <w:rFonts w:eastAsia="Times New Roman"/>
          <w:szCs w:val="24"/>
        </w:rPr>
        <w:t>ν.</w:t>
      </w:r>
      <w:r>
        <w:rPr>
          <w:rFonts w:eastAsia="Times New Roman"/>
          <w:szCs w:val="24"/>
        </w:rPr>
        <w:t>4264/2014 για τον νόμιμο, σύννομο κοινοτικά πολλαπλασιασμό των βοσκοτόπων.</w:t>
      </w:r>
    </w:p>
    <w:p w14:paraId="498E50C9" w14:textId="77777777" w:rsidR="00B84C6C" w:rsidRDefault="003C4644">
      <w:pPr>
        <w:spacing w:line="600" w:lineRule="auto"/>
        <w:ind w:firstLine="720"/>
        <w:jc w:val="both"/>
        <w:rPr>
          <w:rFonts w:eastAsia="Times New Roman"/>
          <w:szCs w:val="24"/>
        </w:rPr>
      </w:pPr>
      <w:r>
        <w:rPr>
          <w:rFonts w:eastAsia="Times New Roman"/>
          <w:szCs w:val="24"/>
        </w:rPr>
        <w:t>Ευχαριστούμε που το παραδέχεστε! Οκτώ εκατομμύρια στρέμματα νόμιμοι βοσκότοποι χωρίς πρόστιμα, φυσική και ανέξοδ</w:t>
      </w:r>
      <w:r>
        <w:rPr>
          <w:rFonts w:eastAsia="Times New Roman"/>
          <w:szCs w:val="24"/>
        </w:rPr>
        <w:t>η βοσκή για τους κτηνοτρόφους.</w:t>
      </w:r>
    </w:p>
    <w:p w14:paraId="498E50C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Ήσασταν εσείς που όχι απλά το καταψηφίσατε όταν το φέραμε εμείς, αλλά η πρώτη σας νομοθετική πρωτοβουλία ήταν να έρθετε και να αναβάλετε τη σύνταξη των οριστικών –και βεβαίως των προσωρινών- σχεδίων βόσκησης από το 2017 που έ</w:t>
      </w:r>
      <w:r>
        <w:rPr>
          <w:rFonts w:eastAsia="Times New Roman" w:cs="Times New Roman"/>
          <w:szCs w:val="24"/>
        </w:rPr>
        <w:t>πρεπε να ολοκληρωθούν στο 2019, διακυβεύοντας τα δικαιώματα και ό,τι αυτό συνεπάγεται για τις επιδοτήσεις των κτηνοτρόφων για την επόμενη προγραμματική περίοδο. Συγχαρητήρια!</w:t>
      </w:r>
    </w:p>
    <w:p w14:paraId="498E50C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Κάποια στιγμή ακούστηκε –νομίζω σε διάλογο με τον Κοινοβουλευτικό μας Εκπρόσωπο κ</w:t>
      </w:r>
      <w:r>
        <w:rPr>
          <w:rFonts w:eastAsia="Times New Roman" w:cs="Times New Roman"/>
          <w:szCs w:val="24"/>
        </w:rPr>
        <w:t xml:space="preserve">. Τζαβάρα- ότι εσείς είστε αυτοί οι οποίοι προασπίζεστε τους νέους </w:t>
      </w:r>
      <w:r>
        <w:rPr>
          <w:rFonts w:eastAsia="Times New Roman" w:cs="Times New Roman"/>
          <w:szCs w:val="24"/>
        </w:rPr>
        <w:lastRenderedPageBreak/>
        <w:t xml:space="preserve">αγρότες. Πώς, κύριε Υπουργέ; Δεν μου απαντήσατε.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τους τρεις χιλιάδες νέους αγρότες επιλαχόντες. Είναι ή δεν είναι; </w:t>
      </w:r>
    </w:p>
    <w:p w14:paraId="498E50C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Υποσχέθηκε ο Πρωθυπουργός από την Κοζάνη ότι</w:t>
      </w:r>
      <w:r>
        <w:rPr>
          <w:rFonts w:eastAsia="Times New Roman" w:cs="Times New Roman"/>
          <w:szCs w:val="24"/>
        </w:rPr>
        <w:t xml:space="preserve"> θα τους εντάξετε. Υποσχεθήκατε πλειστάκις εσείς ότι θα τους εντάξετε. Θα τους εντάξετε τελικά; Γιατί η –σε εισαγωγικά- «κακιά» Νέα Δημοκρατία ήταν αυτή που δώδεκα χιλιάδες νέοι αγρότες δήλωσαν ότι επιθυμούν να ενταχθούν στο πρόγραμμα και οι δώδεκα χιλιάδε</w:t>
      </w:r>
      <w:r>
        <w:rPr>
          <w:rFonts w:eastAsia="Times New Roman" w:cs="Times New Roman"/>
          <w:szCs w:val="24"/>
        </w:rPr>
        <w:t xml:space="preserve">ς </w:t>
      </w:r>
      <w:proofErr w:type="spellStart"/>
      <w:r>
        <w:rPr>
          <w:rFonts w:eastAsia="Times New Roman" w:cs="Times New Roman"/>
          <w:szCs w:val="24"/>
        </w:rPr>
        <w:t>ενετάχθησαν</w:t>
      </w:r>
      <w:proofErr w:type="spellEnd"/>
      <w:r>
        <w:rPr>
          <w:rFonts w:eastAsia="Times New Roman" w:cs="Times New Roman"/>
          <w:szCs w:val="24"/>
        </w:rPr>
        <w:t xml:space="preserve">. </w:t>
      </w:r>
    </w:p>
    <w:p w14:paraId="498E50C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Για να μην πούμε, βέβαια, ότι κινδυνεύετε να ρίξετε έξω χρονικά το πρόγραμμα των νέων αγροτών της προηγούμενης περιόδου. </w:t>
      </w:r>
    </w:p>
    <w:p w14:paraId="498E50C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Πόσα λεφτά τούς υποσχεθήκατε και πόσα πήραν; </w:t>
      </w:r>
    </w:p>
    <w:p w14:paraId="498E50C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Ξέρετε γιατί, κύριε συνάδελφε, που </w:t>
      </w:r>
      <w:r>
        <w:rPr>
          <w:rFonts w:eastAsia="Times New Roman" w:cs="Times New Roman"/>
          <w:szCs w:val="24"/>
        </w:rPr>
        <w:t xml:space="preserve">σπεύδετε να πάρετε τον λόγο; </w:t>
      </w:r>
    </w:p>
    <w:p w14:paraId="498E50D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Μην ανοίγετε διάλογο. Σεβαστείτε την ομιλήτρια. </w:t>
      </w:r>
    </w:p>
    <w:p w14:paraId="498E50D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Γιατί τρία χρόνια μετά, δεν έχετε ολοκληρώσει την αναγκαία τεχνική κατάρτιση των νέων αγροτών, όρος απαραίτητος για να πάρουν τα χρήματα. Και εάν δεν ολοκληρωθεί η κατάρτιση, κινδυνεύουν αυτοί οι άνθρωποι να δώσουν τα λεφτά πίσω. </w:t>
      </w:r>
    </w:p>
    <w:p w14:paraId="498E50D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Τώρα, τι να πω για τον συ</w:t>
      </w:r>
      <w:r>
        <w:rPr>
          <w:rFonts w:eastAsia="Times New Roman" w:cs="Times New Roman"/>
          <w:szCs w:val="24"/>
        </w:rPr>
        <w:t>νάδελφο κ. Τριανταφυλλίδη και τα όσα είπε ότι εσείς είστε αυτοί που προασπίζεστε τα δικαιώματα των αλιέων και των κτηνοτρόφων; Σοβαρά; Γιατί εμείς ήμασταν, κύριε Υπουργέ, που σας παραδώσαμε ένα επιχειρησιακό πρόγραμμα αλιείας και θάλασσας 520.000.000 ευρώ,</w:t>
      </w:r>
      <w:r>
        <w:rPr>
          <w:rFonts w:eastAsia="Times New Roman" w:cs="Times New Roman"/>
          <w:szCs w:val="24"/>
        </w:rPr>
        <w:t xml:space="preserve"> στο οποίο –και να ακουστεί στο Σώμα- σήμερα, το 2017, έχετε 0,74% απορρόφηση και 100.000.000 ευρώ και πλέον κινδυνεύουν μέχρι τέλος της χρονιάς να μην </w:t>
      </w:r>
      <w:proofErr w:type="spellStart"/>
      <w:r>
        <w:rPr>
          <w:rFonts w:eastAsia="Times New Roman" w:cs="Times New Roman"/>
          <w:szCs w:val="24"/>
        </w:rPr>
        <w:t>απορ</w:t>
      </w:r>
      <w:r>
        <w:rPr>
          <w:rFonts w:eastAsia="Times New Roman" w:cs="Times New Roman"/>
          <w:szCs w:val="24"/>
        </w:rPr>
        <w:t>ρ</w:t>
      </w:r>
      <w:r>
        <w:rPr>
          <w:rFonts w:eastAsia="Times New Roman" w:cs="Times New Roman"/>
          <w:szCs w:val="24"/>
        </w:rPr>
        <w:t>οφηθούν</w:t>
      </w:r>
      <w:proofErr w:type="spellEnd"/>
      <w:r>
        <w:rPr>
          <w:rFonts w:eastAsia="Times New Roman" w:cs="Times New Roman"/>
          <w:szCs w:val="24"/>
        </w:rPr>
        <w:t>. Είναι ή δεν είναι αλήθεια αυτά, κύριε Υπουργέ; Είστε εσείς που ενδιαφέρεστε για τους κτηνο</w:t>
      </w:r>
      <w:r>
        <w:rPr>
          <w:rFonts w:eastAsia="Times New Roman" w:cs="Times New Roman"/>
          <w:szCs w:val="24"/>
        </w:rPr>
        <w:t xml:space="preserve">τρόφους; Πώς; </w:t>
      </w:r>
    </w:p>
    <w:p w14:paraId="498E50D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Να σας θυμίσω ότι εμείς αλλάξαμε το μείγμα της γεωργικής παραγωγής σε αυτή την προγραμματική περίοδο στις άμεσες ενισχύσεις υπέρ της κτηνοτροφίας, δίνοντας στους κτηνοτρόφους 150.000.000 ευρώ κατ’ έτος παραπάνω σε σχέση με τη φυτική παραγωγή</w:t>
      </w:r>
      <w:r>
        <w:rPr>
          <w:rFonts w:eastAsia="Times New Roman" w:cs="Times New Roman"/>
          <w:szCs w:val="24"/>
        </w:rPr>
        <w:t xml:space="preserve">. Ήμασταν εμείς που δώσαμε συνδεδεμένη ενίσχυση στα κτηνοτροφικά ψυχανθή. Ήμασταν εμείς που δώσαμε συνδεδεμένη ενίσχυση στο </w:t>
      </w:r>
      <w:proofErr w:type="spellStart"/>
      <w:r>
        <w:rPr>
          <w:rFonts w:eastAsia="Times New Roman" w:cs="Times New Roman"/>
          <w:szCs w:val="24"/>
        </w:rPr>
        <w:t>γίδινο</w:t>
      </w:r>
      <w:proofErr w:type="spellEnd"/>
      <w:r>
        <w:rPr>
          <w:rFonts w:eastAsia="Times New Roman" w:cs="Times New Roman"/>
          <w:szCs w:val="24"/>
        </w:rPr>
        <w:t xml:space="preserve"> γάλα και μια σειρά άλλων μέτρων. </w:t>
      </w:r>
    </w:p>
    <w:p w14:paraId="498E50D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Σε σχέση με το παρόν νομοσχέδιο είπα ότι είναι ένα νομοσχέδιο με καλές προθέσεις. Επί της ο</w:t>
      </w:r>
      <w:r>
        <w:rPr>
          <w:rFonts w:eastAsia="Times New Roman" w:cs="Times New Roman"/>
          <w:szCs w:val="24"/>
        </w:rPr>
        <w:t>υσίας, όμως και όπως ανέλυσα, είναι πρακτικώς ανεφάρμοστο. Αυτό το νομοσχέδιο, κυρίες και κύριοι συνάδελφοι και κυρίες και κύριοι της Κυβέρνησης θα μείνει στην ιστορία ως το νομοσχέδιο που εκδιώκει και αποκλείει τους αγρότες για πρώτη φορά –να ακουστεί- απ</w:t>
      </w:r>
      <w:r>
        <w:rPr>
          <w:rFonts w:eastAsia="Times New Roman" w:cs="Times New Roman"/>
          <w:szCs w:val="24"/>
        </w:rPr>
        <w:t xml:space="preserve">ό το διοικητικό συμβούλιο του οργανισμού, </w:t>
      </w:r>
      <w:r>
        <w:rPr>
          <w:rFonts w:eastAsia="Times New Roman" w:cs="Times New Roman"/>
          <w:szCs w:val="24"/>
        </w:rPr>
        <w:lastRenderedPageBreak/>
        <w:t xml:space="preserve">ο οποίος είναι επιφορτισμένος με την εκτίμηση και την απόδοση των αποζημιώσεών του, δηλαδή από τον ΕΛΓΑ. </w:t>
      </w:r>
    </w:p>
    <w:p w14:paraId="498E50D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Είστε η Κυβέρνηση που αποκλείει τους αγρότες από το διοικητικό συμβούλιο του ΕΛΓΑ, μη επιδεικνύοντας βέβαια </w:t>
      </w:r>
      <w:r>
        <w:rPr>
          <w:rFonts w:eastAsia="Times New Roman" w:cs="Times New Roman"/>
          <w:szCs w:val="24"/>
        </w:rPr>
        <w:t xml:space="preserve">την ίδια ευαισθησία για την πληρωμή των αποζημιώσεων. </w:t>
      </w:r>
    </w:p>
    <w:p w14:paraId="498E50D6" w14:textId="77777777" w:rsidR="00B84C6C" w:rsidRDefault="003C464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98E50D7" w14:textId="77777777" w:rsidR="00B84C6C" w:rsidRDefault="003C4644">
      <w:pPr>
        <w:spacing w:line="600" w:lineRule="auto"/>
        <w:ind w:firstLine="720"/>
        <w:jc w:val="both"/>
        <w:rPr>
          <w:rFonts w:eastAsia="Times New Roman"/>
          <w:szCs w:val="24"/>
        </w:rPr>
      </w:pPr>
      <w:r>
        <w:rPr>
          <w:rFonts w:eastAsia="Times New Roman"/>
          <w:szCs w:val="24"/>
        </w:rPr>
        <w:t xml:space="preserve">Μισό λεπτό, κύριε Πρόεδρε, με την ανοχή σας. </w:t>
      </w:r>
    </w:p>
    <w:p w14:paraId="498E50D8" w14:textId="77777777" w:rsidR="00B84C6C" w:rsidRDefault="003C4644">
      <w:pPr>
        <w:spacing w:line="600" w:lineRule="auto"/>
        <w:ind w:firstLine="720"/>
        <w:jc w:val="both"/>
        <w:rPr>
          <w:rFonts w:eastAsia="Times New Roman"/>
          <w:szCs w:val="24"/>
        </w:rPr>
      </w:pPr>
      <w:r>
        <w:rPr>
          <w:rFonts w:eastAsia="Times New Roman"/>
          <w:szCs w:val="24"/>
        </w:rPr>
        <w:t xml:space="preserve">Εκκρεμούν, κύριε Υπουργέ, αποζημιώσεις από το 2015. Γιατί, κυρίες και </w:t>
      </w:r>
      <w:r>
        <w:rPr>
          <w:rFonts w:eastAsia="Times New Roman"/>
          <w:szCs w:val="24"/>
        </w:rPr>
        <w:t xml:space="preserve">κύριοι συνάδελφοι, εκκρεμούν; Πρώτον, γιατί σκουπίσατε τα αποθεματικά, τα 50.000.000 ευρώ από το 2015 που ουδέποτε επιστρέψατε, γιατί όπως είπε ο Υπουργός τα εκμεταλλεύεστε προς όφελος του ΕΛΓΑ και δεύτερον και </w:t>
      </w:r>
      <w:proofErr w:type="spellStart"/>
      <w:r>
        <w:rPr>
          <w:rFonts w:eastAsia="Times New Roman"/>
          <w:szCs w:val="24"/>
        </w:rPr>
        <w:t>σημαντικότερον</w:t>
      </w:r>
      <w:proofErr w:type="spellEnd"/>
      <w:r>
        <w:rPr>
          <w:rFonts w:eastAsia="Times New Roman"/>
          <w:szCs w:val="24"/>
        </w:rPr>
        <w:t>, γιατί καταργήσατε τα οδοιπορι</w:t>
      </w:r>
      <w:r>
        <w:rPr>
          <w:rFonts w:eastAsia="Times New Roman"/>
          <w:szCs w:val="24"/>
        </w:rPr>
        <w:t xml:space="preserve">κά. Είπε ο κύριος Υπουργός ότι έχει δημοσιονομικό κόστος. Έλεος! Πρόκειται για έναν λογαριασμό ανταποδοτικό. Κάθε αγρότης κάθε φορά που καταστρέφεται πληρώνει τέλος. </w:t>
      </w:r>
    </w:p>
    <w:p w14:paraId="498E50D9" w14:textId="77777777" w:rsidR="00B84C6C" w:rsidRDefault="003C4644">
      <w:pPr>
        <w:spacing w:line="600" w:lineRule="auto"/>
        <w:ind w:firstLine="720"/>
        <w:jc w:val="both"/>
        <w:rPr>
          <w:rFonts w:eastAsia="Times New Roman"/>
          <w:szCs w:val="24"/>
        </w:rPr>
      </w:pPr>
      <w:r>
        <w:rPr>
          <w:rFonts w:eastAsia="Times New Roman"/>
          <w:szCs w:val="24"/>
        </w:rPr>
        <w:t>Καταργήσατε, λοιπόν, τα οδοιπορικά των εκτιμητών του ΕΛΓΑ με αποτέλεσμα να απωλέσετε το ε</w:t>
      </w:r>
      <w:r>
        <w:rPr>
          <w:rFonts w:eastAsia="Times New Roman"/>
          <w:szCs w:val="24"/>
        </w:rPr>
        <w:t>κτιμητικό έργο. Έλεος!</w:t>
      </w:r>
    </w:p>
    <w:p w14:paraId="498E50DA" w14:textId="77777777" w:rsidR="00B84C6C" w:rsidRDefault="003C4644">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Ποιος έβαλε τον ΟΓΑ στους φορείς της </w:t>
      </w:r>
      <w:r>
        <w:rPr>
          <w:rFonts w:eastAsia="Times New Roman"/>
          <w:szCs w:val="24"/>
        </w:rPr>
        <w:t>γενικής κυβέρνησης</w:t>
      </w:r>
      <w:r>
        <w:rPr>
          <w:rFonts w:eastAsia="Times New Roman"/>
          <w:szCs w:val="24"/>
        </w:rPr>
        <w:t xml:space="preserve">; </w:t>
      </w:r>
    </w:p>
    <w:p w14:paraId="498E50D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Κύριε Αντωνίου, σας παρακαλώ πολύ. </w:t>
      </w:r>
    </w:p>
    <w:p w14:paraId="498E50DC" w14:textId="77777777" w:rsidR="00B84C6C" w:rsidRDefault="003C4644">
      <w:pPr>
        <w:spacing w:line="600" w:lineRule="auto"/>
        <w:ind w:firstLine="720"/>
        <w:jc w:val="both"/>
        <w:rPr>
          <w:rFonts w:eastAsia="Times New Roman"/>
          <w:szCs w:val="24"/>
        </w:rPr>
      </w:pPr>
      <w:r>
        <w:rPr>
          <w:rFonts w:eastAsia="Times New Roman" w:cs="Times New Roman"/>
          <w:szCs w:val="24"/>
        </w:rPr>
        <w:t xml:space="preserve">Ολοκληρώστε, κυρία Αραμπατζή, σας παρακαλώ. </w:t>
      </w:r>
    </w:p>
    <w:p w14:paraId="498E50DD" w14:textId="77777777" w:rsidR="00B84C6C" w:rsidRDefault="003C464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Σε ό,τι αφορά –και θα κλείσω με αυτό- την πρόθεση του κυρίου Υπουργού, η οποία έχει εκδηλωθεί βεβαίως από το 2016, να φέρει νόμο για να ρυθμίσει το θέμα της αδικίας που υφίστανται οι άνθρωποι που προεδρεύουν και τα μέλη των Διοικητικών Συμβουλίων των συνε</w:t>
      </w:r>
      <w:r>
        <w:rPr>
          <w:rFonts w:eastAsia="Times New Roman"/>
          <w:szCs w:val="24"/>
        </w:rPr>
        <w:t xml:space="preserve">ταιρισμών με το ζήτημα της αναστολής, παρακαλούμε για τη σχετική νομοθετική πρωτοβουλία και όχι για </w:t>
      </w:r>
      <w:proofErr w:type="spellStart"/>
      <w:r>
        <w:rPr>
          <w:rFonts w:eastAsia="Times New Roman"/>
          <w:szCs w:val="24"/>
        </w:rPr>
        <w:t>τακτικισμούς</w:t>
      </w:r>
      <w:proofErr w:type="spellEnd"/>
      <w:r>
        <w:rPr>
          <w:rFonts w:eastAsia="Times New Roman"/>
          <w:szCs w:val="24"/>
        </w:rPr>
        <w:t xml:space="preserve">. </w:t>
      </w:r>
    </w:p>
    <w:p w14:paraId="498E50DE" w14:textId="77777777" w:rsidR="00B84C6C" w:rsidRDefault="003C4644">
      <w:pPr>
        <w:spacing w:line="600" w:lineRule="auto"/>
        <w:ind w:firstLine="720"/>
        <w:jc w:val="both"/>
        <w:rPr>
          <w:rFonts w:eastAsia="Times New Roman"/>
          <w:szCs w:val="24"/>
        </w:rPr>
      </w:pPr>
      <w:r>
        <w:rPr>
          <w:rFonts w:eastAsia="Times New Roman"/>
          <w:szCs w:val="24"/>
        </w:rPr>
        <w:t>Γιατί να θυμίσουμε απλά στο Σώμα ότι η συγκεκριμένη ρύθμιση ήταν νόμος του 2013, τον οποίο ήρθε η δική σας Κυβέρνηση και κατήργησε. Και για ν</w:t>
      </w:r>
      <w:r>
        <w:rPr>
          <w:rFonts w:eastAsia="Times New Roman"/>
          <w:szCs w:val="24"/>
        </w:rPr>
        <w:t>α είμαστε ακριβείς, μιλούμε γι’ αυτούς οι οποίοι –ειδικά τους νέους- κατάφωρα αδικούνται, δεν μιλάμε για κανενός είδους εξάλειψη του αξιοποίνου, για κανενός είδους Εφετείου. Δεν παραγράφονται τα αδικήματα κατά τη διάρκεια της αναστολής μέχρις ότου γίνει υπ</w:t>
      </w:r>
      <w:r>
        <w:rPr>
          <w:rFonts w:eastAsia="Times New Roman"/>
          <w:szCs w:val="24"/>
        </w:rPr>
        <w:t xml:space="preserve">οχρεωτική εκκαθάριση, δεν παραγράφονται οι αξιώσεις του </w:t>
      </w:r>
      <w:r>
        <w:rPr>
          <w:rFonts w:eastAsia="Times New Roman"/>
          <w:szCs w:val="24"/>
        </w:rPr>
        <w:t xml:space="preserve">δημοσίου </w:t>
      </w:r>
      <w:r>
        <w:rPr>
          <w:rFonts w:eastAsia="Times New Roman"/>
          <w:szCs w:val="24"/>
        </w:rPr>
        <w:t>και των ασφαλιστικών ταμείων και δεν αφορά βεβαίως όσους έχουν καταδικαστεί αμετάκλητα, από δόλο ή αμέλεια.</w:t>
      </w:r>
    </w:p>
    <w:p w14:paraId="498E50DF" w14:textId="77777777" w:rsidR="00B84C6C" w:rsidRDefault="003C4644">
      <w:pPr>
        <w:spacing w:line="600" w:lineRule="auto"/>
        <w:ind w:firstLine="720"/>
        <w:jc w:val="both"/>
        <w:rPr>
          <w:rFonts w:eastAsia="Times New Roman"/>
          <w:szCs w:val="24"/>
        </w:rPr>
      </w:pPr>
      <w:r>
        <w:rPr>
          <w:rFonts w:eastAsia="Times New Roman"/>
          <w:szCs w:val="24"/>
        </w:rPr>
        <w:t>Περιμένουμε, λοιπόν, τις σχετικές νομοθετικές πρωτοβουλίες. Ήθελα να πω κι άλλα, αλ</w:t>
      </w:r>
      <w:r>
        <w:rPr>
          <w:rFonts w:eastAsia="Times New Roman"/>
          <w:szCs w:val="24"/>
        </w:rPr>
        <w:t>λά ο χρόνος με πιέζει.</w:t>
      </w:r>
    </w:p>
    <w:p w14:paraId="498E50E0" w14:textId="77777777" w:rsidR="00B84C6C" w:rsidRDefault="003C4644">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Δεν έχουμε, δυστυχώς, άλλον χρόνο. </w:t>
      </w:r>
    </w:p>
    <w:p w14:paraId="498E50E1" w14:textId="77777777" w:rsidR="00B84C6C" w:rsidRDefault="003C4644">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πολύ και για την ανοχή, κύριε Πρόεδρε.</w:t>
      </w:r>
    </w:p>
    <w:p w14:paraId="498E50E2" w14:textId="77777777" w:rsidR="00B84C6C" w:rsidRDefault="003C464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98E50E3" w14:textId="77777777" w:rsidR="00B84C6C" w:rsidRDefault="003C464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Κι εμείς ευ</w:t>
      </w:r>
      <w:r>
        <w:rPr>
          <w:rFonts w:eastAsia="Times New Roman"/>
          <w:szCs w:val="24"/>
        </w:rPr>
        <w:t>χαριστούμε.</w:t>
      </w:r>
    </w:p>
    <w:p w14:paraId="498E50E4" w14:textId="77777777" w:rsidR="00B84C6C" w:rsidRDefault="003C4644">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ειδικός αγορητής </w:t>
      </w:r>
      <w:r>
        <w:rPr>
          <w:rFonts w:eastAsia="Times New Roman"/>
          <w:szCs w:val="24"/>
        </w:rPr>
        <w:t xml:space="preserve">της Δημοκρατικής Συμπαράταξης κ. Μιχάλης Τζελέπης για πέντε λεπτά. Όσο μπορείτε όλοι να είστε συνεπείς στο χρόνο σας. </w:t>
      </w:r>
    </w:p>
    <w:p w14:paraId="498E50E5" w14:textId="77777777" w:rsidR="00B84C6C" w:rsidRDefault="003C4644">
      <w:pPr>
        <w:spacing w:line="600" w:lineRule="auto"/>
        <w:ind w:firstLine="720"/>
        <w:jc w:val="both"/>
        <w:rPr>
          <w:rFonts w:eastAsia="Times New Roman"/>
          <w:szCs w:val="24"/>
        </w:rPr>
      </w:pPr>
      <w:r>
        <w:rPr>
          <w:rFonts w:eastAsia="Times New Roman"/>
          <w:szCs w:val="24"/>
        </w:rPr>
        <w:t xml:space="preserve">Ορίστε, κύριε Τζελέπη. </w:t>
      </w:r>
    </w:p>
    <w:p w14:paraId="498E50E6" w14:textId="77777777" w:rsidR="00B84C6C" w:rsidRDefault="003C4644">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Θα περιοριστώ στο νομοσχέδιο που συζητάμε, αν και α</w:t>
      </w:r>
      <w:r>
        <w:rPr>
          <w:rFonts w:eastAsia="Times New Roman"/>
          <w:szCs w:val="24"/>
        </w:rPr>
        <w:t xml:space="preserve">κούω αριθμούς. Ευημερούν, βλέπετε, οι αριθμοί από την πλευρά της Κυβέρνησης, αλλά δεν ξέρω ο ελληνικός λαός τι λέει. </w:t>
      </w:r>
    </w:p>
    <w:p w14:paraId="498E50E7" w14:textId="77777777" w:rsidR="00B84C6C" w:rsidRDefault="003C4644">
      <w:pPr>
        <w:spacing w:line="600" w:lineRule="auto"/>
        <w:ind w:firstLine="720"/>
        <w:jc w:val="both"/>
        <w:rPr>
          <w:rFonts w:eastAsia="Times New Roman"/>
          <w:szCs w:val="24"/>
        </w:rPr>
      </w:pPr>
      <w:r>
        <w:rPr>
          <w:rFonts w:eastAsia="Times New Roman"/>
          <w:szCs w:val="24"/>
        </w:rPr>
        <w:t xml:space="preserve">Ακούω για «μένουμε Ευρώπη» και μας καταγγέλλουν, κάποιοι άλλοι κάνουν εναέριες </w:t>
      </w:r>
      <w:proofErr w:type="spellStart"/>
      <w:r>
        <w:rPr>
          <w:rFonts w:eastAsia="Times New Roman"/>
          <w:szCs w:val="24"/>
        </w:rPr>
        <w:t>κωλοτούμπες</w:t>
      </w:r>
      <w:proofErr w:type="spellEnd"/>
      <w:r>
        <w:rPr>
          <w:rFonts w:eastAsia="Times New Roman"/>
          <w:szCs w:val="24"/>
        </w:rPr>
        <w:t xml:space="preserve"> και μένουν με τα τέσσερα στην Ευρώπη. Σας έχει </w:t>
      </w:r>
      <w:r>
        <w:rPr>
          <w:rFonts w:eastAsia="Times New Roman"/>
          <w:szCs w:val="24"/>
        </w:rPr>
        <w:t xml:space="preserve">μάθει πλέον ο ελληνικός λαός. Ξέρει τι λέγατε, τι πράττετε και τι κάνετε καθημερινά ως προς την πολιτική διαχείριση. Φτάνουν, πλέον, τα μεγάλα λόγια. </w:t>
      </w:r>
    </w:p>
    <w:p w14:paraId="498E50E8" w14:textId="77777777" w:rsidR="00B84C6C" w:rsidRDefault="003C4644">
      <w:pPr>
        <w:spacing w:line="600" w:lineRule="auto"/>
        <w:ind w:firstLine="720"/>
        <w:jc w:val="both"/>
        <w:rPr>
          <w:rFonts w:eastAsia="Times New Roman"/>
          <w:szCs w:val="24"/>
        </w:rPr>
      </w:pPr>
      <w:r>
        <w:rPr>
          <w:rFonts w:eastAsia="Times New Roman"/>
          <w:szCs w:val="24"/>
        </w:rPr>
        <w:t>Γι’ αυτό τόνισα και από την αρχή, σε σχέση με το νομοσχέδιο που συζητάμε, ότι ενώ έχει καλές προθέσεις κα</w:t>
      </w:r>
      <w:r>
        <w:rPr>
          <w:rFonts w:eastAsia="Times New Roman"/>
          <w:szCs w:val="24"/>
        </w:rPr>
        <w:t xml:space="preserve">ι θέλαμε να συμβάλλουμε στον διάλογο από την </w:t>
      </w:r>
      <w:r>
        <w:rPr>
          <w:rFonts w:eastAsia="Times New Roman"/>
          <w:szCs w:val="24"/>
        </w:rPr>
        <w:lastRenderedPageBreak/>
        <w:t xml:space="preserve">πρώτη στιγμή, έχουμε ενστάσεις. Σε αρκετά οφείλω να πω ότι εισακουστήκαμε από τον Υπουργό και προστέθηκαν στο νομοσχέδιο. Αρκετά έμειναν απέξω. </w:t>
      </w:r>
    </w:p>
    <w:p w14:paraId="498E50E9" w14:textId="77777777" w:rsidR="00B84C6C" w:rsidRDefault="003C4644">
      <w:pPr>
        <w:spacing w:line="600" w:lineRule="auto"/>
        <w:ind w:firstLine="720"/>
        <w:jc w:val="both"/>
        <w:rPr>
          <w:rFonts w:eastAsia="Times New Roman"/>
          <w:szCs w:val="24"/>
        </w:rPr>
      </w:pPr>
      <w:r>
        <w:rPr>
          <w:rFonts w:eastAsia="Times New Roman"/>
          <w:szCs w:val="24"/>
        </w:rPr>
        <w:t>Γιατί, λοιπόν, έχουμε ενστάσεις στον διάλογο που κάνουν; Γιατί δεν</w:t>
      </w:r>
      <w:r>
        <w:rPr>
          <w:rFonts w:eastAsia="Times New Roman"/>
          <w:szCs w:val="24"/>
        </w:rPr>
        <w:t xml:space="preserve"> φτάνουν οι προθέσεις. Ξέρουμε τι λέει ο λαός μας: Ο δρόμος για την κόλαση είναι στρωμένος με τις καλύτερες προθέσεις. </w:t>
      </w:r>
    </w:p>
    <w:p w14:paraId="498E50EA" w14:textId="77777777" w:rsidR="00B84C6C" w:rsidRDefault="003C4644">
      <w:pPr>
        <w:spacing w:line="600" w:lineRule="auto"/>
        <w:ind w:firstLine="720"/>
        <w:jc w:val="both"/>
        <w:rPr>
          <w:rFonts w:eastAsia="Times New Roman"/>
          <w:szCs w:val="24"/>
        </w:rPr>
      </w:pPr>
      <w:r>
        <w:rPr>
          <w:rFonts w:eastAsia="Times New Roman"/>
          <w:szCs w:val="24"/>
        </w:rPr>
        <w:t>Έχουμε την εμπειρία από τον νόμο του 2013. Άκουσα να λέει ο κ. Τριανταφυλλίδης «γιατί δεν τα κάνατε» λέει «αυτά που τα έκαναν οι Ευρωπαί</w:t>
      </w:r>
      <w:r>
        <w:rPr>
          <w:rFonts w:eastAsia="Times New Roman"/>
          <w:szCs w:val="24"/>
        </w:rPr>
        <w:t xml:space="preserve">οι σε τριάντα μέρες»; Για το 2013 ισχύουν οι τριάντα μέρες στην πληρωμή. Απλούστατα εκεί υπήρξε η παράμετρος, η συμφωνία μεταξύ των δύο μερών να είναι υπεράνω του νόμου. Κακώς. Έμεινε ανενεργός ο νόμος. </w:t>
      </w:r>
    </w:p>
    <w:p w14:paraId="498E50EB" w14:textId="77777777" w:rsidR="00B84C6C" w:rsidRDefault="003C4644">
      <w:pPr>
        <w:spacing w:line="600" w:lineRule="auto"/>
        <w:ind w:firstLine="720"/>
        <w:jc w:val="both"/>
        <w:rPr>
          <w:rFonts w:eastAsia="Times New Roman"/>
          <w:szCs w:val="24"/>
        </w:rPr>
      </w:pPr>
      <w:r>
        <w:rPr>
          <w:rFonts w:eastAsia="Times New Roman"/>
          <w:szCs w:val="24"/>
        </w:rPr>
        <w:t>Σήμερα, όμως, έχουμε κι άλλα εδώ κι ερχόμαστε εδώ αυ</w:t>
      </w:r>
      <w:r>
        <w:rPr>
          <w:rFonts w:eastAsia="Times New Roman"/>
          <w:szCs w:val="24"/>
        </w:rPr>
        <w:t xml:space="preserve">τά να τα αποφύγουμε. Αυτό το γραφειοκρατικό σύστημα του ελέγχου των εκατομμυρίων τιμολογίων μέσω των τραπεζών θα ελεγχθεί; Θα λειτουργήσει; Εδώ είναι οι ενστάσεις μας, σε σχέση με την ιχνηλασιμότητα του κρέατος σε όλη τη διαδρομή. </w:t>
      </w:r>
    </w:p>
    <w:p w14:paraId="498E50EC" w14:textId="77777777" w:rsidR="00B84C6C" w:rsidRDefault="003C4644">
      <w:pPr>
        <w:spacing w:line="600" w:lineRule="auto"/>
        <w:ind w:firstLine="720"/>
        <w:jc w:val="both"/>
        <w:rPr>
          <w:rFonts w:eastAsia="Times New Roman"/>
          <w:szCs w:val="24"/>
        </w:rPr>
      </w:pPr>
      <w:r>
        <w:rPr>
          <w:rFonts w:eastAsia="Times New Roman"/>
          <w:szCs w:val="24"/>
        </w:rPr>
        <w:t>Το ξέρετε ότι εδώ δεν θα λυθεί το θέμα με τις ζυγιστικές μηχανές και τις ταμειακές που βάζετε τώρα. Γιατί δεν φέρνετε όλο το φάσμα της ιχνηλασιμότητας του κρέατος –όπως είπα- από τον στάβλο στο πιάτο; Από την παραγωγή, στο σφαγείο, στην μεταποιητική βιομηχ</w:t>
      </w:r>
      <w:r>
        <w:rPr>
          <w:rFonts w:eastAsia="Times New Roman"/>
          <w:szCs w:val="24"/>
        </w:rPr>
        <w:t xml:space="preserve">ανία μέχρι τη λιανική πώληση; Εμείς το εστιάσαμε μόνο στον κρεοπώλη. </w:t>
      </w:r>
    </w:p>
    <w:p w14:paraId="498E50ED" w14:textId="77777777" w:rsidR="00B84C6C" w:rsidRDefault="003C4644">
      <w:pPr>
        <w:spacing w:line="600" w:lineRule="auto"/>
        <w:ind w:firstLine="720"/>
        <w:jc w:val="both"/>
        <w:rPr>
          <w:rFonts w:eastAsia="Times New Roman"/>
          <w:szCs w:val="24"/>
        </w:rPr>
      </w:pPr>
      <w:r>
        <w:rPr>
          <w:rFonts w:eastAsia="Times New Roman"/>
          <w:szCs w:val="24"/>
        </w:rPr>
        <w:lastRenderedPageBreak/>
        <w:t>Ακούω πολλά για τους συνεταιρισμούς. Άλλοι ανάθεμα, αλλά όλοι τους αγαπούν, γιατί ξέρουν πολύ καλά ότι αν δεν υπάρξει δυνατό συνεταιριστικό κίνημα δεν μπορεί να υπάρξει ισχυρή αγροτική ο</w:t>
      </w:r>
      <w:r>
        <w:rPr>
          <w:rFonts w:eastAsia="Times New Roman"/>
          <w:szCs w:val="24"/>
        </w:rPr>
        <w:t xml:space="preserve">ικονομία. Και τι κάναμε σήμερα εδώ; Το ανάθεμα σε όλα, θα κάνουμε κάτι καινούργιο. Όπως κάθε κυβέρνηση, έτσι δείχνει ιδιαίτερο ενδιαφέρον. </w:t>
      </w:r>
    </w:p>
    <w:p w14:paraId="498E50EE" w14:textId="77777777" w:rsidR="00B84C6C" w:rsidRDefault="003C4644">
      <w:pPr>
        <w:spacing w:line="600" w:lineRule="auto"/>
        <w:ind w:firstLine="720"/>
        <w:jc w:val="both"/>
        <w:rPr>
          <w:rFonts w:eastAsia="Times New Roman"/>
          <w:szCs w:val="24"/>
        </w:rPr>
      </w:pPr>
      <w:r>
        <w:rPr>
          <w:rFonts w:eastAsia="Times New Roman"/>
          <w:szCs w:val="24"/>
        </w:rPr>
        <w:t>Διαχρονικά, μεταπολιτευτικά, κάθε κυβέρνηση όποτε ερχόταν έφερνε κι έναν νόμο για τους συνεταιρισμούς. Γιατί το έκαν</w:t>
      </w:r>
      <w:r>
        <w:rPr>
          <w:rFonts w:eastAsia="Times New Roman"/>
          <w:szCs w:val="24"/>
        </w:rPr>
        <w:t xml:space="preserve">ε αυτό; Γιατί ξέρει πολύ καλά ότι οι συνεταιρισμοί έχουν κοινωνική παρέμβαση και ήθελε να μεταβιβάζει τις κομματικές εντολές κι επιταγές διαχρονικά μέσω του συνεταιριστικού κινήματος στον αγροτικό χώρο. Εσείς το αποφύγατε αυτό; Όχι. </w:t>
      </w:r>
    </w:p>
    <w:p w14:paraId="498E50E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Φέρατε νόμους και συνε</w:t>
      </w:r>
      <w:r>
        <w:rPr>
          <w:rFonts w:eastAsia="Times New Roman" w:cs="Times New Roman"/>
          <w:szCs w:val="24"/>
        </w:rPr>
        <w:t>χίζετε με τροπολογίες. Και τώρα έρχεστε και κάνετε δεκτή τη βουλευτική τροπολογία, όπου αλλάζετε, λέει, μία ΑΕΣ αν δεν προέβλεπε αυτά που είχε ο νόμος πριν από ενάμιση χρόνο και την καταργείτε. Τι καταργείτε; Οι ΑΕΣ είναι ανώνυμες εταιρείες. Και μάλιστα το</w:t>
      </w:r>
      <w:r>
        <w:rPr>
          <w:rFonts w:eastAsia="Times New Roman" w:cs="Times New Roman"/>
          <w:szCs w:val="24"/>
        </w:rPr>
        <w:t xml:space="preserve"> κάνετε χωρίς να βάλετε μεταβατική διάταξη.</w:t>
      </w:r>
    </w:p>
    <w:p w14:paraId="498E50F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Εδώ αυτό υποκρύπτει πολλά. Και θα ζητούσα, κύριε Υπουργέ, να μπει μια μεταβατική διάταξη για αυτές τις ΑΕΣ που έχουν αυτό το πρόβλημα, διότι φαίνεται ότι αυτό το πρόβλημα δεν είναι τώρα, είναι από την πρώτη στιγμ</w:t>
      </w:r>
      <w:r>
        <w:rPr>
          <w:rFonts w:eastAsia="Times New Roman" w:cs="Times New Roman"/>
          <w:szCs w:val="24"/>
        </w:rPr>
        <w:t xml:space="preserve">ή που ψηφίστηκε ο </w:t>
      </w:r>
      <w:r>
        <w:rPr>
          <w:rFonts w:eastAsia="Times New Roman" w:cs="Times New Roman"/>
          <w:szCs w:val="24"/>
        </w:rPr>
        <w:t>ν.</w:t>
      </w:r>
      <w:r>
        <w:rPr>
          <w:rFonts w:eastAsia="Times New Roman" w:cs="Times New Roman"/>
          <w:szCs w:val="24"/>
        </w:rPr>
        <w:t xml:space="preserve">4015 και ο νόμος που ψηφίσατε εσείς από το 2016. Κι έρχεστε με τροπολογία τώρα. Γιατί να το κάνετε αυτό; Μήπως εδώ χρωστάνε κάποιοι συνεταιρισμοί σε αυτήν την </w:t>
      </w:r>
      <w:r>
        <w:rPr>
          <w:rFonts w:eastAsia="Times New Roman" w:cs="Times New Roman"/>
          <w:szCs w:val="24"/>
        </w:rPr>
        <w:lastRenderedPageBreak/>
        <w:t>ΑΕΣ και τυχαίνει να είναι στα χωριά κάποιων και έχουν βγει αποφάσεις γι’ αυτό</w:t>
      </w:r>
      <w:r>
        <w:rPr>
          <w:rFonts w:eastAsia="Times New Roman" w:cs="Times New Roman"/>
          <w:szCs w:val="24"/>
        </w:rPr>
        <w:t>, ότι δηλαδή χρωστάνε; Γι’ αυτό ζητάω να υπάρξει μια μεταβατική περίοδος. Μιλάω για την τροπολογία «Λύση Αγροτικών Εταιρικών Συμπράξεων».</w:t>
      </w:r>
    </w:p>
    <w:p w14:paraId="498E50F1" w14:textId="77777777" w:rsidR="00B84C6C" w:rsidRDefault="003C4644">
      <w:pPr>
        <w:spacing w:line="600" w:lineRule="auto"/>
        <w:ind w:firstLine="720"/>
        <w:jc w:val="both"/>
        <w:rPr>
          <w:rFonts w:eastAsia="Times New Roman" w:cs="Times New Roman"/>
          <w:b/>
          <w:szCs w:val="24"/>
        </w:rPr>
      </w:pPr>
      <w:r>
        <w:rPr>
          <w:rFonts w:eastAsia="Times New Roman" w:cs="Times New Roman"/>
          <w:szCs w:val="24"/>
        </w:rPr>
        <w:t>Για το συνεταιριστικό κίνημα, επίσης, που δεν αναφέρθηκα καθόλου και δεν ακούστηκε εδώ, εσείς όταν ψηφίσατε τον νόμο π</w:t>
      </w:r>
      <w:r>
        <w:rPr>
          <w:rFonts w:eastAsia="Times New Roman" w:cs="Times New Roman"/>
          <w:szCs w:val="24"/>
        </w:rPr>
        <w:t>ερί συνεταιρισμών το 2016 λέγατε στην αιτιολογική σας έκθεση για την εκπροσώπηση των συνεταιρισμών σε δευτεροβάθμιο και τριτοβάθμιο επίπεδο ότι επαφίεται στη δυνατότητα των συνεταιριστών και των συνεταιρισμών να διαλέξουν τον τρόπο που θα οργανωθούν. Κι έρ</w:t>
      </w:r>
      <w:r>
        <w:rPr>
          <w:rFonts w:eastAsia="Times New Roman" w:cs="Times New Roman"/>
          <w:szCs w:val="24"/>
        </w:rPr>
        <w:t>χεστε σήμερα και λέτε ότι θα κάνετε τις ομοσπονδίες αγροτικών συνεταιρισμών σε περιφερειακό επίπεδο και ότι μετά θα κάνετε τη συνομοσπονδία συνεταιριστικής εκπροσώπησης σε τριτοβάθμιο επίπεδο. Τι άλλαξε μέσα σε έναν χρόνο; Θα σας πω εγώ καθαρά τι άλλαξε. Μ</w:t>
      </w:r>
      <w:r>
        <w:rPr>
          <w:rFonts w:eastAsia="Times New Roman" w:cs="Times New Roman"/>
          <w:szCs w:val="24"/>
        </w:rPr>
        <w:t>όλις είδατε ότι όσον αφορά στην εθελοντική έκφραση των συνεταιριστών σε δευτεροβάθμιο και τριτοβάθμιο επίπεδο δεν μπορείτε να ελέγξετε κανέναν, τώρα έρχεστε και κάνετε παρέμβαση με τον νόμο, μήπως και μπορέσετε να έχετε έκφραση σαν κομματικός χώρος πλέον μ</w:t>
      </w:r>
      <w:r>
        <w:rPr>
          <w:rFonts w:eastAsia="Times New Roman" w:cs="Times New Roman"/>
          <w:szCs w:val="24"/>
        </w:rPr>
        <w:t>ε κάποια πρόσωπα. Δεν θα σας περάσει, γιατί δεν έχετε έκφραση στα μαζικά κινήματα πουθενά. Είναι καθαρά παρέμβασή σας.</w:t>
      </w:r>
    </w:p>
    <w:p w14:paraId="498E50F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Τζελέπη, ολοκληρώστε.</w:t>
      </w:r>
    </w:p>
    <w:p w14:paraId="498E50F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Και για να κλείνω, κύριε Πρόεδρε, να πω κάτι σημαντικό. Ζητή</w:t>
      </w:r>
      <w:r>
        <w:rPr>
          <w:rFonts w:eastAsia="Times New Roman" w:cs="Times New Roman"/>
          <w:szCs w:val="24"/>
        </w:rPr>
        <w:t>σαμε με μια τροπολογία που κατετέθη, που από ό,τι φαίνεται έχει γίνει αποδεκτή, για την αναστολή διώξεως στους συνεταιριστές, όλα αυτά τα οποία αναφέρθηκαν. Έχει γίνει δεκτή από αρκετά κόμματα, συμφωνούν, αλλά έγινε δεκτή και από τον κύριο Υπουργό. Το πρωί</w:t>
      </w:r>
      <w:r>
        <w:rPr>
          <w:rFonts w:eastAsia="Times New Roman" w:cs="Times New Roman"/>
          <w:szCs w:val="24"/>
        </w:rPr>
        <w:t xml:space="preserve"> που κατέθεσε την τροπολογία του Υπουργείου ήταν μέσα και το γνωρίζετε καλά. Ήταν μέσα και έλεγε ξεκάθαρα ότι τα άρθρα 1, 4, 6, 16, 18, 19 και η παράγραφος 1 του άρθρου 19</w:t>
      </w:r>
      <w:r>
        <w:rPr>
          <w:rFonts w:eastAsia="Times New Roman" w:cs="Times New Roman"/>
          <w:szCs w:val="24"/>
          <w:vertAlign w:val="superscript"/>
        </w:rPr>
        <w:t xml:space="preserve"> </w:t>
      </w:r>
      <w:r>
        <w:rPr>
          <w:rFonts w:eastAsia="Times New Roman" w:cs="Times New Roman"/>
          <w:szCs w:val="24"/>
        </w:rPr>
        <w:t xml:space="preserve">Α του </w:t>
      </w:r>
      <w:r>
        <w:rPr>
          <w:rFonts w:eastAsia="Times New Roman" w:cs="Times New Roman"/>
          <w:szCs w:val="24"/>
        </w:rPr>
        <w:t>ν.</w:t>
      </w:r>
      <w:r>
        <w:rPr>
          <w:rFonts w:eastAsia="Times New Roman" w:cs="Times New Roman"/>
          <w:szCs w:val="24"/>
        </w:rPr>
        <w:t>4015 καταργούνται.</w:t>
      </w:r>
    </w:p>
    <w:p w14:paraId="498E50F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Τζελέπη, σας παρακα</w:t>
      </w:r>
      <w:r>
        <w:rPr>
          <w:rFonts w:eastAsia="Times New Roman" w:cs="Times New Roman"/>
          <w:szCs w:val="24"/>
        </w:rPr>
        <w:t xml:space="preserve">λώ πολύ, ολοκληρώστε. Έχετε φτάσει ήδη στα επτά λεπτά. </w:t>
      </w:r>
    </w:p>
    <w:p w14:paraId="498E50F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Αυτό ζητούσαμε εμείς με την τροπολογία. Το λέω για να δείτε πόσο πρόχειρα νομοθετείτε. Και έρχεστε μετέπειτα, επάνω στην τροπολογία που εσείς καταθέσατε να φέρετε νομοτεχνική βελτίωση. Ρωτάω, κύριε Πρόεδρε</w:t>
      </w:r>
      <w:r>
        <w:rPr>
          <w:rFonts w:eastAsia="Times New Roman" w:cs="Times New Roman"/>
          <w:szCs w:val="24"/>
        </w:rPr>
        <w:t>,</w:t>
      </w:r>
      <w:r>
        <w:rPr>
          <w:rFonts w:eastAsia="Times New Roman" w:cs="Times New Roman"/>
          <w:szCs w:val="24"/>
        </w:rPr>
        <w:t xml:space="preserve"> αυτό ισχύει; Νομοτεχνική βελτίωση επί της τροπολ</w:t>
      </w:r>
      <w:r>
        <w:rPr>
          <w:rFonts w:eastAsia="Times New Roman" w:cs="Times New Roman"/>
          <w:szCs w:val="24"/>
        </w:rPr>
        <w:t>ογίας; Καταθέτει, λοιπόν, νομοτεχνική βελτίωση ο κ. Τσιρώνης, που το εξαιρεί αυτό. Και μόνον αυτό δείχνει την προχειρότητά σας. Γι’ αυτό είπα από την αρχή ότι είναι σε θετική κατεύθυνση το νομοσχέδιο, αλλά με την προχειρότητα που σας διακρίνει σε όλα έχουμ</w:t>
      </w:r>
      <w:r>
        <w:rPr>
          <w:rFonts w:eastAsia="Times New Roman" w:cs="Times New Roman"/>
          <w:szCs w:val="24"/>
        </w:rPr>
        <w:t xml:space="preserve">ε πραγματικά σοβαρή ανησυχία ότι δεν είστε ικανοί να εφαρμόσετε ούτε αυτό το νομοσχέδιο που θα μπορούσε να προσφέρει πολλά στον αγροτικό κόσμο. </w:t>
      </w:r>
    </w:p>
    <w:p w14:paraId="498E50F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w:t>
      </w:r>
      <w:r>
        <w:rPr>
          <w:rFonts w:eastAsia="Times New Roman" w:cs="Times New Roman"/>
          <w:szCs w:val="24"/>
        </w:rPr>
        <w:t xml:space="preserve">κ. </w:t>
      </w:r>
      <w:r>
        <w:rPr>
          <w:rFonts w:eastAsia="Times New Roman" w:cs="Times New Roman"/>
          <w:szCs w:val="24"/>
        </w:rPr>
        <w:t>Τζελέπη.</w:t>
      </w:r>
    </w:p>
    <w:p w14:paraId="498E50F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Ιωάννης </w:t>
      </w:r>
      <w:proofErr w:type="spellStart"/>
      <w:r>
        <w:rPr>
          <w:rFonts w:eastAsia="Times New Roman" w:cs="Times New Roman"/>
          <w:szCs w:val="24"/>
        </w:rPr>
        <w:t>Σαχινίδης</w:t>
      </w:r>
      <w:proofErr w:type="spellEnd"/>
      <w:r>
        <w:rPr>
          <w:rFonts w:eastAsia="Times New Roman" w:cs="Times New Roman"/>
          <w:szCs w:val="24"/>
        </w:rPr>
        <w:t>, ειδικός αγορ</w:t>
      </w:r>
      <w:r>
        <w:rPr>
          <w:rFonts w:eastAsia="Times New Roman" w:cs="Times New Roman"/>
          <w:szCs w:val="24"/>
        </w:rPr>
        <w:t>ητής του Λαϊκού Συνδέσμου - Χρυσή Αυγή, για πέντε λεπτά.</w:t>
      </w:r>
    </w:p>
    <w:p w14:paraId="498E50F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Παρακαλώ τουλάχιστον εσείς να τηρήσετε τον χρόνο, γιατί έχουμε ξεφύγει πάρα πολύ.</w:t>
      </w:r>
    </w:p>
    <w:p w14:paraId="498E50F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Δεν θα χρειαστώ ολόκληρο τον χρόνο.</w:t>
      </w:r>
    </w:p>
    <w:p w14:paraId="498E50F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Ακούστηκε επανειλημμένα σήμερα για τις εξήντα ημέρες. Το θέμα </w:t>
      </w:r>
      <w:r>
        <w:rPr>
          <w:rFonts w:eastAsia="Times New Roman" w:cs="Times New Roman"/>
          <w:szCs w:val="24"/>
        </w:rPr>
        <w:t>δεν είναι οι εξήντα μέρες, κύριε Υπουργέ, ως χρονικό όριο εξόφλησης των σοδειών των αγροτών.</w:t>
      </w:r>
    </w:p>
    <w:p w14:paraId="498E50FB" w14:textId="77777777" w:rsidR="00B84C6C" w:rsidRDefault="003C4644">
      <w:pPr>
        <w:spacing w:line="600" w:lineRule="auto"/>
        <w:jc w:val="both"/>
        <w:rPr>
          <w:rFonts w:eastAsia="Times New Roman"/>
          <w:szCs w:val="24"/>
        </w:rPr>
      </w:pPr>
      <w:r>
        <w:rPr>
          <w:rFonts w:eastAsia="Times New Roman"/>
          <w:szCs w:val="24"/>
        </w:rPr>
        <w:t xml:space="preserve">Σας έχουμε πει επανειλημμένα και σε άλλες </w:t>
      </w:r>
      <w:r>
        <w:rPr>
          <w:rFonts w:eastAsia="Times New Roman"/>
          <w:szCs w:val="24"/>
        </w:rPr>
        <w:t>επιτροπές</w:t>
      </w:r>
      <w:r>
        <w:rPr>
          <w:rFonts w:eastAsia="Times New Roman"/>
          <w:szCs w:val="24"/>
        </w:rPr>
        <w:t xml:space="preserve"> και σε άλλα νομοσχέδια ότι το ζητούμενο είναι η διασφάλιση των εσόδων. Όσον αφορά την επιταγή, που αναφέρθηκε τ</w:t>
      </w:r>
      <w:r>
        <w:rPr>
          <w:rFonts w:eastAsia="Times New Roman"/>
          <w:szCs w:val="24"/>
        </w:rPr>
        <w:t>όσες φορές εδώ μέσα, το χρονικό διάστημα που αναφέρεται πάνω στην επιταγή -δεν θα σας κάνω μαθήματα οικονομίας, είναι απλά πράγματα και πιστεύω ότι τα ξέρετε οι περισσότεροι-, η ημερομηνία πάνω στην επιταγή είναι καθαρά ημερομηνία που έχει να κάνει με το θ</w:t>
      </w:r>
      <w:r>
        <w:rPr>
          <w:rFonts w:eastAsia="Times New Roman"/>
          <w:szCs w:val="24"/>
        </w:rPr>
        <w:t>έμα εμπιστοσύνης μεταξύ αυτών που συναλλάσσονται. Η επιταγή πάντα γράφει επάνω «πληρωτέα επί τη εμφανίσει», οπότε δεν καταλαβαίνω γιατί να μην μπορεί ο οποιοσδήποτε παραγωγός, όπως ένας έμπορος, όταν παίρνει την επιταγή στα χέρια του να πηγαίνει να την εισ</w:t>
      </w:r>
      <w:r>
        <w:rPr>
          <w:rFonts w:eastAsia="Times New Roman"/>
          <w:szCs w:val="24"/>
        </w:rPr>
        <w:t>πράττει και αυτόματα.</w:t>
      </w:r>
    </w:p>
    <w:p w14:paraId="498E50FC" w14:textId="77777777" w:rsidR="00B84C6C" w:rsidRDefault="003C4644">
      <w:pPr>
        <w:spacing w:line="600" w:lineRule="auto"/>
        <w:ind w:firstLine="720"/>
        <w:jc w:val="both"/>
        <w:rPr>
          <w:rFonts w:eastAsia="Times New Roman"/>
          <w:szCs w:val="24"/>
        </w:rPr>
      </w:pPr>
      <w:r>
        <w:rPr>
          <w:rFonts w:eastAsia="Times New Roman"/>
          <w:szCs w:val="24"/>
        </w:rPr>
        <w:t xml:space="preserve">Επομένως εδώ, κύριε Υπουργέ, προκύπτει ένα ζήτημα και υπάρχει η πρόταση που σας έχουμε καταθέσει επανειλημμένα ως Χρυσή Αυγή: διασφαλίστε τα έσοδα </w:t>
      </w:r>
      <w:r>
        <w:rPr>
          <w:rFonts w:eastAsia="Times New Roman"/>
          <w:szCs w:val="24"/>
        </w:rPr>
        <w:lastRenderedPageBreak/>
        <w:t>των αγροτών με τραπεζικές επιταγές, γιατί οι προσωπικές επιταγές του κάθε εμπόρου που μ</w:t>
      </w:r>
      <w:r>
        <w:rPr>
          <w:rFonts w:eastAsia="Times New Roman"/>
          <w:szCs w:val="24"/>
        </w:rPr>
        <w:t>πορεί να «βαρέσει κανόνι» ανά πάσα στιγμή, και δυστυχώς μέσα στη κρίση που ζούμε το έχουμε δει επανειλημμένα, δεν είναι λύση.</w:t>
      </w:r>
    </w:p>
    <w:p w14:paraId="498E50FD" w14:textId="77777777" w:rsidR="00B84C6C" w:rsidRDefault="003C4644">
      <w:pPr>
        <w:spacing w:line="600" w:lineRule="auto"/>
        <w:ind w:firstLine="720"/>
        <w:jc w:val="both"/>
        <w:rPr>
          <w:rFonts w:eastAsia="Times New Roman"/>
          <w:szCs w:val="24"/>
        </w:rPr>
      </w:pPr>
      <w:r>
        <w:rPr>
          <w:rFonts w:eastAsia="Times New Roman"/>
          <w:szCs w:val="24"/>
        </w:rPr>
        <w:t>Ακούσαμε από τον κ. Τριανταφυλλίδη να λέει για τις κατασχέσεις. Το ότι έως 300.000 ευρώ δίνεται μια παράταση σε έναν μελλοθάνατο δ</w:t>
      </w:r>
      <w:r>
        <w:rPr>
          <w:rFonts w:eastAsia="Times New Roman"/>
          <w:szCs w:val="24"/>
        </w:rPr>
        <w:t>εν είναι λύση. Ψηφίστε εάν μπορείτε -και να είστε σίγουροι ότι θα το υποστηρίξουμε και εμείς- την κατάσχεση κανενός σπιτιού. Δεν είναι λύση να δίνεται μια παράταση μέχρι τον Δεκέμβριο. Η πρώτη κατοικία έχουμε πει ότι δεν πρέπει να κατάσχεται με κανέναν τρό</w:t>
      </w:r>
      <w:r>
        <w:rPr>
          <w:rFonts w:eastAsia="Times New Roman"/>
          <w:szCs w:val="24"/>
        </w:rPr>
        <w:t>πο. Και δεν είναι για να πανηγυρίζετε. Όπως δεν είναι για να πανηγυρίζετε και με το προχθεσινό νομοσχέδιο που ενώ όλη η Ελλάδα είχε να ασχολείται με μια μειοψηφία, καλώς ή κακώς, κανείς δεν αναφέρθηκε στο ότι ξεπουλήθηκε στο 3% της αξίας του το χαρτοφυλάκι</w:t>
      </w:r>
      <w:r>
        <w:rPr>
          <w:rFonts w:eastAsia="Times New Roman"/>
          <w:szCs w:val="24"/>
        </w:rPr>
        <w:t>ο των κόκκινων</w:t>
      </w:r>
      <w:r>
        <w:rPr>
          <w:rFonts w:eastAsia="Times New Roman"/>
          <w:szCs w:val="24"/>
        </w:rPr>
        <w:t xml:space="preserve"> </w:t>
      </w:r>
      <w:r>
        <w:rPr>
          <w:rFonts w:eastAsia="Times New Roman"/>
          <w:szCs w:val="24"/>
        </w:rPr>
        <w:t xml:space="preserve">δανείων της </w:t>
      </w:r>
      <w:proofErr w:type="spellStart"/>
      <w:r>
        <w:rPr>
          <w:rFonts w:eastAsia="Times New Roman"/>
          <w:szCs w:val="24"/>
          <w:lang w:val="en-US"/>
        </w:rPr>
        <w:t>Eurobank</w:t>
      </w:r>
      <w:proofErr w:type="spellEnd"/>
      <w:r>
        <w:rPr>
          <w:rFonts w:eastAsia="Times New Roman"/>
          <w:szCs w:val="24"/>
        </w:rPr>
        <w:t>, από 1,5 δισ</w:t>
      </w:r>
      <w:r>
        <w:rPr>
          <w:rFonts w:eastAsia="Times New Roman"/>
          <w:szCs w:val="24"/>
        </w:rPr>
        <w:t>εκατομμύριο</w:t>
      </w:r>
      <w:r>
        <w:rPr>
          <w:rFonts w:eastAsia="Times New Roman"/>
          <w:szCs w:val="24"/>
        </w:rPr>
        <w:t xml:space="preserve"> σε κάποιες χιλιάδες ευρώ. Δεν άκουσα να το αναφέρει κανείς από εσάς εδώ μέσα. </w:t>
      </w:r>
    </w:p>
    <w:p w14:paraId="498E50FE" w14:textId="77777777" w:rsidR="00B84C6C" w:rsidRDefault="003C4644">
      <w:pPr>
        <w:spacing w:line="600" w:lineRule="auto"/>
        <w:ind w:firstLine="720"/>
        <w:jc w:val="both"/>
        <w:rPr>
          <w:rFonts w:eastAsia="Times New Roman"/>
          <w:szCs w:val="24"/>
        </w:rPr>
      </w:pPr>
      <w:r>
        <w:rPr>
          <w:rFonts w:eastAsia="Times New Roman"/>
          <w:szCs w:val="24"/>
        </w:rPr>
        <w:t>Ακούσαμε για αριθμούς που ευημερούσαν επί ημερών Νέας Δημοκρατίας κι επί ημερών ΠΑΣΟΚ. Οι μόνοι αριθμοί που ευημερούσαν εκείνο το διάστημα -αναφέρθηκε κάποιος και για το συνεταιριστικό κίνημα- ήταν οι αριθμοί των πορτοφολιών των προέδρων των αγροτικών συνε</w:t>
      </w:r>
      <w:r>
        <w:rPr>
          <w:rFonts w:eastAsia="Times New Roman"/>
          <w:szCs w:val="24"/>
        </w:rPr>
        <w:t xml:space="preserve">ταιρισμών και συλλόγων. Σας έχω πει και άλλες φορές επανειλημμένα: εάν θέλετε να μάθετε ποιος έχει διατελέσει πρόεδρος είτε σε ΕΑΣ είτε σε αγροτικούς συλλόγους στην επαρχία κάντε μια βόλτα στο χωριό και θα </w:t>
      </w:r>
      <w:r>
        <w:rPr>
          <w:rFonts w:eastAsia="Times New Roman"/>
          <w:szCs w:val="24"/>
        </w:rPr>
        <w:lastRenderedPageBreak/>
        <w:t xml:space="preserve">καταλάβετε από το σπίτι του ποιος ήταν ο πρόεδρος </w:t>
      </w:r>
      <w:r>
        <w:rPr>
          <w:rFonts w:eastAsia="Times New Roman"/>
          <w:szCs w:val="24"/>
        </w:rPr>
        <w:t>επί κυβερνήσεων Νέας Δημοκρατίας και επί κυβερνήσεων ΠΑΣΟΚ.</w:t>
      </w:r>
    </w:p>
    <w:p w14:paraId="498E50FF" w14:textId="77777777" w:rsidR="00B84C6C" w:rsidRDefault="003C4644">
      <w:pPr>
        <w:spacing w:line="600" w:lineRule="auto"/>
        <w:ind w:firstLine="720"/>
        <w:jc w:val="both"/>
        <w:rPr>
          <w:rFonts w:eastAsia="Times New Roman"/>
          <w:szCs w:val="24"/>
        </w:rPr>
      </w:pPr>
      <w:r>
        <w:rPr>
          <w:rFonts w:eastAsia="Times New Roman"/>
          <w:szCs w:val="24"/>
        </w:rPr>
        <w:t>Η κρίση δεν ήταν τωρινή, εδώ και επτά χρόνια. Όταν σε έναν κάμπο σαράντα χιλιάδων στρεμμάτων δηλωνόντουσαν τριάντα χιλιάδες στρέμματα ροδάκινα και άλλες τριάντα χιλιάδες στρέμματα καλαμπόκια και ά</w:t>
      </w:r>
      <w:r>
        <w:rPr>
          <w:rFonts w:eastAsia="Times New Roman"/>
          <w:szCs w:val="24"/>
        </w:rPr>
        <w:t>λλες τριάντα χιλιάδες στρέμματα παντζάρια και άλλες τριάντα χιλιάδες στρέμματα βαμβάκια και έπαιρναν τις επιδοτήσεις, δεν μπορούμε να θεωρούμε τόσο ηλίθιους τους Ευρωπαίους να μας δίνουν επιδοτήσεις βλέποντας ότι η καλλιεργήσιμη έκταση είναι πολύ μικρότερη</w:t>
      </w:r>
      <w:r>
        <w:rPr>
          <w:rFonts w:eastAsia="Times New Roman"/>
          <w:szCs w:val="24"/>
        </w:rPr>
        <w:t xml:space="preserve"> σε σχέση με αυτά που δηλωνόντουσαν.</w:t>
      </w:r>
    </w:p>
    <w:p w14:paraId="498E5100" w14:textId="77777777" w:rsidR="00B84C6C" w:rsidRDefault="003C4644">
      <w:pPr>
        <w:spacing w:line="600" w:lineRule="auto"/>
        <w:ind w:firstLine="720"/>
        <w:jc w:val="both"/>
        <w:rPr>
          <w:rFonts w:eastAsia="Times New Roman"/>
          <w:szCs w:val="24"/>
        </w:rPr>
      </w:pPr>
      <w:r>
        <w:rPr>
          <w:rFonts w:eastAsia="Times New Roman"/>
          <w:szCs w:val="24"/>
        </w:rPr>
        <w:t>Σας έχω πει και άλλη φορά ότι τα ροδάκινα τουλάχιστον που δηλωνόντουσαν κάποτε ήταν το μισό Αιγαίο και κάθε χρόνο τα χωράφια κατεβαίνανε πέντε πόντους από το χώμα που έβαζαν στην απόσυρση. Αυτά ήταν έργα των προηγούμενω</w:t>
      </w:r>
      <w:r>
        <w:rPr>
          <w:rFonts w:eastAsia="Times New Roman"/>
          <w:szCs w:val="24"/>
        </w:rPr>
        <w:t>ν κυβερνήσεων. Δυστυχώς, κάποια πράγματα τα ανέχεστε ακόμα και σήμερα, κύριε Υπουργέ. Το σημερινό σχέδιο νόμου είναι σε σωστό δρόμο, θα λέγαμε, αλλά θα μπορούσατε να το βελτιώσετε πολύ περισσότερο.</w:t>
      </w:r>
    </w:p>
    <w:p w14:paraId="498E5101"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5102"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κα</w:t>
      </w:r>
      <w:r>
        <w:rPr>
          <w:rFonts w:eastAsia="Times New Roman"/>
          <w:szCs w:val="24"/>
        </w:rPr>
        <w:t>ι για την οικονομία στο</w:t>
      </w:r>
      <w:r>
        <w:rPr>
          <w:rFonts w:eastAsia="Times New Roman"/>
          <w:szCs w:val="24"/>
        </w:rPr>
        <w:t>ν</w:t>
      </w:r>
      <w:r>
        <w:rPr>
          <w:rFonts w:eastAsia="Times New Roman"/>
          <w:szCs w:val="24"/>
        </w:rPr>
        <w:t xml:space="preserve"> χρόνο.</w:t>
      </w:r>
    </w:p>
    <w:p w14:paraId="498E5103" w14:textId="77777777" w:rsidR="00B84C6C" w:rsidRDefault="003C4644">
      <w:pPr>
        <w:spacing w:line="600" w:lineRule="auto"/>
        <w:ind w:firstLine="720"/>
        <w:jc w:val="both"/>
        <w:rPr>
          <w:rFonts w:eastAsia="Times New Roman"/>
          <w:szCs w:val="24"/>
        </w:rPr>
      </w:pPr>
      <w:r>
        <w:rPr>
          <w:rFonts w:eastAsia="Times New Roman"/>
          <w:szCs w:val="24"/>
        </w:rPr>
        <w:lastRenderedPageBreak/>
        <w:t>Τον λόγο έχει ο ειδικός αγορητής του ΚΚΕ κ. Νικόλαος Μωραΐτης για πέντε λεπτά.</w:t>
      </w:r>
    </w:p>
    <w:p w14:paraId="498E5104" w14:textId="77777777" w:rsidR="00B84C6C" w:rsidRDefault="003C4644">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Ευχαριστώ, κύριε Πρόεδρε.</w:t>
      </w:r>
    </w:p>
    <w:p w14:paraId="498E5105" w14:textId="77777777" w:rsidR="00B84C6C" w:rsidRDefault="003C4644">
      <w:pPr>
        <w:spacing w:line="600" w:lineRule="auto"/>
        <w:ind w:firstLine="720"/>
        <w:jc w:val="both"/>
        <w:rPr>
          <w:rFonts w:eastAsia="Times New Roman"/>
          <w:szCs w:val="24"/>
        </w:rPr>
      </w:pPr>
      <w:r>
        <w:rPr>
          <w:rFonts w:eastAsia="Times New Roman"/>
          <w:szCs w:val="24"/>
        </w:rPr>
        <w:t>Επειδή ακούστηκαν πολλά θα ήθελα να επανέλθουμε στη χθεσινή κοροϊδία, στη φιέστα που στήθηκε στη Λάρ</w:t>
      </w:r>
      <w:r>
        <w:rPr>
          <w:rFonts w:eastAsia="Times New Roman"/>
          <w:szCs w:val="24"/>
        </w:rPr>
        <w:t xml:space="preserve">ισα. Δεν την έστησε μόνη της η </w:t>
      </w:r>
      <w:r>
        <w:rPr>
          <w:rFonts w:eastAsia="Times New Roman"/>
          <w:szCs w:val="24"/>
        </w:rPr>
        <w:t>συγκυβέρνηση</w:t>
      </w:r>
      <w:r>
        <w:rPr>
          <w:rFonts w:eastAsia="Times New Roman"/>
          <w:szCs w:val="24"/>
        </w:rPr>
        <w:t>, είχε τη συμβολή, τη συμπαράσταση στελεχών της Νέας Δημοκρατίας, της ίδιας της Νέας Δημοκρατίας, γιατί, παρά τις επιμέρους διαφορές, υπηρετείτε τον ίδιο στρατηγικό στόχο, τα μονοπώλια.</w:t>
      </w:r>
    </w:p>
    <w:p w14:paraId="498E5106" w14:textId="77777777" w:rsidR="00B84C6C" w:rsidRDefault="003C4644">
      <w:pPr>
        <w:spacing w:line="600" w:lineRule="auto"/>
        <w:ind w:firstLine="720"/>
        <w:jc w:val="both"/>
        <w:rPr>
          <w:rFonts w:eastAsia="Times New Roman"/>
          <w:szCs w:val="24"/>
        </w:rPr>
      </w:pPr>
      <w:r>
        <w:rPr>
          <w:rFonts w:eastAsia="Times New Roman"/>
          <w:szCs w:val="24"/>
        </w:rPr>
        <w:t>Στη χθεσινή φιέστα ήταν πρώ</w:t>
      </w:r>
      <w:r>
        <w:rPr>
          <w:rFonts w:eastAsia="Times New Roman"/>
          <w:szCs w:val="24"/>
        </w:rPr>
        <w:t>τος και καλύτερος ο Περιφερειάρχης Θεσσαλίας, κορυφαίο στέλεχος της Νέας Δημοκρατίας. Επίσης, ήταν κορυφαία στελέχη της Νέας Δημοκρατίας από τον αγροτικό χώρο και από τον χώρο της κτηνοτροφίας, που είχαν πάρει μέρος εδώ και στην ακρόαση φορέων. Βέβαια, ήτα</w:t>
      </w:r>
      <w:r>
        <w:rPr>
          <w:rFonts w:eastAsia="Times New Roman"/>
          <w:szCs w:val="24"/>
        </w:rPr>
        <w:t xml:space="preserve">ν όλοι χειροκροτητές της αντιλαϊκής πολιτικής. </w:t>
      </w:r>
    </w:p>
    <w:p w14:paraId="498E5107" w14:textId="77777777" w:rsidR="00B84C6C" w:rsidRDefault="003C4644">
      <w:pPr>
        <w:spacing w:line="600" w:lineRule="auto"/>
        <w:ind w:firstLine="720"/>
        <w:jc w:val="both"/>
        <w:rPr>
          <w:rFonts w:eastAsia="Times New Roman"/>
          <w:szCs w:val="24"/>
        </w:rPr>
      </w:pPr>
      <w:r>
        <w:rPr>
          <w:rFonts w:eastAsia="Times New Roman"/>
          <w:szCs w:val="24"/>
        </w:rPr>
        <w:t xml:space="preserve">Τι είπε ο κύριος Πρωθυπουργός χθες στη Λάρισα στη φτωχή αγροτιά; </w:t>
      </w:r>
      <w:proofErr w:type="spellStart"/>
      <w:r>
        <w:rPr>
          <w:rFonts w:eastAsia="Times New Roman"/>
          <w:szCs w:val="24"/>
        </w:rPr>
        <w:t>Επανέφερε</w:t>
      </w:r>
      <w:proofErr w:type="spellEnd"/>
      <w:r>
        <w:rPr>
          <w:rFonts w:eastAsia="Times New Roman"/>
          <w:szCs w:val="24"/>
        </w:rPr>
        <w:t xml:space="preserve"> ξαναζεσταμένη σούπα. Μίλησε για το Πρόγραμμα Αγροτικής Ανάπτυξης, το αναπτυξιακό μοντέλο για την ύπαιθρο, δηλαδή την επιτάχυνση της κ</w:t>
      </w:r>
      <w:r>
        <w:rPr>
          <w:rFonts w:eastAsia="Times New Roman"/>
          <w:szCs w:val="24"/>
        </w:rPr>
        <w:t>απιταλιστικής ανάπτυξης, της αγροτικής παραγωγής, μέσα από την ενίσχυση της κερδοφορίας και τον ανταγωνισμό.</w:t>
      </w:r>
    </w:p>
    <w:p w14:paraId="498E5108" w14:textId="77777777" w:rsidR="00B84C6C" w:rsidRDefault="003C4644">
      <w:pPr>
        <w:spacing w:line="600" w:lineRule="auto"/>
        <w:ind w:firstLine="720"/>
        <w:jc w:val="both"/>
        <w:rPr>
          <w:rFonts w:eastAsia="Times New Roman"/>
          <w:szCs w:val="24"/>
        </w:rPr>
      </w:pPr>
      <w:r>
        <w:rPr>
          <w:rFonts w:eastAsia="Times New Roman"/>
          <w:szCs w:val="24"/>
        </w:rPr>
        <w:lastRenderedPageBreak/>
        <w:t>Είστε συνεπείς. Υλοποιείτε με ζήλο τις κατευθύνσεις, τους στόχους της Κοινής Αγροτικής Πολιτικής. Μέσα από τον ανταγωνισμό θα ενισχυθούν και θα δημ</w:t>
      </w:r>
      <w:r>
        <w:rPr>
          <w:rFonts w:eastAsia="Times New Roman"/>
          <w:szCs w:val="24"/>
        </w:rPr>
        <w:t>ιουργηθούν μεγαλύτερες καπιταλιστικές επιχειρήσεις στον πρωτογενή τομέα.</w:t>
      </w:r>
    </w:p>
    <w:p w14:paraId="498E5109" w14:textId="77777777" w:rsidR="00B84C6C" w:rsidRDefault="003C4644">
      <w:pPr>
        <w:spacing w:line="600" w:lineRule="auto"/>
        <w:jc w:val="both"/>
        <w:rPr>
          <w:rFonts w:eastAsia="Times New Roman" w:cs="Times New Roman"/>
          <w:szCs w:val="24"/>
        </w:rPr>
      </w:pPr>
      <w:r>
        <w:rPr>
          <w:rFonts w:ascii="Times New Roman" w:eastAsia="Times New Roman" w:hAnsi="Times New Roman" w:cs="Times New Roman"/>
          <w:sz w:val="22"/>
          <w:szCs w:val="22"/>
        </w:rPr>
        <w:tab/>
      </w:r>
      <w:r>
        <w:rPr>
          <w:rFonts w:eastAsia="Times New Roman" w:cs="Times New Roman"/>
          <w:szCs w:val="24"/>
        </w:rPr>
        <w:t>Μέσα απ’ αυτή τη διαδικασία</w:t>
      </w:r>
      <w:r>
        <w:rPr>
          <w:rFonts w:eastAsia="Times New Roman" w:cs="Times New Roman"/>
          <w:szCs w:val="24"/>
        </w:rPr>
        <w:t>,</w:t>
      </w:r>
      <w:r>
        <w:rPr>
          <w:rFonts w:eastAsia="Times New Roman" w:cs="Times New Roman"/>
          <w:szCs w:val="24"/>
        </w:rPr>
        <w:t xml:space="preserve"> τα μεγαλύτερα κεφάλαια θα μπορούν να εκτοπίζουν τα μικρότερα. Αυτό είναι αντικειμενικό στον σημερινό τρόπο ανάπτυξης που υπάρχει στη χώρα μας. </w:t>
      </w:r>
    </w:p>
    <w:p w14:paraId="498E510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Την ίδια </w:t>
      </w:r>
      <w:r>
        <w:rPr>
          <w:rFonts w:eastAsia="Times New Roman" w:cs="Times New Roman"/>
          <w:szCs w:val="24"/>
        </w:rPr>
        <w:t xml:space="preserve">στιγμή όμως οι μικρομεσαίοι </w:t>
      </w:r>
      <w:proofErr w:type="spellStart"/>
      <w:r>
        <w:rPr>
          <w:rFonts w:eastAsia="Times New Roman" w:cs="Times New Roman"/>
          <w:szCs w:val="24"/>
        </w:rPr>
        <w:t>αγροτοκτηνοτρόφοι</w:t>
      </w:r>
      <w:proofErr w:type="spellEnd"/>
      <w:r>
        <w:rPr>
          <w:rFonts w:eastAsia="Times New Roman" w:cs="Times New Roman"/>
          <w:szCs w:val="24"/>
        </w:rPr>
        <w:t xml:space="preserve"> θα εξακολουθούν να πλήττονται από την εφαρμοζόμενη πολιτική που ενισχύει τα μονοπώλια της μεταποίησης, τις μεγάλες καπιταλιστικές αγροτικές επιχειρήσεις. Στην ουσία, αυτά που είπε χθες ο κύριος Πρωθυπουργός και</w:t>
      </w:r>
      <w:r>
        <w:rPr>
          <w:rFonts w:eastAsia="Times New Roman" w:cs="Times New Roman"/>
          <w:szCs w:val="24"/>
        </w:rPr>
        <w:t xml:space="preserve"> οι Υπουργοί στη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στη Θεσσαλία, που ξεκληρίζεται, ήταν να γίνουν επιχειρηματίες. </w:t>
      </w:r>
    </w:p>
    <w:p w14:paraId="498E510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Βέβαια, ο πυρήνας του νομοσχεδίου σας, παρά τον θόρυβο τον οποίο σηκώσατε, στοχεύει σε ένα πράγμα, στο να αποπροσανατολίσει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τους </w:t>
      </w:r>
      <w:proofErr w:type="spellStart"/>
      <w:r>
        <w:rPr>
          <w:rFonts w:eastAsia="Times New Roman" w:cs="Times New Roman"/>
          <w:szCs w:val="24"/>
        </w:rPr>
        <w:t>αγ</w:t>
      </w:r>
      <w:r>
        <w:rPr>
          <w:rFonts w:eastAsia="Times New Roman" w:cs="Times New Roman"/>
          <w:szCs w:val="24"/>
        </w:rPr>
        <w:t>ροτοκτηνοτρόφους</w:t>
      </w:r>
      <w:proofErr w:type="spellEnd"/>
      <w:r>
        <w:rPr>
          <w:rFonts w:eastAsia="Times New Roman" w:cs="Times New Roman"/>
          <w:szCs w:val="24"/>
        </w:rPr>
        <w:t xml:space="preserve">. </w:t>
      </w:r>
    </w:p>
    <w:p w14:paraId="498E510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Να γιατί εμείς λέμε ότι όλα τα αστικά κόμματα δημαγωγείτε για τη σημασία του πρωτογενούς τομέα, για την ανάγκη, όπως λέτε, παραγωγικής ανασυγκρότησης, για την ανατροπή του παραγωγικού μοντέλου, για να γίνει η ατμομηχανή της οικονομίας. Κ</w:t>
      </w:r>
      <w:r>
        <w:rPr>
          <w:rFonts w:eastAsia="Times New Roman" w:cs="Times New Roman"/>
          <w:szCs w:val="24"/>
        </w:rPr>
        <w:t xml:space="preserve">οροϊδεύετε όμως τους αγρότες, προσπαθώντας να κρύψετε ότι η πρωτογενής παραγωγή μέσα από το σάπιο σύστημα καθορίζεται, υποτάσσεται τελικά σε σχέσεις </w:t>
      </w:r>
      <w:r>
        <w:rPr>
          <w:rFonts w:eastAsia="Times New Roman" w:cs="Times New Roman"/>
          <w:szCs w:val="24"/>
        </w:rPr>
        <w:lastRenderedPageBreak/>
        <w:t>που συμφέρουν τον μεγαλέμπορο, τον βιομήχανο, τις τράπεζες, δηλαδή τον ίδιο τον καπιταλιστικό τρόπο παραγωγ</w:t>
      </w:r>
      <w:r>
        <w:rPr>
          <w:rFonts w:eastAsia="Times New Roman" w:cs="Times New Roman"/>
          <w:szCs w:val="24"/>
        </w:rPr>
        <w:t xml:space="preserve">ής. </w:t>
      </w:r>
    </w:p>
    <w:p w14:paraId="498E510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Να γιατί σας λέμε ότι κοροϊδεύετε, γιατί δεν λέτε ότι στον καπιταλισμό ό,τι παράγεται, το τι εισάγεται και το τι εξάγεται και οι τιμές ακόμα που λέτε ότι θα διασφαλίζετε στον κόσμο, καθορίζονται από το μονοπωλιακό κέρδος, είτε τα προϊόντα φέρουν σήμαν</w:t>
      </w:r>
      <w:r>
        <w:rPr>
          <w:rFonts w:eastAsia="Times New Roman" w:cs="Times New Roman"/>
          <w:szCs w:val="24"/>
        </w:rPr>
        <w:t xml:space="preserve">ση είτε όχι. Γι’ αυτό και η Ελλάδα είναι ελλειμματική ιδιαίτερα σε </w:t>
      </w:r>
      <w:proofErr w:type="spellStart"/>
      <w:r>
        <w:rPr>
          <w:rFonts w:eastAsia="Times New Roman" w:cs="Times New Roman"/>
          <w:szCs w:val="24"/>
        </w:rPr>
        <w:t>ζωοκομικά</w:t>
      </w:r>
      <w:proofErr w:type="spellEnd"/>
      <w:r>
        <w:rPr>
          <w:rFonts w:eastAsia="Times New Roman" w:cs="Times New Roman"/>
          <w:szCs w:val="24"/>
        </w:rPr>
        <w:t xml:space="preserve"> προϊόντα, που μπορούσε, είχε τη δυνατότητα να παράγει, αλλά και σε άλλα προϊόντα. </w:t>
      </w:r>
    </w:p>
    <w:p w14:paraId="498E510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Τώρα οφείλουμε να δώσουμε κάποιες απαντήσεις σε κάποιους που προσπάθησαν να διαστρεβλώσουν τις θ</w:t>
      </w:r>
      <w:r>
        <w:rPr>
          <w:rFonts w:eastAsia="Times New Roman" w:cs="Times New Roman"/>
          <w:szCs w:val="24"/>
        </w:rPr>
        <w:t xml:space="preserve">έσεις του ΚΚΕ, με πρώτο και καλύτερο τον κ. Τσιρώνη, που δεν το έχει κάνει πρώτη φορά. Άφησε ο κ. Τσιρώνης να εννοηθεί ότι το ΚΚΕ θεωρεί ανίκανους τους </w:t>
      </w:r>
      <w:proofErr w:type="spellStart"/>
      <w:r>
        <w:rPr>
          <w:rFonts w:eastAsia="Times New Roman" w:cs="Times New Roman"/>
          <w:szCs w:val="24"/>
        </w:rPr>
        <w:t>αγροτοκτηνοτρόφους</w:t>
      </w:r>
      <w:proofErr w:type="spellEnd"/>
      <w:r>
        <w:rPr>
          <w:rFonts w:eastAsia="Times New Roman" w:cs="Times New Roman"/>
          <w:szCs w:val="24"/>
        </w:rPr>
        <w:t xml:space="preserve"> να κόβουν τιμολόγια, να κάνουν ηλεκτρονικές συναλλαγές. Αυτό καταλάβατε, κύριε Τσιρών</w:t>
      </w:r>
      <w:r>
        <w:rPr>
          <w:rFonts w:eastAsia="Times New Roman" w:cs="Times New Roman"/>
          <w:szCs w:val="24"/>
        </w:rPr>
        <w:t>η; Αναφέρθηκε κι η Κοινοβουλευτική Εκπρόσωπος του κόμματός μας.</w:t>
      </w:r>
    </w:p>
    <w:p w14:paraId="498E510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Δεν αναφέρθηκα σε εσάς. </w:t>
      </w:r>
    </w:p>
    <w:p w14:paraId="498E511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Εμείς είπαμε ότι η πολιτική σας τους έχει ξεκληρίσει και τους έχετε εγκαταλείψει, ιδιαίτερα αυτούς που είναι σε ορεινές περιοχές στην </w:t>
      </w:r>
      <w:proofErr w:type="spellStart"/>
      <w:r>
        <w:rPr>
          <w:rFonts w:eastAsia="Times New Roman" w:cs="Times New Roman"/>
          <w:szCs w:val="24"/>
        </w:rPr>
        <w:t>εκτατική</w:t>
      </w:r>
      <w:proofErr w:type="spellEnd"/>
      <w:r>
        <w:rPr>
          <w:rFonts w:eastAsia="Times New Roman" w:cs="Times New Roman"/>
          <w:szCs w:val="24"/>
        </w:rPr>
        <w:t xml:space="preserve"> κτηνοτροφία. </w:t>
      </w:r>
    </w:p>
    <w:p w14:paraId="498E511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Αγροτικής Ανάπτυξης και Τροφίμων): </w:t>
      </w:r>
      <w:r>
        <w:rPr>
          <w:rFonts w:eastAsia="Times New Roman" w:cs="Times New Roman"/>
          <w:szCs w:val="24"/>
        </w:rPr>
        <w:t xml:space="preserve">Δεν αναφέρθηκα σε εσάς. </w:t>
      </w:r>
    </w:p>
    <w:p w14:paraId="498E511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Εμείς είπαμε το εξής, ότι δεν έχουν την υποδομή για να ανταποκριθούν στα νέα βάρη που τους φορτώνετε. Βέβαια δεν είχαμε την απαίτηση να κατανοήσετε, κύριε Αναπληρωτά Υπουργέ, τις θέσεις του ΚΚΕ. Θα ανησυχούσαμε αν τις είχατε κατανοήσει. </w:t>
      </w:r>
    </w:p>
    <w:p w14:paraId="498E511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Δεν αναφέρθηκα σε εσάς. Άλλος αγορητής το είπε. </w:t>
      </w:r>
    </w:p>
    <w:p w14:paraId="498E511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δεν ακούγεστε. </w:t>
      </w:r>
    </w:p>
    <w:p w14:paraId="498E5115" w14:textId="77777777" w:rsidR="00B84C6C" w:rsidRDefault="003C4644">
      <w:pPr>
        <w:spacing w:line="600" w:lineRule="auto"/>
        <w:ind w:firstLine="720"/>
        <w:jc w:val="both"/>
        <w:rPr>
          <w:rFonts w:eastAsia="Times New Roman" w:cs="Times New Roman"/>
          <w:b/>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Δεν αναφέρθηκα σε εσάς, πώς να το κάνουμε; Ήταν άλλος αγορητής!</w:t>
      </w:r>
    </w:p>
    <w:p w14:paraId="498E511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Κύριε Τσιρώνη,…</w:t>
      </w:r>
    </w:p>
    <w:p w14:paraId="498E511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Μην ανοίγετε διάλογο, κύριε συνάδελφε, σας παρακαλώ</w:t>
      </w:r>
      <w:r>
        <w:rPr>
          <w:rFonts w:eastAsia="Times New Roman" w:cs="Times New Roman"/>
          <w:szCs w:val="24"/>
        </w:rPr>
        <w:t xml:space="preserve"> πολύ. </w:t>
      </w:r>
    </w:p>
    <w:p w14:paraId="498E511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έβαια, πρέπει να αναφερθούμε και σε άλλους, ιδιαίτερα σε μια Βουλευτή του ΣΥΡΙΖΑ που είχε το θράσος να πει ότι παλεύουμε για τα ίδια ζητήματα. Όχι, κυρία Βουλευτίνα, έχετε επιλέξει στρατόπεδο. Εσείς παλεύετε </w:t>
      </w:r>
      <w:r>
        <w:rPr>
          <w:rFonts w:eastAsia="Times New Roman" w:cs="Times New Roman"/>
          <w:szCs w:val="24"/>
        </w:rPr>
        <w:lastRenderedPageBreak/>
        <w:t>για τις καπιταλιστικ</w:t>
      </w:r>
      <w:r>
        <w:rPr>
          <w:rFonts w:eastAsia="Times New Roman" w:cs="Times New Roman"/>
          <w:szCs w:val="24"/>
        </w:rPr>
        <w:t xml:space="preserve">ές αγροτικές εκμεταλλεύσεις. Σας </w:t>
      </w:r>
      <w:proofErr w:type="spellStart"/>
      <w:r>
        <w:rPr>
          <w:rFonts w:eastAsia="Times New Roman" w:cs="Times New Roman"/>
          <w:szCs w:val="24"/>
        </w:rPr>
        <w:t>χειροκροτάει</w:t>
      </w:r>
      <w:proofErr w:type="spellEnd"/>
      <w:r>
        <w:rPr>
          <w:rFonts w:eastAsia="Times New Roman" w:cs="Times New Roman"/>
          <w:szCs w:val="24"/>
        </w:rPr>
        <w:t xml:space="preserve"> και ο ΣΕΒ, όπως είπε κι άλλος Βουλευτής του ΣΥΡΙΖΑ. Σας </w:t>
      </w:r>
      <w:proofErr w:type="spellStart"/>
      <w:r>
        <w:rPr>
          <w:rFonts w:eastAsia="Times New Roman" w:cs="Times New Roman"/>
          <w:szCs w:val="24"/>
        </w:rPr>
        <w:t>χειροκροτάει</w:t>
      </w:r>
      <w:proofErr w:type="spellEnd"/>
      <w:r>
        <w:rPr>
          <w:rFonts w:eastAsia="Times New Roman" w:cs="Times New Roman"/>
          <w:szCs w:val="24"/>
        </w:rPr>
        <w:t xml:space="preserve"> και ο Σύνδεσμος Ελλήνων Βιομηχάνων! </w:t>
      </w:r>
    </w:p>
    <w:p w14:paraId="498E511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Αυτό είναι το πρόβλημα;</w:t>
      </w:r>
    </w:p>
    <w:p w14:paraId="498E511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Χθες στη Λάρισα είπατε στους αγρότες να γί</w:t>
      </w:r>
      <w:r>
        <w:rPr>
          <w:rFonts w:eastAsia="Times New Roman" w:cs="Times New Roman"/>
          <w:szCs w:val="24"/>
        </w:rPr>
        <w:t xml:space="preserve">νονται επιχειρηματίες. Γι’ αυτούς παλεύετε. Εμείς είμαστε στην απέναντι όχθη. Παλεύουμε για τα προβλήματα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Δείχνουμε έναν άλλο δρόμο ανάπτυξης, όπου ο πρωτογενής τομέας θα έχει κεντρικό σχεδιασμό που θα στοχεύει στην κάλυψη των δι</w:t>
      </w:r>
      <w:r>
        <w:rPr>
          <w:rFonts w:eastAsia="Times New Roman" w:cs="Times New Roman"/>
          <w:szCs w:val="24"/>
        </w:rPr>
        <w:t xml:space="preserve">ατροφικών αναγκών του λαού μας και θα διασφαλίζει εισόδημα στους αγρότες, αλλά και θα συμβάλει στην ποιότητα ζωής, στην παιδεία, στον αθλητισμό, όσον αφορά στην ελληνική ύπαιθρο. </w:t>
      </w:r>
    </w:p>
    <w:p w14:paraId="498E511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Όμως και ο Εκπρόσωπος των ΑΝΕΛ ήταν προκλητικός. Με θράσος είπε ότι «ακολουθ</w:t>
      </w:r>
      <w:r>
        <w:rPr>
          <w:rFonts w:eastAsia="Times New Roman" w:cs="Times New Roman"/>
          <w:szCs w:val="24"/>
        </w:rPr>
        <w:t xml:space="preserve">ούμε σωστή πολιτική στον αγροτικό χώρο και γι’ αυτό δεν κινητοποιούνται οι αγρότες, γι’ αυτό δεν υπάρχουν κινητοποιήσεις». Ήθελε να βρωμίσει ο Εκπρόσωπος των ΑΝΕΛ τους μεγαλειώδεις αγώνες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τα μπλόκα και τα σαράντα μερόνυχτα του αγ</w:t>
      </w:r>
      <w:r>
        <w:rPr>
          <w:rFonts w:eastAsia="Times New Roman" w:cs="Times New Roman"/>
          <w:szCs w:val="24"/>
        </w:rPr>
        <w:t xml:space="preserve">ώνα το 2016 και για έναν μήνα το 2017. Μέσα απ’ αυτόν τον αγώνα οι αγρότες κέρδισαν το αφορολόγητο. Σας ανάγκασαν και δώσατε το αφορολόγητο και σταματήσατε, έστω και προσωρινά, κύριε Αποστόλου, τα </w:t>
      </w:r>
      <w:proofErr w:type="spellStart"/>
      <w:r>
        <w:rPr>
          <w:rFonts w:eastAsia="Times New Roman" w:cs="Times New Roman"/>
          <w:szCs w:val="24"/>
        </w:rPr>
        <w:t>αγροτοδικεία</w:t>
      </w:r>
      <w:proofErr w:type="spellEnd"/>
      <w:r>
        <w:rPr>
          <w:rFonts w:eastAsia="Times New Roman" w:cs="Times New Roman"/>
          <w:szCs w:val="24"/>
        </w:rPr>
        <w:t xml:space="preserve">. </w:t>
      </w:r>
    </w:p>
    <w:p w14:paraId="498E511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Βέβαια, μη νομίζετε ότι ξεμπερδεύετε με τους</w:t>
      </w:r>
      <w:r>
        <w:rPr>
          <w:rFonts w:eastAsia="Times New Roman" w:cs="Times New Roman"/>
          <w:szCs w:val="24"/>
        </w:rPr>
        <w:t xml:space="preserve"> αγρότες. Όσο μεγαλώνει η </w:t>
      </w:r>
      <w:proofErr w:type="spellStart"/>
      <w:r>
        <w:rPr>
          <w:rFonts w:eastAsia="Times New Roman" w:cs="Times New Roman"/>
          <w:szCs w:val="24"/>
        </w:rPr>
        <w:t>αντιαγροτική</w:t>
      </w:r>
      <w:proofErr w:type="spellEnd"/>
      <w:r>
        <w:rPr>
          <w:rFonts w:eastAsia="Times New Roman" w:cs="Times New Roman"/>
          <w:szCs w:val="24"/>
        </w:rPr>
        <w:t xml:space="preserve"> σας πολιτική, όσο παίρνει πιο έντονες διαστάσεις θα μεγαλώνουν και οι αγώνες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w:t>
      </w:r>
    </w:p>
    <w:p w14:paraId="498E511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Τώρα μια κουβέντα θα ήθελα να πω στον κ. </w:t>
      </w:r>
      <w:proofErr w:type="spellStart"/>
      <w:r>
        <w:rPr>
          <w:rFonts w:eastAsia="Times New Roman" w:cs="Times New Roman"/>
          <w:szCs w:val="24"/>
        </w:rPr>
        <w:t>Χαρακόπουλο</w:t>
      </w:r>
      <w:proofErr w:type="spellEnd"/>
      <w:r>
        <w:rPr>
          <w:rFonts w:eastAsia="Times New Roman" w:cs="Times New Roman"/>
          <w:szCs w:val="24"/>
        </w:rPr>
        <w:t>. Είπε ότι όταν ήταν στο Υπουργείο αρνήθηκε την αύξηση των η</w:t>
      </w:r>
      <w:r>
        <w:rPr>
          <w:rFonts w:eastAsia="Times New Roman" w:cs="Times New Roman"/>
          <w:szCs w:val="24"/>
        </w:rPr>
        <w:t>μερών στο φρέσκο γάλα. Δεν μας είπε όμως πως όταν ψηφιζόταν το τρίτο μνημόνιο και αυτός και η παράταξή του φώναξαν ένα μεγάλο «ναι». Και μέσα στο τρίτο μνημόνιο ήταν η εργαλειοθήκη του ΟΟΣΑ, που δίνει απελευθέρωση για το φρέσκο γάλα κι έχουμε τις δυσμενείς</w:t>
      </w:r>
      <w:r>
        <w:rPr>
          <w:rFonts w:eastAsia="Times New Roman" w:cs="Times New Roman"/>
          <w:szCs w:val="24"/>
        </w:rPr>
        <w:t xml:space="preserve"> επιπτώσεις στους Έλληνες κτηνοτρόφους. </w:t>
      </w:r>
    </w:p>
    <w:p w14:paraId="498E511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 ΚΚΕ, με όσες δυνάμεις διαθέτει, θα βρίσκεται και εδώ και εκεί στους αγώνες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w:t>
      </w:r>
    </w:p>
    <w:p w14:paraId="498E511F"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Θα πιέζει την Κυβέρνηση</w:t>
      </w:r>
      <w:r>
        <w:rPr>
          <w:rFonts w:eastAsia="Times New Roman"/>
          <w:szCs w:val="24"/>
        </w:rPr>
        <w:t>,</w:t>
      </w:r>
      <w:r>
        <w:rPr>
          <w:rFonts w:eastAsia="Times New Roman"/>
          <w:szCs w:val="24"/>
        </w:rPr>
        <w:t xml:space="preserve"> προς πάσα κατεύθυνση, στην Ευρωπαϊκή Ένωση, στο Ευρωκοινοβούλιο, για να δοθούν λύσει</w:t>
      </w:r>
      <w:r>
        <w:rPr>
          <w:rFonts w:eastAsia="Times New Roman"/>
          <w:szCs w:val="24"/>
        </w:rPr>
        <w:t xml:space="preserve">ς για τα προβλήματά τους. </w:t>
      </w:r>
      <w:r>
        <w:rPr>
          <w:rFonts w:eastAsia="Times New Roman"/>
          <w:szCs w:val="24"/>
        </w:rPr>
        <w:t>όμως,</w:t>
      </w:r>
      <w:r>
        <w:rPr>
          <w:rFonts w:eastAsia="Times New Roman"/>
          <w:szCs w:val="24"/>
        </w:rPr>
        <w:t xml:space="preserve"> τους λέμε καθαρά ότι λύση θα βρεθεί στον οργανωμένο αγώνα, στην κοινωνική συμμαχία με τα άλλα λαϊκά στρώματα και πρώτα και κύρια με την εργατική τάξη.</w:t>
      </w:r>
    </w:p>
    <w:p w14:paraId="498E5120"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Ευχαριστώ.</w:t>
      </w:r>
    </w:p>
    <w:p w14:paraId="498E5121"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Μωραΐτη. </w:t>
      </w:r>
    </w:p>
    <w:p w14:paraId="498E5122"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Κύριε Πρόεδρε, θα ήθελα τον λόγο.</w:t>
      </w:r>
    </w:p>
    <w:p w14:paraId="498E5123"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Κύριε Τσιρώνη, δεν είπε κάτι. Σας παρακαλώ, να ολοκληρώσουν οι αγορητές.</w:t>
      </w:r>
    </w:p>
    <w:p w14:paraId="498E5124"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ΙΩΑΝΝΗΣ ΤΣΙΡΩΝΗΣ (Αναπληρωτής Υπουργός Αγρο</w:t>
      </w:r>
      <w:r>
        <w:rPr>
          <w:rFonts w:eastAsia="Times New Roman"/>
          <w:b/>
          <w:szCs w:val="24"/>
        </w:rPr>
        <w:t xml:space="preserve">τικής Ανάπτυξης και Τροφίμων): </w:t>
      </w:r>
      <w:r>
        <w:rPr>
          <w:rFonts w:eastAsia="Times New Roman"/>
          <w:szCs w:val="24"/>
        </w:rPr>
        <w:t xml:space="preserve">Για ένα δευτερόλεπτο. </w:t>
      </w:r>
    </w:p>
    <w:p w14:paraId="498E5125"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Δεν μπορούμε να ανοίξουμε διάλογο τώρα. Θα απαντήσει ο κ. Αποστόλου</w:t>
      </w:r>
      <w:r>
        <w:rPr>
          <w:rFonts w:eastAsia="Times New Roman"/>
          <w:szCs w:val="24"/>
        </w:rPr>
        <w:t>,</w:t>
      </w:r>
      <w:r>
        <w:rPr>
          <w:rFonts w:eastAsia="Times New Roman"/>
          <w:szCs w:val="24"/>
        </w:rPr>
        <w:t xml:space="preserve"> όσον αφορά το συγκεκριμένο.</w:t>
      </w:r>
    </w:p>
    <w:p w14:paraId="498E5126"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ΙΩΑΝΝΗΣ ΤΣΙΡΩΝΗΣ (Αναπληρωτής Υπουργός Αγροτικής Ανάπτυξης και Τροφίμων):</w:t>
      </w:r>
      <w:r>
        <w:rPr>
          <w:rFonts w:eastAsia="Times New Roman"/>
          <w:b/>
          <w:szCs w:val="24"/>
        </w:rPr>
        <w:t xml:space="preserve"> </w:t>
      </w:r>
      <w:r>
        <w:rPr>
          <w:rFonts w:eastAsia="Times New Roman"/>
          <w:szCs w:val="24"/>
        </w:rPr>
        <w:t>Δεν θα ανοίξω διάλογο. Αφορά εμένα προσωπικά.</w:t>
      </w:r>
    </w:p>
    <w:p w14:paraId="498E5127"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Δεν είπε κάτι επί προσωπικού, δεν σας </w:t>
      </w:r>
      <w:proofErr w:type="spellStart"/>
      <w:r>
        <w:rPr>
          <w:rFonts w:eastAsia="Times New Roman"/>
          <w:szCs w:val="24"/>
        </w:rPr>
        <w:t>προσέβαλε</w:t>
      </w:r>
      <w:proofErr w:type="spellEnd"/>
      <w:r>
        <w:rPr>
          <w:rFonts w:eastAsia="Times New Roman"/>
          <w:szCs w:val="24"/>
        </w:rPr>
        <w:t>.</w:t>
      </w:r>
    </w:p>
    <w:p w14:paraId="498E5128"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Παρακαλώ, δώστε μου τον λόγο για δέκα δευτερόλεπτα.</w:t>
      </w:r>
    </w:p>
    <w:p w14:paraId="498E5129"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ΠΡ</w:t>
      </w:r>
      <w:r>
        <w:rPr>
          <w:rFonts w:eastAsia="Times New Roman"/>
          <w:b/>
          <w:szCs w:val="24"/>
        </w:rPr>
        <w:t>ΟΕΔΡΕΥΩΝ (Μάριος Γεωργιάδης):</w:t>
      </w:r>
      <w:r>
        <w:rPr>
          <w:rFonts w:eastAsia="Times New Roman"/>
          <w:szCs w:val="24"/>
        </w:rPr>
        <w:t xml:space="preserve"> Ορίστε, κύριε Υπουργέ.</w:t>
      </w:r>
    </w:p>
    <w:p w14:paraId="498E512A"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Είναι πάρα πολύ απλό. Όταν αναφέρθηκα σε αυτό που είπατε, δεν αναφερόμουνα στο ΚΚΕ. Δεν ήσασταν μέσα όταν μίλαγε ο συγκεκριμένος </w:t>
      </w:r>
      <w:r>
        <w:rPr>
          <w:rFonts w:eastAsia="Times New Roman"/>
          <w:szCs w:val="24"/>
        </w:rPr>
        <w:t xml:space="preserve">αγορητής. Για να μην μπούμε επί προσωπικού, δεν θέλω να πω το όνομά του. Μιλούσα για τελείως άλλον αγορητή.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σχέση με το κόμμα σας.</w:t>
      </w:r>
    </w:p>
    <w:p w14:paraId="498E512B"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Εντάξει, κύριε Υπουργέ. Είναι ξεκάθαρο. Ευχαριστούμε για την παρέμβαση.</w:t>
      </w:r>
    </w:p>
    <w:p w14:paraId="498E512C"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Τον λόγο έχει </w:t>
      </w:r>
      <w:r>
        <w:rPr>
          <w:rFonts w:eastAsia="Times New Roman"/>
          <w:szCs w:val="24"/>
        </w:rPr>
        <w:t>ο ειδικός αγορητής των Ανεξαρτήτων Ελλήνων κ. Γεώργιος Λαζαρίδης, για πέντε λεπτά.</w:t>
      </w:r>
    </w:p>
    <w:p w14:paraId="498E512D" w14:textId="77777777" w:rsidR="00B84C6C" w:rsidRDefault="003C4644">
      <w:pPr>
        <w:tabs>
          <w:tab w:val="left" w:pos="2820"/>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Σας ευχαριστώ, κύριε Πρόεδρε.</w:t>
      </w:r>
    </w:p>
    <w:p w14:paraId="498E512E"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Κατ’ αρχάς εγώ θα ήθελα να ξεκινήσω από ένα σχόλιο σε μια τοποθέτηση</w:t>
      </w:r>
      <w:r>
        <w:rPr>
          <w:rFonts w:eastAsia="Times New Roman"/>
          <w:szCs w:val="24"/>
        </w:rPr>
        <w:t>,</w:t>
      </w:r>
      <w:r>
        <w:rPr>
          <w:rFonts w:eastAsia="Times New Roman"/>
          <w:szCs w:val="24"/>
        </w:rPr>
        <w:t xml:space="preserve"> που έκανε ο συνάδελφος, Εκπρόσωπος του ΠΑΣΟΚ, που είπ</w:t>
      </w:r>
      <w:r>
        <w:rPr>
          <w:rFonts w:eastAsia="Times New Roman"/>
          <w:szCs w:val="24"/>
        </w:rPr>
        <w:t>ε ότι είχαν ψηφίσει αυτοί το 2013</w:t>
      </w:r>
      <w:r>
        <w:rPr>
          <w:rFonts w:eastAsia="Times New Roman"/>
          <w:szCs w:val="24"/>
        </w:rPr>
        <w:t>,</w:t>
      </w:r>
      <w:r>
        <w:rPr>
          <w:rFonts w:eastAsia="Times New Roman"/>
          <w:szCs w:val="24"/>
        </w:rPr>
        <w:t xml:space="preserve"> η συμφωνία που θα έκανε ο αγρότης με τον έμπορο να είναι ισχυρή ως ιδιωτικό συμφωνητικό. </w:t>
      </w:r>
    </w:p>
    <w:p w14:paraId="498E512F"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Ισχυρό είναι ένα ιδιωτικό συμφωνητικό</w:t>
      </w:r>
      <w:r>
        <w:rPr>
          <w:rFonts w:eastAsia="Times New Roman"/>
          <w:szCs w:val="24"/>
        </w:rPr>
        <w:t>,</w:t>
      </w:r>
      <w:r>
        <w:rPr>
          <w:rFonts w:eastAsia="Times New Roman"/>
          <w:szCs w:val="24"/>
        </w:rPr>
        <w:t xml:space="preserve"> όταν και τα δύο μέρη έχουν την ίδια ισχύ. Δεν μπορεί ανάμεσα σε ένα λιοντάρι κι έναν λαγό να</w:t>
      </w:r>
      <w:r>
        <w:rPr>
          <w:rFonts w:eastAsia="Times New Roman"/>
          <w:szCs w:val="24"/>
        </w:rPr>
        <w:t xml:space="preserve"> λέμε ότι το ιδιωτικό συμφωνητικό είναι ισχυρότερο και ότι δεν θα λάβουμε κανένα μέτρο προστασίας απέναντι στον λαγό. Όπως αντιλαμβάνεστε, η συμφωνία αυτή λειτουργούσε σε βάρος του λιγότερο ισχυρού, δηλαδή του αγρότη. </w:t>
      </w:r>
    </w:p>
    <w:p w14:paraId="498E5130"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Προχωράω. Ακούσαμε εδώ διάφορα πράγμα</w:t>
      </w:r>
      <w:r>
        <w:rPr>
          <w:rFonts w:eastAsia="Times New Roman"/>
          <w:szCs w:val="24"/>
        </w:rPr>
        <w:t>τα και ακούσαμε και από τα δυο τα κόμματα διάφορες τοποθετήσεις</w:t>
      </w:r>
      <w:r>
        <w:rPr>
          <w:rFonts w:eastAsia="Times New Roman"/>
          <w:szCs w:val="24"/>
        </w:rPr>
        <w:t>. Κ</w:t>
      </w:r>
      <w:r>
        <w:rPr>
          <w:rFonts w:eastAsia="Times New Roman"/>
          <w:szCs w:val="24"/>
        </w:rPr>
        <w:t xml:space="preserve">ουνούσαν το δάκτυλο. </w:t>
      </w: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αυτοί ήταν που συρρίκνωσαν τη γεωργία από το 23%</w:t>
      </w:r>
      <w:r>
        <w:rPr>
          <w:rFonts w:eastAsia="Times New Roman"/>
          <w:szCs w:val="24"/>
        </w:rPr>
        <w:t>,</w:t>
      </w:r>
      <w:r>
        <w:rPr>
          <w:rFonts w:eastAsia="Times New Roman"/>
          <w:szCs w:val="24"/>
        </w:rPr>
        <w:t xml:space="preserve"> που ήταν στη δεκαετία του 1980, στο 3%. Ξέρετε, το 1980 - 1981, όταν μπήκαμε στην ΕΟΚ, η γεωργία ήτ</w:t>
      </w:r>
      <w:r>
        <w:rPr>
          <w:rFonts w:eastAsia="Times New Roman"/>
          <w:szCs w:val="24"/>
        </w:rPr>
        <w:t xml:space="preserve">αν στο 23% με συμμετοχή 10,5 δισεκατομμύρια στο ΑΕΠ, σε απόλυτα μεγέθη, και το 2014 </w:t>
      </w:r>
      <w:r>
        <w:rPr>
          <w:rFonts w:eastAsia="Times New Roman"/>
          <w:szCs w:val="24"/>
        </w:rPr>
        <w:lastRenderedPageBreak/>
        <w:t>παρέδωσαν σε αυτή την Κυβέρνηση τη γεωργία στο 3% -για να μην πούμε στο 2,8% με αναγωγή σε ένα ΑΕΠ σε συνθήκες κανονικότητας, να δεχτούμε το 3%- και σε απόλυτα μεγέθη, 5 με</w:t>
      </w:r>
      <w:r>
        <w:rPr>
          <w:rFonts w:eastAsia="Times New Roman"/>
          <w:szCs w:val="24"/>
        </w:rPr>
        <w:t xml:space="preserve"> 5,5 δισεκατομμύρια. Δηλαδή από 10,5 δισεκατομμύρια</w:t>
      </w:r>
      <w:r>
        <w:rPr>
          <w:rFonts w:eastAsia="Times New Roman"/>
          <w:szCs w:val="24"/>
        </w:rPr>
        <w:t>,</w:t>
      </w:r>
      <w:r>
        <w:rPr>
          <w:rFonts w:eastAsia="Times New Roman"/>
          <w:szCs w:val="24"/>
        </w:rPr>
        <w:t xml:space="preserve"> που ήταν τη δεκαετία του 1980 το παραδώσανε το 2014 στα 5,5 δισεκατομμύρια. Επομένως, βλέπετε ποιοι ευθύνονται για την καταστροφή της χώρας. </w:t>
      </w:r>
    </w:p>
    <w:p w14:paraId="498E5131"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Κατά την περίοδο που κυβερνούσαν αυτοί</w:t>
      </w:r>
      <w:r>
        <w:rPr>
          <w:rFonts w:eastAsia="Times New Roman"/>
          <w:szCs w:val="24"/>
        </w:rPr>
        <w:t>,</w:t>
      </w:r>
      <w:r>
        <w:rPr>
          <w:rFonts w:eastAsia="Times New Roman"/>
          <w:szCs w:val="24"/>
        </w:rPr>
        <w:t xml:space="preserve"> επάνω στη Θράκη εγκατ</w:t>
      </w:r>
      <w:r>
        <w:rPr>
          <w:rFonts w:eastAsia="Times New Roman"/>
          <w:szCs w:val="24"/>
        </w:rPr>
        <w:t xml:space="preserve">αλείφθηκαν δύο εκατομμύρια στρέμματα ορεινά και ημιορεινά βοσκοτόπια χάρη στην «επιτυχημένη» αγροτική πολιτική τους. Ένα εκατομμύριο τετρακόσιες </w:t>
      </w:r>
      <w:r>
        <w:rPr>
          <w:rFonts w:eastAsia="Times New Roman"/>
          <w:szCs w:val="24"/>
        </w:rPr>
        <w:t xml:space="preserve">χιλιάδες </w:t>
      </w:r>
      <w:r>
        <w:rPr>
          <w:rFonts w:eastAsia="Times New Roman"/>
          <w:szCs w:val="24"/>
        </w:rPr>
        <w:t>στρέμματα καλλιεργειών εγκαταλείφθηκαν στην Πελοπόννησο</w:t>
      </w:r>
      <w:r>
        <w:rPr>
          <w:rFonts w:eastAsia="Times New Roman"/>
          <w:szCs w:val="24"/>
        </w:rPr>
        <w:t>,</w:t>
      </w:r>
      <w:r>
        <w:rPr>
          <w:rFonts w:eastAsia="Times New Roman"/>
          <w:szCs w:val="24"/>
        </w:rPr>
        <w:t xml:space="preserve"> χάρη στην «επιτυχημένη» αγροτική τους πολιτικ</w:t>
      </w:r>
      <w:r>
        <w:rPr>
          <w:rFonts w:eastAsia="Times New Roman"/>
          <w:szCs w:val="24"/>
        </w:rPr>
        <w:t xml:space="preserve">ή. </w:t>
      </w:r>
    </w:p>
    <w:p w14:paraId="498E5132"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Εδώ θα ήθελα να τονίσω και το εξής: </w:t>
      </w:r>
      <w:r>
        <w:rPr>
          <w:rFonts w:eastAsia="Times New Roman"/>
          <w:szCs w:val="24"/>
        </w:rPr>
        <w:t>Μ</w:t>
      </w:r>
      <w:r>
        <w:rPr>
          <w:rFonts w:eastAsia="Times New Roman"/>
          <w:szCs w:val="24"/>
        </w:rPr>
        <w:t>έσα στην πενταετία της κρίσεως, δηλαδή από το 2010 μέχρι το 2014 που παραδώσανε, συρρίκνωσαν το ΑΕΠ κατά 28% περίπου. Η Συρία</w:t>
      </w:r>
      <w:r>
        <w:rPr>
          <w:rFonts w:eastAsia="Times New Roman"/>
          <w:szCs w:val="24"/>
        </w:rPr>
        <w:t>,</w:t>
      </w:r>
      <w:r>
        <w:rPr>
          <w:rFonts w:eastAsia="Times New Roman"/>
          <w:szCs w:val="24"/>
        </w:rPr>
        <w:t xml:space="preserve"> σε εμπόλεμη κατάσταση όλα αυτά τα χρόνια</w:t>
      </w:r>
      <w:r>
        <w:rPr>
          <w:rFonts w:eastAsia="Times New Roman"/>
          <w:szCs w:val="24"/>
        </w:rPr>
        <w:t>,</w:t>
      </w:r>
      <w:r>
        <w:rPr>
          <w:rFonts w:eastAsia="Times New Roman"/>
          <w:szCs w:val="24"/>
        </w:rPr>
        <w:t xml:space="preserve"> ξέρετε τι συρρίκνωση είχε στο ΑΕΠ; Είχε συρρίκ</w:t>
      </w:r>
      <w:r>
        <w:rPr>
          <w:rFonts w:eastAsia="Times New Roman"/>
          <w:szCs w:val="24"/>
        </w:rPr>
        <w:t xml:space="preserve">νωση 28%, όσο δηλαδή συρρίκνωσαν αυτά τα δυο κόμματα στα πέντε χρόνια της κρίσεως το ΑΕΠ. Καταλαβαίνετε πόσο πετυχημένη πολιτική έκαναν! </w:t>
      </w:r>
    </w:p>
    <w:p w14:paraId="498E5133"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 xml:space="preserve">Έκλεισαν την Αγροτική Τράπεζα, όπως σχολίασα το πρωί από το Βήμα της Ολομέλειας, </w:t>
      </w:r>
      <w:r>
        <w:rPr>
          <w:rFonts w:eastAsia="Times New Roman"/>
          <w:szCs w:val="24"/>
        </w:rPr>
        <w:t>έκλει</w:t>
      </w:r>
      <w:r>
        <w:rPr>
          <w:rFonts w:eastAsia="Times New Roman"/>
          <w:szCs w:val="24"/>
        </w:rPr>
        <w:t xml:space="preserve">σαν και την Εμπορική, </w:t>
      </w:r>
      <w:r>
        <w:rPr>
          <w:rFonts w:eastAsia="Times New Roman"/>
          <w:szCs w:val="24"/>
        </w:rPr>
        <w:t>έ</w:t>
      </w:r>
      <w:r>
        <w:rPr>
          <w:rFonts w:eastAsia="Times New Roman"/>
          <w:szCs w:val="24"/>
        </w:rPr>
        <w:t>κλε</w:t>
      </w:r>
      <w:r>
        <w:rPr>
          <w:rFonts w:eastAsia="Times New Roman"/>
          <w:szCs w:val="24"/>
        </w:rPr>
        <w:t>ι</w:t>
      </w:r>
      <w:r>
        <w:rPr>
          <w:rFonts w:eastAsia="Times New Roman"/>
          <w:szCs w:val="24"/>
        </w:rPr>
        <w:t>σαν κ</w:t>
      </w:r>
      <w:r>
        <w:rPr>
          <w:rFonts w:eastAsia="Times New Roman"/>
          <w:szCs w:val="24"/>
        </w:rPr>
        <w:t>αι το Ταχυδρομικό Ταμιευτήριο. Τρεις τράπεζες</w:t>
      </w:r>
      <w:r>
        <w:rPr>
          <w:rFonts w:eastAsia="Times New Roman"/>
          <w:szCs w:val="24"/>
        </w:rPr>
        <w:t>!</w:t>
      </w:r>
      <w:r>
        <w:rPr>
          <w:rFonts w:eastAsia="Times New Roman"/>
          <w:szCs w:val="24"/>
        </w:rPr>
        <w:t xml:space="preserve"> Και το Ταχυδρομικό Ταμιευτήριο είχε την καλύτερη σχέση χρέους </w:t>
      </w:r>
      <w:r>
        <w:rPr>
          <w:rFonts w:eastAsia="Times New Roman"/>
          <w:szCs w:val="24"/>
        </w:rPr>
        <w:lastRenderedPageBreak/>
        <w:t>προς καταθέσεις, δηλαδή σε κα</w:t>
      </w:r>
      <w:r>
        <w:rPr>
          <w:rFonts w:eastAsia="Times New Roman"/>
          <w:szCs w:val="24"/>
        </w:rPr>
        <w:t>μ</w:t>
      </w:r>
      <w:r>
        <w:rPr>
          <w:rFonts w:eastAsia="Times New Roman"/>
          <w:szCs w:val="24"/>
        </w:rPr>
        <w:t xml:space="preserve">μία περίπτωση δεν μπορούσε κανείς να αμφισβητήσει την υγεία του Ταχυδρομικού Ταμιευτηρίου. </w:t>
      </w:r>
    </w:p>
    <w:p w14:paraId="498E5134" w14:textId="77777777" w:rsidR="00B84C6C" w:rsidRDefault="003C4644">
      <w:pPr>
        <w:tabs>
          <w:tab w:val="left" w:pos="2820"/>
        </w:tabs>
        <w:spacing w:line="600" w:lineRule="auto"/>
        <w:ind w:firstLine="720"/>
        <w:jc w:val="both"/>
        <w:rPr>
          <w:rFonts w:eastAsia="Times New Roman"/>
          <w:szCs w:val="24"/>
        </w:rPr>
      </w:pPr>
      <w:r>
        <w:rPr>
          <w:rFonts w:eastAsia="Times New Roman"/>
          <w:szCs w:val="24"/>
        </w:rPr>
        <w:t>Τώρα θα σας πω και κάτι ά</w:t>
      </w:r>
      <w:r>
        <w:rPr>
          <w:rFonts w:eastAsia="Times New Roman"/>
          <w:szCs w:val="24"/>
        </w:rPr>
        <w:t xml:space="preserve">λλο, γιατί αμφισβητήθηκαν τα θετικά μεγέθη, οι θετικές επιδόσεις αυτής της Κυβέρνησης. Θα σας αναφέρω τι είπε στην ομιλία του πριν μερικές μέρες στα εγκαίνια της Διεθνούς Εκθέσεως Θεσσαλονίκης ο Πρόεδρος της Διεθνούς Εκθέσεως, ο οποίος ξέρετε ότι δεν </w:t>
      </w:r>
      <w:proofErr w:type="spellStart"/>
      <w:r>
        <w:rPr>
          <w:rFonts w:eastAsia="Times New Roman"/>
          <w:szCs w:val="24"/>
        </w:rPr>
        <w:t>πρόσκ</w:t>
      </w:r>
      <w:r>
        <w:rPr>
          <w:rFonts w:eastAsia="Times New Roman"/>
          <w:szCs w:val="24"/>
        </w:rPr>
        <w:t>ειται</w:t>
      </w:r>
      <w:proofErr w:type="spellEnd"/>
      <w:r>
        <w:rPr>
          <w:rFonts w:eastAsia="Times New Roman"/>
          <w:szCs w:val="24"/>
        </w:rPr>
        <w:t xml:space="preserve"> στα κόμματα της </w:t>
      </w:r>
      <w:r>
        <w:rPr>
          <w:rFonts w:eastAsia="Times New Roman"/>
          <w:szCs w:val="24"/>
        </w:rPr>
        <w:t>συγκυβέρνησης</w:t>
      </w:r>
      <w:r>
        <w:rPr>
          <w:rFonts w:eastAsia="Times New Roman"/>
          <w:szCs w:val="24"/>
        </w:rPr>
        <w:t>. Η Διεθνής Έκθεση είναι ο καθρέφτης της οικονομίας της Ελλάδος και παραδοσιακά</w:t>
      </w:r>
      <w:r>
        <w:rPr>
          <w:rFonts w:eastAsia="Times New Roman"/>
          <w:szCs w:val="24"/>
        </w:rPr>
        <w:t>,</w:t>
      </w:r>
      <w:r>
        <w:rPr>
          <w:rFonts w:eastAsia="Times New Roman"/>
          <w:szCs w:val="24"/>
        </w:rPr>
        <w:t xml:space="preserve"> από εκεί κάθε χρόνο παίρνουμε στοιχεία.</w:t>
      </w:r>
    </w:p>
    <w:p w14:paraId="498E513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Έδωσε στοιχεία και είπε ότι το 2014 η Διεθνής Έκθεση είχε τετρακόσιες πενήντα χιλιάδες επισκέπτες κα</w:t>
      </w:r>
      <w:r>
        <w:rPr>
          <w:rFonts w:eastAsia="Times New Roman" w:cs="Times New Roman"/>
          <w:szCs w:val="24"/>
        </w:rPr>
        <w:t>ι το 2016 είχε ένα εκατομμύριο επισκέπτες, δηλαδή δυο φορές πάνω</w:t>
      </w:r>
      <w:r>
        <w:rPr>
          <w:rFonts w:eastAsia="Times New Roman" w:cs="Times New Roman"/>
          <w:szCs w:val="24"/>
        </w:rPr>
        <w:t xml:space="preserve"> και πλέον</w:t>
      </w:r>
      <w:r>
        <w:rPr>
          <w:rFonts w:eastAsia="Times New Roman" w:cs="Times New Roman"/>
          <w:szCs w:val="24"/>
        </w:rPr>
        <w:t xml:space="preserve">. Προσέξτε τώρα. Τα οικονομικά μεγέθη της </w:t>
      </w:r>
      <w:r>
        <w:rPr>
          <w:rFonts w:eastAsia="Times New Roman" w:cs="Times New Roman"/>
          <w:szCs w:val="24"/>
        </w:rPr>
        <w:t>ε</w:t>
      </w:r>
      <w:r>
        <w:rPr>
          <w:rFonts w:eastAsia="Times New Roman" w:cs="Times New Roman"/>
          <w:szCs w:val="24"/>
        </w:rPr>
        <w:t xml:space="preserve">κθέσεως είναι τα εξής. Το 2014 η </w:t>
      </w:r>
      <w:r>
        <w:rPr>
          <w:rFonts w:eastAsia="Times New Roman" w:cs="Times New Roman"/>
          <w:szCs w:val="24"/>
        </w:rPr>
        <w:t>έ</w:t>
      </w:r>
      <w:r>
        <w:rPr>
          <w:rFonts w:eastAsia="Times New Roman" w:cs="Times New Roman"/>
          <w:szCs w:val="24"/>
        </w:rPr>
        <w:t>κθεση είχε 525 χιλιάδες ζημιά χρήσεως στα λογιστικά της. Δηλαδή</w:t>
      </w:r>
      <w:r>
        <w:rPr>
          <w:rFonts w:eastAsia="Times New Roman" w:cs="Times New Roman"/>
          <w:szCs w:val="24"/>
        </w:rPr>
        <w:t>,</w:t>
      </w:r>
      <w:r>
        <w:rPr>
          <w:rFonts w:eastAsia="Times New Roman" w:cs="Times New Roman"/>
          <w:szCs w:val="24"/>
        </w:rPr>
        <w:t xml:space="preserve"> είχε χασούρα, να το πούμε έτσι με τη λαϊκή έκφραση, 525 χιλιάδες. Το 2016 είχε 400 χιλιάδες κέρδη κι έκανε πρόβλεψη για 20% επάνω για φέτος. Όλα αυτά δείχνουν ότι αρχίζει και γυρνάει, χάρη σ’ αυτή την Κυβέρνηση, η οικονομία. </w:t>
      </w:r>
    </w:p>
    <w:p w14:paraId="498E513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κάτι άλλο. Το 2013 η Διεθ</w:t>
      </w:r>
      <w:r>
        <w:rPr>
          <w:rFonts w:eastAsia="Times New Roman" w:cs="Times New Roman"/>
          <w:szCs w:val="24"/>
        </w:rPr>
        <w:t xml:space="preserve">νής Έκθεση λειτούργησε για ογδόντα επτά ημέρες. Το 2016 λειτούργησε για διακόσιες ογδόντα ημέρες. </w:t>
      </w:r>
      <w:r>
        <w:rPr>
          <w:rFonts w:eastAsia="Times New Roman" w:cs="Times New Roman"/>
          <w:szCs w:val="24"/>
        </w:rPr>
        <w:t>Τ</w:t>
      </w:r>
      <w:r>
        <w:rPr>
          <w:rFonts w:eastAsia="Times New Roman" w:cs="Times New Roman"/>
          <w:szCs w:val="24"/>
        </w:rPr>
        <w:t>ρεις φορές επάνω</w:t>
      </w:r>
      <w:r>
        <w:rPr>
          <w:rFonts w:eastAsia="Times New Roman" w:cs="Times New Roman"/>
          <w:szCs w:val="24"/>
        </w:rPr>
        <w:t xml:space="preserve"> και πλέον</w:t>
      </w:r>
      <w:r>
        <w:rPr>
          <w:rFonts w:eastAsia="Times New Roman" w:cs="Times New Roman"/>
          <w:szCs w:val="24"/>
        </w:rPr>
        <w:t xml:space="preserve">. </w:t>
      </w:r>
    </w:p>
    <w:p w14:paraId="498E5137" w14:textId="77777777" w:rsidR="00B84C6C" w:rsidRDefault="003C4644">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498E5138" w14:textId="77777777" w:rsidR="00B84C6C" w:rsidRDefault="003C4644">
      <w:pPr>
        <w:spacing w:line="600" w:lineRule="auto"/>
        <w:ind w:firstLine="720"/>
        <w:jc w:val="both"/>
        <w:rPr>
          <w:rFonts w:eastAsia="Times New Roman" w:cs="Times New Roman"/>
          <w:szCs w:val="24"/>
        </w:rPr>
      </w:pPr>
      <w:r>
        <w:rPr>
          <w:rFonts w:eastAsia="Times New Roman"/>
          <w:szCs w:val="24"/>
        </w:rPr>
        <w:t xml:space="preserve">Ολοκληρώνω σε λίγο, κύριε Πρόεδρε. </w:t>
      </w:r>
      <w:r>
        <w:rPr>
          <w:rFonts w:eastAsia="Times New Roman" w:cs="Times New Roman"/>
          <w:szCs w:val="24"/>
        </w:rPr>
        <w:t xml:space="preserve"> </w:t>
      </w:r>
    </w:p>
    <w:p w14:paraId="498E513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Το 2013</w:t>
      </w:r>
      <w:r>
        <w:rPr>
          <w:rFonts w:eastAsia="Times New Roman" w:cs="Times New Roman"/>
          <w:szCs w:val="24"/>
        </w:rPr>
        <w:t xml:space="preserve"> η Διεθνής Έκθεση Θεσσαλονίκης είχε χίλιους δεκαπέντε εκθέτες. Το 2017 είχε χίλιους πεντακόσιους. Είναι 50% επάνω. </w:t>
      </w:r>
    </w:p>
    <w:p w14:paraId="498E513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Άκουσα προηγουμένως κι έναν συνάδελφο από τη Νέα Δημοκρατία να λέει ότι δεν ευθύνονται τα δύο αυτά κόμματα για την κρίση, η κρίση ήρθε έτσι,</w:t>
      </w:r>
      <w:r>
        <w:rPr>
          <w:rFonts w:eastAsia="Times New Roman" w:cs="Times New Roman"/>
          <w:szCs w:val="24"/>
        </w:rPr>
        <w:t xml:space="preserve"> γενικά. Δηλαδή, το 120% χρέος στο ΑΕΠ ήρθε μόνο του, δεν το έφεραν αυτά τα δυο κόμματα! Και στη συνέχεια</w:t>
      </w:r>
      <w:r>
        <w:rPr>
          <w:rFonts w:eastAsia="Times New Roman" w:cs="Times New Roman"/>
          <w:szCs w:val="24"/>
        </w:rPr>
        <w:t>,</w:t>
      </w:r>
      <w:r>
        <w:rPr>
          <w:rFonts w:eastAsia="Times New Roman" w:cs="Times New Roman"/>
          <w:szCs w:val="24"/>
        </w:rPr>
        <w:t xml:space="preserve"> στο 180% που το πήγαν, πάλι μόνο του πήγε, δεν ευθύνονται αυτά τα δυο κόμματα! </w:t>
      </w:r>
    </w:p>
    <w:p w14:paraId="498E513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τα σχόλια που κάνουν όλοι οι διεθνείς παράγοντες </w:t>
      </w:r>
      <w:r>
        <w:rPr>
          <w:rFonts w:eastAsia="Times New Roman" w:cs="Times New Roman"/>
          <w:szCs w:val="24"/>
        </w:rPr>
        <w:t>είναι θετικά. Και μάλιστα, όλοι αυτοί είναι παλιοί φίλοι δικοί τους και μάλιστα</w:t>
      </w:r>
      <w:r>
        <w:rPr>
          <w:rFonts w:eastAsia="Times New Roman" w:cs="Times New Roman"/>
          <w:szCs w:val="24"/>
        </w:rPr>
        <w:t>,</w:t>
      </w:r>
      <w:r>
        <w:rPr>
          <w:rFonts w:eastAsia="Times New Roman" w:cs="Times New Roman"/>
          <w:szCs w:val="24"/>
        </w:rPr>
        <w:t xml:space="preserve"> ήταν πολέμιοι αυτής της Κυβέρνησης. Πριν τις εκλογές του 2015</w:t>
      </w:r>
      <w:r>
        <w:rPr>
          <w:rFonts w:eastAsia="Times New Roman" w:cs="Times New Roman"/>
          <w:szCs w:val="24"/>
        </w:rPr>
        <w:t>,</w:t>
      </w:r>
      <w:r>
        <w:rPr>
          <w:rFonts w:eastAsia="Times New Roman" w:cs="Times New Roman"/>
          <w:szCs w:val="24"/>
        </w:rPr>
        <w:t xml:space="preserve"> όλοι</w:t>
      </w:r>
      <w:r>
        <w:rPr>
          <w:rFonts w:eastAsia="Times New Roman" w:cs="Times New Roman"/>
          <w:szCs w:val="24"/>
        </w:rPr>
        <w:t>,</w:t>
      </w:r>
      <w:r>
        <w:rPr>
          <w:rFonts w:eastAsia="Times New Roman" w:cs="Times New Roman"/>
          <w:szCs w:val="24"/>
        </w:rPr>
        <w:t xml:space="preserve"> στις τοποθετήσεις τους και στις δηλώσεις που έκαναν</w:t>
      </w:r>
      <w:r>
        <w:rPr>
          <w:rFonts w:eastAsia="Times New Roman" w:cs="Times New Roman"/>
          <w:szCs w:val="24"/>
        </w:rPr>
        <w:t>,</w:t>
      </w:r>
      <w:r>
        <w:rPr>
          <w:rFonts w:eastAsia="Times New Roman" w:cs="Times New Roman"/>
          <w:szCs w:val="24"/>
        </w:rPr>
        <w:t xml:space="preserve"> συμβούλευαν, έμμεσα, τον κόσμο να ψηφίσει αυτά τα δυο</w:t>
      </w:r>
      <w:r>
        <w:rPr>
          <w:rFonts w:eastAsia="Times New Roman" w:cs="Times New Roman"/>
          <w:szCs w:val="24"/>
        </w:rPr>
        <w:t xml:space="preserve"> κόμματα κι όχι τα δυο κόμματα της </w:t>
      </w:r>
      <w:r>
        <w:rPr>
          <w:rFonts w:eastAsia="Times New Roman" w:cs="Times New Roman"/>
          <w:szCs w:val="24"/>
        </w:rPr>
        <w:t>σ</w:t>
      </w:r>
      <w:r>
        <w:rPr>
          <w:rFonts w:eastAsia="Times New Roman" w:cs="Times New Roman"/>
          <w:szCs w:val="24"/>
        </w:rPr>
        <w:t xml:space="preserve">υγκυβέρνησης. </w:t>
      </w:r>
    </w:p>
    <w:p w14:paraId="498E513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Εδώ έχω και κάποιες δηλώσεις της </w:t>
      </w:r>
      <w:proofErr w:type="spellStart"/>
      <w:r>
        <w:rPr>
          <w:rFonts w:eastAsia="Times New Roman" w:cs="Times New Roman"/>
          <w:szCs w:val="24"/>
        </w:rPr>
        <w:t>Λαγκάρντ</w:t>
      </w:r>
      <w:proofErr w:type="spellEnd"/>
      <w:r>
        <w:rPr>
          <w:rFonts w:eastAsia="Times New Roman" w:cs="Times New Roman"/>
          <w:szCs w:val="24"/>
        </w:rPr>
        <w:t xml:space="preserve">, από το Διεθνές Νομισματικό Ταμείο, η οποία είπε ότι το </w:t>
      </w:r>
      <w:r>
        <w:rPr>
          <w:rFonts w:eastAsia="Times New Roman" w:cs="Times New Roman"/>
          <w:szCs w:val="24"/>
        </w:rPr>
        <w:t>τ</w:t>
      </w:r>
      <w:r>
        <w:rPr>
          <w:rFonts w:eastAsia="Times New Roman" w:cs="Times New Roman"/>
          <w:szCs w:val="24"/>
        </w:rPr>
        <w:t xml:space="preserve">αμείο δεν ζητά νέα μέτρα. Θα σας πω τώρα γιατί διαβάζω τις δηλώσεις της </w:t>
      </w:r>
      <w:proofErr w:type="spellStart"/>
      <w:r>
        <w:rPr>
          <w:rFonts w:eastAsia="Times New Roman" w:cs="Times New Roman"/>
          <w:szCs w:val="24"/>
        </w:rPr>
        <w:t>Λαγκάρντ</w:t>
      </w:r>
      <w:proofErr w:type="spellEnd"/>
      <w:r>
        <w:rPr>
          <w:rFonts w:eastAsia="Times New Roman" w:cs="Times New Roman"/>
          <w:szCs w:val="24"/>
        </w:rPr>
        <w:t xml:space="preserve">. Η </w:t>
      </w:r>
      <w:proofErr w:type="spellStart"/>
      <w:r>
        <w:rPr>
          <w:rFonts w:eastAsia="Times New Roman" w:cs="Times New Roman"/>
          <w:szCs w:val="24"/>
        </w:rPr>
        <w:t>Λαγκάρντ</w:t>
      </w:r>
      <w:proofErr w:type="spellEnd"/>
      <w:r>
        <w:rPr>
          <w:rFonts w:eastAsia="Times New Roman" w:cs="Times New Roman"/>
          <w:szCs w:val="24"/>
        </w:rPr>
        <w:t xml:space="preserve"> δήλωσε ότι δε</w:t>
      </w:r>
      <w:r>
        <w:rPr>
          <w:rFonts w:eastAsia="Times New Roman" w:cs="Times New Roman"/>
          <w:szCs w:val="24"/>
        </w:rPr>
        <w:t xml:space="preserve">ν ζητά νέα μέτρα. Αυτή την Κυβέρνηση, ξέρετε, την πολεμάνε όλοι αυτοί οι οποίοι την περίοδο που κυβερνούσαν </w:t>
      </w:r>
      <w:r>
        <w:rPr>
          <w:rFonts w:eastAsia="Times New Roman" w:cs="Times New Roman"/>
          <w:szCs w:val="24"/>
        </w:rPr>
        <w:lastRenderedPageBreak/>
        <w:t>αυτά τα δύο κόμματα τροφοδοτούνταν με τα θαλασσοδάνεια, με τις διάφορες επιχορηγήσεις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Οπότε, τώρα έχουν λόγο να πολεμήσουν αυτή την Κυβέρνηση</w:t>
      </w:r>
      <w:r>
        <w:rPr>
          <w:rFonts w:eastAsia="Times New Roman" w:cs="Times New Roman"/>
          <w:szCs w:val="24"/>
        </w:rPr>
        <w:t xml:space="preserve">, γιατί αυτή η Κυβέρνηση νοικοκυρεύει τον τόπο, νοικοκυρεύει τα πράγματα.  </w:t>
      </w:r>
    </w:p>
    <w:p w14:paraId="498E513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Βγαίνει σήμερα η «Κ</w:t>
      </w:r>
      <w:r>
        <w:rPr>
          <w:rFonts w:eastAsia="Times New Roman" w:cs="Times New Roman"/>
          <w:szCs w:val="24"/>
        </w:rPr>
        <w:t>ΑΘΗΜΕΡΙΝΗ</w:t>
      </w:r>
      <w:r>
        <w:rPr>
          <w:rFonts w:eastAsia="Times New Roman" w:cs="Times New Roman"/>
          <w:szCs w:val="24"/>
        </w:rPr>
        <w:t>» και τι λέει στην πρώτη της σελίδα; Λέει: «Το ΔΝΤ δείχνει νέα μέτρα. Εκτιμά ότι το πρωτογενές πλεόνασμα το 2018 θα είναι 2,2% του ΑΕΠ και δείχνει νέα μ</w:t>
      </w:r>
      <w:r>
        <w:rPr>
          <w:rFonts w:eastAsia="Times New Roman" w:cs="Times New Roman"/>
          <w:szCs w:val="24"/>
        </w:rPr>
        <w:t>έτρα». Αυτό είναι το πρωτοσέλιδο της «Κ</w:t>
      </w:r>
      <w:r>
        <w:rPr>
          <w:rFonts w:eastAsia="Times New Roman" w:cs="Times New Roman"/>
          <w:szCs w:val="24"/>
        </w:rPr>
        <w:t>ΑΘΗΜΕΡΙΝΗΣ</w:t>
      </w:r>
      <w:r>
        <w:rPr>
          <w:rFonts w:eastAsia="Times New Roman" w:cs="Times New Roman"/>
          <w:szCs w:val="24"/>
        </w:rPr>
        <w:t xml:space="preserve">». Θα το καταθέσω για τα Πρακτικά. </w:t>
      </w:r>
    </w:p>
    <w:p w14:paraId="498E513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Θα καταθέσω και αυτό, το οποίο είναι από το </w:t>
      </w:r>
      <w:r>
        <w:rPr>
          <w:rFonts w:eastAsia="Times New Roman" w:cs="Times New Roman"/>
          <w:szCs w:val="24"/>
          <w:lang w:val="en-US"/>
        </w:rPr>
        <w:t>website</w:t>
      </w:r>
      <w:r>
        <w:rPr>
          <w:rFonts w:eastAsia="Times New Roman" w:cs="Times New Roman"/>
          <w:szCs w:val="24"/>
        </w:rPr>
        <w:t xml:space="preserve"> της «Κ</w:t>
      </w:r>
      <w:r>
        <w:rPr>
          <w:rFonts w:eastAsia="Times New Roman" w:cs="Times New Roman"/>
          <w:szCs w:val="24"/>
        </w:rPr>
        <w:t>ΑΘΗΜΕΡΙΝΗΣ</w:t>
      </w:r>
      <w:r>
        <w:rPr>
          <w:rFonts w:eastAsia="Times New Roman" w:cs="Times New Roman"/>
          <w:szCs w:val="24"/>
        </w:rPr>
        <w:t>». Τι λέει εδώ; Λέει: «ΔΝΤ: Αναθεώρηση στόχων και όχι μέτρα για το πλεόνασμα του 2018». Δηλαδή, ποιο απ</w:t>
      </w:r>
      <w:r>
        <w:rPr>
          <w:rFonts w:eastAsia="Times New Roman" w:cs="Times New Roman"/>
          <w:szCs w:val="24"/>
        </w:rPr>
        <w:t xml:space="preserve">ό τα δυο λέει την αλήθεια; </w:t>
      </w:r>
    </w:p>
    <w:p w14:paraId="498E513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Αυτό, ξέρετε, θα κρεμαστεί στα μανταλάκια, θα περάσει όλος ο κόσμος και θα το διαβάσει. Τι κάνουν, όμως; Είναι αυτό</w:t>
      </w:r>
      <w:r>
        <w:rPr>
          <w:rFonts w:eastAsia="Times New Roman" w:cs="Times New Roman"/>
          <w:szCs w:val="24"/>
        </w:rPr>
        <w:t>,</w:t>
      </w:r>
      <w:r>
        <w:rPr>
          <w:rFonts w:eastAsia="Times New Roman" w:cs="Times New Roman"/>
          <w:szCs w:val="24"/>
        </w:rPr>
        <w:t xml:space="preserve"> που έχουμε πει πολλές φορές. Με αυτόν τον τρόπο</w:t>
      </w:r>
      <w:r>
        <w:rPr>
          <w:rFonts w:eastAsia="Times New Roman" w:cs="Times New Roman"/>
          <w:szCs w:val="24"/>
        </w:rPr>
        <w:t>,</w:t>
      </w:r>
      <w:r>
        <w:rPr>
          <w:rFonts w:eastAsia="Times New Roman" w:cs="Times New Roman"/>
          <w:szCs w:val="24"/>
        </w:rPr>
        <w:t xml:space="preserve"> κατευθύνουν την κοινή γνώμη και τις μάζες. </w:t>
      </w:r>
    </w:p>
    <w:p w14:paraId="498E514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Τα καταθέτω για τα Πρακτικά.  </w:t>
      </w:r>
    </w:p>
    <w:p w14:paraId="498E514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παρακαλώ ολοκληρώστε. </w:t>
      </w:r>
    </w:p>
    <w:p w14:paraId="498E514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Ολοκληρώνω, κύριε Πρόεδρε. </w:t>
      </w:r>
    </w:p>
    <w:p w14:paraId="498E514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Σαφώς, το νομοσχέδιο είναι θετικό και όπως είπα και στην τοποθέτησή μου νωρίτερα, οι Ανεξάρτητοι Έλληνες </w:t>
      </w:r>
      <w:r>
        <w:rPr>
          <w:rFonts w:eastAsia="Times New Roman" w:cs="Times New Roman"/>
          <w:szCs w:val="24"/>
        </w:rPr>
        <w:t xml:space="preserve">το στηρίζουμε. </w:t>
      </w:r>
    </w:p>
    <w:p w14:paraId="498E514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98E5145" w14:textId="77777777" w:rsidR="00B84C6C" w:rsidRDefault="003C4644">
      <w:pPr>
        <w:spacing w:line="600" w:lineRule="auto"/>
        <w:ind w:firstLine="720"/>
        <w:jc w:val="both"/>
        <w:rPr>
          <w:rFonts w:eastAsia="Times New Roman"/>
          <w:szCs w:val="24"/>
        </w:rPr>
      </w:pPr>
      <w:r>
        <w:rPr>
          <w:rFonts w:eastAsia="Times New Roman"/>
          <w:szCs w:val="24"/>
        </w:rPr>
        <w:t xml:space="preserve">(Στο σημείο αυτό ο Βουλευτής κ. Γεώργιος Λαζαρίδης καταθέτει για τα Πρακτικά την προαναφερθείσα εφημερίδα και το προαναφερθέν έγγραφο,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498E514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Λαζαρίδη.</w:t>
      </w:r>
    </w:p>
    <w:p w14:paraId="498E514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Ολοκληρώνουμε τη σειρά των δευτερολογιών των εισηγητών και των ειδικών αγορητών με τον ειδικό αγορητή του Ποταμιού, τον κ. </w:t>
      </w:r>
      <w:proofErr w:type="spellStart"/>
      <w:r>
        <w:rPr>
          <w:rFonts w:eastAsia="Times New Roman" w:cs="Times New Roman"/>
          <w:szCs w:val="24"/>
        </w:rPr>
        <w:t>Αμυρά</w:t>
      </w:r>
      <w:proofErr w:type="spellEnd"/>
      <w:r>
        <w:rPr>
          <w:rFonts w:eastAsia="Times New Roman" w:cs="Times New Roman"/>
          <w:szCs w:val="24"/>
        </w:rPr>
        <w:t xml:space="preserve">. </w:t>
      </w:r>
    </w:p>
    <w:p w14:paraId="498E514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πέντε λεπτά κι εσείς. </w:t>
      </w:r>
    </w:p>
    <w:p w14:paraId="498E514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498E514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Κατ’ αρχάς, τώρα μόλις</w:t>
      </w:r>
      <w:r>
        <w:rPr>
          <w:rFonts w:eastAsia="Times New Roman" w:cs="Times New Roman"/>
          <w:szCs w:val="24"/>
        </w:rPr>
        <w:t>,</w:t>
      </w:r>
      <w:r>
        <w:rPr>
          <w:rFonts w:eastAsia="Times New Roman" w:cs="Times New Roman"/>
          <w:szCs w:val="24"/>
        </w:rPr>
        <w:t xml:space="preserve"> διάβασα μία είδηση για τη δολοφονία του δικηγόρου Ζαφειρόπουλου, του γιού του πρώην Βουλευτή Επαμεινώνδα Ζαφειρόπουλου, στο σπίτι του στα Εξάρχεια και είναι κάτι συγκλονιστικό. Απλώς το με</w:t>
      </w:r>
      <w:r>
        <w:rPr>
          <w:rFonts w:eastAsia="Times New Roman" w:cs="Times New Roman"/>
          <w:szCs w:val="24"/>
        </w:rPr>
        <w:t xml:space="preserve">ταφέρω στην Αίθουσα. Η Αντιτρομοκρατική έχει πάει.   </w:t>
      </w:r>
    </w:p>
    <w:p w14:paraId="498E514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Συλλυπητήρια από όλους μας στην οικογένειά του. </w:t>
      </w:r>
    </w:p>
    <w:p w14:paraId="498E514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Βεβαίως, συλλυπητήρια και ελπίζω να εξιχνιαστεί αυτή η υπόθεση. </w:t>
      </w:r>
    </w:p>
    <w:p w14:paraId="498E514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κάνω έ</w:t>
      </w:r>
      <w:r>
        <w:rPr>
          <w:rFonts w:eastAsia="Times New Roman" w:cs="Times New Roman"/>
          <w:szCs w:val="24"/>
        </w:rPr>
        <w:t xml:space="preserve">να σχόλιο πρώτα σε κάποια στοιχεία που ο κ. Τσιρώνης επικαλέστηκε για την ανεργία. Κύριε Τσιρώνη, σε εσάς θα απευθυνθώ. Θα ήθελα λίγο την προσοχή σας. </w:t>
      </w:r>
    </w:p>
    <w:p w14:paraId="498E514E" w14:textId="77777777" w:rsidR="00B84C6C" w:rsidRDefault="003C4644">
      <w:pPr>
        <w:spacing w:line="600" w:lineRule="auto"/>
        <w:ind w:firstLine="720"/>
        <w:jc w:val="both"/>
        <w:rPr>
          <w:rFonts w:eastAsia="Times New Roman"/>
          <w:szCs w:val="24"/>
        </w:rPr>
      </w:pPr>
      <w:r>
        <w:rPr>
          <w:rFonts w:eastAsia="Times New Roman"/>
          <w:szCs w:val="24"/>
        </w:rPr>
        <w:t xml:space="preserve">Για τα στοιχεία της ανεργίας θέλω να πω. Θα έλεγα να είμαστε πιο προσεκτικοί στην ανάγνωση των αριθμών. </w:t>
      </w:r>
      <w:r>
        <w:rPr>
          <w:rFonts w:eastAsia="Times New Roman"/>
          <w:szCs w:val="24"/>
        </w:rPr>
        <w:t>Δεν είναι απλοί, ξεροί αριθμοί. Αντιπροσωπεύουν ανθρώπους</w:t>
      </w:r>
      <w:r>
        <w:rPr>
          <w:rFonts w:eastAsia="Times New Roman"/>
          <w:szCs w:val="24"/>
        </w:rPr>
        <w:t>,</w:t>
      </w:r>
      <w:r>
        <w:rPr>
          <w:rFonts w:eastAsia="Times New Roman"/>
          <w:szCs w:val="24"/>
        </w:rPr>
        <w:t xml:space="preserve"> που θλίβονται και συνθλίβονται από τις μυλόπετρες της ανεργίας. Ναι, μειώθηκε η ανεργία 3,7% -σωστό- και στην πλήρη απασχόληση. Και κάθε ένας από εμάς, εάν κατά ένα χιλιοστό μειώνεται η ανεργία, θα</w:t>
      </w:r>
      <w:r>
        <w:rPr>
          <w:rFonts w:eastAsia="Times New Roman"/>
          <w:szCs w:val="24"/>
        </w:rPr>
        <w:t xml:space="preserve"> πρέπει να νιώθει ικανοποιημένος και να βάζει ακόμα περισσότερο τα δυνατά του, ο καθένας από τη θέση του, για να μειωθεί και άλλο.</w:t>
      </w:r>
    </w:p>
    <w:p w14:paraId="498E514F" w14:textId="77777777" w:rsidR="00B84C6C" w:rsidRDefault="003C4644">
      <w:pPr>
        <w:spacing w:line="600" w:lineRule="auto"/>
        <w:ind w:firstLine="720"/>
        <w:jc w:val="both"/>
        <w:rPr>
          <w:rFonts w:eastAsia="Times New Roman"/>
          <w:szCs w:val="24"/>
        </w:rPr>
      </w:pPr>
      <w:r>
        <w:rPr>
          <w:rFonts w:eastAsia="Times New Roman"/>
          <w:szCs w:val="24"/>
        </w:rPr>
        <w:t>Θα σας έλεγα, όμως, να διαβάσετε τη σελίδα 78 της έκθεσης της Τράπεζας της Ελλάδος για τη νομισματική πολιτική</w:t>
      </w:r>
      <w:r>
        <w:rPr>
          <w:rFonts w:eastAsia="Times New Roman"/>
          <w:szCs w:val="24"/>
        </w:rPr>
        <w:t>,</w:t>
      </w:r>
      <w:r>
        <w:rPr>
          <w:rFonts w:eastAsia="Times New Roman"/>
          <w:szCs w:val="24"/>
        </w:rPr>
        <w:t xml:space="preserve"> που </w:t>
      </w:r>
      <w:proofErr w:type="spellStart"/>
      <w:r>
        <w:rPr>
          <w:rFonts w:eastAsia="Times New Roman"/>
          <w:szCs w:val="24"/>
        </w:rPr>
        <w:t>εξεδόθη</w:t>
      </w:r>
      <w:proofErr w:type="spellEnd"/>
      <w:r>
        <w:rPr>
          <w:rFonts w:eastAsia="Times New Roman"/>
          <w:szCs w:val="24"/>
        </w:rPr>
        <w:t xml:space="preserve"> τ</w:t>
      </w:r>
      <w:r>
        <w:rPr>
          <w:rFonts w:eastAsia="Times New Roman"/>
          <w:szCs w:val="24"/>
        </w:rPr>
        <w:t xml:space="preserve">ον Ιούνιο </w:t>
      </w:r>
      <w:r>
        <w:rPr>
          <w:rFonts w:eastAsia="Times New Roman"/>
          <w:szCs w:val="24"/>
        </w:rPr>
        <w:t>-</w:t>
      </w:r>
      <w:r>
        <w:rPr>
          <w:rFonts w:eastAsia="Times New Roman"/>
          <w:szCs w:val="24"/>
        </w:rPr>
        <w:t>πριν από τρεις μήνες</w:t>
      </w:r>
      <w:r>
        <w:rPr>
          <w:rFonts w:eastAsia="Times New Roman"/>
          <w:szCs w:val="24"/>
        </w:rPr>
        <w:t xml:space="preserve">- </w:t>
      </w:r>
      <w:r>
        <w:rPr>
          <w:rFonts w:eastAsia="Times New Roman"/>
          <w:szCs w:val="24"/>
        </w:rPr>
        <w:t xml:space="preserve">και λέει το εξής συγκλονιστικό: Για κάθε μία νέα θέση εργασίας που δημιουργούνταν έως το 2015 και αμειβόταν με 900 ευρώ, σήμερα –εξ ου και η πτώση της ανεργίας αριθμητικά- δημιουργούνται δύο θέσεις των 400 ευρώ. Αυτό είναι </w:t>
      </w:r>
      <w:r>
        <w:rPr>
          <w:rFonts w:eastAsia="Times New Roman"/>
          <w:szCs w:val="24"/>
        </w:rPr>
        <w:t>το πρόβλημα.</w:t>
      </w:r>
    </w:p>
    <w:p w14:paraId="498E5150" w14:textId="77777777" w:rsidR="00B84C6C" w:rsidRDefault="003C4644">
      <w:pPr>
        <w:spacing w:line="600" w:lineRule="auto"/>
        <w:ind w:firstLine="720"/>
        <w:jc w:val="both"/>
        <w:rPr>
          <w:rFonts w:eastAsia="Times New Roman"/>
          <w:szCs w:val="24"/>
        </w:rPr>
      </w:pPr>
      <w:r>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Πλήρους απασχόλησης!</w:t>
      </w:r>
    </w:p>
    <w:p w14:paraId="498E5151" w14:textId="77777777" w:rsidR="00B84C6C" w:rsidRDefault="003C4644">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Για πλήρη απασχόληση σας μιλάω. Μπείτε και δείτε την έκθεση της Τράπεζας της Ελλάδας. Σας λέω ότι είναι στη σελίδα 78. Μπείτε, </w:t>
      </w:r>
      <w:proofErr w:type="spellStart"/>
      <w:r>
        <w:rPr>
          <w:rFonts w:eastAsia="Times New Roman"/>
          <w:szCs w:val="24"/>
        </w:rPr>
        <w:t>γκου</w:t>
      </w:r>
      <w:r>
        <w:rPr>
          <w:rFonts w:eastAsia="Times New Roman"/>
          <w:szCs w:val="24"/>
        </w:rPr>
        <w:t>κλάρετε</w:t>
      </w:r>
      <w:proofErr w:type="spellEnd"/>
      <w:r>
        <w:rPr>
          <w:rFonts w:eastAsia="Times New Roman"/>
          <w:szCs w:val="24"/>
        </w:rPr>
        <w:t xml:space="preserve"> τώρα, να το δείτε.</w:t>
      </w:r>
    </w:p>
    <w:p w14:paraId="498E5152" w14:textId="77777777" w:rsidR="00B84C6C" w:rsidRDefault="003C4644">
      <w:pPr>
        <w:spacing w:line="600" w:lineRule="auto"/>
        <w:ind w:firstLine="720"/>
        <w:jc w:val="both"/>
        <w:rPr>
          <w:rFonts w:eastAsia="Times New Roman"/>
          <w:szCs w:val="24"/>
        </w:rPr>
      </w:pPr>
      <w:r>
        <w:rPr>
          <w:rFonts w:eastAsia="Times New Roman"/>
          <w:szCs w:val="24"/>
        </w:rPr>
        <w:t>Θέλω να πω, δηλαδή, ότι δεν αρκεί να πέφτει η ανεργία. Πρέπει οι θέσεις απασχόλησης και εργασίας που δημιουργούνται</w:t>
      </w:r>
      <w:r>
        <w:rPr>
          <w:rFonts w:eastAsia="Times New Roman"/>
          <w:szCs w:val="24"/>
        </w:rPr>
        <w:t>,</w:t>
      </w:r>
      <w:r>
        <w:rPr>
          <w:rFonts w:eastAsia="Times New Roman"/>
          <w:szCs w:val="24"/>
        </w:rPr>
        <w:t xml:space="preserve"> να είναι ποιοτικές και καλά αμειβόμενες. Αυτό είναι το θέμα μας με την ανεργία.</w:t>
      </w:r>
    </w:p>
    <w:p w14:paraId="498E5153" w14:textId="77777777" w:rsidR="00B84C6C" w:rsidRDefault="003C4644">
      <w:pPr>
        <w:spacing w:line="600" w:lineRule="auto"/>
        <w:ind w:firstLine="720"/>
        <w:jc w:val="both"/>
        <w:rPr>
          <w:rFonts w:eastAsia="Times New Roman"/>
          <w:szCs w:val="24"/>
        </w:rPr>
      </w:pPr>
      <w:r>
        <w:rPr>
          <w:rFonts w:eastAsia="Times New Roman"/>
          <w:szCs w:val="24"/>
        </w:rPr>
        <w:t xml:space="preserve">Πώς γίνεται, λοιπόν, σε περίοδο </w:t>
      </w:r>
      <w:r>
        <w:rPr>
          <w:rFonts w:eastAsia="Times New Roman"/>
          <w:szCs w:val="24"/>
        </w:rPr>
        <w:t>ύφεσης το 2015 και αναιμικής ανάπτυξης το 2016, να έχουμε θέσεις εργασίας αμειβόμενες το ίδιο με την περίοδο προ της ύφεσης; Δεν γίνεται αυτό. Δεν βγαίνει οικονομικά. Μπείτε και διαβάστε όλα τα στοιχεία, για να πάρετε μία εικόνα και να καταλάβετε πώς μειών</w:t>
      </w:r>
      <w:r>
        <w:rPr>
          <w:rFonts w:eastAsia="Times New Roman"/>
          <w:szCs w:val="24"/>
        </w:rPr>
        <w:t xml:space="preserve">εται η ανεργία και για ποιο λόγο έχουμε φτάσει στη γενιά των 400 ευρώ. </w:t>
      </w:r>
    </w:p>
    <w:p w14:paraId="498E5154" w14:textId="77777777" w:rsidR="00B84C6C" w:rsidRDefault="003C4644">
      <w:pPr>
        <w:spacing w:line="600" w:lineRule="auto"/>
        <w:ind w:firstLine="720"/>
        <w:jc w:val="both"/>
        <w:rPr>
          <w:rFonts w:eastAsia="Times New Roman"/>
          <w:szCs w:val="24"/>
        </w:rPr>
      </w:pPr>
      <w:r>
        <w:rPr>
          <w:rFonts w:eastAsia="Times New Roman"/>
          <w:szCs w:val="24"/>
        </w:rPr>
        <w:t>Άλλωστε μη θυμίσω ότι αρκετοί Υπουργοί αυτής της Κυβέρνησης έκαναν καριέρα με το να πετροβολούν τη δημιουργία της γενιάς των 700 ευρώ και τώρα συνυπογράφουν με τα δυο τους χέρια τη γεν</w:t>
      </w:r>
      <w:r>
        <w:rPr>
          <w:rFonts w:eastAsia="Times New Roman"/>
          <w:szCs w:val="24"/>
        </w:rPr>
        <w:t>ιά των 400 ευρώ. Αυτά, λοιπόν, για την ανεργία.</w:t>
      </w:r>
    </w:p>
    <w:p w14:paraId="498E5155" w14:textId="77777777" w:rsidR="00B84C6C" w:rsidRDefault="003C4644">
      <w:pPr>
        <w:spacing w:line="600" w:lineRule="auto"/>
        <w:ind w:firstLine="720"/>
        <w:jc w:val="both"/>
        <w:rPr>
          <w:rFonts w:eastAsia="Times New Roman"/>
          <w:szCs w:val="24"/>
        </w:rPr>
      </w:pPr>
      <w:r>
        <w:rPr>
          <w:rFonts w:eastAsia="Times New Roman"/>
          <w:szCs w:val="24"/>
        </w:rPr>
        <w:t>Πάμε παρακάτω. Πρωτογενής παραγωγή, τυποποίηση, υπεραξία των ελληνικών προϊόντων, επιστροφή των νέων στα αμπέλια, στους ελαιώνες, στις θάλασσες και στα χωράφια είναι η μόνη, θα έλεγα εγώ, ασφαλής οδός</w:t>
      </w:r>
      <w:r>
        <w:rPr>
          <w:rFonts w:eastAsia="Times New Roman"/>
          <w:szCs w:val="24"/>
        </w:rPr>
        <w:t>,</w:t>
      </w:r>
      <w:r>
        <w:rPr>
          <w:rFonts w:eastAsia="Times New Roman"/>
          <w:szCs w:val="24"/>
        </w:rPr>
        <w:t xml:space="preserve"> που θα</w:t>
      </w:r>
      <w:r>
        <w:rPr>
          <w:rFonts w:eastAsia="Times New Roman"/>
          <w:szCs w:val="24"/>
        </w:rPr>
        <w:t xml:space="preserve"> μας οδηγήσει σε μία έξοδο απ’ αυτό το τούνελ και στο ξέφωτο. </w:t>
      </w:r>
    </w:p>
    <w:p w14:paraId="498E5156" w14:textId="77777777" w:rsidR="00B84C6C" w:rsidRDefault="003C4644">
      <w:pPr>
        <w:spacing w:line="600" w:lineRule="auto"/>
        <w:ind w:firstLine="720"/>
        <w:jc w:val="both"/>
        <w:rPr>
          <w:rFonts w:eastAsia="Times New Roman"/>
          <w:szCs w:val="24"/>
        </w:rPr>
      </w:pPr>
      <w:r>
        <w:rPr>
          <w:rFonts w:eastAsia="Times New Roman"/>
          <w:szCs w:val="24"/>
        </w:rPr>
        <w:lastRenderedPageBreak/>
        <w:t>Σε ποιο περιβάλλον, όμως, θα είναι ενταγμένοι οι άνθρωποι της πρωτογενούς παραγωγής; Σε ποιο φυσικό περιβάλλον; Με ποιους μηχανισμούς προστασίας; Μήπως να μιλήσουμε –άκουσα τον συνάδελφο που το</w:t>
      </w:r>
      <w:r>
        <w:rPr>
          <w:rFonts w:eastAsia="Times New Roman"/>
          <w:szCs w:val="24"/>
        </w:rPr>
        <w:t xml:space="preserve"> έλεγε- για το κρασί και τους αμπελώνες; Ποιος έβαλε ειδικό τέλος στο κρασί, ποια κυβέρνηση; Η Κυβέρνηση ΣΥΡΙΖΑ-ΑΝΕΛ. Τι συζητάμε τώρα; Ποιος πήγε τα αγροτικά εφόδια στο 24%, για να τα κατεβάσει μετά από την κατακραυγή και μετά από καιρό στο 23%; Η Κυβέρνη</w:t>
      </w:r>
      <w:r>
        <w:rPr>
          <w:rFonts w:eastAsia="Times New Roman"/>
          <w:szCs w:val="24"/>
        </w:rPr>
        <w:t>ση των ΣΥΡΙΖΑ-ΑΝΕΛ.</w:t>
      </w:r>
    </w:p>
    <w:p w14:paraId="498E5157" w14:textId="77777777" w:rsidR="00B84C6C" w:rsidRDefault="003C4644">
      <w:pPr>
        <w:spacing w:line="600" w:lineRule="auto"/>
        <w:ind w:firstLine="720"/>
        <w:jc w:val="both"/>
        <w:rPr>
          <w:rFonts w:eastAsia="Times New Roman"/>
          <w:szCs w:val="24"/>
        </w:rPr>
      </w:pPr>
      <w:r>
        <w:rPr>
          <w:rFonts w:eastAsia="Times New Roman"/>
          <w:szCs w:val="24"/>
        </w:rPr>
        <w:t>Άρα, ωραία τα λόγια τα καλά και τα γενικά, αλλά στη πράξη φαίνεται το αποτέλεσμα.</w:t>
      </w:r>
    </w:p>
    <w:p w14:paraId="498E5158" w14:textId="77777777" w:rsidR="00B84C6C" w:rsidRDefault="003C4644">
      <w:pPr>
        <w:spacing w:line="600" w:lineRule="auto"/>
        <w:ind w:firstLine="720"/>
        <w:jc w:val="center"/>
        <w:rPr>
          <w:rFonts w:eastAsia="Times New Roman"/>
          <w:szCs w:val="24"/>
        </w:rPr>
      </w:pPr>
      <w:r>
        <w:rPr>
          <w:rFonts w:eastAsia="Times New Roman"/>
          <w:szCs w:val="24"/>
        </w:rPr>
        <w:t>(Θόρυβος στην Αίθουσα)</w:t>
      </w:r>
    </w:p>
    <w:p w14:paraId="498E5159" w14:textId="77777777" w:rsidR="00B84C6C" w:rsidRDefault="003C464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Κύριοι συνάδελφοι, παρακαλώ σεβαστείτε τον ομιλητή.</w:t>
      </w:r>
    </w:p>
    <w:p w14:paraId="498E515A"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Και αν αφήσουμε και ξεπεράσουμε τα τεράστια εμπόδια, τα χαράτσια, τους φόρους και όλα αυτά</w:t>
      </w:r>
      <w:r>
        <w:rPr>
          <w:rFonts w:eastAsia="Times New Roman"/>
          <w:szCs w:val="24"/>
        </w:rPr>
        <w:t>,</w:t>
      </w:r>
      <w:r>
        <w:rPr>
          <w:rFonts w:eastAsia="Times New Roman"/>
          <w:szCs w:val="24"/>
        </w:rPr>
        <w:t xml:space="preserve"> που καταδιώκουν την πρωτογενή παραγωγή, πείτε μου εσείς σε ποιο φυσικό περιβάλλον, με ποιους μηχανισμούς προστασίας.</w:t>
      </w:r>
    </w:p>
    <w:p w14:paraId="498E515B" w14:textId="77777777" w:rsidR="00B84C6C" w:rsidRDefault="003C4644">
      <w:pPr>
        <w:spacing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Τα 125 εκατομμύρια…</w:t>
      </w:r>
    </w:p>
    <w:p w14:paraId="498E515C" w14:textId="77777777" w:rsidR="00B84C6C" w:rsidRDefault="003C4644">
      <w:pPr>
        <w:spacing w:line="600" w:lineRule="auto"/>
        <w:ind w:firstLine="720"/>
        <w:jc w:val="both"/>
        <w:rPr>
          <w:rFonts w:eastAsia="Times New Roman"/>
          <w:szCs w:val="24"/>
        </w:rPr>
      </w:pPr>
      <w:r>
        <w:rPr>
          <w:rFonts w:eastAsia="Times New Roman"/>
          <w:b/>
          <w:szCs w:val="24"/>
        </w:rPr>
        <w:t>ΓΕΩΡΓΙ</w:t>
      </w:r>
      <w:r>
        <w:rPr>
          <w:rFonts w:eastAsia="Times New Roman"/>
          <w:b/>
          <w:szCs w:val="24"/>
        </w:rPr>
        <w:t>ΟΣ ΑΜΥΡΑΣ:</w:t>
      </w:r>
      <w:r>
        <w:rPr>
          <w:rFonts w:eastAsia="Times New Roman"/>
          <w:szCs w:val="24"/>
        </w:rPr>
        <w:t xml:space="preserve"> Αφήστε με να μιλήσω.</w:t>
      </w:r>
    </w:p>
    <w:p w14:paraId="498E515D" w14:textId="77777777" w:rsidR="00B84C6C" w:rsidRDefault="003C4644">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Σας παρακαλώ, μην ξεκινάτε τον διάλογο. Σεβαστείτε τον ομιλητή.</w:t>
      </w:r>
    </w:p>
    <w:p w14:paraId="498E515E"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Γιατί το βάλατε;</w:t>
      </w:r>
    </w:p>
    <w:p w14:paraId="498E515F" w14:textId="77777777" w:rsidR="00B84C6C" w:rsidRDefault="003C4644">
      <w:pPr>
        <w:spacing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w:t>
      </w:r>
      <w:r>
        <w:rPr>
          <w:rFonts w:eastAsia="Times New Roman"/>
          <w:szCs w:val="24"/>
        </w:rPr>
        <w:t xml:space="preserve">δεν </w:t>
      </w:r>
      <w:r>
        <w:rPr>
          <w:rFonts w:eastAsia="Times New Roman"/>
          <w:szCs w:val="24"/>
        </w:rPr>
        <w:t>ακούστηκε)</w:t>
      </w:r>
    </w:p>
    <w:p w14:paraId="498E5160" w14:textId="77777777" w:rsidR="00B84C6C" w:rsidRDefault="003C4644">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w:t>
      </w:r>
      <w:proofErr w:type="spellStart"/>
      <w:r>
        <w:rPr>
          <w:rFonts w:eastAsia="Times New Roman"/>
          <w:bCs/>
          <w:szCs w:val="24"/>
        </w:rPr>
        <w:t>Αμυρά</w:t>
      </w:r>
      <w:proofErr w:type="spellEnd"/>
      <w:r>
        <w:rPr>
          <w:rFonts w:eastAsia="Times New Roman"/>
          <w:bCs/>
          <w:szCs w:val="24"/>
        </w:rPr>
        <w:t>, μην ανοίγετε και εσείς τον διάλογο. Ολοκληρώστε. Βλέπετε ότι προσπαθώ να σας προστατεύσω.</w:t>
      </w:r>
    </w:p>
    <w:p w14:paraId="498E5161" w14:textId="77777777" w:rsidR="00B84C6C" w:rsidRDefault="003C4644">
      <w:pPr>
        <w:spacing w:line="600" w:lineRule="auto"/>
        <w:ind w:firstLine="720"/>
        <w:jc w:val="both"/>
        <w:rPr>
          <w:rFonts w:eastAsia="Times New Roman"/>
          <w:bCs/>
          <w:szCs w:val="24"/>
        </w:rPr>
      </w:pPr>
      <w:r>
        <w:rPr>
          <w:rFonts w:eastAsia="Times New Roman"/>
          <w:bCs/>
          <w:szCs w:val="24"/>
        </w:rPr>
        <w:t>Συνεχίστε παρακαλώ.</w:t>
      </w:r>
    </w:p>
    <w:p w14:paraId="498E5162"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Λέω, λοιπόν, να αναπτυχθεί η πρωτογενής παραγωγή. Από μόνη της, όμως, και με καλούς νόμους δεν φτιάχνεται και δεν π</w:t>
      </w:r>
      <w:r>
        <w:rPr>
          <w:rFonts w:eastAsia="Times New Roman"/>
          <w:szCs w:val="24"/>
        </w:rPr>
        <w:t>ρολαβαίνουμε να κάνουμε τίποτα, όταν δεν διασφαλίζουμε το φυσικό περιβάλλον</w:t>
      </w:r>
      <w:r>
        <w:rPr>
          <w:rFonts w:eastAsia="Times New Roman"/>
          <w:szCs w:val="24"/>
        </w:rPr>
        <w:t>,</w:t>
      </w:r>
      <w:r>
        <w:rPr>
          <w:rFonts w:eastAsia="Times New Roman"/>
          <w:szCs w:val="24"/>
        </w:rPr>
        <w:t xml:space="preserve"> μέσα στο οποίο θα αναπτυχθεί. Να μην θυμίσω δ</w:t>
      </w:r>
      <w:r>
        <w:rPr>
          <w:rFonts w:eastAsia="Times New Roman"/>
          <w:szCs w:val="24"/>
        </w:rPr>
        <w:t>ε</w:t>
      </w:r>
      <w:r>
        <w:rPr>
          <w:rFonts w:eastAsia="Times New Roman"/>
          <w:szCs w:val="24"/>
        </w:rPr>
        <w:t xml:space="preserve"> την πετρελαιοκηλίδα του Σαρωνικού, όπου ένα μέτριο και μικρό ναυάγιο εξελίχθηκε σε μία οικολογική καταστροφή. </w:t>
      </w:r>
    </w:p>
    <w:p w14:paraId="498E5163" w14:textId="77777777" w:rsidR="00B84C6C" w:rsidRDefault="003C4644">
      <w:pPr>
        <w:spacing w:line="600" w:lineRule="auto"/>
        <w:ind w:firstLine="720"/>
        <w:jc w:val="both"/>
        <w:rPr>
          <w:rFonts w:eastAsia="Times New Roman"/>
          <w:szCs w:val="24"/>
        </w:rPr>
      </w:pPr>
      <w:r>
        <w:rPr>
          <w:rFonts w:eastAsia="Times New Roman"/>
          <w:szCs w:val="24"/>
        </w:rPr>
        <w:t xml:space="preserve">Άρα, εγώ επιμένω ότι </w:t>
      </w:r>
      <w:r>
        <w:rPr>
          <w:rFonts w:eastAsia="Times New Roman"/>
          <w:szCs w:val="24"/>
        </w:rPr>
        <w:t>εάν δώσουμε προβάδισμα στους νέους ανθρώπους</w:t>
      </w:r>
      <w:r>
        <w:rPr>
          <w:rFonts w:eastAsia="Times New Roman"/>
          <w:szCs w:val="24"/>
        </w:rPr>
        <w:t>,</w:t>
      </w:r>
      <w:r>
        <w:rPr>
          <w:rFonts w:eastAsia="Times New Roman"/>
          <w:szCs w:val="24"/>
        </w:rPr>
        <w:t xml:space="preserve"> που θέλουν να επιστρέψουν στη γη ή να αναπτύξουν ακόμα περαιτέρω την αγροτική, επιχειρηματική τους δραστηριότητα στη γη, τότε θα έχουμε κάνει μία τρύπα στο νερό.</w:t>
      </w:r>
    </w:p>
    <w:p w14:paraId="498E5164" w14:textId="77777777" w:rsidR="00B84C6C" w:rsidRDefault="003C4644">
      <w:pPr>
        <w:spacing w:line="600" w:lineRule="auto"/>
        <w:ind w:firstLine="720"/>
        <w:jc w:val="both"/>
        <w:rPr>
          <w:rFonts w:eastAsia="Times New Roman"/>
          <w:szCs w:val="24"/>
        </w:rPr>
      </w:pPr>
      <w:r>
        <w:rPr>
          <w:rFonts w:eastAsia="Times New Roman"/>
          <w:szCs w:val="24"/>
        </w:rPr>
        <w:t>Καταλήγοντας</w:t>
      </w:r>
      <w:r>
        <w:rPr>
          <w:rFonts w:eastAsia="Times New Roman"/>
          <w:szCs w:val="24"/>
        </w:rPr>
        <w:t>,</w:t>
      </w:r>
      <w:r>
        <w:rPr>
          <w:rFonts w:eastAsia="Times New Roman"/>
          <w:szCs w:val="24"/>
        </w:rPr>
        <w:t xml:space="preserve"> να πω ότι εμείς θα υπερψηφίσουμε τ</w:t>
      </w:r>
      <w:r>
        <w:rPr>
          <w:rFonts w:eastAsia="Times New Roman"/>
          <w:szCs w:val="24"/>
        </w:rPr>
        <w:t>ο σχέδιο νόμου. Κάποιες τροπολογίες</w:t>
      </w:r>
      <w:r>
        <w:rPr>
          <w:rFonts w:eastAsia="Times New Roman"/>
          <w:szCs w:val="24"/>
        </w:rPr>
        <w:t>,</w:t>
      </w:r>
      <w:r>
        <w:rPr>
          <w:rFonts w:eastAsia="Times New Roman"/>
          <w:szCs w:val="24"/>
        </w:rPr>
        <w:t xml:space="preserve"> δεν υπάρχει περίπτωση να τις ψηφίσουμε. Θα τα πω κατά την ώρα της </w:t>
      </w:r>
      <w:r>
        <w:rPr>
          <w:rFonts w:eastAsia="Times New Roman"/>
          <w:szCs w:val="24"/>
        </w:rPr>
        <w:lastRenderedPageBreak/>
        <w:t>ψηφοφορίας. Και παρακαλώ</w:t>
      </w:r>
      <w:r>
        <w:rPr>
          <w:rFonts w:eastAsia="Times New Roman"/>
          <w:szCs w:val="24"/>
        </w:rPr>
        <w:t>,</w:t>
      </w:r>
      <w:r>
        <w:rPr>
          <w:rFonts w:eastAsia="Times New Roman"/>
          <w:szCs w:val="24"/>
        </w:rPr>
        <w:t xml:space="preserve"> στην ανάγνωση αριθμών που έχουν να κάνουν με την ανεργία, να είμαστε όλοι πιο προσεκτικοί. </w:t>
      </w:r>
    </w:p>
    <w:p w14:paraId="498E5165" w14:textId="77777777" w:rsidR="00B84C6C" w:rsidRDefault="003C4644">
      <w:pPr>
        <w:spacing w:line="600" w:lineRule="auto"/>
        <w:ind w:firstLine="720"/>
        <w:jc w:val="both"/>
        <w:rPr>
          <w:rFonts w:eastAsia="Times New Roman"/>
          <w:szCs w:val="24"/>
        </w:rPr>
      </w:pPr>
      <w:r>
        <w:rPr>
          <w:rFonts w:eastAsia="Times New Roman"/>
          <w:szCs w:val="24"/>
        </w:rPr>
        <w:t>Ευχαριστώ.</w:t>
      </w:r>
    </w:p>
    <w:p w14:paraId="498E5166" w14:textId="77777777" w:rsidR="00B84C6C" w:rsidRDefault="003C4644">
      <w:pPr>
        <w:spacing w:line="600" w:lineRule="auto"/>
        <w:ind w:firstLine="720"/>
        <w:jc w:val="both"/>
        <w:rPr>
          <w:rFonts w:eastAsia="Times New Roman"/>
          <w:bCs/>
          <w:szCs w:val="24"/>
        </w:rPr>
      </w:pPr>
      <w:r>
        <w:rPr>
          <w:rFonts w:eastAsia="Times New Roman"/>
          <w:b/>
          <w:bCs/>
          <w:szCs w:val="24"/>
        </w:rPr>
        <w:t>ΠΡΟΕΔΡΕΥΩΝ (Μάριος Γεωργ</w:t>
      </w:r>
      <w:r>
        <w:rPr>
          <w:rFonts w:eastAsia="Times New Roman"/>
          <w:b/>
          <w:bCs/>
          <w:szCs w:val="24"/>
        </w:rPr>
        <w:t>ιάδης):</w:t>
      </w:r>
      <w:r>
        <w:rPr>
          <w:rFonts w:eastAsia="Times New Roman"/>
          <w:bCs/>
          <w:szCs w:val="24"/>
        </w:rPr>
        <w:t xml:space="preserve"> Ευχαριστούμε τον κ. </w:t>
      </w:r>
      <w:proofErr w:type="spellStart"/>
      <w:r>
        <w:rPr>
          <w:rFonts w:eastAsia="Times New Roman"/>
          <w:bCs/>
          <w:szCs w:val="24"/>
        </w:rPr>
        <w:t>Αμυρά</w:t>
      </w:r>
      <w:proofErr w:type="spellEnd"/>
      <w:r>
        <w:rPr>
          <w:rFonts w:eastAsia="Times New Roman"/>
          <w:bCs/>
          <w:szCs w:val="24"/>
        </w:rPr>
        <w:t>.</w:t>
      </w:r>
    </w:p>
    <w:p w14:paraId="498E5167" w14:textId="77777777" w:rsidR="00B84C6C" w:rsidRDefault="003C4644">
      <w:pPr>
        <w:spacing w:line="600" w:lineRule="auto"/>
        <w:ind w:firstLine="720"/>
        <w:jc w:val="both"/>
        <w:rPr>
          <w:rFonts w:eastAsia="Times New Roman"/>
          <w:bCs/>
          <w:szCs w:val="24"/>
        </w:rPr>
      </w:pPr>
      <w:r>
        <w:rPr>
          <w:rFonts w:eastAsia="Times New Roman"/>
          <w:bCs/>
          <w:szCs w:val="24"/>
        </w:rPr>
        <w:t xml:space="preserve">Έχει ζητήσει να παρέμβει ο κ. Τζαβάρας, Κοινοβουλευτικός Εκπρόσωπος της Νέας Δημοκρατίας, για τη δευτερολογία του. </w:t>
      </w:r>
    </w:p>
    <w:p w14:paraId="498E5168" w14:textId="77777777" w:rsidR="00B84C6C" w:rsidRDefault="003C4644">
      <w:pPr>
        <w:spacing w:line="600" w:lineRule="auto"/>
        <w:ind w:firstLine="720"/>
        <w:jc w:val="both"/>
        <w:rPr>
          <w:rFonts w:eastAsia="Times New Roman"/>
          <w:bCs/>
          <w:szCs w:val="24"/>
        </w:rPr>
      </w:pPr>
      <w:r>
        <w:rPr>
          <w:rFonts w:eastAsia="Times New Roman"/>
          <w:bCs/>
          <w:szCs w:val="24"/>
        </w:rPr>
        <w:t>Κύριε Τζαβάρα, θα σας δώσω πέντε λεπτά. Παρακαλώ να είστε και εσείς ακριβής. Και θα κλείσει τη συνεδρίαση</w:t>
      </w:r>
      <w:r>
        <w:rPr>
          <w:rFonts w:eastAsia="Times New Roman"/>
          <w:bCs/>
          <w:szCs w:val="24"/>
        </w:rPr>
        <w:t xml:space="preserve"> ο Υπουργός κ. Αποστόλου και εκείνος για πέντε λεπτά. </w:t>
      </w:r>
    </w:p>
    <w:p w14:paraId="498E5169" w14:textId="77777777" w:rsidR="00B84C6C" w:rsidRDefault="003C4644">
      <w:pPr>
        <w:spacing w:line="600" w:lineRule="auto"/>
        <w:ind w:firstLine="720"/>
        <w:jc w:val="both"/>
        <w:rPr>
          <w:rFonts w:eastAsia="Times New Roman"/>
          <w:bCs/>
          <w:szCs w:val="24"/>
        </w:rPr>
      </w:pPr>
      <w:r>
        <w:rPr>
          <w:rFonts w:eastAsia="Times New Roman"/>
          <w:bCs/>
          <w:szCs w:val="24"/>
        </w:rPr>
        <w:t>Ορίστε, κύριε Τζαβάρα, έχετε τον λόγο.</w:t>
      </w:r>
    </w:p>
    <w:p w14:paraId="498E516A" w14:textId="77777777" w:rsidR="00B84C6C" w:rsidRDefault="003C4644">
      <w:pPr>
        <w:spacing w:line="600" w:lineRule="auto"/>
        <w:ind w:firstLine="720"/>
        <w:jc w:val="both"/>
        <w:rPr>
          <w:rFonts w:eastAsia="Times New Roman"/>
          <w:szCs w:val="24"/>
        </w:rPr>
      </w:pPr>
      <w:r>
        <w:rPr>
          <w:rFonts w:eastAsia="Times New Roman"/>
          <w:b/>
          <w:bCs/>
          <w:szCs w:val="24"/>
        </w:rPr>
        <w:t xml:space="preserve">ΚΩΝΣΤΑΝΤΙΝΟΣ ΤΖΑΒΑΡΑΣ: </w:t>
      </w:r>
      <w:r>
        <w:rPr>
          <w:rFonts w:eastAsia="Times New Roman"/>
          <w:bCs/>
          <w:szCs w:val="24"/>
        </w:rPr>
        <w:t xml:space="preserve">Εν αρχή, θέλω να εκφράσω την οδύνη μου την προσωπική αλλά και τη θλίψη όλων των Βουλευτών της Νέας Δημοκρατίας στο άγγελμα της εν </w:t>
      </w:r>
      <w:proofErr w:type="spellStart"/>
      <w:r>
        <w:rPr>
          <w:rFonts w:eastAsia="Times New Roman"/>
          <w:bCs/>
          <w:szCs w:val="24"/>
        </w:rPr>
        <w:t>ψυχρώ</w:t>
      </w:r>
      <w:proofErr w:type="spellEnd"/>
      <w:r>
        <w:rPr>
          <w:rFonts w:eastAsia="Times New Roman"/>
          <w:bCs/>
          <w:szCs w:val="24"/>
        </w:rPr>
        <w:t xml:space="preserve"> εκτ</w:t>
      </w:r>
      <w:r>
        <w:rPr>
          <w:rFonts w:eastAsia="Times New Roman"/>
          <w:bCs/>
          <w:szCs w:val="24"/>
        </w:rPr>
        <w:t>έλεσης του Μιχάλη Ζαφειρόπουλου, συναδέλφου δικηγόρου, αγωνιστή της Νέας Δημοκρατίας και ενός ανθρώπου που το πέρασμά του, πράγματι, ήταν γεμάτο από αγώνες για τη δημοκρατία και την ελευθερία.</w:t>
      </w:r>
    </w:p>
    <w:p w14:paraId="498E516B"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Το χέρι αυτών των άνανδρων είναι προφανές ότι δεν το όπλισε κάποια σκοτεινή δύναμη, αλλά είναι από την καθημερινή ποιότητα της πολιτικής ζωής και του δημόσιου βίου που συνεχώς ξεπέφτει και χάνει σε αξία και αρχές. Αυτά τα φαινόμενα </w:t>
      </w:r>
      <w:r>
        <w:rPr>
          <w:rFonts w:eastAsia="Times New Roman" w:cs="Times New Roman"/>
          <w:szCs w:val="24"/>
        </w:rPr>
        <w:lastRenderedPageBreak/>
        <w:t>θεωρώ ότι θα πρέπει να σ</w:t>
      </w:r>
      <w:r>
        <w:rPr>
          <w:rFonts w:eastAsia="Times New Roman" w:cs="Times New Roman"/>
          <w:szCs w:val="24"/>
        </w:rPr>
        <w:t xml:space="preserve">τηλιτεύονται, να στιγματίζονται και να οδηγούν σε μία ενδυνάμωση όλων των δημοκρατικών δυνάμεων, σε ένα κοινό μέτωπο απέναντι σε αυτούς που υπονομεύουν κάθε αρχή κοινοβουλευτισμού και κάθε έννοια δημοκρατίας. Η λαϊκή κυριαρχία πραγματικά με τέτοιου είδους </w:t>
      </w:r>
      <w:r>
        <w:rPr>
          <w:rFonts w:eastAsia="Times New Roman" w:cs="Times New Roman"/>
          <w:szCs w:val="24"/>
        </w:rPr>
        <w:t xml:space="preserve">άνανδρες πράξεις φτωχαίνει. </w:t>
      </w:r>
    </w:p>
    <w:p w14:paraId="498E516C"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Είναι εδώ σε αυτήν την Αίθουσα που αντί να δίνουμε το παράδειγμα μιας αντιπαράθεσης με βάση επιχειρήματα, δυστυχώς, καθημερινά ακούμε απ’ όλες τις πτέρυγες της Βουλής να φτωχαίνει κυριολεκτικά, να συρρικνώνεται ο κοινοβουλευτικ</w:t>
      </w:r>
      <w:r>
        <w:rPr>
          <w:rFonts w:eastAsia="Times New Roman" w:cs="Times New Roman"/>
          <w:szCs w:val="24"/>
        </w:rPr>
        <w:t xml:space="preserve">ός λόγος και να αντικαθίσταται από ύβρεις, από καθημερινά επεισόδια μιας συμπεριφοράς η οποία δεν έχει να κάνει με τις παραδόσεις του κοινοβουλευτισμού που ουσιαστικά σε αυτήν εδώ την Αίθουσα και μεγαλύνθηκαν, αλλά και εδραιώθηκαν για πολλές δεκαετίες. </w:t>
      </w:r>
    </w:p>
    <w:p w14:paraId="498E516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αυτό, λοιπόν, το πνεύμα θέλω να κάνω δύο επισημάνσεις στα όσα ακούστηκαν προηγουμένως. Θα πρέπει, κύριοι συνάδελφοι, και στη μνήμη ακόμα του Μιχάλη του Ζαφειρόπουλου, αλλά και στο καθήκον που έχουμε όλοι ως αντιπρόσωποι του ελληνικού λαού, σε αυτήν την Αί</w:t>
      </w:r>
      <w:r>
        <w:rPr>
          <w:rFonts w:eastAsia="Times New Roman" w:cs="Times New Roman"/>
          <w:szCs w:val="24"/>
        </w:rPr>
        <w:t xml:space="preserve">θουσα να κάνουμε μια προσπάθεια να ξεπεράσουμε στείρες και άγονες αντιδικίες και κυρίως να μην δίνουμε πλέον χώρο στον λόγο του μίσους και του διχασμού. </w:t>
      </w:r>
    </w:p>
    <w:p w14:paraId="498E516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Άκουσα προηγουμένως έναν συνάδελφο –θα ξεκινήσω με αυτό και θα καταλήξω μετά στον Αναπληρωτή Υπουργό Α</w:t>
      </w:r>
      <w:r>
        <w:rPr>
          <w:rFonts w:eastAsia="Times New Roman" w:cs="Times New Roman"/>
          <w:szCs w:val="24"/>
        </w:rPr>
        <w:t xml:space="preserve">γροτικής Ανάπτυξης- που, απευθυνόμενος </w:t>
      </w:r>
      <w:r>
        <w:rPr>
          <w:rFonts w:eastAsia="Times New Roman" w:cs="Times New Roman"/>
          <w:szCs w:val="24"/>
        </w:rPr>
        <w:lastRenderedPageBreak/>
        <w:t>στη δική μας παράταξη, έλεγε ότι είμαστε το κόμμα των μεσαζόντων. Αυτό δεν είναι πολιτικό επιχείρημα. Αυτό είναι ύβρις!</w:t>
      </w:r>
    </w:p>
    <w:p w14:paraId="498E516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Όποιος δεν έχει τα κότσια και όποιος δεν έχει τη δύναμη της ψυχής, του μυαλού, αλλά και της επιστ</w:t>
      </w:r>
      <w:r>
        <w:rPr>
          <w:rFonts w:eastAsia="Times New Roman" w:cs="Times New Roman"/>
          <w:szCs w:val="24"/>
        </w:rPr>
        <w:t xml:space="preserve">ημονικής τεκμηρίωσης που απαιτεί μια τέτοια επίκληση και μια τέτοια </w:t>
      </w:r>
      <w:proofErr w:type="spellStart"/>
      <w:r>
        <w:rPr>
          <w:rFonts w:eastAsia="Times New Roman" w:cs="Times New Roman"/>
          <w:szCs w:val="24"/>
        </w:rPr>
        <w:t>απεύθυνση</w:t>
      </w:r>
      <w:proofErr w:type="spellEnd"/>
      <w:r>
        <w:rPr>
          <w:rFonts w:eastAsia="Times New Roman" w:cs="Times New Roman"/>
          <w:szCs w:val="24"/>
        </w:rPr>
        <w:t xml:space="preserve"> αυτού του λόγου προς τον αντίπαλό του παραμένει ένας άγονος, ένας άχρηστος υβριστής, αυτός που κυριολεκτικά κατευθύνει προς συγκεκριμένα πρόσωπα, προς συγκεκριμένους πολιτικούς α</w:t>
      </w:r>
      <w:r>
        <w:rPr>
          <w:rFonts w:eastAsia="Times New Roman" w:cs="Times New Roman"/>
          <w:szCs w:val="24"/>
        </w:rPr>
        <w:t xml:space="preserve">νθρώπους τα όπλα εκείνων οι οποίοι δεν καταλαβαίνουν από δημοκρατία. </w:t>
      </w:r>
    </w:p>
    <w:p w14:paraId="498E517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Και θα σας πω, κύριε συνάδελφε, εσείς που είπατε αυτήν ακριβώς τη φράση εναντίον της Νέας Δημοκρατίας, για να το ξέρετε, ότι όταν νομοθετούσε η Νέα Δημοκρατία, και ευτυχώς που το κάνει ε</w:t>
      </w:r>
      <w:r>
        <w:rPr>
          <w:rFonts w:eastAsia="Times New Roman" w:cs="Times New Roman"/>
          <w:szCs w:val="24"/>
        </w:rPr>
        <w:t>δώ και πολλές δεκαετίες αυτό -δεν ξέρω αν ήσασταν στη Βουλή, όταν ανέβηκα στο Βήμα- υπήρχε ένας νόμος, ο ν. 3424/1955, ο οποίος πράγματι έχει κάνει ποινικό αδίκημα την παραβίαση της προθεσμίας για την αποπληρωμή του τιμήματος γεωργικών και νωπών προϊόντων.</w:t>
      </w:r>
      <w:r>
        <w:rPr>
          <w:rFonts w:eastAsia="Times New Roman" w:cs="Times New Roman"/>
          <w:szCs w:val="24"/>
        </w:rPr>
        <w:t xml:space="preserve"> Εκεί, λοιπόν, εμείς, που μας λέτε μεσάζοντες, έχουμε συμπεριλάβει μία διάταξη που τιμωρεί ως αυτοτελές αδίκημα τη συμπεριφορά εκείνων που για λογαριασμό των εμπόρων, για λογαριασμό εκείνων οι οποίοι αγοράζουν προϊόντα, διαπραγματεύονται εξ ονόματός τους. </w:t>
      </w:r>
      <w:r>
        <w:rPr>
          <w:rFonts w:eastAsia="Times New Roman" w:cs="Times New Roman"/>
          <w:szCs w:val="24"/>
        </w:rPr>
        <w:t xml:space="preserve">Αυτοί είναι οι μεσάζοντες. </w:t>
      </w:r>
    </w:p>
    <w:p w14:paraId="498E517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Σε αυτήν τη διάταξη που φέρατε εσείς υπάρχει αντίστοιχη πρόβλεψη; Υπάρχει αντίστοιχη πρόβλεψη ότι αυτήν την πράξη που προβλέπετε και τη λέτε εμπορική συναλλαγή εκτός από αυτούς που λειτουργούν ως έμποροι, για τον ίδιο ακριβώς λό</w:t>
      </w:r>
      <w:r>
        <w:rPr>
          <w:rFonts w:eastAsia="Times New Roman" w:cs="Times New Roman"/>
          <w:szCs w:val="24"/>
        </w:rPr>
        <w:t>γο και για την ίδια αιτιολογία, θα πρέπει να την υφίστανται και να την αντιμετωπίζουν και εκείνοι που ως διαπραγματευτές για λογαριασμό των πρώτων οδηγούν πολλούς ανθρώπους στην παραπλάνηση και τους παίρνουν την παραγωγή και μετά τους κυνηγούν, για να πάρο</w:t>
      </w:r>
      <w:r>
        <w:rPr>
          <w:rFonts w:eastAsia="Times New Roman" w:cs="Times New Roman"/>
          <w:szCs w:val="24"/>
        </w:rPr>
        <w:t>υν τα λεφτά τους;</w:t>
      </w:r>
    </w:p>
    <w:p w14:paraId="498E5172" w14:textId="77777777" w:rsidR="00B84C6C" w:rsidRDefault="00B84C6C">
      <w:pPr>
        <w:spacing w:line="600" w:lineRule="auto"/>
        <w:ind w:firstLine="720"/>
        <w:jc w:val="both"/>
        <w:rPr>
          <w:rFonts w:eastAsia="Times New Roman" w:cs="Times New Roman"/>
          <w:szCs w:val="24"/>
        </w:rPr>
      </w:pPr>
    </w:p>
    <w:p w14:paraId="498E517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Άρα, ποιο είναι, λοιπόν, με επιχειρήματα το κόμμα των μεσαζόντων; Αυτοί που είχαν προβλέψει ως ξεχωριστό ποινικό αδίκημα τη συμπεριφορά των μεσαζόντων ή εκείνοι οι οποίοι σήμερα, με την ευκαιρία αυτής της νομοθέτησης και στα πλαίσια αυτή</w:t>
      </w:r>
      <w:r>
        <w:rPr>
          <w:rFonts w:eastAsia="Times New Roman" w:cs="Times New Roman"/>
          <w:szCs w:val="24"/>
        </w:rPr>
        <w:t xml:space="preserve">ς της δεινής κρίσης που περνάει όλος ο παραγωγικός κόσμος, παραλείπουν να προβλέψουν ως αυτοτελή παράβαση που επισύρει την ίδια κύρωση για αυτούς οι οποίοι είναι οι μεσάζοντες; </w:t>
      </w:r>
    </w:p>
    <w:p w14:paraId="498E517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 αυτό, λοιπόν, επειδή ειλικρινά δεν θέλω σε αυτή την κρίσιμη ώρα να οξύνω τ</w:t>
      </w:r>
      <w:r>
        <w:rPr>
          <w:rFonts w:eastAsia="Times New Roman" w:cs="Times New Roman"/>
          <w:szCs w:val="24"/>
        </w:rPr>
        <w:t xml:space="preserve">α πνεύματα, αυτό το οποίο είμαι υποχρεωμένος να πω ως Κοινοβουλευτικός Εκπρόσωπος της Νέας Δημοκρατίας και στη μνήμη αυτού του ανθρώπου που χάθηκε, απευθυνόμενος σε όλες τις πτέρυγες, είναι ότι πρέπει να </w:t>
      </w:r>
      <w:proofErr w:type="spellStart"/>
      <w:r>
        <w:rPr>
          <w:rFonts w:eastAsia="Times New Roman" w:cs="Times New Roman"/>
          <w:szCs w:val="24"/>
        </w:rPr>
        <w:t>αυτοσυγκρατηθούμε</w:t>
      </w:r>
      <w:proofErr w:type="spellEnd"/>
      <w:r>
        <w:rPr>
          <w:rFonts w:eastAsia="Times New Roman" w:cs="Times New Roman"/>
          <w:szCs w:val="24"/>
        </w:rPr>
        <w:t>, πρέπει όλοι να επιδείξουμε ένα πν</w:t>
      </w:r>
      <w:r>
        <w:rPr>
          <w:rFonts w:eastAsia="Times New Roman" w:cs="Times New Roman"/>
          <w:szCs w:val="24"/>
        </w:rPr>
        <w:t xml:space="preserve">εύμα δημοκρατικής πειθαρχίας, ώστε αυτό που πάντα </w:t>
      </w:r>
      <w:r>
        <w:rPr>
          <w:rFonts w:eastAsia="Times New Roman" w:cs="Times New Roman"/>
          <w:szCs w:val="24"/>
        </w:rPr>
        <w:lastRenderedPageBreak/>
        <w:t xml:space="preserve">θα κυριαρχεί σε αυτήν την Αίθουσα να είναι το βέλτιστο επιχείρημα και όχι η πιο κραυγαλέα βρισιά. </w:t>
      </w:r>
    </w:p>
    <w:p w14:paraId="498E5175"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Ολοκληρώστε, παρακαλώ, κύριε Τζαβάρα.</w:t>
      </w:r>
    </w:p>
    <w:p w14:paraId="498E5176" w14:textId="77777777" w:rsidR="00B84C6C" w:rsidRDefault="003C4644">
      <w:pPr>
        <w:spacing w:line="600" w:lineRule="auto"/>
        <w:ind w:firstLine="720"/>
        <w:jc w:val="both"/>
        <w:rPr>
          <w:rFonts w:eastAsia="Times New Roman"/>
          <w:bCs/>
          <w:szCs w:val="24"/>
        </w:rPr>
      </w:pPr>
      <w:r>
        <w:rPr>
          <w:rFonts w:eastAsia="Times New Roman"/>
          <w:b/>
          <w:bCs/>
          <w:szCs w:val="24"/>
        </w:rPr>
        <w:t xml:space="preserve">ΚΩΝΣΤΑΝΤΙΝΟΣ ΤΖΑΒΑΡΑΣ: </w:t>
      </w:r>
      <w:r>
        <w:rPr>
          <w:rFonts w:eastAsia="Times New Roman"/>
          <w:bCs/>
          <w:szCs w:val="24"/>
        </w:rPr>
        <w:t>Τελειώνω, κύρι</w:t>
      </w:r>
      <w:r>
        <w:rPr>
          <w:rFonts w:eastAsia="Times New Roman"/>
          <w:bCs/>
          <w:szCs w:val="24"/>
        </w:rPr>
        <w:t>ε Πρόεδρε.</w:t>
      </w:r>
    </w:p>
    <w:p w14:paraId="498E517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Αναπληρωτά Υπουργέ, μας είπατε ότι εμείς δώσαμε την Αγροτική Τράπεζα. Και πάλι εσείς υποπίπτετε στο ίδιο σφάλμα. Γιατί για φανταστείτε κάποιος που σας ακούει να θεωρήσει ότι ο τάδε ή ο τάδε ή ο τάδε Βουλευτής είναι αυτοί που έδωσαν την Τρά</w:t>
      </w:r>
      <w:r>
        <w:rPr>
          <w:rFonts w:eastAsia="Times New Roman" w:cs="Times New Roman"/>
          <w:szCs w:val="24"/>
        </w:rPr>
        <w:t xml:space="preserve">πεζα σε εκείνον που την έχει σήμερα;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τρία χρόνια, εσείς την υπόθεση αυτή την ερευνήσατε; Σε αυτήν ακριβώς την πράξη προέβη ο κ. </w:t>
      </w:r>
      <w:proofErr w:type="spellStart"/>
      <w:r>
        <w:rPr>
          <w:rFonts w:eastAsia="Times New Roman" w:cs="Times New Roman"/>
          <w:szCs w:val="24"/>
        </w:rPr>
        <w:t>Προβόπουλος</w:t>
      </w:r>
      <w:proofErr w:type="spellEnd"/>
      <w:r>
        <w:rPr>
          <w:rFonts w:eastAsia="Times New Roman" w:cs="Times New Roman"/>
          <w:szCs w:val="24"/>
        </w:rPr>
        <w:t>, στα πλαίσια ακριβώς των ιδιαιτέρων προνομίων που έχει ως Διοικητής της Τράπεζας της Ελλ</w:t>
      </w:r>
      <w:r>
        <w:rPr>
          <w:rFonts w:eastAsia="Times New Roman" w:cs="Times New Roman"/>
          <w:szCs w:val="24"/>
        </w:rPr>
        <w:t xml:space="preserve">άδος. Και επειδή πράγματι και προσωπικά την έχω ερευνήσει αυτή την υπόθεση, θυμάμαι κάποιον πρώην Βουλευτή του ΣΥΡΙΖΑ, που σε μία Επιτροπή μάς είχε υποσχεθεί ότι ο ΣΥΡΙΖΑ θα την ερευνήσει αυτή την υπόθεση. </w:t>
      </w:r>
    </w:p>
    <w:p w14:paraId="498E517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Για πείτε μου, λοιπόν, κύριε Αναπληρωτά Υπουργέ Γ</w:t>
      </w:r>
      <w:r>
        <w:rPr>
          <w:rFonts w:eastAsia="Times New Roman" w:cs="Times New Roman"/>
          <w:szCs w:val="24"/>
        </w:rPr>
        <w:t>εωργίας, εσείς αυτή τη δέσμευσή σας την έχετε υλοποιήσει, για να έρχεστε σήμερα και να μας λέτε ότι εμείς δώσαμε ή χαρίσαμε αυτή την Τράπεζα;</w:t>
      </w:r>
    </w:p>
    <w:p w14:paraId="498E5179" w14:textId="77777777" w:rsidR="00B84C6C" w:rsidRDefault="003C4644">
      <w:pPr>
        <w:spacing w:line="600" w:lineRule="auto"/>
        <w:ind w:firstLine="720"/>
        <w:jc w:val="both"/>
        <w:rPr>
          <w:rFonts w:eastAsia="Times New Roman"/>
          <w:bCs/>
          <w:szCs w:val="24"/>
        </w:rPr>
      </w:pPr>
      <w:r>
        <w:rPr>
          <w:rFonts w:eastAsia="Times New Roman"/>
          <w:b/>
          <w:bCs/>
          <w:szCs w:val="24"/>
        </w:rPr>
        <w:lastRenderedPageBreak/>
        <w:t xml:space="preserve">ΠΡΟΕΔΡΕΥΩΝ (Μάριος Γεωργιάδης): </w:t>
      </w:r>
      <w:r>
        <w:rPr>
          <w:rFonts w:eastAsia="Times New Roman"/>
          <w:bCs/>
          <w:szCs w:val="24"/>
        </w:rPr>
        <w:t>Κύριε Τζαβάρα, ολοκληρώστε σας παρακαλώ.</w:t>
      </w:r>
    </w:p>
    <w:p w14:paraId="498E517A" w14:textId="77777777" w:rsidR="00B84C6C" w:rsidRDefault="003C4644">
      <w:pPr>
        <w:spacing w:line="600" w:lineRule="auto"/>
        <w:ind w:firstLine="720"/>
        <w:jc w:val="both"/>
        <w:rPr>
          <w:rFonts w:eastAsia="Times New Roman"/>
          <w:bCs/>
          <w:szCs w:val="24"/>
        </w:rPr>
      </w:pPr>
      <w:r>
        <w:rPr>
          <w:rFonts w:eastAsia="Times New Roman" w:cs="Times New Roman"/>
          <w:b/>
          <w:szCs w:val="24"/>
        </w:rPr>
        <w:t>ΧΡΗΣΤΟΣ ΑΝΤΩΝΙΟΥ:</w:t>
      </w:r>
      <w:r>
        <w:rPr>
          <w:rFonts w:eastAsia="Times New Roman" w:cs="Times New Roman"/>
          <w:szCs w:val="24"/>
        </w:rPr>
        <w:t xml:space="preserve"> Ποιος την έδωσε;</w:t>
      </w:r>
    </w:p>
    <w:p w14:paraId="498E517B" w14:textId="77777777" w:rsidR="00B84C6C" w:rsidRDefault="003C4644">
      <w:pPr>
        <w:spacing w:line="600" w:lineRule="auto"/>
        <w:ind w:firstLine="720"/>
        <w:jc w:val="both"/>
        <w:rPr>
          <w:rFonts w:eastAsia="Times New Roman"/>
          <w:bCs/>
          <w:szCs w:val="24"/>
        </w:rPr>
      </w:pPr>
      <w:r>
        <w:rPr>
          <w:rFonts w:eastAsia="Times New Roman"/>
          <w:b/>
          <w:bCs/>
          <w:szCs w:val="24"/>
        </w:rPr>
        <w:t xml:space="preserve">ΚΩΝΣΤΑΝΤΙΝΟΣ ΤΖΑΒΑΡΑΣ: </w:t>
      </w:r>
      <w:r>
        <w:rPr>
          <w:rFonts w:eastAsia="Times New Roman"/>
          <w:bCs/>
          <w:szCs w:val="24"/>
        </w:rPr>
        <w:t xml:space="preserve">Εσείς να μας το πείτε. </w:t>
      </w:r>
    </w:p>
    <w:p w14:paraId="498E517C"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Παρακαλώ, μην ανοίγετε διάλογο. </w:t>
      </w:r>
    </w:p>
    <w:p w14:paraId="498E517D" w14:textId="77777777" w:rsidR="00B84C6C" w:rsidRDefault="003C4644">
      <w:pPr>
        <w:spacing w:line="600" w:lineRule="auto"/>
        <w:ind w:firstLine="720"/>
        <w:jc w:val="both"/>
        <w:rPr>
          <w:rFonts w:eastAsia="Times New Roman"/>
          <w:bCs/>
          <w:szCs w:val="24"/>
        </w:rPr>
      </w:pPr>
      <w:r>
        <w:rPr>
          <w:rFonts w:eastAsia="Times New Roman"/>
          <w:b/>
          <w:bCs/>
          <w:szCs w:val="24"/>
        </w:rPr>
        <w:t xml:space="preserve">ΚΩΝΣΤΑΝΤΙΝΟΣ ΤΖΑΒΑΡΑΣ: </w:t>
      </w:r>
      <w:r>
        <w:rPr>
          <w:rFonts w:eastAsia="Times New Roman"/>
          <w:bCs/>
          <w:szCs w:val="24"/>
        </w:rPr>
        <w:t xml:space="preserve">Αυτού του είδους οι αναφορές, όταν γίνονται με τέτοιο τρόπο, ελάτε να το συζητήσουμε ποιος την έδωσε. Όμως, δεν μπορείτε </w:t>
      </w:r>
      <w:r>
        <w:rPr>
          <w:rFonts w:eastAsia="Times New Roman"/>
          <w:bCs/>
          <w:szCs w:val="24"/>
        </w:rPr>
        <w:t xml:space="preserve">να απευθύνεστε στους αντιπροσώπους του ελληνικού λαού που έχουν σε αυτή την Αίθουσα εκλεγεί με το κόμμα της Νέας Δημοκρατίας, λέγοντας ότι συλλήβδην και αθρόως υπηρετούν τέτοια συμφέροντα. Αυτό είναι ύβρις και αυτός ακριβώς είναι ένας μονόλογος μίσους που </w:t>
      </w:r>
      <w:r>
        <w:rPr>
          <w:rFonts w:eastAsia="Times New Roman"/>
          <w:bCs/>
          <w:szCs w:val="24"/>
        </w:rPr>
        <w:t xml:space="preserve">διχάζει. </w:t>
      </w:r>
    </w:p>
    <w:p w14:paraId="498E517E"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Κύριε Τζαβάρα, σας παρακαλώ πολύ ολοκληρώστε. Έχετε φτάσει εννέα λεπτά, η ανοχή μου έχει εξαντληθεί. Ολοκληρώστε σε δέκα δευτερόλεπτα, σας παρακαλώ πολύ. </w:t>
      </w:r>
    </w:p>
    <w:p w14:paraId="498E517F" w14:textId="77777777" w:rsidR="00B84C6C" w:rsidRDefault="003C4644">
      <w:pPr>
        <w:spacing w:line="600" w:lineRule="auto"/>
        <w:ind w:firstLine="720"/>
        <w:jc w:val="both"/>
        <w:rPr>
          <w:rFonts w:eastAsia="Times New Roman"/>
          <w:bCs/>
          <w:szCs w:val="24"/>
        </w:rPr>
      </w:pPr>
      <w:r>
        <w:rPr>
          <w:rFonts w:eastAsia="Times New Roman"/>
          <w:b/>
          <w:bCs/>
          <w:szCs w:val="24"/>
        </w:rPr>
        <w:t xml:space="preserve">ΚΩΝΣΤΑΝΤΙΝΟΣ ΤΖΑΒΑΡΑΣ: </w:t>
      </w:r>
      <w:r>
        <w:rPr>
          <w:rFonts w:eastAsia="Times New Roman"/>
          <w:bCs/>
          <w:szCs w:val="24"/>
        </w:rPr>
        <w:t>Παρακαλώ, κύριε Πρόεδρε.</w:t>
      </w:r>
    </w:p>
    <w:p w14:paraId="498E5180" w14:textId="77777777" w:rsidR="00B84C6C" w:rsidRDefault="003C4644">
      <w:pPr>
        <w:spacing w:line="600" w:lineRule="auto"/>
        <w:ind w:firstLine="720"/>
        <w:jc w:val="both"/>
        <w:rPr>
          <w:rFonts w:eastAsia="Times New Roman"/>
          <w:bCs/>
          <w:szCs w:val="24"/>
        </w:rPr>
      </w:pPr>
      <w:r>
        <w:rPr>
          <w:rFonts w:eastAsia="Times New Roman"/>
          <w:bCs/>
          <w:szCs w:val="24"/>
        </w:rPr>
        <w:lastRenderedPageBreak/>
        <w:t>Όποιος έχει</w:t>
      </w:r>
      <w:r>
        <w:rPr>
          <w:rFonts w:eastAsia="Times New Roman"/>
          <w:bCs/>
          <w:szCs w:val="24"/>
        </w:rPr>
        <w:t xml:space="preserve"> επιχειρήματα πρέπει να τα λέει εδώ και να ακούει και τον αντίλογο. Γιατί, κύριοι συνάδελφοι, σε αυτήν την Αίθουσα, δεν μπορεί να έχει κάποιος το δικαίωμα να αναφέρεται σε οποιοδήποτε θέμα σε αυτήν την Αίθουσα και όταν αυτός που εκπροσωπεί τον αντίλογο παί</w:t>
      </w:r>
      <w:r>
        <w:rPr>
          <w:rFonts w:eastAsia="Times New Roman"/>
          <w:bCs/>
          <w:szCs w:val="24"/>
        </w:rPr>
        <w:t xml:space="preserve">ρνει τον λόγο, να υφίσταται περιορισμούς. </w:t>
      </w:r>
    </w:p>
    <w:p w14:paraId="498E5181"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Ξέρουμε ότι αν σας αφήσουμε, θα μιλάτε όλη τη νύχτα. Γι’ αυτό υπάρχει και ο χρόνος. </w:t>
      </w:r>
    </w:p>
    <w:p w14:paraId="498E5182" w14:textId="77777777" w:rsidR="00B84C6C" w:rsidRDefault="003C4644">
      <w:pPr>
        <w:spacing w:line="600" w:lineRule="auto"/>
        <w:ind w:firstLine="720"/>
        <w:jc w:val="both"/>
        <w:rPr>
          <w:rFonts w:eastAsia="Times New Roman"/>
          <w:bCs/>
          <w:szCs w:val="24"/>
        </w:rPr>
      </w:pPr>
      <w:r>
        <w:rPr>
          <w:rFonts w:eastAsia="Times New Roman"/>
          <w:b/>
          <w:bCs/>
          <w:szCs w:val="24"/>
        </w:rPr>
        <w:t xml:space="preserve">ΚΩΝΣΤΑΝΤΙΝΟΣ ΤΖΑΒΑΡΑΣ: </w:t>
      </w:r>
      <w:r>
        <w:rPr>
          <w:rFonts w:eastAsia="Times New Roman"/>
          <w:bCs/>
          <w:szCs w:val="24"/>
        </w:rPr>
        <w:t>Αυτό είναι πολύ βασικό και ξέρετε γιατί; Γιατί σε αυτή την Αίθουσα, με βά</w:t>
      </w:r>
      <w:r>
        <w:rPr>
          <w:rFonts w:eastAsia="Times New Roman"/>
          <w:bCs/>
          <w:szCs w:val="24"/>
        </w:rPr>
        <w:t xml:space="preserve">ση τον Κανονισμό της Βουλής, οι συζητήσεις δεν γίνονται μόνο κατ’ αντιμωλίαν, δηλαδή παρουσία του αντιπάλου, αλλά γίνονται κυρίως κατ’ αντιλογία. Εάν, λοιπόν, αφήσετε κάποιον να ρίχνει αυτού του είδους τις </w:t>
      </w:r>
      <w:proofErr w:type="spellStart"/>
      <w:r>
        <w:rPr>
          <w:rFonts w:eastAsia="Times New Roman"/>
          <w:bCs/>
          <w:szCs w:val="24"/>
        </w:rPr>
        <w:t>σπερμολογίες</w:t>
      </w:r>
      <w:proofErr w:type="spellEnd"/>
      <w:r>
        <w:rPr>
          <w:rFonts w:eastAsia="Times New Roman"/>
          <w:bCs/>
          <w:szCs w:val="24"/>
        </w:rPr>
        <w:t xml:space="preserve"> εναντίον των αντιπάλων του και δεν δί</w:t>
      </w:r>
      <w:r>
        <w:rPr>
          <w:rFonts w:eastAsia="Times New Roman"/>
          <w:bCs/>
          <w:szCs w:val="24"/>
        </w:rPr>
        <w:t xml:space="preserve">νετε στους αντιπάλους την ευκαιρία και τη δυνατότητα της ανασκευής, από εκεί και πέρα τα φαινόμενα τα βλέπετε ποια είναι. </w:t>
      </w:r>
    </w:p>
    <w:p w14:paraId="498E5183" w14:textId="77777777" w:rsidR="00B84C6C" w:rsidRDefault="003C4644">
      <w:pPr>
        <w:spacing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Ευχαριστούμε, κύριε Τζαβάρα. Δεν μπορούμε άλλο, σας παρακαλώ πολύ βοηθήστε τη διαδικασία. Έχετε φτάσε</w:t>
      </w:r>
      <w:r>
        <w:rPr>
          <w:rFonts w:eastAsia="Times New Roman"/>
          <w:bCs/>
          <w:szCs w:val="24"/>
        </w:rPr>
        <w:t xml:space="preserve">ι τα δέκα λεπτά ήδη. Με φέρνετε σε δύσκολη θέση και ξέρετε ότι δεν είμαι από τους ανθρώπους που δεν αφήνουν να ολοκληρώσετε. Σας ακούσαμε. </w:t>
      </w:r>
    </w:p>
    <w:p w14:paraId="498E518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Και κάτι τελευταίο. Από τότε που ο </w:t>
      </w:r>
      <w:proofErr w:type="spellStart"/>
      <w:r>
        <w:rPr>
          <w:rFonts w:eastAsia="Times New Roman" w:cs="Times New Roman"/>
          <w:szCs w:val="24"/>
        </w:rPr>
        <w:t>Κέυνς</w:t>
      </w:r>
      <w:proofErr w:type="spellEnd"/>
      <w:r>
        <w:rPr>
          <w:rFonts w:eastAsia="Times New Roman" w:cs="Times New Roman"/>
          <w:szCs w:val="24"/>
        </w:rPr>
        <w:t xml:space="preserve"> δημοσίευσε την περιώνυμη εργασία του για τη γενική θ</w:t>
      </w:r>
      <w:r>
        <w:rPr>
          <w:rFonts w:eastAsia="Times New Roman" w:cs="Times New Roman"/>
          <w:szCs w:val="24"/>
        </w:rPr>
        <w:t xml:space="preserve">εωρία της απασχόλησης, όλοι πια ξέρουμε ότι, για να είναι βιώσιμη η μείωση της ανεργίας, θα πρέπει να συνδέεται </w:t>
      </w:r>
      <w:r>
        <w:rPr>
          <w:rFonts w:eastAsia="Times New Roman" w:cs="Times New Roman"/>
          <w:szCs w:val="24"/>
        </w:rPr>
        <w:lastRenderedPageBreak/>
        <w:t>αιτιωδώς με την ανάπτυξη, με την αύξηση των ρυθμών ανάπτυξης. Το πώς έχει καταφέρει –και τελειώνω- η Κυβέρνηση με μηδενική ανάπτυξη μέχρι και το</w:t>
      </w:r>
      <w:r>
        <w:rPr>
          <w:rFonts w:eastAsia="Times New Roman" w:cs="Times New Roman"/>
          <w:szCs w:val="24"/>
        </w:rPr>
        <w:t xml:space="preserve"> 2016 να έχει αυξήσει κατά 280 χιλιάδες, όπως είπε ο Αναπληρωτής Υπουργός Γεωργίας, την απασχόληση, αυτό είναι ένα ζήτημα, που, πραγματικά, ανάγεται στα επίπεδα της μαγείας και όχι στα επίπεδα της οικονομικής επιστήμης.</w:t>
      </w:r>
    </w:p>
    <w:p w14:paraId="498E518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98E5186" w14:textId="77777777" w:rsidR="00B84C6C" w:rsidRDefault="003C4644">
      <w:pPr>
        <w:spacing w:line="600" w:lineRule="auto"/>
        <w:ind w:firstLine="720"/>
        <w:jc w:val="center"/>
        <w:rPr>
          <w:rFonts w:eastAsia="Times New Roman"/>
          <w:bCs/>
        </w:rPr>
      </w:pPr>
      <w:r>
        <w:rPr>
          <w:rFonts w:eastAsia="Times New Roman"/>
          <w:bCs/>
        </w:rPr>
        <w:t xml:space="preserve">(Χειροκροτήματα από </w:t>
      </w:r>
      <w:r>
        <w:rPr>
          <w:rFonts w:eastAsia="Times New Roman"/>
          <w:bCs/>
        </w:rPr>
        <w:t>την πτέρυγα της Νέας Δημοκρατίας)</w:t>
      </w:r>
    </w:p>
    <w:p w14:paraId="498E518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Τζαβάρα. </w:t>
      </w:r>
    </w:p>
    <w:p w14:paraId="498E518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Πρόεδρε, μου επιτρέπετε;</w:t>
      </w:r>
    </w:p>
    <w:p w14:paraId="498E518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Κύριε Πρόεδρε, ζητώ τον λόγο. Έβαλε σ</w:t>
      </w:r>
      <w:r>
        <w:rPr>
          <w:rFonts w:eastAsia="Times New Roman" w:cs="Times New Roman"/>
          <w:szCs w:val="24"/>
        </w:rPr>
        <w:t xml:space="preserve">το στόμα μου λόγια που δεν είπα! </w:t>
      </w:r>
    </w:p>
    <w:p w14:paraId="498E518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κι εγώ θέλω τον λόγο.</w:t>
      </w:r>
    </w:p>
    <w:p w14:paraId="498E518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Όχι, κύριε Λαζαρίδη. Σας παρακαλώ, μισό λεπτό για να καθορίσω τη διαδικασία. Έχει ζητήσει τον λόγο και ο κ. </w:t>
      </w:r>
      <w:proofErr w:type="spellStart"/>
      <w:r>
        <w:rPr>
          <w:rFonts w:eastAsia="Times New Roman" w:cs="Times New Roman"/>
          <w:szCs w:val="24"/>
        </w:rPr>
        <w:t>Ξυδάκης</w:t>
      </w:r>
      <w:proofErr w:type="spellEnd"/>
      <w:r>
        <w:rPr>
          <w:rFonts w:eastAsia="Times New Roman" w:cs="Times New Roman"/>
          <w:szCs w:val="24"/>
        </w:rPr>
        <w:t>.</w:t>
      </w:r>
    </w:p>
    <w:p w14:paraId="498E518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Κύριε Πρόεδρε, για μισό λεπτό και εγώ ζητώ τον λόγο. </w:t>
      </w:r>
    </w:p>
    <w:p w14:paraId="498E518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Λαζαρίδη, δεν έχετε τον λόγο. </w:t>
      </w:r>
    </w:p>
    <w:p w14:paraId="498E518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εγώ έκανα την καταγγελία για την υπόθεση της Αγροτικής…</w:t>
      </w:r>
    </w:p>
    <w:p w14:paraId="498E518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μπορώ να προεδρεύσω; Γιατί να σας δώσω τον λόγο; Δεν μπορείτε να πάρετε τον λόγο αυτή την στιγμή. Θα απαντήσει ο Αναπληρωτής Υπουργός και έχει ζητήσει τον λόγο και ο Κοινοβουλευτικός Εκπρόσωπος του ΣΥΡΙΖΑ. </w:t>
      </w:r>
    </w:p>
    <w:p w14:paraId="498E5190"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Κύριε Πρόεδρε,</w:t>
      </w:r>
      <w:r>
        <w:rPr>
          <w:rFonts w:eastAsia="Times New Roman" w:cs="Times New Roman"/>
          <w:szCs w:val="24"/>
        </w:rPr>
        <w:t xml:space="preserve"> με όλο τον σεβασμό, ζητώ τον λόγο. </w:t>
      </w:r>
    </w:p>
    <w:p w14:paraId="498E519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Για ποιο λόγο να ζητήσετε τον λόγο; Δεν έχετε τον λόγο. </w:t>
      </w:r>
    </w:p>
    <w:p w14:paraId="498E519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Γιατί εγώ έκανα την καταγγελία για την υπόθεση της Αγροτικής και θέλω να πω δύο κουβέντες για μισό λεπτό. </w:t>
      </w:r>
    </w:p>
    <w:p w14:paraId="498E519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ΤΖΑΒΑΡΑΣ:</w:t>
      </w:r>
      <w:r>
        <w:rPr>
          <w:rFonts w:eastAsia="Times New Roman" w:cs="Times New Roman"/>
          <w:szCs w:val="24"/>
        </w:rPr>
        <w:t xml:space="preserve"> Εγώ δεν αναφερόμουν σε εσάς, αλλά στον κύριο Υπουργό.</w:t>
      </w:r>
    </w:p>
    <w:p w14:paraId="498E519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αναφέρθηκε σε εσάς, απ’ ό,τι είπε. </w:t>
      </w:r>
    </w:p>
    <w:p w14:paraId="498E519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Κύριε Πρόεδρε, ζητώ τον λόγο μισό λεπτό, για τριάντα δευτερόλεπτα. </w:t>
      </w:r>
    </w:p>
    <w:p w14:paraId="498E519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Κύριε Λαζαρίδη, έχετε τον λόγο.</w:t>
      </w:r>
    </w:p>
    <w:p w14:paraId="498E519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Κατήγγειλα το εξής, ότι ψήφισαν τα κόμματα μια τροπολογία, με την οποία καθιστούσαν ακατάσχετη την επιχορήγηση των δύο κομμάτων, επιχορήγηση την οποία είχαν πάρει ήδη, προκειμένου να μην επισ</w:t>
      </w:r>
      <w:r>
        <w:rPr>
          <w:rFonts w:eastAsia="Times New Roman" w:cs="Times New Roman"/>
          <w:szCs w:val="24"/>
        </w:rPr>
        <w:t>τρέψουν χρήματα στην Αγροτική. Έκανα αυτή την καταγγελία και στη συνέχεια, όταν έστειλε εξώδικο η Αγροτική για αυτή την πράξη στα δύο κόμματα, την πούλησαν μέσα σε είκοσι μέρες στην Πειραιώς για 90-95 εκατομμύρια, τη στιγμή που μόνο το χρέος από τα δύο κόμ</w:t>
      </w:r>
      <w:r>
        <w:rPr>
          <w:rFonts w:eastAsia="Times New Roman" w:cs="Times New Roman"/>
          <w:szCs w:val="24"/>
        </w:rPr>
        <w:t xml:space="preserve">ματα ήταν 200 εκατομμύρια. Σε αυτό θα πρέπει να απαντήσει η Νέα Δημοκρατία, όχι γενικά και αόριστα. </w:t>
      </w:r>
    </w:p>
    <w:p w14:paraId="498E519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Σας ευχαριστώ.</w:t>
      </w:r>
    </w:p>
    <w:p w14:paraId="498E519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Ωραία, είναι ξεκάθαρο, κύριε Λαζαρίδη. </w:t>
      </w:r>
    </w:p>
    <w:p w14:paraId="498E519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98E519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w:t>
      </w:r>
      <w:r>
        <w:rPr>
          <w:rFonts w:eastAsia="Times New Roman" w:cs="Times New Roman"/>
          <w:b/>
          <w:szCs w:val="24"/>
        </w:rPr>
        <w:t>άπτυξης και Τροφίμων):</w:t>
      </w:r>
      <w:r>
        <w:rPr>
          <w:rFonts w:eastAsia="Times New Roman" w:cs="Times New Roman"/>
          <w:szCs w:val="24"/>
        </w:rPr>
        <w:t xml:space="preserve">  Κύριε Πρόεδρε, μπορώ να έχω τον λόγο;</w:t>
      </w:r>
    </w:p>
    <w:p w14:paraId="498E519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Υπουργέ, μισό λεπτό να πω πρώτα κάτι που θέλω και μετά θα σας δώσω τον λόγο. </w:t>
      </w:r>
    </w:p>
    <w:p w14:paraId="498E519D"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ήθελα και εγώ από την πλευρά μου …</w:t>
      </w:r>
    </w:p>
    <w:p w14:paraId="498E519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498E519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Τζαβάρα, σας παρακαλώ πολύ.</w:t>
      </w:r>
    </w:p>
    <w:p w14:paraId="498E51A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Θα ήθελα και εγώ, από την πλευρά μου και από το Προεδρείο, να εκφράσω τα θερμά μου συλλυπητήρια για τον εκλιπόντα, τον κ. Ζαφειρόπουλο, και να πω ότι και ως Βουλή των Ελλήνων καταδικάζουμε κ</w:t>
      </w:r>
      <w:r>
        <w:rPr>
          <w:rFonts w:eastAsia="Times New Roman" w:cs="Times New Roman"/>
          <w:szCs w:val="24"/>
        </w:rPr>
        <w:t xml:space="preserve">άθε δολοφονική πράξη. </w:t>
      </w:r>
    </w:p>
    <w:p w14:paraId="498E51A1"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Κουράγιο στην οικογένειά του. Θερμά συλλυπητήρια για τον εκλιπόντα. </w:t>
      </w:r>
    </w:p>
    <w:p w14:paraId="498E51A2"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ένα λεπτό.</w:t>
      </w:r>
    </w:p>
    <w:p w14:paraId="498E51A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κύριε Πρόεδρε.</w:t>
      </w:r>
    </w:p>
    <w:p w14:paraId="498E51A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Ο δάσκαλός μου</w:t>
      </w:r>
      <w:r>
        <w:rPr>
          <w:rFonts w:eastAsia="Times New Roman" w:cs="Times New Roman"/>
          <w:szCs w:val="24"/>
        </w:rPr>
        <w:t>,</w:t>
      </w:r>
      <w:r>
        <w:rPr>
          <w:rFonts w:eastAsia="Times New Roman" w:cs="Times New Roman"/>
          <w:szCs w:val="24"/>
        </w:rPr>
        <w:t xml:space="preserve"> μο</w:t>
      </w:r>
      <w:r>
        <w:rPr>
          <w:rFonts w:eastAsia="Times New Roman" w:cs="Times New Roman"/>
          <w:szCs w:val="24"/>
        </w:rPr>
        <w:t>ύ έλεγε να είμαι σπάταλος στις παρατηρήσεις μου και φειδωλός στα συμπεράσματά μου. Δεν αξιολόγησα το ότι δόθηκε η Αγροτική, είπα απλώς «δώσατε την Αγροτική». Αν το αμφισβητείτε….</w:t>
      </w:r>
    </w:p>
    <w:p w14:paraId="498E51A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Είπατε και το ποσό.</w:t>
      </w:r>
    </w:p>
    <w:p w14:paraId="498E51A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 (Αναπληρωτής Υπου</w:t>
      </w:r>
      <w:r>
        <w:rPr>
          <w:rFonts w:eastAsia="Times New Roman" w:cs="Times New Roman"/>
          <w:b/>
          <w:szCs w:val="24"/>
        </w:rPr>
        <w:t>ργός Αγροτικής Ανάπτυξης και Τροφίμων):</w:t>
      </w:r>
      <w:r>
        <w:rPr>
          <w:rFonts w:eastAsia="Times New Roman" w:cs="Times New Roman"/>
          <w:szCs w:val="24"/>
        </w:rPr>
        <w:t xml:space="preserve"> Εγώ δεν είπα κανένα ποσό. </w:t>
      </w:r>
    </w:p>
    <w:p w14:paraId="498E51A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Το θυμάμαι. </w:t>
      </w:r>
    </w:p>
    <w:p w14:paraId="498E51A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Είπα «δώσατε την Αγροτική». Διαβάστε τα Πρακτικά. Είμαι ακριβέστατος. </w:t>
      </w:r>
    </w:p>
    <w:p w14:paraId="498E51A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Τα Πρακτικά διάβασα. Με 97 εκατομμύρια, είπατε. </w:t>
      </w:r>
    </w:p>
    <w:p w14:paraId="498E51A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Αν αμφισβητείτε ότι τη δώσατε, πείτε μας τότε ποιος την έδωσε, γιατί εγώ ξέρω ότι δόθηκε. </w:t>
      </w:r>
    </w:p>
    <w:p w14:paraId="498E51A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w:t>
      </w:r>
      <w:r>
        <w:rPr>
          <w:rFonts w:eastAsia="Times New Roman" w:cs="Times New Roman"/>
          <w:b/>
          <w:szCs w:val="24"/>
        </w:rPr>
        <w:t>ΑΣ:</w:t>
      </w:r>
      <w:r>
        <w:rPr>
          <w:rFonts w:eastAsia="Times New Roman" w:cs="Times New Roman"/>
          <w:szCs w:val="24"/>
        </w:rPr>
        <w:t xml:space="preserve"> Εγώ δεν έχω δώσει τίποτα</w:t>
      </w:r>
      <w:r>
        <w:rPr>
          <w:rFonts w:eastAsia="Times New Roman" w:cs="Times New Roman"/>
          <w:szCs w:val="24"/>
        </w:rPr>
        <w:t>,</w:t>
      </w:r>
      <w:r>
        <w:rPr>
          <w:rFonts w:eastAsia="Times New Roman" w:cs="Times New Roman"/>
          <w:szCs w:val="24"/>
        </w:rPr>
        <w:t xml:space="preserve"> πάντως. Αν στο β΄ πληθυντικό περιλαμβάνετε και εμένα, εγώ δεν έχω δώσει τίποτα. Κοιτάξτε εσείς τι δίνετε. </w:t>
      </w:r>
    </w:p>
    <w:p w14:paraId="498E51A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Δεύτερον, δεν είναι δυνατόν να μας εγκαλείτε,</w:t>
      </w:r>
      <w:r>
        <w:rPr>
          <w:rFonts w:eastAsia="Times New Roman" w:cs="Times New Roman"/>
          <w:szCs w:val="24"/>
        </w:rPr>
        <w:t xml:space="preserve"> κύριε Τζαβάρα...</w:t>
      </w:r>
    </w:p>
    <w:p w14:paraId="498E51A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Κοιτάξτε εσείς τι δίνετε, γιατί μπορεί να βρεθείτε και εσείς κάποια στιγμή υπόλογος.</w:t>
      </w:r>
    </w:p>
    <w:p w14:paraId="498E51AE"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(Μάριος Γεωργιάδης):</w:t>
      </w:r>
      <w:r>
        <w:rPr>
          <w:rFonts w:eastAsia="Times New Roman" w:cs="Times New Roman"/>
          <w:szCs w:val="24"/>
        </w:rPr>
        <w:t xml:space="preserve"> Κύριε Τζαβάρα, μην ανοίγετε διάλογο. Σας παρακαλώ πολύ!</w:t>
      </w:r>
    </w:p>
    <w:p w14:paraId="498E51A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w:t>
      </w:r>
      <w:r>
        <w:rPr>
          <w:rFonts w:eastAsia="Times New Roman" w:cs="Times New Roman"/>
          <w:b/>
          <w:szCs w:val="24"/>
        </w:rPr>
        <w:t>ροτικής Ανάπτυξης και Τροφίμων):</w:t>
      </w:r>
      <w:r>
        <w:rPr>
          <w:rFonts w:eastAsia="Times New Roman" w:cs="Times New Roman"/>
          <w:szCs w:val="24"/>
        </w:rPr>
        <w:t xml:space="preserve"> Κύριε Τζαβάρα, κάνατε μαθήματα πριν από λίγο και δεν μίλησα. </w:t>
      </w:r>
    </w:p>
    <w:p w14:paraId="498E51B0"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98E51B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κύριε Τζαβάρα! </w:t>
      </w:r>
    </w:p>
    <w:p w14:paraId="498E51B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Κύριε Πρόεδρε, θα με προφυλάξετε; Εγώ δεν διέκοψα κανέναν, κύριε Πρόεδρε. </w:t>
      </w:r>
    </w:p>
    <w:p w14:paraId="498E51B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ακούστηκε) </w:t>
      </w:r>
    </w:p>
    <w:p w14:paraId="498E51B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Τζαβάρα, μιλάτε και δεν ακούγεστε</w:t>
      </w:r>
      <w:r>
        <w:rPr>
          <w:rFonts w:eastAsia="Times New Roman" w:cs="Times New Roman"/>
          <w:szCs w:val="24"/>
        </w:rPr>
        <w:t>,</w:t>
      </w:r>
      <w:r>
        <w:rPr>
          <w:rFonts w:eastAsia="Times New Roman" w:cs="Times New Roman"/>
          <w:szCs w:val="24"/>
        </w:rPr>
        <w:t xml:space="preserve"> γιατί είναι κλειστό το μικρόφωνο. </w:t>
      </w:r>
    </w:p>
    <w:p w14:paraId="498E51B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w:t>
      </w:r>
      <w:r>
        <w:rPr>
          <w:rFonts w:eastAsia="Times New Roman" w:cs="Times New Roman"/>
          <w:b/>
          <w:szCs w:val="24"/>
        </w:rPr>
        <w:t>πουργός Αγροτικής Ανάπτυξης και Τροφίμων):</w:t>
      </w:r>
      <w:r>
        <w:rPr>
          <w:rFonts w:eastAsia="Times New Roman" w:cs="Times New Roman"/>
          <w:szCs w:val="24"/>
        </w:rPr>
        <w:t xml:space="preserve"> Όμως, ο κ. Τζαβάρας ως ομιλητής</w:t>
      </w:r>
      <w:r>
        <w:rPr>
          <w:rFonts w:eastAsia="Times New Roman" w:cs="Times New Roman"/>
          <w:szCs w:val="24"/>
        </w:rPr>
        <w:t>,</w:t>
      </w:r>
      <w:r>
        <w:rPr>
          <w:rFonts w:eastAsia="Times New Roman" w:cs="Times New Roman"/>
          <w:szCs w:val="24"/>
        </w:rPr>
        <w:t xml:space="preserve"> έκανε μαθήματα αγωγής και ευπρέπειας προηγουμένως, επειδή τόλμησε κάποιος να ψιθυρίσει κάτι. Και τώρα</w:t>
      </w:r>
      <w:r>
        <w:rPr>
          <w:rFonts w:eastAsia="Times New Roman" w:cs="Times New Roman"/>
          <w:szCs w:val="24"/>
        </w:rPr>
        <w:t>,</w:t>
      </w:r>
      <w:r>
        <w:rPr>
          <w:rFonts w:eastAsia="Times New Roman" w:cs="Times New Roman"/>
          <w:szCs w:val="24"/>
        </w:rPr>
        <w:t xml:space="preserve"> με διακόπτει και αποδεικνύει το «δάσκαλε που δίδασκες». Δεν σας επιτρέπω να μ</w:t>
      </w:r>
      <w:r>
        <w:rPr>
          <w:rFonts w:eastAsia="Times New Roman" w:cs="Times New Roman"/>
          <w:szCs w:val="24"/>
        </w:rPr>
        <w:t xml:space="preserve">ε διακόπτετε! Συνεχώς το κάνετε! </w:t>
      </w:r>
    </w:p>
    <w:p w14:paraId="498E51B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Υπουργέ, στο θέμα. Σας παρακαλώ ολοκληρώστε!</w:t>
      </w:r>
    </w:p>
    <w:p w14:paraId="498E51B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Το θράσος δεν ανήκει σε εσάς ούτε και σε εμένα! Παρακαλώ να σεβασ</w:t>
      </w:r>
      <w:r>
        <w:rPr>
          <w:rFonts w:eastAsia="Times New Roman" w:cs="Times New Roman"/>
          <w:szCs w:val="24"/>
        </w:rPr>
        <w:t>τείτε τον ρόλο σας! Εσείς κάνατε μαθήματα πριν από λίγο για τον ομιλητή. Με πιο δικαίωμα με διακόπτετε; Εγώ έδειξα τη Βουλή</w:t>
      </w:r>
      <w:r>
        <w:rPr>
          <w:rFonts w:eastAsia="Times New Roman" w:cs="Times New Roman"/>
          <w:b/>
          <w:szCs w:val="24"/>
        </w:rPr>
        <w:t>,</w:t>
      </w:r>
      <w:r>
        <w:rPr>
          <w:rFonts w:eastAsia="Times New Roman" w:cs="Times New Roman"/>
          <w:szCs w:val="24"/>
        </w:rPr>
        <w:t xml:space="preserve"> η οποία ψήφισε ότι δόθηκε η Αγροτική. Μίλησα εγώ για κ. Τζαβάρα; Ο έχων τη μύγα</w:t>
      </w:r>
      <w:r>
        <w:rPr>
          <w:rFonts w:eastAsia="Times New Roman" w:cs="Times New Roman"/>
          <w:szCs w:val="24"/>
        </w:rPr>
        <w:t>,</w:t>
      </w:r>
      <w:r>
        <w:rPr>
          <w:rFonts w:eastAsia="Times New Roman" w:cs="Times New Roman"/>
          <w:szCs w:val="24"/>
        </w:rPr>
        <w:t xml:space="preserve"> μυγιάζεται!</w:t>
      </w:r>
    </w:p>
    <w:p w14:paraId="498E51B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r>
        <w:rPr>
          <w:rFonts w:eastAsia="Times New Roman" w:cs="Times New Roman"/>
          <w:szCs w:val="24"/>
        </w:rPr>
        <w:t xml:space="preserve">Υπουργέ, ολοκληρώστε. </w:t>
      </w:r>
    </w:p>
    <w:p w14:paraId="498E51B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Δεύτερον, μιλήσατε για το θαύμα. Τα στοιχεία που κατέθεσα στα Πρακτικά είναι στοιχεία της ΕΛΣΤΑΤ. Δεν σας αρέσει η πραγματικότητα. Η ΕΛΣΤΑΤ, λοιπόν, σήμερα</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 2017, που αυξήθηκαν για πρώτη φορά οι μισθοί από το 2008, –διαβάστε τα στοιχεία- λέει ότι ο μέσος μισθός πλήρους απασχόλησης είναι 1.100 ευρώ και ο μέσος μισθός μερικής απασχόλησης είναι 400 ευρώ. </w:t>
      </w:r>
    </w:p>
    <w:p w14:paraId="498E51BA"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στοιχεία που ανέφερα </w:t>
      </w:r>
      <w:r>
        <w:rPr>
          <w:rFonts w:eastAsia="Times New Roman" w:cs="Times New Roman"/>
          <w:szCs w:val="24"/>
        </w:rPr>
        <w:t xml:space="preserve">λοιπόν, </w:t>
      </w:r>
      <w:r>
        <w:rPr>
          <w:rFonts w:eastAsia="Times New Roman" w:cs="Times New Roman"/>
          <w:szCs w:val="24"/>
        </w:rPr>
        <w:t xml:space="preserve">είναι για τους </w:t>
      </w:r>
      <w:r>
        <w:rPr>
          <w:rFonts w:eastAsia="Times New Roman" w:cs="Times New Roman"/>
          <w:szCs w:val="24"/>
        </w:rPr>
        <w:t>εργαζομένους πλήρους απασχόλησης. Είτε σας αρέσει είτε όχι, στη διετία Σαμαρά-Βενιζέλου χάθηκαν τριακόσες χιλιάδες θέσεις πλήρους απασχόλησης. Στη δική μας διετία</w:t>
      </w:r>
      <w:r>
        <w:rPr>
          <w:rFonts w:eastAsia="Times New Roman" w:cs="Times New Roman"/>
          <w:szCs w:val="24"/>
        </w:rPr>
        <w:t xml:space="preserve"> -</w:t>
      </w:r>
      <w:r>
        <w:rPr>
          <w:rFonts w:eastAsia="Times New Roman" w:cs="Times New Roman"/>
          <w:szCs w:val="24"/>
        </w:rPr>
        <w:t>τα δυόμισι χρόνια</w:t>
      </w:r>
      <w:r>
        <w:rPr>
          <w:rFonts w:eastAsia="Times New Roman" w:cs="Times New Roman"/>
          <w:szCs w:val="24"/>
        </w:rPr>
        <w:t xml:space="preserve">- </w:t>
      </w:r>
      <w:r>
        <w:rPr>
          <w:rFonts w:eastAsia="Times New Roman" w:cs="Times New Roman"/>
          <w:szCs w:val="24"/>
        </w:rPr>
        <w:t>αυξήθηκε η πλήρης απασχόληση κατά διακόσες σαράντα μία χιλιάδες θέσεις. Π</w:t>
      </w:r>
      <w:r>
        <w:rPr>
          <w:rFonts w:eastAsia="Times New Roman" w:cs="Times New Roman"/>
          <w:szCs w:val="24"/>
        </w:rPr>
        <w:t xml:space="preserve">άρτε τα στοιχεία. Είτε σας αρέσει είτε όχι, αυτή είναι η πραγματικότητα. </w:t>
      </w:r>
    </w:p>
    <w:p w14:paraId="498E51B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κύριε Υπουργέ. </w:t>
      </w:r>
    </w:p>
    <w:p w14:paraId="498E51B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θα ήθελα τον λόγο. </w:t>
      </w:r>
    </w:p>
    <w:p w14:paraId="498E51B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Όχι, δεν μπορώ, κύριε Τζαβάρα.</w:t>
      </w:r>
      <w:r>
        <w:rPr>
          <w:rFonts w:eastAsia="Times New Roman" w:cs="Times New Roman"/>
          <w:szCs w:val="24"/>
        </w:rPr>
        <w:t xml:space="preserve"> </w:t>
      </w:r>
    </w:p>
    <w:p w14:paraId="498E51B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Θέλω τον λόγο επί προσωπικού. </w:t>
      </w:r>
    </w:p>
    <w:p w14:paraId="498E51B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είπε κάτι επί προσωπικού. </w:t>
      </w:r>
    </w:p>
    <w:p w14:paraId="498E51C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Σας παρακαλώ πολύ, βοηθήστε τη διαδικασία. </w:t>
      </w:r>
    </w:p>
    <w:p w14:paraId="498E51C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θέλω τον λόγο για ένα λεπτό. Μίλησε για θράσος!</w:t>
      </w:r>
    </w:p>
    <w:p w14:paraId="498E51C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ΤΣΙΡΩΝΗΣ (Αναπληρωτής Υπουργός Αγροτικής Ανάπτυξης και Τροφίμων): </w:t>
      </w:r>
      <w:r>
        <w:rPr>
          <w:rFonts w:eastAsia="Times New Roman" w:cs="Times New Roman"/>
          <w:szCs w:val="24"/>
        </w:rPr>
        <w:t xml:space="preserve">Εάν μιλήσετε, θα απαντήσω. </w:t>
      </w:r>
    </w:p>
    <w:p w14:paraId="498E51C3"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Ό,τι θέλετε. Ό,τι πει ο Πρόεδρος. </w:t>
      </w:r>
    </w:p>
    <w:p w14:paraId="498E51C4" w14:textId="77777777" w:rsidR="00B84C6C" w:rsidRDefault="003C464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98E51C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Κύριε Πρόεδρε, τέλος! </w:t>
      </w:r>
    </w:p>
    <w:p w14:paraId="498E51C6"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Έχει δι</w:t>
      </w:r>
      <w:r>
        <w:rPr>
          <w:rFonts w:eastAsia="Times New Roman" w:cs="Times New Roman"/>
          <w:szCs w:val="24"/>
        </w:rPr>
        <w:t>καίωμα να πει για το επί προσωπικού, να αναλύσει…</w:t>
      </w:r>
    </w:p>
    <w:p w14:paraId="498E51C7"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Έχω το δικαίωμα</w:t>
      </w:r>
      <w:r>
        <w:rPr>
          <w:rFonts w:eastAsia="Times New Roman" w:cs="Times New Roman"/>
          <w:szCs w:val="24"/>
        </w:rPr>
        <w:t>,</w:t>
      </w:r>
      <w:r>
        <w:rPr>
          <w:rFonts w:eastAsia="Times New Roman" w:cs="Times New Roman"/>
          <w:szCs w:val="24"/>
        </w:rPr>
        <w:t xml:space="preserve"> με βάση τον Κανονισμό</w:t>
      </w:r>
      <w:r>
        <w:rPr>
          <w:rFonts w:eastAsia="Times New Roman" w:cs="Times New Roman"/>
          <w:szCs w:val="24"/>
        </w:rPr>
        <w:t>,</w:t>
      </w:r>
      <w:r>
        <w:rPr>
          <w:rFonts w:eastAsia="Times New Roman" w:cs="Times New Roman"/>
          <w:szCs w:val="24"/>
        </w:rPr>
        <w:t xml:space="preserve"> να ζητήσω τον λόγο επί προσωπικού. </w:t>
      </w:r>
    </w:p>
    <w:p w14:paraId="498E51C8"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ΑΡΑΧΩΒΙΤΗΣ: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98E51C9"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Αυτό δεν θα το κρίνετε εσείς, κύριε συνάδελφε. </w:t>
      </w:r>
    </w:p>
    <w:p w14:paraId="498E51CA"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Εσείς πώς το κρίνετε;</w:t>
      </w:r>
    </w:p>
    <w:p w14:paraId="498E51CB"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Κύριοι συνάδελφοι, σας παρακαλώ!</w:t>
      </w:r>
    </w:p>
    <w:p w14:paraId="498E51CC"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Πάψτε</w:t>
      </w:r>
      <w:r>
        <w:rPr>
          <w:rFonts w:eastAsia="Times New Roman" w:cs="Times New Roman"/>
          <w:szCs w:val="24"/>
        </w:rPr>
        <w:t>,</w:t>
      </w:r>
      <w:r>
        <w:rPr>
          <w:rFonts w:eastAsia="Times New Roman" w:cs="Times New Roman"/>
          <w:szCs w:val="24"/>
        </w:rPr>
        <w:t xml:space="preserve"> μονίμως να παραβιάζετε τον Κανονισμό. Απευθύνομαι στον Πρόεδρο. Ο Πρόεδρος είναι αυτός που θα αποφασίσει. Εσείς δεν έχετε κανένα δικαίωμα. </w:t>
      </w:r>
    </w:p>
    <w:p w14:paraId="498E51CD"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κι έχουμε δικαίωμα. </w:t>
      </w:r>
    </w:p>
    <w:p w14:paraId="498E51C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Κανένα. Εκτός εάν κάνουμε συλλογική διαχείριση της Προεδρίας εδώ. Κολεκτίβα δεν θα γίνει το Κοινοβούλιο! </w:t>
      </w:r>
    </w:p>
    <w:p w14:paraId="498E51CF"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Κύριοι συνάδελφοι, σας παρακαλώ. Σε εμένα βρήκατε να τα κάνετε αυτά; </w:t>
      </w:r>
    </w:p>
    <w:p w14:paraId="498E51D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r>
        <w:rPr>
          <w:rFonts w:eastAsia="Times New Roman" w:cs="Times New Roman"/>
          <w:szCs w:val="24"/>
        </w:rPr>
        <w:t>,</w:t>
      </w:r>
      <w:r>
        <w:rPr>
          <w:rFonts w:eastAsia="Times New Roman" w:cs="Times New Roman"/>
          <w:szCs w:val="24"/>
        </w:rPr>
        <w:t xml:space="preserve"> για να αναπτύξετε</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που θέλετε για ένα λεπτό, για να ολοκληρώσουμε, σας παρακαλώ πολύ.</w:t>
      </w:r>
    </w:p>
    <w:p w14:paraId="498E51D1"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Θέλω τον λόγο, για να δώσω στον κύριο Αναπληρωτή και στους άλλους συναδέλφους να καταλάβουν τι εννοούσα. Θα πω ένα και μόνο: Εάν, λοιπόν, εγώ ακολουθούσα το πα</w:t>
      </w:r>
      <w:r>
        <w:rPr>
          <w:rFonts w:eastAsia="Times New Roman" w:cs="Times New Roman"/>
          <w:szCs w:val="24"/>
        </w:rPr>
        <w:t>ράδειγμ</w:t>
      </w:r>
      <w:r>
        <w:rPr>
          <w:rFonts w:eastAsia="Times New Roman" w:cs="Times New Roman"/>
          <w:szCs w:val="24"/>
        </w:rPr>
        <w:t>ά</w:t>
      </w:r>
      <w:r>
        <w:rPr>
          <w:rFonts w:eastAsia="Times New Roman" w:cs="Times New Roman"/>
          <w:szCs w:val="24"/>
        </w:rPr>
        <w:t xml:space="preserve"> του και το ύφος του, θα </w:t>
      </w:r>
      <w:r>
        <w:rPr>
          <w:rFonts w:eastAsia="Times New Roman" w:cs="Times New Roman"/>
          <w:szCs w:val="24"/>
        </w:rPr>
        <w:lastRenderedPageBreak/>
        <w:t xml:space="preserve">έπρεπε να του πω: «Κι εσείς δεσμεύσατε την περιουσία του ελληνικού </w:t>
      </w:r>
      <w:r>
        <w:rPr>
          <w:rFonts w:eastAsia="Times New Roman" w:cs="Times New Roman"/>
          <w:szCs w:val="24"/>
        </w:rPr>
        <w:t>δ</w:t>
      </w:r>
      <w:r>
        <w:rPr>
          <w:rFonts w:eastAsia="Times New Roman" w:cs="Times New Roman"/>
          <w:szCs w:val="24"/>
        </w:rPr>
        <w:t>ημοσίου για ενενήντα εννέα χρόνια». Δεν το κάνω, όμως, γιατί ακριβώς</w:t>
      </w:r>
      <w:r>
        <w:rPr>
          <w:rFonts w:eastAsia="Times New Roman" w:cs="Times New Roman"/>
          <w:szCs w:val="24"/>
        </w:rPr>
        <w:t>,</w:t>
      </w:r>
      <w:r>
        <w:rPr>
          <w:rFonts w:eastAsia="Times New Roman" w:cs="Times New Roman"/>
          <w:szCs w:val="24"/>
        </w:rPr>
        <w:t xml:space="preserve"> αποφεύγω να πίπτω σε αυτού του είδους τις άγονες και υβριστικές φράσεις. Αυτή είναι η</w:t>
      </w:r>
      <w:r>
        <w:rPr>
          <w:rFonts w:eastAsia="Times New Roman" w:cs="Times New Roman"/>
          <w:szCs w:val="24"/>
        </w:rPr>
        <w:t xml:space="preserve"> διαφορά του επιπέδου μας. Αυτή είναι η διαφορά του ηθικού και πολιτισμικού παραδείγματος, το οποίο υπηρετούμε εμείς οι νεοδημοκράτες και οι κύριοι από την άλλη πλευρά. </w:t>
      </w:r>
    </w:p>
    <w:p w14:paraId="498E51D2"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Είναι ξεκάθαρο και λήγει η όλη διαδικασία. </w:t>
      </w:r>
    </w:p>
    <w:p w14:paraId="498E51D3"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w:t>
      </w:r>
      <w:r>
        <w:rPr>
          <w:rFonts w:eastAsia="Times New Roman" w:cs="Times New Roman"/>
          <w:szCs w:val="24"/>
        </w:rPr>
        <w:t>κη</w:t>
      </w:r>
      <w:proofErr w:type="spellEnd"/>
      <w:r>
        <w:rPr>
          <w:rFonts w:eastAsia="Times New Roman" w:cs="Times New Roman"/>
          <w:szCs w:val="24"/>
        </w:rPr>
        <w:t>, έχετε τον λόγο για πέντε λεπτά</w:t>
      </w:r>
      <w:r>
        <w:rPr>
          <w:rFonts w:eastAsia="Times New Roman" w:cs="Times New Roman"/>
          <w:szCs w:val="24"/>
        </w:rPr>
        <w:t>,</w:t>
      </w:r>
      <w:r>
        <w:rPr>
          <w:rFonts w:eastAsia="Times New Roman" w:cs="Times New Roman"/>
          <w:szCs w:val="24"/>
        </w:rPr>
        <w:t xml:space="preserve"> για τη δευτερολογία σας. Παρακαλώ πολύ, να μην εξαντλήσουμε περαιτέρω τον χρόνο, για να κλείσουμε με τον Υπουργό. </w:t>
      </w:r>
    </w:p>
    <w:p w14:paraId="498E51D4"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Θα ήθελα να κάνω μια συμπλήρωση, για να κλείσει ο Υπουργός, σε μια συνεδρίαση</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 xml:space="preserve">μάλλον κύλησε ένα καλό κλίμα, πλην ορισμένων </w:t>
      </w:r>
      <w:proofErr w:type="spellStart"/>
      <w:r>
        <w:rPr>
          <w:rFonts w:eastAsia="Times New Roman" w:cs="Times New Roman"/>
          <w:szCs w:val="24"/>
        </w:rPr>
        <w:t>μικροεκρήξεων</w:t>
      </w:r>
      <w:proofErr w:type="spellEnd"/>
      <w:r>
        <w:rPr>
          <w:rFonts w:eastAsia="Times New Roman" w:cs="Times New Roman"/>
          <w:szCs w:val="24"/>
        </w:rPr>
        <w:t xml:space="preserve">. </w:t>
      </w:r>
    </w:p>
    <w:p w14:paraId="498E51D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Σε ό,τι αφορά τη στυγερή δολοφονία του Μιχάλη Ζαφειρόπουλου, οπωσδήποτε κι εμείς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Κοινοβουλευτική Ομάδα</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πολιτικός κόσμος και </w:t>
      </w:r>
      <w:r>
        <w:rPr>
          <w:rFonts w:eastAsia="Times New Roman" w:cs="Times New Roman"/>
          <w:szCs w:val="24"/>
        </w:rPr>
        <w:t>ως</w:t>
      </w:r>
      <w:r>
        <w:rPr>
          <w:rFonts w:eastAsia="Times New Roman" w:cs="Times New Roman"/>
          <w:szCs w:val="24"/>
        </w:rPr>
        <w:t xml:space="preserve"> Βουλευτές του ΣΥΡΙΖΑ εκφράζουμε την οδύνη και την απέχθεια γι</w:t>
      </w:r>
      <w:r>
        <w:rPr>
          <w:rFonts w:eastAsia="Times New Roman" w:cs="Times New Roman"/>
          <w:szCs w:val="24"/>
        </w:rPr>
        <w:t xml:space="preserve">’ αυτήν την πράξη. </w:t>
      </w:r>
    </w:p>
    <w:p w14:paraId="498E51D6"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Ωστόσο, θα ήθελα να πω να μη βιαστούμε να της δώσουμε πολιτικό χρώμα. Είναι μια δολοφονία. Δεν έχουμε καμ</w:t>
      </w:r>
      <w:r>
        <w:rPr>
          <w:rFonts w:eastAsia="Times New Roman" w:cs="Times New Roman"/>
          <w:szCs w:val="24"/>
        </w:rPr>
        <w:t>μ</w:t>
      </w:r>
      <w:r>
        <w:rPr>
          <w:rFonts w:eastAsia="Times New Roman" w:cs="Times New Roman"/>
          <w:szCs w:val="24"/>
        </w:rPr>
        <w:t xml:space="preserve">ία επίσημη ανακοίνωση από τις </w:t>
      </w:r>
      <w:r>
        <w:rPr>
          <w:rFonts w:eastAsia="Times New Roman" w:cs="Times New Roman"/>
          <w:szCs w:val="24"/>
        </w:rPr>
        <w:t>α</w:t>
      </w:r>
      <w:r>
        <w:rPr>
          <w:rFonts w:eastAsia="Times New Roman" w:cs="Times New Roman"/>
          <w:szCs w:val="24"/>
        </w:rPr>
        <w:t xml:space="preserve">ρχές, κανένα επίσημο ανακοινωθέν. Δεν ξέρουμε τι έχει συμβεί. </w:t>
      </w:r>
    </w:p>
    <w:p w14:paraId="498E51D7"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lastRenderedPageBreak/>
        <w:t>Αν ο εκλιπών, ο στυγερά δολοφονηθείς</w:t>
      </w:r>
      <w:r>
        <w:rPr>
          <w:rFonts w:eastAsia="Times New Roman" w:cs="Times New Roman"/>
          <w:szCs w:val="24"/>
        </w:rPr>
        <w:t xml:space="preserve"> ήταν μέλος της Νέας Δημοκρατίας, συλλυπούμεθα τη Νέα Δημοκρατία. Έως εκεί, όμως. Ας περιμένουμε να δούμε πώς θα εξελιχθούν τα πράγματα. Ας μη δώσουμε κανένα πολιτικό χρώμα. </w:t>
      </w:r>
    </w:p>
    <w:p w14:paraId="498E51D8"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Σε ό,τι αφορά την όξυνση</w:t>
      </w:r>
      <w:r>
        <w:rPr>
          <w:rFonts w:eastAsia="Times New Roman" w:cs="Times New Roman"/>
          <w:szCs w:val="24"/>
        </w:rPr>
        <w:t>,</w:t>
      </w:r>
      <w:r>
        <w:rPr>
          <w:rFonts w:eastAsia="Times New Roman" w:cs="Times New Roman"/>
          <w:szCs w:val="24"/>
        </w:rPr>
        <w:t xml:space="preserve"> για την οποία διαμαρτύρεται ο φίλτατος κ. Τζαβάρας, νομ</w:t>
      </w:r>
      <w:r>
        <w:rPr>
          <w:rFonts w:eastAsia="Times New Roman" w:cs="Times New Roman"/>
          <w:szCs w:val="24"/>
        </w:rPr>
        <w:t>ίζω ότι και ο ίδιος συνέβαλε απόψε σε μια όξυνση. Ήταν εύθικτος, εύγλωττος, υπερασπιστής μιας ηρεμίας. Αυτούς, όμως, που διαταράζουν αυτήν την ηρεμία και την ευπρέπεια κι έναν λόγο</w:t>
      </w:r>
      <w:r>
        <w:rPr>
          <w:rFonts w:eastAsia="Times New Roman" w:cs="Times New Roman"/>
          <w:szCs w:val="24"/>
        </w:rPr>
        <w:t>,</w:t>
      </w:r>
      <w:r>
        <w:rPr>
          <w:rFonts w:eastAsia="Times New Roman" w:cs="Times New Roman"/>
          <w:szCs w:val="24"/>
        </w:rPr>
        <w:t xml:space="preserve"> που αρμόζει στον κοινοβουλευτισμό, θα πρέπει να τους αναζητήσει, όχι μόνο </w:t>
      </w:r>
      <w:r>
        <w:rPr>
          <w:rFonts w:eastAsia="Times New Roman" w:cs="Times New Roman"/>
          <w:szCs w:val="24"/>
        </w:rPr>
        <w:t xml:space="preserve">στις αντίπαλες κοινοβουλευτικές ομάδες, αλλά και στη δική του κοινοβουλευτική ομάδα. </w:t>
      </w:r>
    </w:p>
    <w:p w14:paraId="498E51D9"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Ας δει ποιοι είναι αυτοί που τίμησαν τη </w:t>
      </w:r>
      <w:r>
        <w:rPr>
          <w:rFonts w:eastAsia="Times New Roman" w:cs="Times New Roman"/>
          <w:szCs w:val="24"/>
        </w:rPr>
        <w:t>δ</w:t>
      </w:r>
      <w:r>
        <w:rPr>
          <w:rFonts w:eastAsia="Times New Roman" w:cs="Times New Roman"/>
          <w:szCs w:val="24"/>
        </w:rPr>
        <w:t>ημοκρατία και τα ήθη της και ποιοι υπήρξαν υμνητές της χούντας, των ολοκληρωτισμών και του χυδαίου λόγου. Ας ήταν προχθές στην Αί</w:t>
      </w:r>
      <w:r>
        <w:rPr>
          <w:rFonts w:eastAsia="Times New Roman" w:cs="Times New Roman"/>
          <w:szCs w:val="24"/>
        </w:rPr>
        <w:t xml:space="preserve">θουσα αυτή ο κ. Τζαβάρας να ακούσει ποιοι μιλούν, πώς, με ποιο τρόπο: ποιοι υπερασπίζονται την ανθρωπιά, την </w:t>
      </w:r>
      <w:proofErr w:type="spellStart"/>
      <w:r>
        <w:rPr>
          <w:rFonts w:eastAsia="Times New Roman" w:cs="Times New Roman"/>
          <w:szCs w:val="24"/>
        </w:rPr>
        <w:t>ενσυναίσθηση</w:t>
      </w:r>
      <w:proofErr w:type="spellEnd"/>
      <w:r>
        <w:rPr>
          <w:rFonts w:eastAsia="Times New Roman" w:cs="Times New Roman"/>
          <w:szCs w:val="24"/>
        </w:rPr>
        <w:t xml:space="preserve">, τη φιλαλληλία και τη βαθύτερη ουσία της </w:t>
      </w:r>
      <w:r>
        <w:rPr>
          <w:rFonts w:eastAsia="Times New Roman" w:cs="Times New Roman"/>
          <w:szCs w:val="24"/>
        </w:rPr>
        <w:t xml:space="preserve">δημοκρατίας </w:t>
      </w:r>
      <w:r>
        <w:rPr>
          <w:rFonts w:eastAsia="Times New Roman" w:cs="Times New Roman"/>
          <w:szCs w:val="24"/>
        </w:rPr>
        <w:t xml:space="preserve">και ποιοι κραυγάζουν ως </w:t>
      </w:r>
      <w:proofErr w:type="spellStart"/>
      <w:r>
        <w:rPr>
          <w:rFonts w:eastAsia="Times New Roman" w:cs="Times New Roman"/>
          <w:szCs w:val="24"/>
        </w:rPr>
        <w:t>Ελλαδοπώλες</w:t>
      </w:r>
      <w:proofErr w:type="spellEnd"/>
      <w:r>
        <w:rPr>
          <w:rFonts w:eastAsia="Times New Roman" w:cs="Times New Roman"/>
          <w:szCs w:val="24"/>
        </w:rPr>
        <w:t xml:space="preserve"> και </w:t>
      </w:r>
      <w:proofErr w:type="spellStart"/>
      <w:r>
        <w:rPr>
          <w:rFonts w:eastAsia="Times New Roman" w:cs="Times New Roman"/>
          <w:szCs w:val="24"/>
        </w:rPr>
        <w:t>τηλεπωλητές</w:t>
      </w:r>
      <w:proofErr w:type="spellEnd"/>
      <w:r>
        <w:rPr>
          <w:rFonts w:eastAsia="Times New Roman" w:cs="Times New Roman"/>
          <w:szCs w:val="24"/>
        </w:rPr>
        <w:t xml:space="preserve"> και </w:t>
      </w:r>
      <w:proofErr w:type="spellStart"/>
      <w:r>
        <w:rPr>
          <w:rFonts w:eastAsia="Times New Roman" w:cs="Times New Roman"/>
          <w:szCs w:val="24"/>
        </w:rPr>
        <w:t>τηλεευαγγελιστές</w:t>
      </w:r>
      <w:proofErr w:type="spellEnd"/>
      <w:r>
        <w:rPr>
          <w:rFonts w:eastAsia="Times New Roman" w:cs="Times New Roman"/>
          <w:szCs w:val="24"/>
        </w:rPr>
        <w:t xml:space="preserve">. </w:t>
      </w:r>
    </w:p>
    <w:p w14:paraId="498E51DA" w14:textId="77777777" w:rsidR="00B84C6C" w:rsidRDefault="003C4644">
      <w:pPr>
        <w:spacing w:line="600" w:lineRule="auto"/>
        <w:ind w:firstLine="720"/>
        <w:jc w:val="both"/>
        <w:rPr>
          <w:rFonts w:eastAsia="Times New Roman"/>
          <w:szCs w:val="24"/>
        </w:rPr>
      </w:pPr>
      <w:r>
        <w:rPr>
          <w:rFonts w:eastAsia="Times New Roman"/>
          <w:szCs w:val="24"/>
        </w:rPr>
        <w:t xml:space="preserve">Όλοι υποπίπτουμε κάποια στιγμή σε γλωσσικά ολισθήματα, σε παροξύνσεις, έχουμε τις αστοχίες μας, αλλά ας μην χαρακτηρίζουμε συλλήβδην πολιτικές ομάδες, πολιτικούς χώρους και ομάδες </w:t>
      </w:r>
      <w:r>
        <w:rPr>
          <w:rFonts w:eastAsia="Times New Roman"/>
          <w:szCs w:val="24"/>
        </w:rPr>
        <w:t>ανθρώπων, που</w:t>
      </w:r>
      <w:r>
        <w:rPr>
          <w:rFonts w:eastAsia="Times New Roman"/>
          <w:szCs w:val="24"/>
        </w:rPr>
        <w:t xml:space="preserve"> ο καθένας έχει τη μακρά του ιστορία στην πλάτη του, προσωπικά </w:t>
      </w:r>
      <w:r>
        <w:rPr>
          <w:rFonts w:eastAsia="Times New Roman"/>
          <w:szCs w:val="24"/>
        </w:rPr>
        <w:t xml:space="preserve">και με το χώρο του και με την πολιτική του. Η Αριστερά έχει τις αμαρτίες της, έχει τα βάρη της, έχει τα λάθη της, αλλά δεν έχει την αλητεία </w:t>
      </w:r>
      <w:r>
        <w:rPr>
          <w:rFonts w:eastAsia="Times New Roman"/>
          <w:szCs w:val="24"/>
        </w:rPr>
        <w:lastRenderedPageBreak/>
        <w:t xml:space="preserve">κανενός χουντικού, κανενός ροπαλοφόρου και κανενός </w:t>
      </w:r>
      <w:proofErr w:type="spellStart"/>
      <w:r>
        <w:rPr>
          <w:rFonts w:eastAsia="Times New Roman"/>
          <w:szCs w:val="24"/>
        </w:rPr>
        <w:t>τσεκουροφόρου</w:t>
      </w:r>
      <w:proofErr w:type="spellEnd"/>
      <w:r>
        <w:rPr>
          <w:rFonts w:eastAsia="Times New Roman"/>
          <w:szCs w:val="24"/>
        </w:rPr>
        <w:t>. Να τα διευκρινίζουμε αυτά</w:t>
      </w:r>
      <w:r>
        <w:rPr>
          <w:rFonts w:eastAsia="Times New Roman"/>
          <w:szCs w:val="24"/>
        </w:rPr>
        <w:t>,</w:t>
      </w:r>
      <w:r>
        <w:rPr>
          <w:rFonts w:eastAsia="Times New Roman"/>
          <w:szCs w:val="24"/>
        </w:rPr>
        <w:t xml:space="preserve"> για να μην μένουν εντυπ</w:t>
      </w:r>
      <w:r>
        <w:rPr>
          <w:rFonts w:eastAsia="Times New Roman"/>
          <w:szCs w:val="24"/>
        </w:rPr>
        <w:t xml:space="preserve">ώσεις. Ωραίες οι κουβέντες, ωραία η ρητορική, ωραίο το </w:t>
      </w:r>
      <w:proofErr w:type="spellStart"/>
      <w:r>
        <w:rPr>
          <w:rFonts w:eastAsia="Times New Roman"/>
          <w:szCs w:val="24"/>
          <w:lang w:val="en-US"/>
        </w:rPr>
        <w:t>disputandum</w:t>
      </w:r>
      <w:proofErr w:type="spellEnd"/>
      <w:r>
        <w:rPr>
          <w:rFonts w:eastAsia="Times New Roman"/>
          <w:szCs w:val="24"/>
        </w:rPr>
        <w:t>, ωραία η αντιμωλία και η αντιδικία, αλλά να μην ξεχνάμε ποιοι είμαστε. Ο καθένας κουβαλάει την ιστορία του. Τριάντα, σαράντα, πενήντα χρόνια. Προσωπική ιστορία, όχι συλλογική. Εσείς διεκδικ</w:t>
      </w:r>
      <w:r>
        <w:rPr>
          <w:rFonts w:eastAsia="Times New Roman"/>
          <w:szCs w:val="24"/>
        </w:rPr>
        <w:t>είτε την συλλογική ιστορία της Νέας Δημοκρατίας και της συντηρητικής παρατάξεως. Τι να πει η παράταξη της Αριστεράς, του σοσιαλισμού;</w:t>
      </w:r>
    </w:p>
    <w:p w14:paraId="498E51DB" w14:textId="77777777" w:rsidR="00B84C6C" w:rsidRDefault="003C464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Της φιλελεύθερης εγώ.</w:t>
      </w:r>
    </w:p>
    <w:p w14:paraId="498E51DC" w14:textId="77777777" w:rsidR="00B84C6C" w:rsidRDefault="003C4644">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Ναι και της φιλελεύθερης παράδοσης, την οποία προδώσατε και</w:t>
      </w:r>
      <w:r>
        <w:rPr>
          <w:rFonts w:eastAsia="Times New Roman"/>
          <w:szCs w:val="24"/>
        </w:rPr>
        <w:t xml:space="preserve"> προχθές.</w:t>
      </w:r>
    </w:p>
    <w:p w14:paraId="498E51DD" w14:textId="77777777" w:rsidR="00B84C6C" w:rsidRDefault="003C464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Εγώ όχι.</w:t>
      </w:r>
    </w:p>
    <w:p w14:paraId="498E51DE" w14:textId="77777777" w:rsidR="00B84C6C" w:rsidRDefault="003C4644">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Η φιλελεύθερη παράδοση </w:t>
      </w:r>
      <w:proofErr w:type="spellStart"/>
      <w:r>
        <w:rPr>
          <w:rFonts w:eastAsia="Times New Roman"/>
          <w:szCs w:val="24"/>
        </w:rPr>
        <w:t>επροδόθη</w:t>
      </w:r>
      <w:proofErr w:type="spellEnd"/>
      <w:r>
        <w:rPr>
          <w:rFonts w:eastAsia="Times New Roman"/>
          <w:szCs w:val="24"/>
        </w:rPr>
        <w:t xml:space="preserve"> από την παράταξ</w:t>
      </w:r>
      <w:r>
        <w:rPr>
          <w:rFonts w:eastAsia="Times New Roman"/>
          <w:szCs w:val="24"/>
        </w:rPr>
        <w:t>ή</w:t>
      </w:r>
      <w:r>
        <w:rPr>
          <w:rFonts w:eastAsia="Times New Roman"/>
          <w:szCs w:val="24"/>
        </w:rPr>
        <w:t xml:space="preserve"> σας.</w:t>
      </w:r>
    </w:p>
    <w:p w14:paraId="498E51DF" w14:textId="77777777" w:rsidR="00B84C6C" w:rsidRDefault="003C464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Θέλετε να το συζητήσουμε; Ανοίγετε θέμα συζήτησης.</w:t>
      </w:r>
    </w:p>
    <w:p w14:paraId="498E51E0" w14:textId="77777777" w:rsidR="00B84C6C" w:rsidRDefault="003C4644">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Ας μείνουμε, λοιπόν, εδώ.</w:t>
      </w:r>
    </w:p>
    <w:p w14:paraId="498E51E1" w14:textId="77777777" w:rsidR="00B84C6C" w:rsidRDefault="003C4644">
      <w:pPr>
        <w:spacing w:line="600" w:lineRule="auto"/>
        <w:ind w:firstLine="720"/>
        <w:jc w:val="both"/>
        <w:rPr>
          <w:rFonts w:eastAsia="Times New Roman"/>
          <w:szCs w:val="24"/>
        </w:rPr>
      </w:pPr>
      <w:r>
        <w:rPr>
          <w:rFonts w:eastAsia="Times New Roman"/>
          <w:b/>
          <w:szCs w:val="24"/>
        </w:rPr>
        <w:t>ΠΡΟΕΔΡΕΥΩΝ (Μάριος Γεωργ</w:t>
      </w:r>
      <w:r>
        <w:rPr>
          <w:rFonts w:eastAsia="Times New Roman"/>
          <w:b/>
          <w:szCs w:val="24"/>
        </w:rPr>
        <w:t>ιάδης):</w:t>
      </w:r>
      <w:r>
        <w:rPr>
          <w:rFonts w:eastAsia="Times New Roman"/>
          <w:szCs w:val="24"/>
        </w:rPr>
        <w:t xml:space="preserve"> Ας μην ανοίξουμε διάλογο, κύριε Τζαβάρα.</w:t>
      </w:r>
    </w:p>
    <w:p w14:paraId="498E51E2" w14:textId="77777777" w:rsidR="00B84C6C" w:rsidRDefault="003C4644">
      <w:pPr>
        <w:spacing w:line="600" w:lineRule="auto"/>
        <w:ind w:firstLine="720"/>
        <w:jc w:val="both"/>
        <w:rPr>
          <w:rFonts w:eastAsia="Times New Roman"/>
          <w:szCs w:val="24"/>
        </w:rPr>
      </w:pPr>
      <w:r>
        <w:rPr>
          <w:rFonts w:eastAsia="Times New Roman"/>
          <w:b/>
          <w:szCs w:val="24"/>
        </w:rPr>
        <w:lastRenderedPageBreak/>
        <w:t>ΝΙΚΟΛΑΟΣ ΞΥΔΑΚΗΣ:</w:t>
      </w:r>
      <w:r>
        <w:rPr>
          <w:rFonts w:eastAsia="Times New Roman"/>
          <w:szCs w:val="24"/>
        </w:rPr>
        <w:t xml:space="preserve"> Ας μείνουμε σε έναν νόμο, ο οποίος προσπαθεί να ρυθμίσει τα της αγοράς και να υπερασπιστεί τα δικαιώματα των παραγωγών και την ύπαρξή τους. Συμφωνήσαμε όλοι σε αυτό, παρά τις μικρές διαφορο</w:t>
      </w:r>
      <w:r>
        <w:rPr>
          <w:rFonts w:eastAsia="Times New Roman"/>
          <w:szCs w:val="24"/>
        </w:rPr>
        <w:t xml:space="preserve">ποιήσεις. Ας μείνουμε εκεί και ας αφήσουμε τις κουβέντες για ραντιέρηδες, μεσάζοντες, </w:t>
      </w:r>
      <w:proofErr w:type="spellStart"/>
      <w:r>
        <w:rPr>
          <w:rFonts w:eastAsia="Times New Roman"/>
          <w:szCs w:val="24"/>
        </w:rPr>
        <w:t>κομπραδόρους</w:t>
      </w:r>
      <w:proofErr w:type="spellEnd"/>
      <w:r>
        <w:rPr>
          <w:rFonts w:eastAsia="Times New Roman"/>
          <w:szCs w:val="24"/>
        </w:rPr>
        <w:t xml:space="preserve"> κ.λπ., στην ένδοξη δεκαετία του ’80 και ’90, στην οποία πολλά λόγια ακούστηκαν και η Ελλάδα οδηγήθηκε στα βράχια της χρεοκοπίας και της ταπείνωσης.</w:t>
      </w:r>
    </w:p>
    <w:p w14:paraId="498E51E3" w14:textId="77777777" w:rsidR="00B84C6C" w:rsidRDefault="003C4644">
      <w:pPr>
        <w:spacing w:line="600" w:lineRule="auto"/>
        <w:ind w:firstLine="720"/>
        <w:jc w:val="both"/>
        <w:rPr>
          <w:rFonts w:eastAsia="Times New Roman"/>
          <w:szCs w:val="24"/>
        </w:rPr>
      </w:pPr>
      <w:r>
        <w:rPr>
          <w:rFonts w:eastAsia="Times New Roman"/>
          <w:szCs w:val="24"/>
        </w:rPr>
        <w:t>Ευχαριστώ</w:t>
      </w:r>
      <w:r>
        <w:rPr>
          <w:rFonts w:eastAsia="Times New Roman"/>
          <w:szCs w:val="24"/>
        </w:rPr>
        <w:t>, κύριε Πρόεδρε.</w:t>
      </w:r>
    </w:p>
    <w:p w14:paraId="498E51E4" w14:textId="77777777" w:rsidR="00B84C6C" w:rsidRDefault="003C464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w:t>
      </w:r>
      <w:proofErr w:type="spellStart"/>
      <w:r>
        <w:rPr>
          <w:rFonts w:eastAsia="Times New Roman"/>
          <w:szCs w:val="24"/>
        </w:rPr>
        <w:t>Ξυδάκη</w:t>
      </w:r>
      <w:proofErr w:type="spellEnd"/>
      <w:r>
        <w:rPr>
          <w:rFonts w:eastAsia="Times New Roman"/>
          <w:szCs w:val="24"/>
        </w:rPr>
        <w:t>.</w:t>
      </w:r>
    </w:p>
    <w:p w14:paraId="498E51E5"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θα ήθελα το λόγο.</w:t>
      </w:r>
    </w:p>
    <w:p w14:paraId="498E51E6" w14:textId="77777777" w:rsidR="00B84C6C" w:rsidRDefault="003C4644">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Τι θέλετε, κύριε </w:t>
      </w:r>
      <w:proofErr w:type="spellStart"/>
      <w:r>
        <w:rPr>
          <w:rFonts w:eastAsia="Times New Roman"/>
          <w:szCs w:val="24"/>
        </w:rPr>
        <w:t>Αμυρά</w:t>
      </w:r>
      <w:proofErr w:type="spellEnd"/>
      <w:r>
        <w:rPr>
          <w:rFonts w:eastAsia="Times New Roman"/>
          <w:szCs w:val="24"/>
        </w:rPr>
        <w:t>; Αν ζητήσει ο καθένας τον λόγο αυτήν τη στιγμή…</w:t>
      </w:r>
    </w:p>
    <w:p w14:paraId="498E51E7"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Σε είκοσι δευτερόλεπτα θα έχω τελειώσει, κύριε Πρόεδρε.</w:t>
      </w:r>
    </w:p>
    <w:p w14:paraId="498E51E8"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Περί τίνος πρόκειται;</w:t>
      </w:r>
    </w:p>
    <w:p w14:paraId="498E51E9"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ήθελα να μιλήσω για μια ανακρίβεια που είπε ο κ. Τσιρώνης.</w:t>
      </w:r>
    </w:p>
    <w:p w14:paraId="498E51EA"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Ανακρίβεια όσον αφορά τι; Δηλαδή, </w:t>
      </w:r>
      <w:r>
        <w:rPr>
          <w:rFonts w:eastAsia="Times New Roman"/>
          <w:szCs w:val="24"/>
        </w:rPr>
        <w:t>θα αρχίσουμε να μιλάμε όλοι για ανακρίβειες;</w:t>
      </w:r>
    </w:p>
    <w:p w14:paraId="498E51EB" w14:textId="77777777" w:rsidR="00B84C6C" w:rsidRDefault="003C4644">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Για την ανεργία και τους μισθούς.</w:t>
      </w:r>
    </w:p>
    <w:p w14:paraId="498E51EC" w14:textId="77777777" w:rsidR="00B84C6C" w:rsidRDefault="003C4644">
      <w:pPr>
        <w:spacing w:line="600" w:lineRule="auto"/>
        <w:ind w:firstLine="720"/>
        <w:jc w:val="both"/>
        <w:rPr>
          <w:rFonts w:eastAsia="Times New Roman"/>
          <w:szCs w:val="24"/>
        </w:rPr>
      </w:pPr>
      <w:r>
        <w:rPr>
          <w:rFonts w:eastAsia="Times New Roman"/>
          <w:szCs w:val="24"/>
        </w:rPr>
        <w:t>Κύριε Τσιρώνη, ο μέσος μηνιαίος μισθός στο δημόσιο είναι 1.075 ευρώ, στον ιδιωτικό τομέα 777 ευρώ. Το δε πρώτο εξάμηνο του 2017 οι αποδοχές στον ιδιωτικό μειώθη</w:t>
      </w:r>
      <w:r>
        <w:rPr>
          <w:rFonts w:eastAsia="Times New Roman"/>
          <w:szCs w:val="24"/>
        </w:rPr>
        <w:t>καν κατά 1,7% και σας λέω να είστε πιο προσεκτικός</w:t>
      </w:r>
      <w:r>
        <w:rPr>
          <w:rFonts w:eastAsia="Times New Roman"/>
          <w:szCs w:val="24"/>
        </w:rPr>
        <w:t>,</w:t>
      </w:r>
      <w:r>
        <w:rPr>
          <w:rFonts w:eastAsia="Times New Roman"/>
          <w:szCs w:val="24"/>
        </w:rPr>
        <w:t xml:space="preserve"> όταν επικαλείστε στοιχεία για την ανεργία.</w:t>
      </w:r>
    </w:p>
    <w:p w14:paraId="498E51ED"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Εντάξει, κύριε </w:t>
      </w:r>
      <w:proofErr w:type="spellStart"/>
      <w:r>
        <w:rPr>
          <w:rFonts w:eastAsia="Times New Roman"/>
          <w:szCs w:val="24"/>
        </w:rPr>
        <w:t>Αμυρά</w:t>
      </w:r>
      <w:proofErr w:type="spellEnd"/>
      <w:r>
        <w:rPr>
          <w:rFonts w:eastAsia="Times New Roman"/>
          <w:szCs w:val="24"/>
        </w:rPr>
        <w:t>, ήταν ξεκάθαρο.</w:t>
      </w:r>
    </w:p>
    <w:p w14:paraId="498E51EE"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νομίζουν ότι ζούμε σε άλλο κόσμο, όταν λέτε…</w:t>
      </w:r>
    </w:p>
    <w:p w14:paraId="498E51EF" w14:textId="77777777" w:rsidR="00B84C6C" w:rsidRDefault="003C4644">
      <w:pPr>
        <w:spacing w:line="600" w:lineRule="auto"/>
        <w:ind w:firstLine="720"/>
        <w:jc w:val="both"/>
        <w:rPr>
          <w:rFonts w:eastAsia="Times New Roman"/>
          <w:szCs w:val="24"/>
        </w:rPr>
      </w:pPr>
      <w:r>
        <w:rPr>
          <w:rFonts w:eastAsia="Times New Roman"/>
          <w:b/>
          <w:szCs w:val="24"/>
        </w:rPr>
        <w:t xml:space="preserve">ΙΩΑΝΝΗΣ ΤΣΙΡΩΝΗΣ </w:t>
      </w:r>
      <w:r>
        <w:rPr>
          <w:rFonts w:eastAsia="Times New Roman"/>
          <w:b/>
          <w:szCs w:val="24"/>
        </w:rPr>
        <w:t>(Αναπληρωτής Υπουργός Αγροτικής Ανάπτυξης και Τροφίμων):</w:t>
      </w:r>
      <w:r>
        <w:rPr>
          <w:rFonts w:eastAsia="Times New Roman"/>
          <w:szCs w:val="24"/>
        </w:rPr>
        <w:t xml:space="preserve"> Θέλετε να φέρω τα στοιχεία;</w:t>
      </w:r>
    </w:p>
    <w:p w14:paraId="498E51F0"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είναι ξεκάθαρο.</w:t>
      </w:r>
    </w:p>
    <w:p w14:paraId="498E51F1" w14:textId="77777777" w:rsidR="00B84C6C" w:rsidRDefault="003C4644">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Πού; Στον ιδιωτικό τομέα; Έχει σημασία.</w:t>
      </w:r>
    </w:p>
    <w:p w14:paraId="498E51F2" w14:textId="77777777" w:rsidR="00B84C6C" w:rsidRDefault="003C4644">
      <w:pPr>
        <w:spacing w:line="600" w:lineRule="auto"/>
        <w:ind w:firstLine="720"/>
        <w:jc w:val="both"/>
        <w:rPr>
          <w:rFonts w:eastAsia="Times New Roman"/>
          <w:szCs w:val="24"/>
        </w:rPr>
      </w:pPr>
      <w:r>
        <w:rPr>
          <w:rFonts w:eastAsia="Times New Roman"/>
          <w:b/>
          <w:szCs w:val="24"/>
        </w:rPr>
        <w:t>ΙΩΑΝΝΗΣ ΤΣΙΡΩΝΗΣ (Αναπληρωτής Υπουργός Αγροτικής Ανάπτ</w:t>
      </w:r>
      <w:r>
        <w:rPr>
          <w:rFonts w:eastAsia="Times New Roman"/>
          <w:b/>
          <w:szCs w:val="24"/>
        </w:rPr>
        <w:t>υξης και Τροφίμων):</w:t>
      </w:r>
      <w:r>
        <w:rPr>
          <w:rFonts w:eastAsia="Times New Roman"/>
          <w:szCs w:val="24"/>
        </w:rPr>
        <w:t xml:space="preserve"> Ανοίξτε έναν διάλογο, να το δούμε.</w:t>
      </w:r>
    </w:p>
    <w:p w14:paraId="498E51F3" w14:textId="77777777" w:rsidR="00B84C6C" w:rsidRDefault="003C4644">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Σας παρακαλώ, μην ανοίγετε διάλογο. Πυροβολισμοί υπήρχαν έξω και εδώ ανοίξατε βόμβες. Ας ολοκληρώσουμε.</w:t>
      </w:r>
    </w:p>
    <w:p w14:paraId="498E51F4" w14:textId="77777777" w:rsidR="00B84C6C" w:rsidRDefault="003C4644">
      <w:pPr>
        <w:spacing w:line="600" w:lineRule="auto"/>
        <w:ind w:firstLine="720"/>
        <w:jc w:val="both"/>
        <w:rPr>
          <w:rFonts w:eastAsia="Times New Roman"/>
          <w:szCs w:val="24"/>
        </w:rPr>
      </w:pPr>
      <w:r>
        <w:rPr>
          <w:rFonts w:eastAsia="Times New Roman"/>
          <w:szCs w:val="24"/>
        </w:rPr>
        <w:t>Ελάτε, κύριε Υπουργέ, για πέντε λεπτά.</w:t>
      </w:r>
    </w:p>
    <w:p w14:paraId="498E51F5" w14:textId="77777777" w:rsidR="00B84C6C" w:rsidRDefault="003C4644">
      <w:pPr>
        <w:spacing w:line="600" w:lineRule="auto"/>
        <w:ind w:firstLine="720"/>
        <w:jc w:val="center"/>
        <w:rPr>
          <w:rFonts w:eastAsia="Times New Roman"/>
          <w:szCs w:val="24"/>
        </w:rPr>
      </w:pPr>
      <w:r>
        <w:rPr>
          <w:rFonts w:eastAsia="Times New Roman"/>
          <w:szCs w:val="24"/>
        </w:rPr>
        <w:lastRenderedPageBreak/>
        <w:t>(Θόρυβος στην Αίθουσα)</w:t>
      </w:r>
    </w:p>
    <w:p w14:paraId="498E51F6" w14:textId="77777777" w:rsidR="00B84C6C" w:rsidRDefault="003C4644">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μιλήσει ο Υπουργός. Σας παρακαλώ πολύ</w:t>
      </w:r>
      <w:r>
        <w:rPr>
          <w:rFonts w:eastAsia="Times New Roman"/>
          <w:szCs w:val="24"/>
        </w:rPr>
        <w:t>,</w:t>
      </w:r>
      <w:r>
        <w:rPr>
          <w:rFonts w:eastAsia="Times New Roman"/>
          <w:szCs w:val="24"/>
        </w:rPr>
        <w:t xml:space="preserve"> σεβαστείτε τον Υπουργό</w:t>
      </w:r>
      <w:r>
        <w:rPr>
          <w:rFonts w:eastAsia="Times New Roman"/>
          <w:szCs w:val="24"/>
        </w:rPr>
        <w:t>,</w:t>
      </w:r>
      <w:r>
        <w:rPr>
          <w:rFonts w:eastAsia="Times New Roman"/>
          <w:szCs w:val="24"/>
        </w:rPr>
        <w:t xml:space="preserve"> να ολοκληρώσει τη διαδικασία.</w:t>
      </w:r>
    </w:p>
    <w:p w14:paraId="498E51F7" w14:textId="77777777" w:rsidR="00B84C6C" w:rsidRDefault="003C4644">
      <w:pPr>
        <w:spacing w:line="600" w:lineRule="auto"/>
        <w:ind w:firstLine="720"/>
        <w:jc w:val="both"/>
        <w:rPr>
          <w:rFonts w:eastAsia="Times New Roman"/>
          <w:szCs w:val="24"/>
        </w:rPr>
      </w:pPr>
      <w:r>
        <w:rPr>
          <w:rFonts w:eastAsia="Times New Roman"/>
          <w:szCs w:val="24"/>
        </w:rPr>
        <w:t>Κύριε Υπουργέ, έχετε τον λόγο.</w:t>
      </w:r>
    </w:p>
    <w:p w14:paraId="498E51F8" w14:textId="77777777" w:rsidR="00B84C6C" w:rsidRDefault="003C4644">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Θα ήθελα να εκφράσω και εγώ την οδύνη μου για τη δολοφονία του Ζαφε</w:t>
      </w:r>
      <w:r>
        <w:rPr>
          <w:rFonts w:eastAsia="Times New Roman"/>
          <w:szCs w:val="24"/>
        </w:rPr>
        <w:t xml:space="preserve">ιρόπουλου. Καταδικάζουμε τέτοιες πράξεις. </w:t>
      </w:r>
    </w:p>
    <w:p w14:paraId="498E51F9" w14:textId="77777777" w:rsidR="00B84C6C" w:rsidRDefault="003C4644">
      <w:pPr>
        <w:spacing w:line="600" w:lineRule="auto"/>
        <w:ind w:firstLine="720"/>
        <w:jc w:val="both"/>
        <w:rPr>
          <w:rFonts w:eastAsia="Times New Roman"/>
          <w:szCs w:val="24"/>
        </w:rPr>
      </w:pPr>
      <w:r>
        <w:rPr>
          <w:rFonts w:eastAsia="Times New Roman"/>
          <w:szCs w:val="24"/>
        </w:rPr>
        <w:t>Αυτό, όμως, που περιμένει ο ελληνικός λαός, ο αγροτικός κόσμος, ολοκληρώνοντας αυτή τη διαδικασία είναι να δει επιτέλους αυτά που είναι ζητούμενα εδώ και χρόνια κι έρχονται σε μια ρύθμιση, η οποία είχε θα έλεγα κα</w:t>
      </w:r>
      <w:r>
        <w:rPr>
          <w:rFonts w:eastAsia="Times New Roman"/>
          <w:szCs w:val="24"/>
        </w:rPr>
        <w:t xml:space="preserve">ι μια ιδιαιτερότητα σήμερα. </w:t>
      </w:r>
    </w:p>
    <w:p w14:paraId="498E51FA" w14:textId="77777777" w:rsidR="00B84C6C" w:rsidRDefault="003C4644">
      <w:pPr>
        <w:spacing w:line="600" w:lineRule="auto"/>
        <w:ind w:firstLine="720"/>
        <w:jc w:val="both"/>
        <w:rPr>
          <w:rFonts w:eastAsia="Times New Roman"/>
          <w:szCs w:val="24"/>
        </w:rPr>
      </w:pPr>
      <w:r>
        <w:rPr>
          <w:rFonts w:eastAsia="Times New Roman"/>
          <w:szCs w:val="24"/>
        </w:rPr>
        <w:t>Από τις επιτροπές</w:t>
      </w:r>
      <w:r>
        <w:rPr>
          <w:rFonts w:eastAsia="Times New Roman"/>
          <w:szCs w:val="24"/>
        </w:rPr>
        <w:t>,</w:t>
      </w:r>
      <w:r>
        <w:rPr>
          <w:rFonts w:eastAsia="Times New Roman"/>
          <w:szCs w:val="24"/>
        </w:rPr>
        <w:t xml:space="preserve"> μέχρι τη σημερινή συνεδρίαση -είτε με επιφυλάξεις είτε άλλοι προς θετική κατεύθυνση, αν εξαιρέσουμε τα κόμματα</w:t>
      </w:r>
      <w:r>
        <w:rPr>
          <w:rFonts w:eastAsia="Times New Roman"/>
          <w:szCs w:val="24"/>
        </w:rPr>
        <w:t>,</w:t>
      </w:r>
      <w:r>
        <w:rPr>
          <w:rFonts w:eastAsia="Times New Roman"/>
          <w:szCs w:val="24"/>
        </w:rPr>
        <w:t xml:space="preserve"> που είναι εναντίον της ευρωπαϊκής πορείας της χώρας- υπήρξε ουσιαστικά μια θετική προσέγγιση της</w:t>
      </w:r>
      <w:r>
        <w:rPr>
          <w:rFonts w:eastAsia="Times New Roman"/>
          <w:szCs w:val="24"/>
        </w:rPr>
        <w:t xml:space="preserve"> συγκεκριμένης ρύθμισης. Αυτό το εκπέμπουμε ναι ή όχι; Αυτό είναι το ζητούμενο. </w:t>
      </w:r>
    </w:p>
    <w:p w14:paraId="498E51FB" w14:textId="77777777" w:rsidR="00B84C6C" w:rsidRDefault="003C4644">
      <w:pPr>
        <w:spacing w:line="600" w:lineRule="auto"/>
        <w:ind w:firstLine="720"/>
        <w:jc w:val="both"/>
        <w:rPr>
          <w:rFonts w:eastAsia="Times New Roman"/>
          <w:szCs w:val="24"/>
        </w:rPr>
      </w:pPr>
      <w:r>
        <w:rPr>
          <w:rFonts w:eastAsia="Times New Roman"/>
          <w:szCs w:val="24"/>
        </w:rPr>
        <w:t xml:space="preserve">Νομίζω ότι η </w:t>
      </w:r>
      <w:r>
        <w:rPr>
          <w:rFonts w:eastAsia="Times New Roman"/>
          <w:szCs w:val="24"/>
        </w:rPr>
        <w:t xml:space="preserve">Βουλή, </w:t>
      </w:r>
      <w:r>
        <w:rPr>
          <w:rFonts w:eastAsia="Times New Roman"/>
          <w:szCs w:val="24"/>
        </w:rPr>
        <w:t>με τη σημερινή της συνεδρίαση, παρά τις επιμέρους διαφοροποιήσεις, το εξέπεμψε. Παρακολουθούσα, ξέρετε, μερικές τοποθετήσεις από συναδέλφους της Αντιπολίτε</w:t>
      </w:r>
      <w:r>
        <w:rPr>
          <w:rFonts w:eastAsia="Times New Roman"/>
          <w:szCs w:val="24"/>
        </w:rPr>
        <w:t>υσης, που ενώ υπήρχε αυτή η άποψη, επειδή δεν βο</w:t>
      </w:r>
      <w:r>
        <w:rPr>
          <w:rFonts w:eastAsia="Times New Roman"/>
          <w:szCs w:val="24"/>
        </w:rPr>
        <w:lastRenderedPageBreak/>
        <w:t>λεύονταν -σκεπτόμενοι «μα είναι δυνατόν να έχω μια τοποθέτηση τέτοια σε ένα σχέδιο νόμου</w:t>
      </w:r>
      <w:r>
        <w:rPr>
          <w:rFonts w:eastAsia="Times New Roman"/>
          <w:szCs w:val="24"/>
        </w:rPr>
        <w:t>,</w:t>
      </w:r>
      <w:r>
        <w:rPr>
          <w:rFonts w:eastAsia="Times New Roman"/>
          <w:szCs w:val="24"/>
        </w:rPr>
        <w:t xml:space="preserve"> που φέρνει η Κυβέρνηση»- προεξοφλούσαν από την αρχή το ότι οι συγκεκριμένες ρυθμίσεις δεν μπορούν να υλοποιηθούν.</w:t>
      </w:r>
    </w:p>
    <w:p w14:paraId="498E51FC" w14:textId="77777777" w:rsidR="00B84C6C" w:rsidRDefault="003C4644">
      <w:pPr>
        <w:spacing w:line="600" w:lineRule="auto"/>
        <w:ind w:firstLine="720"/>
        <w:jc w:val="both"/>
        <w:rPr>
          <w:rFonts w:eastAsia="Times New Roman"/>
          <w:szCs w:val="24"/>
        </w:rPr>
      </w:pPr>
      <w:r>
        <w:rPr>
          <w:rFonts w:eastAsia="Times New Roman"/>
          <w:szCs w:val="24"/>
        </w:rPr>
        <w:t xml:space="preserve">Σας </w:t>
      </w:r>
      <w:r>
        <w:rPr>
          <w:rFonts w:eastAsia="Times New Roman"/>
          <w:szCs w:val="24"/>
        </w:rPr>
        <w:t xml:space="preserve">παρακαλώ! Ειλικρινά, αφήστε μας. Δεν θέλετε να μας βοηθήσετε να υλοποιηθούν οι συγκεκριμένες ρυθμίσεις, διότι θέλετε να αποτύχουμε; Η ελληνική κοινωνία άλλα ζητάει. Αφήστε μας εμάς να εφαρμόσουμε τις συγκεκριμένες ρυθμίσεις. </w:t>
      </w:r>
    </w:p>
    <w:p w14:paraId="498E51FD" w14:textId="77777777" w:rsidR="00B84C6C" w:rsidRDefault="003C4644">
      <w:pPr>
        <w:spacing w:line="600" w:lineRule="auto"/>
        <w:ind w:firstLine="720"/>
        <w:jc w:val="both"/>
        <w:rPr>
          <w:rFonts w:eastAsia="Times New Roman"/>
          <w:szCs w:val="24"/>
        </w:rPr>
      </w:pPr>
      <w:r>
        <w:rPr>
          <w:rFonts w:eastAsia="Times New Roman"/>
          <w:szCs w:val="24"/>
        </w:rPr>
        <w:t>Όμως, να γίνει ξεκάθαρο: Οι θέ</w:t>
      </w:r>
      <w:r>
        <w:rPr>
          <w:rFonts w:eastAsia="Times New Roman"/>
          <w:szCs w:val="24"/>
        </w:rPr>
        <w:t>σεις σας απέναντι σ’ αυτές τις ρυθμίσεις δεν είναι περί διαγραμμάτων και πλαγίως και διαγωνίως. Είστε υπέρ των συγκεκριμένων ρυθμίσεων, ναι ή όχι; Τις έχει ανάγκη ο αγροτικός χώρος, ναι ή όχι; Αυτό είναι το ζητούμενο.</w:t>
      </w:r>
    </w:p>
    <w:p w14:paraId="498E51FE" w14:textId="77777777" w:rsidR="00B84C6C" w:rsidRDefault="003C4644">
      <w:pPr>
        <w:spacing w:line="600" w:lineRule="auto"/>
        <w:ind w:firstLine="720"/>
        <w:jc w:val="both"/>
        <w:rPr>
          <w:rFonts w:eastAsia="Times New Roman"/>
          <w:szCs w:val="24"/>
        </w:rPr>
      </w:pPr>
      <w:r>
        <w:rPr>
          <w:rFonts w:eastAsia="Times New Roman"/>
          <w:szCs w:val="24"/>
        </w:rPr>
        <w:t>Υπήρξαν μερικά ζητήματα</w:t>
      </w:r>
      <w:r>
        <w:rPr>
          <w:rFonts w:eastAsia="Times New Roman"/>
          <w:szCs w:val="24"/>
        </w:rPr>
        <w:t>,</w:t>
      </w:r>
      <w:r>
        <w:rPr>
          <w:rFonts w:eastAsia="Times New Roman"/>
          <w:szCs w:val="24"/>
        </w:rPr>
        <w:t xml:space="preserve"> για τα οποία </w:t>
      </w:r>
      <w:r>
        <w:rPr>
          <w:rFonts w:eastAsia="Times New Roman"/>
          <w:szCs w:val="24"/>
        </w:rPr>
        <w:t>νομίζω ότι πρέπει να τοποθετηθώ στον χρόνο που μου δώσατε, κύριε Πρόεδρε. Κατ</w:t>
      </w:r>
      <w:r>
        <w:rPr>
          <w:rFonts w:eastAsia="Times New Roman"/>
          <w:szCs w:val="24"/>
        </w:rPr>
        <w:t xml:space="preserve">’ </w:t>
      </w:r>
      <w:r>
        <w:rPr>
          <w:rFonts w:eastAsia="Times New Roman"/>
          <w:szCs w:val="24"/>
        </w:rPr>
        <w:t xml:space="preserve">αρχάς έμπαινε διαρκώς το θέμα τού τι θα γίνει με τους </w:t>
      </w:r>
      <w:proofErr w:type="spellStart"/>
      <w:r>
        <w:rPr>
          <w:rFonts w:eastAsia="Times New Roman"/>
          <w:szCs w:val="24"/>
        </w:rPr>
        <w:t>μεταποιητές</w:t>
      </w:r>
      <w:proofErr w:type="spellEnd"/>
      <w:r>
        <w:rPr>
          <w:rFonts w:eastAsia="Times New Roman"/>
          <w:szCs w:val="24"/>
        </w:rPr>
        <w:t xml:space="preserve">. Σ’ αυτήν τη διαδικασία των πληρωμών οι </w:t>
      </w:r>
      <w:proofErr w:type="spellStart"/>
      <w:r>
        <w:rPr>
          <w:rFonts w:eastAsia="Times New Roman"/>
          <w:szCs w:val="24"/>
        </w:rPr>
        <w:t>μεταποιητές</w:t>
      </w:r>
      <w:proofErr w:type="spellEnd"/>
      <w:r>
        <w:rPr>
          <w:rFonts w:eastAsia="Times New Roman"/>
          <w:szCs w:val="24"/>
        </w:rPr>
        <w:t>, οι συνεταιρισμοί, οι αγρότες είναι η μία πλευρά. Η άλλη πλ</w:t>
      </w:r>
      <w:r>
        <w:rPr>
          <w:rFonts w:eastAsia="Times New Roman"/>
          <w:szCs w:val="24"/>
        </w:rPr>
        <w:t xml:space="preserve">ευρά είναι οι μεσάζοντες, είναι τα πολυκαταστήματα. Άρα, υπάρχει η προστασία για τους </w:t>
      </w:r>
      <w:proofErr w:type="spellStart"/>
      <w:r>
        <w:rPr>
          <w:rFonts w:eastAsia="Times New Roman"/>
          <w:szCs w:val="24"/>
        </w:rPr>
        <w:t>μεταποιητές</w:t>
      </w:r>
      <w:proofErr w:type="spellEnd"/>
      <w:r>
        <w:rPr>
          <w:rFonts w:eastAsia="Times New Roman"/>
          <w:szCs w:val="24"/>
        </w:rPr>
        <w:t>, ίδια μ’ αυτήν</w:t>
      </w:r>
      <w:r>
        <w:rPr>
          <w:rFonts w:eastAsia="Times New Roman"/>
          <w:szCs w:val="24"/>
        </w:rPr>
        <w:t>,</w:t>
      </w:r>
      <w:r>
        <w:rPr>
          <w:rFonts w:eastAsia="Times New Roman"/>
          <w:szCs w:val="24"/>
        </w:rPr>
        <w:t xml:space="preserve"> που αφορά τους αγρότες, τους παραγωγούς. Ένα είναι αυτό.</w:t>
      </w:r>
    </w:p>
    <w:p w14:paraId="498E51FF" w14:textId="77777777" w:rsidR="00B84C6C" w:rsidRDefault="003C4644">
      <w:pPr>
        <w:spacing w:line="600" w:lineRule="auto"/>
        <w:ind w:firstLine="720"/>
        <w:jc w:val="both"/>
        <w:rPr>
          <w:rFonts w:eastAsia="Times New Roman"/>
          <w:szCs w:val="24"/>
        </w:rPr>
      </w:pPr>
      <w:r>
        <w:rPr>
          <w:rFonts w:eastAsia="Times New Roman"/>
          <w:szCs w:val="24"/>
        </w:rPr>
        <w:t xml:space="preserve">Δεύτερον: Άκουσα τον κ. Τζαβάρα να λέει ότι φέραμε τη ρύθμιση και τι θα γίνει μ’ </w:t>
      </w:r>
      <w:r>
        <w:rPr>
          <w:rFonts w:eastAsia="Times New Roman"/>
          <w:szCs w:val="24"/>
        </w:rPr>
        <w:t>αυτο</w:t>
      </w:r>
      <w:r>
        <w:rPr>
          <w:rFonts w:eastAsia="Times New Roman"/>
          <w:szCs w:val="24"/>
        </w:rPr>
        <w:t>ύς,</w:t>
      </w:r>
      <w:r>
        <w:rPr>
          <w:rFonts w:eastAsia="Times New Roman"/>
          <w:szCs w:val="24"/>
        </w:rPr>
        <w:t xml:space="preserve"> οι οποίοι κάνουν διαδικασίες</w:t>
      </w:r>
      <w:r>
        <w:rPr>
          <w:rFonts w:eastAsia="Times New Roman"/>
          <w:szCs w:val="24"/>
        </w:rPr>
        <w:t>,</w:t>
      </w:r>
      <w:r>
        <w:rPr>
          <w:rFonts w:eastAsia="Times New Roman"/>
          <w:szCs w:val="24"/>
        </w:rPr>
        <w:t xml:space="preserve"> εκτός αυτού που προβλέπουμε εμείς. Κοιτάξτε: Παρανομούν. Σήμερα</w:t>
      </w:r>
      <w:r>
        <w:rPr>
          <w:rFonts w:eastAsia="Times New Roman"/>
          <w:szCs w:val="24"/>
        </w:rPr>
        <w:t>,</w:t>
      </w:r>
      <w:r>
        <w:rPr>
          <w:rFonts w:eastAsia="Times New Roman"/>
          <w:szCs w:val="24"/>
        </w:rPr>
        <w:t xml:space="preserve"> για να μπορεί κάποιος να διαμεσολαβεί, να αγοράζει, να </w:t>
      </w:r>
      <w:r>
        <w:rPr>
          <w:rFonts w:eastAsia="Times New Roman"/>
          <w:szCs w:val="24"/>
        </w:rPr>
        <w:lastRenderedPageBreak/>
        <w:t xml:space="preserve">πουλάει, αν δεν είναι εγγεγραμμένος στο συγκεκριμένο μητρώο, δεν μπορεί να το κάνει. Παρανομεί. Είναι </w:t>
      </w:r>
      <w:r>
        <w:rPr>
          <w:rFonts w:eastAsia="Times New Roman"/>
          <w:szCs w:val="24"/>
        </w:rPr>
        <w:t xml:space="preserve">ξεκάθαρο. </w:t>
      </w:r>
    </w:p>
    <w:p w14:paraId="498E5200" w14:textId="77777777" w:rsidR="00B84C6C" w:rsidRDefault="003C4644">
      <w:pPr>
        <w:spacing w:line="600" w:lineRule="auto"/>
        <w:ind w:firstLine="720"/>
        <w:jc w:val="both"/>
        <w:rPr>
          <w:rFonts w:eastAsia="Times New Roman"/>
          <w:szCs w:val="24"/>
        </w:rPr>
      </w:pPr>
      <w:r>
        <w:rPr>
          <w:rFonts w:eastAsia="Times New Roman"/>
          <w:szCs w:val="24"/>
        </w:rPr>
        <w:t>Έρχομαι στο θέμα της ρευστότητας</w:t>
      </w:r>
      <w:r>
        <w:rPr>
          <w:rFonts w:eastAsia="Times New Roman"/>
          <w:szCs w:val="24"/>
        </w:rPr>
        <w:t>,</w:t>
      </w:r>
      <w:r>
        <w:rPr>
          <w:rFonts w:eastAsia="Times New Roman"/>
          <w:szCs w:val="24"/>
        </w:rPr>
        <w:t xml:space="preserve"> που πραγματικά σήμερα για τον αγροτικό χώρο είναι ένα πάρα πολύ σοβαρό θέμα. Εγώ θέλω να μιλήσω με παραδείγματα. Βλέπω εδώ τον κ. Καραγιάννη. Στην Ήπειρο</w:t>
      </w:r>
      <w:r>
        <w:rPr>
          <w:rFonts w:eastAsia="Times New Roman"/>
          <w:szCs w:val="24"/>
        </w:rPr>
        <w:t>,</w:t>
      </w:r>
      <w:r>
        <w:rPr>
          <w:rFonts w:eastAsia="Times New Roman"/>
          <w:szCs w:val="24"/>
        </w:rPr>
        <w:t xml:space="preserve"> η κτηνοτροφία είναι ένας κλάδος</w:t>
      </w:r>
      <w:r>
        <w:rPr>
          <w:rFonts w:eastAsia="Times New Roman"/>
          <w:szCs w:val="24"/>
        </w:rPr>
        <w:t>,</w:t>
      </w:r>
      <w:r>
        <w:rPr>
          <w:rFonts w:eastAsia="Times New Roman"/>
          <w:szCs w:val="24"/>
        </w:rPr>
        <w:t xml:space="preserve"> που τον έχουμε ανάγκη. Έχουμε τεράστιο πρόβλημα για να καλύψουμε τις ανάγκες για κρέας κτηνοτροφίας. Εάν αύριο ένας εγκαταστήσει μία κτηνοτροφική μονάδα και αρχίσει τη διαδικασία της εκτροφής, ξέρετε ότι μία εκτροφή κρατάει σαράντα δύο ημέρες, άντε με όλε</w:t>
      </w:r>
      <w:r>
        <w:rPr>
          <w:rFonts w:eastAsia="Times New Roman"/>
          <w:szCs w:val="24"/>
        </w:rPr>
        <w:t>ς τις διαδικασίες να κρατήσει εξήντα ημέρες. Πόσες εκτροφές είναι τον χρόνο; Έξι εκτροφές. Αυτός, λοιπόν, τώρα είναι στο ξεκίνημά του, αλλά όλη τη χρονιά και για τις έξι εκτροφές τη ρευστότητα την έχει το πολυκατάστημα. Ο ίδιος είναι αιχμάλωτος. Άρα, σ’ αυ</w:t>
      </w:r>
      <w:r>
        <w:rPr>
          <w:rFonts w:eastAsia="Times New Roman"/>
          <w:szCs w:val="24"/>
        </w:rPr>
        <w:t>τήν τη διαδικασία</w:t>
      </w:r>
      <w:r>
        <w:rPr>
          <w:rFonts w:eastAsia="Times New Roman"/>
          <w:szCs w:val="24"/>
        </w:rPr>
        <w:t>,</w:t>
      </w:r>
      <w:r>
        <w:rPr>
          <w:rFonts w:eastAsia="Times New Roman"/>
          <w:szCs w:val="24"/>
        </w:rPr>
        <w:t xml:space="preserve"> πώς μπορεί να λειτουργήσει αφήνοντάς το με την προηγούμενη ρύθμιση, εκτός αν οι συμβαλλόμενοι αποφασίσουν διαφορετικά; Ερχόμαστε εμείς, λοιπόν, και πάρα πολύ απλά</w:t>
      </w:r>
      <w:r>
        <w:rPr>
          <w:rFonts w:eastAsia="Times New Roman"/>
          <w:szCs w:val="24"/>
        </w:rPr>
        <w:t>,</w:t>
      </w:r>
      <w:r>
        <w:rPr>
          <w:rFonts w:eastAsia="Times New Roman"/>
          <w:szCs w:val="24"/>
        </w:rPr>
        <w:t xml:space="preserve"> στηρίζουμε αυτήν την προσπάθεια</w:t>
      </w:r>
      <w:r>
        <w:rPr>
          <w:rFonts w:eastAsia="Times New Roman"/>
          <w:szCs w:val="24"/>
        </w:rPr>
        <w:t>,</w:t>
      </w:r>
      <w:r>
        <w:rPr>
          <w:rFonts w:eastAsia="Times New Roman"/>
          <w:szCs w:val="24"/>
        </w:rPr>
        <w:t xml:space="preserve"> επιβάλλοντας αυτούς τους όρους. </w:t>
      </w:r>
    </w:p>
    <w:p w14:paraId="498E5201" w14:textId="77777777" w:rsidR="00B84C6C" w:rsidRDefault="003C4644">
      <w:pPr>
        <w:spacing w:line="600" w:lineRule="auto"/>
        <w:ind w:firstLine="720"/>
        <w:jc w:val="both"/>
        <w:rPr>
          <w:rFonts w:eastAsia="Times New Roman"/>
          <w:szCs w:val="24"/>
        </w:rPr>
      </w:pPr>
      <w:r>
        <w:rPr>
          <w:rFonts w:eastAsia="Times New Roman"/>
          <w:szCs w:val="24"/>
        </w:rPr>
        <w:t>Είπαν μερικοί από σας: «Και γιατί τόση βιασύνη;». Τους δίνουμε χρονικά όρια. Δεν λέμε ότι σήμερα αρχίζει αυτό το πράγμα, ιδιαίτερα όσον αφορά, ας πούμε, τις πληρωμές. Έχουμε μέχρι το τέλος του χρόνου συν εξήντα ημέρες. Ξέρουμε ότι είναι μεγάλο το θέμα αυτό</w:t>
      </w:r>
      <w:r>
        <w:rPr>
          <w:rFonts w:eastAsia="Times New Roman"/>
          <w:szCs w:val="24"/>
        </w:rPr>
        <w:t xml:space="preserve">, αλλά του δίνουμε τον απαραίτητο χρόνο για να προσαρμοστεί. </w:t>
      </w:r>
    </w:p>
    <w:p w14:paraId="498E5202" w14:textId="77777777" w:rsidR="00B84C6C" w:rsidRDefault="003C4644">
      <w:pPr>
        <w:spacing w:line="600" w:lineRule="auto"/>
        <w:ind w:firstLine="720"/>
        <w:jc w:val="both"/>
        <w:rPr>
          <w:rFonts w:eastAsia="Times New Roman"/>
          <w:szCs w:val="24"/>
        </w:rPr>
      </w:pPr>
      <w:r>
        <w:rPr>
          <w:rFonts w:eastAsia="Times New Roman"/>
          <w:szCs w:val="24"/>
        </w:rPr>
        <w:lastRenderedPageBreak/>
        <w:t>Λένε από την άλλη πλευρά: «Πώς εμείς θα καταφέρουμε, πότε θα κάνουμε τη διαδικασία αυτή για την υποχρεωτική αναγραφή;». Τους δίνουμε τη δυνατότητα έξι μήνες από την ψήφιση του νόμου να προσαρμοσ</w:t>
      </w:r>
      <w:r>
        <w:rPr>
          <w:rFonts w:eastAsia="Times New Roman"/>
          <w:szCs w:val="24"/>
        </w:rPr>
        <w:t>τούν. Γιατί; Διότι υπάρχει απόλυτη ανάγκη να προστατεύσουμε τον Έλληνα κτηνοτρόφο. Αυτό ειπώθηκε από μερικούς. Τι θα γίνει αν μία μεταποιητική μονάδα θέλει να χρησιμοποιήσει για ένα προϊόν και ελληνικό γάλα και εισαγόμενο; Δεν υπάρχει καμμία έκπτωση στη συ</w:t>
      </w:r>
      <w:r>
        <w:rPr>
          <w:rFonts w:eastAsia="Times New Roman"/>
          <w:szCs w:val="24"/>
        </w:rPr>
        <w:t xml:space="preserve">γκεκριμένη διαδικασία. Ή θα είναι 100% ελληνικό το γάλα ή δεν υπάρχει. Πρέπει να γίνει αντιληπτό αυτό. Θέλουμε να στηρίξουμε την ελληνική κτηνοτροφία. </w:t>
      </w:r>
    </w:p>
    <w:p w14:paraId="498E5203" w14:textId="77777777" w:rsidR="00B84C6C" w:rsidRDefault="003C4644">
      <w:pPr>
        <w:spacing w:line="600" w:lineRule="auto"/>
        <w:ind w:firstLine="720"/>
        <w:jc w:val="both"/>
        <w:rPr>
          <w:rFonts w:eastAsia="Times New Roman"/>
          <w:szCs w:val="24"/>
        </w:rPr>
      </w:pPr>
      <w:r>
        <w:rPr>
          <w:rFonts w:eastAsia="Times New Roman"/>
          <w:szCs w:val="24"/>
        </w:rPr>
        <w:t>Ειπώθηκε μάλιστα</w:t>
      </w:r>
      <w:r>
        <w:rPr>
          <w:rFonts w:eastAsia="Times New Roman"/>
          <w:szCs w:val="24"/>
        </w:rPr>
        <w:t>,</w:t>
      </w:r>
      <w:r>
        <w:rPr>
          <w:rFonts w:eastAsia="Times New Roman"/>
          <w:szCs w:val="24"/>
        </w:rPr>
        <w:t xml:space="preserve"> ότι για τους κρεοπώλες ο κανονισμός μάς έδινε τη διαδικασία να καθορίσουμε με απόφαση </w:t>
      </w:r>
      <w:r>
        <w:rPr>
          <w:rFonts w:eastAsia="Times New Roman"/>
          <w:szCs w:val="24"/>
        </w:rPr>
        <w:t>την πορεία. Είναι έτοιμη η υπουργική απόφαση</w:t>
      </w:r>
      <w:r>
        <w:rPr>
          <w:rFonts w:eastAsia="Times New Roman"/>
          <w:szCs w:val="24"/>
        </w:rPr>
        <w:t>,</w:t>
      </w:r>
      <w:r>
        <w:rPr>
          <w:rFonts w:eastAsia="Times New Roman"/>
          <w:szCs w:val="24"/>
        </w:rPr>
        <w:t xml:space="preserve"> από τον στάβλο μέχρι το κρεοπωλείο, απλά θελήσαμε να φέρουμε και αυτήν τη ρύθμιση, ούτως ώστε όταν πάρει ΦΕΚ αυτή η ρύθμιση, ταυτόχρονα να πάρει ΦΕΚ και η συγκεκριμένη διαδικασία για να δέσει, γιατί όντως υπάρχ</w:t>
      </w:r>
      <w:r>
        <w:rPr>
          <w:rFonts w:eastAsia="Times New Roman"/>
          <w:szCs w:val="24"/>
        </w:rPr>
        <w:t>ουν πάρα πολλές αντιδράσεις, αλλά δεν μπορεί να γίνει κατανοητό</w:t>
      </w:r>
      <w:r>
        <w:rPr>
          <w:rFonts w:eastAsia="Times New Roman"/>
          <w:szCs w:val="24"/>
        </w:rPr>
        <w:t>,</w:t>
      </w:r>
      <w:r>
        <w:rPr>
          <w:rFonts w:eastAsia="Times New Roman"/>
          <w:szCs w:val="24"/>
        </w:rPr>
        <w:t xml:space="preserve"> γιατί υπάρχουν αυτές οι αντιδράσεις. Το να αναφερθεί η χώρα προέλευσης στο κρέας ή η χώρα </w:t>
      </w:r>
      <w:proofErr w:type="spellStart"/>
      <w:r>
        <w:rPr>
          <w:rFonts w:eastAsia="Times New Roman"/>
          <w:szCs w:val="24"/>
        </w:rPr>
        <w:t>άρμεξης</w:t>
      </w:r>
      <w:proofErr w:type="spellEnd"/>
      <w:r>
        <w:rPr>
          <w:rFonts w:eastAsia="Times New Roman"/>
          <w:szCs w:val="24"/>
        </w:rPr>
        <w:t xml:space="preserve"> στο γάλα, τι καλύτερο εργαλείο υπάρχει για να στηρίξουμε και τον παραγωγό και κυρίως</w:t>
      </w:r>
      <w:r>
        <w:rPr>
          <w:rFonts w:eastAsia="Times New Roman"/>
          <w:szCs w:val="24"/>
        </w:rPr>
        <w:t>,</w:t>
      </w:r>
      <w:r>
        <w:rPr>
          <w:rFonts w:eastAsia="Times New Roman"/>
          <w:szCs w:val="24"/>
        </w:rPr>
        <w:t xml:space="preserve"> να πληρ</w:t>
      </w:r>
      <w:r>
        <w:rPr>
          <w:rFonts w:eastAsia="Times New Roman"/>
          <w:szCs w:val="24"/>
        </w:rPr>
        <w:t>οφορήσουμε τον Έλληνα καταναλωτή; Άρα, λοιπόν, μιλάμε για ρυθμίσεις</w:t>
      </w:r>
      <w:r>
        <w:rPr>
          <w:rFonts w:eastAsia="Times New Roman"/>
          <w:szCs w:val="24"/>
        </w:rPr>
        <w:t>,</w:t>
      </w:r>
      <w:r>
        <w:rPr>
          <w:rFonts w:eastAsia="Times New Roman"/>
          <w:szCs w:val="24"/>
        </w:rPr>
        <w:t xml:space="preserve"> που πραγματικά χρειαζόταν ο χώρος.</w:t>
      </w:r>
    </w:p>
    <w:p w14:paraId="498E520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Κλείνοντας, θέλω να πω ότι αυτά πρέπει να τα υπηρετήσουμε και αυτήν την εικόνα πρέπει να εισπράξει ο ελληνικός λαός από το πολιτικό σύστημα, την ελληνικ</w:t>
      </w:r>
      <w:r>
        <w:rPr>
          <w:rFonts w:eastAsia="Times New Roman" w:cs="Times New Roman"/>
          <w:szCs w:val="24"/>
        </w:rPr>
        <w:t xml:space="preserve">ή </w:t>
      </w:r>
      <w:r>
        <w:rPr>
          <w:rFonts w:eastAsia="Times New Roman" w:cs="Times New Roman"/>
          <w:szCs w:val="24"/>
        </w:rPr>
        <w:lastRenderedPageBreak/>
        <w:t xml:space="preserve">Βουλή και ιδιαίτερα σε τέτοιου είδους ζητήματα. Γιατί όλοι </w:t>
      </w:r>
      <w:r>
        <w:rPr>
          <w:rFonts w:eastAsia="Times New Roman" w:cs="Times New Roman"/>
          <w:szCs w:val="24"/>
        </w:rPr>
        <w:t>μας,</w:t>
      </w:r>
      <w:r>
        <w:rPr>
          <w:rFonts w:eastAsia="Times New Roman" w:cs="Times New Roman"/>
          <w:szCs w:val="24"/>
        </w:rPr>
        <w:t xml:space="preserve"> λίγο ως πολύ</w:t>
      </w:r>
      <w:r>
        <w:rPr>
          <w:rFonts w:eastAsia="Times New Roman" w:cs="Times New Roman"/>
          <w:szCs w:val="24"/>
        </w:rPr>
        <w:t>,</w:t>
      </w:r>
      <w:r>
        <w:rPr>
          <w:rFonts w:eastAsia="Times New Roman" w:cs="Times New Roman"/>
          <w:szCs w:val="24"/>
        </w:rPr>
        <w:t xml:space="preserve"> αναφερόμαστε στον αγροτικό χώρο</w:t>
      </w:r>
      <w:r>
        <w:rPr>
          <w:rFonts w:eastAsia="Times New Roman" w:cs="Times New Roman"/>
          <w:szCs w:val="24"/>
        </w:rPr>
        <w:t>,</w:t>
      </w:r>
      <w:r>
        <w:rPr>
          <w:rFonts w:eastAsia="Times New Roman" w:cs="Times New Roman"/>
          <w:szCs w:val="24"/>
        </w:rPr>
        <w:t xml:space="preserve"> έχοντας μια ιδιαίτερη ευαισθησία. </w:t>
      </w:r>
      <w:r>
        <w:rPr>
          <w:rFonts w:eastAsia="Times New Roman" w:cs="Times New Roman"/>
          <w:szCs w:val="24"/>
        </w:rPr>
        <w:t xml:space="preserve">ας </w:t>
      </w:r>
      <w:r>
        <w:rPr>
          <w:rFonts w:eastAsia="Times New Roman" w:cs="Times New Roman"/>
          <w:szCs w:val="24"/>
        </w:rPr>
        <w:t>κάνουμε, λοιπόν, αυτήν την ευαισθησία πράξη</w:t>
      </w:r>
      <w:r>
        <w:rPr>
          <w:rFonts w:eastAsia="Times New Roman" w:cs="Times New Roman"/>
          <w:szCs w:val="24"/>
        </w:rPr>
        <w:t>,</w:t>
      </w:r>
      <w:r>
        <w:rPr>
          <w:rFonts w:eastAsia="Times New Roman" w:cs="Times New Roman"/>
          <w:szCs w:val="24"/>
        </w:rPr>
        <w:t xml:space="preserve"> με την ψήφιση των συγκεκριμένων ρυθμίσεων.</w:t>
      </w:r>
    </w:p>
    <w:p w14:paraId="498E5205"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ΠΡΟΕΔΡΕΥΩΝ (Μάριος</w:t>
      </w:r>
      <w:r>
        <w:rPr>
          <w:rFonts w:eastAsia="Times New Roman" w:cs="Times New Roman"/>
          <w:b/>
          <w:szCs w:val="24"/>
        </w:rPr>
        <w:t xml:space="preserve"> Γεωργιάδης): </w:t>
      </w:r>
      <w:r>
        <w:rPr>
          <w:rFonts w:eastAsia="Times New Roman" w:cs="Times New Roman"/>
          <w:szCs w:val="24"/>
        </w:rPr>
        <w:t xml:space="preserve">Ευχαριστούμε, κύριε Υπουργέ. </w:t>
      </w:r>
    </w:p>
    <w:p w14:paraId="498E5206" w14:textId="77777777" w:rsidR="00B84C6C" w:rsidRDefault="003C4644">
      <w:pPr>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Αγροτικής Ανάπτυξης και Τροφίμων: </w:t>
      </w:r>
      <w:r>
        <w:rPr>
          <w:rFonts w:eastAsia="Times New Roman" w:cs="Times New Roman"/>
          <w:szCs w:val="24"/>
        </w:rPr>
        <w:t xml:space="preserve">«Διακίνηση και εμπορία </w:t>
      </w:r>
      <w:r>
        <w:rPr>
          <w:rFonts w:eastAsia="Times New Roman" w:cs="Times New Roman"/>
          <w:szCs w:val="24"/>
        </w:rPr>
        <w:t xml:space="preserve">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w:t>
      </w:r>
      <w:r>
        <w:rPr>
          <w:rFonts w:eastAsia="Times New Roman"/>
          <w:szCs w:val="24"/>
        </w:rPr>
        <w:t xml:space="preserve">. </w:t>
      </w:r>
    </w:p>
    <w:p w14:paraId="498E5207"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498E5208"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09"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 </w:t>
      </w:r>
    </w:p>
    <w:p w14:paraId="498E520A"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 </w:t>
      </w:r>
    </w:p>
    <w:p w14:paraId="498E520B"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0C"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 </w:t>
      </w:r>
    </w:p>
    <w:p w14:paraId="498E520D"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w:t>
      </w:r>
      <w:r>
        <w:rPr>
          <w:rFonts w:eastAsia="Times New Roman" w:cs="Times New Roman"/>
          <w:b/>
          <w:szCs w:val="24"/>
        </w:rPr>
        <w:t>ΙΟΣ ΛΑΖΑΡΙΔΗΣ:</w:t>
      </w:r>
      <w:r>
        <w:rPr>
          <w:rFonts w:eastAsia="Times New Roman" w:cs="Times New Roman"/>
          <w:szCs w:val="24"/>
        </w:rPr>
        <w:t xml:space="preserve"> Ναι.</w:t>
      </w:r>
    </w:p>
    <w:p w14:paraId="498E520E"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Παρών. </w:t>
      </w:r>
    </w:p>
    <w:p w14:paraId="498E520F" w14:textId="77777777" w:rsidR="00B84C6C" w:rsidRDefault="003C4644">
      <w:pPr>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w:t>
      </w:r>
    </w:p>
    <w:p w14:paraId="498E5210" w14:textId="77777777" w:rsidR="00B84C6C" w:rsidRDefault="003C4644">
      <w:pPr>
        <w:spacing w:line="600" w:lineRule="auto"/>
        <w:ind w:firstLine="720"/>
        <w:jc w:val="both"/>
        <w:rPr>
          <w:rFonts w:eastAsia="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w:t>
      </w:r>
      <w:r>
        <w:rPr>
          <w:rFonts w:eastAsia="Times New Roman"/>
          <w:szCs w:val="24"/>
        </w:rPr>
        <w:t xml:space="preserve">του Υπουργείου Αγροτικής Ανάπτυξης και Τροφίμων: </w:t>
      </w:r>
      <w:r>
        <w:rPr>
          <w:rFonts w:eastAsia="Times New Roman" w:cs="Times New Roman"/>
          <w:szCs w:val="24"/>
        </w:rPr>
        <w:t xml:space="preserve">«Διακίνηση και εμπορία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w:t>
      </w:r>
      <w:r>
        <w:rPr>
          <w:rFonts w:eastAsia="Times New Roman" w:cs="Times New Roman"/>
          <w:szCs w:val="24"/>
        </w:rPr>
        <w:t>διατάξεις»</w:t>
      </w:r>
      <w:r>
        <w:rPr>
          <w:rFonts w:eastAsia="Times New Roman"/>
          <w:szCs w:val="24"/>
        </w:rPr>
        <w:t xml:space="preserve">, έγινε δεκτό επί της αρχής κατά πλειοψηφία. </w:t>
      </w:r>
    </w:p>
    <w:p w14:paraId="498E5211" w14:textId="77777777" w:rsidR="00B84C6C" w:rsidRDefault="003C4644">
      <w:pPr>
        <w:spacing w:line="600" w:lineRule="auto"/>
        <w:ind w:firstLine="720"/>
        <w:jc w:val="both"/>
        <w:rPr>
          <w:rFonts w:eastAsia="Times New Roman"/>
          <w:szCs w:val="24"/>
        </w:rPr>
      </w:pPr>
      <w:r>
        <w:rPr>
          <w:rFonts w:eastAsia="Times New Roman"/>
          <w:szCs w:val="24"/>
        </w:rPr>
        <w:t xml:space="preserve">Εισερχόμαστε στη ψήφιση των άρθρων και η ψήφισή τους θα γίνει χωριστά. </w:t>
      </w:r>
    </w:p>
    <w:p w14:paraId="498E5212"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 όπως τροποποιήθηκε από τον κύριο Υπουργό;</w:t>
      </w:r>
    </w:p>
    <w:p w14:paraId="498E5213"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14"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w:t>
      </w:r>
      <w:r>
        <w:rPr>
          <w:rFonts w:eastAsia="Times New Roman" w:cs="Times New Roman"/>
          <w:b/>
          <w:szCs w:val="24"/>
        </w:rPr>
        <w:t>Η:</w:t>
      </w:r>
      <w:r>
        <w:rPr>
          <w:rFonts w:eastAsia="Times New Roman" w:cs="Times New Roman"/>
          <w:szCs w:val="24"/>
        </w:rPr>
        <w:t xml:space="preserve"> Ναι.</w:t>
      </w:r>
    </w:p>
    <w:p w14:paraId="498E5215"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 </w:t>
      </w:r>
    </w:p>
    <w:p w14:paraId="498E5216"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498E5217"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 </w:t>
      </w:r>
    </w:p>
    <w:p w14:paraId="498E5218"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19"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Παρών.  </w:t>
      </w:r>
    </w:p>
    <w:p w14:paraId="498E521A"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1B"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1 έγινε δεκτό, όπως τροποποιήθηκε από τον κύριο Υπουργό, κατά πλειοψηφία.</w:t>
      </w:r>
    </w:p>
    <w:p w14:paraId="498E521C" w14:textId="77777777" w:rsidR="00B84C6C" w:rsidRDefault="003C4644">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2 ως έχει;</w:t>
      </w:r>
    </w:p>
    <w:p w14:paraId="498E521D"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1E"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1F"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 </w:t>
      </w:r>
    </w:p>
    <w:p w14:paraId="498E5220"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498E5221"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w:t>
      </w:r>
      <w:r>
        <w:rPr>
          <w:rFonts w:eastAsia="Times New Roman" w:cs="Times New Roman"/>
          <w:szCs w:val="24"/>
        </w:rPr>
        <w:t xml:space="preserve">χι. </w:t>
      </w:r>
    </w:p>
    <w:p w14:paraId="498E5222"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23"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  </w:t>
      </w:r>
    </w:p>
    <w:p w14:paraId="498E5224"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25"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2 έγινε δεκτό ως έχει κατά πλειοψηφία. </w:t>
      </w:r>
    </w:p>
    <w:p w14:paraId="498E5226"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3</w:t>
      </w:r>
      <w:r>
        <w:rPr>
          <w:rFonts w:eastAsia="Times New Roman"/>
          <w:szCs w:val="24"/>
        </w:rPr>
        <w:t>,</w:t>
      </w:r>
      <w:r>
        <w:rPr>
          <w:rFonts w:eastAsia="Times New Roman"/>
          <w:szCs w:val="24"/>
        </w:rPr>
        <w:t xml:space="preserve"> όπως τροποποιήθηκε από τον κύριο Υπουργό;</w:t>
      </w:r>
    </w:p>
    <w:p w14:paraId="498E5227"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28"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498E5229"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498E522A" w14:textId="77777777" w:rsidR="00B84C6C" w:rsidRDefault="003C4644">
      <w:pPr>
        <w:spacing w:line="600" w:lineRule="auto"/>
        <w:ind w:firstLine="720"/>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Παρών.</w:t>
      </w:r>
    </w:p>
    <w:p w14:paraId="498E522B"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2C"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2D"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2E"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2F"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3 έγινε δεκτ</w:t>
      </w:r>
      <w:r>
        <w:rPr>
          <w:rFonts w:eastAsia="Times New Roman"/>
          <w:szCs w:val="24"/>
        </w:rPr>
        <w:t>ό</w:t>
      </w:r>
      <w:r>
        <w:rPr>
          <w:rFonts w:eastAsia="Times New Roman"/>
          <w:szCs w:val="24"/>
        </w:rPr>
        <w:t>,</w:t>
      </w:r>
      <w:r>
        <w:rPr>
          <w:rFonts w:eastAsia="Times New Roman"/>
          <w:szCs w:val="24"/>
        </w:rPr>
        <w:t xml:space="preserve"> όπως τροποποιήθηκε από τον κύριο Υπουργό, κατά πλειοψηφία. </w:t>
      </w:r>
    </w:p>
    <w:p w14:paraId="498E5230"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4</w:t>
      </w:r>
      <w:r>
        <w:rPr>
          <w:rFonts w:eastAsia="Times New Roman"/>
          <w:szCs w:val="24"/>
        </w:rPr>
        <w:t>,</w:t>
      </w:r>
      <w:r>
        <w:rPr>
          <w:rFonts w:eastAsia="Times New Roman"/>
          <w:szCs w:val="24"/>
        </w:rPr>
        <w:t xml:space="preserve"> όπως τροποποιήθηκε από τον κύριο Υπουργό;</w:t>
      </w:r>
    </w:p>
    <w:p w14:paraId="498E5231"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32"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498E5233"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498E5234"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35"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w:t>
      </w:r>
      <w:r>
        <w:rPr>
          <w:rFonts w:eastAsia="Times New Roman" w:cs="Times New Roman"/>
          <w:b/>
          <w:szCs w:val="24"/>
        </w:rPr>
        <w:t>ΑΟΣ ΜΩΡΑΪΤΗΣ:</w:t>
      </w:r>
      <w:r>
        <w:rPr>
          <w:rFonts w:eastAsia="Times New Roman" w:cs="Times New Roman"/>
          <w:szCs w:val="24"/>
        </w:rPr>
        <w:t xml:space="preserve"> Όχι.</w:t>
      </w:r>
    </w:p>
    <w:p w14:paraId="498E5236"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37"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38" w14:textId="77777777" w:rsidR="00B84C6C" w:rsidRDefault="003C4644">
      <w:pPr>
        <w:spacing w:line="600" w:lineRule="auto"/>
        <w:ind w:firstLine="720"/>
        <w:rPr>
          <w:rFonts w:eastAsia="Times New Roman" w:cs="Times New Roman"/>
          <w:b/>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498E5239"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4 έγινε δεκτό</w:t>
      </w:r>
      <w:r>
        <w:rPr>
          <w:rFonts w:eastAsia="Times New Roman"/>
          <w:szCs w:val="24"/>
        </w:rPr>
        <w:t>,</w:t>
      </w:r>
      <w:r>
        <w:rPr>
          <w:rFonts w:eastAsia="Times New Roman"/>
          <w:szCs w:val="24"/>
        </w:rPr>
        <w:t xml:space="preserve"> όπως τροποποιήθηκε από τον κύριο Υπουργό, κατά πλειοψηφία. </w:t>
      </w:r>
    </w:p>
    <w:p w14:paraId="498E523A" w14:textId="77777777" w:rsidR="00B84C6C" w:rsidRDefault="003C4644">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5 </w:t>
      </w:r>
      <w:r>
        <w:rPr>
          <w:rFonts w:eastAsia="Times New Roman"/>
          <w:szCs w:val="24"/>
        </w:rPr>
        <w:t>ως έχει;</w:t>
      </w:r>
    </w:p>
    <w:p w14:paraId="498E523B"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3C"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 με την εξαίρεση των 3, 4 και 5 εδαφίων. </w:t>
      </w:r>
    </w:p>
    <w:p w14:paraId="498E523D"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3E"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3F"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98E5240"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41"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98E5242"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43" w14:textId="77777777" w:rsidR="00B84C6C" w:rsidRDefault="003C4644">
      <w:pPr>
        <w:spacing w:line="600" w:lineRule="auto"/>
        <w:ind w:firstLine="720"/>
        <w:jc w:val="both"/>
        <w:rPr>
          <w:rFonts w:eastAsia="Times New Roman"/>
          <w:szCs w:val="24"/>
        </w:rPr>
      </w:pPr>
      <w:r>
        <w:rPr>
          <w:rFonts w:eastAsia="Times New Roman"/>
          <w:b/>
          <w:bCs/>
        </w:rPr>
        <w:t xml:space="preserve">ΠΡΟΕΔΡΕΥΩΝ </w:t>
      </w:r>
      <w:r>
        <w:rPr>
          <w:rFonts w:eastAsia="Times New Roman"/>
          <w:b/>
          <w:bCs/>
        </w:rPr>
        <w:t>(Μάριος Γεωργιάδης)</w:t>
      </w:r>
      <w:r>
        <w:rPr>
          <w:rFonts w:eastAsia="Times New Roman" w:cs="Times New Roman"/>
          <w:b/>
          <w:szCs w:val="24"/>
        </w:rPr>
        <w:t>:</w:t>
      </w:r>
      <w:r>
        <w:rPr>
          <w:rFonts w:eastAsia="Times New Roman"/>
          <w:szCs w:val="24"/>
        </w:rPr>
        <w:t xml:space="preserve"> Συνεπώς το άρθρο 5 έγινε δεκτό ως έχει κατά πλειοψηφία. </w:t>
      </w:r>
    </w:p>
    <w:p w14:paraId="498E5244"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498E5245"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46"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47"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48"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49"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98E524A"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w:t>
      </w:r>
      <w:r>
        <w:rPr>
          <w:rFonts w:eastAsia="Times New Roman" w:cs="Times New Roman"/>
          <w:b/>
          <w:szCs w:val="24"/>
        </w:rPr>
        <w:t>ΩΡΓΙΟΣ ΛΑΖΑΡΙΔΗΣ:</w:t>
      </w:r>
      <w:r>
        <w:rPr>
          <w:rFonts w:eastAsia="Times New Roman" w:cs="Times New Roman"/>
          <w:szCs w:val="24"/>
        </w:rPr>
        <w:t xml:space="preserve"> Ναι.</w:t>
      </w:r>
    </w:p>
    <w:p w14:paraId="498E524B"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98E524C"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4D"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6 έγινε δεκτό ως έχει κατά πλειοψηφία. </w:t>
      </w:r>
    </w:p>
    <w:p w14:paraId="498E524E"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498E524F"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50"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w:t>
      </w:r>
      <w:r>
        <w:rPr>
          <w:rFonts w:eastAsia="Times New Roman" w:cs="Times New Roman"/>
          <w:szCs w:val="24"/>
        </w:rPr>
        <w:t>.</w:t>
      </w:r>
    </w:p>
    <w:p w14:paraId="498E5251"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52"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53"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54"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55"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98E5256"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57"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7 έγινε δεκτό ως έχει κατά πλειοψηφία. </w:t>
      </w:r>
    </w:p>
    <w:p w14:paraId="498E5258" w14:textId="77777777" w:rsidR="00B84C6C" w:rsidRDefault="003C4644">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8</w:t>
      </w:r>
      <w:r>
        <w:rPr>
          <w:rFonts w:eastAsia="Times New Roman"/>
          <w:szCs w:val="24"/>
        </w:rPr>
        <w:t>,</w:t>
      </w:r>
      <w:r>
        <w:rPr>
          <w:rFonts w:eastAsia="Times New Roman"/>
          <w:szCs w:val="24"/>
        </w:rPr>
        <w:t xml:space="preserve"> όπως τροποποιήθηκε από τον κύριο Υπουργό;</w:t>
      </w:r>
    </w:p>
    <w:p w14:paraId="498E5259"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5A"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498E525B"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498E525C"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5D"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5E"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5F"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60"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61" w14:textId="77777777" w:rsidR="00B84C6C" w:rsidRDefault="003C4644">
      <w:pPr>
        <w:spacing w:line="600" w:lineRule="auto"/>
        <w:ind w:firstLine="720"/>
        <w:jc w:val="both"/>
        <w:rPr>
          <w:rFonts w:eastAsia="Times New Roman" w:cs="Times New Roman"/>
          <w:szCs w:val="24"/>
        </w:rPr>
      </w:pPr>
      <w:r>
        <w:rPr>
          <w:rFonts w:eastAsia="Times New Roman"/>
          <w:b/>
          <w:bCs/>
        </w:rPr>
        <w:t>ΠΡΟ</w:t>
      </w:r>
      <w:r>
        <w:rPr>
          <w:rFonts w:eastAsia="Times New Roman"/>
          <w:b/>
          <w:bCs/>
        </w:rPr>
        <w:t>ΕΔΡΕΥΩΝ (Μάριος Γεωργιάδης)</w:t>
      </w:r>
      <w:r>
        <w:rPr>
          <w:rFonts w:eastAsia="Times New Roman" w:cs="Times New Roman"/>
          <w:b/>
          <w:szCs w:val="24"/>
        </w:rPr>
        <w:t>:</w:t>
      </w:r>
      <w:r>
        <w:rPr>
          <w:rFonts w:eastAsia="Times New Roman"/>
          <w:szCs w:val="24"/>
        </w:rPr>
        <w:t xml:space="preserve"> Συνεπώς το άρθρο 8 έγινε δεκτό</w:t>
      </w:r>
      <w:r>
        <w:rPr>
          <w:rFonts w:eastAsia="Times New Roman"/>
          <w:szCs w:val="24"/>
        </w:rPr>
        <w:t>,</w:t>
      </w:r>
      <w:r>
        <w:rPr>
          <w:rFonts w:eastAsia="Times New Roman"/>
          <w:szCs w:val="24"/>
        </w:rPr>
        <w:t xml:space="preserve"> όπως τροποποιήθηκε από τον κύριο Υπουργό, κατά πλειοψηφία. </w:t>
      </w:r>
    </w:p>
    <w:p w14:paraId="498E5262"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9, όπως τροποποιήθηκε από τον κύριο Υπουργό;</w:t>
      </w:r>
    </w:p>
    <w:p w14:paraId="498E5263"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64"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65"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66"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67"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68"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69"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6A"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6B"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9 έγινε δεκτό, όπως τροποποιήθηκε από τον κύριο Υπουργό, κατά πλε</w:t>
      </w:r>
      <w:r>
        <w:rPr>
          <w:rFonts w:eastAsia="Times New Roman"/>
          <w:szCs w:val="24"/>
        </w:rPr>
        <w:t xml:space="preserve">ιοψηφία. </w:t>
      </w:r>
    </w:p>
    <w:p w14:paraId="498E526C"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10, όπως τροποποιήθηκε από τον κύριο Υπουργό;</w:t>
      </w:r>
    </w:p>
    <w:p w14:paraId="498E526D"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6E"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6F"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70"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71"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72"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73" w14:textId="77777777" w:rsidR="00B84C6C" w:rsidRDefault="003C4644">
      <w:pPr>
        <w:spacing w:line="600" w:lineRule="auto"/>
        <w:ind w:firstLine="720"/>
        <w:rPr>
          <w:rFonts w:eastAsia="Times New Roman" w:cs="Times New Roman"/>
          <w:b/>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Όχι.</w:t>
      </w:r>
    </w:p>
    <w:p w14:paraId="498E5274"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75"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10 έγινε δεκτό, όπως τροποποιήθηκε από τον κύριο Υπουργό, κατά πλειοψηφία. </w:t>
      </w:r>
    </w:p>
    <w:p w14:paraId="498E5276"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11, όπως τροποποιήθηκε από τον κύριο Υπουργό;</w:t>
      </w:r>
    </w:p>
    <w:p w14:paraId="498E5277"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 xml:space="preserve">ΗΣ </w:t>
      </w:r>
      <w:r>
        <w:rPr>
          <w:rFonts w:eastAsia="Times New Roman" w:cs="Times New Roman"/>
          <w:b/>
          <w:szCs w:val="24"/>
        </w:rPr>
        <w:t>ΚΑΡΑΓΙΑΝΝΗΣ:</w:t>
      </w:r>
      <w:r>
        <w:rPr>
          <w:rFonts w:eastAsia="Times New Roman" w:cs="Times New Roman"/>
          <w:szCs w:val="24"/>
        </w:rPr>
        <w:t xml:space="preserve"> Ναι.</w:t>
      </w:r>
    </w:p>
    <w:p w14:paraId="498E5278"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79"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7A"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7B"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7C"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7D"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Ναι.</w:t>
      </w:r>
    </w:p>
    <w:p w14:paraId="498E527E"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7F"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11 έγινε δεκτό, όπως τρ</w:t>
      </w:r>
      <w:r>
        <w:rPr>
          <w:rFonts w:eastAsia="Times New Roman"/>
          <w:szCs w:val="24"/>
        </w:rPr>
        <w:t xml:space="preserve">οποποιήθηκε από τον κύριο Υπουργό, κατά πλειοψηφία. </w:t>
      </w:r>
    </w:p>
    <w:p w14:paraId="498E5280"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498E5281"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82"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83"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84"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85"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86"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87"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88"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498E5289"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w:t>
      </w:r>
      <w:r>
        <w:rPr>
          <w:rFonts w:eastAsia="Times New Roman"/>
          <w:szCs w:val="24"/>
        </w:rPr>
        <w:t xml:space="preserve"> </w:t>
      </w:r>
      <w:r>
        <w:rPr>
          <w:rFonts w:eastAsia="Times New Roman"/>
          <w:szCs w:val="24"/>
        </w:rPr>
        <w:t xml:space="preserve">το άρθρο 12 έγινε δεκτό ως έχει κατά πλειοψηφία. </w:t>
      </w:r>
    </w:p>
    <w:p w14:paraId="498E528A"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13, όπως τροποποιήθηκε από τον κύριο Υπουργό;</w:t>
      </w:r>
    </w:p>
    <w:p w14:paraId="498E528B"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8C"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w:t>
      </w:r>
      <w:r>
        <w:rPr>
          <w:rFonts w:eastAsia="Times New Roman" w:cs="Times New Roman"/>
          <w:b/>
          <w:szCs w:val="24"/>
        </w:rPr>
        <w:t>ΡΑΜΠΑΤΖΗ:</w:t>
      </w:r>
      <w:r>
        <w:rPr>
          <w:rFonts w:eastAsia="Times New Roman" w:cs="Times New Roman"/>
          <w:szCs w:val="24"/>
        </w:rPr>
        <w:t xml:space="preserve"> Όχι.</w:t>
      </w:r>
    </w:p>
    <w:p w14:paraId="498E528D"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8E"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8F"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90"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91"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92"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93"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13 έγινε δεκτό, όπως τροποποιήθηκε από τον κύριο Υπ</w:t>
      </w:r>
      <w:r>
        <w:rPr>
          <w:rFonts w:eastAsia="Times New Roman"/>
          <w:szCs w:val="24"/>
        </w:rPr>
        <w:t xml:space="preserve">ουργό, κατά πλειοψηφία. </w:t>
      </w:r>
    </w:p>
    <w:p w14:paraId="498E5294"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14, όπως τροποποιήθηκε από τον κύριο Υπουργό;</w:t>
      </w:r>
    </w:p>
    <w:p w14:paraId="498E5295"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96"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w:t>
      </w:r>
    </w:p>
    <w:p w14:paraId="498E5297"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98"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99"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9A"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9B"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9C"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9D"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14 έγινε δεκτό, όπως τροποποιήθηκε από τον κύριο Υπουργό, κατά πλειοψηφία. </w:t>
      </w:r>
    </w:p>
    <w:p w14:paraId="498E529E"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498E529F"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A0"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ΑΡΑΜΠΑΤΖΗ:</w:t>
      </w:r>
      <w:r>
        <w:rPr>
          <w:rFonts w:eastAsia="Times New Roman" w:cs="Times New Roman"/>
          <w:szCs w:val="24"/>
        </w:rPr>
        <w:t xml:space="preserve"> Όχι.</w:t>
      </w:r>
    </w:p>
    <w:p w14:paraId="498E52A1"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A2"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A3"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A4"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A5" w14:textId="77777777" w:rsidR="00B84C6C" w:rsidRDefault="003C4644">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98E52A6"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A7"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15 έγινε δεκτό ως έχει κατά πλειοψηφία.</w:t>
      </w:r>
    </w:p>
    <w:p w14:paraId="498E52A8"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16, όπως τροποποιήθηκε από τον κύριο Υπουργό;</w:t>
      </w:r>
    </w:p>
    <w:p w14:paraId="498E52A9"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AA"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w:t>
      </w:r>
    </w:p>
    <w:p w14:paraId="498E52AB"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498E52AC"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AD"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AE"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AF"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w:t>
      </w:r>
      <w:r>
        <w:rPr>
          <w:rFonts w:eastAsia="Times New Roman" w:cs="Times New Roman"/>
          <w:szCs w:val="24"/>
        </w:rPr>
        <w:t>αρών.</w:t>
      </w:r>
    </w:p>
    <w:p w14:paraId="498E52B0"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Παρών.</w:t>
      </w:r>
    </w:p>
    <w:p w14:paraId="498E52B1"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16 έγινε δεκτό, όπως τροποποιήθηκε από τον κύριο Υπουργό, κατά πλειοψηφία.</w:t>
      </w:r>
    </w:p>
    <w:p w14:paraId="498E52B2"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498E52B3"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B4"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B5"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B6"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B7"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B8"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B9"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BA"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BB"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17 έγινε δεκτό ως έχει κατά πλειοψηφία.</w:t>
      </w:r>
    </w:p>
    <w:p w14:paraId="498E52BC"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w:t>
      </w:r>
      <w:r>
        <w:rPr>
          <w:rFonts w:eastAsia="Times New Roman"/>
          <w:szCs w:val="24"/>
        </w:rPr>
        <w:t>εκτό το άρθρο 18 ως έχει;</w:t>
      </w:r>
    </w:p>
    <w:p w14:paraId="498E52BD"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BE"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w:t>
      </w:r>
    </w:p>
    <w:p w14:paraId="498E52BF"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C0"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C1"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C2"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C3"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C4"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498E52C5"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18 έγινε δεκτό ως έχει κατά πλειοψηφία. </w:t>
      </w:r>
    </w:p>
    <w:p w14:paraId="498E52C6" w14:textId="77777777" w:rsidR="00B84C6C" w:rsidRDefault="003C4644">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498E52C7"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w:t>
      </w:r>
      <w:r>
        <w:rPr>
          <w:rFonts w:eastAsia="Times New Roman" w:cs="Times New Roman"/>
          <w:b/>
          <w:szCs w:val="24"/>
          <w:lang w:val="en-US"/>
        </w:rPr>
        <w:t>N</w:t>
      </w:r>
      <w:r>
        <w:rPr>
          <w:rFonts w:eastAsia="Times New Roman" w:cs="Times New Roman"/>
          <w:b/>
          <w:szCs w:val="24"/>
        </w:rPr>
        <w:t>ΗΣ ΚΑΡΑΓΙΑΝΝΗΣ:</w:t>
      </w:r>
      <w:r>
        <w:rPr>
          <w:rFonts w:eastAsia="Times New Roman" w:cs="Times New Roman"/>
          <w:szCs w:val="24"/>
        </w:rPr>
        <w:t xml:space="preserve"> Ναι.</w:t>
      </w:r>
    </w:p>
    <w:p w14:paraId="498E52C8"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w:t>
      </w:r>
    </w:p>
    <w:p w14:paraId="498E52C9"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CA"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CB"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Ναι.</w:t>
      </w:r>
    </w:p>
    <w:p w14:paraId="498E52CC"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CD"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CE"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498E52CF" w14:textId="77777777" w:rsidR="00B84C6C" w:rsidRDefault="003C4644">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cs="Times New Roman"/>
          <w:b/>
          <w:szCs w:val="24"/>
        </w:rPr>
        <w:t>:</w:t>
      </w:r>
      <w:r>
        <w:rPr>
          <w:rFonts w:eastAsia="Times New Roman"/>
          <w:szCs w:val="24"/>
        </w:rPr>
        <w:t xml:space="preserve"> Συνεπώς το άρθρο 19 έγινε δεκτό ως έχει κατά πλειοψηφία. </w:t>
      </w:r>
    </w:p>
    <w:p w14:paraId="498E52D0" w14:textId="77777777" w:rsidR="00B84C6C" w:rsidRDefault="003C4644">
      <w:pPr>
        <w:spacing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1287 και ειδικό 77, όπως τροποποιήθηκε από τον κύριο Υπουργό</w:t>
      </w:r>
      <w:r>
        <w:rPr>
          <w:rFonts w:eastAsia="Times New Roman" w:cs="Times New Roman"/>
          <w:szCs w:val="24"/>
        </w:rPr>
        <w:t>;</w:t>
      </w:r>
    </w:p>
    <w:p w14:paraId="498E52D1"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D2"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Παρών, ως προϊόν κακής νομοθέτησης.</w:t>
      </w:r>
    </w:p>
    <w:p w14:paraId="498E52D3"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498E52D4"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D5"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D6"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D7"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Παρών.</w:t>
      </w:r>
    </w:p>
    <w:p w14:paraId="498E52D8"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D9" w14:textId="77777777" w:rsidR="00B84C6C" w:rsidRDefault="003C4644">
      <w:pPr>
        <w:spacing w:line="600" w:lineRule="auto"/>
        <w:ind w:firstLine="720"/>
        <w:jc w:val="both"/>
        <w:rPr>
          <w:rFonts w:eastAsia="Times New Roman" w:cs="Times New Roman"/>
          <w:szCs w:val="24"/>
        </w:rPr>
      </w:pPr>
      <w:r>
        <w:rPr>
          <w:rFonts w:eastAsia="Times New Roman"/>
          <w:b/>
          <w:bCs/>
        </w:rPr>
        <w:t xml:space="preserve">ΠΡΟΕΔΡΕΥΩΝ (Μάριος </w:t>
      </w:r>
      <w:r>
        <w:rPr>
          <w:rFonts w:eastAsia="Times New Roman"/>
          <w:b/>
          <w:bCs/>
        </w:rPr>
        <w:t>Γεωργιάδης):</w:t>
      </w:r>
      <w:r>
        <w:rPr>
          <w:rFonts w:eastAsia="Times New Roman" w:cs="Times New Roman"/>
          <w:szCs w:val="24"/>
        </w:rPr>
        <w:t xml:space="preserve"> Συνεπώς η τροπολογία με γενικό αριθμό 1287 και ειδικό 77 έγινε δεκτή, όπως τροποποιήθηκε από τον κύριο Υπουργό, κατά πλειοψηφία και εντάσσεται στο νομοσχέδιο ως ίδιο άρθρο.</w:t>
      </w:r>
    </w:p>
    <w:p w14:paraId="498E52DA" w14:textId="77777777" w:rsidR="00B84C6C" w:rsidRDefault="003C4644">
      <w:pPr>
        <w:spacing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1286 και</w:t>
      </w:r>
      <w:r>
        <w:rPr>
          <w:rFonts w:eastAsia="Times New Roman" w:cs="Times New Roman"/>
          <w:szCs w:val="24"/>
        </w:rPr>
        <w:t xml:space="preserve"> ειδικό 76 ως έχει;</w:t>
      </w:r>
    </w:p>
    <w:p w14:paraId="498E52DB"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DC"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w:t>
      </w:r>
    </w:p>
    <w:p w14:paraId="498E52DD"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498E52DE"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98E52DF"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E0"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E1"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Όχι.</w:t>
      </w:r>
    </w:p>
    <w:p w14:paraId="498E52E2"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498E52E3" w14:textId="77777777" w:rsidR="00B84C6C" w:rsidRDefault="003C4644">
      <w:pPr>
        <w:spacing w:line="600" w:lineRule="auto"/>
        <w:ind w:firstLine="720"/>
        <w:jc w:val="both"/>
        <w:rPr>
          <w:rFonts w:eastAsia="Times New Roman" w:cs="Times New Roman"/>
          <w:szCs w:val="24"/>
        </w:rPr>
      </w:pPr>
      <w:r>
        <w:rPr>
          <w:rFonts w:eastAsia="Times New Roman"/>
          <w:b/>
          <w:bCs/>
        </w:rPr>
        <w:t>ΠΡΟΕΔΡΕΥΩΝ (Μάριος Γεωργιάδης):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1286 και ειδικό 76 έγινε δεκτή ως έχει κατά πλειοψηφία και εντάσσεται στο άρθρο 13 του νομοσχεδίου. </w:t>
      </w:r>
    </w:p>
    <w:p w14:paraId="498E52E4"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98E52E5"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98E52E6"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w:t>
      </w:r>
      <w:r>
        <w:rPr>
          <w:rFonts w:eastAsia="Times New Roman" w:cs="Times New Roman"/>
          <w:b/>
          <w:szCs w:val="24"/>
        </w:rPr>
        <w:t>Σ:</w:t>
      </w:r>
      <w:r>
        <w:rPr>
          <w:rFonts w:eastAsia="Times New Roman" w:cs="Times New Roman"/>
          <w:szCs w:val="24"/>
        </w:rPr>
        <w:t xml:space="preserve"> Ναι.</w:t>
      </w:r>
    </w:p>
    <w:p w14:paraId="498E52E7"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Ναι.</w:t>
      </w:r>
    </w:p>
    <w:p w14:paraId="498E52E8"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E9"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EA"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EB"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EC"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Παρών.</w:t>
      </w:r>
    </w:p>
    <w:p w14:paraId="498E52ED"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EE" w14:textId="77777777" w:rsidR="00B84C6C" w:rsidRDefault="003C4644">
      <w:pPr>
        <w:spacing w:line="600" w:lineRule="auto"/>
        <w:ind w:firstLine="720"/>
        <w:jc w:val="both"/>
        <w:rPr>
          <w:rFonts w:eastAsia="Times New Roman" w:cs="Times New Roman"/>
          <w:szCs w:val="24"/>
        </w:rPr>
      </w:pPr>
      <w:r>
        <w:rPr>
          <w:rFonts w:eastAsia="Times New Roman"/>
          <w:b/>
          <w:bCs/>
        </w:rPr>
        <w:t>ΠΡΟΕΔΡΕΥΩΝ (Μάριος Γεωργιάδης):</w:t>
      </w:r>
      <w:r>
        <w:rPr>
          <w:rFonts w:eastAsia="Times New Roman" w:cs="Times New Roman"/>
          <w:szCs w:val="24"/>
        </w:rPr>
        <w:t xml:space="preserve"> Το ακροτελεύτιο άρθρο έγινε δεκτό κατά πλειοψηφία</w:t>
      </w:r>
      <w:r>
        <w:rPr>
          <w:rFonts w:eastAsia="Times New Roman" w:cs="Times New Roman"/>
          <w:szCs w:val="24"/>
        </w:rPr>
        <w:t>.</w:t>
      </w:r>
    </w:p>
    <w:p w14:paraId="498E52EF"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w:t>
      </w:r>
      <w:r>
        <w:rPr>
          <w:rFonts w:eastAsia="Times New Roman"/>
          <w:szCs w:val="24"/>
        </w:rPr>
        <w:t xml:space="preserve">Αγροτικής Ανάπτυξης και Τροφίμων: </w:t>
      </w:r>
      <w:r>
        <w:rPr>
          <w:rFonts w:eastAsia="Times New Roman" w:cs="Times New Roman"/>
          <w:szCs w:val="24"/>
        </w:rPr>
        <w:t xml:space="preserve">«Διακίνηση και εμπορία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w:t>
      </w:r>
      <w:r>
        <w:rPr>
          <w:rFonts w:eastAsia="Times New Roman"/>
          <w:szCs w:val="24"/>
        </w:rPr>
        <w:t xml:space="preserve"> </w:t>
      </w:r>
      <w:r>
        <w:rPr>
          <w:rFonts w:eastAsia="Times New Roman" w:cs="Times New Roman"/>
          <w:szCs w:val="24"/>
        </w:rPr>
        <w:t xml:space="preserve">έγινε δεκτό επί της αρχής και επί των άρθρων. </w:t>
      </w:r>
    </w:p>
    <w:p w14:paraId="498E52F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Εισερχόμα</w:t>
      </w:r>
      <w:r>
        <w:rPr>
          <w:rFonts w:eastAsia="Times New Roman" w:cs="Times New Roman"/>
          <w:szCs w:val="24"/>
        </w:rPr>
        <w:t>στε στ</w:t>
      </w:r>
      <w:r>
        <w:rPr>
          <w:rFonts w:eastAsia="Times New Roman" w:cs="Times New Roman"/>
          <w:szCs w:val="24"/>
        </w:rPr>
        <w:t xml:space="preserve">ην ψήφιση του νομοσχεδίου </w:t>
      </w:r>
      <w:r>
        <w:rPr>
          <w:rFonts w:eastAsia="Times New Roman" w:cs="Times New Roman"/>
          <w:szCs w:val="24"/>
        </w:rPr>
        <w:t>στο σύνο</w:t>
      </w:r>
      <w:r>
        <w:rPr>
          <w:rFonts w:eastAsia="Times New Roman" w:cs="Times New Roman"/>
          <w:szCs w:val="24"/>
        </w:rPr>
        <w:t>λο</w:t>
      </w:r>
      <w:r>
        <w:rPr>
          <w:rFonts w:eastAsia="Times New Roman" w:cs="Times New Roman"/>
          <w:szCs w:val="24"/>
        </w:rPr>
        <w:t>.</w:t>
      </w:r>
    </w:p>
    <w:p w14:paraId="498E52F1" w14:textId="77777777" w:rsidR="00B84C6C" w:rsidRDefault="003C4644">
      <w:pPr>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νομοσχέδιο στο σύνολο; </w:t>
      </w:r>
    </w:p>
    <w:p w14:paraId="498E52F2"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Ναι.</w:t>
      </w:r>
    </w:p>
    <w:p w14:paraId="498E52F3" w14:textId="77777777" w:rsidR="00B84C6C" w:rsidRDefault="003C4644">
      <w:pPr>
        <w:spacing w:line="600" w:lineRule="auto"/>
        <w:ind w:firstLine="720"/>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w:t>
      </w:r>
    </w:p>
    <w:p w14:paraId="498E52F4" w14:textId="77777777" w:rsidR="00B84C6C" w:rsidRDefault="003C4644">
      <w:pPr>
        <w:spacing w:line="600" w:lineRule="auto"/>
        <w:ind w:firstLine="720"/>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498E52F5" w14:textId="77777777" w:rsidR="00B84C6C" w:rsidRDefault="003C4644">
      <w:pPr>
        <w:spacing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98E52F6" w14:textId="77777777" w:rsidR="00B84C6C" w:rsidRDefault="003C4644">
      <w:pPr>
        <w:spacing w:line="600" w:lineRule="auto"/>
        <w:ind w:firstLine="720"/>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98E52F7"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98E52F8" w14:textId="77777777" w:rsidR="00B84C6C" w:rsidRDefault="003C4644">
      <w:pPr>
        <w:spacing w:line="600" w:lineRule="auto"/>
        <w:ind w:firstLine="720"/>
        <w:rPr>
          <w:rFonts w:eastAsia="Times New Roman" w:cs="Times New Roman"/>
          <w:b/>
          <w:szCs w:val="24"/>
        </w:rPr>
      </w:pPr>
      <w:r>
        <w:rPr>
          <w:rFonts w:eastAsia="Times New Roman" w:cs="Times New Roman"/>
          <w:b/>
          <w:szCs w:val="24"/>
        </w:rPr>
        <w:t>ΙΩΑΝΝΗΣ ΣΑΡΙΔΗΣ:</w:t>
      </w:r>
      <w:r>
        <w:rPr>
          <w:rFonts w:eastAsia="Times New Roman" w:cs="Times New Roman"/>
          <w:szCs w:val="24"/>
        </w:rPr>
        <w:t xml:space="preserve"> Παρών.</w:t>
      </w:r>
    </w:p>
    <w:p w14:paraId="498E52F9" w14:textId="77777777" w:rsidR="00B84C6C" w:rsidRDefault="003C4644">
      <w:pPr>
        <w:spacing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98E52FA" w14:textId="77777777" w:rsidR="00B84C6C" w:rsidRDefault="003C4644">
      <w:pPr>
        <w:spacing w:line="600" w:lineRule="auto"/>
        <w:ind w:firstLine="720"/>
        <w:rPr>
          <w:rFonts w:eastAsia="Times New Roman"/>
          <w:bCs/>
        </w:rPr>
      </w:pPr>
      <w:r>
        <w:rPr>
          <w:rFonts w:eastAsia="Times New Roman"/>
          <w:b/>
          <w:bCs/>
        </w:rPr>
        <w:t>ΠΡΟΕΔΡΕΥΩΝ (Μάριος Γεωργιάδης):</w:t>
      </w:r>
      <w:r>
        <w:rPr>
          <w:rFonts w:eastAsia="Times New Roman"/>
          <w:bCs/>
        </w:rPr>
        <w:t xml:space="preserve"> Το νομοσχέδιο έγινε δεκτό και στο σύνολο κατά πλειοψηφία.  </w:t>
      </w:r>
    </w:p>
    <w:p w14:paraId="498E52FB" w14:textId="77777777" w:rsidR="00B84C6C" w:rsidRDefault="003C4644">
      <w:pPr>
        <w:spacing w:line="600" w:lineRule="auto"/>
        <w:ind w:firstLine="720"/>
        <w:jc w:val="both"/>
        <w:rPr>
          <w:rFonts w:eastAsia="Times New Roman"/>
          <w:szCs w:val="24"/>
        </w:rPr>
      </w:pPr>
      <w:r>
        <w:rPr>
          <w:rFonts w:eastAsia="Times New Roman"/>
          <w:szCs w:val="24"/>
        </w:rPr>
        <w:t xml:space="preserve">Συνεπώς το νομοσχέδιο του Υπουργείου Αγροτικής Ανάπτυξης και Τροφίμων: </w:t>
      </w:r>
      <w:r>
        <w:rPr>
          <w:rFonts w:eastAsia="Times New Roman" w:cs="Times New Roman"/>
          <w:szCs w:val="24"/>
        </w:rPr>
        <w:t xml:space="preserve">«Διακίνηση και εμπορία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w:t>
      </w:r>
      <w:r>
        <w:rPr>
          <w:rFonts w:eastAsia="Times New Roman"/>
          <w:szCs w:val="24"/>
        </w:rPr>
        <w:t xml:space="preserve"> έγινε δ</w:t>
      </w:r>
      <w:r>
        <w:rPr>
          <w:rFonts w:eastAsia="Times New Roman"/>
          <w:szCs w:val="24"/>
        </w:rPr>
        <w:t>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498E52FC" w14:textId="77777777" w:rsidR="00B84C6C" w:rsidRDefault="003C4644">
      <w:pPr>
        <w:spacing w:line="600" w:lineRule="auto"/>
        <w:ind w:firstLine="720"/>
        <w:jc w:val="center"/>
        <w:rPr>
          <w:rFonts w:eastAsia="Times New Roman"/>
          <w:color w:val="FF0000"/>
          <w:szCs w:val="24"/>
        </w:rPr>
      </w:pPr>
      <w:r w:rsidRPr="009929C2" w:rsidDel="00CA605F">
        <w:rPr>
          <w:rFonts w:eastAsia="Times New Roman"/>
          <w:color w:val="FF0000"/>
          <w:szCs w:val="24"/>
        </w:rPr>
        <w:t xml:space="preserve"> </w:t>
      </w:r>
      <w:r w:rsidRPr="009929C2">
        <w:rPr>
          <w:rFonts w:eastAsia="Times New Roman"/>
          <w:color w:val="FF0000"/>
          <w:szCs w:val="24"/>
        </w:rPr>
        <w:t>(ΝΑ ΜΠΟΥΝ ΟΙ ΣΕΛ. 537 Α</w:t>
      </w:r>
      <w:r w:rsidRPr="009929C2">
        <w:rPr>
          <w:rFonts w:eastAsia="Times New Roman"/>
          <w:color w:val="FF0000"/>
          <w:szCs w:val="24"/>
        </w:rPr>
        <w:t>)</w:t>
      </w:r>
    </w:p>
    <w:p w14:paraId="498E52FD" w14:textId="77777777" w:rsidR="00B84C6C" w:rsidRDefault="003C4644">
      <w:pPr>
        <w:spacing w:line="600" w:lineRule="auto"/>
        <w:ind w:firstLine="720"/>
        <w:jc w:val="both"/>
        <w:rPr>
          <w:rFonts w:eastAsia="Times New Roman" w:cs="Times New Roman"/>
          <w:szCs w:val="24"/>
        </w:rPr>
      </w:pPr>
      <w:r w:rsidRPr="009929C2" w:rsidDel="00CA605F">
        <w:rPr>
          <w:rFonts w:eastAsia="Times New Roman"/>
          <w:color w:val="FF0000"/>
          <w:szCs w:val="24"/>
        </w:rPr>
        <w:t xml:space="preserve"> </w:t>
      </w:r>
      <w:r>
        <w:rPr>
          <w:rFonts w:eastAsia="Times New Roman"/>
          <w:b/>
          <w:bCs/>
        </w:rPr>
        <w:t>ΠΡΟΕΔΡΕΥΩΝ (Μάριος Γεωργιάδης):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w:t>
      </w:r>
      <w:r>
        <w:rPr>
          <w:rFonts w:eastAsia="Times New Roman" w:cs="Times New Roman"/>
          <w:szCs w:val="24"/>
        </w:rPr>
        <w:t xml:space="preserve">του επικύρωση των Πρακτικών ως προς την ψήφιση στο σύνολο του παραπάνω νομοσχεδίου. </w:t>
      </w:r>
    </w:p>
    <w:p w14:paraId="498E52FE" w14:textId="77777777" w:rsidR="00B84C6C" w:rsidRDefault="003C4644">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498E52FF" w14:textId="77777777" w:rsidR="00B84C6C" w:rsidRDefault="003C4644">
      <w:pPr>
        <w:spacing w:line="600" w:lineRule="auto"/>
        <w:ind w:firstLine="720"/>
        <w:jc w:val="both"/>
        <w:rPr>
          <w:rFonts w:eastAsia="Times New Roman" w:cs="Times New Roman"/>
          <w:szCs w:val="24"/>
        </w:rPr>
      </w:pPr>
      <w:r>
        <w:rPr>
          <w:rFonts w:eastAsia="Times New Roman"/>
          <w:b/>
          <w:bCs/>
        </w:rPr>
        <w:t>ΠΡΟΕΔΡΕΥΩΝ (Μάριος Γεωργιάδης):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498E5300" w14:textId="77777777" w:rsidR="00B84C6C" w:rsidRDefault="003C4644">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δέχεστε στο σημείο α</w:t>
      </w:r>
      <w:r>
        <w:rPr>
          <w:rFonts w:eastAsia="Times New Roman" w:cs="Times New Roman"/>
          <w:szCs w:val="24"/>
        </w:rPr>
        <w:t>υτό να λύσουμε τη συνεδρίαση;</w:t>
      </w:r>
    </w:p>
    <w:p w14:paraId="498E5301" w14:textId="77777777" w:rsidR="00B84C6C" w:rsidRDefault="003C464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98E5302" w14:textId="77777777" w:rsidR="00B84C6C" w:rsidRDefault="003C4644">
      <w:pPr>
        <w:spacing w:line="600" w:lineRule="auto"/>
        <w:ind w:firstLine="720"/>
        <w:jc w:val="both"/>
        <w:rPr>
          <w:rFonts w:eastAsia="Times New Roman" w:cs="Times New Roman"/>
          <w:szCs w:val="24"/>
        </w:rPr>
      </w:pPr>
      <w:r>
        <w:rPr>
          <w:rFonts w:eastAsia="Times New Roman"/>
          <w:b/>
          <w:bCs/>
        </w:rPr>
        <w:t>ΠΡΟΕΔΡΕΥΩΝ (Μάριος Γεωργιάδης):</w:t>
      </w:r>
      <w:r>
        <w:rPr>
          <w:rFonts w:eastAsia="Times New Roman" w:cs="Times New Roman"/>
          <w:szCs w:val="24"/>
        </w:rPr>
        <w:t xml:space="preserve"> Με τη συναίνεση του Σώματος και ώρα 20.58΄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13 Οκτωβρίου 2017 και ώρα 10.00΄, με αντικείμενο εργασιών του Σώματος</w:t>
      </w:r>
      <w:r>
        <w:rPr>
          <w:rFonts w:eastAsia="Times New Roman" w:cs="Times New Roman"/>
          <w:szCs w:val="24"/>
        </w:rPr>
        <w:t xml:space="preserve">: </w:t>
      </w:r>
      <w:r>
        <w:rPr>
          <w:rFonts w:eastAsia="Times New Roman" w:cs="Times New Roman"/>
          <w:szCs w:val="24"/>
        </w:rPr>
        <w:t>κοινοβουλευτικό έλεγχο, συζήτηση επικαίρων ερωτήσεων, σύμφωνα με την ημερήσια διάταξη που έχει</w:t>
      </w:r>
      <w:r>
        <w:rPr>
          <w:rFonts w:eastAsia="Times New Roman" w:cs="Times New Roman"/>
          <w:szCs w:val="24"/>
        </w:rPr>
        <w:t xml:space="preserve"> διανεμηθεί. </w:t>
      </w:r>
    </w:p>
    <w:p w14:paraId="498E5303" w14:textId="77777777" w:rsidR="00B84C6C" w:rsidRDefault="00B84C6C">
      <w:pPr>
        <w:spacing w:line="600" w:lineRule="auto"/>
        <w:ind w:firstLine="720"/>
        <w:jc w:val="both"/>
        <w:rPr>
          <w:rFonts w:eastAsia="Times New Roman" w:cs="Times New Roman"/>
          <w:szCs w:val="24"/>
        </w:rPr>
      </w:pPr>
    </w:p>
    <w:p w14:paraId="498E5304" w14:textId="77777777" w:rsidR="00B84C6C" w:rsidRDefault="003C4644">
      <w:pPr>
        <w:spacing w:line="600" w:lineRule="auto"/>
        <w:ind w:left="720"/>
        <w:jc w:val="both"/>
        <w:rPr>
          <w:rFonts w:eastAsia="Times New Roman" w:cs="Times New Roman"/>
        </w:rPr>
      </w:pPr>
      <w:r>
        <w:rPr>
          <w:rFonts w:eastAsia="Times New Roman" w:cs="Times New Roman"/>
          <w:b/>
          <w:bCs/>
          <w:szCs w:val="24"/>
        </w:rPr>
        <w:t>Ο ΠΡΟΕΔΡΟΣ                                                        ΟΙ ΓΡΑΜΜΑΤΕΙΣ</w:t>
      </w:r>
      <w:r>
        <w:rPr>
          <w:rFonts w:eastAsia="Times New Roman" w:cs="Times New Roman"/>
          <w:szCs w:val="24"/>
        </w:rPr>
        <w:t xml:space="preserve">  </w:t>
      </w:r>
    </w:p>
    <w:p w14:paraId="498E5305" w14:textId="77777777" w:rsidR="00B84C6C" w:rsidRDefault="00B84C6C">
      <w:pPr>
        <w:spacing w:line="600" w:lineRule="auto"/>
        <w:ind w:firstLine="720"/>
        <w:jc w:val="both"/>
        <w:rPr>
          <w:rFonts w:eastAsia="Times New Roman" w:cs="Times New Roman"/>
          <w:szCs w:val="24"/>
        </w:rPr>
      </w:pPr>
    </w:p>
    <w:sectPr w:rsidR="00B84C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LzHPXsvgDPb/OapLfnvwuJjTIoA=" w:salt="PefUvYtsWTgoNKx6DAJmk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6C"/>
    <w:rsid w:val="003C4644"/>
    <w:rsid w:val="00A344F8"/>
    <w:rsid w:val="00B84C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49FE"/>
  <w15:docId w15:val="{2250A3DE-951D-4975-A7D9-2932C36E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E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13ED6"/>
    <w:rPr>
      <w:rFonts w:ascii="Segoe UI" w:hAnsi="Segoe UI" w:cs="Segoe UI"/>
      <w:sz w:val="18"/>
      <w:szCs w:val="18"/>
    </w:rPr>
  </w:style>
  <w:style w:type="paragraph" w:styleId="a4">
    <w:name w:val="header"/>
    <w:basedOn w:val="a"/>
    <w:link w:val="Char0"/>
    <w:uiPriority w:val="99"/>
    <w:unhideWhenUsed/>
    <w:rsid w:val="004E5C4F"/>
    <w:pPr>
      <w:tabs>
        <w:tab w:val="center" w:pos="4153"/>
        <w:tab w:val="right" w:pos="8306"/>
      </w:tabs>
      <w:spacing w:after="0" w:line="240" w:lineRule="auto"/>
    </w:pPr>
  </w:style>
  <w:style w:type="character" w:customStyle="1" w:styleId="Char0">
    <w:name w:val="Κεφαλίδα Char"/>
    <w:basedOn w:val="a0"/>
    <w:link w:val="a4"/>
    <w:uiPriority w:val="99"/>
    <w:rsid w:val="004E5C4F"/>
  </w:style>
  <w:style w:type="paragraph" w:styleId="a5">
    <w:name w:val="footer"/>
    <w:basedOn w:val="a"/>
    <w:link w:val="Char1"/>
    <w:uiPriority w:val="99"/>
    <w:unhideWhenUsed/>
    <w:rsid w:val="004E5C4F"/>
    <w:pPr>
      <w:tabs>
        <w:tab w:val="center" w:pos="4153"/>
        <w:tab w:val="right" w:pos="8306"/>
      </w:tabs>
      <w:spacing w:after="0" w:line="240" w:lineRule="auto"/>
    </w:pPr>
  </w:style>
  <w:style w:type="character" w:customStyle="1" w:styleId="Char1">
    <w:name w:val="Υποσέλιδο Char"/>
    <w:basedOn w:val="a0"/>
    <w:link w:val="a5"/>
    <w:uiPriority w:val="99"/>
    <w:rsid w:val="004E5C4F"/>
  </w:style>
  <w:style w:type="paragraph" w:styleId="a6">
    <w:name w:val="Revision"/>
    <w:hidden/>
    <w:uiPriority w:val="99"/>
    <w:semiHidden/>
    <w:rsid w:val="00CA33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522</MetadataID>
    <Session xmlns="641f345b-441b-4b81-9152-adc2e73ba5e1">Γ´</Session>
    <Date xmlns="641f345b-441b-4b81-9152-adc2e73ba5e1">2017-10-11T21:00:00+00:00</Date>
    <Status xmlns="641f345b-441b-4b81-9152-adc2e73ba5e1">
      <Url>http://srv-sp1/praktika/Lists/Incoming_Metadata/EditForm.aspx?ID=522&amp;Source=/praktika/Recordings_Library/Forms/AllItems.aspx</Url>
      <Description>Δημοσιεύτηκε</Description>
    </Status>
    <Meeting xmlns="641f345b-441b-4b81-9152-adc2e73ba5e1">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999542-ADE2-4B9D-A33B-8813246A5D63}">
  <ds:schemaRefs>
    <ds:schemaRef ds:uri="http://schemas.microsoft.com/sharepoint/v3/contenttype/forms"/>
  </ds:schemaRefs>
</ds:datastoreItem>
</file>

<file path=customXml/itemProps2.xml><?xml version="1.0" encoding="utf-8"?>
<ds:datastoreItem xmlns:ds="http://schemas.openxmlformats.org/officeDocument/2006/customXml" ds:itemID="{716D1071-12DD-4608-BD11-180B8EA995CB}">
  <ds:schemaRefs>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http://purl.org/dc/dcmitype/"/>
    <ds:schemaRef ds:uri="641f345b-441b-4b81-9152-adc2e73ba5e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EC0884B-9A8C-4B40-A777-AB70AACCE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497</Pages>
  <Words>89950</Words>
  <Characters>485735</Characters>
  <Application>Microsoft Office Word</Application>
  <DocSecurity>0</DocSecurity>
  <Lines>4047</Lines>
  <Paragraphs>1149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2017-10-23T09:49:00Z</dcterms:created>
  <dcterms:modified xsi:type="dcterms:W3CDTF">2017-10-23T09:49:00Z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