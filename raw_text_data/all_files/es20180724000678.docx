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23E77C" w14:textId="77777777" w:rsidR="00137BC6" w:rsidRPr="00137BC6" w:rsidRDefault="00137BC6" w:rsidP="00137BC6">
      <w:pPr>
        <w:spacing w:after="0" w:line="360" w:lineRule="auto"/>
        <w:rPr>
          <w:ins w:id="0" w:author="Φλούδα Χριστίνα" w:date="2018-08-01T10:50:00Z"/>
          <w:rFonts w:eastAsia="Times New Roman"/>
          <w:szCs w:val="24"/>
          <w:lang w:eastAsia="en-US"/>
        </w:rPr>
      </w:pPr>
      <w:bookmarkStart w:id="1" w:name="_GoBack"/>
      <w:bookmarkEnd w:id="1"/>
      <w:ins w:id="2" w:author="Φλούδα Χριστίνα" w:date="2018-08-01T10:50:00Z">
        <w:r w:rsidRPr="00137BC6">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574505E" w14:textId="77777777" w:rsidR="00137BC6" w:rsidRPr="00137BC6" w:rsidRDefault="00137BC6" w:rsidP="00137BC6">
      <w:pPr>
        <w:spacing w:after="0" w:line="360" w:lineRule="auto"/>
        <w:rPr>
          <w:ins w:id="3" w:author="Φλούδα Χριστίνα" w:date="2018-08-01T10:50:00Z"/>
          <w:rFonts w:eastAsia="Times New Roman"/>
          <w:szCs w:val="24"/>
          <w:lang w:eastAsia="en-US"/>
        </w:rPr>
      </w:pPr>
    </w:p>
    <w:p w14:paraId="6A3C1B8F" w14:textId="77777777" w:rsidR="00137BC6" w:rsidRPr="00137BC6" w:rsidRDefault="00137BC6" w:rsidP="00137BC6">
      <w:pPr>
        <w:spacing w:after="0" w:line="360" w:lineRule="auto"/>
        <w:rPr>
          <w:ins w:id="4" w:author="Φλούδα Χριστίνα" w:date="2018-08-01T10:50:00Z"/>
          <w:rFonts w:eastAsia="Times New Roman"/>
          <w:szCs w:val="24"/>
          <w:lang w:eastAsia="en-US"/>
        </w:rPr>
      </w:pPr>
      <w:ins w:id="5" w:author="Φλούδα Χριστίνα" w:date="2018-08-01T10:50:00Z">
        <w:r w:rsidRPr="00137BC6">
          <w:rPr>
            <w:rFonts w:eastAsia="Times New Roman"/>
            <w:szCs w:val="24"/>
            <w:lang w:eastAsia="en-US"/>
          </w:rPr>
          <w:t>ΠΙΝΑΚΑΣ ΠΕΡΙΕΧΟΜΕΝΩΝ</w:t>
        </w:r>
      </w:ins>
    </w:p>
    <w:p w14:paraId="1EFA2EFE" w14:textId="77777777" w:rsidR="00137BC6" w:rsidRPr="00137BC6" w:rsidRDefault="00137BC6" w:rsidP="00137BC6">
      <w:pPr>
        <w:spacing w:after="0" w:line="360" w:lineRule="auto"/>
        <w:rPr>
          <w:ins w:id="6" w:author="Φλούδα Χριστίνα" w:date="2018-08-01T10:50:00Z"/>
          <w:rFonts w:eastAsia="Times New Roman"/>
          <w:szCs w:val="24"/>
          <w:lang w:eastAsia="en-US"/>
        </w:rPr>
      </w:pPr>
      <w:ins w:id="7" w:author="Φλούδα Χριστίνα" w:date="2018-08-01T10:50:00Z">
        <w:r w:rsidRPr="00137BC6">
          <w:rPr>
            <w:rFonts w:eastAsia="Times New Roman"/>
            <w:szCs w:val="24"/>
            <w:lang w:eastAsia="en-US"/>
          </w:rPr>
          <w:t xml:space="preserve">ΙΖ΄ ΠΕΡΙΟΔΟΣ </w:t>
        </w:r>
      </w:ins>
    </w:p>
    <w:p w14:paraId="7EE98B47" w14:textId="77777777" w:rsidR="00137BC6" w:rsidRPr="00137BC6" w:rsidRDefault="00137BC6" w:rsidP="00137BC6">
      <w:pPr>
        <w:spacing w:after="0" w:line="360" w:lineRule="auto"/>
        <w:rPr>
          <w:ins w:id="8" w:author="Φλούδα Χριστίνα" w:date="2018-08-01T10:50:00Z"/>
          <w:rFonts w:eastAsia="Times New Roman"/>
          <w:szCs w:val="24"/>
          <w:lang w:eastAsia="en-US"/>
        </w:rPr>
      </w:pPr>
      <w:ins w:id="9" w:author="Φλούδα Χριστίνα" w:date="2018-08-01T10:50:00Z">
        <w:r w:rsidRPr="00137BC6">
          <w:rPr>
            <w:rFonts w:eastAsia="Times New Roman"/>
            <w:szCs w:val="24"/>
            <w:lang w:eastAsia="en-US"/>
          </w:rPr>
          <w:t>ΠΡΟΕΔΡΕΥΟΜΕΝΗΣ ΚΟΙΝΟΒΟΥΛΕΥΤΙΚΗΣ ΔΗΜΟΚΡΑΤΙΑΣ</w:t>
        </w:r>
      </w:ins>
    </w:p>
    <w:p w14:paraId="60912E28" w14:textId="77777777" w:rsidR="00137BC6" w:rsidRPr="00137BC6" w:rsidRDefault="00137BC6" w:rsidP="00137BC6">
      <w:pPr>
        <w:spacing w:after="0" w:line="360" w:lineRule="auto"/>
        <w:rPr>
          <w:ins w:id="10" w:author="Φλούδα Χριστίνα" w:date="2018-08-01T10:50:00Z"/>
          <w:rFonts w:eastAsia="Times New Roman"/>
          <w:szCs w:val="24"/>
          <w:lang w:eastAsia="en-US"/>
        </w:rPr>
      </w:pPr>
      <w:ins w:id="11" w:author="Φλούδα Χριστίνα" w:date="2018-08-01T10:50:00Z">
        <w:r w:rsidRPr="00137BC6">
          <w:rPr>
            <w:rFonts w:eastAsia="Times New Roman"/>
            <w:szCs w:val="24"/>
            <w:lang w:eastAsia="en-US"/>
          </w:rPr>
          <w:t>ΤΜΗΜΑ ΔΙΑΚΟΠΗΣ ΕΡΓΑΣΙΩΝ ΒΟΥΛΗΣ</w:t>
        </w:r>
      </w:ins>
    </w:p>
    <w:p w14:paraId="3CA4AF0A" w14:textId="77777777" w:rsidR="00137BC6" w:rsidRPr="00137BC6" w:rsidRDefault="00137BC6" w:rsidP="00137BC6">
      <w:pPr>
        <w:spacing w:after="0" w:line="360" w:lineRule="auto"/>
        <w:rPr>
          <w:ins w:id="12" w:author="Φλούδα Χριστίνα" w:date="2018-08-01T10:50:00Z"/>
          <w:rFonts w:eastAsia="Times New Roman"/>
          <w:szCs w:val="24"/>
          <w:lang w:eastAsia="en-US"/>
        </w:rPr>
      </w:pPr>
      <w:ins w:id="13" w:author="Φλούδα Χριστίνα" w:date="2018-08-01T10:50:00Z">
        <w:r w:rsidRPr="00137BC6">
          <w:rPr>
            <w:rFonts w:eastAsia="Times New Roman"/>
            <w:szCs w:val="24"/>
            <w:lang w:eastAsia="en-US"/>
          </w:rPr>
          <w:t>ΘΕΡΟΥΣ 2018</w:t>
        </w:r>
      </w:ins>
    </w:p>
    <w:p w14:paraId="14DBEBCD" w14:textId="77777777" w:rsidR="00137BC6" w:rsidRPr="00137BC6" w:rsidRDefault="00137BC6" w:rsidP="00137BC6">
      <w:pPr>
        <w:spacing w:after="0" w:line="360" w:lineRule="auto"/>
        <w:rPr>
          <w:ins w:id="14" w:author="Φλούδα Χριστίνα" w:date="2018-08-01T10:50:00Z"/>
          <w:rFonts w:eastAsia="Times New Roman"/>
          <w:szCs w:val="24"/>
          <w:lang w:eastAsia="en-US"/>
        </w:rPr>
      </w:pPr>
    </w:p>
    <w:p w14:paraId="53F1D0CB" w14:textId="77777777" w:rsidR="00137BC6" w:rsidRPr="00137BC6" w:rsidRDefault="00137BC6" w:rsidP="00137BC6">
      <w:pPr>
        <w:spacing w:after="0" w:line="360" w:lineRule="auto"/>
        <w:rPr>
          <w:ins w:id="15" w:author="Φλούδα Χριστίνα" w:date="2018-08-01T10:50:00Z"/>
          <w:rFonts w:eastAsia="Times New Roman"/>
          <w:szCs w:val="24"/>
          <w:lang w:eastAsia="en-US"/>
        </w:rPr>
      </w:pPr>
      <w:ins w:id="16" w:author="Φλούδα Χριστίνα" w:date="2018-08-01T10:50:00Z">
        <w:r w:rsidRPr="00137BC6">
          <w:rPr>
            <w:rFonts w:eastAsia="Times New Roman"/>
            <w:szCs w:val="24"/>
            <w:lang w:eastAsia="en-US"/>
          </w:rPr>
          <w:t>ΣΥΝΕΔΡΙΑΣΗ Δ΄</w:t>
        </w:r>
      </w:ins>
    </w:p>
    <w:p w14:paraId="7EE3D3DC" w14:textId="77777777" w:rsidR="00137BC6" w:rsidRPr="00137BC6" w:rsidRDefault="00137BC6" w:rsidP="00137BC6">
      <w:pPr>
        <w:spacing w:after="0" w:line="360" w:lineRule="auto"/>
        <w:rPr>
          <w:ins w:id="17" w:author="Φλούδα Χριστίνα" w:date="2018-08-01T10:50:00Z"/>
          <w:rFonts w:eastAsia="Times New Roman"/>
          <w:szCs w:val="24"/>
          <w:lang w:eastAsia="en-US"/>
        </w:rPr>
      </w:pPr>
      <w:ins w:id="18" w:author="Φλούδα Χριστίνα" w:date="2018-08-01T10:50:00Z">
        <w:r w:rsidRPr="00137BC6">
          <w:rPr>
            <w:rFonts w:eastAsia="Times New Roman"/>
            <w:szCs w:val="24"/>
            <w:lang w:eastAsia="en-US"/>
          </w:rPr>
          <w:t>Τρίτη  24 Ιουλίου 2018</w:t>
        </w:r>
      </w:ins>
    </w:p>
    <w:p w14:paraId="05439024" w14:textId="77777777" w:rsidR="00137BC6" w:rsidRPr="00137BC6" w:rsidRDefault="00137BC6" w:rsidP="00137BC6">
      <w:pPr>
        <w:spacing w:after="0" w:line="360" w:lineRule="auto"/>
        <w:rPr>
          <w:ins w:id="19" w:author="Φλούδα Χριστίνα" w:date="2018-08-01T10:50:00Z"/>
          <w:rFonts w:eastAsia="Times New Roman"/>
          <w:szCs w:val="24"/>
          <w:lang w:eastAsia="en-US"/>
        </w:rPr>
      </w:pPr>
    </w:p>
    <w:p w14:paraId="0BFD7A3E" w14:textId="77777777" w:rsidR="00137BC6" w:rsidRPr="00137BC6" w:rsidRDefault="00137BC6" w:rsidP="00137BC6">
      <w:pPr>
        <w:spacing w:after="0" w:line="360" w:lineRule="auto"/>
        <w:rPr>
          <w:ins w:id="20" w:author="Φλούδα Χριστίνα" w:date="2018-08-01T10:50:00Z"/>
          <w:rFonts w:eastAsia="Times New Roman"/>
          <w:szCs w:val="24"/>
          <w:lang w:eastAsia="en-US"/>
        </w:rPr>
      </w:pPr>
      <w:ins w:id="21" w:author="Φλούδα Χριστίνα" w:date="2018-08-01T10:50:00Z">
        <w:r w:rsidRPr="00137BC6">
          <w:rPr>
            <w:rFonts w:eastAsia="Times New Roman"/>
            <w:szCs w:val="24"/>
            <w:lang w:eastAsia="en-US"/>
          </w:rPr>
          <w:t>ΘΕΜΑΤΑ</w:t>
        </w:r>
      </w:ins>
    </w:p>
    <w:p w14:paraId="164742BD" w14:textId="77777777" w:rsidR="00137BC6" w:rsidRPr="00137BC6" w:rsidRDefault="00137BC6" w:rsidP="00137BC6">
      <w:pPr>
        <w:spacing w:after="0" w:line="360" w:lineRule="auto"/>
        <w:rPr>
          <w:ins w:id="22" w:author="Φλούδα Χριστίνα" w:date="2018-08-01T10:50:00Z"/>
          <w:rFonts w:eastAsia="Times New Roman"/>
          <w:szCs w:val="24"/>
          <w:lang w:eastAsia="en-US"/>
        </w:rPr>
      </w:pPr>
      <w:ins w:id="23" w:author="Φλούδα Χριστίνα" w:date="2018-08-01T10:50:00Z">
        <w:r w:rsidRPr="00137BC6">
          <w:rPr>
            <w:rFonts w:eastAsia="Times New Roman"/>
            <w:szCs w:val="24"/>
            <w:lang w:eastAsia="en-US"/>
          </w:rPr>
          <w:t xml:space="preserve"> </w:t>
        </w:r>
        <w:r w:rsidRPr="00137BC6">
          <w:rPr>
            <w:rFonts w:eastAsia="Times New Roman"/>
            <w:szCs w:val="24"/>
            <w:lang w:eastAsia="en-US"/>
          </w:rPr>
          <w:br/>
          <w:t xml:space="preserve">Α. ΕΙΔΙΚΑ ΘΕΜΑΤΑ </w:t>
        </w:r>
        <w:r w:rsidRPr="00137BC6">
          <w:rPr>
            <w:rFonts w:eastAsia="Times New Roman"/>
            <w:szCs w:val="24"/>
            <w:lang w:eastAsia="en-US"/>
          </w:rPr>
          <w:br/>
          <w:t xml:space="preserve">1.  Έκφραση εκ μέρους του Ελληνικού Κοινοβουλίου και του Προέδρου του, του κ. Νίκου </w:t>
        </w:r>
        <w:proofErr w:type="spellStart"/>
        <w:r w:rsidRPr="00137BC6">
          <w:rPr>
            <w:rFonts w:eastAsia="Times New Roman"/>
            <w:szCs w:val="24"/>
            <w:lang w:eastAsia="en-US"/>
          </w:rPr>
          <w:t>Βούτση</w:t>
        </w:r>
        <w:proofErr w:type="spellEnd"/>
        <w:r w:rsidRPr="00137BC6">
          <w:rPr>
            <w:rFonts w:eastAsia="Times New Roman"/>
            <w:szCs w:val="24"/>
            <w:lang w:eastAsia="en-US"/>
          </w:rPr>
          <w:t xml:space="preserve">, της οδύνης και της βαθιάς θλίψης για την ανείπωτη τραγωδία που έπληξε την Αττική, που έπληξε τη χώρα, σελ. </w:t>
        </w:r>
        <w:r w:rsidRPr="00137BC6">
          <w:rPr>
            <w:rFonts w:eastAsia="Times New Roman"/>
            <w:szCs w:val="24"/>
            <w:lang w:eastAsia="en-US"/>
          </w:rPr>
          <w:br/>
          <w:t xml:space="preserve">2.  Έκφραση συλλυπητηρίων για τα θύματα της φονικής πυρκαγιάς στο Μάτι, σελ. </w:t>
        </w:r>
        <w:r w:rsidRPr="00137BC6">
          <w:rPr>
            <w:rFonts w:eastAsia="Times New Roman"/>
            <w:szCs w:val="24"/>
            <w:lang w:eastAsia="en-US"/>
          </w:rPr>
          <w:br/>
          <w:t xml:space="preserve">3. Επί διαδικαστικού θέματος, σελ. </w:t>
        </w:r>
        <w:r w:rsidRPr="00137BC6">
          <w:rPr>
            <w:rFonts w:eastAsia="Times New Roman"/>
            <w:szCs w:val="24"/>
            <w:lang w:eastAsia="en-US"/>
          </w:rPr>
          <w:br/>
          <w:t xml:space="preserve">4. Ανακοινώνεται ότι ο Υπουργός Δικαιοσύνης, Διαφάνειας και Ανθρωπίνων Δικαιωμάτων διαβίβασε στη Βουλή, σύμφωνα με το άρθρο 86 του Συντάγματος και τον ν. 3126/2003 «Ποινική Ευθύνη των Υπουργών», όπως ισχύει, την 20-7-2018: Δύο (2) ποινικές δικογραφίες που αφορούν στον Υπουργό Εξωτερικών κ. Νικόλαο Κοτζιά, ποινική δικογραφία που αφορά στον Αναπληρωτή Υπουργό Υγείας κ. Παύλο </w:t>
        </w:r>
        <w:proofErr w:type="spellStart"/>
        <w:r w:rsidRPr="00137BC6">
          <w:rPr>
            <w:rFonts w:eastAsia="Times New Roman"/>
            <w:szCs w:val="24"/>
            <w:lang w:eastAsia="en-US"/>
          </w:rPr>
          <w:t>Πολάκη</w:t>
        </w:r>
        <w:proofErr w:type="spellEnd"/>
        <w:r w:rsidRPr="00137BC6">
          <w:rPr>
            <w:rFonts w:eastAsia="Times New Roman"/>
            <w:szCs w:val="24"/>
            <w:lang w:eastAsia="en-US"/>
          </w:rPr>
          <w:t xml:space="preserve">, ποινική δικογραφία που αφορά στους πρώην Υπουργούς κ.κ.: α) Μιχάλη Λιάπη, β) Κωστή Χατζηδάκη, γ) Ευριπίδη Στυλιανίδη, δ) Δημήτρη Ρέππα, ε) Γιώργο Αλογοσκούφη, </w:t>
        </w:r>
        <w:proofErr w:type="spellStart"/>
        <w:r w:rsidRPr="00137BC6">
          <w:rPr>
            <w:rFonts w:eastAsia="Times New Roman"/>
            <w:szCs w:val="24"/>
            <w:lang w:eastAsia="en-US"/>
          </w:rPr>
          <w:t>στ</w:t>
        </w:r>
        <w:proofErr w:type="spellEnd"/>
        <w:r w:rsidRPr="00137BC6">
          <w:rPr>
            <w:rFonts w:eastAsia="Times New Roman"/>
            <w:szCs w:val="24"/>
            <w:lang w:eastAsia="en-US"/>
          </w:rPr>
          <w:t xml:space="preserve">) στον πρώην Υφυπουργό Πέτρο Δούκα και στις 24-7-2018 ποινική δικογραφία που αφορά στους πρώην Υπουργούς κατά τα έτη 2013 έως τον Μάιο του 2015: α) Οικονομικών, β) Δικαιοσύνης, Διαφάνειας και Ανθρωπίνων Δικαιωμάτων, γ) Δημόσιας Τάξης και Προστασίας του Πολίτη, σελ. </w:t>
        </w:r>
        <w:r w:rsidRPr="00137BC6">
          <w:rPr>
            <w:rFonts w:eastAsia="Times New Roman"/>
            <w:szCs w:val="24"/>
            <w:lang w:eastAsia="en-US"/>
          </w:rPr>
          <w:br/>
          <w:t xml:space="preserve"> </w:t>
        </w:r>
        <w:r w:rsidRPr="00137BC6">
          <w:rPr>
            <w:rFonts w:eastAsia="Times New Roman"/>
            <w:szCs w:val="24"/>
            <w:lang w:eastAsia="en-US"/>
          </w:rPr>
          <w:br/>
          <w:t xml:space="preserve">Β. ΚΟΙΝΟΒΟΥΛΕΥΤΙΚΟΣ ΕΛΕΓΧΟΣ </w:t>
        </w:r>
        <w:r w:rsidRPr="00137BC6">
          <w:rPr>
            <w:rFonts w:eastAsia="Times New Roman"/>
            <w:szCs w:val="24"/>
            <w:lang w:eastAsia="en-US"/>
          </w:rPr>
          <w:br/>
          <w:t xml:space="preserve">1. Ανακοίνωση του δελτίου επικαίρων ερωτήσεων της Πέμπτης 26 Ιουλίου 2018, σελ. </w:t>
        </w:r>
        <w:r w:rsidRPr="00137BC6">
          <w:rPr>
            <w:rFonts w:eastAsia="Times New Roman"/>
            <w:szCs w:val="24"/>
            <w:lang w:eastAsia="en-US"/>
          </w:rPr>
          <w:br/>
          <w:t>2. Συζήτηση επικαίρων ερωτήσεων:</w:t>
        </w:r>
        <w:r w:rsidRPr="00137BC6">
          <w:rPr>
            <w:rFonts w:eastAsia="Times New Roman"/>
            <w:szCs w:val="24"/>
            <w:lang w:eastAsia="en-US"/>
          </w:rPr>
          <w:br/>
          <w:t xml:space="preserve">    α) Προς την Υπουργό Εργασίας, Κοινωνικής Ασφάλισης και Κοινωνικής Αλληλεγγύης, με θέμα: «Μεγάλες καθυστερήσεις στην αποπληρωμή των δικαιούχων των προγραμμάτων καταπολέμησης της ανεργίας του ΟΑΕΔ», σελ. </w:t>
        </w:r>
        <w:r w:rsidRPr="00137BC6">
          <w:rPr>
            <w:rFonts w:eastAsia="Times New Roman"/>
            <w:szCs w:val="24"/>
            <w:lang w:eastAsia="en-US"/>
          </w:rPr>
          <w:br/>
          <w:t xml:space="preserve">    β) Προς τον Υπουργό Παιδείας,  Έρευνας και Θρησκευμάτων, με θέμα: «Ανάγκη αντιμετώπισης του φαινομένου του </w:t>
        </w:r>
        <w:proofErr w:type="spellStart"/>
        <w:r w:rsidRPr="00137BC6">
          <w:rPr>
            <w:rFonts w:eastAsia="Times New Roman"/>
            <w:szCs w:val="24"/>
            <w:lang w:eastAsia="en-US"/>
          </w:rPr>
          <w:t>bulling</w:t>
        </w:r>
        <w:proofErr w:type="spellEnd"/>
        <w:r w:rsidRPr="00137BC6">
          <w:rPr>
            <w:rFonts w:eastAsia="Times New Roman"/>
            <w:szCs w:val="24"/>
            <w:lang w:eastAsia="en-US"/>
          </w:rPr>
          <w:t xml:space="preserve">», σελ. </w:t>
        </w:r>
        <w:r w:rsidRPr="00137BC6">
          <w:rPr>
            <w:rFonts w:eastAsia="Times New Roman"/>
            <w:szCs w:val="24"/>
            <w:lang w:eastAsia="en-US"/>
          </w:rPr>
          <w:br/>
        </w:r>
      </w:ins>
    </w:p>
    <w:p w14:paraId="46D81890" w14:textId="77777777" w:rsidR="00137BC6" w:rsidRPr="00137BC6" w:rsidRDefault="00137BC6" w:rsidP="00137BC6">
      <w:pPr>
        <w:spacing w:after="0" w:line="360" w:lineRule="auto"/>
        <w:rPr>
          <w:ins w:id="24" w:author="Φλούδα Χριστίνα" w:date="2018-08-01T10:50:00Z"/>
          <w:rFonts w:eastAsia="Times New Roman"/>
          <w:szCs w:val="24"/>
          <w:lang w:eastAsia="en-US"/>
        </w:rPr>
      </w:pPr>
      <w:ins w:id="25" w:author="Φλούδα Χριστίνα" w:date="2018-08-01T10:50:00Z">
        <w:r w:rsidRPr="00137BC6">
          <w:rPr>
            <w:rFonts w:eastAsia="Times New Roman"/>
            <w:szCs w:val="24"/>
            <w:lang w:eastAsia="en-US"/>
          </w:rPr>
          <w:t>ΠΡΟΕΔΡΕΥΩΝ</w:t>
        </w:r>
      </w:ins>
    </w:p>
    <w:p w14:paraId="6B332639" w14:textId="77777777" w:rsidR="00137BC6" w:rsidRPr="00137BC6" w:rsidRDefault="00137BC6" w:rsidP="00137BC6">
      <w:pPr>
        <w:spacing w:after="0" w:line="360" w:lineRule="auto"/>
        <w:rPr>
          <w:ins w:id="26" w:author="Φλούδα Χριστίνα" w:date="2018-08-01T10:50:00Z"/>
          <w:rFonts w:eastAsia="Times New Roman"/>
          <w:szCs w:val="24"/>
          <w:lang w:eastAsia="en-US"/>
        </w:rPr>
      </w:pPr>
    </w:p>
    <w:p w14:paraId="244E57B6" w14:textId="77777777" w:rsidR="00137BC6" w:rsidRPr="00137BC6" w:rsidRDefault="00137BC6" w:rsidP="00137BC6">
      <w:pPr>
        <w:spacing w:after="0" w:line="360" w:lineRule="auto"/>
        <w:rPr>
          <w:ins w:id="27" w:author="Φλούδα Χριστίνα" w:date="2018-08-01T10:50:00Z"/>
          <w:rFonts w:eastAsia="Times New Roman"/>
          <w:szCs w:val="24"/>
          <w:lang w:eastAsia="en-US"/>
        </w:rPr>
      </w:pPr>
      <w:ins w:id="28" w:author="Φλούδα Χριστίνα" w:date="2018-08-01T10:50:00Z">
        <w:r w:rsidRPr="00137BC6">
          <w:rPr>
            <w:rFonts w:eastAsia="Times New Roman"/>
            <w:szCs w:val="24"/>
            <w:lang w:eastAsia="en-US"/>
          </w:rPr>
          <w:t>ΛΥΚΟΥΔΗΣ Σ. , σελ.</w:t>
        </w:r>
        <w:r w:rsidRPr="00137BC6">
          <w:rPr>
            <w:rFonts w:eastAsia="Times New Roman"/>
            <w:szCs w:val="24"/>
            <w:lang w:eastAsia="en-US"/>
          </w:rPr>
          <w:br/>
        </w:r>
      </w:ins>
    </w:p>
    <w:p w14:paraId="6C87B675" w14:textId="77777777" w:rsidR="00137BC6" w:rsidRPr="00137BC6" w:rsidRDefault="00137BC6" w:rsidP="00137BC6">
      <w:pPr>
        <w:spacing w:after="0" w:line="360" w:lineRule="auto"/>
        <w:rPr>
          <w:ins w:id="29" w:author="Φλούδα Χριστίνα" w:date="2018-08-01T10:50:00Z"/>
          <w:rFonts w:eastAsia="Times New Roman"/>
          <w:szCs w:val="24"/>
          <w:lang w:eastAsia="en-US"/>
        </w:rPr>
      </w:pPr>
    </w:p>
    <w:p w14:paraId="2D6FA270" w14:textId="77777777" w:rsidR="00137BC6" w:rsidRPr="00137BC6" w:rsidRDefault="00137BC6" w:rsidP="00137BC6">
      <w:pPr>
        <w:spacing w:after="0" w:line="360" w:lineRule="auto"/>
        <w:rPr>
          <w:ins w:id="30" w:author="Φλούδα Χριστίνα" w:date="2018-08-01T10:50:00Z"/>
          <w:rFonts w:eastAsia="Times New Roman"/>
          <w:szCs w:val="24"/>
          <w:lang w:eastAsia="en-US"/>
        </w:rPr>
      </w:pPr>
      <w:ins w:id="31" w:author="Φλούδα Χριστίνα" w:date="2018-08-01T10:50:00Z">
        <w:r w:rsidRPr="00137BC6">
          <w:rPr>
            <w:rFonts w:eastAsia="Times New Roman"/>
            <w:szCs w:val="24"/>
            <w:lang w:eastAsia="en-US"/>
          </w:rPr>
          <w:t>ΟΜΙΛΗΤΕΣ</w:t>
        </w:r>
      </w:ins>
    </w:p>
    <w:p w14:paraId="5D4081EC" w14:textId="2EB766F3" w:rsidR="00137BC6" w:rsidRDefault="00137BC6" w:rsidP="00137BC6">
      <w:pPr>
        <w:spacing w:line="600" w:lineRule="auto"/>
        <w:ind w:firstLine="720"/>
        <w:jc w:val="center"/>
        <w:rPr>
          <w:ins w:id="32" w:author="Φλούδα Χριστίνα" w:date="2018-08-01T10:50:00Z"/>
          <w:rFonts w:eastAsia="Times New Roman"/>
          <w:szCs w:val="24"/>
        </w:rPr>
      </w:pPr>
      <w:ins w:id="33" w:author="Φλούδα Χριστίνα" w:date="2018-08-01T10:50:00Z">
        <w:r w:rsidRPr="00137BC6">
          <w:rPr>
            <w:rFonts w:eastAsia="Times New Roman"/>
            <w:szCs w:val="24"/>
            <w:lang w:eastAsia="en-US"/>
          </w:rPr>
          <w:br/>
          <w:t>Α.  Έκφραση συλλυπητηρίων για τα θύματα της φονικής πυρκαγιάς στο Μάτι:</w:t>
        </w:r>
        <w:r w:rsidRPr="00137BC6">
          <w:rPr>
            <w:rFonts w:eastAsia="Times New Roman"/>
            <w:szCs w:val="24"/>
            <w:lang w:eastAsia="en-US"/>
          </w:rPr>
          <w:br/>
          <w:t>ΓΑΒΡΟΓΛΟΥ Κ. , σελ.</w:t>
        </w:r>
        <w:r w:rsidRPr="00137BC6">
          <w:rPr>
            <w:rFonts w:eastAsia="Times New Roman"/>
            <w:szCs w:val="24"/>
            <w:lang w:eastAsia="en-US"/>
          </w:rPr>
          <w:br/>
          <w:t>ΗΛΙΟΠΟΥΛΟΣ Π. , σελ.</w:t>
        </w:r>
        <w:r w:rsidRPr="00137BC6">
          <w:rPr>
            <w:rFonts w:eastAsia="Times New Roman"/>
            <w:szCs w:val="24"/>
            <w:lang w:eastAsia="en-US"/>
          </w:rPr>
          <w:br/>
          <w:t>ΚΑΤΣΑΦΑΔΟΣ Κ. , σελ.</w:t>
        </w:r>
        <w:r w:rsidRPr="00137BC6">
          <w:rPr>
            <w:rFonts w:eastAsia="Times New Roman"/>
            <w:szCs w:val="24"/>
            <w:lang w:eastAsia="en-US"/>
          </w:rPr>
          <w:br/>
          <w:t>ΛΥΚΟΥΔΗΣ Σ. , σελ.</w:t>
        </w:r>
        <w:r w:rsidRPr="00137BC6">
          <w:rPr>
            <w:rFonts w:eastAsia="Times New Roman"/>
            <w:szCs w:val="24"/>
            <w:lang w:eastAsia="en-US"/>
          </w:rPr>
          <w:br/>
          <w:t>ΦΩΤΗΛΑΣ Ι. , σελ.</w:t>
        </w:r>
        <w:r w:rsidRPr="00137BC6">
          <w:rPr>
            <w:rFonts w:eastAsia="Times New Roman"/>
            <w:szCs w:val="24"/>
            <w:lang w:eastAsia="en-US"/>
          </w:rPr>
          <w:br/>
        </w:r>
        <w:r w:rsidRPr="00137BC6">
          <w:rPr>
            <w:rFonts w:eastAsia="Times New Roman"/>
            <w:szCs w:val="24"/>
            <w:lang w:eastAsia="en-US"/>
          </w:rPr>
          <w:br/>
          <w:t>Β. Επί διαδικαστικού θέματος:</w:t>
        </w:r>
        <w:r w:rsidRPr="00137BC6">
          <w:rPr>
            <w:rFonts w:eastAsia="Times New Roman"/>
            <w:szCs w:val="24"/>
            <w:lang w:eastAsia="en-US"/>
          </w:rPr>
          <w:br/>
          <w:t>ΛΥΚΟΥΔΗΣ Σ. , σελ.</w:t>
        </w:r>
        <w:r w:rsidRPr="00137BC6">
          <w:rPr>
            <w:rFonts w:eastAsia="Times New Roman"/>
            <w:szCs w:val="24"/>
            <w:lang w:eastAsia="en-US"/>
          </w:rPr>
          <w:br/>
        </w:r>
        <w:r w:rsidRPr="00137BC6">
          <w:rPr>
            <w:rFonts w:eastAsia="Times New Roman"/>
            <w:szCs w:val="24"/>
            <w:lang w:eastAsia="en-US"/>
          </w:rPr>
          <w:br/>
          <w:t>Γ. Επί των επικαίρων ερωτήσεων:</w:t>
        </w:r>
        <w:r w:rsidRPr="00137BC6">
          <w:rPr>
            <w:rFonts w:eastAsia="Times New Roman"/>
            <w:szCs w:val="24"/>
            <w:lang w:eastAsia="en-US"/>
          </w:rPr>
          <w:br/>
          <w:t>ΓΑΒΡΟΓΛΟΥ Κ. , σελ.</w:t>
        </w:r>
        <w:r w:rsidRPr="00137BC6">
          <w:rPr>
            <w:rFonts w:eastAsia="Times New Roman"/>
            <w:szCs w:val="24"/>
            <w:lang w:eastAsia="en-US"/>
          </w:rPr>
          <w:br/>
          <w:t>ΗΛΙΟΠΟΥΛΟΣ Π. , σελ.</w:t>
        </w:r>
        <w:r w:rsidRPr="00137BC6">
          <w:rPr>
            <w:rFonts w:eastAsia="Times New Roman"/>
            <w:szCs w:val="24"/>
            <w:lang w:eastAsia="en-US"/>
          </w:rPr>
          <w:br/>
          <w:t>ΚΑΤΣΑΦΑΔΟΣ Κ. , σελ.</w:t>
        </w:r>
        <w:r w:rsidRPr="00137BC6">
          <w:rPr>
            <w:rFonts w:eastAsia="Times New Roman"/>
            <w:szCs w:val="24"/>
            <w:lang w:eastAsia="en-US"/>
          </w:rPr>
          <w:br/>
          <w:t>ΦΩΤΗΛΑΣ Ι. , σελ.</w:t>
        </w:r>
        <w:r w:rsidRPr="00137BC6">
          <w:rPr>
            <w:rFonts w:eastAsia="Times New Roman"/>
            <w:szCs w:val="24"/>
            <w:lang w:eastAsia="en-US"/>
          </w:rPr>
          <w:br/>
        </w:r>
      </w:ins>
    </w:p>
    <w:p w14:paraId="211244F0" w14:textId="4B8C37AB" w:rsidR="00EA64C2" w:rsidRDefault="00137BC6">
      <w:pPr>
        <w:spacing w:line="600" w:lineRule="auto"/>
        <w:ind w:firstLine="720"/>
        <w:jc w:val="center"/>
        <w:rPr>
          <w:rFonts w:eastAsia="Times New Roman"/>
          <w:szCs w:val="24"/>
        </w:rPr>
      </w:pPr>
      <w:r w:rsidRPr="00744E55">
        <w:rPr>
          <w:rFonts w:eastAsia="Times New Roman"/>
          <w:szCs w:val="24"/>
        </w:rPr>
        <w:t>ΠΡΑΚΤΙΚΑ ΒΟΥΛΗΣ</w:t>
      </w:r>
    </w:p>
    <w:p w14:paraId="211244F1" w14:textId="77777777" w:rsidR="00EA64C2" w:rsidRDefault="00137BC6">
      <w:pPr>
        <w:spacing w:line="600" w:lineRule="auto"/>
        <w:ind w:firstLine="720"/>
        <w:jc w:val="center"/>
        <w:rPr>
          <w:rFonts w:eastAsia="Times New Roman"/>
          <w:szCs w:val="24"/>
        </w:rPr>
      </w:pPr>
      <w:r w:rsidRPr="00744E55">
        <w:rPr>
          <w:rFonts w:eastAsia="Times New Roman"/>
          <w:szCs w:val="24"/>
        </w:rPr>
        <w:t>Ι</w:t>
      </w:r>
      <w:r>
        <w:rPr>
          <w:rFonts w:eastAsia="Times New Roman"/>
          <w:szCs w:val="24"/>
        </w:rPr>
        <w:t>Z</w:t>
      </w:r>
      <w:r w:rsidRPr="00744E55">
        <w:rPr>
          <w:rFonts w:eastAsia="Times New Roman"/>
          <w:szCs w:val="24"/>
        </w:rPr>
        <w:t xml:space="preserve">΄ ΠΕΡΙΟΔΟΣ </w:t>
      </w:r>
    </w:p>
    <w:p w14:paraId="211244F2" w14:textId="77777777" w:rsidR="00EA64C2" w:rsidRDefault="00137BC6">
      <w:pPr>
        <w:spacing w:line="600" w:lineRule="auto"/>
        <w:ind w:firstLine="720"/>
        <w:jc w:val="center"/>
        <w:rPr>
          <w:rFonts w:eastAsia="Times New Roman"/>
          <w:szCs w:val="24"/>
        </w:rPr>
      </w:pPr>
      <w:r w:rsidRPr="00744E55">
        <w:rPr>
          <w:rFonts w:eastAsia="Times New Roman"/>
          <w:szCs w:val="24"/>
        </w:rPr>
        <w:t>ΠΡΟΕΔΡΕΥΟΜΕΝΗΣ ΚΟΙΝΟΒΟΥΛΕΥΤΙΚΗΣ ΔΗΜΟΚΡΑΤΙΑΣ</w:t>
      </w:r>
    </w:p>
    <w:p w14:paraId="211244F3" w14:textId="77777777" w:rsidR="00EA64C2" w:rsidRDefault="00137BC6">
      <w:pPr>
        <w:spacing w:line="600" w:lineRule="auto"/>
        <w:ind w:firstLine="720"/>
        <w:jc w:val="center"/>
        <w:rPr>
          <w:rFonts w:eastAsia="Times New Roman"/>
          <w:szCs w:val="24"/>
        </w:rPr>
      </w:pPr>
      <w:r>
        <w:rPr>
          <w:rFonts w:eastAsia="Times New Roman"/>
          <w:szCs w:val="24"/>
        </w:rPr>
        <w:t>ΣΥΝΟΔΟΣ Γ΄</w:t>
      </w:r>
    </w:p>
    <w:p w14:paraId="211244F4" w14:textId="77777777" w:rsidR="00EA64C2" w:rsidRDefault="00137BC6">
      <w:pPr>
        <w:spacing w:line="600" w:lineRule="auto"/>
        <w:ind w:firstLine="720"/>
        <w:jc w:val="center"/>
        <w:rPr>
          <w:rFonts w:eastAsia="Times New Roman"/>
          <w:szCs w:val="24"/>
        </w:rPr>
      </w:pPr>
      <w:r>
        <w:rPr>
          <w:rFonts w:eastAsia="Times New Roman"/>
          <w:szCs w:val="24"/>
        </w:rPr>
        <w:t>ΤΜΗΜΑ ΔΙΑΚΟΠΗΣ ΕΡΓΑΣΙΩΝ ΤΗΣ ΒΟΥΛΗΣ</w:t>
      </w:r>
    </w:p>
    <w:p w14:paraId="211244F5" w14:textId="77777777" w:rsidR="00EA64C2" w:rsidRDefault="00137BC6">
      <w:pPr>
        <w:spacing w:line="600" w:lineRule="auto"/>
        <w:ind w:firstLine="720"/>
        <w:jc w:val="center"/>
        <w:rPr>
          <w:rFonts w:eastAsia="Times New Roman"/>
          <w:szCs w:val="24"/>
        </w:rPr>
      </w:pPr>
      <w:r>
        <w:rPr>
          <w:rFonts w:eastAsia="Times New Roman"/>
          <w:szCs w:val="24"/>
        </w:rPr>
        <w:t>ΘΕΡΟΥΣ 2018</w:t>
      </w:r>
    </w:p>
    <w:p w14:paraId="211244F6" w14:textId="77777777" w:rsidR="00EA64C2" w:rsidRDefault="00137BC6">
      <w:pPr>
        <w:spacing w:line="600" w:lineRule="auto"/>
        <w:ind w:firstLine="720"/>
        <w:jc w:val="center"/>
        <w:rPr>
          <w:rFonts w:eastAsia="Times New Roman"/>
          <w:szCs w:val="24"/>
        </w:rPr>
      </w:pPr>
      <w:r>
        <w:rPr>
          <w:rFonts w:eastAsia="Times New Roman"/>
          <w:szCs w:val="24"/>
        </w:rPr>
        <w:t>ΣΥΝΕΔΡΙΑΣΗ Δ</w:t>
      </w:r>
      <w:r w:rsidRPr="00744E55">
        <w:rPr>
          <w:rFonts w:eastAsia="Times New Roman"/>
          <w:szCs w:val="24"/>
        </w:rPr>
        <w:t>΄</w:t>
      </w:r>
    </w:p>
    <w:p w14:paraId="211244F7" w14:textId="77777777" w:rsidR="00EA64C2" w:rsidRDefault="00137BC6">
      <w:pPr>
        <w:spacing w:line="600" w:lineRule="auto"/>
        <w:ind w:firstLine="720"/>
        <w:jc w:val="center"/>
        <w:rPr>
          <w:rFonts w:eastAsia="Times New Roman"/>
          <w:szCs w:val="24"/>
        </w:rPr>
      </w:pPr>
      <w:r>
        <w:rPr>
          <w:rFonts w:eastAsia="Times New Roman"/>
          <w:szCs w:val="24"/>
        </w:rPr>
        <w:t xml:space="preserve">Τρίτη </w:t>
      </w:r>
      <w:r>
        <w:rPr>
          <w:rFonts w:eastAsia="Times New Roman"/>
          <w:szCs w:val="24"/>
        </w:rPr>
        <w:t xml:space="preserve">24 Ιουλίου </w:t>
      </w:r>
      <w:r w:rsidRPr="00744E55">
        <w:rPr>
          <w:rFonts w:eastAsia="Times New Roman"/>
          <w:szCs w:val="24"/>
        </w:rPr>
        <w:t>20</w:t>
      </w:r>
      <w:r>
        <w:rPr>
          <w:rFonts w:eastAsia="Times New Roman"/>
          <w:szCs w:val="24"/>
        </w:rPr>
        <w:t>18</w:t>
      </w:r>
    </w:p>
    <w:p w14:paraId="211244F8" w14:textId="77777777" w:rsidR="00EA64C2" w:rsidRDefault="00137BC6">
      <w:pPr>
        <w:spacing w:line="600" w:lineRule="auto"/>
        <w:ind w:firstLine="720"/>
        <w:jc w:val="both"/>
        <w:rPr>
          <w:rFonts w:eastAsia="Times New Roman"/>
          <w:szCs w:val="24"/>
        </w:rPr>
      </w:pPr>
      <w:r w:rsidRPr="00744E55">
        <w:rPr>
          <w:rFonts w:eastAsia="Times New Roman"/>
          <w:szCs w:val="24"/>
        </w:rPr>
        <w:t xml:space="preserve">Αθήνα, σήμερα </w:t>
      </w:r>
      <w:r>
        <w:rPr>
          <w:rFonts w:eastAsia="Times New Roman"/>
          <w:szCs w:val="24"/>
        </w:rPr>
        <w:t xml:space="preserve">στις 24 Ιουλίου </w:t>
      </w:r>
      <w:r w:rsidRPr="00744E55">
        <w:rPr>
          <w:rFonts w:eastAsia="Times New Roman"/>
          <w:szCs w:val="24"/>
        </w:rPr>
        <w:t>20</w:t>
      </w:r>
      <w:r>
        <w:rPr>
          <w:rFonts w:eastAsia="Times New Roman"/>
          <w:szCs w:val="24"/>
        </w:rPr>
        <w:t xml:space="preserve">18, ημέρα </w:t>
      </w:r>
      <w:r>
        <w:rPr>
          <w:rFonts w:eastAsia="Times New Roman"/>
          <w:szCs w:val="24"/>
        </w:rPr>
        <w:t xml:space="preserve">Τρίτη </w:t>
      </w:r>
      <w:r w:rsidRPr="00744E55">
        <w:rPr>
          <w:rFonts w:eastAsia="Times New Roman"/>
          <w:szCs w:val="24"/>
        </w:rPr>
        <w:t xml:space="preserve">και ώρα </w:t>
      </w:r>
      <w:r>
        <w:rPr>
          <w:rFonts w:eastAsia="Times New Roman"/>
          <w:szCs w:val="24"/>
        </w:rPr>
        <w:t>17.02</w:t>
      </w:r>
      <w:r w:rsidRPr="00744E55">
        <w:rPr>
          <w:rFonts w:eastAsia="Times New Roman"/>
          <w:szCs w:val="24"/>
        </w:rPr>
        <w:t>΄</w:t>
      </w:r>
      <w:r>
        <w:rPr>
          <w:rFonts w:eastAsia="Times New Roman"/>
          <w:szCs w:val="24"/>
        </w:rPr>
        <w:t>,</w:t>
      </w:r>
      <w:r w:rsidRPr="00744E55">
        <w:rPr>
          <w:rFonts w:eastAsia="Times New Roman"/>
          <w:szCs w:val="24"/>
        </w:rPr>
        <w:t xml:space="preserve"> συνήλθε </w:t>
      </w:r>
      <w:r>
        <w:rPr>
          <w:rFonts w:eastAsia="Times New Roman"/>
          <w:szCs w:val="24"/>
        </w:rPr>
        <w:t xml:space="preserve">στην </w:t>
      </w:r>
      <w:r w:rsidRPr="00744E55">
        <w:rPr>
          <w:rFonts w:eastAsia="Times New Roman"/>
          <w:szCs w:val="24"/>
        </w:rPr>
        <w:t xml:space="preserve">Αίθουσα </w:t>
      </w:r>
      <w:r>
        <w:rPr>
          <w:rFonts w:eastAsia="Times New Roman"/>
          <w:szCs w:val="24"/>
        </w:rPr>
        <w:t>της Γερουσίας του Βουλευτηρίου</w:t>
      </w:r>
      <w:r w:rsidRPr="00744E55">
        <w:rPr>
          <w:rFonts w:eastAsia="Times New Roman"/>
          <w:szCs w:val="24"/>
        </w:rPr>
        <w:t xml:space="preserve"> </w:t>
      </w:r>
      <w:r>
        <w:rPr>
          <w:rFonts w:eastAsia="Times New Roman"/>
          <w:szCs w:val="24"/>
        </w:rPr>
        <w:t xml:space="preserve">το Τμήμα Διακοπής Εργασιών της Βουλής (Α΄ </w:t>
      </w:r>
      <w:r>
        <w:rPr>
          <w:rFonts w:eastAsia="Times New Roman"/>
          <w:szCs w:val="24"/>
        </w:rPr>
        <w:t>σύνθεση</w:t>
      </w:r>
      <w:r>
        <w:rPr>
          <w:rFonts w:eastAsia="Times New Roman"/>
          <w:szCs w:val="24"/>
        </w:rPr>
        <w:t xml:space="preserve">) </w:t>
      </w:r>
      <w:r w:rsidRPr="00744E55">
        <w:rPr>
          <w:rFonts w:eastAsia="Times New Roman"/>
          <w:szCs w:val="24"/>
        </w:rPr>
        <w:t>για να σ</w:t>
      </w:r>
      <w:r>
        <w:rPr>
          <w:rFonts w:eastAsia="Times New Roman"/>
          <w:szCs w:val="24"/>
        </w:rPr>
        <w:t>υνεδριάσει υπό την προεδρία του Ζ΄ Αντιπ</w:t>
      </w:r>
      <w:r w:rsidRPr="00744E55">
        <w:rPr>
          <w:rFonts w:eastAsia="Times New Roman"/>
          <w:szCs w:val="24"/>
        </w:rPr>
        <w:t xml:space="preserve">ροέδρου </w:t>
      </w:r>
      <w:r>
        <w:rPr>
          <w:rFonts w:eastAsia="Times New Roman"/>
          <w:szCs w:val="24"/>
        </w:rPr>
        <w:t>αυτής</w:t>
      </w:r>
      <w:r w:rsidRPr="00744E55">
        <w:rPr>
          <w:rFonts w:eastAsia="Times New Roman"/>
          <w:szCs w:val="24"/>
        </w:rPr>
        <w:t xml:space="preserve"> κ.</w:t>
      </w:r>
      <w:r>
        <w:rPr>
          <w:rFonts w:eastAsia="Times New Roman"/>
          <w:szCs w:val="24"/>
        </w:rPr>
        <w:t xml:space="preserve"> </w:t>
      </w:r>
      <w:r w:rsidRPr="00AF5226">
        <w:rPr>
          <w:rFonts w:eastAsia="Times New Roman"/>
          <w:b/>
          <w:szCs w:val="24"/>
        </w:rPr>
        <w:t>ΣΠΥΡΙΔΩΝΟΣ ΛΥΚΟΥΔΗ</w:t>
      </w:r>
      <w:r>
        <w:rPr>
          <w:rFonts w:eastAsia="Times New Roman"/>
          <w:szCs w:val="24"/>
        </w:rPr>
        <w:t>.</w:t>
      </w:r>
    </w:p>
    <w:p w14:paraId="211244F9" w14:textId="77777777" w:rsidR="00EA64C2" w:rsidRDefault="00137BC6">
      <w:pPr>
        <w:tabs>
          <w:tab w:val="left" w:pos="3642"/>
          <w:tab w:val="center" w:pos="4753"/>
          <w:tab w:val="left" w:pos="6214"/>
        </w:tabs>
        <w:spacing w:line="600" w:lineRule="auto"/>
        <w:ind w:firstLine="720"/>
        <w:jc w:val="both"/>
        <w:rPr>
          <w:rFonts w:eastAsia="Times New Roman"/>
          <w:szCs w:val="24"/>
        </w:rPr>
      </w:pPr>
      <w:r w:rsidRPr="00E14148">
        <w:rPr>
          <w:rFonts w:eastAsia="Times New Roman" w:cs="Times New Roman"/>
          <w:b/>
          <w:szCs w:val="24"/>
        </w:rPr>
        <w:t>ΠΡΟΕΔΡΕΥΩΝ (</w:t>
      </w:r>
      <w:r>
        <w:rPr>
          <w:rFonts w:eastAsia="Times New Roman" w:cs="Times New Roman"/>
          <w:b/>
          <w:szCs w:val="24"/>
        </w:rPr>
        <w:t>Σπυρίδων Λυκούδης</w:t>
      </w:r>
      <w:r w:rsidRPr="00E14148">
        <w:rPr>
          <w:rFonts w:eastAsia="Times New Roman" w:cs="Times New Roman"/>
          <w:b/>
          <w:szCs w:val="24"/>
        </w:rPr>
        <w:t>):</w:t>
      </w:r>
      <w:r>
        <w:rPr>
          <w:rFonts w:eastAsia="Times New Roman" w:cs="Times New Roman"/>
          <w:szCs w:val="24"/>
        </w:rPr>
        <w:t xml:space="preserve"> </w:t>
      </w:r>
      <w:r w:rsidRPr="00744E55">
        <w:rPr>
          <w:rFonts w:eastAsia="Times New Roman"/>
          <w:szCs w:val="24"/>
        </w:rPr>
        <w:t>Κυρίες και κύριοι συνάδελφοι, αρχίζει η συνεδρίαση.</w:t>
      </w:r>
    </w:p>
    <w:p w14:paraId="211244FA" w14:textId="77777777" w:rsidR="00EA64C2" w:rsidRDefault="00137BC6">
      <w:pPr>
        <w:tabs>
          <w:tab w:val="left" w:pos="3642"/>
          <w:tab w:val="center" w:pos="4753"/>
          <w:tab w:val="left" w:pos="6214"/>
        </w:tabs>
        <w:spacing w:line="600" w:lineRule="auto"/>
        <w:ind w:firstLine="720"/>
        <w:jc w:val="both"/>
        <w:rPr>
          <w:rFonts w:eastAsia="Times New Roman"/>
          <w:szCs w:val="24"/>
        </w:rPr>
      </w:pPr>
      <w:r>
        <w:rPr>
          <w:rFonts w:eastAsia="Times New Roman"/>
          <w:szCs w:val="24"/>
        </w:rPr>
        <w:lastRenderedPageBreak/>
        <w:t xml:space="preserve">Θέλω </w:t>
      </w:r>
      <w:r>
        <w:rPr>
          <w:rFonts w:eastAsia="Times New Roman"/>
          <w:szCs w:val="24"/>
        </w:rPr>
        <w:t xml:space="preserve">από την αρχή και πριν μπούμε στην συζήτηση των επικαίρων ερωτήσεων να εκφράσω εκ μέρους του </w:t>
      </w:r>
      <w:r>
        <w:rPr>
          <w:rFonts w:eastAsia="Times New Roman"/>
          <w:szCs w:val="24"/>
        </w:rPr>
        <w:t xml:space="preserve">ελληνικού </w:t>
      </w:r>
      <w:r>
        <w:rPr>
          <w:rFonts w:eastAsia="Times New Roman"/>
          <w:szCs w:val="24"/>
        </w:rPr>
        <w:t xml:space="preserve">Κοινοβουλίου και του Προέδρου του, του κ. Νίκου </w:t>
      </w:r>
      <w:proofErr w:type="spellStart"/>
      <w:r>
        <w:rPr>
          <w:rFonts w:eastAsia="Times New Roman"/>
          <w:szCs w:val="24"/>
        </w:rPr>
        <w:t>Βούτση</w:t>
      </w:r>
      <w:proofErr w:type="spellEnd"/>
      <w:r>
        <w:rPr>
          <w:rFonts w:eastAsia="Times New Roman"/>
          <w:szCs w:val="24"/>
        </w:rPr>
        <w:t xml:space="preserve">, την οδύνη μας </w:t>
      </w:r>
      <w:r w:rsidRPr="005F66EA">
        <w:rPr>
          <w:rFonts w:eastAsia="Times New Roman"/>
          <w:bCs/>
        </w:rPr>
        <w:t>και</w:t>
      </w:r>
      <w:r>
        <w:rPr>
          <w:rFonts w:eastAsia="Times New Roman"/>
          <w:szCs w:val="24"/>
        </w:rPr>
        <w:t xml:space="preserve"> τη βαθιά μας θλίψη για την ανείπωτη τραγωδία που έπληξε την Αττική, που έπληξε τ</w:t>
      </w:r>
      <w:r>
        <w:rPr>
          <w:rFonts w:eastAsia="Times New Roman"/>
          <w:szCs w:val="24"/>
        </w:rPr>
        <w:t xml:space="preserve">η χώρα μας. </w:t>
      </w:r>
    </w:p>
    <w:p w14:paraId="211244FB" w14:textId="77777777" w:rsidR="00EA64C2" w:rsidRDefault="00137BC6">
      <w:pPr>
        <w:tabs>
          <w:tab w:val="left" w:pos="3642"/>
          <w:tab w:val="center" w:pos="4753"/>
          <w:tab w:val="left" w:pos="6214"/>
        </w:tabs>
        <w:spacing w:line="600" w:lineRule="auto"/>
        <w:ind w:firstLine="720"/>
        <w:jc w:val="both"/>
        <w:rPr>
          <w:rFonts w:eastAsia="Times New Roman"/>
          <w:szCs w:val="24"/>
        </w:rPr>
      </w:pPr>
      <w:r>
        <w:rPr>
          <w:rFonts w:eastAsia="Times New Roman"/>
          <w:szCs w:val="24"/>
        </w:rPr>
        <w:t xml:space="preserve">Η </w:t>
      </w:r>
      <w:r>
        <w:rPr>
          <w:rFonts w:eastAsia="Times New Roman"/>
          <w:szCs w:val="24"/>
        </w:rPr>
        <w:t>ελληνική</w:t>
      </w:r>
      <w:r>
        <w:rPr>
          <w:rFonts w:eastAsia="Times New Roman"/>
          <w:szCs w:val="24"/>
        </w:rPr>
        <w:t xml:space="preserve"> Βουλή και ο Πρόεδρός της εκφράζουν την αλληλεγγύη και την αμέριστη συμπαράστασή τους στις οικογένειες των θυμάτων και γενικά σε όλον τον πληγέντα πληθυσμό. Δηλώνουμε, ως Έλληνες Βουλευτές, ως </w:t>
      </w:r>
      <w:r>
        <w:rPr>
          <w:rFonts w:eastAsia="Times New Roman"/>
          <w:szCs w:val="24"/>
        </w:rPr>
        <w:t xml:space="preserve">ελληνική </w:t>
      </w:r>
      <w:r>
        <w:rPr>
          <w:rFonts w:eastAsia="Times New Roman"/>
          <w:szCs w:val="24"/>
        </w:rPr>
        <w:t>Βουλή, ότι θα συμβάλλουμε στο μ</w:t>
      </w:r>
      <w:r>
        <w:rPr>
          <w:rFonts w:eastAsia="Times New Roman"/>
          <w:szCs w:val="24"/>
        </w:rPr>
        <w:t xml:space="preserve">έτρο των δυνατοτήτων μας, όπως μπορούμε, για να μετριάσουμε τον πόνο -αν μπορεί να μετριαστεί ο πόνος- αυτής της τραγωδίας. </w:t>
      </w:r>
    </w:p>
    <w:p w14:paraId="211244FC" w14:textId="77777777" w:rsidR="00EA64C2" w:rsidRDefault="00137BC6">
      <w:pPr>
        <w:tabs>
          <w:tab w:val="left" w:pos="3642"/>
          <w:tab w:val="center" w:pos="4753"/>
          <w:tab w:val="left" w:pos="6214"/>
        </w:tabs>
        <w:spacing w:line="600" w:lineRule="auto"/>
        <w:ind w:firstLine="720"/>
        <w:jc w:val="both"/>
        <w:rPr>
          <w:rFonts w:eastAsia="Times New Roman"/>
          <w:szCs w:val="24"/>
        </w:rPr>
      </w:pPr>
      <w:r>
        <w:rPr>
          <w:rFonts w:eastAsia="Times New Roman"/>
          <w:szCs w:val="24"/>
        </w:rPr>
        <w:t xml:space="preserve">Κυρίες και κύριοι συνάδελφοι, εισερχόμαστε τη συζήτηση των </w:t>
      </w:r>
    </w:p>
    <w:p w14:paraId="211244FD" w14:textId="77777777" w:rsidR="00EA64C2" w:rsidRDefault="00137BC6">
      <w:pPr>
        <w:tabs>
          <w:tab w:val="left" w:pos="3642"/>
          <w:tab w:val="center" w:pos="4753"/>
          <w:tab w:val="left" w:pos="6214"/>
        </w:tabs>
        <w:spacing w:line="600" w:lineRule="auto"/>
        <w:ind w:firstLine="720"/>
        <w:jc w:val="center"/>
        <w:rPr>
          <w:rFonts w:eastAsia="Times New Roman"/>
          <w:b/>
          <w:szCs w:val="24"/>
        </w:rPr>
      </w:pPr>
      <w:r w:rsidRPr="005F66EA">
        <w:rPr>
          <w:rFonts w:eastAsia="Times New Roman"/>
          <w:b/>
          <w:szCs w:val="24"/>
        </w:rPr>
        <w:t>ΕΠΙΚΑΙΡΩΝ ΕΡΩΤΗΣΕΩΝ</w:t>
      </w:r>
    </w:p>
    <w:p w14:paraId="211244FE" w14:textId="77777777" w:rsidR="00EA64C2" w:rsidRDefault="00137BC6">
      <w:pPr>
        <w:tabs>
          <w:tab w:val="left" w:pos="3642"/>
          <w:tab w:val="center" w:pos="4753"/>
          <w:tab w:val="left" w:pos="6214"/>
        </w:tabs>
        <w:spacing w:line="600" w:lineRule="auto"/>
        <w:ind w:firstLine="720"/>
        <w:jc w:val="both"/>
        <w:rPr>
          <w:rFonts w:eastAsia="Times New Roman"/>
          <w:szCs w:val="24"/>
        </w:rPr>
      </w:pPr>
      <w:r w:rsidRPr="005F66EA">
        <w:rPr>
          <w:rFonts w:eastAsia="Times New Roman"/>
          <w:szCs w:val="24"/>
        </w:rPr>
        <w:t xml:space="preserve">Ξεκινάμε με την </w:t>
      </w:r>
      <w:r>
        <w:rPr>
          <w:rFonts w:eastAsia="Times New Roman"/>
          <w:szCs w:val="24"/>
        </w:rPr>
        <w:t xml:space="preserve">έκτη </w:t>
      </w:r>
      <w:r w:rsidRPr="005F66EA">
        <w:rPr>
          <w:rFonts w:eastAsia="Times New Roman"/>
          <w:szCs w:val="24"/>
        </w:rPr>
        <w:t xml:space="preserve">με αριθμό 7/16-7-2018 επίκαιρη ερώτηση </w:t>
      </w:r>
      <w:r>
        <w:rPr>
          <w:rFonts w:eastAsia="Times New Roman"/>
          <w:szCs w:val="24"/>
        </w:rPr>
        <w:t xml:space="preserve">πρώτου κύκλου </w:t>
      </w:r>
      <w:r w:rsidRPr="005F66EA">
        <w:rPr>
          <w:rFonts w:eastAsia="Times New Roman"/>
          <w:szCs w:val="24"/>
        </w:rPr>
        <w:t>του Βουλευτή Αχαΐας της Νέας Δημο</w:t>
      </w:r>
      <w:r w:rsidRPr="005F66EA">
        <w:rPr>
          <w:rFonts w:eastAsia="Times New Roman"/>
          <w:szCs w:val="24"/>
        </w:rPr>
        <w:lastRenderedPageBreak/>
        <w:t>κρατίας κ</w:t>
      </w:r>
      <w:r w:rsidRPr="005F66EA">
        <w:rPr>
          <w:rFonts w:eastAsia="Times New Roman"/>
          <w:bCs/>
          <w:szCs w:val="24"/>
        </w:rPr>
        <w:t xml:space="preserve">. </w:t>
      </w:r>
      <w:proofErr w:type="spellStart"/>
      <w:r w:rsidRPr="005F66EA">
        <w:rPr>
          <w:rFonts w:eastAsia="Times New Roman"/>
          <w:bCs/>
          <w:szCs w:val="24"/>
        </w:rPr>
        <w:t>Ιάσονα</w:t>
      </w:r>
      <w:proofErr w:type="spellEnd"/>
      <w:r w:rsidRPr="005F66EA">
        <w:rPr>
          <w:rFonts w:eastAsia="Times New Roman"/>
          <w:bCs/>
          <w:szCs w:val="24"/>
        </w:rPr>
        <w:t xml:space="preserve"> Φωτήλα </w:t>
      </w:r>
      <w:r w:rsidRPr="005F66EA">
        <w:rPr>
          <w:rFonts w:eastAsia="Times New Roman"/>
          <w:szCs w:val="24"/>
        </w:rPr>
        <w:t xml:space="preserve">προς την Υπουργό </w:t>
      </w:r>
      <w:r w:rsidRPr="005F66EA">
        <w:rPr>
          <w:rFonts w:eastAsia="Times New Roman"/>
          <w:bCs/>
          <w:szCs w:val="24"/>
        </w:rPr>
        <w:t>Εργασίας, Κοινωνικής Ασφάλισης και Κοινωνικής Αλληλεγγύης</w:t>
      </w:r>
      <w:r w:rsidRPr="005F66EA">
        <w:rPr>
          <w:rFonts w:eastAsia="Times New Roman"/>
          <w:szCs w:val="24"/>
        </w:rPr>
        <w:t>, με θέμα: «Μεγάλες καθυστερήσεις στην αποπληρωμή των δικαιούχων των πρ</w:t>
      </w:r>
      <w:r w:rsidRPr="005F66EA">
        <w:rPr>
          <w:rFonts w:eastAsia="Times New Roman"/>
          <w:szCs w:val="24"/>
        </w:rPr>
        <w:t xml:space="preserve">ογραμμάτων καταπολέμησης της ανεργίας του ΟΑΕΔ». </w:t>
      </w:r>
    </w:p>
    <w:p w14:paraId="211244FF" w14:textId="77777777" w:rsidR="00EA64C2" w:rsidRDefault="00137BC6">
      <w:pPr>
        <w:tabs>
          <w:tab w:val="left" w:pos="3642"/>
          <w:tab w:val="center" w:pos="4753"/>
          <w:tab w:val="left" w:pos="6214"/>
        </w:tabs>
        <w:spacing w:line="600" w:lineRule="auto"/>
        <w:ind w:firstLine="720"/>
        <w:jc w:val="both"/>
        <w:rPr>
          <w:rFonts w:eastAsia="Times New Roman"/>
          <w:szCs w:val="24"/>
        </w:rPr>
      </w:pPr>
      <w:r>
        <w:rPr>
          <w:rFonts w:eastAsia="Times New Roman"/>
          <w:szCs w:val="24"/>
        </w:rPr>
        <w:t xml:space="preserve">Στην ερώτηση θα </w:t>
      </w:r>
      <w:r w:rsidRPr="005F66EA">
        <w:rPr>
          <w:rFonts w:eastAsia="Times New Roman"/>
          <w:szCs w:val="24"/>
        </w:rPr>
        <w:t>απαντήσει ο Υφυπουργός Εργασίας, κ. Αθανάσιος Ηλιόπουλος.</w:t>
      </w:r>
    </w:p>
    <w:p w14:paraId="21124500" w14:textId="77777777" w:rsidR="00EA64C2" w:rsidRDefault="00137BC6">
      <w:pPr>
        <w:tabs>
          <w:tab w:val="left" w:pos="3642"/>
          <w:tab w:val="center" w:pos="4753"/>
          <w:tab w:val="left" w:pos="6214"/>
        </w:tabs>
        <w:spacing w:line="600" w:lineRule="auto"/>
        <w:ind w:firstLine="720"/>
        <w:jc w:val="both"/>
        <w:rPr>
          <w:rFonts w:eastAsia="Times New Roman"/>
          <w:szCs w:val="24"/>
        </w:rPr>
      </w:pPr>
      <w:r w:rsidRPr="005F66EA">
        <w:rPr>
          <w:rFonts w:eastAsia="Times New Roman"/>
          <w:szCs w:val="24"/>
        </w:rPr>
        <w:t>Κύριε Φωτήλα, έχετε τον λόγο.</w:t>
      </w:r>
    </w:p>
    <w:p w14:paraId="21124501" w14:textId="77777777" w:rsidR="00EA64C2" w:rsidRDefault="00137BC6">
      <w:pPr>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 xml:space="preserve">Ευχαριστώ, κύριε Πρόεδρε. </w:t>
      </w:r>
    </w:p>
    <w:p w14:paraId="21124502" w14:textId="77777777" w:rsidR="00EA64C2" w:rsidRDefault="00137BC6">
      <w:pPr>
        <w:spacing w:line="600" w:lineRule="auto"/>
        <w:ind w:firstLine="720"/>
        <w:jc w:val="both"/>
        <w:rPr>
          <w:rFonts w:eastAsia="Times New Roman" w:cs="Times New Roman"/>
          <w:szCs w:val="24"/>
        </w:rPr>
      </w:pPr>
      <w:r>
        <w:rPr>
          <w:rFonts w:eastAsia="Times New Roman" w:cs="Times New Roman"/>
          <w:szCs w:val="24"/>
        </w:rPr>
        <w:t xml:space="preserve">Κύριε Υπουργέ, η αλήθεια είναι ότι νιώθω λίγο αμήχανα και </w:t>
      </w:r>
      <w:r>
        <w:rPr>
          <w:rFonts w:eastAsia="Times New Roman" w:cs="Times New Roman"/>
          <w:szCs w:val="24"/>
        </w:rPr>
        <w:t xml:space="preserve">δεν ξέρω κατά πόσο είναι δόκιμη η συζήτηση μιας επίκαιρης ερώτησης σήμερα, την ώρα που βιώνουμε αυτήν την εθνική τραγωδία. </w:t>
      </w:r>
    </w:p>
    <w:p w14:paraId="21124503" w14:textId="77777777" w:rsidR="00EA64C2" w:rsidRDefault="00137BC6">
      <w:pPr>
        <w:spacing w:line="600" w:lineRule="auto"/>
        <w:ind w:firstLine="720"/>
        <w:jc w:val="both"/>
        <w:rPr>
          <w:rFonts w:eastAsia="Times New Roman" w:cs="Times New Roman"/>
          <w:szCs w:val="24"/>
        </w:rPr>
      </w:pPr>
      <w:r>
        <w:rPr>
          <w:rFonts w:eastAsia="Times New Roman" w:cs="Times New Roman"/>
          <w:szCs w:val="24"/>
        </w:rPr>
        <w:t>Κατ</w:t>
      </w:r>
      <w:r w:rsidRPr="004C6875">
        <w:rPr>
          <w:rFonts w:eastAsia="Times New Roman" w:cs="Times New Roman"/>
          <w:szCs w:val="24"/>
        </w:rPr>
        <w:t xml:space="preserve">’ </w:t>
      </w:r>
      <w:r>
        <w:rPr>
          <w:rFonts w:eastAsia="Times New Roman" w:cs="Times New Roman"/>
          <w:szCs w:val="24"/>
        </w:rPr>
        <w:t>αρχάς, θέλω να εκφράσω τα ειλικρινή μου συλλυπητήρια στους συγγενείς των θυμάτων. Στη συνέχεια θα ήθελα να εκφράσω τη βαθιά μου</w:t>
      </w:r>
      <w:r>
        <w:rPr>
          <w:rFonts w:eastAsia="Times New Roman" w:cs="Times New Roman"/>
          <w:szCs w:val="24"/>
        </w:rPr>
        <w:t xml:space="preserve"> ευγνωμοσύνη αλλά και τον θαυμασμό μου στο προσωπικό και της </w:t>
      </w:r>
      <w:r>
        <w:rPr>
          <w:rFonts w:eastAsia="Times New Roman" w:cs="Times New Roman"/>
          <w:szCs w:val="24"/>
        </w:rPr>
        <w:t>Π</w:t>
      </w:r>
      <w:r>
        <w:rPr>
          <w:rFonts w:eastAsia="Times New Roman" w:cs="Times New Roman"/>
          <w:szCs w:val="24"/>
        </w:rPr>
        <w:t xml:space="preserve">υροσβεστικής </w:t>
      </w:r>
      <w:r>
        <w:rPr>
          <w:rFonts w:eastAsia="Times New Roman" w:cs="Times New Roman"/>
          <w:szCs w:val="24"/>
        </w:rPr>
        <w:t>και του ΕΚΑΒ και των νοσοκομείων. Πολλοί από τους εργαζόμενους των νοσοκο</w:t>
      </w:r>
      <w:r>
        <w:rPr>
          <w:rFonts w:eastAsia="Times New Roman" w:cs="Times New Roman"/>
          <w:szCs w:val="24"/>
        </w:rPr>
        <w:lastRenderedPageBreak/>
        <w:t xml:space="preserve">μείων –να το τονίσουμε- διέκοψαν εντελώς μόνοι τους, οικειοθελώς, χωρίς </w:t>
      </w:r>
      <w:r>
        <w:rPr>
          <w:rFonts w:eastAsia="Times New Roman" w:cs="Times New Roman"/>
          <w:szCs w:val="24"/>
        </w:rPr>
        <w:t xml:space="preserve">κάποιος </w:t>
      </w:r>
      <w:r>
        <w:rPr>
          <w:rFonts w:eastAsia="Times New Roman" w:cs="Times New Roman"/>
          <w:szCs w:val="24"/>
        </w:rPr>
        <w:t>να τους το ζητήσει, τις άδει</w:t>
      </w:r>
      <w:r>
        <w:rPr>
          <w:rFonts w:eastAsia="Times New Roman" w:cs="Times New Roman"/>
          <w:szCs w:val="24"/>
        </w:rPr>
        <w:t xml:space="preserve">ές τους και γύρισαν πίσω για να συνεισφέρουν. Τέλος, θέλω να ευχαριστήσω όλους τους συμπολίτες μας που προσφέρουν εθελοντικά είτε με προσωπική τους εργασία είτε με τρόφιμα και νερό, σε όλους αυτούς τους συνανθρώπους που βρέθηκαν </w:t>
      </w:r>
      <w:r>
        <w:rPr>
          <w:rFonts w:eastAsia="Times New Roman" w:cs="Times New Roman"/>
          <w:szCs w:val="24"/>
        </w:rPr>
        <w:t xml:space="preserve">σ’ </w:t>
      </w:r>
      <w:r>
        <w:rPr>
          <w:rFonts w:eastAsia="Times New Roman" w:cs="Times New Roman"/>
          <w:szCs w:val="24"/>
        </w:rPr>
        <w:t>αυτήν την πραγματικά οδυ</w:t>
      </w:r>
      <w:r>
        <w:rPr>
          <w:rFonts w:eastAsia="Times New Roman" w:cs="Times New Roman"/>
          <w:szCs w:val="24"/>
        </w:rPr>
        <w:t xml:space="preserve">νηρή κατάσταση. </w:t>
      </w:r>
    </w:p>
    <w:p w14:paraId="21124504" w14:textId="77777777" w:rsidR="00EA64C2" w:rsidRDefault="00137BC6">
      <w:pPr>
        <w:spacing w:line="600" w:lineRule="auto"/>
        <w:ind w:firstLine="720"/>
        <w:jc w:val="both"/>
        <w:rPr>
          <w:rFonts w:eastAsia="Times New Roman" w:cs="Times New Roman"/>
          <w:szCs w:val="24"/>
        </w:rPr>
      </w:pPr>
      <w:r>
        <w:rPr>
          <w:rFonts w:eastAsia="Times New Roman" w:cs="Times New Roman"/>
          <w:szCs w:val="24"/>
        </w:rPr>
        <w:t xml:space="preserve">Σήμερα, η αλήθεια είναι ότι είναι ώρα μόνο για ενότητα και αλληλεγγύη και όχι για αντιπαράθεση. Θα προσπαθήσω, λοιπόν, να μην αυξήσω καθόλου τους τόνους σήμερα, γιατί θα είναι το τελευταίο πράγμα που θα ήθελα. </w:t>
      </w:r>
    </w:p>
    <w:p w14:paraId="21124505" w14:textId="77777777" w:rsidR="00EA64C2" w:rsidRDefault="00137BC6">
      <w:pPr>
        <w:spacing w:line="600" w:lineRule="auto"/>
        <w:ind w:firstLine="720"/>
        <w:jc w:val="both"/>
        <w:rPr>
          <w:rFonts w:eastAsia="Times New Roman" w:cs="Times New Roman"/>
          <w:szCs w:val="24"/>
        </w:rPr>
      </w:pPr>
      <w:r>
        <w:rPr>
          <w:rFonts w:eastAsia="Times New Roman" w:cs="Times New Roman"/>
          <w:szCs w:val="24"/>
        </w:rPr>
        <w:t>Έρχομαι, λοιπόν, στο θέμα τη</w:t>
      </w:r>
      <w:r>
        <w:rPr>
          <w:rFonts w:eastAsia="Times New Roman" w:cs="Times New Roman"/>
          <w:szCs w:val="24"/>
        </w:rPr>
        <w:t xml:space="preserve">ς επίκαιρης ερώτησης. </w:t>
      </w:r>
    </w:p>
    <w:p w14:paraId="21124506" w14:textId="77777777" w:rsidR="00EA64C2" w:rsidRDefault="00137BC6">
      <w:pPr>
        <w:spacing w:line="600" w:lineRule="auto"/>
        <w:ind w:firstLine="720"/>
        <w:jc w:val="both"/>
        <w:rPr>
          <w:rFonts w:eastAsia="Times New Roman" w:cs="Times New Roman"/>
          <w:szCs w:val="24"/>
        </w:rPr>
      </w:pPr>
      <w:r>
        <w:rPr>
          <w:rFonts w:eastAsia="Times New Roman" w:cs="Times New Roman"/>
          <w:szCs w:val="24"/>
        </w:rPr>
        <w:t>Κύριε Υπουργέ, στην καθημερινότητα των πολιτών, αλλά και σε όλες τις κατά καιρούς μετρήσεις της κοινής γνώμης που γίνονται, η βασική ανησυχία της χώρας για την επόμενη μέρα είναι η αντιμετώπιση της ανεργίας.</w:t>
      </w:r>
    </w:p>
    <w:p w14:paraId="21124507" w14:textId="77777777" w:rsidR="00EA64C2" w:rsidRDefault="00137BC6">
      <w:pPr>
        <w:spacing w:line="600" w:lineRule="auto"/>
        <w:ind w:firstLine="720"/>
        <w:jc w:val="both"/>
        <w:rPr>
          <w:rFonts w:eastAsia="Times New Roman" w:cs="Times New Roman"/>
          <w:szCs w:val="24"/>
        </w:rPr>
      </w:pPr>
      <w:r>
        <w:rPr>
          <w:rFonts w:eastAsia="Times New Roman" w:cs="Times New Roman"/>
          <w:szCs w:val="24"/>
        </w:rPr>
        <w:lastRenderedPageBreak/>
        <w:t>Εμείς, στη Νέα Δημοκρατία, υποστηρίζουμε ότι μακροπρόθεσμα η αντιμετώπιση αυτού του μείζονος κοινωνικού προβλήματος μπορεί να αντιμετωπιστεί με την υλοποίηση μικρών και μεγάλων ιδιωτικών επενδύσεων στη χώρα μας που θα δημιουργήσουν με τη σειρά τους καλοπλη</w:t>
      </w:r>
      <w:r>
        <w:rPr>
          <w:rFonts w:eastAsia="Times New Roman" w:cs="Times New Roman"/>
          <w:szCs w:val="24"/>
        </w:rPr>
        <w:t>ρωμένες θέσεις εργασίας. Υποστηρίζουμε, επιπλέον, την ύπαρξη κινήτρων στον ιδιωτικό τομέα για τη δημιουργία θέσεων εργασίας για ανέργους. Γνωρίζουμε ότι υπάρχουν προς αυτήν την κατεύθυνση –κι έχουμε κι εμείς ως Νέα Δημοκρατία υλοποιήσει- προγράμματα επιδότ</w:t>
      </w:r>
      <w:r>
        <w:rPr>
          <w:rFonts w:eastAsia="Times New Roman" w:cs="Times New Roman"/>
          <w:szCs w:val="24"/>
        </w:rPr>
        <w:t xml:space="preserve">ησης μικρομεσαίων επιχειρήσεων για υλοποίηση προγραμμάτων πρόσληψης ανέργων στον ιδιωτικό τομέα και από τις κοινωνικές συνεταιριστικές επιχειρήσεις. </w:t>
      </w:r>
    </w:p>
    <w:p w14:paraId="21124508" w14:textId="77777777" w:rsidR="00EA64C2" w:rsidRDefault="00137BC6">
      <w:pPr>
        <w:spacing w:line="600" w:lineRule="auto"/>
        <w:ind w:firstLine="720"/>
        <w:jc w:val="both"/>
        <w:rPr>
          <w:rFonts w:eastAsia="Times New Roman" w:cs="Times New Roman"/>
          <w:szCs w:val="24"/>
        </w:rPr>
      </w:pPr>
      <w:r>
        <w:rPr>
          <w:rFonts w:eastAsia="Times New Roman" w:cs="Times New Roman"/>
          <w:szCs w:val="24"/>
        </w:rPr>
        <w:t>Η δική μου επίκαιρη ερώτηση ήρθε ως συνέπεια της ανησυχίας μου για την πορεία υλοποίησης των ως άνω προγρα</w:t>
      </w:r>
      <w:r>
        <w:rPr>
          <w:rFonts w:eastAsia="Times New Roman" w:cs="Times New Roman"/>
          <w:szCs w:val="24"/>
        </w:rPr>
        <w:t>μμάτων και σας τη μεταφέρω, γιατί έγινα δέκτης παραπόνων στην εκλογική μου περιφέρεια, στην Αχαΐα. Όμως, νομίζω ότι το πρόβλημα είναι γενικότερο λόγω του γεγονότος ότι το πρόγραμμα του ΟΑΕΔ ως ενδιάμεσου φορέα που προκηρύχθηκε στα τέλη του 2016 και ξεκίνησ</w:t>
      </w:r>
      <w:r>
        <w:rPr>
          <w:rFonts w:eastAsia="Times New Roman" w:cs="Times New Roman"/>
          <w:szCs w:val="24"/>
        </w:rPr>
        <w:t xml:space="preserve">ε να υλοποιείται στις αρχές του 2017 για </w:t>
      </w:r>
      <w:r>
        <w:rPr>
          <w:rFonts w:eastAsia="Times New Roman" w:cs="Times New Roman"/>
          <w:szCs w:val="24"/>
        </w:rPr>
        <w:lastRenderedPageBreak/>
        <w:t xml:space="preserve">πρόσληψη δέκα χιλιάδων ανθρώπων ηλικίας 30 έως 49 </w:t>
      </w:r>
      <w:r>
        <w:rPr>
          <w:rFonts w:eastAsia="Times New Roman" w:cs="Times New Roman"/>
          <w:szCs w:val="24"/>
        </w:rPr>
        <w:t xml:space="preserve">χρόνων </w:t>
      </w:r>
      <w:r>
        <w:rPr>
          <w:rFonts w:eastAsia="Times New Roman" w:cs="Times New Roman"/>
          <w:szCs w:val="24"/>
        </w:rPr>
        <w:t xml:space="preserve">σε μικρομεσαίες επιχειρήσεις δεν έχει ακόμη, εν </w:t>
      </w:r>
      <w:proofErr w:type="spellStart"/>
      <w:r>
        <w:rPr>
          <w:rFonts w:eastAsia="Times New Roman" w:cs="Times New Roman"/>
          <w:szCs w:val="24"/>
        </w:rPr>
        <w:t>έτει</w:t>
      </w:r>
      <w:proofErr w:type="spellEnd"/>
      <w:r>
        <w:rPr>
          <w:rFonts w:eastAsia="Times New Roman" w:cs="Times New Roman"/>
          <w:szCs w:val="24"/>
        </w:rPr>
        <w:t xml:space="preserve"> 2018, αποπληρώσει τους δικαιούχους του και αυτό παρά τις διαβεβαιώσεις των αρμόδιων υπηρεσιακών παραγόντω</w:t>
      </w:r>
      <w:r>
        <w:rPr>
          <w:rFonts w:eastAsia="Times New Roman" w:cs="Times New Roman"/>
          <w:szCs w:val="24"/>
        </w:rPr>
        <w:t xml:space="preserve">ν ότι σύντομα θα γίνει αποπληρωμή του ήδη λήξαντος προγράμματος. </w:t>
      </w:r>
    </w:p>
    <w:p w14:paraId="21124509" w14:textId="77777777" w:rsidR="00EA64C2" w:rsidRDefault="00137BC6">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2112450A" w14:textId="77777777" w:rsidR="00EA64C2" w:rsidRDefault="00137BC6">
      <w:pPr>
        <w:spacing w:line="600" w:lineRule="auto"/>
        <w:ind w:firstLine="720"/>
        <w:jc w:val="both"/>
        <w:rPr>
          <w:rFonts w:eastAsia="Times New Roman" w:cs="Times New Roman"/>
          <w:szCs w:val="24"/>
        </w:rPr>
      </w:pPr>
      <w:r>
        <w:rPr>
          <w:rFonts w:eastAsia="Times New Roman" w:cs="Times New Roman"/>
          <w:szCs w:val="24"/>
        </w:rPr>
        <w:t xml:space="preserve">Θα χρειαστώ την ανοχή σας για ένα λεπτό, κύριε Πρόεδρε. </w:t>
      </w:r>
    </w:p>
    <w:p w14:paraId="2112450B" w14:textId="77777777" w:rsidR="00EA64C2" w:rsidRDefault="00137BC6">
      <w:pPr>
        <w:spacing w:line="600" w:lineRule="auto"/>
        <w:ind w:firstLine="720"/>
        <w:jc w:val="both"/>
        <w:rPr>
          <w:rFonts w:eastAsia="Times New Roman" w:cs="Times New Roman"/>
          <w:szCs w:val="24"/>
        </w:rPr>
      </w:pPr>
      <w:r>
        <w:rPr>
          <w:rFonts w:eastAsia="Times New Roman" w:cs="Times New Roman"/>
          <w:szCs w:val="24"/>
        </w:rPr>
        <w:t xml:space="preserve">Έτσι, επιβαρύνονται περαιτέρω οι μικρομεσαίες </w:t>
      </w:r>
      <w:r>
        <w:rPr>
          <w:rFonts w:eastAsia="Times New Roman" w:cs="Times New Roman"/>
          <w:szCs w:val="24"/>
        </w:rPr>
        <w:t>επιχειρήσεις</w:t>
      </w:r>
      <w:r>
        <w:rPr>
          <w:rFonts w:eastAsia="Times New Roman" w:cs="Times New Roman"/>
          <w:szCs w:val="24"/>
        </w:rPr>
        <w:t>,</w:t>
      </w:r>
      <w:r>
        <w:rPr>
          <w:rFonts w:eastAsia="Times New Roman" w:cs="Times New Roman"/>
          <w:szCs w:val="24"/>
        </w:rPr>
        <w:t xml:space="preserve"> που γνωρίζετε, κύριε Υπουργέ, ότι έχουν ήδη υποστεί τεράστια επιβάρυνση λόγω του μισθολογικού κόστους και των ασφαλιστικών εισφορών που καλούνται να  καταβάλλουν συνέπεια της δικής σας πολιτικής. Μάλιστα, τα χρήματα του προγράμματος προέρχοντ</w:t>
      </w:r>
      <w:r>
        <w:rPr>
          <w:rFonts w:eastAsia="Times New Roman" w:cs="Times New Roman"/>
          <w:szCs w:val="24"/>
        </w:rPr>
        <w:t xml:space="preserve">αι κυρίως από ευρωπαϊκούς πόρους και είναι –νομίζω- πραγματικά απαράδεκτο να μην έχουν αποπληρωθεί ακόμη οι δικαιούχοι. </w:t>
      </w:r>
    </w:p>
    <w:p w14:paraId="2112450C" w14:textId="77777777" w:rsidR="00EA64C2" w:rsidRDefault="00137BC6">
      <w:pPr>
        <w:spacing w:line="600" w:lineRule="auto"/>
        <w:ind w:firstLine="720"/>
        <w:jc w:val="both"/>
        <w:rPr>
          <w:rFonts w:eastAsia="Times New Roman" w:cs="Times New Roman"/>
          <w:szCs w:val="24"/>
        </w:rPr>
      </w:pPr>
      <w:r>
        <w:rPr>
          <w:rFonts w:eastAsia="Times New Roman" w:cs="Times New Roman"/>
          <w:szCs w:val="24"/>
        </w:rPr>
        <w:lastRenderedPageBreak/>
        <w:t>Θέλω, λοιπόν, κατ</w:t>
      </w:r>
      <w:r>
        <w:rPr>
          <w:rFonts w:eastAsia="Times New Roman" w:cs="Times New Roman"/>
          <w:szCs w:val="24"/>
        </w:rPr>
        <w:t xml:space="preserve">’ </w:t>
      </w:r>
      <w:r>
        <w:rPr>
          <w:rFonts w:eastAsia="Times New Roman" w:cs="Times New Roman"/>
          <w:szCs w:val="24"/>
        </w:rPr>
        <w:t xml:space="preserve">αρχάς, κύριε Υπουργέ, να μου πείτε για ποιους λόγους έχει καθυστερήσει η αποπληρωμή των δικαιούχων του προγράμματος </w:t>
      </w:r>
      <w:r>
        <w:rPr>
          <w:rFonts w:eastAsia="Times New Roman" w:cs="Times New Roman"/>
          <w:szCs w:val="24"/>
        </w:rPr>
        <w:t xml:space="preserve">και ποιο είναι το χρονοδιάγραμμα για την ολοκλήρωση των υποχρεώσεων του ΟΑΕΔ προς τους δικαιούχους. Επίσης, θα ήθελα να μου πείτε εάν υπάρχουν και άλλα προγράμματα που δεν έχει προχωρήσει ανάλογα η αποπληρωμή τους. </w:t>
      </w:r>
    </w:p>
    <w:p w14:paraId="2112450D" w14:textId="77777777" w:rsidR="00EA64C2" w:rsidRDefault="00137BC6">
      <w:pPr>
        <w:spacing w:line="600" w:lineRule="auto"/>
        <w:ind w:firstLine="720"/>
        <w:jc w:val="both"/>
        <w:rPr>
          <w:rFonts w:eastAsia="Times New Roman" w:cs="Times New Roman"/>
          <w:szCs w:val="24"/>
        </w:rPr>
      </w:pPr>
      <w:r>
        <w:rPr>
          <w:rFonts w:eastAsia="Times New Roman" w:cs="Times New Roman"/>
          <w:szCs w:val="24"/>
        </w:rPr>
        <w:t>Στη δευτερολογία μου θα προχωρήσω στο θέ</w:t>
      </w:r>
      <w:r>
        <w:rPr>
          <w:rFonts w:eastAsia="Times New Roman" w:cs="Times New Roman"/>
          <w:szCs w:val="24"/>
        </w:rPr>
        <w:t xml:space="preserve">μα της διοχέτευσης αυτών των αποθεματικών, τα οποία αντί να διοχετεύονται στην αγορά εργασίας, διοχετεύονται στα αποθεματικά της Τράπεζας της Ελλάδος. Αυτό θα το συζητήσουμε στη δευτερολογία. </w:t>
      </w:r>
    </w:p>
    <w:p w14:paraId="2112450E" w14:textId="77777777" w:rsidR="00EA64C2" w:rsidRDefault="00137BC6">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112450F" w14:textId="77777777" w:rsidR="00EA64C2" w:rsidRDefault="00137BC6">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w:t>
      </w:r>
      <w:r>
        <w:rPr>
          <w:rFonts w:eastAsia="Times New Roman" w:cs="Times New Roman"/>
          <w:szCs w:val="24"/>
        </w:rPr>
        <w:t xml:space="preserve">ιε συνάδελφε. </w:t>
      </w:r>
    </w:p>
    <w:p w14:paraId="21124510" w14:textId="77777777" w:rsidR="00EA64C2" w:rsidRDefault="00137BC6">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21124511" w14:textId="77777777" w:rsidR="00EA64C2" w:rsidRDefault="00137BC6">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ΗΛΙΟΠΟΥΛΟΣ (Υφυπουργός Εργασίας, Κοινωνικής Ασφάλισης και Κοινωνικής Αλληλεγγύης): </w:t>
      </w:r>
      <w:r w:rsidRPr="006D0BEC">
        <w:rPr>
          <w:rFonts w:eastAsia="Times New Roman" w:cs="Times New Roman"/>
          <w:szCs w:val="24"/>
        </w:rPr>
        <w:t xml:space="preserve">Ευχαριστώ, κύριε Πρόεδρε. </w:t>
      </w:r>
    </w:p>
    <w:p w14:paraId="21124512" w14:textId="77777777" w:rsidR="00EA64C2" w:rsidRDefault="00137BC6">
      <w:pPr>
        <w:spacing w:line="600" w:lineRule="auto"/>
        <w:ind w:firstLine="720"/>
        <w:jc w:val="both"/>
        <w:rPr>
          <w:rFonts w:eastAsia="Times New Roman" w:cs="Times New Roman"/>
          <w:szCs w:val="24"/>
        </w:rPr>
      </w:pPr>
      <w:r>
        <w:rPr>
          <w:rFonts w:eastAsia="Times New Roman" w:cs="Times New Roman"/>
          <w:szCs w:val="24"/>
        </w:rPr>
        <w:t xml:space="preserve">Κύριε Φωτήλα, νομίζω ότι ήταν πολύ σωστή η εισαγωγική σας παρατήρηση για την κρισιμότητα </w:t>
      </w:r>
      <w:r>
        <w:rPr>
          <w:rFonts w:eastAsia="Times New Roman" w:cs="Times New Roman"/>
          <w:szCs w:val="24"/>
        </w:rPr>
        <w:t xml:space="preserve">της σημερινής ημέρας. Νομίζω ότι στον κόσμο που πρέπει να ευχαριστήσουμε είναι και οι άντρες και οι γυναίκες που δουλεύουν στο </w:t>
      </w:r>
      <w:r>
        <w:rPr>
          <w:rFonts w:eastAsia="Times New Roman" w:cs="Times New Roman"/>
          <w:szCs w:val="24"/>
        </w:rPr>
        <w:t xml:space="preserve">λιμενικό </w:t>
      </w:r>
      <w:r>
        <w:rPr>
          <w:rFonts w:eastAsia="Times New Roman" w:cs="Times New Roman"/>
          <w:szCs w:val="24"/>
        </w:rPr>
        <w:t xml:space="preserve">και στον </w:t>
      </w:r>
      <w:r>
        <w:rPr>
          <w:rFonts w:eastAsia="Times New Roman" w:cs="Times New Roman"/>
          <w:szCs w:val="24"/>
        </w:rPr>
        <w:t>στρατό</w:t>
      </w:r>
      <w:r>
        <w:rPr>
          <w:rFonts w:eastAsia="Times New Roman" w:cs="Times New Roman"/>
          <w:szCs w:val="24"/>
        </w:rPr>
        <w:t xml:space="preserve">. Ειδικά, από τον κόσμο του </w:t>
      </w:r>
      <w:r>
        <w:rPr>
          <w:rFonts w:eastAsia="Times New Roman" w:cs="Times New Roman"/>
          <w:szCs w:val="24"/>
        </w:rPr>
        <w:t xml:space="preserve">λιμενικού </w:t>
      </w:r>
      <w:r>
        <w:rPr>
          <w:rFonts w:eastAsia="Times New Roman" w:cs="Times New Roman"/>
          <w:szCs w:val="24"/>
        </w:rPr>
        <w:t xml:space="preserve">έχει υπάρξει μια τεράστια προσπάθεια τις τελευταίες ημέρες. Αν δεν </w:t>
      </w:r>
      <w:r>
        <w:rPr>
          <w:rFonts w:eastAsia="Times New Roman" w:cs="Times New Roman"/>
          <w:szCs w:val="24"/>
        </w:rPr>
        <w:t xml:space="preserve">κάνω λάθος, μόνο από τη δράση του </w:t>
      </w:r>
      <w:r>
        <w:rPr>
          <w:rFonts w:eastAsia="Times New Roman" w:cs="Times New Roman"/>
          <w:szCs w:val="24"/>
        </w:rPr>
        <w:t xml:space="preserve">λιμενικού </w:t>
      </w:r>
      <w:r>
        <w:rPr>
          <w:rFonts w:eastAsia="Times New Roman" w:cs="Times New Roman"/>
          <w:szCs w:val="24"/>
        </w:rPr>
        <w:t xml:space="preserve">απεγκλωβίστηκαν περισσότεροι από εξακόσιοι ογδόντα άνθρωποι χθες. Όλοι μπορούν να καταλάβουν το μέγεθος. </w:t>
      </w:r>
    </w:p>
    <w:p w14:paraId="21124513" w14:textId="77777777" w:rsidR="00EA64C2" w:rsidRDefault="00137BC6">
      <w:pPr>
        <w:spacing w:line="600" w:lineRule="auto"/>
        <w:ind w:firstLine="720"/>
        <w:jc w:val="both"/>
        <w:rPr>
          <w:rFonts w:eastAsia="Times New Roman" w:cs="Times New Roman"/>
          <w:szCs w:val="24"/>
        </w:rPr>
      </w:pPr>
      <w:r>
        <w:rPr>
          <w:rFonts w:eastAsia="Times New Roman" w:cs="Times New Roman"/>
          <w:szCs w:val="24"/>
        </w:rPr>
        <w:t xml:space="preserve">Θα μπω λίγο συγκεκριμένα στην ερώτησή σας και θα απαντήσω στο δεύτερο σκέλος στη δευτερολογία μου. </w:t>
      </w:r>
    </w:p>
    <w:p w14:paraId="21124514" w14:textId="77777777" w:rsidR="00EA64C2" w:rsidRDefault="00137BC6">
      <w:pPr>
        <w:spacing w:line="600" w:lineRule="auto"/>
        <w:ind w:firstLine="720"/>
        <w:jc w:val="both"/>
        <w:rPr>
          <w:rFonts w:eastAsia="Times New Roman" w:cs="Times New Roman"/>
          <w:szCs w:val="24"/>
        </w:rPr>
      </w:pPr>
      <w:r>
        <w:rPr>
          <w:rFonts w:eastAsia="Times New Roman" w:cs="Times New Roman"/>
          <w:szCs w:val="24"/>
        </w:rPr>
        <w:t>Σχετικ</w:t>
      </w:r>
      <w:r>
        <w:rPr>
          <w:rFonts w:eastAsia="Times New Roman" w:cs="Times New Roman"/>
          <w:szCs w:val="24"/>
        </w:rPr>
        <w:t>ά με το «Πρόγραμμα 30-49» -που επιχορηγεί επιχειρήσεις</w:t>
      </w:r>
      <w:r w:rsidRPr="006D0BEC">
        <w:rPr>
          <w:rFonts w:eastAsia="Times New Roman"/>
          <w:szCs w:val="24"/>
        </w:rPr>
        <w:t xml:space="preserve"> για την απασχόληση ανέργων ηλικίας </w:t>
      </w:r>
      <w:r w:rsidRPr="006D0BEC">
        <w:rPr>
          <w:rFonts w:eastAsia="Times New Roman"/>
          <w:bCs/>
          <w:szCs w:val="24"/>
        </w:rPr>
        <w:t>30-49</w:t>
      </w:r>
      <w:r>
        <w:rPr>
          <w:rFonts w:eastAsia="Times New Roman"/>
          <w:szCs w:val="24"/>
        </w:rPr>
        <w:t xml:space="preserve"> ετών- </w:t>
      </w:r>
      <w:r>
        <w:rPr>
          <w:rFonts w:eastAsia="Times New Roman" w:cs="Times New Roman"/>
          <w:szCs w:val="24"/>
        </w:rPr>
        <w:t xml:space="preserve">είναι αυτό που λέμε πρόγραμμα νέων θέσεων εργασίας, το οποίο </w:t>
      </w:r>
      <w:r>
        <w:rPr>
          <w:rFonts w:eastAsia="Times New Roman" w:cs="Times New Roman"/>
          <w:szCs w:val="24"/>
        </w:rPr>
        <w:lastRenderedPageBreak/>
        <w:t xml:space="preserve">επιχορηγεί το 50% του μισθολογικού και μη μισθολογικού κόστους ενός εργαζόμενου με ταβάνι τα </w:t>
      </w:r>
      <w:r>
        <w:rPr>
          <w:rFonts w:eastAsia="Times New Roman" w:cs="Times New Roman"/>
          <w:szCs w:val="24"/>
        </w:rPr>
        <w:t xml:space="preserve">500 ευρώ για δώδεκα μήνες. Το συγκεκριμένο </w:t>
      </w:r>
      <w:r>
        <w:rPr>
          <w:rFonts w:eastAsia="Times New Roman" w:cs="Times New Roman"/>
          <w:szCs w:val="24"/>
        </w:rPr>
        <w:t xml:space="preserve">πρόγραμμα </w:t>
      </w:r>
      <w:r>
        <w:rPr>
          <w:rFonts w:eastAsia="Times New Roman" w:cs="Times New Roman"/>
          <w:szCs w:val="24"/>
        </w:rPr>
        <w:t>που ξεκίνησε αποτελούσε το πρώτο πρόγραμμα κρατικών ενισχύσεων, ακριβώς γιατί ήταν συγχρηματοδοτούμενο στην καινούρ</w:t>
      </w:r>
      <w:r>
        <w:rPr>
          <w:rFonts w:eastAsia="Times New Roman" w:cs="Times New Roman"/>
          <w:szCs w:val="24"/>
        </w:rPr>
        <w:t>γ</w:t>
      </w:r>
      <w:r>
        <w:rPr>
          <w:rFonts w:eastAsia="Times New Roman" w:cs="Times New Roman"/>
          <w:szCs w:val="24"/>
        </w:rPr>
        <w:t>ια προγραμματική περίοδο. Αυτό δημιούργησε ένα αρχικό πρόβλημα στο πληροφοριακό σύστημα</w:t>
      </w:r>
      <w:r>
        <w:rPr>
          <w:rFonts w:eastAsia="Times New Roman" w:cs="Times New Roman"/>
          <w:szCs w:val="24"/>
        </w:rPr>
        <w:t xml:space="preserve"> κρατικών επενδύσεων και στη συνεργασία με τον ΟΑΕΔ. </w:t>
      </w:r>
    </w:p>
    <w:p w14:paraId="21124515" w14:textId="77777777" w:rsidR="00EA64C2" w:rsidRDefault="00137BC6">
      <w:pPr>
        <w:spacing w:line="600" w:lineRule="auto"/>
        <w:ind w:firstLine="720"/>
        <w:jc w:val="both"/>
        <w:rPr>
          <w:rFonts w:eastAsia="Times New Roman" w:cs="Times New Roman"/>
          <w:szCs w:val="24"/>
        </w:rPr>
      </w:pPr>
      <w:r>
        <w:rPr>
          <w:rFonts w:eastAsia="Times New Roman" w:cs="Times New Roman"/>
          <w:szCs w:val="24"/>
        </w:rPr>
        <w:t xml:space="preserve">Ακριβώς επειδή αντιμετωπίσαμε γρήγορα αυτό το πρόβλημα, </w:t>
      </w:r>
      <w:proofErr w:type="spellStart"/>
      <w:r>
        <w:rPr>
          <w:rFonts w:eastAsia="Times New Roman" w:cs="Times New Roman"/>
          <w:szCs w:val="24"/>
        </w:rPr>
        <w:t>επαναπροκηρύχθηκε</w:t>
      </w:r>
      <w:proofErr w:type="spellEnd"/>
      <w:r>
        <w:rPr>
          <w:rFonts w:eastAsia="Times New Roman" w:cs="Times New Roman"/>
          <w:szCs w:val="24"/>
        </w:rPr>
        <w:t xml:space="preserve"> το πρόγραμμα με εθνικούς πόρους μέσα από τον ΟΑΕΔ, που ήταν πολύ πιο εύκολη η διαδικασία αποπληρωμής. Πλέον και στο συγκεκριμένο</w:t>
      </w:r>
      <w:r>
        <w:rPr>
          <w:rFonts w:eastAsia="Times New Roman" w:cs="Times New Roman"/>
          <w:szCs w:val="24"/>
        </w:rPr>
        <w:t xml:space="preserve"> ζήτημα οι αποπληρωμές διεξάγονται κανονικά και η διαβεβαίωση που έχω από την υπηρεσία του ΟΑΕΔ είναι ότι μέσα στο επόμενο δίμηνο δεν θα υπάρχει κα</w:t>
      </w:r>
      <w:r>
        <w:rPr>
          <w:rFonts w:eastAsia="Times New Roman" w:cs="Times New Roman"/>
          <w:szCs w:val="24"/>
        </w:rPr>
        <w:t>μ</w:t>
      </w:r>
      <w:r>
        <w:rPr>
          <w:rFonts w:eastAsia="Times New Roman" w:cs="Times New Roman"/>
          <w:szCs w:val="24"/>
        </w:rPr>
        <w:t xml:space="preserve">μία πλέον εκκρεμότητα. </w:t>
      </w:r>
    </w:p>
    <w:p w14:paraId="21124516" w14:textId="77777777" w:rsidR="00EA64C2" w:rsidRDefault="00137BC6">
      <w:pPr>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ΟΝΑΣ</w:t>
      </w:r>
      <w:r>
        <w:rPr>
          <w:rFonts w:eastAsia="Times New Roman" w:cs="Times New Roman"/>
          <w:b/>
          <w:szCs w:val="24"/>
        </w:rPr>
        <w:t xml:space="preserve"> ΦΩΤΗΛΑΣ: </w:t>
      </w:r>
      <w:r>
        <w:rPr>
          <w:rFonts w:eastAsia="Times New Roman" w:cs="Times New Roman"/>
          <w:szCs w:val="24"/>
        </w:rPr>
        <w:t xml:space="preserve">Μέσω πλατφόρμας; </w:t>
      </w:r>
    </w:p>
    <w:p w14:paraId="21124517" w14:textId="77777777" w:rsidR="00EA64C2" w:rsidRDefault="00137BC6">
      <w:pPr>
        <w:spacing w:line="600" w:lineRule="auto"/>
        <w:ind w:firstLine="720"/>
        <w:jc w:val="both"/>
        <w:rPr>
          <w:rFonts w:eastAsia="Times New Roman" w:cs="Times New Roman"/>
          <w:szCs w:val="24"/>
        </w:rPr>
      </w:pPr>
      <w:r>
        <w:rPr>
          <w:rFonts w:eastAsia="Times New Roman" w:cs="Times New Roman"/>
          <w:b/>
          <w:szCs w:val="24"/>
        </w:rPr>
        <w:lastRenderedPageBreak/>
        <w:t>ΑΘΑΝΑΣΙΟΣ ΗΛΙΟΠΟΥΛΟΣ (Υφυπουργός Εργασίας, Κοινων</w:t>
      </w:r>
      <w:r>
        <w:rPr>
          <w:rFonts w:eastAsia="Times New Roman" w:cs="Times New Roman"/>
          <w:b/>
          <w:szCs w:val="24"/>
        </w:rPr>
        <w:t xml:space="preserve">ικής Ασφάλισης και Κοινωνικής Αλληλεγγύης): </w:t>
      </w:r>
      <w:r>
        <w:rPr>
          <w:rFonts w:eastAsia="Times New Roman" w:cs="Times New Roman"/>
          <w:szCs w:val="24"/>
        </w:rPr>
        <w:t xml:space="preserve">Ακριβώς. Διεξάγονται πλέον κανονικά οι αποπληρωμές και νομίζω ότι πολύ σύντομα θα έχουν κλείσει όλα τα προβλήματα που είναι ανοιχτά. </w:t>
      </w:r>
    </w:p>
    <w:p w14:paraId="21124518" w14:textId="77777777" w:rsidR="00EA64C2" w:rsidRDefault="00137BC6">
      <w:pPr>
        <w:spacing w:line="600" w:lineRule="auto"/>
        <w:ind w:firstLine="720"/>
        <w:jc w:val="both"/>
        <w:rPr>
          <w:rFonts w:eastAsia="Times New Roman" w:cs="Times New Roman"/>
          <w:szCs w:val="24"/>
        </w:rPr>
      </w:pPr>
      <w:r>
        <w:rPr>
          <w:rFonts w:eastAsia="Times New Roman" w:cs="Times New Roman"/>
          <w:szCs w:val="24"/>
        </w:rPr>
        <w:t>Προφανώς, εδώ είναι που βοηθάει και ο κοινοβουλευτικός έλεγχος, καθώς για οτιδ</w:t>
      </w:r>
      <w:r>
        <w:rPr>
          <w:rFonts w:eastAsia="Times New Roman" w:cs="Times New Roman"/>
          <w:szCs w:val="24"/>
        </w:rPr>
        <w:t xml:space="preserve">ήποτε υποπέσει στην αντίληψή σας για το συγκεκριμένο ζήτημα θα είναι χρήσιμο να επανέλθετε με τις παρατηρήσεις. </w:t>
      </w:r>
    </w:p>
    <w:p w14:paraId="21124519" w14:textId="77777777" w:rsidR="00EA64C2" w:rsidRDefault="00137BC6">
      <w:pPr>
        <w:spacing w:line="600" w:lineRule="auto"/>
        <w:ind w:firstLine="720"/>
        <w:jc w:val="both"/>
        <w:rPr>
          <w:rFonts w:eastAsia="Times New Roman" w:cs="Times New Roman"/>
          <w:szCs w:val="24"/>
        </w:rPr>
      </w:pPr>
      <w:r>
        <w:rPr>
          <w:rFonts w:eastAsia="Times New Roman" w:cs="Times New Roman"/>
          <w:szCs w:val="24"/>
        </w:rPr>
        <w:t xml:space="preserve">Το δεύτερο κομμάτι είναι ότι πλέον έχουν διορθωθεί αυτά τα ζητήματα και θα προκηρυχθούν πολύ σύντομα και άλλα προγράμματα νέων θέσεων εργασίας </w:t>
      </w:r>
      <w:r>
        <w:rPr>
          <w:rFonts w:eastAsia="Times New Roman" w:cs="Times New Roman"/>
          <w:szCs w:val="24"/>
        </w:rPr>
        <w:t>με τη λογική και των συγχρηματοδοτούμενων, αλλά και από εθνικούς πόρους, γιατί από τη στιγμή που υπάρχουν και τα δυο ταμεία θα ήταν μεγάλο λάθος να μην χρησιμοποιηθεί κάποιο από τα δυο ταμεία.</w:t>
      </w:r>
    </w:p>
    <w:p w14:paraId="2112451A" w14:textId="77777777" w:rsidR="00EA64C2" w:rsidRDefault="00137BC6">
      <w:pPr>
        <w:spacing w:line="600" w:lineRule="auto"/>
        <w:ind w:firstLine="720"/>
        <w:jc w:val="both"/>
        <w:rPr>
          <w:rFonts w:eastAsia="Times New Roman" w:cs="Times New Roman"/>
          <w:szCs w:val="24"/>
        </w:rPr>
      </w:pPr>
      <w:r>
        <w:rPr>
          <w:rFonts w:eastAsia="Times New Roman" w:cs="Times New Roman"/>
          <w:szCs w:val="24"/>
        </w:rPr>
        <w:t>Εδώ να πω μια φράση μόνο για να γυρίσω στο αρχικό κομμάτι της π</w:t>
      </w:r>
      <w:r>
        <w:rPr>
          <w:rFonts w:eastAsia="Times New Roman" w:cs="Times New Roman"/>
          <w:szCs w:val="24"/>
        </w:rPr>
        <w:t xml:space="preserve">αρατήρησης. Πριν </w:t>
      </w:r>
      <w:r>
        <w:rPr>
          <w:rFonts w:eastAsia="Times New Roman" w:cs="Times New Roman"/>
          <w:szCs w:val="24"/>
        </w:rPr>
        <w:t>από</w:t>
      </w:r>
      <w:r>
        <w:rPr>
          <w:rFonts w:eastAsia="Times New Roman" w:cs="Times New Roman"/>
          <w:szCs w:val="24"/>
        </w:rPr>
        <w:t xml:space="preserve"> λίγο ήμουν στη συνεδρίαση του ΔΣ του ΟΑΕΔ που συζητήθηκαν και κάποια προγράμματα </w:t>
      </w:r>
      <w:r>
        <w:rPr>
          <w:rFonts w:eastAsia="Times New Roman" w:cs="Times New Roman"/>
          <w:szCs w:val="24"/>
        </w:rPr>
        <w:lastRenderedPageBreak/>
        <w:t>και υπάρχει η σύμφωνη γνώμη και του ΔΣ του ΟΑΕΔ όπως και στις φωτιές του 2007 είχε υπάρξει μια ειδική στήριξη προς ανέργους, έτσι και αυτή τη στιγμή να εξ</w:t>
      </w:r>
      <w:r>
        <w:rPr>
          <w:rFonts w:eastAsia="Times New Roman" w:cs="Times New Roman"/>
          <w:szCs w:val="24"/>
        </w:rPr>
        <w:t xml:space="preserve">ετάσουμε όλες τις οικονομικές δυνατότητες που έχει ο ΟΑΕΔ για να στηρίξει άνεργους, με βάση τα καταστατικά του χαρακτηριστικά στις πληγείσες περιοχές. </w:t>
      </w:r>
    </w:p>
    <w:p w14:paraId="2112451B" w14:textId="77777777" w:rsidR="00EA64C2" w:rsidRDefault="00137BC6">
      <w:pPr>
        <w:spacing w:line="600" w:lineRule="auto"/>
        <w:ind w:firstLine="720"/>
        <w:jc w:val="both"/>
        <w:rPr>
          <w:rFonts w:eastAsia="Times New Roman" w:cs="Times New Roman"/>
          <w:szCs w:val="24"/>
        </w:rPr>
      </w:pPr>
      <w:r>
        <w:rPr>
          <w:rFonts w:eastAsia="Times New Roman" w:cs="Times New Roman"/>
          <w:szCs w:val="24"/>
        </w:rPr>
        <w:t>Ευχαριστώ πολύ.</w:t>
      </w:r>
    </w:p>
    <w:p w14:paraId="2112451C" w14:textId="77777777" w:rsidR="00EA64C2" w:rsidRDefault="00137BC6">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sidRPr="00625381">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Ευχαριστώ, κύριε Υπουργέ.</w:t>
      </w:r>
    </w:p>
    <w:p w14:paraId="2112451D" w14:textId="77777777" w:rsidR="00EA64C2" w:rsidRDefault="00137BC6">
      <w:pPr>
        <w:spacing w:line="600" w:lineRule="auto"/>
        <w:ind w:firstLine="720"/>
        <w:jc w:val="both"/>
        <w:rPr>
          <w:rFonts w:eastAsia="Times New Roman" w:cs="Times New Roman"/>
          <w:szCs w:val="24"/>
        </w:rPr>
      </w:pPr>
      <w:r>
        <w:rPr>
          <w:rFonts w:eastAsia="Times New Roman" w:cs="Times New Roman"/>
          <w:szCs w:val="24"/>
        </w:rPr>
        <w:t xml:space="preserve">Κύριε Φωτήλα, έχετε τον λόγο </w:t>
      </w:r>
      <w:r>
        <w:rPr>
          <w:rFonts w:eastAsia="Times New Roman" w:cs="Times New Roman"/>
          <w:szCs w:val="24"/>
        </w:rPr>
        <w:t>για τη δευτερολογία σας.</w:t>
      </w:r>
    </w:p>
    <w:p w14:paraId="2112451E" w14:textId="77777777" w:rsidR="00EA64C2" w:rsidRDefault="00137BC6">
      <w:pPr>
        <w:spacing w:line="600" w:lineRule="auto"/>
        <w:ind w:firstLine="720"/>
        <w:jc w:val="both"/>
        <w:rPr>
          <w:rFonts w:eastAsia="Times New Roman" w:cs="Times New Roman"/>
          <w:szCs w:val="24"/>
        </w:rPr>
      </w:pPr>
      <w:r>
        <w:rPr>
          <w:rFonts w:eastAsia="Times New Roman" w:cs="Times New Roman"/>
          <w:b/>
          <w:szCs w:val="24"/>
        </w:rPr>
        <w:t xml:space="preserve">ΙΑΣΟΝΑΣ </w:t>
      </w:r>
      <w:r>
        <w:rPr>
          <w:rFonts w:eastAsia="Times New Roman" w:cs="Times New Roman"/>
          <w:b/>
          <w:szCs w:val="24"/>
        </w:rPr>
        <w:t xml:space="preserve">ΦΩΤΗΛΑΣ: </w:t>
      </w:r>
      <w:r>
        <w:rPr>
          <w:rFonts w:eastAsia="Times New Roman" w:cs="Times New Roman"/>
          <w:szCs w:val="24"/>
        </w:rPr>
        <w:t>Ευχαριστώ, κύριε Πρόεδρε.</w:t>
      </w:r>
    </w:p>
    <w:p w14:paraId="2112451F" w14:textId="77777777" w:rsidR="00EA64C2" w:rsidRDefault="00137BC6">
      <w:pPr>
        <w:spacing w:line="600" w:lineRule="auto"/>
        <w:ind w:firstLine="720"/>
        <w:jc w:val="both"/>
        <w:rPr>
          <w:rFonts w:eastAsia="Times New Roman" w:cs="Times New Roman"/>
          <w:szCs w:val="24"/>
        </w:rPr>
      </w:pPr>
      <w:r>
        <w:rPr>
          <w:rFonts w:eastAsia="Times New Roman" w:cs="Times New Roman"/>
          <w:szCs w:val="24"/>
        </w:rPr>
        <w:t>Κύριε Υπουργέ, πραγματικά είναι πολύ καλό αυτό που μας είπατε σήμερα, ότι δηλαδή έχουν ξεκινήσει κανονικά. Βέβαια</w:t>
      </w:r>
      <w:r>
        <w:rPr>
          <w:rFonts w:eastAsia="Times New Roman" w:cs="Times New Roman"/>
          <w:szCs w:val="24"/>
        </w:rPr>
        <w:t>,</w:t>
      </w:r>
      <w:r>
        <w:rPr>
          <w:rFonts w:eastAsia="Times New Roman" w:cs="Times New Roman"/>
          <w:szCs w:val="24"/>
        </w:rPr>
        <w:t xml:space="preserve"> θα ήθελα αν υπάρχουν κάποια στοιχεία να μου πείτε πόσοι μέχρι σήμερα έχου</w:t>
      </w:r>
      <w:r>
        <w:rPr>
          <w:rFonts w:eastAsia="Times New Roman" w:cs="Times New Roman"/>
          <w:szCs w:val="24"/>
        </w:rPr>
        <w:t xml:space="preserve">ν αποπληρωθεί και πόσοι απομένουν και μέχρι πότε πιστεύετε ότι θα έχει ολοκληρωθεί η όλη διαδικασία. </w:t>
      </w:r>
    </w:p>
    <w:p w14:paraId="21124520" w14:textId="77777777" w:rsidR="00EA64C2" w:rsidRDefault="00137BC6">
      <w:pPr>
        <w:spacing w:line="600" w:lineRule="auto"/>
        <w:ind w:firstLine="720"/>
        <w:jc w:val="both"/>
        <w:rPr>
          <w:rFonts w:eastAsia="Times New Roman" w:cs="Times New Roman"/>
          <w:szCs w:val="24"/>
        </w:rPr>
      </w:pPr>
      <w:r>
        <w:rPr>
          <w:rFonts w:eastAsia="Times New Roman" w:cs="Times New Roman"/>
          <w:szCs w:val="24"/>
        </w:rPr>
        <w:t xml:space="preserve">Φαντάζομαι ότι εφόσον λύσατε αυτό το πρόβλημα που αναφέρατε, στα επόμενα προγράμματα δεν θα έχουν τα ίδια προβλήματα και θα γίνει κανονικά η πληρωμή στην </w:t>
      </w:r>
      <w:r>
        <w:rPr>
          <w:rFonts w:eastAsia="Times New Roman" w:cs="Times New Roman"/>
          <w:szCs w:val="24"/>
        </w:rPr>
        <w:t xml:space="preserve">ώρα της. </w:t>
      </w:r>
    </w:p>
    <w:p w14:paraId="21124521" w14:textId="77777777" w:rsidR="00EA64C2" w:rsidRDefault="00137BC6">
      <w:pPr>
        <w:spacing w:line="600" w:lineRule="auto"/>
        <w:ind w:firstLine="720"/>
        <w:jc w:val="both"/>
        <w:rPr>
          <w:rFonts w:eastAsia="Times New Roman" w:cs="Times New Roman"/>
          <w:szCs w:val="24"/>
        </w:rPr>
      </w:pPr>
      <w:r>
        <w:rPr>
          <w:rFonts w:eastAsia="Times New Roman" w:cs="Times New Roman"/>
          <w:szCs w:val="24"/>
        </w:rPr>
        <w:lastRenderedPageBreak/>
        <w:t>Αυτό το λέω γιατί</w:t>
      </w:r>
      <w:r>
        <w:rPr>
          <w:rFonts w:eastAsia="Times New Roman" w:cs="Times New Roman"/>
          <w:szCs w:val="24"/>
        </w:rPr>
        <w:t>,</w:t>
      </w:r>
      <w:r>
        <w:rPr>
          <w:rFonts w:eastAsia="Times New Roman" w:cs="Times New Roman"/>
          <w:szCs w:val="24"/>
        </w:rPr>
        <w:t xml:space="preserve"> όπως είπα και αρχικά, οι επιχειρήσεις που προσλαμβάνουν εργαζόμενους είναι ήδη επιβαρυμένες με το μισθολογικό κόστος και τις ασφαλιστικές εισφορές και δεν μπορούν χωρίς την ενίσχυση του ΟΑΕΔ να αντέξουν την πίεση των δαπανών. Ε</w:t>
      </w:r>
      <w:r>
        <w:rPr>
          <w:rFonts w:eastAsia="Times New Roman" w:cs="Times New Roman"/>
          <w:szCs w:val="24"/>
        </w:rPr>
        <w:t>γώ μέχρι σήμερα είχα την εντύπωση ότι τα ποσά αυτά, κυρίως το μεγαλύτερο ποσοστό τους, είναι επιδοτούμενα. Εσείς τώρα μου λέτε ότι αυτό θα είναι όλο από εθνικούς πόρους, αν κατάλαβα καλά; Ή μέρος του θα είναι από εθνικούς πόρους και μέρος θα είναι από επιδ</w:t>
      </w:r>
      <w:r>
        <w:rPr>
          <w:rFonts w:eastAsia="Times New Roman" w:cs="Times New Roman"/>
          <w:szCs w:val="24"/>
        </w:rPr>
        <w:t>οτούμενα προγράμματα;</w:t>
      </w:r>
    </w:p>
    <w:p w14:paraId="21124522" w14:textId="77777777" w:rsidR="00EA64C2" w:rsidRDefault="00137BC6">
      <w:pPr>
        <w:spacing w:line="600" w:lineRule="auto"/>
        <w:ind w:firstLine="720"/>
        <w:jc w:val="both"/>
        <w:rPr>
          <w:rFonts w:eastAsia="Times New Roman" w:cs="Times New Roman"/>
          <w:szCs w:val="24"/>
        </w:rPr>
      </w:pPr>
      <w:r>
        <w:rPr>
          <w:rFonts w:eastAsia="Times New Roman" w:cs="Times New Roman"/>
          <w:szCs w:val="24"/>
        </w:rPr>
        <w:t>Εδώ θα ήθελα να πούμε και μια κουβέντα, γιατί πέρα από τον ν.</w:t>
      </w:r>
      <w:r>
        <w:rPr>
          <w:rFonts w:eastAsia="Times New Roman" w:cs="Times New Roman"/>
          <w:szCs w:val="24"/>
        </w:rPr>
        <w:t>1160/50, ο οποίος υποχρεώνει κατά κάποιον τρόπο το να μεταθέτουν τα ταμεία τα αποθεματικά τους στην Τράπεζα της Ελλάδος, όμως, εφόσον πρόκειται και για κοινοτικά κονδύλια και για χρήματα τα οποία περιμένουν άνθρωποι προκειμένου να ζήσουν, προκειμένου να κα</w:t>
      </w:r>
      <w:r>
        <w:rPr>
          <w:rFonts w:eastAsia="Times New Roman" w:cs="Times New Roman"/>
          <w:szCs w:val="24"/>
        </w:rPr>
        <w:t>λύψουν τις κύριες ανάγκες τους, νομίζω ότι θα πρέπει κάπως να διοχετεύονται κατευθείαν στην αγορά εργασίας και όχι στα αποθεματικά του ταμείου της Τράπεζας της Ελλάδας.</w:t>
      </w:r>
    </w:p>
    <w:p w14:paraId="21124523" w14:textId="77777777" w:rsidR="00EA64C2" w:rsidRDefault="00137BC6">
      <w:pPr>
        <w:spacing w:line="600" w:lineRule="auto"/>
        <w:ind w:firstLine="720"/>
        <w:jc w:val="both"/>
        <w:rPr>
          <w:rFonts w:eastAsia="Times New Roman" w:cs="Times New Roman"/>
          <w:szCs w:val="24"/>
        </w:rPr>
      </w:pPr>
      <w:r>
        <w:rPr>
          <w:rFonts w:eastAsia="Times New Roman" w:cs="Times New Roman"/>
          <w:szCs w:val="24"/>
        </w:rPr>
        <w:t>Σας ευχαριστώ.</w:t>
      </w:r>
    </w:p>
    <w:p w14:paraId="21124524" w14:textId="77777777" w:rsidR="00EA64C2" w:rsidRDefault="00137BC6">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Κύριε Υπουργέ, έχετε τον λόγο.</w:t>
      </w:r>
    </w:p>
    <w:p w14:paraId="21124525" w14:textId="77777777" w:rsidR="00EA64C2" w:rsidRDefault="00137BC6">
      <w:pPr>
        <w:spacing w:line="600" w:lineRule="auto"/>
        <w:ind w:firstLine="720"/>
        <w:jc w:val="both"/>
        <w:rPr>
          <w:rFonts w:eastAsia="Times New Roman" w:cs="Times New Roman"/>
          <w:szCs w:val="24"/>
        </w:rPr>
      </w:pPr>
      <w:r>
        <w:rPr>
          <w:rFonts w:eastAsia="Times New Roman" w:cs="Times New Roman"/>
          <w:b/>
          <w:szCs w:val="24"/>
        </w:rPr>
        <w:t>ΑΘΑΝΑΣΙΟΣ</w:t>
      </w:r>
      <w:r>
        <w:rPr>
          <w:rFonts w:eastAsia="Times New Roman" w:cs="Times New Roman"/>
          <w:b/>
          <w:szCs w:val="24"/>
        </w:rPr>
        <w:t xml:space="preserve"> ΗΛΙΟΠΟΥΛΟΣ (Υφυπουργός Εργασίας, Κοινωνικής Ασφάλισης και Κοινωνικής Αλληλεγγύης): </w:t>
      </w:r>
      <w:r>
        <w:rPr>
          <w:rFonts w:eastAsia="Times New Roman" w:cs="Times New Roman"/>
          <w:szCs w:val="24"/>
        </w:rPr>
        <w:t>Κύριε Φωτήλα, ξαναλέω το εξής για να μην υπάρξει παρεξήγηση. Η ενημέρωση στις υπηρεσίες είναι ότι μέσα στο επόμενο δίμηνο θα έχουν πληρωθεί όλοι. Με μεγάλη μου χαρά να επαν</w:t>
      </w:r>
      <w:r>
        <w:rPr>
          <w:rFonts w:eastAsia="Times New Roman" w:cs="Times New Roman"/>
          <w:szCs w:val="24"/>
        </w:rPr>
        <w:t xml:space="preserve">έλθω με συγκεκριμένα στοιχεία για το </w:t>
      </w:r>
      <w:r>
        <w:rPr>
          <w:rFonts w:eastAsia="Times New Roman" w:cs="Times New Roman"/>
          <w:szCs w:val="24"/>
        </w:rPr>
        <w:t xml:space="preserve">που </w:t>
      </w:r>
      <w:r>
        <w:rPr>
          <w:rFonts w:eastAsia="Times New Roman" w:cs="Times New Roman"/>
          <w:szCs w:val="24"/>
        </w:rPr>
        <w:t xml:space="preserve">βρίσκονται οι πληρωμές τώρα. Ένα κομμάτι είναι αυτό. </w:t>
      </w:r>
    </w:p>
    <w:p w14:paraId="21124526" w14:textId="77777777" w:rsidR="00EA64C2" w:rsidRDefault="00137BC6">
      <w:pPr>
        <w:spacing w:line="600" w:lineRule="auto"/>
        <w:ind w:firstLine="720"/>
        <w:jc w:val="both"/>
        <w:rPr>
          <w:rFonts w:eastAsia="Times New Roman" w:cs="Times New Roman"/>
          <w:szCs w:val="24"/>
        </w:rPr>
      </w:pPr>
      <w:r>
        <w:rPr>
          <w:rFonts w:eastAsia="Times New Roman" w:cs="Times New Roman"/>
          <w:szCs w:val="24"/>
        </w:rPr>
        <w:t>Δεύτερη παρατήρηση. Προγράμματα νέων θέσεων εργασίας μπορούμε να βγάζουμε και συγχρηματοδοτούμενα και από εθνικούς πόρους. Αυτό που είπα είναι ότι με το που είδα</w:t>
      </w:r>
      <w:r>
        <w:rPr>
          <w:rFonts w:eastAsia="Times New Roman" w:cs="Times New Roman"/>
          <w:szCs w:val="24"/>
        </w:rPr>
        <w:t xml:space="preserve">με το πρόβλημα στο συγκεκριμένο πρόγραμμα, αυτομάτως το </w:t>
      </w:r>
      <w:proofErr w:type="spellStart"/>
      <w:r>
        <w:rPr>
          <w:rFonts w:eastAsia="Times New Roman" w:cs="Times New Roman"/>
          <w:szCs w:val="24"/>
        </w:rPr>
        <w:t>επαναπροκηρύξαμε</w:t>
      </w:r>
      <w:proofErr w:type="spellEnd"/>
      <w:r>
        <w:rPr>
          <w:rFonts w:eastAsia="Times New Roman" w:cs="Times New Roman"/>
          <w:szCs w:val="24"/>
        </w:rPr>
        <w:t xml:space="preserve"> με εθνικούς πόρους, έτσι ώστε να μπορέσουμε να κερδίσουμε τον χρόνο…</w:t>
      </w:r>
    </w:p>
    <w:p w14:paraId="21124527" w14:textId="77777777" w:rsidR="00EA64C2" w:rsidRDefault="00137BC6">
      <w:pPr>
        <w:spacing w:line="600" w:lineRule="auto"/>
        <w:ind w:firstLine="720"/>
        <w:jc w:val="both"/>
        <w:rPr>
          <w:rFonts w:eastAsia="Times New Roman" w:cs="Times New Roman"/>
          <w:szCs w:val="24"/>
        </w:rPr>
      </w:pPr>
      <w:r>
        <w:rPr>
          <w:rFonts w:eastAsia="Times New Roman" w:cs="Times New Roman"/>
          <w:b/>
          <w:szCs w:val="24"/>
        </w:rPr>
        <w:t xml:space="preserve">ΙΑΣΟΝΑΣ </w:t>
      </w:r>
      <w:r>
        <w:rPr>
          <w:rFonts w:eastAsia="Times New Roman" w:cs="Times New Roman"/>
          <w:b/>
          <w:szCs w:val="24"/>
        </w:rPr>
        <w:t xml:space="preserve">ΦΩΤΗΛΑΣ: </w:t>
      </w:r>
      <w:r>
        <w:rPr>
          <w:rFonts w:eastAsia="Times New Roman" w:cs="Times New Roman"/>
          <w:szCs w:val="24"/>
        </w:rPr>
        <w:t>Αυτό δεν σημαίνει ότι χάσαμε τα...</w:t>
      </w:r>
    </w:p>
    <w:p w14:paraId="21124528" w14:textId="77777777" w:rsidR="00EA64C2" w:rsidRDefault="00137BC6">
      <w:pPr>
        <w:spacing w:line="600" w:lineRule="auto"/>
        <w:ind w:firstLine="720"/>
        <w:jc w:val="both"/>
        <w:rPr>
          <w:rFonts w:eastAsia="Times New Roman" w:cs="Times New Roman"/>
          <w:szCs w:val="24"/>
        </w:rPr>
      </w:pPr>
      <w:r>
        <w:rPr>
          <w:rFonts w:eastAsia="Times New Roman" w:cs="Times New Roman"/>
          <w:b/>
          <w:szCs w:val="24"/>
        </w:rPr>
        <w:lastRenderedPageBreak/>
        <w:t>ΑΘΑΝΑΣΙΟΣ ΗΛΙΟΠΟΥΛΟΣ (Υφυπουργός Εργασίας, Κοινωνικής Ασφάλιση</w:t>
      </w:r>
      <w:r>
        <w:rPr>
          <w:rFonts w:eastAsia="Times New Roman" w:cs="Times New Roman"/>
          <w:b/>
          <w:szCs w:val="24"/>
        </w:rPr>
        <w:t xml:space="preserve">ς και Κοινωνικής Αλληλεγγύης): </w:t>
      </w:r>
      <w:r>
        <w:rPr>
          <w:rFonts w:eastAsia="Times New Roman" w:cs="Times New Roman"/>
          <w:szCs w:val="24"/>
        </w:rPr>
        <w:t>Όχι, σε καμ</w:t>
      </w:r>
      <w:r>
        <w:rPr>
          <w:rFonts w:eastAsia="Times New Roman" w:cs="Times New Roman"/>
          <w:szCs w:val="24"/>
        </w:rPr>
        <w:t>μ</w:t>
      </w:r>
      <w:r>
        <w:rPr>
          <w:rFonts w:eastAsia="Times New Roman" w:cs="Times New Roman"/>
          <w:szCs w:val="24"/>
        </w:rPr>
        <w:t xml:space="preserve">ία περίπτωση. </w:t>
      </w:r>
    </w:p>
    <w:p w14:paraId="21124529" w14:textId="77777777" w:rsidR="00EA64C2" w:rsidRDefault="00137BC6">
      <w:pPr>
        <w:spacing w:line="600" w:lineRule="auto"/>
        <w:ind w:firstLine="720"/>
        <w:jc w:val="both"/>
        <w:rPr>
          <w:rFonts w:eastAsia="Times New Roman" w:cs="Times New Roman"/>
          <w:szCs w:val="24"/>
        </w:rPr>
      </w:pPr>
      <w:r>
        <w:rPr>
          <w:rFonts w:eastAsia="Times New Roman" w:cs="Times New Roman"/>
          <w:szCs w:val="24"/>
        </w:rPr>
        <w:t>Και τώρα έρχομαι στο δεύτερο κομμάτι της ερώτησής σας. Ενώ πιστεύω ότι είναι πολύ σωστή και καίρια η ερώτηση ως προς το κομμάτι της καθυστέρησης πληρωμών, γιατί όντως ήταν μια πραγματικότητα που έπρ</w:t>
      </w:r>
      <w:r>
        <w:rPr>
          <w:rFonts w:eastAsia="Times New Roman" w:cs="Times New Roman"/>
          <w:szCs w:val="24"/>
        </w:rPr>
        <w:t xml:space="preserve">επε να αντιμετωπίσουμε, νομίζω ότι μάλλον έχει γίνει κάποια παρεξήγηση σχετικά με το πρώτο μέρος που λέτε ότι μεταφέρονται ταμειακά διαθέσιμα στην Τράπεζα της </w:t>
      </w:r>
      <w:r>
        <w:rPr>
          <w:rFonts w:eastAsia="Times New Roman" w:cs="Times New Roman"/>
          <w:szCs w:val="24"/>
        </w:rPr>
        <w:t>Ελλάδος</w:t>
      </w:r>
      <w:r>
        <w:rPr>
          <w:rFonts w:eastAsia="Times New Roman" w:cs="Times New Roman"/>
          <w:szCs w:val="24"/>
        </w:rPr>
        <w:t xml:space="preserve">. </w:t>
      </w:r>
    </w:p>
    <w:p w14:paraId="2112452A" w14:textId="77777777" w:rsidR="00EA64C2" w:rsidRDefault="00137BC6">
      <w:pPr>
        <w:spacing w:line="600" w:lineRule="auto"/>
        <w:ind w:firstLine="720"/>
        <w:jc w:val="both"/>
        <w:rPr>
          <w:rFonts w:eastAsia="Times New Roman" w:cs="Times New Roman"/>
          <w:szCs w:val="24"/>
        </w:rPr>
      </w:pPr>
      <w:r>
        <w:rPr>
          <w:rFonts w:eastAsia="Times New Roman" w:cs="Times New Roman"/>
          <w:szCs w:val="24"/>
        </w:rPr>
        <w:t>Τι γίνεται με τους λογαριασμούς του ΟΑΕΔ; Γνωρίζετε πολύ καλά ότι τα πλεονάζοντα κεφάλα</w:t>
      </w:r>
      <w:r>
        <w:rPr>
          <w:rFonts w:eastAsia="Times New Roman" w:cs="Times New Roman"/>
          <w:szCs w:val="24"/>
        </w:rPr>
        <w:t xml:space="preserve">ια πρέπει να μπαίνουν στην Τράπεζα της </w:t>
      </w:r>
      <w:r>
        <w:rPr>
          <w:rFonts w:eastAsia="Times New Roman" w:cs="Times New Roman"/>
          <w:szCs w:val="24"/>
        </w:rPr>
        <w:t xml:space="preserve">Ελλάδος </w:t>
      </w:r>
      <w:r>
        <w:rPr>
          <w:rFonts w:eastAsia="Times New Roman" w:cs="Times New Roman"/>
          <w:szCs w:val="24"/>
        </w:rPr>
        <w:t>και όχι στις εμπορικές τράπεζες, όπου το επιτόκιο είναι 3% ενώ σε μια εμπορική τράπεζα είναι 0,6%. Αυτά τα οποία μεταφέρονται δεν σχετίζονται καθόλου με τον προϋπολογισμό που έχει κάθε χρόνο ο ΟΑΕΔ για τα προγ</w:t>
      </w:r>
      <w:r>
        <w:rPr>
          <w:rFonts w:eastAsia="Times New Roman" w:cs="Times New Roman"/>
          <w:szCs w:val="24"/>
        </w:rPr>
        <w:t>ράμματα. Δηλαδή τα 500 εκατομμύρια που είχε…</w:t>
      </w:r>
    </w:p>
    <w:p w14:paraId="2112452B" w14:textId="77777777" w:rsidR="00EA64C2" w:rsidRDefault="00137BC6">
      <w:pPr>
        <w:spacing w:line="600" w:lineRule="auto"/>
        <w:ind w:firstLine="720"/>
        <w:jc w:val="both"/>
        <w:rPr>
          <w:rFonts w:eastAsia="Times New Roman" w:cs="Times New Roman"/>
          <w:szCs w:val="24"/>
        </w:rPr>
      </w:pPr>
      <w:r>
        <w:rPr>
          <w:rFonts w:eastAsia="Times New Roman" w:cs="Times New Roman"/>
          <w:b/>
          <w:szCs w:val="24"/>
        </w:rPr>
        <w:t xml:space="preserve">ΙΑΣΟΝΑΣ </w:t>
      </w:r>
      <w:r>
        <w:rPr>
          <w:rFonts w:eastAsia="Times New Roman" w:cs="Times New Roman"/>
          <w:b/>
          <w:szCs w:val="24"/>
        </w:rPr>
        <w:t xml:space="preserve">ΦΩΤΗΛΑΣ: </w:t>
      </w:r>
      <w:r>
        <w:rPr>
          <w:rFonts w:eastAsia="Times New Roman" w:cs="Times New Roman"/>
          <w:szCs w:val="24"/>
        </w:rPr>
        <w:t>Είναι πέρα από αυτά.</w:t>
      </w:r>
    </w:p>
    <w:p w14:paraId="2112452C" w14:textId="77777777" w:rsidR="00EA64C2" w:rsidRDefault="00137BC6">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ΗΛΙΟΠΟΥΛΟΣ (Υφυπουργός Εργασίας, Κοινωνικής Ασφάλισης και Κοινωνικής Αλληλεγγύης): </w:t>
      </w:r>
      <w:r>
        <w:rPr>
          <w:rFonts w:eastAsia="Times New Roman" w:cs="Times New Roman"/>
          <w:szCs w:val="24"/>
        </w:rPr>
        <w:t>Ακριβώς. Και δεν μεταφέρονται σε κα</w:t>
      </w:r>
      <w:r>
        <w:rPr>
          <w:rFonts w:eastAsia="Times New Roman" w:cs="Times New Roman"/>
          <w:szCs w:val="24"/>
        </w:rPr>
        <w:t>μ</w:t>
      </w:r>
      <w:r>
        <w:rPr>
          <w:rFonts w:eastAsia="Times New Roman" w:cs="Times New Roman"/>
          <w:szCs w:val="24"/>
        </w:rPr>
        <w:t>μία περίπτωση συγχρηματοδοτούμενα που προκύπ</w:t>
      </w:r>
      <w:r>
        <w:rPr>
          <w:rFonts w:eastAsia="Times New Roman" w:cs="Times New Roman"/>
          <w:szCs w:val="24"/>
        </w:rPr>
        <w:t>τουν ως προς το ΕΣΠΑ και δεν μεταφέρονται και οι εθνικοί πόροι που από την αρχή έχει εγκρίνει ο προϋπολογισμός.</w:t>
      </w:r>
    </w:p>
    <w:p w14:paraId="2112452D" w14:textId="77777777" w:rsidR="00EA64C2" w:rsidRDefault="00137BC6">
      <w:pPr>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Μόνο ό,τι επιβάλλει ο νόμος του ’50.</w:t>
      </w:r>
    </w:p>
    <w:p w14:paraId="2112452E" w14:textId="77777777" w:rsidR="00EA64C2" w:rsidRDefault="00137BC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ΑΘΑΝΑΣΙΟΣ ΗΛΙΟΠΟΥΛΟΣ</w:t>
      </w:r>
      <w:r w:rsidRPr="00A546A5">
        <w:rPr>
          <w:rFonts w:eastAsia="Times New Roman" w:cs="Times New Roman"/>
          <w:b/>
          <w:szCs w:val="24"/>
        </w:rPr>
        <w:t xml:space="preserve"> (</w:t>
      </w:r>
      <w:r>
        <w:rPr>
          <w:rFonts w:eastAsia="Times New Roman" w:cs="Times New Roman"/>
          <w:b/>
          <w:szCs w:val="24"/>
        </w:rPr>
        <w:t xml:space="preserve">Υφυπουργός Εργασίας, Κοινωνικής Ασφάλισης και Κοινωνικής Αλληλεγγύης): </w:t>
      </w:r>
      <w:r>
        <w:rPr>
          <w:rFonts w:eastAsia="Times New Roman" w:cs="Times New Roman"/>
          <w:szCs w:val="24"/>
        </w:rPr>
        <w:t xml:space="preserve">Ακριβώς. Δηλαδή αυτό το οποίο μεταφέρεται είναι πλεονάζον και όχι ταμειακά διαθέσιμα. Δεν σχετίζεται σε τίποτα με την υλοποίηση προγραμμάτων. </w:t>
      </w:r>
    </w:p>
    <w:p w14:paraId="2112452F" w14:textId="77777777" w:rsidR="00EA64C2" w:rsidRDefault="00137BC6">
      <w:pPr>
        <w:tabs>
          <w:tab w:val="left" w:pos="2738"/>
          <w:tab w:val="center" w:pos="4753"/>
          <w:tab w:val="left" w:pos="5723"/>
        </w:tabs>
        <w:spacing w:line="600" w:lineRule="auto"/>
        <w:ind w:firstLine="720"/>
        <w:jc w:val="both"/>
        <w:rPr>
          <w:rFonts w:eastAsia="Times New Roman" w:cs="Times New Roman"/>
          <w:szCs w:val="24"/>
        </w:rPr>
      </w:pPr>
      <w:r w:rsidRPr="00876003">
        <w:rPr>
          <w:rFonts w:eastAsia="Times New Roman" w:cs="Times New Roman"/>
          <w:b/>
          <w:szCs w:val="24"/>
        </w:rPr>
        <w:t xml:space="preserve">ΠΡΟΕΔΡΕΥΩΝ (Σπυρίδων Λυκούδης): </w:t>
      </w:r>
      <w:r>
        <w:rPr>
          <w:rFonts w:eastAsia="Times New Roman" w:cs="Times New Roman"/>
          <w:szCs w:val="24"/>
        </w:rPr>
        <w:t>Ευχαριστώ,</w:t>
      </w:r>
      <w:r>
        <w:rPr>
          <w:rFonts w:eastAsia="Times New Roman" w:cs="Times New Roman"/>
          <w:szCs w:val="24"/>
        </w:rPr>
        <w:t xml:space="preserve"> κύριε Υπουργέ. </w:t>
      </w:r>
    </w:p>
    <w:p w14:paraId="21124530" w14:textId="77777777" w:rsidR="00EA64C2" w:rsidRDefault="00137BC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Κύριε Υπουργέ και κύριε συνάδελφε, κύριε Κατσαφάδο, επιτρέψτε μου πριν μπούμε στην ερώτησή σας να ανακοινώσω </w:t>
      </w:r>
      <w:r>
        <w:rPr>
          <w:rFonts w:eastAsia="Times New Roman" w:cs="Times New Roman"/>
          <w:szCs w:val="24"/>
        </w:rPr>
        <w:t>ποιες ερωτήσεις δεν θα συζητηθούν</w:t>
      </w:r>
      <w:r>
        <w:rPr>
          <w:rFonts w:eastAsia="Times New Roman" w:cs="Times New Roman"/>
          <w:szCs w:val="24"/>
        </w:rPr>
        <w:t>.</w:t>
      </w:r>
    </w:p>
    <w:p w14:paraId="21124531" w14:textId="77777777" w:rsidR="00EA64C2" w:rsidRDefault="00137BC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Δεν θα συζητηθεί η τρίτη με αριθμό 11/19-7-2018 επίκαιρη ερώτηση πρώτου κύκλου του Βουλευτή Αιτ</w:t>
      </w:r>
      <w:r>
        <w:rPr>
          <w:rFonts w:eastAsia="Times New Roman" w:cs="Times New Roman"/>
          <w:szCs w:val="24"/>
        </w:rPr>
        <w:t>ωλοακαρνανίας του Κομμουνιστικού Κόμματος Ελλάδ</w:t>
      </w:r>
      <w:r>
        <w:rPr>
          <w:rFonts w:eastAsia="Times New Roman" w:cs="Times New Roman"/>
          <w:szCs w:val="24"/>
        </w:rPr>
        <w:t>α</w:t>
      </w:r>
      <w:r>
        <w:rPr>
          <w:rFonts w:eastAsia="Times New Roman" w:cs="Times New Roman"/>
          <w:szCs w:val="24"/>
        </w:rPr>
        <w:t xml:space="preserve">ς κ. </w:t>
      </w:r>
      <w:r w:rsidRPr="00B6334D">
        <w:rPr>
          <w:rFonts w:eastAsia="Times New Roman" w:cs="Times New Roman"/>
          <w:bCs/>
          <w:szCs w:val="24"/>
        </w:rPr>
        <w:t>Νικόλαου Μωραΐτη</w:t>
      </w:r>
      <w:r>
        <w:rPr>
          <w:rFonts w:eastAsia="Times New Roman" w:cs="Times New Roman"/>
          <w:b/>
          <w:bCs/>
          <w:szCs w:val="24"/>
        </w:rPr>
        <w:t xml:space="preserve"> </w:t>
      </w:r>
      <w:r>
        <w:rPr>
          <w:rFonts w:eastAsia="Times New Roman" w:cs="Times New Roman"/>
          <w:szCs w:val="24"/>
        </w:rPr>
        <w:t xml:space="preserve">προς τον Υπουργό </w:t>
      </w:r>
      <w:r w:rsidRPr="00B6334D">
        <w:rPr>
          <w:rFonts w:eastAsia="Times New Roman" w:cs="Times New Roman"/>
          <w:bCs/>
          <w:szCs w:val="24"/>
        </w:rPr>
        <w:t>Περιβάλλοντος και Ενέργειας</w:t>
      </w:r>
      <w:r>
        <w:rPr>
          <w:rFonts w:eastAsia="Times New Roman" w:cs="Times New Roman"/>
          <w:szCs w:val="24"/>
        </w:rPr>
        <w:t>, με θέμα</w:t>
      </w:r>
      <w:r>
        <w:rPr>
          <w:rFonts w:eastAsia="Times New Roman" w:cs="Times New Roman"/>
          <w:szCs w:val="24"/>
        </w:rPr>
        <w:t>:</w:t>
      </w:r>
      <w:r>
        <w:rPr>
          <w:rFonts w:eastAsia="Times New Roman" w:cs="Times New Roman"/>
          <w:szCs w:val="24"/>
        </w:rPr>
        <w:t xml:space="preserve"> «Συνεχίζεται το περιβαλλοντικό έγκλημα με την εγκατάσταση αιολικού πάρκου στα Ακαρνανικά </w:t>
      </w:r>
      <w:r>
        <w:rPr>
          <w:rFonts w:eastAsia="Times New Roman" w:cs="Times New Roman"/>
          <w:szCs w:val="24"/>
        </w:rPr>
        <w:t>ό</w:t>
      </w:r>
      <w:r>
        <w:rPr>
          <w:rFonts w:eastAsia="Times New Roman" w:cs="Times New Roman"/>
          <w:szCs w:val="24"/>
        </w:rPr>
        <w:t>ρη από την εταιρεία “</w:t>
      </w:r>
      <w:proofErr w:type="spellStart"/>
      <w:r>
        <w:rPr>
          <w:rFonts w:eastAsia="Times New Roman" w:cs="Times New Roman"/>
          <w:szCs w:val="24"/>
        </w:rPr>
        <w:t>Περγαντή</w:t>
      </w:r>
      <w:proofErr w:type="spellEnd"/>
      <w:r>
        <w:rPr>
          <w:rFonts w:eastAsia="Times New Roman" w:cs="Times New Roman"/>
          <w:szCs w:val="24"/>
        </w:rPr>
        <w:t xml:space="preserve"> Ακαρνανικών</w:t>
      </w:r>
      <w:r>
        <w:rPr>
          <w:rFonts w:eastAsia="Times New Roman" w:cs="Times New Roman"/>
          <w:szCs w:val="24"/>
        </w:rPr>
        <w:t xml:space="preserve"> Α.Ε.”», μετά από συνεννόηση του κυρίου Υπουργού και του κυρίου Βουλευτή.</w:t>
      </w:r>
    </w:p>
    <w:p w14:paraId="21124532" w14:textId="77777777" w:rsidR="00EA64C2" w:rsidRDefault="00137BC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Επίσης δεν θα συζητηθεί η πέμπτη με αριθμό 1/12-7-2018 επίκαιρη ερώτηση πρώτου κύκλου του Βουλευτή Α΄ Πειραι</w:t>
      </w:r>
      <w:r>
        <w:rPr>
          <w:rFonts w:eastAsia="Times New Roman" w:cs="Times New Roman"/>
          <w:szCs w:val="24"/>
        </w:rPr>
        <w:t>ώς</w:t>
      </w:r>
      <w:r>
        <w:rPr>
          <w:rFonts w:eastAsia="Times New Roman" w:cs="Times New Roman"/>
          <w:szCs w:val="24"/>
        </w:rPr>
        <w:t xml:space="preserve">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sidRPr="00B6334D">
        <w:rPr>
          <w:rFonts w:eastAsia="Times New Roman" w:cs="Times New Roman"/>
          <w:bCs/>
          <w:szCs w:val="24"/>
        </w:rPr>
        <w:t xml:space="preserve">Νικολάου </w:t>
      </w:r>
      <w:proofErr w:type="spellStart"/>
      <w:r w:rsidRPr="00B6334D">
        <w:rPr>
          <w:rFonts w:eastAsia="Times New Roman" w:cs="Times New Roman"/>
          <w:bCs/>
          <w:szCs w:val="24"/>
        </w:rPr>
        <w:t>Κούζηλου</w:t>
      </w:r>
      <w:proofErr w:type="spellEnd"/>
      <w:r>
        <w:rPr>
          <w:rFonts w:eastAsia="Times New Roman" w:cs="Times New Roman"/>
          <w:szCs w:val="24"/>
        </w:rPr>
        <w:t xml:space="preserve"> προς τον Υπουργό</w:t>
      </w:r>
      <w:r>
        <w:rPr>
          <w:rFonts w:eastAsia="Times New Roman" w:cs="Times New Roman"/>
          <w:szCs w:val="24"/>
        </w:rPr>
        <w:t xml:space="preserve"> </w:t>
      </w:r>
      <w:r w:rsidRPr="00B6334D">
        <w:rPr>
          <w:rFonts w:eastAsia="Times New Roman" w:cs="Times New Roman"/>
          <w:bCs/>
          <w:szCs w:val="24"/>
        </w:rPr>
        <w:t>Εσωτερικώ</w:t>
      </w:r>
      <w:r w:rsidRPr="00B6334D">
        <w:rPr>
          <w:rFonts w:eastAsia="Times New Roman" w:cs="Times New Roman"/>
          <w:szCs w:val="24"/>
        </w:rPr>
        <w:t>ν</w:t>
      </w:r>
      <w:r>
        <w:rPr>
          <w:rFonts w:eastAsia="Times New Roman" w:cs="Times New Roman"/>
          <w:szCs w:val="24"/>
        </w:rPr>
        <w:t>, με θέμα: «Ανεξέλεγκτη η κατάσταση στο κέντρο φιλοξενίας προσφύγων στον Σκαραμαγκά».</w:t>
      </w:r>
    </w:p>
    <w:p w14:paraId="21124533" w14:textId="77777777" w:rsidR="00EA64C2" w:rsidRDefault="00137BC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Δεν θα συζητηθεί η τέταρτη με αριθμό 4/12-7-2018 επίκαιρη ερώτηση πρώτου κύκλου του Βουλευτή Καρδίτσας της Νέας Δημοκρατίας κ</w:t>
      </w:r>
      <w:r>
        <w:rPr>
          <w:rFonts w:eastAsia="Times New Roman" w:cs="Times New Roman"/>
          <w:bCs/>
          <w:szCs w:val="24"/>
        </w:rPr>
        <w:t>.</w:t>
      </w:r>
      <w:r>
        <w:rPr>
          <w:rFonts w:eastAsia="Times New Roman" w:cs="Times New Roman"/>
          <w:b/>
          <w:bCs/>
          <w:szCs w:val="24"/>
        </w:rPr>
        <w:t xml:space="preserve"> </w:t>
      </w:r>
      <w:r w:rsidRPr="00C23F4C">
        <w:rPr>
          <w:rFonts w:eastAsia="Times New Roman" w:cs="Times New Roman"/>
          <w:bCs/>
          <w:szCs w:val="24"/>
        </w:rPr>
        <w:t>Κωνσταντίνου Τσιάρα</w:t>
      </w:r>
      <w:r w:rsidRPr="00C23F4C">
        <w:rPr>
          <w:rFonts w:eastAsia="Times New Roman" w:cs="Times New Roman"/>
          <w:b/>
          <w:szCs w:val="24"/>
        </w:rPr>
        <w:t xml:space="preserve"> </w:t>
      </w:r>
      <w:r>
        <w:rPr>
          <w:rFonts w:eastAsia="Times New Roman" w:cs="Times New Roman"/>
          <w:szCs w:val="24"/>
        </w:rPr>
        <w:t xml:space="preserve">προς τον </w:t>
      </w:r>
      <w:r>
        <w:rPr>
          <w:rFonts w:eastAsia="Times New Roman" w:cs="Times New Roman"/>
          <w:szCs w:val="24"/>
        </w:rPr>
        <w:t>Υπουργό</w:t>
      </w:r>
      <w:r>
        <w:rPr>
          <w:rFonts w:eastAsia="Times New Roman" w:cs="Times New Roman"/>
          <w:b/>
          <w:bCs/>
          <w:szCs w:val="24"/>
        </w:rPr>
        <w:t xml:space="preserve"> </w:t>
      </w:r>
      <w:r w:rsidRPr="00C23F4C">
        <w:rPr>
          <w:rFonts w:eastAsia="Times New Roman" w:cs="Times New Roman"/>
          <w:bCs/>
          <w:szCs w:val="24"/>
        </w:rPr>
        <w:t>Υγείας</w:t>
      </w:r>
      <w:r>
        <w:rPr>
          <w:rFonts w:eastAsia="Times New Roman" w:cs="Times New Roman"/>
          <w:szCs w:val="24"/>
        </w:rPr>
        <w:t>, με θέμα</w:t>
      </w:r>
      <w:r>
        <w:rPr>
          <w:rFonts w:eastAsia="Times New Roman" w:cs="Times New Roman"/>
          <w:szCs w:val="24"/>
        </w:rPr>
        <w:t>:</w:t>
      </w:r>
      <w:r>
        <w:rPr>
          <w:rFonts w:eastAsia="Times New Roman" w:cs="Times New Roman"/>
          <w:szCs w:val="24"/>
        </w:rPr>
        <w:t xml:space="preserve"> «Λειτουργία Παιδιατρικής Κλινικής Γενικού Νοσοκομείου Καρδίτσας», λόγω κωλύματος του Υπουργού Υγείας </w:t>
      </w:r>
      <w:r>
        <w:rPr>
          <w:rFonts w:eastAsia="Times New Roman" w:cs="Times New Roman"/>
          <w:szCs w:val="24"/>
        </w:rPr>
        <w:lastRenderedPageBreak/>
        <w:t xml:space="preserve">κ. Παύλου </w:t>
      </w:r>
      <w:proofErr w:type="spellStart"/>
      <w:r>
        <w:rPr>
          <w:rFonts w:eastAsia="Times New Roman" w:cs="Times New Roman"/>
          <w:szCs w:val="24"/>
        </w:rPr>
        <w:t>Πολάκη</w:t>
      </w:r>
      <w:proofErr w:type="spellEnd"/>
      <w:r>
        <w:rPr>
          <w:rFonts w:eastAsia="Times New Roman" w:cs="Times New Roman"/>
          <w:szCs w:val="24"/>
        </w:rPr>
        <w:t xml:space="preserve">. Αιτία: υπηρεσιακό ταξίδι </w:t>
      </w:r>
      <w:r>
        <w:rPr>
          <w:rFonts w:eastAsia="Times New Roman" w:cs="Times New Roman"/>
          <w:szCs w:val="24"/>
        </w:rPr>
        <w:t xml:space="preserve">του </w:t>
      </w:r>
      <w:r>
        <w:rPr>
          <w:rFonts w:eastAsia="Times New Roman" w:cs="Times New Roman"/>
          <w:szCs w:val="24"/>
        </w:rPr>
        <w:t xml:space="preserve">Υπουργού </w:t>
      </w:r>
      <w:r>
        <w:rPr>
          <w:rFonts w:eastAsia="Times New Roman" w:cs="Times New Roman"/>
          <w:szCs w:val="24"/>
        </w:rPr>
        <w:t xml:space="preserve">στη Θεσσαλονίκη. </w:t>
      </w:r>
    </w:p>
    <w:p w14:paraId="21124534" w14:textId="77777777" w:rsidR="00EA64C2" w:rsidRDefault="00137BC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δεν θα συζητηθεί η δεύτερη με αριθμό 9/17-7-2018 </w:t>
      </w:r>
      <w:r>
        <w:rPr>
          <w:rFonts w:eastAsia="Times New Roman" w:cs="Times New Roman"/>
          <w:szCs w:val="24"/>
        </w:rPr>
        <w:t>επίκαιρη ερώτηση πρώτου κύκλου του Βουλευτή Β΄ Αθηνών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sidRPr="00F40C38">
        <w:rPr>
          <w:rFonts w:eastAsia="Times New Roman" w:cs="Times New Roman"/>
          <w:bCs/>
          <w:szCs w:val="24"/>
        </w:rPr>
        <w:t>Ανδρέα Λοβέρδου</w:t>
      </w:r>
      <w:r>
        <w:rPr>
          <w:rFonts w:eastAsia="Times New Roman" w:cs="Times New Roman"/>
          <w:b/>
          <w:bCs/>
          <w:szCs w:val="24"/>
        </w:rPr>
        <w:t xml:space="preserve"> </w:t>
      </w:r>
      <w:r>
        <w:rPr>
          <w:rFonts w:eastAsia="Times New Roman" w:cs="Times New Roman"/>
          <w:szCs w:val="24"/>
        </w:rPr>
        <w:t xml:space="preserve">προς τον Υπουργό </w:t>
      </w:r>
      <w:r w:rsidRPr="00F40C38">
        <w:rPr>
          <w:rFonts w:eastAsia="Times New Roman" w:cs="Times New Roman"/>
          <w:bCs/>
          <w:szCs w:val="24"/>
        </w:rPr>
        <w:t>Εθνικής Άμυνας,</w:t>
      </w:r>
      <w:r>
        <w:rPr>
          <w:rFonts w:eastAsia="Times New Roman" w:cs="Times New Roman"/>
          <w:szCs w:val="24"/>
        </w:rPr>
        <w:t xml:space="preserve"> με θέμα</w:t>
      </w:r>
      <w:r>
        <w:rPr>
          <w:rFonts w:eastAsia="Times New Roman" w:cs="Times New Roman"/>
          <w:szCs w:val="24"/>
        </w:rPr>
        <w:t>:</w:t>
      </w:r>
      <w:r>
        <w:rPr>
          <w:rFonts w:eastAsia="Times New Roman" w:cs="Times New Roman"/>
          <w:szCs w:val="24"/>
        </w:rPr>
        <w:t xml:space="preserve"> «Ελληνικά Αμυντικά Συστήματα (ΕΑΣ)», λόγω κωλύματος του Αναπληρωτή Υπουργού Εθνικής Άμυνας κ. Φώτ</w:t>
      </w:r>
      <w:r>
        <w:rPr>
          <w:rFonts w:eastAsia="Times New Roman" w:cs="Times New Roman"/>
          <w:szCs w:val="24"/>
        </w:rPr>
        <w:t>ιου</w:t>
      </w:r>
      <w:r>
        <w:rPr>
          <w:rFonts w:eastAsia="Times New Roman" w:cs="Times New Roman"/>
          <w:szCs w:val="24"/>
        </w:rPr>
        <w:t xml:space="preserve"> </w:t>
      </w:r>
      <w:r>
        <w:rPr>
          <w:rFonts w:eastAsia="Times New Roman" w:cs="Times New Roman"/>
          <w:szCs w:val="24"/>
        </w:rPr>
        <w:t>Κουβέλη</w:t>
      </w:r>
      <w:r>
        <w:rPr>
          <w:rFonts w:eastAsia="Times New Roman" w:cs="Times New Roman"/>
          <w:szCs w:val="24"/>
        </w:rPr>
        <w:t xml:space="preserve">. Αιτία: άσκηση </w:t>
      </w:r>
      <w:r>
        <w:rPr>
          <w:rFonts w:eastAsia="Times New Roman" w:cs="Times New Roman"/>
          <w:szCs w:val="24"/>
        </w:rPr>
        <w:t xml:space="preserve">παράλληλων κοινοβουλευτικών καθηκόντων. </w:t>
      </w:r>
    </w:p>
    <w:p w14:paraId="21124535" w14:textId="77777777" w:rsidR="00EA64C2" w:rsidRDefault="00137BC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συζητηθεί τώρα η πρώτη με αριθμό 10/18-7-2018 επίκαιρη ερώτηση πρώτου κύκλου του Βουλευτή Α΄ Πειραιώς της Νέας Δημοκρατίας κ</w:t>
      </w:r>
      <w:r>
        <w:rPr>
          <w:rFonts w:eastAsia="Times New Roman" w:cs="Times New Roman"/>
          <w:b/>
          <w:bCs/>
          <w:szCs w:val="24"/>
        </w:rPr>
        <w:t xml:space="preserve">. </w:t>
      </w:r>
      <w:r w:rsidRPr="00F40C38">
        <w:rPr>
          <w:rFonts w:eastAsia="Times New Roman" w:cs="Times New Roman"/>
          <w:bCs/>
          <w:szCs w:val="24"/>
        </w:rPr>
        <w:t>Κωνσταντίνου Κατσαφάδου</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 xml:space="preserve">Παιδείας, Έρευνας </w:t>
      </w:r>
      <w:r>
        <w:rPr>
          <w:rFonts w:eastAsia="Times New Roman" w:cs="Times New Roman"/>
          <w:bCs/>
          <w:szCs w:val="24"/>
        </w:rPr>
        <w:t>και</w:t>
      </w:r>
      <w:r w:rsidRPr="00F40C38">
        <w:rPr>
          <w:rFonts w:eastAsia="Times New Roman" w:cs="Times New Roman"/>
          <w:bCs/>
          <w:szCs w:val="24"/>
        </w:rPr>
        <w:t xml:space="preserve"> Θρησκευμάτων</w:t>
      </w:r>
      <w:r>
        <w:rPr>
          <w:rFonts w:eastAsia="Times New Roman" w:cs="Times New Roman"/>
          <w:szCs w:val="24"/>
        </w:rPr>
        <w:t xml:space="preserve">, με θέμα: «Ανάγκη αντιμετώπισης του φαινομένου του </w:t>
      </w:r>
      <w:proofErr w:type="spellStart"/>
      <w:r>
        <w:rPr>
          <w:rFonts w:eastAsia="Times New Roman" w:cs="Times New Roman"/>
          <w:szCs w:val="24"/>
        </w:rPr>
        <w:t>bulling</w:t>
      </w:r>
      <w:proofErr w:type="spellEnd"/>
      <w:r>
        <w:rPr>
          <w:rFonts w:eastAsia="Times New Roman" w:cs="Times New Roman"/>
          <w:szCs w:val="24"/>
        </w:rPr>
        <w:t>».</w:t>
      </w:r>
    </w:p>
    <w:p w14:paraId="21124536" w14:textId="77777777" w:rsidR="00EA64C2" w:rsidRDefault="00137BC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Στην ερώτηση θα απαντήσει ο Υπουργός Παιδείας, Έρευνας και Θρησκευμάτων κ. Κωνσταντίνος </w:t>
      </w:r>
      <w:proofErr w:type="spellStart"/>
      <w:r>
        <w:rPr>
          <w:rFonts w:eastAsia="Times New Roman" w:cs="Times New Roman"/>
          <w:szCs w:val="24"/>
        </w:rPr>
        <w:t>Γαβρόγλου</w:t>
      </w:r>
      <w:proofErr w:type="spellEnd"/>
      <w:r>
        <w:rPr>
          <w:rFonts w:eastAsia="Times New Roman" w:cs="Times New Roman"/>
          <w:szCs w:val="24"/>
        </w:rPr>
        <w:t xml:space="preserve">. </w:t>
      </w:r>
    </w:p>
    <w:p w14:paraId="21124537" w14:textId="77777777" w:rsidR="00EA64C2" w:rsidRDefault="00137BC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κύριε Κατσαφάδο, έχετε τον λόγο. </w:t>
      </w:r>
    </w:p>
    <w:p w14:paraId="21124538" w14:textId="77777777" w:rsidR="00EA64C2" w:rsidRDefault="00137BC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ΚΑΤΣΑΦΑΔΟΣ: </w:t>
      </w:r>
      <w:r>
        <w:rPr>
          <w:rFonts w:eastAsia="Times New Roman" w:cs="Times New Roman"/>
          <w:szCs w:val="24"/>
        </w:rPr>
        <w:t>Σας ευχαρισ</w:t>
      </w:r>
      <w:r>
        <w:rPr>
          <w:rFonts w:eastAsia="Times New Roman" w:cs="Times New Roman"/>
          <w:szCs w:val="24"/>
        </w:rPr>
        <w:t xml:space="preserve">τώ πολύ, κύριε Πρόεδρε. </w:t>
      </w:r>
    </w:p>
    <w:p w14:paraId="21124539" w14:textId="77777777" w:rsidR="00EA64C2" w:rsidRDefault="00137BC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Επιτρέψτε μου, ξεκινώντας, να εκφράσω τη </w:t>
      </w:r>
      <w:proofErr w:type="spellStart"/>
      <w:r>
        <w:rPr>
          <w:rFonts w:eastAsia="Times New Roman" w:cs="Times New Roman"/>
          <w:szCs w:val="24"/>
        </w:rPr>
        <w:t>βαθύτατή</w:t>
      </w:r>
      <w:proofErr w:type="spellEnd"/>
      <w:r>
        <w:rPr>
          <w:rFonts w:eastAsia="Times New Roman" w:cs="Times New Roman"/>
          <w:szCs w:val="24"/>
        </w:rPr>
        <w:t xml:space="preserve"> μου οδύνη για αυτά τα οποία έζησαν οι κάτοικοι της </w:t>
      </w:r>
      <w:r>
        <w:rPr>
          <w:rFonts w:eastAsia="Times New Roman" w:cs="Times New Roman"/>
          <w:szCs w:val="24"/>
        </w:rPr>
        <w:t>α</w:t>
      </w:r>
      <w:r>
        <w:rPr>
          <w:rFonts w:eastAsia="Times New Roman" w:cs="Times New Roman"/>
          <w:szCs w:val="24"/>
        </w:rPr>
        <w:t>νατολικής Αττικής, να εκφράσω τα θερμότατά μου συλλυπητήρια στις οικογένειες των θυμάτων, κάτι το οποίο, όμως, δεν νομίζω ότι απα</w:t>
      </w:r>
      <w:r>
        <w:rPr>
          <w:rFonts w:eastAsia="Times New Roman" w:cs="Times New Roman"/>
          <w:szCs w:val="24"/>
        </w:rPr>
        <w:t xml:space="preserve">λύνει τον πόνο τους. </w:t>
      </w:r>
    </w:p>
    <w:p w14:paraId="2112453A" w14:textId="77777777" w:rsidR="00EA64C2" w:rsidRDefault="00137BC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σημερινή ημέρα είναι μια ημέρα που θρηνεί η Ελλάδα, όταν λίγα χιλιόμετρα από το κέντρο της Αθήνας έχουμε τόσες δεκάδες νεκρούς. Διότι ακόμα δεν ξέρουμε τον ακριβή αριθμό των θυμάτων και εύχομαι να μην επιβεβαιωθούν οι πληροφορίες κα</w:t>
      </w:r>
      <w:r>
        <w:rPr>
          <w:rFonts w:eastAsia="Times New Roman" w:cs="Times New Roman"/>
          <w:szCs w:val="24"/>
        </w:rPr>
        <w:t xml:space="preserve">ι οι φήμες οι οποίες υπάρχουν. Όλοι θα αρχίσουμε να χύνουμε κροκοδείλια δάκρυα, όλοι θα δηλώσουμε τον θρήνο και την οδύνη μας, αλλά είναι πραγματικά ντροπή. </w:t>
      </w:r>
    </w:p>
    <w:p w14:paraId="2112453B" w14:textId="77777777" w:rsidR="00EA64C2" w:rsidRDefault="00137BC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σήμερα, που είναι η ημέρα της αποκατάστασης της </w:t>
      </w:r>
      <w:r>
        <w:rPr>
          <w:rFonts w:eastAsia="Times New Roman" w:cs="Times New Roman"/>
          <w:szCs w:val="24"/>
        </w:rPr>
        <w:t>δ</w:t>
      </w:r>
      <w:r>
        <w:rPr>
          <w:rFonts w:eastAsia="Times New Roman" w:cs="Times New Roman"/>
          <w:szCs w:val="24"/>
        </w:rPr>
        <w:t>ημοκρατίας, η 24</w:t>
      </w:r>
      <w:r w:rsidRPr="00F26BC3">
        <w:rPr>
          <w:rFonts w:eastAsia="Times New Roman" w:cs="Times New Roman"/>
          <w:szCs w:val="24"/>
          <w:vertAlign w:val="superscript"/>
        </w:rPr>
        <w:t>η</w:t>
      </w:r>
      <w:r>
        <w:rPr>
          <w:rFonts w:eastAsia="Times New Roman" w:cs="Times New Roman"/>
          <w:szCs w:val="24"/>
        </w:rPr>
        <w:t xml:space="preserve"> Ιουλίου, πραγματικά αισθάνομαι ότι αυτό το κράτος κάηκε μαζί με όλους αυτούς τους πολίτες της </w:t>
      </w:r>
      <w:r>
        <w:rPr>
          <w:rFonts w:eastAsia="Times New Roman" w:cs="Times New Roman"/>
          <w:szCs w:val="24"/>
        </w:rPr>
        <w:t>α</w:t>
      </w:r>
      <w:r>
        <w:rPr>
          <w:rFonts w:eastAsia="Times New Roman" w:cs="Times New Roman"/>
          <w:szCs w:val="24"/>
        </w:rPr>
        <w:t xml:space="preserve">νατολικής Αττικής, μέσα από την ανυπαρξία του. </w:t>
      </w:r>
    </w:p>
    <w:p w14:paraId="2112453C" w14:textId="77777777" w:rsidR="00EA64C2" w:rsidRDefault="00137BC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Και θέλω να πιστεύω, κύριε Πρόεδρε, ότι θα υπάρχει το ηθικό ανάστημα, ότι κάποιοι άνθρωποι –χωρίς να επιρρίψω ευθύνες σήμερα, γιατί σήμερα δεν είναι η ημέρα που θα συζητήσουμε τις ευθύνες- θα πρέπει να αναλάβουν το κόστος αυτής της ανυπαρξίας του κράτους, </w:t>
      </w:r>
      <w:r>
        <w:rPr>
          <w:rFonts w:eastAsia="Times New Roman" w:cs="Times New Roman"/>
          <w:szCs w:val="24"/>
        </w:rPr>
        <w:t xml:space="preserve">της ελλειμματικής δραστηριοποίησης του κράτους πάνω σε αυτά τα φαινόμενα. Πρέπει να δείξουμε και εν τοις </w:t>
      </w:r>
      <w:proofErr w:type="spellStart"/>
      <w:r>
        <w:rPr>
          <w:rFonts w:eastAsia="Times New Roman" w:cs="Times New Roman"/>
          <w:szCs w:val="24"/>
        </w:rPr>
        <w:t>πράγμασι</w:t>
      </w:r>
      <w:proofErr w:type="spellEnd"/>
      <w:r>
        <w:rPr>
          <w:rFonts w:eastAsia="Times New Roman" w:cs="Times New Roman"/>
          <w:szCs w:val="24"/>
        </w:rPr>
        <w:t xml:space="preserve"> ότι έχουμε ακόμα αυτές τις ηθικές αρχές που χαρακτηρίζουν τον Έλληνα και να αποδείξουμε ότι συμπάσχουμε με την κοινωνία. </w:t>
      </w:r>
    </w:p>
    <w:p w14:paraId="2112453D" w14:textId="77777777" w:rsidR="00EA64C2" w:rsidRDefault="00137BC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Παρ’ όλα αυτά, όμως,</w:t>
      </w:r>
      <w:r>
        <w:rPr>
          <w:rFonts w:eastAsia="Times New Roman" w:cs="Times New Roman"/>
          <w:szCs w:val="24"/>
        </w:rPr>
        <w:t xml:space="preserve"> σήμερα, αυτή τη μέρα, κύριε Υπουργέ, έρχομαι να συζητήσω μαζί σας ένα άλλο σημαντικό θέμα, ένα θέμα το οποίο αφορά τη νέα γενιά, τους νέους ανθρώπους, καθώς πριν από λίγες μέρες ένας έφηβος έβαλε τέλος στη ζωή του, γιατί σύμφωνα με πληροφορίες υπήρξε θύμα</w:t>
      </w:r>
      <w:r>
        <w:rPr>
          <w:rFonts w:eastAsia="Times New Roman" w:cs="Times New Roman"/>
          <w:szCs w:val="24"/>
        </w:rPr>
        <w:t xml:space="preserve"> σχολικού εκφοβισμού. </w:t>
      </w:r>
    </w:p>
    <w:p w14:paraId="2112453E" w14:textId="77777777" w:rsidR="00EA64C2" w:rsidRDefault="00137BC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Αυτό το τραγικό γεγονός έρχεται να προστεθεί σε μια σειρά από παρόμοια περιστατικά, τα οποία πραγματικά μας δείχνουν την απουσία –αν θέλετε- ενός εθνικού σχεδίου δράσης, </w:t>
      </w:r>
      <w:r>
        <w:rPr>
          <w:rFonts w:eastAsia="Times New Roman" w:cs="Times New Roman"/>
          <w:szCs w:val="24"/>
        </w:rPr>
        <w:lastRenderedPageBreak/>
        <w:t>αντιμετώπισης και πρόληψης του σχολικού εκφοβισμού, ο οποίος υπ</w:t>
      </w:r>
      <w:r>
        <w:rPr>
          <w:rFonts w:eastAsia="Times New Roman" w:cs="Times New Roman"/>
          <w:szCs w:val="24"/>
        </w:rPr>
        <w:t xml:space="preserve">άρχει στη χώρα μας. </w:t>
      </w:r>
    </w:p>
    <w:p w14:paraId="2112453F" w14:textId="77777777" w:rsidR="00EA64C2" w:rsidRDefault="00137BC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φυσικά, ο σχολικός εκφοβισμός δεν είναι ένα καινούργιο φαινόμενο, υπάρχει εδώ και πολλές δεκαετίες. Οι οικονομικές συνθήκες, οι κοινωνικές συνθήκες, η τεχνολογία –αν θέλετε- είναι αυτές, όμως, που το έχουν αναδείξει το τελευταίο χρ</w:t>
      </w:r>
      <w:r>
        <w:rPr>
          <w:rFonts w:eastAsia="Times New Roman" w:cs="Times New Roman"/>
          <w:szCs w:val="24"/>
        </w:rPr>
        <w:t xml:space="preserve">ονικό διάστημα. </w:t>
      </w:r>
    </w:p>
    <w:p w14:paraId="21124540" w14:textId="77777777" w:rsidR="00EA64C2" w:rsidRDefault="00137BC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Ούτως ή άλλως, προς επίρρωση όλων αυτών που λέω, πριν από μερικά χρόνια το «Χαμόγελο του Παιδιού» είχε κάνει μία πανευρωπαϊκή έρευνα, η οποία δυστυχώς ανάδειξε ότι στη χώρα μας ότι το 1/3 των Ελληνόπουλων έχει πέσει θύμα λεκτικής, σωματική</w:t>
      </w:r>
      <w:r>
        <w:rPr>
          <w:rFonts w:eastAsia="Times New Roman" w:cs="Times New Roman"/>
          <w:szCs w:val="24"/>
        </w:rPr>
        <w:t xml:space="preserve">ς ή διαδικτυακής βίας, πράγμα το οποίο μας κατατάσσει στην τέταρτη θέση επί συνόλου σαράντα εννέα χωρών σε όλη την Ευρώπη. Είναι πολύ δύσκολες οι συνθήκες και είναι ένα πάρα πολύ σημαντικό θέμα. </w:t>
      </w:r>
    </w:p>
    <w:p w14:paraId="21124541" w14:textId="77777777" w:rsidR="00EA64C2" w:rsidRDefault="00137BC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Το 2013 λειτούργησε το </w:t>
      </w:r>
      <w:r>
        <w:rPr>
          <w:rFonts w:eastAsia="Times New Roman" w:cs="Times New Roman"/>
          <w:szCs w:val="24"/>
        </w:rPr>
        <w:t>π</w:t>
      </w:r>
      <w:r>
        <w:rPr>
          <w:rFonts w:eastAsia="Times New Roman" w:cs="Times New Roman"/>
          <w:szCs w:val="24"/>
        </w:rPr>
        <w:t>αρατηρητήριο για την πρόληψη της σχο</w:t>
      </w:r>
      <w:r>
        <w:rPr>
          <w:rFonts w:eastAsia="Times New Roman" w:cs="Times New Roman"/>
          <w:szCs w:val="24"/>
        </w:rPr>
        <w:t xml:space="preserve">λικής βίας και τον εκφοβισμό. Αυτό το </w:t>
      </w:r>
      <w:r>
        <w:rPr>
          <w:rFonts w:eastAsia="Times New Roman" w:cs="Times New Roman"/>
          <w:szCs w:val="24"/>
        </w:rPr>
        <w:t>π</w:t>
      </w:r>
      <w:r>
        <w:rPr>
          <w:rFonts w:eastAsia="Times New Roman" w:cs="Times New Roman"/>
          <w:szCs w:val="24"/>
        </w:rPr>
        <w:t xml:space="preserve">αρατηρητήριο </w:t>
      </w:r>
      <w:r>
        <w:rPr>
          <w:rFonts w:eastAsia="Times New Roman" w:cs="Times New Roman"/>
          <w:szCs w:val="24"/>
        </w:rPr>
        <w:lastRenderedPageBreak/>
        <w:t xml:space="preserve">είχε ως αποστολή τον προγραμματισμό, τον σχεδιασμό, τον έλεγχο όλων αυτών των δραστηριοτήτων που πρέπει να γίνονται μέσα σε ένα σχολείο, ούτως ώστε να προλαμβάνουμε και να μην είμαστε στη λογική μόνο του </w:t>
      </w:r>
      <w:r>
        <w:rPr>
          <w:rFonts w:eastAsia="Times New Roman" w:cs="Times New Roman"/>
          <w:szCs w:val="24"/>
        </w:rPr>
        <w:t>να θεραπεύουμε .</w:t>
      </w:r>
    </w:p>
    <w:p w14:paraId="21124542" w14:textId="77777777" w:rsidR="00EA64C2" w:rsidRDefault="00137BC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Ιδιαίτερα σημαντικό ρόλο βέβαια, μαζί με την οικογένεια και την κοινωνία, παίζει και ο εκπαιδευτικός. Κύριε Υπουργέ, θα ήθελα εδώ να σας πω ότι υπάρχει ο θεσμός της συμβουλευτικής, ο οποίος στηρίζεται πάνω στον εκπαιδευτικό και σε άλλες χώ</w:t>
      </w:r>
      <w:r>
        <w:rPr>
          <w:rFonts w:eastAsia="Times New Roman" w:cs="Times New Roman"/>
          <w:szCs w:val="24"/>
        </w:rPr>
        <w:t>ρες έχει δώσει σημαντικές λύσεις σε αυτό το θλιβερό φαινόμενο.</w:t>
      </w:r>
    </w:p>
    <w:p w14:paraId="21124543" w14:textId="77777777" w:rsidR="00EA64C2" w:rsidRDefault="00137BC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Σας ρωτώ, λοιπόν, κύριε Υπουργέ, με αφορμή άλλον έναν νέο που έφυγε πολύ σύντομα από τη ζωή, τι έχει γίνει με το </w:t>
      </w:r>
      <w:r>
        <w:rPr>
          <w:rFonts w:eastAsia="Times New Roman" w:cs="Times New Roman"/>
          <w:szCs w:val="24"/>
        </w:rPr>
        <w:t>π</w:t>
      </w:r>
      <w:r>
        <w:rPr>
          <w:rFonts w:eastAsia="Times New Roman" w:cs="Times New Roman"/>
          <w:szCs w:val="24"/>
        </w:rPr>
        <w:t>αρατηρητήριο, ποια είναι τα αποτελέσματά του, ποιες είναι οι δράσεις του, αν εί</w:t>
      </w:r>
      <w:r>
        <w:rPr>
          <w:rFonts w:eastAsia="Times New Roman" w:cs="Times New Roman"/>
          <w:szCs w:val="24"/>
        </w:rPr>
        <w:t>ναι σε λειτουργία, ποια είναι η γνώμη σας σε σχέση με τον θεσμό της συμβουλευτικής, αν έχετε προγραμματίσει κάποιες άλλες δράσεις, τις οποίες εμείς τυχόν δεν ξέρουμε, αν έχετε βγάλει κάποια καμπάνια μέσα από το διαδίκτυο ή κάποιο φυλλάδιο ενημέρωσης. Τι σκ</w:t>
      </w:r>
      <w:r>
        <w:rPr>
          <w:rFonts w:eastAsia="Times New Roman" w:cs="Times New Roman"/>
          <w:szCs w:val="24"/>
        </w:rPr>
        <w:t xml:space="preserve">οπεύετε να κάνετε και τι έχετε κάνει μέχρι τώρα αναφορικά με αυτό το φλέγον ζήτημα, ένα ζήτημα </w:t>
      </w:r>
      <w:r>
        <w:rPr>
          <w:rFonts w:eastAsia="Times New Roman" w:cs="Times New Roman"/>
          <w:szCs w:val="24"/>
        </w:rPr>
        <w:lastRenderedPageBreak/>
        <w:t>που αποτελεί ταμπού, αν θέλετε, ακόμα και σήμερα στην ελληνική κοινωνία, αλλά ένα ζήτημα το οποίο έχει μεγάλες διαστάσεις.</w:t>
      </w:r>
    </w:p>
    <w:p w14:paraId="21124544" w14:textId="77777777" w:rsidR="00EA64C2" w:rsidRDefault="00137BC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1124545" w14:textId="77777777" w:rsidR="00EA64C2" w:rsidRDefault="00137BC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(Σπυρίδ</w:t>
      </w:r>
      <w:r>
        <w:rPr>
          <w:rFonts w:eastAsia="Times New Roman" w:cs="Times New Roman"/>
          <w:b/>
          <w:szCs w:val="24"/>
        </w:rPr>
        <w:t>ων Λυκούδης):</w:t>
      </w:r>
      <w:r>
        <w:rPr>
          <w:rFonts w:eastAsia="Times New Roman" w:cs="Times New Roman"/>
          <w:szCs w:val="24"/>
        </w:rPr>
        <w:t xml:space="preserve"> Σας ευχαριστώ, κύριε συνάδελφε. </w:t>
      </w:r>
    </w:p>
    <w:p w14:paraId="21124546" w14:textId="77777777" w:rsidR="00EA64C2" w:rsidRDefault="00137BC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21124547" w14:textId="77777777" w:rsidR="00EA64C2" w:rsidRDefault="00137BC6">
      <w:pPr>
        <w:tabs>
          <w:tab w:val="left" w:pos="1138"/>
          <w:tab w:val="left" w:pos="1565"/>
          <w:tab w:val="left" w:pos="2965"/>
          <w:tab w:val="center" w:pos="4753"/>
        </w:tabs>
        <w:spacing w:line="600" w:lineRule="auto"/>
        <w:ind w:firstLine="720"/>
        <w:jc w:val="both"/>
        <w:rPr>
          <w:rFonts w:eastAsia="Times New Roman" w:cs="Times New Roman"/>
          <w:szCs w:val="24"/>
        </w:rPr>
      </w:pPr>
      <w:r w:rsidRPr="00F34199">
        <w:rPr>
          <w:rFonts w:eastAsia="Times New Roman"/>
          <w:b/>
          <w:bCs/>
          <w:color w:val="242424"/>
        </w:rPr>
        <w:t>ΚΩΝΣΤΑΝΤΙΝΟΣ ΓΑΒΡΟΓΛΟΥ (Υπουργός Παιδείας, Έρευνας και Θρησκευμάτων):</w:t>
      </w:r>
      <w:r>
        <w:rPr>
          <w:rFonts w:eastAsia="Times New Roman" w:cs="Times New Roman"/>
          <w:szCs w:val="24"/>
        </w:rPr>
        <w:t xml:space="preserve"> Σήμερα είναι μία εξαιρετικά δύσκολη ημέρα, μία ημέρα που η σκέψη μας είναι στους συμπολίτες μας που χάθηκαν </w:t>
      </w:r>
      <w:r>
        <w:rPr>
          <w:rFonts w:eastAsia="Times New Roman" w:cs="Times New Roman"/>
          <w:szCs w:val="24"/>
        </w:rPr>
        <w:t>και στις οικογένειές τους, αλλά και στη συνολική τραγική κατάσταση που έχει δημιουργηθεί σε αυτές τις περιοχές.</w:t>
      </w:r>
    </w:p>
    <w:p w14:paraId="21124548" w14:textId="77777777" w:rsidR="00EA64C2" w:rsidRDefault="00137BC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Κύριε Πρόεδρε, συμφωνώ απολύτως με αυτό που μεταφέρατε και ως άποψη του Προέδρου της Βουλής, ότι δηλαδή η Βουλή δεν μπορεί να διακόπτει τις εργα</w:t>
      </w:r>
      <w:r>
        <w:rPr>
          <w:rFonts w:eastAsia="Times New Roman" w:cs="Times New Roman"/>
          <w:szCs w:val="24"/>
        </w:rPr>
        <w:t xml:space="preserve">σίες της παρά τις πολύ σοβαρές τέτοιες δυσκολίες. </w:t>
      </w:r>
    </w:p>
    <w:p w14:paraId="21124549" w14:textId="77777777" w:rsidR="00EA64C2" w:rsidRDefault="00137BC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Σήμερα αυτό που προέχει -και θα παρακαλούσα και τον συνάδελφο να δεχθεί αυτή την προσέγγιση- είναι η ενότητα του λαού μας, η αλληλεγγύη και κυρίως η σιωπή και ο σεβασμός σε αυτούς που χάθηκαν και τις οικογ</w:t>
      </w:r>
      <w:r>
        <w:rPr>
          <w:rFonts w:eastAsia="Times New Roman" w:cs="Times New Roman"/>
          <w:szCs w:val="24"/>
        </w:rPr>
        <w:t xml:space="preserve">ένειές τους. Και πρέπει να υπάρχει σιωπή και σεβασμός γι’ αυτό το νέο παιδί και την οικογένειά του που έζησαν αυτή την ανείπωτη τραγωδία, στην οποία αναφερθήκατε και εσείς. </w:t>
      </w:r>
    </w:p>
    <w:p w14:paraId="2112454A" w14:textId="77777777" w:rsidR="00EA64C2" w:rsidRDefault="00137BC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Πριν δώσω κάποια στοιχεία για να απαντήσω στα ερωτήματά σας, θέλω να πω ότι οι εκπ</w:t>
      </w:r>
      <w:r>
        <w:rPr>
          <w:rFonts w:eastAsia="Times New Roman" w:cs="Times New Roman"/>
          <w:szCs w:val="24"/>
        </w:rPr>
        <w:t>αιδευτικοί μας, με δική τους πρωτοβουλία, σήμερα το πρωί πήγαν σε αυτές τις περιοχές, έγινε έλεγχος των σχολείων και διαπιστώθηκε ότι τα σχολεία μας είναι σε καλή κατάσταση, εκτός από το ΕΠΑΛ Ραφήνας που έχει μία σοβαρή ζημιά στη στέγη, την οποία θα αρχίσο</w:t>
      </w:r>
      <w:r>
        <w:rPr>
          <w:rFonts w:eastAsia="Times New Roman" w:cs="Times New Roman"/>
          <w:szCs w:val="24"/>
        </w:rPr>
        <w:t>υμε άμεσα να αντιμετωπίζουμε, ώστε τον Σεπτέμβριο να είναι έτοιμο το σχολείο. Όπως σας είπα, αυτό έγινε με πρωτοβουλία των εκπαιδευτικών μας. Αύριο θα ξέρουμε περισσότερα και μεθαύριο ακόμη περισσότερα.</w:t>
      </w:r>
    </w:p>
    <w:p w14:paraId="2112454B" w14:textId="77777777" w:rsidR="00EA64C2" w:rsidRDefault="00137BC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Τώρα όσον αφορά το θέμα που θίγετε, είναι ένα εξαιρετ</w:t>
      </w:r>
      <w:r>
        <w:rPr>
          <w:rFonts w:eastAsia="Times New Roman" w:cs="Times New Roman"/>
          <w:szCs w:val="24"/>
        </w:rPr>
        <w:t xml:space="preserve">ικά σοβαρό ζήτημα, το οποίο έχει διεθνείς διαστάσεις. Είναι ένα </w:t>
      </w:r>
      <w:r>
        <w:rPr>
          <w:rFonts w:eastAsia="Times New Roman" w:cs="Times New Roman"/>
          <w:szCs w:val="24"/>
        </w:rPr>
        <w:lastRenderedPageBreak/>
        <w:t xml:space="preserve">πρόβλημα που αντιμετωπίζουν τα σχολεία σε πάρα πολλές χώρες, σχεδόν σε όλες. Είναι ένα πρόβλημα που δεν μπορεί να λυθεί με βραχυπρόθεσμα μέτρα. </w:t>
      </w:r>
    </w:p>
    <w:p w14:paraId="2112454C" w14:textId="77777777" w:rsidR="00EA64C2" w:rsidRDefault="00137BC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Αυτό που εμείς προσπαθούμε να κάνουμε είναι, πρ</w:t>
      </w:r>
      <w:r>
        <w:rPr>
          <w:rFonts w:eastAsia="Times New Roman" w:cs="Times New Roman"/>
          <w:szCs w:val="24"/>
        </w:rPr>
        <w:t xml:space="preserve">ώτον, να αναγνωρίσουμε τα πολλαπλά πρόσωπα της βίας και του </w:t>
      </w:r>
      <w:r>
        <w:rPr>
          <w:rFonts w:eastAsia="Times New Roman" w:cs="Times New Roman"/>
          <w:szCs w:val="24"/>
          <w:lang w:val="en-US"/>
        </w:rPr>
        <w:t>bulling</w:t>
      </w:r>
      <w:r>
        <w:rPr>
          <w:rFonts w:eastAsia="Times New Roman" w:cs="Times New Roman"/>
          <w:szCs w:val="24"/>
        </w:rPr>
        <w:t xml:space="preserve">, διότι δεν είναι ένας συγκεκριμένος τρόπος που ασκείται αυτή η βία από νέα παιδιά προς άλλα νέα παιδιά. Αυτό θεωρούμε ότι πρέπει να γίνει με μία πίστη πως ανεξάρτητα από φύλο και καταγωγή </w:t>
      </w:r>
      <w:r>
        <w:rPr>
          <w:rFonts w:eastAsia="Times New Roman" w:cs="Times New Roman"/>
          <w:szCs w:val="24"/>
        </w:rPr>
        <w:t xml:space="preserve">όλοι πρέπει να έχουν τις ίδιες ευκαιρίες, με ελεύθερη δωρεάν πρόσβαση στη γνώση και πρέπει το σχολείο να έχει ως πρόνοια την αντιμετώπιση και αυτού το προβλήματος. </w:t>
      </w:r>
    </w:p>
    <w:p w14:paraId="2112454D" w14:textId="77777777" w:rsidR="00EA64C2" w:rsidRDefault="00137BC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Βεβαίως για να μπορέσουμε να τα κάνουμε όλα αυτά, βρισκόμαστε σε συνεχή συνεργασία με το Ιν</w:t>
      </w:r>
      <w:r>
        <w:rPr>
          <w:rFonts w:eastAsia="Times New Roman" w:cs="Times New Roman"/>
          <w:szCs w:val="24"/>
        </w:rPr>
        <w:t>στιτούτο Εκπαιδευτικής Πολιτικής, που μας έχει προτείνει ένα σύνολο προγραμμάτων.</w:t>
      </w:r>
    </w:p>
    <w:p w14:paraId="2112454E" w14:textId="77777777" w:rsidR="00EA64C2" w:rsidRDefault="00137BC6">
      <w:pPr>
        <w:spacing w:line="600" w:lineRule="auto"/>
        <w:ind w:firstLine="720"/>
        <w:jc w:val="both"/>
        <w:rPr>
          <w:rFonts w:eastAsia="Times New Roman" w:cs="Times New Roman"/>
          <w:szCs w:val="24"/>
        </w:rPr>
      </w:pPr>
      <w:r>
        <w:rPr>
          <w:rFonts w:eastAsia="Times New Roman" w:cs="Times New Roman"/>
          <w:szCs w:val="24"/>
        </w:rPr>
        <w:t>Θα γνωρίζετε, ελπίζω, ότι για πρώτη φορά φέτος, το 2018, καθιερώσαμε την 6</w:t>
      </w:r>
      <w:r w:rsidRPr="008E43E4">
        <w:rPr>
          <w:rFonts w:eastAsia="Times New Roman" w:cs="Times New Roman"/>
          <w:szCs w:val="24"/>
          <w:vertAlign w:val="superscript"/>
        </w:rPr>
        <w:t>η</w:t>
      </w:r>
      <w:r>
        <w:rPr>
          <w:rFonts w:eastAsia="Times New Roman" w:cs="Times New Roman"/>
          <w:szCs w:val="24"/>
        </w:rPr>
        <w:t xml:space="preserve"> Μαρτίου ως «Πανελλήνια Σχολική Ημέρα κατά της Βίας στο σχολείο». Ο κίνδυνος με τέτοιου είδους </w:t>
      </w:r>
      <w:r>
        <w:rPr>
          <w:rFonts w:eastAsia="Times New Roman" w:cs="Times New Roman"/>
          <w:szCs w:val="24"/>
        </w:rPr>
        <w:lastRenderedPageBreak/>
        <w:t>πρωτ</w:t>
      </w:r>
      <w:r>
        <w:rPr>
          <w:rFonts w:eastAsia="Times New Roman" w:cs="Times New Roman"/>
          <w:szCs w:val="24"/>
        </w:rPr>
        <w:t>οβουλίες είναι να πρόκειται για μια γραφειοκρατική ρύθμιση. Όμως, εμείς θεωρούμε ότι με τις προτάσεις που έχουμε κάνει, δηλαδή με ένα σύνολο προτάσεων και βοηθημάτων που έχουμε δώσει στους εκπαιδευτικούς, αυτό δεν ισχύει, καθώς εκείνη την ημέρα ειδικά έγιν</w:t>
      </w:r>
      <w:r>
        <w:rPr>
          <w:rFonts w:eastAsia="Times New Roman" w:cs="Times New Roman"/>
          <w:szCs w:val="24"/>
        </w:rPr>
        <w:t xml:space="preserve">αν πολλές εκδηλώσεις γύρω απ’ αυτά τα ζητήματα. </w:t>
      </w:r>
    </w:p>
    <w:p w14:paraId="2112454F" w14:textId="77777777" w:rsidR="00EA64C2" w:rsidRDefault="00137BC6">
      <w:pPr>
        <w:spacing w:line="600" w:lineRule="auto"/>
        <w:ind w:firstLine="720"/>
        <w:jc w:val="both"/>
        <w:rPr>
          <w:rFonts w:eastAsia="Times New Roman" w:cs="Times New Roman"/>
          <w:szCs w:val="24"/>
        </w:rPr>
      </w:pPr>
      <w:r>
        <w:rPr>
          <w:rFonts w:eastAsia="Times New Roman" w:cs="Times New Roman"/>
          <w:szCs w:val="24"/>
        </w:rPr>
        <w:t>Μάλιστα, όταν λέω «γύρω απ’ αυτά τα ζητήματα», πρέπει να είναι σαφή και τα ακροατήρια που πρέπει να ζυμώνονται με αυτά τα θέματα. Και εδώ πια δεν είναι μόνο οι μαθητές και οι μαθήτριες, αλλά είναι και οι γον</w:t>
      </w:r>
      <w:r>
        <w:rPr>
          <w:rFonts w:eastAsia="Times New Roman" w:cs="Times New Roman"/>
          <w:szCs w:val="24"/>
        </w:rPr>
        <w:t xml:space="preserve">είς τους, γιατί, όπως θα πω και παρακάτω, το θέμα του </w:t>
      </w:r>
      <w:r>
        <w:rPr>
          <w:rFonts w:eastAsia="Times New Roman" w:cs="Times New Roman"/>
          <w:szCs w:val="24"/>
          <w:lang w:val="en-US"/>
        </w:rPr>
        <w:t>bullying</w:t>
      </w:r>
      <w:r>
        <w:rPr>
          <w:rFonts w:eastAsia="Times New Roman" w:cs="Times New Roman"/>
          <w:szCs w:val="24"/>
        </w:rPr>
        <w:t xml:space="preserve">, το θέμα της βίας, δεν περιορίζεται μόνο στα σχολεία. Αυτό, ενδεχομένως, να είναι ένα από τα πιο σοβαρά προβλήματά μας που έχει να αντιμετωπίσει η κοινωνία. </w:t>
      </w:r>
    </w:p>
    <w:p w14:paraId="21124550" w14:textId="77777777" w:rsidR="00EA64C2" w:rsidRDefault="00137BC6">
      <w:pPr>
        <w:spacing w:line="600" w:lineRule="auto"/>
        <w:ind w:firstLine="720"/>
        <w:jc w:val="both"/>
        <w:rPr>
          <w:rFonts w:eastAsia="Times New Roman" w:cs="Times New Roman"/>
          <w:szCs w:val="24"/>
        </w:rPr>
      </w:pPr>
      <w:r>
        <w:rPr>
          <w:rFonts w:eastAsia="Times New Roman" w:cs="Times New Roman"/>
          <w:szCs w:val="24"/>
        </w:rPr>
        <w:t xml:space="preserve">Γνωρίζετε τη θεματική εβδομάδα που </w:t>
      </w:r>
      <w:r>
        <w:rPr>
          <w:rFonts w:eastAsia="Times New Roman" w:cs="Times New Roman"/>
          <w:szCs w:val="24"/>
        </w:rPr>
        <w:t>έχουμε καθιερώσει στο γυμνάσιο. Στη θεματική εβδομάδα ένα από τα ζητήματα που εμείς ζητάμε να αναδειχθεί είναι και το θέμα της αντιμετώπισης τέτοιου είδους συμπεριφορών στα σχολεία. Δεν θα σας διαβάσω το σύνολο των εγκυκλίων και των πρωτοβουλιών που έχουμε</w:t>
      </w:r>
      <w:r>
        <w:rPr>
          <w:rFonts w:eastAsia="Times New Roman" w:cs="Times New Roman"/>
          <w:szCs w:val="24"/>
        </w:rPr>
        <w:t xml:space="preserve"> </w:t>
      </w:r>
      <w:r>
        <w:rPr>
          <w:rFonts w:eastAsia="Times New Roman" w:cs="Times New Roman"/>
          <w:szCs w:val="24"/>
        </w:rPr>
        <w:lastRenderedPageBreak/>
        <w:t>αρχίσει να υλοποιούμε. Έχουμε ακόμα πολλά να κάνουμε, αλλά, πιστέψτε με, ήδη από προηγούμενες κυβερνήσεις –για να είμαι και δίκαιος- αυτός ο προβληματισμός άρχισε να καθιερώνεται στα σχολεία και εμείς με τις πρωτοβουλίες που έχουμε πάρει τα τελευταία τρία</w:t>
      </w:r>
      <w:r>
        <w:rPr>
          <w:rFonts w:eastAsia="Times New Roman" w:cs="Times New Roman"/>
          <w:szCs w:val="24"/>
        </w:rPr>
        <w:t xml:space="preserve"> χρόνια, με αποκορύφωμα και την καθιέρωση αυτής της ειδικής ημέρας, έχουμε εισαγάγει πάρα πολλές δράσεις που βοηθούν και τους εκπαιδευτικούς, γιατί έχουμε αντίστοιχα προγράμματα για τους εκπαιδευτικούς.</w:t>
      </w:r>
    </w:p>
    <w:p w14:paraId="21124551" w14:textId="77777777" w:rsidR="00EA64C2" w:rsidRDefault="00137BC6">
      <w:pPr>
        <w:spacing w:line="600" w:lineRule="auto"/>
        <w:ind w:firstLine="720"/>
        <w:jc w:val="both"/>
        <w:rPr>
          <w:rFonts w:eastAsia="Times New Roman" w:cs="Times New Roman"/>
          <w:szCs w:val="24"/>
        </w:rPr>
      </w:pPr>
      <w:r>
        <w:rPr>
          <w:rFonts w:eastAsia="Times New Roman" w:cs="Times New Roman"/>
          <w:szCs w:val="24"/>
        </w:rPr>
        <w:t>Βεβαίως θέλουμε να διευκολύνουμε αυτή τη συζήτηση που</w:t>
      </w:r>
      <w:r>
        <w:rPr>
          <w:rFonts w:eastAsia="Times New Roman" w:cs="Times New Roman"/>
          <w:szCs w:val="24"/>
        </w:rPr>
        <w:t xml:space="preserve"> ξέρετε ότι δεν είναι εύκολη, διότι είναι μια συζήτηση που πρέπει να γίνεται όχι μόνο με τα θύματα, αλλά και με τους θύτες και όχι μόνο με τους γονείς των θυμάτων, αλλά και με τους γονείς των θυτών. Άρα, είναι ένα εξαιρετικά περίπλοκο θέμα για το οποίο νομ</w:t>
      </w:r>
      <w:r>
        <w:rPr>
          <w:rFonts w:eastAsia="Times New Roman" w:cs="Times New Roman"/>
          <w:szCs w:val="24"/>
        </w:rPr>
        <w:t xml:space="preserve">ίζουμε ότι έχουν γίνει αρκετά βήματα και, βεβαίως, πρόθεσή μας είναι αυτά να συνεχιστούν. </w:t>
      </w:r>
    </w:p>
    <w:p w14:paraId="21124552" w14:textId="77777777" w:rsidR="00EA64C2" w:rsidRDefault="00137BC6">
      <w:pPr>
        <w:spacing w:line="600" w:lineRule="auto"/>
        <w:ind w:firstLine="720"/>
        <w:jc w:val="both"/>
        <w:rPr>
          <w:rFonts w:eastAsia="Times New Roman" w:cs="Times New Roman"/>
          <w:szCs w:val="24"/>
        </w:rPr>
      </w:pPr>
      <w:r>
        <w:rPr>
          <w:rFonts w:eastAsia="Times New Roman" w:cs="Times New Roman"/>
          <w:szCs w:val="24"/>
        </w:rPr>
        <w:t xml:space="preserve">Στη δευτερολογία μου θα θίξω και ορισμένα επιπλέον θέματα. </w:t>
      </w:r>
    </w:p>
    <w:p w14:paraId="21124553" w14:textId="77777777" w:rsidR="00EA64C2" w:rsidRDefault="00137BC6">
      <w:pPr>
        <w:spacing w:line="600" w:lineRule="auto"/>
        <w:ind w:firstLine="720"/>
        <w:jc w:val="both"/>
        <w:rPr>
          <w:rFonts w:eastAsia="Times New Roman" w:cs="Times New Roman"/>
          <w:szCs w:val="24"/>
        </w:rPr>
      </w:pPr>
      <w:r w:rsidRPr="00B83CBC">
        <w:rPr>
          <w:rFonts w:eastAsia="Times New Roman"/>
          <w:b/>
          <w:bCs/>
        </w:rPr>
        <w:lastRenderedPageBreak/>
        <w:t>ΠΡΟΕΔΡΕΥΩΝ (Σπυρίδων Λυκούδης):</w:t>
      </w:r>
      <w:r>
        <w:rPr>
          <w:rFonts w:eastAsia="Times New Roman" w:cs="Times New Roman"/>
          <w:szCs w:val="24"/>
        </w:rPr>
        <w:t xml:space="preserve"> Ευχαριστώ, κύριε Υπουργέ. </w:t>
      </w:r>
    </w:p>
    <w:p w14:paraId="21124554" w14:textId="77777777" w:rsidR="00EA64C2" w:rsidRDefault="00137BC6">
      <w:pPr>
        <w:spacing w:line="600" w:lineRule="auto"/>
        <w:ind w:firstLine="720"/>
        <w:jc w:val="both"/>
        <w:rPr>
          <w:rFonts w:eastAsia="Times New Roman" w:cs="Times New Roman"/>
          <w:szCs w:val="24"/>
        </w:rPr>
      </w:pPr>
      <w:r>
        <w:rPr>
          <w:rFonts w:eastAsia="Times New Roman" w:cs="Times New Roman"/>
          <w:szCs w:val="24"/>
        </w:rPr>
        <w:t>Ορίστε, κύριε Κατσαφάδο, έχετε τον λόγο.</w:t>
      </w:r>
    </w:p>
    <w:p w14:paraId="21124555" w14:textId="77777777" w:rsidR="00EA64C2" w:rsidRDefault="00137BC6">
      <w:pPr>
        <w:spacing w:line="600" w:lineRule="auto"/>
        <w:ind w:firstLine="720"/>
        <w:jc w:val="both"/>
        <w:rPr>
          <w:rFonts w:eastAsia="Times New Roman" w:cs="Times New Roman"/>
          <w:szCs w:val="24"/>
        </w:rPr>
      </w:pPr>
      <w:r>
        <w:rPr>
          <w:rFonts w:eastAsia="Times New Roman" w:cs="Times New Roman"/>
          <w:b/>
          <w:szCs w:val="24"/>
        </w:rPr>
        <w:t>ΚΩΝΣΤΑΝΤΙΝΟΣ ΚΑΤΣΑΦΑΔΟΣ:</w:t>
      </w:r>
      <w:r>
        <w:rPr>
          <w:rFonts w:eastAsia="Times New Roman" w:cs="Times New Roman"/>
          <w:szCs w:val="24"/>
        </w:rPr>
        <w:t xml:space="preserve"> Ευχαριστώ και πάλι, κύριε Πρόεδρε.</w:t>
      </w:r>
    </w:p>
    <w:p w14:paraId="21124556" w14:textId="77777777" w:rsidR="00EA64C2" w:rsidRDefault="00137BC6">
      <w:pPr>
        <w:spacing w:line="600" w:lineRule="auto"/>
        <w:ind w:firstLine="720"/>
        <w:jc w:val="both"/>
        <w:rPr>
          <w:rFonts w:eastAsia="Times New Roman" w:cs="Times New Roman"/>
          <w:szCs w:val="24"/>
        </w:rPr>
      </w:pPr>
      <w:r>
        <w:rPr>
          <w:rFonts w:eastAsia="Times New Roman" w:cs="Times New Roman"/>
          <w:szCs w:val="24"/>
        </w:rPr>
        <w:t>Κύριε Υπουργέ, σε ό,τι έχει να κάνει με τις καταστροφικές πυρκαγιές, όπως είδατε, εγώ δεν μίλησα για αναζήτηση ευθυνών, αλλά δεν θέλω να μείνουμε σ’ αυτό το οποίο είπατε, γιατί σύσσωμες όλες οι πλ</w:t>
      </w:r>
      <w:r>
        <w:rPr>
          <w:rFonts w:eastAsia="Times New Roman" w:cs="Times New Roman"/>
          <w:szCs w:val="24"/>
        </w:rPr>
        <w:t>ευρές του Κοινοβουλίου θα εκφράσουν την οδύνη, την απογοήτευση, τη λύπη τους, τη βαθιά τους θλίψη, τα συλλυπητήριά τους, όπως γίνεται πάντοτε σε όλες τις τραγωδίες και τις καταστροφές, μέχρι να έρθει η επόμενη. Οπότε, αυτό το οποίο αισθάνομαι και έπρεπε να</w:t>
      </w:r>
      <w:r>
        <w:rPr>
          <w:rFonts w:eastAsia="Times New Roman" w:cs="Times New Roman"/>
          <w:szCs w:val="24"/>
        </w:rPr>
        <w:t xml:space="preserve"> δηλώσω σήμερα στην Ολομέλεια, είναι ότι, επιτέλους, περιμένω να δω και κάτι. Αυτό ήθελα να πω σε ό,τι έχει να κάνει με τις φωτιές. </w:t>
      </w:r>
    </w:p>
    <w:p w14:paraId="21124557" w14:textId="77777777" w:rsidR="00EA64C2" w:rsidRDefault="00137BC6">
      <w:pPr>
        <w:spacing w:line="600" w:lineRule="auto"/>
        <w:ind w:firstLine="720"/>
        <w:jc w:val="both"/>
        <w:rPr>
          <w:rFonts w:eastAsia="Times New Roman" w:cs="Times New Roman"/>
          <w:szCs w:val="24"/>
        </w:rPr>
      </w:pPr>
      <w:r>
        <w:rPr>
          <w:rFonts w:eastAsia="Times New Roman" w:cs="Times New Roman"/>
          <w:szCs w:val="24"/>
        </w:rPr>
        <w:t xml:space="preserve">Σε ό,τι έχει να κάνει με τον </w:t>
      </w:r>
      <w:proofErr w:type="spellStart"/>
      <w:r>
        <w:rPr>
          <w:rFonts w:eastAsia="Times New Roman" w:cs="Times New Roman"/>
          <w:szCs w:val="24"/>
        </w:rPr>
        <w:t>ενδοσχολικό</w:t>
      </w:r>
      <w:proofErr w:type="spellEnd"/>
      <w:r>
        <w:rPr>
          <w:rFonts w:eastAsia="Times New Roman" w:cs="Times New Roman"/>
          <w:szCs w:val="24"/>
        </w:rPr>
        <w:t xml:space="preserve"> εκφοβισμό –με το </w:t>
      </w:r>
      <w:r>
        <w:rPr>
          <w:rFonts w:eastAsia="Times New Roman" w:cs="Times New Roman"/>
          <w:szCs w:val="24"/>
          <w:lang w:val="en-US"/>
        </w:rPr>
        <w:t>bullying</w:t>
      </w:r>
      <w:r>
        <w:rPr>
          <w:rFonts w:eastAsia="Times New Roman" w:cs="Times New Roman"/>
          <w:szCs w:val="24"/>
        </w:rPr>
        <w:t xml:space="preserve">, όπως έχει πλέον διαδοθεί- αυτό είναι ένα πρόβλημα, </w:t>
      </w:r>
      <w:r>
        <w:rPr>
          <w:rFonts w:eastAsia="Times New Roman" w:cs="Times New Roman"/>
          <w:szCs w:val="24"/>
        </w:rPr>
        <w:lastRenderedPageBreak/>
        <w:t>κύρι</w:t>
      </w:r>
      <w:r>
        <w:rPr>
          <w:rFonts w:eastAsia="Times New Roman" w:cs="Times New Roman"/>
          <w:szCs w:val="24"/>
        </w:rPr>
        <w:t>ε Υπουργέ, το οποίο αγγίζει τη βάση της ελληνικής κοινωνίας και κυρίως τη νέα γενιά. Πραγματικά, σ’ αυτή τη συζήτηση –κι εγώ έκανα αυτή την ερώτηση, για να ανοίξει αυτή η συζήτηση- θεωρούσα ότι θα πρέπει να δημιουργηθεί και μια διακομματική επιτροπή, αν θέ</w:t>
      </w:r>
      <w:r>
        <w:rPr>
          <w:rFonts w:eastAsia="Times New Roman" w:cs="Times New Roman"/>
          <w:szCs w:val="24"/>
        </w:rPr>
        <w:t>λετε. Είναι ένα πρόβλημα το οποίο δεν έχει χρώμα και νομίζω ότι υπάρχει κοινός τόπος για να μπορέσουμε να συμφωνήσουμε όλοι πάνω σ’ αυτό. Ούτως ή άλλως, αυτό μας έχουν δείξει και οι υπόλοιπες χώρες που το έχουν αντιμετωπίσει και προσπαθούν να το αντιμετωπί</w:t>
      </w:r>
      <w:r>
        <w:rPr>
          <w:rFonts w:eastAsia="Times New Roman" w:cs="Times New Roman"/>
          <w:szCs w:val="24"/>
        </w:rPr>
        <w:t xml:space="preserve">σουν με ακόμα καλύτερους τρόπους, όπως είναι η Νορβηγία, η Σουηδία ή η Αμερική. </w:t>
      </w:r>
    </w:p>
    <w:p w14:paraId="21124558" w14:textId="77777777" w:rsidR="00EA64C2" w:rsidRDefault="00137BC6">
      <w:pPr>
        <w:spacing w:line="600" w:lineRule="auto"/>
        <w:ind w:firstLine="720"/>
        <w:jc w:val="both"/>
        <w:rPr>
          <w:rFonts w:eastAsia="Times New Roman" w:cs="Times New Roman"/>
          <w:szCs w:val="24"/>
        </w:rPr>
      </w:pPr>
      <w:r>
        <w:rPr>
          <w:rFonts w:eastAsia="Times New Roman" w:cs="Times New Roman"/>
          <w:szCs w:val="24"/>
        </w:rPr>
        <w:t>Επιτρέψτε μου, όμως, να πω ότι με την 6</w:t>
      </w:r>
      <w:r w:rsidRPr="00E30685">
        <w:rPr>
          <w:rFonts w:eastAsia="Times New Roman" w:cs="Times New Roman"/>
          <w:szCs w:val="24"/>
          <w:vertAlign w:val="superscript"/>
        </w:rPr>
        <w:t>η</w:t>
      </w:r>
      <w:r>
        <w:rPr>
          <w:rFonts w:eastAsia="Times New Roman" w:cs="Times New Roman"/>
          <w:szCs w:val="24"/>
        </w:rPr>
        <w:t xml:space="preserve"> Μαρτίου και μόνο δεν λύνεται το πρόβλημα, γιατί ξέρετε ότι πολλές φορές όλες αυτές οι επετειακές εκδηλώσεις είναι εκδηλώσεις για να μη</w:t>
      </w:r>
      <w:r>
        <w:rPr>
          <w:rFonts w:eastAsia="Times New Roman" w:cs="Times New Roman"/>
          <w:szCs w:val="24"/>
        </w:rPr>
        <w:t xml:space="preserve">ν πηγαίνουν οι μαθητές στο μάθημα, για να γλιτώνουν το μάθημα. Όλοι έχουμε περάσει από τα θρανία και ξέρουμε πώς λειτουργούν όλες αυτές οι εκδηλώσεις ή όλοι αυτοί οι θεσμοί. </w:t>
      </w:r>
    </w:p>
    <w:p w14:paraId="21124559" w14:textId="77777777" w:rsidR="00EA64C2" w:rsidRDefault="00137BC6">
      <w:pPr>
        <w:spacing w:line="600" w:lineRule="auto"/>
        <w:ind w:firstLine="720"/>
        <w:jc w:val="both"/>
        <w:rPr>
          <w:rFonts w:eastAsia="Times New Roman" w:cs="Times New Roman"/>
          <w:szCs w:val="24"/>
        </w:rPr>
      </w:pPr>
      <w:r>
        <w:rPr>
          <w:rFonts w:eastAsia="Times New Roman" w:cs="Times New Roman"/>
          <w:szCs w:val="24"/>
        </w:rPr>
        <w:t>Νομίζω, λοιπόν, κύριε Υπουργέ, ότι έχουμε να κάνουμε ακόμα πάρα πολλά στο συγκεκρ</w:t>
      </w:r>
      <w:r>
        <w:rPr>
          <w:rFonts w:eastAsia="Times New Roman" w:cs="Times New Roman"/>
          <w:szCs w:val="24"/>
        </w:rPr>
        <w:t xml:space="preserve">ιμένο θέμα. Νομίζω ότι έχουμε </w:t>
      </w:r>
      <w:r>
        <w:rPr>
          <w:rFonts w:eastAsia="Times New Roman" w:cs="Times New Roman"/>
          <w:szCs w:val="24"/>
        </w:rPr>
        <w:lastRenderedPageBreak/>
        <w:t xml:space="preserve">να κάνουμε πάρα πολλά ως γονείς, ως κοινωνία, ως εκπαιδευτική κοινότητα. Χρωστάμε πάρα πολλά να κάνουμε ακόμα στους μαθητές και στη νέα γενιά αυτής της χώρας. </w:t>
      </w:r>
    </w:p>
    <w:p w14:paraId="2112455A" w14:textId="77777777" w:rsidR="00EA64C2" w:rsidRDefault="00137BC6">
      <w:pPr>
        <w:tabs>
          <w:tab w:val="left" w:pos="3873"/>
        </w:tabs>
        <w:spacing w:line="600" w:lineRule="auto"/>
        <w:ind w:firstLine="720"/>
        <w:jc w:val="both"/>
        <w:rPr>
          <w:rFonts w:eastAsia="Times New Roman" w:cs="Times New Roman"/>
          <w:szCs w:val="24"/>
        </w:rPr>
      </w:pPr>
      <w:r>
        <w:rPr>
          <w:rFonts w:eastAsia="Times New Roman" w:cs="Times New Roman"/>
          <w:szCs w:val="24"/>
        </w:rPr>
        <w:t>Είναι πάρα πολύ εύκολο να αρχίσουμε και να εφαρμόζουμε πράγματα. Ε</w:t>
      </w:r>
      <w:r>
        <w:rPr>
          <w:rFonts w:eastAsia="Times New Roman" w:cs="Times New Roman"/>
          <w:szCs w:val="24"/>
        </w:rPr>
        <w:t xml:space="preserve">γώ θα σας πω κάτι πάρα πολύ απλό. Γιατί δεν έχει εκδοθεί ένα ανώνυμο ερωτηματολόγιο για να μπορέσουμε πρωτογενώς, αν θέλετε, σε όλα τα σχολεία να δούμε τη δραματική κατάσταση η οποία υπάρχει; Θα </w:t>
      </w:r>
      <w:r w:rsidRPr="00E57B5A">
        <w:rPr>
          <w:rFonts w:eastAsia="Times New Roman" w:cs="Times New Roman"/>
          <w:szCs w:val="24"/>
        </w:rPr>
        <w:t>πρέπει να</w:t>
      </w:r>
      <w:r>
        <w:rPr>
          <w:rFonts w:eastAsia="Times New Roman" w:cs="Times New Roman"/>
          <w:szCs w:val="24"/>
        </w:rPr>
        <w:t xml:space="preserve"> πλησιάσουμε. Γιατί δεν έχουμε δημιουργήσει κάποια σ</w:t>
      </w:r>
      <w:r>
        <w:rPr>
          <w:rFonts w:eastAsia="Times New Roman" w:cs="Times New Roman"/>
          <w:szCs w:val="24"/>
        </w:rPr>
        <w:t xml:space="preserve">υμβουλευτικά κέντρα, κάποια άμεση γραμμή ενημέρωσης για να πάρει τηλέφωνο ο μαθητής ή να πάρει ο γονιός είτε του θύματος είτε του </w:t>
      </w:r>
      <w:r w:rsidRPr="00700865">
        <w:rPr>
          <w:rFonts w:eastAsia="Times New Roman" w:cs="Times New Roman"/>
          <w:szCs w:val="24"/>
        </w:rPr>
        <w:t>θύτη</w:t>
      </w:r>
      <w:r>
        <w:rPr>
          <w:rFonts w:eastAsia="Times New Roman" w:cs="Times New Roman"/>
          <w:szCs w:val="24"/>
        </w:rPr>
        <w:t>, όπως πολύ σωστά είπατε, και να αναφέρει αυτά τα περιστατικά;</w:t>
      </w:r>
    </w:p>
    <w:p w14:paraId="2112455B" w14:textId="77777777" w:rsidR="00EA64C2" w:rsidRDefault="00137BC6">
      <w:pPr>
        <w:tabs>
          <w:tab w:val="left" w:pos="3873"/>
        </w:tabs>
        <w:spacing w:line="600" w:lineRule="auto"/>
        <w:ind w:firstLine="720"/>
        <w:jc w:val="both"/>
        <w:rPr>
          <w:rFonts w:eastAsia="Times New Roman" w:cs="Times New Roman"/>
          <w:szCs w:val="24"/>
        </w:rPr>
      </w:pPr>
      <w:r w:rsidRPr="001878DA">
        <w:rPr>
          <w:rFonts w:eastAsia="Times New Roman" w:cs="Times New Roman"/>
          <w:szCs w:val="24"/>
        </w:rPr>
        <w:t>Νομίζω ότι</w:t>
      </w:r>
      <w:r>
        <w:rPr>
          <w:rFonts w:eastAsia="Times New Roman" w:cs="Times New Roman"/>
          <w:szCs w:val="24"/>
        </w:rPr>
        <w:t xml:space="preserve"> </w:t>
      </w:r>
      <w:r w:rsidRPr="00E57B5A">
        <w:rPr>
          <w:rFonts w:eastAsia="Times New Roman" w:cs="Times New Roman"/>
          <w:szCs w:val="24"/>
        </w:rPr>
        <w:t>πρέπει να</w:t>
      </w:r>
      <w:r>
        <w:rPr>
          <w:rFonts w:eastAsia="Times New Roman" w:cs="Times New Roman"/>
          <w:szCs w:val="24"/>
        </w:rPr>
        <w:t xml:space="preserve"> προχωρήσουμε σε πιο δραστικά μέτρα, </w:t>
      </w:r>
      <w:r w:rsidRPr="00390D90">
        <w:rPr>
          <w:rFonts w:eastAsia="Times New Roman" w:cs="Times New Roman"/>
          <w:szCs w:val="24"/>
        </w:rPr>
        <w:t>κύ</w:t>
      </w:r>
      <w:r w:rsidRPr="00390D90">
        <w:rPr>
          <w:rFonts w:eastAsia="Times New Roman" w:cs="Times New Roman"/>
          <w:szCs w:val="24"/>
        </w:rPr>
        <w:t>ριε Υπουργέ</w:t>
      </w:r>
      <w:r>
        <w:rPr>
          <w:rFonts w:eastAsia="Times New Roman" w:cs="Times New Roman"/>
          <w:szCs w:val="24"/>
        </w:rPr>
        <w:t>. Ν</w:t>
      </w:r>
      <w:r w:rsidRPr="001878DA">
        <w:rPr>
          <w:rFonts w:eastAsia="Times New Roman" w:cs="Times New Roman"/>
          <w:szCs w:val="24"/>
        </w:rPr>
        <w:t>ομίζω ότι</w:t>
      </w:r>
      <w:r>
        <w:rPr>
          <w:rFonts w:eastAsia="Times New Roman" w:cs="Times New Roman"/>
          <w:szCs w:val="24"/>
        </w:rPr>
        <w:t xml:space="preserve"> αυτή </w:t>
      </w:r>
      <w:r w:rsidRPr="00E57B5A">
        <w:rPr>
          <w:rFonts w:eastAsia="Times New Roman" w:cs="Times New Roman"/>
          <w:szCs w:val="24"/>
        </w:rPr>
        <w:t>πρέπει να</w:t>
      </w:r>
      <w:r>
        <w:rPr>
          <w:rFonts w:eastAsia="Times New Roman" w:cs="Times New Roman"/>
          <w:szCs w:val="24"/>
        </w:rPr>
        <w:t xml:space="preserve"> είναι και η βούληση η δική σας, αλλά είναι και η δική μας βούληση. Το χρωστάμε σε αυτά τα παιδιά. Το χρωστάμε στην κοινωνία. Χρωστάμε στην κοινωνία να παραδώσουμε καλύτερους ανθρώπους. Ν</w:t>
      </w:r>
      <w:r w:rsidRPr="001878DA">
        <w:rPr>
          <w:rFonts w:eastAsia="Times New Roman" w:cs="Times New Roman"/>
          <w:szCs w:val="24"/>
        </w:rPr>
        <w:t>ομίζω ότι</w:t>
      </w:r>
      <w:r>
        <w:rPr>
          <w:rFonts w:eastAsia="Times New Roman" w:cs="Times New Roman"/>
          <w:szCs w:val="24"/>
        </w:rPr>
        <w:t xml:space="preserve"> αν μπορέσουμε να δημι</w:t>
      </w:r>
      <w:r>
        <w:rPr>
          <w:rFonts w:eastAsia="Times New Roman" w:cs="Times New Roman"/>
          <w:szCs w:val="24"/>
        </w:rPr>
        <w:t xml:space="preserve">ουργήσουμε όλες αυτές τις </w:t>
      </w:r>
      <w:r>
        <w:rPr>
          <w:rFonts w:eastAsia="Times New Roman" w:cs="Times New Roman"/>
          <w:szCs w:val="24"/>
        </w:rPr>
        <w:lastRenderedPageBreak/>
        <w:t xml:space="preserve">δομές, </w:t>
      </w:r>
      <w:r w:rsidRPr="00A16A52">
        <w:rPr>
          <w:rFonts w:eastAsia="Times New Roman"/>
          <w:szCs w:val="24"/>
        </w:rPr>
        <w:t>οι οποίες</w:t>
      </w:r>
      <w:r>
        <w:rPr>
          <w:rFonts w:eastAsia="Times New Roman" w:cs="Times New Roman"/>
          <w:szCs w:val="24"/>
        </w:rPr>
        <w:t xml:space="preserve"> είναι απαραίτητες, και αν μπορέσουμε να εφαρμόσουμε όλες αυτές τις πρακτικές, </w:t>
      </w:r>
      <w:r w:rsidRPr="00A16A52">
        <w:rPr>
          <w:rFonts w:eastAsia="Times New Roman"/>
          <w:szCs w:val="24"/>
        </w:rPr>
        <w:t>οι οποίες</w:t>
      </w:r>
      <w:r>
        <w:rPr>
          <w:rFonts w:eastAsia="Times New Roman" w:cs="Times New Roman"/>
          <w:szCs w:val="24"/>
        </w:rPr>
        <w:t xml:space="preserve"> με επιτυχία εφαρμόζονται στο εξωτερικό, θα μπορέσουμε να το πετύχουμε. </w:t>
      </w:r>
    </w:p>
    <w:p w14:paraId="2112455C" w14:textId="77777777" w:rsidR="00EA64C2" w:rsidRDefault="00137BC6">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w:t>
      </w:r>
      <w:r>
        <w:rPr>
          <w:rFonts w:eastAsia="Times New Roman" w:cs="Times New Roman"/>
          <w:szCs w:val="24"/>
        </w:rPr>
        <w:t>υ ομιλίας του κυρίου Βουλευτή)</w:t>
      </w:r>
    </w:p>
    <w:p w14:paraId="2112455D" w14:textId="77777777" w:rsidR="00EA64C2" w:rsidRDefault="00137BC6">
      <w:pPr>
        <w:tabs>
          <w:tab w:val="left" w:pos="3873"/>
        </w:tabs>
        <w:spacing w:line="600" w:lineRule="auto"/>
        <w:ind w:firstLine="720"/>
        <w:jc w:val="both"/>
        <w:rPr>
          <w:rFonts w:eastAsia="Times New Roman" w:cs="Times New Roman"/>
          <w:szCs w:val="24"/>
        </w:rPr>
      </w:pPr>
      <w:r w:rsidRPr="00700865">
        <w:rPr>
          <w:rFonts w:eastAsia="Times New Roman" w:cs="Times New Roman"/>
          <w:szCs w:val="24"/>
        </w:rPr>
        <w:t>Ξέρετε,</w:t>
      </w:r>
      <w:r>
        <w:rPr>
          <w:rFonts w:eastAsia="Times New Roman" w:cs="Times New Roman"/>
          <w:szCs w:val="24"/>
        </w:rPr>
        <w:t xml:space="preserve"> δεν είναι νομοθετικό το θέμα. Στην Ελλάδα δεν πάσχουμε από νόμους, </w:t>
      </w:r>
      <w:r w:rsidRPr="00390D90">
        <w:rPr>
          <w:rFonts w:eastAsia="Times New Roman" w:cs="Times New Roman"/>
          <w:szCs w:val="24"/>
        </w:rPr>
        <w:t>κύριε Υπουργέ</w:t>
      </w:r>
      <w:r>
        <w:rPr>
          <w:rFonts w:eastAsia="Times New Roman" w:cs="Times New Roman"/>
          <w:szCs w:val="24"/>
        </w:rPr>
        <w:t xml:space="preserve">. Πάσχουμε από τη σωστή εφαρμογή των νόμων. Πάσχουμε από το να μπορέσουμε να ξεπεράσουμε τη γραφειοκρατία, πάσχουμε από το να μπορέσουμε </w:t>
      </w:r>
      <w:r>
        <w:rPr>
          <w:rFonts w:eastAsia="Times New Roman" w:cs="Times New Roman"/>
          <w:szCs w:val="24"/>
        </w:rPr>
        <w:t xml:space="preserve">να ξεπεράσουμε ταμπού και προκαταλήψεις, να κοιτάξουμε το πρόβλημα κατάματα και να έχουμε την τόλμη να το αντιμετωπίσουμε. </w:t>
      </w:r>
    </w:p>
    <w:p w14:paraId="2112455E" w14:textId="77777777" w:rsidR="00EA64C2" w:rsidRDefault="00137BC6">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Δυστυχώς, ενώ ξέρετε ότι αυτό το πρόβλημα έχει πάρει ανησυχητικές διαστάσεις και στη χώρα μας, παρατηρείται αυτό το φοβικό σύνδρομο </w:t>
      </w:r>
      <w:r>
        <w:rPr>
          <w:rFonts w:eastAsia="Times New Roman" w:cs="Times New Roman"/>
          <w:szCs w:val="24"/>
        </w:rPr>
        <w:t xml:space="preserve">και στην κοινωνία και στην εκπαιδευτική κοινότητα και μέσα στα σπίτια των θυτών και μέσα στα σπίτια των θυμάτων. Εμείς, </w:t>
      </w:r>
      <w:r w:rsidRPr="00AC526C">
        <w:rPr>
          <w:rFonts w:eastAsia="Times New Roman" w:cs="Times New Roman"/>
          <w:szCs w:val="24"/>
        </w:rPr>
        <w:t>όμως</w:t>
      </w:r>
      <w:r>
        <w:rPr>
          <w:rFonts w:eastAsia="Times New Roman" w:cs="Times New Roman"/>
          <w:szCs w:val="24"/>
        </w:rPr>
        <w:t xml:space="preserve">, οφείλουμε να το αναδείξουμε και να μπορέσουμε να το καταπολεμήσουμε και να το ξεπεράσουμε. </w:t>
      </w:r>
    </w:p>
    <w:p w14:paraId="2112455F" w14:textId="77777777" w:rsidR="00EA64C2" w:rsidRDefault="00137BC6">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Αυτόν τον στόχο είχε η συγκεκριμένη ερώτηση, </w:t>
      </w:r>
      <w:r w:rsidRPr="00390D90">
        <w:rPr>
          <w:rFonts w:eastAsia="Times New Roman" w:cs="Times New Roman"/>
          <w:szCs w:val="24"/>
        </w:rPr>
        <w:t>κύριε Υπουργέ</w:t>
      </w:r>
      <w:r>
        <w:rPr>
          <w:rFonts w:eastAsia="Times New Roman" w:cs="Times New Roman"/>
          <w:szCs w:val="24"/>
        </w:rPr>
        <w:t xml:space="preserve">. Θα ήθελα </w:t>
      </w:r>
      <w:r w:rsidRPr="00700865">
        <w:rPr>
          <w:rFonts w:eastAsia="Times New Roman" w:cs="Times New Roman"/>
          <w:szCs w:val="24"/>
        </w:rPr>
        <w:t>βέβαια</w:t>
      </w:r>
      <w:r>
        <w:rPr>
          <w:rFonts w:eastAsia="Times New Roman" w:cs="Times New Roman"/>
          <w:szCs w:val="24"/>
        </w:rPr>
        <w:t>,</w:t>
      </w:r>
      <w:r w:rsidRPr="00700865">
        <w:rPr>
          <w:rFonts w:eastAsia="Times New Roman" w:cs="Times New Roman"/>
          <w:szCs w:val="24"/>
        </w:rPr>
        <w:t xml:space="preserve"> να μου πείτε τι γίνεται με το παρατηρητήριο, ποια είναι τα αποτελέσματα και αν συνεχίζει να λειτουργεί</w:t>
      </w:r>
      <w:r>
        <w:rPr>
          <w:rFonts w:eastAsia="Times New Roman" w:cs="Times New Roman"/>
          <w:szCs w:val="24"/>
        </w:rPr>
        <w:t>. Πραγματικά</w:t>
      </w:r>
      <w:r>
        <w:rPr>
          <w:rFonts w:eastAsia="Times New Roman" w:cs="Times New Roman"/>
          <w:szCs w:val="24"/>
        </w:rPr>
        <w:t>,</w:t>
      </w:r>
      <w:r>
        <w:rPr>
          <w:rFonts w:eastAsia="Times New Roman" w:cs="Times New Roman"/>
          <w:szCs w:val="24"/>
        </w:rPr>
        <w:t xml:space="preserve"> με πολύ ενδιαφέρον θα ήθελα να δω και όλες αυτές τις ενέργειες</w:t>
      </w:r>
      <w:r>
        <w:rPr>
          <w:rFonts w:eastAsia="Times New Roman" w:cs="Times New Roman"/>
          <w:szCs w:val="24"/>
        </w:rPr>
        <w:t>,</w:t>
      </w:r>
      <w:r>
        <w:rPr>
          <w:rFonts w:eastAsia="Times New Roman" w:cs="Times New Roman"/>
          <w:szCs w:val="24"/>
        </w:rPr>
        <w:t xml:space="preserve"> τις οποίες έχετε κάνει και όλες αυτές τις δράσεις σε σχέση με το </w:t>
      </w:r>
      <w:proofErr w:type="spellStart"/>
      <w:r w:rsidRPr="00F73ECD">
        <w:rPr>
          <w:rFonts w:eastAsia="Times New Roman" w:cs="Times New Roman"/>
          <w:szCs w:val="24"/>
        </w:rPr>
        <w:t>bu</w:t>
      </w:r>
      <w:r>
        <w:rPr>
          <w:rFonts w:eastAsia="Times New Roman" w:cs="Times New Roman"/>
          <w:szCs w:val="24"/>
          <w:lang w:val="en-US"/>
        </w:rPr>
        <w:t>lly</w:t>
      </w:r>
      <w:r w:rsidRPr="00F73ECD">
        <w:rPr>
          <w:rFonts w:eastAsia="Times New Roman" w:cs="Times New Roman"/>
          <w:szCs w:val="24"/>
        </w:rPr>
        <w:t>ing</w:t>
      </w:r>
      <w:proofErr w:type="spellEnd"/>
      <w:r>
        <w:rPr>
          <w:rFonts w:eastAsia="Times New Roman" w:cs="Times New Roman"/>
          <w:szCs w:val="24"/>
        </w:rPr>
        <w:t>. Περιμένω να τις ακούσω στη δευτερολογία σας.</w:t>
      </w:r>
    </w:p>
    <w:p w14:paraId="21124560" w14:textId="77777777" w:rsidR="00EA64C2" w:rsidRDefault="00137BC6">
      <w:pPr>
        <w:tabs>
          <w:tab w:val="left" w:pos="3873"/>
        </w:tabs>
        <w:spacing w:line="600" w:lineRule="auto"/>
        <w:ind w:firstLine="720"/>
        <w:jc w:val="both"/>
        <w:rPr>
          <w:rFonts w:eastAsia="Times New Roman" w:cs="Times New Roman"/>
          <w:szCs w:val="24"/>
        </w:rPr>
      </w:pPr>
      <w:r>
        <w:rPr>
          <w:rFonts w:eastAsia="Times New Roman" w:cs="Times New Roman"/>
          <w:szCs w:val="24"/>
        </w:rPr>
        <w:t>Σας ευχαριστώ.</w:t>
      </w:r>
    </w:p>
    <w:p w14:paraId="21124561" w14:textId="77777777" w:rsidR="00EA64C2" w:rsidRDefault="00137BC6">
      <w:pPr>
        <w:tabs>
          <w:tab w:val="left" w:pos="3873"/>
        </w:tabs>
        <w:spacing w:line="600" w:lineRule="auto"/>
        <w:ind w:firstLine="720"/>
        <w:jc w:val="both"/>
        <w:rPr>
          <w:rFonts w:eastAsia="Times New Roman" w:cs="Times New Roman"/>
          <w:szCs w:val="24"/>
        </w:rPr>
      </w:pPr>
      <w:r w:rsidRPr="009531E1">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21124562" w14:textId="77777777" w:rsidR="00EA64C2" w:rsidRDefault="00137BC6">
      <w:pPr>
        <w:tabs>
          <w:tab w:val="left" w:pos="3873"/>
        </w:tabs>
        <w:spacing w:line="600" w:lineRule="auto"/>
        <w:ind w:firstLine="720"/>
        <w:jc w:val="both"/>
        <w:rPr>
          <w:rFonts w:eastAsia="Times New Roman" w:cs="Times New Roman"/>
          <w:szCs w:val="24"/>
        </w:rPr>
      </w:pPr>
      <w:r>
        <w:rPr>
          <w:rFonts w:eastAsia="Times New Roman" w:cs="Times New Roman"/>
          <w:szCs w:val="24"/>
        </w:rPr>
        <w:t>Ορίστε, κ</w:t>
      </w:r>
      <w:r w:rsidRPr="00390D90">
        <w:rPr>
          <w:rFonts w:eastAsia="Times New Roman" w:cs="Times New Roman"/>
          <w:szCs w:val="24"/>
        </w:rPr>
        <w:t>ύριε Υπουργέ,</w:t>
      </w:r>
      <w:r>
        <w:rPr>
          <w:rFonts w:eastAsia="Times New Roman" w:cs="Times New Roman"/>
          <w:szCs w:val="24"/>
        </w:rPr>
        <w:t xml:space="preserve"> έχετε τον λόγο.</w:t>
      </w:r>
    </w:p>
    <w:p w14:paraId="21124563" w14:textId="77777777" w:rsidR="00EA64C2" w:rsidRDefault="00137BC6">
      <w:pPr>
        <w:spacing w:line="600" w:lineRule="auto"/>
        <w:ind w:firstLine="720"/>
        <w:jc w:val="both"/>
        <w:rPr>
          <w:rFonts w:eastAsia="Times New Roman" w:cs="Times New Roman"/>
          <w:szCs w:val="24"/>
        </w:rPr>
      </w:pPr>
      <w:r>
        <w:rPr>
          <w:rFonts w:eastAsia="Times New Roman" w:cs="Times New Roman"/>
          <w:b/>
          <w:szCs w:val="24"/>
        </w:rPr>
        <w:t>ΚΩΝΣΤΑΝΤΙΝΟΣ ΓΑΒΡΟΓΛΟ</w:t>
      </w:r>
      <w:r>
        <w:rPr>
          <w:rFonts w:eastAsia="Times New Roman" w:cs="Times New Roman"/>
          <w:b/>
          <w:szCs w:val="24"/>
        </w:rPr>
        <w:t xml:space="preserve">Υ (Υπουργός Παιδείας, Έρευνας και Θρησκευμάτων): </w:t>
      </w:r>
      <w:r>
        <w:rPr>
          <w:rFonts w:eastAsia="Times New Roman" w:cs="Times New Roman"/>
          <w:szCs w:val="24"/>
        </w:rPr>
        <w:t>Το παρατηρητήριο πράγματι</w:t>
      </w:r>
      <w:r>
        <w:rPr>
          <w:rFonts w:eastAsia="Times New Roman" w:cs="Times New Roman"/>
          <w:szCs w:val="24"/>
        </w:rPr>
        <w:t>,</w:t>
      </w:r>
      <w:r>
        <w:rPr>
          <w:rFonts w:eastAsia="Times New Roman" w:cs="Times New Roman"/>
          <w:szCs w:val="24"/>
        </w:rPr>
        <w:t xml:space="preserve"> είχε συμβάλει θετικά. </w:t>
      </w:r>
      <w:r w:rsidRPr="00AC526C">
        <w:rPr>
          <w:rFonts w:eastAsia="Times New Roman" w:cs="Times New Roman"/>
          <w:szCs w:val="24"/>
        </w:rPr>
        <w:t>Όμως</w:t>
      </w:r>
      <w:r>
        <w:rPr>
          <w:rFonts w:eastAsia="Times New Roman" w:cs="Times New Roman"/>
          <w:szCs w:val="24"/>
        </w:rPr>
        <w:t>, νομίζουμε ότι η έκταση του προβλήματος και οι δυνατότητες παρέμβασης έχουν υπερβεί τις δυνατότητες του παρατηρητηρίου και άρα</w:t>
      </w:r>
      <w:r>
        <w:rPr>
          <w:rFonts w:eastAsia="Times New Roman" w:cs="Times New Roman"/>
          <w:szCs w:val="24"/>
        </w:rPr>
        <w:t>,</w:t>
      </w:r>
      <w:r>
        <w:rPr>
          <w:rFonts w:eastAsia="Times New Roman" w:cs="Times New Roman"/>
          <w:szCs w:val="24"/>
        </w:rPr>
        <w:t xml:space="preserve"> έχουμε αξιοποιήσει τα συμ</w:t>
      </w:r>
      <w:r>
        <w:rPr>
          <w:rFonts w:eastAsia="Times New Roman" w:cs="Times New Roman"/>
          <w:szCs w:val="24"/>
        </w:rPr>
        <w:t>περάσματα του παρατηρητηρίου και κάναμε τα πρόσθετα μέτρα που σας είπα.</w:t>
      </w:r>
    </w:p>
    <w:p w14:paraId="21124564" w14:textId="77777777" w:rsidR="00EA64C2" w:rsidRDefault="00137BC6">
      <w:pPr>
        <w:spacing w:line="600" w:lineRule="auto"/>
        <w:ind w:firstLine="720"/>
        <w:jc w:val="both"/>
        <w:rPr>
          <w:rFonts w:eastAsia="Times New Roman" w:cs="Times New Roman"/>
          <w:szCs w:val="24"/>
        </w:rPr>
      </w:pPr>
      <w:r>
        <w:rPr>
          <w:rFonts w:eastAsia="Times New Roman" w:cs="Times New Roman"/>
          <w:szCs w:val="24"/>
        </w:rPr>
        <w:lastRenderedPageBreak/>
        <w:t>Κοιτάξτε, μάλλον δεν έγινε κατανοητό. Δεν είναι ότι καθιερώσαμε μία μέρα</w:t>
      </w:r>
      <w:r w:rsidRPr="00E30F72">
        <w:rPr>
          <w:rFonts w:eastAsia="Times New Roman" w:cs="Times New Roman"/>
          <w:szCs w:val="24"/>
        </w:rPr>
        <w:t>,</w:t>
      </w:r>
      <w:r>
        <w:rPr>
          <w:rFonts w:eastAsia="Times New Roman" w:cs="Times New Roman"/>
          <w:szCs w:val="24"/>
        </w:rPr>
        <w:t xml:space="preserve"> όπως υπαινιχθήκατε</w:t>
      </w:r>
      <w:r w:rsidRPr="00E30F72">
        <w:rPr>
          <w:rFonts w:eastAsia="Times New Roman" w:cs="Times New Roman"/>
          <w:szCs w:val="24"/>
        </w:rPr>
        <w:t>,</w:t>
      </w:r>
      <w:r>
        <w:rPr>
          <w:rFonts w:eastAsia="Times New Roman" w:cs="Times New Roman"/>
          <w:szCs w:val="24"/>
        </w:rPr>
        <w:t xml:space="preserve"> όπου τα παιδιά δεν θα πηγαίνουν σχολείο και τα λοιπά. Είναι μια μέρα</w:t>
      </w:r>
      <w:r>
        <w:rPr>
          <w:rFonts w:eastAsia="Times New Roman" w:cs="Times New Roman"/>
          <w:szCs w:val="24"/>
        </w:rPr>
        <w:t>,</w:t>
      </w:r>
      <w:r>
        <w:rPr>
          <w:rFonts w:eastAsia="Times New Roman" w:cs="Times New Roman"/>
          <w:szCs w:val="24"/>
        </w:rPr>
        <w:t xml:space="preserve"> που επιβάλλεται στο </w:t>
      </w:r>
      <w:r>
        <w:rPr>
          <w:rFonts w:eastAsia="Times New Roman" w:cs="Times New Roman"/>
          <w:szCs w:val="24"/>
        </w:rPr>
        <w:t>κάθε σχολείο να σχεδιάσει ένα σύνολο δραστηριοτήτων γύρω από αυτό το θέμα. Το δεύτερο είναι το σύνολο των δραστηριοτήτων, που πραγματικά</w:t>
      </w:r>
      <w:r>
        <w:rPr>
          <w:rFonts w:eastAsia="Times New Roman" w:cs="Times New Roman"/>
          <w:szCs w:val="24"/>
        </w:rPr>
        <w:t>,</w:t>
      </w:r>
      <w:r>
        <w:rPr>
          <w:rFonts w:eastAsia="Times New Roman" w:cs="Times New Roman"/>
          <w:szCs w:val="24"/>
        </w:rPr>
        <w:t xml:space="preserve"> δεν έχει κανένα νόημα να σας απαριθμήσω, κυρίως γύρω από συγκεκριμένες δράσεις ευαισθητοποίησης και των γονιών και των</w:t>
      </w:r>
      <w:r>
        <w:rPr>
          <w:rFonts w:eastAsia="Times New Roman" w:cs="Times New Roman"/>
          <w:szCs w:val="24"/>
        </w:rPr>
        <w:t xml:space="preserve"> εκπαιδευτικών, αλλά και των παιδιών. </w:t>
      </w:r>
    </w:p>
    <w:p w14:paraId="21124565" w14:textId="77777777" w:rsidR="00EA64C2" w:rsidRDefault="00137BC6">
      <w:pPr>
        <w:spacing w:line="600" w:lineRule="auto"/>
        <w:ind w:firstLine="720"/>
        <w:jc w:val="both"/>
        <w:rPr>
          <w:rFonts w:eastAsia="Times New Roman" w:cs="Times New Roman"/>
          <w:szCs w:val="24"/>
        </w:rPr>
      </w:pPr>
      <w:r>
        <w:rPr>
          <w:rFonts w:eastAsia="Times New Roman" w:cs="Times New Roman"/>
          <w:szCs w:val="24"/>
        </w:rPr>
        <w:t>Το επόμενο θέμα -και δυστυχώς</w:t>
      </w:r>
      <w:r>
        <w:rPr>
          <w:rFonts w:eastAsia="Times New Roman" w:cs="Times New Roman"/>
          <w:szCs w:val="24"/>
        </w:rPr>
        <w:t>,</w:t>
      </w:r>
      <w:r>
        <w:rPr>
          <w:rFonts w:eastAsia="Times New Roman" w:cs="Times New Roman"/>
          <w:szCs w:val="24"/>
        </w:rPr>
        <w:t xml:space="preserve"> εκεί δεν είχαμε τη θετική ανταπόκριση της </w:t>
      </w:r>
      <w:r w:rsidRPr="00654FD3">
        <w:rPr>
          <w:rFonts w:eastAsia="Times New Roman" w:cs="Times New Roman"/>
          <w:szCs w:val="24"/>
        </w:rPr>
        <w:t>Νέας Δημοκρατίας</w:t>
      </w:r>
      <w:r>
        <w:rPr>
          <w:rFonts w:eastAsia="Times New Roman" w:cs="Times New Roman"/>
          <w:szCs w:val="24"/>
        </w:rPr>
        <w:t>- είναι ο νόμος που πρόσφατα ψηφίσαμε για τις υποστηρικτικές δομές της εκπαίδευσης, όπου τα Περιφερειακά Κέντρα Εκπαιδευτικού Σχεδιασμού και τα Κέντρα Εκπαιδευτικής και Συμβουλευτικής Υποστήριξης, τα ΠΕΚΕΣ και τα ΚΕΣΥ δηλαδή, θα έχουν σαν συστατικό στοιχεί</w:t>
      </w:r>
      <w:r>
        <w:rPr>
          <w:rFonts w:eastAsia="Times New Roman" w:cs="Times New Roman"/>
          <w:szCs w:val="24"/>
        </w:rPr>
        <w:t xml:space="preserve">ο των δραστηριοτήτων τους και ένα σύνολο προγραμμάτων και ειδικών -γιατί αναφερθήκατε και σε ειδικούς- γι’ αυτά τα ζητήματα. </w:t>
      </w:r>
    </w:p>
    <w:p w14:paraId="21124566" w14:textId="77777777" w:rsidR="00EA64C2" w:rsidRDefault="00137BC6">
      <w:pPr>
        <w:spacing w:line="600" w:lineRule="auto"/>
        <w:ind w:firstLine="720"/>
        <w:jc w:val="both"/>
        <w:rPr>
          <w:rFonts w:eastAsia="Times New Roman" w:cs="Times New Roman"/>
          <w:szCs w:val="24"/>
        </w:rPr>
      </w:pPr>
      <w:r w:rsidRPr="00AC526C">
        <w:rPr>
          <w:rFonts w:eastAsia="Times New Roman" w:cs="Times New Roman"/>
          <w:szCs w:val="24"/>
        </w:rPr>
        <w:t>Όμως</w:t>
      </w:r>
      <w:r>
        <w:rPr>
          <w:rFonts w:eastAsia="Times New Roman" w:cs="Times New Roman"/>
          <w:szCs w:val="24"/>
        </w:rPr>
        <w:t>, κύριε Κατσαφάδο, υπάρχουν και ορισμένα άλλα θέματα</w:t>
      </w:r>
      <w:r>
        <w:rPr>
          <w:rFonts w:eastAsia="Times New Roman" w:cs="Times New Roman"/>
          <w:szCs w:val="24"/>
        </w:rPr>
        <w:t>,</w:t>
      </w:r>
      <w:r>
        <w:rPr>
          <w:rFonts w:eastAsia="Times New Roman" w:cs="Times New Roman"/>
          <w:szCs w:val="24"/>
        </w:rPr>
        <w:t xml:space="preserve"> για τα οποία </w:t>
      </w:r>
      <w:r w:rsidRPr="00E57B5A">
        <w:rPr>
          <w:rFonts w:eastAsia="Times New Roman" w:cs="Times New Roman"/>
          <w:szCs w:val="24"/>
        </w:rPr>
        <w:t>πρέπει να</w:t>
      </w:r>
      <w:r>
        <w:rPr>
          <w:rFonts w:eastAsia="Times New Roman" w:cs="Times New Roman"/>
          <w:szCs w:val="24"/>
        </w:rPr>
        <w:t xml:space="preserve"> συνεννοηθούμε ως κόμματα πια, </w:t>
      </w:r>
      <w:r>
        <w:rPr>
          <w:rFonts w:eastAsia="Times New Roman" w:cs="Times New Roman"/>
          <w:szCs w:val="24"/>
        </w:rPr>
        <w:lastRenderedPageBreak/>
        <w:t>όχι για συγκεκριμέν</w:t>
      </w:r>
      <w:r>
        <w:rPr>
          <w:rFonts w:eastAsia="Times New Roman" w:cs="Times New Roman"/>
          <w:szCs w:val="24"/>
        </w:rPr>
        <w:t>ες ρυθμίσεις, αλλά για το πώς θα μιλήσουμε στην κοινωνία. Διότι αυτό που είναι το πιο σοβαρό πρόβλημα από όλα</w:t>
      </w:r>
      <w:r>
        <w:rPr>
          <w:rFonts w:eastAsia="Times New Roman" w:cs="Times New Roman"/>
          <w:szCs w:val="24"/>
        </w:rPr>
        <w:t>,</w:t>
      </w:r>
      <w:r>
        <w:rPr>
          <w:rFonts w:eastAsia="Times New Roman" w:cs="Times New Roman"/>
          <w:szCs w:val="24"/>
        </w:rPr>
        <w:t xml:space="preserve"> είναι ότι υπάρχει βία στην κοινωνία. Και το χειρότερο είναι ότι υπάρχει εξοικείωση με τη βία. </w:t>
      </w:r>
    </w:p>
    <w:p w14:paraId="21124567" w14:textId="77777777" w:rsidR="00EA64C2" w:rsidRDefault="00137BC6">
      <w:pPr>
        <w:spacing w:line="600" w:lineRule="auto"/>
        <w:ind w:firstLine="720"/>
        <w:jc w:val="both"/>
        <w:rPr>
          <w:rFonts w:eastAsia="Times New Roman" w:cs="Times New Roman"/>
          <w:szCs w:val="24"/>
        </w:rPr>
      </w:pPr>
      <w:r>
        <w:rPr>
          <w:rFonts w:eastAsia="Times New Roman" w:cs="Times New Roman"/>
          <w:szCs w:val="24"/>
        </w:rPr>
        <w:t xml:space="preserve">Αν από </w:t>
      </w:r>
      <w:r w:rsidRPr="00E11632">
        <w:rPr>
          <w:rFonts w:eastAsia="Times New Roman" w:cs="Times New Roman"/>
          <w:szCs w:val="24"/>
        </w:rPr>
        <w:t>περιέργεια</w:t>
      </w:r>
      <w:r>
        <w:rPr>
          <w:rFonts w:eastAsia="Times New Roman" w:cs="Times New Roman"/>
          <w:szCs w:val="24"/>
        </w:rPr>
        <w:t xml:space="preserve"> πάτε σε κάποιο </w:t>
      </w:r>
      <w:r>
        <w:rPr>
          <w:rFonts w:eastAsia="Times New Roman" w:cs="Times New Roman"/>
          <w:szCs w:val="24"/>
          <w:lang w:val="en-US"/>
        </w:rPr>
        <w:t>video</w:t>
      </w:r>
      <w:r w:rsidRPr="00ED45B0">
        <w:rPr>
          <w:rFonts w:eastAsia="Times New Roman" w:cs="Times New Roman"/>
          <w:szCs w:val="24"/>
        </w:rPr>
        <w:t xml:space="preserve"> </w:t>
      </w:r>
      <w:r>
        <w:rPr>
          <w:rFonts w:eastAsia="Times New Roman" w:cs="Times New Roman"/>
          <w:szCs w:val="24"/>
          <w:lang w:val="en-US"/>
        </w:rPr>
        <w:t>store</w:t>
      </w:r>
      <w:r>
        <w:rPr>
          <w:rFonts w:eastAsia="Times New Roman" w:cs="Times New Roman"/>
          <w:szCs w:val="24"/>
        </w:rPr>
        <w:t xml:space="preserve"> να πά</w:t>
      </w:r>
      <w:r>
        <w:rPr>
          <w:rFonts w:eastAsia="Times New Roman" w:cs="Times New Roman"/>
          <w:szCs w:val="24"/>
        </w:rPr>
        <w:t>ρετε παιχνίδια για παιδιά, θα δείτε πόσοι σκοτωμοί υπάρχουν στην τεράστια πλειοψηφία αυτών των παιχνιδιών. Θεωρεί κανείς ότι αυτά είναι καρτούν</w:t>
      </w:r>
      <w:r>
        <w:rPr>
          <w:rFonts w:eastAsia="Times New Roman" w:cs="Times New Roman"/>
          <w:szCs w:val="24"/>
        </w:rPr>
        <w:t>,</w:t>
      </w:r>
      <w:r>
        <w:rPr>
          <w:rFonts w:eastAsia="Times New Roman" w:cs="Times New Roman"/>
          <w:szCs w:val="24"/>
        </w:rPr>
        <w:t xml:space="preserve"> που πατάς κουμπιά και σκοτώνεις ανθρώπους. Είναι ένα είδος εξοικείωσης με αυτά τα πράγματα. Δείτε τις ειδήσεις,</w:t>
      </w:r>
      <w:r>
        <w:rPr>
          <w:rFonts w:eastAsia="Times New Roman" w:cs="Times New Roman"/>
          <w:szCs w:val="24"/>
        </w:rPr>
        <w:t xml:space="preserve"> δείτε τα φιλμ. Κάθε βράδυ καταλαβαίνω ότι αν δει κανείς διάφορα έργα και σίριαλ και τα λοιπά, είναι γύρω από θέματα βίας, είναι γύρω από θέματα εξοικείωσης με τη βία. </w:t>
      </w:r>
    </w:p>
    <w:p w14:paraId="21124568" w14:textId="77777777" w:rsidR="00EA64C2" w:rsidRDefault="00137BC6">
      <w:pPr>
        <w:spacing w:line="600" w:lineRule="auto"/>
        <w:ind w:firstLine="720"/>
        <w:jc w:val="both"/>
        <w:rPr>
          <w:rFonts w:eastAsia="Times New Roman" w:cs="Times New Roman"/>
          <w:szCs w:val="24"/>
        </w:rPr>
      </w:pPr>
      <w:r>
        <w:rPr>
          <w:rFonts w:eastAsia="Times New Roman" w:cs="Times New Roman"/>
          <w:szCs w:val="24"/>
        </w:rPr>
        <w:t>Ν</w:t>
      </w:r>
      <w:r>
        <w:rPr>
          <w:rFonts w:eastAsia="Times New Roman" w:cs="Times New Roman"/>
          <w:szCs w:val="24"/>
        </w:rPr>
        <w:t>α σας πω και κάτι ακόμα; Υπάρχει, δυστυχώς</w:t>
      </w:r>
      <w:r>
        <w:rPr>
          <w:rFonts w:eastAsia="Times New Roman" w:cs="Times New Roman"/>
          <w:szCs w:val="24"/>
        </w:rPr>
        <w:t>,</w:t>
      </w:r>
      <w:r>
        <w:rPr>
          <w:rFonts w:eastAsia="Times New Roman" w:cs="Times New Roman"/>
          <w:szCs w:val="24"/>
        </w:rPr>
        <w:t xml:space="preserve"> μια γενικευμένη αντίληψη ότι η μαγκιά είνα</w:t>
      </w:r>
      <w:r>
        <w:rPr>
          <w:rFonts w:eastAsia="Times New Roman" w:cs="Times New Roman"/>
          <w:szCs w:val="24"/>
        </w:rPr>
        <w:t xml:space="preserve">ι καλό πράγμα. Λοιπόν, η μαγκιά είναι ένα από τα αρνητικότερα σημεία σε μια κοινωνία. Δεν μπορεί να περνάμε με κόκκινο. Δεν μπορεί να πηγαίνουμε σε μονόδρομο αντίθετα. Δεν μπορεί το μηχανάκι να </w:t>
      </w:r>
      <w:r>
        <w:rPr>
          <w:rFonts w:eastAsia="Times New Roman" w:cs="Times New Roman"/>
          <w:szCs w:val="24"/>
        </w:rPr>
        <w:t>κινείται</w:t>
      </w:r>
      <w:r>
        <w:rPr>
          <w:rFonts w:eastAsia="Times New Roman" w:cs="Times New Roman"/>
          <w:szCs w:val="24"/>
        </w:rPr>
        <w:t xml:space="preserve"> ή να είναι παρκαρισμένο πάνω στα πεζοδρόμια και να μη</w:t>
      </w:r>
      <w:r>
        <w:rPr>
          <w:rFonts w:eastAsia="Times New Roman" w:cs="Times New Roman"/>
          <w:szCs w:val="24"/>
        </w:rPr>
        <w:t xml:space="preserve">ν μπορούν να περάσουν άνθρωποι με ειδικές ανάγκες. Όλα αυτά συνιστούν </w:t>
      </w:r>
      <w:r>
        <w:rPr>
          <w:rFonts w:eastAsia="Times New Roman" w:cs="Times New Roman"/>
          <w:szCs w:val="24"/>
        </w:rPr>
        <w:lastRenderedPageBreak/>
        <w:t>μικρά κομματάκια, όπου το σύνολό τους είναι μια βία</w:t>
      </w:r>
      <w:r>
        <w:rPr>
          <w:rFonts w:eastAsia="Times New Roman" w:cs="Times New Roman"/>
          <w:szCs w:val="24"/>
        </w:rPr>
        <w:t>,</w:t>
      </w:r>
      <w:r>
        <w:rPr>
          <w:rFonts w:eastAsia="Times New Roman" w:cs="Times New Roman"/>
          <w:szCs w:val="24"/>
        </w:rPr>
        <w:t xml:space="preserve"> της οποίας αποδέκτης είναι ο πολίτης, αποδέκτης είναι οι οικογένειες, αποδέκτης είναι η μητέρα με το καροτσάκι</w:t>
      </w:r>
      <w:r>
        <w:rPr>
          <w:rFonts w:eastAsia="Times New Roman" w:cs="Times New Roman"/>
          <w:szCs w:val="24"/>
        </w:rPr>
        <w:t>,</w:t>
      </w:r>
      <w:r>
        <w:rPr>
          <w:rFonts w:eastAsia="Times New Roman" w:cs="Times New Roman"/>
          <w:szCs w:val="24"/>
        </w:rPr>
        <w:t xml:space="preserve"> που δεν έχει πώς να π</w:t>
      </w:r>
      <w:r>
        <w:rPr>
          <w:rFonts w:eastAsia="Times New Roman" w:cs="Times New Roman"/>
          <w:szCs w:val="24"/>
        </w:rPr>
        <w:t>άει το παιδί κ.λπ.</w:t>
      </w:r>
      <w:r>
        <w:rPr>
          <w:rFonts w:eastAsia="Times New Roman" w:cs="Times New Roman"/>
          <w:szCs w:val="24"/>
        </w:rPr>
        <w:t>.</w:t>
      </w:r>
      <w:r>
        <w:rPr>
          <w:rFonts w:eastAsia="Times New Roman" w:cs="Times New Roman"/>
          <w:szCs w:val="24"/>
        </w:rPr>
        <w:t xml:space="preserve"> </w:t>
      </w:r>
    </w:p>
    <w:p w14:paraId="21124569" w14:textId="77777777" w:rsidR="00EA64C2" w:rsidRDefault="00137BC6">
      <w:pPr>
        <w:spacing w:line="600" w:lineRule="auto"/>
        <w:ind w:firstLine="720"/>
        <w:jc w:val="both"/>
        <w:rPr>
          <w:rFonts w:eastAsia="Times New Roman" w:cs="Times New Roman"/>
          <w:szCs w:val="24"/>
        </w:rPr>
      </w:pPr>
      <w:r>
        <w:rPr>
          <w:rFonts w:eastAsia="Times New Roman" w:cs="Times New Roman"/>
          <w:szCs w:val="24"/>
        </w:rPr>
        <w:t>Λέω, λοιπόν, ότι ως κόμματα –είμαι βέβαιος ότι σε αυτό δεν έχουμε καμ</w:t>
      </w:r>
      <w:r>
        <w:rPr>
          <w:rFonts w:eastAsia="Times New Roman" w:cs="Times New Roman"/>
          <w:szCs w:val="24"/>
        </w:rPr>
        <w:t>μ</w:t>
      </w:r>
      <w:r>
        <w:rPr>
          <w:rFonts w:eastAsia="Times New Roman" w:cs="Times New Roman"/>
          <w:szCs w:val="24"/>
        </w:rPr>
        <w:t>ία διαφωνία- θα πρέπει να αρχίσουμε έναν αγώνα</w:t>
      </w:r>
      <w:r>
        <w:rPr>
          <w:rFonts w:eastAsia="Times New Roman" w:cs="Times New Roman"/>
          <w:szCs w:val="24"/>
        </w:rPr>
        <w:t>,</w:t>
      </w:r>
      <w:r>
        <w:rPr>
          <w:rFonts w:eastAsia="Times New Roman" w:cs="Times New Roman"/>
          <w:szCs w:val="24"/>
        </w:rPr>
        <w:t xml:space="preserve"> ώστε η κοινωνία να δει αυτά τα πράγματα και να μπορέσει να πάρει τα μέτρα της. Εκεί να έρθουν τα κόμματα πράγματι και</w:t>
      </w:r>
      <w:r>
        <w:rPr>
          <w:rFonts w:eastAsia="Times New Roman" w:cs="Times New Roman"/>
          <w:szCs w:val="24"/>
        </w:rPr>
        <w:t xml:space="preserve"> να δούμε τι μπορούν να νομοθετήσουν. Όμως, δυστυχώς, όπως καλά γνωρίζετε και εσείς, οι νοοτροπίες δεν </w:t>
      </w:r>
      <w:r w:rsidRPr="00401A84">
        <w:rPr>
          <w:rFonts w:eastAsia="Times New Roman" w:cs="Times New Roman"/>
          <w:szCs w:val="24"/>
        </w:rPr>
        <w:t>αλλάζουν</w:t>
      </w:r>
      <w:r>
        <w:rPr>
          <w:rFonts w:eastAsia="Times New Roman" w:cs="Times New Roman"/>
          <w:szCs w:val="24"/>
        </w:rPr>
        <w:t xml:space="preserve"> με νόμους. Οι νοοτροπίες αλλάζουν με την εκπαίδευση και με τη συμπεριφορά των ίδιων των κομμάτων για διάφορα πράγματα</w:t>
      </w:r>
      <w:r>
        <w:rPr>
          <w:rFonts w:eastAsia="Times New Roman" w:cs="Times New Roman"/>
          <w:szCs w:val="24"/>
        </w:rPr>
        <w:t>,</w:t>
      </w:r>
      <w:r>
        <w:rPr>
          <w:rFonts w:eastAsia="Times New Roman" w:cs="Times New Roman"/>
          <w:szCs w:val="24"/>
        </w:rPr>
        <w:t xml:space="preserve"> που γίνονται. </w:t>
      </w:r>
    </w:p>
    <w:p w14:paraId="2112456A" w14:textId="77777777" w:rsidR="00EA64C2" w:rsidRDefault="00137BC6">
      <w:pPr>
        <w:spacing w:line="600" w:lineRule="auto"/>
        <w:ind w:firstLine="720"/>
        <w:jc w:val="both"/>
        <w:rPr>
          <w:rFonts w:eastAsia="Times New Roman" w:cs="Times New Roman"/>
          <w:szCs w:val="24"/>
        </w:rPr>
      </w:pPr>
      <w:r>
        <w:rPr>
          <w:rFonts w:eastAsia="Times New Roman" w:cs="Times New Roman"/>
          <w:szCs w:val="24"/>
        </w:rPr>
        <w:t>Σε αυτή τη λογική έχουμε αποφασίσει στο Υπουργείο Παιδείας από το νέο σχολικό έτος, δηλαδή από τον Σεπτέμβριο, να ανοίξουμε δύο μεγάλες συζητήσεις στα σχολεία μας, οι οποίες δεν θα είναι μόνο στα σχολεία, αλλά θα είναι και με τους γονείς και με την κοινωνί</w:t>
      </w:r>
      <w:r>
        <w:rPr>
          <w:rFonts w:eastAsia="Times New Roman" w:cs="Times New Roman"/>
          <w:szCs w:val="24"/>
        </w:rPr>
        <w:t xml:space="preserve">α ολόκληρη. Η μια συζήτηση είναι γύρω από </w:t>
      </w:r>
      <w:r>
        <w:rPr>
          <w:rFonts w:eastAsia="Times New Roman" w:cs="Times New Roman"/>
          <w:szCs w:val="24"/>
        </w:rPr>
        <w:lastRenderedPageBreak/>
        <w:t xml:space="preserve">τα θέματα </w:t>
      </w:r>
      <w:r w:rsidRPr="00401A84">
        <w:rPr>
          <w:rFonts w:eastAsia="Times New Roman" w:cs="Times New Roman"/>
          <w:szCs w:val="24"/>
        </w:rPr>
        <w:t>βίας,</w:t>
      </w:r>
      <w:r>
        <w:rPr>
          <w:rFonts w:eastAsia="Times New Roman" w:cs="Times New Roman"/>
          <w:szCs w:val="24"/>
        </w:rPr>
        <w:t xml:space="preserve"> την οποία είχαμε προγραμματίσει πολύ νωρίτερα από το τραγικό γεγονός </w:t>
      </w:r>
      <w:r w:rsidRPr="00401A84">
        <w:rPr>
          <w:rFonts w:eastAsia="Times New Roman" w:cs="Times New Roman"/>
          <w:szCs w:val="24"/>
        </w:rPr>
        <w:t>με τον νέο</w:t>
      </w:r>
      <w:r w:rsidRPr="00157DE0">
        <w:rPr>
          <w:rFonts w:eastAsia="Times New Roman" w:cs="Times New Roman"/>
          <w:szCs w:val="24"/>
        </w:rPr>
        <w:t xml:space="preserve"> </w:t>
      </w:r>
      <w:r>
        <w:rPr>
          <w:rFonts w:eastAsia="Times New Roman" w:cs="Times New Roman"/>
          <w:szCs w:val="24"/>
        </w:rPr>
        <w:t xml:space="preserve">στον οποίο αναφερθήκατε. </w:t>
      </w:r>
    </w:p>
    <w:p w14:paraId="2112456B" w14:textId="77777777" w:rsidR="00EA64C2" w:rsidRDefault="00137BC6">
      <w:pPr>
        <w:spacing w:line="600" w:lineRule="auto"/>
        <w:ind w:firstLine="720"/>
        <w:jc w:val="both"/>
        <w:rPr>
          <w:rFonts w:eastAsia="Times New Roman" w:cs="Times New Roman"/>
          <w:szCs w:val="24"/>
        </w:rPr>
      </w:pPr>
      <w:r>
        <w:rPr>
          <w:rFonts w:eastAsia="Times New Roman" w:cs="Times New Roman"/>
          <w:szCs w:val="24"/>
        </w:rPr>
        <w:t>Το δεύτερο είναι μια συζήτηση</w:t>
      </w:r>
      <w:r>
        <w:rPr>
          <w:rFonts w:eastAsia="Times New Roman" w:cs="Times New Roman"/>
          <w:szCs w:val="24"/>
        </w:rPr>
        <w:t>,</w:t>
      </w:r>
      <w:r>
        <w:rPr>
          <w:rFonts w:eastAsia="Times New Roman" w:cs="Times New Roman"/>
          <w:szCs w:val="24"/>
        </w:rPr>
        <w:t xml:space="preserve"> που πρέπει να γίνει για τα κινητά. Όπως ξέρετε, απαγορέψαμε τ</w:t>
      </w:r>
      <w:r>
        <w:rPr>
          <w:rFonts w:eastAsia="Times New Roman" w:cs="Times New Roman"/>
          <w:szCs w:val="24"/>
        </w:rPr>
        <w:t xml:space="preserve">η χρήση των κινητών. Όμως, αυτό δεν </w:t>
      </w:r>
      <w:r w:rsidRPr="00401A84">
        <w:rPr>
          <w:rFonts w:eastAsia="Times New Roman" w:cs="Times New Roman"/>
          <w:szCs w:val="24"/>
        </w:rPr>
        <w:t>πρέπει</w:t>
      </w:r>
      <w:r>
        <w:rPr>
          <w:rFonts w:eastAsia="Times New Roman" w:cs="Times New Roman"/>
          <w:szCs w:val="24"/>
        </w:rPr>
        <w:t xml:space="preserve"> να είναι ένα μέτρο γραφειοκρατικό και να αρχίσει ο κάθε διευθυντής, ο κάθε δάσκαλος, να ψάχνει τις τσάντες, κ.λπ.</w:t>
      </w:r>
      <w:r>
        <w:rPr>
          <w:rFonts w:eastAsia="Times New Roman" w:cs="Times New Roman"/>
          <w:szCs w:val="24"/>
        </w:rPr>
        <w:t>.</w:t>
      </w:r>
      <w:r>
        <w:rPr>
          <w:rFonts w:eastAsia="Times New Roman" w:cs="Times New Roman"/>
          <w:szCs w:val="24"/>
        </w:rPr>
        <w:t xml:space="preserve"> Εδώ πρέπει να πειστούν γονείς, παιδιά, εκπαιδευτικοί γι’ αυτή τη λειτουργία και την εφαρμογή αυτού</w:t>
      </w:r>
      <w:r>
        <w:rPr>
          <w:rFonts w:eastAsia="Times New Roman" w:cs="Times New Roman"/>
          <w:szCs w:val="24"/>
        </w:rPr>
        <w:t xml:space="preserve"> του μέτρου. Είναι δύο θέματα</w:t>
      </w:r>
      <w:r>
        <w:rPr>
          <w:rFonts w:eastAsia="Times New Roman" w:cs="Times New Roman"/>
          <w:szCs w:val="24"/>
        </w:rPr>
        <w:t>,</w:t>
      </w:r>
      <w:r>
        <w:rPr>
          <w:rFonts w:eastAsia="Times New Roman" w:cs="Times New Roman"/>
          <w:szCs w:val="24"/>
        </w:rPr>
        <w:t xml:space="preserve"> που δεν σχετίζεται άμεσα το ένα με το άλλο</w:t>
      </w:r>
      <w:r>
        <w:rPr>
          <w:rFonts w:eastAsia="Times New Roman" w:cs="Times New Roman"/>
          <w:szCs w:val="24"/>
        </w:rPr>
        <w:t>. Ε</w:t>
      </w:r>
      <w:r>
        <w:rPr>
          <w:rFonts w:eastAsia="Times New Roman" w:cs="Times New Roman"/>
          <w:szCs w:val="24"/>
        </w:rPr>
        <w:t xml:space="preserve">ίναι δύο τεράστια ζητήματα για τα οποία από τον Σεπτέμβριο θα αρχίσει μια μεγάλη συζήτηση και στα </w:t>
      </w:r>
      <w:proofErr w:type="spellStart"/>
      <w:r>
        <w:rPr>
          <w:rFonts w:eastAsia="Times New Roman" w:cs="Times New Roman"/>
          <w:szCs w:val="24"/>
        </w:rPr>
        <w:t>σχολειά</w:t>
      </w:r>
      <w:proofErr w:type="spellEnd"/>
      <w:r>
        <w:rPr>
          <w:rFonts w:eastAsia="Times New Roman" w:cs="Times New Roman"/>
          <w:szCs w:val="24"/>
        </w:rPr>
        <w:t xml:space="preserve"> μας και στην κοινωνία. </w:t>
      </w:r>
    </w:p>
    <w:p w14:paraId="2112456C" w14:textId="77777777" w:rsidR="00EA64C2" w:rsidRDefault="00137BC6">
      <w:pPr>
        <w:spacing w:line="600" w:lineRule="auto"/>
        <w:ind w:firstLine="720"/>
        <w:jc w:val="both"/>
        <w:rPr>
          <w:rFonts w:eastAsia="Times New Roman" w:cs="Times New Roman"/>
          <w:szCs w:val="24"/>
        </w:rPr>
      </w:pPr>
      <w:r>
        <w:rPr>
          <w:rFonts w:eastAsia="Times New Roman" w:cs="Times New Roman"/>
          <w:szCs w:val="24"/>
        </w:rPr>
        <w:t>Σας ευχαριστώ.</w:t>
      </w:r>
    </w:p>
    <w:p w14:paraId="2112456D" w14:textId="77777777" w:rsidR="00EA64C2" w:rsidRDefault="00137BC6">
      <w:pPr>
        <w:spacing w:line="600" w:lineRule="auto"/>
        <w:ind w:firstLine="720"/>
        <w:jc w:val="both"/>
        <w:rPr>
          <w:rFonts w:eastAsia="Times New Roman" w:cs="Times New Roman"/>
          <w:szCs w:val="24"/>
        </w:rPr>
      </w:pPr>
      <w:r w:rsidRPr="00F85604">
        <w:rPr>
          <w:rFonts w:eastAsia="Times New Roman" w:cs="Times New Roman"/>
          <w:b/>
          <w:szCs w:val="24"/>
        </w:rPr>
        <w:t>ΠΡΟΕΔΡΕΥΩΝ (</w:t>
      </w:r>
      <w:r>
        <w:rPr>
          <w:rFonts w:eastAsia="Times New Roman" w:cs="Times New Roman"/>
          <w:b/>
          <w:szCs w:val="24"/>
        </w:rPr>
        <w:t>Σπυρίδων Λυκούδης</w:t>
      </w:r>
      <w:r w:rsidRPr="00F85604">
        <w:rPr>
          <w:rFonts w:eastAsia="Times New Roman" w:cs="Times New Roman"/>
          <w:b/>
          <w:szCs w:val="24"/>
        </w:rPr>
        <w:t xml:space="preserve">): </w:t>
      </w:r>
      <w:r>
        <w:rPr>
          <w:rFonts w:eastAsia="Times New Roman" w:cs="Times New Roman"/>
          <w:szCs w:val="24"/>
        </w:rPr>
        <w:t>Σας</w:t>
      </w:r>
      <w:r>
        <w:rPr>
          <w:rFonts w:eastAsia="Times New Roman" w:cs="Times New Roman"/>
          <w:szCs w:val="24"/>
        </w:rPr>
        <w:t xml:space="preserve"> ευχαριστώ, κύριε Υπουργέ.</w:t>
      </w:r>
    </w:p>
    <w:p w14:paraId="2112456E" w14:textId="77777777" w:rsidR="00EA64C2" w:rsidRDefault="00137BC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ολοκληρώθηκε η συζήτηση των επικαίρων ερωτήσεων. </w:t>
      </w:r>
    </w:p>
    <w:p w14:paraId="2112456F" w14:textId="77777777" w:rsidR="00EA64C2" w:rsidRDefault="00137BC6">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έχω την τιμή να ανακοινώσω στο </w:t>
      </w:r>
      <w:r w:rsidRPr="00401A84">
        <w:rPr>
          <w:rFonts w:eastAsia="Times New Roman" w:cs="Times New Roman"/>
          <w:szCs w:val="24"/>
        </w:rPr>
        <w:t>Τμήμα</w:t>
      </w:r>
      <w:r>
        <w:rPr>
          <w:rFonts w:eastAsia="Times New Roman" w:cs="Times New Roman"/>
          <w:szCs w:val="24"/>
        </w:rPr>
        <w:t xml:space="preserve"> ότι ο Υπουργός Δικαιοσύνης, Διαφάνειας και Ανθρωπίνων Δικαιωμάτων διαβίβασε στη Βουλή, σύμφωνα </w:t>
      </w:r>
      <w:r>
        <w:rPr>
          <w:rFonts w:eastAsia="Times New Roman" w:cs="Times New Roman"/>
          <w:szCs w:val="24"/>
        </w:rPr>
        <w:t>με το άρθρο 86 του Συντάγματος και τον ν.3126/2003 «Ποινική Ευθύνη των Υπουργών», όπως ισχύει, την 20-7-2018:</w:t>
      </w:r>
    </w:p>
    <w:p w14:paraId="21124570" w14:textId="77777777" w:rsidR="00EA64C2" w:rsidRDefault="00137BC6">
      <w:pPr>
        <w:spacing w:line="600" w:lineRule="auto"/>
        <w:ind w:firstLine="720"/>
        <w:jc w:val="both"/>
        <w:rPr>
          <w:rFonts w:eastAsia="Times New Roman" w:cs="Times New Roman"/>
          <w:szCs w:val="24"/>
        </w:rPr>
      </w:pPr>
      <w:r>
        <w:rPr>
          <w:rFonts w:eastAsia="Times New Roman" w:cs="Times New Roman"/>
          <w:szCs w:val="24"/>
        </w:rPr>
        <w:t>Δύο ποινικές δικογραφίες</w:t>
      </w:r>
      <w:r>
        <w:rPr>
          <w:rFonts w:eastAsia="Times New Roman" w:cs="Times New Roman"/>
          <w:szCs w:val="24"/>
        </w:rPr>
        <w:t>,</w:t>
      </w:r>
      <w:r>
        <w:rPr>
          <w:rFonts w:eastAsia="Times New Roman" w:cs="Times New Roman"/>
          <w:szCs w:val="24"/>
        </w:rPr>
        <w:t xml:space="preserve"> που αφορούν στον Υπουργό Εξωτερικών κ. Νικόλαο Κοτζιά, ποινική δικογραφία που αφορά στον Αναπληρωτή Υπουργό Υγείας κ. Πα</w:t>
      </w:r>
      <w:r>
        <w:rPr>
          <w:rFonts w:eastAsia="Times New Roman" w:cs="Times New Roman"/>
          <w:szCs w:val="24"/>
        </w:rPr>
        <w:t xml:space="preserve">ύλο </w:t>
      </w:r>
      <w:proofErr w:type="spellStart"/>
      <w:r>
        <w:rPr>
          <w:rFonts w:eastAsia="Times New Roman" w:cs="Times New Roman"/>
          <w:szCs w:val="24"/>
        </w:rPr>
        <w:t>Πολάκη</w:t>
      </w:r>
      <w:proofErr w:type="spellEnd"/>
      <w:r>
        <w:rPr>
          <w:rFonts w:eastAsia="Times New Roman" w:cs="Times New Roman"/>
          <w:szCs w:val="24"/>
        </w:rPr>
        <w:t xml:space="preserve">, ποινική δικογραφία που αφορά στους πρώην Υπουργούς κ.κ.: α) Μιχάλη Λιάπη, β) Κωστή Χατζηδάκη, γ) Ευριπίδη Στυλιανίδη, δ) Δημήτρη Ρέππα, ε) Γιώργο Αλογοσκούφη, </w:t>
      </w:r>
      <w:proofErr w:type="spellStart"/>
      <w:r>
        <w:rPr>
          <w:rFonts w:eastAsia="Times New Roman" w:cs="Times New Roman"/>
          <w:szCs w:val="24"/>
        </w:rPr>
        <w:t>στ</w:t>
      </w:r>
      <w:proofErr w:type="spellEnd"/>
      <w:r>
        <w:rPr>
          <w:rFonts w:eastAsia="Times New Roman" w:cs="Times New Roman"/>
          <w:szCs w:val="24"/>
        </w:rPr>
        <w:t xml:space="preserve">) στον πρώην Υφυπουργό Πέτρο Δούκα και στις 24-7-2018 ποινική δικογραφία που αφορά </w:t>
      </w:r>
      <w:r>
        <w:rPr>
          <w:rFonts w:eastAsia="Times New Roman" w:cs="Times New Roman"/>
          <w:szCs w:val="24"/>
        </w:rPr>
        <w:t>στους πρώην Υπουργούς κατά τα έτη 2013 έως τον Μάιο του 2015: α) Οικονομικών, β) Δικαιοσύνης, Διαφάνειας και Ανθρωπίνων Δικαιωμάτων, γ) Δημόσιας Τάξης και Προστασίας του Πολίτη.</w:t>
      </w:r>
    </w:p>
    <w:p w14:paraId="21124571" w14:textId="77777777" w:rsidR="00EA64C2" w:rsidRDefault="00137BC6">
      <w:pPr>
        <w:spacing w:line="600" w:lineRule="auto"/>
        <w:ind w:firstLine="720"/>
        <w:jc w:val="both"/>
        <w:rPr>
          <w:rFonts w:eastAsia="Times New Roman" w:cs="Times New Roman"/>
          <w:szCs w:val="24"/>
        </w:rPr>
      </w:pPr>
      <w:r>
        <w:rPr>
          <w:rFonts w:eastAsia="Times New Roman" w:cs="Times New Roman"/>
          <w:szCs w:val="24"/>
        </w:rPr>
        <w:t>Επίσης, έχω την τιμή να ανακοινώσω στο Τμήμα το δελτίο των επικαίρων ερωτήσεων</w:t>
      </w:r>
      <w:r>
        <w:rPr>
          <w:rFonts w:eastAsia="Times New Roman" w:cs="Times New Roman"/>
          <w:szCs w:val="24"/>
        </w:rPr>
        <w:t xml:space="preserve"> της Πέμπτης 26 Ιουλίου 2018</w:t>
      </w:r>
      <w:r w:rsidRPr="00B00754">
        <w:rPr>
          <w:rFonts w:eastAsia="Times New Roman" w:cs="Times New Roman"/>
          <w:szCs w:val="24"/>
        </w:rPr>
        <w:t>.</w:t>
      </w:r>
    </w:p>
    <w:p w14:paraId="21124572" w14:textId="77777777" w:rsidR="00EA64C2" w:rsidRDefault="00137BC6">
      <w:pPr>
        <w:spacing w:after="0" w:line="600" w:lineRule="auto"/>
        <w:ind w:firstLine="720"/>
        <w:jc w:val="both"/>
        <w:rPr>
          <w:rFonts w:eastAsia="Times New Roman" w:cs="Times New Roman"/>
          <w:bCs/>
          <w:szCs w:val="24"/>
        </w:rPr>
      </w:pPr>
      <w:r w:rsidRPr="00BA3874">
        <w:rPr>
          <w:rFonts w:eastAsia="Times New Roman" w:cs="Times New Roman"/>
          <w:szCs w:val="24"/>
        </w:rPr>
        <w:lastRenderedPageBreak/>
        <w:t>ΕΠΙΚΑΙΡΕΣ</w:t>
      </w:r>
      <w:r w:rsidRPr="00BA3874">
        <w:rPr>
          <w:rFonts w:eastAsia="Times New Roman" w:cs="Times New Roman"/>
          <w:b/>
          <w:bCs/>
          <w:szCs w:val="24"/>
        </w:rPr>
        <w:t xml:space="preserve"> </w:t>
      </w:r>
      <w:r w:rsidRPr="00BA3874">
        <w:rPr>
          <w:rFonts w:eastAsia="Times New Roman" w:cs="Times New Roman"/>
          <w:szCs w:val="24"/>
        </w:rPr>
        <w:t>ΕΡΩΤΗΣΕΙΣ</w:t>
      </w:r>
      <w:r w:rsidRPr="00BA3874">
        <w:rPr>
          <w:rFonts w:eastAsia="Times New Roman" w:cs="Times New Roman"/>
          <w:b/>
          <w:bCs/>
          <w:szCs w:val="24"/>
        </w:rPr>
        <w:t xml:space="preserve"> </w:t>
      </w:r>
      <w:r w:rsidRPr="00BA3874">
        <w:rPr>
          <w:rFonts w:eastAsia="Times New Roman" w:cs="Times New Roman"/>
          <w:bCs/>
          <w:szCs w:val="24"/>
        </w:rPr>
        <w:t xml:space="preserve">(Άρθρο </w:t>
      </w:r>
      <w:r w:rsidRPr="00BA3874">
        <w:rPr>
          <w:rFonts w:eastAsia="Times New Roman" w:cs="Times New Roman"/>
          <w:szCs w:val="24"/>
        </w:rPr>
        <w:t>29</w:t>
      </w:r>
      <w:r w:rsidRPr="00BA3874">
        <w:rPr>
          <w:rFonts w:eastAsia="Times New Roman" w:cs="Times New Roman"/>
          <w:bCs/>
          <w:szCs w:val="24"/>
        </w:rPr>
        <w:t xml:space="preserve"> παρ</w:t>
      </w:r>
      <w:r>
        <w:rPr>
          <w:rFonts w:eastAsia="Times New Roman" w:cs="Times New Roman"/>
          <w:bCs/>
          <w:szCs w:val="24"/>
        </w:rPr>
        <w:t>άγραφος</w:t>
      </w:r>
      <w:r w:rsidRPr="00BA3874">
        <w:rPr>
          <w:rFonts w:eastAsia="Times New Roman" w:cs="Times New Roman"/>
          <w:bCs/>
          <w:szCs w:val="24"/>
        </w:rPr>
        <w:t xml:space="preserve"> 1 και 130 παρ</w:t>
      </w:r>
      <w:r>
        <w:rPr>
          <w:rFonts w:eastAsia="Times New Roman" w:cs="Times New Roman"/>
          <w:bCs/>
          <w:szCs w:val="24"/>
        </w:rPr>
        <w:t>άγραφος</w:t>
      </w:r>
      <w:r w:rsidRPr="00BA3874">
        <w:rPr>
          <w:rFonts w:eastAsia="Times New Roman" w:cs="Times New Roman"/>
          <w:bCs/>
          <w:szCs w:val="24"/>
        </w:rPr>
        <w:t xml:space="preserve"> 8</w:t>
      </w:r>
      <w:r>
        <w:rPr>
          <w:rFonts w:eastAsia="Times New Roman" w:cs="Times New Roman"/>
          <w:bCs/>
          <w:szCs w:val="24"/>
        </w:rPr>
        <w:t xml:space="preserve"> του</w:t>
      </w:r>
      <w:r w:rsidRPr="00BA3874">
        <w:rPr>
          <w:rFonts w:eastAsia="Times New Roman" w:cs="Times New Roman"/>
          <w:bCs/>
          <w:szCs w:val="24"/>
        </w:rPr>
        <w:t xml:space="preserve"> Καν</w:t>
      </w:r>
      <w:r>
        <w:rPr>
          <w:rFonts w:eastAsia="Times New Roman" w:cs="Times New Roman"/>
          <w:bCs/>
          <w:szCs w:val="24"/>
        </w:rPr>
        <w:t>ονισμού της</w:t>
      </w:r>
      <w:r w:rsidRPr="00BA3874">
        <w:rPr>
          <w:rFonts w:eastAsia="Times New Roman" w:cs="Times New Roman"/>
          <w:bCs/>
          <w:szCs w:val="24"/>
        </w:rPr>
        <w:t xml:space="preserve"> Βουλής)</w:t>
      </w:r>
    </w:p>
    <w:p w14:paraId="21124573" w14:textId="77777777" w:rsidR="00EA64C2" w:rsidRDefault="00137BC6">
      <w:pPr>
        <w:spacing w:after="0" w:line="600" w:lineRule="auto"/>
        <w:ind w:firstLine="720"/>
        <w:jc w:val="both"/>
        <w:rPr>
          <w:rFonts w:eastAsia="Times New Roman" w:cs="Times New Roman"/>
          <w:szCs w:val="24"/>
        </w:rPr>
      </w:pPr>
      <w:r>
        <w:rPr>
          <w:rFonts w:eastAsia="Times New Roman" w:cs="Times New Roman"/>
          <w:szCs w:val="24"/>
        </w:rPr>
        <w:t>1.</w:t>
      </w:r>
      <w:r w:rsidRPr="00BA3874">
        <w:rPr>
          <w:rFonts w:eastAsia="Times New Roman" w:cs="Times New Roman"/>
          <w:szCs w:val="24"/>
        </w:rPr>
        <w:t xml:space="preserve"> Η με αριθμό 14/23-7-2018 </w:t>
      </w:r>
      <w:r>
        <w:rPr>
          <w:rFonts w:eastAsia="Times New Roman" w:cs="Times New Roman"/>
          <w:szCs w:val="24"/>
        </w:rPr>
        <w:t>ε</w:t>
      </w:r>
      <w:r w:rsidRPr="00BA3874">
        <w:rPr>
          <w:rFonts w:eastAsia="Times New Roman" w:cs="Times New Roman"/>
          <w:szCs w:val="24"/>
        </w:rPr>
        <w:t xml:space="preserve">πίκαιρη </w:t>
      </w:r>
      <w:r>
        <w:rPr>
          <w:rFonts w:eastAsia="Times New Roman" w:cs="Times New Roman"/>
          <w:szCs w:val="24"/>
        </w:rPr>
        <w:t>ε</w:t>
      </w:r>
      <w:r w:rsidRPr="00BA3874">
        <w:rPr>
          <w:rFonts w:eastAsia="Times New Roman" w:cs="Times New Roman"/>
          <w:szCs w:val="24"/>
        </w:rPr>
        <w:t>ρώτηση της Βουλευτού Αιτωλοακαρνανίας του Συνασπισμού Ριζοσπαστικής Αριστεράς κ</w:t>
      </w:r>
      <w:r>
        <w:rPr>
          <w:rFonts w:eastAsia="Times New Roman" w:cs="Times New Roman"/>
          <w:szCs w:val="24"/>
        </w:rPr>
        <w:t>.</w:t>
      </w:r>
      <w:r w:rsidRPr="00BA3874">
        <w:rPr>
          <w:rFonts w:eastAsia="Times New Roman" w:cs="Times New Roman"/>
          <w:szCs w:val="24"/>
        </w:rPr>
        <w:t xml:space="preserve"> Μαρίας Τριανταφύλλου προς τον Υπουργό Παιδείας, Έρευνας και Θρησκευμάτων, με θέμα: «Συγχωνεύσεις σχολικών μονάδων στο </w:t>
      </w:r>
      <w:r>
        <w:rPr>
          <w:rFonts w:eastAsia="Times New Roman" w:cs="Times New Roman"/>
          <w:szCs w:val="24"/>
        </w:rPr>
        <w:t>Ν</w:t>
      </w:r>
      <w:r w:rsidRPr="00BA3874">
        <w:rPr>
          <w:rFonts w:eastAsia="Times New Roman" w:cs="Times New Roman"/>
          <w:szCs w:val="24"/>
        </w:rPr>
        <w:t>ομό Αιτωλοακαρνανίας που προκαλούν αντιδράσεις».</w:t>
      </w:r>
    </w:p>
    <w:p w14:paraId="21124574" w14:textId="77777777" w:rsidR="00EA64C2" w:rsidRDefault="00137BC6">
      <w:pPr>
        <w:spacing w:after="0" w:line="600" w:lineRule="auto"/>
        <w:ind w:firstLine="720"/>
        <w:jc w:val="both"/>
        <w:rPr>
          <w:rFonts w:eastAsia="Times New Roman" w:cs="Times New Roman"/>
          <w:szCs w:val="24"/>
        </w:rPr>
      </w:pPr>
      <w:r>
        <w:rPr>
          <w:rFonts w:eastAsia="Times New Roman" w:cs="Times New Roman"/>
          <w:szCs w:val="24"/>
        </w:rPr>
        <w:t>2.</w:t>
      </w:r>
      <w:r w:rsidRPr="00BA3874">
        <w:rPr>
          <w:rFonts w:eastAsia="Times New Roman" w:cs="Times New Roman"/>
          <w:szCs w:val="24"/>
        </w:rPr>
        <w:t xml:space="preserve"> Η με αριθμό 15/23-7-2018 </w:t>
      </w:r>
      <w:r>
        <w:rPr>
          <w:rFonts w:eastAsia="Times New Roman" w:cs="Times New Roman"/>
          <w:szCs w:val="24"/>
        </w:rPr>
        <w:t>ε</w:t>
      </w:r>
      <w:r w:rsidRPr="00BA3874">
        <w:rPr>
          <w:rFonts w:eastAsia="Times New Roman" w:cs="Times New Roman"/>
          <w:szCs w:val="24"/>
        </w:rPr>
        <w:t xml:space="preserve">πίκαιρη </w:t>
      </w:r>
      <w:r>
        <w:rPr>
          <w:rFonts w:eastAsia="Times New Roman" w:cs="Times New Roman"/>
          <w:szCs w:val="24"/>
        </w:rPr>
        <w:t>ε</w:t>
      </w:r>
      <w:r w:rsidRPr="00BA3874">
        <w:rPr>
          <w:rFonts w:eastAsia="Times New Roman" w:cs="Times New Roman"/>
          <w:szCs w:val="24"/>
        </w:rPr>
        <w:t xml:space="preserve">ρώτηση της Βουλευτού Σερρών της Νέας Δημοκρατίας </w:t>
      </w:r>
      <w:r w:rsidRPr="00BA3874">
        <w:rPr>
          <w:rFonts w:eastAsia="Times New Roman" w:cs="Times New Roman"/>
          <w:szCs w:val="24"/>
        </w:rPr>
        <w:t>κ</w:t>
      </w:r>
      <w:r>
        <w:rPr>
          <w:rFonts w:eastAsia="Times New Roman" w:cs="Times New Roman"/>
          <w:szCs w:val="24"/>
        </w:rPr>
        <w:t>.</w:t>
      </w:r>
      <w:r w:rsidRPr="00BA3874">
        <w:rPr>
          <w:rFonts w:eastAsia="Times New Roman" w:cs="Times New Roman"/>
          <w:szCs w:val="24"/>
        </w:rPr>
        <w:t xml:space="preserve"> Φωτεινής Αραμπατζή προς την Υπουργό Πολιτισμού και Αθλητισμού, με θέμα: «Κίνδυνος </w:t>
      </w:r>
      <w:proofErr w:type="spellStart"/>
      <w:r w:rsidRPr="00BA3874">
        <w:rPr>
          <w:rFonts w:eastAsia="Times New Roman" w:cs="Times New Roman"/>
          <w:szCs w:val="24"/>
        </w:rPr>
        <w:t>απένταξης</w:t>
      </w:r>
      <w:proofErr w:type="spellEnd"/>
      <w:r w:rsidRPr="00BA3874">
        <w:rPr>
          <w:rFonts w:eastAsia="Times New Roman" w:cs="Times New Roman"/>
          <w:szCs w:val="24"/>
        </w:rPr>
        <w:t xml:space="preserve"> από το ΕΣΠΑ/ΣΕΣ 2014-2020 των έργων της Αμφίπολης, λόγω κωλυσιεργίας του Υπουργείου Πολιτισμού».</w:t>
      </w:r>
    </w:p>
    <w:p w14:paraId="21124575" w14:textId="77777777" w:rsidR="00EA64C2" w:rsidRDefault="00137BC6">
      <w:pPr>
        <w:spacing w:after="0" w:line="600" w:lineRule="auto"/>
        <w:ind w:firstLine="720"/>
        <w:jc w:val="both"/>
        <w:rPr>
          <w:rFonts w:eastAsia="Times New Roman" w:cs="Times New Roman"/>
          <w:szCs w:val="24"/>
        </w:rPr>
      </w:pPr>
      <w:r>
        <w:rPr>
          <w:rFonts w:eastAsia="Times New Roman" w:cs="Times New Roman"/>
          <w:szCs w:val="24"/>
        </w:rPr>
        <w:t>3.</w:t>
      </w:r>
      <w:r w:rsidRPr="00BA3874">
        <w:rPr>
          <w:rFonts w:eastAsia="Times New Roman" w:cs="Times New Roman"/>
          <w:szCs w:val="24"/>
        </w:rPr>
        <w:t xml:space="preserve"> Η με αριθμό 12/19-7-2018 </w:t>
      </w:r>
      <w:r>
        <w:rPr>
          <w:rFonts w:eastAsia="Times New Roman" w:cs="Times New Roman"/>
          <w:szCs w:val="24"/>
        </w:rPr>
        <w:t>ε</w:t>
      </w:r>
      <w:r w:rsidRPr="00BA3874">
        <w:rPr>
          <w:rFonts w:eastAsia="Times New Roman" w:cs="Times New Roman"/>
          <w:szCs w:val="24"/>
        </w:rPr>
        <w:t xml:space="preserve">πίκαιρη </w:t>
      </w:r>
      <w:r>
        <w:rPr>
          <w:rFonts w:eastAsia="Times New Roman" w:cs="Times New Roman"/>
          <w:szCs w:val="24"/>
        </w:rPr>
        <w:t>ε</w:t>
      </w:r>
      <w:r w:rsidRPr="00BA3874">
        <w:rPr>
          <w:rFonts w:eastAsia="Times New Roman" w:cs="Times New Roman"/>
          <w:szCs w:val="24"/>
        </w:rPr>
        <w:t>ρώτηση του Ε΄ Αντιπροέδρου</w:t>
      </w:r>
      <w:r w:rsidRPr="00BA3874">
        <w:rPr>
          <w:rFonts w:eastAsia="Times New Roman" w:cs="Times New Roman"/>
          <w:szCs w:val="24"/>
        </w:rPr>
        <w:t xml:space="preserve"> της Βουλής και Βουλευτή Δωδεκανήσου της Δημοκρατικής Συμπαράταξης ΠΑΣΟΚ</w:t>
      </w:r>
      <w:r>
        <w:rPr>
          <w:rFonts w:eastAsia="Times New Roman" w:cs="Times New Roman"/>
          <w:szCs w:val="24"/>
        </w:rPr>
        <w:t xml:space="preserve"> - </w:t>
      </w:r>
      <w:r w:rsidRPr="00BA3874">
        <w:rPr>
          <w:rFonts w:eastAsia="Times New Roman" w:cs="Times New Roman"/>
          <w:szCs w:val="24"/>
        </w:rPr>
        <w:t xml:space="preserve">ΔΗΜΑΡ κ. Δημητρίου </w:t>
      </w:r>
      <w:proofErr w:type="spellStart"/>
      <w:r w:rsidRPr="00BA3874">
        <w:rPr>
          <w:rFonts w:eastAsia="Times New Roman" w:cs="Times New Roman"/>
          <w:szCs w:val="24"/>
        </w:rPr>
        <w:t>Κρεμαστινού</w:t>
      </w:r>
      <w:proofErr w:type="spellEnd"/>
      <w:r w:rsidRPr="00BA3874">
        <w:rPr>
          <w:rFonts w:eastAsia="Times New Roman" w:cs="Times New Roman"/>
          <w:szCs w:val="24"/>
        </w:rPr>
        <w:t xml:space="preserve"> προς τον Υπουργό Υποδομών και Μεταφορών, με θέμα: «Ταλαιπωρία των επιβατών στο Αεροδρόμιο “Διαγόρας” της Ρόδου».</w:t>
      </w:r>
    </w:p>
    <w:p w14:paraId="21124576" w14:textId="77777777" w:rsidR="00EA64C2" w:rsidRDefault="00137BC6">
      <w:pPr>
        <w:spacing w:after="0" w:line="600" w:lineRule="auto"/>
        <w:ind w:firstLine="720"/>
        <w:jc w:val="both"/>
        <w:rPr>
          <w:rFonts w:eastAsia="Times New Roman" w:cs="Times New Roman"/>
          <w:szCs w:val="24"/>
        </w:rPr>
      </w:pPr>
      <w:r>
        <w:rPr>
          <w:rFonts w:eastAsia="Times New Roman" w:cs="Times New Roman"/>
          <w:szCs w:val="24"/>
        </w:rPr>
        <w:lastRenderedPageBreak/>
        <w:t>4.</w:t>
      </w:r>
      <w:r w:rsidRPr="00BA3874">
        <w:rPr>
          <w:rFonts w:eastAsia="Times New Roman" w:cs="Times New Roman"/>
          <w:szCs w:val="24"/>
        </w:rPr>
        <w:t xml:space="preserve"> Η με αριθμό 13/20-7-2018 </w:t>
      </w:r>
      <w:r>
        <w:rPr>
          <w:rFonts w:eastAsia="Times New Roman" w:cs="Times New Roman"/>
          <w:szCs w:val="24"/>
        </w:rPr>
        <w:t>ε</w:t>
      </w:r>
      <w:r w:rsidRPr="00BA3874">
        <w:rPr>
          <w:rFonts w:eastAsia="Times New Roman" w:cs="Times New Roman"/>
          <w:szCs w:val="24"/>
        </w:rPr>
        <w:t xml:space="preserve">πίκαιρη </w:t>
      </w:r>
      <w:r>
        <w:rPr>
          <w:rFonts w:eastAsia="Times New Roman" w:cs="Times New Roman"/>
          <w:szCs w:val="24"/>
        </w:rPr>
        <w:t>ε</w:t>
      </w:r>
      <w:r w:rsidRPr="00BA3874">
        <w:rPr>
          <w:rFonts w:eastAsia="Times New Roman" w:cs="Times New Roman"/>
          <w:szCs w:val="24"/>
        </w:rPr>
        <w:t>ρώτηση του Βουλευτή Α΄ Πειραιά του Λαϊκού Συνδέσμου</w:t>
      </w:r>
      <w:r>
        <w:rPr>
          <w:rFonts w:eastAsia="Times New Roman" w:cs="Times New Roman"/>
          <w:szCs w:val="24"/>
        </w:rPr>
        <w:t xml:space="preserve"> - </w:t>
      </w:r>
      <w:r w:rsidRPr="00BA3874">
        <w:rPr>
          <w:rFonts w:eastAsia="Times New Roman" w:cs="Times New Roman"/>
          <w:szCs w:val="24"/>
        </w:rPr>
        <w:t xml:space="preserve">Χρυσή Αυγή κ. Νικολάου </w:t>
      </w:r>
      <w:proofErr w:type="spellStart"/>
      <w:r w:rsidRPr="00BA3874">
        <w:rPr>
          <w:rFonts w:eastAsia="Times New Roman" w:cs="Times New Roman"/>
          <w:szCs w:val="24"/>
        </w:rPr>
        <w:t>Κούζηλου</w:t>
      </w:r>
      <w:proofErr w:type="spellEnd"/>
      <w:r w:rsidRPr="00BA3874">
        <w:rPr>
          <w:rFonts w:eastAsia="Times New Roman" w:cs="Times New Roman"/>
          <w:szCs w:val="24"/>
        </w:rPr>
        <w:t xml:space="preserve"> προς τον Υπουργό Εθνικής Άμυνας, με θέμα: «Καζάνι έτοιμο να εκραγεί το κρατίδιο των Σκοπίων».</w:t>
      </w:r>
    </w:p>
    <w:p w14:paraId="21124577" w14:textId="77777777" w:rsidR="00EA64C2" w:rsidRDefault="00137BC6">
      <w:pPr>
        <w:spacing w:after="0" w:line="600" w:lineRule="auto"/>
        <w:ind w:firstLine="720"/>
        <w:jc w:val="both"/>
        <w:rPr>
          <w:rFonts w:eastAsia="Times New Roman" w:cs="Times New Roman"/>
          <w:szCs w:val="24"/>
        </w:rPr>
      </w:pPr>
      <w:r>
        <w:rPr>
          <w:rFonts w:eastAsia="Times New Roman" w:cs="Times New Roman"/>
          <w:szCs w:val="24"/>
        </w:rPr>
        <w:t>5.</w:t>
      </w:r>
      <w:r w:rsidRPr="00BA3874">
        <w:rPr>
          <w:rFonts w:eastAsia="Times New Roman" w:cs="Times New Roman"/>
          <w:szCs w:val="24"/>
        </w:rPr>
        <w:t xml:space="preserve"> Η με αριθμό 16/23-7-2018 </w:t>
      </w:r>
      <w:r>
        <w:rPr>
          <w:rFonts w:eastAsia="Times New Roman" w:cs="Times New Roman"/>
          <w:szCs w:val="24"/>
        </w:rPr>
        <w:t>ε</w:t>
      </w:r>
      <w:r w:rsidRPr="00BA3874">
        <w:rPr>
          <w:rFonts w:eastAsia="Times New Roman" w:cs="Times New Roman"/>
          <w:szCs w:val="24"/>
        </w:rPr>
        <w:t xml:space="preserve">πίκαιρη </w:t>
      </w:r>
      <w:r>
        <w:rPr>
          <w:rFonts w:eastAsia="Times New Roman" w:cs="Times New Roman"/>
          <w:szCs w:val="24"/>
        </w:rPr>
        <w:t>ε</w:t>
      </w:r>
      <w:r w:rsidRPr="00BA3874">
        <w:rPr>
          <w:rFonts w:eastAsia="Times New Roman" w:cs="Times New Roman"/>
          <w:szCs w:val="24"/>
        </w:rPr>
        <w:t>ρώτηση του Βουλευτή Β΄ Θεσσαλονίκης τ</w:t>
      </w:r>
      <w:r w:rsidRPr="00BA3874">
        <w:rPr>
          <w:rFonts w:eastAsia="Times New Roman" w:cs="Times New Roman"/>
          <w:szCs w:val="24"/>
        </w:rPr>
        <w:t xml:space="preserve">ου Κομμουνιστικού Κόμματος </w:t>
      </w:r>
      <w:r w:rsidRPr="00BA3874">
        <w:rPr>
          <w:rFonts w:eastAsia="Times New Roman" w:cs="Times New Roman"/>
          <w:szCs w:val="24"/>
        </w:rPr>
        <w:t>Ελλάδ</w:t>
      </w:r>
      <w:r>
        <w:rPr>
          <w:rFonts w:eastAsia="Times New Roman" w:cs="Times New Roman"/>
          <w:szCs w:val="24"/>
        </w:rPr>
        <w:t>α</w:t>
      </w:r>
      <w:r w:rsidRPr="00BA3874">
        <w:rPr>
          <w:rFonts w:eastAsia="Times New Roman" w:cs="Times New Roman"/>
          <w:szCs w:val="24"/>
        </w:rPr>
        <w:t xml:space="preserve">ς </w:t>
      </w:r>
      <w:r w:rsidRPr="00BA3874">
        <w:rPr>
          <w:rFonts w:eastAsia="Times New Roman" w:cs="Times New Roman"/>
          <w:szCs w:val="24"/>
        </w:rPr>
        <w:t xml:space="preserve">κ. Σάκη </w:t>
      </w:r>
      <w:proofErr w:type="spellStart"/>
      <w:r w:rsidRPr="00BA3874">
        <w:rPr>
          <w:rFonts w:eastAsia="Times New Roman" w:cs="Times New Roman"/>
          <w:szCs w:val="24"/>
        </w:rPr>
        <w:t>Βαρδαλή</w:t>
      </w:r>
      <w:proofErr w:type="spellEnd"/>
      <w:r w:rsidRPr="00BA3874">
        <w:rPr>
          <w:rFonts w:eastAsia="Times New Roman" w:cs="Times New Roman"/>
          <w:szCs w:val="24"/>
        </w:rPr>
        <w:t xml:space="preserve"> προς τον Υπουργό Αγροτικής Ανάπτυξης και Τροφίμων, με θέμα: «Καταστροφικές ζημιές από ασθένεια στις καπνοκαλλιέργειες της Περιφερειακής Ενότητας Ροδόπης».</w:t>
      </w:r>
    </w:p>
    <w:p w14:paraId="21124578" w14:textId="77777777" w:rsidR="00EA64C2" w:rsidRDefault="00137BC6">
      <w:pPr>
        <w:spacing w:after="0" w:line="600" w:lineRule="auto"/>
        <w:ind w:firstLine="720"/>
        <w:jc w:val="both"/>
        <w:rPr>
          <w:rFonts w:eastAsia="Times New Roman" w:cs="Times New Roman"/>
          <w:szCs w:val="24"/>
        </w:rPr>
      </w:pPr>
      <w:r w:rsidRPr="00BA3874">
        <w:rPr>
          <w:rFonts w:eastAsia="Times New Roman" w:cs="Times New Roman"/>
          <w:szCs w:val="24"/>
        </w:rPr>
        <w:t xml:space="preserve">6. Η με αριθμό 1/12-7-2018 </w:t>
      </w:r>
      <w:r>
        <w:rPr>
          <w:rFonts w:eastAsia="Times New Roman" w:cs="Times New Roman"/>
          <w:szCs w:val="24"/>
        </w:rPr>
        <w:t>ε</w:t>
      </w:r>
      <w:r w:rsidRPr="00BA3874">
        <w:rPr>
          <w:rFonts w:eastAsia="Times New Roman" w:cs="Times New Roman"/>
          <w:szCs w:val="24"/>
        </w:rPr>
        <w:t xml:space="preserve">πίκαιρη </w:t>
      </w:r>
      <w:r>
        <w:rPr>
          <w:rFonts w:eastAsia="Times New Roman" w:cs="Times New Roman"/>
          <w:szCs w:val="24"/>
        </w:rPr>
        <w:t>ε</w:t>
      </w:r>
      <w:r w:rsidRPr="00BA3874">
        <w:rPr>
          <w:rFonts w:eastAsia="Times New Roman" w:cs="Times New Roman"/>
          <w:szCs w:val="24"/>
        </w:rPr>
        <w:t>ρώτηση του Βο</w:t>
      </w:r>
      <w:r w:rsidRPr="00BA3874">
        <w:rPr>
          <w:rFonts w:eastAsia="Times New Roman" w:cs="Times New Roman"/>
          <w:szCs w:val="24"/>
        </w:rPr>
        <w:t>υλευτή Α΄ Πειραιά  του Λαϊκού Συνδέσμου</w:t>
      </w:r>
      <w:r>
        <w:rPr>
          <w:rFonts w:eastAsia="Times New Roman" w:cs="Times New Roman"/>
          <w:szCs w:val="24"/>
        </w:rPr>
        <w:t xml:space="preserve"> - </w:t>
      </w:r>
      <w:r w:rsidRPr="00BA3874">
        <w:rPr>
          <w:rFonts w:eastAsia="Times New Roman" w:cs="Times New Roman"/>
          <w:szCs w:val="24"/>
        </w:rPr>
        <w:t xml:space="preserve">Χρυσή Αυγή κ. Νικολάου </w:t>
      </w:r>
      <w:proofErr w:type="spellStart"/>
      <w:r w:rsidRPr="00BA3874">
        <w:rPr>
          <w:rFonts w:eastAsia="Times New Roman" w:cs="Times New Roman"/>
          <w:szCs w:val="24"/>
        </w:rPr>
        <w:t>Κούζηλου</w:t>
      </w:r>
      <w:proofErr w:type="spellEnd"/>
      <w:r w:rsidRPr="00BA3874">
        <w:rPr>
          <w:rFonts w:eastAsia="Times New Roman" w:cs="Times New Roman"/>
          <w:szCs w:val="24"/>
        </w:rPr>
        <w:t xml:space="preserve"> προς τον Υπουργό Εσωτερικών, με θέμα: «Ανεξέλεγκτη η κατάσταση στο κέντρο φιλοξενίας προσφύγων στο Σκαραμαγκά.»</w:t>
      </w:r>
    </w:p>
    <w:p w14:paraId="21124579" w14:textId="77777777" w:rsidR="00EA64C2" w:rsidRDefault="00137BC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δέχεστε στο σημείο αυτό να λύσουμε τη </w:t>
      </w:r>
      <w:r>
        <w:rPr>
          <w:rFonts w:eastAsia="Times New Roman" w:cs="Times New Roman"/>
          <w:szCs w:val="24"/>
        </w:rPr>
        <w:t>συνεδρίαση;</w:t>
      </w:r>
    </w:p>
    <w:p w14:paraId="2112457A" w14:textId="77777777" w:rsidR="00EA64C2" w:rsidRDefault="00137BC6">
      <w:pPr>
        <w:spacing w:after="0" w:line="600" w:lineRule="auto"/>
        <w:ind w:firstLine="720"/>
        <w:jc w:val="both"/>
        <w:rPr>
          <w:rFonts w:eastAsia="Times New Roman" w:cs="Times New Roman"/>
          <w:szCs w:val="24"/>
        </w:rPr>
      </w:pPr>
      <w:r w:rsidRPr="00941A90">
        <w:rPr>
          <w:rFonts w:eastAsia="Times New Roman" w:cs="Times New Roman"/>
          <w:b/>
          <w:szCs w:val="24"/>
        </w:rPr>
        <w:t>ΟΛΟΙ ΟΙ ΒΟΥΛΕΥΤΕΣ:</w:t>
      </w:r>
      <w:r>
        <w:rPr>
          <w:rFonts w:eastAsia="Times New Roman" w:cs="Times New Roman"/>
          <w:szCs w:val="24"/>
        </w:rPr>
        <w:t xml:space="preserve"> Μάλιστα, μάλιστα.</w:t>
      </w:r>
    </w:p>
    <w:p w14:paraId="2112457B" w14:textId="77777777" w:rsidR="00EA64C2" w:rsidRDefault="00137BC6">
      <w:pPr>
        <w:spacing w:after="0" w:line="600" w:lineRule="auto"/>
        <w:ind w:firstLine="720"/>
        <w:jc w:val="both"/>
        <w:rPr>
          <w:rFonts w:eastAsia="Times New Roman" w:cs="Times New Roman"/>
          <w:szCs w:val="24"/>
        </w:rPr>
      </w:pPr>
      <w:r w:rsidRPr="00941A90">
        <w:rPr>
          <w:rFonts w:eastAsia="Times New Roman" w:cs="Times New Roman"/>
          <w:b/>
          <w:szCs w:val="24"/>
        </w:rPr>
        <w:t>ΠΡΟΕΔΡΕΥΩΝ (Σπυρίδων Λυκούδης):</w:t>
      </w:r>
      <w:r>
        <w:rPr>
          <w:rFonts w:eastAsia="Times New Roman" w:cs="Times New Roman"/>
          <w:szCs w:val="24"/>
        </w:rPr>
        <w:t xml:space="preserve"> Με τη συναίνεση του Τμήματος και ώρα 17.38΄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w:t>
      </w:r>
      <w:r>
        <w:rPr>
          <w:rFonts w:eastAsia="Times New Roman" w:cs="Times New Roman"/>
          <w:szCs w:val="24"/>
        </w:rPr>
        <w:lastRenderedPageBreak/>
        <w:t>Πέμπτη 26 Ιουλίου 2018 και ώρα 9.30΄, με αντικείμενο εργασιών του Τμήματος</w:t>
      </w:r>
      <w:r>
        <w:rPr>
          <w:rFonts w:eastAsia="Times New Roman" w:cs="Times New Roman"/>
          <w:szCs w:val="24"/>
        </w:rPr>
        <w:t>:</w:t>
      </w:r>
      <w:r>
        <w:rPr>
          <w:rFonts w:eastAsia="Times New Roman" w:cs="Times New Roman"/>
          <w:szCs w:val="24"/>
        </w:rPr>
        <w:t xml:space="preserve"> α) κοινοβουλευτικό έλεγχο</w:t>
      </w:r>
      <w:r>
        <w:rPr>
          <w:rFonts w:eastAsia="Times New Roman" w:cs="Times New Roman"/>
          <w:szCs w:val="24"/>
        </w:rPr>
        <w:t xml:space="preserve">, </w:t>
      </w:r>
      <w:r>
        <w:rPr>
          <w:rFonts w:eastAsia="Times New Roman" w:cs="Times New Roman"/>
          <w:szCs w:val="24"/>
        </w:rPr>
        <w:t>συζήτηση επικαίρων ερωτήσεων και β) νομοθετική εργασία</w:t>
      </w:r>
      <w:r>
        <w:rPr>
          <w:rFonts w:eastAsia="Times New Roman" w:cs="Times New Roman"/>
          <w:szCs w:val="24"/>
        </w:rPr>
        <w:t xml:space="preserve">, </w:t>
      </w:r>
      <w:r>
        <w:rPr>
          <w:rFonts w:eastAsia="Times New Roman" w:cs="Times New Roman"/>
          <w:szCs w:val="24"/>
        </w:rPr>
        <w:t>μ</w:t>
      </w:r>
      <w:r w:rsidRPr="00941A90">
        <w:rPr>
          <w:rFonts w:eastAsia="Times New Roman" w:cs="Times New Roman"/>
          <w:szCs w:val="24"/>
        </w:rPr>
        <w:t>όνη συζήτηση και ψήφιση επί της αρχής, των άρθρων και του συνόλου του σχεδίου νόμου</w:t>
      </w:r>
      <w:r>
        <w:rPr>
          <w:rFonts w:eastAsia="Times New Roman" w:cs="Times New Roman"/>
          <w:szCs w:val="24"/>
        </w:rPr>
        <w:t xml:space="preserve"> του Υπουργείου Υγείας</w:t>
      </w:r>
      <w:r w:rsidRPr="00941A90">
        <w:rPr>
          <w:rFonts w:eastAsia="Times New Roman" w:cs="Times New Roman"/>
          <w:szCs w:val="24"/>
        </w:rPr>
        <w:t>: «Κύρωση συμβάσεων μεταξύ του Ελληνικού Δημοσίου και του Γενικού Νοσοκομείου Χανίων και της Ε</w:t>
      </w:r>
      <w:r w:rsidRPr="00941A90">
        <w:rPr>
          <w:rFonts w:eastAsia="Times New Roman" w:cs="Times New Roman"/>
          <w:szCs w:val="24"/>
        </w:rPr>
        <w:t xml:space="preserve">πιτροπής Εκτελεστών Διαθήκης Γ.Γ. </w:t>
      </w:r>
      <w:proofErr w:type="spellStart"/>
      <w:r w:rsidRPr="00941A90">
        <w:rPr>
          <w:rFonts w:eastAsia="Times New Roman" w:cs="Times New Roman"/>
          <w:szCs w:val="24"/>
        </w:rPr>
        <w:t>Μαλινάκη</w:t>
      </w:r>
      <w:proofErr w:type="spellEnd"/>
      <w:r w:rsidRPr="00941A90">
        <w:rPr>
          <w:rFonts w:eastAsia="Times New Roman" w:cs="Times New Roman"/>
          <w:szCs w:val="24"/>
        </w:rPr>
        <w:t xml:space="preserve"> και του Γενικού Νοσοκομείου Κεφαλληνίας και των Εκτελεστών της διαθήκης της Μαρ</w:t>
      </w:r>
      <w:r>
        <w:rPr>
          <w:rFonts w:eastAsia="Times New Roman" w:cs="Times New Roman"/>
          <w:szCs w:val="24"/>
        </w:rPr>
        <w:t>ίας (</w:t>
      </w:r>
      <w:proofErr w:type="spellStart"/>
      <w:r>
        <w:rPr>
          <w:rFonts w:eastAsia="Times New Roman" w:cs="Times New Roman"/>
          <w:szCs w:val="24"/>
        </w:rPr>
        <w:t>Μάρης</w:t>
      </w:r>
      <w:proofErr w:type="spellEnd"/>
      <w:r>
        <w:rPr>
          <w:rFonts w:eastAsia="Times New Roman" w:cs="Times New Roman"/>
          <w:szCs w:val="24"/>
        </w:rPr>
        <w:t>) Βεργωτή αντίστοιχα», σύμφωνα με την ημερήσια διάταξη που έχει διανεμηθεί.</w:t>
      </w:r>
    </w:p>
    <w:p w14:paraId="2112457C" w14:textId="77777777" w:rsidR="00EA64C2" w:rsidRDefault="00137BC6">
      <w:pPr>
        <w:spacing w:after="0" w:line="600" w:lineRule="auto"/>
        <w:ind w:firstLine="720"/>
        <w:jc w:val="both"/>
        <w:rPr>
          <w:rFonts w:eastAsia="Times New Roman" w:cs="Times New Roman"/>
          <w:b/>
          <w:szCs w:val="24"/>
        </w:rPr>
      </w:pPr>
      <w:r w:rsidRPr="00941A90">
        <w:rPr>
          <w:rFonts w:eastAsia="Times New Roman" w:cs="Times New Roman"/>
          <w:b/>
          <w:szCs w:val="24"/>
        </w:rPr>
        <w:t>Ο ΠΡΟΕΔΡΟΣ</w:t>
      </w:r>
      <w:r w:rsidRPr="00941A90">
        <w:rPr>
          <w:rFonts w:eastAsia="Times New Roman" w:cs="Times New Roman"/>
          <w:b/>
          <w:szCs w:val="24"/>
        </w:rPr>
        <w:tab/>
      </w:r>
      <w:r w:rsidRPr="00941A90">
        <w:rPr>
          <w:rFonts w:eastAsia="Times New Roman" w:cs="Times New Roman"/>
          <w:b/>
          <w:szCs w:val="24"/>
        </w:rPr>
        <w:tab/>
      </w:r>
      <w:r w:rsidRPr="00941A90">
        <w:rPr>
          <w:rFonts w:eastAsia="Times New Roman" w:cs="Times New Roman"/>
          <w:b/>
          <w:szCs w:val="24"/>
        </w:rPr>
        <w:tab/>
      </w:r>
      <w:r w:rsidRPr="00941A90">
        <w:rPr>
          <w:rFonts w:eastAsia="Times New Roman" w:cs="Times New Roman"/>
          <w:b/>
          <w:szCs w:val="24"/>
        </w:rPr>
        <w:tab/>
      </w:r>
      <w:r w:rsidRPr="00941A90">
        <w:rPr>
          <w:rFonts w:eastAsia="Times New Roman" w:cs="Times New Roman"/>
          <w:b/>
          <w:szCs w:val="24"/>
        </w:rPr>
        <w:tab/>
        <w:t>ΟΙ ΓΡΑΜΜΑΤΕΙΣ</w:t>
      </w:r>
    </w:p>
    <w:p w14:paraId="2112457D" w14:textId="77777777" w:rsidR="00EA64C2" w:rsidRDefault="00EA64C2">
      <w:pPr>
        <w:spacing w:line="600" w:lineRule="auto"/>
        <w:ind w:firstLine="720"/>
        <w:jc w:val="both"/>
        <w:rPr>
          <w:rFonts w:eastAsia="Times New Roman" w:cs="Times New Roman"/>
          <w:szCs w:val="24"/>
        </w:rPr>
      </w:pPr>
    </w:p>
    <w:sectPr w:rsidR="00EA64C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SooR972pniPd/qYQz+90MMzBivk=" w:salt="nrEdqtkiWLHs1jCrXjPsZ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4C2"/>
    <w:rsid w:val="00051E9E"/>
    <w:rsid w:val="00137BC6"/>
    <w:rsid w:val="00EA64C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244F0"/>
  <w15:docId w15:val="{902A4C11-ACC6-4A52-AB3E-81F8B6B02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A7E1C"/>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6A7E1C"/>
    <w:rPr>
      <w:rFonts w:ascii="Segoe UI" w:hAnsi="Segoe UI" w:cs="Segoe UI"/>
      <w:sz w:val="18"/>
      <w:szCs w:val="18"/>
    </w:rPr>
  </w:style>
  <w:style w:type="paragraph" w:styleId="a4">
    <w:name w:val="Revision"/>
    <w:hidden/>
    <w:uiPriority w:val="99"/>
    <w:semiHidden/>
    <w:rsid w:val="00C164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5</Recordings>
    <MetadataID xmlns="641f345b-441b-4b81-9152-adc2e73ba5e1">678</MetadataID>
    <Session xmlns="641f345b-441b-4b81-9152-adc2e73ba5e1">Α´</Session>
    <Date xmlns="641f345b-441b-4b81-9152-adc2e73ba5e1">2018-07-23T21:00:00+00:00</Date>
    <Status xmlns="641f345b-441b-4b81-9152-adc2e73ba5e1">
      <Url>http://srv-sp1/praktika/Lists/Incoming_Metadata/EditForm.aspx?ID=678&amp;Source=/praktika/Recordings_Library/Forms/AllItems.aspx</Url>
      <Description>Δημοσιεύτηκε</Description>
    </Status>
    <Meeting xmlns="641f345b-441b-4b81-9152-adc2e73ba5e1">Δ´</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BF62EE-FDAF-40B7-B5DF-919713FB57C4}">
  <ds:schemaRefs>
    <ds:schemaRef ds:uri="http://schemas.microsoft.com/sharepoint/v3/contenttype/forms"/>
  </ds:schemaRefs>
</ds:datastoreItem>
</file>

<file path=customXml/itemProps2.xml><?xml version="1.0" encoding="utf-8"?>
<ds:datastoreItem xmlns:ds="http://schemas.openxmlformats.org/officeDocument/2006/customXml" ds:itemID="{3338C574-DFB5-44DB-8B38-337172A5C98C}">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641f345b-441b-4b81-9152-adc2e73ba5e1"/>
    <ds:schemaRef ds:uri="http://www.w3.org/XML/1998/namespace"/>
    <ds:schemaRef ds:uri="http://purl.org/dc/dcmitype/"/>
  </ds:schemaRefs>
</ds:datastoreItem>
</file>

<file path=customXml/itemProps3.xml><?xml version="1.0" encoding="utf-8"?>
<ds:datastoreItem xmlns:ds="http://schemas.openxmlformats.org/officeDocument/2006/customXml" ds:itemID="{78A55FAB-1768-48EC-8581-2D82D7621F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5856</Words>
  <Characters>31626</Characters>
  <Application>Microsoft Office Word</Application>
  <DocSecurity>0</DocSecurity>
  <Lines>263</Lines>
  <Paragraphs>74</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2018-08-01T07:50:00Z</dcterms:created>
  <dcterms:modified xsi:type="dcterms:W3CDTF">2018-08-01T07:50:00Z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