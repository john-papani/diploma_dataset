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23516F" w14:textId="77777777" w:rsidR="00647577" w:rsidRPr="00647577" w:rsidRDefault="00647577" w:rsidP="00647577">
      <w:pPr>
        <w:spacing w:after="0" w:line="360" w:lineRule="auto"/>
        <w:rPr>
          <w:ins w:id="0" w:author="Φλούδα Χριστίνα" w:date="2016-11-22T12:12:00Z"/>
          <w:rFonts w:eastAsia="Times New Roman"/>
          <w:szCs w:val="24"/>
          <w:lang w:eastAsia="en-US"/>
        </w:rPr>
      </w:pPr>
      <w:ins w:id="1" w:author="Φλούδα Χριστίνα" w:date="2016-11-22T12:12:00Z">
        <w:r w:rsidRPr="00647577">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4F80269" w14:textId="77777777" w:rsidR="00647577" w:rsidRPr="00647577" w:rsidRDefault="00647577" w:rsidP="00647577">
      <w:pPr>
        <w:spacing w:after="0" w:line="360" w:lineRule="auto"/>
        <w:rPr>
          <w:ins w:id="2" w:author="Φλούδα Χριστίνα" w:date="2016-11-22T12:12:00Z"/>
          <w:rFonts w:eastAsia="Times New Roman"/>
          <w:szCs w:val="24"/>
          <w:lang w:eastAsia="en-US"/>
        </w:rPr>
      </w:pPr>
    </w:p>
    <w:p w14:paraId="69817658" w14:textId="77777777" w:rsidR="00647577" w:rsidRPr="00647577" w:rsidRDefault="00647577" w:rsidP="00647577">
      <w:pPr>
        <w:spacing w:after="0" w:line="360" w:lineRule="auto"/>
        <w:rPr>
          <w:ins w:id="3" w:author="Φλούδα Χριστίνα" w:date="2016-11-22T12:12:00Z"/>
          <w:rFonts w:eastAsia="Times New Roman"/>
          <w:szCs w:val="24"/>
          <w:lang w:eastAsia="en-US"/>
        </w:rPr>
      </w:pPr>
      <w:ins w:id="4" w:author="Φλούδα Χριστίνα" w:date="2016-11-22T12:12:00Z">
        <w:r w:rsidRPr="00647577">
          <w:rPr>
            <w:rFonts w:eastAsia="Times New Roman"/>
            <w:szCs w:val="24"/>
            <w:lang w:eastAsia="en-US"/>
          </w:rPr>
          <w:t>ΠΙΝΑΚΑΣ ΠΕΡΙΕΧΟΜΕΝΩΝ</w:t>
        </w:r>
      </w:ins>
    </w:p>
    <w:p w14:paraId="26A60615" w14:textId="77777777" w:rsidR="00647577" w:rsidRPr="00647577" w:rsidRDefault="00647577" w:rsidP="00647577">
      <w:pPr>
        <w:spacing w:after="0" w:line="360" w:lineRule="auto"/>
        <w:rPr>
          <w:ins w:id="5" w:author="Φλούδα Χριστίνα" w:date="2016-11-22T12:12:00Z"/>
          <w:rFonts w:eastAsia="Times New Roman"/>
          <w:szCs w:val="24"/>
          <w:lang w:eastAsia="en-US"/>
        </w:rPr>
      </w:pPr>
      <w:ins w:id="6" w:author="Φλούδα Χριστίνα" w:date="2016-11-22T12:12:00Z">
        <w:r w:rsidRPr="00647577">
          <w:rPr>
            <w:rFonts w:eastAsia="Times New Roman"/>
            <w:szCs w:val="24"/>
            <w:lang w:eastAsia="en-US"/>
          </w:rPr>
          <w:t xml:space="preserve">ΙΖ΄ ΠΕΡΙΟΔΟΣ </w:t>
        </w:r>
      </w:ins>
    </w:p>
    <w:p w14:paraId="4A440DA0" w14:textId="77777777" w:rsidR="00647577" w:rsidRPr="00647577" w:rsidRDefault="00647577" w:rsidP="00647577">
      <w:pPr>
        <w:spacing w:after="0" w:line="360" w:lineRule="auto"/>
        <w:rPr>
          <w:ins w:id="7" w:author="Φλούδα Χριστίνα" w:date="2016-11-22T12:12:00Z"/>
          <w:rFonts w:eastAsia="Times New Roman"/>
          <w:szCs w:val="24"/>
          <w:lang w:eastAsia="en-US"/>
        </w:rPr>
      </w:pPr>
      <w:ins w:id="8" w:author="Φλούδα Χριστίνα" w:date="2016-11-22T12:12:00Z">
        <w:r w:rsidRPr="00647577">
          <w:rPr>
            <w:rFonts w:eastAsia="Times New Roman"/>
            <w:szCs w:val="24"/>
            <w:lang w:eastAsia="en-US"/>
          </w:rPr>
          <w:t>ΠΡΟΕΔΡΕΥΟΜΕΝΗΣ ΚΟΙΝΟΒΟΥΛΕΥΤΙΚΗΣ ΔΗΜΟΚΡΑΤΙΑΣ</w:t>
        </w:r>
      </w:ins>
    </w:p>
    <w:p w14:paraId="2FCB7D3B" w14:textId="77777777" w:rsidR="00647577" w:rsidRPr="00647577" w:rsidRDefault="00647577" w:rsidP="00647577">
      <w:pPr>
        <w:spacing w:after="0" w:line="360" w:lineRule="auto"/>
        <w:rPr>
          <w:ins w:id="9" w:author="Φλούδα Χριστίνα" w:date="2016-11-22T12:12:00Z"/>
          <w:rFonts w:eastAsia="Times New Roman"/>
          <w:szCs w:val="24"/>
          <w:lang w:eastAsia="en-US"/>
        </w:rPr>
      </w:pPr>
      <w:ins w:id="10" w:author="Φλούδα Χριστίνα" w:date="2016-11-22T12:12:00Z">
        <w:r w:rsidRPr="00647577">
          <w:rPr>
            <w:rFonts w:eastAsia="Times New Roman"/>
            <w:szCs w:val="24"/>
            <w:lang w:eastAsia="en-US"/>
          </w:rPr>
          <w:t>ΣΥΝΟΔΟΣ Β΄</w:t>
        </w:r>
      </w:ins>
    </w:p>
    <w:p w14:paraId="2C900C90" w14:textId="77777777" w:rsidR="00647577" w:rsidRPr="00647577" w:rsidRDefault="00647577" w:rsidP="00647577">
      <w:pPr>
        <w:spacing w:after="0" w:line="360" w:lineRule="auto"/>
        <w:rPr>
          <w:ins w:id="11" w:author="Φλούδα Χριστίνα" w:date="2016-11-22T12:12:00Z"/>
          <w:rFonts w:eastAsia="Times New Roman"/>
          <w:szCs w:val="24"/>
          <w:lang w:eastAsia="en-US"/>
        </w:rPr>
      </w:pPr>
    </w:p>
    <w:p w14:paraId="2D3EB8C5" w14:textId="77777777" w:rsidR="00647577" w:rsidRPr="00647577" w:rsidRDefault="00647577" w:rsidP="00647577">
      <w:pPr>
        <w:spacing w:after="0" w:line="360" w:lineRule="auto"/>
        <w:rPr>
          <w:ins w:id="12" w:author="Φλούδα Χριστίνα" w:date="2016-11-22T12:12:00Z"/>
          <w:rFonts w:eastAsia="Times New Roman"/>
          <w:szCs w:val="24"/>
          <w:lang w:eastAsia="en-US"/>
        </w:rPr>
      </w:pPr>
      <w:ins w:id="13" w:author="Φλούδα Χριστίνα" w:date="2016-11-22T12:12:00Z">
        <w:r w:rsidRPr="00647577">
          <w:rPr>
            <w:rFonts w:eastAsia="Times New Roman"/>
            <w:szCs w:val="24"/>
            <w:lang w:eastAsia="en-US"/>
          </w:rPr>
          <w:t>ΣΥΝΕΔΡΙΑΣΗ ΚΕ΄</w:t>
        </w:r>
      </w:ins>
    </w:p>
    <w:p w14:paraId="5A4329D8" w14:textId="77777777" w:rsidR="00647577" w:rsidRPr="00647577" w:rsidRDefault="00647577" w:rsidP="00647577">
      <w:pPr>
        <w:spacing w:after="0" w:line="360" w:lineRule="auto"/>
        <w:rPr>
          <w:ins w:id="14" w:author="Φλούδα Χριστίνα" w:date="2016-11-22T12:12:00Z"/>
          <w:rFonts w:eastAsia="Times New Roman"/>
          <w:szCs w:val="24"/>
          <w:lang w:eastAsia="en-US"/>
        </w:rPr>
      </w:pPr>
      <w:ins w:id="15" w:author="Φλούδα Χριστίνα" w:date="2016-11-22T12:12:00Z">
        <w:r w:rsidRPr="00647577">
          <w:rPr>
            <w:rFonts w:eastAsia="Times New Roman"/>
            <w:szCs w:val="24"/>
            <w:lang w:eastAsia="en-US"/>
          </w:rPr>
          <w:t>Δευτέρα  14 Νοεμβρίου 2016</w:t>
        </w:r>
      </w:ins>
    </w:p>
    <w:p w14:paraId="5DA919DC" w14:textId="77777777" w:rsidR="00647577" w:rsidRPr="00647577" w:rsidRDefault="00647577" w:rsidP="00647577">
      <w:pPr>
        <w:spacing w:after="0" w:line="360" w:lineRule="auto"/>
        <w:rPr>
          <w:ins w:id="16" w:author="Φλούδα Χριστίνα" w:date="2016-11-22T12:12:00Z"/>
          <w:rFonts w:eastAsia="Times New Roman"/>
          <w:szCs w:val="24"/>
          <w:lang w:eastAsia="en-US"/>
        </w:rPr>
      </w:pPr>
    </w:p>
    <w:p w14:paraId="3B51F752" w14:textId="77777777" w:rsidR="00647577" w:rsidRPr="00647577" w:rsidRDefault="00647577" w:rsidP="00647577">
      <w:pPr>
        <w:spacing w:after="0" w:line="360" w:lineRule="auto"/>
        <w:rPr>
          <w:ins w:id="17" w:author="Φλούδα Χριστίνα" w:date="2016-11-22T12:12:00Z"/>
          <w:rFonts w:eastAsia="Times New Roman"/>
          <w:szCs w:val="24"/>
          <w:lang w:eastAsia="en-US"/>
        </w:rPr>
      </w:pPr>
      <w:ins w:id="18" w:author="Φλούδα Χριστίνα" w:date="2016-11-22T12:12:00Z">
        <w:r w:rsidRPr="00647577">
          <w:rPr>
            <w:rFonts w:eastAsia="Times New Roman"/>
            <w:szCs w:val="24"/>
            <w:lang w:eastAsia="en-US"/>
          </w:rPr>
          <w:t>ΘΕΜΑΤΑ</w:t>
        </w:r>
      </w:ins>
    </w:p>
    <w:p w14:paraId="5289DBEE" w14:textId="77777777" w:rsidR="00647577" w:rsidRPr="00647577" w:rsidRDefault="00647577" w:rsidP="00647577">
      <w:pPr>
        <w:spacing w:after="0" w:line="360" w:lineRule="auto"/>
        <w:rPr>
          <w:ins w:id="19" w:author="Φλούδα Χριστίνα" w:date="2016-11-22T12:12:00Z"/>
          <w:rFonts w:eastAsia="Times New Roman"/>
          <w:szCs w:val="24"/>
          <w:lang w:eastAsia="en-US"/>
        </w:rPr>
      </w:pPr>
      <w:ins w:id="20" w:author="Φλούδα Χριστίνα" w:date="2016-11-22T12:12:00Z">
        <w:r w:rsidRPr="00647577">
          <w:rPr>
            <w:rFonts w:eastAsia="Times New Roman"/>
            <w:szCs w:val="24"/>
            <w:lang w:eastAsia="en-US"/>
          </w:rPr>
          <w:t xml:space="preserve"> </w:t>
        </w:r>
        <w:r w:rsidRPr="00647577">
          <w:rPr>
            <w:rFonts w:eastAsia="Times New Roman"/>
            <w:szCs w:val="24"/>
            <w:lang w:eastAsia="en-US"/>
          </w:rPr>
          <w:br/>
          <w:t xml:space="preserve">Α. ΕΙΔΙΚΑ ΘΕΜΑΤΑ </w:t>
        </w:r>
        <w:r w:rsidRPr="00647577">
          <w:rPr>
            <w:rFonts w:eastAsia="Times New Roman"/>
            <w:szCs w:val="24"/>
            <w:lang w:eastAsia="en-US"/>
          </w:rPr>
          <w:br/>
          <w:t xml:space="preserve">1. Ανακοινώνεται ότι τη συνεδρίαση παρακολουθούν μαθητές από το 6ο Δημοτικό Σχολείο Καστοριάς, σελ. </w:t>
        </w:r>
        <w:r w:rsidRPr="00647577">
          <w:rPr>
            <w:rFonts w:eastAsia="Times New Roman"/>
            <w:szCs w:val="24"/>
            <w:lang w:eastAsia="en-US"/>
          </w:rPr>
          <w:br/>
          <w:t xml:space="preserve">2. Επί διαδικαστικού θέματος, σελ. </w:t>
        </w:r>
        <w:r w:rsidRPr="00647577">
          <w:rPr>
            <w:rFonts w:eastAsia="Times New Roman"/>
            <w:szCs w:val="24"/>
            <w:lang w:eastAsia="en-US"/>
          </w:rPr>
          <w:br/>
          <w:t xml:space="preserve">3. Επί προσωπικού θέματος, σελ. </w:t>
        </w:r>
        <w:r w:rsidRPr="00647577">
          <w:rPr>
            <w:rFonts w:eastAsia="Times New Roman"/>
            <w:szCs w:val="24"/>
            <w:lang w:eastAsia="en-US"/>
          </w:rPr>
          <w:br/>
          <w:t xml:space="preserve">4. Ανακοινώνεται ότι η Επιτροπή Οικονομικών της Βουλής καταθέτει την έκθεσή της στο σχέδιο προϋπολογισμού δαπανών της Βουλής, οικονομικού έτους 2017 και στον απολογισμό δαπανών της Βουλής, οικονομικού έτους 2015, σελ. </w:t>
        </w:r>
        <w:r w:rsidRPr="00647577">
          <w:rPr>
            <w:rFonts w:eastAsia="Times New Roman"/>
            <w:szCs w:val="24"/>
            <w:lang w:eastAsia="en-US"/>
          </w:rPr>
          <w:br/>
          <w:t xml:space="preserve"> </w:t>
        </w:r>
        <w:r w:rsidRPr="00647577">
          <w:rPr>
            <w:rFonts w:eastAsia="Times New Roman"/>
            <w:szCs w:val="24"/>
            <w:lang w:eastAsia="en-US"/>
          </w:rPr>
          <w:br/>
          <w:t xml:space="preserve">Β. ΚΟΙΝΟΒΟΥΛΕΥΤΙΚΟΣ ΕΛΕΓΧΟΣ </w:t>
        </w:r>
        <w:r w:rsidRPr="00647577">
          <w:rPr>
            <w:rFonts w:eastAsia="Times New Roman"/>
            <w:szCs w:val="24"/>
            <w:lang w:eastAsia="en-US"/>
          </w:rPr>
          <w:br/>
          <w:t xml:space="preserve">1. Κατάθεση αναφορών, σελ. </w:t>
        </w:r>
        <w:r w:rsidRPr="00647577">
          <w:rPr>
            <w:rFonts w:eastAsia="Times New Roman"/>
            <w:szCs w:val="24"/>
            <w:lang w:eastAsia="en-US"/>
          </w:rPr>
          <w:br/>
          <w:t xml:space="preserve">2. Συζήτηση επικαίρων ερωτήσεων: </w:t>
        </w:r>
        <w:r w:rsidRPr="00647577">
          <w:rPr>
            <w:rFonts w:eastAsia="Times New Roman"/>
            <w:szCs w:val="24"/>
            <w:lang w:eastAsia="en-US"/>
          </w:rPr>
          <w:br/>
          <w:t xml:space="preserve">    α) Προς τον Υπουργό Υγείας, σχετικά με τον κίνδυνο διακοπής λειτουργίας της Ενδοκρινολογικής Κλινικής του Νοσοκομείου Νίκαιας « Άγιος Παντελεήμονας», σελ. </w:t>
        </w:r>
        <w:r w:rsidRPr="00647577">
          <w:rPr>
            <w:rFonts w:eastAsia="Times New Roman"/>
            <w:szCs w:val="24"/>
            <w:lang w:eastAsia="en-US"/>
          </w:rPr>
          <w:br/>
          <w:t xml:space="preserve">    β) Προς τον Υπουργό Δικαιοσύνης, Διαφάνειας και Ανθρωπίνων Δικαιωμάτων, σχετικά με την εισαγγελική έρευνα για την επιβολή των </w:t>
        </w:r>
        <w:proofErr w:type="spellStart"/>
        <w:r w:rsidRPr="00647577">
          <w:rPr>
            <w:rFonts w:eastAsia="Times New Roman"/>
            <w:szCs w:val="24"/>
            <w:lang w:eastAsia="en-US"/>
          </w:rPr>
          <w:t>capital</w:t>
        </w:r>
        <w:proofErr w:type="spellEnd"/>
        <w:r w:rsidRPr="00647577">
          <w:rPr>
            <w:rFonts w:eastAsia="Times New Roman"/>
            <w:szCs w:val="24"/>
            <w:lang w:eastAsia="en-US"/>
          </w:rPr>
          <w:t xml:space="preserve"> </w:t>
        </w:r>
        <w:proofErr w:type="spellStart"/>
        <w:r w:rsidRPr="00647577">
          <w:rPr>
            <w:rFonts w:eastAsia="Times New Roman"/>
            <w:szCs w:val="24"/>
            <w:lang w:eastAsia="en-US"/>
          </w:rPr>
          <w:t>controls</w:t>
        </w:r>
        <w:proofErr w:type="spellEnd"/>
        <w:r w:rsidRPr="00647577">
          <w:rPr>
            <w:rFonts w:eastAsia="Times New Roman"/>
            <w:szCs w:val="24"/>
            <w:lang w:eastAsia="en-US"/>
          </w:rPr>
          <w:t xml:space="preserve">, σελ. </w:t>
        </w:r>
        <w:r w:rsidRPr="00647577">
          <w:rPr>
            <w:rFonts w:eastAsia="Times New Roman"/>
            <w:szCs w:val="24"/>
            <w:lang w:eastAsia="en-US"/>
          </w:rPr>
          <w:br/>
          <w:t xml:space="preserve">    γ) Προς τον Υπουργό Εργασίας, Κοινωνικής Ασφάλισης και Κοινωνικής Αλληλεγγύης, σχετικά με την καθυστέρηση καταβολής των συντάξεων των </w:t>
        </w:r>
        <w:proofErr w:type="spellStart"/>
        <w:r w:rsidRPr="00647577">
          <w:rPr>
            <w:rFonts w:eastAsia="Times New Roman"/>
            <w:szCs w:val="24"/>
            <w:lang w:eastAsia="en-US"/>
          </w:rPr>
          <w:t>ενστόλων</w:t>
        </w:r>
        <w:proofErr w:type="spellEnd"/>
        <w:r w:rsidRPr="00647577">
          <w:rPr>
            <w:rFonts w:eastAsia="Times New Roman"/>
            <w:szCs w:val="24"/>
            <w:lang w:eastAsia="en-US"/>
          </w:rPr>
          <w:t xml:space="preserve"> από το Γενικό Λογιστήριο του Κράτους, μετά την ένταξή τους στον Ενιαίο Φορέα Κοινωνικής Ασφάλισης (ΕΦΚΑ), σελ. </w:t>
        </w:r>
        <w:r w:rsidRPr="00647577">
          <w:rPr>
            <w:rFonts w:eastAsia="Times New Roman"/>
            <w:szCs w:val="24"/>
            <w:lang w:eastAsia="en-US"/>
          </w:rPr>
          <w:br/>
          <w:t xml:space="preserve"> </w:t>
        </w:r>
        <w:r w:rsidRPr="00647577">
          <w:rPr>
            <w:rFonts w:eastAsia="Times New Roman"/>
            <w:szCs w:val="24"/>
            <w:lang w:eastAsia="en-US"/>
          </w:rPr>
          <w:br/>
          <w:t xml:space="preserve">Γ. ΝΟΜΟΘΕΤΙΚΗ ΕΡΓΑΣΙΑ </w:t>
        </w:r>
        <w:r w:rsidRPr="00647577">
          <w:rPr>
            <w:rFonts w:eastAsia="Times New Roman"/>
            <w:szCs w:val="24"/>
            <w:lang w:eastAsia="en-US"/>
          </w:rPr>
          <w:br/>
          <w:t>Κατάθεση σχεδίου νόμου:</w:t>
        </w:r>
      </w:ins>
    </w:p>
    <w:p w14:paraId="0DC71CD2" w14:textId="77777777" w:rsidR="00647577" w:rsidRPr="00647577" w:rsidRDefault="00647577" w:rsidP="00647577">
      <w:pPr>
        <w:spacing w:after="0" w:line="360" w:lineRule="auto"/>
        <w:rPr>
          <w:ins w:id="21" w:author="Φλούδα Χριστίνα" w:date="2016-11-22T12:12:00Z"/>
          <w:rFonts w:eastAsia="Times New Roman"/>
          <w:szCs w:val="24"/>
          <w:lang w:eastAsia="en-US"/>
        </w:rPr>
      </w:pPr>
      <w:ins w:id="22" w:author="Φλούδα Χριστίνα" w:date="2016-11-22T12:12:00Z">
        <w:r w:rsidRPr="00647577">
          <w:rPr>
            <w:rFonts w:eastAsia="Times New Roman"/>
            <w:szCs w:val="24"/>
            <w:lang w:eastAsia="en-US"/>
          </w:rPr>
          <w:t xml:space="preserve">Οι Υπουργοί Οικονομικών, Οικονομίας, Ανάπτυξης και Δικαιοσύνης, Διαφάνειας και Ανθρωπίνων Δικαιωμάτων κατέθεσαν στις 11/11/2016 σχέδιο νόμου: «Εναρμόνιση της νομοθεσίας με την Οδηγία 2014/17/ΕΕ του Ευρωπαϊκού Κοινοβουλίου και του Συμβουλίου της 4ης Φεβρουαρίου 2014, σχετικά με τις συμβάσεις πίστωσης για καταναλωτές για ακίνητα που προορίζονται για κατοικία και την τροποποίηση της Οδηγίας 2008/48/ΕΚ και άλλες διατάξεις αρμοδιότητας Υπουργείου Οικονομικών», σελ. </w:t>
        </w:r>
        <w:r w:rsidRPr="00647577">
          <w:rPr>
            <w:rFonts w:eastAsia="Times New Roman"/>
            <w:szCs w:val="24"/>
            <w:lang w:eastAsia="en-US"/>
          </w:rPr>
          <w:br/>
        </w:r>
      </w:ins>
    </w:p>
    <w:p w14:paraId="2AA95239" w14:textId="77777777" w:rsidR="00647577" w:rsidRPr="00647577" w:rsidRDefault="00647577" w:rsidP="00647577">
      <w:pPr>
        <w:spacing w:after="0" w:line="360" w:lineRule="auto"/>
        <w:rPr>
          <w:ins w:id="23" w:author="Φλούδα Χριστίνα" w:date="2016-11-22T12:12:00Z"/>
          <w:rFonts w:eastAsia="Times New Roman"/>
          <w:szCs w:val="24"/>
          <w:lang w:eastAsia="en-US"/>
        </w:rPr>
      </w:pPr>
    </w:p>
    <w:p w14:paraId="3CC41572" w14:textId="77777777" w:rsidR="00647577" w:rsidRPr="00647577" w:rsidRDefault="00647577" w:rsidP="00647577">
      <w:pPr>
        <w:spacing w:after="0" w:line="360" w:lineRule="auto"/>
        <w:rPr>
          <w:ins w:id="24" w:author="Φλούδα Χριστίνα" w:date="2016-11-22T12:12:00Z"/>
          <w:rFonts w:eastAsia="Times New Roman"/>
          <w:szCs w:val="24"/>
          <w:lang w:eastAsia="en-US"/>
        </w:rPr>
      </w:pPr>
      <w:ins w:id="25" w:author="Φλούδα Χριστίνα" w:date="2016-11-22T12:12:00Z">
        <w:r w:rsidRPr="00647577">
          <w:rPr>
            <w:rFonts w:eastAsia="Times New Roman"/>
            <w:szCs w:val="24"/>
            <w:lang w:eastAsia="en-US"/>
          </w:rPr>
          <w:t>ΠΡΟΕΔΡΕΥΩΝ</w:t>
        </w:r>
      </w:ins>
    </w:p>
    <w:p w14:paraId="49778DDB" w14:textId="77777777" w:rsidR="00647577" w:rsidRPr="00647577" w:rsidRDefault="00647577" w:rsidP="00647577">
      <w:pPr>
        <w:spacing w:after="0" w:line="360" w:lineRule="auto"/>
        <w:rPr>
          <w:ins w:id="26" w:author="Φλούδα Χριστίνα" w:date="2016-11-22T12:12:00Z"/>
          <w:rFonts w:eastAsia="Times New Roman"/>
          <w:szCs w:val="24"/>
          <w:lang w:eastAsia="en-US"/>
        </w:rPr>
      </w:pPr>
    </w:p>
    <w:p w14:paraId="0A89E36D" w14:textId="77777777" w:rsidR="00647577" w:rsidRPr="00647577" w:rsidRDefault="00647577" w:rsidP="00647577">
      <w:pPr>
        <w:spacing w:after="0" w:line="360" w:lineRule="auto"/>
        <w:rPr>
          <w:ins w:id="27" w:author="Φλούδα Χριστίνα" w:date="2016-11-22T12:12:00Z"/>
          <w:rFonts w:eastAsia="Times New Roman"/>
          <w:szCs w:val="24"/>
          <w:lang w:eastAsia="en-US"/>
        </w:rPr>
      </w:pPr>
      <w:ins w:id="28" w:author="Φλούδα Χριστίνα" w:date="2016-11-22T12:12:00Z">
        <w:r w:rsidRPr="00647577">
          <w:rPr>
            <w:rFonts w:eastAsia="Times New Roman"/>
            <w:szCs w:val="24"/>
            <w:lang w:eastAsia="en-US"/>
          </w:rPr>
          <w:t>ΚΡΕΜΑΣΤΙΝΟΣ Δ. , σελ.</w:t>
        </w:r>
        <w:r w:rsidRPr="00647577">
          <w:rPr>
            <w:rFonts w:eastAsia="Times New Roman"/>
            <w:szCs w:val="24"/>
            <w:lang w:eastAsia="en-US"/>
          </w:rPr>
          <w:br/>
        </w:r>
      </w:ins>
    </w:p>
    <w:p w14:paraId="66E69068" w14:textId="77777777" w:rsidR="00647577" w:rsidRPr="00647577" w:rsidRDefault="00647577" w:rsidP="00647577">
      <w:pPr>
        <w:spacing w:after="0" w:line="360" w:lineRule="auto"/>
        <w:rPr>
          <w:ins w:id="29" w:author="Φλούδα Χριστίνα" w:date="2016-11-22T12:12:00Z"/>
          <w:rFonts w:eastAsia="Times New Roman"/>
          <w:szCs w:val="24"/>
          <w:lang w:eastAsia="en-US"/>
        </w:rPr>
      </w:pPr>
    </w:p>
    <w:p w14:paraId="363ECE62" w14:textId="77777777" w:rsidR="00647577" w:rsidRPr="00647577" w:rsidRDefault="00647577" w:rsidP="00647577">
      <w:pPr>
        <w:spacing w:after="0" w:line="360" w:lineRule="auto"/>
        <w:rPr>
          <w:ins w:id="30" w:author="Φλούδα Χριστίνα" w:date="2016-11-22T12:12:00Z"/>
          <w:rFonts w:eastAsia="Times New Roman"/>
          <w:szCs w:val="24"/>
          <w:lang w:eastAsia="en-US"/>
        </w:rPr>
      </w:pPr>
    </w:p>
    <w:p w14:paraId="22804EF5" w14:textId="77777777" w:rsidR="00647577" w:rsidRPr="00647577" w:rsidRDefault="00647577" w:rsidP="00647577">
      <w:pPr>
        <w:spacing w:after="0" w:line="360" w:lineRule="auto"/>
        <w:rPr>
          <w:ins w:id="31" w:author="Φλούδα Χριστίνα" w:date="2016-11-22T12:12:00Z"/>
          <w:rFonts w:eastAsia="Times New Roman"/>
          <w:szCs w:val="24"/>
          <w:lang w:eastAsia="en-US"/>
        </w:rPr>
      </w:pPr>
      <w:ins w:id="32" w:author="Φλούδα Χριστίνα" w:date="2016-11-22T12:12:00Z">
        <w:r w:rsidRPr="00647577">
          <w:rPr>
            <w:rFonts w:eastAsia="Times New Roman"/>
            <w:szCs w:val="24"/>
            <w:lang w:eastAsia="en-US"/>
          </w:rPr>
          <w:t>ΟΜΙΛΗΤΕΣ</w:t>
        </w:r>
      </w:ins>
    </w:p>
    <w:p w14:paraId="62686CD0" w14:textId="2F61E02D" w:rsidR="00647577" w:rsidRDefault="00647577" w:rsidP="00647577">
      <w:pPr>
        <w:spacing w:line="600" w:lineRule="auto"/>
        <w:ind w:firstLine="720"/>
        <w:jc w:val="both"/>
        <w:rPr>
          <w:ins w:id="33" w:author="Φλούδα Χριστίνα" w:date="2016-11-22T12:12:00Z"/>
          <w:rFonts w:eastAsia="Times New Roman"/>
          <w:szCs w:val="24"/>
        </w:rPr>
        <w:pPrChange w:id="34" w:author="Φλούδα Χριστίνα" w:date="2016-11-22T12:12:00Z">
          <w:pPr>
            <w:spacing w:line="600" w:lineRule="auto"/>
            <w:ind w:firstLine="720"/>
            <w:jc w:val="center"/>
          </w:pPr>
        </w:pPrChange>
      </w:pPr>
      <w:ins w:id="35" w:author="Φλούδα Χριστίνα" w:date="2016-11-22T12:12:00Z">
        <w:r w:rsidRPr="00647577">
          <w:rPr>
            <w:rFonts w:eastAsia="Times New Roman"/>
            <w:szCs w:val="24"/>
            <w:lang w:eastAsia="en-US"/>
          </w:rPr>
          <w:br/>
          <w:t>Α. Επί διαδικαστικού θέματος:</w:t>
        </w:r>
        <w:r w:rsidRPr="00647577">
          <w:rPr>
            <w:rFonts w:eastAsia="Times New Roman"/>
            <w:szCs w:val="24"/>
            <w:lang w:eastAsia="en-US"/>
          </w:rPr>
          <w:br/>
          <w:t>ΑΡΑΜΠΑΤΖΗ Φ. , σελ.</w:t>
        </w:r>
        <w:r w:rsidRPr="00647577">
          <w:rPr>
            <w:rFonts w:eastAsia="Times New Roman"/>
            <w:szCs w:val="24"/>
            <w:lang w:eastAsia="en-US"/>
          </w:rPr>
          <w:br/>
          <w:t>ΚΡΕΜΑΣΤΙΝΟΣ Δ. , σελ.</w:t>
        </w:r>
        <w:r w:rsidRPr="00647577">
          <w:rPr>
            <w:rFonts w:eastAsia="Times New Roman"/>
            <w:szCs w:val="24"/>
            <w:lang w:eastAsia="en-US"/>
          </w:rPr>
          <w:br/>
        </w:r>
        <w:r w:rsidRPr="00647577">
          <w:rPr>
            <w:rFonts w:eastAsia="Times New Roman"/>
            <w:szCs w:val="24"/>
            <w:lang w:eastAsia="en-US"/>
          </w:rPr>
          <w:br/>
          <w:t>Β. Επί προσωπικού θέματος:</w:t>
        </w:r>
        <w:r w:rsidRPr="00647577">
          <w:rPr>
            <w:rFonts w:eastAsia="Times New Roman"/>
            <w:szCs w:val="24"/>
            <w:lang w:eastAsia="en-US"/>
          </w:rPr>
          <w:br/>
          <w:t>ΑΡΑΜΠΑΤΖΗ Φ. , σελ.</w:t>
        </w:r>
        <w:r w:rsidRPr="00647577">
          <w:rPr>
            <w:rFonts w:eastAsia="Times New Roman"/>
            <w:szCs w:val="24"/>
            <w:lang w:eastAsia="en-US"/>
          </w:rPr>
          <w:br/>
        </w:r>
        <w:r w:rsidRPr="00647577">
          <w:rPr>
            <w:rFonts w:eastAsia="Times New Roman"/>
            <w:szCs w:val="24"/>
            <w:lang w:eastAsia="en-US"/>
          </w:rPr>
          <w:br/>
          <w:t>Γ. Επί των επικαίρων ερωτήσεων:</w:t>
        </w:r>
        <w:r w:rsidRPr="00647577">
          <w:rPr>
            <w:rFonts w:eastAsia="Times New Roman"/>
            <w:szCs w:val="24"/>
            <w:lang w:eastAsia="en-US"/>
          </w:rPr>
          <w:br/>
          <w:t>ΑΡΑΜΠΑΤΖΗ Φ. ,  σελ.</w:t>
        </w:r>
        <w:r w:rsidRPr="00647577">
          <w:rPr>
            <w:rFonts w:eastAsia="Times New Roman"/>
            <w:szCs w:val="24"/>
            <w:lang w:eastAsia="en-US"/>
          </w:rPr>
          <w:br/>
          <w:t>ΚΑΤΣΑΦΑΔΟΣ Κ. , σελ.</w:t>
        </w:r>
        <w:r w:rsidRPr="00647577">
          <w:rPr>
            <w:rFonts w:eastAsia="Times New Roman"/>
            <w:szCs w:val="24"/>
            <w:lang w:eastAsia="en-US"/>
          </w:rPr>
          <w:br/>
          <w:t>ΚΟΝΤΟΝΗΣ Χ. , σελ.</w:t>
        </w:r>
        <w:r w:rsidRPr="00647577">
          <w:rPr>
            <w:rFonts w:eastAsia="Times New Roman"/>
            <w:szCs w:val="24"/>
            <w:lang w:eastAsia="en-US"/>
          </w:rPr>
          <w:br/>
          <w:t>ΜΑΝΩΛΑΚΟΥ Δ. , σελ.</w:t>
        </w:r>
        <w:r w:rsidRPr="00647577">
          <w:rPr>
            <w:rFonts w:eastAsia="Times New Roman"/>
            <w:szCs w:val="24"/>
            <w:lang w:eastAsia="en-US"/>
          </w:rPr>
          <w:br/>
          <w:t>ΠΕΤΡΟΠΟΥΛΟΣ Α. , σελ.</w:t>
        </w:r>
        <w:r w:rsidRPr="00647577">
          <w:rPr>
            <w:rFonts w:eastAsia="Times New Roman"/>
            <w:szCs w:val="24"/>
            <w:lang w:eastAsia="en-US"/>
          </w:rPr>
          <w:br/>
          <w:t>ΠΟΛΑΚΗΣ Π. , σελ.</w:t>
        </w:r>
        <w:r w:rsidRPr="00647577">
          <w:rPr>
            <w:rFonts w:eastAsia="Times New Roman"/>
            <w:szCs w:val="24"/>
            <w:lang w:eastAsia="en-US"/>
          </w:rPr>
          <w:br/>
        </w:r>
        <w:bookmarkStart w:id="36" w:name="_GoBack"/>
        <w:bookmarkEnd w:id="36"/>
      </w:ins>
    </w:p>
    <w:p w14:paraId="1479EA2E" w14:textId="77777777" w:rsidR="00190499" w:rsidRDefault="00647577">
      <w:pPr>
        <w:spacing w:line="600" w:lineRule="auto"/>
        <w:ind w:firstLine="720"/>
        <w:jc w:val="center"/>
        <w:rPr>
          <w:rFonts w:eastAsia="Times New Roman"/>
          <w:szCs w:val="24"/>
        </w:rPr>
      </w:pPr>
      <w:r>
        <w:rPr>
          <w:rFonts w:eastAsia="Times New Roman"/>
          <w:szCs w:val="24"/>
        </w:rPr>
        <w:t>ΠΡΑΚΤΙΚΑ ΒΟΥΛΗΣ</w:t>
      </w:r>
    </w:p>
    <w:p w14:paraId="1479EA2F" w14:textId="77777777" w:rsidR="00190499" w:rsidRDefault="00647577">
      <w:pPr>
        <w:spacing w:line="600" w:lineRule="auto"/>
        <w:ind w:firstLine="720"/>
        <w:jc w:val="center"/>
        <w:rPr>
          <w:rFonts w:eastAsia="Times New Roman"/>
          <w:szCs w:val="24"/>
        </w:rPr>
      </w:pPr>
      <w:r>
        <w:rPr>
          <w:rFonts w:eastAsia="Times New Roman"/>
          <w:szCs w:val="24"/>
        </w:rPr>
        <w:t xml:space="preserve">ΙΖ΄ ΠΕΡΙΟΔΟΣ </w:t>
      </w:r>
    </w:p>
    <w:p w14:paraId="1479EA30" w14:textId="77777777" w:rsidR="00190499" w:rsidRDefault="00647577">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1479EA31" w14:textId="77777777" w:rsidR="00190499" w:rsidRDefault="00647577">
      <w:pPr>
        <w:spacing w:line="600" w:lineRule="auto"/>
        <w:ind w:firstLine="720"/>
        <w:jc w:val="center"/>
        <w:rPr>
          <w:rFonts w:eastAsia="Times New Roman"/>
          <w:szCs w:val="24"/>
        </w:rPr>
      </w:pPr>
      <w:r>
        <w:rPr>
          <w:rFonts w:eastAsia="Times New Roman"/>
          <w:szCs w:val="24"/>
        </w:rPr>
        <w:t>ΣΥΝΟΔΟΣ Β΄</w:t>
      </w:r>
    </w:p>
    <w:p w14:paraId="1479EA32" w14:textId="77777777" w:rsidR="00190499" w:rsidRDefault="00647577">
      <w:pPr>
        <w:spacing w:line="600" w:lineRule="auto"/>
        <w:ind w:firstLine="720"/>
        <w:jc w:val="center"/>
        <w:rPr>
          <w:rFonts w:eastAsia="Times New Roman"/>
          <w:szCs w:val="24"/>
        </w:rPr>
      </w:pPr>
      <w:r>
        <w:rPr>
          <w:rFonts w:eastAsia="Times New Roman"/>
          <w:szCs w:val="24"/>
        </w:rPr>
        <w:t>ΣΥΝΕΔΡΙΑΣΗ ΚΕ΄</w:t>
      </w:r>
    </w:p>
    <w:p w14:paraId="1479EA33" w14:textId="77777777" w:rsidR="00190499" w:rsidRDefault="00647577">
      <w:pPr>
        <w:spacing w:line="600" w:lineRule="auto"/>
        <w:ind w:firstLine="720"/>
        <w:jc w:val="center"/>
        <w:rPr>
          <w:rFonts w:eastAsia="Times New Roman"/>
          <w:szCs w:val="24"/>
        </w:rPr>
      </w:pPr>
      <w:r>
        <w:rPr>
          <w:rFonts w:eastAsia="Times New Roman"/>
          <w:szCs w:val="24"/>
        </w:rPr>
        <w:t>Δευτέρα 14 Νοεμβρίου 2016</w:t>
      </w:r>
    </w:p>
    <w:p w14:paraId="1479EA34" w14:textId="77777777" w:rsidR="00190499" w:rsidRDefault="00647577">
      <w:pPr>
        <w:spacing w:line="600" w:lineRule="auto"/>
        <w:ind w:firstLine="720"/>
        <w:jc w:val="both"/>
        <w:rPr>
          <w:rFonts w:eastAsia="Times New Roman"/>
          <w:szCs w:val="24"/>
        </w:rPr>
      </w:pPr>
      <w:r>
        <w:rPr>
          <w:rFonts w:eastAsia="Times New Roman"/>
          <w:szCs w:val="24"/>
        </w:rPr>
        <w:t>Αθήνα, σήμερα στις 14 Νοεμβρίου 2016, ημέρα Δευτέρα και ώρα 18.00΄</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Αντιπροέδρου αυτής κ. </w:t>
      </w:r>
      <w:r w:rsidRPr="009616D5">
        <w:rPr>
          <w:rFonts w:eastAsia="Times New Roman"/>
          <w:b/>
          <w:szCs w:val="24"/>
        </w:rPr>
        <w:t>ΔΗΜΗΤΡΙΟ</w:t>
      </w:r>
      <w:r w:rsidRPr="009616D5">
        <w:rPr>
          <w:rFonts w:eastAsia="Times New Roman"/>
          <w:b/>
          <w:szCs w:val="24"/>
        </w:rPr>
        <w:t>Υ</w:t>
      </w:r>
      <w:r w:rsidRPr="009616D5">
        <w:rPr>
          <w:rFonts w:eastAsia="Times New Roman"/>
          <w:b/>
          <w:szCs w:val="24"/>
        </w:rPr>
        <w:t xml:space="preserve"> ΚΡΕΜΑΣΤΙΝΟ</w:t>
      </w:r>
      <w:r w:rsidRPr="009616D5">
        <w:rPr>
          <w:rFonts w:eastAsia="Times New Roman"/>
          <w:b/>
          <w:szCs w:val="24"/>
        </w:rPr>
        <w:t>Υ</w:t>
      </w:r>
      <w:r>
        <w:rPr>
          <w:rFonts w:eastAsia="Times New Roman"/>
          <w:szCs w:val="24"/>
        </w:rPr>
        <w:t>.</w:t>
      </w:r>
    </w:p>
    <w:p w14:paraId="1479EA35" w14:textId="77777777" w:rsidR="00190499" w:rsidRDefault="00647577">
      <w:pPr>
        <w:spacing w:line="600" w:lineRule="auto"/>
        <w:ind w:firstLine="720"/>
        <w:jc w:val="both"/>
        <w:rPr>
          <w:rFonts w:eastAsia="Times New Roman"/>
          <w:szCs w:val="24"/>
        </w:rPr>
      </w:pPr>
      <w:r>
        <w:rPr>
          <w:rFonts w:eastAsia="Times New Roman"/>
          <w:b/>
          <w:bCs/>
          <w:szCs w:val="24"/>
        </w:rPr>
        <w:t>ΠΡΟΕΔΡ</w:t>
      </w:r>
      <w:r>
        <w:rPr>
          <w:rFonts w:eastAsia="Times New Roman"/>
          <w:b/>
          <w:bCs/>
          <w:szCs w:val="24"/>
        </w:rPr>
        <w:t>ΕΥΩΝ</w:t>
      </w:r>
      <w:r>
        <w:rPr>
          <w:rFonts w:eastAsia="Times New Roman"/>
          <w:b/>
          <w:bCs/>
          <w:szCs w:val="24"/>
        </w:rPr>
        <w:t xml:space="preserve"> (Δημήτριος Κρεμαστινός): </w:t>
      </w:r>
      <w:r>
        <w:rPr>
          <w:rFonts w:eastAsia="Times New Roman"/>
          <w:szCs w:val="24"/>
        </w:rPr>
        <w:t>Κυρίες και κύριοι συνάδελφοι, αρχίζει η συνεδρίαση.</w:t>
      </w:r>
    </w:p>
    <w:p w14:paraId="1479EA36"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lastRenderedPageBreak/>
        <w:t>Παρακα</w:t>
      </w:r>
      <w:r>
        <w:rPr>
          <w:rFonts w:eastAsia="Times New Roman" w:cs="Times New Roman"/>
          <w:szCs w:val="24"/>
        </w:rPr>
        <w:t>λείται ο κύριος Γραμματέας να ανακοινώσει τις αναφορές προς το Σώμα.</w:t>
      </w:r>
    </w:p>
    <w:p w14:paraId="1479EA37"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 xml:space="preserve">(Ανακοινώνονται προς το Σώμα από τον Γραμματέα της Βουλής κ. Μάριο </w:t>
      </w:r>
      <w:proofErr w:type="spellStart"/>
      <w:r>
        <w:rPr>
          <w:rFonts w:eastAsia="Times New Roman" w:cs="Times New Roman"/>
          <w:szCs w:val="24"/>
        </w:rPr>
        <w:t>Κάτση</w:t>
      </w:r>
      <w:proofErr w:type="spellEnd"/>
      <w:r>
        <w:rPr>
          <w:rFonts w:eastAsia="Times New Roman" w:cs="Times New Roman"/>
          <w:szCs w:val="24"/>
        </w:rPr>
        <w:t>, Βουλευτή Θεσπρωτίας, τα ακόλουθα:</w:t>
      </w:r>
    </w:p>
    <w:p w14:paraId="1479EA38"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Α. ΚΑΤΑΘΕΣΗ ΑΝΑΦΟΡΩΝ</w:t>
      </w:r>
    </w:p>
    <w:p w14:paraId="1479EA39" w14:textId="77777777" w:rsidR="00190499" w:rsidRDefault="00647577">
      <w:pPr>
        <w:spacing w:line="600" w:lineRule="auto"/>
        <w:ind w:firstLine="720"/>
        <w:jc w:val="center"/>
        <w:rPr>
          <w:rFonts w:eastAsia="Times New Roman" w:cs="Times New Roman"/>
          <w:szCs w:val="24"/>
        </w:rPr>
      </w:pPr>
      <w:r>
        <w:rPr>
          <w:rFonts w:eastAsia="Times New Roman" w:cs="Times New Roman"/>
          <w:szCs w:val="24"/>
        </w:rPr>
        <w:t>(Να μπει η σελίδα</w:t>
      </w:r>
      <w:r>
        <w:rPr>
          <w:rFonts w:eastAsia="Times New Roman" w:cs="Times New Roman"/>
          <w:szCs w:val="24"/>
        </w:rPr>
        <w:t xml:space="preserve"> 1α</w:t>
      </w:r>
      <w:r>
        <w:rPr>
          <w:rFonts w:eastAsia="Times New Roman" w:cs="Times New Roman"/>
          <w:szCs w:val="24"/>
        </w:rPr>
        <w:t>)</w:t>
      </w:r>
    </w:p>
    <w:p w14:paraId="1479EA3A"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 xml:space="preserve">Β. ΑΠΑΝΤΗΣΕΙΣ ΥΠΟΥΡΓΩΝ ΣΕ ΕΡΩΤΗΣΕΙΣ </w:t>
      </w:r>
      <w:r>
        <w:rPr>
          <w:rFonts w:eastAsia="Times New Roman" w:cs="Times New Roman"/>
          <w:szCs w:val="24"/>
        </w:rPr>
        <w:t>ΒΟΥΛΕΥΤΩΝ</w:t>
      </w:r>
    </w:p>
    <w:p w14:paraId="1479EA3B" w14:textId="77777777" w:rsidR="00190499" w:rsidRDefault="00647577">
      <w:pPr>
        <w:spacing w:line="600" w:lineRule="auto"/>
        <w:ind w:firstLine="720"/>
        <w:jc w:val="center"/>
        <w:rPr>
          <w:rFonts w:eastAsia="Times New Roman" w:cs="Times New Roman"/>
          <w:szCs w:val="24"/>
        </w:rPr>
      </w:pPr>
      <w:r>
        <w:rPr>
          <w:rFonts w:eastAsia="Times New Roman" w:cs="Times New Roman"/>
          <w:szCs w:val="24"/>
        </w:rPr>
        <w:t>(Να μπει η σελίδα</w:t>
      </w:r>
      <w:r>
        <w:rPr>
          <w:rFonts w:eastAsia="Times New Roman" w:cs="Times New Roman"/>
          <w:szCs w:val="24"/>
        </w:rPr>
        <w:t xml:space="preserve"> 1β</w:t>
      </w:r>
      <w:r>
        <w:rPr>
          <w:rFonts w:eastAsia="Times New Roman" w:cs="Times New Roman"/>
          <w:szCs w:val="24"/>
        </w:rPr>
        <w:t>)</w:t>
      </w:r>
    </w:p>
    <w:p w14:paraId="1479EA3C" w14:textId="77777777" w:rsidR="00190499" w:rsidRDefault="00647577">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1479EA3D" w14:textId="77777777" w:rsidR="00190499" w:rsidRDefault="00647577">
      <w:pPr>
        <w:spacing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Κυρίες και κύριοι συνάδελφοι, έχω την τιμή να ανακοινώσω </w:t>
      </w:r>
      <w:r>
        <w:rPr>
          <w:rFonts w:eastAsia="Times New Roman"/>
          <w:szCs w:val="24"/>
        </w:rPr>
        <w:t>σ</w:t>
      </w:r>
      <w:r>
        <w:rPr>
          <w:rFonts w:eastAsia="Times New Roman"/>
          <w:szCs w:val="24"/>
        </w:rPr>
        <w:t xml:space="preserve">το Σώμα ότι η Επιτροπή Οικονομικών της Βουλής καταθέτει την </w:t>
      </w:r>
      <w:r>
        <w:rPr>
          <w:rFonts w:eastAsia="Times New Roman"/>
          <w:szCs w:val="24"/>
        </w:rPr>
        <w:t>έ</w:t>
      </w:r>
      <w:r>
        <w:rPr>
          <w:rFonts w:eastAsia="Times New Roman"/>
          <w:szCs w:val="24"/>
        </w:rPr>
        <w:t xml:space="preserve">κθεσή της στο σχέδιο προϋπολογισμού δαπανών της </w:t>
      </w:r>
      <w:r>
        <w:rPr>
          <w:rFonts w:eastAsia="Times New Roman"/>
          <w:szCs w:val="24"/>
        </w:rPr>
        <w:t>Βουλής, οικονομικού έτους 2017 και στον απολογισμό δαπανών της Βουλής, οικονομικού έτους 2015.</w:t>
      </w:r>
    </w:p>
    <w:p w14:paraId="1479EA3E" w14:textId="77777777" w:rsidR="00190499" w:rsidRDefault="00647577">
      <w:pPr>
        <w:spacing w:line="600" w:lineRule="auto"/>
        <w:ind w:firstLine="720"/>
        <w:jc w:val="both"/>
        <w:rPr>
          <w:rFonts w:eastAsia="Times New Roman"/>
          <w:szCs w:val="24"/>
        </w:rPr>
      </w:pPr>
      <w:r>
        <w:rPr>
          <w:rFonts w:eastAsia="Times New Roman"/>
          <w:szCs w:val="24"/>
        </w:rPr>
        <w:t>Επίσης, οι Υπουργοί Οικονομικών, Οικονομίας, Ανάπτυξης και Δικαιοσύνης, Διαφάνειας και Ανθρωπίνων Δικαιωμάτων κατέθεσαν στις 11</w:t>
      </w:r>
      <w:r>
        <w:rPr>
          <w:rFonts w:eastAsia="Times New Roman"/>
          <w:szCs w:val="24"/>
        </w:rPr>
        <w:t>-</w:t>
      </w:r>
      <w:r>
        <w:rPr>
          <w:rFonts w:eastAsia="Times New Roman"/>
          <w:szCs w:val="24"/>
        </w:rPr>
        <w:t>11</w:t>
      </w:r>
      <w:r>
        <w:rPr>
          <w:rFonts w:eastAsia="Times New Roman"/>
          <w:szCs w:val="24"/>
        </w:rPr>
        <w:t>-</w:t>
      </w:r>
      <w:r>
        <w:rPr>
          <w:rFonts w:eastAsia="Times New Roman"/>
          <w:szCs w:val="24"/>
        </w:rPr>
        <w:t>2016 σχέδιο νόμου: «Εναρμόνιση</w:t>
      </w:r>
      <w:r>
        <w:rPr>
          <w:rFonts w:eastAsia="Times New Roman"/>
          <w:szCs w:val="24"/>
        </w:rPr>
        <w:t xml:space="preserve"> της νομοθεσίας με την Οδηγία 2014/17/ΕΕ του Ευρωπαϊκού Κοινοβουλίου και του Συμβουλίου της 4</w:t>
      </w:r>
      <w:r>
        <w:rPr>
          <w:rFonts w:eastAsia="Times New Roman"/>
          <w:szCs w:val="24"/>
          <w:vertAlign w:val="superscript"/>
        </w:rPr>
        <w:t>ης</w:t>
      </w:r>
      <w:r>
        <w:rPr>
          <w:rFonts w:eastAsia="Times New Roman"/>
          <w:szCs w:val="24"/>
        </w:rPr>
        <w:t xml:space="preserve"> Φεβρουαρίου 2014, σχετικά με τις συμβάσεις πίστωσης για καταναλωτές για ακίνητα που προορίζονται για κατοικία και την τροποποίηση της Οδηγίας 2008/48/ΕΚ και άλλ</w:t>
      </w:r>
      <w:r>
        <w:rPr>
          <w:rFonts w:eastAsia="Times New Roman"/>
          <w:szCs w:val="24"/>
        </w:rPr>
        <w:t>ες διατάξεις αρμοδιότητας Υπουργείου Οικονομικών».</w:t>
      </w:r>
    </w:p>
    <w:p w14:paraId="1479EA3F" w14:textId="77777777" w:rsidR="00190499" w:rsidRDefault="00647577">
      <w:pPr>
        <w:spacing w:line="600" w:lineRule="auto"/>
        <w:ind w:firstLine="720"/>
        <w:jc w:val="both"/>
        <w:rPr>
          <w:rFonts w:eastAsia="Times New Roman"/>
          <w:szCs w:val="24"/>
        </w:rPr>
      </w:pPr>
      <w:r>
        <w:rPr>
          <w:rFonts w:eastAsia="Times New Roman"/>
          <w:szCs w:val="24"/>
        </w:rPr>
        <w:t>Παραπέμπεται στην αρμόδια Διαρκή Επιτροπή.</w:t>
      </w:r>
    </w:p>
    <w:p w14:paraId="1479EA40" w14:textId="77777777" w:rsidR="00190499" w:rsidRDefault="00647577">
      <w:pPr>
        <w:spacing w:line="600" w:lineRule="auto"/>
        <w:ind w:firstLine="720"/>
        <w:jc w:val="both"/>
        <w:rPr>
          <w:rFonts w:eastAsia="Times New Roman"/>
          <w:szCs w:val="24"/>
        </w:rPr>
      </w:pPr>
      <w:r>
        <w:rPr>
          <w:rFonts w:eastAsia="Times New Roman"/>
          <w:szCs w:val="24"/>
        </w:rPr>
        <w:t>Κυρίες και κύριοι συνάδελφοι, εισερχό</w:t>
      </w:r>
      <w:r>
        <w:rPr>
          <w:rFonts w:eastAsia="Times New Roman"/>
          <w:szCs w:val="24"/>
        </w:rPr>
        <w:t>μαστε</w:t>
      </w:r>
      <w:r>
        <w:rPr>
          <w:rFonts w:eastAsia="Times New Roman"/>
          <w:szCs w:val="24"/>
        </w:rPr>
        <w:t xml:space="preserve"> στη συζήτηση των </w:t>
      </w:r>
    </w:p>
    <w:p w14:paraId="1479EA41" w14:textId="77777777" w:rsidR="00190499" w:rsidRDefault="00647577">
      <w:pPr>
        <w:spacing w:line="600" w:lineRule="auto"/>
        <w:ind w:firstLine="720"/>
        <w:jc w:val="center"/>
        <w:rPr>
          <w:rFonts w:eastAsia="Times New Roman"/>
          <w:b/>
          <w:szCs w:val="24"/>
        </w:rPr>
      </w:pPr>
      <w:r>
        <w:rPr>
          <w:rFonts w:eastAsia="Times New Roman"/>
          <w:b/>
          <w:szCs w:val="24"/>
        </w:rPr>
        <w:lastRenderedPageBreak/>
        <w:t>ΕΠΙΚΑΙΡΩΝ ΕΡΩΤΗΣΕΩΝ</w:t>
      </w:r>
    </w:p>
    <w:p w14:paraId="1479EA42" w14:textId="77777777" w:rsidR="00190499" w:rsidRDefault="00647577">
      <w:pPr>
        <w:spacing w:line="600" w:lineRule="auto"/>
        <w:ind w:firstLine="720"/>
        <w:jc w:val="both"/>
        <w:rPr>
          <w:rFonts w:eastAsia="Times New Roman"/>
          <w:szCs w:val="24"/>
        </w:rPr>
      </w:pPr>
      <w:r>
        <w:rPr>
          <w:rFonts w:eastAsia="Times New Roman"/>
          <w:szCs w:val="24"/>
        </w:rPr>
        <w:t>Αρχίζουμε με την</w:t>
      </w:r>
      <w:r>
        <w:rPr>
          <w:rFonts w:eastAsia="Times New Roman"/>
          <w:szCs w:val="24"/>
        </w:rPr>
        <w:t xml:space="preserve"> δεύτερη με αριθμό 187/8-11-2016 επίκαιρη ερώτηση πρώτου κύκλου τ</w:t>
      </w:r>
      <w:r>
        <w:rPr>
          <w:rFonts w:eastAsia="Times New Roman"/>
          <w:szCs w:val="24"/>
        </w:rPr>
        <w:t xml:space="preserve">ης Βουλευτού Β΄ Πειραιά του Κομμουνιστικού Κόμματος </w:t>
      </w:r>
      <w:r>
        <w:rPr>
          <w:rFonts w:eastAsia="Times New Roman"/>
          <w:szCs w:val="24"/>
        </w:rPr>
        <w:t>Ελλάδ</w:t>
      </w:r>
      <w:r>
        <w:rPr>
          <w:rFonts w:eastAsia="Times New Roman"/>
          <w:szCs w:val="24"/>
        </w:rPr>
        <w:t>α</w:t>
      </w:r>
      <w:r>
        <w:rPr>
          <w:rFonts w:eastAsia="Times New Roman"/>
          <w:szCs w:val="24"/>
        </w:rPr>
        <w:t>ς κ</w:t>
      </w:r>
      <w:r>
        <w:rPr>
          <w:rFonts w:eastAsia="Times New Roman"/>
          <w:szCs w:val="24"/>
        </w:rPr>
        <w:t>.</w:t>
      </w:r>
      <w:r>
        <w:rPr>
          <w:rFonts w:eastAsia="Times New Roman"/>
          <w:szCs w:val="24"/>
        </w:rPr>
        <w:t xml:space="preserve"> </w:t>
      </w:r>
      <w:r>
        <w:rPr>
          <w:rFonts w:eastAsia="Times New Roman"/>
          <w:bCs/>
          <w:szCs w:val="24"/>
        </w:rPr>
        <w:t xml:space="preserve">Διαμάντως </w:t>
      </w:r>
      <w:proofErr w:type="spellStart"/>
      <w:r>
        <w:rPr>
          <w:rFonts w:eastAsia="Times New Roman"/>
          <w:bCs/>
          <w:szCs w:val="24"/>
        </w:rPr>
        <w:t>Μανωλάκου</w:t>
      </w:r>
      <w:proofErr w:type="spellEnd"/>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τον κίνδυνο διακοπής λειτουργίας της </w:t>
      </w:r>
      <w:r>
        <w:rPr>
          <w:rFonts w:eastAsia="Times New Roman"/>
          <w:szCs w:val="24"/>
        </w:rPr>
        <w:t>ε</w:t>
      </w:r>
      <w:r>
        <w:rPr>
          <w:rFonts w:eastAsia="Times New Roman"/>
          <w:szCs w:val="24"/>
        </w:rPr>
        <w:t xml:space="preserve">νδοκρινολογικής </w:t>
      </w:r>
      <w:r>
        <w:rPr>
          <w:rFonts w:eastAsia="Times New Roman"/>
          <w:szCs w:val="24"/>
        </w:rPr>
        <w:t>κ</w:t>
      </w:r>
      <w:r>
        <w:rPr>
          <w:rFonts w:eastAsia="Times New Roman"/>
          <w:szCs w:val="24"/>
        </w:rPr>
        <w:t xml:space="preserve">λινικής του Νοσοκομείου Νίκαιας «Άγιος Παντελεήμονας». </w:t>
      </w:r>
    </w:p>
    <w:p w14:paraId="1479EA43" w14:textId="77777777" w:rsidR="00190499" w:rsidRDefault="00647577">
      <w:pPr>
        <w:spacing w:line="600" w:lineRule="auto"/>
        <w:ind w:firstLine="720"/>
        <w:jc w:val="both"/>
        <w:rPr>
          <w:rFonts w:eastAsia="Times New Roman"/>
          <w:szCs w:val="24"/>
        </w:rPr>
      </w:pPr>
      <w:r>
        <w:rPr>
          <w:rFonts w:eastAsia="Times New Roman"/>
          <w:szCs w:val="24"/>
        </w:rPr>
        <w:t>Θα απαντήσει ο Αναπληρωτής</w:t>
      </w:r>
      <w:r>
        <w:rPr>
          <w:rFonts w:eastAsia="Times New Roman"/>
          <w:szCs w:val="24"/>
        </w:rPr>
        <w:t xml:space="preserve"> Υπουργός κ. </w:t>
      </w:r>
      <w:proofErr w:type="spellStart"/>
      <w:r>
        <w:rPr>
          <w:rFonts w:eastAsia="Times New Roman"/>
          <w:szCs w:val="24"/>
        </w:rPr>
        <w:t>Πολάκης</w:t>
      </w:r>
      <w:proofErr w:type="spellEnd"/>
      <w:r>
        <w:rPr>
          <w:rFonts w:eastAsia="Times New Roman"/>
          <w:szCs w:val="24"/>
        </w:rPr>
        <w:t>.</w:t>
      </w:r>
    </w:p>
    <w:p w14:paraId="1479EA44" w14:textId="77777777" w:rsidR="00190499" w:rsidRDefault="00647577">
      <w:pPr>
        <w:spacing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Μανωλάκου</w:t>
      </w:r>
      <w:proofErr w:type="spellEnd"/>
      <w:r>
        <w:rPr>
          <w:rFonts w:eastAsia="Times New Roman"/>
          <w:szCs w:val="24"/>
        </w:rPr>
        <w:t>, έχετε τον λόγο για δύο λεπτά.</w:t>
      </w:r>
    </w:p>
    <w:p w14:paraId="1479EA45" w14:textId="77777777" w:rsidR="00190499" w:rsidRDefault="00647577">
      <w:pPr>
        <w:spacing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Ευχαριστώ, κύριε Πρόεδρε.</w:t>
      </w:r>
    </w:p>
    <w:p w14:paraId="1479EA46" w14:textId="77777777" w:rsidR="00190499" w:rsidRDefault="00647577">
      <w:pPr>
        <w:spacing w:line="600" w:lineRule="auto"/>
        <w:ind w:firstLine="720"/>
        <w:jc w:val="both"/>
        <w:rPr>
          <w:rFonts w:eastAsia="Times New Roman"/>
          <w:szCs w:val="24"/>
        </w:rPr>
      </w:pPr>
      <w:r>
        <w:rPr>
          <w:rFonts w:eastAsia="Times New Roman"/>
          <w:szCs w:val="24"/>
        </w:rPr>
        <w:t xml:space="preserve">Κύριε Υπουργέ, η ενδοκρινολογική κλινική στο </w:t>
      </w:r>
      <w:r>
        <w:rPr>
          <w:rFonts w:eastAsia="Times New Roman"/>
          <w:szCs w:val="24"/>
        </w:rPr>
        <w:t>Ν</w:t>
      </w:r>
      <w:r>
        <w:rPr>
          <w:rFonts w:eastAsia="Times New Roman"/>
          <w:szCs w:val="24"/>
        </w:rPr>
        <w:t xml:space="preserve">οσοκομείο της Νίκαιας εδώ και χρόνια αντιμετωπίζει προβλήματα, λόγω της </w:t>
      </w:r>
      <w:proofErr w:type="spellStart"/>
      <w:r>
        <w:rPr>
          <w:rFonts w:eastAsia="Times New Roman"/>
          <w:szCs w:val="24"/>
        </w:rPr>
        <w:t>υποστελέχωσης</w:t>
      </w:r>
      <w:proofErr w:type="spellEnd"/>
      <w:r>
        <w:rPr>
          <w:rFonts w:eastAsia="Times New Roman"/>
          <w:szCs w:val="24"/>
        </w:rPr>
        <w:t>, για να ε</w:t>
      </w:r>
      <w:r>
        <w:rPr>
          <w:rFonts w:eastAsia="Times New Roman"/>
          <w:szCs w:val="24"/>
        </w:rPr>
        <w:t xml:space="preserve">ξυπηρετήσει αυξημένες ανάγκες του νοσοκομείου. Τώρα είναι μπροστά στον κίνδυνο να σταματήσει η λειτουργία της, γιατί ο διευθυντής συνταξιοδοτείται και δεν </w:t>
      </w:r>
      <w:r>
        <w:rPr>
          <w:rFonts w:eastAsia="Times New Roman"/>
          <w:szCs w:val="24"/>
        </w:rPr>
        <w:lastRenderedPageBreak/>
        <w:t>θα υπάρχει επιστημονικός υπεύθυνος, ώστε να λειτουργήσει η μονάδα, αφού έχουν απομείνει δύο επικουρικ</w:t>
      </w:r>
      <w:r>
        <w:rPr>
          <w:rFonts w:eastAsia="Times New Roman"/>
          <w:szCs w:val="24"/>
        </w:rPr>
        <w:t>οί γιατροί, από τους οποίους η μία στις 25 Νοεμβρίου, δηλαδή</w:t>
      </w:r>
      <w:r>
        <w:rPr>
          <w:rFonts w:eastAsia="Times New Roman"/>
          <w:szCs w:val="24"/>
        </w:rPr>
        <w:t>,</w:t>
      </w:r>
      <w:r>
        <w:rPr>
          <w:rFonts w:eastAsia="Times New Roman"/>
          <w:szCs w:val="24"/>
        </w:rPr>
        <w:t xml:space="preserve"> σε δέκα μέρες, απολύεται. Ταυτόχρονα, τρεις ειδικευόμενοι που είναι οι γιατροί θα φύγουν και θα αναγκαστούν να συνεχίσουν την ειδικότητά τους σε κάποιο άλλο νοσοκομείο. </w:t>
      </w:r>
    </w:p>
    <w:p w14:paraId="1479EA47" w14:textId="77777777" w:rsidR="00190499" w:rsidRDefault="00647577">
      <w:pPr>
        <w:spacing w:line="600" w:lineRule="auto"/>
        <w:ind w:firstLine="720"/>
        <w:jc w:val="both"/>
        <w:rPr>
          <w:rFonts w:eastAsia="Times New Roman"/>
          <w:szCs w:val="24"/>
        </w:rPr>
      </w:pPr>
      <w:r>
        <w:rPr>
          <w:rFonts w:eastAsia="Times New Roman"/>
          <w:szCs w:val="24"/>
        </w:rPr>
        <w:t xml:space="preserve">Οι αρνητικές επιπτώσεις </w:t>
      </w:r>
      <w:r>
        <w:rPr>
          <w:rFonts w:eastAsia="Times New Roman"/>
          <w:szCs w:val="24"/>
        </w:rPr>
        <w:t>θα είναι άμεσες, αφού η συγκεκριμένη κλινική εξυπηρετεί καθημερινά δεκάδες ασθενείς στα εξωτερικά ιατρεία, παρακολουθεί χρόνιους ασθενείς και ταυτόχρονα καλύπτει ανάγκες με ενδοκρινολογικά προβλήματα που νοσηλεύονται σε άλλες κλινικές του νοσοκομείου. Επίσ</w:t>
      </w:r>
      <w:r>
        <w:rPr>
          <w:rFonts w:eastAsia="Times New Roman"/>
          <w:szCs w:val="24"/>
        </w:rPr>
        <w:t>ης, διαθέτει και τέσσερις κλίνες για νοσηλεία, που καλύπτονται από μία νοσηλεύτρια, η οποία</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δεν ανήκει σε αυτό το τμήμα, αλλά στην Α΄ παθολογική. Βλέπετε</w:t>
      </w:r>
      <w:r>
        <w:rPr>
          <w:rFonts w:eastAsia="Times New Roman"/>
          <w:szCs w:val="24"/>
        </w:rPr>
        <w:t>,</w:t>
      </w:r>
      <w:r>
        <w:rPr>
          <w:rFonts w:eastAsia="Times New Roman"/>
          <w:szCs w:val="24"/>
        </w:rPr>
        <w:t xml:space="preserve"> δηλαδή, πόσες ελλείψεις υπάρχουν και πάμε σε χειρότερες καταστάσεις. </w:t>
      </w:r>
    </w:p>
    <w:p w14:paraId="1479EA48" w14:textId="77777777" w:rsidR="00190499" w:rsidRDefault="00647577">
      <w:pPr>
        <w:spacing w:line="600" w:lineRule="auto"/>
        <w:ind w:firstLine="720"/>
        <w:jc w:val="both"/>
        <w:rPr>
          <w:rFonts w:eastAsia="Times New Roman"/>
          <w:szCs w:val="24"/>
        </w:rPr>
      </w:pPr>
      <w:r>
        <w:rPr>
          <w:rFonts w:eastAsia="Times New Roman"/>
          <w:szCs w:val="24"/>
        </w:rPr>
        <w:lastRenderedPageBreak/>
        <w:t xml:space="preserve">Ελλείψεις, βεβαίως, </w:t>
      </w:r>
      <w:r>
        <w:rPr>
          <w:rFonts w:eastAsia="Times New Roman"/>
          <w:szCs w:val="24"/>
        </w:rPr>
        <w:t xml:space="preserve">υπάρχουν και σε άλλα τμήματα και σε άλλες κλινικές του νοσοκομείου. Η σημερινή κατάσταση θα χειροτερέψει, λόγω της σταδιακής απόλυσης επικουρικών γιατρών, των οποίων οι συμβάσεις λήγουν τους επόμενους μήνες. Βεβαίως, η αιτία αυτή της </w:t>
      </w:r>
      <w:proofErr w:type="spellStart"/>
      <w:r>
        <w:rPr>
          <w:rFonts w:eastAsia="Times New Roman"/>
          <w:szCs w:val="24"/>
        </w:rPr>
        <w:t>υποστελέχωσης</w:t>
      </w:r>
      <w:proofErr w:type="spellEnd"/>
      <w:r>
        <w:rPr>
          <w:rFonts w:eastAsia="Times New Roman"/>
          <w:szCs w:val="24"/>
        </w:rPr>
        <w:t xml:space="preserve"> και της </w:t>
      </w:r>
      <w:r>
        <w:rPr>
          <w:rFonts w:eastAsia="Times New Roman"/>
          <w:szCs w:val="24"/>
        </w:rPr>
        <w:t>χειροτέρευσης είναι ότι η Κυβέρνηση προσπαθεί να εξοικονομήσει κονδύλια από τον κρατικό προϋπολογισμό κόβοντας από την υγεία, προκειμένου να ενισχύσει επιχειρηματικούς ομίλους. Γι’ αυτό υπάρχουν τόσες μεγάλες ελλείψεις.</w:t>
      </w:r>
    </w:p>
    <w:p w14:paraId="1479EA49" w14:textId="77777777" w:rsidR="00190499" w:rsidRDefault="00647577">
      <w:pPr>
        <w:spacing w:line="600" w:lineRule="auto"/>
        <w:ind w:firstLine="720"/>
        <w:jc w:val="both"/>
        <w:rPr>
          <w:rFonts w:eastAsia="Times New Roman"/>
          <w:szCs w:val="24"/>
        </w:rPr>
      </w:pPr>
      <w:r>
        <w:rPr>
          <w:rFonts w:eastAsia="Times New Roman"/>
          <w:szCs w:val="24"/>
        </w:rPr>
        <w:t>Εμείς αυτό που σας ζητάμε -αν θέλετε</w:t>
      </w:r>
      <w:r>
        <w:rPr>
          <w:rFonts w:eastAsia="Times New Roman"/>
          <w:szCs w:val="24"/>
        </w:rPr>
        <w:t xml:space="preserve"> το απαιτούμε- είναι να καλυφθεί άμεσα η θέση του διευθυντή ενδοκρινολογικής κλινικής, προκειμένου να μην κλείσει το συγκεκριμένο τμήμα, να ενισχυθεί ακόμα περισσότερο η ενδοκρινολογική κλινική και το </w:t>
      </w:r>
      <w:r>
        <w:rPr>
          <w:rFonts w:eastAsia="Times New Roman"/>
          <w:szCs w:val="24"/>
        </w:rPr>
        <w:t>Ν</w:t>
      </w:r>
      <w:r>
        <w:rPr>
          <w:rFonts w:eastAsia="Times New Roman"/>
          <w:szCs w:val="24"/>
        </w:rPr>
        <w:t>οσοκομείο της Νίκαιας, με πρόσληψη του αναγκαίου προσω</w:t>
      </w:r>
      <w:r>
        <w:rPr>
          <w:rFonts w:eastAsia="Times New Roman"/>
          <w:szCs w:val="24"/>
        </w:rPr>
        <w:t>πικού, πλήρους αποκλειστικής απασχόλησης και μονιμοποίηση όλων των επικουρικών γιατρών και των άλλων εργαζόμενων.</w:t>
      </w:r>
    </w:p>
    <w:p w14:paraId="1479EA4A" w14:textId="77777777" w:rsidR="00190499" w:rsidRDefault="00647577">
      <w:pPr>
        <w:spacing w:line="600" w:lineRule="auto"/>
        <w:ind w:firstLine="720"/>
        <w:jc w:val="both"/>
        <w:rPr>
          <w:rFonts w:eastAsia="Times New Roman"/>
          <w:szCs w:val="24"/>
        </w:rPr>
      </w:pPr>
      <w:r>
        <w:rPr>
          <w:rFonts w:eastAsia="Times New Roman"/>
          <w:szCs w:val="24"/>
        </w:rPr>
        <w:lastRenderedPageBreak/>
        <w:t>Ευχαριστώ.</w:t>
      </w:r>
    </w:p>
    <w:p w14:paraId="1479EA4B" w14:textId="77777777" w:rsidR="00190499" w:rsidRDefault="00647577">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 πολύ.</w:t>
      </w:r>
    </w:p>
    <w:p w14:paraId="1479EA4C" w14:textId="77777777" w:rsidR="00190499" w:rsidRDefault="00647577">
      <w:pPr>
        <w:spacing w:line="600" w:lineRule="auto"/>
        <w:ind w:firstLine="720"/>
        <w:jc w:val="both"/>
        <w:rPr>
          <w:rFonts w:eastAsia="Times New Roman"/>
          <w:szCs w:val="24"/>
        </w:rPr>
      </w:pPr>
      <w:r>
        <w:rPr>
          <w:rFonts w:eastAsia="Times New Roman"/>
          <w:szCs w:val="24"/>
        </w:rPr>
        <w:t>Κύριε Υπουργέ έχετε τον λόγο.</w:t>
      </w:r>
    </w:p>
    <w:p w14:paraId="1479EA4D" w14:textId="77777777" w:rsidR="00190499" w:rsidRDefault="00647577">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Ευχαριστώ πολύ, κύριε Πρόεδρε.</w:t>
      </w:r>
    </w:p>
    <w:p w14:paraId="1479EA4E" w14:textId="77777777" w:rsidR="00190499" w:rsidRDefault="00647577">
      <w:pPr>
        <w:spacing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Μανωλάκου</w:t>
      </w:r>
      <w:proofErr w:type="spellEnd"/>
      <w:r>
        <w:rPr>
          <w:rFonts w:eastAsia="Times New Roman"/>
          <w:szCs w:val="24"/>
        </w:rPr>
        <w:t>, ευχαριστώ για την ερώτηση.</w:t>
      </w:r>
    </w:p>
    <w:p w14:paraId="1479EA4F" w14:textId="77777777" w:rsidR="00190499" w:rsidRDefault="00647577">
      <w:pPr>
        <w:spacing w:after="0" w:line="600" w:lineRule="auto"/>
        <w:ind w:firstLine="720"/>
        <w:jc w:val="both"/>
        <w:rPr>
          <w:rFonts w:eastAsia="Times New Roman"/>
          <w:szCs w:val="24"/>
        </w:rPr>
      </w:pPr>
      <w:r>
        <w:rPr>
          <w:rFonts w:eastAsia="Times New Roman"/>
          <w:szCs w:val="24"/>
        </w:rPr>
        <w:t>Θα είμαι πολύ συγκεκριμένος. Πρώτον, όντως υπάρχει πρόβλημα, διότι αυτή η κλινική διέθετε εδώ και πολύ καιρό έναν μόνο ειδικευμένο. Οι άλλοι είχαν αποχωρήσει τα προηγούμενα χρόνια,</w:t>
      </w:r>
      <w:r>
        <w:rPr>
          <w:rFonts w:eastAsia="Times New Roman"/>
          <w:szCs w:val="24"/>
        </w:rPr>
        <w:t xml:space="preserve"> είτε με συνταξιοδότηση είτε γιατί επέλεξαν το ιδιωτικό επάγγελμα. Έχει ενισχυθεί με δύο επικουρικούς γιατρούς. Υπάρχει αυτήν τη στιγμή διαδικασία, που θα ολοκληρωθεί τις επόμενες μέρες, για μετάταξη μιας </w:t>
      </w:r>
      <w:proofErr w:type="spellStart"/>
      <w:r>
        <w:rPr>
          <w:rFonts w:eastAsia="Times New Roman"/>
          <w:szCs w:val="24"/>
        </w:rPr>
        <w:t>συναδέλφισσας</w:t>
      </w:r>
      <w:proofErr w:type="spellEnd"/>
      <w:r>
        <w:rPr>
          <w:rFonts w:eastAsia="Times New Roman"/>
          <w:szCs w:val="24"/>
        </w:rPr>
        <w:t xml:space="preserve"> η οποία δουλεύει στο νοσοκομείο, αλλά</w:t>
      </w:r>
      <w:r>
        <w:rPr>
          <w:rFonts w:eastAsia="Times New Roman"/>
          <w:szCs w:val="24"/>
        </w:rPr>
        <w:t xml:space="preserve"> απέκτησε την ειδικότητα της ενδοκρινολογίας και θα διοριστεί με μετάταξη ως επιμελήτρια </w:t>
      </w:r>
      <w:r>
        <w:rPr>
          <w:rFonts w:eastAsia="Times New Roman"/>
          <w:szCs w:val="24"/>
        </w:rPr>
        <w:t>Β</w:t>
      </w:r>
      <w:r>
        <w:rPr>
          <w:rFonts w:eastAsia="Times New Roman"/>
          <w:szCs w:val="24"/>
        </w:rPr>
        <w:t xml:space="preserve">΄ εκεί. Αυτή η διαδικασία έχει ξεκινήσει από τον Οκτώβριο και </w:t>
      </w:r>
      <w:r>
        <w:rPr>
          <w:rFonts w:eastAsia="Times New Roman"/>
          <w:szCs w:val="24"/>
        </w:rPr>
        <w:lastRenderedPageBreak/>
        <w:t>ολοκληρώνεται τις επόμενες μέρες. Επίσης, με αφορμή αυτήν την κένωση θέσης διευθυντή, είμαστε σε συνεννό</w:t>
      </w:r>
      <w:r>
        <w:rPr>
          <w:rFonts w:eastAsia="Times New Roman"/>
          <w:szCs w:val="24"/>
        </w:rPr>
        <w:t xml:space="preserve">ηση με τον κ. Βερναρδάκη και ενημερώθηκε και η </w:t>
      </w:r>
      <w:r>
        <w:rPr>
          <w:rFonts w:eastAsia="Times New Roman"/>
          <w:szCs w:val="24"/>
        </w:rPr>
        <w:t>κ</w:t>
      </w:r>
      <w:r>
        <w:rPr>
          <w:rFonts w:eastAsia="Times New Roman"/>
          <w:szCs w:val="24"/>
        </w:rPr>
        <w:t>.</w:t>
      </w:r>
      <w:r>
        <w:rPr>
          <w:rFonts w:eastAsia="Times New Roman"/>
          <w:szCs w:val="24"/>
        </w:rPr>
        <w:t xml:space="preserve"> </w:t>
      </w:r>
      <w:proofErr w:type="spellStart"/>
      <w:r>
        <w:rPr>
          <w:rFonts w:eastAsia="Times New Roman"/>
          <w:szCs w:val="24"/>
        </w:rPr>
        <w:t>Γεροβασίλη</w:t>
      </w:r>
      <w:proofErr w:type="spellEnd"/>
      <w:r>
        <w:rPr>
          <w:rFonts w:eastAsia="Times New Roman"/>
          <w:szCs w:val="24"/>
        </w:rPr>
        <w:t xml:space="preserve"> για το εξής: Στο παράλληλο πρόγραμμα προβλέψαμε να μπορεί να προκηρύσσεται η θέση ενός συντονιστή διευθυντή -ή διευθυντή που συνταξιοδοτείται από το σύστημα υγείας-, έξι μήνες πριν τη διαδικασία,</w:t>
      </w:r>
      <w:r>
        <w:rPr>
          <w:rFonts w:eastAsia="Times New Roman"/>
          <w:szCs w:val="24"/>
        </w:rPr>
        <w:t xml:space="preserve"> πριν να έλθει αυτή η ημέρα. Δυστυχώς, το πράγμα κόλλησε -αλλά θα ξεκολλήσει-, στη γραφειοκρατική σκλήρυνση του Γενικού Λογιστηρίου. Ο κρατικός προϋπολογισμός προβλέπει κονδύλι γι’ αυτόν που υπηρετεί. Αν εγώ είμαι μόνιμος γιατρός του ΕΣΥ και συνταξιοδοτούμ</w:t>
      </w:r>
      <w:r>
        <w:rPr>
          <w:rFonts w:eastAsia="Times New Roman"/>
          <w:szCs w:val="24"/>
        </w:rPr>
        <w:t xml:space="preserve">αι στις 5 Ιανουαρίου του 2017, μέσα στον κρατικό προϋπολογισμό έχει προβλεφθεί πίστωση για μένα για όλο το 2017.Απλά όταν θα συνταξιοδοτηθώ, θα ενημερωθεί το Γενικό Λογιστήριο για να σταματήσει τη μισθοδοσία μου. </w:t>
      </w:r>
    </w:p>
    <w:p w14:paraId="1479EA50" w14:textId="77777777" w:rsidR="00190499" w:rsidRDefault="00647577">
      <w:pPr>
        <w:spacing w:after="0" w:line="600" w:lineRule="auto"/>
        <w:ind w:firstLine="720"/>
        <w:jc w:val="both"/>
        <w:rPr>
          <w:rFonts w:eastAsia="Times New Roman"/>
          <w:szCs w:val="24"/>
        </w:rPr>
      </w:pPr>
      <w:r>
        <w:rPr>
          <w:rFonts w:eastAsia="Times New Roman"/>
          <w:szCs w:val="24"/>
        </w:rPr>
        <w:t>Αυτή, λοιπόν, η πρόσληψη, αυτή η θέση εργα</w:t>
      </w:r>
      <w:r>
        <w:rPr>
          <w:rFonts w:eastAsia="Times New Roman"/>
          <w:szCs w:val="24"/>
        </w:rPr>
        <w:t xml:space="preserve">σίας προβλέπεται στον κρατικό προϋπολογισμό. Άρα, αυτό το οποίο ετοιμάζουμε τώρα με την κ. </w:t>
      </w:r>
      <w:proofErr w:type="spellStart"/>
      <w:r>
        <w:rPr>
          <w:rFonts w:eastAsia="Times New Roman"/>
          <w:szCs w:val="24"/>
        </w:rPr>
        <w:t>Γεροβασίλη</w:t>
      </w:r>
      <w:proofErr w:type="spellEnd"/>
      <w:r>
        <w:rPr>
          <w:rFonts w:eastAsia="Times New Roman"/>
          <w:szCs w:val="24"/>
        </w:rPr>
        <w:t xml:space="preserve"> είναι ότι αυτόματα θα δίνεται η έγκριση της προ</w:t>
      </w:r>
      <w:r>
        <w:rPr>
          <w:rFonts w:eastAsia="Times New Roman"/>
          <w:szCs w:val="24"/>
        </w:rPr>
        <w:lastRenderedPageBreak/>
        <w:t>κήρυξης των θέσεων που συνταξιοδοτούνται από τη στιγμή που προβλέπονται από τον κρατικό προϋπολογισμό, γιατ</w:t>
      </w:r>
      <w:r>
        <w:rPr>
          <w:rFonts w:eastAsia="Times New Roman"/>
          <w:szCs w:val="24"/>
        </w:rPr>
        <w:t xml:space="preserve">ί θέλουμε οι επτακόσιες εξήντα θέσεις μόνιμων γιατρών που προκηρύξαμε πέρσι και οι δύο χιλιάδες που ήδη είναι στη διαδικασία να προκηρυχθούν για του χρόνου, να προστεθούν στο σύστημα και όχι να ισορροπήσουν θέσεις που αποχωρούν. </w:t>
      </w:r>
    </w:p>
    <w:p w14:paraId="1479EA51" w14:textId="77777777" w:rsidR="00190499" w:rsidRDefault="00647577">
      <w:pPr>
        <w:spacing w:line="600" w:lineRule="auto"/>
        <w:ind w:firstLine="720"/>
        <w:jc w:val="both"/>
        <w:rPr>
          <w:rFonts w:eastAsia="Times New Roman"/>
          <w:szCs w:val="24"/>
        </w:rPr>
      </w:pPr>
      <w:r>
        <w:rPr>
          <w:rFonts w:eastAsia="Times New Roman"/>
          <w:szCs w:val="24"/>
        </w:rPr>
        <w:t>Βέβαια, αυτό τη δίνει τη δ</w:t>
      </w:r>
      <w:r>
        <w:rPr>
          <w:rFonts w:eastAsia="Times New Roman"/>
          <w:szCs w:val="24"/>
        </w:rPr>
        <w:t>υνατότητα διότι, όπως ξέρετε, από 31</w:t>
      </w:r>
      <w:r>
        <w:rPr>
          <w:rFonts w:eastAsia="Times New Roman"/>
          <w:szCs w:val="24"/>
        </w:rPr>
        <w:t>-</w:t>
      </w:r>
      <w:r>
        <w:rPr>
          <w:rFonts w:eastAsia="Times New Roman"/>
          <w:szCs w:val="24"/>
        </w:rPr>
        <w:t>12</w:t>
      </w:r>
      <w:r>
        <w:rPr>
          <w:rFonts w:eastAsia="Times New Roman"/>
          <w:szCs w:val="24"/>
        </w:rPr>
        <w:t>-</w:t>
      </w:r>
      <w:r>
        <w:rPr>
          <w:rFonts w:eastAsia="Times New Roman"/>
          <w:szCs w:val="24"/>
        </w:rPr>
        <w:t>2015 το ιατρικό δυναμικό</w:t>
      </w:r>
      <w:r>
        <w:rPr>
          <w:rFonts w:eastAsia="Times New Roman"/>
          <w:szCs w:val="24"/>
        </w:rPr>
        <w:t>,</w:t>
      </w:r>
      <w:r>
        <w:rPr>
          <w:rFonts w:eastAsia="Times New Roman"/>
          <w:szCs w:val="24"/>
        </w:rPr>
        <w:t xml:space="preserve"> που υπηρετεί στα δημόσια νοσοκομεία φεύγει από το όριο του 1 προς 5. Δεν υπάρχει η δέσμευση ότι φεύγουν πέντε και προσλαμβάνεται ένας. Δεν υπάρχει πια αυτό για το ιατρικό δυναμικό. Ο λόγος ε</w:t>
      </w:r>
      <w:r>
        <w:rPr>
          <w:rFonts w:eastAsia="Times New Roman"/>
          <w:szCs w:val="24"/>
        </w:rPr>
        <w:t>ίναι ότι δεν μπορεί από τη μια μεριά να επικρέμεται πάνω από την κεφαλή του ελληνικού κράτους το πρόστιμο γιατί δεν τηρούμε το ωράριο των γιατρών και την ίδια στιγμή, ενώ εξασφαλίζουμε τις πιστώσεις, να μην μας αφήνουν να διορίζουμε νέους μόνιμους γιατρούς</w:t>
      </w:r>
      <w:r>
        <w:rPr>
          <w:rFonts w:eastAsia="Times New Roman"/>
          <w:szCs w:val="24"/>
        </w:rPr>
        <w:t>.</w:t>
      </w:r>
    </w:p>
    <w:p w14:paraId="1479EA52" w14:textId="77777777" w:rsidR="00190499" w:rsidRDefault="00647577">
      <w:pPr>
        <w:spacing w:after="0" w:line="600" w:lineRule="auto"/>
        <w:ind w:firstLine="720"/>
        <w:jc w:val="both"/>
        <w:rPr>
          <w:rFonts w:eastAsia="Times New Roman"/>
          <w:szCs w:val="24"/>
        </w:rPr>
      </w:pPr>
      <w:r>
        <w:rPr>
          <w:rFonts w:eastAsia="Times New Roman"/>
          <w:szCs w:val="24"/>
        </w:rPr>
        <w:lastRenderedPageBreak/>
        <w:t xml:space="preserve">Για το μεσοδιάστημα που θα χρειαστεί μέχρι την προκήρυξη της θέσης του διευθυντή, θα καλυφθεί το θέμα με μετακίνηση σε διευθυντική θέση κάποιου επιμελητή </w:t>
      </w:r>
      <w:r>
        <w:rPr>
          <w:rFonts w:eastAsia="Times New Roman"/>
          <w:szCs w:val="24"/>
        </w:rPr>
        <w:t>Α</w:t>
      </w:r>
      <w:r>
        <w:rPr>
          <w:rFonts w:eastAsia="Times New Roman"/>
          <w:szCs w:val="24"/>
        </w:rPr>
        <w:t>΄ ή διευθυντή από την υγειονομική περιφέρεια. Δεν πρόκειται να σταματήσει ούτε η εκπαίδευση των ειδ</w:t>
      </w:r>
      <w:r>
        <w:rPr>
          <w:rFonts w:eastAsia="Times New Roman"/>
          <w:szCs w:val="24"/>
        </w:rPr>
        <w:t>ικευόμενων, ούτε πρόκειται να σταματήσει η λειτουργία του νοσοκομείου.</w:t>
      </w:r>
    </w:p>
    <w:p w14:paraId="1479EA53" w14:textId="77777777" w:rsidR="00190499" w:rsidRDefault="00647577">
      <w:pPr>
        <w:spacing w:after="0" w:line="600" w:lineRule="auto"/>
        <w:ind w:firstLine="720"/>
        <w:jc w:val="both"/>
        <w:rPr>
          <w:rFonts w:eastAsia="Times New Roman"/>
          <w:szCs w:val="24"/>
        </w:rPr>
      </w:pPr>
      <w:r>
        <w:rPr>
          <w:rFonts w:eastAsia="Times New Roman"/>
          <w:szCs w:val="24"/>
        </w:rPr>
        <w:t>Στη δευτερολογία μου θα σας απαντήσω πιο συνολικά για κάποια πράγματα</w:t>
      </w:r>
      <w:r>
        <w:rPr>
          <w:rFonts w:eastAsia="Times New Roman"/>
          <w:szCs w:val="24"/>
        </w:rPr>
        <w:t>,</w:t>
      </w:r>
      <w:r>
        <w:rPr>
          <w:rFonts w:eastAsia="Times New Roman"/>
          <w:szCs w:val="24"/>
        </w:rPr>
        <w:t xml:space="preserve"> που αφορούν το νοσοκομείο. Αυτό πάντως θα γίνει και η καινούργια επιμελήτρια </w:t>
      </w:r>
      <w:r>
        <w:rPr>
          <w:rFonts w:eastAsia="Times New Roman"/>
          <w:szCs w:val="24"/>
        </w:rPr>
        <w:t>Β</w:t>
      </w:r>
      <w:r>
        <w:rPr>
          <w:rFonts w:eastAsia="Times New Roman"/>
          <w:szCs w:val="24"/>
        </w:rPr>
        <w:t>΄ θα έλθει και θα καλυφθεί προσωρινά</w:t>
      </w:r>
      <w:r>
        <w:rPr>
          <w:rFonts w:eastAsia="Times New Roman"/>
          <w:szCs w:val="24"/>
        </w:rPr>
        <w:t xml:space="preserve"> η θέση με μετακίνηση κάποιου γιατρού</w:t>
      </w:r>
      <w:r>
        <w:rPr>
          <w:rFonts w:eastAsia="Times New Roman"/>
          <w:szCs w:val="24"/>
        </w:rPr>
        <w:t>,</w:t>
      </w:r>
      <w:r>
        <w:rPr>
          <w:rFonts w:eastAsia="Times New Roman"/>
          <w:szCs w:val="24"/>
        </w:rPr>
        <w:t xml:space="preserve"> που θα αναλάβει την επιστημονική διεύθυνση και θα προκηρυχθεί με τον τρόπο που είπα και δεν αφορά αυτή τη θέση μόνο, αλλά αφορά αρκετές θέσεις σ’ όλη την Ελλάδα. Το επόμενο διάστημα μπορούμε να προκηρύξουμε τη θέση απ</w:t>
      </w:r>
      <w:r>
        <w:rPr>
          <w:rFonts w:eastAsia="Times New Roman"/>
          <w:szCs w:val="24"/>
        </w:rPr>
        <w:t xml:space="preserve">ό πιο νωρίς για διευθυντές που προσεγγίζουν το όριο των </w:t>
      </w:r>
      <w:r>
        <w:rPr>
          <w:rFonts w:eastAsia="Times New Roman"/>
          <w:szCs w:val="24"/>
        </w:rPr>
        <w:t>εξήντα επτά</w:t>
      </w:r>
      <w:r>
        <w:rPr>
          <w:rFonts w:eastAsia="Times New Roman"/>
          <w:szCs w:val="24"/>
        </w:rPr>
        <w:t xml:space="preserve"> ετών.</w:t>
      </w:r>
    </w:p>
    <w:p w14:paraId="1479EA54" w14:textId="77777777" w:rsidR="00190499" w:rsidRDefault="00647577">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w:t>
      </w:r>
    </w:p>
    <w:p w14:paraId="1479EA55" w14:textId="77777777" w:rsidR="00190499" w:rsidRDefault="00647577">
      <w:pPr>
        <w:spacing w:after="0" w:line="600" w:lineRule="auto"/>
        <w:ind w:firstLine="720"/>
        <w:jc w:val="both"/>
        <w:rPr>
          <w:rFonts w:eastAsia="Times New Roman"/>
          <w:szCs w:val="24"/>
        </w:rPr>
      </w:pPr>
      <w:r>
        <w:rPr>
          <w:rFonts w:eastAsia="Times New Roman"/>
          <w:szCs w:val="24"/>
        </w:rPr>
        <w:t xml:space="preserve">Η κ. </w:t>
      </w:r>
      <w:proofErr w:type="spellStart"/>
      <w:r>
        <w:rPr>
          <w:rFonts w:eastAsia="Times New Roman"/>
          <w:szCs w:val="24"/>
        </w:rPr>
        <w:t>Μανωλάκου</w:t>
      </w:r>
      <w:proofErr w:type="spellEnd"/>
      <w:r>
        <w:rPr>
          <w:rFonts w:eastAsia="Times New Roman"/>
          <w:szCs w:val="24"/>
        </w:rPr>
        <w:t xml:space="preserve"> έχει τον λόγο για να δευτερολογήσει.</w:t>
      </w:r>
    </w:p>
    <w:p w14:paraId="1479EA56" w14:textId="77777777" w:rsidR="00190499" w:rsidRDefault="00647577">
      <w:pPr>
        <w:spacing w:after="0" w:line="600" w:lineRule="auto"/>
        <w:ind w:firstLine="720"/>
        <w:jc w:val="both"/>
        <w:rPr>
          <w:rFonts w:eastAsia="Times New Roman"/>
          <w:szCs w:val="24"/>
        </w:rPr>
      </w:pPr>
      <w:r>
        <w:rPr>
          <w:rFonts w:eastAsia="Times New Roman"/>
          <w:b/>
          <w:szCs w:val="24"/>
        </w:rPr>
        <w:lastRenderedPageBreak/>
        <w:t>ΔΙΑΜΑΝΤΩ ΜΑΝΩΛΑΚΟΥ:</w:t>
      </w:r>
      <w:r>
        <w:rPr>
          <w:rFonts w:eastAsia="Times New Roman"/>
          <w:szCs w:val="24"/>
        </w:rPr>
        <w:t xml:space="preserve"> Κύριε Υπουργέ, δεν αμφισβητώ τον προγραμματισμό σας, αν και έχε</w:t>
      </w:r>
      <w:r>
        <w:rPr>
          <w:rFonts w:eastAsia="Times New Roman"/>
          <w:szCs w:val="24"/>
        </w:rPr>
        <w:t xml:space="preserve">ι αργήσει. Το λέω αυτό γιατί το </w:t>
      </w:r>
      <w:r>
        <w:rPr>
          <w:rFonts w:eastAsia="Times New Roman"/>
          <w:szCs w:val="24"/>
        </w:rPr>
        <w:t>δ</w:t>
      </w:r>
      <w:r>
        <w:rPr>
          <w:rFonts w:eastAsia="Times New Roman"/>
          <w:szCs w:val="24"/>
        </w:rPr>
        <w:t xml:space="preserve">ιοικητικό </w:t>
      </w:r>
      <w:r>
        <w:rPr>
          <w:rFonts w:eastAsia="Times New Roman"/>
          <w:szCs w:val="24"/>
        </w:rPr>
        <w:t>σ</w:t>
      </w:r>
      <w:r>
        <w:rPr>
          <w:rFonts w:eastAsia="Times New Roman"/>
          <w:szCs w:val="24"/>
        </w:rPr>
        <w:t xml:space="preserve">υμβούλιο του </w:t>
      </w:r>
      <w:r>
        <w:rPr>
          <w:rFonts w:eastAsia="Times New Roman"/>
          <w:szCs w:val="24"/>
        </w:rPr>
        <w:t>Ν</w:t>
      </w:r>
      <w:r>
        <w:rPr>
          <w:rFonts w:eastAsia="Times New Roman"/>
          <w:szCs w:val="24"/>
        </w:rPr>
        <w:t>οσοκομείου της Νίκαιας ήδη από τον Μάρτιο με ομόφωνη απόφαση σάς ενημέρωνε και ζητούσε την πλήρωση της θέσης. Βεβαίως, δεν είναι μία θέση. Δύο θέσεις θα εκκενωθούν. Είναι και η επίκουρος γιατρός και</w:t>
      </w:r>
      <w:r>
        <w:rPr>
          <w:rFonts w:eastAsia="Times New Roman"/>
          <w:szCs w:val="24"/>
        </w:rPr>
        <w:t xml:space="preserve"> ο διευθυντής. Συνεπώς, ήδη ήταν λειψή η στελέχωση. Τουλάχιστον να αναπληρωθούν αυτές οι δύο θέσεις. Είναι μία κλινική</w:t>
      </w:r>
      <w:r>
        <w:rPr>
          <w:rFonts w:eastAsia="Times New Roman"/>
          <w:szCs w:val="24"/>
        </w:rPr>
        <w:t>,</w:t>
      </w:r>
      <w:r>
        <w:rPr>
          <w:rFonts w:eastAsia="Times New Roman"/>
          <w:szCs w:val="24"/>
        </w:rPr>
        <w:t xml:space="preserve"> που δουλεύει πάνω από τις δυνάμεις της. Αυτό φαίνεται, αν θέλετε, και από την κίνηση στα περιστατικά που έχει και από το πόσους ασθενείς</w:t>
      </w:r>
      <w:r>
        <w:rPr>
          <w:rFonts w:eastAsia="Times New Roman"/>
          <w:szCs w:val="24"/>
        </w:rPr>
        <w:t xml:space="preserve"> εξυπηρετεί. </w:t>
      </w:r>
    </w:p>
    <w:p w14:paraId="1479EA57" w14:textId="77777777" w:rsidR="00190499" w:rsidRDefault="00647577">
      <w:pPr>
        <w:spacing w:after="0" w:line="600" w:lineRule="auto"/>
        <w:ind w:firstLine="720"/>
        <w:jc w:val="both"/>
        <w:rPr>
          <w:rFonts w:eastAsia="Times New Roman"/>
          <w:szCs w:val="24"/>
        </w:rPr>
      </w:pPr>
      <w:r>
        <w:rPr>
          <w:rFonts w:eastAsia="Times New Roman"/>
          <w:szCs w:val="24"/>
        </w:rPr>
        <w:t>Σας πληροφορώ ότι από επίσημα στοιχεία της κίνησης των εξωτερικών ιατρείων για το 2015, το ενδοκρινολογικό τμήμα κάλυψε πάνω από τις δυνατότητές του, πάνω από το κανονικό πρόγραμμα που είχε κατά 133% σε διαβητολογικά και ενδοκρινολογικά περισ</w:t>
      </w:r>
      <w:r>
        <w:rPr>
          <w:rFonts w:eastAsia="Times New Roman"/>
          <w:szCs w:val="24"/>
        </w:rPr>
        <w:t xml:space="preserve">τατικά. Αυτό δείχνει πόσο αναγκαία είναι η διατήρηση και η ενίσχυση της κλινικής με προσωπικό. </w:t>
      </w:r>
    </w:p>
    <w:p w14:paraId="1479EA58" w14:textId="77777777" w:rsidR="00190499" w:rsidRDefault="00647577">
      <w:pPr>
        <w:spacing w:after="0" w:line="600" w:lineRule="auto"/>
        <w:ind w:firstLine="720"/>
        <w:jc w:val="both"/>
        <w:rPr>
          <w:rFonts w:eastAsia="Times New Roman"/>
          <w:szCs w:val="24"/>
        </w:rPr>
      </w:pPr>
      <w:r>
        <w:rPr>
          <w:rFonts w:eastAsia="Times New Roman"/>
          <w:szCs w:val="24"/>
        </w:rPr>
        <w:lastRenderedPageBreak/>
        <w:t>Τι μας ανησυχεί; Θα σας το πω καθαρά. Φεύγει ένας διευθυντής ο οποίος είναι έμπειρος. Για να μπορεί να παραδώσει αυτός ο άνθρωπος, πρέπει ήδη το προσωπικό που θ</w:t>
      </w:r>
      <w:r>
        <w:rPr>
          <w:rFonts w:eastAsia="Times New Roman"/>
          <w:szCs w:val="24"/>
        </w:rPr>
        <w:t xml:space="preserve">α πάει να έχει ένα χρονικό διάστημα συνεργασίας για να μπορεί να μπει πολύ γρήγορα στη διαδικασία. </w:t>
      </w:r>
    </w:p>
    <w:p w14:paraId="1479EA59" w14:textId="77777777" w:rsidR="00190499" w:rsidRDefault="00647577">
      <w:pPr>
        <w:spacing w:after="0" w:line="600" w:lineRule="auto"/>
        <w:ind w:firstLine="720"/>
        <w:jc w:val="both"/>
        <w:rPr>
          <w:rFonts w:eastAsia="Times New Roman"/>
          <w:szCs w:val="24"/>
        </w:rPr>
      </w:pPr>
      <w:r>
        <w:rPr>
          <w:rFonts w:eastAsia="Times New Roman"/>
          <w:szCs w:val="24"/>
        </w:rPr>
        <w:t>Και ένα δεύτερο: Λέτε ότι θα γίνει μία μετακίνηση για το μεσοδιάστημα από την υγειονομική περιφέρεια. Εδώ δεν ζητάτε μετακίνηση, αλλά να καλυφθεί μία από τι</w:t>
      </w:r>
      <w:r>
        <w:rPr>
          <w:rFonts w:eastAsia="Times New Roman"/>
          <w:szCs w:val="24"/>
        </w:rPr>
        <w:t xml:space="preserve">ς «τρύπες» που υπάρχουν, όχι δημιουργώντας μία άλλη «τρύπα». Εδώ είναι ανάγκη η προκήρυξη για κάλυψη του κενού, αυτό που ομόφωνα το </w:t>
      </w:r>
      <w:r>
        <w:rPr>
          <w:rFonts w:eastAsia="Times New Roman"/>
          <w:szCs w:val="24"/>
        </w:rPr>
        <w:t>δ</w:t>
      </w:r>
      <w:r>
        <w:rPr>
          <w:rFonts w:eastAsia="Times New Roman"/>
          <w:szCs w:val="24"/>
        </w:rPr>
        <w:t xml:space="preserve">ιοικητικό </w:t>
      </w:r>
      <w:r>
        <w:rPr>
          <w:rFonts w:eastAsia="Times New Roman"/>
          <w:szCs w:val="24"/>
        </w:rPr>
        <w:t>σ</w:t>
      </w:r>
      <w:r>
        <w:rPr>
          <w:rFonts w:eastAsia="Times New Roman"/>
          <w:szCs w:val="24"/>
        </w:rPr>
        <w:t>υμβούλιο του νοσοκομείου ζήτησε πριν από οκτώ μήνες. Είναι ανάγκη να γίνουν γρήγορα που προσλήψεις που ανακοινώσ</w:t>
      </w:r>
      <w:r>
        <w:rPr>
          <w:rFonts w:eastAsia="Times New Roman"/>
          <w:szCs w:val="24"/>
        </w:rPr>
        <w:t>ατε.</w:t>
      </w:r>
    </w:p>
    <w:p w14:paraId="1479EA5A"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Σας λέω ότι στις 25 Νοέμβρη φεύγει μια επικουρική. Ταυτόχρονα αυτό φαίνεται και από τη σημερινή –αν θέλετε- μεγάλη κινητοποίηση των νοσοκομειακών ιατρών, αλλά και  των δεκάδων συλλόγων, συνδικάτων, λαϊκών επιτροπών. Σας πληροφορώ ότι για να διατηρηθεί</w:t>
      </w:r>
      <w:r>
        <w:rPr>
          <w:rFonts w:eastAsia="Times New Roman" w:cs="Times New Roman"/>
          <w:szCs w:val="24"/>
        </w:rPr>
        <w:t xml:space="preserve"> η ενδοκρινολογική κλινική του Νοσοκομείου της Νίκαιας έχουν κινητοποιηθεί όχι μόνο οι γιατροί του νοσοκομείου και το νοσηλευτικό προσωπικό, </w:t>
      </w:r>
      <w:r>
        <w:rPr>
          <w:rFonts w:eastAsia="Times New Roman" w:cs="Times New Roman"/>
          <w:szCs w:val="24"/>
        </w:rPr>
        <w:lastRenderedPageBreak/>
        <w:t>αλλά και οι λαϊκές επιτροπές από τη Νίκαια, το Κερατσίνι, το Πέραμα, τη Δραπετσώνα. Με αυτήν την έννοια ζητάμε άμεσ</w:t>
      </w:r>
      <w:r>
        <w:rPr>
          <w:rFonts w:eastAsia="Times New Roman" w:cs="Times New Roman"/>
          <w:szCs w:val="24"/>
        </w:rPr>
        <w:t xml:space="preserve">α και γρήγορα, όχι μόνο να γίνουν οι διορισμοί, αλλά να μην απολυθεί κανένας επικουρικός, δεδομένου ότι έχει αποκτήσει την εμπειρία της μονάδας στην οποία δουλεύει. </w:t>
      </w:r>
    </w:p>
    <w:p w14:paraId="1479EA5B"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Αν και η κριτική μας δεν είναι προσωπική, αλλά γίνεται στην Κυβέρνηση συνολικά, σε εσάς, κ</w:t>
      </w:r>
      <w:r>
        <w:rPr>
          <w:rFonts w:eastAsia="Times New Roman" w:cs="Times New Roman"/>
          <w:szCs w:val="24"/>
        </w:rPr>
        <w:t xml:space="preserve">ύριε </w:t>
      </w:r>
      <w:proofErr w:type="spellStart"/>
      <w:r>
        <w:rPr>
          <w:rFonts w:eastAsia="Times New Roman" w:cs="Times New Roman"/>
          <w:szCs w:val="24"/>
        </w:rPr>
        <w:t>Πολάκη</w:t>
      </w:r>
      <w:proofErr w:type="spellEnd"/>
      <w:r>
        <w:rPr>
          <w:rFonts w:eastAsia="Times New Roman" w:cs="Times New Roman"/>
          <w:szCs w:val="24"/>
        </w:rPr>
        <w:t>, θα επικαλεστώ ότι υπήρξατε γιατρός στο Κρατικό της Νίκαιας. Ξέρετε ότι είναι ένα νοσοκομείο που εξυπηρετεί εργατικές, λαϊκές γειτονιές που η φτώχεια έχει αυξηθεί εξαιτίας της πολιτικής και της δικής σας και των προηγούμενων και η κατάσταση έχε</w:t>
      </w:r>
      <w:r>
        <w:rPr>
          <w:rFonts w:eastAsia="Times New Roman" w:cs="Times New Roman"/>
          <w:szCs w:val="24"/>
        </w:rPr>
        <w:t xml:space="preserve">ι χειροτερέψει. Συνεπώς, το να υπάρχει κρατικό δημόσιο νοσοκομείο καλά στελεχωμένο είναι αναγκαιότητα, δεν είναι πολυτέλεια. </w:t>
      </w:r>
    </w:p>
    <w:p w14:paraId="1479EA5C" w14:textId="77777777" w:rsidR="00190499" w:rsidRDefault="0064757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w:t>
      </w:r>
    </w:p>
    <w:p w14:paraId="1479EA5D"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 xml:space="preserve">Παρακαλώ, κύριε Υπουργέ, έχετε τον λόγο. </w:t>
      </w:r>
    </w:p>
    <w:p w14:paraId="1479EA5E" w14:textId="77777777" w:rsidR="00190499" w:rsidRDefault="00647577">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 xml:space="preserve">Λοιπόν, ακούστε με, κυρία </w:t>
      </w:r>
      <w:proofErr w:type="spellStart"/>
      <w:r>
        <w:rPr>
          <w:rFonts w:eastAsia="Times New Roman" w:cs="Times New Roman"/>
          <w:szCs w:val="24"/>
        </w:rPr>
        <w:t>Μανωλάκου</w:t>
      </w:r>
      <w:proofErr w:type="spellEnd"/>
      <w:r>
        <w:rPr>
          <w:rFonts w:eastAsia="Times New Roman" w:cs="Times New Roman"/>
          <w:szCs w:val="24"/>
        </w:rPr>
        <w:t>. Πρώτον, η επικουρική συνάδελφος της οποίας θα λήξει η θητεία σε λίγ</w:t>
      </w:r>
      <w:r>
        <w:rPr>
          <w:rFonts w:eastAsia="Times New Roman" w:cs="Times New Roman"/>
          <w:szCs w:val="24"/>
        </w:rPr>
        <w:t>ο</w:t>
      </w:r>
      <w:r>
        <w:rPr>
          <w:rFonts w:eastAsia="Times New Roman" w:cs="Times New Roman"/>
          <w:szCs w:val="24"/>
        </w:rPr>
        <w:t xml:space="preserve"> θα αντικατασταθεί άμεσα, γιατί η διαδικασία έχει απλοποιηθεί. Γίνεται πλέον από την υγειονομική περιφέρε</w:t>
      </w:r>
      <w:r>
        <w:rPr>
          <w:rFonts w:eastAsia="Times New Roman" w:cs="Times New Roman"/>
          <w:szCs w:val="24"/>
        </w:rPr>
        <w:t xml:space="preserve">ια και όχι από το Υπουργείο Υγείας. Πιστώσεις υπάρχουν άφθονες για τους επικουρικούς γιατρούς. Μάλιστα δεν θα καλυφθούν και όλες όσες έχουμε προβλέψει και ειδικά στην πρωτοβάθμια. Μέσα από μια διαδικασία η οποία θα κρατήσει από μία εβδομάδα έως δέκα μέρες </w:t>
      </w:r>
      <w:r>
        <w:rPr>
          <w:rFonts w:eastAsia="Times New Roman" w:cs="Times New Roman"/>
          <w:szCs w:val="24"/>
        </w:rPr>
        <w:t xml:space="preserve">ή θα πάει η ίδια, εάν δεν υπάρχει άλλος στη λίστα, ή θα πάει άλλος, εάν υπάρχει άλλος στη λίστα. </w:t>
      </w:r>
    </w:p>
    <w:p w14:paraId="1479EA5F"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 xml:space="preserve">Επίσης να ξέρετε ότι έχουμε παρατείνει τη θητεία περίπου πεντακοσίων τριάντα επικουρικών γιατρών οι οποίοι ήρθαν από τα προηγούμενα χρόνια και οι οποίοι, εάν </w:t>
      </w:r>
      <w:r>
        <w:rPr>
          <w:rFonts w:eastAsia="Times New Roman" w:cs="Times New Roman"/>
          <w:szCs w:val="24"/>
        </w:rPr>
        <w:t xml:space="preserve">αποχωρούσαν μαζεμένοι στις 31-12-2015, τότε που προσπαθούσαμε με τα πρώτα μας βήματα να σταθεροποιήσουμε το σύστημα, πραγματικά θα είχαμε πολύ μεγάλο πρόβλημα. </w:t>
      </w:r>
    </w:p>
    <w:p w14:paraId="1479EA60"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lastRenderedPageBreak/>
        <w:t>Έχουμε διορίσει άλλους χίλιους διακόσιους τέτοιους γιατρούς που κάποιοι έχουν διοριστεί με διετ</w:t>
      </w:r>
      <w:r>
        <w:rPr>
          <w:rFonts w:eastAsia="Times New Roman" w:cs="Times New Roman"/>
          <w:szCs w:val="24"/>
        </w:rPr>
        <w:t xml:space="preserve">ή και τριετή θητεία. Και τώρα θα πω και συγκεκριμένα νούμερα για το Κρατικό της Νίκαιας, γιατί μου γαργαλίσατε ευαίσθητες χορδές και έχω πλήρη επίγνωση του τι συμβαίνει. Επίσης, να σας πω ότι δεν προκηρύξαμε τη θέση του </w:t>
      </w:r>
      <w:r>
        <w:rPr>
          <w:rFonts w:eastAsia="Times New Roman" w:cs="Times New Roman"/>
          <w:szCs w:val="24"/>
        </w:rPr>
        <w:t>δ</w:t>
      </w:r>
      <w:r>
        <w:rPr>
          <w:rFonts w:eastAsia="Times New Roman" w:cs="Times New Roman"/>
          <w:szCs w:val="24"/>
        </w:rPr>
        <w:t>ιευθυντή, γιατί σε αυτές τις επτακό</w:t>
      </w:r>
      <w:r>
        <w:rPr>
          <w:rFonts w:eastAsia="Times New Roman" w:cs="Times New Roman"/>
          <w:szCs w:val="24"/>
        </w:rPr>
        <w:t>σιες εξήντα θέσεις θέλαμε να βάλουμε νέο δυναμικό και προκηρύξαμε θέσεις επιμελητών Β</w:t>
      </w:r>
      <w:r>
        <w:rPr>
          <w:rFonts w:eastAsia="Times New Roman" w:cs="Times New Roman"/>
          <w:szCs w:val="24"/>
        </w:rPr>
        <w:t>΄</w:t>
      </w:r>
      <w:r>
        <w:rPr>
          <w:rFonts w:eastAsia="Times New Roman" w:cs="Times New Roman"/>
          <w:szCs w:val="24"/>
        </w:rPr>
        <w:t xml:space="preserve"> ανά την Ελλάδα. </w:t>
      </w:r>
    </w:p>
    <w:p w14:paraId="1479EA61"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Συγκεκριμένα για τη Νίκαια, ξέρω πολύ καλά αυτό το νοσοκομείο. Άφησα δέκα χρόνια από τη ζωή μου και από την ψυχή μου εκεί. Είναι από τους χώρους που έχω</w:t>
      </w:r>
      <w:r>
        <w:rPr>
          <w:rFonts w:eastAsia="Times New Roman" w:cs="Times New Roman"/>
          <w:szCs w:val="24"/>
        </w:rPr>
        <w:t xml:space="preserve"> αγαπήσει όσο τίποτα στη ζωή μου και θα πω κάποια πράγματα. Το 2015 το Κρατικό της Νίκαιας –κακώς- είχε προγραμματιστεί να επιχορηγηθεί με 18.436.00 ευρώ από τον κρατικό προϋπολογισμό από την </w:t>
      </w:r>
      <w:r>
        <w:rPr>
          <w:rFonts w:eastAsia="Times New Roman" w:cs="Times New Roman"/>
          <w:szCs w:val="24"/>
        </w:rPr>
        <w:t>κ</w:t>
      </w:r>
      <w:r>
        <w:rPr>
          <w:rFonts w:eastAsia="Times New Roman" w:cs="Times New Roman"/>
          <w:szCs w:val="24"/>
        </w:rPr>
        <w:t>υβέρνηση Σαμαρά - Βενιζέλου. Εμείς, τέλος του 2015 και με όλο α</w:t>
      </w:r>
      <w:r>
        <w:rPr>
          <w:rFonts w:eastAsia="Times New Roman" w:cs="Times New Roman"/>
          <w:szCs w:val="24"/>
        </w:rPr>
        <w:t>υτό που τραβήξαμε το 2015 με τη διαπραγμάτευση, τον συμβιβασμό, τις εκλογές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στο τέλος δώσαμε 19.856.455 ευρώ. Το 2016 προβλέψαμε ότι το νοσοκομείο θα πάρει </w:t>
      </w:r>
      <w:r>
        <w:rPr>
          <w:rFonts w:eastAsia="Times New Roman" w:cs="Times New Roman"/>
          <w:szCs w:val="24"/>
        </w:rPr>
        <w:lastRenderedPageBreak/>
        <w:t>23.231.000 ευρώ από τον κρατικό προϋπολογισμό. Αυτήν τη στιγμή μέχρι σήμερα το νοσοκομείο έχε</w:t>
      </w:r>
      <w:r>
        <w:rPr>
          <w:rFonts w:eastAsia="Times New Roman" w:cs="Times New Roman"/>
          <w:szCs w:val="24"/>
        </w:rPr>
        <w:t>ι πάρει τα 20.895.000 ευρώ και μένουν άλλα 2.336.000 ευρώ που θα τα πάρει μέχρι τις 3 του Δεκέμβρη.</w:t>
      </w:r>
    </w:p>
    <w:p w14:paraId="1479EA62"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Δεν βλέπω κα</w:t>
      </w:r>
      <w:r>
        <w:rPr>
          <w:rFonts w:eastAsia="Times New Roman" w:cs="Times New Roman"/>
          <w:szCs w:val="24"/>
        </w:rPr>
        <w:t>μ</w:t>
      </w:r>
      <w:r>
        <w:rPr>
          <w:rFonts w:eastAsia="Times New Roman" w:cs="Times New Roman"/>
          <w:szCs w:val="24"/>
        </w:rPr>
        <w:t xml:space="preserve">μιά μεταφορά πόρων για το μεγάλο κεφάλαιο. Είναι ενίσχυση του νοσοκομείου αυτή και πρέπει να ενισχυθεί και άλλο αυτό το νοσοκομείο συγκεκριμένα, γιατί πραγματικά υπάρχει μια μικρότερη χρηματοδότησή του σε σχέση και με το </w:t>
      </w:r>
      <w:r>
        <w:rPr>
          <w:rFonts w:eastAsia="Times New Roman" w:cs="Times New Roman"/>
          <w:szCs w:val="24"/>
        </w:rPr>
        <w:t>«Αττικό»</w:t>
      </w:r>
      <w:r>
        <w:rPr>
          <w:rFonts w:eastAsia="Times New Roman" w:cs="Times New Roman"/>
          <w:szCs w:val="24"/>
        </w:rPr>
        <w:t xml:space="preserve"> που επίσης παράγει έργο. </w:t>
      </w:r>
    </w:p>
    <w:p w14:paraId="1479EA63"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 xml:space="preserve">Δεύτερον επειδή πρέπει να λέμε κάποια πράγματα και να μην κάνουμε την τρίχα τριχιά, σε αυτό το νοσοκομείο έχουν προκηρυχθεί από τις θέσεις των επτακοσίων εξήντα, οκτώ μόνιμοι του ΕΣΥ γιατροί, οι οποίοι είναι στη διαδικασία πλήρωσης, από παλαιές θέσεις που </w:t>
      </w:r>
      <w:r>
        <w:rPr>
          <w:rFonts w:eastAsia="Times New Roman" w:cs="Times New Roman"/>
          <w:szCs w:val="24"/>
        </w:rPr>
        <w:t xml:space="preserve">είχαν παγώσει οι προκάτοχοί μας. Γιατί ενώ είχαν πιστώσεις, δεν τις προκηρύσσανε, διότι αυτοί ήθελαν να τα πάνε όλα στον ιδιωτικό τομέα. Φέτος το 2016, έχουν πάει στο </w:t>
      </w:r>
      <w:r>
        <w:rPr>
          <w:rFonts w:eastAsia="Times New Roman" w:cs="Times New Roman"/>
          <w:szCs w:val="24"/>
        </w:rPr>
        <w:t>ν</w:t>
      </w:r>
      <w:r>
        <w:rPr>
          <w:rFonts w:eastAsia="Times New Roman" w:cs="Times New Roman"/>
          <w:szCs w:val="24"/>
        </w:rPr>
        <w:t>οσοκομείο της Νίκαιας εννέα μόνιμοι γιατροί από παλαιές προκηρύξεις. Έχουν αναλάβει υπηρ</w:t>
      </w:r>
      <w:r>
        <w:rPr>
          <w:rFonts w:eastAsia="Times New Roman" w:cs="Times New Roman"/>
          <w:szCs w:val="24"/>
        </w:rPr>
        <w:t xml:space="preserve">εσία μόνιμοι γιατροί –ένας μαιευτήρας, ένα χειρουργός, ένας αναισθησιολόγος, </w:t>
      </w:r>
      <w:r>
        <w:rPr>
          <w:rFonts w:eastAsia="Times New Roman" w:cs="Times New Roman"/>
          <w:szCs w:val="24"/>
        </w:rPr>
        <w:lastRenderedPageBreak/>
        <w:t xml:space="preserve">ένας χειρουργός </w:t>
      </w:r>
      <w:proofErr w:type="spellStart"/>
      <w:r>
        <w:rPr>
          <w:rFonts w:eastAsia="Times New Roman" w:cs="Times New Roman"/>
          <w:szCs w:val="24"/>
        </w:rPr>
        <w:t>παίδων</w:t>
      </w:r>
      <w:proofErr w:type="spellEnd"/>
      <w:r>
        <w:rPr>
          <w:rFonts w:eastAsia="Times New Roman" w:cs="Times New Roman"/>
          <w:szCs w:val="24"/>
        </w:rPr>
        <w:t xml:space="preserve">, ένας ψυχίατρος, ένας ορθοπεδικός, και τρεις στα ΤΕΠ. Αυτό είναι ενίσχυση του νοσοκομείου. </w:t>
      </w:r>
    </w:p>
    <w:p w14:paraId="1479EA64"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 xml:space="preserve">Επίσης, επειδή είναι διασυνδεδεμένο με το </w:t>
      </w:r>
      <w:r>
        <w:rPr>
          <w:rFonts w:eastAsia="Times New Roman" w:cs="Times New Roman"/>
          <w:szCs w:val="24"/>
        </w:rPr>
        <w:t>ν</w:t>
      </w:r>
      <w:r>
        <w:rPr>
          <w:rFonts w:eastAsia="Times New Roman" w:cs="Times New Roman"/>
          <w:szCs w:val="24"/>
        </w:rPr>
        <w:t xml:space="preserve">οσοκομείο </w:t>
      </w:r>
      <w:r>
        <w:rPr>
          <w:rFonts w:eastAsia="Times New Roman" w:cs="Times New Roman"/>
          <w:szCs w:val="24"/>
        </w:rPr>
        <w:t>«</w:t>
      </w:r>
      <w:r>
        <w:rPr>
          <w:rFonts w:eastAsia="Times New Roman" w:cs="Times New Roman"/>
          <w:szCs w:val="24"/>
        </w:rPr>
        <w:t>Α</w:t>
      </w:r>
      <w:r>
        <w:rPr>
          <w:rFonts w:eastAsia="Times New Roman" w:cs="Times New Roman"/>
          <w:szCs w:val="24"/>
        </w:rPr>
        <w:t xml:space="preserve">γία </w:t>
      </w:r>
      <w:r>
        <w:rPr>
          <w:rFonts w:eastAsia="Times New Roman" w:cs="Times New Roman"/>
          <w:szCs w:val="24"/>
        </w:rPr>
        <w:t>Β</w:t>
      </w:r>
      <w:r>
        <w:rPr>
          <w:rFonts w:eastAsia="Times New Roman" w:cs="Times New Roman"/>
          <w:szCs w:val="24"/>
        </w:rPr>
        <w:t>αρβά</w:t>
      </w:r>
      <w:r>
        <w:rPr>
          <w:rFonts w:eastAsia="Times New Roman" w:cs="Times New Roman"/>
          <w:szCs w:val="24"/>
        </w:rPr>
        <w:t>ρα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 παλιό </w:t>
      </w:r>
      <w:r>
        <w:rPr>
          <w:rFonts w:eastAsia="Times New Roman" w:cs="Times New Roman"/>
          <w:szCs w:val="24"/>
        </w:rPr>
        <w:t>«</w:t>
      </w:r>
      <w:r>
        <w:rPr>
          <w:rFonts w:eastAsia="Times New Roman" w:cs="Times New Roman"/>
          <w:szCs w:val="24"/>
        </w:rPr>
        <w:t>Λ</w:t>
      </w:r>
      <w:r>
        <w:rPr>
          <w:rFonts w:eastAsia="Times New Roman" w:cs="Times New Roman"/>
          <w:szCs w:val="24"/>
        </w:rPr>
        <w:t>οιμωδών</w:t>
      </w:r>
      <w:r>
        <w:rPr>
          <w:rFonts w:eastAsia="Times New Roman" w:cs="Times New Roman"/>
          <w:szCs w:val="24"/>
        </w:rPr>
        <w:t>»</w:t>
      </w:r>
      <w:r>
        <w:rPr>
          <w:rFonts w:eastAsia="Times New Roman" w:cs="Times New Roman"/>
          <w:szCs w:val="24"/>
        </w:rPr>
        <w:t xml:space="preserve">- η ίδια διαδικασία βρίσκεται σε εξέλιξη, δεν έχει ολοκληρωθεί -αυτές που σας λέω έχουν ολοκληρωθεί- για δύο θέσεις για την ενίσχυση του </w:t>
      </w:r>
      <w:r>
        <w:rPr>
          <w:rFonts w:eastAsia="Times New Roman" w:cs="Times New Roman"/>
          <w:szCs w:val="24"/>
        </w:rPr>
        <w:t>«</w:t>
      </w:r>
      <w:r>
        <w:rPr>
          <w:rFonts w:eastAsia="Times New Roman" w:cs="Times New Roman"/>
          <w:szCs w:val="24"/>
        </w:rPr>
        <w:t>Λ</w:t>
      </w:r>
      <w:r>
        <w:rPr>
          <w:rFonts w:eastAsia="Times New Roman" w:cs="Times New Roman"/>
          <w:szCs w:val="24"/>
        </w:rPr>
        <w:t>οιμωδών</w:t>
      </w:r>
      <w:r>
        <w:rPr>
          <w:rFonts w:eastAsia="Times New Roman" w:cs="Times New Roman"/>
          <w:szCs w:val="24"/>
        </w:rPr>
        <w:t>»</w:t>
      </w:r>
      <w:r>
        <w:rPr>
          <w:rFonts w:eastAsia="Times New Roman" w:cs="Times New Roman"/>
          <w:szCs w:val="24"/>
        </w:rPr>
        <w:t xml:space="preserve">, γιατί είναι διασυνδεδεμένο. </w:t>
      </w:r>
    </w:p>
    <w:p w14:paraId="1479EA65"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Επίσης, για να συνεχίσουμε, αυτή τη στιγμή στο Κ</w:t>
      </w:r>
      <w:r>
        <w:rPr>
          <w:rFonts w:eastAsia="Times New Roman" w:cs="Times New Roman"/>
          <w:szCs w:val="24"/>
        </w:rPr>
        <w:t>ρατικό</w:t>
      </w:r>
      <w:r>
        <w:rPr>
          <w:rFonts w:eastAsia="Times New Roman" w:cs="Times New Roman"/>
          <w:szCs w:val="24"/>
        </w:rPr>
        <w:t xml:space="preserve"> της Νίκαιας υπηρετούν είκοσι τέσσερις επικουρικοί ιατροί που αρκετοί πήγαν φέτος με τους τελευταίους διορισμούς. Είναι σαφής η ενίσχυση του νοσοκομείου. </w:t>
      </w:r>
    </w:p>
    <w:p w14:paraId="1479EA66"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Επίσης, από την προκήρυξη του περσινού Οκτωβρίου-Νοεμβρίου, την 4Κ και την 5Κ, στο νοσοκομείο έχουν π</w:t>
      </w:r>
      <w:r>
        <w:rPr>
          <w:rFonts w:eastAsia="Times New Roman" w:cs="Times New Roman"/>
          <w:szCs w:val="24"/>
        </w:rPr>
        <w:t xml:space="preserve">άει και έχουν αναλάβει υπηρεσία τέσσερις από τους πέντε ΤΕ </w:t>
      </w:r>
      <w:r>
        <w:rPr>
          <w:rFonts w:eastAsia="Times New Roman" w:cs="Times New Roman"/>
          <w:szCs w:val="24"/>
        </w:rPr>
        <w:t>ν</w:t>
      </w:r>
      <w:r>
        <w:rPr>
          <w:rFonts w:eastAsia="Times New Roman" w:cs="Times New Roman"/>
          <w:szCs w:val="24"/>
        </w:rPr>
        <w:t xml:space="preserve">οσηλευτές, τρεις από τις τέσσερις ΤΕ μαίες, επτά από τους επτά ΔΕ βοηθούς νοσηλευτικής κι ένας ΔΕ </w:t>
      </w:r>
      <w:r>
        <w:rPr>
          <w:rFonts w:eastAsia="Times New Roman" w:cs="Times New Roman"/>
          <w:szCs w:val="24"/>
        </w:rPr>
        <w:t>δ</w:t>
      </w:r>
      <w:r>
        <w:rPr>
          <w:rFonts w:eastAsia="Times New Roman" w:cs="Times New Roman"/>
          <w:szCs w:val="24"/>
        </w:rPr>
        <w:t xml:space="preserve">ιοικητικών </w:t>
      </w:r>
      <w:r>
        <w:rPr>
          <w:rFonts w:eastAsia="Times New Roman" w:cs="Times New Roman"/>
          <w:szCs w:val="24"/>
        </w:rPr>
        <w:t>γ</w:t>
      </w:r>
      <w:r>
        <w:rPr>
          <w:rFonts w:eastAsia="Times New Roman" w:cs="Times New Roman"/>
          <w:szCs w:val="24"/>
        </w:rPr>
        <w:t xml:space="preserve">ραμματέων. Έχουν </w:t>
      </w:r>
      <w:r>
        <w:rPr>
          <w:rFonts w:eastAsia="Times New Roman" w:cs="Times New Roman"/>
          <w:szCs w:val="24"/>
        </w:rPr>
        <w:lastRenderedPageBreak/>
        <w:t xml:space="preserve">αναλάβει αυτοί. Για πρώτη φορά μετά από πολλά χρόνια έχουμε μόνιμο προσωπικό στο σύστημα. Επίσης, έχουν αναλάβει άλλοι δύο τραυματιοφορείς. Είναι δεκαοχτώ αυτοί που έχουν πιάσει υπηρεσία φέτος, το 2016. </w:t>
      </w:r>
    </w:p>
    <w:p w14:paraId="1479EA67"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Τρίτον, είναι στη διαδικασία του να</w:t>
      </w:r>
      <w:r>
        <w:rPr>
          <w:rFonts w:eastAsia="Times New Roman" w:cs="Times New Roman"/>
          <w:szCs w:val="24"/>
        </w:rPr>
        <w:t xml:space="preserve"> αναλάβουν υπηρεσία ο</w:t>
      </w:r>
      <w:r>
        <w:rPr>
          <w:rFonts w:eastAsia="Times New Roman" w:cs="Times New Roman"/>
          <w:szCs w:val="24"/>
        </w:rPr>
        <w:t>κ</w:t>
      </w:r>
      <w:r>
        <w:rPr>
          <w:rFonts w:eastAsia="Times New Roman" w:cs="Times New Roman"/>
          <w:szCs w:val="24"/>
        </w:rPr>
        <w:t xml:space="preserve">τώ άτομα -έχει βγει η απόφαση, περιμένουμε την έγκριση από το Γενικό Λογιστήριο που είναι τυπική διαδικασία- από τον </w:t>
      </w:r>
      <w:r>
        <w:rPr>
          <w:rFonts w:eastAsia="Times New Roman" w:cs="Times New Roman"/>
          <w:szCs w:val="24"/>
        </w:rPr>
        <w:t xml:space="preserve">κλάδο </w:t>
      </w:r>
      <w:r>
        <w:rPr>
          <w:rFonts w:eastAsia="Times New Roman" w:cs="Times New Roman"/>
          <w:szCs w:val="24"/>
        </w:rPr>
        <w:t>δ</w:t>
      </w:r>
      <w:r>
        <w:rPr>
          <w:rFonts w:eastAsia="Times New Roman" w:cs="Times New Roman"/>
          <w:szCs w:val="24"/>
        </w:rPr>
        <w:t>ιοικητικών που είναι από τον διαγωνισμό ΑΣΕΠ του ’98. Και με όλη αυτή τη γραφειοκρατική καθυστέρηση και με όλη</w:t>
      </w:r>
      <w:r>
        <w:rPr>
          <w:rFonts w:eastAsia="Times New Roman" w:cs="Times New Roman"/>
          <w:szCs w:val="24"/>
        </w:rPr>
        <w:t xml:space="preserve"> αυτή τη σαπίλα -να το πω έτσι- είμαστε στη φάση που αυτά είναι τα ονοματεπώνυμά τους και θα αναλάβουν υπηρεσία μέσα στις επόμενες ημέρες, πάντως σίγουρα πριν λήξει το 2016. </w:t>
      </w:r>
    </w:p>
    <w:p w14:paraId="1479EA68"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 xml:space="preserve">Επίσης –για φέτος μιλάμε- από τους πεντακόσιους ογδόντα πέντε της προκήρυξης του </w:t>
      </w:r>
      <w:r>
        <w:rPr>
          <w:rFonts w:eastAsia="Times New Roman" w:cs="Times New Roman"/>
          <w:szCs w:val="24"/>
        </w:rPr>
        <w:t>λοιπού επικουρικού προσωπικού, στο Κ</w:t>
      </w:r>
      <w:r>
        <w:rPr>
          <w:rFonts w:eastAsia="Times New Roman" w:cs="Times New Roman"/>
          <w:szCs w:val="24"/>
        </w:rPr>
        <w:t>ρατικό</w:t>
      </w:r>
      <w:r>
        <w:rPr>
          <w:rFonts w:eastAsia="Times New Roman" w:cs="Times New Roman"/>
          <w:szCs w:val="24"/>
        </w:rPr>
        <w:t xml:space="preserve"> της Νίκαιας έχουν ήδη αναλάβει δύο ΤΕ νοσηλευτές, δύο ΤΕ μαιευτικοί υπάλληλοι, ένας </w:t>
      </w:r>
      <w:proofErr w:type="spellStart"/>
      <w:r>
        <w:rPr>
          <w:rFonts w:eastAsia="Times New Roman" w:cs="Times New Roman"/>
          <w:szCs w:val="24"/>
        </w:rPr>
        <w:t>πληροφορικάριος</w:t>
      </w:r>
      <w:proofErr w:type="spellEnd"/>
      <w:r>
        <w:rPr>
          <w:rFonts w:eastAsia="Times New Roman" w:cs="Times New Roman"/>
          <w:szCs w:val="24"/>
        </w:rPr>
        <w:t xml:space="preserve">, ένας ΔΕ βοηθός νοσηλευτή, ένας ΥΕ τραυματιοφορέας. Είναι </w:t>
      </w:r>
      <w:r>
        <w:rPr>
          <w:rFonts w:eastAsia="Times New Roman" w:cs="Times New Roman"/>
          <w:szCs w:val="24"/>
        </w:rPr>
        <w:lastRenderedPageBreak/>
        <w:t>επτά άτομα και έχουμε δώσει και παράταση στους άλλους π</w:t>
      </w:r>
      <w:r>
        <w:rPr>
          <w:rFonts w:eastAsia="Times New Roman" w:cs="Times New Roman"/>
          <w:szCs w:val="24"/>
        </w:rPr>
        <w:t xml:space="preserve">έντε που υπηρετούσαν από τα προηγούμενα χρόνια σαν επικουρικό λοιπό προσωπικό. Οι επτά από τους δώδεκα ήρθαν φέτος. </w:t>
      </w:r>
    </w:p>
    <w:p w14:paraId="1479EA69"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 xml:space="preserve">Επίσης, από την προκήρυξη του ΚΕΕΛΠΝΟ –τα λέω γιατί έχετε πιάσει την ενδοκρινολογική κι έχετε κάνει «την τρίχα τριχιά» και το υπόλοιπο δεν </w:t>
      </w:r>
      <w:r>
        <w:rPr>
          <w:rFonts w:eastAsia="Times New Roman" w:cs="Times New Roman"/>
          <w:szCs w:val="24"/>
        </w:rPr>
        <w:t xml:space="preserve">το βλέπετε- έχουν αναλάβει υπηρεσία ένας γιατρός στη μονάδα, τρεις ΤΕ νοσηλευτές, ένας ΔΕ νοσηλευτής και </w:t>
      </w:r>
      <w:proofErr w:type="spellStart"/>
      <w:r>
        <w:rPr>
          <w:rFonts w:eastAsia="Times New Roman" w:cs="Times New Roman"/>
          <w:szCs w:val="24"/>
        </w:rPr>
        <w:t>επαναπροκηρύσσονται</w:t>
      </w:r>
      <w:proofErr w:type="spellEnd"/>
      <w:r>
        <w:rPr>
          <w:rFonts w:eastAsia="Times New Roman" w:cs="Times New Roman"/>
          <w:szCs w:val="24"/>
        </w:rPr>
        <w:t xml:space="preserve"> -και αυξημένα- άλλοι οχτώ νοσηλευτές κι ένας γιατρός στη Μονάδα Τεχνητού Νεφρού. </w:t>
      </w:r>
    </w:p>
    <w:p w14:paraId="1479EA6A"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Επίσης, όσον αφορά την προκήρυξη των χιλίων πεντα</w:t>
      </w:r>
      <w:r>
        <w:rPr>
          <w:rFonts w:eastAsia="Times New Roman" w:cs="Times New Roman"/>
          <w:szCs w:val="24"/>
        </w:rPr>
        <w:t>κοσίων τριάντα ο</w:t>
      </w:r>
      <w:r>
        <w:rPr>
          <w:rFonts w:eastAsia="Times New Roman" w:cs="Times New Roman"/>
          <w:szCs w:val="24"/>
        </w:rPr>
        <w:t>κ</w:t>
      </w:r>
      <w:r>
        <w:rPr>
          <w:rFonts w:eastAsia="Times New Roman" w:cs="Times New Roman"/>
          <w:szCs w:val="24"/>
        </w:rPr>
        <w:t>τώ, τους εξακόσιους ενενήντα έναν τους παίρνουμε -επειδή υπήρχαν ίδιες θέσεις και στην προκήρυξη 4Κ, 5Κ και αφορά τους κυλιόμενους πίνακες, για να μην ξανακάνουν αιτήσεις εκεί- από τον προηγούμενο κυλιόμενο πίνακα. Έχουν βγει τα αποτελέσμα</w:t>
      </w:r>
      <w:r>
        <w:rPr>
          <w:rFonts w:eastAsia="Times New Roman" w:cs="Times New Roman"/>
          <w:szCs w:val="24"/>
        </w:rPr>
        <w:t xml:space="preserve">τα για είκοσι εννέα άτομα. Ολοκληρώθηκαν οι τελευταίοι που ήταν ΔΕ την προηγούμενη εβδομάδα και τώρα παίρνουν κατανομή από το Διοικητικής Ανασυγκρότησης για να αρχίσουν να </w:t>
      </w:r>
      <w:r>
        <w:rPr>
          <w:rFonts w:eastAsia="Times New Roman" w:cs="Times New Roman"/>
          <w:szCs w:val="24"/>
        </w:rPr>
        <w:lastRenderedPageBreak/>
        <w:t>τους καλούν τα νοσοκομεία. Είναι δέκα ΤΕ νοσηλευτές, εννιά ΔΕ βοηθοί νοσηλευτές, τρε</w:t>
      </w:r>
      <w:r>
        <w:rPr>
          <w:rFonts w:eastAsia="Times New Roman" w:cs="Times New Roman"/>
          <w:szCs w:val="24"/>
        </w:rPr>
        <w:t xml:space="preserve">ις ΔΕ διοικητικών γραμματέων, επτά τραυματιοφορείς. Έχουν βγει τα αποτελέσματα, περιμένουν την κατανομή από το Διοικητικής Ανασυγκρότησης για να σταλεί στα νοσοκομεία. </w:t>
      </w:r>
    </w:p>
    <w:p w14:paraId="1479EA6B"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Από τους υπόλοιπους ο</w:t>
      </w:r>
      <w:r>
        <w:rPr>
          <w:rFonts w:eastAsia="Times New Roman" w:cs="Times New Roman"/>
          <w:szCs w:val="24"/>
        </w:rPr>
        <w:t>κ</w:t>
      </w:r>
      <w:r>
        <w:rPr>
          <w:rFonts w:eastAsia="Times New Roman" w:cs="Times New Roman"/>
          <w:szCs w:val="24"/>
        </w:rPr>
        <w:t>τακόσιους σαράντα επτά μέχρι τους χίλιους πεντακόσιους τριάντα ο</w:t>
      </w:r>
      <w:r>
        <w:rPr>
          <w:rFonts w:eastAsia="Times New Roman" w:cs="Times New Roman"/>
          <w:szCs w:val="24"/>
        </w:rPr>
        <w:t>κ</w:t>
      </w:r>
      <w:r>
        <w:rPr>
          <w:rFonts w:eastAsia="Times New Roman" w:cs="Times New Roman"/>
          <w:szCs w:val="24"/>
        </w:rPr>
        <w:t xml:space="preserve">τώ που ήταν το σύνολο της δεύτερης προκήρυξης, προβλέπονται άλλα έξι άτομα βοηθοί θαλάμου, ΤΕ ιατρικών εργαστηρίων και ένας ΠΕ μηχανικός, που αυτοί θα πάνε με κανονική προκήρυξη. Αυτοί θα αργήσουν, δηλαδή θα πάνε με τη συνήθη διαδικασία του ΑΣΕΠ. </w:t>
      </w:r>
    </w:p>
    <w:p w14:paraId="1479EA6C"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Τέλος, ν</w:t>
      </w:r>
      <w:r>
        <w:rPr>
          <w:rFonts w:eastAsia="Times New Roman" w:cs="Times New Roman"/>
          <w:szCs w:val="24"/>
        </w:rPr>
        <w:t>α πω εδώ ότι στο Κ</w:t>
      </w:r>
      <w:r>
        <w:rPr>
          <w:rFonts w:eastAsia="Times New Roman" w:cs="Times New Roman"/>
          <w:szCs w:val="24"/>
        </w:rPr>
        <w:t>ρατικό</w:t>
      </w:r>
      <w:r>
        <w:rPr>
          <w:rFonts w:eastAsia="Times New Roman" w:cs="Times New Roman"/>
          <w:szCs w:val="24"/>
        </w:rPr>
        <w:t xml:space="preserve"> της Νίκαιας το πρόγραμμα των τεσσάρων χιλιάδων που ανακοινώσαμε ότι θα γινόταν με τα χρήματα των αδειών των καναλιών, τώρα βέβαια θα καθυστερήσει. Επειδή ο Πρωθυπουργός στη Θεσσαλονίκη δεσμεύτηκε ότι αυτό θα υλοποιηθεί, θα υλοποιηθ</w:t>
      </w:r>
      <w:r>
        <w:rPr>
          <w:rFonts w:eastAsia="Times New Roman" w:cs="Times New Roman"/>
          <w:szCs w:val="24"/>
        </w:rPr>
        <w:t>εί λοιπόν -το ανα</w:t>
      </w:r>
      <w:r>
        <w:rPr>
          <w:rFonts w:eastAsia="Times New Roman" w:cs="Times New Roman"/>
          <w:szCs w:val="24"/>
        </w:rPr>
        <w:lastRenderedPageBreak/>
        <w:t>κοινώνω και επίσημα- με ανακατανομή εθνικών πόρων μέσα από τον ΟΑΕΔ. Θα είναι πρόγραμμα δωδεκάμηνης απασχόλησης, με πλήρεις αμοιβές -και αμοιβές και ασφαλιστικές- με ΠΕ, ΤΕ, ΔΕ και ΥΕ, με κανονικό ωράριο, με κυκλικό ωράριο, το οποίο θα κοσ</w:t>
      </w:r>
      <w:r>
        <w:rPr>
          <w:rFonts w:eastAsia="Times New Roman" w:cs="Times New Roman"/>
          <w:szCs w:val="24"/>
        </w:rPr>
        <w:t>τίζει 65.000.000 ευρώ, τα οποία έχουν εξασφαλιστεί και όταν θα έρθουν τα χρήματα από τις άδειες θα ενισχυθούν αυτοί οι προϋπολογισμοί. Όμως και δραχμή να μην πάρει, αυτό το πρόγραμμα θα γίνει και μέσα απ’ αυτό το πρόγραμμα το Κ</w:t>
      </w:r>
      <w:r>
        <w:rPr>
          <w:rFonts w:eastAsia="Times New Roman" w:cs="Times New Roman"/>
          <w:szCs w:val="24"/>
        </w:rPr>
        <w:t>ρατικό</w:t>
      </w:r>
      <w:r>
        <w:rPr>
          <w:rFonts w:eastAsia="Times New Roman" w:cs="Times New Roman"/>
          <w:szCs w:val="24"/>
        </w:rPr>
        <w:t xml:space="preserve"> της Νίκαιας προβλέπετα</w:t>
      </w:r>
      <w:r>
        <w:rPr>
          <w:rFonts w:eastAsia="Times New Roman" w:cs="Times New Roman"/>
          <w:szCs w:val="24"/>
        </w:rPr>
        <w:t>ι να ενισχυθεί με περίπου εξήντα άτομα προσωπικό. Αυτή είναι η κατάσταση, αυτά έχουμε κάνει, αυτά θα συνεχίσουμε να κάνουμε.</w:t>
      </w:r>
    </w:p>
    <w:p w14:paraId="1479EA6D" w14:textId="77777777" w:rsidR="00190499" w:rsidRDefault="00647577">
      <w:pPr>
        <w:spacing w:line="600" w:lineRule="auto"/>
        <w:ind w:firstLine="720"/>
        <w:jc w:val="both"/>
        <w:rPr>
          <w:rFonts w:eastAsia="Times New Roman"/>
          <w:szCs w:val="24"/>
        </w:rPr>
      </w:pPr>
      <w:r>
        <w:rPr>
          <w:rFonts w:eastAsia="Times New Roman"/>
          <w:szCs w:val="24"/>
        </w:rPr>
        <w:t xml:space="preserve">Και βέβαια, θα πρέπει να αναγνωρίσετε, κυρία </w:t>
      </w:r>
      <w:proofErr w:type="spellStart"/>
      <w:r>
        <w:rPr>
          <w:rFonts w:eastAsia="Times New Roman"/>
          <w:szCs w:val="24"/>
        </w:rPr>
        <w:t>Μανωλάκου</w:t>
      </w:r>
      <w:proofErr w:type="spellEnd"/>
      <w:r>
        <w:rPr>
          <w:rFonts w:eastAsia="Times New Roman"/>
          <w:szCs w:val="24"/>
        </w:rPr>
        <w:t>, ότι είναι η πρώτη φορά στην ιστορία του ελληνικού κράτους μετά τη μεταπολίτ</w:t>
      </w:r>
      <w:r>
        <w:rPr>
          <w:rFonts w:eastAsia="Times New Roman"/>
          <w:szCs w:val="24"/>
        </w:rPr>
        <w:t xml:space="preserve">ευση, όπου τα ασφαλιστικά ταμεία και ο καθολικός τους διάδοχος, ο ΕΟΠΥΥ, έδωσαν φέτος, μέχρι στιγμής, στα κρατικά νοσοκομεία του ΕΣΥ 200 εκατομμύρια ευρώ πραγματικό χρήμα, όχι πίστωση, δίνουν άλλα 200 εκατομμύρια τις επόμενες μέρες -είναι </w:t>
      </w:r>
      <w:proofErr w:type="spellStart"/>
      <w:r>
        <w:rPr>
          <w:rFonts w:eastAsia="Times New Roman"/>
          <w:szCs w:val="24"/>
        </w:rPr>
        <w:t>ενταλματοποιημένα</w:t>
      </w:r>
      <w:proofErr w:type="spellEnd"/>
      <w:r>
        <w:rPr>
          <w:rFonts w:eastAsia="Times New Roman"/>
          <w:szCs w:val="24"/>
        </w:rPr>
        <w:t xml:space="preserve"> στον Επίτροπο αυτά- και θα δοθούν κι άλλα 100 εκατομμύρια τον Δεκέμβρη. Για να μην μετρήσω </w:t>
      </w:r>
      <w:r>
        <w:rPr>
          <w:rFonts w:eastAsia="Times New Roman"/>
          <w:szCs w:val="24"/>
        </w:rPr>
        <w:lastRenderedPageBreak/>
        <w:t>σε αυτά τα 50 εκατομμύρια που έχουν δοθεί και τα 30 εκατομμύρια που θα δοθούν στα στρατιωτικά και πανεπιστημιακά νοσοκομεία, τα 30 εκατομμύρια που πήρε κι άλλα 40 ε</w:t>
      </w:r>
      <w:r>
        <w:rPr>
          <w:rFonts w:eastAsia="Times New Roman"/>
          <w:szCs w:val="24"/>
        </w:rPr>
        <w:t xml:space="preserve">κατομμύρια που έχουν προγραμματιστεί για το «Παπαγεωργίου» και τα 37 εκατομμύρια που έχει πάρει κι άλλα 8 εκατομμύρια που θα πάρει το «Ωνάσειο». Αυτό βγάζει ένα άθροισμα πάνω από 600 εκατομμύρια ευρώ. </w:t>
      </w:r>
    </w:p>
    <w:p w14:paraId="1479EA6E" w14:textId="77777777" w:rsidR="00190499" w:rsidRDefault="00647577">
      <w:pPr>
        <w:spacing w:line="600" w:lineRule="auto"/>
        <w:ind w:firstLine="720"/>
        <w:jc w:val="both"/>
        <w:rPr>
          <w:rFonts w:eastAsia="Times New Roman"/>
          <w:szCs w:val="24"/>
        </w:rPr>
      </w:pPr>
      <w:r>
        <w:rPr>
          <w:rFonts w:eastAsia="Times New Roman"/>
          <w:szCs w:val="24"/>
        </w:rPr>
        <w:t>Ποτέ στην ιστορία της μεταπολίτευσης και μάλιστα σε επ</w:t>
      </w:r>
      <w:r>
        <w:rPr>
          <w:rFonts w:eastAsia="Times New Roman"/>
          <w:szCs w:val="24"/>
        </w:rPr>
        <w:t xml:space="preserve">οχές που έδεναν τα σκυλιά με τα λουκάνικα –θυμάται ο κ. Κρεμαστινός εκείνες τις περιόδους που μοίραζαν το χαρτί αβέρτα ο κ. Αβραμόπουλος και οι άλλοι- δεν χρηματοδοτήθηκε το δημόσιο σύστημα υγείας από τα ασφαλιστικά ταμεία με αυτά τα ποσά. Το ανώτερο ποσό </w:t>
      </w:r>
      <w:r>
        <w:rPr>
          <w:rFonts w:eastAsia="Times New Roman"/>
          <w:szCs w:val="24"/>
        </w:rPr>
        <w:t xml:space="preserve">που έφτασαν, με όλα μαζί μέσα, τους καλύτερους καιρούς –κι εννοώ και το «Ωνάσειο» και το «Παπαγεωργίου» κι όλα αυτά- ήταν περίπου 220-230 εκατομμύρια ευρώ. Κι εμείς, σε χρονιά της κρίσης, θα φτάσουμε 600 εκατομμύρια. </w:t>
      </w:r>
    </w:p>
    <w:p w14:paraId="1479EA6F" w14:textId="77777777" w:rsidR="00190499" w:rsidRDefault="00647577">
      <w:pPr>
        <w:spacing w:line="600" w:lineRule="auto"/>
        <w:ind w:firstLine="720"/>
        <w:jc w:val="both"/>
        <w:rPr>
          <w:rFonts w:eastAsia="Times New Roman"/>
          <w:szCs w:val="24"/>
        </w:rPr>
      </w:pPr>
      <w:r>
        <w:rPr>
          <w:rFonts w:eastAsia="Times New Roman"/>
          <w:szCs w:val="24"/>
        </w:rPr>
        <w:lastRenderedPageBreak/>
        <w:t>Αυτό πρέπει να το αναγνωρίσετε κι αυτή</w:t>
      </w:r>
      <w:r>
        <w:rPr>
          <w:rFonts w:eastAsia="Times New Roman"/>
          <w:szCs w:val="24"/>
        </w:rPr>
        <w:t xml:space="preserve"> η κουβέντα ότι αυτή η Κυβέρνηση παίρνει τα χρήματα για να ενισχύσει τους επιχειρηματικούς ομίλους, καταντάει ένα μονότονο τραγουδάκι. Δείτε λίγο τα συγκεκριμένα στοιχεία και αναγνωρίστε μας ότι δείχνουμε σαφέστατη ταξική μεροληψία υπέρ της ενίσχυσης του δ</w:t>
      </w:r>
      <w:r>
        <w:rPr>
          <w:rFonts w:eastAsia="Times New Roman"/>
          <w:szCs w:val="24"/>
        </w:rPr>
        <w:t>ημόσιου συστήματος.</w:t>
      </w:r>
    </w:p>
    <w:p w14:paraId="1479EA70" w14:textId="77777777" w:rsidR="00190499" w:rsidRDefault="00647577">
      <w:pPr>
        <w:spacing w:line="600" w:lineRule="auto"/>
        <w:ind w:firstLine="720"/>
        <w:jc w:val="both"/>
        <w:rPr>
          <w:rFonts w:eastAsia="Times New Roman"/>
          <w:szCs w:val="24"/>
        </w:rPr>
      </w:pPr>
      <w:r>
        <w:rPr>
          <w:rFonts w:eastAsia="Times New Roman"/>
          <w:szCs w:val="24"/>
        </w:rPr>
        <w:t xml:space="preserve">Ευχαριστώ πολύ. </w:t>
      </w:r>
    </w:p>
    <w:p w14:paraId="1479EA71" w14:textId="77777777" w:rsidR="00190499" w:rsidRDefault="00647577">
      <w:pPr>
        <w:spacing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Ποτέ δεν έγινε γιατροί και λαϊκός κόσμος να είναι στους δρόμους και να ζητάνε δημόσια υγεία και νοσοκομεία.</w:t>
      </w:r>
    </w:p>
    <w:p w14:paraId="1479EA72" w14:textId="77777777" w:rsidR="00190499" w:rsidRDefault="00647577">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Μη γίνεστε της παρέας της ΠΟΕΔΗΝ. Σήμερα η κι</w:t>
      </w:r>
      <w:r>
        <w:rPr>
          <w:rFonts w:eastAsia="Times New Roman"/>
          <w:szCs w:val="24"/>
        </w:rPr>
        <w:t>νητοποίηση είχε επτά επικουρικούς γιατρούς.</w:t>
      </w:r>
    </w:p>
    <w:p w14:paraId="1479EA73" w14:textId="77777777" w:rsidR="00190499" w:rsidRDefault="00647577">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Κυρία </w:t>
      </w:r>
      <w:proofErr w:type="spellStart"/>
      <w:r>
        <w:rPr>
          <w:rFonts w:eastAsia="Times New Roman"/>
          <w:szCs w:val="24"/>
        </w:rPr>
        <w:t>Μανωλάκου</w:t>
      </w:r>
      <w:proofErr w:type="spellEnd"/>
      <w:r>
        <w:rPr>
          <w:rFonts w:eastAsia="Times New Roman"/>
          <w:szCs w:val="24"/>
        </w:rPr>
        <w:t>, σας παρακαλώ.</w:t>
      </w:r>
    </w:p>
    <w:p w14:paraId="1479EA74" w14:textId="77777777" w:rsidR="00190499" w:rsidRDefault="00647577">
      <w:pPr>
        <w:spacing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Μην ωραιοποιείτε την κατάσταση. Δεν μπορείτε να κοροϊδεύετε.</w:t>
      </w:r>
    </w:p>
    <w:p w14:paraId="1479EA75" w14:textId="77777777" w:rsidR="00190499" w:rsidRDefault="00647577">
      <w:pPr>
        <w:spacing w:line="600" w:lineRule="auto"/>
        <w:ind w:firstLine="720"/>
        <w:jc w:val="both"/>
        <w:rPr>
          <w:rFonts w:eastAsia="Times New Roman"/>
          <w:szCs w:val="24"/>
        </w:rPr>
      </w:pPr>
      <w:r>
        <w:rPr>
          <w:rFonts w:eastAsia="Times New Roman"/>
          <w:b/>
          <w:szCs w:val="24"/>
        </w:rPr>
        <w:lastRenderedPageBreak/>
        <w:t>ΠΑΥΛΟΣ ΠΟΛΑΚΗΣ (Αναπληρωτής Υπουργός Υγείας):</w:t>
      </w:r>
      <w:r>
        <w:rPr>
          <w:rFonts w:eastAsia="Times New Roman"/>
          <w:szCs w:val="24"/>
        </w:rPr>
        <w:t xml:space="preserve"> Κυρία </w:t>
      </w:r>
      <w:proofErr w:type="spellStart"/>
      <w:r>
        <w:rPr>
          <w:rFonts w:eastAsia="Times New Roman"/>
          <w:szCs w:val="24"/>
        </w:rPr>
        <w:t>Μανωλάκου</w:t>
      </w:r>
      <w:proofErr w:type="spellEnd"/>
      <w:r>
        <w:rPr>
          <w:rFonts w:eastAsia="Times New Roman"/>
          <w:szCs w:val="24"/>
        </w:rPr>
        <w:t>, α</w:t>
      </w:r>
      <w:r>
        <w:rPr>
          <w:rFonts w:eastAsia="Times New Roman"/>
          <w:szCs w:val="24"/>
        </w:rPr>
        <w:t>πάντησα με στοιχεία και απαντάτε με ιδεοληψία.</w:t>
      </w:r>
    </w:p>
    <w:p w14:paraId="1479EA76" w14:textId="77777777" w:rsidR="00190499" w:rsidRDefault="00647577">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w:t>
      </w:r>
      <w:proofErr w:type="spellStart"/>
      <w:r>
        <w:rPr>
          <w:rFonts w:eastAsia="Times New Roman"/>
          <w:szCs w:val="24"/>
        </w:rPr>
        <w:t>Πολάκη</w:t>
      </w:r>
      <w:proofErr w:type="spellEnd"/>
      <w:r>
        <w:rPr>
          <w:rFonts w:eastAsia="Times New Roman"/>
          <w:szCs w:val="24"/>
        </w:rPr>
        <w:t>, ηρεμήστε όλοι για να προχωρήσουμε.</w:t>
      </w:r>
    </w:p>
    <w:p w14:paraId="1479EA77" w14:textId="77777777" w:rsidR="00190499" w:rsidRDefault="00647577">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Ήρεμοι είμαστε. Μια χαρά είμαστε.</w:t>
      </w:r>
    </w:p>
    <w:p w14:paraId="1479EA78" w14:textId="77777777" w:rsidR="00190499" w:rsidRDefault="00647577">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Εάν είστ</w:t>
      </w:r>
      <w:r>
        <w:rPr>
          <w:rFonts w:eastAsia="Times New Roman"/>
          <w:szCs w:val="24"/>
        </w:rPr>
        <w:t>ε έτσι, δεν είστε ήρεμοι.</w:t>
      </w:r>
    </w:p>
    <w:p w14:paraId="1479EA79" w14:textId="77777777" w:rsidR="00190499" w:rsidRDefault="00647577">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 xml:space="preserve">Είμαστε λίγο ζωηροί. Είμαστε ζωντανοί άνθρωποι. </w:t>
      </w:r>
    </w:p>
    <w:p w14:paraId="1479EA7A" w14:textId="77777777" w:rsidR="00190499" w:rsidRDefault="00647577">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Θα συζητηθεί τώρα η πρώτη με αριθμό 181/7-11-2016 επίκαιρη ερώτηση</w:t>
      </w:r>
      <w:r>
        <w:rPr>
          <w:rFonts w:eastAsia="Times New Roman"/>
          <w:szCs w:val="24"/>
        </w:rPr>
        <w:t xml:space="preserve"> δεύτερου κύκλου της Βουλευτού Σερρών της Νέας Δημοκρατίας κ</w:t>
      </w:r>
      <w:r>
        <w:rPr>
          <w:rFonts w:eastAsia="Times New Roman"/>
          <w:szCs w:val="24"/>
        </w:rPr>
        <w:t>.</w:t>
      </w:r>
      <w:r>
        <w:rPr>
          <w:rFonts w:eastAsia="Times New Roman"/>
          <w:szCs w:val="24"/>
        </w:rPr>
        <w:t xml:space="preserve"> </w:t>
      </w:r>
      <w:r>
        <w:rPr>
          <w:rFonts w:eastAsia="Times New Roman"/>
          <w:bCs/>
          <w:szCs w:val="24"/>
        </w:rPr>
        <w:t xml:space="preserve">Φωτεινής Αραμπατζή </w:t>
      </w:r>
      <w:r>
        <w:rPr>
          <w:rFonts w:eastAsia="Times New Roman"/>
          <w:szCs w:val="24"/>
        </w:rPr>
        <w:t xml:space="preserve">προς τον Υπουργό </w:t>
      </w:r>
      <w:r>
        <w:rPr>
          <w:rFonts w:eastAsia="Times New Roman"/>
          <w:bCs/>
          <w:szCs w:val="24"/>
        </w:rPr>
        <w:t>Δικαιοσύνης, Διαφάνειας και Ανθρωπίνων Δικαιωμάτων,</w:t>
      </w:r>
      <w:r>
        <w:rPr>
          <w:rFonts w:eastAsia="Times New Roman"/>
          <w:szCs w:val="24"/>
        </w:rPr>
        <w:t xml:space="preserve"> σχετικά με την εισαγγελική έρευνα για την επιβολή των </w:t>
      </w:r>
      <w:proofErr w:type="spellStart"/>
      <w:r>
        <w:rPr>
          <w:rFonts w:eastAsia="Times New Roman"/>
          <w:szCs w:val="24"/>
        </w:rPr>
        <w:t>capital</w:t>
      </w:r>
      <w:proofErr w:type="spellEnd"/>
      <w:r>
        <w:rPr>
          <w:rFonts w:eastAsia="Times New Roman"/>
          <w:szCs w:val="24"/>
        </w:rPr>
        <w:t xml:space="preserve"> </w:t>
      </w:r>
      <w:proofErr w:type="spellStart"/>
      <w:r>
        <w:rPr>
          <w:rFonts w:eastAsia="Times New Roman"/>
          <w:szCs w:val="24"/>
        </w:rPr>
        <w:t>controls</w:t>
      </w:r>
      <w:proofErr w:type="spellEnd"/>
      <w:r>
        <w:rPr>
          <w:rFonts w:eastAsia="Times New Roman"/>
          <w:szCs w:val="24"/>
        </w:rPr>
        <w:t>. Θα απαντήσει ο Υπουργός, ο κ. Κοντ</w:t>
      </w:r>
      <w:r>
        <w:rPr>
          <w:rFonts w:eastAsia="Times New Roman"/>
          <w:szCs w:val="24"/>
        </w:rPr>
        <w:t>ονής.</w:t>
      </w:r>
    </w:p>
    <w:p w14:paraId="1479EA7B" w14:textId="77777777" w:rsidR="00190499" w:rsidRDefault="00647577">
      <w:pPr>
        <w:spacing w:line="600" w:lineRule="auto"/>
        <w:ind w:firstLine="720"/>
        <w:jc w:val="both"/>
        <w:rPr>
          <w:rFonts w:eastAsia="Times New Roman"/>
          <w:szCs w:val="24"/>
        </w:rPr>
      </w:pPr>
      <w:r>
        <w:rPr>
          <w:rFonts w:eastAsia="Times New Roman"/>
          <w:szCs w:val="24"/>
        </w:rPr>
        <w:lastRenderedPageBreak/>
        <w:t xml:space="preserve">Κυρία Αραμπατζή, έχετε τον λόγο. </w:t>
      </w:r>
    </w:p>
    <w:p w14:paraId="1479EA7C" w14:textId="77777777" w:rsidR="00190499" w:rsidRDefault="00647577">
      <w:pPr>
        <w:spacing w:line="600" w:lineRule="auto"/>
        <w:ind w:firstLine="720"/>
        <w:jc w:val="both"/>
        <w:rPr>
          <w:rFonts w:eastAsia="Times New Roman"/>
          <w:szCs w:val="24"/>
        </w:rPr>
      </w:pPr>
      <w:r>
        <w:rPr>
          <w:rFonts w:eastAsia="Times New Roman"/>
          <w:b/>
          <w:szCs w:val="24"/>
        </w:rPr>
        <w:t xml:space="preserve">ΦΩΤΕΙΝΗ ΑΡΑΜΠΑΤΖΗ: </w:t>
      </w:r>
      <w:r>
        <w:rPr>
          <w:rFonts w:eastAsia="Times New Roman"/>
          <w:szCs w:val="24"/>
        </w:rPr>
        <w:t>Ευχαριστώ, κύριε Πρόεδρε.</w:t>
      </w:r>
    </w:p>
    <w:p w14:paraId="1479EA7D" w14:textId="77777777" w:rsidR="00190499" w:rsidRDefault="00647577">
      <w:pPr>
        <w:spacing w:line="600" w:lineRule="auto"/>
        <w:ind w:firstLine="720"/>
        <w:jc w:val="both"/>
        <w:rPr>
          <w:rFonts w:eastAsia="Times New Roman"/>
          <w:szCs w:val="24"/>
        </w:rPr>
      </w:pPr>
      <w:r>
        <w:rPr>
          <w:rFonts w:eastAsia="Times New Roman"/>
          <w:szCs w:val="24"/>
        </w:rPr>
        <w:t xml:space="preserve">Κύριε Υπουργέ, στις 22 Οκτωβρίου του 2016 η εφημερίδα «ΑΓΟΡΑ» στο πρωτοσέλιδό της δημοσίευσε πληροφορία σύμφωνα με την οποία </w:t>
      </w:r>
      <w:r>
        <w:rPr>
          <w:rFonts w:eastAsia="Times New Roman"/>
          <w:szCs w:val="24"/>
        </w:rPr>
        <w:t>η</w:t>
      </w:r>
      <w:r>
        <w:rPr>
          <w:rFonts w:eastAsia="Times New Roman"/>
          <w:szCs w:val="24"/>
        </w:rPr>
        <w:t xml:space="preserve"> δικαιοσύνη έχει ξεκινήσει εισαγγελική έρευνα</w:t>
      </w:r>
      <w:r>
        <w:rPr>
          <w:rFonts w:eastAsia="Times New Roman"/>
          <w:szCs w:val="24"/>
        </w:rPr>
        <w:t xml:space="preserve"> για την επιβολή των κεφαλαιακών περιορισμών. Η έρευνα άρχισε με αφορμή δεκάδες μηνυτήριες αναφορές πολιτών, οι οποίοι κατέφυγαν στη δικαιοσύνη καταγγέλλοντας ότι λόγω των περιορισμών στην κίνηση των κεφαλαίων περιήλθαν σε δεινή οικονομική κατάσταση, αφού </w:t>
      </w:r>
      <w:r>
        <w:rPr>
          <w:rFonts w:eastAsia="Times New Roman"/>
          <w:szCs w:val="24"/>
        </w:rPr>
        <w:t xml:space="preserve">δεν μπορούσαν να προσποριστούν ούτε τα αναγκαία για τον βιοπορισμό τους. </w:t>
      </w:r>
    </w:p>
    <w:p w14:paraId="1479EA7E" w14:textId="77777777" w:rsidR="00190499" w:rsidRDefault="00647577">
      <w:pPr>
        <w:spacing w:line="600" w:lineRule="auto"/>
        <w:ind w:firstLine="720"/>
        <w:jc w:val="both"/>
        <w:rPr>
          <w:rFonts w:eastAsia="Times New Roman"/>
          <w:szCs w:val="24"/>
        </w:rPr>
      </w:pPr>
      <w:r>
        <w:rPr>
          <w:rFonts w:eastAsia="Times New Roman"/>
          <w:szCs w:val="24"/>
        </w:rPr>
        <w:t>Και βεβαίως, κύριε Υπουργέ, οι πολίτες δεν είπαν τίποτα διαφορετικό από αυτό που είναι βαθιά αποτυπωμένο ως ανεπούλωτο τραύμα στο σώμα της ελληνικής οικονομίας, δηλαδή στην απώλεια στο ΑΕΠ της χώρας το 2015-2016, το οποίο ανέρχεται σε 21 δισεκατομμύρια ευρ</w:t>
      </w:r>
      <w:r>
        <w:rPr>
          <w:rFonts w:eastAsia="Times New Roman"/>
          <w:szCs w:val="24"/>
        </w:rPr>
        <w:t xml:space="preserve">ώ, κατά μέσο όρο 5 χιλιάδες </w:t>
      </w:r>
      <w:r>
        <w:rPr>
          <w:rFonts w:eastAsia="Times New Roman"/>
          <w:szCs w:val="24"/>
        </w:rPr>
        <w:lastRenderedPageBreak/>
        <w:t xml:space="preserve">ευρώ στα ελληνικά νοικοκυριά, 40 δισεκατομμύρια ευρώ που χάθηκαν από το κλείσιμο των τραπεζών και στον τρόπο που έγινε η </w:t>
      </w:r>
      <w:proofErr w:type="spellStart"/>
      <w:r>
        <w:rPr>
          <w:rFonts w:eastAsia="Times New Roman"/>
          <w:szCs w:val="24"/>
        </w:rPr>
        <w:t>ανακεφαλαιοποίηση</w:t>
      </w:r>
      <w:proofErr w:type="spellEnd"/>
      <w:r>
        <w:rPr>
          <w:rFonts w:eastAsia="Times New Roman"/>
          <w:szCs w:val="24"/>
        </w:rPr>
        <w:t xml:space="preserve">, είκοσι έξι χιλιάδες, περίπου, λουκέτα σε μικρομεσαίες επιχειρήσεις και βεβαίως πλείστες </w:t>
      </w:r>
      <w:r>
        <w:rPr>
          <w:rFonts w:eastAsia="Times New Roman"/>
          <w:szCs w:val="24"/>
        </w:rPr>
        <w:t xml:space="preserve">άλλες </w:t>
      </w:r>
      <w:proofErr w:type="spellStart"/>
      <w:r>
        <w:rPr>
          <w:rFonts w:eastAsia="Times New Roman"/>
          <w:szCs w:val="24"/>
        </w:rPr>
        <w:t>υφεσιακές</w:t>
      </w:r>
      <w:proofErr w:type="spellEnd"/>
      <w:r>
        <w:rPr>
          <w:rFonts w:eastAsia="Times New Roman"/>
          <w:szCs w:val="24"/>
        </w:rPr>
        <w:t xml:space="preserve"> επιπτώσεις. </w:t>
      </w:r>
    </w:p>
    <w:p w14:paraId="1479EA7F" w14:textId="77777777" w:rsidR="00190499" w:rsidRDefault="00647577">
      <w:pPr>
        <w:spacing w:line="600" w:lineRule="auto"/>
        <w:ind w:firstLine="720"/>
        <w:jc w:val="both"/>
        <w:rPr>
          <w:rFonts w:eastAsia="Times New Roman"/>
          <w:szCs w:val="24"/>
        </w:rPr>
      </w:pPr>
      <w:r>
        <w:rPr>
          <w:rFonts w:eastAsia="Times New Roman"/>
          <w:szCs w:val="24"/>
        </w:rPr>
        <w:t>Μάλιστα, κύριε Υπουργέ, με βάση το δημοσίευμα ο εισαγγελικός λειτουργός μελετάει υπό άκρα μυστικότητα τη δικογραφία και το ενδεχόμενο διάπραξης κακουργηματικών πράξεων, ακόμα και του πολιτειακού, δηλαδή της εσχάτης προδοσίας, γ</w:t>
      </w:r>
      <w:r>
        <w:rPr>
          <w:rFonts w:eastAsia="Times New Roman"/>
          <w:szCs w:val="24"/>
        </w:rPr>
        <w:t xml:space="preserve">ια τον κ. </w:t>
      </w:r>
      <w:proofErr w:type="spellStart"/>
      <w:r>
        <w:rPr>
          <w:rFonts w:eastAsia="Times New Roman"/>
          <w:szCs w:val="24"/>
        </w:rPr>
        <w:t>Βαρουφάκη</w:t>
      </w:r>
      <w:proofErr w:type="spellEnd"/>
      <w:r>
        <w:rPr>
          <w:rFonts w:eastAsia="Times New Roman"/>
          <w:szCs w:val="24"/>
        </w:rPr>
        <w:t xml:space="preserve">, που υπέγραψε την επιβολή των </w:t>
      </w:r>
      <w:r>
        <w:rPr>
          <w:rFonts w:eastAsia="Times New Roman"/>
          <w:szCs w:val="24"/>
          <w:lang w:val="en-US"/>
        </w:rPr>
        <w:t>capital</w:t>
      </w:r>
      <w:r>
        <w:rPr>
          <w:rFonts w:eastAsia="Times New Roman"/>
          <w:szCs w:val="24"/>
        </w:rPr>
        <w:t xml:space="preserve"> </w:t>
      </w:r>
      <w:proofErr w:type="spellStart"/>
      <w:r>
        <w:rPr>
          <w:rFonts w:eastAsia="Times New Roman"/>
          <w:szCs w:val="24"/>
        </w:rPr>
        <w:t>controls</w:t>
      </w:r>
      <w:proofErr w:type="spellEnd"/>
      <w:r>
        <w:rPr>
          <w:rFonts w:eastAsia="Times New Roman"/>
          <w:szCs w:val="24"/>
        </w:rPr>
        <w:t xml:space="preserve"> και βεβαίως όλων των υπόλοιπων πολιτικών, που ενδεχομένως ή βεβαίως εμπλέκονται ή προΐστανται σε εκείνο τον σχεδιασμό εκείνο το διάστημα.</w:t>
      </w:r>
    </w:p>
    <w:p w14:paraId="1479EA80" w14:textId="77777777" w:rsidR="00190499" w:rsidRDefault="00647577">
      <w:pPr>
        <w:spacing w:line="600" w:lineRule="auto"/>
        <w:ind w:firstLine="720"/>
        <w:jc w:val="both"/>
        <w:rPr>
          <w:rFonts w:eastAsia="Times New Roman"/>
          <w:szCs w:val="24"/>
        </w:rPr>
      </w:pPr>
      <w:r>
        <w:rPr>
          <w:rFonts w:eastAsia="Times New Roman"/>
          <w:szCs w:val="24"/>
        </w:rPr>
        <w:t>Πάντα σύμφωνα με το ρεπορτάζ από το εισαγγελικό γρα</w:t>
      </w:r>
      <w:r>
        <w:rPr>
          <w:rFonts w:eastAsia="Times New Roman"/>
          <w:szCs w:val="24"/>
        </w:rPr>
        <w:t xml:space="preserve">φείο έχουν ήδη περάσει δεκάδες πολίτες, αλλά και οικονομολόγοι οι οποίοι καλούνται να απαντήσουν στα ερωτήματα του εισαγγελέως και κυρίως </w:t>
      </w:r>
      <w:r>
        <w:rPr>
          <w:rFonts w:eastAsia="Times New Roman"/>
          <w:szCs w:val="24"/>
        </w:rPr>
        <w:lastRenderedPageBreak/>
        <w:t xml:space="preserve">στο βασικό, δηλαδή, εάν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επιβλήθηκαν εξ απόλυτης ανάγκης ή από λάθη, παραλείψεις, </w:t>
      </w:r>
      <w:proofErr w:type="spellStart"/>
      <w:r>
        <w:rPr>
          <w:rFonts w:eastAsia="Times New Roman"/>
          <w:szCs w:val="24"/>
        </w:rPr>
        <w:t>πολλώ</w:t>
      </w:r>
      <w:proofErr w:type="spellEnd"/>
      <w:r>
        <w:rPr>
          <w:rFonts w:eastAsia="Times New Roman"/>
          <w:szCs w:val="24"/>
        </w:rPr>
        <w:t xml:space="preserve"> δε μάλλον, </w:t>
      </w:r>
      <w:r>
        <w:rPr>
          <w:rFonts w:eastAsia="Times New Roman"/>
          <w:szCs w:val="24"/>
        </w:rPr>
        <w:t>από πρόθεση.</w:t>
      </w:r>
    </w:p>
    <w:p w14:paraId="1479EA81" w14:textId="77777777" w:rsidR="00190499" w:rsidRDefault="00647577">
      <w:pPr>
        <w:spacing w:line="600" w:lineRule="auto"/>
        <w:ind w:firstLine="720"/>
        <w:jc w:val="both"/>
        <w:rPr>
          <w:rFonts w:eastAsia="Times New Roman"/>
          <w:szCs w:val="24"/>
        </w:rPr>
      </w:pPr>
      <w:r>
        <w:rPr>
          <w:rFonts w:eastAsia="Times New Roman"/>
          <w:szCs w:val="24"/>
        </w:rPr>
        <w:t xml:space="preserve">Σύμφωνα με εκτιμήσεις –όπως λέγεται- η εισαγγελική έρευνα θα βρεθεί ενώπιον ευθυνών μελών της Κυβέρνησης και τότε βεβαίως η δικογραφία θα διαβιβαστεί αμελλητί στη Βουλή για τα περαιτέρω. </w:t>
      </w:r>
    </w:p>
    <w:p w14:paraId="1479EA82" w14:textId="77777777" w:rsidR="00190499" w:rsidRDefault="00647577">
      <w:pPr>
        <w:spacing w:line="600" w:lineRule="auto"/>
        <w:ind w:firstLine="720"/>
        <w:jc w:val="both"/>
        <w:rPr>
          <w:rFonts w:eastAsia="Times New Roman"/>
          <w:szCs w:val="24"/>
        </w:rPr>
      </w:pPr>
      <w:r>
        <w:rPr>
          <w:rFonts w:eastAsia="Times New Roman"/>
          <w:szCs w:val="24"/>
        </w:rPr>
        <w:t>Κατόπιν όλων αυτών, λοιπόν, κύριε Υπουργέ, σας ερωτώ: Τ</w:t>
      </w:r>
      <w:r>
        <w:rPr>
          <w:rFonts w:eastAsia="Times New Roman"/>
          <w:szCs w:val="24"/>
        </w:rPr>
        <w:t xml:space="preserve">ι απ’ όλα αυτά ισχύει, εάν ήταν σε γνώση του προκατόχου σας Υπουργού και από πότε, εάν έχετε ενημερωθεί εσείς και βεβαίως ο Πρωθυπουργός για την έρευνα και την πορεία της. </w:t>
      </w:r>
    </w:p>
    <w:p w14:paraId="1479EA83" w14:textId="77777777" w:rsidR="00190499" w:rsidRDefault="00647577">
      <w:pPr>
        <w:spacing w:line="600" w:lineRule="auto"/>
        <w:ind w:firstLine="720"/>
        <w:jc w:val="both"/>
        <w:rPr>
          <w:rFonts w:eastAsia="Times New Roman"/>
          <w:szCs w:val="24"/>
        </w:rPr>
      </w:pPr>
      <w:r>
        <w:rPr>
          <w:rFonts w:eastAsia="Times New Roman"/>
          <w:szCs w:val="24"/>
        </w:rPr>
        <w:t>Και κλείνοντας σπεύδω να προκαταβάλλω μια απάντησή σας που θα λέει βεβαίως –το αυτο</w:t>
      </w:r>
      <w:r>
        <w:rPr>
          <w:rFonts w:eastAsia="Times New Roman"/>
          <w:szCs w:val="24"/>
        </w:rPr>
        <w:t>νόητο- ότι ο Υπουργός δεν παρεμβαίνει στη δικαιοσύνη, καθώς εγώ με την ερώτησή μου, κύριε Υπουργέ, δεν ζητώ βεβαίως παρέμβαση, αλλά ενημέρωση για ένα μείζον πολιτικό θέμα.</w:t>
      </w:r>
    </w:p>
    <w:p w14:paraId="1479EA84" w14:textId="77777777" w:rsidR="00190499" w:rsidRDefault="00647577">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 </w:t>
      </w:r>
    </w:p>
    <w:p w14:paraId="1479EA85" w14:textId="77777777" w:rsidR="00190499" w:rsidRDefault="00647577">
      <w:pPr>
        <w:spacing w:line="600" w:lineRule="auto"/>
        <w:ind w:firstLine="720"/>
        <w:jc w:val="both"/>
        <w:rPr>
          <w:rFonts w:eastAsia="Times New Roman"/>
          <w:szCs w:val="24"/>
        </w:rPr>
      </w:pPr>
      <w:r>
        <w:rPr>
          <w:rFonts w:eastAsia="Times New Roman"/>
          <w:szCs w:val="24"/>
        </w:rPr>
        <w:lastRenderedPageBreak/>
        <w:t>Προτού σας δώσω τον λόγο να σας ευχη</w:t>
      </w:r>
      <w:r>
        <w:rPr>
          <w:rFonts w:eastAsia="Times New Roman"/>
          <w:szCs w:val="24"/>
        </w:rPr>
        <w:t>θώ πραγματικά καλή επιτυχία στο νέο Υπουργείο, κύριε Κοντονή.</w:t>
      </w:r>
    </w:p>
    <w:p w14:paraId="1479EA86" w14:textId="77777777" w:rsidR="00190499" w:rsidRDefault="00647577">
      <w:pPr>
        <w:spacing w:line="600" w:lineRule="auto"/>
        <w:ind w:firstLine="720"/>
        <w:jc w:val="both"/>
        <w:rPr>
          <w:rFonts w:eastAsia="Times New Roman"/>
          <w:szCs w:val="24"/>
        </w:rPr>
      </w:pPr>
      <w:r>
        <w:rPr>
          <w:rFonts w:eastAsia="Times New Roman"/>
          <w:szCs w:val="24"/>
        </w:rPr>
        <w:t>Ορίστε, έχετε τον λόγο, για τρία λεπτά.</w:t>
      </w:r>
    </w:p>
    <w:p w14:paraId="1479EA87" w14:textId="77777777" w:rsidR="00190499" w:rsidRDefault="00647577">
      <w:pPr>
        <w:spacing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Ευχαριστώ, κύριε Πρόεδρε, και για τις ευχές σας.</w:t>
      </w:r>
    </w:p>
    <w:p w14:paraId="1479EA88" w14:textId="77777777" w:rsidR="00190499" w:rsidRDefault="00647577">
      <w:pPr>
        <w:spacing w:line="600" w:lineRule="auto"/>
        <w:ind w:firstLine="720"/>
        <w:jc w:val="both"/>
        <w:rPr>
          <w:rFonts w:eastAsia="Times New Roman"/>
          <w:szCs w:val="24"/>
        </w:rPr>
      </w:pPr>
      <w:r>
        <w:rPr>
          <w:rFonts w:eastAsia="Times New Roman"/>
          <w:szCs w:val="24"/>
        </w:rPr>
        <w:t>Κυρίες και κύριοι συνάδελ</w:t>
      </w:r>
      <w:r>
        <w:rPr>
          <w:rFonts w:eastAsia="Times New Roman"/>
          <w:szCs w:val="24"/>
        </w:rPr>
        <w:t>φοι, η σημερινή ερώτηση την οποία καλούμ</w:t>
      </w:r>
      <w:r>
        <w:rPr>
          <w:rFonts w:eastAsia="Times New Roman"/>
          <w:szCs w:val="24"/>
        </w:rPr>
        <w:t>αι</w:t>
      </w:r>
      <w:r>
        <w:rPr>
          <w:rFonts w:eastAsia="Times New Roman"/>
          <w:szCs w:val="24"/>
        </w:rPr>
        <w:t xml:space="preserve"> να απαντήσω, δημιουργεί πλείστα όσα ερωτηματικά. Διότι τεκμαίρεται ότι οι Έλληνες Βουλευτές και οι Ελληνίδες Βουλευτές γνωρίζουν </w:t>
      </w:r>
      <w:r>
        <w:rPr>
          <w:rFonts w:eastAsia="Times New Roman"/>
          <w:szCs w:val="24"/>
        </w:rPr>
        <w:t xml:space="preserve">μόνο </w:t>
      </w:r>
      <w:r>
        <w:rPr>
          <w:rFonts w:eastAsia="Times New Roman"/>
          <w:szCs w:val="24"/>
        </w:rPr>
        <w:t>τα στοιχειώδη</w:t>
      </w:r>
      <w:r>
        <w:rPr>
          <w:rFonts w:eastAsia="Times New Roman"/>
          <w:szCs w:val="24"/>
        </w:rPr>
        <w:t>.</w:t>
      </w:r>
      <w:r>
        <w:rPr>
          <w:rFonts w:eastAsia="Times New Roman"/>
          <w:szCs w:val="24"/>
        </w:rPr>
        <w:t xml:space="preserve">  </w:t>
      </w:r>
      <w:r>
        <w:rPr>
          <w:rFonts w:eastAsia="Times New Roman"/>
          <w:szCs w:val="24"/>
        </w:rPr>
        <w:t>Σ</w:t>
      </w:r>
      <w:r>
        <w:rPr>
          <w:rFonts w:eastAsia="Times New Roman"/>
          <w:szCs w:val="24"/>
        </w:rPr>
        <w:t>το άρθρο 241 του Κώδικα Ποινικής Δικονομίας</w:t>
      </w:r>
      <w:r>
        <w:rPr>
          <w:rFonts w:eastAsia="Times New Roman"/>
          <w:szCs w:val="24"/>
        </w:rPr>
        <w:t xml:space="preserve"> </w:t>
      </w:r>
      <w:r>
        <w:rPr>
          <w:rFonts w:eastAsia="Times New Roman"/>
          <w:szCs w:val="24"/>
        </w:rPr>
        <w:t>ρητά αναφέρεται ότ</w:t>
      </w:r>
      <w:r>
        <w:rPr>
          <w:rFonts w:eastAsia="Times New Roman"/>
          <w:szCs w:val="24"/>
        </w:rPr>
        <w:t>ι η προκαταρκτική εξέταση, η οποία έχει διαταχθεί, είτε κατόπιν αναφορών, είτε μηνυτήριων αναφορών, είτε αυτεπαγγέλτως από τον αρμόδιο εισαγγελικό λειτουργό, έχει δύο χαρακτηριστικά: τον έγγραφο Τύπο και την απόλυτη μυστικότητα.</w:t>
      </w:r>
    </w:p>
    <w:p w14:paraId="1479EA89" w14:textId="77777777" w:rsidR="00190499" w:rsidRDefault="00647577">
      <w:pPr>
        <w:spacing w:line="600" w:lineRule="auto"/>
        <w:ind w:firstLine="720"/>
        <w:jc w:val="both"/>
        <w:rPr>
          <w:rFonts w:eastAsia="Times New Roman"/>
          <w:szCs w:val="24"/>
        </w:rPr>
      </w:pPr>
      <w:r>
        <w:rPr>
          <w:rFonts w:eastAsia="Times New Roman"/>
          <w:szCs w:val="24"/>
        </w:rPr>
        <w:lastRenderedPageBreak/>
        <w:t>Σήμερα, λοιπόν, έρχεται εδώ</w:t>
      </w:r>
      <w:r>
        <w:rPr>
          <w:rFonts w:eastAsia="Times New Roman"/>
          <w:szCs w:val="24"/>
        </w:rPr>
        <w:t xml:space="preserve"> το κόμμα της Νέας Δημοκρατίας διά της </w:t>
      </w:r>
      <w:proofErr w:type="spellStart"/>
      <w:r>
        <w:rPr>
          <w:rFonts w:eastAsia="Times New Roman"/>
          <w:szCs w:val="24"/>
        </w:rPr>
        <w:t>αξιοτίμου</w:t>
      </w:r>
      <w:proofErr w:type="spellEnd"/>
      <w:r>
        <w:rPr>
          <w:rFonts w:eastAsia="Times New Roman"/>
          <w:szCs w:val="24"/>
        </w:rPr>
        <w:t xml:space="preserve"> Βουλευτού η οποία υποβάλλει την επίκαιρη ερώτηση και ζητάει ενημέρωση για την πορεία της υποθέσεως. Δηλαδή καλείται ο αρμόδιος για τη δικαιοσύνη Υπουργός να παρανομήσει και να ζητήσει πληροφορίες και ο εισαγ</w:t>
      </w:r>
      <w:r>
        <w:rPr>
          <w:rFonts w:eastAsia="Times New Roman"/>
          <w:szCs w:val="24"/>
        </w:rPr>
        <w:t>γελικός λειτουργός να παρανομήσει δύο φορές και να του τις παρέχει.</w:t>
      </w:r>
    </w:p>
    <w:p w14:paraId="1479EA8A" w14:textId="77777777" w:rsidR="00190499" w:rsidRDefault="00647577">
      <w:pPr>
        <w:spacing w:line="600" w:lineRule="auto"/>
        <w:ind w:firstLine="720"/>
        <w:jc w:val="both"/>
        <w:rPr>
          <w:rFonts w:eastAsia="Times New Roman"/>
          <w:szCs w:val="24"/>
        </w:rPr>
      </w:pPr>
      <w:r>
        <w:rPr>
          <w:rFonts w:eastAsia="Times New Roman"/>
          <w:szCs w:val="24"/>
        </w:rPr>
        <w:t>Εκτός, κύριε Πρόεδρε, και εάν εδώ έχουμε μια κατάσταση που πρέπει να μας ανησυ</w:t>
      </w:r>
      <w:r>
        <w:rPr>
          <w:rFonts w:eastAsia="Times New Roman"/>
          <w:szCs w:val="24"/>
        </w:rPr>
        <w:t>χ</w:t>
      </w:r>
      <w:r>
        <w:rPr>
          <w:rFonts w:eastAsia="Times New Roman"/>
          <w:szCs w:val="24"/>
        </w:rPr>
        <w:t>ε</w:t>
      </w:r>
      <w:r>
        <w:rPr>
          <w:rFonts w:eastAsia="Times New Roman"/>
          <w:szCs w:val="24"/>
        </w:rPr>
        <w:t>ί</w:t>
      </w:r>
      <w:r>
        <w:rPr>
          <w:rFonts w:eastAsia="Times New Roman"/>
          <w:szCs w:val="24"/>
        </w:rPr>
        <w:t xml:space="preserve"> ακόμα περισσότερο. Δηλαδή </w:t>
      </w:r>
      <w:r>
        <w:rPr>
          <w:rFonts w:eastAsia="Times New Roman"/>
          <w:szCs w:val="24"/>
        </w:rPr>
        <w:t xml:space="preserve">με αυτόν </w:t>
      </w:r>
      <w:r>
        <w:rPr>
          <w:rFonts w:eastAsia="Times New Roman"/>
          <w:szCs w:val="24"/>
        </w:rPr>
        <w:t>τον τρόπο με τον οποίο πολιτεύτηκε η Νέα Δημοκρατία τα προηγούμενα χρόν</w:t>
      </w:r>
      <w:r>
        <w:rPr>
          <w:rFonts w:eastAsia="Times New Roman"/>
          <w:szCs w:val="24"/>
        </w:rPr>
        <w:t xml:space="preserve">ια όσον αφορά τους εισαγγελικούς λειτουργούς και </w:t>
      </w:r>
      <w:r>
        <w:rPr>
          <w:rFonts w:eastAsia="Times New Roman"/>
          <w:szCs w:val="24"/>
        </w:rPr>
        <w:t xml:space="preserve">με αυτόν </w:t>
      </w:r>
      <w:r>
        <w:rPr>
          <w:rFonts w:eastAsia="Times New Roman"/>
          <w:szCs w:val="24"/>
        </w:rPr>
        <w:t xml:space="preserve">τον τρόπο σκέφτεται </w:t>
      </w:r>
      <w:r>
        <w:rPr>
          <w:rFonts w:eastAsia="Times New Roman"/>
          <w:szCs w:val="24"/>
        </w:rPr>
        <w:t xml:space="preserve">να πολιτευτεί </w:t>
      </w:r>
      <w:r>
        <w:rPr>
          <w:rFonts w:eastAsia="Times New Roman"/>
          <w:szCs w:val="24"/>
        </w:rPr>
        <w:t>στο μέλλον, εάν ποτέ πάρει τη λαϊκή εντολή</w:t>
      </w:r>
      <w:r>
        <w:rPr>
          <w:rFonts w:eastAsia="Times New Roman"/>
          <w:szCs w:val="24"/>
        </w:rPr>
        <w:t>.</w:t>
      </w:r>
    </w:p>
    <w:p w14:paraId="1479EA8B" w14:textId="77777777" w:rsidR="00190499" w:rsidRDefault="00647577">
      <w:pPr>
        <w:spacing w:line="600" w:lineRule="auto"/>
        <w:ind w:firstLine="720"/>
        <w:jc w:val="both"/>
        <w:rPr>
          <w:rFonts w:eastAsia="Times New Roman"/>
          <w:szCs w:val="24"/>
        </w:rPr>
      </w:pPr>
      <w:r>
        <w:rPr>
          <w:rFonts w:eastAsia="Times New Roman"/>
          <w:szCs w:val="24"/>
        </w:rPr>
        <w:t xml:space="preserve">Διότι δεν εξηγείται διαφορετικά να ζητείται πληροφόρηση –όπως είπε μάλιστα εις το κλείσιμο της ομιλίας της η αγαπητή συνάδελφος- καθ’ ην στιγμήν η ίδια μας λέει ότι έχει διαταχθεί προκαταρκτική </w:t>
      </w:r>
      <w:r>
        <w:rPr>
          <w:rFonts w:eastAsia="Times New Roman"/>
          <w:szCs w:val="24"/>
        </w:rPr>
        <w:lastRenderedPageBreak/>
        <w:t>εξέταση, η οποία είναι απολύτως μυστική –επαναλαμβάνω- όπως ορ</w:t>
      </w:r>
      <w:r>
        <w:rPr>
          <w:rFonts w:eastAsia="Times New Roman"/>
          <w:szCs w:val="24"/>
        </w:rPr>
        <w:t xml:space="preserve">ίζει το άρθρο 241 του Κώδικα Ποινικής Δικονομίας. </w:t>
      </w:r>
    </w:p>
    <w:p w14:paraId="1479EA8C" w14:textId="77777777" w:rsidR="00190499" w:rsidRDefault="00647577">
      <w:pPr>
        <w:spacing w:line="600" w:lineRule="auto"/>
        <w:ind w:firstLine="720"/>
        <w:jc w:val="both"/>
        <w:rPr>
          <w:rFonts w:eastAsia="Times New Roman"/>
          <w:szCs w:val="24"/>
        </w:rPr>
      </w:pPr>
      <w:r>
        <w:rPr>
          <w:rFonts w:eastAsia="Times New Roman"/>
          <w:szCs w:val="24"/>
        </w:rPr>
        <w:t>Επομένως εδώ θα πρέπει να πούμε την πραγματικότητα. Και η πραγματικότητα είναι ότι η Κυβέρνηση αυτή σέβεται απολύτως τον ανεξάρτητο ρόλο που παίζει η δικαιοσύνη ως πυλώνας του δημοκρατικού πολιτεύματος, δε</w:t>
      </w:r>
      <w:r>
        <w:rPr>
          <w:rFonts w:eastAsia="Times New Roman"/>
          <w:szCs w:val="24"/>
        </w:rPr>
        <w:t>ν παρεμβαίνει ποτέ στο έργο της, ούτε για να ζητήσει πληροφορίες ούτε ζητώντας πληροφορίες να υποδείξει εμμέσως την πορεία μιας υπόθεσης.</w:t>
      </w:r>
    </w:p>
    <w:p w14:paraId="1479EA8D" w14:textId="77777777" w:rsidR="00190499" w:rsidRDefault="00647577">
      <w:pPr>
        <w:spacing w:line="600" w:lineRule="auto"/>
        <w:ind w:firstLine="720"/>
        <w:jc w:val="both"/>
        <w:rPr>
          <w:rFonts w:eastAsia="Times New Roman"/>
          <w:szCs w:val="24"/>
        </w:rPr>
      </w:pPr>
      <w:r>
        <w:rPr>
          <w:rFonts w:eastAsia="Times New Roman"/>
          <w:szCs w:val="24"/>
        </w:rPr>
        <w:t>Η δικαιοσύνη –το τονίζουμε και το έχουμε πει κατ’ επανάληψη- απρόσκοπτα θα επιτελέσει το έργο της. Η Κυβέρνηση δείχνει</w:t>
      </w:r>
      <w:r>
        <w:rPr>
          <w:rFonts w:eastAsia="Times New Roman"/>
          <w:szCs w:val="24"/>
        </w:rPr>
        <w:t xml:space="preserve"> αμέριστη εμπιστοσύνη στους Έλληνες</w:t>
      </w:r>
      <w:r>
        <w:rPr>
          <w:rFonts w:eastAsia="Times New Roman"/>
          <w:szCs w:val="24"/>
        </w:rPr>
        <w:t xml:space="preserve"> δ</w:t>
      </w:r>
      <w:r>
        <w:rPr>
          <w:rFonts w:eastAsia="Times New Roman"/>
          <w:szCs w:val="24"/>
        </w:rPr>
        <w:t>ικαστές και στις Ελληνίδες δικαστές.</w:t>
      </w:r>
    </w:p>
    <w:p w14:paraId="1479EA8E"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lastRenderedPageBreak/>
        <w:t xml:space="preserve">Και προς απόδειξη αυτού που λέω είναι </w:t>
      </w:r>
      <w:r>
        <w:rPr>
          <w:rFonts w:eastAsia="Times New Roman" w:cs="Times New Roman"/>
          <w:szCs w:val="24"/>
        </w:rPr>
        <w:t xml:space="preserve">το </w:t>
      </w:r>
      <w:r>
        <w:rPr>
          <w:rFonts w:eastAsia="Times New Roman" w:cs="Times New Roman"/>
          <w:szCs w:val="24"/>
        </w:rPr>
        <w:t>ότι κατ’ επανάληψη έχουμε νομοθετήσει για τη στελέχωση πλείστων όσων οργάνων από τακτικούς δικαστές. Τελευταία φορά είχα εισηγηθεί στην Εθνικ</w:t>
      </w:r>
      <w:r>
        <w:rPr>
          <w:rFonts w:eastAsia="Times New Roman" w:cs="Times New Roman"/>
          <w:szCs w:val="24"/>
        </w:rPr>
        <w:t xml:space="preserve">ή Αντιπροσωπεία τη στελέχωση των πειθαρχικών οργάνων του ποδοσφαίρου με τακτικούς δικαστές, τους οποίους η Νέα Δημοκρατία δεν τους ήθελε και ζήταγε και ονομαστική ψηφοφορία. </w:t>
      </w:r>
    </w:p>
    <w:p w14:paraId="1479EA8F"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Να, λοιπόν, πώς αποδεικνύονται οι προθέσεις και πώς το αμαρτωλό παρελθόν, στη συγ</w:t>
      </w:r>
      <w:r>
        <w:rPr>
          <w:rFonts w:eastAsia="Times New Roman" w:cs="Times New Roman"/>
          <w:szCs w:val="24"/>
        </w:rPr>
        <w:t xml:space="preserve">κεκριμένη περίπτωση, φαίνεται ότι ακολουθεί κατά </w:t>
      </w:r>
      <w:proofErr w:type="spellStart"/>
      <w:r>
        <w:rPr>
          <w:rFonts w:eastAsia="Times New Roman" w:cs="Times New Roman"/>
          <w:szCs w:val="24"/>
        </w:rPr>
        <w:t>πόδας</w:t>
      </w:r>
      <w:proofErr w:type="spellEnd"/>
      <w:r>
        <w:rPr>
          <w:rFonts w:eastAsia="Times New Roman" w:cs="Times New Roman"/>
          <w:szCs w:val="24"/>
        </w:rPr>
        <w:t xml:space="preserve"> και τη σημερινή ηγεσία της Νέας Δημοκρατίας.</w:t>
      </w:r>
    </w:p>
    <w:p w14:paraId="1479EA90" w14:textId="77777777" w:rsidR="00190499" w:rsidRDefault="0064757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w:t>
      </w:r>
    </w:p>
    <w:p w14:paraId="1479EA91"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Αραμπατζή για τρία λεπτά.</w:t>
      </w:r>
    </w:p>
    <w:p w14:paraId="1479EA92" w14:textId="77777777" w:rsidR="00190499" w:rsidRDefault="00647577">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Στον κύριο Υπουργό, που έσπευσε να μας κάν</w:t>
      </w:r>
      <w:r>
        <w:rPr>
          <w:rFonts w:eastAsia="Times New Roman" w:cs="Times New Roman"/>
          <w:szCs w:val="24"/>
        </w:rPr>
        <w:t xml:space="preserve">ει μαθήματα, θα πω, κύριε Υπουργέ, ότι η ερώτηση που σας κατέθεσα δεν ήταν ούτε για να μου πείτε το αυτονόητο, πως βεβαίως </w:t>
      </w:r>
      <w:r>
        <w:rPr>
          <w:rFonts w:eastAsia="Times New Roman" w:cs="Times New Roman"/>
          <w:szCs w:val="24"/>
        </w:rPr>
        <w:lastRenderedPageBreak/>
        <w:t>δεν μπορείτε να παρεμβαίνετε στη δικαιοσύνη, πράγμα το οποίο δεν σας ζήτησα με την ερώτησή μου ούτε φυσικά για να σας προτρέψω να παρ</w:t>
      </w:r>
      <w:r>
        <w:rPr>
          <w:rFonts w:eastAsia="Times New Roman" w:cs="Times New Roman"/>
          <w:szCs w:val="24"/>
        </w:rPr>
        <w:t xml:space="preserve">έμβετε σε αυτήν. </w:t>
      </w:r>
    </w:p>
    <w:p w14:paraId="1479EA93"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Και θα έπρεπε, βεβαίως, κύριε Υπουργέ, απ’ αυτό το Βήμα, με αυτόν τον στομφώδη τρόπο να υπάρχει και λίγ</w:t>
      </w:r>
      <w:r>
        <w:rPr>
          <w:rFonts w:eastAsia="Times New Roman" w:cs="Times New Roman"/>
          <w:szCs w:val="24"/>
        </w:rPr>
        <w:t>η</w:t>
      </w:r>
      <w:r>
        <w:rPr>
          <w:rFonts w:eastAsia="Times New Roman" w:cs="Times New Roman"/>
          <w:szCs w:val="24"/>
        </w:rPr>
        <w:t xml:space="preserve"> αιδώς. Γιατί πραγματικά</w:t>
      </w:r>
      <w:r>
        <w:rPr>
          <w:rFonts w:eastAsia="Times New Roman" w:cs="Times New Roman"/>
          <w:szCs w:val="24"/>
        </w:rPr>
        <w:t>,</w:t>
      </w:r>
      <w:r>
        <w:rPr>
          <w:rFonts w:eastAsia="Times New Roman" w:cs="Times New Roman"/>
          <w:szCs w:val="24"/>
        </w:rPr>
        <w:t xml:space="preserve"> μιλάτε εσείς, που φέρατε με τα πρωτοσέλιδα της εφημερίδας</w:t>
      </w:r>
      <w:r>
        <w:rPr>
          <w:rFonts w:eastAsia="Times New Roman" w:cs="Times New Roman"/>
          <w:szCs w:val="24"/>
        </w:rPr>
        <w:t>,</w:t>
      </w:r>
      <w:r>
        <w:rPr>
          <w:rFonts w:eastAsia="Times New Roman" w:cs="Times New Roman"/>
          <w:szCs w:val="24"/>
        </w:rPr>
        <w:t xml:space="preserve"> που </w:t>
      </w:r>
      <w:proofErr w:type="spellStart"/>
      <w:r>
        <w:rPr>
          <w:rFonts w:eastAsia="Times New Roman" w:cs="Times New Roman"/>
          <w:szCs w:val="24"/>
        </w:rPr>
        <w:t>πρόσκειται</w:t>
      </w:r>
      <w:proofErr w:type="spellEnd"/>
      <w:r>
        <w:rPr>
          <w:rFonts w:eastAsia="Times New Roman" w:cs="Times New Roman"/>
          <w:szCs w:val="24"/>
        </w:rPr>
        <w:t xml:space="preserve"> στον χώρο </w:t>
      </w:r>
      <w:r>
        <w:rPr>
          <w:rFonts w:eastAsia="Times New Roman" w:cs="Times New Roman"/>
          <w:szCs w:val="24"/>
        </w:rPr>
        <w:t>σας,</w:t>
      </w:r>
      <w:r>
        <w:rPr>
          <w:rFonts w:eastAsia="Times New Roman" w:cs="Times New Roman"/>
          <w:szCs w:val="24"/>
        </w:rPr>
        <w:t xml:space="preserve"> την ιδιωτική ζωή δι</w:t>
      </w:r>
      <w:r>
        <w:rPr>
          <w:rFonts w:eastAsia="Times New Roman" w:cs="Times New Roman"/>
          <w:szCs w:val="24"/>
        </w:rPr>
        <w:t xml:space="preserve">καστών στα μανταλάκια; </w:t>
      </w:r>
    </w:p>
    <w:p w14:paraId="1479EA94"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Θέλω να πω, κύριε Υπουργέ, ότι η μυστικότητα στη διενέργεια δικαστικής έρευνας</w:t>
      </w:r>
      <w:r>
        <w:rPr>
          <w:rFonts w:eastAsia="Times New Roman" w:cs="Times New Roman"/>
          <w:szCs w:val="24"/>
        </w:rPr>
        <w:t>,</w:t>
      </w:r>
      <w:r>
        <w:rPr>
          <w:rFonts w:eastAsia="Times New Roman" w:cs="Times New Roman"/>
          <w:szCs w:val="24"/>
        </w:rPr>
        <w:t xml:space="preserve"> στην οποία με τόσο επιμέλεια αναφερθήκατε, αφορά τα πρόσωπα και μόνο. Σε ποιο στάδιο βρίσκεται μία τέτοια υπόθεση ενός μείζονος πολιτικού και οικονομικο</w:t>
      </w:r>
      <w:r>
        <w:rPr>
          <w:rFonts w:eastAsia="Times New Roman" w:cs="Times New Roman"/>
          <w:szCs w:val="24"/>
        </w:rPr>
        <w:t>ύ ζητήματος</w:t>
      </w:r>
      <w:r>
        <w:rPr>
          <w:rFonts w:eastAsia="Times New Roman" w:cs="Times New Roman"/>
          <w:szCs w:val="24"/>
        </w:rPr>
        <w:t>,</w:t>
      </w:r>
      <w:r>
        <w:rPr>
          <w:rFonts w:eastAsia="Times New Roman" w:cs="Times New Roman"/>
          <w:szCs w:val="24"/>
        </w:rPr>
        <w:t xml:space="preserve"> έχετε υποχρέωση να μας ενημερώσετε. </w:t>
      </w:r>
    </w:p>
    <w:p w14:paraId="1479EA95"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Και θα θυμίσω, κύριε Υπουργέ, ότι σύμφωνα με το άρθρο 30 του Κώδικα Ποινικής Δικονομίας ο Υπουργός έχει δικαίωμα να παραγγείλει προκαταρκτική εξέταση στον εισαγγελέα</w:t>
      </w:r>
      <w:r>
        <w:rPr>
          <w:rFonts w:eastAsia="Times New Roman" w:cs="Times New Roman"/>
          <w:szCs w:val="24"/>
        </w:rPr>
        <w:t>,</w:t>
      </w:r>
      <w:r>
        <w:rPr>
          <w:rFonts w:eastAsia="Times New Roman" w:cs="Times New Roman"/>
          <w:szCs w:val="24"/>
        </w:rPr>
        <w:t xml:space="preserve"> όταν συμβαίνουν ζητήματα και συνέπειες,</w:t>
      </w:r>
      <w:r>
        <w:rPr>
          <w:rFonts w:eastAsia="Times New Roman" w:cs="Times New Roman"/>
          <w:szCs w:val="24"/>
        </w:rPr>
        <w:t xml:space="preserve"> όπως αυτές που επέφεραν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w:t>
      </w:r>
    </w:p>
    <w:p w14:paraId="1479EA96"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lastRenderedPageBreak/>
        <w:t>Σε ό,τι αφορά αυτά που είπατε για την Αξιωματική Αντιπολίτευση πράγματι, κύριε Υπουργέ, επειδή δεν είμαστε ίδιοι η Αντιπολίτευση με την Κυβέρνησή σας, εμείς φέραμε το αίτημα για σύσταση εξεταστικής επιτροπής, τ</w:t>
      </w:r>
      <w:r>
        <w:rPr>
          <w:rFonts w:eastAsia="Times New Roman" w:cs="Times New Roman"/>
          <w:szCs w:val="24"/>
        </w:rPr>
        <w:t>ο οποίο εσείς αφού κωλυσιεργήσατε περί τους τέσσερις μήνες, το φέρατε εδώ στη Βουλή και ως κυβερνητική πλειοψηφία όπως θα θυμάστε, το απορρίψατε. Ενώ η Νέα Δημοκρατία τη σύσταση εξεταστικής επιτροπής για τη δανειοδότηση των κομμάτων και των μέσων μαζικής ε</w:t>
      </w:r>
      <w:r>
        <w:rPr>
          <w:rFonts w:eastAsia="Times New Roman" w:cs="Times New Roman"/>
          <w:szCs w:val="24"/>
        </w:rPr>
        <w:t xml:space="preserve">νημέρωσης, όπως πολύ καλά το γνωρίζετε, τα υπέγραψε. </w:t>
      </w:r>
    </w:p>
    <w:p w14:paraId="1479EA97"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Και αναρωτιέμαι, κύριε Υπουργέ, τι έχετε να πείτε για τις αποκαλύψεις</w:t>
      </w:r>
      <w:r>
        <w:rPr>
          <w:rFonts w:eastAsia="Times New Roman" w:cs="Times New Roman"/>
          <w:szCs w:val="24"/>
        </w:rPr>
        <w:t>,</w:t>
      </w:r>
      <w:r>
        <w:rPr>
          <w:rFonts w:eastAsia="Times New Roman" w:cs="Times New Roman"/>
          <w:szCs w:val="24"/>
        </w:rPr>
        <w:t xml:space="preserve"> όχι μόνο του δημοσιεύματος, οι οποίες έρχονται η μία μετά την άλλη από τον Ιούλιο, που απορρίψατε το αίτημα της Νέας Δημοκρατίας γι</w:t>
      </w:r>
      <w:r>
        <w:rPr>
          <w:rFonts w:eastAsia="Times New Roman" w:cs="Times New Roman"/>
          <w:szCs w:val="24"/>
        </w:rPr>
        <w:t>α τη σύσταση της εξεταστικής επιτροπής, αλλά και από σημαίνοντα πρόσωπα εντός της χώρας όσο και από Ευρωπαίους πολιτικούς, που έπαιξαν ρόλο στην παραμονή της χώρας στο ευρώ την εποχή αυτής της κρίσιμης διαπραγμάτευσης.</w:t>
      </w:r>
    </w:p>
    <w:p w14:paraId="1479EA98"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lastRenderedPageBreak/>
        <w:t>Και σας θυμίζω επιγραμματικά τι δήλωσ</w:t>
      </w:r>
      <w:r>
        <w:rPr>
          <w:rFonts w:eastAsia="Times New Roman" w:cs="Times New Roman"/>
          <w:szCs w:val="24"/>
        </w:rPr>
        <w:t xml:space="preserve">ε ο Ευρωπαίος Επίτροπος, φίλος της Ελλάδας και υποστηρικτής της πολιτικής του κ. Τσίπρα, ο κ. </w:t>
      </w:r>
      <w:proofErr w:type="spellStart"/>
      <w:r>
        <w:rPr>
          <w:rFonts w:eastAsia="Times New Roman" w:cs="Times New Roman"/>
          <w:szCs w:val="24"/>
        </w:rPr>
        <w:t>Μοσκοβισί</w:t>
      </w:r>
      <w:proofErr w:type="spellEnd"/>
      <w:r>
        <w:rPr>
          <w:rFonts w:eastAsia="Times New Roman" w:cs="Times New Roman"/>
          <w:szCs w:val="24"/>
        </w:rPr>
        <w:t>, για τον Υπουργό Οικονομικών, τον δικό σας του πρώτου επτάμηνου. Είπε, λοιπόν, ότι είχε αχαλίνωτο ναρκισσισμό και πρόσθεσε επί λέξει: «Σήμερα μπορώ να π</w:t>
      </w:r>
      <w:r>
        <w:rPr>
          <w:rFonts w:eastAsia="Times New Roman" w:cs="Times New Roman"/>
          <w:szCs w:val="24"/>
        </w:rPr>
        <w:t>ω πως η δράση και το ύφος του</w:t>
      </w:r>
      <w:r>
        <w:rPr>
          <w:rFonts w:eastAsia="Times New Roman" w:cs="Times New Roman"/>
          <w:szCs w:val="24"/>
        </w:rPr>
        <w:t>,</w:t>
      </w:r>
      <w:r>
        <w:rPr>
          <w:rFonts w:eastAsia="Times New Roman" w:cs="Times New Roman"/>
          <w:szCs w:val="24"/>
        </w:rPr>
        <w:t xml:space="preserve"> όχι μόνο έκαναν την Ελλάδα να χάσει έξι πολύτιμους μήνες</w:t>
      </w:r>
      <w:r>
        <w:rPr>
          <w:rFonts w:eastAsia="Times New Roman" w:cs="Times New Roman"/>
          <w:szCs w:val="24"/>
        </w:rPr>
        <w:t>,</w:t>
      </w:r>
      <w:r>
        <w:rPr>
          <w:rFonts w:eastAsia="Times New Roman" w:cs="Times New Roman"/>
          <w:szCs w:val="24"/>
        </w:rPr>
        <w:t xml:space="preserve"> αλλά οδήγησαν όλους τους Υπουργούς να υιοθετήσουν ανταγωνιστική στάση απέναντι στον ίδιο και την Κυβέρνησή του». </w:t>
      </w:r>
    </w:p>
    <w:p w14:paraId="1479EA99"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Σας θυμίζω επίσης το βαρύ κατηγορώ του κεντρικού τραπ</w:t>
      </w:r>
      <w:r>
        <w:rPr>
          <w:rFonts w:eastAsia="Times New Roman" w:cs="Times New Roman"/>
          <w:szCs w:val="24"/>
        </w:rPr>
        <w:t xml:space="preserve">εζίτη, του κ. Στουρνάρα, στην </w:t>
      </w:r>
      <w:r>
        <w:rPr>
          <w:rFonts w:eastAsia="Times New Roman" w:cs="Times New Roman"/>
          <w:szCs w:val="24"/>
        </w:rPr>
        <w:t>εξεταστική επιτροπή</w:t>
      </w:r>
      <w:r>
        <w:rPr>
          <w:rFonts w:eastAsia="Times New Roman" w:cs="Times New Roman"/>
          <w:szCs w:val="24"/>
        </w:rPr>
        <w:t xml:space="preserve"> της Βουλής, που είπε ότι το 2015 η Ευρωπαϊκή Κεντρική Τράπεζα έπαψε να δέχεται τα ελληνικά ομόλογα</w:t>
      </w:r>
      <w:r>
        <w:rPr>
          <w:rFonts w:eastAsia="Times New Roman" w:cs="Times New Roman"/>
          <w:szCs w:val="24"/>
        </w:rPr>
        <w:t>,</w:t>
      </w:r>
      <w:r>
        <w:rPr>
          <w:rFonts w:eastAsia="Times New Roman" w:cs="Times New Roman"/>
          <w:szCs w:val="24"/>
        </w:rPr>
        <w:t xml:space="preserve"> κατόπιν της δήλωσης του κ. </w:t>
      </w:r>
      <w:proofErr w:type="spellStart"/>
      <w:r>
        <w:rPr>
          <w:rFonts w:eastAsia="Times New Roman" w:cs="Times New Roman"/>
          <w:szCs w:val="24"/>
        </w:rPr>
        <w:t>Βαρουφάκη</w:t>
      </w:r>
      <w:proofErr w:type="spellEnd"/>
      <w:r>
        <w:rPr>
          <w:rFonts w:eastAsia="Times New Roman" w:cs="Times New Roman"/>
          <w:szCs w:val="24"/>
        </w:rPr>
        <w:t xml:space="preserve"> προς τον κ. </w:t>
      </w:r>
      <w:proofErr w:type="spellStart"/>
      <w:r>
        <w:rPr>
          <w:rFonts w:eastAsia="Times New Roman" w:cs="Times New Roman"/>
          <w:szCs w:val="24"/>
        </w:rPr>
        <w:t>Ντράγκι</w:t>
      </w:r>
      <w:proofErr w:type="spellEnd"/>
      <w:r>
        <w:rPr>
          <w:rFonts w:eastAsia="Times New Roman" w:cs="Times New Roman"/>
          <w:szCs w:val="24"/>
        </w:rPr>
        <w:t xml:space="preserve"> ότι είναι Υπουργός Οικονομικών μιας χρεοκοπημένης</w:t>
      </w:r>
      <w:r>
        <w:rPr>
          <w:rFonts w:eastAsia="Times New Roman" w:cs="Times New Roman"/>
          <w:szCs w:val="24"/>
        </w:rPr>
        <w:t xml:space="preserve"> χώρας και ότι δεν υπήρχε γυρισμός σε αυτά που ήθελαν οι Ευρωπαίοι εταίροι μας. </w:t>
      </w:r>
    </w:p>
    <w:p w14:paraId="1479EA9A"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lastRenderedPageBreak/>
        <w:t>Όπως καταλαβαίνετε και εσείς, κύριε Υπουργέ, όλες αυτές και μόνο οι μαρτυρίες είναι αρκετές</w:t>
      </w:r>
      <w:r>
        <w:rPr>
          <w:rFonts w:eastAsia="Times New Roman" w:cs="Times New Roman"/>
          <w:szCs w:val="24"/>
        </w:rPr>
        <w:t>,</w:t>
      </w:r>
      <w:r>
        <w:rPr>
          <w:rFonts w:eastAsia="Times New Roman" w:cs="Times New Roman"/>
          <w:szCs w:val="24"/>
        </w:rPr>
        <w:t xml:space="preserve"> προκειμένου να συσταθεί εξεταστική επιτροπή και να λάμψει η αλήθεια.</w:t>
      </w:r>
    </w:p>
    <w:p w14:paraId="1479EA9B"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Φυσικά</w:t>
      </w:r>
      <w:r>
        <w:rPr>
          <w:rFonts w:eastAsia="Times New Roman" w:cs="Times New Roman"/>
          <w:szCs w:val="24"/>
        </w:rPr>
        <w:t xml:space="preserve">, </w:t>
      </w:r>
      <w:r>
        <w:rPr>
          <w:rFonts w:eastAsia="Times New Roman" w:cs="Times New Roman"/>
          <w:szCs w:val="24"/>
        </w:rPr>
        <w:t xml:space="preserve">όλα αυτά συναρτώνται και </w:t>
      </w:r>
      <w:r>
        <w:rPr>
          <w:rFonts w:eastAsia="Times New Roman" w:cs="Times New Roman"/>
          <w:szCs w:val="24"/>
        </w:rPr>
        <w:t>με τ</w:t>
      </w:r>
      <w:r>
        <w:rPr>
          <w:rFonts w:eastAsia="Times New Roman" w:cs="Times New Roman"/>
          <w:szCs w:val="24"/>
        </w:rPr>
        <w:t>ι</w:t>
      </w:r>
      <w:r>
        <w:rPr>
          <w:rFonts w:eastAsia="Times New Roman" w:cs="Times New Roman"/>
          <w:szCs w:val="24"/>
        </w:rPr>
        <w:t>ς</w:t>
      </w:r>
      <w:r>
        <w:rPr>
          <w:rFonts w:eastAsia="Times New Roman" w:cs="Times New Roman"/>
          <w:szCs w:val="24"/>
        </w:rPr>
        <w:t xml:space="preserve"> περίφημες αποκαλύψεις περί σχεδίου Β από τον ίδιο τον Γάλλο Πρόεδρο</w:t>
      </w:r>
      <w:r>
        <w:rPr>
          <w:rFonts w:eastAsia="Times New Roman" w:cs="Times New Roman"/>
          <w:szCs w:val="24"/>
        </w:rPr>
        <w:t xml:space="preserve"> </w:t>
      </w:r>
      <w:r>
        <w:rPr>
          <w:rFonts w:eastAsia="Times New Roman" w:cs="Times New Roman"/>
          <w:szCs w:val="24"/>
        </w:rPr>
        <w:t>κ. Ολάντ, ο οποίος σε πρόσφατο βιβλίο του καταγράφει συνομιλία του με τον Ρώσο Πρόεδρο</w:t>
      </w:r>
      <w:r>
        <w:rPr>
          <w:rFonts w:eastAsia="Times New Roman" w:cs="Times New Roman"/>
          <w:szCs w:val="24"/>
        </w:rPr>
        <w:t xml:space="preserve"> </w:t>
      </w:r>
      <w:r>
        <w:rPr>
          <w:rFonts w:eastAsia="Times New Roman" w:cs="Times New Roman"/>
          <w:szCs w:val="24"/>
        </w:rPr>
        <w:t>κ. Πούτιν, που του λέει επί λέξει: «Πρέπει να σου δώσω μία πληροφορία</w:t>
      </w:r>
      <w:r>
        <w:rPr>
          <w:rFonts w:eastAsia="Times New Roman" w:cs="Times New Roman"/>
          <w:szCs w:val="24"/>
        </w:rPr>
        <w:t xml:space="preserve">. Η Ελλάδα μάς ζήτησε να τυπώσουμε δραχμές στη Ρωσία γιατί πια δεν έχουν </w:t>
      </w:r>
      <w:proofErr w:type="spellStart"/>
      <w:r>
        <w:rPr>
          <w:rFonts w:eastAsia="Times New Roman" w:cs="Times New Roman"/>
          <w:szCs w:val="24"/>
        </w:rPr>
        <w:t>εκτυπωτήρια</w:t>
      </w:r>
      <w:proofErr w:type="spellEnd"/>
      <w:r>
        <w:rPr>
          <w:rFonts w:eastAsia="Times New Roman" w:cs="Times New Roman"/>
          <w:szCs w:val="24"/>
        </w:rPr>
        <w:t xml:space="preserve"> για να το κάνουν». Να μην αναφερθώ στα όσα είπε ο κ. </w:t>
      </w:r>
      <w:proofErr w:type="spellStart"/>
      <w:r>
        <w:rPr>
          <w:rFonts w:eastAsia="Times New Roman" w:cs="Times New Roman"/>
          <w:szCs w:val="24"/>
        </w:rPr>
        <w:t>Γκαλμπρέιθ</w:t>
      </w:r>
      <w:proofErr w:type="spellEnd"/>
      <w:r>
        <w:rPr>
          <w:rFonts w:eastAsia="Times New Roman" w:cs="Times New Roman"/>
          <w:szCs w:val="24"/>
        </w:rPr>
        <w:t xml:space="preserve"> στο βιβλίο του για πραξικοπηματικές ενέργειες, για κήρυξη κατάστασης έκτακτης ανάγκης, άμεση εθνικοποίηση τ</w:t>
      </w:r>
      <w:r>
        <w:rPr>
          <w:rFonts w:eastAsia="Times New Roman" w:cs="Times New Roman"/>
          <w:szCs w:val="24"/>
        </w:rPr>
        <w:t xml:space="preserve">ης Τράπεζας της Ελλάδος. </w:t>
      </w:r>
    </w:p>
    <w:p w14:paraId="1479EA9C" w14:textId="77777777" w:rsidR="00190499" w:rsidRDefault="00647577">
      <w:pPr>
        <w:spacing w:line="600" w:lineRule="auto"/>
        <w:ind w:firstLine="720"/>
        <w:contextualSpacing/>
        <w:jc w:val="both"/>
        <w:rPr>
          <w:rFonts w:eastAsia="Times New Roman" w:cs="Times New Roman"/>
          <w:szCs w:val="24"/>
        </w:rPr>
      </w:pPr>
      <w:r>
        <w:rPr>
          <w:rFonts w:eastAsia="Times New Roman" w:cs="Times New Roman"/>
          <w:szCs w:val="24"/>
        </w:rPr>
        <w:t>Καταλαβαίνετε, λοιπόν, πόσο σημαντικές είναι αυτές οι καταγεγραμμένες αποκαλύψεις και πόσο σημαντική είναι μετά απ’ όλα αυτά η έρευνα που ξεκίνησε από την πλευρά της δικαιοσύνης. Γιατί φυσικά, έστω και αν όλοι ρίχνουν, κύριε Υπουρ</w:t>
      </w:r>
      <w:r>
        <w:rPr>
          <w:rFonts w:eastAsia="Times New Roman" w:cs="Times New Roman"/>
          <w:szCs w:val="24"/>
        </w:rPr>
        <w:t xml:space="preserve">γέ, το ανάθεμα σήμερα στον κ. </w:t>
      </w:r>
      <w:proofErr w:type="spellStart"/>
      <w:r>
        <w:rPr>
          <w:rFonts w:eastAsia="Times New Roman" w:cs="Times New Roman"/>
          <w:szCs w:val="24"/>
        </w:rPr>
        <w:t>Βαρουφάκη</w:t>
      </w:r>
      <w:proofErr w:type="spellEnd"/>
      <w:r>
        <w:rPr>
          <w:rFonts w:eastAsia="Times New Roman" w:cs="Times New Roman"/>
          <w:szCs w:val="24"/>
        </w:rPr>
        <w:t xml:space="preserve">, δεν πρέπει να διαλάθει </w:t>
      </w:r>
      <w:r>
        <w:rPr>
          <w:rFonts w:eastAsia="Times New Roman" w:cs="Times New Roman"/>
          <w:szCs w:val="24"/>
        </w:rPr>
        <w:lastRenderedPageBreak/>
        <w:t>της προσοχής μας ότι υπήρχε πολιτικός προϊστάμενος τόσο για την επιλογή των Υπουργών όσο και για την ασκούμενη πολιτική.</w:t>
      </w:r>
    </w:p>
    <w:p w14:paraId="1479EA9D" w14:textId="77777777" w:rsidR="00190499" w:rsidRDefault="00647577">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w:t>
      </w:r>
      <w:r>
        <w:rPr>
          <w:rFonts w:eastAsia="Times New Roman" w:cs="Times New Roman"/>
          <w:szCs w:val="24"/>
        </w:rPr>
        <w:t>ας Βουλευτού)</w:t>
      </w:r>
    </w:p>
    <w:p w14:paraId="1479EA9E" w14:textId="77777777" w:rsidR="00190499" w:rsidRDefault="0064757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Κυρία Αραμπατζή, ολοκληρώστε, παρακαλώ.</w:t>
      </w:r>
    </w:p>
    <w:p w14:paraId="1479EA9F" w14:textId="77777777" w:rsidR="00190499" w:rsidRDefault="00647577">
      <w:pPr>
        <w:spacing w:line="600" w:lineRule="auto"/>
        <w:ind w:firstLine="720"/>
        <w:contextualSpacing/>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Θέλω να ρωτήσω τον παριστάμενο κύριο Υπουργό τα εξής: Θα ζητήσετε την επίσπευση της υπόθεσης από την εισαγγελική αρχή, όπως έχετε υποχρέωση, αφού π</w:t>
      </w:r>
      <w:r>
        <w:rPr>
          <w:rFonts w:eastAsia="Times New Roman" w:cs="Times New Roman"/>
          <w:szCs w:val="24"/>
        </w:rPr>
        <w:t xml:space="preserve">ρόκειται για μείζον εθνικό θέμα; Και, βεβαίως, να δεσμευθείτε εάν αυτή τη φορά με βάση τα ευρήματα της εισαγγελικής έρευνας έρθει στη Βουλή η υπόθεση, ως κοινοβουλευτική Πλειοψηφία θα συνδράμετε και θα συνηγορήσετε για τη σύσταση </w:t>
      </w:r>
      <w:r>
        <w:rPr>
          <w:rFonts w:eastAsia="Times New Roman" w:cs="Times New Roman"/>
          <w:szCs w:val="24"/>
        </w:rPr>
        <w:t>εξεταστικής επιτροπής</w:t>
      </w:r>
      <w:r>
        <w:rPr>
          <w:rFonts w:eastAsia="Times New Roman" w:cs="Times New Roman"/>
          <w:szCs w:val="24"/>
        </w:rPr>
        <w:t>, προ</w:t>
      </w:r>
      <w:r>
        <w:rPr>
          <w:rFonts w:eastAsia="Times New Roman" w:cs="Times New Roman"/>
          <w:szCs w:val="24"/>
        </w:rPr>
        <w:t xml:space="preserve">κειμένου να διερευνηθούν και να αποδοθούν οι ευθύνες τόσο του κ. </w:t>
      </w:r>
      <w:proofErr w:type="spellStart"/>
      <w:r>
        <w:rPr>
          <w:rFonts w:eastAsia="Times New Roman" w:cs="Times New Roman"/>
          <w:szCs w:val="24"/>
        </w:rPr>
        <w:t>Βαρουφάκη</w:t>
      </w:r>
      <w:proofErr w:type="spellEnd"/>
      <w:r>
        <w:rPr>
          <w:rFonts w:eastAsia="Times New Roman" w:cs="Times New Roman"/>
          <w:szCs w:val="24"/>
        </w:rPr>
        <w:t xml:space="preserve"> όσο και όλων των άλλων που εμπλέκονται. </w:t>
      </w:r>
    </w:p>
    <w:p w14:paraId="1479EAA0" w14:textId="77777777" w:rsidR="00190499" w:rsidRDefault="00647577">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479EAA1" w14:textId="77777777" w:rsidR="00190499" w:rsidRDefault="0064757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Υπουργέ, έχετε τον λόγο.</w:t>
      </w:r>
    </w:p>
    <w:p w14:paraId="1479EAA2" w14:textId="77777777" w:rsidR="00190499" w:rsidRDefault="00647577">
      <w:pPr>
        <w:spacing w:line="600" w:lineRule="auto"/>
        <w:ind w:firstLine="720"/>
        <w:contextualSpacing/>
        <w:jc w:val="both"/>
        <w:rPr>
          <w:rFonts w:eastAsia="Times New Roman" w:cs="Times New Roman"/>
          <w:szCs w:val="24"/>
        </w:rPr>
      </w:pPr>
      <w:r>
        <w:rPr>
          <w:rFonts w:eastAsia="Times New Roman" w:cs="Times New Roman"/>
          <w:b/>
          <w:szCs w:val="24"/>
        </w:rPr>
        <w:lastRenderedPageBreak/>
        <w:t>ΣΤΑΥΡΟΣ ΚΟΝΤΟΝΗΣ (Υπουργός Δικαιοσύνης, Διαφάνειας και Ανθρωπί</w:t>
      </w:r>
      <w:r>
        <w:rPr>
          <w:rFonts w:eastAsia="Times New Roman" w:cs="Times New Roman"/>
          <w:b/>
          <w:szCs w:val="24"/>
        </w:rPr>
        <w:t xml:space="preserve">νων Δικαιωμάτων): </w:t>
      </w:r>
      <w:r>
        <w:rPr>
          <w:rFonts w:eastAsia="Times New Roman" w:cs="Times New Roman"/>
          <w:szCs w:val="24"/>
        </w:rPr>
        <w:t>Ευχαριστώ, κύριε Πρόεδρε.</w:t>
      </w:r>
    </w:p>
    <w:p w14:paraId="1479EAA3" w14:textId="77777777" w:rsidR="00190499" w:rsidRDefault="00647577">
      <w:pPr>
        <w:spacing w:line="600" w:lineRule="auto"/>
        <w:ind w:firstLine="720"/>
        <w:contextualSpacing/>
        <w:jc w:val="both"/>
        <w:rPr>
          <w:rFonts w:eastAsia="Times New Roman" w:cs="Times New Roman"/>
          <w:szCs w:val="24"/>
        </w:rPr>
      </w:pPr>
      <w:r>
        <w:rPr>
          <w:rFonts w:eastAsia="Times New Roman" w:cs="Times New Roman"/>
          <w:szCs w:val="24"/>
        </w:rPr>
        <w:t>Φαίνεται ότι η αγαπητή συνάδελφος αντελήφθη ότι το περιεχόμενο της ερώτησής της την εκθέτει και εκθέτει και το κόμμα της. Γι’ αυτό</w:t>
      </w:r>
      <w:r>
        <w:rPr>
          <w:rFonts w:eastAsia="Times New Roman" w:cs="Times New Roman"/>
          <w:szCs w:val="24"/>
        </w:rPr>
        <w:t>,</w:t>
      </w:r>
      <w:r>
        <w:rPr>
          <w:rFonts w:eastAsia="Times New Roman" w:cs="Times New Roman"/>
          <w:szCs w:val="24"/>
        </w:rPr>
        <w:t xml:space="preserve"> στη δευτερολογία της επεκτάθηκε σε άλλου τύπου ερωτήσεις, του τύπου</w:t>
      </w:r>
      <w:r>
        <w:rPr>
          <w:rFonts w:eastAsia="Times New Roman" w:cs="Times New Roman"/>
          <w:szCs w:val="24"/>
        </w:rPr>
        <w:t>:</w:t>
      </w:r>
      <w:r>
        <w:rPr>
          <w:rFonts w:eastAsia="Times New Roman" w:cs="Times New Roman"/>
          <w:szCs w:val="24"/>
        </w:rPr>
        <w:t xml:space="preserve"> «Εάν έρθει </w:t>
      </w:r>
      <w:r>
        <w:rPr>
          <w:rFonts w:eastAsia="Times New Roman" w:cs="Times New Roman"/>
          <w:szCs w:val="24"/>
        </w:rPr>
        <w:t xml:space="preserve">η  πρόταση για </w:t>
      </w:r>
      <w:r>
        <w:rPr>
          <w:rFonts w:eastAsia="Times New Roman" w:cs="Times New Roman"/>
          <w:szCs w:val="24"/>
        </w:rPr>
        <w:t xml:space="preserve">εξεταστική επιτροπή </w:t>
      </w:r>
      <w:r>
        <w:rPr>
          <w:rFonts w:eastAsia="Times New Roman" w:cs="Times New Roman"/>
          <w:szCs w:val="24"/>
        </w:rPr>
        <w:t xml:space="preserve">στη Βουλή, τι θα κάνει η Κυβέρνηση;», «εάν το ένα» και «εάν το άλλο». </w:t>
      </w:r>
    </w:p>
    <w:p w14:paraId="1479EAA4" w14:textId="77777777" w:rsidR="00190499" w:rsidRDefault="00647577">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Φυσικά, δεν είναι διαφορετικό, κύριε Υπουργέ.</w:t>
      </w:r>
    </w:p>
    <w:p w14:paraId="1479EAA5" w14:textId="77777777" w:rsidR="00190499" w:rsidRDefault="00647577">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Επανα</w:t>
      </w:r>
      <w:r>
        <w:rPr>
          <w:rFonts w:eastAsia="Times New Roman" w:cs="Times New Roman"/>
          <w:szCs w:val="24"/>
        </w:rPr>
        <w:t xml:space="preserve">λαμβάνω, λοιπόν, για άλλη μια φορά ότι όσον αφορά την προκαταρκτική εξέταση, </w:t>
      </w:r>
      <w:r>
        <w:rPr>
          <w:rFonts w:eastAsia="Times New Roman" w:cs="Times New Roman"/>
          <w:szCs w:val="24"/>
        </w:rPr>
        <w:t xml:space="preserve">που έχει διατάξει ο εισαγγελέας και </w:t>
      </w:r>
      <w:r>
        <w:rPr>
          <w:rFonts w:eastAsia="Times New Roman" w:cs="Times New Roman"/>
          <w:szCs w:val="24"/>
        </w:rPr>
        <w:t xml:space="preserve">την οποία το δημοσίευμα αναφέρει, αυτή είναι μυστική και μην επανέρχεστε, κακό σας </w:t>
      </w:r>
      <w:r>
        <w:rPr>
          <w:rFonts w:eastAsia="Times New Roman" w:cs="Times New Roman"/>
          <w:szCs w:val="24"/>
        </w:rPr>
        <w:lastRenderedPageBreak/>
        <w:t>κάνει. Μην επανέρχεστε</w:t>
      </w:r>
      <w:r>
        <w:rPr>
          <w:rFonts w:eastAsia="Times New Roman" w:cs="Times New Roman"/>
          <w:szCs w:val="24"/>
        </w:rPr>
        <w:t>. Α</w:t>
      </w:r>
      <w:r>
        <w:rPr>
          <w:rFonts w:eastAsia="Times New Roman" w:cs="Times New Roman"/>
          <w:szCs w:val="24"/>
        </w:rPr>
        <w:t>φήστε τη δικαιοσύνη να προχωρήσει σ</w:t>
      </w:r>
      <w:r>
        <w:rPr>
          <w:rFonts w:eastAsia="Times New Roman" w:cs="Times New Roman"/>
          <w:szCs w:val="24"/>
        </w:rPr>
        <w:t xml:space="preserve">’ αυτό το οποίο ο εισαγγελικός λειτουργός αποφάσισε να δρομολογήσει. Τα περισσότερα και τα παραπάνω βλάπτουν </w:t>
      </w:r>
      <w:r>
        <w:rPr>
          <w:rFonts w:eastAsia="Times New Roman" w:cs="Times New Roman"/>
          <w:szCs w:val="24"/>
        </w:rPr>
        <w:t xml:space="preserve">τόσο </w:t>
      </w:r>
      <w:r>
        <w:rPr>
          <w:rFonts w:eastAsia="Times New Roman" w:cs="Times New Roman"/>
          <w:szCs w:val="24"/>
        </w:rPr>
        <w:t>τη δικαιοσύνη</w:t>
      </w:r>
      <w:r>
        <w:rPr>
          <w:rFonts w:eastAsia="Times New Roman" w:cs="Times New Roman"/>
          <w:szCs w:val="24"/>
        </w:rPr>
        <w:t>, όσο</w:t>
      </w:r>
      <w:r>
        <w:rPr>
          <w:rFonts w:eastAsia="Times New Roman" w:cs="Times New Roman"/>
          <w:szCs w:val="24"/>
        </w:rPr>
        <w:t xml:space="preserve"> και το Κοινοβούλιο.</w:t>
      </w:r>
    </w:p>
    <w:p w14:paraId="1479EAA6" w14:textId="77777777" w:rsidR="00190499" w:rsidRDefault="00647577">
      <w:pPr>
        <w:spacing w:line="600" w:lineRule="auto"/>
        <w:ind w:firstLine="720"/>
        <w:contextualSpacing/>
        <w:jc w:val="both"/>
        <w:rPr>
          <w:rFonts w:eastAsia="Times New Roman" w:cs="Times New Roman"/>
          <w:szCs w:val="24"/>
        </w:rPr>
      </w:pPr>
      <w:r>
        <w:rPr>
          <w:rFonts w:eastAsia="Times New Roman" w:cs="Times New Roman"/>
          <w:szCs w:val="24"/>
        </w:rPr>
        <w:t>Δεύτερον, το εντυπωσιακό που αναφέρατε, ότι απ’ αυτή την προκαταρκτική εξέταση θα προκύψουν…</w:t>
      </w:r>
    </w:p>
    <w:p w14:paraId="1479EAA7" w14:textId="77777777" w:rsidR="00190499" w:rsidRDefault="00647577">
      <w:pPr>
        <w:spacing w:line="600" w:lineRule="auto"/>
        <w:ind w:firstLine="720"/>
        <w:jc w:val="both"/>
        <w:rPr>
          <w:rFonts w:eastAsia="Times New Roman" w:cs="Times New Roman"/>
          <w:szCs w:val="24"/>
        </w:rPr>
      </w:pPr>
      <w:r>
        <w:rPr>
          <w:rFonts w:eastAsia="Times New Roman" w:cs="Times New Roman"/>
          <w:b/>
          <w:szCs w:val="24"/>
        </w:rPr>
        <w:t>ΦΩΤΕΙΝΗ ΑΡ</w:t>
      </w:r>
      <w:r>
        <w:rPr>
          <w:rFonts w:eastAsia="Times New Roman" w:cs="Times New Roman"/>
          <w:b/>
          <w:szCs w:val="24"/>
        </w:rPr>
        <w:t xml:space="preserve">ΑΜΠΑΤΖΗ: </w:t>
      </w:r>
      <w:r>
        <w:rPr>
          <w:rFonts w:eastAsia="Times New Roman" w:cs="Times New Roman"/>
          <w:szCs w:val="24"/>
        </w:rPr>
        <w:t>Εάν θα προκύψουν, κύριε Υπουργέ.</w:t>
      </w:r>
    </w:p>
    <w:p w14:paraId="1479EAA8" w14:textId="77777777" w:rsidR="00190499" w:rsidRDefault="00647577">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Όχι, είπατε «θα προκύψουν» στην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1479EAA9" w14:textId="77777777" w:rsidR="00190499" w:rsidRDefault="00647577">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Όχι, κύριε Υπουργέ, εάν θα προκύψουν. Ήταν σαφές.</w:t>
      </w:r>
    </w:p>
    <w:p w14:paraId="1479EAAA" w14:textId="77777777" w:rsidR="00190499" w:rsidRDefault="00647577">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ΣΤΑΥΡΟΣ ΚΟΝΤΟΝΗΣ </w:t>
      </w:r>
      <w:r>
        <w:rPr>
          <w:rFonts w:eastAsia="Times New Roman" w:cs="Times New Roman"/>
          <w:b/>
          <w:szCs w:val="24"/>
        </w:rPr>
        <w:t xml:space="preserve">(Υπουργός Δικαιοσύνης, Διαφάνειας και Ανθρωπίνων Δικαιωμάτων): </w:t>
      </w:r>
      <w:r>
        <w:rPr>
          <w:rFonts w:eastAsia="Times New Roman" w:cs="Times New Roman"/>
          <w:szCs w:val="24"/>
        </w:rPr>
        <w:t xml:space="preserve">«Θα προκύψουν ευθύνες μετά βεβαιότητας» -είπατε- «μελών της Κυβέρνησης». Εσείς πού το ξέρετε, κυρία συνάδελφε; </w:t>
      </w:r>
    </w:p>
    <w:p w14:paraId="1479EAAB" w14:textId="77777777" w:rsidR="00190499" w:rsidRDefault="00647577">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Τι λέει ο κύριος Υπουργός, κύριε Πρόεδρε;</w:t>
      </w:r>
    </w:p>
    <w:p w14:paraId="1479EAAC" w14:textId="77777777" w:rsidR="00190499" w:rsidRDefault="00647577">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w:t>
      </w:r>
      <w:r>
        <w:rPr>
          <w:rFonts w:eastAsia="Times New Roman" w:cs="Times New Roman"/>
          <w:b/>
          <w:szCs w:val="24"/>
        </w:rPr>
        <w:t xml:space="preserve">ουργός Δικαιοσύνης, Διαφάνειας και Ανθρωπίνων Δικαιωμάτων): </w:t>
      </w:r>
      <w:r>
        <w:rPr>
          <w:rFonts w:eastAsia="Times New Roman" w:cs="Times New Roman"/>
          <w:szCs w:val="24"/>
        </w:rPr>
        <w:t xml:space="preserve">Αυτό που ακούτε, κυρία συνάδελφε, είπατε και θα το δείτε και στα Πρακτικά. </w:t>
      </w:r>
    </w:p>
    <w:p w14:paraId="1479EAAD" w14:textId="77777777" w:rsidR="00190499" w:rsidRDefault="00647577">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Εάν θα προκύψουν.</w:t>
      </w:r>
    </w:p>
    <w:p w14:paraId="1479EAAE" w14:textId="77777777" w:rsidR="00190499" w:rsidRDefault="00647577">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Εάν θα προκύψουν, τι; Να γίνει </w:t>
      </w:r>
      <w:r>
        <w:rPr>
          <w:rFonts w:eastAsia="Times New Roman" w:cs="Times New Roman"/>
          <w:szCs w:val="24"/>
        </w:rPr>
        <w:t>εξεταστική επιτροπή</w:t>
      </w:r>
      <w:r>
        <w:rPr>
          <w:rFonts w:eastAsia="Times New Roman" w:cs="Times New Roman"/>
          <w:szCs w:val="24"/>
        </w:rPr>
        <w:t xml:space="preserve">, εάν θα προκύψουν; </w:t>
      </w:r>
    </w:p>
    <w:p w14:paraId="1479EAAF" w14:textId="77777777" w:rsidR="00190499" w:rsidRDefault="00647577">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Θέλω τον λόγο, κύριε Πρόεδρε.</w:t>
      </w:r>
    </w:p>
    <w:p w14:paraId="1479EAB0" w14:textId="77777777" w:rsidR="00190499" w:rsidRDefault="00647577">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ΣΤΑΥΡΟΣ ΚΟΝΤΟΝΗΣ (Υπουργός Δικαιοσύνης, Διαφάνειας και Ανθρωπίνων Δικαιωμάτων): </w:t>
      </w:r>
      <w:r>
        <w:rPr>
          <w:rFonts w:eastAsia="Times New Roman" w:cs="Times New Roman"/>
          <w:szCs w:val="24"/>
        </w:rPr>
        <w:t>Εδώ, λοιπόν, κυρία συνάδελφε, όχι μόνο εσείς ζητάτε πληρ</w:t>
      </w:r>
      <w:r>
        <w:rPr>
          <w:rFonts w:eastAsia="Times New Roman" w:cs="Times New Roman"/>
          <w:szCs w:val="24"/>
        </w:rPr>
        <w:t>οφορίες</w:t>
      </w:r>
      <w:r>
        <w:rPr>
          <w:rFonts w:eastAsia="Times New Roman" w:cs="Times New Roman"/>
          <w:szCs w:val="24"/>
        </w:rPr>
        <w:t>,</w:t>
      </w:r>
      <w:r>
        <w:rPr>
          <w:rFonts w:eastAsia="Times New Roman" w:cs="Times New Roman"/>
          <w:szCs w:val="24"/>
        </w:rPr>
        <w:t xml:space="preserve"> που δεν μπορώ να σας δώσω, γιατί δεν μπορεί κανένας εισαγγελικός λειτουργός να δώσει τέτοιες πληροφορίες, αλλά προδιαγράφετε και την πορεία της υπόθεσης. </w:t>
      </w:r>
    </w:p>
    <w:p w14:paraId="1479EAB1" w14:textId="77777777" w:rsidR="00190499" w:rsidRDefault="00647577">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Θέλω τον λόγο, κύριε Πρόεδρε.</w:t>
      </w:r>
    </w:p>
    <w:p w14:paraId="1479EAB2" w14:textId="77777777" w:rsidR="00190499" w:rsidRDefault="00647577">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w:t>
      </w:r>
      <w:r>
        <w:rPr>
          <w:rFonts w:eastAsia="Times New Roman" w:cs="Times New Roman"/>
          <w:b/>
          <w:szCs w:val="24"/>
        </w:rPr>
        <w:t xml:space="preserve">φάνειας και Ανθρωπίνων Δικαιωμάτων): </w:t>
      </w:r>
      <w:r>
        <w:rPr>
          <w:rFonts w:eastAsia="Times New Roman" w:cs="Times New Roman"/>
          <w:szCs w:val="24"/>
        </w:rPr>
        <w:t>Προσέξτε, λοιπόν, σ’ αυτή την κατάσταση που βρισκόσαστε και μην προσπαθείτε να αντλήσετε επιχειρήματα από εκεί που δεν υπάρχουν.</w:t>
      </w:r>
    </w:p>
    <w:p w14:paraId="1479EAB3" w14:textId="77777777" w:rsidR="00190499" w:rsidRDefault="00647577">
      <w:pPr>
        <w:spacing w:line="600" w:lineRule="auto"/>
        <w:ind w:firstLine="720"/>
        <w:contextualSpacing/>
        <w:jc w:val="both"/>
        <w:rPr>
          <w:rFonts w:eastAsia="Times New Roman" w:cs="Times New Roman"/>
          <w:szCs w:val="24"/>
        </w:rPr>
      </w:pPr>
      <w:r>
        <w:rPr>
          <w:rFonts w:eastAsia="Times New Roman" w:cs="Times New Roman"/>
          <w:szCs w:val="24"/>
        </w:rPr>
        <w:t>Το τελευταίο που ήθελα να πω είναι το εξής: Ξέρετε πολύ καλά τι συνέβη με τον έλεγχο κεφαλ</w:t>
      </w:r>
      <w:r>
        <w:rPr>
          <w:rFonts w:eastAsia="Times New Roman" w:cs="Times New Roman"/>
          <w:szCs w:val="24"/>
        </w:rPr>
        <w:t>αίων. Ξέρετε πολύ καλά ότι η Ευρωπαϊκή Κεντρική Τράπεζα, αμέσως μόλις ο Έλληνας Πρωθυπουργός ανα</w:t>
      </w:r>
      <w:r>
        <w:rPr>
          <w:rFonts w:eastAsia="Times New Roman" w:cs="Times New Roman"/>
          <w:szCs w:val="24"/>
        </w:rPr>
        <w:lastRenderedPageBreak/>
        <w:t xml:space="preserve">κοίνωσε την πρόθεση της Κυβέρνησης για διενέργεια δημοψηφίσματος, κατήργησε τον </w:t>
      </w:r>
      <w:r>
        <w:rPr>
          <w:rFonts w:eastAsia="Times New Roman" w:cs="Times New Roman"/>
          <w:szCs w:val="24"/>
          <w:lang w:val="en-US"/>
        </w:rPr>
        <w:t>ELA</w:t>
      </w:r>
      <w:r>
        <w:rPr>
          <w:rFonts w:eastAsia="Times New Roman" w:cs="Times New Roman"/>
          <w:szCs w:val="24"/>
        </w:rPr>
        <w:t xml:space="preserve">. Το γνωρίζετε. Και αυτό, βεβαίως, έγινε, γιατί ήταν η τελευταία ελπίδα μιας </w:t>
      </w:r>
      <w:r>
        <w:rPr>
          <w:rFonts w:eastAsia="Times New Roman" w:cs="Times New Roman"/>
          <w:szCs w:val="24"/>
        </w:rPr>
        <w:t>Αντιπολίτευσης που είχε ταυτιστεί απολύτως με τα συμφέροντα μήπως κέρδιζε το δημοψήφισμα. Όμως, και το δημοψήφισμα έχασε η Αντιπολίτευση και τις εκλογές</w:t>
      </w:r>
      <w:r>
        <w:rPr>
          <w:rFonts w:eastAsia="Times New Roman" w:cs="Times New Roman"/>
          <w:szCs w:val="24"/>
        </w:rPr>
        <w:t>,</w:t>
      </w:r>
      <w:r>
        <w:rPr>
          <w:rFonts w:eastAsia="Times New Roman" w:cs="Times New Roman"/>
          <w:szCs w:val="24"/>
        </w:rPr>
        <w:t xml:space="preserve"> οι οποίες ακολούθησαν το δημοψήφισμα εν μέσω καθεστώτος ελέγχου κεφαλαίων. </w:t>
      </w:r>
    </w:p>
    <w:p w14:paraId="1479EAB4" w14:textId="77777777" w:rsidR="00190499" w:rsidRDefault="00647577">
      <w:pPr>
        <w:spacing w:line="600" w:lineRule="auto"/>
        <w:ind w:firstLine="720"/>
        <w:contextualSpacing/>
        <w:jc w:val="both"/>
        <w:rPr>
          <w:rFonts w:eastAsia="Times New Roman" w:cs="Times New Roman"/>
          <w:szCs w:val="24"/>
        </w:rPr>
      </w:pPr>
      <w:r>
        <w:rPr>
          <w:rFonts w:eastAsia="Times New Roman" w:cs="Times New Roman"/>
          <w:szCs w:val="24"/>
        </w:rPr>
        <w:t xml:space="preserve">Σας λέει τίποτα αυτό; Σας </w:t>
      </w:r>
      <w:r>
        <w:rPr>
          <w:rFonts w:eastAsia="Times New Roman" w:cs="Times New Roman"/>
          <w:szCs w:val="24"/>
        </w:rPr>
        <w:t>λέει τίποτα το γεγονός ότι αυτή η Κυβέρνηση</w:t>
      </w:r>
      <w:r>
        <w:rPr>
          <w:rFonts w:eastAsia="Times New Roman" w:cs="Times New Roman"/>
          <w:szCs w:val="24"/>
        </w:rPr>
        <w:t>,</w:t>
      </w:r>
      <w:r>
        <w:rPr>
          <w:rFonts w:eastAsia="Times New Roman" w:cs="Times New Roman"/>
          <w:szCs w:val="24"/>
        </w:rPr>
        <w:t xml:space="preserve"> υπό αυτές τις συνθήκες και με αυτή τη συμφωνία που έφερε προς έγκριση στον ελληνικό λαό και όχι στις </w:t>
      </w:r>
      <w:proofErr w:type="spellStart"/>
      <w:r>
        <w:rPr>
          <w:rFonts w:eastAsia="Times New Roman" w:cs="Times New Roman"/>
          <w:szCs w:val="24"/>
        </w:rPr>
        <w:t>παρακάμερες</w:t>
      </w:r>
      <w:proofErr w:type="spellEnd"/>
      <w:r>
        <w:rPr>
          <w:rFonts w:eastAsia="Times New Roman" w:cs="Times New Roman"/>
          <w:szCs w:val="24"/>
        </w:rPr>
        <w:t xml:space="preserve">, όπως έρχονταν από το 2010, κέρδισε την πλειοψηφία τον Σεπτέμβριο του 2015; Αυτά σας λένε τίποτα; </w:t>
      </w:r>
      <w:r>
        <w:rPr>
          <w:rFonts w:eastAsia="Times New Roman" w:cs="Times New Roman"/>
          <w:szCs w:val="24"/>
        </w:rPr>
        <w:t xml:space="preserve">Διότι εμάς μας λένε πολλά. </w:t>
      </w:r>
    </w:p>
    <w:p w14:paraId="1479EAB5" w14:textId="77777777" w:rsidR="00190499" w:rsidRDefault="00647577">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δε να σας τονίσω ότι σήμερα υπάρχει μια διαδικασία χαλάρωσης αυτών των ελέγχων. </w:t>
      </w:r>
    </w:p>
    <w:p w14:paraId="1479EAB6" w14:textId="77777777" w:rsidR="00190499" w:rsidRDefault="00647577">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Πώς, κύριε Υπουργέ;</w:t>
      </w:r>
    </w:p>
    <w:p w14:paraId="1479EAB7" w14:textId="77777777" w:rsidR="00190499" w:rsidRDefault="00647577">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ΣΤΑΥΡΟΣ ΚΟΝΤΟΝΗΣ (Υπουργός Δικαιοσύνης, Διαφάνειας και Ανθρωπίνων Δικαιωμάτων): </w:t>
      </w:r>
      <w:r>
        <w:rPr>
          <w:rFonts w:eastAsia="Times New Roman" w:cs="Times New Roman"/>
          <w:szCs w:val="24"/>
        </w:rPr>
        <w:t>Τα ξέρετε πολύ καλά</w:t>
      </w:r>
      <w:r>
        <w:rPr>
          <w:rFonts w:eastAsia="Times New Roman" w:cs="Times New Roman"/>
          <w:szCs w:val="24"/>
        </w:rPr>
        <w:t xml:space="preserve">. </w:t>
      </w:r>
      <w:r>
        <w:rPr>
          <w:rFonts w:eastAsia="Times New Roman" w:cs="Times New Roman"/>
          <w:szCs w:val="24"/>
        </w:rPr>
        <w:t xml:space="preserve">Πλέον </w:t>
      </w:r>
      <w:r>
        <w:rPr>
          <w:rFonts w:eastAsia="Times New Roman" w:cs="Times New Roman"/>
          <w:szCs w:val="24"/>
        </w:rPr>
        <w:t>καταθέσεις από 22</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2016 μπορεί κάποιος να τις λαμβάνει στο 100%.</w:t>
      </w:r>
    </w:p>
    <w:p w14:paraId="1479EAB8"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Επομένως, φαίνεται η βελτίωση του οικονομικού κλίματος στη χώρα και σε κάθε περίπτωση, η βελτίωση των οικονομικών δεικτών. Ήδη η Κομισιόν χθες είπε ότι η ανάπτυξη προβλέπεται το 2017</w:t>
      </w:r>
      <w:r>
        <w:rPr>
          <w:rFonts w:eastAsia="Times New Roman" w:cs="Times New Roman"/>
          <w:szCs w:val="24"/>
        </w:rPr>
        <w:t xml:space="preserve"> στην Ελλάδα 2,7%. Αντιλαμβάνεστε ότι το καθεστώς του ελέγχου κεφαλαίων βαίνει προς το τέλος του και ομαλοποιείται η κατάσταση στην οικονομία, παρά το γεγονός ότι συντηρητικοί κύκλοι, για να μη τους χαρακτηρίσω αλλιώς, άλλα επεδίωκαν με το κλείσιμο της χρη</w:t>
      </w:r>
      <w:r>
        <w:rPr>
          <w:rFonts w:eastAsia="Times New Roman" w:cs="Times New Roman"/>
          <w:szCs w:val="24"/>
        </w:rPr>
        <w:t xml:space="preserve">ματοδότησης. Δεν τα κατάφεραν ούτε αυτοί ούτε οι εγχώριοι αντιπρόσωποί τους. </w:t>
      </w:r>
    </w:p>
    <w:p w14:paraId="1479EAB9"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479EABA" w14:textId="77777777" w:rsidR="00190499" w:rsidRDefault="00647577">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Κύριε Πρόεδρε, θα ήθελα τον λόγο για ένα λεπτό παρακαλώ.</w:t>
      </w:r>
    </w:p>
    <w:p w14:paraId="1479EABB" w14:textId="77777777" w:rsidR="00190499" w:rsidRDefault="00647577">
      <w:pPr>
        <w:spacing w:line="600" w:lineRule="auto"/>
        <w:ind w:firstLine="720"/>
        <w:jc w:val="both"/>
        <w:rPr>
          <w:rFonts w:eastAsia="Times New Roman" w:cs="Times New Roman"/>
          <w:szCs w:val="24"/>
        </w:rPr>
      </w:pPr>
      <w:r>
        <w:rPr>
          <w:rFonts w:eastAsia="Times New Roman" w:cs="Times New Roman"/>
          <w:b/>
          <w:szCs w:val="24"/>
        </w:rPr>
        <w:lastRenderedPageBreak/>
        <w:t>ΣΤΑΥΡΟΣ ΚΟΝΤΟΝΗΣ (Υπουργός  Δικαιοσύνης,  Διαφάνειας  και Ανθρωπίνων Δικαιωμ</w:t>
      </w:r>
      <w:r>
        <w:rPr>
          <w:rFonts w:eastAsia="Times New Roman" w:cs="Times New Roman"/>
          <w:b/>
          <w:szCs w:val="24"/>
        </w:rPr>
        <w:t>άτων):</w:t>
      </w:r>
      <w:r>
        <w:rPr>
          <w:rFonts w:eastAsia="Times New Roman" w:cs="Times New Roman"/>
          <w:szCs w:val="24"/>
        </w:rPr>
        <w:t xml:space="preserve"> Κύριε Πρόεδρε, αν πάρει τον λόγο ξανά, θα αναγκαστώ να απαντήσω κι εγώ.</w:t>
      </w:r>
    </w:p>
    <w:p w14:paraId="1479EABC" w14:textId="77777777" w:rsidR="00190499" w:rsidRDefault="0064757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Κυρία Αραμπατζή, θα σας παρακαλέσω να με ακούσετε λίγο.</w:t>
      </w:r>
    </w:p>
    <w:p w14:paraId="1479EABD"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 xml:space="preserve">Δυστυχώς, εκ του Κανονισμού δεν υπάρχει </w:t>
      </w:r>
      <w:proofErr w:type="spellStart"/>
      <w:r>
        <w:rPr>
          <w:rFonts w:eastAsia="Times New Roman" w:cs="Times New Roman"/>
          <w:szCs w:val="24"/>
        </w:rPr>
        <w:t>τριτολογία</w:t>
      </w:r>
      <w:proofErr w:type="spellEnd"/>
      <w:r>
        <w:rPr>
          <w:rFonts w:eastAsia="Times New Roman" w:cs="Times New Roman"/>
          <w:szCs w:val="24"/>
        </w:rPr>
        <w:t>, ούτε για τον Υπουργό ούτε για το</w:t>
      </w:r>
      <w:r>
        <w:rPr>
          <w:rFonts w:eastAsia="Times New Roman" w:cs="Times New Roman"/>
          <w:szCs w:val="24"/>
        </w:rPr>
        <w:t xml:space="preserve">υς Βουλευτές. Αν πάρετε τον λόγο, ο Υπουργός θα πρέπει μετά να απαντήσει. Εκ του Κανονισμού δεν υπάρχει </w:t>
      </w:r>
      <w:proofErr w:type="spellStart"/>
      <w:r>
        <w:rPr>
          <w:rFonts w:eastAsia="Times New Roman" w:cs="Times New Roman"/>
          <w:szCs w:val="24"/>
        </w:rPr>
        <w:t>τριτολογία</w:t>
      </w:r>
      <w:proofErr w:type="spellEnd"/>
      <w:r>
        <w:rPr>
          <w:rFonts w:eastAsia="Times New Roman" w:cs="Times New Roman"/>
          <w:szCs w:val="24"/>
        </w:rPr>
        <w:t xml:space="preserve">. </w:t>
      </w:r>
    </w:p>
    <w:p w14:paraId="1479EABE" w14:textId="77777777" w:rsidR="00190499" w:rsidRDefault="00647577">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Για μισό λεπτό, κύριε Πρόεδρε, δώστε μου τότε τον λόγο επί προσωπικού.</w:t>
      </w:r>
    </w:p>
    <w:p w14:paraId="1479EABF" w14:textId="77777777" w:rsidR="00190499" w:rsidRDefault="0064757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Αν θέλετε να </w:t>
      </w:r>
      <w:r>
        <w:rPr>
          <w:rFonts w:eastAsia="Times New Roman" w:cs="Times New Roman"/>
          <w:szCs w:val="24"/>
        </w:rPr>
        <w:t xml:space="preserve">διευκρινίσετε κάτι από αυτά που είπατε, εντάξει, αλλά όχι </w:t>
      </w:r>
      <w:proofErr w:type="spellStart"/>
      <w:r>
        <w:rPr>
          <w:rFonts w:eastAsia="Times New Roman" w:cs="Times New Roman"/>
          <w:szCs w:val="24"/>
        </w:rPr>
        <w:t>τριτολογία</w:t>
      </w:r>
      <w:proofErr w:type="spellEnd"/>
      <w:r>
        <w:rPr>
          <w:rFonts w:eastAsia="Times New Roman" w:cs="Times New Roman"/>
          <w:szCs w:val="24"/>
        </w:rPr>
        <w:t xml:space="preserve">. Δηλαδή, θα σας δώσω τον λόγο για να εξηγήσετε τι κατά τη γνώμη σας δεν </w:t>
      </w:r>
      <w:r>
        <w:rPr>
          <w:rFonts w:eastAsia="Times New Roman" w:cs="Times New Roman"/>
          <w:szCs w:val="24"/>
        </w:rPr>
        <w:lastRenderedPageBreak/>
        <w:t xml:space="preserve">έχει ειπωθεί σωστά από αυτά που είπατε, αλλά δικαίωμα </w:t>
      </w:r>
      <w:proofErr w:type="spellStart"/>
      <w:r>
        <w:rPr>
          <w:rFonts w:eastAsia="Times New Roman" w:cs="Times New Roman"/>
          <w:szCs w:val="24"/>
        </w:rPr>
        <w:t>τριτολογίας</w:t>
      </w:r>
      <w:proofErr w:type="spellEnd"/>
      <w:r>
        <w:rPr>
          <w:rFonts w:eastAsia="Times New Roman" w:cs="Times New Roman"/>
          <w:szCs w:val="24"/>
        </w:rPr>
        <w:t xml:space="preserve"> δεν έχετε, να εκφράσετε δηλαδή γνώμη και να κάνετ</w:t>
      </w:r>
      <w:r>
        <w:rPr>
          <w:rFonts w:eastAsia="Times New Roman" w:cs="Times New Roman"/>
          <w:szCs w:val="24"/>
        </w:rPr>
        <w:t xml:space="preserve">ε νέα ερώτηση. </w:t>
      </w:r>
    </w:p>
    <w:p w14:paraId="1479EAC0" w14:textId="77777777" w:rsidR="00190499" w:rsidRDefault="00647577">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Κύριε Πρόεδρε, δώστε μου τον λόγο.</w:t>
      </w:r>
    </w:p>
    <w:p w14:paraId="1479EAC1" w14:textId="77777777" w:rsidR="00190499" w:rsidRDefault="0064757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όμως, μόνο για ένα λεπτό. </w:t>
      </w:r>
    </w:p>
    <w:p w14:paraId="1479EAC2" w14:textId="77777777" w:rsidR="00190499" w:rsidRDefault="00647577">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Θέλω να διευκρινίσω -διότι απλά εκπλήσσομαι- ότι είπα συγκεκριμένα: «</w:t>
      </w:r>
      <w:r>
        <w:rPr>
          <w:rFonts w:eastAsia="Times New Roman" w:cs="Times New Roman"/>
          <w:szCs w:val="24"/>
        </w:rPr>
        <w:t>Ε</w:t>
      </w:r>
      <w:r>
        <w:rPr>
          <w:rFonts w:eastAsia="Times New Roman" w:cs="Times New Roman"/>
          <w:szCs w:val="24"/>
        </w:rPr>
        <w:t xml:space="preserve">άν όλα αυτά που </w:t>
      </w:r>
      <w:r>
        <w:rPr>
          <w:rFonts w:eastAsia="Times New Roman" w:cs="Times New Roman"/>
          <w:szCs w:val="24"/>
        </w:rPr>
        <w:t>αναφέρει το δημοσίευμα ισχύουν», «αν ήταν σε γνώση του προκατόχου σας, εσάς του ιδίου και βεβαίως του Πρωθυπουργού αυτή η εισαγγελική έρευνα και σε ποιο στάδιο βρίσκεται». Αυτό και μόνο. Ούτε ποια πρόσωπα ούτε τίποτε απολύτως από αυτό το οποίο υπαινιχθήκατ</w:t>
      </w:r>
      <w:r>
        <w:rPr>
          <w:rFonts w:eastAsia="Times New Roman" w:cs="Times New Roman"/>
          <w:szCs w:val="24"/>
        </w:rPr>
        <w:t>ε. Και εάν προκύψουν ευθύνες και διαβιβαστεί, όπως είναι το συνήθως συμβαίνον,…</w:t>
      </w:r>
    </w:p>
    <w:p w14:paraId="1479EAC3" w14:textId="77777777" w:rsidR="00190499" w:rsidRDefault="0064757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Ωραία, το διευκρινίσατε. </w:t>
      </w:r>
    </w:p>
    <w:p w14:paraId="1479EAC4" w14:textId="77777777" w:rsidR="00190499" w:rsidRDefault="00647577">
      <w:pPr>
        <w:spacing w:line="600" w:lineRule="auto"/>
        <w:ind w:firstLine="720"/>
        <w:jc w:val="both"/>
        <w:rPr>
          <w:rFonts w:eastAsia="Times New Roman" w:cs="Times New Roman"/>
          <w:szCs w:val="24"/>
        </w:rPr>
      </w:pPr>
      <w:r>
        <w:rPr>
          <w:rFonts w:eastAsia="Times New Roman" w:cs="Times New Roman"/>
          <w:b/>
          <w:szCs w:val="24"/>
        </w:rPr>
        <w:lastRenderedPageBreak/>
        <w:t>ΦΩΤΕΙΝΗ ΑΡΑΜΠΑΤΖΗ:</w:t>
      </w:r>
      <w:r>
        <w:rPr>
          <w:rFonts w:eastAsia="Times New Roman" w:cs="Times New Roman"/>
          <w:b/>
          <w:szCs w:val="24"/>
        </w:rPr>
        <w:t xml:space="preserve"> </w:t>
      </w:r>
      <w:r>
        <w:rPr>
          <w:rFonts w:eastAsia="Times New Roman" w:cs="Times New Roman"/>
          <w:szCs w:val="24"/>
        </w:rPr>
        <w:t xml:space="preserve">…τι θα πράξει η κυβερνητική πλειοψηφία; Εάν προκύψουν ευθύνες! Σαφέστατο. </w:t>
      </w:r>
    </w:p>
    <w:p w14:paraId="1479EAC5" w14:textId="77777777" w:rsidR="00190499" w:rsidRDefault="00647577">
      <w:pPr>
        <w:spacing w:line="600" w:lineRule="auto"/>
        <w:ind w:firstLine="720"/>
        <w:jc w:val="both"/>
        <w:rPr>
          <w:rFonts w:eastAsia="Times New Roman" w:cs="Times New Roman"/>
          <w:szCs w:val="24"/>
          <w:u w:val="double"/>
        </w:rPr>
      </w:pPr>
      <w:r>
        <w:rPr>
          <w:rFonts w:eastAsia="Times New Roman" w:cs="Times New Roman"/>
          <w:b/>
          <w:szCs w:val="24"/>
        </w:rPr>
        <w:t>ΠΡΟΕΔΡΕΥΩΝ (Δημήτριο</w:t>
      </w:r>
      <w:r>
        <w:rPr>
          <w:rFonts w:eastAsia="Times New Roman" w:cs="Times New Roman"/>
          <w:b/>
          <w:szCs w:val="24"/>
        </w:rPr>
        <w:t>ς Κρεμαστινός):</w:t>
      </w:r>
      <w:r>
        <w:rPr>
          <w:rFonts w:eastAsia="Times New Roman" w:cs="Times New Roman"/>
          <w:szCs w:val="24"/>
        </w:rPr>
        <w:t xml:space="preserve">  Δεν θα κάνουμε, όμως, συζήτηση πάνω σε αυτό, κυρία Αραμπατζή. </w:t>
      </w:r>
    </w:p>
    <w:p w14:paraId="1479EAC6" w14:textId="77777777" w:rsidR="00190499" w:rsidRDefault="00647577">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Κύριε Πρόεδρε, θα ήθελα τον λόγο για τριάντα δευτερόλεπτα. </w:t>
      </w:r>
    </w:p>
    <w:p w14:paraId="1479EAC7" w14:textId="77777777" w:rsidR="00190499" w:rsidRDefault="0064757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w:t>
      </w:r>
      <w:r>
        <w:rPr>
          <w:rFonts w:eastAsia="Times New Roman" w:cs="Times New Roman"/>
          <w:szCs w:val="24"/>
        </w:rPr>
        <w:t>Ορίστε, κύριε Υπουργέ, έχετε τον λόγο.</w:t>
      </w:r>
    </w:p>
    <w:p w14:paraId="1479EAC8" w14:textId="77777777" w:rsidR="00190499" w:rsidRDefault="00647577">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Κυρία συνάδελφε, επανέρχεστε σε κάτι για το οποίο σας απάντησα ότι δεν είναι δυνατόν κατά νόμο -και </w:t>
      </w:r>
      <w:r>
        <w:rPr>
          <w:rFonts w:eastAsia="Times New Roman" w:cs="Times New Roman"/>
          <w:szCs w:val="24"/>
        </w:rPr>
        <w:lastRenderedPageBreak/>
        <w:t>σας ανέφερα το άρθρο του Κώδικα Ποινι</w:t>
      </w:r>
      <w:r>
        <w:rPr>
          <w:rFonts w:eastAsia="Times New Roman" w:cs="Times New Roman"/>
          <w:szCs w:val="24"/>
        </w:rPr>
        <w:t>κής Δικονομίας- να ζητήσω πληροφορίες είτε εγώ είτε ο προκάτοχός μου, ο καθηγητής κ. Παρασκευόπουλος, και να έχουμε πληροφόρηση. Διότι θα παρανομούσαμε και εμείς, θα παρανομούσε και ο Εισαγγελέας</w:t>
      </w:r>
      <w:r>
        <w:rPr>
          <w:rFonts w:eastAsia="Times New Roman" w:cs="Times New Roman"/>
          <w:szCs w:val="24"/>
        </w:rPr>
        <w:t>,</w:t>
      </w:r>
      <w:r>
        <w:rPr>
          <w:rFonts w:eastAsia="Times New Roman" w:cs="Times New Roman"/>
          <w:szCs w:val="24"/>
        </w:rPr>
        <w:t xml:space="preserve"> που θα μας έδινε αυτές τις πληροφορίες. </w:t>
      </w:r>
    </w:p>
    <w:p w14:paraId="1479EAC9"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Μην επιμένετε, λοι</w:t>
      </w:r>
      <w:r>
        <w:rPr>
          <w:rFonts w:eastAsia="Times New Roman" w:cs="Times New Roman"/>
          <w:szCs w:val="24"/>
        </w:rPr>
        <w:t>πόν, σε κάτι το οποίο σας εξήγησα ότι είναι λάθος. Λάθος ρωτάτε σήμερα. Αυτά που ρωτάτε και που διαλαμβάνονται στο κείμενο της επίκαιρης ερώτησής σας είναι παντελώς αβάσιμα. Δεν μπορούν να απαντηθούν. Δεν μπορεί κανένας εισαγγελικός λειτουργός να μας δώσει</w:t>
      </w:r>
      <w:r>
        <w:rPr>
          <w:rFonts w:eastAsia="Times New Roman" w:cs="Times New Roman"/>
          <w:szCs w:val="24"/>
        </w:rPr>
        <w:t xml:space="preserve"> αυτές τις πληροφορίες.</w:t>
      </w:r>
    </w:p>
    <w:p w14:paraId="1479EACA"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 xml:space="preserve">Όσον αφορά το άλλο θέμα, εγώ δέχομαι τη διευκρίνιση που κάνατε. </w:t>
      </w:r>
    </w:p>
    <w:p w14:paraId="1479EACB" w14:textId="77777777" w:rsidR="00190499" w:rsidRDefault="00647577">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Εσείς το διαστρέψατε, κύριε Υπουργέ.</w:t>
      </w:r>
    </w:p>
    <w:p w14:paraId="1479EACC" w14:textId="77777777" w:rsidR="00190499" w:rsidRDefault="0064757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κυρία Αραμπατζή. </w:t>
      </w:r>
    </w:p>
    <w:p w14:paraId="1479EACD" w14:textId="77777777" w:rsidR="00190499" w:rsidRDefault="00647577">
      <w:pPr>
        <w:spacing w:line="600" w:lineRule="auto"/>
        <w:ind w:firstLine="720"/>
        <w:jc w:val="both"/>
        <w:rPr>
          <w:rFonts w:eastAsia="Times New Roman" w:cs="Times New Roman"/>
          <w:szCs w:val="24"/>
        </w:rPr>
      </w:pPr>
      <w:r>
        <w:rPr>
          <w:rFonts w:eastAsia="Times New Roman" w:cs="Times New Roman"/>
          <w:b/>
          <w:szCs w:val="24"/>
        </w:rPr>
        <w:lastRenderedPageBreak/>
        <w:t>ΣΤΑΥΡΟΣ ΚΟΝΤΟΝΗΣ (Υπουργός Δικαιοσύνης, Διαφάν</w:t>
      </w:r>
      <w:r>
        <w:rPr>
          <w:rFonts w:eastAsia="Times New Roman" w:cs="Times New Roman"/>
          <w:b/>
          <w:szCs w:val="24"/>
        </w:rPr>
        <w:t>ειας και Ανθρωπίνων Δικαιωμάτων):</w:t>
      </w:r>
      <w:r>
        <w:rPr>
          <w:rFonts w:eastAsia="Times New Roman" w:cs="Times New Roman"/>
          <w:szCs w:val="24"/>
        </w:rPr>
        <w:t xml:space="preserve"> Στην </w:t>
      </w:r>
      <w:proofErr w:type="spellStart"/>
      <w:r>
        <w:rPr>
          <w:rFonts w:eastAsia="Times New Roman" w:cs="Times New Roman"/>
          <w:szCs w:val="24"/>
        </w:rPr>
        <w:t>πρωτολογία</w:t>
      </w:r>
      <w:proofErr w:type="spellEnd"/>
      <w:r>
        <w:rPr>
          <w:rFonts w:eastAsia="Times New Roman" w:cs="Times New Roman"/>
          <w:szCs w:val="24"/>
        </w:rPr>
        <w:t xml:space="preserve"> σας είπατε κάτι άλλο. Θα το δείτε στα Πρακτικά</w:t>
      </w:r>
      <w:r>
        <w:rPr>
          <w:rFonts w:eastAsia="Times New Roman" w:cs="Times New Roman"/>
          <w:szCs w:val="24"/>
        </w:rPr>
        <w:t>,</w:t>
      </w:r>
      <w:r>
        <w:rPr>
          <w:rFonts w:eastAsia="Times New Roman" w:cs="Times New Roman"/>
          <w:szCs w:val="24"/>
        </w:rPr>
        <w:t xml:space="preserve"> όταν θα σας τα φέρουν οι πρακτικογράφοι να τα διορθώσετε. Και διορθώστε το και εκεί. Σας λέω, αυτό είπατε στην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1479EACE" w14:textId="77777777" w:rsidR="00190499" w:rsidRDefault="00647577">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Ποιο, κύριε Υπουργέ;</w:t>
      </w:r>
    </w:p>
    <w:p w14:paraId="1479EACF" w14:textId="77777777" w:rsidR="00190499" w:rsidRDefault="00647577">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Από τη στιγμή που λέτε «εάν», αυτό δεν εμπεριέχεται στην ερώτησή σας. Είναι ερώτημα</w:t>
      </w:r>
      <w:r>
        <w:rPr>
          <w:rFonts w:eastAsia="Times New Roman" w:cs="Times New Roman"/>
          <w:szCs w:val="24"/>
        </w:rPr>
        <w:t>,</w:t>
      </w:r>
      <w:r>
        <w:rPr>
          <w:rFonts w:eastAsia="Times New Roman" w:cs="Times New Roman"/>
          <w:szCs w:val="24"/>
        </w:rPr>
        <w:t xml:space="preserve"> το οποίο εφηύρατε αυτή τη στιγμή,... </w:t>
      </w:r>
    </w:p>
    <w:p w14:paraId="1479EAD0" w14:textId="77777777" w:rsidR="00190499" w:rsidRDefault="00647577">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Ποιο πράγμα;</w:t>
      </w:r>
      <w:r>
        <w:rPr>
          <w:rFonts w:eastAsia="Times New Roman" w:cs="Times New Roman"/>
          <w:szCs w:val="24"/>
        </w:rPr>
        <w:t xml:space="preserve"> </w:t>
      </w:r>
    </w:p>
    <w:p w14:paraId="1479EAD1" w14:textId="77777777" w:rsidR="00190499" w:rsidRDefault="00647577">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b/>
          <w:szCs w:val="24"/>
        </w:rPr>
        <w:t xml:space="preserve"> </w:t>
      </w:r>
      <w:r>
        <w:rPr>
          <w:rFonts w:eastAsia="Times New Roman" w:cs="Times New Roman"/>
          <w:szCs w:val="24"/>
        </w:rPr>
        <w:t>...ακριβώς γιατί βρισκόσαστε σε απόλυτη αδυναμία να υποστηρίξετε κάτι που το απαγορεύει ο νόμος. Και εδώ</w:t>
      </w:r>
      <w:r>
        <w:rPr>
          <w:rFonts w:eastAsia="Times New Roman" w:cs="Times New Roman"/>
          <w:szCs w:val="24"/>
        </w:rPr>
        <w:t>,</w:t>
      </w:r>
      <w:r>
        <w:rPr>
          <w:rFonts w:eastAsia="Times New Roman" w:cs="Times New Roman"/>
          <w:szCs w:val="24"/>
        </w:rPr>
        <w:t xml:space="preserve"> κατά κυριολεξία</w:t>
      </w:r>
      <w:r>
        <w:rPr>
          <w:rFonts w:eastAsia="Times New Roman" w:cs="Times New Roman"/>
          <w:szCs w:val="24"/>
        </w:rPr>
        <w:t>,</w:t>
      </w:r>
      <w:r>
        <w:rPr>
          <w:rFonts w:eastAsia="Times New Roman" w:cs="Times New Roman"/>
          <w:szCs w:val="24"/>
        </w:rPr>
        <w:t xml:space="preserve"> έχετε τη συμπάθειά μου. </w:t>
      </w:r>
    </w:p>
    <w:p w14:paraId="1479EAD2" w14:textId="77777777" w:rsidR="00190499" w:rsidRDefault="00647577">
      <w:pPr>
        <w:spacing w:line="600" w:lineRule="auto"/>
        <w:ind w:firstLine="720"/>
        <w:jc w:val="both"/>
        <w:rPr>
          <w:rFonts w:eastAsia="Times New Roman" w:cs="Times New Roman"/>
          <w:szCs w:val="24"/>
        </w:rPr>
      </w:pPr>
      <w:r>
        <w:rPr>
          <w:rFonts w:eastAsia="Times New Roman" w:cs="Times New Roman"/>
          <w:b/>
          <w:szCs w:val="24"/>
        </w:rPr>
        <w:lastRenderedPageBreak/>
        <w:t>ΦΩΤΕΙΝΗ ΑΡΑΜΠΑΤΖΗ:</w:t>
      </w:r>
      <w:r>
        <w:rPr>
          <w:rFonts w:eastAsia="Times New Roman" w:cs="Times New Roman"/>
          <w:szCs w:val="24"/>
        </w:rPr>
        <w:t xml:space="preserve"> Προκαλε</w:t>
      </w:r>
      <w:r>
        <w:rPr>
          <w:rFonts w:eastAsia="Times New Roman" w:cs="Times New Roman"/>
          <w:szCs w:val="24"/>
        </w:rPr>
        <w:t xml:space="preserve">ίτε, κύριε Υπουργέ, κάνοντας κατάχρηση του δικαιώματος να τελειώσετε εσείς. </w:t>
      </w:r>
    </w:p>
    <w:p w14:paraId="1479EAD3" w14:textId="77777777" w:rsidR="00190499" w:rsidRDefault="0064757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Κυρία Αραμπατζή και κύριε Υπουργέ, ευχαριστούμε πολύ.</w:t>
      </w:r>
    </w:p>
    <w:p w14:paraId="1479EAD4"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 xml:space="preserve">Προχωρούμε στη συζήτηση της τέταρτης με αριθμό 156/31-10-2016 επίκαιρης ερώτησης </w:t>
      </w:r>
      <w:r>
        <w:rPr>
          <w:rFonts w:eastAsia="Times New Roman" w:cs="Times New Roman"/>
          <w:szCs w:val="24"/>
        </w:rPr>
        <w:t>δ</w:t>
      </w:r>
      <w:r>
        <w:rPr>
          <w:rFonts w:eastAsia="Times New Roman" w:cs="Times New Roman"/>
          <w:szCs w:val="24"/>
        </w:rPr>
        <w:t>εύτερο</w:t>
      </w:r>
      <w:r>
        <w:rPr>
          <w:rFonts w:eastAsia="Times New Roman" w:cs="Times New Roman"/>
          <w:szCs w:val="24"/>
        </w:rPr>
        <w:t xml:space="preserve">υ </w:t>
      </w:r>
      <w:r>
        <w:rPr>
          <w:rFonts w:eastAsia="Times New Roman" w:cs="Times New Roman"/>
          <w:szCs w:val="24"/>
        </w:rPr>
        <w:t>κ</w:t>
      </w:r>
      <w:r>
        <w:rPr>
          <w:rFonts w:eastAsia="Times New Roman" w:cs="Times New Roman"/>
          <w:szCs w:val="24"/>
        </w:rPr>
        <w:t xml:space="preserve">ύκλου του Βουλευτή Α΄ Πειραιά της Νέας Δημοκρατίας κ. Κωνσταντίνου Κατσαφάδου προς τον Υπουργό Εργασίας, Κοινωνικής Ασφάλισης και Κοινωνικής Αλληλεγγύης, σχετικά με την καθυστέρηση καταβολής των συντάξεων των </w:t>
      </w:r>
      <w:proofErr w:type="spellStart"/>
      <w:r>
        <w:rPr>
          <w:rFonts w:eastAsia="Times New Roman" w:cs="Times New Roman"/>
          <w:szCs w:val="24"/>
        </w:rPr>
        <w:t>ενστόλων</w:t>
      </w:r>
      <w:proofErr w:type="spellEnd"/>
      <w:r>
        <w:rPr>
          <w:rFonts w:eastAsia="Times New Roman" w:cs="Times New Roman"/>
          <w:szCs w:val="24"/>
        </w:rPr>
        <w:t xml:space="preserve"> από το Γενικό Λογιστήριο του Κράτου</w:t>
      </w:r>
      <w:r>
        <w:rPr>
          <w:rFonts w:eastAsia="Times New Roman" w:cs="Times New Roman"/>
          <w:szCs w:val="24"/>
        </w:rPr>
        <w:t>ς, μετά την ένταξή τους στον Ενιαίο Φορέα Κοινωνικής Ασφάλισης (ΕΦΚΑ).</w:t>
      </w:r>
    </w:p>
    <w:p w14:paraId="1479EAD5"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Θα απαντήσει ο Υφυπουργός Εργασίας, Κοινωνικής Ασφάλισης και Κοινωνικής Αλληλεγγύης κ. Πετρόπουλος.</w:t>
      </w:r>
    </w:p>
    <w:p w14:paraId="1479EAD6"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lastRenderedPageBreak/>
        <w:t>Ο κ. Κατσαφάδος έχει τον λόγο.</w:t>
      </w:r>
    </w:p>
    <w:p w14:paraId="1479EAD7" w14:textId="77777777" w:rsidR="00190499" w:rsidRDefault="00647577">
      <w:pPr>
        <w:spacing w:line="600" w:lineRule="auto"/>
        <w:ind w:firstLine="720"/>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Ευχαριστώ, κύριε Πρόεδρε.</w:t>
      </w:r>
    </w:p>
    <w:p w14:paraId="1479EAD8"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 xml:space="preserve">Κύριε Υπουργέ, εσάς ο Πρόεδρος δεν σας είπε καλή επιτυχία στα νέα σας καθήκοντα, γιατί δεν έχετε νέα καθήκοντα. Δυστυχώς, έχετε εσείς τον άχαρο ρόλο εν αντιθέσει με τον κ. </w:t>
      </w:r>
      <w:proofErr w:type="spellStart"/>
      <w:r>
        <w:rPr>
          <w:rFonts w:eastAsia="Times New Roman" w:cs="Times New Roman"/>
          <w:szCs w:val="24"/>
        </w:rPr>
        <w:t>Κατρούγκαλο</w:t>
      </w:r>
      <w:proofErr w:type="spellEnd"/>
      <w:r>
        <w:rPr>
          <w:rFonts w:eastAsia="Times New Roman" w:cs="Times New Roman"/>
          <w:szCs w:val="24"/>
        </w:rPr>
        <w:t>, ο οποίος προτίμησε να δραπετεύσει από αυτό το νομοσχέδιο, το οποίο έφερ</w:t>
      </w:r>
      <w:r>
        <w:rPr>
          <w:rFonts w:eastAsia="Times New Roman" w:cs="Times New Roman"/>
          <w:szCs w:val="24"/>
        </w:rPr>
        <w:t>ε, όπου θα έπρεπε να θερίσει όλα αυτά τα προβλήματα  τα οποία δημιούργησε στον ασφαλιστικό φορέα, αλλά και στους συνταξιούχους, με όλες αυτές τις μειώσεις</w:t>
      </w:r>
      <w:r>
        <w:rPr>
          <w:rFonts w:eastAsia="Times New Roman" w:cs="Times New Roman"/>
          <w:szCs w:val="24"/>
        </w:rPr>
        <w:t xml:space="preserve">, </w:t>
      </w:r>
      <w:r>
        <w:rPr>
          <w:rFonts w:eastAsia="Times New Roman" w:cs="Times New Roman"/>
          <w:szCs w:val="24"/>
        </w:rPr>
        <w:t>πο</w:t>
      </w:r>
      <w:r>
        <w:rPr>
          <w:rFonts w:eastAsia="Times New Roman" w:cs="Times New Roman"/>
          <w:szCs w:val="24"/>
        </w:rPr>
        <w:t>υ</w:t>
      </w:r>
      <w:r>
        <w:rPr>
          <w:rFonts w:eastAsia="Times New Roman" w:cs="Times New Roman"/>
          <w:szCs w:val="24"/>
        </w:rPr>
        <w:t xml:space="preserve"> βιώνουν κάθε μήνα στις αποδοχές</w:t>
      </w:r>
      <w:r>
        <w:rPr>
          <w:rFonts w:eastAsia="Times New Roman" w:cs="Times New Roman"/>
          <w:szCs w:val="24"/>
        </w:rPr>
        <w:t>,</w:t>
      </w:r>
      <w:r>
        <w:rPr>
          <w:rFonts w:eastAsia="Times New Roman" w:cs="Times New Roman"/>
          <w:szCs w:val="24"/>
        </w:rPr>
        <w:t xml:space="preserve"> τις οποίες είχαν από τις συντάξεις και από τα επικουρικά τους τ</w:t>
      </w:r>
      <w:r>
        <w:rPr>
          <w:rFonts w:eastAsia="Times New Roman" w:cs="Times New Roman"/>
          <w:szCs w:val="24"/>
        </w:rPr>
        <w:t xml:space="preserve">αμεία. </w:t>
      </w:r>
    </w:p>
    <w:p w14:paraId="1479EAD9"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Κύριε Υπουργέ, όπως γνωρίζετε, σύμφωνα με τον ν.4387/2016, τον οποίο ψηφίσατε τον Μάιο -εμείς σας είχαμε μιλήσει για ερασιτεχνισμό, σας είχαμε μιλήσει και σας είχαμε αναφέρει για την προχειρότητα με την οποία τον καταθέσατε αλλά και τα προβλήματα τ</w:t>
      </w:r>
      <w:r>
        <w:rPr>
          <w:rFonts w:eastAsia="Times New Roman" w:cs="Times New Roman"/>
          <w:szCs w:val="24"/>
        </w:rPr>
        <w:t xml:space="preserve">α οποία θα δημιουργηθούν- εντάσσετε όλους τους </w:t>
      </w:r>
      <w:r>
        <w:rPr>
          <w:rFonts w:eastAsia="Times New Roman" w:cs="Times New Roman"/>
          <w:szCs w:val="24"/>
        </w:rPr>
        <w:lastRenderedPageBreak/>
        <w:t>δημοσίους, τους δημοτικούς υπαλλήλους, τους κληρικούς, τα Σώματα Ασφαλείας, τις Ένοπλες Δυνάμεις και την Πυροσβεστική σε έναν ενιαίο ασφαλιστικό φορέα, στον ΕΦΚΑ.</w:t>
      </w:r>
    </w:p>
    <w:p w14:paraId="1479EADA"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Όπως έχετε πει, στην παράγραφο 2β΄ του ίδιου ά</w:t>
      </w:r>
      <w:r>
        <w:rPr>
          <w:rFonts w:eastAsia="Times New Roman" w:cs="Times New Roman"/>
          <w:szCs w:val="24"/>
        </w:rPr>
        <w:t>ρθρου ορίζεται ότι όσον αφορά τις συντάξεις όσων από αυτά τα πρόσωπα της περίπτωσης α΄ της παραγράφου 1 υποβάλλουν αίτηση συνταξιοδότησης από την έναρξη ισχύος του παρόντος νόμου ως τις 31 Δεκεμβρίου δεν αλλάζει τίποτα και θα λειτουργήσει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Ωστ</w:t>
      </w:r>
      <w:r>
        <w:rPr>
          <w:rFonts w:eastAsia="Times New Roman" w:cs="Times New Roman"/>
          <w:szCs w:val="24"/>
        </w:rPr>
        <w:t>όσο, στο άρθρο 6 παράγραφος 4</w:t>
      </w:r>
      <w:r>
        <w:rPr>
          <w:rFonts w:eastAsia="Times New Roman" w:cs="Times New Roman"/>
          <w:szCs w:val="24"/>
        </w:rPr>
        <w:t>,</w:t>
      </w:r>
      <w:r>
        <w:rPr>
          <w:rFonts w:eastAsia="Times New Roman" w:cs="Times New Roman"/>
          <w:szCs w:val="24"/>
        </w:rPr>
        <w:t xml:space="preserve"> ορίζεται ότι ειδικά για τα στελέχη των Ενόπλων Δυνάμεων, των Σωμάτων Ασφαλείας και του Πυροσβεστικού Σώματος οι διατάξεις των παραγράφων 1 και 2 του άρθρου 4</w:t>
      </w:r>
      <w:r>
        <w:rPr>
          <w:rFonts w:eastAsia="Times New Roman" w:cs="Times New Roman"/>
          <w:szCs w:val="24"/>
        </w:rPr>
        <w:t>,</w:t>
      </w:r>
      <w:r>
        <w:rPr>
          <w:rFonts w:eastAsia="Times New Roman" w:cs="Times New Roman"/>
          <w:szCs w:val="24"/>
        </w:rPr>
        <w:t xml:space="preserve"> τίθενται σε ισχύ από την 1</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2016, χωρίς ωστόσο, βέβαια, να δίνετα</w:t>
      </w:r>
      <w:r>
        <w:rPr>
          <w:rFonts w:eastAsia="Times New Roman" w:cs="Times New Roman"/>
          <w:szCs w:val="24"/>
        </w:rPr>
        <w:t xml:space="preserve">ι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δικαιολογία από τον νομοθέτη για ποιον λόγο γίνεται αυτή η διάκριση προς τους </w:t>
      </w:r>
      <w:proofErr w:type="spellStart"/>
      <w:r>
        <w:rPr>
          <w:rFonts w:eastAsia="Times New Roman" w:cs="Times New Roman"/>
          <w:szCs w:val="24"/>
        </w:rPr>
        <w:t>ενστόλους</w:t>
      </w:r>
      <w:proofErr w:type="spellEnd"/>
      <w:r>
        <w:rPr>
          <w:rFonts w:eastAsia="Times New Roman" w:cs="Times New Roman"/>
          <w:szCs w:val="24"/>
        </w:rPr>
        <w:t>, εν αντιθέσει με όλους τους υπόλοιπους δημόσιους λειτουργούς.</w:t>
      </w:r>
    </w:p>
    <w:p w14:paraId="1479EADB"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lastRenderedPageBreak/>
        <w:t>Σας ερωτώ, λοιπόν, κύριε Υπουργέ -γιατί το πράγμα έχει φτάσει στο απροχώρητο- για όλους αυτούς οι</w:t>
      </w:r>
      <w:r>
        <w:rPr>
          <w:rFonts w:eastAsia="Times New Roman" w:cs="Times New Roman"/>
          <w:szCs w:val="24"/>
        </w:rPr>
        <w:t xml:space="preserve"> οποίοι έχουν καταθέσει τα χαρτιά τους για να πάρουν τη σύνταξη και δεν παίρνουν ούτε καν προσωρινή σύνταξη, για όλους αυτούς οι οποίοι έχουν καταθέσει από τον Μάρτη και μετά, που πηγαίνουν στο Γενικό Λογιστήριο του Κράτους και τους λένε ότι, δυστυχώς, περ</w:t>
      </w:r>
      <w:r>
        <w:rPr>
          <w:rFonts w:eastAsia="Times New Roman" w:cs="Times New Roman"/>
          <w:szCs w:val="24"/>
        </w:rPr>
        <w:t>ιμένουν διευκρινιστικές εγκυκλίους γιατί είναι αναρμόδιοι ακόμα και δεν έχουν την αρμοδιότητα για να μπορέσουν να τους καθορίσουν τη σύνταξή τους, πότε θα πάρουν σύνταξη, με ποιο καθεστώς και πώς θα υπολογιστεί η σύνταξή τους και αν θα πάρουν προσωρινή σύν</w:t>
      </w:r>
      <w:r>
        <w:rPr>
          <w:rFonts w:eastAsia="Times New Roman" w:cs="Times New Roman"/>
          <w:szCs w:val="24"/>
        </w:rPr>
        <w:t>ταξη.</w:t>
      </w:r>
    </w:p>
    <w:p w14:paraId="1479EADC"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479EADD" w14:textId="77777777" w:rsidR="00190499" w:rsidRDefault="0064757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και εγώ.</w:t>
      </w:r>
    </w:p>
    <w:p w14:paraId="1479EADE"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Προτού πάρετε τον λόγο, κύριε Υπουργέ, θα ήθελα να κάνω μια ανακοίνωση.</w:t>
      </w:r>
    </w:p>
    <w:p w14:paraId="1479EADF"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lastRenderedPageBreak/>
        <w:t>Κύριοι συνάδελφοι, έχω την τιμή να ανακοινώσω στο Σώμα ότι τη συνεδρίασή μας παρακολουθούν από τα άνω δ</w:t>
      </w:r>
      <w:r>
        <w:rPr>
          <w:rFonts w:eastAsia="Times New Roman" w:cs="Times New Roman"/>
          <w:szCs w:val="24"/>
        </w:rPr>
        <w:t xml:space="preserve">υτικά θεωρεία, αφού </w:t>
      </w:r>
      <w:r>
        <w:rPr>
          <w:rFonts w:eastAsia="Times New Roman" w:cs="Times New Roman"/>
          <w:szCs w:val="24"/>
        </w:rPr>
        <w:t xml:space="preserve">προηγουμένως </w:t>
      </w:r>
      <w:r>
        <w:rPr>
          <w:rFonts w:eastAsia="Times New Roman" w:cs="Times New Roman"/>
          <w:szCs w:val="24"/>
        </w:rPr>
        <w:t>ενημερώθηκαν για την ιστορία του κτηρίου και τον τρόπο οργάνωσης και λειτουργίας της Βουλής, είκοσι δύο μαθητές και τέσσερις εκπαιδευτικοί συνοδοί από το 6</w:t>
      </w:r>
      <w:r>
        <w:rPr>
          <w:rFonts w:eastAsia="Times New Roman" w:cs="Times New Roman"/>
          <w:szCs w:val="24"/>
          <w:vertAlign w:val="superscript"/>
        </w:rPr>
        <w:t>ο</w:t>
      </w:r>
      <w:r>
        <w:rPr>
          <w:rFonts w:eastAsia="Times New Roman" w:cs="Times New Roman"/>
          <w:szCs w:val="24"/>
        </w:rPr>
        <w:t xml:space="preserve"> Δημοτικό Σχολείο Καστοριάς. </w:t>
      </w:r>
    </w:p>
    <w:p w14:paraId="1479EAE0" w14:textId="77777777" w:rsidR="00190499" w:rsidRDefault="00647577">
      <w:pPr>
        <w:tabs>
          <w:tab w:val="left" w:pos="4290"/>
        </w:tabs>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1479EAE1" w14:textId="77777777" w:rsidR="00190499" w:rsidRDefault="00647577">
      <w:pPr>
        <w:spacing w:line="600" w:lineRule="auto"/>
        <w:ind w:firstLine="720"/>
        <w:jc w:val="center"/>
        <w:rPr>
          <w:rFonts w:eastAsia="Times New Roman" w:cs="Times New Roman"/>
          <w:szCs w:val="24"/>
        </w:rPr>
      </w:pPr>
      <w:r>
        <w:rPr>
          <w:rFonts w:eastAsia="Times New Roman" w:cs="Times New Roman"/>
          <w:szCs w:val="24"/>
        </w:rPr>
        <w:t>(Χειροκροτή</w:t>
      </w:r>
      <w:r>
        <w:rPr>
          <w:rFonts w:eastAsia="Times New Roman" w:cs="Times New Roman"/>
          <w:szCs w:val="24"/>
        </w:rPr>
        <w:t>ματα απ’ όλες τις πτέρυγες της Βουλής)</w:t>
      </w:r>
    </w:p>
    <w:p w14:paraId="1479EAE2"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Δυστυχώς, παρακολουθείτε την τελευταία ερώτηση. Σήμερα η συνεδρίαση είναι αφιερωμένη στον κοινοβουλευτικό έλεγχο, όπου προσέρχονται οι Βουλευτές και υποβάλλουν ερωτήσεις στους αρμόδιους Υπουργούς. Αυτή είναι η τελευτα</w:t>
      </w:r>
      <w:r>
        <w:rPr>
          <w:rFonts w:eastAsia="Times New Roman" w:cs="Times New Roman"/>
          <w:szCs w:val="24"/>
        </w:rPr>
        <w:t>ία ερώτηση και θα παρακολουθήσετε τα τελευταία λεπτά.</w:t>
      </w:r>
    </w:p>
    <w:p w14:paraId="1479EAE3"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1479EAE4" w14:textId="77777777" w:rsidR="00190499" w:rsidRDefault="00647577">
      <w:pPr>
        <w:spacing w:line="600" w:lineRule="auto"/>
        <w:ind w:firstLine="720"/>
        <w:contextualSpacing/>
        <w:jc w:val="both"/>
        <w:rPr>
          <w:rFonts w:eastAsia="Times New Roman" w:cs="Times New Roman"/>
          <w:szCs w:val="24"/>
        </w:rPr>
      </w:pPr>
      <w:r>
        <w:rPr>
          <w:rFonts w:eastAsia="Times New Roman" w:cs="Times New Roman"/>
          <w:b/>
          <w:szCs w:val="24"/>
        </w:rPr>
        <w:lastRenderedPageBreak/>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Να πω στους μικρούς μαθητές να αγαπούν τον τόπο τους, που και εγώ αγαπώ. Η Κ</w:t>
      </w:r>
      <w:r>
        <w:rPr>
          <w:rFonts w:eastAsia="Times New Roman" w:cs="Times New Roman"/>
          <w:szCs w:val="24"/>
        </w:rPr>
        <w:t xml:space="preserve">αστοριά είναι εξαιρετική περιοχή και την επισκέπτομαι συχνά, όταν μπορώ. </w:t>
      </w:r>
    </w:p>
    <w:p w14:paraId="1479EAE5" w14:textId="77777777" w:rsidR="00190499" w:rsidRDefault="00647577">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Κατσαφάδε</w:t>
      </w:r>
      <w:proofErr w:type="spellEnd"/>
      <w:r>
        <w:rPr>
          <w:rFonts w:eastAsia="Times New Roman" w:cs="Times New Roman"/>
          <w:szCs w:val="24"/>
        </w:rPr>
        <w:t xml:space="preserve">, δεν δραπετεύει κανείς μας και δεν είναι καλό να το λέτε, όταν λείπει ο Γιώργος </w:t>
      </w:r>
      <w:proofErr w:type="spellStart"/>
      <w:r>
        <w:rPr>
          <w:rFonts w:eastAsia="Times New Roman" w:cs="Times New Roman"/>
          <w:szCs w:val="24"/>
        </w:rPr>
        <w:t>Κατρούγκαλος</w:t>
      </w:r>
      <w:proofErr w:type="spellEnd"/>
      <w:r>
        <w:rPr>
          <w:rFonts w:eastAsia="Times New Roman" w:cs="Times New Roman"/>
          <w:szCs w:val="24"/>
        </w:rPr>
        <w:t xml:space="preserve"> από εδώ. Θα ασκεί τα καθήκοντά του από καλύτερες θέσεις, εκεί όπου η ανάγκη της Κυβέρνησης είναι μεγάλη και σε </w:t>
      </w:r>
      <w:r>
        <w:rPr>
          <w:rFonts w:eastAsia="Times New Roman" w:cs="Times New Roman"/>
          <w:szCs w:val="24"/>
        </w:rPr>
        <w:t>καμ</w:t>
      </w:r>
      <w:r>
        <w:rPr>
          <w:rFonts w:eastAsia="Times New Roman" w:cs="Times New Roman"/>
          <w:szCs w:val="24"/>
        </w:rPr>
        <w:t>μ</w:t>
      </w:r>
      <w:r>
        <w:rPr>
          <w:rFonts w:eastAsia="Times New Roman" w:cs="Times New Roman"/>
          <w:szCs w:val="24"/>
        </w:rPr>
        <w:t>ία</w:t>
      </w:r>
      <w:r>
        <w:rPr>
          <w:rFonts w:eastAsia="Times New Roman" w:cs="Times New Roman"/>
          <w:szCs w:val="24"/>
        </w:rPr>
        <w:t xml:space="preserve"> περίπτωση δεν πρόκειται για α</w:t>
      </w:r>
      <w:r>
        <w:rPr>
          <w:rFonts w:eastAsia="Times New Roman" w:cs="Times New Roman"/>
          <w:szCs w:val="24"/>
        </w:rPr>
        <w:t xml:space="preserve">ποφυγή ευθυνών από την πλευρά του. Όμως δεν χρειάζεται συνηγορία ο Γιώργος </w:t>
      </w:r>
      <w:proofErr w:type="spellStart"/>
      <w:r>
        <w:rPr>
          <w:rFonts w:eastAsia="Times New Roman" w:cs="Times New Roman"/>
          <w:szCs w:val="24"/>
        </w:rPr>
        <w:t>Κατρούγκαλος</w:t>
      </w:r>
      <w:proofErr w:type="spellEnd"/>
      <w:r>
        <w:rPr>
          <w:rFonts w:eastAsia="Times New Roman" w:cs="Times New Roman"/>
          <w:szCs w:val="24"/>
        </w:rPr>
        <w:t xml:space="preserve"> και δεν χρειάζεται να μιλάμε γι’ αυτά όταν λείπει.</w:t>
      </w:r>
    </w:p>
    <w:p w14:paraId="1479EAE6" w14:textId="77777777" w:rsidR="00190499" w:rsidRDefault="00647577">
      <w:pPr>
        <w:spacing w:line="600" w:lineRule="auto"/>
        <w:ind w:firstLine="720"/>
        <w:contextualSpacing/>
        <w:jc w:val="both"/>
        <w:rPr>
          <w:rFonts w:eastAsia="Times New Roman" w:cs="Times New Roman"/>
          <w:szCs w:val="24"/>
        </w:rPr>
      </w:pPr>
      <w:r>
        <w:rPr>
          <w:rFonts w:eastAsia="Times New Roman" w:cs="Times New Roman"/>
          <w:szCs w:val="24"/>
        </w:rPr>
        <w:t>Έχετε κάνει μια λάθος ανάγνωση στον νόμο. Δεν θα κάνατε αυτήν την ερώτηση με τον τρόπο που την κάνετε, αν είχατε σωστ</w:t>
      </w:r>
      <w:r>
        <w:rPr>
          <w:rFonts w:eastAsia="Times New Roman" w:cs="Times New Roman"/>
          <w:szCs w:val="24"/>
        </w:rPr>
        <w:t>ά εντοπίσει τα διαφορετικά σημεία, στα οποία αναφερθήκατε. Όλοι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εντάσσονται στον ΕΦΚΑ. Είναι αλήθεια. Όμως όλοι υπάγονται στις διατάξεις για την έκδοση των συντάξεων μετά τις 13</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2016. Οι νέες διατάξεις του νόμου καταλαμβάνουν όσους αποχωρούν</w:t>
      </w:r>
      <w:r>
        <w:rPr>
          <w:rFonts w:eastAsia="Times New Roman" w:cs="Times New Roman"/>
          <w:szCs w:val="24"/>
        </w:rPr>
        <w:t xml:space="preserve"> από την </w:t>
      </w:r>
      <w:r>
        <w:rPr>
          <w:rFonts w:eastAsia="Times New Roman" w:cs="Times New Roman"/>
          <w:szCs w:val="24"/>
        </w:rPr>
        <w:lastRenderedPageBreak/>
        <w:t xml:space="preserve">ενεργό εργασιακή τους σχέση ή την επιχειρηματικότητα ή τη δημοσιοϋπαλληλική σχέση -το ίδιο ισχύει και για τους </w:t>
      </w:r>
      <w:proofErr w:type="spellStart"/>
      <w:r>
        <w:rPr>
          <w:rFonts w:eastAsia="Times New Roman" w:cs="Times New Roman"/>
          <w:szCs w:val="24"/>
        </w:rPr>
        <w:t>ενστόλους</w:t>
      </w:r>
      <w:proofErr w:type="spellEnd"/>
      <w:r>
        <w:rPr>
          <w:rFonts w:eastAsia="Times New Roman" w:cs="Times New Roman"/>
          <w:szCs w:val="24"/>
        </w:rPr>
        <w:t>- μετά τις 13</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 xml:space="preserve">2016. </w:t>
      </w:r>
    </w:p>
    <w:p w14:paraId="1479EAE7"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Πρόκειται, λοιπόν, για την εφαρμογή των διατάξεων του νόμου για την έκδοση συντάξεων. Όμως ειδικά για το</w:t>
      </w:r>
      <w:r>
        <w:rPr>
          <w:rFonts w:eastAsia="Times New Roman" w:cs="Times New Roman"/>
          <w:szCs w:val="24"/>
        </w:rPr>
        <w:t xml:space="preserve">υς </w:t>
      </w:r>
      <w:proofErr w:type="spellStart"/>
      <w:r>
        <w:rPr>
          <w:rFonts w:eastAsia="Times New Roman" w:cs="Times New Roman"/>
          <w:szCs w:val="24"/>
        </w:rPr>
        <w:t>ενστόλους</w:t>
      </w:r>
      <w:proofErr w:type="spellEnd"/>
      <w:r>
        <w:rPr>
          <w:rFonts w:eastAsia="Times New Roman" w:cs="Times New Roman"/>
          <w:szCs w:val="24"/>
        </w:rPr>
        <w:t xml:space="preserve"> προνοήσαμε, επειδή ακριβώς φροντίζουμε να μη δημιουργούνται προβλήματα. Φυσικά πρέπει εκ προοιμίου να πω ότι όπου υπάρχουν προβλήματα θα τα λύνουμε. Δικός μας είναι ο νόμος και πάντα ο νομοθέτης διορθώνει, όπου υπάρχουν ανάγκες, εκείνες τις δι</w:t>
      </w:r>
      <w:r>
        <w:rPr>
          <w:rFonts w:eastAsia="Times New Roman" w:cs="Times New Roman"/>
          <w:szCs w:val="24"/>
        </w:rPr>
        <w:t>ατάξεις που χρειάζονται διόρθωση. Όμως στην περίπτωση αυτή για την οποία ρωτάτε, όσον αφορά στους ένστολους, επειδή σύμφωνα με τον νόμο η αποστρατεία τους επέρχεται δεκαπέντε μέρες μετά από εκείνη την ημέρα που δημοσιεύεται στο ΦΕΚ η σχετική διοικητική πρά</w:t>
      </w:r>
      <w:r>
        <w:rPr>
          <w:rFonts w:eastAsia="Times New Roman" w:cs="Times New Roman"/>
          <w:szCs w:val="24"/>
        </w:rPr>
        <w:t>ξη, ήταν επιεικές να φροντίσουμε να μεταφέρουμε τη χρονική στιγμή της ένταξης αργότερα. Γι’ αυτό βάλαμε ειδικά για τους ένστολους την 1</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 xml:space="preserve">2016 ως ημέρα η οποία θα ισχύει για τις δικές τους συντάξεις. </w:t>
      </w:r>
    </w:p>
    <w:p w14:paraId="1479EAE8"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lastRenderedPageBreak/>
        <w:t>Συνεπώς πρόκειται για κάτι ευνοϊκό. Εγώ δεν θα το έλεγα</w:t>
      </w:r>
      <w:r>
        <w:rPr>
          <w:rFonts w:eastAsia="Times New Roman" w:cs="Times New Roman"/>
          <w:szCs w:val="24"/>
        </w:rPr>
        <w:t xml:space="preserve"> ευνοϊκό, αλλά κάτι πολύ λογικό, που έπρεπε να προνοήσουμε. Βάλαμε μία χρονική παράταση της έναρξης ισχύος του νόμου για τον προσδιορισμό των δικών τους συντάξεων. Αυτή είναι η διάκριση. Δεν είναι άλλη η διάκριση. Είναι μια λογική πρόβλεψη. </w:t>
      </w:r>
    </w:p>
    <w:p w14:paraId="1479EAE9"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Σχετικά με τις</w:t>
      </w:r>
      <w:r>
        <w:rPr>
          <w:rFonts w:eastAsia="Times New Roman" w:cs="Times New Roman"/>
          <w:szCs w:val="24"/>
        </w:rPr>
        <w:t xml:space="preserve"> προσωρινές συντάξεις, το Γενικό Λογιστήριο του Κράτους έχει αρμοδιότητα να εκδίδει τις συντάξεις όλων των δημοσίων υπαλλήλων μέχρι τέλος Δεκεμβρίου 2016, του τρέχοντος έτους. Από την 1</w:t>
      </w:r>
      <w:r>
        <w:rPr>
          <w:rFonts w:eastAsia="Times New Roman" w:cs="Times New Roman"/>
          <w:szCs w:val="24"/>
          <w:vertAlign w:val="superscript"/>
        </w:rPr>
        <w:t>η</w:t>
      </w:r>
      <w:r>
        <w:rPr>
          <w:rFonts w:eastAsia="Times New Roman" w:cs="Times New Roman"/>
          <w:szCs w:val="24"/>
        </w:rPr>
        <w:t xml:space="preserve"> Ιανουαρίου θα τις εκδίδει ο ΕΦΚΑ. Μέχρι τότε έχει αρμοδιότητα το Γενι</w:t>
      </w:r>
      <w:r>
        <w:rPr>
          <w:rFonts w:eastAsia="Times New Roman" w:cs="Times New Roman"/>
          <w:szCs w:val="24"/>
        </w:rPr>
        <w:t>κό Λογιστήριο του Κράτους, που υπόκειται στις αυστηρές διατυπώσεις του Ελεγκτικού Συνεδρίου. Η εγκύκλιος έχει υπογραφεί από εμένα ήδη από τον Αύγουστο και από τον αρμόδιο Υπουργό επίσης. Επίκειται και η δημοσίευσή της στο ΦΕΚ. Το ότι εκδίδονται όμως οι προ</w:t>
      </w:r>
      <w:r>
        <w:rPr>
          <w:rFonts w:eastAsia="Times New Roman" w:cs="Times New Roman"/>
          <w:szCs w:val="24"/>
        </w:rPr>
        <w:t>σωρινές συντάξεις</w:t>
      </w:r>
      <w:r>
        <w:rPr>
          <w:rFonts w:eastAsia="Times New Roman" w:cs="Times New Roman"/>
          <w:szCs w:val="24"/>
        </w:rPr>
        <w:t>,</w:t>
      </w:r>
      <w:r>
        <w:rPr>
          <w:rFonts w:eastAsia="Times New Roman" w:cs="Times New Roman"/>
          <w:szCs w:val="24"/>
        </w:rPr>
        <w:t xml:space="preserve"> φαίνεται από το ότι ήδη στο ΙΚΑ έχουν εκδοθεί κοντά στις τρεις χιλιάδες συντάξεις ως προσωρινές στο διάστημα αυτό. Επομένως, δεν είναι ακριβές ότι δεν εκδίδονται προσωρινές συντάξεις. Μάλιστα, χθες ή προχθές –την Παρασκευή ή την Πέμπτη, </w:t>
      </w:r>
      <w:r>
        <w:rPr>
          <w:rFonts w:eastAsia="Times New Roman" w:cs="Times New Roman"/>
          <w:szCs w:val="24"/>
        </w:rPr>
        <w:t xml:space="preserve">δεν θυμάμαι καλά- υπέγραψα Υπουργική Απόφαση που δίνει και τις προσωρινές συντάξεις για τις συντάξεις </w:t>
      </w:r>
      <w:r>
        <w:rPr>
          <w:rFonts w:eastAsia="Times New Roman" w:cs="Times New Roman"/>
          <w:szCs w:val="24"/>
        </w:rPr>
        <w:lastRenderedPageBreak/>
        <w:t xml:space="preserve">χηρείας, επειδή η ΕΛΣΤΑΤ δεν έχει ακόμη εκδώσει τους σχετικούς συντελεστές για την αναπροσαρμογή των συντάξεων με βάση τα παρελθόντα έτη. </w:t>
      </w:r>
    </w:p>
    <w:p w14:paraId="1479EAEA"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Ευχαριστώ πολύ.</w:t>
      </w:r>
      <w:r>
        <w:rPr>
          <w:rFonts w:eastAsia="Times New Roman" w:cs="Times New Roman"/>
          <w:szCs w:val="24"/>
        </w:rPr>
        <w:t xml:space="preserve"> </w:t>
      </w:r>
    </w:p>
    <w:p w14:paraId="1479EAEB" w14:textId="77777777" w:rsidR="00190499" w:rsidRDefault="00647577">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Πριν δώσω τον λόγο στον κ. Κατσαφάδο, θα ήθελα να ενημερώσω τη Βουλή ότι με έγγραφό του ο Γενικός Γραμματέας της Κυβέρνησης, κ. Καλογήρου, μας γνωρίζει ότι η τρίτη με αριθμό 167/2-11-2016 επίκαιρη ερώτηση πρώτου κύκλου</w:t>
      </w:r>
      <w:r>
        <w:rPr>
          <w:rFonts w:eastAsia="Times New Roman" w:cs="Times New Roman"/>
          <w:szCs w:val="24"/>
        </w:rPr>
        <w:t xml:space="preserve"> του Βουλευτή Σερρών της Ένωσης Κεντρώων κ. Αναστασίου Μεγαλομύστακα προς τον Υπουργό Αγροτικής Ανάπτυξης και Τροφίμων, σχετικά με το πρόβλημα της αύξησης του πληθυσμού των αδέσποτων ζώων στη χώρα μας, δεν θα συζητηθεί λόγω απουσίας του αρμόδιου Υπουργού κ</w:t>
      </w:r>
      <w:r>
        <w:rPr>
          <w:rFonts w:eastAsia="Times New Roman" w:cs="Times New Roman"/>
          <w:szCs w:val="24"/>
        </w:rPr>
        <w:t xml:space="preserve">. Αποστόλου στο εξωτερικό. </w:t>
      </w:r>
    </w:p>
    <w:p w14:paraId="1479EAEC"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Επίσης, δεν θα συζητηθούν λόγω κωλύματος των αρμοδίων Υπουργών και θα επαναπροσδιοριστούν για συζήτηση οι κάτωθι επίκαιρες ερωτήσεις:</w:t>
      </w:r>
    </w:p>
    <w:p w14:paraId="1479EAED"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lastRenderedPageBreak/>
        <w:t>Η δεύτερη με αριθμό 182/7-11-2016 επίκαιρη ερώτηση δεύτερου κύκλου του Βουλευτή Α΄ Θεσσαλονίκη</w:t>
      </w:r>
      <w:r>
        <w:rPr>
          <w:rFonts w:eastAsia="Times New Roman" w:cs="Times New Roman"/>
          <w:szCs w:val="24"/>
        </w:rPr>
        <w:t xml:space="preserve">ς της Ένωσης Κεντρώων κ. Ιωάννη </w:t>
      </w:r>
      <w:proofErr w:type="spellStart"/>
      <w:r>
        <w:rPr>
          <w:rFonts w:eastAsia="Times New Roman" w:cs="Times New Roman"/>
          <w:szCs w:val="24"/>
        </w:rPr>
        <w:t>Σαρίδη</w:t>
      </w:r>
      <w:proofErr w:type="spellEnd"/>
      <w:r>
        <w:rPr>
          <w:rFonts w:eastAsia="Times New Roman" w:cs="Times New Roman"/>
          <w:szCs w:val="24"/>
        </w:rPr>
        <w:t xml:space="preserve"> προς τον Υπουργό Οικονομικών, σχετικά με τη διαχείριση των κόκκινων δανείων της πρώην ΑΤΕ</w:t>
      </w:r>
      <w:r>
        <w:rPr>
          <w:rFonts w:eastAsia="Times New Roman" w:cs="Times New Roman"/>
          <w:szCs w:val="24"/>
          <w:lang w:val="en-US"/>
        </w:rPr>
        <w:t>bank</w:t>
      </w:r>
      <w:r>
        <w:rPr>
          <w:rFonts w:eastAsia="Times New Roman" w:cs="Times New Roman"/>
          <w:szCs w:val="24"/>
        </w:rPr>
        <w:t xml:space="preserve">, κατά άδικο τρόπο για τους οφειλέτες της, δεν θα συζητηθεί λόγω κωλύματος του Υπουργού Οικονομικών κ. </w:t>
      </w:r>
      <w:proofErr w:type="spellStart"/>
      <w:r>
        <w:rPr>
          <w:rFonts w:eastAsia="Times New Roman" w:cs="Times New Roman"/>
          <w:szCs w:val="24"/>
        </w:rPr>
        <w:t>Τσακαλώτου</w:t>
      </w:r>
      <w:proofErr w:type="spellEnd"/>
      <w:r>
        <w:rPr>
          <w:rFonts w:eastAsia="Times New Roman" w:cs="Times New Roman"/>
          <w:szCs w:val="24"/>
        </w:rPr>
        <w:t>. Αιτία: φό</w:t>
      </w:r>
      <w:r>
        <w:rPr>
          <w:rFonts w:eastAsia="Times New Roman" w:cs="Times New Roman"/>
          <w:szCs w:val="24"/>
        </w:rPr>
        <w:t xml:space="preserve">ρτος εργασίας. </w:t>
      </w:r>
    </w:p>
    <w:p w14:paraId="1479EAEE"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 xml:space="preserve">Η τρίτη με αριθμό 164/1-11-2016 επίκαιρη ερώτηση δεύτερου κύκλου του Βουλευτή Αιτωλοακαρνανίας του Κομμουνιστικού Κόμματος </w:t>
      </w:r>
      <w:r>
        <w:rPr>
          <w:rFonts w:eastAsia="Times New Roman" w:cs="Times New Roman"/>
          <w:szCs w:val="24"/>
        </w:rPr>
        <w:t>Ελλάδ</w:t>
      </w:r>
      <w:r>
        <w:rPr>
          <w:rFonts w:eastAsia="Times New Roman" w:cs="Times New Roman"/>
          <w:szCs w:val="24"/>
        </w:rPr>
        <w:t>α</w:t>
      </w:r>
      <w:r>
        <w:rPr>
          <w:rFonts w:eastAsia="Times New Roman" w:cs="Times New Roman"/>
          <w:szCs w:val="24"/>
        </w:rPr>
        <w:t>ς κ.</w:t>
      </w:r>
      <w:r>
        <w:rPr>
          <w:rFonts w:eastAsia="Times New Roman" w:cs="Times New Roman"/>
          <w:szCs w:val="24"/>
        </w:rPr>
        <w:t xml:space="preserve"> Νικολάου Μωραΐτη προς τους Υπουργούς Εσωτερικών και Αγροτικής Ανάπτυξης και Τροφίμων, σχετικά με την αντιμ</w:t>
      </w:r>
      <w:r>
        <w:rPr>
          <w:rFonts w:eastAsia="Times New Roman" w:cs="Times New Roman"/>
          <w:szCs w:val="24"/>
        </w:rPr>
        <w:t xml:space="preserve">ετώπιση των προβλημάτων από τις έντονες βροχοπτώσεις στον Νομό Αιτωλοακαρνανίας, δεν θα συζητηθεί λόγω κωλύματος του Υπουργού Εσωτερικών κ. Σκουρλέτη. Αιτία: ενημέρωση του Υπουργού για θέματα του Υπουργείου. </w:t>
      </w:r>
    </w:p>
    <w:p w14:paraId="1479EAEF"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Επίσης, η έκτη με αριθμό 62/10-10-2016 επίκαιρη</w:t>
      </w:r>
      <w:r>
        <w:rPr>
          <w:rFonts w:eastAsia="Times New Roman" w:cs="Times New Roman"/>
          <w:szCs w:val="24"/>
        </w:rPr>
        <w:t xml:space="preserve"> ερώτηση δεύτερου κύκλου του Βουλευτή Εύβοιας του Λαϊκού Συνδέσμου-Χρυσή Αυγή κ. Νικόλαου Μίχου προς τον Υπουργό Εσωτερικών, σχετικά με την </w:t>
      </w:r>
      <w:r>
        <w:rPr>
          <w:rFonts w:eastAsia="Times New Roman" w:cs="Times New Roman"/>
          <w:szCs w:val="24"/>
        </w:rPr>
        <w:lastRenderedPageBreak/>
        <w:t xml:space="preserve">εκτόπιση </w:t>
      </w:r>
      <w:r>
        <w:rPr>
          <w:rFonts w:eastAsia="Times New Roman" w:cs="Times New Roman"/>
          <w:szCs w:val="24"/>
        </w:rPr>
        <w:t xml:space="preserve">τριάντα έξι χιλιάδων επτακοσίων εξήντα εννέα </w:t>
      </w:r>
      <w:r>
        <w:rPr>
          <w:rFonts w:eastAsia="Times New Roman" w:cs="Times New Roman"/>
          <w:szCs w:val="24"/>
        </w:rPr>
        <w:t>τέκνων Ελλήνων από τους βρεφονηπιακούς σταθμούς δεν θα συζητηθ</w:t>
      </w:r>
      <w:r>
        <w:rPr>
          <w:rFonts w:eastAsia="Times New Roman" w:cs="Times New Roman"/>
          <w:szCs w:val="24"/>
        </w:rPr>
        <w:t xml:space="preserve">εί λόγω κωλύματος του Υπουργού Εσωτερικών κ. Σκουρλέτη. Αιτία: ενημέρωση του Υπουργού για θέματα του Υπουργείου. </w:t>
      </w:r>
    </w:p>
    <w:p w14:paraId="1479EAF0"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 xml:space="preserve">Η πέμπτη με αριθμό 127/18-10-2016 επίκαιρη ερώτηση δεύτερου κύκλου του Βουλευτή Αιτωλοακαρνανίας του Κομμουνιστικού Κόμματος </w:t>
      </w:r>
      <w:r>
        <w:rPr>
          <w:rFonts w:eastAsia="Times New Roman" w:cs="Times New Roman"/>
          <w:szCs w:val="24"/>
        </w:rPr>
        <w:t>Ελλάδ</w:t>
      </w:r>
      <w:r>
        <w:rPr>
          <w:rFonts w:eastAsia="Times New Roman" w:cs="Times New Roman"/>
          <w:szCs w:val="24"/>
        </w:rPr>
        <w:t>α</w:t>
      </w:r>
      <w:r>
        <w:rPr>
          <w:rFonts w:eastAsia="Times New Roman" w:cs="Times New Roman"/>
          <w:szCs w:val="24"/>
        </w:rPr>
        <w:t>ς κ.</w:t>
      </w:r>
      <w:r>
        <w:rPr>
          <w:rFonts w:eastAsia="Times New Roman" w:cs="Times New Roman"/>
          <w:szCs w:val="24"/>
        </w:rPr>
        <w:t xml:space="preserve"> Νικολά</w:t>
      </w:r>
      <w:r>
        <w:rPr>
          <w:rFonts w:eastAsia="Times New Roman" w:cs="Times New Roman"/>
          <w:szCs w:val="24"/>
        </w:rPr>
        <w:t xml:space="preserve">ου Μωραΐτη προς τον Υπουργό Παιδείας, Έρευνας και Θρησκευμάτων, σχετικά με τα προβλήματα της στέγασης των σπουδαστών στο ΤΕΙ Ηπείρου, δεν θα συζητηθεί λόγω κωλύματος του Υπουργού Παιδείας, Έρευνας και Θρησκευμάτων κ. </w:t>
      </w:r>
      <w:proofErr w:type="spellStart"/>
      <w:r>
        <w:rPr>
          <w:rFonts w:eastAsia="Times New Roman" w:cs="Times New Roman"/>
          <w:szCs w:val="24"/>
        </w:rPr>
        <w:t>Γαβρόγλου</w:t>
      </w:r>
      <w:proofErr w:type="spellEnd"/>
      <w:r>
        <w:rPr>
          <w:rFonts w:eastAsia="Times New Roman" w:cs="Times New Roman"/>
          <w:szCs w:val="24"/>
        </w:rPr>
        <w:t>. Αιτία: ενημέρωση του Υπουργο</w:t>
      </w:r>
      <w:r>
        <w:rPr>
          <w:rFonts w:eastAsia="Times New Roman" w:cs="Times New Roman"/>
          <w:szCs w:val="24"/>
        </w:rPr>
        <w:t xml:space="preserve">ύ για θέματα του Υπουργείου του. </w:t>
      </w:r>
    </w:p>
    <w:p w14:paraId="1479EAF1"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 xml:space="preserve">Επίσης, η έβδομη με αριθμό 173/3-11-2016 επίκαιρη ερώτηση δεύτερου κύκλου του Βουλευτή Α΄ Θεσσαλονίκης της Ένωσης Κεντρώων κ. Ιωάννη </w:t>
      </w:r>
      <w:proofErr w:type="spellStart"/>
      <w:r>
        <w:rPr>
          <w:rFonts w:eastAsia="Times New Roman" w:cs="Times New Roman"/>
          <w:szCs w:val="24"/>
        </w:rPr>
        <w:t>Σαρίδη</w:t>
      </w:r>
      <w:proofErr w:type="spellEnd"/>
      <w:r>
        <w:rPr>
          <w:rFonts w:eastAsia="Times New Roman" w:cs="Times New Roman"/>
          <w:szCs w:val="24"/>
        </w:rPr>
        <w:t xml:space="preserve"> προς τον Υπουργό Ναυτιλίας και Νησιωτικής </w:t>
      </w:r>
      <w:r>
        <w:rPr>
          <w:rFonts w:eastAsia="Times New Roman" w:cs="Times New Roman"/>
          <w:szCs w:val="24"/>
        </w:rPr>
        <w:lastRenderedPageBreak/>
        <w:t>Πολιτικής, σχετικά με την έγκριση του με</w:t>
      </w:r>
      <w:r>
        <w:rPr>
          <w:rFonts w:eastAsia="Times New Roman" w:cs="Times New Roman"/>
          <w:szCs w:val="24"/>
        </w:rPr>
        <w:t xml:space="preserve">σοπρόθεσμου επιχειρηματικού σχεδίου για τον Οργανισμό Λιμένος Θεσσαλονίκης (ΟΛΘ), δεν θα συζητηθεί λόγω κωλύματος του Υπουργού Ναυτιλίας και Νησιωτικής Πολιτικής κ. </w:t>
      </w:r>
      <w:proofErr w:type="spellStart"/>
      <w:r>
        <w:rPr>
          <w:rFonts w:eastAsia="Times New Roman" w:cs="Times New Roman"/>
          <w:szCs w:val="24"/>
        </w:rPr>
        <w:t>Κουρουμπλή</w:t>
      </w:r>
      <w:proofErr w:type="spellEnd"/>
      <w:r>
        <w:rPr>
          <w:rFonts w:eastAsia="Times New Roman" w:cs="Times New Roman"/>
          <w:szCs w:val="24"/>
        </w:rPr>
        <w:t>. Αιτία: ανειλημμένες υποχρεώσεις.</w:t>
      </w:r>
    </w:p>
    <w:p w14:paraId="1479EAF2"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Τέλος, η πρώτη με αριθμό 180/7-11-2016 επίκαιρ</w:t>
      </w:r>
      <w:r>
        <w:rPr>
          <w:rFonts w:eastAsia="Times New Roman" w:cs="Times New Roman"/>
          <w:szCs w:val="24"/>
        </w:rPr>
        <w:t xml:space="preserve">η ερώτηση πρώτου κύκλου του Βουλευτή Άρτας της Νέας Δημοκρατίας κ. Γεωργίου </w:t>
      </w:r>
      <w:proofErr w:type="spellStart"/>
      <w:r>
        <w:rPr>
          <w:rFonts w:eastAsia="Times New Roman" w:cs="Times New Roman"/>
          <w:szCs w:val="24"/>
        </w:rPr>
        <w:t>Στύλιου</w:t>
      </w:r>
      <w:proofErr w:type="spellEnd"/>
      <w:r>
        <w:rPr>
          <w:rFonts w:eastAsia="Times New Roman" w:cs="Times New Roman"/>
          <w:szCs w:val="24"/>
        </w:rPr>
        <w:t xml:space="preserve"> προς τον Υπουργό Υποδομών και Μεταφορών, σχετικά με τις κωλυσιεργίες στην έναρξη των εργασιών αποκατάστασης του παλαιού Δικαστικού Μεγάρου Άρτας, δεν θα συζητηθεί λόγω κωλύ</w:t>
      </w:r>
      <w:r>
        <w:rPr>
          <w:rFonts w:eastAsia="Times New Roman" w:cs="Times New Roman"/>
          <w:szCs w:val="24"/>
        </w:rPr>
        <w:t xml:space="preserve">ματος του Υπουργού Υποδομών και Μεταφορών κ. </w:t>
      </w:r>
      <w:proofErr w:type="spellStart"/>
      <w:r>
        <w:rPr>
          <w:rFonts w:eastAsia="Times New Roman" w:cs="Times New Roman"/>
          <w:szCs w:val="24"/>
        </w:rPr>
        <w:t>Σπίρτζη</w:t>
      </w:r>
      <w:proofErr w:type="spellEnd"/>
      <w:r>
        <w:rPr>
          <w:rFonts w:eastAsia="Times New Roman" w:cs="Times New Roman"/>
          <w:szCs w:val="24"/>
        </w:rPr>
        <w:t>. Αιτία: φόρτος εργασίας.</w:t>
      </w:r>
    </w:p>
    <w:p w14:paraId="1479EAF3"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 xml:space="preserve">Κύριε Κατσαφάδο, έχετε τον λόγο για τρία λεπτά. </w:t>
      </w:r>
    </w:p>
    <w:p w14:paraId="1479EAF4" w14:textId="77777777" w:rsidR="00190499" w:rsidRDefault="00647577">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 xml:space="preserve">Ευχαριστώ, κύριε Πρόεδρε. </w:t>
      </w:r>
    </w:p>
    <w:p w14:paraId="1479EAF5"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θέλω να είμαι καλοπροαίρετος και θέλω να πιστεύω ότι οι συνεργ</w:t>
      </w:r>
      <w:r>
        <w:rPr>
          <w:rFonts w:eastAsia="Times New Roman" w:cs="Times New Roman"/>
          <w:szCs w:val="24"/>
        </w:rPr>
        <w:t xml:space="preserve">άτες σας δεν σας έχουν ενημερώσει σωστά. </w:t>
      </w:r>
    </w:p>
    <w:p w14:paraId="1479EAF6"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Κανένας, μα κανένας ένστολος, είτε υπηρετούσε στις Ένοπλες Δυνάμεις, είτε υπηρετούσε στα Σώματα Ασφαλείας και στην Πυροσβεστική, από τον Μάρτη που έχει καταθέσει τα χαρτιά του για να βγει στη σύνταξη, δεν έχει πάρε</w:t>
      </w:r>
      <w:r>
        <w:rPr>
          <w:rFonts w:eastAsia="Times New Roman" w:cs="Times New Roman"/>
          <w:szCs w:val="24"/>
        </w:rPr>
        <w:t>ι διευκρινιστική απάντηση από το Γενικό Λογιστήριο του Κράτους ούτε για το με ποιον τρόπο θα υπολογιστεί αυτή, ούτε για το πότε θα πάρει τη σύνταξή του και σαφέστατα δεν έχει πάρει προσωρινή σύνταξη. Αυτό είναι κάτι το οποίο είναι αδιαμφισβήτητο.</w:t>
      </w:r>
    </w:p>
    <w:p w14:paraId="1479EAF7"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Και σε όλ</w:t>
      </w:r>
      <w:r>
        <w:rPr>
          <w:rFonts w:eastAsia="Times New Roman" w:cs="Times New Roman"/>
          <w:szCs w:val="24"/>
        </w:rPr>
        <w:t xml:space="preserve">ους αυτούς τους ανθρώπους, κάτω απ’ αυτές τις πολύ δύσκολες οικονομικές συνθήκες, που τις γνωρίζουμε όλοι, οι οποίοι είχαν υψηλή αίσθηση του καθήκοντος, </w:t>
      </w:r>
      <w:r>
        <w:rPr>
          <w:rFonts w:eastAsia="Times New Roman" w:cs="Times New Roman"/>
          <w:szCs w:val="24"/>
        </w:rPr>
        <w:t>υπηρ</w:t>
      </w:r>
      <w:r>
        <w:rPr>
          <w:rFonts w:eastAsia="Times New Roman" w:cs="Times New Roman"/>
          <w:szCs w:val="24"/>
        </w:rPr>
        <w:t>έτησαν</w:t>
      </w:r>
      <w:r>
        <w:rPr>
          <w:rFonts w:eastAsia="Times New Roman" w:cs="Times New Roman"/>
          <w:szCs w:val="24"/>
        </w:rPr>
        <w:t xml:space="preserve"> την πατρίδα, </w:t>
      </w:r>
      <w:r>
        <w:rPr>
          <w:rFonts w:eastAsia="Times New Roman" w:cs="Times New Roman"/>
          <w:szCs w:val="24"/>
        </w:rPr>
        <w:t>υπηρ</w:t>
      </w:r>
      <w:r>
        <w:rPr>
          <w:rFonts w:eastAsia="Times New Roman" w:cs="Times New Roman"/>
          <w:szCs w:val="24"/>
        </w:rPr>
        <w:t>έτησαν</w:t>
      </w:r>
      <w:r>
        <w:rPr>
          <w:rFonts w:eastAsia="Times New Roman" w:cs="Times New Roman"/>
          <w:szCs w:val="24"/>
        </w:rPr>
        <w:t xml:space="preserve"> την κοινωνία, </w:t>
      </w:r>
      <w:r>
        <w:rPr>
          <w:rFonts w:eastAsia="Times New Roman" w:cs="Times New Roman"/>
          <w:szCs w:val="24"/>
        </w:rPr>
        <w:t>υπηρ</w:t>
      </w:r>
      <w:r>
        <w:rPr>
          <w:rFonts w:eastAsia="Times New Roman" w:cs="Times New Roman"/>
          <w:szCs w:val="24"/>
        </w:rPr>
        <w:t>έ</w:t>
      </w:r>
      <w:r>
        <w:rPr>
          <w:rFonts w:eastAsia="Times New Roman" w:cs="Times New Roman"/>
          <w:szCs w:val="24"/>
        </w:rPr>
        <w:t>τ</w:t>
      </w:r>
      <w:r>
        <w:rPr>
          <w:rFonts w:eastAsia="Times New Roman" w:cs="Times New Roman"/>
          <w:szCs w:val="24"/>
        </w:rPr>
        <w:t>η</w:t>
      </w:r>
      <w:r>
        <w:rPr>
          <w:rFonts w:eastAsia="Times New Roman" w:cs="Times New Roman"/>
          <w:szCs w:val="24"/>
        </w:rPr>
        <w:t>σαν</w:t>
      </w:r>
      <w:r>
        <w:rPr>
          <w:rFonts w:eastAsia="Times New Roman" w:cs="Times New Roman"/>
          <w:szCs w:val="24"/>
        </w:rPr>
        <w:t xml:space="preserve"> το σύνολο των πολιτών, σε όλους αυτούς τους ανθρώπους, λοιπόν, κάτω απ’ αυτές τις αντίξοες οικονομικές συνθήκες, η απάντηση που δίνει το Γενικό Λογιστήριο, κύριε </w:t>
      </w:r>
      <w:r>
        <w:rPr>
          <w:rFonts w:eastAsia="Times New Roman" w:cs="Times New Roman"/>
          <w:szCs w:val="24"/>
        </w:rPr>
        <w:lastRenderedPageBreak/>
        <w:t>Υπουργέ -όχι η απάντηση που δίνω εγώ-, είναι ότι είναι αναρμόδιο να τους απαντήσει και περιμέ</w:t>
      </w:r>
      <w:r>
        <w:rPr>
          <w:rFonts w:eastAsia="Times New Roman" w:cs="Times New Roman"/>
          <w:szCs w:val="24"/>
        </w:rPr>
        <w:t xml:space="preserve">νει διευκρινιστικές εγκυκλίους από το αρμόδιο Υπουργείο. </w:t>
      </w:r>
    </w:p>
    <w:p w14:paraId="1479EAF8"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Σας ρωτώ, λοιπόν, κύριε Υπουργέ: Είναι ερασιτεχνικός και πρόχειρος τουλάχιστον ο τρόπος με τον οποίο αντιμετωπίσατε το θέμα; Πόσος καιρός πρέπει να περάσει, κύριε Υπουργέ, γι’ αυτήν τη μεγάλη μερίδα</w:t>
      </w:r>
      <w:r>
        <w:rPr>
          <w:rFonts w:eastAsia="Times New Roman" w:cs="Times New Roman"/>
          <w:szCs w:val="24"/>
        </w:rPr>
        <w:t xml:space="preserve"> των υπαλλήλων που το καθήκον που επιτελούσαν πάρα πολλές φορές</w:t>
      </w:r>
      <w:r>
        <w:rPr>
          <w:rFonts w:eastAsia="Times New Roman" w:cs="Times New Roman"/>
          <w:szCs w:val="24"/>
        </w:rPr>
        <w:t xml:space="preserve">, </w:t>
      </w:r>
      <w:r>
        <w:rPr>
          <w:rFonts w:eastAsia="Times New Roman" w:cs="Times New Roman"/>
          <w:szCs w:val="24"/>
        </w:rPr>
        <w:t>έθετε σε κίνδυνο ακόμα και την ίδια τους τη ζωή; Πότε πρέπει να λυθεί το θέμα; Πόσος καιρός θα παρθεί; Γνωρίζετε ότι μιλάμε για ανθρώπους οι οποίοι δεν είναι σε ένα ανώτερο οικονομικό επίπεδο</w:t>
      </w:r>
      <w:r>
        <w:rPr>
          <w:rFonts w:eastAsia="Times New Roman" w:cs="Times New Roman"/>
          <w:szCs w:val="24"/>
        </w:rPr>
        <w:t>. Μιλάμε για ανθρώπους που έχουν πραγματική ανάγκη αυτά τα χρήματα και είναι τέσσερις και πέντε μήνες που δεν έχουν εισπράξει ούτε 1 ευρώ. Δεν είναι επαίτες, δεν το ζητάνε, δεν είναι χαριστικό. Είναι αυτό το οποίο οφείλει το κράτος απέναντι σε ανθρώπους</w:t>
      </w:r>
      <w:r>
        <w:rPr>
          <w:rFonts w:eastAsia="Times New Roman" w:cs="Times New Roman"/>
          <w:szCs w:val="24"/>
        </w:rPr>
        <w:t>,</w:t>
      </w:r>
      <w:r>
        <w:rPr>
          <w:rFonts w:eastAsia="Times New Roman" w:cs="Times New Roman"/>
          <w:szCs w:val="24"/>
        </w:rPr>
        <w:t xml:space="preserve"> ο</w:t>
      </w:r>
      <w:r>
        <w:rPr>
          <w:rFonts w:eastAsia="Times New Roman" w:cs="Times New Roman"/>
          <w:szCs w:val="24"/>
        </w:rPr>
        <w:t xml:space="preserve">ι οποίοι έχουν τεράστιες υποχρεώσεις, έχουν παιδιά τα οποία σπουδάζουν, έχουν παιδιά τα οποία είναι στην επαρχία. Πώς θα μπορέσει να </w:t>
      </w:r>
      <w:proofErr w:type="spellStart"/>
      <w:r>
        <w:rPr>
          <w:rFonts w:eastAsia="Times New Roman" w:cs="Times New Roman"/>
          <w:szCs w:val="24"/>
        </w:rPr>
        <w:t>αντεπεξέλθει</w:t>
      </w:r>
      <w:proofErr w:type="spellEnd"/>
      <w:r>
        <w:rPr>
          <w:rFonts w:eastAsia="Times New Roman" w:cs="Times New Roman"/>
          <w:szCs w:val="24"/>
        </w:rPr>
        <w:t xml:space="preserve"> αυτή η οικονομία και αυτό το νοικοκυριό; </w:t>
      </w:r>
    </w:p>
    <w:p w14:paraId="1479EAF9"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lastRenderedPageBreak/>
        <w:t xml:space="preserve">Όταν φτιάξατε τον ΕΦΚΑ και με τη δομή με την οποία τον χτίζετε τώρα </w:t>
      </w:r>
      <w:r>
        <w:rPr>
          <w:rFonts w:eastAsia="Times New Roman" w:cs="Times New Roman"/>
          <w:szCs w:val="24"/>
        </w:rPr>
        <w:t>-γιατί τώρα οργανώνεται αυτός ο ενιαίος φορέας- θα έπρεπε, αν μη τι άλλο, να είχατε προνοήσει να υπάρχει ένα μεταβατικό στάδιο, γιατί γνωρίζαμε πόσο καιρό θα πάρει για να συσταθεί αυτός ο νέος φορέας. Μιλάμε για ανθρώπους</w:t>
      </w:r>
      <w:r>
        <w:rPr>
          <w:rFonts w:eastAsia="Times New Roman" w:cs="Times New Roman"/>
          <w:szCs w:val="24"/>
        </w:rPr>
        <w:t>,</w:t>
      </w:r>
      <w:r>
        <w:rPr>
          <w:rFonts w:eastAsia="Times New Roman" w:cs="Times New Roman"/>
          <w:szCs w:val="24"/>
        </w:rPr>
        <w:t xml:space="preserve"> οι οποίοι έχουν παλέψει και έχουν</w:t>
      </w:r>
      <w:r>
        <w:rPr>
          <w:rFonts w:eastAsia="Times New Roman" w:cs="Times New Roman"/>
          <w:szCs w:val="24"/>
        </w:rPr>
        <w:t xml:space="preserve"> αγωνιστεί στη ζωή τους για το εθνικό και το κοινωνικό συμφέρον, για την εθνική και κοινωνική ειρήνη. Θα σας παρακαλούσα, λοιπόν, επειδή δεν τους αξίζει και δεν τους αρμόζει να βρίσκονται σε κατάσταση επαιτείας, όσο το δυνατόν πιο γρήγορα να βγάλετε αυτές </w:t>
      </w:r>
      <w:r>
        <w:rPr>
          <w:rFonts w:eastAsia="Times New Roman" w:cs="Times New Roman"/>
          <w:szCs w:val="24"/>
        </w:rPr>
        <w:t>τις διευκρινιστικές εγκυκλίους και να μας απαντήσετε εάν μπορείτε σήμερα κι από εδώ κιόλας, πότε θα μπορέσουν να πάρουν προσωρινή σύνταξη.</w:t>
      </w:r>
    </w:p>
    <w:p w14:paraId="1479EAFA"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479EAFB" w14:textId="77777777" w:rsidR="00190499" w:rsidRDefault="00647577">
      <w:pPr>
        <w:spacing w:line="600" w:lineRule="auto"/>
        <w:ind w:firstLine="720"/>
        <w:jc w:val="both"/>
        <w:rPr>
          <w:rFonts w:eastAsia="Times New Roman"/>
          <w:bCs/>
        </w:rPr>
      </w:pPr>
      <w:r>
        <w:rPr>
          <w:rFonts w:eastAsia="Times New Roman"/>
          <w:b/>
          <w:bCs/>
        </w:rPr>
        <w:t xml:space="preserve">ΠΡΟΕΔΡΕΥΩΝ (Δημήτριος Κρεμαστινός): </w:t>
      </w:r>
      <w:r>
        <w:rPr>
          <w:rFonts w:eastAsia="Times New Roman"/>
          <w:bCs/>
        </w:rPr>
        <w:t>Ευχαριστώ.</w:t>
      </w:r>
    </w:p>
    <w:p w14:paraId="1479EAFC" w14:textId="77777777" w:rsidR="00190499" w:rsidRDefault="00647577">
      <w:pPr>
        <w:spacing w:line="600" w:lineRule="auto"/>
        <w:ind w:firstLine="720"/>
        <w:jc w:val="both"/>
        <w:rPr>
          <w:rFonts w:eastAsia="Times New Roman"/>
          <w:bCs/>
        </w:rPr>
      </w:pPr>
      <w:r>
        <w:rPr>
          <w:rFonts w:eastAsia="Times New Roman"/>
          <w:bCs/>
        </w:rPr>
        <w:t>Κύριε Υπουργέ, έχετε τον λόγο και πάλι.</w:t>
      </w:r>
    </w:p>
    <w:p w14:paraId="1479EAFD" w14:textId="77777777" w:rsidR="00190499" w:rsidRDefault="00647577">
      <w:pPr>
        <w:spacing w:line="600" w:lineRule="auto"/>
        <w:ind w:firstLine="720"/>
        <w:jc w:val="both"/>
        <w:rPr>
          <w:rFonts w:eastAsia="Times New Roman" w:cs="Times New Roman"/>
          <w:szCs w:val="24"/>
        </w:rPr>
      </w:pPr>
      <w:r>
        <w:rPr>
          <w:rFonts w:eastAsia="Times New Roman" w:cs="Times New Roman"/>
          <w:b/>
          <w:szCs w:val="24"/>
        </w:rPr>
        <w:lastRenderedPageBreak/>
        <w:t>ΑΝΑΣΤΑΣΙΟΣ</w:t>
      </w:r>
      <w:r>
        <w:rPr>
          <w:rFonts w:eastAsia="Times New Roman" w:cs="Times New Roman"/>
          <w:b/>
          <w:szCs w:val="24"/>
        </w:rPr>
        <w:t xml:space="preserve"> ΠΕΤΡΟΠΟΥΛΟΣ (Υφυπουργός Εργασίας, Κοινωνικής Ασφάλισης και Κοινωνικής Αλληλεγγύης): </w:t>
      </w:r>
      <w:r>
        <w:rPr>
          <w:rFonts w:eastAsia="Times New Roman" w:cs="Times New Roman"/>
          <w:szCs w:val="24"/>
        </w:rPr>
        <w:t>Ευχαριστώ, κύριε Πρόεδρε.</w:t>
      </w:r>
    </w:p>
    <w:p w14:paraId="1479EAFE"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 xml:space="preserve">Δεν αμφισβητώ την καλή σας προαίρεση, κύριε Κατσαφάδο. Διευκρίνισα όσα διευκρίνισα κατά την </w:t>
      </w:r>
      <w:proofErr w:type="spellStart"/>
      <w:r>
        <w:rPr>
          <w:rFonts w:eastAsia="Times New Roman" w:cs="Times New Roman"/>
          <w:szCs w:val="24"/>
        </w:rPr>
        <w:t>πρωτομιλία</w:t>
      </w:r>
      <w:proofErr w:type="spellEnd"/>
      <w:r>
        <w:rPr>
          <w:rFonts w:eastAsia="Times New Roman" w:cs="Times New Roman"/>
          <w:szCs w:val="24"/>
        </w:rPr>
        <w:t xml:space="preserve"> μου και είναι όπως ακριβώς τα είπα. Δεν έχ</w:t>
      </w:r>
      <w:r>
        <w:rPr>
          <w:rFonts w:eastAsia="Times New Roman" w:cs="Times New Roman"/>
          <w:szCs w:val="24"/>
        </w:rPr>
        <w:t xml:space="preserve">ω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διαφωνία στη δική σας διαπίστωση, γιατί είναι και δική μου, ότι καθυστερεί η καταβολή των συντάξεων σε αυτόν τον πληθυσμό. Είπα ότι δεν είναι γενικό πρόβλημα αυτό που προκύπτει από τον νόμο. Δεν προκύπτει από τον νόμο, γιατί ήδη το ΙΚΑ…</w:t>
      </w:r>
    </w:p>
    <w:p w14:paraId="1479EAFF" w14:textId="77777777" w:rsidR="00190499" w:rsidRDefault="00647577">
      <w:pPr>
        <w:spacing w:line="600" w:lineRule="auto"/>
        <w:ind w:firstLine="720"/>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Είναι ειδικό πρόβλημα; Μόνο γι’ αυτούς; </w:t>
      </w:r>
    </w:p>
    <w:p w14:paraId="1479EB00" w14:textId="77777777" w:rsidR="00190499" w:rsidRDefault="00647577">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Θα σας πω. </w:t>
      </w:r>
    </w:p>
    <w:p w14:paraId="1479EB01"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lastRenderedPageBreak/>
        <w:t xml:space="preserve">Είπα ότι μέχρι τέλος του έτους την αρμοδιότητα τη διατηρεί το Γενικό Λογιστήριο να </w:t>
      </w:r>
      <w:r>
        <w:rPr>
          <w:rFonts w:eastAsia="Times New Roman" w:cs="Times New Roman"/>
          <w:szCs w:val="24"/>
        </w:rPr>
        <w:t>δίνει αυτές τις συντάξεις. Δεν την έχει ο ΕΦΚΑ. Αυτό δεν σημαίνει ότι απεκδύομαι των δικών μου ευθυνών για να φροντίσω και να συνεισφέρω στην ταχύτερη έκδοση συντάξεων και για εκείνους τους πολίτες που συνταξιοδοτούνται από το Γενικό Λογιστήριο του Κράτους</w:t>
      </w:r>
      <w:r>
        <w:rPr>
          <w:rFonts w:eastAsia="Times New Roman" w:cs="Times New Roman"/>
          <w:szCs w:val="24"/>
        </w:rPr>
        <w:t xml:space="preserve">. </w:t>
      </w:r>
    </w:p>
    <w:p w14:paraId="1479EB02"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Σας διαβεβαιώ ότι τα σχετικά προβλήματα που υπάρχουν, θα επιλυθούν σύντομα. Είναι ζητήματα ελέγχου της όλης διαδικασίας από το Ελεγκτικό Συνέδριο. Υπάρχουν καινούργια ζητήματα στον νόμο. Το Ελεγκτικό Συνέδριο κάνει τη δική του προσέγγιση νομικής ορθότητ</w:t>
      </w:r>
      <w:r>
        <w:rPr>
          <w:rFonts w:eastAsia="Times New Roman" w:cs="Times New Roman"/>
          <w:szCs w:val="24"/>
        </w:rPr>
        <w:t xml:space="preserve">ας των διατάξεων και την κάνει με τις διαδικασίες που προβλέπει ο νόμος για το Ελεγκτικό Συνέδριο. Εκεί οφείλεται, προφανώς, η κάποια καθυστέρηση. Η σχετική εγκύκλιος έχει εκδοθεί. Ό,τι υπάρχει και εμποδίζει από τυχόν δική μας παράλειψη, σας διαβεβαιώ ότι </w:t>
      </w:r>
      <w:r>
        <w:rPr>
          <w:rFonts w:eastAsia="Times New Roman" w:cs="Times New Roman"/>
          <w:szCs w:val="24"/>
        </w:rPr>
        <w:t xml:space="preserve">θα εξαλειφθεί πάρα πολύ σύντομα, για να προχωρήσει η έκδοση αυτών των συντάξεων. </w:t>
      </w:r>
    </w:p>
    <w:p w14:paraId="1479EB03" w14:textId="77777777" w:rsidR="00190499" w:rsidRDefault="00647577">
      <w:pPr>
        <w:spacing w:line="600" w:lineRule="auto"/>
        <w:ind w:firstLine="720"/>
        <w:jc w:val="both"/>
        <w:rPr>
          <w:rFonts w:eastAsia="Times New Roman"/>
          <w:szCs w:val="24"/>
        </w:rPr>
      </w:pPr>
      <w:r>
        <w:rPr>
          <w:rFonts w:eastAsia="Times New Roman"/>
          <w:szCs w:val="24"/>
        </w:rPr>
        <w:lastRenderedPageBreak/>
        <w:t>Θα γίνει αυτό και δεν έχω καμμία άλλη αίσθηση παρά μόνο αυτήν που κι εσείς έχετε, ότι κακώς υπάρχει καθυστέρηση στην καταβολή των συντάξεων σ’ αυτούς τους ανθρώπους.</w:t>
      </w:r>
    </w:p>
    <w:p w14:paraId="1479EB04" w14:textId="77777777" w:rsidR="00190499" w:rsidRDefault="00647577">
      <w:pPr>
        <w:spacing w:line="600" w:lineRule="auto"/>
        <w:ind w:firstLine="720"/>
        <w:jc w:val="both"/>
        <w:rPr>
          <w:rFonts w:eastAsia="Times New Roman"/>
          <w:szCs w:val="24"/>
        </w:rPr>
      </w:pPr>
      <w:r>
        <w:rPr>
          <w:rFonts w:eastAsia="Times New Roman"/>
          <w:szCs w:val="24"/>
        </w:rPr>
        <w:t>Το ταχύτ</w:t>
      </w:r>
      <w:r>
        <w:rPr>
          <w:rFonts w:eastAsia="Times New Roman"/>
          <w:szCs w:val="24"/>
        </w:rPr>
        <w:t>ερο δυνατόν θα λυθεί το πρόβλημα αυτό. Θα το δω κι εγώ. Θα απευθυνθώ κι εγώ για τη συντομότερη επίλυση κάθε προβλήματος που μπορεί να υπάρχει.</w:t>
      </w:r>
    </w:p>
    <w:p w14:paraId="1479EB05" w14:textId="77777777" w:rsidR="00190499" w:rsidRDefault="00647577">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w:t>
      </w:r>
    </w:p>
    <w:p w14:paraId="1479EB06" w14:textId="77777777" w:rsidR="00190499" w:rsidRDefault="00647577">
      <w:pPr>
        <w:spacing w:line="600" w:lineRule="auto"/>
        <w:ind w:firstLine="720"/>
        <w:jc w:val="both"/>
        <w:rPr>
          <w:rFonts w:eastAsia="Times New Roman" w:cs="Times New Roman"/>
          <w:szCs w:val="24"/>
        </w:rPr>
      </w:pPr>
      <w:r>
        <w:rPr>
          <w:rFonts w:eastAsia="Times New Roman" w:cs="Times New Roman"/>
          <w:szCs w:val="24"/>
        </w:rPr>
        <w:t>Ολοκληρώθηκε η συζήτηση των επικαίρων ερωτήσεων.</w:t>
      </w:r>
    </w:p>
    <w:p w14:paraId="1479EB07" w14:textId="77777777" w:rsidR="00190499" w:rsidRDefault="00647577">
      <w:pPr>
        <w:spacing w:line="600" w:lineRule="auto"/>
        <w:ind w:firstLine="709"/>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w:t>
      </w:r>
      <w:r>
        <w:rPr>
          <w:rFonts w:eastAsia="Times New Roman" w:cs="Times New Roman"/>
          <w:szCs w:val="24"/>
        </w:rPr>
        <w:t xml:space="preserve"> συνάδελφοι, δέχεστε στο σημείο αυτό να λύσουμε τη συνεδρίαση;</w:t>
      </w:r>
    </w:p>
    <w:p w14:paraId="1479EB08" w14:textId="77777777" w:rsidR="00190499" w:rsidRDefault="00647577">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1479EB09" w14:textId="77777777" w:rsidR="00190499" w:rsidRDefault="00647577">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Με τη συναίνεση του Σώματος και ώρα 19</w:t>
      </w:r>
      <w:r>
        <w:rPr>
          <w:rFonts w:eastAsia="Times New Roman" w:cs="Times New Roman"/>
          <w:szCs w:val="24"/>
        </w:rPr>
        <w:t>.</w:t>
      </w:r>
      <w:r>
        <w:rPr>
          <w:rFonts w:eastAsia="Times New Roman" w:cs="Times New Roman"/>
          <w:szCs w:val="24"/>
        </w:rPr>
        <w:t xml:space="preserve">05΄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Τετάρτη 16 Νοεμβρίου 2016 και ώρα 14</w:t>
      </w:r>
      <w:r>
        <w:rPr>
          <w:rFonts w:eastAsia="Times New Roman" w:cs="Times New Roman"/>
          <w:szCs w:val="24"/>
        </w:rPr>
        <w:t>.</w:t>
      </w:r>
      <w:r>
        <w:rPr>
          <w:rFonts w:eastAsia="Times New Roman" w:cs="Times New Roman"/>
          <w:szCs w:val="24"/>
        </w:rPr>
        <w:t xml:space="preserve">30΄, με </w:t>
      </w:r>
      <w:r>
        <w:rPr>
          <w:rFonts w:eastAsia="Times New Roman" w:cs="Times New Roman"/>
          <w:szCs w:val="24"/>
        </w:rPr>
        <w:t>αντικείμενο εργασιών του Σώματος νομοθετική εργασία</w:t>
      </w:r>
      <w:r>
        <w:rPr>
          <w:rFonts w:eastAsia="Times New Roman" w:cs="Times New Roman"/>
          <w:szCs w:val="24"/>
        </w:rPr>
        <w:t xml:space="preserve">: </w:t>
      </w:r>
      <w:r>
        <w:rPr>
          <w:rFonts w:eastAsia="Times New Roman" w:cs="Times New Roman"/>
          <w:szCs w:val="24"/>
        </w:rPr>
        <w:t xml:space="preserve">σύμφωνα με την ημερήσια διάταξη που έχει διανεμηθεί. </w:t>
      </w:r>
    </w:p>
    <w:p w14:paraId="1479EB0A" w14:textId="77777777" w:rsidR="00190499" w:rsidRDefault="00190499">
      <w:pPr>
        <w:spacing w:line="600" w:lineRule="auto"/>
        <w:ind w:firstLine="540"/>
        <w:jc w:val="both"/>
        <w:rPr>
          <w:rFonts w:eastAsia="Times New Roman" w:cs="Times New Roman"/>
          <w:szCs w:val="24"/>
        </w:rPr>
      </w:pPr>
    </w:p>
    <w:p w14:paraId="1479EB0B" w14:textId="77777777" w:rsidR="00190499" w:rsidRDefault="00647577">
      <w:pPr>
        <w:spacing w:line="600" w:lineRule="auto"/>
        <w:ind w:firstLine="720"/>
        <w:jc w:val="both"/>
        <w:rPr>
          <w:rFonts w:eastAsia="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sectPr w:rsidR="0019049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n/+zO9nlEF4HZVDt56XhpEhikRY=" w:salt="scu4YzGL+WZaNZJOwdb/g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499"/>
    <w:rsid w:val="00190499"/>
    <w:rsid w:val="00647577"/>
    <w:rsid w:val="00B44A7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9EA2E"/>
  <w15:docId w15:val="{8146F40F-65B7-4D15-B180-873EA95C3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31F6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31F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350</MetadataID>
    <Session xmlns="641f345b-441b-4b81-9152-adc2e73ba5e1">Β´</Session>
    <Date xmlns="641f345b-441b-4b81-9152-adc2e73ba5e1">2016-11-13T22:00:00+00:00</Date>
    <Status xmlns="641f345b-441b-4b81-9152-adc2e73ba5e1">
      <Url>http://srv-sp1/praktika/Lists/Incoming_Metadata/EditForm.aspx?ID=350&amp;Source=/praktika/Recordings_Library/Forms/AllItems.aspx</Url>
      <Description>Δημοσιεύτηκε</Description>
    </Status>
    <Meeting xmlns="641f345b-441b-4b81-9152-adc2e73ba5e1">ΚΕ´</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1F943B-F7C3-4139-B136-227470F0102E}">
  <ds:schemaRefs>
    <ds:schemaRef ds:uri="http://schemas.microsoft.com/office/2006/metadata/properties"/>
    <ds:schemaRef ds:uri="http://schemas.openxmlformats.org/package/2006/metadata/core-properties"/>
    <ds:schemaRef ds:uri="http://www.w3.org/XML/1998/namespace"/>
    <ds:schemaRef ds:uri="http://purl.org/dc/elements/1.1/"/>
    <ds:schemaRef ds:uri="641f345b-441b-4b81-9152-adc2e73ba5e1"/>
    <ds:schemaRef ds:uri="http://purl.org/dc/terms/"/>
    <ds:schemaRef ds:uri="http://schemas.microsoft.com/office/2006/documentManagement/types"/>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39386F50-093F-4F00-BEB2-CE6A26FCF1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3330F2-63CB-4DF5-A7CE-DD1333A1F7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8942</Words>
  <Characters>48291</Characters>
  <Application>Microsoft Office Word</Application>
  <DocSecurity>0</DocSecurity>
  <Lines>402</Lines>
  <Paragraphs>114</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57119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2016-11-22T10:12:00Z</dcterms:created>
  <dcterms:modified xsi:type="dcterms:W3CDTF">2016-11-22T10:12:00Z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