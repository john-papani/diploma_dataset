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9DCD6" w14:textId="77777777" w:rsidR="004A2815" w:rsidRPr="004A2815" w:rsidRDefault="004A2815" w:rsidP="004A2815">
      <w:pPr>
        <w:spacing w:after="0" w:line="360" w:lineRule="auto"/>
        <w:rPr>
          <w:ins w:id="0" w:author="Φλούδα Χριστίνα" w:date="2016-10-25T12:10:00Z"/>
          <w:rFonts w:eastAsia="Times New Roman"/>
          <w:szCs w:val="24"/>
          <w:lang w:eastAsia="en-US"/>
        </w:rPr>
      </w:pPr>
      <w:bookmarkStart w:id="1" w:name="_GoBack"/>
      <w:bookmarkEnd w:id="1"/>
      <w:ins w:id="2" w:author="Φλούδα Χριστίνα" w:date="2016-10-25T12:10:00Z">
        <w:r w:rsidRPr="004A2815">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169CBBE" w14:textId="77777777" w:rsidR="004A2815" w:rsidRPr="004A2815" w:rsidRDefault="004A2815" w:rsidP="004A2815">
      <w:pPr>
        <w:spacing w:after="0" w:line="360" w:lineRule="auto"/>
        <w:rPr>
          <w:ins w:id="3" w:author="Φλούδα Χριστίνα" w:date="2016-10-25T12:10:00Z"/>
          <w:rFonts w:eastAsia="Times New Roman"/>
          <w:szCs w:val="24"/>
          <w:lang w:eastAsia="en-US"/>
        </w:rPr>
      </w:pPr>
    </w:p>
    <w:p w14:paraId="42BA153C" w14:textId="77777777" w:rsidR="004A2815" w:rsidRPr="004A2815" w:rsidRDefault="004A2815" w:rsidP="004A2815">
      <w:pPr>
        <w:spacing w:after="0" w:line="360" w:lineRule="auto"/>
        <w:rPr>
          <w:ins w:id="4" w:author="Φλούδα Χριστίνα" w:date="2016-10-25T12:10:00Z"/>
          <w:rFonts w:eastAsia="Times New Roman"/>
          <w:szCs w:val="24"/>
          <w:lang w:eastAsia="en-US"/>
        </w:rPr>
      </w:pPr>
      <w:ins w:id="5" w:author="Φλούδα Χριστίνα" w:date="2016-10-25T12:10:00Z">
        <w:r w:rsidRPr="004A2815">
          <w:rPr>
            <w:rFonts w:eastAsia="Times New Roman"/>
            <w:szCs w:val="24"/>
            <w:lang w:eastAsia="en-US"/>
          </w:rPr>
          <w:t>ΠΙΝΑΚΑΣ ΠΕΡΙΕΧΟΜΕΝΩΝ</w:t>
        </w:r>
      </w:ins>
    </w:p>
    <w:p w14:paraId="77CD7722" w14:textId="77777777" w:rsidR="004A2815" w:rsidRPr="004A2815" w:rsidRDefault="004A2815" w:rsidP="004A2815">
      <w:pPr>
        <w:spacing w:after="0" w:line="360" w:lineRule="auto"/>
        <w:rPr>
          <w:ins w:id="6" w:author="Φλούδα Χριστίνα" w:date="2016-10-25T12:10:00Z"/>
          <w:rFonts w:eastAsia="Times New Roman"/>
          <w:szCs w:val="24"/>
          <w:lang w:eastAsia="en-US"/>
        </w:rPr>
      </w:pPr>
      <w:ins w:id="7" w:author="Φλούδα Χριστίνα" w:date="2016-10-25T12:10:00Z">
        <w:r w:rsidRPr="004A2815">
          <w:rPr>
            <w:rFonts w:eastAsia="Times New Roman"/>
            <w:szCs w:val="24"/>
            <w:lang w:eastAsia="en-US"/>
          </w:rPr>
          <w:t xml:space="preserve">ΙΖ΄ ΠΕΡΙΟΔΟΣ </w:t>
        </w:r>
      </w:ins>
    </w:p>
    <w:p w14:paraId="2060597A" w14:textId="77777777" w:rsidR="004A2815" w:rsidRPr="004A2815" w:rsidRDefault="004A2815" w:rsidP="004A2815">
      <w:pPr>
        <w:spacing w:after="0" w:line="360" w:lineRule="auto"/>
        <w:rPr>
          <w:ins w:id="8" w:author="Φλούδα Χριστίνα" w:date="2016-10-25T12:10:00Z"/>
          <w:rFonts w:eastAsia="Times New Roman"/>
          <w:szCs w:val="24"/>
          <w:lang w:eastAsia="en-US"/>
        </w:rPr>
      </w:pPr>
      <w:ins w:id="9" w:author="Φλούδα Χριστίνα" w:date="2016-10-25T12:10:00Z">
        <w:r w:rsidRPr="004A2815">
          <w:rPr>
            <w:rFonts w:eastAsia="Times New Roman"/>
            <w:szCs w:val="24"/>
            <w:lang w:eastAsia="en-US"/>
          </w:rPr>
          <w:t>ΠΡΟΕΔΡΕΥΟΜΕΝΗΣ ΚΟΙΝΟΒΟΥΛΕΥΤΙΚΗΣ ΔΗΜΟΚΡΑΤΙΑΣ</w:t>
        </w:r>
      </w:ins>
    </w:p>
    <w:p w14:paraId="2B555631" w14:textId="77777777" w:rsidR="004A2815" w:rsidRPr="004A2815" w:rsidRDefault="004A2815" w:rsidP="004A2815">
      <w:pPr>
        <w:spacing w:after="0" w:line="360" w:lineRule="auto"/>
        <w:rPr>
          <w:ins w:id="10" w:author="Φλούδα Χριστίνα" w:date="2016-10-25T12:10:00Z"/>
          <w:rFonts w:eastAsia="Times New Roman"/>
          <w:szCs w:val="24"/>
          <w:lang w:eastAsia="en-US"/>
        </w:rPr>
      </w:pPr>
      <w:ins w:id="11" w:author="Φλούδα Χριστίνα" w:date="2016-10-25T12:10:00Z">
        <w:r w:rsidRPr="004A2815">
          <w:rPr>
            <w:rFonts w:eastAsia="Times New Roman"/>
            <w:szCs w:val="24"/>
            <w:lang w:eastAsia="en-US"/>
          </w:rPr>
          <w:t>ΣΥΝΟΔΟΣ Β΄</w:t>
        </w:r>
      </w:ins>
    </w:p>
    <w:p w14:paraId="03D86A79" w14:textId="77777777" w:rsidR="004A2815" w:rsidRPr="004A2815" w:rsidRDefault="004A2815" w:rsidP="004A2815">
      <w:pPr>
        <w:spacing w:after="0" w:line="360" w:lineRule="auto"/>
        <w:rPr>
          <w:ins w:id="12" w:author="Φλούδα Χριστίνα" w:date="2016-10-25T12:10:00Z"/>
          <w:rFonts w:eastAsia="Times New Roman"/>
          <w:szCs w:val="24"/>
          <w:lang w:eastAsia="en-US"/>
        </w:rPr>
      </w:pPr>
    </w:p>
    <w:p w14:paraId="2079612D" w14:textId="77777777" w:rsidR="004A2815" w:rsidRPr="004A2815" w:rsidRDefault="004A2815" w:rsidP="004A2815">
      <w:pPr>
        <w:spacing w:after="0" w:line="360" w:lineRule="auto"/>
        <w:rPr>
          <w:ins w:id="13" w:author="Φλούδα Χριστίνα" w:date="2016-10-25T12:10:00Z"/>
          <w:rFonts w:eastAsia="Times New Roman"/>
          <w:szCs w:val="24"/>
          <w:lang w:eastAsia="en-US"/>
        </w:rPr>
      </w:pPr>
      <w:ins w:id="14" w:author="Φλούδα Χριστίνα" w:date="2016-10-25T12:10:00Z">
        <w:r w:rsidRPr="004A2815">
          <w:rPr>
            <w:rFonts w:eastAsia="Times New Roman"/>
            <w:szCs w:val="24"/>
            <w:lang w:eastAsia="en-US"/>
          </w:rPr>
          <w:t>ΣΥΝΕΔΡΙΑΣΗ ΙΒ΄</w:t>
        </w:r>
      </w:ins>
    </w:p>
    <w:p w14:paraId="6B91BE2E" w14:textId="77777777" w:rsidR="004A2815" w:rsidRPr="004A2815" w:rsidRDefault="004A2815" w:rsidP="004A2815">
      <w:pPr>
        <w:spacing w:after="0" w:line="360" w:lineRule="auto"/>
        <w:rPr>
          <w:ins w:id="15" w:author="Φλούδα Χριστίνα" w:date="2016-10-25T12:10:00Z"/>
          <w:rFonts w:eastAsia="Times New Roman"/>
          <w:szCs w:val="24"/>
          <w:lang w:eastAsia="en-US"/>
        </w:rPr>
      </w:pPr>
      <w:ins w:id="16" w:author="Φλούδα Χριστίνα" w:date="2016-10-25T12:10:00Z">
        <w:r w:rsidRPr="004A2815">
          <w:rPr>
            <w:rFonts w:eastAsia="Times New Roman"/>
            <w:szCs w:val="24"/>
            <w:lang w:eastAsia="en-US"/>
          </w:rPr>
          <w:t>Τετάρτη  19 Οκτωβρίου 2016</w:t>
        </w:r>
      </w:ins>
    </w:p>
    <w:p w14:paraId="5139EBD0" w14:textId="77777777" w:rsidR="004A2815" w:rsidRPr="004A2815" w:rsidRDefault="004A2815" w:rsidP="004A2815">
      <w:pPr>
        <w:spacing w:after="0" w:line="360" w:lineRule="auto"/>
        <w:rPr>
          <w:ins w:id="17" w:author="Φλούδα Χριστίνα" w:date="2016-10-25T12:10:00Z"/>
          <w:rFonts w:eastAsia="Times New Roman"/>
          <w:szCs w:val="24"/>
          <w:lang w:eastAsia="en-US"/>
        </w:rPr>
      </w:pPr>
    </w:p>
    <w:p w14:paraId="36186334" w14:textId="77777777" w:rsidR="004A2815" w:rsidRPr="004A2815" w:rsidRDefault="004A2815" w:rsidP="004A2815">
      <w:pPr>
        <w:spacing w:after="0" w:line="360" w:lineRule="auto"/>
        <w:rPr>
          <w:ins w:id="18" w:author="Φλούδα Χριστίνα" w:date="2016-10-25T12:10:00Z"/>
          <w:rFonts w:eastAsia="Times New Roman"/>
          <w:szCs w:val="24"/>
          <w:lang w:eastAsia="en-US"/>
        </w:rPr>
      </w:pPr>
      <w:ins w:id="19" w:author="Φλούδα Χριστίνα" w:date="2016-10-25T12:10:00Z">
        <w:r w:rsidRPr="004A2815">
          <w:rPr>
            <w:rFonts w:eastAsia="Times New Roman"/>
            <w:szCs w:val="24"/>
            <w:lang w:eastAsia="en-US"/>
          </w:rPr>
          <w:t>ΘΕΜΑΤΑ</w:t>
        </w:r>
      </w:ins>
    </w:p>
    <w:p w14:paraId="60A29728" w14:textId="77777777" w:rsidR="004A2815" w:rsidRPr="004A2815" w:rsidRDefault="004A2815" w:rsidP="004A2815">
      <w:pPr>
        <w:spacing w:after="0" w:line="360" w:lineRule="auto"/>
        <w:rPr>
          <w:ins w:id="20" w:author="Φλούδα Χριστίνα" w:date="2016-10-25T12:10:00Z"/>
          <w:rFonts w:eastAsia="Times New Roman"/>
          <w:szCs w:val="24"/>
          <w:lang w:eastAsia="en-US"/>
        </w:rPr>
      </w:pPr>
      <w:ins w:id="21" w:author="Φλούδα Χριστίνα" w:date="2016-10-25T12:10:00Z">
        <w:r w:rsidRPr="004A2815">
          <w:rPr>
            <w:rFonts w:eastAsia="Times New Roman"/>
            <w:szCs w:val="24"/>
            <w:lang w:eastAsia="en-US"/>
          </w:rPr>
          <w:t xml:space="preserve"> </w:t>
        </w:r>
        <w:r w:rsidRPr="004A2815">
          <w:rPr>
            <w:rFonts w:eastAsia="Times New Roman"/>
            <w:szCs w:val="24"/>
            <w:lang w:eastAsia="en-US"/>
          </w:rPr>
          <w:br/>
          <w:t xml:space="preserve">Α. ΕΙΔΙΚΑ ΘΕΜΑΤΑ </w:t>
        </w:r>
        <w:r w:rsidRPr="004A2815">
          <w:rPr>
            <w:rFonts w:eastAsia="Times New Roman"/>
            <w:szCs w:val="24"/>
            <w:lang w:eastAsia="en-US"/>
          </w:rPr>
          <w:br/>
          <w:t xml:space="preserve">1. Επικύρωση πρακτικών, σελ. </w:t>
        </w:r>
      </w:ins>
    </w:p>
    <w:p w14:paraId="588DCE7E" w14:textId="77777777" w:rsidR="004A2815" w:rsidRPr="004A2815" w:rsidRDefault="004A2815" w:rsidP="004A2815">
      <w:pPr>
        <w:spacing w:after="0" w:line="360" w:lineRule="auto"/>
        <w:rPr>
          <w:ins w:id="22" w:author="Φλούδα Χριστίνα" w:date="2016-10-25T12:10:00Z"/>
          <w:rFonts w:eastAsia="Times New Roman"/>
          <w:szCs w:val="24"/>
          <w:lang w:eastAsia="en-US"/>
        </w:rPr>
      </w:pPr>
      <w:ins w:id="23" w:author="Φλούδα Χριστίνα" w:date="2016-10-25T12:10:00Z">
        <w:r w:rsidRPr="004A2815">
          <w:rPr>
            <w:rFonts w:eastAsia="Times New Roman"/>
            <w:szCs w:val="24"/>
            <w:lang w:eastAsia="en-US"/>
          </w:rPr>
          <w:t xml:space="preserve">2. Ανακοινώνεται ότι τη συνεδρίαση παρακολουθούν μαθητές από το 1ο ΕΠΑΛ Σαλαμίνας, το 2ο Δημοτικό Σχολείο Δάφνης, το 2ο Δημοτικό Σχολείο Θρακομακεδόνων, το Πειραματικό Γυμνάσιο Πατρών, το 4ο Γυμνάσιο Θήβας και το 3ο Γυμνάσιο Καλαμάτας, σελ. </w:t>
        </w:r>
        <w:r w:rsidRPr="004A2815">
          <w:rPr>
            <w:rFonts w:eastAsia="Times New Roman"/>
            <w:szCs w:val="24"/>
            <w:lang w:eastAsia="en-US"/>
          </w:rPr>
          <w:br/>
          <w:t xml:space="preserve">3. Επί διαδικαστικού θέματος, σελ. </w:t>
        </w:r>
        <w:r w:rsidRPr="004A2815">
          <w:rPr>
            <w:rFonts w:eastAsia="Times New Roman"/>
            <w:szCs w:val="24"/>
            <w:lang w:eastAsia="en-US"/>
          </w:rPr>
          <w:br/>
          <w:t xml:space="preserve">4. Επί προσωπικού θέματος, σελ. </w:t>
        </w:r>
        <w:r w:rsidRPr="004A2815">
          <w:rPr>
            <w:rFonts w:eastAsia="Times New Roman"/>
            <w:szCs w:val="24"/>
            <w:lang w:eastAsia="en-US"/>
          </w:rPr>
          <w:br/>
          <w:t xml:space="preserve">5. Ανακοινώνεται ότι η Ειδική Μόνιμη Επιτροπή Περιφερειών, καθώς και η Υποεπιτροπή Νησιωτικών και Ορεινών Περιοχών της Ειδικής Μόνιμης Επιτροπής Περιφερειών καταθέτουν τις εκθέσεις τους, σύμφωνα με το άρθρο 43Α, παράγραφος 5 του Κανονισμού της Βουλής, σελ. </w:t>
        </w:r>
        <w:r w:rsidRPr="004A2815">
          <w:rPr>
            <w:rFonts w:eastAsia="Times New Roman"/>
            <w:szCs w:val="24"/>
            <w:lang w:eastAsia="en-US"/>
          </w:rPr>
          <w:br/>
          <w:t xml:space="preserve"> </w:t>
        </w:r>
        <w:r w:rsidRPr="004A2815">
          <w:rPr>
            <w:rFonts w:eastAsia="Times New Roman"/>
            <w:szCs w:val="24"/>
            <w:lang w:eastAsia="en-US"/>
          </w:rPr>
          <w:br/>
          <w:t xml:space="preserve">Β. ΚΟΙΝΟΒΟΥΛΕΥΤΙΚΟΣ ΕΛΕΓΧΟΣ </w:t>
        </w:r>
        <w:r w:rsidRPr="004A2815">
          <w:rPr>
            <w:rFonts w:eastAsia="Times New Roman"/>
            <w:szCs w:val="24"/>
            <w:lang w:eastAsia="en-US"/>
          </w:rPr>
          <w:br/>
          <w:t xml:space="preserve">Ανακοίνωση του δελτίου επικαίρων ερωτήσεων της Πέμπτης 20 Οκτωβρίου 2016, σελ. </w:t>
        </w:r>
        <w:r w:rsidRPr="004A2815">
          <w:rPr>
            <w:rFonts w:eastAsia="Times New Roman"/>
            <w:szCs w:val="24"/>
            <w:lang w:eastAsia="en-US"/>
          </w:rPr>
          <w:br/>
          <w:t xml:space="preserve"> </w:t>
        </w:r>
        <w:r w:rsidRPr="004A2815">
          <w:rPr>
            <w:rFonts w:eastAsia="Times New Roman"/>
            <w:szCs w:val="24"/>
            <w:lang w:eastAsia="en-US"/>
          </w:rPr>
          <w:br/>
          <w:t xml:space="preserve">Γ. ΝΟΜΟΘΕΤΙΚΗ ΕΡΓΑΣΙΑ </w:t>
        </w:r>
        <w:r w:rsidRPr="004A2815">
          <w:rPr>
            <w:rFonts w:eastAsia="Times New Roman"/>
            <w:szCs w:val="24"/>
            <w:lang w:eastAsia="en-US"/>
          </w:rPr>
          <w:br/>
          <w:t xml:space="preserve">Συζήτηση και ψήφιση επί της αρχής του σχεδίου νόμου του Υπουργείου Εργασίας, Κοινωνικής Ασφάλισης και Κοινωνικής Αλληλεγγύης: «Κοινωνική και αλληλέγγυα οικονομία και ανάπτυξη των φορέων της και άλλες διατάξεις», σελ. </w:t>
        </w:r>
        <w:r w:rsidRPr="004A2815">
          <w:rPr>
            <w:rFonts w:eastAsia="Times New Roman"/>
            <w:szCs w:val="24"/>
            <w:lang w:eastAsia="en-US"/>
          </w:rPr>
          <w:br/>
          <w:t xml:space="preserve"> </w:t>
        </w:r>
        <w:r w:rsidRPr="004A2815">
          <w:rPr>
            <w:rFonts w:eastAsia="Times New Roman"/>
            <w:szCs w:val="24"/>
            <w:lang w:eastAsia="en-US"/>
          </w:rPr>
          <w:br/>
          <w:t>ΠΡΟΕΔΡΕΥΟΝΤΕΣ</w:t>
        </w:r>
      </w:ins>
    </w:p>
    <w:p w14:paraId="5337A65E" w14:textId="77777777" w:rsidR="004A2815" w:rsidRPr="004A2815" w:rsidRDefault="004A2815" w:rsidP="004A2815">
      <w:pPr>
        <w:spacing w:after="0" w:line="360" w:lineRule="auto"/>
        <w:rPr>
          <w:ins w:id="24" w:author="Φλούδα Χριστίνα" w:date="2016-10-25T12:10:00Z"/>
          <w:rFonts w:eastAsia="Times New Roman"/>
          <w:szCs w:val="24"/>
          <w:lang w:eastAsia="en-US"/>
        </w:rPr>
      </w:pPr>
    </w:p>
    <w:p w14:paraId="18F641E3" w14:textId="77777777" w:rsidR="004A2815" w:rsidRPr="004A2815" w:rsidRDefault="004A2815" w:rsidP="004A2815">
      <w:pPr>
        <w:spacing w:after="0" w:line="360" w:lineRule="auto"/>
        <w:rPr>
          <w:ins w:id="25" w:author="Φλούδα Χριστίνα" w:date="2016-10-25T12:10:00Z"/>
          <w:rFonts w:eastAsia="Times New Roman"/>
          <w:szCs w:val="24"/>
          <w:lang w:eastAsia="en-US"/>
        </w:rPr>
      </w:pPr>
      <w:ins w:id="26" w:author="Φλούδα Χριστίνα" w:date="2016-10-25T12:10:00Z">
        <w:r w:rsidRPr="004A2815">
          <w:rPr>
            <w:rFonts w:eastAsia="Times New Roman"/>
            <w:szCs w:val="24"/>
            <w:lang w:eastAsia="en-US"/>
          </w:rPr>
          <w:t>ΒΑΡΕΜΕΝΟΣ Γ. , σελ.</w:t>
        </w:r>
        <w:r w:rsidRPr="004A2815">
          <w:rPr>
            <w:rFonts w:eastAsia="Times New Roman"/>
            <w:szCs w:val="24"/>
            <w:lang w:eastAsia="en-US"/>
          </w:rPr>
          <w:br/>
          <w:t>ΚΟΥΡΑΚΗΣ Α. , σελ.</w:t>
        </w:r>
        <w:r w:rsidRPr="004A2815">
          <w:rPr>
            <w:rFonts w:eastAsia="Times New Roman"/>
            <w:szCs w:val="24"/>
            <w:lang w:eastAsia="en-US"/>
          </w:rPr>
          <w:br/>
          <w:t>ΛΑΜΠΡΟΥΛΗΣ Γ. , σελ.</w:t>
        </w:r>
        <w:r w:rsidRPr="004A2815">
          <w:rPr>
            <w:rFonts w:eastAsia="Times New Roman"/>
            <w:szCs w:val="24"/>
            <w:lang w:eastAsia="en-US"/>
          </w:rPr>
          <w:br/>
          <w:t>ΛΥΚΟΥΔΗΣ Σ. , σελ.</w:t>
        </w:r>
        <w:r w:rsidRPr="004A2815">
          <w:rPr>
            <w:rFonts w:eastAsia="Times New Roman"/>
            <w:szCs w:val="24"/>
            <w:lang w:eastAsia="en-US"/>
          </w:rPr>
          <w:br/>
        </w:r>
        <w:r w:rsidRPr="004A2815">
          <w:rPr>
            <w:rFonts w:eastAsia="Times New Roman"/>
            <w:szCs w:val="24"/>
            <w:lang w:eastAsia="en-US"/>
          </w:rPr>
          <w:br/>
        </w:r>
      </w:ins>
    </w:p>
    <w:p w14:paraId="3A4A5DDC" w14:textId="77777777" w:rsidR="004A2815" w:rsidRPr="004A2815" w:rsidRDefault="004A2815" w:rsidP="004A2815">
      <w:pPr>
        <w:spacing w:after="0" w:line="360" w:lineRule="auto"/>
        <w:rPr>
          <w:ins w:id="27" w:author="Φλούδα Χριστίνα" w:date="2016-10-25T12:10:00Z"/>
          <w:rFonts w:eastAsia="Times New Roman"/>
          <w:szCs w:val="24"/>
          <w:lang w:eastAsia="en-US"/>
        </w:rPr>
      </w:pPr>
      <w:ins w:id="28" w:author="Φλούδα Χριστίνα" w:date="2016-10-25T12:10:00Z">
        <w:r w:rsidRPr="004A2815">
          <w:rPr>
            <w:rFonts w:eastAsia="Times New Roman"/>
            <w:szCs w:val="24"/>
            <w:lang w:eastAsia="en-US"/>
          </w:rPr>
          <w:t>ΟΜΙΛΗΤΕΣ</w:t>
        </w:r>
      </w:ins>
    </w:p>
    <w:p w14:paraId="5DC0E479" w14:textId="51FF83D5" w:rsidR="004A2815" w:rsidRDefault="004A2815" w:rsidP="004A2815">
      <w:pPr>
        <w:spacing w:after="0" w:line="600" w:lineRule="auto"/>
        <w:ind w:firstLine="720"/>
        <w:jc w:val="both"/>
        <w:rPr>
          <w:ins w:id="29" w:author="Φλούδα Χριστίνα" w:date="2016-10-25T12:10:00Z"/>
          <w:rFonts w:eastAsia="Times New Roman"/>
          <w:szCs w:val="24"/>
        </w:rPr>
        <w:pPrChange w:id="30" w:author="Φλούδα Χριστίνα" w:date="2016-10-25T12:10:00Z">
          <w:pPr>
            <w:spacing w:after="0" w:line="600" w:lineRule="auto"/>
            <w:ind w:firstLine="720"/>
            <w:jc w:val="center"/>
          </w:pPr>
        </w:pPrChange>
      </w:pPr>
      <w:ins w:id="31" w:author="Φλούδα Χριστίνα" w:date="2016-10-25T12:10:00Z">
        <w:r w:rsidRPr="004A2815">
          <w:rPr>
            <w:rFonts w:eastAsia="Times New Roman"/>
            <w:szCs w:val="24"/>
            <w:lang w:eastAsia="en-US"/>
          </w:rPr>
          <w:br/>
          <w:t>Α. Επί διαδικαστικού θέματος:</w:t>
        </w:r>
        <w:r w:rsidRPr="004A2815">
          <w:rPr>
            <w:rFonts w:eastAsia="Times New Roman"/>
            <w:szCs w:val="24"/>
            <w:lang w:eastAsia="en-US"/>
          </w:rPr>
          <w:br/>
          <w:t>ΑΝΤΩΝΟΠΟΥΛΟΥ Ο. , σελ.</w:t>
        </w:r>
        <w:r w:rsidRPr="004A2815">
          <w:rPr>
            <w:rFonts w:eastAsia="Times New Roman"/>
            <w:szCs w:val="24"/>
            <w:lang w:eastAsia="en-US"/>
          </w:rPr>
          <w:br/>
          <w:t>ΒΑΡΕΜΕΝΟΣ Γ. , σελ.</w:t>
        </w:r>
        <w:r w:rsidRPr="004A2815">
          <w:rPr>
            <w:rFonts w:eastAsia="Times New Roman"/>
            <w:szCs w:val="24"/>
            <w:lang w:eastAsia="en-US"/>
          </w:rPr>
          <w:br/>
          <w:t>ΒΟΥΛΤΕΨΗ Σ. , σελ.</w:t>
        </w:r>
        <w:r w:rsidRPr="004A2815">
          <w:rPr>
            <w:rFonts w:eastAsia="Times New Roman"/>
            <w:szCs w:val="24"/>
            <w:lang w:eastAsia="en-US"/>
          </w:rPr>
          <w:br/>
          <w:t>ΒΡΑΝΤΖΑ Π. , σελ.</w:t>
        </w:r>
        <w:r w:rsidRPr="004A2815">
          <w:rPr>
            <w:rFonts w:eastAsia="Times New Roman"/>
            <w:szCs w:val="24"/>
            <w:lang w:eastAsia="en-US"/>
          </w:rPr>
          <w:br/>
          <w:t>ΚΕΓΚΕΡΟΓΛΟΥ Β. , σελ.</w:t>
        </w:r>
        <w:r w:rsidRPr="004A2815">
          <w:rPr>
            <w:rFonts w:eastAsia="Times New Roman"/>
            <w:szCs w:val="24"/>
            <w:lang w:eastAsia="en-US"/>
          </w:rPr>
          <w:br/>
          <w:t>ΚΟΥΚΟΥΤΣΗΣ Δ. , σελ.</w:t>
        </w:r>
        <w:r w:rsidRPr="004A2815">
          <w:rPr>
            <w:rFonts w:eastAsia="Times New Roman"/>
            <w:szCs w:val="24"/>
            <w:lang w:eastAsia="en-US"/>
          </w:rPr>
          <w:br/>
          <w:t>ΚΟΥΡΑΚΗΣ Α. , σελ.</w:t>
        </w:r>
        <w:r w:rsidRPr="004A2815">
          <w:rPr>
            <w:rFonts w:eastAsia="Times New Roman"/>
            <w:szCs w:val="24"/>
            <w:lang w:eastAsia="en-US"/>
          </w:rPr>
          <w:br/>
          <w:t>ΛΑΜΠΡΟΥΛΗΣ Γ. , σελ.</w:t>
        </w:r>
        <w:r w:rsidRPr="004A2815">
          <w:rPr>
            <w:rFonts w:eastAsia="Times New Roman"/>
            <w:szCs w:val="24"/>
            <w:lang w:eastAsia="en-US"/>
          </w:rPr>
          <w:br/>
          <w:t>ΛΟΒΕΡΔΟΣ Α. , σελ.</w:t>
        </w:r>
        <w:r w:rsidRPr="004A2815">
          <w:rPr>
            <w:rFonts w:eastAsia="Times New Roman"/>
            <w:szCs w:val="24"/>
            <w:lang w:eastAsia="en-US"/>
          </w:rPr>
          <w:br/>
          <w:t>ΛΥΚΟΥΔΗΣ Σ. , σελ.</w:t>
        </w:r>
        <w:r w:rsidRPr="004A2815">
          <w:rPr>
            <w:rFonts w:eastAsia="Times New Roman"/>
            <w:szCs w:val="24"/>
            <w:lang w:eastAsia="en-US"/>
          </w:rPr>
          <w:br/>
          <w:t>ΜΑΝΤΑΣ Χ. , σελ.</w:t>
        </w:r>
        <w:r w:rsidRPr="004A2815">
          <w:rPr>
            <w:rFonts w:eastAsia="Times New Roman"/>
            <w:szCs w:val="24"/>
            <w:lang w:eastAsia="en-US"/>
          </w:rPr>
          <w:br/>
          <w:t>ΠΑΝΑΓΙΩΤΟΠΟΥΛΟΣ Ν. , σελ.</w:t>
        </w:r>
        <w:r w:rsidRPr="004A2815">
          <w:rPr>
            <w:rFonts w:eastAsia="Times New Roman"/>
            <w:szCs w:val="24"/>
            <w:lang w:eastAsia="en-US"/>
          </w:rPr>
          <w:br/>
          <w:t>ΠΑΠΠΑΣ Ν. , σελ.</w:t>
        </w:r>
        <w:r w:rsidRPr="004A2815">
          <w:rPr>
            <w:rFonts w:eastAsia="Times New Roman"/>
            <w:szCs w:val="24"/>
            <w:lang w:eastAsia="en-US"/>
          </w:rPr>
          <w:br/>
          <w:t>ΣΕΒΑΣΤΑΚΗΣ Δ. , σελ.</w:t>
        </w:r>
        <w:r w:rsidRPr="004A2815">
          <w:rPr>
            <w:rFonts w:eastAsia="Times New Roman"/>
            <w:szCs w:val="24"/>
            <w:lang w:eastAsia="en-US"/>
          </w:rPr>
          <w:br/>
        </w:r>
        <w:r w:rsidRPr="004A2815">
          <w:rPr>
            <w:rFonts w:eastAsia="Times New Roman"/>
            <w:szCs w:val="24"/>
            <w:lang w:eastAsia="en-US"/>
          </w:rPr>
          <w:br/>
          <w:t>Β. Επί προσωπικού θέματος:</w:t>
        </w:r>
        <w:r w:rsidRPr="004A2815">
          <w:rPr>
            <w:rFonts w:eastAsia="Times New Roman"/>
            <w:szCs w:val="24"/>
            <w:lang w:eastAsia="en-US"/>
          </w:rPr>
          <w:br/>
          <w:t>ΑΝΤΩΝΟΠΟΥΛΟΥ Ο. , σελ.</w:t>
        </w:r>
        <w:r w:rsidRPr="004A2815">
          <w:rPr>
            <w:rFonts w:eastAsia="Times New Roman"/>
            <w:szCs w:val="24"/>
            <w:lang w:eastAsia="en-US"/>
          </w:rPr>
          <w:br/>
          <w:t>ΣΕΒΑΣΤΑΚΗΣ Δ. , σελ.</w:t>
        </w:r>
        <w:r w:rsidRPr="004A2815">
          <w:rPr>
            <w:rFonts w:eastAsia="Times New Roman"/>
            <w:szCs w:val="24"/>
            <w:lang w:eastAsia="en-US"/>
          </w:rPr>
          <w:br/>
        </w:r>
        <w:r w:rsidRPr="004A2815">
          <w:rPr>
            <w:rFonts w:eastAsia="Times New Roman"/>
            <w:szCs w:val="24"/>
            <w:lang w:eastAsia="en-US"/>
          </w:rPr>
          <w:br/>
          <w:t>Γ. Επί του σχεδίου νόμου του Υπουργείου Εργασίας, Κοινωνικής Ασφάλισης και Κοινωνικής Αλληλεγγύης:</w:t>
        </w:r>
        <w:r w:rsidRPr="004A2815">
          <w:rPr>
            <w:rFonts w:eastAsia="Times New Roman"/>
            <w:szCs w:val="24"/>
            <w:lang w:eastAsia="en-US"/>
          </w:rPr>
          <w:br/>
          <w:t>ΑΝΤΩΝΟΠΟΥΛΟΥ Ο. , σελ.</w:t>
        </w:r>
        <w:r w:rsidRPr="004A2815">
          <w:rPr>
            <w:rFonts w:eastAsia="Times New Roman"/>
            <w:szCs w:val="24"/>
            <w:lang w:eastAsia="en-US"/>
          </w:rPr>
          <w:br/>
          <w:t>ΑΡΑΜΠΑΤΖΗ Φ. , σελ.</w:t>
        </w:r>
        <w:r w:rsidRPr="004A2815">
          <w:rPr>
            <w:rFonts w:eastAsia="Times New Roman"/>
            <w:szCs w:val="24"/>
            <w:lang w:eastAsia="en-US"/>
          </w:rPr>
          <w:br/>
          <w:t>ΒΑΓΙΩΝΑΚΗ Ε. , σελ.</w:t>
        </w:r>
        <w:r w:rsidRPr="004A2815">
          <w:rPr>
            <w:rFonts w:eastAsia="Times New Roman"/>
            <w:szCs w:val="24"/>
            <w:lang w:eastAsia="en-US"/>
          </w:rPr>
          <w:br/>
          <w:t>ΒΑΡΔΑΚΗΣ Σ. , σελ.</w:t>
        </w:r>
        <w:r w:rsidRPr="004A2815">
          <w:rPr>
            <w:rFonts w:eastAsia="Times New Roman"/>
            <w:szCs w:val="24"/>
            <w:lang w:eastAsia="en-US"/>
          </w:rPr>
          <w:br/>
          <w:t>ΒΟΥΛΤΕΨΗ Σ. , σελ.</w:t>
        </w:r>
        <w:r w:rsidRPr="004A2815">
          <w:rPr>
            <w:rFonts w:eastAsia="Times New Roman"/>
            <w:szCs w:val="24"/>
            <w:lang w:eastAsia="en-US"/>
          </w:rPr>
          <w:br/>
          <w:t>ΒΡΑΝΤΖΑ Π. , σελ.</w:t>
        </w:r>
        <w:r w:rsidRPr="004A2815">
          <w:rPr>
            <w:rFonts w:eastAsia="Times New Roman"/>
            <w:szCs w:val="24"/>
            <w:lang w:eastAsia="en-US"/>
          </w:rPr>
          <w:br/>
          <w:t>ΓΕΝΝΙΑ Γ. , σελ.</w:t>
        </w:r>
        <w:r w:rsidRPr="004A2815">
          <w:rPr>
            <w:rFonts w:eastAsia="Times New Roman"/>
            <w:szCs w:val="24"/>
            <w:lang w:eastAsia="en-US"/>
          </w:rPr>
          <w:br/>
          <w:t>ΓΡΕΓΟΣ Α. , σελ.</w:t>
        </w:r>
        <w:r w:rsidRPr="004A2815">
          <w:rPr>
            <w:rFonts w:eastAsia="Times New Roman"/>
            <w:szCs w:val="24"/>
            <w:lang w:eastAsia="en-US"/>
          </w:rPr>
          <w:br/>
          <w:t>ΔΗΜΑΡΑΣ Γ. , σελ.</w:t>
        </w:r>
        <w:r w:rsidRPr="004A2815">
          <w:rPr>
            <w:rFonts w:eastAsia="Times New Roman"/>
            <w:szCs w:val="24"/>
            <w:lang w:eastAsia="en-US"/>
          </w:rPr>
          <w:br/>
          <w:t>ΘΕΛΕΡΙΤΗ Μ. , σελ.</w:t>
        </w:r>
        <w:r w:rsidRPr="004A2815">
          <w:rPr>
            <w:rFonts w:eastAsia="Times New Roman"/>
            <w:szCs w:val="24"/>
            <w:lang w:eastAsia="en-US"/>
          </w:rPr>
          <w:br/>
          <w:t>ΘΕΟΧΑΡΗΣ Θ. , σελ.</w:t>
        </w:r>
        <w:r w:rsidRPr="004A2815">
          <w:rPr>
            <w:rFonts w:eastAsia="Times New Roman"/>
            <w:szCs w:val="24"/>
            <w:lang w:eastAsia="en-US"/>
          </w:rPr>
          <w:br/>
          <w:t>ΚΑΡΑΣΑΡΛΙΔΟΥ Ε. , σελ.</w:t>
        </w:r>
        <w:r w:rsidRPr="004A2815">
          <w:rPr>
            <w:rFonts w:eastAsia="Times New Roman"/>
            <w:szCs w:val="24"/>
            <w:lang w:eastAsia="en-US"/>
          </w:rPr>
          <w:br/>
          <w:t>ΚΑΣΤΟΡΗΣ Α. , σελ.</w:t>
        </w:r>
        <w:r w:rsidRPr="004A2815">
          <w:rPr>
            <w:rFonts w:eastAsia="Times New Roman"/>
            <w:szCs w:val="24"/>
            <w:lang w:eastAsia="en-US"/>
          </w:rPr>
          <w:br/>
          <w:t>ΚΑΤΡΟΥΓΚΑΛΟΣ Γ. , σελ.</w:t>
        </w:r>
        <w:r w:rsidRPr="004A2815">
          <w:rPr>
            <w:rFonts w:eastAsia="Times New Roman"/>
            <w:szCs w:val="24"/>
            <w:lang w:eastAsia="en-US"/>
          </w:rPr>
          <w:br/>
          <w:t>ΚΑΤΣΑΒΡΙΑ - ΣΙΩΡΟΠΟΥΛΟΥ Χ. , σελ.</w:t>
        </w:r>
        <w:r w:rsidRPr="004A2815">
          <w:rPr>
            <w:rFonts w:eastAsia="Times New Roman"/>
            <w:szCs w:val="24"/>
            <w:lang w:eastAsia="en-US"/>
          </w:rPr>
          <w:br/>
          <w:t>ΚΑΤΣΩΤΗΣ Χ. , σελ.</w:t>
        </w:r>
        <w:r w:rsidRPr="004A2815">
          <w:rPr>
            <w:rFonts w:eastAsia="Times New Roman"/>
            <w:szCs w:val="24"/>
            <w:lang w:eastAsia="en-US"/>
          </w:rPr>
          <w:br/>
          <w:t>ΚΕΓΚΕΡΟΓΛΟΥ Β. , σελ.</w:t>
        </w:r>
        <w:r w:rsidRPr="004A2815">
          <w:rPr>
            <w:rFonts w:eastAsia="Times New Roman"/>
            <w:szCs w:val="24"/>
            <w:lang w:eastAsia="en-US"/>
          </w:rPr>
          <w:br/>
          <w:t>ΚΟΥΚΟΥΤΣΗΣ Δ. , σελ.</w:t>
        </w:r>
        <w:r w:rsidRPr="004A2815">
          <w:rPr>
            <w:rFonts w:eastAsia="Times New Roman"/>
            <w:szCs w:val="24"/>
            <w:lang w:eastAsia="en-US"/>
          </w:rPr>
          <w:br/>
          <w:t>ΛΑΓΟΣ Ι. , σελ.</w:t>
        </w:r>
        <w:r w:rsidRPr="004A2815">
          <w:rPr>
            <w:rFonts w:eastAsia="Times New Roman"/>
            <w:szCs w:val="24"/>
            <w:lang w:eastAsia="en-US"/>
          </w:rPr>
          <w:br/>
          <w:t>ΛΑΖΑΡΙΔΗΣ Γ. , σελ.</w:t>
        </w:r>
        <w:r w:rsidRPr="004A2815">
          <w:rPr>
            <w:rFonts w:eastAsia="Times New Roman"/>
            <w:szCs w:val="24"/>
            <w:lang w:eastAsia="en-US"/>
          </w:rPr>
          <w:br/>
          <w:t>ΛΟΒΕΡΔΟΣ Α. , σελ.</w:t>
        </w:r>
        <w:r w:rsidRPr="004A2815">
          <w:rPr>
            <w:rFonts w:eastAsia="Times New Roman"/>
            <w:szCs w:val="24"/>
            <w:lang w:eastAsia="en-US"/>
          </w:rPr>
          <w:br/>
          <w:t>ΜΑΝΙΟΣ Ν. , σελ.</w:t>
        </w:r>
        <w:r w:rsidRPr="004A2815">
          <w:rPr>
            <w:rFonts w:eastAsia="Times New Roman"/>
            <w:szCs w:val="24"/>
            <w:lang w:eastAsia="en-US"/>
          </w:rPr>
          <w:br/>
          <w:t>ΜΕΓΑΛΟΟΙΚΟΝΟΜΟΥ Θ. , σελ.</w:t>
        </w:r>
        <w:r w:rsidRPr="004A2815">
          <w:rPr>
            <w:rFonts w:eastAsia="Times New Roman"/>
            <w:szCs w:val="24"/>
            <w:lang w:eastAsia="en-US"/>
          </w:rPr>
          <w:br/>
          <w:t>ΜΗΤΣΟΤΑΚΗΣ Κ. , σελ.</w:t>
        </w:r>
        <w:r w:rsidRPr="004A2815">
          <w:rPr>
            <w:rFonts w:eastAsia="Times New Roman"/>
            <w:szCs w:val="24"/>
            <w:lang w:eastAsia="en-US"/>
          </w:rPr>
          <w:br/>
          <w:t>ΜΙΧΑΛΟΛΙΑΚΟΣ Ν. , σελ.</w:t>
        </w:r>
        <w:r w:rsidRPr="004A2815">
          <w:rPr>
            <w:rFonts w:eastAsia="Times New Roman"/>
            <w:szCs w:val="24"/>
            <w:lang w:eastAsia="en-US"/>
          </w:rPr>
          <w:br/>
          <w:t>ΜΠΑΛΛΗΣ Σ. , σελ.</w:t>
        </w:r>
        <w:r w:rsidRPr="004A2815">
          <w:rPr>
            <w:rFonts w:eastAsia="Times New Roman"/>
            <w:szCs w:val="24"/>
            <w:lang w:eastAsia="en-US"/>
          </w:rPr>
          <w:br/>
          <w:t>ΜΠΑΛΩΜΕΝΑΚΗΣ Α. , σελ.</w:t>
        </w:r>
        <w:r w:rsidRPr="004A2815">
          <w:rPr>
            <w:rFonts w:eastAsia="Times New Roman"/>
            <w:szCs w:val="24"/>
            <w:lang w:eastAsia="en-US"/>
          </w:rPr>
          <w:br/>
          <w:t>ΜΠΑΡΓΙΩΤΑΣ Κ. , σελ.</w:t>
        </w:r>
        <w:r w:rsidRPr="004A2815">
          <w:rPr>
            <w:rFonts w:eastAsia="Times New Roman"/>
            <w:szCs w:val="24"/>
            <w:lang w:eastAsia="en-US"/>
          </w:rPr>
          <w:br/>
          <w:t>ΜΠΟΥΚΩΡΟΣ Χ. , σελ.</w:t>
        </w:r>
        <w:r w:rsidRPr="004A2815">
          <w:rPr>
            <w:rFonts w:eastAsia="Times New Roman"/>
            <w:szCs w:val="24"/>
            <w:lang w:eastAsia="en-US"/>
          </w:rPr>
          <w:br/>
          <w:t>ΠΑΝΑΓΙΩΤΟΠΟΥΛΟΣ Ν. , σελ.</w:t>
        </w:r>
        <w:r w:rsidRPr="004A2815">
          <w:rPr>
            <w:rFonts w:eastAsia="Times New Roman"/>
            <w:szCs w:val="24"/>
            <w:lang w:eastAsia="en-US"/>
          </w:rPr>
          <w:br/>
          <w:t>ΠΑΠΑΗΛΙΟΥ Γ. , σελ.</w:t>
        </w:r>
        <w:r w:rsidRPr="004A2815">
          <w:rPr>
            <w:rFonts w:eastAsia="Times New Roman"/>
            <w:szCs w:val="24"/>
            <w:lang w:eastAsia="en-US"/>
          </w:rPr>
          <w:br/>
          <w:t>ΠΑΠΑΧΡΙΣΤΟΠΟΥΛΟΣ Α. , σελ.</w:t>
        </w:r>
        <w:r w:rsidRPr="004A2815">
          <w:rPr>
            <w:rFonts w:eastAsia="Times New Roman"/>
            <w:szCs w:val="24"/>
            <w:lang w:eastAsia="en-US"/>
          </w:rPr>
          <w:br/>
          <w:t>ΠΑΠΠΑΣ Ν. , σελ.</w:t>
        </w:r>
        <w:r w:rsidRPr="004A2815">
          <w:rPr>
            <w:rFonts w:eastAsia="Times New Roman"/>
            <w:szCs w:val="24"/>
            <w:lang w:eastAsia="en-US"/>
          </w:rPr>
          <w:br/>
          <w:t>ΠΑΦΙΛΗΣ Α. , σελ.</w:t>
        </w:r>
        <w:r w:rsidRPr="004A2815">
          <w:rPr>
            <w:rFonts w:eastAsia="Times New Roman"/>
            <w:szCs w:val="24"/>
            <w:lang w:eastAsia="en-US"/>
          </w:rPr>
          <w:br/>
          <w:t>ΠΡΑΤΣΟΛΗΣ Α. , σελ.</w:t>
        </w:r>
        <w:r w:rsidRPr="004A2815">
          <w:rPr>
            <w:rFonts w:eastAsia="Times New Roman"/>
            <w:szCs w:val="24"/>
            <w:lang w:eastAsia="en-US"/>
          </w:rPr>
          <w:br/>
          <w:t>ΣΤΕΦΟΣ Ι. , σελ.</w:t>
        </w:r>
        <w:r w:rsidRPr="004A2815">
          <w:rPr>
            <w:rFonts w:eastAsia="Times New Roman"/>
            <w:szCs w:val="24"/>
            <w:lang w:eastAsia="en-US"/>
          </w:rPr>
          <w:br/>
          <w:t>ΣΤΟΓΙΑΝΝΙΔΗΣ Γ. , σελ.</w:t>
        </w:r>
        <w:r w:rsidRPr="004A2815">
          <w:rPr>
            <w:rFonts w:eastAsia="Times New Roman"/>
            <w:szCs w:val="24"/>
            <w:lang w:eastAsia="en-US"/>
          </w:rPr>
          <w:br/>
          <w:t>ΣΥΝΤΥΧΑΚΗΣ Ε. , σελ.</w:t>
        </w:r>
        <w:r w:rsidRPr="004A2815">
          <w:rPr>
            <w:rFonts w:eastAsia="Times New Roman"/>
            <w:szCs w:val="24"/>
            <w:lang w:eastAsia="en-US"/>
          </w:rPr>
          <w:br/>
          <w:t>ΦΟΡΤΣΑΚΗΣ Θ. , σελ.</w:t>
        </w:r>
        <w:r w:rsidRPr="004A2815">
          <w:rPr>
            <w:rFonts w:eastAsia="Times New Roman"/>
            <w:szCs w:val="24"/>
            <w:lang w:eastAsia="en-US"/>
          </w:rPr>
          <w:br/>
          <w:t>ΦΩΚΑΣ Α. , σελ.</w:t>
        </w:r>
        <w:r w:rsidRPr="004A2815">
          <w:rPr>
            <w:rFonts w:eastAsia="Times New Roman"/>
            <w:szCs w:val="24"/>
            <w:lang w:eastAsia="en-US"/>
          </w:rPr>
          <w:br/>
          <w:t>ΦΩΤΙΟΥ Θ. , σελ.</w:t>
        </w:r>
        <w:r w:rsidRPr="004A2815">
          <w:rPr>
            <w:rFonts w:eastAsia="Times New Roman"/>
            <w:szCs w:val="24"/>
            <w:lang w:eastAsia="en-US"/>
          </w:rPr>
          <w:br/>
          <w:t>ΧΡΙΣΤΟΦΙΛΟΠΟΥΛΟΥ Π. , σελ.</w:t>
        </w:r>
        <w:r w:rsidRPr="004A2815">
          <w:rPr>
            <w:rFonts w:eastAsia="Times New Roman"/>
            <w:szCs w:val="24"/>
            <w:lang w:eastAsia="en-US"/>
          </w:rPr>
          <w:br/>
        </w:r>
        <w:r w:rsidRPr="004A2815">
          <w:rPr>
            <w:rFonts w:eastAsia="Times New Roman"/>
            <w:szCs w:val="24"/>
            <w:lang w:eastAsia="en-US"/>
          </w:rPr>
          <w:br/>
          <w:t>Δ. ΠΑΡΕΜΒΑΣΕΙΣ:</w:t>
        </w:r>
        <w:r w:rsidRPr="004A2815">
          <w:rPr>
            <w:rFonts w:eastAsia="Times New Roman"/>
            <w:szCs w:val="24"/>
            <w:lang w:eastAsia="en-US"/>
          </w:rPr>
          <w:br/>
          <w:t>ΒΟΡΙΔΗΣ Μ. , σελ.</w:t>
        </w:r>
        <w:r w:rsidRPr="004A2815">
          <w:rPr>
            <w:rFonts w:eastAsia="Times New Roman"/>
            <w:szCs w:val="24"/>
            <w:lang w:eastAsia="en-US"/>
          </w:rPr>
          <w:br/>
          <w:t>ΗΓΟΥΜΕΝΙΔΗΣ Ν. , σελ.</w:t>
        </w:r>
        <w:r w:rsidRPr="004A2815">
          <w:rPr>
            <w:rFonts w:eastAsia="Times New Roman"/>
            <w:szCs w:val="24"/>
            <w:lang w:eastAsia="en-US"/>
          </w:rPr>
          <w:br/>
          <w:t>ΚΥΡΙΑΖΙΔΗΣ Δ. , σελ.</w:t>
        </w:r>
        <w:r w:rsidRPr="004A2815">
          <w:rPr>
            <w:rFonts w:eastAsia="Times New Roman"/>
            <w:szCs w:val="24"/>
            <w:lang w:eastAsia="en-US"/>
          </w:rPr>
          <w:br/>
          <w:t>ΜΑΝΤΑΣ Χ. , σελ.</w:t>
        </w:r>
        <w:r w:rsidRPr="004A2815">
          <w:rPr>
            <w:rFonts w:eastAsia="Times New Roman"/>
            <w:szCs w:val="24"/>
            <w:lang w:eastAsia="en-US"/>
          </w:rPr>
          <w:br/>
          <w:t>ΣΕΒΑΣΤΑΚΗΣ Δ. , σελ.</w:t>
        </w:r>
        <w:r w:rsidRPr="004A2815">
          <w:rPr>
            <w:rFonts w:eastAsia="Times New Roman"/>
            <w:szCs w:val="24"/>
            <w:lang w:eastAsia="en-US"/>
          </w:rPr>
          <w:br/>
          <w:t>ΣΤΕΡΓΙΟΥ Κ. , σελ.</w:t>
        </w:r>
        <w:r w:rsidRPr="004A2815">
          <w:rPr>
            <w:rFonts w:eastAsia="Times New Roman"/>
            <w:szCs w:val="24"/>
            <w:lang w:eastAsia="en-US"/>
          </w:rPr>
          <w:br/>
          <w:t>ΤΖΟΥΦΗ Μ. , σελ.</w:t>
        </w:r>
        <w:r w:rsidRPr="004A2815">
          <w:rPr>
            <w:rFonts w:eastAsia="Times New Roman"/>
            <w:szCs w:val="24"/>
            <w:lang w:eastAsia="en-US"/>
          </w:rPr>
          <w:br/>
        </w:r>
      </w:ins>
    </w:p>
    <w:p w14:paraId="56F248AE" w14:textId="77777777" w:rsidR="00DA1B4D" w:rsidRDefault="004A2815">
      <w:pPr>
        <w:spacing w:after="0" w:line="600" w:lineRule="auto"/>
        <w:ind w:firstLine="720"/>
        <w:jc w:val="center"/>
        <w:rPr>
          <w:rFonts w:eastAsia="Times New Roman"/>
          <w:szCs w:val="24"/>
        </w:rPr>
      </w:pPr>
      <w:r>
        <w:rPr>
          <w:rFonts w:eastAsia="Times New Roman"/>
          <w:szCs w:val="24"/>
        </w:rPr>
        <w:t>ΠΡΑΚΤΙΚΑ ΒΟΥΛΗΣ</w:t>
      </w:r>
    </w:p>
    <w:p w14:paraId="56F248AF" w14:textId="77777777" w:rsidR="00DA1B4D" w:rsidRDefault="004A2815">
      <w:pPr>
        <w:spacing w:after="0" w:line="600" w:lineRule="auto"/>
        <w:ind w:firstLine="720"/>
        <w:jc w:val="center"/>
        <w:rPr>
          <w:rFonts w:eastAsia="Times New Roman"/>
          <w:szCs w:val="24"/>
        </w:rPr>
      </w:pPr>
      <w:r>
        <w:rPr>
          <w:rFonts w:eastAsia="Times New Roman"/>
          <w:szCs w:val="24"/>
        </w:rPr>
        <w:t>ΙZ΄ ΠΕΡΙΟΔΟΣ</w:t>
      </w:r>
    </w:p>
    <w:p w14:paraId="56F248B0" w14:textId="77777777" w:rsidR="00DA1B4D" w:rsidRDefault="004A2815">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56F248B1" w14:textId="77777777" w:rsidR="00DA1B4D" w:rsidRDefault="004A2815">
      <w:pPr>
        <w:spacing w:after="0" w:line="600" w:lineRule="auto"/>
        <w:ind w:firstLine="720"/>
        <w:jc w:val="center"/>
        <w:rPr>
          <w:rFonts w:eastAsia="Times New Roman"/>
          <w:szCs w:val="24"/>
        </w:rPr>
      </w:pPr>
      <w:r>
        <w:rPr>
          <w:rFonts w:eastAsia="Times New Roman"/>
          <w:szCs w:val="24"/>
        </w:rPr>
        <w:t>ΣΥΝΟΔΟΣ Β΄</w:t>
      </w:r>
    </w:p>
    <w:p w14:paraId="56F248B2" w14:textId="77777777" w:rsidR="00DA1B4D" w:rsidRDefault="004A2815">
      <w:pPr>
        <w:spacing w:after="0" w:line="600" w:lineRule="auto"/>
        <w:ind w:firstLine="720"/>
        <w:jc w:val="center"/>
        <w:rPr>
          <w:rFonts w:eastAsia="Times New Roman"/>
          <w:szCs w:val="24"/>
        </w:rPr>
      </w:pPr>
      <w:r>
        <w:rPr>
          <w:rFonts w:eastAsia="Times New Roman"/>
          <w:szCs w:val="24"/>
        </w:rPr>
        <w:t>ΣΥΝΕΔΡΙΑΣΗ I</w:t>
      </w:r>
      <w:r>
        <w:rPr>
          <w:rFonts w:eastAsia="Times New Roman"/>
          <w:szCs w:val="24"/>
          <w:lang w:val="en-US"/>
        </w:rPr>
        <w:t>B</w:t>
      </w:r>
      <w:r>
        <w:rPr>
          <w:rFonts w:eastAsia="Times New Roman"/>
          <w:szCs w:val="24"/>
        </w:rPr>
        <w:t>΄</w:t>
      </w:r>
    </w:p>
    <w:p w14:paraId="56F248B3" w14:textId="77777777" w:rsidR="00DA1B4D" w:rsidRDefault="004A2815">
      <w:pPr>
        <w:spacing w:after="0" w:line="600" w:lineRule="auto"/>
        <w:ind w:firstLine="720"/>
        <w:jc w:val="center"/>
        <w:rPr>
          <w:rFonts w:eastAsia="Times New Roman"/>
          <w:szCs w:val="24"/>
        </w:rPr>
      </w:pPr>
      <w:r>
        <w:rPr>
          <w:rFonts w:eastAsia="Times New Roman"/>
          <w:szCs w:val="24"/>
        </w:rPr>
        <w:t>Τετάρτη 19 Οκτωβρίου 2016</w:t>
      </w:r>
    </w:p>
    <w:p w14:paraId="56F248B4" w14:textId="77777777" w:rsidR="00DA1B4D" w:rsidRDefault="004A2815">
      <w:pPr>
        <w:spacing w:after="0" w:line="600" w:lineRule="auto"/>
        <w:ind w:firstLine="720"/>
        <w:jc w:val="both"/>
        <w:rPr>
          <w:rFonts w:eastAsia="Times New Roman"/>
          <w:szCs w:val="24"/>
        </w:rPr>
      </w:pPr>
      <w:r>
        <w:rPr>
          <w:rFonts w:eastAsia="Times New Roman"/>
          <w:szCs w:val="24"/>
        </w:rPr>
        <w:t xml:space="preserve">Αθήνα, </w:t>
      </w:r>
      <w:r>
        <w:rPr>
          <w:rFonts w:eastAsia="Times New Roman"/>
          <w:szCs w:val="24"/>
        </w:rPr>
        <w:t>σ</w:t>
      </w:r>
      <w:r>
        <w:rPr>
          <w:rFonts w:eastAsia="Times New Roman"/>
          <w:szCs w:val="24"/>
        </w:rPr>
        <w:t>ήμερα στις 19 Οκτωβρίου 2016, ημέρα Τετάρτη και ώρα 10</w:t>
      </w:r>
      <w:r>
        <w:rPr>
          <w:rFonts w:eastAsia="Times New Roman"/>
          <w:szCs w:val="24"/>
        </w:rPr>
        <w:t>.</w:t>
      </w:r>
      <w:r>
        <w:rPr>
          <w:rFonts w:eastAsia="Times New Roman"/>
          <w:szCs w:val="24"/>
        </w:rPr>
        <w:t>43΄</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Β΄ Αντιπροέδρου αυτής κ. </w:t>
      </w:r>
      <w:r w:rsidRPr="00D07C3B">
        <w:rPr>
          <w:rFonts w:eastAsia="Times New Roman"/>
          <w:b/>
          <w:szCs w:val="24"/>
        </w:rPr>
        <w:t>ΓΕΩΡΓΙΟΥ ΒΑΡΕΜΕΝΟΥ</w:t>
      </w:r>
      <w:r>
        <w:rPr>
          <w:rFonts w:eastAsia="Times New Roman"/>
          <w:szCs w:val="24"/>
        </w:rPr>
        <w:t xml:space="preserve">. </w:t>
      </w:r>
    </w:p>
    <w:p w14:paraId="56F248B5" w14:textId="77777777" w:rsidR="00DA1B4D" w:rsidRDefault="004A2815">
      <w:pPr>
        <w:spacing w:after="0" w:line="600" w:lineRule="auto"/>
        <w:ind w:firstLine="720"/>
        <w:jc w:val="both"/>
        <w:rPr>
          <w:rFonts w:eastAsia="Times New Roman"/>
          <w:szCs w:val="24"/>
        </w:rPr>
      </w:pPr>
      <w:r>
        <w:rPr>
          <w:rFonts w:eastAsia="Times New Roman"/>
          <w:b/>
          <w:bCs/>
          <w:szCs w:val="24"/>
        </w:rPr>
        <w:lastRenderedPageBreak/>
        <w:t xml:space="preserve">ΠΡΟΕΔΡΕΥΩΝ (Γεώργιος Βαρεμένος): </w:t>
      </w:r>
      <w:r>
        <w:rPr>
          <w:rFonts w:eastAsia="Times New Roman"/>
          <w:szCs w:val="24"/>
        </w:rPr>
        <w:t>Κυρίες και κύριοι συνάδελφοι, αρχίζει η συνεδρίαση.</w:t>
      </w:r>
    </w:p>
    <w:p w14:paraId="56F248B6" w14:textId="77777777" w:rsidR="00DA1B4D" w:rsidRDefault="004A2815">
      <w:pPr>
        <w:spacing w:after="0" w:line="600" w:lineRule="auto"/>
        <w:ind w:firstLine="720"/>
        <w:jc w:val="both"/>
        <w:rPr>
          <w:rFonts w:eastAsia="Times New Roman"/>
          <w:szCs w:val="24"/>
        </w:rPr>
      </w:pPr>
      <w:r>
        <w:rPr>
          <w:rFonts w:eastAsia="Times New Roman"/>
          <w:szCs w:val="24"/>
        </w:rPr>
        <w:t>(ΕΠΙΚΥΡΩ</w:t>
      </w:r>
      <w:r>
        <w:rPr>
          <w:rFonts w:eastAsia="Times New Roman"/>
          <w:szCs w:val="24"/>
        </w:rPr>
        <w:t>ΣΗ ΠΡΑΚΤΙΚΩΝ: Σύμφωνα με την από 18</w:t>
      </w:r>
      <w:r>
        <w:rPr>
          <w:rFonts w:eastAsia="Times New Roman"/>
          <w:szCs w:val="24"/>
        </w:rPr>
        <w:t>-</w:t>
      </w:r>
      <w:r>
        <w:rPr>
          <w:rFonts w:eastAsia="Times New Roman"/>
          <w:szCs w:val="24"/>
        </w:rPr>
        <w:t>10</w:t>
      </w:r>
      <w:r>
        <w:rPr>
          <w:rFonts w:eastAsia="Times New Roman"/>
          <w:szCs w:val="24"/>
        </w:rPr>
        <w:t>-</w:t>
      </w:r>
      <w:r>
        <w:rPr>
          <w:rFonts w:eastAsia="Times New Roman"/>
          <w:szCs w:val="24"/>
        </w:rPr>
        <w:t>2016 εξουσιοδότηση του Σώματος, επικυρώθηκαν με ευθύνη του Προεδρείου τα Πρακτικά της ΙΑ΄ συνεδριάσεώς του, της Τρίτης 18 Οκτωβρίου 2016, σε ό,τι αφορά την  ψήφιση στο σύνολο του σχεδίου νόμου</w:t>
      </w:r>
      <w:r>
        <w:rPr>
          <w:rFonts w:eastAsia="Times New Roman"/>
          <w:szCs w:val="24"/>
        </w:rPr>
        <w:t>:</w:t>
      </w:r>
      <w:r>
        <w:rPr>
          <w:rFonts w:eastAsia="Times New Roman"/>
          <w:szCs w:val="24"/>
        </w:rPr>
        <w:t xml:space="preserve"> «Ελληνικό Ίδρυμα Έρευνα</w:t>
      </w:r>
      <w:r>
        <w:rPr>
          <w:rFonts w:eastAsia="Times New Roman"/>
          <w:szCs w:val="24"/>
        </w:rPr>
        <w:t>ς και Καινοτομίας και άλλες διατάξεις»).</w:t>
      </w:r>
    </w:p>
    <w:p w14:paraId="56F248B7" w14:textId="77777777" w:rsidR="00DA1B4D" w:rsidRDefault="004A2815">
      <w:pPr>
        <w:spacing w:after="0" w:line="600" w:lineRule="auto"/>
        <w:ind w:firstLine="720"/>
        <w:jc w:val="both"/>
        <w:rPr>
          <w:rFonts w:eastAsia="Times New Roman"/>
        </w:rPr>
      </w:pPr>
      <w:r>
        <w:rPr>
          <w:rFonts w:eastAsia="Times New Roman"/>
        </w:rPr>
        <w:t xml:space="preserve">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w:t>
      </w:r>
      <w:r>
        <w:rPr>
          <w:rFonts w:eastAsia="Times New Roman"/>
        </w:rPr>
        <w:lastRenderedPageBreak/>
        <w:t>τρόπο οργάνωσης και λειτουργίας της Βουλής, είκοσ</w:t>
      </w:r>
      <w:r>
        <w:rPr>
          <w:rFonts w:eastAsia="Times New Roman"/>
        </w:rPr>
        <w:t>ι εννέα μαθήτριες και μαθητές και πέντε εκπαιδευτικοί συνοδοί τους από το 1</w:t>
      </w:r>
      <w:r>
        <w:rPr>
          <w:rFonts w:eastAsia="Times New Roman"/>
          <w:vertAlign w:val="superscript"/>
        </w:rPr>
        <w:t xml:space="preserve">ο </w:t>
      </w:r>
      <w:r>
        <w:rPr>
          <w:rFonts w:eastAsia="Times New Roman"/>
        </w:rPr>
        <w:t xml:space="preserve"> ΕΠΑΛ Σαλαμίνας. </w:t>
      </w:r>
    </w:p>
    <w:p w14:paraId="56F248B8" w14:textId="77777777" w:rsidR="00DA1B4D" w:rsidRDefault="004A2815">
      <w:pPr>
        <w:spacing w:after="0" w:line="600" w:lineRule="auto"/>
        <w:ind w:left="360" w:firstLine="360"/>
        <w:jc w:val="both"/>
        <w:rPr>
          <w:rFonts w:eastAsia="Times New Roman"/>
        </w:rPr>
      </w:pPr>
      <w:r>
        <w:rPr>
          <w:rFonts w:eastAsia="Times New Roman"/>
        </w:rPr>
        <w:t xml:space="preserve">Η Βουλή τούς καλωσορίζει. </w:t>
      </w:r>
    </w:p>
    <w:p w14:paraId="56F248B9" w14:textId="77777777" w:rsidR="00DA1B4D" w:rsidRDefault="004A2815">
      <w:pPr>
        <w:spacing w:after="0" w:line="600" w:lineRule="auto"/>
        <w:ind w:left="360"/>
        <w:jc w:val="center"/>
        <w:rPr>
          <w:rFonts w:eastAsia="Times New Roman"/>
        </w:rPr>
      </w:pPr>
      <w:r>
        <w:rPr>
          <w:rFonts w:eastAsia="Times New Roman"/>
        </w:rPr>
        <w:t>(Χειροκροτήματα απ’ όλες τις πτέρυγες της Βουλής)</w:t>
      </w:r>
    </w:p>
    <w:p w14:paraId="56F248BA" w14:textId="77777777" w:rsidR="00DA1B4D" w:rsidRDefault="004A2815">
      <w:pPr>
        <w:spacing w:after="0" w:line="600" w:lineRule="auto"/>
        <w:ind w:firstLine="720"/>
        <w:jc w:val="both"/>
        <w:rPr>
          <w:rFonts w:eastAsia="Times New Roman"/>
          <w:szCs w:val="24"/>
        </w:rPr>
      </w:pPr>
      <w:r>
        <w:rPr>
          <w:rFonts w:eastAsia="Times New Roman"/>
          <w:bCs/>
          <w:szCs w:val="24"/>
        </w:rPr>
        <w:t>Κυρίες και κύριοι συνάδελφοι, ε</w:t>
      </w:r>
      <w:r>
        <w:rPr>
          <w:rFonts w:eastAsia="Times New Roman"/>
          <w:szCs w:val="24"/>
        </w:rPr>
        <w:t>ισερχόμ</w:t>
      </w:r>
      <w:r>
        <w:rPr>
          <w:rFonts w:eastAsia="Times New Roman"/>
          <w:szCs w:val="24"/>
        </w:rPr>
        <w:t xml:space="preserve">αστε </w:t>
      </w:r>
      <w:r>
        <w:rPr>
          <w:rFonts w:eastAsia="Times New Roman"/>
          <w:szCs w:val="24"/>
        </w:rPr>
        <w:t xml:space="preserve">στην ημερήσια διάταξη της </w:t>
      </w:r>
    </w:p>
    <w:p w14:paraId="56F248BB" w14:textId="77777777" w:rsidR="00DA1B4D" w:rsidRDefault="004A2815">
      <w:pPr>
        <w:spacing w:after="0" w:line="600" w:lineRule="auto"/>
        <w:ind w:firstLine="720"/>
        <w:jc w:val="center"/>
        <w:rPr>
          <w:rFonts w:eastAsia="Times New Roman"/>
          <w:b/>
          <w:szCs w:val="24"/>
        </w:rPr>
      </w:pPr>
      <w:r>
        <w:rPr>
          <w:rFonts w:eastAsia="Times New Roman"/>
          <w:b/>
          <w:szCs w:val="24"/>
        </w:rPr>
        <w:t>ΝΟΜΟΘΕΤΙΚΗΣ ΕΡ</w:t>
      </w:r>
      <w:r>
        <w:rPr>
          <w:rFonts w:eastAsia="Times New Roman"/>
          <w:b/>
          <w:szCs w:val="24"/>
        </w:rPr>
        <w:t>ΓΑΣΙΑΣ</w:t>
      </w:r>
    </w:p>
    <w:p w14:paraId="56F248BC" w14:textId="77777777" w:rsidR="00DA1B4D" w:rsidRDefault="004A2815">
      <w:pPr>
        <w:spacing w:after="0" w:line="600" w:lineRule="auto"/>
        <w:ind w:firstLine="720"/>
        <w:jc w:val="both"/>
        <w:rPr>
          <w:rFonts w:eastAsia="Times New Roman"/>
          <w:szCs w:val="24"/>
        </w:rPr>
      </w:pPr>
      <w:r>
        <w:rPr>
          <w:rFonts w:eastAsia="Times New Roman"/>
          <w:szCs w:val="24"/>
        </w:rPr>
        <w:t xml:space="preserve">Μόνη συζήτηση και ψήφιση επί της αρχής, των άρθρων και του συνόλου του σχεδίου νόμου του Υπουργείου Εργασίας, </w:t>
      </w:r>
      <w:r>
        <w:rPr>
          <w:rFonts w:eastAsia="Times New Roman"/>
          <w:szCs w:val="24"/>
        </w:rPr>
        <w:lastRenderedPageBreak/>
        <w:t>Κοινωνικής Ασφάλισης και Κοινωνικής Αλληλεγγύης</w:t>
      </w:r>
      <w:r>
        <w:rPr>
          <w:rFonts w:eastAsia="Times New Roman"/>
          <w:szCs w:val="24"/>
        </w:rPr>
        <w:t>:</w:t>
      </w:r>
      <w:r>
        <w:rPr>
          <w:rFonts w:eastAsia="Times New Roman"/>
          <w:szCs w:val="24"/>
        </w:rPr>
        <w:t xml:space="preserve"> «Κοινωνική και αλληλέγγυα οικονομία και ανάπτυξη των φορέων της και άλλες διατάξεις».</w:t>
      </w:r>
    </w:p>
    <w:p w14:paraId="56F248BD" w14:textId="77777777" w:rsidR="00DA1B4D" w:rsidRDefault="004A2815">
      <w:pPr>
        <w:spacing w:after="0" w:line="600" w:lineRule="auto"/>
        <w:ind w:firstLine="720"/>
        <w:jc w:val="both"/>
        <w:rPr>
          <w:rFonts w:eastAsia="Times New Roman"/>
          <w:szCs w:val="24"/>
        </w:rPr>
      </w:pPr>
      <w:r>
        <w:rPr>
          <w:rFonts w:eastAsia="Times New Roman"/>
          <w:szCs w:val="24"/>
        </w:rPr>
        <w:t>Η Δι</w:t>
      </w:r>
      <w:r>
        <w:rPr>
          <w:rFonts w:eastAsia="Times New Roman"/>
          <w:szCs w:val="24"/>
        </w:rPr>
        <w:t>άσκεψη των Προέδρων αποφάσισε</w:t>
      </w:r>
      <w:r>
        <w:rPr>
          <w:rFonts w:eastAsia="Times New Roman"/>
          <w:szCs w:val="24"/>
        </w:rPr>
        <w:t>,</w:t>
      </w:r>
      <w:r>
        <w:rPr>
          <w:rFonts w:eastAsia="Times New Roman"/>
          <w:szCs w:val="24"/>
        </w:rPr>
        <w:t xml:space="preserve"> στη συνεδρίαση της 13</w:t>
      </w:r>
      <w:r>
        <w:rPr>
          <w:rFonts w:eastAsia="Times New Roman"/>
          <w:szCs w:val="24"/>
          <w:vertAlign w:val="superscript"/>
        </w:rPr>
        <w:t>ης</w:t>
      </w:r>
      <w:r>
        <w:rPr>
          <w:rFonts w:eastAsia="Times New Roman"/>
          <w:szCs w:val="24"/>
        </w:rPr>
        <w:t xml:space="preserve"> Οκτωβρίου 2016</w:t>
      </w:r>
      <w:r>
        <w:rPr>
          <w:rFonts w:eastAsia="Times New Roman"/>
          <w:szCs w:val="24"/>
        </w:rPr>
        <w:t>,</w:t>
      </w:r>
      <w:r>
        <w:rPr>
          <w:rFonts w:eastAsia="Times New Roman"/>
          <w:szCs w:val="24"/>
        </w:rPr>
        <w:t xml:space="preserve"> τη συζήτηση του νομοσχεδίου σε δύο συνεδριάσεις. Στη σημερινή συνεδρίαση θα συζητηθεί το νομοσχέδιο επί της αρχής. Στη συνεδρίαση της Πέμπτης 20</w:t>
      </w:r>
      <w:r>
        <w:rPr>
          <w:rFonts w:eastAsia="Times New Roman"/>
          <w:szCs w:val="24"/>
          <w:vertAlign w:val="superscript"/>
        </w:rPr>
        <w:t>ης</w:t>
      </w:r>
      <w:r>
        <w:rPr>
          <w:rFonts w:eastAsia="Times New Roman"/>
          <w:szCs w:val="24"/>
        </w:rPr>
        <w:t xml:space="preserve"> Οκτωβρίου του 2016 θα συζητηθούν τα άρθρα και οι τροπολογίες του νομοσχεδίου ως μία ενότητα.</w:t>
      </w:r>
    </w:p>
    <w:p w14:paraId="56F248BE" w14:textId="77777777" w:rsidR="00DA1B4D" w:rsidRDefault="004A2815">
      <w:pPr>
        <w:spacing w:after="0" w:line="600" w:lineRule="auto"/>
        <w:ind w:firstLine="720"/>
        <w:jc w:val="both"/>
        <w:rPr>
          <w:rFonts w:eastAsia="Times New Roman"/>
          <w:szCs w:val="24"/>
        </w:rPr>
      </w:pPr>
      <w:r>
        <w:rPr>
          <w:rFonts w:eastAsia="Times New Roman"/>
          <w:szCs w:val="24"/>
        </w:rPr>
        <w:t xml:space="preserve">Πριν δώσω τον λόγο στον </w:t>
      </w:r>
      <w:r>
        <w:rPr>
          <w:rFonts w:eastAsia="Times New Roman"/>
          <w:szCs w:val="24"/>
        </w:rPr>
        <w:t>ε</w:t>
      </w:r>
      <w:r>
        <w:rPr>
          <w:rFonts w:eastAsia="Times New Roman"/>
          <w:szCs w:val="24"/>
        </w:rPr>
        <w:t>ισηγητή του ΣΥΡΙΖΑ</w:t>
      </w:r>
      <w:r>
        <w:rPr>
          <w:rFonts w:eastAsia="Times New Roman"/>
          <w:szCs w:val="24"/>
        </w:rPr>
        <w:t xml:space="preserve"> </w:t>
      </w:r>
      <w:r>
        <w:rPr>
          <w:rFonts w:eastAsia="Times New Roman"/>
          <w:szCs w:val="24"/>
        </w:rPr>
        <w:t>κ. Στογιαννίδη, θα δώσω τον λόγο στην κυρία Υπουργό</w:t>
      </w:r>
      <w:r>
        <w:rPr>
          <w:rFonts w:eastAsia="Times New Roman"/>
          <w:szCs w:val="24"/>
        </w:rPr>
        <w:t>,</w:t>
      </w:r>
      <w:r>
        <w:rPr>
          <w:rFonts w:eastAsia="Times New Roman"/>
          <w:szCs w:val="24"/>
        </w:rPr>
        <w:t xml:space="preserve"> για να ανακοινώσει κάποιες νομοτεχνικές βελτιώσεις.</w:t>
      </w:r>
    </w:p>
    <w:p w14:paraId="56F248BF" w14:textId="77777777" w:rsidR="00DA1B4D" w:rsidRDefault="004A2815">
      <w:pPr>
        <w:spacing w:after="0" w:line="600" w:lineRule="auto"/>
        <w:ind w:firstLine="720"/>
        <w:jc w:val="both"/>
        <w:rPr>
          <w:rFonts w:eastAsia="Times New Roman"/>
          <w:szCs w:val="24"/>
        </w:rPr>
      </w:pPr>
      <w:r>
        <w:rPr>
          <w:rFonts w:eastAsia="Times New Roman"/>
          <w:szCs w:val="24"/>
        </w:rPr>
        <w:lastRenderedPageBreak/>
        <w:t>Ορίστε, κυρία</w:t>
      </w:r>
      <w:r>
        <w:rPr>
          <w:rFonts w:eastAsia="Times New Roman"/>
          <w:szCs w:val="24"/>
        </w:rPr>
        <w:t xml:space="preserve"> Αντωνοπούλου, έχετε τον λόγο.</w:t>
      </w:r>
    </w:p>
    <w:p w14:paraId="56F248C0" w14:textId="77777777" w:rsidR="00DA1B4D" w:rsidRDefault="004A2815">
      <w:pPr>
        <w:spacing w:after="0" w:line="600" w:lineRule="auto"/>
        <w:ind w:firstLine="720"/>
        <w:jc w:val="both"/>
        <w:rPr>
          <w:rFonts w:eastAsia="Times New Roman"/>
          <w:szCs w:val="24"/>
        </w:rPr>
      </w:pPr>
      <w:r>
        <w:rPr>
          <w:rFonts w:eastAsia="Times New Roman"/>
          <w:b/>
          <w:szCs w:val="24"/>
        </w:rPr>
        <w:t>ΟΥΡΑΝΙΑ ΑΝΤΩΝΟΠΟΥΛΟΥ (Αναπληρώτρια Υπουργός Εργασίας, Κοινωνικής Ασφάλισης και Κοινωνικής Αλληλεγγύης):</w:t>
      </w:r>
      <w:r>
        <w:rPr>
          <w:rFonts w:eastAsia="Times New Roman"/>
          <w:szCs w:val="24"/>
        </w:rPr>
        <w:t xml:space="preserve"> Ευχαριστώ, κύριε Πρόεδρε.</w:t>
      </w:r>
    </w:p>
    <w:p w14:paraId="56F248C1" w14:textId="77777777" w:rsidR="00DA1B4D" w:rsidRDefault="004A2815">
      <w:pPr>
        <w:spacing w:after="0" w:line="600" w:lineRule="auto"/>
        <w:ind w:firstLine="720"/>
        <w:jc w:val="both"/>
        <w:rPr>
          <w:rFonts w:eastAsia="Times New Roman"/>
          <w:szCs w:val="24"/>
        </w:rPr>
      </w:pPr>
      <w:r>
        <w:rPr>
          <w:rFonts w:eastAsia="Times New Roman"/>
          <w:szCs w:val="24"/>
        </w:rPr>
        <w:t xml:space="preserve">Αξιότιμοι συνάδελφοι και </w:t>
      </w:r>
      <w:proofErr w:type="spellStart"/>
      <w:r>
        <w:rPr>
          <w:rFonts w:eastAsia="Times New Roman"/>
          <w:szCs w:val="24"/>
        </w:rPr>
        <w:t>συναδέλφισσες</w:t>
      </w:r>
      <w:proofErr w:type="spellEnd"/>
      <w:r>
        <w:rPr>
          <w:rFonts w:eastAsia="Times New Roman"/>
          <w:szCs w:val="24"/>
        </w:rPr>
        <w:t>, καταθέτω στα Πρακτικά το κείμενο με τις νομοτεχνικές βε</w:t>
      </w:r>
      <w:r>
        <w:rPr>
          <w:rFonts w:eastAsia="Times New Roman"/>
          <w:szCs w:val="24"/>
        </w:rPr>
        <w:t>λτιώσεις, όπως ορίζει ο Κανονισμός της Βουλής.</w:t>
      </w:r>
    </w:p>
    <w:p w14:paraId="56F248C2" w14:textId="77777777" w:rsidR="00DA1B4D" w:rsidRDefault="004A2815">
      <w:pPr>
        <w:spacing w:after="0" w:line="600" w:lineRule="auto"/>
        <w:ind w:firstLine="720"/>
        <w:jc w:val="both"/>
        <w:rPr>
          <w:rFonts w:eastAsia="Times New Roman"/>
          <w:szCs w:val="24"/>
        </w:rPr>
      </w:pPr>
      <w:r>
        <w:rPr>
          <w:rFonts w:eastAsia="Times New Roman"/>
          <w:szCs w:val="24"/>
        </w:rPr>
        <w:t>(Στο σημείο αυτό η Αναπληρώτρια Υπουργός Εργασίας, Κοινωνικής Ασφάλισης και Κοινωνικής Αλληλεγγύης κ. Ουρανία Αντωνοπούλου καταθέτει για τα Πρακτικά τις προαναφερθείσες νομοτεχνικές βελτιώσεις, οι οποίες έχουν</w:t>
      </w:r>
      <w:r>
        <w:rPr>
          <w:rFonts w:eastAsia="Times New Roman"/>
          <w:szCs w:val="24"/>
        </w:rPr>
        <w:t xml:space="preserve"> ως εξής:</w:t>
      </w:r>
    </w:p>
    <w:p w14:paraId="56F248C3" w14:textId="77777777" w:rsidR="00DA1B4D" w:rsidRDefault="004A2815">
      <w:pPr>
        <w:spacing w:after="0"/>
        <w:rPr>
          <w:rFonts w:eastAsia="Times New Roman"/>
          <w:szCs w:val="24"/>
        </w:rPr>
      </w:pPr>
      <w:r>
        <w:rPr>
          <w:rFonts w:eastAsia="Times New Roman"/>
          <w:szCs w:val="24"/>
        </w:rPr>
        <w:t>(ΑΛΛΑΓΗ ΣΕΛΙΔΑΣ)</w:t>
      </w:r>
    </w:p>
    <w:p w14:paraId="56F248C4" w14:textId="77777777" w:rsidR="00DA1B4D" w:rsidRDefault="004A2815">
      <w:pPr>
        <w:spacing w:after="0"/>
        <w:rPr>
          <w:rFonts w:eastAsia="Times New Roman"/>
          <w:szCs w:val="24"/>
        </w:rPr>
      </w:pPr>
      <w:r>
        <w:rPr>
          <w:rFonts w:eastAsia="Times New Roman"/>
          <w:szCs w:val="24"/>
        </w:rPr>
        <w:lastRenderedPageBreak/>
        <w:t xml:space="preserve">(ΝΑ ΜΠΟΥΝ ΟΙ ΣΕΛ. </w:t>
      </w:r>
      <w:r>
        <w:rPr>
          <w:rFonts w:eastAsia="Times New Roman"/>
          <w:szCs w:val="24"/>
        </w:rPr>
        <w:t>5-23)</w:t>
      </w:r>
    </w:p>
    <w:p w14:paraId="56F248C5" w14:textId="77777777" w:rsidR="00DA1B4D" w:rsidRDefault="004A2815">
      <w:pPr>
        <w:spacing w:after="0"/>
        <w:rPr>
          <w:rFonts w:eastAsia="Times New Roman"/>
          <w:szCs w:val="24"/>
        </w:rPr>
      </w:pPr>
      <w:r>
        <w:rPr>
          <w:rFonts w:eastAsia="Times New Roman"/>
          <w:szCs w:val="24"/>
        </w:rPr>
        <w:t>(ΑΛΛΑΓΗ ΣΕΛΙΔΑΣ)</w:t>
      </w:r>
    </w:p>
    <w:p w14:paraId="56F248C6" w14:textId="77777777" w:rsidR="00DA1B4D" w:rsidRDefault="00DA1B4D">
      <w:pPr>
        <w:spacing w:after="0"/>
        <w:rPr>
          <w:rFonts w:eastAsia="Times New Roman"/>
          <w:szCs w:val="24"/>
        </w:rPr>
      </w:pPr>
    </w:p>
    <w:p w14:paraId="56F248C7" w14:textId="77777777" w:rsidR="00DA1B4D" w:rsidRDefault="00DA1B4D">
      <w:pPr>
        <w:spacing w:after="0"/>
        <w:rPr>
          <w:rFonts w:eastAsia="Times New Roman"/>
          <w:szCs w:val="24"/>
        </w:rPr>
      </w:pPr>
    </w:p>
    <w:p w14:paraId="56F248C8"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ΟΥΡΑΝΙΑ ΑΝΤΩΝΟΠΟΥΛΟΥ (Αναπληρώτρια Υπουργός Εργασίας, Κοινωνικής Ασφάλισης και Κοινωνικής Αλληλεγγύης):</w:t>
      </w:r>
      <w:r>
        <w:rPr>
          <w:rFonts w:eastAsia="Times New Roman" w:cs="Times New Roman"/>
          <w:szCs w:val="24"/>
        </w:rPr>
        <w:t xml:space="preserve"> Θα ήθελα</w:t>
      </w:r>
      <w:r>
        <w:rPr>
          <w:rFonts w:eastAsia="Times New Roman" w:cs="Times New Roman"/>
          <w:szCs w:val="24"/>
        </w:rPr>
        <w:t>,</w:t>
      </w:r>
      <w:r>
        <w:rPr>
          <w:rFonts w:eastAsia="Times New Roman" w:cs="Times New Roman"/>
          <w:szCs w:val="24"/>
        </w:rPr>
        <w:t xml:space="preserve"> πρώτα από όλα</w:t>
      </w:r>
      <w:r>
        <w:rPr>
          <w:rFonts w:eastAsia="Times New Roman" w:cs="Times New Roman"/>
          <w:szCs w:val="24"/>
        </w:rPr>
        <w:t>,</w:t>
      </w:r>
      <w:r>
        <w:rPr>
          <w:rFonts w:eastAsia="Times New Roman" w:cs="Times New Roman"/>
          <w:szCs w:val="24"/>
        </w:rPr>
        <w:t xml:space="preserve"> να σας ευχαριστήσω για τη γόνιμη συζήτηση που είχαμε, η οποία αποδείχθηκε πράγματι παραγωγική, στις τέσσερις συνεδριάσεις της Διαρκούς Επιτροπής Κοινωνικών Υποθέσεων και ελπίζω τόσο η σημερινή συζήτηση επί του σχεδίου νόμου για την κοινωνική και αλληλέγγυ</w:t>
      </w:r>
      <w:r>
        <w:rPr>
          <w:rFonts w:eastAsia="Times New Roman" w:cs="Times New Roman"/>
          <w:szCs w:val="24"/>
        </w:rPr>
        <w:t>α οικονομία και την ανάπτυξη των φορέων της όσο και η αυριανή να είναι εξίσου εποικοδομητική και τελικά</w:t>
      </w:r>
      <w:r>
        <w:rPr>
          <w:rFonts w:eastAsia="Times New Roman" w:cs="Times New Roman"/>
          <w:szCs w:val="24"/>
        </w:rPr>
        <w:t>,</w:t>
      </w:r>
      <w:r>
        <w:rPr>
          <w:rFonts w:eastAsia="Times New Roman" w:cs="Times New Roman"/>
          <w:szCs w:val="24"/>
        </w:rPr>
        <w:t xml:space="preserve"> να μπορέσουμε να συμφωνήσουμε σε μια σειρά από θέματα</w:t>
      </w:r>
      <w:r>
        <w:rPr>
          <w:rFonts w:eastAsia="Times New Roman" w:cs="Times New Roman"/>
          <w:szCs w:val="24"/>
        </w:rPr>
        <w:t>,</w:t>
      </w:r>
      <w:r>
        <w:rPr>
          <w:rFonts w:eastAsia="Times New Roman" w:cs="Times New Roman"/>
          <w:szCs w:val="24"/>
        </w:rPr>
        <w:t xml:space="preserve"> τα οποία </w:t>
      </w:r>
      <w:r>
        <w:rPr>
          <w:rFonts w:eastAsia="Times New Roman" w:cs="Times New Roman"/>
          <w:szCs w:val="24"/>
        </w:rPr>
        <w:lastRenderedPageBreak/>
        <w:t>είναι πολύ σημαντικά</w:t>
      </w:r>
      <w:r>
        <w:rPr>
          <w:rFonts w:eastAsia="Times New Roman" w:cs="Times New Roman"/>
          <w:szCs w:val="24"/>
        </w:rPr>
        <w:t>,</w:t>
      </w:r>
      <w:r>
        <w:rPr>
          <w:rFonts w:eastAsia="Times New Roman" w:cs="Times New Roman"/>
          <w:szCs w:val="24"/>
        </w:rPr>
        <w:t xml:space="preserve"> όχι μόνο για την Κυβέρνησή μας, αλλά και για τον κόσμο, για τον λ</w:t>
      </w:r>
      <w:r>
        <w:rPr>
          <w:rFonts w:eastAsia="Times New Roman" w:cs="Times New Roman"/>
          <w:szCs w:val="24"/>
        </w:rPr>
        <w:t xml:space="preserve">αό. Αυτήν την υποστήριξη την έχουμε πάρει ήδη, όπως είπα και πριν, στις </w:t>
      </w:r>
      <w:r>
        <w:rPr>
          <w:rFonts w:eastAsia="Times New Roman" w:cs="Times New Roman"/>
          <w:szCs w:val="24"/>
        </w:rPr>
        <w:t>Ε</w:t>
      </w:r>
      <w:r>
        <w:rPr>
          <w:rFonts w:eastAsia="Times New Roman" w:cs="Times New Roman"/>
          <w:szCs w:val="24"/>
        </w:rPr>
        <w:t xml:space="preserve">πιτροπές. </w:t>
      </w:r>
    </w:p>
    <w:p w14:paraId="56F248C9"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Όπως θα έχετε την ευκαιρία να διαπιστώσετε, οι νομοτεχνικές βελτιώσεις χωρίζονται σε δύο κατηγορίες.</w:t>
      </w:r>
      <w:r w:rsidDel="003675D8">
        <w:rPr>
          <w:rFonts w:eastAsia="Times New Roman" w:cs="Times New Roman"/>
          <w:szCs w:val="24"/>
        </w:rPr>
        <w:t xml:space="preserve"> </w:t>
      </w:r>
      <w:r>
        <w:rPr>
          <w:rFonts w:eastAsia="Times New Roman" w:cs="Times New Roman"/>
          <w:szCs w:val="24"/>
        </w:rPr>
        <w:t xml:space="preserve">Η πρώτη κατηγορία </w:t>
      </w:r>
      <w:proofErr w:type="spellStart"/>
      <w:r>
        <w:rPr>
          <w:rFonts w:eastAsia="Times New Roman" w:cs="Times New Roman"/>
          <w:szCs w:val="24"/>
        </w:rPr>
        <w:t>αφοράβελτιώσεις</w:t>
      </w:r>
      <w:proofErr w:type="spellEnd"/>
      <w:r>
        <w:rPr>
          <w:rFonts w:eastAsia="Times New Roman" w:cs="Times New Roman"/>
          <w:szCs w:val="24"/>
        </w:rPr>
        <w:t xml:space="preserve"> διατυπώσεων</w:t>
      </w:r>
      <w:r>
        <w:rPr>
          <w:rFonts w:eastAsia="Times New Roman" w:cs="Times New Roman"/>
          <w:szCs w:val="24"/>
        </w:rPr>
        <w:t>,</w:t>
      </w:r>
      <w:r>
        <w:rPr>
          <w:rFonts w:eastAsia="Times New Roman" w:cs="Times New Roman"/>
          <w:szCs w:val="24"/>
        </w:rPr>
        <w:t xml:space="preserve"> που διασαφηνίζουν σημεία</w:t>
      </w:r>
      <w:r>
        <w:rPr>
          <w:rFonts w:eastAsia="Times New Roman" w:cs="Times New Roman"/>
          <w:szCs w:val="24"/>
        </w:rPr>
        <w:t>,</w:t>
      </w:r>
      <w:r>
        <w:rPr>
          <w:rFonts w:eastAsia="Times New Roman" w:cs="Times New Roman"/>
          <w:szCs w:val="24"/>
        </w:rPr>
        <w:t xml:space="preserve"> που αντιληφθήκαμε ότι δεν ήταν σαφή εξαρχής και δημιουργούσαν μια ανασφάλεια για το τι σημαίνει κάθε μία από αυτές, όπως επίσης τι ακριβώς προβλέπεται για όσους θα συμμετέχουν σε εγχειρήματα της κοινωνικής και αλληλέγγυας οικονομίας. </w:t>
      </w:r>
    </w:p>
    <w:p w14:paraId="56F248CA"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Η δεύτερη κατηγορία</w:t>
      </w:r>
      <w:r>
        <w:rPr>
          <w:rFonts w:eastAsia="Times New Roman" w:cs="Times New Roman"/>
          <w:szCs w:val="24"/>
        </w:rPr>
        <w:t xml:space="preserve"> αλλαγών αφορά προτάσεις που κατατέθηκαν από τους φορείς</w:t>
      </w:r>
      <w:r>
        <w:rPr>
          <w:rFonts w:eastAsia="Times New Roman" w:cs="Times New Roman"/>
          <w:szCs w:val="24"/>
        </w:rPr>
        <w:t>,</w:t>
      </w:r>
      <w:r>
        <w:rPr>
          <w:rFonts w:eastAsia="Times New Roman" w:cs="Times New Roman"/>
          <w:szCs w:val="24"/>
        </w:rPr>
        <w:t xml:space="preserve"> αλλά και από εσάς, αγαπητοί συνάδελφοι, κατά τη διάρκεια της συζήτησής μας. Κάποιες από τις προτάσεις αυτές αξιολογήθηκαν και έτσι τις αξιολογήσαμε θετικά φυσικά και έχουν ήδη ενταχθεί. </w:t>
      </w:r>
    </w:p>
    <w:p w14:paraId="56F248CB"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Επιγραμματικά να αναφερθώ στη δεύτερη κατηγορία -πολύ σύντομα, </w:t>
      </w:r>
      <w:proofErr w:type="spellStart"/>
      <w:r>
        <w:rPr>
          <w:rFonts w:eastAsia="Times New Roman" w:cs="Times New Roman"/>
          <w:szCs w:val="24"/>
        </w:rPr>
        <w:t>παρ</w:t>
      </w:r>
      <w:r>
        <w:rPr>
          <w:rFonts w:eastAsia="Times New Roman" w:cs="Times New Roman"/>
          <w:szCs w:val="24"/>
        </w:rPr>
        <w:t>’</w:t>
      </w:r>
      <w:r>
        <w:rPr>
          <w:rFonts w:eastAsia="Times New Roman" w:cs="Times New Roman"/>
          <w:szCs w:val="24"/>
        </w:rPr>
        <w:t>ότι</w:t>
      </w:r>
      <w:proofErr w:type="spellEnd"/>
      <w:r>
        <w:rPr>
          <w:rFonts w:eastAsia="Times New Roman" w:cs="Times New Roman"/>
          <w:szCs w:val="24"/>
        </w:rPr>
        <w:t xml:space="preserve"> θα τις πάρετε τώρα- για να ορίσω κάποια πεδία αλλαγών. </w:t>
      </w:r>
    </w:p>
    <w:p w14:paraId="56F248CC"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Όσον αφορά το εργαλείο μέτρησης κοινωνικού αντικτύπου δεν συνιστά πλέον υποχρέωση για τους φορείς. </w:t>
      </w:r>
    </w:p>
    <w:p w14:paraId="56F248CD"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w:t>
      </w:r>
      <w:r>
        <w:rPr>
          <w:rFonts w:eastAsia="Times New Roman" w:cs="Times New Roman"/>
          <w:b/>
          <w:szCs w:val="24"/>
        </w:rPr>
        <w:t xml:space="preserve">ς): </w:t>
      </w:r>
      <w:r>
        <w:rPr>
          <w:rFonts w:eastAsia="Times New Roman" w:cs="Times New Roman"/>
          <w:szCs w:val="24"/>
        </w:rPr>
        <w:t xml:space="preserve">Παρακαλώ, κυρία Υπουργέ, αρκεί να παρουσιάσετε τώρα ό,τι έχετε να παρουσιάσετε και στην παρέμβασή σας θα πείτε αναλυτικά ό,τι θέλετε. </w:t>
      </w:r>
    </w:p>
    <w:p w14:paraId="56F248CE"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 xml:space="preserve">ΟΥΡΑΝΙΑ ΑΝΤΩΝΟΠΟΥΛΟΥ (Αναπληρώτρια Υπουργός Εργασίας, Κοινωνικής Ασφάλισης και Κοινωνικής Αλληλεγγύης): </w:t>
      </w:r>
      <w:r>
        <w:rPr>
          <w:rFonts w:eastAsia="Times New Roman" w:cs="Times New Roman"/>
          <w:szCs w:val="24"/>
        </w:rPr>
        <w:t xml:space="preserve">Όπως θέλετε, </w:t>
      </w:r>
      <w:r>
        <w:rPr>
          <w:rFonts w:eastAsia="Times New Roman" w:cs="Times New Roman"/>
          <w:szCs w:val="24"/>
        </w:rPr>
        <w:t xml:space="preserve">κύριε Πρόεδρε. Θα αναφερόμουν πολύ επιγραμματικά σε κύρια σημεία. </w:t>
      </w:r>
    </w:p>
    <w:p w14:paraId="56F248CF"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Ας το κάνει, κύριε Πρόεδρε. </w:t>
      </w:r>
    </w:p>
    <w:p w14:paraId="56F248D0"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ΚΟΥΚΟΥΤΣΗΣ: </w:t>
      </w:r>
      <w:r>
        <w:rPr>
          <w:rFonts w:eastAsia="Times New Roman" w:cs="Times New Roman"/>
          <w:szCs w:val="24"/>
        </w:rPr>
        <w:t xml:space="preserve">Επιγραμματικά. Θα βοηθήσει, κύριε Πρόεδρε. </w:t>
      </w:r>
    </w:p>
    <w:p w14:paraId="56F248D1"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Συνεχίστε, κυρία Υπουργέ. </w:t>
      </w:r>
    </w:p>
    <w:p w14:paraId="56F248D2"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ΟΥΡΑΝΙΑ ΑΝΤΩΝΟΠΟΥΛ</w:t>
      </w:r>
      <w:r>
        <w:rPr>
          <w:rFonts w:eastAsia="Times New Roman" w:cs="Times New Roman"/>
          <w:b/>
          <w:szCs w:val="24"/>
        </w:rPr>
        <w:t xml:space="preserve">ΟΥ (Αναπληρώτρια Υπουργός Εργασίας, Κοινωνικής Ασφάλισης και Κοινωνικής Αλληλεγγύης): </w:t>
      </w:r>
      <w:r>
        <w:rPr>
          <w:rFonts w:eastAsia="Times New Roman" w:cs="Times New Roman"/>
          <w:szCs w:val="24"/>
        </w:rPr>
        <w:t xml:space="preserve">Ευχαριστώ. </w:t>
      </w:r>
    </w:p>
    <w:p w14:paraId="56F248D3"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Όπως είπα, δεν θα συνιστά υποχρέωση για τους φορείς ΚΑΛΟ. Θα είναι ένα ανοιχτό εργαλείο για ίδια χρήση των φορέων.</w:t>
      </w:r>
    </w:p>
    <w:p w14:paraId="56F248D4"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Η υποχρέωση των φορέων να καταβάλλουν ποσοσ</w:t>
      </w:r>
      <w:r>
        <w:rPr>
          <w:rFonts w:eastAsia="Times New Roman" w:cs="Times New Roman"/>
          <w:szCs w:val="24"/>
        </w:rPr>
        <w:t xml:space="preserve">τό 10% με 30% των κερδών τους αποσύρθηκε. </w:t>
      </w:r>
    </w:p>
    <w:p w14:paraId="56F248D5"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Οι διατυπώσεις περί συνεργασιών φορέων ΚΑΛΟ με το ευρύτερο </w:t>
      </w:r>
      <w:r>
        <w:rPr>
          <w:rFonts w:eastAsia="Times New Roman" w:cs="Times New Roman"/>
          <w:szCs w:val="24"/>
        </w:rPr>
        <w:t>δ</w:t>
      </w:r>
      <w:r>
        <w:rPr>
          <w:rFonts w:eastAsia="Times New Roman" w:cs="Times New Roman"/>
          <w:szCs w:val="24"/>
        </w:rPr>
        <w:t xml:space="preserve">ημόσιο νομίζουμε ότι αποτυπώνουν σαφώς πλέον </w:t>
      </w:r>
      <w:r>
        <w:rPr>
          <w:rFonts w:eastAsia="Times New Roman" w:cs="Times New Roman"/>
          <w:szCs w:val="24"/>
        </w:rPr>
        <w:lastRenderedPageBreak/>
        <w:t>την πρόθεσή μας να διορθώσουμε ουσιαστικά θέματα</w:t>
      </w:r>
      <w:r>
        <w:rPr>
          <w:rFonts w:eastAsia="Times New Roman" w:cs="Times New Roman"/>
          <w:szCs w:val="24"/>
        </w:rPr>
        <w:t>,</w:t>
      </w:r>
      <w:r>
        <w:rPr>
          <w:rFonts w:eastAsia="Times New Roman" w:cs="Times New Roman"/>
          <w:szCs w:val="24"/>
        </w:rPr>
        <w:t xml:space="preserve"> τα οποία είχατε καταθέσει. </w:t>
      </w:r>
    </w:p>
    <w:p w14:paraId="56F248D6"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Η εξουσιοδοτική που έχει προστ</w:t>
      </w:r>
      <w:r>
        <w:rPr>
          <w:rFonts w:eastAsia="Times New Roman" w:cs="Times New Roman"/>
          <w:szCs w:val="24"/>
        </w:rPr>
        <w:t xml:space="preserve">εθεί στο άρθρο περί εθελοντών αφορά στη μελλοντική διασύνδεση του μητρώου εθελοντών με το σύστημα </w:t>
      </w:r>
      <w:r>
        <w:rPr>
          <w:rFonts w:eastAsia="Times New Roman" w:cs="Times New Roman"/>
          <w:szCs w:val="24"/>
        </w:rPr>
        <w:t>«</w:t>
      </w:r>
      <w:r>
        <w:rPr>
          <w:rFonts w:eastAsia="Times New Roman" w:cs="Times New Roman"/>
          <w:szCs w:val="24"/>
        </w:rPr>
        <w:t>ΕΡΓΑΝΗ</w:t>
      </w:r>
      <w:r>
        <w:rPr>
          <w:rFonts w:eastAsia="Times New Roman" w:cs="Times New Roman"/>
          <w:szCs w:val="24"/>
        </w:rPr>
        <w:t>»</w:t>
      </w:r>
      <w:r>
        <w:rPr>
          <w:rFonts w:eastAsia="Times New Roman" w:cs="Times New Roman"/>
          <w:szCs w:val="24"/>
        </w:rPr>
        <w:t>, ώστε να προστατεύονται και οι εθελοντές και τα εγχειρήματα και φυσικά</w:t>
      </w:r>
      <w:r>
        <w:rPr>
          <w:rFonts w:eastAsia="Times New Roman" w:cs="Times New Roman"/>
          <w:szCs w:val="24"/>
        </w:rPr>
        <w:t>,</w:t>
      </w:r>
      <w:r>
        <w:rPr>
          <w:rFonts w:eastAsia="Times New Roman" w:cs="Times New Roman"/>
          <w:szCs w:val="24"/>
        </w:rPr>
        <w:t xml:space="preserve"> να μην τροφοδοτείται η απλήρωτη, η αδήλωτη εργασία. </w:t>
      </w:r>
    </w:p>
    <w:p w14:paraId="56F248D7"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Στις ειδικές ομάδες προσ</w:t>
      </w:r>
      <w:r>
        <w:rPr>
          <w:rFonts w:eastAsia="Times New Roman" w:cs="Times New Roman"/>
          <w:szCs w:val="24"/>
        </w:rPr>
        <w:t xml:space="preserve">τέθηκαν οι άνεργοι κάτω των είκοσι πέντε ετών. Η σύγχυση που υπήρχε αναφορικά με τη διπλή υποχρέωση εγγραφής σε μητρώο κοινωνικής οικονομίας και στο ΓΕΜΗ έχει ξεκαθαριστεί. Είναι μία η εγγραφή και όχι δύο. </w:t>
      </w:r>
    </w:p>
    <w:p w14:paraId="56F248D8"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Επίσης, νομίζουμε ότι με την επεξεργασία που κάνα</w:t>
      </w:r>
      <w:r>
        <w:rPr>
          <w:rFonts w:eastAsia="Times New Roman" w:cs="Times New Roman"/>
          <w:szCs w:val="24"/>
        </w:rPr>
        <w:t xml:space="preserve">με και σας καταθέσαμε είναι σαφές ότι τα φυσικά πρόσωπα που θα συστήνουν συνεταιρισμούς δεν θα γίνονται επιτηδευματίες, δεν θα ανοίγουν «μπλοκάκι», αλλά θα αντιμετωπίζονται ασφαλιστικά και φορολογικά ως μισθωτοί. </w:t>
      </w:r>
    </w:p>
    <w:p w14:paraId="56F248D9"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Τέλος, θα ήθελα να αναφερθώ στο Ταμείο Κοι</w:t>
      </w:r>
      <w:r>
        <w:rPr>
          <w:rFonts w:eastAsia="Times New Roman" w:cs="Times New Roman"/>
          <w:szCs w:val="24"/>
        </w:rPr>
        <w:t xml:space="preserve">νωνικής και Αλληλέγγυας Οικονομίας.  </w:t>
      </w:r>
    </w:p>
    <w:p w14:paraId="56F248DA"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Στο άρθρο 9, το νέο άρθρο 10, προστίθεται παράγραφος 5, που έχει ως εξής: «Μέχρι την ολοκλήρωση των διαδικασιών ίδρυσης και λειτουργίας του φορέα της παραγράφου 1, δημιουργείται λογαριασμός «Ταμείο Κοινωνικής και Αλληλ</w:t>
      </w:r>
      <w:r>
        <w:rPr>
          <w:rFonts w:eastAsia="Times New Roman" w:cs="Times New Roman"/>
          <w:szCs w:val="24"/>
        </w:rPr>
        <w:t>έγγυας Οικονομίας» υπό την εποπτεία της Ειδικής Γραμματείας…».</w:t>
      </w:r>
    </w:p>
    <w:p w14:paraId="56F248DB"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Τέλος, θέλω να πω ότι η εισήγηση για φορολογικά μέτρα και ελαφρύνσεις, που έγινε από σχεδόν όλα τα κόμματα, τους εκπροσώπους και τους φορείς, όπως θα δείτε</w:t>
      </w:r>
      <w:r>
        <w:rPr>
          <w:rFonts w:eastAsia="Times New Roman" w:cs="Times New Roman"/>
          <w:szCs w:val="24"/>
        </w:rPr>
        <w:t>,</w:t>
      </w:r>
      <w:r>
        <w:rPr>
          <w:rFonts w:eastAsia="Times New Roman" w:cs="Times New Roman"/>
          <w:szCs w:val="24"/>
        </w:rPr>
        <w:t xml:space="preserve"> θα κατατεθεί με τροπολογία εντός λίγ</w:t>
      </w:r>
      <w:r>
        <w:rPr>
          <w:rFonts w:eastAsia="Times New Roman" w:cs="Times New Roman"/>
          <w:szCs w:val="24"/>
        </w:rPr>
        <w:t>ων ωρών.</w:t>
      </w:r>
    </w:p>
    <w:p w14:paraId="56F248DC"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56F248DD"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Τον λόγο έχει ο εισηγητής του ΣΥΡΙΖΑ, κ. Στογιαννίδης. </w:t>
      </w:r>
    </w:p>
    <w:p w14:paraId="56F248DE"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ΓΡΗΓΟΡΙΟΣ ΣΤΟΓΙΑΝΝΙΔΗΣ:</w:t>
      </w:r>
      <w:r>
        <w:rPr>
          <w:rFonts w:eastAsia="Times New Roman" w:cs="Times New Roman"/>
          <w:szCs w:val="24"/>
        </w:rPr>
        <w:t xml:space="preserve"> Ευχαριστώ, κύριε Πρόεδρε.</w:t>
      </w:r>
    </w:p>
    <w:p w14:paraId="56F248DF"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με ιδιαίτερη χαρά και τιμή εισηγούμαι το υπό συζήτηση νομοσχέδιο </w:t>
      </w:r>
      <w:r>
        <w:rPr>
          <w:rFonts w:eastAsia="Times New Roman" w:cs="Times New Roman"/>
          <w:szCs w:val="24"/>
        </w:rPr>
        <w:t xml:space="preserve">για την κοινωνική και αλληλέγγυα οικονομία, έναν θεσμό σημαντικά υποστηρικτικό </w:t>
      </w:r>
      <w:r>
        <w:rPr>
          <w:rFonts w:eastAsia="Times New Roman" w:cs="Times New Roman"/>
          <w:szCs w:val="24"/>
        </w:rPr>
        <w:lastRenderedPageBreak/>
        <w:t>για τις ειδικές και ευάλωτες ομάδες</w:t>
      </w:r>
      <w:r>
        <w:rPr>
          <w:rFonts w:eastAsia="Times New Roman" w:cs="Times New Roman"/>
          <w:szCs w:val="24"/>
        </w:rPr>
        <w:t>,</w:t>
      </w:r>
      <w:r>
        <w:rPr>
          <w:rFonts w:eastAsia="Times New Roman" w:cs="Times New Roman"/>
          <w:szCs w:val="24"/>
        </w:rPr>
        <w:t xml:space="preserve"> αλλά και τους εργαζόμενους. </w:t>
      </w:r>
    </w:p>
    <w:p w14:paraId="56F248E0"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Κυρίως </w:t>
      </w:r>
      <w:r>
        <w:rPr>
          <w:rFonts w:eastAsia="Times New Roman" w:cs="Times New Roman"/>
          <w:szCs w:val="24"/>
        </w:rPr>
        <w:t>όμως,</w:t>
      </w:r>
      <w:r>
        <w:rPr>
          <w:rFonts w:eastAsia="Times New Roman" w:cs="Times New Roman"/>
          <w:szCs w:val="24"/>
        </w:rPr>
        <w:t xml:space="preserve"> είμαι ιδιαίτερα ευχαριστημένος που το εν λόγω νομοσχέδιο έρχεται στη Βουλή με ευρεία αποδοχή των κ</w:t>
      </w:r>
      <w:r>
        <w:rPr>
          <w:rFonts w:eastAsia="Times New Roman" w:cs="Times New Roman"/>
          <w:szCs w:val="24"/>
        </w:rPr>
        <w:t xml:space="preserve">ομμάτων, τουλάχιστον επί της αρχής, όπως προέκυψε από τις συνεδριάσεις της </w:t>
      </w:r>
      <w:r>
        <w:rPr>
          <w:rFonts w:eastAsia="Times New Roman" w:cs="Times New Roman"/>
          <w:szCs w:val="24"/>
        </w:rPr>
        <w:t>ε</w:t>
      </w:r>
      <w:r>
        <w:rPr>
          <w:rFonts w:eastAsia="Times New Roman" w:cs="Times New Roman"/>
          <w:szCs w:val="24"/>
        </w:rPr>
        <w:t>πιτροπής. Και τούτο</w:t>
      </w:r>
      <w:r>
        <w:rPr>
          <w:rFonts w:eastAsia="Times New Roman" w:cs="Times New Roman"/>
          <w:szCs w:val="24"/>
        </w:rPr>
        <w:t>,</w:t>
      </w:r>
      <w:r>
        <w:rPr>
          <w:rFonts w:eastAsia="Times New Roman" w:cs="Times New Roman"/>
          <w:szCs w:val="24"/>
        </w:rPr>
        <w:t xml:space="preserve"> διότι το εγχείρημα αναμφισβήτητα είναι προς τη σωστή κατεύθυνση, καθώς η προστασία και υποστήριξη των αδυνάτων είναι υποχρέωση όλων μας. </w:t>
      </w:r>
    </w:p>
    <w:p w14:paraId="56F248E1"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Η Κυβέρνηση </w:t>
      </w:r>
      <w:r>
        <w:rPr>
          <w:rFonts w:eastAsia="Times New Roman" w:cs="Times New Roman"/>
          <w:szCs w:val="24"/>
        </w:rPr>
        <w:t xml:space="preserve">συνεχίζοντας και εξελίσσοντας κάθε θετική πρωτοβουλία διέγνωσε και κατέγραψε τα προβλήματα που είχε το </w:t>
      </w:r>
      <w:proofErr w:type="spellStart"/>
      <w:r>
        <w:rPr>
          <w:rFonts w:eastAsia="Times New Roman" w:cs="Times New Roman"/>
          <w:szCs w:val="24"/>
        </w:rPr>
        <w:t>προϊσχύον</w:t>
      </w:r>
      <w:proofErr w:type="spellEnd"/>
      <w:r>
        <w:rPr>
          <w:rFonts w:eastAsia="Times New Roman" w:cs="Times New Roman"/>
          <w:szCs w:val="24"/>
        </w:rPr>
        <w:t xml:space="preserve"> πλαίσιο του ν</w:t>
      </w:r>
      <w:r>
        <w:rPr>
          <w:rFonts w:eastAsia="Times New Roman" w:cs="Times New Roman"/>
          <w:szCs w:val="24"/>
        </w:rPr>
        <w:t>.</w:t>
      </w:r>
      <w:r>
        <w:rPr>
          <w:rFonts w:eastAsia="Times New Roman" w:cs="Times New Roman"/>
          <w:szCs w:val="24"/>
        </w:rPr>
        <w:t xml:space="preserve">4019/2011 και μετά από πολύμηνη </w:t>
      </w:r>
      <w:r>
        <w:rPr>
          <w:rFonts w:eastAsia="Times New Roman" w:cs="Times New Roman"/>
          <w:szCs w:val="24"/>
        </w:rPr>
        <w:lastRenderedPageBreak/>
        <w:t>μελέτη του πεδίου φέρνει προς ψήφιση ένα σύγχρονο νομοσχέδιο, το οποίο με συγκροτημένο πλέον τρόπ</w:t>
      </w:r>
      <w:r>
        <w:rPr>
          <w:rFonts w:eastAsia="Times New Roman" w:cs="Times New Roman"/>
          <w:szCs w:val="24"/>
        </w:rPr>
        <w:t>ο και με στόχο την απάλειψη των σοβαρών στρεβλώσεων και καταχρήσεων που έχουν εντοπιστεί επιχειρεί να προωθήσει την κοινωνική οικονομία</w:t>
      </w:r>
      <w:r>
        <w:rPr>
          <w:rFonts w:eastAsia="Times New Roman" w:cs="Times New Roman"/>
          <w:szCs w:val="24"/>
        </w:rPr>
        <w:t>,</w:t>
      </w:r>
      <w:r>
        <w:rPr>
          <w:rFonts w:eastAsia="Times New Roman" w:cs="Times New Roman"/>
          <w:szCs w:val="24"/>
        </w:rPr>
        <w:t xml:space="preserve"> ώστε να λειτουργήσει ως φορέας παραγωγικής ανασυγκρότησης. </w:t>
      </w:r>
    </w:p>
    <w:p w14:paraId="56F248E2"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Η κοινωνική οικονομία έχει τη δυναμική να συγκροτήσει οικον</w:t>
      </w:r>
      <w:r>
        <w:rPr>
          <w:rFonts w:eastAsia="Times New Roman" w:cs="Times New Roman"/>
          <w:szCs w:val="24"/>
        </w:rPr>
        <w:t>ομικά περιβάλλοντα</w:t>
      </w:r>
      <w:r>
        <w:rPr>
          <w:rFonts w:eastAsia="Times New Roman" w:cs="Times New Roman"/>
          <w:szCs w:val="24"/>
        </w:rPr>
        <w:t>,</w:t>
      </w:r>
      <w:r>
        <w:rPr>
          <w:rFonts w:eastAsia="Times New Roman" w:cs="Times New Roman"/>
          <w:szCs w:val="24"/>
        </w:rPr>
        <w:t xml:space="preserve"> που θα επιφέρουν πολλαπλά οφέλη σε όλους τους εμπλεκόμενους, όπως χειραφέτηση και ασφαλή εργασία, παροχή αποκλειστικά επωφελούς κοινωνικού έργου, </w:t>
      </w:r>
      <w:r>
        <w:rPr>
          <w:rFonts w:eastAsia="Times New Roman" w:cs="Times New Roman"/>
          <w:szCs w:val="24"/>
        </w:rPr>
        <w:lastRenderedPageBreak/>
        <w:t>υψηλή ποιότητα παρεχόμενων προϊόντων και  υπηρεσιών, σεβασμό στο κοινωνικό και φυσικό περι</w:t>
      </w:r>
      <w:r>
        <w:rPr>
          <w:rFonts w:eastAsia="Times New Roman" w:cs="Times New Roman"/>
          <w:szCs w:val="24"/>
        </w:rPr>
        <w:t>βάλλον, άμβλυνση των κοινωνικών ανισοτήτων και φαινομένων αποκλεισμού.</w:t>
      </w:r>
    </w:p>
    <w:p w14:paraId="56F248E3"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Το οικονομικό περιβάλλον που δημιουργεί η κοινωνική οικονομία χαρακτηρίζεται από σταθερότητα και ανθεκτικότητα σε εξωτερικές χρήσεις. Κυρίως, όμως η κοινωνική οικονομία έχει τη δυνατότη</w:t>
      </w:r>
      <w:r>
        <w:rPr>
          <w:rFonts w:eastAsia="Times New Roman" w:cs="Times New Roman"/>
          <w:szCs w:val="24"/>
        </w:rPr>
        <w:t xml:space="preserve">τα να κινητοποιήσει κοινωνικούς πόρους με μεγάλη αποδοτικότητα όσον αφορά στη δημιουργία θέσεων εργασίας και την ενδογενή ανάπτυξη του παραγωγικού ιστού. Ιδίως η νεολαία, που στην Ελλάδα το μεγαλύτερο ποσοστό της έχει </w:t>
      </w:r>
      <w:proofErr w:type="spellStart"/>
      <w:r>
        <w:rPr>
          <w:rFonts w:eastAsia="Times New Roman" w:cs="Times New Roman"/>
          <w:szCs w:val="24"/>
        </w:rPr>
        <w:t>μεταλυκειακή</w:t>
      </w:r>
      <w:proofErr w:type="spellEnd"/>
      <w:r>
        <w:rPr>
          <w:rFonts w:eastAsia="Times New Roman" w:cs="Times New Roman"/>
          <w:szCs w:val="24"/>
        </w:rPr>
        <w:t xml:space="preserve"> εκπαίδευση, μπορεί να χρη</w:t>
      </w:r>
      <w:r>
        <w:rPr>
          <w:rFonts w:eastAsia="Times New Roman" w:cs="Times New Roman"/>
          <w:szCs w:val="24"/>
        </w:rPr>
        <w:t xml:space="preserve">σιμοποιήσει την κοινωνική οικονομία ως όχημα για να προχωρήσει στη δημιουργία </w:t>
      </w:r>
      <w:r>
        <w:rPr>
          <w:rFonts w:eastAsia="Times New Roman" w:cs="Times New Roman"/>
          <w:szCs w:val="24"/>
        </w:rPr>
        <w:lastRenderedPageBreak/>
        <w:t>παραγωγικών σχημάτων. Γι’ αυτόν τον λόγο μάλιστα</w:t>
      </w:r>
      <w:r>
        <w:rPr>
          <w:rFonts w:eastAsia="Times New Roman" w:cs="Times New Roman"/>
          <w:szCs w:val="24"/>
        </w:rPr>
        <w:t>,</w:t>
      </w:r>
      <w:r>
        <w:rPr>
          <w:rFonts w:eastAsia="Times New Roman" w:cs="Times New Roman"/>
          <w:szCs w:val="24"/>
        </w:rPr>
        <w:t xml:space="preserve"> μετά τη διαβούλευση ως ειδική ομάδα χαρακτηρίστηκαν και οι μακροχρόνια άνεργοι κάτω των είκοσι πέντε ετών. </w:t>
      </w:r>
    </w:p>
    <w:p w14:paraId="56F248E4"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Έχω την πεποίθηση, κ</w:t>
      </w:r>
      <w:r>
        <w:rPr>
          <w:rFonts w:eastAsia="Times New Roman" w:cs="Times New Roman"/>
          <w:szCs w:val="24"/>
        </w:rPr>
        <w:t>υρίες και κύριοι Βουλευτές, ότι η υψηλού επιπέδου γνώση των νέων θα αποτελέσει το κεφάλαιο</w:t>
      </w:r>
      <w:r>
        <w:rPr>
          <w:rFonts w:eastAsia="Times New Roman" w:cs="Times New Roman"/>
          <w:szCs w:val="24"/>
        </w:rPr>
        <w:t>,</w:t>
      </w:r>
      <w:r>
        <w:rPr>
          <w:rFonts w:eastAsia="Times New Roman" w:cs="Times New Roman"/>
          <w:szCs w:val="24"/>
        </w:rPr>
        <w:t xml:space="preserve"> ώστε να αναπτυχθούν μια σειρά βιώσιμων και καινοτόμων επιχειρηματικών πρωτοβουλιών. </w:t>
      </w:r>
    </w:p>
    <w:p w14:paraId="56F248E5"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Τέλος, η κοινωνική οικονομία επιτρέπει και προϋποθέτει τον δημοκρατικό και συμμ</w:t>
      </w:r>
      <w:r>
        <w:rPr>
          <w:rFonts w:eastAsia="Times New Roman" w:cs="Times New Roman"/>
          <w:szCs w:val="24"/>
        </w:rPr>
        <w:t xml:space="preserve">ετοχικό σχεδιασμό της συνολικής οικονομίας ως οικονομίας των κοινωνικών αναγκών. Σ’ αυτόν εμπλέκονται όλοι οι φορείς, οι τοπικές κοινωνίες, ο παραγωγός και ο χρήστης καταναλωτής, λήπτης υπηρεσιών. </w:t>
      </w:r>
    </w:p>
    <w:p w14:paraId="56F248E6"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Μέσα σ’ αυτόν τον σχεδιασμό οι υποκειμενικοί σκοποί των με</w:t>
      </w:r>
      <w:r>
        <w:rPr>
          <w:rFonts w:eastAsia="Times New Roman" w:cs="Times New Roman"/>
          <w:szCs w:val="24"/>
        </w:rPr>
        <w:t xml:space="preserve">μονωμένων επιχειρήσεων δεν χάνονται ή δεν περιορίζονται στην επίτευξη του μέγιστου δυνατού κέρδους, αλλά αποκτούν νέες λειτουργίες και εξυπηρετούν νέες αναγκαιότητες συλλογικά αποτυπωμένες. </w:t>
      </w:r>
    </w:p>
    <w:p w14:paraId="56F248E7"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Για όλους, λοιπόν, τους παραπάνω λόγους</w:t>
      </w:r>
      <w:r>
        <w:rPr>
          <w:rFonts w:eastAsia="Times New Roman" w:cs="Times New Roman"/>
          <w:szCs w:val="24"/>
        </w:rPr>
        <w:t>,</w:t>
      </w:r>
      <w:r>
        <w:rPr>
          <w:rFonts w:eastAsia="Times New Roman" w:cs="Times New Roman"/>
          <w:szCs w:val="24"/>
        </w:rPr>
        <w:t xml:space="preserve"> η ανάπτυξη της κοινωνική</w:t>
      </w:r>
      <w:r>
        <w:rPr>
          <w:rFonts w:eastAsia="Times New Roman" w:cs="Times New Roman"/>
          <w:szCs w:val="24"/>
        </w:rPr>
        <w:t>ς οικονομίας αποτελεί προτεραιότητα για τη δική μας Κυβέρνηση. Αυτό που ονομάζουμε κοινωνική και αλληλέγγυα οικονομία συνιστά τον τρίτο πυλώνα της οικονομίας, διαφοροποιούμενο τόσο από τον ιδιωτικό όσο και από τον δημόσιο τομέα. Ο τομέας αυτός διαφοροποιεί</w:t>
      </w:r>
      <w:r>
        <w:rPr>
          <w:rFonts w:eastAsia="Times New Roman" w:cs="Times New Roman"/>
          <w:szCs w:val="24"/>
        </w:rPr>
        <w:t xml:space="preserve">ται από τον δημόσιο και </w:t>
      </w:r>
      <w:r>
        <w:rPr>
          <w:rFonts w:eastAsia="Times New Roman" w:cs="Times New Roman"/>
          <w:szCs w:val="24"/>
        </w:rPr>
        <w:lastRenderedPageBreak/>
        <w:t>τον ιδιωτικό</w:t>
      </w:r>
      <w:r>
        <w:rPr>
          <w:rFonts w:eastAsia="Times New Roman" w:cs="Times New Roman"/>
          <w:szCs w:val="24"/>
        </w:rPr>
        <w:t>,</w:t>
      </w:r>
      <w:r>
        <w:rPr>
          <w:rFonts w:eastAsia="Times New Roman" w:cs="Times New Roman"/>
          <w:szCs w:val="24"/>
        </w:rPr>
        <w:t xml:space="preserve"> καθώς οι δραστηριότητες που αναπτύσσει η κοινωνική οικονομία δίνουν προτεραιότητα στην κάλυψη των κοινωνικών αναγκών και όχι στην επιτακτική κερδοφορία, όπως ο ιδιωτικός τομέας. </w:t>
      </w:r>
    </w:p>
    <w:p w14:paraId="56F248E8"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Επιπροσθέτως, οι δραστηριότητες αυτές α</w:t>
      </w:r>
      <w:r>
        <w:rPr>
          <w:rFonts w:eastAsia="Times New Roman" w:cs="Times New Roman"/>
          <w:szCs w:val="24"/>
        </w:rPr>
        <w:t xml:space="preserve">ναπτύσσονται με συλλογικές και δημοκρατικές διαδικασίες συμμετοχής και λήψης αποφάσεων. </w:t>
      </w:r>
    </w:p>
    <w:p w14:paraId="56F248E9"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Αν ήθελα να κάνω μια περιγραφή για το πώς εγώ καταλαβαίνω την κοινωνική οικονομία</w:t>
      </w:r>
      <w:r>
        <w:rPr>
          <w:rFonts w:eastAsia="Times New Roman" w:cs="Times New Roman"/>
          <w:szCs w:val="24"/>
        </w:rPr>
        <w:t>,</w:t>
      </w:r>
      <w:r>
        <w:rPr>
          <w:rFonts w:eastAsia="Times New Roman" w:cs="Times New Roman"/>
          <w:szCs w:val="24"/>
        </w:rPr>
        <w:t xml:space="preserve"> θα έλεγα ότι είναι η διευκόλυνση της συμμετοχής των πολιτών σε παραγωγικές δραστηριό</w:t>
      </w:r>
      <w:r>
        <w:rPr>
          <w:rFonts w:eastAsia="Times New Roman" w:cs="Times New Roman"/>
          <w:szCs w:val="24"/>
        </w:rPr>
        <w:t xml:space="preserve">τητες μέσω εγχειρημάτων αυτοδιαχείρισης και συλλογικής κοινωνικής επιχειρηματικότητας. </w:t>
      </w:r>
    </w:p>
    <w:p w14:paraId="56F248EA"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Ο νόμος, βέβαια, είναι πιο εύστοχος και δίνει έναν πιο πλήρη ορισμό. Αναφέρει ότι η κοινωνική οικονομία είναι η εναλλακτική μορφή οργάνωσης των σχέσεων παραγωγής, διανο</w:t>
      </w:r>
      <w:r>
        <w:rPr>
          <w:rFonts w:eastAsia="Times New Roman" w:cs="Times New Roman"/>
          <w:szCs w:val="24"/>
        </w:rPr>
        <w:t xml:space="preserve">μής, κατανάλωσης και επανεπένδυσης, βασισμένη στις αρχές της δημοκρατίας, της ισότητας, της αλληλεγγύης, της συνεργασίας και του σεβασμού στον άνθρωπο και το περιβάλλον. </w:t>
      </w:r>
    </w:p>
    <w:p w14:paraId="56F248EB"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Επίσης, στον νόμο αναπτύσσονται και προωθούνται έννοιες, όπως συλλογική ωφέλεια, κοιν</w:t>
      </w:r>
      <w:r>
        <w:rPr>
          <w:rFonts w:eastAsia="Times New Roman" w:cs="Times New Roman"/>
          <w:szCs w:val="24"/>
        </w:rPr>
        <w:t xml:space="preserve">ωνική ωφέλεια, κοινωνική καινοτομία, βιώσιμη ανάπτυξη, κοινωνική ένταξη και κοινωνικός αντίκτυπος, έννοιες που τα τελευταία χρόνια υπερκεράστηκαν από το επικαλούμενο δημόσιο συμφέρον. </w:t>
      </w:r>
    </w:p>
    <w:p w14:paraId="56F248EC"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Συνοπτικά, θα έλεγα ότι η κοινωνική οικονομία στοχεύει στην παραγωγή πρ</w:t>
      </w:r>
      <w:r>
        <w:rPr>
          <w:rFonts w:eastAsia="Times New Roman" w:cs="Times New Roman"/>
          <w:szCs w:val="24"/>
        </w:rPr>
        <w:t>οϊόντων και την παροχή υπηρεσιών</w:t>
      </w:r>
      <w:r>
        <w:rPr>
          <w:rFonts w:eastAsia="Times New Roman" w:cs="Times New Roman"/>
          <w:szCs w:val="24"/>
        </w:rPr>
        <w:t>,</w:t>
      </w:r>
      <w:r>
        <w:rPr>
          <w:rFonts w:eastAsia="Times New Roman" w:cs="Times New Roman"/>
          <w:szCs w:val="24"/>
        </w:rPr>
        <w:t xml:space="preserve"> που δεν προσφέρονται ή δεν προσφέρονται επαρκώς από τον ιδιωτικό και τον δημόσιο τομέα, με στόχο την πρόσβαση των μελών της τοπικής κοινωνίας σε αυτά. </w:t>
      </w:r>
    </w:p>
    <w:p w14:paraId="56F248ED"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Επιδιώκει τον βιοπορισμό όσων παράγουν ή προσφέρουν τις υπηρεσίες αυτέ</w:t>
      </w:r>
      <w:r>
        <w:rPr>
          <w:rFonts w:eastAsia="Times New Roman" w:cs="Times New Roman"/>
          <w:szCs w:val="24"/>
        </w:rPr>
        <w:t>ς και αποβλέπει στη δημιουργία νέων θέσεων εργασίας.</w:t>
      </w:r>
    </w:p>
    <w:p w14:paraId="56F248EE"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Αποζητά τη δημοκρατική λειτουργία στον τρόπο εσωτερικής οργάνωσης της εργασίας, στον καθορισμό των μισθών, της παραγωγής και της επανεπένδυσης και τέλος σκοπό έχει τη </w:t>
      </w:r>
      <w:r>
        <w:rPr>
          <w:rFonts w:eastAsia="Times New Roman" w:cs="Times New Roman"/>
          <w:szCs w:val="24"/>
        </w:rPr>
        <w:lastRenderedPageBreak/>
        <w:t>βιώσιμη ανάπτυξη και την καταπολέμησ</w:t>
      </w:r>
      <w:r>
        <w:rPr>
          <w:rFonts w:eastAsia="Times New Roman" w:cs="Times New Roman"/>
          <w:szCs w:val="24"/>
        </w:rPr>
        <w:t xml:space="preserve">η των κοινωνικών ανισοτήτων. </w:t>
      </w:r>
    </w:p>
    <w:p w14:paraId="56F248EF"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Οι δυνατότητες ανάπτυξης του θεσμού της κοινωνικής οικονομίας είναι πολλές. Σε άλλες χώρες, όπως η Γαλλία, η Ιταλία, η Ισπανία, οι Ηνωμένες Πολιτείες και ο Καναδάς, λειτουργούν χιλιάδες επιχειρήσεις κοινωνικής οικονομίας, οι ο</w:t>
      </w:r>
      <w:r>
        <w:rPr>
          <w:rFonts w:eastAsia="Times New Roman" w:cs="Times New Roman"/>
          <w:szCs w:val="24"/>
        </w:rPr>
        <w:t xml:space="preserve">ποίες σε κάποιες από αυτές τις χώρες συνεισφέρουν στο εθνικό ΑΕΠ ποσοστό περίπου το 10%, ενώ στην Ελλάδα το αντίστοιχο ποσοστό δεν ξεπερνά το 1%. </w:t>
      </w:r>
    </w:p>
    <w:p w14:paraId="56F248F0"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Το μέσο για την ανάπτυξη της κοινωνικής οικονομίας είναι τα συνεργατικά σχήματα, αλλά κι ένα σαφές και σταθερ</w:t>
      </w:r>
      <w:r>
        <w:rPr>
          <w:rFonts w:eastAsia="Times New Roman" w:cs="Times New Roman"/>
          <w:szCs w:val="24"/>
        </w:rPr>
        <w:t xml:space="preserve">ό περιβάλλον που θα μπορέσει να υποστηρίξει αυτές τις προσπάθειες. Αυτό το περιβάλλον δημιουργούμε. </w:t>
      </w:r>
    </w:p>
    <w:p w14:paraId="56F248F1"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Μέχρι σήμερα, </w:t>
      </w:r>
      <w:proofErr w:type="spellStart"/>
      <w:r>
        <w:rPr>
          <w:rFonts w:eastAsia="Times New Roman" w:cs="Times New Roman"/>
          <w:szCs w:val="24"/>
        </w:rPr>
        <w:t>παρ</w:t>
      </w:r>
      <w:r>
        <w:rPr>
          <w:rFonts w:eastAsia="Times New Roman" w:cs="Times New Roman"/>
          <w:szCs w:val="24"/>
        </w:rPr>
        <w:t>’</w:t>
      </w:r>
      <w:r>
        <w:rPr>
          <w:rFonts w:eastAsia="Times New Roman" w:cs="Times New Roman"/>
          <w:szCs w:val="24"/>
        </w:rPr>
        <w:t>ότι</w:t>
      </w:r>
      <w:proofErr w:type="spellEnd"/>
      <w:r>
        <w:rPr>
          <w:rFonts w:eastAsia="Times New Roman" w:cs="Times New Roman"/>
          <w:szCs w:val="24"/>
        </w:rPr>
        <w:t xml:space="preserve"> υπήρξαν πρωτοβουλίες, η κοινωνική οικονομία δεν αναπτύχθηκε. Ανασταλτικό ρόλο έπαιξε η απουσία ενός ολοκληρωμένου θεσμικού πλαισίου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 οποίο θα διευκόλυνε την ανάπτυξη των δραστηριοτήτων της κοινωνικής οικονομίας, αλλά και θα άφηνε πίσω τα εκφυλιστικά στοιχεία που εμφιλοχώρησαν στη λειτουργία των συνεταιρισμών. </w:t>
      </w:r>
    </w:p>
    <w:p w14:paraId="56F248F2"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νόμος που φέρνει το Υπουργείο Εργασίας προσπαθεί να βάλει ένα τέλος στο </w:t>
      </w:r>
      <w:r>
        <w:rPr>
          <w:rFonts w:eastAsia="Times New Roman" w:cs="Times New Roman"/>
          <w:szCs w:val="24"/>
        </w:rPr>
        <w:t>παρελθόν και να κινηθεί μια νέα διαδικασία</w:t>
      </w:r>
      <w:r>
        <w:rPr>
          <w:rFonts w:eastAsia="Times New Roman" w:cs="Times New Roman"/>
          <w:szCs w:val="24"/>
        </w:rPr>
        <w:t>,</w:t>
      </w:r>
      <w:r>
        <w:rPr>
          <w:rFonts w:eastAsia="Times New Roman" w:cs="Times New Roman"/>
          <w:szCs w:val="24"/>
        </w:rPr>
        <w:t xml:space="preserve"> μέσω ενός θεσμικού πλαισίου. Συγκεκριμένα, ο νέος νόμος ανοίγει το πεδίο της κοινωνικής και αλληλέγγυας οικονομίας, πέραν των γνωστών μέχρι σήμερα κοινωνικών συνεταιριστικών επιχειρήσεων, Κ</w:t>
      </w:r>
      <w:r>
        <w:rPr>
          <w:rFonts w:eastAsia="Times New Roman" w:cs="Times New Roman"/>
          <w:szCs w:val="24"/>
        </w:rPr>
        <w:t>ΟΙΝ</w:t>
      </w:r>
      <w:r>
        <w:rPr>
          <w:rFonts w:eastAsia="Times New Roman" w:cs="Times New Roman"/>
          <w:szCs w:val="24"/>
        </w:rPr>
        <w:t>ΣΕ</w:t>
      </w:r>
      <w:r>
        <w:rPr>
          <w:rFonts w:eastAsia="Times New Roman" w:cs="Times New Roman"/>
          <w:szCs w:val="24"/>
        </w:rPr>
        <w:t>Π</w:t>
      </w:r>
      <w:r>
        <w:rPr>
          <w:rFonts w:eastAsia="Times New Roman" w:cs="Times New Roman"/>
          <w:szCs w:val="24"/>
        </w:rPr>
        <w:t>, και σε όλες τις</w:t>
      </w:r>
      <w:r>
        <w:rPr>
          <w:rFonts w:eastAsia="Times New Roman" w:cs="Times New Roman"/>
          <w:szCs w:val="24"/>
        </w:rPr>
        <w:t xml:space="preserve"> υπόλοιπες πολυπρόσωπες νομικές οντότητες. Αυτό σημαίνει ότι η κοινωνική οικονομία δεν έχει πλέον αναφορά σε ένα νομικό πρόσωπο, αυτό της Κ</w:t>
      </w:r>
      <w:r>
        <w:rPr>
          <w:rFonts w:eastAsia="Times New Roman" w:cs="Times New Roman"/>
          <w:szCs w:val="24"/>
        </w:rPr>
        <w:t>ΟΙΝΣΕΠ</w:t>
      </w:r>
      <w:r>
        <w:rPr>
          <w:rFonts w:eastAsia="Times New Roman" w:cs="Times New Roman"/>
          <w:szCs w:val="24"/>
        </w:rPr>
        <w:t xml:space="preserve">, αλλά καθοριστικό ρόλο παίζει ο τρόπος λειτουργίας του κάθε νομικού προσώπου. </w:t>
      </w:r>
    </w:p>
    <w:p w14:paraId="56F248F3"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Συγκεκριμένα, με το νέο θεσμικό</w:t>
      </w:r>
      <w:r>
        <w:rPr>
          <w:rFonts w:eastAsia="Times New Roman" w:cs="Times New Roman"/>
          <w:szCs w:val="24"/>
        </w:rPr>
        <w:t xml:space="preserve"> πλαίσιο, ως φορέας κοινωνικής οικονομίας μπορεί να θεωρηθεί κάθε νομική οντότητα που λειτουργεί με βάση τις εξής αρχές: </w:t>
      </w:r>
    </w:p>
    <w:p w14:paraId="56F248F4"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Δημοκρατική λειτουργία: </w:t>
      </w:r>
      <w:r>
        <w:rPr>
          <w:rFonts w:eastAsia="Times New Roman" w:cs="Times New Roman"/>
          <w:szCs w:val="24"/>
        </w:rPr>
        <w:t>Ένας</w:t>
      </w:r>
      <w:r>
        <w:rPr>
          <w:rFonts w:eastAsia="Times New Roman" w:cs="Times New Roman"/>
          <w:szCs w:val="24"/>
        </w:rPr>
        <w:t xml:space="preserve"> μέλος, μία ψήφος. </w:t>
      </w:r>
    </w:p>
    <w:p w14:paraId="56F248F5"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Εφαρμογή περιορισμών στη διανομή κερδών ως εξής: Το 5% των κερδών διατηρείται ως αποθε</w:t>
      </w:r>
      <w:r>
        <w:rPr>
          <w:rFonts w:eastAsia="Times New Roman" w:cs="Times New Roman"/>
          <w:szCs w:val="24"/>
        </w:rPr>
        <w:t>ματικό στην επιχείρηση, το 35% των κερδών μοιράζεται στους εργαζόμενους και το υπόλοιπο επενδύεται υποχρεωτικά για τη δημιουργία νέων θέσεων εργασίας και την επέκταση των δραστηριοτήτων της επιχείρησης, ήτοι και πάλι αποδίδεται για δράσεις κοινής ωφέλειας.</w:t>
      </w:r>
      <w:r>
        <w:rPr>
          <w:rFonts w:eastAsia="Times New Roman" w:cs="Times New Roman"/>
          <w:szCs w:val="24"/>
        </w:rPr>
        <w:t xml:space="preserve"> </w:t>
      </w:r>
    </w:p>
    <w:p w14:paraId="56F248F6"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Το κριτήριο, λοιπόν, ένταξης κάποιου στην κοινωνική οικονομία δεν θα είναι η νομική μορφή, αλλά η τήρηση των ως άνω αρχών. Έτσι, λοιπόν, ανεξάρτητα του αν ένας φορέας είναι Κ</w:t>
      </w:r>
      <w:r>
        <w:rPr>
          <w:rFonts w:eastAsia="Times New Roman" w:cs="Times New Roman"/>
          <w:szCs w:val="24"/>
        </w:rPr>
        <w:t>ΟΙΝΣΕΠ</w:t>
      </w:r>
      <w:r>
        <w:rPr>
          <w:rFonts w:eastAsia="Times New Roman" w:cs="Times New Roman"/>
          <w:szCs w:val="24"/>
        </w:rPr>
        <w:t>, καταναλωτικός συνεταιρισμός ή άλλη νομική οντότητα, θα μπορεί να ενταχθε</w:t>
      </w:r>
      <w:r>
        <w:rPr>
          <w:rFonts w:eastAsia="Times New Roman" w:cs="Times New Roman"/>
          <w:szCs w:val="24"/>
        </w:rPr>
        <w:t xml:space="preserve">ί στην κοινωνική οικονομία, αρκεί να ασπάζεται τις παραπάνω αρχές. </w:t>
      </w:r>
    </w:p>
    <w:p w14:paraId="56F248F7"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Επίσης, ο νέος νόμος συστήνει το Ταμείο Κοινωνικής Οικονομίας, το οποίο αποτελείται από πόρους εθνικούς, κοινοτικούς και ιδιωτικές επενδύσεις. Το </w:t>
      </w:r>
      <w:r>
        <w:rPr>
          <w:rFonts w:eastAsia="Times New Roman" w:cs="Times New Roman"/>
          <w:szCs w:val="24"/>
        </w:rPr>
        <w:t>τ</w:t>
      </w:r>
      <w:r>
        <w:rPr>
          <w:rFonts w:eastAsia="Times New Roman" w:cs="Times New Roman"/>
          <w:szCs w:val="24"/>
        </w:rPr>
        <w:t>αμείο θα υποστηρίζει όλους τους φορείς τη</w:t>
      </w:r>
      <w:r>
        <w:rPr>
          <w:rFonts w:eastAsia="Times New Roman" w:cs="Times New Roman"/>
          <w:szCs w:val="24"/>
        </w:rPr>
        <w:t>ς κοινωνικής οικονομίας</w:t>
      </w:r>
      <w:r>
        <w:rPr>
          <w:rFonts w:eastAsia="Times New Roman" w:cs="Times New Roman"/>
          <w:szCs w:val="24"/>
        </w:rPr>
        <w:t>,</w:t>
      </w:r>
      <w:r>
        <w:rPr>
          <w:rFonts w:eastAsia="Times New Roman" w:cs="Times New Roman"/>
          <w:szCs w:val="24"/>
        </w:rPr>
        <w:t xml:space="preserve"> που αναπτύσσουν παραγωγικές δραστηριότητες και δεν έχουν πρόσβαση στο τραπεζικό σύστημα. </w:t>
      </w:r>
    </w:p>
    <w:p w14:paraId="56F248F8"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Συστήνει </w:t>
      </w:r>
      <w:r>
        <w:rPr>
          <w:rFonts w:eastAsia="Times New Roman" w:cs="Times New Roman"/>
          <w:szCs w:val="24"/>
        </w:rPr>
        <w:t>Ε</w:t>
      </w:r>
      <w:r>
        <w:rPr>
          <w:rFonts w:eastAsia="Times New Roman" w:cs="Times New Roman"/>
          <w:szCs w:val="24"/>
        </w:rPr>
        <w:t xml:space="preserve">ιδική Γραμματεία Κοινωνικής και Αλληλέγγυας Οικονομίας, η οποία θα συντονίζει την εκτέλεση και εφαρμογή της κυβερνητικής πολιτικής </w:t>
      </w:r>
      <w:r>
        <w:rPr>
          <w:rFonts w:eastAsia="Times New Roman" w:cs="Times New Roman"/>
          <w:szCs w:val="24"/>
        </w:rPr>
        <w:t>στον συγκεκριμένο τομέα, όπως αυτή αποτυπώνεται στην εθνική στρατηγική για την κοινωνική και αλληλέγγυα οικονομία, θα εποπτεύει τον έλεγχο νομιμότητας των φορέων κατά τη λειτουργία τους, θα συνεργάζεται με διεθνείς οργανισμούς και όργανα ή και υπηρεσίες τη</w:t>
      </w:r>
      <w:r>
        <w:rPr>
          <w:rFonts w:eastAsia="Times New Roman" w:cs="Times New Roman"/>
          <w:szCs w:val="24"/>
        </w:rPr>
        <w:t xml:space="preserve">ς Ευρωπαϊκής Ένωσης ή άλλων κρατών και θα συγκεντρώνει ευρωπαϊκές καλές πρακτικές καινοτόμων δράσεων. </w:t>
      </w:r>
    </w:p>
    <w:p w14:paraId="56F248F9"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σημειώνω ότι η ως άνω ειδική </w:t>
      </w:r>
      <w:r>
        <w:rPr>
          <w:rFonts w:eastAsia="Times New Roman" w:cs="Times New Roman"/>
          <w:szCs w:val="24"/>
        </w:rPr>
        <w:t>γ</w:t>
      </w:r>
      <w:r>
        <w:rPr>
          <w:rFonts w:eastAsia="Times New Roman" w:cs="Times New Roman"/>
          <w:szCs w:val="24"/>
        </w:rPr>
        <w:t xml:space="preserve">ραμματεία, όπως και η </w:t>
      </w:r>
      <w:r>
        <w:rPr>
          <w:rFonts w:eastAsia="Times New Roman" w:cs="Times New Roman"/>
          <w:szCs w:val="24"/>
        </w:rPr>
        <w:t>γ</w:t>
      </w:r>
      <w:r>
        <w:rPr>
          <w:rFonts w:eastAsia="Times New Roman" w:cs="Times New Roman"/>
          <w:szCs w:val="24"/>
        </w:rPr>
        <w:t xml:space="preserve">ραμματεία των </w:t>
      </w:r>
      <w:proofErr w:type="spellStart"/>
      <w:r>
        <w:rPr>
          <w:rFonts w:eastAsia="Times New Roman" w:cs="Times New Roman"/>
          <w:szCs w:val="24"/>
        </w:rPr>
        <w:t>Ρομά</w:t>
      </w:r>
      <w:proofErr w:type="spellEnd"/>
      <w:r>
        <w:rPr>
          <w:rFonts w:eastAsia="Times New Roman" w:cs="Times New Roman"/>
          <w:szCs w:val="24"/>
        </w:rPr>
        <w:t xml:space="preserve">, θα στελεχωθούν από </w:t>
      </w:r>
      <w:r>
        <w:rPr>
          <w:rFonts w:eastAsia="Times New Roman" w:cs="Times New Roman"/>
          <w:szCs w:val="24"/>
        </w:rPr>
        <w:lastRenderedPageBreak/>
        <w:t xml:space="preserve">πρόσκληση που θα γίνει στο </w:t>
      </w:r>
      <w:r>
        <w:rPr>
          <w:rFonts w:eastAsia="Times New Roman" w:cs="Times New Roman"/>
          <w:szCs w:val="24"/>
        </w:rPr>
        <w:t>δ</w:t>
      </w:r>
      <w:r>
        <w:rPr>
          <w:rFonts w:eastAsia="Times New Roman" w:cs="Times New Roman"/>
          <w:szCs w:val="24"/>
        </w:rPr>
        <w:t>ημόσιο και βεβαίω</w:t>
      </w:r>
      <w:r>
        <w:rPr>
          <w:rFonts w:eastAsia="Times New Roman" w:cs="Times New Roman"/>
          <w:szCs w:val="24"/>
        </w:rPr>
        <w:t>ς</w:t>
      </w:r>
      <w:r>
        <w:rPr>
          <w:rFonts w:eastAsia="Times New Roman" w:cs="Times New Roman"/>
          <w:szCs w:val="24"/>
        </w:rPr>
        <w:t>,</w:t>
      </w:r>
      <w:r>
        <w:rPr>
          <w:rFonts w:eastAsia="Times New Roman" w:cs="Times New Roman"/>
          <w:szCs w:val="24"/>
        </w:rPr>
        <w:t xml:space="preserve"> οι προσλήψεις θα γίνουν μέσω ΑΣΕΠ. </w:t>
      </w:r>
    </w:p>
    <w:p w14:paraId="56F248FA"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Διαμορφώνει ένα διαφανές πλαίσιο συνεργασίας του </w:t>
      </w:r>
      <w:r>
        <w:rPr>
          <w:rFonts w:eastAsia="Times New Roman" w:cs="Times New Roman"/>
          <w:szCs w:val="24"/>
        </w:rPr>
        <w:t>δ</w:t>
      </w:r>
      <w:r>
        <w:rPr>
          <w:rFonts w:eastAsia="Times New Roman" w:cs="Times New Roman"/>
          <w:szCs w:val="24"/>
        </w:rPr>
        <w:t xml:space="preserve">ημοσίου με τους φορείς κοινωνικής οικονομίας, καθορίζοντας την παραχώρηση χρήσης </w:t>
      </w:r>
      <w:proofErr w:type="spellStart"/>
      <w:r>
        <w:rPr>
          <w:rFonts w:eastAsia="Times New Roman" w:cs="Times New Roman"/>
          <w:szCs w:val="24"/>
        </w:rPr>
        <w:t>αργούσας</w:t>
      </w:r>
      <w:proofErr w:type="spellEnd"/>
      <w:r>
        <w:rPr>
          <w:rFonts w:eastAsia="Times New Roman" w:cs="Times New Roman"/>
          <w:szCs w:val="24"/>
        </w:rPr>
        <w:t xml:space="preserve"> περιουσίας των ΟΤΑ </w:t>
      </w:r>
      <w:r>
        <w:rPr>
          <w:rFonts w:eastAsia="Times New Roman" w:cs="Times New Roman"/>
          <w:szCs w:val="24"/>
        </w:rPr>
        <w:t>Α’</w:t>
      </w:r>
      <w:r>
        <w:rPr>
          <w:rFonts w:eastAsia="Times New Roman" w:cs="Times New Roman"/>
          <w:szCs w:val="24"/>
        </w:rPr>
        <w:t xml:space="preserve"> και </w:t>
      </w:r>
      <w:r>
        <w:rPr>
          <w:rFonts w:eastAsia="Times New Roman" w:cs="Times New Roman"/>
          <w:szCs w:val="24"/>
        </w:rPr>
        <w:t>Β’</w:t>
      </w:r>
      <w:r>
        <w:rPr>
          <w:rFonts w:eastAsia="Times New Roman" w:cs="Times New Roman"/>
          <w:szCs w:val="24"/>
        </w:rPr>
        <w:t xml:space="preserve"> βαθμ</w:t>
      </w:r>
      <w:r>
        <w:rPr>
          <w:rFonts w:eastAsia="Times New Roman" w:cs="Times New Roman"/>
          <w:szCs w:val="24"/>
        </w:rPr>
        <w:t>ού</w:t>
      </w:r>
      <w:r>
        <w:rPr>
          <w:rFonts w:eastAsia="Times New Roman" w:cs="Times New Roman"/>
          <w:szCs w:val="24"/>
        </w:rPr>
        <w:t xml:space="preserve"> ή του </w:t>
      </w:r>
      <w:r>
        <w:rPr>
          <w:rFonts w:eastAsia="Times New Roman" w:cs="Times New Roman"/>
          <w:szCs w:val="24"/>
        </w:rPr>
        <w:t>δ</w:t>
      </w:r>
      <w:r>
        <w:rPr>
          <w:rFonts w:eastAsia="Times New Roman" w:cs="Times New Roman"/>
          <w:szCs w:val="24"/>
        </w:rPr>
        <w:t xml:space="preserve">ημοσίου και των φορέων κοινωνικής </w:t>
      </w:r>
      <w:r>
        <w:rPr>
          <w:rFonts w:eastAsia="Times New Roman" w:cs="Times New Roman"/>
          <w:szCs w:val="24"/>
        </w:rPr>
        <w:t xml:space="preserve">ασφάλισης και τη σύναψη τριμερών συμβάσεων με τον ευρύτερο δημόσιο τομέα και τους ΟΤΑ, για τη μελέτη και εκτέλεση έργων και προγραμμάτων για την παροχή υπηρεσιών κοινωνικής ωφέλειας.  </w:t>
      </w:r>
    </w:p>
    <w:p w14:paraId="56F248FB" w14:textId="77777777" w:rsidR="00DA1B4D" w:rsidRDefault="004A2815">
      <w:pPr>
        <w:spacing w:after="0" w:line="600" w:lineRule="auto"/>
        <w:ind w:firstLine="720"/>
        <w:jc w:val="both"/>
        <w:rPr>
          <w:rFonts w:eastAsia="Times New Roman"/>
          <w:szCs w:val="24"/>
        </w:rPr>
      </w:pPr>
      <w:r>
        <w:rPr>
          <w:rFonts w:eastAsia="Times New Roman"/>
          <w:szCs w:val="24"/>
        </w:rPr>
        <w:lastRenderedPageBreak/>
        <w:t xml:space="preserve">Διαμορφώνει το πλαίσιο για τη διευκόλυνση της μεταξύ των φορέων συνεργασίας και τη δημιουργία ενώσεων φορέων κοινωνικής οικονομίας για τη συλλογική τους εκπροσώπηση. </w:t>
      </w:r>
    </w:p>
    <w:p w14:paraId="56F248FC" w14:textId="77777777" w:rsidR="00DA1B4D" w:rsidRDefault="004A2815">
      <w:pPr>
        <w:spacing w:after="0" w:line="600" w:lineRule="auto"/>
        <w:ind w:firstLine="720"/>
        <w:jc w:val="both"/>
        <w:rPr>
          <w:rFonts w:eastAsia="Times New Roman"/>
          <w:szCs w:val="24"/>
        </w:rPr>
      </w:pPr>
      <w:r>
        <w:rPr>
          <w:rFonts w:eastAsia="Times New Roman"/>
          <w:szCs w:val="24"/>
        </w:rPr>
        <w:t>Κυρίως όμως -και σε αυτό θέλω να σταθώ, καθώς θεωρώ ότι συνιστά μεγάλη καινοτομία του νόμ</w:t>
      </w:r>
      <w:r>
        <w:rPr>
          <w:rFonts w:eastAsia="Times New Roman"/>
          <w:szCs w:val="24"/>
        </w:rPr>
        <w:t>ου- εισάγει ένα νέο νομικό πρόσωπο, τον συνεταιρισμό εργαζομένων, δηλαδή μια συνεταιριστική σύμπραξη τριών, τουλάχιστον, φυσικών προσώπων</w:t>
      </w:r>
      <w:r>
        <w:rPr>
          <w:rFonts w:eastAsia="Times New Roman"/>
          <w:szCs w:val="24"/>
        </w:rPr>
        <w:t>,</w:t>
      </w:r>
      <w:r>
        <w:rPr>
          <w:rFonts w:eastAsia="Times New Roman"/>
          <w:szCs w:val="24"/>
        </w:rPr>
        <w:t xml:space="preserve"> που συνεταιρίζονται</w:t>
      </w:r>
      <w:r>
        <w:rPr>
          <w:rFonts w:eastAsia="Times New Roman"/>
          <w:szCs w:val="24"/>
        </w:rPr>
        <w:t>,</w:t>
      </w:r>
      <w:r>
        <w:rPr>
          <w:rFonts w:eastAsia="Times New Roman"/>
          <w:szCs w:val="24"/>
        </w:rPr>
        <w:t xml:space="preserve"> με σκοπό να βιοποριστούν από την εργασία τους. </w:t>
      </w:r>
    </w:p>
    <w:p w14:paraId="56F248FD" w14:textId="77777777" w:rsidR="00DA1B4D" w:rsidRDefault="004A2815">
      <w:pPr>
        <w:spacing w:after="0" w:line="600" w:lineRule="auto"/>
        <w:ind w:firstLine="720"/>
        <w:jc w:val="both"/>
        <w:rPr>
          <w:rFonts w:eastAsia="Times New Roman"/>
          <w:szCs w:val="24"/>
        </w:rPr>
      </w:pPr>
      <w:r>
        <w:rPr>
          <w:rFonts w:eastAsia="Times New Roman"/>
          <w:szCs w:val="24"/>
        </w:rPr>
        <w:t>Το νέο αυτό νομικό πρόσωπο, το οποίο υπάρχει ήδη</w:t>
      </w:r>
      <w:r>
        <w:rPr>
          <w:rFonts w:eastAsia="Times New Roman"/>
          <w:szCs w:val="24"/>
        </w:rPr>
        <w:t xml:space="preserve"> σε πολλές ευρωπαϊκές νομοθεσίες και εισάγεται για πρώτη φορά </w:t>
      </w:r>
      <w:r>
        <w:rPr>
          <w:rFonts w:eastAsia="Times New Roman"/>
          <w:szCs w:val="24"/>
        </w:rPr>
        <w:lastRenderedPageBreak/>
        <w:t>στην ελληνική έννομη τάξη, μπορεί να χρησιμοποιηθεί, πρώτον, από εργαζόμενους πτωχευμένων, προβληματικών ή εγκαταλελειμμένων επιχειρήσεων. Έχουμε ήδη στη χώρα μας σχήματα εργαζομένων</w:t>
      </w:r>
      <w:r>
        <w:rPr>
          <w:rFonts w:eastAsia="Times New Roman"/>
          <w:szCs w:val="24"/>
        </w:rPr>
        <w:t>,</w:t>
      </w:r>
      <w:r>
        <w:rPr>
          <w:rFonts w:eastAsia="Times New Roman"/>
          <w:szCs w:val="24"/>
        </w:rPr>
        <w:t xml:space="preserve"> οι οποίοι βρέθηκαν εκτός εργασίας</w:t>
      </w:r>
      <w:r>
        <w:rPr>
          <w:rFonts w:eastAsia="Times New Roman"/>
          <w:szCs w:val="24"/>
        </w:rPr>
        <w:t>,</w:t>
      </w:r>
      <w:r>
        <w:rPr>
          <w:rFonts w:eastAsia="Times New Roman"/>
          <w:szCs w:val="24"/>
        </w:rPr>
        <w:t xml:space="preserve"> επειδή ο επιχειρηματίας «έφυγε». Η επιχείρηση, όμως, παραμένει και οι εργαζόμενοι είναι διαθέσιμοι να συνεχίσουν την παραγωγή, διότι αυτοί και θέλουν και μπορούν. Ενδεικτικά αναφέρω την </w:t>
      </w:r>
      <w:r>
        <w:rPr>
          <w:rFonts w:eastAsia="Times New Roman"/>
          <w:szCs w:val="24"/>
        </w:rPr>
        <w:t>«</w:t>
      </w:r>
      <w:r>
        <w:rPr>
          <w:rFonts w:eastAsia="Times New Roman"/>
          <w:szCs w:val="24"/>
        </w:rPr>
        <w:t>ΒΙΟΜΕ</w:t>
      </w:r>
      <w:r>
        <w:rPr>
          <w:rFonts w:eastAsia="Times New Roman"/>
          <w:szCs w:val="24"/>
        </w:rPr>
        <w:t>»</w:t>
      </w:r>
      <w:r>
        <w:rPr>
          <w:rFonts w:eastAsia="Times New Roman"/>
          <w:szCs w:val="24"/>
        </w:rPr>
        <w:t xml:space="preserve"> και την </w:t>
      </w:r>
      <w:r>
        <w:rPr>
          <w:rFonts w:eastAsia="Times New Roman"/>
          <w:szCs w:val="24"/>
        </w:rPr>
        <w:t>«</w:t>
      </w:r>
      <w:r>
        <w:rPr>
          <w:rFonts w:eastAsia="Times New Roman"/>
          <w:szCs w:val="24"/>
        </w:rPr>
        <w:t>ΕΝΚΛΩ</w:t>
      </w:r>
      <w:r>
        <w:rPr>
          <w:rFonts w:eastAsia="Times New Roman"/>
          <w:szCs w:val="24"/>
        </w:rPr>
        <w:t>»</w:t>
      </w:r>
      <w:r>
        <w:rPr>
          <w:rFonts w:eastAsia="Times New Roman"/>
          <w:szCs w:val="24"/>
        </w:rPr>
        <w:t>.</w:t>
      </w:r>
    </w:p>
    <w:p w14:paraId="56F248FE" w14:textId="77777777" w:rsidR="00DA1B4D" w:rsidRDefault="004A2815">
      <w:pPr>
        <w:spacing w:after="0" w:line="600" w:lineRule="auto"/>
        <w:ind w:firstLine="720"/>
        <w:jc w:val="both"/>
        <w:rPr>
          <w:rFonts w:eastAsia="Times New Roman"/>
          <w:szCs w:val="24"/>
        </w:rPr>
      </w:pPr>
      <w:r>
        <w:rPr>
          <w:rFonts w:eastAsia="Times New Roman"/>
          <w:szCs w:val="24"/>
        </w:rPr>
        <w:t>Τα σχήματ</w:t>
      </w:r>
      <w:r>
        <w:rPr>
          <w:rFonts w:eastAsia="Times New Roman"/>
          <w:szCs w:val="24"/>
        </w:rPr>
        <w:t xml:space="preserve">α αυτά πρέπει να υπαχθούν σε πλαίσιο και οι πρωτοβουλίες αυτές πρέπει να βοηθηθούν. Η εν λόγω πρωτοβουλία είναι ιδιαιτέρως σημαντική, ενώ αν αυτή συνδυαστεί και με αντίστοιχη τροποποίηση του Πτωχευτικού Κώδικα, νομίζω </w:t>
      </w:r>
      <w:r>
        <w:rPr>
          <w:rFonts w:eastAsia="Times New Roman"/>
          <w:szCs w:val="24"/>
        </w:rPr>
        <w:lastRenderedPageBreak/>
        <w:t xml:space="preserve">ότι διά του συνεταιρισμού εργαζομένων </w:t>
      </w:r>
      <w:r>
        <w:rPr>
          <w:rFonts w:eastAsia="Times New Roman"/>
          <w:szCs w:val="24"/>
        </w:rPr>
        <w:t>πολλές επιχειρήσεις θα καταφέρουν με την εμπλοκή των εργαζομένων να εξυγιανθούν.</w:t>
      </w:r>
    </w:p>
    <w:p w14:paraId="56F248FF" w14:textId="77777777" w:rsidR="00DA1B4D" w:rsidRDefault="004A2815">
      <w:pPr>
        <w:spacing w:after="0" w:line="600" w:lineRule="auto"/>
        <w:ind w:firstLine="720"/>
        <w:jc w:val="both"/>
        <w:rPr>
          <w:rFonts w:eastAsia="Times New Roman"/>
          <w:szCs w:val="24"/>
        </w:rPr>
      </w:pPr>
      <w:r>
        <w:rPr>
          <w:rFonts w:eastAsia="Times New Roman"/>
          <w:szCs w:val="24"/>
        </w:rPr>
        <w:t>Δεύτερον, ο συνεταιρισμός εργαζομένων μπορεί βέβαια</w:t>
      </w:r>
      <w:r>
        <w:rPr>
          <w:rFonts w:eastAsia="Times New Roman"/>
          <w:szCs w:val="24"/>
        </w:rPr>
        <w:t>,</w:t>
      </w:r>
      <w:r>
        <w:rPr>
          <w:rFonts w:eastAsia="Times New Roman"/>
          <w:szCs w:val="24"/>
        </w:rPr>
        <w:t xml:space="preserve"> να χρησιμοποιηθεί και από πολύ μικρές ή ατομικές επιχειρήσεις, οι οποίες υπό την απειλή της παγκοσμιοποίησης ή άλλων οικον</w:t>
      </w:r>
      <w:r>
        <w:rPr>
          <w:rFonts w:eastAsia="Times New Roman"/>
          <w:szCs w:val="24"/>
        </w:rPr>
        <w:t>ομικών δυσχερειών επιλέγουν να εμπλακούν σε συνεργατικά σχήματα.</w:t>
      </w:r>
    </w:p>
    <w:p w14:paraId="56F24900" w14:textId="77777777" w:rsidR="00DA1B4D" w:rsidRDefault="004A2815">
      <w:pPr>
        <w:spacing w:after="0" w:line="600" w:lineRule="auto"/>
        <w:ind w:firstLine="720"/>
        <w:jc w:val="both"/>
        <w:rPr>
          <w:rFonts w:eastAsia="Times New Roman"/>
          <w:szCs w:val="24"/>
        </w:rPr>
      </w:pPr>
      <w:r>
        <w:rPr>
          <w:rFonts w:eastAsia="Times New Roman"/>
          <w:szCs w:val="24"/>
        </w:rPr>
        <w:t>Και τρίτον, επίσης, μπορούν να χρησιμοποιηθούν από νέους και νέες</w:t>
      </w:r>
      <w:r>
        <w:rPr>
          <w:rFonts w:eastAsia="Times New Roman"/>
          <w:szCs w:val="24"/>
        </w:rPr>
        <w:t>,</w:t>
      </w:r>
      <w:r>
        <w:rPr>
          <w:rFonts w:eastAsia="Times New Roman"/>
          <w:szCs w:val="24"/>
        </w:rPr>
        <w:t xml:space="preserve"> που δεν θέλουν ή δεν μπορούν να ενταχθούν σε μια </w:t>
      </w:r>
      <w:proofErr w:type="spellStart"/>
      <w:r>
        <w:rPr>
          <w:rFonts w:eastAsia="Times New Roman"/>
          <w:szCs w:val="24"/>
        </w:rPr>
        <w:t>απορρυθμισμένη</w:t>
      </w:r>
      <w:proofErr w:type="spellEnd"/>
      <w:r>
        <w:rPr>
          <w:rFonts w:eastAsia="Times New Roman"/>
          <w:szCs w:val="24"/>
        </w:rPr>
        <w:t xml:space="preserve"> αγορά εργασίας, θέλουν όμως να μείνουν στη χώρα και να μπορέ</w:t>
      </w:r>
      <w:r>
        <w:rPr>
          <w:rFonts w:eastAsia="Times New Roman"/>
          <w:szCs w:val="24"/>
        </w:rPr>
        <w:t xml:space="preserve">σουν να εργαστούν με αξιοπρέπεια. </w:t>
      </w:r>
      <w:r>
        <w:rPr>
          <w:rFonts w:eastAsia="Times New Roman"/>
          <w:szCs w:val="24"/>
        </w:rPr>
        <w:lastRenderedPageBreak/>
        <w:t>Πρόκειται στην ουσία</w:t>
      </w:r>
      <w:r>
        <w:rPr>
          <w:rFonts w:eastAsia="Times New Roman"/>
          <w:szCs w:val="24"/>
        </w:rPr>
        <w:t>,</w:t>
      </w:r>
      <w:r>
        <w:rPr>
          <w:rFonts w:eastAsia="Times New Roman"/>
          <w:szCs w:val="24"/>
        </w:rPr>
        <w:t xml:space="preserve"> για τη διόρθωση της στρέβλωσης που είχε δημιουργηθεί με τις Κ</w:t>
      </w:r>
      <w:r>
        <w:rPr>
          <w:rFonts w:eastAsia="Times New Roman"/>
          <w:szCs w:val="24"/>
        </w:rPr>
        <w:t>ΟΙΝ</w:t>
      </w:r>
      <w:r>
        <w:rPr>
          <w:rFonts w:eastAsia="Times New Roman"/>
          <w:szCs w:val="24"/>
        </w:rPr>
        <w:t>Σ</w:t>
      </w:r>
      <w:r>
        <w:rPr>
          <w:rFonts w:eastAsia="Times New Roman"/>
          <w:szCs w:val="24"/>
        </w:rPr>
        <w:t>ΕΠ</w:t>
      </w:r>
      <w:r>
        <w:rPr>
          <w:rFonts w:eastAsia="Times New Roman"/>
          <w:szCs w:val="24"/>
        </w:rPr>
        <w:t xml:space="preserve"> συλλογικού και παραγωγικού σκοπού, που στόχο είχαν να δραστηριοποιούνται σε τομείς</w:t>
      </w:r>
      <w:r>
        <w:rPr>
          <w:rFonts w:eastAsia="Times New Roman"/>
          <w:szCs w:val="24"/>
        </w:rPr>
        <w:t>,</w:t>
      </w:r>
      <w:r>
        <w:rPr>
          <w:rFonts w:eastAsia="Times New Roman"/>
          <w:szCs w:val="24"/>
        </w:rPr>
        <w:t xml:space="preserve"> που έχουν έντονο κοινωνικό ή περιβαλλοντολογικό </w:t>
      </w:r>
      <w:r>
        <w:rPr>
          <w:rFonts w:eastAsia="Times New Roman"/>
          <w:szCs w:val="24"/>
        </w:rPr>
        <w:t>όφελος.</w:t>
      </w:r>
    </w:p>
    <w:p w14:paraId="56F24901" w14:textId="77777777" w:rsidR="00DA1B4D" w:rsidRDefault="004A2815">
      <w:pPr>
        <w:spacing w:after="0" w:line="600" w:lineRule="auto"/>
        <w:ind w:firstLine="720"/>
        <w:jc w:val="both"/>
        <w:rPr>
          <w:rFonts w:eastAsia="Times New Roman"/>
          <w:szCs w:val="24"/>
        </w:rPr>
      </w:pPr>
      <w:r>
        <w:rPr>
          <w:rFonts w:eastAsia="Times New Roman"/>
          <w:szCs w:val="24"/>
        </w:rPr>
        <w:t xml:space="preserve">Η μη ύπαρξη νομικής μορφής συνεταιρισμού εργαζομένων, ενός σχήματος δηλαδή που δεν επιδεικνύει απαραίτητα κοινωνική ή περιβαλλοντική δραστηριότητα, υποχρεώνει τις </w:t>
      </w:r>
      <w:r>
        <w:rPr>
          <w:rFonts w:eastAsia="Times New Roman"/>
          <w:szCs w:val="24"/>
        </w:rPr>
        <w:t>ΚΟΙΝΣΕΠ</w:t>
      </w:r>
      <w:r>
        <w:rPr>
          <w:rFonts w:eastAsia="Times New Roman"/>
          <w:szCs w:val="24"/>
        </w:rPr>
        <w:t xml:space="preserve"> αυτές να προσποιούνται προς τη δημόσια διοίκηση ότι η δραστηριότητά τους διαθ</w:t>
      </w:r>
      <w:r>
        <w:rPr>
          <w:rFonts w:eastAsia="Times New Roman"/>
          <w:szCs w:val="24"/>
        </w:rPr>
        <w:t xml:space="preserve">έτει κοινωνικό σκοπό και τη δημόσια διοίκηση από την άλλη να αναγνωρίζει μια λειτουργία, </w:t>
      </w:r>
      <w:r>
        <w:rPr>
          <w:rFonts w:eastAsia="Times New Roman"/>
          <w:szCs w:val="24"/>
        </w:rPr>
        <w:lastRenderedPageBreak/>
        <w:t>αυτή του κοινωνικού περιβαλλοντικού σκοπού, ως εκπληρωμένη.</w:t>
      </w:r>
    </w:p>
    <w:p w14:paraId="56F24902" w14:textId="77777777" w:rsidR="00DA1B4D" w:rsidRDefault="004A2815">
      <w:pPr>
        <w:spacing w:after="0" w:line="600" w:lineRule="auto"/>
        <w:ind w:firstLine="720"/>
        <w:jc w:val="both"/>
        <w:rPr>
          <w:rFonts w:eastAsia="Times New Roman"/>
          <w:szCs w:val="24"/>
        </w:rPr>
      </w:pPr>
      <w:r>
        <w:rPr>
          <w:rFonts w:eastAsia="Times New Roman"/>
          <w:szCs w:val="24"/>
        </w:rPr>
        <w:t>Αυτή η αμφίπλευρα στρεβλή διαδικασία τερματίζεται με την εισαγωγή της νομικής μορφής του συνεταιρισμού εργα</w:t>
      </w:r>
      <w:r>
        <w:rPr>
          <w:rFonts w:eastAsia="Times New Roman"/>
          <w:szCs w:val="24"/>
        </w:rPr>
        <w:t>ζομένων</w:t>
      </w:r>
      <w:r>
        <w:rPr>
          <w:rFonts w:eastAsia="Times New Roman"/>
          <w:szCs w:val="24"/>
        </w:rPr>
        <w:t>,</w:t>
      </w:r>
      <w:r>
        <w:rPr>
          <w:rFonts w:eastAsia="Times New Roman"/>
          <w:szCs w:val="24"/>
        </w:rPr>
        <w:t xml:space="preserve"> που επιτρέπει τη δημοκρατική λειτουργία και την περιορισμένη διανομή κερδών, χωρίς ταυτόχρονα να υποχρεώνει τον συνεταιρισμό εργαζομένων να αποδείξει επιπλέον μια δραστηριότητα που δεν ασκεί.</w:t>
      </w:r>
    </w:p>
    <w:p w14:paraId="56F24903" w14:textId="77777777" w:rsidR="00DA1B4D" w:rsidRDefault="004A2815">
      <w:pPr>
        <w:spacing w:after="0" w:line="600" w:lineRule="auto"/>
        <w:ind w:firstLine="720"/>
        <w:jc w:val="both"/>
        <w:rPr>
          <w:rFonts w:eastAsia="Times New Roman"/>
          <w:szCs w:val="24"/>
        </w:rPr>
      </w:pPr>
      <w:r>
        <w:rPr>
          <w:rFonts w:eastAsia="Times New Roman"/>
          <w:szCs w:val="24"/>
        </w:rPr>
        <w:t>Πρέπει, κυρίες και κύριοι Βουλευτές, σε τέτοια εγχειρήμ</w:t>
      </w:r>
      <w:r>
        <w:rPr>
          <w:rFonts w:eastAsia="Times New Roman"/>
          <w:szCs w:val="24"/>
        </w:rPr>
        <w:t xml:space="preserve">ατα το κράτος να είναι ειλικρινές προς τους πολίτες, ώστε στη συνέχεια να αξιώνει το ίδιο και από τους πολίτες, αλλιώς συνάπτουμε κοινωνικά συμβόλαια ψεύδους και υποκρισίας. </w:t>
      </w:r>
    </w:p>
    <w:p w14:paraId="56F24904" w14:textId="77777777" w:rsidR="00DA1B4D" w:rsidRDefault="004A2815">
      <w:pPr>
        <w:spacing w:after="0" w:line="600" w:lineRule="auto"/>
        <w:ind w:firstLine="720"/>
        <w:jc w:val="both"/>
        <w:rPr>
          <w:rFonts w:eastAsia="Times New Roman"/>
          <w:szCs w:val="24"/>
        </w:rPr>
      </w:pPr>
      <w:r>
        <w:rPr>
          <w:rFonts w:eastAsia="Times New Roman"/>
          <w:szCs w:val="24"/>
        </w:rPr>
        <w:lastRenderedPageBreak/>
        <w:t xml:space="preserve">Τέλος, ο νέος νόμος </w:t>
      </w:r>
      <w:proofErr w:type="spellStart"/>
      <w:r>
        <w:rPr>
          <w:rFonts w:eastAsia="Times New Roman"/>
          <w:szCs w:val="24"/>
        </w:rPr>
        <w:t>εξορθολογίζει</w:t>
      </w:r>
      <w:proofErr w:type="spellEnd"/>
      <w:r>
        <w:rPr>
          <w:rFonts w:eastAsia="Times New Roman"/>
          <w:szCs w:val="24"/>
        </w:rPr>
        <w:t xml:space="preserve"> και ενισχύει τη διαφάνεια στη λειτουργία των Κ</w:t>
      </w:r>
      <w:r>
        <w:rPr>
          <w:rFonts w:eastAsia="Times New Roman"/>
          <w:szCs w:val="24"/>
        </w:rPr>
        <w:t>Ο</w:t>
      </w:r>
      <w:r>
        <w:rPr>
          <w:rFonts w:eastAsia="Times New Roman"/>
          <w:szCs w:val="24"/>
        </w:rPr>
        <w:t>ΙΝΣΕΠ</w:t>
      </w:r>
      <w:r>
        <w:rPr>
          <w:rFonts w:eastAsia="Times New Roman"/>
          <w:szCs w:val="24"/>
        </w:rPr>
        <w:t>, καθώς ενδεικτικά θέτει, πρώτον, αναλογία εργαζομένων μελών και εργαζομένων μη μελών, ώστε να αποφευχθεί το φαινόμενο οι Κ</w:t>
      </w:r>
      <w:r>
        <w:rPr>
          <w:rFonts w:eastAsia="Times New Roman"/>
          <w:szCs w:val="24"/>
        </w:rPr>
        <w:t>ΟΙΝΣΕΠ</w:t>
      </w:r>
      <w:r>
        <w:rPr>
          <w:rFonts w:eastAsia="Times New Roman"/>
          <w:szCs w:val="24"/>
        </w:rPr>
        <w:t xml:space="preserve"> να ιδρύονται με σκοπό να αποτελέσουν γραφεία ευρέσεως εργασίας.</w:t>
      </w:r>
    </w:p>
    <w:p w14:paraId="56F24905" w14:textId="77777777" w:rsidR="00DA1B4D" w:rsidRDefault="004A2815">
      <w:pPr>
        <w:spacing w:after="0" w:line="600" w:lineRule="auto"/>
        <w:ind w:firstLine="720"/>
        <w:jc w:val="both"/>
        <w:rPr>
          <w:rFonts w:eastAsia="Times New Roman"/>
          <w:szCs w:val="24"/>
        </w:rPr>
      </w:pPr>
      <w:r>
        <w:rPr>
          <w:rFonts w:eastAsia="Times New Roman"/>
          <w:szCs w:val="24"/>
        </w:rPr>
        <w:t>Δεύτερον, διευρύνει το πεδίο των Κ</w:t>
      </w:r>
      <w:r>
        <w:rPr>
          <w:rFonts w:eastAsia="Times New Roman"/>
          <w:szCs w:val="24"/>
        </w:rPr>
        <w:t>ΟΙΝΣΕΠ</w:t>
      </w:r>
      <w:r>
        <w:rPr>
          <w:rFonts w:eastAsia="Times New Roman"/>
          <w:szCs w:val="24"/>
        </w:rPr>
        <w:t xml:space="preserve"> ένταξης, στις οπ</w:t>
      </w:r>
      <w:r>
        <w:rPr>
          <w:rFonts w:eastAsia="Times New Roman"/>
          <w:szCs w:val="24"/>
        </w:rPr>
        <w:t>οίες πλέον συμμετέχουν και ειδικές ομάδες, θύματα ενδοοικογενειακής βίας, μακροχρόνια άνεργοι κάτω των είκοσι πέντε και άνω των πενήντα ετών, πρόσφυγες και αιτούντες άσυλο, πέραν των ευάλωτων ομάδων, Α</w:t>
      </w:r>
      <w:r>
        <w:rPr>
          <w:rFonts w:eastAsia="Times New Roman"/>
          <w:szCs w:val="24"/>
        </w:rPr>
        <w:t>ΜΕΑ</w:t>
      </w:r>
      <w:r>
        <w:rPr>
          <w:rFonts w:eastAsia="Times New Roman"/>
          <w:szCs w:val="24"/>
        </w:rPr>
        <w:t xml:space="preserve">, εξαρτημένα, </w:t>
      </w:r>
      <w:proofErr w:type="spellStart"/>
      <w:r>
        <w:rPr>
          <w:rFonts w:eastAsia="Times New Roman"/>
          <w:szCs w:val="24"/>
        </w:rPr>
        <w:t>απεξαρτη</w:t>
      </w:r>
      <w:r>
        <w:rPr>
          <w:rFonts w:eastAsia="Times New Roman"/>
          <w:szCs w:val="24"/>
        </w:rPr>
        <w:lastRenderedPageBreak/>
        <w:t>μένα</w:t>
      </w:r>
      <w:proofErr w:type="spellEnd"/>
      <w:r>
        <w:rPr>
          <w:rFonts w:eastAsia="Times New Roman"/>
          <w:szCs w:val="24"/>
        </w:rPr>
        <w:t xml:space="preserve"> άτομα, φυλακισμένοι, αποφ</w:t>
      </w:r>
      <w:r>
        <w:rPr>
          <w:rFonts w:eastAsia="Times New Roman"/>
          <w:szCs w:val="24"/>
        </w:rPr>
        <w:t>υλακισμένοι, ανήλικοι παραβάτες</w:t>
      </w:r>
      <w:r>
        <w:rPr>
          <w:rFonts w:eastAsia="Times New Roman"/>
          <w:szCs w:val="24"/>
        </w:rPr>
        <w:t>,</w:t>
      </w:r>
      <w:r>
        <w:rPr>
          <w:rFonts w:eastAsia="Times New Roman"/>
          <w:szCs w:val="24"/>
        </w:rPr>
        <w:t xml:space="preserve"> ώστε να υποστηρίζεται η ένταξή τους στην οικονομική και κοινωνική ζωή.</w:t>
      </w:r>
    </w:p>
    <w:p w14:paraId="56F24906" w14:textId="77777777" w:rsidR="00DA1B4D" w:rsidRDefault="004A2815">
      <w:pPr>
        <w:spacing w:after="0" w:line="600" w:lineRule="auto"/>
        <w:ind w:firstLine="720"/>
        <w:jc w:val="both"/>
        <w:rPr>
          <w:rFonts w:eastAsia="Times New Roman"/>
          <w:szCs w:val="24"/>
        </w:rPr>
      </w:pPr>
      <w:r>
        <w:rPr>
          <w:rFonts w:eastAsia="Times New Roman"/>
          <w:szCs w:val="24"/>
        </w:rPr>
        <w:t>Τρίτον, το ποσοστό των ακαθάριστων εσόδων μιας Κ</w:t>
      </w:r>
      <w:r>
        <w:rPr>
          <w:rFonts w:eastAsia="Times New Roman"/>
          <w:szCs w:val="24"/>
        </w:rPr>
        <w:t>ΟΙΝ</w:t>
      </w:r>
      <w:r>
        <w:rPr>
          <w:rFonts w:eastAsia="Times New Roman"/>
          <w:szCs w:val="24"/>
        </w:rPr>
        <w:t>Σ</w:t>
      </w:r>
      <w:r>
        <w:rPr>
          <w:rFonts w:eastAsia="Times New Roman"/>
          <w:szCs w:val="24"/>
        </w:rPr>
        <w:t>ΕΠ</w:t>
      </w:r>
      <w:r>
        <w:rPr>
          <w:rFonts w:eastAsia="Times New Roman"/>
          <w:szCs w:val="24"/>
        </w:rPr>
        <w:t xml:space="preserve"> συλλογικής και κοινωνικής ωφέλειας, που προέρχεται από δημόσιο χρήμα, δεν μπορεί να ξεπερνά το 65</w:t>
      </w:r>
      <w:r>
        <w:rPr>
          <w:rFonts w:eastAsia="Times New Roman"/>
          <w:szCs w:val="24"/>
        </w:rPr>
        <w:t>% των εσόδων της, με σκοπό την αποφυγή δημιουργίας κρατικοδίαιτων επιχειρήσεων ή ανάπτυξης πελατειακών σχέσεων.</w:t>
      </w:r>
    </w:p>
    <w:p w14:paraId="56F24907" w14:textId="77777777" w:rsidR="00DA1B4D" w:rsidRDefault="004A2815">
      <w:pPr>
        <w:spacing w:after="0" w:line="600" w:lineRule="auto"/>
        <w:ind w:firstLine="720"/>
        <w:jc w:val="both"/>
        <w:rPr>
          <w:rFonts w:eastAsia="Times New Roman"/>
          <w:szCs w:val="24"/>
        </w:rPr>
      </w:pPr>
      <w:r>
        <w:rPr>
          <w:rFonts w:eastAsia="Times New Roman"/>
          <w:szCs w:val="24"/>
        </w:rPr>
        <w:t xml:space="preserve">Η Υπουργός τόνισε στις </w:t>
      </w:r>
      <w:r>
        <w:rPr>
          <w:rFonts w:eastAsia="Times New Roman"/>
          <w:szCs w:val="24"/>
        </w:rPr>
        <w:t>ε</w:t>
      </w:r>
      <w:r>
        <w:rPr>
          <w:rFonts w:eastAsia="Times New Roman"/>
          <w:szCs w:val="24"/>
        </w:rPr>
        <w:t xml:space="preserve">πιτροπές -και αυτό θέλω να το κρατήσουμε- ότι με τον νόμο αυτό δεν χαρίζουμε, υποστηρίζουμε. </w:t>
      </w:r>
    </w:p>
    <w:p w14:paraId="56F24908" w14:textId="77777777" w:rsidR="00DA1B4D" w:rsidRDefault="004A2815">
      <w:pPr>
        <w:spacing w:after="0" w:line="600" w:lineRule="auto"/>
        <w:ind w:firstLine="720"/>
        <w:jc w:val="both"/>
        <w:rPr>
          <w:rFonts w:eastAsia="Times New Roman"/>
          <w:szCs w:val="24"/>
        </w:rPr>
      </w:pPr>
      <w:r>
        <w:rPr>
          <w:rFonts w:eastAsia="Times New Roman"/>
          <w:szCs w:val="24"/>
        </w:rPr>
        <w:lastRenderedPageBreak/>
        <w:t>Τέταρτον, διευθετεί και βά</w:t>
      </w:r>
      <w:r>
        <w:rPr>
          <w:rFonts w:eastAsia="Times New Roman"/>
          <w:szCs w:val="24"/>
        </w:rPr>
        <w:t>ζει μια τάξη στα θέματα της εθελοντικής εργασίας</w:t>
      </w:r>
      <w:r>
        <w:rPr>
          <w:rFonts w:eastAsia="Times New Roman"/>
          <w:szCs w:val="24"/>
        </w:rPr>
        <w:t>,</w:t>
      </w:r>
      <w:r>
        <w:rPr>
          <w:rFonts w:eastAsia="Times New Roman"/>
          <w:szCs w:val="24"/>
        </w:rPr>
        <w:t xml:space="preserve"> καταπολεμώντας ταυτόχρονα τη μαύρη εργασία.</w:t>
      </w:r>
    </w:p>
    <w:p w14:paraId="56F24909" w14:textId="77777777" w:rsidR="00DA1B4D" w:rsidRDefault="004A2815">
      <w:pPr>
        <w:spacing w:after="0" w:line="600" w:lineRule="auto"/>
        <w:ind w:firstLine="720"/>
        <w:jc w:val="both"/>
        <w:rPr>
          <w:rFonts w:eastAsia="Times New Roman"/>
          <w:szCs w:val="24"/>
        </w:rPr>
      </w:pPr>
      <w:r>
        <w:rPr>
          <w:rFonts w:eastAsia="Times New Roman"/>
          <w:szCs w:val="24"/>
        </w:rPr>
        <w:t xml:space="preserve">Και </w:t>
      </w:r>
      <w:proofErr w:type="spellStart"/>
      <w:r>
        <w:rPr>
          <w:rFonts w:eastAsia="Times New Roman"/>
          <w:szCs w:val="24"/>
        </w:rPr>
        <w:t>πέμπτον</w:t>
      </w:r>
      <w:proofErr w:type="spellEnd"/>
      <w:r>
        <w:rPr>
          <w:rFonts w:eastAsia="Times New Roman"/>
          <w:szCs w:val="24"/>
        </w:rPr>
        <w:t>, καταπολεμάμε τέλος τη γραφειοκρατία μέσω του μητρώου φορέων κοινωνικής οικονομίας προς το οποίο γίνονται όλες οι καταχωρίσεις και εν συνεχεία</w:t>
      </w:r>
      <w:r>
        <w:rPr>
          <w:rFonts w:eastAsia="Times New Roman"/>
          <w:szCs w:val="24"/>
        </w:rPr>
        <w:t>,</w:t>
      </w:r>
      <w:r>
        <w:rPr>
          <w:rFonts w:eastAsia="Times New Roman"/>
          <w:szCs w:val="24"/>
        </w:rPr>
        <w:t xml:space="preserve"> αυτό μ</w:t>
      </w:r>
      <w:r>
        <w:rPr>
          <w:rFonts w:eastAsia="Times New Roman"/>
          <w:szCs w:val="24"/>
        </w:rPr>
        <w:t>εριμνά για τις δημοσιεύσεις, με αποτέλεσμα την άμεση ενίσχυση της διαφάνειας λειτουργίας τους, καθώς στοιχεία των Κ</w:t>
      </w:r>
      <w:r>
        <w:rPr>
          <w:rFonts w:eastAsia="Times New Roman"/>
          <w:szCs w:val="24"/>
        </w:rPr>
        <w:t>ΟΙΝΣΕΠ</w:t>
      </w:r>
      <w:r>
        <w:rPr>
          <w:rFonts w:eastAsia="Times New Roman"/>
          <w:szCs w:val="24"/>
        </w:rPr>
        <w:t xml:space="preserve"> καθίστανται </w:t>
      </w:r>
      <w:proofErr w:type="spellStart"/>
      <w:r>
        <w:rPr>
          <w:rFonts w:eastAsia="Times New Roman"/>
          <w:szCs w:val="24"/>
        </w:rPr>
        <w:t>προσβάσιμα</w:t>
      </w:r>
      <w:proofErr w:type="spellEnd"/>
      <w:r>
        <w:rPr>
          <w:rFonts w:eastAsia="Times New Roman"/>
          <w:szCs w:val="24"/>
        </w:rPr>
        <w:t xml:space="preserve"> από όλους τους πολίτες.</w:t>
      </w:r>
    </w:p>
    <w:p w14:paraId="56F2490A"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Για το εγχείρημα αυτό εξασφαλίζουμε πόρους ύψους 157 εκατομμυρίων ευρώ, τα οποία την επ</w:t>
      </w:r>
      <w:r>
        <w:rPr>
          <w:rFonts w:eastAsia="Times New Roman" w:cs="Times New Roman"/>
          <w:szCs w:val="24"/>
        </w:rPr>
        <w:t xml:space="preserve">όμενη περίοδο θα διατεθούν για την υποστήριξη του τομέα για τη δημιουργία νέων θέσεων εργασίας. </w:t>
      </w:r>
    </w:p>
    <w:p w14:paraId="56F2490B"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Τη δεδομένη χρονική στιγμή</w:t>
      </w:r>
      <w:r>
        <w:rPr>
          <w:rFonts w:eastAsia="Times New Roman" w:cs="Times New Roman"/>
          <w:szCs w:val="24"/>
        </w:rPr>
        <w:t>,</w:t>
      </w:r>
      <w:r>
        <w:rPr>
          <w:rFonts w:eastAsia="Times New Roman" w:cs="Times New Roman"/>
          <w:szCs w:val="24"/>
        </w:rPr>
        <w:t xml:space="preserve"> η κοινωνική οικονομία μπορεί να παίξει έναν σημαντικό ρόλο. Ας μην ξεχνάμε ότι η ανεργία έχει πλησιάσει το 1/3 του ενεργού πληθυσμού, η οικονομική δραστηριότητα έχει μειωθεί κατά 25%, η κοινωνική πρωτοβουλία είναι να παίξει καθοριστικό ρόλο κατά την περίο</w:t>
      </w:r>
      <w:r>
        <w:rPr>
          <w:rFonts w:eastAsia="Times New Roman" w:cs="Times New Roman"/>
          <w:szCs w:val="24"/>
        </w:rPr>
        <w:t xml:space="preserve">δο της παραγωγικής κοινωνικής και οικολογικής ανασυγκροτήσεως, ως παράγοντας από τη μια ανάδειξης αναγκών και δυνατοτήτων </w:t>
      </w:r>
      <w:r>
        <w:rPr>
          <w:rFonts w:eastAsia="Times New Roman" w:cs="Times New Roman"/>
          <w:szCs w:val="24"/>
        </w:rPr>
        <w:lastRenderedPageBreak/>
        <w:t xml:space="preserve">της κοινωνίας, αλλά και ως παράγοντας ανταπόκρισης κατευθύνσεων σχετικών επιλογών της πολιτείας. </w:t>
      </w:r>
    </w:p>
    <w:p w14:paraId="56F2490C"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Η ανασυγκρότηση δεν μπορεί να στηριχ</w:t>
      </w:r>
      <w:r>
        <w:rPr>
          <w:rFonts w:eastAsia="Times New Roman" w:cs="Times New Roman"/>
          <w:szCs w:val="24"/>
        </w:rPr>
        <w:t>θεί αποκλειστικά στις επιδιώξεις των ιδιωτικών πρωτοβουλιών</w:t>
      </w:r>
      <w:r>
        <w:rPr>
          <w:rFonts w:eastAsia="Times New Roman" w:cs="Times New Roman"/>
          <w:szCs w:val="24"/>
        </w:rPr>
        <w:t>,</w:t>
      </w:r>
      <w:r>
        <w:rPr>
          <w:rFonts w:eastAsia="Times New Roman" w:cs="Times New Roman"/>
          <w:szCs w:val="24"/>
        </w:rPr>
        <w:t xml:space="preserve"> που συνδέονται με μια δομή της ιδιωτικής οικονομίας, η οποία κατέρρευσε μετά την κρίση. Είναι ανάγκη</w:t>
      </w:r>
      <w:r>
        <w:rPr>
          <w:rFonts w:eastAsia="Times New Roman" w:cs="Times New Roman"/>
          <w:szCs w:val="24"/>
        </w:rPr>
        <w:t>,</w:t>
      </w:r>
      <w:r>
        <w:rPr>
          <w:rFonts w:eastAsia="Times New Roman" w:cs="Times New Roman"/>
          <w:szCs w:val="24"/>
        </w:rPr>
        <w:t xml:space="preserve"> αλλά και ευκαιρία να αξιοποιηθεί η κοινωνική διαθεσιμότητα για να επιταχυνθεί η αύξηση της απ</w:t>
      </w:r>
      <w:r>
        <w:rPr>
          <w:rFonts w:eastAsia="Times New Roman" w:cs="Times New Roman"/>
          <w:szCs w:val="24"/>
        </w:rPr>
        <w:t xml:space="preserve">ασχόλησης στις περιφέρειες της χώρας. </w:t>
      </w:r>
    </w:p>
    <w:p w14:paraId="56F2490D"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6F2490E"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Ένα λεπτό, κύριε Πρόεδρε. </w:t>
      </w:r>
    </w:p>
    <w:p w14:paraId="56F2490F"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Τέλος, θέλω να κάνω και μια συνοπτική μνεία στη διάταξη ρύθμισης των ληξιπρόθεσμων χρεών του ΕΟΠΥΥ, τα οπο</w:t>
      </w:r>
      <w:r>
        <w:rPr>
          <w:rFonts w:eastAsia="Times New Roman" w:cs="Times New Roman"/>
          <w:szCs w:val="24"/>
        </w:rPr>
        <w:t xml:space="preserve">ία υπολογίζουμε ότι ανέρχονται στα 450 εκατομμύρια από το 2006 μέχρι το 2012. </w:t>
      </w:r>
    </w:p>
    <w:p w14:paraId="56F24910"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Θέλω να κάνω μια διευκρίνιση. Αναφέρεται κάπου στο άρθρο ότι θα υπάρξει περικοπή 45%. Αυτό το 45% αναφέρεται, όμως, μόνο στο 10% των οφειλών, γιατί πολλοί φορείς έχουν πάρει ήδη</w:t>
      </w:r>
      <w:r>
        <w:rPr>
          <w:rFonts w:eastAsia="Times New Roman" w:cs="Times New Roman"/>
          <w:szCs w:val="24"/>
        </w:rPr>
        <w:t xml:space="preserve"> προκαταβολικά το 90%. Στην ουσία, δηλαδή, η αναφορά μιλάει για 4,5% επί του συνόλου, αν και ο Υπουργός ήρθε στην τελευταία συνεδρίαση της </w:t>
      </w:r>
      <w:r>
        <w:rPr>
          <w:rFonts w:eastAsia="Times New Roman" w:cs="Times New Roman"/>
          <w:szCs w:val="24"/>
        </w:rPr>
        <w:t>ε</w:t>
      </w:r>
      <w:r>
        <w:rPr>
          <w:rFonts w:eastAsia="Times New Roman" w:cs="Times New Roman"/>
          <w:szCs w:val="24"/>
        </w:rPr>
        <w:t>πιτροπής και είπε ότι για τα υπόλοιπα, μέχρι ποσού 15.000 ευρώ, θα υπάρξει περικοπή 20%, δηλαδή 2% στο σύνολο, και α</w:t>
      </w:r>
      <w:r>
        <w:rPr>
          <w:rFonts w:eastAsia="Times New Roman" w:cs="Times New Roman"/>
          <w:szCs w:val="24"/>
        </w:rPr>
        <w:t xml:space="preserve">πό 15.000 ευρώ και πάνω </w:t>
      </w:r>
      <w:r>
        <w:rPr>
          <w:rFonts w:eastAsia="Times New Roman" w:cs="Times New Roman"/>
          <w:szCs w:val="24"/>
        </w:rPr>
        <w:lastRenderedPageBreak/>
        <w:t xml:space="preserve">θα υπάρξει 45%, δηλαδή 4,5%, για να μην υπάρχουν παρερμηνείες. </w:t>
      </w:r>
    </w:p>
    <w:p w14:paraId="56F24911"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Επίσης, όσον αφορά συγκεκριμένες οφειλές, υπάρχουν πολίτες, οι οποίοι είχαν καταβάλει τα έξοδα νοσηλείας τους και δεν τα είχαν πάρει τόσα χρόνια. Αυτοί θα εξοφληθούν με</w:t>
      </w:r>
      <w:r>
        <w:rPr>
          <w:rFonts w:eastAsia="Times New Roman" w:cs="Times New Roman"/>
          <w:szCs w:val="24"/>
        </w:rPr>
        <w:t xml:space="preserve"> το 100%. Το διευκρινίζω, γιατί υπήρξαν πολλές παρανοήσεις. </w:t>
      </w:r>
    </w:p>
    <w:p w14:paraId="56F24912"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Κλείνοντας, θέλω να επισημάνω ότι το υπό ψήφιση νομοσχέδιο ετέθη σε πολύμηνη διαβούλευση. Ακούστηκαν όλες οι απόψεις, ελήφθησαν υπ’ </w:t>
      </w:r>
      <w:proofErr w:type="spellStart"/>
      <w:r>
        <w:rPr>
          <w:rFonts w:eastAsia="Times New Roman" w:cs="Times New Roman"/>
          <w:szCs w:val="24"/>
        </w:rPr>
        <w:t>όψιν</w:t>
      </w:r>
      <w:proofErr w:type="spellEnd"/>
      <w:r>
        <w:rPr>
          <w:rFonts w:eastAsia="Times New Roman" w:cs="Times New Roman"/>
          <w:szCs w:val="24"/>
        </w:rPr>
        <w:t xml:space="preserve"> όλες οι παρατηρήσεις, ενσωματώθηκαν προτάσεις και πλέον θε</w:t>
      </w:r>
      <w:r>
        <w:rPr>
          <w:rFonts w:eastAsia="Times New Roman" w:cs="Times New Roman"/>
          <w:szCs w:val="24"/>
        </w:rPr>
        <w:t>ωρώ ότι θα ήταν ένδειξη ευσυνειδησίας</w:t>
      </w:r>
      <w:r>
        <w:rPr>
          <w:rFonts w:eastAsia="Times New Roman" w:cs="Times New Roman"/>
          <w:szCs w:val="24"/>
        </w:rPr>
        <w:t>,</w:t>
      </w:r>
      <w:r>
        <w:rPr>
          <w:rFonts w:eastAsia="Times New Roman" w:cs="Times New Roman"/>
          <w:szCs w:val="24"/>
        </w:rPr>
        <w:t xml:space="preserve"> το παρόν νομοσχέδιο να αποτελέσει νόμο ψηφι</w:t>
      </w:r>
      <w:r>
        <w:rPr>
          <w:rFonts w:eastAsia="Times New Roman" w:cs="Times New Roman"/>
          <w:szCs w:val="24"/>
        </w:rPr>
        <w:lastRenderedPageBreak/>
        <w:t>σμένο ομόφωνα, άλλως με ευρύτατη πλειοψηφία, από την παρούσα Βουλή. Έχουμε πεδίο αντιπαράθεσης σε πολλά θέματα που έχουν ψηφιστεί ή θα έρθουν προς ψήφιση. Στο συγκεκριμένο δε</w:t>
      </w:r>
      <w:r>
        <w:rPr>
          <w:rFonts w:eastAsia="Times New Roman" w:cs="Times New Roman"/>
          <w:szCs w:val="24"/>
        </w:rPr>
        <w:t xml:space="preserve">ν υπάρχει λόγος. </w:t>
      </w:r>
    </w:p>
    <w:p w14:paraId="56F24913"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56F24914" w14:textId="77777777" w:rsidR="00DA1B4D" w:rsidRDefault="004A281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56F24915"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Κι εμείς ευχαριστούμε. </w:t>
      </w:r>
    </w:p>
    <w:p w14:paraId="56F24916"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κ. Σοφία </w:t>
      </w:r>
      <w:proofErr w:type="spellStart"/>
      <w:r>
        <w:rPr>
          <w:rFonts w:eastAsia="Times New Roman" w:cs="Times New Roman"/>
          <w:szCs w:val="24"/>
        </w:rPr>
        <w:t>Βούλτεψη</w:t>
      </w:r>
      <w:proofErr w:type="spellEnd"/>
      <w:r>
        <w:rPr>
          <w:rFonts w:eastAsia="Times New Roman" w:cs="Times New Roman"/>
          <w:szCs w:val="24"/>
        </w:rPr>
        <w:t xml:space="preserve">. </w:t>
      </w:r>
    </w:p>
    <w:p w14:paraId="56F24917"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Ευχαριστώ, κύριε Πρόεδρε. Συζητούμε σήμερα το νομοσχέδιο για την κοινωνική οικονομία</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lastRenderedPageBreak/>
        <w:t>έχει τύχει ευρείας κοινοβουλευτικής αποδοχής και από την πλευρά της Υπουργού υπήρξε εντατική διάθεση συνεργασίας, ώστε να ενσωματωθούν πολλές, σχεδόν όλες, από τις π</w:t>
      </w:r>
      <w:r>
        <w:rPr>
          <w:rFonts w:eastAsia="Times New Roman" w:cs="Times New Roman"/>
          <w:szCs w:val="24"/>
        </w:rPr>
        <w:t xml:space="preserve">ροτάσεις των κομμάτων και των φορέων. </w:t>
      </w:r>
    </w:p>
    <w:p w14:paraId="56F24918"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Μιλούμε, δηλαδή, για μια συνεδρίαση ευρείας συναίνεσης, που σκοπός της είναι και πρέπει να είναι, η ενημέρωση της κοινής γνώμης για τον τρίτο τομέα της οικονομίας, που εν πολλοίς αποτελεί άγνωστη γη για την πατρίδα μα</w:t>
      </w:r>
      <w:r>
        <w:rPr>
          <w:rFonts w:eastAsia="Times New Roman" w:cs="Times New Roman"/>
          <w:szCs w:val="24"/>
        </w:rPr>
        <w:t xml:space="preserve">ς. </w:t>
      </w:r>
    </w:p>
    <w:p w14:paraId="56F24919"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Πληροφορούμαστε ωστόσο, κυρίες και κύριοι συνάδελφοι, ότι αυτή η συνεδρίαση σήμερα πρόκειται να </w:t>
      </w:r>
      <w:proofErr w:type="spellStart"/>
      <w:r>
        <w:rPr>
          <w:rFonts w:eastAsia="Times New Roman" w:cs="Times New Roman"/>
          <w:szCs w:val="24"/>
        </w:rPr>
        <w:t>σκιαστεί</w:t>
      </w:r>
      <w:proofErr w:type="spellEnd"/>
      <w:r>
        <w:rPr>
          <w:rFonts w:eastAsia="Times New Roman" w:cs="Times New Roman"/>
          <w:szCs w:val="24"/>
        </w:rPr>
        <w:t xml:space="preserve"> από κάποιο </w:t>
      </w:r>
      <w:proofErr w:type="spellStart"/>
      <w:r>
        <w:rPr>
          <w:rFonts w:eastAsia="Times New Roman" w:cs="Times New Roman"/>
          <w:szCs w:val="24"/>
        </w:rPr>
        <w:t>παρεισφρέον</w:t>
      </w:r>
      <w:proofErr w:type="spellEnd"/>
      <w:r>
        <w:rPr>
          <w:rFonts w:eastAsia="Times New Roman" w:cs="Times New Roman"/>
          <w:szCs w:val="24"/>
        </w:rPr>
        <w:t xml:space="preserve"> θέμα</w:t>
      </w:r>
      <w:r>
        <w:rPr>
          <w:rFonts w:eastAsia="Times New Roman" w:cs="Times New Roman"/>
          <w:szCs w:val="24"/>
        </w:rPr>
        <w:t>,</w:t>
      </w:r>
      <w:r>
        <w:rPr>
          <w:rFonts w:eastAsia="Times New Roman" w:cs="Times New Roman"/>
          <w:szCs w:val="24"/>
        </w:rPr>
        <w:t xml:space="preserve"> που κυκλοφορεί ως φήμη και θα συνοδευτεί από μια επικείμενη παρουσία του Πρωθυπουργού </w:t>
      </w:r>
      <w:r>
        <w:rPr>
          <w:rFonts w:eastAsia="Times New Roman" w:cs="Times New Roman"/>
          <w:szCs w:val="24"/>
        </w:rPr>
        <w:lastRenderedPageBreak/>
        <w:t>στην Ολομέλεια. Οι φήμες λένε -σ</w:t>
      </w:r>
      <w:r>
        <w:rPr>
          <w:rFonts w:eastAsia="Times New Roman" w:cs="Times New Roman"/>
          <w:szCs w:val="24"/>
        </w:rPr>
        <w:t>υγγνώμη που μιλάω με φήμες, αλλά φήμες ήταν και η προσωπική ζωή του δικαστή, αλλά βγήκαν στην πρώτη γραμμή- ότι ο κ. Τσίπρας αναμένει τις σημερινές αποφάσεις της Διάσκεψης των Προέδρων, για το αν θα συγκροτηθεί ή όχι Εθνικό Συμβούλιο Ραδιοτηλεόρασης, προκε</w:t>
      </w:r>
      <w:r>
        <w:rPr>
          <w:rFonts w:eastAsia="Times New Roman" w:cs="Times New Roman"/>
          <w:szCs w:val="24"/>
        </w:rPr>
        <w:t xml:space="preserve">ιμένου να κάνει αυτήν την παρέμβαση. Πιθανόν –λένε οι φήμες- να περιμένουμε μια παρέμβαση επί του θέματος, δηλαδή άλλη μια πράξη του δράματος. </w:t>
      </w:r>
    </w:p>
    <w:p w14:paraId="56F2491A"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Η πορεία αυτού του τόσο σοβαρού θέματος για την ελευθερία του Τύπου και την ίδια τη </w:t>
      </w:r>
      <w:r>
        <w:rPr>
          <w:rFonts w:eastAsia="Times New Roman" w:cs="Times New Roman"/>
          <w:szCs w:val="24"/>
        </w:rPr>
        <w:t>δ</w:t>
      </w:r>
      <w:r>
        <w:rPr>
          <w:rFonts w:eastAsia="Times New Roman" w:cs="Times New Roman"/>
          <w:szCs w:val="24"/>
        </w:rPr>
        <w:t>ημοκρατία μας έχει σημαδευτ</w:t>
      </w:r>
      <w:r>
        <w:rPr>
          <w:rFonts w:eastAsia="Times New Roman" w:cs="Times New Roman"/>
          <w:szCs w:val="24"/>
        </w:rPr>
        <w:t xml:space="preserve">εί από μια σειρά πραξικοπήματα και δεν γνωρίζουμε ποια θα είναι </w:t>
      </w:r>
      <w:r>
        <w:rPr>
          <w:rFonts w:eastAsia="Times New Roman" w:cs="Times New Roman"/>
          <w:szCs w:val="24"/>
        </w:rPr>
        <w:lastRenderedPageBreak/>
        <w:t xml:space="preserve">η συνέχεια. Βρισκόμαστε σε ένα κενό. Δεν συζητούμε την κοινωνική οικονομία από χθες. Συζητούμε το ποια παρέμβαση θα κάνει ο Πρωθυπουργός σήμερα στο Κοινοβούλιο. </w:t>
      </w:r>
    </w:p>
    <w:p w14:paraId="56F2491B" w14:textId="77777777" w:rsidR="00DA1B4D" w:rsidRDefault="004A2815">
      <w:pPr>
        <w:spacing w:after="0" w:line="600" w:lineRule="auto"/>
        <w:ind w:firstLine="720"/>
        <w:jc w:val="both"/>
        <w:rPr>
          <w:rFonts w:eastAsia="Times New Roman"/>
          <w:szCs w:val="24"/>
        </w:rPr>
      </w:pPr>
      <w:r>
        <w:rPr>
          <w:rFonts w:eastAsia="Times New Roman"/>
          <w:szCs w:val="24"/>
        </w:rPr>
        <w:t>Η Κυβέρνηση, διά του κ. Παππά,</w:t>
      </w:r>
      <w:r>
        <w:rPr>
          <w:rFonts w:eastAsia="Times New Roman"/>
          <w:szCs w:val="24"/>
        </w:rPr>
        <w:t xml:space="preserve"> </w:t>
      </w:r>
      <w:r>
        <w:rPr>
          <w:rFonts w:eastAsia="Times New Roman"/>
          <w:szCs w:val="24"/>
        </w:rPr>
        <w:t xml:space="preserve">από το καλοκαίρι, έχει επιβάλει αυτό το πραξικόπημα, προσπαθώντας να προκαταλάβει την απόφαση του Συμβουλίου της Επικρατείας και ενώ εκκρεμούσε η συνεδρίασή του. Χθες, το Συμβούλιο της Επικρατείας έλαβε μια πρώτη σημαντική απόφαση, κάνοντας αποδεκτές τις </w:t>
      </w:r>
      <w:r>
        <w:rPr>
          <w:rFonts w:eastAsia="Times New Roman"/>
          <w:szCs w:val="24"/>
        </w:rPr>
        <w:t xml:space="preserve">προσφυγές των τηλεοπτικών σταθμών που απειλούνται με λουκέτο. </w:t>
      </w:r>
    </w:p>
    <w:p w14:paraId="56F2491C" w14:textId="77777777" w:rsidR="00DA1B4D" w:rsidRDefault="004A2815">
      <w:pPr>
        <w:spacing w:after="0" w:line="600" w:lineRule="auto"/>
        <w:ind w:firstLine="720"/>
        <w:jc w:val="both"/>
        <w:rPr>
          <w:rFonts w:eastAsia="Times New Roman"/>
          <w:szCs w:val="24"/>
        </w:rPr>
      </w:pPr>
      <w:r>
        <w:rPr>
          <w:rFonts w:eastAsia="Times New Roman"/>
          <w:szCs w:val="24"/>
        </w:rPr>
        <w:t>Και τι δεν έκανε, βέβαια, η Κυβέρνηση, για να ρίξει μαύρο στην ενημέρωση. Ακόμη και αυτές τ</w:t>
      </w:r>
      <w:r>
        <w:rPr>
          <w:rFonts w:eastAsia="Times New Roman"/>
          <w:szCs w:val="24"/>
        </w:rPr>
        <w:t>ι</w:t>
      </w:r>
      <w:r>
        <w:rPr>
          <w:rFonts w:eastAsia="Times New Roman"/>
          <w:szCs w:val="24"/>
        </w:rPr>
        <w:t xml:space="preserve">ς άθλιες μεθόδους χρήσης </w:t>
      </w:r>
      <w:r>
        <w:rPr>
          <w:rFonts w:eastAsia="Times New Roman"/>
          <w:szCs w:val="24"/>
        </w:rPr>
        <w:lastRenderedPageBreak/>
        <w:t>στοιχείων προσωπικής ζωής δικαστών και οποιουδήποτε πολίτη, θα προσθέσω εγώ,</w:t>
      </w:r>
      <w:r>
        <w:rPr>
          <w:rFonts w:eastAsia="Times New Roman"/>
          <w:szCs w:val="24"/>
        </w:rPr>
        <w:t xml:space="preserve"> με δημοσιοποίηση παράνομου υλικού μετήλθαν κάποιοι. </w:t>
      </w:r>
    </w:p>
    <w:p w14:paraId="56F2491D" w14:textId="77777777" w:rsidR="00DA1B4D" w:rsidRDefault="004A2815">
      <w:pPr>
        <w:spacing w:after="0" w:line="600" w:lineRule="auto"/>
        <w:ind w:firstLine="720"/>
        <w:jc w:val="both"/>
        <w:rPr>
          <w:rFonts w:eastAsia="Times New Roman"/>
          <w:szCs w:val="24"/>
        </w:rPr>
      </w:pPr>
      <w:r>
        <w:rPr>
          <w:rFonts w:eastAsia="Times New Roman"/>
          <w:szCs w:val="24"/>
        </w:rPr>
        <w:t xml:space="preserve">Οι δικαστές μίλησαν χθες για «φασιστικές μεθόδους» και αυτό είναι πολύ σοβαρό, όταν προέρχεται επίσημα από δικαστικές ενώσεις. Χθες, όμως, στο </w:t>
      </w:r>
      <w:r>
        <w:rPr>
          <w:rFonts w:eastAsia="Times New Roman"/>
          <w:szCs w:val="24"/>
        </w:rPr>
        <w:t>Συμβούλιο της Επικρατείας</w:t>
      </w:r>
      <w:r>
        <w:rPr>
          <w:rFonts w:eastAsia="Times New Roman"/>
          <w:szCs w:val="24"/>
        </w:rPr>
        <w:t xml:space="preserve"> αποδείχθηκε ότι υπάρχουν δικαστές στην Ελλάδα. Το Σ</w:t>
      </w:r>
      <w:r>
        <w:rPr>
          <w:rFonts w:eastAsia="Times New Roman"/>
          <w:szCs w:val="24"/>
        </w:rPr>
        <w:t>υμβούλιο της Επικρατείας</w:t>
      </w:r>
      <w:r>
        <w:rPr>
          <w:rFonts w:eastAsia="Times New Roman"/>
          <w:szCs w:val="24"/>
        </w:rPr>
        <w:t>, κυρίες και κύριοι της Κυβέρνησης, έχει μια ηρωική ιστορία και αποδεικνύεται ήδη ότι είναι αντάξιο αυτής της ιστορίας, της ιστορίας ενός Μιχαήλ Στασινόπουλου, που για τη γενναία σ</w:t>
      </w:r>
      <w:r>
        <w:rPr>
          <w:rFonts w:eastAsia="Times New Roman"/>
          <w:szCs w:val="24"/>
        </w:rPr>
        <w:t>τάση του ως Πρόεδρος του Σ</w:t>
      </w:r>
      <w:r>
        <w:rPr>
          <w:rFonts w:eastAsia="Times New Roman"/>
          <w:szCs w:val="24"/>
        </w:rPr>
        <w:t>υμβούλιο της Επικρατείας</w:t>
      </w:r>
      <w:r>
        <w:rPr>
          <w:rFonts w:eastAsia="Times New Roman"/>
          <w:szCs w:val="24"/>
        </w:rPr>
        <w:t xml:space="preserve"> επί δικτατορίας υπέστη πρωτοφανείς διώξεις. </w:t>
      </w:r>
    </w:p>
    <w:p w14:paraId="56F2491E" w14:textId="77777777" w:rsidR="00DA1B4D" w:rsidRDefault="004A2815">
      <w:pPr>
        <w:spacing w:after="0" w:line="600" w:lineRule="auto"/>
        <w:ind w:firstLine="720"/>
        <w:jc w:val="both"/>
        <w:rPr>
          <w:rFonts w:eastAsia="Times New Roman"/>
          <w:szCs w:val="24"/>
        </w:rPr>
      </w:pPr>
      <w:r>
        <w:rPr>
          <w:rFonts w:eastAsia="Times New Roman"/>
          <w:szCs w:val="24"/>
        </w:rPr>
        <w:lastRenderedPageBreak/>
        <w:t>Μην προσπαθήσετε, λοιπόν, να κάμψετε το φρόνημα των δικαστών.</w:t>
      </w:r>
    </w:p>
    <w:p w14:paraId="56F2491F" w14:textId="77777777" w:rsidR="00DA1B4D" w:rsidRDefault="004A2815">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Τώρα</w:t>
      </w:r>
      <w:r>
        <w:rPr>
          <w:rFonts w:eastAsia="Times New Roman"/>
          <w:szCs w:val="24"/>
        </w:rPr>
        <w:t>,</w:t>
      </w:r>
      <w:r>
        <w:rPr>
          <w:rFonts w:eastAsia="Times New Roman"/>
          <w:szCs w:val="24"/>
        </w:rPr>
        <w:t xml:space="preserve"> αυτοί οι παραλληλισμοί με τη δικτατορία, κυρία </w:t>
      </w:r>
      <w:proofErr w:type="spellStart"/>
      <w:r>
        <w:rPr>
          <w:rFonts w:eastAsia="Times New Roman"/>
          <w:szCs w:val="24"/>
        </w:rPr>
        <w:t>Βούλτεψη</w:t>
      </w:r>
      <w:proofErr w:type="spellEnd"/>
      <w:r>
        <w:rPr>
          <w:rFonts w:eastAsia="Times New Roman"/>
          <w:szCs w:val="24"/>
        </w:rPr>
        <w:t>, θα</w:t>
      </w:r>
      <w:r>
        <w:rPr>
          <w:rFonts w:eastAsia="Times New Roman"/>
          <w:szCs w:val="24"/>
        </w:rPr>
        <w:t xml:space="preserve"> μπορούσαν να λείψουν.  </w:t>
      </w:r>
    </w:p>
    <w:p w14:paraId="56F24920" w14:textId="77777777" w:rsidR="00DA1B4D" w:rsidRDefault="004A2815">
      <w:pPr>
        <w:spacing w:after="0" w:line="600" w:lineRule="auto"/>
        <w:ind w:firstLine="720"/>
        <w:jc w:val="both"/>
        <w:rPr>
          <w:rFonts w:eastAsia="Times New Roman"/>
          <w:szCs w:val="24"/>
        </w:rPr>
      </w:pPr>
      <w:r>
        <w:rPr>
          <w:rFonts w:eastAsia="Times New Roman"/>
          <w:b/>
          <w:szCs w:val="24"/>
        </w:rPr>
        <w:t xml:space="preserve">ΣΟΦΙΑ ΒΟΥΛΤΕΨΗ: </w:t>
      </w:r>
      <w:r>
        <w:rPr>
          <w:rFonts w:eastAsia="Times New Roman"/>
          <w:szCs w:val="24"/>
        </w:rPr>
        <w:t xml:space="preserve">Προειδοποιούμε: Η διαδικασία βρίσκεται σε εξέλιξη. Αφήστε το Συμβούλιο της Επικρατείας να αποφασίσει </w:t>
      </w:r>
      <w:r>
        <w:rPr>
          <w:rFonts w:eastAsia="Times New Roman"/>
          <w:szCs w:val="24"/>
        </w:rPr>
        <w:t>ανε</w:t>
      </w:r>
      <w:r>
        <w:rPr>
          <w:rFonts w:eastAsia="Times New Roman"/>
          <w:szCs w:val="24"/>
        </w:rPr>
        <w:t>πηρέαστο και να μην προειδοποιεί η Κυβέρνηση. Και ο κ. Τσίπρας, προσωπικά, όπως και ο κ. Παππάς, που εντολές εκ</w:t>
      </w:r>
      <w:r>
        <w:rPr>
          <w:rFonts w:eastAsia="Times New Roman"/>
          <w:szCs w:val="24"/>
        </w:rPr>
        <w:t>τελεί, να μην προσπαθήσει στη διάρκεια της ημέρας, την επόμενη μιας απόφασης του Σ</w:t>
      </w:r>
      <w:r>
        <w:rPr>
          <w:rFonts w:eastAsia="Times New Roman"/>
          <w:szCs w:val="24"/>
        </w:rPr>
        <w:t>υμβούλιο της Επικρατείας</w:t>
      </w:r>
      <w:r>
        <w:rPr>
          <w:rFonts w:eastAsia="Times New Roman"/>
          <w:szCs w:val="24"/>
        </w:rPr>
        <w:t xml:space="preserve"> </w:t>
      </w:r>
      <w:r>
        <w:rPr>
          <w:rFonts w:eastAsia="Times New Roman"/>
          <w:szCs w:val="24"/>
        </w:rPr>
        <w:lastRenderedPageBreak/>
        <w:t>και ενώ επίκειται η επί της ουσίας συζήτηση, να προκαταλάβει οτιδήποτε. Είναι μεθοδεύσεις</w:t>
      </w:r>
      <w:r>
        <w:rPr>
          <w:rFonts w:eastAsia="Times New Roman"/>
          <w:szCs w:val="24"/>
        </w:rPr>
        <w:t>,</w:t>
      </w:r>
      <w:r>
        <w:rPr>
          <w:rFonts w:eastAsia="Times New Roman"/>
          <w:szCs w:val="24"/>
        </w:rPr>
        <w:t xml:space="preserve"> οι οποίες δεν θα περάσουν.</w:t>
      </w:r>
    </w:p>
    <w:p w14:paraId="56F24921" w14:textId="77777777" w:rsidR="00DA1B4D" w:rsidRDefault="004A2815">
      <w:pPr>
        <w:spacing w:after="0" w:line="600" w:lineRule="auto"/>
        <w:ind w:firstLine="720"/>
        <w:jc w:val="both"/>
        <w:rPr>
          <w:rFonts w:eastAsia="Times New Roman"/>
          <w:szCs w:val="24"/>
        </w:rPr>
      </w:pPr>
      <w:r>
        <w:rPr>
          <w:rFonts w:eastAsia="Times New Roman"/>
          <w:szCs w:val="24"/>
        </w:rPr>
        <w:t>Και επειδή συζητούμε για την κο</w:t>
      </w:r>
      <w:r>
        <w:rPr>
          <w:rFonts w:eastAsia="Times New Roman"/>
          <w:szCs w:val="24"/>
        </w:rPr>
        <w:t xml:space="preserve">ινωνική οικονομία και την κοινωνική αλληλεγγύη –και με αυτόν τον τρόπο θα μπω στο θέμα- σας λέω ότι διατείνεστε και κοκορεύεστε, και ο κ. Τσίπρας προσωπικά, ότι θα πάρει 255 εκατομμύρια από τους </w:t>
      </w:r>
      <w:proofErr w:type="spellStart"/>
      <w:r>
        <w:rPr>
          <w:rFonts w:eastAsia="Times New Roman"/>
          <w:szCs w:val="24"/>
        </w:rPr>
        <w:t>καναλάρχες</w:t>
      </w:r>
      <w:proofErr w:type="spellEnd"/>
      <w:r>
        <w:rPr>
          <w:rFonts w:eastAsia="Times New Roman"/>
          <w:szCs w:val="24"/>
        </w:rPr>
        <w:t xml:space="preserve">, για να τα μοιράσει σε αυτούς που έχουν ανάγκη. </w:t>
      </w:r>
    </w:p>
    <w:p w14:paraId="56F24922" w14:textId="77777777" w:rsidR="00DA1B4D" w:rsidRDefault="004A2815">
      <w:pPr>
        <w:spacing w:after="0" w:line="600" w:lineRule="auto"/>
        <w:ind w:firstLine="720"/>
        <w:jc w:val="center"/>
        <w:rPr>
          <w:rFonts w:eastAsia="Times New Roman"/>
          <w:szCs w:val="24"/>
        </w:rPr>
      </w:pPr>
      <w:r>
        <w:rPr>
          <w:rFonts w:eastAsia="Times New Roman"/>
          <w:szCs w:val="24"/>
        </w:rPr>
        <w:t>(</w:t>
      </w:r>
      <w:r>
        <w:rPr>
          <w:rFonts w:eastAsia="Times New Roman"/>
          <w:szCs w:val="24"/>
        </w:rPr>
        <w:t>Θόρυβος-διαμαρτυρίες από την πτέρυγα του ΣΥΡΙΖΑ)</w:t>
      </w:r>
    </w:p>
    <w:p w14:paraId="56F24923" w14:textId="77777777" w:rsidR="00DA1B4D" w:rsidRDefault="004A2815">
      <w:pPr>
        <w:spacing w:after="0" w:line="600" w:lineRule="auto"/>
        <w:ind w:firstLine="720"/>
        <w:jc w:val="both"/>
        <w:rPr>
          <w:rFonts w:eastAsia="Times New Roman"/>
          <w:szCs w:val="24"/>
        </w:rPr>
      </w:pPr>
      <w:r>
        <w:rPr>
          <w:rFonts w:eastAsia="Times New Roman"/>
          <w:szCs w:val="24"/>
        </w:rPr>
        <w:t>Λέτε ότι πήρε. Ναι, αυτό που πήρε, λοιπόν, κύριοι συνάδελφοι -θα σας εξηγήσω, επειδή προκαλείτε- δώστε το τώρα αμέσως, για να λειτουργήσουν οι κοινωνικές δομές που κλείνουν από 1</w:t>
      </w:r>
      <w:r>
        <w:rPr>
          <w:rFonts w:eastAsia="Times New Roman"/>
          <w:szCs w:val="24"/>
          <w:vertAlign w:val="superscript"/>
        </w:rPr>
        <w:t>η</w:t>
      </w:r>
      <w:r>
        <w:rPr>
          <w:rFonts w:eastAsia="Times New Roman"/>
          <w:szCs w:val="24"/>
        </w:rPr>
        <w:t xml:space="preserve"> </w:t>
      </w:r>
      <w:r>
        <w:rPr>
          <w:rFonts w:eastAsia="Times New Roman"/>
          <w:szCs w:val="24"/>
          <w:vertAlign w:val="superscript"/>
        </w:rPr>
        <w:t xml:space="preserve"> </w:t>
      </w:r>
      <w:r>
        <w:rPr>
          <w:rFonts w:eastAsia="Times New Roman"/>
          <w:szCs w:val="24"/>
        </w:rPr>
        <w:t>Νοεμβρίου. Γιατί δεν το δί</w:t>
      </w:r>
      <w:r>
        <w:rPr>
          <w:rFonts w:eastAsia="Times New Roman"/>
          <w:szCs w:val="24"/>
        </w:rPr>
        <w:t xml:space="preserve">νετε; Εδώ γίνεται χαμός. </w:t>
      </w:r>
      <w:r>
        <w:rPr>
          <w:rFonts w:eastAsia="Times New Roman"/>
          <w:szCs w:val="24"/>
        </w:rPr>
        <w:lastRenderedPageBreak/>
        <w:t xml:space="preserve">Δώστε τώρα –πόσα χρειάζονται- 15 εκατομμύρια από τους </w:t>
      </w:r>
      <w:proofErr w:type="spellStart"/>
      <w:r>
        <w:rPr>
          <w:rFonts w:eastAsia="Times New Roman"/>
          <w:szCs w:val="24"/>
        </w:rPr>
        <w:t>καναλάρχες</w:t>
      </w:r>
      <w:proofErr w:type="spellEnd"/>
      <w:r>
        <w:rPr>
          <w:rFonts w:eastAsia="Times New Roman"/>
          <w:szCs w:val="24"/>
        </w:rPr>
        <w:t xml:space="preserve"> και μην αφήνετε στον δρόμο όλους τους εργαζόμενους και κυρίως όλους τους ωφελούμενους, γιατί μιλάμε για την κοινωνική οικονομία και την κοινωνική αλληλεγγύη. Είναι τό</w:t>
      </w:r>
      <w:r>
        <w:rPr>
          <w:rFonts w:eastAsia="Times New Roman"/>
          <w:szCs w:val="24"/>
        </w:rPr>
        <w:t xml:space="preserve">σο απλό. </w:t>
      </w:r>
    </w:p>
    <w:p w14:paraId="56F24924" w14:textId="77777777" w:rsidR="00DA1B4D" w:rsidRDefault="004A2815">
      <w:pPr>
        <w:spacing w:after="0" w:line="600" w:lineRule="auto"/>
        <w:ind w:firstLine="720"/>
        <w:jc w:val="both"/>
        <w:rPr>
          <w:rFonts w:eastAsia="Times New Roman"/>
          <w:szCs w:val="24"/>
        </w:rPr>
      </w:pPr>
      <w:r>
        <w:rPr>
          <w:rFonts w:eastAsia="Times New Roman"/>
          <w:szCs w:val="24"/>
        </w:rPr>
        <w:t>Δεν μπορείτε, όμως, γιατί ξέρετε εδώ δεν είναι στραγάλια, τα παίρνω από εδώ και τα πάω εκεί. Θέλουμε χαρτί να μας δείξετε ότι από αυτά τα λεφτά τα πήρατε -γιατί αυτά τα λεφτά τα έχετε βάλει στο μνημόνιο, νομίζω- από αυτά τα λεφτά τα συγκεκριμένα,</w:t>
      </w:r>
      <w:r>
        <w:rPr>
          <w:rFonts w:eastAsia="Times New Roman"/>
          <w:szCs w:val="24"/>
        </w:rPr>
        <w:t xml:space="preserve"> από τον λογαριασμό αυτό</w:t>
      </w:r>
      <w:r>
        <w:rPr>
          <w:rFonts w:eastAsia="Times New Roman"/>
          <w:szCs w:val="24"/>
        </w:rPr>
        <w:t>,</w:t>
      </w:r>
      <w:r>
        <w:rPr>
          <w:rFonts w:eastAsia="Times New Roman"/>
          <w:szCs w:val="24"/>
        </w:rPr>
        <w:t xml:space="preserve"> να φύγουν λεφτά γι’ αυτά τα οποία λέτε και κυρίως, άμεσα. Αφήστε τις προσλήψεις. Οι προσλήψεις ήταν εγκεκριμένες από την κυβέρνηση τη δική </w:t>
      </w:r>
      <w:r>
        <w:rPr>
          <w:rFonts w:eastAsia="Times New Roman"/>
          <w:szCs w:val="24"/>
        </w:rPr>
        <w:lastRenderedPageBreak/>
        <w:t xml:space="preserve">μας από το 2014 και δεν τις κάνατε, γιατί είχατε άλλες προτεραιότητες.  </w:t>
      </w:r>
    </w:p>
    <w:p w14:paraId="56F24925" w14:textId="77777777" w:rsidR="00DA1B4D" w:rsidRDefault="004A2815">
      <w:pPr>
        <w:spacing w:after="0" w:line="600" w:lineRule="auto"/>
        <w:ind w:firstLine="720"/>
        <w:jc w:val="both"/>
        <w:rPr>
          <w:rFonts w:eastAsia="Times New Roman"/>
          <w:szCs w:val="24"/>
        </w:rPr>
      </w:pPr>
      <w:r>
        <w:rPr>
          <w:rFonts w:eastAsia="Times New Roman"/>
          <w:szCs w:val="24"/>
        </w:rPr>
        <w:t xml:space="preserve">Τώρα, λοιπόν, από </w:t>
      </w:r>
      <w:r>
        <w:rPr>
          <w:rFonts w:eastAsia="Times New Roman"/>
          <w:szCs w:val="24"/>
        </w:rPr>
        <w:t xml:space="preserve">αυτά τα λεφτά που πήρατε, τα 80 εκατομμύρια που λέτε, δώστε αμέσως, εκταμιεύστε σήμερα, τώρα που μιλάμε, τα λεφτά των κοινωνικών δομών, να μην κλείσουν τα κοινωνικά παντοπωλεία, τα κοινωνικά μαγειρεία, τα κοινωνικά φαρμακεία, τα οποία απειλούνται. </w:t>
      </w:r>
    </w:p>
    <w:p w14:paraId="56F24926" w14:textId="77777777" w:rsidR="00DA1B4D" w:rsidRDefault="004A2815">
      <w:pPr>
        <w:spacing w:after="0" w:line="600" w:lineRule="auto"/>
        <w:ind w:firstLine="720"/>
        <w:jc w:val="both"/>
        <w:rPr>
          <w:rFonts w:eastAsia="Times New Roman"/>
          <w:szCs w:val="24"/>
        </w:rPr>
      </w:pPr>
      <w:r>
        <w:rPr>
          <w:rFonts w:eastAsia="Times New Roman"/>
          <w:szCs w:val="24"/>
        </w:rPr>
        <w:t>Ν</w:t>
      </w:r>
      <w:r>
        <w:rPr>
          <w:rFonts w:eastAsia="Times New Roman"/>
          <w:szCs w:val="24"/>
        </w:rPr>
        <w:t xml:space="preserve">α σας </w:t>
      </w:r>
      <w:r>
        <w:rPr>
          <w:rFonts w:eastAsia="Times New Roman"/>
          <w:szCs w:val="24"/>
        </w:rPr>
        <w:t xml:space="preserve">πω κάτι. Σταματήστε πια αυτή την ιστορία με τα 255 εκατομμύρια. Και θα σας πω γιατί. Γιατί είναι ψίχουλα μπροστά σε αυτά που έχει χάσει η οικονομία μας από την επιβολή των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έναν χρόνο τώρα από το 2015 και πάτε για δύο χρόνια. </w:t>
      </w:r>
    </w:p>
    <w:p w14:paraId="56F24927" w14:textId="77777777" w:rsidR="00DA1B4D" w:rsidRDefault="004A2815">
      <w:pPr>
        <w:spacing w:after="0" w:line="600" w:lineRule="auto"/>
        <w:ind w:firstLine="720"/>
        <w:jc w:val="both"/>
        <w:rPr>
          <w:rFonts w:eastAsia="Times New Roman"/>
          <w:szCs w:val="24"/>
        </w:rPr>
      </w:pPr>
      <w:r>
        <w:rPr>
          <w:rFonts w:eastAsia="Times New Roman"/>
          <w:szCs w:val="24"/>
        </w:rPr>
        <w:lastRenderedPageBreak/>
        <w:t>Έχει χάσει η</w:t>
      </w:r>
      <w:r>
        <w:rPr>
          <w:rFonts w:eastAsia="Times New Roman"/>
          <w:szCs w:val="24"/>
        </w:rPr>
        <w:t xml:space="preserve"> οικονομία μας από την πτώση των εξαγωγών, για πρώτη φορά κάτω από τα 12 δισεκατομμύρια, και αυτό σχετίζεται και με την κοινωνική οικονομία και με την κοινωνική αλληλεγγύη. </w:t>
      </w:r>
    </w:p>
    <w:p w14:paraId="56F24928" w14:textId="77777777" w:rsidR="00DA1B4D" w:rsidRDefault="004A2815">
      <w:pPr>
        <w:spacing w:after="0" w:line="600" w:lineRule="auto"/>
        <w:ind w:firstLine="720"/>
        <w:jc w:val="both"/>
        <w:rPr>
          <w:rFonts w:eastAsia="Times New Roman"/>
          <w:szCs w:val="24"/>
        </w:rPr>
      </w:pPr>
      <w:r>
        <w:rPr>
          <w:rFonts w:eastAsia="Times New Roman"/>
          <w:szCs w:val="24"/>
        </w:rPr>
        <w:t>Έχει χάσει η οικονομία από την επίσημα, πλέον, ανακοινωμένη πτώση του τουρισμού. Δ</w:t>
      </w:r>
      <w:r>
        <w:rPr>
          <w:rFonts w:eastAsia="Times New Roman"/>
          <w:szCs w:val="24"/>
        </w:rPr>
        <w:t xml:space="preserve">εν έχει ξαναγίνει ποτέ να πέσει ο τουρισμός Ιούλιο και Αύγουστο. Χθες είχατε το συνέδριο του ΣΕΤΕ και πήγε εκεί ο Αντιπρόεδρος της Κυβέρνησης και τα άκουσε. </w:t>
      </w:r>
    </w:p>
    <w:p w14:paraId="56F24929" w14:textId="77777777" w:rsidR="00DA1B4D" w:rsidRDefault="004A2815">
      <w:pPr>
        <w:spacing w:after="0" w:line="600" w:lineRule="auto"/>
        <w:ind w:firstLine="720"/>
        <w:jc w:val="both"/>
        <w:rPr>
          <w:rFonts w:eastAsia="Times New Roman"/>
          <w:szCs w:val="24"/>
        </w:rPr>
      </w:pPr>
      <w:r>
        <w:rPr>
          <w:rFonts w:eastAsia="Times New Roman"/>
          <w:szCs w:val="24"/>
        </w:rPr>
        <w:t>Και έχει χάσει και χάνει η οικονομία μας από τον πανάκριβο βραχυπρόθεσμο δανεισμό, μέσω εντόκων γρ</w:t>
      </w:r>
      <w:r>
        <w:rPr>
          <w:rFonts w:eastAsia="Times New Roman"/>
          <w:szCs w:val="24"/>
        </w:rPr>
        <w:t xml:space="preserve">αμματίων </w:t>
      </w:r>
      <w:r>
        <w:rPr>
          <w:rFonts w:eastAsia="Times New Roman"/>
          <w:szCs w:val="24"/>
        </w:rPr>
        <w:lastRenderedPageBreak/>
        <w:t xml:space="preserve">του </w:t>
      </w:r>
      <w:r>
        <w:rPr>
          <w:rFonts w:eastAsia="Times New Roman"/>
          <w:szCs w:val="24"/>
        </w:rPr>
        <w:t>δ</w:t>
      </w:r>
      <w:r>
        <w:rPr>
          <w:rFonts w:eastAsia="Times New Roman"/>
          <w:szCs w:val="24"/>
        </w:rPr>
        <w:t>ημοσίου, που επί δικής σας διακυβέρνησης επιβάρυνε τους Έλληνες φορολογούμενους με 180 εκατομμύρια ευρώ.</w:t>
      </w:r>
    </w:p>
    <w:p w14:paraId="56F2492A" w14:textId="77777777" w:rsidR="00DA1B4D" w:rsidRDefault="004A2815">
      <w:pPr>
        <w:spacing w:after="0" w:line="600" w:lineRule="auto"/>
        <w:ind w:firstLine="720"/>
        <w:jc w:val="both"/>
        <w:rPr>
          <w:rFonts w:eastAsia="Times New Roman"/>
          <w:b/>
          <w:szCs w:val="24"/>
        </w:rPr>
      </w:pPr>
      <w:r>
        <w:rPr>
          <w:rFonts w:eastAsia="Times New Roman"/>
          <w:szCs w:val="24"/>
        </w:rPr>
        <w:t xml:space="preserve">Μην κάνετε, λοιπόν, τον «γάμο της Κανά» με 250 εκατομμύρια, όταν έχετε χάσει δισεκατομμύρια από τις εξαγωγές, από τα </w:t>
      </w:r>
      <w:r>
        <w:rPr>
          <w:rFonts w:eastAsia="Times New Roman"/>
          <w:szCs w:val="24"/>
          <w:lang w:val="en-US"/>
        </w:rPr>
        <w:t>capital</w:t>
      </w:r>
      <w:r>
        <w:rPr>
          <w:rFonts w:eastAsia="Times New Roman"/>
          <w:szCs w:val="24"/>
        </w:rPr>
        <w:t xml:space="preserve"> </w:t>
      </w:r>
      <w:r>
        <w:rPr>
          <w:rFonts w:eastAsia="Times New Roman"/>
          <w:szCs w:val="24"/>
          <w:lang w:val="en-US"/>
        </w:rPr>
        <w:t>control</w:t>
      </w:r>
      <w:r>
        <w:rPr>
          <w:rFonts w:eastAsia="Times New Roman"/>
          <w:szCs w:val="24"/>
        </w:rPr>
        <w:t>, από</w:t>
      </w:r>
      <w:r>
        <w:rPr>
          <w:rFonts w:eastAsia="Times New Roman"/>
          <w:szCs w:val="24"/>
        </w:rPr>
        <w:t xml:space="preserve"> τα έντοκα γραμμάτια που συνεχίζετε. Μέσα στον Οκτώβριο έχετε κάνει τρεις εκδόσεις. Αυτά δεν τα λέμε πουθενά, δεν τα ακούει κανείς, να σηκωθούν και οι πέτρες. </w:t>
      </w:r>
    </w:p>
    <w:p w14:paraId="56F2492B" w14:textId="77777777" w:rsidR="00DA1B4D" w:rsidRDefault="004A2815">
      <w:pPr>
        <w:spacing w:after="0" w:line="600" w:lineRule="auto"/>
        <w:ind w:firstLine="720"/>
        <w:jc w:val="both"/>
        <w:rPr>
          <w:rFonts w:eastAsia="Times New Roman"/>
          <w:szCs w:val="24"/>
        </w:rPr>
      </w:pPr>
      <w:r>
        <w:rPr>
          <w:rFonts w:eastAsia="Times New Roman"/>
          <w:szCs w:val="24"/>
        </w:rPr>
        <w:t xml:space="preserve">Προσέξτε, λοιπόν, γιατί έχουμε ένα νομοσχέδιο στο οποίο έχουμε συνεννοηθεί, έχουμε συμφωνήσει, </w:t>
      </w:r>
      <w:r>
        <w:rPr>
          <w:rFonts w:eastAsia="Times New Roman"/>
          <w:szCs w:val="24"/>
        </w:rPr>
        <w:t xml:space="preserve">έχουμε συμβάλει, έχουν προσπαθήσει και οι δύο πλευρές και όλες οι πλευρές, για να προχωρήσει η κοινωνική οικονομία στη χώρα μας και σήμερα υπάρχει αυτή η απειλή, η απειλή να μεταφερθεί μέσα στην </w:t>
      </w:r>
      <w:r>
        <w:rPr>
          <w:rFonts w:eastAsia="Times New Roman"/>
          <w:szCs w:val="24"/>
        </w:rPr>
        <w:lastRenderedPageBreak/>
        <w:t xml:space="preserve">Ολομέλεια, που συζητάει ένα θέμα πολύ σοβαρό για τη χώρα και </w:t>
      </w:r>
      <w:r>
        <w:rPr>
          <w:rFonts w:eastAsia="Times New Roman"/>
          <w:szCs w:val="24"/>
        </w:rPr>
        <w:t>για το μέλλον της και για το ΑΕΠ της, μία σύγκρουση και μία διχαστική κατάσταση.</w:t>
      </w:r>
    </w:p>
    <w:p w14:paraId="56F2492C" w14:textId="77777777" w:rsidR="00DA1B4D" w:rsidRDefault="004A2815">
      <w:pPr>
        <w:spacing w:after="0" w:line="600" w:lineRule="auto"/>
        <w:ind w:firstLine="720"/>
        <w:jc w:val="both"/>
        <w:rPr>
          <w:rFonts w:eastAsia="Times New Roman"/>
          <w:szCs w:val="24"/>
        </w:rPr>
      </w:pPr>
      <w:r>
        <w:rPr>
          <w:rFonts w:eastAsia="Times New Roman"/>
          <w:b/>
          <w:szCs w:val="24"/>
        </w:rPr>
        <w:t xml:space="preserve">ΕΥΑΓΓΕΛΙΑ </w:t>
      </w:r>
      <w:r>
        <w:rPr>
          <w:rFonts w:eastAsia="Times New Roman"/>
          <w:b/>
          <w:szCs w:val="24"/>
        </w:rPr>
        <w:t xml:space="preserve">(ΒΑΛΙΑ) </w:t>
      </w:r>
      <w:r>
        <w:rPr>
          <w:rFonts w:eastAsia="Times New Roman"/>
          <w:b/>
          <w:szCs w:val="24"/>
        </w:rPr>
        <w:t xml:space="preserve">ΒΑΓΙΩΝΑΚΗ: </w:t>
      </w:r>
      <w:r>
        <w:rPr>
          <w:rFonts w:eastAsia="Times New Roman"/>
          <w:szCs w:val="24"/>
        </w:rPr>
        <w:t>Ποιος το κάνει αυτό;</w:t>
      </w:r>
    </w:p>
    <w:p w14:paraId="56F2492D" w14:textId="77777777" w:rsidR="00DA1B4D" w:rsidRDefault="004A2815">
      <w:pPr>
        <w:spacing w:after="0"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Παρακαλώ!</w:t>
      </w:r>
    </w:p>
    <w:p w14:paraId="56F2492E" w14:textId="77777777" w:rsidR="00DA1B4D" w:rsidRDefault="004A2815">
      <w:pPr>
        <w:spacing w:after="0" w:line="600" w:lineRule="auto"/>
        <w:ind w:firstLine="720"/>
        <w:jc w:val="both"/>
        <w:rPr>
          <w:rFonts w:eastAsia="Times New Roman"/>
          <w:szCs w:val="24"/>
        </w:rPr>
      </w:pPr>
      <w:r>
        <w:rPr>
          <w:rFonts w:eastAsia="Times New Roman"/>
          <w:b/>
          <w:szCs w:val="24"/>
        </w:rPr>
        <w:t>ΣΟΦΙΑ ΒΟΥΛΤΕΨΗ:</w:t>
      </w:r>
      <w:r>
        <w:rPr>
          <w:rFonts w:eastAsia="Times New Roman"/>
          <w:szCs w:val="24"/>
        </w:rPr>
        <w:t xml:space="preserve"> Σας είπα τώρα. Τα επιχειρήματά μου δεν νομίζω ότι μπορείτε να τα α</w:t>
      </w:r>
      <w:r>
        <w:rPr>
          <w:rFonts w:eastAsia="Times New Roman"/>
          <w:szCs w:val="24"/>
        </w:rPr>
        <w:t>ντικρούσετε.</w:t>
      </w:r>
    </w:p>
    <w:p w14:paraId="56F2492F" w14:textId="77777777" w:rsidR="00DA1B4D" w:rsidRDefault="004A2815">
      <w:pPr>
        <w:spacing w:after="0" w:line="600" w:lineRule="auto"/>
        <w:ind w:firstLine="720"/>
        <w:jc w:val="center"/>
        <w:rPr>
          <w:rFonts w:eastAsia="Times New Roman"/>
          <w:szCs w:val="24"/>
        </w:rPr>
      </w:pPr>
      <w:r>
        <w:rPr>
          <w:rFonts w:eastAsia="Times New Roman"/>
          <w:szCs w:val="24"/>
        </w:rPr>
        <w:t>(Θόρυβος από την πτέρυγα του ΣΥΡΙΖΑ)</w:t>
      </w:r>
    </w:p>
    <w:p w14:paraId="56F24930" w14:textId="77777777" w:rsidR="00DA1B4D" w:rsidRDefault="004A2815">
      <w:pPr>
        <w:spacing w:after="0" w:line="600" w:lineRule="auto"/>
        <w:ind w:firstLine="720"/>
        <w:jc w:val="both"/>
        <w:rPr>
          <w:rFonts w:eastAsia="Times New Roman"/>
          <w:szCs w:val="24"/>
        </w:rPr>
      </w:pPr>
      <w:r>
        <w:rPr>
          <w:rFonts w:eastAsia="Times New Roman"/>
          <w:szCs w:val="24"/>
        </w:rPr>
        <w:t>Κύριοι συνάδελφοι, κάντε μου τη χάρη. Σταματήστε. Δεν μπορείτε ούτε να μας φιμώσετε ούτε να αφαιρείτε τον λόγο. Ε</w:t>
      </w:r>
      <w:r>
        <w:rPr>
          <w:rFonts w:eastAsia="Times New Roman"/>
          <w:szCs w:val="24"/>
        </w:rPr>
        <w:lastRenderedPageBreak/>
        <w:t xml:space="preserve">σείς προσωπικά ζητήσατε να διαγραφεί από τα Πρακτικά παρέμβασή μου στην </w:t>
      </w:r>
      <w:r>
        <w:rPr>
          <w:rFonts w:eastAsia="Times New Roman"/>
          <w:szCs w:val="24"/>
        </w:rPr>
        <w:t>ε</w:t>
      </w:r>
      <w:r>
        <w:rPr>
          <w:rFonts w:eastAsia="Times New Roman"/>
          <w:szCs w:val="24"/>
        </w:rPr>
        <w:t xml:space="preserve">πιτροπή. Κάντε μου </w:t>
      </w:r>
      <w:r>
        <w:rPr>
          <w:rFonts w:eastAsia="Times New Roman"/>
          <w:szCs w:val="24"/>
        </w:rPr>
        <w:t>τη χάρη! Σταματήστε τελείως.</w:t>
      </w:r>
    </w:p>
    <w:p w14:paraId="56F24931" w14:textId="77777777" w:rsidR="00DA1B4D" w:rsidRDefault="004A2815">
      <w:pPr>
        <w:spacing w:after="0" w:line="600" w:lineRule="auto"/>
        <w:ind w:firstLine="720"/>
        <w:jc w:val="both"/>
        <w:rPr>
          <w:rFonts w:eastAsia="Times New Roman"/>
          <w:szCs w:val="24"/>
        </w:rPr>
      </w:pPr>
      <w:r>
        <w:rPr>
          <w:rFonts w:eastAsia="Times New Roman"/>
          <w:szCs w:val="24"/>
        </w:rPr>
        <w:t>Πείτε μας τι κάνετε με τον τουρισμό, πώς καταστρέψατε όλα τα νησιά του βορειοανατολικού Αιγαίου και αφήστε τα 250 εκατομμύρια. Πόσα χάσατε από τη Λέσβο, τη Σάμο, τη Χίο; Αφήστε αυτά τα παραμύθια. Πήρατε 250 εκατομμύρια και έχετ</w:t>
      </w:r>
      <w:r>
        <w:rPr>
          <w:rFonts w:eastAsia="Times New Roman"/>
          <w:szCs w:val="24"/>
        </w:rPr>
        <w:t>ε πάει τις εξαγωγές κάτω από 12 δισεκατομμύρια. Γι’ αυτά να απολογηθείτε.</w:t>
      </w:r>
    </w:p>
    <w:p w14:paraId="56F24932" w14:textId="77777777" w:rsidR="00DA1B4D" w:rsidRDefault="004A2815">
      <w:pPr>
        <w:spacing w:after="0" w:line="600" w:lineRule="auto"/>
        <w:ind w:firstLine="720"/>
        <w:jc w:val="both"/>
        <w:rPr>
          <w:rFonts w:eastAsia="Times New Roman"/>
          <w:szCs w:val="24"/>
        </w:rPr>
      </w:pPr>
      <w:r>
        <w:rPr>
          <w:rFonts w:eastAsia="Times New Roman"/>
          <w:szCs w:val="24"/>
        </w:rPr>
        <w:t>Ο νόμος για την κοινωνική οικονομία, όπως είχαμε την ευκαιρία να πούμε, στην πατρίδα μας έχει εφαρμοστεί, έχει ψη</w:t>
      </w:r>
      <w:r>
        <w:rPr>
          <w:rFonts w:eastAsia="Times New Roman"/>
          <w:szCs w:val="24"/>
        </w:rPr>
        <w:lastRenderedPageBreak/>
        <w:t>φιστεί ήδη από το 2011. Δεν υπήρχε ούτε τότε η αναγκαία ενημέρωση. Δε</w:t>
      </w:r>
      <w:r>
        <w:rPr>
          <w:rFonts w:eastAsia="Times New Roman"/>
          <w:szCs w:val="24"/>
        </w:rPr>
        <w:t>ν κατέστη δυνατόν να εφαρμοστεί ο νόμος. Πιστεύουμε –και το επαναλαμβάνουμε και από αυτό το Βήμα- ότι υπάρχει άμεση ανάγκη να εξοικειωθεί με το αντικείμενο το ίδιο το πολιτικό προσωπικό και οι ίδιοι οι πολίτες, ώστε να δραστηριοποιηθούν στον τρίτο τομέα τη</w:t>
      </w:r>
      <w:r>
        <w:rPr>
          <w:rFonts w:eastAsia="Times New Roman"/>
          <w:szCs w:val="24"/>
        </w:rPr>
        <w:t>ς οικονομίας.</w:t>
      </w:r>
    </w:p>
    <w:p w14:paraId="56F24933" w14:textId="77777777" w:rsidR="00DA1B4D" w:rsidRDefault="004A2815">
      <w:pPr>
        <w:spacing w:after="0" w:line="600" w:lineRule="auto"/>
        <w:ind w:firstLine="720"/>
        <w:jc w:val="both"/>
        <w:rPr>
          <w:rFonts w:eastAsia="Times New Roman"/>
          <w:szCs w:val="24"/>
        </w:rPr>
      </w:pPr>
      <w:r>
        <w:rPr>
          <w:rFonts w:eastAsia="Times New Roman"/>
          <w:szCs w:val="24"/>
        </w:rPr>
        <w:t>Για την ενημέρωση, λοιπόν, όλων λέω ότι υπάρχουν δύο τομείς στην οικονομία, δηλαδή, ο δημόσιος και ο ιδιωτικός και υπάρχει και ένας τρίτος τομέας, πολύ ανεπτυγμένος σε όλο τον υπόλοιπο κόσμο και κυρίως στην Ευρώπη, αλλά καθόλου αναπτυγμένος σ</w:t>
      </w:r>
      <w:r>
        <w:rPr>
          <w:rFonts w:eastAsia="Times New Roman"/>
          <w:szCs w:val="24"/>
        </w:rPr>
        <w:t>τη χώρα μας, ο οποίος λειτουργεί ως κοινωνική οικονομία.</w:t>
      </w:r>
    </w:p>
    <w:p w14:paraId="56F24934" w14:textId="77777777" w:rsidR="00DA1B4D" w:rsidRDefault="004A2815">
      <w:pPr>
        <w:spacing w:after="0" w:line="600" w:lineRule="auto"/>
        <w:ind w:firstLine="720"/>
        <w:jc w:val="both"/>
        <w:rPr>
          <w:rFonts w:eastAsia="Times New Roman"/>
          <w:szCs w:val="24"/>
        </w:rPr>
      </w:pPr>
      <w:r>
        <w:rPr>
          <w:rFonts w:eastAsia="Times New Roman"/>
          <w:szCs w:val="24"/>
        </w:rPr>
        <w:lastRenderedPageBreak/>
        <w:t>Υπάρχει, όμως, μία άγνοια πάνω σε αυτό το θέμα και πολλοί είναι εκείνοι</w:t>
      </w:r>
      <w:r>
        <w:rPr>
          <w:rFonts w:eastAsia="Times New Roman"/>
          <w:szCs w:val="24"/>
        </w:rPr>
        <w:t>,</w:t>
      </w:r>
      <w:r>
        <w:rPr>
          <w:rFonts w:eastAsia="Times New Roman"/>
          <w:szCs w:val="24"/>
        </w:rPr>
        <w:t xml:space="preserve"> που βλέπουν με επιφυλακτικότητα μια οικονομική δραστηριότητα</w:t>
      </w:r>
      <w:r>
        <w:rPr>
          <w:rFonts w:eastAsia="Times New Roman"/>
          <w:szCs w:val="24"/>
        </w:rPr>
        <w:t>,</w:t>
      </w:r>
      <w:r>
        <w:rPr>
          <w:rFonts w:eastAsia="Times New Roman"/>
          <w:szCs w:val="24"/>
        </w:rPr>
        <w:t xml:space="preserve"> που δεν ακολουθεί τους συνήθεις κανόνες και δεν στηρίζεται στο ε</w:t>
      </w:r>
      <w:r>
        <w:rPr>
          <w:rFonts w:eastAsia="Times New Roman"/>
          <w:szCs w:val="24"/>
        </w:rPr>
        <w:t>πιχειρηματικό κέρδος. Πρέπει, λοιπόν, να ξεκαθαρίσουμε από την αρχή ότι όσους νόμους και εάν ψηφίσουμε, εάν δεν υπάρξει πολιτική βούληση να αναπτυχθεί στην πατρίδα μας ο τρίτος τομέας, που –επαναλαμβάνω- στις άλλες χώρες φέρνει το 5% και το 10% του ΑΕΠ, δε</w:t>
      </w:r>
      <w:r>
        <w:rPr>
          <w:rFonts w:eastAsia="Times New Roman"/>
          <w:szCs w:val="24"/>
        </w:rPr>
        <w:t>ν θα μπορέσουμε να κάνουμε τίποτα.</w:t>
      </w:r>
    </w:p>
    <w:p w14:paraId="56F24935" w14:textId="77777777" w:rsidR="00DA1B4D" w:rsidRDefault="004A2815">
      <w:pPr>
        <w:spacing w:after="0" w:line="600" w:lineRule="auto"/>
        <w:ind w:firstLine="720"/>
        <w:jc w:val="both"/>
        <w:rPr>
          <w:rFonts w:eastAsia="Times New Roman"/>
          <w:szCs w:val="24"/>
        </w:rPr>
      </w:pPr>
      <w:r>
        <w:rPr>
          <w:rFonts w:eastAsia="Times New Roman"/>
          <w:szCs w:val="24"/>
        </w:rPr>
        <w:t>Η οικονομική αυτή δραστηριότητα να πούμε ότι μπορεί να αναπτυχθεί σε κάθε είδους τομέα. Η διαφορά με τις κοινές επι</w:t>
      </w:r>
      <w:r>
        <w:rPr>
          <w:rFonts w:eastAsia="Times New Roman"/>
          <w:szCs w:val="24"/>
        </w:rPr>
        <w:lastRenderedPageBreak/>
        <w:t>χειρήσεις είναι ότι ο σκοπός δεν είναι το κέρδος για τον επιχειρηματία, αλλά το κέρδος για το κοινωνικό σύ</w:t>
      </w:r>
      <w:r>
        <w:rPr>
          <w:rFonts w:eastAsia="Times New Roman"/>
          <w:szCs w:val="24"/>
        </w:rPr>
        <w:t xml:space="preserve">νολο. Δηλαδή, είναι η πρώτη φορά –να το πω έτσι επιγραμματικά- που τα συμφέροντα του κεφαλαίου ταυτίζονται με τα συμφέροντα των εργαζομένων. Και αυτές οι επιχειρήσεις πρέπει να </w:t>
      </w:r>
      <w:proofErr w:type="spellStart"/>
      <w:r>
        <w:rPr>
          <w:rFonts w:eastAsia="Times New Roman"/>
          <w:szCs w:val="24"/>
        </w:rPr>
        <w:t>διέπονται</w:t>
      </w:r>
      <w:proofErr w:type="spellEnd"/>
      <w:r>
        <w:rPr>
          <w:rFonts w:eastAsia="Times New Roman"/>
          <w:szCs w:val="24"/>
        </w:rPr>
        <w:t xml:space="preserve"> από συγκεκριμένες αρχές, ηθικής, σεβασμού στο περιβάλλον, διαχειριστι</w:t>
      </w:r>
      <w:r>
        <w:rPr>
          <w:rFonts w:eastAsia="Times New Roman"/>
          <w:szCs w:val="24"/>
        </w:rPr>
        <w:t>κής αυτονομίας, δημοκρατικού τρόπου λήψης αποφάσεων, εφαρμόζοντας την αρχή «ένα μέλος, μία ψήφος».</w:t>
      </w:r>
    </w:p>
    <w:p w14:paraId="56F24936" w14:textId="77777777" w:rsidR="00DA1B4D" w:rsidRDefault="004A2815">
      <w:pPr>
        <w:spacing w:after="0" w:line="600" w:lineRule="auto"/>
        <w:ind w:firstLine="720"/>
        <w:jc w:val="both"/>
        <w:rPr>
          <w:rFonts w:eastAsia="Times New Roman"/>
          <w:szCs w:val="24"/>
        </w:rPr>
      </w:pPr>
      <w:r>
        <w:rPr>
          <w:rFonts w:eastAsia="Times New Roman"/>
          <w:szCs w:val="24"/>
        </w:rPr>
        <w:t>Οι δραστηριοποιούμενες στον τρίτο τομέα επιχειρήσεις είναι κανονικές επιχειρήσεις –να το έχουμε στο νου μας- παράγουν ΑΕΠ, όπως οι άλλες, αλλά σκοπό έχουν να</w:t>
      </w:r>
      <w:r>
        <w:rPr>
          <w:rFonts w:eastAsia="Times New Roman"/>
          <w:szCs w:val="24"/>
        </w:rPr>
        <w:t xml:space="preserve"> απασχολούν </w:t>
      </w:r>
      <w:r>
        <w:rPr>
          <w:rFonts w:eastAsia="Times New Roman"/>
          <w:szCs w:val="24"/>
        </w:rPr>
        <w:lastRenderedPageBreak/>
        <w:t>ανέργους, Α</w:t>
      </w:r>
      <w:r>
        <w:rPr>
          <w:rFonts w:eastAsia="Times New Roman"/>
          <w:szCs w:val="24"/>
        </w:rPr>
        <w:t>ΜΕ</w:t>
      </w:r>
      <w:r>
        <w:rPr>
          <w:rFonts w:eastAsia="Times New Roman"/>
          <w:szCs w:val="24"/>
        </w:rPr>
        <w:t>Α, ευπαθείς κοινωνικές ομάδες, πάντα με γνώμονα το κοινωνικό όφελος. Δηλαδή, ο βασικός σκοπός τους –γιατί υπάρχουν κατηγορίες- είναι η κοινωνική ένταξη, η ενσωμάτωση.</w:t>
      </w:r>
    </w:p>
    <w:p w14:paraId="56F24937" w14:textId="77777777" w:rsidR="00DA1B4D" w:rsidRDefault="004A2815">
      <w:pPr>
        <w:spacing w:after="0" w:line="600" w:lineRule="auto"/>
        <w:ind w:firstLine="720"/>
        <w:jc w:val="both"/>
        <w:rPr>
          <w:rFonts w:eastAsia="Times New Roman"/>
          <w:szCs w:val="24"/>
        </w:rPr>
      </w:pPr>
      <w:r>
        <w:rPr>
          <w:rFonts w:eastAsia="Times New Roman"/>
          <w:szCs w:val="24"/>
        </w:rPr>
        <w:t xml:space="preserve">Το κέρδος που επιδιώκουν, το επιδιώκουν φυσικά μόνο προς όφελος </w:t>
      </w:r>
      <w:r>
        <w:rPr>
          <w:rFonts w:eastAsia="Times New Roman"/>
          <w:szCs w:val="24"/>
        </w:rPr>
        <w:t xml:space="preserve">του κοινωνικού συνόλου. Καταβάλλουν μισθούς, </w:t>
      </w:r>
      <w:proofErr w:type="spellStart"/>
      <w:r>
        <w:rPr>
          <w:rFonts w:eastAsia="Times New Roman"/>
          <w:szCs w:val="24"/>
        </w:rPr>
        <w:t>επανεπενδύουν</w:t>
      </w:r>
      <w:proofErr w:type="spellEnd"/>
      <w:r>
        <w:rPr>
          <w:rFonts w:eastAsia="Times New Roman"/>
          <w:szCs w:val="24"/>
        </w:rPr>
        <w:t xml:space="preserve">, δημιουργούν νέες θέσεις εργασίας. Είναι, δηλαδή, επιχειρήσεις χωρίς επιχειρηματίες με τη γνωστή έννοια του όρου. </w:t>
      </w:r>
    </w:p>
    <w:p w14:paraId="56F24938" w14:textId="77777777" w:rsidR="00DA1B4D" w:rsidRDefault="004A2815">
      <w:pPr>
        <w:spacing w:after="0" w:line="600" w:lineRule="auto"/>
        <w:ind w:firstLine="720"/>
        <w:jc w:val="both"/>
        <w:rPr>
          <w:rFonts w:eastAsia="Times New Roman"/>
          <w:szCs w:val="24"/>
        </w:rPr>
      </w:pPr>
      <w:r>
        <w:rPr>
          <w:rFonts w:eastAsia="Times New Roman"/>
          <w:szCs w:val="24"/>
        </w:rPr>
        <w:t>Η Ελλάδα έχει πολύ μεγάλη παράδοση στον συνεταιρισμό ήδη από τον 16ο αιώνα. Να θυμ</w:t>
      </w:r>
      <w:r>
        <w:rPr>
          <w:rFonts w:eastAsia="Times New Roman"/>
          <w:szCs w:val="24"/>
        </w:rPr>
        <w:t xml:space="preserve">ηθούμε τα Αμπελάκια, που έκαναν μετά και δικτύωση, τον συνεταιρισμό της Χίου για την </w:t>
      </w:r>
      <w:r>
        <w:rPr>
          <w:rFonts w:eastAsia="Times New Roman"/>
          <w:szCs w:val="24"/>
        </w:rPr>
        <w:lastRenderedPageBreak/>
        <w:t xml:space="preserve">παραγωγή μεταξιού, τα </w:t>
      </w:r>
      <w:proofErr w:type="spellStart"/>
      <w:r>
        <w:rPr>
          <w:rFonts w:eastAsia="Times New Roman"/>
          <w:szCs w:val="24"/>
        </w:rPr>
        <w:t>Μαδεμοχώρια</w:t>
      </w:r>
      <w:proofErr w:type="spellEnd"/>
      <w:r>
        <w:rPr>
          <w:rFonts w:eastAsia="Times New Roman"/>
          <w:szCs w:val="24"/>
        </w:rPr>
        <w:t xml:space="preserve"> της Χαλκιδικής, τους ναυτικούς συνεταιρισμούς της Ύδρας, των Σπετσών και των Ψαρών, των </w:t>
      </w:r>
      <w:proofErr w:type="spellStart"/>
      <w:r>
        <w:rPr>
          <w:rFonts w:eastAsia="Times New Roman"/>
          <w:szCs w:val="24"/>
        </w:rPr>
        <w:t>Χτιστάδων</w:t>
      </w:r>
      <w:proofErr w:type="spellEnd"/>
      <w:r>
        <w:rPr>
          <w:rFonts w:eastAsia="Times New Roman"/>
          <w:szCs w:val="24"/>
        </w:rPr>
        <w:t xml:space="preserve"> της Κόνιτσας, των κοινοτήτων του </w:t>
      </w:r>
      <w:proofErr w:type="spellStart"/>
      <w:r>
        <w:rPr>
          <w:rFonts w:eastAsia="Times New Roman"/>
          <w:szCs w:val="24"/>
        </w:rPr>
        <w:t>Πηλίου</w:t>
      </w:r>
      <w:proofErr w:type="spellEnd"/>
      <w:r>
        <w:rPr>
          <w:rFonts w:eastAsia="Times New Roman"/>
          <w:szCs w:val="24"/>
        </w:rPr>
        <w:t>. Σε όλη την Ελλάδα υπήρχαν κάποτε τέτοιοι συνεταιρισμοί. Από εδώ ξεκίνησε ο συνεταιρισμός και πήγε στην υπόλοιπη Ευρώπη, όπου έχουν φτάσει να έχουν πολύ ανθούσες ακόμη και συνεταιριστικές τράπεζες. Θα μπορούσε, λοιπόν, η Ελλάδα να ωφεληθεί σημαντικά με αύ</w:t>
      </w:r>
      <w:r>
        <w:rPr>
          <w:rFonts w:eastAsia="Times New Roman"/>
          <w:szCs w:val="24"/>
        </w:rPr>
        <w:t>ξηση του ΑΕΠ από μία τέτοια δραστηριότητα.</w:t>
      </w:r>
    </w:p>
    <w:p w14:paraId="56F24939"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Επομένως, έχουμε πει ότι εμείς στηρίζουμε επί της αρχής και θα δούμε γιατί δεν έχουμε δει πλήρως τ</w:t>
      </w:r>
      <w:r>
        <w:rPr>
          <w:rFonts w:eastAsia="Times New Roman" w:cs="Times New Roman"/>
          <w:szCs w:val="24"/>
        </w:rPr>
        <w:t>ι</w:t>
      </w:r>
      <w:r>
        <w:rPr>
          <w:rFonts w:eastAsia="Times New Roman" w:cs="Times New Roman"/>
          <w:szCs w:val="24"/>
        </w:rPr>
        <w:t>ς νομοτεχνικές βελ</w:t>
      </w:r>
      <w:r>
        <w:rPr>
          <w:rFonts w:eastAsia="Times New Roman" w:cs="Times New Roman"/>
          <w:szCs w:val="24"/>
        </w:rPr>
        <w:lastRenderedPageBreak/>
        <w:t xml:space="preserve">τιώσεις. Ωστόσο στην </w:t>
      </w:r>
      <w:r>
        <w:rPr>
          <w:rFonts w:eastAsia="Times New Roman" w:cs="Times New Roman"/>
          <w:szCs w:val="24"/>
        </w:rPr>
        <w:t>ε</w:t>
      </w:r>
      <w:r>
        <w:rPr>
          <w:rFonts w:eastAsia="Times New Roman" w:cs="Times New Roman"/>
          <w:szCs w:val="24"/>
        </w:rPr>
        <w:t xml:space="preserve">πιτροπή η Υπουργός έχει κάνει αποδεκτές σχεδόν όλες τις προτάσεις και των </w:t>
      </w:r>
      <w:r>
        <w:rPr>
          <w:rFonts w:eastAsia="Times New Roman" w:cs="Times New Roman"/>
          <w:szCs w:val="24"/>
        </w:rPr>
        <w:t xml:space="preserve">κομμάτων και των φορέων και θεωρούμε πλέον ότι ενσωματωμένα όλα αυτά θα έχουν ένα πολύ καλό αποτέλεσμα. Δεν άκουσα μόνο εκεί που έχουμε τη διαφωνία για την ισόχρονη εργασία. Θα το δω, όμως. Είχατε πει γι’ αυτό ότι θα αποσυρθεί, αλλά έχουμε και την αυριανή </w:t>
      </w:r>
      <w:r>
        <w:rPr>
          <w:rFonts w:eastAsia="Times New Roman" w:cs="Times New Roman"/>
          <w:szCs w:val="24"/>
        </w:rPr>
        <w:t>ημέρα επί των άρθρων.</w:t>
      </w:r>
    </w:p>
    <w:p w14:paraId="56F2493A"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Το βασικό είναι ότι πρέπει όλο το σύστημα, όλα τα κόμματα να πιστέψουν ότι η ανάπτυξη του τρίτου τομέα μπορεί να αυξήσει το ΑΕΠ της χώρας. Όχι, βέβαια, άμεσα στο 5% ή στο 10%, όπως είναι αλλού, αλλά πάντως να ξεκολλήσει από αυτό το 0%</w:t>
      </w:r>
      <w:r>
        <w:rPr>
          <w:rFonts w:eastAsia="Times New Roman" w:cs="Times New Roman"/>
          <w:szCs w:val="24"/>
        </w:rPr>
        <w:t xml:space="preserve"> ή 0,5% που υπάρχει στην Ελλάδα.</w:t>
      </w:r>
    </w:p>
    <w:p w14:paraId="56F2493B"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Θέλω να πω επί του θέματος ότι ειδικοί δεν χρειάζονται μόνο στο κράτος, αλλά και στα κόμματα. Δηλαδή, πιστεύω ότι τα κόμματα πρέπει να δημιουργήσουν ειδικές επιτροπές μέσα στις δομές τους, που θα μελετήσουν τι γίνεται στις </w:t>
      </w:r>
      <w:r>
        <w:rPr>
          <w:rFonts w:eastAsia="Times New Roman" w:cs="Times New Roman"/>
          <w:szCs w:val="24"/>
        </w:rPr>
        <w:t xml:space="preserve">άλλες χώρες και θα κάνουν προτάσεις με βάση τις ελληνικές ιδιαιτερότητες. Πρέπει, δηλαδή, και τα κόμματά μας να καταλάβουν τι είναι η κοινωνική οικονομία και να κάνουν και τον διαχωρισμό ανάμεσα στην κοινωνική οικονομία και στην εταιρική κοινωνική ευθύνη, </w:t>
      </w:r>
      <w:r>
        <w:rPr>
          <w:rFonts w:eastAsia="Times New Roman" w:cs="Times New Roman"/>
          <w:szCs w:val="24"/>
        </w:rPr>
        <w:t xml:space="preserve">μια πρακτική που ακολουθούν όλες οι επιχειρήσεις, αλλά δεν είναι κοινωνική οικονομία. </w:t>
      </w:r>
    </w:p>
    <w:p w14:paraId="56F2493C"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Κυνηγάμε την αύξηση του ΑΕΠ κυριολεκτικά με το ντουφέκι. Ψάχνουμε να βρούμε λεφτά, ψάχνουμε να καταπολεμήσουμε την ανεργία, να εντάξουμε ευάλωτες κοινωνικές ομάδες που ζ</w:t>
      </w:r>
      <w:r>
        <w:rPr>
          <w:rFonts w:eastAsia="Times New Roman" w:cs="Times New Roman"/>
          <w:szCs w:val="24"/>
        </w:rPr>
        <w:t>ουν με πενιχρά, πλέον, επιδόματα, ενώ θα μπορούσαν στα επιδόματα αυτά να προσθέσουν ένα ακόμη εισόδημα. Γιατί ο νόμος, και σωστά, δεν εμποδίζει να υπάρξουν εισοδήματα από την κοινωνική οικονομία και συγχρόνως να υπάρχουν και τα κρατικά επιδόματα προς τις κ</w:t>
      </w:r>
      <w:r>
        <w:rPr>
          <w:rFonts w:eastAsia="Times New Roman" w:cs="Times New Roman"/>
          <w:szCs w:val="24"/>
        </w:rPr>
        <w:t xml:space="preserve">οινωνικές αυτές ομάδες. Δεν είναι δυνατό, δηλαδή, να πληροφορούμαστε ότι όλες οι χώρες αυξάνουν το ΑΕΠ τους και εμείς να συνεχίζουμε να σφυρίζουμε αδιάφορα με έναν ιδεοληπτικό τρόπο. </w:t>
      </w:r>
    </w:p>
    <w:p w14:paraId="56F2493D"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Ψηφίζουμε, λοιπόν, επί της αρχής το νομοσχέδιο. Θα δούμε τις νομοτεχνικέ</w:t>
      </w:r>
      <w:r>
        <w:rPr>
          <w:rFonts w:eastAsia="Times New Roman" w:cs="Times New Roman"/>
          <w:szCs w:val="24"/>
        </w:rPr>
        <w:t xml:space="preserve">ς βελτιώσεις και θα κάνουμε και την αυριανή συζήτηση. Χαιρετίζουμε το γεγονός ότι η Υπουργός δέχθηκε τις περισσότερες παρατηρήσεις τις δικές μας, των άλλων κομμάτων και των φορέων και προχώρησε στις αναγκαίες βελτιώσεις και διορθώσεις. Θα έχουμε, όπως σας </w:t>
      </w:r>
      <w:r>
        <w:rPr>
          <w:rFonts w:eastAsia="Times New Roman" w:cs="Times New Roman"/>
          <w:szCs w:val="24"/>
        </w:rPr>
        <w:t xml:space="preserve">είπα, την ευκαιρία να τοποθετηθούμε και επί των άρθρων. </w:t>
      </w:r>
    </w:p>
    <w:p w14:paraId="56F2493E"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Ελπίζω, ξαναλέω, να είναι αυτή μια ευκαιρία που θα αξιοποιηθεί για ενημέρωση των Βουλευτών και της κοινής γνώμης, γιατί το κρίσιμο ζήτημα τώρα είναι αυτός ο νόμος να εφαρμοστεί. Γι’ αυτό, άλλωστε, δε</w:t>
      </w:r>
      <w:r>
        <w:rPr>
          <w:rFonts w:eastAsia="Times New Roman" w:cs="Times New Roman"/>
          <w:szCs w:val="24"/>
        </w:rPr>
        <w:t xml:space="preserve">ν φέρουμε αντιρρήσεις ακόμη και σε περιπτώσεις που δημιούργησαν –θα το πούμε και αύριο αυτό- </w:t>
      </w:r>
      <w:r>
        <w:rPr>
          <w:rFonts w:eastAsia="Times New Roman" w:cs="Times New Roman"/>
          <w:szCs w:val="24"/>
        </w:rPr>
        <w:lastRenderedPageBreak/>
        <w:t>κάποια υποψία, σκέψη για διόγκωση του κράτους. Γιατί πιστεύουμε πράγματι ότι χρειάζονται πάρα πολύ ειδικές γνώσεις, για να μπορέσει να προχωρήσει αυτό το νομοθέτημ</w:t>
      </w:r>
      <w:r>
        <w:rPr>
          <w:rFonts w:eastAsia="Times New Roman" w:cs="Times New Roman"/>
          <w:szCs w:val="24"/>
        </w:rPr>
        <w:t>α και να γίνει πράξη και γιατί πιστεύω και εγώ προσωπικά</w:t>
      </w:r>
      <w:r>
        <w:rPr>
          <w:rFonts w:eastAsia="Times New Roman" w:cs="Times New Roman"/>
          <w:szCs w:val="24"/>
        </w:rPr>
        <w:t>,</w:t>
      </w:r>
      <w:r>
        <w:rPr>
          <w:rFonts w:eastAsia="Times New Roman" w:cs="Times New Roman"/>
          <w:szCs w:val="24"/>
        </w:rPr>
        <w:t xml:space="preserve"> ότι αν δεν προχώρησε είναι, ίσως, επειδή δεν είχε στελεχωθεί κάποια υπηρεσία με ανθρώπους με πολύ ειδικές γνώσεις.</w:t>
      </w:r>
    </w:p>
    <w:p w14:paraId="56F2493F"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56F24940" w14:textId="77777777" w:rsidR="00DA1B4D" w:rsidRDefault="004A281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6F24941"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(Γεώργιος Βαρεμένος):</w:t>
      </w:r>
      <w:r>
        <w:rPr>
          <w:rFonts w:eastAsia="Times New Roman" w:cs="Times New Roman"/>
          <w:szCs w:val="24"/>
        </w:rPr>
        <w:t xml:space="preserve"> Και εμείς ευχαριστούμε.</w:t>
      </w:r>
    </w:p>
    <w:p w14:paraId="56F24942"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«Εργαστήρι Δημοκρατίας» </w:t>
      </w:r>
      <w:r>
        <w:rPr>
          <w:rFonts w:eastAsia="Times New Roman" w:cs="Times New Roman"/>
          <w:szCs w:val="24"/>
        </w:rPr>
        <w:t>που οργανώνει το Ίδρυμα της Βουλής, είκοσι έξι μαθητές και μαθήτριες και τρεις εκπαιδευτικοί συνοδοί από το 2</w:t>
      </w:r>
      <w:r>
        <w:rPr>
          <w:rFonts w:eastAsia="Times New Roman" w:cs="Times New Roman"/>
          <w:szCs w:val="24"/>
          <w:vertAlign w:val="superscript"/>
        </w:rPr>
        <w:t>ο</w:t>
      </w:r>
      <w:r>
        <w:rPr>
          <w:rFonts w:eastAsia="Times New Roman" w:cs="Times New Roman"/>
          <w:szCs w:val="24"/>
        </w:rPr>
        <w:t xml:space="preserve"> Δημοτικό Σχολείο Δάφνης.</w:t>
      </w:r>
    </w:p>
    <w:p w14:paraId="56F24943"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Η Βουλή τούς καλωσορίζει. </w:t>
      </w:r>
    </w:p>
    <w:p w14:paraId="56F24944" w14:textId="77777777" w:rsidR="00DA1B4D" w:rsidRDefault="004A2815">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56F24945"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Κουκούτσης</w:t>
      </w:r>
      <w:proofErr w:type="spellEnd"/>
      <w:r>
        <w:rPr>
          <w:rFonts w:eastAsia="Times New Roman" w:cs="Times New Roman"/>
          <w:szCs w:val="24"/>
        </w:rPr>
        <w:t xml:space="preserve"> εισηγητής της</w:t>
      </w:r>
      <w:r>
        <w:rPr>
          <w:rFonts w:eastAsia="Times New Roman" w:cs="Times New Roman"/>
          <w:szCs w:val="24"/>
        </w:rPr>
        <w:t xml:space="preserve"> Χρυσής Αυγής.</w:t>
      </w:r>
    </w:p>
    <w:p w14:paraId="56F24946"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lastRenderedPageBreak/>
        <w:t>ΔΗΜΗΤΡΙΟΣ ΚΟΥΚΟΥΤΣΗΣ:</w:t>
      </w:r>
      <w:r>
        <w:rPr>
          <w:rFonts w:eastAsia="Times New Roman" w:cs="Times New Roman"/>
          <w:szCs w:val="24"/>
        </w:rPr>
        <w:t xml:space="preserve"> Ευχαριστώ, κύριε Πρόεδρε.</w:t>
      </w:r>
    </w:p>
    <w:p w14:paraId="56F24947"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Ξανά σήμερα, λοιπόν, στο ίδιο έργο θεατές με τα κανάλια πάλι. Όταν συζητήθηκε την πρώτη φορά εκείνη την ημέρα οι συνταξιούχοι έπαιρναν την επικουρική σύνταξη κατά </w:t>
      </w:r>
      <w:r>
        <w:rPr>
          <w:rFonts w:eastAsia="Times New Roman" w:cs="Times New Roman"/>
          <w:szCs w:val="24"/>
        </w:rPr>
        <w:t>100</w:t>
      </w:r>
      <w:r>
        <w:rPr>
          <w:rFonts w:eastAsia="Times New Roman" w:cs="Times New Roman"/>
          <w:szCs w:val="24"/>
        </w:rPr>
        <w:t xml:space="preserve"> ευρώ λιγότερη. Και τα γερό</w:t>
      </w:r>
      <w:r>
        <w:rPr>
          <w:rFonts w:eastAsia="Times New Roman" w:cs="Times New Roman"/>
          <w:szCs w:val="24"/>
        </w:rPr>
        <w:t xml:space="preserve">ντια μας δεν ασχολήθηκαν με αυτό, αλλά ασχολήθηκαν για το αν θα πάρει ο τάδε μεγαλοεργολάβος ή οποιοσδήποτε άλλος κανάλι. </w:t>
      </w:r>
    </w:p>
    <w:p w14:paraId="56F24948"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Μιλάμε συνέχεια για την παράδοση που έχουμε συνεταιριστικά στην Ελλάδα, τα Αμπελάκια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Κανένας, μα κανένας, όμως, δεν αναφέρεται</w:t>
      </w:r>
      <w:r>
        <w:rPr>
          <w:rFonts w:eastAsia="Times New Roman" w:cs="Times New Roman"/>
          <w:szCs w:val="24"/>
        </w:rPr>
        <w:t xml:space="preserve"> σε μια άλλη συνεταιριστική παρά</w:t>
      </w:r>
      <w:r>
        <w:rPr>
          <w:rFonts w:eastAsia="Times New Roman" w:cs="Times New Roman"/>
          <w:szCs w:val="24"/>
        </w:rPr>
        <w:lastRenderedPageBreak/>
        <w:t>δοση στην Ελλάδα, παραδείγματος χάριν τον κ. Γαβαλά, τη δεκαετία του 1980, για όσους γνωρίζουν. Και εκείνοι συνεταιρισμοί ήταν.</w:t>
      </w:r>
    </w:p>
    <w:p w14:paraId="56F24949"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Ο ν.4019/2011 κόλλησε, όπως μας είπε η εισηγήτρια της Νέας Δημοκρατίας, επειδή δεν υπήρχαν τα κατάλληλα πρόσωπα με τις κατάλληλες γνώσεις. Είναι και αυτό μια άποψη. </w:t>
      </w:r>
    </w:p>
    <w:p w14:paraId="56F2494A"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Από την άλλη, διαλύετε τις κοινωνικές δομές. Διαλύετε τις κοινωνικές δομές και δεν ακούγετ</w:t>
      </w:r>
      <w:r>
        <w:rPr>
          <w:rFonts w:eastAsia="Times New Roman" w:cs="Times New Roman"/>
          <w:szCs w:val="24"/>
        </w:rPr>
        <w:t xml:space="preserve">αι κουβέντα. Ξέρετε, με τα χρήματα που έχετε παρακρατήσει από τη Χρυσή Αυγή, εμείς, το </w:t>
      </w:r>
      <w:r>
        <w:rPr>
          <w:rFonts w:eastAsia="Times New Roman" w:cs="Times New Roman"/>
          <w:szCs w:val="24"/>
        </w:rPr>
        <w:t>κ</w:t>
      </w:r>
      <w:r>
        <w:rPr>
          <w:rFonts w:eastAsia="Times New Roman" w:cs="Times New Roman"/>
          <w:szCs w:val="24"/>
        </w:rPr>
        <w:t xml:space="preserve">όμμα μας -δεν το πιστεύετε, σας φαίνεται απίστευτο, γιατί δεν μπορείτε να το καταλάβετε- ζούμε από τη δική μας τσέπη </w:t>
      </w:r>
      <w:r>
        <w:rPr>
          <w:rFonts w:eastAsia="Times New Roman" w:cs="Times New Roman"/>
          <w:szCs w:val="24"/>
        </w:rPr>
        <w:lastRenderedPageBreak/>
        <w:t>και από τα πενιχρά χρήματα, τα λίγα χρήματα, που δί</w:t>
      </w:r>
      <w:r>
        <w:rPr>
          <w:rFonts w:eastAsia="Times New Roman" w:cs="Times New Roman"/>
          <w:szCs w:val="24"/>
        </w:rPr>
        <w:t xml:space="preserve">νει ο φτωχός κόσμος που στηρίζει τη Χρυσή Αυγή και από τους μισθούς των Βουλευτών μας. Όμως δεν μπορείτε να το καταλάβετε. </w:t>
      </w:r>
    </w:p>
    <w:p w14:paraId="56F2494B"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Κι όμως, εάν έχετε το </w:t>
      </w:r>
      <w:proofErr w:type="spellStart"/>
      <w:r>
        <w:rPr>
          <w:rFonts w:eastAsia="Times New Roman" w:cs="Times New Roman"/>
          <w:szCs w:val="24"/>
        </w:rPr>
        <w:t>ανάκαρον</w:t>
      </w:r>
      <w:proofErr w:type="spellEnd"/>
      <w:r>
        <w:rPr>
          <w:rFonts w:eastAsia="Times New Roman" w:cs="Times New Roman"/>
          <w:szCs w:val="24"/>
        </w:rPr>
        <w:t xml:space="preserve"> -να μου επιτραπεί η έκφραση λαϊκά- δώστε μας τα χρήματα αυτά, να δείτε πόσα εκατομμύρια ή εκατοντάδες</w:t>
      </w:r>
      <w:r>
        <w:rPr>
          <w:rFonts w:eastAsia="Times New Roman" w:cs="Times New Roman"/>
          <w:szCs w:val="24"/>
        </w:rPr>
        <w:t xml:space="preserve"> χιλιάδες Ελλήνων μπορούμε να ζήσουμε εμείς και να ταΐσουμε με εκείνα τα λεφτά. Αυτό δεν μπορείτε να καταλάβετε. </w:t>
      </w:r>
    </w:p>
    <w:p w14:paraId="56F2494C"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Και για να ξέρει ο ελληνικός λαός, τώρα πρέπει να πλησιάζουμε τα οκτώ εκατομμύρια. Δεν πειράζει. Το </w:t>
      </w:r>
      <w:r>
        <w:rPr>
          <w:rFonts w:eastAsia="Times New Roman" w:cs="Times New Roman"/>
          <w:szCs w:val="24"/>
        </w:rPr>
        <w:t>κ</w:t>
      </w:r>
      <w:r>
        <w:rPr>
          <w:rFonts w:eastAsia="Times New Roman" w:cs="Times New Roman"/>
          <w:szCs w:val="24"/>
        </w:rPr>
        <w:t>όμμα μας θα ζήσει, αλλά αυτά τα χρήματα θ</w:t>
      </w:r>
      <w:r>
        <w:rPr>
          <w:rFonts w:eastAsia="Times New Roman" w:cs="Times New Roman"/>
          <w:szCs w:val="24"/>
        </w:rPr>
        <w:t xml:space="preserve">α τα γυρίσουμε στους Έλληνες, γιατί εκεί πρέπει να πάνε. </w:t>
      </w:r>
      <w:r>
        <w:rPr>
          <w:rFonts w:eastAsia="Times New Roman"/>
          <w:bCs/>
        </w:rPr>
        <w:t>Είναι</w:t>
      </w:r>
      <w:r>
        <w:rPr>
          <w:rFonts w:eastAsia="Times New Roman" w:cs="Times New Roman"/>
          <w:szCs w:val="24"/>
        </w:rPr>
        <w:t xml:space="preserve"> δικά τους λεφτά. </w:t>
      </w:r>
    </w:p>
    <w:p w14:paraId="56F2494D"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Δυστυχώς, το σύνολο των πολιτικών δυνάμεων του λεγόμενου δημοκρατικού τόξου έχει αποδείξει ότι στρατηγική του επιλογή </w:t>
      </w:r>
      <w:r>
        <w:rPr>
          <w:rFonts w:eastAsia="Times New Roman"/>
          <w:bCs/>
        </w:rPr>
        <w:t>είναι</w:t>
      </w:r>
      <w:r>
        <w:rPr>
          <w:rFonts w:eastAsia="Times New Roman" w:cs="Times New Roman"/>
          <w:szCs w:val="24"/>
        </w:rPr>
        <w:t xml:space="preserve"> η πιστή, κατά γράμμα, εφαρμογή των </w:t>
      </w:r>
      <w:proofErr w:type="spellStart"/>
      <w:r>
        <w:rPr>
          <w:rFonts w:eastAsia="Times New Roman" w:cs="Times New Roman"/>
          <w:szCs w:val="24"/>
        </w:rPr>
        <w:t>μνημονιακών</w:t>
      </w:r>
      <w:proofErr w:type="spellEnd"/>
      <w:r>
        <w:rPr>
          <w:rFonts w:eastAsia="Times New Roman" w:cs="Times New Roman"/>
          <w:szCs w:val="24"/>
        </w:rPr>
        <w:t xml:space="preserve"> πολι</w:t>
      </w:r>
      <w:r>
        <w:rPr>
          <w:rFonts w:eastAsia="Times New Roman" w:cs="Times New Roman"/>
          <w:szCs w:val="24"/>
        </w:rPr>
        <w:t>τικών. Υπήρξαν κυβερνήσεις και πολιτικοί</w:t>
      </w:r>
      <w:r>
        <w:rPr>
          <w:rFonts w:eastAsia="Times New Roman" w:cs="Times New Roman"/>
          <w:szCs w:val="24"/>
        </w:rPr>
        <w:t>,</w:t>
      </w:r>
      <w:r>
        <w:rPr>
          <w:rFonts w:eastAsia="Times New Roman" w:cs="Times New Roman"/>
          <w:szCs w:val="24"/>
        </w:rPr>
        <w:t xml:space="preserve"> που κατέστησαν εαυτούς υποχείρια και πιστούς διεκπεραιωτές των εντολών, των επιταγών και των επιδιώξεων των διεθνών τοκογλύφων. Τώρα, πλέον, είστε και εσείς θεματοφύλακες των συμφερόντων όχι της πατρίδας, αλλά ξένω</w:t>
      </w:r>
      <w:r>
        <w:rPr>
          <w:rFonts w:eastAsia="Times New Roman" w:cs="Times New Roman"/>
          <w:szCs w:val="24"/>
        </w:rPr>
        <w:t xml:space="preserve">ν επικυρίαρχων. </w:t>
      </w:r>
    </w:p>
    <w:p w14:paraId="56F2494E" w14:textId="77777777" w:rsidR="00DA1B4D" w:rsidRDefault="004A2815">
      <w:pPr>
        <w:spacing w:after="0" w:line="600" w:lineRule="auto"/>
        <w:ind w:firstLine="720"/>
        <w:jc w:val="both"/>
        <w:rPr>
          <w:rFonts w:eastAsia="Times New Roman"/>
          <w:bCs/>
        </w:rPr>
      </w:pPr>
      <w:r>
        <w:rPr>
          <w:rFonts w:eastAsia="Times New Roman" w:cs="Times New Roman"/>
          <w:szCs w:val="24"/>
        </w:rPr>
        <w:t xml:space="preserve">Το τραγικό για εσάς, βέβαια, τους χθεσινούς θιασώτες του μαρξισμού και τους σημερινούς ακραίους νεοφιλελεύθερους πιστούς υπηρέτες των διεθνών κεφαλαιοκρατών, </w:t>
      </w:r>
      <w:r>
        <w:rPr>
          <w:rFonts w:eastAsia="Times New Roman"/>
          <w:bCs/>
        </w:rPr>
        <w:t>είναι</w:t>
      </w:r>
      <w:r>
        <w:rPr>
          <w:rFonts w:eastAsia="Times New Roman" w:cs="Times New Roman"/>
          <w:szCs w:val="24"/>
        </w:rPr>
        <w:t xml:space="preserve"> ότι νομοθετήματα, όπως το σημερινό, το στηρίζουν με περίσσια </w:t>
      </w:r>
      <w:r>
        <w:rPr>
          <w:rFonts w:eastAsia="Times New Roman" w:cs="Times New Roman"/>
          <w:szCs w:val="24"/>
        </w:rPr>
        <w:lastRenderedPageBreak/>
        <w:t>θέρμη όλοι αυτ</w:t>
      </w:r>
      <w:r>
        <w:rPr>
          <w:rFonts w:eastAsia="Times New Roman" w:cs="Times New Roman"/>
          <w:szCs w:val="24"/>
        </w:rPr>
        <w:t xml:space="preserve">οί οι κατ’ επίφαση αντίπαλοί σας και μάλιστα </w:t>
      </w:r>
      <w:r>
        <w:rPr>
          <w:rFonts w:eastAsia="Times New Roman"/>
          <w:bCs/>
        </w:rPr>
        <w:t xml:space="preserve">σας νουθετούν να είστε πιο σκληροί, πιο </w:t>
      </w:r>
      <w:proofErr w:type="spellStart"/>
      <w:r>
        <w:rPr>
          <w:rFonts w:eastAsia="Times New Roman"/>
          <w:bCs/>
        </w:rPr>
        <w:t>μνημονιακοί</w:t>
      </w:r>
      <w:proofErr w:type="spellEnd"/>
      <w:r>
        <w:rPr>
          <w:rFonts w:eastAsia="Times New Roman"/>
          <w:bCs/>
        </w:rPr>
        <w:t xml:space="preserve">. Άλλοι καιροί, άλλα ήθη. </w:t>
      </w:r>
    </w:p>
    <w:p w14:paraId="56F2494F" w14:textId="77777777" w:rsidR="00DA1B4D" w:rsidRDefault="004A2815">
      <w:pPr>
        <w:spacing w:after="0" w:line="600" w:lineRule="auto"/>
        <w:ind w:firstLine="720"/>
        <w:jc w:val="both"/>
        <w:rPr>
          <w:rFonts w:eastAsia="Times New Roman"/>
          <w:bCs/>
        </w:rPr>
      </w:pPr>
      <w:r>
        <w:rPr>
          <w:rFonts w:eastAsia="Times New Roman"/>
          <w:bCs/>
        </w:rPr>
        <w:t xml:space="preserve">Είναι για εμάς, </w:t>
      </w:r>
      <w:r>
        <w:rPr>
          <w:rFonts w:eastAsia="Times New Roman"/>
          <w:bCs/>
          <w:shd w:val="clear" w:color="auto" w:fill="FFFFFF"/>
        </w:rPr>
        <w:t>όμως,</w:t>
      </w:r>
      <w:r>
        <w:rPr>
          <w:rFonts w:eastAsia="Times New Roman"/>
          <w:bCs/>
        </w:rPr>
        <w:t xml:space="preserve"> η τρανή απόδειξη ότι ιδεολογικά, πολιτικά, ηθικά είστε γεννήματα της ίδιας μήτρας και οι δυο. Και επιβεβαιώνετα</w:t>
      </w:r>
      <w:r>
        <w:rPr>
          <w:rFonts w:eastAsia="Times New Roman"/>
          <w:bCs/>
        </w:rPr>
        <w:t>ι πλήρως η ανωτερότητά μας η ιδεολογική, γιατί εμείς δεν πιστεύουμε στον φιλελευθερισμό ούτε στον νέο ούτε στον παλιό, αλλά ούτε και στον μαρξισμό -δυο θεωρίες οι οποίες ταλαιπωρούν και βασανίζουν για δεκάδες χρόνια τους λαούς. Όλα για το χρήμα, όλα για τη</w:t>
      </w:r>
      <w:r>
        <w:rPr>
          <w:rFonts w:eastAsia="Times New Roman"/>
          <w:bCs/>
        </w:rPr>
        <w:t xml:space="preserve">ν ύλη, όλα για την παραγωγή, για τα χρηματιστήρια, για το κεφάλαιο. Αυτό είναι και ο </w:t>
      </w:r>
      <w:r>
        <w:rPr>
          <w:rFonts w:eastAsia="Times New Roman"/>
          <w:bCs/>
        </w:rPr>
        <w:lastRenderedPageBreak/>
        <w:t xml:space="preserve">μαρξισμός και ο καπιταλισμός, η δήθεν ελεύθερη οικονομία της αγοράς. </w:t>
      </w:r>
    </w:p>
    <w:p w14:paraId="56F24950" w14:textId="77777777" w:rsidR="00DA1B4D" w:rsidRDefault="004A2815">
      <w:pPr>
        <w:spacing w:after="0" w:line="600" w:lineRule="auto"/>
        <w:ind w:firstLine="720"/>
        <w:jc w:val="both"/>
        <w:rPr>
          <w:rFonts w:eastAsia="Times New Roman"/>
          <w:bCs/>
        </w:rPr>
      </w:pPr>
      <w:r>
        <w:rPr>
          <w:rFonts w:eastAsia="Times New Roman"/>
          <w:bCs/>
        </w:rPr>
        <w:t>Η εκπόνηση του νόμου αυτού</w:t>
      </w:r>
      <w:r>
        <w:rPr>
          <w:rFonts w:eastAsia="Times New Roman"/>
          <w:bCs/>
        </w:rPr>
        <w:t>,</w:t>
      </w:r>
      <w:r>
        <w:rPr>
          <w:rFonts w:eastAsia="Times New Roman"/>
          <w:bCs/>
        </w:rPr>
        <w:t xml:space="preserve"> αποτελεί την παραδοχή της παταγώδους αποτυχίας σας στον οικονομικό τομέα.</w:t>
      </w:r>
      <w:r>
        <w:rPr>
          <w:rFonts w:eastAsia="Times New Roman"/>
          <w:bCs/>
        </w:rPr>
        <w:t xml:space="preserve"> Ακόμα και με μια απλή ανάγνωση</w:t>
      </w:r>
      <w:r>
        <w:rPr>
          <w:rFonts w:eastAsia="Times New Roman"/>
          <w:bCs/>
        </w:rPr>
        <w:t>,</w:t>
      </w:r>
      <w:r>
        <w:rPr>
          <w:rFonts w:eastAsia="Times New Roman"/>
          <w:bCs/>
        </w:rPr>
        <w:t xml:space="preserve"> οποιοσδήποτε αντιλαμβάνεται ότι το παρόν νομοθέτημα δεν είναι τίποτα άλλο από αοριστολογίες βγαλμένες από μαρξιστικές αντιλήψεις και ιδεοληψίες, οι οποίες υφίστανται στα μυαλά των κυβερνώντων και αποσκοπούν απλώς και μόνο σ</w:t>
      </w:r>
      <w:r>
        <w:rPr>
          <w:rFonts w:eastAsia="Times New Roman"/>
          <w:bCs/>
        </w:rPr>
        <w:t xml:space="preserve">την εξαπάτηση του λαού για μια ακόμη φορά, επιχειρώντας να απολογηθείτε απέναντι στο κομματικό σας ακροατήριο για την πλήρη μετάλλαξή σας. Προσπαθείτε να ανασύρετε από τη λήθη του παρελθόντος κάποια ίχνη –να </w:t>
      </w:r>
      <w:r>
        <w:rPr>
          <w:rFonts w:eastAsia="Times New Roman"/>
          <w:bCs/>
        </w:rPr>
        <w:lastRenderedPageBreak/>
        <w:t>το πω έτσι- κολεκτιβοποίησης των κολχόζ, ώστε να</w:t>
      </w:r>
      <w:r>
        <w:rPr>
          <w:rFonts w:eastAsia="Times New Roman"/>
          <w:bCs/>
        </w:rPr>
        <w:t xml:space="preserve"> προσφέρετε στο εξαπατημένο κοινό σας μια ψευδαίσθηση σοσιαλισμού. </w:t>
      </w:r>
    </w:p>
    <w:p w14:paraId="56F24951" w14:textId="77777777" w:rsidR="00DA1B4D" w:rsidRDefault="004A2815">
      <w:pPr>
        <w:spacing w:after="0" w:line="600" w:lineRule="auto"/>
        <w:ind w:firstLine="720"/>
        <w:jc w:val="both"/>
        <w:rPr>
          <w:rFonts w:eastAsia="Times New Roman"/>
          <w:bCs/>
        </w:rPr>
      </w:pPr>
      <w:r>
        <w:rPr>
          <w:rFonts w:eastAsia="Times New Roman"/>
          <w:bCs/>
        </w:rPr>
        <w:t xml:space="preserve">Βέβαια, </w:t>
      </w:r>
      <w:r>
        <w:rPr>
          <w:rFonts w:eastAsia="Times New Roman"/>
          <w:bCs/>
          <w:shd w:val="clear" w:color="auto" w:fill="FFFFFF"/>
        </w:rPr>
        <w:t>υπάρχουν</w:t>
      </w:r>
      <w:r>
        <w:rPr>
          <w:rFonts w:eastAsia="Times New Roman"/>
          <w:bCs/>
        </w:rPr>
        <w:t xml:space="preserve"> και άλλες φωνές σε αυτήν εδώ την Αίθουσα από τον ΣΥΡΙΖΑ. Ας μου επιτραπεί να αναφερθώ στο όνομα του κ. </w:t>
      </w:r>
      <w:proofErr w:type="spellStart"/>
      <w:r>
        <w:rPr>
          <w:rFonts w:eastAsia="Times New Roman"/>
          <w:bCs/>
        </w:rPr>
        <w:t>Σεβαστάκη</w:t>
      </w:r>
      <w:proofErr w:type="spellEnd"/>
      <w:r>
        <w:rPr>
          <w:rFonts w:eastAsia="Times New Roman"/>
          <w:bCs/>
        </w:rPr>
        <w:t>, ο οποίος βρίσκεται εδώ, οπότε μπορώ να αναφερθώ, ο οποίος</w:t>
      </w:r>
      <w:r>
        <w:rPr>
          <w:rFonts w:eastAsia="Times New Roman"/>
          <w:bCs/>
        </w:rPr>
        <w:t xml:space="preserve"> την περασμένη εβδομάδα σε συνέντευξή του </w:t>
      </w:r>
      <w:r>
        <w:rPr>
          <w:rFonts w:eastAsia="Times New Roman"/>
          <w:bCs/>
        </w:rPr>
        <w:t>«Σ</w:t>
      </w:r>
      <w:r>
        <w:rPr>
          <w:rFonts w:eastAsia="Times New Roman"/>
          <w:bCs/>
        </w:rPr>
        <w:t xml:space="preserve">το </w:t>
      </w:r>
      <w:r>
        <w:rPr>
          <w:rFonts w:eastAsia="Times New Roman"/>
          <w:bCs/>
        </w:rPr>
        <w:t>κόκκινο»</w:t>
      </w:r>
      <w:r>
        <w:rPr>
          <w:rFonts w:eastAsia="Times New Roman"/>
          <w:bCs/>
        </w:rPr>
        <w:t xml:space="preserve"> -γιατί ακούμε και το</w:t>
      </w:r>
      <w:r>
        <w:rPr>
          <w:rFonts w:eastAsia="Times New Roman"/>
          <w:bCs/>
        </w:rPr>
        <w:t>ν ραδιοφωνικό σταθμό «Στο κόκκινο»</w:t>
      </w:r>
      <w:r>
        <w:rPr>
          <w:rFonts w:eastAsia="Times New Roman"/>
          <w:bCs/>
        </w:rPr>
        <w:t xml:space="preserve">- είπε το εξής. </w:t>
      </w:r>
      <w:r>
        <w:rPr>
          <w:rFonts w:eastAsia="Times New Roman"/>
          <w:bCs/>
        </w:rPr>
        <w:t xml:space="preserve">Είπατε, κύριε </w:t>
      </w:r>
      <w:proofErr w:type="spellStart"/>
      <w:r>
        <w:rPr>
          <w:rFonts w:eastAsia="Times New Roman"/>
          <w:bCs/>
        </w:rPr>
        <w:t>Σεβαστάκη</w:t>
      </w:r>
      <w:proofErr w:type="spellEnd"/>
      <w:r>
        <w:rPr>
          <w:rFonts w:eastAsia="Times New Roman"/>
          <w:bCs/>
        </w:rPr>
        <w:t>, ότι συναντήσατε στο σο</w:t>
      </w:r>
      <w:r>
        <w:rPr>
          <w:rFonts w:eastAsia="Times New Roman"/>
          <w:bCs/>
        </w:rPr>
        <w:t>υ</w:t>
      </w:r>
      <w:r>
        <w:rPr>
          <w:rFonts w:eastAsia="Times New Roman"/>
          <w:bCs/>
        </w:rPr>
        <w:t>περμάρκετ ανθρώπους οι οποίοι στηρίζουν τον ΣΥΡΙΖΑ και σας είπαν</w:t>
      </w:r>
      <w:r>
        <w:rPr>
          <w:rFonts w:eastAsia="Times New Roman"/>
          <w:bCs/>
        </w:rPr>
        <w:t>:</w:t>
      </w:r>
      <w:r>
        <w:rPr>
          <w:rFonts w:eastAsia="Times New Roman"/>
          <w:bCs/>
        </w:rPr>
        <w:t xml:space="preserve"> «Ήρθαμε εδώ να ψωνίσουμε </w:t>
      </w:r>
      <w:r>
        <w:rPr>
          <w:rFonts w:eastAsia="Times New Roman"/>
          <w:bCs/>
        </w:rPr>
        <w:lastRenderedPageBreak/>
        <w:t>κάποια πραγματάκια» και μπήκαν μέσα από τις ΜΚΟ συνοδευόμενοι από δεκαπέντε-είκοσι μετανάστες και φόρτωσαν τα καρότσια. Και μάλιστα είπατε ότι σας είπαν ότι «τους τη βίδωσε». Χρησιμοποιήσατε αυτή την έκφραση.</w:t>
      </w:r>
    </w:p>
    <w:p w14:paraId="56F24952" w14:textId="77777777" w:rsidR="00DA1B4D" w:rsidRDefault="004A2815">
      <w:pPr>
        <w:spacing w:after="0" w:line="600" w:lineRule="auto"/>
        <w:ind w:firstLine="720"/>
        <w:jc w:val="both"/>
        <w:rPr>
          <w:rFonts w:eastAsia="Times New Roman"/>
          <w:bCs/>
        </w:rPr>
      </w:pPr>
      <w:r>
        <w:rPr>
          <w:rFonts w:eastAsia="Times New Roman"/>
          <w:b/>
          <w:bCs/>
        </w:rPr>
        <w:t>ΔΗΜΗΤΡΙΟΣ ΣΕΒΑΣΤΑΚΗΣ:</w:t>
      </w:r>
      <w:r>
        <w:rPr>
          <w:rFonts w:eastAsia="Times New Roman"/>
          <w:bCs/>
        </w:rPr>
        <w:t xml:space="preserve"> Κάνετε λάθος. </w:t>
      </w:r>
    </w:p>
    <w:p w14:paraId="56F24953" w14:textId="77777777" w:rsidR="00DA1B4D" w:rsidRDefault="004A2815">
      <w:pPr>
        <w:spacing w:after="0" w:line="600" w:lineRule="auto"/>
        <w:ind w:firstLine="720"/>
        <w:jc w:val="both"/>
        <w:rPr>
          <w:rFonts w:eastAsia="Times New Roman" w:cs="Times New Roman"/>
          <w:szCs w:val="24"/>
        </w:rPr>
      </w:pPr>
      <w:r>
        <w:rPr>
          <w:rFonts w:eastAsia="Times New Roman"/>
          <w:b/>
          <w:bCs/>
        </w:rPr>
        <w:t>ΔΗΜΗΤΡΙΟΣ ΚΟΥΚΟΥΤΣΗΣ:</w:t>
      </w:r>
      <w:r>
        <w:rPr>
          <w:rFonts w:eastAsia="Times New Roman"/>
          <w:bCs/>
        </w:rPr>
        <w:t xml:space="preserve"> Το είπατε την περασμένη Πέμπτη. Θα σας φέρω ηχητικό, να το ακούσετε. </w:t>
      </w:r>
    </w:p>
    <w:p w14:paraId="56F24954"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Είπατε και κάτι άλλο πολύ σημαντικό, ότι πρέπει να δούμε τι θα γίνει με αυτούς τους πρόσφυγες ή με αυτούς τους μετανάστες, οι οποίοι έχουν εκτραπεί,</w:t>
      </w:r>
      <w:r>
        <w:rPr>
          <w:rFonts w:eastAsia="Times New Roman" w:cs="Times New Roman"/>
          <w:szCs w:val="24"/>
        </w:rPr>
        <w:t xml:space="preserve"> γιατί είναι επικίνδυνοι, ζουν </w:t>
      </w:r>
      <w:r>
        <w:rPr>
          <w:rFonts w:eastAsia="Times New Roman" w:cs="Times New Roman"/>
          <w:szCs w:val="24"/>
        </w:rPr>
        <w:lastRenderedPageBreak/>
        <w:t>σε άλλες κοινωνίες μερικοί από αυτούς και είναι έντονα επιθετικοί. Πρέπει -είπατε χαρακτηριστικά- να τους κατηγοριοποιήσουμε. Είναι και αυτό μια αλήθεια.</w:t>
      </w:r>
    </w:p>
    <w:p w14:paraId="56F24955"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Πάμε, λοιπόν, στο νομοσχέδιο και θα σας πω ότι για τον λόγο αυτό χαρακτ</w:t>
      </w:r>
      <w:r>
        <w:rPr>
          <w:rFonts w:eastAsia="Times New Roman" w:cs="Times New Roman"/>
          <w:szCs w:val="24"/>
        </w:rPr>
        <w:t>ηρίζετε ως φορείς κοινωνικής και αλληλέγγυας οικονομίας διάφορους φορείς, όπως οι κοινωνικές, συνεταιριστικές επιχειρήσεις, οι κοινωνικοί συνεταιρισμοί περιορισμένης ευθύνης, οι συνεταιρισμοί εργαζομένων κ.λπ..</w:t>
      </w:r>
    </w:p>
    <w:p w14:paraId="56F24956"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Όλοι αυτοί οι οργανισμοί σε δευτεροβάθμιο επί</w:t>
      </w:r>
      <w:r>
        <w:rPr>
          <w:rFonts w:eastAsia="Times New Roman" w:cs="Times New Roman"/>
          <w:szCs w:val="24"/>
        </w:rPr>
        <w:t xml:space="preserve">πεδο θα δημιουργήσουν ένα νέο ταμείο κοινωνικής οικονομίας, το οποίο θα απομυζά πόρους από τα κρατικά ταμεία και θα επιχειρεί σ’ ένα πλαίσιο αόριστο και νεφελώδες, χωρίς εξειδικευμένους </w:t>
      </w:r>
      <w:r>
        <w:rPr>
          <w:rFonts w:eastAsia="Times New Roman" w:cs="Times New Roman"/>
          <w:szCs w:val="24"/>
        </w:rPr>
        <w:lastRenderedPageBreak/>
        <w:t>σκοπούς και αρμοδιότητες, και θα οδηγεί με μαθηματική ακρίβεια στη δια</w:t>
      </w:r>
      <w:r>
        <w:rPr>
          <w:rFonts w:eastAsia="Times New Roman" w:cs="Times New Roman"/>
          <w:szCs w:val="24"/>
        </w:rPr>
        <w:t>σπάθιση -τι άλλου;- του δημοσίου χρήματος, στη διόγκωση της γραφειοκρατίας και στο βόλεμα κάποιων ημετέρων.</w:t>
      </w:r>
    </w:p>
    <w:p w14:paraId="56F24957"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Ομιλείτε συνεχώς για σταθερό και ευνοϊκό περιβάλλον. Ποιο είναι, τέλος πάντων, αυτό το ευνοϊκό και σταθερό περιβάλλον; Υπονοείτε μήπως τη διατίμηση </w:t>
      </w:r>
      <w:r>
        <w:rPr>
          <w:rFonts w:eastAsia="Times New Roman" w:cs="Times New Roman"/>
          <w:szCs w:val="24"/>
        </w:rPr>
        <w:t xml:space="preserve">αγαθών; Προσέξτε, μη σας παρεξηγήσουν. Αυτά είναι μέτρα άλλων εποχών, που ωφέλησαν τον ελληνικό λαό. </w:t>
      </w:r>
    </w:p>
    <w:p w14:paraId="56F24958"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Ποιοι είναι οι περίφημοι τομείς οικονομικών δραστηριοτήτων, στους οποίους υποτίθεται ότι θα εφαρμοστεί το εν λόγω εγχείρημα; Ποιοι πολίτες θα μπορούν να σ</w:t>
      </w:r>
      <w:r>
        <w:rPr>
          <w:rFonts w:eastAsia="Times New Roman" w:cs="Times New Roman"/>
          <w:szCs w:val="24"/>
        </w:rPr>
        <w:t xml:space="preserve">υμμετέχουν και ποιοι </w:t>
      </w:r>
      <w:r>
        <w:rPr>
          <w:rFonts w:eastAsia="Times New Roman" w:cs="Times New Roman"/>
          <w:szCs w:val="24"/>
        </w:rPr>
        <w:lastRenderedPageBreak/>
        <w:t>όχι; Ποιες δραστηριότητες θα μπορούν να θεωρηθούν παραγωγικά εγχειρήματα αυτοδιαχείρισης και ποιες όχι; Τι θεωρείτε συλλογική, κοινωνική επιχειρηματικότητα και τι όχι; Ποιες θα είναι οι διαχωριστικές γραμμές και τα όρια μεταξύ των όσων</w:t>
      </w:r>
      <w:r>
        <w:rPr>
          <w:rFonts w:eastAsia="Times New Roman" w:cs="Times New Roman"/>
          <w:szCs w:val="24"/>
        </w:rPr>
        <w:t xml:space="preserve"> αναφέρονται στο παρόν σχέδιο νόμου με την πραγματική οικονομία, την επιχειρηματικότητα, το εμπόριο και την ελεύθερη αγορά; Πώς θα διασφαλιστεί το ότι δεν θα υπάρξουν δυσμενείς επιπτώσεις σε επαγγελματικούς, εμπορικούς και παραγωγικούς τομείς, οι οποίοι απ</w:t>
      </w:r>
      <w:r>
        <w:rPr>
          <w:rFonts w:eastAsia="Times New Roman" w:cs="Times New Roman"/>
          <w:szCs w:val="24"/>
        </w:rPr>
        <w:t>οτελούν τα θεμέλια της ελληνικής μας οικονομίας;</w:t>
      </w:r>
    </w:p>
    <w:p w14:paraId="56F24959"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Καινοφανείς και ασαφείς νομικά έννοιες, </w:t>
      </w:r>
      <w:r>
        <w:rPr>
          <w:rFonts w:eastAsia="Times New Roman" w:cs="Times New Roman"/>
          <w:szCs w:val="24"/>
        </w:rPr>
        <w:t xml:space="preserve">οι οποίες </w:t>
      </w:r>
      <w:r>
        <w:rPr>
          <w:rFonts w:eastAsia="Times New Roman" w:cs="Times New Roman"/>
          <w:szCs w:val="24"/>
        </w:rPr>
        <w:t>επιδέχονται πολλαπλών ερμηνειών, είναι αυτονόητο ότι θα δημιουργήσουν επιπλέον προβλήματα απ’ αυτά που υποτίθεται ότι θα λύσουν, ενώ η απουσία σαφούς πλαισίο</w:t>
      </w:r>
      <w:r>
        <w:rPr>
          <w:rFonts w:eastAsia="Times New Roman" w:cs="Times New Roman"/>
          <w:szCs w:val="24"/>
        </w:rPr>
        <w:t>υ και κανόνων είναι δυνατόν να ανοίξει τον δρόμο σε δραστηριότητες ξένες προς τους σκοπούς, τους οποίες διακηρύσσει ότι επιδιώκει το υπό ψήφιση σχέδιο νόμου.</w:t>
      </w:r>
    </w:p>
    <w:p w14:paraId="56F2495A"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Αυτό που θέλετε να πετύχετε</w:t>
      </w:r>
      <w:r>
        <w:rPr>
          <w:rFonts w:eastAsia="Times New Roman" w:cs="Times New Roman"/>
          <w:szCs w:val="24"/>
        </w:rPr>
        <w:t>,</w:t>
      </w:r>
      <w:r>
        <w:rPr>
          <w:rFonts w:eastAsia="Times New Roman" w:cs="Times New Roman"/>
          <w:szCs w:val="24"/>
        </w:rPr>
        <w:t xml:space="preserve"> είναι η δήθεν αυτοδιάθεση των προϊόντων από τον παραγωγό στην κατανάλ</w:t>
      </w:r>
      <w:r>
        <w:rPr>
          <w:rFonts w:eastAsia="Times New Roman" w:cs="Times New Roman"/>
          <w:szCs w:val="24"/>
        </w:rPr>
        <w:t>ωση χωρίς μεσάζοντες, αλλά και χωρίς έλεγχο, χωρίς παραστατικά και φυ</w:t>
      </w:r>
      <w:r>
        <w:rPr>
          <w:rFonts w:eastAsia="Times New Roman" w:cs="Times New Roman"/>
          <w:szCs w:val="24"/>
        </w:rPr>
        <w:lastRenderedPageBreak/>
        <w:t>σικά χωρίς κανένα εχέγγυο τόσο προέλευσης όσο και ποιότητας των προϊόντων και με τιμές παραπλήσιες των λαϊκών, γιατί έτσι συνέβαινε μέχρι τώρα, τα προηγούμενα χρόνια.</w:t>
      </w:r>
    </w:p>
    <w:p w14:paraId="56F2495B"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Εδώ περιγράφω αυτό π</w:t>
      </w:r>
      <w:r>
        <w:rPr>
          <w:rFonts w:eastAsia="Times New Roman" w:cs="Times New Roman"/>
          <w:szCs w:val="24"/>
        </w:rPr>
        <w:t>ου έγινε στο επίπεδο της τυχοδιωκτικής κερδοσκοπίας από άτομα που μόνο παραγωγοί δεν ήταν, ανταγωνιζόμενοι αθέμιτα τις οργανωμένες επιχειρήσεις ή τη διάθεση αντίστοιχων προϊόντων και υποβοηθούμενοι από δημάρχους -το θυμόσαστε αυτό- οι οποίοι αισθάνθηκαν τη</w:t>
      </w:r>
      <w:r>
        <w:rPr>
          <w:rFonts w:eastAsia="Times New Roman" w:cs="Times New Roman"/>
          <w:szCs w:val="24"/>
        </w:rPr>
        <w:t>ν ανάγκη να επιδείξουν ξαφνικά κοινωνικό πρόσωπο χωρίς πολύ σοβαρότητα, όμως, και με μπόλικη δόση λαϊκισμού. Αυτός είναι και ο σοβαρότερος λόγος που η «σχετική» επανάσταση εκφυλίστηκε νωρίς.</w:t>
      </w:r>
    </w:p>
    <w:p w14:paraId="56F2495C"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Σήμερα, λοιπόν, χρησιμοποιείτε άλλους όρους, όπως κοινωνική και α</w:t>
      </w:r>
      <w:r>
        <w:rPr>
          <w:rFonts w:eastAsia="Times New Roman" w:cs="Times New Roman"/>
          <w:szCs w:val="24"/>
        </w:rPr>
        <w:t>λληλέγγυα οικονομία, ισότιμες μορφές οργάνωσης, συμμετοχική μορφή, συμπληρωματικές μορφές, αυτόνομη οργάνωση, οικολογική ανασυγκρότηση, ενδογενή ανάπτυξη κ.λπ. και άλλες τέτοιες -ας μου επιτραπεί η έκφραση- αριστερίστικες μπαρούφες, που αναδεικνύουν την ιδ</w:t>
      </w:r>
      <w:r>
        <w:rPr>
          <w:rFonts w:eastAsia="Times New Roman" w:cs="Times New Roman"/>
          <w:szCs w:val="24"/>
        </w:rPr>
        <w:t>εολογική σας σύγχυση, η οποία, βέβαια, είναι απόρροια της μετάλλαξής σας.</w:t>
      </w:r>
    </w:p>
    <w:p w14:paraId="56F2495D"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Πρότασή μας είναι να προτείνετε στα στελέχη σας, στους Υπουργούς σας και στους κομματικούς </w:t>
      </w:r>
      <w:r>
        <w:rPr>
          <w:rFonts w:eastAsia="Times New Roman" w:cs="Times New Roman"/>
          <w:szCs w:val="24"/>
        </w:rPr>
        <w:t>στρουκτούρες</w:t>
      </w:r>
      <w:r>
        <w:rPr>
          <w:rFonts w:eastAsia="Times New Roman" w:cs="Times New Roman"/>
          <w:szCs w:val="24"/>
        </w:rPr>
        <w:t xml:space="preserve"> κάθε φορά που παρευρίσκεστε σε τελετές πολυεθνικών, κάθε φορά που εγκαινιάζετε</w:t>
      </w:r>
      <w:r>
        <w:rPr>
          <w:rFonts w:eastAsia="Times New Roman" w:cs="Times New Roman"/>
          <w:szCs w:val="24"/>
        </w:rPr>
        <w:t xml:space="preserve"> κάποιο υποκατάστημα πολυεθνικής ή μέγα </w:t>
      </w:r>
      <w:proofErr w:type="spellStart"/>
      <w:r>
        <w:rPr>
          <w:rFonts w:eastAsia="Times New Roman" w:cs="Times New Roman"/>
          <w:szCs w:val="24"/>
        </w:rPr>
        <w:t>σοπερμάρκετ</w:t>
      </w:r>
      <w:proofErr w:type="spellEnd"/>
      <w:r>
        <w:rPr>
          <w:rFonts w:eastAsia="Times New Roman" w:cs="Times New Roman"/>
          <w:szCs w:val="24"/>
        </w:rPr>
        <w:t xml:space="preserve">, να μην ξεχνάτε να βάζετε να παιανίζουν και στα </w:t>
      </w:r>
      <w:r>
        <w:rPr>
          <w:rFonts w:eastAsia="Times New Roman" w:cs="Times New Roman"/>
          <w:szCs w:val="24"/>
        </w:rPr>
        <w:lastRenderedPageBreak/>
        <w:t xml:space="preserve">μεγάφωνα: «Ο </w:t>
      </w:r>
      <w:proofErr w:type="spellStart"/>
      <w:r>
        <w:rPr>
          <w:rFonts w:eastAsia="Times New Roman" w:cs="Times New Roman"/>
          <w:szCs w:val="24"/>
        </w:rPr>
        <w:t>μπακαλάκος</w:t>
      </w:r>
      <w:proofErr w:type="spellEnd"/>
      <w:r>
        <w:rPr>
          <w:rFonts w:eastAsia="Times New Roman" w:cs="Times New Roman"/>
          <w:szCs w:val="24"/>
        </w:rPr>
        <w:t xml:space="preserve"> και οι μεσάζοντες», για να μη ξεχνιόσαστε δηλαδή.</w:t>
      </w:r>
    </w:p>
    <w:p w14:paraId="56F2495E"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Όμως είναι τέτοια η </w:t>
      </w:r>
      <w:proofErr w:type="spellStart"/>
      <w:r>
        <w:rPr>
          <w:rFonts w:eastAsia="Times New Roman" w:cs="Times New Roman"/>
          <w:szCs w:val="24"/>
        </w:rPr>
        <w:t>αποθράσυνσή</w:t>
      </w:r>
      <w:proofErr w:type="spellEnd"/>
      <w:r>
        <w:rPr>
          <w:rFonts w:eastAsia="Times New Roman" w:cs="Times New Roman"/>
          <w:szCs w:val="24"/>
        </w:rPr>
        <w:t xml:space="preserve"> σας, που υπόσχεστε κοινωνική και αλληλέγγυα οικονο</w:t>
      </w:r>
      <w:r>
        <w:rPr>
          <w:rFonts w:eastAsia="Times New Roman" w:cs="Times New Roman"/>
          <w:szCs w:val="24"/>
        </w:rPr>
        <w:t>μία, όταν με τα ψέματα και την εξαπάτηση έχετε καταστρέψει την ίδια την εθνική οικονομία.</w:t>
      </w:r>
    </w:p>
    <w:p w14:paraId="56F2495F"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Ας δούμε, όμως, πρώτα τι δεν αποτελεί κοινωνική και αλληλέγγυα οικονομία. Δεν είναι το κλείσιμο των επιχειρήσεων ή η εξοντωτική </w:t>
      </w:r>
      <w:proofErr w:type="spellStart"/>
      <w:r>
        <w:rPr>
          <w:rFonts w:eastAsia="Times New Roman" w:cs="Times New Roman"/>
          <w:szCs w:val="24"/>
        </w:rPr>
        <w:t>υπεροφορολόγηση</w:t>
      </w:r>
      <w:proofErr w:type="spellEnd"/>
      <w:r>
        <w:rPr>
          <w:rFonts w:eastAsia="Times New Roman" w:cs="Times New Roman"/>
          <w:szCs w:val="24"/>
        </w:rPr>
        <w:t>. Κοινωνική και αλληλέγ</w:t>
      </w:r>
      <w:r>
        <w:rPr>
          <w:rFonts w:eastAsia="Times New Roman" w:cs="Times New Roman"/>
          <w:szCs w:val="24"/>
        </w:rPr>
        <w:t>γυα οικονομία δεν είναι η εξαφάνιση της εγχώριας πρωτογενούς και δευτερογενούς παραγωγής. Κοινωνική και αλληλέγγυα οικονομία δεν είναι η εξώθηση εκατοντάδων χιλιάδων νέων στην α</w:t>
      </w:r>
      <w:r>
        <w:rPr>
          <w:rFonts w:eastAsia="Times New Roman" w:cs="Times New Roman"/>
          <w:szCs w:val="24"/>
        </w:rPr>
        <w:lastRenderedPageBreak/>
        <w:t xml:space="preserve">νεργία και στη μετανάστευση. </w:t>
      </w:r>
      <w:r>
        <w:rPr>
          <w:rFonts w:eastAsia="Times New Roman" w:cs="Times New Roman"/>
          <w:szCs w:val="24"/>
        </w:rPr>
        <w:t>Δεν είναι η μετατροπή συντάξεων και μισθών σε επιδ</w:t>
      </w:r>
      <w:r>
        <w:rPr>
          <w:rFonts w:eastAsia="Times New Roman" w:cs="Times New Roman"/>
          <w:szCs w:val="24"/>
        </w:rPr>
        <w:t xml:space="preserve">όματα πείνας. Δεν μπορεί να θεωρηθεί κοινωνική και αλληλέγγυα οικονομία η δημιουργία νέων δημόσιων φορέων, επιτροπών και οργάνων, όπως προβλέπει το παρόν νομοσχέδιο, με μόνο στόχο το βόλεμα αργόσχολων και κρατικοδίαιτων ημέτερων κομματόσκυλων. </w:t>
      </w:r>
    </w:p>
    <w:p w14:paraId="56F24960" w14:textId="77777777" w:rsidR="00DA1B4D" w:rsidRDefault="004A28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Συστήνεται </w:t>
      </w:r>
      <w:r>
        <w:rPr>
          <w:rFonts w:eastAsia="Times New Roman" w:cs="Times New Roman"/>
          <w:szCs w:val="24"/>
        </w:rPr>
        <w:t xml:space="preserve">μια Επιτροπή Εθνικής Οικονομίας, η οποία θα είναι άνευ αντικειμένου. Στην επιτροπή αυτή ποιος θα συμμετέχει; Ο Υπουργός Εργασίας, ο Πρόεδρος της ΕΛΣΤΑΤ, ο </w:t>
      </w:r>
      <w:r>
        <w:rPr>
          <w:rFonts w:eastAsia="Times New Roman" w:cs="Times New Roman"/>
          <w:szCs w:val="24"/>
        </w:rPr>
        <w:t>δ</w:t>
      </w:r>
      <w:r>
        <w:rPr>
          <w:rFonts w:eastAsia="Times New Roman" w:cs="Times New Roman"/>
          <w:szCs w:val="24"/>
        </w:rPr>
        <w:t>ιοικητής του ΟΑΕΔ, εκπρόσωποι της ΚΕΔΕ και λοιπών φορέων και θα συζητούν τι; Τις ανύπαρκτες συλλογικ</w:t>
      </w:r>
      <w:r>
        <w:rPr>
          <w:rFonts w:eastAsia="Times New Roman" w:cs="Times New Roman"/>
          <w:szCs w:val="24"/>
        </w:rPr>
        <w:t xml:space="preserve">ές συμβάσεις; Θα </w:t>
      </w:r>
      <w:r>
        <w:rPr>
          <w:rFonts w:eastAsia="Times New Roman" w:cs="Times New Roman"/>
          <w:szCs w:val="24"/>
        </w:rPr>
        <w:lastRenderedPageBreak/>
        <w:t xml:space="preserve">μιλούν για τις υπό μαρασμό μικρές και μεσαίες επιχειρήσεις; Για τους άνεργους και τους υποψήφιους αυτόχειρες; </w:t>
      </w:r>
    </w:p>
    <w:p w14:paraId="56F24961" w14:textId="77777777" w:rsidR="00DA1B4D" w:rsidRDefault="004A28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Θα μας πείτε, επιτέλους, αν οι συνεδριάσεις αυτής της </w:t>
      </w:r>
      <w:r>
        <w:rPr>
          <w:rFonts w:eastAsia="Times New Roman" w:cs="Times New Roman"/>
          <w:szCs w:val="24"/>
        </w:rPr>
        <w:t>ε</w:t>
      </w:r>
      <w:r>
        <w:rPr>
          <w:rFonts w:eastAsia="Times New Roman" w:cs="Times New Roman"/>
          <w:szCs w:val="24"/>
        </w:rPr>
        <w:t>πιτροπής θα είναι αμειβόμενες; Ας δούμε, λοιπόν, τι θα κοστίσουν στον ελλ</w:t>
      </w:r>
      <w:r>
        <w:rPr>
          <w:rFonts w:eastAsia="Times New Roman" w:cs="Times New Roman"/>
          <w:szCs w:val="24"/>
        </w:rPr>
        <w:t xml:space="preserve">ηνικό λαό και στα δημόσια ταμεία με βάση τα επίσημα στοιχεία του κράτους και τις εκθέσεις του Γενικού Λογιστηρίου: 72.000 ευρώ για τη σύσταση δύο θέσεων γενικών γραμματέων, 116.000 ευρώ για την αμοιβή των ειδικών συμβούλων και συνεργατών, 412.000 ευρώ για </w:t>
      </w:r>
      <w:r>
        <w:rPr>
          <w:rFonts w:eastAsia="Times New Roman" w:cs="Times New Roman"/>
          <w:szCs w:val="24"/>
        </w:rPr>
        <w:t xml:space="preserve">είκοσι τέσσερις θέσεις προσωπικού διαφόρων κατηγοριών, 32.000 ευρώ για καταβολές επιδόματος θέσεως ευθύνης στους προϊσταμένους, 30.000 ευρώ για λειτουργικά έξοδα, δηλαδή, 662.000 ευρώ τον </w:t>
      </w:r>
      <w:r>
        <w:rPr>
          <w:rFonts w:eastAsia="Times New Roman" w:cs="Times New Roman"/>
          <w:szCs w:val="24"/>
        </w:rPr>
        <w:lastRenderedPageBreak/>
        <w:t>χρόνο, χωρίς να συνυπολογίζεται η δαπάνη από τη δυνατότητα που παρέχ</w:t>
      </w:r>
      <w:r>
        <w:rPr>
          <w:rFonts w:eastAsia="Times New Roman" w:cs="Times New Roman"/>
          <w:szCs w:val="24"/>
        </w:rPr>
        <w:t>ει το άρθρο 44 παράγραφος 3 στον Ειδικό Γραμματέα Κοινωνικής Ένταξης των Αθιγγάνων να συγκροτεί ομάδες –</w:t>
      </w:r>
      <w:proofErr w:type="spellStart"/>
      <w:r>
        <w:rPr>
          <w:rFonts w:eastAsia="Times New Roman" w:cs="Times New Roman"/>
          <w:szCs w:val="24"/>
        </w:rPr>
        <w:t>άκουσον</w:t>
      </w:r>
      <w:proofErr w:type="spellEnd"/>
      <w:r>
        <w:rPr>
          <w:rFonts w:eastAsia="Times New Roman" w:cs="Times New Roman"/>
          <w:szCs w:val="24"/>
        </w:rPr>
        <w:t xml:space="preserve">, </w:t>
      </w:r>
      <w:proofErr w:type="spellStart"/>
      <w:r>
        <w:rPr>
          <w:rFonts w:eastAsia="Times New Roman" w:cs="Times New Roman"/>
          <w:szCs w:val="24"/>
        </w:rPr>
        <w:t>άκουσον</w:t>
      </w:r>
      <w:proofErr w:type="spellEnd"/>
      <w:r>
        <w:rPr>
          <w:rFonts w:eastAsia="Times New Roman" w:cs="Times New Roman"/>
          <w:szCs w:val="24"/>
        </w:rPr>
        <w:t>!- εργασίας με τη συμμετοχή ιδιωτών, βέβαια, το ύψος της οποίας, όπως αναφέρεται στις σχετικές εκθέσεις, εξαρτάται από πραγματικά περιστ</w:t>
      </w:r>
      <w:r>
        <w:rPr>
          <w:rFonts w:eastAsia="Times New Roman" w:cs="Times New Roman"/>
          <w:szCs w:val="24"/>
        </w:rPr>
        <w:t xml:space="preserve">ατικά. Βγάλε άκρη τώρα! Ιδιωτικές ομάδες εργασίας: Εξοργιστική περίπτωση διασπάθισης δημοσίου χρήματος υπέρ των ημετέρων. </w:t>
      </w:r>
    </w:p>
    <w:p w14:paraId="56F24962" w14:textId="77777777" w:rsidR="00DA1B4D" w:rsidRDefault="004A28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Όμως ακόμη πιο εξοργιστικό και ύποπτο</w:t>
      </w:r>
      <w:r>
        <w:rPr>
          <w:rFonts w:eastAsia="Times New Roman" w:cs="Times New Roman"/>
          <w:szCs w:val="24"/>
        </w:rPr>
        <w:t>,</w:t>
      </w:r>
      <w:r>
        <w:rPr>
          <w:rFonts w:eastAsia="Times New Roman" w:cs="Times New Roman"/>
          <w:szCs w:val="24"/>
        </w:rPr>
        <w:t xml:space="preserve"> είναι το γεγονός ότι δεν προσδιορίζεται στη συγκεκριμένη διάταξη ούτε ποιοι θα είναι αυτοί οι ιδιώτες ούτε με βάση ποια κριτήρια θα επιλέγονται ούτε ποιες θα είναι οι απολαβές τους, εφόσον προκύπτει από </w:t>
      </w:r>
      <w:r>
        <w:rPr>
          <w:rFonts w:eastAsia="Times New Roman" w:cs="Times New Roman"/>
          <w:szCs w:val="24"/>
        </w:rPr>
        <w:lastRenderedPageBreak/>
        <w:t>το κείμενο του σχεδίου, αλλά και από τις σχετικές εκ</w:t>
      </w:r>
      <w:r>
        <w:rPr>
          <w:rFonts w:eastAsia="Times New Roman" w:cs="Times New Roman"/>
          <w:szCs w:val="24"/>
        </w:rPr>
        <w:t xml:space="preserve">θέσεις ότι δεν θα είναι εθελοντές. </w:t>
      </w:r>
    </w:p>
    <w:p w14:paraId="56F24963" w14:textId="77777777" w:rsidR="00DA1B4D" w:rsidRDefault="004A28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Φορείς κοινωνικής οικονομίας μπορούν να είναι εκτός των συνεταιρισμών και των μη κερδοσκοπικών οργανώσεων της κοινωνίας πολιτών οποιαδήποτε άλλη νομική προσωπικότητα, δηλαδή αυτό σημαίνει ότι μπορεί να είναι οποιαδήποτε </w:t>
      </w:r>
      <w:r>
        <w:rPr>
          <w:rFonts w:eastAsia="Times New Roman" w:cs="Times New Roman"/>
          <w:szCs w:val="24"/>
        </w:rPr>
        <w:t xml:space="preserve">κρατική ανώνυμος εταιρεία, κρατικοί οργανισμοί, δημοτικοί οργανισμοί και οποιαδήποτε ιδιωτική ανώνυμος εταιρεία, ομόρρυθμος εταιρεία, επώνυμος εταιρεία και τα λοιπά. </w:t>
      </w:r>
    </w:p>
    <w:p w14:paraId="56F24964" w14:textId="77777777" w:rsidR="00DA1B4D" w:rsidRDefault="004A28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Τίθεται, λοιπόν, το εξής ερώτημα: Αν καθένας μπορεί να αυτοχαρακτηριστεί κοινωνική επιχεί</w:t>
      </w:r>
      <w:r>
        <w:rPr>
          <w:rFonts w:eastAsia="Times New Roman" w:cs="Times New Roman"/>
          <w:szCs w:val="24"/>
        </w:rPr>
        <w:t xml:space="preserve">ρηση, γιατί άραγε χρειάζεται ένας νέος νόμος, αφού και με τους υφιστάμενους νόμους </w:t>
      </w:r>
      <w:r>
        <w:rPr>
          <w:rFonts w:eastAsia="Times New Roman" w:cs="Times New Roman"/>
          <w:szCs w:val="24"/>
        </w:rPr>
        <w:lastRenderedPageBreak/>
        <w:t xml:space="preserve">μπορεί κάθε κρατική ή ιδιωτική επιχείρηση, κάθε ανώνυμος εταιρεία να κάνει φιλανθρωπία, κοινωνική ωφέλεια, εταιρική κοινωνική ευθύνη, για να απαλλαγεί από τη φορολογία; </w:t>
      </w:r>
    </w:p>
    <w:p w14:paraId="56F24965" w14:textId="77777777" w:rsidR="00DA1B4D" w:rsidRDefault="004A28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Η α</w:t>
      </w:r>
      <w:r>
        <w:rPr>
          <w:rFonts w:eastAsia="Times New Roman" w:cs="Times New Roman"/>
          <w:szCs w:val="24"/>
        </w:rPr>
        <w:t>πάντηση είναι απλή: Είναι η λεηλασία του Ευρωπαϊκού Κοινωνικού Ταμείου. Μέχρι τώρα αυτή η λεηλασία γινόταν με ελλιπή νομική κάλυψη. Τώρα θα έχει και νομική κάλυψη. Με τον καινούργιο νόμο θα έχει πλήρη νομιμοφάνεια, ώστε να μπορούν οι πόροι που προορίζονται</w:t>
      </w:r>
      <w:r>
        <w:rPr>
          <w:rFonts w:eastAsia="Times New Roman" w:cs="Times New Roman"/>
          <w:szCs w:val="24"/>
        </w:rPr>
        <w:t xml:space="preserve"> από την </w:t>
      </w:r>
      <w:r>
        <w:rPr>
          <w:rFonts w:eastAsia="Times New Roman"/>
          <w:szCs w:val="24"/>
        </w:rPr>
        <w:t xml:space="preserve">Ευρωπαϊκή Ένωση </w:t>
      </w:r>
      <w:r>
        <w:rPr>
          <w:rFonts w:eastAsia="Times New Roman" w:cs="Times New Roman"/>
          <w:szCs w:val="24"/>
        </w:rPr>
        <w:t xml:space="preserve">για τους κοινωνικούς συνεταιρισμούς και τις μη κερδοσκοπικές οργανώσεις της κοινωνίας πολιτών να πηγαίνουν απρόσκοπτα στα ιδιωτικά συμφέροντα και στον κρατισμό. </w:t>
      </w:r>
    </w:p>
    <w:p w14:paraId="56F24966" w14:textId="77777777" w:rsidR="00DA1B4D" w:rsidRDefault="004A28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Ακόμα και αν καλόπιστα, κυρίες και κύριοι Βουλευτές, κάποιος θεωρούσε</w:t>
      </w:r>
      <w:r>
        <w:rPr>
          <w:rFonts w:eastAsia="Times New Roman" w:cs="Times New Roman"/>
          <w:szCs w:val="24"/>
        </w:rPr>
        <w:t xml:space="preserve"> ότι σκοπός του υπό ψήφιση σχεδίου νόμου είναι όντως η ανάπτυξη των οικονομικών δραστηριοτήτων των πολιτών, με στόχο τη βελτίωση της παραγωγής και του βιοτικού τους επιπέδου, είναι προφανές ότι κάτι τέτοιο είναι αδύνατο να συμβεί, εφόσον όλοι οι δείκτες πρ</w:t>
      </w:r>
      <w:r>
        <w:rPr>
          <w:rFonts w:eastAsia="Times New Roman" w:cs="Times New Roman"/>
          <w:szCs w:val="24"/>
        </w:rPr>
        <w:t>αγματικής οικονομίας πηγαίνουν από το κακό στο χειρότερο και απουσιάζει κάθε προοπτική ανάπτυξης και ανάκαμψης.</w:t>
      </w:r>
    </w:p>
    <w:p w14:paraId="56F24967" w14:textId="77777777" w:rsidR="00DA1B4D" w:rsidRDefault="004A28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56F24968" w14:textId="77777777" w:rsidR="00DA1B4D" w:rsidRDefault="004A28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Δώστε μου ένα λεπτό ακόμη, κύριε Πρόεδρε. </w:t>
      </w:r>
    </w:p>
    <w:p w14:paraId="56F24969" w14:textId="77777777" w:rsidR="00DA1B4D" w:rsidRDefault="004A28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Αληθινά κοινωνική</w:t>
      </w:r>
      <w:r>
        <w:rPr>
          <w:rFonts w:eastAsia="Times New Roman" w:cs="Times New Roman"/>
          <w:szCs w:val="24"/>
        </w:rPr>
        <w:t xml:space="preserve"> και αλληλέγγυα εθνική οικονομία μπορεί να υπάρξει για τους Έλληνες πολίτες</w:t>
      </w:r>
      <w:r>
        <w:rPr>
          <w:rFonts w:eastAsia="Times New Roman" w:cs="Times New Roman"/>
          <w:szCs w:val="24"/>
        </w:rPr>
        <w:t>,</w:t>
      </w:r>
      <w:r>
        <w:rPr>
          <w:rFonts w:eastAsia="Times New Roman" w:cs="Times New Roman"/>
          <w:szCs w:val="24"/>
        </w:rPr>
        <w:t xml:space="preserve"> μόνο όταν επιτευχθεί εθνική αυτάρκεια στους στρατηγικούς τομείς της πρωτογενούς παραγωγής, της βιομηχανίας και της ενέργειας. Αυτό προϋποθέτει, όμως, την ορθή εκμετάλλευση και την</w:t>
      </w:r>
      <w:r>
        <w:rPr>
          <w:rFonts w:eastAsia="Times New Roman" w:cs="Times New Roman"/>
          <w:szCs w:val="24"/>
        </w:rPr>
        <w:t xml:space="preserve"> αξιοποίηση του συνόλου των πλουτοπαραγωγικών πηγών της χώρας και της δημόσιας περιουσίας, στο πλαίσιο άσκησης μιας πραγματικά ανεξάρτητης και αυτεξούσιας διακυβέρνησης, απαλλαγμένης από ξένες εξαρτήσεις και με μόνο γνώμονα την εξυπηρέτηση των εθνικών συμφ</w:t>
      </w:r>
      <w:r>
        <w:rPr>
          <w:rFonts w:eastAsia="Times New Roman" w:cs="Times New Roman"/>
          <w:szCs w:val="24"/>
        </w:rPr>
        <w:t xml:space="preserve">ερόντων. </w:t>
      </w:r>
    </w:p>
    <w:p w14:paraId="56F2496A" w14:textId="77777777" w:rsidR="00DA1B4D" w:rsidRDefault="004A2815">
      <w:pPr>
        <w:spacing w:after="0" w:line="600" w:lineRule="auto"/>
        <w:ind w:firstLine="567"/>
        <w:jc w:val="both"/>
        <w:rPr>
          <w:rFonts w:eastAsia="Times New Roman" w:cs="Times New Roman"/>
          <w:szCs w:val="24"/>
        </w:rPr>
      </w:pPr>
      <w:r>
        <w:rPr>
          <w:rFonts w:eastAsia="Times New Roman" w:cs="Times New Roman"/>
          <w:szCs w:val="24"/>
        </w:rPr>
        <w:t xml:space="preserve">Μόνο τότε θα μπορούν να επιτευχθούν οι στόχοι, τους οποίους η Κυβέρνηση υποτίθεται ότι επιδιώκει με το υπό ψήφιση </w:t>
      </w:r>
      <w:r>
        <w:rPr>
          <w:rFonts w:eastAsia="Times New Roman" w:cs="Times New Roman"/>
          <w:szCs w:val="24"/>
        </w:rPr>
        <w:lastRenderedPageBreak/>
        <w:t xml:space="preserve">σχέδιο νόμου. Και για να συμβεί αυτό, κυρίες και κύριοι, μοναδική εγγύηση είναι μια εθνική και κοινωνική διακυβέρνηση της χώρας από </w:t>
      </w:r>
      <w:r>
        <w:rPr>
          <w:rFonts w:eastAsia="Times New Roman" w:cs="Times New Roman"/>
          <w:szCs w:val="24"/>
        </w:rPr>
        <w:t>το λαϊκό εθνικιστικό κίνημα της Χρυσής Αυγής.</w:t>
      </w:r>
    </w:p>
    <w:p w14:paraId="56F2496B" w14:textId="77777777" w:rsidR="00DA1B4D" w:rsidRDefault="004A2815">
      <w:pPr>
        <w:spacing w:after="0" w:line="600" w:lineRule="auto"/>
        <w:ind w:firstLine="567"/>
        <w:jc w:val="both"/>
        <w:rPr>
          <w:rFonts w:eastAsia="Times New Roman" w:cs="Times New Roman"/>
          <w:szCs w:val="24"/>
        </w:rPr>
      </w:pPr>
      <w:r>
        <w:rPr>
          <w:rFonts w:eastAsia="Times New Roman" w:cs="Times New Roman"/>
          <w:szCs w:val="24"/>
        </w:rPr>
        <w:t xml:space="preserve">Καταψηφίζουμε στο σύνολό του το υπό ψήφιση σχέδιο νόμου. </w:t>
      </w:r>
    </w:p>
    <w:p w14:paraId="56F2496C" w14:textId="77777777" w:rsidR="00DA1B4D" w:rsidRDefault="004A2815">
      <w:pPr>
        <w:spacing w:after="0" w:line="600" w:lineRule="auto"/>
        <w:ind w:firstLine="567"/>
        <w:jc w:val="both"/>
        <w:rPr>
          <w:rFonts w:eastAsia="Times New Roman" w:cs="Times New Roman"/>
          <w:szCs w:val="24"/>
        </w:rPr>
      </w:pPr>
      <w:r>
        <w:rPr>
          <w:rFonts w:eastAsia="Times New Roman" w:cs="Times New Roman"/>
          <w:szCs w:val="24"/>
        </w:rPr>
        <w:t xml:space="preserve">Ευχαριστώ, κύριε Πρόεδρε. </w:t>
      </w:r>
    </w:p>
    <w:p w14:paraId="56F2496D" w14:textId="77777777" w:rsidR="00DA1B4D" w:rsidRDefault="004A2815">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56F2496E" w14:textId="77777777" w:rsidR="00DA1B4D" w:rsidRDefault="004A2815">
      <w:pPr>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Και εμείς</w:t>
      </w:r>
      <w:r>
        <w:rPr>
          <w:rFonts w:eastAsia="Times New Roman" w:cs="Times New Roman"/>
          <w:szCs w:val="24"/>
        </w:rPr>
        <w:t xml:space="preserve"> ευχαριστούμε</w:t>
      </w:r>
      <w:r>
        <w:rPr>
          <w:rFonts w:eastAsia="Times New Roman" w:cs="Times New Roman"/>
          <w:szCs w:val="24"/>
        </w:rPr>
        <w:t>.</w:t>
      </w:r>
    </w:p>
    <w:p w14:paraId="56F2496F"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Τον λόγο έχει ζητή</w:t>
      </w:r>
      <w:r>
        <w:rPr>
          <w:rFonts w:eastAsia="Times New Roman" w:cs="Times New Roman"/>
          <w:szCs w:val="24"/>
        </w:rPr>
        <w:t xml:space="preserve">σει ο κ. </w:t>
      </w:r>
      <w:proofErr w:type="spellStart"/>
      <w:r>
        <w:rPr>
          <w:rFonts w:eastAsia="Times New Roman" w:cs="Times New Roman"/>
          <w:szCs w:val="24"/>
        </w:rPr>
        <w:t>Σεβαστάκης</w:t>
      </w:r>
      <w:proofErr w:type="spellEnd"/>
      <w:r>
        <w:rPr>
          <w:rFonts w:eastAsia="Times New Roman" w:cs="Times New Roman"/>
          <w:szCs w:val="24"/>
        </w:rPr>
        <w:t xml:space="preserve">. </w:t>
      </w:r>
    </w:p>
    <w:p w14:paraId="56F24970"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Για ποιο θέμα, κύριε </w:t>
      </w:r>
      <w:proofErr w:type="spellStart"/>
      <w:r>
        <w:rPr>
          <w:rFonts w:eastAsia="Times New Roman" w:cs="Times New Roman"/>
          <w:szCs w:val="24"/>
        </w:rPr>
        <w:t>Σεβαστάκη</w:t>
      </w:r>
      <w:proofErr w:type="spellEnd"/>
      <w:r>
        <w:rPr>
          <w:rFonts w:eastAsia="Times New Roman" w:cs="Times New Roman"/>
          <w:szCs w:val="24"/>
        </w:rPr>
        <w:t>;</w:t>
      </w:r>
    </w:p>
    <w:p w14:paraId="56F24971"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lastRenderedPageBreak/>
        <w:t>ΔΗΜΗΤΡΙΟΣ ΣΕΒΑΣΤΑΚΗΣ:</w:t>
      </w:r>
      <w:r>
        <w:rPr>
          <w:rFonts w:eastAsia="Times New Roman" w:cs="Times New Roman"/>
          <w:szCs w:val="24"/>
        </w:rPr>
        <w:t xml:space="preserve"> Ζητώ να λάβω τον λόγο επί προσωπικού, διότι έγινε μια πλήρως παραμορφωτική και στρεβλωτική αναφορά σε μια συνέντευξή μου «Στο </w:t>
      </w:r>
      <w:r>
        <w:rPr>
          <w:rFonts w:eastAsia="Times New Roman" w:cs="Times New Roman"/>
          <w:szCs w:val="24"/>
        </w:rPr>
        <w:t>κ</w:t>
      </w:r>
      <w:r>
        <w:rPr>
          <w:rFonts w:eastAsia="Times New Roman" w:cs="Times New Roman"/>
          <w:szCs w:val="24"/>
        </w:rPr>
        <w:t>όκκινο» από τον συνάδελφο. Θεωρώ ότι παραποιεί απολύτ</w:t>
      </w:r>
      <w:r>
        <w:rPr>
          <w:rFonts w:eastAsia="Times New Roman" w:cs="Times New Roman"/>
          <w:szCs w:val="24"/>
        </w:rPr>
        <w:t xml:space="preserve">ως αυτά που λέω, τα οποία εξάλλου είναι διαθέσιμα στο </w:t>
      </w:r>
      <w:r>
        <w:rPr>
          <w:rFonts w:eastAsia="Times New Roman" w:cs="Times New Roman"/>
          <w:szCs w:val="24"/>
          <w:lang w:val="en-US"/>
        </w:rPr>
        <w:t>web</w:t>
      </w:r>
      <w:r>
        <w:rPr>
          <w:rFonts w:eastAsia="Times New Roman" w:cs="Times New Roman"/>
          <w:szCs w:val="24"/>
        </w:rPr>
        <w:t xml:space="preserve">, εάν χρειαστεί κάποιος να ανατρέξει. </w:t>
      </w:r>
    </w:p>
    <w:p w14:paraId="56F24972" w14:textId="77777777" w:rsidR="00DA1B4D" w:rsidRDefault="004A2815">
      <w:pPr>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Σεβαστάκη</w:t>
      </w:r>
      <w:proofErr w:type="spellEnd"/>
      <w:r>
        <w:rPr>
          <w:rFonts w:eastAsia="Times New Roman" w:cs="Times New Roman"/>
          <w:szCs w:val="24"/>
        </w:rPr>
        <w:t xml:space="preserve">, έχετε τον λόγο επί προσωπικού. </w:t>
      </w:r>
    </w:p>
    <w:p w14:paraId="56F24973"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ΔΗΜΗΤΡΙΟΣ ΣΕΒΑΣΤΑΚΗΣ:</w:t>
      </w:r>
      <w:r>
        <w:rPr>
          <w:rFonts w:eastAsia="Times New Roman" w:cs="Times New Roman"/>
          <w:szCs w:val="24"/>
        </w:rPr>
        <w:t xml:space="preserve"> Προσπαθώντας να αναλύσω φαινόμενα ρατσισμού και ακροδεξι</w:t>
      </w:r>
      <w:r>
        <w:rPr>
          <w:rFonts w:eastAsia="Times New Roman" w:cs="Times New Roman"/>
          <w:szCs w:val="24"/>
        </w:rPr>
        <w:t xml:space="preserve">άς αγκύλωσης στην ελληνική κοινωνία, ανέφερα περιστατικά, απεικονίσεις, αφηγήσεις απλών ανθρώπων -γιατί έχουμε την τιμή να έχουμε επαφή </w:t>
      </w:r>
      <w:r>
        <w:rPr>
          <w:rFonts w:eastAsia="Times New Roman" w:cs="Times New Roman"/>
          <w:szCs w:val="24"/>
        </w:rPr>
        <w:lastRenderedPageBreak/>
        <w:t>με τους απλούς ανθρώπους- οι οποίοι προβάλλουν διάφορες αιτίες με τις οποίες ενοχοποιούν το προσφυγικό σε σχέση με την έ</w:t>
      </w:r>
      <w:r>
        <w:rPr>
          <w:rFonts w:eastAsia="Times New Roman" w:cs="Times New Roman"/>
          <w:szCs w:val="24"/>
        </w:rPr>
        <w:t xml:space="preserve">νδειά τους, με την οικονομική τους αποδυνάμωση και φυσικά συνδέω την απεικόνιση και τον τρόπο με τον οποίο οι πολίτες βιώνουν με συγκεκριμένες πολιτικές δυνάμεις, οι οποίες τους το καλλιεργούν. Καλλιεργούν ένα </w:t>
      </w:r>
      <w:proofErr w:type="spellStart"/>
      <w:r>
        <w:rPr>
          <w:rFonts w:eastAsia="Times New Roman" w:cs="Times New Roman"/>
          <w:szCs w:val="24"/>
        </w:rPr>
        <w:t>αντιπροσφυγικό</w:t>
      </w:r>
      <w:proofErr w:type="spellEnd"/>
      <w:r>
        <w:rPr>
          <w:rFonts w:eastAsia="Times New Roman" w:cs="Times New Roman"/>
          <w:szCs w:val="24"/>
        </w:rPr>
        <w:t xml:space="preserve"> μένος, προσπαθώντας να εικονογρ</w:t>
      </w:r>
      <w:r>
        <w:rPr>
          <w:rFonts w:eastAsia="Times New Roman" w:cs="Times New Roman"/>
          <w:szCs w:val="24"/>
        </w:rPr>
        <w:t>αφήσουν και να συγκεφαλαιώσουν κάθε μορφή κοινωνικής δυσφορίας με έναν ιδιοτελή τρόπο. Αυτή ήταν η αναφορά μου, δεν είχε καμ</w:t>
      </w:r>
      <w:r>
        <w:rPr>
          <w:rFonts w:eastAsia="Times New Roman" w:cs="Times New Roman"/>
          <w:szCs w:val="24"/>
        </w:rPr>
        <w:t>μ</w:t>
      </w:r>
      <w:r>
        <w:rPr>
          <w:rFonts w:eastAsia="Times New Roman" w:cs="Times New Roman"/>
          <w:szCs w:val="24"/>
        </w:rPr>
        <w:t xml:space="preserve">ία σχέση με αυτό που ανέφερε ο συνάδελφος. </w:t>
      </w:r>
    </w:p>
    <w:p w14:paraId="56F24974"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ΔΗΜΗΤΡΙΟΣ ΚΟΥΚΟΥΤΣΗΣ:</w:t>
      </w:r>
      <w:r>
        <w:rPr>
          <w:rFonts w:eastAsia="Times New Roman" w:cs="Times New Roman"/>
          <w:szCs w:val="24"/>
        </w:rPr>
        <w:t xml:space="preserve"> Εμένα με κάλυψε ο κ. </w:t>
      </w:r>
      <w:proofErr w:type="spellStart"/>
      <w:r>
        <w:rPr>
          <w:rFonts w:eastAsia="Times New Roman" w:cs="Times New Roman"/>
          <w:szCs w:val="24"/>
        </w:rPr>
        <w:t>Σεβαστάκης</w:t>
      </w:r>
      <w:proofErr w:type="spellEnd"/>
      <w:r>
        <w:rPr>
          <w:rFonts w:eastAsia="Times New Roman" w:cs="Times New Roman"/>
          <w:szCs w:val="24"/>
        </w:rPr>
        <w:t xml:space="preserve"> και  ευχαριστώ πολύ. </w:t>
      </w:r>
    </w:p>
    <w:p w14:paraId="56F24975"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Με καλύψατε</w:t>
      </w:r>
      <w:r>
        <w:rPr>
          <w:rFonts w:eastAsia="Times New Roman" w:cs="Times New Roman"/>
          <w:szCs w:val="24"/>
        </w:rPr>
        <w:t xml:space="preserve">, κύριε </w:t>
      </w:r>
      <w:proofErr w:type="spellStart"/>
      <w:r>
        <w:rPr>
          <w:rFonts w:eastAsia="Times New Roman" w:cs="Times New Roman"/>
          <w:szCs w:val="24"/>
        </w:rPr>
        <w:t>Σεβαστάκη</w:t>
      </w:r>
      <w:proofErr w:type="spellEnd"/>
      <w:r>
        <w:rPr>
          <w:rFonts w:eastAsia="Times New Roman" w:cs="Times New Roman"/>
          <w:szCs w:val="24"/>
        </w:rPr>
        <w:t xml:space="preserve">. Είπατε αυτά που είπα. </w:t>
      </w:r>
    </w:p>
    <w:p w14:paraId="56F24976" w14:textId="77777777" w:rsidR="00DA1B4D" w:rsidRDefault="004A2815">
      <w:pPr>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Η κ. </w:t>
      </w:r>
      <w:proofErr w:type="spellStart"/>
      <w:r>
        <w:rPr>
          <w:rFonts w:eastAsia="Times New Roman" w:cs="Times New Roman"/>
          <w:szCs w:val="24"/>
        </w:rPr>
        <w:t>Χριστοφιλοπούλου</w:t>
      </w:r>
      <w:proofErr w:type="spellEnd"/>
      <w:r>
        <w:rPr>
          <w:rFonts w:eastAsia="Times New Roman" w:cs="Times New Roman"/>
          <w:szCs w:val="24"/>
        </w:rPr>
        <w:t xml:space="preserve"> έχει τον λόγο.</w:t>
      </w:r>
    </w:p>
    <w:p w14:paraId="56F24977"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Ευχαριστώ, κύριε Πρόεδρε.</w:t>
      </w:r>
    </w:p>
    <w:p w14:paraId="56F24978"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θα μου επιτρέψετε, πριν μπω στο νομοσχέδιο, να κάνω μια αναφορά σε ένα ευρύτερο θέμα που αγγίζει περίπου ένα εκατομμύριο εκατό χιλιάδες συνταξιούχους, εκ των οποίων οι τριακόσιες ενενήντα χιλιάδες θα χάσουν το ΕΚΑΣ -είναι οι χ</w:t>
      </w:r>
      <w:r>
        <w:rPr>
          <w:rFonts w:eastAsia="Times New Roman" w:cs="Times New Roman"/>
          <w:szCs w:val="24"/>
        </w:rPr>
        <w:t xml:space="preserve">αμηλοσυνταξιούχοι- και πάρα πολλοί άνθρωποι που έχουν δουλέψει για πάρα πολλά χρόνια θα δουν τη επικουρική τους σύνταξη να μειώνεται έως και 40% ή </w:t>
      </w:r>
      <w:r>
        <w:rPr>
          <w:rFonts w:eastAsia="Times New Roman" w:cs="Times New Roman"/>
          <w:szCs w:val="24"/>
        </w:rPr>
        <w:lastRenderedPageBreak/>
        <w:t xml:space="preserve">και 50%, ενώ εάν η καταστροφική δήθεν ρήτρα μηδενικού ελλείμματος του </w:t>
      </w:r>
      <w:r>
        <w:rPr>
          <w:rFonts w:eastAsia="Times New Roman" w:cs="Times New Roman"/>
          <w:szCs w:val="24"/>
          <w:lang w:val="en-US"/>
        </w:rPr>
        <w:t>mail</w:t>
      </w:r>
      <w:r>
        <w:rPr>
          <w:rFonts w:eastAsia="Times New Roman" w:cs="Times New Roman"/>
          <w:szCs w:val="24"/>
        </w:rPr>
        <w:t xml:space="preserve"> </w:t>
      </w:r>
      <w:proofErr w:type="spellStart"/>
      <w:r>
        <w:rPr>
          <w:rFonts w:eastAsia="Times New Roman" w:cs="Times New Roman"/>
          <w:szCs w:val="24"/>
        </w:rPr>
        <w:t>Χαρδούβελη</w:t>
      </w:r>
      <w:proofErr w:type="spellEnd"/>
      <w:r>
        <w:rPr>
          <w:rFonts w:eastAsia="Times New Roman" w:cs="Times New Roman"/>
          <w:szCs w:val="24"/>
        </w:rPr>
        <w:t xml:space="preserve"> εφαρμοζόταν, αυτή η μεί</w:t>
      </w:r>
      <w:r>
        <w:rPr>
          <w:rFonts w:eastAsia="Times New Roman" w:cs="Times New Roman"/>
          <w:szCs w:val="24"/>
        </w:rPr>
        <w:t xml:space="preserve">ωση θα ήταν της τάξεως του 7%. </w:t>
      </w:r>
    </w:p>
    <w:p w14:paraId="56F24979"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Όλοι γνωρίζουμε ότι η καταστροφική διαχείριση με τη </w:t>
      </w:r>
      <w:proofErr w:type="spellStart"/>
      <w:r>
        <w:rPr>
          <w:rFonts w:eastAsia="Times New Roman" w:cs="Times New Roman"/>
          <w:szCs w:val="24"/>
        </w:rPr>
        <w:t>βαρουφάκειο</w:t>
      </w:r>
      <w:proofErr w:type="spellEnd"/>
      <w:r>
        <w:rPr>
          <w:rFonts w:eastAsia="Times New Roman" w:cs="Times New Roman"/>
          <w:szCs w:val="24"/>
        </w:rPr>
        <w:t xml:space="preserve"> διαπραγμάτευση,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τη στροφή στην ύφεση και ό,τι επακολούθησε ούτε λίγο ούτε πολύ κόστισαν επιπλέον στο ασφαλιστικό ένα ποσό της τάξεως των</w:t>
      </w:r>
      <w:r>
        <w:rPr>
          <w:rFonts w:eastAsia="Times New Roman" w:cs="Times New Roman"/>
          <w:szCs w:val="24"/>
        </w:rPr>
        <w:t xml:space="preserve"> 2,3 δισεκατομμυρίων ευρώ, ενώ ο προϋπολογισμός, κυρίες και κύριοι συνάδελφοι, που σε λίγο θα κληθούμε να ψηφίσουμε –εμείς θα καταψηφίσουμε- μιλά για 780 εκατομμύρια ευρώ επιπλέον περικοπές μόνο το 2017, μέσα στις οποίες είναι οι χαμηλοσυνταξιούχοι. </w:t>
      </w:r>
    </w:p>
    <w:p w14:paraId="56F2497A"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Γιατί</w:t>
      </w:r>
      <w:r>
        <w:rPr>
          <w:rFonts w:eastAsia="Times New Roman" w:cs="Times New Roman"/>
          <w:szCs w:val="24"/>
        </w:rPr>
        <w:t xml:space="preserve"> τα αναφέρω όλα αυτά; Διότι θα καταθέσω, κυρία Υπουργέ, και παρακαλώ να την πάρει και ο υπογράφων Υπουργός κ. </w:t>
      </w:r>
      <w:proofErr w:type="spellStart"/>
      <w:r>
        <w:rPr>
          <w:rFonts w:eastAsia="Times New Roman" w:cs="Times New Roman"/>
          <w:szCs w:val="24"/>
        </w:rPr>
        <w:t>Κατρούγκαλος</w:t>
      </w:r>
      <w:proofErr w:type="spellEnd"/>
      <w:r>
        <w:rPr>
          <w:rFonts w:eastAsia="Times New Roman" w:cs="Times New Roman"/>
          <w:szCs w:val="24"/>
        </w:rPr>
        <w:t xml:space="preserve"> μια από τις εκατοντάδες χιλιάδες επιστολές που πήραν οι συνταξιούχοι στα χέρια τους με δημόσιο χρήμα, μέσω ΕΛΤΑ, για να κάνει ο κ. </w:t>
      </w:r>
      <w:proofErr w:type="spellStart"/>
      <w:r>
        <w:rPr>
          <w:rFonts w:eastAsia="Times New Roman" w:cs="Times New Roman"/>
          <w:szCs w:val="24"/>
        </w:rPr>
        <w:t>Κα</w:t>
      </w:r>
      <w:r>
        <w:rPr>
          <w:rFonts w:eastAsia="Times New Roman" w:cs="Times New Roman"/>
          <w:szCs w:val="24"/>
        </w:rPr>
        <w:t>τρούγκαλος</w:t>
      </w:r>
      <w:proofErr w:type="spellEnd"/>
      <w:r>
        <w:rPr>
          <w:rFonts w:eastAsia="Times New Roman" w:cs="Times New Roman"/>
          <w:szCs w:val="24"/>
        </w:rPr>
        <w:t xml:space="preserve"> κομματική προπαγάνδα. Διότι περί αυτού πρόκειται, κυρίες και κύριοι συνάδελφοι. Είναι ντροπή!</w:t>
      </w:r>
    </w:p>
    <w:p w14:paraId="56F2497B"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Θα διαβάσω την εναρκτήρια παράγραφο του κυρίου Υπουργού που βρίθει ψεμάτων και προπαγάνδας. Τα ξέρουμε, τα λένε στα </w:t>
      </w:r>
      <w:r>
        <w:rPr>
          <w:rFonts w:eastAsia="Times New Roman" w:cs="Times New Roman"/>
          <w:szCs w:val="24"/>
          <w:lang w:val="en-US"/>
        </w:rPr>
        <w:t>media</w:t>
      </w:r>
      <w:r>
        <w:rPr>
          <w:rFonts w:eastAsia="Times New Roman" w:cs="Times New Roman"/>
          <w:szCs w:val="24"/>
        </w:rPr>
        <w:t xml:space="preserve">, τα λένε εδώ μέσα, τα λέει ο </w:t>
      </w:r>
      <w:r>
        <w:rPr>
          <w:rFonts w:eastAsia="Times New Roman" w:cs="Times New Roman"/>
          <w:szCs w:val="24"/>
        </w:rPr>
        <w:t xml:space="preserve">Πρωθυπουργός από τη ΔΕΘ που είπε ότι στο 90% των συνταξιούχων δεν θα τους κοπεί η σύνταξη. Όμως χρησιμοποιούν τον μηχανισμό </w:t>
      </w:r>
      <w:r>
        <w:rPr>
          <w:rFonts w:eastAsia="Times New Roman" w:cs="Times New Roman"/>
          <w:szCs w:val="24"/>
        </w:rPr>
        <w:lastRenderedPageBreak/>
        <w:t xml:space="preserve">των ΕΛΤΑ και κρατικό χρήμα, για να κάνουν απαίσια κομματική προπαγάνδα. Δειγματοληπτικά θα καταθέσω αυτή την επιστολή ενός </w:t>
      </w:r>
      <w:proofErr w:type="spellStart"/>
      <w:r>
        <w:rPr>
          <w:rFonts w:eastAsia="Times New Roman" w:cs="Times New Roman"/>
          <w:szCs w:val="24"/>
        </w:rPr>
        <w:t>υψηλοσυντ</w:t>
      </w:r>
      <w:r>
        <w:rPr>
          <w:rFonts w:eastAsia="Times New Roman" w:cs="Times New Roman"/>
          <w:szCs w:val="24"/>
        </w:rPr>
        <w:t>αξιούχου</w:t>
      </w:r>
      <w:proofErr w:type="spellEnd"/>
      <w:r>
        <w:rPr>
          <w:rFonts w:eastAsia="Times New Roman" w:cs="Times New Roman"/>
          <w:szCs w:val="24"/>
        </w:rPr>
        <w:t xml:space="preserve">. Φανταστείτε τον χαμηλοσυνταξιούχο που θα του έχει κοπεί το ΕΚΑΣ! Αυτός, βέβαια, δεν θα πάρει επιστολή ή θα πάρει άλλη επιστολή. </w:t>
      </w:r>
    </w:p>
    <w:p w14:paraId="56F2497C" w14:textId="77777777" w:rsidR="00DA1B4D" w:rsidRDefault="004A2815">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56F2497D"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Μη μιλάτε και από πάνω, αφήστε να καταθέσω. Σας ενοχλεί!</w:t>
      </w:r>
    </w:p>
    <w:p w14:paraId="56F2497E"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Διαβάζω: «Όταν ανέλαβε η Κυβέρνησή μας τα ελλείμματα του ασφαλιστικού συστήματος με τις «κρυμμένες» οφειλές, ήταν τόσο μεγάλα που έθεταν σε κίνδυνο την επιβίωσή του, τη </w:t>
      </w:r>
      <w:r>
        <w:rPr>
          <w:rFonts w:eastAsia="Times New Roman" w:cs="Times New Roman"/>
          <w:szCs w:val="24"/>
        </w:rPr>
        <w:lastRenderedPageBreak/>
        <w:t>δυνατότητα να δίνουμε συντάξεις. Όχι μόνον στην επόμενη γενιά, αλλά και σε εσάς τους ίδ</w:t>
      </w:r>
      <w:r>
        <w:rPr>
          <w:rFonts w:eastAsia="Times New Roman" w:cs="Times New Roman"/>
          <w:szCs w:val="24"/>
        </w:rPr>
        <w:t xml:space="preserve">ιους» και συνεχίζει και υπογράφει: Υπουργός </w:t>
      </w:r>
      <w:proofErr w:type="spellStart"/>
      <w:r>
        <w:rPr>
          <w:rFonts w:eastAsia="Times New Roman" w:cs="Times New Roman"/>
          <w:szCs w:val="24"/>
        </w:rPr>
        <w:t>Κατρούγκαλος</w:t>
      </w:r>
      <w:proofErr w:type="spellEnd"/>
      <w:r>
        <w:rPr>
          <w:rFonts w:eastAsia="Times New Roman" w:cs="Times New Roman"/>
          <w:szCs w:val="24"/>
        </w:rPr>
        <w:t xml:space="preserve">. </w:t>
      </w:r>
    </w:p>
    <w:p w14:paraId="56F2497F"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Παρασκευή </w:t>
      </w:r>
      <w:proofErr w:type="spellStart"/>
      <w:r>
        <w:rPr>
          <w:rFonts w:eastAsia="Times New Roman" w:cs="Times New Roman"/>
          <w:szCs w:val="24"/>
        </w:rPr>
        <w:t>Χριστοφιλοπούλου</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w:t>
      </w:r>
      <w:r>
        <w:rPr>
          <w:rFonts w:eastAsia="Times New Roman" w:cs="Times New Roman"/>
          <w:szCs w:val="24"/>
        </w:rPr>
        <w:t xml:space="preserve"> και  Πρακτικών της Βουλής)</w:t>
      </w:r>
    </w:p>
    <w:p w14:paraId="56F24980"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Αυτό είναι αυταρχισμός, αυτό είναι οικειοποίηση του δημοσίου χρήματος και του μηχανισμού των ΕΛΤΑ, δι’ ίδιον κομματικό όφελος. Αλλά, βέβαια, τι θα περίμενε κανείς από μία Κυβέρνηση που νομίζει ότι είναι ο τελικός και ο μόνος κρι</w:t>
      </w:r>
      <w:r>
        <w:rPr>
          <w:rFonts w:eastAsia="Times New Roman" w:cs="Times New Roman"/>
          <w:szCs w:val="24"/>
        </w:rPr>
        <w:t xml:space="preserve">τής των </w:t>
      </w:r>
      <w:r>
        <w:rPr>
          <w:rFonts w:eastAsia="Times New Roman" w:cs="Times New Roman"/>
          <w:szCs w:val="24"/>
        </w:rPr>
        <w:lastRenderedPageBreak/>
        <w:t xml:space="preserve">πάντων; Τι θα περίμενε κανείς από μία Κυβέρνηση που έφερε έναν νόμο που θέλει να ελέγξει πλήρως τα </w:t>
      </w:r>
      <w:r>
        <w:rPr>
          <w:rFonts w:eastAsia="Times New Roman" w:cs="Times New Roman"/>
          <w:szCs w:val="24"/>
          <w:lang w:val="en-US"/>
        </w:rPr>
        <w:t>media</w:t>
      </w:r>
      <w:r>
        <w:rPr>
          <w:rFonts w:eastAsia="Times New Roman" w:cs="Times New Roman"/>
          <w:szCs w:val="24"/>
        </w:rPr>
        <w:t xml:space="preserve">, να καταργήσει το ΕΣΡ ως προς αυτήν την αρμοδιότητα και να ορίσει αυτός και μόνο ο Υπουργός τον αριθμό των καναλιών; Τι θα περίμενε κανείς από </w:t>
      </w:r>
      <w:r>
        <w:rPr>
          <w:rFonts w:eastAsia="Times New Roman" w:cs="Times New Roman"/>
          <w:szCs w:val="24"/>
        </w:rPr>
        <w:t>μία Κυβέρνηση, που ενώ η διαδικασία του Συμβουλίου της Επικρατείας είναι εν εξελίξει, διαρρέουν στοιχεία διττώς ποινικά; Είναι διττά ποινικά κολάσιμο αυτό που έγινε και γιατί το απόρρητο των επικοινωνιών, το συνταγματικά κατοχυρωμένο, παραβιάζει και βεβαίω</w:t>
      </w:r>
      <w:r>
        <w:rPr>
          <w:rFonts w:eastAsia="Times New Roman" w:cs="Times New Roman"/>
          <w:szCs w:val="24"/>
        </w:rPr>
        <w:t>ς το θέμα των προσωπικών δεδομένων το παραβιάζει προς σκοπό να εκβιαστούν δικαστές. Και ακόμη, ο Υπουργός αυτής της Κυβέρνησης, ο κ. Παρασκευόπουλος</w:t>
      </w:r>
      <w:r>
        <w:rPr>
          <w:rFonts w:eastAsia="Times New Roman" w:cs="Times New Roman"/>
          <w:szCs w:val="24"/>
        </w:rPr>
        <w:t>,</w:t>
      </w:r>
      <w:r>
        <w:rPr>
          <w:rFonts w:eastAsia="Times New Roman" w:cs="Times New Roman"/>
          <w:szCs w:val="24"/>
        </w:rPr>
        <w:t xml:space="preserve"> δεν μας έχει πει αυτό που είπε, γιατί ως ποινικολόγος </w:t>
      </w:r>
      <w:r>
        <w:rPr>
          <w:rFonts w:eastAsia="Times New Roman" w:cs="Times New Roman"/>
          <w:szCs w:val="24"/>
        </w:rPr>
        <w:lastRenderedPageBreak/>
        <w:t>γνωρίζει πάρα πολύ καλά ότι τα στοιχεία αυτά δεν μπο</w:t>
      </w:r>
      <w:r>
        <w:rPr>
          <w:rFonts w:eastAsia="Times New Roman" w:cs="Times New Roman"/>
          <w:szCs w:val="24"/>
        </w:rPr>
        <w:t xml:space="preserve">ρούν να γίνουν αποδεικτικά στοιχεία. Είναι αντισυνταγματικό. Είναι </w:t>
      </w:r>
      <w:proofErr w:type="spellStart"/>
      <w:r>
        <w:rPr>
          <w:rFonts w:eastAsia="Times New Roman" w:cs="Times New Roman"/>
          <w:szCs w:val="24"/>
        </w:rPr>
        <w:t>φασίζον</w:t>
      </w:r>
      <w:proofErr w:type="spellEnd"/>
      <w:r>
        <w:rPr>
          <w:rFonts w:eastAsia="Times New Roman" w:cs="Times New Roman"/>
          <w:szCs w:val="24"/>
        </w:rPr>
        <w:t xml:space="preserve"> αυτό που γίνεται. Και ο Υπουργός</w:t>
      </w:r>
      <w:r>
        <w:rPr>
          <w:rFonts w:eastAsia="Times New Roman" w:cs="Times New Roman"/>
          <w:szCs w:val="24"/>
        </w:rPr>
        <w:t>,</w:t>
      </w:r>
      <w:r>
        <w:rPr>
          <w:rFonts w:eastAsia="Times New Roman" w:cs="Times New Roman"/>
          <w:szCs w:val="24"/>
        </w:rPr>
        <w:t xml:space="preserve"> ο κ. Παρασκευόπουλος</w:t>
      </w:r>
      <w:r>
        <w:rPr>
          <w:rFonts w:eastAsia="Times New Roman" w:cs="Times New Roman"/>
          <w:szCs w:val="24"/>
        </w:rPr>
        <w:t>,</w:t>
      </w:r>
      <w:r>
        <w:rPr>
          <w:rFonts w:eastAsia="Times New Roman" w:cs="Times New Roman"/>
          <w:szCs w:val="24"/>
        </w:rPr>
        <w:t xml:space="preserve"> βγαίνει και παραπέμπει στην πειθαρχική διαδικασία των δικαστών, τον δικαστή του Συμβουλίου της Επικρατείας, λέγοντας τι; Ότι </w:t>
      </w:r>
      <w:r>
        <w:rPr>
          <w:rFonts w:eastAsia="Times New Roman" w:cs="Times New Roman"/>
          <w:szCs w:val="24"/>
        </w:rPr>
        <w:t xml:space="preserve">έχω και άλλα στοιχεία. </w:t>
      </w:r>
    </w:p>
    <w:p w14:paraId="56F24981"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Υφέρπει, λοιπόν, ο εκβιασμός, υφέρπει η ανομία. Για ποια Αριστερά μιλάμε; Αυτή που έχει από τη μία τον βασικό πυλώνα της </w:t>
      </w:r>
      <w:r>
        <w:rPr>
          <w:rFonts w:eastAsia="Times New Roman" w:cs="Times New Roman"/>
          <w:szCs w:val="24"/>
        </w:rPr>
        <w:t>κ</w:t>
      </w:r>
      <w:r>
        <w:rPr>
          <w:rFonts w:eastAsia="Times New Roman" w:cs="Times New Roman"/>
          <w:szCs w:val="24"/>
        </w:rPr>
        <w:t>υβέρνησης Καραμανλή, τον κ. Παπαγγελόπουλο και από την άλλη τον κ. Καμμένο; Ποια Αριστερά; Κάποτε η Αριστερά έ</w:t>
      </w:r>
      <w:r>
        <w:rPr>
          <w:rFonts w:eastAsia="Times New Roman" w:cs="Times New Roman"/>
          <w:szCs w:val="24"/>
        </w:rPr>
        <w:t xml:space="preserve">λεγε ότι υπεράσπιζε -γιατί έχει υπερασπιστεί η Αριστερά μαζί </w:t>
      </w:r>
      <w:r>
        <w:rPr>
          <w:rFonts w:eastAsia="Times New Roman" w:cs="Times New Roman"/>
          <w:szCs w:val="24"/>
        </w:rPr>
        <w:lastRenderedPageBreak/>
        <w:t xml:space="preserve">με την Δημοκρατική Παράταξη- τα δημοκρατικά δικαιώματα των πολιτών. Πού βρισκόμαστε τώρα; </w:t>
      </w:r>
    </w:p>
    <w:p w14:paraId="56F24982"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Είναι κρίμα, κυρίες και κύριοι συνάδελφοι. Είναι πάρα πολύ κρίμα που όλα αυτά γίνονται και αμαυρώνουν τη</w:t>
      </w:r>
      <w:r>
        <w:rPr>
          <w:rFonts w:eastAsia="Times New Roman" w:cs="Times New Roman"/>
          <w:szCs w:val="24"/>
        </w:rPr>
        <w:t>ν εικόνα μίας θετικής πρωτοβουλίας που πήρε η Κυβέρνηση. Διότι εμείς δεν θα σας μοιάσουμε. Γιατί ανεβήκατε στην εξουσία τάζοντας στους πάντες τα πάντα και μηδενίζοντας τα πάντα.</w:t>
      </w:r>
    </w:p>
    <w:p w14:paraId="56F24983"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Εγώ, λοιπόν, εδώ στην κυρία Υπουργό θα δώσω δημόσια συγχαρητήρια, γιατί είναι </w:t>
      </w:r>
      <w:r>
        <w:rPr>
          <w:rFonts w:eastAsia="Times New Roman" w:cs="Times New Roman"/>
          <w:szCs w:val="24"/>
        </w:rPr>
        <w:t xml:space="preserve">από τους λίγους Υπουργούς του ΣΥΡΙΖΑ που όχι μόνο έφερε έναν νόμο, αλλά εξήγησε ότι με αυτό το νομοσχέδιο που συζητάμε σήμερα -όπως λανθασμένα, όχι ενδεχομένως με προσωπική της ευθύνη είχε παρουσιαστεί για </w:t>
      </w:r>
      <w:r>
        <w:rPr>
          <w:rFonts w:eastAsia="Times New Roman" w:cs="Times New Roman"/>
          <w:szCs w:val="24"/>
        </w:rPr>
        <w:lastRenderedPageBreak/>
        <w:t>πρώτη φορά-  πάμε σε έναν νόμο για την κοινωνική ο</w:t>
      </w:r>
      <w:r>
        <w:rPr>
          <w:rFonts w:eastAsia="Times New Roman" w:cs="Times New Roman"/>
          <w:szCs w:val="24"/>
        </w:rPr>
        <w:t xml:space="preserve">ικονομία και τις κοινωνικές επιχειρήσεις. Για πρώτη φορά. Προς τιμήν της, όμως, ανέφερε τον νόμο που δημιούργησε και έθεσε βάσεις στην κοινωνική οικονομία, τον νόμο που βεβαίως όπως της είπα και στην </w:t>
      </w:r>
      <w:r>
        <w:rPr>
          <w:rFonts w:eastAsia="Times New Roman" w:cs="Times New Roman"/>
          <w:szCs w:val="24"/>
        </w:rPr>
        <w:t>ε</w:t>
      </w:r>
      <w:r>
        <w:rPr>
          <w:rFonts w:eastAsia="Times New Roman" w:cs="Times New Roman"/>
          <w:szCs w:val="24"/>
        </w:rPr>
        <w:t>πιτροπή και της το λέω και σήμερα, ο ΣΥΡΙΖΑ είχε καταψη</w:t>
      </w:r>
      <w:r>
        <w:rPr>
          <w:rFonts w:eastAsia="Times New Roman" w:cs="Times New Roman"/>
          <w:szCs w:val="24"/>
        </w:rPr>
        <w:t>φίσει μετά βδελυγμίας, αλλά αυτό είναι παρελθόν. Ας πάμε στο παρόν και ας ελπίσουμε ότι τουλάχιστον σε αυτό το μικρό κομμάτι μπορούμε να συμφωνήσουμε. Μπορούμε να συμφωνήσουμε</w:t>
      </w:r>
      <w:r>
        <w:rPr>
          <w:rFonts w:eastAsia="Times New Roman" w:cs="Times New Roman"/>
          <w:szCs w:val="24"/>
        </w:rPr>
        <w:t>,</w:t>
      </w:r>
      <w:r>
        <w:rPr>
          <w:rFonts w:eastAsia="Times New Roman" w:cs="Times New Roman"/>
          <w:szCs w:val="24"/>
        </w:rPr>
        <w:t xml:space="preserve"> κυρία Υπουργέ</w:t>
      </w:r>
      <w:r>
        <w:rPr>
          <w:rFonts w:eastAsia="Times New Roman" w:cs="Times New Roman"/>
          <w:szCs w:val="24"/>
        </w:rPr>
        <w:t>,</w:t>
      </w:r>
      <w:r>
        <w:rPr>
          <w:rFonts w:eastAsia="Times New Roman" w:cs="Times New Roman"/>
          <w:szCs w:val="24"/>
        </w:rPr>
        <w:t xml:space="preserve"> και θα ψηφίσουμε –το έχουμε πει ήδη από την </w:t>
      </w:r>
      <w:r>
        <w:rPr>
          <w:rFonts w:eastAsia="Times New Roman" w:cs="Times New Roman"/>
          <w:szCs w:val="24"/>
        </w:rPr>
        <w:t>ε</w:t>
      </w:r>
      <w:r>
        <w:rPr>
          <w:rFonts w:eastAsia="Times New Roman" w:cs="Times New Roman"/>
          <w:szCs w:val="24"/>
        </w:rPr>
        <w:t>πιτροπή- επί της αρ</w:t>
      </w:r>
      <w:r>
        <w:rPr>
          <w:rFonts w:eastAsia="Times New Roman" w:cs="Times New Roman"/>
          <w:szCs w:val="24"/>
        </w:rPr>
        <w:t>χής το νομοσχέδιο, παρ</w:t>
      </w:r>
      <w:r>
        <w:rPr>
          <w:rFonts w:eastAsia="Times New Roman" w:cs="Times New Roman"/>
          <w:szCs w:val="24"/>
        </w:rPr>
        <w:t xml:space="preserve">’ </w:t>
      </w:r>
      <w:r>
        <w:rPr>
          <w:rFonts w:eastAsia="Times New Roman" w:cs="Times New Roman"/>
          <w:szCs w:val="24"/>
        </w:rPr>
        <w:t>ότι διαφωνούμε σε άλλα άρθρα τα οποία θα αναφέρω και σήμερα και αύριο.</w:t>
      </w:r>
    </w:p>
    <w:p w14:paraId="56F24984"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Η κοινωνική οικονομία, λοιπόν, ξεκίνησε να είναι πολύ πιο ουσιαστική, να θεσμοθετηθεί και να έχει μία φιλοδοξία να επιφέρει κάποιο αποτέλεσμα μεταξύ της κρατικής</w:t>
      </w:r>
      <w:r>
        <w:rPr>
          <w:rFonts w:eastAsia="Times New Roman" w:cs="Times New Roman"/>
          <w:szCs w:val="24"/>
        </w:rPr>
        <w:t xml:space="preserve"> δράσης και της καθαρά ιδιωτικής κερδοσκοπικής δραστηριότητας. Ξεκίνησε ο ν.4019 εν </w:t>
      </w:r>
      <w:proofErr w:type="spellStart"/>
      <w:r>
        <w:rPr>
          <w:rFonts w:eastAsia="Times New Roman" w:cs="Times New Roman"/>
          <w:szCs w:val="24"/>
        </w:rPr>
        <w:t>επιγνώσει</w:t>
      </w:r>
      <w:proofErr w:type="spellEnd"/>
      <w:r>
        <w:rPr>
          <w:rFonts w:eastAsia="Times New Roman" w:cs="Times New Roman"/>
          <w:szCs w:val="24"/>
        </w:rPr>
        <w:t xml:space="preserve"> ότι και τότε στην Ευρώπη το 10% του ΑΕΠ αντιπροσώπευαν αυτές τις επιχειρήσεις. Αυτό το νομοθέτημα ήταν πολύ σημαντική πρωτοβουλία και αρχή.</w:t>
      </w:r>
    </w:p>
    <w:p w14:paraId="56F24985"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Είναι σήμερα, κυρίες κ</w:t>
      </w:r>
      <w:r>
        <w:rPr>
          <w:rFonts w:eastAsia="Times New Roman" w:cs="Times New Roman"/>
          <w:szCs w:val="24"/>
        </w:rPr>
        <w:t xml:space="preserve">αι κύριοι συνάδελφοι, εγγεγραμμένες περίπου </w:t>
      </w:r>
      <w:r>
        <w:rPr>
          <w:rFonts w:eastAsia="Times New Roman" w:cs="Times New Roman"/>
          <w:szCs w:val="24"/>
        </w:rPr>
        <w:t>χίλιες διακόσιες</w:t>
      </w:r>
      <w:r>
        <w:rPr>
          <w:rFonts w:eastAsia="Times New Roman" w:cs="Times New Roman"/>
          <w:szCs w:val="24"/>
        </w:rPr>
        <w:t xml:space="preserve"> κοινωνικές επιχειρήσεις στο μητρώο, εκ των οποίων πάνω από </w:t>
      </w:r>
      <w:r>
        <w:rPr>
          <w:rFonts w:eastAsia="Times New Roman" w:cs="Times New Roman"/>
          <w:szCs w:val="24"/>
        </w:rPr>
        <w:t>χίλιες</w:t>
      </w:r>
      <w:r>
        <w:rPr>
          <w:rFonts w:eastAsia="Times New Roman" w:cs="Times New Roman"/>
          <w:szCs w:val="24"/>
        </w:rPr>
        <w:t xml:space="preserve"> είναι δραστήριες και ενεργές. Έχουμε </w:t>
      </w:r>
      <w:r>
        <w:rPr>
          <w:rFonts w:eastAsia="Times New Roman" w:cs="Times New Roman"/>
          <w:szCs w:val="24"/>
        </w:rPr>
        <w:t xml:space="preserve">οκτακόσιες ογδόντα </w:t>
      </w:r>
      <w:r>
        <w:rPr>
          <w:rFonts w:eastAsia="Times New Roman" w:cs="Times New Roman"/>
          <w:szCs w:val="24"/>
        </w:rPr>
        <w:t xml:space="preserve">επιχειρήσεις συλλογικού </w:t>
      </w:r>
      <w:r>
        <w:rPr>
          <w:rFonts w:eastAsia="Times New Roman" w:cs="Times New Roman"/>
          <w:szCs w:val="24"/>
        </w:rPr>
        <w:lastRenderedPageBreak/>
        <w:t xml:space="preserve">και παραγωγικού σκοπού, έχουμε </w:t>
      </w:r>
      <w:r>
        <w:rPr>
          <w:rFonts w:eastAsia="Times New Roman" w:cs="Times New Roman"/>
          <w:szCs w:val="24"/>
        </w:rPr>
        <w:t>ενενήντα</w:t>
      </w:r>
      <w:r>
        <w:rPr>
          <w:rFonts w:eastAsia="Times New Roman" w:cs="Times New Roman"/>
          <w:szCs w:val="24"/>
        </w:rPr>
        <w:t xml:space="preserve"> επιχειρήσ</w:t>
      </w:r>
      <w:r>
        <w:rPr>
          <w:rFonts w:eastAsia="Times New Roman" w:cs="Times New Roman"/>
          <w:szCs w:val="24"/>
        </w:rPr>
        <w:t xml:space="preserve">εις κοινωνικής φροντίδας, </w:t>
      </w:r>
      <w:r>
        <w:rPr>
          <w:rFonts w:eastAsia="Times New Roman" w:cs="Times New Roman"/>
          <w:szCs w:val="24"/>
        </w:rPr>
        <w:t xml:space="preserve">τριάντα πέντε </w:t>
      </w:r>
      <w:r>
        <w:rPr>
          <w:rFonts w:eastAsia="Times New Roman" w:cs="Times New Roman"/>
          <w:szCs w:val="24"/>
        </w:rPr>
        <w:t xml:space="preserve">επιχειρήσεις ένταξης και </w:t>
      </w:r>
      <w:r>
        <w:rPr>
          <w:rFonts w:eastAsia="Times New Roman" w:cs="Times New Roman"/>
          <w:szCs w:val="24"/>
        </w:rPr>
        <w:t>δεκαεπτά</w:t>
      </w:r>
      <w:r>
        <w:rPr>
          <w:rFonts w:eastAsia="Times New Roman" w:cs="Times New Roman"/>
          <w:szCs w:val="24"/>
        </w:rPr>
        <w:t xml:space="preserve"> Κ</w:t>
      </w:r>
      <w:r>
        <w:rPr>
          <w:rFonts w:eastAsia="Times New Roman" w:cs="Times New Roman"/>
          <w:szCs w:val="24"/>
          <w:lang w:val="en-US"/>
        </w:rPr>
        <w:t>O</w:t>
      </w:r>
      <w:r>
        <w:rPr>
          <w:rFonts w:eastAsia="Times New Roman" w:cs="Times New Roman"/>
          <w:szCs w:val="24"/>
        </w:rPr>
        <w:t>ΙΝΣΕΠ. Αυτά τα αποτελέσματα δεν μας αρκούν.</w:t>
      </w:r>
    </w:p>
    <w:p w14:paraId="56F24986"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Ακούσαμε και στη συζήτηση των φορέων και συγκεκριμένα παραδείγματα και ήρθαν και επιχειρήσεις και μετέφεραν την εμπειρία τους.</w:t>
      </w:r>
    </w:p>
    <w:p w14:paraId="56F24987"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Το σημερι</w:t>
      </w:r>
      <w:r>
        <w:rPr>
          <w:rFonts w:eastAsia="Times New Roman" w:cs="Times New Roman"/>
          <w:szCs w:val="24"/>
        </w:rPr>
        <w:t xml:space="preserve">νό νομοσχέδιο προσπαθεί να βελτιώσει την ήδη υπάρχουσα νομοθεσία. Από την πλευρά της Αξιωματικής Αντιπολίτευσης, όμως, άκουσα την κ. </w:t>
      </w:r>
      <w:proofErr w:type="spellStart"/>
      <w:r>
        <w:rPr>
          <w:rFonts w:eastAsia="Times New Roman" w:cs="Times New Roman"/>
          <w:szCs w:val="24"/>
        </w:rPr>
        <w:t>Βούλτεψη</w:t>
      </w:r>
      <w:proofErr w:type="spellEnd"/>
      <w:r>
        <w:rPr>
          <w:rFonts w:eastAsia="Times New Roman" w:cs="Times New Roman"/>
          <w:szCs w:val="24"/>
        </w:rPr>
        <w:t xml:space="preserve"> να αναφέρεται στην έλλειψη προσωπικού. Εδώ, όμως, θέλω να θυμίσω τη μεγάλη προσπάθεια που κάναμε τότε -και έκανε κ</w:t>
      </w:r>
      <w:r>
        <w:rPr>
          <w:rFonts w:eastAsia="Times New Roman" w:cs="Times New Roman"/>
          <w:szCs w:val="24"/>
        </w:rPr>
        <w:t xml:space="preserve">αι ο κ. </w:t>
      </w:r>
      <w:proofErr w:type="spellStart"/>
      <w:r>
        <w:rPr>
          <w:rFonts w:eastAsia="Times New Roman" w:cs="Times New Roman"/>
          <w:szCs w:val="24"/>
        </w:rPr>
        <w:t>Κεγκέρογλου</w:t>
      </w:r>
      <w:proofErr w:type="spellEnd"/>
      <w:r>
        <w:rPr>
          <w:rFonts w:eastAsia="Times New Roman" w:cs="Times New Roman"/>
          <w:szCs w:val="24"/>
        </w:rPr>
        <w:t xml:space="preserve"> που είναι μέσα στην Αίθουσα- να πείσουμε τον κ. </w:t>
      </w:r>
      <w:proofErr w:type="spellStart"/>
      <w:r>
        <w:rPr>
          <w:rFonts w:eastAsia="Times New Roman" w:cs="Times New Roman"/>
          <w:szCs w:val="24"/>
        </w:rPr>
        <w:t>Βρούτση</w:t>
      </w:r>
      <w:proofErr w:type="spellEnd"/>
      <w:r>
        <w:rPr>
          <w:rFonts w:eastAsia="Times New Roman" w:cs="Times New Roman"/>
          <w:szCs w:val="24"/>
        </w:rPr>
        <w:t xml:space="preserve"> </w:t>
      </w:r>
      <w:r>
        <w:rPr>
          <w:rFonts w:eastAsia="Times New Roman" w:cs="Times New Roman"/>
          <w:szCs w:val="24"/>
        </w:rPr>
        <w:lastRenderedPageBreak/>
        <w:t>για την αναγκαιότητα της κοινωνικής οικονομίας, γιατί μας πήρε πολύ καιρό. Έστω και σήμερα χαίρομαι που το ψηφίζουν, αλλά αυτό δεν σημαίνει ότι τότε δεν έφεραν χίλια προσκόμματα μέ</w:t>
      </w:r>
      <w:r>
        <w:rPr>
          <w:rFonts w:eastAsia="Times New Roman" w:cs="Times New Roman"/>
          <w:szCs w:val="24"/>
        </w:rPr>
        <w:t xml:space="preserve">χρι τελικά να πεισθούν. </w:t>
      </w:r>
    </w:p>
    <w:p w14:paraId="56F24988"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Και αυτό είναι μια αλήθεια που πρέπει, επίσης, να κατατεθεί, γιατί εμείς, όπως είπα, ούτε μηδενίζουμε ούτε ωραιοποιούμε ούτε κανέναν θέλουμε να εξαγνίσουμε, τους εαυτούς μας, πρώτα απ’ όλα. Συνεχίζω, λοιπόν. </w:t>
      </w:r>
    </w:p>
    <w:p w14:paraId="56F24989"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Γίνεται, όπως είπα, κυ</w:t>
      </w:r>
      <w:r>
        <w:rPr>
          <w:rFonts w:eastAsia="Times New Roman" w:cs="Times New Roman"/>
          <w:szCs w:val="24"/>
        </w:rPr>
        <w:t>ρία Υπουργέ, η προσπάθεια από εσάς, αλλά και από όλους εμάς, να γίνει πολύ καλύτερο το πλαίσιο. Εγώ θα αναφερθώ σε δικές μας προτάσεις που κάνατε δε</w:t>
      </w:r>
      <w:r>
        <w:rPr>
          <w:rFonts w:eastAsia="Times New Roman" w:cs="Times New Roman"/>
          <w:szCs w:val="24"/>
        </w:rPr>
        <w:lastRenderedPageBreak/>
        <w:t xml:space="preserve">κτές και επιφυλάσσομαι για τα άρθρα, γιατί καταθέσατε νομοτεχνικές βελτιώσεις τις οποίες θα μελετήσουμε. Θα </w:t>
      </w:r>
      <w:r>
        <w:rPr>
          <w:rFonts w:eastAsia="Times New Roman" w:cs="Times New Roman"/>
          <w:szCs w:val="24"/>
        </w:rPr>
        <w:t>αναφερθώ σε συγκεκριμένες δικές μας προτάσεις.</w:t>
      </w:r>
    </w:p>
    <w:p w14:paraId="56F2498A"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Πριν, όμως, το κάνω, κύριοι συνάδελφε και κύριε Πρόεδρε που μας ακούτε και προεδρεύετε, θέλω να μεταφέρω ένα θέμα που αφορά καθαρά την κοινοβουλευτική διαδικασία, αλλά και την Κυβέρνηση. </w:t>
      </w:r>
    </w:p>
    <w:p w14:paraId="56F2498B"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Αυτό που γίνεται σε α</w:t>
      </w:r>
      <w:r>
        <w:rPr>
          <w:rFonts w:eastAsia="Times New Roman" w:cs="Times New Roman"/>
          <w:szCs w:val="24"/>
        </w:rPr>
        <w:t>υτό το νομοσχέδιο γίνεται σε ελάχιστα. Όταν, όμως, πραγματικά γίνεται, δεν δίδεται ο χρόνος. Δυστυχώς, πήραμε σήμερα τις νομοτεχνικές βελτιώσεις. Εγώ δεν είχα καν τον χρόνο να τις μελετήσω. Προσπάθησα να τις διατρέξω, τις είδα σε τίτλους, αλλά είναι και πά</w:t>
      </w:r>
      <w:r>
        <w:rPr>
          <w:rFonts w:eastAsia="Times New Roman" w:cs="Times New Roman"/>
          <w:szCs w:val="24"/>
        </w:rPr>
        <w:t xml:space="preserve">ρα πολλές. Δεν </w:t>
      </w:r>
      <w:r>
        <w:rPr>
          <w:rFonts w:eastAsia="Times New Roman" w:cs="Times New Roman"/>
          <w:szCs w:val="24"/>
        </w:rPr>
        <w:lastRenderedPageBreak/>
        <w:t xml:space="preserve">θέλω να σας ψέξω, αλλά να σας επαινέσω γι’ αυτό, διότι είναι ακριβώς προτάσεις μας, προτάσεις άλλων κομμάτων, προτάσεις των φορέων. </w:t>
      </w:r>
    </w:p>
    <w:p w14:paraId="56F2498C"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Θα μπορούσε, όμως, κύριε Πρόεδρε, κυρίες και κύριοι συνάδελφοι, να συζητηθεί το νομοσχέδιο την επόμενη εβδομ</w:t>
      </w:r>
      <w:r>
        <w:rPr>
          <w:rFonts w:eastAsia="Times New Roman" w:cs="Times New Roman"/>
          <w:szCs w:val="24"/>
        </w:rPr>
        <w:t>άδα, έτσι ώστε να έχουμε τη δυνατότητα μιας καλύτερης νομοθέτησης και να μην έχουμε -γιατί υπάρχουν και οι αθώες τροπολογίες και όχι μόνο οι πονηρές τροπολογίες- την ανάγκη να πάμε μετά από μια εβδομάδα σε μια τροπολογία γιατί κάτι μας ξέφυγε. Γιατί όλοι ά</w:t>
      </w:r>
      <w:r>
        <w:rPr>
          <w:rFonts w:eastAsia="Times New Roman" w:cs="Times New Roman"/>
          <w:szCs w:val="24"/>
        </w:rPr>
        <w:t>νθρωποι είμαστε, και η Κυβέρνηση και οι Βου</w:t>
      </w:r>
      <w:r>
        <w:rPr>
          <w:rFonts w:eastAsia="Times New Roman" w:cs="Times New Roman"/>
          <w:szCs w:val="24"/>
        </w:rPr>
        <w:lastRenderedPageBreak/>
        <w:t>λευτές. Τις καλύτερες προθέσεις να έχουμε, δεν θα είναι δυνατόν να νομοθετήσουμε καλά. Το βάζω, λοιπόν, αυτό στο συζήτηση και λέω τα εξής.</w:t>
      </w:r>
    </w:p>
    <w:p w14:paraId="56F2498D"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σε ό,τι αφορά τη θωράκιση της εθελοντικής εργασίας -γιατί θέλο</w:t>
      </w:r>
      <w:r>
        <w:rPr>
          <w:rFonts w:eastAsia="Times New Roman" w:cs="Times New Roman"/>
          <w:szCs w:val="24"/>
        </w:rPr>
        <w:t xml:space="preserve">υμε σε αυτές τις κοινωνικές επιχειρήσεις να μετέχουν οι εθελοντές-, θεωρούμε ότι κατά την ώσμωση των δυο χώρων, του χώρου του εθελοντισμού και του χώρου του κοινωνικού </w:t>
      </w:r>
      <w:proofErr w:type="spellStart"/>
      <w:r>
        <w:rPr>
          <w:rFonts w:eastAsia="Times New Roman" w:cs="Times New Roman"/>
          <w:szCs w:val="24"/>
        </w:rPr>
        <w:t>επιχειρείν</w:t>
      </w:r>
      <w:proofErr w:type="spellEnd"/>
      <w:r>
        <w:rPr>
          <w:rFonts w:eastAsia="Times New Roman" w:cs="Times New Roman"/>
          <w:szCs w:val="24"/>
        </w:rPr>
        <w:t>, ο ένας χώρος μπορεί να πάρει από τον άλλον. Θεωρούμε, λοιπόν, ότι την ανάρτη</w:t>
      </w:r>
      <w:r>
        <w:rPr>
          <w:rFonts w:eastAsia="Times New Roman" w:cs="Times New Roman"/>
          <w:szCs w:val="24"/>
        </w:rPr>
        <w:t xml:space="preserve">ση στην </w:t>
      </w:r>
      <w:r>
        <w:rPr>
          <w:rFonts w:eastAsia="Times New Roman" w:cs="Times New Roman"/>
          <w:szCs w:val="24"/>
        </w:rPr>
        <w:t>«</w:t>
      </w:r>
      <w:r>
        <w:rPr>
          <w:rFonts w:eastAsia="Times New Roman" w:cs="Times New Roman"/>
          <w:szCs w:val="24"/>
        </w:rPr>
        <w:t>ΕΡΓΑΝΗ</w:t>
      </w:r>
      <w:r>
        <w:rPr>
          <w:rFonts w:eastAsia="Times New Roman" w:cs="Times New Roman"/>
          <w:szCs w:val="24"/>
        </w:rPr>
        <w:t>»</w:t>
      </w:r>
      <w:r>
        <w:rPr>
          <w:rFonts w:eastAsia="Times New Roman" w:cs="Times New Roman"/>
          <w:szCs w:val="24"/>
        </w:rPr>
        <w:t xml:space="preserve">, τη θωράκιση περαιτέρω με την οριοθέτηση του χρόνου συμμετοχής των εθελοντών, όπως θα προτείναμε, αν υπάρχουν σε </w:t>
      </w:r>
      <w:r>
        <w:rPr>
          <w:rFonts w:eastAsia="Times New Roman" w:cs="Times New Roman"/>
          <w:szCs w:val="24"/>
        </w:rPr>
        <w:lastRenderedPageBreak/>
        <w:t>αυτή τη νομοτεχνική βελτίωση, κυρία Υπουργέ, εμείς θα τα κάνουμε δεκτά.</w:t>
      </w:r>
    </w:p>
    <w:p w14:paraId="56F2498E"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Επίσης, σε ό,τι αφορά το θέμα των προγραμματικών συμβά</w:t>
      </w:r>
      <w:r>
        <w:rPr>
          <w:rFonts w:eastAsia="Times New Roman" w:cs="Times New Roman"/>
          <w:szCs w:val="24"/>
        </w:rPr>
        <w:t>σεων που ήταν ένα κενό του προηγούμενου νόμου, σχετικά με τη μη ύπαρξη διαγωνιστικής διαδικασίας, φαίνεται, απ’ όσα μας είπε η κυρία Υπουργός –επιφυλάσσομαι να το δω- ότι η Κυβέρνηση άκουσε την πρότασή μας και τις προτάσεις άλλων και προβαίνει σε μια εξειδ</w:t>
      </w:r>
      <w:r>
        <w:rPr>
          <w:rFonts w:eastAsia="Times New Roman" w:cs="Times New Roman"/>
          <w:szCs w:val="24"/>
        </w:rPr>
        <w:t>ίκευση της διαδικασίας των κριτηρίων, έτσι ώστε να μπορούμε καθαρά σε τοπικό επίπεδο να δούμε ποιος και γιατί συνάπτει προγραμματική σύμβαση, με ποια κριτήρια και με ποια δι</w:t>
      </w:r>
      <w:r>
        <w:rPr>
          <w:rFonts w:eastAsia="Times New Roman" w:cs="Times New Roman"/>
          <w:szCs w:val="24"/>
        </w:rPr>
        <w:t>α</w:t>
      </w:r>
      <w:r>
        <w:rPr>
          <w:rFonts w:eastAsia="Times New Roman" w:cs="Times New Roman"/>
          <w:szCs w:val="24"/>
        </w:rPr>
        <w:t>φαν</w:t>
      </w:r>
      <w:r>
        <w:rPr>
          <w:rFonts w:eastAsia="Times New Roman" w:cs="Times New Roman"/>
          <w:szCs w:val="24"/>
        </w:rPr>
        <w:t>ή</w:t>
      </w:r>
      <w:r>
        <w:rPr>
          <w:rFonts w:eastAsia="Times New Roman" w:cs="Times New Roman"/>
          <w:szCs w:val="24"/>
        </w:rPr>
        <w:t xml:space="preserve"> διαδικασία. </w:t>
      </w:r>
    </w:p>
    <w:p w14:paraId="56F2498F"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Τρίτον, σε ό,τι αφορά τα ακίνητα και την παραχώρησή τους, και πάλι θέλουμε να δούμε τι θα γίνει με τις προτάσεις μας για τη θωράκιση και αυτής της διαδικασίας. Διότι η παραχώρηση ακινήτων δεν μας βρίσκει αυτή καθ’ αυτή διαφωνούντες, αλλά είναι σίγουρο ότι </w:t>
      </w:r>
      <w:r>
        <w:rPr>
          <w:rFonts w:eastAsia="Times New Roman" w:cs="Times New Roman"/>
          <w:szCs w:val="24"/>
        </w:rPr>
        <w:t xml:space="preserve">πρέπει να έχουμε τις συγκεκριμένες διαδικασίες για τη διαφάνεια, έτσι ώστε να μην γίνονται άλλου τύπου διευθετήσεις εις το όνομα του κοινωνικού </w:t>
      </w:r>
      <w:proofErr w:type="spellStart"/>
      <w:r>
        <w:rPr>
          <w:rFonts w:eastAsia="Times New Roman" w:cs="Times New Roman"/>
          <w:szCs w:val="24"/>
        </w:rPr>
        <w:t>επιχειρείν</w:t>
      </w:r>
      <w:proofErr w:type="spellEnd"/>
      <w:r>
        <w:rPr>
          <w:rFonts w:eastAsia="Times New Roman" w:cs="Times New Roman"/>
          <w:szCs w:val="24"/>
        </w:rPr>
        <w:t xml:space="preserve"> και της κοινωνικής πολιτικής. Είμαι σίγουρη ότι θα το δείτε. </w:t>
      </w:r>
    </w:p>
    <w:p w14:paraId="56F24990"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Και λέω και πάλι ότι αφού τις δούμε σήμ</w:t>
      </w:r>
      <w:r>
        <w:rPr>
          <w:rFonts w:eastAsia="Times New Roman" w:cs="Times New Roman"/>
          <w:szCs w:val="24"/>
        </w:rPr>
        <w:t>ερα και εν</w:t>
      </w:r>
      <w:r>
        <w:rPr>
          <w:rFonts w:eastAsia="Times New Roman" w:cs="Times New Roman"/>
          <w:szCs w:val="24"/>
        </w:rPr>
        <w:t xml:space="preserve"> </w:t>
      </w:r>
      <w:r>
        <w:rPr>
          <w:rFonts w:eastAsia="Times New Roman" w:cs="Times New Roman"/>
          <w:szCs w:val="24"/>
        </w:rPr>
        <w:t>όψει της αυριανής διαδικασίας, κυρία Υπουργέ, εάν χρειαστεί, εμείς θα καταθέσουμε απόψεις ή βελτιώσεις σε αυτά που σήμερα μας δώσατε.</w:t>
      </w:r>
    </w:p>
    <w:p w14:paraId="56F24991"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Επίσης, θέλω να αναφέρω και ένα σημείο του νομοσχεδίου στο οποίο η Δημοκρατική Συμπαράταξη εκφράζει τη διαφωνία</w:t>
      </w:r>
      <w:r>
        <w:rPr>
          <w:rFonts w:eastAsia="Times New Roman" w:cs="Times New Roman"/>
          <w:szCs w:val="24"/>
        </w:rPr>
        <w:t xml:space="preserve"> της και ασκεί δριμύτατη κριτική στην Κυβέρνηση γι’ αυτό: τη δημιουργία δύο ειδικών γραμματειών.</w:t>
      </w:r>
    </w:p>
    <w:p w14:paraId="56F24992"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Άκουσα -κι εγώ πιστεύω αυτά που άκουσα- και από τους δυο Υπουργούς που πήραν τον λόγο, για τη Γραμματεία Κοινωνικής Ένταξης των </w:t>
      </w:r>
      <w:proofErr w:type="spellStart"/>
      <w:r>
        <w:rPr>
          <w:rFonts w:eastAsia="Times New Roman" w:cs="Times New Roman"/>
          <w:szCs w:val="24"/>
        </w:rPr>
        <w:t>Ρομά</w:t>
      </w:r>
      <w:proofErr w:type="spellEnd"/>
      <w:r>
        <w:rPr>
          <w:rFonts w:eastAsia="Times New Roman" w:cs="Times New Roman"/>
          <w:szCs w:val="24"/>
        </w:rPr>
        <w:t xml:space="preserve"> και για τη Γραμματεία </w:t>
      </w:r>
      <w:r>
        <w:rPr>
          <w:rFonts w:eastAsia="Times New Roman" w:cs="Times New Roman"/>
          <w:szCs w:val="24"/>
        </w:rPr>
        <w:t>Κοινωνικής Οικονομίας, ότι δεν θα υπάρξει επιπλέον προσωπικό και δεν θα στερηθεί αυτό από τυχόν προσλήψεις –να τις δούμε, λοιπόν, γιατί δεν τις βλέπουμε- στην υγεία ή όπου αλλού έχουμε πολύ μεγάλες ανάγκες.</w:t>
      </w:r>
    </w:p>
    <w:p w14:paraId="56F24993"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Ωστόσο εγώ σας ερωτώ: Αφού, λοιπόν, δεν θα έχουμε</w:t>
      </w:r>
      <w:r>
        <w:rPr>
          <w:rFonts w:eastAsia="Times New Roman" w:cs="Times New Roman"/>
          <w:szCs w:val="24"/>
        </w:rPr>
        <w:t xml:space="preserve"> προσλήψεις, γιατί το εξειδικευμένο προσωπικό που έχετε και θα πάρετε μέσω αποσπάσεων, δεν μπορείτε να το φέρετε ή να το μετακινήσετε -αν πρόκειται- στο δικό σας Υπουργείο και να κάνετε μια ομάδα δράσης, μια ομάδα διοίκησης έργου; Το προβλέπει το νομοθετικ</w:t>
      </w:r>
      <w:r>
        <w:rPr>
          <w:rFonts w:eastAsia="Times New Roman" w:cs="Times New Roman"/>
          <w:szCs w:val="24"/>
        </w:rPr>
        <w:t xml:space="preserve">ό έργο. Βελτιώστε το έτι περαιτέρω. Ομάδα διοίκησης έργου. Υπάρχουν εργαλεία στη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 Δεν χρειάζεται να μεγαλώνουμε το κράτος.</w:t>
      </w:r>
    </w:p>
    <w:p w14:paraId="56F24994"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Να σας πω και κάτι άλλο; Θα μπορούσα να σκεφτώ, ακούγοντάς σας, κυρία Αντωνοπούλου, αυτή την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γ</w:t>
      </w:r>
      <w:r>
        <w:rPr>
          <w:rFonts w:eastAsia="Times New Roman" w:cs="Times New Roman"/>
          <w:szCs w:val="24"/>
        </w:rPr>
        <w:t>ραμματεία που λ</w:t>
      </w:r>
      <w:r>
        <w:rPr>
          <w:rFonts w:eastAsia="Times New Roman" w:cs="Times New Roman"/>
          <w:szCs w:val="24"/>
        </w:rPr>
        <w:t xml:space="preserve">έτε, εάν δεν συνέβαινε το εξής: Το Υπουργείο σας εν προκειμένω -και αυτό το κάνετε εσείς κατά κόρον, το κάναμε και </w:t>
      </w:r>
      <w:r>
        <w:rPr>
          <w:rFonts w:eastAsia="Times New Roman" w:cs="Times New Roman"/>
          <w:szCs w:val="24"/>
        </w:rPr>
        <w:lastRenderedPageBreak/>
        <w:t>εμείς και είναι κάτι που πρέπει να σταματήσει- όταν έχει ένα πλούσιο δυναμικό -αριθμητικά μιλώ πλούσιο- ένα μεγάλο αριθμητικά δυναμικό σε ηγε</w:t>
      </w:r>
      <w:r>
        <w:rPr>
          <w:rFonts w:eastAsia="Times New Roman" w:cs="Times New Roman"/>
          <w:szCs w:val="24"/>
        </w:rPr>
        <w:t xml:space="preserve">τικές καρέκλες, δηλαδή έχει τέσσερις Υπουργούς -Υπουργό, Αναπληρωτή Υπουργό, Αναπληρωτή Υπουργό, Υφυπουργό, άρα τέσσερις υπουργικές θέσεις- έχει ήδη τέσσερις </w:t>
      </w:r>
      <w:r>
        <w:rPr>
          <w:rFonts w:eastAsia="Times New Roman" w:cs="Times New Roman"/>
          <w:szCs w:val="24"/>
        </w:rPr>
        <w:t>γ</w:t>
      </w:r>
      <w:r>
        <w:rPr>
          <w:rFonts w:eastAsia="Times New Roman" w:cs="Times New Roman"/>
          <w:szCs w:val="24"/>
        </w:rPr>
        <w:t xml:space="preserve">ραμματείες -και εκεί έχετε πολλαπλασιάσει το κράτος, γιατί αυτό κάνετε- δεν νοείται με τίποτα να </w:t>
      </w:r>
      <w:r>
        <w:rPr>
          <w:rFonts w:eastAsia="Times New Roman" w:cs="Times New Roman"/>
          <w:szCs w:val="24"/>
        </w:rPr>
        <w:t xml:space="preserve">φτιάχνετε άλλες δυο </w:t>
      </w:r>
      <w:r>
        <w:rPr>
          <w:rFonts w:eastAsia="Times New Roman" w:cs="Times New Roman"/>
          <w:szCs w:val="24"/>
        </w:rPr>
        <w:t>ε</w:t>
      </w:r>
      <w:r>
        <w:rPr>
          <w:rFonts w:eastAsia="Times New Roman" w:cs="Times New Roman"/>
          <w:szCs w:val="24"/>
        </w:rPr>
        <w:t xml:space="preserve">ιδικές </w:t>
      </w:r>
      <w:r>
        <w:rPr>
          <w:rFonts w:eastAsia="Times New Roman" w:cs="Times New Roman"/>
          <w:szCs w:val="24"/>
        </w:rPr>
        <w:t>γ</w:t>
      </w:r>
      <w:r>
        <w:rPr>
          <w:rFonts w:eastAsia="Times New Roman" w:cs="Times New Roman"/>
          <w:szCs w:val="24"/>
        </w:rPr>
        <w:t>ραμματείες.</w:t>
      </w:r>
    </w:p>
    <w:p w14:paraId="56F24995"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Έχεις Υπουργό -εδώ είναι, παρούσα- εξειδικευμένη και είναι στις αρμοδιότητές της τα θέματα αυτά. Έχεις άλλη Υπουργό, που δεν είναι αυτή τη στιγμή παρούσα, για να έχει τις </w:t>
      </w:r>
      <w:r>
        <w:rPr>
          <w:rFonts w:eastAsia="Times New Roman" w:cs="Times New Roman"/>
          <w:szCs w:val="24"/>
        </w:rPr>
        <w:lastRenderedPageBreak/>
        <w:t xml:space="preserve">αρμοδιότητες των </w:t>
      </w:r>
      <w:proofErr w:type="spellStart"/>
      <w:r>
        <w:rPr>
          <w:rFonts w:eastAsia="Times New Roman" w:cs="Times New Roman"/>
          <w:szCs w:val="24"/>
        </w:rPr>
        <w:t>Ρομά</w:t>
      </w:r>
      <w:proofErr w:type="spellEnd"/>
      <w:r>
        <w:rPr>
          <w:rFonts w:eastAsia="Times New Roman" w:cs="Times New Roman"/>
          <w:szCs w:val="24"/>
        </w:rPr>
        <w:t>. Δεν χρειάζεται να φορ</w:t>
      </w:r>
      <w:r>
        <w:rPr>
          <w:rFonts w:eastAsia="Times New Roman" w:cs="Times New Roman"/>
          <w:szCs w:val="24"/>
        </w:rPr>
        <w:t xml:space="preserve">τώνουμε το κράτος εκεί που δεν μπορεί να φορτωθεί. Η </w:t>
      </w:r>
      <w:r>
        <w:rPr>
          <w:rFonts w:eastAsia="Times New Roman" w:cs="Times New Roman"/>
          <w:szCs w:val="24"/>
        </w:rPr>
        <w:t>π</w:t>
      </w:r>
      <w:r>
        <w:rPr>
          <w:rFonts w:eastAsia="Times New Roman" w:cs="Times New Roman"/>
          <w:szCs w:val="24"/>
        </w:rPr>
        <w:t xml:space="preserve">αιδεία, η </w:t>
      </w:r>
      <w:r>
        <w:rPr>
          <w:rFonts w:eastAsia="Times New Roman" w:cs="Times New Roman"/>
          <w:szCs w:val="24"/>
        </w:rPr>
        <w:t>υ</w:t>
      </w:r>
      <w:r>
        <w:rPr>
          <w:rFonts w:eastAsia="Times New Roman" w:cs="Times New Roman"/>
          <w:szCs w:val="24"/>
        </w:rPr>
        <w:t xml:space="preserve">γεία, η ασφάλιση είναι εκεί που πρέπει να </w:t>
      </w:r>
      <w:proofErr w:type="spellStart"/>
      <w:r>
        <w:rPr>
          <w:rFonts w:eastAsia="Times New Roman" w:cs="Times New Roman"/>
          <w:szCs w:val="24"/>
        </w:rPr>
        <w:t>αιμοδοτήσουμε</w:t>
      </w:r>
      <w:proofErr w:type="spellEnd"/>
      <w:r>
        <w:rPr>
          <w:rFonts w:eastAsia="Times New Roman" w:cs="Times New Roman"/>
          <w:szCs w:val="24"/>
        </w:rPr>
        <w:t xml:space="preserve"> και να δώσουμε προτεραιότητα, όχι και πάλι με χρονοβόρες δομές.</w:t>
      </w:r>
    </w:p>
    <w:p w14:paraId="56F24996"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Κλείνω, λέγοντας ότι σε όλη αυτή τη διαδικασία όπου μετείχαμε ως Δημοκρ</w:t>
      </w:r>
      <w:r>
        <w:rPr>
          <w:rFonts w:eastAsia="Times New Roman" w:cs="Times New Roman"/>
          <w:szCs w:val="24"/>
        </w:rPr>
        <w:t>ατική Συμπαράταξη, προσπαθήσαμε να φέρουμε βελτιώσεις και προτάσεις. Χαιρόμαστε που κάποιες από αυτές τουλάχιστον -για να μην πω οι περισσότερες- γίνονται δεκτές από την κυρία Υπουργό.</w:t>
      </w:r>
    </w:p>
    <w:p w14:paraId="56F24997"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Με την επιφύλαξη, λοιπόν, των άρθρων που είπα ότι κατ’ αρχήν τα βλέπουμ</w:t>
      </w:r>
      <w:r>
        <w:rPr>
          <w:rFonts w:eastAsia="Times New Roman" w:cs="Times New Roman"/>
          <w:szCs w:val="24"/>
        </w:rPr>
        <w:t xml:space="preserve">ε αρνητικά και να δούμε στην πράξη λεπτομερώς τα όσα καταθέσατε, εκφράζουμε τη θετική μας ψήφο σε </w:t>
      </w:r>
      <w:r>
        <w:rPr>
          <w:rFonts w:eastAsia="Times New Roman" w:cs="Times New Roman"/>
          <w:szCs w:val="24"/>
        </w:rPr>
        <w:lastRenderedPageBreak/>
        <w:t>ό,τι αφορά την αρχή του νομοσχεδίου και επιφυλασσόμαστε για τα άρθρα στη συνέχεια.</w:t>
      </w:r>
    </w:p>
    <w:p w14:paraId="56F24998"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56F24999" w14:textId="77777777" w:rsidR="00DA1B4D" w:rsidRDefault="004A2815">
      <w:pPr>
        <w:spacing w:after="0" w:line="600" w:lineRule="auto"/>
        <w:ind w:firstLine="709"/>
        <w:jc w:val="both"/>
        <w:rPr>
          <w:rFonts w:eastAsia="Times New Roman"/>
          <w:bCs/>
        </w:rPr>
      </w:pPr>
      <w:r>
        <w:rPr>
          <w:rFonts w:eastAsia="Times New Roman"/>
          <w:bCs/>
        </w:rPr>
        <w:t>(Χειροκροτήματα από την πτέρυγα της Δημοκρατικής Συμπαράταξ</w:t>
      </w:r>
      <w:r>
        <w:rPr>
          <w:rFonts w:eastAsia="Times New Roman"/>
          <w:bCs/>
        </w:rPr>
        <w:t>ης ΠΑΣΟΚ-ΔΗΜΑΡ)</w:t>
      </w:r>
    </w:p>
    <w:p w14:paraId="56F2499A"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εμείς ευχαριστούμε.</w:t>
      </w:r>
    </w:p>
    <w:p w14:paraId="56F2499B" w14:textId="77777777" w:rsidR="00DA1B4D" w:rsidRDefault="004A2815">
      <w:pPr>
        <w:spacing w:after="0"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w:t>
      </w:r>
      <w:r>
        <w:rPr>
          <w:rFonts w:eastAsia="Times New Roman" w:cs="Times New Roman"/>
        </w:rPr>
        <w:t xml:space="preserve">ρίου και τον τρόπο οργάνωσης και λειτουργίας της Βουλής, σαράντα επτά μαθητές και μαθήτριες και </w:t>
      </w:r>
      <w:r>
        <w:rPr>
          <w:rFonts w:eastAsia="Times New Roman" w:cs="Times New Roman"/>
        </w:rPr>
        <w:lastRenderedPageBreak/>
        <w:t>δυο εκπαιδευτικοί συνοδοί τους από το 2</w:t>
      </w:r>
      <w:r>
        <w:rPr>
          <w:rFonts w:eastAsia="Times New Roman" w:cs="Times New Roman"/>
          <w:vertAlign w:val="superscript"/>
        </w:rPr>
        <w:t>ο</w:t>
      </w:r>
      <w:r>
        <w:rPr>
          <w:rFonts w:eastAsia="Times New Roman" w:cs="Times New Roman"/>
        </w:rPr>
        <w:t xml:space="preserve"> Δημοτικό Σχολείο Θρακομακεδόνων.</w:t>
      </w:r>
    </w:p>
    <w:p w14:paraId="56F2499C" w14:textId="77777777" w:rsidR="00DA1B4D" w:rsidRDefault="004A2815">
      <w:pPr>
        <w:spacing w:after="0" w:line="600" w:lineRule="auto"/>
        <w:ind w:firstLine="720"/>
        <w:jc w:val="both"/>
        <w:rPr>
          <w:rFonts w:eastAsia="Times New Roman" w:cs="Times New Roman"/>
        </w:rPr>
      </w:pPr>
      <w:r>
        <w:rPr>
          <w:rFonts w:eastAsia="Times New Roman" w:cs="Times New Roman"/>
        </w:rPr>
        <w:t>Η Βουλή τούς καλωσορίζει.</w:t>
      </w:r>
    </w:p>
    <w:p w14:paraId="56F2499D" w14:textId="77777777" w:rsidR="00DA1B4D" w:rsidRDefault="004A2815">
      <w:pPr>
        <w:spacing w:after="0" w:line="600" w:lineRule="auto"/>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56F2499E"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Το λόγο έχ</w:t>
      </w:r>
      <w:r>
        <w:rPr>
          <w:rFonts w:eastAsia="Times New Roman" w:cs="Times New Roman"/>
          <w:szCs w:val="24"/>
        </w:rPr>
        <w:t xml:space="preserve">ει ο </w:t>
      </w:r>
      <w:r>
        <w:rPr>
          <w:rFonts w:eastAsia="Times New Roman" w:cs="Times New Roman"/>
          <w:szCs w:val="24"/>
        </w:rPr>
        <w:t>ε</w:t>
      </w:r>
      <w:r>
        <w:rPr>
          <w:rFonts w:eastAsia="Times New Roman" w:cs="Times New Roman"/>
          <w:szCs w:val="24"/>
        </w:rPr>
        <w:t xml:space="preserve">ισηγητής του ΚΚΕ κ. </w:t>
      </w:r>
      <w:proofErr w:type="spellStart"/>
      <w:r>
        <w:rPr>
          <w:rFonts w:eastAsia="Times New Roman" w:cs="Times New Roman"/>
          <w:szCs w:val="24"/>
        </w:rPr>
        <w:t>Κατσώτης</w:t>
      </w:r>
      <w:proofErr w:type="spellEnd"/>
      <w:r>
        <w:rPr>
          <w:rFonts w:eastAsia="Times New Roman" w:cs="Times New Roman"/>
          <w:szCs w:val="24"/>
        </w:rPr>
        <w:t xml:space="preserve"> για δεκαπέντε λεπτά.</w:t>
      </w:r>
    </w:p>
    <w:p w14:paraId="56F2499F"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Ευχαριστώ, κύριε Πρόεδρε.</w:t>
      </w:r>
    </w:p>
    <w:p w14:paraId="56F249A0"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Το σχέδιο νόμου με τίτλο</w:t>
      </w:r>
      <w:r>
        <w:rPr>
          <w:rFonts w:eastAsia="Times New Roman" w:cs="Times New Roman"/>
          <w:szCs w:val="24"/>
        </w:rPr>
        <w:t>:</w:t>
      </w:r>
      <w:r>
        <w:rPr>
          <w:rFonts w:eastAsia="Times New Roman" w:cs="Times New Roman"/>
          <w:szCs w:val="24"/>
        </w:rPr>
        <w:t xml:space="preserve"> «Κοινωνική και αλληλέγγυα οικονομία και ανάπτυξη των φορέων της και άλλες διατάξεις» καθορίζει ως τέτοιους φορείς τις </w:t>
      </w:r>
      <w:r>
        <w:rPr>
          <w:rFonts w:eastAsia="Times New Roman" w:cs="Times New Roman"/>
          <w:szCs w:val="24"/>
        </w:rPr>
        <w:t>ΚΟΙΝΣΕΠ</w:t>
      </w:r>
      <w:r>
        <w:rPr>
          <w:rFonts w:eastAsia="Times New Roman" w:cs="Times New Roman"/>
          <w:szCs w:val="24"/>
        </w:rPr>
        <w:t>, του</w:t>
      </w:r>
      <w:r>
        <w:rPr>
          <w:rFonts w:eastAsia="Times New Roman" w:cs="Times New Roman"/>
          <w:szCs w:val="24"/>
        </w:rPr>
        <w:t>ς συνεταιρισμούς των εργαζομένων, τους αγροτικούς συνεταιρισμούς, τους αστι</w:t>
      </w:r>
      <w:r>
        <w:rPr>
          <w:rFonts w:eastAsia="Times New Roman" w:cs="Times New Roman"/>
          <w:szCs w:val="24"/>
        </w:rPr>
        <w:lastRenderedPageBreak/>
        <w:t>κούς συνεταιρισμούς, τις ενώσεις προσώπων, καθώς και οποιοδήποτε άλλο πολυμελές νομικό πρόσωπο ή ένωση προσώπων με τις προϋποθέσεις που θέτει στα άρθρα του.</w:t>
      </w:r>
    </w:p>
    <w:p w14:paraId="56F249A1"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Το Μέρος </w:t>
      </w:r>
      <w:r>
        <w:rPr>
          <w:rFonts w:eastAsia="Times New Roman" w:cs="Times New Roman"/>
          <w:szCs w:val="24"/>
        </w:rPr>
        <w:t>π</w:t>
      </w:r>
      <w:r>
        <w:rPr>
          <w:rFonts w:eastAsia="Times New Roman" w:cs="Times New Roman"/>
          <w:szCs w:val="24"/>
        </w:rPr>
        <w:t xml:space="preserve">ρώτο, με τα έξι κεφάλαια και τα τριάντα έξι άρθρα, προβλέπει τον τρόπο ίδρυσης και λειτουργίας των Κοινωνικών Συνεταιριστικών Επιχειρήσεων, των </w:t>
      </w:r>
      <w:r>
        <w:rPr>
          <w:rFonts w:eastAsia="Times New Roman" w:cs="Times New Roman"/>
          <w:szCs w:val="24"/>
        </w:rPr>
        <w:t>ΚΟΙΝΣΕΠ</w:t>
      </w:r>
      <w:r>
        <w:rPr>
          <w:rFonts w:eastAsia="Times New Roman" w:cs="Times New Roman"/>
          <w:szCs w:val="24"/>
        </w:rPr>
        <w:t xml:space="preserve"> δηλαδή, των συνεταιρισμών των εργαζομένων, καθορίζει τους πόρους και τα κίνητρα, καθώς και τα υποστηρικτ</w:t>
      </w:r>
      <w:r>
        <w:rPr>
          <w:rFonts w:eastAsia="Times New Roman" w:cs="Times New Roman"/>
          <w:szCs w:val="24"/>
        </w:rPr>
        <w:t xml:space="preserve">ικά μέτρα, όπως την ίδρυση </w:t>
      </w:r>
      <w:r>
        <w:rPr>
          <w:rFonts w:eastAsia="Times New Roman" w:cs="Times New Roman"/>
          <w:szCs w:val="24"/>
        </w:rPr>
        <w:t>τ</w:t>
      </w:r>
      <w:r>
        <w:rPr>
          <w:rFonts w:eastAsia="Times New Roman" w:cs="Times New Roman"/>
          <w:szCs w:val="24"/>
        </w:rPr>
        <w:t xml:space="preserve">αμείου </w:t>
      </w:r>
      <w:r>
        <w:rPr>
          <w:rFonts w:eastAsia="Times New Roman" w:cs="Times New Roman"/>
          <w:szCs w:val="24"/>
        </w:rPr>
        <w:t>κ</w:t>
      </w:r>
      <w:r>
        <w:rPr>
          <w:rFonts w:eastAsia="Times New Roman" w:cs="Times New Roman"/>
          <w:szCs w:val="24"/>
        </w:rPr>
        <w:t xml:space="preserve">οινωνικής </w:t>
      </w:r>
      <w:r>
        <w:rPr>
          <w:rFonts w:eastAsia="Times New Roman" w:cs="Times New Roman"/>
          <w:szCs w:val="24"/>
        </w:rPr>
        <w:t>ο</w:t>
      </w:r>
      <w:r>
        <w:rPr>
          <w:rFonts w:eastAsia="Times New Roman" w:cs="Times New Roman"/>
          <w:szCs w:val="24"/>
        </w:rPr>
        <w:t xml:space="preserve">ικονομίας, τη δημιουργία </w:t>
      </w:r>
      <w:r>
        <w:rPr>
          <w:rFonts w:eastAsia="Times New Roman" w:cs="Times New Roman"/>
          <w:szCs w:val="24"/>
        </w:rPr>
        <w:t>ε</w:t>
      </w:r>
      <w:r>
        <w:rPr>
          <w:rFonts w:eastAsia="Times New Roman" w:cs="Times New Roman"/>
          <w:szCs w:val="24"/>
        </w:rPr>
        <w:t xml:space="preserve">θνικής </w:t>
      </w:r>
      <w:r>
        <w:rPr>
          <w:rFonts w:eastAsia="Times New Roman" w:cs="Times New Roman"/>
          <w:szCs w:val="24"/>
        </w:rPr>
        <w:t>ε</w:t>
      </w:r>
      <w:r>
        <w:rPr>
          <w:rFonts w:eastAsia="Times New Roman" w:cs="Times New Roman"/>
          <w:szCs w:val="24"/>
        </w:rPr>
        <w:t xml:space="preserve">πιτροπής, </w:t>
      </w:r>
      <w:r>
        <w:rPr>
          <w:rFonts w:eastAsia="Times New Roman" w:cs="Times New Roman"/>
          <w:szCs w:val="24"/>
        </w:rPr>
        <w:t>σ</w:t>
      </w:r>
      <w:r>
        <w:rPr>
          <w:rFonts w:eastAsia="Times New Roman" w:cs="Times New Roman"/>
          <w:szCs w:val="24"/>
        </w:rPr>
        <w:t xml:space="preserve">υντονιστικής </w:t>
      </w:r>
      <w:r>
        <w:rPr>
          <w:rFonts w:eastAsia="Times New Roman" w:cs="Times New Roman"/>
          <w:szCs w:val="24"/>
        </w:rPr>
        <w:t>ε</w:t>
      </w:r>
      <w:r>
        <w:rPr>
          <w:rFonts w:eastAsia="Times New Roman" w:cs="Times New Roman"/>
          <w:szCs w:val="24"/>
        </w:rPr>
        <w:t xml:space="preserve">πιτροπής. Προβλέπει, επίσης, τη συμμετοχή των φορέων κοινωνικής αλληλεγγύης σε </w:t>
      </w:r>
      <w:r>
        <w:rPr>
          <w:rFonts w:eastAsia="Times New Roman" w:cs="Times New Roman"/>
          <w:szCs w:val="24"/>
        </w:rPr>
        <w:lastRenderedPageBreak/>
        <w:t xml:space="preserve">προγραμματικές συμβάσεις με το δημόσιο ή φορείς του ευρύτερου δημόσιου </w:t>
      </w:r>
      <w:r>
        <w:rPr>
          <w:rFonts w:eastAsia="Times New Roman" w:cs="Times New Roman"/>
          <w:szCs w:val="24"/>
        </w:rPr>
        <w:t>τομέα και τους ΟΤΑ α</w:t>
      </w:r>
      <w:r>
        <w:rPr>
          <w:rFonts w:eastAsia="Times New Roman" w:cs="Times New Roman"/>
          <w:szCs w:val="24"/>
        </w:rPr>
        <w:t>΄</w:t>
      </w:r>
      <w:r>
        <w:rPr>
          <w:rFonts w:eastAsia="Times New Roman" w:cs="Times New Roman"/>
          <w:szCs w:val="24"/>
        </w:rPr>
        <w:t xml:space="preserve"> και β΄ βαθμού.</w:t>
      </w:r>
    </w:p>
    <w:p w14:paraId="56F249A2"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Το Μέρος </w:t>
      </w:r>
      <w:r>
        <w:rPr>
          <w:rFonts w:eastAsia="Times New Roman" w:cs="Times New Roman"/>
          <w:szCs w:val="24"/>
        </w:rPr>
        <w:t>δ</w:t>
      </w:r>
      <w:r>
        <w:rPr>
          <w:rFonts w:eastAsia="Times New Roman" w:cs="Times New Roman"/>
          <w:szCs w:val="24"/>
        </w:rPr>
        <w:t xml:space="preserve">εύτερο, με τα δύο κεφάλαια και τα δεκατέσσερα άρθρα του, προβλέπει τη σύσταση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Γ</w:t>
      </w:r>
      <w:r>
        <w:rPr>
          <w:rFonts w:eastAsia="Times New Roman" w:cs="Times New Roman"/>
          <w:szCs w:val="24"/>
        </w:rPr>
        <w:t xml:space="preserve">ραμματείας </w:t>
      </w:r>
      <w:r>
        <w:rPr>
          <w:rFonts w:eastAsia="Times New Roman" w:cs="Times New Roman"/>
          <w:szCs w:val="24"/>
        </w:rPr>
        <w:t>Κ</w:t>
      </w:r>
      <w:r>
        <w:rPr>
          <w:rFonts w:eastAsia="Times New Roman" w:cs="Times New Roman"/>
          <w:szCs w:val="24"/>
        </w:rPr>
        <w:t xml:space="preserve">οινωνικής και </w:t>
      </w:r>
      <w:r>
        <w:rPr>
          <w:rFonts w:eastAsia="Times New Roman" w:cs="Times New Roman"/>
          <w:szCs w:val="24"/>
        </w:rPr>
        <w:t>Α</w:t>
      </w:r>
      <w:r>
        <w:rPr>
          <w:rFonts w:eastAsia="Times New Roman" w:cs="Times New Roman"/>
          <w:szCs w:val="24"/>
        </w:rPr>
        <w:t xml:space="preserve">λληλέγγυας </w:t>
      </w:r>
      <w:r>
        <w:rPr>
          <w:rFonts w:eastAsia="Times New Roman" w:cs="Times New Roman"/>
          <w:szCs w:val="24"/>
        </w:rPr>
        <w:t>Ο</w:t>
      </w:r>
      <w:r>
        <w:rPr>
          <w:rFonts w:eastAsia="Times New Roman" w:cs="Times New Roman"/>
          <w:szCs w:val="24"/>
        </w:rPr>
        <w:t xml:space="preserve">ικονομίας, καθώς και τη σύσταση Ειδικής Γραμματείας </w:t>
      </w:r>
      <w:proofErr w:type="spellStart"/>
      <w:r>
        <w:rPr>
          <w:rFonts w:eastAsia="Times New Roman" w:cs="Times New Roman"/>
          <w:szCs w:val="24"/>
        </w:rPr>
        <w:t>Ρομά</w:t>
      </w:r>
      <w:proofErr w:type="spellEnd"/>
      <w:r>
        <w:rPr>
          <w:rFonts w:eastAsia="Times New Roman" w:cs="Times New Roman"/>
          <w:szCs w:val="24"/>
        </w:rPr>
        <w:t>, τη διάρθρωσή τους, τη στε</w:t>
      </w:r>
      <w:r>
        <w:rPr>
          <w:rFonts w:eastAsia="Times New Roman" w:cs="Times New Roman"/>
          <w:szCs w:val="24"/>
        </w:rPr>
        <w:t xml:space="preserve">λέχωσή τους και τον ορισμό </w:t>
      </w:r>
      <w:r>
        <w:rPr>
          <w:rFonts w:eastAsia="Times New Roman" w:cs="Times New Roman"/>
          <w:szCs w:val="24"/>
        </w:rPr>
        <w:t>ε</w:t>
      </w:r>
      <w:r>
        <w:rPr>
          <w:rFonts w:eastAsia="Times New Roman" w:cs="Times New Roman"/>
          <w:szCs w:val="24"/>
        </w:rPr>
        <w:t xml:space="preserve">ιδικών </w:t>
      </w:r>
      <w:r>
        <w:rPr>
          <w:rFonts w:eastAsia="Times New Roman" w:cs="Times New Roman"/>
          <w:szCs w:val="24"/>
        </w:rPr>
        <w:t>γ</w:t>
      </w:r>
      <w:r>
        <w:rPr>
          <w:rFonts w:eastAsia="Times New Roman" w:cs="Times New Roman"/>
          <w:szCs w:val="24"/>
        </w:rPr>
        <w:t>ραμματέων.</w:t>
      </w:r>
    </w:p>
    <w:p w14:paraId="56F249A3"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Το Κεφάλαιο Γ΄ του Μέρους </w:t>
      </w:r>
      <w:r>
        <w:rPr>
          <w:rFonts w:eastAsia="Times New Roman" w:cs="Times New Roman"/>
          <w:szCs w:val="24"/>
        </w:rPr>
        <w:t>δ</w:t>
      </w:r>
      <w:r>
        <w:rPr>
          <w:rFonts w:eastAsia="Times New Roman" w:cs="Times New Roman"/>
          <w:szCs w:val="24"/>
        </w:rPr>
        <w:t xml:space="preserve">εύτερου, με τα τέσσερα άρθρα του, προβλέπει την αξιοποίηση της ακίνητης περιουσίας των φορέων κοινωνικής ασφάλισης, την αναζήτηση των αναπηρικών συντάξεων, αν κριθούν από τα ΚΕΠΑ οι </w:t>
      </w:r>
      <w:r>
        <w:rPr>
          <w:rFonts w:eastAsia="Times New Roman" w:cs="Times New Roman"/>
          <w:szCs w:val="24"/>
        </w:rPr>
        <w:t>προσφεύγο</w:t>
      </w:r>
      <w:r>
        <w:rPr>
          <w:rFonts w:eastAsia="Times New Roman" w:cs="Times New Roman"/>
          <w:szCs w:val="24"/>
        </w:rPr>
        <w:lastRenderedPageBreak/>
        <w:t xml:space="preserve">ντες ως μη δικαιούχοι συντάξιμου ποσοστού αναπηρίας, οργανωτικά θέματα του Υπουργείου Εργασίας, την εκκαθάριση ληξιπρόθεσμων υποχρεώσεων στον ΕΟΠΥΥ, την προσαρμογή των ορίων ηλικίας σε διατάξεις, σύμφωνα με τα νέα αυξημένα όρια του νόμου </w:t>
      </w:r>
      <w:proofErr w:type="spellStart"/>
      <w:r>
        <w:rPr>
          <w:rFonts w:eastAsia="Times New Roman" w:cs="Times New Roman"/>
          <w:szCs w:val="24"/>
        </w:rPr>
        <w:t>Κατρούγκα</w:t>
      </w:r>
      <w:r>
        <w:rPr>
          <w:rFonts w:eastAsia="Times New Roman" w:cs="Times New Roman"/>
          <w:szCs w:val="24"/>
        </w:rPr>
        <w:t>λου</w:t>
      </w:r>
      <w:proofErr w:type="spellEnd"/>
      <w:r>
        <w:rPr>
          <w:rFonts w:eastAsia="Times New Roman" w:cs="Times New Roman"/>
          <w:szCs w:val="24"/>
        </w:rPr>
        <w:t>.</w:t>
      </w:r>
    </w:p>
    <w:p w14:paraId="56F249A4"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Στο Μέρος </w:t>
      </w:r>
      <w:r>
        <w:rPr>
          <w:rFonts w:eastAsia="Times New Roman" w:cs="Times New Roman"/>
          <w:szCs w:val="24"/>
        </w:rPr>
        <w:t>τ</w:t>
      </w:r>
      <w:r>
        <w:rPr>
          <w:rFonts w:eastAsia="Times New Roman" w:cs="Times New Roman"/>
          <w:szCs w:val="24"/>
        </w:rPr>
        <w:t>ρίτο τα επτά άρθρα αφορούν θέματα του ΟΑΕΔ, με κύριο την προκλητική ρύθμιση που αφορά την επιδότηση των ξενοδόχων για απασχόληση των εργαζομένων για αύξηση της σεζόν.</w:t>
      </w:r>
    </w:p>
    <w:p w14:paraId="56F249A5"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Θα αναφερθούμε κυρίως στα δύο μέρη που αφορούν την </w:t>
      </w:r>
      <w:r>
        <w:rPr>
          <w:rFonts w:eastAsia="Times New Roman" w:cs="Times New Roman"/>
          <w:szCs w:val="24"/>
        </w:rPr>
        <w:t>κ</w:t>
      </w:r>
      <w:r>
        <w:rPr>
          <w:rFonts w:eastAsia="Times New Roman" w:cs="Times New Roman"/>
          <w:szCs w:val="24"/>
        </w:rPr>
        <w:t xml:space="preserve">οινωνική και </w:t>
      </w:r>
      <w:r>
        <w:rPr>
          <w:rFonts w:eastAsia="Times New Roman" w:cs="Times New Roman"/>
          <w:szCs w:val="24"/>
        </w:rPr>
        <w:t>α</w:t>
      </w:r>
      <w:r>
        <w:rPr>
          <w:rFonts w:eastAsia="Times New Roman" w:cs="Times New Roman"/>
          <w:szCs w:val="24"/>
        </w:rPr>
        <w:t>λληλέγγ</w:t>
      </w:r>
      <w:r>
        <w:rPr>
          <w:rFonts w:eastAsia="Times New Roman" w:cs="Times New Roman"/>
          <w:szCs w:val="24"/>
        </w:rPr>
        <w:t xml:space="preserve">υα </w:t>
      </w:r>
      <w:r>
        <w:rPr>
          <w:rFonts w:eastAsia="Times New Roman" w:cs="Times New Roman"/>
          <w:szCs w:val="24"/>
        </w:rPr>
        <w:t>ο</w:t>
      </w:r>
      <w:r>
        <w:rPr>
          <w:rFonts w:eastAsia="Times New Roman" w:cs="Times New Roman"/>
          <w:szCs w:val="24"/>
        </w:rPr>
        <w:t xml:space="preserve">ικονομία. Η Κυβέρνηση ΣΥΡΙΖΑ-ΑΝΕΛ κινείται στην ίδια στρατηγική της Ευρωπαϊκής Ένωσης και </w:t>
      </w:r>
      <w:r>
        <w:rPr>
          <w:rFonts w:eastAsia="Times New Roman" w:cs="Times New Roman"/>
          <w:szCs w:val="24"/>
        </w:rPr>
        <w:lastRenderedPageBreak/>
        <w:t>του κεφαλαίου, έχει τον ίδιο οδικό χάρτη για τη διέξοδο από την κρίση που είχαν και οι προηγούμενες κυβερνήσεις. Το πρόγραμμά της είναι η υλοποίηση των μνημονίων.</w:t>
      </w:r>
      <w:r>
        <w:rPr>
          <w:rFonts w:eastAsia="Times New Roman" w:cs="Times New Roman"/>
          <w:szCs w:val="24"/>
        </w:rPr>
        <w:t xml:space="preserve"> Έχει κάνει ιδιοκτησία της όχι μόνο το τρίτο μνημόνιο, αλλά και τα δύο προηγούμενα, αφού υλοποιεί κατά γράμμα όλα όσα αυτά προβλέπουν.</w:t>
      </w:r>
    </w:p>
    <w:p w14:paraId="56F249A6"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Υλοποιεί τις επιλογές του κεφαλαίου κόντρα στη ζωή των εργαζομένων και του λαού. Αυτές οι επιλογές δεν είναι άλλες από τι</w:t>
      </w:r>
      <w:r>
        <w:rPr>
          <w:rFonts w:eastAsia="Times New Roman" w:cs="Times New Roman"/>
          <w:szCs w:val="24"/>
        </w:rPr>
        <w:t xml:space="preserve">ς συνεχείς μειώσεις στις συντάξεις, στους  μισθούς, στις δαπάνες για την </w:t>
      </w:r>
      <w:r>
        <w:rPr>
          <w:rFonts w:eastAsia="Times New Roman" w:cs="Times New Roman"/>
          <w:szCs w:val="24"/>
        </w:rPr>
        <w:t>υ</w:t>
      </w:r>
      <w:r>
        <w:rPr>
          <w:rFonts w:eastAsia="Times New Roman" w:cs="Times New Roman"/>
          <w:szCs w:val="24"/>
        </w:rPr>
        <w:t xml:space="preserve">γεία, την </w:t>
      </w:r>
      <w:r>
        <w:rPr>
          <w:rFonts w:eastAsia="Times New Roman" w:cs="Times New Roman"/>
          <w:szCs w:val="24"/>
        </w:rPr>
        <w:t>π</w:t>
      </w:r>
      <w:r>
        <w:rPr>
          <w:rFonts w:eastAsia="Times New Roman" w:cs="Times New Roman"/>
          <w:szCs w:val="24"/>
        </w:rPr>
        <w:t xml:space="preserve">αιδεία, την πρόνοια, τις κοινωνικές παροχές, η μεγάλη </w:t>
      </w:r>
      <w:proofErr w:type="spellStart"/>
      <w:r>
        <w:rPr>
          <w:rFonts w:eastAsia="Times New Roman" w:cs="Times New Roman"/>
          <w:szCs w:val="24"/>
        </w:rPr>
        <w:t>φορολεηλασία</w:t>
      </w:r>
      <w:proofErr w:type="spellEnd"/>
      <w:r>
        <w:rPr>
          <w:rFonts w:eastAsia="Times New Roman" w:cs="Times New Roman"/>
          <w:szCs w:val="24"/>
        </w:rPr>
        <w:t>, η κατάργηση κάθε εργασιακού δικαιώματος, η δημιουργία εργασιακής ζούγκλας.</w:t>
      </w:r>
    </w:p>
    <w:p w14:paraId="56F249A7"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Αποτέλεσμα της πολιτικής για</w:t>
      </w:r>
      <w:r>
        <w:rPr>
          <w:rFonts w:eastAsia="Times New Roman" w:cs="Times New Roman"/>
          <w:szCs w:val="24"/>
        </w:rPr>
        <w:t xml:space="preserve"> τη σωτηρία του κεφαλαίου είναι η φτωχοποίηση μεγάλου ποσοστού του λαού. Η επίθεση δεν τελείωσε ακόμα. Ο πόλεμος συνεχίζεται με νέα μέτρα, τα οποία τώρα αφορούν τη δεύτερη αξιολόγηση, όπως νέες μειώσεις στους μισθούς, ομαδικές απολύσεις, ανατροπές στις συλ</w:t>
      </w:r>
      <w:r>
        <w:rPr>
          <w:rFonts w:eastAsia="Times New Roman" w:cs="Times New Roman"/>
          <w:szCs w:val="24"/>
        </w:rPr>
        <w:t xml:space="preserve">λογικές συμβάσεις εργασίας, στον συνδικαλιστικό νόμο και άλλα. Μετά θα έρθουν άλλα μέτρα με αφορμή τη διευθέτηση του χρέους που ήδη προωθείται. Και τέλος, βέβαια, δεν θα υπάρχει σε όλη αυτήν την πορεία. </w:t>
      </w:r>
    </w:p>
    <w:p w14:paraId="56F249A8"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Μπροστά στο σχέδιο νόμου που ετοιμάζει η Κυβέρνηση γ</w:t>
      </w:r>
      <w:r>
        <w:rPr>
          <w:rFonts w:eastAsia="Times New Roman" w:cs="Times New Roman"/>
          <w:szCs w:val="24"/>
        </w:rPr>
        <w:t xml:space="preserve">ια τα εργασιακά ακούμε νέες λέξεις, όπως </w:t>
      </w:r>
      <w:proofErr w:type="spellStart"/>
      <w:r>
        <w:rPr>
          <w:rFonts w:eastAsia="Times New Roman" w:cs="Times New Roman"/>
          <w:szCs w:val="24"/>
        </w:rPr>
        <w:t>υποκατώτατος</w:t>
      </w:r>
      <w:proofErr w:type="spellEnd"/>
      <w:r>
        <w:rPr>
          <w:rFonts w:eastAsia="Times New Roman" w:cs="Times New Roman"/>
          <w:szCs w:val="24"/>
        </w:rPr>
        <w:t xml:space="preserve"> μι</w:t>
      </w:r>
      <w:r>
        <w:rPr>
          <w:rFonts w:eastAsia="Times New Roman" w:cs="Times New Roman"/>
          <w:szCs w:val="24"/>
        </w:rPr>
        <w:lastRenderedPageBreak/>
        <w:t xml:space="preserve">σθός. Αλήθεια, τι σημαίνει αυτό; Με τι ισοδυναμεί; Δεν ισοδυναμεί με </w:t>
      </w:r>
      <w:proofErr w:type="spellStart"/>
      <w:r>
        <w:rPr>
          <w:rFonts w:eastAsia="Times New Roman" w:cs="Times New Roman"/>
          <w:szCs w:val="24"/>
        </w:rPr>
        <w:t>υποκατώτατη</w:t>
      </w:r>
      <w:proofErr w:type="spellEnd"/>
      <w:r>
        <w:rPr>
          <w:rFonts w:eastAsia="Times New Roman" w:cs="Times New Roman"/>
          <w:szCs w:val="24"/>
        </w:rPr>
        <w:t xml:space="preserve"> ζωή; Όλα αυτά τα υπό που έχετε νομοθετήσει και έχουν στηρίξει όλα τα κόμματα πλην του ΚΚΕ, δεν οδηγούν σε χαμοζωή τους </w:t>
      </w:r>
      <w:r>
        <w:rPr>
          <w:rFonts w:eastAsia="Times New Roman" w:cs="Times New Roman"/>
          <w:szCs w:val="24"/>
        </w:rPr>
        <w:t xml:space="preserve">εργαζόμενους, τον λαό, για να διασφαλιστεί το φιλικό περιβάλλον για τους επενδυτές, τους εκμεταλλευτές, δηλαδή, με φτηνή εργατική δύναμη, με αυξημένα και διασφαλισμένα κέρδη γι’ αυτούς; </w:t>
      </w:r>
    </w:p>
    <w:p w14:paraId="56F249A9"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Η ανεργία συνεχίζει να είναι πολύ υψηλή. Η φτώχια και η εξαθλίωση εξα</w:t>
      </w:r>
      <w:r>
        <w:rPr>
          <w:rFonts w:eastAsia="Times New Roman" w:cs="Times New Roman"/>
          <w:szCs w:val="24"/>
        </w:rPr>
        <w:t xml:space="preserve">πλώνονται. Βασικές κοινωνικές ανάγκες μένουν ανικανοποίητες. Η Κυβέρνηση αντιμετωπίζει αυτήν την έκρυθμη κατάσταση με τα μέτρα-ψίχουλα για την ανθρωπιστική κρίση, όπου οι φτωχοί πληρώνουν για τους πιο φτωχούς. Τώρα </w:t>
      </w:r>
      <w:r>
        <w:rPr>
          <w:rFonts w:eastAsia="Times New Roman" w:cs="Times New Roman"/>
          <w:szCs w:val="24"/>
        </w:rPr>
        <w:lastRenderedPageBreak/>
        <w:t>προσθέτει και το σχέδιο για την κοινωνική</w:t>
      </w:r>
      <w:r>
        <w:rPr>
          <w:rFonts w:eastAsia="Times New Roman" w:cs="Times New Roman"/>
          <w:szCs w:val="24"/>
        </w:rPr>
        <w:t xml:space="preserve"> και αλληλέγγυα οικονομία. </w:t>
      </w:r>
    </w:p>
    <w:p w14:paraId="56F249AA"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Ο Πρωθυπουργός στο συνέδριο του ΣΥΡΙΖΑ</w:t>
      </w:r>
      <w:r>
        <w:rPr>
          <w:rFonts w:eastAsia="Times New Roman" w:cs="Times New Roman"/>
          <w:szCs w:val="24"/>
        </w:rPr>
        <w:t>,</w:t>
      </w:r>
      <w:r>
        <w:rPr>
          <w:rFonts w:eastAsia="Times New Roman" w:cs="Times New Roman"/>
          <w:szCs w:val="24"/>
        </w:rPr>
        <w:t xml:space="preserve"> αφιέρωσε σημαντικό κομμάτι της ομιλίας του στο το σχέδιο νόμου. Ισχυρίστηκε ότι η Κυβέρνηση δημιουργεί ένα παράλληλο και ανταγωνιστικό προς το κυρίαρχο σύστημα συνεργατικής παραγωγής και  </w:t>
      </w:r>
      <w:r>
        <w:rPr>
          <w:rFonts w:eastAsia="Times New Roman" w:cs="Times New Roman"/>
          <w:szCs w:val="24"/>
        </w:rPr>
        <w:t xml:space="preserve">ανταλλαγής που δεν θα λειτουργεί με βασικό στόχο το κέρδος, αλλά την εργασία. </w:t>
      </w:r>
    </w:p>
    <w:p w14:paraId="56F249AB"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Τι δεν είπε ο Πρωθυπουργός; Ότι ο τομέας αυτός αναπτύσσεται με κατευθύνσεις των καπιταλιστικών Οργανισμών, όπως του ΟΟΣΑ και της Ευρωπαϊκής Ένωσης, η οποία με αποφάσεις της ενισχύει και χρηματοδοτεί την ανάπτυξη φορέων </w:t>
      </w:r>
      <w:r>
        <w:rPr>
          <w:rFonts w:eastAsia="Times New Roman" w:cs="Times New Roman"/>
          <w:szCs w:val="24"/>
        </w:rPr>
        <w:lastRenderedPageBreak/>
        <w:t>κοινωνικής και αλληλέγγυας οικονομίας</w:t>
      </w:r>
      <w:r>
        <w:rPr>
          <w:rFonts w:eastAsia="Times New Roman" w:cs="Times New Roman"/>
          <w:szCs w:val="24"/>
        </w:rPr>
        <w:t>. Δεν είπε ότι η επεξεργασία της Ευρωπαϊκής Ένωσης είναι η βάση πάνω στην οποία προωθείται το πλαίσιο της κοινωνικής οικονομίας σε κάθε κράτος-μέλος, όπως αποτυπώνεται και στο παρόν σχέδιο νόμου. Δεν είπε ότι ο ΟΟΣΑ και η Ευρωπαϊκή Ένωση, ως κύριοι μηχανισ</w:t>
      </w:r>
      <w:r>
        <w:rPr>
          <w:rFonts w:eastAsia="Times New Roman" w:cs="Times New Roman"/>
          <w:szCs w:val="24"/>
        </w:rPr>
        <w:t>μοί στήριξης του κεφαλαίου, προωθούν την κοινωνική οικονομία, η οποία όχι μόνο δεν αντιστρατεύεται τον σιδερένιο νόμο του καπιταλισμού που είναι το κέρδος, αλλά αντίθετα ενισχύει παραπέρα τους στόχους της ανταγωνιστικότητας της επιχειρηματικότητας, ενισχύε</w:t>
      </w:r>
      <w:r>
        <w:rPr>
          <w:rFonts w:eastAsia="Times New Roman" w:cs="Times New Roman"/>
          <w:szCs w:val="24"/>
        </w:rPr>
        <w:t xml:space="preserve">ι την κυριαρχία των μονοπωλιακών ομίλων. </w:t>
      </w:r>
    </w:p>
    <w:p w14:paraId="56F249AC"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Ποιος είναι, αλήθεια, ο ορισμός που δίνει η Ευρωπαϊκή Ένωση για την κοινωνική οικονομία; Είναι, όπως αναφέρει, συνδυασμός του κοινωνικού στόχου με την κερδοφορία του κεφαλαίου. Το Ευρωκοινοβούλιο σε απόφασή του υπο</w:t>
      </w:r>
      <w:r>
        <w:rPr>
          <w:rFonts w:eastAsia="Times New Roman" w:cs="Times New Roman"/>
          <w:szCs w:val="24"/>
        </w:rPr>
        <w:t xml:space="preserve">γραμμίζει ότι η κοινωνική οικονομία διαδραματίζει ουσιαστικό ρόλο στην ευρωπαϊκή  οικονομία, συνδυάζοντας την κερδοφορία με την αλληλεγγύη. </w:t>
      </w:r>
    </w:p>
    <w:p w14:paraId="56F249AD"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Το σχέδιο νόμου για την κοινωνική οικονομία εντάσσεται στα πλαίσια των κατευθύνσεων της στρατηγικής «Ευρώπη 2020» κ</w:t>
      </w:r>
      <w:r>
        <w:rPr>
          <w:rFonts w:eastAsia="Times New Roman" w:cs="Times New Roman"/>
          <w:szCs w:val="24"/>
        </w:rPr>
        <w:t xml:space="preserve">αι προωθείται με τα αντίστοιχα χρηματοδοτικά εργαλεία. </w:t>
      </w:r>
    </w:p>
    <w:p w14:paraId="56F249AE"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Η κοινωνική οικονομία αποτελεί βασικό μοχλό για την ιδιωτικοποίηση και παράδοση στο κεφάλαιο κοινωνικών υπηρεσιών που καλύπτονταν από το κράτος. Κοινωνικές ανάγκες</w:t>
      </w:r>
      <w:r>
        <w:rPr>
          <w:rFonts w:eastAsia="Times New Roman" w:cs="Times New Roman"/>
          <w:szCs w:val="24"/>
        </w:rPr>
        <w:t>,</w:t>
      </w:r>
      <w:r>
        <w:rPr>
          <w:rFonts w:eastAsia="Times New Roman" w:cs="Times New Roman"/>
          <w:szCs w:val="24"/>
        </w:rPr>
        <w:t xml:space="preserve"> που καλύπτονταν με ευθύνη του κράτο</w:t>
      </w:r>
      <w:r>
        <w:rPr>
          <w:rFonts w:eastAsia="Times New Roman" w:cs="Times New Roman"/>
          <w:szCs w:val="24"/>
        </w:rPr>
        <w:t>υς, μεταφέρονται στις πλάτες των εργαζομένων</w:t>
      </w:r>
      <w:r>
        <w:rPr>
          <w:rFonts w:eastAsia="Times New Roman" w:cs="Times New Roman"/>
          <w:szCs w:val="24"/>
        </w:rPr>
        <w:t>,</w:t>
      </w:r>
      <w:r>
        <w:rPr>
          <w:rFonts w:eastAsia="Times New Roman" w:cs="Times New Roman"/>
          <w:szCs w:val="24"/>
        </w:rPr>
        <w:t xml:space="preserve"> που θα πρέπει να πληρώνουν ακριβά. Ο ρόλος του κράτους θα είναι η χρηματοδότηση προς τις εταιρείες που θα αναλάβουν αυτές τις κοινωνικές παροχές, με στόχο την υποτυπώδη κάλυψη των αναγκών των φτωχότερων, των εξ</w:t>
      </w:r>
      <w:r>
        <w:rPr>
          <w:rFonts w:eastAsia="Times New Roman" w:cs="Times New Roman"/>
          <w:szCs w:val="24"/>
        </w:rPr>
        <w:t xml:space="preserve">αθλιωμένων ομάδων του πληθυσμού, που δεν θα έχουν την δυνατότητα να αγοράζουν αυτές τις υπηρεσίες. Το ζήσαμε αυτή την περίοδο πάρα πολύ έντονα με τα κοινωνικά ιατρεία, τα φαρμακεία, τα παντοπωλεία, τους ξενώνες και άλλα </w:t>
      </w:r>
      <w:r>
        <w:rPr>
          <w:rFonts w:eastAsia="Times New Roman" w:cs="Times New Roman"/>
          <w:szCs w:val="24"/>
        </w:rPr>
        <w:lastRenderedPageBreak/>
        <w:t>που ξεπήδησαν σε όλη τη χώρα από διά</w:t>
      </w:r>
      <w:r>
        <w:rPr>
          <w:rFonts w:eastAsia="Times New Roman" w:cs="Times New Roman"/>
          <w:szCs w:val="24"/>
        </w:rPr>
        <w:t xml:space="preserve">φορους φορείς, κυρίως όμως δήμους και ΜΚΟ. </w:t>
      </w:r>
    </w:p>
    <w:p w14:paraId="56F249AF"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Ξέρετε, για πολλά χρόνια τώρα ξεφυτρώνουν διάφορες δραστηριότητες χρηματοδοτούμενες από την Ευρωπαϊκή Ένωση με τέτοια χαρακτηριστικά. Διάφοροι επιτήδειοι, που δηλώνουν κοινωνικά ευαίσθητοι, με εναλλακτικές και κα</w:t>
      </w:r>
      <w:r>
        <w:rPr>
          <w:rFonts w:eastAsia="Times New Roman" w:cs="Times New Roman"/>
          <w:szCs w:val="24"/>
        </w:rPr>
        <w:t xml:space="preserve">ινοτόμες λύσεις δήθεν, ροκανίζουν κονδύλια προσφέροντας υπηρεσίες για το περιβάλλον, τους ηλικιωμένους, τα παιδιά, τους άπορους, τους ανασφάλιστους, για άλλες ευπαθείς ομάδες κλπ.. </w:t>
      </w:r>
    </w:p>
    <w:p w14:paraId="56F249B0" w14:textId="77777777" w:rsidR="00DA1B4D" w:rsidRDefault="004A28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Πρωτοπόρες σε αυτήν τη γραμμή οι διάφορες ΜΚΟ, οι οποίες χρηματοδοτούνται </w:t>
      </w:r>
      <w:r>
        <w:rPr>
          <w:rFonts w:eastAsia="Times New Roman" w:cs="Times New Roman"/>
          <w:szCs w:val="24"/>
        </w:rPr>
        <w:t>αδρά από διάφορα κονδύλια της Ευ</w:t>
      </w:r>
      <w:r>
        <w:rPr>
          <w:rFonts w:eastAsia="Times New Roman" w:cs="Times New Roman"/>
          <w:szCs w:val="24"/>
        </w:rPr>
        <w:lastRenderedPageBreak/>
        <w:t xml:space="preserve">ρωπαϊκής Ένωσης. Άνοιξαν το δρόμο, συμβάλλοντας σε ανατροπές, που επεδίωκε το σύστημα με τις κυβερνήσεις του, σε πολλές πλευρές των κοινωνικών υπηρεσιών που παρέχονταν από το κράτος. </w:t>
      </w:r>
    </w:p>
    <w:p w14:paraId="56F249B1" w14:textId="77777777" w:rsidR="00DA1B4D" w:rsidRDefault="004A28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Ήδη η Κυβέρνηση προσπάθησε να πείσει τις</w:t>
      </w:r>
      <w:r>
        <w:rPr>
          <w:rFonts w:eastAsia="Times New Roman" w:cs="Times New Roman"/>
          <w:szCs w:val="24"/>
        </w:rPr>
        <w:t xml:space="preserve"> καθαρίστριες των δημοσίων σχολείων να κάνουν </w:t>
      </w:r>
      <w:r>
        <w:rPr>
          <w:rFonts w:eastAsia="Times New Roman" w:cs="Times New Roman"/>
          <w:szCs w:val="24"/>
        </w:rPr>
        <w:t>ΚΟΙΝΣΕΠ</w:t>
      </w:r>
      <w:r>
        <w:rPr>
          <w:rFonts w:eastAsia="Times New Roman" w:cs="Times New Roman"/>
          <w:szCs w:val="24"/>
        </w:rPr>
        <w:t xml:space="preserve">, απαλλάσσοντας τον κρατικό προϋπολογισμό από τη μισθοδοσία τους και την ασφάλισή τους, και να υπογράφουν συμβάσεις παραχώρησης από τους δήμους με τιμές που άγνωστο είναι αν θα καλύπτουν το ποσό που σήμερα λαμβάνουν. </w:t>
      </w:r>
    </w:p>
    <w:p w14:paraId="56F249B2" w14:textId="77777777" w:rsidR="00DA1B4D" w:rsidRDefault="004A28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Το ίδιο θα επιχειρηθεί και για τον καθ</w:t>
      </w:r>
      <w:r>
        <w:rPr>
          <w:rFonts w:eastAsia="Times New Roman" w:cs="Times New Roman"/>
          <w:szCs w:val="24"/>
        </w:rPr>
        <w:t xml:space="preserve">αρισμό των νοσοκομείων και άλλων δημόσιων υπηρεσιών. Υπάρχει μία τροπολογία που ήρθε σήμερα εδώ για ατομικές συμβάσεις έως είκοσι τέσσερις μήνες. Και μετά, θα βλέπουμε! Ίσως να πάνε και αυτές σε </w:t>
      </w:r>
      <w:r>
        <w:rPr>
          <w:rFonts w:eastAsia="Times New Roman" w:cs="Times New Roman"/>
          <w:szCs w:val="24"/>
        </w:rPr>
        <w:t>ΚΟΙΝΣΕΠ</w:t>
      </w:r>
      <w:r>
        <w:rPr>
          <w:rFonts w:eastAsia="Times New Roman" w:cs="Times New Roman"/>
          <w:szCs w:val="24"/>
        </w:rPr>
        <w:t>. Όπως φαίνεται, υπάρχουν πολλά περιθώρια ανάθεσης πολ</w:t>
      </w:r>
      <w:r>
        <w:rPr>
          <w:rFonts w:eastAsia="Times New Roman" w:cs="Times New Roman"/>
          <w:szCs w:val="24"/>
        </w:rPr>
        <w:t xml:space="preserve">λών υπηρεσιών σε </w:t>
      </w:r>
      <w:r>
        <w:rPr>
          <w:rFonts w:eastAsia="Times New Roman" w:cs="Times New Roman"/>
          <w:szCs w:val="24"/>
        </w:rPr>
        <w:t>ΚΟΙΝΣΕΠ</w:t>
      </w:r>
      <w:r>
        <w:rPr>
          <w:rFonts w:eastAsia="Times New Roman" w:cs="Times New Roman"/>
          <w:szCs w:val="24"/>
        </w:rPr>
        <w:t xml:space="preserve">, μειώνοντας παραπέρα τις κρατικές δαπάνες. </w:t>
      </w:r>
    </w:p>
    <w:p w14:paraId="56F249B3" w14:textId="77777777" w:rsidR="00DA1B4D" w:rsidRDefault="004A28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Αυτές τις ημέρες είναι στην επικαιρότητα η λήξη του προγράμματος των διάφορων κοινωνικών δομών, στις οποίες προσφεύγουν αρκετοί από αυτούς που έγιναν φτωχοί, από αυτούς που εξαθλιώθηκαν ε</w:t>
      </w:r>
      <w:r>
        <w:rPr>
          <w:rFonts w:eastAsia="Times New Roman" w:cs="Times New Roman"/>
          <w:szCs w:val="24"/>
        </w:rPr>
        <w:t xml:space="preserve">ξαιτίας των πολιτικών σας. Και μιλάμε για άλλες οκτακόσιες χιλιάδες αυτήν την περίοδο, που ανεβάζουν </w:t>
      </w:r>
      <w:r>
        <w:rPr>
          <w:rFonts w:eastAsia="Times New Roman" w:cs="Times New Roman"/>
          <w:szCs w:val="24"/>
        </w:rPr>
        <w:lastRenderedPageBreak/>
        <w:t xml:space="preserve">το ποσοστό από 28,1% το 2008 στο 35,7% το 2015. Αυτό είναι το αποτέλεσμα των πολιτικών που υλοποιούνται μέχρι σήμερα από όλες τις κυβερνήσεις. </w:t>
      </w:r>
    </w:p>
    <w:p w14:paraId="56F249B4" w14:textId="77777777" w:rsidR="00DA1B4D" w:rsidRDefault="004A28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Οι εργαζόμε</w:t>
      </w:r>
      <w:r>
        <w:rPr>
          <w:rFonts w:eastAsia="Times New Roman" w:cs="Times New Roman"/>
          <w:szCs w:val="24"/>
        </w:rPr>
        <w:t xml:space="preserve">νοι με τη λήξη του προγράμματος απολύονται. Η Κυβέρνηση μιλάει για </w:t>
      </w:r>
      <w:proofErr w:type="spellStart"/>
      <w:r>
        <w:rPr>
          <w:rFonts w:eastAsia="Times New Roman" w:cs="Times New Roman"/>
          <w:szCs w:val="24"/>
        </w:rPr>
        <w:t>εξορθολογισμό</w:t>
      </w:r>
      <w:proofErr w:type="spellEnd"/>
      <w:r>
        <w:rPr>
          <w:rFonts w:eastAsia="Times New Roman" w:cs="Times New Roman"/>
          <w:szCs w:val="24"/>
        </w:rPr>
        <w:t xml:space="preserve"> όλων αυτών των δομών και έναρξη άλλου προγράμματος, που θα έχει, βέβαια, λιγότερους εργαζόμενους και προφανώς λιγότερους ωφελούμενους, αφού η κύρια κατεύθυνση είναι η στήριξη </w:t>
      </w:r>
      <w:r>
        <w:rPr>
          <w:rFonts w:eastAsia="Times New Roman" w:cs="Times New Roman"/>
          <w:szCs w:val="24"/>
        </w:rPr>
        <w:t>σε όσους είναι στα επίπεδα του επιδόματος κοινωνικής αλληλεγγύης και κάτω από αυτό.</w:t>
      </w:r>
    </w:p>
    <w:p w14:paraId="56F249B5" w14:textId="77777777" w:rsidR="00DA1B4D" w:rsidRDefault="004A28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Δεν είναι τυχαίο ότι ο κρατικός προϋπολογισμός βαίνει διαρκώς μειούμενος για όλες αυτές τις υπηρεσίες. Η μείωση </w:t>
      </w:r>
      <w:r>
        <w:rPr>
          <w:rFonts w:eastAsia="Times New Roman" w:cs="Times New Roman"/>
          <w:szCs w:val="24"/>
        </w:rPr>
        <w:lastRenderedPageBreak/>
        <w:t xml:space="preserve">αυτών των δαπανών αξιοποιείται από τις κυβερνήσεις για νέες </w:t>
      </w:r>
      <w:r>
        <w:rPr>
          <w:rFonts w:eastAsia="Times New Roman" w:cs="Times New Roman"/>
          <w:szCs w:val="24"/>
        </w:rPr>
        <w:t>«</w:t>
      </w:r>
      <w:proofErr w:type="spellStart"/>
      <w:r>
        <w:rPr>
          <w:rFonts w:eastAsia="Times New Roman" w:cs="Times New Roman"/>
          <w:szCs w:val="24"/>
        </w:rPr>
        <w:t>φοροελαφρύνσεις</w:t>
      </w:r>
      <w:proofErr w:type="spellEnd"/>
      <w:r>
        <w:rPr>
          <w:rFonts w:eastAsia="Times New Roman" w:cs="Times New Roman"/>
          <w:szCs w:val="24"/>
        </w:rPr>
        <w:t xml:space="preserve">», για επιδοτήσεις προς το μεγάλο κεφάλαιο. Είναι ο δότης για το κεφάλαιο. Και έδειξε την αμέριστη στήριξή του ο Πρωθυπουργός. </w:t>
      </w:r>
    </w:p>
    <w:p w14:paraId="56F249B6" w14:textId="77777777" w:rsidR="00DA1B4D" w:rsidRDefault="004A28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Το σύστημα, ιδιαίτερα σε περιόδους κρίσης, επιδιώκει, εκτός της καταστολής, και άλλους τρόπους να ενσωματώσει στ</w:t>
      </w:r>
      <w:r>
        <w:rPr>
          <w:rFonts w:eastAsia="Times New Roman" w:cs="Times New Roman"/>
          <w:szCs w:val="24"/>
        </w:rPr>
        <w:t xml:space="preserve">ο λαό. Το κεφάλαιο ανέθεσε αυτό το καθήκον με μεγαλύτερη εμπιστοσύνη στην Κυβέρνηση ΣΥΡΙΖΑ-ΑΝΕΛ, γιατί τη θεώρησαν πιο ικανή στην παραπλάνηση του λαού. Προωθούν στόχους του κεφαλαίου με αριστερό περιτύλιγμα. </w:t>
      </w:r>
    </w:p>
    <w:p w14:paraId="56F249B7" w14:textId="77777777" w:rsidR="00DA1B4D" w:rsidRDefault="004A28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Στ</w:t>
      </w:r>
      <w:r>
        <w:rPr>
          <w:rFonts w:eastAsia="Times New Roman" w:cs="Times New Roman"/>
          <w:szCs w:val="24"/>
        </w:rPr>
        <w:t>ο</w:t>
      </w:r>
      <w:r>
        <w:rPr>
          <w:rFonts w:eastAsia="Times New Roman" w:cs="Times New Roman"/>
          <w:szCs w:val="24"/>
        </w:rPr>
        <w:t xml:space="preserve"> </w:t>
      </w:r>
      <w:r>
        <w:rPr>
          <w:rFonts w:eastAsia="Times New Roman" w:cs="Times New Roman"/>
          <w:szCs w:val="24"/>
        </w:rPr>
        <w:t>πλαίσιο αυτό</w:t>
      </w:r>
      <w:r>
        <w:rPr>
          <w:rFonts w:eastAsia="Times New Roman" w:cs="Times New Roman"/>
          <w:szCs w:val="24"/>
        </w:rPr>
        <w:t>, προβάλλεται η έννοια της δίκα</w:t>
      </w:r>
      <w:r>
        <w:rPr>
          <w:rFonts w:eastAsia="Times New Roman" w:cs="Times New Roman"/>
          <w:szCs w:val="24"/>
        </w:rPr>
        <w:t xml:space="preserve">ιης ανάπτυξη, η θετική αλλαγή που γίνεται εξαιτίας του ΣΥΡΙΖΑ στην </w:t>
      </w:r>
      <w:r>
        <w:rPr>
          <w:rFonts w:eastAsia="Times New Roman" w:cs="Times New Roman"/>
          <w:szCs w:val="24"/>
        </w:rPr>
        <w:lastRenderedPageBreak/>
        <w:t xml:space="preserve">Ευρωπαϊκή Ένωση, το ευρωπαϊκό κεκτημένο και άλλα τέτοια που στοχεύουν στην ανοχή, στην προσμονή και πολύ περισσότερο στη στράτευση λαϊκών δυνάμεων στη στρατηγική του κεφαλαίου. </w:t>
      </w:r>
    </w:p>
    <w:p w14:paraId="56F249B8" w14:textId="77777777" w:rsidR="00DA1B4D" w:rsidRDefault="004A28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Η Κυβέρνηση</w:t>
      </w:r>
      <w:r>
        <w:rPr>
          <w:rFonts w:eastAsia="Times New Roman" w:cs="Times New Roman"/>
          <w:szCs w:val="24"/>
        </w:rPr>
        <w:t xml:space="preserve"> μέσα και από αυτό το νομοσχέδιο προσδίδει στο κεφάλαιο και την επιχειρηματική δράση περιεχόμενο που από τη φύση τους δεν μπορούν να έχουν, αυτό της δράσης τους με κοινωνικό περιεχόμενο. Το περιεχόμενο της δράσης του κεφαλαίου είναι η βαθιά εκμετάλλευση τη</w:t>
      </w:r>
      <w:r>
        <w:rPr>
          <w:rFonts w:eastAsia="Times New Roman" w:cs="Times New Roman"/>
          <w:szCs w:val="24"/>
        </w:rPr>
        <w:t xml:space="preserve">ς εργατικής τάξης, των άλλων λαϊκών στρωμάτων, οι αδυσώπητοι ανταγωνισμοί που </w:t>
      </w:r>
      <w:r>
        <w:rPr>
          <w:rFonts w:eastAsia="Times New Roman" w:cs="Times New Roman"/>
          <w:szCs w:val="24"/>
        </w:rPr>
        <w:lastRenderedPageBreak/>
        <w:t xml:space="preserve">οδηγούν σε πολέμους, στον θάνατο, στην προσφυγιά και τη μετανάστευση εκατομμυρίων ανθρώπων. Αυτό είναι το περιεχόμενο δράσης του κεφαλαίου. </w:t>
      </w:r>
    </w:p>
    <w:p w14:paraId="56F249B9" w14:textId="77777777" w:rsidR="00DA1B4D" w:rsidRDefault="004A28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Η κοινωνική οικονομία αξιοποιείται απ</w:t>
      </w:r>
      <w:r>
        <w:rPr>
          <w:rFonts w:eastAsia="Times New Roman" w:cs="Times New Roman"/>
          <w:szCs w:val="24"/>
        </w:rPr>
        <w:t xml:space="preserve">ό το σύστημα και τους μηχανισμούς που διαθέτει ως ένα ακόμα εργαλείο ταξικής συνεργασίας, </w:t>
      </w:r>
      <w:proofErr w:type="spellStart"/>
      <w:r>
        <w:rPr>
          <w:rFonts w:eastAsia="Times New Roman" w:cs="Times New Roman"/>
          <w:szCs w:val="24"/>
        </w:rPr>
        <w:t>απενεχοποίησης</w:t>
      </w:r>
      <w:proofErr w:type="spellEnd"/>
      <w:r>
        <w:rPr>
          <w:rFonts w:eastAsia="Times New Roman" w:cs="Times New Roman"/>
          <w:szCs w:val="24"/>
        </w:rPr>
        <w:t>,</w:t>
      </w:r>
      <w:r>
        <w:rPr>
          <w:rFonts w:eastAsia="Times New Roman" w:cs="Times New Roman"/>
          <w:szCs w:val="24"/>
        </w:rPr>
        <w:t xml:space="preserve"> ακριβώς</w:t>
      </w:r>
      <w:r>
        <w:rPr>
          <w:rFonts w:eastAsia="Times New Roman" w:cs="Times New Roman"/>
          <w:szCs w:val="24"/>
        </w:rPr>
        <w:t>,</w:t>
      </w:r>
      <w:r>
        <w:rPr>
          <w:rFonts w:eastAsia="Times New Roman" w:cs="Times New Roman"/>
          <w:szCs w:val="24"/>
        </w:rPr>
        <w:t xml:space="preserve"> του ίδιου του βάρβαρου του καπιταλιστικού συστήματος, παρουσιάζοντας μια νέα χρυσή τομή που τάχα υποτάσσει την κερδοφορία του κεφαλαίου στην </w:t>
      </w:r>
      <w:r>
        <w:rPr>
          <w:rFonts w:eastAsia="Times New Roman" w:cs="Times New Roman"/>
          <w:szCs w:val="24"/>
        </w:rPr>
        <w:t xml:space="preserve">εξυπηρέτηση κοινωνικών αναγκών και στον άνθρωπο και προβάλλοντας μια εναλλακτική πρόταση ανάμεσα </w:t>
      </w:r>
      <w:r>
        <w:rPr>
          <w:rFonts w:eastAsia="Times New Roman" w:cs="Times New Roman"/>
          <w:szCs w:val="24"/>
        </w:rPr>
        <w:lastRenderedPageBreak/>
        <w:t xml:space="preserve">στις κρατικές, κοινωνικές παροχές και τις ιδιωτικές, μια εναλλακτική, πάνω σε μια βάση περισσότερο συνεταιριστική, συνεργατική και κοινωνική. </w:t>
      </w:r>
    </w:p>
    <w:p w14:paraId="56F249BA" w14:textId="77777777" w:rsidR="00DA1B4D" w:rsidRDefault="004A28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Η Κυβέρνηση επιχ</w:t>
      </w:r>
      <w:r>
        <w:rPr>
          <w:rFonts w:eastAsia="Times New Roman" w:cs="Times New Roman"/>
          <w:szCs w:val="24"/>
        </w:rPr>
        <w:t xml:space="preserve">ειρεί να πείσει ότι ο τομέας της κοινωνικής οικονομίας δίνει τη δυνατότητα για καλύτερη, πιο δημοκρατική επιχειρηματικότητα που θα δρα με κοινωνική ευθύνη και θα φροντίζει για τη δημιουργία ποιοτικών θέσεων εργασίας. </w:t>
      </w:r>
    </w:p>
    <w:p w14:paraId="56F249BB" w14:textId="77777777" w:rsidR="00DA1B4D" w:rsidRDefault="004A2815">
      <w:pPr>
        <w:spacing w:after="0" w:line="600" w:lineRule="auto"/>
        <w:jc w:val="both"/>
        <w:rPr>
          <w:rFonts w:eastAsia="Times New Roman" w:cs="Times New Roman"/>
          <w:szCs w:val="24"/>
        </w:rPr>
      </w:pPr>
      <w:r>
        <w:rPr>
          <w:rFonts w:eastAsia="Times New Roman" w:cs="Times New Roman"/>
          <w:szCs w:val="24"/>
        </w:rPr>
        <w:t>Συνώνυμο της επιχειρηματικότητας είναι</w:t>
      </w:r>
      <w:r>
        <w:rPr>
          <w:rFonts w:eastAsia="Times New Roman" w:cs="Times New Roman"/>
          <w:szCs w:val="24"/>
        </w:rPr>
        <w:t xml:space="preserve"> η εκμετάλλευση, είτε αυτή γίνεται με αυταρχικό είτε με τον λεγόμενο δημοκρατικό τρόπο. Με την ανάπτυξη των </w:t>
      </w:r>
      <w:r>
        <w:rPr>
          <w:rFonts w:eastAsia="Times New Roman" w:cs="Times New Roman"/>
          <w:szCs w:val="24"/>
        </w:rPr>
        <w:t>ΚΟΙΝΣΕΠ</w:t>
      </w:r>
      <w:r>
        <w:rPr>
          <w:rFonts w:eastAsia="Times New Roman" w:cs="Times New Roman"/>
          <w:szCs w:val="24"/>
        </w:rPr>
        <w:t xml:space="preserve"> και των άλλων φορέων κοινωνικής οικονομίας, δημιουργείται μια νέα μεγάλη κατηγορία ουσιαστικά αυτοαπασχολούμενων. Η πλειοψηφία τους θα </w:t>
      </w:r>
      <w:r>
        <w:rPr>
          <w:rFonts w:eastAsia="Times New Roman" w:cs="Times New Roman"/>
          <w:szCs w:val="24"/>
        </w:rPr>
        <w:lastRenderedPageBreak/>
        <w:t>αμείβ</w:t>
      </w:r>
      <w:r>
        <w:rPr>
          <w:rFonts w:eastAsia="Times New Roman" w:cs="Times New Roman"/>
          <w:szCs w:val="24"/>
        </w:rPr>
        <w:t xml:space="preserve">εται με μισθούς πείνας -ίσως και περιστασιακά- και ασφαλώς δεν θα καταγράφονται στους ανέργους. </w:t>
      </w:r>
    </w:p>
    <w:p w14:paraId="56F249BC"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Η εμπειρία που έχουν αρκετοί νέοι και νέες, που έτυχε να πέσουν στα χέρια επιτήδειων, είναι πολύ μεγάλη. Όπως λένε οι νέοι, ένας ή δύο βάζουν τα λεφτά και οι ά</w:t>
      </w:r>
      <w:r>
        <w:rPr>
          <w:rFonts w:eastAsia="Times New Roman" w:cs="Times New Roman"/>
          <w:szCs w:val="24"/>
        </w:rPr>
        <w:t xml:space="preserve">λλοι που δεν έχουν να δώσουν τίποτε, βάζουν ατέλειωτες ώρες δουλειάς. Έχουν, όμως, και αυτοί, βλέπετε, συνεργατική μερίδα! </w:t>
      </w:r>
    </w:p>
    <w:p w14:paraId="56F249BD"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Από την υποτιθέμενη </w:t>
      </w:r>
      <w:r>
        <w:rPr>
          <w:rFonts w:eastAsia="Times New Roman" w:cs="Times New Roman"/>
          <w:szCs w:val="24"/>
        </w:rPr>
        <w:t xml:space="preserve">συνέλευση </w:t>
      </w:r>
      <w:r>
        <w:rPr>
          <w:rFonts w:eastAsia="Times New Roman" w:cs="Times New Roman"/>
          <w:szCs w:val="24"/>
        </w:rPr>
        <w:t xml:space="preserve">-που μόνο στα χαρτιά υπάρχει τέτοια- </w:t>
      </w:r>
      <w:r>
        <w:rPr>
          <w:rFonts w:eastAsia="Times New Roman" w:cs="Times New Roman"/>
          <w:szCs w:val="24"/>
        </w:rPr>
        <w:t xml:space="preserve">πρόεδρος </w:t>
      </w:r>
      <w:r>
        <w:rPr>
          <w:rFonts w:eastAsia="Times New Roman" w:cs="Times New Roman"/>
          <w:szCs w:val="24"/>
        </w:rPr>
        <w:t xml:space="preserve">βγαίνει αυτός που έχει βάλει τα χρήματα στην </w:t>
      </w:r>
      <w:r>
        <w:rPr>
          <w:rFonts w:eastAsia="Times New Roman" w:cs="Times New Roman"/>
          <w:szCs w:val="24"/>
        </w:rPr>
        <w:t>ΚΟΙΝΣΕΠ</w:t>
      </w:r>
      <w:r>
        <w:rPr>
          <w:rFonts w:eastAsia="Times New Roman" w:cs="Times New Roman"/>
          <w:szCs w:val="24"/>
        </w:rPr>
        <w:t>. Με</w:t>
      </w:r>
      <w:r>
        <w:rPr>
          <w:rFonts w:eastAsia="Times New Roman" w:cs="Times New Roman"/>
          <w:szCs w:val="24"/>
        </w:rPr>
        <w:t xml:space="preserve">ροκάματα δεν παίρνουν για πολύ καιρό. Όμως, αυτό είναι δημοκρατικό, γιατί το συζητούν. Επίσης, μπορεί να παίρνουν το 20% του μεροκάματου, όπως μας </w:t>
      </w:r>
      <w:r>
        <w:rPr>
          <w:rFonts w:eastAsia="Times New Roman" w:cs="Times New Roman"/>
          <w:szCs w:val="24"/>
        </w:rPr>
        <w:lastRenderedPageBreak/>
        <w:t>λένε, μέχρι να γίνει απόσβεση του ποσού που έβαλε ο λεφτάς, που συνήθως είναι ο Πρόεδρος της Κ</w:t>
      </w:r>
      <w:r>
        <w:rPr>
          <w:rFonts w:eastAsia="Times New Roman" w:cs="Times New Roman"/>
          <w:szCs w:val="24"/>
        </w:rPr>
        <w:t>ΟΙΝ</w:t>
      </w:r>
      <w:r>
        <w:rPr>
          <w:rFonts w:eastAsia="Times New Roman" w:cs="Times New Roman"/>
          <w:szCs w:val="24"/>
        </w:rPr>
        <w:t>ΣΕ</w:t>
      </w:r>
      <w:r>
        <w:rPr>
          <w:rFonts w:eastAsia="Times New Roman" w:cs="Times New Roman"/>
          <w:szCs w:val="24"/>
        </w:rPr>
        <w:t>Π</w:t>
      </w:r>
      <w:r>
        <w:rPr>
          <w:rFonts w:eastAsia="Times New Roman" w:cs="Times New Roman"/>
          <w:szCs w:val="24"/>
        </w:rPr>
        <w:t>. Διοργαν</w:t>
      </w:r>
      <w:r>
        <w:rPr>
          <w:rFonts w:eastAsia="Times New Roman" w:cs="Times New Roman"/>
          <w:szCs w:val="24"/>
        </w:rPr>
        <w:t xml:space="preserve">ώνουν και κάποιο </w:t>
      </w:r>
      <w:proofErr w:type="spellStart"/>
      <w:r>
        <w:rPr>
          <w:rFonts w:eastAsia="Times New Roman" w:cs="Times New Roman"/>
          <w:szCs w:val="24"/>
        </w:rPr>
        <w:t>μπαζάρ</w:t>
      </w:r>
      <w:proofErr w:type="spellEnd"/>
      <w:r>
        <w:rPr>
          <w:rFonts w:eastAsia="Times New Roman" w:cs="Times New Roman"/>
          <w:szCs w:val="24"/>
        </w:rPr>
        <w:t xml:space="preserve"> ή κάποια εκδήλωση ή πάρτι και στον απολογισμό παρουσιάζεται ως κοινωνική δραστηριότητα. Οι εργαζόμενοι αυτοί, ενώ δεν αλλάζει η ταξική τους θέση, θα αυτοχαρακτηρίζονται μικροεπιχειρηματίες. Πιο εύκολα, βέβαια, θα ενσωματώνονται στο </w:t>
      </w:r>
      <w:r>
        <w:rPr>
          <w:rFonts w:eastAsia="Times New Roman" w:cs="Times New Roman"/>
          <w:szCs w:val="24"/>
        </w:rPr>
        <w:t xml:space="preserve">σύστημα. </w:t>
      </w:r>
    </w:p>
    <w:p w14:paraId="56F249BE"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Η κοινωνική οικονομία έρχεται να υλοποιήσει το στόχο για αύξηση της </w:t>
      </w:r>
      <w:proofErr w:type="spellStart"/>
      <w:r>
        <w:rPr>
          <w:rFonts w:eastAsia="Times New Roman" w:cs="Times New Roman"/>
          <w:szCs w:val="24"/>
        </w:rPr>
        <w:t>απασχολησιμότητας</w:t>
      </w:r>
      <w:proofErr w:type="spellEnd"/>
      <w:r>
        <w:rPr>
          <w:rFonts w:eastAsia="Times New Roman" w:cs="Times New Roman"/>
          <w:szCs w:val="24"/>
        </w:rPr>
        <w:t>, με ένταξη ευπαθών ομάδων, ειδικών ομάδων και σύμφωνα, βέβαια, και με τη νομοτεχνική βελτίωση και των νέων τώρα κάτω των είκοσι πέντε ετών, οι οποίοι θα έχουν υ</w:t>
      </w:r>
      <w:r>
        <w:rPr>
          <w:rFonts w:eastAsia="Times New Roman" w:cs="Times New Roman"/>
          <w:szCs w:val="24"/>
        </w:rPr>
        <w:t>πέρ-</w:t>
      </w:r>
      <w:proofErr w:type="spellStart"/>
      <w:r>
        <w:rPr>
          <w:rFonts w:eastAsia="Times New Roman" w:cs="Times New Roman"/>
          <w:szCs w:val="24"/>
        </w:rPr>
        <w:t>υποκατώτατο</w:t>
      </w:r>
      <w:proofErr w:type="spellEnd"/>
      <w:r>
        <w:rPr>
          <w:rFonts w:eastAsia="Times New Roman" w:cs="Times New Roman"/>
          <w:szCs w:val="24"/>
        </w:rPr>
        <w:t xml:space="preserve"> μισθό. </w:t>
      </w:r>
    </w:p>
    <w:p w14:paraId="56F249BF"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Στο πλαίσιο</w:t>
      </w:r>
      <w:r>
        <w:rPr>
          <w:rFonts w:eastAsia="Times New Roman" w:cs="Times New Roman"/>
          <w:szCs w:val="24"/>
        </w:rPr>
        <w:t xml:space="preserve"> των κοινωνικών επιχειρήσεων προωθείται και ο εθελοντισμός με πρόβλεψη για δωρεάν εργασία και μάλιστα, χωρίς να υποχρεούται η κοινωνική επιχείρηση, σε περίπτωση ατυχήματος, να καλύπτει τα έξοδα αποκατάστασης. Αυτό που αφα</w:t>
      </w:r>
      <w:r>
        <w:rPr>
          <w:rFonts w:eastAsia="Times New Roman" w:cs="Times New Roman"/>
          <w:szCs w:val="24"/>
        </w:rPr>
        <w:t xml:space="preserve">ιρέσατε, κυρία Υπουργέ, από το σχέδιο νόμου, είναι ντροπή, είναι πρόκληση! </w:t>
      </w:r>
    </w:p>
    <w:p w14:paraId="56F249C0"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Προβλέπεται, επίσης, η ίδρυση και η λειτουργία επιχειρήσεων κοινωνικής οικονομίας από συνεταιρισμένους εργαζόμενους ή άνεργους. Κύρια αφορά εργαζόμενους από πτωχευμένες επιχειρήσει</w:t>
      </w:r>
      <w:r>
        <w:rPr>
          <w:rFonts w:eastAsia="Times New Roman" w:cs="Times New Roman"/>
          <w:szCs w:val="24"/>
        </w:rPr>
        <w:t xml:space="preserve">ς που δεν άντεξαν στην κρίση ή εργαζόμενους από επιχειρήσεις που οι επιχειρηματίες τις έκλεισαν, γιατί δεν διασφάλιζαν το κέρδος που ήθελαν. </w:t>
      </w:r>
    </w:p>
    <w:p w14:paraId="56F249C1"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Η Κυβέρνηση ως αξιωματική αντιπολίτευση, περνοδιάβαινε από την ΒΙΟΜΕ και από άλλα εργοστάσια που έκλειναν και δεσμ</w:t>
      </w:r>
      <w:r>
        <w:rPr>
          <w:rFonts w:eastAsia="Times New Roman" w:cs="Times New Roman"/>
          <w:szCs w:val="24"/>
        </w:rPr>
        <w:t>ευόταν για στήριξη της αυτοδιαχείρισης, με ενίσχυση από κονδύλια για την κοινωνική οικονομία. Οι περισσότεροι εργάτες της ΒΙΟΜΕ, παρά την αλληλεγγύη που γνώρισαν, την εκμετάλλευση από διάφορες τυχοδιωκτικές δυνάμεις, που για να παραπλανήσουν τον κόσμο έκαν</w:t>
      </w:r>
      <w:r>
        <w:rPr>
          <w:rFonts w:eastAsia="Times New Roman" w:cs="Times New Roman"/>
          <w:szCs w:val="24"/>
        </w:rPr>
        <w:t xml:space="preserve">αν και εικονικά εγκαίνια ανοίγματος του εργοστασίου, κατάλαβαν πολύ καλά τι θα πει αυτοδιαχείριση στον καπιταλισμό, αφού βρίσκονται σε πολύ δεινή θέση από την εξέλιξη αυτού του εγχειρήματος. </w:t>
      </w:r>
    </w:p>
    <w:p w14:paraId="56F249C2"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Ο όρος «κοινωνική οικονομία» όπως και το περιεχόμενο του όρου, ε</w:t>
      </w:r>
      <w:r>
        <w:rPr>
          <w:rFonts w:eastAsia="Times New Roman" w:cs="Times New Roman"/>
          <w:szCs w:val="24"/>
        </w:rPr>
        <w:t>ίναι τελείως αντιεπιστημονικός και αποπροσανατολιστικός. Ο δημόσιος και ιδιωτικός τομέας στον καπιταλισμό εξυπηρετούν τις ίδιες ανάγκες, τις ανάγκες της διευρυμένης αναπαραγωγής του κεφαλαίου. Το κεφάλαιο είναι κοινωνική σχέση. Η δράση και ο έλεγχός του δε</w:t>
      </w:r>
      <w:r>
        <w:rPr>
          <w:rFonts w:eastAsia="Times New Roman" w:cs="Times New Roman"/>
          <w:szCs w:val="24"/>
        </w:rPr>
        <w:t xml:space="preserve">ν αφορούν την ξεχωριστή επιχείρηση, αλλά το σύνολο της καπιταλιστικής οικονομίας. Στην πραγματικότητα, κάθε επιχείρηση που δρα μέσα στον καπιταλισμό, εξυπηρετεί την κερδοφορία του κεφαλαίου. Η μοναδική διέξοδος για την ικανοποίηση των λαϊκών αναγκών είναι </w:t>
      </w:r>
      <w:r>
        <w:rPr>
          <w:rFonts w:eastAsia="Times New Roman" w:cs="Times New Roman"/>
          <w:szCs w:val="24"/>
        </w:rPr>
        <w:t xml:space="preserve">η κοινωνικοποίηση του συνόλου των συγκεντρωμένων μέσων </w:t>
      </w:r>
      <w:r>
        <w:rPr>
          <w:rFonts w:eastAsia="Times New Roman" w:cs="Times New Roman"/>
          <w:szCs w:val="24"/>
        </w:rPr>
        <w:lastRenderedPageBreak/>
        <w:t>παραγωγής, η ανάπτυξή τους με επιστημονικό κεντρικό σχεδιασμό και εργατικό έλεγχο. Αυτό προϋποθέτει ανατροπή της πολιτικής εξουσίας του κεφαλαίου, προϋποθέτει λαϊκή εξουσία που είναι η μόνη που θα οδηγ</w:t>
      </w:r>
      <w:r>
        <w:rPr>
          <w:rFonts w:eastAsia="Times New Roman" w:cs="Times New Roman"/>
          <w:szCs w:val="24"/>
        </w:rPr>
        <w:t xml:space="preserve">ήσει την κοινωνία στην πραγματική ευημερία. Μόνο τότε εξαλείφονται η πείνα, η φτώχεια και οι ελλείψεις σε μέσα συντήρησης, ασφαλείς κατοικίες, η ανεργία και ο ζυγός της μισθωτής εργασίας. </w:t>
      </w:r>
    </w:p>
    <w:p w14:paraId="56F249C3"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Το συμφέρον των εργαζομένων είναι να αντιπαλέψουν την ενσωμάτωση </w:t>
      </w:r>
      <w:r>
        <w:rPr>
          <w:rFonts w:eastAsia="Times New Roman" w:cs="Times New Roman"/>
          <w:szCs w:val="24"/>
        </w:rPr>
        <w:t xml:space="preserve">που επιχειρείται και με αυτόν το νόμο για την κοινωνική οικονομία στο εκμεταλλευτικό σύστημα που σαπίζει και </w:t>
      </w:r>
      <w:r>
        <w:rPr>
          <w:rFonts w:eastAsia="Times New Roman" w:cs="Times New Roman"/>
          <w:szCs w:val="24"/>
        </w:rPr>
        <w:lastRenderedPageBreak/>
        <w:t xml:space="preserve">πεθαίνει, να οργανώσουν τους αγώνες τους με στόχο την ανατροπή τους και την οικοδόμηση της νέας κοινωνίας με νέα μορφή οργάνωσης της οικονομίας. </w:t>
      </w:r>
    </w:p>
    <w:p w14:paraId="56F249C4"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ο ΚΚΕ καταψηφίζει επί της αρχής. Θα μιλήσουμε αύριο για τα άρθρα και τις τροπολογίες. Ζητάμε να κάνετε δεκτή την τροπολογία που καταθέσαμε για το πετρέλαιο θέρμανσης, έτσι ώστε, να αντιμετωπιστεί ο βαρύς χειμώνας από το</w:t>
      </w:r>
      <w:r>
        <w:rPr>
          <w:rFonts w:eastAsia="Times New Roman" w:cs="Times New Roman"/>
          <w:szCs w:val="24"/>
        </w:rPr>
        <w:t>ν</w:t>
      </w:r>
      <w:r>
        <w:rPr>
          <w:rFonts w:eastAsia="Times New Roman" w:cs="Times New Roman"/>
          <w:szCs w:val="24"/>
        </w:rPr>
        <w:t xml:space="preserve"> λαό. </w:t>
      </w:r>
    </w:p>
    <w:p w14:paraId="56F249C5"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Επίσης, καλούμε την Κυβέρνηση</w:t>
      </w:r>
      <w:r>
        <w:rPr>
          <w:rFonts w:eastAsia="Times New Roman" w:cs="Times New Roman"/>
          <w:szCs w:val="24"/>
        </w:rPr>
        <w:t xml:space="preserve"> να φέρει προς συζήτηση στη Βουλή το σχέδιο των συνδικάτων, που ήδη το ΚΚΕ κατέθεσε την πρόταση νόμου. </w:t>
      </w:r>
    </w:p>
    <w:p w14:paraId="56F249C6" w14:textId="77777777" w:rsidR="00DA1B4D" w:rsidRDefault="004A2815">
      <w:pPr>
        <w:spacing w:after="0" w:line="600" w:lineRule="auto"/>
        <w:ind w:firstLine="720"/>
        <w:jc w:val="both"/>
        <w:rPr>
          <w:rFonts w:eastAsia="Times New Roman" w:cs="Times New Roman"/>
          <w:b/>
          <w:szCs w:val="24"/>
        </w:rPr>
      </w:pPr>
      <w:r>
        <w:rPr>
          <w:rFonts w:eastAsia="Times New Roman"/>
          <w:b/>
          <w:bCs/>
        </w:rPr>
        <w:t>ΠΡΟΕΔΡΕΥΩΝ (Γεώργιος Βαρεμένος):</w:t>
      </w:r>
      <w:r>
        <w:rPr>
          <w:rFonts w:eastAsia="Times New Roman" w:cs="Times New Roman"/>
          <w:szCs w:val="24"/>
        </w:rPr>
        <w:t xml:space="preserve"> Ο κ. Κωνσταντίνος </w:t>
      </w:r>
      <w:proofErr w:type="spellStart"/>
      <w:r>
        <w:rPr>
          <w:rFonts w:eastAsia="Times New Roman" w:cs="Times New Roman"/>
          <w:szCs w:val="24"/>
        </w:rPr>
        <w:t>Μπαργιώτας</w:t>
      </w:r>
      <w:proofErr w:type="spellEnd"/>
      <w:r>
        <w:rPr>
          <w:rFonts w:eastAsia="Times New Roman" w:cs="Times New Roman"/>
          <w:szCs w:val="24"/>
        </w:rPr>
        <w:t xml:space="preserve">, ο </w:t>
      </w:r>
      <w:r>
        <w:rPr>
          <w:rFonts w:eastAsia="Times New Roman" w:cs="Times New Roman"/>
          <w:szCs w:val="24"/>
        </w:rPr>
        <w:t xml:space="preserve">εισηγητής </w:t>
      </w:r>
      <w:r>
        <w:rPr>
          <w:rFonts w:eastAsia="Times New Roman" w:cs="Times New Roman"/>
          <w:szCs w:val="24"/>
        </w:rPr>
        <w:t>του Ποταμιού, έχει τον λόγο.</w:t>
      </w:r>
      <w:r>
        <w:rPr>
          <w:rFonts w:eastAsia="Times New Roman" w:cs="Times New Roman"/>
          <w:b/>
          <w:szCs w:val="24"/>
        </w:rPr>
        <w:t xml:space="preserve"> </w:t>
      </w:r>
    </w:p>
    <w:p w14:paraId="56F249C7" w14:textId="77777777" w:rsidR="00DA1B4D" w:rsidRDefault="004A2815">
      <w:pPr>
        <w:spacing w:after="0" w:line="600" w:lineRule="auto"/>
        <w:ind w:firstLine="567"/>
        <w:jc w:val="both"/>
        <w:rPr>
          <w:rFonts w:eastAsia="Times New Roman" w:cs="Times New Roman"/>
          <w:szCs w:val="24"/>
        </w:rPr>
      </w:pPr>
      <w:r>
        <w:rPr>
          <w:rFonts w:eastAsia="Times New Roman" w:cs="Times New Roman"/>
          <w:b/>
          <w:szCs w:val="24"/>
        </w:rPr>
        <w:lastRenderedPageBreak/>
        <w:t>ΚΩΝΣΤΑΝΤΙΝΟΣ ΜΠΑΡΓΙΩΤΑΣ:</w:t>
      </w:r>
      <w:r>
        <w:rPr>
          <w:rFonts w:eastAsia="Times New Roman" w:cs="Times New Roman"/>
          <w:szCs w:val="24"/>
        </w:rPr>
        <w:t xml:space="preserve"> Ευχαριστώ, κύριε Πρόεδρε. </w:t>
      </w:r>
    </w:p>
    <w:p w14:paraId="56F249C8" w14:textId="77777777" w:rsidR="00DA1B4D" w:rsidRDefault="004A2815">
      <w:pPr>
        <w:spacing w:after="0" w:line="600" w:lineRule="auto"/>
        <w:ind w:firstLine="567"/>
        <w:jc w:val="both"/>
        <w:rPr>
          <w:rFonts w:eastAsia="Times New Roman" w:cs="Times New Roman"/>
          <w:szCs w:val="24"/>
        </w:rPr>
      </w:pPr>
      <w:r>
        <w:rPr>
          <w:rFonts w:eastAsia="Times New Roman" w:cs="Times New Roman"/>
          <w:szCs w:val="24"/>
        </w:rPr>
        <w:t xml:space="preserve">Η συζήτηση του συγκεκριμένου νομοσχεδίου -και θέλω να αρχίσω με αυτό, για να αρχίσω με κάτι θετικό- υπήρξε πραγματικά μια όαση κοινοβουλευτικής διαδικασίας, καθώς υπήρξε και ειλικρινής ανταλλαγή απόψεων μεταξύ Κυβέρνησης και </w:t>
      </w:r>
      <w:r>
        <w:rPr>
          <w:rFonts w:eastAsia="Times New Roman" w:cs="Times New Roman"/>
          <w:szCs w:val="24"/>
        </w:rPr>
        <w:t>Αντ</w:t>
      </w:r>
      <w:r>
        <w:rPr>
          <w:rFonts w:eastAsia="Times New Roman" w:cs="Times New Roman"/>
          <w:szCs w:val="24"/>
        </w:rPr>
        <w:t>ιπολίτευσης</w:t>
      </w:r>
      <w:r>
        <w:rPr>
          <w:rFonts w:eastAsia="Times New Roman" w:cs="Times New Roman"/>
          <w:szCs w:val="24"/>
        </w:rPr>
        <w:t xml:space="preserve">, και υιοθέτηση πάρα πολλών παρατηρήσεων, που έγιναν από τα κόμματα της αντιπολίτευσης, από την Υπουργό. Και αυτό είναι ένα θετικό σημείο που πρέπει να λέγεται γιατί δεν είναι συνηθισμένο, δεν είναι, δυστυχώς, ο κανόνας και πολύ φοβάμαι ότι δεν </w:t>
      </w:r>
      <w:r>
        <w:rPr>
          <w:rFonts w:eastAsia="Times New Roman" w:cs="Times New Roman"/>
          <w:szCs w:val="24"/>
        </w:rPr>
        <w:t xml:space="preserve">συνάδει με την πολιτική συγκυρία και με τις γενικές πολιτικές σχέσεις. </w:t>
      </w:r>
    </w:p>
    <w:p w14:paraId="56F249C9" w14:textId="77777777" w:rsidR="00DA1B4D" w:rsidRDefault="004A2815">
      <w:pPr>
        <w:spacing w:after="0" w:line="600" w:lineRule="auto"/>
        <w:ind w:firstLine="567"/>
        <w:jc w:val="both"/>
        <w:rPr>
          <w:rFonts w:eastAsia="Times New Roman" w:cs="Times New Roman"/>
          <w:szCs w:val="24"/>
        </w:rPr>
      </w:pPr>
      <w:r>
        <w:rPr>
          <w:rFonts w:eastAsia="Times New Roman" w:cs="Times New Roman"/>
          <w:szCs w:val="24"/>
        </w:rPr>
        <w:lastRenderedPageBreak/>
        <w:t>Είμαι αναγκασμένος να αρχίσω απ’ αυτό, από την πολιτική, δηλαδή, συγκυρία, μιας και σήμερα κυριαρχεί -και δεν μπορεί να μείνει ασχολίαστο- το γεγονός ότι το Συμβούλιο της Επικρατείας α</w:t>
      </w:r>
      <w:r>
        <w:rPr>
          <w:rFonts w:eastAsia="Times New Roman" w:cs="Times New Roman"/>
          <w:szCs w:val="24"/>
        </w:rPr>
        <w:t xml:space="preserve">ποφάσισε ότι πρέπει να προχωρήσει στην ουσία της εξέτασης της συνταγματικότητας του νόμου για τα κανάλια μέσα σε ένα κλίμα πραγματικά πρωτόγνωρο. Η διαδικασία της συνεχούς διάβρωσης των θεσμών από την εκάστοτε κυβέρνηση με </w:t>
      </w:r>
      <w:proofErr w:type="spellStart"/>
      <w:r>
        <w:rPr>
          <w:rFonts w:eastAsia="Times New Roman" w:cs="Times New Roman"/>
          <w:szCs w:val="24"/>
        </w:rPr>
        <w:t>διακύβευμα</w:t>
      </w:r>
      <w:proofErr w:type="spellEnd"/>
      <w:r>
        <w:rPr>
          <w:rFonts w:eastAsia="Times New Roman" w:cs="Times New Roman"/>
          <w:szCs w:val="24"/>
        </w:rPr>
        <w:t xml:space="preserve"> μικροπολιτικό και πρόσ</w:t>
      </w:r>
      <w:r>
        <w:rPr>
          <w:rFonts w:eastAsia="Times New Roman" w:cs="Times New Roman"/>
          <w:szCs w:val="24"/>
        </w:rPr>
        <w:t>καιρο, είναι μια διαδικασία παλιά. Δεν την ανακάλυψε αυτή η Κυβέρνηση. Είναι μια από τις βασικές, κατά τη γνώμη μου, παθογένειες του ελληνικού πολιτικού συστήματος που οδήγησε στην κρίση. Η διεύρυνση και η επιτάχυνση, όμως, αυτής της διάβρωσης με το συνεχέ</w:t>
      </w:r>
      <w:r>
        <w:rPr>
          <w:rFonts w:eastAsia="Times New Roman" w:cs="Times New Roman"/>
          <w:szCs w:val="24"/>
        </w:rPr>
        <w:t xml:space="preserve">ς </w:t>
      </w:r>
      <w:r>
        <w:rPr>
          <w:rFonts w:eastAsia="Times New Roman" w:cs="Times New Roman"/>
          <w:szCs w:val="24"/>
        </w:rPr>
        <w:lastRenderedPageBreak/>
        <w:t xml:space="preserve">σαμποτάρισμα της λειτουργίας των θεσμών, είναι κάτι το οποίο έχει αρχίσει πλέον να λαμβάνει πολύ, πολύ μεγάλες διαστάσεις. </w:t>
      </w:r>
    </w:p>
    <w:p w14:paraId="56F249CA" w14:textId="77777777" w:rsidR="00DA1B4D" w:rsidRDefault="004A2815">
      <w:pPr>
        <w:spacing w:after="0" w:line="600" w:lineRule="auto"/>
        <w:ind w:firstLine="567"/>
        <w:jc w:val="both"/>
        <w:rPr>
          <w:rFonts w:eastAsia="Times New Roman" w:cs="Times New Roman"/>
          <w:szCs w:val="24"/>
        </w:rPr>
      </w:pPr>
      <w:r>
        <w:rPr>
          <w:rFonts w:eastAsia="Times New Roman" w:cs="Times New Roman"/>
          <w:szCs w:val="24"/>
        </w:rPr>
        <w:t>Είμαι υποχρεωμένος να συμφωνήσω με τον κ. Βενιζέλο που χθες είπε, «Κάτω τα χέρια από τους θεσμούς». Πραγματικά είναι κάτι πάρα πολ</w:t>
      </w:r>
      <w:r>
        <w:rPr>
          <w:rFonts w:eastAsia="Times New Roman" w:cs="Times New Roman"/>
          <w:szCs w:val="24"/>
        </w:rPr>
        <w:t xml:space="preserve">ύ σημαντικό. Μάθαμε για πρώτη φορά στη μεταπολίτευση όχι μόνο ποιος είναι </w:t>
      </w:r>
      <w:r>
        <w:rPr>
          <w:rFonts w:eastAsia="Times New Roman" w:cs="Times New Roman"/>
          <w:szCs w:val="24"/>
        </w:rPr>
        <w:t xml:space="preserve">πρόεδρος </w:t>
      </w:r>
      <w:r>
        <w:rPr>
          <w:rFonts w:eastAsia="Times New Roman" w:cs="Times New Roman"/>
          <w:szCs w:val="24"/>
        </w:rPr>
        <w:t>του Συμβουλίου της Επικρατείας, τις υποτιθέμενες πολιτικές του προτιμήσεις και τις πολιτικές του διασυνδέσεις, αλλά αρχίζουμε πλέον να μαθαίνουμε και τα μυστικά της κρεβατοκ</w:t>
      </w:r>
      <w:r>
        <w:rPr>
          <w:rFonts w:eastAsia="Times New Roman" w:cs="Times New Roman"/>
          <w:szCs w:val="24"/>
        </w:rPr>
        <w:t xml:space="preserve">άμαρας των παρέδρων. </w:t>
      </w:r>
    </w:p>
    <w:p w14:paraId="56F249CB" w14:textId="77777777" w:rsidR="00DA1B4D" w:rsidRDefault="004A2815">
      <w:pPr>
        <w:spacing w:after="0" w:line="600" w:lineRule="auto"/>
        <w:ind w:firstLine="567"/>
        <w:jc w:val="both"/>
        <w:rPr>
          <w:rFonts w:eastAsia="Times New Roman" w:cs="Times New Roman"/>
          <w:szCs w:val="24"/>
        </w:rPr>
      </w:pPr>
      <w:r>
        <w:rPr>
          <w:rFonts w:eastAsia="Times New Roman" w:cs="Times New Roman"/>
          <w:szCs w:val="24"/>
        </w:rPr>
        <w:lastRenderedPageBreak/>
        <w:t>Κύριοι συνάδελφοι του ΣΥΡΙΖΑ, που δεν είστε εδώ δυστυχώς, μια εφημερίδα, η οποία κάποτε και για πολλά χρόνια μαζί με εσάς και μαζί με πολλούς από εμάς έκανε αγώνα εναντίον του κιτρινισμού, από χθες έχει ένα εμετικό κίτρινο και ροζ χρώ</w:t>
      </w:r>
      <w:r>
        <w:rPr>
          <w:rFonts w:eastAsia="Times New Roman" w:cs="Times New Roman"/>
          <w:szCs w:val="24"/>
        </w:rPr>
        <w:t>μα. Νομίζω ότι πρέπει όλοι μας, από όλες τις πτέρυγες της Βουλής, να καταδικάσουμε απερίφραστα τον κιτρινισμό και την αήθεια, η οποία υπήρξε προχθές. Με στοιχεία, τα οποία έχουν υποκλαπεί, κατηγορούνται άνθρωποι για θέματα που δεν έχουν σχέση με τον δημόσι</w:t>
      </w:r>
      <w:r>
        <w:rPr>
          <w:rFonts w:eastAsia="Times New Roman" w:cs="Times New Roman"/>
          <w:szCs w:val="24"/>
        </w:rPr>
        <w:t xml:space="preserve">ο βίο. Αυτό είναι πρωτοφανές. Αυτές οι συνθήκες δεν έχουν παρατηρηθεί ξανά στην Ελλάδα και στον </w:t>
      </w:r>
      <w:r>
        <w:rPr>
          <w:rFonts w:eastAsia="Times New Roman" w:cs="Times New Roman"/>
          <w:szCs w:val="24"/>
        </w:rPr>
        <w:lastRenderedPageBreak/>
        <w:t xml:space="preserve">μεγαλύτερο και σοβαρότερο θεσμό, το Συμβούλιο της Επικρατείας, το οποίο όλοι είχαν προσπαθήσει τα προηγούμενα χρόνια σε μεγάλο βαθμό να προστατεύσουν. </w:t>
      </w:r>
    </w:p>
    <w:p w14:paraId="56F249CC" w14:textId="77777777" w:rsidR="00DA1B4D" w:rsidRDefault="004A2815">
      <w:pPr>
        <w:spacing w:after="0" w:line="600" w:lineRule="auto"/>
        <w:ind w:firstLine="567"/>
        <w:jc w:val="both"/>
        <w:rPr>
          <w:rFonts w:eastAsia="Times New Roman" w:cs="Times New Roman"/>
          <w:szCs w:val="24"/>
        </w:rPr>
      </w:pPr>
      <w:r>
        <w:rPr>
          <w:rFonts w:eastAsia="Times New Roman" w:cs="Times New Roman"/>
          <w:szCs w:val="24"/>
        </w:rPr>
        <w:t>Είναι κά</w:t>
      </w:r>
      <w:r>
        <w:rPr>
          <w:rFonts w:eastAsia="Times New Roman" w:cs="Times New Roman"/>
          <w:szCs w:val="24"/>
        </w:rPr>
        <w:t xml:space="preserve">τι, το οποίο πρέπει όλοι –επαναλαμβάνω- να καταδικάσουμε. Οι θεσμοί και η λειτουργία τους είναι βασικός κανόνας και βασικός όρος άσκησης της </w:t>
      </w:r>
      <w:r>
        <w:rPr>
          <w:rFonts w:eastAsia="Times New Roman" w:cs="Times New Roman"/>
          <w:szCs w:val="24"/>
        </w:rPr>
        <w:t>δημοκρατίας</w:t>
      </w:r>
      <w:r>
        <w:rPr>
          <w:rFonts w:eastAsia="Times New Roman" w:cs="Times New Roman"/>
          <w:szCs w:val="24"/>
        </w:rPr>
        <w:t xml:space="preserve">. Χωρίς αυτούς πολύ γρήγορα θα </w:t>
      </w:r>
      <w:proofErr w:type="spellStart"/>
      <w:r>
        <w:rPr>
          <w:rFonts w:eastAsia="Times New Roman" w:cs="Times New Roman"/>
          <w:szCs w:val="24"/>
        </w:rPr>
        <w:t>ολισθήσουμε</w:t>
      </w:r>
      <w:proofErr w:type="spellEnd"/>
      <w:r>
        <w:rPr>
          <w:rFonts w:eastAsia="Times New Roman" w:cs="Times New Roman"/>
          <w:szCs w:val="24"/>
        </w:rPr>
        <w:t xml:space="preserve"> σε καταστάσεις τις οποίες κανείς δεν θέλει ούτε να σκεφθεί. </w:t>
      </w:r>
    </w:p>
    <w:p w14:paraId="56F249CD" w14:textId="77777777" w:rsidR="00DA1B4D" w:rsidRDefault="004A2815">
      <w:pPr>
        <w:spacing w:after="0" w:line="600" w:lineRule="auto"/>
        <w:ind w:firstLine="567"/>
        <w:jc w:val="both"/>
        <w:rPr>
          <w:rFonts w:eastAsia="Times New Roman" w:cs="Times New Roman"/>
          <w:szCs w:val="24"/>
        </w:rPr>
      </w:pPr>
      <w:r>
        <w:rPr>
          <w:rFonts w:eastAsia="Times New Roman" w:cs="Times New Roman"/>
          <w:szCs w:val="24"/>
        </w:rPr>
        <w:t xml:space="preserve">Ξαναγυρίζω στο νομοσχέδιο. Όπως είπα πολλές φορές, ήταν θετική η στάση όλων μας απέναντι στο νομοσχέδιο -και της Αξιωματικής Αντιπολίτευσης και άλλων κομμάτων- καθώς όλοι </w:t>
      </w:r>
      <w:r>
        <w:rPr>
          <w:rFonts w:eastAsia="Times New Roman" w:cs="Times New Roman"/>
          <w:szCs w:val="24"/>
        </w:rPr>
        <w:lastRenderedPageBreak/>
        <w:t>μας βλέπουμε την κοινωνική και αλληλέγγυα οικονομία με θετικό μάτι. Μιλάμε για τον τρ</w:t>
      </w:r>
      <w:r>
        <w:rPr>
          <w:rFonts w:eastAsia="Times New Roman" w:cs="Times New Roman"/>
          <w:szCs w:val="24"/>
        </w:rPr>
        <w:t>ίτο πόλο, για έναν πόλο σαφώς διακριτό από το δημόσιο και την ιδιωτική οικονομία, με χαρακτηριστικά διαφορετικά. Δυστυχώς, όμως, συζητάμε ακόμη και σήμερα για ένα νόμο που πρακτικά αλλάζει κατά 30%, με το θετικό ότι ενσωματώθηκαν πολλές παρατηρήσεις. Τις έ</w:t>
      </w:r>
      <w:r>
        <w:rPr>
          <w:rFonts w:eastAsia="Times New Roman" w:cs="Times New Roman"/>
          <w:szCs w:val="24"/>
        </w:rPr>
        <w:t>χω πάνω στο έδρανο. Πρόκειται για δεκαεννιά σελίδες. Χρειάζεται αντιπαραβολή με το προηγούμενο κείμενο. Ομολογώ ότι δεν πρόλαβα να τις διαβάσω και πως πολύ δύσκολα θα προλάβουμε κι εγώ και οι συνεργάτες μου να τις αναλύσουμε μέχρι αύριο με τον τρόπο και τη</w:t>
      </w:r>
      <w:r>
        <w:rPr>
          <w:rFonts w:eastAsia="Times New Roman" w:cs="Times New Roman"/>
          <w:szCs w:val="24"/>
        </w:rPr>
        <w:t xml:space="preserve">ν ένταση που τους αρμόζει. Είπα και χθες ότι δεν </w:t>
      </w:r>
      <w:r>
        <w:rPr>
          <w:rFonts w:eastAsia="Times New Roman" w:cs="Times New Roman"/>
          <w:szCs w:val="24"/>
        </w:rPr>
        <w:lastRenderedPageBreak/>
        <w:t xml:space="preserve">υπήρχε κανένας λόγος αυτό το νομοσχέδιο να </w:t>
      </w:r>
      <w:proofErr w:type="spellStart"/>
      <w:r>
        <w:rPr>
          <w:rFonts w:eastAsia="Times New Roman" w:cs="Times New Roman"/>
          <w:szCs w:val="24"/>
        </w:rPr>
        <w:t>στριμωχθεί</w:t>
      </w:r>
      <w:proofErr w:type="spellEnd"/>
      <w:r>
        <w:rPr>
          <w:rFonts w:eastAsia="Times New Roman" w:cs="Times New Roman"/>
          <w:szCs w:val="24"/>
        </w:rPr>
        <w:t xml:space="preserve"> ασφυκτικά, όπως </w:t>
      </w:r>
      <w:proofErr w:type="spellStart"/>
      <w:r>
        <w:rPr>
          <w:rFonts w:eastAsia="Times New Roman" w:cs="Times New Roman"/>
          <w:szCs w:val="24"/>
        </w:rPr>
        <w:t>στριμώχθηκε</w:t>
      </w:r>
      <w:proofErr w:type="spellEnd"/>
      <w:r>
        <w:rPr>
          <w:rFonts w:eastAsia="Times New Roman" w:cs="Times New Roman"/>
          <w:szCs w:val="24"/>
        </w:rPr>
        <w:t xml:space="preserve">. </w:t>
      </w:r>
    </w:p>
    <w:p w14:paraId="56F249CE" w14:textId="77777777" w:rsidR="00DA1B4D" w:rsidRDefault="004A2815">
      <w:pPr>
        <w:spacing w:after="0" w:line="600" w:lineRule="auto"/>
        <w:ind w:firstLine="567"/>
        <w:jc w:val="both"/>
        <w:rPr>
          <w:rFonts w:eastAsia="Times New Roman" w:cs="Times New Roman"/>
          <w:szCs w:val="24"/>
        </w:rPr>
      </w:pPr>
      <w:r>
        <w:rPr>
          <w:rFonts w:eastAsia="Times New Roman" w:cs="Times New Roman"/>
          <w:szCs w:val="24"/>
        </w:rPr>
        <w:t xml:space="preserve">Είπε προηγουμένως η </w:t>
      </w:r>
      <w:r>
        <w:rPr>
          <w:rFonts w:eastAsia="Times New Roman" w:cs="Times New Roman"/>
          <w:szCs w:val="24"/>
        </w:rPr>
        <w:t>κ.</w:t>
      </w:r>
      <w:r>
        <w:rPr>
          <w:rFonts w:eastAsia="Times New Roman" w:cs="Times New Roman"/>
          <w:szCs w:val="24"/>
        </w:rPr>
        <w:t xml:space="preserve"> </w:t>
      </w:r>
      <w:proofErr w:type="spellStart"/>
      <w:r>
        <w:rPr>
          <w:rFonts w:eastAsia="Times New Roman" w:cs="Times New Roman"/>
          <w:szCs w:val="24"/>
        </w:rPr>
        <w:t>Χριστοφιλοπούλου</w:t>
      </w:r>
      <w:proofErr w:type="spellEnd"/>
      <w:r>
        <w:rPr>
          <w:rFonts w:eastAsia="Times New Roman" w:cs="Times New Roman"/>
          <w:szCs w:val="24"/>
        </w:rPr>
        <w:t xml:space="preserve"> -και συμφωνώ- ότι ενδεχομένως πρέπει, κυρία Υπουργέ, να δείτε σοβαρά την αναβολή τη</w:t>
      </w:r>
      <w:r>
        <w:rPr>
          <w:rFonts w:eastAsia="Times New Roman" w:cs="Times New Roman"/>
          <w:szCs w:val="24"/>
        </w:rPr>
        <w:t xml:space="preserve">ς αυριανής συνεδρίασης για την άλλη εβδομάδα. Δεν νομίζω ότι αλλάζει τίποτα για δυο, τρεις μέρες. Υπάρχει καλή διάθεση. Και υπάρχει η ανάγκη αναβολής όχι μόνο για τις δεκαεννιά σελίδες τροποποιήσεις που κάνατε και τις οποίες κατ’ </w:t>
      </w:r>
      <w:r>
        <w:rPr>
          <w:rFonts w:eastAsia="Times New Roman" w:cs="Times New Roman"/>
          <w:szCs w:val="24"/>
        </w:rPr>
        <w:t xml:space="preserve">αρχάς </w:t>
      </w:r>
      <w:r>
        <w:rPr>
          <w:rFonts w:eastAsia="Times New Roman" w:cs="Times New Roman"/>
          <w:szCs w:val="24"/>
        </w:rPr>
        <w:t>βλέπουμε θετικά, αλλ</w:t>
      </w:r>
      <w:r>
        <w:rPr>
          <w:rFonts w:eastAsia="Times New Roman" w:cs="Times New Roman"/>
          <w:szCs w:val="24"/>
        </w:rPr>
        <w:t xml:space="preserve">ά δεν ξέρω ακριβώς τι είναι, αλλά υπάρχουν και τροπολογίες οι οποίες είναι απίθανες. Ο κ. </w:t>
      </w:r>
      <w:proofErr w:type="spellStart"/>
      <w:r>
        <w:rPr>
          <w:rFonts w:eastAsia="Times New Roman" w:cs="Times New Roman"/>
          <w:szCs w:val="24"/>
        </w:rPr>
        <w:t>Πολάκης</w:t>
      </w:r>
      <w:proofErr w:type="spellEnd"/>
      <w:r>
        <w:rPr>
          <w:rFonts w:eastAsia="Times New Roman" w:cs="Times New Roman"/>
          <w:szCs w:val="24"/>
        </w:rPr>
        <w:t xml:space="preserve"> κατέθεσε τροπολογία είκοσι σελίδων για προκήρυξη θέσεων με συμβάσεις ορισμένου χρόνου, η οποία </w:t>
      </w:r>
      <w:r>
        <w:rPr>
          <w:rFonts w:eastAsia="Times New Roman" w:cs="Times New Roman"/>
          <w:szCs w:val="24"/>
        </w:rPr>
        <w:lastRenderedPageBreak/>
        <w:t>αφορά μερικές χιλιάδες ανθρώπους και μερικές εκατοντάδες εκατομ</w:t>
      </w:r>
      <w:r>
        <w:rPr>
          <w:rFonts w:eastAsia="Times New Roman" w:cs="Times New Roman"/>
          <w:szCs w:val="24"/>
        </w:rPr>
        <w:t>μύρια. Το θέμα, όμως, δεν είναι μόνο να διαβάσεις τις είκοσι σελίδες και να δεις αυτό που δημιουργεί. Είναι κυρίως το γεγονός ότι χρειάζεται να μιλήσεις και με τους φορείς και με τους ανθρώπους αυτούς, καθώς κάποιοι που ήδη εργάζονται, θα χάσουν τη θέση το</w:t>
      </w:r>
      <w:r>
        <w:rPr>
          <w:rFonts w:eastAsia="Times New Roman" w:cs="Times New Roman"/>
          <w:szCs w:val="24"/>
        </w:rPr>
        <w:t xml:space="preserve">υς και κάποιοι άλλοι θα προσληφθούν. Δεν μπορεί να περνάμε τέτοιας σημασίας και τέτοιας σοβαρότητας θέματα σε μιάμιση ημέρα, χωρίς καλά-καλά να προλάβουμε να τα διαβάσουμε. </w:t>
      </w:r>
    </w:p>
    <w:p w14:paraId="56F249CF" w14:textId="77777777" w:rsidR="00DA1B4D" w:rsidRDefault="004A2815">
      <w:pPr>
        <w:spacing w:after="0" w:line="600" w:lineRule="auto"/>
        <w:ind w:firstLine="720"/>
        <w:jc w:val="both"/>
        <w:rPr>
          <w:rFonts w:eastAsia="Times New Roman"/>
          <w:szCs w:val="24"/>
        </w:rPr>
      </w:pPr>
      <w:r>
        <w:rPr>
          <w:rFonts w:eastAsia="Times New Roman"/>
          <w:szCs w:val="24"/>
        </w:rPr>
        <w:t>Ήθελα να ρωτήσω τους συναδέλφους του ΣΥΡΙΖΑ αν θα προλάβουν να διαβάσουν τις αλλαγ</w:t>
      </w:r>
      <w:r>
        <w:rPr>
          <w:rFonts w:eastAsia="Times New Roman"/>
          <w:szCs w:val="24"/>
        </w:rPr>
        <w:t xml:space="preserve">ές ή αν θα προλάβουν να διαβάσουν τις τροπολογίες. Αλλά νομίζω ότι είναι όλοι κάπου </w:t>
      </w:r>
      <w:r>
        <w:rPr>
          <w:rFonts w:eastAsia="Times New Roman"/>
          <w:szCs w:val="24"/>
        </w:rPr>
        <w:lastRenderedPageBreak/>
        <w:t>και τις διαβάζουν ήδη, μια και δεν είναι κανένας στην Αίθουσα. Έχει κι αυτό την αξία του, γιατί την καταλαβαίνω την αδιαφορία μιας Κοινοβουλευτικής Ομάδας η οποία ψηφίζει τ</w:t>
      </w:r>
      <w:r>
        <w:rPr>
          <w:rFonts w:eastAsia="Times New Roman"/>
          <w:szCs w:val="24"/>
        </w:rPr>
        <w:t xml:space="preserve">α πάντα. Την είδαμε και στην </w:t>
      </w:r>
      <w:r>
        <w:rPr>
          <w:rFonts w:eastAsia="Times New Roman"/>
          <w:szCs w:val="24"/>
        </w:rPr>
        <w:t>επιτροπή</w:t>
      </w:r>
      <w:r>
        <w:rPr>
          <w:rFonts w:eastAsia="Times New Roman"/>
          <w:szCs w:val="24"/>
        </w:rPr>
        <w:t xml:space="preserve">. Δεν υπήρξαν παρά μία ή δύο σημαντικές και σοβαρές παρεμβάσεις από τους Βουλευτές της </w:t>
      </w:r>
      <w:r>
        <w:rPr>
          <w:rFonts w:eastAsia="Times New Roman"/>
          <w:szCs w:val="24"/>
        </w:rPr>
        <w:t xml:space="preserve">συμπολίτευσης </w:t>
      </w:r>
      <w:r>
        <w:rPr>
          <w:rFonts w:eastAsia="Times New Roman"/>
          <w:szCs w:val="24"/>
        </w:rPr>
        <w:t>στην Επιτροπή Κοινωνικών Υποθέσεων. Έχω καμμιά φορά την εντύπωση, κύριοι συνάδελφοι, ότι είστε ικανοί να περάσετε ως τ</w:t>
      </w:r>
      <w:r>
        <w:rPr>
          <w:rFonts w:eastAsia="Times New Roman"/>
          <w:szCs w:val="24"/>
        </w:rPr>
        <w:t>ροπολογία τα πάντα. Ακόμα και την παλινόρθωση της βασιλείας είστε ικανοί να περάσετε σε τροπολογία, αρκεί να πρέπει να περάσει γρήγορα και χωρίς συζήτηση.</w:t>
      </w:r>
    </w:p>
    <w:p w14:paraId="56F249D0" w14:textId="77777777" w:rsidR="00DA1B4D" w:rsidRDefault="004A2815">
      <w:pPr>
        <w:spacing w:after="0" w:line="600" w:lineRule="auto"/>
        <w:ind w:firstLine="720"/>
        <w:jc w:val="both"/>
        <w:rPr>
          <w:rFonts w:eastAsia="Times New Roman"/>
          <w:szCs w:val="24"/>
        </w:rPr>
      </w:pPr>
      <w:r>
        <w:rPr>
          <w:rFonts w:eastAsia="Times New Roman"/>
          <w:szCs w:val="24"/>
        </w:rPr>
        <w:t>Εμείς όμως, και η Υπουργός σας προς τιμήν της, έχουμε όλη την καλή διάθεση να συζητήσουμε, να συνδιαλ</w:t>
      </w:r>
      <w:r>
        <w:rPr>
          <w:rFonts w:eastAsia="Times New Roman"/>
          <w:szCs w:val="24"/>
        </w:rPr>
        <w:t xml:space="preserve">λαγούμε και </w:t>
      </w:r>
      <w:r>
        <w:rPr>
          <w:rFonts w:eastAsia="Times New Roman"/>
          <w:szCs w:val="24"/>
        </w:rPr>
        <w:lastRenderedPageBreak/>
        <w:t>να βρούμε λύσεις και να βελτιώσουμε το νομοσχέδιο. Δώστε μας τον χρόνο. Υπάρχουν μια σειρά από άρθρα που αλλάζουν, που πρέπει να τα δούμε και να τα συζητήσουμε. Δεν έγινε αυτή η συζήτηση και δεν καταλαβαίνω γιατί. Δεν μας κυνηγάει κανένας, πραγ</w:t>
      </w:r>
      <w:r>
        <w:rPr>
          <w:rFonts w:eastAsia="Times New Roman"/>
          <w:szCs w:val="24"/>
        </w:rPr>
        <w:t>ματικά. Υπάρχουν σοβαρά θέματα που μπορούμε να τα συζητήσουμε και πρέπει να τα συζητήσουμε.</w:t>
      </w:r>
    </w:p>
    <w:p w14:paraId="56F249D1" w14:textId="77777777" w:rsidR="00DA1B4D" w:rsidRDefault="004A2815">
      <w:pPr>
        <w:spacing w:after="0" w:line="600" w:lineRule="auto"/>
        <w:ind w:firstLine="720"/>
        <w:jc w:val="both"/>
        <w:rPr>
          <w:rFonts w:eastAsia="Times New Roman"/>
          <w:szCs w:val="24"/>
        </w:rPr>
      </w:pPr>
      <w:r>
        <w:rPr>
          <w:rFonts w:eastAsia="Times New Roman"/>
          <w:szCs w:val="24"/>
        </w:rPr>
        <w:t xml:space="preserve">Όπως έλεγα, συζητάμε για τον τρίτο πόλο, για να γυρίσω στο θέμα. Τι είναι ο τρίτος πόλος της οικονομίας; Γιατί τον θέλουμε; Είναι ιδεολογικό το θέμα; Ο κ. </w:t>
      </w:r>
      <w:proofErr w:type="spellStart"/>
      <w:r>
        <w:rPr>
          <w:rFonts w:eastAsia="Times New Roman"/>
          <w:szCs w:val="24"/>
        </w:rPr>
        <w:t>Κατρούγκα</w:t>
      </w:r>
      <w:r>
        <w:rPr>
          <w:rFonts w:eastAsia="Times New Roman"/>
          <w:szCs w:val="24"/>
        </w:rPr>
        <w:t>λος</w:t>
      </w:r>
      <w:proofErr w:type="spellEnd"/>
      <w:r>
        <w:rPr>
          <w:rFonts w:eastAsia="Times New Roman"/>
          <w:szCs w:val="24"/>
        </w:rPr>
        <w:t xml:space="preserve"> μας είπε, ο οποίος είναι κομμουνιστής </w:t>
      </w:r>
      <w:proofErr w:type="spellStart"/>
      <w:r>
        <w:rPr>
          <w:rFonts w:eastAsia="Times New Roman"/>
          <w:szCs w:val="24"/>
        </w:rPr>
        <w:t>ειρήσθω</w:t>
      </w:r>
      <w:proofErr w:type="spellEnd"/>
      <w:r>
        <w:rPr>
          <w:rFonts w:eastAsia="Times New Roman"/>
          <w:szCs w:val="24"/>
        </w:rPr>
        <w:t xml:space="preserve"> εν </w:t>
      </w:r>
      <w:proofErr w:type="spellStart"/>
      <w:r>
        <w:rPr>
          <w:rFonts w:eastAsia="Times New Roman"/>
          <w:szCs w:val="24"/>
        </w:rPr>
        <w:t>παρόδω</w:t>
      </w:r>
      <w:proofErr w:type="spellEnd"/>
      <w:r>
        <w:rPr>
          <w:rFonts w:eastAsia="Times New Roman"/>
          <w:szCs w:val="24"/>
        </w:rPr>
        <w:t xml:space="preserve">, όπως έχει ο ίδιος δηλώσει -μην με κοιτάτε, κύριε </w:t>
      </w:r>
      <w:proofErr w:type="spellStart"/>
      <w:r>
        <w:rPr>
          <w:rFonts w:eastAsia="Times New Roman"/>
          <w:szCs w:val="24"/>
        </w:rPr>
        <w:t>Κατσώτη</w:t>
      </w:r>
      <w:proofErr w:type="spellEnd"/>
      <w:r>
        <w:rPr>
          <w:rFonts w:eastAsia="Times New Roman"/>
          <w:szCs w:val="24"/>
        </w:rPr>
        <w:t xml:space="preserve">, εκείνος το δήλωσε, δεν το είπα εγώ, επειδή με κοιτάξατε στραβά- μας είπε, </w:t>
      </w:r>
      <w:r>
        <w:rPr>
          <w:rFonts w:eastAsia="Times New Roman"/>
          <w:szCs w:val="24"/>
        </w:rPr>
        <w:lastRenderedPageBreak/>
        <w:t>λοιπόν, προχθές στην Επιτροπή Κοινωνικών Υποθέσεων, το ακούσατε</w:t>
      </w:r>
      <w:r>
        <w:rPr>
          <w:rFonts w:eastAsia="Times New Roman"/>
          <w:szCs w:val="24"/>
        </w:rPr>
        <w:t xml:space="preserve"> κι εσείς, ότι είναι το πρώτο βήμα στη διαδικασία μετάβασης. Είναι, λοιπόν, ιδεολογικός ο λόγος; Είναι επειδή έχουμε ιδεολογικά μια ταύτιση με έναν συγκεκριμένο τρόπο της οικονομίας; Ή στην πραγματικότητα, μια και λειτουργεί και σε όλη τη </w:t>
      </w:r>
      <w:r>
        <w:rPr>
          <w:rFonts w:eastAsia="Times New Roman"/>
          <w:szCs w:val="24"/>
        </w:rPr>
        <w:t xml:space="preserve">δυτική </w:t>
      </w:r>
      <w:r>
        <w:rPr>
          <w:rFonts w:eastAsia="Times New Roman"/>
          <w:szCs w:val="24"/>
        </w:rPr>
        <w:t>Ευρώπη και</w:t>
      </w:r>
      <w:r>
        <w:rPr>
          <w:rFonts w:eastAsia="Times New Roman"/>
          <w:szCs w:val="24"/>
        </w:rPr>
        <w:t xml:space="preserve"> με επιτυχία μάλιστα σε χώρες που δεν σκέφτονται διαδικασίες μετάβασης στον σοσιαλισμό, μήπως είναι μια διέξοδος οικονομική για ένα σωρό ανθρώπους οι οποίοι είναι ή αισθάνονται αποκλεισμένοι λόγω της ανεργίας, της έλλειψης κεφαλαίων ή λόγω ειδικών αναγκών </w:t>
      </w:r>
      <w:r>
        <w:rPr>
          <w:rFonts w:eastAsia="Times New Roman"/>
          <w:szCs w:val="24"/>
        </w:rPr>
        <w:t>κ.λπ.; Εγώ λέω ότι είναι το δεύτερο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w:t>
      </w:r>
    </w:p>
    <w:p w14:paraId="56F249D2" w14:textId="77777777" w:rsidR="00DA1B4D" w:rsidRDefault="004A2815">
      <w:pPr>
        <w:spacing w:after="0" w:line="600" w:lineRule="auto"/>
        <w:ind w:firstLine="720"/>
        <w:jc w:val="both"/>
        <w:rPr>
          <w:rFonts w:eastAsia="Times New Roman"/>
          <w:szCs w:val="24"/>
        </w:rPr>
      </w:pPr>
      <w:r>
        <w:rPr>
          <w:rFonts w:eastAsia="Times New Roman"/>
          <w:szCs w:val="24"/>
        </w:rPr>
        <w:lastRenderedPageBreak/>
        <w:t>Αν είναι λοιπόν έτσι, το πρώτο ερώτημα που πρέπει να βάλει κανείς είναι, φτιάχνοντας αυτόν τον πόλο, πώς θα γίνει να μπορέσω να προσελκύσω τους ανθρώπους που θέλουν, που θα ωφεληθούν ενδεχομένως και θα ήθελαν</w:t>
      </w:r>
      <w:r>
        <w:rPr>
          <w:rFonts w:eastAsia="Times New Roman"/>
          <w:szCs w:val="24"/>
        </w:rPr>
        <w:t xml:space="preserve"> να κάνουν αυτό, να κάνουν μια Κ</w:t>
      </w:r>
      <w:r>
        <w:rPr>
          <w:rFonts w:eastAsia="Times New Roman"/>
          <w:szCs w:val="24"/>
        </w:rPr>
        <w:t>ΟΙΝ</w:t>
      </w:r>
      <w:r>
        <w:rPr>
          <w:rFonts w:eastAsia="Times New Roman"/>
          <w:szCs w:val="24"/>
        </w:rPr>
        <w:t>ΣΕ</w:t>
      </w:r>
      <w:r>
        <w:rPr>
          <w:rFonts w:eastAsia="Times New Roman"/>
          <w:szCs w:val="24"/>
        </w:rPr>
        <w:t>Π</w:t>
      </w:r>
      <w:r>
        <w:rPr>
          <w:rFonts w:eastAsia="Times New Roman"/>
          <w:szCs w:val="24"/>
        </w:rPr>
        <w:t xml:space="preserve"> ή μια Κ</w:t>
      </w:r>
      <w:r>
        <w:rPr>
          <w:rFonts w:eastAsia="Times New Roman"/>
          <w:szCs w:val="24"/>
        </w:rPr>
        <w:t>ΟΙ</w:t>
      </w:r>
      <w:r>
        <w:rPr>
          <w:rFonts w:eastAsia="Times New Roman"/>
          <w:szCs w:val="24"/>
        </w:rPr>
        <w:t xml:space="preserve">ΣΠΕ αντί να κάνουν έναρξη επαγγέλματος, να ανοίξουν ένα μαγαζί με τον κλασικό τρόπο ή να ιδρύσουν μια ΕΠΕ ή οποιαδήποτε άλλη μορφή; Θα το κάνει κανείς για λόγους ιδεολογικούς, όπως είπαμε, γιατί πιστεύει στη </w:t>
      </w:r>
      <w:r>
        <w:rPr>
          <w:rFonts w:eastAsia="Times New Roman"/>
          <w:szCs w:val="24"/>
        </w:rPr>
        <w:t xml:space="preserve">δημοκρατία, στην ισότητα και στην παραγωγή πλούτου χωρίς κέρδος; Ενδεχομένως. Η πλειοψηφία, όμως, θα το κάνει ή θα προσπαθήσει να το κάνει αν νιώθει ότι έχει κίνητρο </w:t>
      </w:r>
      <w:r>
        <w:rPr>
          <w:rFonts w:eastAsia="Times New Roman"/>
          <w:szCs w:val="24"/>
        </w:rPr>
        <w:lastRenderedPageBreak/>
        <w:t>κι ότι έχει συμφέρον να μπορέσει να σταθεί στην κοινωνία και να προχωρήσει.</w:t>
      </w:r>
    </w:p>
    <w:p w14:paraId="56F249D3" w14:textId="77777777" w:rsidR="00DA1B4D" w:rsidRDefault="004A2815">
      <w:pPr>
        <w:spacing w:after="0" w:line="600" w:lineRule="auto"/>
        <w:ind w:firstLine="720"/>
        <w:jc w:val="both"/>
        <w:rPr>
          <w:rFonts w:eastAsia="Times New Roman"/>
          <w:szCs w:val="24"/>
        </w:rPr>
      </w:pPr>
      <w:r>
        <w:rPr>
          <w:rFonts w:eastAsia="Times New Roman"/>
          <w:szCs w:val="24"/>
        </w:rPr>
        <w:t xml:space="preserve">Έτσι, λοιπόν, </w:t>
      </w:r>
      <w:r>
        <w:rPr>
          <w:rFonts w:eastAsia="Times New Roman"/>
          <w:szCs w:val="24"/>
        </w:rPr>
        <w:t>η ερώτηση είναι γιατί θα έρθουν αυτοί οι άνθρωποι. Τι περιβάλλον πρέπει να δημιουργήσεις για να έρθουν και αυτοί οι άνθρωποι, που υποτίθεται ότι είναι ο κύριος στόχος, εκτός από τους επιτήδειους του ΕΣΠΑ που πάντα βρίσκουν τρόπο να μπαίνουν σε τέτοιες διαδ</w:t>
      </w:r>
      <w:r>
        <w:rPr>
          <w:rFonts w:eastAsia="Times New Roman"/>
          <w:szCs w:val="24"/>
        </w:rPr>
        <w:t xml:space="preserve">ικασίες και να απομυζούν τα κεφάλαια; Ευνοεί αυτός ο νόμος τις </w:t>
      </w:r>
      <w:r>
        <w:rPr>
          <w:rFonts w:eastAsia="Times New Roman"/>
          <w:szCs w:val="24"/>
          <w:lang w:val="en-US"/>
        </w:rPr>
        <w:t>start</w:t>
      </w:r>
      <w:r>
        <w:rPr>
          <w:rFonts w:eastAsia="Times New Roman"/>
          <w:szCs w:val="24"/>
        </w:rPr>
        <w:t xml:space="preserve"> </w:t>
      </w:r>
      <w:r>
        <w:rPr>
          <w:rFonts w:eastAsia="Times New Roman"/>
          <w:szCs w:val="24"/>
          <w:lang w:val="en-US"/>
        </w:rPr>
        <w:t>up</w:t>
      </w:r>
      <w:r>
        <w:rPr>
          <w:rFonts w:eastAsia="Times New Roman"/>
          <w:szCs w:val="24"/>
        </w:rPr>
        <w:t>, αυτούς που δεν έχουν κεφάλαια και θέλουν να ξεκινήσουν μια καλή ιδέα; Θα προτιμήσουν αυτήν τη μορφή; Δίνει πραγματικά ένα παράθυρο επιχειρηματικότητας μακροπρόθεσμης;</w:t>
      </w:r>
    </w:p>
    <w:p w14:paraId="56F249D4" w14:textId="77777777" w:rsidR="00DA1B4D" w:rsidRDefault="004A2815">
      <w:pPr>
        <w:spacing w:after="0" w:line="600" w:lineRule="auto"/>
        <w:ind w:firstLine="720"/>
        <w:jc w:val="both"/>
        <w:rPr>
          <w:rFonts w:eastAsia="Times New Roman"/>
          <w:szCs w:val="24"/>
        </w:rPr>
      </w:pPr>
      <w:r>
        <w:rPr>
          <w:rFonts w:eastAsia="Times New Roman"/>
          <w:szCs w:val="24"/>
        </w:rPr>
        <w:lastRenderedPageBreak/>
        <w:t xml:space="preserve">Η χώρα, </w:t>
      </w:r>
      <w:proofErr w:type="spellStart"/>
      <w:r>
        <w:rPr>
          <w:rFonts w:eastAsia="Times New Roman"/>
          <w:szCs w:val="24"/>
        </w:rPr>
        <w:t>ειρήσθω</w:t>
      </w:r>
      <w:proofErr w:type="spellEnd"/>
      <w:r>
        <w:rPr>
          <w:rFonts w:eastAsia="Times New Roman"/>
          <w:szCs w:val="24"/>
        </w:rPr>
        <w:t xml:space="preserve"> </w:t>
      </w:r>
      <w:r>
        <w:rPr>
          <w:rFonts w:eastAsia="Times New Roman"/>
          <w:szCs w:val="24"/>
        </w:rPr>
        <w:t xml:space="preserve">εν </w:t>
      </w:r>
      <w:proofErr w:type="spellStart"/>
      <w:r>
        <w:rPr>
          <w:rFonts w:eastAsia="Times New Roman"/>
          <w:szCs w:val="24"/>
        </w:rPr>
        <w:t>παρόδω</w:t>
      </w:r>
      <w:proofErr w:type="spellEnd"/>
      <w:r>
        <w:rPr>
          <w:rFonts w:eastAsia="Times New Roman"/>
          <w:szCs w:val="24"/>
        </w:rPr>
        <w:t>, έχει γεμίσει από παραδοσιακά παντοπωλεία και από καφέ, τα οποία είναι επιδοτούμενα και τα οποία μένουν ανοιχτά μέχρις ότου να πάρουν το ΕΣΠΑ, την επιδότηση και να κλείσουν. Αυτό θέλουμε να κάνουμε με τους Κ</w:t>
      </w:r>
      <w:r>
        <w:rPr>
          <w:rFonts w:eastAsia="Times New Roman"/>
          <w:szCs w:val="24"/>
        </w:rPr>
        <w:t>ΟΙΝ</w:t>
      </w:r>
      <w:r>
        <w:rPr>
          <w:rFonts w:eastAsia="Times New Roman"/>
          <w:szCs w:val="24"/>
        </w:rPr>
        <w:t>ΣΕ</w:t>
      </w:r>
      <w:r>
        <w:rPr>
          <w:rFonts w:eastAsia="Times New Roman"/>
          <w:szCs w:val="24"/>
        </w:rPr>
        <w:t>Π</w:t>
      </w:r>
      <w:r>
        <w:rPr>
          <w:rFonts w:eastAsia="Times New Roman"/>
          <w:szCs w:val="24"/>
        </w:rPr>
        <w:t xml:space="preserve">; Αυτό ήταν και το πρότυπο μέχρι </w:t>
      </w:r>
      <w:r>
        <w:rPr>
          <w:rFonts w:eastAsia="Times New Roman"/>
          <w:szCs w:val="24"/>
        </w:rPr>
        <w:t xml:space="preserve">τώρα. Έτσι απέτυχε ο προηγούμενος νόμος. Απέτυχε γιατί δημιουργήθηκαν </w:t>
      </w:r>
      <w:r>
        <w:rPr>
          <w:rFonts w:eastAsia="Times New Roman"/>
          <w:szCs w:val="24"/>
        </w:rPr>
        <w:t>ΚΟΙΝΣΕΠ</w:t>
      </w:r>
      <w:r>
        <w:rPr>
          <w:rFonts w:eastAsia="Times New Roman"/>
          <w:szCs w:val="24"/>
        </w:rPr>
        <w:t xml:space="preserve"> των οποίων ο στόχος ήταν η επιδότηση και στη συνέχεια αδρανοποιήθηκαν ή έκλεισαν γιατί δεν είχαν κανένα άλλο ενδιαφέρον ή εκτιμούσαν ότι η διαδικασία που ξεκίνησαν δεν είχε </w:t>
      </w:r>
      <w:r>
        <w:rPr>
          <w:rFonts w:eastAsia="Times New Roman"/>
          <w:szCs w:val="24"/>
        </w:rPr>
        <w:t>παραγωγικό ενδιαφέρον ούτε δυνατότητα να σταθεί με όρους πραγματικής οικονομίας.</w:t>
      </w:r>
    </w:p>
    <w:p w14:paraId="56F249D5" w14:textId="77777777" w:rsidR="00DA1B4D" w:rsidRDefault="004A2815">
      <w:pPr>
        <w:spacing w:after="0" w:line="600" w:lineRule="auto"/>
        <w:ind w:firstLine="720"/>
        <w:jc w:val="both"/>
        <w:rPr>
          <w:rFonts w:eastAsia="Times New Roman"/>
          <w:szCs w:val="24"/>
        </w:rPr>
      </w:pPr>
      <w:r>
        <w:rPr>
          <w:rFonts w:eastAsia="Times New Roman"/>
          <w:szCs w:val="24"/>
        </w:rPr>
        <w:lastRenderedPageBreak/>
        <w:t>Έτσι, λοιπόν, όχι μόνο προηγούμενος νόμος, αλλά πολύ φοβάμαι κι αυτός ως ένα σημείο, δεν βοήθησε, δεν προώθησε την ιδέα, την αντίληψη του τρίτου πόλου και της εναλλακτικής αλλ</w:t>
      </w:r>
      <w:r>
        <w:rPr>
          <w:rFonts w:eastAsia="Times New Roman"/>
          <w:szCs w:val="24"/>
        </w:rPr>
        <w:t xml:space="preserve">ηλέγγυας οικονομίας, αλλά στην πραγματικότητα τον δυσφήμισε, γιατί τον υποβίβασε σε μια διαδικασία η οποία είναι γεμάτη από σκάνδαλα και </w:t>
      </w:r>
      <w:proofErr w:type="spellStart"/>
      <w:r>
        <w:rPr>
          <w:rFonts w:eastAsia="Times New Roman"/>
          <w:szCs w:val="24"/>
        </w:rPr>
        <w:t>σκανδαλάκια</w:t>
      </w:r>
      <w:proofErr w:type="spellEnd"/>
      <w:r>
        <w:rPr>
          <w:rFonts w:eastAsia="Times New Roman"/>
          <w:szCs w:val="24"/>
        </w:rPr>
        <w:t>, γεμάτη από σκοτεινές ζώνες και γεμάτη από προγραμματικές συμφωνίες, δηλαδή απευθείας αναθέσεις έργου από Ο</w:t>
      </w:r>
      <w:r>
        <w:rPr>
          <w:rFonts w:eastAsia="Times New Roman"/>
          <w:szCs w:val="24"/>
        </w:rPr>
        <w:t>ΤΑ, περιφέρειες και δημόσια έργα, με τρόπους που είναι γνωστοί και οι οποίοι έχουν από καιρό στηλιτευτεί απ’ όλους, ακόμα κι από αυτούς που έχουν γράψει τον προηγούμενο νόμο.</w:t>
      </w:r>
    </w:p>
    <w:p w14:paraId="56F249D6" w14:textId="77777777" w:rsidR="00DA1B4D" w:rsidRDefault="004A2815">
      <w:pPr>
        <w:spacing w:after="0" w:line="600" w:lineRule="auto"/>
        <w:ind w:firstLine="720"/>
        <w:jc w:val="both"/>
        <w:rPr>
          <w:rFonts w:eastAsia="Times New Roman"/>
          <w:szCs w:val="24"/>
        </w:rPr>
      </w:pPr>
      <w:r>
        <w:rPr>
          <w:rFonts w:eastAsia="Times New Roman"/>
          <w:szCs w:val="24"/>
        </w:rPr>
        <w:lastRenderedPageBreak/>
        <w:t>Ουσιαστικά, λοιπόν, με την εξαίρεση των Κ</w:t>
      </w:r>
      <w:r>
        <w:rPr>
          <w:rFonts w:eastAsia="Times New Roman"/>
          <w:szCs w:val="24"/>
        </w:rPr>
        <w:t>ΟΙ</w:t>
      </w:r>
      <w:r>
        <w:rPr>
          <w:rFonts w:eastAsia="Times New Roman"/>
          <w:szCs w:val="24"/>
        </w:rPr>
        <w:t>ΣΠΕ που ερχόταν από αλλού, από την ψυχ</w:t>
      </w:r>
      <w:r>
        <w:rPr>
          <w:rFonts w:eastAsia="Times New Roman"/>
          <w:szCs w:val="24"/>
        </w:rPr>
        <w:t>ιατρική μεταρρύθμιση και είχαν ένα διαφορετικό θεσμικό πλαίσιο, πολύ λίγα πράγματα έκανε ο προηγούμενος νόμος, γιατί είτε δημιουργήθηκαν μηχανισμοί είσπραξης αποζημιώσεων-επιδοτήσεων από το ΕΣΠΑ είτε υπήρξαν «δικαιούχοι» προγραμματικών συμβάσεων πριν δημιο</w:t>
      </w:r>
      <w:r>
        <w:rPr>
          <w:rFonts w:eastAsia="Times New Roman"/>
          <w:szCs w:val="24"/>
        </w:rPr>
        <w:t>υργήσουν το ΕΣΠΑ.</w:t>
      </w:r>
    </w:p>
    <w:p w14:paraId="56F249D7"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Αν θέλουμε, λοιπόν, η κοινωνική και αλληλέγγυα οικονομία να περπατήσει, το βασικό στοιχείο που πρέπει να έχει είναι η υγιής επιχειρηματικότητα, ιδέες οι οποίες μπορούν να λειτουργήσουν και άνθρωποι και περιβάλλον επιχειρηματικό, το οποίο </w:t>
      </w:r>
      <w:r>
        <w:rPr>
          <w:rFonts w:eastAsia="Times New Roman" w:cs="Times New Roman"/>
          <w:szCs w:val="24"/>
        </w:rPr>
        <w:lastRenderedPageBreak/>
        <w:t xml:space="preserve">θα επιτρέψει σε αυτές τις εταιρείες ή αυτούς τους συνεταιρισμούς από την μέρα μετά την ενίσχυση που θα λάβουν με τον α΄ ή β΄ τρόπο και τα κίνητρα στην αρχή, να έχουν μακροπρόθεσμη ζωή και γιατί όχι να μεγαλώσουν, να αυξήσουν τις θέσεις εργασίας και </w:t>
      </w:r>
      <w:r>
        <w:rPr>
          <w:rFonts w:eastAsia="Times New Roman" w:cs="Times New Roman"/>
          <w:szCs w:val="24"/>
        </w:rPr>
        <w:t xml:space="preserve">τον </w:t>
      </w:r>
      <w:r>
        <w:rPr>
          <w:rFonts w:eastAsia="Times New Roman" w:cs="Times New Roman"/>
          <w:szCs w:val="24"/>
        </w:rPr>
        <w:t>κύκ</w:t>
      </w:r>
      <w:r>
        <w:rPr>
          <w:rFonts w:eastAsia="Times New Roman" w:cs="Times New Roman"/>
          <w:szCs w:val="24"/>
        </w:rPr>
        <w:t xml:space="preserve">λο </w:t>
      </w:r>
      <w:r>
        <w:rPr>
          <w:rFonts w:eastAsia="Times New Roman" w:cs="Times New Roman"/>
          <w:szCs w:val="24"/>
        </w:rPr>
        <w:t xml:space="preserve">των </w:t>
      </w:r>
      <w:r>
        <w:rPr>
          <w:rFonts w:eastAsia="Times New Roman" w:cs="Times New Roman"/>
          <w:szCs w:val="24"/>
        </w:rPr>
        <w:t>εργασιών τους. Αυτός πρέπει να είναι ο στόχος: Η δημιουργία ενός οικοσυστήματος υγιών επιχειρήσεων, όχι ενός μηχανισμού που θα πάρει τα λεφτά από την Ευρώπη. Αυτό το έχουμε δει από την εποχή που διοργανώνονταν σεμινάρια επιμόρφωσης ιεροψαλτών. Πρέπε</w:t>
      </w:r>
      <w:r>
        <w:rPr>
          <w:rFonts w:eastAsia="Times New Roman" w:cs="Times New Roman"/>
          <w:szCs w:val="24"/>
        </w:rPr>
        <w:t xml:space="preserve">ι κάποια στιγμή να σταματήσει αυτή </w:t>
      </w:r>
      <w:r>
        <w:rPr>
          <w:rFonts w:eastAsia="Times New Roman" w:cs="Times New Roman"/>
          <w:szCs w:val="24"/>
        </w:rPr>
        <w:t xml:space="preserve">η </w:t>
      </w:r>
      <w:r>
        <w:rPr>
          <w:rFonts w:eastAsia="Times New Roman" w:cs="Times New Roman"/>
          <w:szCs w:val="24"/>
        </w:rPr>
        <w:t>νοοτροπία, να αλλάξει.</w:t>
      </w:r>
    </w:p>
    <w:p w14:paraId="56F249D8"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Έτσι, λοιπόν, τα τρία βασικά είναι ότι χρειάζεται κυρίως διαφάνεια – δευτερευόντως έλεγχος-, πάταξη της γραφειοκρατίας και του συγκεντρωτισμού, ενίσχυση των ανθρώπων που θέλουν να αρχίσουν τέτοιες</w:t>
      </w:r>
      <w:r>
        <w:rPr>
          <w:rFonts w:eastAsia="Times New Roman" w:cs="Times New Roman"/>
          <w:szCs w:val="24"/>
        </w:rPr>
        <w:t xml:space="preserve"> διαδικασίες και κίνητρα οικονομικά, ασφαλιστικά, του κόστους εργασίας. Πρέπει να το δούμε ξανά και ξανά. Επιτέλους δεν αντέχω, θα </w:t>
      </w:r>
      <w:proofErr w:type="spellStart"/>
      <w:r>
        <w:rPr>
          <w:rFonts w:eastAsia="Times New Roman" w:cs="Times New Roman"/>
          <w:szCs w:val="24"/>
        </w:rPr>
        <w:t>τρολάρω</w:t>
      </w:r>
      <w:proofErr w:type="spellEnd"/>
      <w:r>
        <w:rPr>
          <w:rFonts w:eastAsia="Times New Roman" w:cs="Times New Roman"/>
          <w:szCs w:val="24"/>
        </w:rPr>
        <w:t>. Αφού πήρατε τόσα πολλά λεφτά από τα κανάλια, δώστε μερικά και εδώ, αφού περισσεύουν για παντού.</w:t>
      </w:r>
    </w:p>
    <w:p w14:paraId="56F249D9"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Όλη αυτή η ιστορία π</w:t>
      </w:r>
      <w:r>
        <w:rPr>
          <w:rFonts w:eastAsia="Times New Roman" w:cs="Times New Roman"/>
          <w:szCs w:val="24"/>
        </w:rPr>
        <w:t xml:space="preserve">άσχει εκεί, στα κίνητρα, όχι μόνο για σταθεροποίηση, αλλά ακόμη και για αύξηση και μεγέθυνση του κύκλου ζωής, του κύκλου εργασιών και των θέσεων εργασίας. </w:t>
      </w:r>
      <w:r>
        <w:rPr>
          <w:rFonts w:eastAsia="Times New Roman" w:cs="Times New Roman"/>
          <w:szCs w:val="24"/>
        </w:rPr>
        <w:lastRenderedPageBreak/>
        <w:t>Εάν θέλουμε πραγματικά να αναπτύξουμε τον τομέα, οι συνεταιρισμοί πρέπει να ζήσουν, να σταθεροποιηθού</w:t>
      </w:r>
      <w:r>
        <w:rPr>
          <w:rFonts w:eastAsia="Times New Roman" w:cs="Times New Roman"/>
          <w:szCs w:val="24"/>
        </w:rPr>
        <w:t xml:space="preserve">ν και να μεγαλώσουν. </w:t>
      </w:r>
    </w:p>
    <w:p w14:paraId="56F249DA"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Η λογική του νομοσχεδίου πολλές φορές ξέφευγε προς τα αντικίνητρα, οφείλω να ομολογήσω. Αποσύρθηκε εκείνη η διάταξη περί διανομής κερδών, αλλά ήταν χαρακτηριστική. Σε έναν συνεταιρισμό ο οποίος θα ξεκινήσει κατά πάσα πιθανότητα με ζημ</w:t>
      </w:r>
      <w:r>
        <w:rPr>
          <w:rFonts w:eastAsia="Times New Roman" w:cs="Times New Roman"/>
          <w:szCs w:val="24"/>
        </w:rPr>
        <w:t>ιά ή με πολύ μεγάλα προβλήματα το πρώτο πράγμα που πήγαμε να βάλουμε ήταν να πάρουμε το 10% με 30% των κερδών και να το δώσουμε για κοινωφελείς σκοπούς. Γιατί να μην ανοίξω μια ΑΕ; Γιατί να μην κάνω έναρξη επαγγέλματος, αφού θα έχω και το κέρδος στην τσέπη</w:t>
      </w:r>
      <w:r>
        <w:rPr>
          <w:rFonts w:eastAsia="Times New Roman" w:cs="Times New Roman"/>
          <w:szCs w:val="24"/>
        </w:rPr>
        <w:t xml:space="preserve"> και ενδεχομένως την αμοιβή </w:t>
      </w:r>
      <w:r>
        <w:rPr>
          <w:rFonts w:eastAsia="Times New Roman" w:cs="Times New Roman"/>
          <w:szCs w:val="24"/>
        </w:rPr>
        <w:lastRenderedPageBreak/>
        <w:t>που θα παίρνω από την εργασία μου; Δεν στέκεται έτσι. Είναι εξαιρετικά δύσκολο. Χρειάζονται και περίοδοι χάριτος που μπορούν να αξιοποιηθούν για τα πρώτα χρόνια, φορολογικές απαλλαγές, όσες μπορούν να δοθούν στο αυστηρό δημοσιον</w:t>
      </w:r>
      <w:r>
        <w:rPr>
          <w:rFonts w:eastAsia="Times New Roman" w:cs="Times New Roman"/>
          <w:szCs w:val="24"/>
        </w:rPr>
        <w:t xml:space="preserve">ομικό πλαίσιο -κανένας δεν το παραγνωρίζει. Και το ταμείο καλά είναι να δημιουργηθεί, αλλά απομένει το πώς και με τι λεφτά. </w:t>
      </w:r>
    </w:p>
    <w:p w14:paraId="56F249DB"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Θετικός είναι ο ειδικός λογαριασμός. Μπορούμε να το δούμε. Ελπίζω να προχωρήσει γρήγορα και χρειάζονται και καλές ιδέες. Εάν δεν φτ</w:t>
      </w:r>
      <w:r>
        <w:rPr>
          <w:rFonts w:eastAsia="Times New Roman" w:cs="Times New Roman"/>
          <w:szCs w:val="24"/>
        </w:rPr>
        <w:t xml:space="preserve">άνουν τα λεφτά από τα κανάλια, υπάρχουν οι φόροι αμαρτίας που μπορούμε να το συζητήσουμε, που ένα μέρος τους μπορεί να πάει στο ταμείο ή στην ενίσχυση αυτής της οικονομίας. </w:t>
      </w:r>
    </w:p>
    <w:p w14:paraId="56F249DC"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να το συνοψίσω, η έλλειψη ρευστότητας, η </w:t>
      </w:r>
      <w:proofErr w:type="spellStart"/>
      <w:r>
        <w:rPr>
          <w:rFonts w:eastAsia="Times New Roman" w:cs="Times New Roman"/>
          <w:szCs w:val="24"/>
        </w:rPr>
        <w:t>υπερφορολόγηση</w:t>
      </w:r>
      <w:proofErr w:type="spellEnd"/>
      <w:r>
        <w:rPr>
          <w:rFonts w:eastAsia="Times New Roman" w:cs="Times New Roman"/>
          <w:szCs w:val="24"/>
        </w:rPr>
        <w:t>, η γραφειοκρατία, οι π</w:t>
      </w:r>
      <w:r>
        <w:rPr>
          <w:rFonts w:eastAsia="Times New Roman" w:cs="Times New Roman"/>
          <w:szCs w:val="24"/>
        </w:rPr>
        <w:t xml:space="preserve">ροκαταβολές φόρων, όλα αυτά που βαρύνουν μια επιχείρηση, βαρύνουν εξίσου και τις </w:t>
      </w:r>
      <w:r>
        <w:rPr>
          <w:rFonts w:eastAsia="Times New Roman" w:cs="Times New Roman"/>
          <w:szCs w:val="24"/>
        </w:rPr>
        <w:t>ΚΟΙΝΣΕΠ</w:t>
      </w:r>
      <w:r>
        <w:rPr>
          <w:rFonts w:eastAsia="Times New Roman" w:cs="Times New Roman"/>
          <w:szCs w:val="24"/>
        </w:rPr>
        <w:t xml:space="preserve"> με αυτόν τον νόμο. Δεν αλλάζει τίποτα ιδιαίτερα και για αυτό δεν αλλάζει ο βαθμός δυσκολίας στην εκκίνηση της επιχειρηματικότητας με αυτό, γιατί αυτός είναι ο στόχος μ</w:t>
      </w:r>
      <w:r>
        <w:rPr>
          <w:rFonts w:eastAsia="Times New Roman" w:cs="Times New Roman"/>
          <w:szCs w:val="24"/>
        </w:rPr>
        <w:t>έσα στην κρίση, να γίνει πιο εύκολο για κάποιους ανθρώπους που δεν έχουν κεφάλαιο, πρόσβαση και δυνατότητες να αρχίσουν να δουλεύουν. Αυτό δεν διευκολύνεται ιδιαίτερα, παρά την καλή προσπάθεια και τις καλές προθέσεις.</w:t>
      </w:r>
    </w:p>
    <w:p w14:paraId="56F249DD"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Κάναμε μια μεγάλη συζήτηση κατ’ ιδίαν με την κυρία Υπουργό και κατανοώ και τις αγωνίες της και το πρόβλημα που </w:t>
      </w:r>
      <w:r>
        <w:rPr>
          <w:rFonts w:eastAsia="Times New Roman" w:cs="Times New Roman"/>
          <w:szCs w:val="24"/>
        </w:rPr>
        <w:lastRenderedPageBreak/>
        <w:t>υπάρχει αντικειμενικά στο δημόσιο με τις υπηρεσίες και τα λοιπά και αφορά την κακιά συνήθεια που έχει ο ΣΥΡΙΖΑ, η Κυβέρνηση να συστήνει συνεχώς γ</w:t>
      </w:r>
      <w:r>
        <w:rPr>
          <w:rFonts w:eastAsia="Times New Roman" w:cs="Times New Roman"/>
          <w:szCs w:val="24"/>
        </w:rPr>
        <w:t>ενικές γραμματείες. Υπάρχουν προβλήματα στο δημόσιο και καταλαβαίνω και την αγωνία ενδεχομένως. Όμως, σε ένα περιβάλλον στο οποίο είναι στρατηγική της Κυβέρνησης να δημιουργεί παντού καινούργιες γενικές και ειδικές γραμματείες διαρκώς, πολύ δύσκολα μπορείς</w:t>
      </w:r>
      <w:r>
        <w:rPr>
          <w:rFonts w:eastAsia="Times New Roman" w:cs="Times New Roman"/>
          <w:szCs w:val="24"/>
        </w:rPr>
        <w:t xml:space="preserve"> να μπεις στην ειδική συζήτηση για το συγκεκριμένο </w:t>
      </w:r>
      <w:r>
        <w:rPr>
          <w:rFonts w:eastAsia="Times New Roman" w:cs="Times New Roman"/>
          <w:szCs w:val="24"/>
        </w:rPr>
        <w:t>Υπουργείο</w:t>
      </w:r>
      <w:r>
        <w:rPr>
          <w:rFonts w:eastAsia="Times New Roman" w:cs="Times New Roman"/>
          <w:szCs w:val="24"/>
        </w:rPr>
        <w:t>.</w:t>
      </w:r>
    </w:p>
    <w:p w14:paraId="56F249DE"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Να πούμε λίγο επιγραμματικά –γιατί δεν έχω πολύ χρόνο- ποια είναι η διαφορά μεταξύ της σύστασης μιας διεύθυνσης σε ένα Υπουργείο και μιας θέσης γενικού γραμματέα ή ειδικού </w:t>
      </w:r>
      <w:r>
        <w:rPr>
          <w:rFonts w:eastAsia="Times New Roman" w:cs="Times New Roman"/>
          <w:szCs w:val="24"/>
        </w:rPr>
        <w:lastRenderedPageBreak/>
        <w:t>γραμματέα; Η διαφορά ε</w:t>
      </w:r>
      <w:r>
        <w:rPr>
          <w:rFonts w:eastAsia="Times New Roman" w:cs="Times New Roman"/>
          <w:szCs w:val="24"/>
        </w:rPr>
        <w:t xml:space="preserve">ίναι ότι στη δεύτερη περίπτωση ο επικεφαλής είναι κομματικό στέλεχος χωρίς προσόντα και χωρίς προκήρυξη. Είναι άνθρωπος της απολύτου εμπιστοσύνης του κάθε Υπουργού. </w:t>
      </w:r>
    </w:p>
    <w:p w14:paraId="56F249DF"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Τους βάζουν για έμπιστους και μετά τους καταγγέλλετε τους Υπουργούς</w:t>
      </w:r>
      <w:r>
        <w:rPr>
          <w:rFonts w:eastAsia="Times New Roman" w:cs="Times New Roman"/>
          <w:szCs w:val="24"/>
        </w:rPr>
        <w:t xml:space="preserve">. </w:t>
      </w:r>
    </w:p>
    <w:p w14:paraId="56F249E0"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Κα</w:t>
      </w:r>
      <w:r>
        <w:rPr>
          <w:rFonts w:eastAsia="Times New Roman" w:cs="Times New Roman"/>
          <w:szCs w:val="24"/>
        </w:rPr>
        <w:t>μ</w:t>
      </w:r>
      <w:r>
        <w:rPr>
          <w:rFonts w:eastAsia="Times New Roman" w:cs="Times New Roman"/>
          <w:szCs w:val="24"/>
        </w:rPr>
        <w:t xml:space="preserve">μιά φορά, όπως λέει και ο κ. </w:t>
      </w:r>
      <w:proofErr w:type="spellStart"/>
      <w:r>
        <w:rPr>
          <w:rFonts w:eastAsia="Times New Roman" w:cs="Times New Roman"/>
          <w:szCs w:val="24"/>
        </w:rPr>
        <w:t>Κεγκέρογλου</w:t>
      </w:r>
      <w:proofErr w:type="spellEnd"/>
      <w:r>
        <w:rPr>
          <w:rFonts w:eastAsia="Times New Roman" w:cs="Times New Roman"/>
          <w:szCs w:val="24"/>
        </w:rPr>
        <w:t>, αυτό δεν δουλεύει. Το είδαμε να γίνεται στο Υπουργείο Εργασίας κατά κακή σύμπτωση ήδη χθες και σήμερα να εξελίσσεται. Θα αφήσω να ολοκληρωθεί πρώτα, γιατί τα στοιχεία είναι ελλιπή και</w:t>
      </w:r>
      <w:r>
        <w:rPr>
          <w:rFonts w:eastAsia="Times New Roman" w:cs="Times New Roman"/>
          <w:szCs w:val="24"/>
        </w:rPr>
        <w:t xml:space="preserve"> θέλω να είμαι πολύ προσεκτικός, κύριε </w:t>
      </w:r>
      <w:proofErr w:type="spellStart"/>
      <w:r>
        <w:rPr>
          <w:rFonts w:eastAsia="Times New Roman" w:cs="Times New Roman"/>
          <w:szCs w:val="24"/>
        </w:rPr>
        <w:t>Κεγκέρογλου</w:t>
      </w:r>
      <w:proofErr w:type="spellEnd"/>
      <w:r>
        <w:rPr>
          <w:rFonts w:eastAsia="Times New Roman" w:cs="Times New Roman"/>
          <w:szCs w:val="24"/>
        </w:rPr>
        <w:t>, προτού πω οτιδήποτε, αλλά κα</w:t>
      </w:r>
      <w:r>
        <w:rPr>
          <w:rFonts w:eastAsia="Times New Roman" w:cs="Times New Roman"/>
          <w:szCs w:val="24"/>
        </w:rPr>
        <w:t>μ</w:t>
      </w:r>
      <w:r>
        <w:rPr>
          <w:rFonts w:eastAsia="Times New Roman" w:cs="Times New Roman"/>
          <w:szCs w:val="24"/>
        </w:rPr>
        <w:t xml:space="preserve">μιά </w:t>
      </w:r>
      <w:r>
        <w:rPr>
          <w:rFonts w:eastAsia="Times New Roman" w:cs="Times New Roman"/>
          <w:szCs w:val="24"/>
        </w:rPr>
        <w:lastRenderedPageBreak/>
        <w:t xml:space="preserve">φορά δεν δουλεύει. Είχα πει προχθές ότι αυτό είναι μια διαδικασία που το </w:t>
      </w:r>
      <w:r>
        <w:rPr>
          <w:rFonts w:eastAsia="Times New Roman" w:cs="Times New Roman"/>
          <w:szCs w:val="24"/>
          <w:lang w:val="en-US"/>
        </w:rPr>
        <w:t>management</w:t>
      </w:r>
      <w:r>
        <w:rPr>
          <w:rFonts w:eastAsia="Times New Roman" w:cs="Times New Roman"/>
          <w:szCs w:val="24"/>
        </w:rPr>
        <w:t xml:space="preserve"> στο δημόσιο θυμίζει συνταγματάρχη εν αποστρατεία. Αυτή η λογική των έμπιστων πάει παραπ</w:t>
      </w:r>
      <w:r>
        <w:rPr>
          <w:rFonts w:eastAsia="Times New Roman" w:cs="Times New Roman"/>
          <w:szCs w:val="24"/>
        </w:rPr>
        <w:t xml:space="preserve">ίσω, στους μυστικούς των καπεταναίων. Δεν δουλεύει έτσι. Δεν μπορεί να δουλέψει έτσι. Το κληρονομήσατε και το κάνατε χειρότερο, ενώ θα έπρεπε να δείτε μια τελείως διαφορετική λογική, όσον αφορά τη γραφειοκρατία και τον νεποτισμό στο δημόσιο. </w:t>
      </w:r>
    </w:p>
    <w:p w14:paraId="56F249E1"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Ξαναλέω και τ</w:t>
      </w:r>
      <w:r>
        <w:rPr>
          <w:rFonts w:eastAsia="Times New Roman" w:cs="Times New Roman"/>
          <w:szCs w:val="24"/>
        </w:rPr>
        <w:t xml:space="preserve">ο κλείνω ότι όση καλή διάθεση και να έχει κανείς για ένα ειδικό θέμα, πολύ φοβάμαι ότι δεν μπορεί να μπει σε αυτήν τη διαδικασία και εξήγησα γιατί. Γιατί είναι πάγια, σταθερή τακτική της Κυβέρνησης η δημιουργία γενικών γραμματειών. </w:t>
      </w:r>
    </w:p>
    <w:p w14:paraId="56F249E2"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w:t>
      </w:r>
      <w:r>
        <w:rPr>
          <w:rFonts w:eastAsia="Times New Roman" w:cs="Times New Roman"/>
          <w:szCs w:val="24"/>
        </w:rPr>
        <w:t>μπορώ</w:t>
      </w:r>
      <w:r>
        <w:rPr>
          <w:rFonts w:eastAsia="Times New Roman" w:cs="Times New Roman"/>
          <w:szCs w:val="24"/>
        </w:rPr>
        <w:t xml:space="preserve"> να θυμηθώ καν</w:t>
      </w:r>
      <w:r>
        <w:rPr>
          <w:rFonts w:eastAsia="Times New Roman" w:cs="Times New Roman"/>
          <w:szCs w:val="24"/>
        </w:rPr>
        <w:t>ένα νομοσχέδιο στην Επιτροπή Κοινωνικών Υποθέσεων που να μην έχει τουλάχιστον μια ειδική ή μια γενική γραμματεία. Είμαστε θετικοί στην ιδέα. Ξαναλέω ακόμα μια φορά ότι χρειαζόμαστε χρόνο που δεν τον είχαμε και είναι κακό. Ακόμα και την ύστατη στιγμή θα ήτα</w:t>
      </w:r>
      <w:r>
        <w:rPr>
          <w:rFonts w:eastAsia="Times New Roman" w:cs="Times New Roman"/>
          <w:szCs w:val="24"/>
        </w:rPr>
        <w:t>ν καλό να τον εξασφαλίσουμε. Θα προσπαθήσω μέχρι αύριο, θα προσπαθήσουμε και στο κόμμα, να δούμε όλες τις βελτιώσεις κι όλες τις τροπολογίες και να απαντήσουμε. Δεν υπάρχει όμως κανένας λόγος να υποβαθμίζουμε τη λειτουργία του Κοινοβουλίου και τον εαυτό μα</w:t>
      </w:r>
      <w:r>
        <w:rPr>
          <w:rFonts w:eastAsia="Times New Roman" w:cs="Times New Roman"/>
          <w:szCs w:val="24"/>
        </w:rPr>
        <w:t>ς προσπαθώντας να κάνουμε άθλους</w:t>
      </w:r>
      <w:r>
        <w:rPr>
          <w:rFonts w:eastAsia="Times New Roman" w:cs="Times New Roman"/>
          <w:szCs w:val="24"/>
        </w:rPr>
        <w:t>,</w:t>
      </w:r>
      <w:r>
        <w:rPr>
          <w:rFonts w:eastAsia="Times New Roman" w:cs="Times New Roman"/>
          <w:szCs w:val="24"/>
        </w:rPr>
        <w:t xml:space="preserve"> οι οποίοι δεν χρειάζονται σε τελευταία ανάλυση. Και χρόνο έχουμε για ένα τέτοιο νομοσχέδιο και την καλή διάθεση. </w:t>
      </w:r>
    </w:p>
    <w:p w14:paraId="56F249E3"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Εν πάση </w:t>
      </w:r>
      <w:proofErr w:type="spellStart"/>
      <w:r>
        <w:rPr>
          <w:rFonts w:eastAsia="Times New Roman" w:cs="Times New Roman"/>
          <w:szCs w:val="24"/>
        </w:rPr>
        <w:t>περιπτώσει</w:t>
      </w:r>
      <w:proofErr w:type="spellEnd"/>
      <w:r>
        <w:rPr>
          <w:rFonts w:eastAsia="Times New Roman" w:cs="Times New Roman"/>
          <w:szCs w:val="24"/>
        </w:rPr>
        <w:t>, δεν θα επιφυλαχθούμε επί της αρχής. Θα ψηφίσουμε «ναι» επί της αρχής. Θα επιφυλαχθούμε γ</w:t>
      </w:r>
      <w:r>
        <w:rPr>
          <w:rFonts w:eastAsia="Times New Roman" w:cs="Times New Roman"/>
          <w:szCs w:val="24"/>
        </w:rPr>
        <w:t>ια τα άρθρα μέχρι να τα αναλύσουμε. Όμως θα καταψηφίσουμε σίγουρα ορισμένα πράγματα. Από την πρώτη στιγμή προκαλώ για μια απάντηση. Υπάρχει ένα άρθρο που ήταν 51 και πολύ φοβάμαι ότι έχει γίνει 52, που αφορά μηχανικούς, που αφορά φορείς κοινωνικής ασφάλιση</w:t>
      </w:r>
      <w:r>
        <w:rPr>
          <w:rFonts w:eastAsia="Times New Roman" w:cs="Times New Roman"/>
          <w:szCs w:val="24"/>
        </w:rPr>
        <w:t>ς, το οποίο ζέχνει με δυο τρόπους. Προβλέπει ότι οι μηχανικοί που είναι υπάλληλοι των φορέων κοινωνικής ασφάλειας μπορούν να αναθέτουν στον εαυτό τους με αμοιβή το απόγευμα τη συντήρηση των κτηρίων των φορέων κοινωνικής ασφάλισης και προβλέπει επίσης ότι ο</w:t>
      </w:r>
      <w:r>
        <w:rPr>
          <w:rFonts w:eastAsia="Times New Roman" w:cs="Times New Roman"/>
          <w:szCs w:val="24"/>
        </w:rPr>
        <w:t xml:space="preserve"> Υπουργός μπορεί να μοιράζει κτήρια των φορέων κοινωνικής </w:t>
      </w:r>
      <w:r>
        <w:rPr>
          <w:rFonts w:eastAsia="Times New Roman" w:cs="Times New Roman"/>
          <w:szCs w:val="24"/>
        </w:rPr>
        <w:lastRenderedPageBreak/>
        <w:t>ασφάλισης κατά το δοκούν, ελεύθερα. Είναι αγνώστου πατρός. Ποιος το κατέβασε; Θα μας πει κανείς ποια είναι η λογική; Μπορεί να κάνω λάθος εγώ. Υπάρχει λογική όμως ή είναι σκέτος νεποτισμός; Γιατί αν</w:t>
      </w:r>
      <w:r>
        <w:rPr>
          <w:rFonts w:eastAsia="Times New Roman" w:cs="Times New Roman"/>
          <w:szCs w:val="24"/>
        </w:rPr>
        <w:t xml:space="preserve"> είναι έτσι, να κάνουμε μια κίνηση πέντε Βουλευτές από εδώ να ζητήσουμε κι εμείς ένα κτήριο. Όπως βλέπω τον κ. </w:t>
      </w:r>
      <w:proofErr w:type="spellStart"/>
      <w:r>
        <w:rPr>
          <w:rFonts w:eastAsia="Times New Roman" w:cs="Times New Roman"/>
          <w:szCs w:val="24"/>
        </w:rPr>
        <w:t>Κεγκέρογλου</w:t>
      </w:r>
      <w:proofErr w:type="spellEnd"/>
      <w:r>
        <w:rPr>
          <w:rFonts w:eastAsia="Times New Roman" w:cs="Times New Roman"/>
          <w:szCs w:val="24"/>
        </w:rPr>
        <w:t xml:space="preserve"> είναι πρόθυμος. Θα μας δώσετε ή είναι μόνο για </w:t>
      </w:r>
      <w:proofErr w:type="spellStart"/>
      <w:r>
        <w:rPr>
          <w:rFonts w:eastAsia="Times New Roman" w:cs="Times New Roman"/>
          <w:szCs w:val="24"/>
        </w:rPr>
        <w:t>συριζαίους</w:t>
      </w:r>
      <w:proofErr w:type="spellEnd"/>
      <w:r>
        <w:rPr>
          <w:rFonts w:eastAsia="Times New Roman" w:cs="Times New Roman"/>
          <w:szCs w:val="24"/>
        </w:rPr>
        <w:t xml:space="preserve">; </w:t>
      </w:r>
    </w:p>
    <w:p w14:paraId="56F249E4"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sidRPr="00B14552">
        <w:rPr>
          <w:rFonts w:eastAsia="Times New Roman" w:cs="Times New Roman"/>
          <w:b/>
          <w:szCs w:val="24"/>
        </w:rPr>
        <w:t xml:space="preserve"> </w:t>
      </w:r>
      <w:r>
        <w:rPr>
          <w:rFonts w:eastAsia="Times New Roman" w:cs="Times New Roman"/>
          <w:b/>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δεν </w:t>
      </w:r>
      <w:r>
        <w:rPr>
          <w:rFonts w:eastAsia="Times New Roman" w:cs="Times New Roman"/>
          <w:szCs w:val="24"/>
        </w:rPr>
        <w:t>ακούστηκε)</w:t>
      </w:r>
    </w:p>
    <w:p w14:paraId="56F249E5"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w:t>
      </w:r>
      <w:proofErr w:type="spellStart"/>
      <w:r>
        <w:rPr>
          <w:rFonts w:eastAsia="Times New Roman" w:cs="Times New Roman"/>
          <w:szCs w:val="24"/>
        </w:rPr>
        <w:t>Μπαργιώτα</w:t>
      </w:r>
      <w:proofErr w:type="spellEnd"/>
      <w:r>
        <w:rPr>
          <w:rFonts w:eastAsia="Times New Roman" w:cs="Times New Roman"/>
          <w:szCs w:val="24"/>
        </w:rPr>
        <w:t xml:space="preserve">, έχετε ξεπεράσει κατά πολύ τον χρόνο και δεν είναι καιρός για άλλου είδους διάλογο. </w:t>
      </w:r>
    </w:p>
    <w:p w14:paraId="56F249E6"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ΜΠΑΡΓΙΩΤΑΣ: </w:t>
      </w:r>
      <w:r>
        <w:rPr>
          <w:rFonts w:eastAsia="Times New Roman" w:cs="Times New Roman"/>
          <w:szCs w:val="24"/>
        </w:rPr>
        <w:t>Τελειώνω σε ένα λεπτό, κύριε Πρόεδρε.</w:t>
      </w:r>
    </w:p>
    <w:p w14:paraId="56F249E7"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Γι’ αυτό το πράγμα κανείς δεν πήρε θέση. Μπορεί να κάνω λάθ</w:t>
      </w:r>
      <w:r>
        <w:rPr>
          <w:rFonts w:eastAsia="Times New Roman" w:cs="Times New Roman"/>
          <w:szCs w:val="24"/>
        </w:rPr>
        <w:t>ος. Πάρτε θέση. Εξηγήστε μας τι γίνεται μ’ αυτό. Γιατί ο Υπουργός μπορεί να μοιράζει τα κτήρια του ΙΚΑ. Δεν είναι του Υπουργείου. Είναι του ΙΚΑ, είναι του ΕΦΚΑ από αύριο. Πώς μπορεί ο Υπουργός να μοιράζει κτήρια του δημοσίου;</w:t>
      </w:r>
    </w:p>
    <w:p w14:paraId="56F249E8"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Οι τροπολογίες είναι πάρα πολλ</w:t>
      </w:r>
      <w:r>
        <w:rPr>
          <w:rFonts w:eastAsia="Times New Roman" w:cs="Times New Roman"/>
          <w:szCs w:val="24"/>
        </w:rPr>
        <w:t xml:space="preserve">ές. Θέλω να κάνω σχόλια. Θα μου δώσετε μόνο 30 δευτερόλεπτα, κύριε Πρόεδρε. </w:t>
      </w:r>
    </w:p>
    <w:p w14:paraId="56F249E9"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Η μετατροπή των συμβάσεων έργου σε συμβάσεις ορισμένου χρόνου επιτέλους είναι η σωστή διαδικασία, αφού η Κυβέρνηση…</w:t>
      </w:r>
    </w:p>
    <w:p w14:paraId="56F249EA"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Κύριε </w:t>
      </w:r>
      <w:proofErr w:type="spellStart"/>
      <w:r>
        <w:rPr>
          <w:rFonts w:eastAsia="Times New Roman" w:cs="Times New Roman"/>
          <w:szCs w:val="24"/>
        </w:rPr>
        <w:t>Μπαργιώτα</w:t>
      </w:r>
      <w:proofErr w:type="spellEnd"/>
      <w:r>
        <w:rPr>
          <w:rFonts w:eastAsia="Times New Roman" w:cs="Times New Roman"/>
          <w:szCs w:val="24"/>
        </w:rPr>
        <w:t>, αύριο στην επ</w:t>
      </w:r>
      <w:r>
        <w:rPr>
          <w:rFonts w:eastAsia="Times New Roman" w:cs="Times New Roman"/>
          <w:szCs w:val="24"/>
        </w:rPr>
        <w:t xml:space="preserve">ί των άρθρων συζήτηση θα έχετε την ευκαιρία. </w:t>
      </w:r>
    </w:p>
    <w:p w14:paraId="56F249EB"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Τελειώστε, σας παρακαλώ. Έχετε ένα πρόβλημα με τη διαχείριση του χρόνου.</w:t>
      </w:r>
    </w:p>
    <w:p w14:paraId="56F249EC"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Όμως είναι εξόχως προβληματικό ότι είναι η έκτη νομοθετική προσπάθεια για να διορθωθεί ένα πρόβλημα το οποίο δημ</w:t>
      </w:r>
      <w:r>
        <w:rPr>
          <w:rFonts w:eastAsia="Times New Roman" w:cs="Times New Roman"/>
          <w:szCs w:val="24"/>
        </w:rPr>
        <w:t xml:space="preserve">ιούργησε ο ίδιος ο κ. </w:t>
      </w:r>
      <w:proofErr w:type="spellStart"/>
      <w:r>
        <w:rPr>
          <w:rFonts w:eastAsia="Times New Roman" w:cs="Times New Roman"/>
          <w:szCs w:val="24"/>
        </w:rPr>
        <w:t>Πολάκης</w:t>
      </w:r>
      <w:proofErr w:type="spellEnd"/>
      <w:r>
        <w:rPr>
          <w:rFonts w:eastAsia="Times New Roman" w:cs="Times New Roman"/>
          <w:szCs w:val="24"/>
        </w:rPr>
        <w:t xml:space="preserve"> βιαστικά και χωρίς μέθοδο. </w:t>
      </w:r>
    </w:p>
    <w:p w14:paraId="56F249ED"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Το αποτέλεσμα είναι ότι πολλές από τις καθαρίστριες οι οποίες έφυγαν από τις ιδιωτικές εταιρείες για να πάνε με σύμβαση έργου στο δημόσιο θα καταλήξουν άνεργες. Για να λέμε τα πράγματα με τ’ όνομά τ</w:t>
      </w:r>
      <w:r>
        <w:rPr>
          <w:rFonts w:eastAsia="Times New Roman" w:cs="Times New Roman"/>
          <w:szCs w:val="24"/>
        </w:rPr>
        <w:t xml:space="preserve">ους. </w:t>
      </w:r>
    </w:p>
    <w:p w14:paraId="56F249EE" w14:textId="77777777" w:rsidR="00DA1B4D" w:rsidRDefault="004A2815">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56F249EF"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Τώρα είναι η σειρά του κ. </w:t>
      </w:r>
      <w:proofErr w:type="spellStart"/>
      <w:r>
        <w:rPr>
          <w:rFonts w:eastAsia="Times New Roman" w:cs="Times New Roman"/>
          <w:szCs w:val="24"/>
        </w:rPr>
        <w:t>Παπαχριστόπουλου</w:t>
      </w:r>
      <w:proofErr w:type="spellEnd"/>
      <w:r>
        <w:rPr>
          <w:rFonts w:eastAsia="Times New Roman" w:cs="Times New Roman"/>
          <w:szCs w:val="24"/>
        </w:rPr>
        <w:t>, εισηγητή των ΑΝΕΛ.</w:t>
      </w:r>
    </w:p>
    <w:p w14:paraId="56F249F0"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Ευχαριστώ, κύριε Πρόεδρε.</w:t>
      </w:r>
    </w:p>
    <w:p w14:paraId="56F249F1"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Υπάρχει πνεύμα συναίνεσης και στις επιτροπές απ’ όλα τα κόμματα για το συγκεκριμένο</w:t>
      </w:r>
      <w:r>
        <w:rPr>
          <w:rFonts w:eastAsia="Times New Roman" w:cs="Times New Roman"/>
          <w:szCs w:val="24"/>
        </w:rPr>
        <w:t xml:space="preserve"> νομοσχέδιο. Είναι κάτι που πραγματικά εγώ το βλέπω πολύ θετικά και μάλιστα θα έλεγα </w:t>
      </w:r>
      <w:r>
        <w:rPr>
          <w:rFonts w:eastAsia="Times New Roman" w:cs="Times New Roman"/>
          <w:szCs w:val="24"/>
        </w:rPr>
        <w:lastRenderedPageBreak/>
        <w:t>ότι πολύ λίγα έχω να πω σε σχέση μόνο με το νομοσχέδιο απ’ αυτά που είπε η αγορήτρια της Νέας Δημοκρατίας. Με κάλυψε σχεδόν 100% με την τοποθέτηση που έκανε στο συγκεκριμέ</w:t>
      </w:r>
      <w:r>
        <w:rPr>
          <w:rFonts w:eastAsia="Times New Roman" w:cs="Times New Roman"/>
          <w:szCs w:val="24"/>
        </w:rPr>
        <w:t xml:space="preserve">νο νομοσχέδιο και τη θεωρώ θετική. </w:t>
      </w:r>
    </w:p>
    <w:p w14:paraId="56F249F2"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Ένα θέμα που μας καίει πάρα πολύ είναι γύρω στα οκτώ άρθρα, από το 43 μέχρι το 50, που αφορούν τους </w:t>
      </w:r>
      <w:proofErr w:type="spellStart"/>
      <w:r>
        <w:rPr>
          <w:rFonts w:eastAsia="Times New Roman" w:cs="Times New Roman"/>
          <w:szCs w:val="24"/>
        </w:rPr>
        <w:t>Ρομά</w:t>
      </w:r>
      <w:proofErr w:type="spellEnd"/>
      <w:r>
        <w:rPr>
          <w:rFonts w:eastAsia="Times New Roman" w:cs="Times New Roman"/>
          <w:szCs w:val="24"/>
        </w:rPr>
        <w:t>. Το αν καλώς ή κακώς είναι μέσα σ’ αυτό το νομοσχέδιο είναι άλλο θέμα. Είναι όμως. Για μένα είναι πολύ μεγάλο θέμα.</w:t>
      </w:r>
      <w:r>
        <w:rPr>
          <w:rFonts w:eastAsia="Times New Roman" w:cs="Times New Roman"/>
          <w:szCs w:val="24"/>
        </w:rPr>
        <w:t xml:space="preserve"> Τεράστιο. Αυτοί οι άνθρωποι δεν γράφονται καν στα μητρώα. Δεν έχουμε ακριβές νούμερο. Υπολογίζουμε πάνω-κάτω ότι είναι γύρω στις 300.000. Νομίζω ότι, επιτέλους, η ίδρυση μιας γραμματείας γι’ αυτούς τους ανθρώπους ήταν κάτι που έπρεπε να γίνει. </w:t>
      </w:r>
    </w:p>
    <w:p w14:paraId="56F249F3"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Θα συμφωνή</w:t>
      </w:r>
      <w:r>
        <w:rPr>
          <w:rFonts w:eastAsia="Times New Roman" w:cs="Times New Roman"/>
          <w:szCs w:val="24"/>
        </w:rPr>
        <w:t>σουμε με όλους ότι κα</w:t>
      </w:r>
      <w:r>
        <w:rPr>
          <w:rFonts w:eastAsia="Times New Roman" w:cs="Times New Roman"/>
          <w:szCs w:val="24"/>
        </w:rPr>
        <w:t>μ</w:t>
      </w:r>
      <w:r>
        <w:rPr>
          <w:rFonts w:eastAsia="Times New Roman" w:cs="Times New Roman"/>
          <w:szCs w:val="24"/>
        </w:rPr>
        <w:t>μιά φορά ιδρύουμε γραμματείες έτσι για το θεαθήναι. Αυτή όμως όχι. Αυτή δεν είναι για το θεαθήναι. Έχει ουσιαστικό αντικείμενο. Σας λέω ότι υπολογίζουμε ότι είναι γύρω στις 300.000. Άλλες χώρες, όπως η Ισπανία που έχει 800.000, η Σλοβ</w:t>
      </w:r>
      <w:r>
        <w:rPr>
          <w:rFonts w:eastAsia="Times New Roman" w:cs="Times New Roman"/>
          <w:szCs w:val="24"/>
        </w:rPr>
        <w:t xml:space="preserve">ακία και η Ουγγαρία, που έχουν κι αυτές ένα τεράστιο νούμερο, έχουν κάνει πολύ μεγάλη πρόοδο στο να ενσωματώσουν αυτούς τους ανθρώπους.  </w:t>
      </w:r>
    </w:p>
    <w:p w14:paraId="56F249F4"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Θεωρώ μείζον το θέμα -και θέλω να αναδειχτεί- ότι είναι ένα κομμάτι Ελλήνων πολιτών που, είτε το θέλουμε είτε όχι, ζου</w:t>
      </w:r>
      <w:r>
        <w:rPr>
          <w:rFonts w:eastAsia="Times New Roman" w:cs="Times New Roman"/>
          <w:szCs w:val="24"/>
        </w:rPr>
        <w:t xml:space="preserve">ν στο περιθώριο. Και ξέρουμε πολύ καλά ότι περιθώριο σημαίνει </w:t>
      </w:r>
      <w:proofErr w:type="spellStart"/>
      <w:r>
        <w:rPr>
          <w:rFonts w:eastAsia="Times New Roman" w:cs="Times New Roman"/>
          <w:szCs w:val="24"/>
        </w:rPr>
        <w:t>παραβατική</w:t>
      </w:r>
      <w:proofErr w:type="spellEnd"/>
      <w:r>
        <w:rPr>
          <w:rFonts w:eastAsia="Times New Roman" w:cs="Times New Roman"/>
          <w:szCs w:val="24"/>
        </w:rPr>
        <w:t xml:space="preserve"> συμπεριφορά. Μάλιστα, πολλοί βιάζονται </w:t>
      </w:r>
      <w:r>
        <w:rPr>
          <w:rFonts w:eastAsia="Times New Roman" w:cs="Times New Roman"/>
          <w:szCs w:val="24"/>
        </w:rPr>
        <w:lastRenderedPageBreak/>
        <w:t xml:space="preserve">να πουν «μωρέ είναι η φυλή έτσι» και τέτοια. Όχι, αυτά δεν τα δέχομαι. </w:t>
      </w:r>
    </w:p>
    <w:p w14:paraId="56F249F5"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Στην Ισπανία, για παράδειγμα, το 70% των παιδιών πηγαίνουν στα νηπιαγωγε</w:t>
      </w:r>
      <w:r>
        <w:rPr>
          <w:rFonts w:eastAsia="Times New Roman" w:cs="Times New Roman"/>
          <w:szCs w:val="24"/>
        </w:rPr>
        <w:t xml:space="preserve">ία και το 100% πηγαίνει στο σχολείο. Πώς αυτοί τα κατάφεραν; Πιστεύω ότι μπορούμε κι εμείς. Εδώ πρέπει να δείξουμε βάση και είμαι από αυτούς που πιστεύουν -θα το ξαναπώ, το είπα και στις επιτροπές- ότι δεν χωράει κομματισμός στο θέμα των </w:t>
      </w:r>
      <w:proofErr w:type="spellStart"/>
      <w:r>
        <w:rPr>
          <w:rFonts w:eastAsia="Times New Roman" w:cs="Times New Roman"/>
          <w:szCs w:val="24"/>
        </w:rPr>
        <w:t>Ρομά</w:t>
      </w:r>
      <w:proofErr w:type="spellEnd"/>
      <w:r>
        <w:rPr>
          <w:rFonts w:eastAsia="Times New Roman" w:cs="Times New Roman"/>
          <w:szCs w:val="24"/>
        </w:rPr>
        <w:t xml:space="preserve">. </w:t>
      </w:r>
    </w:p>
    <w:p w14:paraId="56F249F6"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Πρέπει αυτή</w:t>
      </w:r>
      <w:r>
        <w:rPr>
          <w:rFonts w:eastAsia="Times New Roman" w:cs="Times New Roman"/>
          <w:szCs w:val="24"/>
        </w:rPr>
        <w:t xml:space="preserve"> η Γραμματεία –το λέω με πολλή αγάπη, κυρία Υπουργέ- να είναι πάνω από κόμματα. Να φροντίσει με πραγματική προσπάθεια, έντιμη και καθαρή, να ενσωματώσει αυτό το κομμάτι που ταλαιπωρείται πάρα πολύ. Ξέρουμε όλοι ότι </w:t>
      </w:r>
      <w:r>
        <w:rPr>
          <w:rFonts w:eastAsia="Times New Roman" w:cs="Times New Roman"/>
          <w:szCs w:val="24"/>
        </w:rPr>
        <w:lastRenderedPageBreak/>
        <w:t>ζουν στις λάσπες, στις σκηνές, τώρα που μ</w:t>
      </w:r>
      <w:r>
        <w:rPr>
          <w:rFonts w:eastAsia="Times New Roman" w:cs="Times New Roman"/>
          <w:szCs w:val="24"/>
        </w:rPr>
        <w:t>ιλάμε. Τη στιγμή δηλαδή που ο άλλος ενδιαφέρεται –ξέρω εγώ- να έχει τζακούζι, αυτοί είναι μέσα στη λάσπη κλπ</w:t>
      </w:r>
      <w:r>
        <w:rPr>
          <w:rFonts w:eastAsia="Times New Roman" w:cs="Times New Roman"/>
          <w:szCs w:val="24"/>
        </w:rPr>
        <w:t>.</w:t>
      </w:r>
      <w:r>
        <w:rPr>
          <w:rFonts w:eastAsia="Times New Roman" w:cs="Times New Roman"/>
          <w:szCs w:val="24"/>
        </w:rPr>
        <w:t xml:space="preserve">. Πέρα από την ανθρωπιστική, είναι κυρίως η </w:t>
      </w:r>
      <w:proofErr w:type="spellStart"/>
      <w:r>
        <w:rPr>
          <w:rFonts w:eastAsia="Times New Roman" w:cs="Times New Roman"/>
          <w:szCs w:val="24"/>
        </w:rPr>
        <w:t>παραβατική</w:t>
      </w:r>
      <w:proofErr w:type="spellEnd"/>
      <w:r>
        <w:rPr>
          <w:rFonts w:eastAsia="Times New Roman" w:cs="Times New Roman"/>
          <w:szCs w:val="24"/>
        </w:rPr>
        <w:t xml:space="preserve"> συμπεριφορά. Είναι μείζον θέμα να το δούμε και απλά χτυπάω το καμπανάκι. </w:t>
      </w:r>
    </w:p>
    <w:p w14:paraId="56F249F7"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Θέλω να πω για το νομοσχέδιο ότι στο </w:t>
      </w:r>
      <w:r>
        <w:rPr>
          <w:rFonts w:eastAsia="Times New Roman" w:cs="Times New Roman"/>
          <w:szCs w:val="24"/>
        </w:rPr>
        <w:t xml:space="preserve">Πανεπιστήμιο </w:t>
      </w:r>
      <w:proofErr w:type="spellStart"/>
      <w:r>
        <w:rPr>
          <w:rFonts w:eastAsia="Times New Roman" w:cs="Times New Roman"/>
          <w:szCs w:val="24"/>
        </w:rPr>
        <w:t>Καρολίνσκα</w:t>
      </w:r>
      <w:proofErr w:type="spellEnd"/>
      <w:r>
        <w:rPr>
          <w:rFonts w:eastAsia="Times New Roman" w:cs="Times New Roman"/>
          <w:szCs w:val="24"/>
        </w:rPr>
        <w:t xml:space="preserve"> της Σουηδίας πριν από κα</w:t>
      </w:r>
      <w:r>
        <w:rPr>
          <w:rFonts w:eastAsia="Times New Roman" w:cs="Times New Roman"/>
          <w:szCs w:val="24"/>
        </w:rPr>
        <w:t>μ</w:t>
      </w:r>
      <w:r>
        <w:rPr>
          <w:rFonts w:eastAsia="Times New Roman" w:cs="Times New Roman"/>
          <w:szCs w:val="24"/>
        </w:rPr>
        <w:t xml:space="preserve">μιά </w:t>
      </w:r>
      <w:proofErr w:type="spellStart"/>
      <w:r>
        <w:rPr>
          <w:rFonts w:eastAsia="Times New Roman" w:cs="Times New Roman"/>
          <w:szCs w:val="24"/>
        </w:rPr>
        <w:t>εικοσιπενταριά</w:t>
      </w:r>
      <w:proofErr w:type="spellEnd"/>
      <w:r>
        <w:rPr>
          <w:rFonts w:eastAsia="Times New Roman" w:cs="Times New Roman"/>
          <w:szCs w:val="24"/>
        </w:rPr>
        <w:t xml:space="preserve"> χρόνια –όταν μας φάνταζε εξωπραγματικό και λέγαμε τι είναι αυτοί, τι λένε αυτοί οι Σουηδοί- μιλάγανε τότε για κοινωνική οικονομία, την οποία και ο </w:t>
      </w:r>
      <w:proofErr w:type="spellStart"/>
      <w:r>
        <w:rPr>
          <w:rFonts w:eastAsia="Times New Roman" w:cs="Times New Roman"/>
          <w:szCs w:val="24"/>
        </w:rPr>
        <w:t>Ερλά</w:t>
      </w:r>
      <w:r>
        <w:rPr>
          <w:rFonts w:eastAsia="Times New Roman" w:cs="Times New Roman"/>
          <w:szCs w:val="24"/>
        </w:rPr>
        <w:t>ντερ</w:t>
      </w:r>
      <w:proofErr w:type="spellEnd"/>
      <w:r>
        <w:rPr>
          <w:rFonts w:eastAsia="Times New Roman" w:cs="Times New Roman"/>
          <w:szCs w:val="24"/>
        </w:rPr>
        <w:t xml:space="preserve"> και μετέπειτα ο </w:t>
      </w:r>
      <w:proofErr w:type="spellStart"/>
      <w:r>
        <w:rPr>
          <w:rFonts w:eastAsia="Times New Roman" w:cs="Times New Roman"/>
          <w:szCs w:val="24"/>
        </w:rPr>
        <w:t>Ούλωφ</w:t>
      </w:r>
      <w:proofErr w:type="spellEnd"/>
      <w:r>
        <w:rPr>
          <w:rFonts w:eastAsia="Times New Roman" w:cs="Times New Roman"/>
          <w:szCs w:val="24"/>
        </w:rPr>
        <w:t xml:space="preserve"> </w:t>
      </w:r>
      <w:proofErr w:type="spellStart"/>
      <w:r>
        <w:rPr>
          <w:rFonts w:eastAsia="Times New Roman" w:cs="Times New Roman"/>
          <w:szCs w:val="24"/>
        </w:rPr>
        <w:t>Πάλμε</w:t>
      </w:r>
      <w:proofErr w:type="spellEnd"/>
      <w:r>
        <w:rPr>
          <w:rFonts w:eastAsia="Times New Roman" w:cs="Times New Roman"/>
          <w:szCs w:val="24"/>
        </w:rPr>
        <w:t xml:space="preserve"> την έκαναν πράξη. </w:t>
      </w:r>
    </w:p>
    <w:p w14:paraId="56F249F8"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Από τη μία, ο απόλυτος κρατισμός που κατέρρευσε σαν χάρτινος πύργος των σοβιετικών δημοκρατιών, ο οποίος ξέρουμε πολύ καλά πού οδήγησε αυτές τις χώρες. Ζήσαμε κι εμείς πριν από κα</w:t>
      </w:r>
      <w:r>
        <w:rPr>
          <w:rFonts w:eastAsia="Times New Roman" w:cs="Times New Roman"/>
          <w:szCs w:val="24"/>
        </w:rPr>
        <w:t>μ</w:t>
      </w:r>
      <w:r>
        <w:rPr>
          <w:rFonts w:eastAsia="Times New Roman" w:cs="Times New Roman"/>
          <w:szCs w:val="24"/>
        </w:rPr>
        <w:t>μιά δεκαριά χρόνια αυτές</w:t>
      </w:r>
      <w:r>
        <w:rPr>
          <w:rFonts w:eastAsia="Times New Roman" w:cs="Times New Roman"/>
          <w:szCs w:val="24"/>
        </w:rPr>
        <w:t xml:space="preserve"> τις μεταναστεύσεις και είδαμε ότι αυτοί οι άνθρωποι, που δεν έφταιγαν σε τίποτα, ζήσανε έναν εφιάλτη για πάρα πολλά χρόνια. Λυπάμαι που το λέω, αυτή είναι η αλήθεια. </w:t>
      </w:r>
    </w:p>
    <w:p w14:paraId="56F249F9"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Και αντί να κάτσουμε κάπου στη μέση να βρούμε έναν τρόπο, φτάσαμε στο άλλο άκρο, όπου ελ</w:t>
      </w:r>
      <w:r>
        <w:rPr>
          <w:rFonts w:eastAsia="Times New Roman" w:cs="Times New Roman"/>
          <w:szCs w:val="24"/>
        </w:rPr>
        <w:t xml:space="preserve">άχιστοι άνθρωποι –ογδόντα, ογδόντα δύο- φτάσανε με τον ακραίο νεοφιλελευθερισμό να έχουν περιουσιακά στοιχεία όσο το μισό φτωχότερο κομμάτι του πλανήτη, δηλαδή τα 3,5 δισεκατομμύρια. Έλεος! </w:t>
      </w:r>
      <w:r>
        <w:rPr>
          <w:rFonts w:eastAsia="Times New Roman" w:cs="Times New Roman"/>
          <w:szCs w:val="24"/>
        </w:rPr>
        <w:lastRenderedPageBreak/>
        <w:t>Και πια, οι πολιτικοί, εμείς δηλαδή που είμαστε εδώ, σε πολλά κοιν</w:t>
      </w:r>
      <w:r>
        <w:rPr>
          <w:rFonts w:eastAsia="Times New Roman" w:cs="Times New Roman"/>
          <w:szCs w:val="24"/>
        </w:rPr>
        <w:t>οβούλια να μην αποφασίζουμε –λυπάμαι που το λέω- και να αποφασίζουν κάποιοι άλλοι, αυτοί που έχουν το χρήμα, τη δύναμη. Η λέξη «</w:t>
      </w:r>
      <w:proofErr w:type="spellStart"/>
      <w:r>
        <w:rPr>
          <w:rFonts w:eastAsia="Times New Roman" w:cs="Times New Roman"/>
          <w:szCs w:val="24"/>
        </w:rPr>
        <w:t>καζινοοικονομία</w:t>
      </w:r>
      <w:proofErr w:type="spellEnd"/>
      <w:r>
        <w:rPr>
          <w:rFonts w:eastAsia="Times New Roman" w:cs="Times New Roman"/>
          <w:szCs w:val="24"/>
        </w:rPr>
        <w:t xml:space="preserve">» έπαιξε πάρα πολύ τα τελευταία χρόνια, τα παράγωγα, τα χρηματιστήρια τα περίεργα, οι μετοχές –ξέρω εγώ. </w:t>
      </w:r>
    </w:p>
    <w:p w14:paraId="56F249FA"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Νομίζω,</w:t>
      </w:r>
      <w:r>
        <w:rPr>
          <w:rFonts w:eastAsia="Times New Roman" w:cs="Times New Roman"/>
          <w:szCs w:val="24"/>
        </w:rPr>
        <w:t xml:space="preserve"> λοιπόν, ότι είναι μια τομή, είναι ο τρίτος πόλος στην οικονομία και έχει αρχίσει να παίρνει σάρκα και οστά -δειλά-δειλά, αλλά παίρνει σάρκα και οστά- σε όλες τις αναπτυγμένες χώρες και στον Καναδά και στην Αυστραλία και στην Αμερική -μην προσπαθεί κανείς </w:t>
      </w:r>
      <w:r>
        <w:rPr>
          <w:rFonts w:eastAsia="Times New Roman" w:cs="Times New Roman"/>
          <w:szCs w:val="24"/>
        </w:rPr>
        <w:t>να το καπελώσει ιδεολογικά. Εί</w:t>
      </w:r>
      <w:r>
        <w:rPr>
          <w:rFonts w:eastAsia="Times New Roman" w:cs="Times New Roman"/>
          <w:szCs w:val="24"/>
        </w:rPr>
        <w:lastRenderedPageBreak/>
        <w:t>ναι μια αναγκαστική επιλογή για να βγάλει χώρες από το αδιέξοδο. Και οι δραστηριότητες, δηλαδή ο κύκλος εργασιών αυτής της μορφής οικονομίας, ενώ έχει αρχίσει να αγγίζει το 12% σε άλλες χώρες, σε μας δυστυχώς είναι κάτω από το</w:t>
      </w:r>
      <w:r>
        <w:rPr>
          <w:rFonts w:eastAsia="Times New Roman" w:cs="Times New Roman"/>
          <w:szCs w:val="24"/>
        </w:rPr>
        <w:t xml:space="preserve"> 1%. Είναι μια τομή κι έτσι πρέπει να το δούμε. Και χάρηκα γιατί πραγματικά υπάρχει συναίνεση, τουλάχιστον σε ένα μεγάλο κομμάτι από τα κόμματα της Αντιπολίτευσης και αυτό πρέπει να το χαιρετίσουμε. </w:t>
      </w:r>
    </w:p>
    <w:p w14:paraId="56F249FB"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Επιγραμματικά, θέλω να ξαναθυμίσω ότι πράγματι βοηθάει τ</w:t>
      </w:r>
      <w:r>
        <w:rPr>
          <w:rFonts w:eastAsia="Times New Roman" w:cs="Times New Roman"/>
          <w:szCs w:val="24"/>
        </w:rPr>
        <w:t xml:space="preserve">ην ανεργία. Εμείς το έχουμε μεγάλη ανάγκη. Ξέρουμε ότι έχουν φύγει πάνω από τριακόσιες χιλιάδες νέα παιδιά γιατί δεν </w:t>
      </w:r>
      <w:r>
        <w:rPr>
          <w:rFonts w:eastAsia="Times New Roman" w:cs="Times New Roman"/>
          <w:szCs w:val="24"/>
        </w:rPr>
        <w:lastRenderedPageBreak/>
        <w:t xml:space="preserve">μπορούν να βρουν δουλειά. Ναι, μπορεί να δημιουργήσει προοπτική γι’ αυτά τα παιδιά. </w:t>
      </w:r>
    </w:p>
    <w:p w14:paraId="56F249FC"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Δεύτερον, κάποιοι οικονομολόγοι, μηχανικοί ή άλλα επαγ</w:t>
      </w:r>
      <w:r>
        <w:rPr>
          <w:rFonts w:eastAsia="Times New Roman" w:cs="Times New Roman"/>
          <w:szCs w:val="24"/>
        </w:rPr>
        <w:t xml:space="preserve">γέλματα που έχασαν τη δουλειά τους σε μεγάλη ηλικία γιατί έκλεισε η επιχείρησή τους, έχουν τη δυνατότητα μέσα από αυτό το νομοσχέδιο –το υπεραπλουστεύω, αλλά νομίζω ότι πρέπει να μιλάμε με γλώσσα κατανοητή γιατί μας ακούει κόσμος- να ξαναστήσουν αυτές τις </w:t>
      </w:r>
      <w:r>
        <w:rPr>
          <w:rFonts w:eastAsia="Times New Roman" w:cs="Times New Roman"/>
          <w:szCs w:val="24"/>
        </w:rPr>
        <w:t xml:space="preserve">επιχειρήσεις και να μπουν πάλι στην αγορά εργασίας. </w:t>
      </w:r>
    </w:p>
    <w:p w14:paraId="56F249FD"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Δεν θέλω να μπω σε λεπτομέρειες. Νομίζω τις αναλύσανε οι </w:t>
      </w:r>
      <w:proofErr w:type="spellStart"/>
      <w:r>
        <w:rPr>
          <w:rFonts w:eastAsia="Times New Roman" w:cs="Times New Roman"/>
          <w:szCs w:val="24"/>
        </w:rPr>
        <w:t>προλαλήσαντες</w:t>
      </w:r>
      <w:proofErr w:type="spellEnd"/>
      <w:r>
        <w:rPr>
          <w:rFonts w:eastAsia="Times New Roman" w:cs="Times New Roman"/>
          <w:szCs w:val="24"/>
        </w:rPr>
        <w:t xml:space="preserve"> με πάρα πολύ ωραίο και λεπτομερή τρόπο, που πραγματικά τον χάρηκα.</w:t>
      </w:r>
    </w:p>
    <w:p w14:paraId="56F249FE" w14:textId="77777777" w:rsidR="00DA1B4D" w:rsidRDefault="004A2815">
      <w:pPr>
        <w:spacing w:after="0" w:line="600" w:lineRule="auto"/>
        <w:ind w:firstLine="720"/>
        <w:jc w:val="both"/>
        <w:rPr>
          <w:rFonts w:eastAsia="Times New Roman"/>
          <w:szCs w:val="24"/>
        </w:rPr>
      </w:pPr>
      <w:r>
        <w:rPr>
          <w:rFonts w:eastAsia="Times New Roman"/>
          <w:szCs w:val="24"/>
        </w:rPr>
        <w:lastRenderedPageBreak/>
        <w:t>Επειδή, όμως, η επικαιρότητα δεν μπορεί να μας αφήσει ασυγκίνητου</w:t>
      </w:r>
      <w:r>
        <w:rPr>
          <w:rFonts w:eastAsia="Times New Roman"/>
          <w:szCs w:val="24"/>
        </w:rPr>
        <w:t>ς και επειδή άκουσα πάρα πολλά σχόλια, δεν μπορώ να αντέξω στον πειρασμό να θυμίσω ότι η μετωπική σύγκρουση με τη διαπλοκή είναι ένας μαραθώνιος μεγάλος, έχει σκαμπανεβάσματα -ξέρουν οι μαραθωνοδρόμοι- και είμαστε ακόμα στη μέση, για να μην πω ίσως και πιο</w:t>
      </w:r>
      <w:r>
        <w:rPr>
          <w:rFonts w:eastAsia="Times New Roman"/>
          <w:szCs w:val="24"/>
        </w:rPr>
        <w:t xml:space="preserve"> νωρίς. Θα ζήσουμε πολλά επεισόδια μέχρι η χώρα να έρθει στα ίσα της. </w:t>
      </w:r>
    </w:p>
    <w:p w14:paraId="56F249FF" w14:textId="77777777" w:rsidR="00DA1B4D" w:rsidRDefault="004A2815">
      <w:pPr>
        <w:spacing w:after="0" w:line="600" w:lineRule="auto"/>
        <w:ind w:firstLine="720"/>
        <w:jc w:val="both"/>
        <w:rPr>
          <w:rFonts w:eastAsia="Times New Roman"/>
          <w:szCs w:val="24"/>
        </w:rPr>
      </w:pPr>
      <w:r>
        <w:rPr>
          <w:rFonts w:eastAsia="Times New Roman"/>
          <w:szCs w:val="24"/>
        </w:rPr>
        <w:t>Μου κάνει, όμως, εντύπωση που μια απόφαση του Συμβουλίου της Επικρατείας, που πραγματικά πρέπει να γίνεται σεβαστή, έχει αρχίσει να γίνεται αντικείμενο θριαμβολογίας από κάποιους. Εγώ θ</w:t>
      </w:r>
      <w:r>
        <w:rPr>
          <w:rFonts w:eastAsia="Times New Roman"/>
          <w:szCs w:val="24"/>
        </w:rPr>
        <w:t xml:space="preserve">α έλεγα ότι όλα κρίνονται σύμφωνα με το </w:t>
      </w:r>
      <w:r>
        <w:rPr>
          <w:rFonts w:eastAsia="Times New Roman"/>
          <w:szCs w:val="24"/>
        </w:rPr>
        <w:lastRenderedPageBreak/>
        <w:t xml:space="preserve">τελευταίο </w:t>
      </w:r>
      <w:proofErr w:type="spellStart"/>
      <w:r>
        <w:rPr>
          <w:rFonts w:eastAsia="Times New Roman"/>
          <w:szCs w:val="24"/>
        </w:rPr>
        <w:t>εκβάν</w:t>
      </w:r>
      <w:proofErr w:type="spellEnd"/>
      <w:r>
        <w:rPr>
          <w:rFonts w:eastAsia="Times New Roman"/>
          <w:szCs w:val="24"/>
        </w:rPr>
        <w:t>, έτσι έλεγε ο Δημοσθένης. Να κάνουν υπομονή κάποιοι, να μην θριαμβολογούν.</w:t>
      </w:r>
    </w:p>
    <w:p w14:paraId="56F24A00" w14:textId="77777777" w:rsidR="00DA1B4D" w:rsidRDefault="004A2815">
      <w:pPr>
        <w:spacing w:after="0" w:line="600" w:lineRule="auto"/>
        <w:ind w:firstLine="720"/>
        <w:jc w:val="both"/>
        <w:rPr>
          <w:rFonts w:eastAsia="Times New Roman"/>
          <w:szCs w:val="24"/>
        </w:rPr>
      </w:pPr>
      <w:r>
        <w:rPr>
          <w:rFonts w:eastAsia="Times New Roman"/>
          <w:szCs w:val="24"/>
        </w:rPr>
        <w:t>Θα ήθελα να θυμίσω ότι πρόσφατα, μετά την ερμηνεία που έδωσε ο κεντρικός τραπεζίτης σε ό,τι αφορά τα δάνεια που έπαιρναν τα κ</w:t>
      </w:r>
      <w:r>
        <w:rPr>
          <w:rFonts w:eastAsia="Times New Roman"/>
          <w:szCs w:val="24"/>
        </w:rPr>
        <w:t xml:space="preserve">όμματα, κινείται -και σωστά- εισαγγελική οδηγία για τα δάνεια των κομμάτων. Είναι οξύμωρο σχήμα να ακούω να θριαμβολογούν κάποιοι για μια απόφαση του </w:t>
      </w:r>
      <w:proofErr w:type="spellStart"/>
      <w:r>
        <w:rPr>
          <w:rFonts w:eastAsia="Times New Roman"/>
          <w:szCs w:val="24"/>
        </w:rPr>
        <w:t>ΣτΕ</w:t>
      </w:r>
      <w:proofErr w:type="spellEnd"/>
      <w:r>
        <w:rPr>
          <w:rFonts w:eastAsia="Times New Roman"/>
          <w:szCs w:val="24"/>
        </w:rPr>
        <w:t>, που για μένα είναι και δίκαιη, την ίδια στιγμή που οφείλουν να δώσουν μια εξήγηση για τα 410 εκατομμύ</w:t>
      </w:r>
      <w:r>
        <w:rPr>
          <w:rFonts w:eastAsia="Times New Roman"/>
          <w:szCs w:val="24"/>
        </w:rPr>
        <w:t>ρια -τόσα είναι τα χρήματα- που δανείστηκαν τα δύο κόμματα και θα πρέπει να μας εξηγήσουν με ποιον τρόπο θα τα αποπληρώσουν.</w:t>
      </w:r>
    </w:p>
    <w:p w14:paraId="56F24A01" w14:textId="77777777" w:rsidR="00DA1B4D" w:rsidRDefault="004A2815">
      <w:pPr>
        <w:spacing w:after="0" w:line="600" w:lineRule="auto"/>
        <w:ind w:firstLine="720"/>
        <w:jc w:val="both"/>
        <w:rPr>
          <w:rFonts w:eastAsia="Times New Roman"/>
          <w:szCs w:val="24"/>
        </w:rPr>
      </w:pPr>
      <w:r>
        <w:rPr>
          <w:rFonts w:eastAsia="Times New Roman"/>
          <w:szCs w:val="24"/>
        </w:rPr>
        <w:lastRenderedPageBreak/>
        <w:t xml:space="preserve">Αν θες να είσαι κύριος και να έχει αξιοπιστία ο λόγος σου, είσαι υποχρεωμένος όταν δανείζεσαι να πεις: «Ρε παιδιά, ξέρετε τώρα δεν </w:t>
      </w:r>
      <w:r>
        <w:rPr>
          <w:rFonts w:eastAsia="Times New Roman"/>
          <w:szCs w:val="24"/>
        </w:rPr>
        <w:t xml:space="preserve">έχω, θέλω να μπω σε κάποια ρύθμιση», εν πάση </w:t>
      </w:r>
      <w:proofErr w:type="spellStart"/>
      <w:r>
        <w:rPr>
          <w:rFonts w:eastAsia="Times New Roman"/>
          <w:szCs w:val="24"/>
        </w:rPr>
        <w:t>περιπτώσει</w:t>
      </w:r>
      <w:proofErr w:type="spellEnd"/>
      <w:r>
        <w:rPr>
          <w:rFonts w:eastAsia="Times New Roman"/>
          <w:szCs w:val="24"/>
        </w:rPr>
        <w:t xml:space="preserve"> δεν μπορείς να το αποσιωπάς.</w:t>
      </w:r>
    </w:p>
    <w:p w14:paraId="56F24A02" w14:textId="77777777" w:rsidR="00DA1B4D" w:rsidRDefault="004A2815">
      <w:pPr>
        <w:spacing w:after="0" w:line="600" w:lineRule="auto"/>
        <w:ind w:firstLine="720"/>
        <w:jc w:val="both"/>
        <w:rPr>
          <w:rFonts w:eastAsia="Times New Roman"/>
          <w:szCs w:val="24"/>
        </w:rPr>
      </w:pPr>
      <w:r>
        <w:rPr>
          <w:rFonts w:eastAsia="Times New Roman"/>
          <w:szCs w:val="24"/>
        </w:rPr>
        <w:t>Επίσης, θέλω να θυμίσω ότι αυτήν τη στιγμή που μιλάμε γίνεται ίσως μια πάρα πολύ σοβαρή προσπάθεια, αφού τελειώσαμε με την πρώτη αξιολόγηση, να τελειώσουμε γρήγορα με τη δ</w:t>
      </w:r>
      <w:r>
        <w:rPr>
          <w:rFonts w:eastAsia="Times New Roman"/>
          <w:szCs w:val="24"/>
        </w:rPr>
        <w:t>εύτερη αξιολόγηση. Το θεωρώ πολύ σημαντικό βήμα.</w:t>
      </w:r>
    </w:p>
    <w:p w14:paraId="56F24A03" w14:textId="77777777" w:rsidR="00DA1B4D" w:rsidRDefault="004A2815">
      <w:pPr>
        <w:spacing w:after="0" w:line="600" w:lineRule="auto"/>
        <w:ind w:firstLine="720"/>
        <w:jc w:val="both"/>
        <w:rPr>
          <w:rFonts w:eastAsia="Times New Roman"/>
          <w:szCs w:val="24"/>
        </w:rPr>
      </w:pPr>
      <w:r>
        <w:rPr>
          <w:rFonts w:eastAsia="Times New Roman"/>
          <w:szCs w:val="24"/>
        </w:rPr>
        <w:t xml:space="preserve">Θεωρώ εξίσου σημαντικό βήμα την συγκυρία που δημιουργείται για το δημόσιο χρέος. Θέλω να χαιρετίσω σαν θετική την έλευση του Προέδρου των Ηνωμένων Πολιτειών στη χώρα μας συνήγορο και μάλιστα είδαμε από τον </w:t>
      </w:r>
      <w:r>
        <w:rPr>
          <w:rFonts w:eastAsia="Times New Roman"/>
          <w:szCs w:val="24"/>
        </w:rPr>
        <w:t xml:space="preserve">Τύπο πόσο </w:t>
      </w:r>
      <w:r>
        <w:rPr>
          <w:rFonts w:eastAsia="Times New Roman"/>
          <w:szCs w:val="24"/>
        </w:rPr>
        <w:lastRenderedPageBreak/>
        <w:t xml:space="preserve">πολύ συμπαραστάθηκε στον </w:t>
      </w:r>
      <w:proofErr w:type="spellStart"/>
      <w:r>
        <w:rPr>
          <w:rFonts w:eastAsia="Times New Roman"/>
          <w:szCs w:val="24"/>
        </w:rPr>
        <w:t>Ματέο</w:t>
      </w:r>
      <w:proofErr w:type="spellEnd"/>
      <w:r>
        <w:rPr>
          <w:rFonts w:eastAsia="Times New Roman"/>
          <w:szCs w:val="24"/>
        </w:rPr>
        <w:t xml:space="preserve"> </w:t>
      </w:r>
      <w:proofErr w:type="spellStart"/>
      <w:r>
        <w:rPr>
          <w:rFonts w:eastAsia="Times New Roman"/>
          <w:szCs w:val="24"/>
        </w:rPr>
        <w:t>Ρέτζι</w:t>
      </w:r>
      <w:proofErr w:type="spellEnd"/>
      <w:r>
        <w:rPr>
          <w:rFonts w:eastAsia="Times New Roman"/>
          <w:szCs w:val="24"/>
        </w:rPr>
        <w:t>. Και ξέρετε, η Ιταλία είναι μια πολύ δυνατή οικονομία, πολύ πιο δυνατή από τη δικιά μας. Θεωρώ ότι είναι θετικό βήμα και η συγκυρία δημιουργεί πραγματικά ένα θετικό κλίμα το χρέος να μπει στο τραπέζι. Σχεδόν ο</w:t>
      </w:r>
      <w:r>
        <w:rPr>
          <w:rFonts w:eastAsia="Times New Roman"/>
          <w:szCs w:val="24"/>
        </w:rPr>
        <w:t xml:space="preserve"> </w:t>
      </w:r>
      <w:proofErr w:type="spellStart"/>
      <w:r>
        <w:rPr>
          <w:rFonts w:eastAsia="Times New Roman"/>
          <w:szCs w:val="24"/>
        </w:rPr>
        <w:t>Ντράγκι</w:t>
      </w:r>
      <w:proofErr w:type="spellEnd"/>
      <w:r>
        <w:rPr>
          <w:rFonts w:eastAsia="Times New Roman"/>
          <w:szCs w:val="24"/>
        </w:rPr>
        <w:t xml:space="preserve"> περιμένει αυτό το βήμα για να μπούμε στην ποσοτική χαλάρωση, που θα εξασφαλίσει γύρω στα 7,5 δισεκατομμύρια κάθε χρόνο.</w:t>
      </w:r>
    </w:p>
    <w:p w14:paraId="56F24A04" w14:textId="77777777" w:rsidR="00DA1B4D" w:rsidRDefault="004A2815">
      <w:pPr>
        <w:spacing w:after="0" w:line="600" w:lineRule="auto"/>
        <w:ind w:firstLine="720"/>
        <w:jc w:val="both"/>
        <w:rPr>
          <w:rFonts w:eastAsia="Times New Roman"/>
          <w:szCs w:val="24"/>
        </w:rPr>
      </w:pPr>
      <w:r>
        <w:rPr>
          <w:rFonts w:eastAsia="Times New Roman"/>
          <w:szCs w:val="24"/>
        </w:rPr>
        <w:t>Τα λέω όλα αυτά, γιατί θέλω να ξαναθυμίσω ότι η προσπάθεια που κάνει αυτή η Κυβέρνηση είναι ένας μαραθώνιος, σκληρός μαραθώνιος</w:t>
      </w:r>
      <w:r>
        <w:rPr>
          <w:rFonts w:eastAsia="Times New Roman"/>
          <w:szCs w:val="24"/>
        </w:rPr>
        <w:t xml:space="preserve">. Δεν ξέρω αν ο Πρωθυπουργός θα παραστεί. Ακούω στις ειδήσεις ότι μπορεί να έρθει το απόγευμα και να μιλήσει και καλά θα κάνει να το κάνει. </w:t>
      </w:r>
    </w:p>
    <w:p w14:paraId="56F24A05" w14:textId="77777777" w:rsidR="00DA1B4D" w:rsidRDefault="004A2815">
      <w:pPr>
        <w:spacing w:after="0" w:line="600" w:lineRule="auto"/>
        <w:ind w:firstLine="720"/>
        <w:jc w:val="both"/>
        <w:rPr>
          <w:rFonts w:eastAsia="Times New Roman"/>
          <w:szCs w:val="24"/>
        </w:rPr>
      </w:pPr>
      <w:r>
        <w:rPr>
          <w:rFonts w:eastAsia="Times New Roman"/>
          <w:szCs w:val="24"/>
        </w:rPr>
        <w:lastRenderedPageBreak/>
        <w:t>Νομίζω ότι έχουμε πολλές θετικές πληροφορίες αυτήν τη στιγμή σχεδόν από όλο τον κόσμο για το τι μέλλει γενέσθαι. Κα</w:t>
      </w:r>
      <w:r>
        <w:rPr>
          <w:rFonts w:eastAsia="Times New Roman"/>
          <w:szCs w:val="24"/>
        </w:rPr>
        <w:t xml:space="preserve">ι ξέρουμε όλοι ότι αν αυτά τα τρία βήματα γίνουν, τα παλεύουμε με νύχια και με δόντια κόντρα στον Σόιμπλε -το ξέρουμε και αυτό- κόντρα σε αυτόν τον άνθρωπο που θα έλεγε κανείς ότι με νοοτροπία επαρχιώτη Βουλευτή ορθά κοφτά μας λέει: «Έχω εκλογές, κύριοι». </w:t>
      </w:r>
      <w:r>
        <w:rPr>
          <w:rFonts w:eastAsia="Times New Roman"/>
          <w:szCs w:val="24"/>
        </w:rPr>
        <w:t xml:space="preserve">Δηλαδή το συμφέρον ολόκληρων χωρών ή της ύπαρξης της Ευρώπης έχει σχέση με το αν θα κερδίσει η </w:t>
      </w:r>
      <w:r>
        <w:rPr>
          <w:rFonts w:eastAsia="Times New Roman"/>
          <w:szCs w:val="24"/>
          <w:lang w:val="en-US"/>
        </w:rPr>
        <w:t>x</w:t>
      </w:r>
      <w:r>
        <w:rPr>
          <w:rFonts w:eastAsia="Times New Roman"/>
          <w:szCs w:val="24"/>
        </w:rPr>
        <w:t>΄ παράταξη ή όχι στην Γερμανία, που για εμένα είναι απαράδεκτο.</w:t>
      </w:r>
    </w:p>
    <w:p w14:paraId="56F24A06" w14:textId="77777777" w:rsidR="00DA1B4D" w:rsidRDefault="004A2815">
      <w:pPr>
        <w:spacing w:after="0" w:line="600" w:lineRule="auto"/>
        <w:ind w:firstLine="720"/>
        <w:jc w:val="both"/>
        <w:rPr>
          <w:rFonts w:eastAsia="Times New Roman"/>
          <w:szCs w:val="24"/>
        </w:rPr>
      </w:pPr>
      <w:r>
        <w:rPr>
          <w:rFonts w:eastAsia="Times New Roman"/>
          <w:szCs w:val="24"/>
        </w:rPr>
        <w:t>Νομίζω, λοιπόν, ότι αυτή η προσπάθεια θα τελεσφορήσει. Είμαι από αυτούς που θεωρώ τιμή μου που ε</w:t>
      </w:r>
      <w:r>
        <w:rPr>
          <w:rFonts w:eastAsia="Times New Roman"/>
          <w:szCs w:val="24"/>
        </w:rPr>
        <w:t xml:space="preserve">ίμαι σε αυτήν την </w:t>
      </w:r>
      <w:r>
        <w:rPr>
          <w:rFonts w:eastAsia="Times New Roman"/>
          <w:szCs w:val="24"/>
        </w:rPr>
        <w:lastRenderedPageBreak/>
        <w:t>πλευρά, γιατί πολλοί από αυτούς τους Βουλευτές που μπήκαν τώρα στο Κοινοβούλιο δεν μπήκαν για να πλουτίσουν, μπήκαν με πολύ καθαρά κίνητρα. Πιστεύω ότι αργά ή γρήγορα αυτή η πλευρά θα δικαιωθεί. Η χώρα πρέπει να αλλάξει. Έχει ζήσει έναν ε</w:t>
      </w:r>
      <w:r>
        <w:rPr>
          <w:rFonts w:eastAsia="Times New Roman"/>
          <w:szCs w:val="24"/>
        </w:rPr>
        <w:t xml:space="preserve">φιάλτη λεηλασίας τα τελευταία σαράντα χρόνια. Το είδαμε και χθες στην </w:t>
      </w:r>
      <w:r>
        <w:rPr>
          <w:rFonts w:eastAsia="Times New Roman"/>
          <w:szCs w:val="24"/>
        </w:rPr>
        <w:t>εξεταστική</w:t>
      </w:r>
      <w:r>
        <w:rPr>
          <w:rFonts w:eastAsia="Times New Roman"/>
          <w:szCs w:val="24"/>
        </w:rPr>
        <w:t xml:space="preserve"> </w:t>
      </w:r>
      <w:r>
        <w:rPr>
          <w:rFonts w:eastAsia="Times New Roman"/>
          <w:szCs w:val="24"/>
        </w:rPr>
        <w:t xml:space="preserve">επιτροπή </w:t>
      </w:r>
      <w:r>
        <w:rPr>
          <w:rFonts w:eastAsia="Times New Roman"/>
          <w:szCs w:val="24"/>
        </w:rPr>
        <w:t xml:space="preserve">και είδαμε ποιοι είναι με ποιους. </w:t>
      </w:r>
    </w:p>
    <w:p w14:paraId="56F24A07"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Απ’ αυτήν την </w:t>
      </w:r>
      <w:r>
        <w:rPr>
          <w:rFonts w:eastAsia="Times New Roman" w:cs="Times New Roman"/>
          <w:szCs w:val="24"/>
        </w:rPr>
        <w:t>εξεταστική επιτροπή</w:t>
      </w:r>
      <w:r>
        <w:rPr>
          <w:rFonts w:eastAsia="Times New Roman" w:cs="Times New Roman"/>
          <w:szCs w:val="24"/>
        </w:rPr>
        <w:t xml:space="preserve">, πιστεύω, έχει βγάλει ο Έλληνας πολίτης φοβερά συμπεράσματα, την ίδια στιγμή που βλέπουμε το </w:t>
      </w:r>
      <w:proofErr w:type="spellStart"/>
      <w:r>
        <w:rPr>
          <w:rFonts w:eastAsia="Times New Roman" w:cs="Times New Roman"/>
          <w:szCs w:val="24"/>
        </w:rPr>
        <w:t>μιντ</w:t>
      </w:r>
      <w:r>
        <w:rPr>
          <w:rFonts w:eastAsia="Times New Roman" w:cs="Times New Roman"/>
          <w:szCs w:val="24"/>
        </w:rPr>
        <w:t>ιακό</w:t>
      </w:r>
      <w:proofErr w:type="spellEnd"/>
      <w:r>
        <w:rPr>
          <w:rFonts w:eastAsia="Times New Roman" w:cs="Times New Roman"/>
          <w:szCs w:val="24"/>
        </w:rPr>
        <w:t xml:space="preserve"> κατεστημένο, με νύχια και με δόντια -για κάτι που είναι αυτονόητο και θα έπρεπε να έχει γίνει εδώ </w:t>
      </w:r>
      <w:r>
        <w:rPr>
          <w:rFonts w:eastAsia="Times New Roman" w:cs="Times New Roman"/>
          <w:szCs w:val="24"/>
        </w:rPr>
        <w:lastRenderedPageBreak/>
        <w:t xml:space="preserve">και πολλά χρόνια- να καταβάλλει πολλές προσπάθειες να εμποδίσει αυτήν την αλλαγή στη χώρα. </w:t>
      </w:r>
    </w:p>
    <w:p w14:paraId="56F24A08"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Θέλω να πιστεύω -και το πιστεύω- ότι η χώρα θα γυρίσει. Έχουμ</w:t>
      </w:r>
      <w:r>
        <w:rPr>
          <w:rFonts w:eastAsia="Times New Roman" w:cs="Times New Roman"/>
          <w:szCs w:val="24"/>
        </w:rPr>
        <w:t>ε το δίκιο με το μέρος μας, είμαστε έντιμοι, είμαστε ηθικοί. Το ηθικό πλεονέκτημα κάποιοι προσπαθούν με αγωνία να το καταργήσουν απ’ αυτήν την Κυβέρνηση. Δεν θα το καταφέρουν. Είμαι απ’ αυτούς που δεν έχω αρνηθεί ότι και λάθη κάναμε και υπερβολές είπαμε κα</w:t>
      </w:r>
      <w:r>
        <w:rPr>
          <w:rFonts w:eastAsia="Times New Roman" w:cs="Times New Roman"/>
          <w:szCs w:val="24"/>
        </w:rPr>
        <w:t xml:space="preserve">ι άγνοια κινδύνου είχαμε και λάθος επιλογές κάναμε. Στην αξιολόγηση παραπτωμάτων δεν είναι ίδιο πράγμα αυτό με το να σε πιάνουν «με τη γίδα στην πλάτη». Συγχωρήστε μου αυτήν την έκφραση, την έχει πει πρώτος ο Αλέκος Παπαδόπουλος, δεν την κλέβω. Είναι δυο </w:t>
      </w:r>
      <w:r>
        <w:rPr>
          <w:rFonts w:eastAsia="Times New Roman" w:cs="Times New Roman"/>
          <w:szCs w:val="24"/>
        </w:rPr>
        <w:lastRenderedPageBreak/>
        <w:t>δ</w:t>
      </w:r>
      <w:r>
        <w:rPr>
          <w:rFonts w:eastAsia="Times New Roman" w:cs="Times New Roman"/>
          <w:szCs w:val="24"/>
        </w:rPr>
        <w:t xml:space="preserve">ιαφορετικά παραπτώματα. Και πρέπει στο τέλος -ιερή υποχρέωση- ο Έλληνας πολίτης -γιατί εμείς διαχειριζόμαστε λεηλασία σαράντα χρόνων- να ξέρει ποιος τον οδήγησε και ποιος τον έφτασε σε αυτήν την κατάσταση. </w:t>
      </w:r>
    </w:p>
    <w:p w14:paraId="56F24A09"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6F24A0A" w14:textId="77777777" w:rsidR="00DA1B4D" w:rsidRDefault="004A2815">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56F24A0B"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ΠΡΟΕΔΡΕΥΩΝ (Γεώ</w:t>
      </w:r>
      <w:r>
        <w:rPr>
          <w:rFonts w:eastAsia="Times New Roman" w:cs="Times New Roman"/>
          <w:b/>
          <w:szCs w:val="24"/>
        </w:rPr>
        <w:t xml:space="preserve">ργιος Βαρεμένος): </w:t>
      </w:r>
      <w:r>
        <w:rPr>
          <w:rFonts w:eastAsia="Times New Roman" w:cs="Times New Roman"/>
          <w:szCs w:val="24"/>
        </w:rPr>
        <w:t xml:space="preserve">Κι εμείς ευχαριστούμε και για την τήρηση του χρόνου τον κ. </w:t>
      </w:r>
      <w:proofErr w:type="spellStart"/>
      <w:r>
        <w:rPr>
          <w:rFonts w:eastAsia="Times New Roman" w:cs="Times New Roman"/>
          <w:szCs w:val="24"/>
        </w:rPr>
        <w:t>Παπαχριστόπουλο</w:t>
      </w:r>
      <w:proofErr w:type="spellEnd"/>
      <w:r>
        <w:rPr>
          <w:rFonts w:eastAsia="Times New Roman" w:cs="Times New Roman"/>
          <w:szCs w:val="24"/>
        </w:rPr>
        <w:t xml:space="preserve">. </w:t>
      </w:r>
    </w:p>
    <w:p w14:paraId="56F24A0C"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το δελτίο επικαίρων ερωτήσεων της Πέμπτης 20 Οκτωβρίου 2016.</w:t>
      </w:r>
    </w:p>
    <w:p w14:paraId="56F24A0D"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 </w:t>
      </w:r>
      <w:r>
        <w:rPr>
          <w:rFonts w:eastAsia="Times New Roman" w:cs="Times New Roman"/>
          <w:szCs w:val="24"/>
        </w:rPr>
        <w:t>ΕΠΙΚΑΙΡΕΣ ΕΡΩΤΗΣΕΙΣ</w:t>
      </w:r>
      <w:r>
        <w:rPr>
          <w:rFonts w:eastAsia="Times New Roman" w:cs="Times New Roman"/>
          <w:szCs w:val="24"/>
        </w:rPr>
        <w:t xml:space="preserve"> πρώτου κύκλ</w:t>
      </w:r>
      <w:r>
        <w:rPr>
          <w:rFonts w:eastAsia="Times New Roman" w:cs="Times New Roman"/>
          <w:szCs w:val="24"/>
        </w:rPr>
        <w:t>ου (Άρθρο 130 παρ</w:t>
      </w:r>
      <w:r>
        <w:rPr>
          <w:rFonts w:eastAsia="Times New Roman" w:cs="Times New Roman"/>
          <w:szCs w:val="24"/>
        </w:rPr>
        <w:t>άγραφοι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Βουλής)</w:t>
      </w:r>
    </w:p>
    <w:p w14:paraId="56F24A0E"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1. Η με αριθμό 101/17-10-2016 επίκαιρη ερώτηση της Βουλευτού Αιτωλοακαρνανίας του Συνασπισμού Ριζοσπαστικής Αριστεράς </w:t>
      </w:r>
      <w:r>
        <w:rPr>
          <w:rFonts w:eastAsia="Times New Roman" w:cs="Times New Roman"/>
          <w:szCs w:val="24"/>
        </w:rPr>
        <w:t xml:space="preserve">κ. </w:t>
      </w:r>
      <w:r>
        <w:rPr>
          <w:rFonts w:eastAsia="Times New Roman" w:cs="Times New Roman"/>
          <w:szCs w:val="24"/>
        </w:rPr>
        <w:t>Μαρίας Τριανταφύλλου προς τον Υπουργό Οικονομίας, Ανάπτυξης και Τουρισμού,</w:t>
      </w:r>
      <w:r>
        <w:rPr>
          <w:rFonts w:eastAsia="Times New Roman" w:cs="Times New Roman"/>
          <w:szCs w:val="24"/>
        </w:rPr>
        <w:t xml:space="preserve"> </w:t>
      </w:r>
      <w:r>
        <w:rPr>
          <w:rFonts w:eastAsia="Times New Roman" w:cs="Times New Roman"/>
          <w:szCs w:val="24"/>
        </w:rPr>
        <w:t>σχετικά με την ολοκλήρωση του έργου της Μαρίνας Μεσολογγίου.</w:t>
      </w:r>
    </w:p>
    <w:p w14:paraId="56F24A0F"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2. Η με αριθμό 94/14-10-2016 επίκαιρη ερώτηση του Βουλευτή Β΄ Αθηνών της Νέας Δημοκρατίας κ. Σπυρίδωνος-</w:t>
      </w:r>
      <w:proofErr w:type="spellStart"/>
      <w:r>
        <w:rPr>
          <w:rFonts w:eastAsia="Times New Roman" w:cs="Times New Roman"/>
          <w:szCs w:val="24"/>
        </w:rPr>
        <w:t>Αδώνιδος</w:t>
      </w:r>
      <w:proofErr w:type="spellEnd"/>
      <w:r>
        <w:rPr>
          <w:rFonts w:eastAsia="Times New Roman" w:cs="Times New Roman"/>
          <w:szCs w:val="24"/>
        </w:rPr>
        <w:t xml:space="preserve"> Γεωργιάδη προς τον Υπουργό Υποδομών, Μεταφορών και Δικτύων, σχετικά με την «προκλη</w:t>
      </w:r>
      <w:r>
        <w:rPr>
          <w:rFonts w:eastAsia="Times New Roman" w:cs="Times New Roman"/>
          <w:szCs w:val="24"/>
        </w:rPr>
        <w:t xml:space="preserve">τική» διάθεση 5,4 εκ. ευρώ </w:t>
      </w:r>
      <w:r>
        <w:rPr>
          <w:rFonts w:eastAsia="Times New Roman" w:cs="Times New Roman"/>
          <w:szCs w:val="24"/>
        </w:rPr>
        <w:lastRenderedPageBreak/>
        <w:t xml:space="preserve">από εθνικούς πόρους για την υλοποίηση δύο (2) συμβάσεων </w:t>
      </w:r>
      <w:proofErr w:type="spellStart"/>
      <w:r>
        <w:rPr>
          <w:rFonts w:eastAsia="Times New Roman" w:cs="Times New Roman"/>
          <w:szCs w:val="24"/>
        </w:rPr>
        <w:t>επικαιροποίησης</w:t>
      </w:r>
      <w:proofErr w:type="spellEnd"/>
      <w:r>
        <w:rPr>
          <w:rFonts w:eastAsia="Times New Roman" w:cs="Times New Roman"/>
          <w:szCs w:val="24"/>
        </w:rPr>
        <w:t xml:space="preserve"> Τεχνικών Προδιαγραφών.</w:t>
      </w:r>
    </w:p>
    <w:p w14:paraId="56F24A10"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3. Η με αριθμό 99/14-10-2016 επίκαιρη ερώτηση του Βουλευτή Εύβοιας του Λαϊκού Συνδέσμου – Χρυσή Αυγή κ. Νικολάου Μίχου προς τον Υπουργ</w:t>
      </w:r>
      <w:r>
        <w:rPr>
          <w:rFonts w:eastAsia="Times New Roman" w:cs="Times New Roman"/>
          <w:szCs w:val="24"/>
        </w:rPr>
        <w:t>ό Εσωτερικών και Διοικητικής Ανασυγκρότησης, σχετικά με τη διεξαγωγή ενδελεχούς έρευνας για τις εκτεταμένες πυρκαγιές σε Χίο, Εύβοια και Θάσο. </w:t>
      </w:r>
    </w:p>
    <w:p w14:paraId="56F24A11"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4. Η με αριθμό 86/11-10-2016 επίκαιρη ερώτηση του Βουλευτή Ηλείας της Δημοκρατικής Συμπαράταξης ΠΑΣΟΚ – ΔΗΜΑΡ</w:t>
      </w:r>
      <w:r>
        <w:rPr>
          <w:rFonts w:eastAsia="Times New Roman" w:cs="Times New Roman"/>
          <w:szCs w:val="24"/>
        </w:rPr>
        <w:t xml:space="preserve"> κ. Ιωάννη Κουτσούκου προς τον Υπουργό Αγροτικής Α</w:t>
      </w:r>
      <w:r>
        <w:rPr>
          <w:rFonts w:eastAsia="Times New Roman" w:cs="Times New Roman"/>
          <w:szCs w:val="24"/>
        </w:rPr>
        <w:lastRenderedPageBreak/>
        <w:t>νάπτυξης και Τροφίμων, σχετικά με το πρόβλημα των μετακινήσεων των εκτιμητών του ΕΛΓΑ που οδηγεί στην οικονομική ζημιά των πληγέντων αγροτών.</w:t>
      </w:r>
    </w:p>
    <w:p w14:paraId="56F24A12"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5. Η με αριθμό 107/17-10-2016 επίκαιρη ερώτηση του Βουλευτή Α΄ Θ</w:t>
      </w:r>
      <w:r>
        <w:rPr>
          <w:rFonts w:eastAsia="Times New Roman" w:cs="Times New Roman"/>
          <w:szCs w:val="24"/>
        </w:rPr>
        <w:t xml:space="preserve">εσσαλονίκης του Κομμουνιστικού Κόμματος </w:t>
      </w:r>
      <w:r>
        <w:rPr>
          <w:rFonts w:eastAsia="Times New Roman" w:cs="Times New Roman"/>
          <w:szCs w:val="24"/>
        </w:rPr>
        <w:t xml:space="preserve">Ελλάδας </w:t>
      </w:r>
      <w:r>
        <w:rPr>
          <w:rFonts w:eastAsia="Times New Roman" w:cs="Times New Roman"/>
          <w:szCs w:val="24"/>
        </w:rPr>
        <w:t>κ. Ιωάννη Δελή προς τον Υπουργό Εσωτερικών και Διοικητικής Ανασυγκρότησης, σχετικά με το πρόβλημα δυσοσμίας στον Δήμο Κορδελιού-Ευόσμου της Περιφερειακής Ενότητας Θεσσαλονίκης.</w:t>
      </w:r>
    </w:p>
    <w:p w14:paraId="56F24A13"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6. Η με αριθμό 88/12-10-2016 επ</w:t>
      </w:r>
      <w:r>
        <w:rPr>
          <w:rFonts w:eastAsia="Times New Roman" w:cs="Times New Roman"/>
          <w:szCs w:val="24"/>
        </w:rPr>
        <w:t xml:space="preserve">ίκαιρη ερώτηση της Βουλευτού Β΄ Θεσσαλονίκης του Ποταμιού </w:t>
      </w:r>
      <w:r>
        <w:rPr>
          <w:rFonts w:eastAsia="Times New Roman" w:cs="Times New Roman"/>
          <w:szCs w:val="24"/>
        </w:rPr>
        <w:t xml:space="preserve">κ. </w:t>
      </w:r>
      <w:r>
        <w:rPr>
          <w:rFonts w:eastAsia="Times New Roman" w:cs="Times New Roman"/>
          <w:szCs w:val="24"/>
        </w:rPr>
        <w:t xml:space="preserve">Αικατερίνης Μάρκου </w:t>
      </w:r>
      <w:r>
        <w:rPr>
          <w:rFonts w:eastAsia="Times New Roman" w:cs="Times New Roman"/>
          <w:szCs w:val="24"/>
        </w:rPr>
        <w:lastRenderedPageBreak/>
        <w:t>προς τον Υπουργό Υγείας, σχετικά με τη δημιουργία παιδιατρικού νοσοκομείου στη Θεσσαλονίκη.</w:t>
      </w:r>
    </w:p>
    <w:p w14:paraId="56F24A14"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7. Η με αριθμό 104/17-10-2016 επίκαιρη ερώτηση του Βουλευτή Β΄ Πειραιά των Ανεξαρτήτ</w:t>
      </w:r>
      <w:r>
        <w:rPr>
          <w:rFonts w:eastAsia="Times New Roman" w:cs="Times New Roman"/>
          <w:szCs w:val="24"/>
        </w:rPr>
        <w:t xml:space="preserve">ων Ελλήνων κ. Δημητρίου Καμμένου προς τον Υπουργό Οικονομικών, σχετικά με την αποπληρωμή του φόρου κληρονομιάς με μεταβίβαση ακινήτου προς το </w:t>
      </w:r>
      <w:r>
        <w:rPr>
          <w:rFonts w:eastAsia="Times New Roman" w:cs="Times New Roman"/>
          <w:szCs w:val="24"/>
        </w:rPr>
        <w:t>δημόσιο</w:t>
      </w:r>
      <w:r>
        <w:rPr>
          <w:rFonts w:eastAsia="Times New Roman" w:cs="Times New Roman"/>
          <w:szCs w:val="24"/>
        </w:rPr>
        <w:t>.</w:t>
      </w:r>
    </w:p>
    <w:p w14:paraId="56F24A15"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8. Η με αριθμό 106/17-10-2016 επίκαιρη ερώτηση του Βουλευτή Β΄ Αθηνών της Ένωσης Κεντρώων κ. Γεωργίου-Δημ</w:t>
      </w:r>
      <w:r>
        <w:rPr>
          <w:rFonts w:eastAsia="Times New Roman" w:cs="Times New Roman"/>
          <w:szCs w:val="24"/>
        </w:rPr>
        <w:t>ητρίου Καρρά προς τον Υπουργό Υποδομών, Μεταφορών και Δικτύων, σχετικά με την ανάγκη ανασχεδιασμού των δρομολογίων της «ΤΡΑΙΝΟΣΕ» για την κάλυψη της Πελοποννήσου.</w:t>
      </w:r>
    </w:p>
    <w:p w14:paraId="56F24A16"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Β. </w:t>
      </w:r>
      <w:r>
        <w:rPr>
          <w:rFonts w:eastAsia="Times New Roman" w:cs="Times New Roman"/>
          <w:szCs w:val="24"/>
        </w:rPr>
        <w:t>ΕΠΙΚΑΙΡΕΣ ΕΡΩΤΗΣΕΙΣ</w:t>
      </w:r>
      <w:r>
        <w:rPr>
          <w:rFonts w:eastAsia="Times New Roman" w:cs="Times New Roman"/>
          <w:szCs w:val="24"/>
        </w:rPr>
        <w:t xml:space="preserve"> δεύτερου κύκλου (Άρθρο 130 παρ</w:t>
      </w:r>
      <w:r>
        <w:rPr>
          <w:rFonts w:eastAsia="Times New Roman" w:cs="Times New Roman"/>
          <w:szCs w:val="24"/>
        </w:rPr>
        <w:t>άγραφοι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 xml:space="preserve">ονισμού της </w:t>
      </w:r>
      <w:r>
        <w:rPr>
          <w:rFonts w:eastAsia="Times New Roman" w:cs="Times New Roman"/>
          <w:szCs w:val="24"/>
        </w:rPr>
        <w:t xml:space="preserve"> Βουλής)</w:t>
      </w:r>
    </w:p>
    <w:p w14:paraId="56F24A17"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1. Η με αριθμό 102/17-10-2016 επίκαιρη ερώτηση του Βουλευτή Α΄ Θεσσαλονίκης του Συνασπισμού Ριζοσπαστικής Αριστεράς κ. Αλέξανδρου Τριανταφυλλίδη προς τον Υπουργό Περιβάλλοντος και Ενέργειας, σχετικά με τη λήψη μέτρων για την προστασία της υγείας τ</w:t>
      </w:r>
      <w:r>
        <w:rPr>
          <w:rFonts w:eastAsia="Times New Roman" w:cs="Times New Roman"/>
          <w:szCs w:val="24"/>
        </w:rPr>
        <w:t xml:space="preserve">ων κατοίκων και του περιβάλλοντος, κατόπιν δύο περιβαλλοντικών επεισοδίων στη </w:t>
      </w:r>
      <w:r>
        <w:rPr>
          <w:rFonts w:eastAsia="Times New Roman" w:cs="Times New Roman"/>
          <w:szCs w:val="24"/>
        </w:rPr>
        <w:t>δ</w:t>
      </w:r>
      <w:r>
        <w:rPr>
          <w:rFonts w:eastAsia="Times New Roman" w:cs="Times New Roman"/>
          <w:szCs w:val="24"/>
        </w:rPr>
        <w:t>υτική Θεσσαλονίκη.</w:t>
      </w:r>
    </w:p>
    <w:p w14:paraId="56F24A18"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2. Η με αριθμό 95/14-10-2016 επίκαιρη ερώτηση της Βουλευτού Σερρών της Νέας Δημοκρατίας κ Φωτεινής Αραμπατζή </w:t>
      </w:r>
      <w:r>
        <w:rPr>
          <w:rFonts w:eastAsia="Times New Roman" w:cs="Times New Roman"/>
          <w:szCs w:val="24"/>
        </w:rPr>
        <w:lastRenderedPageBreak/>
        <w:t>προς τον Υπουργό Αγροτικής Ανάπτυξης και Τροφίμων</w:t>
      </w:r>
      <w:r>
        <w:rPr>
          <w:rFonts w:eastAsia="Times New Roman" w:cs="Times New Roman"/>
          <w:szCs w:val="24"/>
        </w:rPr>
        <w:t>, σχετικά με την καθυστέρηση στην έναρξη υλοποίησης του Προγράμματος Αγροτικής Ανάπτυξης 2014-2020.</w:t>
      </w:r>
    </w:p>
    <w:p w14:paraId="56F24A19"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3. Η με αριθμό 100/14-10-2016 επίκαιρη ερώτηση του Βουλευτή Β΄ Αθηνών του Λαϊκού Συνδέσμου – Χρυσή Αυγή κ. Ηλία </w:t>
      </w:r>
      <w:proofErr w:type="spellStart"/>
      <w:r>
        <w:rPr>
          <w:rFonts w:eastAsia="Times New Roman" w:cs="Times New Roman"/>
          <w:szCs w:val="24"/>
        </w:rPr>
        <w:t>Παναγιώταρου</w:t>
      </w:r>
      <w:proofErr w:type="spellEnd"/>
      <w:r>
        <w:rPr>
          <w:rFonts w:eastAsia="Times New Roman" w:cs="Times New Roman"/>
          <w:szCs w:val="24"/>
        </w:rPr>
        <w:t xml:space="preserve"> προς τον Υπουργό Εξωτερικών, σχ</w:t>
      </w:r>
      <w:r>
        <w:rPr>
          <w:rFonts w:eastAsia="Times New Roman" w:cs="Times New Roman"/>
          <w:szCs w:val="24"/>
        </w:rPr>
        <w:t>ετικά με την «ανθελληνική δράση τούρκων πρακτόρων και εκπροσώπων τους στη Θράκη».</w:t>
      </w:r>
    </w:p>
    <w:p w14:paraId="56F24A1A"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4. Η με αριθμό 90/13-10-2016 επίκαιρη ερώτηση του Βουλευτή Σερρών της Δημοκρατικής Συμπαράταξης ΠΑΣΟΚ – ΔΗΜΑΡ κ. Μιχαήλ Τζελέπη προς τον Υπουργό Αγροτικής Ανάπτυ</w:t>
      </w:r>
      <w:r>
        <w:rPr>
          <w:rFonts w:eastAsia="Times New Roman" w:cs="Times New Roman"/>
          <w:szCs w:val="24"/>
        </w:rPr>
        <w:lastRenderedPageBreak/>
        <w:t>ξης και Τροφί</w:t>
      </w:r>
      <w:r>
        <w:rPr>
          <w:rFonts w:eastAsia="Times New Roman" w:cs="Times New Roman"/>
          <w:szCs w:val="24"/>
        </w:rPr>
        <w:t>μων, σχετικά με την έγκυρη καταβολή των αποζημιώσεων στους κτηνοτρόφους του Νομού Σερρών, για το ζωικό τους κεφάλαιο που έχει πληγεί από την οζώδη δερματίτιδα.</w:t>
      </w:r>
    </w:p>
    <w:p w14:paraId="56F24A1B"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5. Η με αριθμό 108/17-10-2016 επίκαιρη ερώτηση του Βουλευτή Β΄ Θεσσαλονίκης του Κομμουνιστικού Κ</w:t>
      </w:r>
      <w:r>
        <w:rPr>
          <w:rFonts w:eastAsia="Times New Roman" w:cs="Times New Roman"/>
          <w:szCs w:val="24"/>
        </w:rPr>
        <w:t>όμματος Ελλάδ</w:t>
      </w:r>
      <w:r>
        <w:rPr>
          <w:rFonts w:eastAsia="Times New Roman" w:cs="Times New Roman"/>
          <w:szCs w:val="24"/>
        </w:rPr>
        <w:t>α</w:t>
      </w:r>
      <w:r>
        <w:rPr>
          <w:rFonts w:eastAsia="Times New Roman" w:cs="Times New Roman"/>
          <w:szCs w:val="24"/>
        </w:rPr>
        <w:t xml:space="preserve">ς κ. Σάκη </w:t>
      </w:r>
      <w:proofErr w:type="spellStart"/>
      <w:r>
        <w:rPr>
          <w:rFonts w:eastAsia="Times New Roman" w:cs="Times New Roman"/>
          <w:szCs w:val="24"/>
        </w:rPr>
        <w:t>Βαρδαλή</w:t>
      </w:r>
      <w:proofErr w:type="spellEnd"/>
      <w:r>
        <w:rPr>
          <w:rFonts w:eastAsia="Times New Roman" w:cs="Times New Roman"/>
          <w:szCs w:val="24"/>
        </w:rPr>
        <w:t xml:space="preserve"> προς τον Υπουργό Εργασίας, Κοινωνικής Ασφάλισης και Κοινωνικής Αλληλεγγύης, σχετικά με τους </w:t>
      </w:r>
      <w:proofErr w:type="spellStart"/>
      <w:r>
        <w:rPr>
          <w:rFonts w:eastAsia="Times New Roman" w:cs="Times New Roman"/>
          <w:szCs w:val="24"/>
        </w:rPr>
        <w:t>εκατόν</w:t>
      </w:r>
      <w:proofErr w:type="spellEnd"/>
      <w:r>
        <w:rPr>
          <w:rFonts w:eastAsia="Times New Roman" w:cs="Times New Roman"/>
          <w:szCs w:val="24"/>
        </w:rPr>
        <w:t xml:space="preserve"> ογδόντα (180) εργαζόμενους του εργοστασίου Λιπασμάτων Νέας </w:t>
      </w:r>
      <w:proofErr w:type="spellStart"/>
      <w:r>
        <w:rPr>
          <w:rFonts w:eastAsia="Times New Roman" w:cs="Times New Roman"/>
          <w:szCs w:val="24"/>
        </w:rPr>
        <w:t>Καρβάλης</w:t>
      </w:r>
      <w:proofErr w:type="spellEnd"/>
      <w:r>
        <w:rPr>
          <w:rFonts w:eastAsia="Times New Roman" w:cs="Times New Roman"/>
          <w:szCs w:val="24"/>
        </w:rPr>
        <w:t xml:space="preserve"> στην Περιφερειακή Ενότητα Καβάλας που εδώ και πέντε μήνες</w:t>
      </w:r>
      <w:r>
        <w:rPr>
          <w:rFonts w:eastAsia="Times New Roman" w:cs="Times New Roman"/>
          <w:szCs w:val="24"/>
        </w:rPr>
        <w:t xml:space="preserve"> βρίσκονται σε αγωνιστικές κινητοποιήσεις.</w:t>
      </w:r>
    </w:p>
    <w:p w14:paraId="56F24A1C"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6. Η με αριθμό 97/14-10-2016 επίκαιρη ερώτηση του Βουλευτή Λ</w:t>
      </w:r>
      <w:r>
        <w:rPr>
          <w:rFonts w:eastAsia="Times New Roman" w:cs="Times New Roman"/>
          <w:szCs w:val="24"/>
        </w:rPr>
        <w:t>α</w:t>
      </w:r>
      <w:r>
        <w:rPr>
          <w:rFonts w:eastAsia="Times New Roman" w:cs="Times New Roman"/>
          <w:szCs w:val="24"/>
        </w:rPr>
        <w:t>ρ</w:t>
      </w:r>
      <w:r>
        <w:rPr>
          <w:rFonts w:eastAsia="Times New Roman" w:cs="Times New Roman"/>
          <w:szCs w:val="24"/>
        </w:rPr>
        <w:t>ί</w:t>
      </w:r>
      <w:r>
        <w:rPr>
          <w:rFonts w:eastAsia="Times New Roman" w:cs="Times New Roman"/>
          <w:szCs w:val="24"/>
        </w:rPr>
        <w:t>σ</w:t>
      </w:r>
      <w:r>
        <w:rPr>
          <w:rFonts w:eastAsia="Times New Roman" w:cs="Times New Roman"/>
          <w:szCs w:val="24"/>
        </w:rPr>
        <w:t>η</w:t>
      </w:r>
      <w:r>
        <w:rPr>
          <w:rFonts w:eastAsia="Times New Roman" w:cs="Times New Roman"/>
          <w:szCs w:val="24"/>
        </w:rPr>
        <w:t xml:space="preserve">ς του Ποταμιού κ. Κωνσταντίνου </w:t>
      </w:r>
      <w:proofErr w:type="spellStart"/>
      <w:r>
        <w:rPr>
          <w:rFonts w:eastAsia="Times New Roman" w:cs="Times New Roman"/>
          <w:szCs w:val="24"/>
        </w:rPr>
        <w:t>Μπαργιώτα</w:t>
      </w:r>
      <w:proofErr w:type="spellEnd"/>
      <w:r>
        <w:rPr>
          <w:rFonts w:eastAsia="Times New Roman" w:cs="Times New Roman"/>
          <w:szCs w:val="24"/>
        </w:rPr>
        <w:t xml:space="preserve"> προς τον Υπουργό Περιβάλλοντος και Ενέργειας, σχετικά με την ολοκλήρωση των υδροηλεκτρικών έργων στη </w:t>
      </w:r>
      <w:proofErr w:type="spellStart"/>
      <w:r>
        <w:rPr>
          <w:rFonts w:eastAsia="Times New Roman" w:cs="Times New Roman"/>
          <w:szCs w:val="24"/>
        </w:rPr>
        <w:t>Μεσοχώ</w:t>
      </w:r>
      <w:r>
        <w:rPr>
          <w:rFonts w:eastAsia="Times New Roman" w:cs="Times New Roman"/>
          <w:szCs w:val="24"/>
        </w:rPr>
        <w:t>ρα</w:t>
      </w:r>
      <w:proofErr w:type="spellEnd"/>
      <w:r>
        <w:rPr>
          <w:rFonts w:eastAsia="Times New Roman" w:cs="Times New Roman"/>
          <w:szCs w:val="24"/>
        </w:rPr>
        <w:t xml:space="preserve"> Τρικάλων.</w:t>
      </w:r>
    </w:p>
    <w:p w14:paraId="56F24A1D"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7. Η με αριθμό 105/17-10-2016 επίκαιρη ερώτηση του Βουλευτή Β΄ Θεσσαλονίκης των Ανεξαρτήτων Ελλήνων κ. Γεωργίου Λαζαρίδη προς τον Υπουργό Περιβάλλοντος και Ενέργειας, σχετικά με την ελλιπή συντήρηση του </w:t>
      </w:r>
      <w:r>
        <w:rPr>
          <w:rFonts w:eastAsia="Times New Roman" w:cs="Times New Roman"/>
          <w:szCs w:val="24"/>
        </w:rPr>
        <w:t>δ</w:t>
      </w:r>
      <w:r>
        <w:rPr>
          <w:rFonts w:eastAsia="Times New Roman" w:cs="Times New Roman"/>
          <w:szCs w:val="24"/>
        </w:rPr>
        <w:t xml:space="preserve">ικτύου </w:t>
      </w:r>
      <w:r>
        <w:rPr>
          <w:rFonts w:eastAsia="Times New Roman" w:cs="Times New Roman"/>
          <w:szCs w:val="24"/>
        </w:rPr>
        <w:t>δ</w:t>
      </w:r>
      <w:r>
        <w:rPr>
          <w:rFonts w:eastAsia="Times New Roman" w:cs="Times New Roman"/>
          <w:szCs w:val="24"/>
        </w:rPr>
        <w:t xml:space="preserve">ιανομής </w:t>
      </w:r>
      <w:r>
        <w:rPr>
          <w:rFonts w:eastAsia="Times New Roman" w:cs="Times New Roman"/>
          <w:szCs w:val="24"/>
        </w:rPr>
        <w:t>ρ</w:t>
      </w:r>
      <w:r>
        <w:rPr>
          <w:rFonts w:eastAsia="Times New Roman" w:cs="Times New Roman"/>
          <w:szCs w:val="24"/>
        </w:rPr>
        <w:t xml:space="preserve">εύματος (ΔΕΔΔΗΕ) στη </w:t>
      </w:r>
      <w:r>
        <w:rPr>
          <w:rFonts w:eastAsia="Times New Roman" w:cs="Times New Roman"/>
          <w:szCs w:val="24"/>
        </w:rPr>
        <w:t>ν</w:t>
      </w:r>
      <w:r>
        <w:rPr>
          <w:rFonts w:eastAsia="Times New Roman" w:cs="Times New Roman"/>
          <w:szCs w:val="24"/>
        </w:rPr>
        <w:t>ότια Εύβοια.</w:t>
      </w:r>
    </w:p>
    <w:p w14:paraId="56F24A1E"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8. Η με αριθμό 91/13-10-2016 επίκαιρη ερώτηση του Βουλευτή A΄ Θεσσαλονίκης της Ένωσης Κεντρώων κ. Ιωάννη </w:t>
      </w:r>
      <w:proofErr w:type="spellStart"/>
      <w:r>
        <w:rPr>
          <w:rFonts w:eastAsia="Times New Roman" w:cs="Times New Roman"/>
          <w:szCs w:val="24"/>
        </w:rPr>
        <w:t>Σαρίδη</w:t>
      </w:r>
      <w:proofErr w:type="spellEnd"/>
      <w:r>
        <w:rPr>
          <w:rFonts w:eastAsia="Times New Roman" w:cs="Times New Roman"/>
          <w:szCs w:val="24"/>
        </w:rPr>
        <w:t xml:space="preserve"> προς τον Υπουργό Ναυτιλίας και Νησιωτικής Πολιτικής, σχετικά με την έγκριση του μεσοπρόθεσμου επιχειρηματικού σχεδίου για τον Οργαν</w:t>
      </w:r>
      <w:r>
        <w:rPr>
          <w:rFonts w:eastAsia="Times New Roman" w:cs="Times New Roman"/>
          <w:szCs w:val="24"/>
        </w:rPr>
        <w:t>ισμό Λιμένος Θεσσαλονίκης (ΟΛΘ).</w:t>
      </w:r>
    </w:p>
    <w:p w14:paraId="56F24A1F"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9. Η με αριθμό 56/10-10-2016 επίκαιρη ερώτηση του Βουλευτή Λέσβου του Κομμουνιστικού Κόμματος Ελλάδ</w:t>
      </w:r>
      <w:r>
        <w:rPr>
          <w:rFonts w:eastAsia="Times New Roman" w:cs="Times New Roman"/>
          <w:szCs w:val="24"/>
        </w:rPr>
        <w:t>α</w:t>
      </w:r>
      <w:r>
        <w:rPr>
          <w:rFonts w:eastAsia="Times New Roman" w:cs="Times New Roman"/>
          <w:szCs w:val="24"/>
        </w:rPr>
        <w:t>ς κ. Σταύρου Τάσσου προς τον Υπουργό Παιδείας, Έρευνας και Θρησκευμάτων, σχετικά με την έλλειψη διδακτικού προσωπικού στο Τ</w:t>
      </w:r>
      <w:r>
        <w:rPr>
          <w:rFonts w:eastAsia="Times New Roman" w:cs="Times New Roman"/>
          <w:szCs w:val="24"/>
        </w:rPr>
        <w:t>ΕΙ Αθήνας.</w:t>
      </w:r>
    </w:p>
    <w:p w14:paraId="56F24A20"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10. Η με αριθμό 54/10-10-2016 επίκαιρη ερώτηση του Βουλευτή Χανίων του Συνασπισμού Ριζοσπαστικής Αριστεράς κ. </w:t>
      </w:r>
      <w:r>
        <w:rPr>
          <w:rFonts w:eastAsia="Times New Roman" w:cs="Times New Roman"/>
          <w:szCs w:val="24"/>
        </w:rPr>
        <w:lastRenderedPageBreak/>
        <w:t xml:space="preserve">Αντωνίου </w:t>
      </w:r>
      <w:proofErr w:type="spellStart"/>
      <w:r>
        <w:rPr>
          <w:rFonts w:eastAsia="Times New Roman" w:cs="Times New Roman"/>
          <w:szCs w:val="24"/>
        </w:rPr>
        <w:t>Μπαλωμενάκη</w:t>
      </w:r>
      <w:proofErr w:type="spellEnd"/>
      <w:r>
        <w:rPr>
          <w:rFonts w:eastAsia="Times New Roman" w:cs="Times New Roman"/>
          <w:szCs w:val="24"/>
        </w:rPr>
        <w:t xml:space="preserve"> προς τον Υπουργό Οικονομίας, Ανάπτυξης και Τουρισμού, σχετικά με την εισαγωγή πλαισίου για την αντιμετώπιση της αν</w:t>
      </w:r>
      <w:r>
        <w:rPr>
          <w:rFonts w:eastAsia="Times New Roman" w:cs="Times New Roman"/>
          <w:szCs w:val="24"/>
        </w:rPr>
        <w:t>εξέλεγκτης επέκτασης του φαινομένου «</w:t>
      </w:r>
      <w:proofErr w:type="spellStart"/>
      <w:r>
        <w:rPr>
          <w:rFonts w:eastAsia="Times New Roman" w:cs="Times New Roman"/>
          <w:szCs w:val="24"/>
        </w:rPr>
        <w:t>all</w:t>
      </w:r>
      <w:proofErr w:type="spellEnd"/>
      <w:r>
        <w:rPr>
          <w:rFonts w:eastAsia="Times New Roman" w:cs="Times New Roman"/>
          <w:szCs w:val="24"/>
        </w:rPr>
        <w:t xml:space="preserve"> </w:t>
      </w:r>
      <w:proofErr w:type="spellStart"/>
      <w:r>
        <w:rPr>
          <w:rFonts w:eastAsia="Times New Roman" w:cs="Times New Roman"/>
          <w:szCs w:val="24"/>
        </w:rPr>
        <w:t>inclusive</w:t>
      </w:r>
      <w:proofErr w:type="spellEnd"/>
      <w:r>
        <w:rPr>
          <w:rFonts w:eastAsia="Times New Roman" w:cs="Times New Roman"/>
          <w:szCs w:val="24"/>
        </w:rPr>
        <w:t>» στον τουρισμό.</w:t>
      </w:r>
    </w:p>
    <w:p w14:paraId="56F24A21"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11. Η με αριθμό 55/10-10-2016 επίκαιρη ερώτηση του Βουλευτή Αχαΐας της Δημοκρατικής Συμπαράταξης ΠΑΣΟΚ – ΔΗΜΑΡ κ. Θεόδωρου Παπαθεοδώρου προς τον Υπουργό Παιδείας, Έρευνας και Θρησκευμάτων, </w:t>
      </w:r>
      <w:r>
        <w:rPr>
          <w:rFonts w:eastAsia="Times New Roman" w:cs="Times New Roman"/>
          <w:szCs w:val="24"/>
        </w:rPr>
        <w:t>σχετικά με την αντιμετώπιση των προβλημάτων στο Ελληνικό Ανοικτό Πανεπιστήμιο.</w:t>
      </w:r>
    </w:p>
    <w:p w14:paraId="56F24A22"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12. Η με αριθμό 45/5-10-2016 επίκαιρη ερώτηση της Βουλευτού Β΄ Πειραι</w:t>
      </w:r>
      <w:r>
        <w:rPr>
          <w:rFonts w:eastAsia="Times New Roman" w:cs="Times New Roman"/>
          <w:szCs w:val="24"/>
        </w:rPr>
        <w:t>ώς</w:t>
      </w:r>
      <w:r>
        <w:rPr>
          <w:rFonts w:eastAsia="Times New Roman" w:cs="Times New Roman"/>
          <w:szCs w:val="24"/>
        </w:rPr>
        <w:t xml:space="preserve"> της Ένωσης Κεντρώων </w:t>
      </w:r>
      <w:r>
        <w:rPr>
          <w:rFonts w:eastAsia="Times New Roman" w:cs="Times New Roman"/>
          <w:szCs w:val="24"/>
        </w:rPr>
        <w:t xml:space="preserve">κ. </w:t>
      </w:r>
      <w:r>
        <w:rPr>
          <w:rFonts w:eastAsia="Times New Roman" w:cs="Times New Roman"/>
          <w:szCs w:val="24"/>
        </w:rPr>
        <w:t xml:space="preserve">Θεοδώρας </w:t>
      </w:r>
      <w:proofErr w:type="spellStart"/>
      <w:r>
        <w:rPr>
          <w:rFonts w:eastAsia="Times New Roman" w:cs="Times New Roman"/>
          <w:szCs w:val="24"/>
        </w:rPr>
        <w:t>Με</w:t>
      </w:r>
      <w:r>
        <w:rPr>
          <w:rFonts w:eastAsia="Times New Roman" w:cs="Times New Roman"/>
          <w:szCs w:val="24"/>
        </w:rPr>
        <w:lastRenderedPageBreak/>
        <w:t>γαλοοικονόμου</w:t>
      </w:r>
      <w:proofErr w:type="spellEnd"/>
      <w:r>
        <w:rPr>
          <w:rFonts w:eastAsia="Times New Roman" w:cs="Times New Roman"/>
          <w:szCs w:val="24"/>
        </w:rPr>
        <w:t xml:space="preserve"> προς τον Υπουργό Υγείας, σχετικά με τις σοβαρότατες ελλεί</w:t>
      </w:r>
      <w:r>
        <w:rPr>
          <w:rFonts w:eastAsia="Times New Roman" w:cs="Times New Roman"/>
          <w:szCs w:val="24"/>
        </w:rPr>
        <w:t>ψεις προσωπικού και χρηματοδότησης στο Εθνικό Κέντρο Αποκατάστασης.</w:t>
      </w:r>
    </w:p>
    <w:p w14:paraId="56F24A23"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13. Η με αριθμό 11/3-10-2016 επίκαιρη ερώτηση του Βουλευτή Β΄ Θεσσαλονίκης της Δημοκρατικής Συμπαράταξης ΠΑΣΟΚ – ΔΗΜΑΡ κ. Γεωργίου </w:t>
      </w:r>
      <w:proofErr w:type="spellStart"/>
      <w:r>
        <w:rPr>
          <w:rFonts w:eastAsia="Times New Roman" w:cs="Times New Roman"/>
          <w:szCs w:val="24"/>
        </w:rPr>
        <w:t>Αρβανιτίδη</w:t>
      </w:r>
      <w:proofErr w:type="spellEnd"/>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szCs w:val="24"/>
        </w:rPr>
        <w:t>Οικονομίας, Ανάπτυξης και Του</w:t>
      </w:r>
      <w:r>
        <w:rPr>
          <w:rFonts w:eastAsia="Times New Roman" w:cs="Times New Roman"/>
          <w:szCs w:val="24"/>
        </w:rPr>
        <w:t>ρισμού, σχετικά με τη χορήγηση παράτασης ολοκλήρωσης έργων του προγράμματος</w:t>
      </w:r>
      <w:r>
        <w:rPr>
          <w:rFonts w:eastAsia="Times New Roman" w:cs="Times New Roman"/>
          <w:szCs w:val="24"/>
        </w:rPr>
        <w:t>:</w:t>
      </w:r>
      <w:r>
        <w:rPr>
          <w:rFonts w:eastAsia="Times New Roman" w:cs="Times New Roman"/>
          <w:szCs w:val="24"/>
        </w:rPr>
        <w:t xml:space="preserve"> «Ενίσχυση ΜΜΕ που δραστηριοποιούνται στους τομείς Μεταποίησης, Τουρισμού, Εμπορίου-Υπηρεσιών».</w:t>
      </w:r>
    </w:p>
    <w:p w14:paraId="56F24A24" w14:textId="77777777" w:rsidR="00DA1B4D" w:rsidRDefault="004A2815">
      <w:pPr>
        <w:spacing w:after="0" w:line="600" w:lineRule="auto"/>
        <w:ind w:firstLine="720"/>
        <w:jc w:val="both"/>
        <w:rPr>
          <w:rFonts w:eastAsia="Times New Roman" w:cs="Times New Roman"/>
        </w:rPr>
      </w:pPr>
      <w:r>
        <w:rPr>
          <w:rFonts w:eastAsia="Times New Roman" w:cs="Times New Roman"/>
        </w:rPr>
        <w:t>Κυρίες και κύριοι συνάδελφοι, έχω επίσης την τιμή να ανακοινώσω στο Σώμα ότι τη συνε</w:t>
      </w:r>
      <w:r>
        <w:rPr>
          <w:rFonts w:eastAsia="Times New Roman" w:cs="Times New Roman"/>
        </w:rPr>
        <w:t xml:space="preserve">δρίασή μας παρακολουθούν </w:t>
      </w:r>
      <w:r>
        <w:rPr>
          <w:rFonts w:eastAsia="Times New Roman" w:cs="Times New Roman"/>
        </w:rPr>
        <w:lastRenderedPageBreak/>
        <w:t>από τα άνω δυτικά θεωρεία, αφού</w:t>
      </w:r>
      <w:r>
        <w:rPr>
          <w:rFonts w:eastAsia="Times New Roman" w:cs="Times New Roman"/>
        </w:rPr>
        <w:t xml:space="preserve"> προηγουμένως</w:t>
      </w:r>
      <w:r>
        <w:rPr>
          <w:rFonts w:eastAsia="Times New Roman" w:cs="Times New Roman"/>
        </w:rPr>
        <w:t xml:space="preserve"> ενημερώθηκαν για την ιστορία του κτηρίου και τον τρόπο οργάνωσης και λειτουργίας της Βουλής, εξήντα μαθητές και μαθήτριες και τρεις εκπαιδευτικοί συνοδοί τους από το Πειραματικό Γυμνάσιο</w:t>
      </w:r>
      <w:r>
        <w:rPr>
          <w:rFonts w:eastAsia="Times New Roman" w:cs="Times New Roman"/>
        </w:rPr>
        <w:t xml:space="preserve"> Πατρών. </w:t>
      </w:r>
    </w:p>
    <w:p w14:paraId="56F24A25" w14:textId="77777777" w:rsidR="00DA1B4D" w:rsidRDefault="004A2815">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56F24A26" w14:textId="77777777" w:rsidR="00DA1B4D" w:rsidRDefault="004A2815">
      <w:pPr>
        <w:spacing w:after="0"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56F24A27" w14:textId="77777777" w:rsidR="00DA1B4D" w:rsidRDefault="004A2815">
      <w:pPr>
        <w:spacing w:after="0" w:line="600" w:lineRule="auto"/>
        <w:ind w:firstLine="720"/>
        <w:jc w:val="both"/>
        <w:rPr>
          <w:rFonts w:eastAsia="Times New Roman" w:cs="Times New Roman"/>
        </w:rPr>
      </w:pPr>
      <w:r>
        <w:rPr>
          <w:rFonts w:eastAsia="Times New Roman" w:cs="Times New Roman"/>
        </w:rPr>
        <w:t xml:space="preserve">Τον λόγο έχει η εισηγήτρια της Ένωσης Κεντρώων, κ. Θεοδώρα </w:t>
      </w:r>
      <w:proofErr w:type="spellStart"/>
      <w:r>
        <w:rPr>
          <w:rFonts w:eastAsia="Times New Roman" w:cs="Times New Roman"/>
        </w:rPr>
        <w:t>Μεγαλοοικονόμου</w:t>
      </w:r>
      <w:proofErr w:type="spellEnd"/>
      <w:r>
        <w:rPr>
          <w:rFonts w:eastAsia="Times New Roman" w:cs="Times New Roman"/>
        </w:rPr>
        <w:t>, για δεκαπέντε λεπτά.</w:t>
      </w:r>
    </w:p>
    <w:p w14:paraId="56F24A28" w14:textId="77777777" w:rsidR="00DA1B4D" w:rsidRDefault="004A2815">
      <w:pPr>
        <w:spacing w:after="0" w:line="600" w:lineRule="auto"/>
        <w:ind w:firstLine="720"/>
        <w:jc w:val="both"/>
        <w:rPr>
          <w:rFonts w:eastAsia="Times New Roman" w:cs="Times New Roman"/>
        </w:rPr>
      </w:pPr>
      <w:r>
        <w:rPr>
          <w:rFonts w:eastAsia="Times New Roman" w:cs="Times New Roman"/>
          <w:b/>
        </w:rPr>
        <w:t>ΘΕΟΔΩΡΑ ΜΕΓΑΛΟΟΙΚΟΝΟΜΟΥ:</w:t>
      </w:r>
      <w:r>
        <w:rPr>
          <w:rFonts w:eastAsia="Times New Roman" w:cs="Times New Roman"/>
        </w:rPr>
        <w:t xml:space="preserve"> Ευχαριστώ, κύριε Πρόεδρε.</w:t>
      </w:r>
    </w:p>
    <w:p w14:paraId="56F24A29" w14:textId="77777777" w:rsidR="00DA1B4D" w:rsidRDefault="004A2815">
      <w:pPr>
        <w:spacing w:after="0" w:line="600" w:lineRule="auto"/>
        <w:ind w:firstLine="720"/>
        <w:jc w:val="both"/>
        <w:rPr>
          <w:rFonts w:eastAsia="Times New Roman" w:cs="Times New Roman"/>
        </w:rPr>
      </w:pPr>
      <w:r>
        <w:rPr>
          <w:rFonts w:eastAsia="Times New Roman" w:cs="Times New Roman"/>
        </w:rPr>
        <w:lastRenderedPageBreak/>
        <w:t>Κυρία Υπουργέ, κυρίες και κύριοι συνάδελφοι, όπως ξέρουμε, στην πατρίδα μας όλοι οι Έλληνες διανύουμε μια εποχή ιδιαιτέρως δύσκολη και σκοτεινή σε όλα τα επίπεδα. Στα χρόνια των μνημονίων, από το 2009 μέχρι σήμερα, έχουμε δει τις συντάξεις να περικόπτονται</w:t>
      </w:r>
      <w:r>
        <w:rPr>
          <w:rFonts w:eastAsia="Times New Roman" w:cs="Times New Roman"/>
        </w:rPr>
        <w:t xml:space="preserve"> δεκάδες φορές, τους μισθούς σε ιδιωτικό και δημόσιο τομέα να καταρρέουν, τις ιδιωτικές επιχειρήσεις να κλείνουν η μια μετά την άλλη και τελικώς πάνω από πεντακόσιες χιλιάδες Έλληνες, και κυρίως επιστήμονες, να εγκαταλείπουν τη χώρα για να βρουν καλύτερη ζ</w:t>
      </w:r>
      <w:r>
        <w:rPr>
          <w:rFonts w:eastAsia="Times New Roman" w:cs="Times New Roman"/>
        </w:rPr>
        <w:t xml:space="preserve">ωή. </w:t>
      </w:r>
    </w:p>
    <w:p w14:paraId="56F24A2A" w14:textId="77777777" w:rsidR="00DA1B4D" w:rsidRDefault="004A2815">
      <w:pPr>
        <w:spacing w:after="0" w:line="600" w:lineRule="auto"/>
        <w:ind w:firstLine="720"/>
        <w:jc w:val="both"/>
        <w:rPr>
          <w:rFonts w:eastAsia="Times New Roman" w:cs="Times New Roman"/>
          <w:szCs w:val="24"/>
        </w:rPr>
      </w:pPr>
      <w:r>
        <w:rPr>
          <w:rFonts w:eastAsia="Times New Roman" w:cs="Times New Roman"/>
        </w:rPr>
        <w:t xml:space="preserve">Επιτέλους, μετά από όλα αυτά, ήρθε η ώρα να κάνουμε κάποιες δραστικές αλλαγές στον τρόπο που αντιμετωπίζουμε </w:t>
      </w:r>
      <w:r>
        <w:rPr>
          <w:rFonts w:eastAsia="Times New Roman" w:cs="Times New Roman"/>
        </w:rPr>
        <w:lastRenderedPageBreak/>
        <w:t>την κοινωνική πραγματικότητα. Και η αλήθεια είναι ότι σε επίπεδο Ευρωπαϊκής Ένωσης εδώ και πολλά χρόνια γίνονται σοβαρές προσπάθειες να εμπεδω</w:t>
      </w:r>
      <w:r>
        <w:rPr>
          <w:rFonts w:eastAsia="Times New Roman" w:cs="Times New Roman"/>
        </w:rPr>
        <w:t>θεί παράλληλα με τις κλασσικές επιχειρηματικές δράσεις και μια άλλη μορφή της κοινωνικής δραστηριότητας. Και αναφέρομαι φυσικά στις επιχειρήσεις οι οποίες έχουν μεν σκοπό το κέρδος και επομένως, δεν κατατάσσονται στις ΜΚΟ, αλλά στον πυρήνα τους φέρουν τα β</w:t>
      </w:r>
      <w:r>
        <w:rPr>
          <w:rFonts w:eastAsia="Times New Roman" w:cs="Times New Roman"/>
        </w:rPr>
        <w:t xml:space="preserve">ασικά χαρακτηριστικά της κοινωνικής αλληλεγγύης και συνεισφοράς. </w:t>
      </w:r>
    </w:p>
    <w:p w14:paraId="56F24A2B" w14:textId="77777777" w:rsidR="00DA1B4D" w:rsidRDefault="004A2815">
      <w:pPr>
        <w:spacing w:after="0" w:line="600" w:lineRule="auto"/>
        <w:ind w:firstLine="720"/>
        <w:jc w:val="both"/>
        <w:rPr>
          <w:rFonts w:eastAsia="Times New Roman"/>
          <w:szCs w:val="24"/>
        </w:rPr>
      </w:pPr>
      <w:r>
        <w:rPr>
          <w:rFonts w:eastAsia="Times New Roman"/>
          <w:szCs w:val="24"/>
        </w:rPr>
        <w:t xml:space="preserve">Αυτές οι κοινωνικές επιχειρήσεις υπήρχαν ήδη στην Ελλάδα και </w:t>
      </w:r>
      <w:proofErr w:type="spellStart"/>
      <w:r>
        <w:rPr>
          <w:rFonts w:eastAsia="Times New Roman"/>
          <w:szCs w:val="24"/>
        </w:rPr>
        <w:t>διέπονται</w:t>
      </w:r>
      <w:proofErr w:type="spellEnd"/>
      <w:r>
        <w:rPr>
          <w:rFonts w:eastAsia="Times New Roman"/>
          <w:szCs w:val="24"/>
        </w:rPr>
        <w:t xml:space="preserve"> από τον ν.4019/2011. Μάλιστα, τα τελευταία χρόνια της κρίσης, τουλάχιστον από τη λίγη εμπειρία που έχω, βλέπω ότι οι </w:t>
      </w:r>
      <w:r>
        <w:rPr>
          <w:rFonts w:eastAsia="Times New Roman"/>
          <w:szCs w:val="24"/>
        </w:rPr>
        <w:t>ΚΟΙΝΣΕΠ</w:t>
      </w:r>
      <w:r>
        <w:rPr>
          <w:rFonts w:eastAsia="Times New Roman"/>
          <w:szCs w:val="24"/>
        </w:rPr>
        <w:t xml:space="preserve"> έχουν αρχίσει και επεκτείνονται και να </w:t>
      </w:r>
      <w:r>
        <w:rPr>
          <w:rFonts w:eastAsia="Times New Roman"/>
          <w:szCs w:val="24"/>
        </w:rPr>
        <w:lastRenderedPageBreak/>
        <w:t xml:space="preserve">τις συναντάμε όλο και πιο συχνά. Τελικώς, βλέπω ότι γίνεται αναγκαίο κομμάτι της κοινωνίας, που διψά για προσφορά, για εργασία, για ουσιαστική αλληλοβοήθεια, που ξεπερνά πλέον τα όρια της φιλανθρωπίας. </w:t>
      </w:r>
    </w:p>
    <w:p w14:paraId="56F24A2C" w14:textId="77777777" w:rsidR="00DA1B4D" w:rsidRDefault="004A2815">
      <w:pPr>
        <w:spacing w:after="0" w:line="600" w:lineRule="auto"/>
        <w:ind w:firstLine="720"/>
        <w:jc w:val="both"/>
        <w:rPr>
          <w:rFonts w:eastAsia="Times New Roman"/>
          <w:szCs w:val="24"/>
        </w:rPr>
      </w:pPr>
      <w:r>
        <w:rPr>
          <w:rFonts w:eastAsia="Times New Roman"/>
          <w:szCs w:val="24"/>
        </w:rPr>
        <w:t>Το παρ</w:t>
      </w:r>
      <w:r>
        <w:rPr>
          <w:rFonts w:eastAsia="Times New Roman"/>
          <w:szCs w:val="24"/>
        </w:rPr>
        <w:t>όν νομοσχέδιο θεωρώ ότι κάνει κι ένα βήμα παραπάνω. Επαναπροσδιορίζει τη λειτουργία των επιχειρήσεων αυτής της μορφής και μάλιστα, δημιουργεί νέες νομικές μορφές εντός του ιδίου πλαισίου. Κατ’</w:t>
      </w:r>
      <w:r w:rsidRPr="005B73BF">
        <w:rPr>
          <w:rFonts w:eastAsia="Times New Roman"/>
          <w:szCs w:val="24"/>
        </w:rPr>
        <w:t xml:space="preserve"> </w:t>
      </w:r>
      <w:r>
        <w:rPr>
          <w:rFonts w:eastAsia="Times New Roman"/>
          <w:szCs w:val="24"/>
        </w:rPr>
        <w:t>αρχάς, λοιπόν, το γεγονός ότι ρυθμίζονται πιο λεπτομερώς και πι</w:t>
      </w:r>
      <w:r>
        <w:rPr>
          <w:rFonts w:eastAsia="Times New Roman"/>
          <w:szCs w:val="24"/>
        </w:rPr>
        <w:t xml:space="preserve">θανόν πιο αποτελεσματικά αυτές οι συγκεκριμένες επιχειρήσεις, με βρίσκει σύμφωνη. Στόχος όλων μας είναι να δούμε πραγματικά θετικά αποτελέσματα στην καθημερινότητα και με τη δυναμική ενεργοποίηση των </w:t>
      </w:r>
      <w:r>
        <w:rPr>
          <w:rFonts w:eastAsia="Times New Roman"/>
          <w:szCs w:val="24"/>
        </w:rPr>
        <w:lastRenderedPageBreak/>
        <w:t>ΚΟΙΝΣΕΠ</w:t>
      </w:r>
      <w:r>
        <w:rPr>
          <w:rFonts w:eastAsia="Times New Roman"/>
          <w:szCs w:val="24"/>
        </w:rPr>
        <w:t xml:space="preserve"> κάθε μορφής, πιθανώς, να βοηθηθούμε σε αυτή την </w:t>
      </w:r>
      <w:r>
        <w:rPr>
          <w:rFonts w:eastAsia="Times New Roman"/>
          <w:szCs w:val="24"/>
        </w:rPr>
        <w:t xml:space="preserve">κατεύθυνση. </w:t>
      </w:r>
    </w:p>
    <w:p w14:paraId="56F24A2D" w14:textId="77777777" w:rsidR="00DA1B4D" w:rsidRDefault="004A2815">
      <w:pPr>
        <w:spacing w:after="0" w:line="600" w:lineRule="auto"/>
        <w:ind w:firstLine="720"/>
        <w:jc w:val="both"/>
        <w:rPr>
          <w:rFonts w:eastAsia="Times New Roman"/>
          <w:szCs w:val="24"/>
        </w:rPr>
      </w:pPr>
      <w:r>
        <w:rPr>
          <w:rFonts w:eastAsia="Times New Roman"/>
          <w:szCs w:val="24"/>
        </w:rPr>
        <w:t xml:space="preserve">Ωστόσο, κυρία Υπουργέ, έχω κάποιες επισημάνσεις έως αντιρρήσεις σε επί μέρους ρυθμίσεις του νομοσχεδίου. </w:t>
      </w:r>
    </w:p>
    <w:p w14:paraId="56F24A2E" w14:textId="77777777" w:rsidR="00DA1B4D" w:rsidRDefault="004A2815">
      <w:pPr>
        <w:spacing w:after="0" w:line="600" w:lineRule="auto"/>
        <w:ind w:firstLine="720"/>
        <w:jc w:val="both"/>
        <w:rPr>
          <w:rFonts w:eastAsia="Times New Roman"/>
          <w:szCs w:val="24"/>
        </w:rPr>
      </w:pPr>
      <w:r>
        <w:rPr>
          <w:rFonts w:eastAsia="Times New Roman"/>
          <w:szCs w:val="24"/>
        </w:rPr>
        <w:t>Κατ’ αρχάς, το άρθρο 4, νέο άρθρο 5, παράγραφος 4, προβλέπει συνδρομή στους φορείς κοινωνικής και αλληλέγγυας οικονομίας από τους τοπικού</w:t>
      </w:r>
      <w:r>
        <w:rPr>
          <w:rFonts w:eastAsia="Times New Roman"/>
          <w:szCs w:val="24"/>
        </w:rPr>
        <w:t xml:space="preserve">ς οργανισμούς της τοπικής αυτοδιοίκησης. Θα ήθελα, όμως, να θυμίσω ότι στην αρμόδια </w:t>
      </w:r>
      <w:r>
        <w:rPr>
          <w:rFonts w:eastAsia="Times New Roman"/>
          <w:szCs w:val="24"/>
        </w:rPr>
        <w:t>ε</w:t>
      </w:r>
      <w:r>
        <w:rPr>
          <w:rFonts w:eastAsia="Times New Roman"/>
          <w:szCs w:val="24"/>
        </w:rPr>
        <w:t xml:space="preserve">πιτροπή πριν από λίγες μέρες ο Πρόεδρος της Επιτροπής Απασχόλησης και Κοινωνικής Οικονομίας της ΚΕΔΕ τόνισε ότι σε σχέση με τις </w:t>
      </w:r>
      <w:r>
        <w:rPr>
          <w:rFonts w:eastAsia="Times New Roman"/>
          <w:szCs w:val="24"/>
        </w:rPr>
        <w:t>ΚΟΙΝΣΕΠ</w:t>
      </w:r>
      <w:r>
        <w:rPr>
          <w:rFonts w:eastAsia="Times New Roman"/>
          <w:szCs w:val="24"/>
        </w:rPr>
        <w:t xml:space="preserve"> δημιουργούνται πρακτικά προβλήματα,</w:t>
      </w:r>
      <w:r>
        <w:rPr>
          <w:rFonts w:eastAsia="Times New Roman"/>
          <w:szCs w:val="24"/>
        </w:rPr>
        <w:t xml:space="preserve"> </w:t>
      </w:r>
      <w:r>
        <w:rPr>
          <w:rFonts w:eastAsia="Times New Roman"/>
          <w:szCs w:val="24"/>
        </w:rPr>
        <w:lastRenderedPageBreak/>
        <w:t xml:space="preserve">διότι οι δήμοι αδυνατούν να ανταποκριθούν πλήρως στις απαιτήσεις και χρειάζονται συμβουλευτική υποστήριξη επί των οικονομικών και τεχνικών θεμάτων από το κεντρικό κράτος. </w:t>
      </w:r>
    </w:p>
    <w:p w14:paraId="56F24A2F" w14:textId="77777777" w:rsidR="00DA1B4D" w:rsidRDefault="004A2815">
      <w:pPr>
        <w:spacing w:after="0" w:line="600" w:lineRule="auto"/>
        <w:ind w:firstLine="720"/>
        <w:jc w:val="both"/>
        <w:rPr>
          <w:rFonts w:eastAsia="Times New Roman"/>
          <w:szCs w:val="24"/>
        </w:rPr>
      </w:pPr>
      <w:r>
        <w:rPr>
          <w:rFonts w:eastAsia="Times New Roman"/>
          <w:szCs w:val="24"/>
        </w:rPr>
        <w:t>Επομένως, η συγκεκριμένη διάταξη καλώς έχει, αλλά παραμένει κενή περιεχομένου, αν δ</w:t>
      </w:r>
      <w:r>
        <w:rPr>
          <w:rFonts w:eastAsia="Times New Roman"/>
          <w:szCs w:val="24"/>
        </w:rPr>
        <w:t xml:space="preserve">εν υπάρξει ουσιαστική στήριξη των δήμων και των περιφερειών. Δεν μπορούν οι δήμοι μόνοι τους να </w:t>
      </w:r>
      <w:proofErr w:type="spellStart"/>
      <w:r>
        <w:rPr>
          <w:rFonts w:eastAsia="Times New Roman"/>
          <w:szCs w:val="24"/>
        </w:rPr>
        <w:t>αντεπεξέλθουν</w:t>
      </w:r>
      <w:proofErr w:type="spellEnd"/>
      <w:r>
        <w:rPr>
          <w:rFonts w:eastAsia="Times New Roman"/>
          <w:szCs w:val="24"/>
        </w:rPr>
        <w:t>.</w:t>
      </w:r>
    </w:p>
    <w:p w14:paraId="56F24A30" w14:textId="77777777" w:rsidR="00DA1B4D" w:rsidRDefault="004A2815">
      <w:pPr>
        <w:spacing w:after="0" w:line="600" w:lineRule="auto"/>
        <w:ind w:firstLine="720"/>
        <w:jc w:val="both"/>
        <w:rPr>
          <w:rFonts w:eastAsia="Times New Roman"/>
          <w:szCs w:val="24"/>
        </w:rPr>
      </w:pPr>
      <w:r>
        <w:rPr>
          <w:rFonts w:eastAsia="Times New Roman"/>
          <w:szCs w:val="24"/>
        </w:rPr>
        <w:t>Εν συνεχεία, στο άρθρο 10, το οποίο έγινε 11 τώρα, ορίζεται ότι η χρηματοδότηση των φορέων της κοινωνικής και αλληλέγγυας οικονομίας θα γίνεται π</w:t>
      </w:r>
      <w:r>
        <w:rPr>
          <w:rFonts w:eastAsia="Times New Roman"/>
          <w:szCs w:val="24"/>
        </w:rPr>
        <w:t xml:space="preserve">ρωτίστως από το Ταμείο Κοινωνικής Οικονομίας. Το </w:t>
      </w:r>
      <w:r>
        <w:rPr>
          <w:rFonts w:eastAsia="Times New Roman"/>
          <w:szCs w:val="24"/>
        </w:rPr>
        <w:t>τ</w:t>
      </w:r>
      <w:r>
        <w:rPr>
          <w:rFonts w:eastAsia="Times New Roman"/>
          <w:szCs w:val="24"/>
        </w:rPr>
        <w:t xml:space="preserve">αμείο αυτό θα χρηματοδοτείται από </w:t>
      </w:r>
      <w:r>
        <w:rPr>
          <w:rFonts w:eastAsia="Times New Roman"/>
          <w:szCs w:val="24"/>
        </w:rPr>
        <w:lastRenderedPageBreak/>
        <w:t xml:space="preserve">τον προϋπολογισμό των δημοσίων επενδύσεων και από άλλες πηγές χρηματοδότησης. </w:t>
      </w:r>
    </w:p>
    <w:p w14:paraId="56F24A31" w14:textId="77777777" w:rsidR="00DA1B4D" w:rsidRDefault="004A2815">
      <w:pPr>
        <w:spacing w:after="0" w:line="600" w:lineRule="auto"/>
        <w:ind w:firstLine="720"/>
        <w:jc w:val="both"/>
        <w:rPr>
          <w:rFonts w:eastAsia="Times New Roman"/>
          <w:szCs w:val="24"/>
        </w:rPr>
      </w:pPr>
      <w:r>
        <w:rPr>
          <w:rFonts w:eastAsia="Times New Roman"/>
          <w:szCs w:val="24"/>
        </w:rPr>
        <w:t>Με το «άλλες πηγές χρηματοδότησης», που δεν κατονομάζονται στο νομοσχέδιο, δεν μας δίνετε κάτ</w:t>
      </w:r>
      <w:r>
        <w:rPr>
          <w:rFonts w:eastAsia="Times New Roman"/>
          <w:szCs w:val="24"/>
        </w:rPr>
        <w:t>ι συγκεκριμένο και μάλιστα, στην αιτιολογική έκθεση πάλι δεν το διευκρινίζετε. Είναι αυτονόητο ότι αφήνετε ένα νεφελώδες τοπίο, οπότε κάθε άνθρωπος και κάθε πολίτης μπορεί να το καταλάβει διαφορετικά. Πρέπει να το ξεκαθαρίσετε από πού θα είναι οι άλλες πηγ</w:t>
      </w:r>
      <w:r>
        <w:rPr>
          <w:rFonts w:eastAsia="Times New Roman"/>
          <w:szCs w:val="24"/>
        </w:rPr>
        <w:t xml:space="preserve">ές χρηματοδότησης. Τονίστε το, ότι θα είναι από αυτούς κι αυτούς τους φορείς. Αυτή είναι η γνώμη μου. </w:t>
      </w:r>
    </w:p>
    <w:p w14:paraId="56F24A32" w14:textId="77777777" w:rsidR="00DA1B4D" w:rsidRDefault="004A2815">
      <w:pPr>
        <w:spacing w:after="0" w:line="600" w:lineRule="auto"/>
        <w:ind w:firstLine="720"/>
        <w:jc w:val="both"/>
        <w:rPr>
          <w:rFonts w:eastAsia="Times New Roman"/>
          <w:szCs w:val="24"/>
        </w:rPr>
      </w:pPr>
      <w:r>
        <w:rPr>
          <w:rFonts w:eastAsia="Times New Roman"/>
          <w:szCs w:val="24"/>
        </w:rPr>
        <w:t xml:space="preserve">Επίσης, στο άρθρο 13, που έγινε 14, ορίζεται ότι στις </w:t>
      </w:r>
      <w:r>
        <w:rPr>
          <w:rFonts w:eastAsia="Times New Roman"/>
          <w:szCs w:val="24"/>
        </w:rPr>
        <w:t>ΚΟΙΝΣΕΠ</w:t>
      </w:r>
      <w:r>
        <w:rPr>
          <w:rFonts w:eastAsia="Times New Roman"/>
          <w:szCs w:val="24"/>
        </w:rPr>
        <w:t xml:space="preserve"> ένταξης θα συμμετάσχουν ευάλωτες ομάδες κατά </w:t>
      </w:r>
      <w:r>
        <w:rPr>
          <w:rFonts w:eastAsia="Times New Roman"/>
          <w:szCs w:val="24"/>
        </w:rPr>
        <w:lastRenderedPageBreak/>
        <w:t xml:space="preserve">30%. Είναι πάρα πολύ σωστό. Οι ευάλωτες αυτές </w:t>
      </w:r>
      <w:r>
        <w:rPr>
          <w:rFonts w:eastAsia="Times New Roman"/>
          <w:szCs w:val="24"/>
        </w:rPr>
        <w:t xml:space="preserve">ομάδες περιλαμβάνουν άτομα με αναπηρία, με προβλήματα εξάρτησης από ουσίες, καθώς και άτομα με </w:t>
      </w:r>
      <w:proofErr w:type="spellStart"/>
      <w:r>
        <w:rPr>
          <w:rFonts w:eastAsia="Times New Roman"/>
          <w:szCs w:val="24"/>
        </w:rPr>
        <w:t>παραβατική</w:t>
      </w:r>
      <w:proofErr w:type="spellEnd"/>
      <w:r>
        <w:rPr>
          <w:rFonts w:eastAsia="Times New Roman"/>
          <w:szCs w:val="24"/>
        </w:rPr>
        <w:t xml:space="preserve"> συμπεριφορά. Από την αρχή θεώρησα -και το τόνισα και στις </w:t>
      </w:r>
      <w:r>
        <w:rPr>
          <w:rFonts w:eastAsia="Times New Roman"/>
          <w:szCs w:val="24"/>
        </w:rPr>
        <w:t>ε</w:t>
      </w:r>
      <w:r>
        <w:rPr>
          <w:rFonts w:eastAsia="Times New Roman"/>
          <w:szCs w:val="24"/>
        </w:rPr>
        <w:t>πιτροπές- ότι είναι πάρα πολύ μικρό το ποσοστό και ζήτησα την αύξηση κατά 40%. Και μάλιστα,</w:t>
      </w:r>
      <w:r>
        <w:rPr>
          <w:rFonts w:eastAsia="Times New Roman"/>
          <w:szCs w:val="24"/>
        </w:rPr>
        <w:t xml:space="preserve"> σε αυτό το σημείο συμφώνησε, αν θυμάστε, και ο κ. Νάστας, ο Γενικός Γραμματέας της ΕΣ</w:t>
      </w:r>
      <w:r>
        <w:rPr>
          <w:rFonts w:eastAsia="Times New Roman"/>
          <w:szCs w:val="24"/>
        </w:rPr>
        <w:t>ΑΜΕΑ</w:t>
      </w:r>
      <w:r>
        <w:rPr>
          <w:rFonts w:eastAsia="Times New Roman"/>
          <w:szCs w:val="24"/>
        </w:rPr>
        <w:t xml:space="preserve">. </w:t>
      </w:r>
    </w:p>
    <w:p w14:paraId="56F24A33" w14:textId="77777777" w:rsidR="00DA1B4D" w:rsidRDefault="004A2815">
      <w:pPr>
        <w:spacing w:after="0" w:line="600" w:lineRule="auto"/>
        <w:ind w:firstLine="720"/>
        <w:jc w:val="both"/>
        <w:rPr>
          <w:rFonts w:eastAsia="Times New Roman"/>
          <w:szCs w:val="24"/>
        </w:rPr>
      </w:pPr>
      <w:r>
        <w:rPr>
          <w:rFonts w:eastAsia="Times New Roman"/>
          <w:szCs w:val="24"/>
        </w:rPr>
        <w:t>Μάλιστα, τα άτομα με αναπηρία, όπως θα ξέρετε, έχουν πάρα πολύ χαμηλή απορρόφηση στην αγορά εργασίας. Τουλάχιστον το 80% παραμένουν άνεργοι. Για να μην αναφερθώ στ</w:t>
      </w:r>
      <w:r>
        <w:rPr>
          <w:rFonts w:eastAsia="Times New Roman"/>
          <w:szCs w:val="24"/>
        </w:rPr>
        <w:t>ους αποφυλακισθέντες, οι οποίοι στην Ελλάδα μετά την α</w:t>
      </w:r>
      <w:r>
        <w:rPr>
          <w:rFonts w:eastAsia="Times New Roman"/>
          <w:szCs w:val="24"/>
        </w:rPr>
        <w:lastRenderedPageBreak/>
        <w:t xml:space="preserve">ποφυλάκισή τους περιθωριοποιούνται και είναι πάρα πολύ δύσκολο να </w:t>
      </w:r>
      <w:proofErr w:type="spellStart"/>
      <w:r>
        <w:rPr>
          <w:rFonts w:eastAsia="Times New Roman"/>
          <w:szCs w:val="24"/>
        </w:rPr>
        <w:t>ξαναενταχθούν</w:t>
      </w:r>
      <w:proofErr w:type="spellEnd"/>
      <w:r>
        <w:rPr>
          <w:rFonts w:eastAsia="Times New Roman"/>
          <w:szCs w:val="24"/>
        </w:rPr>
        <w:t xml:space="preserve"> στην κοινωνία και ξαναγυρίζουν στην παρανομία. </w:t>
      </w:r>
    </w:p>
    <w:p w14:paraId="56F24A34" w14:textId="77777777" w:rsidR="00DA1B4D" w:rsidRDefault="004A2815">
      <w:pPr>
        <w:spacing w:after="0" w:line="600" w:lineRule="auto"/>
        <w:ind w:firstLine="720"/>
        <w:jc w:val="both"/>
        <w:rPr>
          <w:rFonts w:eastAsia="Times New Roman"/>
          <w:b/>
          <w:szCs w:val="24"/>
        </w:rPr>
      </w:pPr>
      <w:r>
        <w:rPr>
          <w:rFonts w:eastAsia="Times New Roman"/>
          <w:szCs w:val="24"/>
        </w:rPr>
        <w:t xml:space="preserve">Επομένως, οι </w:t>
      </w:r>
      <w:r>
        <w:rPr>
          <w:rFonts w:eastAsia="Times New Roman"/>
          <w:szCs w:val="24"/>
        </w:rPr>
        <w:t>ΚΟΙΝΣΕΠ</w:t>
      </w:r>
      <w:r>
        <w:rPr>
          <w:rFonts w:eastAsia="Times New Roman"/>
          <w:szCs w:val="24"/>
        </w:rPr>
        <w:t xml:space="preserve"> είναι ένα βασικό εργαλείο για την κοινωνική και επαγγ</w:t>
      </w:r>
      <w:r>
        <w:rPr>
          <w:rFonts w:eastAsia="Times New Roman"/>
          <w:szCs w:val="24"/>
        </w:rPr>
        <w:t xml:space="preserve">ελματική ένταξη ατόμων από αυτές τις ομάδες. Μάλιστα, κυρία Υπουργέ, μας απαντήσατε προχθές στην </w:t>
      </w:r>
      <w:r>
        <w:rPr>
          <w:rFonts w:eastAsia="Times New Roman"/>
          <w:szCs w:val="24"/>
        </w:rPr>
        <w:t>ε</w:t>
      </w:r>
      <w:r>
        <w:rPr>
          <w:rFonts w:eastAsia="Times New Roman"/>
          <w:szCs w:val="24"/>
        </w:rPr>
        <w:t xml:space="preserve">πιτροπή ότι το ποσοστό του 30% ορίζεται με βάση την ευρωπαϊκή </w:t>
      </w:r>
      <w:r>
        <w:rPr>
          <w:rFonts w:eastAsia="Times New Roman"/>
          <w:szCs w:val="24"/>
        </w:rPr>
        <w:t>ο</w:t>
      </w:r>
      <w:r>
        <w:rPr>
          <w:rFonts w:eastAsia="Times New Roman"/>
          <w:szCs w:val="24"/>
        </w:rPr>
        <w:t xml:space="preserve">δηγία. Έψαξα, όμως, και θεωρώ ότι βρήκα ότι οι ευρωπαϊκές </w:t>
      </w:r>
      <w:r>
        <w:rPr>
          <w:rFonts w:eastAsia="Times New Roman"/>
          <w:szCs w:val="24"/>
        </w:rPr>
        <w:t>ο</w:t>
      </w:r>
      <w:r>
        <w:rPr>
          <w:rFonts w:eastAsia="Times New Roman"/>
          <w:szCs w:val="24"/>
        </w:rPr>
        <w:t>δηγίες διασφαλίζουν και εξασφαλίζουν</w:t>
      </w:r>
      <w:r>
        <w:rPr>
          <w:rFonts w:eastAsia="Times New Roman"/>
          <w:szCs w:val="24"/>
        </w:rPr>
        <w:t xml:space="preserve"> ένα ελάχιστο ποσοστό προστασίας. Το θεωρούν σαν ελάχιστο ποσο</w:t>
      </w:r>
      <w:r>
        <w:rPr>
          <w:rFonts w:eastAsia="Times New Roman"/>
          <w:szCs w:val="24"/>
        </w:rPr>
        <w:lastRenderedPageBreak/>
        <w:t>στό. Επομένως, εναπόκειται στα κράτη- μέλη να ενσωματώσουν τις ρυθμίσεις και φυσικά να ξεπεράσουν, αν μπορούν, αυτό το μίνιμουμ που φέρνει η Ευρωπαϊκή Ένωση.</w:t>
      </w:r>
    </w:p>
    <w:p w14:paraId="56F24A35"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Μάλιστα, επίσης, για να το τεκμηριώσ</w:t>
      </w:r>
      <w:r>
        <w:rPr>
          <w:rFonts w:eastAsia="Times New Roman" w:cs="Times New Roman"/>
          <w:szCs w:val="24"/>
        </w:rPr>
        <w:t xml:space="preserve">ω υπάρχουν δύο σχετικές ευρωπαϊκές </w:t>
      </w:r>
      <w:r>
        <w:rPr>
          <w:rFonts w:eastAsia="Times New Roman" w:cs="Times New Roman"/>
          <w:szCs w:val="24"/>
        </w:rPr>
        <w:t>ο</w:t>
      </w:r>
      <w:r>
        <w:rPr>
          <w:rFonts w:eastAsia="Times New Roman" w:cs="Times New Roman"/>
          <w:szCs w:val="24"/>
        </w:rPr>
        <w:t xml:space="preserve">δηγίες, η 2014/24ΕΕ και η 2014/25ΕΕ. Αναφέρουν στα άρθρα 20 και 38 αντίστοιχα -και θα πρέπει να το τονίσω αυτό- «τουλάχιστον το 30% των εργαζομένων να είναι άτομα με αναπηρία». Τουλάχιστον, όχι το όριο. </w:t>
      </w:r>
    </w:p>
    <w:p w14:paraId="56F24A36"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Επομένως, εφόσον</w:t>
      </w:r>
      <w:r>
        <w:rPr>
          <w:rFonts w:eastAsia="Times New Roman" w:cs="Times New Roman"/>
          <w:szCs w:val="24"/>
        </w:rPr>
        <w:t xml:space="preserve"> δεν ευσταθεί αυτό που μας λέτε, ότι δεσμευόμαστε από την Ευρωπαϊκή Ένωση για το 30%, επανέρχομαι και ζητώ</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να το επανεξετάσετε επί της αύξησης του ποσοστού, τουλάχιστον 40%. Στις </w:t>
      </w:r>
      <w:r>
        <w:rPr>
          <w:rFonts w:eastAsia="Times New Roman" w:cs="Times New Roman"/>
          <w:szCs w:val="24"/>
        </w:rPr>
        <w:t>ΚΟΙΝ</w:t>
      </w:r>
      <w:r>
        <w:rPr>
          <w:rFonts w:eastAsia="Times New Roman" w:cs="Times New Roman"/>
          <w:szCs w:val="24"/>
        </w:rPr>
        <w:t>Σ</w:t>
      </w:r>
      <w:r>
        <w:rPr>
          <w:rFonts w:eastAsia="Times New Roman" w:cs="Times New Roman"/>
          <w:szCs w:val="24"/>
        </w:rPr>
        <w:t>ΕΠ</w:t>
      </w:r>
      <w:r>
        <w:rPr>
          <w:rFonts w:eastAsia="Times New Roman" w:cs="Times New Roman"/>
          <w:szCs w:val="24"/>
        </w:rPr>
        <w:t xml:space="preserve"> για </w:t>
      </w:r>
      <w:r>
        <w:rPr>
          <w:rFonts w:eastAsia="Times New Roman" w:cs="Times New Roman"/>
          <w:szCs w:val="24"/>
        </w:rPr>
        <w:lastRenderedPageBreak/>
        <w:t>τις ειδικές ομάδες ορίζεται ποσοστό 50%. Αν δεν μπο</w:t>
      </w:r>
      <w:r>
        <w:rPr>
          <w:rFonts w:eastAsia="Times New Roman" w:cs="Times New Roman"/>
          <w:szCs w:val="24"/>
        </w:rPr>
        <w:t>ρούμε να φτάσουμε στο 50% βάλτε το τουλάχιστον πάνω από 30%. Έχουμε νομίζω κάθε δικαίωμα σαν κράτος να το οριοθετήσουμε εμείς.</w:t>
      </w:r>
    </w:p>
    <w:p w14:paraId="56F24A37"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Και έρχομαι πάλι σε ένα από τα επίμαχα σημεία. Αναφέρομαι -το έχω ξαναπεί πολλές φορές- στη δημιουργία δύο ειδικών γραμματειών, τ</w:t>
      </w:r>
      <w:r>
        <w:rPr>
          <w:rFonts w:eastAsia="Times New Roman" w:cs="Times New Roman"/>
          <w:szCs w:val="24"/>
        </w:rPr>
        <w:t xml:space="preserve">ης μιας με θέμα κοινωνική και αλληλέγγυα οικονομία και της δεύτερης για τους </w:t>
      </w:r>
      <w:proofErr w:type="spellStart"/>
      <w:r>
        <w:rPr>
          <w:rFonts w:eastAsia="Times New Roman" w:cs="Times New Roman"/>
          <w:szCs w:val="24"/>
        </w:rPr>
        <w:t>Ρομά</w:t>
      </w:r>
      <w:proofErr w:type="spellEnd"/>
      <w:r>
        <w:rPr>
          <w:rFonts w:eastAsia="Times New Roman" w:cs="Times New Roman"/>
          <w:szCs w:val="24"/>
        </w:rPr>
        <w:t xml:space="preserve">. Μάλιστα κατέκρινα την επιλογή της Κυβέρνησης να δημιουργήσει δύο επιπλέον ειδικές γραμματείες και να αυξήσει τις οργανικές θέσεις του </w:t>
      </w:r>
      <w:r>
        <w:rPr>
          <w:rFonts w:eastAsia="Times New Roman" w:cs="Times New Roman"/>
          <w:szCs w:val="24"/>
        </w:rPr>
        <w:t>δ</w:t>
      </w:r>
      <w:r>
        <w:rPr>
          <w:rFonts w:eastAsia="Times New Roman" w:cs="Times New Roman"/>
          <w:szCs w:val="24"/>
        </w:rPr>
        <w:t>ημοσίου επιβαρύνοντας τον προϋπολογισμ</w:t>
      </w:r>
      <w:r>
        <w:rPr>
          <w:rFonts w:eastAsia="Times New Roman" w:cs="Times New Roman"/>
          <w:szCs w:val="24"/>
        </w:rPr>
        <w:t xml:space="preserve">ό. </w:t>
      </w:r>
    </w:p>
    <w:p w14:paraId="56F24A38"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Παρά την ένθερμη προσπάθειά σας, κυρία Υπουργέ, να ανατρέψετε την αρνητική στάση που έχω, δεν με πείθει ότι η χώρα μας αυτή τη στιγμή χρειάζεται να επεκτείνει τον δημόσιο τομέα. Και σύμφωνα με την </w:t>
      </w:r>
      <w:r>
        <w:rPr>
          <w:rFonts w:eastAsia="Times New Roman" w:cs="Times New Roman"/>
          <w:szCs w:val="24"/>
        </w:rPr>
        <w:t>έ</w:t>
      </w:r>
      <w:r>
        <w:rPr>
          <w:rFonts w:eastAsia="Times New Roman" w:cs="Times New Roman"/>
          <w:szCs w:val="24"/>
        </w:rPr>
        <w:t xml:space="preserve">κθεση του Γενικού Λογιστηρίου του Κράτους, ο κρατικός </w:t>
      </w:r>
      <w:r>
        <w:rPr>
          <w:rFonts w:eastAsia="Times New Roman" w:cs="Times New Roman"/>
          <w:szCs w:val="24"/>
        </w:rPr>
        <w:t xml:space="preserve">προϋπολογισμός θα επιβαρυνθεί από 662.000 ευρώ και επιπλέον 45.000 ευρώ, που απαιτούνται για τον εξοπλισμό των δύο αυτών γραμματειών. </w:t>
      </w:r>
    </w:p>
    <w:p w14:paraId="56F24A39"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Χωρίς να θέλω να κάνω τώρα λαϊκισμό ή μικροπολιτική, θεωρώ ότι είναι παρατραβηγμένο. Δηλαδή, μπορούμε να υποκριθούμε και </w:t>
      </w:r>
      <w:r>
        <w:rPr>
          <w:rFonts w:eastAsia="Times New Roman" w:cs="Times New Roman"/>
          <w:szCs w:val="24"/>
        </w:rPr>
        <w:t xml:space="preserve">να πούμε ότι δεν αυξάνουμε τον προϋπολογισμό αν ακολουθήσουμε αυτό το παράδειγμα; Μακάρι να βρισκόμαστε στα επίπεδα της Σουηδίας, της Γερμανίας και να κάναμε </w:t>
      </w:r>
      <w:r>
        <w:rPr>
          <w:rFonts w:eastAsia="Times New Roman" w:cs="Times New Roman"/>
          <w:szCs w:val="24"/>
        </w:rPr>
        <w:lastRenderedPageBreak/>
        <w:t xml:space="preserve">όσες γραμματείες θέλαμε. Αλλά φτάνει να είχαμε να πληρώνουμε. </w:t>
      </w:r>
    </w:p>
    <w:p w14:paraId="56F24A3A"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Όταν σε αυτήν την εποχή που ζούμε κ</w:t>
      </w:r>
      <w:r>
        <w:rPr>
          <w:rFonts w:eastAsia="Times New Roman" w:cs="Times New Roman"/>
          <w:szCs w:val="24"/>
        </w:rPr>
        <w:t>όβουμε το ΕΚΑΣ και τις επικουρικές συντάξεις, όταν τα νοσοκομεία πασχίζουν για βασικό εξοπλισμό μηχανημάτων κι οι καρκινοπαθείς αναμένουν στις «λίστες» για να κάνουν ακτινοθεραπεία και τις οικογένειες πολλών εξ αυτών τις ειδοποιούν όταν ήδη αυτοί έχουν πάε</w:t>
      </w:r>
      <w:r>
        <w:rPr>
          <w:rFonts w:eastAsia="Times New Roman" w:cs="Times New Roman"/>
          <w:szCs w:val="24"/>
        </w:rPr>
        <w:t xml:space="preserve">ι στον Άγιο Πέτρο και έχουν φύγει από τη ζωή, όταν διαβάζουμε ότι τα ασθενοφόρα είναι εκτός λειτουργίας και δεν υπάρχουν χρήματα για να επισκευαστούν και κινδυνεύει η ζωή των πολιτών, –έχει συμβεί να έχουν πάρει φωτιά τα ασθενοφόρα μαζί με τον ασθενή μέσα </w:t>
      </w:r>
      <w:r>
        <w:rPr>
          <w:rFonts w:eastAsia="Times New Roman" w:cs="Times New Roman"/>
          <w:szCs w:val="24"/>
        </w:rPr>
        <w:t xml:space="preserve">και να μην ξέρουν τι να κάνουν οι </w:t>
      </w:r>
      <w:r>
        <w:rPr>
          <w:rFonts w:eastAsia="Times New Roman" w:cs="Times New Roman"/>
          <w:szCs w:val="24"/>
        </w:rPr>
        <w:lastRenderedPageBreak/>
        <w:t xml:space="preserve">τραυματιοφορείς, να σώσουν τον ασθενή, να σώσουν το ασθενοφόρο, να μην καούν οι ίδιοι;- θεωρώ ότι μια τέτοια κατάσταση είναι υπερβολική. </w:t>
      </w:r>
    </w:p>
    <w:p w14:paraId="56F24A3B"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Οι συνταξιούχοι που έλαβαν την επιστολή του Υπουργού κ. </w:t>
      </w:r>
      <w:proofErr w:type="spellStart"/>
      <w:r>
        <w:rPr>
          <w:rFonts w:eastAsia="Times New Roman" w:cs="Times New Roman"/>
          <w:szCs w:val="24"/>
        </w:rPr>
        <w:t>Κατρούγκαλου</w:t>
      </w:r>
      <w:proofErr w:type="spellEnd"/>
      <w:r>
        <w:rPr>
          <w:rFonts w:eastAsia="Times New Roman" w:cs="Times New Roman"/>
          <w:szCs w:val="24"/>
        </w:rPr>
        <w:t xml:space="preserve"> θα έπρεπε να εί</w:t>
      </w:r>
      <w:r>
        <w:rPr>
          <w:rFonts w:eastAsia="Times New Roman" w:cs="Times New Roman"/>
          <w:szCs w:val="24"/>
        </w:rPr>
        <w:t>ναι πάρα πολύ ευχαριστημένοι. Εγώ νόμιζα ότι θα τη θεωρήσουν μια πρόσκληση να πιαστούν στον χορό του Ζαλόγγου και να αρχίσουν να πέφτουν! Μια τέτοια πρόσκληση θα ήταν θαυμάσια. Θεωρώ ότι τους έστειλε αυτήν την επιστολή για να τους ευχαριστήσει, να πιαστούν</w:t>
      </w:r>
      <w:r>
        <w:rPr>
          <w:rFonts w:eastAsia="Times New Roman" w:cs="Times New Roman"/>
          <w:szCs w:val="24"/>
        </w:rPr>
        <w:t xml:space="preserve"> χέρι-χέρι να πάνε για τον χορό του Ζαλόγγου! </w:t>
      </w:r>
    </w:p>
    <w:p w14:paraId="56F24A3C"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Δεν νομίζω ότι δικαιούμεθα να πούμε αυτήν τη στιγμή στον Έλληνα φορολογούμενο και πολίτη ότι χρειαζόμαστε άλλες </w:t>
      </w:r>
      <w:r>
        <w:rPr>
          <w:rFonts w:eastAsia="Times New Roman" w:cs="Times New Roman"/>
          <w:szCs w:val="24"/>
        </w:rPr>
        <w:lastRenderedPageBreak/>
        <w:t>700.000 ευρώ ετησίως για να δημιουργήσουμε αυτές τις δύο γραμματείες. Θα μπορούσαμε με κινητικότη</w:t>
      </w:r>
      <w:r>
        <w:rPr>
          <w:rFonts w:eastAsia="Times New Roman" w:cs="Times New Roman"/>
          <w:szCs w:val="24"/>
        </w:rPr>
        <w:t xml:space="preserve">τα, με αποσπάσεις από τον δημόσιο τομέα να δημιουργήσουμε επαρκή τμήματα για τις βασικές ανάγκες. </w:t>
      </w:r>
    </w:p>
    <w:p w14:paraId="56F24A3D"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Δεν θεωρώ ότι ένας σώφρων άνθρωπος θα πρότεινε να κάνει καινούριες γραμματείες, να τις στελεχώσει με καινούρια άτομα, να επιβαρύνει τον προϋπολογισμό, αν δεν</w:t>
      </w:r>
      <w:r>
        <w:rPr>
          <w:rFonts w:eastAsia="Times New Roman" w:cs="Times New Roman"/>
          <w:szCs w:val="24"/>
        </w:rPr>
        <w:t xml:space="preserve"> απέβλεπε κάπου αλλού, δηλαδή, να τακτοποιήσει «ημετέρους», να συνεχίσετε και εσείς την πολιτική των δύο προηγούμενων κομμάτων. Μα, δεν σας εξέλεξε ο λαός για να συνεχίσετε την ίδια πολιτική. Σας εξέλεξε δυο φορές, πιστεύω, για να αλλάξετε αυτό </w:t>
      </w:r>
      <w:r>
        <w:rPr>
          <w:rFonts w:eastAsia="Times New Roman" w:cs="Times New Roman"/>
          <w:szCs w:val="24"/>
        </w:rPr>
        <w:lastRenderedPageBreak/>
        <w:t>το θέμα. Αν</w:t>
      </w:r>
      <w:r>
        <w:rPr>
          <w:rFonts w:eastAsia="Times New Roman" w:cs="Times New Roman"/>
          <w:szCs w:val="24"/>
        </w:rPr>
        <w:t xml:space="preserve"> ήταν να συνεχίζεται ας έμεναν και οι προηγούμενοι. Δεν υπάρχει δικαιολογία.</w:t>
      </w:r>
    </w:p>
    <w:p w14:paraId="56F24A3E" w14:textId="77777777" w:rsidR="00DA1B4D" w:rsidRDefault="004A2815">
      <w:pPr>
        <w:spacing w:after="0" w:line="600" w:lineRule="auto"/>
        <w:ind w:firstLine="720"/>
        <w:jc w:val="both"/>
        <w:rPr>
          <w:rFonts w:eastAsia="Times New Roman"/>
          <w:szCs w:val="24"/>
        </w:rPr>
      </w:pPr>
      <w:r>
        <w:rPr>
          <w:rFonts w:eastAsia="Times New Roman"/>
          <w:szCs w:val="24"/>
        </w:rPr>
        <w:t xml:space="preserve">Για τις επιπλέον θέσεις εργασίας δεσμευτήκατε, κύριε Υπουργέ, τουλάχιστον προφορικά και μας είπατε ότι θα αναζητηθούν άτομα που υπηρετούν στο </w:t>
      </w:r>
      <w:r>
        <w:rPr>
          <w:rFonts w:eastAsia="Times New Roman"/>
          <w:szCs w:val="24"/>
        </w:rPr>
        <w:t>δ</w:t>
      </w:r>
      <w:r>
        <w:rPr>
          <w:rFonts w:eastAsia="Times New Roman"/>
          <w:szCs w:val="24"/>
        </w:rPr>
        <w:t>ημόσιο και θα γίνουν πριν από τις πρ</w:t>
      </w:r>
      <w:r>
        <w:rPr>
          <w:rFonts w:eastAsia="Times New Roman"/>
          <w:szCs w:val="24"/>
        </w:rPr>
        <w:t>οσλήψεις, εάν φυσικά έχουν τα εχέγγυα για να μπορούν να τις στελεχώσουν.</w:t>
      </w:r>
    </w:p>
    <w:p w14:paraId="56F24A3F" w14:textId="77777777" w:rsidR="00DA1B4D" w:rsidRDefault="004A2815">
      <w:pPr>
        <w:spacing w:after="0" w:line="600" w:lineRule="auto"/>
        <w:ind w:firstLine="720"/>
        <w:jc w:val="both"/>
        <w:rPr>
          <w:rFonts w:eastAsia="Times New Roman"/>
          <w:szCs w:val="24"/>
        </w:rPr>
      </w:pPr>
      <w:r>
        <w:rPr>
          <w:rFonts w:eastAsia="Times New Roman"/>
          <w:szCs w:val="24"/>
        </w:rPr>
        <w:t xml:space="preserve">Αυτό, όμως, μας το είπατε προφορικά. Και τα προφορικά όπως ξέρουμε, τα παίρνει ο άνεμος, φεύγουν. Θα προτιμούσα να το έχει διατυπώσει στο νομοσχέδιο, όχι προφορικά. Δεν είναι ότι δεν </w:t>
      </w:r>
      <w:r>
        <w:rPr>
          <w:rFonts w:eastAsia="Times New Roman"/>
          <w:szCs w:val="24"/>
        </w:rPr>
        <w:t xml:space="preserve">σας πιστεύω. Έχω την καλή πρόθεση να σας πιστέψω. Όμως έχουμε δει πάρα πολλές εξαγγελλίες να φεύγουν </w:t>
      </w:r>
      <w:r>
        <w:rPr>
          <w:rFonts w:eastAsia="Times New Roman"/>
          <w:szCs w:val="24"/>
        </w:rPr>
        <w:lastRenderedPageBreak/>
        <w:t>μαζί. Τα λόγια τα παίρνει ο άνεμος, έτσι έλεγε η γιαγιά μου. Πολύ τακτικά την αναφέρω τώρα τελευταία και θα με βλέπει από εκεί ψηλά!</w:t>
      </w:r>
    </w:p>
    <w:p w14:paraId="56F24A40" w14:textId="77777777" w:rsidR="00DA1B4D" w:rsidRDefault="004A2815">
      <w:pPr>
        <w:spacing w:after="0" w:line="600" w:lineRule="auto"/>
        <w:ind w:firstLine="720"/>
        <w:jc w:val="both"/>
        <w:rPr>
          <w:rFonts w:eastAsia="Times New Roman"/>
          <w:szCs w:val="24"/>
        </w:rPr>
      </w:pPr>
      <w:r>
        <w:rPr>
          <w:rFonts w:eastAsia="Times New Roman"/>
          <w:szCs w:val="24"/>
        </w:rPr>
        <w:t>Θα ήθελα να κάνω γρήγο</w:t>
      </w:r>
      <w:r>
        <w:rPr>
          <w:rFonts w:eastAsia="Times New Roman"/>
          <w:szCs w:val="24"/>
        </w:rPr>
        <w:t>ρα μια αναφορά σχετικά με τα άρθρα.</w:t>
      </w:r>
    </w:p>
    <w:p w14:paraId="56F24A41" w14:textId="77777777" w:rsidR="00DA1B4D" w:rsidRDefault="004A2815">
      <w:pPr>
        <w:spacing w:after="0" w:line="600" w:lineRule="auto"/>
        <w:ind w:firstLine="720"/>
        <w:jc w:val="both"/>
        <w:rPr>
          <w:rFonts w:eastAsia="Times New Roman"/>
          <w:szCs w:val="24"/>
        </w:rPr>
      </w:pPr>
      <w:r>
        <w:rPr>
          <w:rFonts w:eastAsia="Times New Roman"/>
          <w:szCs w:val="24"/>
        </w:rPr>
        <w:t>Κατ’ αρχάς συμφωνώ απόλυτα στην παράταση για ένα εξάμηνο κάθε σύνταξης που δίνεται σε άτομα που αναμένουν να περάσουν από υγειονομικές επιτροπές για το ποσοστό αναπηρίας τους. Είναι πολύ σωστό διότι και αυτοί είναι άνθρω</w:t>
      </w:r>
      <w:r>
        <w:rPr>
          <w:rFonts w:eastAsia="Times New Roman"/>
          <w:szCs w:val="24"/>
        </w:rPr>
        <w:t>ποι, έχουν ανάγκες, σοβαρό πρόβλημα και πρέπει να συνεχίσουν να παίρνουν αυτή τη σύνταξή τους.</w:t>
      </w:r>
    </w:p>
    <w:p w14:paraId="56F24A42" w14:textId="77777777" w:rsidR="00DA1B4D" w:rsidRDefault="004A2815">
      <w:pPr>
        <w:spacing w:after="0" w:line="600" w:lineRule="auto"/>
        <w:ind w:firstLine="720"/>
        <w:jc w:val="both"/>
        <w:rPr>
          <w:rFonts w:eastAsia="Times New Roman"/>
          <w:szCs w:val="24"/>
        </w:rPr>
      </w:pPr>
      <w:r>
        <w:rPr>
          <w:rFonts w:eastAsia="Times New Roman"/>
          <w:szCs w:val="24"/>
        </w:rPr>
        <w:lastRenderedPageBreak/>
        <w:t xml:space="preserve">Στη συνέχεια, έρχομαι στο άρθρο 30 -που έγινε 31- που αφορά το να λαμβάνουν το επίδομα ανεργίας οι ελεύθεροι επαγγελματίες. Όλοι γνωρίζουμε πόσο έχουν πληγεί οι </w:t>
      </w:r>
      <w:r>
        <w:rPr>
          <w:rFonts w:eastAsia="Times New Roman"/>
          <w:szCs w:val="24"/>
        </w:rPr>
        <w:t>ελεύθεροι επαγγελματίες την εποχή του μνημονίου, πόσες επιχειρήσεις έκλεισαν και πόσοι ελεύθεροι επαγγελματίες έφυγαν από τα επαγγέλματά τους. Οι ελεύθεροι επαγγελματίες πλήρωναν –το ξέρω πολύ καλά γιατί και εγώ σε αυτούς είμαι και εγώ- υπέρ του ΟΑΕΔ, αλλά</w:t>
      </w:r>
      <w:r>
        <w:rPr>
          <w:rFonts w:eastAsia="Times New Roman"/>
          <w:szCs w:val="24"/>
        </w:rPr>
        <w:t xml:space="preserve"> αποκλείονταν από τα επιδόματα. Επομένως, είναι μια πραγματικά σωστή ρύθμιση.</w:t>
      </w:r>
    </w:p>
    <w:p w14:paraId="56F24A43" w14:textId="77777777" w:rsidR="00DA1B4D" w:rsidRDefault="004A2815">
      <w:pPr>
        <w:spacing w:after="0" w:line="600" w:lineRule="auto"/>
        <w:ind w:firstLine="720"/>
        <w:jc w:val="both"/>
        <w:rPr>
          <w:rFonts w:eastAsia="Times New Roman"/>
          <w:szCs w:val="24"/>
        </w:rPr>
      </w:pPr>
      <w:r>
        <w:rPr>
          <w:rFonts w:eastAsia="Times New Roman"/>
          <w:szCs w:val="24"/>
        </w:rPr>
        <w:t xml:space="preserve">Τέλος, θέλω να κάνω μια αναφορά στο άρθρο 53, που αφορά την πληρωμή των ληξιπρόθεσμων οφειλών έως το 2012 του ΕΟΠΥΥ προς διαφόρους </w:t>
      </w:r>
      <w:proofErr w:type="spellStart"/>
      <w:r>
        <w:rPr>
          <w:rFonts w:eastAsia="Times New Roman"/>
          <w:szCs w:val="24"/>
        </w:rPr>
        <w:t>παρόχους</w:t>
      </w:r>
      <w:proofErr w:type="spellEnd"/>
      <w:r>
        <w:rPr>
          <w:rFonts w:eastAsia="Times New Roman"/>
          <w:szCs w:val="24"/>
        </w:rPr>
        <w:t>. Το συνολικό ποσό –</w:t>
      </w:r>
      <w:r>
        <w:rPr>
          <w:rFonts w:eastAsia="Times New Roman"/>
          <w:szCs w:val="24"/>
        </w:rPr>
        <w:lastRenderedPageBreak/>
        <w:t>υπολογίζει το Υπουρ</w:t>
      </w:r>
      <w:r>
        <w:rPr>
          <w:rFonts w:eastAsia="Times New Roman"/>
          <w:szCs w:val="24"/>
        </w:rPr>
        <w:t>γείο- είναι περίπου 450 εκατομμύρια ευρώ, ενώ ένα μέρος αφορά μάλιστα και τους ασθενείς που έχουν πληρώσει από την τσέπη τους. Και είναι αδιανόητο να οφείλονται τόσο μεγάλα ποσά και όχι μόνο σε φορείς αλλά και σε ασθενείς.</w:t>
      </w:r>
    </w:p>
    <w:p w14:paraId="56F24A44" w14:textId="77777777" w:rsidR="00DA1B4D" w:rsidRDefault="004A2815">
      <w:pPr>
        <w:spacing w:after="0" w:line="600" w:lineRule="auto"/>
        <w:ind w:firstLine="720"/>
        <w:jc w:val="both"/>
        <w:rPr>
          <w:rFonts w:eastAsia="Times New Roman"/>
          <w:szCs w:val="24"/>
        </w:rPr>
      </w:pPr>
      <w:r>
        <w:rPr>
          <w:rFonts w:eastAsia="Times New Roman"/>
          <w:szCs w:val="24"/>
        </w:rPr>
        <w:t>Θεωρώ, όμως, ότι θα ήταν πιο σημα</w:t>
      </w:r>
      <w:r>
        <w:rPr>
          <w:rFonts w:eastAsia="Times New Roman"/>
          <w:szCs w:val="24"/>
        </w:rPr>
        <w:t xml:space="preserve">ντικό να ξεφύγουμε από τις λογικές του παρελθόντος. Αντί να υπογραφούν αυτές οι συμβάσεις –τις οποίες δεν μπορούμε να τις πραγματοποιήσουμε- και να κάνουμε συμβάσεις και να δίνουμε μεγαλύτερα ποσά, θα ήταν καλύτερα να γίνονται μικρότερες συμβάσεις, να </w:t>
      </w:r>
      <w:r>
        <w:rPr>
          <w:rFonts w:eastAsia="Times New Roman"/>
          <w:szCs w:val="24"/>
        </w:rPr>
        <w:lastRenderedPageBreak/>
        <w:t>το ξ</w:t>
      </w:r>
      <w:r>
        <w:rPr>
          <w:rFonts w:eastAsia="Times New Roman"/>
          <w:szCs w:val="24"/>
        </w:rPr>
        <w:t>έρει ο συμβαλλόμενος και έτσι να μην απαιτούνται περικοπές και ξαφνικά να τον φέρνετε με το μαχαίρι στον λαιμό. Δεν το θεωρώ σωστό.</w:t>
      </w:r>
    </w:p>
    <w:p w14:paraId="56F24A45" w14:textId="77777777" w:rsidR="00DA1B4D" w:rsidRDefault="004A2815">
      <w:pPr>
        <w:spacing w:after="0" w:line="600" w:lineRule="auto"/>
        <w:ind w:firstLine="720"/>
        <w:jc w:val="both"/>
        <w:rPr>
          <w:rFonts w:eastAsia="Times New Roman"/>
          <w:szCs w:val="24"/>
        </w:rPr>
      </w:pPr>
      <w:r>
        <w:rPr>
          <w:rFonts w:eastAsia="Times New Roman"/>
          <w:szCs w:val="24"/>
        </w:rPr>
        <w:t>Το νομοσχέδιο θεωρώ ότι βάζει τις βάσεις για τη δημιουργία ενός ζωντανού κοινωνικού ιστού με κέντρο τον άνθρωπο και την υποσ</w:t>
      </w:r>
      <w:r>
        <w:rPr>
          <w:rFonts w:eastAsia="Times New Roman"/>
          <w:szCs w:val="24"/>
        </w:rPr>
        <w:t xml:space="preserve">τήριξή του στην πράξη, ώστε να μπορέσει αυτός ο άνθρωπος να σταθεί στα πόδια του και να μην χρειάζεται ελεημοσύνη. Σε αυτήν τη λογική τα άτομα με αναπηρία και τα υπόλοιπα άτομα των ευπαθών ομάδων βρίσκονται στο επίκεντρο της όλης φιλοσοφίας των κοινωνικών </w:t>
      </w:r>
      <w:r>
        <w:rPr>
          <w:rFonts w:eastAsia="Times New Roman"/>
          <w:szCs w:val="24"/>
        </w:rPr>
        <w:t>συνεταιριστικών επιχειρήσεων. Θεωρώ ότι αυτούς περισσότερο από οποιουσδήποτε άλλους θα πρέπει να ενισχύσουμε και να υποστηρίξουμε.</w:t>
      </w:r>
    </w:p>
    <w:p w14:paraId="56F24A46" w14:textId="77777777" w:rsidR="00DA1B4D" w:rsidRDefault="004A2815">
      <w:pPr>
        <w:spacing w:after="0" w:line="600" w:lineRule="auto"/>
        <w:ind w:firstLine="720"/>
        <w:jc w:val="both"/>
        <w:rPr>
          <w:rFonts w:eastAsia="Times New Roman"/>
          <w:szCs w:val="24"/>
        </w:rPr>
      </w:pPr>
      <w:r>
        <w:rPr>
          <w:rFonts w:eastAsia="Times New Roman"/>
          <w:szCs w:val="24"/>
        </w:rPr>
        <w:lastRenderedPageBreak/>
        <w:t>Τελικώς είναι σωστό ότι ωθούμε τους σωστούς μηχανισμούς ώστε να εντοπίσουμε ποιοι είναι οι άνθρωποι αυτοί σε αυτές τις ομάδες</w:t>
      </w:r>
      <w:r>
        <w:rPr>
          <w:rFonts w:eastAsia="Times New Roman"/>
          <w:szCs w:val="24"/>
        </w:rPr>
        <w:t>, να τους βγάλουμε από τη λήθη που έχουν βυθιστεί και να τους επαναφέρουμε στην ενεργό δράση. Και θεωρώ ότι είναι υποχρεωτική η αύξηση του ποσοστού στις κοινωνικές συνεταιριστικές επιχειρήσεις, για να μπορέσουμε να εντάξουμε όλες αυτές τις ομάδες που βρίσκ</w:t>
      </w:r>
      <w:r>
        <w:rPr>
          <w:rFonts w:eastAsia="Times New Roman"/>
          <w:szCs w:val="24"/>
        </w:rPr>
        <w:t xml:space="preserve">ονται και στην κρίση, αλλά περνάνε και ένα τελείως διαφορετικό καθεστώς σε σχέση με τους άλλους που δεν είναι στην ίδια κατάσταση με αυτούς. Θα πρέπει να είναι το πρώτο βήμα απ’ αυτήν την Κυβέρνηση. </w:t>
      </w:r>
    </w:p>
    <w:p w14:paraId="56F24A47" w14:textId="77777777" w:rsidR="00DA1B4D" w:rsidRDefault="004A2815">
      <w:pPr>
        <w:spacing w:after="0" w:line="600" w:lineRule="auto"/>
        <w:ind w:firstLine="720"/>
        <w:jc w:val="both"/>
        <w:rPr>
          <w:rFonts w:eastAsia="Times New Roman"/>
          <w:szCs w:val="24"/>
        </w:rPr>
      </w:pPr>
      <w:r>
        <w:rPr>
          <w:rFonts w:eastAsia="Times New Roman"/>
          <w:szCs w:val="24"/>
        </w:rPr>
        <w:t xml:space="preserve">Επί της αρχής του νομοσχεδίου λέμε </w:t>
      </w:r>
      <w:r>
        <w:rPr>
          <w:rFonts w:eastAsia="Times New Roman"/>
          <w:szCs w:val="24"/>
        </w:rPr>
        <w:t>ναι</w:t>
      </w:r>
      <w:r>
        <w:rPr>
          <w:rFonts w:eastAsia="Times New Roman"/>
          <w:szCs w:val="24"/>
        </w:rPr>
        <w:t xml:space="preserve">. </w:t>
      </w:r>
    </w:p>
    <w:p w14:paraId="56F24A48" w14:textId="77777777" w:rsidR="00DA1B4D" w:rsidRDefault="004A2815">
      <w:pPr>
        <w:spacing w:after="0" w:line="600" w:lineRule="auto"/>
        <w:ind w:firstLine="720"/>
        <w:jc w:val="both"/>
        <w:rPr>
          <w:rFonts w:eastAsia="Times New Roman"/>
          <w:szCs w:val="24"/>
        </w:rPr>
      </w:pPr>
      <w:r>
        <w:rPr>
          <w:rFonts w:eastAsia="Times New Roman"/>
          <w:szCs w:val="24"/>
        </w:rPr>
        <w:lastRenderedPageBreak/>
        <w:t xml:space="preserve">Όσον αφορά τα </w:t>
      </w:r>
      <w:r>
        <w:rPr>
          <w:rFonts w:eastAsia="Times New Roman"/>
          <w:szCs w:val="24"/>
        </w:rPr>
        <w:t>άρθρα, θα τα ελέγξουμε και θα τοποθετηθούμε αύριο  στην Ολομέλεια.</w:t>
      </w:r>
    </w:p>
    <w:p w14:paraId="56F24A49" w14:textId="77777777" w:rsidR="00DA1B4D" w:rsidRDefault="004A2815">
      <w:pPr>
        <w:spacing w:after="0" w:line="600" w:lineRule="auto"/>
        <w:ind w:firstLine="720"/>
        <w:jc w:val="both"/>
        <w:rPr>
          <w:rFonts w:eastAsia="Times New Roman"/>
          <w:szCs w:val="24"/>
        </w:rPr>
      </w:pPr>
      <w:r>
        <w:rPr>
          <w:rFonts w:eastAsia="Times New Roman"/>
          <w:szCs w:val="24"/>
        </w:rPr>
        <w:t>Ευχαριστώ.</w:t>
      </w:r>
    </w:p>
    <w:p w14:paraId="56F24A4A" w14:textId="77777777" w:rsidR="00DA1B4D" w:rsidRDefault="004A2815">
      <w:pPr>
        <w:spacing w:after="0"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Τον λόγο έχει η Αναπληρώτρια Υπουργός κ. Ουρανία Αντωνοπούλου.</w:t>
      </w:r>
    </w:p>
    <w:p w14:paraId="56F24A4B" w14:textId="77777777" w:rsidR="00DA1B4D" w:rsidRDefault="004A2815">
      <w:pPr>
        <w:spacing w:after="0" w:line="600" w:lineRule="auto"/>
        <w:ind w:firstLine="720"/>
        <w:jc w:val="both"/>
        <w:rPr>
          <w:rFonts w:eastAsia="Times New Roman"/>
          <w:szCs w:val="24"/>
        </w:rPr>
      </w:pPr>
      <w:r>
        <w:rPr>
          <w:rFonts w:eastAsia="Times New Roman"/>
          <w:b/>
          <w:szCs w:val="24"/>
        </w:rPr>
        <w:t>ΟΥΡΑΝΙΑ ΑΝΤΩΝΟΠΟΥΛΟΥ (Αναπληρώτρια Υπουργός Εργασίας, Κοινωνικής Ασφάλισης και Κοι</w:t>
      </w:r>
      <w:r>
        <w:rPr>
          <w:rFonts w:eastAsia="Times New Roman"/>
          <w:b/>
          <w:szCs w:val="24"/>
        </w:rPr>
        <w:t>νωνικής Αλληλεγγύης):</w:t>
      </w:r>
      <w:r>
        <w:rPr>
          <w:rFonts w:eastAsia="Times New Roman"/>
          <w:szCs w:val="24"/>
        </w:rPr>
        <w:t xml:space="preserve"> Ευχαριστώ.</w:t>
      </w:r>
    </w:p>
    <w:p w14:paraId="56F24A4C" w14:textId="77777777" w:rsidR="00DA1B4D" w:rsidRDefault="004A2815">
      <w:pPr>
        <w:spacing w:after="0" w:line="600" w:lineRule="auto"/>
        <w:ind w:firstLine="720"/>
        <w:jc w:val="both"/>
        <w:rPr>
          <w:rFonts w:eastAsia="Times New Roman"/>
          <w:szCs w:val="24"/>
        </w:rPr>
      </w:pPr>
      <w:r>
        <w:rPr>
          <w:rFonts w:eastAsia="Times New Roman"/>
          <w:szCs w:val="24"/>
        </w:rPr>
        <w:t xml:space="preserve">Θα ήθελα, πριν ξεκινήσουμε τον επόμενο γύρο, να κάνω κάποιες παρατηρήσεις. Άκουσα πολύ θετικά κάποια σχόλια, όπως το ότι ήρθαμε να συζητήσουμε σήμερα το νόμο για την κοινωνική οικονομία. </w:t>
      </w:r>
    </w:p>
    <w:p w14:paraId="56F24A4D" w14:textId="77777777" w:rsidR="00DA1B4D" w:rsidRDefault="004A2815">
      <w:pPr>
        <w:spacing w:after="0" w:line="600" w:lineRule="auto"/>
        <w:ind w:firstLine="720"/>
        <w:jc w:val="both"/>
        <w:rPr>
          <w:rFonts w:eastAsia="Times New Roman"/>
          <w:szCs w:val="24"/>
        </w:rPr>
      </w:pPr>
      <w:r>
        <w:rPr>
          <w:rFonts w:eastAsia="Times New Roman"/>
          <w:szCs w:val="24"/>
        </w:rPr>
        <w:lastRenderedPageBreak/>
        <w:t>Υπάρχουν πολλά πολιτικά ζητήματα. Υ</w:t>
      </w:r>
      <w:r>
        <w:rPr>
          <w:rFonts w:eastAsia="Times New Roman"/>
          <w:szCs w:val="24"/>
        </w:rPr>
        <w:t>πάρχει ο χώρος και ο χρόνος να συζητηθούν. Έχουν γίνει ήδη αρκετές αναφορές, που δυστυχώς δεν μπορεί κανείς να αποφύγει να τις συζητήσει όταν τίθενται στο τραπέζι.</w:t>
      </w:r>
    </w:p>
    <w:p w14:paraId="56F24A4E"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Η επιθυμία όλων μας, όταν τελείωσε η </w:t>
      </w:r>
      <w:r>
        <w:rPr>
          <w:rFonts w:eastAsia="Times New Roman" w:cs="Times New Roman"/>
          <w:szCs w:val="24"/>
        </w:rPr>
        <w:t>ε</w:t>
      </w:r>
      <w:r>
        <w:rPr>
          <w:rFonts w:eastAsia="Times New Roman" w:cs="Times New Roman"/>
          <w:szCs w:val="24"/>
        </w:rPr>
        <w:t xml:space="preserve">πιτροπή, όπως είπαμε, είναι ότι θέλουμε να συνεχιστεί </w:t>
      </w:r>
      <w:r>
        <w:rPr>
          <w:rFonts w:eastAsia="Times New Roman" w:cs="Times New Roman"/>
          <w:szCs w:val="24"/>
        </w:rPr>
        <w:t>στο ίδιο καλό κλίμα αυτή η συζήτηση. Για ποιον λόγο θέλουμε να συνεχιστεί στο ίδιο καλό κλίμα η συζήτηση; Διότι όσον αφορά θέματα που αγγίζουν</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τους πολίτες και το μέλλον της χώρας μας, όπως το χρέος, το προσφυγικό, η ανάσχεση της ανεργίας και η υποστήριξη της εργασίας, αυτά είναι θέματα στα οποία ανεξάρτητα </w:t>
      </w:r>
      <w:r>
        <w:rPr>
          <w:rFonts w:eastAsia="Times New Roman" w:cs="Times New Roman"/>
          <w:szCs w:val="24"/>
        </w:rPr>
        <w:lastRenderedPageBreak/>
        <w:t>από το σε ποιο κόμμα ανήκει ο καθένας μας και ποιες πολιτικές αντιπαραθέσεις υπάρχουν πρέ</w:t>
      </w:r>
      <w:r>
        <w:rPr>
          <w:rFonts w:eastAsia="Times New Roman" w:cs="Times New Roman"/>
          <w:szCs w:val="24"/>
        </w:rPr>
        <w:t>πει να υπάρχει συνοχή.</w:t>
      </w:r>
    </w:p>
    <w:p w14:paraId="56F24A4F"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Εδώ, λοιπόν, όσον αφορά την κοινωνική οικονομία, βρήκαμε κοινό τόπο, μπορέσαμε να συνεννοηθούμε. Παρ’ όλα αυτά, ερχόμαστε σήμερα να συζητήσουμε τον νόμο για την κοινωνική οικονομία και καταθέτουμε ό,τι θέμα προκύπτει προς συζήτηση. </w:t>
      </w:r>
    </w:p>
    <w:p w14:paraId="56F24A50"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Νομίζω -και θα ήθελα να παρακαλέσω γι’ αυτό τους εκπροσώπους απ’ όλα τα κόμματα- ότι πρέπει να κάνουμε μία προσπάθεια να κατατεθούν οι τελευταίες παρατηρήσεις, να μπορέσουμε τελικά να δείξουμε και εμείς στον λαό μας ότι υπάρχει πεδίο λαμπρό για να μπορέσου</w:t>
      </w:r>
      <w:r>
        <w:rPr>
          <w:rFonts w:eastAsia="Times New Roman" w:cs="Times New Roman"/>
          <w:szCs w:val="24"/>
        </w:rPr>
        <w:t xml:space="preserve">με να συνεννοηθούμε, </w:t>
      </w:r>
      <w:r>
        <w:rPr>
          <w:rFonts w:eastAsia="Times New Roman" w:cs="Times New Roman"/>
          <w:szCs w:val="24"/>
        </w:rPr>
        <w:lastRenderedPageBreak/>
        <w:t>ότι βάζουμε πάνω από τις πολιτικές αντιπαραθέσεις το κοινό καλό τουλάχιστον σε ορισμένα θέματα, ότι έχουμε μία γραμμή την οποία δεν θα ξεπεράσουμε σαν πολιτικά κόμματα.</w:t>
      </w:r>
    </w:p>
    <w:p w14:paraId="56F24A51"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Να υπεισέλθω τώρα στην όλη συζήτηση για το τι κληρονομήσαμε, τι αλ</w:t>
      </w:r>
      <w:r>
        <w:rPr>
          <w:rFonts w:eastAsia="Times New Roman" w:cs="Times New Roman"/>
          <w:szCs w:val="24"/>
        </w:rPr>
        <w:t>λάξαμε, τι χρειάζεται να κάνουμε για να σταθούν η χώρα και ο λαός μας στα πόδια του, εάν αυτή τη στιγμή η ανεργία έχει πέσει, εάν τελικά με τη διαπραγμάτευση του χρέους που έγινε κερδίσαμε τα 12,5 δισεκατομμύρια. Έχω αρθρογραφήσει πάρα πολλές φορές γι’ αυτ</w:t>
      </w:r>
      <w:r>
        <w:rPr>
          <w:rFonts w:eastAsia="Times New Roman" w:cs="Times New Roman"/>
          <w:szCs w:val="24"/>
        </w:rPr>
        <w:t>ό, όπως επίσης και για το ότι δόθηκε παράταση για 50 δισεκατομμύρια, δηλαδή</w:t>
      </w:r>
      <w:r>
        <w:rPr>
          <w:rFonts w:eastAsia="Times New Roman" w:cs="Times New Roman"/>
          <w:szCs w:val="24"/>
        </w:rPr>
        <w:t>,</w:t>
      </w:r>
      <w:r>
        <w:rPr>
          <w:rFonts w:eastAsia="Times New Roman" w:cs="Times New Roman"/>
          <w:szCs w:val="24"/>
        </w:rPr>
        <w:t xml:space="preserve"> αντί να αποπληρωθούν μέχρι το 2001, να αποπληρωθούν σε τριάντα χρόνια. Αυτά δεν είναι οφέλη; Γιατί δεν αναγνωρίζονται;</w:t>
      </w:r>
    </w:p>
    <w:p w14:paraId="56F24A52"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Όταν, λοιπόν, από την Αντιπολίτευση τίποτε απ’ αυτά δεν αναγ</w:t>
      </w:r>
      <w:r>
        <w:rPr>
          <w:rFonts w:eastAsia="Times New Roman" w:cs="Times New Roman"/>
          <w:szCs w:val="24"/>
        </w:rPr>
        <w:t xml:space="preserve">νωρίζεται και μπαίνουμε σε μία αντιπαράθεση επί θεμάτων τα οποία «φωνάζουν», «κραυγάζουν» ότι έχει γίνει κάτι θετικό, τότε φυσικά ερχόμαστε σε ένα επίπεδο αντιπαράθεσης το οποίο δεν βοηθά τους πολίτες, δεν βοηθά τη χώρα μας. </w:t>
      </w:r>
    </w:p>
    <w:p w14:paraId="56F24A53"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Η δική μου παράκληση, λοιπόν, </w:t>
      </w:r>
      <w:r>
        <w:rPr>
          <w:rFonts w:eastAsia="Times New Roman" w:cs="Times New Roman"/>
          <w:szCs w:val="24"/>
        </w:rPr>
        <w:t>έγκειται σ’ αυτό. Έχει κουραστεί ο κόσμος -να το καταλάβουμε όλοι- να μας ακούει να ασχολούμαστε με αυτή την αντιπαράθεση μεταξύ μας. Ο κόσμος θέλει να μάθει τι κάνουμε και τι μπορούμε να κάνουμε, τι συναινέσεις μπορούν να υπάρχουν για να μπορέσουμε να γυρ</w:t>
      </w:r>
      <w:r>
        <w:rPr>
          <w:rFonts w:eastAsia="Times New Roman" w:cs="Times New Roman"/>
          <w:szCs w:val="24"/>
        </w:rPr>
        <w:t>ίσουμε σελίδα επιτέλους.</w:t>
      </w:r>
    </w:p>
    <w:p w14:paraId="56F24A54"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Να έρθω, όμως, σε πιο συγκεκριμένα θέματα. Επειδή άκουσα για άλλη μία φορά αρκετές παρατηρήσεις -εύλογες οι παρατηρήσεις σας- για τη δημιουργία ειδικής γραμματείας για την κοινωνική οικονομία, θα ήθελα να το ξεκαθαρίσω, γιατί φαντά</w:t>
      </w:r>
      <w:r>
        <w:rPr>
          <w:rFonts w:eastAsia="Times New Roman" w:cs="Times New Roman"/>
          <w:szCs w:val="24"/>
        </w:rPr>
        <w:t>ζομαι ότι θα αναλώσουμε πολύ χρόνο και στη συζήτηση που θα ακολουθήσει, επί των άρθρων αύριο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Το κόστος της κοινωνικής οικονομίας είναι 332.000 ευρώ τον χρόνο. Τι καλούμαστε να κάνουμε με το παραπάνω κόστος το οποίο προκύπτει; Καλούμαστε να κάνουμε ε</w:t>
      </w:r>
      <w:r>
        <w:rPr>
          <w:rFonts w:eastAsia="Times New Roman" w:cs="Times New Roman"/>
          <w:szCs w:val="24"/>
        </w:rPr>
        <w:t xml:space="preserve">λέγχους, ενδυνάμωση των δήμων. Πώς θα το κάνουν, όπως πολύ σωστά αναφέρατε πριν από λίγο, κυρία </w:t>
      </w:r>
      <w:proofErr w:type="spellStart"/>
      <w:r>
        <w:rPr>
          <w:rFonts w:eastAsia="Times New Roman" w:cs="Times New Roman"/>
          <w:szCs w:val="24"/>
        </w:rPr>
        <w:t>Μεγαλοοικονόμου</w:t>
      </w:r>
      <w:proofErr w:type="spellEnd"/>
      <w:r>
        <w:rPr>
          <w:rFonts w:eastAsia="Times New Roman" w:cs="Times New Roman"/>
          <w:szCs w:val="24"/>
        </w:rPr>
        <w:t>; Πώς θα το κάνουμε αυτό; Δεν θα πρέπει να υπάρχει εξειδικευμένο προσωπικό;</w:t>
      </w:r>
    </w:p>
    <w:p w14:paraId="56F24A55"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Κοιτάξτε, είναι ένα κοινό, κρυφό μυστικό, το οποίο όμως πρέπει να το </w:t>
      </w:r>
      <w:r>
        <w:rPr>
          <w:rFonts w:eastAsia="Times New Roman" w:cs="Times New Roman"/>
          <w:szCs w:val="24"/>
        </w:rPr>
        <w:t>πούμε, το γεγονός ότι ο δημόσιος χώρος έχει μικρύνει, έχει αποψιλωθεί. Έχουμε πολύ λιγότερους υπαλλήλους σήμερα απ’ ό,τι είχαμε πριν από τρία, τέσσερα ή πέντε χρόνια. Να σας πω πού έχει οδηγήσει αυτό; Σε εξωτερικές αναθέσεις συνέχεια, που προσπαθώ να τις α</w:t>
      </w:r>
      <w:r>
        <w:rPr>
          <w:rFonts w:eastAsia="Times New Roman" w:cs="Times New Roman"/>
          <w:szCs w:val="24"/>
        </w:rPr>
        <w:t>ποφύγω. Είπα από την πρώτη ημέρα που ήρθα στο Υπουργείο ότι δεν θα κάνουμε εξωτερικές αναθέσεις. Δεν γίνεται να μην γίνουν εξωτερικές αναθέσεις. Άρα, διατίθεται δημόσιο χρήμα για να μπορέσουμε να κάνουμε τη δουλειά μας, ενώ παράλληλα αποδυναμώνεται γνωσιακ</w:t>
      </w:r>
      <w:r>
        <w:rPr>
          <w:rFonts w:eastAsia="Times New Roman" w:cs="Times New Roman"/>
          <w:szCs w:val="24"/>
        </w:rPr>
        <w:t xml:space="preserve">ά και θεσμικά ο δημόσιος τομέας. </w:t>
      </w:r>
    </w:p>
    <w:p w14:paraId="56F24A56"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Εγώ είμαι μαζί σας. Θέλουμε να έχουμε εκείνο τον δημόσιο τομέα, ο οποίος μπορεί να εξυπηρετήσει το </w:t>
      </w:r>
      <w:r>
        <w:rPr>
          <w:rFonts w:eastAsia="Times New Roman" w:cs="Times New Roman"/>
          <w:szCs w:val="24"/>
        </w:rPr>
        <w:t>δ</w:t>
      </w:r>
      <w:r>
        <w:rPr>
          <w:rFonts w:eastAsia="Times New Roman" w:cs="Times New Roman"/>
          <w:szCs w:val="24"/>
        </w:rPr>
        <w:t>ημόσιο και όχι συμφέροντα, όχι κομματικά συμφέροντα, για να το πούμε πολύ απλά. Συμφωνούμε. Όμως, εξηγήστε μου με τις αλλα</w:t>
      </w:r>
      <w:r>
        <w:rPr>
          <w:rFonts w:eastAsia="Times New Roman" w:cs="Times New Roman"/>
          <w:szCs w:val="24"/>
        </w:rPr>
        <w:t xml:space="preserve">γές που θέλουμε να φέρουμε –και θέλω να ευχαριστήσω τη Νέα Δημοκρατία που το έχει κατανοήσει και μας υποστηρίζει σ’ αυτό- εάν είναι δυνατόν να υλοποιηθεί. Από τη μία, ερχόμαστε και λέμε συνέχεια ότι θέλουμε να υλοποιήσουμε, ότι καλός ο προηγούμενος νόμος, </w:t>
      </w:r>
      <w:r>
        <w:rPr>
          <w:rFonts w:eastAsia="Times New Roman" w:cs="Times New Roman"/>
          <w:szCs w:val="24"/>
        </w:rPr>
        <w:t xml:space="preserve">αλλά δεν είχε τη δυναμική να το υλοποιήσει και από την άλλη, λέμε, μην έχετε τα εργαλεία να το υλοποιήσετε. </w:t>
      </w:r>
    </w:p>
    <w:p w14:paraId="56F24A57"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Το ανέλυσα. Παρακαλώ ξανασκεφτείτε το. Χρειάζεται αυτό το μίνιμουμ προσωπικό. Δεσμευθήκαμε και η κ. Φωτίου, </w:t>
      </w:r>
      <w:r>
        <w:rPr>
          <w:rFonts w:eastAsia="Times New Roman" w:cs="Times New Roman"/>
          <w:szCs w:val="24"/>
        </w:rPr>
        <w:lastRenderedPageBreak/>
        <w:t xml:space="preserve">η οποία θα είναι μαζί μας σε λίγο, και </w:t>
      </w:r>
      <w:r>
        <w:rPr>
          <w:rFonts w:eastAsia="Times New Roman" w:cs="Times New Roman"/>
          <w:szCs w:val="24"/>
        </w:rPr>
        <w:t xml:space="preserve">εγώ ότι το πρώτο πράγμα που θα κάνουμε είναι μετακινήσεις. Θα το δείτε. Θα ολοκληρωθεί ο νόμος θα καλέσουμε από το δημόσιο να έρθει, θα το δείτε ότι θα γίνει. Μην αμφισβητείτε τον λόγο της κ. Φωτίου και εμού. Δεσμευθήκαμε απέναντί σας και θα το κάνουμε. </w:t>
      </w:r>
    </w:p>
    <w:p w14:paraId="56F24A58"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Στο σημείο αυτό την Προεδρική Έδρα καταλαμβάνει ο ΣΤ΄ Αντιπρόεδρος της Βουλής κ</w:t>
      </w:r>
      <w:r w:rsidRPr="00D51376">
        <w:rPr>
          <w:rFonts w:eastAsia="Times New Roman" w:cs="Times New Roman"/>
          <w:b/>
          <w:szCs w:val="24"/>
        </w:rPr>
        <w:t>. ΓΕΩΡΓΙΟΣ ΛΑΜΠΡΟΥΛΗΣ</w:t>
      </w:r>
      <w:r>
        <w:rPr>
          <w:rFonts w:eastAsia="Times New Roman" w:cs="Times New Roman"/>
          <w:szCs w:val="24"/>
        </w:rPr>
        <w:t>)</w:t>
      </w:r>
    </w:p>
    <w:p w14:paraId="56F24A59"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Ένα δεύτερο θέμα στο οποίο θα ήθελα να επικεντρωθώ είναι στο 30%. Θα επανέλθουμε πάλι και πάλι. Τι έχουμε κάνει; Έχουμε κάνει μια βαθιά τομή, η οποία δεν </w:t>
      </w:r>
      <w:r>
        <w:rPr>
          <w:rFonts w:eastAsia="Times New Roman" w:cs="Times New Roman"/>
          <w:szCs w:val="24"/>
        </w:rPr>
        <w:t xml:space="preserve">έχει γίνει κατανοητή. Για τις ευάλωτες ομάδες αυτό που λέμε είναι ότι το 30% των εργαζομένων μέσα στην </w:t>
      </w:r>
      <w:r>
        <w:rPr>
          <w:rFonts w:eastAsia="Times New Roman" w:cs="Times New Roman"/>
          <w:szCs w:val="24"/>
        </w:rPr>
        <w:t>ΚΟΙΝΣΕΠ</w:t>
      </w:r>
      <w:r>
        <w:rPr>
          <w:rFonts w:eastAsia="Times New Roman" w:cs="Times New Roman"/>
          <w:szCs w:val="24"/>
        </w:rPr>
        <w:t xml:space="preserve"> θα πρέπει να είναι από την </w:t>
      </w:r>
      <w:r>
        <w:rPr>
          <w:rFonts w:eastAsia="Times New Roman" w:cs="Times New Roman"/>
          <w:szCs w:val="24"/>
        </w:rPr>
        <w:lastRenderedPageBreak/>
        <w:t>ευάλωτη ομάδα. Τα μέλη θα πρέπει να είναι άλλο ένα 30%. Άρα, αυτό που λέμε είναι ότι το κατώτερο όριο που μπορείς να έ</w:t>
      </w:r>
      <w:r>
        <w:rPr>
          <w:rFonts w:eastAsia="Times New Roman" w:cs="Times New Roman"/>
          <w:szCs w:val="24"/>
        </w:rPr>
        <w:t xml:space="preserve">χεις, είναι 30% για τους εργαζόμενους σου. </w:t>
      </w:r>
    </w:p>
    <w:p w14:paraId="56F24A5A"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Επίσης, ένα 30% θα περνάει στην κλάση των μελών. Όσο τα μέλη θα γίνονται εργαζόμενοι, αυτός ο αριθμός, το 30%, θα διογκώνεται. Εμείς τι θέλουμε να κάνουμε; Να ξεκινήσουμε με το 30% των εργαζομένων, γιατί οι εργαζ</w:t>
      </w:r>
      <w:r>
        <w:rPr>
          <w:rFonts w:eastAsia="Times New Roman" w:cs="Times New Roman"/>
          <w:szCs w:val="24"/>
        </w:rPr>
        <w:t xml:space="preserve">όμενοι πλέον στις </w:t>
      </w:r>
      <w:r>
        <w:rPr>
          <w:rFonts w:eastAsia="Times New Roman" w:cs="Times New Roman"/>
          <w:szCs w:val="24"/>
        </w:rPr>
        <w:t>ΚΟΙΝΣΕΠ</w:t>
      </w:r>
      <w:r>
        <w:rPr>
          <w:rFonts w:eastAsia="Times New Roman" w:cs="Times New Roman"/>
          <w:szCs w:val="24"/>
        </w:rPr>
        <w:t xml:space="preserve"> δεν παίρνουν μισθούς πείνας, όπως κάποιοι θέλουν να υποστηρίζουν εδώ πέρα. Έχουν ασφαλιστικά δικαιώματα από την πρώτη μέρα. Πώς θα μπορέσει, λοιπόν, μια </w:t>
      </w:r>
      <w:r>
        <w:rPr>
          <w:rFonts w:eastAsia="Times New Roman" w:cs="Times New Roman"/>
          <w:szCs w:val="24"/>
        </w:rPr>
        <w:t>ΚΟΙΝΣΕΠ</w:t>
      </w:r>
      <w:r>
        <w:rPr>
          <w:rFonts w:eastAsia="Times New Roman" w:cs="Times New Roman"/>
          <w:szCs w:val="24"/>
        </w:rPr>
        <w:t xml:space="preserve"> να έχει το 50% εργαζομένων με όλες τις υποχρεώσεις που πρέπει να τηρο</w:t>
      </w:r>
      <w:r>
        <w:rPr>
          <w:rFonts w:eastAsia="Times New Roman" w:cs="Times New Roman"/>
          <w:szCs w:val="24"/>
        </w:rPr>
        <w:t xml:space="preserve">ύμε, τη νομιμότητα τέλος πάντων μέσα στο πλαίσιο </w:t>
      </w:r>
      <w:r>
        <w:rPr>
          <w:rFonts w:eastAsia="Times New Roman" w:cs="Times New Roman"/>
          <w:szCs w:val="24"/>
        </w:rPr>
        <w:lastRenderedPageBreak/>
        <w:t xml:space="preserve">της εργασίας, όταν δεν θα έχουν ακόμη ξεκινήσει να παράγουν; Λέμε, λοιπόν, ότι το μίνιμουμ που σε υποχρεώνουμε είναι να έχεις το 30%. Δεν ξέρω αν έχω γίνει κατανοητή, αυτό που κάνουμε είναι να </w:t>
      </w:r>
    </w:p>
    <w:p w14:paraId="56F24A5B"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ΠΡΟΕΔΡΕΥΩΝ (Γ</w:t>
      </w:r>
      <w:r>
        <w:rPr>
          <w:rFonts w:eastAsia="Times New Roman" w:cs="Times New Roman"/>
          <w:b/>
          <w:szCs w:val="24"/>
        </w:rPr>
        <w:t xml:space="preserve">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Κυρία Υπουργέ, συγγνώμη. Επειδή τώρα ανέβηκα στην Έδρα, αντικαθιστώντας τον κ. Βαρεμένο, αν δεν κάνω λάθος ο κ. Βαρεμένος σας έδωσε τον λόγο, επειδή τον ζητήσατε και έχετε κάθε δικαίωμα, για να τοποθετηθείτε εν τάχει για κάποια ζητήματ</w:t>
      </w:r>
      <w:r>
        <w:rPr>
          <w:rFonts w:eastAsia="Times New Roman" w:cs="Times New Roman"/>
          <w:szCs w:val="24"/>
        </w:rPr>
        <w:t>α που προέκυψαν κατά τη διάρκεια των τοποθετήσεων των εισηγητών, αγορητών κ.λπ.</w:t>
      </w:r>
      <w:r>
        <w:rPr>
          <w:rFonts w:eastAsia="Times New Roman" w:cs="Times New Roman"/>
          <w:szCs w:val="24"/>
        </w:rPr>
        <w:t>.</w:t>
      </w:r>
      <w:r>
        <w:rPr>
          <w:rFonts w:eastAsia="Times New Roman" w:cs="Times New Roman"/>
          <w:szCs w:val="24"/>
        </w:rPr>
        <w:t xml:space="preserve"> </w:t>
      </w:r>
    </w:p>
    <w:p w14:paraId="56F24A5C"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ΟΥΡΑΝΙΑ ΑΝΤΩΝΟΠΟΥΛΟΥ (Αναπληρώτρια Υπουργός Εργασίας, Κοινωνικής Ασφάλισης και Κοινωνικής Αλληλεγγύης): </w:t>
      </w:r>
      <w:r>
        <w:rPr>
          <w:rFonts w:eastAsia="Times New Roman" w:cs="Times New Roman"/>
          <w:szCs w:val="24"/>
        </w:rPr>
        <w:t xml:space="preserve">Αυτό ακριβώς κάνω. </w:t>
      </w:r>
    </w:p>
    <w:p w14:paraId="56F24A5D"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Αυτό, όμως, και </w:t>
      </w:r>
      <w:r>
        <w:rPr>
          <w:rFonts w:eastAsia="Times New Roman" w:cs="Times New Roman"/>
          <w:szCs w:val="24"/>
        </w:rPr>
        <w:t>δεδομένου ότι δεν υπήρχε χρόνος –εγώ, βέβαια, σας έβαλα πέντε λεπτά- λογίζεται πλέον ως ομιλία.</w:t>
      </w:r>
    </w:p>
    <w:p w14:paraId="56F24A5E"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 xml:space="preserve">ΟΥΡΑΝΙΑ ΑΝΤΩΝΟΠΟΥΛΟΥ (Αναπληρώτρια Υπουργός Εργασίας, Κοινωνικής Ασφάλισης και Κοινωνικής Αλληλεγγύης): </w:t>
      </w:r>
      <w:r>
        <w:rPr>
          <w:rFonts w:eastAsia="Times New Roman" w:cs="Times New Roman"/>
          <w:szCs w:val="24"/>
        </w:rPr>
        <w:t xml:space="preserve">Εντάξει. </w:t>
      </w:r>
    </w:p>
    <w:p w14:paraId="56F24A5F"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Αν θέλετε κω</w:t>
      </w:r>
      <w:r>
        <w:rPr>
          <w:rFonts w:eastAsia="Times New Roman" w:cs="Times New Roman"/>
          <w:szCs w:val="24"/>
        </w:rPr>
        <w:t>δικοποιημένα να αναφέρετε κάποια πράγματα και το Σώμα θέλει να τα ακούσει, πολύ ευχαρίστως, αλλά θα έχετε την ευκαιρία να το κάνετε στις παρεμβάσεις σας.</w:t>
      </w:r>
    </w:p>
    <w:p w14:paraId="56F24A60"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Αφήστε την να τελειώσει, κύριε Πρόεδρε. Είναι ουσιαστική η κουβέντα, δεν την παρακολου</w:t>
      </w:r>
      <w:r>
        <w:rPr>
          <w:rFonts w:eastAsia="Times New Roman" w:cs="Times New Roman"/>
          <w:szCs w:val="24"/>
        </w:rPr>
        <w:t xml:space="preserve">θείτε από την αρχή. </w:t>
      </w:r>
    </w:p>
    <w:p w14:paraId="56F24A61"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Ακούστε. Εγώ δεν θέλω να στερήσω τον λόγο από την κυρία Υπουργό. Θέλω να της υπενθυμίσω τον λόγο για τον οποίο ζήτησε τον λόγο, για να τοποθετηθεί. Διότι πλέον έχουμε φτάσει στα οκτώ </w:t>
      </w:r>
      <w:r>
        <w:rPr>
          <w:rFonts w:eastAsia="Times New Roman" w:cs="Times New Roman"/>
          <w:szCs w:val="24"/>
        </w:rPr>
        <w:lastRenderedPageBreak/>
        <w:t xml:space="preserve">λεπτά ομιλίας και </w:t>
      </w:r>
      <w:r>
        <w:rPr>
          <w:rFonts w:eastAsia="Times New Roman" w:cs="Times New Roman"/>
          <w:szCs w:val="24"/>
        </w:rPr>
        <w:t xml:space="preserve">περιμένουν και οι Βουλευτές. Διάθεση καλή υπάρχει, αλίμονο. </w:t>
      </w:r>
    </w:p>
    <w:p w14:paraId="56F24A62"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Συνεχίστε.</w:t>
      </w:r>
    </w:p>
    <w:p w14:paraId="56F24A63"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 xml:space="preserve">ΟΥΡΑΝΙΑ ΑΝΤΩΝΟΠΟΥΛΟΥ (Αναπληρώτρια Υπουργός Εργασίας, Κοινωνικής Ασφάλισης και Κοινωνικής Αλληλεγγύης): </w:t>
      </w:r>
      <w:r>
        <w:rPr>
          <w:rFonts w:eastAsia="Times New Roman" w:cs="Times New Roman"/>
          <w:szCs w:val="24"/>
        </w:rPr>
        <w:t>Κύριε Πρόεδρε, θέλω να πω το εξής: Επειδή θα ξεκινήσει τώρα ο κατάλογος των αγορητών και επειδή πρόκειται να αναλώσουμε πολύ χρόνο, απαραίτητο χρόνο, κοιτάζοντας άρθρο-άρθρο τι ακριβώς λέει αυτός ο νόμος, προσπαθώ να κάνω κάποιες διευκρινίσεις, για να σώσο</w:t>
      </w:r>
      <w:r>
        <w:rPr>
          <w:rFonts w:eastAsia="Times New Roman" w:cs="Times New Roman"/>
          <w:szCs w:val="24"/>
        </w:rPr>
        <w:t xml:space="preserve">υμε χρόνο. Δεν τις κάνω, γιατί θέλω να πάρω χρόνο αυτή τη στιγμή. Δεν έχω κανένα λόγο. </w:t>
      </w:r>
    </w:p>
    <w:p w14:paraId="56F24A64"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Υπάρχουν δυο, τρία σημεία ακόμη στα οποία θέλω να αναφερθώ. Το πρώτο σημείο έχει να κάνει με τις δημοκρατικές λήψεις αποφάσεων. Μίλησε ο εκπρόσωπος του ΚΚΕ και μας είπε</w:t>
      </w:r>
      <w:r>
        <w:rPr>
          <w:rFonts w:eastAsia="Times New Roman" w:cs="Times New Roman"/>
          <w:szCs w:val="24"/>
        </w:rPr>
        <w:t xml:space="preserve"> ότι το κεφάλαιο είναι κοινωνική σχέση. Εμείς συμφωνούμε απόλυτα ότι το κεφάλαιο είναι κοινωνική σχέση, αλλά λέμε, επίσης, ότι εδώ δημιουργείται ένας χώρος στον οποίο η κοινωνική οικονομία και οι φορείς της κοινωνικής οικονομίας καθορίζονται πλέον όχι από </w:t>
      </w:r>
      <w:r>
        <w:rPr>
          <w:rFonts w:eastAsia="Times New Roman" w:cs="Times New Roman"/>
          <w:szCs w:val="24"/>
        </w:rPr>
        <w:t>τη νομική μορφή που παίρνει ένα παραγωγικό σχήμα, αλλά από τις σχέσεις που έχουν οι εργαζόμενοι, οι άνθρωποι που συμμετέχουν μεταξύ τους και τη σχέση που έχουν από πλευράς ιδιοκτησίας με ό,τι εργαλεία και ό,τι κεφάλαια έχουν στη διάθεσή τους, για να μπορέσ</w:t>
      </w:r>
      <w:r>
        <w:rPr>
          <w:rFonts w:eastAsia="Times New Roman" w:cs="Times New Roman"/>
          <w:szCs w:val="24"/>
        </w:rPr>
        <w:t xml:space="preserve">ουν να παράγουν. </w:t>
      </w:r>
    </w:p>
    <w:p w14:paraId="56F24A65"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Μιλάμε, λοιπόν, για κοινωνικές σχέσεις και λέμε ότι μέσα σε αυτό το επίπεδο, να, που υπάρχει ένας τρίτος δρόμος τον οποίο τον έχει ήδη επιλέξει κόσμος. Εμείς ανταποκρινόμαστε σε αυτό που έχει κάνει ο κόσμος, δεν ερχόμαστε να καπελώσουμε. </w:t>
      </w:r>
    </w:p>
    <w:p w14:paraId="56F24A66"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Και λέω, λοιπόν, ότι μέσα σε αυτό το πλαίσιο που υπάρχει η πρόθεση πολιτών να οργανώσουν τις παραγωγικές τους δραστηριότητες σε διάφορους τομείς, μέσα σε ένα πλαίσιο συνεργατικό, όπου η βασική αρχή </w:t>
      </w:r>
      <w:r>
        <w:rPr>
          <w:rFonts w:eastAsia="Times New Roman"/>
          <w:bCs/>
        </w:rPr>
        <w:t>είναι</w:t>
      </w:r>
      <w:r>
        <w:rPr>
          <w:rFonts w:eastAsia="Times New Roman" w:cs="Times New Roman"/>
          <w:szCs w:val="24"/>
        </w:rPr>
        <w:t xml:space="preserve"> «ένα μέλος-μία ψήφος, ένας εργαζόμενος-μία ψήφος», ερχόσαστε να το αμφισβητήσετε. </w:t>
      </w:r>
    </w:p>
    <w:p w14:paraId="56F24A67" w14:textId="77777777" w:rsidR="00DA1B4D" w:rsidRDefault="004A2815">
      <w:pPr>
        <w:spacing w:after="0" w:line="600" w:lineRule="auto"/>
        <w:ind w:firstLine="720"/>
        <w:jc w:val="both"/>
        <w:rPr>
          <w:rFonts w:eastAsia="Times New Roman" w:cs="Times New Roman"/>
          <w:szCs w:val="24"/>
        </w:rPr>
      </w:pPr>
      <w:r>
        <w:rPr>
          <w:rFonts w:eastAsia="Times New Roman" w:cs="Times New Roman"/>
          <w:bCs/>
          <w:shd w:val="clear" w:color="auto" w:fill="FFFFFF"/>
        </w:rPr>
        <w:lastRenderedPageBreak/>
        <w:t>Δικαίωμα</w:t>
      </w:r>
      <w:r>
        <w:rPr>
          <w:rFonts w:eastAsia="Times New Roman" w:cs="Times New Roman"/>
          <w:szCs w:val="24"/>
        </w:rPr>
        <w:t xml:space="preserve"> σας </w:t>
      </w:r>
      <w:r>
        <w:rPr>
          <w:rFonts w:eastAsia="Times New Roman"/>
          <w:bCs/>
        </w:rPr>
        <w:t>είναι</w:t>
      </w:r>
      <w:r>
        <w:rPr>
          <w:rFonts w:eastAsia="Times New Roman" w:cs="Times New Roman"/>
          <w:szCs w:val="24"/>
        </w:rPr>
        <w:t xml:space="preserve"> να πιστεύετε ότι μόνο ολοκληρωτικές αλλαγές μπορούν να φέρουν αλλαγή στο κοινωνικό μας σύστημα. Εμείς νομίζουμε ότι υπάρχουν δυνάμεις, οι οποίες μπορούν </w:t>
      </w:r>
      <w:r>
        <w:rPr>
          <w:rFonts w:eastAsia="Times New Roman" w:cs="Times New Roman"/>
          <w:szCs w:val="24"/>
        </w:rPr>
        <w:t xml:space="preserve">να αναπτυχθούν προς δημοκρατικές και συλλογικές αποφάσεις. </w:t>
      </w:r>
    </w:p>
    <w:p w14:paraId="56F24A68"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Το τελευταίο που θα ήθελα να πω </w:t>
      </w:r>
      <w:r>
        <w:rPr>
          <w:rFonts w:eastAsia="Times New Roman"/>
          <w:bCs/>
        </w:rPr>
        <w:t>είναι</w:t>
      </w:r>
      <w:r>
        <w:rPr>
          <w:rFonts w:eastAsia="Times New Roman" w:cs="Times New Roman"/>
          <w:szCs w:val="24"/>
        </w:rPr>
        <w:t xml:space="preserve"> ότι θα παρακαλούσα τον εκπρόσωπο από το Ποτάμι -το είπε πολύ ευγενικά- να μην ισοπεδώνουμε και να μην γενικεύουμε τα πάντα. Αναφέρθηκε δυο-τρεις φορές στην ει</w:t>
      </w:r>
      <w:r>
        <w:rPr>
          <w:rFonts w:eastAsia="Times New Roman" w:cs="Times New Roman"/>
          <w:szCs w:val="24"/>
        </w:rPr>
        <w:t xml:space="preserve">δική γραμματεία και γενική γραμματεία. Είπε στο τέλος ότι συμφωνεί ότι αυτή </w:t>
      </w:r>
      <w:r>
        <w:rPr>
          <w:rFonts w:eastAsia="Times New Roman"/>
          <w:bCs/>
        </w:rPr>
        <w:t>είναι</w:t>
      </w:r>
      <w:r>
        <w:rPr>
          <w:rFonts w:eastAsia="Times New Roman" w:cs="Times New Roman"/>
          <w:szCs w:val="24"/>
        </w:rPr>
        <w:t xml:space="preserve"> μια ειδική περίπτωση, αλλά τι να κάνουμε; Στο γενικό πλαίσιο πρέπει να μειωθεί το κράτος. </w:t>
      </w:r>
    </w:p>
    <w:p w14:paraId="56F24A69"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πρέπει να τα βλέπουμε έτσι τα θέματα, συνάδελφοι. Πρέπει να εξετάζουμε μία-μία </w:t>
      </w:r>
      <w:r>
        <w:rPr>
          <w:rFonts w:eastAsia="Times New Roman" w:cs="Times New Roman"/>
          <w:szCs w:val="24"/>
        </w:rPr>
        <w:t xml:space="preserve">περίπτωση ξεχωριστά, γιατί, όταν προτείνουμε τις ιδέες μας και τις απόψεις μας για </w:t>
      </w:r>
      <w:r>
        <w:rPr>
          <w:rFonts w:eastAsia="Times New Roman"/>
          <w:bCs/>
        </w:rPr>
        <w:t>συγκεκριμένα</w:t>
      </w:r>
      <w:r>
        <w:rPr>
          <w:rFonts w:eastAsia="Times New Roman" w:cs="Times New Roman"/>
          <w:szCs w:val="24"/>
        </w:rPr>
        <w:t xml:space="preserve"> θέματα, έτσι ακριβώς θα αρχίσει ο κόσμος να μας δείχνει περισσότερη εμπιστοσύνη. Όταν </w:t>
      </w:r>
      <w:r>
        <w:rPr>
          <w:rFonts w:eastAsia="Times New Roman"/>
          <w:bCs/>
        </w:rPr>
        <w:t>είναι</w:t>
      </w:r>
      <w:r>
        <w:rPr>
          <w:rFonts w:eastAsia="Times New Roman" w:cs="Times New Roman"/>
          <w:szCs w:val="24"/>
        </w:rPr>
        <w:t xml:space="preserve"> θέμα ιδεολογίας και ιδεοληψίας, που λέμε να υπάρχει μικρότερο κράτος</w:t>
      </w:r>
      <w:r>
        <w:rPr>
          <w:rFonts w:eastAsia="Times New Roman" w:cs="Times New Roman"/>
          <w:szCs w:val="24"/>
        </w:rPr>
        <w:t xml:space="preserve"> στα πάντα, από εκεί και πέρα, πώς να μας εμπιστευτεί ο κόσμος; </w:t>
      </w:r>
    </w:p>
    <w:p w14:paraId="56F24A6A"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μπορώ να έχω τον λόγο, παρακαλώ; </w:t>
      </w:r>
    </w:p>
    <w:p w14:paraId="56F24A6B" w14:textId="77777777" w:rsidR="00DA1B4D" w:rsidRDefault="004A2815">
      <w:pPr>
        <w:spacing w:after="0" w:line="600" w:lineRule="auto"/>
        <w:ind w:firstLine="720"/>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cs="Times New Roman"/>
          <w:szCs w:val="24"/>
        </w:rPr>
        <w:t>Τι θα θέλατε, κύριε Λοβέρδο;</w:t>
      </w:r>
    </w:p>
    <w:p w14:paraId="56F24A6C"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Ζητώ τον λόγο, ως </w:t>
      </w:r>
      <w:r>
        <w:rPr>
          <w:rFonts w:eastAsia="Times New Roman" w:cs="Times New Roman"/>
          <w:bCs/>
          <w:shd w:val="clear" w:color="auto" w:fill="FFFFFF"/>
        </w:rPr>
        <w:t>Κοινοβουλευτικός Εκπρόσωπ</w:t>
      </w:r>
      <w:r>
        <w:rPr>
          <w:rFonts w:eastAsia="Times New Roman" w:cs="Times New Roman"/>
          <w:bCs/>
          <w:shd w:val="clear" w:color="auto" w:fill="FFFFFF"/>
        </w:rPr>
        <w:t>ο</w:t>
      </w:r>
      <w:r>
        <w:rPr>
          <w:rFonts w:eastAsia="Times New Roman" w:cs="Times New Roman"/>
          <w:szCs w:val="24"/>
        </w:rPr>
        <w:t>ς, κύριε Πρόεδρε.</w:t>
      </w:r>
    </w:p>
    <w:p w14:paraId="56F24A6D" w14:textId="77777777" w:rsidR="00DA1B4D" w:rsidRDefault="004A2815">
      <w:pPr>
        <w:spacing w:after="0" w:line="600" w:lineRule="auto"/>
        <w:ind w:firstLine="720"/>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cs="Times New Roman"/>
          <w:szCs w:val="24"/>
        </w:rPr>
        <w:t xml:space="preserve">Μετά από δύο ομιλητές θα ανεβείτε στο Βήμα. </w:t>
      </w:r>
    </w:p>
    <w:p w14:paraId="56F24A6E"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Αργότερα. Αυτή </w:t>
      </w:r>
      <w:r>
        <w:rPr>
          <w:rFonts w:eastAsia="Times New Roman"/>
          <w:bCs/>
        </w:rPr>
        <w:t>είναι</w:t>
      </w:r>
      <w:r>
        <w:rPr>
          <w:rFonts w:eastAsia="Times New Roman" w:cs="Times New Roman"/>
          <w:szCs w:val="24"/>
        </w:rPr>
        <w:t xml:space="preserve"> η σχεδιασμένη μου ομιλία. Τώρα θα ήθελα τον λόγο για ένα λεπτό. </w:t>
      </w:r>
    </w:p>
    <w:p w14:paraId="56F24A6F" w14:textId="77777777" w:rsidR="00DA1B4D" w:rsidRDefault="004A2815">
      <w:pPr>
        <w:spacing w:after="0" w:line="600" w:lineRule="auto"/>
        <w:ind w:firstLine="720"/>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cs="Times New Roman"/>
          <w:szCs w:val="24"/>
        </w:rPr>
        <w:t xml:space="preserve"> Έχετε τον λόγο για </w:t>
      </w:r>
      <w:r>
        <w:rPr>
          <w:rFonts w:eastAsia="Times New Roman" w:cs="Times New Roman"/>
          <w:szCs w:val="24"/>
        </w:rPr>
        <w:t xml:space="preserve">ένα λεπτό, κύριε Λοβέρδο. </w:t>
      </w:r>
    </w:p>
    <w:p w14:paraId="56F24A70"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w:t>
      </w:r>
      <w:r>
        <w:rPr>
          <w:rFonts w:eastAsia="Times New Roman" w:cs="Times New Roman"/>
        </w:rPr>
        <w:t xml:space="preserve">Ευχαριστώ, κύριε Πρόεδρε. </w:t>
      </w:r>
      <w:r>
        <w:rPr>
          <w:rFonts w:eastAsia="Times New Roman" w:cs="Times New Roman"/>
          <w:szCs w:val="24"/>
        </w:rPr>
        <w:t xml:space="preserve"> </w:t>
      </w:r>
    </w:p>
    <w:p w14:paraId="56F24A71" w14:textId="77777777" w:rsidR="00DA1B4D" w:rsidRDefault="004A2815">
      <w:pPr>
        <w:spacing w:after="0" w:line="600" w:lineRule="auto"/>
        <w:ind w:firstLine="720"/>
        <w:jc w:val="both"/>
        <w:rPr>
          <w:rFonts w:eastAsia="Times New Roman" w:cs="Times New Roman"/>
        </w:rPr>
      </w:pPr>
      <w:r>
        <w:rPr>
          <w:rFonts w:eastAsia="Times New Roman" w:cs="Times New Roman"/>
          <w:szCs w:val="24"/>
        </w:rPr>
        <w:t xml:space="preserve">Κυρία Υπουργέ, στο σπίτι του κρεμασμένου -λέει ο λαός- δεν μιλάνε για σκοινί. Και επειδή εδώ συζητάμε για την κοινωνική οικονομία, εσείς, ως ΣΥΡΙΖΑ, όταν ήρθε ο νόμος μας το </w:t>
      </w:r>
      <w:r>
        <w:rPr>
          <w:rFonts w:eastAsia="Times New Roman" w:cs="Times New Roman"/>
          <w:szCs w:val="24"/>
        </w:rPr>
        <w:lastRenderedPageBreak/>
        <w:t>2010-2011</w:t>
      </w:r>
      <w:r>
        <w:rPr>
          <w:rFonts w:eastAsia="Times New Roman" w:cs="Times New Roman"/>
          <w:szCs w:val="24"/>
        </w:rPr>
        <w:t xml:space="preserve">, τον καταψηφίσατε. Και τον καταψηφίσατε μαζί με τον άλλο εταίρο σας, τον κ. Καμμένο, που, ως </w:t>
      </w:r>
      <w:r>
        <w:rPr>
          <w:rFonts w:eastAsia="Times New Roman" w:cs="Times New Roman"/>
        </w:rPr>
        <w:t xml:space="preserve">Νέα Δημοκρατία, καταψήφισε. </w:t>
      </w:r>
    </w:p>
    <w:p w14:paraId="56F24A72" w14:textId="77777777" w:rsidR="00DA1B4D" w:rsidRDefault="004A2815">
      <w:pPr>
        <w:spacing w:after="0" w:line="600" w:lineRule="auto"/>
        <w:ind w:firstLine="720"/>
        <w:jc w:val="both"/>
        <w:rPr>
          <w:rFonts w:eastAsia="Times New Roman" w:cs="Times New Roman"/>
        </w:rPr>
      </w:pPr>
      <w:r>
        <w:rPr>
          <w:rFonts w:eastAsia="Times New Roman" w:cs="Times New Roman"/>
        </w:rPr>
        <w:t xml:space="preserve">Εμείς, αντιθέτως, κομμάτια του σχεδίου νόμου σας θα τα ψηφίσουμε. Σας το είπε η </w:t>
      </w:r>
      <w:proofErr w:type="spellStart"/>
      <w:r>
        <w:rPr>
          <w:rFonts w:eastAsia="Times New Roman" w:cs="Times New Roman"/>
        </w:rPr>
        <w:t>εισηγήτριά</w:t>
      </w:r>
      <w:proofErr w:type="spellEnd"/>
      <w:r>
        <w:rPr>
          <w:rFonts w:eastAsia="Times New Roman" w:cs="Times New Roman"/>
        </w:rPr>
        <w:t xml:space="preserve"> μας και κάναμε και ορισμένες σκέψεις. Ειδι</w:t>
      </w:r>
      <w:r>
        <w:rPr>
          <w:rFonts w:eastAsia="Times New Roman" w:cs="Times New Roman"/>
        </w:rPr>
        <w:t xml:space="preserve">κά για τις ειδικές γραμματείες θα τοποθετηθώ κι εγώ. </w:t>
      </w:r>
    </w:p>
    <w:p w14:paraId="56F24A73" w14:textId="77777777" w:rsidR="00DA1B4D" w:rsidRDefault="004A2815">
      <w:pPr>
        <w:spacing w:after="0" w:line="600" w:lineRule="auto"/>
        <w:ind w:firstLine="720"/>
        <w:jc w:val="both"/>
        <w:rPr>
          <w:rFonts w:eastAsia="Times New Roman" w:cs="Times New Roman"/>
        </w:rPr>
      </w:pPr>
      <w:r>
        <w:rPr>
          <w:rFonts w:eastAsia="Times New Roman" w:cs="Times New Roman"/>
        </w:rPr>
        <w:t xml:space="preserve">Δεν μπορεί, </w:t>
      </w:r>
      <w:r>
        <w:rPr>
          <w:rFonts w:eastAsia="Times New Roman" w:cs="Times New Roman"/>
          <w:bCs/>
          <w:shd w:val="clear" w:color="auto" w:fill="FFFFFF"/>
        </w:rPr>
        <w:t>όμως,</w:t>
      </w:r>
      <w:r>
        <w:rPr>
          <w:rFonts w:eastAsia="Times New Roman" w:cs="Times New Roman"/>
        </w:rPr>
        <w:t xml:space="preserve"> να μας παραινείτε για το ποιο </w:t>
      </w:r>
      <w:r>
        <w:rPr>
          <w:rFonts w:eastAsia="Times New Roman"/>
          <w:bCs/>
        </w:rPr>
        <w:t>είναι</w:t>
      </w:r>
      <w:r>
        <w:rPr>
          <w:rFonts w:eastAsia="Times New Roman" w:cs="Times New Roman"/>
        </w:rPr>
        <w:t xml:space="preserve"> το κλίμα το κοινοβουλευτικό για ένα θέμα τόσο ευαίσθητο όσο η κοινωνική οικονομία. Δεν έχετε καμμία δυνατότητα, γιατί το δικό σας παρελθόν –εννοώ τη</w:t>
      </w:r>
      <w:r>
        <w:rPr>
          <w:rFonts w:eastAsia="Times New Roman" w:cs="Times New Roman"/>
        </w:rPr>
        <w:t xml:space="preserve">ς Πλειοψηφίας σήμερα- δεν σας το επιτρέπει. </w:t>
      </w:r>
    </w:p>
    <w:p w14:paraId="56F24A74" w14:textId="77777777" w:rsidR="00DA1B4D" w:rsidRDefault="004A2815">
      <w:pPr>
        <w:spacing w:after="0" w:line="600" w:lineRule="auto"/>
        <w:ind w:firstLine="720"/>
        <w:jc w:val="both"/>
        <w:rPr>
          <w:rFonts w:eastAsia="Times New Roman" w:cs="Times New Roman"/>
        </w:rPr>
      </w:pPr>
      <w:r>
        <w:rPr>
          <w:rFonts w:eastAsia="Times New Roman" w:cs="Times New Roman"/>
        </w:rPr>
        <w:lastRenderedPageBreak/>
        <w:t xml:space="preserve">Δεύτερον, πρέπει να ξέρετε, γιατί είστε δυο χρόνια ήδη εδώ, ότι, όταν η </w:t>
      </w:r>
      <w:r>
        <w:rPr>
          <w:rFonts w:eastAsia="Times New Roman"/>
          <w:bCs/>
        </w:rPr>
        <w:t>Βουλή</w:t>
      </w:r>
      <w:r>
        <w:rPr>
          <w:rFonts w:eastAsia="Times New Roman" w:cs="Times New Roman"/>
        </w:rPr>
        <w:t xml:space="preserve"> συνεδριάζει εν </w:t>
      </w:r>
      <w:proofErr w:type="spellStart"/>
      <w:r>
        <w:rPr>
          <w:rFonts w:eastAsia="Times New Roman" w:cs="Times New Roman"/>
        </w:rPr>
        <w:t>ολομελεία</w:t>
      </w:r>
      <w:proofErr w:type="spellEnd"/>
      <w:r>
        <w:rPr>
          <w:rFonts w:eastAsia="Times New Roman" w:cs="Times New Roman"/>
        </w:rPr>
        <w:t>, ο κάθε ομιλητής συμπεριλαμβάνει στο σκεπτικό του και τα μεγάλα τρέχοντα προβλήματα. Δεν λέω όλα τα τρέχοντα</w:t>
      </w:r>
      <w:r>
        <w:rPr>
          <w:rFonts w:eastAsia="Times New Roman" w:cs="Times New Roman"/>
        </w:rPr>
        <w:t xml:space="preserve"> προβλήματα, αλλά πάντως για την ημέρα της </w:t>
      </w:r>
      <w:r>
        <w:rPr>
          <w:rFonts w:eastAsia="Times New Roman"/>
        </w:rPr>
        <w:t>συζήτηση</w:t>
      </w:r>
      <w:r>
        <w:rPr>
          <w:rFonts w:eastAsia="Times New Roman" w:cs="Times New Roman"/>
        </w:rPr>
        <w:t xml:space="preserve">ς τα απολύτως κοινωνικώς επίμαχα. </w:t>
      </w:r>
    </w:p>
    <w:p w14:paraId="56F24A75" w14:textId="77777777" w:rsidR="00DA1B4D" w:rsidRDefault="004A2815">
      <w:pPr>
        <w:spacing w:after="0" w:line="600" w:lineRule="auto"/>
        <w:ind w:firstLine="720"/>
        <w:jc w:val="both"/>
        <w:rPr>
          <w:rFonts w:eastAsia="Times New Roman" w:cs="Times New Roman"/>
          <w:bCs/>
          <w:shd w:val="clear" w:color="auto" w:fill="FFFFFF"/>
        </w:rPr>
      </w:pPr>
      <w:r>
        <w:rPr>
          <w:rFonts w:eastAsia="Times New Roman" w:cs="Times New Roman"/>
        </w:rPr>
        <w:t xml:space="preserve">Και όταν επιβεβαιώνεται ο </w:t>
      </w:r>
      <w:r>
        <w:rPr>
          <w:rFonts w:eastAsia="Times New Roman" w:cs="Times New Roman"/>
          <w:lang w:val="en-US"/>
        </w:rPr>
        <w:t>Rob</w:t>
      </w:r>
      <w:r>
        <w:rPr>
          <w:rFonts w:eastAsia="Times New Roman" w:cs="Times New Roman"/>
        </w:rPr>
        <w:t xml:space="preserve"> </w:t>
      </w:r>
      <w:proofErr w:type="spellStart"/>
      <w:r>
        <w:rPr>
          <w:rFonts w:eastAsia="Times New Roman" w:cs="Times New Roman"/>
          <w:lang w:val="en-US"/>
        </w:rPr>
        <w:t>Riemen</w:t>
      </w:r>
      <w:proofErr w:type="spellEnd"/>
      <w:r>
        <w:rPr>
          <w:rFonts w:eastAsia="Times New Roman" w:cs="Times New Roman"/>
        </w:rPr>
        <w:t xml:space="preserve"> στο βιβλίο του «Η αέναη επιστροφή του φασισμού», με τη </w:t>
      </w:r>
      <w:r>
        <w:rPr>
          <w:rFonts w:eastAsia="Times New Roman" w:cs="Times New Roman"/>
          <w:bCs/>
          <w:shd w:val="clear" w:color="auto" w:fill="FFFFFF"/>
        </w:rPr>
        <w:t xml:space="preserve">λειτουργία μιας </w:t>
      </w:r>
      <w:r>
        <w:rPr>
          <w:rFonts w:eastAsia="Times New Roman"/>
          <w:bCs/>
          <w:shd w:val="clear" w:color="auto" w:fill="FFFFFF"/>
        </w:rPr>
        <w:t>κυβέρνησης</w:t>
      </w:r>
      <w:r>
        <w:rPr>
          <w:rFonts w:eastAsia="Times New Roman" w:cs="Times New Roman"/>
          <w:bCs/>
          <w:shd w:val="clear" w:color="auto" w:fill="FFFFFF"/>
        </w:rPr>
        <w:t xml:space="preserve"> που θέλει να δημιουργήσει τετελεσμένα στον χώρο της δικαιοσύνης και της ενημέρωσης, θα τα ακούτε, κυρία Υπουργέ. Εδώ </w:t>
      </w:r>
      <w:r>
        <w:rPr>
          <w:rFonts w:eastAsia="Times New Roman"/>
          <w:bCs/>
          <w:shd w:val="clear" w:color="auto" w:fill="FFFFFF"/>
        </w:rPr>
        <w:t>είναι</w:t>
      </w:r>
      <w:r>
        <w:rPr>
          <w:rFonts w:eastAsia="Times New Roman" w:cs="Times New Roman"/>
          <w:bCs/>
          <w:shd w:val="clear" w:color="auto" w:fill="FFFFFF"/>
        </w:rPr>
        <w:t xml:space="preserve"> για να μιλάει η </w:t>
      </w:r>
      <w:r>
        <w:rPr>
          <w:rFonts w:eastAsia="Times New Roman"/>
          <w:bCs/>
          <w:shd w:val="clear" w:color="auto" w:fill="FFFFFF"/>
        </w:rPr>
        <w:t>Κυβέρνηση</w:t>
      </w:r>
      <w:r>
        <w:rPr>
          <w:rFonts w:eastAsia="Times New Roman" w:cs="Times New Roman"/>
          <w:bCs/>
          <w:shd w:val="clear" w:color="auto" w:fill="FFFFFF"/>
        </w:rPr>
        <w:t xml:space="preserve"> και να ακούει την Αντιπολίτευση. </w:t>
      </w:r>
    </w:p>
    <w:p w14:paraId="56F24A76" w14:textId="77777777" w:rsidR="00DA1B4D" w:rsidRDefault="004A2815">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Αν περιμένετε να σας ραίνουμε με τριαντάφυλλα, κακώς περιμένετε, κυρία Υ</w:t>
      </w:r>
      <w:r>
        <w:rPr>
          <w:rFonts w:eastAsia="Times New Roman" w:cs="Times New Roman"/>
          <w:bCs/>
          <w:shd w:val="clear" w:color="auto" w:fill="FFFFFF"/>
        </w:rPr>
        <w:t xml:space="preserve">πουργέ. Για τις πράξεις εδώ ελέγχεστε και θα ελεγχθείτε. </w:t>
      </w:r>
    </w:p>
    <w:p w14:paraId="56F24A77" w14:textId="77777777" w:rsidR="00DA1B4D" w:rsidRDefault="004A2815">
      <w:pPr>
        <w:spacing w:after="0" w:line="600" w:lineRule="auto"/>
        <w:ind w:firstLine="720"/>
        <w:jc w:val="both"/>
        <w:rPr>
          <w:rFonts w:eastAsia="Times New Roman" w:cs="Times New Roman"/>
          <w:bCs/>
          <w:shd w:val="clear" w:color="auto" w:fill="FFFFFF"/>
        </w:rPr>
      </w:pPr>
      <w:r>
        <w:rPr>
          <w:rFonts w:eastAsia="Times New Roman"/>
          <w:b/>
          <w:bCs/>
          <w:shd w:val="clear" w:color="auto" w:fill="FFFFFF"/>
        </w:rPr>
        <w:t xml:space="preserve">ΠΡΟΕΔΡΕΥΩΝ (Γεώργιος </w:t>
      </w:r>
      <w:proofErr w:type="spellStart"/>
      <w:r>
        <w:rPr>
          <w:rFonts w:eastAsia="Times New Roman"/>
          <w:b/>
          <w:bCs/>
          <w:shd w:val="clear" w:color="auto" w:fill="FFFFFF"/>
        </w:rPr>
        <w:t>Λαμπρούλης</w:t>
      </w:r>
      <w:proofErr w:type="spellEnd"/>
      <w:r>
        <w:rPr>
          <w:rFonts w:eastAsia="Times New Roman"/>
          <w:b/>
          <w:bCs/>
          <w:shd w:val="clear" w:color="auto" w:fill="FFFFFF"/>
        </w:rPr>
        <w:t xml:space="preserve">): </w:t>
      </w:r>
      <w:r>
        <w:rPr>
          <w:rFonts w:eastAsia="Times New Roman" w:cs="Times New Roman"/>
          <w:bCs/>
          <w:shd w:val="clear" w:color="auto" w:fill="FFFFFF"/>
        </w:rPr>
        <w:t xml:space="preserve">Καλώς, κύριε Λοβέρδο. </w:t>
      </w:r>
    </w:p>
    <w:p w14:paraId="56F24A78" w14:textId="77777777" w:rsidR="00DA1B4D" w:rsidRDefault="004A2815">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Τον λόγο έχει η </w:t>
      </w:r>
      <w:r>
        <w:rPr>
          <w:rFonts w:eastAsia="Times New Roman" w:cs="Times New Roman"/>
          <w:bCs/>
          <w:shd w:val="clear" w:color="auto" w:fill="FFFFFF"/>
        </w:rPr>
        <w:t xml:space="preserve">κ. </w:t>
      </w:r>
      <w:proofErr w:type="spellStart"/>
      <w:r>
        <w:rPr>
          <w:rFonts w:eastAsia="Times New Roman" w:cs="Times New Roman"/>
          <w:bCs/>
          <w:shd w:val="clear" w:color="auto" w:fill="FFFFFF"/>
        </w:rPr>
        <w:t>Γεννιά</w:t>
      </w:r>
      <w:proofErr w:type="spellEnd"/>
      <w:r>
        <w:rPr>
          <w:rFonts w:eastAsia="Times New Roman" w:cs="Times New Roman"/>
          <w:bCs/>
          <w:shd w:val="clear" w:color="auto" w:fill="FFFFFF"/>
        </w:rPr>
        <w:t xml:space="preserve"> από τον ΣΥΡΙΖΑ.</w:t>
      </w:r>
    </w:p>
    <w:p w14:paraId="56F24A79" w14:textId="77777777" w:rsidR="00DA1B4D" w:rsidRDefault="004A2815">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ΓΕΩΡΓΙΑ ΓΕΝΝΙΑ:</w:t>
      </w:r>
      <w:r>
        <w:rPr>
          <w:rFonts w:eastAsia="Times New Roman" w:cs="Times New Roman"/>
          <w:bCs/>
          <w:shd w:val="clear" w:color="auto" w:fill="FFFFFF"/>
        </w:rPr>
        <w:t xml:space="preserve"> Ευχαριστώ, κύριε Πρόεδρε.  </w:t>
      </w:r>
    </w:p>
    <w:p w14:paraId="56F24A7A" w14:textId="77777777" w:rsidR="00DA1B4D" w:rsidRDefault="004A2815">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Κυρία Υπουργέ, </w:t>
      </w:r>
      <w:r>
        <w:rPr>
          <w:rFonts w:eastAsia="Times New Roman"/>
          <w:bCs/>
          <w:shd w:val="clear" w:color="auto" w:fill="FFFFFF"/>
        </w:rPr>
        <w:t>κυρίες και κύριοι συνάδελφοι,</w:t>
      </w:r>
      <w:r>
        <w:rPr>
          <w:rFonts w:eastAsia="Times New Roman" w:cs="Times New Roman"/>
          <w:bCs/>
          <w:shd w:val="clear" w:color="auto" w:fill="FFFFFF"/>
        </w:rPr>
        <w:t xml:space="preserve"> σήμερα συζ</w:t>
      </w:r>
      <w:r>
        <w:rPr>
          <w:rFonts w:eastAsia="Times New Roman" w:cs="Times New Roman"/>
          <w:bCs/>
          <w:shd w:val="clear" w:color="auto" w:fill="FFFFFF"/>
        </w:rPr>
        <w:t xml:space="preserve">ητούμε και ψηφίζουμε για το νομοσχέδιο που αφορά στην κοινωνική και αλληλέγγυα οικονομία, καθώς και στην ανάπτυξη των φορέων της. Από μόνος του ο τίτλος </w:t>
      </w:r>
      <w:r>
        <w:rPr>
          <w:rFonts w:eastAsia="Times New Roman"/>
          <w:bCs/>
          <w:shd w:val="clear" w:color="auto" w:fill="FFFFFF"/>
        </w:rPr>
        <w:t>είναι</w:t>
      </w:r>
      <w:r>
        <w:rPr>
          <w:rFonts w:eastAsia="Times New Roman" w:cs="Times New Roman"/>
          <w:bCs/>
          <w:shd w:val="clear" w:color="auto" w:fill="FFFFFF"/>
        </w:rPr>
        <w:t xml:space="preserve"> ενδεικτικός και </w:t>
      </w:r>
      <w:r>
        <w:rPr>
          <w:rFonts w:eastAsia="Times New Roman" w:cs="Times New Roman"/>
          <w:bCs/>
          <w:shd w:val="clear" w:color="auto" w:fill="FFFFFF"/>
        </w:rPr>
        <w:lastRenderedPageBreak/>
        <w:t>χαρακτηριστικός, τόσο των προθέσεων όσο και των στόχων που επιδιώκουμε να πετύχου</w:t>
      </w:r>
      <w:r>
        <w:rPr>
          <w:rFonts w:eastAsia="Times New Roman" w:cs="Times New Roman"/>
          <w:bCs/>
          <w:shd w:val="clear" w:color="auto" w:fill="FFFFFF"/>
        </w:rPr>
        <w:t xml:space="preserve">με. </w:t>
      </w:r>
    </w:p>
    <w:p w14:paraId="56F24A7B" w14:textId="77777777" w:rsidR="00DA1B4D" w:rsidRDefault="004A2815">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Η κοινωνική και αλληλέγγυα οικονομία έρχεται να προστεθεί ως τρίτος πόλος παραγωγής αγαθών και υπηρεσιών μετά τον ιδιωτικό και τον δημόσιο τομέα. Ο τομέας αυτός διαφοροποιείται από τους δύο παραπάνω, λόγω δύο βασικών χαρακτηριστικών. </w:t>
      </w:r>
    </w:p>
    <w:p w14:paraId="56F24A7C" w14:textId="77777777" w:rsidR="00DA1B4D" w:rsidRDefault="004A2815">
      <w:pPr>
        <w:spacing w:after="0" w:line="600" w:lineRule="auto"/>
        <w:ind w:firstLine="720"/>
        <w:jc w:val="both"/>
        <w:rPr>
          <w:rFonts w:eastAsia="Times New Roman"/>
          <w:bCs/>
          <w:shd w:val="clear" w:color="auto" w:fill="FFFFFF"/>
        </w:rPr>
      </w:pPr>
      <w:r>
        <w:rPr>
          <w:rFonts w:eastAsia="Times New Roman" w:cs="Times New Roman"/>
          <w:bCs/>
          <w:shd w:val="clear" w:color="auto" w:fill="FFFFFF"/>
        </w:rPr>
        <w:t>Πρώτον, οι δραστ</w:t>
      </w:r>
      <w:r>
        <w:rPr>
          <w:rFonts w:eastAsia="Times New Roman" w:cs="Times New Roman"/>
          <w:bCs/>
          <w:shd w:val="clear" w:color="auto" w:fill="FFFFFF"/>
        </w:rPr>
        <w:t xml:space="preserve">ηριότητες που αναπτύσσει δίνουν προτεραιότητα στην κάλυψη των κοινωνικών αναγκών και όχι στην επεκτατική κερδοφορία και, δεύτερον, οι δραστηριότητες αυτές αναπτύσσονται με συλλογικές και δημοκρατικές </w:t>
      </w:r>
      <w:r>
        <w:rPr>
          <w:rFonts w:eastAsia="Times New Roman"/>
          <w:bCs/>
          <w:shd w:val="clear" w:color="auto" w:fill="FFFFFF"/>
        </w:rPr>
        <w:t xml:space="preserve">διαδικασίες συμμετοχής και λήψης αποφάσεων. </w:t>
      </w:r>
    </w:p>
    <w:p w14:paraId="56F24A7D" w14:textId="77777777" w:rsidR="00DA1B4D" w:rsidRDefault="004A2815">
      <w:pPr>
        <w:spacing w:after="0" w:line="600" w:lineRule="auto"/>
        <w:ind w:firstLine="720"/>
        <w:jc w:val="both"/>
        <w:rPr>
          <w:rFonts w:eastAsia="Times New Roman" w:cs="Times New Roman"/>
          <w:szCs w:val="24"/>
        </w:rPr>
      </w:pPr>
      <w:r>
        <w:rPr>
          <w:rFonts w:eastAsia="Times New Roman"/>
          <w:bCs/>
          <w:shd w:val="clear" w:color="auto" w:fill="FFFFFF"/>
        </w:rPr>
        <w:lastRenderedPageBreak/>
        <w:t>Από την άλλ</w:t>
      </w:r>
      <w:r>
        <w:rPr>
          <w:rFonts w:eastAsia="Times New Roman"/>
          <w:bCs/>
          <w:shd w:val="clear" w:color="auto" w:fill="FFFFFF"/>
        </w:rPr>
        <w:t xml:space="preserve">η, όμως, δεν τους αντιπαλεύετε, διότι αποσκοπεί στην παραγωγή προϊόντων και την παροχή υπηρεσιών, που δεν προσφέρονται ή δεν προσφέρονται επαρκώς από τον ιδιωτικό και τον δημόσιο τομέα, με στόχο την πρόσβαση των μελών της τοπικής κοινωνίας σε αυτά. </w:t>
      </w:r>
    </w:p>
    <w:p w14:paraId="56F24A7E" w14:textId="77777777" w:rsidR="00DA1B4D" w:rsidRDefault="004A2815">
      <w:pPr>
        <w:spacing w:after="0" w:line="600" w:lineRule="auto"/>
        <w:jc w:val="both"/>
        <w:rPr>
          <w:rFonts w:eastAsia="Times New Roman" w:cs="Times New Roman"/>
          <w:szCs w:val="24"/>
        </w:rPr>
      </w:pPr>
      <w:r>
        <w:rPr>
          <w:rFonts w:eastAsia="Times New Roman" w:cs="Times New Roman"/>
          <w:szCs w:val="24"/>
        </w:rPr>
        <w:t xml:space="preserve">Έτσι, θα μπορούσαμε να πούμε, λοιπόν, ότι δρα συμπληρωματικά. </w:t>
      </w:r>
    </w:p>
    <w:p w14:paraId="56F24A7F"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Επιπλέον, βασική προτεραιότητα είναι ο βιοπορισμός όσων παράγουν ή προσφέρουν τις υπηρεσίες αυτές και η δημιουργία νέων θέσεων εργασίας.</w:t>
      </w:r>
    </w:p>
    <w:p w14:paraId="56F24A80"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Παράλληλα, προτάσσει τη δημοκρατική λειτουργία στον τρόπ</w:t>
      </w:r>
      <w:r>
        <w:rPr>
          <w:rFonts w:eastAsia="Times New Roman" w:cs="Times New Roman"/>
          <w:szCs w:val="24"/>
        </w:rPr>
        <w:t xml:space="preserve">ο εσωτερικής οργάνωσης της εργασίας, τον καθορισμό των μισθών, της παραγωγής και της επανεπένδυσης. </w:t>
      </w:r>
    </w:p>
    <w:p w14:paraId="56F24A81"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Τέλος, λαμβάνει υπ’ </w:t>
      </w:r>
      <w:proofErr w:type="spellStart"/>
      <w:r>
        <w:rPr>
          <w:rFonts w:eastAsia="Times New Roman" w:cs="Times New Roman"/>
          <w:szCs w:val="24"/>
        </w:rPr>
        <w:t>όψιν</w:t>
      </w:r>
      <w:proofErr w:type="spellEnd"/>
      <w:r>
        <w:rPr>
          <w:rFonts w:eastAsia="Times New Roman" w:cs="Times New Roman"/>
          <w:szCs w:val="24"/>
        </w:rPr>
        <w:t xml:space="preserve"> και μεριμνά για την </w:t>
      </w:r>
      <w:proofErr w:type="spellStart"/>
      <w:r>
        <w:rPr>
          <w:rFonts w:eastAsia="Times New Roman" w:cs="Times New Roman"/>
          <w:szCs w:val="24"/>
        </w:rPr>
        <w:t>αειφορία</w:t>
      </w:r>
      <w:proofErr w:type="spellEnd"/>
      <w:r>
        <w:rPr>
          <w:rFonts w:eastAsia="Times New Roman" w:cs="Times New Roman"/>
          <w:szCs w:val="24"/>
        </w:rPr>
        <w:t xml:space="preserve"> του φυσικού περιβάλλοντος και την καταπολέμηση των κοινωνικών ανισοτήτων.</w:t>
      </w:r>
    </w:p>
    <w:p w14:paraId="56F24A82"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Απ’ όλα τα παραπάνω, λοιπόν</w:t>
      </w:r>
      <w:r>
        <w:rPr>
          <w:rFonts w:eastAsia="Times New Roman" w:cs="Times New Roman"/>
          <w:szCs w:val="24"/>
        </w:rPr>
        <w:t>, συνάγεται ότι μέσα σ’ αυτό το ζοφερό κλίμα ασφυξίας και κοινωνικής αποσταθεροποίησης προσπαθούμε με κάθε μέσο να αντιστρέψουμε το αρνητικό κλίμα και να αμβλύνουμε τις συνέπειες για όλους τους πολίτες. Αυτό το επιτυγχάνουμε εισάγοντας νομοθετήματα που υλο</w:t>
      </w:r>
      <w:r>
        <w:rPr>
          <w:rFonts w:eastAsia="Times New Roman" w:cs="Times New Roman"/>
          <w:szCs w:val="24"/>
        </w:rPr>
        <w:t xml:space="preserve">ποιούν τις δεσμεύσεις μας για πιο φιλικό, κοινωνικό κράτος, για </w:t>
      </w:r>
      <w:r>
        <w:rPr>
          <w:rFonts w:eastAsia="Times New Roman" w:cs="Times New Roman"/>
          <w:szCs w:val="24"/>
        </w:rPr>
        <w:lastRenderedPageBreak/>
        <w:t>συμμετοχή των πολιτών στην οικονομία της οικονομίας, εισάγοντας σήμερα έναν θεσμό, ο οποίος για πρώτη φορά εισάγεται στην ελληνική έννομη τάξη, με τέτοιο συγκροτημένο τρόπο και συγκεκριμένο πλ</w:t>
      </w:r>
      <w:r>
        <w:rPr>
          <w:rFonts w:eastAsia="Times New Roman" w:cs="Times New Roman"/>
          <w:szCs w:val="24"/>
        </w:rPr>
        <w:t>αίσιο, προκειμένου να λειτουργήσει ως φορέας παραγωγικής ανασυγκρότησης.</w:t>
      </w:r>
    </w:p>
    <w:p w14:paraId="56F24A83"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Το συγκεκριμένο, λοιπόν, σχέδιο νόμου αποσκοπεί στο να βάλει σε πρώτο πλάνο και σε τροχιά ανάπτυξης την κοινωνική οικονομία, ώστε σε βάθος χρόνου να συμβάλει ακόμη και με 10% στην αύξ</w:t>
      </w:r>
      <w:r>
        <w:rPr>
          <w:rFonts w:eastAsia="Times New Roman" w:cs="Times New Roman"/>
          <w:szCs w:val="24"/>
        </w:rPr>
        <w:t xml:space="preserve">ηση του ΑΕΠ, όπως συμβαίνει και σε άλλες χώρες, για παράδειγμα στη Γαλλία, την Ιταλία, την Ισπανία, τις ΗΠΑ και τον Καναδά. Στην Ελλάδα ο τομέας αυτός συνεισφέρει </w:t>
      </w:r>
      <w:r>
        <w:rPr>
          <w:rFonts w:eastAsia="Times New Roman" w:cs="Times New Roman"/>
          <w:szCs w:val="24"/>
        </w:rPr>
        <w:lastRenderedPageBreak/>
        <w:t xml:space="preserve">λιγότερο από 1%. Επομένως, αντιλαμβανόμαστε όλοι τη σπουδαιότητα του εγχειρήματος. </w:t>
      </w:r>
    </w:p>
    <w:p w14:paraId="56F24A84"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Πολύ σημα</w:t>
      </w:r>
      <w:r>
        <w:rPr>
          <w:rFonts w:eastAsia="Times New Roman" w:cs="Times New Roman"/>
          <w:szCs w:val="24"/>
        </w:rPr>
        <w:t>ντικό στοιχείο είναι το όχημα που επιλέχθηκε για την ανάπτυξη της κοινωνικής οικονομίας, που είναι τα συνεργατικά οχήματα. Το δε καύσιμο του οχήματος, όπως πολύ χαρακτηριστικά επισημάνθηκε, είναι το σταθερό και διαφανές περιβάλλον, που θα μπορεί να υποστηρ</w:t>
      </w:r>
      <w:r>
        <w:rPr>
          <w:rFonts w:eastAsia="Times New Roman" w:cs="Times New Roman"/>
          <w:szCs w:val="24"/>
        </w:rPr>
        <w:t xml:space="preserve">ίζει εμπράκτως την ανάπτυξη των παραγωγικών αυτών εγχειρημάτων, γιατί θα διευκολύνει τη συμμετοχή των πολιτών σε παραγωγικές δραστηριότητες μέσω εγχειρημάτων αυτοδιαχείρισης και συλλογικής, κοινωνικής επιχειρηματικότητας. </w:t>
      </w:r>
    </w:p>
    <w:p w14:paraId="56F24A85"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Μια, άλλωστε, από τις καινοτομίες</w:t>
      </w:r>
      <w:r>
        <w:rPr>
          <w:rFonts w:eastAsia="Times New Roman" w:cs="Times New Roman"/>
          <w:szCs w:val="24"/>
        </w:rPr>
        <w:t xml:space="preserve"> είναι η δημιουργία νέου νομικού προσώπου, που υπάρχει σε πολλές άλλες χώρες και εφαρμόζεται με επιτυχία, του συνεταιρισμού εργαζομένων. Δηλαδή, πρόκειται για μια συνεταιριστική σύμπραξη τριών τουλάχιστον φυσικών προσώπων, που συνεταιρίζονται με σκοπό να β</w:t>
      </w:r>
      <w:r>
        <w:rPr>
          <w:rFonts w:eastAsia="Times New Roman" w:cs="Times New Roman"/>
          <w:szCs w:val="24"/>
        </w:rPr>
        <w:t>ιοποριστούν από της εργασία τους. Μέσω του συνεταιρισμού αυτού θα μπορούν οι εργαζόμενοι να αναλαμβάνουν και να λειτουργούν πτωχευμένες, προβληματικές ή εγκαταλελειμμένες επιχειρήσεις. Θα μπορούν, επίσης, να συμμετέχουν πολύ μικρές ή ατομικές επιχειρήσεις,</w:t>
      </w:r>
      <w:r>
        <w:rPr>
          <w:rFonts w:eastAsia="Times New Roman" w:cs="Times New Roman"/>
          <w:szCs w:val="24"/>
        </w:rPr>
        <w:t xml:space="preserve"> οι οποίες υπό την απειλή της παγκοσμιοποίησης ή άλλων οικονομικών δυσχερειών θα μπορούν </w:t>
      </w:r>
      <w:r>
        <w:rPr>
          <w:rFonts w:eastAsia="Times New Roman" w:cs="Times New Roman"/>
          <w:szCs w:val="24"/>
        </w:rPr>
        <w:lastRenderedPageBreak/>
        <w:t>να αναπτυχθούν και να αποδώσουν καλύτερα σε συνεργατικό περιβάλλον.</w:t>
      </w:r>
    </w:p>
    <w:p w14:paraId="56F24A86"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Τέλος, θα μπορούν να έχουν ενεργό ρόλο νέοι και νέες, που δεν θέλουν ή δεν μπορούν να ενταχθούν σε </w:t>
      </w:r>
      <w:r>
        <w:rPr>
          <w:rFonts w:eastAsia="Times New Roman" w:cs="Times New Roman"/>
          <w:szCs w:val="24"/>
        </w:rPr>
        <w:t xml:space="preserve">μια </w:t>
      </w:r>
      <w:proofErr w:type="spellStart"/>
      <w:r>
        <w:rPr>
          <w:rFonts w:eastAsia="Times New Roman" w:cs="Times New Roman"/>
          <w:szCs w:val="24"/>
        </w:rPr>
        <w:t>απορρυθμισμένη</w:t>
      </w:r>
      <w:proofErr w:type="spellEnd"/>
      <w:r>
        <w:rPr>
          <w:rFonts w:eastAsia="Times New Roman" w:cs="Times New Roman"/>
          <w:szCs w:val="24"/>
        </w:rPr>
        <w:t xml:space="preserve"> αγορά εργασίας, θέλουν, όμως, να μείνουν στη χώρα και να μπορέσουν να εργαστούν με αξιοπρέπεια, γιατί η ένταξη μιας τέτοιας επιχείρησης ή προσώπων στην αλληλέγγυα οικονομία θα τους δώσει μεγάλες δυνατότητες χρηματοδότησης μέσω του Ταμείο</w:t>
      </w:r>
      <w:r>
        <w:rPr>
          <w:rFonts w:eastAsia="Times New Roman" w:cs="Times New Roman"/>
          <w:szCs w:val="24"/>
        </w:rPr>
        <w:t>υ Κοινωνικής Οικονομίας, που, επίσης, θεσμοθετείται.</w:t>
      </w:r>
    </w:p>
    <w:p w14:paraId="56F24A87"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Ήδη, λοιπόν, για το εγχείρημα αυτό έχουν εξασφαλιστεί πόροι ύψους 157 εκατομμυρίων ευρώ. Συνεπώς, το νομοσχέδιο για την κοινωνική και αλληλέγγυα οικονομία δίνει τη δυνατότητα και μπορεί να κινητοποιήσει </w:t>
      </w:r>
      <w:r>
        <w:rPr>
          <w:rFonts w:eastAsia="Times New Roman" w:cs="Times New Roman"/>
          <w:szCs w:val="24"/>
        </w:rPr>
        <w:t>κοινωνικούς πόρους με μεγάλη αποδοτικότητα όσον αφορά στη δημιουργία θέσεων εργασίας και την ενδογενή ανάπτυξη του παραγωγικού ιστού.</w:t>
      </w:r>
    </w:p>
    <w:p w14:paraId="56F24A88"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Μπορεί και θα δημιουργήσει νέες θέσεις εργασίας και νέους συμμετοχικούς φορείς, όπου οι σχέσεις των μελών και των εργαζομέ</w:t>
      </w:r>
      <w:r>
        <w:rPr>
          <w:rFonts w:eastAsia="Times New Roman" w:cs="Times New Roman"/>
          <w:szCs w:val="24"/>
        </w:rPr>
        <w:t>νων θα είναι ισότιμες και συνεργατικές, δημοκρατικά οργανωμένες.</w:t>
      </w:r>
    </w:p>
    <w:p w14:paraId="56F24A89"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Για όλους αυτούς τους λόγους, λοιπόν, θεωρώ ότι και ο παρόν νόμος θέτει γερά θεμέλια για ένα ξεκίνημα, ένα νέο ξεκίνημα της υγιούς ανάπτυξης και του κοινωνικού μοντέλου που θέλουμε να ενισχύσ</w:t>
      </w:r>
      <w:r>
        <w:rPr>
          <w:rFonts w:eastAsia="Times New Roman" w:cs="Times New Roman"/>
          <w:szCs w:val="24"/>
        </w:rPr>
        <w:t>ουμε. Γι’ αυτούς, λοιπόν, όλους τους λόγους κι εγώ στηρίζω ανεπιφύλακτα,.</w:t>
      </w:r>
    </w:p>
    <w:p w14:paraId="56F24A8A"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56F24A8B" w14:textId="77777777" w:rsidR="00DA1B4D" w:rsidRDefault="004A281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56F24A8C"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την </w:t>
      </w:r>
      <w:r>
        <w:rPr>
          <w:rFonts w:eastAsia="Times New Roman" w:cs="Times New Roman"/>
          <w:szCs w:val="24"/>
        </w:rPr>
        <w:t xml:space="preserve">κ. </w:t>
      </w:r>
      <w:proofErr w:type="spellStart"/>
      <w:r>
        <w:rPr>
          <w:rFonts w:eastAsia="Times New Roman" w:cs="Times New Roman"/>
          <w:szCs w:val="24"/>
        </w:rPr>
        <w:t>Γεννιά</w:t>
      </w:r>
      <w:proofErr w:type="spellEnd"/>
      <w:r>
        <w:rPr>
          <w:rFonts w:eastAsia="Times New Roman" w:cs="Times New Roman"/>
          <w:szCs w:val="24"/>
        </w:rPr>
        <w:t xml:space="preserve"> και για την οικονομία του χρόνου.</w:t>
      </w:r>
    </w:p>
    <w:p w14:paraId="56F24A8D"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Τον λόγο </w:t>
      </w:r>
      <w:r>
        <w:rPr>
          <w:rFonts w:eastAsia="Times New Roman" w:cs="Times New Roman"/>
          <w:szCs w:val="24"/>
        </w:rPr>
        <w:t>έχει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Αραπατζή</w:t>
      </w:r>
      <w:proofErr w:type="spellEnd"/>
      <w:r>
        <w:rPr>
          <w:rFonts w:eastAsia="Times New Roman" w:cs="Times New Roman"/>
          <w:szCs w:val="24"/>
        </w:rPr>
        <w:t xml:space="preserve"> από τη Νέα Δημοκρατία και μετά 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Αραπατζή</w:t>
      </w:r>
      <w:proofErr w:type="spellEnd"/>
      <w:r>
        <w:rPr>
          <w:rFonts w:eastAsia="Times New Roman" w:cs="Times New Roman"/>
          <w:szCs w:val="24"/>
        </w:rPr>
        <w:t xml:space="preserve"> θα ακολουθήσει ο Κοινοβουλευτικός Εκπρόσωπος της Δημοκρατικής Συμπαράταξης, ο κ. Λοβέρδος.</w:t>
      </w:r>
    </w:p>
    <w:p w14:paraId="56F24A8E"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Ευχαριστώ, κύριε Πρόεδρε.</w:t>
      </w:r>
    </w:p>
    <w:p w14:paraId="56F24A8F"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συζητάμε σήμερα τη θεσμο</w:t>
      </w:r>
      <w:r>
        <w:rPr>
          <w:rFonts w:eastAsia="Times New Roman" w:cs="Times New Roman"/>
          <w:szCs w:val="24"/>
        </w:rPr>
        <w:t>θέτηση της κοινωνικής οικονομίας, ενός θεσμού που έχει σαν αποστολή την εύρεση λύσεων εκεί που το κράτος δεν μπορεί και η οικονομία της αγοράς αποτυγχάνει.</w:t>
      </w:r>
    </w:p>
    <w:p w14:paraId="56F24A90"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Αν και ο πρώτος νόμος γι’ αυτό τον θεσμό έχει ψηφιστεί από το 2011, εντούτοις τα αποτελέσματά του υπ</w:t>
      </w:r>
      <w:r>
        <w:rPr>
          <w:rFonts w:eastAsia="Times New Roman" w:cs="Times New Roman"/>
          <w:szCs w:val="24"/>
        </w:rPr>
        <w:t>ήρξαν πενιχρά, καθώς δεν εφαρμόστηκε ποτέ ούτε εκδόθηκαν οι σχετικές υπουργικές αποφάσεις και εγκύκλιοι.</w:t>
      </w:r>
    </w:p>
    <w:p w14:paraId="56F24A91" w14:textId="77777777" w:rsidR="00DA1B4D" w:rsidRDefault="004A28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Η αλήθεια είναι ότι το σημερινό σχέδιο νόμου ελάχιστα διαφέρει από αυτό του 2011, το οποίο, βέβαια, κατά την προσφιλή του τακτική ο ΣΥΡΙΖΑ τότε καταψήφ</w:t>
      </w:r>
      <w:r>
        <w:rPr>
          <w:rFonts w:eastAsia="Times New Roman" w:cs="Times New Roman"/>
          <w:szCs w:val="24"/>
        </w:rPr>
        <w:t xml:space="preserve">ισε και «πάγωσε», με αποτέλεσμα να πεθάνουν και οι όσες συνεταιριστικές επιχειρήσεις είχαν καταφέρει να δημιουργηθούν. </w:t>
      </w:r>
    </w:p>
    <w:p w14:paraId="56F24A92" w14:textId="77777777" w:rsidR="00DA1B4D" w:rsidRDefault="004A28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Παρά ταύτα, μετά τις συζητήσεις που έγιναν στην Επιτροπή Κοινωνικών Υποθέσεων και τις βελτιωτικές προτάσεις της Νέας Δημοκρατίας που έκα</w:t>
      </w:r>
      <w:r>
        <w:rPr>
          <w:rFonts w:eastAsia="Times New Roman" w:cs="Times New Roman"/>
          <w:szCs w:val="24"/>
        </w:rPr>
        <w:t xml:space="preserve">νε αποδεκτές η Υπουργός, εμείς θα ψηφίσουμε το νομοσχέδιο επί της αρχής και τις όποιες επιφυλάξεις μας θα τις διατυπώσουμε συγκεκριμένα επί των άρθρων. </w:t>
      </w:r>
    </w:p>
    <w:p w14:paraId="56F24A93" w14:textId="77777777" w:rsidR="00DA1B4D" w:rsidRDefault="004A28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Η Νέα Δημοκρατία εμπράκτως για μια ακόμη φορά αντιμετωπίζει με ευθύνη το κοινοβουλευτικό έργο και δεν λ</w:t>
      </w:r>
      <w:r>
        <w:rPr>
          <w:rFonts w:eastAsia="Times New Roman" w:cs="Times New Roman"/>
          <w:szCs w:val="24"/>
        </w:rPr>
        <w:t xml:space="preserve">έει «όχι» σε όλα, πρακτική που κατά κόρον ακολούθησε ο ΣΥΡΙΖΑ όσα χρόνια βρισκόταν στην αντιπολίτευση. </w:t>
      </w:r>
    </w:p>
    <w:p w14:paraId="56F24A94" w14:textId="77777777" w:rsidR="00DA1B4D" w:rsidRDefault="004A28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Θα μου επιτρέψετε, λοιπόν, τον υπόλοιπο χρόνο της ομιλίας μου και παρά τις από του Βήματος παραινέσεις της κυρίας Υπουργού να ασχοληθούμε αποκλειστικώς στην ομιλία μας με το νομοσχέδιο, να αναφερθώ στη σημερινή πολιτική πραγματικότητα, που είναι περισσότερ</w:t>
      </w:r>
      <w:r>
        <w:rPr>
          <w:rFonts w:eastAsia="Times New Roman" w:cs="Times New Roman"/>
          <w:szCs w:val="24"/>
        </w:rPr>
        <w:t xml:space="preserve">ο βαριά από ποτέ. </w:t>
      </w:r>
    </w:p>
    <w:p w14:paraId="56F24A95" w14:textId="77777777" w:rsidR="00DA1B4D" w:rsidRDefault="004A28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Κυρία Υπουργέ, μας κάνατε παραινέσεις να ομιλούμε. Καλό είναι να ακούτε τους Βουλευτές που αγορεύουν. </w:t>
      </w:r>
    </w:p>
    <w:p w14:paraId="56F24A96" w14:textId="77777777" w:rsidR="00DA1B4D" w:rsidRDefault="004A2815">
      <w:pPr>
        <w:spacing w:after="0"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Κυρία Αραμπατζή, συνεχίστε, παρακαλώ. </w:t>
      </w:r>
    </w:p>
    <w:p w14:paraId="56F24A97" w14:textId="77777777" w:rsidR="00DA1B4D" w:rsidRDefault="004A28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Διότι η σημερινή μέρα ορίζεται από τη χθεσ</w:t>
      </w:r>
      <w:r>
        <w:rPr>
          <w:rFonts w:eastAsia="Times New Roman" w:cs="Times New Roman"/>
          <w:szCs w:val="24"/>
        </w:rPr>
        <w:t xml:space="preserve">ινοβραδινή απόφαση του Συμβουλίου της Επικρατείας, που παρά τις απειλές, τις λογικές παρακράτους, τους εκφοβισμούς και την προσπάθεια να </w:t>
      </w:r>
      <w:proofErr w:type="spellStart"/>
      <w:r>
        <w:rPr>
          <w:rFonts w:eastAsia="Times New Roman" w:cs="Times New Roman"/>
          <w:szCs w:val="24"/>
        </w:rPr>
        <w:t>ευτελιστούν</w:t>
      </w:r>
      <w:proofErr w:type="spellEnd"/>
      <w:r>
        <w:rPr>
          <w:rFonts w:eastAsia="Times New Roman" w:cs="Times New Roman"/>
          <w:szCs w:val="24"/>
        </w:rPr>
        <w:t xml:space="preserve"> και να διαπομπευθούν οι δικαστές του Συμβουλίου της Επικρατείας μέσω της πρώτης σελίδας της </w:t>
      </w:r>
      <w:r>
        <w:rPr>
          <w:rFonts w:eastAsia="Times New Roman" w:cs="Times New Roman"/>
          <w:szCs w:val="24"/>
        </w:rPr>
        <w:t>«</w:t>
      </w:r>
      <w:r>
        <w:rPr>
          <w:rFonts w:eastAsia="Times New Roman" w:cs="Times New Roman"/>
          <w:szCs w:val="24"/>
        </w:rPr>
        <w:t>ΑΥΓΗΣ</w:t>
      </w:r>
      <w:r>
        <w:rPr>
          <w:rFonts w:eastAsia="Times New Roman" w:cs="Times New Roman"/>
          <w:szCs w:val="24"/>
        </w:rPr>
        <w:t>»</w:t>
      </w:r>
      <w:r>
        <w:rPr>
          <w:rFonts w:eastAsia="Times New Roman" w:cs="Times New Roman"/>
          <w:szCs w:val="24"/>
        </w:rPr>
        <w:t xml:space="preserve"> -τακτικ</w:t>
      </w:r>
      <w:r>
        <w:rPr>
          <w:rFonts w:eastAsia="Times New Roman" w:cs="Times New Roman"/>
          <w:szCs w:val="24"/>
        </w:rPr>
        <w:t xml:space="preserve">ές πρωτοφανείς και πρωτόγνωρες για τη δημοκρατική μας πολιτεία- έκανε παραδεκτές επί της αρχής τις προσφυγές των τηλεοπτικών σταθμών ως προς την αντισυνταγματικότητα του νόμου Παππά. </w:t>
      </w:r>
    </w:p>
    <w:p w14:paraId="56F24A98" w14:textId="77777777" w:rsidR="00DA1B4D" w:rsidRDefault="004A28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Μετά από αυτή τη γενναία απόφαση, που δείχνει ότι οι δικαστές ούτε εκβιά</w:t>
      </w:r>
      <w:r>
        <w:rPr>
          <w:rFonts w:eastAsia="Times New Roman" w:cs="Times New Roman"/>
          <w:szCs w:val="24"/>
        </w:rPr>
        <w:t>ζονται ούτε τρομοκρατούνται, αναρωτιέμαι αν ο κύριος Πρωθυπουργός και η Κυβέρνησή του θα έχουν το θράσος να επαναφέρουν την τροπολογία Παππά, που ρίχνει «μαύρο» στα κανάλια και οδηγεί χιλιάδες εργαζόμενους στην ανεργία, χωρίς, βεβαίως, να περιμένουν την τε</w:t>
      </w:r>
      <w:r>
        <w:rPr>
          <w:rFonts w:eastAsia="Times New Roman" w:cs="Times New Roman"/>
          <w:szCs w:val="24"/>
        </w:rPr>
        <w:t xml:space="preserve">λική απόφαση της </w:t>
      </w:r>
      <w:r>
        <w:rPr>
          <w:rFonts w:eastAsia="Times New Roman" w:cs="Times New Roman"/>
          <w:szCs w:val="24"/>
        </w:rPr>
        <w:t>δ</w:t>
      </w:r>
      <w:r>
        <w:rPr>
          <w:rFonts w:eastAsia="Times New Roman" w:cs="Times New Roman"/>
          <w:szCs w:val="24"/>
        </w:rPr>
        <w:t xml:space="preserve">ικαιοσύνης για τη συνταγματικότητα ή μη του νόμου. </w:t>
      </w:r>
    </w:p>
    <w:p w14:paraId="56F24A99" w14:textId="77777777" w:rsidR="00DA1B4D" w:rsidRDefault="004A28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Θα τολμήσει ο κύριος Πρωθυπουργός στην ομιλία που έχει προαναγγείλει από χθες ότι θα κάνει το απόγευμα να επαναφέρει την τροπολογία, η οποία ευτελίζει τους θεσμούς και προσβάλλει το Συμβ</w:t>
      </w:r>
      <w:r>
        <w:rPr>
          <w:rFonts w:eastAsia="Times New Roman" w:cs="Times New Roman"/>
          <w:szCs w:val="24"/>
        </w:rPr>
        <w:t xml:space="preserve">ούλιο της Επικρατείας, πολύ περισσότερο μετά τη χθεσινοβραδινή του απόφαση; </w:t>
      </w:r>
    </w:p>
    <w:p w14:paraId="56F24A9A" w14:textId="77777777" w:rsidR="00DA1B4D" w:rsidRDefault="004A28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Όμως, αφού ο κ. Τσίπρας αποφάσισε να έρθει και να μιλήσει το απόγευμα στη Βουλή, μήπως θα πρέπει να απολογηθεί και για τον ανεκδιήγητο </w:t>
      </w:r>
      <w:r>
        <w:rPr>
          <w:rFonts w:eastAsia="Times New Roman" w:cs="Times New Roman"/>
          <w:szCs w:val="24"/>
        </w:rPr>
        <w:t>δ</w:t>
      </w:r>
      <w:r>
        <w:rPr>
          <w:rFonts w:eastAsia="Times New Roman" w:cs="Times New Roman"/>
          <w:szCs w:val="24"/>
        </w:rPr>
        <w:t>ιοικητή του ΟΑΕΕ, που καλεί όποιον αδυνατεί</w:t>
      </w:r>
      <w:r>
        <w:rPr>
          <w:rFonts w:eastAsia="Times New Roman" w:cs="Times New Roman"/>
          <w:szCs w:val="24"/>
        </w:rPr>
        <w:t xml:space="preserve"> να πληρώσει εισφορές να πάει την επιχείρησή του στη Βουλγαρία; Να υπενθυμίσουμε απλώς στον κύριο </w:t>
      </w:r>
      <w:r>
        <w:rPr>
          <w:rFonts w:eastAsia="Times New Roman" w:cs="Times New Roman"/>
          <w:szCs w:val="24"/>
        </w:rPr>
        <w:t>δ</w:t>
      </w:r>
      <w:r>
        <w:rPr>
          <w:rFonts w:eastAsia="Times New Roman" w:cs="Times New Roman"/>
          <w:szCs w:val="24"/>
        </w:rPr>
        <w:t xml:space="preserve">ιοικητή των </w:t>
      </w:r>
      <w:r>
        <w:rPr>
          <w:rFonts w:eastAsia="Times New Roman" w:cs="Times New Roman"/>
          <w:szCs w:val="24"/>
        </w:rPr>
        <w:t>ε</w:t>
      </w:r>
      <w:r>
        <w:rPr>
          <w:rFonts w:eastAsia="Times New Roman" w:cs="Times New Roman"/>
          <w:szCs w:val="24"/>
        </w:rPr>
        <w:t xml:space="preserve">λεύθερων </w:t>
      </w:r>
      <w:r>
        <w:rPr>
          <w:rFonts w:eastAsia="Times New Roman" w:cs="Times New Roman"/>
          <w:szCs w:val="24"/>
        </w:rPr>
        <w:t>ε</w:t>
      </w:r>
      <w:r>
        <w:rPr>
          <w:rFonts w:eastAsia="Times New Roman" w:cs="Times New Roman"/>
          <w:szCs w:val="24"/>
        </w:rPr>
        <w:t>παγγελματιών ότι εξαιτίας της λαίλαπας των φόρων και των εισφορών που φέρατε με το τρίτο και αχρείαστο μνημόνιο –η οποία εφορμά δριμύτ</w:t>
      </w:r>
      <w:r>
        <w:rPr>
          <w:rFonts w:eastAsia="Times New Roman" w:cs="Times New Roman"/>
          <w:szCs w:val="24"/>
        </w:rPr>
        <w:t xml:space="preserve">ερη από 1-1-2017- οι μικρομεσαίες επιχειρήσεις έρχονται αντιμέτωπες με λουκέτα, κλείσιμο βιβλίων και μεταφορά της έδρας τους στην αλλοδαπή. </w:t>
      </w:r>
      <w:r>
        <w:rPr>
          <w:rFonts w:eastAsia="Times New Roman" w:cs="Times New Roman"/>
          <w:szCs w:val="24"/>
        </w:rPr>
        <w:lastRenderedPageBreak/>
        <w:t>Και όλα αυτά, βεβαίως, σε συνέχεια της μετανάστευσης δεκαοχτώ χιλιάδων ελληνικών επιχειρήσεων τα τελευταία μόλις δυο</w:t>
      </w:r>
      <w:r>
        <w:rPr>
          <w:rFonts w:eastAsia="Times New Roman" w:cs="Times New Roman"/>
          <w:szCs w:val="24"/>
        </w:rPr>
        <w:t xml:space="preserve"> χρόνια της «περήφανης» διακυβέρνησης ΣΥΡΙΖΑ-ΑΝΕΛ. </w:t>
      </w:r>
    </w:p>
    <w:p w14:paraId="56F24A9B" w14:textId="77777777" w:rsidR="00DA1B4D" w:rsidRDefault="004A28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αντί να απολογείστε και να σκύβετε το κεφάλι, τολμάτε και προκαλείτε: «αριστερή» έχθρα στον κόσμο της παραγωγής, στον κόσμο που παράγει, μοχθεί, άγνοια, προκλητικός κυνισμός απέναντι στη χειμαζόμενη ι</w:t>
      </w:r>
      <w:r>
        <w:rPr>
          <w:rFonts w:eastAsia="Times New Roman" w:cs="Times New Roman"/>
          <w:szCs w:val="24"/>
        </w:rPr>
        <w:t xml:space="preserve">διωτική πρωτοβουλία και οικονομία. </w:t>
      </w:r>
    </w:p>
    <w:p w14:paraId="56F24A9C" w14:textId="77777777" w:rsidR="00DA1B4D" w:rsidRDefault="004A28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επειδή, κυρία Υπουργέ, προέρχομαι από τον Νομό Σερρών, έναν νομό που αιμορραγεί πραγματικά από τη μετανάστευση κεφαλαίων και επιχειρήσεων στη Βουλγαρία, καλώ τον </w:t>
      </w:r>
      <w:r>
        <w:rPr>
          <w:rFonts w:eastAsia="Times New Roman" w:cs="Times New Roman"/>
          <w:szCs w:val="24"/>
        </w:rPr>
        <w:t>δ</w:t>
      </w:r>
      <w:r>
        <w:rPr>
          <w:rFonts w:eastAsia="Times New Roman" w:cs="Times New Roman"/>
          <w:szCs w:val="24"/>
        </w:rPr>
        <w:t xml:space="preserve">ιοικητή να ζητήσει τουλάχιστον συγγνώμη και βεβαίως να </w:t>
      </w:r>
      <w:r>
        <w:rPr>
          <w:rFonts w:eastAsia="Times New Roman" w:cs="Times New Roman"/>
          <w:szCs w:val="24"/>
        </w:rPr>
        <w:lastRenderedPageBreak/>
        <w:t xml:space="preserve">παραιτηθεί, αντί να κατηγορεί τους άλλους ότι παραποίησαν τις δηλώσεις του. </w:t>
      </w:r>
    </w:p>
    <w:p w14:paraId="56F24A9D" w14:textId="77777777" w:rsidR="00DA1B4D" w:rsidRDefault="004A28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καλώ, ομοίως, τον Υπουργό Εργασίας κ. </w:t>
      </w:r>
      <w:proofErr w:type="spellStart"/>
      <w:r>
        <w:rPr>
          <w:rFonts w:eastAsia="Times New Roman" w:cs="Times New Roman"/>
          <w:szCs w:val="24"/>
        </w:rPr>
        <w:t>Κατρούγκαλο</w:t>
      </w:r>
      <w:proofErr w:type="spellEnd"/>
      <w:r>
        <w:rPr>
          <w:rFonts w:eastAsia="Times New Roman" w:cs="Times New Roman"/>
          <w:szCs w:val="24"/>
        </w:rPr>
        <w:t xml:space="preserve"> να εγκαταλείψει αυτόν τον πρωτοφανή κυνισμό και το θράσος, ανάλογο των</w:t>
      </w:r>
      <w:r>
        <w:rPr>
          <w:rFonts w:eastAsia="Times New Roman" w:cs="Times New Roman"/>
          <w:szCs w:val="24"/>
        </w:rPr>
        <w:t xml:space="preserve"> ψεμάτων ότι δεν μειώθηκαν οι συντάξεις των συνταξιούχων και να σταματήσει να καλύπτει με αυτές τις αθλιότητες τον </w:t>
      </w:r>
      <w:r>
        <w:rPr>
          <w:rFonts w:eastAsia="Times New Roman" w:cs="Times New Roman"/>
          <w:szCs w:val="24"/>
        </w:rPr>
        <w:t>δ</w:t>
      </w:r>
      <w:r>
        <w:rPr>
          <w:rFonts w:eastAsia="Times New Roman" w:cs="Times New Roman"/>
          <w:szCs w:val="24"/>
        </w:rPr>
        <w:t xml:space="preserve">ιοικητή του. </w:t>
      </w:r>
    </w:p>
    <w:p w14:paraId="56F24A9E" w14:textId="77777777" w:rsidR="00DA1B4D" w:rsidRDefault="004A28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επειδή ένα από τα ψέματα με τα οποία αυτή η Κυβέρνηση υπέκλεψε την ψήφο των πολιτών ήταν η περίφημη «κοινωνική ευαισθησία </w:t>
      </w:r>
      <w:r>
        <w:rPr>
          <w:rFonts w:eastAsia="Times New Roman" w:cs="Times New Roman"/>
          <w:szCs w:val="24"/>
        </w:rPr>
        <w:t xml:space="preserve">της Αριστεράς», μήπως ο κ. Τσίπρας θα πρέπει το απόγευμα να απολογηθεί και για το γεγονός ότι παρά </w:t>
      </w:r>
      <w:r>
        <w:rPr>
          <w:rFonts w:eastAsia="Times New Roman" w:cs="Times New Roman"/>
          <w:szCs w:val="24"/>
        </w:rPr>
        <w:lastRenderedPageBreak/>
        <w:t>τις ψεύτικες υποσχέσεις και τα μεγάλα λόγια σας, κυρία Φωτίου, χίλιοι περίπου εργαζόμενοι στις κοινωνικές δομές των δήμων θα χάσουν τη δουλειά τους το επόμεν</w:t>
      </w:r>
      <w:r>
        <w:rPr>
          <w:rFonts w:eastAsia="Times New Roman" w:cs="Times New Roman"/>
          <w:szCs w:val="24"/>
        </w:rPr>
        <w:t xml:space="preserve">ο διάστημα και </w:t>
      </w:r>
      <w:proofErr w:type="spellStart"/>
      <w:r>
        <w:rPr>
          <w:rFonts w:eastAsia="Times New Roman" w:cs="Times New Roman"/>
          <w:szCs w:val="24"/>
        </w:rPr>
        <w:t>εκατόν</w:t>
      </w:r>
      <w:proofErr w:type="spellEnd"/>
      <w:r>
        <w:rPr>
          <w:rFonts w:eastAsia="Times New Roman" w:cs="Times New Roman"/>
          <w:szCs w:val="24"/>
        </w:rPr>
        <w:t xml:space="preserve"> είκοσι χιλιάδες συνάνθρωποί μας θα μείνουν χωρίς τρόφιμα, φάρμακα και στέγη, αφού ο αριθμός των δομών στο νέο ΕΣΠΑ –που φυσικά δεν καταφέρατε ούτε να προκηρύξετε, </w:t>
      </w:r>
      <w:proofErr w:type="spellStart"/>
      <w:r>
        <w:rPr>
          <w:rFonts w:eastAsia="Times New Roman" w:cs="Times New Roman"/>
          <w:szCs w:val="24"/>
        </w:rPr>
        <w:t>πολλώ</w:t>
      </w:r>
      <w:proofErr w:type="spellEnd"/>
      <w:r>
        <w:rPr>
          <w:rFonts w:eastAsia="Times New Roman" w:cs="Times New Roman"/>
          <w:szCs w:val="24"/>
        </w:rPr>
        <w:t xml:space="preserve"> δε μάλλον να απορροφήσετε- θα είναι μειωμένος κατά το 1/3;</w:t>
      </w:r>
    </w:p>
    <w:p w14:paraId="56F24A9F"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Αν ο κ</w:t>
      </w:r>
      <w:r>
        <w:rPr>
          <w:rFonts w:eastAsia="Times New Roman" w:cs="Times New Roman"/>
          <w:szCs w:val="24"/>
        </w:rPr>
        <w:t xml:space="preserve">. Τσίπρας περνούσε έξω από τη Βουλή χθες, φαντάζομαι πως θα ανατρίχιαζε στο άκουσμα του συνθήματος των εργαζομένων: «Οι αριστεροί μάς τρώνε το ψωμί». </w:t>
      </w:r>
    </w:p>
    <w:p w14:paraId="56F24AA0"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Αριστερά της ευθύνης, της κοινωνικής ευαισθησίας και του δήθεν ηθικού πλεονεκτήματος μετατρέπεται μέρα </w:t>
      </w:r>
      <w:r>
        <w:rPr>
          <w:rFonts w:eastAsia="Times New Roman" w:cs="Times New Roman"/>
          <w:szCs w:val="24"/>
        </w:rPr>
        <w:t xml:space="preserve">με τη μέρα στην Αριστερά του παρακράτους, της συστηματικής προσπάθειας άσκησης εκβιασμών, του ευτελισμού όλων των θεσμών, της ανεργίας, της </w:t>
      </w:r>
      <w:proofErr w:type="spellStart"/>
      <w:r>
        <w:rPr>
          <w:rFonts w:eastAsia="Times New Roman" w:cs="Times New Roman"/>
          <w:szCs w:val="24"/>
        </w:rPr>
        <w:t>φοροεξόντωσης</w:t>
      </w:r>
      <w:proofErr w:type="spellEnd"/>
      <w:r>
        <w:rPr>
          <w:rFonts w:eastAsia="Times New Roman" w:cs="Times New Roman"/>
          <w:szCs w:val="24"/>
        </w:rPr>
        <w:t>, των πλειστηριασμών.</w:t>
      </w:r>
    </w:p>
    <w:p w14:paraId="56F24AA1"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Αποδεικνύετε κάθε μέρα πόσο ανάλγητοι είστε και το μόνο που σας απασχολεί και σας</w:t>
      </w:r>
      <w:r>
        <w:rPr>
          <w:rFonts w:eastAsia="Times New Roman" w:cs="Times New Roman"/>
          <w:szCs w:val="24"/>
        </w:rPr>
        <w:t xml:space="preserve"> ενδιαφέρει είναι η διατήρηση της εξουσίας. Διότι μόλις χθες, κυρίες και κύριοι συνάδελφοι του ΣΥΡΙΖΑ, απορρίψατε την τροπολογία που φέραμε ως Νέα Δημοκρατία για την ανακοπή των πλειστηριασμών της πρώτης κατοικίας, για τους οφειλέτες του δημοσίου με περιου</w:t>
      </w:r>
      <w:r>
        <w:rPr>
          <w:rFonts w:eastAsia="Times New Roman" w:cs="Times New Roman"/>
          <w:szCs w:val="24"/>
        </w:rPr>
        <w:t xml:space="preserve">σία και </w:t>
      </w:r>
      <w:r>
        <w:rPr>
          <w:rFonts w:eastAsia="Times New Roman" w:cs="Times New Roman"/>
          <w:szCs w:val="24"/>
        </w:rPr>
        <w:lastRenderedPageBreak/>
        <w:t>εισοδηματικά κριτήρια. Και την απορρίψατε με τη δικαιολογία ότι στο άμεσο μέλλον η Κυβέρνησή σας πρόκειται να καταθέσει νομοθετική ρύθμιση για το θέμα.</w:t>
      </w:r>
    </w:p>
    <w:p w14:paraId="56F24AA2"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Ξεχνάτε, όμως, ότι αυτή την υπόσχεση την έχετε δώσει ήδη από τις αρχές του 2016 και κοντεύουμε σ</w:t>
      </w:r>
      <w:r>
        <w:rPr>
          <w:rFonts w:eastAsia="Times New Roman" w:cs="Times New Roman"/>
          <w:szCs w:val="24"/>
        </w:rPr>
        <w:t>το τέλος του 2016 και νομοθετική ρύθμιση δεν είδαμε. Έρχονται, όμως, κάθε Τετάρτη οι πλειστηριασμοί και ο φόβος των ανθρώπων μην χάσουν το σπίτι τους.</w:t>
      </w:r>
    </w:p>
    <w:p w14:paraId="56F24AA3"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Με τη χθεσινή σας στάση γκρεμίσατε οριστικά τον μύθο της δήθεν κοινωνικής ευαισθησίας σας και δείξατε για</w:t>
      </w:r>
      <w:r>
        <w:rPr>
          <w:rFonts w:eastAsia="Times New Roman" w:cs="Times New Roman"/>
          <w:szCs w:val="24"/>
        </w:rPr>
        <w:t xml:space="preserve"> μ</w:t>
      </w:r>
      <w:r>
        <w:rPr>
          <w:rFonts w:eastAsia="Times New Roman" w:cs="Times New Roman"/>
          <w:szCs w:val="24"/>
        </w:rPr>
        <w:t>ί</w:t>
      </w:r>
      <w:r>
        <w:rPr>
          <w:rFonts w:eastAsia="Times New Roman" w:cs="Times New Roman"/>
          <w:szCs w:val="24"/>
        </w:rPr>
        <w:t xml:space="preserve">α ακόμη φορά το σκληρό πρόσωπο μιας αποκρουστικής εξουσίας </w:t>
      </w:r>
      <w:r>
        <w:rPr>
          <w:rFonts w:eastAsia="Times New Roman" w:cs="Times New Roman"/>
          <w:szCs w:val="24"/>
        </w:rPr>
        <w:lastRenderedPageBreak/>
        <w:t>που φλερτάρει συνεχώς με τον αυταρχισμό και το «</w:t>
      </w:r>
      <w:proofErr w:type="spellStart"/>
      <w:r>
        <w:rPr>
          <w:rFonts w:eastAsia="Times New Roman" w:cs="Times New Roman"/>
          <w:szCs w:val="24"/>
        </w:rPr>
        <w:t>αποφασίζομεν</w:t>
      </w:r>
      <w:proofErr w:type="spellEnd"/>
      <w:r>
        <w:rPr>
          <w:rFonts w:eastAsia="Times New Roman" w:cs="Times New Roman"/>
          <w:szCs w:val="24"/>
        </w:rPr>
        <w:t xml:space="preserve"> και </w:t>
      </w:r>
      <w:proofErr w:type="spellStart"/>
      <w:r>
        <w:rPr>
          <w:rFonts w:eastAsia="Times New Roman" w:cs="Times New Roman"/>
          <w:szCs w:val="24"/>
        </w:rPr>
        <w:t>διατάσσομεν</w:t>
      </w:r>
      <w:proofErr w:type="spellEnd"/>
      <w:r>
        <w:rPr>
          <w:rFonts w:eastAsia="Times New Roman" w:cs="Times New Roman"/>
          <w:szCs w:val="24"/>
        </w:rPr>
        <w:t xml:space="preserve">». </w:t>
      </w:r>
    </w:p>
    <w:p w14:paraId="56F24AA4" w14:textId="77777777" w:rsidR="00DA1B4D" w:rsidRDefault="004A2815">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της κυρίας Βουλευτού)</w:t>
      </w:r>
    </w:p>
    <w:p w14:paraId="56F24AA5"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Τελειώνω, κύριε Πρόεδρε.</w:t>
      </w:r>
    </w:p>
    <w:p w14:paraId="56F24AA6"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Πρόκ</w:t>
      </w:r>
      <w:r>
        <w:rPr>
          <w:rFonts w:eastAsia="Times New Roman" w:cs="Times New Roman"/>
          <w:szCs w:val="24"/>
        </w:rPr>
        <w:t xml:space="preserve">ειται για τακτική που εγκαινιάσατε και στις κομματικές σας διαδικασίες, επιβάλλοντας αποτελέσματα και ψηφοφορίες όχι με βάση τη θέληση των συνέδρων σας, αλλά με βάση τα θέλω και τους προσωπικούς σχεδιασμούς τού κ. Τσίπρα. </w:t>
      </w:r>
    </w:p>
    <w:p w14:paraId="56F24AA7"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ΙΩΑΝΝΗΣ ΣΤΕΦΟΣ:</w:t>
      </w:r>
      <w:r>
        <w:rPr>
          <w:rFonts w:eastAsia="Times New Roman" w:cs="Times New Roman"/>
          <w:szCs w:val="24"/>
        </w:rPr>
        <w:t xml:space="preserve"> Μάλλον δεν ξέρετε</w:t>
      </w:r>
      <w:r>
        <w:rPr>
          <w:rFonts w:eastAsia="Times New Roman" w:cs="Times New Roman"/>
          <w:szCs w:val="24"/>
        </w:rPr>
        <w:t xml:space="preserve"> καθόλου τι έγινε!</w:t>
      </w:r>
    </w:p>
    <w:p w14:paraId="56F24AA8"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Το δυστύχημα για εσάς που φωνασκείτε είναι πως ο ελληνικός λαός, κύριε συνάδελφε, δεν </w:t>
      </w:r>
      <w:r>
        <w:rPr>
          <w:rFonts w:eastAsia="Times New Roman" w:cs="Times New Roman"/>
          <w:szCs w:val="24"/>
        </w:rPr>
        <w:lastRenderedPageBreak/>
        <w:t>είναι οι σύνεδροι του ΣΥΡΙΖΑ για να τους βάζετε να ψηφίζουν και να ξαναψηφίζουν, μέχρι να βγάλετε το αποτέλεσμα που θέλετε.</w:t>
      </w:r>
    </w:p>
    <w:p w14:paraId="56F24AA9" w14:textId="77777777" w:rsidR="00DA1B4D" w:rsidRDefault="004A2815">
      <w:pPr>
        <w:spacing w:after="0" w:line="600" w:lineRule="auto"/>
        <w:ind w:firstLine="720"/>
        <w:jc w:val="both"/>
        <w:rPr>
          <w:rFonts w:eastAsia="Times New Roman" w:cs="Times New Roman"/>
          <w:szCs w:val="24"/>
        </w:rPr>
      </w:pPr>
      <w:r>
        <w:rPr>
          <w:rFonts w:eastAsia="Times New Roman"/>
          <w:b/>
          <w:bCs/>
        </w:rPr>
        <w:t>ΠΡΟΕΔΡΕΥ</w:t>
      </w:r>
      <w:r>
        <w:rPr>
          <w:rFonts w:eastAsia="Times New Roman"/>
          <w:b/>
          <w:bCs/>
        </w:rPr>
        <w:t xml:space="preserve">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Κυρία Αραμπατζή!</w:t>
      </w:r>
    </w:p>
    <w:p w14:paraId="56F24AAA"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ΙΩΑΝΝΗΣ ΣΤΕΦΟΣ:</w:t>
      </w:r>
      <w:r>
        <w:rPr>
          <w:rFonts w:eastAsia="Times New Roman" w:cs="Times New Roman"/>
          <w:szCs w:val="24"/>
        </w:rPr>
        <w:t xml:space="preserve"> Κάνετε μεγάλο λάθος. Έχετε παντελή άγνοια.</w:t>
      </w:r>
    </w:p>
    <w:p w14:paraId="56F24AAB"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Ο λαός πια σας έμαθε. Γνωρίζει καλά, γιατί πλήρωσε πανάκριβα τις κάλπικες υποσχέσεις σας και τα ουρανομήκη ψέματά σας. </w:t>
      </w:r>
      <w:r>
        <w:rPr>
          <w:rFonts w:eastAsia="Times New Roman" w:cs="Times New Roman"/>
          <w:szCs w:val="24"/>
        </w:rPr>
        <w:t>Ό</w:t>
      </w:r>
      <w:r>
        <w:rPr>
          <w:rFonts w:eastAsia="Times New Roman" w:cs="Times New Roman"/>
          <w:szCs w:val="24"/>
        </w:rPr>
        <w:t>ταν έρθει η ώρα</w:t>
      </w:r>
      <w:r>
        <w:rPr>
          <w:rFonts w:eastAsia="Times New Roman" w:cs="Times New Roman"/>
          <w:szCs w:val="24"/>
        </w:rPr>
        <w:t>, θα ψηφίσει μ</w:t>
      </w:r>
      <w:r>
        <w:rPr>
          <w:rFonts w:eastAsia="Times New Roman" w:cs="Times New Roman"/>
          <w:szCs w:val="24"/>
        </w:rPr>
        <w:t>ί</w:t>
      </w:r>
      <w:r>
        <w:rPr>
          <w:rFonts w:eastAsia="Times New Roman" w:cs="Times New Roman"/>
          <w:szCs w:val="24"/>
        </w:rPr>
        <w:t xml:space="preserve">α και καλή να φύγετε. Αυτή την ώρα φοβάστε και αυτή </w:t>
      </w:r>
      <w:r>
        <w:rPr>
          <w:rFonts w:eastAsia="Times New Roman" w:cs="Times New Roman"/>
          <w:szCs w:val="24"/>
        </w:rPr>
        <w:lastRenderedPageBreak/>
        <w:t>την ώρα προσπαθείτε να αποτρέψετε με κάθε τρόπο. Στο τέλος, όμως -δυστυχώς για εσάς και ευτυχώς για τον ελληνικό λαό- θα νικήσουν ο λαός και η δημοκρατία.</w:t>
      </w:r>
    </w:p>
    <w:p w14:paraId="56F24AAC"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Ευχαριστώ.</w:t>
      </w:r>
    </w:p>
    <w:p w14:paraId="56F24AAD" w14:textId="77777777" w:rsidR="00DA1B4D" w:rsidRDefault="004A2815">
      <w:pPr>
        <w:spacing w:after="0" w:line="600" w:lineRule="auto"/>
        <w:ind w:firstLine="720"/>
        <w:jc w:val="center"/>
        <w:rPr>
          <w:rFonts w:eastAsia="Times New Roman"/>
          <w:bCs/>
        </w:rPr>
      </w:pPr>
      <w:r>
        <w:rPr>
          <w:rFonts w:eastAsia="Times New Roman"/>
          <w:bCs/>
        </w:rPr>
        <w:t>(Χειροκροτήματα από την</w:t>
      </w:r>
      <w:r>
        <w:rPr>
          <w:rFonts w:eastAsia="Times New Roman"/>
          <w:bCs/>
        </w:rPr>
        <w:t xml:space="preserve"> πτέρυγα της Νέας Δημοκρατίας)</w:t>
      </w:r>
    </w:p>
    <w:p w14:paraId="56F24AAE" w14:textId="77777777" w:rsidR="00DA1B4D" w:rsidRDefault="004A2815">
      <w:pPr>
        <w:spacing w:after="0" w:line="600" w:lineRule="auto"/>
        <w:ind w:firstLine="720"/>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Τον λόγο έχει ο Κοινοβουλευτικός Εκπρόσωπος της Δημοκρατικής Συμπαράταξης ΠΑΣΟΚ-ΔΗΜΑΡ κ. Λοβέρδος.</w:t>
      </w:r>
    </w:p>
    <w:p w14:paraId="56F24AAF"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Κυρίες και κύριοι Βουλευτές, κυρίες Υπουργοί, ειδικά την </w:t>
      </w:r>
      <w:proofErr w:type="spellStart"/>
      <w:r>
        <w:rPr>
          <w:rFonts w:eastAsia="Times New Roman" w:cs="Times New Roman"/>
          <w:szCs w:val="24"/>
        </w:rPr>
        <w:t>αρμοδία</w:t>
      </w:r>
      <w:proofErr w:type="spellEnd"/>
      <w:r>
        <w:rPr>
          <w:rFonts w:eastAsia="Times New Roman" w:cs="Times New Roman"/>
          <w:szCs w:val="24"/>
        </w:rPr>
        <w:t xml:space="preserve"> επί του θ</w:t>
      </w:r>
      <w:r>
        <w:rPr>
          <w:rFonts w:eastAsia="Times New Roman" w:cs="Times New Roman"/>
          <w:szCs w:val="24"/>
        </w:rPr>
        <w:t xml:space="preserve">έματος Υπουργό θέλω να την παρακαλέσω, στο μέτρο των δυνάμεών της, της </w:t>
      </w:r>
      <w:r>
        <w:rPr>
          <w:rFonts w:eastAsia="Times New Roman" w:cs="Times New Roman"/>
          <w:szCs w:val="24"/>
        </w:rPr>
        <w:lastRenderedPageBreak/>
        <w:t xml:space="preserve">διάθεσής της, βέβαια, και της πολιτικής της βούλησης, να προσπαθεί να ακούει την </w:t>
      </w:r>
      <w:r>
        <w:rPr>
          <w:rFonts w:eastAsia="Times New Roman" w:cs="Times New Roman"/>
          <w:szCs w:val="24"/>
        </w:rPr>
        <w:t>Α</w:t>
      </w:r>
      <w:r>
        <w:rPr>
          <w:rFonts w:eastAsia="Times New Roman" w:cs="Times New Roman"/>
          <w:szCs w:val="24"/>
        </w:rPr>
        <w:t xml:space="preserve">ντιπολίτευση. </w:t>
      </w:r>
    </w:p>
    <w:p w14:paraId="56F24AB0"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Διότι είναι πολλές οι φορές, σε όλες τις φάσεις του κοινοβουλευτικού βίου της χώρας, που</w:t>
      </w:r>
      <w:r>
        <w:rPr>
          <w:rFonts w:eastAsia="Times New Roman" w:cs="Times New Roman"/>
          <w:szCs w:val="24"/>
        </w:rPr>
        <w:t xml:space="preserve"> η </w:t>
      </w:r>
      <w:r>
        <w:rPr>
          <w:rFonts w:eastAsia="Times New Roman" w:cs="Times New Roman"/>
          <w:szCs w:val="24"/>
        </w:rPr>
        <w:t>Α</w:t>
      </w:r>
      <w:r>
        <w:rPr>
          <w:rFonts w:eastAsia="Times New Roman" w:cs="Times New Roman"/>
          <w:szCs w:val="24"/>
        </w:rPr>
        <w:t xml:space="preserve">ντιπολίτευση, πέραν από την κριτική που οφείλει να κάνει, μπορεί να πει και κάτι λογικό. </w:t>
      </w:r>
      <w:r>
        <w:rPr>
          <w:rFonts w:eastAsia="Times New Roman" w:cs="Times New Roman"/>
          <w:szCs w:val="24"/>
        </w:rPr>
        <w:t>Α</w:t>
      </w:r>
      <w:r>
        <w:rPr>
          <w:rFonts w:eastAsia="Times New Roman" w:cs="Times New Roman"/>
          <w:szCs w:val="24"/>
        </w:rPr>
        <w:t>ν μάλιστα έχει και μ</w:t>
      </w:r>
      <w:r>
        <w:rPr>
          <w:rFonts w:eastAsia="Times New Roman" w:cs="Times New Roman"/>
          <w:szCs w:val="24"/>
        </w:rPr>
        <w:t>ί</w:t>
      </w:r>
      <w:r>
        <w:rPr>
          <w:rFonts w:eastAsia="Times New Roman" w:cs="Times New Roman"/>
          <w:szCs w:val="24"/>
        </w:rPr>
        <w:t xml:space="preserve">α κυβερνητική εμπειρία, την οποία στερείται σε πολλές περιπτώσεις η νυν Κυβέρνηση, μπορεί και να κερδίσει η Κυβέρνηση ακούγοντας την </w:t>
      </w:r>
      <w:r>
        <w:rPr>
          <w:rFonts w:eastAsia="Times New Roman" w:cs="Times New Roman"/>
          <w:szCs w:val="24"/>
        </w:rPr>
        <w:t>Α</w:t>
      </w:r>
      <w:r>
        <w:rPr>
          <w:rFonts w:eastAsia="Times New Roman" w:cs="Times New Roman"/>
          <w:szCs w:val="24"/>
        </w:rPr>
        <w:t>ντιπολί</w:t>
      </w:r>
      <w:r>
        <w:rPr>
          <w:rFonts w:eastAsia="Times New Roman" w:cs="Times New Roman"/>
          <w:szCs w:val="24"/>
        </w:rPr>
        <w:t xml:space="preserve">τευση. </w:t>
      </w:r>
    </w:p>
    <w:p w14:paraId="56F24AB1"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Εμείς εισηγηθήκαμε τον νόμο για την κοινωνική οικονομία. Εγώ προσωπικά, κυρίες και κύριοι Βουλευτές, τον εισηγήθηκα στην κυβέρνηση Παπανδρέου το 2010, γιατί ήταν πραγματικά μια έλλειψη η σχετική νομοθεσία. </w:t>
      </w:r>
      <w:r>
        <w:rPr>
          <w:rFonts w:eastAsia="Times New Roman" w:cs="Times New Roman"/>
          <w:szCs w:val="24"/>
        </w:rPr>
        <w:t>Ε</w:t>
      </w:r>
      <w:r>
        <w:rPr>
          <w:rFonts w:eastAsia="Times New Roman" w:cs="Times New Roman"/>
          <w:szCs w:val="24"/>
        </w:rPr>
        <w:t xml:space="preserve">ίχε κάνει έκπληξη σε όλους </w:t>
      </w:r>
      <w:r>
        <w:rPr>
          <w:rFonts w:eastAsia="Times New Roman" w:cs="Times New Roman"/>
          <w:szCs w:val="24"/>
        </w:rPr>
        <w:lastRenderedPageBreak/>
        <w:t>μου τους συνερ</w:t>
      </w:r>
      <w:r>
        <w:rPr>
          <w:rFonts w:eastAsia="Times New Roman" w:cs="Times New Roman"/>
          <w:szCs w:val="24"/>
        </w:rPr>
        <w:t>γάτες τότε το γεγονός ότι το θέμα αυτό καλύφθηκε παραδόξως –γιατί τα καλά ποτέ δεν τα καλύπτουν τα μέσα ενημέρωσης- από πάρα πολλούς δημοσιογράφους και είχε και ζήτηση από πλευράς πολιτών που τηλεφωνούσαν στο Υπουργείο.</w:t>
      </w:r>
    </w:p>
    <w:p w14:paraId="56F24AB2"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Τον νόμο ολοκλήρωσε η διάδοχός μου, </w:t>
      </w:r>
      <w:r>
        <w:rPr>
          <w:rFonts w:eastAsia="Times New Roman" w:cs="Times New Roman"/>
          <w:szCs w:val="24"/>
        </w:rPr>
        <w:t xml:space="preserve">η κ. Κατσέλη, το 2011, αν δεν με απατά η μνήμη μου και δεν ήταν ο κ. </w:t>
      </w:r>
      <w:proofErr w:type="spellStart"/>
      <w:r>
        <w:rPr>
          <w:rFonts w:eastAsia="Times New Roman" w:cs="Times New Roman"/>
          <w:szCs w:val="24"/>
        </w:rPr>
        <w:t>Κουτρουμάνης</w:t>
      </w:r>
      <w:proofErr w:type="spellEnd"/>
      <w:r>
        <w:rPr>
          <w:rFonts w:eastAsia="Times New Roman" w:cs="Times New Roman"/>
          <w:szCs w:val="24"/>
        </w:rPr>
        <w:t xml:space="preserve"> λίγο μετά. Έτσι νομίζω.</w:t>
      </w:r>
    </w:p>
    <w:p w14:paraId="56F24AB3"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Ό</w:t>
      </w:r>
      <w:r>
        <w:rPr>
          <w:rFonts w:eastAsia="Times New Roman" w:cs="Times New Roman"/>
          <w:szCs w:val="24"/>
        </w:rPr>
        <w:t>πως είπα σε μ</w:t>
      </w:r>
      <w:r>
        <w:rPr>
          <w:rFonts w:eastAsia="Times New Roman" w:cs="Times New Roman"/>
          <w:szCs w:val="24"/>
        </w:rPr>
        <w:t>ί</w:t>
      </w:r>
      <w:r>
        <w:rPr>
          <w:rFonts w:eastAsia="Times New Roman" w:cs="Times New Roman"/>
          <w:szCs w:val="24"/>
        </w:rPr>
        <w:t xml:space="preserve">α παρέμβαση που έκανα επ’ ευκαιρία μιας αδικαιολόγητης παρέμβασης της κυρίας Υπουργού, η νυν </w:t>
      </w:r>
      <w:r>
        <w:rPr>
          <w:rFonts w:eastAsia="Times New Roman" w:cs="Times New Roman"/>
          <w:szCs w:val="24"/>
        </w:rPr>
        <w:lastRenderedPageBreak/>
        <w:t xml:space="preserve">Συμπολίτευση δεν εψήφισε. Δεν εψήφισε ο </w:t>
      </w:r>
      <w:r>
        <w:rPr>
          <w:rFonts w:eastAsia="Times New Roman" w:cs="Times New Roman"/>
          <w:szCs w:val="24"/>
        </w:rPr>
        <w:t>ΣΥΡΙΖΑ και δεν εψήφισε και ο κ. Καμμένος, ως στέλεχος τότε της Νέας Δημοκρατίας, διότι ούτε η Νέα Δημοκρατία το είχε ψηφίσει.</w:t>
      </w:r>
    </w:p>
    <w:p w14:paraId="56F24AB4"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Ό</w:t>
      </w:r>
      <w:r>
        <w:rPr>
          <w:rFonts w:eastAsia="Times New Roman" w:cs="Times New Roman"/>
          <w:szCs w:val="24"/>
        </w:rPr>
        <w:t xml:space="preserve">μως συνάδελφοι, όπως είδα από τη συζήτηση που είχατε στην αρμόδια </w:t>
      </w:r>
      <w:r>
        <w:rPr>
          <w:rFonts w:eastAsia="Times New Roman" w:cs="Times New Roman"/>
          <w:szCs w:val="24"/>
        </w:rPr>
        <w:t>ε</w:t>
      </w:r>
      <w:r>
        <w:rPr>
          <w:rFonts w:eastAsia="Times New Roman" w:cs="Times New Roman"/>
          <w:szCs w:val="24"/>
        </w:rPr>
        <w:t>πιτροπή, περίπου χίλιες εταιρείες Κ</w:t>
      </w:r>
      <w:r>
        <w:rPr>
          <w:rFonts w:eastAsia="Times New Roman" w:cs="Times New Roman"/>
          <w:szCs w:val="24"/>
        </w:rPr>
        <w:t>ΟΙΝ</w:t>
      </w:r>
      <w:r>
        <w:rPr>
          <w:rFonts w:eastAsia="Times New Roman" w:cs="Times New Roman"/>
          <w:szCs w:val="24"/>
        </w:rPr>
        <w:t>ΣΕ</w:t>
      </w:r>
      <w:r>
        <w:rPr>
          <w:rFonts w:eastAsia="Times New Roman" w:cs="Times New Roman"/>
          <w:szCs w:val="24"/>
        </w:rPr>
        <w:t>Π</w:t>
      </w:r>
      <w:r>
        <w:rPr>
          <w:rFonts w:eastAsia="Times New Roman" w:cs="Times New Roman"/>
          <w:szCs w:val="24"/>
        </w:rPr>
        <w:t xml:space="preserve"> έχουν δημιουργηθεί ε</w:t>
      </w:r>
      <w:r>
        <w:rPr>
          <w:rFonts w:eastAsia="Times New Roman" w:cs="Times New Roman"/>
          <w:szCs w:val="24"/>
        </w:rPr>
        <w:t>πί του χώρου, επί του αντικειμένου αυτού, αξιοποιώντας εκείνη τη νομοθεσία, με τα καλά της και τα κακά της προφανώς, ως συμβαίνει με όλους τους νόμους.</w:t>
      </w:r>
    </w:p>
    <w:p w14:paraId="56F24AB5"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Αν είναι αληθής, αν είναι πραγματικός αυτός ο αριθμός, μέσα σε λίγα χρόνια χίλιες περιπτώσεις, τότε το π</w:t>
      </w:r>
      <w:r>
        <w:rPr>
          <w:rFonts w:eastAsia="Times New Roman" w:cs="Times New Roman"/>
          <w:szCs w:val="24"/>
        </w:rPr>
        <w:t xml:space="preserve">αράδειγμα έπιασε, το παράδειγμα πέτυχε. Αν είναι ένα παράδειγμα που </w:t>
      </w:r>
      <w:r>
        <w:rPr>
          <w:rFonts w:eastAsia="Times New Roman" w:cs="Times New Roman"/>
          <w:szCs w:val="24"/>
        </w:rPr>
        <w:lastRenderedPageBreak/>
        <w:t>θα μας δώσει τον τόνο για την συνέχεια, έχουμε καλό παράδειγμα και άρα νομιμοποιείται η Κυβέρνηση σήμερα να θέλει να το βελτιώσει.</w:t>
      </w:r>
    </w:p>
    <w:p w14:paraId="56F24AB6"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Εμείς, ως Αντιπολίτευση, επειδή δεν μοιάζουμε καθόλου ούτ</w:t>
      </w:r>
      <w:r>
        <w:rPr>
          <w:rFonts w:eastAsia="Times New Roman" w:cs="Times New Roman"/>
          <w:szCs w:val="24"/>
        </w:rPr>
        <w:t>ε στις ιδεολογικοπολιτικές μας αναφορές ούτε στο κοινοβουλευτικό και πολιτικό μας ήθος, ένα κομμάτι του νομοσχεδίου και πάντως επί της αρχής θα ψηφίσουμε. Σας ζητάμε να ξανασκεφτείτε και την τελευταία στιγμή τώρα ορισμένες παρατηρήσεις. Δεν θα έλεγα όλες ο</w:t>
      </w:r>
      <w:r>
        <w:rPr>
          <w:rFonts w:eastAsia="Times New Roman" w:cs="Times New Roman"/>
          <w:szCs w:val="24"/>
        </w:rPr>
        <w:t xml:space="preserve">ύτε θα τις επαναλάμβανα. Τα είπε καλά η κ. </w:t>
      </w:r>
      <w:proofErr w:type="spellStart"/>
      <w:r>
        <w:rPr>
          <w:rFonts w:eastAsia="Times New Roman" w:cs="Times New Roman"/>
          <w:szCs w:val="24"/>
        </w:rPr>
        <w:t>Χριστοφιλοπούλου</w:t>
      </w:r>
      <w:proofErr w:type="spellEnd"/>
      <w:r>
        <w:rPr>
          <w:rFonts w:eastAsia="Times New Roman" w:cs="Times New Roman"/>
          <w:szCs w:val="24"/>
        </w:rPr>
        <w:t>.</w:t>
      </w:r>
    </w:p>
    <w:p w14:paraId="56F24AB7"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Όμως, κυρίες και κύριοι συνάδελφοι, το θέμα των δύο Ειδικών Γραμματειών το θέτω ξανά και λυπάμαι που στην κατ’ </w:t>
      </w:r>
      <w:r>
        <w:rPr>
          <w:rFonts w:eastAsia="Times New Roman" w:cs="Times New Roman"/>
          <w:szCs w:val="24"/>
        </w:rPr>
        <w:lastRenderedPageBreak/>
        <w:t>οικονομία του Κανονισμού παρέμβασή της η αρμόδια Υπουργός το έθεσε μόνο στο ζήτημα τ</w:t>
      </w:r>
      <w:r>
        <w:rPr>
          <w:rFonts w:eastAsia="Times New Roman" w:cs="Times New Roman"/>
          <w:szCs w:val="24"/>
        </w:rPr>
        <w:t>ου κόστους. Μόνο έτσι το κατάλαβε: «Πόσο κάνει μ</w:t>
      </w:r>
      <w:r>
        <w:rPr>
          <w:rFonts w:eastAsia="Times New Roman" w:cs="Times New Roman"/>
          <w:szCs w:val="24"/>
        </w:rPr>
        <w:t>ί</w:t>
      </w:r>
      <w:r>
        <w:rPr>
          <w:rFonts w:eastAsia="Times New Roman" w:cs="Times New Roman"/>
          <w:szCs w:val="24"/>
        </w:rPr>
        <w:t xml:space="preserve">α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γ</w:t>
      </w:r>
      <w:r>
        <w:rPr>
          <w:rFonts w:eastAsia="Times New Roman" w:cs="Times New Roman"/>
          <w:szCs w:val="24"/>
        </w:rPr>
        <w:t>ραμματεία; Τόσο, όχι τόσο όσο λέτε, αλλά 300.000», μας είπε. Βέβαια, δεν μας είπε αν 300.000 είναι το κόστος και για τις δύο ειδικές γραμματείες και για την ομάδα εργασίας. Δεν το ξέρω. Θα μας το δ</w:t>
      </w:r>
      <w:r>
        <w:rPr>
          <w:rFonts w:eastAsia="Times New Roman" w:cs="Times New Roman"/>
          <w:szCs w:val="24"/>
        </w:rPr>
        <w:t>ιευκρινίσει.</w:t>
      </w:r>
    </w:p>
    <w:p w14:paraId="56F24AB8"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Είναι και θέμα κόστους σε μ</w:t>
      </w:r>
      <w:r>
        <w:rPr>
          <w:rFonts w:eastAsia="Times New Roman" w:cs="Times New Roman"/>
          <w:szCs w:val="24"/>
        </w:rPr>
        <w:t>ί</w:t>
      </w:r>
      <w:r>
        <w:rPr>
          <w:rFonts w:eastAsia="Times New Roman" w:cs="Times New Roman"/>
          <w:szCs w:val="24"/>
        </w:rPr>
        <w:t>α εποχή που όλοι οι Έλληνες και οι Ελληνίδες ταλαιπωρούνται και οι κυβερνήσεις δεν έχουν χρήματα.</w:t>
      </w:r>
    </w:p>
    <w:p w14:paraId="56F24AB9"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Είναι και θέμα κόστους, κυρίες και κύριοι Βουλευτές, αλλά πρωτίστως είναι θέμα απολύτως λανθασμένης προσέγγισης της μ</w:t>
      </w:r>
      <w:r>
        <w:rPr>
          <w:rFonts w:eastAsia="Times New Roman" w:cs="Times New Roman"/>
          <w:szCs w:val="24"/>
        </w:rPr>
        <w:t xml:space="preserve">εθόδου επίλυσης των προβλημάτων μας. Είναι λάθος </w:t>
      </w:r>
      <w:r>
        <w:rPr>
          <w:rFonts w:eastAsia="Times New Roman" w:cs="Times New Roman"/>
          <w:szCs w:val="24"/>
        </w:rPr>
        <w:lastRenderedPageBreak/>
        <w:t>αυτό που κάνετε από την πρώτη μέρα που αναλάβατε. Όπου υπάρχει ένα πρόβλημα στην Ελλάδα ιδρύετε και μ</w:t>
      </w:r>
      <w:r>
        <w:rPr>
          <w:rFonts w:eastAsia="Times New Roman" w:cs="Times New Roman"/>
          <w:szCs w:val="24"/>
        </w:rPr>
        <w:t>ί</w:t>
      </w:r>
      <w:r>
        <w:rPr>
          <w:rFonts w:eastAsia="Times New Roman" w:cs="Times New Roman"/>
          <w:szCs w:val="24"/>
        </w:rPr>
        <w:t xml:space="preserve">α διοικητική μονάδα, ιδρύετε </w:t>
      </w:r>
      <w:r>
        <w:rPr>
          <w:rFonts w:eastAsia="Times New Roman" w:cs="Times New Roman"/>
          <w:szCs w:val="24"/>
        </w:rPr>
        <w:t>γ</w:t>
      </w:r>
      <w:r>
        <w:rPr>
          <w:rFonts w:eastAsia="Times New Roman" w:cs="Times New Roman"/>
          <w:szCs w:val="24"/>
        </w:rPr>
        <w:t xml:space="preserve">ενικές </w:t>
      </w:r>
      <w:r>
        <w:rPr>
          <w:rFonts w:eastAsia="Times New Roman" w:cs="Times New Roman"/>
          <w:szCs w:val="24"/>
        </w:rPr>
        <w:t>γ</w:t>
      </w:r>
      <w:r>
        <w:rPr>
          <w:rFonts w:eastAsia="Times New Roman" w:cs="Times New Roman"/>
          <w:szCs w:val="24"/>
        </w:rPr>
        <w:t xml:space="preserve">ραμματείες, </w:t>
      </w:r>
      <w:r>
        <w:rPr>
          <w:rFonts w:eastAsia="Times New Roman" w:cs="Times New Roman"/>
          <w:szCs w:val="24"/>
        </w:rPr>
        <w:t>ε</w:t>
      </w:r>
      <w:r>
        <w:rPr>
          <w:rFonts w:eastAsia="Times New Roman" w:cs="Times New Roman"/>
          <w:szCs w:val="24"/>
        </w:rPr>
        <w:t xml:space="preserve">ιδικές </w:t>
      </w:r>
      <w:r>
        <w:rPr>
          <w:rFonts w:eastAsia="Times New Roman" w:cs="Times New Roman"/>
          <w:szCs w:val="24"/>
        </w:rPr>
        <w:t>γ</w:t>
      </w:r>
      <w:r>
        <w:rPr>
          <w:rFonts w:eastAsia="Times New Roman" w:cs="Times New Roman"/>
          <w:szCs w:val="24"/>
        </w:rPr>
        <w:t>ραμματείες, διευθύνσεις, ομάδα εργασίας εν προ</w:t>
      </w:r>
      <w:r>
        <w:rPr>
          <w:rFonts w:eastAsia="Times New Roman" w:cs="Times New Roman"/>
          <w:szCs w:val="24"/>
        </w:rPr>
        <w:t>κειμένω -και αυτή μικρή διοικητική ομάδα είναι- ιδρύετε και άλλο κράτος.</w:t>
      </w:r>
    </w:p>
    <w:p w14:paraId="56F24ABA"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Συμβουλευτικές υπηρεσίες.</w:t>
      </w:r>
    </w:p>
    <w:p w14:paraId="56F24ABB"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Δεν έχει σημασία.</w:t>
      </w:r>
    </w:p>
    <w:p w14:paraId="56F24ABC"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Αυτό κρύβει δύο λανθασμένες προσεγγίσεις, μία των οποίων είναι απολύτως λάθος, η άλλη είναι και λάθ</w:t>
      </w:r>
      <w:r>
        <w:rPr>
          <w:rFonts w:eastAsia="Times New Roman" w:cs="Times New Roman"/>
          <w:szCs w:val="24"/>
        </w:rPr>
        <w:t xml:space="preserve">ος και πελατειακό κράτος. Η πρώτη προσέγγιση είναι ότι φτιάχνω μια γραμματεία για να μου λύσει το πρόβλημα. Μα, όλη τη δεκαετία του 2000 συσσωρεύτηκε η κρίσιμη εμπειρία, που την έχετε, την </w:t>
      </w:r>
      <w:r>
        <w:rPr>
          <w:rFonts w:eastAsia="Times New Roman" w:cs="Times New Roman"/>
          <w:szCs w:val="24"/>
        </w:rPr>
        <w:lastRenderedPageBreak/>
        <w:t xml:space="preserve">έχουν τα Υπουργεία σας, ότι δεν μετρήθηκε ποτέ αν αυτές οι μονάδες </w:t>
      </w:r>
      <w:r>
        <w:rPr>
          <w:rFonts w:eastAsia="Times New Roman" w:cs="Times New Roman"/>
          <w:szCs w:val="24"/>
        </w:rPr>
        <w:t>αποδίδουν και κατά πάσα πιθανότητα ή κατά πάσα βεβαιότητα, δεν αποδίδουν. Κόστος χωρίς όφελος.</w:t>
      </w:r>
    </w:p>
    <w:p w14:paraId="56F24ABD"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Από την άλλη, εδώ φημολογείται ότι τους έχετε έτοιμους και τους Ειδικούς Γραμματείς. «Τους-τις», δεν ασχολούμαι με αυτά εγώ. Όμως, το βόλεμα σας το έχουν καταγρά</w:t>
      </w:r>
      <w:r>
        <w:rPr>
          <w:rFonts w:eastAsia="Times New Roman" w:cs="Times New Roman"/>
          <w:szCs w:val="24"/>
        </w:rPr>
        <w:t>ψει ως μ</w:t>
      </w:r>
      <w:r>
        <w:rPr>
          <w:rFonts w:eastAsia="Times New Roman" w:cs="Times New Roman"/>
          <w:szCs w:val="24"/>
        </w:rPr>
        <w:t>ί</w:t>
      </w:r>
      <w:r>
        <w:rPr>
          <w:rFonts w:eastAsia="Times New Roman" w:cs="Times New Roman"/>
          <w:szCs w:val="24"/>
        </w:rPr>
        <w:t>α πολιτική παρά τους καιρούς. Κακές πρακτικές του παρελθόντος που τις παρακολουθείτε σήμερα με ενθουσιασμό, σας αρέσουν.</w:t>
      </w:r>
    </w:p>
    <w:p w14:paraId="56F24ABE"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Είναι, κυρίες και κύριοι Βουλευτές, εσείς της Πλειοψηφίας, αυτό που θα ψηφίσετε λάθος.</w:t>
      </w:r>
    </w:p>
    <w:p w14:paraId="56F24ABF"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Από προσωπική εμπειρία, αφού είχα φύγει</w:t>
      </w:r>
      <w:r>
        <w:rPr>
          <w:rFonts w:eastAsia="Times New Roman" w:cs="Times New Roman"/>
          <w:szCs w:val="24"/>
        </w:rPr>
        <w:t xml:space="preserve"> από το Υπουργείο και από την Κυβέρνηση, το Υπουργείο Εργασίας διαθέτει μία υπάλληλο που είναι πάρα πολύ μαχητική και που προκαλεί έκπληξη στους πολίτες από τις υπηρεσίες που τους παρέχει. Κατά σύμπτωση είχα την εμπειρία δύο διαφορετικοί άνθρωποι να μου λέ</w:t>
      </w:r>
      <w:r>
        <w:rPr>
          <w:rFonts w:eastAsia="Times New Roman" w:cs="Times New Roman"/>
          <w:szCs w:val="24"/>
        </w:rPr>
        <w:t xml:space="preserve">νε πόσο εξυπηρετήθηκαν από μία κυρία, που απαντά σε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mails</w:t>
      </w:r>
      <w:r>
        <w:rPr>
          <w:rFonts w:eastAsia="Times New Roman" w:cs="Times New Roman"/>
          <w:szCs w:val="24"/>
        </w:rPr>
        <w:t>, προσπαθεί να δώσει τις ερμηνείες του νόμου εκεί όπου αυτός είχε προβλήματα.</w:t>
      </w:r>
    </w:p>
    <w:p w14:paraId="56F24AC0"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Είχα ζητήσει να πω το όνομά της. Θα το πω αύριο, στη συζήτηση κατ’ </w:t>
      </w:r>
      <w:proofErr w:type="spellStart"/>
      <w:r>
        <w:rPr>
          <w:rFonts w:eastAsia="Times New Roman" w:cs="Times New Roman"/>
          <w:szCs w:val="24"/>
        </w:rPr>
        <w:t>άρθρ</w:t>
      </w:r>
      <w:proofErr w:type="spellEnd"/>
      <w:r>
        <w:rPr>
          <w:rFonts w:eastAsia="Times New Roman" w:cs="Times New Roman"/>
          <w:szCs w:val="24"/>
          <w:lang w:val="en-US"/>
        </w:rPr>
        <w:t>o</w:t>
      </w:r>
      <w:r>
        <w:rPr>
          <w:rFonts w:eastAsia="Times New Roman" w:cs="Times New Roman"/>
          <w:szCs w:val="24"/>
        </w:rPr>
        <w:t>ν. Δεν το έχω σήμερα. Είναι παράλειψή μου να μη</w:t>
      </w:r>
      <w:r>
        <w:rPr>
          <w:rFonts w:eastAsia="Times New Roman" w:cs="Times New Roman"/>
          <w:szCs w:val="24"/>
        </w:rPr>
        <w:t>ν επισημαίνω ότι υπάρχουν άνθρωποι που, παρ</w:t>
      </w:r>
      <w:r>
        <w:rPr>
          <w:rFonts w:eastAsia="Times New Roman" w:cs="Times New Roman"/>
          <w:szCs w:val="24"/>
        </w:rPr>
        <w:t xml:space="preserve">’ </w:t>
      </w:r>
      <w:r>
        <w:rPr>
          <w:rFonts w:eastAsia="Times New Roman" w:cs="Times New Roman"/>
          <w:szCs w:val="24"/>
        </w:rPr>
        <w:t>ό</w:t>
      </w:r>
      <w:r>
        <w:rPr>
          <w:rFonts w:eastAsia="Times New Roman" w:cs="Times New Roman"/>
          <w:szCs w:val="24"/>
        </w:rPr>
        <w:lastRenderedPageBreak/>
        <w:t>λες τις δυσκολίες, δίνουν όλον τους τον εαυτό. Αυτό είναι ανάγκη να κάνετε από ένα</w:t>
      </w:r>
      <w:r>
        <w:rPr>
          <w:rFonts w:eastAsia="Times New Roman" w:cs="Times New Roman"/>
          <w:szCs w:val="24"/>
        </w:rPr>
        <w:t>,</w:t>
      </w:r>
      <w:r>
        <w:rPr>
          <w:rFonts w:eastAsia="Times New Roman" w:cs="Times New Roman"/>
          <w:szCs w:val="24"/>
        </w:rPr>
        <w:t xml:space="preserve"> δύο ή από δύο</w:t>
      </w:r>
      <w:r>
        <w:rPr>
          <w:rFonts w:eastAsia="Times New Roman" w:cs="Times New Roman"/>
          <w:szCs w:val="24"/>
        </w:rPr>
        <w:t>,</w:t>
      </w:r>
      <w:r>
        <w:rPr>
          <w:rFonts w:eastAsia="Times New Roman" w:cs="Times New Roman"/>
          <w:szCs w:val="24"/>
        </w:rPr>
        <w:t xml:space="preserve"> τρία όχι να κάνετε δομή για να έχουμε άλλον έναν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γ</w:t>
      </w:r>
      <w:r>
        <w:rPr>
          <w:rFonts w:eastAsia="Times New Roman" w:cs="Times New Roman"/>
          <w:szCs w:val="24"/>
        </w:rPr>
        <w:t>ραμματέα που δεν θα κάνει τίποτα.</w:t>
      </w:r>
    </w:p>
    <w:p w14:paraId="56F24AC1"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Σας παραιτήθηκε και </w:t>
      </w:r>
      <w:r>
        <w:rPr>
          <w:rFonts w:eastAsia="Times New Roman" w:cs="Times New Roman"/>
          <w:szCs w:val="24"/>
        </w:rPr>
        <w:t xml:space="preserve">μία </w:t>
      </w:r>
      <w:r>
        <w:rPr>
          <w:rFonts w:eastAsia="Times New Roman" w:cs="Times New Roman"/>
          <w:szCs w:val="24"/>
        </w:rPr>
        <w:t>γ</w:t>
      </w:r>
      <w:r>
        <w:rPr>
          <w:rFonts w:eastAsia="Times New Roman" w:cs="Times New Roman"/>
          <w:szCs w:val="24"/>
        </w:rPr>
        <w:t xml:space="preserve">ενική </w:t>
      </w:r>
      <w:r>
        <w:rPr>
          <w:rFonts w:eastAsia="Times New Roman" w:cs="Times New Roman"/>
          <w:szCs w:val="24"/>
        </w:rPr>
        <w:t>γ</w:t>
      </w:r>
      <w:r>
        <w:rPr>
          <w:rFonts w:eastAsia="Times New Roman" w:cs="Times New Roman"/>
          <w:szCs w:val="24"/>
        </w:rPr>
        <w:t xml:space="preserve">ραμματέας για δυσάρεστο θέμα, δεύτερη μετά τον κ. Βουδούρη. Εγώ δεν λέω ποιος έχει δίκιο. Ούτε εμείς, ούτε εγώ, ούτε η Εύη </w:t>
      </w:r>
      <w:proofErr w:type="spellStart"/>
      <w:r>
        <w:rPr>
          <w:rFonts w:eastAsia="Times New Roman" w:cs="Times New Roman"/>
          <w:szCs w:val="24"/>
        </w:rPr>
        <w:t>Χριστοφιλοπούλου</w:t>
      </w:r>
      <w:proofErr w:type="spellEnd"/>
      <w:r>
        <w:rPr>
          <w:rFonts w:eastAsia="Times New Roman" w:cs="Times New Roman"/>
          <w:szCs w:val="24"/>
        </w:rPr>
        <w:t xml:space="preserve"> κάνουμε φτηνή αντιπολίτευση εδώ. Όμως, σας παραιτήθηκε για θέματά σας.</w:t>
      </w:r>
    </w:p>
    <w:p w14:paraId="56F24AC2"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τι σας λέμε; </w:t>
      </w:r>
      <w:r>
        <w:rPr>
          <w:rFonts w:eastAsia="Times New Roman" w:cs="Times New Roman"/>
          <w:szCs w:val="24"/>
        </w:rPr>
        <w:t xml:space="preserve">Σας το είπε η </w:t>
      </w:r>
      <w:proofErr w:type="spellStart"/>
      <w:r>
        <w:rPr>
          <w:rFonts w:eastAsia="Times New Roman" w:cs="Times New Roman"/>
          <w:szCs w:val="24"/>
        </w:rPr>
        <w:t>εισηγήτριά</w:t>
      </w:r>
      <w:proofErr w:type="spellEnd"/>
      <w:r>
        <w:rPr>
          <w:rFonts w:eastAsia="Times New Roman" w:cs="Times New Roman"/>
          <w:szCs w:val="24"/>
        </w:rPr>
        <w:t xml:space="preserve"> μας. Σας το επαναλαμβάνω τώρα εγώ. Εγώ χρησιμοποιώ όλη </w:t>
      </w:r>
      <w:r>
        <w:rPr>
          <w:rFonts w:eastAsia="Times New Roman" w:cs="Times New Roman"/>
          <w:szCs w:val="24"/>
        </w:rPr>
        <w:lastRenderedPageBreak/>
        <w:t>μου την εμπειρία και πολιτική και επιστημονική: Μην το κάνετε αυτό.</w:t>
      </w:r>
    </w:p>
    <w:p w14:paraId="56F24AC3"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Δεν θα προσφέρετε στους διοικούμενους τίποτα. Προτιμότερο είναι να πλαισιώσετε την αρμόδια </w:t>
      </w:r>
      <w:r>
        <w:rPr>
          <w:rFonts w:eastAsia="Times New Roman" w:cs="Times New Roman"/>
          <w:szCs w:val="24"/>
        </w:rPr>
        <w:t>δ</w:t>
      </w:r>
      <w:r>
        <w:rPr>
          <w:rFonts w:eastAsia="Times New Roman" w:cs="Times New Roman"/>
          <w:szCs w:val="24"/>
        </w:rPr>
        <w:t>ιεύθυνση. Εγώ εξ</w:t>
      </w:r>
      <w:r>
        <w:rPr>
          <w:rFonts w:eastAsia="Times New Roman" w:cs="Times New Roman"/>
          <w:szCs w:val="24"/>
        </w:rPr>
        <w:t>ήρα τη λειτουργία ενός προσώπου. Να κάνω όμως και την κριτική ότι ένα καλοκαίρι ολόκληρο έψαχναν άνθρωποι έναν υπάλληλο να επικοινωνήσουν και όποιος το σήκωνε έλεγε</w:t>
      </w:r>
      <w:r>
        <w:rPr>
          <w:rFonts w:eastAsia="Times New Roman" w:cs="Times New Roman"/>
          <w:szCs w:val="24"/>
        </w:rPr>
        <w:t>:</w:t>
      </w:r>
      <w:r>
        <w:rPr>
          <w:rFonts w:eastAsia="Times New Roman" w:cs="Times New Roman"/>
          <w:szCs w:val="24"/>
        </w:rPr>
        <w:t xml:space="preserve"> «Δεν ξέρω» ή «Δεν είμαι εγώ», «Εδώ με έβαλαν», «Θα με βάλουν», «Θα με βγάλουν». Μία διοικη</w:t>
      </w:r>
      <w:r>
        <w:rPr>
          <w:rFonts w:eastAsia="Times New Roman" w:cs="Times New Roman"/>
          <w:szCs w:val="24"/>
        </w:rPr>
        <w:t>τική ακαταστασία παροιμιώδη επισήμαναν οι πολίτες.</w:t>
      </w:r>
    </w:p>
    <w:p w14:paraId="56F24AC4"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Λέω ότι αυτά είναι έτσι, το καλό και το κακό. Η απάντηση στο πρόβλημα δεν είναι η γραφειοκρατία. Καταλάβετέ το. Αν </w:t>
      </w:r>
      <w:r>
        <w:rPr>
          <w:rFonts w:eastAsia="Times New Roman" w:cs="Times New Roman"/>
          <w:szCs w:val="24"/>
        </w:rPr>
        <w:lastRenderedPageBreak/>
        <w:t>χρειάζεται να απαντήσετε, δώστε απαντήσεις επί της ουσίας. Γιατί αυτός ο τομέας που λειτού</w:t>
      </w:r>
      <w:r>
        <w:rPr>
          <w:rFonts w:eastAsia="Times New Roman" w:cs="Times New Roman"/>
          <w:szCs w:val="24"/>
        </w:rPr>
        <w:t>ργησε με τα καλά και τα κακά του τόσο καιρό έτσι, χρειάζεται δύο διοικητικές μονάδες –αυτός και άλλα θέματα- για να προχωρήσουν; Γιατί;</w:t>
      </w:r>
    </w:p>
    <w:p w14:paraId="56F24AC5"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Η απάντηση που έδωσα είναι μία και πρέπει να την επαναλάβω, γιατί δεν ξέρετε τι σας γίνεται και δεν αξιοποιείτε την εμπε</w:t>
      </w:r>
      <w:r>
        <w:rPr>
          <w:rFonts w:eastAsia="Times New Roman" w:cs="Times New Roman"/>
          <w:szCs w:val="24"/>
        </w:rPr>
        <w:t>ιρία και τα λάθη των περιόδων της ακμής και σας χαρακτηρίζει η έλλειψη συνείδησης ότι η ακμή φέρνει και παρακμή. Δεύτερον, ισχύει το γεγονός ότι συνδυάζετε με τη γραφειοκρατική σας προσέγγιση της οικονομίας τη διάθεση να εξυπηρετήσετε και έναν-δυο δικούς σ</w:t>
      </w:r>
      <w:r>
        <w:rPr>
          <w:rFonts w:eastAsia="Times New Roman" w:cs="Times New Roman"/>
          <w:szCs w:val="24"/>
        </w:rPr>
        <w:t>ας ανθρώπους ακόμα.</w:t>
      </w:r>
    </w:p>
    <w:p w14:paraId="56F24AC6"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Άρα επανέρχομαι στην πρώτη μου συμβουλή-παραίνεση που ισχύει όχι μόνο γι’ αυτήν την Κυβέρνηση και γι’ αυτήν την Αντιπολίτευση, αλλά και για όλες τις φάσεις του κοινοβουλευτικού βίου. Θα ήθελα να πω σ’ αυτούς που παλεύουν να είναι λογικο</w:t>
      </w:r>
      <w:r>
        <w:rPr>
          <w:rFonts w:eastAsia="Times New Roman" w:cs="Times New Roman"/>
          <w:szCs w:val="24"/>
        </w:rPr>
        <w:t xml:space="preserve">ί οι άνθρωποι στην πολιτική, να ακούτε την Αντιπολίτευση. </w:t>
      </w:r>
    </w:p>
    <w:p w14:paraId="56F24AC7"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Τώρα, θα ήθελα να επαναλάβω αυτό που είπα στην παρέμβαση της Υπουργού προηγουμένως, ότι δηλαδή στο σπίτι του κρεμασμένου δεν μιλάνε για σκοινί. Εμείς ψηφίζουμε κάποιες διατάξεις εδώ και ψηφίζουμε </w:t>
      </w:r>
      <w:r>
        <w:rPr>
          <w:rFonts w:eastAsia="Times New Roman" w:cs="Times New Roman"/>
          <w:szCs w:val="24"/>
        </w:rPr>
        <w:t xml:space="preserve">το νομοσχέδιο και επί της αρχής. Κάνουμε κριτική εκεί που πρέπει να κάνουμε κριτική. Όμως, το να μας παραινείτε εσείς να δείξουμε κατανόηση όταν </w:t>
      </w:r>
      <w:r>
        <w:rPr>
          <w:rFonts w:eastAsia="Times New Roman" w:cs="Times New Roman"/>
          <w:szCs w:val="24"/>
        </w:rPr>
        <w:lastRenderedPageBreak/>
        <w:t>ακόμα και αυτόν τον νόμο τον καταψηφίσατε το 2011, θέλει και λίγη περίσκεψη, αυτοσυνειδησία και συστολή. Για να</w:t>
      </w:r>
      <w:r>
        <w:rPr>
          <w:rFonts w:eastAsia="Times New Roman" w:cs="Times New Roman"/>
          <w:szCs w:val="24"/>
        </w:rPr>
        <w:t xml:space="preserve"> το πω όπως το έχω στο μυαλό μου, δεν σας παίρνει για να μας δίνετε συμβουλές για συνεννόηση, εσείς των τετελεσμένων γεγονότων παντού.</w:t>
      </w:r>
    </w:p>
    <w:p w14:paraId="56F24AC8"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Να ακούτε, λοιπόν, την Αντιπολίτευση –επανέρχομαι- γιατί όποιος ακούει την Αντιπολίτευση σε κάποιες από τις προτάσεις της</w:t>
      </w:r>
      <w:r>
        <w:rPr>
          <w:rFonts w:eastAsia="Times New Roman" w:cs="Times New Roman"/>
          <w:szCs w:val="24"/>
        </w:rPr>
        <w:t xml:space="preserve"> κερδίζει στο παιχνίδι της λογικής και δεν χάνει. </w:t>
      </w:r>
    </w:p>
    <w:p w14:paraId="56F24AC9"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Φερ’ ειπείν, κυρίες και κύριοι Βουλευτές –είμαι Κοινοβουλευτικός Εκπρόσωπος και τώρα θα γενικεύσω- μας άκουσε η κυρία Υφυπουργός Βιομηχανίας, όταν μας κάλεσε να ψηφίσουμε –και το κάναμε όλοι- την αύξηση το</w:t>
      </w:r>
      <w:r>
        <w:rPr>
          <w:rFonts w:eastAsia="Times New Roman" w:cs="Times New Roman"/>
          <w:szCs w:val="24"/>
        </w:rPr>
        <w:t xml:space="preserve">υ αξιοποίνου για το </w:t>
      </w:r>
      <w:r>
        <w:rPr>
          <w:rFonts w:eastAsia="Times New Roman" w:cs="Times New Roman"/>
          <w:szCs w:val="24"/>
        </w:rPr>
        <w:lastRenderedPageBreak/>
        <w:t>λαθρεμπόριο καυσίμων από τα πρατήρια; Αυτό δεν έγινε πριν από δύο μήνες; Απ’ αυτό το Βήμα ως Κοινοβουλευτικός Εκπρόσωπος της είπα  «Ψηφίζουμε να αυξηθεί το αξιόποινο, αλλά η αύξηση του αξιοποίνου πουθενά δεν έλυσε το πρόβλημα. Τι κάνεις</w:t>
      </w:r>
      <w:r>
        <w:rPr>
          <w:rFonts w:eastAsia="Times New Roman" w:cs="Times New Roman"/>
          <w:szCs w:val="24"/>
        </w:rPr>
        <w:t xml:space="preserve"> με τους ελέγχους; Έχεις κάτι να μας πεις και γι’ αυτό;». Ήταν μία γνώμη της Αντιπολίτευσης εκείνη. </w:t>
      </w:r>
    </w:p>
    <w:p w14:paraId="56F24ACA"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Η απάντηση που έδωσε σε άλλο συνάδελφο –δεν θυμάμαι ποιον- ήταν μία απάντηση του τύπου «Τα ξέρουμε όλα και θα τα κάνουμε όλα». Προχθές βγαίνουν τα στατιστι</w:t>
      </w:r>
      <w:r>
        <w:rPr>
          <w:rFonts w:eastAsia="Times New Roman" w:cs="Times New Roman"/>
          <w:szCs w:val="24"/>
        </w:rPr>
        <w:t xml:space="preserve">κά που μιλάνε για αύξηση του λαθρεμπορίου και στα πρατήρια το τελευταίο χρονικό διάστημα και μετά την ψήφιση της τροπολογίας. </w:t>
      </w:r>
    </w:p>
    <w:p w14:paraId="56F24ACB"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Δεν βγαίνει έτσι, κυρίες και κύριοι. Καλές οι προθέσεις. Βγαίνουν και στα Μέσα Ενημέρωσης οι Βουλευτές σας και λένε «θα», «θα», «</w:t>
      </w:r>
      <w:r>
        <w:rPr>
          <w:rFonts w:eastAsia="Times New Roman" w:cs="Times New Roman"/>
          <w:szCs w:val="24"/>
        </w:rPr>
        <w:t xml:space="preserve">θα». </w:t>
      </w:r>
      <w:r>
        <w:rPr>
          <w:rFonts w:eastAsia="Times New Roman" w:cs="Times New Roman"/>
          <w:szCs w:val="24"/>
        </w:rPr>
        <w:t>Τ</w:t>
      </w:r>
      <w:r>
        <w:rPr>
          <w:rFonts w:eastAsia="Times New Roman" w:cs="Times New Roman"/>
          <w:szCs w:val="24"/>
        </w:rPr>
        <w:t xml:space="preserve">ην κοινωνική οικονομία την έριχναν στα «θα», «θα», «θα». </w:t>
      </w:r>
    </w:p>
    <w:p w14:paraId="56F24ACC"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Έλεγαν «Θα ψηφίσουμε τον αναπτυξιακό νόμο». Τι έγινε, βρε παιδιά, ο αναπτυξιακός νόμος που θα τον ψηφίζατε και έλεγαν οι Βουλευτές σας στα Μέσα Ενημέρωσης –βλέπω και κάποιους εδώ- ότι θα ήταν </w:t>
      </w:r>
      <w:r>
        <w:rPr>
          <w:rFonts w:eastAsia="Times New Roman" w:cs="Times New Roman"/>
          <w:szCs w:val="24"/>
        </w:rPr>
        <w:t>και μία μορφή προόδου; Τι έγιναν αυτά;</w:t>
      </w:r>
    </w:p>
    <w:p w14:paraId="56F24ACD"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Δεν ξέρετε ότι έχει ψηφιστεί ο νόμος;</w:t>
      </w:r>
    </w:p>
    <w:p w14:paraId="56F24ACE"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Ψηφίστηκε ο αναπτυξιακός νόμος, αλλά η εφαρμογή;</w:t>
      </w:r>
    </w:p>
    <w:p w14:paraId="56F24ACF"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ΧΡΗΣΤΟΣ ΜΑΝΤΑΣ: </w:t>
      </w:r>
      <w:r>
        <w:rPr>
          <w:rFonts w:eastAsia="Times New Roman" w:cs="Times New Roman"/>
          <w:szCs w:val="24"/>
        </w:rPr>
        <w:t>Άλλο αυτό.</w:t>
      </w:r>
    </w:p>
    <w:p w14:paraId="56F24AD0"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Φέρατε ένα πρότυπο του 2004 γεμάτο γραφειοκρατία. Τ</w:t>
      </w:r>
      <w:r>
        <w:rPr>
          <w:rFonts w:eastAsia="Times New Roman" w:cs="Times New Roman"/>
          <w:szCs w:val="24"/>
        </w:rPr>
        <w:t>ο αποτυχημένο πρότυπο υιοθετήσατε ξανά. Για να το δείτε στην πράξη τώρα. Διαφθορά, καθυστερήσεις και εμπλοκές, χωρίς να περνάνε χρήματα στην αγορά, αγαπητέ συνάδελφε της Πλειοψηφίας.</w:t>
      </w:r>
    </w:p>
    <w:p w14:paraId="56F24AD1"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Κλείνοντας, θα ήθελα να πω ότι ο κορυφαίος των μη ακουόντων, παρ’ ότι δια</w:t>
      </w:r>
      <w:r>
        <w:rPr>
          <w:rFonts w:eastAsia="Times New Roman" w:cs="Times New Roman"/>
          <w:szCs w:val="24"/>
        </w:rPr>
        <w:t xml:space="preserve">θέτουν </w:t>
      </w:r>
      <w:proofErr w:type="spellStart"/>
      <w:r>
        <w:rPr>
          <w:rFonts w:eastAsia="Times New Roman" w:cs="Times New Roman"/>
          <w:szCs w:val="24"/>
        </w:rPr>
        <w:t>ώτα</w:t>
      </w:r>
      <w:proofErr w:type="spellEnd"/>
      <w:r>
        <w:rPr>
          <w:rFonts w:eastAsia="Times New Roman" w:cs="Times New Roman"/>
          <w:szCs w:val="24"/>
        </w:rPr>
        <w:t xml:space="preserve">, είναι ο Υπουργός Επικρατείας που του έλεγε μία γεμάτη Αίθουσα ότι αυτό που κάνει είναι αντισυνταγματικό και θα το βρει μπροστά του, ότι η νομολογία του Συμβουλίου της Επικρατείας είναι σταθερή και ότι έχουμε </w:t>
      </w:r>
      <w:r>
        <w:rPr>
          <w:rFonts w:eastAsia="Times New Roman" w:cs="Times New Roman"/>
          <w:szCs w:val="24"/>
        </w:rPr>
        <w:lastRenderedPageBreak/>
        <w:t>και αποφάσεις πρόσφατες. Μάλιστα, εί</w:t>
      </w:r>
      <w:r>
        <w:rPr>
          <w:rFonts w:eastAsia="Times New Roman" w:cs="Times New Roman"/>
          <w:szCs w:val="24"/>
        </w:rPr>
        <w:t>χαμε και μία τον Νοέμβριο του 2015, μετά την ψήφιση του νόμου Παππά.</w:t>
      </w:r>
    </w:p>
    <w:p w14:paraId="56F24AD2" w14:textId="77777777" w:rsidR="00DA1B4D" w:rsidRDefault="004A28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Αυτός ο πολιτικός, που το πολιτικό κεφάλαιο φρόντισε να το σπαταλήσει μέσα σε έναν χρόνο, παρ’ ότι νέος και ελπιδοφόρος -γιατί κάθε νέος φέρει και μία ελπίδα- μου έλεγε εδώ αυτά που έλεγε</w:t>
      </w:r>
      <w:r>
        <w:rPr>
          <w:rFonts w:eastAsia="Times New Roman" w:cs="Times New Roman"/>
          <w:szCs w:val="24"/>
        </w:rPr>
        <w:t xml:space="preserve">. Αντί να ακούει εμπειρότερους, αντί να ακούει τη Διεύθυνση Επιστημονικών Μελετών, αντί να ακούει, άκουγε τους συνηγόρους που είχε προσλάβει. Οργάνωσε τη «Φλωρεντία»! Και τι δεν έκανε! </w:t>
      </w:r>
    </w:p>
    <w:p w14:paraId="56F24AD3" w14:textId="77777777" w:rsidR="00DA1B4D" w:rsidRDefault="004A28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Ό</w:t>
      </w:r>
      <w:r>
        <w:rPr>
          <w:rFonts w:eastAsia="Times New Roman" w:cs="Times New Roman"/>
          <w:szCs w:val="24"/>
        </w:rPr>
        <w:t>ταν, συνάδελφοι, αυτό άρχισε να μη σας βγαίνει, τότε δυνάμεις -που εγ</w:t>
      </w:r>
      <w:r>
        <w:rPr>
          <w:rFonts w:eastAsia="Times New Roman" w:cs="Times New Roman"/>
          <w:szCs w:val="24"/>
        </w:rPr>
        <w:t xml:space="preserve">ώ αποκάλεσα με μία φράση που νομίζω ότι </w:t>
      </w:r>
      <w:r>
        <w:rPr>
          <w:rFonts w:eastAsia="Times New Roman" w:cs="Times New Roman"/>
          <w:szCs w:val="24"/>
        </w:rPr>
        <w:lastRenderedPageBreak/>
        <w:t xml:space="preserve">είναι πολύ χαρακτηριστική- που κινούνται στο χώρο του φασισμού, δυνάμεις τέτοιες προσπάθησαν να εκμαιεύσουν αυτό που ήθελε η Κυβέρνηση. </w:t>
      </w:r>
    </w:p>
    <w:p w14:paraId="56F24AD4" w14:textId="77777777" w:rsidR="00DA1B4D" w:rsidRDefault="004A28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Όμως, κυρίες και κύριοι Βουλευτές, στις κρατικές λειτουργίες σε μ</w:t>
      </w:r>
      <w:r>
        <w:rPr>
          <w:rFonts w:eastAsia="Times New Roman" w:cs="Times New Roman"/>
          <w:szCs w:val="24"/>
        </w:rPr>
        <w:t>ί</w:t>
      </w:r>
      <w:r>
        <w:rPr>
          <w:rFonts w:eastAsia="Times New Roman" w:cs="Times New Roman"/>
          <w:szCs w:val="24"/>
        </w:rPr>
        <w:t xml:space="preserve">α </w:t>
      </w:r>
      <w:r>
        <w:rPr>
          <w:rFonts w:eastAsia="Times New Roman" w:cs="Times New Roman"/>
          <w:szCs w:val="24"/>
        </w:rPr>
        <w:t>δ</w:t>
      </w:r>
      <w:r>
        <w:rPr>
          <w:rFonts w:eastAsia="Times New Roman" w:cs="Times New Roman"/>
          <w:szCs w:val="24"/>
        </w:rPr>
        <w:t xml:space="preserve">ημοκρατία </w:t>
      </w:r>
      <w:r>
        <w:rPr>
          <w:rFonts w:eastAsia="Times New Roman" w:cs="Times New Roman"/>
          <w:szCs w:val="24"/>
        </w:rPr>
        <w:t xml:space="preserve">κράτους-μέλους της Ευρωπαϊκής Ένωσης δεν μπορεί κανένας να ελέγξει, όσο και αν είναι </w:t>
      </w:r>
      <w:proofErr w:type="spellStart"/>
      <w:r>
        <w:rPr>
          <w:rFonts w:eastAsia="Times New Roman" w:cs="Times New Roman"/>
          <w:szCs w:val="24"/>
        </w:rPr>
        <w:t>αντιδημοκράτης</w:t>
      </w:r>
      <w:proofErr w:type="spellEnd"/>
      <w:r>
        <w:rPr>
          <w:rFonts w:eastAsia="Times New Roman" w:cs="Times New Roman"/>
          <w:szCs w:val="24"/>
        </w:rPr>
        <w:t>, όσο και αν πιστεύει ότι έχει ταλέντο ή δυνατότητες, και τη νομοθετική και την εκτελεστική και τη δικαστική λειτουργία. Δεν γίνονται αυτά τα πράγματα.</w:t>
      </w:r>
    </w:p>
    <w:p w14:paraId="56F24AD5" w14:textId="77777777" w:rsidR="00DA1B4D" w:rsidRDefault="004A28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ανά</w:t>
      </w:r>
      <w:r>
        <w:rPr>
          <w:rFonts w:eastAsia="Times New Roman" w:cs="Times New Roman"/>
          <w:szCs w:val="24"/>
        </w:rPr>
        <w:t xml:space="preserve">γκη να καταφύγουν κάποιοι –δεν μπορώ να </w:t>
      </w:r>
      <w:proofErr w:type="spellStart"/>
      <w:r>
        <w:rPr>
          <w:rFonts w:eastAsia="Times New Roman" w:cs="Times New Roman"/>
          <w:szCs w:val="24"/>
        </w:rPr>
        <w:t>προσωποιήσω</w:t>
      </w:r>
      <w:proofErr w:type="spellEnd"/>
      <w:r>
        <w:rPr>
          <w:rFonts w:eastAsia="Times New Roman" w:cs="Times New Roman"/>
          <w:szCs w:val="24"/>
        </w:rPr>
        <w:t xml:space="preserve">, γιατί δεν γνωρίζω- σε παρακρατικές μεθόδους, στον </w:t>
      </w:r>
      <w:r>
        <w:rPr>
          <w:rFonts w:eastAsia="Times New Roman" w:cs="Times New Roman"/>
          <w:szCs w:val="24"/>
        </w:rPr>
        <w:lastRenderedPageBreak/>
        <w:t>ίδιο τον φασισμό, για να κάνουν τη θέλησή τους πραγματικότητα, πέφτει στο κενό. Και θα πέφτει στο κενό!</w:t>
      </w:r>
    </w:p>
    <w:p w14:paraId="56F24AD6" w14:textId="77777777" w:rsidR="00DA1B4D" w:rsidRDefault="004A28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Κυρίες και κύριοι της Συμπολίτευσης, ακούστε τι σ</w:t>
      </w:r>
      <w:r>
        <w:rPr>
          <w:rFonts w:eastAsia="Times New Roman" w:cs="Times New Roman"/>
          <w:szCs w:val="24"/>
        </w:rPr>
        <w:t>ας λέει η Εθνική Αντιπροσωπεία. Αντικαταστήστε την αλαζονεία σας με την προσγείωση στην καθημερινότητα και την πραγματικότητα. Διότι όσο συνεχίζετε να λειτουργείτε με τον τρόπο που λειτουργείτε σήμερα, ένα είναι το πεδίο που σας ανήκει: το μη πεδίο, το κεν</w:t>
      </w:r>
      <w:r>
        <w:rPr>
          <w:rFonts w:eastAsia="Times New Roman" w:cs="Times New Roman"/>
          <w:szCs w:val="24"/>
        </w:rPr>
        <w:t xml:space="preserve">ό, το πολιτικό κενό! </w:t>
      </w:r>
      <w:r>
        <w:rPr>
          <w:rFonts w:eastAsia="Times New Roman" w:cs="Times New Roman"/>
          <w:szCs w:val="24"/>
        </w:rPr>
        <w:t>Η</w:t>
      </w:r>
      <w:r>
        <w:rPr>
          <w:rFonts w:eastAsia="Times New Roman" w:cs="Times New Roman"/>
          <w:szCs w:val="24"/>
        </w:rPr>
        <w:t xml:space="preserve"> επιστροφή σας στη μειοψηφία, από εκεί που ξεκινήσατε προσφάτως -και που γίνατε πλειοψηφία με ψέματα και με εξαπάτηση-, θα ξαναγίνει μειοψηφία και μάλιστα με τους χειρότερους όρους. </w:t>
      </w:r>
    </w:p>
    <w:p w14:paraId="56F24AD7" w14:textId="77777777" w:rsidR="00DA1B4D" w:rsidRDefault="004A28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Κυβερνήστε με σύνεση! Κυβερνήσετε σεβόμενοι το Σύντ</w:t>
      </w:r>
      <w:r>
        <w:rPr>
          <w:rFonts w:eastAsia="Times New Roman" w:cs="Times New Roman"/>
          <w:szCs w:val="24"/>
        </w:rPr>
        <w:t xml:space="preserve">αγμα! Κυβερνήστε με λογική! Ειδάλλως, άντε στην ευχή, πηγαίνετε στο καλό, για να μπορέσει και η χώρα να βρει τον δρόμο που τόσο πολύ έχει ανάγκη. </w:t>
      </w:r>
    </w:p>
    <w:p w14:paraId="56F24AD8" w14:textId="77777777" w:rsidR="00DA1B4D" w:rsidRDefault="004A28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Σας ευχαριστώ.</w:t>
      </w:r>
    </w:p>
    <w:p w14:paraId="56F24AD9" w14:textId="77777777" w:rsidR="00DA1B4D" w:rsidRDefault="004A2815">
      <w:pPr>
        <w:spacing w:after="0" w:line="600" w:lineRule="auto"/>
        <w:ind w:firstLine="720"/>
        <w:jc w:val="both"/>
        <w:rPr>
          <w:rFonts w:eastAsia="Times New Roman"/>
          <w:bCs/>
        </w:rPr>
      </w:pPr>
      <w:r>
        <w:rPr>
          <w:rFonts w:eastAsia="Times New Roman" w:cs="Times New Roman"/>
          <w:szCs w:val="24"/>
        </w:rPr>
        <w:t>(</w:t>
      </w:r>
      <w:r>
        <w:rPr>
          <w:rFonts w:eastAsia="Times New Roman"/>
          <w:bCs/>
        </w:rPr>
        <w:t>Χειροκροτήματα από την πτέρυγα της Δημοκρατικής Συμπαράταξης ΠΑΣΟΚ-ΔΗΜΑΡ)</w:t>
      </w:r>
    </w:p>
    <w:p w14:paraId="56F24ADA" w14:textId="77777777" w:rsidR="00DA1B4D" w:rsidRDefault="004A2815">
      <w:pPr>
        <w:spacing w:after="0" w:line="600" w:lineRule="auto"/>
        <w:ind w:firstLine="720"/>
        <w:jc w:val="both"/>
        <w:rPr>
          <w:rFonts w:eastAsia="Times New Roman"/>
          <w:bCs/>
        </w:rPr>
      </w:pPr>
      <w:r>
        <w:rPr>
          <w:rFonts w:eastAsia="Times New Roman"/>
          <w:b/>
          <w:bCs/>
        </w:rPr>
        <w:t>ΠΡΟΕΔΡΕΥΩΝ (Γεώργιο</w:t>
      </w:r>
      <w:r>
        <w:rPr>
          <w:rFonts w:eastAsia="Times New Roman"/>
          <w:b/>
          <w:bCs/>
        </w:rPr>
        <w:t xml:space="preserve">ς </w:t>
      </w:r>
      <w:proofErr w:type="spellStart"/>
      <w:r>
        <w:rPr>
          <w:rFonts w:eastAsia="Times New Roman"/>
          <w:b/>
          <w:bCs/>
        </w:rPr>
        <w:t>Λαμπρούλης</w:t>
      </w:r>
      <w:proofErr w:type="spellEnd"/>
      <w:r>
        <w:rPr>
          <w:rFonts w:eastAsia="Times New Roman"/>
          <w:b/>
          <w:bCs/>
        </w:rPr>
        <w:t>):</w:t>
      </w:r>
      <w:r>
        <w:rPr>
          <w:rFonts w:eastAsia="Times New Roman"/>
          <w:bCs/>
        </w:rPr>
        <w:t xml:space="preserve"> Τον λόγο έχει τώρα ο κ. Γρέγος από τη Χρυσή Αυγή.</w:t>
      </w:r>
    </w:p>
    <w:p w14:paraId="56F24ADB" w14:textId="77777777" w:rsidR="00DA1B4D" w:rsidRDefault="004A2815">
      <w:pPr>
        <w:spacing w:after="0" w:line="600" w:lineRule="auto"/>
        <w:ind w:firstLine="720"/>
        <w:jc w:val="both"/>
        <w:rPr>
          <w:rFonts w:eastAsia="Times New Roman"/>
          <w:bCs/>
        </w:rPr>
      </w:pPr>
      <w:r>
        <w:rPr>
          <w:rFonts w:eastAsia="Times New Roman"/>
          <w:b/>
          <w:bCs/>
        </w:rPr>
        <w:t>ΑΝΤΩΝΙΟΣ ΓΡΕΓΟΣ:</w:t>
      </w:r>
      <w:r>
        <w:rPr>
          <w:rFonts w:eastAsia="Times New Roman"/>
          <w:bCs/>
        </w:rPr>
        <w:t xml:space="preserve"> Ευχαριστώ, κύριε Πρόεδρε.</w:t>
      </w:r>
    </w:p>
    <w:p w14:paraId="56F24ADC" w14:textId="77777777" w:rsidR="00DA1B4D" w:rsidRDefault="004A2815">
      <w:pPr>
        <w:spacing w:after="0" w:line="600" w:lineRule="auto"/>
        <w:ind w:firstLine="720"/>
        <w:jc w:val="both"/>
        <w:rPr>
          <w:rFonts w:eastAsia="Times New Roman"/>
          <w:bCs/>
        </w:rPr>
      </w:pPr>
      <w:r>
        <w:rPr>
          <w:rFonts w:eastAsia="Times New Roman"/>
          <w:bCs/>
        </w:rPr>
        <w:t xml:space="preserve">Δεν μπορώ να μην αναφερθώ στην εισήγηση της εκπροσώπου της Νέας Δημοκρατίας και να πω ότι δεν είναι δυνατόν </w:t>
      </w:r>
      <w:r>
        <w:rPr>
          <w:rFonts w:eastAsia="Times New Roman"/>
          <w:bCs/>
        </w:rPr>
        <w:lastRenderedPageBreak/>
        <w:t>να τολμάτε να μιλάτε εσείς για ελευθερία τύπου και για δημοκρατία. Εσείς που στην περίοδο της χούντας Σαμαρά-Βενιζέλου καταλύσατε το Σύνταγμα και πρ</w:t>
      </w:r>
      <w:r>
        <w:rPr>
          <w:rFonts w:eastAsia="Times New Roman"/>
          <w:bCs/>
        </w:rPr>
        <w:t xml:space="preserve">οσβάλατε το πολίτευμα! </w:t>
      </w:r>
      <w:r>
        <w:rPr>
          <w:rFonts w:eastAsia="Times New Roman"/>
          <w:bCs/>
        </w:rPr>
        <w:t>Α</w:t>
      </w:r>
      <w:r>
        <w:rPr>
          <w:rFonts w:eastAsia="Times New Roman"/>
          <w:bCs/>
        </w:rPr>
        <w:t xml:space="preserve">υτό έγινε κατ’ επανάληψη. Τα στοιχεία είναι γνωστά τόσο στην Ελλάδα όσο και στο εξωτερικό. Μπορεί να μην έχουν γίνει ποινικές διώξεις, αλλά αυτά τα αδικήματα είναι </w:t>
      </w:r>
      <w:proofErr w:type="spellStart"/>
      <w:r>
        <w:rPr>
          <w:rFonts w:eastAsia="Times New Roman"/>
          <w:bCs/>
        </w:rPr>
        <w:t>στοιχειοθετημένα</w:t>
      </w:r>
      <w:proofErr w:type="spellEnd"/>
      <w:r>
        <w:rPr>
          <w:rFonts w:eastAsia="Times New Roman"/>
          <w:bCs/>
        </w:rPr>
        <w:t xml:space="preserve">. </w:t>
      </w:r>
    </w:p>
    <w:p w14:paraId="56F24ADD" w14:textId="77777777" w:rsidR="00DA1B4D" w:rsidRDefault="004A2815">
      <w:pPr>
        <w:spacing w:after="0" w:line="600" w:lineRule="auto"/>
        <w:ind w:firstLine="720"/>
        <w:jc w:val="both"/>
        <w:rPr>
          <w:rFonts w:eastAsia="Times New Roman"/>
          <w:bCs/>
        </w:rPr>
      </w:pPr>
      <w:r>
        <w:rPr>
          <w:rFonts w:eastAsia="Times New Roman"/>
          <w:bCs/>
        </w:rPr>
        <w:t>Προ ολίγου είπε η Υπουργός ότι θα κάνουμε ό,τι μπ</w:t>
      </w:r>
      <w:r>
        <w:rPr>
          <w:rFonts w:eastAsia="Times New Roman"/>
          <w:bCs/>
        </w:rPr>
        <w:t xml:space="preserve">ορούμε. Και τι μπορούμε να κάνουμε; Θα απαντήσω εγώ, λοιπόν, στην κυρία Υπουργό λέγοντάς της να ξεκινήσετε από αυτό που απαιτεί ο ελληνικός λαός, να φέρετε πίσω τα κλεμμένα. </w:t>
      </w:r>
    </w:p>
    <w:p w14:paraId="56F24ADE" w14:textId="77777777" w:rsidR="00DA1B4D" w:rsidRDefault="004A2815">
      <w:pPr>
        <w:spacing w:after="0" w:line="600" w:lineRule="auto"/>
        <w:ind w:firstLine="720"/>
        <w:jc w:val="both"/>
        <w:rPr>
          <w:rFonts w:eastAsia="Times New Roman"/>
          <w:bCs/>
        </w:rPr>
      </w:pPr>
      <w:r>
        <w:rPr>
          <w:rFonts w:eastAsia="Times New Roman"/>
          <w:bCs/>
        </w:rPr>
        <w:t>Ν</w:t>
      </w:r>
      <w:r>
        <w:rPr>
          <w:rFonts w:eastAsia="Times New Roman"/>
          <w:bCs/>
        </w:rPr>
        <w:t>α μας απαντήσει η κ. Φωτίου που είναι εδώ τι είπε στους εργαζόμενους στις κοινων</w:t>
      </w:r>
      <w:r>
        <w:rPr>
          <w:rFonts w:eastAsia="Times New Roman"/>
          <w:bCs/>
        </w:rPr>
        <w:t xml:space="preserve">ικές δομές που την επισκέφθηκαν. </w:t>
      </w:r>
      <w:r>
        <w:rPr>
          <w:rFonts w:eastAsia="Times New Roman"/>
          <w:bCs/>
        </w:rPr>
        <w:lastRenderedPageBreak/>
        <w:t xml:space="preserve">Έδωσε κάποια λύση; Να μας απαντήσετε, για να το ακούσει ο ελληνικός λαός. </w:t>
      </w:r>
    </w:p>
    <w:p w14:paraId="56F24ADF" w14:textId="77777777" w:rsidR="00DA1B4D" w:rsidRDefault="004A2815">
      <w:pPr>
        <w:spacing w:after="0" w:line="600" w:lineRule="auto"/>
        <w:ind w:firstLine="720"/>
        <w:jc w:val="both"/>
        <w:rPr>
          <w:rFonts w:eastAsia="Times New Roman"/>
          <w:bCs/>
        </w:rPr>
      </w:pPr>
      <w:r>
        <w:rPr>
          <w:rFonts w:eastAsia="Times New Roman"/>
          <w:bCs/>
        </w:rPr>
        <w:t>Φυσικά συμφωνεί και η Νέα Δημοκρατία σε αυτό το νομοσχέδιο, γιατί όπως έχουμε πει και άλλες φορές, πρόκειται για τις ίδιες πολιτικές, τις ίδιες νεοφ</w:t>
      </w:r>
      <w:r>
        <w:rPr>
          <w:rFonts w:eastAsia="Times New Roman"/>
          <w:bCs/>
        </w:rPr>
        <w:t>ιλελεύθερες πολιτικές.</w:t>
      </w:r>
    </w:p>
    <w:p w14:paraId="56F24AE0" w14:textId="77777777" w:rsidR="00DA1B4D" w:rsidRDefault="004A2815">
      <w:pPr>
        <w:spacing w:after="0" w:line="600" w:lineRule="auto"/>
        <w:ind w:firstLine="720"/>
        <w:jc w:val="both"/>
        <w:rPr>
          <w:rFonts w:eastAsia="Times New Roman"/>
          <w:bCs/>
        </w:rPr>
      </w:pPr>
      <w:r>
        <w:rPr>
          <w:rFonts w:eastAsia="Times New Roman"/>
          <w:bCs/>
        </w:rPr>
        <w:t xml:space="preserve">Μιλάμε για ένα πάρα πολύ σοβαρό νομοσχέδιο που αφορά τα εργασιακά. Το συγκεκριμένο νομοσχέδιο, αλλά και οι τρέχουσες πολιτικές εξελίξεις προσφέρονται για πλήθος παρατηρήσεων και σχολιασμών. </w:t>
      </w:r>
    </w:p>
    <w:p w14:paraId="56F24AE1" w14:textId="77777777" w:rsidR="00DA1B4D" w:rsidRDefault="004A2815">
      <w:pPr>
        <w:spacing w:after="0" w:line="600" w:lineRule="auto"/>
        <w:ind w:firstLine="720"/>
        <w:jc w:val="both"/>
        <w:rPr>
          <w:rFonts w:eastAsia="Times New Roman"/>
          <w:bCs/>
        </w:rPr>
      </w:pPr>
      <w:r>
        <w:rPr>
          <w:rFonts w:eastAsia="Times New Roman"/>
          <w:bCs/>
        </w:rPr>
        <w:t xml:space="preserve">Για να είμαι ειλικρινής, δεν κατάλαβα και πολύ την αφήγηση του εισηγητή του ΣΥΡΙΖΑ. Μάλιστα, εκτιμώ ότι το ίδιο συνέβη και με όσους τον παρακολουθούσαν. Δεν τον γνώριζα τον </w:t>
      </w:r>
      <w:r>
        <w:rPr>
          <w:rFonts w:eastAsia="Times New Roman"/>
          <w:bCs/>
        </w:rPr>
        <w:lastRenderedPageBreak/>
        <w:t>κύριο μέχρι σήμερα, αλλά δεν μας έπεισε καθόλου για τις προθέσεις της Κυβέρνησης ΣΥ</w:t>
      </w:r>
      <w:r>
        <w:rPr>
          <w:rFonts w:eastAsia="Times New Roman"/>
          <w:bCs/>
        </w:rPr>
        <w:t xml:space="preserve">ΡΙΖΑ-ΑΝΕΛ. Ωραία λόγια αριστερίστικου ύφους και λέξεις εύηχες στα αυτιά συγκεκριμένου ακροατηρίου: αλληλεγγύη, αυτοδιαχείριση, κοινωνική οικονομία –όπως εσείς την εννοείτε-, αλληλέγγυα οικονομία και διάφορα άλλα γραφικά. </w:t>
      </w:r>
    </w:p>
    <w:p w14:paraId="56F24AE2" w14:textId="77777777" w:rsidR="00DA1B4D" w:rsidRDefault="004A2815">
      <w:pPr>
        <w:spacing w:after="0" w:line="600" w:lineRule="auto"/>
        <w:ind w:firstLine="720"/>
        <w:jc w:val="both"/>
        <w:rPr>
          <w:rFonts w:eastAsia="Times New Roman" w:cs="Times New Roman"/>
          <w:szCs w:val="24"/>
        </w:rPr>
      </w:pPr>
      <w:r>
        <w:rPr>
          <w:rFonts w:eastAsia="Times New Roman"/>
          <w:bCs/>
        </w:rPr>
        <w:t xml:space="preserve">Μας έλεγαν οι </w:t>
      </w:r>
      <w:proofErr w:type="spellStart"/>
      <w:r>
        <w:rPr>
          <w:rFonts w:eastAsia="Times New Roman"/>
          <w:bCs/>
        </w:rPr>
        <w:t>μνημονιακοί</w:t>
      </w:r>
      <w:proofErr w:type="spellEnd"/>
      <w:r>
        <w:rPr>
          <w:rFonts w:eastAsia="Times New Roman"/>
          <w:bCs/>
        </w:rPr>
        <w:t xml:space="preserve"> Βουλευτέ</w:t>
      </w:r>
      <w:r>
        <w:rPr>
          <w:rFonts w:eastAsia="Times New Roman"/>
          <w:bCs/>
        </w:rPr>
        <w:t xml:space="preserve">ς και οι Υπουργοί -μιλάω και για τη Νέα Δημοκρατία και για τον ΣΥΡΙΖΑ- ότι οι άνθρωποι είναι πάνω από τα νούμερα. Βεβαίως! Όμως, τα νούμερα έχουν κάποια σημασία και λένε τα εξής: Το 35% των Ελλήνων είναι στα όρια της φτώχειας. Η Ελλάδα είναι η πρώτη </w:t>
      </w:r>
      <w:r>
        <w:rPr>
          <w:rFonts w:eastAsia="Times New Roman"/>
          <w:bCs/>
        </w:rPr>
        <w:lastRenderedPageBreak/>
        <w:t>χώρα σ</w:t>
      </w:r>
      <w:r>
        <w:rPr>
          <w:rFonts w:eastAsia="Times New Roman"/>
          <w:bCs/>
        </w:rPr>
        <w:t>ε μαύρη εργασία. Χρωστούν 4,2 εκατομμύρια φορολογούμενοι στην εφορία έως 20.000 ευρώ ο καθένας, συνολικά 5,2 δισεκατομμύρια ευρώ.</w:t>
      </w:r>
    </w:p>
    <w:p w14:paraId="56F24AE3" w14:textId="77777777" w:rsidR="00DA1B4D" w:rsidRDefault="004A2815">
      <w:pPr>
        <w:spacing w:after="0" w:line="600" w:lineRule="auto"/>
        <w:jc w:val="both"/>
        <w:rPr>
          <w:rFonts w:eastAsia="Times New Roman" w:cs="Times New Roman"/>
          <w:szCs w:val="24"/>
        </w:rPr>
      </w:pPr>
      <w:r>
        <w:rPr>
          <w:rFonts w:eastAsia="Times New Roman" w:cs="Times New Roman"/>
          <w:szCs w:val="24"/>
        </w:rPr>
        <w:t>Τετρακόσιες είκοσι χιλιάδες νοικοκυριά έχουν κόκκινα στεγαστικά δάνεια ύψους 26 δισεκατομμυρίων ευρώ. Είναι στο κόκκινο 1,95 ε</w:t>
      </w:r>
      <w:r>
        <w:rPr>
          <w:rFonts w:eastAsia="Times New Roman" w:cs="Times New Roman"/>
          <w:szCs w:val="24"/>
        </w:rPr>
        <w:t>κατομμύρι</w:t>
      </w:r>
      <w:r>
        <w:rPr>
          <w:rFonts w:eastAsia="Times New Roman" w:cs="Times New Roman"/>
          <w:szCs w:val="24"/>
        </w:rPr>
        <w:t>ο</w:t>
      </w:r>
      <w:r>
        <w:rPr>
          <w:rFonts w:eastAsia="Times New Roman" w:cs="Times New Roman"/>
          <w:szCs w:val="24"/>
        </w:rPr>
        <w:t xml:space="preserve"> καταναλωτικά δάνεια. Τριακόσιες πέντε χιλιάδες ελεύθεροι επαγγελματίες και μικρές επιχειρήσεις έχουν κόκκινα δάνεια 15 δισεκατομμύρια ευρώ. Το σύνολο των ληξιπρόθεσμων οφειλών και δανείων είναι 191 δισεκατομμύρια ευρώ. </w:t>
      </w:r>
      <w:r>
        <w:rPr>
          <w:rFonts w:eastAsia="Times New Roman" w:cs="Times New Roman"/>
          <w:szCs w:val="24"/>
        </w:rPr>
        <w:t>Μ</w:t>
      </w:r>
      <w:r>
        <w:rPr>
          <w:rFonts w:eastAsia="Times New Roman" w:cs="Times New Roman"/>
          <w:szCs w:val="24"/>
        </w:rPr>
        <w:t>ιλάμε σήμερα για κοινωνικ</w:t>
      </w:r>
      <w:r>
        <w:rPr>
          <w:rFonts w:eastAsia="Times New Roman" w:cs="Times New Roman"/>
          <w:szCs w:val="24"/>
        </w:rPr>
        <w:t xml:space="preserve">ή οικονομία και κοινωνικές δομές. Την οικονομία που εσείς και οι προκάτοχοί σας διαλύσατε με εντολή των γνωστών αφεντικών. </w:t>
      </w:r>
    </w:p>
    <w:p w14:paraId="56F24AE4" w14:textId="77777777" w:rsidR="00DA1B4D" w:rsidRDefault="004A2815">
      <w:pPr>
        <w:spacing w:after="0" w:line="600" w:lineRule="auto"/>
        <w:ind w:firstLine="567"/>
        <w:jc w:val="both"/>
        <w:rPr>
          <w:rFonts w:eastAsia="Times New Roman" w:cs="Times New Roman"/>
          <w:szCs w:val="24"/>
        </w:rPr>
      </w:pPr>
      <w:r>
        <w:rPr>
          <w:rFonts w:eastAsia="Times New Roman" w:cs="Times New Roman"/>
          <w:szCs w:val="24"/>
        </w:rPr>
        <w:lastRenderedPageBreak/>
        <w:t>Κλείνουν οι κοινωνικές δομές. Οι εργαζόμενοι είναι απλήρωτοι και είναι στους δρόμους. Η κ</w:t>
      </w:r>
      <w:r>
        <w:rPr>
          <w:rFonts w:eastAsia="Times New Roman" w:cs="Times New Roman"/>
          <w:szCs w:val="24"/>
        </w:rPr>
        <w:t>.</w:t>
      </w:r>
      <w:r>
        <w:rPr>
          <w:rFonts w:eastAsia="Times New Roman" w:cs="Times New Roman"/>
          <w:szCs w:val="24"/>
        </w:rPr>
        <w:t xml:space="preserve"> Φωτίου τους ενημέρωσε ότι δυστυχώς δεν μπ</w:t>
      </w:r>
      <w:r>
        <w:rPr>
          <w:rFonts w:eastAsia="Times New Roman" w:cs="Times New Roman"/>
          <w:szCs w:val="24"/>
        </w:rPr>
        <w:t xml:space="preserve">ορεί να γίνει κάτι. Οι εργαζόμενοι σ’ αυτές τις δομές είναι απλήρωτοι εδώ και έξι μήνες και εξυπηρετούν χιλιάδες Έλληνες που έχουν ανάγκη. </w:t>
      </w:r>
      <w:r>
        <w:rPr>
          <w:rFonts w:eastAsia="Times New Roman" w:cs="Times New Roman"/>
          <w:szCs w:val="24"/>
        </w:rPr>
        <w:t>Μ</w:t>
      </w:r>
      <w:r>
        <w:rPr>
          <w:rFonts w:eastAsia="Times New Roman" w:cs="Times New Roman"/>
          <w:szCs w:val="24"/>
        </w:rPr>
        <w:t xml:space="preserve">ιλάμε για μεγάλες ανάγκες σε τρόφιμα και φάρμακα. </w:t>
      </w:r>
      <w:r>
        <w:rPr>
          <w:rFonts w:eastAsia="Times New Roman" w:cs="Times New Roman"/>
          <w:szCs w:val="24"/>
        </w:rPr>
        <w:t>Α</w:t>
      </w:r>
      <w:r>
        <w:rPr>
          <w:rFonts w:eastAsia="Times New Roman" w:cs="Times New Roman"/>
          <w:szCs w:val="24"/>
        </w:rPr>
        <w:t>υτές οι ανάγκες είναι διαρκώς αυξανόμενες. Είχατε φροντίσει, βέβα</w:t>
      </w:r>
      <w:r>
        <w:rPr>
          <w:rFonts w:eastAsia="Times New Roman" w:cs="Times New Roman"/>
          <w:szCs w:val="24"/>
        </w:rPr>
        <w:t xml:space="preserve">ια, εσείς οι δημοκράτες να κόψετε πολύ δημοκρατικά τη χρηματοδότηση της Χρυσής Αυγής, από την οποία κάναμε συσσίτια χωρίς κομματική ταυτότητα και τα οποία κάποιοι ηλίθιοι χαρακτήριζαν συσσίτια μίσους. </w:t>
      </w:r>
    </w:p>
    <w:p w14:paraId="56F24AE5" w14:textId="77777777" w:rsidR="00DA1B4D" w:rsidRDefault="004A2815">
      <w:pPr>
        <w:spacing w:after="0" w:line="600" w:lineRule="auto"/>
        <w:ind w:firstLine="567"/>
        <w:jc w:val="both"/>
        <w:rPr>
          <w:rFonts w:eastAsia="Times New Roman" w:cs="Times New Roman"/>
          <w:szCs w:val="24"/>
        </w:rPr>
      </w:pPr>
      <w:r>
        <w:rPr>
          <w:rFonts w:eastAsia="Times New Roman" w:cs="Times New Roman"/>
          <w:szCs w:val="24"/>
        </w:rPr>
        <w:lastRenderedPageBreak/>
        <w:t>Επικαλείστε τα χρήματα που πήρατε από τα κανάλια, τα ο</w:t>
      </w:r>
      <w:r>
        <w:rPr>
          <w:rFonts w:eastAsia="Times New Roman" w:cs="Times New Roman"/>
          <w:szCs w:val="24"/>
        </w:rPr>
        <w:t>ποία φυσικά δεν έχετε εισπράξει ή έχετε εισπράξει ένα μικρό μέρος, γύρω στα 80 εκατομμύρια και  τα οποία έχετε δώσει κα</w:t>
      </w:r>
      <w:r>
        <w:rPr>
          <w:rFonts w:eastAsia="Times New Roman" w:cs="Times New Roman"/>
          <w:szCs w:val="24"/>
        </w:rPr>
        <w:t>μ</w:t>
      </w:r>
      <w:r>
        <w:rPr>
          <w:rFonts w:eastAsia="Times New Roman" w:cs="Times New Roman"/>
          <w:szCs w:val="24"/>
        </w:rPr>
        <w:t xml:space="preserve">μιά δεκαριά φορές μέχρι τώρα σε υγεία, σε παιδεία, σε κοινωνική αλληλεγγύη. Μπορείτε να χαριεντίζεστε μεταξύ σας στα συνέδριά σας, αλλά </w:t>
      </w:r>
      <w:r>
        <w:rPr>
          <w:rFonts w:eastAsia="Times New Roman" w:cs="Times New Roman"/>
          <w:szCs w:val="24"/>
        </w:rPr>
        <w:t xml:space="preserve">τα ψέματα έχουν και κάποιο συγκεκριμένο χρονικό όριο. </w:t>
      </w:r>
      <w:r>
        <w:rPr>
          <w:rFonts w:eastAsia="Times New Roman" w:cs="Times New Roman"/>
          <w:szCs w:val="24"/>
        </w:rPr>
        <w:t>Τ</w:t>
      </w:r>
      <w:r>
        <w:rPr>
          <w:rFonts w:eastAsia="Times New Roman" w:cs="Times New Roman"/>
          <w:szCs w:val="24"/>
        </w:rPr>
        <w:t xml:space="preserve">ο όριο του πρώτου χρόνου έχει ήδη περάσει. </w:t>
      </w:r>
    </w:p>
    <w:p w14:paraId="56F24AE6" w14:textId="77777777" w:rsidR="00DA1B4D" w:rsidRDefault="004A2815">
      <w:pPr>
        <w:spacing w:after="0" w:line="600" w:lineRule="auto"/>
        <w:ind w:firstLine="567"/>
        <w:jc w:val="both"/>
        <w:rPr>
          <w:rFonts w:eastAsia="Times New Roman" w:cs="Times New Roman"/>
          <w:szCs w:val="24"/>
        </w:rPr>
      </w:pPr>
      <w:r>
        <w:rPr>
          <w:rFonts w:eastAsia="Times New Roman" w:cs="Times New Roman"/>
          <w:szCs w:val="24"/>
        </w:rPr>
        <w:t xml:space="preserve">Συστήνετε ειδικές γραμματείες κοινωνικής ένταξης </w:t>
      </w:r>
      <w:proofErr w:type="spellStart"/>
      <w:r>
        <w:rPr>
          <w:rFonts w:eastAsia="Times New Roman" w:cs="Times New Roman"/>
          <w:szCs w:val="24"/>
        </w:rPr>
        <w:t>Ρομά</w:t>
      </w:r>
      <w:proofErr w:type="spellEnd"/>
      <w:r>
        <w:rPr>
          <w:rFonts w:eastAsia="Times New Roman" w:cs="Times New Roman"/>
          <w:szCs w:val="24"/>
        </w:rPr>
        <w:t>. Βάζετε τις αρμοδιότητες, συστήνετε θέσεις και ορίζετε ειδικούς γραμματείς. Αναρωτιέμαι πότε και πώς οι</w:t>
      </w:r>
      <w:r>
        <w:rPr>
          <w:rFonts w:eastAsia="Times New Roman" w:cs="Times New Roman"/>
          <w:szCs w:val="24"/>
        </w:rPr>
        <w:t xml:space="preserve"> συγκεκριμένες ομάδες εντάχθηκαν σε τέτοι</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Δεν το θέλουν ούτε και οι </w:t>
      </w:r>
      <w:r>
        <w:rPr>
          <w:rFonts w:eastAsia="Times New Roman" w:cs="Times New Roman"/>
          <w:szCs w:val="24"/>
        </w:rPr>
        <w:lastRenderedPageBreak/>
        <w:t>ίδιοι. Έχουν συγκεκριμένους τρόπους οργάνωσης και διαβίωσης, έχουν άλλη νοοτροπία, άλλα ήθη και έθιμα. Ασχολούνται κυρίως με το εμπόριο και από εκεί αντλούν πόρους. Φτιάξτε μ</w:t>
      </w:r>
      <w:r>
        <w:rPr>
          <w:rFonts w:eastAsia="Times New Roman" w:cs="Times New Roman"/>
          <w:szCs w:val="24"/>
        </w:rPr>
        <w:t>ί</w:t>
      </w:r>
      <w:r>
        <w:rPr>
          <w:rFonts w:eastAsia="Times New Roman" w:cs="Times New Roman"/>
          <w:szCs w:val="24"/>
        </w:rPr>
        <w:t>α ε</w:t>
      </w:r>
      <w:r>
        <w:rPr>
          <w:rFonts w:eastAsia="Times New Roman" w:cs="Times New Roman"/>
          <w:szCs w:val="24"/>
        </w:rPr>
        <w:t xml:space="preserve">πιτροπή, αν θέλετε και το επιθυμείτε, να ελέγχεται από αυτούς τους </w:t>
      </w:r>
      <w:proofErr w:type="spellStart"/>
      <w:r>
        <w:rPr>
          <w:rFonts w:eastAsia="Times New Roman" w:cs="Times New Roman"/>
          <w:szCs w:val="24"/>
        </w:rPr>
        <w:t>Ρομά</w:t>
      </w:r>
      <w:proofErr w:type="spellEnd"/>
      <w:r>
        <w:rPr>
          <w:rFonts w:eastAsia="Times New Roman" w:cs="Times New Roman"/>
          <w:szCs w:val="24"/>
        </w:rPr>
        <w:t xml:space="preserve">, να κάνουν αυτοί τα προγράμματα και να διαχειρίζονται τα κονδύλια, για να δούμε τι θα γίνει. Τολμήστε το αυτό. </w:t>
      </w:r>
    </w:p>
    <w:p w14:paraId="56F24AE7" w14:textId="77777777" w:rsidR="00DA1B4D" w:rsidRDefault="004A2815">
      <w:pPr>
        <w:spacing w:after="0" w:line="600" w:lineRule="auto"/>
        <w:ind w:firstLine="567"/>
        <w:jc w:val="both"/>
        <w:rPr>
          <w:rFonts w:eastAsia="Times New Roman" w:cs="Times New Roman"/>
          <w:szCs w:val="24"/>
        </w:rPr>
      </w:pPr>
      <w:r>
        <w:rPr>
          <w:rFonts w:eastAsia="Times New Roman" w:cs="Times New Roman"/>
          <w:szCs w:val="24"/>
        </w:rPr>
        <w:t xml:space="preserve">Στο άρθρο 2 μιλάτε για ευάλωτες κοινωνικές και ειδικές ομάδες. </w:t>
      </w:r>
      <w:r>
        <w:rPr>
          <w:rFonts w:eastAsia="Times New Roman" w:cs="Times New Roman"/>
          <w:szCs w:val="24"/>
        </w:rPr>
        <w:t>Β</w:t>
      </w:r>
      <w:r>
        <w:rPr>
          <w:rFonts w:eastAsia="Times New Roman" w:cs="Times New Roman"/>
          <w:szCs w:val="24"/>
        </w:rPr>
        <w:t>άζετε στ</w:t>
      </w:r>
      <w:r>
        <w:rPr>
          <w:rFonts w:eastAsia="Times New Roman" w:cs="Times New Roman"/>
          <w:szCs w:val="24"/>
        </w:rPr>
        <w:t>ο ίδιο τσουβάλι -ακούστε- τα θύματα ενδοοικογενειακής βίας, τα θύματα παράνομης διακίνησης και εμπορίας ανθρώπων, τους άστεγους, τα άτομα που διαβιούν σε συν</w:t>
      </w:r>
      <w:r>
        <w:rPr>
          <w:rFonts w:eastAsia="Times New Roman" w:cs="Times New Roman"/>
          <w:szCs w:val="24"/>
        </w:rPr>
        <w:lastRenderedPageBreak/>
        <w:t>θήκες φτώχειας και ακραίας φτώχειας, τις μονογονεϊκές οικογένειες και τους μακροχρόνια άνεργους άνω</w:t>
      </w:r>
      <w:r>
        <w:rPr>
          <w:rFonts w:eastAsia="Times New Roman" w:cs="Times New Roman"/>
          <w:szCs w:val="24"/>
        </w:rPr>
        <w:t xml:space="preserve"> των πενήντα ετών. Τους βάζετε στην ίδια κατηγορία με τους πρόσφυγες και αιτούντες άσυλο για όσο εκκρεμεί η εξέταση αιτήματος του ασύλου. Να ρωτήσω και κάτι άλλο: Τελικά αυτοί οι άνθρωποι παίρνουν ΑΜΚΑ; Κι </w:t>
      </w:r>
      <w:r>
        <w:rPr>
          <w:rFonts w:eastAsia="Times New Roman" w:cs="Times New Roman"/>
          <w:szCs w:val="24"/>
        </w:rPr>
        <w:t>α</w:t>
      </w:r>
      <w:r>
        <w:rPr>
          <w:rFonts w:eastAsia="Times New Roman" w:cs="Times New Roman"/>
          <w:szCs w:val="24"/>
        </w:rPr>
        <w:t xml:space="preserve">ν το παίρνουν, πώς το παίρνουν; </w:t>
      </w:r>
      <w:r>
        <w:rPr>
          <w:rFonts w:eastAsia="Times New Roman" w:cs="Times New Roman"/>
          <w:szCs w:val="24"/>
        </w:rPr>
        <w:t>Β</w:t>
      </w:r>
      <w:r>
        <w:rPr>
          <w:rFonts w:eastAsia="Times New Roman" w:cs="Times New Roman"/>
          <w:szCs w:val="24"/>
        </w:rPr>
        <w:t>άζετε στο ίδιο τ</w:t>
      </w:r>
      <w:r>
        <w:rPr>
          <w:rFonts w:eastAsia="Times New Roman" w:cs="Times New Roman"/>
          <w:szCs w:val="24"/>
        </w:rPr>
        <w:t>σουβάλι και τους οικονομικούς μετανάστες. Τελικά, ποιοι είναι αυτοί οι οικονομικοί μετανάστες; Να το πούμε για άλλη μ</w:t>
      </w:r>
      <w:r>
        <w:rPr>
          <w:rFonts w:eastAsia="Times New Roman" w:cs="Times New Roman"/>
          <w:szCs w:val="24"/>
        </w:rPr>
        <w:t>ί</w:t>
      </w:r>
      <w:r>
        <w:rPr>
          <w:rFonts w:eastAsia="Times New Roman" w:cs="Times New Roman"/>
          <w:szCs w:val="24"/>
        </w:rPr>
        <w:t xml:space="preserve">α φορά: Αυτοί οι άνθρωποι δεν είναι πρόσφυγες. Οι περισσότεροι είναι λαθρομετανάστες και πολλοί απ’ αυτούς είναι μέλη </w:t>
      </w:r>
      <w:r>
        <w:rPr>
          <w:rFonts w:eastAsia="Times New Roman" w:cs="Times New Roman"/>
          <w:szCs w:val="24"/>
        </w:rPr>
        <w:lastRenderedPageBreak/>
        <w:t>τρομοκρατικών οργανώ</w:t>
      </w:r>
      <w:r>
        <w:rPr>
          <w:rFonts w:eastAsia="Times New Roman" w:cs="Times New Roman"/>
          <w:szCs w:val="24"/>
        </w:rPr>
        <w:t xml:space="preserve">σεων, </w:t>
      </w:r>
      <w:proofErr w:type="spellStart"/>
      <w:r>
        <w:rPr>
          <w:rFonts w:eastAsia="Times New Roman" w:cs="Times New Roman"/>
          <w:szCs w:val="24"/>
        </w:rPr>
        <w:t>τζιχαντιστές</w:t>
      </w:r>
      <w:proofErr w:type="spellEnd"/>
      <w:r>
        <w:rPr>
          <w:rFonts w:eastAsia="Times New Roman" w:cs="Times New Roman"/>
          <w:szCs w:val="24"/>
        </w:rPr>
        <w:t xml:space="preserve"> απ’ ό,τι αποδείχθηκε. Πρόσφυγες ήταν οι Σέρβοι όταν τους βομβάρδιζαν οι φίλοι σας οι σύμμαχοι το 1999 και δεν ήρθαν στην Ελλάδα.</w:t>
      </w:r>
    </w:p>
    <w:p w14:paraId="56F24AE8" w14:textId="77777777" w:rsidR="00DA1B4D" w:rsidRDefault="004A2815">
      <w:pPr>
        <w:spacing w:after="0" w:line="600" w:lineRule="auto"/>
        <w:ind w:firstLine="567"/>
        <w:jc w:val="both"/>
        <w:rPr>
          <w:rFonts w:eastAsia="Times New Roman" w:cs="Times New Roman"/>
          <w:szCs w:val="24"/>
        </w:rPr>
      </w:pPr>
      <w:r>
        <w:rPr>
          <w:rFonts w:eastAsia="Times New Roman" w:cs="Times New Roman"/>
          <w:szCs w:val="24"/>
        </w:rPr>
        <w:t xml:space="preserve">Το νομοσχέδιο έχει πολλά άρθρα, αλλά είναι πάρα πολύ μικρό. Εσείς  δεν μπορείτε να λύσετε τα προβλήματα της </w:t>
      </w:r>
      <w:r>
        <w:rPr>
          <w:rFonts w:eastAsia="Times New Roman" w:cs="Times New Roman"/>
          <w:szCs w:val="24"/>
        </w:rPr>
        <w:t xml:space="preserve">ελληνικής κοινωνίας. </w:t>
      </w:r>
      <w:r>
        <w:rPr>
          <w:rFonts w:eastAsia="Times New Roman" w:cs="Times New Roman"/>
          <w:szCs w:val="24"/>
        </w:rPr>
        <w:t>Δ</w:t>
      </w:r>
      <w:r>
        <w:rPr>
          <w:rFonts w:eastAsia="Times New Roman" w:cs="Times New Roman"/>
          <w:szCs w:val="24"/>
        </w:rPr>
        <w:t>εν μπορείτε και δεν σας αφήνουν. Δεν σας ενδιαφέρει ούτε το παρόν ούτε το μέλλον αυτής της χώρας. Σας ενδιαφέρει μόνο μ</w:t>
      </w:r>
      <w:r>
        <w:rPr>
          <w:rFonts w:eastAsia="Times New Roman" w:cs="Times New Roman"/>
          <w:szCs w:val="24"/>
        </w:rPr>
        <w:t>ί</w:t>
      </w:r>
      <w:r>
        <w:rPr>
          <w:rFonts w:eastAsia="Times New Roman" w:cs="Times New Roman"/>
          <w:szCs w:val="24"/>
        </w:rPr>
        <w:t>α ημερομηνία στο τέλος του μήνα και η εμμονή σας στην εξουσία. Εμείς θα σταθούμε δίπλα στον ελληνικό λαό, όπως πρά</w:t>
      </w:r>
      <w:r>
        <w:rPr>
          <w:rFonts w:eastAsia="Times New Roman" w:cs="Times New Roman"/>
          <w:szCs w:val="24"/>
        </w:rPr>
        <w:t xml:space="preserve">ξαμε με ήθος και συνέπεια μέχρι τώρα και θα δώσουμε έναν αγώνα δύσκολο, αλλά νικηφόρο. </w:t>
      </w:r>
    </w:p>
    <w:p w14:paraId="56F24AE9" w14:textId="77777777" w:rsidR="00DA1B4D" w:rsidRDefault="004A2815">
      <w:pPr>
        <w:spacing w:after="0" w:line="600" w:lineRule="auto"/>
        <w:ind w:firstLine="567"/>
        <w:jc w:val="both"/>
        <w:rPr>
          <w:rFonts w:eastAsia="Times New Roman" w:cs="Times New Roman"/>
          <w:szCs w:val="24"/>
        </w:rPr>
      </w:pPr>
      <w:r>
        <w:rPr>
          <w:rFonts w:eastAsia="Times New Roman" w:cs="Times New Roman"/>
          <w:szCs w:val="24"/>
        </w:rPr>
        <w:t>Σας ευχαριστώ.</w:t>
      </w:r>
    </w:p>
    <w:p w14:paraId="56F24AEA" w14:textId="77777777" w:rsidR="00DA1B4D" w:rsidRDefault="004A2815">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w:t>
      </w:r>
      <w:r>
        <w:rPr>
          <w:rFonts w:eastAsia="Times New Roman" w:cs="Times New Roman"/>
          <w:szCs w:val="24"/>
        </w:rPr>
        <w:t>ης</w:t>
      </w:r>
      <w:r>
        <w:rPr>
          <w:rFonts w:eastAsia="Times New Roman" w:cs="Times New Roman"/>
          <w:szCs w:val="24"/>
        </w:rPr>
        <w:t xml:space="preserve"> 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56F24AEB" w14:textId="77777777" w:rsidR="00DA1B4D" w:rsidRDefault="004A2815">
      <w:pPr>
        <w:spacing w:after="0" w:line="600" w:lineRule="auto"/>
        <w:ind w:firstLine="720"/>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Ευχαριστούμε τον κ. Γρέγο.</w:t>
      </w:r>
    </w:p>
    <w:p w14:paraId="56F24AEC"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Αριστείδης Φωκάς από </w:t>
      </w:r>
      <w:r>
        <w:rPr>
          <w:rFonts w:eastAsia="Times New Roman" w:cs="Times New Roman"/>
          <w:szCs w:val="24"/>
        </w:rPr>
        <w:t>την Ένωση Κεντρώων.</w:t>
      </w:r>
    </w:p>
    <w:p w14:paraId="56F24AED"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Κύριε Πρόεδρε, κυρίες και κύριοι συνάδελφοι, η μικρή κοινοβουλευτική μας εμπειρία μας έχει διδάξει πως όποτε στριμώχνεστε από τις αντιδράσεις του κοινωνικού συνόλου θυμάστε τις αριστερές σας καταβολές. </w:t>
      </w:r>
      <w:r>
        <w:rPr>
          <w:rFonts w:eastAsia="Times New Roman" w:cs="Times New Roman"/>
          <w:szCs w:val="24"/>
        </w:rPr>
        <w:t>Φ</w:t>
      </w:r>
      <w:r>
        <w:rPr>
          <w:rFonts w:eastAsia="Times New Roman" w:cs="Times New Roman"/>
          <w:szCs w:val="24"/>
        </w:rPr>
        <w:t>έρνετε προς ψήφ</w:t>
      </w:r>
      <w:r>
        <w:rPr>
          <w:rFonts w:eastAsia="Times New Roman" w:cs="Times New Roman"/>
          <w:szCs w:val="24"/>
        </w:rPr>
        <w:t xml:space="preserve">ιση νομοσχέδια, με τα οποία αναζητάτε να γίνετε και πάλι αρεστοί στο περιορισμένο πλέον κομματικό σας ακροατήριο. </w:t>
      </w:r>
    </w:p>
    <w:p w14:paraId="56F24AEE"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Προφανώς, όπως αποτυπώθηκε και στην αρμόδια </w:t>
      </w:r>
      <w:r>
        <w:rPr>
          <w:rFonts w:eastAsia="Times New Roman" w:cs="Times New Roman"/>
          <w:szCs w:val="24"/>
        </w:rPr>
        <w:t>ε</w:t>
      </w:r>
      <w:r>
        <w:rPr>
          <w:rFonts w:eastAsia="Times New Roman" w:cs="Times New Roman"/>
          <w:szCs w:val="24"/>
        </w:rPr>
        <w:t>πιτροπή, η Ένωση Κεντρώων δεν διαφωνεί με τη χρησιμότητα αυτού του νόμου. Προφανώς, πιστεύουμε σ</w:t>
      </w:r>
      <w:r>
        <w:rPr>
          <w:rFonts w:eastAsia="Times New Roman" w:cs="Times New Roman"/>
          <w:szCs w:val="24"/>
        </w:rPr>
        <w:t>την ενθάρρυνση και στην ανάπτυξη της κοινωνικής και αλληλέγγυας οικονομίας, όπως και στη θέσπιση συγκεκριμένων κανόνων που θα ρυθμίζουν την ομαλή λειτουργία των φορέων αυτής.</w:t>
      </w:r>
      <w:r>
        <w:rPr>
          <w:rFonts w:eastAsia="Times New Roman" w:cs="Times New Roman"/>
          <w:szCs w:val="24"/>
        </w:rPr>
        <w:t>.</w:t>
      </w:r>
    </w:p>
    <w:p w14:paraId="56F24AEF" w14:textId="77777777" w:rsidR="00DA1B4D" w:rsidRDefault="004A2815">
      <w:pPr>
        <w:spacing w:after="0" w:line="600" w:lineRule="auto"/>
        <w:ind w:firstLine="720"/>
        <w:contextualSpacing/>
        <w:jc w:val="both"/>
        <w:rPr>
          <w:rFonts w:eastAsia="Times New Roman" w:cs="Times New Roman"/>
          <w:szCs w:val="24"/>
        </w:rPr>
      </w:pPr>
      <w:r>
        <w:rPr>
          <w:rFonts w:eastAsia="Times New Roman" w:cs="Times New Roman"/>
          <w:szCs w:val="24"/>
        </w:rPr>
        <w:t>Είναι σαφές πως σε μία περίοδο βαθιάς οικονομικής και κοινωνικής κρίσης είναι επ</w:t>
      </w:r>
      <w:r>
        <w:rPr>
          <w:rFonts w:eastAsia="Times New Roman" w:cs="Times New Roman"/>
          <w:szCs w:val="24"/>
        </w:rPr>
        <w:t xml:space="preserve">ιβεβλημένη η κινητοποίηση της κοινωνίας των πολιτών, η ανάπτυξη της συλλογικότητας, η οικονομική στήριξη από την πλευρά της πολιτείας αυτού του εγχειρήματος, η ενεργοποίηση των πολιτών, ιδιαίτερα αυτών που </w:t>
      </w:r>
      <w:r>
        <w:rPr>
          <w:rFonts w:eastAsia="Times New Roman" w:cs="Times New Roman"/>
          <w:szCs w:val="24"/>
        </w:rPr>
        <w:lastRenderedPageBreak/>
        <w:t>ανήκουν στις λεγόμενες «ευπαθείς ομάδες», αλλά και</w:t>
      </w:r>
      <w:r>
        <w:rPr>
          <w:rFonts w:eastAsia="Times New Roman" w:cs="Times New Roman"/>
          <w:szCs w:val="24"/>
        </w:rPr>
        <w:t xml:space="preserve"> όλων αυτών των </w:t>
      </w:r>
      <w:proofErr w:type="spellStart"/>
      <w:r>
        <w:rPr>
          <w:rFonts w:eastAsia="Times New Roman" w:cs="Times New Roman"/>
          <w:szCs w:val="24"/>
        </w:rPr>
        <w:t>νεο</w:t>
      </w:r>
      <w:proofErr w:type="spellEnd"/>
      <w:r>
        <w:rPr>
          <w:rFonts w:eastAsia="Times New Roman" w:cs="Times New Roman"/>
          <w:szCs w:val="24"/>
        </w:rPr>
        <w:t xml:space="preserve">-ανέργων που γέννησε η κρίση και αναζητούν μία θέση στην αγορά εργασίας. </w:t>
      </w:r>
    </w:p>
    <w:p w14:paraId="56F24AF0" w14:textId="77777777" w:rsidR="00DA1B4D" w:rsidRDefault="004A2815">
      <w:pPr>
        <w:spacing w:after="0" w:line="600" w:lineRule="auto"/>
        <w:ind w:firstLine="720"/>
        <w:contextualSpacing/>
        <w:jc w:val="both"/>
        <w:rPr>
          <w:rFonts w:eastAsia="Times New Roman" w:cs="Times New Roman"/>
          <w:szCs w:val="24"/>
        </w:rPr>
      </w:pPr>
      <w:r>
        <w:rPr>
          <w:rFonts w:eastAsia="Times New Roman" w:cs="Times New Roman"/>
          <w:szCs w:val="24"/>
        </w:rPr>
        <w:t>Όπως διαβάζουμε, η κοινωνική οικονομία έχει δημιουργήσει τα τελευταία χρόνια πάνω από δεκατέσσερα εκατομμύρια ποιοτικές θέσεις εργασίας και αποτελεί το 10% της συν</w:t>
      </w:r>
      <w:r>
        <w:rPr>
          <w:rFonts w:eastAsia="Times New Roman" w:cs="Times New Roman"/>
          <w:szCs w:val="24"/>
        </w:rPr>
        <w:t xml:space="preserve">ολικής απασχόλησης. Στο Βέλγιο ο τομέας της κοινωνικής οικονομίας αυξήθηκε κατά 8,5%, σε αντίθεση με 1,5% της υπόλοιπης οικονομίας. Στην Ισπανία εν καιρώ κρίσης δημιουργήθηκαν εννέα χιλιάδες επιχειρήσεις κοινωνικής οικονομίας και </w:t>
      </w:r>
      <w:proofErr w:type="spellStart"/>
      <w:r>
        <w:rPr>
          <w:rFonts w:eastAsia="Times New Roman" w:cs="Times New Roman"/>
          <w:szCs w:val="24"/>
        </w:rPr>
        <w:t>εκατόν</w:t>
      </w:r>
      <w:proofErr w:type="spellEnd"/>
      <w:r>
        <w:rPr>
          <w:rFonts w:eastAsia="Times New Roman" w:cs="Times New Roman"/>
          <w:szCs w:val="24"/>
        </w:rPr>
        <w:t xml:space="preserve"> εβδομήντα χιλιάδες </w:t>
      </w:r>
      <w:r>
        <w:rPr>
          <w:rFonts w:eastAsia="Times New Roman" w:cs="Times New Roman"/>
          <w:szCs w:val="24"/>
        </w:rPr>
        <w:t>θέσεις απασχόλησης. Τα νούμερα αυτά δεί</w:t>
      </w:r>
      <w:r>
        <w:rPr>
          <w:rFonts w:eastAsia="Times New Roman" w:cs="Times New Roman"/>
          <w:szCs w:val="24"/>
        </w:rPr>
        <w:lastRenderedPageBreak/>
        <w:t>χνουν, σαφώς, πως πρέπει να επενδύσουμε προς την κατεύθυνση αυτή. Άλλωστε, να μην κρυβόμαστε, στην οικονομία μας δεν μας έχουν μείνει και πολλά περιθώρια, παρά μόνο η φυγή προς τα μπροστά, η καινοτομία, η εξωστρέφεια,</w:t>
      </w:r>
      <w:r>
        <w:rPr>
          <w:rFonts w:eastAsia="Times New Roman" w:cs="Times New Roman"/>
          <w:szCs w:val="24"/>
        </w:rPr>
        <w:t xml:space="preserve"> η επένδυση σε κάτι νέο. </w:t>
      </w:r>
    </w:p>
    <w:p w14:paraId="56F24AF1" w14:textId="77777777" w:rsidR="00DA1B4D" w:rsidRDefault="004A2815">
      <w:pPr>
        <w:spacing w:after="0" w:line="600" w:lineRule="auto"/>
        <w:ind w:firstLine="720"/>
        <w:contextualSpacing/>
        <w:jc w:val="both"/>
        <w:rPr>
          <w:rFonts w:eastAsia="Times New Roman" w:cs="Times New Roman"/>
          <w:szCs w:val="24"/>
        </w:rPr>
      </w:pPr>
      <w:r>
        <w:rPr>
          <w:rFonts w:eastAsia="Times New Roman" w:cs="Times New Roman"/>
          <w:szCs w:val="24"/>
        </w:rPr>
        <w:t xml:space="preserve">Την ίδια ώρα, όμως, δεν μπορώ να κρύψω τον προβληματισμό μου για τις </w:t>
      </w:r>
      <w:proofErr w:type="spellStart"/>
      <w:r>
        <w:rPr>
          <w:rFonts w:eastAsia="Times New Roman" w:cs="Times New Roman"/>
          <w:szCs w:val="24"/>
        </w:rPr>
        <w:t>κερκόπορτες</w:t>
      </w:r>
      <w:proofErr w:type="spellEnd"/>
      <w:r>
        <w:rPr>
          <w:rFonts w:eastAsia="Times New Roman" w:cs="Times New Roman"/>
          <w:szCs w:val="24"/>
        </w:rPr>
        <w:t xml:space="preserve"> που αφήνετε ανοιχτές στο νομοσχέδιο αυτό, ανοιχτές θύρες, που δεν μπορώ να αποκλείσω πώς θα αξιοποιηθούν για την εξυπηρέτηση «ημετέρων». </w:t>
      </w:r>
    </w:p>
    <w:p w14:paraId="56F24AF2" w14:textId="77777777" w:rsidR="00DA1B4D" w:rsidRDefault="004A2815">
      <w:pPr>
        <w:spacing w:after="0" w:line="600" w:lineRule="auto"/>
        <w:ind w:firstLine="720"/>
        <w:contextualSpacing/>
        <w:jc w:val="both"/>
        <w:rPr>
          <w:rFonts w:eastAsia="Times New Roman" w:cs="Times New Roman"/>
          <w:szCs w:val="24"/>
        </w:rPr>
      </w:pPr>
      <w:r>
        <w:rPr>
          <w:rFonts w:eastAsia="Times New Roman" w:cs="Times New Roman"/>
          <w:szCs w:val="24"/>
        </w:rPr>
        <w:t>Ιδιαίτερα θ</w:t>
      </w:r>
      <w:r>
        <w:rPr>
          <w:rFonts w:eastAsia="Times New Roman" w:cs="Times New Roman"/>
          <w:szCs w:val="24"/>
        </w:rPr>
        <w:t xml:space="preserve">α σταθώ στο άρθρο που κάνει λόγο για τις προγραμματικές συμβάσεις μεταξύ φορέων του δημοσίου και των </w:t>
      </w:r>
      <w:r>
        <w:rPr>
          <w:rFonts w:eastAsia="Times New Roman" w:cs="Times New Roman"/>
          <w:szCs w:val="24"/>
        </w:rPr>
        <w:lastRenderedPageBreak/>
        <w:t>φορέων κοινωνικής οικονομίας. Διακρίνω δημιουργικές ασάφειες και γενικότητες, που πολύ εύκολα μπορούν να παρεξηγηθούν και να οδηγήσουν ακόμη και σε προσλήψ</w:t>
      </w:r>
      <w:r>
        <w:rPr>
          <w:rFonts w:eastAsia="Times New Roman" w:cs="Times New Roman"/>
          <w:szCs w:val="24"/>
        </w:rPr>
        <w:t xml:space="preserve">εις στο δημόσιο δια της πλαγίας οδού, όπως συνήθως γίνεται. Εκτός και εάν αυτό είναι το ζητούμενο. Αλλά με αυτές τις παθογένειες πρέπει κάποτε να τελειώνουμε σε αυτόν τον τόπο. </w:t>
      </w:r>
    </w:p>
    <w:p w14:paraId="56F24AF3" w14:textId="77777777" w:rsidR="00DA1B4D" w:rsidRDefault="004A2815">
      <w:pPr>
        <w:spacing w:after="0" w:line="600" w:lineRule="auto"/>
        <w:ind w:firstLine="720"/>
        <w:contextualSpacing/>
        <w:jc w:val="both"/>
        <w:rPr>
          <w:rFonts w:eastAsia="Times New Roman" w:cs="Times New Roman"/>
          <w:szCs w:val="24"/>
        </w:rPr>
      </w:pPr>
      <w:r>
        <w:rPr>
          <w:rFonts w:eastAsia="Times New Roman" w:cs="Times New Roman"/>
          <w:szCs w:val="24"/>
        </w:rPr>
        <w:t>Ακόμα, αδυνατώ να αντιληφθώ γιατί πρέπει οι Έλληνες φορολογούμενοι να επιβαρυν</w:t>
      </w:r>
      <w:r>
        <w:rPr>
          <w:rFonts w:eastAsia="Times New Roman" w:cs="Times New Roman"/>
          <w:szCs w:val="24"/>
        </w:rPr>
        <w:t xml:space="preserve">θούν με επιπλέον 700.000 ευρώ για τη σύσταση δύο νέων γραμματειών, την ώρα που πολύ εύκολα θα μπορούσαν να αξιοποιηθούν στελέχη του Υπουργείου. Εν πάση </w:t>
      </w:r>
      <w:proofErr w:type="spellStart"/>
      <w:r>
        <w:rPr>
          <w:rFonts w:eastAsia="Times New Roman" w:cs="Times New Roman"/>
          <w:szCs w:val="24"/>
        </w:rPr>
        <w:t>περιπτώσει</w:t>
      </w:r>
      <w:proofErr w:type="spellEnd"/>
      <w:r>
        <w:rPr>
          <w:rFonts w:eastAsia="Times New Roman" w:cs="Times New Roman"/>
          <w:szCs w:val="24"/>
        </w:rPr>
        <w:t xml:space="preserve">, η κοινωνική και αλληλέγγυα οικονομία </w:t>
      </w:r>
      <w:r>
        <w:rPr>
          <w:rFonts w:eastAsia="Times New Roman" w:cs="Times New Roman"/>
          <w:szCs w:val="24"/>
        </w:rPr>
        <w:lastRenderedPageBreak/>
        <w:t xml:space="preserve">δεν μπορεί να λειτουργήσει </w:t>
      </w:r>
      <w:r>
        <w:rPr>
          <w:rFonts w:eastAsia="Times New Roman" w:cs="Times New Roman"/>
          <w:szCs w:val="24"/>
          <w:lang w:val="en-US"/>
        </w:rPr>
        <w:t>a</w:t>
      </w:r>
      <w:r>
        <w:rPr>
          <w:rFonts w:eastAsia="Times New Roman" w:cs="Times New Roman"/>
          <w:szCs w:val="24"/>
        </w:rPr>
        <w:t xml:space="preserve"> </w:t>
      </w:r>
      <w:r>
        <w:rPr>
          <w:rFonts w:eastAsia="Times New Roman" w:cs="Times New Roman"/>
          <w:szCs w:val="24"/>
          <w:lang w:val="en-US"/>
        </w:rPr>
        <w:t>la</w:t>
      </w:r>
      <w:r>
        <w:rPr>
          <w:rFonts w:eastAsia="Times New Roman" w:cs="Times New Roman"/>
          <w:szCs w:val="24"/>
        </w:rPr>
        <w:t xml:space="preserve"> </w:t>
      </w:r>
      <w:r>
        <w:rPr>
          <w:rFonts w:eastAsia="Times New Roman" w:cs="Times New Roman"/>
          <w:szCs w:val="24"/>
          <w:lang w:val="en-US"/>
        </w:rPr>
        <w:t>carte</w:t>
      </w:r>
      <w:r>
        <w:rPr>
          <w:rFonts w:eastAsia="Times New Roman" w:cs="Times New Roman"/>
          <w:szCs w:val="24"/>
        </w:rPr>
        <w:t xml:space="preserve"> ούτε και αποτελεί</w:t>
      </w:r>
      <w:r>
        <w:rPr>
          <w:rFonts w:eastAsia="Times New Roman" w:cs="Times New Roman"/>
          <w:szCs w:val="24"/>
        </w:rPr>
        <w:t xml:space="preserve"> προνόμιο της δήθεν Αριστεράς που πρεσβεύετε. Εύχομαι και ελπίζω, έστω και για μία φορά, να πρυτανεύσει η λογική και η εφαρμογή του νόμου να είναι ουσιαστική προς όφελος των Ελλήνων πολιτών, γιατί οι πολιτικές σας στη συνέχεια των προηγούμενων, βέβαια, γεν</w:t>
      </w:r>
      <w:r>
        <w:rPr>
          <w:rFonts w:eastAsia="Times New Roman" w:cs="Times New Roman"/>
          <w:szCs w:val="24"/>
        </w:rPr>
        <w:t xml:space="preserve">ούν έως τώρα μόνο φτώχεια και οι μεταρρυθμίσεις που υποσχεθήκατε, παραμένουν γράμμα κενό. </w:t>
      </w:r>
    </w:p>
    <w:p w14:paraId="56F24AF4" w14:textId="77777777" w:rsidR="00DA1B4D" w:rsidRDefault="004A2815">
      <w:pPr>
        <w:spacing w:after="0" w:line="600" w:lineRule="auto"/>
        <w:ind w:firstLine="720"/>
        <w:contextualSpacing/>
        <w:jc w:val="both"/>
        <w:rPr>
          <w:rFonts w:eastAsia="Times New Roman" w:cs="Times New Roman"/>
          <w:szCs w:val="24"/>
        </w:rPr>
      </w:pPr>
      <w:r>
        <w:rPr>
          <w:rFonts w:eastAsia="Times New Roman" w:cs="Times New Roman"/>
          <w:szCs w:val="24"/>
        </w:rPr>
        <w:t>Τελειώνοντας, θα ήθελα να αναφερθώ σε ένα μεγάλο πρόβλημα που αντιμετωπίζει η Θεσσαλονίκη το τελευταίο χρονικό διάστημα. Πριν ένα μήνα, θυμόμαστε όλοι, ότι οι εργαζό</w:t>
      </w:r>
      <w:r>
        <w:rPr>
          <w:rFonts w:eastAsia="Times New Roman" w:cs="Times New Roman"/>
          <w:szCs w:val="24"/>
        </w:rPr>
        <w:t xml:space="preserve">μενοι του ΟΑΣΘ είχαν τραβήξει χειρόφρενο και η πόλη της Θεσσαλονίκης δεν είχε λεωφορεία για δεκαπέντε ημέρες. Φανταστείτε </w:t>
      </w:r>
      <w:r>
        <w:rPr>
          <w:rFonts w:eastAsia="Times New Roman" w:cs="Times New Roman"/>
          <w:szCs w:val="24"/>
        </w:rPr>
        <w:lastRenderedPageBreak/>
        <w:t>μία πόλη, τη μεγαλύτερη πόλη στην Ευρώπη με ένα μεταφορικό μέσο -είναι η μοναδική πόλη με ένα εκατομμύριο κόσμο που έχει ένα μέσο μαζι</w:t>
      </w:r>
      <w:r>
        <w:rPr>
          <w:rFonts w:eastAsia="Times New Roman" w:cs="Times New Roman"/>
          <w:szCs w:val="24"/>
        </w:rPr>
        <w:t xml:space="preserve">κής μεταφοράς- και αυτό δεν το είχαμε για δεκαπέντε ημέρες. Υπήρχαν νεφροπαθείς και καρκινοπαθείς Θεσσαλονικείς οι οποίοι θέλανε να  πάνε στα νοσοκομεία και δεν είχαν μέσα μεταφοράς. Αναγκάστηκαν αυτό το χρονικό διάστημα να πάρουν ταξί το οποίο στις μέρες </w:t>
      </w:r>
      <w:r>
        <w:rPr>
          <w:rFonts w:eastAsia="Times New Roman" w:cs="Times New Roman"/>
          <w:szCs w:val="24"/>
        </w:rPr>
        <w:t xml:space="preserve">μας δεν είναι για όλους τους ανθρώπους. </w:t>
      </w:r>
    </w:p>
    <w:p w14:paraId="56F24AF5" w14:textId="77777777" w:rsidR="00DA1B4D" w:rsidRDefault="004A2815">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υπήρχαν κάτοικοι στην Περιφέρεια Θεσσαλονίκης, κάτοικοι από το Νομό Ημαθίας, Πιερίας, Πέλλας, στο Νομό Φλώρινας ακόμα, οι οποίοι ερχόντουσαν με λεωφορείο στα ΚΤΕΛ Θεσσαλονίκης και από εκεί για να πάνε στο Αεροδρόμιο </w:t>
      </w:r>
      <w:r>
        <w:rPr>
          <w:rFonts w:eastAsia="Times New Roman" w:cs="Times New Roman"/>
          <w:szCs w:val="24"/>
        </w:rPr>
        <w:lastRenderedPageBreak/>
        <w:t xml:space="preserve">Μακεδονία έπρεπε να πάρουν ταξί </w:t>
      </w:r>
      <w:r>
        <w:rPr>
          <w:rFonts w:eastAsia="Times New Roman" w:cs="Times New Roman"/>
          <w:szCs w:val="24"/>
        </w:rPr>
        <w:t xml:space="preserve">με κόστος 25 και 30 ευρώ. Σήμερα, η μεσαία τάξη δεν έχει αυτά τα χρήματα. </w:t>
      </w:r>
    </w:p>
    <w:p w14:paraId="56F24AF6" w14:textId="77777777" w:rsidR="00DA1B4D" w:rsidRDefault="004A2815">
      <w:pPr>
        <w:spacing w:after="0" w:line="600" w:lineRule="auto"/>
        <w:ind w:firstLine="720"/>
        <w:contextualSpacing/>
        <w:jc w:val="both"/>
        <w:rPr>
          <w:rFonts w:eastAsia="Times New Roman"/>
          <w:bCs/>
        </w:rPr>
      </w:pPr>
      <w:r>
        <w:rPr>
          <w:rFonts w:eastAsia="Times New Roman" w:cs="Times New Roman"/>
          <w:szCs w:val="24"/>
        </w:rPr>
        <w:t>Το πρόβλημα που αντιμετωπίζει ο ΟΑΣΘ θα πρέπει να λυθεί επειγόντως, γιατί ακόμα δεν έχει βρεθεί λύση και υπάρχουν και παράπλευρα προβλήματα.</w:t>
      </w:r>
    </w:p>
    <w:p w14:paraId="56F24AF7" w14:textId="77777777" w:rsidR="00DA1B4D" w:rsidRDefault="004A2815">
      <w:pPr>
        <w:spacing w:after="0" w:line="600" w:lineRule="auto"/>
        <w:ind w:firstLine="720"/>
        <w:jc w:val="both"/>
        <w:rPr>
          <w:rFonts w:eastAsia="Times New Roman"/>
          <w:szCs w:val="24"/>
        </w:rPr>
      </w:pPr>
      <w:r>
        <w:rPr>
          <w:rFonts w:eastAsia="Times New Roman"/>
          <w:szCs w:val="24"/>
        </w:rPr>
        <w:t>Αυτήν τη στιγμή τα ΚΤΕΛ Θεσσαλονίκης δεν</w:t>
      </w:r>
      <w:r>
        <w:rPr>
          <w:rFonts w:eastAsia="Times New Roman"/>
          <w:szCs w:val="24"/>
        </w:rPr>
        <w:t xml:space="preserve"> μπορούν πλέον να σηκώσουν το βάρος των χρεών. Ο ΟΑΣΘ τους χρωστάει 500.000 ευρώ, στον ΟΑΣΘ χρωστάει το Υπουργείο και έχει να λαμβάνει και 1 εκατομμύριο ευρώ από την Περιφέρεια Κεντρικής Μακεδονίας. Οι εργαζόμενοι στα ΚΤΕΛ Θεσσαλονίκης απειλούν να τραβήξου</w:t>
      </w:r>
      <w:r>
        <w:rPr>
          <w:rFonts w:eastAsia="Times New Roman"/>
          <w:szCs w:val="24"/>
        </w:rPr>
        <w:t xml:space="preserve">ν κι αυτοί με τη σειρά τους χειρόφρενο μέσα στις επόμενες δεκαπέντε μέρες. Καταλαβαίνετε ότι </w:t>
      </w:r>
      <w:r>
        <w:rPr>
          <w:rFonts w:eastAsia="Times New Roman"/>
          <w:szCs w:val="24"/>
        </w:rPr>
        <w:lastRenderedPageBreak/>
        <w:t xml:space="preserve">το πρόβλημα θα είναι τεράστιο, γιατί από τα ΚΤΕΛ εξυπηρετούνται και τα χωριά που είναι πέριξ της Θεσσαλονίκης, στο Νομό Θεσσαλονίκης, από τον Λαγκαδά μέχρι </w:t>
      </w:r>
      <w:proofErr w:type="spellStart"/>
      <w:r>
        <w:rPr>
          <w:rFonts w:eastAsia="Times New Roman"/>
          <w:szCs w:val="24"/>
        </w:rPr>
        <w:t>Ασπροβά</w:t>
      </w:r>
      <w:r>
        <w:rPr>
          <w:rFonts w:eastAsia="Times New Roman"/>
          <w:szCs w:val="24"/>
        </w:rPr>
        <w:t>λτα</w:t>
      </w:r>
      <w:proofErr w:type="spellEnd"/>
      <w:r>
        <w:rPr>
          <w:rFonts w:eastAsia="Times New Roman"/>
          <w:szCs w:val="24"/>
        </w:rPr>
        <w:t xml:space="preserve"> και Σταυρό. Παρακαλώ να βρεθεί μια λύση οριστική στον ΟΑΣΘ.</w:t>
      </w:r>
    </w:p>
    <w:p w14:paraId="56F24AF8" w14:textId="77777777" w:rsidR="00DA1B4D" w:rsidRDefault="004A2815">
      <w:pPr>
        <w:spacing w:after="0" w:line="600" w:lineRule="auto"/>
        <w:ind w:firstLine="720"/>
        <w:jc w:val="both"/>
        <w:rPr>
          <w:rFonts w:eastAsia="Times New Roman"/>
          <w:szCs w:val="24"/>
        </w:rPr>
      </w:pPr>
      <w:r>
        <w:rPr>
          <w:rFonts w:eastAsia="Times New Roman"/>
          <w:szCs w:val="24"/>
        </w:rPr>
        <w:t>Ευχαριστώ πολύ.</w:t>
      </w:r>
    </w:p>
    <w:p w14:paraId="56F24AF9" w14:textId="77777777" w:rsidR="00DA1B4D" w:rsidRDefault="004A2815">
      <w:pPr>
        <w:spacing w:after="0" w:line="600" w:lineRule="auto"/>
        <w:ind w:firstLine="720"/>
        <w:jc w:val="center"/>
        <w:rPr>
          <w:rFonts w:eastAsia="Times New Roman"/>
          <w:szCs w:val="24"/>
        </w:rPr>
      </w:pPr>
      <w:r>
        <w:rPr>
          <w:rFonts w:eastAsia="Times New Roman"/>
          <w:szCs w:val="24"/>
        </w:rPr>
        <w:t>(Χειροκροτήματα από την πτέρυγα της Ένωσης Κεντρώων)</w:t>
      </w:r>
    </w:p>
    <w:p w14:paraId="56F24AFA" w14:textId="77777777" w:rsidR="00DA1B4D" w:rsidRDefault="004A2815">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 τον κ. Φωκά.</w:t>
      </w:r>
    </w:p>
    <w:p w14:paraId="56F24AFB" w14:textId="77777777" w:rsidR="00DA1B4D" w:rsidRDefault="004A2815">
      <w:pPr>
        <w:spacing w:after="0"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Κεγκέρογλου</w:t>
      </w:r>
      <w:proofErr w:type="spellEnd"/>
      <w:r>
        <w:rPr>
          <w:rFonts w:eastAsia="Times New Roman"/>
          <w:szCs w:val="24"/>
        </w:rPr>
        <w:t xml:space="preserve"> από τη Δημοκρατική Συμπαράταξη.</w:t>
      </w:r>
    </w:p>
    <w:p w14:paraId="56F24AFC" w14:textId="77777777" w:rsidR="00DA1B4D" w:rsidRDefault="004A2815">
      <w:pPr>
        <w:spacing w:after="0" w:line="600" w:lineRule="auto"/>
        <w:ind w:firstLine="720"/>
        <w:jc w:val="both"/>
        <w:rPr>
          <w:rFonts w:eastAsia="Times New Roman"/>
          <w:szCs w:val="24"/>
        </w:rPr>
      </w:pPr>
      <w:r>
        <w:rPr>
          <w:rFonts w:eastAsia="Times New Roman"/>
          <w:b/>
          <w:szCs w:val="24"/>
        </w:rPr>
        <w:lastRenderedPageBreak/>
        <w:t>ΒΑΣΙΛΕΙΟΣ ΚΕΓΚΕΡΟΓΛΟΥ:</w:t>
      </w:r>
      <w:r>
        <w:rPr>
          <w:rFonts w:eastAsia="Times New Roman"/>
          <w:szCs w:val="24"/>
        </w:rPr>
        <w:t xml:space="preserve"> Ευχαριστώ, κύριε Πρόεδρε.</w:t>
      </w:r>
    </w:p>
    <w:p w14:paraId="56F24AFD" w14:textId="77777777" w:rsidR="00DA1B4D" w:rsidRDefault="004A2815">
      <w:pPr>
        <w:spacing w:after="0" w:line="600" w:lineRule="auto"/>
        <w:ind w:firstLine="720"/>
        <w:jc w:val="both"/>
        <w:rPr>
          <w:rFonts w:eastAsia="Times New Roman"/>
          <w:szCs w:val="24"/>
        </w:rPr>
      </w:pPr>
      <w:r>
        <w:rPr>
          <w:rFonts w:eastAsia="Times New Roman"/>
          <w:szCs w:val="24"/>
        </w:rPr>
        <w:t>Νομίζω ότι το τελευταίο θέμα που έθεσε ο κύριος συνάδελφος, είναι πολύ σημαντικό, αν και δεν αφορά άμεσα το νομοσχέδιο. Αφορά, όμως, το Υπουργείο, την πολιτική ηγεσία, γιατί είναι από τους φορείς που οφείλου</w:t>
      </w:r>
      <w:r>
        <w:rPr>
          <w:rFonts w:eastAsia="Times New Roman"/>
          <w:szCs w:val="24"/>
        </w:rPr>
        <w:t>ν και στον ΟΑΣΘ και στον ΟΑΣΑ.</w:t>
      </w:r>
    </w:p>
    <w:p w14:paraId="56F24AFE" w14:textId="77777777" w:rsidR="00DA1B4D" w:rsidRDefault="004A2815">
      <w:pPr>
        <w:spacing w:after="0" w:line="600" w:lineRule="auto"/>
        <w:ind w:firstLine="720"/>
        <w:jc w:val="both"/>
        <w:rPr>
          <w:rFonts w:eastAsia="Times New Roman"/>
          <w:szCs w:val="24"/>
        </w:rPr>
      </w:pPr>
      <w:r>
        <w:rPr>
          <w:rFonts w:eastAsia="Times New Roman"/>
          <w:szCs w:val="24"/>
        </w:rPr>
        <w:t xml:space="preserve">Τούτη την ώρα οι οφειλές της πολιτείας προς τον ΟΑΣΑ είναι 65 εκατομμύρια. Αντίστοιχες -σε μικρότερο μέγεθος βεβαίως- είναι και οι οφειλές προς τον ΟΑΣΘ. </w:t>
      </w:r>
    </w:p>
    <w:p w14:paraId="56F24AFF" w14:textId="77777777" w:rsidR="00DA1B4D" w:rsidRDefault="004A2815">
      <w:pPr>
        <w:spacing w:after="0" w:line="600" w:lineRule="auto"/>
        <w:ind w:firstLine="720"/>
        <w:jc w:val="both"/>
        <w:rPr>
          <w:rFonts w:eastAsia="Times New Roman"/>
          <w:szCs w:val="24"/>
        </w:rPr>
      </w:pPr>
      <w:r>
        <w:rPr>
          <w:rFonts w:eastAsia="Times New Roman"/>
          <w:szCs w:val="24"/>
        </w:rPr>
        <w:t>Θα έλεγα, λοιπόν, ότι αντί να ταλαιπωρούνται οι πολίτες με αυτήν τη δι</w:t>
      </w:r>
      <w:r>
        <w:rPr>
          <w:rFonts w:eastAsia="Times New Roman"/>
          <w:szCs w:val="24"/>
        </w:rPr>
        <w:t xml:space="preserve">αδικασία, θα έπρεπε το Υπουργείο Εργασίας να </w:t>
      </w:r>
      <w:r>
        <w:rPr>
          <w:rFonts w:eastAsia="Times New Roman"/>
          <w:szCs w:val="24"/>
        </w:rPr>
        <w:lastRenderedPageBreak/>
        <w:t>προβεί στις υποχρεώσεις του. Βέβαια, μετά από είκοσι μέρες το αιτιολογικό θα είναι, «δεν προλαβαίνουμε γραφειοκρατικά», «δεν έχουμε τις συμβάσεις έτοιμες και δεν έχουμε προχωρήσει τη διαδικασία». Εντάξει. Σήμερα</w:t>
      </w:r>
      <w:r>
        <w:rPr>
          <w:rFonts w:eastAsia="Times New Roman"/>
          <w:szCs w:val="24"/>
        </w:rPr>
        <w:t>, όμως, ταλαιπωρούνται χιλιάδες πολίτες λόγω ακριβώς αυτής της αδράνειας.</w:t>
      </w:r>
    </w:p>
    <w:p w14:paraId="56F24B00" w14:textId="77777777" w:rsidR="00DA1B4D" w:rsidRDefault="004A2815">
      <w:pPr>
        <w:spacing w:after="0" w:line="600" w:lineRule="auto"/>
        <w:ind w:firstLine="720"/>
        <w:jc w:val="both"/>
        <w:rPr>
          <w:rFonts w:eastAsia="Times New Roman"/>
          <w:szCs w:val="24"/>
        </w:rPr>
      </w:pPr>
      <w:r>
        <w:rPr>
          <w:rFonts w:eastAsia="Times New Roman"/>
          <w:szCs w:val="24"/>
        </w:rPr>
        <w:t xml:space="preserve">Για το νομοσχέδιο έχουμε ήδη εκφράσει από την </w:t>
      </w:r>
      <w:r>
        <w:rPr>
          <w:rFonts w:eastAsia="Times New Roman"/>
          <w:szCs w:val="24"/>
        </w:rPr>
        <w:t>ε</w:t>
      </w:r>
      <w:r>
        <w:rPr>
          <w:rFonts w:eastAsia="Times New Roman"/>
          <w:szCs w:val="24"/>
        </w:rPr>
        <w:t xml:space="preserve">πιτροπή -και εκφράζουμε και σήμερα- τη θετική ψήφο επί της αρχής. Δεν μπορούσε, άλλωστε, να είναι διαφορετική η ψήφος μας, γιατί είναι </w:t>
      </w:r>
      <w:r>
        <w:rPr>
          <w:rFonts w:eastAsia="Times New Roman"/>
          <w:szCs w:val="24"/>
        </w:rPr>
        <w:t xml:space="preserve">η παράταξή μας που εισήγαγε στο ελληνικό νομικό δίκαιο την έννοια της κοινωνικής οικονομίας και της κοινωνικής επιχειρηματικότητας. Δημιουργήσαμε το θεσμό των κοινωνικών συνεταιριστικών επιχειρήσεων με τις αντίστοιχες διαδικασίες για </w:t>
      </w:r>
      <w:r>
        <w:rPr>
          <w:rFonts w:eastAsia="Times New Roman"/>
          <w:szCs w:val="24"/>
        </w:rPr>
        <w:lastRenderedPageBreak/>
        <w:t>πρώτη φορά στη χώρα, σ</w:t>
      </w:r>
      <w:r>
        <w:rPr>
          <w:rFonts w:eastAsia="Times New Roman"/>
          <w:szCs w:val="24"/>
        </w:rPr>
        <w:t xml:space="preserve">ύμφωνα με τα σύγχρονα δεδομένα. Βεβαίως, συλλογικές μορφές κοινωνικής οικονομίας έχουν αναπτυχθεί, όπως είπα και στην Επιτροπή, από το 1780 με τα Αμπελάκια, από την αρχή του προηγούμενου αιώνα και βεβαίως, με το μεγάλο συνεταιριστικό και παραγωγικό κίνημα </w:t>
      </w:r>
      <w:r>
        <w:rPr>
          <w:rFonts w:eastAsia="Times New Roman"/>
          <w:szCs w:val="24"/>
        </w:rPr>
        <w:t>που υπήρξε στον αγροτικό τομέα.</w:t>
      </w:r>
    </w:p>
    <w:p w14:paraId="56F24B01" w14:textId="77777777" w:rsidR="00DA1B4D" w:rsidRDefault="004A2815">
      <w:pPr>
        <w:spacing w:after="0" w:line="600" w:lineRule="auto"/>
        <w:ind w:firstLine="720"/>
        <w:jc w:val="both"/>
        <w:rPr>
          <w:rFonts w:eastAsia="Times New Roman"/>
          <w:szCs w:val="24"/>
        </w:rPr>
      </w:pPr>
      <w:r>
        <w:rPr>
          <w:rFonts w:eastAsia="Times New Roman"/>
          <w:szCs w:val="24"/>
        </w:rPr>
        <w:t>Σήμερα η Κυβέρνηση αντί να διορθώσει τα κακώς κείμενα, τα λάθη και τις παραλείψεις του προηγούμενου νομοσχεδίου, εκφράζοντας έτσι και τη συνέχεια που πρέπει να υπάρχει στην ελληνική πολιτεία, έρχεται να νομοθετήσει από την α</w:t>
      </w:r>
      <w:r>
        <w:rPr>
          <w:rFonts w:eastAsia="Times New Roman"/>
          <w:szCs w:val="24"/>
        </w:rPr>
        <w:t>ρχή και να επαναλάβει τα ίδια λάθη, αφήνοντας τα κενά, τις παραλείψεις κι όσα διαπιστώθηκαν αλώβητα.</w:t>
      </w:r>
    </w:p>
    <w:p w14:paraId="56F24B02" w14:textId="77777777" w:rsidR="00DA1B4D" w:rsidRDefault="004A2815">
      <w:pPr>
        <w:spacing w:after="0" w:line="600" w:lineRule="auto"/>
        <w:ind w:firstLine="720"/>
        <w:jc w:val="both"/>
        <w:rPr>
          <w:rFonts w:eastAsia="Times New Roman"/>
          <w:szCs w:val="24"/>
        </w:rPr>
      </w:pPr>
      <w:r>
        <w:rPr>
          <w:rFonts w:eastAsia="Times New Roman"/>
          <w:szCs w:val="24"/>
        </w:rPr>
        <w:lastRenderedPageBreak/>
        <w:t>Μιλήσαμε με προτάσεις συγκεκριμένες, με βάση τα συμπεράσματα του Διεθνούς Συνεδρίου το οποίο διοργανώσαμε τον Νοέμβριο του 2014 για την κοινωνική επιχειρημ</w:t>
      </w:r>
      <w:r>
        <w:rPr>
          <w:rFonts w:eastAsia="Times New Roman"/>
          <w:szCs w:val="24"/>
        </w:rPr>
        <w:t>ατικότητα. Ορισμένες από τις προτάσεις τις ακούμπησε η Υπουργός, χωρίς να δίνει, όμως, λύση, χωρίς να υιοθετεί αυτό που θα αλλάξει τα κομμάτια που δεν είναι ορθώς νομοθετημένα ή να συμπληρώνει το θεσμικό πλαίσιο εκεί όπου είναι ελλιπές. Να μιλήσω συγκεκριμ</w:t>
      </w:r>
      <w:r>
        <w:rPr>
          <w:rFonts w:eastAsia="Times New Roman"/>
          <w:szCs w:val="24"/>
        </w:rPr>
        <w:t>ένα:</w:t>
      </w:r>
    </w:p>
    <w:p w14:paraId="56F24B03" w14:textId="77777777" w:rsidR="00DA1B4D" w:rsidRDefault="004A2815">
      <w:pPr>
        <w:spacing w:after="0" w:line="600" w:lineRule="auto"/>
        <w:ind w:firstLine="720"/>
        <w:jc w:val="both"/>
        <w:rPr>
          <w:rFonts w:eastAsia="Times New Roman"/>
          <w:szCs w:val="24"/>
        </w:rPr>
      </w:pPr>
      <w:r>
        <w:rPr>
          <w:rFonts w:eastAsia="Times New Roman"/>
          <w:szCs w:val="24"/>
        </w:rPr>
        <w:t>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δίνει ορισμούς οι οποίοι χαϊδεύουν αυτιά που θέλουν να τα ακούσουν, αλλά είναι έξω και πέρα από κάθε πραγματικότητα. Καλό είναι -βέβαια έφυγε από τον ΣΥΡΙΖΑ ο Μητρόπουλος, που τον είχαμε στείλει και πήρε διδακτορικό για </w:t>
      </w:r>
      <w:r>
        <w:rPr>
          <w:rFonts w:eastAsia="Times New Roman"/>
          <w:szCs w:val="24"/>
        </w:rPr>
        <w:lastRenderedPageBreak/>
        <w:t xml:space="preserve">την αυτοδιαχείριση </w:t>
      </w:r>
      <w:r>
        <w:rPr>
          <w:rFonts w:eastAsia="Times New Roman"/>
          <w:szCs w:val="24"/>
        </w:rPr>
        <w:t xml:space="preserve">στη Γιουγκοσλαβία, αλλά τα βιβλία τα οποία έχει εκδώσει είναι χρήσιμα- να μπορέσετε να διαβάσετε τι σημαίνει «αυτοδιαχείριση», γιατί με τον ορισμό που δίνετε, κάθε ιδιωτική επιχείρηση είναι </w:t>
      </w:r>
      <w:proofErr w:type="spellStart"/>
      <w:r>
        <w:rPr>
          <w:rFonts w:eastAsia="Times New Roman"/>
          <w:szCs w:val="24"/>
        </w:rPr>
        <w:t>αυτοδιαχειριζόμενη</w:t>
      </w:r>
      <w:proofErr w:type="spellEnd"/>
      <w:r>
        <w:rPr>
          <w:rFonts w:eastAsia="Times New Roman"/>
          <w:szCs w:val="24"/>
        </w:rPr>
        <w:t xml:space="preserve">. Είναι </w:t>
      </w:r>
      <w:proofErr w:type="spellStart"/>
      <w:r>
        <w:rPr>
          <w:rFonts w:eastAsia="Times New Roman"/>
          <w:szCs w:val="24"/>
        </w:rPr>
        <w:t>αυτοδιαχειριζόμενη</w:t>
      </w:r>
      <w:proofErr w:type="spellEnd"/>
      <w:r>
        <w:rPr>
          <w:rFonts w:eastAsia="Times New Roman"/>
          <w:szCs w:val="24"/>
        </w:rPr>
        <w:t xml:space="preserve"> κάθε ιδιωτική επιχείρ</w:t>
      </w:r>
      <w:r>
        <w:rPr>
          <w:rFonts w:eastAsia="Times New Roman"/>
          <w:szCs w:val="24"/>
        </w:rPr>
        <w:t>ηση. Η αυτοδιαχείριση, όμως, στο δημόσιο, στον ευρύτερο δημόσιο τομέα και βεβαίως στην κοινωνική οικονομία είναι άλλο πράγμα.</w:t>
      </w:r>
    </w:p>
    <w:p w14:paraId="56F24B04" w14:textId="77777777" w:rsidR="00DA1B4D" w:rsidRDefault="004A2815">
      <w:pPr>
        <w:spacing w:after="0" w:line="600" w:lineRule="auto"/>
        <w:ind w:firstLine="720"/>
        <w:jc w:val="both"/>
        <w:rPr>
          <w:rFonts w:eastAsia="Times New Roman"/>
          <w:szCs w:val="24"/>
        </w:rPr>
      </w:pPr>
      <w:r>
        <w:rPr>
          <w:rFonts w:eastAsia="Times New Roman"/>
          <w:szCs w:val="24"/>
        </w:rPr>
        <w:t>Να πούμε ότι δίνετε έναν ορισμό για το τι είναι «δίκαιο εμπόριο», ο οποίος, όμως, δεν βγάζει άκρη, ούτε ο πρώτος ούτε η αναδιατύπω</w:t>
      </w:r>
      <w:r>
        <w:rPr>
          <w:rFonts w:eastAsia="Times New Roman"/>
          <w:szCs w:val="24"/>
        </w:rPr>
        <w:t xml:space="preserve">ση, στα πλαίσια του καπιταλιστικού συστήματος. </w:t>
      </w:r>
    </w:p>
    <w:p w14:paraId="56F24B05" w14:textId="77777777" w:rsidR="00DA1B4D" w:rsidRDefault="004A2815">
      <w:pPr>
        <w:spacing w:after="0" w:line="600" w:lineRule="auto"/>
        <w:ind w:firstLine="720"/>
        <w:jc w:val="both"/>
        <w:rPr>
          <w:rFonts w:eastAsia="Times New Roman"/>
          <w:szCs w:val="24"/>
        </w:rPr>
      </w:pPr>
      <w:r>
        <w:rPr>
          <w:rFonts w:eastAsia="Times New Roman"/>
          <w:szCs w:val="24"/>
        </w:rPr>
        <w:lastRenderedPageBreak/>
        <w:t>Να πάμε σε συγκεκριμένα ζητήματα. Ειπώθηκε από τους φορείς -το επισημάναμε κι εμείς-, ότι τα προβλήματα τα ουσιαστικά που πρέπει να πιάσει αυτό το νομοσχέδιο είναι τέσσερα, πέντε, για να είναι μία σημαντική παρέμβαση. Ούτως ή άλλως το θέμα είναι πολύ σημαν</w:t>
      </w:r>
      <w:r>
        <w:rPr>
          <w:rFonts w:eastAsia="Times New Roman"/>
          <w:szCs w:val="24"/>
        </w:rPr>
        <w:t xml:space="preserve">τικό και θέλω να το τονίσω. Το νομοθέτημα, όμως, πρέπει να λύνει θέματα και μάλιστα τα διαπιστωμένα. Το ένα είναι ο εκφυλισμός της έννοιας «κοινωνικής οικονομίας». </w:t>
      </w:r>
    </w:p>
    <w:p w14:paraId="56F24B06" w14:textId="77777777" w:rsidR="00DA1B4D" w:rsidRDefault="004A2815">
      <w:pPr>
        <w:spacing w:after="0" w:line="600" w:lineRule="auto"/>
        <w:ind w:firstLine="720"/>
        <w:jc w:val="both"/>
        <w:rPr>
          <w:rFonts w:eastAsia="Times New Roman"/>
          <w:szCs w:val="24"/>
        </w:rPr>
      </w:pPr>
      <w:r>
        <w:rPr>
          <w:rFonts w:eastAsia="Times New Roman"/>
          <w:szCs w:val="24"/>
        </w:rPr>
        <w:t>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κοινωνική οικονομία που δεν είναι αλληλέγγυα δεν υπάρχει. Η κοινωνική οικονομία</w:t>
      </w:r>
      <w:r>
        <w:rPr>
          <w:rFonts w:eastAsia="Times New Roman"/>
          <w:szCs w:val="24"/>
        </w:rPr>
        <w:t xml:space="preserve"> είναι και αλληλέγγυα και οικολογική και </w:t>
      </w:r>
      <w:proofErr w:type="spellStart"/>
      <w:r>
        <w:rPr>
          <w:rFonts w:eastAsia="Times New Roman"/>
          <w:szCs w:val="24"/>
        </w:rPr>
        <w:t>φιλοπεριβαλλοντική</w:t>
      </w:r>
      <w:proofErr w:type="spellEnd"/>
      <w:r>
        <w:rPr>
          <w:rFonts w:eastAsia="Times New Roman"/>
          <w:szCs w:val="24"/>
        </w:rPr>
        <w:t xml:space="preserve"> και είναι και μια σειρά από </w:t>
      </w:r>
      <w:r>
        <w:rPr>
          <w:rFonts w:eastAsia="Times New Roman"/>
          <w:szCs w:val="24"/>
        </w:rPr>
        <w:lastRenderedPageBreak/>
        <w:t xml:space="preserve">άλλα πράγματα. Δεν μπορεί να μπαίνουν όλα στον τίτλο. Εντάξει, βάλατε το «αλληλέγγυα» για να το διαχωρίσετε. Για πείτε μου μια επιχείρηση κοινωνικής οικονομίας που δεν </w:t>
      </w:r>
      <w:r>
        <w:rPr>
          <w:rFonts w:eastAsia="Times New Roman"/>
          <w:szCs w:val="24"/>
        </w:rPr>
        <w:t xml:space="preserve">είναι αλληλέγγυα, για να δούμε, δηλαδή, αυτός ο τίτλος πόθεν πηγάζει. </w:t>
      </w:r>
    </w:p>
    <w:p w14:paraId="56F24B07" w14:textId="77777777" w:rsidR="00DA1B4D" w:rsidRDefault="004A2815">
      <w:pPr>
        <w:spacing w:after="0" w:line="600" w:lineRule="auto"/>
        <w:ind w:firstLine="720"/>
        <w:jc w:val="both"/>
        <w:rPr>
          <w:rFonts w:eastAsia="Times New Roman"/>
          <w:szCs w:val="24"/>
        </w:rPr>
      </w:pPr>
      <w:r>
        <w:rPr>
          <w:rFonts w:eastAsia="Times New Roman"/>
          <w:szCs w:val="24"/>
        </w:rPr>
        <w:t>Ο εκφυλισμός είναι ο μεγαλύτερος κίνδυνος. Ορίζετε ως «κοινωνική οικονομία» μη μονοπρόσωπο όργανο. Δηλαδή, δύο άνθρωποι δημιουργούν έναν φορέα, βάζουν τα χαρακτηριστικά που λέτε και είν</w:t>
      </w:r>
      <w:r>
        <w:rPr>
          <w:rFonts w:eastAsia="Times New Roman"/>
          <w:szCs w:val="24"/>
        </w:rPr>
        <w:t xml:space="preserve">αι της κοινωνικής οικονομίας. Έλεος! Στον ορισμό της κοινωνικής οικονομίας λέτε «μη μονοπρόσωπος φορέας», άρα δύο άτομα. Ή θα βάλετε το όριο των πέντε και των επτά, όπως έχει μπει στις ΣΥΣΕΠ -πολύ σωστά- με κάποιες εξαιρέσεις -αν </w:t>
      </w:r>
      <w:proofErr w:type="spellStart"/>
      <w:r>
        <w:rPr>
          <w:rFonts w:eastAsia="Times New Roman"/>
          <w:szCs w:val="24"/>
        </w:rPr>
        <w:t>στοιχειοθετείται</w:t>
      </w:r>
      <w:proofErr w:type="spellEnd"/>
      <w:r>
        <w:rPr>
          <w:rFonts w:eastAsia="Times New Roman"/>
          <w:szCs w:val="24"/>
        </w:rPr>
        <w:t xml:space="preserve"> αυτό- ή δ</w:t>
      </w:r>
      <w:r>
        <w:rPr>
          <w:rFonts w:eastAsia="Times New Roman"/>
          <w:szCs w:val="24"/>
        </w:rPr>
        <w:t xml:space="preserve">εν μπορείτε να λέτε ότι </w:t>
      </w:r>
      <w:r>
        <w:rPr>
          <w:rFonts w:eastAsia="Times New Roman"/>
          <w:szCs w:val="24"/>
        </w:rPr>
        <w:lastRenderedPageBreak/>
        <w:t xml:space="preserve">δύο και τρία άτομα είναι κοινωνικός φορέας. Είναι μια επιχείρηση που μπορεί να είναι ΙΚΕ, μπορεί να είναι Ο.Ε., μπορεί να είναι Α.Ε. ή Ε.Π.Ε., αλλά κοινωνική οικονομία δεν είναι. </w:t>
      </w:r>
    </w:p>
    <w:p w14:paraId="56F24B08" w14:textId="77777777" w:rsidR="00DA1B4D" w:rsidRDefault="004A2815">
      <w:pPr>
        <w:spacing w:after="0" w:line="600" w:lineRule="auto"/>
        <w:ind w:firstLine="720"/>
        <w:jc w:val="both"/>
        <w:rPr>
          <w:rFonts w:eastAsia="Times New Roman"/>
          <w:szCs w:val="24"/>
        </w:rPr>
      </w:pPr>
      <w:r>
        <w:rPr>
          <w:rFonts w:eastAsia="Times New Roman"/>
          <w:szCs w:val="24"/>
        </w:rPr>
        <w:t xml:space="preserve">Σχετικά με τη χρηματοδότηση, έχουν γίνει βελτιώσεις </w:t>
      </w:r>
      <w:r>
        <w:rPr>
          <w:rFonts w:eastAsia="Times New Roman"/>
          <w:szCs w:val="24"/>
        </w:rPr>
        <w:t>με τις νομοτεχνικές που έφερε η κ</w:t>
      </w:r>
      <w:r>
        <w:rPr>
          <w:rFonts w:eastAsia="Times New Roman"/>
          <w:szCs w:val="24"/>
        </w:rPr>
        <w:t>.</w:t>
      </w:r>
      <w:r>
        <w:rPr>
          <w:rFonts w:eastAsia="Times New Roman"/>
          <w:szCs w:val="24"/>
        </w:rPr>
        <w:t xml:space="preserve"> Αντωνοπούλου για το θέμα αυτό. Χρειάζεται ολοκληρωμένο πλαίσιο φορολογικών κινήτρων. Το 10% που είπαμε από τα καπνικά προϊόντα -είτε παράγονται στον τόπο μας είτε είναι εισαγόμενα- και βεβαίως από τα τυχερά παιχνίδια, πρέ</w:t>
      </w:r>
      <w:r>
        <w:rPr>
          <w:rFonts w:eastAsia="Times New Roman"/>
          <w:szCs w:val="24"/>
        </w:rPr>
        <w:t>πει να πάει στο Ταμείο Κοινωνικής Οικονομίας. Συνεννοηθείτε με το Υπουργείο Οικονομικών και φέρτε τη διάταξη -είναι τρεις γραμμές-, να την ψηφίσουμε. Δεν πιστεύω ότι θα υπάρξει κόμμα που δεν θα την ψηφίσει.</w:t>
      </w:r>
    </w:p>
    <w:p w14:paraId="56F24B09" w14:textId="77777777" w:rsidR="00DA1B4D" w:rsidRDefault="004A2815">
      <w:pPr>
        <w:spacing w:after="0" w:line="600" w:lineRule="auto"/>
        <w:ind w:firstLine="720"/>
        <w:jc w:val="both"/>
        <w:rPr>
          <w:rFonts w:eastAsia="Times New Roman"/>
          <w:szCs w:val="24"/>
        </w:rPr>
      </w:pPr>
      <w:r>
        <w:rPr>
          <w:rFonts w:eastAsia="Times New Roman"/>
          <w:szCs w:val="24"/>
        </w:rPr>
        <w:lastRenderedPageBreak/>
        <w:t>Επίσης, πρέπει να δούμε το θέμα των αμοιβών. Ορίζ</w:t>
      </w:r>
      <w:r>
        <w:rPr>
          <w:rFonts w:eastAsia="Times New Roman"/>
          <w:szCs w:val="24"/>
        </w:rPr>
        <w:t xml:space="preserve">εται άνω πλαφόν και δεν ορίζεται κάτω πλαφόν για τις αμοιβές; Έφυγε ο Υπουργός, ο κ. </w:t>
      </w:r>
      <w:proofErr w:type="spellStart"/>
      <w:r>
        <w:rPr>
          <w:rFonts w:eastAsia="Times New Roman"/>
          <w:szCs w:val="24"/>
        </w:rPr>
        <w:t>Κατρούγκαλος</w:t>
      </w:r>
      <w:proofErr w:type="spellEnd"/>
      <w:r>
        <w:rPr>
          <w:rFonts w:eastAsia="Times New Roman"/>
          <w:szCs w:val="24"/>
        </w:rPr>
        <w:t>. Ο βασικός μισθός είναι 751 ευρώ για τις επιχειρήσεις της κοινωνικής οικονομίας. Είναι κάτι διαφορετικό. Είναι 751 ευρώ για τις επιχειρήσεις κοινωνικής οικονο</w:t>
      </w:r>
      <w:r>
        <w:rPr>
          <w:rFonts w:eastAsia="Times New Roman"/>
          <w:szCs w:val="24"/>
        </w:rPr>
        <w:t xml:space="preserve">μίας και όχι 568; Είναι κάτι το οποίο μπορούμε να το κάνουμε για τον κατώτερο. </w:t>
      </w:r>
    </w:p>
    <w:p w14:paraId="56F24B0A" w14:textId="77777777" w:rsidR="00DA1B4D" w:rsidRDefault="004A2815">
      <w:pPr>
        <w:spacing w:after="0" w:line="600" w:lineRule="auto"/>
        <w:ind w:firstLine="720"/>
        <w:jc w:val="both"/>
        <w:rPr>
          <w:rFonts w:eastAsia="Times New Roman"/>
          <w:szCs w:val="24"/>
        </w:rPr>
      </w:pPr>
      <w:r>
        <w:rPr>
          <w:rFonts w:eastAsia="Times New Roman"/>
          <w:b/>
          <w:szCs w:val="24"/>
        </w:rPr>
        <w:t>ΚΩΝΣΤΑΝΤΙΝΟΣ ΣΤΕΡΓΙΟΥ:</w:t>
      </w:r>
      <w:r>
        <w:rPr>
          <w:rFonts w:eastAsia="Times New Roman"/>
          <w:szCs w:val="24"/>
        </w:rPr>
        <w:t xml:space="preserve"> Οι άλλες;</w:t>
      </w:r>
    </w:p>
    <w:p w14:paraId="56F24B0B" w14:textId="77777777" w:rsidR="00DA1B4D" w:rsidRDefault="004A2815">
      <w:pPr>
        <w:spacing w:after="0"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Τώρα συζητάμε για την κοινωνική οικονομία και λένε ότι μπορούν να νομοθετήσουν. Ερχόμαστε, λοιπόν, σε αυτό. </w:t>
      </w:r>
    </w:p>
    <w:p w14:paraId="56F24B0C" w14:textId="77777777" w:rsidR="00DA1B4D" w:rsidRDefault="004A2815">
      <w:pPr>
        <w:spacing w:after="0" w:line="600" w:lineRule="auto"/>
        <w:ind w:firstLine="720"/>
        <w:jc w:val="both"/>
        <w:rPr>
          <w:rFonts w:eastAsia="Times New Roman"/>
          <w:szCs w:val="24"/>
        </w:rPr>
      </w:pPr>
      <w:r>
        <w:rPr>
          <w:rFonts w:eastAsia="Times New Roman"/>
          <w:szCs w:val="24"/>
        </w:rPr>
        <w:lastRenderedPageBreak/>
        <w:t>Κλείνω με τ</w:t>
      </w:r>
      <w:r>
        <w:rPr>
          <w:rFonts w:eastAsia="Times New Roman"/>
          <w:szCs w:val="24"/>
        </w:rPr>
        <w:t>ο θέμα της διαφάνειας. Δυστυχώς, όπως σας είχα πει και στην Επιτροπή, το μεγάλο πρόβλημα του προηγούμενου νόμου είναι η διαγωνιστική διαδικασία επιλογής της ΣΥΣΕΠ, η οποία έλειπε και με την οποία ο δήμος ή όποιος άλλος φορέας θέλετε θα συνάψει την προγραμμ</w:t>
      </w:r>
      <w:r>
        <w:rPr>
          <w:rFonts w:eastAsia="Times New Roman"/>
          <w:szCs w:val="24"/>
        </w:rPr>
        <w:t>ατική σύμβαση. Σκοτάδι είχαμε αφήσει στον προηγούμενο νόμο, πιο πολύ πίσσα σκοτάδι είναι εδώ. Τι θα πρέπει να υπάρχει; Μ</w:t>
      </w:r>
      <w:r>
        <w:rPr>
          <w:rFonts w:eastAsia="Times New Roman"/>
          <w:szCs w:val="24"/>
        </w:rPr>
        <w:t>ί</w:t>
      </w:r>
      <w:r>
        <w:rPr>
          <w:rFonts w:eastAsia="Times New Roman"/>
          <w:szCs w:val="24"/>
        </w:rPr>
        <w:t xml:space="preserve">α προκήρυξη - δημόσια πρόσκληση του φορέα που να λέει, «Θέλω να κάνω αυτό το πράγμα, με φορέα της κοινωνικής οικονομίας και καλώ όλους </w:t>
      </w:r>
      <w:r>
        <w:rPr>
          <w:rFonts w:eastAsia="Times New Roman"/>
          <w:szCs w:val="24"/>
        </w:rPr>
        <w:t xml:space="preserve">τους φορείς, που θέλουν να έλθουν για να δώσουν τη </w:t>
      </w:r>
      <w:r>
        <w:rPr>
          <w:rFonts w:eastAsia="Times New Roman"/>
          <w:szCs w:val="24"/>
        </w:rPr>
        <w:lastRenderedPageBreak/>
        <w:t>θετική τους πρόταση για να γίνει αυτό». Εάν δεν υπάρξει διαγωνιστική διαδικασία, ο κάθε δήμαρχος, ο κάθε πρόεδρος είναι ελεύθερος να παίρνει όποια θέλει.</w:t>
      </w:r>
    </w:p>
    <w:p w14:paraId="56F24B0D" w14:textId="77777777" w:rsidR="00DA1B4D" w:rsidRDefault="004A2815">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Να ολοκληρώνουμε, κύριε </w:t>
      </w:r>
      <w:proofErr w:type="spellStart"/>
      <w:r>
        <w:rPr>
          <w:rFonts w:eastAsia="Times New Roman"/>
          <w:szCs w:val="24"/>
        </w:rPr>
        <w:t>Κεγκέρογλου</w:t>
      </w:r>
      <w:proofErr w:type="spellEnd"/>
      <w:r>
        <w:rPr>
          <w:rFonts w:eastAsia="Times New Roman"/>
          <w:szCs w:val="24"/>
        </w:rPr>
        <w:t>.</w:t>
      </w:r>
    </w:p>
    <w:p w14:paraId="56F24B0E" w14:textId="77777777" w:rsidR="00DA1B4D" w:rsidRDefault="004A2815">
      <w:pPr>
        <w:spacing w:after="0"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Το ίδιο, κύριε Πρόεδρε, και για το θέμα της παραχώρησης κτηρίων. Έλεος! Θα πρέπει να γίνεται διαγωνιστική διαδικασία εφόσον είναι για ένα συγκεκριμένο σκοπό. Όχι ο πρώτος που το ζήτησε. Το ζητάει</w:t>
      </w:r>
      <w:r>
        <w:rPr>
          <w:rFonts w:eastAsia="Times New Roman"/>
          <w:szCs w:val="24"/>
        </w:rPr>
        <w:t xml:space="preserve"> ένας, βγαίνει διαγωνιστική διαδικασία και βλέπουμε ποιος είναι πιο αξιόπιστος φορέας, ποιος πληροί περισσότερες προϋποθέσεις. </w:t>
      </w:r>
      <w:r>
        <w:rPr>
          <w:rFonts w:eastAsia="Times New Roman"/>
          <w:szCs w:val="24"/>
        </w:rPr>
        <w:lastRenderedPageBreak/>
        <w:t>Σας είπα εκ των προτέρων ότι είναι κάτι το οποίο έλειπε από το προηγούμενο.</w:t>
      </w:r>
    </w:p>
    <w:p w14:paraId="56F24B0F" w14:textId="77777777" w:rsidR="00DA1B4D" w:rsidRDefault="004A2815">
      <w:pPr>
        <w:spacing w:after="0" w:line="600" w:lineRule="auto"/>
        <w:ind w:firstLine="720"/>
        <w:jc w:val="both"/>
        <w:rPr>
          <w:rFonts w:eastAsia="Times New Roman"/>
          <w:szCs w:val="24"/>
        </w:rPr>
      </w:pPr>
      <w:r>
        <w:rPr>
          <w:rFonts w:eastAsia="Times New Roman"/>
          <w:szCs w:val="24"/>
        </w:rPr>
        <w:t>Ευχαριστώ, κύριε Πρόεδρε.</w:t>
      </w:r>
    </w:p>
    <w:p w14:paraId="56F24B10" w14:textId="77777777" w:rsidR="00DA1B4D" w:rsidRDefault="004A2815">
      <w:pPr>
        <w:spacing w:after="0" w:line="600" w:lineRule="auto"/>
        <w:ind w:firstLine="720"/>
        <w:jc w:val="both"/>
        <w:rPr>
          <w:rFonts w:eastAsia="Times New Roman"/>
          <w:szCs w:val="24"/>
        </w:rPr>
      </w:pPr>
      <w:r>
        <w:rPr>
          <w:rFonts w:eastAsia="Times New Roman"/>
          <w:szCs w:val="24"/>
        </w:rPr>
        <w:t>(Χειροκροτήματα από την πτέ</w:t>
      </w:r>
      <w:r>
        <w:rPr>
          <w:rFonts w:eastAsia="Times New Roman"/>
          <w:szCs w:val="24"/>
        </w:rPr>
        <w:t>ρυγα της Δημοκρατικής Συμπαράταξης ΠΑΣΟΚ-ΔΗΜΑΡ)</w:t>
      </w:r>
    </w:p>
    <w:p w14:paraId="56F24B11" w14:textId="77777777" w:rsidR="00DA1B4D" w:rsidRDefault="004A2815">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Ευχαριστούμε.</w:t>
      </w:r>
    </w:p>
    <w:p w14:paraId="56F24B12" w14:textId="77777777" w:rsidR="00DA1B4D" w:rsidRDefault="004A2815">
      <w:pPr>
        <w:spacing w:after="0" w:line="600" w:lineRule="auto"/>
        <w:ind w:firstLine="720"/>
        <w:jc w:val="both"/>
        <w:rPr>
          <w:rFonts w:eastAsia="Times New Roman"/>
        </w:rPr>
      </w:pPr>
      <w:r>
        <w:rPr>
          <w:rFonts w:eastAsia="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w:t>
      </w:r>
      <w:r>
        <w:rPr>
          <w:rFonts w:eastAsia="Times New Roman"/>
        </w:rPr>
        <w:lastRenderedPageBreak/>
        <w:t>για την ιστορία του κτηρίου και τον τρόπο οργάνωσης και λειτουργίας της Βουλής, σαράντα επτά μαθητές και μαθήτριες και τρεις εκπαιδευτικοί συνοδοί τους από το 4</w:t>
      </w:r>
      <w:r>
        <w:rPr>
          <w:rFonts w:eastAsia="Times New Roman"/>
          <w:vertAlign w:val="superscript"/>
        </w:rPr>
        <w:t>ο</w:t>
      </w:r>
      <w:r>
        <w:rPr>
          <w:rFonts w:eastAsia="Times New Roman"/>
        </w:rPr>
        <w:t xml:space="preserve"> Γυμνάσιο Θήβας. </w:t>
      </w:r>
    </w:p>
    <w:p w14:paraId="56F24B13" w14:textId="77777777" w:rsidR="00DA1B4D" w:rsidRDefault="004A2815">
      <w:pPr>
        <w:spacing w:after="0" w:line="600" w:lineRule="auto"/>
        <w:ind w:left="360" w:firstLine="360"/>
        <w:jc w:val="both"/>
        <w:rPr>
          <w:rFonts w:eastAsia="Times New Roman"/>
        </w:rPr>
      </w:pPr>
      <w:r>
        <w:rPr>
          <w:rFonts w:eastAsia="Times New Roman"/>
        </w:rPr>
        <w:t xml:space="preserve">Η Βουλή τούς καλωσορίζει. </w:t>
      </w:r>
    </w:p>
    <w:p w14:paraId="56F24B14" w14:textId="77777777" w:rsidR="00DA1B4D" w:rsidRDefault="004A2815">
      <w:pPr>
        <w:spacing w:after="0" w:line="600" w:lineRule="auto"/>
        <w:ind w:left="360"/>
        <w:jc w:val="center"/>
        <w:rPr>
          <w:rFonts w:eastAsia="Times New Roman"/>
          <w:szCs w:val="24"/>
        </w:rPr>
      </w:pPr>
      <w:r>
        <w:rPr>
          <w:rFonts w:eastAsia="Times New Roman"/>
        </w:rPr>
        <w:t>(Χειροκροτήματα απ’ όλες τις πτέρυγες της Βουλής</w:t>
      </w:r>
      <w:r>
        <w:rPr>
          <w:rFonts w:eastAsia="Times New Roman"/>
          <w:szCs w:val="24"/>
        </w:rPr>
        <w:t>)</w:t>
      </w:r>
    </w:p>
    <w:p w14:paraId="56F24B15" w14:textId="77777777" w:rsidR="00DA1B4D" w:rsidRDefault="004A2815">
      <w:pPr>
        <w:spacing w:after="0" w:line="600" w:lineRule="auto"/>
        <w:ind w:firstLine="720"/>
        <w:jc w:val="both"/>
        <w:rPr>
          <w:rFonts w:eastAsia="Times New Roman"/>
          <w:szCs w:val="24"/>
        </w:rPr>
      </w:pPr>
      <w:r>
        <w:rPr>
          <w:rFonts w:eastAsia="Times New Roman"/>
          <w:szCs w:val="24"/>
        </w:rPr>
        <w:t>Ευθύς αμέσως θα δώσουμε τον λόγο στον Πρόεδρο της Νέας Δημοκρατίας και Πρόεδρο της Κοινοβουλευτικής Ομάδας της Νέας Δημοκρατίας, τον κ. Μητσοτάκη.</w:t>
      </w:r>
    </w:p>
    <w:p w14:paraId="56F24B16" w14:textId="77777777" w:rsidR="00DA1B4D" w:rsidRDefault="004A2815">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56F24B17" w14:textId="77777777" w:rsidR="00DA1B4D" w:rsidRDefault="004A2815">
      <w:pPr>
        <w:spacing w:after="0" w:line="600" w:lineRule="auto"/>
        <w:ind w:firstLine="720"/>
        <w:jc w:val="both"/>
        <w:rPr>
          <w:rFonts w:eastAsia="Times New Roman"/>
          <w:szCs w:val="24"/>
        </w:rPr>
      </w:pPr>
      <w:r>
        <w:rPr>
          <w:rFonts w:eastAsia="Times New Roman"/>
          <w:b/>
          <w:szCs w:val="24"/>
        </w:rPr>
        <w:t xml:space="preserve">ΚΥΡΙΑΚΟΣ ΜΗΤΣΟΤΑΚΗΣ (Πρόεδρος της Νέας Δημοκρατίας): </w:t>
      </w:r>
      <w:r>
        <w:rPr>
          <w:rFonts w:eastAsia="Times New Roman"/>
          <w:szCs w:val="24"/>
        </w:rPr>
        <w:t>Κυ</w:t>
      </w:r>
      <w:r>
        <w:rPr>
          <w:rFonts w:eastAsia="Times New Roman"/>
          <w:szCs w:val="24"/>
        </w:rPr>
        <w:t xml:space="preserve">ρίες και κύριοι Βουλευτές, στην προηγούμενή μου </w:t>
      </w:r>
      <w:r>
        <w:rPr>
          <w:rFonts w:eastAsia="Times New Roman"/>
          <w:szCs w:val="24"/>
        </w:rPr>
        <w:lastRenderedPageBreak/>
        <w:t>τοποθέτηση στη Βουλή είχα προειδοποιήσει τον κ. Τσίπρα ότι η πατρίδα μας δεν αντέχει να προσθέσει στην μεγάλη οικονομική κρίση που την μαστίζει και μ</w:t>
      </w:r>
      <w:r>
        <w:rPr>
          <w:rFonts w:eastAsia="Times New Roman"/>
          <w:szCs w:val="24"/>
        </w:rPr>
        <w:t>ί</w:t>
      </w:r>
      <w:r>
        <w:rPr>
          <w:rFonts w:eastAsia="Times New Roman"/>
          <w:szCs w:val="24"/>
        </w:rPr>
        <w:t>α κρίση Δημοκρατίας.</w:t>
      </w:r>
    </w:p>
    <w:p w14:paraId="56F24B18" w14:textId="77777777" w:rsidR="00DA1B4D" w:rsidRDefault="004A2815">
      <w:pPr>
        <w:spacing w:after="0" w:line="600" w:lineRule="auto"/>
        <w:ind w:firstLine="720"/>
        <w:jc w:val="both"/>
        <w:rPr>
          <w:rFonts w:eastAsia="Times New Roman"/>
          <w:szCs w:val="24"/>
        </w:rPr>
      </w:pPr>
      <w:r>
        <w:rPr>
          <w:rFonts w:eastAsia="Times New Roman"/>
          <w:szCs w:val="24"/>
        </w:rPr>
        <w:t>Δυστυχώς, οι εξελίξεις των τελευταίων</w:t>
      </w:r>
      <w:r>
        <w:rPr>
          <w:rFonts w:eastAsia="Times New Roman"/>
          <w:szCs w:val="24"/>
        </w:rPr>
        <w:t xml:space="preserve"> ημερών επιβεβαίωσαν απόλυτα τα λεγόμενά μας. Η χώρα μας βιώνει έναν πρωτοφανή θεσμικό εκφυλισμό. Η Κυβέρνηση ακολουθεί ακραίες μεθόδους που προσβάλλουν το κράτος δικαίου και υπονομεύουν την ποιότητα της ίδιας της </w:t>
      </w:r>
      <w:r>
        <w:rPr>
          <w:rFonts w:eastAsia="Times New Roman"/>
          <w:szCs w:val="24"/>
        </w:rPr>
        <w:t>δ</w:t>
      </w:r>
      <w:r>
        <w:rPr>
          <w:rFonts w:eastAsia="Times New Roman"/>
          <w:szCs w:val="24"/>
        </w:rPr>
        <w:t>ημοκρατίας μας.</w:t>
      </w:r>
    </w:p>
    <w:p w14:paraId="56F24B19" w14:textId="77777777" w:rsidR="00DA1B4D" w:rsidRDefault="004A2815">
      <w:pPr>
        <w:spacing w:after="0" w:line="600" w:lineRule="auto"/>
        <w:ind w:firstLine="720"/>
        <w:jc w:val="both"/>
        <w:rPr>
          <w:rFonts w:eastAsia="Times New Roman"/>
          <w:szCs w:val="24"/>
        </w:rPr>
      </w:pPr>
      <w:r>
        <w:rPr>
          <w:rFonts w:eastAsia="Times New Roman"/>
          <w:szCs w:val="24"/>
        </w:rPr>
        <w:t>Τις τελευταίες ημέρες βιώ</w:t>
      </w:r>
      <w:r>
        <w:rPr>
          <w:rFonts w:eastAsia="Times New Roman"/>
          <w:szCs w:val="24"/>
        </w:rPr>
        <w:t xml:space="preserve">σαμε απαράδεκτες μεθοδεύσεις που είχαν ως μόνο σκοπό την άσκηση πίεσης σε δικαστές ενόψει της Διάσκεψης του Συμβουλίου της Επικρατείας που θα κρίνει την συνταγματικότητα του «νόμου Παππά», μεθοδεύσεις </w:t>
      </w:r>
      <w:r>
        <w:rPr>
          <w:rFonts w:eastAsia="Times New Roman"/>
          <w:szCs w:val="24"/>
        </w:rPr>
        <w:lastRenderedPageBreak/>
        <w:t>που παραπέμπουν σε παρακράτος ανομίας και όχι σε κράτος</w:t>
      </w:r>
      <w:r>
        <w:rPr>
          <w:rFonts w:eastAsia="Times New Roman"/>
          <w:szCs w:val="24"/>
        </w:rPr>
        <w:t xml:space="preserve"> δικαίου!</w:t>
      </w:r>
    </w:p>
    <w:p w14:paraId="56F24B1A" w14:textId="77777777" w:rsidR="00DA1B4D" w:rsidRDefault="004A281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6F24B1B"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Διαβάζω αυτούσιο απόσπασμα από την ανακοίνωση της Ένωσης Δικαστών και Εισαγγελέων: «Οι δικαστές της χώρας παρακολουθούμε με αποτροπιασμό και εξαιρετική ανησυχία την κατάντια στην οποία διολισθ</w:t>
      </w:r>
      <w:r>
        <w:rPr>
          <w:rFonts w:eastAsia="Times New Roman" w:cs="Times New Roman"/>
          <w:szCs w:val="24"/>
        </w:rPr>
        <w:t xml:space="preserve">αίνουν τα δημόσια ήθη. Με δημοσιεύματα που δεν έχουν να κάνουν με το δημόσιο συμφέρον, την λειτουργία της ενημέρωσης και την εξυπηρέτηση της αλήθειας, η ιδιωτική ζωή ενός ανθρώπου, δικαστή εγνωσμένου κύρους, υποκλέπτεται, διαστρέφεται και προσφέρεται βορά </w:t>
      </w:r>
      <w:r>
        <w:rPr>
          <w:rFonts w:eastAsia="Times New Roman" w:cs="Times New Roman"/>
          <w:szCs w:val="24"/>
        </w:rPr>
        <w:t xml:space="preserve">στον </w:t>
      </w:r>
      <w:proofErr w:type="spellStart"/>
      <w:r>
        <w:rPr>
          <w:rFonts w:eastAsia="Times New Roman" w:cs="Times New Roman"/>
          <w:szCs w:val="24"/>
        </w:rPr>
        <w:lastRenderedPageBreak/>
        <w:t>καραδοκούντα</w:t>
      </w:r>
      <w:proofErr w:type="spellEnd"/>
      <w:r>
        <w:rPr>
          <w:rFonts w:eastAsia="Times New Roman" w:cs="Times New Roman"/>
          <w:szCs w:val="24"/>
        </w:rPr>
        <w:t xml:space="preserve"> κίτρινο τύπο και το μέρος της κοινής γνώμης που διαμορφώνεται από αυτόν, φαινόμενο…» -κύριοι της Κυβέρνησης- «…άκρως νοσηρό που συνδέεται με μεθόδους που μετέρχονται φασιστικά καθεστώτα». </w:t>
      </w:r>
    </w:p>
    <w:p w14:paraId="56F24B1C"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Καταθέτω την σχετική ανακοίνωση για τα Πρακτικά.</w:t>
      </w:r>
    </w:p>
    <w:p w14:paraId="56F24B1D"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w:t>
      </w:r>
      <w:r>
        <w:rPr>
          <w:rFonts w:eastAsia="Times New Roman"/>
          <w:szCs w:val="24"/>
        </w:rPr>
        <w:t xml:space="preserve">Πρόεδρος της Νέας Δημοκρατίας κ. Κυριάκος Μητσοτάκης </w:t>
      </w:r>
      <w:r>
        <w:rPr>
          <w:rFonts w:eastAsia="Times New Roman" w:cs="Times New Roman"/>
          <w:szCs w:val="24"/>
        </w:rPr>
        <w:t xml:space="preserve">καταθέτει για τα Πρακτικά την προαναφερθείσα ανακοίνωση, η οποία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56F24B1E" w14:textId="77777777" w:rsidR="00DA1B4D" w:rsidRDefault="004A2815">
      <w:pPr>
        <w:spacing w:after="0" w:line="600" w:lineRule="auto"/>
        <w:ind w:firstLine="720"/>
        <w:jc w:val="center"/>
        <w:rPr>
          <w:rFonts w:eastAsia="Times New Roman" w:cs="Times New Roman"/>
          <w:szCs w:val="24"/>
        </w:rPr>
      </w:pPr>
      <w:r>
        <w:rPr>
          <w:rFonts w:eastAsia="Times New Roman" w:cs="Times New Roman"/>
          <w:szCs w:val="24"/>
        </w:rPr>
        <w:t>(Χειροκροτήματα από</w:t>
      </w:r>
      <w:r>
        <w:rPr>
          <w:rFonts w:eastAsia="Times New Roman" w:cs="Times New Roman"/>
          <w:szCs w:val="24"/>
        </w:rPr>
        <w:t xml:space="preserve"> την πτέρυγα της Νέας Δημοκρατίας)</w:t>
      </w:r>
    </w:p>
    <w:p w14:paraId="56F24B1F" w14:textId="77777777" w:rsidR="00DA1B4D" w:rsidRDefault="004A2815">
      <w:pPr>
        <w:spacing w:after="0" w:line="600" w:lineRule="auto"/>
        <w:ind w:firstLine="720"/>
        <w:jc w:val="both"/>
        <w:rPr>
          <w:rFonts w:eastAsia="Times New Roman"/>
          <w:szCs w:val="24"/>
        </w:rPr>
      </w:pPr>
      <w:r>
        <w:rPr>
          <w:rFonts w:eastAsia="Times New Roman"/>
          <w:szCs w:val="24"/>
        </w:rPr>
        <w:lastRenderedPageBreak/>
        <w:t>Ποτέ στην ιστορία της μεταπολιτευτικής δημοκρατίας δεν έχει εκδοθεί τέτοια ανακοίνωση από τους δικαστές και τους εισαγγελείς, γιατί ποτέ δεν είχαμε τέτοια απαράδεκτα φαινόμενα μεθοδεύσεων που στοχεύουν στην ηθική εξόντωση</w:t>
      </w:r>
      <w:r>
        <w:rPr>
          <w:rFonts w:eastAsia="Times New Roman"/>
          <w:szCs w:val="24"/>
        </w:rPr>
        <w:t xml:space="preserve"> όποιου στέκεται εμπόδιο στα σχέδια της Κυβέρνησης. </w:t>
      </w:r>
      <w:r>
        <w:rPr>
          <w:rFonts w:eastAsia="Times New Roman"/>
          <w:szCs w:val="24"/>
        </w:rPr>
        <w:t>Π</w:t>
      </w:r>
      <w:r>
        <w:rPr>
          <w:rFonts w:eastAsia="Times New Roman"/>
          <w:szCs w:val="24"/>
        </w:rPr>
        <w:t>ραγματικά προκαλεί τα δημοκρατικά αντανακλαστικά της κοινωνίας -και θα έπρεπε να προκαλεί και τα δικά σας αντανακλαστικά!- το γεγονός ότι το όργανο του κυβερν</w:t>
      </w:r>
      <w:r>
        <w:rPr>
          <w:rFonts w:eastAsia="Times New Roman"/>
          <w:szCs w:val="24"/>
        </w:rPr>
        <w:t>ώ</w:t>
      </w:r>
      <w:r>
        <w:rPr>
          <w:rFonts w:eastAsia="Times New Roman"/>
          <w:szCs w:val="24"/>
        </w:rPr>
        <w:t>ντος κόμματος, η εφημερίδα «ΑΥΓΗ», δημοσιεύε</w:t>
      </w:r>
      <w:r>
        <w:rPr>
          <w:rFonts w:eastAsia="Times New Roman"/>
          <w:szCs w:val="24"/>
        </w:rPr>
        <w:t xml:space="preserve">ι φωτογραφία και δημοσιοποιεί στοιχεία της προσωπικής ζωής ανώτατου δικαστή την ημέρα που αυτός συμμετέχει στη Διάσκεψη του Ανώτατου Δικαστηρίου. </w:t>
      </w:r>
    </w:p>
    <w:p w14:paraId="56F24B20" w14:textId="77777777" w:rsidR="00DA1B4D" w:rsidRDefault="004A2815">
      <w:pPr>
        <w:spacing w:after="0" w:line="600" w:lineRule="auto"/>
        <w:ind w:firstLine="720"/>
        <w:jc w:val="both"/>
        <w:rPr>
          <w:rFonts w:eastAsia="Times New Roman"/>
          <w:szCs w:val="24"/>
        </w:rPr>
      </w:pPr>
      <w:r>
        <w:rPr>
          <w:rFonts w:eastAsia="Times New Roman"/>
          <w:szCs w:val="24"/>
        </w:rPr>
        <w:t>Καταθέτω το σχετικό πρωτοσέλιδο για τα Πρακτικά.</w:t>
      </w:r>
    </w:p>
    <w:p w14:paraId="56F24B21"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w:t>
      </w:r>
      <w:r>
        <w:rPr>
          <w:rFonts w:eastAsia="Times New Roman"/>
          <w:szCs w:val="24"/>
        </w:rPr>
        <w:t>Πρόεδρος της Νέας Δημοκρατίας κ. Κυριάκος</w:t>
      </w:r>
      <w:r>
        <w:rPr>
          <w:rFonts w:eastAsia="Times New Roman"/>
          <w:szCs w:val="24"/>
        </w:rPr>
        <w:t xml:space="preserve"> Μητσοτάκης </w:t>
      </w:r>
      <w:r>
        <w:rPr>
          <w:rFonts w:eastAsia="Times New Roman" w:cs="Times New Roman"/>
          <w:szCs w:val="24"/>
        </w:rPr>
        <w:t xml:space="preserve">καταθέτει για τα Πρακτικά το προαναφερθέν πρωτοσέλιδο,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6F24B22"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Φυσικά, τα προσωπικά αυτά δεδομένα είχαν με κάποιο τρόπο που δεν γνωρίζουμε διαρ</w:t>
      </w:r>
      <w:r>
        <w:rPr>
          <w:rFonts w:eastAsia="Times New Roman" w:cs="Times New Roman"/>
          <w:szCs w:val="24"/>
        </w:rPr>
        <w:t>ρεύσει στο διαδίκτυο, αλλά είχαν αναδειχθεί στη Βουλή από τους γνωστούς εργολάβους της λάσπης και για να δοθεί φυσικά και το απαραίτητο πάτημα στον Υπουργό Δικαιοσύνης, ο οποίος κατά τα άλλα διακρίνεται για την ευαισθησία του σε θέματα ανθρωπίνων δικαιωμάτ</w:t>
      </w:r>
      <w:r>
        <w:rPr>
          <w:rFonts w:eastAsia="Times New Roman" w:cs="Times New Roman"/>
          <w:szCs w:val="24"/>
        </w:rPr>
        <w:t xml:space="preserve">ων να ερευνήσει πειθαρχικά την υπόθεση. </w:t>
      </w:r>
    </w:p>
    <w:p w14:paraId="56F24B23"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δυστυχώς, αυτό το οποίο συμβαίνει, άλλο ένα δείγμα γραφής μιας εξουσίας η οποία δεν έχει καμμία αναστολή στην προσπάθειά της να υποσκάψει ό,τι της αντιστέκεται ως θεσμικό αντίβαρο, μιας εξουσίας που διορίζει νύχτα τους </w:t>
      </w:r>
      <w:r>
        <w:rPr>
          <w:rFonts w:eastAsia="Times New Roman" w:cs="Times New Roman"/>
          <w:szCs w:val="24"/>
        </w:rPr>
        <w:t>α</w:t>
      </w:r>
      <w:r>
        <w:rPr>
          <w:rFonts w:eastAsia="Times New Roman" w:cs="Times New Roman"/>
          <w:szCs w:val="24"/>
        </w:rPr>
        <w:t>ντιπροέδρους του Αρείου Πάγου</w:t>
      </w:r>
      <w:r>
        <w:rPr>
          <w:rFonts w:eastAsia="Times New Roman" w:cs="Times New Roman"/>
          <w:szCs w:val="24"/>
        </w:rPr>
        <w:t xml:space="preserve"> και μιας εξουσίας η οποία στέλνει σπίτι τους όσα στελέχη καταγγέλλουν σκανδαλώδεις υποθέσεις διαφθοράς και διασπάθισης του κρατικού χρήματος, όπως έγινε με την </w:t>
      </w:r>
      <w:r>
        <w:rPr>
          <w:rFonts w:eastAsia="Times New Roman" w:cs="Times New Roman"/>
          <w:szCs w:val="24"/>
        </w:rPr>
        <w:t>Γ</w:t>
      </w:r>
      <w:r>
        <w:rPr>
          <w:rFonts w:eastAsia="Times New Roman" w:cs="Times New Roman"/>
          <w:szCs w:val="24"/>
        </w:rPr>
        <w:t xml:space="preserve">ενική </w:t>
      </w:r>
      <w:r>
        <w:rPr>
          <w:rFonts w:eastAsia="Times New Roman" w:cs="Times New Roman"/>
          <w:szCs w:val="24"/>
        </w:rPr>
        <w:t>Γ</w:t>
      </w:r>
      <w:r>
        <w:rPr>
          <w:rFonts w:eastAsia="Times New Roman" w:cs="Times New Roman"/>
          <w:szCs w:val="24"/>
        </w:rPr>
        <w:t>ραμματέα του Υπουργείου Απασχόλησης, αλλά και λίγο νωρίτερα με τον Γενικό Γραμματέα Μετ</w:t>
      </w:r>
      <w:r>
        <w:rPr>
          <w:rFonts w:eastAsia="Times New Roman" w:cs="Times New Roman"/>
          <w:szCs w:val="24"/>
        </w:rPr>
        <w:t>αναστευτικής Πολιτικής, χωρίς να αισθανθεί κανείς την ανάγκη να διερευνήσει αυτές τις βαριές κατηγορίες.</w:t>
      </w:r>
    </w:p>
    <w:p w14:paraId="56F24B24"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η </w:t>
      </w:r>
      <w:r>
        <w:rPr>
          <w:rFonts w:eastAsia="Times New Roman" w:cs="Times New Roman"/>
          <w:szCs w:val="24"/>
        </w:rPr>
        <w:t>δ</w:t>
      </w:r>
      <w:r>
        <w:rPr>
          <w:rFonts w:eastAsia="Times New Roman" w:cs="Times New Roman"/>
          <w:szCs w:val="24"/>
        </w:rPr>
        <w:t xml:space="preserve">ικαιοσύνη είναι το τελευταίο θεσμικό ανάχωμα απέναντι στον αυταρχισμό της </w:t>
      </w:r>
      <w:r>
        <w:rPr>
          <w:rFonts w:eastAsia="Times New Roman" w:cs="Times New Roman"/>
          <w:szCs w:val="24"/>
        </w:rPr>
        <w:t>ε</w:t>
      </w:r>
      <w:r>
        <w:rPr>
          <w:rFonts w:eastAsia="Times New Roman" w:cs="Times New Roman"/>
          <w:szCs w:val="24"/>
        </w:rPr>
        <w:t xml:space="preserve">κτελεστικής </w:t>
      </w:r>
      <w:r>
        <w:rPr>
          <w:rFonts w:eastAsia="Times New Roman" w:cs="Times New Roman"/>
          <w:szCs w:val="24"/>
        </w:rPr>
        <w:t>ε</w:t>
      </w:r>
      <w:r>
        <w:rPr>
          <w:rFonts w:eastAsia="Times New Roman" w:cs="Times New Roman"/>
          <w:szCs w:val="24"/>
        </w:rPr>
        <w:t>ξουσίας. Κι εμείς θα προστατεύσ</w:t>
      </w:r>
      <w:r>
        <w:rPr>
          <w:rFonts w:eastAsia="Times New Roman" w:cs="Times New Roman"/>
          <w:szCs w:val="24"/>
        </w:rPr>
        <w:t xml:space="preserve">ουμε το κύρος της </w:t>
      </w:r>
      <w:r>
        <w:rPr>
          <w:rFonts w:eastAsia="Times New Roman" w:cs="Times New Roman"/>
          <w:szCs w:val="24"/>
        </w:rPr>
        <w:t>δ</w:t>
      </w:r>
      <w:r>
        <w:rPr>
          <w:rFonts w:eastAsia="Times New Roman" w:cs="Times New Roman"/>
          <w:szCs w:val="24"/>
        </w:rPr>
        <w:t xml:space="preserve">ικαιοσύνης και τη θεσμική της ανεξαρτησία. </w:t>
      </w:r>
    </w:p>
    <w:p w14:paraId="56F24B25" w14:textId="77777777" w:rsidR="00DA1B4D" w:rsidRDefault="004A281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6F24B26"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Η χθεσινή απόφαση του Συμβουλίου της Επικρατείας σηματοδοτεί τη βούληση του </w:t>
      </w:r>
      <w:r>
        <w:rPr>
          <w:rFonts w:eastAsia="Times New Roman" w:cs="Times New Roman"/>
          <w:szCs w:val="24"/>
        </w:rPr>
        <w:t>δ</w:t>
      </w:r>
      <w:r>
        <w:rPr>
          <w:rFonts w:eastAsia="Times New Roman" w:cs="Times New Roman"/>
          <w:szCs w:val="24"/>
        </w:rPr>
        <w:t>ικαστηρίου να κρίνει την ουσία της συνταγματικότητας του «νόμο</w:t>
      </w:r>
      <w:r>
        <w:rPr>
          <w:rFonts w:eastAsia="Times New Roman" w:cs="Times New Roman"/>
          <w:szCs w:val="24"/>
        </w:rPr>
        <w:t>υ Παππά», και να μην απορρίψει τις σχετικές προσφυγές για τυπικούς λόγους. Είναι μ</w:t>
      </w:r>
      <w:r>
        <w:rPr>
          <w:rFonts w:eastAsia="Times New Roman" w:cs="Times New Roman"/>
          <w:szCs w:val="24"/>
        </w:rPr>
        <w:t>ί</w:t>
      </w:r>
      <w:r>
        <w:rPr>
          <w:rFonts w:eastAsia="Times New Roman" w:cs="Times New Roman"/>
          <w:szCs w:val="24"/>
        </w:rPr>
        <w:t>α σημαντική εξέλιξη. Είναι μ</w:t>
      </w:r>
      <w:r>
        <w:rPr>
          <w:rFonts w:eastAsia="Times New Roman" w:cs="Times New Roman"/>
          <w:szCs w:val="24"/>
        </w:rPr>
        <w:t>ί</w:t>
      </w:r>
      <w:r>
        <w:rPr>
          <w:rFonts w:eastAsia="Times New Roman" w:cs="Times New Roman"/>
          <w:szCs w:val="24"/>
        </w:rPr>
        <w:t xml:space="preserve">α εξέλιξη που με τον τρόπο της δικαιώνει </w:t>
      </w:r>
      <w:r>
        <w:rPr>
          <w:rFonts w:eastAsia="Times New Roman" w:cs="Times New Roman"/>
          <w:szCs w:val="24"/>
        </w:rPr>
        <w:lastRenderedPageBreak/>
        <w:t>απόλυτα και τη θέση της Νέας Δημοκρατίας, την οποία έχω επανειλημμένα διατυπώσει απ’ αυτό το Βήμα, λέγο</w:t>
      </w:r>
      <w:r>
        <w:rPr>
          <w:rFonts w:eastAsia="Times New Roman" w:cs="Times New Roman"/>
          <w:szCs w:val="24"/>
        </w:rPr>
        <w:t xml:space="preserve">ντας ότι δεν έπρεπε σε καμμιά περίπτωση η Κυβέρνηση να προχωρήσει στη διαδικασία </w:t>
      </w:r>
      <w:proofErr w:type="spellStart"/>
      <w:r>
        <w:rPr>
          <w:rFonts w:eastAsia="Times New Roman" w:cs="Times New Roman"/>
          <w:szCs w:val="24"/>
        </w:rPr>
        <w:t>αδειοδότησης</w:t>
      </w:r>
      <w:proofErr w:type="spellEnd"/>
      <w:r>
        <w:rPr>
          <w:rFonts w:eastAsia="Times New Roman" w:cs="Times New Roman"/>
          <w:szCs w:val="24"/>
        </w:rPr>
        <w:t xml:space="preserve"> των τηλεοπτικών σταθμών πριν το Ανώτατο Δικαστήριο κρίνει την ουσία του «νόμου Παππά». </w:t>
      </w:r>
      <w:r>
        <w:rPr>
          <w:rFonts w:eastAsia="Times New Roman" w:cs="Times New Roman"/>
          <w:szCs w:val="24"/>
        </w:rPr>
        <w:t>Ο</w:t>
      </w:r>
      <w:r>
        <w:rPr>
          <w:rFonts w:eastAsia="Times New Roman" w:cs="Times New Roman"/>
          <w:szCs w:val="24"/>
        </w:rPr>
        <w:t>ι αποφάσεις της Κυβέρνησης σε κα</w:t>
      </w:r>
      <w:r>
        <w:rPr>
          <w:rFonts w:eastAsia="Times New Roman" w:cs="Times New Roman"/>
          <w:szCs w:val="24"/>
        </w:rPr>
        <w:t>μ</w:t>
      </w:r>
      <w:r>
        <w:rPr>
          <w:rFonts w:eastAsia="Times New Roman" w:cs="Times New Roman"/>
          <w:szCs w:val="24"/>
        </w:rPr>
        <w:t xml:space="preserve">μία περίπτωση δεν μπορούν και δεν πρέπει </w:t>
      </w:r>
      <w:r>
        <w:rPr>
          <w:rFonts w:eastAsia="Times New Roman" w:cs="Times New Roman"/>
          <w:szCs w:val="24"/>
        </w:rPr>
        <w:t xml:space="preserve">να προκαταλαμβάνουν τις αποφάσεις της </w:t>
      </w:r>
      <w:r>
        <w:rPr>
          <w:rFonts w:eastAsia="Times New Roman" w:cs="Times New Roman"/>
          <w:szCs w:val="24"/>
        </w:rPr>
        <w:t>δ</w:t>
      </w:r>
      <w:r>
        <w:rPr>
          <w:rFonts w:eastAsia="Times New Roman" w:cs="Times New Roman"/>
          <w:szCs w:val="24"/>
        </w:rPr>
        <w:t xml:space="preserve">ικαιοσύνης. </w:t>
      </w:r>
    </w:p>
    <w:p w14:paraId="56F24B27"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 xml:space="preserve">ροειδοποιώ και σήμερα απ’ αυτό εδώ το Βήμα την Κυβέρνηση, να μην εξακολουθεί να ρίχνει λάδι στη φωτιά και να κάνει ότι δεν καταλαβαίνει και να αφήσει τη </w:t>
      </w:r>
      <w:r>
        <w:rPr>
          <w:rFonts w:eastAsia="Times New Roman" w:cs="Times New Roman"/>
          <w:szCs w:val="24"/>
        </w:rPr>
        <w:t>δ</w:t>
      </w:r>
      <w:r>
        <w:rPr>
          <w:rFonts w:eastAsia="Times New Roman" w:cs="Times New Roman"/>
          <w:szCs w:val="24"/>
        </w:rPr>
        <w:t>ικαιοσύνη να πάρει την απόφασή της ανεπηρέαστη κα</w:t>
      </w:r>
      <w:r>
        <w:rPr>
          <w:rFonts w:eastAsia="Times New Roman" w:cs="Times New Roman"/>
          <w:szCs w:val="24"/>
        </w:rPr>
        <w:t xml:space="preserve">ι όχι υπό την απειλή κάποιας </w:t>
      </w:r>
      <w:r>
        <w:rPr>
          <w:rFonts w:eastAsia="Times New Roman" w:cs="Times New Roman"/>
          <w:szCs w:val="24"/>
        </w:rPr>
        <w:lastRenderedPageBreak/>
        <w:t xml:space="preserve">νέας νομοθετικής ρύθμισης που θα ρίξει «μαύρο» στα μέσα ενημέρωσης και θα δημιουργήσει μη αναστρέψιμες καταστάσεις, οδηγώντας χιλιάδες εργαζόμενους στην ανεργία. </w:t>
      </w:r>
      <w:r>
        <w:rPr>
          <w:rFonts w:eastAsia="Times New Roman" w:cs="Times New Roman"/>
          <w:szCs w:val="24"/>
        </w:rPr>
        <w:t>Η</w:t>
      </w:r>
      <w:r>
        <w:rPr>
          <w:rFonts w:eastAsia="Times New Roman" w:cs="Times New Roman"/>
          <w:szCs w:val="24"/>
        </w:rPr>
        <w:t xml:space="preserve"> άμεση αντίδραση σύσσωμης της </w:t>
      </w:r>
      <w:r>
        <w:rPr>
          <w:rFonts w:eastAsia="Times New Roman" w:cs="Times New Roman"/>
          <w:szCs w:val="24"/>
        </w:rPr>
        <w:t>Α</w:t>
      </w:r>
      <w:r>
        <w:rPr>
          <w:rFonts w:eastAsia="Times New Roman" w:cs="Times New Roman"/>
          <w:szCs w:val="24"/>
        </w:rPr>
        <w:t>ντιπολίτευσης, αλλά φυσικά και τη</w:t>
      </w:r>
      <w:r>
        <w:rPr>
          <w:rFonts w:eastAsia="Times New Roman" w:cs="Times New Roman"/>
          <w:szCs w:val="24"/>
        </w:rPr>
        <w:t xml:space="preserve">ς κοινωνίας των πολιτών, σε συνδυασμό με την απόφαση του </w:t>
      </w:r>
      <w:r>
        <w:rPr>
          <w:rFonts w:eastAsia="Times New Roman" w:cs="Times New Roman"/>
          <w:szCs w:val="24"/>
        </w:rPr>
        <w:t>δ</w:t>
      </w:r>
      <w:r>
        <w:rPr>
          <w:rFonts w:eastAsia="Times New Roman" w:cs="Times New Roman"/>
          <w:szCs w:val="24"/>
        </w:rPr>
        <w:t xml:space="preserve">ικαστηρίου, έχουν -μέχρι στιγμής τουλάχιστον- σταματήσει τα σχέδια του κ. Τσίπρα και του κ. Παππά για κλείσιμο των καναλιών εντός πέντε ημερών. </w:t>
      </w:r>
      <w:r>
        <w:rPr>
          <w:rFonts w:eastAsia="Times New Roman" w:cs="Times New Roman"/>
          <w:szCs w:val="24"/>
        </w:rPr>
        <w:t>Δ</w:t>
      </w:r>
      <w:r>
        <w:rPr>
          <w:rFonts w:eastAsia="Times New Roman" w:cs="Times New Roman"/>
          <w:szCs w:val="24"/>
        </w:rPr>
        <w:t>εν φαντάζομαι μέσα στα αδιέξοδά σας, κύριοι της Κυβέρ</w:t>
      </w:r>
      <w:r>
        <w:rPr>
          <w:rFonts w:eastAsia="Times New Roman" w:cs="Times New Roman"/>
          <w:szCs w:val="24"/>
        </w:rPr>
        <w:t xml:space="preserve">νησης, να διανοηθείτε να επαναφέρετε αυτήν την πραξικοπηματική τροπολογία. </w:t>
      </w:r>
    </w:p>
    <w:p w14:paraId="56F24B28" w14:textId="77777777" w:rsidR="00DA1B4D" w:rsidRDefault="004A281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6F24B29"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«μαύρο» στην πολυφωνία και στην ενημέρωση δεν θα περάσει! </w:t>
      </w:r>
    </w:p>
    <w:p w14:paraId="56F24B2A"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Κι έρχομαι τώρα στο ζήτημα του Εθνικού Συμβουλίου Ραδιοτηλεόρασης. Κοιτάξτε, η Νέα Δημοκρατία διαχρονικά υποστηρίζει τη λειτουργία ισχυρών </w:t>
      </w:r>
      <w:r>
        <w:rPr>
          <w:rFonts w:eastAsia="Times New Roman" w:cs="Times New Roman"/>
          <w:szCs w:val="24"/>
        </w:rPr>
        <w:t>α</w:t>
      </w:r>
      <w:r>
        <w:rPr>
          <w:rFonts w:eastAsia="Times New Roman" w:cs="Times New Roman"/>
          <w:szCs w:val="24"/>
        </w:rPr>
        <w:t xml:space="preserve">νεξάρτητων </w:t>
      </w:r>
      <w:r>
        <w:rPr>
          <w:rFonts w:eastAsia="Times New Roman" w:cs="Times New Roman"/>
          <w:szCs w:val="24"/>
        </w:rPr>
        <w:t>α</w:t>
      </w:r>
      <w:r>
        <w:rPr>
          <w:rFonts w:eastAsia="Times New Roman" w:cs="Times New Roman"/>
          <w:szCs w:val="24"/>
        </w:rPr>
        <w:t>ρχών, που επιτελούν με υπευθυνότητα και αποτελεσματικότητα τον ρόλο τους, μακριά από παρεμβάσεις της εκτ</w:t>
      </w:r>
      <w:r>
        <w:rPr>
          <w:rFonts w:eastAsia="Times New Roman" w:cs="Times New Roman"/>
          <w:szCs w:val="24"/>
        </w:rPr>
        <w:t xml:space="preserve">ελεστικής εξουσίας. Αυτό, εξάλλου, είναι και το νόημα των </w:t>
      </w:r>
      <w:r>
        <w:rPr>
          <w:rFonts w:eastAsia="Times New Roman" w:cs="Times New Roman"/>
          <w:szCs w:val="24"/>
        </w:rPr>
        <w:t>α</w:t>
      </w:r>
      <w:r>
        <w:rPr>
          <w:rFonts w:eastAsia="Times New Roman" w:cs="Times New Roman"/>
          <w:szCs w:val="24"/>
        </w:rPr>
        <w:t xml:space="preserve">νεξάρτητων </w:t>
      </w:r>
      <w:r>
        <w:rPr>
          <w:rFonts w:eastAsia="Times New Roman" w:cs="Times New Roman"/>
          <w:szCs w:val="24"/>
        </w:rPr>
        <w:t>α</w:t>
      </w:r>
      <w:r>
        <w:rPr>
          <w:rFonts w:eastAsia="Times New Roman" w:cs="Times New Roman"/>
          <w:szCs w:val="24"/>
        </w:rPr>
        <w:t xml:space="preserve">ρχών. Ισχυρές, όμως, </w:t>
      </w:r>
      <w:r>
        <w:rPr>
          <w:rFonts w:eastAsia="Times New Roman" w:cs="Times New Roman"/>
          <w:szCs w:val="24"/>
        </w:rPr>
        <w:t>α</w:t>
      </w:r>
      <w:r>
        <w:rPr>
          <w:rFonts w:eastAsia="Times New Roman" w:cs="Times New Roman"/>
          <w:szCs w:val="24"/>
        </w:rPr>
        <w:t xml:space="preserve">νεξάρτητες </w:t>
      </w:r>
      <w:r>
        <w:rPr>
          <w:rFonts w:eastAsia="Times New Roman" w:cs="Times New Roman"/>
          <w:szCs w:val="24"/>
        </w:rPr>
        <w:t>α</w:t>
      </w:r>
      <w:r>
        <w:rPr>
          <w:rFonts w:eastAsia="Times New Roman" w:cs="Times New Roman"/>
          <w:szCs w:val="24"/>
        </w:rPr>
        <w:t xml:space="preserve">ρχές, με τις αρμοδιότητες που προβλέπει το Σύνταγμα, όχι </w:t>
      </w:r>
      <w:r>
        <w:rPr>
          <w:rFonts w:eastAsia="Times New Roman" w:cs="Times New Roman"/>
          <w:szCs w:val="24"/>
        </w:rPr>
        <w:t>α</w:t>
      </w:r>
      <w:r>
        <w:rPr>
          <w:rFonts w:eastAsia="Times New Roman" w:cs="Times New Roman"/>
          <w:szCs w:val="24"/>
        </w:rPr>
        <w:t xml:space="preserve">ρχές - μαριονέτες. </w:t>
      </w:r>
    </w:p>
    <w:p w14:paraId="56F24B2B"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Εμείς έχουμε αποδείξει ότι δεν ασκούμε μόνο δυναμική αντιπολίτευση, αλλά </w:t>
      </w:r>
      <w:r>
        <w:rPr>
          <w:rFonts w:eastAsia="Times New Roman" w:cs="Times New Roman"/>
          <w:szCs w:val="24"/>
        </w:rPr>
        <w:t xml:space="preserve">υπεύθυνη και ουσιαστική αντιπολίτευση. Εμείς δεν αρνούμαστε τα πάντα, όπως κάνατε εσείς, κύριοι του ΣΥΡΙΖΑ, που μπλοκάρατε τη συγκρότηση των </w:t>
      </w:r>
      <w:r>
        <w:rPr>
          <w:rFonts w:eastAsia="Times New Roman" w:cs="Times New Roman"/>
          <w:szCs w:val="24"/>
        </w:rPr>
        <w:t>α</w:t>
      </w:r>
      <w:r>
        <w:rPr>
          <w:rFonts w:eastAsia="Times New Roman" w:cs="Times New Roman"/>
          <w:szCs w:val="24"/>
        </w:rPr>
        <w:t xml:space="preserve">νεξάρτητων </w:t>
      </w:r>
      <w:r>
        <w:rPr>
          <w:rFonts w:eastAsia="Times New Roman" w:cs="Times New Roman"/>
          <w:szCs w:val="24"/>
        </w:rPr>
        <w:t>α</w:t>
      </w:r>
      <w:r>
        <w:rPr>
          <w:rFonts w:eastAsia="Times New Roman" w:cs="Times New Roman"/>
          <w:szCs w:val="24"/>
        </w:rPr>
        <w:t>ρχών. Εμείς συμφωνήσαμε στη στελέχωση τεσσάρων από τις πέντε συνταγματικά κατοχυρωμένες Ανεξάρτητες Αρ</w:t>
      </w:r>
      <w:r>
        <w:rPr>
          <w:rFonts w:eastAsia="Times New Roman" w:cs="Times New Roman"/>
          <w:szCs w:val="24"/>
        </w:rPr>
        <w:t xml:space="preserve">χές, ΑΣΕΠ, Συνήγορο του Πολίτη, Αρχή Προστασίας Δεδομένων Προσωπικού Χαρακτήρα. </w:t>
      </w:r>
    </w:p>
    <w:p w14:paraId="56F24B2C"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Γι’ αυτόν ακριβώς τον λόγο, επειδή υπερασπιζόμαστε τις </w:t>
      </w:r>
      <w:r>
        <w:rPr>
          <w:rFonts w:eastAsia="Times New Roman" w:cs="Times New Roman"/>
          <w:szCs w:val="24"/>
        </w:rPr>
        <w:t>α</w:t>
      </w:r>
      <w:r>
        <w:rPr>
          <w:rFonts w:eastAsia="Times New Roman" w:cs="Times New Roman"/>
          <w:szCs w:val="24"/>
        </w:rPr>
        <w:t xml:space="preserve">νεξάρτητες </w:t>
      </w:r>
      <w:r>
        <w:rPr>
          <w:rFonts w:eastAsia="Times New Roman" w:cs="Times New Roman"/>
          <w:szCs w:val="24"/>
        </w:rPr>
        <w:t>α</w:t>
      </w:r>
      <w:r>
        <w:rPr>
          <w:rFonts w:eastAsia="Times New Roman" w:cs="Times New Roman"/>
          <w:szCs w:val="24"/>
        </w:rPr>
        <w:t>ρχές, απαιτούμε την επιστροφή στο Εθνικό Συμβούλιο Ραδιοτηλεόρασης ακριβώς των συνταγματικά κατοχυρωμένων τ</w:t>
      </w:r>
      <w:r>
        <w:rPr>
          <w:rFonts w:eastAsia="Times New Roman" w:cs="Times New Roman"/>
          <w:szCs w:val="24"/>
        </w:rPr>
        <w:t xml:space="preserve">ου αρμοδιοτήτων, μια επιστροφή αρμοδιοτήτων την </w:t>
      </w:r>
      <w:r>
        <w:rPr>
          <w:rFonts w:eastAsia="Times New Roman" w:cs="Times New Roman"/>
          <w:szCs w:val="24"/>
        </w:rPr>
        <w:lastRenderedPageBreak/>
        <w:t>οποία και σήμερα ακόμα η Κυβέρνηση αρνείται. Η αλήθεια είναι ότι η Κυβέρνηση στο θέμα αυτό δεν ενδιαφέρεται για καμμία συναίνεση. Συνενόχους ψάχνει και πρόθυμους να τη διευκολύνουν στον έλεγχο που θέλει να ασ</w:t>
      </w:r>
      <w:r>
        <w:rPr>
          <w:rFonts w:eastAsia="Times New Roman" w:cs="Times New Roman"/>
          <w:szCs w:val="24"/>
        </w:rPr>
        <w:t xml:space="preserve">κεί στα μέσα μαζικής ενημέρωσης. </w:t>
      </w:r>
    </w:p>
    <w:p w14:paraId="56F24B2D"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Η στάση μας, λοιπόν, στο ζήτημα του ΕΣΡ ήταν ξεκάθαρη από την πρώτη στιγμή κι έτσι συνεχίζουμε, υπερασπιζόμενοι τη δημοκρατική λειτουργία των θεσμών. Βάλαμε, από την πρώτη ομιλία την οποία έκανα ως Αρχηγός της Νέας Δημοκρα</w:t>
      </w:r>
      <w:r>
        <w:rPr>
          <w:rFonts w:eastAsia="Times New Roman" w:cs="Times New Roman"/>
          <w:szCs w:val="24"/>
        </w:rPr>
        <w:t>τίας από αυτό εδώ το Βήμα, μία και μόνη προϋπόθεση για να προχωρήσουμε στη συγκρότηση του Εθνικού Συμβουλίου Ρα</w:t>
      </w:r>
      <w:r>
        <w:rPr>
          <w:rFonts w:eastAsia="Times New Roman" w:cs="Times New Roman"/>
          <w:szCs w:val="24"/>
        </w:rPr>
        <w:lastRenderedPageBreak/>
        <w:t>διοτηλεόρασης: Την αποκατάσταση της συνταγματικής νομιμότητας, την ακύρωση, δηλαδή, του «νόμου Παππά» και την ανάκτηση των αρμοδιοτήτων που η Κυβ</w:t>
      </w:r>
      <w:r>
        <w:rPr>
          <w:rFonts w:eastAsia="Times New Roman" w:cs="Times New Roman"/>
          <w:szCs w:val="24"/>
        </w:rPr>
        <w:t xml:space="preserve">έρνηση υφάρπαξε από το ΕΣΡ. Η σύνθεση του ΕΣΡ είναι μεταγενέστερο θέμα. Τι νόημα, δηλαδή, θα έχει ένα ΕΣΡ από το οποίο ο κ. Παππάς θα έχει αφαιρέσει τις αρμοδιότητες που του έχει αναθέσει ο συνταγματικός νομοθέτης; </w:t>
      </w:r>
    </w:p>
    <w:p w14:paraId="56F24B2E"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Θα αναμένουμε, λοιπόν, την οριστική απόφ</w:t>
      </w:r>
      <w:r>
        <w:rPr>
          <w:rFonts w:eastAsia="Times New Roman" w:cs="Times New Roman"/>
          <w:szCs w:val="24"/>
        </w:rPr>
        <w:t xml:space="preserve">αση του Δικαστηρίου κι εφόσον το Δικαστήριο κρίνει ότι ο νόμος είναι αντισυνταγματικός, η Κυβέρνηση τότε θα έχει μία και μόνη επιλογή: </w:t>
      </w:r>
      <w:r>
        <w:rPr>
          <w:rFonts w:eastAsia="Times New Roman" w:cs="Times New Roman"/>
          <w:szCs w:val="24"/>
        </w:rPr>
        <w:lastRenderedPageBreak/>
        <w:t xml:space="preserve">Να επιστρέψει τις αρμοδιότητες για τον έλεγχο του Ραδιοτηλεοπτικού τοπίου στην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ρχή και να καταργήσει τον απαρ</w:t>
      </w:r>
      <w:r>
        <w:rPr>
          <w:rFonts w:eastAsia="Times New Roman" w:cs="Times New Roman"/>
          <w:szCs w:val="24"/>
        </w:rPr>
        <w:t xml:space="preserve">άδεκτο περιορισμό του αριθμού των τηλεοπτικών αδειών. </w:t>
      </w:r>
    </w:p>
    <w:p w14:paraId="56F24B2F" w14:textId="77777777" w:rsidR="00DA1B4D" w:rsidRDefault="004A2815">
      <w:pPr>
        <w:spacing w:after="0" w:line="600" w:lineRule="auto"/>
        <w:ind w:firstLine="720"/>
        <w:jc w:val="both"/>
        <w:rPr>
          <w:rFonts w:eastAsia="Times New Roman"/>
          <w:szCs w:val="24"/>
        </w:rPr>
      </w:pPr>
      <w:r>
        <w:rPr>
          <w:rFonts w:eastAsia="Times New Roman"/>
          <w:szCs w:val="24"/>
        </w:rPr>
        <w:t>Κυρίες και κύριοι Βουλευτές, δυστυχώς, η κατάσταση στη χώρα πηγαίνει από το κακό στο χειρότερο. Σε μία εποχή που αντί να αθροίζουμε δυνάμεις για να αντιμετωπίσουμε τις μεγάλες προκλήσεις που έχει μπροσ</w:t>
      </w:r>
      <w:r>
        <w:rPr>
          <w:rFonts w:eastAsia="Times New Roman"/>
          <w:szCs w:val="24"/>
        </w:rPr>
        <w:t xml:space="preserve">τά της η χώρα, η Κυβέρνηση επιμένει να διχάζει τους πολίτες. </w:t>
      </w:r>
    </w:p>
    <w:p w14:paraId="56F24B30" w14:textId="77777777" w:rsidR="00DA1B4D" w:rsidRDefault="004A2815">
      <w:pPr>
        <w:spacing w:after="0" w:line="600" w:lineRule="auto"/>
        <w:ind w:firstLine="720"/>
        <w:jc w:val="both"/>
        <w:rPr>
          <w:rFonts w:eastAsia="Times New Roman"/>
          <w:szCs w:val="24"/>
        </w:rPr>
      </w:pPr>
      <w:r>
        <w:rPr>
          <w:rFonts w:eastAsia="Times New Roman"/>
          <w:szCs w:val="24"/>
        </w:rPr>
        <w:t xml:space="preserve">Καλώ όλες τις Ελληνίδες και όλους τους Έλληνες σε δημοκρατική εγρήγορση. Οι μεγάλες δημοκρατικές κατακτήσεις </w:t>
      </w:r>
      <w:r>
        <w:rPr>
          <w:rFonts w:eastAsia="Times New Roman"/>
          <w:szCs w:val="24"/>
        </w:rPr>
        <w:lastRenderedPageBreak/>
        <w:t>αυτού του λαού δεν μπορούν να αμφισβητηθούν από μία αυταρχική Κυβέρνηση, η οποία έχει</w:t>
      </w:r>
      <w:r>
        <w:rPr>
          <w:rFonts w:eastAsia="Times New Roman"/>
          <w:szCs w:val="24"/>
        </w:rPr>
        <w:t xml:space="preserve"> ως μόνο μέλημά της την παραμονή στην εξουσία με κάθε κόστος. </w:t>
      </w:r>
    </w:p>
    <w:p w14:paraId="56F24B31" w14:textId="77777777" w:rsidR="00DA1B4D" w:rsidRDefault="004A2815">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56F24B32" w14:textId="77777777" w:rsidR="00DA1B4D" w:rsidRDefault="004A2815">
      <w:pPr>
        <w:spacing w:after="0" w:line="600" w:lineRule="auto"/>
        <w:ind w:firstLine="720"/>
        <w:jc w:val="both"/>
        <w:rPr>
          <w:rFonts w:eastAsia="Times New Roman"/>
          <w:szCs w:val="24"/>
        </w:rPr>
      </w:pPr>
      <w:r>
        <w:rPr>
          <w:rFonts w:eastAsia="Times New Roman"/>
          <w:szCs w:val="24"/>
        </w:rPr>
        <w:t>Η πατρίδα μας δεν αντέχει άλλη υπονόμευση των θεσμών, δεν αντέχει άλλη καταρράκωση της διεθνούς της αξιοπιστίας. Η Κυβέρνηση σήμερα δεν μπο</w:t>
      </w:r>
      <w:r>
        <w:rPr>
          <w:rFonts w:eastAsia="Times New Roman"/>
          <w:szCs w:val="24"/>
        </w:rPr>
        <w:t xml:space="preserve">ρεί να προσφέρει πια στους πολίτες μια καλύτερη προοπτική. Και, δυστυχώς, δεν μπορεί καν να διεκδικήσει αυτά που η χώρα χρειάζεται για να βγει από την κρίση. </w:t>
      </w:r>
    </w:p>
    <w:p w14:paraId="56F24B33" w14:textId="77777777" w:rsidR="00DA1B4D" w:rsidRDefault="004A2815">
      <w:pPr>
        <w:spacing w:after="0" w:line="600" w:lineRule="auto"/>
        <w:ind w:firstLine="720"/>
        <w:jc w:val="both"/>
        <w:rPr>
          <w:rFonts w:eastAsia="Times New Roman"/>
          <w:szCs w:val="24"/>
        </w:rPr>
      </w:pPr>
      <w:r>
        <w:rPr>
          <w:rFonts w:eastAsia="Times New Roman"/>
          <w:szCs w:val="24"/>
        </w:rPr>
        <w:lastRenderedPageBreak/>
        <w:t>Ακόμα και στο ζήτημα του χρέους, που όλοι συμφωνούμε σε αυτή την Αίθουσα ότι πρέπει να αντιμετωπι</w:t>
      </w:r>
      <w:r>
        <w:rPr>
          <w:rFonts w:eastAsia="Times New Roman"/>
          <w:szCs w:val="24"/>
        </w:rPr>
        <w:t>στεί το συντομότερο δυνατόν, αυτό το οποίο απαιτείται για να διεκδικήσουμε αυτά τα οποία μας αξίζουν, είναι αξιοπιστία και μεταρρυθμιστική βούληση, δύο αρετές που αυτή η Κυβέρνηση δεν διαθέτει. Και κανείς ανασχηματισμός δεν πρόκειται να βγάλει τον κ. Τσίπρ</w:t>
      </w:r>
      <w:r>
        <w:rPr>
          <w:rFonts w:eastAsia="Times New Roman"/>
          <w:szCs w:val="24"/>
        </w:rPr>
        <w:t>α από τα αδιέξοδα τα οποία ο ίδιος δημιούργησε. Κάθε μέρα που περνά, καθιστά την ανάταξη της χώρας πιο δύσκολη υπόθεση. Και γι’ αυτό και επιμένουμε ότι η πολιτική αλλαγή είναι σήμερα πιο επιβεβλημένη παρά ποτέ, για να κάνουμε όλοι μαζί μια νέα αρχή, για να</w:t>
      </w:r>
      <w:r>
        <w:rPr>
          <w:rFonts w:eastAsia="Times New Roman"/>
          <w:szCs w:val="24"/>
        </w:rPr>
        <w:t xml:space="preserve"> επουλώσουμε τα βαθιά τραύματα της </w:t>
      </w:r>
      <w:r>
        <w:rPr>
          <w:rFonts w:eastAsia="Times New Roman"/>
          <w:szCs w:val="24"/>
        </w:rPr>
        <w:lastRenderedPageBreak/>
        <w:t>«πρώτης φοράς ΣΥΡΙΖΑ» το συντομότερο δυνατόν, για να ατενίσουμε και πάλι το μέλλον με αισιοδοξία, με αυτοπεποίθηση.</w:t>
      </w:r>
    </w:p>
    <w:p w14:paraId="56F24B34" w14:textId="77777777" w:rsidR="00DA1B4D" w:rsidRDefault="004A2815">
      <w:pPr>
        <w:spacing w:after="0" w:line="600" w:lineRule="auto"/>
        <w:ind w:firstLine="720"/>
        <w:jc w:val="both"/>
        <w:rPr>
          <w:rFonts w:eastAsia="Times New Roman"/>
          <w:szCs w:val="24"/>
        </w:rPr>
      </w:pPr>
      <w:r>
        <w:rPr>
          <w:rFonts w:eastAsia="Times New Roman"/>
          <w:szCs w:val="24"/>
        </w:rPr>
        <w:t xml:space="preserve">Κυρίες και κύριοι Βουλευτές, κλείνω με την εξής παρατήρηση: Πριν από δύο χρόνια είχε κυριαρχήσει η άποψη </w:t>
      </w:r>
      <w:r>
        <w:rPr>
          <w:rFonts w:eastAsia="Times New Roman"/>
          <w:szCs w:val="24"/>
        </w:rPr>
        <w:t>ότι τα πράγματα στη χώρα δεν μπορούσαν να γίνουν χειρότερα. Δυστυχώς, όμως, έγιναν. Και σήμερα ο κ. Τσίπρας προσθέτει στη βαριά οικονομική κρίση, την οποία ο ίδιος προκάλεσε με τους χειρισμούς του, μεθοδεύσεις που υπονομεύουν τους δημοκρατικούς θεσμούς και</w:t>
      </w:r>
      <w:r>
        <w:rPr>
          <w:rFonts w:eastAsia="Times New Roman"/>
          <w:szCs w:val="24"/>
        </w:rPr>
        <w:t xml:space="preserve"> δυναμιτίζουν το πολιτικό κλίμα, μεθοδεύσεις που διχάζουν την κοινωνία. </w:t>
      </w:r>
    </w:p>
    <w:p w14:paraId="56F24B35" w14:textId="77777777" w:rsidR="00DA1B4D" w:rsidRDefault="004A2815">
      <w:pPr>
        <w:spacing w:after="0" w:line="600" w:lineRule="auto"/>
        <w:ind w:firstLine="720"/>
        <w:jc w:val="both"/>
        <w:rPr>
          <w:rFonts w:eastAsia="Times New Roman"/>
          <w:szCs w:val="24"/>
        </w:rPr>
      </w:pPr>
      <w:r>
        <w:rPr>
          <w:rFonts w:eastAsia="Times New Roman"/>
          <w:szCs w:val="24"/>
        </w:rPr>
        <w:t xml:space="preserve">Και θέλω με αυτή την ευκαιρία και πάλι να απευθυνθώ σε όλες τις Ελληνίδες και σε όλους τους Έλληνες. Μπορούμε να </w:t>
      </w:r>
      <w:r>
        <w:rPr>
          <w:rFonts w:eastAsia="Times New Roman"/>
          <w:szCs w:val="24"/>
        </w:rPr>
        <w:lastRenderedPageBreak/>
        <w:t>τα καταφέρουμε. Μπορούμε να ενώσουμε τις δυνάμεις μας με σκληρή δουλει</w:t>
      </w:r>
      <w:r>
        <w:rPr>
          <w:rFonts w:eastAsia="Times New Roman"/>
          <w:szCs w:val="24"/>
        </w:rPr>
        <w:t xml:space="preserve">ά, με δίκαιη κατανομή όχι μόνο των βαρών, αλλά και των ευκαιριών, αλλά κυρίως με μία εύρωστη και δυνατή Δημοκρατία, η οποία θα σέβεται το κράτος δικαίου. Και για τη Νέα Δημοκρατία, σας προειδοποιούμε, κύριοι της Κυβέρνησης, η τελευταία προϋπόθεση είναι μη </w:t>
      </w:r>
      <w:r>
        <w:rPr>
          <w:rFonts w:eastAsia="Times New Roman"/>
          <w:szCs w:val="24"/>
        </w:rPr>
        <w:t xml:space="preserve">διαπραγματεύσιμη! </w:t>
      </w:r>
    </w:p>
    <w:p w14:paraId="56F24B36" w14:textId="77777777" w:rsidR="00DA1B4D" w:rsidRDefault="004A2815">
      <w:pPr>
        <w:spacing w:after="0" w:line="600" w:lineRule="auto"/>
        <w:ind w:firstLine="720"/>
        <w:jc w:val="both"/>
        <w:rPr>
          <w:rFonts w:eastAsia="Times New Roman"/>
          <w:b/>
          <w:szCs w:val="24"/>
        </w:rPr>
      </w:pPr>
      <w:r>
        <w:rPr>
          <w:rFonts w:eastAsia="Times New Roman"/>
          <w:szCs w:val="24"/>
        </w:rPr>
        <w:t>Σας ευχαριστώ πολύ.</w:t>
      </w:r>
    </w:p>
    <w:p w14:paraId="56F24B37" w14:textId="77777777" w:rsidR="00DA1B4D" w:rsidRDefault="004A2815">
      <w:pPr>
        <w:spacing w:after="0" w:line="600" w:lineRule="auto"/>
        <w:ind w:firstLine="720"/>
        <w:jc w:val="both"/>
        <w:rPr>
          <w:rFonts w:eastAsia="Times New Roman"/>
          <w:szCs w:val="24"/>
        </w:rPr>
      </w:pPr>
      <w:r>
        <w:rPr>
          <w:rFonts w:eastAsia="Times New Roman"/>
          <w:szCs w:val="24"/>
        </w:rPr>
        <w:t>(Όρθιοι οι Βουλευτές της Νέας Δημοκρατίας χειροκροτούν ζωηρά και παρατεταμένα)</w:t>
      </w:r>
    </w:p>
    <w:p w14:paraId="56F24B38" w14:textId="77777777" w:rsidR="00DA1B4D" w:rsidRDefault="004A2815">
      <w:pPr>
        <w:spacing w:after="0" w:line="600" w:lineRule="auto"/>
        <w:ind w:firstLine="720"/>
        <w:jc w:val="both"/>
        <w:rPr>
          <w:rFonts w:eastAsia="Times New Roman"/>
          <w:szCs w:val="24"/>
        </w:rPr>
      </w:pPr>
      <w:r>
        <w:rPr>
          <w:rFonts w:eastAsia="Times New Roman"/>
          <w:b/>
          <w:szCs w:val="24"/>
        </w:rPr>
        <w:t xml:space="preserve">ΓΕΩΡΓΙΟΣ ΚΑΤΡΟΥΓΚΑΛΟΣ (Υπουργός Εργασίας, Κοινωνικής Ασφάλισης και Κοινωνικής Αλληλεγγύης): </w:t>
      </w:r>
      <w:r>
        <w:rPr>
          <w:rFonts w:eastAsia="Times New Roman"/>
          <w:szCs w:val="24"/>
        </w:rPr>
        <w:t>Κύριε Πρόεδρε, μπορώ να έχω τον λόγο;</w:t>
      </w:r>
    </w:p>
    <w:p w14:paraId="56F24B39" w14:textId="77777777" w:rsidR="00DA1B4D" w:rsidRDefault="004A2815">
      <w:pPr>
        <w:spacing w:after="0" w:line="600" w:lineRule="auto"/>
        <w:ind w:firstLine="720"/>
        <w:jc w:val="both"/>
        <w:rPr>
          <w:rFonts w:eastAsia="Times New Roman"/>
          <w:szCs w:val="24"/>
        </w:rPr>
      </w:pPr>
      <w:r>
        <w:rPr>
          <w:rFonts w:eastAsia="Times New Roman"/>
          <w:b/>
          <w:szCs w:val="24"/>
        </w:rPr>
        <w:lastRenderedPageBreak/>
        <w:t>ΠΡΟΕΔΡΕΥ</w:t>
      </w:r>
      <w:r>
        <w:rPr>
          <w:rFonts w:eastAsia="Times New Roman"/>
          <w:b/>
          <w:szCs w:val="24"/>
        </w:rPr>
        <w:t xml:space="preserve">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Ευχαριστούμε τον κ. Μητσοτάκη. </w:t>
      </w:r>
    </w:p>
    <w:p w14:paraId="56F24B3A" w14:textId="77777777" w:rsidR="00DA1B4D" w:rsidRDefault="004A2815">
      <w:pPr>
        <w:spacing w:after="0" w:line="600" w:lineRule="auto"/>
        <w:ind w:firstLine="720"/>
        <w:jc w:val="both"/>
        <w:rPr>
          <w:rFonts w:eastAsia="Times New Roman"/>
          <w:szCs w:val="24"/>
        </w:rPr>
      </w:pPr>
      <w:r>
        <w:rPr>
          <w:rFonts w:eastAsia="Times New Roman"/>
          <w:szCs w:val="24"/>
        </w:rPr>
        <w:t xml:space="preserve">Τον λόγο ζήτησε ο Υπουργός Εργασίας, Κοινωνικής Ασφάλισης και Κοινωνικής Αλληλεγγύης, ο κ. </w:t>
      </w:r>
      <w:proofErr w:type="spellStart"/>
      <w:r>
        <w:rPr>
          <w:rFonts w:eastAsia="Times New Roman"/>
          <w:szCs w:val="24"/>
        </w:rPr>
        <w:t>Κατρούγκαλος</w:t>
      </w:r>
      <w:proofErr w:type="spellEnd"/>
      <w:r>
        <w:rPr>
          <w:rFonts w:eastAsia="Times New Roman"/>
          <w:szCs w:val="24"/>
        </w:rPr>
        <w:t xml:space="preserve">. </w:t>
      </w:r>
    </w:p>
    <w:p w14:paraId="56F24B3B" w14:textId="77777777" w:rsidR="00DA1B4D" w:rsidRDefault="004A2815">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Κατρούγκαλε</w:t>
      </w:r>
      <w:proofErr w:type="spellEnd"/>
      <w:r>
        <w:rPr>
          <w:rFonts w:eastAsia="Times New Roman"/>
          <w:szCs w:val="24"/>
        </w:rPr>
        <w:t>, έχετε τον λόγο για πέντε λεπτά.</w:t>
      </w:r>
    </w:p>
    <w:p w14:paraId="56F24B3C" w14:textId="77777777" w:rsidR="00DA1B4D" w:rsidRDefault="004A2815">
      <w:pPr>
        <w:spacing w:after="0" w:line="600" w:lineRule="auto"/>
        <w:ind w:firstLine="720"/>
        <w:jc w:val="both"/>
        <w:rPr>
          <w:rFonts w:eastAsia="Times New Roman"/>
          <w:szCs w:val="24"/>
        </w:rPr>
      </w:pPr>
      <w:r>
        <w:rPr>
          <w:rFonts w:eastAsia="Times New Roman"/>
          <w:b/>
          <w:szCs w:val="24"/>
        </w:rPr>
        <w:t>ΓΕΩΡΓΙΟΣ ΚΑΤΡΟΥΓΚΑΛΟΣ (Υπουργός Εργασίας,</w:t>
      </w:r>
      <w:r>
        <w:rPr>
          <w:rFonts w:eastAsia="Times New Roman"/>
          <w:b/>
          <w:szCs w:val="24"/>
        </w:rPr>
        <w:t xml:space="preserve"> Κοινωνικής Ασφάλισης και Κοινωνικής Αλληλεγγύης): </w:t>
      </w:r>
      <w:r>
        <w:rPr>
          <w:rFonts w:eastAsia="Times New Roman"/>
          <w:szCs w:val="24"/>
        </w:rPr>
        <w:t>Ευχαριστώ, κύριε Πρόεδρε.</w:t>
      </w:r>
    </w:p>
    <w:p w14:paraId="56F24B3D" w14:textId="77777777" w:rsidR="00DA1B4D" w:rsidRDefault="004A2815">
      <w:pPr>
        <w:spacing w:after="0" w:line="600" w:lineRule="auto"/>
        <w:ind w:firstLine="720"/>
        <w:jc w:val="both"/>
        <w:rPr>
          <w:rFonts w:eastAsia="Times New Roman"/>
          <w:szCs w:val="24"/>
        </w:rPr>
      </w:pPr>
      <w:r>
        <w:rPr>
          <w:rFonts w:eastAsia="Times New Roman"/>
          <w:szCs w:val="24"/>
        </w:rPr>
        <w:t xml:space="preserve">Εμφανίστηκε ο Αρχηγός της Νέας Δημοκρατίας ως κήνσορας, υποτίθεται, των πρακτικών του παρακράτους και ως θεράπων του κράτους δικαίου. Ούτε κήνσορες ούτε θεράποντες είσαστε. </w:t>
      </w:r>
      <w:r>
        <w:rPr>
          <w:rFonts w:eastAsia="Times New Roman"/>
          <w:szCs w:val="24"/>
        </w:rPr>
        <w:t xml:space="preserve">Υπονομεύσατε συστηματικά το κράτος δικαίου </w:t>
      </w:r>
      <w:r>
        <w:rPr>
          <w:rFonts w:eastAsia="Times New Roman"/>
          <w:szCs w:val="24"/>
        </w:rPr>
        <w:lastRenderedPageBreak/>
        <w:t>και το Σύνταγμα κι εσείς είσαστε, στο πλαίσιο του παλαιοκομματισμού, η γενεσιουργός αιτία της διαπλοκής.</w:t>
      </w:r>
    </w:p>
    <w:p w14:paraId="56F24B3E" w14:textId="77777777" w:rsidR="00DA1B4D" w:rsidRDefault="004A2815">
      <w:pPr>
        <w:spacing w:after="0" w:line="600" w:lineRule="auto"/>
        <w:ind w:firstLine="720"/>
        <w:jc w:val="both"/>
        <w:rPr>
          <w:rFonts w:eastAsia="Times New Roman"/>
          <w:szCs w:val="24"/>
        </w:rPr>
      </w:pPr>
      <w:r>
        <w:rPr>
          <w:rFonts w:eastAsia="Times New Roman"/>
          <w:szCs w:val="24"/>
        </w:rPr>
        <w:t xml:space="preserve">Όπως δεν διάβασε καλά στη συζήτηση για το ασφαλιστικό το βιβλίο του κ. </w:t>
      </w:r>
      <w:proofErr w:type="spellStart"/>
      <w:r>
        <w:rPr>
          <w:rFonts w:eastAsia="Times New Roman"/>
          <w:szCs w:val="24"/>
        </w:rPr>
        <w:t>Γιαννίτση</w:t>
      </w:r>
      <w:proofErr w:type="spellEnd"/>
      <w:r>
        <w:rPr>
          <w:rFonts w:eastAsia="Times New Roman"/>
          <w:szCs w:val="24"/>
        </w:rPr>
        <w:t xml:space="preserve"> ο Αρχηγός της Νέας Δημοκρατ</w:t>
      </w:r>
      <w:r>
        <w:rPr>
          <w:rFonts w:eastAsia="Times New Roman"/>
          <w:szCs w:val="24"/>
        </w:rPr>
        <w:t>ίας, έτσι δεν διάβασε καλά και την ανακοίνωση της Ένωσης Δικαστών και Εισαγγελέων. Πού αποδίδει η Ένωση Δικαστών και Εισαγγελέων το απαράδεκτο φαινόμενο του κιτρινισμού; Το αποδίδει στην οικονομική διαπλοκή και στα οικονομικά συμφέροντα και μιλάει για συνη</w:t>
      </w:r>
      <w:r>
        <w:rPr>
          <w:rFonts w:eastAsia="Times New Roman"/>
          <w:szCs w:val="24"/>
        </w:rPr>
        <w:t>θισμένο όπλο στη φαρέτρα της διαπλοκής.</w:t>
      </w:r>
    </w:p>
    <w:p w14:paraId="56F24B3F" w14:textId="77777777" w:rsidR="00DA1B4D" w:rsidRDefault="004A2815">
      <w:pPr>
        <w:spacing w:after="0" w:line="600" w:lineRule="auto"/>
        <w:ind w:firstLine="720"/>
        <w:jc w:val="both"/>
        <w:rPr>
          <w:rFonts w:eastAsia="Times New Roman"/>
          <w:szCs w:val="24"/>
        </w:rPr>
      </w:pPr>
      <w:r>
        <w:rPr>
          <w:rFonts w:eastAsia="Times New Roman"/>
          <w:szCs w:val="24"/>
        </w:rPr>
        <w:lastRenderedPageBreak/>
        <w:t>Ποιους φωτογραφίζει αυτό, κύριοι; Ποιοι έφτιαξαν τη διαπλοκή στην Ελλάδα; Ποιοι έφτιαξαν αυτό το σύμπλεγμα πολιτικών και οικονομικών συμφερόντων που εμείς ερχόμαστε σήμερα να κατεδαφίσουμε;</w:t>
      </w:r>
    </w:p>
    <w:p w14:paraId="56F24B40" w14:textId="77777777" w:rsidR="00DA1B4D" w:rsidRDefault="004A281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w:t>
      </w:r>
      <w:r>
        <w:rPr>
          <w:rFonts w:eastAsia="Times New Roman" w:cs="Times New Roman"/>
          <w:szCs w:val="24"/>
        </w:rPr>
        <w:t>έρυγα του ΣΥΡΙΖΑ)</w:t>
      </w:r>
    </w:p>
    <w:p w14:paraId="56F24B41" w14:textId="77777777" w:rsidR="00DA1B4D" w:rsidRDefault="004A2815">
      <w:pPr>
        <w:spacing w:after="0" w:line="600" w:lineRule="auto"/>
        <w:ind w:firstLine="720"/>
        <w:jc w:val="both"/>
        <w:rPr>
          <w:rFonts w:eastAsia="Times New Roman"/>
          <w:szCs w:val="24"/>
        </w:rPr>
      </w:pPr>
      <w:r>
        <w:rPr>
          <w:rFonts w:eastAsia="Times New Roman"/>
          <w:szCs w:val="24"/>
        </w:rPr>
        <w:t xml:space="preserve">Πώς τολμάτε αυτά που αποδίδουν σε εσάς οι δικαστές να τα επιστρέφετε σε εμάς; Πότε έφτιαξε η Αριστερά παρακράτος; Πότε έφτιαξε η Αριστερά κράτος διαπλοκής; Στην πραγματικότητα, κύριοι, δεν μας πετάξατε το γάντι. Λευκή πετσέτα πετάξατε </w:t>
      </w:r>
      <w:r>
        <w:rPr>
          <w:rFonts w:eastAsia="Times New Roman"/>
          <w:szCs w:val="24"/>
        </w:rPr>
        <w:t>παράδοσης στο σύστημα της διαπλοκής, στους μεγαλοεργολάβους, αυτούς που ο Αρχηγός σας αποκαλούσε στο παρελθόν νταβατζήδες της πολιτικής ζωής.</w:t>
      </w:r>
    </w:p>
    <w:p w14:paraId="56F24B42" w14:textId="77777777" w:rsidR="00DA1B4D" w:rsidRDefault="004A2815">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56F24B43" w14:textId="77777777" w:rsidR="00DA1B4D" w:rsidRDefault="004A2815">
      <w:pPr>
        <w:spacing w:after="0" w:line="600" w:lineRule="auto"/>
        <w:ind w:firstLine="720"/>
        <w:jc w:val="both"/>
        <w:rPr>
          <w:rFonts w:eastAsia="Times New Roman"/>
          <w:szCs w:val="24"/>
        </w:rPr>
      </w:pPr>
      <w:r>
        <w:rPr>
          <w:rFonts w:eastAsia="Times New Roman"/>
          <w:szCs w:val="24"/>
        </w:rPr>
        <w:t>Δεν μας αφορούν αυτά. Αλλά η βαθύτατη υποκρισία σας φαίνεται στο ότι α</w:t>
      </w:r>
      <w:r>
        <w:rPr>
          <w:rFonts w:eastAsia="Times New Roman"/>
          <w:szCs w:val="24"/>
        </w:rPr>
        <w:t>κόμη και σήμερα, την τελευταία στιγμή, ενώ επικαλείστε το κράτος δικαίου και την εφαρμογή του Συντάγματος, δεν ανταποκρίνεστε στη συνταγματική σας υποχρέωση να συγκροτήσετε το Εθνικό Συμβούλιο Ραδιοτηλεόρασης. Αυτή είναι η υποκρισία.</w:t>
      </w:r>
    </w:p>
    <w:p w14:paraId="56F24B44" w14:textId="77777777" w:rsidR="00DA1B4D" w:rsidRDefault="004A281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w:t>
      </w:r>
      <w:r>
        <w:rPr>
          <w:rFonts w:eastAsia="Times New Roman" w:cs="Times New Roman"/>
          <w:szCs w:val="24"/>
        </w:rPr>
        <w:t>ν πτέρυγα του ΣΥΡΙΖΑ)</w:t>
      </w:r>
    </w:p>
    <w:p w14:paraId="56F24B45" w14:textId="77777777" w:rsidR="00DA1B4D" w:rsidRDefault="004A2815">
      <w:pPr>
        <w:spacing w:after="0" w:line="600" w:lineRule="auto"/>
        <w:ind w:firstLine="720"/>
        <w:jc w:val="both"/>
        <w:rPr>
          <w:rFonts w:eastAsia="Times New Roman"/>
          <w:szCs w:val="24"/>
        </w:rPr>
      </w:pPr>
      <w:r>
        <w:rPr>
          <w:rFonts w:eastAsia="Times New Roman"/>
          <w:szCs w:val="24"/>
        </w:rPr>
        <w:t>Αυτή είναι η υπονόμευση του κράτους δικαίου και αυτό είναι και το θράσος χιλίων πιθήκων που σας χαρακτηρίζει.</w:t>
      </w:r>
    </w:p>
    <w:p w14:paraId="56F24B46" w14:textId="77777777" w:rsidR="00DA1B4D" w:rsidRDefault="004A2815">
      <w:pPr>
        <w:spacing w:after="0" w:line="600" w:lineRule="auto"/>
        <w:ind w:firstLine="720"/>
        <w:jc w:val="both"/>
        <w:rPr>
          <w:rFonts w:eastAsia="Times New Roman"/>
          <w:szCs w:val="24"/>
        </w:rPr>
      </w:pPr>
      <w:r>
        <w:rPr>
          <w:rFonts w:eastAsia="Times New Roman"/>
          <w:szCs w:val="24"/>
        </w:rPr>
        <w:lastRenderedPageBreak/>
        <w:t xml:space="preserve">Απαντάμε, λοιπόν, και σας λέμε ότι εμείς ήρθαμε για να διαλύσουμε το σύστημα διαπλοκής </w:t>
      </w:r>
      <w:r>
        <w:rPr>
          <w:rFonts w:eastAsia="Times New Roman" w:cs="Times New Roman"/>
          <w:szCs w:val="24"/>
        </w:rPr>
        <w:t>και να υπηρετήσουμε το κράτος δικαίου</w:t>
      </w:r>
      <w:r>
        <w:rPr>
          <w:rFonts w:eastAsia="Times New Roman" w:cs="Times New Roman"/>
          <w:szCs w:val="24"/>
        </w:rPr>
        <w:t>. Αντίστροφα με εσάς.</w:t>
      </w:r>
    </w:p>
    <w:p w14:paraId="56F24B47" w14:textId="77777777" w:rsidR="00DA1B4D" w:rsidRDefault="004A2815">
      <w:pPr>
        <w:spacing w:after="0" w:line="600" w:lineRule="auto"/>
        <w:ind w:firstLine="720"/>
        <w:jc w:val="center"/>
        <w:rPr>
          <w:rFonts w:eastAsia="Times New Roman"/>
          <w:szCs w:val="24"/>
        </w:rPr>
      </w:pPr>
      <w:r>
        <w:rPr>
          <w:rFonts w:eastAsia="Times New Roman"/>
          <w:szCs w:val="24"/>
        </w:rPr>
        <w:t>(Θόρυβος στην Αίθουσα)</w:t>
      </w:r>
    </w:p>
    <w:p w14:paraId="56F24B48"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Παρακαλώ, ησυχία.</w:t>
      </w:r>
    </w:p>
    <w:p w14:paraId="56F24B49"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ΓΕΩΡΓΙΟΣ ΚΑΤΡΟΥΓΚΑΛΟΣ (Υπουργός Εργασίας, Κοινωνικής Ασφάλισης και Κοινωνικής Αλληλεγγύης):</w:t>
      </w:r>
      <w:r>
        <w:rPr>
          <w:rFonts w:eastAsia="Times New Roman"/>
          <w:szCs w:val="24"/>
        </w:rPr>
        <w:t xml:space="preserve"> </w:t>
      </w:r>
      <w:r>
        <w:rPr>
          <w:rFonts w:eastAsia="Times New Roman" w:cs="Times New Roman"/>
          <w:szCs w:val="24"/>
        </w:rPr>
        <w:t>Και στο τέλος ο Αρχηγός της Νέας Δημοκρατίας μίλησε τάχα και για τη</w:t>
      </w:r>
      <w:r>
        <w:rPr>
          <w:rFonts w:eastAsia="Times New Roman" w:cs="Times New Roman"/>
          <w:szCs w:val="24"/>
        </w:rPr>
        <w:t xml:space="preserve">ν ενότητα του ελληνικού λαού, την οποία –υποτίθεται- ότι υπηρετεί η παράταξή σας. Τώρα που ξεκινάει -επανειλημμένα </w:t>
      </w:r>
      <w:r>
        <w:rPr>
          <w:rFonts w:eastAsia="Times New Roman" w:cs="Times New Roman"/>
          <w:szCs w:val="24"/>
        </w:rPr>
        <w:lastRenderedPageBreak/>
        <w:t xml:space="preserve">έχω απευθυνθεί απ’ αυτό το Βήμα και σε όλες τις δημόσιες ανακοινώσεις μου- η διαπραγμάτευση για τα εργασιακά, είστε ως κόμμα υπέρ της κοινής </w:t>
      </w:r>
      <w:r>
        <w:rPr>
          <w:rFonts w:eastAsia="Times New Roman" w:cs="Times New Roman"/>
          <w:szCs w:val="24"/>
        </w:rPr>
        <w:t>δήλωσης των κοινωνικών εταίρων για την επιστροφή των συλλογικών διαπραγματεύσεων που έχουμε δηλώσει ότι αποτελεί την εθνική θέση ή είστε με το Διεθνές Νομισματικό Ταμείο;</w:t>
      </w:r>
    </w:p>
    <w:p w14:paraId="56F24B4A"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Είναι προφανές ότι το παρελθόν σας σάς βαραίνει και σας χαρακτηρίζει. Ούτε πρωταθλητέ</w:t>
      </w:r>
      <w:r>
        <w:rPr>
          <w:rFonts w:eastAsia="Times New Roman" w:cs="Times New Roman"/>
          <w:szCs w:val="24"/>
        </w:rPr>
        <w:t>ς του κράτους δικαίου είσαστε, ούτε πρωταθλητές του Συντάγματος. Ήρθε, όμως, η στιγμή και αυτό πραγματοποιεί η Κυβέρνησή μας, αυτό πραγματοποιεί ο Υπουργός Επικρατείας.</w:t>
      </w:r>
    </w:p>
    <w:p w14:paraId="56F24B4B" w14:textId="77777777" w:rsidR="00DA1B4D" w:rsidRDefault="004A2815">
      <w:pPr>
        <w:spacing w:after="0" w:line="600" w:lineRule="auto"/>
        <w:ind w:firstLine="720"/>
        <w:jc w:val="center"/>
        <w:rPr>
          <w:rFonts w:eastAsia="Times New Roman"/>
          <w:szCs w:val="24"/>
        </w:rPr>
      </w:pPr>
      <w:r>
        <w:rPr>
          <w:rFonts w:eastAsia="Times New Roman"/>
          <w:szCs w:val="24"/>
        </w:rPr>
        <w:t>(Θόρυβος στην Αίθουσα)</w:t>
      </w:r>
    </w:p>
    <w:p w14:paraId="56F24B4C"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Παρακαλώ, αφήστε τον Υπουργό ν</w:t>
      </w:r>
      <w:r>
        <w:rPr>
          <w:rFonts w:eastAsia="Times New Roman" w:cs="Times New Roman"/>
          <w:szCs w:val="24"/>
        </w:rPr>
        <w:t>α ολοκληρώσει.</w:t>
      </w:r>
    </w:p>
    <w:p w14:paraId="56F24B4D"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ΓΕΩΡΓΙΟΣ ΚΑΤΡΟΥΓΚΑΛΟΣ (Υπουργός Εργασίας, Κοινωνικής Ασφάλισης και Κοινωνικής Αλληλεγγύης):</w:t>
      </w:r>
      <w:r>
        <w:rPr>
          <w:rFonts w:eastAsia="Times New Roman"/>
          <w:szCs w:val="24"/>
        </w:rPr>
        <w:t xml:space="preserve"> </w:t>
      </w:r>
      <w:r>
        <w:rPr>
          <w:rFonts w:eastAsia="Times New Roman" w:cs="Times New Roman"/>
          <w:szCs w:val="24"/>
        </w:rPr>
        <w:t xml:space="preserve">Και έχουμε απόλυτη εμπιστοσύνη στην ανεξάρτητη ελληνική </w:t>
      </w:r>
      <w:r>
        <w:rPr>
          <w:rFonts w:eastAsia="Times New Roman" w:cs="Times New Roman"/>
          <w:szCs w:val="24"/>
        </w:rPr>
        <w:t>δ</w:t>
      </w:r>
      <w:r>
        <w:rPr>
          <w:rFonts w:eastAsia="Times New Roman" w:cs="Times New Roman"/>
          <w:szCs w:val="24"/>
        </w:rPr>
        <w:t>ικαιοσύνη, η οποία υπηρετεί το Σύνταγμα, η οποία σας κατήγγειλε με τους εκπροσώπους της και</w:t>
      </w:r>
      <w:r>
        <w:rPr>
          <w:rFonts w:eastAsia="Times New Roman" w:cs="Times New Roman"/>
          <w:szCs w:val="24"/>
        </w:rPr>
        <w:t xml:space="preserve"> ξέρει ποιος στο παρελθόν είχε επιχειρήσει αυτό το θανατηφόρο εναγκαλισμό για τη </w:t>
      </w:r>
      <w:r>
        <w:rPr>
          <w:rFonts w:eastAsia="Times New Roman" w:cs="Times New Roman"/>
          <w:szCs w:val="24"/>
        </w:rPr>
        <w:t>δ</w:t>
      </w:r>
      <w:r>
        <w:rPr>
          <w:rFonts w:eastAsia="Times New Roman" w:cs="Times New Roman"/>
          <w:szCs w:val="24"/>
        </w:rPr>
        <w:t xml:space="preserve">ικαιοσύνη που εσείς οι παλαιοκομματικοί, το παλαιό σύστημα που κατέρρευσε, είχατε φέρει στη χώρα και που είναι ο λόγος για τον οποία είσαστε τώρα σε αυτά τα έδρανα της </w:t>
      </w:r>
      <w:r>
        <w:rPr>
          <w:rFonts w:eastAsia="Times New Roman" w:cs="Times New Roman"/>
          <w:szCs w:val="24"/>
        </w:rPr>
        <w:t>α</w:t>
      </w:r>
      <w:r>
        <w:rPr>
          <w:rFonts w:eastAsia="Times New Roman" w:cs="Times New Roman"/>
          <w:szCs w:val="24"/>
        </w:rPr>
        <w:t>ντιπο</w:t>
      </w:r>
      <w:r>
        <w:rPr>
          <w:rFonts w:eastAsia="Times New Roman" w:cs="Times New Roman"/>
          <w:szCs w:val="24"/>
        </w:rPr>
        <w:t xml:space="preserve">λίτευσης. </w:t>
      </w:r>
    </w:p>
    <w:p w14:paraId="56F24B4E"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Και εμείς είμαστε εδώ, προσπαθώντας να υλοποιήσουμε την εντολή του λαού και να επαναφέρουμε επιτέλους όχι μόνο τα μέσα μαζικής ενημέρωσης, αλλά συνολικά το θεσμικό σύστημα στη νομιμότητα, στη δημοκρατία και στο κράτος δικαίου.</w:t>
      </w:r>
    </w:p>
    <w:p w14:paraId="56F24B4F" w14:textId="77777777" w:rsidR="00DA1B4D" w:rsidRDefault="004A2815">
      <w:pPr>
        <w:spacing w:after="0"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ό την πτέρυγα του ΣΥΡΙΖΑ)</w:t>
      </w:r>
    </w:p>
    <w:p w14:paraId="56F24B50"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Ευχαριστούμε τον κύριο Υπουργό.</w:t>
      </w:r>
    </w:p>
    <w:p w14:paraId="56F24B51"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της Νέας Δημοκρατίας κ. Παναγιωτόπουλος.</w:t>
      </w:r>
    </w:p>
    <w:p w14:paraId="56F24B52"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Κύριε Υπουργέ, σας οφείλω εν όψει όσων είπατε μια σύν</w:t>
      </w:r>
      <w:r>
        <w:rPr>
          <w:rFonts w:eastAsia="Times New Roman" w:cs="Times New Roman"/>
          <w:szCs w:val="24"/>
        </w:rPr>
        <w:t>τομη απάντηση, αλλά νομίζω περιεκτική.</w:t>
      </w:r>
    </w:p>
    <w:p w14:paraId="56F24B53"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Ως Αξιωματική Αντιπολίτευση είμαστε υπέρ εκείνου του κράτους δικαίου στο οποίο ο αρμόδιος Υπουργός διώκει πρώτα τους κακούργους και δεν διώκει τους δικαστές. Και ασχολείται κυρίως με τη βελτίωση των συνθηκών λειτουργί</w:t>
      </w:r>
      <w:r>
        <w:rPr>
          <w:rFonts w:eastAsia="Times New Roman" w:cs="Times New Roman"/>
          <w:szCs w:val="24"/>
        </w:rPr>
        <w:t>ας των δικαστών και όχι με τη βελτίωση των συνθηκών λειτουργίας των κακούργων- εγκληματιών. Με αυτό το κράτος δικαίου είμαστε.</w:t>
      </w:r>
    </w:p>
    <w:p w14:paraId="56F24B54"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Και όσον αφορά το ΕΣΡ, η θέση μας επίσης ήταν πολύ καθαρή. Αποκαταστήστε τη θεσμικά κατοχυρωμένη από το Σύνταγμα υπόστασή του και</w:t>
      </w:r>
      <w:r>
        <w:rPr>
          <w:rFonts w:eastAsia="Times New Roman" w:cs="Times New Roman"/>
          <w:szCs w:val="24"/>
        </w:rPr>
        <w:t xml:space="preserve"> εδώ είμαστε να συζητήσουμε τα άλλα. Όσο δεν το κάνετε, δεν έχουμε κανέναν λόγο να συζητήσουμε για τη στελέχωση ενός ΕΣΡ που θα ασχολείται με την παροχή αδειών στα περιφερειακά κανάλια -ενώ οι άδειες για τα </w:t>
      </w:r>
      <w:r>
        <w:rPr>
          <w:rFonts w:eastAsia="Times New Roman" w:cs="Times New Roman"/>
          <w:szCs w:val="24"/>
        </w:rPr>
        <w:lastRenderedPageBreak/>
        <w:t xml:space="preserve">κεντρικά κανάλια έχουν δοθεί από τον αρμόδιο </w:t>
      </w:r>
      <w:proofErr w:type="spellStart"/>
      <w:r>
        <w:rPr>
          <w:rFonts w:eastAsia="Times New Roman" w:cs="Times New Roman"/>
          <w:szCs w:val="24"/>
        </w:rPr>
        <w:t>υπερ</w:t>
      </w:r>
      <w:r>
        <w:rPr>
          <w:rFonts w:eastAsia="Times New Roman" w:cs="Times New Roman"/>
          <w:szCs w:val="24"/>
        </w:rPr>
        <w:t>καναλάρχη</w:t>
      </w:r>
      <w:proofErr w:type="spellEnd"/>
      <w:r>
        <w:rPr>
          <w:rFonts w:eastAsia="Times New Roman" w:cs="Times New Roman"/>
          <w:szCs w:val="24"/>
        </w:rPr>
        <w:t xml:space="preserve">-Υπουργό ή </w:t>
      </w:r>
      <w:proofErr w:type="spellStart"/>
      <w:r>
        <w:rPr>
          <w:rFonts w:eastAsia="Times New Roman" w:cs="Times New Roman"/>
          <w:szCs w:val="24"/>
        </w:rPr>
        <w:t>καναλάρχη-Υπερυπουργό</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διαλέξτε και πάρτε- ή την επιβολή κάποιου προστίμου σε κάποιον ο οποίος μίλησε απρεπώς στον αέρα.</w:t>
      </w:r>
    </w:p>
    <w:p w14:paraId="56F24B55"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Αυτή κατά την άποψή μας είναι η κατοχυρωμένη βασική αρμοδιότητα του ΕΣΡ. Αυτής της αρμοδιότητας την αποκατάσταση ζ</w:t>
      </w:r>
      <w:r>
        <w:rPr>
          <w:rFonts w:eastAsia="Times New Roman" w:cs="Times New Roman"/>
          <w:szCs w:val="24"/>
        </w:rPr>
        <w:t>ητούμε και εκεί εδράζεται η θέση μας.</w:t>
      </w:r>
    </w:p>
    <w:p w14:paraId="56F24B56"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56F24B57" w14:textId="77777777" w:rsidR="00DA1B4D" w:rsidRDefault="004A281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6F24B58"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Ευχαριστούμε.</w:t>
      </w:r>
    </w:p>
    <w:p w14:paraId="56F24B59"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lastRenderedPageBreak/>
        <w:t>ΝΙΚΟΛΑΟΣ ΠΑΠΠΑΣ (Υπουργός Επικρατείας):</w:t>
      </w:r>
      <w:r>
        <w:rPr>
          <w:rFonts w:eastAsia="Times New Roman" w:cs="Times New Roman"/>
          <w:szCs w:val="24"/>
        </w:rPr>
        <w:t xml:space="preserve"> Κύριε Πρόεδρε, θα ήθελα τον λόγο.</w:t>
      </w:r>
    </w:p>
    <w:p w14:paraId="56F24B5A"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Ένα λεπτό και στον κ. Παππά.</w:t>
      </w:r>
    </w:p>
    <w:p w14:paraId="56F24B5B"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Αλλά, κοιτάξτε. Έχουμε ένα νομοσχέδιο –συγγνώμη, κύριε Παππά, δώστε ένα λεπτό στο Προεδρείο- και είναι σε εξέλιξη η συζήτησή του όπου είναι εγγεγραμμένοι σαράντα επτά ομιλητές. </w:t>
      </w:r>
    </w:p>
    <w:p w14:paraId="56F24B5C"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Εμείς φταίμε;</w:t>
      </w:r>
    </w:p>
    <w:p w14:paraId="56F24B5D" w14:textId="77777777" w:rsidR="00DA1B4D" w:rsidRDefault="004A2815">
      <w:pPr>
        <w:spacing w:after="0" w:line="600" w:lineRule="auto"/>
        <w:ind w:firstLine="720"/>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Εγώ ενημερώνω το Σώμα. Δεν αναφέρομαι προσωπικά σε κάποιον.</w:t>
      </w:r>
    </w:p>
    <w:p w14:paraId="56F24B5E"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Προς αυτήν την κατεύθυνση, λοιπόν, επειδή είναι σε εξέλιξη το νομοσχέδιο και αρκετοί ομιλητές, που έχουν το δικαίωμα, θα ζητούν να ομιλήσουν όλοι </w:t>
      </w:r>
      <w:r>
        <w:rPr>
          <w:rFonts w:eastAsia="Times New Roman" w:cs="Times New Roman"/>
          <w:szCs w:val="24"/>
        </w:rPr>
        <w:t>και να παρέμβουν, παρακαλώ πολύ, μετά τον κ. Παππά να συνεχίσουμε τη διαδικασία του νομοσχεδίου.</w:t>
      </w:r>
    </w:p>
    <w:p w14:paraId="56F24B5F"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Τον λόγο έχει ο κ. Παππάς.</w:t>
      </w:r>
    </w:p>
    <w:p w14:paraId="56F24B60"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ΝΙΚΟΛΑΟΣ ΠΑΠΠΑΣ (Υπουργός Επικρατείας):</w:t>
      </w:r>
      <w:r>
        <w:rPr>
          <w:rFonts w:eastAsia="Times New Roman" w:cs="Times New Roman"/>
          <w:szCs w:val="24"/>
        </w:rPr>
        <w:t xml:space="preserve"> Μόνο ένα λεπτό χρειάζομαι. </w:t>
      </w:r>
    </w:p>
    <w:p w14:paraId="56F24B61"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 πάρα πολύ και ευχαριστώ και το Σώμα γι</w:t>
      </w:r>
      <w:r>
        <w:rPr>
          <w:rFonts w:eastAsia="Times New Roman" w:cs="Times New Roman"/>
          <w:szCs w:val="24"/>
        </w:rPr>
        <w:t>α την κατανόηση.</w:t>
      </w:r>
    </w:p>
    <w:p w14:paraId="56F24B62"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Ευχαριστώ και τον κ. Παναγιωτόπουλο για τους μαλακούς κατ’ αναλογία χαρακτηρισμούς που επέλεξε για το πρόσωπό </w:t>
      </w:r>
      <w:r>
        <w:rPr>
          <w:rFonts w:eastAsia="Times New Roman" w:cs="Times New Roman"/>
          <w:szCs w:val="24"/>
        </w:rPr>
        <w:lastRenderedPageBreak/>
        <w:t>μου. Διότι έχουμε υποστεί, όπως γνωρίζετε και εσείς, διότι τα παρακολουθείτε τα πράγματα, ύβρεις, συκοφαντίες και μια σειρά από π</w:t>
      </w:r>
      <w:r>
        <w:rPr>
          <w:rFonts w:eastAsia="Times New Roman" w:cs="Times New Roman"/>
          <w:szCs w:val="24"/>
        </w:rPr>
        <w:t xml:space="preserve">ράγματα. </w:t>
      </w:r>
    </w:p>
    <w:p w14:paraId="56F24B63"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Το θλιβερό σε αυτήν την περίπτωση είναι ότι η Αξιωματική Αντιπολίτευση, αντί να έχει το δικό της πολιτικό στίγμα, επιλέγει για άλλη μια φορά να είναι ουρά των συμφερόντων. Η υποχρέωσή σας να συμβάλετε στη συγκρότηση της λειτουργίας του Εθνικού Συ</w:t>
      </w:r>
      <w:r>
        <w:rPr>
          <w:rFonts w:eastAsia="Times New Roman" w:cs="Times New Roman"/>
          <w:szCs w:val="24"/>
        </w:rPr>
        <w:t>μβουλίου Ραδιοτηλεόρασης και στη νόμιμη συγκρότησή του δεν είναι υπό αίρεση και ούτε μπορεί να μπαίνει υπό όρους. Έχει ολοκληρωθεί ένας διαγωνισμός, έχετε μία δυνατότητα ακόμα.</w:t>
      </w:r>
    </w:p>
    <w:p w14:paraId="56F24B64"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lastRenderedPageBreak/>
        <w:t>ΜΑΥΡΟΥΔΗΣ ΒΟΡΙΔΗΣ:</w:t>
      </w:r>
      <w:r>
        <w:rPr>
          <w:rFonts w:eastAsia="Times New Roman" w:cs="Times New Roman"/>
          <w:szCs w:val="24"/>
        </w:rPr>
        <w:t xml:space="preserve"> Γιατί μπήκε στο Σύνταγμα η αυξημένη πλειοψηφία, άμα δεν έχει</w:t>
      </w:r>
      <w:r>
        <w:rPr>
          <w:rFonts w:eastAsia="Times New Roman" w:cs="Times New Roman"/>
          <w:szCs w:val="24"/>
        </w:rPr>
        <w:t xml:space="preserve"> όρους;</w:t>
      </w:r>
    </w:p>
    <w:p w14:paraId="56F24B65"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ΝΙΚΟΛΑΟΣ ΠΑΠΠΑΣ (Υπουργός Επικρατείας):</w:t>
      </w:r>
      <w:r>
        <w:rPr>
          <w:rFonts w:eastAsia="Times New Roman" w:cs="Times New Roman"/>
          <w:szCs w:val="24"/>
        </w:rPr>
        <w:t xml:space="preserve"> Κύριε Βορίδη, ακριβώς, λοιπόν, για να μπορέσουμε στο επίπεδο των προσώπων να πάμε σε μια σύνθεση που να εκφράζει τους πάντες. Αυτές είναι δικαιολογίες σε όλους τους νόμους. </w:t>
      </w:r>
    </w:p>
    <w:p w14:paraId="56F24B66"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Ο δικός μας νόμος, ο ν.4339, είχε </w:t>
      </w:r>
      <w:r>
        <w:rPr>
          <w:rFonts w:eastAsia="Times New Roman" w:cs="Times New Roman"/>
          <w:szCs w:val="24"/>
        </w:rPr>
        <w:t xml:space="preserve">τις περισσότερες αρμοδιότητες για το Εθνικό Συμβούλιο Ραδιοτηλεόρασης. Επιλέξατε συνειδητά να το υπονομεύσετε και τώρα έρχεστε και πληρώνετε τις συνέπειες αυτών των πολιτικών επιλογών. </w:t>
      </w:r>
    </w:p>
    <w:p w14:paraId="56F24B67"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Θα δεσμευτείτε να περιμένετε την απόφαση του </w:t>
      </w:r>
      <w:proofErr w:type="spellStart"/>
      <w:r>
        <w:rPr>
          <w:rFonts w:eastAsia="Times New Roman" w:cs="Times New Roman"/>
          <w:szCs w:val="24"/>
        </w:rPr>
        <w:t>ΣτΕ</w:t>
      </w:r>
      <w:proofErr w:type="spellEnd"/>
      <w:r>
        <w:rPr>
          <w:rFonts w:eastAsia="Times New Roman" w:cs="Times New Roman"/>
          <w:szCs w:val="24"/>
        </w:rPr>
        <w:t>;</w:t>
      </w:r>
    </w:p>
    <w:p w14:paraId="56F24B68"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lastRenderedPageBreak/>
        <w:t>Π</w:t>
      </w:r>
      <w:r>
        <w:rPr>
          <w:rFonts w:eastAsia="Times New Roman" w:cs="Times New Roman"/>
          <w:b/>
          <w:szCs w:val="24"/>
        </w:rPr>
        <w:t xml:space="preserve">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Παρακαλώ.</w:t>
      </w:r>
    </w:p>
    <w:p w14:paraId="56F24B69"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Συνεχίστε, κύριε Υπουργέ.</w:t>
      </w:r>
    </w:p>
    <w:p w14:paraId="56F24B6A"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ΝΙΚΟΛΑΟΣ ΠΑΠΠΑΣ (Υπουργός Επικρατείας):</w:t>
      </w:r>
      <w:r>
        <w:rPr>
          <w:rFonts w:eastAsia="Times New Roman" w:cs="Times New Roman"/>
          <w:szCs w:val="24"/>
        </w:rPr>
        <w:t xml:space="preserve"> Άρα, λοιπόν, θέλω να βγείτε για άλλη μια φορά στον ελληνικό λαό και να πείτε να επιστραφούν πίσω τα λεφτά που για πρώτη φορά πλήρωσαν οι ιδιοκτήτες</w:t>
      </w:r>
      <w:r>
        <w:rPr>
          <w:rFonts w:eastAsia="Times New Roman" w:cs="Times New Roman"/>
          <w:szCs w:val="24"/>
        </w:rPr>
        <w:t xml:space="preserve"> των καναλιών, τα λεφτά που ποτέ εσείς δεν τολμήσατε να τους βάλετε να εισπράξουν. Αυτή είναι η ελάχιστη υποχρέωσή σας.</w:t>
      </w:r>
    </w:p>
    <w:p w14:paraId="56F24B6B" w14:textId="77777777" w:rsidR="00DA1B4D" w:rsidRDefault="004A281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6F24B6C"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Συνεχίζουμε στο νομοσχέδιο με τον επόμενο ομ</w:t>
      </w:r>
      <w:r>
        <w:rPr>
          <w:rFonts w:eastAsia="Times New Roman" w:cs="Times New Roman"/>
          <w:szCs w:val="24"/>
        </w:rPr>
        <w:t>ιλητή.</w:t>
      </w:r>
    </w:p>
    <w:p w14:paraId="56F24B6D"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lastRenderedPageBreak/>
        <w:t>ΝΙΚΟΛΑΟΣ ΠΑΝΑΓΙΩΤΟΠΟΥΛΟΣ:</w:t>
      </w:r>
      <w:r>
        <w:rPr>
          <w:rFonts w:eastAsia="Times New Roman" w:cs="Times New Roman"/>
          <w:szCs w:val="24"/>
        </w:rPr>
        <w:t xml:space="preserve"> Κύριε Πρόεδρε, ζητώ τον λόγο.</w:t>
      </w:r>
    </w:p>
    <w:p w14:paraId="56F24B6E"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Όχι, με </w:t>
      </w:r>
      <w:proofErr w:type="spellStart"/>
      <w:r>
        <w:rPr>
          <w:rFonts w:eastAsia="Times New Roman" w:cs="Times New Roman"/>
          <w:szCs w:val="24"/>
        </w:rPr>
        <w:t>συγχωρείτε</w:t>
      </w:r>
      <w:proofErr w:type="spellEnd"/>
      <w:r>
        <w:rPr>
          <w:rFonts w:eastAsia="Times New Roman" w:cs="Times New Roman"/>
          <w:szCs w:val="24"/>
        </w:rPr>
        <w:t xml:space="preserve"> πάρα πολύ.</w:t>
      </w:r>
    </w:p>
    <w:p w14:paraId="56F24B6F"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Γνωρίζετε πολύ καλά ότι αυτήν τη στιγμή συνεδριάζει η Διάσκεψη των Προέδρων με αποκλειστικό θέμα το Εθνικό Συμβούλιο Ραδιοτηλεόρα</w:t>
      </w:r>
      <w:r>
        <w:rPr>
          <w:rFonts w:eastAsia="Times New Roman" w:cs="Times New Roman"/>
          <w:szCs w:val="24"/>
        </w:rPr>
        <w:t>σης. Άρα, λοιπόν, ας περιμένουμε την απόφαση και έχουμε χρόνο να συζητήσουμε τις όποιες αντεγκλήσεις και να ακούσουμε τις τοποθετήσεις.</w:t>
      </w:r>
    </w:p>
    <w:p w14:paraId="56F24B70"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Τον λόγο έχει ο κ. Συντυχάκης από το Κομμουνιστικό Κόμμα.</w:t>
      </w:r>
    </w:p>
    <w:p w14:paraId="56F24B71"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lastRenderedPageBreak/>
        <w:t>ΕΜΜΑΝΟΥΗΛ ΣΥΝΤΥΧΑΚΗΣ:</w:t>
      </w:r>
      <w:r>
        <w:rPr>
          <w:rFonts w:eastAsia="Times New Roman" w:cs="Times New Roman"/>
          <w:szCs w:val="24"/>
        </w:rPr>
        <w:t xml:space="preserve"> Ευχαριστώ, κύριε Πρόεδρε.</w:t>
      </w:r>
    </w:p>
    <w:p w14:paraId="56F24B72"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Με το παρόν </w:t>
      </w:r>
      <w:r>
        <w:rPr>
          <w:rFonts w:eastAsia="Times New Roman" w:cs="Times New Roman"/>
          <w:szCs w:val="24"/>
        </w:rPr>
        <w:t>σχέδιο νόμου η Συγκυβέρνηση επιχειρεί να αποπροσανατολίσει την εργατική τάξη, τα φτωχά λαϊκά στρώματα και τους ανέργους λέγοντάς τους ότι η απάντηση στην καπιταλιστική κρίση, στη φτώχεια και την ανεργία δεν είναι ο δρόμος του οργανωμένου ανειρήνευτου ταξικ</w:t>
      </w:r>
      <w:r>
        <w:rPr>
          <w:rFonts w:eastAsia="Times New Roman" w:cs="Times New Roman"/>
          <w:szCs w:val="24"/>
        </w:rPr>
        <w:t>ού αγώνα για την ανατροπή της εξουσίας των μονοπωλίων ούτε ο αγώνας για την κατάκτηση της δικής τους εξουσίας με κοινωνικοποιημένα τα μέσα παραγωγής, κεντρικό σχεδιασμό της οικονομίας και εργατικό λαϊκό έλεγχο.</w:t>
      </w:r>
    </w:p>
    <w:p w14:paraId="56F24B73"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Η απάντησή σας είναι διαχείριση και μονιμοποί</w:t>
      </w:r>
      <w:r>
        <w:rPr>
          <w:rFonts w:eastAsia="Times New Roman" w:cs="Times New Roman"/>
          <w:szCs w:val="24"/>
        </w:rPr>
        <w:t>ηση της φτώχειας με Κ</w:t>
      </w:r>
      <w:r>
        <w:rPr>
          <w:rFonts w:eastAsia="Times New Roman" w:cs="Times New Roman"/>
          <w:szCs w:val="24"/>
        </w:rPr>
        <w:t>ΟΙΝ</w:t>
      </w:r>
      <w:r>
        <w:rPr>
          <w:rFonts w:eastAsia="Times New Roman" w:cs="Times New Roman"/>
          <w:szCs w:val="24"/>
        </w:rPr>
        <w:t>ΣΕ</w:t>
      </w:r>
      <w:r>
        <w:rPr>
          <w:rFonts w:eastAsia="Times New Roman" w:cs="Times New Roman"/>
          <w:szCs w:val="24"/>
        </w:rPr>
        <w:t>Π</w:t>
      </w:r>
      <w:r>
        <w:rPr>
          <w:rFonts w:eastAsia="Times New Roman" w:cs="Times New Roman"/>
          <w:szCs w:val="24"/>
        </w:rPr>
        <w:t>, εθελοντισμό, ΜΚΟ, κοινωνικά ιατρεία και παντοπωλεία, κουζίνες, ενώ οι καπιταλιστές ελεύθεροι να απολαμβάνουν τα προνόμια, τη χλιδή και τον πλούτο που παράγει η εργατική τάξη. Αφοπλίζει έτσι τον λαό από τον αγώνα που πρέπει να δ</w:t>
      </w:r>
      <w:r>
        <w:rPr>
          <w:rFonts w:eastAsia="Times New Roman" w:cs="Times New Roman"/>
          <w:szCs w:val="24"/>
        </w:rPr>
        <w:t>ιεξάγει για την ανάκτηση των απωλειών του, που αφαιρέθηκαν τα τελευταία έξι χρόνια με τα τρία μνημόνια, για το δικαίωμα στη μόνιμη και σταθερή δουλειά με πλήρη ασφαλιστικά και συνταξιοδοτικά δικαιώματα, στο δικαίωμα στην αποκλειστικά δημόσια και δωρεάν πρό</w:t>
      </w:r>
      <w:r>
        <w:rPr>
          <w:rFonts w:eastAsia="Times New Roman" w:cs="Times New Roman"/>
          <w:szCs w:val="24"/>
        </w:rPr>
        <w:t xml:space="preserve">σβαση στη μόρφωση, στην υγεία και πρόνοια, στους βρεφικούς παιδικούς σταθμούς </w:t>
      </w:r>
      <w:r>
        <w:rPr>
          <w:rFonts w:eastAsia="Times New Roman" w:cs="Times New Roman"/>
          <w:szCs w:val="24"/>
        </w:rPr>
        <w:lastRenderedPageBreak/>
        <w:t xml:space="preserve">και τόσα άλλα που είχαν κατακτηθεί με πολύχρονους και αιματηρούς αγώνες. </w:t>
      </w:r>
    </w:p>
    <w:p w14:paraId="56F24B74"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Με τον παραπλανητικό τίτλο «κοινωνική και αλληλέγγυα οικονομία» η Κυβέρνηση επιχειρεί να δημιουργήσει αυ</w:t>
      </w:r>
      <w:r>
        <w:rPr>
          <w:rFonts w:eastAsia="Times New Roman" w:cs="Times New Roman"/>
          <w:szCs w:val="24"/>
        </w:rPr>
        <w:t>ταπάτες στα εργατικά λαϊκά στρώματα, απόλυτα βολικές στους εκμεταλλευτές τους, ότι η απάντηση στην καπιταλιστική κρίση βρίσκεται μέσα στον καπιταλισμό, άρα δεν χρειάζεται να τον ανατρέψεις. Ότι αυτό το βάρβαρο σύστημα έχει λύσεις στα αδιέξοδα που το ίδιο γ</w:t>
      </w:r>
      <w:r>
        <w:rPr>
          <w:rFonts w:eastAsia="Times New Roman" w:cs="Times New Roman"/>
          <w:szCs w:val="24"/>
        </w:rPr>
        <w:t xml:space="preserve">εννά και αναπαράγει, ότι και εσύ, εργάτη, άνεργε, γυναίκα διπλά καταπιεσμένη και εσύ, νέε, μπορείς να γίνει αφεντικό. </w:t>
      </w:r>
    </w:p>
    <w:p w14:paraId="56F24B75"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Η μείωση των απαιτήσεων σε συνθήκες απόλυτης εξαθλίωσης, η κυριαρχία της αντίληψης ότι είναι πιο πιθανό να βρούμε μια διέξοδο μέσα στον κ</w:t>
      </w:r>
      <w:r>
        <w:rPr>
          <w:rFonts w:eastAsia="Times New Roman" w:cs="Times New Roman"/>
          <w:szCs w:val="24"/>
        </w:rPr>
        <w:t>απιταλισμό παρά να τον ανατρέψουμε αποτελεί το υπόβαθρο πάνω στο οποίο αναπτύσσονται οι θεωρίες της ενσωμάτωσης και της ταξικής συνεργασίας.</w:t>
      </w:r>
    </w:p>
    <w:p w14:paraId="56F24B76"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Κυβέρνηση και εργοδοσία το γνωρίζουν αυτό πάρα πολύ καλά. Είναι βολικό για την εξουσία τους οι εργάτες να μην στρατ</w:t>
      </w:r>
      <w:r>
        <w:rPr>
          <w:rFonts w:eastAsia="Times New Roman" w:cs="Times New Roman"/>
          <w:szCs w:val="24"/>
        </w:rPr>
        <w:t xml:space="preserve">εύονται εναντίον τους, αλλά να εγκλωβίζονται σε απέλπιδες προσπάθειες επαναλειτουργίας χρεοκοπημένων καπιταλιστικών επιχειρήσεων, διαλυμένων κοινωνικών δομών και υπηρεσιών, με στόχο να επιβιώσουν στη ζούγκλα του καπιταλιστικού </w:t>
      </w:r>
      <w:r>
        <w:rPr>
          <w:rFonts w:eastAsia="Times New Roman" w:cs="Times New Roman"/>
          <w:szCs w:val="24"/>
        </w:rPr>
        <w:lastRenderedPageBreak/>
        <w:t>ανταγωνισμού, να βρουν μια πρ</w:t>
      </w:r>
      <w:r>
        <w:rPr>
          <w:rFonts w:eastAsia="Times New Roman" w:cs="Times New Roman"/>
          <w:szCs w:val="24"/>
        </w:rPr>
        <w:t>οσωρινή διέξοδο από την ακραία φτώχεια, την ώρα που θησαυρίζουν οι μονοπωλιακοί όμιλοι, ενώ η εργατική τάξη εξακολουθεί να ζει την πιο άγρια εκμετάλλευση.</w:t>
      </w:r>
    </w:p>
    <w:p w14:paraId="56F24B77"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Ο Μαρξ, όμως, σας δίνει πληρωμένη απάντηση στις θεωρίες του 19</w:t>
      </w:r>
      <w:r w:rsidRPr="00CE2448">
        <w:rPr>
          <w:rFonts w:eastAsia="Times New Roman" w:cs="Times New Roman"/>
          <w:szCs w:val="24"/>
          <w:vertAlign w:val="superscript"/>
        </w:rPr>
        <w:t>ου</w:t>
      </w:r>
      <w:r>
        <w:rPr>
          <w:rFonts w:eastAsia="Times New Roman" w:cs="Times New Roman"/>
          <w:szCs w:val="24"/>
        </w:rPr>
        <w:t xml:space="preserve">  αιώνα, παλιές και αποτυχημένες συντ</w:t>
      </w:r>
      <w:r>
        <w:rPr>
          <w:rFonts w:eastAsia="Times New Roman" w:cs="Times New Roman"/>
          <w:szCs w:val="24"/>
        </w:rPr>
        <w:t xml:space="preserve">αγές της σοσιαλδημοκρατίας τις οποίες επαναφέρετε, ότι μπορεί φαινομενικά σε μια συνεταιριστική μορφή επιχείρησης να αίρεται η αντίθεση ανάμεσα στο κεφάλαιο και στην εργασία, αλλά μόνο στη μορφή του, διότι οι εργάτες που συμμετέχουν στον συνεταιρισμό στην </w:t>
      </w:r>
      <w:r>
        <w:rPr>
          <w:rFonts w:eastAsia="Times New Roman" w:cs="Times New Roman"/>
          <w:szCs w:val="24"/>
        </w:rPr>
        <w:t xml:space="preserve">ουσία μετατρέπονται οι ίδιοι σε κεφαλαιοκράτες </w:t>
      </w:r>
      <w:r>
        <w:rPr>
          <w:rFonts w:eastAsia="Times New Roman" w:cs="Times New Roman"/>
          <w:szCs w:val="24"/>
        </w:rPr>
        <w:lastRenderedPageBreak/>
        <w:t xml:space="preserve">του εαυτού τους. Αυτή την τόσο σημαντική επισήμανση την παρακάμπτετε, για να εγκλωβίσετε τους ανέργους στην ιδέα και μόνο ότι μπορούν να γίνουν επιχειρηματίες του εαυτού τους. </w:t>
      </w:r>
    </w:p>
    <w:p w14:paraId="56F24B78"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Δοκιμασμένες, επίσης, και οι θεω</w:t>
      </w:r>
      <w:r>
        <w:rPr>
          <w:rFonts w:eastAsia="Times New Roman" w:cs="Times New Roman"/>
          <w:szCs w:val="24"/>
        </w:rPr>
        <w:t>ρίες της συσχέτισης της κοινωνικής οικονομίας με την κοινωνία των πολιτών και τη συμμετοχική δημοκρατία, που βρήκαν την έκφρασή τους στις περιβόητες πλατείες και στους αγανακτισμένους. Αποπροσανατολιστικές θεωρίες που εξωραΐζουν το σύστημα και χρησιμοποιού</w:t>
      </w:r>
      <w:r>
        <w:rPr>
          <w:rFonts w:eastAsia="Times New Roman" w:cs="Times New Roman"/>
          <w:szCs w:val="24"/>
        </w:rPr>
        <w:t xml:space="preserve">νται ως μέσο ενσωμάτωσης πιθανών τριγμών που θα μπορούσαν να απειλήσουν την οικονομική και πολιτική εξουσία του κεφαλαίου. </w:t>
      </w:r>
    </w:p>
    <w:p w14:paraId="56F24B79"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Αυτά τα εγχειρήματα της αυτοδιαχείρισης, της κοινωνικής οικονομίας, όχι μόνο δεν ανατρέπουν τον καπιταλισμό, αλλά αντίθετα του δίνου</w:t>
      </w:r>
      <w:r>
        <w:rPr>
          <w:rFonts w:eastAsia="Times New Roman" w:cs="Times New Roman"/>
          <w:szCs w:val="24"/>
        </w:rPr>
        <w:t xml:space="preserve">ν το φιλί της ζωής για τη διαιώνισή του. Δεν είναι τυχαίο ότι η κοινωνική οικονομία προβάλλεται από την Ευρωπαϊκή Ένωση, τον ΟΟΣΑ, τις κυβερνήσεις, ως πυλώνας στρατηγικής σημασίας για την απασχόληση σε περιόδους καπιταλιστικής κρίσης. </w:t>
      </w:r>
    </w:p>
    <w:p w14:paraId="56F24B7A"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Ξεγελάτε τους ανέργο</w:t>
      </w:r>
      <w:r>
        <w:rPr>
          <w:rFonts w:eastAsia="Times New Roman" w:cs="Times New Roman"/>
          <w:szCs w:val="24"/>
        </w:rPr>
        <w:t xml:space="preserve">υς που αναζητούν διέξοδο. Τάζετε κρατική και ευρωπαϊκή χρηματοδότηση στα δίκτυα διαχείρισης της φτώχειας μέσω των ΜΚΟ και της τοπικής διοίκησης, ενώ την ίδια στιγμή τσακίζετε τον λαό με μειώσεις μισθών και συντάξεων. Κάνετε </w:t>
      </w:r>
      <w:proofErr w:type="spellStart"/>
      <w:r>
        <w:rPr>
          <w:rFonts w:eastAsia="Times New Roman" w:cs="Times New Roman"/>
          <w:szCs w:val="24"/>
        </w:rPr>
        <w:t>φορολεηλασία</w:t>
      </w:r>
      <w:proofErr w:type="spellEnd"/>
      <w:r>
        <w:rPr>
          <w:rFonts w:eastAsia="Times New Roman" w:cs="Times New Roman"/>
          <w:szCs w:val="24"/>
        </w:rPr>
        <w:t>, οδηγείτε σε πλειστ</w:t>
      </w:r>
      <w:r>
        <w:rPr>
          <w:rFonts w:eastAsia="Times New Roman" w:cs="Times New Roman"/>
          <w:szCs w:val="24"/>
        </w:rPr>
        <w:t xml:space="preserve">ηριασμούς, </w:t>
      </w:r>
      <w:r>
        <w:rPr>
          <w:rFonts w:eastAsia="Times New Roman" w:cs="Times New Roman"/>
          <w:szCs w:val="24"/>
        </w:rPr>
        <w:lastRenderedPageBreak/>
        <w:t>στις δουλειές με το μπλοκάκι. Κλείνετε δομές, όπως τα ψυχοδιαγνωστικά κέντρα, διαλύετε την πρωτοβάθμια φροντίδα υγείας και τα νοσοκομεία, υψώνετε περισσότερους φραγμούς στη μόρφωση των νέων.</w:t>
      </w:r>
    </w:p>
    <w:p w14:paraId="56F24B7B"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Η κοινωνική οικονομία στην πραγματικότητα, όχι μόνο δε</w:t>
      </w:r>
      <w:r>
        <w:rPr>
          <w:rFonts w:eastAsia="Times New Roman" w:cs="Times New Roman"/>
          <w:szCs w:val="24"/>
        </w:rPr>
        <w:t xml:space="preserve">ν θίγει τα θεμέλια του καπιταλιστικού τρόπου παραγωγής, αλλά ενισχύει τις νομοτέλειές του. Η κοινωνική οικονομία, κυρίες και κύριοι, δεν είναι ανακάλυψη του ΣΥΡΙΖΑ, ούτε το ΠΑΣΟΚ, παρ’ όλο που το δεύτερο εισήγαγε στη χώρα μας αυτή τη λογική των </w:t>
      </w:r>
      <w:r>
        <w:rPr>
          <w:rFonts w:eastAsia="Times New Roman" w:cs="Times New Roman"/>
          <w:szCs w:val="24"/>
        </w:rPr>
        <w:t>ΚΟΙΝΣΕΠ</w:t>
      </w:r>
      <w:r>
        <w:rPr>
          <w:rFonts w:eastAsia="Times New Roman" w:cs="Times New Roman"/>
          <w:szCs w:val="24"/>
        </w:rPr>
        <w:t xml:space="preserve"> με το νόμο του 2011. Πάμε πολύ πιο πίσω, στους ουτοπικούς μικροαστούς σοσιαλιστές, αλλά και στο ρεφορμιστικό ρεύμα του 19</w:t>
      </w:r>
      <w:r w:rsidRPr="00CA6EE2">
        <w:rPr>
          <w:rFonts w:eastAsia="Times New Roman" w:cs="Times New Roman"/>
          <w:szCs w:val="24"/>
          <w:vertAlign w:val="superscript"/>
        </w:rPr>
        <w:t>ου</w:t>
      </w:r>
      <w:r>
        <w:rPr>
          <w:rFonts w:eastAsia="Times New Roman" w:cs="Times New Roman"/>
          <w:szCs w:val="24"/>
        </w:rPr>
        <w:t xml:space="preserve">  αιώνα, στον ιδεολογικό σας μέντορα, τον </w:t>
      </w:r>
      <w:r>
        <w:rPr>
          <w:rFonts w:eastAsia="Times New Roman" w:cs="Times New Roman"/>
          <w:szCs w:val="24"/>
        </w:rPr>
        <w:lastRenderedPageBreak/>
        <w:t>Μπερνστάιν, με τις θεωρίες περί δυνατότητας αλλαγών στο πλαίσιο του καπιταλισμού.</w:t>
      </w:r>
    </w:p>
    <w:p w14:paraId="56F24B7C"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Η Κυβέρν</w:t>
      </w:r>
      <w:r>
        <w:rPr>
          <w:rFonts w:eastAsia="Times New Roman" w:cs="Times New Roman"/>
          <w:szCs w:val="24"/>
        </w:rPr>
        <w:t xml:space="preserve">ηση, κυρίες και κύριοι, επεκτείνει αυτό το μοντέλο της </w:t>
      </w:r>
      <w:proofErr w:type="spellStart"/>
      <w:r>
        <w:rPr>
          <w:rFonts w:eastAsia="Times New Roman" w:cs="Times New Roman"/>
          <w:szCs w:val="24"/>
        </w:rPr>
        <w:t>αυτοδιαχειριζόμενης</w:t>
      </w:r>
      <w:proofErr w:type="spellEnd"/>
      <w:r>
        <w:rPr>
          <w:rFonts w:eastAsia="Times New Roman" w:cs="Times New Roman"/>
          <w:szCs w:val="24"/>
        </w:rPr>
        <w:t xml:space="preserve"> οικονομίας στους συνεταιρισμούς εργαζομένων και κυρίως στην αναδιοργάνωση και επαναλειτουργία πτωχευμένων επιχειρήσεων ή απειλούμενων με κλείσιμο με το περιτύλιγμα της συμμετοχικής </w:t>
      </w:r>
      <w:r>
        <w:rPr>
          <w:rFonts w:eastAsia="Times New Roman" w:cs="Times New Roman"/>
          <w:szCs w:val="24"/>
        </w:rPr>
        <w:t xml:space="preserve">δημοκρατίας. Προκρίνει, δηλαδή, ένα μοντέλο σε ένα παράλληλο σύμπαν εκτός του καπιταλισμού. Η εξέλιξη στη ΒΙΟΜΕ είναι άκρως αποκαλυπτική, όπως και διεθνή παραδείγματα, με κορυφαίο εκείνο της </w:t>
      </w:r>
      <w:r>
        <w:rPr>
          <w:rFonts w:eastAsia="Times New Roman" w:cs="Times New Roman"/>
          <w:szCs w:val="24"/>
        </w:rPr>
        <w:t>«</w:t>
      </w:r>
      <w:proofErr w:type="spellStart"/>
      <w:r>
        <w:rPr>
          <w:rFonts w:eastAsia="Times New Roman" w:cs="Times New Roman"/>
          <w:szCs w:val="24"/>
        </w:rPr>
        <w:t>Mon</w:t>
      </w:r>
      <w:r>
        <w:rPr>
          <w:rFonts w:eastAsia="Times New Roman" w:cs="Times New Roman"/>
          <w:szCs w:val="24"/>
          <w:lang w:val="en-US"/>
        </w:rPr>
        <w:t>dr</w:t>
      </w:r>
      <w:r>
        <w:rPr>
          <w:rFonts w:eastAsia="Times New Roman" w:cs="Times New Roman"/>
          <w:szCs w:val="24"/>
        </w:rPr>
        <w:t>agon</w:t>
      </w:r>
      <w:proofErr w:type="spellEnd"/>
      <w:r>
        <w:rPr>
          <w:rFonts w:eastAsia="Times New Roman" w:cs="Times New Roman"/>
          <w:szCs w:val="24"/>
        </w:rPr>
        <w:t>»</w:t>
      </w:r>
      <w:r>
        <w:rPr>
          <w:rFonts w:eastAsia="Times New Roman" w:cs="Times New Roman"/>
          <w:szCs w:val="24"/>
        </w:rPr>
        <w:t xml:space="preserve"> στη χώρα των Βάσκων, όπου η αρχική αναλογία υψηλότερο</w:t>
      </w:r>
      <w:r>
        <w:rPr>
          <w:rFonts w:eastAsia="Times New Roman" w:cs="Times New Roman"/>
          <w:szCs w:val="24"/>
        </w:rPr>
        <w:t xml:space="preserve">υ και χαμηλότερου μισθού από τρία προς ένα </w:t>
      </w:r>
      <w:r>
        <w:rPr>
          <w:rFonts w:eastAsia="Times New Roman" w:cs="Times New Roman"/>
          <w:szCs w:val="24"/>
        </w:rPr>
        <w:lastRenderedPageBreak/>
        <w:t xml:space="preserve">αυξήθηκε σταδιακά στο εννέα προς ένα, ενώ εισήγαγε την ημερολογιακή ευελιξία, με την οποία οι ώρες εργασίας προσαρμόζονται στον φόρτο εργασίας. Όχι μόνο η </w:t>
      </w:r>
      <w:r>
        <w:rPr>
          <w:rFonts w:eastAsia="Times New Roman" w:cs="Times New Roman"/>
          <w:szCs w:val="24"/>
        </w:rPr>
        <w:t>«</w:t>
      </w:r>
      <w:proofErr w:type="spellStart"/>
      <w:r>
        <w:rPr>
          <w:rFonts w:eastAsia="Times New Roman" w:cs="Times New Roman"/>
          <w:szCs w:val="24"/>
        </w:rPr>
        <w:t>Mon</w:t>
      </w:r>
      <w:proofErr w:type="spellEnd"/>
      <w:r>
        <w:rPr>
          <w:rFonts w:eastAsia="Times New Roman" w:cs="Times New Roman"/>
          <w:szCs w:val="24"/>
          <w:lang w:val="en-US"/>
        </w:rPr>
        <w:t>dragon</w:t>
      </w:r>
      <w:r>
        <w:rPr>
          <w:rFonts w:eastAsia="Times New Roman" w:cs="Times New Roman"/>
          <w:szCs w:val="24"/>
        </w:rPr>
        <w:t>»</w:t>
      </w:r>
      <w:r>
        <w:rPr>
          <w:rFonts w:eastAsia="Times New Roman" w:cs="Times New Roman"/>
          <w:szCs w:val="24"/>
        </w:rPr>
        <w:t>, αλλά όλες οι συνεταιριστικές και μη επιχειρήσ</w:t>
      </w:r>
      <w:r>
        <w:rPr>
          <w:rFonts w:eastAsia="Times New Roman" w:cs="Times New Roman"/>
          <w:szCs w:val="24"/>
        </w:rPr>
        <w:t xml:space="preserve">εις έχουν αντίστοιχη λειτουργία στη Μεγάλη Βρετανία, στη Γαλλία, στη Σουηδία, στην Ιρλανδία. </w:t>
      </w:r>
    </w:p>
    <w:p w14:paraId="56F24B7D"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Το ίδιο και στην Αργεντινή, όπου οι </w:t>
      </w:r>
      <w:proofErr w:type="spellStart"/>
      <w:r>
        <w:rPr>
          <w:rFonts w:eastAsia="Times New Roman" w:cs="Times New Roman"/>
          <w:szCs w:val="24"/>
        </w:rPr>
        <w:t>αυτοδιαχειριζόμενοι</w:t>
      </w:r>
      <w:proofErr w:type="spellEnd"/>
      <w:r>
        <w:rPr>
          <w:rFonts w:eastAsia="Times New Roman" w:cs="Times New Roman"/>
          <w:szCs w:val="24"/>
        </w:rPr>
        <w:t xml:space="preserve"> εργάτες δεν μπόρεσαν να προσεγγίσουν καν τους μισθούς τους στα προ 2001 επίπεδα. Οι εργάτες έχουν πείρα πλ</w:t>
      </w:r>
      <w:r>
        <w:rPr>
          <w:rFonts w:eastAsia="Times New Roman" w:cs="Times New Roman"/>
          <w:szCs w:val="24"/>
        </w:rPr>
        <w:t>έον από τέτοιες σοσιαλιστικές νησίδες μέσα στον καπιταλισμό. Νομοτελειακά μετατρέπονται σε καπιταλιστικές επιχειρήσεις. Όλα αυτά τα εγχειρήματα χρε</w:t>
      </w:r>
      <w:r>
        <w:rPr>
          <w:rFonts w:eastAsia="Times New Roman" w:cs="Times New Roman"/>
          <w:szCs w:val="24"/>
        </w:rPr>
        <w:t>ο</w:t>
      </w:r>
      <w:r>
        <w:rPr>
          <w:rFonts w:eastAsia="Times New Roman" w:cs="Times New Roman"/>
          <w:szCs w:val="24"/>
        </w:rPr>
        <w:t xml:space="preserve">κόπησαν. Ξεπεράστηκαν στο ίδιο το </w:t>
      </w:r>
      <w:r>
        <w:rPr>
          <w:rFonts w:eastAsia="Times New Roman" w:cs="Times New Roman"/>
          <w:szCs w:val="24"/>
        </w:rPr>
        <w:lastRenderedPageBreak/>
        <w:t>πλαίσιο του καπιταλισμού. Ο δήθεν κοινωνικός έλεγχος και η συμμετοχή είναι</w:t>
      </w:r>
      <w:r>
        <w:rPr>
          <w:rFonts w:eastAsia="Times New Roman" w:cs="Times New Roman"/>
          <w:szCs w:val="24"/>
        </w:rPr>
        <w:t xml:space="preserve"> το καρότο για να συμβιβαστούν οι εργαζόμενοι με τα ψίχουλα και τις δομές διαχείρισης της φτώχειας. </w:t>
      </w:r>
    </w:p>
    <w:p w14:paraId="56F24B7E"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Ολοκληρώστε, κύριε Συντυχάκη.</w:t>
      </w:r>
    </w:p>
    <w:p w14:paraId="56F24B7F"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Ολοκληρώνω, κύριε Πρόεδρε, και ευχαριστώ για την ανοχή σας.</w:t>
      </w:r>
    </w:p>
    <w:p w14:paraId="56F24B80"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Το ΚΚΕ πα</w:t>
      </w:r>
      <w:r>
        <w:rPr>
          <w:rFonts w:eastAsia="Times New Roman" w:cs="Times New Roman"/>
          <w:szCs w:val="24"/>
        </w:rPr>
        <w:t xml:space="preserve">λεύει για το σήμερα, δείχνοντας ταυτόχρονα την προοπτική για το μέλλον. Δεν υποτάσσεται στη λογική διαχείρισης της φτώχειας. Γι’ αυτό καθήκον της εργατικής τάξης είναι να πάρει στα χέρια της τον κοινωνικό πλούτο που παράγει </w:t>
      </w:r>
      <w:r>
        <w:rPr>
          <w:rFonts w:eastAsia="Times New Roman" w:cs="Times New Roman"/>
          <w:szCs w:val="24"/>
        </w:rPr>
        <w:lastRenderedPageBreak/>
        <w:t>και να τον μετατρέψει σε δικό τη</w:t>
      </w:r>
      <w:r>
        <w:rPr>
          <w:rFonts w:eastAsia="Times New Roman" w:cs="Times New Roman"/>
          <w:szCs w:val="24"/>
        </w:rPr>
        <w:t>ς όπλο, για να ικανοποιήσει τις πραγματικές της ανάγκες.</w:t>
      </w:r>
    </w:p>
    <w:p w14:paraId="56F24B81"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Γι’ αυτό, λοιπόν, και η διαφορά του ουτοπικού σοσιαλισμού με τις δικές σας σύγχρονες, τάχα μου, σοσιαλδημοκρατικές θεωρίες, είναι ότι αυτοί που επιχειρούσαν τότε τον 19</w:t>
      </w:r>
      <w:r>
        <w:rPr>
          <w:rFonts w:eastAsia="Times New Roman" w:cs="Times New Roman"/>
          <w:szCs w:val="24"/>
          <w:vertAlign w:val="superscript"/>
        </w:rPr>
        <w:t>ο</w:t>
      </w:r>
      <w:r>
        <w:rPr>
          <w:rFonts w:eastAsia="Times New Roman" w:cs="Times New Roman"/>
          <w:szCs w:val="24"/>
        </w:rPr>
        <w:t xml:space="preserve"> αιώνα αυτά τα εγχειρήματα είχ</w:t>
      </w:r>
      <w:r>
        <w:rPr>
          <w:rFonts w:eastAsia="Times New Roman" w:cs="Times New Roman"/>
          <w:szCs w:val="24"/>
        </w:rPr>
        <w:t>αν αυταπάτες, ενώ σήμερα τα δικά σας αντίστοιχα εγχειρήματα αποτελούν προϊόν εξαπάτησης των εργαζομένων.</w:t>
      </w:r>
    </w:p>
    <w:p w14:paraId="56F24B82"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56F24B83"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Τον λόγο έχει ο Ανεξάρτητος Βουλευτής κ. Θεοχάρης.</w:t>
      </w:r>
    </w:p>
    <w:p w14:paraId="56F24B84"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ΘΕΟΧΑΡΗΣ (ΧΑΡΗΣ) ΘΕΟΧΑΡΗΣ: </w:t>
      </w:r>
      <w:r>
        <w:rPr>
          <w:rFonts w:eastAsia="Times New Roman" w:cs="Times New Roman"/>
          <w:szCs w:val="24"/>
        </w:rPr>
        <w:t>Ευχαριστ</w:t>
      </w:r>
      <w:r>
        <w:rPr>
          <w:rFonts w:eastAsia="Times New Roman" w:cs="Times New Roman"/>
          <w:szCs w:val="24"/>
        </w:rPr>
        <w:t>ώ, κύριε Πρόεδρε.</w:t>
      </w:r>
    </w:p>
    <w:p w14:paraId="56F24B85"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Στην Αρχαία Αθήνα υπήρχε η λεγόμενη γραφή παρανόμων. Γραφή ήταν η μήνυση των αρχαίων. Οποιοσδήποτε μπορούσε να κατηγορηθεί πως εισήγαγε ψήφισμα στην Εκκλησία του Δήμου το οποίο ήταν παράνομο, όποιος το εισήγαγε, αλλά και ο πρόεδρος της Εκ</w:t>
      </w:r>
      <w:r>
        <w:rPr>
          <w:rFonts w:eastAsia="Times New Roman" w:cs="Times New Roman"/>
          <w:szCs w:val="24"/>
        </w:rPr>
        <w:t>κλησίας του Δήμου στη διαδικασία με την οποία υπήρχε αυτό το παράνομο ψήφισμα.</w:t>
      </w:r>
    </w:p>
    <w:p w14:paraId="56F24B86"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Για να το εξηγήσουμε στον κόσμο που μας παρακολουθεί, τα ψηφίσματα της Εκκλησίας του Δήμου είναι οι δικοί μας νόμοι, ενώ οι νόμοι, όπως για παράδειγμα οι νόμοι του Σόλωνα, ήταν </w:t>
      </w:r>
      <w:r>
        <w:rPr>
          <w:rFonts w:eastAsia="Times New Roman" w:cs="Times New Roman"/>
          <w:szCs w:val="24"/>
        </w:rPr>
        <w:lastRenderedPageBreak/>
        <w:t>το Σύνταγμα της εποχής. Όποιος εισήγαγε, λοιπόν, αντισυνταγματικό νόμο -προσοχή, όχι η Εκκλησία του Δήμου που τον ψήφιζε, αλλά όποιος τον έφερνε προς ψήφιση- μπορούσε να μηνυθεί και να καταδικαστεί σε βαρύ πρόστιμο ή ακόμη και ατιμία, δηλαδή τη στέρηση των</w:t>
      </w:r>
      <w:r>
        <w:rPr>
          <w:rFonts w:eastAsia="Times New Roman" w:cs="Times New Roman"/>
          <w:szCs w:val="24"/>
        </w:rPr>
        <w:t xml:space="preserve"> πολιτικών του δικαιωμάτων.</w:t>
      </w:r>
    </w:p>
    <w:p w14:paraId="56F24B87"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Μήπως πρέπει να επαναφέρουμε, να επανεισάγουμε μια τέτοια ευθύνη των Υπουργών που εισάγουν στη Βουλή προς ψήφιση αντισυνταγματικές διατάξεις, όπως αυτός ο νόμος για τα κανάλια του κ. Παππά; Μήπως πρέπει να αρχίσουν επιτέλους να </w:t>
      </w:r>
      <w:r>
        <w:rPr>
          <w:rFonts w:eastAsia="Times New Roman" w:cs="Times New Roman"/>
          <w:szCs w:val="24"/>
        </w:rPr>
        <w:t xml:space="preserve">φοβούνται και οι Υπουργοί που παραπλανούν το Σώμα της Βουλής να ψηφίζει τέτοια νομοθετήματα και τέτοιες τροπολογίες; Καθεστωτική, λοιπόν, η λογική -θα έρθει και η απόφαση, </w:t>
      </w:r>
      <w:r>
        <w:rPr>
          <w:rFonts w:eastAsia="Times New Roman" w:cs="Times New Roman"/>
          <w:szCs w:val="24"/>
        </w:rPr>
        <w:lastRenderedPageBreak/>
        <w:t xml:space="preserve">θα το δούμε, μην ανησυχείτε- εκβιασμοί φασιστικού τύπου, τους οποίους το όργανο του </w:t>
      </w:r>
      <w:r>
        <w:rPr>
          <w:rFonts w:eastAsia="Times New Roman" w:cs="Times New Roman"/>
          <w:szCs w:val="24"/>
        </w:rPr>
        <w:t xml:space="preserve">ΣΥΡΙΖΑ, η </w:t>
      </w:r>
      <w:r>
        <w:rPr>
          <w:rFonts w:eastAsia="Times New Roman" w:cs="Times New Roman"/>
          <w:szCs w:val="24"/>
        </w:rPr>
        <w:t>«</w:t>
      </w:r>
      <w:r>
        <w:rPr>
          <w:rFonts w:eastAsia="Times New Roman" w:cs="Times New Roman"/>
          <w:szCs w:val="24"/>
        </w:rPr>
        <w:t>ΑΥΓΗ</w:t>
      </w:r>
      <w:r>
        <w:rPr>
          <w:rFonts w:eastAsia="Times New Roman" w:cs="Times New Roman"/>
          <w:szCs w:val="24"/>
        </w:rPr>
        <w:t>»</w:t>
      </w:r>
      <w:r>
        <w:rPr>
          <w:rFonts w:eastAsia="Times New Roman" w:cs="Times New Roman"/>
          <w:szCs w:val="24"/>
        </w:rPr>
        <w:t xml:space="preserve">, τους αναπαράγει ως πρωτοσέλιδο. </w:t>
      </w:r>
    </w:p>
    <w:p w14:paraId="56F24B88"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Ο δάσκαλος </w:t>
      </w:r>
      <w:proofErr w:type="spellStart"/>
      <w:r>
        <w:rPr>
          <w:rFonts w:eastAsia="Times New Roman" w:cs="Times New Roman"/>
          <w:szCs w:val="24"/>
        </w:rPr>
        <w:t>Μαρωνίτης</w:t>
      </w:r>
      <w:proofErr w:type="spellEnd"/>
      <w:r>
        <w:rPr>
          <w:rFonts w:eastAsia="Times New Roman" w:cs="Times New Roman"/>
          <w:szCs w:val="24"/>
        </w:rPr>
        <w:t xml:space="preserve"> είχε πει: </w:t>
      </w:r>
      <w:r>
        <w:rPr>
          <w:rFonts w:eastAsia="Times New Roman" w:cs="Times New Roman"/>
          <w:szCs w:val="24"/>
        </w:rPr>
        <w:t>«</w:t>
      </w:r>
      <w:r>
        <w:rPr>
          <w:rFonts w:eastAsia="Times New Roman" w:cs="Times New Roman"/>
          <w:szCs w:val="24"/>
        </w:rPr>
        <w:t>Φασισμός είναι να ερωτάσαι δημόσια για την ιδιωτική σου συμπεριφορά και να ανακρίνεσαι ιδιωτικά για τη δημόσιά σου στάση</w:t>
      </w:r>
      <w:r>
        <w:rPr>
          <w:rFonts w:eastAsia="Times New Roman" w:cs="Times New Roman"/>
          <w:szCs w:val="24"/>
        </w:rPr>
        <w:t>»</w:t>
      </w:r>
      <w:r>
        <w:rPr>
          <w:rFonts w:eastAsia="Times New Roman" w:cs="Times New Roman"/>
          <w:szCs w:val="24"/>
        </w:rPr>
        <w:t xml:space="preserve">. Αυτό ακριβώς κάνετε, κυρίες και κύριοι της </w:t>
      </w:r>
      <w:r>
        <w:rPr>
          <w:rFonts w:eastAsia="Times New Roman" w:cs="Times New Roman"/>
          <w:szCs w:val="24"/>
        </w:rPr>
        <w:t>σ</w:t>
      </w:r>
      <w:r>
        <w:rPr>
          <w:rFonts w:eastAsia="Times New Roman" w:cs="Times New Roman"/>
          <w:szCs w:val="24"/>
        </w:rPr>
        <w:t>υμπολί</w:t>
      </w:r>
      <w:r>
        <w:rPr>
          <w:rFonts w:eastAsia="Times New Roman" w:cs="Times New Roman"/>
          <w:szCs w:val="24"/>
        </w:rPr>
        <w:t xml:space="preserve">τευσης. Αλλά και διαφθορά, μην το ξεχνάμε. Καταγγελίες και παραίτηση από την κ. </w:t>
      </w:r>
      <w:proofErr w:type="spellStart"/>
      <w:r>
        <w:rPr>
          <w:rFonts w:eastAsia="Times New Roman" w:cs="Times New Roman"/>
          <w:szCs w:val="24"/>
        </w:rPr>
        <w:t>Χαλικιά</w:t>
      </w:r>
      <w:proofErr w:type="spellEnd"/>
      <w:r>
        <w:rPr>
          <w:rFonts w:eastAsia="Times New Roman" w:cs="Times New Roman"/>
          <w:szCs w:val="24"/>
        </w:rPr>
        <w:t xml:space="preserve">. Πού είναι επιτέλους οι εισαγγελείς; Φοβούνται όλοι; Καταγγελίες και παραίτηση από τον κ. Βουδούρη. Η Κυβέρνηση κωφεύει. Χοντρόπετση. Τα ίδια και στις Σέρρες, τα ίδια </w:t>
      </w:r>
      <w:r>
        <w:rPr>
          <w:rFonts w:eastAsia="Times New Roman" w:cs="Times New Roman"/>
          <w:szCs w:val="24"/>
        </w:rPr>
        <w:lastRenderedPageBreak/>
        <w:t>κ</w:t>
      </w:r>
      <w:r>
        <w:rPr>
          <w:rFonts w:eastAsia="Times New Roman" w:cs="Times New Roman"/>
          <w:szCs w:val="24"/>
        </w:rPr>
        <w:t>αι στην Πάτρα. Μαζεύονται σιγά-σιγά. Είστε κάθε λέξη της διαπλοκής και του αυταρχισμού. Γι’ αυτό προσέξτε, κυρίες και κύριοι συνάδελφοι, δεν πρέπει να συνεχιστεί αυτό το πράγμα.</w:t>
      </w:r>
    </w:p>
    <w:p w14:paraId="56F24B89"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Βεβαίως έχετε ξεχάσει όλους αυτούς που υποτίθεται ότι θα υποστηρίζατε. Όλους! </w:t>
      </w:r>
      <w:r>
        <w:rPr>
          <w:rFonts w:eastAsia="Times New Roman" w:cs="Times New Roman"/>
          <w:szCs w:val="24"/>
        </w:rPr>
        <w:t>Ρωτήστε τους Βουλευτές στην Καβάλα τι υποσχόντουσαν στους εργαζόμενους στα Λιπάσματα και τι τους λένε τώρα, που στρίβουν στη γωνία και δεν μιλάνε. Ποιον στηρίζουν; Ποιον; Τη διαπλοκή;</w:t>
      </w:r>
    </w:p>
    <w:p w14:paraId="56F24B8A"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Να μιλήσουμε και λίγο για το νομοσχέδιο. Φυσικά, η κοινωνική οικονομία μπορεί να ενισχύσει την απασχόληση. Ως εκ τούτου, η δημιουργία ενός ευρέος πλαισίου για τη δημιουργία των φορέων της </w:t>
      </w:r>
      <w:r>
        <w:rPr>
          <w:rFonts w:eastAsia="Times New Roman"/>
          <w:bCs/>
        </w:rPr>
        <w:t>είναι</w:t>
      </w:r>
      <w:r>
        <w:rPr>
          <w:rFonts w:eastAsia="Times New Roman" w:cs="Times New Roman"/>
          <w:szCs w:val="24"/>
        </w:rPr>
        <w:t xml:space="preserve"> και θετική και απαραίτητη. </w:t>
      </w:r>
    </w:p>
    <w:p w14:paraId="56F24B8B"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Παρ’ όλα αυτά, και σε αυτό το νομο</w:t>
      </w:r>
      <w:r>
        <w:rPr>
          <w:rFonts w:eastAsia="Times New Roman" w:cs="Times New Roman"/>
          <w:szCs w:val="24"/>
        </w:rPr>
        <w:t xml:space="preserve">θέτημα, το οποίο σε γενικά πλαίσια κινείται προς τη σωστή κατεύθυνση, </w:t>
      </w:r>
      <w:r>
        <w:rPr>
          <w:rFonts w:eastAsia="Times New Roman" w:cs="Times New Roman"/>
          <w:bCs/>
          <w:shd w:val="clear" w:color="auto" w:fill="FFFFFF"/>
        </w:rPr>
        <w:t>υπάρχουν</w:t>
      </w:r>
      <w:r>
        <w:rPr>
          <w:rFonts w:eastAsia="Times New Roman" w:cs="Times New Roman"/>
          <w:szCs w:val="24"/>
        </w:rPr>
        <w:t xml:space="preserve"> παραλείψεις, ερωτηματικά και η απανταχού παρούσα επιλογή να δημιουργείται ένας φορέας-φέουδο. Για κάθε πρόβλημα φτιάχνουμε και μια νέα </w:t>
      </w:r>
      <w:r>
        <w:rPr>
          <w:rFonts w:eastAsia="Times New Roman" w:cs="Times New Roman"/>
          <w:szCs w:val="24"/>
        </w:rPr>
        <w:t>υ</w:t>
      </w:r>
      <w:r>
        <w:rPr>
          <w:rFonts w:eastAsia="Times New Roman" w:cs="Times New Roman"/>
          <w:szCs w:val="24"/>
        </w:rPr>
        <w:t xml:space="preserve">πηρεσία, εξαρτημένη φυσικά από το κόμμα. </w:t>
      </w:r>
    </w:p>
    <w:p w14:paraId="56F24B8C"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Το Ταμείο Κοινωνικής Οικονομίας που προβλέπεται να συσταθεί </w:t>
      </w:r>
      <w:r>
        <w:rPr>
          <w:rFonts w:eastAsia="Times New Roman"/>
          <w:bCs/>
        </w:rPr>
        <w:t>είναι</w:t>
      </w:r>
      <w:r>
        <w:rPr>
          <w:rFonts w:eastAsia="Times New Roman" w:cs="Times New Roman"/>
          <w:szCs w:val="24"/>
        </w:rPr>
        <w:t xml:space="preserve"> κομβικής σημασίας για τη χρηματοδότηση του τρίτου πυλώνα της εθνικής οικονομίας. Η διαχρονική αδυναμία των τραπεζών να χρηματοδοτήσουν τα συνεταιριστικά σχήματα, </w:t>
      </w:r>
      <w:r>
        <w:rPr>
          <w:rFonts w:eastAsia="Times New Roman" w:cs="Times New Roman"/>
          <w:bCs/>
          <w:shd w:val="clear" w:color="auto" w:fill="FFFFFF"/>
        </w:rPr>
        <w:t>ιδιαίτερα</w:t>
      </w:r>
      <w:r>
        <w:rPr>
          <w:rFonts w:eastAsia="Times New Roman" w:cs="Times New Roman"/>
          <w:szCs w:val="24"/>
        </w:rPr>
        <w:t xml:space="preserve"> τώρα σε συνθήκες </w:t>
      </w:r>
      <w:r>
        <w:rPr>
          <w:rFonts w:eastAsia="Times New Roman" w:cs="Times New Roman"/>
          <w:szCs w:val="24"/>
        </w:rPr>
        <w:t xml:space="preserve">κρίσης, ίσως να καθιστά το </w:t>
      </w:r>
      <w:r>
        <w:rPr>
          <w:rFonts w:eastAsia="Times New Roman" w:cs="Times New Roman"/>
          <w:szCs w:val="24"/>
        </w:rPr>
        <w:t>τ</w:t>
      </w:r>
      <w:r>
        <w:rPr>
          <w:rFonts w:eastAsia="Times New Roman" w:cs="Times New Roman"/>
          <w:szCs w:val="24"/>
        </w:rPr>
        <w:t xml:space="preserve">αμείο και τη μόνη λύση χρηματοδότησης. </w:t>
      </w:r>
    </w:p>
    <w:p w14:paraId="56F24B8D" w14:textId="77777777" w:rsidR="00DA1B4D" w:rsidRDefault="004A2815">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Όμως,</w:t>
      </w:r>
      <w:r>
        <w:rPr>
          <w:rFonts w:eastAsia="Times New Roman" w:cs="Times New Roman"/>
          <w:szCs w:val="24"/>
        </w:rPr>
        <w:t xml:space="preserve"> η παραπομπή της </w:t>
      </w:r>
      <w:r>
        <w:rPr>
          <w:rFonts w:eastAsia="Times New Roman" w:cs="Times New Roman"/>
          <w:bCs/>
          <w:shd w:val="clear" w:color="auto" w:fill="FFFFFF"/>
        </w:rPr>
        <w:t xml:space="preserve">λειτουργίας του σε υπουργική απόφαση δημιουργεί αμφιβολίες, καθώς όμοιες προσπάθειες στο παρελθόν είχαν αποτύχει. Μεγάλα ερωτηματικά δημιουργούνται από την πρόβλεψη </w:t>
      </w:r>
      <w:r>
        <w:rPr>
          <w:rFonts w:eastAsia="Times New Roman" w:cs="Times New Roman"/>
          <w:bCs/>
          <w:shd w:val="clear" w:color="auto" w:fill="FFFFFF"/>
        </w:rPr>
        <w:t>για παραχωρήσεις περιουσίας δημοσίων οργανισμών σε φορείς κοινωνικής οικονομίας, χωρίς κ</w:t>
      </w:r>
      <w:r>
        <w:rPr>
          <w:rFonts w:eastAsia="Times New Roman" w:cs="Times New Roman"/>
          <w:bCs/>
          <w:shd w:val="clear" w:color="auto" w:fill="FFFFFF"/>
        </w:rPr>
        <w:t>αμ</w:t>
      </w:r>
      <w:r>
        <w:rPr>
          <w:rFonts w:eastAsia="Times New Roman" w:cs="Times New Roman"/>
          <w:bCs/>
          <w:shd w:val="clear" w:color="auto" w:fill="FFFFFF"/>
        </w:rPr>
        <w:t xml:space="preserve">μία αναφορά σε κριτήρια. </w:t>
      </w:r>
    </w:p>
    <w:p w14:paraId="56F24B8E" w14:textId="77777777" w:rsidR="00DA1B4D" w:rsidRDefault="004A2815">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Σε ποιους φορείς μπορούν να γίνουν οι παραχωρήσεις; Τι είδους περιουσιακά στοιχεία; Με τι στόχο; Βάσει ποιου στρατηγικού σχεδίου εκμετάλλευσ</w:t>
      </w:r>
      <w:r>
        <w:rPr>
          <w:rFonts w:eastAsia="Times New Roman" w:cs="Times New Roman"/>
          <w:bCs/>
          <w:shd w:val="clear" w:color="auto" w:fill="FFFFFF"/>
        </w:rPr>
        <w:t xml:space="preserve">ης; Απόλυτο σκοτάδι σε όλα αυτά. Σκοτάδι, που δημιουργεί εύλογες υποψίες για δώρα σε «ημετέρους». </w:t>
      </w:r>
    </w:p>
    <w:p w14:paraId="56F24B8F" w14:textId="77777777" w:rsidR="00DA1B4D" w:rsidRDefault="004A2815">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Το ίδιο και με τη δυνατότητα που δίνετε σε φορείς της κοινωνικής οικονομίας να συνάπτουν συμβάσεις για έργα και προγράμματα παροχής υπηρεσιών κοινωνικής ωφέλ</w:t>
      </w:r>
      <w:r>
        <w:rPr>
          <w:rFonts w:eastAsia="Times New Roman" w:cs="Times New Roman"/>
          <w:bCs/>
          <w:shd w:val="clear" w:color="auto" w:fill="FFFFFF"/>
        </w:rPr>
        <w:t xml:space="preserve">ειας. Με τι κριτήρια θα γίνονται αυτές οι αναθέσεις; </w:t>
      </w:r>
    </w:p>
    <w:p w14:paraId="56F24B90" w14:textId="77777777" w:rsidR="00DA1B4D" w:rsidRDefault="004A2815">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Την ευκολία που είδαμε στο θέμα μεταβίβασης των μετοχών του ΟΤΕ χθες, την βλέπουμε να επαναλαμβάνεται και σήμερα. Παραχωρείτε περιουσία του ελληνικού λαού. Με μεγάλη ευκολία κατανέμετε το υστέρημα του Έ</w:t>
      </w:r>
      <w:r>
        <w:rPr>
          <w:rFonts w:eastAsia="Times New Roman" w:cs="Times New Roman"/>
          <w:bCs/>
          <w:shd w:val="clear" w:color="auto" w:fill="FFFFFF"/>
        </w:rPr>
        <w:t xml:space="preserve">λληνα φορολογούμενου. </w:t>
      </w:r>
    </w:p>
    <w:p w14:paraId="56F24B91" w14:textId="77777777" w:rsidR="00DA1B4D" w:rsidRDefault="004A2815">
      <w:pPr>
        <w:spacing w:after="0" w:line="600" w:lineRule="auto"/>
        <w:ind w:firstLine="720"/>
        <w:jc w:val="both"/>
        <w:rPr>
          <w:rFonts w:eastAsia="Times New Roman"/>
          <w:bCs/>
          <w:shd w:val="clear" w:color="auto" w:fill="FFFFFF"/>
        </w:rPr>
      </w:pPr>
      <w:r>
        <w:rPr>
          <w:rFonts w:eastAsia="Times New Roman"/>
          <w:bCs/>
          <w:shd w:val="clear" w:color="auto" w:fill="FFFFFF"/>
        </w:rPr>
        <w:t xml:space="preserve">Κυρίες και κύριοι της συγκυβέρνησης, η διαχείριση του δημοσίου χρήματος και περιουσίας θέλει διαφάνεια, καθαρά και αντικειμενικά κριτήρια και κανόνες λογοδοσίας. Το ξέρω, δεν </w:t>
      </w:r>
      <w:r>
        <w:rPr>
          <w:rFonts w:eastAsia="Times New Roman"/>
          <w:bCs/>
          <w:shd w:val="clear" w:color="auto" w:fill="FFFFFF"/>
        </w:rPr>
        <w:lastRenderedPageBreak/>
        <w:t>σας αρέσει. Ποτέ στα αυταρχικά κόμματα δεν αρέσει η λογοδο</w:t>
      </w:r>
      <w:r>
        <w:rPr>
          <w:rFonts w:eastAsia="Times New Roman"/>
          <w:bCs/>
          <w:shd w:val="clear" w:color="auto" w:fill="FFFFFF"/>
        </w:rPr>
        <w:t xml:space="preserve">σία, οι κανόνες λογοδοσίας. </w:t>
      </w:r>
    </w:p>
    <w:p w14:paraId="56F24B92" w14:textId="77777777" w:rsidR="00DA1B4D" w:rsidRDefault="004A2815">
      <w:pPr>
        <w:spacing w:after="0" w:line="600" w:lineRule="auto"/>
        <w:ind w:firstLine="720"/>
        <w:jc w:val="both"/>
        <w:rPr>
          <w:rFonts w:eastAsia="Times New Roman"/>
          <w:bCs/>
          <w:shd w:val="clear" w:color="auto" w:fill="FFFFFF"/>
        </w:rPr>
      </w:pPr>
      <w:r>
        <w:rPr>
          <w:rFonts w:eastAsia="Times New Roman"/>
          <w:bCs/>
          <w:shd w:val="clear" w:color="auto" w:fill="FFFFFF"/>
        </w:rPr>
        <w:t>Την ίδια πληθωρική λογική βλέπουμε και στις επιτροπές τις οποίες δημιουργείτε. Εθνική Επιτροπή για την Κοινωνική και Αλληλέγγυα Οικονομία, για την προώθηση του κοινωνικού διαλόγου, της ανάπτυξης δραστηριοτήτων, την εφαρμογή εθν</w:t>
      </w:r>
      <w:r>
        <w:rPr>
          <w:rFonts w:eastAsia="Times New Roman"/>
          <w:bCs/>
          <w:shd w:val="clear" w:color="auto" w:fill="FFFFFF"/>
        </w:rPr>
        <w:t xml:space="preserve">ικού σχεδίου. Και αμέσως μετά, Συντονιστική Επιτροπή για την Κοινωνική και Αλληλέγγυα Οικονομία για γνωμοδότηση, αξιολόγηση και </w:t>
      </w:r>
      <w:proofErr w:type="spellStart"/>
      <w:r>
        <w:rPr>
          <w:rFonts w:eastAsia="Times New Roman"/>
          <w:bCs/>
          <w:shd w:val="clear" w:color="auto" w:fill="FFFFFF"/>
        </w:rPr>
        <w:t>επικαιροποίηση</w:t>
      </w:r>
      <w:proofErr w:type="spellEnd"/>
      <w:r>
        <w:rPr>
          <w:rFonts w:eastAsia="Times New Roman"/>
          <w:bCs/>
          <w:shd w:val="clear" w:color="auto" w:fill="FFFFFF"/>
        </w:rPr>
        <w:t xml:space="preserve"> της στρατηγικής. Πέρα από το διοικητικό κόστος, αυτή η λογική είναι αναποτελεσματική. Συνέχεια </w:t>
      </w:r>
      <w:proofErr w:type="spellStart"/>
      <w:r>
        <w:rPr>
          <w:rFonts w:eastAsia="Times New Roman"/>
          <w:bCs/>
          <w:shd w:val="clear" w:color="auto" w:fill="FFFFFF"/>
        </w:rPr>
        <w:t>οργανωσιακούς</w:t>
      </w:r>
      <w:proofErr w:type="spellEnd"/>
      <w:r>
        <w:rPr>
          <w:rFonts w:eastAsia="Times New Roman"/>
          <w:bCs/>
          <w:shd w:val="clear" w:color="auto" w:fill="FFFFFF"/>
        </w:rPr>
        <w:t xml:space="preserve"> λαβυ</w:t>
      </w:r>
      <w:r>
        <w:rPr>
          <w:rFonts w:eastAsia="Times New Roman"/>
          <w:bCs/>
          <w:shd w:val="clear" w:color="auto" w:fill="FFFFFF"/>
        </w:rPr>
        <w:t xml:space="preserve">ρίνθους δημιουργείτε. </w:t>
      </w:r>
    </w:p>
    <w:p w14:paraId="56F24B93" w14:textId="77777777" w:rsidR="00DA1B4D" w:rsidRDefault="004A2815">
      <w:pPr>
        <w:spacing w:after="0" w:line="600" w:lineRule="auto"/>
        <w:ind w:firstLine="720"/>
        <w:jc w:val="both"/>
        <w:rPr>
          <w:rFonts w:eastAsia="Times New Roman"/>
          <w:bCs/>
          <w:shd w:val="clear" w:color="auto" w:fill="FFFFFF"/>
        </w:rPr>
      </w:pPr>
      <w:r>
        <w:rPr>
          <w:rFonts w:eastAsia="Times New Roman"/>
          <w:bCs/>
          <w:shd w:val="clear" w:color="auto" w:fill="FFFFFF"/>
        </w:rPr>
        <w:lastRenderedPageBreak/>
        <w:t>Θα ήθελα, επίσης, να αναφερθώ και στην αδιανόητη διάταξη περί αξιοποίησης της ακίνητης περιουσίας των φορέων κοινωνικής ασφάλισης. Είναι αδιανόητο να δίνετε τη δυνατότητα σε υπαλλήλους μηχανικούς των φορέων κοινωνικής ασφάλισης να πα</w:t>
      </w:r>
      <w:r>
        <w:rPr>
          <w:rFonts w:eastAsia="Times New Roman"/>
          <w:bCs/>
          <w:shd w:val="clear" w:color="auto" w:fill="FFFFFF"/>
        </w:rPr>
        <w:t xml:space="preserve">ίρνουν έργα σε ακίνητη περιουσία των ίδιων των φορέων. Οι υπάλληλοι δηλαδή των υπηρεσιών θα λένε ότι χρειαζόμαστε μια δουλειά και μετά θα την παίρνουν οι ίδιοι; </w:t>
      </w:r>
    </w:p>
    <w:p w14:paraId="56F24B94" w14:textId="77777777" w:rsidR="00DA1B4D" w:rsidRDefault="004A2815">
      <w:pPr>
        <w:spacing w:after="0" w:line="600" w:lineRule="auto"/>
        <w:ind w:firstLine="720"/>
        <w:jc w:val="both"/>
        <w:rPr>
          <w:rFonts w:eastAsia="Times New Roman"/>
          <w:bCs/>
          <w:shd w:val="clear" w:color="auto" w:fill="FFFFFF"/>
        </w:rPr>
      </w:pPr>
      <w:r>
        <w:rPr>
          <w:rFonts w:eastAsia="Times New Roman"/>
          <w:bCs/>
          <w:shd w:val="clear" w:color="auto" w:fill="FFFFFF"/>
        </w:rPr>
        <w:t xml:space="preserve">Όπως, επίσης, εισάγετε πρόβλεψη για τη δυνατότητα παραχώρησης ακινήτων των </w:t>
      </w:r>
      <w:r>
        <w:rPr>
          <w:rFonts w:eastAsia="Times New Roman"/>
          <w:bCs/>
          <w:shd w:val="clear" w:color="auto" w:fill="FFFFFF"/>
        </w:rPr>
        <w:t>τ</w:t>
      </w:r>
      <w:r>
        <w:rPr>
          <w:rFonts w:eastAsia="Times New Roman"/>
          <w:bCs/>
          <w:shd w:val="clear" w:color="auto" w:fill="FFFFFF"/>
        </w:rPr>
        <w:t xml:space="preserve">αμείων με απόφαση </w:t>
      </w:r>
      <w:r>
        <w:rPr>
          <w:rFonts w:eastAsia="Times New Roman"/>
          <w:bCs/>
          <w:shd w:val="clear" w:color="auto" w:fill="FFFFFF"/>
        </w:rPr>
        <w:t xml:space="preserve">του Υπουργού και γνώμη του </w:t>
      </w:r>
      <w:r>
        <w:rPr>
          <w:rFonts w:eastAsia="Times New Roman"/>
          <w:bCs/>
          <w:shd w:val="clear" w:color="auto" w:fill="FFFFFF"/>
        </w:rPr>
        <w:t>δ</w:t>
      </w:r>
      <w:r>
        <w:rPr>
          <w:rFonts w:eastAsia="Times New Roman"/>
          <w:bCs/>
          <w:shd w:val="clear" w:color="auto" w:fill="FFFFFF"/>
        </w:rPr>
        <w:t xml:space="preserve">ιοικητικού </w:t>
      </w:r>
      <w:r>
        <w:rPr>
          <w:rFonts w:eastAsia="Times New Roman"/>
          <w:bCs/>
          <w:shd w:val="clear" w:color="auto" w:fill="FFFFFF"/>
        </w:rPr>
        <w:t>σ</w:t>
      </w:r>
      <w:r>
        <w:rPr>
          <w:rFonts w:eastAsia="Times New Roman"/>
          <w:bCs/>
          <w:shd w:val="clear" w:color="auto" w:fill="FFFFFF"/>
        </w:rPr>
        <w:t xml:space="preserve">υμβουλίου των φορέων. Δεν υπάρχει αναφορά βάσει ποιων αρχών θα γίνεται αυτό. Είναι, δηλαδή, αυτή μέθοδος σύγχρονης δημόσιας διακυβέρνησης; </w:t>
      </w:r>
    </w:p>
    <w:p w14:paraId="56F24B95" w14:textId="77777777" w:rsidR="00DA1B4D" w:rsidRDefault="004A2815">
      <w:pPr>
        <w:spacing w:after="0" w:line="600" w:lineRule="auto"/>
        <w:ind w:firstLine="720"/>
        <w:jc w:val="both"/>
        <w:rPr>
          <w:rFonts w:eastAsia="Times New Roman"/>
          <w:bCs/>
          <w:shd w:val="clear" w:color="auto" w:fill="FFFFFF"/>
        </w:rPr>
      </w:pPr>
      <w:r>
        <w:rPr>
          <w:rFonts w:eastAsia="Times New Roman"/>
          <w:bCs/>
          <w:shd w:val="clear" w:color="auto" w:fill="FFFFFF"/>
        </w:rPr>
        <w:lastRenderedPageBreak/>
        <w:t xml:space="preserve">Κάνετε μισό βήμα μπροστά, προσπαθώντας να δημιουργήσετε πλαίσια λειτουργίας </w:t>
      </w:r>
      <w:r>
        <w:rPr>
          <w:rFonts w:eastAsia="Times New Roman"/>
          <w:bCs/>
          <w:shd w:val="clear" w:color="auto" w:fill="FFFFFF"/>
        </w:rPr>
        <w:t xml:space="preserve">και δέκα βήματα πίσω, γιατί αντιλαμβάνεστε τελικά ότι το κράτος και η δημόσια περιουσία είναι στοιχεία υπό τον απόλυτο και χωρίς κριτήρια έλεγχό σας. Έτσι πιστεύετε ότι πρέπει να λειτουργεί το δημόσιο, ως φέουδο. Είναι η λογική της πολιτικής συναλλαγής, η </w:t>
      </w:r>
      <w:r>
        <w:rPr>
          <w:rFonts w:eastAsia="Times New Roman"/>
          <w:bCs/>
          <w:shd w:val="clear" w:color="auto" w:fill="FFFFFF"/>
        </w:rPr>
        <w:t xml:space="preserve">λογική της διασπάθισης του δημοσίου χρήματος, της διαμόρφωσης του κράτους-κομματικό φέουδο. Δυστυχώς, δείχνετε πως αυτό θέλετε να δημιουργήσετε και τίποτε άλλο. </w:t>
      </w:r>
    </w:p>
    <w:p w14:paraId="56F24B96" w14:textId="77777777" w:rsidR="00DA1B4D" w:rsidRDefault="004A2815">
      <w:pPr>
        <w:spacing w:after="0" w:line="600" w:lineRule="auto"/>
        <w:ind w:firstLine="720"/>
        <w:jc w:val="both"/>
        <w:rPr>
          <w:rFonts w:eastAsia="Times New Roman"/>
          <w:bCs/>
          <w:shd w:val="clear" w:color="auto" w:fill="FFFFFF"/>
        </w:rPr>
      </w:pPr>
      <w:r>
        <w:rPr>
          <w:rFonts w:eastAsia="Times New Roman"/>
          <w:bCs/>
          <w:shd w:val="clear" w:color="auto" w:fill="FFFFFF"/>
        </w:rPr>
        <w:t>Έχετε, λοιπόν, ξεκινήσει σε έναν κατήφορο και στα γενικότερα θέματα, στα οποία αναφέρθηκα στην</w:t>
      </w:r>
      <w:r>
        <w:rPr>
          <w:rFonts w:eastAsia="Times New Roman"/>
          <w:bCs/>
          <w:shd w:val="clear" w:color="auto" w:fill="FFFFFF"/>
        </w:rPr>
        <w:t xml:space="preserve"> αρχή της ομιλίας </w:t>
      </w:r>
      <w:r>
        <w:rPr>
          <w:rFonts w:eastAsia="Times New Roman"/>
          <w:bCs/>
          <w:shd w:val="clear" w:color="auto" w:fill="FFFFFF"/>
        </w:rPr>
        <w:lastRenderedPageBreak/>
        <w:t xml:space="preserve">μου, αλλά και στα ειδικότερα για αυτό το νομοσχέδιο - έναν κατήφορο που θα οδηγήσει στην κατάρρευσή σας. Δυστυχώς, μαζί με την κατάρρευσή σας θα οδηγήσετε και σε κατάρρευση αυτή τη χώρα. Πρέπει οπωσδήποτε αυτό να το αποτρέψουμε. </w:t>
      </w:r>
    </w:p>
    <w:p w14:paraId="56F24B97" w14:textId="77777777" w:rsidR="00DA1B4D" w:rsidRDefault="004A2815">
      <w:pPr>
        <w:spacing w:after="0" w:line="600" w:lineRule="auto"/>
        <w:ind w:firstLine="720"/>
        <w:jc w:val="both"/>
        <w:rPr>
          <w:rFonts w:eastAsia="Times New Roman"/>
          <w:bCs/>
          <w:shd w:val="clear" w:color="auto" w:fill="FFFFFF"/>
        </w:rPr>
      </w:pPr>
      <w:r>
        <w:rPr>
          <w:rFonts w:eastAsia="Times New Roman"/>
          <w:bCs/>
          <w:shd w:val="clear" w:color="auto" w:fill="FFFFFF"/>
        </w:rPr>
        <w:t>Σας ευχα</w:t>
      </w:r>
      <w:r>
        <w:rPr>
          <w:rFonts w:eastAsia="Times New Roman"/>
          <w:bCs/>
          <w:shd w:val="clear" w:color="auto" w:fill="FFFFFF"/>
        </w:rPr>
        <w:t xml:space="preserve">ριστώ. </w:t>
      </w:r>
    </w:p>
    <w:p w14:paraId="56F24B98" w14:textId="77777777" w:rsidR="00DA1B4D" w:rsidRDefault="004A2815">
      <w:pPr>
        <w:spacing w:after="0" w:line="600" w:lineRule="auto"/>
        <w:ind w:firstLine="720"/>
        <w:jc w:val="both"/>
        <w:rPr>
          <w:rFonts w:eastAsia="Times New Roman"/>
          <w:bCs/>
          <w:shd w:val="clear" w:color="auto" w:fill="FFFFFF"/>
        </w:rPr>
      </w:pPr>
      <w:r>
        <w:rPr>
          <w:rFonts w:eastAsia="Times New Roman"/>
          <w:b/>
          <w:bCs/>
          <w:shd w:val="clear" w:color="auto" w:fill="FFFFFF"/>
        </w:rPr>
        <w:t xml:space="preserve">ΠΡΟΕΔΡΕΥΩΝ (Γεώργιος </w:t>
      </w:r>
      <w:proofErr w:type="spellStart"/>
      <w:r>
        <w:rPr>
          <w:rFonts w:eastAsia="Times New Roman"/>
          <w:b/>
          <w:bCs/>
          <w:shd w:val="clear" w:color="auto" w:fill="FFFFFF"/>
        </w:rPr>
        <w:t>Λαμπρούλης</w:t>
      </w:r>
      <w:proofErr w:type="spellEnd"/>
      <w:r>
        <w:rPr>
          <w:rFonts w:eastAsia="Times New Roman"/>
          <w:b/>
          <w:bCs/>
          <w:shd w:val="clear" w:color="auto" w:fill="FFFFFF"/>
        </w:rPr>
        <w:t xml:space="preserve">): </w:t>
      </w:r>
      <w:r>
        <w:rPr>
          <w:rFonts w:eastAsia="Times New Roman"/>
          <w:bCs/>
          <w:shd w:val="clear" w:color="auto" w:fill="FFFFFF"/>
        </w:rPr>
        <w:t xml:space="preserve"> Ευχαριστούμε τον κ. Θεοχάρη. </w:t>
      </w:r>
    </w:p>
    <w:p w14:paraId="56F24B99" w14:textId="77777777" w:rsidR="00DA1B4D" w:rsidRDefault="004A2815">
      <w:pPr>
        <w:spacing w:after="0" w:line="600" w:lineRule="auto"/>
        <w:ind w:firstLine="720"/>
        <w:jc w:val="both"/>
        <w:rPr>
          <w:rFonts w:eastAsia="Times New Roman" w:cs="Times New Roman"/>
          <w:szCs w:val="24"/>
        </w:rPr>
      </w:pPr>
      <w:r>
        <w:rPr>
          <w:rFonts w:eastAsia="Times New Roman"/>
          <w:bCs/>
          <w:shd w:val="clear" w:color="auto" w:fill="FFFFFF"/>
        </w:rPr>
        <w:t xml:space="preserve">Τον λόγο έχει ο Υπουργός Εργασίας, Κοινωνικής Ασφάλισης και Κοινωνικής Αλληλεγγύης, ο κ. </w:t>
      </w:r>
      <w:proofErr w:type="spellStart"/>
      <w:r>
        <w:rPr>
          <w:rFonts w:eastAsia="Times New Roman"/>
          <w:bCs/>
          <w:shd w:val="clear" w:color="auto" w:fill="FFFFFF"/>
        </w:rPr>
        <w:t>Κατρούγκαλος</w:t>
      </w:r>
      <w:proofErr w:type="spellEnd"/>
      <w:r>
        <w:rPr>
          <w:rFonts w:eastAsia="Times New Roman"/>
          <w:bCs/>
          <w:shd w:val="clear" w:color="auto" w:fill="FFFFFF"/>
        </w:rPr>
        <w:t xml:space="preserve">. </w:t>
      </w:r>
    </w:p>
    <w:p w14:paraId="56F24B9A"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 xml:space="preserve">ΓΕΩΡΓΙΟΣ ΚΑΤΡΟΥΓΚΑΛΟΣ (Υπουργός Εργασίας, Κοινωνικής Ασφάλισης και Κοινωνικής </w:t>
      </w:r>
      <w:r>
        <w:rPr>
          <w:rFonts w:eastAsia="Times New Roman" w:cs="Times New Roman"/>
          <w:b/>
          <w:szCs w:val="24"/>
        </w:rPr>
        <w:t>Αλληλεγγύης):</w:t>
      </w:r>
      <w:r>
        <w:rPr>
          <w:rFonts w:eastAsia="Times New Roman" w:cs="Times New Roman"/>
          <w:szCs w:val="24"/>
        </w:rPr>
        <w:t xml:space="preserve"> Ευχαριστώ, κύριε Πρόεδρε.</w:t>
      </w:r>
    </w:p>
    <w:p w14:paraId="56F24B9B"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Είναι ένα νομοσχέδιο με ιδιαίτερη σημασία. Δεν πρέπει να αντιμετωπιστεί «ας πούμε λίγα λόγια για το νομοσχέδιο», όπως άκουσα τον προηγούμενο ομιλητή να λέει. Και είναι σημαντικό, γιατί η κοινωνική οικονομία, ο λεγόμε</w:t>
      </w:r>
      <w:r>
        <w:rPr>
          <w:rFonts w:eastAsia="Times New Roman" w:cs="Times New Roman"/>
          <w:szCs w:val="24"/>
        </w:rPr>
        <w:t xml:space="preserve">νος τρίτος τομέας, αφορά τους ίδιους τους εργαζόμενους, που μπορούν ειδικά σε συνθήκες κρίσης να </w:t>
      </w:r>
      <w:proofErr w:type="spellStart"/>
      <w:r>
        <w:rPr>
          <w:rFonts w:eastAsia="Times New Roman" w:cs="Times New Roman"/>
          <w:szCs w:val="24"/>
        </w:rPr>
        <w:t>αυτοδιαχειρίζονται</w:t>
      </w:r>
      <w:proofErr w:type="spellEnd"/>
      <w:r>
        <w:rPr>
          <w:rFonts w:eastAsia="Times New Roman" w:cs="Times New Roman"/>
          <w:szCs w:val="24"/>
        </w:rPr>
        <w:t xml:space="preserve"> τομείς οικονομικής δραστηριότητας έξω από το κράτος και στο περιθώριο της αγοράς. Μπορεί, όμως, να αφορά με τον ίδιον τρόπο και ευρύτερα στρ</w:t>
      </w:r>
      <w:r>
        <w:rPr>
          <w:rFonts w:eastAsia="Times New Roman" w:cs="Times New Roman"/>
          <w:szCs w:val="24"/>
        </w:rPr>
        <w:t xml:space="preserve">ώματα του λαού. Για παράδειγμα, στην Ιταλία είναι ιδιαίτερα διαδεδομένος ο κοινωνικός συνεταιρισμός, που φέρνει τα προϊόντα χωρίς μεσάζοντες, μέσω κοινωνικών ουσιαστικά σούπερ </w:t>
      </w:r>
      <w:proofErr w:type="spellStart"/>
      <w:r>
        <w:rPr>
          <w:rFonts w:eastAsia="Times New Roman" w:cs="Times New Roman"/>
          <w:szCs w:val="24"/>
        </w:rPr>
        <w:t>μάρκετ</w:t>
      </w:r>
      <w:proofErr w:type="spellEnd"/>
      <w:r>
        <w:rPr>
          <w:rFonts w:eastAsia="Times New Roman" w:cs="Times New Roman"/>
          <w:szCs w:val="24"/>
        </w:rPr>
        <w:t>, στους καταναλωτές.</w:t>
      </w:r>
    </w:p>
    <w:p w14:paraId="56F24B9C"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Επομένως, ναι μεν μέσω θεσμών όπως αυτός της κοινωνικ</w:t>
      </w:r>
      <w:r>
        <w:rPr>
          <w:rFonts w:eastAsia="Times New Roman" w:cs="Times New Roman"/>
          <w:szCs w:val="24"/>
        </w:rPr>
        <w:t>ής οικονομίας δεν μπορούν να αλλάξουν οι κοινωνικές σχέσεις, αποτελεί όμως ένα σημαντικό εργαλείο για τη βελτίωση τόσο των συνθηκών εργασίας των εργαζομένων, ένα εργαλείο για την αντιμετώπιση της κρίσης και στο πλαίσιο της αυτοδιαχείρισης πράγματι κι ένα π</w:t>
      </w:r>
      <w:r>
        <w:rPr>
          <w:rFonts w:eastAsia="Times New Roman" w:cs="Times New Roman"/>
          <w:szCs w:val="24"/>
        </w:rPr>
        <w:t>ρόπλασμα μελλοντικών κοινωνικοοικονομικών σχέσεων.</w:t>
      </w:r>
    </w:p>
    <w:p w14:paraId="56F24B9D"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Θεωρώ, λοιπόν, ιδιαίτερα σημαντική τη συμβολή αυτή και μάλιστα σε μια περίοδο που πρέπει να επουλώσουμε τις πληγές από την εφαρμογή έξι ετών συμπυκνωμένου νεοφιλελευθερισμού. Γιατί αυτή ήταν η ουσία της πο</w:t>
      </w:r>
      <w:r>
        <w:rPr>
          <w:rFonts w:eastAsia="Times New Roman" w:cs="Times New Roman"/>
          <w:szCs w:val="24"/>
        </w:rPr>
        <w:t xml:space="preserve">λιτικής των μνημονίων. </w:t>
      </w:r>
      <w:r>
        <w:rPr>
          <w:rFonts w:eastAsia="Times New Roman" w:cs="Times New Roman"/>
          <w:szCs w:val="24"/>
        </w:rPr>
        <w:lastRenderedPageBreak/>
        <w:t>Ακριβώς γι’ αυτό το συγκεκριμένο νομοσχέδιο πρέπει να εξεταστεί υπό το πρίσμα και των άλλων σύντονων προσπαθειών μας σ’ αυτήν την κατεύθυνση.</w:t>
      </w:r>
    </w:p>
    <w:p w14:paraId="56F24B9E"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Το νομοσχέδιο, για παράδειγμα, του Υπουργείου Αγροτικής Ανάπτυξης για τους αγροτικούς συνετ</w:t>
      </w:r>
      <w:r>
        <w:rPr>
          <w:rFonts w:eastAsia="Times New Roman" w:cs="Times New Roman"/>
          <w:szCs w:val="24"/>
        </w:rPr>
        <w:t>αιρισμούς κινείται στην ίδια λογική, τού να μπορέσουμε να αξιοποιήσουμε μορφές συνεταιριστικής οργάνωσης των αγροτών για να αντιμετωπίσουμε πάγια προβλήματα που έχει η ελληνική οικονομία, όπως είναι τα μικρά μεγέθη παραγωγής, η αδυναμία τυποποίησης, συνδυα</w:t>
      </w:r>
      <w:r>
        <w:rPr>
          <w:rFonts w:eastAsia="Times New Roman" w:cs="Times New Roman"/>
          <w:szCs w:val="24"/>
        </w:rPr>
        <w:t>σμού, δηλαδή, ελαφριάς βιομηχανίας, που προϋποθέτει έναν μαζικό όγκο παραγωγής.</w:t>
      </w:r>
    </w:p>
    <w:p w14:paraId="56F24B9F"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Εκεί φαίνεται ακριβώς κι η διαφορά μας με τα εναλλακτικά μοντέλα οικονομικής ανάπτυξης. Για παράδειγμα, η έκθεση </w:t>
      </w:r>
      <w:r>
        <w:rPr>
          <w:rFonts w:eastAsia="Times New Roman" w:cs="Times New Roman"/>
          <w:szCs w:val="24"/>
        </w:rPr>
        <w:t>«</w:t>
      </w:r>
      <w:r>
        <w:rPr>
          <w:rFonts w:eastAsia="Times New Roman" w:cs="Times New Roman"/>
          <w:szCs w:val="24"/>
          <w:lang w:val="en-US"/>
        </w:rPr>
        <w:t>McKinsey</w:t>
      </w:r>
      <w:r>
        <w:rPr>
          <w:rFonts w:eastAsia="Times New Roman" w:cs="Times New Roman"/>
          <w:szCs w:val="24"/>
        </w:rPr>
        <w:t>»</w:t>
      </w:r>
      <w:r>
        <w:rPr>
          <w:rFonts w:eastAsia="Times New Roman" w:cs="Times New Roman"/>
          <w:szCs w:val="24"/>
        </w:rPr>
        <w:t>, που είχε γίνει δεκτή ως πρότυπο ανάπτυξης από το Κό</w:t>
      </w:r>
      <w:r>
        <w:rPr>
          <w:rFonts w:eastAsia="Times New Roman" w:cs="Times New Roman"/>
          <w:szCs w:val="24"/>
        </w:rPr>
        <w:t>μμα της Αξιωματικής Αντιπολίτευσης, επεσήμαινε και αυτή τα ίδια προβλήματα που σας λέω κι εγώ, την ανάγκη, δηλαδή, η μικρή παραγωγή να συγκεντρωθεί σε μεγάλη. Όμως, πώς πρότειναν  να λυθεί αυτό; Με τρία ελαιοτριβεία σε όλη την Ελλάδα, με τον ίδιο τρόπο που</w:t>
      </w:r>
      <w:r>
        <w:rPr>
          <w:rFonts w:eastAsia="Times New Roman" w:cs="Times New Roman"/>
          <w:szCs w:val="24"/>
        </w:rPr>
        <w:t xml:space="preserve"> συνολικά ο νεοφιλελευθερισμός προσπαθεί να συγκεντρώσει την οικονομική ύλη στην κορυφή της δραστηριότητας, όχι απλώς αδιαφορώντας, αλλά θεωρώντας και θετικό γεγονός τον «θάνατο του εμποράκου» ή την εξαφάνιση των μικρών παραγωγών.</w:t>
      </w:r>
    </w:p>
    <w:p w14:paraId="56F24BA0"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Έτσι, λοιπόν, θα πρέπει ν</w:t>
      </w:r>
      <w:r>
        <w:rPr>
          <w:rFonts w:eastAsia="Times New Roman" w:cs="Times New Roman"/>
          <w:szCs w:val="24"/>
        </w:rPr>
        <w:t xml:space="preserve">α έχουμε στο μυαλό μας ότι μιλώντας για δίκαιη ανάπτυξη δεν ασκούμαστε σε μια ρητορεία άσκησης </w:t>
      </w:r>
      <w:proofErr w:type="spellStart"/>
      <w:r>
        <w:rPr>
          <w:rFonts w:eastAsia="Times New Roman" w:cs="Times New Roman"/>
          <w:szCs w:val="24"/>
        </w:rPr>
        <w:t>αριστεροσύνης</w:t>
      </w:r>
      <w:proofErr w:type="spellEnd"/>
      <w:r>
        <w:rPr>
          <w:rFonts w:eastAsia="Times New Roman" w:cs="Times New Roman"/>
          <w:szCs w:val="24"/>
        </w:rPr>
        <w:t>, αλλά έχουμε στο μυαλό μας πράγματι μια εναλλακτική οικονομική και κοινωνική πολιτική από αυτήν που εφαρμόζεται μέχρι σήμερα.</w:t>
      </w:r>
    </w:p>
    <w:p w14:paraId="56F24BA1"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Δεν θέλω να απαντήσω </w:t>
      </w:r>
      <w:r>
        <w:rPr>
          <w:rFonts w:eastAsia="Times New Roman" w:cs="Times New Roman"/>
          <w:szCs w:val="24"/>
        </w:rPr>
        <w:t xml:space="preserve">σε αιτιάσεις που αφορούν, ας πούμε, στο γιατί κάνουμε μια ειδική γραμματεία για την κοινωνική οικονομία. Μα, ακριβώς, γιατί θέλουμε να δώσουμε ιδιαίτερη έμφαση στον τομέα αυτόν. Είναι εξαιρετικά φτηνός «κιτρινισμός» το να λες ότι το κάνουμε για να βάλουμε </w:t>
      </w:r>
      <w:r>
        <w:rPr>
          <w:rFonts w:eastAsia="Times New Roman" w:cs="Times New Roman"/>
          <w:szCs w:val="24"/>
        </w:rPr>
        <w:t xml:space="preserve">έναν ειδικό γραμματέα. Έτσι στήνεται το πελατειακό κράτος; Θα έπρεπε </w:t>
      </w:r>
      <w:r>
        <w:rPr>
          <w:rFonts w:eastAsia="Times New Roman" w:cs="Times New Roman"/>
          <w:szCs w:val="24"/>
        </w:rPr>
        <w:lastRenderedPageBreak/>
        <w:t>να έχουν εμπειρία αυτοί οι οποίοι έστησαν τόσο καιρό τα συστήματα πατρωνίας για το πώς γίνονται αυτές οι δουλειές. Δεν μας αγγίζουν αυτές οι κριτικές.</w:t>
      </w:r>
    </w:p>
    <w:p w14:paraId="56F24BA2"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Επίσης, δεν θέλω να επεκταθώ σε άλλε</w:t>
      </w:r>
      <w:r>
        <w:rPr>
          <w:rFonts w:eastAsia="Times New Roman" w:cs="Times New Roman"/>
          <w:szCs w:val="24"/>
        </w:rPr>
        <w:t>ς λεπτομέρειες, γιατί η συναρμόδια Υπουργός, η οποία έχει και τη μητρότητα του νομοσχεδίου, ήταν ήδη αναλυτική και θα επεκταθεί και στη συνέχεια.</w:t>
      </w:r>
    </w:p>
    <w:p w14:paraId="56F24BA3"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Θέλω να κλείσω απλώς, για να είμαι και στα όρια του χρόνου, λέγοντας ότι για να έχουμε δίκαιη ανάπτυξη χρειαζό</w:t>
      </w:r>
      <w:r>
        <w:rPr>
          <w:rFonts w:eastAsia="Times New Roman" w:cs="Times New Roman"/>
          <w:szCs w:val="24"/>
        </w:rPr>
        <w:t>μαστε και εργαζόμενους που δεν θα δυστυχούν, δεν θα ζουν σε μια εργασιακή ζούγκλα, χωρίς δικαιώματα, όπως έχει γίνει το τοπίο της αγοράς εργασίας την τελευταία εξαετία.</w:t>
      </w:r>
    </w:p>
    <w:p w14:paraId="56F24BA4"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 αυτόν τον λόγο είναι ιδιαίτερα κρίσιμη η επικείμενη διαπραγμάτευση με τους </w:t>
      </w:r>
      <w:r>
        <w:rPr>
          <w:rFonts w:eastAsia="Times New Roman" w:cs="Times New Roman"/>
          <w:szCs w:val="24"/>
        </w:rPr>
        <w:t>θ</w:t>
      </w:r>
      <w:r>
        <w:rPr>
          <w:rFonts w:eastAsia="Times New Roman" w:cs="Times New Roman"/>
          <w:szCs w:val="24"/>
        </w:rPr>
        <w:t xml:space="preserve">εσμούς </w:t>
      </w:r>
      <w:r>
        <w:rPr>
          <w:rFonts w:eastAsia="Times New Roman" w:cs="Times New Roman"/>
          <w:szCs w:val="24"/>
        </w:rPr>
        <w:t>για τα εργασιακά. Εκεί εμείς όχι απλώς δεν θέλουμε να δώσουμε ούτε ένα γιώτα στις απαιτήσεις των δανειστών, αλλά θέλουμε να επιστρέψουμε την Ελλάδα στην κανονικότητα της κοινωνικής Ευρώπης, να έχουμε συλλογικές διαπραγματεύσεις, να έχουμε τη δυνατότητα των</w:t>
      </w:r>
      <w:r>
        <w:rPr>
          <w:rFonts w:eastAsia="Times New Roman" w:cs="Times New Roman"/>
          <w:szCs w:val="24"/>
        </w:rPr>
        <w:t xml:space="preserve"> κοινωνικών εταίρων να αποφασίζουν για τους μισθούς και για τα άλλα πράγματα που τους αφορούν.</w:t>
      </w:r>
    </w:p>
    <w:p w14:paraId="56F24BA5" w14:textId="77777777" w:rsidR="00DA1B4D" w:rsidRDefault="004A28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προφανώς, με αυτόν τον τρόπο θα μπορέσουμε να καλύψουμε και άλλα προβλήματα που έχει το σύστημα κοινωνικής προστασίας. Διότι –κακά τα ψέματα- αν έχεις τον μέ</w:t>
      </w:r>
      <w:r>
        <w:rPr>
          <w:rFonts w:eastAsia="Times New Roman" w:cs="Times New Roman"/>
          <w:szCs w:val="24"/>
        </w:rPr>
        <w:t xml:space="preserve">σο </w:t>
      </w:r>
      <w:r>
        <w:rPr>
          <w:rFonts w:eastAsia="Times New Roman" w:cs="Times New Roman"/>
          <w:szCs w:val="24"/>
        </w:rPr>
        <w:lastRenderedPageBreak/>
        <w:t xml:space="preserve">μισθό στα 800 ευρώ, πώς μπορεί να είναι παραπάνω και η σύνταξη; Αυτά είναι συγκοινωνούντα δοχεία. </w:t>
      </w:r>
    </w:p>
    <w:p w14:paraId="56F24BA6" w14:textId="77777777" w:rsidR="00DA1B4D" w:rsidRDefault="004A28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Βρισκόμαστε, λοιπόν, πραγματικά αυτή τη στιγμή στο κατώφλι όχι απλώς της επιστροφής στην κανονικότητα, όχι απλώς της επιστροφής στην ανάπτυξη, αλλά σε μια προσπάθεια να αλλάξουμε την Ελλάδα και με όρους οικονομίας και με όρους κοινωνικών σχέσεων και κυρίως</w:t>
      </w:r>
      <w:r>
        <w:rPr>
          <w:rFonts w:eastAsia="Times New Roman" w:cs="Times New Roman"/>
          <w:szCs w:val="24"/>
        </w:rPr>
        <w:t xml:space="preserve"> με όρους προοπτικής, σε μια προσπάθεια να δώσουμε ελπίδα εδώ που μέχρι τώρα υπήρχε φόβος για το αύριο. </w:t>
      </w:r>
    </w:p>
    <w:p w14:paraId="56F24BA7" w14:textId="77777777" w:rsidR="00DA1B4D" w:rsidRDefault="004A28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Ολοκληρώνοντας –θα το κάνω συνεχώς μέχρι να πάρω απάντηση από τη Νέα Δημοκρατία- δεν έχουμε ακόμα τοποθέτηση για το αν στηρίζουν ως εθνική θέση την κοι</w:t>
      </w:r>
      <w:r>
        <w:rPr>
          <w:rFonts w:eastAsia="Times New Roman" w:cs="Times New Roman"/>
          <w:szCs w:val="24"/>
        </w:rPr>
        <w:t xml:space="preserve">νή δήλωση των κοινωνικών εταίρων. </w:t>
      </w:r>
    </w:p>
    <w:p w14:paraId="56F24BA8" w14:textId="77777777" w:rsidR="00DA1B4D" w:rsidRDefault="004A28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Έχουμε, αντιθέτως, τις εξαγγελίες του Αρχηγού της Αξιωματικής Αντιπολίτευσης στη Διεθνή Έκθεση Θεσσαλονίκης ότι θα πρέπει να παζαρέψουμε, να ανταλλάξουμε διαρθρωτικές αλλαγές -που ξέρετε ότι είναι ο ευφημισμός που χρησιμο</w:t>
      </w:r>
      <w:r>
        <w:rPr>
          <w:rFonts w:eastAsia="Times New Roman" w:cs="Times New Roman"/>
          <w:szCs w:val="24"/>
        </w:rPr>
        <w:t xml:space="preserve">ποιεί το Διεθνές Νομισματικό Ταμείο για περαιτέρω απορρύθμιση της αγοράς εργασίας, για περαιτέρω περικοπή δικαιωμάτων των εργαζομένων- με μείωση των δημοσιονομικών απαιτήσεων. </w:t>
      </w:r>
    </w:p>
    <w:p w14:paraId="56F24BA9" w14:textId="77777777" w:rsidR="00DA1B4D" w:rsidRDefault="004A28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Εμείς δεν είμαστε διατεθειμένοι να κάνουμε τίποτα τέτοιο. Δεν θα θυσιάσουμε τα </w:t>
      </w:r>
      <w:r>
        <w:rPr>
          <w:rFonts w:eastAsia="Times New Roman" w:cs="Times New Roman"/>
          <w:szCs w:val="24"/>
        </w:rPr>
        <w:t>δικαιώματα των εργαζομένων και το μέλλον τους για κανένα αντάλλαγμα. Προφανώς, θέλουμε να ρυθμιστεί το ζήτημα του χρέους. Είναι υποχρέωση των δανειστών μας, εφ’ όσον εμείς τηρούμε τις υποχρεώσεις που έχουμε απέναντί τους, αλλά σε καμ</w:t>
      </w:r>
      <w:r>
        <w:rPr>
          <w:rFonts w:eastAsia="Times New Roman" w:cs="Times New Roman"/>
          <w:szCs w:val="24"/>
        </w:rPr>
        <w:t>μ</w:t>
      </w:r>
      <w:r>
        <w:rPr>
          <w:rFonts w:eastAsia="Times New Roman" w:cs="Times New Roman"/>
          <w:szCs w:val="24"/>
        </w:rPr>
        <w:t>ιά περίπτωση δεν θα θυ</w:t>
      </w:r>
      <w:r>
        <w:rPr>
          <w:rFonts w:eastAsia="Times New Roman" w:cs="Times New Roman"/>
          <w:szCs w:val="24"/>
        </w:rPr>
        <w:t xml:space="preserve">σιάσουμε ούτε ένα εργασιακό δικαίωμα από αυτά που κατακτήθηκαν με δεκαετίες αγώνων στον βωμό οποιουδήποτε εναλλακτικού συμφέροντος. </w:t>
      </w:r>
    </w:p>
    <w:p w14:paraId="56F24BAA" w14:textId="77777777" w:rsidR="00DA1B4D" w:rsidRDefault="004A28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6F24BAB" w14:textId="77777777" w:rsidR="00DA1B4D" w:rsidRDefault="004A2815">
      <w:pPr>
        <w:tabs>
          <w:tab w:val="left" w:pos="2738"/>
          <w:tab w:val="center" w:pos="4753"/>
          <w:tab w:val="left" w:pos="572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6F24BAC" w14:textId="77777777" w:rsidR="00DA1B4D" w:rsidRDefault="004A2815">
      <w:pPr>
        <w:spacing w:after="0"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Ευχαριστούμε τον κύριο Υ</w:t>
      </w:r>
      <w:r>
        <w:rPr>
          <w:rFonts w:eastAsia="Times New Roman"/>
          <w:szCs w:val="24"/>
        </w:rPr>
        <w:t xml:space="preserve">πουργό. </w:t>
      </w:r>
    </w:p>
    <w:p w14:paraId="56F24BAD" w14:textId="77777777" w:rsidR="00DA1B4D" w:rsidRDefault="004A2815">
      <w:pPr>
        <w:spacing w:after="0" w:line="600" w:lineRule="auto"/>
        <w:ind w:firstLine="720"/>
        <w:jc w:val="both"/>
        <w:rPr>
          <w:rFonts w:eastAsia="Times New Roman"/>
          <w:szCs w:val="24"/>
        </w:rPr>
      </w:pPr>
      <w:r>
        <w:rPr>
          <w:rFonts w:eastAsia="Times New Roman"/>
          <w:szCs w:val="24"/>
        </w:rPr>
        <w:t xml:space="preserve">Τον λόγο έχει η κ. </w:t>
      </w:r>
      <w:proofErr w:type="spellStart"/>
      <w:r>
        <w:rPr>
          <w:rFonts w:eastAsia="Times New Roman"/>
          <w:szCs w:val="24"/>
        </w:rPr>
        <w:t>Βράντζα</w:t>
      </w:r>
      <w:proofErr w:type="spellEnd"/>
      <w:r>
        <w:rPr>
          <w:rFonts w:eastAsia="Times New Roman"/>
          <w:szCs w:val="24"/>
        </w:rPr>
        <w:t xml:space="preserve"> από τον ΣΥΡΙΖΑ. </w:t>
      </w:r>
    </w:p>
    <w:p w14:paraId="56F24BAE" w14:textId="77777777" w:rsidR="00DA1B4D" w:rsidRDefault="004A2815">
      <w:pPr>
        <w:spacing w:after="0" w:line="600" w:lineRule="auto"/>
        <w:ind w:firstLine="720"/>
        <w:jc w:val="both"/>
        <w:rPr>
          <w:rFonts w:eastAsia="Times New Roman"/>
          <w:szCs w:val="24"/>
        </w:rPr>
      </w:pPr>
      <w:r>
        <w:rPr>
          <w:rFonts w:eastAsia="Times New Roman"/>
          <w:b/>
          <w:szCs w:val="24"/>
        </w:rPr>
        <w:t xml:space="preserve">ΟΥΡΑΝΙΑ ΑΝΤΩΝΟΠΟΥΛΟΥ (Αναπληρώτρια Υπουργός Εργασίας, Κοινωνικής Ασφάλισης και Κοινωνικής Αλληλεγγύης): </w:t>
      </w:r>
      <w:r>
        <w:rPr>
          <w:rFonts w:eastAsia="Times New Roman"/>
          <w:szCs w:val="24"/>
        </w:rPr>
        <w:t xml:space="preserve">Κύριε Πρόεδρε, κάποια στιγμή θα ήθελα τον λόγο επί προσωπικού. </w:t>
      </w:r>
    </w:p>
    <w:p w14:paraId="56F24BAF" w14:textId="77777777" w:rsidR="00DA1B4D" w:rsidRDefault="004A2815">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Ε</w:t>
      </w:r>
      <w:r>
        <w:rPr>
          <w:rFonts w:eastAsia="Times New Roman"/>
          <w:szCs w:val="24"/>
        </w:rPr>
        <w:t xml:space="preserve">πί προσωπικού για ποιο λόγο, κυρία Αντωνοπούλου; Ζητάτε τον λόγο τώρα ή μετά; Δεν σας άκουσα. </w:t>
      </w:r>
    </w:p>
    <w:p w14:paraId="56F24BB0" w14:textId="77777777" w:rsidR="00DA1B4D" w:rsidRDefault="004A2815">
      <w:pPr>
        <w:spacing w:after="0" w:line="600" w:lineRule="auto"/>
        <w:ind w:firstLine="720"/>
        <w:jc w:val="both"/>
        <w:rPr>
          <w:rFonts w:eastAsia="Times New Roman"/>
          <w:szCs w:val="24"/>
        </w:rPr>
      </w:pPr>
      <w:r>
        <w:rPr>
          <w:rFonts w:eastAsia="Times New Roman"/>
          <w:b/>
          <w:szCs w:val="24"/>
        </w:rPr>
        <w:lastRenderedPageBreak/>
        <w:t xml:space="preserve">ΟΥΡΑΝΙΑ ΑΝΤΩΝΟΠΟΥΛΟΥ (Αναπληρώτρια Υπουργός Εργασίας, Κοινωνικής Ασφάλισης και Κοινωνικής Αλληλεγγύης): </w:t>
      </w:r>
      <w:r>
        <w:rPr>
          <w:rFonts w:eastAsia="Times New Roman"/>
          <w:szCs w:val="24"/>
        </w:rPr>
        <w:t>Μπορώ να το κάνω μετά, αλλά επειδή έχουν γίνει δυο, τρεις</w:t>
      </w:r>
      <w:r>
        <w:rPr>
          <w:rFonts w:eastAsia="Times New Roman"/>
          <w:szCs w:val="24"/>
        </w:rPr>
        <w:t xml:space="preserve"> αναφορές σε ένα θέμα, θέλω με διαφάνεια και πολύ ξεκάθαρα…</w:t>
      </w:r>
    </w:p>
    <w:p w14:paraId="56F24BB1" w14:textId="77777777" w:rsidR="00DA1B4D" w:rsidRDefault="004A2815">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Σε ένα θέμα που αφορά το νομοσχέδιο, όχι προσωπικά εσάς…</w:t>
      </w:r>
    </w:p>
    <w:p w14:paraId="56F24BB2" w14:textId="77777777" w:rsidR="00DA1B4D" w:rsidRDefault="004A2815">
      <w:pPr>
        <w:spacing w:after="0" w:line="600" w:lineRule="auto"/>
        <w:ind w:firstLine="720"/>
        <w:jc w:val="both"/>
        <w:rPr>
          <w:rFonts w:eastAsia="Times New Roman"/>
          <w:szCs w:val="24"/>
        </w:rPr>
      </w:pPr>
      <w:r>
        <w:rPr>
          <w:rFonts w:eastAsia="Times New Roman"/>
          <w:b/>
          <w:szCs w:val="24"/>
        </w:rPr>
        <w:t xml:space="preserve">ΟΥΡΑΝΙΑ ΑΝΤΩΝΟΠΟΥΛΟΥ (Αναπληρώτρια Υπουργός Εργασίας, Κοινωνικής Ασφάλισης και Κοινωνικής Αλληλεγγύης): </w:t>
      </w:r>
      <w:r>
        <w:rPr>
          <w:rFonts w:eastAsia="Times New Roman"/>
          <w:szCs w:val="24"/>
        </w:rPr>
        <w:t>Όχι, σε ένα θέμα που είναι επί προσωπικού και αφορά εμένα συγκεκριμένα.</w:t>
      </w:r>
    </w:p>
    <w:p w14:paraId="56F24BB3" w14:textId="77777777" w:rsidR="00DA1B4D" w:rsidRDefault="004A2815">
      <w:pPr>
        <w:spacing w:after="0"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Αν επείγεστε να μιλήσετε τώρα και η κ. </w:t>
      </w:r>
      <w:proofErr w:type="spellStart"/>
      <w:r>
        <w:rPr>
          <w:rFonts w:eastAsia="Times New Roman"/>
          <w:szCs w:val="24"/>
        </w:rPr>
        <w:t>Βράντζα</w:t>
      </w:r>
      <w:proofErr w:type="spellEnd"/>
      <w:r>
        <w:rPr>
          <w:rFonts w:eastAsia="Times New Roman"/>
          <w:szCs w:val="24"/>
        </w:rPr>
        <w:t xml:space="preserve"> σάς παραχωρεί τη σειρά της και σας δίνει τον χρόνο που δικαιούστε, ευχαρίστως. Διαφορετικά, αν θέλετε, </w:t>
      </w:r>
      <w:r>
        <w:rPr>
          <w:rFonts w:eastAsia="Times New Roman"/>
          <w:szCs w:val="24"/>
        </w:rPr>
        <w:t xml:space="preserve">μπορείτε να μιλήσετε μετά την ομιλήτρια. </w:t>
      </w:r>
    </w:p>
    <w:p w14:paraId="56F24BB4" w14:textId="77777777" w:rsidR="00DA1B4D" w:rsidRDefault="004A2815">
      <w:pPr>
        <w:spacing w:after="0" w:line="600" w:lineRule="auto"/>
        <w:ind w:firstLine="720"/>
        <w:jc w:val="both"/>
        <w:rPr>
          <w:rFonts w:eastAsia="Times New Roman"/>
          <w:szCs w:val="24"/>
        </w:rPr>
      </w:pPr>
      <w:r>
        <w:rPr>
          <w:rFonts w:eastAsia="Times New Roman"/>
          <w:b/>
          <w:szCs w:val="24"/>
        </w:rPr>
        <w:t xml:space="preserve">ΠΑΝΑΓΙΩΤΑ ΒΡΑΝΤΖΑ: </w:t>
      </w:r>
      <w:r>
        <w:rPr>
          <w:rFonts w:eastAsia="Times New Roman"/>
          <w:szCs w:val="24"/>
        </w:rPr>
        <w:t xml:space="preserve">Δεν πειράζει, κύριε Πρόεδρε, ας μιλήσει η Υπουργός. </w:t>
      </w:r>
    </w:p>
    <w:p w14:paraId="56F24BB5" w14:textId="77777777" w:rsidR="00DA1B4D" w:rsidRDefault="004A2815">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Ευχαριστούμε την κ. </w:t>
      </w:r>
      <w:proofErr w:type="spellStart"/>
      <w:r>
        <w:rPr>
          <w:rFonts w:eastAsia="Times New Roman"/>
          <w:szCs w:val="24"/>
        </w:rPr>
        <w:t>Βράντζα</w:t>
      </w:r>
      <w:proofErr w:type="spellEnd"/>
      <w:r>
        <w:rPr>
          <w:rFonts w:eastAsia="Times New Roman"/>
          <w:szCs w:val="24"/>
        </w:rPr>
        <w:t xml:space="preserve">. </w:t>
      </w:r>
    </w:p>
    <w:p w14:paraId="56F24BB6" w14:textId="77777777" w:rsidR="00DA1B4D" w:rsidRDefault="004A2815">
      <w:pPr>
        <w:spacing w:after="0" w:line="600" w:lineRule="auto"/>
        <w:ind w:firstLine="720"/>
        <w:jc w:val="both"/>
        <w:rPr>
          <w:rFonts w:eastAsia="Times New Roman"/>
          <w:szCs w:val="24"/>
        </w:rPr>
      </w:pPr>
      <w:r>
        <w:rPr>
          <w:rFonts w:eastAsia="Times New Roman"/>
          <w:szCs w:val="24"/>
        </w:rPr>
        <w:t xml:space="preserve">Ορίστε, κυρία Υπουργέ, έχετε τον λόγο. </w:t>
      </w:r>
    </w:p>
    <w:p w14:paraId="56F24BB7" w14:textId="77777777" w:rsidR="00DA1B4D" w:rsidRDefault="004A2815">
      <w:pPr>
        <w:spacing w:after="0" w:line="600" w:lineRule="auto"/>
        <w:ind w:firstLine="720"/>
        <w:jc w:val="both"/>
        <w:rPr>
          <w:rFonts w:eastAsia="Times New Roman"/>
          <w:szCs w:val="24"/>
        </w:rPr>
      </w:pPr>
      <w:r>
        <w:rPr>
          <w:rFonts w:eastAsia="Times New Roman"/>
          <w:b/>
          <w:szCs w:val="24"/>
        </w:rPr>
        <w:t>ΟΥΡΑΝΙΑ ΑΝΤΩΝΟΠΟΥΛΟΥ (Αναπληρώτρια Υπο</w:t>
      </w:r>
      <w:r>
        <w:rPr>
          <w:rFonts w:eastAsia="Times New Roman"/>
          <w:b/>
          <w:szCs w:val="24"/>
        </w:rPr>
        <w:t xml:space="preserve">υργός Εργασίας, Κοινωνικής Ασφάλισης και Κοινωνικής Αλληλεγγύης): </w:t>
      </w:r>
      <w:r>
        <w:rPr>
          <w:rFonts w:eastAsia="Times New Roman"/>
          <w:szCs w:val="24"/>
        </w:rPr>
        <w:t xml:space="preserve">Σας ευχαριστώ. </w:t>
      </w:r>
    </w:p>
    <w:p w14:paraId="56F24BB8" w14:textId="77777777" w:rsidR="00DA1B4D" w:rsidRDefault="004A2815">
      <w:pPr>
        <w:spacing w:after="0" w:line="600" w:lineRule="auto"/>
        <w:ind w:firstLine="720"/>
        <w:jc w:val="both"/>
        <w:rPr>
          <w:rFonts w:eastAsia="Times New Roman"/>
          <w:szCs w:val="24"/>
        </w:rPr>
      </w:pPr>
      <w:r>
        <w:rPr>
          <w:rFonts w:eastAsia="Times New Roman"/>
          <w:szCs w:val="24"/>
        </w:rPr>
        <w:lastRenderedPageBreak/>
        <w:t xml:space="preserve">Έχουν γίνει κάποιες αναφορές, οι οποίες σχετίζονται με ψευδείς ειδήσεις. </w:t>
      </w:r>
    </w:p>
    <w:p w14:paraId="56F24BB9" w14:textId="77777777" w:rsidR="00DA1B4D" w:rsidRDefault="004A2815">
      <w:pPr>
        <w:spacing w:after="0" w:line="600" w:lineRule="auto"/>
        <w:ind w:firstLine="720"/>
        <w:jc w:val="both"/>
        <w:rPr>
          <w:rFonts w:eastAsia="Times New Roman"/>
          <w:szCs w:val="24"/>
        </w:rPr>
      </w:pPr>
      <w:r>
        <w:rPr>
          <w:rFonts w:eastAsia="Times New Roman"/>
          <w:szCs w:val="24"/>
        </w:rPr>
        <w:t xml:space="preserve">Υπάρχει η παραίτηση της </w:t>
      </w:r>
      <w:r>
        <w:rPr>
          <w:rFonts w:eastAsia="Times New Roman"/>
          <w:szCs w:val="24"/>
        </w:rPr>
        <w:t>γ</w:t>
      </w:r>
      <w:r>
        <w:rPr>
          <w:rFonts w:eastAsia="Times New Roman"/>
          <w:szCs w:val="24"/>
        </w:rPr>
        <w:t xml:space="preserve">ενικής </w:t>
      </w:r>
      <w:r>
        <w:rPr>
          <w:rFonts w:eastAsia="Times New Roman"/>
          <w:szCs w:val="24"/>
        </w:rPr>
        <w:t>γ</w:t>
      </w:r>
      <w:r>
        <w:rPr>
          <w:rFonts w:eastAsia="Times New Roman"/>
          <w:szCs w:val="24"/>
        </w:rPr>
        <w:t>ραμματέως –πράγματι- Διαχείρισης Κοινοτικών και Άλλων Πόρων μέσα στ</w:t>
      </w:r>
      <w:r>
        <w:rPr>
          <w:rFonts w:eastAsia="Times New Roman"/>
          <w:szCs w:val="24"/>
        </w:rPr>
        <w:t>ο Υπουργείο Εργασίας. Όμως, το να αναπαράγουμε μέσα στη Βουλή επιχειρήματα τα οποία δεν είναι τεκμηριωμένα –κάποιες εφημερίδες έγραψαν κάτι- και να γινόμαστε αχθοφόροι αυτών των ψευδών ειδήσεων δεν είναι σωστό. Αυτό που θέλω να πω είναι ότι αν πέφτουμε θύμ</w:t>
      </w:r>
      <w:r>
        <w:rPr>
          <w:rFonts w:eastAsia="Times New Roman"/>
          <w:szCs w:val="24"/>
        </w:rPr>
        <w:t xml:space="preserve">ατα και </w:t>
      </w:r>
      <w:proofErr w:type="spellStart"/>
      <w:r>
        <w:rPr>
          <w:rFonts w:eastAsia="Times New Roman"/>
          <w:szCs w:val="24"/>
        </w:rPr>
        <w:t>παραπλανώμαστε</w:t>
      </w:r>
      <w:proofErr w:type="spellEnd"/>
      <w:r>
        <w:rPr>
          <w:rFonts w:eastAsia="Times New Roman"/>
          <w:szCs w:val="24"/>
        </w:rPr>
        <w:t xml:space="preserve"> και επαναλαμβάνουμε τα ίδια επιχειρήματα και κάνουμε αναπαραγωγές εδώ μέσα, είναι λάθος. </w:t>
      </w:r>
    </w:p>
    <w:p w14:paraId="56F24BBA" w14:textId="77777777" w:rsidR="00DA1B4D" w:rsidRDefault="004A2815">
      <w:pPr>
        <w:spacing w:after="0" w:line="600" w:lineRule="auto"/>
        <w:ind w:firstLine="720"/>
        <w:jc w:val="both"/>
        <w:rPr>
          <w:rFonts w:eastAsia="Times New Roman"/>
          <w:szCs w:val="24"/>
        </w:rPr>
      </w:pPr>
      <w:r>
        <w:rPr>
          <w:rFonts w:eastAsia="Times New Roman"/>
          <w:szCs w:val="24"/>
        </w:rPr>
        <w:lastRenderedPageBreak/>
        <w:t>Διερευνήστε το περισσότερο, ζητήστε εξηγήσεις και θα σας τις δώσω. Μην επαναλαμβάνουμε ψεύδη και μην αποπροσανατολιζόμαστε από το ορθό αντικείμ</w:t>
      </w:r>
      <w:r>
        <w:rPr>
          <w:rFonts w:eastAsia="Times New Roman"/>
          <w:szCs w:val="24"/>
        </w:rPr>
        <w:t xml:space="preserve">ενο της συζήτησής μας. </w:t>
      </w:r>
    </w:p>
    <w:p w14:paraId="56F24BBB" w14:textId="77777777" w:rsidR="00DA1B4D" w:rsidRDefault="004A2815">
      <w:pPr>
        <w:spacing w:after="0" w:line="600" w:lineRule="auto"/>
        <w:ind w:firstLine="720"/>
        <w:jc w:val="both"/>
        <w:rPr>
          <w:rFonts w:eastAsia="Times New Roman"/>
          <w:szCs w:val="24"/>
        </w:rPr>
      </w:pPr>
      <w:r>
        <w:rPr>
          <w:rFonts w:eastAsia="Times New Roman"/>
          <w:szCs w:val="24"/>
        </w:rPr>
        <w:t xml:space="preserve">Ευχαριστώ. </w:t>
      </w:r>
    </w:p>
    <w:p w14:paraId="56F24BBC" w14:textId="77777777" w:rsidR="00DA1B4D" w:rsidRDefault="004A2815">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Ευχαριστούμε. </w:t>
      </w:r>
    </w:p>
    <w:p w14:paraId="56F24BBD" w14:textId="77777777" w:rsidR="00DA1B4D" w:rsidRDefault="004A2815">
      <w:pPr>
        <w:spacing w:after="0" w:line="600" w:lineRule="auto"/>
        <w:ind w:firstLine="720"/>
        <w:jc w:val="both"/>
        <w:rPr>
          <w:rFonts w:eastAsia="Times New Roman"/>
          <w:szCs w:val="24"/>
        </w:rPr>
      </w:pPr>
      <w:r>
        <w:rPr>
          <w:rFonts w:eastAsia="Times New Roman"/>
          <w:szCs w:val="24"/>
        </w:rPr>
        <w:t xml:space="preserve">Ορίστε, κυρία </w:t>
      </w:r>
      <w:proofErr w:type="spellStart"/>
      <w:r>
        <w:rPr>
          <w:rFonts w:eastAsia="Times New Roman"/>
          <w:szCs w:val="24"/>
        </w:rPr>
        <w:t>Βράντζα</w:t>
      </w:r>
      <w:proofErr w:type="spellEnd"/>
      <w:r>
        <w:rPr>
          <w:rFonts w:eastAsia="Times New Roman"/>
          <w:szCs w:val="24"/>
        </w:rPr>
        <w:t xml:space="preserve">, έχετε τον λόγο. </w:t>
      </w:r>
    </w:p>
    <w:p w14:paraId="56F24BBE" w14:textId="77777777" w:rsidR="00DA1B4D" w:rsidRDefault="004A2815">
      <w:pPr>
        <w:spacing w:after="0" w:line="600" w:lineRule="auto"/>
        <w:ind w:firstLine="720"/>
        <w:jc w:val="both"/>
        <w:rPr>
          <w:rFonts w:eastAsia="Times New Roman"/>
          <w:szCs w:val="24"/>
        </w:rPr>
      </w:pPr>
      <w:r>
        <w:rPr>
          <w:rFonts w:eastAsia="Times New Roman"/>
          <w:b/>
          <w:szCs w:val="24"/>
        </w:rPr>
        <w:t xml:space="preserve">ΠΑΝΑΓΙΩΤΑ ΒΡΑΝΤΖΑ: </w:t>
      </w:r>
      <w:r>
        <w:rPr>
          <w:rFonts w:eastAsia="Times New Roman"/>
          <w:szCs w:val="24"/>
        </w:rPr>
        <w:t xml:space="preserve">Ευχαριστώ. </w:t>
      </w:r>
    </w:p>
    <w:p w14:paraId="56F24BBF" w14:textId="77777777" w:rsidR="00DA1B4D" w:rsidRDefault="004A2815">
      <w:pPr>
        <w:spacing w:after="0" w:line="600" w:lineRule="auto"/>
        <w:ind w:firstLine="720"/>
        <w:jc w:val="both"/>
        <w:rPr>
          <w:rFonts w:eastAsia="Times New Roman"/>
          <w:szCs w:val="24"/>
        </w:rPr>
      </w:pPr>
      <w:r>
        <w:rPr>
          <w:rFonts w:eastAsia="Times New Roman"/>
          <w:szCs w:val="24"/>
        </w:rPr>
        <w:t xml:space="preserve">Θα περιορίσω την ομιλία μου στο νομοσχέδιο για την κοινωνική και αλληλέγγυα οικονομία, ακριβώς γιατί πιστεύω ότι έτσι πρέπει να γίνεται και το θεωρώ σημαντικό. </w:t>
      </w:r>
    </w:p>
    <w:p w14:paraId="56F24BC0" w14:textId="77777777" w:rsidR="00DA1B4D" w:rsidRDefault="004A2815">
      <w:pPr>
        <w:spacing w:after="0" w:line="600" w:lineRule="auto"/>
        <w:ind w:firstLine="720"/>
        <w:jc w:val="both"/>
        <w:rPr>
          <w:rFonts w:eastAsia="Times New Roman"/>
          <w:szCs w:val="24"/>
        </w:rPr>
      </w:pPr>
      <w:r>
        <w:rPr>
          <w:rFonts w:eastAsia="Times New Roman"/>
          <w:szCs w:val="24"/>
        </w:rPr>
        <w:lastRenderedPageBreak/>
        <w:t xml:space="preserve">Βεβαίως, επειδή είμαι από την αρχή μέσα στην Αίθουσα, θέλω να πω ότι το θράσος και η υποκρισία </w:t>
      </w:r>
      <w:r>
        <w:rPr>
          <w:rFonts w:eastAsia="Times New Roman"/>
          <w:szCs w:val="24"/>
        </w:rPr>
        <w:t xml:space="preserve">περισσεύουν, κυρίως από τους Βουλευτές της Αξιωματικής Αντιπολίτευσης. </w:t>
      </w:r>
    </w:p>
    <w:p w14:paraId="56F24BC1" w14:textId="77777777" w:rsidR="00DA1B4D" w:rsidRDefault="004A2815">
      <w:pPr>
        <w:spacing w:after="0" w:line="600" w:lineRule="auto"/>
        <w:ind w:firstLine="720"/>
        <w:jc w:val="both"/>
        <w:rPr>
          <w:rFonts w:eastAsia="Times New Roman" w:cs="Times New Roman"/>
          <w:szCs w:val="24"/>
        </w:rPr>
      </w:pPr>
      <w:r>
        <w:rPr>
          <w:rFonts w:eastAsia="Times New Roman"/>
          <w:szCs w:val="24"/>
        </w:rPr>
        <w:t>Κυρίες και κύριοι συνάδελφοι, πέρα από τις αγορές και το κράτος, πέρα από τον δημόσιο και τον ιδιωτικό τομέα υπάρχει και αναπτύσσεται εδώ και δεκαετίες ένας τρίτος ενδιάμεσος δρόμος γι</w:t>
      </w:r>
      <w:r>
        <w:rPr>
          <w:rFonts w:eastAsia="Times New Roman"/>
          <w:szCs w:val="24"/>
        </w:rPr>
        <w:t>α την εθνική μας οικονομία, ένας δρόμος που ανοίγεται προς πολλές και διαφορετικές κατευθύνσεις, από τον κοινωφελή εθελοντισμό και το αλληλέγγυο εμπόριο ως την τοπικά υποστηριζόμενη γεωργία και από τη δημοκρατική συμμετοχή στην παραγωγή προϊόντων έως την π</w:t>
      </w:r>
      <w:r>
        <w:rPr>
          <w:rFonts w:eastAsia="Times New Roman"/>
          <w:szCs w:val="24"/>
        </w:rPr>
        <w:t xml:space="preserve">αροχή υπηρεσιών μέσω των κοινωνικών συνεταιριστικών επιχειρήσεων. </w:t>
      </w:r>
      <w:r>
        <w:rPr>
          <w:rFonts w:eastAsia="Times New Roman" w:cs="Times New Roman"/>
          <w:szCs w:val="24"/>
        </w:rPr>
        <w:t xml:space="preserve"> </w:t>
      </w:r>
    </w:p>
    <w:p w14:paraId="56F24BC2"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Ο δρόμος αυτός είναι ακριβώς ο δρόμος της κοινωνικής και αλληλέγγυας οικονομίας που με ιδιαίτερη συναίσθηση της σπουδαιότητάς του συζητάμε εδώ σήμερα. Πρόκειται, μάλιστα, για έναν τομέα πο</w:t>
      </w:r>
      <w:r>
        <w:rPr>
          <w:rFonts w:eastAsia="Times New Roman" w:cs="Times New Roman"/>
          <w:szCs w:val="24"/>
        </w:rPr>
        <w:t>υ τα τελευταία χρόνια αναπτύσσεται ραγδαία όχι μόνο σε εθνικό αλλά και σε παγκόσμιο επίπεδο.</w:t>
      </w:r>
    </w:p>
    <w:p w14:paraId="56F24BC3"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Σύμφωνα με στοιχεία του Ινστιτούτου Ερευνών του ΟΗΕ για την κοινωνική ανάπτυξη, σε παγκόσμιο επίπεδο υπάρχουν περίπου επτακόσιες εξήντα χιλιάδες συνεταιρισμοί και </w:t>
      </w:r>
      <w:r>
        <w:rPr>
          <w:rFonts w:eastAsia="Times New Roman" w:cs="Times New Roman"/>
          <w:szCs w:val="24"/>
        </w:rPr>
        <w:t>αμοιβαίες ενώσεις, με οκτακόσια εκατομμύρια μέλη, επτά εκατομμύρια εργαζόμενους, 19 δισεκατομμύρια δολάρια σε περιουσιακά στοιχεία και 2,5 τρισεκατομμύρια δολάρια σε ετήσια ακαθάριστα έσοδα.</w:t>
      </w:r>
    </w:p>
    <w:p w14:paraId="56F24BC4"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Μόνο στην Ευρώπη έχουμε δύο εκατομμύρια φορείς κοινωνικής και αλλ</w:t>
      </w:r>
      <w:r>
        <w:rPr>
          <w:rFonts w:eastAsia="Times New Roman" w:cs="Times New Roman"/>
          <w:szCs w:val="24"/>
        </w:rPr>
        <w:t xml:space="preserve">ηλέγγυας οικονομίας, που αντιπροσωπεύουν περίπου το 10% του συνόλου των επιχειρήσεων. </w:t>
      </w:r>
    </w:p>
    <w:p w14:paraId="56F24BC5"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Ακολουθώντας την παγκόσμια τάση, έτσι και στη χώρα μας καταγράφονται πολυάριθμες πρωτοβουλίες εθελοντικών μονάδων και άτυπων δικτύων, με σκοπό είτε την παροχή άμεσης υλι</w:t>
      </w:r>
      <w:r>
        <w:rPr>
          <w:rFonts w:eastAsia="Times New Roman" w:cs="Times New Roman"/>
          <w:szCs w:val="24"/>
        </w:rPr>
        <w:t>κής αρωγής σε ευάλωτες κοινωνικές ομάδες είτε την παροχή ευρύτερης υποστήριξης, με κοινωνικό πάντοτε πρόσημο.</w:t>
      </w:r>
    </w:p>
    <w:p w14:paraId="56F24BC6"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Όπως αποτυπώνεται και σε σχετική έρευνα του Πανεπιστημίου της Γενεύης, το 20% των πρωτοβουλιών εθελοντικών </w:t>
      </w:r>
      <w:r>
        <w:rPr>
          <w:rFonts w:eastAsia="Times New Roman" w:cs="Times New Roman"/>
          <w:szCs w:val="24"/>
        </w:rPr>
        <w:lastRenderedPageBreak/>
        <w:t>ομάδων και άτυπων δικτύων κοινωνικής κα</w:t>
      </w:r>
      <w:r>
        <w:rPr>
          <w:rFonts w:eastAsia="Times New Roman" w:cs="Times New Roman"/>
          <w:szCs w:val="24"/>
        </w:rPr>
        <w:t>ι αλληλέγγυας οικονομίας εντοπίζονται στην Αθήνα, το 9% στην Περιφέρεια της Θεσσαλονίκης και το 42% στην Περιφέρεια της Αττικής.</w:t>
      </w:r>
    </w:p>
    <w:p w14:paraId="56F24BC7"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Σε αυτό, λοιπόν, το κοινωνικοοικονομικό περιβάλλον, το νέο θεσμικό πλαίσιο που εισάγεται με το υπό συζήτηση νομοσχέδιο καθιερών</w:t>
      </w:r>
      <w:r>
        <w:rPr>
          <w:rFonts w:eastAsia="Times New Roman" w:cs="Times New Roman"/>
          <w:szCs w:val="24"/>
        </w:rPr>
        <w:t xml:space="preserve">ει, μεταξύ άλλων, έξι σημαντικές αλλαγές. </w:t>
      </w:r>
    </w:p>
    <w:p w14:paraId="56F24BC8"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Πρώτον, το νομοσχέδιο διευρύνει το πεδίο της κοινωνικής και αλληλέγγυας οικονομίας, πέραν των υφιστάμενων </w:t>
      </w:r>
      <w:r>
        <w:rPr>
          <w:rFonts w:eastAsia="Times New Roman" w:cs="Times New Roman"/>
          <w:szCs w:val="24"/>
        </w:rPr>
        <w:t>ΚΟΙΝ</w:t>
      </w:r>
      <w:r>
        <w:rPr>
          <w:rFonts w:eastAsia="Times New Roman" w:cs="Times New Roman"/>
          <w:szCs w:val="24"/>
        </w:rPr>
        <w:t>Σ</w:t>
      </w:r>
      <w:r>
        <w:rPr>
          <w:rFonts w:eastAsia="Times New Roman" w:cs="Times New Roman"/>
          <w:szCs w:val="24"/>
        </w:rPr>
        <w:t>ΕΠ</w:t>
      </w:r>
      <w:r>
        <w:rPr>
          <w:rFonts w:eastAsia="Times New Roman" w:cs="Times New Roman"/>
          <w:szCs w:val="24"/>
        </w:rPr>
        <w:t>, σε όλες τις πολυπρόσωπες νομικές οντότητες, ανεξάρτητα από το είδος ή τη μορφή της νομικής προσωπι</w:t>
      </w:r>
      <w:r>
        <w:rPr>
          <w:rFonts w:eastAsia="Times New Roman" w:cs="Times New Roman"/>
          <w:szCs w:val="24"/>
        </w:rPr>
        <w:t>κότητας.</w:t>
      </w:r>
    </w:p>
    <w:p w14:paraId="56F24BC9"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Συνεπώς, τα βασικά κριτήρια υπαγωγής δεν θα είναι εν προκειμένω νομικά, δηλαδή στατικά, αλλά πολιτικά και κοινωνικά, δηλαδή δυναμικά, υπό την έννοια ότι ως φορέας της κοινωνικής και αλληλέγγυας οικονομίας θα μπορεί να θεωρηθεί κάθε νομική οντότητα</w:t>
      </w:r>
      <w:r>
        <w:rPr>
          <w:rFonts w:eastAsia="Times New Roman" w:cs="Times New Roman"/>
          <w:szCs w:val="24"/>
        </w:rPr>
        <w:t xml:space="preserve"> που λειτουργεί, μεταξύ άλλων, με βάση την αρχή της δημοκρατικής λειτουργίας, την προτεραιότητα στη διανομή κερδών στους εργαζόμενους, την ανάπτυξη δράσεων κοινωνικής ωφέλειας και τη δημιουργία νέων θέσεων εργασίας.</w:t>
      </w:r>
    </w:p>
    <w:p w14:paraId="56F24BCA"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Δεύτερον, το νομοσχέδιο θεσπίζει το εξαι</w:t>
      </w:r>
      <w:r>
        <w:rPr>
          <w:rFonts w:eastAsia="Times New Roman" w:cs="Times New Roman"/>
          <w:szCs w:val="24"/>
        </w:rPr>
        <w:t xml:space="preserve">ρετικά σημαντικό Ταμείο Κοινωνικής Οικονομίας. Είναι γνωστό το διαχρονικό πρόβλημα της έλλειψης υποστηρικτικού μηχανισμού των </w:t>
      </w:r>
      <w:r>
        <w:rPr>
          <w:rFonts w:eastAsia="Times New Roman" w:cs="Times New Roman"/>
          <w:szCs w:val="24"/>
        </w:rPr>
        <w:t>ΚΟΙΝ</w:t>
      </w:r>
      <w:r>
        <w:rPr>
          <w:rFonts w:eastAsia="Times New Roman" w:cs="Times New Roman"/>
          <w:szCs w:val="24"/>
        </w:rPr>
        <w:t>Σ</w:t>
      </w:r>
      <w:r>
        <w:rPr>
          <w:rFonts w:eastAsia="Times New Roman" w:cs="Times New Roman"/>
          <w:szCs w:val="24"/>
        </w:rPr>
        <w:t>ΕΠ</w:t>
      </w:r>
      <w:r>
        <w:rPr>
          <w:rFonts w:eastAsia="Times New Roman" w:cs="Times New Roman"/>
          <w:szCs w:val="24"/>
        </w:rPr>
        <w:t xml:space="preserve">. </w:t>
      </w:r>
      <w:r>
        <w:rPr>
          <w:rFonts w:eastAsia="Times New Roman" w:cs="Times New Roman"/>
          <w:szCs w:val="24"/>
        </w:rPr>
        <w:t>Ή</w:t>
      </w:r>
      <w:r>
        <w:rPr>
          <w:rFonts w:eastAsia="Times New Roman" w:cs="Times New Roman"/>
          <w:szCs w:val="24"/>
        </w:rPr>
        <w:t xml:space="preserve">ταν, επίσης, γνωστές οι εξαγγελίες του κ. </w:t>
      </w:r>
      <w:proofErr w:type="spellStart"/>
      <w:r>
        <w:rPr>
          <w:rFonts w:eastAsia="Times New Roman" w:cs="Times New Roman"/>
          <w:szCs w:val="24"/>
        </w:rPr>
        <w:t>Βρούτση</w:t>
      </w:r>
      <w:proofErr w:type="spellEnd"/>
      <w:r>
        <w:rPr>
          <w:rFonts w:eastAsia="Times New Roman" w:cs="Times New Roman"/>
          <w:szCs w:val="24"/>
        </w:rPr>
        <w:t xml:space="preserve"> </w:t>
      </w:r>
      <w:r>
        <w:rPr>
          <w:rFonts w:eastAsia="Times New Roman" w:cs="Times New Roman"/>
          <w:szCs w:val="24"/>
        </w:rPr>
        <w:lastRenderedPageBreak/>
        <w:t xml:space="preserve">το 2014 για τους μηχανισμούς στήριξης των </w:t>
      </w:r>
      <w:r>
        <w:rPr>
          <w:rFonts w:eastAsia="Times New Roman" w:cs="Times New Roman"/>
          <w:szCs w:val="24"/>
        </w:rPr>
        <w:t>ΚΟΙΝ</w:t>
      </w:r>
      <w:r>
        <w:rPr>
          <w:rFonts w:eastAsia="Times New Roman" w:cs="Times New Roman"/>
          <w:szCs w:val="24"/>
        </w:rPr>
        <w:t>Σ</w:t>
      </w:r>
      <w:r>
        <w:rPr>
          <w:rFonts w:eastAsia="Times New Roman" w:cs="Times New Roman"/>
          <w:szCs w:val="24"/>
        </w:rPr>
        <w:t>ΕΠ</w:t>
      </w:r>
      <w:r>
        <w:rPr>
          <w:rFonts w:eastAsia="Times New Roman" w:cs="Times New Roman"/>
          <w:szCs w:val="24"/>
        </w:rPr>
        <w:t xml:space="preserve"> μέσω ΟΑΕΔ, όταν ο φο</w:t>
      </w:r>
      <w:r>
        <w:rPr>
          <w:rFonts w:eastAsia="Times New Roman" w:cs="Times New Roman"/>
          <w:szCs w:val="24"/>
        </w:rPr>
        <w:t xml:space="preserve">ρέας σε πολλές περιπτώσεις αγνοούσε την ύπαρξη των </w:t>
      </w:r>
      <w:r>
        <w:rPr>
          <w:rFonts w:eastAsia="Times New Roman" w:cs="Times New Roman"/>
          <w:szCs w:val="24"/>
        </w:rPr>
        <w:t>ΚΟΙΝ</w:t>
      </w:r>
      <w:r>
        <w:rPr>
          <w:rFonts w:eastAsia="Times New Roman" w:cs="Times New Roman"/>
          <w:szCs w:val="24"/>
        </w:rPr>
        <w:t>Σ</w:t>
      </w:r>
      <w:r>
        <w:rPr>
          <w:rFonts w:eastAsia="Times New Roman" w:cs="Times New Roman"/>
          <w:szCs w:val="24"/>
        </w:rPr>
        <w:t>ΕΠ</w:t>
      </w:r>
      <w:r>
        <w:rPr>
          <w:rFonts w:eastAsia="Times New Roman" w:cs="Times New Roman"/>
          <w:szCs w:val="24"/>
        </w:rPr>
        <w:t xml:space="preserve"> και τις έβλεπε σαν επιχειρήσεις όπως όλες οι υπόλοιπες. </w:t>
      </w:r>
    </w:p>
    <w:p w14:paraId="56F24BCB"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Ευελπιστώ, λοιπόν, ότι η συγκρότηση του Ταμείου Κοινωνικής Οικονομίας θα γίνει μέσα σε εύλογο χρονικό διάστημα και η παρεχόμενη </w:t>
      </w:r>
      <w:r>
        <w:rPr>
          <w:rFonts w:eastAsia="Times New Roman" w:cs="Times New Roman"/>
          <w:szCs w:val="24"/>
        </w:rPr>
        <w:t>χρηματοδότησή του θα είναι επαρκής, ώστε να υποστηρίζει ουσιαστικά εκείνους τους φορείς κοινωνικής και αλληλέγγυας οικονομίας που θα θέλουν να αναπτύξουν παραγωγική δραστηριότητα και να δημιουργήσουν νέες θέσεις εργασίας, αλλά δεν θα έχουν πρόσβαση στο τρα</w:t>
      </w:r>
      <w:r>
        <w:rPr>
          <w:rFonts w:eastAsia="Times New Roman" w:cs="Times New Roman"/>
          <w:szCs w:val="24"/>
        </w:rPr>
        <w:t>πεζικό σύστημα, όπως πλέον οι περισσότερες επιχειρήσεις στη χώρα.</w:t>
      </w:r>
    </w:p>
    <w:p w14:paraId="56F24BCC"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Τρίτον, το νομοσχέδιο συστήνει την Ειδική Γραμματεία Κοινωνικής και Αλληλέγγυας Οικονομίας, η οποία θα έχει την εποπτεία της λειτουργίας και τον έλεγχο νομιμότητας των φορέων της κοινωνικής </w:t>
      </w:r>
      <w:r>
        <w:rPr>
          <w:rFonts w:eastAsia="Times New Roman" w:cs="Times New Roman"/>
          <w:szCs w:val="24"/>
        </w:rPr>
        <w:t>και αλληλέγγυας οικονομίας. Είναι όντως σημαντικό να υπάρχει ουσιαστικός έλεγχος στο πλαίσιο της δραστηριότητας των συγκεκριμένων φορέων, ώστε να μην υποκρύπτονται κερδοσκοπικές ή άλλες δραστηριότητες, αλλά να αναπτύσσονται πραγματικές δράσεις, οι οποίες ν</w:t>
      </w:r>
      <w:r>
        <w:rPr>
          <w:rFonts w:eastAsia="Times New Roman" w:cs="Times New Roman"/>
          <w:szCs w:val="24"/>
        </w:rPr>
        <w:t>α καλύπτουν συλλογικές και κοινωνικές ανάγκες, μέσα από αποτελεσματικές μορφές κοινωνικής αλληλεγγύης.</w:t>
      </w:r>
    </w:p>
    <w:p w14:paraId="56F24BCD"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Τέταρτον, το νομοσχέδιο διευκολύνει τη συνεργασία του </w:t>
      </w:r>
      <w:r>
        <w:rPr>
          <w:rFonts w:eastAsia="Times New Roman" w:cs="Times New Roman"/>
          <w:szCs w:val="24"/>
        </w:rPr>
        <w:t>δ</w:t>
      </w:r>
      <w:r>
        <w:rPr>
          <w:rFonts w:eastAsia="Times New Roman" w:cs="Times New Roman"/>
          <w:szCs w:val="24"/>
        </w:rPr>
        <w:t>ημοσίου με τους φορείς της κοινωνικής και αλληλέγγυας οικονομίας, ιδίως αναφορικά με την εκμετάλλε</w:t>
      </w:r>
      <w:r>
        <w:rPr>
          <w:rFonts w:eastAsia="Times New Roman" w:cs="Times New Roman"/>
          <w:szCs w:val="24"/>
        </w:rPr>
        <w:t xml:space="preserve">υση αναξιοποίητων περιουσιακών στοιχείων των </w:t>
      </w:r>
      <w:r>
        <w:rPr>
          <w:rFonts w:eastAsia="Times New Roman" w:cs="Times New Roman"/>
          <w:szCs w:val="24"/>
        </w:rPr>
        <w:t>Ο</w:t>
      </w:r>
      <w:r>
        <w:rPr>
          <w:rFonts w:eastAsia="Times New Roman" w:cs="Times New Roman"/>
          <w:szCs w:val="24"/>
        </w:rPr>
        <w:t xml:space="preserve">ργανισμών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 α΄ και β΄ βαθμού. Και αυτό είναι πάρα πολύ σημαντικό. Είναι προφανές ότι η αξιοποίηση της δημόσιας περιουσίας θα πρέπει να έχει ως πρωτεύοντα στόχο το δημόσιο συμφέρον και την ευ</w:t>
      </w:r>
      <w:r>
        <w:rPr>
          <w:rFonts w:eastAsia="Times New Roman" w:cs="Times New Roman"/>
          <w:szCs w:val="24"/>
        </w:rPr>
        <w:t>ρύτερη δυνατή κοινωνική ωφέλεια. Αυτός ο στόχος θεωρώ ότι επιτυγχάνεται πλήρως με τις προτεινόμενες ρυθμίσεις.</w:t>
      </w:r>
    </w:p>
    <w:p w14:paraId="56F24BCE" w14:textId="77777777" w:rsidR="00DA1B4D" w:rsidRDefault="004A2815">
      <w:pPr>
        <w:spacing w:after="0"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xml:space="preserve">, το νομοσχέδιο εισάγει τον </w:t>
      </w:r>
      <w:r>
        <w:rPr>
          <w:rFonts w:eastAsia="Times New Roman" w:cs="Times New Roman"/>
          <w:szCs w:val="24"/>
        </w:rPr>
        <w:t>Σ</w:t>
      </w:r>
      <w:r>
        <w:rPr>
          <w:rFonts w:eastAsia="Times New Roman" w:cs="Times New Roman"/>
          <w:szCs w:val="24"/>
        </w:rPr>
        <w:t xml:space="preserve">υνεταιρισμό </w:t>
      </w:r>
      <w:r>
        <w:rPr>
          <w:rFonts w:eastAsia="Times New Roman" w:cs="Times New Roman"/>
          <w:szCs w:val="24"/>
        </w:rPr>
        <w:t>Ε</w:t>
      </w:r>
      <w:r>
        <w:rPr>
          <w:rFonts w:eastAsia="Times New Roman" w:cs="Times New Roman"/>
          <w:szCs w:val="24"/>
        </w:rPr>
        <w:t>ργαζομένων, θεσμός ο οποίος απαντάται ήδη σε πολλές ευρωπαϊκές χώρες. Πρόκειται για ένα σημαντικ</w:t>
      </w:r>
      <w:r>
        <w:rPr>
          <w:rFonts w:eastAsia="Times New Roman" w:cs="Times New Roman"/>
          <w:szCs w:val="24"/>
        </w:rPr>
        <w:t xml:space="preserve">ό νομικό εργαλείο, το </w:t>
      </w:r>
      <w:r>
        <w:rPr>
          <w:rFonts w:eastAsia="Times New Roman" w:cs="Times New Roman"/>
          <w:szCs w:val="24"/>
        </w:rPr>
        <w:lastRenderedPageBreak/>
        <w:t xml:space="preserve">οποίο θα δώσει τη δυνατότητα τόσο σε εργαζόμενους πτωχευμένων επιχειρήσεων -που, δυστυχώς, έχουμε αρκετές στη χώρα μας- όσο και σε νέους και νέες που δεν θέλουν να ξενιτευτούν προκειμένου να βρουν δουλειά, να παραμείνουν στη χώρα και </w:t>
      </w:r>
      <w:r>
        <w:rPr>
          <w:rFonts w:eastAsia="Times New Roman" w:cs="Times New Roman"/>
          <w:szCs w:val="24"/>
        </w:rPr>
        <w:t>να κατορθώσουν να έχουν μια αξιοπρεπή εργασία.</w:t>
      </w:r>
    </w:p>
    <w:p w14:paraId="56F24BCF"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Έκτο</w:t>
      </w:r>
      <w:r>
        <w:rPr>
          <w:rFonts w:eastAsia="Times New Roman" w:cs="Times New Roman"/>
          <w:szCs w:val="24"/>
        </w:rPr>
        <w:t>,</w:t>
      </w:r>
      <w:r>
        <w:rPr>
          <w:rFonts w:eastAsia="Times New Roman" w:cs="Times New Roman"/>
          <w:szCs w:val="24"/>
        </w:rPr>
        <w:t xml:space="preserve"> και τελευταίο, το νομοσχέδιο </w:t>
      </w:r>
      <w:proofErr w:type="spellStart"/>
      <w:r>
        <w:rPr>
          <w:rFonts w:eastAsia="Times New Roman" w:cs="Times New Roman"/>
          <w:szCs w:val="24"/>
        </w:rPr>
        <w:t>εξορθολογίζει</w:t>
      </w:r>
      <w:proofErr w:type="spellEnd"/>
      <w:r>
        <w:rPr>
          <w:rFonts w:eastAsia="Times New Roman" w:cs="Times New Roman"/>
          <w:szCs w:val="24"/>
        </w:rPr>
        <w:t xml:space="preserve"> και ενισχύει τη διαφάνεια στη λειτουργία των υφιστάμενων </w:t>
      </w:r>
      <w:r>
        <w:rPr>
          <w:rFonts w:eastAsia="Times New Roman" w:cs="Times New Roman"/>
          <w:szCs w:val="24"/>
        </w:rPr>
        <w:t>ΚΟΙΝ</w:t>
      </w:r>
      <w:r>
        <w:rPr>
          <w:rFonts w:eastAsia="Times New Roman" w:cs="Times New Roman"/>
          <w:szCs w:val="24"/>
        </w:rPr>
        <w:t>Σ</w:t>
      </w:r>
      <w:r>
        <w:rPr>
          <w:rFonts w:eastAsia="Times New Roman" w:cs="Times New Roman"/>
          <w:szCs w:val="24"/>
        </w:rPr>
        <w:t>ΕΠ</w:t>
      </w:r>
      <w:r>
        <w:rPr>
          <w:rFonts w:eastAsia="Times New Roman" w:cs="Times New Roman"/>
          <w:szCs w:val="24"/>
        </w:rPr>
        <w:t xml:space="preserve">. Συγκεκριμένα, θεσπίζεται περιορισμός στο δημόσιο χρήμα που εισρέει σε μια </w:t>
      </w:r>
      <w:r>
        <w:rPr>
          <w:rFonts w:eastAsia="Times New Roman" w:cs="Times New Roman"/>
          <w:szCs w:val="24"/>
        </w:rPr>
        <w:t>ΚΟΙΝ</w:t>
      </w:r>
      <w:r>
        <w:rPr>
          <w:rFonts w:eastAsia="Times New Roman" w:cs="Times New Roman"/>
          <w:szCs w:val="24"/>
        </w:rPr>
        <w:t>Σ</w:t>
      </w:r>
      <w:r>
        <w:rPr>
          <w:rFonts w:eastAsia="Times New Roman" w:cs="Times New Roman"/>
          <w:szCs w:val="24"/>
        </w:rPr>
        <w:t>ΕΠ</w:t>
      </w:r>
      <w:r>
        <w:rPr>
          <w:rFonts w:eastAsia="Times New Roman" w:cs="Times New Roman"/>
          <w:szCs w:val="24"/>
        </w:rPr>
        <w:t>, με σκοπό τη</w:t>
      </w:r>
      <w:r>
        <w:rPr>
          <w:rFonts w:eastAsia="Times New Roman" w:cs="Times New Roman"/>
          <w:szCs w:val="24"/>
        </w:rPr>
        <w:t xml:space="preserve">ν αποφυγή δημιουργίας κρατικοδίαιτων επιχειρήσεων ή την ανάπτυξη πελατειακών σχέσεων. </w:t>
      </w:r>
    </w:p>
    <w:p w14:paraId="56F24BD0"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Καθιερώνεται μητρώο των εν λόγω φορέων, το οποίο θα επιτρέπει τον μεγαλύτερο έλεγχο και τη διαφάνεια των στοιχείων τους και θεσπίζονται περιορισμοί στην ιδιότητα του μέλ</w:t>
      </w:r>
      <w:r>
        <w:rPr>
          <w:rFonts w:eastAsia="Times New Roman" w:cs="Times New Roman"/>
          <w:szCs w:val="24"/>
        </w:rPr>
        <w:t xml:space="preserve">ους σε περισσότερες από μία </w:t>
      </w:r>
      <w:r>
        <w:rPr>
          <w:rFonts w:eastAsia="Times New Roman" w:cs="Times New Roman"/>
          <w:szCs w:val="24"/>
        </w:rPr>
        <w:t>ΚΟΙΝ</w:t>
      </w:r>
      <w:r>
        <w:rPr>
          <w:rFonts w:eastAsia="Times New Roman" w:cs="Times New Roman"/>
          <w:szCs w:val="24"/>
        </w:rPr>
        <w:t>Σ</w:t>
      </w:r>
      <w:r>
        <w:rPr>
          <w:rFonts w:eastAsia="Times New Roman" w:cs="Times New Roman"/>
          <w:szCs w:val="24"/>
        </w:rPr>
        <w:t>ΕΠ</w:t>
      </w:r>
      <w:r>
        <w:rPr>
          <w:rFonts w:eastAsia="Times New Roman" w:cs="Times New Roman"/>
          <w:szCs w:val="24"/>
        </w:rPr>
        <w:t xml:space="preserve"> με το ίδιο αντικείμενο δραστηριότητας, ώστε να αποφεύγεται η εκμετάλλευση των προνομίων που συνεπάγεται η θέση του μέλους. Όλα αυτά, βεβαίως, για να μην εκμεταλλευτούν κάποιοι και κάποιες τον νόμο για τις </w:t>
      </w:r>
      <w:r>
        <w:rPr>
          <w:rFonts w:eastAsia="Times New Roman" w:cs="Times New Roman"/>
          <w:szCs w:val="24"/>
        </w:rPr>
        <w:t>ΚΟΙΝ</w:t>
      </w:r>
      <w:r>
        <w:rPr>
          <w:rFonts w:eastAsia="Times New Roman" w:cs="Times New Roman"/>
          <w:szCs w:val="24"/>
        </w:rPr>
        <w:t>Σ</w:t>
      </w:r>
      <w:r>
        <w:rPr>
          <w:rFonts w:eastAsia="Times New Roman" w:cs="Times New Roman"/>
          <w:szCs w:val="24"/>
        </w:rPr>
        <w:t>ΕΠ,</w:t>
      </w:r>
      <w:r>
        <w:rPr>
          <w:rFonts w:eastAsia="Times New Roman" w:cs="Times New Roman"/>
          <w:szCs w:val="24"/>
        </w:rPr>
        <w:t xml:space="preserve"> για τη</w:t>
      </w:r>
      <w:r>
        <w:rPr>
          <w:rFonts w:eastAsia="Times New Roman" w:cs="Times New Roman"/>
          <w:szCs w:val="24"/>
        </w:rPr>
        <w:t xml:space="preserve">ν κοινωνική και αλληλέγγυα οικονομία. </w:t>
      </w:r>
    </w:p>
    <w:p w14:paraId="56F24BD1"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Εξάλλου, στις </w:t>
      </w:r>
      <w:r>
        <w:rPr>
          <w:rFonts w:eastAsia="Times New Roman" w:cs="Times New Roman"/>
          <w:szCs w:val="24"/>
        </w:rPr>
        <w:t>ΚΟΙΝ</w:t>
      </w:r>
      <w:r>
        <w:rPr>
          <w:rFonts w:eastAsia="Times New Roman" w:cs="Times New Roman"/>
          <w:szCs w:val="24"/>
        </w:rPr>
        <w:t>Σ</w:t>
      </w:r>
      <w:r>
        <w:rPr>
          <w:rFonts w:eastAsia="Times New Roman" w:cs="Times New Roman"/>
          <w:szCs w:val="24"/>
        </w:rPr>
        <w:t>ΕΠ</w:t>
      </w:r>
      <w:r>
        <w:rPr>
          <w:rFonts w:eastAsia="Times New Roman" w:cs="Times New Roman"/>
          <w:szCs w:val="24"/>
        </w:rPr>
        <w:t xml:space="preserve"> ένταξης μπορούν πλέον να συμμετέχουν και ευάλωτες ομάδες, όπως θύματα ενδοοικογενειακής βίας, άτομα με ειδικές ανάγκες, μακροχρόνια άνεργοι </w:t>
      </w:r>
      <w:r>
        <w:rPr>
          <w:rFonts w:eastAsia="Times New Roman" w:cs="Times New Roman"/>
          <w:szCs w:val="24"/>
        </w:rPr>
        <w:t>–</w:t>
      </w:r>
      <w:r>
        <w:rPr>
          <w:rFonts w:eastAsia="Times New Roman" w:cs="Times New Roman"/>
          <w:szCs w:val="24"/>
        </w:rPr>
        <w:t>άνω των πενήντα ετών</w:t>
      </w:r>
      <w:r>
        <w:rPr>
          <w:rFonts w:eastAsia="Times New Roman" w:cs="Times New Roman"/>
          <w:szCs w:val="24"/>
        </w:rPr>
        <w:t xml:space="preserve">– </w:t>
      </w:r>
      <w:r>
        <w:rPr>
          <w:rFonts w:eastAsia="Times New Roman" w:cs="Times New Roman"/>
          <w:szCs w:val="24"/>
        </w:rPr>
        <w:t>αλλά και πρόσφυγες ή αιτούντες ά</w:t>
      </w:r>
      <w:r>
        <w:rPr>
          <w:rFonts w:eastAsia="Times New Roman" w:cs="Times New Roman"/>
          <w:szCs w:val="24"/>
        </w:rPr>
        <w:t xml:space="preserve">συλο. </w:t>
      </w:r>
    </w:p>
    <w:p w14:paraId="56F24BD2"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νομίζω ότι το στοίχημα εδώ είναι να μην αφήσουμε να μετατραπούν οι φορείς της κοινωνικής και αλληλέγγυας οικονομίας σε ένα φιλανθρωπικό δίκτυο αλληλεγγύης</w:t>
      </w:r>
      <w:r>
        <w:rPr>
          <w:rFonts w:eastAsia="Times New Roman" w:cs="Times New Roman"/>
          <w:szCs w:val="24"/>
        </w:rPr>
        <w:t>,</w:t>
      </w:r>
      <w:r>
        <w:rPr>
          <w:rFonts w:eastAsia="Times New Roman" w:cs="Times New Roman"/>
          <w:szCs w:val="24"/>
        </w:rPr>
        <w:t xml:space="preserve"> που θα προσφέρει οίκτο και παρηγοριά και όχι δικαιώματα και ευκ</w:t>
      </w:r>
      <w:r>
        <w:rPr>
          <w:rFonts w:eastAsia="Times New Roman" w:cs="Times New Roman"/>
          <w:szCs w:val="24"/>
        </w:rPr>
        <w:t>αιρίες για συμμετοχική δημοκρατία και κινητοποίηση κοινωνικών δυνάμεων.</w:t>
      </w:r>
    </w:p>
    <w:p w14:paraId="56F24BD3"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Το στοίχημα είναι η κοινωνική και αλληλέγγυα οικονομία να αποτελέσει μια προσπάθεια επαναφοράς της ηθικής σφαίρας και των κοινωνικών σκοπών της λειτουργίας της οικονομίας, να αποτελέσε</w:t>
      </w:r>
      <w:r>
        <w:rPr>
          <w:rFonts w:eastAsia="Times New Roman" w:cs="Times New Roman"/>
          <w:szCs w:val="24"/>
        </w:rPr>
        <w:t>ι έναν ισχυρό μηχανισμό</w:t>
      </w:r>
      <w:r>
        <w:rPr>
          <w:rFonts w:eastAsia="Times New Roman" w:cs="Times New Roman"/>
          <w:szCs w:val="24"/>
        </w:rPr>
        <w:t>,</w:t>
      </w:r>
      <w:r>
        <w:rPr>
          <w:rFonts w:eastAsia="Times New Roman" w:cs="Times New Roman"/>
          <w:szCs w:val="24"/>
        </w:rPr>
        <w:t xml:space="preserve"> μέσω του οποίου οι φτωχότεροι και ευάλωτοι συμπολίτες μας θα αποκτήσουν </w:t>
      </w:r>
      <w:r>
        <w:rPr>
          <w:rFonts w:eastAsia="Times New Roman" w:cs="Times New Roman"/>
          <w:szCs w:val="24"/>
        </w:rPr>
        <w:lastRenderedPageBreak/>
        <w:t>μεγαλύτερο και καλύτερο έλεγχο επί των παραγόμενων αγαθών και θα συμμετέχουν στη λήψη αποφάσεων που επηρεάζουν την ίδια τους τη ζωή.</w:t>
      </w:r>
    </w:p>
    <w:p w14:paraId="56F24BD4"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Έχω την πεποίθηση ότι το π</w:t>
      </w:r>
      <w:r>
        <w:rPr>
          <w:rFonts w:eastAsia="Times New Roman" w:cs="Times New Roman"/>
          <w:szCs w:val="24"/>
        </w:rPr>
        <w:t>αρόν νομοσχέδιο κερδίζει αυτό το δύσκολο στοίχημα προς όφελος του τόπου, της εθνικής οικονομίας και των ευάλωτων συνανθρώπων μας.</w:t>
      </w:r>
    </w:p>
    <w:p w14:paraId="56F24BD5"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56F24BD6" w14:textId="77777777" w:rsidR="00DA1B4D" w:rsidRDefault="004A2815">
      <w:pPr>
        <w:spacing w:after="0" w:line="600" w:lineRule="auto"/>
        <w:ind w:firstLine="709"/>
        <w:jc w:val="center"/>
        <w:rPr>
          <w:rFonts w:eastAsia="Times New Roman"/>
          <w:bCs/>
        </w:rPr>
      </w:pPr>
      <w:r>
        <w:rPr>
          <w:rFonts w:eastAsia="Times New Roman"/>
          <w:bCs/>
        </w:rPr>
        <w:t>(Χειροκροτήματα από την πτέρυγα του ΣΥΡΙΖΑ)</w:t>
      </w:r>
    </w:p>
    <w:p w14:paraId="56F24BD7"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η κ. </w:t>
      </w:r>
      <w:proofErr w:type="spellStart"/>
      <w:r>
        <w:rPr>
          <w:rFonts w:eastAsia="Times New Roman" w:cs="Times New Roman"/>
          <w:szCs w:val="24"/>
        </w:rPr>
        <w:t>Βαγιωνάκη</w:t>
      </w:r>
      <w:proofErr w:type="spellEnd"/>
      <w:r>
        <w:rPr>
          <w:rFonts w:eastAsia="Times New Roman" w:cs="Times New Roman"/>
          <w:szCs w:val="24"/>
        </w:rPr>
        <w:t xml:space="preserve"> από τον ΣΥΡΙΖΑ.</w:t>
      </w:r>
    </w:p>
    <w:p w14:paraId="56F24BD8"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ΕΥΑΓΓΕΛΙΑ (ΒΑΛΙΑ) ΒΑΓΙΩΝΑΚΗ:</w:t>
      </w:r>
      <w:r>
        <w:rPr>
          <w:rFonts w:eastAsia="Times New Roman" w:cs="Times New Roman"/>
          <w:szCs w:val="24"/>
        </w:rPr>
        <w:t xml:space="preserve"> Αγαπητοί συνάδελφοι, παρ</w:t>
      </w:r>
      <w:r>
        <w:rPr>
          <w:rFonts w:eastAsia="Times New Roman" w:cs="Times New Roman"/>
          <w:szCs w:val="24"/>
        </w:rPr>
        <w:t xml:space="preserve">’ </w:t>
      </w:r>
      <w:r>
        <w:rPr>
          <w:rFonts w:eastAsia="Times New Roman" w:cs="Times New Roman"/>
          <w:szCs w:val="24"/>
        </w:rPr>
        <w:t xml:space="preserve">ότι οι συνάδελφοι της Αντιπολίτευσης μας </w:t>
      </w:r>
      <w:proofErr w:type="spellStart"/>
      <w:r>
        <w:rPr>
          <w:rFonts w:eastAsia="Times New Roman" w:cs="Times New Roman"/>
          <w:szCs w:val="24"/>
        </w:rPr>
        <w:t>τσιγκλίζετε</w:t>
      </w:r>
      <w:proofErr w:type="spellEnd"/>
      <w:r>
        <w:rPr>
          <w:rFonts w:eastAsia="Times New Roman" w:cs="Times New Roman"/>
          <w:szCs w:val="24"/>
        </w:rPr>
        <w:t xml:space="preserve"> </w:t>
      </w:r>
      <w:r>
        <w:rPr>
          <w:rFonts w:eastAsia="Times New Roman" w:cs="Times New Roman"/>
          <w:szCs w:val="24"/>
        </w:rPr>
        <w:lastRenderedPageBreak/>
        <w:t>για να εκτραπεί η συζήτηση σε άλλες ατραπούς, δεν θα σας ακολουθήσουμε, γιατί το σημερινό νομοσχέδιο ε</w:t>
      </w:r>
      <w:r>
        <w:rPr>
          <w:rFonts w:eastAsia="Times New Roman" w:cs="Times New Roman"/>
          <w:szCs w:val="24"/>
        </w:rPr>
        <w:t>ίναι πολύ σημαντικό για την παραγωγική ανασυγκρότηση και για τη ζωή των πολιτών.</w:t>
      </w:r>
    </w:p>
    <w:p w14:paraId="56F24BD9"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Όμως, θα ήθελα να κάνω μια παρατήρηση. Οι δήθεν υποστηρικτές της ανεξάρτητης </w:t>
      </w:r>
      <w:r>
        <w:rPr>
          <w:rFonts w:eastAsia="Times New Roman" w:cs="Times New Roman"/>
          <w:szCs w:val="24"/>
        </w:rPr>
        <w:t>δ</w:t>
      </w:r>
      <w:r>
        <w:rPr>
          <w:rFonts w:eastAsia="Times New Roman" w:cs="Times New Roman"/>
          <w:szCs w:val="24"/>
        </w:rPr>
        <w:t>ικαιοσύνης της Νέας Δημοκρατίας, αφού δεν ανταποκριθήκατε στο συνταγματικό σας καθήκον για τη συγ</w:t>
      </w:r>
      <w:r>
        <w:rPr>
          <w:rFonts w:eastAsia="Times New Roman" w:cs="Times New Roman"/>
          <w:szCs w:val="24"/>
        </w:rPr>
        <w:t>κρότηση του ΕΣΡ μέχρι σήμερα -ελπίζω σήμερα να έχετε διαφορετική τοποθέτηση-</w:t>
      </w:r>
      <w:r>
        <w:rPr>
          <w:rFonts w:eastAsia="Times New Roman" w:cs="Times New Roman"/>
          <w:szCs w:val="24"/>
        </w:rPr>
        <w:t>,</w:t>
      </w:r>
      <w:r>
        <w:rPr>
          <w:rFonts w:eastAsia="Times New Roman" w:cs="Times New Roman"/>
          <w:szCs w:val="24"/>
        </w:rPr>
        <w:t xml:space="preserve"> αφού από το πρωί μέχρι το βράδυ μιλάτε για δήθεν αντισυνταγματικότητα του νόμου Παππά, όπως λέγεται, δεν περιμένετε τουλάχιστον την άποψη του Συμβουλίου της Επικρατείας; Κοντός ψ</w:t>
      </w:r>
      <w:r>
        <w:rPr>
          <w:rFonts w:eastAsia="Times New Roman" w:cs="Times New Roman"/>
          <w:szCs w:val="24"/>
        </w:rPr>
        <w:t xml:space="preserve">αλμός αλληλούια! </w:t>
      </w:r>
      <w:r>
        <w:rPr>
          <w:rFonts w:eastAsia="Times New Roman" w:cs="Times New Roman"/>
          <w:szCs w:val="24"/>
        </w:rPr>
        <w:lastRenderedPageBreak/>
        <w:t xml:space="preserve">Ας αφήσουμε, επιτέλους, τη </w:t>
      </w:r>
      <w:r>
        <w:rPr>
          <w:rFonts w:eastAsia="Times New Roman" w:cs="Times New Roman"/>
          <w:szCs w:val="24"/>
        </w:rPr>
        <w:t>δ</w:t>
      </w:r>
      <w:r>
        <w:rPr>
          <w:rFonts w:eastAsia="Times New Roman" w:cs="Times New Roman"/>
          <w:szCs w:val="24"/>
        </w:rPr>
        <w:t>ικαιοσύνη να αναπνεύσει και να αποφανθεί απερίσπαστη και χωρίς πολιτικές παρεμβάσεις.</w:t>
      </w:r>
    </w:p>
    <w:p w14:paraId="56F24BDA"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Θα έρθω στο νομοσχέδιο. Η κοινωνική οικονομία δεν αποτελεί απλά έναν τρίτο διακριτό τομέα της οικονομίας, που δεν έτυχε ανάπτ</w:t>
      </w:r>
      <w:r>
        <w:rPr>
          <w:rFonts w:eastAsia="Times New Roman" w:cs="Times New Roman"/>
          <w:szCs w:val="24"/>
        </w:rPr>
        <w:t>υξης στην Ελλάδα, αλλά αποτελεί ανεξερεύνητη γη και σημαντικό εργαλείο βελτίωσης της θέσης κοινωνικών ομάδων που δοκιμάζονται από την κρίση, ενώ παράλληλα μπορεί να δημιουργήσει οικονομικό περιβάλλον χειραφέτησης και ασφαλούς εργασίας, άμβλυνσης κοινωνικών</w:t>
      </w:r>
      <w:r>
        <w:rPr>
          <w:rFonts w:eastAsia="Times New Roman" w:cs="Times New Roman"/>
          <w:szCs w:val="24"/>
        </w:rPr>
        <w:t xml:space="preserve"> ανισοτήτων και υψηλής ποιότητας </w:t>
      </w:r>
      <w:proofErr w:type="spellStart"/>
      <w:r>
        <w:rPr>
          <w:rFonts w:eastAsia="Times New Roman" w:cs="Times New Roman"/>
          <w:szCs w:val="24"/>
        </w:rPr>
        <w:t>παρεχομένων</w:t>
      </w:r>
      <w:proofErr w:type="spellEnd"/>
      <w:r>
        <w:rPr>
          <w:rFonts w:eastAsia="Times New Roman" w:cs="Times New Roman"/>
          <w:szCs w:val="24"/>
        </w:rPr>
        <w:t xml:space="preserve"> προϊόντων και υπηρεσιών.</w:t>
      </w:r>
    </w:p>
    <w:p w14:paraId="56F24BDB"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Επιπρόσθετα, μπορεί να αξιοποιηθεί και από την ιδιαίτερα καταρτισμένη αλλά και πληγωμένη από την ανεργία νεολαία </w:t>
      </w:r>
      <w:r>
        <w:rPr>
          <w:rFonts w:eastAsia="Times New Roman" w:cs="Times New Roman"/>
          <w:szCs w:val="24"/>
        </w:rPr>
        <w:lastRenderedPageBreak/>
        <w:t>της χώρας ως όχημα δημιουργίας παραγωγικών σχημάτων. Αυτό αναγνωρίστηκε α</w:t>
      </w:r>
      <w:r>
        <w:rPr>
          <w:rFonts w:eastAsia="Times New Roman" w:cs="Times New Roman"/>
          <w:szCs w:val="24"/>
        </w:rPr>
        <w:t xml:space="preserve">πό όλες τις πλευρές στη συζήτηση επί του νομοσχεδίου στην αρμόδια </w:t>
      </w:r>
      <w:r>
        <w:rPr>
          <w:rFonts w:eastAsia="Times New Roman" w:cs="Times New Roman"/>
          <w:szCs w:val="24"/>
        </w:rPr>
        <w:t>ε</w:t>
      </w:r>
      <w:r>
        <w:rPr>
          <w:rFonts w:eastAsia="Times New Roman" w:cs="Times New Roman"/>
          <w:szCs w:val="24"/>
        </w:rPr>
        <w:t>πιτροπή.</w:t>
      </w:r>
    </w:p>
    <w:p w14:paraId="56F24BDC"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το παρόν νομοσχέδιο φανερώνει την πρόθεση της Κυβέρνησης για εφαρμογή πραγματικής κοινωνικής πολιτικής δίπλα στον άνεργο, στον κοινωνικά αποκλεισμένο, στα άτομα </w:t>
      </w:r>
      <w:r>
        <w:rPr>
          <w:rFonts w:eastAsia="Times New Roman" w:cs="Times New Roman"/>
          <w:szCs w:val="24"/>
        </w:rPr>
        <w:t>με ειδικές ανάγκες, αφού τους παρέχει τη δυνατότητα να επιδιώξουν ανεργία χωρίς διακρίσεις, ανισότητες ή γραφειοκρατικά εμπόδια μέσω συνεργατικών σχημάτων, που απαιτούν όμως σταθερό θεσμικό και οικονομικό περιβάλλον, ικανό να υποστηρίξει κάθε προσπάθεια.</w:t>
      </w:r>
    </w:p>
    <w:p w14:paraId="56F24BDD"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Μ</w:t>
      </w:r>
      <w:r>
        <w:rPr>
          <w:rFonts w:eastAsia="Times New Roman" w:cs="Times New Roman"/>
          <w:szCs w:val="24"/>
        </w:rPr>
        <w:t>έχρι σήμερα, παρ</w:t>
      </w:r>
      <w:r>
        <w:rPr>
          <w:rFonts w:eastAsia="Times New Roman" w:cs="Times New Roman"/>
          <w:szCs w:val="24"/>
        </w:rPr>
        <w:t xml:space="preserve">’ </w:t>
      </w:r>
      <w:r>
        <w:rPr>
          <w:rFonts w:eastAsia="Times New Roman" w:cs="Times New Roman"/>
          <w:szCs w:val="24"/>
        </w:rPr>
        <w:t>ότι υπήρξαν πρωτοβουλίες, όπως ο νόμος του 2011, η κοινωνική οικονομία δεν αναπτύχθηκε και σε αυτό ανασταλτικό ρόλο έπαιξε, εκτός φυσικά από την έλλειψη χρηματοδοτικών εργαλείων, η απουσία ενός ολοκληρωμένου θεσμικού πλαισίου που θα δημιο</w:t>
      </w:r>
      <w:r>
        <w:rPr>
          <w:rFonts w:eastAsia="Times New Roman" w:cs="Times New Roman"/>
          <w:szCs w:val="24"/>
        </w:rPr>
        <w:t>υργεί τις προϋποθέσεις ανάπτυξης υγιών εγχειρημάτων.</w:t>
      </w:r>
    </w:p>
    <w:p w14:paraId="56F24BDE"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Βέβαια, κατά τη γνώμη μου, η πρόκληση παραμένει: Πώς θα κάνουμε τους κοινωνικά αποκλεισμένους, τους άνεργους, τις ευάλωτες ομάδες να </w:t>
      </w:r>
      <w:proofErr w:type="spellStart"/>
      <w:r>
        <w:rPr>
          <w:rFonts w:eastAsia="Times New Roman" w:cs="Times New Roman"/>
          <w:szCs w:val="24"/>
        </w:rPr>
        <w:t>επανενεργοποιηθούν</w:t>
      </w:r>
      <w:proofErr w:type="spellEnd"/>
      <w:r>
        <w:rPr>
          <w:rFonts w:eastAsia="Times New Roman" w:cs="Times New Roman"/>
          <w:szCs w:val="24"/>
        </w:rPr>
        <w:t xml:space="preserve"> και να αξιοποιήσουν αυτό το συγκεκριμένο θεσμικό πλ</w:t>
      </w:r>
      <w:r>
        <w:rPr>
          <w:rFonts w:eastAsia="Times New Roman" w:cs="Times New Roman"/>
          <w:szCs w:val="24"/>
        </w:rPr>
        <w:t>αίσιο; Είναι δύσκολο. Υπάρχει έλλειμμα πληροφόρησης, κούραση στους πολίτες και ανυπαρξία σχετικής εξοικείωσης.</w:t>
      </w:r>
    </w:p>
    <w:p w14:paraId="56F24BDF"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Συνεπώς η δουλειά μας δεν τελειώνει με την ψήφιση του νομοσχεδίου. Αντίθετα, τώρα ξεκινά. Χρειάζεται ενημέρωση, επιμόρφωση των πολιτών, μάχη με κ</w:t>
      </w:r>
      <w:r>
        <w:rPr>
          <w:rFonts w:eastAsia="Times New Roman" w:cs="Times New Roman"/>
          <w:szCs w:val="24"/>
        </w:rPr>
        <w:t>οινωνικούς αποκλεισμούς και</w:t>
      </w:r>
      <w:r>
        <w:rPr>
          <w:rFonts w:eastAsia="Times New Roman" w:cs="Times New Roman"/>
          <w:szCs w:val="24"/>
        </w:rPr>
        <w:t>,</w:t>
      </w:r>
      <w:r>
        <w:rPr>
          <w:rFonts w:eastAsia="Times New Roman" w:cs="Times New Roman"/>
          <w:szCs w:val="24"/>
        </w:rPr>
        <w:t xml:space="preserve"> φυσικά, συνολική ανάκαμψη της οικονομίας. Ωστόσο, το γεγονός παραμένει.</w:t>
      </w:r>
    </w:p>
    <w:p w14:paraId="56F24BE0"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Για πρώτη φορά εισάγεται στην ελληνική έννομη τάξη με συγκεκριμένο τρόπο ο τομέας της κοινωνικής και αλληλέγγυας οικονομίας, ο οποίος μπορεί να λειτουργήσε</w:t>
      </w:r>
      <w:r>
        <w:rPr>
          <w:rFonts w:eastAsia="Times New Roman" w:cs="Times New Roman"/>
          <w:szCs w:val="24"/>
        </w:rPr>
        <w:t xml:space="preserve">ι ως φορέας παραγωγικής ανασυγκρότησης. Το παρόν νομοσχέδιο πρέπει να αντιμετωπίζεται σε συνδυασμό και με άλλες νομοθετικές πρωτοβουλίες της Κυβέρνησης, όπως είναι ο αναπτυξιακός νόμος, </w:t>
      </w:r>
      <w:r>
        <w:rPr>
          <w:rFonts w:eastAsia="Times New Roman" w:cs="Times New Roman"/>
          <w:szCs w:val="24"/>
        </w:rPr>
        <w:lastRenderedPageBreak/>
        <w:t xml:space="preserve">η </w:t>
      </w:r>
      <w:proofErr w:type="spellStart"/>
      <w:r>
        <w:rPr>
          <w:rFonts w:eastAsia="Times New Roman" w:cs="Times New Roman"/>
          <w:szCs w:val="24"/>
        </w:rPr>
        <w:t>επαναθέσπιση</w:t>
      </w:r>
      <w:proofErr w:type="spellEnd"/>
      <w:r>
        <w:rPr>
          <w:rFonts w:eastAsia="Times New Roman" w:cs="Times New Roman"/>
          <w:szCs w:val="24"/>
        </w:rPr>
        <w:t xml:space="preserve"> των αγροτικών συνεταιρισμών, η προγραμματισμένη δημιουρ</w:t>
      </w:r>
      <w:r>
        <w:rPr>
          <w:rFonts w:eastAsia="Times New Roman" w:cs="Times New Roman"/>
          <w:szCs w:val="24"/>
        </w:rPr>
        <w:t>γία κέντρων ενημέρωσης και προώθησης κοινωνικής οικονομίας σε κάθε περιφέρεια. Είναι κινήσεις που μπορούν να λειτουργήσουν πολλαπλασιαστικά προς όφελος της οικονομίας και της εργασίας.</w:t>
      </w:r>
    </w:p>
    <w:p w14:paraId="56F24BE1"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Μην ξεχνάμε ότι στην Ελλάδα έχουμε πολύ λιγότερο από το 1% που παράγει </w:t>
      </w:r>
      <w:r>
        <w:rPr>
          <w:rFonts w:eastAsia="Times New Roman" w:cs="Times New Roman"/>
          <w:szCs w:val="24"/>
        </w:rPr>
        <w:t>αυτός ο τομέας, ενώ σε άλλες χώρες φτάνει και ξεπερνάει το 10% του ΑΕΠ.</w:t>
      </w:r>
    </w:p>
    <w:p w14:paraId="56F24BE2"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Θα ήθελα, όμως, να αναφερθώ συγκεκριμένα σε ορισμένες πτυχές του νομοσχέδιου, όπως το υπό σύσταση Ταμείο Κοινωνικής Οικονομίας, το οποίο θα αποτελείται από πόρους εθνικούς, κοινοτικούς</w:t>
      </w:r>
      <w:r>
        <w:rPr>
          <w:rFonts w:eastAsia="Times New Roman" w:cs="Times New Roman"/>
          <w:szCs w:val="24"/>
        </w:rPr>
        <w:t xml:space="preserve"> και ιδιωτικές επενδύσεις και το οποίο θα </w:t>
      </w:r>
      <w:r>
        <w:rPr>
          <w:rFonts w:eastAsia="Times New Roman" w:cs="Times New Roman"/>
          <w:szCs w:val="24"/>
        </w:rPr>
        <w:lastRenderedPageBreak/>
        <w:t>υποστηρίζει φορείς κοινωνικής οικονομίας που αναπτύσσουν παραγωγικές δραστηριότητες και δεν έχουν πρόσβαση στο τραπεζικό σύστημα.</w:t>
      </w:r>
    </w:p>
    <w:p w14:paraId="56F24BE3"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 Δυστυχώς τις προηγούμενες δεκαετίες έχουν διατεθεί εκατομμύρια σε δράσεις με μηδενι</w:t>
      </w:r>
      <w:r>
        <w:rPr>
          <w:rFonts w:eastAsia="Times New Roman" w:cs="Times New Roman"/>
          <w:szCs w:val="24"/>
        </w:rPr>
        <w:t>κά αποτελέσματα. Ιδρύοντας το Ταμείο Κοινωνικής Οικονομίας θα συγκεντρώνουμε πόρους που θα μπορούν –και πρέπει- να χρησιμοποιούνται στήνοντας δομές που θα έχουν συνέχεια. Στο ίδιο μήκος κύματος, αν και απαιτεί χρόνο και εξειδίκευση, πρέπει να εξετάσουμε κί</w:t>
      </w:r>
      <w:r>
        <w:rPr>
          <w:rFonts w:eastAsia="Times New Roman" w:cs="Times New Roman"/>
          <w:szCs w:val="24"/>
        </w:rPr>
        <w:t xml:space="preserve">νητρα, ασφαλιστικά και φορολογικά, που θα ενισχύσουν τη λειτουργία κοινωνικών επιχειρήσεων και ιδιαίτερα στην πρώτη μεταβατική περίοδο. </w:t>
      </w:r>
    </w:p>
    <w:p w14:paraId="56F24BE4"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ο υπό συζήτηση νόμος ενισχύει και τη διαφάνεια στη λειτουργία των </w:t>
      </w:r>
      <w:r>
        <w:rPr>
          <w:rFonts w:eastAsia="Times New Roman" w:cs="Times New Roman"/>
          <w:szCs w:val="24"/>
        </w:rPr>
        <w:t>ΚΟΙΝ</w:t>
      </w:r>
      <w:r>
        <w:rPr>
          <w:rFonts w:eastAsia="Times New Roman" w:cs="Times New Roman"/>
          <w:szCs w:val="24"/>
        </w:rPr>
        <w:t>Σ</w:t>
      </w:r>
      <w:r>
        <w:rPr>
          <w:rFonts w:eastAsia="Times New Roman" w:cs="Times New Roman"/>
          <w:szCs w:val="24"/>
        </w:rPr>
        <w:t>ΕΠ</w:t>
      </w:r>
      <w:r>
        <w:rPr>
          <w:rFonts w:eastAsia="Times New Roman" w:cs="Times New Roman"/>
          <w:szCs w:val="24"/>
        </w:rPr>
        <w:t>. Ενδεικτικά αναφέρω την αν</w:t>
      </w:r>
      <w:r>
        <w:rPr>
          <w:rFonts w:eastAsia="Times New Roman" w:cs="Times New Roman"/>
          <w:szCs w:val="24"/>
        </w:rPr>
        <w:t xml:space="preserve">αλογία εργαζομένων και μη μελών, καθώς τα μη μέλη δεν θα υπερβαίνουν το 40%, προκειμένου να αποφευχθεί το φαινόμενο να ιδρύονται </w:t>
      </w:r>
      <w:r>
        <w:rPr>
          <w:rFonts w:eastAsia="Times New Roman" w:cs="Times New Roman"/>
          <w:szCs w:val="24"/>
        </w:rPr>
        <w:t>ΚΟΙΝ</w:t>
      </w:r>
      <w:r>
        <w:rPr>
          <w:rFonts w:eastAsia="Times New Roman" w:cs="Times New Roman"/>
          <w:szCs w:val="24"/>
        </w:rPr>
        <w:t>Σ</w:t>
      </w:r>
      <w:r>
        <w:rPr>
          <w:rFonts w:eastAsia="Times New Roman" w:cs="Times New Roman"/>
          <w:szCs w:val="24"/>
        </w:rPr>
        <w:t>ΕΠ</w:t>
      </w:r>
      <w:r>
        <w:rPr>
          <w:rFonts w:eastAsia="Times New Roman" w:cs="Times New Roman"/>
          <w:szCs w:val="24"/>
        </w:rPr>
        <w:t xml:space="preserve"> αποτελώντας </w:t>
      </w:r>
      <w:r>
        <w:rPr>
          <w:rFonts w:eastAsia="Times New Roman" w:cs="Times New Roman"/>
          <w:szCs w:val="24"/>
        </w:rPr>
        <w:t>γ</w:t>
      </w:r>
      <w:r>
        <w:rPr>
          <w:rFonts w:eastAsia="Times New Roman" w:cs="Times New Roman"/>
          <w:szCs w:val="24"/>
        </w:rPr>
        <w:t xml:space="preserve">ραφεία </w:t>
      </w:r>
      <w:r>
        <w:rPr>
          <w:rFonts w:eastAsia="Times New Roman" w:cs="Times New Roman"/>
          <w:szCs w:val="24"/>
        </w:rPr>
        <w:t>ε</w:t>
      </w:r>
      <w:r>
        <w:rPr>
          <w:rFonts w:eastAsia="Times New Roman" w:cs="Times New Roman"/>
          <w:szCs w:val="24"/>
        </w:rPr>
        <w:t xml:space="preserve">υρέσεως </w:t>
      </w:r>
      <w:r>
        <w:rPr>
          <w:rFonts w:eastAsia="Times New Roman" w:cs="Times New Roman"/>
          <w:szCs w:val="24"/>
        </w:rPr>
        <w:t>ε</w:t>
      </w:r>
      <w:r>
        <w:rPr>
          <w:rFonts w:eastAsia="Times New Roman" w:cs="Times New Roman"/>
          <w:szCs w:val="24"/>
        </w:rPr>
        <w:t xml:space="preserve">ργασίας. </w:t>
      </w:r>
    </w:p>
    <w:p w14:paraId="56F24BE5"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Επίσης, μέλος μιας </w:t>
      </w:r>
      <w:r>
        <w:rPr>
          <w:rFonts w:eastAsia="Times New Roman" w:cs="Times New Roman"/>
          <w:szCs w:val="24"/>
        </w:rPr>
        <w:t>ΚΟΙΝ</w:t>
      </w:r>
      <w:r>
        <w:rPr>
          <w:rFonts w:eastAsia="Times New Roman" w:cs="Times New Roman"/>
          <w:szCs w:val="24"/>
        </w:rPr>
        <w:t>Σ</w:t>
      </w:r>
      <w:r>
        <w:rPr>
          <w:rFonts w:eastAsia="Times New Roman" w:cs="Times New Roman"/>
          <w:szCs w:val="24"/>
        </w:rPr>
        <w:t>ΕΠ</w:t>
      </w:r>
      <w:r>
        <w:rPr>
          <w:rFonts w:eastAsia="Times New Roman" w:cs="Times New Roman"/>
          <w:szCs w:val="24"/>
        </w:rPr>
        <w:t xml:space="preserve"> δεν μπορεί να είναι μέλος άλλης με παρόμοια δραστηριότητα, ενώ αλλάζει και το ποσοστό των ακαθάριστων εσόδων μιας </w:t>
      </w:r>
      <w:r>
        <w:rPr>
          <w:rFonts w:eastAsia="Times New Roman" w:cs="Times New Roman"/>
          <w:szCs w:val="24"/>
        </w:rPr>
        <w:t>ΚΟΙΝ</w:t>
      </w:r>
      <w:r>
        <w:rPr>
          <w:rFonts w:eastAsia="Times New Roman" w:cs="Times New Roman"/>
          <w:szCs w:val="24"/>
        </w:rPr>
        <w:t>Σ</w:t>
      </w:r>
      <w:r>
        <w:rPr>
          <w:rFonts w:eastAsia="Times New Roman" w:cs="Times New Roman"/>
          <w:szCs w:val="24"/>
        </w:rPr>
        <w:t>ΕΠ</w:t>
      </w:r>
      <w:r>
        <w:rPr>
          <w:rFonts w:eastAsia="Times New Roman" w:cs="Times New Roman"/>
          <w:szCs w:val="24"/>
        </w:rPr>
        <w:t xml:space="preserve"> που προέρχονται από το δημόσιο χρήμα και το οποίο δεν πρέπει να ξεπερνά το 65% των εσόδων της, με σκοπό την αποφυγή κρατικοδίαιτων επ</w:t>
      </w:r>
      <w:r>
        <w:rPr>
          <w:rFonts w:eastAsia="Times New Roman" w:cs="Times New Roman"/>
          <w:szCs w:val="24"/>
        </w:rPr>
        <w:t xml:space="preserve">ιχειρήσεων. </w:t>
      </w:r>
    </w:p>
    <w:p w14:paraId="56F24BE6"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Ταυτόχρονα, διευρύνεται το πεδίο των </w:t>
      </w:r>
      <w:r>
        <w:rPr>
          <w:rFonts w:eastAsia="Times New Roman" w:cs="Times New Roman"/>
          <w:szCs w:val="24"/>
        </w:rPr>
        <w:t>ΚΟΙΝ</w:t>
      </w:r>
      <w:r>
        <w:rPr>
          <w:rFonts w:eastAsia="Times New Roman" w:cs="Times New Roman"/>
          <w:szCs w:val="24"/>
        </w:rPr>
        <w:t>Σ</w:t>
      </w:r>
      <w:r>
        <w:rPr>
          <w:rFonts w:eastAsia="Times New Roman" w:cs="Times New Roman"/>
          <w:szCs w:val="24"/>
        </w:rPr>
        <w:t>ΕΠ</w:t>
      </w:r>
      <w:r>
        <w:rPr>
          <w:rFonts w:eastAsia="Times New Roman" w:cs="Times New Roman"/>
          <w:szCs w:val="24"/>
        </w:rPr>
        <w:t>, στην ένταξη των οποίων πλέον συμμετέχουν και ειδικές ομάδες, θύματα ενδοοικογενειακής βίας, μακροχρόνια άνεργοι</w:t>
      </w:r>
      <w:r>
        <w:rPr>
          <w:rFonts w:eastAsia="Times New Roman" w:cs="Times New Roman"/>
          <w:szCs w:val="24"/>
        </w:rPr>
        <w:t>,</w:t>
      </w:r>
      <w:r>
        <w:rPr>
          <w:rFonts w:eastAsia="Times New Roman" w:cs="Times New Roman"/>
          <w:szCs w:val="24"/>
        </w:rPr>
        <w:t xml:space="preserve"> άνω των </w:t>
      </w:r>
      <w:r>
        <w:rPr>
          <w:rFonts w:eastAsia="Times New Roman" w:cs="Times New Roman"/>
          <w:szCs w:val="24"/>
        </w:rPr>
        <w:t>πενήντα</w:t>
      </w:r>
      <w:r>
        <w:rPr>
          <w:rFonts w:eastAsia="Times New Roman" w:cs="Times New Roman"/>
          <w:szCs w:val="24"/>
        </w:rPr>
        <w:t xml:space="preserve"> ετών, νέοι κάτω των </w:t>
      </w:r>
      <w:r>
        <w:rPr>
          <w:rFonts w:eastAsia="Times New Roman" w:cs="Times New Roman"/>
          <w:szCs w:val="24"/>
        </w:rPr>
        <w:t>είκοσι πέντε</w:t>
      </w:r>
      <w:r>
        <w:rPr>
          <w:rFonts w:eastAsia="Times New Roman" w:cs="Times New Roman"/>
          <w:szCs w:val="24"/>
        </w:rPr>
        <w:t xml:space="preserve"> ετών, πρόσφυγες, αιτούντες άσυλο, Α</w:t>
      </w:r>
      <w:r>
        <w:rPr>
          <w:rFonts w:eastAsia="Times New Roman" w:cs="Times New Roman"/>
          <w:szCs w:val="24"/>
        </w:rPr>
        <w:t xml:space="preserve">ΜΕΑ, εξαρτημένα άτομα, </w:t>
      </w:r>
      <w:proofErr w:type="spellStart"/>
      <w:r>
        <w:rPr>
          <w:rFonts w:eastAsia="Times New Roman" w:cs="Times New Roman"/>
          <w:szCs w:val="24"/>
        </w:rPr>
        <w:t>απεξαρτημένα</w:t>
      </w:r>
      <w:proofErr w:type="spellEnd"/>
      <w:r>
        <w:rPr>
          <w:rFonts w:eastAsia="Times New Roman" w:cs="Times New Roman"/>
          <w:szCs w:val="24"/>
        </w:rPr>
        <w:t xml:space="preserve"> άτομα, φυλακισμένοι και αποφυλακισμένοι ανήλικοι παραβάτες, ώστε να υποστηρίζεται η ένταξή τους στην οικονομική και κοινωνική ζωή.</w:t>
      </w:r>
    </w:p>
    <w:p w14:paraId="56F24BE7"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Επίσης ο νόμος διαμορφώνει ένα διαφανές πλαίσιο συνεργασίας του </w:t>
      </w:r>
      <w:r>
        <w:rPr>
          <w:rFonts w:eastAsia="Times New Roman" w:cs="Times New Roman"/>
          <w:szCs w:val="24"/>
        </w:rPr>
        <w:t>δ</w:t>
      </w:r>
      <w:r>
        <w:rPr>
          <w:rFonts w:eastAsia="Times New Roman" w:cs="Times New Roman"/>
          <w:szCs w:val="24"/>
        </w:rPr>
        <w:t>ημόσιου με φορείς κοινων</w:t>
      </w:r>
      <w:r>
        <w:rPr>
          <w:rFonts w:eastAsia="Times New Roman" w:cs="Times New Roman"/>
          <w:szCs w:val="24"/>
        </w:rPr>
        <w:t xml:space="preserve">ικής οικονομίας, επιτρέποντας την παραχώρηση χρήσης περιουσίας των ΟΤΑ πρώτου και δεύτερου βαθμού ή του </w:t>
      </w:r>
      <w:r>
        <w:rPr>
          <w:rFonts w:eastAsia="Times New Roman" w:cs="Times New Roman"/>
          <w:szCs w:val="24"/>
        </w:rPr>
        <w:t>δ</w:t>
      </w:r>
      <w:r>
        <w:rPr>
          <w:rFonts w:eastAsia="Times New Roman" w:cs="Times New Roman"/>
          <w:szCs w:val="24"/>
        </w:rPr>
        <w:t xml:space="preserve">ημοσίου και των φορέων </w:t>
      </w:r>
      <w:r>
        <w:rPr>
          <w:rFonts w:eastAsia="Times New Roman" w:cs="Times New Roman"/>
          <w:szCs w:val="24"/>
        </w:rPr>
        <w:lastRenderedPageBreak/>
        <w:t>κοινωνικής ασφάλισης, καθώς και τη διευκόλυνση της συνεργασίας τους με τη μελέτη και εκτέλεση έργων και προγραμμάτων για την παρ</w:t>
      </w:r>
      <w:r>
        <w:rPr>
          <w:rFonts w:eastAsia="Times New Roman" w:cs="Times New Roman"/>
          <w:szCs w:val="24"/>
        </w:rPr>
        <w:t xml:space="preserve">οχή υπηρεσιών κοινωνικής ωφέλειας. </w:t>
      </w:r>
    </w:p>
    <w:p w14:paraId="56F24BE8"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Επίσης το νομοσχέδιο εισάγει ένα νέο νομικό πρόσωπο, τον Συνεταιρισμό Εργαζομένων, δηλαδή τη συνεταιριστική σύμπραξη τριών τουλάχιστον φυσικών προσώπων με σκοπό τον βιοπορισμό. Αυτό το νέο νομικό πρόσωπο μπορεί να χρησιμ</w:t>
      </w:r>
      <w:r>
        <w:rPr>
          <w:rFonts w:eastAsia="Times New Roman" w:cs="Times New Roman"/>
          <w:szCs w:val="24"/>
        </w:rPr>
        <w:t xml:space="preserve">οποιηθεί από εργαζόμενους πτωχευμένων ή προβληματικών επιχειρήσεων, από μικρές ή ατομικές επιχειρήσεις, από νέους που αδυνατούν να ενταχθούν στην αγορά εργασίας, αλλά θέλουν να μείνουν στη χώρα και να εργαστούν. </w:t>
      </w:r>
    </w:p>
    <w:p w14:paraId="56F24BE9"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w:t>
      </w:r>
      <w:r>
        <w:rPr>
          <w:rFonts w:eastAsia="Times New Roman" w:cs="Times New Roman"/>
          <w:szCs w:val="24"/>
        </w:rPr>
        <w:t>ει</w:t>
      </w:r>
      <w:r>
        <w:rPr>
          <w:rFonts w:eastAsia="Times New Roman" w:cs="Times New Roman"/>
          <w:szCs w:val="24"/>
        </w:rPr>
        <w:t xml:space="preserve"> το κουδούνι λήξεως</w:t>
      </w:r>
      <w:r>
        <w:rPr>
          <w:rFonts w:eastAsia="Times New Roman" w:cs="Times New Roman"/>
          <w:szCs w:val="24"/>
        </w:rPr>
        <w:t xml:space="preserve"> του χρόνου ομιλίας της κυρίας Βουλευτού) </w:t>
      </w:r>
    </w:p>
    <w:p w14:paraId="56F24BEA"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Ένα λεπτό, κύριε Πρόεδρε. </w:t>
      </w:r>
    </w:p>
    <w:p w14:paraId="56F24BEB"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Για τη διευκόλυνση όλων των παραπάνω έχουν εξασφαλιστεί πόροι 157 εκατομμυρίων ευρώ, </w:t>
      </w:r>
      <w:r>
        <w:rPr>
          <w:rFonts w:eastAsia="Times New Roman" w:cs="Times New Roman"/>
          <w:szCs w:val="24"/>
        </w:rPr>
        <w:t>οι</w:t>
      </w:r>
      <w:r>
        <w:rPr>
          <w:rFonts w:eastAsia="Times New Roman" w:cs="Times New Roman"/>
          <w:szCs w:val="24"/>
        </w:rPr>
        <w:t xml:space="preserve"> οποί</w:t>
      </w:r>
      <w:r>
        <w:rPr>
          <w:rFonts w:eastAsia="Times New Roman" w:cs="Times New Roman"/>
          <w:szCs w:val="24"/>
        </w:rPr>
        <w:t>οι</w:t>
      </w:r>
      <w:r>
        <w:rPr>
          <w:rFonts w:eastAsia="Times New Roman" w:cs="Times New Roman"/>
          <w:szCs w:val="24"/>
        </w:rPr>
        <w:t xml:space="preserve"> την επόμενη περίοδο θα διατεθούν για την  υποστήριξη αυτού του τομέα. </w:t>
      </w:r>
    </w:p>
    <w:p w14:paraId="56F24BEC"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 νόμος προβλέπει </w:t>
      </w:r>
      <w:r>
        <w:rPr>
          <w:rFonts w:eastAsia="Times New Roman" w:cs="Times New Roman"/>
          <w:szCs w:val="24"/>
        </w:rPr>
        <w:t>επ</w:t>
      </w:r>
      <w:r>
        <w:rPr>
          <w:rFonts w:eastAsia="Times New Roman" w:cs="Times New Roman"/>
          <w:szCs w:val="24"/>
        </w:rPr>
        <w:t>ίσης</w:t>
      </w:r>
      <w:r>
        <w:rPr>
          <w:rFonts w:eastAsia="Times New Roman" w:cs="Times New Roman"/>
          <w:szCs w:val="24"/>
        </w:rPr>
        <w:t xml:space="preserve"> τη σύσταση Ειδικής Γραμματείας Κοινωνικής Οικονομίας –και επ’ αυτού θέλω να πω μια κουβέντα-</w:t>
      </w:r>
      <w:r>
        <w:rPr>
          <w:rFonts w:eastAsia="Times New Roman" w:cs="Times New Roman"/>
          <w:szCs w:val="24"/>
        </w:rPr>
        <w:t>,</w:t>
      </w:r>
      <w:r>
        <w:rPr>
          <w:rFonts w:eastAsia="Times New Roman" w:cs="Times New Roman"/>
          <w:szCs w:val="24"/>
        </w:rPr>
        <w:t xml:space="preserve"> η οποία θα συντονίζει την εκτέλεση και εφαρμογή της κυβερνητικής πολιτικής, θα συγκεντρώνει αρμοδιότητες, θα εποπτεύει, θα συνεργάζεται με διεθνείς οργανισμο</w:t>
      </w:r>
      <w:r>
        <w:rPr>
          <w:rFonts w:eastAsia="Times New Roman" w:cs="Times New Roman"/>
          <w:szCs w:val="24"/>
        </w:rPr>
        <w:t xml:space="preserve">ύς και θα συλλέγει ευρωπαϊκές πρακτικές. </w:t>
      </w:r>
    </w:p>
    <w:p w14:paraId="56F24BED"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Θεωρώ εντελώς απαραίτητη τη δημιουργία αυτής της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γ</w:t>
      </w:r>
      <w:r>
        <w:rPr>
          <w:rFonts w:eastAsia="Times New Roman" w:cs="Times New Roman"/>
          <w:szCs w:val="24"/>
        </w:rPr>
        <w:t>ραμματείας, διότι νομίζω ότι χρειάζονται άνθρωποι ειδικοί να σκύψουν πάνω στο συγκεκριμένο ζήτημα. Δεν υπάρχει θέμα «δικών μας παιδιών», όπως άφησαν να εννο</w:t>
      </w:r>
      <w:r>
        <w:rPr>
          <w:rFonts w:eastAsia="Times New Roman" w:cs="Times New Roman"/>
          <w:szCs w:val="24"/>
        </w:rPr>
        <w:t xml:space="preserve">ηθεί προηγουμένως πολλοί συνάδελφοι. Εξάλλου, αυτή η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γ</w:t>
      </w:r>
      <w:r>
        <w:rPr>
          <w:rFonts w:eastAsia="Times New Roman" w:cs="Times New Roman"/>
          <w:szCs w:val="24"/>
        </w:rPr>
        <w:t xml:space="preserve">ραμματεία θα στελεχωθεί ή από κάποιες μετατάξεις ή μέσω ΑΣΕΠ. Επομένως ας μη συζητάμε για το συγκεκριμένο ζήτημα. </w:t>
      </w:r>
    </w:p>
    <w:p w14:paraId="56F24BEE"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Ολοκληρώστε, σας παρακαλώ, κυρία </w:t>
      </w:r>
      <w:proofErr w:type="spellStart"/>
      <w:r>
        <w:rPr>
          <w:rFonts w:eastAsia="Times New Roman" w:cs="Times New Roman"/>
          <w:szCs w:val="24"/>
        </w:rPr>
        <w:t>Βαγιωνάκη</w:t>
      </w:r>
      <w:proofErr w:type="spellEnd"/>
      <w:r>
        <w:rPr>
          <w:rFonts w:eastAsia="Times New Roman" w:cs="Times New Roman"/>
          <w:szCs w:val="24"/>
        </w:rPr>
        <w:t>.</w:t>
      </w:r>
    </w:p>
    <w:p w14:paraId="56F24BEF"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ΕΥ</w:t>
      </w:r>
      <w:r>
        <w:rPr>
          <w:rFonts w:eastAsia="Times New Roman" w:cs="Times New Roman"/>
          <w:b/>
          <w:szCs w:val="24"/>
        </w:rPr>
        <w:t xml:space="preserve">ΑΓΓΕΛΙΑ (ΒΑΛΙΑ) ΒΑΓΙΩΝΑΚΗ: </w:t>
      </w:r>
      <w:r>
        <w:rPr>
          <w:rFonts w:eastAsia="Times New Roman" w:cs="Times New Roman"/>
          <w:szCs w:val="24"/>
        </w:rPr>
        <w:t xml:space="preserve">Τελειώνοντας, θέλω να πω ότι αυτός ο νόμος θέτει τις βάσεις και πρέπει να τον </w:t>
      </w:r>
      <w:r>
        <w:rPr>
          <w:rFonts w:eastAsia="Times New Roman" w:cs="Times New Roman"/>
          <w:szCs w:val="24"/>
        </w:rPr>
        <w:lastRenderedPageBreak/>
        <w:t>στηρίξουμε. Πρέπει να επισημάνουμε ανεπάρκειες και να ενισχύσουμε τα θετικά σημεία. Το έχει ανάγκη και η οικονομία, αλλά κυρίως το έχει ανάγκη η κοινων</w:t>
      </w:r>
      <w:r>
        <w:rPr>
          <w:rFonts w:eastAsia="Times New Roman" w:cs="Times New Roman"/>
          <w:szCs w:val="24"/>
        </w:rPr>
        <w:t xml:space="preserve">ία. </w:t>
      </w:r>
    </w:p>
    <w:p w14:paraId="56F24BF0"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6F24BF1" w14:textId="77777777" w:rsidR="00DA1B4D" w:rsidRDefault="004A281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6F24BF2"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Ευχαριστούμε 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Βαγιωνάκη</w:t>
      </w:r>
      <w:proofErr w:type="spellEnd"/>
      <w:r>
        <w:rPr>
          <w:rFonts w:eastAsia="Times New Roman" w:cs="Times New Roman"/>
          <w:szCs w:val="24"/>
        </w:rPr>
        <w:t xml:space="preserve">. </w:t>
      </w:r>
    </w:p>
    <w:p w14:paraId="56F24BF3"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Θα δώσουμε τώρα τον λόγο στην Αναπληρώτρια Υπουργό Εργασίας, Κοινωνικής Ασφάλισης και Αλληλεγγύης κ</w:t>
      </w:r>
      <w:r>
        <w:rPr>
          <w:rFonts w:eastAsia="Times New Roman" w:cs="Times New Roman"/>
          <w:szCs w:val="24"/>
        </w:rPr>
        <w:t>.</w:t>
      </w:r>
      <w:r>
        <w:rPr>
          <w:rFonts w:eastAsia="Times New Roman" w:cs="Times New Roman"/>
          <w:szCs w:val="24"/>
        </w:rPr>
        <w:t xml:space="preserve"> Θεανώ Φωτίου. </w:t>
      </w:r>
    </w:p>
    <w:p w14:paraId="56F24BF4"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Ευχαριστώ, κύριε Πρόεδρε. </w:t>
      </w:r>
    </w:p>
    <w:p w14:paraId="56F24BF5"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Αγαπητοί συνάδελφοι, παίρνω τώρα τον λόγο</w:t>
      </w:r>
      <w:r>
        <w:rPr>
          <w:rFonts w:eastAsia="Times New Roman" w:cs="Times New Roman"/>
          <w:szCs w:val="24"/>
        </w:rPr>
        <w:t>,</w:t>
      </w:r>
      <w:r>
        <w:rPr>
          <w:rFonts w:eastAsia="Times New Roman" w:cs="Times New Roman"/>
          <w:szCs w:val="24"/>
        </w:rPr>
        <w:t xml:space="preserve"> για να διευκρινίσω πράγματα που κατ’ εξοχήν ακούγονται –και τα άκουσα πολλές φορές όση ώρα</w:t>
      </w:r>
      <w:r>
        <w:rPr>
          <w:rFonts w:eastAsia="Times New Roman" w:cs="Times New Roman"/>
          <w:szCs w:val="24"/>
        </w:rPr>
        <w:t xml:space="preserve"> είμαι εδώ- για τις δομές φτώχειας. Θα ήθελα να πω δύο λόγια για την Ειδική Γραμματεία </w:t>
      </w:r>
      <w:proofErr w:type="spellStart"/>
      <w:r>
        <w:rPr>
          <w:rFonts w:eastAsia="Times New Roman" w:cs="Times New Roman"/>
          <w:szCs w:val="24"/>
        </w:rPr>
        <w:t>Ρομά</w:t>
      </w:r>
      <w:proofErr w:type="spellEnd"/>
      <w:r>
        <w:rPr>
          <w:rFonts w:eastAsia="Times New Roman" w:cs="Times New Roman"/>
          <w:szCs w:val="24"/>
        </w:rPr>
        <w:t xml:space="preserve"> –αύριο σκοπεύω να αναπτύξω αναλυτικότερα την Ειδική Γραμματεία </w:t>
      </w:r>
      <w:proofErr w:type="spellStart"/>
      <w:r>
        <w:rPr>
          <w:rFonts w:eastAsia="Times New Roman" w:cs="Times New Roman"/>
          <w:szCs w:val="24"/>
        </w:rPr>
        <w:t>Ρομά</w:t>
      </w:r>
      <w:proofErr w:type="spellEnd"/>
      <w:r>
        <w:rPr>
          <w:rFonts w:eastAsia="Times New Roman" w:cs="Times New Roman"/>
          <w:szCs w:val="24"/>
        </w:rPr>
        <w:t>-</w:t>
      </w:r>
      <w:r>
        <w:rPr>
          <w:rFonts w:eastAsia="Times New Roman" w:cs="Times New Roman"/>
          <w:szCs w:val="24"/>
        </w:rPr>
        <w:t>,</w:t>
      </w:r>
      <w:r>
        <w:rPr>
          <w:rFonts w:eastAsia="Times New Roman" w:cs="Times New Roman"/>
          <w:szCs w:val="24"/>
        </w:rPr>
        <w:t xml:space="preserve"> αφού πρώτα πω για τις δομές της φτώχειας. </w:t>
      </w:r>
    </w:p>
    <w:p w14:paraId="56F24BF6"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Αγαπητοί συνάδελφοι, οι δομές φτώχειας ιδρύθηκαν με</w:t>
      </w:r>
      <w:r>
        <w:rPr>
          <w:rFonts w:eastAsia="Times New Roman" w:cs="Times New Roman"/>
          <w:szCs w:val="24"/>
        </w:rPr>
        <w:t xml:space="preserve"> το παλιό ΕΣΠΑ, με το ΕΣΠΑ δηλαδή 2007-2013, και υπήρχαν συνολικά στη χώρα σε εξήντα δύο δήμους –κρατήστε το αυτό- </w:t>
      </w:r>
      <w:r>
        <w:rPr>
          <w:rFonts w:eastAsia="Times New Roman" w:cs="Times New Roman"/>
          <w:szCs w:val="24"/>
        </w:rPr>
        <w:lastRenderedPageBreak/>
        <w:t xml:space="preserve">από τους τριακόσιες είκοσι πέντε. Σε εξήντα δύο δήμους υπήρχαν διακόσιες πενήντα έξι δομές συνολικά. </w:t>
      </w:r>
    </w:p>
    <w:p w14:paraId="56F24BF7"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Αυτές έληξαν τον Σεπτέμβριο του 2015 κα</w:t>
      </w:r>
      <w:r>
        <w:rPr>
          <w:rFonts w:eastAsia="Times New Roman" w:cs="Times New Roman"/>
          <w:szCs w:val="24"/>
        </w:rPr>
        <w:t>ι τότε ακριβώς η Κυβέρνησή μας</w:t>
      </w:r>
      <w:r>
        <w:rPr>
          <w:rFonts w:eastAsia="Times New Roman" w:cs="Times New Roman"/>
          <w:szCs w:val="24"/>
        </w:rPr>
        <w:t>,</w:t>
      </w:r>
      <w:r>
        <w:rPr>
          <w:rFonts w:eastAsia="Times New Roman" w:cs="Times New Roman"/>
          <w:szCs w:val="24"/>
        </w:rPr>
        <w:t xml:space="preserve"> καταλαβαίνοντας ότι δεν μπορούσαν να μείνουν ακάλυπτοι οι ωφελούμενοι, επεξέτειναν την λειτουργία τους με χρήματα από τον </w:t>
      </w:r>
      <w:r>
        <w:rPr>
          <w:rFonts w:eastAsia="Times New Roman" w:cs="Times New Roman"/>
          <w:szCs w:val="24"/>
        </w:rPr>
        <w:t>κ</w:t>
      </w:r>
      <w:r>
        <w:rPr>
          <w:rFonts w:eastAsia="Times New Roman" w:cs="Times New Roman"/>
          <w:szCs w:val="24"/>
        </w:rPr>
        <w:t xml:space="preserve">ρατικό </w:t>
      </w:r>
      <w:r>
        <w:rPr>
          <w:rFonts w:eastAsia="Times New Roman" w:cs="Times New Roman"/>
          <w:szCs w:val="24"/>
        </w:rPr>
        <w:t>π</w:t>
      </w:r>
      <w:r>
        <w:rPr>
          <w:rFonts w:eastAsia="Times New Roman" w:cs="Times New Roman"/>
          <w:szCs w:val="24"/>
        </w:rPr>
        <w:t xml:space="preserve">ροϋπολογισμό. Όχι δηλαδή από το ΕΣΠΑ, από το οποίο πληρωνόντουσαν μέχρι εκείνη την ώρα, αλλά </w:t>
      </w:r>
      <w:r>
        <w:rPr>
          <w:rFonts w:eastAsia="Times New Roman" w:cs="Times New Roman"/>
          <w:szCs w:val="24"/>
        </w:rPr>
        <w:t xml:space="preserve">από τον </w:t>
      </w:r>
      <w:r>
        <w:rPr>
          <w:rFonts w:eastAsia="Times New Roman" w:cs="Times New Roman"/>
          <w:szCs w:val="24"/>
        </w:rPr>
        <w:t>κ</w:t>
      </w:r>
      <w:r>
        <w:rPr>
          <w:rFonts w:eastAsia="Times New Roman" w:cs="Times New Roman"/>
          <w:szCs w:val="24"/>
        </w:rPr>
        <w:t xml:space="preserve">ρατικό </w:t>
      </w:r>
      <w:r>
        <w:rPr>
          <w:rFonts w:eastAsia="Times New Roman" w:cs="Times New Roman"/>
          <w:szCs w:val="24"/>
        </w:rPr>
        <w:t>π</w:t>
      </w:r>
      <w:r>
        <w:rPr>
          <w:rFonts w:eastAsia="Times New Roman" w:cs="Times New Roman"/>
          <w:szCs w:val="24"/>
        </w:rPr>
        <w:t xml:space="preserve">ροϋπολογισμό. </w:t>
      </w:r>
    </w:p>
    <w:p w14:paraId="56F24BF8"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Συγχρόνως σχεδιάσαμε εμείς το νέο ΕΣΠΑ, διότι, ως γνωστόν, οι προηγούμενοι δεν μας είχαν αφήσει τίποτα περί του ΕΣΠΑ, ενώ όφειλαν να το έχουν σχεδιάσει πολύ νωρίτερα, αφού ήξεραν ότι λήγει το 2013. Όταν ένα ΕΣΠΑ λήγει επισήμ</w:t>
      </w:r>
      <w:r>
        <w:rPr>
          <w:rFonts w:eastAsia="Times New Roman" w:cs="Times New Roman"/>
          <w:szCs w:val="24"/>
        </w:rPr>
        <w:t xml:space="preserve">ως </w:t>
      </w:r>
      <w:r>
        <w:rPr>
          <w:rFonts w:eastAsia="Times New Roman" w:cs="Times New Roman"/>
          <w:szCs w:val="24"/>
        </w:rPr>
        <w:lastRenderedPageBreak/>
        <w:t xml:space="preserve">το 2013, η Κυβέρνηση σχεδιάζει το επόμενο, μέχρι να αρχίσει να λειτουργεί με τις παρατάσεις. Δεν παραλάβαμε τίποτα! </w:t>
      </w:r>
    </w:p>
    <w:p w14:paraId="56F24BF9"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Αντ’ αυτού</w:t>
      </w:r>
      <w:r>
        <w:rPr>
          <w:rFonts w:eastAsia="Times New Roman" w:cs="Times New Roman"/>
          <w:szCs w:val="24"/>
        </w:rPr>
        <w:t>,</w:t>
      </w:r>
      <w:r>
        <w:rPr>
          <w:rFonts w:eastAsia="Times New Roman" w:cs="Times New Roman"/>
          <w:szCs w:val="24"/>
        </w:rPr>
        <w:t xml:space="preserve"> το σχεδιάσαμε εμείς εξ ολοκλήρου. Ας δούμε, λοιπόν, αγαπητοί συνάδελφοι, τι σχεδιάσαμε εμείς όσον αφορά αυτό το οποίο εφαρμό</w:t>
      </w:r>
      <w:r>
        <w:rPr>
          <w:rFonts w:eastAsia="Times New Roman" w:cs="Times New Roman"/>
          <w:szCs w:val="24"/>
        </w:rPr>
        <w:t>ζεται τώρα. Διότι, με όλο</w:t>
      </w:r>
      <w:r>
        <w:rPr>
          <w:rFonts w:eastAsia="Times New Roman" w:cs="Times New Roman"/>
          <w:szCs w:val="24"/>
        </w:rPr>
        <w:t>ν</w:t>
      </w:r>
      <w:r>
        <w:rPr>
          <w:rFonts w:eastAsia="Times New Roman" w:cs="Times New Roman"/>
          <w:szCs w:val="24"/>
        </w:rPr>
        <w:t xml:space="preserve"> τον σχεδιασμό που κάναμε, το νέο ΕΣΠΑ έχει ήδη πάει από τον Φεβρουάριο στις περιφέρειες και στους δήμους με κανονισμούς και με όλα έτοιμα και με σεμινάρια που κάναμε σε όλους τους δήμους, για να προλάβουμε να γίνουν όλα γρήγορα, </w:t>
      </w:r>
      <w:r>
        <w:rPr>
          <w:rFonts w:eastAsia="Times New Roman" w:cs="Times New Roman"/>
          <w:szCs w:val="24"/>
        </w:rPr>
        <w:t>να δημιουργηθεί</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η συνέχεια της παλιάς κατάστασης με την καινούργια και να μη βρεθούν </w:t>
      </w:r>
      <w:r>
        <w:rPr>
          <w:rFonts w:eastAsia="Times New Roman" w:cs="Times New Roman"/>
          <w:szCs w:val="24"/>
        </w:rPr>
        <w:t xml:space="preserve">από τη μια </w:t>
      </w:r>
      <w:r>
        <w:rPr>
          <w:rFonts w:eastAsia="Times New Roman" w:cs="Times New Roman"/>
          <w:szCs w:val="24"/>
        </w:rPr>
        <w:t xml:space="preserve">χωρίς κάλυψη οι ωφελούμενοι και </w:t>
      </w:r>
      <w:r>
        <w:rPr>
          <w:rFonts w:eastAsia="Times New Roman" w:cs="Times New Roman"/>
          <w:szCs w:val="24"/>
        </w:rPr>
        <w:lastRenderedPageBreak/>
        <w:t xml:space="preserve">από την άλλη οι εργαζόμενοι –γιατί, βέβαια, οι εργαζόμενοι μας ενδιαφέρουν- στον δρόμο. </w:t>
      </w:r>
    </w:p>
    <w:p w14:paraId="56F24BFA"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Ας δούμε, λοιπόν, τι κάναμε. Σ</w:t>
      </w:r>
      <w:r>
        <w:rPr>
          <w:rFonts w:eastAsia="Times New Roman" w:cs="Times New Roman"/>
          <w:szCs w:val="24"/>
        </w:rPr>
        <w:t>το νέο ΕΣΠΑ φτιάξαμε τετρακόσιες εβδομήντα δομές, διακόσια πενήντα τέσσερα κέντρα κοινότητας και διακόσιες δεκαέξι δομές φτώχειας. Επαναλαμβάνω τετρακόσιες εβδομήντα δομές, κατανεμημένες στους διακόσιους εξήντα δήμους της χώρας</w:t>
      </w:r>
      <w:r>
        <w:rPr>
          <w:rFonts w:eastAsia="Times New Roman" w:cs="Times New Roman"/>
          <w:szCs w:val="24"/>
        </w:rPr>
        <w:t>,</w:t>
      </w:r>
      <w:r>
        <w:rPr>
          <w:rFonts w:eastAsia="Times New Roman" w:cs="Times New Roman"/>
          <w:szCs w:val="24"/>
        </w:rPr>
        <w:t xml:space="preserve"> έναντι των εξήντα έξι που ε</w:t>
      </w:r>
      <w:r>
        <w:rPr>
          <w:rFonts w:eastAsia="Times New Roman" w:cs="Times New Roman"/>
          <w:szCs w:val="24"/>
        </w:rPr>
        <w:t xml:space="preserve">ίχαν προλάβει και είχαν πάρει. Αυτή είναι και η μεγάλη διαφορά! Ότι το ένα ΕΣΠΑ είναι </w:t>
      </w:r>
      <w:proofErr w:type="spellStart"/>
      <w:r>
        <w:rPr>
          <w:rFonts w:eastAsia="Times New Roman" w:cs="Times New Roman"/>
          <w:szCs w:val="24"/>
        </w:rPr>
        <w:t>ισοκατανεμημένο</w:t>
      </w:r>
      <w:proofErr w:type="spellEnd"/>
      <w:r>
        <w:rPr>
          <w:rFonts w:eastAsia="Times New Roman" w:cs="Times New Roman"/>
          <w:szCs w:val="24"/>
        </w:rPr>
        <w:t xml:space="preserve"> σε όλη τη χώρα και ότι δεν υπάρχουν δήμοι οι οποίοι δεν έχουν δομές. Το προηγούμενο είχε μόνο εξήντα έξι δήμους! Για να συνεννοούμαστε και μεταξύ μας! </w:t>
      </w:r>
    </w:p>
    <w:p w14:paraId="56F24BFB"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Π</w:t>
      </w:r>
      <w:r>
        <w:rPr>
          <w:rFonts w:eastAsia="Times New Roman" w:cs="Times New Roman"/>
          <w:szCs w:val="24"/>
        </w:rPr>
        <w:t>ό</w:t>
      </w:r>
      <w:r>
        <w:rPr>
          <w:rFonts w:eastAsia="Times New Roman" w:cs="Times New Roman"/>
          <w:szCs w:val="24"/>
        </w:rPr>
        <w:t>σες θέσεις εργασίας προβλέπουμε; Προβλέπουμε χίλιες τετρακόσιες! Πόσες είναι οι δομές που λειτουργούν σήμερα; Σήμερα λειτουργούν σε σαράντα επτά δήμους διακόσιες τέσσερις δομές και απασχολούνται επτακόσιοι πενήντα, οκτακόσιοι εργαζόμενοι. Γι’ αυτούς τους ε</w:t>
      </w:r>
      <w:r>
        <w:rPr>
          <w:rFonts w:eastAsia="Times New Roman" w:cs="Times New Roman"/>
          <w:szCs w:val="24"/>
        </w:rPr>
        <w:t xml:space="preserve">ργαζόμενους εκταμιεύσαμε 15 εκατομμύρια από τον </w:t>
      </w:r>
      <w:r>
        <w:rPr>
          <w:rFonts w:eastAsia="Times New Roman" w:cs="Times New Roman"/>
          <w:szCs w:val="24"/>
        </w:rPr>
        <w:t>κ</w:t>
      </w:r>
      <w:r>
        <w:rPr>
          <w:rFonts w:eastAsia="Times New Roman" w:cs="Times New Roman"/>
          <w:szCs w:val="24"/>
        </w:rPr>
        <w:t xml:space="preserve">ρατικό </w:t>
      </w:r>
      <w:r>
        <w:rPr>
          <w:rFonts w:eastAsia="Times New Roman" w:cs="Times New Roman"/>
          <w:szCs w:val="24"/>
        </w:rPr>
        <w:t>π</w:t>
      </w:r>
      <w:r>
        <w:rPr>
          <w:rFonts w:eastAsia="Times New Roman" w:cs="Times New Roman"/>
          <w:szCs w:val="24"/>
        </w:rPr>
        <w:t xml:space="preserve">ροϋπολογισμό της </w:t>
      </w:r>
      <w:r>
        <w:rPr>
          <w:rFonts w:eastAsia="Times New Roman" w:cs="Times New Roman"/>
          <w:szCs w:val="24"/>
        </w:rPr>
        <w:t>π</w:t>
      </w:r>
      <w:r>
        <w:rPr>
          <w:rFonts w:eastAsia="Times New Roman" w:cs="Times New Roman"/>
          <w:szCs w:val="24"/>
        </w:rPr>
        <w:t>ρόνοιας</w:t>
      </w:r>
      <w:r>
        <w:rPr>
          <w:rFonts w:eastAsia="Times New Roman" w:cs="Times New Roman"/>
          <w:szCs w:val="24"/>
        </w:rPr>
        <w:t>,</w:t>
      </w:r>
      <w:r>
        <w:rPr>
          <w:rFonts w:eastAsia="Times New Roman" w:cs="Times New Roman"/>
          <w:szCs w:val="24"/>
        </w:rPr>
        <w:t xml:space="preserve"> που δεν είχε λεφτά, για να τις κρατήσουμε μέχρι τώρα. Τώρα έχουν αρχίσει και προκηρύσσονται. </w:t>
      </w:r>
    </w:p>
    <w:p w14:paraId="56F24BFC"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Ό</w:t>
      </w:r>
      <w:r>
        <w:rPr>
          <w:rFonts w:eastAsia="Times New Roman" w:cs="Times New Roman"/>
          <w:szCs w:val="24"/>
        </w:rPr>
        <w:t>σον αφορά τι κάναμε περαιτέρω, θα καταθέσω στα Πρακτικά όλο το παράρτημα, για</w:t>
      </w:r>
      <w:r>
        <w:rPr>
          <w:rFonts w:eastAsia="Times New Roman" w:cs="Times New Roman"/>
          <w:szCs w:val="24"/>
        </w:rPr>
        <w:t xml:space="preserve">τί υπάρχει και άλλη σπέκουλα που γίνεται, σχετικά με το ότι αυτούς που είναι σήμερα στις δομές </w:t>
      </w:r>
      <w:r>
        <w:rPr>
          <w:rFonts w:eastAsia="Times New Roman" w:cs="Times New Roman"/>
          <w:szCs w:val="24"/>
        </w:rPr>
        <w:lastRenderedPageBreak/>
        <w:t xml:space="preserve">φτώχειας δεν τους </w:t>
      </w:r>
      <w:proofErr w:type="spellStart"/>
      <w:r>
        <w:rPr>
          <w:rFonts w:eastAsia="Times New Roman" w:cs="Times New Roman"/>
          <w:szCs w:val="24"/>
        </w:rPr>
        <w:t>μοριοδοτούμε</w:t>
      </w:r>
      <w:proofErr w:type="spellEnd"/>
      <w:r>
        <w:rPr>
          <w:rFonts w:eastAsia="Times New Roman" w:cs="Times New Roman"/>
          <w:szCs w:val="24"/>
        </w:rPr>
        <w:t xml:space="preserve"> και ότι κινδυνεύουν να μείνουν απ’ έξω. </w:t>
      </w:r>
    </w:p>
    <w:p w14:paraId="56F24BFD"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Και </w:t>
      </w:r>
      <w:r>
        <w:rPr>
          <w:rFonts w:eastAsia="Times New Roman" w:cs="Times New Roman"/>
          <w:szCs w:val="24"/>
        </w:rPr>
        <w:t>χθες</w:t>
      </w:r>
      <w:r>
        <w:rPr>
          <w:rFonts w:eastAsia="Times New Roman" w:cs="Times New Roman"/>
          <w:szCs w:val="24"/>
        </w:rPr>
        <w:t>,</w:t>
      </w:r>
      <w:r>
        <w:rPr>
          <w:rFonts w:eastAsia="Times New Roman" w:cs="Times New Roman"/>
          <w:szCs w:val="24"/>
        </w:rPr>
        <w:t xml:space="preserve"> σε συνάντηση που είχαμε</w:t>
      </w:r>
      <w:r>
        <w:rPr>
          <w:rFonts w:eastAsia="Times New Roman" w:cs="Times New Roman"/>
          <w:szCs w:val="24"/>
        </w:rPr>
        <w:t>,</w:t>
      </w:r>
      <w:r>
        <w:rPr>
          <w:rFonts w:eastAsia="Times New Roman" w:cs="Times New Roman"/>
          <w:szCs w:val="24"/>
        </w:rPr>
        <w:t xml:space="preserve"> τους είπα το ίδιο, αλλά και σήμερα εδώ</w:t>
      </w:r>
      <w:r>
        <w:rPr>
          <w:rFonts w:eastAsia="Times New Roman" w:cs="Times New Roman"/>
          <w:szCs w:val="24"/>
        </w:rPr>
        <w:t>,</w:t>
      </w:r>
      <w:r>
        <w:rPr>
          <w:rFonts w:eastAsia="Times New Roman" w:cs="Times New Roman"/>
          <w:szCs w:val="24"/>
        </w:rPr>
        <w:t xml:space="preserve"> από τη Βουλή, για να μην υπάρχει αυτή η συνεχής παραπληροφόρηση. Βρήκαμε τώρα επτακόσιους πενήντα, οκτακόσιους νέους ανθρώπους –οι οποίοι, βέβαια, έχουν την αγωνία της δουλειάς τους- και σπεκουλάρουμε πάνω σε αυτούς; Και δεν ντρεπόμαστε; Ως Κοινοβούλιο δε</w:t>
      </w:r>
      <w:r>
        <w:rPr>
          <w:rFonts w:eastAsia="Times New Roman" w:cs="Times New Roman"/>
          <w:szCs w:val="24"/>
        </w:rPr>
        <w:t xml:space="preserve">ν ντρεπόμαστε να κάνουμε αυτή τη δουλειά εδώ μέσα; </w:t>
      </w:r>
    </w:p>
    <w:p w14:paraId="56F24BFE"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Θα καταθέσω, λοιπόν, στα Πρακτικά όλο το παράρτημα που μπαίνει σε όλες τις προσκλήσεις που βγαίνουν από τις πε</w:t>
      </w:r>
      <w:r>
        <w:rPr>
          <w:rFonts w:eastAsia="Times New Roman" w:cs="Times New Roman"/>
          <w:szCs w:val="24"/>
        </w:rPr>
        <w:lastRenderedPageBreak/>
        <w:t>ριφέρειες. Αυτό είναι το παράρτημα που μπαίνει από την πρόσκληση της Περιφέρειας Αττικής -αντί</w:t>
      </w:r>
      <w:r>
        <w:rPr>
          <w:rFonts w:eastAsia="Times New Roman" w:cs="Times New Roman"/>
          <w:szCs w:val="24"/>
        </w:rPr>
        <w:t xml:space="preserve">στοιχα υπάρχουν και σε όλη τη χώρα- και λέει πώς </w:t>
      </w:r>
      <w:proofErr w:type="spellStart"/>
      <w:r>
        <w:rPr>
          <w:rFonts w:eastAsia="Times New Roman" w:cs="Times New Roman"/>
          <w:szCs w:val="24"/>
        </w:rPr>
        <w:t>μοριοδοτούνται</w:t>
      </w:r>
      <w:proofErr w:type="spellEnd"/>
      <w:r>
        <w:rPr>
          <w:rFonts w:eastAsia="Times New Roman" w:cs="Times New Roman"/>
          <w:szCs w:val="24"/>
        </w:rPr>
        <w:t xml:space="preserve"> υποχρεωτικά. </w:t>
      </w:r>
    </w:p>
    <w:p w14:paraId="56F24BFF" w14:textId="77777777" w:rsidR="00DA1B4D" w:rsidRDefault="004A28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ιαβάζω</w:t>
      </w:r>
      <w:r>
        <w:rPr>
          <w:rFonts w:eastAsia="Times New Roman" w:cs="Times New Roman"/>
          <w:szCs w:val="24"/>
        </w:rPr>
        <w:t>,</w:t>
      </w:r>
      <w:r>
        <w:rPr>
          <w:rFonts w:eastAsia="Times New Roman" w:cs="Times New Roman"/>
          <w:szCs w:val="24"/>
        </w:rPr>
        <w:t xml:space="preserve"> για άρση πάσης παρεξηγήσεως: «Χρόνος συνεχιζόμενης ανεργίας: εκατό μονάδες για τους τέσσερις πρώτους μήνες ανεργίας και είκοσι πέντε μονάδες επιπλέον ανά μήνα ανεργίας α</w:t>
      </w:r>
      <w:r>
        <w:rPr>
          <w:rFonts w:eastAsia="Times New Roman" w:cs="Times New Roman"/>
          <w:szCs w:val="24"/>
        </w:rPr>
        <w:t>πό τον πέμπτο μήνα μέχρι τους δώδεκα μήνες.»</w:t>
      </w:r>
      <w:r>
        <w:rPr>
          <w:rFonts w:eastAsia="Times New Roman" w:cs="Times New Roman"/>
          <w:szCs w:val="24"/>
        </w:rPr>
        <w:t>.</w:t>
      </w:r>
      <w:r>
        <w:rPr>
          <w:rFonts w:eastAsia="Times New Roman" w:cs="Times New Roman"/>
          <w:szCs w:val="24"/>
        </w:rPr>
        <w:t xml:space="preserve"> Γιατί το κάναμε αυτό; Όλοι οι εργαζόμενοι στις δομές φτώχειας με αυτή τη </w:t>
      </w:r>
      <w:proofErr w:type="spellStart"/>
      <w:r>
        <w:rPr>
          <w:rFonts w:eastAsia="Times New Roman" w:cs="Times New Roman"/>
          <w:szCs w:val="24"/>
        </w:rPr>
        <w:t>μοριοδότηση</w:t>
      </w:r>
      <w:proofErr w:type="spellEnd"/>
      <w:r>
        <w:rPr>
          <w:rFonts w:eastAsia="Times New Roman" w:cs="Times New Roman"/>
          <w:szCs w:val="24"/>
        </w:rPr>
        <w:t xml:space="preserve"> έρχονται πάνω από τους άνεργους. Γιατί αυτό; Γιατί, προφανώς, θέλουμε να εκμεταλλευτούμε την εμπειρία τους.</w:t>
      </w:r>
    </w:p>
    <w:p w14:paraId="56F24C00" w14:textId="77777777" w:rsidR="00DA1B4D" w:rsidRDefault="004A28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Βλέπω τώρα, λοιπό</w:t>
      </w:r>
      <w:r>
        <w:rPr>
          <w:rFonts w:eastAsia="Times New Roman" w:cs="Times New Roman"/>
          <w:szCs w:val="24"/>
        </w:rPr>
        <w:t xml:space="preserve">ν, ότι έχει καταθέσει το ΠΑΣΟΚ τροπολογία με την ίδια ακριβώς </w:t>
      </w:r>
      <w:proofErr w:type="spellStart"/>
      <w:r>
        <w:rPr>
          <w:rFonts w:eastAsia="Times New Roman" w:cs="Times New Roman"/>
          <w:szCs w:val="24"/>
        </w:rPr>
        <w:t>μοριοδότηση</w:t>
      </w:r>
      <w:proofErr w:type="spellEnd"/>
      <w:r>
        <w:rPr>
          <w:rFonts w:eastAsia="Times New Roman" w:cs="Times New Roman"/>
          <w:szCs w:val="24"/>
        </w:rPr>
        <w:t>, που υπάρχει…</w:t>
      </w:r>
    </w:p>
    <w:p w14:paraId="56F24C01" w14:textId="77777777" w:rsidR="00DA1B4D" w:rsidRDefault="004A28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Καταθέστε το εσείς σε νόμο. Δεν έχω πρόβλημα.</w:t>
      </w:r>
    </w:p>
    <w:p w14:paraId="56F24C02" w14:textId="77777777" w:rsidR="00DA1B4D" w:rsidRDefault="004A28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b/>
          <w:szCs w:val="24"/>
        </w:rPr>
        <w:t>:</w:t>
      </w:r>
      <w:r>
        <w:rPr>
          <w:rFonts w:eastAsia="Times New Roman" w:cs="Times New Roman"/>
          <w:szCs w:val="24"/>
        </w:rPr>
        <w:t xml:space="preserve"> Περιμένετε, κυρία </w:t>
      </w:r>
      <w:proofErr w:type="spellStart"/>
      <w:r>
        <w:rPr>
          <w:rFonts w:eastAsia="Times New Roman" w:cs="Times New Roman"/>
          <w:szCs w:val="24"/>
        </w:rPr>
        <w:t>Χριστοφιλοπούλου</w:t>
      </w:r>
      <w:proofErr w:type="spellEnd"/>
      <w:r>
        <w:rPr>
          <w:rFonts w:eastAsia="Times New Roman" w:cs="Times New Roman"/>
          <w:szCs w:val="24"/>
        </w:rPr>
        <w:t xml:space="preserve">, δεν λέω κάτι εναντίον σας. </w:t>
      </w:r>
    </w:p>
    <w:p w14:paraId="56F24C03" w14:textId="77777777" w:rsidR="00DA1B4D" w:rsidRDefault="004A28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Αν συμφωνείτε, ούτε εγώ είμαι εναντίον σας.</w:t>
      </w:r>
    </w:p>
    <w:p w14:paraId="56F24C04" w14:textId="77777777" w:rsidR="00DA1B4D" w:rsidRDefault="004A28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Λέω ότι έχετε καταθέσε</w:t>
      </w:r>
      <w:r>
        <w:rPr>
          <w:rFonts w:eastAsia="Times New Roman" w:cs="Times New Roman"/>
          <w:szCs w:val="24"/>
        </w:rPr>
        <w:t xml:space="preserve">ι τροπολογία με τις ίδιες ακριβώς </w:t>
      </w:r>
      <w:proofErr w:type="spellStart"/>
      <w:r>
        <w:rPr>
          <w:rFonts w:eastAsia="Times New Roman" w:cs="Times New Roman"/>
          <w:szCs w:val="24"/>
        </w:rPr>
        <w:t>μοριοδοτήσεις</w:t>
      </w:r>
      <w:proofErr w:type="spellEnd"/>
      <w:r>
        <w:rPr>
          <w:rFonts w:eastAsia="Times New Roman" w:cs="Times New Roman"/>
          <w:szCs w:val="24"/>
        </w:rPr>
        <w:t>, γι’ αυτό τις καταθέτω στα Πρακτικά, που εμείς έχουμε βγάλει σε όλη την Ελλάδα. Ξέρω ότι είναι η δικαιολογία -και θα την πω και αύριο αυτή- ότι ήθελε νόμο. Δεν ήθελε νόμο. Έχουμε συγκεκριμένη σύμφωνη γνώμη το</w:t>
      </w:r>
      <w:r>
        <w:rPr>
          <w:rFonts w:eastAsia="Times New Roman" w:cs="Times New Roman"/>
          <w:szCs w:val="24"/>
        </w:rPr>
        <w:t>υ ΑΣΕΠ και δεν υπάρχει τέτοια ανάγκη. Όμως, δεν έχω κανένα πρόβλημα να ψηφίζουμε και να πλειοδοτούμε υπερβάλλοντες και υπερβάλλουσες. Δεν έχω πρόβλημα. Με ξέρετε εμένα ότι σε αυτά δεν στέκομαι. Όμως, όχι και έτσι.</w:t>
      </w:r>
    </w:p>
    <w:p w14:paraId="56F24C05" w14:textId="77777777" w:rsidR="00DA1B4D" w:rsidRDefault="004A2815">
      <w:pPr>
        <w:spacing w:after="0" w:line="600" w:lineRule="auto"/>
        <w:ind w:firstLine="720"/>
        <w:jc w:val="both"/>
        <w:rPr>
          <w:rFonts w:eastAsia="Times New Roman" w:cs="Times New Roman"/>
          <w:szCs w:val="24"/>
        </w:rPr>
      </w:pPr>
      <w:r>
        <w:rPr>
          <w:rFonts w:eastAsia="Times New Roman" w:cs="Times New Roman"/>
        </w:rPr>
        <w:lastRenderedPageBreak/>
        <w:t xml:space="preserve">(Στο σημείο αυτό η </w:t>
      </w:r>
      <w:r>
        <w:rPr>
          <w:rFonts w:eastAsia="Times New Roman" w:cs="Times New Roman"/>
          <w:szCs w:val="24"/>
        </w:rPr>
        <w:t>Αναπληρώτρια Υπουργός Ε</w:t>
      </w:r>
      <w:r>
        <w:rPr>
          <w:rFonts w:eastAsia="Times New Roman" w:cs="Times New Roman"/>
          <w:szCs w:val="24"/>
        </w:rPr>
        <w:t>ργασίας, Κοινωνικής Ασφάλισης και Κοινωνικής Αλληλεγγύης</w:t>
      </w:r>
      <w:r>
        <w:rPr>
          <w:rFonts w:eastAsia="Times New Roman" w:cs="Times New Roman"/>
        </w:rPr>
        <w:t xml:space="preserve"> κ. Θεανώ Φωτίου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6F24C06" w14:textId="77777777" w:rsidR="00DA1B4D" w:rsidRDefault="004A28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Δεύτερον, θα μιλήσω αύ</w:t>
      </w:r>
      <w:r>
        <w:rPr>
          <w:rFonts w:eastAsia="Times New Roman" w:cs="Times New Roman"/>
          <w:szCs w:val="24"/>
        </w:rPr>
        <w:t xml:space="preserve">ριο για την Ειδική Γραμματεία των </w:t>
      </w:r>
      <w:proofErr w:type="spellStart"/>
      <w:r>
        <w:rPr>
          <w:rFonts w:eastAsia="Times New Roman" w:cs="Times New Roman"/>
          <w:szCs w:val="24"/>
        </w:rPr>
        <w:t>Ρομά</w:t>
      </w:r>
      <w:proofErr w:type="spellEnd"/>
      <w:r>
        <w:rPr>
          <w:rFonts w:eastAsia="Times New Roman" w:cs="Times New Roman"/>
          <w:szCs w:val="24"/>
        </w:rPr>
        <w:t xml:space="preserve">. Δύο κουβέντες, όμως, θα ήθελα να πω, αγαπητοί συνάδελφοι και </w:t>
      </w:r>
      <w:proofErr w:type="spellStart"/>
      <w:r>
        <w:rPr>
          <w:rFonts w:eastAsia="Times New Roman" w:cs="Times New Roman"/>
          <w:szCs w:val="24"/>
        </w:rPr>
        <w:t>συναδέλφισσες</w:t>
      </w:r>
      <w:proofErr w:type="spellEnd"/>
      <w:r>
        <w:rPr>
          <w:rFonts w:eastAsia="Times New Roman" w:cs="Times New Roman"/>
          <w:szCs w:val="24"/>
        </w:rPr>
        <w:t xml:space="preserve">. Ξέρετε όλοι την κατάσταση των Ελλήνων </w:t>
      </w:r>
      <w:proofErr w:type="spellStart"/>
      <w:r>
        <w:rPr>
          <w:rFonts w:eastAsia="Times New Roman" w:cs="Times New Roman"/>
          <w:szCs w:val="24"/>
        </w:rPr>
        <w:t>Ρομά</w:t>
      </w:r>
      <w:proofErr w:type="spellEnd"/>
      <w:r>
        <w:rPr>
          <w:rFonts w:eastAsia="Times New Roman" w:cs="Times New Roman"/>
          <w:szCs w:val="24"/>
        </w:rPr>
        <w:t xml:space="preserve">. Ξέρετε όλοι ότι όλες οι πολιτικές μέχρι σήμερα απέτυχαν, ότι είναι </w:t>
      </w:r>
      <w:proofErr w:type="spellStart"/>
      <w:r>
        <w:rPr>
          <w:rFonts w:eastAsia="Times New Roman" w:cs="Times New Roman"/>
          <w:szCs w:val="24"/>
        </w:rPr>
        <w:t>εκατόν</w:t>
      </w:r>
      <w:proofErr w:type="spellEnd"/>
      <w:r>
        <w:rPr>
          <w:rFonts w:eastAsia="Times New Roman" w:cs="Times New Roman"/>
          <w:szCs w:val="24"/>
        </w:rPr>
        <w:t xml:space="preserve"> πενήντα χιλιάδες άνθρω</w:t>
      </w:r>
      <w:r>
        <w:rPr>
          <w:rFonts w:eastAsia="Times New Roman" w:cs="Times New Roman"/>
          <w:szCs w:val="24"/>
        </w:rPr>
        <w:t xml:space="preserve">ποι και θέλω να ξέρω εάν τα κόμματα ενδιαφέρονται για τους </w:t>
      </w:r>
      <w:proofErr w:type="spellStart"/>
      <w:r>
        <w:rPr>
          <w:rFonts w:eastAsia="Times New Roman" w:cs="Times New Roman"/>
          <w:szCs w:val="24"/>
        </w:rPr>
        <w:t>Ρομά</w:t>
      </w:r>
      <w:proofErr w:type="spellEnd"/>
      <w:r>
        <w:rPr>
          <w:rFonts w:eastAsia="Times New Roman" w:cs="Times New Roman"/>
          <w:szCs w:val="24"/>
        </w:rPr>
        <w:t xml:space="preserve"> ή όχι. </w:t>
      </w:r>
      <w:r>
        <w:rPr>
          <w:rFonts w:eastAsia="Times New Roman" w:cs="Times New Roman"/>
          <w:szCs w:val="24"/>
        </w:rPr>
        <w:lastRenderedPageBreak/>
        <w:t xml:space="preserve">Πρέπει να ξέρω εάν, τελικά, όσοι λένε αυτά που λένε ενδιαφέρονται </w:t>
      </w:r>
      <w:r>
        <w:rPr>
          <w:rFonts w:eastAsia="Times New Roman" w:cs="Times New Roman"/>
          <w:szCs w:val="24"/>
        </w:rPr>
        <w:t xml:space="preserve">για </w:t>
      </w:r>
      <w:r>
        <w:rPr>
          <w:rFonts w:eastAsia="Times New Roman" w:cs="Times New Roman"/>
          <w:szCs w:val="24"/>
        </w:rPr>
        <w:t>το ότι έχουν αποτύχει όλες οι πολιτικές. Θέλω να ξέρω εάν η στρατηγική, ο εθνικός μηχανισμός για τη στρατηγική κοιν</w:t>
      </w:r>
      <w:r>
        <w:rPr>
          <w:rFonts w:eastAsia="Times New Roman" w:cs="Times New Roman"/>
          <w:szCs w:val="24"/>
        </w:rPr>
        <w:t>ωνικής ένταξης και συνοχής, που υποβάλαμε εμείς και εγκρίθηκε το 2015…</w:t>
      </w:r>
    </w:p>
    <w:p w14:paraId="56F24C07" w14:textId="77777777" w:rsidR="00DA1B4D" w:rsidRDefault="004A2815">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της κυρίας Αναπληρώτριας Υπουργού)</w:t>
      </w:r>
    </w:p>
    <w:p w14:paraId="56F24C08" w14:textId="77777777" w:rsidR="00DA1B4D" w:rsidRDefault="004A28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Ένα λεπτό και τελειώνω. </w:t>
      </w:r>
    </w:p>
    <w:p w14:paraId="56F24C09" w14:textId="77777777" w:rsidR="00DA1B4D" w:rsidRDefault="004A28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Ξέρετε πολύ καλά όλες οι πτέρυγες ότι αυτό είναι </w:t>
      </w:r>
      <w:r>
        <w:rPr>
          <w:rFonts w:eastAsia="Times New Roman" w:cs="Times New Roman"/>
          <w:szCs w:val="24"/>
          <w:lang w:val="en-US"/>
        </w:rPr>
        <w:t>conditionality</w:t>
      </w:r>
      <w:r>
        <w:rPr>
          <w:rFonts w:eastAsia="Times New Roman" w:cs="Times New Roman"/>
          <w:szCs w:val="24"/>
        </w:rPr>
        <w:t xml:space="preserve">, δηλαδή είναι υποχρέωση της Ελλάδος να τηρήσει αυτόν τον μηχανισμό για την εκταμίευση για τους </w:t>
      </w:r>
      <w:proofErr w:type="spellStart"/>
      <w:r>
        <w:rPr>
          <w:rFonts w:eastAsia="Times New Roman" w:cs="Times New Roman"/>
          <w:szCs w:val="24"/>
        </w:rPr>
        <w:t>Ρομά</w:t>
      </w:r>
      <w:proofErr w:type="spellEnd"/>
      <w:r>
        <w:rPr>
          <w:rFonts w:eastAsia="Times New Roman" w:cs="Times New Roman"/>
          <w:szCs w:val="24"/>
        </w:rPr>
        <w:t xml:space="preserve"> από ΕΣΠΑ και να τον υλοποιήσει. </w:t>
      </w:r>
      <w:r>
        <w:rPr>
          <w:rFonts w:eastAsia="Times New Roman" w:cs="Times New Roman"/>
          <w:szCs w:val="24"/>
        </w:rPr>
        <w:t>Ξ</w:t>
      </w:r>
      <w:r>
        <w:rPr>
          <w:rFonts w:eastAsia="Times New Roman" w:cs="Times New Roman"/>
          <w:szCs w:val="24"/>
        </w:rPr>
        <w:t xml:space="preserve">έρετε, επίσης, ότι εκεί μέσα λέγεται </w:t>
      </w:r>
      <w:r>
        <w:rPr>
          <w:rFonts w:eastAsia="Times New Roman" w:cs="Times New Roman"/>
          <w:szCs w:val="24"/>
        </w:rPr>
        <w:lastRenderedPageBreak/>
        <w:t xml:space="preserve">ρητά ότι καμμία δράση για τους </w:t>
      </w:r>
      <w:proofErr w:type="spellStart"/>
      <w:r>
        <w:rPr>
          <w:rFonts w:eastAsia="Times New Roman" w:cs="Times New Roman"/>
          <w:szCs w:val="24"/>
        </w:rPr>
        <w:t>Ρομά</w:t>
      </w:r>
      <w:proofErr w:type="spellEnd"/>
      <w:r>
        <w:rPr>
          <w:rFonts w:eastAsia="Times New Roman" w:cs="Times New Roman"/>
          <w:szCs w:val="24"/>
        </w:rPr>
        <w:t xml:space="preserve"> δεν πρόκειται πια να χρηματοδοτείτα</w:t>
      </w:r>
      <w:r>
        <w:rPr>
          <w:rFonts w:eastAsia="Times New Roman" w:cs="Times New Roman"/>
          <w:szCs w:val="24"/>
        </w:rPr>
        <w:t>ι, εάν δεν έχουμε συνέργειες από πολλά Υπουργεία</w:t>
      </w:r>
      <w:r>
        <w:rPr>
          <w:rFonts w:eastAsia="Times New Roman" w:cs="Times New Roman"/>
          <w:szCs w:val="24"/>
        </w:rPr>
        <w:t>,</w:t>
      </w:r>
      <w:r>
        <w:rPr>
          <w:rFonts w:eastAsia="Times New Roman" w:cs="Times New Roman"/>
          <w:szCs w:val="24"/>
        </w:rPr>
        <w:t xml:space="preserve"> που τα καθορίζει μέσα για την εθνική στρατηγική. Ποιο όργανο θέλετε να το κάνει αυτό; Ποιο όργανο θέλετε, λοιπόν, αφού πρέπει να συντονίζει Υπουργεία; Είναι </w:t>
      </w:r>
      <w:r>
        <w:rPr>
          <w:rFonts w:eastAsia="Times New Roman" w:cs="Times New Roman"/>
          <w:szCs w:val="24"/>
        </w:rPr>
        <w:t xml:space="preserve">η </w:t>
      </w:r>
      <w:r>
        <w:rPr>
          <w:rFonts w:eastAsia="Times New Roman" w:cs="Times New Roman"/>
          <w:szCs w:val="24"/>
        </w:rPr>
        <w:t xml:space="preserve">Ειδική Γραμματεία </w:t>
      </w:r>
      <w:proofErr w:type="spellStart"/>
      <w:r>
        <w:rPr>
          <w:rFonts w:eastAsia="Times New Roman" w:cs="Times New Roman"/>
          <w:szCs w:val="24"/>
        </w:rPr>
        <w:t>Ρομά</w:t>
      </w:r>
      <w:proofErr w:type="spellEnd"/>
      <w:r>
        <w:rPr>
          <w:rFonts w:eastAsia="Times New Roman" w:cs="Times New Roman"/>
          <w:szCs w:val="24"/>
        </w:rPr>
        <w:t>. Δεν υπάρχει άλλος τρόπο</w:t>
      </w:r>
      <w:r>
        <w:rPr>
          <w:rFonts w:eastAsia="Times New Roman" w:cs="Times New Roman"/>
          <w:szCs w:val="24"/>
        </w:rPr>
        <w:t xml:space="preserve">ς να συντονίζει Υπουργεία. </w:t>
      </w:r>
    </w:p>
    <w:p w14:paraId="56F24C0A" w14:textId="77777777" w:rsidR="00DA1B4D" w:rsidRDefault="004A28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Όσοι, λοιπόν, δεν ψηφίζετε την Ειδική Γραμματεία </w:t>
      </w:r>
      <w:proofErr w:type="spellStart"/>
      <w:r>
        <w:rPr>
          <w:rFonts w:eastAsia="Times New Roman" w:cs="Times New Roman"/>
          <w:szCs w:val="24"/>
        </w:rPr>
        <w:t>Ρομά</w:t>
      </w:r>
      <w:proofErr w:type="spellEnd"/>
      <w:r>
        <w:rPr>
          <w:rFonts w:eastAsia="Times New Roman" w:cs="Times New Roman"/>
          <w:szCs w:val="24"/>
        </w:rPr>
        <w:t xml:space="preserve"> να μου επιτρέψετε να σας πω ότι δεν βλέπετε πώς θα έρθουν τα χρήματα από την Ευρωπαϊκή Ένωση για τους </w:t>
      </w:r>
      <w:proofErr w:type="spellStart"/>
      <w:r>
        <w:rPr>
          <w:rFonts w:eastAsia="Times New Roman" w:cs="Times New Roman"/>
          <w:szCs w:val="24"/>
        </w:rPr>
        <w:t>Ρομά</w:t>
      </w:r>
      <w:proofErr w:type="spellEnd"/>
      <w:r>
        <w:rPr>
          <w:rFonts w:eastAsia="Times New Roman" w:cs="Times New Roman"/>
          <w:szCs w:val="24"/>
        </w:rPr>
        <w:t>. Θέλετε να τους αφήσουμε ακάλυπτους. Ένα το κρατούμενο.</w:t>
      </w:r>
    </w:p>
    <w:p w14:paraId="56F24C0B" w14:textId="77777777" w:rsidR="00DA1B4D" w:rsidRDefault="004A28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Δ</w:t>
      </w:r>
      <w:r>
        <w:rPr>
          <w:rFonts w:eastAsia="Times New Roman" w:cs="Times New Roman"/>
          <w:szCs w:val="24"/>
        </w:rPr>
        <w:t>εύτερον, ό</w:t>
      </w:r>
      <w:r>
        <w:rPr>
          <w:rFonts w:eastAsia="Times New Roman" w:cs="Times New Roman"/>
          <w:szCs w:val="24"/>
        </w:rPr>
        <w:t xml:space="preserve">σοι επιμένετε ότι πρόκειται για </w:t>
      </w:r>
      <w:proofErr w:type="spellStart"/>
      <w:r>
        <w:rPr>
          <w:rFonts w:eastAsia="Times New Roman" w:cs="Times New Roman"/>
          <w:szCs w:val="24"/>
        </w:rPr>
        <w:t>συριζαίικο</w:t>
      </w:r>
      <w:proofErr w:type="spellEnd"/>
      <w:r>
        <w:rPr>
          <w:rFonts w:eastAsia="Times New Roman" w:cs="Times New Roman"/>
          <w:szCs w:val="24"/>
        </w:rPr>
        <w:t xml:space="preserve"> μηχανισμό η μία θέση είναι η διαπλοκή του ΣΥΡΙΖΑ, η θέση του </w:t>
      </w:r>
      <w:r>
        <w:rPr>
          <w:rFonts w:eastAsia="Times New Roman" w:cs="Times New Roman"/>
          <w:szCs w:val="24"/>
        </w:rPr>
        <w:t>ε</w:t>
      </w:r>
      <w:r>
        <w:rPr>
          <w:rFonts w:eastAsia="Times New Roman" w:cs="Times New Roman"/>
          <w:szCs w:val="24"/>
        </w:rPr>
        <w:t xml:space="preserve">ιδικού </w:t>
      </w:r>
      <w:r>
        <w:rPr>
          <w:rFonts w:eastAsia="Times New Roman" w:cs="Times New Roman"/>
          <w:szCs w:val="24"/>
        </w:rPr>
        <w:t>γ</w:t>
      </w:r>
      <w:r>
        <w:rPr>
          <w:rFonts w:eastAsia="Times New Roman" w:cs="Times New Roman"/>
          <w:szCs w:val="24"/>
        </w:rPr>
        <w:t xml:space="preserve">ραμματέα; Ξέρετε πολύ καλά ότι όλοι οι άλλοι, δέκα άνθρωποι, δέκα όλοι και όλοι σε δύο τμήματα είναι με βάση μετατάξεις ή μετακινήσεις από τον </w:t>
      </w:r>
      <w:r>
        <w:rPr>
          <w:rFonts w:eastAsia="Times New Roman" w:cs="Times New Roman"/>
          <w:szCs w:val="24"/>
        </w:rPr>
        <w:t xml:space="preserve">δημόσιο τομέα και από τον ευρύτερο δημόσιο τομέα. Άρα για ποιους </w:t>
      </w:r>
      <w:proofErr w:type="spellStart"/>
      <w:r>
        <w:rPr>
          <w:rFonts w:eastAsia="Times New Roman" w:cs="Times New Roman"/>
          <w:szCs w:val="24"/>
        </w:rPr>
        <w:t>συριζαίους</w:t>
      </w:r>
      <w:proofErr w:type="spellEnd"/>
      <w:r>
        <w:rPr>
          <w:rFonts w:eastAsia="Times New Roman" w:cs="Times New Roman"/>
          <w:szCs w:val="24"/>
        </w:rPr>
        <w:t xml:space="preserve"> ακριβώς μιλάμε; </w:t>
      </w:r>
    </w:p>
    <w:p w14:paraId="56F24C0C" w14:textId="77777777" w:rsidR="00DA1B4D" w:rsidRDefault="004A2815">
      <w:pPr>
        <w:spacing w:after="0" w:line="600" w:lineRule="auto"/>
        <w:ind w:firstLine="720"/>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bCs/>
        </w:rPr>
        <w:t xml:space="preserve"> Ολοκληρώστε, παρακαλώ, κυρία Φωτίου.</w:t>
      </w:r>
    </w:p>
    <w:p w14:paraId="56F24C0D" w14:textId="77777777" w:rsidR="00DA1B4D" w:rsidRDefault="004A28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ΘΕΑΝΩ ΦΩΤΙΟΥ (Αναπληρώτρια Υπουργός Εργασίας, Κοινωνικής Ασφάλισης και Κοινωνικής Αλληλεγγύη</w:t>
      </w:r>
      <w:r>
        <w:rPr>
          <w:rFonts w:eastAsia="Times New Roman" w:cs="Times New Roman"/>
          <w:b/>
          <w:szCs w:val="24"/>
        </w:rPr>
        <w:t>ς):</w:t>
      </w:r>
      <w:r>
        <w:rPr>
          <w:rFonts w:eastAsia="Times New Roman" w:cs="Times New Roman"/>
          <w:szCs w:val="24"/>
        </w:rPr>
        <w:t xml:space="preserve"> Ούτε ένα ευρώ δεν επιβαρύνεται το κράτος με την Ειδική Γραμματεία </w:t>
      </w:r>
      <w:proofErr w:type="spellStart"/>
      <w:r>
        <w:rPr>
          <w:rFonts w:eastAsia="Times New Roman" w:cs="Times New Roman"/>
          <w:szCs w:val="24"/>
        </w:rPr>
        <w:t>Ρομά</w:t>
      </w:r>
      <w:proofErr w:type="spellEnd"/>
      <w:r>
        <w:rPr>
          <w:rFonts w:eastAsia="Times New Roman" w:cs="Times New Roman"/>
          <w:szCs w:val="24"/>
        </w:rPr>
        <w:t>.</w:t>
      </w:r>
    </w:p>
    <w:p w14:paraId="56F24C0E" w14:textId="77777777" w:rsidR="00DA1B4D" w:rsidRDefault="004A28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Τώρα για το πώς θα γίνει η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γ</w:t>
      </w:r>
      <w:r>
        <w:rPr>
          <w:rFonts w:eastAsia="Times New Roman" w:cs="Times New Roman"/>
          <w:szCs w:val="24"/>
        </w:rPr>
        <w:t xml:space="preserve">ραμματεία κ.λπ., θα το αναπτύξω αύριο. </w:t>
      </w:r>
    </w:p>
    <w:p w14:paraId="56F24C0F" w14:textId="77777777" w:rsidR="00DA1B4D" w:rsidRDefault="004A28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Όμως, τώρα ας αναμετρηθούμε εάν θέλουμε ή δεν θέλουμε να βοηθήσουμε τους </w:t>
      </w:r>
      <w:proofErr w:type="spellStart"/>
      <w:r>
        <w:rPr>
          <w:rFonts w:eastAsia="Times New Roman" w:cs="Times New Roman"/>
          <w:szCs w:val="24"/>
        </w:rPr>
        <w:t>Ρομά</w:t>
      </w:r>
      <w:proofErr w:type="spellEnd"/>
      <w:r>
        <w:rPr>
          <w:rFonts w:eastAsia="Times New Roman" w:cs="Times New Roman"/>
          <w:szCs w:val="24"/>
        </w:rPr>
        <w:t>, τ</w:t>
      </w:r>
      <w:r>
        <w:rPr>
          <w:rFonts w:eastAsia="Times New Roman" w:cs="Times New Roman"/>
          <w:szCs w:val="24"/>
        </w:rPr>
        <w:t>ι</w:t>
      </w:r>
      <w:r>
        <w:rPr>
          <w:rFonts w:eastAsia="Times New Roman" w:cs="Times New Roman"/>
          <w:szCs w:val="24"/>
        </w:rPr>
        <w:t xml:space="preserve">ς </w:t>
      </w:r>
      <w:proofErr w:type="spellStart"/>
      <w:r>
        <w:rPr>
          <w:rFonts w:eastAsia="Times New Roman" w:cs="Times New Roman"/>
          <w:szCs w:val="24"/>
        </w:rPr>
        <w:t>εκατόν</w:t>
      </w:r>
      <w:proofErr w:type="spellEnd"/>
      <w:r>
        <w:rPr>
          <w:rFonts w:eastAsia="Times New Roman" w:cs="Times New Roman"/>
          <w:szCs w:val="24"/>
        </w:rPr>
        <w:t xml:space="preserve"> πενήντα χιλιάδε</w:t>
      </w:r>
      <w:r>
        <w:rPr>
          <w:rFonts w:eastAsia="Times New Roman" w:cs="Times New Roman"/>
          <w:szCs w:val="24"/>
        </w:rPr>
        <w:t xml:space="preserve">ς </w:t>
      </w:r>
      <w:proofErr w:type="spellStart"/>
      <w:r>
        <w:rPr>
          <w:rFonts w:eastAsia="Times New Roman" w:cs="Times New Roman"/>
          <w:szCs w:val="24"/>
        </w:rPr>
        <w:t>Ρομά</w:t>
      </w:r>
      <w:proofErr w:type="spellEnd"/>
      <w:r>
        <w:rPr>
          <w:rFonts w:eastAsia="Times New Roman" w:cs="Times New Roman"/>
          <w:szCs w:val="24"/>
        </w:rPr>
        <w:t xml:space="preserve">. </w:t>
      </w:r>
    </w:p>
    <w:p w14:paraId="56F24C10" w14:textId="77777777" w:rsidR="00DA1B4D" w:rsidRDefault="004A2815">
      <w:pPr>
        <w:spacing w:after="0" w:line="600" w:lineRule="auto"/>
        <w:ind w:firstLine="720"/>
        <w:jc w:val="center"/>
        <w:rPr>
          <w:rFonts w:eastAsia="Times New Roman"/>
          <w:bCs/>
        </w:rPr>
      </w:pPr>
      <w:r>
        <w:rPr>
          <w:rFonts w:eastAsia="Times New Roman"/>
          <w:bCs/>
        </w:rPr>
        <w:t>(Χειροκροτήματα από την πτέρυγα του ΣΥΡΙΖΑ)</w:t>
      </w:r>
    </w:p>
    <w:p w14:paraId="56F24C11" w14:textId="77777777" w:rsidR="00DA1B4D" w:rsidRDefault="004A28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bCs/>
        </w:rPr>
        <w:t xml:space="preserve"> Τον λόγο έχει ο κ. Παπαηλιού από τον ΣΥΡΙΖΑ.</w:t>
      </w:r>
    </w:p>
    <w:p w14:paraId="56F24C12" w14:textId="77777777" w:rsidR="00DA1B4D" w:rsidRDefault="004A2815">
      <w:pPr>
        <w:spacing w:after="0" w:line="600" w:lineRule="auto"/>
        <w:ind w:firstLine="720"/>
        <w:jc w:val="both"/>
        <w:rPr>
          <w:rFonts w:eastAsia="Times New Roman"/>
          <w:szCs w:val="24"/>
        </w:rPr>
      </w:pPr>
      <w:r>
        <w:rPr>
          <w:rFonts w:eastAsia="Times New Roman"/>
          <w:b/>
          <w:szCs w:val="24"/>
        </w:rPr>
        <w:lastRenderedPageBreak/>
        <w:t>ΓΕΩΡΓΙΟΣ ΠΑΠΑΗΛΙΟΥ:</w:t>
      </w:r>
      <w:r>
        <w:rPr>
          <w:rFonts w:eastAsia="Times New Roman"/>
          <w:szCs w:val="24"/>
        </w:rPr>
        <w:t xml:space="preserve"> Κύριε Πρόεδρε, κυρίες και κύριοι συνάδελφοι, παρ</w:t>
      </w:r>
      <w:r>
        <w:rPr>
          <w:rFonts w:eastAsia="Times New Roman"/>
          <w:szCs w:val="24"/>
        </w:rPr>
        <w:t xml:space="preserve">’ </w:t>
      </w:r>
      <w:r>
        <w:rPr>
          <w:rFonts w:eastAsia="Times New Roman"/>
          <w:szCs w:val="24"/>
        </w:rPr>
        <w:t xml:space="preserve">ότι συζητούμε ένα εξαιρετικά σημαντικό νομοσχέδιο και </w:t>
      </w:r>
      <w:r>
        <w:rPr>
          <w:rFonts w:eastAsia="Times New Roman"/>
          <w:szCs w:val="24"/>
        </w:rPr>
        <w:t>παρά το γεγονός ότι και η Αξιωματική Αντιπολίτευση και τα υπόλοιπα κόμματα της Αντιπολίτευσης φαίνεται ότι το αντιμετωπίζουν θετικά, π</w:t>
      </w:r>
      <w:r>
        <w:rPr>
          <w:rFonts w:eastAsia="Times New Roman"/>
          <w:szCs w:val="24"/>
        </w:rPr>
        <w:t>α</w:t>
      </w:r>
      <w:r>
        <w:rPr>
          <w:rFonts w:eastAsia="Times New Roman"/>
          <w:szCs w:val="24"/>
        </w:rPr>
        <w:t>ρ</w:t>
      </w:r>
      <w:r>
        <w:rPr>
          <w:rFonts w:eastAsia="Times New Roman"/>
          <w:szCs w:val="24"/>
        </w:rPr>
        <w:t>ά</w:t>
      </w:r>
      <w:r>
        <w:rPr>
          <w:rFonts w:eastAsia="Times New Roman"/>
          <w:szCs w:val="24"/>
        </w:rPr>
        <w:t xml:space="preserve"> ταύτα εδώ Βουλευτές</w:t>
      </w:r>
      <w:r>
        <w:rPr>
          <w:rFonts w:eastAsia="Times New Roman"/>
          <w:szCs w:val="24"/>
        </w:rPr>
        <w:t>,</w:t>
      </w:r>
      <w:r>
        <w:rPr>
          <w:rFonts w:eastAsia="Times New Roman"/>
          <w:szCs w:val="24"/>
        </w:rPr>
        <w:t xml:space="preserve"> τόσο της Νέας Δημοκρατίας όσο και του ΠΑΣΟΚ</w:t>
      </w:r>
      <w:r>
        <w:rPr>
          <w:rFonts w:eastAsia="Times New Roman"/>
          <w:szCs w:val="24"/>
        </w:rPr>
        <w:t>,</w:t>
      </w:r>
      <w:r>
        <w:rPr>
          <w:rFonts w:eastAsia="Times New Roman"/>
          <w:szCs w:val="24"/>
        </w:rPr>
        <w:t xml:space="preserve"> ακούστηκαν να ομιλούν επί παντός επιστητού</w:t>
      </w:r>
      <w:r>
        <w:rPr>
          <w:rFonts w:eastAsia="Times New Roman"/>
          <w:szCs w:val="24"/>
        </w:rPr>
        <w:t xml:space="preserve"> και όχι ε</w:t>
      </w:r>
      <w:r>
        <w:rPr>
          <w:rFonts w:eastAsia="Times New Roman"/>
          <w:szCs w:val="24"/>
        </w:rPr>
        <w:t>πί του περιεχομένου του νομοσχεδίου</w:t>
      </w:r>
      <w:r>
        <w:rPr>
          <w:rFonts w:eastAsia="Times New Roman"/>
          <w:szCs w:val="24"/>
        </w:rPr>
        <w:t>.</w:t>
      </w:r>
    </w:p>
    <w:p w14:paraId="56F24C13" w14:textId="77777777" w:rsidR="00DA1B4D" w:rsidRDefault="004A2815">
      <w:pPr>
        <w:spacing w:after="0" w:line="600" w:lineRule="auto"/>
        <w:ind w:firstLine="720"/>
        <w:jc w:val="both"/>
        <w:rPr>
          <w:rFonts w:eastAsia="Times New Roman"/>
          <w:szCs w:val="24"/>
        </w:rPr>
      </w:pPr>
      <w:r>
        <w:rPr>
          <w:rFonts w:eastAsia="Times New Roman"/>
          <w:szCs w:val="24"/>
        </w:rPr>
        <w:t xml:space="preserve">Τα όσα ακούστηκαν από τους Βουλευτές, λοιπόν, της Αντιπολίτευσης, κυρίως της Νέας Δημοκρατίας και του ΠΑΣΟΚ, εντάσσονται θα έλεγα στη μάχη οπισθοφυλακών που δίδει το </w:t>
      </w:r>
      <w:r>
        <w:rPr>
          <w:rFonts w:eastAsia="Times New Roman"/>
          <w:szCs w:val="24"/>
        </w:rPr>
        <w:lastRenderedPageBreak/>
        <w:t>γνωστό σύστημα διαπλοκής, κυρίως εξ αφορμής του διαγω</w:t>
      </w:r>
      <w:r>
        <w:rPr>
          <w:rFonts w:eastAsia="Times New Roman"/>
          <w:szCs w:val="24"/>
        </w:rPr>
        <w:t>νισμού για τις τηλεοπτικές συχνότητες, αλλά και εξ αφορμής, θα έλεγα, του στερητικού συνδρόμου που σας διακατέχει, κυρίες και κύριοι της Αντιπολίτευσης, για τη χαμένη Εδέμ της διακυβέρνησης.</w:t>
      </w:r>
    </w:p>
    <w:p w14:paraId="56F24C14" w14:textId="77777777" w:rsidR="00DA1B4D" w:rsidRDefault="004A2815">
      <w:pPr>
        <w:spacing w:after="0" w:line="600" w:lineRule="auto"/>
        <w:ind w:firstLine="720"/>
        <w:jc w:val="both"/>
        <w:rPr>
          <w:rFonts w:eastAsia="Times New Roman"/>
          <w:szCs w:val="24"/>
        </w:rPr>
      </w:pPr>
      <w:r>
        <w:rPr>
          <w:rFonts w:eastAsia="Times New Roman"/>
          <w:szCs w:val="24"/>
        </w:rPr>
        <w:t>Ας έρθουμε στο νομοσχέδιο. Εκτός της οικονομικής δραστηριότητας π</w:t>
      </w:r>
      <w:r>
        <w:rPr>
          <w:rFonts w:eastAsia="Times New Roman"/>
          <w:szCs w:val="24"/>
        </w:rPr>
        <w:t>ου ασκείται στο πεδίο του δημόσιου τομέα και της ιδιωτικής πρωτοβουλίας, οι οποίοι συνιστούν δύο από τους πυλώνες της οικονομίας, η αναπτυξιακή διαδικασία και δραστηριότητα μπορούν να κινηθούν και να εξελιχθούν με τρόπο διαφορετικό, συνεργατικό, συμμετοχικ</w:t>
      </w:r>
      <w:r>
        <w:rPr>
          <w:rFonts w:eastAsia="Times New Roman"/>
          <w:szCs w:val="24"/>
        </w:rPr>
        <w:t xml:space="preserve">ό και κοινωνικά δίκαιο στο </w:t>
      </w:r>
      <w:r>
        <w:rPr>
          <w:rFonts w:eastAsia="Times New Roman"/>
          <w:szCs w:val="24"/>
        </w:rPr>
        <w:lastRenderedPageBreak/>
        <w:t>πεδίο της κοινωνικής αλληλέγγυας οικονομίας, που αποτελεί και τον τρίτο πυλώνα της οικονομίας.</w:t>
      </w:r>
    </w:p>
    <w:p w14:paraId="56F24C15" w14:textId="77777777" w:rsidR="00DA1B4D" w:rsidRDefault="004A2815">
      <w:pPr>
        <w:spacing w:after="0" w:line="600" w:lineRule="auto"/>
        <w:ind w:firstLine="720"/>
        <w:jc w:val="both"/>
        <w:rPr>
          <w:rFonts w:eastAsia="Times New Roman"/>
          <w:szCs w:val="24"/>
        </w:rPr>
      </w:pPr>
      <w:r>
        <w:rPr>
          <w:rFonts w:eastAsia="Times New Roman"/>
          <w:szCs w:val="24"/>
        </w:rPr>
        <w:t>Στο περιβάλλον της παγκοσμιοποίησης και των μνημονίων, μέσω του νεοφιλελευθερισμού που κυριαρχεί, αναδεικνύονται τα στοιχεία της ακραί</w:t>
      </w:r>
      <w:r>
        <w:rPr>
          <w:rFonts w:eastAsia="Times New Roman"/>
          <w:szCs w:val="24"/>
        </w:rPr>
        <w:t>ας και αυθαίρετης λογικής της οικονομίας της αγοράς. Στο ίδιο περιβάλλον η κοινωνική αλληλέγγυα οικονομία αποτελεί τον άξονα που σηματοδοτεί την αντίστιξη και συγχρόνως συμπληρώνει ή συμπληρώνεται από τον δημόσιο τομέα και την ιδιωτική πρωτοβουλία.</w:t>
      </w:r>
    </w:p>
    <w:p w14:paraId="56F24C16" w14:textId="77777777" w:rsidR="00DA1B4D" w:rsidRDefault="004A2815">
      <w:pPr>
        <w:spacing w:after="0" w:line="600" w:lineRule="auto"/>
        <w:ind w:firstLine="720"/>
        <w:jc w:val="both"/>
        <w:rPr>
          <w:rFonts w:eastAsia="Times New Roman"/>
          <w:szCs w:val="24"/>
        </w:rPr>
      </w:pPr>
      <w:r>
        <w:rPr>
          <w:rFonts w:eastAsia="Times New Roman"/>
          <w:szCs w:val="24"/>
        </w:rPr>
        <w:t>Η πολιτ</w:t>
      </w:r>
      <w:r>
        <w:rPr>
          <w:rFonts w:eastAsia="Times New Roman"/>
          <w:szCs w:val="24"/>
        </w:rPr>
        <w:t>ική του τρίτου μνημονίου που ασκείται από την Κυβέρνηση</w:t>
      </w:r>
      <w:r>
        <w:rPr>
          <w:rFonts w:eastAsia="Times New Roman"/>
          <w:szCs w:val="24"/>
        </w:rPr>
        <w:t>,</w:t>
      </w:r>
      <w:r>
        <w:rPr>
          <w:rFonts w:eastAsia="Times New Roman"/>
          <w:szCs w:val="24"/>
        </w:rPr>
        <w:t xml:space="preserve"> κατά τρόπο, θα έλεγα, αναγκαστικό</w:t>
      </w:r>
      <w:r>
        <w:rPr>
          <w:rFonts w:eastAsia="Times New Roman"/>
          <w:szCs w:val="24"/>
        </w:rPr>
        <w:t>,</w:t>
      </w:r>
      <w:r>
        <w:rPr>
          <w:rFonts w:eastAsia="Times New Roman"/>
          <w:szCs w:val="24"/>
        </w:rPr>
        <w:t xml:space="preserve"> της επιτάσσει να προωθήσει και προωθεί αντισταθμιστικές πολιτικές, πολιτικές </w:t>
      </w:r>
      <w:r>
        <w:rPr>
          <w:rFonts w:eastAsia="Times New Roman"/>
          <w:szCs w:val="24"/>
        </w:rPr>
        <w:lastRenderedPageBreak/>
        <w:t>αντίβαρα στη νεοφιλελεύθερη λογική. Σε αυτό το πλαίσιο αλλά και στην προοπτική ενός άλλ</w:t>
      </w:r>
      <w:r>
        <w:rPr>
          <w:rFonts w:eastAsia="Times New Roman"/>
          <w:szCs w:val="24"/>
        </w:rPr>
        <w:t>ου κοινωνικοοικονομικού προτύπου, η κοινωνική αλληλέγγυα οικονομία μπορεί να λειτουργήσει αυτόνομα, δημοκρατικά, συνεργατικά, συμμετοχικά και αποσκοπώντας στο δημόσιο και κοινωνικό συμφέρον, επιπλέον δε να αποτελέσει πυξίδα για τις άλλες μορφές οικονομικής</w:t>
      </w:r>
      <w:r>
        <w:rPr>
          <w:rFonts w:eastAsia="Times New Roman"/>
          <w:szCs w:val="24"/>
        </w:rPr>
        <w:t xml:space="preserve"> και επιχειρηματικής δραστηριότητας.</w:t>
      </w:r>
    </w:p>
    <w:p w14:paraId="56F24C17" w14:textId="77777777" w:rsidR="00DA1B4D" w:rsidRDefault="004A2815">
      <w:pPr>
        <w:spacing w:after="0" w:line="600" w:lineRule="auto"/>
        <w:ind w:firstLine="720"/>
        <w:jc w:val="both"/>
        <w:rPr>
          <w:rFonts w:eastAsia="Times New Roman"/>
          <w:szCs w:val="24"/>
        </w:rPr>
      </w:pPr>
      <w:r>
        <w:rPr>
          <w:rFonts w:eastAsia="Times New Roman"/>
          <w:szCs w:val="24"/>
        </w:rPr>
        <w:t>Κυρίες και κύριοι συνάδελφοι, το υπό κρίση νομοσχέδιο φιλοδοξεί να αποτελέσει εργαλείο όχι για την άσκηση μιας απλώς περιμετρικής πολιτικής στο πλαίσιο της οικονομικής δρα</w:t>
      </w:r>
      <w:r>
        <w:rPr>
          <w:rFonts w:eastAsia="Times New Roman"/>
          <w:szCs w:val="24"/>
        </w:rPr>
        <w:lastRenderedPageBreak/>
        <w:t>στηριότητας και της αναπτυξιακής διαδικασίας, αλ</w:t>
      </w:r>
      <w:r>
        <w:rPr>
          <w:rFonts w:eastAsia="Times New Roman"/>
          <w:szCs w:val="24"/>
        </w:rPr>
        <w:t>λά μιας πολιτικής ισότιμης συνιστώσας με τον δημόσιο τομέα και την ιδιωτική πρωτοβουλία.</w:t>
      </w:r>
    </w:p>
    <w:p w14:paraId="56F24C18" w14:textId="77777777" w:rsidR="00DA1B4D" w:rsidRDefault="004A2815">
      <w:pPr>
        <w:spacing w:after="0" w:line="600" w:lineRule="auto"/>
        <w:ind w:firstLine="720"/>
        <w:jc w:val="both"/>
        <w:rPr>
          <w:rFonts w:eastAsia="Times New Roman"/>
          <w:szCs w:val="24"/>
        </w:rPr>
      </w:pPr>
      <w:r>
        <w:rPr>
          <w:rFonts w:eastAsia="Times New Roman"/>
          <w:szCs w:val="24"/>
        </w:rPr>
        <w:t xml:space="preserve">Θα έλεγα ότι το νομοσχέδιο συνιστά μια πρωτότυπη προσέγγιση της κοινωνικής οικονομίας. Κεντρικός στόχος του η δημιουργία ενός σταθερού περιβάλλοντος, που να μπορεί να </w:t>
      </w:r>
      <w:r>
        <w:rPr>
          <w:rFonts w:eastAsia="Times New Roman"/>
          <w:szCs w:val="24"/>
        </w:rPr>
        <w:t xml:space="preserve">ενισχύσει τα παραγωγικά εγχειρήματα </w:t>
      </w:r>
      <w:proofErr w:type="spellStart"/>
      <w:r>
        <w:rPr>
          <w:rFonts w:eastAsia="Times New Roman"/>
          <w:szCs w:val="24"/>
        </w:rPr>
        <w:t>αυτοοργάνωσης</w:t>
      </w:r>
      <w:proofErr w:type="spellEnd"/>
      <w:r>
        <w:rPr>
          <w:rFonts w:eastAsia="Times New Roman"/>
          <w:szCs w:val="24"/>
        </w:rPr>
        <w:t xml:space="preserve"> και αυτοελέγχου, ώστε να μπορούν να συνεισφέρουν σημαντικό μερίδιο στο ΑΕΠ της χώρας, όπως συμβαίνει και σε άλλες χώρες. Η δημιουργία ενός τέτοιου σταθερού περιβάλλοντος θα επιτευχθεί με την ανάπτυξη συνετα</w:t>
      </w:r>
      <w:r>
        <w:rPr>
          <w:rFonts w:eastAsia="Times New Roman"/>
          <w:szCs w:val="24"/>
        </w:rPr>
        <w:t>ιριστικών δομών και δομών κοινωνικής οικονομίας σε όλους τους κλάδους της οικονομίας.</w:t>
      </w:r>
    </w:p>
    <w:p w14:paraId="56F24C19" w14:textId="77777777" w:rsidR="00DA1B4D" w:rsidRDefault="004A2815">
      <w:pPr>
        <w:spacing w:after="0" w:line="600" w:lineRule="auto"/>
        <w:ind w:firstLine="720"/>
        <w:jc w:val="both"/>
        <w:rPr>
          <w:rFonts w:eastAsia="Times New Roman"/>
          <w:szCs w:val="24"/>
        </w:rPr>
      </w:pPr>
      <w:r>
        <w:rPr>
          <w:rFonts w:eastAsia="Times New Roman"/>
          <w:szCs w:val="24"/>
        </w:rPr>
        <w:lastRenderedPageBreak/>
        <w:t xml:space="preserve">Στο παρόν νομοσχέδιο ως κοινωνική και αλληλέγγυα οικονομία ορίζεται το σύνολο των οικονομικών δραστηριοτήτων που στηρίζονται σε μια εναλλακτική μορφή οργάνωσης των </w:t>
      </w:r>
      <w:r>
        <w:rPr>
          <w:rFonts w:eastAsia="Times New Roman"/>
          <w:szCs w:val="24"/>
        </w:rPr>
        <w:t>σχέσεων παραγωγής, διανομής, κατανάλωσης και επανεπένδυσης.</w:t>
      </w:r>
    </w:p>
    <w:p w14:paraId="56F24C1A" w14:textId="77777777" w:rsidR="00DA1B4D" w:rsidRDefault="004A2815">
      <w:pPr>
        <w:spacing w:after="0" w:line="600" w:lineRule="auto"/>
        <w:ind w:firstLine="720"/>
        <w:jc w:val="both"/>
        <w:rPr>
          <w:rFonts w:eastAsia="Times New Roman"/>
          <w:szCs w:val="24"/>
        </w:rPr>
      </w:pPr>
      <w:r>
        <w:rPr>
          <w:rFonts w:eastAsia="Times New Roman"/>
          <w:szCs w:val="24"/>
        </w:rPr>
        <w:t>Σε αυτό αντιστοιχεί ένας άλλος</w:t>
      </w:r>
      <w:r>
        <w:rPr>
          <w:rFonts w:eastAsia="Times New Roman"/>
          <w:szCs w:val="24"/>
        </w:rPr>
        <w:t xml:space="preserve"> τρόπο</w:t>
      </w:r>
      <w:r>
        <w:rPr>
          <w:rFonts w:eastAsia="Times New Roman"/>
          <w:szCs w:val="24"/>
        </w:rPr>
        <w:t>ς</w:t>
      </w:r>
      <w:r>
        <w:rPr>
          <w:rFonts w:eastAsia="Times New Roman"/>
          <w:szCs w:val="24"/>
        </w:rPr>
        <w:t xml:space="preserve"> εσωτερικής οργάνωσης των φορέων της</w:t>
      </w:r>
      <w:r>
        <w:rPr>
          <w:rFonts w:eastAsia="Times New Roman"/>
          <w:szCs w:val="24"/>
        </w:rPr>
        <w:t>.</w:t>
      </w:r>
      <w:r>
        <w:rPr>
          <w:rFonts w:eastAsia="Times New Roman"/>
          <w:szCs w:val="24"/>
        </w:rPr>
        <w:t xml:space="preserve"> </w:t>
      </w:r>
      <w:r>
        <w:rPr>
          <w:rFonts w:eastAsia="Times New Roman"/>
          <w:szCs w:val="24"/>
        </w:rPr>
        <w:t>Η</w:t>
      </w:r>
      <w:r>
        <w:rPr>
          <w:rFonts w:eastAsia="Times New Roman"/>
          <w:szCs w:val="24"/>
        </w:rPr>
        <w:t xml:space="preserve"> κοινωνική αλληλέγγυα οικονομία βασίζεται στις αρχές της δημοκρατίας και της δημοκρατικής λήψης αποφάσεων αλλά και της σ</w:t>
      </w:r>
      <w:r>
        <w:rPr>
          <w:rFonts w:eastAsia="Times New Roman"/>
          <w:szCs w:val="24"/>
        </w:rPr>
        <w:t xml:space="preserve">υμμετοχής και επιπλέον της ισότητας και αντίστοιχα της καταπολέμησης των κοινωνικών ανισοτήτων, της αλληλεγγύης, της συνεργασίας καθώς και του </w:t>
      </w:r>
      <w:r>
        <w:rPr>
          <w:rFonts w:eastAsia="Times New Roman"/>
          <w:szCs w:val="24"/>
        </w:rPr>
        <w:lastRenderedPageBreak/>
        <w:t xml:space="preserve">σεβασμού στην ανθρώπινη αξιοπρέπεια και την </w:t>
      </w:r>
      <w:proofErr w:type="spellStart"/>
      <w:r>
        <w:rPr>
          <w:rFonts w:eastAsia="Times New Roman"/>
          <w:szCs w:val="24"/>
        </w:rPr>
        <w:t>αειφορία</w:t>
      </w:r>
      <w:proofErr w:type="spellEnd"/>
      <w:r>
        <w:rPr>
          <w:rFonts w:eastAsia="Times New Roman"/>
          <w:szCs w:val="24"/>
        </w:rPr>
        <w:t xml:space="preserve"> του φυσικού περιβάλλοντος.</w:t>
      </w:r>
    </w:p>
    <w:p w14:paraId="56F24C1B" w14:textId="77777777" w:rsidR="00DA1B4D" w:rsidRDefault="004A2815">
      <w:pPr>
        <w:spacing w:after="0" w:line="600" w:lineRule="auto"/>
        <w:ind w:firstLine="720"/>
        <w:jc w:val="both"/>
        <w:rPr>
          <w:rFonts w:eastAsia="Times New Roman"/>
          <w:szCs w:val="24"/>
        </w:rPr>
      </w:pPr>
      <w:r>
        <w:rPr>
          <w:rFonts w:eastAsia="Times New Roman"/>
          <w:szCs w:val="24"/>
        </w:rPr>
        <w:t>Οι συνεργατικές παραγωγικ</w:t>
      </w:r>
      <w:r>
        <w:rPr>
          <w:rFonts w:eastAsia="Times New Roman"/>
          <w:szCs w:val="24"/>
        </w:rPr>
        <w:t>έ</w:t>
      </w:r>
      <w:r>
        <w:rPr>
          <w:rFonts w:eastAsia="Times New Roman"/>
          <w:szCs w:val="24"/>
        </w:rPr>
        <w:t>ς μονάδ</w:t>
      </w:r>
      <w:r>
        <w:rPr>
          <w:rFonts w:eastAsia="Times New Roman"/>
          <w:szCs w:val="24"/>
        </w:rPr>
        <w:t>ες και δομές κοινωνικής αλληλεγγύης, προκειμένου να υπαχθούν σ</w:t>
      </w:r>
      <w:r>
        <w:rPr>
          <w:rFonts w:eastAsia="Times New Roman"/>
          <w:szCs w:val="24"/>
        </w:rPr>
        <w:t>τις</w:t>
      </w:r>
      <w:r>
        <w:rPr>
          <w:rFonts w:eastAsia="Times New Roman"/>
          <w:szCs w:val="24"/>
        </w:rPr>
        <w:t xml:space="preserve"> ρυθμίσεις του νομοσχεδίου, δραστηριοποιούνται σε τομείς της κοινωνικής και αλληλέγγυας οικονομίας, εφαρμόζουν δημοκρατικό σύστημα λήψης αποφάσεων, σύμφωνα με την αρχή: «ένα μέλος, μία ψήφος»</w:t>
      </w:r>
      <w:r>
        <w:rPr>
          <w:rFonts w:eastAsia="Times New Roman"/>
          <w:szCs w:val="24"/>
        </w:rPr>
        <w:t>.</w:t>
      </w:r>
      <w:r>
        <w:rPr>
          <w:rFonts w:eastAsia="Times New Roman"/>
          <w:szCs w:val="24"/>
        </w:rPr>
        <w:t xml:space="preserve"> </w:t>
      </w:r>
      <w:r>
        <w:rPr>
          <w:rFonts w:eastAsia="Times New Roman"/>
          <w:szCs w:val="24"/>
        </w:rPr>
        <w:t>Δ</w:t>
      </w:r>
      <w:r>
        <w:rPr>
          <w:rFonts w:eastAsia="Times New Roman"/>
          <w:szCs w:val="24"/>
        </w:rPr>
        <w:t xml:space="preserve">εν αποδίδουν προτεραιότητα στη μεγιστοποίηση και την ατομική ιδιοποίηση του κέρδους και εφαρμόζουν περιορισμούς στη διανομή κερδών, </w:t>
      </w:r>
      <w:proofErr w:type="spellStart"/>
      <w:r>
        <w:rPr>
          <w:rFonts w:eastAsia="Times New Roman"/>
          <w:szCs w:val="24"/>
        </w:rPr>
        <w:t>επανεπενδύοντας</w:t>
      </w:r>
      <w:proofErr w:type="spellEnd"/>
      <w:r>
        <w:rPr>
          <w:rFonts w:eastAsia="Times New Roman"/>
          <w:szCs w:val="24"/>
        </w:rPr>
        <w:t xml:space="preserve"> μέρος αυτών σε δραστηριότητες που προάγουν τη συλλογική και κοινωνική ωφέλεια.</w:t>
      </w:r>
    </w:p>
    <w:p w14:paraId="56F24C1C" w14:textId="77777777" w:rsidR="00DA1B4D" w:rsidRDefault="004A2815">
      <w:pPr>
        <w:spacing w:after="0" w:line="600" w:lineRule="auto"/>
        <w:ind w:firstLine="720"/>
        <w:jc w:val="both"/>
        <w:rPr>
          <w:rFonts w:eastAsia="Times New Roman"/>
          <w:szCs w:val="24"/>
        </w:rPr>
      </w:pPr>
      <w:r>
        <w:rPr>
          <w:rFonts w:eastAsia="Times New Roman"/>
          <w:szCs w:val="24"/>
        </w:rPr>
        <w:lastRenderedPageBreak/>
        <w:t>Τέλος, μεριμνούν για τη σύ</w:t>
      </w:r>
      <w:r>
        <w:rPr>
          <w:rFonts w:eastAsia="Times New Roman"/>
          <w:szCs w:val="24"/>
        </w:rPr>
        <w:t>γκλιση στην αμοιβή εργασίας, εφαρμόζοντας σύστημα αμοιβών για τους συμμετέχοντες, κατά το οποίο η ανώτατη αμοιβή να μην υπερβαίνει κατά πολύ την κατώτατη. Αποβλέπουν δε στην οριζόντια και ισότιμη μεταξύ τους δικτύωση</w:t>
      </w:r>
      <w:r>
        <w:rPr>
          <w:rFonts w:eastAsia="Times New Roman"/>
          <w:szCs w:val="24"/>
        </w:rPr>
        <w:t>,</w:t>
      </w:r>
      <w:r>
        <w:rPr>
          <w:rFonts w:eastAsia="Times New Roman"/>
          <w:szCs w:val="24"/>
        </w:rPr>
        <w:t xml:space="preserve"> μέσω της δημιουργίας δικτύων, με σκοπό</w:t>
      </w:r>
      <w:r>
        <w:rPr>
          <w:rFonts w:eastAsia="Times New Roman"/>
          <w:szCs w:val="24"/>
        </w:rPr>
        <w:t xml:space="preserve"> την ενδυνάμωση των οικονομικών δραστηριοτήτων και τη μεγιστοποίηση της παραγόμενης ωφέλειας. </w:t>
      </w:r>
    </w:p>
    <w:p w14:paraId="56F24C1D" w14:textId="77777777" w:rsidR="00DA1B4D" w:rsidRDefault="004A2815">
      <w:pPr>
        <w:spacing w:after="0" w:line="600" w:lineRule="auto"/>
        <w:ind w:firstLine="720"/>
        <w:jc w:val="both"/>
        <w:rPr>
          <w:rFonts w:eastAsia="Times New Roman"/>
          <w:szCs w:val="24"/>
        </w:rPr>
      </w:pPr>
      <w:r>
        <w:rPr>
          <w:rFonts w:eastAsia="Times New Roman"/>
          <w:szCs w:val="24"/>
        </w:rPr>
        <w:t>Από όλα αυτά τα παραπάνω συνάγεται ότι η κοινωνική αλληλέγγυα οικονομία χαρακτηρίζεται, έτσι όπως προτείνεται στο νομοσχέδιο, από δύο βασικές αρχές και προτεραιό</w:t>
      </w:r>
      <w:r>
        <w:rPr>
          <w:rFonts w:eastAsia="Times New Roman"/>
          <w:szCs w:val="24"/>
        </w:rPr>
        <w:t>τητες</w:t>
      </w:r>
      <w:r>
        <w:rPr>
          <w:rFonts w:eastAsia="Times New Roman"/>
          <w:szCs w:val="24"/>
        </w:rPr>
        <w:t>.</w:t>
      </w:r>
    </w:p>
    <w:p w14:paraId="56F24C1E" w14:textId="77777777" w:rsidR="00DA1B4D" w:rsidRDefault="004A2815">
      <w:pPr>
        <w:spacing w:after="0" w:line="600" w:lineRule="auto"/>
        <w:ind w:firstLine="720"/>
        <w:jc w:val="both"/>
        <w:rPr>
          <w:rFonts w:eastAsia="Times New Roman"/>
          <w:szCs w:val="24"/>
        </w:rPr>
      </w:pPr>
      <w:r>
        <w:rPr>
          <w:rFonts w:eastAsia="Times New Roman"/>
          <w:szCs w:val="24"/>
        </w:rPr>
        <w:t xml:space="preserve">Πρώτον, τον κοινωνικό σκοπό της ασκούμενης οικονομικής δραστηριότητας, ο οποίος προσδιορίζεται από το ότι το </w:t>
      </w:r>
      <w:r>
        <w:rPr>
          <w:rFonts w:eastAsia="Times New Roman"/>
          <w:szCs w:val="24"/>
        </w:rPr>
        <w:lastRenderedPageBreak/>
        <w:t>κέρδος δεν αποτελεί τον άμεσο στόχο της, όπως στις ιδιωτικές δράσεις, αλλά εξυπηρετεί ποιοτικά διαφορετικές</w:t>
      </w:r>
      <w:r>
        <w:rPr>
          <w:rFonts w:eastAsia="Times New Roman"/>
          <w:szCs w:val="24"/>
        </w:rPr>
        <w:t>,</w:t>
      </w:r>
      <w:r>
        <w:rPr>
          <w:rFonts w:eastAsia="Times New Roman"/>
          <w:szCs w:val="24"/>
        </w:rPr>
        <w:t xml:space="preserve"> ευρύτερες επιδιώξεις. </w:t>
      </w:r>
    </w:p>
    <w:p w14:paraId="56F24C1F" w14:textId="77777777" w:rsidR="00DA1B4D" w:rsidRDefault="004A2815">
      <w:pPr>
        <w:spacing w:after="0" w:line="600" w:lineRule="auto"/>
        <w:ind w:firstLine="720"/>
        <w:jc w:val="both"/>
        <w:rPr>
          <w:rFonts w:eastAsia="Times New Roman"/>
          <w:szCs w:val="24"/>
        </w:rPr>
      </w:pPr>
      <w:r>
        <w:rPr>
          <w:rFonts w:eastAsia="Times New Roman"/>
          <w:szCs w:val="24"/>
        </w:rPr>
        <w:t xml:space="preserve">Η </w:t>
      </w:r>
      <w:r>
        <w:rPr>
          <w:rFonts w:eastAsia="Times New Roman"/>
          <w:szCs w:val="24"/>
        </w:rPr>
        <w:t>δεύτερη αρχή είναι η αλληλεγγύη μεταξύ των ανθρώπων που δραστηριοποιούνται από κοινού, αποσκοπούν στην κάλυψη κοινωνικών αναγκών</w:t>
      </w:r>
      <w:r>
        <w:rPr>
          <w:rFonts w:eastAsia="Times New Roman"/>
          <w:szCs w:val="24"/>
        </w:rPr>
        <w:t>,</w:t>
      </w:r>
      <w:r>
        <w:rPr>
          <w:rFonts w:eastAsia="Times New Roman"/>
          <w:szCs w:val="24"/>
        </w:rPr>
        <w:t xml:space="preserve"> που δεν μπορούν να ικανοποιηθούν από το κράτος και την ιδιωτική πρωτοβουλία και περαιτέρω, μέσω της δημιουργίας θέσεων εργασία</w:t>
      </w:r>
      <w:r>
        <w:rPr>
          <w:rFonts w:eastAsia="Times New Roman"/>
          <w:szCs w:val="24"/>
        </w:rPr>
        <w:t>ς, στη διατήρηση και ενίσχυση της κοινωνικής συνοχής, ιδίως υπό τις σημερινές συνθήκες κρίσης.</w:t>
      </w:r>
    </w:p>
    <w:p w14:paraId="56F24C20" w14:textId="77777777" w:rsidR="00DA1B4D" w:rsidRDefault="004A2815">
      <w:pPr>
        <w:spacing w:after="0" w:line="600" w:lineRule="auto"/>
        <w:ind w:firstLine="720"/>
        <w:jc w:val="both"/>
        <w:rPr>
          <w:rFonts w:eastAsia="Times New Roman"/>
          <w:szCs w:val="24"/>
        </w:rPr>
      </w:pPr>
      <w:r>
        <w:rPr>
          <w:rFonts w:eastAsia="Times New Roman"/>
          <w:szCs w:val="24"/>
        </w:rPr>
        <w:t xml:space="preserve">Οι μορφές οργάνωσης και λειτουργίας των σχημάτων της κοινωνικής αλληλέγγυας οικονομίας διαφοροποιούνται από τις </w:t>
      </w:r>
      <w:r>
        <w:rPr>
          <w:rFonts w:eastAsia="Times New Roman"/>
          <w:szCs w:val="24"/>
        </w:rPr>
        <w:lastRenderedPageBreak/>
        <w:t>αυστηρά ιεραρχικές μορφές οργάνωσης και λειτουργί</w:t>
      </w:r>
      <w:r>
        <w:rPr>
          <w:rFonts w:eastAsia="Times New Roman"/>
          <w:szCs w:val="24"/>
        </w:rPr>
        <w:t>ας των ιδιωτικών μονάδων. Στηρίζονται στον δημοκρατικό σχεδιασμό, σε δημοκρατικές διαδικασίες λήψης αποφάσεων, στην ισοτιμία</w:t>
      </w:r>
      <w:r>
        <w:rPr>
          <w:rFonts w:eastAsia="Times New Roman"/>
          <w:szCs w:val="24"/>
        </w:rPr>
        <w:t>,</w:t>
      </w:r>
      <w:r>
        <w:rPr>
          <w:rFonts w:eastAsia="Times New Roman"/>
          <w:szCs w:val="24"/>
        </w:rPr>
        <w:t xml:space="preserve"> από πλευράς οργάνωσης</w:t>
      </w:r>
      <w:r>
        <w:rPr>
          <w:rFonts w:eastAsia="Times New Roman"/>
          <w:szCs w:val="24"/>
        </w:rPr>
        <w:t>,</w:t>
      </w:r>
      <w:r>
        <w:rPr>
          <w:rFonts w:eastAsia="Times New Roman"/>
          <w:szCs w:val="24"/>
        </w:rPr>
        <w:t xml:space="preserve"> της εργασίας και της διοίκησης του φορέα στον οποίο παρέχεται και στην αποκόμιση ίσων και ελαφρώς ή πάντως </w:t>
      </w:r>
      <w:r>
        <w:rPr>
          <w:rFonts w:eastAsia="Times New Roman"/>
          <w:szCs w:val="24"/>
        </w:rPr>
        <w:t>απολύτως αιτιολογημένων διαφοροποιημένων εισοδημάτων, όπως επίσης και στην περιορισμένη διανομή κερδών.</w:t>
      </w:r>
    </w:p>
    <w:p w14:paraId="56F24C21" w14:textId="77777777" w:rsidR="00DA1B4D" w:rsidRDefault="004A2815">
      <w:pPr>
        <w:spacing w:after="0" w:line="600" w:lineRule="auto"/>
        <w:ind w:firstLine="720"/>
        <w:jc w:val="both"/>
        <w:rPr>
          <w:rFonts w:eastAsia="Times New Roman"/>
          <w:szCs w:val="24"/>
        </w:rPr>
      </w:pPr>
      <w:r>
        <w:rPr>
          <w:rFonts w:eastAsia="Times New Roman"/>
          <w:szCs w:val="24"/>
        </w:rPr>
        <w:t xml:space="preserve">Κυρίες και κύριοι συνάδελφοι, με το παρόν νομοσχέδιο </w:t>
      </w:r>
      <w:proofErr w:type="spellStart"/>
      <w:r>
        <w:rPr>
          <w:rFonts w:eastAsia="Times New Roman"/>
          <w:szCs w:val="24"/>
        </w:rPr>
        <w:t>σκοπείται</w:t>
      </w:r>
      <w:proofErr w:type="spellEnd"/>
      <w:r>
        <w:rPr>
          <w:rFonts w:eastAsia="Times New Roman"/>
          <w:szCs w:val="24"/>
        </w:rPr>
        <w:t xml:space="preserve"> μια διαδικασία</w:t>
      </w:r>
      <w:r>
        <w:rPr>
          <w:rFonts w:eastAsia="Times New Roman"/>
          <w:szCs w:val="24"/>
        </w:rPr>
        <w:t>,</w:t>
      </w:r>
      <w:r>
        <w:rPr>
          <w:rFonts w:eastAsia="Times New Roman"/>
          <w:szCs w:val="24"/>
        </w:rPr>
        <w:t xml:space="preserve"> στον πυρήνα </w:t>
      </w:r>
      <w:r>
        <w:rPr>
          <w:rFonts w:eastAsia="Times New Roman"/>
          <w:szCs w:val="24"/>
        </w:rPr>
        <w:t>της οποίας</w:t>
      </w:r>
      <w:r>
        <w:rPr>
          <w:rFonts w:eastAsia="Times New Roman"/>
          <w:szCs w:val="24"/>
        </w:rPr>
        <w:t xml:space="preserve"> βρίσκεται η κάλυψη κοινωνικών αναγκών, εισάγοντας </w:t>
      </w:r>
      <w:r>
        <w:rPr>
          <w:rFonts w:eastAsia="Times New Roman"/>
          <w:szCs w:val="24"/>
        </w:rPr>
        <w:t xml:space="preserve">ένα διαφορετικό πρότυπο οργάνωσης της παραγωγής και της διανομής των </w:t>
      </w:r>
      <w:r>
        <w:rPr>
          <w:rFonts w:eastAsia="Times New Roman"/>
          <w:szCs w:val="24"/>
        </w:rPr>
        <w:lastRenderedPageBreak/>
        <w:t xml:space="preserve">κερδών της. Σε αυτό το πλαίσιο οι κυβερνητικές πρωτοβουλίες για την προώθηση της κοινωνικής αλληλέγγυας οικονομίας </w:t>
      </w:r>
      <w:proofErr w:type="spellStart"/>
      <w:r>
        <w:rPr>
          <w:rFonts w:eastAsia="Times New Roman"/>
          <w:szCs w:val="24"/>
        </w:rPr>
        <w:t>οριοθετούνται</w:t>
      </w:r>
      <w:proofErr w:type="spellEnd"/>
      <w:r>
        <w:rPr>
          <w:rFonts w:eastAsia="Times New Roman"/>
          <w:szCs w:val="24"/>
        </w:rPr>
        <w:t xml:space="preserve"> από </w:t>
      </w:r>
      <w:r>
        <w:rPr>
          <w:rFonts w:eastAsia="Times New Roman"/>
          <w:szCs w:val="24"/>
        </w:rPr>
        <w:t xml:space="preserve">συγκεκριμένους </w:t>
      </w:r>
      <w:r>
        <w:rPr>
          <w:rFonts w:eastAsia="Times New Roman"/>
          <w:szCs w:val="24"/>
        </w:rPr>
        <w:t xml:space="preserve">άξονες, όπως οι θεσμικές αλλαγές, μέσω </w:t>
      </w:r>
      <w:r>
        <w:rPr>
          <w:rFonts w:eastAsia="Times New Roman"/>
          <w:szCs w:val="24"/>
        </w:rPr>
        <w:t xml:space="preserve">των οποίων αναθεωρείται ο προηγούμενος νόμος, η ανάπτυξη δομών υποστήριξης των φορέων της κοινωνικής αλληλέγγυας οικονομίας, η οικονομική στήριξη των σχετικών προσπαθειών, η πληροφόρηση και διάχυση πρακτικών με διάφορες δράσεις. </w:t>
      </w:r>
    </w:p>
    <w:p w14:paraId="56F24C22" w14:textId="77777777" w:rsidR="00DA1B4D" w:rsidRDefault="004A2815">
      <w:pPr>
        <w:spacing w:after="0" w:line="600" w:lineRule="auto"/>
        <w:ind w:firstLine="720"/>
        <w:jc w:val="both"/>
        <w:rPr>
          <w:rFonts w:eastAsia="Times New Roman"/>
          <w:szCs w:val="24"/>
        </w:rPr>
      </w:pPr>
      <w:r>
        <w:rPr>
          <w:rFonts w:eastAsia="Times New Roman"/>
          <w:szCs w:val="24"/>
        </w:rPr>
        <w:t xml:space="preserve">Η δημιουργία ενός ισχυρού </w:t>
      </w:r>
      <w:r>
        <w:rPr>
          <w:rFonts w:eastAsia="Times New Roman"/>
          <w:szCs w:val="24"/>
        </w:rPr>
        <w:t xml:space="preserve">τομέα κοινωνικής αλληλέγγυας οικονομίας θα αποτελέσει παράγοντα αναβάθμισης του ρόλου της εργασίας και ενίσχυσης των δημοκρατικών θεσμών. Η επιδιωκόμενη κοινωνικά δίκαιη παραγωγική ανασυγκρότηση </w:t>
      </w:r>
      <w:r>
        <w:rPr>
          <w:rFonts w:eastAsia="Times New Roman"/>
          <w:szCs w:val="24"/>
        </w:rPr>
        <w:lastRenderedPageBreak/>
        <w:t>δεν μπορεί να στηριχθεί αποκλειστικά ούτε στο δυσκίνητο κράτο</w:t>
      </w:r>
      <w:r>
        <w:rPr>
          <w:rFonts w:eastAsia="Times New Roman"/>
          <w:szCs w:val="24"/>
        </w:rPr>
        <w:t>ς ούτε στην ιδιωτική πρωτοβουλία. Σε αυτό το πλαίσιο, αλλά και στην προοπτική ενός άλλου κοινωνικοοικονομικού προτύπου, η κοινωνική αλληλέγγυα οικονομία μπορεί να λειτουργήσει αυτόνομα, δημοκρατικά, συνεργατικά, συμμετοχικά και αποσκοπώντας στο δημόσιο και</w:t>
      </w:r>
      <w:r>
        <w:rPr>
          <w:rFonts w:eastAsia="Times New Roman"/>
          <w:szCs w:val="24"/>
        </w:rPr>
        <w:t xml:space="preserve"> κοινωνικό συμφέρον. Επιπλέον δε να αποτελέσει πυξίδα και για τις άλλες μορφές οικονομικής επιχειρηματικής δραστηριότητας. </w:t>
      </w:r>
    </w:p>
    <w:p w14:paraId="56F24C23" w14:textId="77777777" w:rsidR="00DA1B4D" w:rsidRDefault="004A2815">
      <w:pPr>
        <w:spacing w:after="0" w:line="600" w:lineRule="auto"/>
        <w:ind w:firstLine="720"/>
        <w:jc w:val="both"/>
        <w:rPr>
          <w:rFonts w:eastAsia="Times New Roman"/>
          <w:szCs w:val="24"/>
        </w:rPr>
      </w:pPr>
      <w:r>
        <w:rPr>
          <w:rFonts w:eastAsia="Times New Roman"/>
          <w:szCs w:val="24"/>
        </w:rPr>
        <w:t xml:space="preserve">Η κοινωνική αλληλέγγυα οικονομία ως όχημα ενεργοποίησης και ενδυνάμωσης της κοινωνίας και όχι ως όχημα υποκατάστασης του κοινωνικού </w:t>
      </w:r>
      <w:r>
        <w:rPr>
          <w:rFonts w:eastAsia="Times New Roman"/>
          <w:szCs w:val="24"/>
        </w:rPr>
        <w:t xml:space="preserve">κράτους, που αποτελεί αρμοδιότητα και ευθύνη της πολιτείας, μπορεί και πρέπει να αναδειχθεί στη </w:t>
      </w:r>
      <w:r>
        <w:rPr>
          <w:rFonts w:eastAsia="Times New Roman"/>
          <w:szCs w:val="24"/>
        </w:rPr>
        <w:lastRenderedPageBreak/>
        <w:t>μεγάλη ευκαιρία που θα συμβάλει στον μετασχηματισμό της κατακερματισμένης κοινωνικής δημιουργίας, προκειμένου να οδηγήσει στη συλλογική ανάταση της κοινωνίας. Α</w:t>
      </w:r>
      <w:r>
        <w:rPr>
          <w:rFonts w:eastAsia="Times New Roman"/>
          <w:szCs w:val="24"/>
        </w:rPr>
        <w:t>υτή την αλλαγή θα την πραγματοποιήσουν οι ενεργοί πολίτες, η ενεργός κοινωνία, μέσω της ανάπτυξης των συγκριτικών πλεονεκτημάτων και του δυναμικού του τόπου μας.</w:t>
      </w:r>
    </w:p>
    <w:p w14:paraId="56F24C24" w14:textId="77777777" w:rsidR="00DA1B4D" w:rsidRDefault="004A2815">
      <w:pPr>
        <w:spacing w:after="0" w:line="600" w:lineRule="auto"/>
        <w:ind w:firstLine="720"/>
        <w:jc w:val="both"/>
        <w:rPr>
          <w:rFonts w:eastAsia="Times New Roman"/>
          <w:szCs w:val="24"/>
        </w:rPr>
      </w:pPr>
      <w:r>
        <w:rPr>
          <w:rFonts w:eastAsia="Times New Roman"/>
          <w:szCs w:val="24"/>
        </w:rPr>
        <w:t>Σας ευχαριστώ.</w:t>
      </w:r>
    </w:p>
    <w:p w14:paraId="56F24C25" w14:textId="77777777" w:rsidR="00DA1B4D" w:rsidRDefault="004A2815">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56F24C26" w14:textId="77777777" w:rsidR="00DA1B4D" w:rsidRDefault="004A2815">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Ε</w:t>
      </w:r>
      <w:r>
        <w:rPr>
          <w:rFonts w:eastAsia="Times New Roman"/>
          <w:szCs w:val="24"/>
        </w:rPr>
        <w:t>υχαριστώ.</w:t>
      </w:r>
    </w:p>
    <w:p w14:paraId="56F24C27" w14:textId="77777777" w:rsidR="00DA1B4D" w:rsidRDefault="004A2815">
      <w:pPr>
        <w:spacing w:after="0" w:line="600" w:lineRule="auto"/>
        <w:ind w:firstLine="720"/>
        <w:jc w:val="both"/>
        <w:rPr>
          <w:rFonts w:eastAsia="Times New Roman"/>
          <w:szCs w:val="24"/>
        </w:rPr>
      </w:pPr>
      <w:r>
        <w:rPr>
          <w:rFonts w:eastAsia="Times New Roman"/>
          <w:szCs w:val="24"/>
        </w:rPr>
        <w:t xml:space="preserve">Τον λόγο έχει η κ. </w:t>
      </w:r>
      <w:proofErr w:type="spellStart"/>
      <w:r>
        <w:rPr>
          <w:rFonts w:eastAsia="Times New Roman"/>
          <w:szCs w:val="24"/>
        </w:rPr>
        <w:t>Καρασαρλίδου</w:t>
      </w:r>
      <w:proofErr w:type="spellEnd"/>
      <w:r>
        <w:rPr>
          <w:rFonts w:eastAsia="Times New Roman"/>
          <w:szCs w:val="24"/>
        </w:rPr>
        <w:t xml:space="preserve"> Ευφροσύνη από το</w:t>
      </w:r>
      <w:r>
        <w:rPr>
          <w:rFonts w:eastAsia="Times New Roman"/>
          <w:szCs w:val="24"/>
        </w:rPr>
        <w:t>ν</w:t>
      </w:r>
      <w:r>
        <w:rPr>
          <w:rFonts w:eastAsia="Times New Roman"/>
          <w:szCs w:val="24"/>
        </w:rPr>
        <w:t xml:space="preserve"> ΣΥΡΙΖΑ.</w:t>
      </w:r>
    </w:p>
    <w:p w14:paraId="56F24C28" w14:textId="77777777" w:rsidR="00DA1B4D" w:rsidRDefault="004A2815">
      <w:pPr>
        <w:spacing w:after="0" w:line="600" w:lineRule="auto"/>
        <w:ind w:firstLine="720"/>
        <w:jc w:val="both"/>
        <w:rPr>
          <w:rFonts w:eastAsia="Times New Roman"/>
          <w:szCs w:val="24"/>
        </w:rPr>
      </w:pPr>
      <w:r>
        <w:rPr>
          <w:rFonts w:eastAsia="Times New Roman"/>
          <w:b/>
          <w:szCs w:val="24"/>
        </w:rPr>
        <w:lastRenderedPageBreak/>
        <w:t xml:space="preserve">ΕΥΦΡΟΣΥΝΗ </w:t>
      </w:r>
      <w:r>
        <w:rPr>
          <w:rFonts w:eastAsia="Times New Roman"/>
          <w:b/>
          <w:szCs w:val="24"/>
        </w:rPr>
        <w:t>(ΦΡΟΣΩ)</w:t>
      </w:r>
      <w:r>
        <w:rPr>
          <w:rFonts w:eastAsia="Times New Roman"/>
          <w:b/>
          <w:szCs w:val="24"/>
        </w:rPr>
        <w:t xml:space="preserve"> ΚΑΡΑΣΑΡΛΙΔΟΥ:</w:t>
      </w:r>
      <w:r>
        <w:rPr>
          <w:rFonts w:eastAsia="Times New Roman"/>
          <w:szCs w:val="24"/>
        </w:rPr>
        <w:t xml:space="preserve"> Ευχαριστώ, κύριε Πρόεδρε.</w:t>
      </w:r>
    </w:p>
    <w:p w14:paraId="56F24C29" w14:textId="77777777" w:rsidR="00DA1B4D" w:rsidRDefault="004A2815">
      <w:pPr>
        <w:spacing w:after="0" w:line="600" w:lineRule="auto"/>
        <w:jc w:val="both"/>
        <w:rPr>
          <w:rFonts w:eastAsia="Times New Roman"/>
          <w:szCs w:val="24"/>
        </w:rPr>
      </w:pPr>
      <w:r>
        <w:rPr>
          <w:rFonts w:eastAsia="Times New Roman"/>
          <w:szCs w:val="24"/>
        </w:rPr>
        <w:t xml:space="preserve">Χαιρετίζω το νομοσχέδιο που συζητάμε σήμερα εδώ στην Ολομέλεια για την κοινωνική και αλληλέγγυα οικονομία. Πρόκειται για ένα </w:t>
      </w:r>
      <w:r>
        <w:rPr>
          <w:rFonts w:eastAsia="Times New Roman"/>
          <w:szCs w:val="24"/>
        </w:rPr>
        <w:t>νομοσχέδιο αναγκαίο</w:t>
      </w:r>
      <w:r>
        <w:rPr>
          <w:rFonts w:eastAsia="Times New Roman"/>
          <w:szCs w:val="24"/>
        </w:rPr>
        <w:t>,</w:t>
      </w:r>
      <w:r>
        <w:rPr>
          <w:rFonts w:eastAsia="Times New Roman"/>
          <w:szCs w:val="24"/>
        </w:rPr>
        <w:t xml:space="preserve"> που εστιάζει σε έναν τρίτο τομέα της οικονομίας και προσπαθεί να δημιουργήσει μια ομπρέλα προστασίας για πρωτοβουλίες που επιχειρούν με το βλέμμα στραμμένο προς το κοινωνικό συμφέρον και όχι πάντα και μόνο οπωσδήποτε στην επεκτατική κε</w:t>
      </w:r>
      <w:r>
        <w:rPr>
          <w:rFonts w:eastAsia="Times New Roman"/>
          <w:szCs w:val="24"/>
        </w:rPr>
        <w:t>ρδοφορία</w:t>
      </w:r>
      <w:r>
        <w:rPr>
          <w:rFonts w:eastAsia="Times New Roman"/>
          <w:szCs w:val="24"/>
        </w:rPr>
        <w:t>.</w:t>
      </w:r>
      <w:r>
        <w:rPr>
          <w:rFonts w:eastAsia="Times New Roman"/>
          <w:szCs w:val="24"/>
        </w:rPr>
        <w:t xml:space="preserve"> </w:t>
      </w:r>
      <w:r>
        <w:rPr>
          <w:rFonts w:eastAsia="Times New Roman"/>
          <w:szCs w:val="24"/>
        </w:rPr>
        <w:t>Προσπαθεί</w:t>
      </w:r>
      <w:r>
        <w:rPr>
          <w:rFonts w:eastAsia="Times New Roman"/>
          <w:szCs w:val="24"/>
        </w:rPr>
        <w:t xml:space="preserve"> να βάλει κανόνες και να παρ</w:t>
      </w:r>
      <w:r>
        <w:rPr>
          <w:rFonts w:eastAsia="Times New Roman"/>
          <w:szCs w:val="24"/>
        </w:rPr>
        <w:t>άσ</w:t>
      </w:r>
      <w:r>
        <w:rPr>
          <w:rFonts w:eastAsia="Times New Roman"/>
          <w:szCs w:val="24"/>
        </w:rPr>
        <w:t>χει προστασία σε αυτόν τον νέο τρόπο οικονομικής οργάνωσης, θωρακίζοντάς το</w:t>
      </w:r>
      <w:r>
        <w:rPr>
          <w:rFonts w:eastAsia="Times New Roman"/>
          <w:szCs w:val="24"/>
        </w:rPr>
        <w:t>ν</w:t>
      </w:r>
      <w:r>
        <w:rPr>
          <w:rFonts w:eastAsia="Times New Roman"/>
          <w:szCs w:val="24"/>
        </w:rPr>
        <w:t xml:space="preserve"> απέναντι σε ένα εξαιρετικά ασταθές και αβέβαιο διεθνές περιβάλλον. </w:t>
      </w:r>
      <w:r>
        <w:rPr>
          <w:rFonts w:eastAsia="Times New Roman"/>
          <w:szCs w:val="24"/>
        </w:rPr>
        <w:lastRenderedPageBreak/>
        <w:t>Δηλαδή, δημιουργεί ένα πλαίσιο διαφανές και στέρεο, που θα μπορ</w:t>
      </w:r>
      <w:r>
        <w:rPr>
          <w:rFonts w:eastAsia="Times New Roman"/>
          <w:szCs w:val="24"/>
        </w:rPr>
        <w:t>εί να υποστηρίξει έμπρακτα την ανάπτυξη παραγωγικών εγχειρημάτων, που στόχο θα έχουν την παραγωγή προϊόντων ή την παροχή υπηρεσιών, που είτε δεν προσφέρονται ή δεν προσφέρονται επαρκώς από τον ιδιωτικό και τον δημόσιο τομέα, τον βιοπορισμό όσων παράγουν πρ</w:t>
      </w:r>
      <w:r>
        <w:rPr>
          <w:rFonts w:eastAsia="Times New Roman"/>
          <w:szCs w:val="24"/>
        </w:rPr>
        <w:t>οϊόντα ή προσφέρουν τις υπηρεσίες αυτές και τη δημιουργία νέων θέσεων εργασίας</w:t>
      </w:r>
      <w:r>
        <w:rPr>
          <w:rFonts w:eastAsia="Times New Roman"/>
          <w:szCs w:val="24"/>
        </w:rPr>
        <w:t>. Βέ</w:t>
      </w:r>
      <w:r>
        <w:rPr>
          <w:rFonts w:eastAsia="Times New Roman"/>
          <w:szCs w:val="24"/>
        </w:rPr>
        <w:t xml:space="preserve">βαια, προσπαθεί </w:t>
      </w:r>
      <w:r>
        <w:rPr>
          <w:rFonts w:eastAsia="Times New Roman"/>
          <w:szCs w:val="24"/>
        </w:rPr>
        <w:t>επίσης</w:t>
      </w:r>
      <w:r>
        <w:rPr>
          <w:rFonts w:eastAsia="Times New Roman"/>
          <w:szCs w:val="24"/>
        </w:rPr>
        <w:t xml:space="preserve"> να διασφαλίσει τη δημοκρατική λειτουργία και την καταπολέμηση των κοινωνικών ανισοτήτων.</w:t>
      </w:r>
    </w:p>
    <w:p w14:paraId="56F24C2A" w14:textId="77777777" w:rsidR="00DA1B4D" w:rsidRDefault="004A2815">
      <w:pPr>
        <w:spacing w:after="0" w:line="600" w:lineRule="auto"/>
        <w:ind w:firstLine="720"/>
        <w:jc w:val="both"/>
        <w:rPr>
          <w:rFonts w:eastAsia="Times New Roman"/>
          <w:szCs w:val="24"/>
        </w:rPr>
      </w:pPr>
      <w:r>
        <w:rPr>
          <w:rFonts w:eastAsia="Times New Roman"/>
          <w:szCs w:val="24"/>
        </w:rPr>
        <w:t>Αυτό το νομοσχέδιο είναι σημαντικό, γιατί δίνει έμφαση στην κο</w:t>
      </w:r>
      <w:r>
        <w:rPr>
          <w:rFonts w:eastAsia="Times New Roman"/>
          <w:szCs w:val="24"/>
        </w:rPr>
        <w:t>ινωνική διάσταση της οικονομίας. Η κρίση έφερε εντο</w:t>
      </w:r>
      <w:r>
        <w:rPr>
          <w:rFonts w:eastAsia="Times New Roman"/>
          <w:szCs w:val="24"/>
        </w:rPr>
        <w:lastRenderedPageBreak/>
        <w:t>νότερα στο προσκήνιο την ανάγκη ενίσχυσης τέτοιων εγχειρημάτων. Σήμερα στη χώρα μας η αύξηση της ανεργίας και η αδυναμία εύρεσης εργασίας οδηγεί ολοένα και περισσότερους ανέργους στη συνεταιριστική οικονομ</w:t>
      </w:r>
      <w:r>
        <w:rPr>
          <w:rFonts w:eastAsia="Times New Roman"/>
          <w:szCs w:val="24"/>
        </w:rPr>
        <w:t>ία.</w:t>
      </w:r>
    </w:p>
    <w:p w14:paraId="56F24C2B" w14:textId="77777777" w:rsidR="00DA1B4D" w:rsidRDefault="004A2815">
      <w:pPr>
        <w:spacing w:after="0" w:line="600" w:lineRule="auto"/>
        <w:ind w:firstLine="720"/>
        <w:jc w:val="both"/>
        <w:rPr>
          <w:rFonts w:eastAsia="Times New Roman"/>
          <w:szCs w:val="24"/>
        </w:rPr>
      </w:pPr>
      <w:r>
        <w:rPr>
          <w:rFonts w:eastAsia="Times New Roman"/>
          <w:szCs w:val="24"/>
        </w:rPr>
        <w:t>Έχοντας, λοιπόν, σαν βάση τις πραγματικές ανάγκες των πολιτών, οφείλουμε δίπλα από την οικονομία να προσθέσουμε και τον όρο «κοινωνική», γιατί η αρχιτεκτονική της οικονομίας</w:t>
      </w:r>
      <w:r>
        <w:rPr>
          <w:rFonts w:eastAsia="Times New Roman"/>
          <w:szCs w:val="24"/>
        </w:rPr>
        <w:t>,</w:t>
      </w:r>
      <w:r>
        <w:rPr>
          <w:rFonts w:eastAsia="Times New Roman"/>
          <w:szCs w:val="24"/>
        </w:rPr>
        <w:t xml:space="preserve"> που θεμελιώθηκε για να βελτιώσει τις συνθήκες στις ζωές των ανθρώπων και να σ</w:t>
      </w:r>
      <w:r>
        <w:rPr>
          <w:rFonts w:eastAsia="Times New Roman"/>
          <w:szCs w:val="24"/>
        </w:rPr>
        <w:t>φυρηλατήσει την κοινωνική συνοχή</w:t>
      </w:r>
      <w:r>
        <w:rPr>
          <w:rFonts w:eastAsia="Times New Roman"/>
          <w:szCs w:val="24"/>
        </w:rPr>
        <w:t>,</w:t>
      </w:r>
      <w:r>
        <w:rPr>
          <w:rFonts w:eastAsia="Times New Roman"/>
          <w:szCs w:val="24"/>
        </w:rPr>
        <w:t xml:space="preserve"> έχει μετατραπεί σε μια αντικοινωνική, </w:t>
      </w:r>
      <w:proofErr w:type="spellStart"/>
      <w:r>
        <w:rPr>
          <w:rFonts w:eastAsia="Times New Roman"/>
          <w:szCs w:val="24"/>
        </w:rPr>
        <w:t>αυτοαναφορική</w:t>
      </w:r>
      <w:proofErr w:type="spellEnd"/>
      <w:r>
        <w:rPr>
          <w:rFonts w:eastAsia="Times New Roman"/>
          <w:szCs w:val="24"/>
        </w:rPr>
        <w:t xml:space="preserve"> δύναμη</w:t>
      </w:r>
      <w:r>
        <w:rPr>
          <w:rFonts w:eastAsia="Times New Roman"/>
          <w:szCs w:val="24"/>
        </w:rPr>
        <w:t>,</w:t>
      </w:r>
      <w:r>
        <w:rPr>
          <w:rFonts w:eastAsia="Times New Roman"/>
          <w:szCs w:val="24"/>
        </w:rPr>
        <w:t xml:space="preserve"> που αλλοιώνει την πολιτική, δημιουργεί ανισότητες, επιτείνει αντιθέσεις και προκαλεί ανασφάλειες στους πολίτες. Μιλάτε συνεχώς </w:t>
      </w:r>
      <w:r>
        <w:rPr>
          <w:rFonts w:eastAsia="Times New Roman"/>
          <w:szCs w:val="24"/>
        </w:rPr>
        <w:lastRenderedPageBreak/>
        <w:t>για ανάπτυξη, αύξηση, μεγέθυνση ενό</w:t>
      </w:r>
      <w:r>
        <w:rPr>
          <w:rFonts w:eastAsia="Times New Roman"/>
          <w:szCs w:val="24"/>
        </w:rPr>
        <w:t>ς οικονομικού μοντέλου που συναντά τις αντιφάσεις του και διαρκώς παράγει και νέες κρίσεις.</w:t>
      </w:r>
    </w:p>
    <w:p w14:paraId="56F24C2C" w14:textId="77777777" w:rsidR="00DA1B4D" w:rsidRDefault="004A2815">
      <w:pPr>
        <w:spacing w:after="0" w:line="600" w:lineRule="auto"/>
        <w:ind w:firstLine="720"/>
        <w:jc w:val="both"/>
        <w:rPr>
          <w:rFonts w:eastAsia="Times New Roman"/>
          <w:szCs w:val="24"/>
        </w:rPr>
      </w:pPr>
      <w:r>
        <w:rPr>
          <w:rFonts w:eastAsia="Times New Roman"/>
          <w:szCs w:val="24"/>
        </w:rPr>
        <w:t>Μέσα σε αυτή, λοιπόν, την κανονικότητα της αχρειότητας που ζούμε</w:t>
      </w:r>
      <w:r>
        <w:rPr>
          <w:rFonts w:eastAsia="Times New Roman"/>
          <w:szCs w:val="24"/>
        </w:rPr>
        <w:t>,</w:t>
      </w:r>
      <w:r>
        <w:rPr>
          <w:rFonts w:eastAsia="Times New Roman"/>
          <w:szCs w:val="24"/>
        </w:rPr>
        <w:t xml:space="preserve"> έρχεται ένα νομοσχέδιο</w:t>
      </w:r>
      <w:r>
        <w:rPr>
          <w:rFonts w:eastAsia="Times New Roman"/>
          <w:szCs w:val="24"/>
        </w:rPr>
        <w:t>,</w:t>
      </w:r>
      <w:r>
        <w:rPr>
          <w:rFonts w:eastAsia="Times New Roman"/>
          <w:szCs w:val="24"/>
        </w:rPr>
        <w:t xml:space="preserve"> που σαφώς δεν θα ανατρέψει αυτή την ηγεμονία της αντικοινωνικής οικονομίας</w:t>
      </w:r>
      <w:r>
        <w:rPr>
          <w:rFonts w:eastAsia="Times New Roman"/>
          <w:szCs w:val="24"/>
        </w:rPr>
        <w:t xml:space="preserve">, αλλά θα δημιουργήσει δυνατότητες και θα ανοίξει χώρους όπου διαφορετικά οικονομικά μοντέλα, </w:t>
      </w:r>
      <w:r>
        <w:rPr>
          <w:rFonts w:eastAsia="Times New Roman"/>
          <w:szCs w:val="24"/>
        </w:rPr>
        <w:t>τα οποία</w:t>
      </w:r>
      <w:r>
        <w:rPr>
          <w:rFonts w:eastAsia="Times New Roman"/>
          <w:szCs w:val="24"/>
        </w:rPr>
        <w:t xml:space="preserve"> στηρίζονται στην αρχή του αμοιβαίου οφέλους, θα μπορέσουν να ανθίσουν.</w:t>
      </w:r>
    </w:p>
    <w:p w14:paraId="56F24C2D" w14:textId="77777777" w:rsidR="00DA1B4D" w:rsidRDefault="004A2815">
      <w:pPr>
        <w:spacing w:after="0" w:line="600" w:lineRule="auto"/>
        <w:ind w:firstLine="720"/>
        <w:jc w:val="both"/>
        <w:rPr>
          <w:rFonts w:eastAsia="Times New Roman"/>
          <w:szCs w:val="24"/>
        </w:rPr>
      </w:pPr>
      <w:r>
        <w:rPr>
          <w:rFonts w:eastAsia="Times New Roman"/>
          <w:szCs w:val="24"/>
        </w:rPr>
        <w:t xml:space="preserve">Τα χαρακτηριστικά της κοινωνικής και αλληλέγγυας οικονομίας, σύμφωνα με τη διεθνή </w:t>
      </w:r>
      <w:r>
        <w:rPr>
          <w:rFonts w:eastAsia="Times New Roman"/>
          <w:szCs w:val="24"/>
        </w:rPr>
        <w:t>εμπειρία, την καθιστούν προνο</w:t>
      </w:r>
      <w:r>
        <w:rPr>
          <w:rFonts w:eastAsia="Times New Roman"/>
          <w:szCs w:val="24"/>
        </w:rPr>
        <w:lastRenderedPageBreak/>
        <w:t xml:space="preserve">μιακό φορέα παραγωγικής ανασυγκρότησης, ιδιαίτερα στις δύσκολες οικονομικές συνθήκες που ζούμε σήμερα. Γιατί; Γιατί μπορεί να κινητοποιεί και να αξιοποιεί κοινωνικές δυνάμεις σε μια δημιουργική προοπτική. </w:t>
      </w:r>
    </w:p>
    <w:p w14:paraId="56F24C2E" w14:textId="77777777" w:rsidR="00DA1B4D" w:rsidRDefault="004A2815">
      <w:pPr>
        <w:spacing w:after="0" w:line="600" w:lineRule="auto"/>
        <w:ind w:firstLine="720"/>
        <w:jc w:val="both"/>
        <w:rPr>
          <w:rFonts w:eastAsia="Times New Roman"/>
          <w:szCs w:val="24"/>
        </w:rPr>
      </w:pPr>
      <w:r>
        <w:rPr>
          <w:rFonts w:eastAsia="Times New Roman"/>
          <w:szCs w:val="24"/>
        </w:rPr>
        <w:t>Άλλωστε η κοινωνία εδ</w:t>
      </w:r>
      <w:r>
        <w:rPr>
          <w:rFonts w:eastAsia="Times New Roman"/>
          <w:szCs w:val="24"/>
        </w:rPr>
        <w:t>ώ και καιρό βρίσκεται πιο μπροστά από εμάς. Ομάδες αγροτών και παραγωγών οργανώνονται από κάτω</w:t>
      </w:r>
      <w:r>
        <w:rPr>
          <w:rFonts w:eastAsia="Times New Roman"/>
          <w:szCs w:val="24"/>
        </w:rPr>
        <w:t>,</w:t>
      </w:r>
      <w:r>
        <w:rPr>
          <w:rFonts w:eastAsia="Times New Roman"/>
          <w:szCs w:val="24"/>
        </w:rPr>
        <w:t xml:space="preserve"> για να δώσουν άλλης ποιότητας προϊόντα στους καταναλωτές. Πολίτες προσπαθούν να οργανωθούν σε οριζόντια σχήματα, να δημιουργήσουν δεξαμενές γνώσεων και ανταλλαγ</w:t>
      </w:r>
      <w:r>
        <w:rPr>
          <w:rFonts w:eastAsia="Times New Roman"/>
          <w:szCs w:val="24"/>
        </w:rPr>
        <w:t xml:space="preserve">ής πρακτικών με τις ματιές τους, όμως, στραμμένες στην κοινωνία. Όλες οι πρόσφατες κοινωνικές καινοτομίες, όπως το δίκαιο εμπόριο, η </w:t>
      </w:r>
      <w:proofErr w:type="spellStart"/>
      <w:r>
        <w:rPr>
          <w:rFonts w:eastAsia="Times New Roman"/>
          <w:szCs w:val="24"/>
        </w:rPr>
        <w:t>μικροπίστωση</w:t>
      </w:r>
      <w:proofErr w:type="spellEnd"/>
      <w:r>
        <w:rPr>
          <w:rFonts w:eastAsia="Times New Roman"/>
          <w:szCs w:val="24"/>
        </w:rPr>
        <w:t xml:space="preserve"> και οι κοινωνικοί συνεταιρισμοί </w:t>
      </w:r>
      <w:r>
        <w:rPr>
          <w:rFonts w:eastAsia="Times New Roman"/>
          <w:szCs w:val="24"/>
        </w:rPr>
        <w:lastRenderedPageBreak/>
        <w:t xml:space="preserve">στηρίχτηκαν σε αυτή την αρχή: την αρχή του αμοιβαίου κέρδους. </w:t>
      </w:r>
    </w:p>
    <w:p w14:paraId="56F24C2F" w14:textId="77777777" w:rsidR="00DA1B4D" w:rsidRDefault="004A2815">
      <w:pPr>
        <w:spacing w:after="0" w:line="600" w:lineRule="auto"/>
        <w:ind w:firstLine="720"/>
        <w:jc w:val="both"/>
        <w:rPr>
          <w:rFonts w:eastAsia="Times New Roman"/>
          <w:szCs w:val="24"/>
        </w:rPr>
      </w:pPr>
      <w:r>
        <w:rPr>
          <w:rFonts w:eastAsia="Times New Roman"/>
          <w:szCs w:val="24"/>
        </w:rPr>
        <w:t>Αυτό το νομοσχέ</w:t>
      </w:r>
      <w:r>
        <w:rPr>
          <w:rFonts w:eastAsia="Times New Roman"/>
          <w:szCs w:val="24"/>
        </w:rPr>
        <w:t>διο είναι η αναγκαία θεσμική κάλυψη όλων αυτών των πρωτοβουλιών, που είμαι σίγουρη πως θα καρπίσουν και θα δώσουν μια νέα πνοή στη χώρα μας. Το καλωσορίζω, λοιπόν, με μεγάλη ικανοποίηση και δηλώνω προσωπικά ότι θα γίνω και εγώ πρέσβειρά του στον δικό μου τ</w:t>
      </w:r>
      <w:r>
        <w:rPr>
          <w:rFonts w:eastAsia="Times New Roman"/>
          <w:szCs w:val="24"/>
        </w:rPr>
        <w:t>όπο, τον Νομό Ημαθίας, που πλήττεται και αυτός από τα προηγούμενα αδιέξοδα οικονομικά μοντέλα.</w:t>
      </w:r>
    </w:p>
    <w:p w14:paraId="56F24C30" w14:textId="77777777" w:rsidR="00DA1B4D" w:rsidRDefault="004A2815">
      <w:pPr>
        <w:spacing w:after="0" w:line="600" w:lineRule="auto"/>
        <w:ind w:firstLine="720"/>
        <w:jc w:val="both"/>
        <w:rPr>
          <w:rFonts w:eastAsia="Times New Roman"/>
          <w:szCs w:val="24"/>
        </w:rPr>
      </w:pPr>
      <w:r>
        <w:rPr>
          <w:rFonts w:eastAsia="Times New Roman"/>
          <w:szCs w:val="24"/>
        </w:rPr>
        <w:t xml:space="preserve">Θέλω να αναφέρω ένα παράδειγμα από τον τόπο μου, τον Νομό Ημαθίας. Θέλω να αναφέρω το παράδειγμα της </w:t>
      </w:r>
      <w:r>
        <w:rPr>
          <w:rFonts w:eastAsia="Times New Roman"/>
          <w:szCs w:val="24"/>
        </w:rPr>
        <w:t>«</w:t>
      </w:r>
      <w:r>
        <w:rPr>
          <w:rFonts w:eastAsia="Times New Roman"/>
          <w:szCs w:val="24"/>
        </w:rPr>
        <w:t>ΕΝ</w:t>
      </w:r>
      <w:r>
        <w:rPr>
          <w:rFonts w:eastAsia="Times New Roman"/>
          <w:szCs w:val="24"/>
        </w:rPr>
        <w:lastRenderedPageBreak/>
        <w:t>ΚΛΩ</w:t>
      </w:r>
      <w:r>
        <w:rPr>
          <w:rFonts w:eastAsia="Times New Roman"/>
          <w:szCs w:val="24"/>
        </w:rPr>
        <w:t>»</w:t>
      </w:r>
      <w:r>
        <w:rPr>
          <w:rFonts w:eastAsia="Times New Roman"/>
          <w:szCs w:val="24"/>
        </w:rPr>
        <w:t>. Οι εγκαταστάσεις, οι οποίες παραμένουν χρόνια αναξι</w:t>
      </w:r>
      <w:r>
        <w:rPr>
          <w:rFonts w:eastAsia="Times New Roman"/>
          <w:szCs w:val="24"/>
        </w:rPr>
        <w:t>οποίητες, κινδυνεύουν να γίνουν βίδες και σάπιες λαμαρίνες, ενώ ταυτόχρονα εδώ και καιρό υπάρχει ένα εξαιρετικά έντονο και αληθινό ενδιαφέρον από την πλευρά των εργαζομένων. Η γνώση τους μόνο και η διάθεσή τους για τη δημιουργικότητα και την καινοτομία μπο</w:t>
      </w:r>
      <w:r>
        <w:rPr>
          <w:rFonts w:eastAsia="Times New Roman"/>
          <w:szCs w:val="24"/>
        </w:rPr>
        <w:t>ρεί να οδηγήσει στην ενδυνάμωση και στην ανάπτυξη και της τοπικής κοινωνίας, αλλά όχι μόνο της τοπικής. Αυτό είναι ένα εγχείρημα που αυτή η Κυβέρνηση από την αρχή της θητείας της προσπαθεί όχι μόνο να στηρίξει, αλλά κυρίως να δώσει επιτέλους μια οριστική λ</w:t>
      </w:r>
      <w:r>
        <w:rPr>
          <w:rFonts w:eastAsia="Times New Roman"/>
          <w:szCs w:val="24"/>
        </w:rPr>
        <w:t xml:space="preserve">ύση. </w:t>
      </w:r>
    </w:p>
    <w:p w14:paraId="56F24C31" w14:textId="77777777" w:rsidR="00DA1B4D" w:rsidRDefault="004A2815">
      <w:pPr>
        <w:spacing w:after="0" w:line="600" w:lineRule="auto"/>
        <w:ind w:firstLine="720"/>
        <w:jc w:val="both"/>
        <w:rPr>
          <w:rFonts w:eastAsia="Times New Roman" w:cs="Times New Roman"/>
          <w:szCs w:val="24"/>
        </w:rPr>
      </w:pPr>
      <w:r>
        <w:rPr>
          <w:rFonts w:eastAsia="Times New Roman"/>
          <w:szCs w:val="24"/>
        </w:rPr>
        <w:t>Με όχημα, λοιπόν, αυτόν τον νέο νόμο και τις ευκαιρίες που ανοίγει</w:t>
      </w:r>
      <w:r>
        <w:rPr>
          <w:rFonts w:eastAsia="Times New Roman"/>
          <w:szCs w:val="24"/>
        </w:rPr>
        <w:t>,</w:t>
      </w:r>
      <w:r>
        <w:rPr>
          <w:rFonts w:eastAsia="Times New Roman"/>
          <w:szCs w:val="24"/>
        </w:rPr>
        <w:t xml:space="preserve"> ελπίζω πως θα μπορέσουμε να δημιουργήσουμε </w:t>
      </w:r>
      <w:r>
        <w:rPr>
          <w:rFonts w:eastAsia="Times New Roman"/>
          <w:szCs w:val="24"/>
        </w:rPr>
        <w:lastRenderedPageBreak/>
        <w:t>νέες θέσεις εργασίας πάνω σε οικονομικά μοντέλα σταθερότερα, βιώσιμα και κοινωνικά και περιβαλλοντικά ωφέλιμα. Οφείλουμε να ενημερώσουμε το</w:t>
      </w:r>
      <w:r>
        <w:rPr>
          <w:rFonts w:eastAsia="Times New Roman"/>
          <w:szCs w:val="24"/>
        </w:rPr>
        <w:t>ν κόσμο για τα αδιέξοδα των κυρίαρχων προηγούμενων οικονομικών μοντέλων, να σταματήσουμε να κάνουμε πια διαχείριση των ζημιών που προκάλεσαν οι προηγούμενες πολιτικές και να προχωρήσουμε με μικρά</w:t>
      </w:r>
      <w:r>
        <w:rPr>
          <w:rFonts w:eastAsia="Times New Roman"/>
          <w:szCs w:val="24"/>
        </w:rPr>
        <w:t>,</w:t>
      </w:r>
      <w:r>
        <w:rPr>
          <w:rFonts w:eastAsia="Times New Roman"/>
          <w:szCs w:val="24"/>
        </w:rPr>
        <w:t xml:space="preserve"> μεν, αλλά σταθερά βήματα στη μεταβατική φάση.</w:t>
      </w:r>
    </w:p>
    <w:p w14:paraId="56F24C32"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Καλωσορίζω, λοιπόν, την πρωτοβουλία αυτού του ελπιδοφόρου νομοσχεδίου στον κόσμο εκεί πάνω της Ημαθίας. Θεωρώ πως όλοι πρέπει να ξεκινήσουμε μια επικοινωνιακή εκστρατεία ενημέρωσης όλων των αρμόδιων φορέων πάνω στο </w:t>
      </w:r>
      <w:r>
        <w:rPr>
          <w:rFonts w:eastAsia="Times New Roman" w:cs="Times New Roman"/>
          <w:szCs w:val="24"/>
        </w:rPr>
        <w:lastRenderedPageBreak/>
        <w:t>θέμα της κοινωνικής και αλληλέγγυας οικον</w:t>
      </w:r>
      <w:r>
        <w:rPr>
          <w:rFonts w:eastAsia="Times New Roman" w:cs="Times New Roman"/>
          <w:szCs w:val="24"/>
        </w:rPr>
        <w:t xml:space="preserve">ομίας, των δυνατοτήτων που έχει και των ευκαιριών που δίνει. Αυτό προσωπικά θα κάνω εγώ. </w:t>
      </w:r>
    </w:p>
    <w:p w14:paraId="56F24C33"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56F24C34"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 Τελειώνοντας, θέλω μισό λεπτό, κύριε Πρόεδρε, για ένα θέμα που δεν αφορά το νομο</w:t>
      </w:r>
      <w:r>
        <w:rPr>
          <w:rFonts w:eastAsia="Times New Roman" w:cs="Times New Roman"/>
          <w:szCs w:val="24"/>
        </w:rPr>
        <w:t xml:space="preserve">σχέδιο. Επειδή με τον πιο γλαφυρό τρόπο όταν ξεκίνησε η συζήτηση εδώ στην Ολομέλεια, η </w:t>
      </w:r>
      <w:r>
        <w:rPr>
          <w:rFonts w:eastAsia="Times New Roman" w:cs="Times New Roman"/>
          <w:szCs w:val="24"/>
        </w:rPr>
        <w:t>ε</w:t>
      </w:r>
      <w:r>
        <w:rPr>
          <w:rFonts w:eastAsia="Times New Roman" w:cs="Times New Roman"/>
          <w:szCs w:val="24"/>
        </w:rPr>
        <w:t xml:space="preserve">κπρόσωπος της Νέας Δημοκρατίας διατύπωσε την αγωνία της για το αν θα υπάρξει συνέχεια για διάφορες κοινωνικές δομές και επειδή και η </w:t>
      </w:r>
      <w:r>
        <w:rPr>
          <w:rFonts w:eastAsia="Times New Roman" w:cs="Times New Roman"/>
          <w:szCs w:val="24"/>
        </w:rPr>
        <w:t>ε</w:t>
      </w:r>
      <w:r>
        <w:rPr>
          <w:rFonts w:eastAsia="Times New Roman" w:cs="Times New Roman"/>
          <w:szCs w:val="24"/>
        </w:rPr>
        <w:t>κπρόσωπος της Δημοκρατικής Συμπαρά</w:t>
      </w:r>
      <w:r>
        <w:rPr>
          <w:rFonts w:eastAsia="Times New Roman" w:cs="Times New Roman"/>
          <w:szCs w:val="24"/>
        </w:rPr>
        <w:t>ταξης σχεδόν εγκάλεσε τον Υπουργό γιατί χρησιμοποιεί τα ΕΛΤΑ</w:t>
      </w:r>
      <w:r>
        <w:rPr>
          <w:rFonts w:eastAsia="Times New Roman" w:cs="Times New Roman"/>
          <w:szCs w:val="24"/>
        </w:rPr>
        <w:t>,</w:t>
      </w:r>
      <w:r>
        <w:rPr>
          <w:rFonts w:eastAsia="Times New Roman" w:cs="Times New Roman"/>
          <w:szCs w:val="24"/>
        </w:rPr>
        <w:t xml:space="preserve"> για </w:t>
      </w:r>
      <w:r>
        <w:rPr>
          <w:rFonts w:eastAsia="Times New Roman" w:cs="Times New Roman"/>
          <w:szCs w:val="24"/>
        </w:rPr>
        <w:lastRenderedPageBreak/>
        <w:t>να εξυπηρετήσει δεν ξέρω ποιους σκοπούς και ξοδεύει χαρτί κι επειδή και τα δύο κόμματα</w:t>
      </w:r>
      <w:r>
        <w:rPr>
          <w:rFonts w:eastAsia="Times New Roman" w:cs="Times New Roman"/>
          <w:szCs w:val="24"/>
        </w:rPr>
        <w:t>,</w:t>
      </w:r>
      <w:r>
        <w:rPr>
          <w:rFonts w:eastAsia="Times New Roman" w:cs="Times New Roman"/>
          <w:szCs w:val="24"/>
        </w:rPr>
        <w:t xml:space="preserve"> αν θυμάμαι καλά</w:t>
      </w:r>
      <w:r>
        <w:rPr>
          <w:rFonts w:eastAsia="Times New Roman" w:cs="Times New Roman"/>
          <w:szCs w:val="24"/>
        </w:rPr>
        <w:t>,</w:t>
      </w:r>
      <w:r>
        <w:rPr>
          <w:rFonts w:eastAsia="Times New Roman" w:cs="Times New Roman"/>
          <w:szCs w:val="24"/>
        </w:rPr>
        <w:t xml:space="preserve"> χρωστάνε πάνω από 600 εκατομμύρια κι επειδή αυτά τα 600 εκατομμύρια έχουν επιδοτηθεί </w:t>
      </w:r>
      <w:r>
        <w:rPr>
          <w:rFonts w:eastAsia="Times New Roman" w:cs="Times New Roman"/>
          <w:szCs w:val="24"/>
        </w:rPr>
        <w:t>απ’ όλους αυτούς τους πολίτες, που σήμερα είναι κοινωνικά και οικονομικά αδύναμοι, θέλω να σας προτείνω κάτι και νομίζω ότι έχετε και το πολιτικό εκτόπισμα να το μεταφέρετε και στους Προέδρους σας και στις Κοινοβουλευτικές σας Ομάδες. Εμείς, οι Βουλευτές τ</w:t>
      </w:r>
      <w:r>
        <w:rPr>
          <w:rFonts w:eastAsia="Times New Roman" w:cs="Times New Roman"/>
          <w:szCs w:val="24"/>
        </w:rPr>
        <w:t>ου ΣΥΡΙΖΑ, προκειμένου το κόμμα μας να μη χρωστάει και να κάνουμε κι ένα ταμείο για την αλληλεγγύη, δίνουμε…</w:t>
      </w:r>
    </w:p>
    <w:p w14:paraId="56F24C35"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(Θόρυβος από την πτέρυγα της Δημοκρατικής Συμπαράταξης ΠΑΣΟΚ – ΔΗΜΑΡ)</w:t>
      </w:r>
    </w:p>
    <w:p w14:paraId="56F24C36"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Κεγκέρογλου</w:t>
      </w:r>
      <w:proofErr w:type="spellEnd"/>
      <w:r>
        <w:rPr>
          <w:rFonts w:eastAsia="Times New Roman" w:cs="Times New Roman"/>
          <w:szCs w:val="24"/>
        </w:rPr>
        <w:t>, μιλάτε συνεχώς. Η αγένει</w:t>
      </w:r>
      <w:r>
        <w:rPr>
          <w:rFonts w:eastAsia="Times New Roman" w:cs="Times New Roman"/>
          <w:szCs w:val="24"/>
        </w:rPr>
        <w:t>ά</w:t>
      </w:r>
      <w:r>
        <w:rPr>
          <w:rFonts w:eastAsia="Times New Roman" w:cs="Times New Roman"/>
          <w:szCs w:val="24"/>
        </w:rPr>
        <w:t xml:space="preserve"> σας είναι βαθιά. </w:t>
      </w:r>
    </w:p>
    <w:p w14:paraId="56F24C37"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(Θόρυβος από τ</w:t>
      </w:r>
      <w:r>
        <w:rPr>
          <w:rFonts w:eastAsia="Times New Roman" w:cs="Times New Roman"/>
          <w:szCs w:val="24"/>
        </w:rPr>
        <w:t>ην πτέρυγα της Δημοκρατικής Συμπαράταξης ΠΑΣΟΚ – ΔΗΜΑΡ)</w:t>
      </w:r>
    </w:p>
    <w:p w14:paraId="56F24C38"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Παρακαλώ!</w:t>
      </w:r>
      <w:r>
        <w:rPr>
          <w:rFonts w:eastAsia="Times New Roman" w:cs="Times New Roman"/>
          <w:b/>
          <w:szCs w:val="24"/>
        </w:rPr>
        <w:t xml:space="preserve"> </w:t>
      </w:r>
      <w:r>
        <w:rPr>
          <w:rFonts w:eastAsia="Times New Roman" w:cs="Times New Roman"/>
          <w:szCs w:val="24"/>
        </w:rPr>
        <w:t xml:space="preserve">Συντομεύετε, κυρία </w:t>
      </w:r>
      <w:proofErr w:type="spellStart"/>
      <w:r>
        <w:rPr>
          <w:rFonts w:eastAsia="Times New Roman" w:cs="Times New Roman"/>
          <w:szCs w:val="24"/>
        </w:rPr>
        <w:t>Καρασαρλίδου</w:t>
      </w:r>
      <w:proofErr w:type="spellEnd"/>
      <w:r>
        <w:rPr>
          <w:rFonts w:eastAsia="Times New Roman" w:cs="Times New Roman"/>
          <w:szCs w:val="24"/>
        </w:rPr>
        <w:t xml:space="preserve">. Τελειώστε τη φράση σας. </w:t>
      </w:r>
    </w:p>
    <w:p w14:paraId="56F24C39"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 xml:space="preserve">ΕΥΦΡΟΣΥΝΗ (ΦΡΟΣΩ) ΚΑΡΑΣΑΡΛΙΔΟΥ: </w:t>
      </w:r>
      <w:r>
        <w:rPr>
          <w:rFonts w:eastAsia="Times New Roman" w:cs="Times New Roman"/>
          <w:szCs w:val="24"/>
        </w:rPr>
        <w:t xml:space="preserve">Εμείς οι Βουλευτές του ΣΥΡΙΖΑ, λοιπόν, δίνουμε το 40% της </w:t>
      </w:r>
      <w:r>
        <w:rPr>
          <w:rFonts w:eastAsia="Times New Roman" w:cs="Times New Roman"/>
          <w:szCs w:val="24"/>
        </w:rPr>
        <w:t>βουλευτικής μας αποζημίωσης</w:t>
      </w:r>
      <w:r>
        <w:rPr>
          <w:rFonts w:eastAsia="Times New Roman" w:cs="Times New Roman"/>
          <w:szCs w:val="24"/>
        </w:rPr>
        <w:t>,</w:t>
      </w:r>
      <w:r>
        <w:rPr>
          <w:rFonts w:eastAsia="Times New Roman" w:cs="Times New Roman"/>
          <w:szCs w:val="24"/>
        </w:rPr>
        <w:t xml:space="preserve"> προκειμένου…</w:t>
      </w:r>
    </w:p>
    <w:p w14:paraId="56F24C3A"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Κάθεστε στα γραφεία σας και κάνετε υποδείξεις! </w:t>
      </w:r>
    </w:p>
    <w:p w14:paraId="56F24C3B"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lastRenderedPageBreak/>
        <w:t>ΜΕΡΟΠΗ ΤΖΟΥΦΗ:</w:t>
      </w:r>
      <w:r>
        <w:rPr>
          <w:rFonts w:eastAsia="Times New Roman" w:cs="Times New Roman"/>
          <w:szCs w:val="24"/>
        </w:rPr>
        <w:t xml:space="preserve"> Από πού το βγάζεις αυτό το συμπέρασμα; </w:t>
      </w:r>
    </w:p>
    <w:p w14:paraId="56F24C3C"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 xml:space="preserve">ΕΥΦΡΟΣΥΝΗ (ΦΡΟΣΩ) ΚΑΡΑΣΑΡΛΙΔΟΥ: </w:t>
      </w:r>
      <w:r>
        <w:rPr>
          <w:rFonts w:eastAsia="Times New Roman" w:cs="Times New Roman"/>
          <w:szCs w:val="24"/>
        </w:rPr>
        <w:t>Είναι ντροπή σας! Είναι ντροπή σας να με διακόπτετε και να τ</w:t>
      </w:r>
      <w:r>
        <w:rPr>
          <w:rFonts w:eastAsia="Times New Roman" w:cs="Times New Roman"/>
          <w:szCs w:val="24"/>
        </w:rPr>
        <w:t>α λέτε αυτά!</w:t>
      </w:r>
    </w:p>
    <w:p w14:paraId="56F24C3D"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Να κάνετε υποδείξεις στους συναδέλφους σας, όχι στους Βουλευτές. Στο κόμμα σας να κάνετε υποδείξεις! </w:t>
      </w:r>
    </w:p>
    <w:p w14:paraId="56F24C3E"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Μπουκώρο</w:t>
      </w:r>
      <w:proofErr w:type="spellEnd"/>
      <w:r>
        <w:rPr>
          <w:rFonts w:eastAsia="Times New Roman" w:cs="Times New Roman"/>
          <w:szCs w:val="24"/>
        </w:rPr>
        <w:t xml:space="preserve">, θα πάρετε τον λόγο σε λίγο. Κρατηθείτε για μετά. </w:t>
      </w:r>
    </w:p>
    <w:p w14:paraId="56F24C3F"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w:t>
      </w:r>
      <w:r>
        <w:rPr>
          <w:rFonts w:eastAsia="Times New Roman" w:cs="Times New Roman"/>
          <w:szCs w:val="24"/>
        </w:rPr>
        <w:t>Επειδή εσύ φοβάσαι να βγεις από το σπίτι σου, λες ότι εμείς δεν πάμε πουθενά;</w:t>
      </w:r>
    </w:p>
    <w:p w14:paraId="56F24C40"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Συνεχίστε, κυρία </w:t>
      </w:r>
      <w:proofErr w:type="spellStart"/>
      <w:r>
        <w:rPr>
          <w:rFonts w:eastAsia="Times New Roman" w:cs="Times New Roman"/>
          <w:szCs w:val="24"/>
        </w:rPr>
        <w:t>Καρασαρλίδου</w:t>
      </w:r>
      <w:proofErr w:type="spellEnd"/>
      <w:r>
        <w:rPr>
          <w:rFonts w:eastAsia="Times New Roman" w:cs="Times New Roman"/>
          <w:szCs w:val="24"/>
        </w:rPr>
        <w:t xml:space="preserve">. </w:t>
      </w:r>
    </w:p>
    <w:p w14:paraId="56F24C41"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 xml:space="preserve">ΕΥΦΡΟΣΥΝΗ (ΦΡΟΣΩ) ΚΑΡΑΣΑΡΛΙΔΟΥ: </w:t>
      </w:r>
      <w:r>
        <w:rPr>
          <w:rFonts w:eastAsia="Times New Roman" w:cs="Times New Roman"/>
          <w:szCs w:val="24"/>
        </w:rPr>
        <w:t>Θέλω να πω δυο λέξεις.</w:t>
      </w:r>
    </w:p>
    <w:p w14:paraId="56F24C42"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Ορίστε, τελειώστε, πείτ</w:t>
      </w:r>
      <w:r>
        <w:rPr>
          <w:rFonts w:eastAsia="Times New Roman" w:cs="Times New Roman"/>
          <w:szCs w:val="24"/>
        </w:rPr>
        <w:t>ε το!</w:t>
      </w:r>
    </w:p>
    <w:p w14:paraId="56F24C43"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 xml:space="preserve">ΕΥΦΡΟΣΥΝΗ (ΦΡΟΣΩ) ΚΑΡΑΣΑΡΛΙΔΟΥ: </w:t>
      </w:r>
      <w:r>
        <w:rPr>
          <w:rFonts w:eastAsia="Times New Roman" w:cs="Times New Roman"/>
          <w:szCs w:val="24"/>
        </w:rPr>
        <w:t>Μα</w:t>
      </w:r>
      <w:r>
        <w:rPr>
          <w:rFonts w:eastAsia="Times New Roman" w:cs="Times New Roman"/>
          <w:szCs w:val="24"/>
        </w:rPr>
        <w:t>,</w:t>
      </w:r>
      <w:r>
        <w:rPr>
          <w:rFonts w:eastAsia="Times New Roman" w:cs="Times New Roman"/>
          <w:szCs w:val="24"/>
        </w:rPr>
        <w:t xml:space="preserve"> μιλάνε. </w:t>
      </w:r>
    </w:p>
    <w:p w14:paraId="56F24C44"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Πείτε αυτό που θέλετε να πείτε.</w:t>
      </w:r>
    </w:p>
    <w:p w14:paraId="56F24C45" w14:textId="77777777" w:rsidR="00DA1B4D" w:rsidRDefault="004A2815">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56F24C46"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ΕΥΦΡΟΣΥΝΗ (ΦΡΟΣΩ) ΚΑΡΑΣΑΡΛΙΔΟΥ: </w:t>
      </w:r>
      <w:r>
        <w:rPr>
          <w:rFonts w:eastAsia="Times New Roman" w:cs="Times New Roman"/>
          <w:szCs w:val="24"/>
        </w:rPr>
        <w:t>Τελειώνω με αυτό.</w:t>
      </w:r>
      <w:r>
        <w:rPr>
          <w:rFonts w:eastAsia="Times New Roman" w:cs="Times New Roman"/>
          <w:b/>
          <w:szCs w:val="24"/>
        </w:rPr>
        <w:t xml:space="preserve"> </w:t>
      </w:r>
      <w:r>
        <w:rPr>
          <w:rFonts w:eastAsia="Times New Roman" w:cs="Times New Roman"/>
          <w:szCs w:val="24"/>
        </w:rPr>
        <w:t>Θεωρώ πως το σωστό είναι να βρεθεί ένας τρόπος, στον οποίο θα συμβ</w:t>
      </w:r>
      <w:r>
        <w:rPr>
          <w:rFonts w:eastAsia="Times New Roman" w:cs="Times New Roman"/>
          <w:szCs w:val="24"/>
        </w:rPr>
        <w:t xml:space="preserve">άλετε κι εσείς, να επιστραφούν αυτά τα χρήματα όσο γίνεται γρηγορότερα. </w:t>
      </w:r>
    </w:p>
    <w:p w14:paraId="56F24C47"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56F24C48" w14:textId="77777777" w:rsidR="00DA1B4D" w:rsidRDefault="004A281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6F24C49"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Τον λόγο έχει ο κ. Σωκράτης </w:t>
      </w:r>
      <w:proofErr w:type="spellStart"/>
      <w:r>
        <w:rPr>
          <w:rFonts w:eastAsia="Times New Roman" w:cs="Times New Roman"/>
          <w:szCs w:val="24"/>
        </w:rPr>
        <w:t>Βαρδάκης</w:t>
      </w:r>
      <w:proofErr w:type="spellEnd"/>
      <w:r>
        <w:rPr>
          <w:rFonts w:eastAsia="Times New Roman" w:cs="Times New Roman"/>
          <w:szCs w:val="24"/>
        </w:rPr>
        <w:t xml:space="preserve"> από τον ΣΥΡΙΖΑ. </w:t>
      </w:r>
    </w:p>
    <w:p w14:paraId="56F24C4A"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Πρόεδρε, για το προσωπικό θα μου δώσετε τον λόγο μετά;</w:t>
      </w:r>
    </w:p>
    <w:p w14:paraId="56F24C4B"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Θα τα πείτε όλα μαζί μετά. </w:t>
      </w:r>
    </w:p>
    <w:p w14:paraId="56F24C4C" w14:textId="77777777" w:rsidR="00DA1B4D" w:rsidRDefault="004A2815">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56F24C4D"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lastRenderedPageBreak/>
        <w:t>ΠΑΡΑΣΚΕΥΗ ΧΡΙΣΤΟΦΙΛΟΠΟΥΛΟΥ:</w:t>
      </w:r>
      <w:r>
        <w:rPr>
          <w:rFonts w:eastAsia="Times New Roman" w:cs="Times New Roman"/>
          <w:szCs w:val="24"/>
        </w:rPr>
        <w:t xml:space="preserve"> ...</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δεν </w:t>
      </w:r>
      <w:r>
        <w:rPr>
          <w:rFonts w:eastAsia="Times New Roman" w:cs="Times New Roman"/>
          <w:szCs w:val="24"/>
        </w:rPr>
        <w:t>ακούστηκε)</w:t>
      </w:r>
    </w:p>
    <w:p w14:paraId="56F24C4E"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Κάνετε ησυχία, παρακαλώ. </w:t>
      </w:r>
    </w:p>
    <w:p w14:paraId="56F24C4F"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ΠΑΡΑΣΚΕΥΗ ΧΡΙΣΤΟ</w:t>
      </w:r>
      <w:r>
        <w:rPr>
          <w:rFonts w:eastAsia="Times New Roman" w:cs="Times New Roman"/>
          <w:b/>
          <w:szCs w:val="24"/>
        </w:rPr>
        <w:t>ΦΙΛΟΠΟΥΛΟΥ:</w:t>
      </w:r>
      <w:r>
        <w:rPr>
          <w:rFonts w:eastAsia="Times New Roman" w:cs="Times New Roman"/>
          <w:szCs w:val="24"/>
        </w:rPr>
        <w:t xml:space="preserve"> ...για μαζευτείτε λίγο. </w:t>
      </w:r>
    </w:p>
    <w:p w14:paraId="56F24C50"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Ελάτε, κύριε </w:t>
      </w:r>
      <w:proofErr w:type="spellStart"/>
      <w:r>
        <w:rPr>
          <w:rFonts w:eastAsia="Times New Roman" w:cs="Times New Roman"/>
          <w:szCs w:val="24"/>
        </w:rPr>
        <w:t>Βαρδάκη</w:t>
      </w:r>
      <w:proofErr w:type="spellEnd"/>
      <w:r>
        <w:rPr>
          <w:rFonts w:eastAsia="Times New Roman" w:cs="Times New Roman"/>
          <w:szCs w:val="24"/>
        </w:rPr>
        <w:t xml:space="preserve">, ξεκινήστε. </w:t>
      </w:r>
    </w:p>
    <w:p w14:paraId="56F24C51"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Ευχαριστώ, κύριε Πρόεδρε. Θεού </w:t>
      </w:r>
      <w:proofErr w:type="spellStart"/>
      <w:r>
        <w:rPr>
          <w:rFonts w:eastAsia="Times New Roman" w:cs="Times New Roman"/>
          <w:szCs w:val="24"/>
        </w:rPr>
        <w:t>θέλοντος</w:t>
      </w:r>
      <w:proofErr w:type="spellEnd"/>
      <w:r>
        <w:rPr>
          <w:rFonts w:eastAsia="Times New Roman" w:cs="Times New Roman"/>
          <w:szCs w:val="24"/>
        </w:rPr>
        <w:t xml:space="preserve"> και επιτρ</w:t>
      </w:r>
      <w:r>
        <w:rPr>
          <w:rFonts w:eastAsia="Times New Roman" w:cs="Times New Roman"/>
          <w:szCs w:val="24"/>
        </w:rPr>
        <w:t>επούσης</w:t>
      </w:r>
      <w:r>
        <w:rPr>
          <w:rFonts w:eastAsia="Times New Roman" w:cs="Times New Roman"/>
          <w:szCs w:val="24"/>
        </w:rPr>
        <w:t xml:space="preserve"> της κ. </w:t>
      </w:r>
      <w:proofErr w:type="spellStart"/>
      <w:r>
        <w:rPr>
          <w:rFonts w:eastAsia="Times New Roman" w:cs="Times New Roman"/>
          <w:szCs w:val="24"/>
        </w:rPr>
        <w:t>Χριστοφιλοπούλου</w:t>
      </w:r>
      <w:proofErr w:type="spellEnd"/>
      <w:r>
        <w:rPr>
          <w:rFonts w:eastAsia="Times New Roman" w:cs="Times New Roman"/>
          <w:szCs w:val="24"/>
        </w:rPr>
        <w:t xml:space="preserve">. </w:t>
      </w:r>
    </w:p>
    <w:p w14:paraId="56F24C52"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ΕΥΦΡΟΣΥΝΗ (ΦΡΟΣΩ) ΚΑΡΑΣΑΡΛΙΔΟΥ: </w:t>
      </w:r>
      <w:r>
        <w:rPr>
          <w:rFonts w:eastAsia="Times New Roman" w:cs="Times New Roman"/>
          <w:szCs w:val="24"/>
        </w:rPr>
        <w:t xml:space="preserve">Έλεος. Θέλουμε να ακούσουμε τον συνάδελφο. </w:t>
      </w:r>
    </w:p>
    <w:p w14:paraId="56F24C53"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Κυρίες και κύριοι συνάδελφοι, όσο χρησιμοποιείτε αυτό το Βήμα για προπαγάνδα, παίρνοντας τη σκυτάλη από τα διαπλεκόμενα ΜΜΕ -θα τα ακούσετε-</w:t>
      </w:r>
      <w:r>
        <w:rPr>
          <w:rFonts w:eastAsia="Times New Roman" w:cs="Times New Roman"/>
          <w:szCs w:val="24"/>
        </w:rPr>
        <w:t>,</w:t>
      </w:r>
      <w:r>
        <w:rPr>
          <w:rFonts w:eastAsia="Times New Roman" w:cs="Times New Roman"/>
          <w:szCs w:val="24"/>
        </w:rPr>
        <w:t xml:space="preserve"> όχι μόνο δεν επιτελείτε το χρέος σας, ως οφείλετε, </w:t>
      </w:r>
      <w:r>
        <w:rPr>
          <w:rFonts w:eastAsia="Times New Roman" w:cs="Times New Roman"/>
          <w:szCs w:val="24"/>
        </w:rPr>
        <w:t>αλλά δημιουργείτε πραγματικά προβλήματα</w:t>
      </w:r>
      <w:r>
        <w:rPr>
          <w:rFonts w:eastAsia="Times New Roman" w:cs="Times New Roman"/>
          <w:szCs w:val="24"/>
        </w:rPr>
        <w:t>,</w:t>
      </w:r>
      <w:r>
        <w:rPr>
          <w:rFonts w:eastAsia="Times New Roman" w:cs="Times New Roman"/>
          <w:szCs w:val="24"/>
        </w:rPr>
        <w:t xml:space="preserve"> δυσεπίλυτα</w:t>
      </w:r>
      <w:r>
        <w:rPr>
          <w:rFonts w:eastAsia="Times New Roman" w:cs="Times New Roman"/>
          <w:szCs w:val="24"/>
        </w:rPr>
        <w:t>,</w:t>
      </w:r>
      <w:r>
        <w:rPr>
          <w:rFonts w:eastAsia="Times New Roman" w:cs="Times New Roman"/>
          <w:szCs w:val="24"/>
        </w:rPr>
        <w:t xml:space="preserve"> με πολύ αρνητικές συνέπειες. </w:t>
      </w:r>
    </w:p>
    <w:p w14:paraId="56F24C54"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Κάνω αυτή την αναφορά, κύριε Πρόεδρε, γιατί από πολλούς συναδέλφους της Αντιπολίτευσης -και ειδικά από τη Νέα Δημοκρατία</w:t>
      </w:r>
      <w:r>
        <w:rPr>
          <w:rFonts w:eastAsia="Times New Roman" w:cs="Times New Roman"/>
          <w:szCs w:val="24"/>
        </w:rPr>
        <w:t>-</w:t>
      </w:r>
      <w:r>
        <w:rPr>
          <w:rFonts w:eastAsia="Times New Roman" w:cs="Times New Roman"/>
          <w:szCs w:val="24"/>
        </w:rPr>
        <w:t xml:space="preserve"> σήμερα</w:t>
      </w:r>
      <w:r>
        <w:rPr>
          <w:rFonts w:eastAsia="Times New Roman" w:cs="Times New Roman"/>
          <w:szCs w:val="24"/>
        </w:rPr>
        <w:t>,</w:t>
      </w:r>
      <w:r>
        <w:rPr>
          <w:rFonts w:eastAsia="Times New Roman" w:cs="Times New Roman"/>
          <w:szCs w:val="24"/>
        </w:rPr>
        <w:t xml:space="preserve"> για μια ακόμα φορά, αντί να συζητή</w:t>
      </w:r>
      <w:r>
        <w:rPr>
          <w:rFonts w:eastAsia="Times New Roman" w:cs="Times New Roman"/>
          <w:szCs w:val="24"/>
        </w:rPr>
        <w:lastRenderedPageBreak/>
        <w:t>σουμε ένα</w:t>
      </w:r>
      <w:r>
        <w:rPr>
          <w:rFonts w:eastAsia="Times New Roman" w:cs="Times New Roman"/>
          <w:szCs w:val="24"/>
        </w:rPr>
        <w:t xml:space="preserve"> πολύ σοβαρό νομοσχέδιο, που συνάδει με την παραγωγική ανασυγκρότηση, ακούσαμε για τις τηλεοπτικές άδειες για άλλη μια φορά, τον αναπτυξιακό νόμο, την εκπαίδευση, την υγεία. Μας εγκάλεσαν και για άλλα θέματα και κάποιοι είπαν ακόμα και να φύγουμε. </w:t>
      </w:r>
      <w:r>
        <w:rPr>
          <w:rFonts w:eastAsia="Times New Roman" w:cs="Times New Roman"/>
          <w:szCs w:val="24"/>
        </w:rPr>
        <w:t>Π</w:t>
      </w:r>
      <w:r>
        <w:rPr>
          <w:rFonts w:eastAsia="Times New Roman" w:cs="Times New Roman"/>
          <w:szCs w:val="24"/>
        </w:rPr>
        <w:t>οιοι εί</w:t>
      </w:r>
      <w:r>
        <w:rPr>
          <w:rFonts w:eastAsia="Times New Roman" w:cs="Times New Roman"/>
          <w:szCs w:val="24"/>
        </w:rPr>
        <w:t xml:space="preserve">ναι αυτοί, κύριε Πρόεδρε; Είναι αυτοί που πραγματικά -και το ξέρει όλος ο ελληνικός λαός- κατήργησαν κάθε έννοια δικαίου σε αυτή τη χώρα. </w:t>
      </w:r>
    </w:p>
    <w:p w14:paraId="56F24C55" w14:textId="77777777" w:rsidR="00DA1B4D" w:rsidRDefault="004A2815">
      <w:pPr>
        <w:spacing w:after="0" w:line="600" w:lineRule="auto"/>
        <w:ind w:firstLine="720"/>
        <w:jc w:val="both"/>
        <w:rPr>
          <w:rFonts w:eastAsia="Times New Roman"/>
          <w:szCs w:val="24"/>
        </w:rPr>
      </w:pPr>
      <w:r>
        <w:rPr>
          <w:rFonts w:eastAsia="Times New Roman" w:cs="Times New Roman"/>
          <w:szCs w:val="24"/>
        </w:rPr>
        <w:t>Η ύστατη προσπάθεια του κ. Μητσοτάκη ήταν για να μας πει τι; Ότι ο ΣΥΡΙΖΑ ευθύνεται για τα λάθη, τις παραλ</w:t>
      </w:r>
      <w:r>
        <w:rPr>
          <w:rFonts w:eastAsia="Times New Roman" w:cs="Times New Roman"/>
          <w:szCs w:val="24"/>
        </w:rPr>
        <w:t>εί</w:t>
      </w:r>
      <w:r>
        <w:rPr>
          <w:rFonts w:eastAsia="Times New Roman" w:cs="Times New Roman"/>
          <w:szCs w:val="24"/>
        </w:rPr>
        <w:t>ψεις -και</w:t>
      </w:r>
      <w:r>
        <w:rPr>
          <w:rFonts w:eastAsia="Times New Roman" w:cs="Times New Roman"/>
          <w:szCs w:val="24"/>
        </w:rPr>
        <w:t xml:space="preserve"> χρησιμοποιώ ήπιους όρους-</w:t>
      </w:r>
      <w:r>
        <w:rPr>
          <w:rFonts w:eastAsia="Times New Roman" w:cs="Times New Roman"/>
          <w:szCs w:val="24"/>
        </w:rPr>
        <w:t>,</w:t>
      </w:r>
      <w:r>
        <w:rPr>
          <w:rFonts w:eastAsia="Times New Roman" w:cs="Times New Roman"/>
          <w:szCs w:val="24"/>
        </w:rPr>
        <w:t xml:space="preserve"> τις σκοπιμότητες το 2011, το 2012, το 2013, το 2014. Αυτό μας είπε ο κ. Μητσοτάκης προηγουμένως. Πιθανόν να μη διάβασε και αυτά που του έγραψαν </w:t>
      </w:r>
      <w:r>
        <w:rPr>
          <w:rFonts w:eastAsia="Times New Roman" w:cs="Times New Roman"/>
          <w:szCs w:val="24"/>
        </w:rPr>
        <w:lastRenderedPageBreak/>
        <w:t xml:space="preserve">να πει ή ήθελε να πει κάτι άλλο. </w:t>
      </w:r>
      <w:r>
        <w:rPr>
          <w:rFonts w:eastAsia="Times New Roman"/>
          <w:szCs w:val="24"/>
        </w:rPr>
        <w:t>Φεύγοντας, δεν μας είπε και ποιοι είναι οι κακούργο</w:t>
      </w:r>
      <w:r>
        <w:rPr>
          <w:rFonts w:eastAsia="Times New Roman"/>
          <w:szCs w:val="24"/>
        </w:rPr>
        <w:t xml:space="preserve">ι, για να βγάλουμε κι εμείς τα συμπεράσματα για το τι ήθελε να μας πει. </w:t>
      </w:r>
    </w:p>
    <w:p w14:paraId="56F24C56" w14:textId="77777777" w:rsidR="00DA1B4D" w:rsidRDefault="004A2815">
      <w:pPr>
        <w:spacing w:after="0" w:line="600" w:lineRule="auto"/>
        <w:ind w:firstLine="720"/>
        <w:jc w:val="both"/>
        <w:rPr>
          <w:rFonts w:eastAsia="Times New Roman"/>
          <w:szCs w:val="24"/>
        </w:rPr>
      </w:pPr>
      <w:r>
        <w:rPr>
          <w:rFonts w:eastAsia="Times New Roman"/>
          <w:szCs w:val="24"/>
        </w:rPr>
        <w:t xml:space="preserve">Κύριε Μητσοτάκη, εγώ θέλω να σας πω ότι από τις στάχτες και τα αποκαΐδια που δημιουργήσατε, προσπαθούμε να βγούμε σήμερα. Προσπαθούμε να βγάλουμε την κοινωνία όρθια από την κρίση και </w:t>
      </w:r>
      <w:r>
        <w:rPr>
          <w:rFonts w:eastAsia="Times New Roman"/>
          <w:szCs w:val="24"/>
        </w:rPr>
        <w:t>τα αδιέξοδα που εσείς δημιουργήσατε. Σταματήστε, λοιπόν, να παίζετε ένα πραγματικά επαίσχυντο θέατρο παραλόγου, γιατί το παίζετε στις πλάτες του ελληνικού λαού, ενός περήφανου ελληνικού λαού</w:t>
      </w:r>
      <w:r>
        <w:rPr>
          <w:rFonts w:eastAsia="Times New Roman"/>
          <w:szCs w:val="24"/>
        </w:rPr>
        <w:t>,</w:t>
      </w:r>
      <w:r>
        <w:rPr>
          <w:rFonts w:eastAsia="Times New Roman"/>
          <w:szCs w:val="24"/>
        </w:rPr>
        <w:t xml:space="preserve"> που εσείς καταδυναστεύσατε τα προηγούμενα χρόνια. </w:t>
      </w:r>
    </w:p>
    <w:p w14:paraId="56F24C57" w14:textId="77777777" w:rsidR="00DA1B4D" w:rsidRDefault="004A2815">
      <w:pPr>
        <w:spacing w:after="0" w:line="600" w:lineRule="auto"/>
        <w:ind w:firstLine="720"/>
        <w:jc w:val="both"/>
        <w:rPr>
          <w:rFonts w:eastAsia="Times New Roman"/>
          <w:szCs w:val="24"/>
        </w:rPr>
      </w:pPr>
      <w:r>
        <w:rPr>
          <w:rFonts w:eastAsia="Times New Roman"/>
          <w:szCs w:val="24"/>
        </w:rPr>
        <w:lastRenderedPageBreak/>
        <w:t xml:space="preserve">Να σας πω και κάτι, το έχω πει κι άλλη φορά. Συνειδητοποιήστε ότι θα ζεσταίνετε αυτά τα έδρανα της </w:t>
      </w:r>
      <w:r>
        <w:rPr>
          <w:rFonts w:eastAsia="Times New Roman"/>
          <w:szCs w:val="24"/>
        </w:rPr>
        <w:t>Α</w:t>
      </w:r>
      <w:r>
        <w:rPr>
          <w:rFonts w:eastAsia="Times New Roman"/>
          <w:szCs w:val="24"/>
        </w:rPr>
        <w:t xml:space="preserve">ντιπολίτευσης για πολλά χρόνια ακόμα.  </w:t>
      </w:r>
    </w:p>
    <w:p w14:paraId="56F24C58" w14:textId="77777777" w:rsidR="00DA1B4D" w:rsidRDefault="004A2815">
      <w:pPr>
        <w:spacing w:after="0" w:line="600" w:lineRule="auto"/>
        <w:ind w:firstLine="720"/>
        <w:jc w:val="both"/>
        <w:rPr>
          <w:rFonts w:eastAsia="Times New Roman"/>
          <w:szCs w:val="24"/>
        </w:rPr>
      </w:pPr>
      <w:r>
        <w:rPr>
          <w:rFonts w:eastAsia="Times New Roman"/>
          <w:szCs w:val="24"/>
        </w:rPr>
        <w:t>Κυρίες και κύριοι συνάδελφοι, εισάγεται σήμερα ο θεσμός της κοινωνικής και αλληλέγγυας οικονομίας, ένας θεσμός που θ</w:t>
      </w:r>
      <w:r>
        <w:rPr>
          <w:rFonts w:eastAsia="Times New Roman"/>
          <w:szCs w:val="24"/>
        </w:rPr>
        <w:t>α δώσει πραγματικά αισιοδοξία και ανάσα στην κοινωνία, που σίγουρα τη χρειάζεται. Εισάγεται για πρώτη φορά με συγκροτημένο τρόπο και ολοκληρωμένο θεσμικό πλαίσιο και θα λειτουργήσει ως φορέας παραγωγικής ανασυγκρότησης. Δεν είναι τυχαίο ότι μέχρι σήμερα, π</w:t>
      </w:r>
      <w:r>
        <w:rPr>
          <w:rFonts w:eastAsia="Times New Roman"/>
          <w:szCs w:val="24"/>
        </w:rPr>
        <w:t>αρ</w:t>
      </w:r>
      <w:r>
        <w:rPr>
          <w:rFonts w:eastAsia="Times New Roman"/>
          <w:szCs w:val="24"/>
        </w:rPr>
        <w:t xml:space="preserve">’ </w:t>
      </w:r>
      <w:r>
        <w:rPr>
          <w:rFonts w:eastAsia="Times New Roman"/>
          <w:szCs w:val="24"/>
        </w:rPr>
        <w:t xml:space="preserve">ότι υπήρξαν πρωτοβουλίες, </w:t>
      </w:r>
      <w:r>
        <w:rPr>
          <w:rFonts w:eastAsia="Times New Roman"/>
          <w:szCs w:val="24"/>
        </w:rPr>
        <w:lastRenderedPageBreak/>
        <w:t>η κοινωνική οικονομία δεν αναπτύχθηκε. Παρουσίαζε ένα συγκεκριμένο πλαίσιο</w:t>
      </w:r>
      <w:r>
        <w:rPr>
          <w:rFonts w:eastAsia="Times New Roman"/>
          <w:szCs w:val="24"/>
        </w:rPr>
        <w:t>,</w:t>
      </w:r>
      <w:r>
        <w:rPr>
          <w:rFonts w:eastAsia="Times New Roman"/>
          <w:szCs w:val="24"/>
        </w:rPr>
        <w:t xml:space="preserve"> που θα διευκόλυνε την ανάπτυξη δραστηριοτήτων της κοινωνικής οικονομίας. </w:t>
      </w:r>
    </w:p>
    <w:p w14:paraId="56F24C59" w14:textId="77777777" w:rsidR="00DA1B4D" w:rsidRDefault="004A2815">
      <w:pPr>
        <w:spacing w:after="0" w:line="600" w:lineRule="auto"/>
        <w:ind w:firstLine="720"/>
        <w:jc w:val="both"/>
        <w:rPr>
          <w:rFonts w:eastAsia="Times New Roman"/>
          <w:szCs w:val="24"/>
        </w:rPr>
      </w:pPr>
      <w:r>
        <w:rPr>
          <w:rFonts w:eastAsia="Times New Roman"/>
          <w:szCs w:val="24"/>
        </w:rPr>
        <w:t>Για τη δική μας Κυβέρνηση, όμως, κυρίες και κύριοι συνάδελφοι, η ανάπτυξη τη</w:t>
      </w:r>
      <w:r>
        <w:rPr>
          <w:rFonts w:eastAsia="Times New Roman"/>
          <w:szCs w:val="24"/>
        </w:rPr>
        <w:t>ς κοινωνικής και αλληλέγγυας οικονομίας αποτελεί μία από τις βασικές προτεραιότητες. Θέτουμε τις βάσεις</w:t>
      </w:r>
      <w:r>
        <w:rPr>
          <w:rFonts w:eastAsia="Times New Roman"/>
          <w:szCs w:val="24"/>
        </w:rPr>
        <w:t>,</w:t>
      </w:r>
      <w:r>
        <w:rPr>
          <w:rFonts w:eastAsia="Times New Roman"/>
          <w:szCs w:val="24"/>
        </w:rPr>
        <w:t xml:space="preserve"> ώστε να συγκροτηθεί ένα οικονομικό περιβάλλον με οφέλη για όλους τους εμπλεκόμενους, ενεργοποιώντας κοινωνικού</w:t>
      </w:r>
      <w:r>
        <w:rPr>
          <w:rFonts w:eastAsia="Times New Roman"/>
          <w:szCs w:val="24"/>
        </w:rPr>
        <w:t>ς</w:t>
      </w:r>
      <w:r>
        <w:rPr>
          <w:rFonts w:eastAsia="Times New Roman"/>
          <w:szCs w:val="24"/>
        </w:rPr>
        <w:t xml:space="preserve"> πόρους, με μεγάλη αποδοτικότητα, όσον α</w:t>
      </w:r>
      <w:r>
        <w:rPr>
          <w:rFonts w:eastAsia="Times New Roman"/>
          <w:szCs w:val="24"/>
        </w:rPr>
        <w:t xml:space="preserve">φορά τη δημιουργία θέσεων ασφαλούς εργασίας και την ανάπτυξη του παραγωγικού ιστού της χώρας.   </w:t>
      </w:r>
    </w:p>
    <w:p w14:paraId="56F24C5A" w14:textId="77777777" w:rsidR="00DA1B4D" w:rsidRDefault="004A2815">
      <w:pPr>
        <w:spacing w:after="0" w:line="600" w:lineRule="auto"/>
        <w:ind w:firstLine="720"/>
        <w:jc w:val="both"/>
        <w:rPr>
          <w:rFonts w:eastAsia="Times New Roman"/>
          <w:szCs w:val="24"/>
        </w:rPr>
      </w:pPr>
      <w:r>
        <w:rPr>
          <w:rFonts w:eastAsia="Times New Roman"/>
          <w:szCs w:val="24"/>
        </w:rPr>
        <w:lastRenderedPageBreak/>
        <w:t>Οι πολίτες θα συμμετέχουν σε παραγωγικές δραστηριότητες μέσω εγχειρημάτων αυτοδιαχείρισης και συλλογικής κοινωνικής επιχειρηματικότητας. Οι νέοι, και όχι μόνο,</w:t>
      </w:r>
      <w:r>
        <w:rPr>
          <w:rFonts w:eastAsia="Times New Roman"/>
          <w:szCs w:val="24"/>
        </w:rPr>
        <w:t xml:space="preserve"> μπορούν να χρησιμοποιήσουν την κοινωνική οικονομία</w:t>
      </w:r>
      <w:r>
        <w:rPr>
          <w:rFonts w:eastAsia="Times New Roman"/>
          <w:szCs w:val="24"/>
        </w:rPr>
        <w:t>,</w:t>
      </w:r>
      <w:r>
        <w:rPr>
          <w:rFonts w:eastAsia="Times New Roman"/>
          <w:szCs w:val="24"/>
        </w:rPr>
        <w:t xml:space="preserve"> ώστε να δημιουργήσουν παραγωγικά σχήματα και ν</w:t>
      </w:r>
      <w:r>
        <w:rPr>
          <w:rFonts w:eastAsia="Times New Roman"/>
          <w:szCs w:val="24"/>
        </w:rPr>
        <w:t>α</w:t>
      </w:r>
      <w:r>
        <w:rPr>
          <w:rFonts w:eastAsia="Times New Roman"/>
          <w:szCs w:val="24"/>
        </w:rPr>
        <w:t xml:space="preserve"> αναπτύξουν μία σειρά βιώσιμων και καινοτόμων επιχειρηματικών πρωτοβουλιών. </w:t>
      </w:r>
    </w:p>
    <w:p w14:paraId="56F24C5B" w14:textId="77777777" w:rsidR="00DA1B4D" w:rsidRDefault="004A2815">
      <w:pPr>
        <w:spacing w:after="0" w:line="600" w:lineRule="auto"/>
        <w:ind w:firstLine="720"/>
        <w:jc w:val="both"/>
        <w:rPr>
          <w:rFonts w:eastAsia="Times New Roman"/>
          <w:szCs w:val="24"/>
        </w:rPr>
      </w:pPr>
      <w:r>
        <w:rPr>
          <w:rFonts w:eastAsia="Times New Roman"/>
          <w:szCs w:val="24"/>
        </w:rPr>
        <w:t>Δίνεται προτεραιότητα στην κάλυψη των κοινωνικών αναγκών, επιδιώκεται ο βιοπορι</w:t>
      </w:r>
      <w:r>
        <w:rPr>
          <w:rFonts w:eastAsia="Times New Roman"/>
          <w:szCs w:val="24"/>
        </w:rPr>
        <w:t>σμός όσων παράγουν ή προσφέρουν τις υπηρεσίες</w:t>
      </w:r>
      <w:r>
        <w:rPr>
          <w:rFonts w:eastAsia="Times New Roman"/>
          <w:szCs w:val="24"/>
        </w:rPr>
        <w:t>,</w:t>
      </w:r>
      <w:r>
        <w:rPr>
          <w:rFonts w:eastAsia="Times New Roman"/>
          <w:szCs w:val="24"/>
        </w:rPr>
        <w:t xml:space="preserve"> κι όχι η επεκτατική κερδοφορία</w:t>
      </w:r>
      <w:r>
        <w:rPr>
          <w:rFonts w:eastAsia="Times New Roman"/>
          <w:szCs w:val="24"/>
        </w:rPr>
        <w:t>,</w:t>
      </w:r>
      <w:r>
        <w:rPr>
          <w:rFonts w:eastAsia="Times New Roman"/>
          <w:szCs w:val="24"/>
        </w:rPr>
        <w:t xml:space="preserve"> μέσω δραστηριοτήτων που αναπτύσσονται με συλλογικές και δημοκρατικές διαδικασίες συμμετοχής και λήψης αποφάσεων.  </w:t>
      </w:r>
    </w:p>
    <w:p w14:paraId="56F24C5C" w14:textId="77777777" w:rsidR="00DA1B4D" w:rsidRDefault="004A2815">
      <w:pPr>
        <w:spacing w:after="0" w:line="600" w:lineRule="auto"/>
        <w:ind w:firstLine="720"/>
        <w:jc w:val="both"/>
        <w:rPr>
          <w:rFonts w:eastAsia="Times New Roman"/>
          <w:szCs w:val="24"/>
        </w:rPr>
      </w:pPr>
      <w:r>
        <w:rPr>
          <w:rFonts w:eastAsia="Times New Roman"/>
          <w:szCs w:val="24"/>
        </w:rPr>
        <w:lastRenderedPageBreak/>
        <w:t>Θα παράγονται προϊόντα και θα παρέχονται υπηρεσίες που δεν καλ</w:t>
      </w:r>
      <w:r>
        <w:rPr>
          <w:rFonts w:eastAsia="Times New Roman"/>
          <w:szCs w:val="24"/>
        </w:rPr>
        <w:t xml:space="preserve">ύπτει ο ιδιωτικός και δημόσιος τομέας, με κύριο στόχο την πρόσβαση των μελών της τοπικής κοινωνίας σε αυτά. Για το εγχείρημα αυτό εξασφαλίζουμε πόρους ύψους 157 εκατομμυρίων ευρώ, τα οποία την επόμενη </w:t>
      </w:r>
      <w:proofErr w:type="spellStart"/>
      <w:r>
        <w:rPr>
          <w:rFonts w:eastAsia="Times New Roman"/>
          <w:szCs w:val="24"/>
        </w:rPr>
        <w:t>περίοδo</w:t>
      </w:r>
      <w:proofErr w:type="spellEnd"/>
      <w:r>
        <w:rPr>
          <w:rFonts w:eastAsia="Times New Roman"/>
          <w:szCs w:val="24"/>
        </w:rPr>
        <w:t xml:space="preserve"> θα διατεθούν για την υποστήριξη τομέων για τη δ</w:t>
      </w:r>
      <w:r>
        <w:rPr>
          <w:rFonts w:eastAsia="Times New Roman"/>
          <w:szCs w:val="24"/>
        </w:rPr>
        <w:t>ημιουργία νέων θέσεων εργασίας.</w:t>
      </w:r>
    </w:p>
    <w:p w14:paraId="56F24C5D" w14:textId="77777777" w:rsidR="00DA1B4D" w:rsidRDefault="004A2815">
      <w:pPr>
        <w:spacing w:after="0" w:line="600" w:lineRule="auto"/>
        <w:ind w:firstLine="720"/>
        <w:jc w:val="both"/>
        <w:rPr>
          <w:rFonts w:eastAsia="Times New Roman"/>
          <w:szCs w:val="24"/>
        </w:rPr>
      </w:pPr>
      <w:r>
        <w:rPr>
          <w:rFonts w:eastAsia="Times New Roman"/>
          <w:szCs w:val="24"/>
        </w:rPr>
        <w:t>Ε</w:t>
      </w:r>
      <w:r>
        <w:rPr>
          <w:rFonts w:eastAsia="Times New Roman"/>
          <w:szCs w:val="24"/>
        </w:rPr>
        <w:t>πιπλέον, με προγραμματισμένη δημιουργία περιφερειακών κέντρων στήριξης της κοινωνικής και αλληλέγγυας οικονομίας αναπτύσσουμε κέντρα ενημέρωσης και προώθησης σε κάθε περιφέρεια, ενώ αντιμετωπίζεται έτσι το φαινόμενο των αυτ</w:t>
      </w:r>
      <w:r>
        <w:rPr>
          <w:rFonts w:eastAsia="Times New Roman"/>
          <w:szCs w:val="24"/>
        </w:rPr>
        <w:t xml:space="preserve">όκλητων ειδημόνων του χώρου. </w:t>
      </w:r>
    </w:p>
    <w:p w14:paraId="56F24C5E" w14:textId="77777777" w:rsidR="00DA1B4D" w:rsidRDefault="004A2815">
      <w:pPr>
        <w:spacing w:after="0" w:line="600" w:lineRule="auto"/>
        <w:ind w:firstLine="720"/>
        <w:jc w:val="both"/>
        <w:rPr>
          <w:rFonts w:eastAsia="Times New Roman"/>
          <w:szCs w:val="24"/>
        </w:rPr>
      </w:pPr>
      <w:r>
        <w:rPr>
          <w:rFonts w:eastAsia="Times New Roman"/>
          <w:szCs w:val="24"/>
        </w:rPr>
        <w:lastRenderedPageBreak/>
        <w:t>Κυρίες και κύριοι συνάδελφοι, τη δεδομένη χρονική στιγμή η κοινωνική οικονομία μπορεί να παίξει έναν σημαντικό ρόλο τόσο στην κοινωνία όσο και στην οικονομία. Ανοίγουμε τον δρόμο στην κοινωνική οικονομία για να επιταχυνθεί η α</w:t>
      </w:r>
      <w:r>
        <w:rPr>
          <w:rFonts w:eastAsia="Times New Roman"/>
          <w:szCs w:val="24"/>
        </w:rPr>
        <w:t>ύξηση της απασχόλησης, να εργαστούν οι νέοι, οι οποίοι αντί να εξαναγκαστούν σε επιλογή θέσεων επισφαλούς εργασίας, θα έχουν την ευκαιρία να δημιουργήσουν παραγωγικές μονάδες για να αυξηθεί η οικονομική δραστηριότητα και αν παγώσουμε τη συρρίκνωση του κοιν</w:t>
      </w:r>
      <w:r>
        <w:rPr>
          <w:rFonts w:eastAsia="Times New Roman"/>
          <w:szCs w:val="24"/>
        </w:rPr>
        <w:t>ωνικού κράτους.</w:t>
      </w:r>
    </w:p>
    <w:p w14:paraId="56F24C5F" w14:textId="77777777" w:rsidR="00DA1B4D" w:rsidRDefault="004A2815">
      <w:pPr>
        <w:spacing w:after="0" w:line="600" w:lineRule="auto"/>
        <w:ind w:firstLine="720"/>
        <w:jc w:val="both"/>
        <w:rPr>
          <w:rFonts w:eastAsia="Times New Roman"/>
          <w:szCs w:val="24"/>
        </w:rPr>
      </w:pPr>
      <w:r>
        <w:rPr>
          <w:rFonts w:eastAsia="Times New Roman"/>
          <w:szCs w:val="24"/>
        </w:rPr>
        <w:t>Η κοινωνική πρωτοβουλία θα παίξει καθοριστικό ρόλο στην ανασυγκρότηση, αφού θα αναδείξει ανάγκες και δυνατό</w:t>
      </w:r>
      <w:r>
        <w:rPr>
          <w:rFonts w:eastAsia="Times New Roman"/>
          <w:szCs w:val="24"/>
        </w:rPr>
        <w:lastRenderedPageBreak/>
        <w:t>τητες από την ίδια την κοινωνία. Ο νέος νόμος θέτει καλές βάσεις και πρέπει όλοι να τον στηρίξουμε. Επιτέλους, κυρίες και κύριοι συνά</w:t>
      </w:r>
      <w:r>
        <w:rPr>
          <w:rFonts w:eastAsia="Times New Roman"/>
          <w:szCs w:val="24"/>
        </w:rPr>
        <w:t>δελφοι, σε νομοσχέδια που δίνουν ανάσα, αισιοδοξία, αλλά πάνω απ’ όλα δημιουργούν προοπτικές παραγωγικής ανασυγκρότησης, ας είμαστε αλληλέγγυοι.</w:t>
      </w:r>
    </w:p>
    <w:p w14:paraId="56F24C60" w14:textId="77777777" w:rsidR="00DA1B4D" w:rsidRDefault="004A2815">
      <w:pPr>
        <w:spacing w:after="0" w:line="600" w:lineRule="auto"/>
        <w:ind w:firstLine="720"/>
        <w:jc w:val="both"/>
        <w:rPr>
          <w:rFonts w:eastAsia="Times New Roman"/>
          <w:szCs w:val="24"/>
        </w:rPr>
      </w:pPr>
      <w:r>
        <w:rPr>
          <w:rFonts w:eastAsia="Times New Roman"/>
          <w:szCs w:val="24"/>
        </w:rPr>
        <w:t>Ευχαριστώ.</w:t>
      </w:r>
    </w:p>
    <w:p w14:paraId="56F24C61" w14:textId="77777777" w:rsidR="00DA1B4D" w:rsidRDefault="004A2815">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56F24C62" w14:textId="77777777" w:rsidR="00DA1B4D" w:rsidRDefault="004A2815">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Τον λόγο έχει ο κ. </w:t>
      </w:r>
      <w:proofErr w:type="spellStart"/>
      <w:r>
        <w:rPr>
          <w:rFonts w:eastAsia="Times New Roman"/>
          <w:szCs w:val="24"/>
        </w:rPr>
        <w:t>Μπα</w:t>
      </w:r>
      <w:r>
        <w:rPr>
          <w:rFonts w:eastAsia="Times New Roman"/>
          <w:szCs w:val="24"/>
        </w:rPr>
        <w:t>λωμενάκης</w:t>
      </w:r>
      <w:proofErr w:type="spellEnd"/>
      <w:r>
        <w:rPr>
          <w:rFonts w:eastAsia="Times New Roman"/>
          <w:szCs w:val="24"/>
        </w:rPr>
        <w:t xml:space="preserve"> από τον ΣΥΡΙΖΑ.</w:t>
      </w:r>
    </w:p>
    <w:p w14:paraId="56F24C63" w14:textId="77777777" w:rsidR="00DA1B4D" w:rsidRDefault="004A2815">
      <w:pPr>
        <w:spacing w:after="0" w:line="600" w:lineRule="auto"/>
        <w:ind w:firstLine="720"/>
        <w:jc w:val="both"/>
        <w:rPr>
          <w:rFonts w:eastAsia="Times New Roman"/>
          <w:szCs w:val="24"/>
        </w:rPr>
      </w:pPr>
      <w:r>
        <w:rPr>
          <w:rFonts w:eastAsia="Times New Roman"/>
          <w:b/>
          <w:szCs w:val="24"/>
        </w:rPr>
        <w:t>ΑΝΤΩΝ</w:t>
      </w:r>
      <w:r>
        <w:rPr>
          <w:rFonts w:eastAsia="Times New Roman"/>
          <w:b/>
          <w:szCs w:val="24"/>
        </w:rPr>
        <w:t>Η</w:t>
      </w:r>
      <w:r>
        <w:rPr>
          <w:rFonts w:eastAsia="Times New Roman"/>
          <w:b/>
          <w:szCs w:val="24"/>
        </w:rPr>
        <w:t xml:space="preserve">Σ ΜΠΑΛΩΜΕΝΑΚΗΣ: </w:t>
      </w:r>
      <w:r>
        <w:rPr>
          <w:rFonts w:eastAsia="Times New Roman"/>
          <w:szCs w:val="24"/>
        </w:rPr>
        <w:t xml:space="preserve">Ευχαριστώ, κύριε Πρόεδρε. </w:t>
      </w:r>
    </w:p>
    <w:p w14:paraId="56F24C64" w14:textId="77777777" w:rsidR="00DA1B4D" w:rsidRDefault="004A2815">
      <w:pPr>
        <w:spacing w:after="0" w:line="600" w:lineRule="auto"/>
        <w:ind w:firstLine="720"/>
        <w:jc w:val="both"/>
        <w:rPr>
          <w:rFonts w:eastAsia="Times New Roman"/>
          <w:szCs w:val="24"/>
        </w:rPr>
      </w:pPr>
      <w:r>
        <w:rPr>
          <w:rFonts w:eastAsia="Times New Roman"/>
          <w:szCs w:val="24"/>
        </w:rPr>
        <w:lastRenderedPageBreak/>
        <w:t xml:space="preserve">Κυρίες και κύριοι συνάδελφοι, η ευρεία κοινοβουλευτική αποδοχή για την οποία έκανε λόγο αρχίζοντας η κυρία </w:t>
      </w:r>
      <w:r>
        <w:rPr>
          <w:rFonts w:eastAsia="Times New Roman"/>
          <w:szCs w:val="24"/>
        </w:rPr>
        <w:t>ε</w:t>
      </w:r>
      <w:r>
        <w:rPr>
          <w:rFonts w:eastAsia="Times New Roman"/>
          <w:szCs w:val="24"/>
        </w:rPr>
        <w:t>ισηγήτρια της Νέα Δημοκρατίας και την οποία υπερθεμάτισαν και άλλοι συνάδ</w:t>
      </w:r>
      <w:r>
        <w:rPr>
          <w:rFonts w:eastAsia="Times New Roman"/>
          <w:szCs w:val="24"/>
        </w:rPr>
        <w:t xml:space="preserve">ελφοι εκπρόσωποι κομμάτων, αποτυπώνει την ανάγκη που υπήρχε για την εισαγωγή αυτού του νέου, ουσιαστικά, πλαισίου που δημιουργεί αυτό το σχέδιο νόμου. </w:t>
      </w:r>
    </w:p>
    <w:p w14:paraId="56F24C65" w14:textId="77777777" w:rsidR="00DA1B4D" w:rsidRDefault="004A2815">
      <w:pPr>
        <w:spacing w:after="0" w:line="600" w:lineRule="auto"/>
        <w:ind w:firstLine="720"/>
        <w:jc w:val="both"/>
        <w:rPr>
          <w:rFonts w:eastAsia="Times New Roman"/>
          <w:szCs w:val="24"/>
        </w:rPr>
      </w:pPr>
      <w:r>
        <w:rPr>
          <w:rFonts w:eastAsia="Times New Roman"/>
          <w:szCs w:val="24"/>
        </w:rPr>
        <w:t>Στην πραγματικότητα, η κοινωνία είχε προ πολλού ξεπεράσει τη νομοθεσία.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και με αφορμή την κρ</w:t>
      </w:r>
      <w:r>
        <w:rPr>
          <w:rFonts w:eastAsia="Times New Roman"/>
          <w:szCs w:val="24"/>
        </w:rPr>
        <w:t xml:space="preserve">ίση, αυτοβούλως και με καταπληκτική ένταση, διάρκεια και εύρος, αναπτύχθηκαν πολλές και ποικίλες μορφές κοινωνικής αλληλεγγύης, όπως ήδη έχει σημειωθεί. </w:t>
      </w:r>
    </w:p>
    <w:p w14:paraId="56F24C66" w14:textId="77777777" w:rsidR="00DA1B4D" w:rsidRDefault="004A2815">
      <w:pPr>
        <w:spacing w:after="0" w:line="600" w:lineRule="auto"/>
        <w:ind w:firstLine="720"/>
        <w:jc w:val="both"/>
        <w:rPr>
          <w:rFonts w:eastAsia="Times New Roman"/>
          <w:szCs w:val="24"/>
        </w:rPr>
      </w:pPr>
      <w:r>
        <w:rPr>
          <w:rFonts w:eastAsia="Times New Roman"/>
          <w:szCs w:val="24"/>
        </w:rPr>
        <w:lastRenderedPageBreak/>
        <w:t xml:space="preserve">Κυρίες και κύριοι συνάδελφοι, ασφαλώς, νομοθετικές ρυθμίσεις δεν απουσίαζαν ως τώρα. Η κυρία </w:t>
      </w:r>
      <w:r>
        <w:rPr>
          <w:rFonts w:eastAsia="Times New Roman"/>
          <w:szCs w:val="24"/>
        </w:rPr>
        <w:t>ε</w:t>
      </w:r>
      <w:r>
        <w:rPr>
          <w:rFonts w:eastAsia="Times New Roman"/>
          <w:szCs w:val="24"/>
        </w:rPr>
        <w:t>ισηγήτρι</w:t>
      </w:r>
      <w:r>
        <w:rPr>
          <w:rFonts w:eastAsia="Times New Roman"/>
          <w:szCs w:val="24"/>
        </w:rPr>
        <w:t>α –και θα αναφερθώ πάλι σε αυτήν- είπε σε μια αποστροφή του λόγου της ότι «όσους νόμους κι αν φτιάξουμε, αν δεν υπάρχει πολιτική βούληση, τίποτα δεν γίνεται». Πολύ σωστό.</w:t>
      </w:r>
    </w:p>
    <w:p w14:paraId="56F24C67" w14:textId="77777777" w:rsidR="00DA1B4D" w:rsidRDefault="004A2815">
      <w:pPr>
        <w:spacing w:after="0" w:line="600" w:lineRule="auto"/>
        <w:ind w:firstLine="720"/>
        <w:jc w:val="both"/>
        <w:rPr>
          <w:rFonts w:eastAsia="Times New Roman"/>
          <w:szCs w:val="24"/>
        </w:rPr>
      </w:pPr>
      <w:r>
        <w:rPr>
          <w:rFonts w:eastAsia="Times New Roman"/>
          <w:szCs w:val="24"/>
        </w:rPr>
        <w:t>Μόνο που η παρατήρηση αυτή θα πρέπει να εκληφθεί –και ασφαλώς εκλαμβάνεται- ως αυτοκρ</w:t>
      </w:r>
      <w:r>
        <w:rPr>
          <w:rFonts w:eastAsia="Times New Roman"/>
          <w:szCs w:val="24"/>
        </w:rPr>
        <w:t xml:space="preserve">ιτική. Αυτήν ακριβώς την πολιτική βούληση αποτυπώνει το σχέδιο νόμου, που είναι πλήρες μέχρι λεπτομερειών. Δημιουργεί τόσο το περίγραμμα εποπτείας και επιστημονικής παρακολούθησης όσο και κυρίως τις αναγκαίες προϋποθέσεις </w:t>
      </w:r>
      <w:proofErr w:type="spellStart"/>
      <w:r>
        <w:rPr>
          <w:rFonts w:eastAsia="Times New Roman"/>
          <w:szCs w:val="24"/>
        </w:rPr>
        <w:t>μακροβιότητος</w:t>
      </w:r>
      <w:proofErr w:type="spellEnd"/>
      <w:r>
        <w:rPr>
          <w:rFonts w:eastAsia="Times New Roman"/>
          <w:szCs w:val="24"/>
        </w:rPr>
        <w:t xml:space="preserve"> αυτού του συνεκτικού</w:t>
      </w:r>
      <w:r>
        <w:rPr>
          <w:rFonts w:eastAsia="Times New Roman"/>
          <w:szCs w:val="24"/>
        </w:rPr>
        <w:t xml:space="preserve"> πλαισίου λειτουργίας. </w:t>
      </w:r>
    </w:p>
    <w:p w14:paraId="56F24C68" w14:textId="77777777" w:rsidR="00DA1B4D" w:rsidRDefault="004A2815">
      <w:pPr>
        <w:spacing w:after="0" w:line="600" w:lineRule="auto"/>
        <w:ind w:firstLine="720"/>
        <w:jc w:val="both"/>
        <w:rPr>
          <w:rFonts w:eastAsia="Times New Roman"/>
          <w:szCs w:val="24"/>
        </w:rPr>
      </w:pPr>
      <w:r>
        <w:rPr>
          <w:rFonts w:eastAsia="Times New Roman"/>
          <w:szCs w:val="24"/>
        </w:rPr>
        <w:lastRenderedPageBreak/>
        <w:t>Με την εξαντλητική ρύθμιση και βεβαίως την αναγκαία ενίσχυση, όχι μόνο την οικονομική, αλλά και σε προσωπικό, σε οριζόντια οργάνωση, σε συντονισμό και με αξιοποίηση των διεθνών εμπειριών –που όπως ακούμε είναι πλούσιες και σε άλλα κ</w:t>
      </w:r>
      <w:r>
        <w:rPr>
          <w:rFonts w:eastAsia="Times New Roman"/>
          <w:szCs w:val="24"/>
        </w:rPr>
        <w:t xml:space="preserve">ράτη- μπορούμε πραγματικά να ελπίζουμε ότι αυτή τη φορά δεν θα </w:t>
      </w:r>
      <w:proofErr w:type="spellStart"/>
      <w:r>
        <w:rPr>
          <w:rFonts w:eastAsia="Times New Roman"/>
          <w:szCs w:val="24"/>
        </w:rPr>
        <w:t>παραμεληθεί</w:t>
      </w:r>
      <w:proofErr w:type="spellEnd"/>
      <w:r>
        <w:rPr>
          <w:rFonts w:eastAsia="Times New Roman"/>
          <w:szCs w:val="24"/>
        </w:rPr>
        <w:t xml:space="preserve"> το επιχείρημα αυτό και δεν θα καταντήσει μια αδειανή κορνίζα.</w:t>
      </w:r>
    </w:p>
    <w:p w14:paraId="56F24C69" w14:textId="77777777" w:rsidR="00DA1B4D" w:rsidRDefault="004A2815">
      <w:pPr>
        <w:spacing w:after="0" w:line="600" w:lineRule="auto"/>
        <w:ind w:firstLine="720"/>
        <w:jc w:val="both"/>
        <w:rPr>
          <w:rFonts w:eastAsia="Times New Roman"/>
          <w:szCs w:val="24"/>
        </w:rPr>
      </w:pPr>
      <w:r>
        <w:rPr>
          <w:rFonts w:eastAsia="Times New Roman"/>
          <w:szCs w:val="24"/>
        </w:rPr>
        <w:t>Δεν θα πρέπει, όμως, να μας διαφεύγει ότι θα απαιτηθεί καταβολή σημαντικής προσπάθειας για να σημειωθούν τα πρώτα βήματ</w:t>
      </w:r>
      <w:r>
        <w:rPr>
          <w:rFonts w:eastAsia="Times New Roman"/>
          <w:szCs w:val="24"/>
        </w:rPr>
        <w:t xml:space="preserve">α στους νέους θεσμούς. Πριν απ’ όλα, θα πρέπει να απαλλαγούμε από τα στερεότυπα και ειδικά από τα βαρίδια της μισαλλοδοξίας. Δεν νοείται να υπάρχουν εκ των προτέρων </w:t>
      </w:r>
      <w:r>
        <w:rPr>
          <w:rFonts w:eastAsia="Times New Roman"/>
          <w:szCs w:val="24"/>
        </w:rPr>
        <w:lastRenderedPageBreak/>
        <w:t>αποκλεισμοί ούτε πρέπει οι αποδέκτες του οικονομικού αποτελέσματος της δραστηριότητας του κ</w:t>
      </w:r>
      <w:r>
        <w:rPr>
          <w:rFonts w:eastAsia="Times New Roman"/>
          <w:szCs w:val="24"/>
        </w:rPr>
        <w:t>οινωφελούς και αλληλέγγυου τομέα της οικονομίας να προσδιορίζονται με κριτήρια άλλα, διαφορετικά δηλαδή, από την ανθρώπινη ύπαρξή τους και από την ανθρώπινη ιδιότητά τους.</w:t>
      </w:r>
    </w:p>
    <w:p w14:paraId="56F24C6A" w14:textId="77777777" w:rsidR="00DA1B4D" w:rsidRDefault="004A2815">
      <w:pPr>
        <w:spacing w:after="0" w:line="600" w:lineRule="auto"/>
        <w:ind w:firstLine="720"/>
        <w:jc w:val="both"/>
        <w:rPr>
          <w:rFonts w:eastAsia="Times New Roman"/>
          <w:szCs w:val="24"/>
        </w:rPr>
      </w:pPr>
      <w:r>
        <w:rPr>
          <w:rFonts w:eastAsia="Times New Roman"/>
          <w:szCs w:val="24"/>
        </w:rPr>
        <w:t>Νομίζω ότι στο θέμα αυτό θα πρέπει να δοθεί μια ξεκάθαρη και αποφασιστική απάντηση α</w:t>
      </w:r>
      <w:r>
        <w:rPr>
          <w:rFonts w:eastAsia="Times New Roman"/>
          <w:szCs w:val="24"/>
        </w:rPr>
        <w:t xml:space="preserve">φού δεν λείπουν φοβικές και μισαλλόδοξες φωνές που ακούστηκαν και εδώ μέσα. Δεν έχει περάσει πολύ ώρα που ο εκπρόσωπος του </w:t>
      </w:r>
      <w:proofErr w:type="spellStart"/>
      <w:r>
        <w:rPr>
          <w:rFonts w:eastAsia="Times New Roman"/>
          <w:szCs w:val="24"/>
        </w:rPr>
        <w:t>ξενοφοβικού</w:t>
      </w:r>
      <w:proofErr w:type="spellEnd"/>
      <w:r>
        <w:rPr>
          <w:rFonts w:eastAsia="Times New Roman"/>
          <w:szCs w:val="24"/>
        </w:rPr>
        <w:t xml:space="preserve"> και ακραίου δεξιού μορφώματος εξέφρασε πρωτόγονους όσο και αβάσιμους φόβους για μια επιβλαβή επίδραση σε βάρος των μικρομ</w:t>
      </w:r>
      <w:r>
        <w:rPr>
          <w:rFonts w:eastAsia="Times New Roman"/>
          <w:szCs w:val="24"/>
        </w:rPr>
        <w:t xml:space="preserve">εσαίων και για το ότι θα μπορούν να συμμετέχουν </w:t>
      </w:r>
      <w:r>
        <w:rPr>
          <w:rFonts w:eastAsia="Times New Roman"/>
          <w:szCs w:val="24"/>
        </w:rPr>
        <w:lastRenderedPageBreak/>
        <w:t>–</w:t>
      </w:r>
      <w:proofErr w:type="spellStart"/>
      <w:r>
        <w:rPr>
          <w:rFonts w:eastAsia="Times New Roman"/>
          <w:szCs w:val="24"/>
        </w:rPr>
        <w:t>άκουσον</w:t>
      </w:r>
      <w:proofErr w:type="spellEnd"/>
      <w:r>
        <w:rPr>
          <w:rFonts w:eastAsia="Times New Roman"/>
          <w:szCs w:val="24"/>
        </w:rPr>
        <w:t xml:space="preserve">, </w:t>
      </w:r>
      <w:proofErr w:type="spellStart"/>
      <w:r>
        <w:rPr>
          <w:rFonts w:eastAsia="Times New Roman"/>
          <w:szCs w:val="24"/>
        </w:rPr>
        <w:t>άκουσον</w:t>
      </w:r>
      <w:proofErr w:type="spellEnd"/>
      <w:r>
        <w:rPr>
          <w:rFonts w:eastAsia="Times New Roman"/>
          <w:szCs w:val="24"/>
        </w:rPr>
        <w:t xml:space="preserve">!- ακόμα και μετανάστες σε αυτά τα εγχειρήματα. Ο ίδιος </w:t>
      </w:r>
      <w:proofErr w:type="spellStart"/>
      <w:r>
        <w:rPr>
          <w:rFonts w:eastAsia="Times New Roman"/>
          <w:szCs w:val="24"/>
        </w:rPr>
        <w:t>εξανέστη</w:t>
      </w:r>
      <w:proofErr w:type="spellEnd"/>
      <w:r>
        <w:rPr>
          <w:rFonts w:eastAsia="Times New Roman"/>
          <w:szCs w:val="24"/>
        </w:rPr>
        <w:t xml:space="preserve"> επειδή η χώρα μας υιοθετώντας σαφείς ευρωπαϊκές πρακτικές, προγραμματίζει συγκεκριμένες ρυθμίσεις –που περιλαμβάνονται στα άρθ</w:t>
      </w:r>
      <w:r>
        <w:rPr>
          <w:rFonts w:eastAsia="Times New Roman"/>
          <w:szCs w:val="24"/>
        </w:rPr>
        <w:t xml:space="preserve">ρα 37 και επόμενα- για την ενίσχυση και εργασιακή και κοινωνική ένταξη των </w:t>
      </w:r>
      <w:proofErr w:type="spellStart"/>
      <w:r>
        <w:rPr>
          <w:rFonts w:eastAsia="Times New Roman"/>
          <w:szCs w:val="24"/>
        </w:rPr>
        <w:t>Ρομά</w:t>
      </w:r>
      <w:proofErr w:type="spellEnd"/>
      <w:r>
        <w:rPr>
          <w:rFonts w:eastAsia="Times New Roman"/>
          <w:szCs w:val="24"/>
        </w:rPr>
        <w:t xml:space="preserve">. </w:t>
      </w:r>
    </w:p>
    <w:p w14:paraId="56F24C6B" w14:textId="77777777" w:rsidR="00DA1B4D" w:rsidRDefault="004A2815">
      <w:pPr>
        <w:spacing w:after="0" w:line="600" w:lineRule="auto"/>
        <w:ind w:firstLine="720"/>
        <w:jc w:val="both"/>
        <w:rPr>
          <w:rFonts w:eastAsia="Times New Roman"/>
          <w:szCs w:val="24"/>
        </w:rPr>
      </w:pPr>
      <w:r>
        <w:rPr>
          <w:rFonts w:eastAsia="Times New Roman"/>
          <w:szCs w:val="24"/>
        </w:rPr>
        <w:t xml:space="preserve">Μπαίνει πραγματικά κανείς στον πειρασμό να σκεφθεί διάφορα για αυτήν την </w:t>
      </w:r>
      <w:proofErr w:type="spellStart"/>
      <w:r>
        <w:rPr>
          <w:rFonts w:eastAsia="Times New Roman"/>
          <w:szCs w:val="24"/>
        </w:rPr>
        <w:t>εμμονική</w:t>
      </w:r>
      <w:proofErr w:type="spellEnd"/>
      <w:r>
        <w:rPr>
          <w:rFonts w:eastAsia="Times New Roman"/>
          <w:szCs w:val="24"/>
        </w:rPr>
        <w:t xml:space="preserve"> προσήλωση ορισμένων που επιχειρούν -όπως πολύ σωστά τόνισε μιλώντας ο κ. </w:t>
      </w:r>
      <w:proofErr w:type="spellStart"/>
      <w:r>
        <w:rPr>
          <w:rFonts w:eastAsia="Times New Roman"/>
          <w:szCs w:val="24"/>
        </w:rPr>
        <w:t>Σεβαστάκης</w:t>
      </w:r>
      <w:proofErr w:type="spellEnd"/>
      <w:r>
        <w:rPr>
          <w:rFonts w:eastAsia="Times New Roman"/>
          <w:szCs w:val="24"/>
        </w:rPr>
        <w:t xml:space="preserve"> προ </w:t>
      </w:r>
      <w:r>
        <w:rPr>
          <w:rFonts w:eastAsia="Times New Roman"/>
          <w:szCs w:val="24"/>
        </w:rPr>
        <w:t>ολίγου- να κεφαλαιοποιήσουν λογικές έντασης και να καρπωθούν πολιτικά υπαρκτά προβλήματα όπως το μεταναστευτικό, για τα οποία ούτε αυτή ούτε καμ</w:t>
      </w:r>
      <w:r>
        <w:rPr>
          <w:rFonts w:eastAsia="Times New Roman"/>
          <w:szCs w:val="24"/>
        </w:rPr>
        <w:t>μ</w:t>
      </w:r>
      <w:r>
        <w:rPr>
          <w:rFonts w:eastAsia="Times New Roman"/>
          <w:szCs w:val="24"/>
        </w:rPr>
        <w:t>ία άλλη ελληνική κυ</w:t>
      </w:r>
      <w:r>
        <w:rPr>
          <w:rFonts w:eastAsia="Times New Roman"/>
          <w:szCs w:val="24"/>
        </w:rPr>
        <w:lastRenderedPageBreak/>
        <w:t xml:space="preserve">βέρνηση μπορεί να είναι </w:t>
      </w:r>
      <w:proofErr w:type="spellStart"/>
      <w:r>
        <w:rPr>
          <w:rFonts w:eastAsia="Times New Roman"/>
          <w:szCs w:val="24"/>
        </w:rPr>
        <w:t>υπόλογη</w:t>
      </w:r>
      <w:proofErr w:type="spellEnd"/>
      <w:r>
        <w:rPr>
          <w:rFonts w:eastAsia="Times New Roman"/>
          <w:szCs w:val="24"/>
        </w:rPr>
        <w:t>. Οι νέοι θεσμοί έχω την εντύπωση ότι επίσης, δεν θα είναι χω</w:t>
      </w:r>
      <w:r>
        <w:rPr>
          <w:rFonts w:eastAsia="Times New Roman"/>
          <w:szCs w:val="24"/>
        </w:rPr>
        <w:t xml:space="preserve">ρίς κινδύνους αλλοίωσης από ιδιοτελείς σκοπιμότητες και πρακτικές. </w:t>
      </w:r>
    </w:p>
    <w:p w14:paraId="56F24C6C" w14:textId="77777777" w:rsidR="00DA1B4D" w:rsidRDefault="004A2815">
      <w:pPr>
        <w:spacing w:after="0" w:line="600" w:lineRule="auto"/>
        <w:ind w:firstLine="720"/>
        <w:jc w:val="both"/>
        <w:rPr>
          <w:rFonts w:eastAsia="Times New Roman"/>
          <w:szCs w:val="24"/>
        </w:rPr>
      </w:pPr>
      <w:r>
        <w:rPr>
          <w:rFonts w:eastAsia="Times New Roman"/>
          <w:szCs w:val="24"/>
        </w:rPr>
        <w:t xml:space="preserve">Πρόσφατα με αφορμή τη συζήτηση για τους δασικούς συνεταιρισμούς αποκαλύφθηκε ένας χρόνιος ιδιοτελής μηχανισμός ιδιοποίησης μέσω επιχειρήσεων που είχαν ενδυθεί το μανδύα του συνεταιρισμού. </w:t>
      </w:r>
      <w:r>
        <w:rPr>
          <w:rFonts w:eastAsia="Times New Roman"/>
          <w:szCs w:val="24"/>
        </w:rPr>
        <w:t>Ήταν μια πρακτική που επεδίωξε εκείνο το νομοθέτημα να τερματίσει ορίζοντας ότι του λοιπού θα αποτελούνται αμιγώς από τας εργάτες.</w:t>
      </w:r>
    </w:p>
    <w:p w14:paraId="56F24C6D" w14:textId="77777777" w:rsidR="00DA1B4D" w:rsidRDefault="004A2815">
      <w:pPr>
        <w:spacing w:after="0" w:line="600" w:lineRule="auto"/>
        <w:ind w:firstLine="720"/>
        <w:jc w:val="both"/>
        <w:rPr>
          <w:rFonts w:eastAsia="Times New Roman"/>
          <w:szCs w:val="24"/>
        </w:rPr>
      </w:pPr>
      <w:r>
        <w:rPr>
          <w:rFonts w:eastAsia="Times New Roman"/>
          <w:szCs w:val="24"/>
        </w:rPr>
        <w:t xml:space="preserve">Η πρώτη προσέγγιση δίνει την εικόνα ότι με αυτό το νομοθέτημα παρέχονται επαρκείς εγγυήσεις γι’ αυτό. Κυριότερη απ’ </w:t>
      </w:r>
      <w:r>
        <w:rPr>
          <w:rFonts w:eastAsia="Times New Roman"/>
          <w:szCs w:val="24"/>
        </w:rPr>
        <w:lastRenderedPageBreak/>
        <w:t>όλες νομί</w:t>
      </w:r>
      <w:r>
        <w:rPr>
          <w:rFonts w:eastAsia="Times New Roman"/>
          <w:szCs w:val="24"/>
        </w:rPr>
        <w:t>ζω ότι είναι η σαφής καθιέρωση γενικών αρχών λειτουργίας του κλάδου αυτού της οικονομικής δραστηριότητας με βάση τη δημοκρατία, την ισοτιμία, την αλληλεγγύη, τις γενικές αρχές και πρακτικές του υγιούς συνεργατισμού και βεβαίως τον απόλυτο σεβασμό στο φυσικ</w:t>
      </w:r>
      <w:r>
        <w:rPr>
          <w:rFonts w:eastAsia="Times New Roman"/>
          <w:szCs w:val="24"/>
        </w:rPr>
        <w:t xml:space="preserve">ό περιβάλλον και την ανθρώπινη αξία. </w:t>
      </w:r>
    </w:p>
    <w:p w14:paraId="56F24C6E" w14:textId="77777777" w:rsidR="00DA1B4D" w:rsidRDefault="004A2815">
      <w:pPr>
        <w:spacing w:after="0" w:line="600" w:lineRule="auto"/>
        <w:ind w:firstLine="720"/>
        <w:jc w:val="both"/>
        <w:rPr>
          <w:rFonts w:eastAsia="Times New Roman"/>
          <w:szCs w:val="24"/>
        </w:rPr>
      </w:pPr>
      <w:r>
        <w:rPr>
          <w:rFonts w:eastAsia="Times New Roman"/>
          <w:szCs w:val="24"/>
        </w:rPr>
        <w:t>Τις ονομάζω και δικλίδες διότι ασφαλώς θα ανακύψουν πολλά και απρόβλεπτα θέματα κατά τη λειτουργία των επιχειρήσεων, πολλά από τα οποία θα κληθούν να λύσουν είτε οι γενικές συνελεύσεις είτε ακόμα και η νομολογία. Και ε</w:t>
      </w:r>
      <w:r>
        <w:rPr>
          <w:rFonts w:eastAsia="Times New Roman"/>
          <w:szCs w:val="24"/>
        </w:rPr>
        <w:t xml:space="preserve">δώ πραγματικά είναι και ο ρόλος της εποπτείας. Αυτός είναι ο ρόλος της και όχι να επιβάλει συγκεκριμένα μοντέλα για τα οποία φυσικά </w:t>
      </w:r>
      <w:r>
        <w:rPr>
          <w:rFonts w:eastAsia="Times New Roman"/>
          <w:szCs w:val="24"/>
        </w:rPr>
        <w:lastRenderedPageBreak/>
        <w:t>συμφωνούμε ότι δεν χρειάζονται. Και θα είναι πραγματικά η καλύτερη εγγύηση ότι αυτό το σύστημα θα μακροημερεύσει και θα αναπ</w:t>
      </w:r>
      <w:r>
        <w:rPr>
          <w:rFonts w:eastAsia="Times New Roman"/>
          <w:szCs w:val="24"/>
        </w:rPr>
        <w:t>τυχθεί.</w:t>
      </w:r>
    </w:p>
    <w:p w14:paraId="56F24C6F" w14:textId="77777777" w:rsidR="00DA1B4D" w:rsidRDefault="004A2815">
      <w:pPr>
        <w:spacing w:after="0" w:line="600" w:lineRule="auto"/>
        <w:ind w:firstLine="720"/>
        <w:jc w:val="both"/>
        <w:rPr>
          <w:rFonts w:eastAsia="Times New Roman"/>
          <w:szCs w:val="24"/>
        </w:rPr>
      </w:pPr>
      <w:r>
        <w:rPr>
          <w:rFonts w:eastAsia="Times New Roman"/>
          <w:szCs w:val="24"/>
        </w:rPr>
        <w:t>Λόγω χρόνου θα παραλείψω ορισμένα που έχω γράψει. Ήθελα να πω ότι δεν μπορώ να δεχθώ την ισοπεδωτική κριτική που γίνεται στο σχέδιο αυτό από το Κομμουνιστικό Κόμμα. Ασφαλώς έχει όλο το δικαίωμα να αρνείται τη σημασία, να καταπολεμά, με βάση τη δική</w:t>
      </w:r>
      <w:r>
        <w:rPr>
          <w:rFonts w:eastAsia="Times New Roman"/>
          <w:szCs w:val="24"/>
        </w:rPr>
        <w:t xml:space="preserve"> του άποψη για την κοινωνική εξέλιξη, το νομοσχέδιο όπως και κάθε άλλο νομοσχέδιο ή γενικά να λέει ότι δεν είναι δυνατόν να υποκατασταθεί ο καπιταλισμός από κανένα άλλο μέσο. Θα πρέπει να ξαναδιαβάσει το νομοσχέδιο, </w:t>
      </w:r>
      <w:r>
        <w:rPr>
          <w:rFonts w:eastAsia="Times New Roman"/>
          <w:szCs w:val="24"/>
        </w:rPr>
        <w:lastRenderedPageBreak/>
        <w:t>γιατί πουθενά δεν είδα εγώ ότι επιδιώκετ</w:t>
      </w:r>
      <w:r>
        <w:rPr>
          <w:rFonts w:eastAsia="Times New Roman"/>
          <w:szCs w:val="24"/>
        </w:rPr>
        <w:t>αι να υποκατασταθεί ο καπιταλισμός.</w:t>
      </w:r>
    </w:p>
    <w:p w14:paraId="56F24C70" w14:textId="77777777" w:rsidR="00DA1B4D" w:rsidRDefault="004A2815">
      <w:pPr>
        <w:spacing w:after="0" w:line="600" w:lineRule="auto"/>
        <w:ind w:firstLine="720"/>
        <w:jc w:val="both"/>
        <w:rPr>
          <w:rFonts w:eastAsia="Times New Roman"/>
          <w:szCs w:val="24"/>
        </w:rPr>
      </w:pPr>
      <w:r>
        <w:rPr>
          <w:rFonts w:eastAsia="Times New Roman"/>
          <w:szCs w:val="24"/>
        </w:rPr>
        <w:t>Εκείνο που δεν μπορεί να γίνεται ανεκτό είναι να χαρακτηρίζονται συλλήβδην όλοι οι συμπολίτες μας, χιλιάδες συμπολίτες μας, αριστεροί και προοδευτικοί άνθρωποι, ασφαλώς και πολλά μέλη του Κομμουνιστικού Κόμματος, που στε</w:t>
      </w:r>
      <w:r>
        <w:rPr>
          <w:rFonts w:eastAsia="Times New Roman"/>
          <w:szCs w:val="24"/>
        </w:rPr>
        <w:t xml:space="preserve">λέχωσαν δομές κοινωνικής αλληλεγγύης –και έχω σημειώσει τη φράση του εισηγητού- ως ταξικοί συνεργάτες στην </w:t>
      </w:r>
      <w:proofErr w:type="spellStart"/>
      <w:r>
        <w:rPr>
          <w:rFonts w:eastAsia="Times New Roman"/>
          <w:szCs w:val="24"/>
        </w:rPr>
        <w:t>απενεχοποίηση</w:t>
      </w:r>
      <w:proofErr w:type="spellEnd"/>
      <w:r>
        <w:rPr>
          <w:rFonts w:eastAsia="Times New Roman"/>
          <w:szCs w:val="24"/>
        </w:rPr>
        <w:t xml:space="preserve"> του καπιταλισμού. Θα πρέπει να είμαστε προσε</w:t>
      </w:r>
      <w:r>
        <w:rPr>
          <w:rFonts w:eastAsia="Times New Roman"/>
          <w:szCs w:val="24"/>
        </w:rPr>
        <w:t>κ</w:t>
      </w:r>
      <w:r>
        <w:rPr>
          <w:rFonts w:eastAsia="Times New Roman"/>
          <w:szCs w:val="24"/>
        </w:rPr>
        <w:t>τικοί και να μη θίγουμε τον εγωισμό και το φιλότιμο</w:t>
      </w:r>
      <w:r>
        <w:rPr>
          <w:rFonts w:eastAsia="Times New Roman"/>
          <w:szCs w:val="24"/>
        </w:rPr>
        <w:t>…</w:t>
      </w:r>
    </w:p>
    <w:p w14:paraId="56F24C71" w14:textId="77777777" w:rsidR="00DA1B4D" w:rsidRDefault="004A2815">
      <w:pPr>
        <w:spacing w:after="0" w:line="600" w:lineRule="auto"/>
        <w:ind w:firstLine="720"/>
        <w:jc w:val="both"/>
        <w:rPr>
          <w:rFonts w:eastAsia="Times New Roman"/>
          <w:szCs w:val="24"/>
        </w:rPr>
      </w:pPr>
      <w:r>
        <w:rPr>
          <w:rFonts w:eastAsia="Times New Roman"/>
          <w:b/>
          <w:szCs w:val="24"/>
        </w:rPr>
        <w:t>ΚΩΝΣΤΑΝΤΙΝΟΣ ΣΤΕΡΓΙΟΥ:</w:t>
      </w:r>
      <w:r>
        <w:rPr>
          <w:rFonts w:eastAsia="Times New Roman"/>
          <w:szCs w:val="24"/>
        </w:rPr>
        <w:t xml:space="preserve"> Μιλάμε για εσά</w:t>
      </w:r>
      <w:r>
        <w:rPr>
          <w:rFonts w:eastAsia="Times New Roman"/>
          <w:szCs w:val="24"/>
        </w:rPr>
        <w:t>ς, όχι για τους εργάτες.</w:t>
      </w:r>
    </w:p>
    <w:p w14:paraId="56F24C72" w14:textId="77777777" w:rsidR="00DA1B4D" w:rsidRDefault="004A2815">
      <w:pPr>
        <w:spacing w:after="0" w:line="600" w:lineRule="auto"/>
        <w:ind w:firstLine="720"/>
        <w:jc w:val="both"/>
        <w:rPr>
          <w:rFonts w:eastAsia="Times New Roman"/>
          <w:szCs w:val="24"/>
        </w:rPr>
      </w:pPr>
      <w:r>
        <w:rPr>
          <w:rFonts w:eastAsia="Times New Roman"/>
          <w:b/>
          <w:szCs w:val="24"/>
        </w:rPr>
        <w:lastRenderedPageBreak/>
        <w:t>ΑΝΤΩΝ</w:t>
      </w:r>
      <w:r>
        <w:rPr>
          <w:rFonts w:eastAsia="Times New Roman"/>
          <w:b/>
          <w:szCs w:val="24"/>
        </w:rPr>
        <w:t>Η</w:t>
      </w:r>
      <w:r>
        <w:rPr>
          <w:rFonts w:eastAsia="Times New Roman"/>
          <w:b/>
          <w:szCs w:val="24"/>
        </w:rPr>
        <w:t>Σ ΜΠΑΛΩΜΕΝΑΚΗΣ:</w:t>
      </w:r>
      <w:r>
        <w:rPr>
          <w:rFonts w:eastAsia="Times New Roman"/>
          <w:szCs w:val="24"/>
        </w:rPr>
        <w:t xml:space="preserve"> Είναι ακριβώς η φράση που είπε ο κ. εισηγητής.</w:t>
      </w:r>
    </w:p>
    <w:p w14:paraId="56F24C73" w14:textId="77777777" w:rsidR="00DA1B4D" w:rsidRDefault="004A2815">
      <w:pPr>
        <w:spacing w:after="0" w:line="600" w:lineRule="auto"/>
        <w:ind w:firstLine="720"/>
        <w:jc w:val="both"/>
        <w:rPr>
          <w:rFonts w:eastAsia="Times New Roman"/>
          <w:szCs w:val="24"/>
        </w:rPr>
      </w:pPr>
      <w:r>
        <w:rPr>
          <w:rFonts w:eastAsia="Times New Roman"/>
          <w:szCs w:val="24"/>
        </w:rPr>
        <w:t>Τελειώνω με μία σύντομη αναφορά στο θέμα των ημερών. Πρώτον, στην εισηγήτρια της Νέας Δημοκρατίας –που δυστυχώς λείπει- θα πω ότι το Συμβούλιο της Επικρατείας δεν</w:t>
      </w:r>
      <w:r>
        <w:rPr>
          <w:rFonts w:eastAsia="Times New Roman"/>
          <w:szCs w:val="24"/>
        </w:rPr>
        <w:t xml:space="preserve"> έκανε αποδεκτές τις αιτιάσεις των αντιπάλων –όπως είπε- αλλά έκανε παραδεκτές τις προσφυγές, πράγμα που σημαίνει ότι τώρα θα εισέλθει στην ουσία, κρίνοντας δηλαδή τη βάση των επιχειρημάτων.</w:t>
      </w:r>
    </w:p>
    <w:p w14:paraId="56F24C74"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Είναι μια αναγκαστική διαδικασία και θα έπρεπε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Βούλτεψη</w:t>
      </w:r>
      <w:proofErr w:type="spellEnd"/>
      <w:r>
        <w:rPr>
          <w:rFonts w:eastAsia="Times New Roman" w:cs="Times New Roman"/>
          <w:szCs w:val="24"/>
        </w:rPr>
        <w:t>, που</w:t>
      </w:r>
      <w:r>
        <w:rPr>
          <w:rFonts w:eastAsia="Times New Roman" w:cs="Times New Roman"/>
          <w:szCs w:val="24"/>
        </w:rPr>
        <w:t xml:space="preserve"> είναι και έμπειρη δημοσιογράφος, να είχε αποτυπώ</w:t>
      </w:r>
      <w:r>
        <w:rPr>
          <w:rFonts w:eastAsia="Times New Roman" w:cs="Times New Roman"/>
          <w:szCs w:val="24"/>
        </w:rPr>
        <w:lastRenderedPageBreak/>
        <w:t xml:space="preserve">σει με μεγαλύτερη ακρίβεια αυτή τη διάκριση των εννοιών μεταξύ, δηλαδή, αποδεκτών και παραδεκτών, που δεν ήταν και καθόλου δύσκολο να γίνει. Άρα, λοιπόν, άνθρακες ο θησαυρός προς το παρόν τουλάχιστον. </w:t>
      </w:r>
    </w:p>
    <w:p w14:paraId="56F24C75"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Και μ</w:t>
      </w:r>
      <w:r>
        <w:rPr>
          <w:rFonts w:eastAsia="Times New Roman" w:cs="Times New Roman"/>
          <w:szCs w:val="24"/>
        </w:rPr>
        <w:t>ία τελευταία παρατήρηση για τη σύντομη αναφορά του Προέδρου της Νέας Δημοκρατίας.</w:t>
      </w:r>
    </w:p>
    <w:p w14:paraId="56F24C76"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προτροπή του κ. Μητσοτάκη να επιστραφούν στο Εθνικό Συμβούλιο Ραδιοτηλεόρασης συνταγματικά κατοχυρωμένες αρμοδιότητες, όπως ακριβώς το είπε, τ</w:t>
      </w:r>
      <w:r>
        <w:rPr>
          <w:rFonts w:eastAsia="Times New Roman" w:cs="Times New Roman"/>
          <w:szCs w:val="24"/>
        </w:rPr>
        <w:t xml:space="preserve">ην οποία έθεσε ως προϋπόθεση συμμετοχής του κόμματός του στην ανασύσταση, ισοδυναμεί με την εξής αξίωση: Να </w:t>
      </w:r>
      <w:r>
        <w:rPr>
          <w:rFonts w:eastAsia="Times New Roman" w:cs="Times New Roman"/>
          <w:szCs w:val="24"/>
        </w:rPr>
        <w:lastRenderedPageBreak/>
        <w:t xml:space="preserve">προσχωρήσει τώρα -ενώ εκκρεμεί η συζήτηση ουσίας στο Συμβούλιο της Επικρατείας- η Κυβέρνηση στο μοναδικό επιχείρημα των </w:t>
      </w:r>
      <w:proofErr w:type="spellStart"/>
      <w:r>
        <w:rPr>
          <w:rFonts w:eastAsia="Times New Roman" w:cs="Times New Roman"/>
          <w:szCs w:val="24"/>
        </w:rPr>
        <w:t>καναλαρχών</w:t>
      </w:r>
      <w:proofErr w:type="spellEnd"/>
      <w:r>
        <w:rPr>
          <w:rFonts w:eastAsia="Times New Roman" w:cs="Times New Roman"/>
          <w:szCs w:val="24"/>
        </w:rPr>
        <w:t>, αυτό δηλαδή περί</w:t>
      </w:r>
      <w:r>
        <w:rPr>
          <w:rFonts w:eastAsia="Times New Roman" w:cs="Times New Roman"/>
          <w:szCs w:val="24"/>
        </w:rPr>
        <w:t xml:space="preserve"> της δήθεν αντισυνταγματικότητας του νόμου για τον διαγωνισμό, ένα επιχείρημα ωστόσο που δεν βρίσκει κανένα έρεισμα στον νόμο και ειδικά στο άρθρο 15. Το άρθρο αυτό, όπως επανειλημμένα έχουμε εξηγήσει, διακρίνει ανάμεσα στον άμεσο έλεγχο, που περιλαμβάνει </w:t>
      </w:r>
      <w:r>
        <w:rPr>
          <w:rFonts w:eastAsia="Times New Roman" w:cs="Times New Roman"/>
          <w:szCs w:val="24"/>
        </w:rPr>
        <w:t xml:space="preserve">και την </w:t>
      </w:r>
      <w:proofErr w:type="spellStart"/>
      <w:r>
        <w:rPr>
          <w:rFonts w:eastAsia="Times New Roman" w:cs="Times New Roman"/>
          <w:szCs w:val="24"/>
        </w:rPr>
        <w:t>αδειοδότηση</w:t>
      </w:r>
      <w:proofErr w:type="spellEnd"/>
      <w:r>
        <w:rPr>
          <w:rFonts w:eastAsia="Times New Roman" w:cs="Times New Roman"/>
          <w:szCs w:val="24"/>
        </w:rPr>
        <w:t>, έναν ρόλο που απονέμει αποκλειστικά εις το κράτος, και στην εποπτεία και επιβολή κυρώσεων, που απονέμεται στο Εθνικό Συμβούλιο Ραδιοτηλεόρασης. Ο καθένας νομίζω ότι μπορεί να κρίνει το ειδικό πολιτικό βάρος και την ποιότητα ενός τέτοιο</w:t>
      </w:r>
      <w:r>
        <w:rPr>
          <w:rFonts w:eastAsia="Times New Roman" w:cs="Times New Roman"/>
          <w:szCs w:val="24"/>
        </w:rPr>
        <w:t>υ επιχειρήματος.</w:t>
      </w:r>
    </w:p>
    <w:p w14:paraId="56F24C77"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56F24C78" w14:textId="77777777" w:rsidR="00DA1B4D" w:rsidRDefault="004A281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6F24C79"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Κοινοβουλευτικός Εκπρόσωπος της Χρυσής Αυγής κ. Λαγός.</w:t>
      </w:r>
    </w:p>
    <w:p w14:paraId="56F24C7A"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Θα ξεκινήσω λέγοντας δύο πράγματα για το νομοσχέδιο που έχου</w:t>
      </w:r>
      <w:r>
        <w:rPr>
          <w:rFonts w:eastAsia="Times New Roman" w:cs="Times New Roman"/>
          <w:szCs w:val="24"/>
        </w:rPr>
        <w:t>με έρθει σήμερα εδώ να ψηφίσουμε.</w:t>
      </w:r>
    </w:p>
    <w:p w14:paraId="56F24C7B"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η Χρυσή Αυγή φυσικά και δεν πρόκειται να ψηφίσει το συγκεκριμένο νομοσχέδιο γιατί είναι ένα όμορφο παραμύθι, είναι μια φέτα ψωμί που δίνουμε στους ταλαίπωρους τους Έλληνες μετά από όλα όσα τους έχουμε κυριολεκτι</w:t>
      </w:r>
      <w:r>
        <w:rPr>
          <w:rFonts w:eastAsia="Times New Roman" w:cs="Times New Roman"/>
          <w:szCs w:val="24"/>
        </w:rPr>
        <w:t>κά κλέψει μέσα από τις τσέπες.</w:t>
      </w:r>
    </w:p>
    <w:p w14:paraId="56F24C7C"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Αλλά φυσικά δεν μιλάμε μόνο για τους Έλληνες εδώ. Εδώ μιλάμε για τις διάφορες ειδικές ομάδες, που λέει μέσα το νομοσχέδιο. Σε αυτές τις ειδικές ομάδες αναφέρει μέσα τους οικονομικούς μετανάστες. Ποιοι είναι οικονομικοί μετανά</w:t>
      </w:r>
      <w:r>
        <w:rPr>
          <w:rFonts w:eastAsia="Times New Roman" w:cs="Times New Roman"/>
          <w:szCs w:val="24"/>
        </w:rPr>
        <w:t xml:space="preserve">στες στην Ελλάδα σήμερα; Η Ελλάδα βρίσκεται σε φτώχεια, σε ταλαιπωρία. Υπάρχουν άνθρωποι που έχουν έρθει εδώ για να βρουν τον οικονομικό παράδεισο μήπως; </w:t>
      </w:r>
    </w:p>
    <w:p w14:paraId="56F24C7D"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Οικονομικοί μετανάστες, οι πρόσφυγες και οι αιτούντες άσυλο για όσο εκκρεμεί η εξέταση του αιτήματος </w:t>
      </w:r>
      <w:r>
        <w:rPr>
          <w:rFonts w:eastAsia="Times New Roman" w:cs="Times New Roman"/>
          <w:szCs w:val="24"/>
        </w:rPr>
        <w:t xml:space="preserve">χορήγησης του ασύλου και τα άτομα με πολιτισμικές ιδιαιτερότητες. Ποια είναι τα άτομα με πολιτισμικές ιδιαιτερότητες μπορείτε να μας πείτε, γιατί δεν μπορούμε να καταλάβουμε τι σημαίνει αυτό το </w:t>
      </w:r>
      <w:r>
        <w:rPr>
          <w:rFonts w:eastAsia="Times New Roman" w:cs="Times New Roman"/>
          <w:szCs w:val="24"/>
        </w:rPr>
        <w:lastRenderedPageBreak/>
        <w:t>πράγμα. Για εξηγήστε μας τι είναι τα άτομα με πολιτισμικές ιδι</w:t>
      </w:r>
      <w:r>
        <w:rPr>
          <w:rFonts w:eastAsia="Times New Roman" w:cs="Times New Roman"/>
          <w:szCs w:val="24"/>
        </w:rPr>
        <w:t>αιτερότητες;</w:t>
      </w:r>
    </w:p>
    <w:p w14:paraId="56F24C7E"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Και, επειδή κάνουμε λόγο ότι θέλουμε να βοηθήσουμε τους Έλληνες συμπολίτες μας, εμείς, ως Χρυσή Αυγή, έχουμε φέρει μία τροπολογία την οποία την καταθέσαμε εμπρόθεσμα. Η τροπολογία αυτή λέει για τον </w:t>
      </w:r>
      <w:r>
        <w:rPr>
          <w:rFonts w:eastAsia="Times New Roman" w:cs="Times New Roman"/>
          <w:szCs w:val="24"/>
        </w:rPr>
        <w:t>«</w:t>
      </w:r>
      <w:r>
        <w:rPr>
          <w:rFonts w:eastAsia="Times New Roman" w:cs="Times New Roman"/>
          <w:szCs w:val="24"/>
        </w:rPr>
        <w:t>Αστέρα</w:t>
      </w:r>
      <w:r>
        <w:rPr>
          <w:rFonts w:eastAsia="Times New Roman" w:cs="Times New Roman"/>
          <w:szCs w:val="24"/>
        </w:rPr>
        <w:t>»</w:t>
      </w:r>
      <w:r>
        <w:rPr>
          <w:rFonts w:eastAsia="Times New Roman" w:cs="Times New Roman"/>
          <w:szCs w:val="24"/>
        </w:rPr>
        <w:t>, που ξεπουλήθηκε και αυτός μαζί με όλα τα υπόλοιπα, με λιμάνια, με αεροδρόμια, με θάλασσα, με νερά, με ξηρά, με τα πάντα στην Ελλάδα, με υπέδαφος, ό,τι υπάρχει και δεν υπάρχει τα δώσατε. Αφού, λοιπόν, ξεπουλήθηκε η συγκεκριμένη επιχείρηση είναι πεντακόσιο</w:t>
      </w:r>
      <w:r>
        <w:rPr>
          <w:rFonts w:eastAsia="Times New Roman" w:cs="Times New Roman"/>
          <w:szCs w:val="24"/>
        </w:rPr>
        <w:t xml:space="preserve">ι εβδομήντα άνθρωποι, περίπου, που κινδυνεύουν να βρεθούν </w:t>
      </w:r>
      <w:r>
        <w:rPr>
          <w:rFonts w:eastAsia="Times New Roman" w:cs="Times New Roman"/>
          <w:szCs w:val="24"/>
        </w:rPr>
        <w:lastRenderedPageBreak/>
        <w:t>στον δρόμο. Εμείς, σαν Χρυσή Αυγή, -βλέπω ο Υπουργός λείπει τώρα- φέρνουμε μια τροπολογία για να παραμείνουν οι άνθρωποι αυτοί στις θέσεις τους και με το επόμενο ιδιοκτησιακό καθεστώς και να μας δεί</w:t>
      </w:r>
      <w:r>
        <w:rPr>
          <w:rFonts w:eastAsia="Times New Roman" w:cs="Times New Roman"/>
          <w:szCs w:val="24"/>
        </w:rPr>
        <w:t xml:space="preserve">ξει η Κυβέρνηση κατά πόσο είναι αλληλέγγυα στους απλούς Έλληνες συμπολίτες μας οι οποίοι ταλαιπωρούνται. Η τροπολογία αυτή κατατίθεται. </w:t>
      </w:r>
    </w:p>
    <w:p w14:paraId="56F24C7F"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Εμείς δεν θα διεκδικήσουμε δάφνες αν γίνει δεκτή που δεν θα γίνει φυσικά από εσάς. Γιατί για εσάς μετράει πάνω απ’ όλα </w:t>
      </w:r>
      <w:r>
        <w:rPr>
          <w:rFonts w:eastAsia="Times New Roman" w:cs="Times New Roman"/>
          <w:szCs w:val="24"/>
        </w:rPr>
        <w:t xml:space="preserve">το κόμπλεξ και το μίσος που έχετε εναντίον της Χρυσής Αυγής. Δεν μετράει αν μπορέσουμε να κάνουμε μια δουλειά και να εξυπηρετηθούν κάποιοι ταλαίπωροι Έλληνες συμπολίτες μας. </w:t>
      </w:r>
    </w:p>
    <w:p w14:paraId="56F24C80"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Εμείς, λοιπόν, την καταθέτουμε και ζητάμε αυτοί οι περίπου πεντακόσιοι εβδομήντα </w:t>
      </w:r>
      <w:r>
        <w:rPr>
          <w:rFonts w:eastAsia="Times New Roman" w:cs="Times New Roman"/>
          <w:szCs w:val="24"/>
        </w:rPr>
        <w:t>άνθρωποι που είναι στην επιχείρηση να παραμείνουν και με το νέο ιδιοκτησιακό καθεστώς. Και εφόσον, λοιπόν, θα υπάρχει και ανάπτυξη, γιατί αυτό είναι το σχέδιο που υπάρχει, θα αναπτυχθεί περισσότερο και η επιχείρηση αυτή και θα υπάρχουν και άλλες θέσεις εργ</w:t>
      </w:r>
      <w:r>
        <w:rPr>
          <w:rFonts w:eastAsia="Times New Roman" w:cs="Times New Roman"/>
          <w:szCs w:val="24"/>
        </w:rPr>
        <w:t>ασίας να προσλάβουνε και άλλους ανθρώπους που θα θέλουνε οι νέοι ιδιοκτήτες.</w:t>
      </w:r>
    </w:p>
    <w:p w14:paraId="56F24C81"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Ιωάννης Λαγός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w:t>
      </w:r>
      <w:r>
        <w:rPr>
          <w:rFonts w:eastAsia="Times New Roman" w:cs="Times New Roman"/>
          <w:szCs w:val="24"/>
        </w:rPr>
        <w:t xml:space="preserve"> και Πρακτικών της Βουλής)</w:t>
      </w:r>
    </w:p>
    <w:p w14:paraId="56F24C82"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Να δούμε κατά πόσο θα το δεχθεί η Κυβέρνηση.</w:t>
      </w:r>
    </w:p>
    <w:p w14:paraId="56F24C83"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Και πάμε λίγο σε κάποια ζητήματα που μας απασχολούν το τελευταίο χρονικό διάστημα. Γιατί περνάνε στα ψιλά κάποια πράγματα. Τώρα με την Κυβέρνηση, με αυτό το παραμύθι το ωραίο που βρήκε</w:t>
      </w:r>
      <w:r>
        <w:rPr>
          <w:rFonts w:eastAsia="Times New Roman" w:cs="Times New Roman"/>
          <w:szCs w:val="24"/>
        </w:rPr>
        <w:t xml:space="preserve"> με τις άδειες των τηλεοπτικών σταθμών έχει φοβερίσει αυτούς που τις έχουν πάρει, προσπαθούν οι άλλοι να κάνουν τους φιλοκυβερνητικούς, έχει σταματήσει η κατάσταση και πολλά πράγματα δεν ακούγονται, όπως και δεν ακουγόντουσαν και στο παρελθόν φυσικά, κάποι</w:t>
      </w:r>
      <w:r>
        <w:rPr>
          <w:rFonts w:eastAsia="Times New Roman" w:cs="Times New Roman"/>
          <w:szCs w:val="24"/>
        </w:rPr>
        <w:t>α πράγματα που δεν είναι σωστά, κατά την άποψή τους, και πολιτικά ορθά γι’ αυτούς. Για τους υπόλοιπους Έλληνες, όμως, είναι.</w:t>
      </w:r>
    </w:p>
    <w:p w14:paraId="56F24C84"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Είδαμε, λοιπόν, να υπάρχει ένα δίκτυο υποστήριξης </w:t>
      </w:r>
      <w:proofErr w:type="spellStart"/>
      <w:r>
        <w:rPr>
          <w:rFonts w:eastAsia="Times New Roman" w:cs="Times New Roman"/>
          <w:szCs w:val="24"/>
        </w:rPr>
        <w:t>τζιχαντιστών</w:t>
      </w:r>
      <w:proofErr w:type="spellEnd"/>
      <w:r>
        <w:rPr>
          <w:rFonts w:eastAsia="Times New Roman" w:cs="Times New Roman"/>
          <w:szCs w:val="24"/>
        </w:rPr>
        <w:t xml:space="preserve"> στην Αθήνα και αυτό το γεγονός να αναδεικνύεται πριν από λίγες ημέρε</w:t>
      </w:r>
      <w:r>
        <w:rPr>
          <w:rFonts w:eastAsia="Times New Roman" w:cs="Times New Roman"/>
          <w:szCs w:val="24"/>
        </w:rPr>
        <w:t xml:space="preserve">ς. Είχαν βρεθεί τα σχέδια των επιθέσεων στις Βρυξέλλες και στο Παρίσι, αυτοί οι άνθρωποι ήταν εδώ για να τους υποστηρίξουν, ήταν εδώ για να τους βοηθήσουν και υλικά και για να τους καλύψουν και με άλλους τρόπους και όταν αυτά τα έλεγε η Χρυσή Αυγή εδώ και </w:t>
      </w:r>
      <w:r>
        <w:rPr>
          <w:rFonts w:eastAsia="Times New Roman" w:cs="Times New Roman"/>
          <w:szCs w:val="24"/>
        </w:rPr>
        <w:t xml:space="preserve">πάρα πολύ καιρό -χρόνια τα λέγαμε χρόνια- μας λέγατε ότι αυτά τα πράγματα δεν συμβαίνουν. Όλα όσα είχαμε πει συμβαίνουν. Δυστυχώς για τον δύσμοιρο τόπο μας όλα συμβαίνουν. </w:t>
      </w:r>
    </w:p>
    <w:p w14:paraId="56F24C85"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Είδαμε, λοιπόν, να υπάρχει αυτό το δίκτυο υποστήριξης και κανείς να μην ασχολείται </w:t>
      </w:r>
      <w:r>
        <w:rPr>
          <w:rFonts w:eastAsia="Times New Roman" w:cs="Times New Roman"/>
          <w:szCs w:val="24"/>
        </w:rPr>
        <w:t xml:space="preserve">καθόλου με το γεγονός, όπως επίσης ξέρουμε ότι πολλοί είναι εδώ μέσα οι οποίοι θέλουν να δράσουν με τους </w:t>
      </w:r>
      <w:proofErr w:type="spellStart"/>
      <w:r>
        <w:rPr>
          <w:rFonts w:eastAsia="Times New Roman" w:cs="Times New Roman"/>
          <w:szCs w:val="24"/>
        </w:rPr>
        <w:t>τζιχαντιστές</w:t>
      </w:r>
      <w:proofErr w:type="spellEnd"/>
      <w:r>
        <w:rPr>
          <w:rFonts w:eastAsia="Times New Roman" w:cs="Times New Roman"/>
          <w:szCs w:val="24"/>
        </w:rPr>
        <w:t xml:space="preserve"> και η </w:t>
      </w:r>
      <w:r>
        <w:rPr>
          <w:rFonts w:eastAsia="Times New Roman" w:cs="Times New Roman"/>
          <w:szCs w:val="24"/>
        </w:rPr>
        <w:t>ε</w:t>
      </w:r>
      <w:r>
        <w:rPr>
          <w:rFonts w:eastAsia="Times New Roman" w:cs="Times New Roman"/>
          <w:szCs w:val="24"/>
        </w:rPr>
        <w:t>λληνική Κυβέρνηση απλώς παρακολουθεί χωρίς να γνωρίζει τι γίνεται, μην ξέροντας καν πόσοι έχουν μπει στα σύνορά μας, πόσοι είναι στ</w:t>
      </w:r>
      <w:r>
        <w:rPr>
          <w:rFonts w:eastAsia="Times New Roman" w:cs="Times New Roman"/>
          <w:szCs w:val="24"/>
        </w:rPr>
        <w:t xml:space="preserve">α ελληνικά νησιά και πόσοι περνούν καθημερινά. </w:t>
      </w:r>
    </w:p>
    <w:p w14:paraId="56F24C86"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Είδαμε, επίσης, τη δημοκρατία σας και τον Πρωθυπουργό της χώρας -γιατί είναι Πρωθυπουργός της χώρας, είναι Πρωθυπουργός όλων των Ελλήνων- να στρέφεται και να επιτίθεται στους κατοίκους και στους γονείς του Ωραιοκάστρου, της Βόλβης, της Λέσβου και των άλλων</w:t>
      </w:r>
      <w:r>
        <w:rPr>
          <w:rFonts w:eastAsia="Times New Roman" w:cs="Times New Roman"/>
          <w:szCs w:val="24"/>
        </w:rPr>
        <w:t xml:space="preserve"> περιοχών, γιατί αυτοί οι γονείς </w:t>
      </w:r>
      <w:r>
        <w:rPr>
          <w:rFonts w:eastAsia="Times New Roman" w:cs="Times New Roman"/>
          <w:szCs w:val="24"/>
        </w:rPr>
        <w:lastRenderedPageBreak/>
        <w:t xml:space="preserve">δεν ήθελαν και δεν θέλουν τα παιδιά τους να πάνε σε σχολεία στα οποία θα έρχονται παιδιά λαθρομεταναστών, που είναι </w:t>
      </w:r>
      <w:proofErr w:type="spellStart"/>
      <w:r>
        <w:rPr>
          <w:rFonts w:eastAsia="Times New Roman" w:cs="Times New Roman"/>
          <w:szCs w:val="24"/>
        </w:rPr>
        <w:t>ανεμβολίαστα</w:t>
      </w:r>
      <w:proofErr w:type="spellEnd"/>
      <w:r>
        <w:rPr>
          <w:rFonts w:eastAsia="Times New Roman" w:cs="Times New Roman"/>
          <w:szCs w:val="24"/>
        </w:rPr>
        <w:t>, που είναι με διάφορες αρρώστιες, με χίλια δυο πράγματα και δεν φταίνε αυτοί φυσικά, αλλά εσεί</w:t>
      </w:r>
      <w:r>
        <w:rPr>
          <w:rFonts w:eastAsia="Times New Roman" w:cs="Times New Roman"/>
          <w:szCs w:val="24"/>
        </w:rPr>
        <w:t xml:space="preserve">ς που θα μπορούσατε τουλάχιστον στο συγκεκριμένο κομμάτι να φερθείτε με ανθρωπιά και να τα έχετε εμβολιάσει. Όμως, εδώ δεν μπορούμε να εμβολιάσουμε τα Ελληνόπουλα. Πάνε παιδάκια να εμβολιαστούν και πρέπει να πληρώσουν από την τσέπη τους οι Έλληνες γονείς. </w:t>
      </w:r>
      <w:r>
        <w:rPr>
          <w:rFonts w:eastAsia="Times New Roman" w:cs="Times New Roman"/>
          <w:szCs w:val="24"/>
        </w:rPr>
        <w:t>Πώς εσείς, λοιπόν, υπόσχεστε ότι θα εμβολιάσετε και θα δώσετε υγειονομική περίθαλψη σ</w:t>
      </w:r>
      <w:r>
        <w:rPr>
          <w:rFonts w:eastAsia="Times New Roman" w:cs="Times New Roman"/>
          <w:szCs w:val="24"/>
        </w:rPr>
        <w:t>ε</w:t>
      </w:r>
      <w:r>
        <w:rPr>
          <w:rFonts w:eastAsia="Times New Roman" w:cs="Times New Roman"/>
          <w:szCs w:val="24"/>
        </w:rPr>
        <w:t xml:space="preserve"> αυτά τα παιδιά; Και επειδή, λοιπόν, οι γονείς αντέδρασαν, εσείς πέσατε </w:t>
      </w:r>
      <w:r>
        <w:rPr>
          <w:rFonts w:eastAsia="Times New Roman" w:cs="Times New Roman"/>
          <w:szCs w:val="24"/>
        </w:rPr>
        <w:lastRenderedPageBreak/>
        <w:t>πάνω τους να τους φάτε. Μα, υποτίθεται ότι εσείς αυτούς εκπροσωπείτε, τον ελληνικό λαό. Έτσι δεν υ</w:t>
      </w:r>
      <w:r>
        <w:rPr>
          <w:rFonts w:eastAsia="Times New Roman" w:cs="Times New Roman"/>
          <w:szCs w:val="24"/>
        </w:rPr>
        <w:t>ποτίθεται; Όμως, μάλλον είναι μόνο στα λόγια, γιατί εκπροσωπείτε όλους τους άλλους, πλην του ελληνικού λαού.</w:t>
      </w:r>
    </w:p>
    <w:p w14:paraId="56F24C87"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Είδαμε, λοιπόν, τον Πρωθυπουργό να βγαίνει και να λέει κορώνες, να φωνάζει για ρατσισμό, για φοβία που υπάρχει στους Έλληνες, για χίλια δυο πράγματ</w:t>
      </w:r>
      <w:r>
        <w:rPr>
          <w:rFonts w:eastAsia="Times New Roman" w:cs="Times New Roman"/>
          <w:szCs w:val="24"/>
        </w:rPr>
        <w:t xml:space="preserve">α. Όμως, πριν από τρεις ημέρες, οι λαθρομετανάστες στο Ωραιόκαστρο βγήκαν από το κέντρο που διαμένουν και κυνήγησαν έναν άνθρωπο, έκαψαν το αυτοκίνητό του για ένα δυστύχημα που συνέβη, που τέτοια δυστυχήματα δυστυχώς συμβαίνουν καθημερινά σε όλη την </w:t>
      </w:r>
      <w:r>
        <w:rPr>
          <w:rFonts w:eastAsia="Times New Roman" w:cs="Times New Roman"/>
          <w:szCs w:val="24"/>
        </w:rPr>
        <w:lastRenderedPageBreak/>
        <w:t>Ελλάδα</w:t>
      </w:r>
      <w:r>
        <w:rPr>
          <w:rFonts w:eastAsia="Times New Roman" w:cs="Times New Roman"/>
          <w:szCs w:val="24"/>
        </w:rPr>
        <w:t xml:space="preserve">. Μακάρι, βεβαίως, να μη </w:t>
      </w:r>
      <w:proofErr w:type="spellStart"/>
      <w:r>
        <w:rPr>
          <w:rFonts w:eastAsia="Times New Roman" w:cs="Times New Roman"/>
          <w:szCs w:val="24"/>
        </w:rPr>
        <w:t>συνέβαιναν</w:t>
      </w:r>
      <w:proofErr w:type="spellEnd"/>
      <w:r>
        <w:rPr>
          <w:rFonts w:eastAsia="Times New Roman" w:cs="Times New Roman"/>
          <w:szCs w:val="24"/>
        </w:rPr>
        <w:t xml:space="preserve">. Όμως, για το γεγονός ότι αυτοί οι λαθρομετανάστες βγήκαν έξω και τα ισοπέδωσαν όλα, έκαψαν το αυτοκίνητό του, τον κυνηγούσαν για να τον λιντσάρουν και οι αστυνομικοί, το πλήρωμα του περιπολικού που πήγε κρυβόταν για να </w:t>
      </w:r>
      <w:r>
        <w:rPr>
          <w:rFonts w:eastAsia="Times New Roman" w:cs="Times New Roman"/>
          <w:szCs w:val="24"/>
        </w:rPr>
        <w:t xml:space="preserve">μην του επιτεθούν, ενώ και οι </w:t>
      </w:r>
      <w:proofErr w:type="spellStart"/>
      <w:r>
        <w:rPr>
          <w:rFonts w:eastAsia="Times New Roman" w:cs="Times New Roman"/>
          <w:szCs w:val="24"/>
        </w:rPr>
        <w:t>διασώστες</w:t>
      </w:r>
      <w:proofErr w:type="spellEnd"/>
      <w:r>
        <w:rPr>
          <w:rFonts w:eastAsia="Times New Roman" w:cs="Times New Roman"/>
          <w:szCs w:val="24"/>
        </w:rPr>
        <w:t xml:space="preserve"> από το ΕΚΑΒ που πήγαν εκεί δέχθηκαν μαχαιριές και επιθέσεις με λοστούς τι κάνατε; Και δεν είναι λόγια δικά μας αυτά, των </w:t>
      </w:r>
      <w:proofErr w:type="spellStart"/>
      <w:r>
        <w:rPr>
          <w:rFonts w:eastAsia="Times New Roman" w:cs="Times New Roman"/>
          <w:szCs w:val="24"/>
        </w:rPr>
        <w:t>χρυσαυγιτών</w:t>
      </w:r>
      <w:proofErr w:type="spellEnd"/>
      <w:r>
        <w:rPr>
          <w:rFonts w:eastAsia="Times New Roman" w:cs="Times New Roman"/>
          <w:szCs w:val="24"/>
        </w:rPr>
        <w:t xml:space="preserve">, είναι λόγια των ανθρώπων που εργάζονται και είχαν πάει εκεί. Όμως, γι’ αυτούς δεν </w:t>
      </w:r>
      <w:r>
        <w:rPr>
          <w:rFonts w:eastAsia="Times New Roman" w:cs="Times New Roman"/>
          <w:szCs w:val="24"/>
        </w:rPr>
        <w:t xml:space="preserve">κάνει κανείς τίποτα. Δεν ασχολήθηκε κανείς με το συγκεκριμένο ζήτημα, κανείς δεν άκουσε το περιστατικό. </w:t>
      </w:r>
    </w:p>
    <w:p w14:paraId="56F24C88"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Να κάνουμε μια ερώτηση στους Υπουργούς, στον Πρωθυπουργό, στην Κυβέρνηση: Πόσοι συνελήφθησαν εκείνη την ημέρα στο Ωραιόκαστρο γι’ αυτά που έγιναν; Γιατ</w:t>
      </w:r>
      <w:r>
        <w:rPr>
          <w:rFonts w:eastAsia="Times New Roman" w:cs="Times New Roman"/>
          <w:szCs w:val="24"/>
        </w:rPr>
        <w:t>ί εδώ βγήκαν εξαγριωμένοι λαθρομετανάστες, έκαιγαν, έσπαγαν και επιτίθεντο σε ανθρώπους αθώους. Συνελήφθη κανείς ή έχουν το ακαταδίωκτο τελικά αυτοί οι άνθρωποι; Οι λαθρομετανάστες έχουν το ακαταδίωκτο στην Ελλάδα; Δεν τους ενοχλεί κανείς, σε αντίθεση με τ</w:t>
      </w:r>
      <w:r>
        <w:rPr>
          <w:rFonts w:eastAsia="Times New Roman" w:cs="Times New Roman"/>
          <w:szCs w:val="24"/>
        </w:rPr>
        <w:t>ους Έλληνες που τους κυνηγάτε καθημερινά μέχρι να τους πάρετε την περιουσία τους, μέχρι να τους πάρετε ένα σπίτι που έχουν, μέχρι να τους κόψετε το ηλεκτρικό; Εκεί τι γίνεται; Δεν υπάρχει ανθρωπισμός; Όμως, κόπτεστε για τα συμφέροντα όλων των παρανόμων που</w:t>
      </w:r>
      <w:r>
        <w:rPr>
          <w:rFonts w:eastAsia="Times New Roman" w:cs="Times New Roman"/>
          <w:szCs w:val="24"/>
        </w:rPr>
        <w:t xml:space="preserve"> έχουν μπει στην πατρίδα </w:t>
      </w:r>
      <w:r>
        <w:rPr>
          <w:rFonts w:eastAsia="Times New Roman" w:cs="Times New Roman"/>
          <w:szCs w:val="24"/>
        </w:rPr>
        <w:lastRenderedPageBreak/>
        <w:t xml:space="preserve">μας. Κόπτεστε, γιατί είστε ανθέλληνες και γιατί δεν αγαπάτε την πατρίδα. </w:t>
      </w:r>
    </w:p>
    <w:p w14:paraId="56F24C89"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Βλέπουμε εδώ τον Υπουργό Παιδείας να κάθεται και να ακούει, ο Υπουργός Παιδείας που τόσο μίσος και μένος έχει βγάλει εναντίον της ελληνορθόδοξης θρησκείας μα</w:t>
      </w:r>
      <w:r>
        <w:rPr>
          <w:rFonts w:eastAsia="Times New Roman" w:cs="Times New Roman"/>
          <w:szCs w:val="24"/>
        </w:rPr>
        <w:t>ς, που τόσο πολύ μάχεται και κόπτεται για την ανεξιθρησκεία, για την ουδετερότητα στη θρησκεία στην Ελλάδα, να μην υπάρχουν θρησκευτικά πιστεύω, αλλά για τους διάφορους λαθρομετανάστες κόπτεστε για τα θρησκευτικά τους δικαιώματα. Πώς γίνεται αυτό; Είστε τε</w:t>
      </w:r>
      <w:r>
        <w:rPr>
          <w:rFonts w:eastAsia="Times New Roman" w:cs="Times New Roman"/>
          <w:szCs w:val="24"/>
        </w:rPr>
        <w:t xml:space="preserve">λικά άθεοι ή είστε αντίχριστοι; Να ξέρουμε τι κάνετε. Γιατί, εάν ήσασταν απλώς άθεοι, δεν θα σας ένοιαζαν τα θρησκευτικά δικαιώματα των λαθρομεταναστών. Εσείς, όμως, </w:t>
      </w:r>
      <w:r>
        <w:rPr>
          <w:rFonts w:eastAsia="Times New Roman" w:cs="Times New Roman"/>
          <w:szCs w:val="24"/>
        </w:rPr>
        <w:lastRenderedPageBreak/>
        <w:t>γι’ αυτούς κόπτεστε, σε αντίθεση με το ελληνικό κράτος και την πίστη του Έλληνα πολίτη, πο</w:t>
      </w:r>
      <w:r>
        <w:rPr>
          <w:rFonts w:eastAsia="Times New Roman" w:cs="Times New Roman"/>
          <w:szCs w:val="24"/>
        </w:rPr>
        <w:t xml:space="preserve">υ το 98%, είτε το θέλετε είτε όχι, είναι χριστιανοί ορθόδοξοι και θέλετε αυτόν τον ομφάλιο λώρο του έθνους μας να τον ξεκόψετε. </w:t>
      </w:r>
    </w:p>
    <w:p w14:paraId="56F24C8A"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Δεν θα σας επιτρέψουμε να τον ξεκόψετε. Θα αμυνθούμε με όλες τις δυνατότητες που έχει η Χρυσή Αυγή. Και καλούμε και τον ελληνικ</w:t>
      </w:r>
      <w:r>
        <w:rPr>
          <w:rFonts w:eastAsia="Times New Roman" w:cs="Times New Roman"/>
          <w:szCs w:val="24"/>
        </w:rPr>
        <w:t>ό λαό και την επίσημη Εκκλησία να αντιδράσουν σ</w:t>
      </w:r>
      <w:r>
        <w:rPr>
          <w:rFonts w:eastAsia="Times New Roman" w:cs="Times New Roman"/>
          <w:szCs w:val="24"/>
        </w:rPr>
        <w:t>ε</w:t>
      </w:r>
      <w:r>
        <w:rPr>
          <w:rFonts w:eastAsia="Times New Roman" w:cs="Times New Roman"/>
          <w:szCs w:val="24"/>
        </w:rPr>
        <w:t xml:space="preserve"> αυτά που συμβαίνουν. Ευτυχώς, υπάρχουν κάποιες εξαιρέσεις μητροπολιτών, οι οποίοι μάχονται ενάντια σε αυτό που συμβαίνει. Δεν θα επιτρέψουμε να πέσει η θρησκεία της πατρίδας μας στα νύχια σας.</w:t>
      </w:r>
    </w:p>
    <w:p w14:paraId="56F24C8B"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Κάνατε προηγου</w:t>
      </w:r>
      <w:r>
        <w:rPr>
          <w:rFonts w:eastAsia="Times New Roman" w:cs="Times New Roman"/>
          <w:szCs w:val="24"/>
        </w:rPr>
        <w:t>μένως λόγο -και ακούστηκε και σήμερα σε μία κουβέντα που έγινε εδώ για λίγο- για τη διαφθορά και για τη διαπλοκή. Ποια διαφθορά και διαπλοκή; Δεν υπάρχει μεγαλύτερη διαφθορά από τη διαφθορά που υπάρχει σ</w:t>
      </w:r>
      <w:r>
        <w:rPr>
          <w:rFonts w:eastAsia="Times New Roman" w:cs="Times New Roman"/>
          <w:szCs w:val="24"/>
        </w:rPr>
        <w:t>ε</w:t>
      </w:r>
      <w:r>
        <w:rPr>
          <w:rFonts w:eastAsia="Times New Roman" w:cs="Times New Roman"/>
          <w:szCs w:val="24"/>
        </w:rPr>
        <w:t xml:space="preserve"> αυτήν εδώ την Αίθουσα. Μεγαλύτερη διαφθορά, μεγαλύτ</w:t>
      </w:r>
      <w:r>
        <w:rPr>
          <w:rFonts w:eastAsia="Times New Roman" w:cs="Times New Roman"/>
          <w:szCs w:val="24"/>
        </w:rPr>
        <w:t xml:space="preserve">ερη διαπλοκή απ’ αυτή που υπάρχει στο </w:t>
      </w:r>
      <w:r>
        <w:rPr>
          <w:rFonts w:eastAsia="Times New Roman" w:cs="Times New Roman"/>
          <w:szCs w:val="24"/>
        </w:rPr>
        <w:t>ε</w:t>
      </w:r>
      <w:r>
        <w:rPr>
          <w:rFonts w:eastAsia="Times New Roman" w:cs="Times New Roman"/>
          <w:szCs w:val="24"/>
        </w:rPr>
        <w:t>λληνικό Κοινοβούλιο τα τελευταία χρόνια, δεν υπάρχει! Όλοι οι κατάπτυστοι νόμοι εναντίον των Ελλήνων πολιτών έχουν ψηφιστεί εδώ με συντριπτικές πλειοψηφίες, απ’ όλους σας. Όλοι οι νόμοι οι οποίοι καλύπτουν μεγαλοεργολ</w:t>
      </w:r>
      <w:r>
        <w:rPr>
          <w:rFonts w:eastAsia="Times New Roman" w:cs="Times New Roman"/>
          <w:szCs w:val="24"/>
        </w:rPr>
        <w:t xml:space="preserve">άβους και </w:t>
      </w:r>
      <w:proofErr w:type="spellStart"/>
      <w:r>
        <w:rPr>
          <w:rFonts w:eastAsia="Times New Roman" w:cs="Times New Roman"/>
          <w:szCs w:val="24"/>
        </w:rPr>
        <w:t>μεγαλολαμόγια</w:t>
      </w:r>
      <w:proofErr w:type="spellEnd"/>
      <w:r>
        <w:rPr>
          <w:rFonts w:eastAsia="Times New Roman" w:cs="Times New Roman"/>
          <w:szCs w:val="24"/>
        </w:rPr>
        <w:t xml:space="preserve">, τα οποία έχουν κατακλέψει την πατρίδα μας, έχουν ψηφιστεί εδώ, </w:t>
      </w:r>
      <w:r>
        <w:rPr>
          <w:rFonts w:eastAsia="Times New Roman" w:cs="Times New Roman"/>
          <w:szCs w:val="24"/>
        </w:rPr>
        <w:t xml:space="preserve">σε </w:t>
      </w:r>
      <w:r>
        <w:rPr>
          <w:rFonts w:eastAsia="Times New Roman" w:cs="Times New Roman"/>
          <w:szCs w:val="24"/>
        </w:rPr>
        <w:t xml:space="preserve">αυτή την Αίθουσα. </w:t>
      </w:r>
      <w:r>
        <w:rPr>
          <w:rFonts w:eastAsia="Times New Roman" w:cs="Times New Roman"/>
          <w:szCs w:val="24"/>
        </w:rPr>
        <w:lastRenderedPageBreak/>
        <w:t>Δίνετε άφεση αμαρτιών σε πρώην Υπουργούς για τα σκάνδαλα, γιατί όλοι σας -και εσείς και οι προηγούμενοι- έχετε κάνει σκάνδαλα εις βάρος του ελληνικ</w:t>
      </w:r>
      <w:r>
        <w:rPr>
          <w:rFonts w:eastAsia="Times New Roman" w:cs="Times New Roman"/>
          <w:szCs w:val="24"/>
        </w:rPr>
        <w:t xml:space="preserve">ού λαού. Υπάρχει ο κατάπτυστος νόμος «περί ευθύνης Υπουργών», ο οποίος σας καλύπτει. Αν, λοιπόν, αυτό δεν είναι διαφθορά, δεν είναι διαπλοκή, τότε τι είναι; Εδώ μέσα είναι η διαφθορά και η διαπλοκή. </w:t>
      </w:r>
    </w:p>
    <w:p w14:paraId="56F24C8C"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Να σας πούμε, λοιπόν, για να μη μας το παίζετε </w:t>
      </w:r>
      <w:proofErr w:type="spellStart"/>
      <w:r>
        <w:rPr>
          <w:rFonts w:eastAsia="Times New Roman" w:cs="Times New Roman"/>
          <w:szCs w:val="24"/>
        </w:rPr>
        <w:t>εξυγιαντέ</w:t>
      </w:r>
      <w:r>
        <w:rPr>
          <w:rFonts w:eastAsia="Times New Roman" w:cs="Times New Roman"/>
          <w:szCs w:val="24"/>
        </w:rPr>
        <w:t>ς</w:t>
      </w:r>
      <w:proofErr w:type="spellEnd"/>
      <w:r>
        <w:rPr>
          <w:rFonts w:eastAsia="Times New Roman" w:cs="Times New Roman"/>
          <w:szCs w:val="24"/>
        </w:rPr>
        <w:t xml:space="preserve">, ότι δεν γίνεται εσείς, εμείς που είμαστε εδώ μέσα και παίρνουμε 7.000 και 7.500 το μήνα, να αποφασίζουμε για κάποιους συμπολίτες μας ότι θα πάρουν 451 ευρώ. Ποιοι είσαστε εσείς που το αποφασίζετε αυτό; Φέρτε, λοιπόν, έναν νόμο στην </w:t>
      </w:r>
      <w:r>
        <w:rPr>
          <w:rFonts w:eastAsia="Times New Roman" w:cs="Times New Roman"/>
          <w:szCs w:val="24"/>
        </w:rPr>
        <w:t>ε</w:t>
      </w:r>
      <w:r>
        <w:rPr>
          <w:rFonts w:eastAsia="Times New Roman" w:cs="Times New Roman"/>
          <w:szCs w:val="24"/>
        </w:rPr>
        <w:t>λληνική Βουλή -το πρ</w:t>
      </w:r>
      <w:r>
        <w:rPr>
          <w:rFonts w:eastAsia="Times New Roman" w:cs="Times New Roman"/>
          <w:szCs w:val="24"/>
        </w:rPr>
        <w:t xml:space="preserve">οτείνει η Χρυσή Αυγή, θα το ψηφίσουμε </w:t>
      </w:r>
      <w:r>
        <w:rPr>
          <w:rFonts w:eastAsia="Times New Roman" w:cs="Times New Roman"/>
          <w:szCs w:val="24"/>
        </w:rPr>
        <w:lastRenderedPageBreak/>
        <w:t xml:space="preserve">κατευθείαν- ο μισθός των Βουλευτών να πάει στα 700 ευρώ και να δω πόσοι από εσάς θα αντέχετε να συνεχίζετε και να έρχεστε να κάνετε τους Βουλευτές. Δεν γίνεται, όμως, εσείς που παίρνετε 7.500 και ζείτε ζωή χαρισάμενη, </w:t>
      </w:r>
      <w:r>
        <w:rPr>
          <w:rFonts w:eastAsia="Times New Roman" w:cs="Times New Roman"/>
          <w:szCs w:val="24"/>
        </w:rPr>
        <w:t xml:space="preserve">να λέτε στον άλλον ότι θα μείνει με 450 και μετά να μας λέτε ότι κόπτεστε και για το συμφέρον του! Ποιον δουλεύετε; Ποιους κοροϊδεύετε; </w:t>
      </w:r>
    </w:p>
    <w:p w14:paraId="56F24C8D"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Σύμφωνα με τα στοιχεία της </w:t>
      </w:r>
      <w:r>
        <w:rPr>
          <w:rFonts w:eastAsia="Times New Roman" w:cs="Times New Roman"/>
          <w:szCs w:val="24"/>
          <w:lang w:val="en-US"/>
        </w:rPr>
        <w:t>EUROSTAT</w:t>
      </w:r>
      <w:r>
        <w:rPr>
          <w:rFonts w:eastAsia="Times New Roman" w:cs="Times New Roman"/>
          <w:szCs w:val="24"/>
        </w:rPr>
        <w:t xml:space="preserve"> τρία εκατομμύρια οκτακόσιες χιλιάδες Έλληνες ζουν στα όρια της φτώχειας και εσείς ε</w:t>
      </w:r>
      <w:r>
        <w:rPr>
          <w:rFonts w:eastAsia="Times New Roman" w:cs="Times New Roman"/>
          <w:szCs w:val="24"/>
        </w:rPr>
        <w:t xml:space="preserve">δώ πέρα τολμάτε να μιλάτε; Τολμάτε να μιλάτε εσείς; Έχετε κάνει τέσσερα εκατομμύρια Ελλήνων, με επίσημα στοιχεία -γιατί υπάρχει πολύ μεγαλύτερο ποσοστό Ελλήνων που είναι φτωχοί- να ζουν κάτω από το όριο της φτώχειας. Και μας </w:t>
      </w:r>
      <w:r>
        <w:rPr>
          <w:rFonts w:eastAsia="Times New Roman" w:cs="Times New Roman"/>
          <w:szCs w:val="24"/>
        </w:rPr>
        <w:lastRenderedPageBreak/>
        <w:t>λέτε εδώ ότι αγωνίζεστε για τον</w:t>
      </w:r>
      <w:r>
        <w:rPr>
          <w:rFonts w:eastAsia="Times New Roman" w:cs="Times New Roman"/>
          <w:szCs w:val="24"/>
        </w:rPr>
        <w:t xml:space="preserve"> Έλληνα πολίτη; Μα, δεν ντρέπεστε λίγο; Δεν ντρέπεστε; Μόνο για τους λαθρομετανάστες κόπτεστε. </w:t>
      </w:r>
    </w:p>
    <w:p w14:paraId="56F24C8E"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Το έχω πει και θα το ξαναπώ, όποιο νομοσχέδιο έρχεται μέσα στην </w:t>
      </w:r>
      <w:r>
        <w:rPr>
          <w:rFonts w:eastAsia="Times New Roman" w:cs="Times New Roman"/>
          <w:szCs w:val="24"/>
        </w:rPr>
        <w:t>ε</w:t>
      </w:r>
      <w:r>
        <w:rPr>
          <w:rFonts w:eastAsia="Times New Roman" w:cs="Times New Roman"/>
          <w:szCs w:val="24"/>
        </w:rPr>
        <w:t>λληνική Βουλή, πρέπει να έχει την έγκριση των Γερμανών και των διεθνών τοκογλύφων, ειδάλλως δεν</w:t>
      </w:r>
      <w:r>
        <w:rPr>
          <w:rFonts w:eastAsia="Times New Roman" w:cs="Times New Roman"/>
          <w:szCs w:val="24"/>
        </w:rPr>
        <w:t xml:space="preserve"> υπάρχει κα</w:t>
      </w:r>
      <w:r>
        <w:rPr>
          <w:rFonts w:eastAsia="Times New Roman" w:cs="Times New Roman"/>
          <w:szCs w:val="24"/>
        </w:rPr>
        <w:t>μ</w:t>
      </w:r>
      <w:r>
        <w:rPr>
          <w:rFonts w:eastAsia="Times New Roman" w:cs="Times New Roman"/>
          <w:szCs w:val="24"/>
        </w:rPr>
        <w:t xml:space="preserve">μία </w:t>
      </w:r>
      <w:r>
        <w:rPr>
          <w:rFonts w:eastAsia="Times New Roman" w:cs="Times New Roman"/>
          <w:szCs w:val="24"/>
        </w:rPr>
        <w:t>ε</w:t>
      </w:r>
      <w:r>
        <w:rPr>
          <w:rFonts w:eastAsia="Times New Roman" w:cs="Times New Roman"/>
          <w:szCs w:val="24"/>
        </w:rPr>
        <w:t>λληνική Βουλή. Είστε μόνο εντολοδόχοι που έχετε σκύψει το κεφάλι και κάνετε ό,τι σας λένε. Θα θέλατε να αντιδράσατε. Τα λέγατε παλιά όταν ήσασταν αντιπολίτευση. Όταν, όμως, κάτσατε στις καρέκλες, δεν τολμήσατε καν να τους κοιτάξετε στα μάτ</w:t>
      </w:r>
      <w:r>
        <w:rPr>
          <w:rFonts w:eastAsia="Times New Roman" w:cs="Times New Roman"/>
          <w:szCs w:val="24"/>
        </w:rPr>
        <w:t xml:space="preserve">ια. </w:t>
      </w:r>
    </w:p>
    <w:p w14:paraId="56F24C8F"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Υπάρχει, επίσης, μία φίμωση αντίθετης γνώμης στην Ελλάδα. Όποιος τολμήσει να πει κάτι άλλο, πέραν αυτών που λέτε εσείς, είναι καταδικαστέος. Το είδαμε να γίνεται με τους γονείς –επαναλαμβάνω- το είδαμε να γίνεται με διάφορους μητροπολίτες οι οποίοι </w:t>
      </w:r>
      <w:r>
        <w:rPr>
          <w:rFonts w:eastAsia="Times New Roman" w:cs="Times New Roman"/>
          <w:szCs w:val="24"/>
        </w:rPr>
        <w:t>τόλμησαν -άκου τι κακό έκανε ο μητροπολίτης- να υπερασπιστούν την Ορθοδοξία και το</w:t>
      </w:r>
      <w:r>
        <w:rPr>
          <w:rFonts w:eastAsia="Times New Roman" w:cs="Times New Roman"/>
          <w:szCs w:val="24"/>
        </w:rPr>
        <w:t>ν</w:t>
      </w:r>
      <w:r>
        <w:rPr>
          <w:rFonts w:eastAsia="Times New Roman" w:cs="Times New Roman"/>
          <w:szCs w:val="24"/>
        </w:rPr>
        <w:t xml:space="preserve"> Χριστιανισμό. Έγκλημα του μητροπολίτη! Δεν πρέπει να τα λέει αυτά τα πράγματα. Ο μητροπολίτης πρέπει να είναι στην άκρη και να σας αφήνει εσάς να αλωνίζετε! </w:t>
      </w:r>
    </w:p>
    <w:p w14:paraId="56F24C90"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Είδαμε τώρα τε</w:t>
      </w:r>
      <w:r>
        <w:rPr>
          <w:rFonts w:eastAsia="Times New Roman" w:cs="Times New Roman"/>
          <w:szCs w:val="24"/>
        </w:rPr>
        <w:t>λευταία σε μία εφημερίδα, στην «</w:t>
      </w:r>
      <w:r>
        <w:rPr>
          <w:rFonts w:eastAsia="Times New Roman" w:cs="Times New Roman"/>
          <w:szCs w:val="24"/>
        </w:rPr>
        <w:t>ΕΛΕΥΘΕΡΗ ΩΡΑ</w:t>
      </w:r>
      <w:r>
        <w:rPr>
          <w:rFonts w:eastAsia="Times New Roman" w:cs="Times New Roman"/>
          <w:szCs w:val="24"/>
        </w:rPr>
        <w:t xml:space="preserve">», να τους πηγαίνουν από ένα τμήμα αντιρατσιστικής βίας και ρατσιστικής προπαγάνδας -κάτι τέτοιο- μηνυτήριες </w:t>
      </w:r>
      <w:r>
        <w:rPr>
          <w:rFonts w:eastAsia="Times New Roman" w:cs="Times New Roman"/>
          <w:szCs w:val="24"/>
        </w:rPr>
        <w:lastRenderedPageBreak/>
        <w:t>αναφορές για άρθρα που έχει γράψει αυτή η εφημερίδα. Και στα συγκεκριμένα άρθρα δεν έβριζε. Μιλούσε ενα</w:t>
      </w:r>
      <w:r>
        <w:rPr>
          <w:rFonts w:eastAsia="Times New Roman" w:cs="Times New Roman"/>
          <w:szCs w:val="24"/>
        </w:rPr>
        <w:t>ντίον κάποιων συμβάντων που έχουν συμβεί. Για μασονισμό έλεγε μέσα, για σιωνισμό, για κάτι τέτοια κόλπα, για κάποιους από εσάς που εμπλέκονται σε κάτι στοές. Κάτι τέτοια έγραφε η εφημερίδα. Και θέλετε και αυτούς να τους φιμώσετε και να τους σύρετε και αυτο</w:t>
      </w:r>
      <w:r>
        <w:rPr>
          <w:rFonts w:eastAsia="Times New Roman" w:cs="Times New Roman"/>
          <w:szCs w:val="24"/>
        </w:rPr>
        <w:t xml:space="preserve">ύς με χειροπέδες, όπως είχατε σύρει τους Βουλευτές και τον Αρχηγό της Χρυσής Αυγής παλαιότερα. Αλλά δεν σας περνάει. Κάντε ό,τι νομίζετε. Και μητροπολίτες είχατε πάει να τρομοκρατήσετε και σε μερικούς, ίσως, το καταφέρνετε. Υπάρχει, όμως, ένα μεγάλο τμήμα </w:t>
      </w:r>
      <w:r>
        <w:rPr>
          <w:rFonts w:eastAsia="Times New Roman" w:cs="Times New Roman"/>
          <w:szCs w:val="24"/>
        </w:rPr>
        <w:t xml:space="preserve">του ελληνικού λαού το </w:t>
      </w:r>
      <w:r>
        <w:rPr>
          <w:rFonts w:eastAsia="Times New Roman" w:cs="Times New Roman"/>
          <w:szCs w:val="24"/>
        </w:rPr>
        <w:lastRenderedPageBreak/>
        <w:t xml:space="preserve">οποίο δεν σας φοβάται. Σας βλέπει απλά και γελά. Αυτό να το γνωρίζετε. </w:t>
      </w:r>
    </w:p>
    <w:p w14:paraId="56F24C91"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Οι δημοκρατικές κατακτήσεις των Ελλήνων, είπε προηγουμένως ο Αρχηγός της Νέας Δημοκρατίας, ο κ. Μητσοτάκης, δεν πρέπει να χαθούν. Κόπτεται για τις δημοκρατικές κα</w:t>
      </w:r>
      <w:r>
        <w:rPr>
          <w:rFonts w:eastAsia="Times New Roman" w:cs="Times New Roman"/>
          <w:szCs w:val="24"/>
        </w:rPr>
        <w:t>τακτήσεις και γι’ αυτά τα απαράδεκτα, προφανώς, που συνέβησαν αυτές τις μέρες. Όμως, αυτός ο ίδιος είναι Αρχηγός ενός κόμματος που πριν από τρία χρόνια έστελνε εκλεγμένους Βουλευτές στα κάγκελα, χωρίς κανένα στοιχείο εις βάρος τους, μόνο και μόνο γιατί ήτα</w:t>
      </w:r>
      <w:r>
        <w:rPr>
          <w:rFonts w:eastAsia="Times New Roman" w:cs="Times New Roman"/>
          <w:szCs w:val="24"/>
        </w:rPr>
        <w:t>ν Βουλευτές της Χρυσής Αυγής. Εκεί δεν υ</w:t>
      </w:r>
      <w:r>
        <w:rPr>
          <w:rFonts w:eastAsia="Times New Roman" w:cs="Times New Roman"/>
          <w:szCs w:val="24"/>
        </w:rPr>
        <w:lastRenderedPageBreak/>
        <w:t xml:space="preserve">πήρχαν προσωπικά δεδομένα, δεν υπήρχε </w:t>
      </w:r>
      <w:r>
        <w:rPr>
          <w:rFonts w:eastAsia="Times New Roman" w:cs="Times New Roman"/>
          <w:szCs w:val="24"/>
        </w:rPr>
        <w:t>δ</w:t>
      </w:r>
      <w:r>
        <w:rPr>
          <w:rFonts w:eastAsia="Times New Roman" w:cs="Times New Roman"/>
          <w:szCs w:val="24"/>
        </w:rPr>
        <w:t>ημοκρατία, δεν υπήρχε τίποτα. Εκεί, ήσασταν όλοι αγκαλιά. Και τώρα ήσασταν όλοι αγκαλιά στο συγκεκριμένο θέμα.</w:t>
      </w:r>
    </w:p>
    <w:p w14:paraId="56F24C92"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Μας είπε, λοιπόν, ότι πρέπει -επαναλαμβάνω- να σώσει τις δημοκρατι</w:t>
      </w:r>
      <w:r>
        <w:rPr>
          <w:rFonts w:eastAsia="Times New Roman" w:cs="Times New Roman"/>
          <w:szCs w:val="24"/>
        </w:rPr>
        <w:t xml:space="preserve">κές κατακτήσεις των Ελλήνων. </w:t>
      </w:r>
    </w:p>
    <w:p w14:paraId="56F24C93"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Για πείτε μας, δημοκρατική κατάκτηση </w:t>
      </w:r>
      <w:r>
        <w:rPr>
          <w:rFonts w:eastAsia="Times New Roman"/>
          <w:bCs/>
        </w:rPr>
        <w:t>είναι</w:t>
      </w:r>
      <w:r>
        <w:rPr>
          <w:rFonts w:eastAsia="Times New Roman" w:cs="Times New Roman"/>
          <w:szCs w:val="24"/>
        </w:rPr>
        <w:t xml:space="preserve"> και το να ψάχνουν στα σκουπίδια για να φάνε; Αυτό ε</w:t>
      </w:r>
      <w:r>
        <w:rPr>
          <w:rFonts w:eastAsia="Times New Roman"/>
          <w:bCs/>
        </w:rPr>
        <w:t>ίναι</w:t>
      </w:r>
      <w:r>
        <w:rPr>
          <w:rFonts w:eastAsia="Times New Roman" w:cs="Times New Roman"/>
          <w:szCs w:val="24"/>
        </w:rPr>
        <w:t xml:space="preserve"> το δημοκρατικό δικαίωμα που τους έχετε κατοχυρώσει; </w:t>
      </w:r>
      <w:r>
        <w:rPr>
          <w:rFonts w:eastAsia="Times New Roman"/>
          <w:bCs/>
        </w:rPr>
        <w:t>Είναι</w:t>
      </w:r>
      <w:r>
        <w:rPr>
          <w:rFonts w:eastAsia="Times New Roman" w:cs="Times New Roman"/>
          <w:szCs w:val="24"/>
        </w:rPr>
        <w:t xml:space="preserve"> δημοκρατικό τους </w:t>
      </w:r>
      <w:r>
        <w:rPr>
          <w:rFonts w:eastAsia="Times New Roman" w:cs="Times New Roman"/>
          <w:bCs/>
          <w:shd w:val="clear" w:color="auto" w:fill="FFFFFF"/>
        </w:rPr>
        <w:t>δικαίωμα</w:t>
      </w:r>
      <w:r>
        <w:rPr>
          <w:rFonts w:eastAsia="Times New Roman" w:cs="Times New Roman"/>
          <w:szCs w:val="24"/>
        </w:rPr>
        <w:t xml:space="preserve"> να τους κόβετε το ηλεκτρικό; </w:t>
      </w:r>
      <w:r>
        <w:rPr>
          <w:rFonts w:eastAsia="Times New Roman"/>
          <w:bCs/>
        </w:rPr>
        <w:t>Είναι</w:t>
      </w:r>
      <w:r>
        <w:rPr>
          <w:rFonts w:eastAsia="Times New Roman" w:cs="Times New Roman"/>
          <w:szCs w:val="24"/>
        </w:rPr>
        <w:t xml:space="preserve"> δημοκρατ</w:t>
      </w:r>
      <w:r>
        <w:rPr>
          <w:rFonts w:eastAsia="Times New Roman" w:cs="Times New Roman"/>
          <w:szCs w:val="24"/>
        </w:rPr>
        <w:t xml:space="preserve">ικό τους </w:t>
      </w:r>
      <w:r>
        <w:rPr>
          <w:rFonts w:eastAsia="Times New Roman" w:cs="Times New Roman"/>
          <w:bCs/>
          <w:shd w:val="clear" w:color="auto" w:fill="FFFFFF"/>
        </w:rPr>
        <w:t>δικαίωμα</w:t>
      </w:r>
      <w:r>
        <w:rPr>
          <w:rFonts w:eastAsia="Times New Roman" w:cs="Times New Roman"/>
          <w:szCs w:val="24"/>
        </w:rPr>
        <w:t xml:space="preserve">; Αυτά </w:t>
      </w:r>
      <w:r>
        <w:rPr>
          <w:rFonts w:eastAsia="Times New Roman"/>
          <w:bCs/>
        </w:rPr>
        <w:t>είναι</w:t>
      </w:r>
      <w:r>
        <w:rPr>
          <w:rFonts w:eastAsia="Times New Roman" w:cs="Times New Roman"/>
          <w:szCs w:val="24"/>
        </w:rPr>
        <w:t xml:space="preserve">; </w:t>
      </w:r>
    </w:p>
    <w:p w14:paraId="56F24C94"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Λοιπόν, είστε μια διεφθαρμένη </w:t>
      </w:r>
      <w:proofErr w:type="spellStart"/>
      <w:r>
        <w:rPr>
          <w:rFonts w:eastAsia="Times New Roman" w:cs="Times New Roman"/>
          <w:szCs w:val="24"/>
        </w:rPr>
        <w:t>σφιγγοφωλιά</w:t>
      </w:r>
      <w:proofErr w:type="spellEnd"/>
      <w:r>
        <w:rPr>
          <w:rFonts w:eastAsia="Times New Roman" w:cs="Times New Roman"/>
          <w:szCs w:val="24"/>
        </w:rPr>
        <w:t xml:space="preserve">, ανθελληνική. Νομοθετείτε με γνώμονα μόνο το συμφέρον των ευρωπαίων </w:t>
      </w:r>
      <w:r>
        <w:rPr>
          <w:rFonts w:eastAsia="Times New Roman" w:cs="Times New Roman"/>
          <w:szCs w:val="24"/>
        </w:rPr>
        <w:lastRenderedPageBreak/>
        <w:t>και το προσωπικό σας και πρέπει οπωσδήποτε αυτό το πράγμα να τελειώσει. Ο ελληνικός λαός πρέπει να σηκώσει το κεφά</w:t>
      </w:r>
      <w:r>
        <w:rPr>
          <w:rFonts w:eastAsia="Times New Roman" w:cs="Times New Roman"/>
          <w:szCs w:val="24"/>
        </w:rPr>
        <w:t xml:space="preserve">λι του και να αντιδράσει. Είστε φοβισμένα ανθρωπάκια. Κάποιοι είστε ιδεολόγοι μαρξιστές και αριστεροί και για αυτό τα κάνετε όλα αυτά. </w:t>
      </w:r>
      <w:r>
        <w:rPr>
          <w:rFonts w:eastAsia="Times New Roman"/>
          <w:bCs/>
        </w:rPr>
        <w:t>Είναι</w:t>
      </w:r>
      <w:r>
        <w:rPr>
          <w:rFonts w:eastAsia="Times New Roman" w:cs="Times New Roman"/>
          <w:szCs w:val="24"/>
        </w:rPr>
        <w:t xml:space="preserve"> στην ιδεολογία σας και στο πετσί σας. Όμως, </w:t>
      </w:r>
      <w:r>
        <w:rPr>
          <w:rFonts w:eastAsia="Times New Roman" w:cs="Times New Roman"/>
          <w:bCs/>
          <w:shd w:val="clear" w:color="auto" w:fill="FFFFFF"/>
        </w:rPr>
        <w:t>υπάρχουν</w:t>
      </w:r>
      <w:r>
        <w:rPr>
          <w:rFonts w:eastAsia="Times New Roman" w:cs="Times New Roman"/>
          <w:szCs w:val="24"/>
        </w:rPr>
        <w:t xml:space="preserve"> πάρα πολλοί που δεν </w:t>
      </w:r>
      <w:r>
        <w:rPr>
          <w:rFonts w:eastAsia="Times New Roman"/>
          <w:bCs/>
        </w:rPr>
        <w:t>είναι</w:t>
      </w:r>
      <w:r>
        <w:rPr>
          <w:rFonts w:eastAsia="Times New Roman" w:cs="Times New Roman"/>
          <w:szCs w:val="24"/>
        </w:rPr>
        <w:t xml:space="preserve"> μαρξιστές -και ευτυχώς- αλλά, δυστυχ</w:t>
      </w:r>
      <w:r>
        <w:rPr>
          <w:rFonts w:eastAsia="Times New Roman" w:cs="Times New Roman"/>
          <w:szCs w:val="24"/>
        </w:rPr>
        <w:t>ώς</w:t>
      </w:r>
      <w:r>
        <w:rPr>
          <w:rFonts w:eastAsia="Times New Roman" w:cs="Times New Roman"/>
          <w:szCs w:val="24"/>
        </w:rPr>
        <w:t>,</w:t>
      </w:r>
      <w:r>
        <w:rPr>
          <w:rFonts w:eastAsia="Times New Roman" w:cs="Times New Roman"/>
          <w:szCs w:val="24"/>
        </w:rPr>
        <w:t xml:space="preserve"> και αυτοί </w:t>
      </w:r>
      <w:r>
        <w:rPr>
          <w:rFonts w:eastAsia="Times New Roman"/>
          <w:bCs/>
        </w:rPr>
        <w:t>είναι</w:t>
      </w:r>
      <w:r>
        <w:rPr>
          <w:rFonts w:eastAsia="Times New Roman" w:cs="Times New Roman"/>
          <w:szCs w:val="24"/>
        </w:rPr>
        <w:t xml:space="preserve"> φοβισμένοι άνθρωποι, που βλέπουν τα εγκλήματα που κάνουν, που βλέπουν τα αίσχη που κάνουν εις βάρος του ελληνικού λαού, αλλά δεν </w:t>
      </w:r>
      <w:r>
        <w:rPr>
          <w:rFonts w:eastAsia="Times New Roman"/>
          <w:bCs/>
        </w:rPr>
        <w:t>έ</w:t>
      </w:r>
      <w:r>
        <w:rPr>
          <w:rFonts w:eastAsia="Times New Roman" w:cs="Times New Roman"/>
          <w:szCs w:val="24"/>
        </w:rPr>
        <w:t xml:space="preserve">χουν το σθένος να επιτάξουν την προσωπικότητά τους και να πουν ότι αρνούνται να το κάνουν. </w:t>
      </w:r>
    </w:p>
    <w:p w14:paraId="56F24C95"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Πρέπει να αντι</w:t>
      </w:r>
      <w:r>
        <w:rPr>
          <w:rFonts w:eastAsia="Times New Roman" w:cs="Times New Roman"/>
          <w:szCs w:val="24"/>
        </w:rPr>
        <w:t xml:space="preserve">δράσετε, ειδάλλως αυτό που θα μείνει πάνω σε όλους σας εδώ μέσα θα </w:t>
      </w:r>
      <w:r>
        <w:rPr>
          <w:rFonts w:eastAsia="Times New Roman"/>
          <w:bCs/>
        </w:rPr>
        <w:t>είναι</w:t>
      </w:r>
      <w:r>
        <w:rPr>
          <w:rFonts w:eastAsia="Times New Roman" w:cs="Times New Roman"/>
          <w:szCs w:val="24"/>
        </w:rPr>
        <w:t xml:space="preserve"> η αιώνια κατακραυγή των Ελλήνων. </w:t>
      </w:r>
    </w:p>
    <w:p w14:paraId="56F24C96"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Και ένα τελευταίο, για να τελειώσω. Πείτε μας εσείς που τα ξέρετε όλα και που κόπτεστε για το συμφέρον των Ελλήνων, πώς </w:t>
      </w:r>
      <w:r>
        <w:rPr>
          <w:rFonts w:eastAsia="Times New Roman"/>
          <w:bCs/>
        </w:rPr>
        <w:t>είναι</w:t>
      </w:r>
      <w:r>
        <w:rPr>
          <w:rFonts w:eastAsia="Times New Roman" w:cs="Times New Roman"/>
          <w:szCs w:val="24"/>
        </w:rPr>
        <w:t xml:space="preserve"> δυνατόν η Ελλάδα να </w:t>
      </w:r>
      <w:r>
        <w:rPr>
          <w:rFonts w:eastAsia="Times New Roman"/>
          <w:bCs/>
        </w:rPr>
        <w:t>είν</w:t>
      </w:r>
      <w:r>
        <w:rPr>
          <w:rFonts w:eastAsia="Times New Roman"/>
          <w:bCs/>
        </w:rPr>
        <w:t>αι</w:t>
      </w:r>
      <w:r>
        <w:rPr>
          <w:rFonts w:eastAsia="Times New Roman" w:cs="Times New Roman"/>
          <w:szCs w:val="24"/>
        </w:rPr>
        <w:t xml:space="preserve"> σε μια τρομερή ύφεση εδώ και έξι, επτά χρόνια περίπου, πώς </w:t>
      </w:r>
      <w:r>
        <w:rPr>
          <w:rFonts w:eastAsia="Times New Roman"/>
          <w:bCs/>
        </w:rPr>
        <w:t>είναι</w:t>
      </w:r>
      <w:r>
        <w:rPr>
          <w:rFonts w:eastAsia="Times New Roman" w:cs="Times New Roman"/>
          <w:szCs w:val="24"/>
        </w:rPr>
        <w:t xml:space="preserve"> δυνατόν να </w:t>
      </w:r>
      <w:proofErr w:type="spellStart"/>
      <w:r>
        <w:rPr>
          <w:rFonts w:eastAsia="Times New Roman" w:cs="Times New Roman"/>
          <w:szCs w:val="24"/>
        </w:rPr>
        <w:t>αφαιμάζετε</w:t>
      </w:r>
      <w:proofErr w:type="spellEnd"/>
      <w:r>
        <w:rPr>
          <w:rFonts w:eastAsia="Times New Roman" w:cs="Times New Roman"/>
          <w:szCs w:val="24"/>
        </w:rPr>
        <w:t xml:space="preserve"> τον ελληνικό λαό, να του παίρνετε τα πάντα, να πληρώνει φορολογία, να πληρώνει τόκους, να έχει ματώσει κυριολεκτικά και το χρέος της Ελλάδας να αυξάνεται, αντί να μει</w:t>
      </w:r>
      <w:r>
        <w:rPr>
          <w:rFonts w:eastAsia="Times New Roman" w:cs="Times New Roman"/>
          <w:szCs w:val="24"/>
        </w:rPr>
        <w:t>ώνεται;</w:t>
      </w:r>
    </w:p>
    <w:p w14:paraId="56F24C97"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δείχνει ότι δεν έχετε κανένα πρόγραμμα. Αυτό δείχνει ότι όλοι συνεχίζετε πάνω στον ίδιο παρονομαστή που έχετε. Και αυτό το παιχνίδι δεν θα τελειώσει για καλό κανενός. Δυστυχώς αυτή </w:t>
      </w:r>
      <w:r>
        <w:rPr>
          <w:rFonts w:eastAsia="Times New Roman"/>
          <w:bCs/>
        </w:rPr>
        <w:t>είναι</w:t>
      </w:r>
      <w:r>
        <w:rPr>
          <w:rFonts w:eastAsia="Times New Roman" w:cs="Times New Roman"/>
          <w:szCs w:val="24"/>
        </w:rPr>
        <w:t xml:space="preserve"> η πραγματικότητα. </w:t>
      </w:r>
    </w:p>
    <w:p w14:paraId="56F24C98"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Ας μας εξηγήσει, λοιπόν, κάποιος από </w:t>
      </w:r>
      <w:r>
        <w:rPr>
          <w:rFonts w:eastAsia="Times New Roman" w:cs="Times New Roman"/>
          <w:szCs w:val="24"/>
        </w:rPr>
        <w:t xml:space="preserve">εσάς -από τους Υπουργούς Οικονομικών, από διάφορους τεχνοκράτες- πώς </w:t>
      </w:r>
      <w:r>
        <w:rPr>
          <w:rFonts w:eastAsia="Times New Roman"/>
          <w:bCs/>
        </w:rPr>
        <w:t>είναι</w:t>
      </w:r>
      <w:r>
        <w:rPr>
          <w:rFonts w:eastAsia="Times New Roman" w:cs="Times New Roman"/>
          <w:szCs w:val="24"/>
        </w:rPr>
        <w:t xml:space="preserve"> δυνατόν ο </w:t>
      </w:r>
      <w:r>
        <w:rPr>
          <w:rFonts w:eastAsia="Times New Roman"/>
          <w:bCs/>
        </w:rPr>
        <w:t>Έ</w:t>
      </w:r>
      <w:r>
        <w:rPr>
          <w:rFonts w:eastAsia="Times New Roman" w:cs="Times New Roman"/>
          <w:szCs w:val="24"/>
        </w:rPr>
        <w:t xml:space="preserve">λληνας να πληρώνει έξι χρόνια τα πάντα και το χρέος της </w:t>
      </w:r>
      <w:r>
        <w:rPr>
          <w:rFonts w:eastAsia="Times New Roman"/>
          <w:bCs/>
        </w:rPr>
        <w:t>Ε</w:t>
      </w:r>
      <w:r>
        <w:rPr>
          <w:rFonts w:eastAsia="Times New Roman" w:cs="Times New Roman"/>
          <w:szCs w:val="24"/>
        </w:rPr>
        <w:t xml:space="preserve">λλάδος να έχει μεγαλώσει; Και ποιος </w:t>
      </w:r>
      <w:r>
        <w:rPr>
          <w:rFonts w:eastAsia="Times New Roman"/>
          <w:bCs/>
        </w:rPr>
        <w:t>είναι</w:t>
      </w:r>
      <w:r>
        <w:rPr>
          <w:rFonts w:eastAsia="Times New Roman" w:cs="Times New Roman"/>
          <w:szCs w:val="24"/>
        </w:rPr>
        <w:t xml:space="preserve"> ο ορίζοντας που βλέπετε; Πότε θα σταματήσει αυτό; Ποτέ.</w:t>
      </w:r>
    </w:p>
    <w:p w14:paraId="56F24C99" w14:textId="77777777" w:rsidR="00DA1B4D" w:rsidRDefault="004A2815">
      <w:pPr>
        <w:spacing w:after="0" w:line="600" w:lineRule="auto"/>
        <w:ind w:firstLine="720"/>
        <w:jc w:val="both"/>
        <w:rPr>
          <w:rFonts w:eastAsia="Times New Roman" w:cs="Times New Roman"/>
          <w:szCs w:val="24"/>
        </w:rPr>
      </w:pPr>
      <w:r>
        <w:rPr>
          <w:rFonts w:eastAsia="Times New Roman" w:cs="Times New Roman"/>
          <w:bCs/>
          <w:shd w:val="clear" w:color="auto" w:fill="FFFFFF"/>
        </w:rPr>
        <w:t xml:space="preserve">Όμως, </w:t>
      </w:r>
      <w:r>
        <w:rPr>
          <w:rFonts w:eastAsia="Times New Roman" w:cs="Times New Roman"/>
          <w:szCs w:val="24"/>
        </w:rPr>
        <w:t>πάνω σε α</w:t>
      </w:r>
      <w:r>
        <w:rPr>
          <w:rFonts w:eastAsia="Times New Roman" w:cs="Times New Roman"/>
          <w:szCs w:val="24"/>
        </w:rPr>
        <w:t xml:space="preserve">υτό έχετε πατήσει για να ισοπεδώσετε τον Έλληνα όχι μόνο στην καθημερινή του ζωή αλλά και για να </w:t>
      </w:r>
      <w:r>
        <w:rPr>
          <w:rFonts w:eastAsia="Times New Roman" w:cs="Times New Roman"/>
          <w:szCs w:val="24"/>
        </w:rPr>
        <w:lastRenderedPageBreak/>
        <w:t xml:space="preserve">ξεπουλήσετε τα πάντα: λιμάνια, αεροδρόμια και προπαντός συνειδήσεις ανθρώπων. </w:t>
      </w:r>
    </w:p>
    <w:p w14:paraId="56F24C9A"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Θέλετε να τους κάνετε να σκύψουν το κεφάλι και να υποκύψουν σε εσάς. Δεν θα υποκ</w:t>
      </w:r>
      <w:r>
        <w:rPr>
          <w:rFonts w:eastAsia="Times New Roman" w:cs="Times New Roman"/>
          <w:szCs w:val="24"/>
        </w:rPr>
        <w:t xml:space="preserve">ύψουν σε εσάς. Και η Χρυσή Αυγή θα </w:t>
      </w:r>
      <w:r>
        <w:rPr>
          <w:rFonts w:eastAsia="Times New Roman"/>
          <w:bCs/>
        </w:rPr>
        <w:t>είναι</w:t>
      </w:r>
      <w:r>
        <w:rPr>
          <w:rFonts w:eastAsia="Times New Roman" w:cs="Times New Roman"/>
          <w:szCs w:val="24"/>
        </w:rPr>
        <w:t xml:space="preserve"> μπροστάρης σε αυτόν τον αγώνα. </w:t>
      </w:r>
    </w:p>
    <w:p w14:paraId="56F24C9B" w14:textId="77777777" w:rsidR="00DA1B4D" w:rsidRDefault="004A2815">
      <w:pPr>
        <w:spacing w:after="0" w:line="600" w:lineRule="auto"/>
        <w:ind w:firstLine="720"/>
        <w:jc w:val="center"/>
        <w:rPr>
          <w:rFonts w:eastAsia="Times New Roman" w:cs="Times New Roman"/>
          <w:szCs w:val="24"/>
        </w:rPr>
      </w:pPr>
      <w:r>
        <w:rPr>
          <w:rFonts w:eastAsia="Times New Roman" w:cs="Times New Roman"/>
        </w:rPr>
        <w:t>(Χειροκροτήματα από την πτέρυγα της Χρυσής Αυγής)</w:t>
      </w:r>
    </w:p>
    <w:p w14:paraId="56F24C9C" w14:textId="77777777" w:rsidR="00DA1B4D" w:rsidRDefault="004A2815">
      <w:pPr>
        <w:spacing w:after="0" w:line="600" w:lineRule="auto"/>
        <w:ind w:firstLine="720"/>
        <w:jc w:val="both"/>
        <w:rPr>
          <w:rFonts w:eastAsia="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szCs w:val="24"/>
        </w:rPr>
        <w:t>Κυρίες και κύριοι συνάδελφοι</w:t>
      </w:r>
      <w:r>
        <w:rPr>
          <w:rFonts w:eastAsia="Times New Roman" w:cs="Times New Roman"/>
          <w:szCs w:val="24"/>
        </w:rPr>
        <w:t xml:space="preserve">, </w:t>
      </w:r>
      <w:r>
        <w:rPr>
          <w:rFonts w:eastAsia="Times New Roman"/>
          <w:bCs/>
        </w:rPr>
        <w:t>έ</w:t>
      </w:r>
      <w:r>
        <w:rPr>
          <w:rFonts w:eastAsia="Times New Roman" w:cs="Times New Roman"/>
          <w:szCs w:val="24"/>
        </w:rPr>
        <w:t xml:space="preserve">χω την τιμή να ανακοινώσω στο Σώμα ότι η Ειδική Μόνιμη Επιτροπή Περιφερειών, καθώς και η Υποεπιτροπή Νησιωτικών και Ορεινών Περιοχών της Ειδικής Μόνιμης </w:t>
      </w:r>
      <w:r>
        <w:rPr>
          <w:rFonts w:eastAsia="Times New Roman" w:cs="Times New Roman"/>
          <w:szCs w:val="24"/>
        </w:rPr>
        <w:lastRenderedPageBreak/>
        <w:t xml:space="preserve">Επιτροπής Περιφερειών καταθέτουν τις εκθέσεις τους, σύμφωνα με το </w:t>
      </w:r>
      <w:r>
        <w:rPr>
          <w:rFonts w:eastAsia="Times New Roman"/>
          <w:szCs w:val="24"/>
        </w:rPr>
        <w:t>άρθρο</w:t>
      </w:r>
      <w:r>
        <w:rPr>
          <w:rFonts w:eastAsia="Times New Roman" w:cs="Times New Roman"/>
          <w:szCs w:val="24"/>
        </w:rPr>
        <w:t xml:space="preserve"> 43Α, παράγραφος 5 του </w:t>
      </w:r>
      <w:r>
        <w:rPr>
          <w:rFonts w:eastAsia="Times New Roman"/>
          <w:szCs w:val="24"/>
        </w:rPr>
        <w:t>Κανονισμο</w:t>
      </w:r>
      <w:r>
        <w:rPr>
          <w:rFonts w:eastAsia="Times New Roman"/>
          <w:szCs w:val="24"/>
        </w:rPr>
        <w:t xml:space="preserve">ύ της Βουλής. </w:t>
      </w:r>
    </w:p>
    <w:p w14:paraId="56F24C9D" w14:textId="77777777" w:rsidR="00DA1B4D" w:rsidRDefault="004A2815">
      <w:pPr>
        <w:spacing w:after="0" w:line="600" w:lineRule="auto"/>
        <w:ind w:firstLine="720"/>
        <w:jc w:val="both"/>
        <w:rPr>
          <w:rFonts w:eastAsia="Times New Roman"/>
          <w:szCs w:val="24"/>
        </w:rPr>
      </w:pPr>
      <w:r>
        <w:rPr>
          <w:rFonts w:eastAsia="Times New Roman"/>
          <w:szCs w:val="24"/>
        </w:rPr>
        <w:t xml:space="preserve">Οι σχετικές εκθέσεις θα καταχωρισθούν στα Πρακτικά της σημερινής συνεδρίασης. </w:t>
      </w:r>
    </w:p>
    <w:p w14:paraId="56F24C9E" w14:textId="77777777" w:rsidR="00DA1B4D" w:rsidRDefault="004A2815">
      <w:pPr>
        <w:spacing w:after="0" w:line="600" w:lineRule="auto"/>
        <w:ind w:firstLine="720"/>
        <w:jc w:val="both"/>
        <w:rPr>
          <w:rFonts w:eastAsia="Times New Roman"/>
          <w:szCs w:val="24"/>
        </w:rPr>
      </w:pPr>
      <w:r>
        <w:rPr>
          <w:rFonts w:eastAsia="Times New Roman"/>
          <w:szCs w:val="24"/>
        </w:rPr>
        <w:t xml:space="preserve">Τον λόγο έχει ο </w:t>
      </w:r>
      <w:r>
        <w:rPr>
          <w:rFonts w:eastAsia="Times New Roman"/>
          <w:bCs/>
          <w:shd w:val="clear" w:color="auto" w:fill="FFFFFF"/>
        </w:rPr>
        <w:t>Κοινοβουλευτικός Εκπρόσωπος</w:t>
      </w:r>
      <w:r>
        <w:rPr>
          <w:rFonts w:eastAsia="Times New Roman"/>
          <w:szCs w:val="24"/>
        </w:rPr>
        <w:t xml:space="preserve"> των Ανεξαρτήτων Ελλήνων, ο κ. Λαζαρίδης. </w:t>
      </w:r>
    </w:p>
    <w:p w14:paraId="56F24C9F" w14:textId="77777777" w:rsidR="00DA1B4D" w:rsidRDefault="004A2815">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Σας </w:t>
      </w:r>
      <w:r>
        <w:rPr>
          <w:rFonts w:eastAsia="Times New Roman"/>
        </w:rPr>
        <w:t xml:space="preserve">ευχαριστώ, κύριε Πρόεδρε. </w:t>
      </w:r>
      <w:r>
        <w:rPr>
          <w:rFonts w:eastAsia="Times New Roman"/>
          <w:szCs w:val="24"/>
        </w:rPr>
        <w:t xml:space="preserve"> </w:t>
      </w:r>
    </w:p>
    <w:p w14:paraId="56F24CA0" w14:textId="77777777" w:rsidR="00DA1B4D" w:rsidRDefault="004A2815">
      <w:pPr>
        <w:spacing w:after="0" w:line="600" w:lineRule="auto"/>
        <w:ind w:firstLine="720"/>
        <w:jc w:val="both"/>
        <w:rPr>
          <w:rFonts w:eastAsia="Times New Roman"/>
          <w:szCs w:val="24"/>
        </w:rPr>
      </w:pPr>
      <w:r>
        <w:rPr>
          <w:rFonts w:eastAsia="Times New Roman"/>
          <w:szCs w:val="24"/>
        </w:rPr>
        <w:t>Κυρίες και κύριοι Βουλευτές, η κοινωνική συνεταιριστική οικονομία αναπτύσσεται τα τελευταία χρόνια έντονα και φαντά</w:t>
      </w:r>
      <w:r>
        <w:rPr>
          <w:rFonts w:eastAsia="Times New Roman"/>
          <w:szCs w:val="24"/>
        </w:rPr>
        <w:lastRenderedPageBreak/>
        <w:t xml:space="preserve">ζει ως μια χρυσή εφεδρεία στον αγώνα αντιμετώπισης της οικονομικής και κοινωνικής κρίσης, και μάλιστα σε μια περίοδο παρατεταμένης κρίσης. </w:t>
      </w:r>
    </w:p>
    <w:p w14:paraId="56F24CA1" w14:textId="77777777" w:rsidR="00DA1B4D" w:rsidRDefault="004A2815">
      <w:pPr>
        <w:spacing w:after="0" w:line="600" w:lineRule="auto"/>
        <w:ind w:firstLine="720"/>
        <w:jc w:val="both"/>
        <w:rPr>
          <w:rFonts w:eastAsia="Times New Roman"/>
          <w:szCs w:val="24"/>
        </w:rPr>
      </w:pPr>
      <w:r>
        <w:rPr>
          <w:rFonts w:eastAsia="Times New Roman"/>
          <w:szCs w:val="24"/>
        </w:rPr>
        <w:t>Μ</w:t>
      </w:r>
      <w:r>
        <w:rPr>
          <w:rFonts w:eastAsia="Times New Roman"/>
          <w:szCs w:val="24"/>
        </w:rPr>
        <w:t xml:space="preserve">ε το εν λόγω νομοσχέδιο εισάγεται ένα διαφορετικό μοντέλο οργάνωσης της παραγωγής, </w:t>
      </w:r>
      <w:r>
        <w:rPr>
          <w:rFonts w:eastAsia="Times New Roman"/>
          <w:bCs/>
        </w:rPr>
        <w:t>έ</w:t>
      </w:r>
      <w:r>
        <w:rPr>
          <w:rFonts w:eastAsia="Times New Roman"/>
          <w:szCs w:val="24"/>
        </w:rPr>
        <w:t xml:space="preserve">χοντας ως θεμελιώδη αρχή τη συλλογικότητα, το οποίο αναμένουμε να συμβάλει στη δημιουργία νέων θέσεων εργασίας, καθώς και στην ανάπτυξη του ΑΕΠ. </w:t>
      </w:r>
    </w:p>
    <w:p w14:paraId="56F24CA2" w14:textId="77777777" w:rsidR="00DA1B4D" w:rsidRDefault="004A2815">
      <w:pPr>
        <w:spacing w:after="0" w:line="600" w:lineRule="auto"/>
        <w:ind w:firstLine="720"/>
        <w:jc w:val="both"/>
        <w:rPr>
          <w:rFonts w:eastAsia="Times New Roman"/>
          <w:szCs w:val="24"/>
        </w:rPr>
      </w:pPr>
      <w:r>
        <w:rPr>
          <w:rFonts w:eastAsia="Times New Roman"/>
          <w:szCs w:val="24"/>
        </w:rPr>
        <w:t>Η αύξηση της συμμετοχής τω</w:t>
      </w:r>
      <w:r>
        <w:rPr>
          <w:rFonts w:eastAsia="Times New Roman"/>
          <w:szCs w:val="24"/>
        </w:rPr>
        <w:t xml:space="preserve">ν συνεταιριστικών οργανώσεων στην ανάπτυξη της ελληνικής οικονομίας, θεωρείται από την εν λόγω νομοθετική πρόταση απαραίτητη προϋπόθεση για </w:t>
      </w:r>
      <w:r>
        <w:rPr>
          <w:rFonts w:eastAsia="Times New Roman"/>
          <w:szCs w:val="24"/>
        </w:rPr>
        <w:lastRenderedPageBreak/>
        <w:t xml:space="preserve">την επίτευξη αυτού του σκοπού, τη δημιουργία ενός σταθερού περιβάλλοντος για την κοινωνική οικονομία και τις </w:t>
      </w:r>
      <w:r>
        <w:rPr>
          <w:rFonts w:eastAsia="Times New Roman"/>
        </w:rPr>
        <w:t>ανάγκες</w:t>
      </w:r>
      <w:r>
        <w:rPr>
          <w:rFonts w:eastAsia="Times New Roman"/>
          <w:szCs w:val="24"/>
        </w:rPr>
        <w:t xml:space="preserve"> της. </w:t>
      </w:r>
    </w:p>
    <w:p w14:paraId="56F24CA3" w14:textId="77777777" w:rsidR="00DA1B4D" w:rsidRDefault="004A2815">
      <w:pPr>
        <w:spacing w:after="0" w:line="600" w:lineRule="auto"/>
        <w:ind w:firstLine="720"/>
        <w:jc w:val="both"/>
        <w:rPr>
          <w:rFonts w:eastAsia="Times New Roman"/>
          <w:szCs w:val="24"/>
        </w:rPr>
      </w:pPr>
      <w:r>
        <w:rPr>
          <w:rFonts w:eastAsia="Times New Roman"/>
          <w:szCs w:val="24"/>
        </w:rPr>
        <w:t>Στο πλαίσιο που δημιουργείται, λοιπόν, η κοινωνική οικονομία θα αποτελέσει μια εναλλακτική μορφή οικονομίας, που θα κληθεί να διαμορφώσει νέες παραγωγικές σχέσεις για τους συμπολίτες μας, με στόχο μια αποκεντρωμένη κοινωνία, με τη μορφή νέων συνεται</w:t>
      </w:r>
      <w:r>
        <w:rPr>
          <w:rFonts w:eastAsia="Times New Roman"/>
          <w:szCs w:val="24"/>
        </w:rPr>
        <w:t xml:space="preserve">ριστικών συμπράξεων εκμετάλλευσης, μέσω των οποίων θα καταφέρουν να επιβιώσουν στις νέες απαιτήσεις των καιρών και να αναπτυχθούν. </w:t>
      </w:r>
    </w:p>
    <w:p w14:paraId="56F24CA4" w14:textId="77777777" w:rsidR="00DA1B4D" w:rsidRDefault="004A2815">
      <w:pPr>
        <w:spacing w:after="0" w:line="600" w:lineRule="auto"/>
        <w:ind w:firstLine="720"/>
        <w:jc w:val="both"/>
        <w:rPr>
          <w:rFonts w:eastAsia="Times New Roman"/>
          <w:szCs w:val="24"/>
        </w:rPr>
      </w:pPr>
      <w:r>
        <w:rPr>
          <w:rFonts w:eastAsia="Times New Roman"/>
          <w:szCs w:val="24"/>
        </w:rPr>
        <w:t>Προωθούνται, λοιπόν, και στηρίζονται με τα κατάλληλα χρηματοδοτικά εργαλεία συνέργειες και διασύνδεση μεταξύ φο</w:t>
      </w:r>
      <w:r>
        <w:rPr>
          <w:rFonts w:eastAsia="Times New Roman"/>
          <w:szCs w:val="24"/>
        </w:rPr>
        <w:lastRenderedPageBreak/>
        <w:t>ρέων και δικτ</w:t>
      </w:r>
      <w:r>
        <w:rPr>
          <w:rFonts w:eastAsia="Times New Roman"/>
          <w:szCs w:val="24"/>
        </w:rPr>
        <w:t xml:space="preserve">ύων πολιτών για δραστηριότητες οι οποίες αναπτύσσονται είτε στο πλαίσιο της οικονομίας της αγοράς, με στόχευση πάντα την τυπική αγορά, είτε με κοινωνικό προσανατολισμό, για άμεση συμμετοχή, προσωπική δράση και συλλογική ενεργοποίηση. </w:t>
      </w:r>
    </w:p>
    <w:p w14:paraId="56F24CA5"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Με το νέο σχέδιο νόμο</w:t>
      </w:r>
      <w:r>
        <w:rPr>
          <w:rFonts w:eastAsia="Times New Roman" w:cs="Times New Roman"/>
          <w:szCs w:val="24"/>
        </w:rPr>
        <w:t>υ για κοινωνική και αλληλέγγυα οικονομία και την ανάπτυξη των φορέων της, επιδιώκεται να αυξηθεί η συμμετοχή των συνεταιριστικών οργανώσεων στην ανάπτυξη της ελληνικής οικονομίας, θεωρώντας ως απαραίτητη προϋπόθεση για την επίτευξη αυτού του σκοπού τη δημι</w:t>
      </w:r>
      <w:r>
        <w:rPr>
          <w:rFonts w:eastAsia="Times New Roman" w:cs="Times New Roman"/>
          <w:szCs w:val="24"/>
        </w:rPr>
        <w:t xml:space="preserve">ουργία ενός σταθερού περιβάλλοντος, που θα μπορεί να υποστηρίζει </w:t>
      </w:r>
      <w:r>
        <w:rPr>
          <w:rFonts w:eastAsia="Times New Roman" w:cs="Times New Roman"/>
          <w:szCs w:val="24"/>
        </w:rPr>
        <w:lastRenderedPageBreak/>
        <w:t>εμπράκτως την ανάπτυξη των παραγωγικών συνεταιριστικών εγχειρημάτων.</w:t>
      </w:r>
    </w:p>
    <w:p w14:paraId="56F24CA6"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Μπαίνουν, λοιπόν, οι κανόνες για το πώς θα πρέπει να λειτουργούν οι φορείς κοινωνικής και αλληλέγγυας οικονομίας, δίνει ερ</w:t>
      </w:r>
      <w:r>
        <w:rPr>
          <w:rFonts w:eastAsia="Times New Roman" w:cs="Times New Roman"/>
          <w:szCs w:val="24"/>
        </w:rPr>
        <w:t>γαλεία για την ανάπτυξή τους ως παραγωγικών μονάδων που προωθούν τη βιώσιμη ανάπτυξη και την αξιοπρεπή εργασία και προάγει την οικονομική μεταξύ τους συνεργασία.</w:t>
      </w:r>
    </w:p>
    <w:p w14:paraId="56F24CA7"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Απλοποιούνται οι διαδικασίες για τη σύσταση φορέων ΚΑΛΟ -Κοινωνική και Αλληλέγγυα Οικονομία- κ</w:t>
      </w:r>
      <w:r>
        <w:rPr>
          <w:rFonts w:eastAsia="Times New Roman" w:cs="Times New Roman"/>
          <w:szCs w:val="24"/>
        </w:rPr>
        <w:t>αθιστώντας το μητρώο φορέων ΚΑΛΟ, καθώς θα συστήνονται μελλοντικά μέσω των ηλεκτρονικών υπηρεσιών μιας στάσης.</w:t>
      </w:r>
    </w:p>
    <w:p w14:paraId="56F24CA8"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την Προεδρική Έδρα καταλαμβάνει ο Α</w:t>
      </w:r>
      <w:r>
        <w:rPr>
          <w:rFonts w:eastAsia="Times New Roman" w:cs="Times New Roman"/>
          <w:szCs w:val="24"/>
        </w:rPr>
        <w:t>΄</w:t>
      </w:r>
      <w:r>
        <w:rPr>
          <w:rFonts w:eastAsia="Times New Roman" w:cs="Times New Roman"/>
          <w:szCs w:val="24"/>
        </w:rPr>
        <w:t xml:space="preserve"> Αντιπρόεδρος της Βουλής κ. </w:t>
      </w:r>
      <w:r w:rsidRPr="00A90187">
        <w:rPr>
          <w:rFonts w:eastAsia="Times New Roman" w:cs="Times New Roman"/>
          <w:b/>
          <w:szCs w:val="24"/>
        </w:rPr>
        <w:t>ΑΝΑΣΤΑΣΙΟΣ ΚΟΥΡΑΚΗΣ</w:t>
      </w:r>
      <w:r>
        <w:rPr>
          <w:rFonts w:eastAsia="Times New Roman" w:cs="Times New Roman"/>
          <w:szCs w:val="24"/>
        </w:rPr>
        <w:t>)</w:t>
      </w:r>
    </w:p>
    <w:p w14:paraId="56F24CA9"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Με στόχο την απλοποίηση του επιχειρηματικού</w:t>
      </w:r>
      <w:r>
        <w:rPr>
          <w:rFonts w:eastAsia="Times New Roman" w:cs="Times New Roman"/>
          <w:szCs w:val="24"/>
        </w:rPr>
        <w:t xml:space="preserve"> περιβάλλοντος οι </w:t>
      </w:r>
      <w:r>
        <w:rPr>
          <w:rFonts w:eastAsia="Times New Roman" w:cs="Times New Roman"/>
          <w:szCs w:val="24"/>
        </w:rPr>
        <w:t>ΚΟΙΝΣΕΠ</w:t>
      </w:r>
      <w:r>
        <w:rPr>
          <w:rFonts w:eastAsia="Times New Roman" w:cs="Times New Roman"/>
          <w:szCs w:val="24"/>
        </w:rPr>
        <w:t xml:space="preserve"> δεν αποτελούν εξαίρεση στον κανόνα που θέλει όλες τις εμπορικές επιχειρήσεις να εγγράφονται στο Γενικό Εμπορικό Μητρώο, ΓΕΜΗ. Το Γενικό Μητρώο Κοινωνικής Οικονομίας, καθώς και το ΓΕΜΗ, καθίστανται </w:t>
      </w:r>
      <w:r>
        <w:rPr>
          <w:rFonts w:eastAsia="Times New Roman" w:cs="Times New Roman"/>
          <w:szCs w:val="24"/>
        </w:rPr>
        <w:t>ό</w:t>
      </w:r>
      <w:r>
        <w:rPr>
          <w:rFonts w:eastAsia="Times New Roman" w:cs="Times New Roman"/>
          <w:szCs w:val="24"/>
        </w:rPr>
        <w:t>ργανα δημόσιας και διαφανούς παρ</w:t>
      </w:r>
      <w:r>
        <w:rPr>
          <w:rFonts w:eastAsia="Times New Roman" w:cs="Times New Roman"/>
          <w:szCs w:val="24"/>
        </w:rPr>
        <w:t xml:space="preserve">ακολούθησης της πορείας ανάπτυξης και μεταβολής της επιχείρησης, ενώ παράλληλα η </w:t>
      </w:r>
      <w:r>
        <w:rPr>
          <w:rFonts w:eastAsia="Times New Roman" w:cs="Times New Roman"/>
          <w:szCs w:val="24"/>
        </w:rPr>
        <w:t>ΚΟΙΝΣΕΠ</w:t>
      </w:r>
      <w:r>
        <w:rPr>
          <w:rFonts w:eastAsia="Times New Roman" w:cs="Times New Roman"/>
          <w:szCs w:val="24"/>
        </w:rPr>
        <w:t xml:space="preserve"> φροντίζει τη δημοσιοποίηση των προθέσεων και των πεπραγμένων της, προσβλέποντας στην ενημέρωση του κοινωνικού συνόλου </w:t>
      </w:r>
      <w:r>
        <w:rPr>
          <w:rFonts w:eastAsia="Times New Roman" w:cs="Times New Roman"/>
          <w:szCs w:val="24"/>
        </w:rPr>
        <w:lastRenderedPageBreak/>
        <w:t>για το επωφελές κοινωνικά έργο της, όπως και στην</w:t>
      </w:r>
      <w:r>
        <w:rPr>
          <w:rFonts w:eastAsia="Times New Roman" w:cs="Times New Roman"/>
          <w:szCs w:val="24"/>
        </w:rPr>
        <w:t xml:space="preserve"> παρακίνηση της κοινωνίας, προκειμένου να συμμετέχει ενεργά στην ικανοποίηση των κοινωνικών στόχων της επιχείρησης.</w:t>
      </w:r>
    </w:p>
    <w:p w14:paraId="56F24CAA"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Από τις σημαντικότερες διατάξεις είναι η σύσταση του Ταμείου Κοινωνικής Οικονομίας με πόρους εθνικούς, αλλά και κοινοτικούς, με το </w:t>
      </w:r>
      <w:r>
        <w:rPr>
          <w:rFonts w:eastAsia="Times New Roman" w:cs="Times New Roman"/>
          <w:szCs w:val="24"/>
        </w:rPr>
        <w:t>τ</w:t>
      </w:r>
      <w:r>
        <w:rPr>
          <w:rFonts w:eastAsia="Times New Roman" w:cs="Times New Roman"/>
          <w:szCs w:val="24"/>
        </w:rPr>
        <w:t>αμείο να</w:t>
      </w:r>
      <w:r>
        <w:rPr>
          <w:rFonts w:eastAsia="Times New Roman" w:cs="Times New Roman"/>
          <w:szCs w:val="24"/>
        </w:rPr>
        <w:t xml:space="preserve"> υποστηρίζει αυτούς που δεν έχουν πρόσβαση στο τραπεζικό σύστημα.</w:t>
      </w:r>
    </w:p>
    <w:p w14:paraId="56F24CAB"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η κοινωνική και αλληλέγγυα οικονομία μπορεί να είναι μια πραγματική εναλλακτική λύση, δημιουργώντας μεγάλο αριθμό νέων θέσεων εργασίας και κοι</w:t>
      </w:r>
      <w:r>
        <w:rPr>
          <w:rFonts w:eastAsia="Times New Roman" w:cs="Times New Roman"/>
          <w:szCs w:val="24"/>
        </w:rPr>
        <w:lastRenderedPageBreak/>
        <w:t>νωνικών σχέσεων στη</w:t>
      </w:r>
      <w:r>
        <w:rPr>
          <w:rFonts w:eastAsia="Times New Roman" w:cs="Times New Roman"/>
          <w:szCs w:val="24"/>
        </w:rPr>
        <w:t xml:space="preserve"> βάση της δικαιοσύνης, της ανακατανομής του πλούτου, της αμοιβαιότητας και της κοινωνικής συνοχής.</w:t>
      </w:r>
    </w:p>
    <w:p w14:paraId="56F24CAC"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Εφόσον ο συνεταιρισμός δημιουργήσει την κατάλληλη δομή και οργάνωση, μπορεί να τα καταφέρει και στα τελευταία στάδια του προϊόντος, στη διάθεση. Αυτό θα έχει</w:t>
      </w:r>
      <w:r>
        <w:rPr>
          <w:rFonts w:eastAsia="Times New Roman" w:cs="Times New Roman"/>
          <w:szCs w:val="24"/>
        </w:rPr>
        <w:t xml:space="preserve"> θετικό αποτέλεσμα τόσο για τον παραγωγό, όσο και για τον καταναλωτή. Και οι συνθήκες μ</w:t>
      </w:r>
      <w:r>
        <w:rPr>
          <w:rFonts w:eastAsia="Times New Roman" w:cs="Times New Roman"/>
          <w:szCs w:val="24"/>
        </w:rPr>
        <w:t>ά</w:t>
      </w:r>
      <w:r>
        <w:rPr>
          <w:rFonts w:eastAsia="Times New Roman" w:cs="Times New Roman"/>
          <w:szCs w:val="24"/>
        </w:rPr>
        <w:t>ς εξασφαλίζουν μια μοναδική ευκαιρία, να δείξουμε ότι δεν πρόκειται μόνο για μια αλληλέγγυα διαχείριση των συνεπειών της κρίσης, αλλά για αναζήτηση μιας καλύτερης συνερ</w:t>
      </w:r>
      <w:r>
        <w:rPr>
          <w:rFonts w:eastAsia="Times New Roman" w:cs="Times New Roman"/>
          <w:szCs w:val="24"/>
        </w:rPr>
        <w:t>γατικής οικονομίας, που μπορεί να αποτελέσει και τη βάση μιας νέας, βιώσιμης ελληνικής οικονομίας.</w:t>
      </w:r>
    </w:p>
    <w:p w14:paraId="56F24CAD"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δεχόμαστε θετικά όλες αυτές τις βελτιώσεις, τις οποίες έχετε κάνει, γιατί είναι προς τη σωστή κατεύθυνση και δείχνει ότι ο διάλογος που κάνουμ</w:t>
      </w:r>
      <w:r>
        <w:rPr>
          <w:rFonts w:eastAsia="Times New Roman" w:cs="Times New Roman"/>
          <w:szCs w:val="24"/>
        </w:rPr>
        <w:t>ε εδώ, στη Βουλή, είναι διάλογος ουσιαστικός, γόνιμος και λαμβάνετε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σας αυτά που σας προτείνουμε.</w:t>
      </w:r>
    </w:p>
    <w:p w14:paraId="56F24CAE"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Οι Ανεξάρτητοι Έλληνες στηρίζουμε το νομοσχέδιο του Υπουργείου Εργασίας.</w:t>
      </w:r>
    </w:p>
    <w:p w14:paraId="56F24CAF"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Ευχαριστώ.</w:t>
      </w:r>
    </w:p>
    <w:p w14:paraId="56F24CB0"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πολύ τον κ. Γεώργι</w:t>
      </w:r>
      <w:r>
        <w:rPr>
          <w:rFonts w:eastAsia="Times New Roman" w:cs="Times New Roman"/>
          <w:szCs w:val="24"/>
        </w:rPr>
        <w:t>ο Λαζαρίδη, Κοινοβουλευτικό Εκπρόσωπο των Ανεξάρτητων Ελλήνων.</w:t>
      </w:r>
    </w:p>
    <w:p w14:paraId="56F24CB1"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Προχωρούμε στον κατάλογο.</w:t>
      </w:r>
    </w:p>
    <w:p w14:paraId="56F24CB2"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κ. Νικόλαος </w:t>
      </w:r>
      <w:proofErr w:type="spellStart"/>
      <w:r>
        <w:rPr>
          <w:rFonts w:eastAsia="Times New Roman" w:cs="Times New Roman"/>
          <w:szCs w:val="24"/>
        </w:rPr>
        <w:t>Μανιός</w:t>
      </w:r>
      <w:proofErr w:type="spellEnd"/>
      <w:r>
        <w:rPr>
          <w:rFonts w:eastAsia="Times New Roman" w:cs="Times New Roman"/>
          <w:szCs w:val="24"/>
        </w:rPr>
        <w:t>, Βουλευτής του ΣΥΡΙΖΑ, έχει τον λόγο για επτά λεπτά.</w:t>
      </w:r>
    </w:p>
    <w:p w14:paraId="56F24CB3" w14:textId="77777777" w:rsidR="00DA1B4D" w:rsidRDefault="004A28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ΝΙΚΟΛΑΟΣ ΜΑΝΙΟΣ: </w:t>
      </w:r>
      <w:r>
        <w:rPr>
          <w:rFonts w:eastAsia="Times New Roman" w:cs="Times New Roman"/>
          <w:szCs w:val="24"/>
        </w:rPr>
        <w:t>Αυτόν τον υπερβολικό τόνο περί δικτατορίας, χούντας, παρακρατικών κ</w:t>
      </w:r>
      <w:r>
        <w:rPr>
          <w:rFonts w:eastAsia="Times New Roman" w:cs="Times New Roman"/>
          <w:szCs w:val="24"/>
        </w:rPr>
        <w:t>.</w:t>
      </w:r>
      <w:r>
        <w:rPr>
          <w:rFonts w:eastAsia="Times New Roman" w:cs="Times New Roman"/>
          <w:szCs w:val="24"/>
        </w:rPr>
        <w:t xml:space="preserve">λπ. μην </w:t>
      </w:r>
      <w:r>
        <w:rPr>
          <w:rFonts w:eastAsia="Times New Roman" w:cs="Times New Roman"/>
          <w:szCs w:val="24"/>
        </w:rPr>
        <w:t>τον επαναλαμβάνετε συνέχεια, διότι μας ξυπνούν μνήμες και θα πάμε να κρυφτούμε πάλι και θα αρχίσουμε ανταρτοπόλεμο. Για όνομα του Θεού! Δεν θυμάμαι στην ηλικία που έχω φθάσει -δεν τη μαρτυράω, όλοι την ξέρετε- να υπήρξε ποτέ περίοδος με μεγαλύτερη άνεση κι</w:t>
      </w:r>
      <w:r>
        <w:rPr>
          <w:rFonts w:eastAsia="Times New Roman" w:cs="Times New Roman"/>
          <w:szCs w:val="24"/>
        </w:rPr>
        <w:t xml:space="preserve">νήσεων και λόγου. </w:t>
      </w:r>
    </w:p>
    <w:p w14:paraId="56F24CB4" w14:textId="77777777" w:rsidR="00DA1B4D" w:rsidRDefault="004A28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Εάν θεωρούμε </w:t>
      </w:r>
      <w:r>
        <w:rPr>
          <w:rFonts w:eastAsia="Times New Roman" w:cs="Times New Roman"/>
          <w:szCs w:val="24"/>
        </w:rPr>
        <w:t>δ</w:t>
      </w:r>
      <w:r>
        <w:rPr>
          <w:rFonts w:eastAsia="Times New Roman" w:cs="Times New Roman"/>
          <w:szCs w:val="24"/>
        </w:rPr>
        <w:t>ημοκρατία την ασυδοσία που είχαν είκοσι επτά χρόνια οι τηλεοπτικοί σταθμοί, τότε είμαστε σε διαφορετι</w:t>
      </w:r>
      <w:r>
        <w:rPr>
          <w:rFonts w:eastAsia="Times New Roman" w:cs="Times New Roman"/>
          <w:szCs w:val="24"/>
        </w:rPr>
        <w:lastRenderedPageBreak/>
        <w:t xml:space="preserve">κές κατευθύνσεις και έχουμε διαφορετικές αντιλήψεις. Εάν </w:t>
      </w:r>
      <w:r>
        <w:rPr>
          <w:rFonts w:eastAsia="Times New Roman" w:cs="Times New Roman"/>
          <w:szCs w:val="24"/>
        </w:rPr>
        <w:t>δ</w:t>
      </w:r>
      <w:r>
        <w:rPr>
          <w:rFonts w:eastAsia="Times New Roman" w:cs="Times New Roman"/>
          <w:szCs w:val="24"/>
        </w:rPr>
        <w:t>ημοκρατία είναι να βγαίνουν αυτοί οι σταθμοί και να παραποιούν λ</w:t>
      </w:r>
      <w:r>
        <w:rPr>
          <w:rFonts w:eastAsia="Times New Roman" w:cs="Times New Roman"/>
          <w:szCs w:val="24"/>
        </w:rPr>
        <w:t xml:space="preserve">όγους και έργα ανθρώπων -και δεν ήταν μόνο εναντίον μας, κάποτε ήταν εναντίον άλλων κομμάτων- σε αυτό εμείς διαφωνούμε. </w:t>
      </w:r>
    </w:p>
    <w:p w14:paraId="56F24CB5" w14:textId="77777777" w:rsidR="00DA1B4D" w:rsidRDefault="004A28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Άλλο πράγμα είναι η </w:t>
      </w:r>
      <w:r>
        <w:rPr>
          <w:rFonts w:eastAsia="Times New Roman" w:cs="Times New Roman"/>
          <w:szCs w:val="24"/>
        </w:rPr>
        <w:t>δ</w:t>
      </w:r>
      <w:r>
        <w:rPr>
          <w:rFonts w:eastAsia="Times New Roman" w:cs="Times New Roman"/>
          <w:szCs w:val="24"/>
        </w:rPr>
        <w:t xml:space="preserve">ημοκρατία. Η </w:t>
      </w:r>
      <w:r>
        <w:rPr>
          <w:rFonts w:eastAsia="Times New Roman" w:cs="Times New Roman"/>
          <w:szCs w:val="24"/>
        </w:rPr>
        <w:t>δ</w:t>
      </w:r>
      <w:r>
        <w:rPr>
          <w:rFonts w:eastAsia="Times New Roman" w:cs="Times New Roman"/>
          <w:szCs w:val="24"/>
        </w:rPr>
        <w:t xml:space="preserve">ημοκρατία έχει κανόνες. Μόνο στην Ελλάδα </w:t>
      </w:r>
      <w:r>
        <w:rPr>
          <w:rFonts w:eastAsia="Times New Roman" w:cs="Times New Roman"/>
          <w:szCs w:val="24"/>
        </w:rPr>
        <w:t>δ</w:t>
      </w:r>
      <w:r>
        <w:rPr>
          <w:rFonts w:eastAsia="Times New Roman" w:cs="Times New Roman"/>
          <w:szCs w:val="24"/>
        </w:rPr>
        <w:t>ημοκρατία σημαίνει ότι όποιος μπορεί να κλέψει, κλέβει. Υπ</w:t>
      </w:r>
      <w:r>
        <w:rPr>
          <w:rFonts w:eastAsia="Times New Roman" w:cs="Times New Roman"/>
          <w:szCs w:val="24"/>
        </w:rPr>
        <w:t xml:space="preserve">ήρχε εκείνη η παροιμία που έλεγε: «Μπορείς να κλέψεις; Κλέψε! Μπορείς να κρύψεις; Κάτσε εκεί που κάθεσαι!». </w:t>
      </w:r>
    </w:p>
    <w:p w14:paraId="56F24CB6" w14:textId="77777777" w:rsidR="00DA1B4D" w:rsidRDefault="004A28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Μέχρι τώρα, λοιπόν, μας μάθατε ότι εσείς μπορούσατε και να κλέβετε και να κρύβετε. Όχι να κρύβετε για την ακρίβεια, </w:t>
      </w:r>
      <w:r>
        <w:rPr>
          <w:rFonts w:eastAsia="Times New Roman" w:cs="Times New Roman"/>
          <w:szCs w:val="24"/>
        </w:rPr>
        <w:lastRenderedPageBreak/>
        <w:t>αλλά να τα βγάζετε έξω ή να φτι</w:t>
      </w:r>
      <w:r>
        <w:rPr>
          <w:rFonts w:eastAsia="Times New Roman" w:cs="Times New Roman"/>
          <w:szCs w:val="24"/>
        </w:rPr>
        <w:t>άχνετε τεράστιες φαραωνικές βίλες και να παρουσιάζετε ότι βγήκαν από κάποιο μισθό κ</w:t>
      </w:r>
      <w:r>
        <w:rPr>
          <w:rFonts w:eastAsia="Times New Roman" w:cs="Times New Roman"/>
          <w:szCs w:val="24"/>
        </w:rPr>
        <w:t>αι λοιπά</w:t>
      </w:r>
      <w:r>
        <w:rPr>
          <w:rFonts w:eastAsia="Times New Roman" w:cs="Times New Roman"/>
          <w:szCs w:val="24"/>
        </w:rPr>
        <w:t xml:space="preserve">. </w:t>
      </w:r>
    </w:p>
    <w:p w14:paraId="56F24CB7" w14:textId="77777777" w:rsidR="00DA1B4D" w:rsidRDefault="004A28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Ας έρθουμε λίγο στο προκείμενο. Το προκείμενο είναι αυτή η νομοθετική προσπάθεια η οποία έχει τύχει ευρείας -</w:t>
      </w:r>
      <w:proofErr w:type="spellStart"/>
      <w:r>
        <w:rPr>
          <w:rFonts w:eastAsia="Times New Roman" w:cs="Times New Roman"/>
          <w:szCs w:val="24"/>
        </w:rPr>
        <w:t>ευρυτάτης</w:t>
      </w:r>
      <w:proofErr w:type="spellEnd"/>
      <w:r>
        <w:rPr>
          <w:rFonts w:eastAsia="Times New Roman" w:cs="Times New Roman"/>
          <w:szCs w:val="24"/>
        </w:rPr>
        <w:t>, θα έλεγα, αν το συγκρίνουμε με τα προηγούμ</w:t>
      </w:r>
      <w:r>
        <w:rPr>
          <w:rFonts w:eastAsia="Times New Roman" w:cs="Times New Roman"/>
          <w:szCs w:val="24"/>
        </w:rPr>
        <w:t xml:space="preserve">ενα- αποδοχής από τα κόμματα. </w:t>
      </w:r>
    </w:p>
    <w:p w14:paraId="56F24CB8" w14:textId="77777777" w:rsidR="00DA1B4D" w:rsidRDefault="004A28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Θα ήθελα να μη σταθώ στις λεπτομέρειες του νόμου, αλλά να μπω σε ένα θέμα που μοιάζει ότι είναι λίγο θεωρητικό, αλλά δεν είναι καθόλου θεωρητικό.</w:t>
      </w:r>
    </w:p>
    <w:p w14:paraId="56F24CB9" w14:textId="77777777" w:rsidR="00DA1B4D" w:rsidRDefault="004A28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Έχουμε καπιταλισμό. Μπορεί να το αρνηθεί κανείς αυτό; Όχι. Ο καπιταλισμός είναι γεννημένος για να εκμεταλλεύεται </w:t>
      </w:r>
      <w:r>
        <w:rPr>
          <w:rFonts w:eastAsia="Times New Roman" w:cs="Times New Roman"/>
          <w:szCs w:val="24"/>
        </w:rPr>
        <w:lastRenderedPageBreak/>
        <w:t>τον άνθρωπο. Έλα, όμως, που ο καπιταλισμός, που έχει μια προϊστορία και τετρακόσια χρόνια, πριν και από τη Γαλλική Επανάσταση που η αστική τάξη</w:t>
      </w:r>
      <w:r>
        <w:rPr>
          <w:rFonts w:eastAsia="Times New Roman" w:cs="Times New Roman"/>
          <w:szCs w:val="24"/>
        </w:rPr>
        <w:t xml:space="preserve"> πήρε την εξουσία, έχει τα πάνω του και τα κάτω του. Ο καπιταλισμός έβαλε τις γυναίκες να πάνε να μάθουν γράμματα. Ο καπιταλισμός έδωσε τις εκλογές. Ο καπιταλισμός έδωσε κάποια πράγματα, όταν ήταν πιεσμένος ή όταν του χρειάζονταν. </w:t>
      </w:r>
    </w:p>
    <w:p w14:paraId="56F24CBA" w14:textId="77777777" w:rsidR="00DA1B4D" w:rsidRDefault="004A28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Τώρα τι κάνει ο καπιταλι</w:t>
      </w:r>
      <w:r>
        <w:rPr>
          <w:rFonts w:eastAsia="Times New Roman" w:cs="Times New Roman"/>
          <w:szCs w:val="24"/>
        </w:rPr>
        <w:t xml:space="preserve">σμός; Εξαθλιώνει τις κοινωνίες και κάνει </w:t>
      </w:r>
      <w:proofErr w:type="spellStart"/>
      <w:r>
        <w:rPr>
          <w:rFonts w:eastAsia="Times New Roman" w:cs="Times New Roman"/>
          <w:szCs w:val="24"/>
        </w:rPr>
        <w:t>υπερσυγκέντρωση</w:t>
      </w:r>
      <w:proofErr w:type="spellEnd"/>
      <w:r>
        <w:rPr>
          <w:rFonts w:eastAsia="Times New Roman" w:cs="Times New Roman"/>
          <w:szCs w:val="24"/>
        </w:rPr>
        <w:t xml:space="preserve"> πλούτου, σε βαθμό που θα εκραγεί ο ίδιος ο καπιταλισμός. Και δεν ξέρουμε τι θα προκύψει. Ένας γνωστός Καναδός αστός οικονομολόγος είπε ότι θα ζήσουμε </w:t>
      </w:r>
      <w:r>
        <w:rPr>
          <w:rFonts w:eastAsia="Times New Roman" w:cs="Times New Roman"/>
          <w:szCs w:val="24"/>
        </w:rPr>
        <w:lastRenderedPageBreak/>
        <w:t>το εξής φαινόμενο: Ένα κοινωνικό σύστημα, όπως εί</w:t>
      </w:r>
      <w:r>
        <w:rPr>
          <w:rFonts w:eastAsia="Times New Roman" w:cs="Times New Roman"/>
          <w:szCs w:val="24"/>
        </w:rPr>
        <w:t xml:space="preserve">ναι ο καπιταλισμός, να ανατραπεί από το ίδιο κοινωνικό σύστημα που θα είναι πάλι ο καπιταλισμός. </w:t>
      </w:r>
    </w:p>
    <w:p w14:paraId="56F24CBB" w14:textId="77777777" w:rsidR="00DA1B4D" w:rsidRDefault="004A28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Τι είναι αυτό που πάμε να κάνουμε; Υπήρξε και παλαιότερη νομοθέτηση, το νομοθετούμε και τώρα. Πάμε να κινηθούμε ανάμεσα στις χαραμάδες, στις ρωγμές που έχει α</w:t>
      </w:r>
      <w:r>
        <w:rPr>
          <w:rFonts w:eastAsia="Times New Roman" w:cs="Times New Roman"/>
          <w:szCs w:val="24"/>
        </w:rPr>
        <w:t xml:space="preserve">υτός ο καπιταλισμός, γιατί έχει ρωγμές, δεν είναι συμπαγής και ανίκητος. Αν παραδεχθούμε ότι δεν μπορούμε να κάνουμε τίποτα στην κοινωνία που δεν θα είναι κατευθείαν η ανατροπή του καπιταλισμού, είναι σαν να παραδινόμαστε άνευ όρων. </w:t>
      </w:r>
    </w:p>
    <w:p w14:paraId="56F24CBC" w14:textId="77777777" w:rsidR="00DA1B4D" w:rsidRDefault="004A28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Ο καπιταλισμός έχει τα</w:t>
      </w:r>
      <w:r>
        <w:rPr>
          <w:rFonts w:eastAsia="Times New Roman" w:cs="Times New Roman"/>
          <w:szCs w:val="24"/>
        </w:rPr>
        <w:t xml:space="preserve"> θετικά του: Κάποιοι θα βρουν δουλειά, κάπως θα αυξηθεί το ΑΕΠ κ</w:t>
      </w:r>
      <w:r>
        <w:rPr>
          <w:rFonts w:eastAsia="Times New Roman" w:cs="Times New Roman"/>
          <w:szCs w:val="24"/>
        </w:rPr>
        <w:t>.</w:t>
      </w:r>
      <w:r>
        <w:rPr>
          <w:rFonts w:eastAsia="Times New Roman" w:cs="Times New Roman"/>
          <w:szCs w:val="24"/>
        </w:rPr>
        <w:t xml:space="preserve">λπ.. Έχει ένα άλλο, πολύ πιο </w:t>
      </w:r>
      <w:r>
        <w:rPr>
          <w:rFonts w:eastAsia="Times New Roman" w:cs="Times New Roman"/>
          <w:szCs w:val="24"/>
        </w:rPr>
        <w:lastRenderedPageBreak/>
        <w:t xml:space="preserve">θετικό που δεν το σχολιάζουμε: Εξοικειώνει την κοινωνία </w:t>
      </w:r>
      <w:r>
        <w:rPr>
          <w:rFonts w:eastAsia="Times New Roman" w:cs="Times New Roman"/>
          <w:szCs w:val="24"/>
        </w:rPr>
        <w:t>σ</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 xml:space="preserve">πνεύμα συνεργασίας, διότι ένα από τα μεγάλα κακά του καπιταλισμού είναι ο ατομισμός και η ανταγωνιστικότητα, ο ένας να φάει τον άλλο, το μεγάλο ψάρι τρώει το μικρό. Η συνεργατική ιδεολογία είναι σε άλλο δρόμο. Δεν σημαίνει ότι ένας νόμος για την κοινωνική </w:t>
      </w:r>
      <w:r>
        <w:rPr>
          <w:rFonts w:eastAsia="Times New Roman" w:cs="Times New Roman"/>
          <w:szCs w:val="24"/>
        </w:rPr>
        <w:t xml:space="preserve">και την αλληλέγγυα οικονομία θα φέρει τον καπιταλισμό. Αυτές είναι επιπόλαιες σκέψεις. Δείχνει, όμως, πρότυπα οργάνωσης της κοινωνίας, τα οποία πρέπει να τα πρεσβεύουμε, να τα πιστεύουμε, να τα δημιουργούμε, διότι αν ποτέ και όταν έρθει ο καπιταλισμός, θα </w:t>
      </w:r>
      <w:r>
        <w:rPr>
          <w:rFonts w:eastAsia="Times New Roman" w:cs="Times New Roman"/>
          <w:szCs w:val="24"/>
        </w:rPr>
        <w:t xml:space="preserve">έχει μια άλλη αντίληψη. Διότι δεν είμαστε γεννημένοι εν </w:t>
      </w:r>
      <w:proofErr w:type="spellStart"/>
      <w:r>
        <w:rPr>
          <w:rFonts w:eastAsia="Times New Roman" w:cs="Times New Roman"/>
          <w:szCs w:val="24"/>
        </w:rPr>
        <w:t>κενώ</w:t>
      </w:r>
      <w:proofErr w:type="spellEnd"/>
      <w:r>
        <w:rPr>
          <w:rFonts w:eastAsia="Times New Roman" w:cs="Times New Roman"/>
          <w:szCs w:val="24"/>
        </w:rPr>
        <w:t xml:space="preserve">. Έχουν προϋπάρξει επαναστάσεις που εγκαθίδρυσαν τον σοσιαλισμό. Δεν είχε, όμως, όλα τα </w:t>
      </w:r>
      <w:r>
        <w:rPr>
          <w:rFonts w:eastAsia="Times New Roman" w:cs="Times New Roman"/>
          <w:szCs w:val="24"/>
        </w:rPr>
        <w:lastRenderedPageBreak/>
        <w:t>πλέγματα, όλες τις δομές, όλους τους θεσμούς που έπρεπε να έχει ο σοσιαλισμός, για να ευημερήσει και να κυρι</w:t>
      </w:r>
      <w:r>
        <w:rPr>
          <w:rFonts w:eastAsia="Times New Roman" w:cs="Times New Roman"/>
          <w:szCs w:val="24"/>
        </w:rPr>
        <w:t>αρχήσει σε όλο</w:t>
      </w:r>
      <w:r>
        <w:rPr>
          <w:rFonts w:eastAsia="Times New Roman" w:cs="Times New Roman"/>
          <w:szCs w:val="24"/>
        </w:rPr>
        <w:t>ν</w:t>
      </w:r>
      <w:r>
        <w:rPr>
          <w:rFonts w:eastAsia="Times New Roman" w:cs="Times New Roman"/>
          <w:szCs w:val="24"/>
        </w:rPr>
        <w:t xml:space="preserve"> τον κόσμο. </w:t>
      </w:r>
    </w:p>
    <w:p w14:paraId="56F24CBD" w14:textId="77777777" w:rsidR="00DA1B4D" w:rsidRDefault="004A28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Είναι μια μεγάλη κουβέντα αυτή και δεν την κάνουμε γενικώς και αορίστως. Την κάνουμε γιατί είναι δείγμα γραφής η έννοια της κοινωνικής οικονομίας. </w:t>
      </w:r>
    </w:p>
    <w:p w14:paraId="56F24CBE" w14:textId="77777777" w:rsidR="00DA1B4D" w:rsidRDefault="004A28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Τολμώ να πω </w:t>
      </w:r>
      <w:r>
        <w:rPr>
          <w:rFonts w:eastAsia="Times New Roman" w:cs="Times New Roman"/>
          <w:szCs w:val="24"/>
        </w:rPr>
        <w:t>ότι ό</w:t>
      </w:r>
      <w:r>
        <w:rPr>
          <w:rFonts w:eastAsia="Times New Roman" w:cs="Times New Roman"/>
          <w:szCs w:val="24"/>
        </w:rPr>
        <w:t>ταν μέσα στην κρίση ξεκίνησαν οι κινήσεις αλληλεγγύης -κοινωνικ</w:t>
      </w:r>
      <w:r>
        <w:rPr>
          <w:rFonts w:eastAsia="Times New Roman" w:cs="Times New Roman"/>
          <w:szCs w:val="24"/>
        </w:rPr>
        <w:t xml:space="preserve">ά ιατρεία, κοινωνικά φαρμακεία και λοιπά- πολλοί φίλοι και σύντροφοι έλεγαν ότι αυτό είναι μια χριστιανική αντίληψη της ελεημοσύνης. </w:t>
      </w:r>
    </w:p>
    <w:p w14:paraId="56F24CBF"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Η απάντηση είναι ότι είναι αναγκαία. Η κοινωνία οργανώνεται και πρέπει να σωθεί από την καταστροφή. Και το κυριότερο κι εκ</w:t>
      </w:r>
      <w:r>
        <w:rPr>
          <w:rFonts w:eastAsia="Times New Roman" w:cs="Times New Roman"/>
          <w:szCs w:val="24"/>
        </w:rPr>
        <w:t>εί είναι ότι αυτές οι δομές αλληλεγγύης δείχνουν μια άλλη λογική συγκρότησης. Δεν είναι του τύπου, «Φτιάχνω ένα περιφερειακό ιατρείο και ορίζω από την κεντρική εξουσία όλους τους κανόνες διοίκησης», αλλά από την ίδια την κοινωνία οικοδομείται αυτός ο θεσμό</w:t>
      </w:r>
      <w:r>
        <w:rPr>
          <w:rFonts w:eastAsia="Times New Roman" w:cs="Times New Roman"/>
          <w:szCs w:val="24"/>
        </w:rPr>
        <w:t>ς, ο οποίος εκπαιδεύει τους ανθρώπους ότι πρέπει να συμμετάσχουν. Δεν είναι η ανάθεση, «Ας φτιάξει το κράτος το νοσοκομείο, ας το διοικήσει το κράτος και ας είναι πλουσιοπάροχα αυτά που μας προσφέρει». Όχι. Και οικονομική κρίση να μην έχουμε, πρέπει να εκπ</w:t>
      </w:r>
      <w:r>
        <w:rPr>
          <w:rFonts w:eastAsia="Times New Roman" w:cs="Times New Roman"/>
          <w:szCs w:val="24"/>
        </w:rPr>
        <w:t xml:space="preserve">αιδευτούμε, να κατανοήσουμε την αναγκαιότητα ότι εμείς είμαστε υποχρεωμένοι ως </w:t>
      </w:r>
      <w:r>
        <w:rPr>
          <w:rFonts w:eastAsia="Times New Roman" w:cs="Times New Roman"/>
          <w:szCs w:val="24"/>
        </w:rPr>
        <w:lastRenderedPageBreak/>
        <w:t xml:space="preserve">πολίτες -όχι ως αριστεροί και δεξιοί, αλλά ως πολίτες- να βάλουμε το χέρι μας, τη σκέψη μας και τη δράση μας στη λειτουργία ενός νοσοκομείου. </w:t>
      </w:r>
    </w:p>
    <w:p w14:paraId="56F24CC0" w14:textId="77777777" w:rsidR="00DA1B4D" w:rsidRDefault="004A2815">
      <w:pPr>
        <w:spacing w:after="0" w:line="600" w:lineRule="auto"/>
        <w:ind w:firstLine="720"/>
        <w:jc w:val="both"/>
        <w:rPr>
          <w:rFonts w:eastAsia="Times New Roman"/>
          <w:bCs/>
        </w:rPr>
      </w:pPr>
      <w:r>
        <w:rPr>
          <w:rFonts w:eastAsia="Times New Roman" w:cs="Times New Roman"/>
          <w:szCs w:val="24"/>
        </w:rPr>
        <w:t>Φαντάζεστε αν μέσα σε αυτή την κρί</w:t>
      </w:r>
      <w:r>
        <w:rPr>
          <w:rFonts w:eastAsia="Times New Roman" w:cs="Times New Roman"/>
          <w:szCs w:val="24"/>
        </w:rPr>
        <w:t>ση που ζούμε, οι πολίτες είχαν στρατευθεί ακόμη πιο πολύ στην αντιμετώπισή της με αυτή τη λογική; Γιατί, μην μου πείτε ότι είναι πιο μεγάλη η κρίση τώρα από ό,τι ήταν το 1942 και το 1943. Όχι, βέβαια. Τότε τι έκαναν οι πολίτες; Άφησαν στην μπάντα σε μεγάλο</w:t>
      </w:r>
      <w:r>
        <w:rPr>
          <w:rFonts w:eastAsia="Times New Roman" w:cs="Times New Roman"/>
          <w:szCs w:val="24"/>
        </w:rPr>
        <w:t xml:space="preserve"> βαθμό τις ιδεολογικές και πολιτικές τους διαφορές και οργανώθηκαν και έσωσαν τον λαό από την καταστροφή και την πείνα</w:t>
      </w:r>
      <w:r>
        <w:rPr>
          <w:rFonts w:eastAsia="Times New Roman"/>
          <w:bCs/>
        </w:rPr>
        <w:t xml:space="preserve"> </w:t>
      </w:r>
    </w:p>
    <w:p w14:paraId="56F24CC1" w14:textId="77777777" w:rsidR="00DA1B4D" w:rsidRDefault="004A2815">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56F24CC2"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Τελειώνω, κύριε Πρόεδρε.</w:t>
      </w:r>
    </w:p>
    <w:p w14:paraId="56F24CC3"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Αυτό το πράγμα αν μπορούσαμ</w:t>
      </w:r>
      <w:r>
        <w:rPr>
          <w:rFonts w:eastAsia="Times New Roman" w:cs="Times New Roman"/>
          <w:szCs w:val="24"/>
        </w:rPr>
        <w:t>ε να το φέρουμε τώρα μπροστά και να καταλάβουμε ότι ο καθένας κοιτάει την πάρτη του, γιατί είμαστε θύματα μιας καπιταλιστικής ιδεολογίας και πρέπει να γίνουμε κοινωνικά όντα, αφού ζούμε σε κοινωνίες, τότε τα πράγματα θα ήταν κάπως καλύτερα και δεν θα κάναμ</w:t>
      </w:r>
      <w:r>
        <w:rPr>
          <w:rFonts w:eastAsia="Times New Roman" w:cs="Times New Roman"/>
          <w:szCs w:val="24"/>
        </w:rPr>
        <w:t>ε χάρη στους καπιταλιστές, αλλά θα τους ανησυχούσαμε.</w:t>
      </w:r>
    </w:p>
    <w:p w14:paraId="56F24CC4"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Ευχαριστώ.</w:t>
      </w:r>
    </w:p>
    <w:p w14:paraId="56F24CC5" w14:textId="77777777" w:rsidR="00DA1B4D" w:rsidRDefault="004A2815">
      <w:pPr>
        <w:spacing w:after="0" w:line="600" w:lineRule="auto"/>
        <w:ind w:firstLine="720"/>
        <w:jc w:val="center"/>
        <w:rPr>
          <w:rFonts w:eastAsia="Times New Roman"/>
          <w:bCs/>
        </w:rPr>
      </w:pPr>
      <w:r>
        <w:rPr>
          <w:rFonts w:eastAsia="Times New Roman"/>
          <w:bCs/>
        </w:rPr>
        <w:t>(Χειροκροτήματα από τις πτέρυγες του ΣΥΡΙΖΑ και των ΑΝΕΛ)</w:t>
      </w:r>
    </w:p>
    <w:p w14:paraId="56F24CC6" w14:textId="77777777" w:rsidR="00DA1B4D" w:rsidRDefault="004A2815">
      <w:pPr>
        <w:spacing w:after="0" w:line="600" w:lineRule="auto"/>
        <w:ind w:firstLine="720"/>
        <w:jc w:val="both"/>
        <w:rPr>
          <w:rFonts w:eastAsia="Times New Roman" w:cs="Times New Roman"/>
          <w:szCs w:val="24"/>
        </w:rPr>
      </w:pPr>
      <w:r>
        <w:rPr>
          <w:rFonts w:eastAsia="Times New Roman"/>
          <w:b/>
          <w:bCs/>
        </w:rPr>
        <w:t xml:space="preserve">ΠΡΟΕΔΡΕΥΩΝ (Αναστάσιος Κουράκης): </w:t>
      </w:r>
      <w:r>
        <w:rPr>
          <w:rFonts w:eastAsia="Times New Roman" w:cs="Times New Roman"/>
          <w:szCs w:val="24"/>
        </w:rPr>
        <w:t xml:space="preserve">Ευχαριστούμε τον κ. Νικόλαο </w:t>
      </w:r>
      <w:proofErr w:type="spellStart"/>
      <w:r>
        <w:rPr>
          <w:rFonts w:eastAsia="Times New Roman" w:cs="Times New Roman"/>
          <w:szCs w:val="24"/>
        </w:rPr>
        <w:t>Μανιό</w:t>
      </w:r>
      <w:proofErr w:type="spellEnd"/>
      <w:r>
        <w:rPr>
          <w:rFonts w:eastAsia="Times New Roman" w:cs="Times New Roman"/>
          <w:szCs w:val="24"/>
        </w:rPr>
        <w:t xml:space="preserve">, Βουλευτή του ΣΥΡΙΖΑ. </w:t>
      </w:r>
    </w:p>
    <w:p w14:paraId="56F24CC7"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Ακολουθεί ο κ. Συμεών </w:t>
      </w:r>
      <w:proofErr w:type="spellStart"/>
      <w:r>
        <w:rPr>
          <w:rFonts w:eastAsia="Times New Roman" w:cs="Times New Roman"/>
          <w:szCs w:val="24"/>
        </w:rPr>
        <w:t>Μπαλλής</w:t>
      </w:r>
      <w:proofErr w:type="spellEnd"/>
      <w:r>
        <w:rPr>
          <w:rFonts w:eastAsia="Times New Roman" w:cs="Times New Roman"/>
          <w:szCs w:val="24"/>
        </w:rPr>
        <w:t>, ομοίως Βουλ</w:t>
      </w:r>
      <w:r>
        <w:rPr>
          <w:rFonts w:eastAsia="Times New Roman" w:cs="Times New Roman"/>
          <w:szCs w:val="24"/>
        </w:rPr>
        <w:t xml:space="preserve">ευτής του ΣΥΡΙΖΑ, και μετά είναι ο κ. </w:t>
      </w:r>
      <w:proofErr w:type="spellStart"/>
      <w:r>
        <w:rPr>
          <w:rFonts w:eastAsia="Times New Roman" w:cs="Times New Roman"/>
          <w:szCs w:val="24"/>
        </w:rPr>
        <w:t>Μπουκώρος</w:t>
      </w:r>
      <w:proofErr w:type="spellEnd"/>
      <w:r>
        <w:rPr>
          <w:rFonts w:eastAsia="Times New Roman" w:cs="Times New Roman"/>
          <w:szCs w:val="24"/>
        </w:rPr>
        <w:t xml:space="preserve"> Βουλευτής της Νέας Δημοκρατίας.</w:t>
      </w:r>
    </w:p>
    <w:p w14:paraId="56F24CC8"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Μπαλλή</w:t>
      </w:r>
      <w:proofErr w:type="spellEnd"/>
      <w:r>
        <w:rPr>
          <w:rFonts w:eastAsia="Times New Roman" w:cs="Times New Roman"/>
          <w:szCs w:val="24"/>
        </w:rPr>
        <w:t>, έχετε τον λόγο.</w:t>
      </w:r>
    </w:p>
    <w:p w14:paraId="56F24CC9"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 xml:space="preserve">ΣΥΜΕΩΝ </w:t>
      </w:r>
      <w:r>
        <w:rPr>
          <w:rFonts w:eastAsia="Times New Roman" w:cs="Times New Roman"/>
          <w:b/>
          <w:szCs w:val="24"/>
        </w:rPr>
        <w:t xml:space="preserve">(ΜΑΚΗΣ) </w:t>
      </w:r>
      <w:r>
        <w:rPr>
          <w:rFonts w:eastAsia="Times New Roman" w:cs="Times New Roman"/>
          <w:b/>
          <w:szCs w:val="24"/>
        </w:rPr>
        <w:t>ΜΠΑΛΛΗΣ:</w:t>
      </w:r>
      <w:r>
        <w:rPr>
          <w:rFonts w:eastAsia="Times New Roman" w:cs="Times New Roman"/>
          <w:szCs w:val="24"/>
        </w:rPr>
        <w:t xml:space="preserve"> Ευχαριστώ, κύριε Πρόεδρε.</w:t>
      </w:r>
    </w:p>
    <w:p w14:paraId="56F24CCA"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πριν από λίγη ώρα προκάλεσαν, νομίζω, έναν λογικό εκνευρισ</w:t>
      </w:r>
      <w:r>
        <w:rPr>
          <w:rFonts w:eastAsia="Times New Roman" w:cs="Times New Roman"/>
          <w:szCs w:val="24"/>
        </w:rPr>
        <w:t xml:space="preserve">μό σε κομμάτι της συμπράττουσας </w:t>
      </w:r>
      <w:r>
        <w:rPr>
          <w:rFonts w:eastAsia="Times New Roman" w:cs="Times New Roman"/>
          <w:szCs w:val="24"/>
        </w:rPr>
        <w:t>Α</w:t>
      </w:r>
      <w:r>
        <w:rPr>
          <w:rFonts w:eastAsia="Times New Roman" w:cs="Times New Roman"/>
          <w:szCs w:val="24"/>
        </w:rPr>
        <w:t xml:space="preserve">ντιπολίτευσης, οι αναφορές που έκανε η συνάδελφος κ. </w:t>
      </w:r>
      <w:proofErr w:type="spellStart"/>
      <w:r>
        <w:rPr>
          <w:rFonts w:eastAsia="Times New Roman" w:cs="Times New Roman"/>
          <w:szCs w:val="24"/>
        </w:rPr>
        <w:t>Καρασαρλίδου</w:t>
      </w:r>
      <w:proofErr w:type="spellEnd"/>
      <w:r>
        <w:rPr>
          <w:rFonts w:eastAsia="Times New Roman" w:cs="Times New Roman"/>
          <w:szCs w:val="24"/>
        </w:rPr>
        <w:t xml:space="preserve">, στην ανάγκη να υπάρχει διαφάνεια στα οικονομικά των κομμάτων. </w:t>
      </w:r>
    </w:p>
    <w:p w14:paraId="56F24CCB"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Ο εκνευρισμός αυτός προκλήθηκε είτε διότι υπενθύμισε την αλήθεια ότι ανάλογα πώς νοικοκυρεύει</w:t>
      </w:r>
      <w:r>
        <w:rPr>
          <w:rFonts w:eastAsia="Times New Roman" w:cs="Times New Roman"/>
          <w:szCs w:val="24"/>
        </w:rPr>
        <w:t xml:space="preserve">ς το σπίτι σου, θα νοικοκυρέψεις και το κράτος όταν είσαι </w:t>
      </w:r>
      <w:r>
        <w:rPr>
          <w:rFonts w:eastAsia="Times New Roman" w:cs="Times New Roman"/>
          <w:szCs w:val="24"/>
        </w:rPr>
        <w:t>κ</w:t>
      </w:r>
      <w:r>
        <w:rPr>
          <w:rFonts w:eastAsia="Times New Roman" w:cs="Times New Roman"/>
          <w:szCs w:val="24"/>
        </w:rPr>
        <w:t xml:space="preserve">υβέρνηση, είτε διότι υπενθύμισε πως πέφτουν στο κενό οι συντονισμένες προσπάθειες από όλες τις πλευρές της </w:t>
      </w:r>
      <w:r>
        <w:rPr>
          <w:rFonts w:eastAsia="Times New Roman" w:cs="Times New Roman"/>
          <w:szCs w:val="24"/>
        </w:rPr>
        <w:t>Α</w:t>
      </w:r>
      <w:r>
        <w:rPr>
          <w:rFonts w:eastAsia="Times New Roman" w:cs="Times New Roman"/>
          <w:szCs w:val="24"/>
        </w:rPr>
        <w:t xml:space="preserve">ντιπολίτευσης να </w:t>
      </w:r>
      <w:proofErr w:type="spellStart"/>
      <w:r>
        <w:rPr>
          <w:rFonts w:eastAsia="Times New Roman" w:cs="Times New Roman"/>
          <w:szCs w:val="24"/>
        </w:rPr>
        <w:t>αποδομήσουν</w:t>
      </w:r>
      <w:proofErr w:type="spellEnd"/>
      <w:r>
        <w:rPr>
          <w:rFonts w:eastAsia="Times New Roman" w:cs="Times New Roman"/>
          <w:szCs w:val="24"/>
        </w:rPr>
        <w:t xml:space="preserve"> το ηθικό πλεονέκτημα που κυρίως σε αυτό</w:t>
      </w:r>
      <w:r>
        <w:rPr>
          <w:rFonts w:eastAsia="Times New Roman" w:cs="Times New Roman"/>
          <w:szCs w:val="24"/>
        </w:rPr>
        <w:t>ν</w:t>
      </w:r>
      <w:r>
        <w:rPr>
          <w:rFonts w:eastAsia="Times New Roman" w:cs="Times New Roman"/>
          <w:szCs w:val="24"/>
        </w:rPr>
        <w:t xml:space="preserve"> τον τομέα, της οικο</w:t>
      </w:r>
      <w:r>
        <w:rPr>
          <w:rFonts w:eastAsia="Times New Roman" w:cs="Times New Roman"/>
          <w:szCs w:val="24"/>
        </w:rPr>
        <w:t xml:space="preserve">νομικής διαφάνειας, έχει η Αριστερά. </w:t>
      </w:r>
    </w:p>
    <w:p w14:paraId="56F24CCC"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Μην προσπαθείτε άλλο. Δεν θα τα καταφέρετε. Δεν θα έχουν ελπίδα αυτές οι προσπάθειες της αποδόμησης, όπως δεν έχουν και κα</w:t>
      </w:r>
      <w:r>
        <w:rPr>
          <w:rFonts w:eastAsia="Times New Roman" w:cs="Times New Roman"/>
          <w:szCs w:val="24"/>
        </w:rPr>
        <w:t>μ</w:t>
      </w:r>
      <w:r>
        <w:rPr>
          <w:rFonts w:eastAsia="Times New Roman" w:cs="Times New Roman"/>
          <w:szCs w:val="24"/>
        </w:rPr>
        <w:t>μιά ελπίδα να επαληθευτούν οι προβλέψεις που και νωρίτερα άκουσα από ομιλητές της Αξιωματικής Α</w:t>
      </w:r>
      <w:r>
        <w:rPr>
          <w:rFonts w:eastAsia="Times New Roman" w:cs="Times New Roman"/>
          <w:szCs w:val="24"/>
        </w:rPr>
        <w:t>ντιπολί</w:t>
      </w:r>
      <w:r>
        <w:rPr>
          <w:rFonts w:eastAsia="Times New Roman" w:cs="Times New Roman"/>
          <w:szCs w:val="24"/>
        </w:rPr>
        <w:lastRenderedPageBreak/>
        <w:t xml:space="preserve">τευσης, ότι αυτή η Κυβέρνηση </w:t>
      </w:r>
      <w:proofErr w:type="spellStart"/>
      <w:r>
        <w:rPr>
          <w:rFonts w:eastAsia="Times New Roman" w:cs="Times New Roman"/>
          <w:szCs w:val="24"/>
        </w:rPr>
        <w:t>οσονούπω</w:t>
      </w:r>
      <w:proofErr w:type="spellEnd"/>
      <w:r>
        <w:rPr>
          <w:rFonts w:eastAsia="Times New Roman" w:cs="Times New Roman"/>
          <w:szCs w:val="24"/>
        </w:rPr>
        <w:t xml:space="preserve"> πέφτει, απομακρύνεται, τα μαζεύει, τα έκανε χάλια και φεύγει. Προβλέψεις οι οποίες, για να παραφράσω και μια φράση </w:t>
      </w:r>
      <w:r>
        <w:rPr>
          <w:rFonts w:eastAsia="Times New Roman" w:cs="Times New Roman"/>
          <w:szCs w:val="24"/>
        </w:rPr>
        <w:t xml:space="preserve">του </w:t>
      </w:r>
      <w:proofErr w:type="spellStart"/>
      <w:r>
        <w:rPr>
          <w:rFonts w:eastAsia="Times New Roman" w:cs="Times New Roman"/>
          <w:szCs w:val="24"/>
        </w:rPr>
        <w:t>Γκάλμπρεϊθ</w:t>
      </w:r>
      <w:proofErr w:type="spellEnd"/>
      <w:r>
        <w:rPr>
          <w:rFonts w:eastAsia="Times New Roman" w:cs="Times New Roman"/>
          <w:szCs w:val="24"/>
        </w:rPr>
        <w:t xml:space="preserve">, η μόνη αξία που έχουν είναι να κάνουν αξιόπιστη την αστρολογία. </w:t>
      </w:r>
    </w:p>
    <w:p w14:paraId="56F24CCD"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Θα ήθελα να πω μερικά πράγματα για το νομοσχέδιο που συζητάμε σχετικά με την κοινωνική και αλληλέγγυα οικονομία. Με το παρόν νομοσχέδιο επιχειρείται μια καινοτομία στην οργάνωση των νέων μορφών οικονομίας και οργάνωσης επιχειρηματικών οντοτήτων που προέκυψ</w:t>
      </w:r>
      <w:r>
        <w:rPr>
          <w:rFonts w:eastAsia="Times New Roman" w:cs="Times New Roman"/>
          <w:szCs w:val="24"/>
        </w:rPr>
        <w:t>αν όχι μόνο ως απάντηση στις επιπτώσεις της οικονομικής κρίσης, αλλά και των αναγκών αναζήτησης εναλλακτικών μορφών απέναντι στο προβληματικό σήμερα μοντέλο οργάνωσης της παραγωγής.</w:t>
      </w:r>
    </w:p>
    <w:p w14:paraId="56F24CCE"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Πρόκειται για ένα εναλλακτικό υπόδειγμα</w:t>
      </w:r>
      <w:r>
        <w:rPr>
          <w:rFonts w:eastAsia="Times New Roman" w:cs="Times New Roman"/>
          <w:szCs w:val="24"/>
        </w:rPr>
        <w:t>,</w:t>
      </w:r>
      <w:r>
        <w:rPr>
          <w:rFonts w:eastAsia="Times New Roman" w:cs="Times New Roman"/>
          <w:szCs w:val="24"/>
        </w:rPr>
        <w:t xml:space="preserve"> που λειτουργεί αντιπαραθετικά στο</w:t>
      </w:r>
      <w:r>
        <w:rPr>
          <w:rFonts w:eastAsia="Times New Roman" w:cs="Times New Roman"/>
          <w:szCs w:val="24"/>
        </w:rPr>
        <w:t xml:space="preserve"> κυρίαρχο σήμερα μοντέλο αλλά και διορθωτικά σε πολλές περιπτώσεις και σε πολλές από τις προβλέψεις του προηγούμενου σχετικού νόμου, του ν.4019/2011.</w:t>
      </w:r>
    </w:p>
    <w:p w14:paraId="56F24CCF"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lang w:val="en-US"/>
        </w:rPr>
        <w:t>M</w:t>
      </w:r>
      <w:r>
        <w:rPr>
          <w:rFonts w:eastAsia="Times New Roman" w:cs="Times New Roman"/>
          <w:szCs w:val="24"/>
        </w:rPr>
        <w:t>ε αυτό το νομοσχέδιο, που αφορά στην οργάνωση και ανάπτυξη της κοινωνικής αλληλέγγυας οικονομίας, προτάσσ</w:t>
      </w:r>
      <w:r>
        <w:rPr>
          <w:rFonts w:eastAsia="Times New Roman" w:cs="Times New Roman"/>
          <w:szCs w:val="24"/>
        </w:rPr>
        <w:t>εται, σε αντίθεση με το κυρίαρχο σήμερα μοντέλο, πρώτον, η επιδίωξη του συλλογικού οφέλους έναντι του ατομικού κέρδους χωρίς διακρίσεις μεταξύ των μελών των νέων επιχειρήσεων, δεύτερον, η εξυπηρέτηση των κοινωνικών συμφερόντων αντί της εμπορευματικής λογικ</w:t>
      </w:r>
      <w:r>
        <w:rPr>
          <w:rFonts w:eastAsia="Times New Roman" w:cs="Times New Roman"/>
          <w:szCs w:val="24"/>
        </w:rPr>
        <w:t xml:space="preserve">ής, τρίτον, η συμμετοχή της τοπικής </w:t>
      </w:r>
      <w:r>
        <w:rPr>
          <w:rFonts w:eastAsia="Times New Roman" w:cs="Times New Roman"/>
          <w:szCs w:val="24"/>
        </w:rPr>
        <w:lastRenderedPageBreak/>
        <w:t>κοινωνίας στην πολιτική της νέας συνεταιριστικής προσπάθειας μέσω μιας συνεχούς διαβούλευσης και ενός κοινωνικού ελέγχου και τέταρτον, η δημοκρατική λειτουργία στη διαδικασία λήψης των αποφάσεων, στη διανομή των κερδών κ</w:t>
      </w:r>
      <w:r>
        <w:rPr>
          <w:rFonts w:eastAsia="Times New Roman" w:cs="Times New Roman"/>
          <w:szCs w:val="24"/>
        </w:rPr>
        <w:t>αι στην επανεπένδυση, που στόχο έχει τη δημιουργία και νέων θέσεων απασχόλησης.</w:t>
      </w:r>
    </w:p>
    <w:p w14:paraId="56F24CD0"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Γνωρίζουμε, βέβαια, ότι σήμερα δύο είναι οι κυρίαρχες αντιλήψεις για τη λειτουργία της οικονομίας: Ή όλα επαφίενται στην αγορά με την ουτοπία ότι μόνη της μπορεί να ρυθμίζει τι</w:t>
      </w:r>
      <w:r>
        <w:rPr>
          <w:rFonts w:eastAsia="Times New Roman" w:cs="Times New Roman"/>
          <w:szCs w:val="24"/>
        </w:rPr>
        <w:t>ς στρεβλώσεις που προκαλούνται -και είδαμε πού οδηγεί αυτή η ουτοπική άποψη- ή βάζουμε το κράτος απόλυτο αφέντη στον σχεδιασμό, τον συντονισμό, την οργάνωση της οικονομίας.</w:t>
      </w:r>
    </w:p>
    <w:p w14:paraId="56F24CD1"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Ανάμεσα στις δύο αυτές κυρίαρχες απόψεις, τα τελευταία χρόνια, τις τελευταίες </w:t>
      </w:r>
      <w:r>
        <w:rPr>
          <w:rFonts w:eastAsia="Times New Roman" w:cs="Times New Roman"/>
          <w:szCs w:val="24"/>
        </w:rPr>
        <w:t>δεκαετίες, αναπτύχθηκαν και ενδιάμεσες απόψεις κυρίως σε επίπεδο ευρωπαϊκής σοσιαλδημοκρατίας, χωρίς όμως να αμφισβητείται το κυρίαρχο αυτό μοντέλο, η κυρίαρχη λογική τους. Σήμερα, όμως, όλο και περισσότερο διαπιστώνεται η αδυναμία και των δύο αυτών αντιλή</w:t>
      </w:r>
      <w:r>
        <w:rPr>
          <w:rFonts w:eastAsia="Times New Roman" w:cs="Times New Roman"/>
          <w:szCs w:val="24"/>
        </w:rPr>
        <w:t>ψεων να δώσουν απαντήσεις και λύσεις.</w:t>
      </w:r>
    </w:p>
    <w:p w14:paraId="56F24CD2"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Με το παρόν νομοσχέδιο εμείς υποστηρίζουμε ότι υπάρχει και ένας τρίτος πόλος που δίνει έμφαση στην ίδια την κοινωνία και στις δυνατότητες οργάνωσής της με βάση τις ανάγκες της, όχι ως κάποια συμπληρωματική εκδοχή του κ</w:t>
      </w:r>
      <w:r>
        <w:rPr>
          <w:rFonts w:eastAsia="Times New Roman" w:cs="Times New Roman"/>
          <w:szCs w:val="24"/>
        </w:rPr>
        <w:t xml:space="preserve">υρίαρχου μοντέλου, όχι για να μπαλώσει τις τρύπες που αφήνει η αγορά ούτε </w:t>
      </w:r>
      <w:r>
        <w:rPr>
          <w:rFonts w:eastAsia="Times New Roman" w:cs="Times New Roman"/>
          <w:szCs w:val="24"/>
        </w:rPr>
        <w:lastRenderedPageBreak/>
        <w:t>για να καλύψει τα κενά που αφήνει ένα κράτος που σταδιακά υποχωρεί από δικές του υποχρεώσεις και αρμοδιότητες, κυρίως στην κοινωνική πρόνοια.</w:t>
      </w:r>
    </w:p>
    <w:p w14:paraId="56F24CD3"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Είναι ένας καινούργιος δρόμος και γι’ αυ</w:t>
      </w:r>
      <w:r>
        <w:rPr>
          <w:rFonts w:eastAsia="Times New Roman" w:cs="Times New Roman"/>
          <w:szCs w:val="24"/>
        </w:rPr>
        <w:t xml:space="preserve">τό και δύσκολος, δύσκολος ακόμη και στο να συμφωνήσουμε πλήρως για τον ορισμό του στο τι είναι η κοινωνική αλληλέγγυα οικονομία. Αποτελεί, όμως, μια ελπίδα για απαντήσεις που χρειάζονται τώρα που τα δοκιμασμένα οικονομικά μοντέλα καταρρέουν και καταρρέουν </w:t>
      </w:r>
      <w:r>
        <w:rPr>
          <w:rFonts w:eastAsia="Times New Roman" w:cs="Times New Roman"/>
          <w:szCs w:val="24"/>
        </w:rPr>
        <w:t>παρασύροντας και τις κοινωνίες.</w:t>
      </w:r>
    </w:p>
    <w:p w14:paraId="56F24CD4" w14:textId="77777777" w:rsidR="00DA1B4D" w:rsidRDefault="004A2815">
      <w:pPr>
        <w:spacing w:after="0" w:line="600" w:lineRule="auto"/>
        <w:ind w:firstLine="720"/>
        <w:jc w:val="both"/>
        <w:rPr>
          <w:rFonts w:eastAsia="Times New Roman" w:cs="Times New Roman"/>
          <w:color w:val="000000" w:themeColor="text1"/>
          <w:szCs w:val="24"/>
        </w:rPr>
      </w:pPr>
      <w:r>
        <w:rPr>
          <w:rFonts w:eastAsia="Times New Roman" w:cs="Times New Roman"/>
          <w:szCs w:val="24"/>
        </w:rPr>
        <w:t xml:space="preserve">Μιλώντας για την κοινωνική οικονομία, δεν είναι μόνο η οικονομική θεώρηση που πρέπει να έχουμε στο μυαλό μας. </w:t>
      </w:r>
      <w:r>
        <w:rPr>
          <w:rFonts w:eastAsia="Times New Roman" w:cs="Times New Roman"/>
          <w:szCs w:val="24"/>
        </w:rPr>
        <w:lastRenderedPageBreak/>
        <w:t>Πρέπει να σκεφτόμαστε τον ρόλο που μπορεί να παίξει η οικονομία στην κοινωνική ζωή, πώς δηλαδή η οικονομία θα γίνε</w:t>
      </w:r>
      <w:r>
        <w:rPr>
          <w:rFonts w:eastAsia="Times New Roman" w:cs="Times New Roman"/>
          <w:szCs w:val="24"/>
        </w:rPr>
        <w:t>ι μέρος της κοινωνικής ζωής. Σε αντίθεση με τον προηγούμενο νόμο του 2011, αυτός ο καινούργιος νόμος δεν φιλοδοξεί να λειτουργήσει ως βαλβίδα εκτόνωσης των πιέσεων που προκάλεσε η κρίση ή ως διευκόλυνση απορρόφησης κοινοτικών πόρων, όπως κυρίως έκανε ο ν.4</w:t>
      </w:r>
      <w:r>
        <w:rPr>
          <w:rFonts w:eastAsia="Times New Roman" w:cs="Times New Roman"/>
          <w:szCs w:val="24"/>
        </w:rPr>
        <w:t xml:space="preserve">019, ούτε όμως και ως μέσο για να περάσουν δημόσια αγαθά και υπηρεσίες στον ιδιωτικό τομέα. </w:t>
      </w:r>
      <w:r w:rsidRPr="005869B7">
        <w:rPr>
          <w:rFonts w:eastAsia="Times New Roman" w:cs="Times New Roman"/>
          <w:color w:val="000000" w:themeColor="text1"/>
          <w:szCs w:val="24"/>
        </w:rPr>
        <w:t xml:space="preserve">Δεν μπορεί και δεν πρέπει να υπάρχει τέτοια λογική. Ο καινούργιος νόμος προχωρεί πέρα από τη σύσταση και λειτουργία των </w:t>
      </w:r>
      <w:r w:rsidRPr="005869B7">
        <w:rPr>
          <w:rFonts w:eastAsia="Times New Roman" w:cs="Times New Roman"/>
          <w:color w:val="000000" w:themeColor="text1"/>
          <w:szCs w:val="24"/>
        </w:rPr>
        <w:t>ΚΟΙΝΣΕΠ</w:t>
      </w:r>
      <w:r w:rsidRPr="005869B7">
        <w:rPr>
          <w:rFonts w:eastAsia="Times New Roman" w:cs="Times New Roman"/>
          <w:color w:val="000000" w:themeColor="text1"/>
          <w:szCs w:val="24"/>
        </w:rPr>
        <w:t>, επιτρέποντας την αναγνώριση λειτουρ</w:t>
      </w:r>
      <w:r w:rsidRPr="005869B7">
        <w:rPr>
          <w:rFonts w:eastAsia="Times New Roman" w:cs="Times New Roman"/>
          <w:color w:val="000000" w:themeColor="text1"/>
          <w:szCs w:val="24"/>
        </w:rPr>
        <w:t xml:space="preserve">γίας και σε άλλες νομικές οντότητες, αρκεί </w:t>
      </w:r>
      <w:r w:rsidRPr="005869B7">
        <w:rPr>
          <w:rFonts w:eastAsia="Times New Roman" w:cs="Times New Roman"/>
          <w:color w:val="000000" w:themeColor="text1"/>
          <w:szCs w:val="24"/>
        </w:rPr>
        <w:t xml:space="preserve">η λειτουργία τους </w:t>
      </w:r>
      <w:r w:rsidRPr="005869B7">
        <w:rPr>
          <w:rFonts w:eastAsia="Times New Roman" w:cs="Times New Roman"/>
          <w:color w:val="000000" w:themeColor="text1"/>
          <w:szCs w:val="24"/>
        </w:rPr>
        <w:t xml:space="preserve">να </w:t>
      </w:r>
      <w:proofErr w:type="spellStart"/>
      <w:r w:rsidRPr="005869B7">
        <w:rPr>
          <w:rFonts w:eastAsia="Times New Roman" w:cs="Times New Roman"/>
          <w:color w:val="000000" w:themeColor="text1"/>
          <w:szCs w:val="24"/>
        </w:rPr>
        <w:lastRenderedPageBreak/>
        <w:t>διέπεται</w:t>
      </w:r>
      <w:proofErr w:type="spellEnd"/>
      <w:r w:rsidRPr="005869B7">
        <w:rPr>
          <w:rFonts w:eastAsia="Times New Roman" w:cs="Times New Roman"/>
          <w:color w:val="000000" w:themeColor="text1"/>
          <w:szCs w:val="24"/>
        </w:rPr>
        <w:t xml:space="preserve"> από τις αρχές της κοινωνικής οικονομίας, όπως είναι η δημοκρατική λειτουργία, ένα μέλος-μία ψήφος, και όπως είναι και ο περιορισμός στη διανομή των κερδών.</w:t>
      </w:r>
    </w:p>
    <w:p w14:paraId="56F24CD5"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Θέλω να σταθώ σε ένα ιδιαίτ</w:t>
      </w:r>
      <w:r>
        <w:rPr>
          <w:rFonts w:eastAsia="Times New Roman" w:cs="Times New Roman"/>
          <w:szCs w:val="24"/>
        </w:rPr>
        <w:t xml:space="preserve">ερο κεφάλαιο του νέου νόμου, στην πρόβλεψη για τη συνεργασία των </w:t>
      </w:r>
      <w:r>
        <w:rPr>
          <w:rFonts w:eastAsia="Times New Roman" w:cs="Times New Roman"/>
          <w:szCs w:val="24"/>
        </w:rPr>
        <w:t>φορέων κοινωνικής οικονομίας</w:t>
      </w:r>
      <w:r>
        <w:rPr>
          <w:rFonts w:eastAsia="Times New Roman" w:cs="Times New Roman"/>
          <w:szCs w:val="24"/>
        </w:rPr>
        <w:t xml:space="preserve"> με τους ΟΤΑ, αλλά και τον ευρύτερο δημόσιο τομέα, με την παραχώρηση χρήσης </w:t>
      </w:r>
      <w:proofErr w:type="spellStart"/>
      <w:r>
        <w:rPr>
          <w:rFonts w:eastAsia="Times New Roman" w:cs="Times New Roman"/>
          <w:szCs w:val="24"/>
        </w:rPr>
        <w:t>αργούσας</w:t>
      </w:r>
      <w:proofErr w:type="spellEnd"/>
      <w:r>
        <w:rPr>
          <w:rFonts w:eastAsia="Times New Roman" w:cs="Times New Roman"/>
          <w:szCs w:val="24"/>
        </w:rPr>
        <w:t xml:space="preserve"> περιουσίας στον ΟΤΑ και των δύο βαθμών ή του ευρύτερου δημόσιου και τη δυνατότ</w:t>
      </w:r>
      <w:r>
        <w:rPr>
          <w:rFonts w:eastAsia="Times New Roman" w:cs="Times New Roman"/>
          <w:szCs w:val="24"/>
        </w:rPr>
        <w:t>ητα συμβάσεων και την παροχή υπηρεσιών κοινωνικής ωφέλειας.</w:t>
      </w:r>
    </w:p>
    <w:p w14:paraId="56F24CD6"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Σε αυτό το σημείο, κυρία Υπουργέ, θέλω να τονίσω την αναγκαιότητα λήψης των απαραίτητων προνοιών, ώστε να αποφευχθεί η ανάπτυξη πελατειακών σχέσεων λόγω της ανάπτυξης των ΟΤΑ και των μηχανισμών το</w:t>
      </w:r>
      <w:r>
        <w:rPr>
          <w:rFonts w:eastAsia="Times New Roman" w:cs="Times New Roman"/>
          <w:szCs w:val="24"/>
        </w:rPr>
        <w:t>υς στη λειτουργία της κοινωνικής οικονομίας.</w:t>
      </w:r>
    </w:p>
    <w:p w14:paraId="56F24CD7"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Ακόμη, το πεδίο εφαρμογής αυτών των συμβάσεων με τους δήμους δεν μπορεί να είναι για υπηρεσίες που έχουν αμιγώς </w:t>
      </w:r>
      <w:proofErr w:type="spellStart"/>
      <w:r>
        <w:rPr>
          <w:rFonts w:eastAsia="Times New Roman" w:cs="Times New Roman"/>
          <w:szCs w:val="24"/>
        </w:rPr>
        <w:t>αυτοδιοικητικό</w:t>
      </w:r>
      <w:proofErr w:type="spellEnd"/>
      <w:r>
        <w:rPr>
          <w:rFonts w:eastAsia="Times New Roman" w:cs="Times New Roman"/>
          <w:szCs w:val="24"/>
        </w:rPr>
        <w:t xml:space="preserve"> ή δημόσιο χαρακτήρα, όπως η καθαριότητα για παράδειγμα, ή να εκτείνεται αυτό το πεδί</w:t>
      </w:r>
      <w:r>
        <w:rPr>
          <w:rFonts w:eastAsia="Times New Roman" w:cs="Times New Roman"/>
          <w:szCs w:val="24"/>
        </w:rPr>
        <w:t xml:space="preserve">ο συνεργασίας σε καθαρά </w:t>
      </w:r>
      <w:proofErr w:type="spellStart"/>
      <w:r>
        <w:rPr>
          <w:rFonts w:eastAsia="Times New Roman" w:cs="Times New Roman"/>
          <w:szCs w:val="24"/>
        </w:rPr>
        <w:t>αυτοδιοικητικές</w:t>
      </w:r>
      <w:proofErr w:type="spellEnd"/>
      <w:r>
        <w:rPr>
          <w:rFonts w:eastAsia="Times New Roman" w:cs="Times New Roman"/>
          <w:szCs w:val="24"/>
        </w:rPr>
        <w:t xml:space="preserve"> δομές. Πρέπει να αποκλειστεί η υποκατάσταση των </w:t>
      </w:r>
      <w:proofErr w:type="spellStart"/>
      <w:r>
        <w:rPr>
          <w:rFonts w:eastAsia="Times New Roman" w:cs="Times New Roman"/>
          <w:szCs w:val="24"/>
        </w:rPr>
        <w:t>αυτοδιοικητικών</w:t>
      </w:r>
      <w:proofErr w:type="spellEnd"/>
      <w:r>
        <w:rPr>
          <w:rFonts w:eastAsia="Times New Roman" w:cs="Times New Roman"/>
          <w:szCs w:val="24"/>
        </w:rPr>
        <w:t xml:space="preserve"> υπηρεσιών προς τους δημό</w:t>
      </w:r>
      <w:r>
        <w:rPr>
          <w:rFonts w:eastAsia="Times New Roman" w:cs="Times New Roman"/>
          <w:szCs w:val="24"/>
        </w:rPr>
        <w:lastRenderedPageBreak/>
        <w:t>τες από την παροχή υπηρεσιών μέσω οποιασδήποτε συνεταιριστικής δραστηριότητας, η οποία ενδέχεται να κρύβει πονηρές σκέψεις σε κά</w:t>
      </w:r>
      <w:r>
        <w:rPr>
          <w:rFonts w:eastAsia="Times New Roman" w:cs="Times New Roman"/>
          <w:szCs w:val="24"/>
        </w:rPr>
        <w:t>ποιους μιας σταδιακής μεταφοράς υπηρεσιών στον ιδιωτικό τομέα.</w:t>
      </w:r>
    </w:p>
    <w:p w14:paraId="56F24CD8"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Με τη σημερινή νομοτεχνική βελτίωση -θέλω να αναφερθώ στους νέους άνεργους, στους κάτω των </w:t>
      </w:r>
      <w:r>
        <w:rPr>
          <w:rFonts w:eastAsia="Times New Roman" w:cs="Times New Roman"/>
          <w:szCs w:val="24"/>
        </w:rPr>
        <w:t>είκοσι πέντε</w:t>
      </w:r>
      <w:r>
        <w:rPr>
          <w:rFonts w:eastAsia="Times New Roman" w:cs="Times New Roman"/>
          <w:szCs w:val="24"/>
        </w:rPr>
        <w:t xml:space="preserve"> ετών- την οποία μας παρουσίασε το πρωί η Υπουργός, υπάρχει ιδιαίτερη μέριμνα για να βοηθη</w:t>
      </w:r>
      <w:r>
        <w:rPr>
          <w:rFonts w:eastAsia="Times New Roman" w:cs="Times New Roman"/>
          <w:szCs w:val="24"/>
        </w:rPr>
        <w:t xml:space="preserve">θούν οι άνεργοι στο να απασχοληθούν </w:t>
      </w:r>
      <w:r>
        <w:rPr>
          <w:rFonts w:eastAsia="Times New Roman" w:cs="Times New Roman"/>
          <w:szCs w:val="24"/>
        </w:rPr>
        <w:t>-</w:t>
      </w:r>
      <w:r>
        <w:rPr>
          <w:rFonts w:eastAsia="Times New Roman" w:cs="Times New Roman"/>
          <w:szCs w:val="24"/>
        </w:rPr>
        <w:t>ειδικά όμως για τους νέους ανέργους</w:t>
      </w:r>
      <w:r>
        <w:rPr>
          <w:rFonts w:eastAsia="Times New Roman" w:cs="Times New Roman"/>
          <w:szCs w:val="24"/>
        </w:rPr>
        <w:t>-</w:t>
      </w:r>
      <w:r>
        <w:rPr>
          <w:rFonts w:eastAsia="Times New Roman" w:cs="Times New Roman"/>
          <w:szCs w:val="24"/>
        </w:rPr>
        <w:t xml:space="preserve"> μια</w:t>
      </w:r>
      <w:r>
        <w:rPr>
          <w:rFonts w:eastAsia="Times New Roman" w:cs="Times New Roman"/>
          <w:szCs w:val="24"/>
        </w:rPr>
        <w:t>ς</w:t>
      </w:r>
      <w:r>
        <w:rPr>
          <w:rFonts w:eastAsia="Times New Roman" w:cs="Times New Roman"/>
          <w:szCs w:val="24"/>
        </w:rPr>
        <w:t xml:space="preserve"> και με αυτή τη βελτίωση αντιμετωπίζονται πλέον ως ειδική ομάδα πληθυσμού. Δεν υπήρχε στο αρχικό σχέδιο. Υπάρχει στον ν.4019 ο ίδιος χαρακτηρισμός.</w:t>
      </w:r>
    </w:p>
    <w:p w14:paraId="56F24CD9"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Θέλω να επισημάνω ότι πρέπει ν</w:t>
      </w:r>
      <w:r>
        <w:rPr>
          <w:rFonts w:eastAsia="Times New Roman" w:cs="Times New Roman"/>
          <w:szCs w:val="24"/>
        </w:rPr>
        <w:t xml:space="preserve">α προλάβουμε έναν πιθανό πειρασμό να αντιμετωπίσουμε την ανεργία με μέτρα κάποιου </w:t>
      </w:r>
      <w:proofErr w:type="spellStart"/>
      <w:r>
        <w:rPr>
          <w:rFonts w:eastAsia="Times New Roman" w:cs="Times New Roman"/>
          <w:szCs w:val="24"/>
        </w:rPr>
        <w:t>προνοιακού</w:t>
      </w:r>
      <w:proofErr w:type="spellEnd"/>
      <w:r>
        <w:rPr>
          <w:rFonts w:eastAsia="Times New Roman" w:cs="Times New Roman"/>
          <w:szCs w:val="24"/>
        </w:rPr>
        <w:t xml:space="preserve"> χαρακτήρα. Βάζοντας στο περιθώριο την πολιτική αντιμετώπιση της ανεργίας, οι πολιτικές της απασχόλησης πρέπει να έχουν την πολιτική διάσταση αντιμετώπισης του φαιν</w:t>
      </w:r>
      <w:r>
        <w:rPr>
          <w:rFonts w:eastAsia="Times New Roman" w:cs="Times New Roman"/>
          <w:szCs w:val="24"/>
        </w:rPr>
        <w:t>ομένου</w:t>
      </w:r>
      <w:r>
        <w:rPr>
          <w:rFonts w:eastAsia="Times New Roman" w:cs="Times New Roman"/>
          <w:szCs w:val="24"/>
        </w:rPr>
        <w:t>,</w:t>
      </w:r>
      <w:r>
        <w:rPr>
          <w:rFonts w:eastAsia="Times New Roman" w:cs="Times New Roman"/>
          <w:szCs w:val="24"/>
        </w:rPr>
        <w:t xml:space="preserve"> που οφείλεται στον τρόπο και τη δομή της παραγωγής της σημερινής οργάνωσης και λειτουργίας της οικονομίας συνολικά.</w:t>
      </w:r>
    </w:p>
    <w:p w14:paraId="56F24CDA"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56F24CDB" w14:textId="77777777" w:rsidR="00DA1B4D" w:rsidRDefault="004A281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6F24CDC"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Συμεών </w:t>
      </w:r>
      <w:proofErr w:type="spellStart"/>
      <w:r>
        <w:rPr>
          <w:rFonts w:eastAsia="Times New Roman" w:cs="Times New Roman"/>
          <w:szCs w:val="24"/>
        </w:rPr>
        <w:t>Μπαλλή</w:t>
      </w:r>
      <w:proofErr w:type="spellEnd"/>
      <w:r>
        <w:rPr>
          <w:rFonts w:eastAsia="Times New Roman" w:cs="Times New Roman"/>
          <w:szCs w:val="24"/>
        </w:rPr>
        <w:t xml:space="preserve">, </w:t>
      </w:r>
      <w:r>
        <w:rPr>
          <w:rFonts w:eastAsia="Times New Roman" w:cs="Times New Roman"/>
          <w:szCs w:val="24"/>
        </w:rPr>
        <w:t>Βουλευτή του ΣΥΡΙΖΑ.</w:t>
      </w:r>
    </w:p>
    <w:p w14:paraId="56F24CDD"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w:t>
      </w:r>
      <w:r>
        <w:rPr>
          <w:rFonts w:eastAsia="Times New Roman" w:cs="Times New Roman"/>
          <w:szCs w:val="24"/>
        </w:rPr>
        <w:t xml:space="preserve">Βουλευτής της Νέας Δημοκρατίας </w:t>
      </w:r>
      <w:r>
        <w:rPr>
          <w:rFonts w:eastAsia="Times New Roman" w:cs="Times New Roman"/>
          <w:szCs w:val="24"/>
        </w:rPr>
        <w:t xml:space="preserve">κ. Χρήστος </w:t>
      </w:r>
      <w:proofErr w:type="spellStart"/>
      <w:r>
        <w:rPr>
          <w:rFonts w:eastAsia="Times New Roman" w:cs="Times New Roman"/>
          <w:szCs w:val="24"/>
        </w:rPr>
        <w:t>Μπουκώρος</w:t>
      </w:r>
      <w:proofErr w:type="spellEnd"/>
      <w:r>
        <w:rPr>
          <w:rFonts w:eastAsia="Times New Roman" w:cs="Times New Roman"/>
          <w:szCs w:val="24"/>
        </w:rPr>
        <w:t xml:space="preserve">. </w:t>
      </w:r>
    </w:p>
    <w:p w14:paraId="56F24CDE"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Ευχαριστώ, κύριε Πρόεδρε.</w:t>
      </w:r>
    </w:p>
    <w:p w14:paraId="56F24CDF"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Δυστυχώς ένα νομοσχέδιο</w:t>
      </w:r>
      <w:r>
        <w:rPr>
          <w:rFonts w:eastAsia="Times New Roman" w:cs="Times New Roman"/>
          <w:szCs w:val="24"/>
        </w:rPr>
        <w:t>,</w:t>
      </w:r>
      <w:r>
        <w:rPr>
          <w:rFonts w:eastAsia="Times New Roman" w:cs="Times New Roman"/>
          <w:szCs w:val="24"/>
        </w:rPr>
        <w:t xml:space="preserve"> το οποίο έτυχε ευρείας συναίνεσης</w:t>
      </w:r>
      <w:r>
        <w:rPr>
          <w:rFonts w:eastAsia="Times New Roman" w:cs="Times New Roman"/>
          <w:szCs w:val="24"/>
        </w:rPr>
        <w:t>,</w:t>
      </w:r>
      <w:r>
        <w:rPr>
          <w:rFonts w:eastAsia="Times New Roman" w:cs="Times New Roman"/>
          <w:szCs w:val="24"/>
        </w:rPr>
        <w:t xml:space="preserve"> επισκιάστηκε από τα γεγονότα και από τα όσα ακούστηκαν σήμερ</w:t>
      </w:r>
      <w:r>
        <w:rPr>
          <w:rFonts w:eastAsia="Times New Roman" w:cs="Times New Roman"/>
          <w:szCs w:val="24"/>
        </w:rPr>
        <w:t xml:space="preserve">α στην Αίθουσα για ένα πολύ σημαντικό και επίκαιρο ζήτημα, όπως είναι η </w:t>
      </w:r>
      <w:proofErr w:type="spellStart"/>
      <w:r>
        <w:rPr>
          <w:rFonts w:eastAsia="Times New Roman" w:cs="Times New Roman"/>
          <w:szCs w:val="24"/>
        </w:rPr>
        <w:t>αδειοδότηση</w:t>
      </w:r>
      <w:proofErr w:type="spellEnd"/>
      <w:r>
        <w:rPr>
          <w:rFonts w:eastAsia="Times New Roman" w:cs="Times New Roman"/>
          <w:szCs w:val="24"/>
        </w:rPr>
        <w:t xml:space="preserve"> των καναλιών και οι αποφάσεις του Συμβουλίου της Επικρατείας. </w:t>
      </w:r>
    </w:p>
    <w:p w14:paraId="56F24CE0"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Οι παρεμβάσεις δ</w:t>
      </w:r>
      <w:r>
        <w:rPr>
          <w:rFonts w:eastAsia="Times New Roman" w:cs="Times New Roman"/>
          <w:szCs w:val="24"/>
        </w:rPr>
        <w:t>ύ</w:t>
      </w:r>
      <w:r>
        <w:rPr>
          <w:rFonts w:eastAsia="Times New Roman" w:cs="Times New Roman"/>
          <w:szCs w:val="24"/>
        </w:rPr>
        <w:t xml:space="preserve">ο Υπουργών </w:t>
      </w:r>
      <w:r>
        <w:rPr>
          <w:rFonts w:eastAsia="Times New Roman" w:cs="Times New Roman"/>
          <w:szCs w:val="24"/>
        </w:rPr>
        <w:t>-</w:t>
      </w:r>
      <w:r>
        <w:rPr>
          <w:rFonts w:eastAsia="Times New Roman" w:cs="Times New Roman"/>
          <w:szCs w:val="24"/>
        </w:rPr>
        <w:t xml:space="preserve">και πιο συγκεκριμένα του Υπουργού Εργασίας κ. </w:t>
      </w:r>
      <w:proofErr w:type="spellStart"/>
      <w:r>
        <w:rPr>
          <w:rFonts w:eastAsia="Times New Roman" w:cs="Times New Roman"/>
          <w:szCs w:val="24"/>
        </w:rPr>
        <w:t>Κατρούγκαλου</w:t>
      </w:r>
      <w:proofErr w:type="spellEnd"/>
      <w:r>
        <w:rPr>
          <w:rFonts w:eastAsia="Times New Roman" w:cs="Times New Roman"/>
          <w:szCs w:val="24"/>
        </w:rPr>
        <w:t xml:space="preserve"> και του κ. Παππά</w:t>
      </w:r>
      <w:r>
        <w:rPr>
          <w:rFonts w:eastAsia="Times New Roman" w:cs="Times New Roman"/>
          <w:szCs w:val="24"/>
        </w:rPr>
        <w:t>-</w:t>
      </w:r>
      <w:r>
        <w:rPr>
          <w:rFonts w:eastAsia="Times New Roman" w:cs="Times New Roman"/>
          <w:szCs w:val="24"/>
        </w:rPr>
        <w:t xml:space="preserve"> προ</w:t>
      </w:r>
      <w:r>
        <w:rPr>
          <w:rFonts w:eastAsia="Times New Roman" w:cs="Times New Roman"/>
          <w:szCs w:val="24"/>
        </w:rPr>
        <w:t xml:space="preserve">ξένησαν ιδιαίτερη εντύπωση. </w:t>
      </w:r>
      <w:r>
        <w:rPr>
          <w:rFonts w:eastAsia="Times New Roman" w:cs="Times New Roman"/>
          <w:szCs w:val="24"/>
        </w:rPr>
        <w:t>Αρχίζω</w:t>
      </w:r>
      <w:r>
        <w:rPr>
          <w:rFonts w:eastAsia="Times New Roman" w:cs="Times New Roman"/>
          <w:szCs w:val="24"/>
        </w:rPr>
        <w:t xml:space="preserve"> από τον κ. Παππά, ο ο</w:t>
      </w:r>
      <w:r>
        <w:rPr>
          <w:rFonts w:eastAsia="Times New Roman" w:cs="Times New Roman"/>
          <w:szCs w:val="24"/>
        </w:rPr>
        <w:lastRenderedPageBreak/>
        <w:t>ποίος απαντώντας στο ερώτημα του κ. Βορίδη</w:t>
      </w:r>
      <w:r>
        <w:rPr>
          <w:rFonts w:eastAsia="Times New Roman" w:cs="Times New Roman"/>
          <w:szCs w:val="24"/>
        </w:rPr>
        <w:t>,</w:t>
      </w:r>
      <w:r>
        <w:rPr>
          <w:rFonts w:eastAsia="Times New Roman" w:cs="Times New Roman"/>
          <w:szCs w:val="24"/>
        </w:rPr>
        <w:t xml:space="preserve"> γιατί ο συνταγματικός νομοθέτης προβλέπει αυξημένη πλειοψηφία για τη συγκρότηση του ΕΣΡ, απάντησε –ελαφρά τη καρδία, επιτρέψτε μου- ότι αυτό </w:t>
      </w:r>
      <w:r>
        <w:rPr>
          <w:rFonts w:eastAsia="Times New Roman" w:cs="Times New Roman"/>
          <w:szCs w:val="24"/>
        </w:rPr>
        <w:t>προβλέπεται προ</w:t>
      </w:r>
      <w:r>
        <w:rPr>
          <w:rFonts w:eastAsia="Times New Roman" w:cs="Times New Roman"/>
          <w:szCs w:val="24"/>
        </w:rPr>
        <w:t>κειμένου</w:t>
      </w:r>
      <w:r>
        <w:rPr>
          <w:rFonts w:eastAsia="Times New Roman" w:cs="Times New Roman"/>
          <w:szCs w:val="24"/>
        </w:rPr>
        <w:t xml:space="preserve"> να επιτυγχάνεται ευρεία συναίνεση στα πρόσωπα.</w:t>
      </w:r>
    </w:p>
    <w:p w14:paraId="56F24CE1"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Ο κύριος Υπουργός της Επικρατείας θέλει να μας πει ότι ο συνταγματικός νομοθέτης δεν ενδιαφέρεται ούτε για τις αρμοδιότητες ούτε για τη λειτουργία του ΕΣΡ. Νομίζω ότι αυτή είναι μια εντελώς επιφανειακ</w:t>
      </w:r>
      <w:r>
        <w:rPr>
          <w:rFonts w:eastAsia="Times New Roman" w:cs="Times New Roman"/>
          <w:szCs w:val="24"/>
        </w:rPr>
        <w:t xml:space="preserve">ή αντιμετώπιση του ζητήματος που έχει δημιουργήσει μεγάλα προβλήματα και, αν θέλετε, έχει ανεβάσει και τους τόνους στον δημόσιο λόγο και στην πολιτική αντιπαράθεση. </w:t>
      </w:r>
    </w:p>
    <w:p w14:paraId="56F24CE2"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Ήρθε εδώ νωρίτερα ο κ. </w:t>
      </w:r>
      <w:proofErr w:type="spellStart"/>
      <w:r>
        <w:rPr>
          <w:rFonts w:eastAsia="Times New Roman" w:cs="Times New Roman"/>
          <w:szCs w:val="24"/>
        </w:rPr>
        <w:t>Κατρούγκαλος</w:t>
      </w:r>
      <w:proofErr w:type="spellEnd"/>
      <w:r>
        <w:rPr>
          <w:rFonts w:eastAsia="Times New Roman" w:cs="Times New Roman"/>
          <w:szCs w:val="24"/>
        </w:rPr>
        <w:t xml:space="preserve"> επιχειρώντας να απαντήσει στον Πρόεδρό μας και σε μια </w:t>
      </w:r>
      <w:r>
        <w:rPr>
          <w:rFonts w:eastAsia="Times New Roman" w:cs="Times New Roman"/>
          <w:szCs w:val="24"/>
        </w:rPr>
        <w:t>επιχείρηση διαστρέβλωσης της πραγματικότητας</w:t>
      </w:r>
      <w:r>
        <w:rPr>
          <w:rFonts w:eastAsia="Times New Roman" w:cs="Times New Roman"/>
          <w:szCs w:val="24"/>
        </w:rPr>
        <w:t>,</w:t>
      </w:r>
      <w:r>
        <w:rPr>
          <w:rFonts w:eastAsia="Times New Roman" w:cs="Times New Roman"/>
          <w:szCs w:val="24"/>
        </w:rPr>
        <w:t xml:space="preserve"> ούτε λίγο ούτε πολύ</w:t>
      </w:r>
      <w:r>
        <w:rPr>
          <w:rFonts w:eastAsia="Times New Roman" w:cs="Times New Roman"/>
          <w:szCs w:val="24"/>
        </w:rPr>
        <w:t>,</w:t>
      </w:r>
      <w:r>
        <w:rPr>
          <w:rFonts w:eastAsia="Times New Roman" w:cs="Times New Roman"/>
          <w:szCs w:val="24"/>
        </w:rPr>
        <w:t xml:space="preserve"> θέλησε να πει ότι η ανακοίνωση της Ένωσης Δικαστών και Εισαγγελέων απευθύνεται στη Νέα Δημοκρατία και στα οικονομικά συμφέροντα. Όσο για τα οικονομικά συμφέροντα, αν εννοεί την εφημερίδα κο</w:t>
      </w:r>
      <w:r>
        <w:rPr>
          <w:rFonts w:eastAsia="Times New Roman" w:cs="Times New Roman"/>
          <w:szCs w:val="24"/>
        </w:rPr>
        <w:t xml:space="preserve">μματικό όργανο, τότε ίσως θα μπορούσαμε να συμφωνήσουμε κι εμείς για λόγους πολιτικής ιδιοτέλειας. </w:t>
      </w:r>
    </w:p>
    <w:p w14:paraId="56F24CE3"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Όμως, μια φράση της ανακοίνωσης της Ένωσης Δικαστών και Εισαγγελέων, η οποία λέει ότι τέτοιες μεθοδεύσεις δεν χρησιμοποιούν ούτε τα φασιστικά καθεστώτα, δεί</w:t>
      </w:r>
      <w:r>
        <w:rPr>
          <w:rFonts w:eastAsia="Times New Roman" w:cs="Times New Roman"/>
          <w:szCs w:val="24"/>
        </w:rPr>
        <w:t>χνει ξεκά</w:t>
      </w:r>
      <w:r>
        <w:rPr>
          <w:rFonts w:eastAsia="Times New Roman" w:cs="Times New Roman"/>
          <w:szCs w:val="24"/>
        </w:rPr>
        <w:lastRenderedPageBreak/>
        <w:t>θαρα πού απευθύνεται η ανακοίνωση, τουλάχιστον στο συγκεκριμένο σημείο. Το να προσπαθούμε να φέρουμε τους νόμους και το ίδιο το Σύνταγμα στα μέτρα μας ή να διαστρεβλώσουμε την πραγματικότητα</w:t>
      </w:r>
      <w:r>
        <w:rPr>
          <w:rFonts w:eastAsia="Times New Roman" w:cs="Times New Roman"/>
          <w:szCs w:val="24"/>
        </w:rPr>
        <w:t>,</w:t>
      </w:r>
      <w:r>
        <w:rPr>
          <w:rFonts w:eastAsia="Times New Roman" w:cs="Times New Roman"/>
          <w:szCs w:val="24"/>
        </w:rPr>
        <w:t xml:space="preserve"> δεν προσφέρει κα</w:t>
      </w:r>
      <w:r>
        <w:rPr>
          <w:rFonts w:eastAsia="Times New Roman" w:cs="Times New Roman"/>
          <w:szCs w:val="24"/>
        </w:rPr>
        <w:t>μ</w:t>
      </w:r>
      <w:r>
        <w:rPr>
          <w:rFonts w:eastAsia="Times New Roman" w:cs="Times New Roman"/>
          <w:szCs w:val="24"/>
        </w:rPr>
        <w:t>μία υπηρεσία στον δημόσιο λόγο.</w:t>
      </w:r>
    </w:p>
    <w:p w14:paraId="56F24CE4"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Για να</w:t>
      </w:r>
      <w:r>
        <w:rPr>
          <w:rFonts w:eastAsia="Times New Roman" w:cs="Times New Roman"/>
          <w:szCs w:val="24"/>
        </w:rPr>
        <w:t xml:space="preserve"> λειτουργήσει η κοινωνική οικονομία, που είναι το αντικείμενο του σημερινού νομοσχεδίου, αλλά και η οικονομία και η ίδια η κοινωνία, με τρόπο εύρυθμο και δημοκρατικό, κυρίες και κύριοι συνάδελφοι, αλλά και αποδεκτό από την πλειοψηφία των πολιτών, πρέπει να</w:t>
      </w:r>
      <w:r>
        <w:rPr>
          <w:rFonts w:eastAsia="Times New Roman" w:cs="Times New Roman"/>
          <w:szCs w:val="24"/>
        </w:rPr>
        <w:t xml:space="preserve"> λειτουργεί κατ’ αρχ</w:t>
      </w:r>
      <w:r>
        <w:rPr>
          <w:rFonts w:eastAsia="Times New Roman" w:cs="Times New Roman"/>
          <w:szCs w:val="24"/>
        </w:rPr>
        <w:t>άς</w:t>
      </w:r>
      <w:r>
        <w:rPr>
          <w:rFonts w:eastAsia="Times New Roman" w:cs="Times New Roman"/>
          <w:szCs w:val="24"/>
        </w:rPr>
        <w:t xml:space="preserve"> η ίδια η δημοκρατία. Όταν πλήττεται κατ’ αυτόν τον βάναυσο και ωμό τρόπο μία από τις τρεις ανεξάρτητες εξουσίες της δημοκρατίας </w:t>
      </w:r>
      <w:r>
        <w:rPr>
          <w:rFonts w:eastAsia="Times New Roman" w:cs="Times New Roman"/>
          <w:szCs w:val="24"/>
        </w:rPr>
        <w:lastRenderedPageBreak/>
        <w:t xml:space="preserve">μας, αυτή της </w:t>
      </w:r>
      <w:r>
        <w:rPr>
          <w:rFonts w:eastAsia="Times New Roman" w:cs="Times New Roman"/>
          <w:szCs w:val="24"/>
        </w:rPr>
        <w:t>δ</w:t>
      </w:r>
      <w:r>
        <w:rPr>
          <w:rFonts w:eastAsia="Times New Roman" w:cs="Times New Roman"/>
          <w:szCs w:val="24"/>
        </w:rPr>
        <w:t>ικαιοσύνης, όλα τα προηγούμενα δεν μπορούν να λειτουργήσουν, διότι αυξάνεται το έλλειμμα ε</w:t>
      </w:r>
      <w:r>
        <w:rPr>
          <w:rFonts w:eastAsia="Times New Roman" w:cs="Times New Roman"/>
          <w:szCs w:val="24"/>
        </w:rPr>
        <w:t xml:space="preserve">μπιστοσύνης των πολιτών προς τον θεσμό και μία από τις εξουσίες δείχνει να επελαύνει εναντίον των υπόλοιπων ανεξάρτητων εξουσιών. </w:t>
      </w:r>
    </w:p>
    <w:p w14:paraId="56F24CE5"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Αυτό δημιουργεί πρόβλημα δημοκρατίας. Ασφαλώς εμείς δεν μιλάμε ούτε για χούντα ούτε για δικτατορία, όπως είπε κάποιος ομιλητή</w:t>
      </w:r>
      <w:r>
        <w:rPr>
          <w:rFonts w:eastAsia="Times New Roman" w:cs="Times New Roman"/>
          <w:szCs w:val="24"/>
        </w:rPr>
        <w:t xml:space="preserve">ς του ΣΥΡΙΖΑ προηγουμένως –αν δεν κάνω λάθος, ήταν ο κ. </w:t>
      </w:r>
      <w:proofErr w:type="spellStart"/>
      <w:r>
        <w:rPr>
          <w:rFonts w:eastAsia="Times New Roman" w:cs="Times New Roman"/>
          <w:szCs w:val="24"/>
        </w:rPr>
        <w:t>Μανιός</w:t>
      </w:r>
      <w:proofErr w:type="spellEnd"/>
      <w:r>
        <w:rPr>
          <w:rFonts w:eastAsia="Times New Roman" w:cs="Times New Roman"/>
          <w:szCs w:val="24"/>
        </w:rPr>
        <w:t xml:space="preserve">- αλλά μιλάμε για ένα πάρα πολύ σοβαρό πρόβλημα που δημιουργείται στη λειτουργία του δημοκρατικού πολιτεύματος. </w:t>
      </w:r>
    </w:p>
    <w:p w14:paraId="56F24CE6"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Ας έρθω, λοιπόν, στα του νομοσχεδίου, κυρία Υπουργέ. Θα μπορούσε να αναρωτηθεί κα</w:t>
      </w:r>
      <w:r>
        <w:rPr>
          <w:rFonts w:eastAsia="Times New Roman" w:cs="Times New Roman"/>
          <w:szCs w:val="24"/>
        </w:rPr>
        <w:t xml:space="preserve">νείς για το εξής: Ήταν ανάγκη </w:t>
      </w:r>
      <w:r>
        <w:rPr>
          <w:rFonts w:eastAsia="Times New Roman" w:cs="Times New Roman"/>
          <w:szCs w:val="24"/>
        </w:rPr>
        <w:lastRenderedPageBreak/>
        <w:t>να γίνει ένας νόμος</w:t>
      </w:r>
      <w:r>
        <w:rPr>
          <w:rFonts w:eastAsia="Times New Roman" w:cs="Times New Roman"/>
          <w:szCs w:val="24"/>
        </w:rPr>
        <w:t>,</w:t>
      </w:r>
      <w:r>
        <w:rPr>
          <w:rFonts w:eastAsia="Times New Roman" w:cs="Times New Roman"/>
          <w:szCs w:val="24"/>
        </w:rPr>
        <w:t xml:space="preserve"> ώστε να δημιουργηθεί εκείνο το πλαίσιο λειτουργίας της κοινωνικής οικονομίας; Θα σας έλεγα πως όχι, με την έννοια ότι </w:t>
      </w:r>
      <w:proofErr w:type="spellStart"/>
      <w:r>
        <w:rPr>
          <w:rFonts w:eastAsia="Times New Roman" w:cs="Times New Roman"/>
          <w:szCs w:val="24"/>
        </w:rPr>
        <w:t>προϋπήρξε</w:t>
      </w:r>
      <w:proofErr w:type="spellEnd"/>
      <w:r>
        <w:rPr>
          <w:rFonts w:eastAsia="Times New Roman" w:cs="Times New Roman"/>
          <w:szCs w:val="24"/>
        </w:rPr>
        <w:t xml:space="preserve"> ο ν.4019/2011, ο οποίος δεν εφαρμόστηκε. Έγινε μάλιστα αυτοκριτική από την </w:t>
      </w:r>
      <w:proofErr w:type="spellStart"/>
      <w:r>
        <w:rPr>
          <w:rFonts w:eastAsia="Times New Roman" w:cs="Times New Roman"/>
          <w:szCs w:val="24"/>
        </w:rPr>
        <w:t>εισηγήτρι</w:t>
      </w:r>
      <w:r>
        <w:rPr>
          <w:rFonts w:eastAsia="Times New Roman" w:cs="Times New Roman"/>
          <w:szCs w:val="24"/>
        </w:rPr>
        <w:t>ά</w:t>
      </w:r>
      <w:proofErr w:type="spellEnd"/>
      <w:r>
        <w:rPr>
          <w:rFonts w:eastAsia="Times New Roman" w:cs="Times New Roman"/>
          <w:szCs w:val="24"/>
        </w:rPr>
        <w:t xml:space="preserve"> μας στο σημείο αυτό. Όμως, αν είχαν εκδοθεί οι ουσιαστικές και βελτιωτικές υπουργικές αποφάσεις και οι εγκύκλιοι, ενδεχομένως να λειτουργούσε και να μην είχε χαθεί ο χρόνος. </w:t>
      </w:r>
    </w:p>
    <w:p w14:paraId="56F24CE7"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Όμως, σήμερα έγινε ένα θετικό βήμα και με την ευρεία συναίνεση των κομ</w:t>
      </w:r>
      <w:r>
        <w:rPr>
          <w:rFonts w:eastAsia="Times New Roman" w:cs="Times New Roman"/>
          <w:szCs w:val="24"/>
        </w:rPr>
        <w:t xml:space="preserve">μάτων, αλλά και με το γεγονός ότι η αρμόδια Υπουργός υπήρξε δεκτική στις παρατηρήσεις και τις ενσωμάτωσε στο νομοσχέδιο. Και υπ’ αυτή την έννοια, μπορούμε να πούμε ότι έγινε μια καλή αρχή, αλλά και ότι οι συνάδελφοι του </w:t>
      </w:r>
      <w:r>
        <w:rPr>
          <w:rFonts w:eastAsia="Times New Roman" w:cs="Times New Roman"/>
          <w:szCs w:val="24"/>
        </w:rPr>
        <w:lastRenderedPageBreak/>
        <w:t>ΣΥΡΙΖΑ παίρνουν και την απόδειξη –απ</w:t>
      </w:r>
      <w:r>
        <w:rPr>
          <w:rFonts w:eastAsia="Times New Roman" w:cs="Times New Roman"/>
          <w:szCs w:val="24"/>
        </w:rPr>
        <w:t>τή πλέον- ότι η Νέα Δημοκρατία δεν είναι ένα κόμμα που λέει σε όλα «</w:t>
      </w:r>
      <w:r>
        <w:rPr>
          <w:rFonts w:eastAsia="Times New Roman" w:cs="Times New Roman"/>
          <w:szCs w:val="24"/>
        </w:rPr>
        <w:t>όχι</w:t>
      </w:r>
      <w:r>
        <w:rPr>
          <w:rFonts w:eastAsia="Times New Roman" w:cs="Times New Roman"/>
          <w:szCs w:val="24"/>
        </w:rPr>
        <w:t>». Εκεί που συμφωνεί, συμφωνεί και κάνει και την αυτοκριτική της για την ελλειμματική πολιτική της ενδεχομένως στο παρελθόν.</w:t>
      </w:r>
    </w:p>
    <w:p w14:paraId="56F24CE8"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Από εκεί και πέρα</w:t>
      </w:r>
      <w:r>
        <w:rPr>
          <w:rFonts w:eastAsia="Times New Roman" w:cs="Times New Roman"/>
          <w:szCs w:val="24"/>
        </w:rPr>
        <w:t>,</w:t>
      </w:r>
      <w:r>
        <w:rPr>
          <w:rFonts w:eastAsia="Times New Roman" w:cs="Times New Roman"/>
          <w:szCs w:val="24"/>
        </w:rPr>
        <w:t xml:space="preserve"> όμως, θα ήθελα να κάνω ορισμένες παρατηρή</w:t>
      </w:r>
      <w:r>
        <w:rPr>
          <w:rFonts w:eastAsia="Times New Roman" w:cs="Times New Roman"/>
          <w:szCs w:val="24"/>
        </w:rPr>
        <w:t xml:space="preserve">σεις, κυρία Υπουργέ. Λέγεται ότι οι συγκεκριμένες επιχειρήσεις που θα λειτουργήσουν στο πλαίσιο της κοινωνικής οικονομίας δεν πρέπει να έχουν σκοπό το κέρδος. Ταυτοχρόνως, </w:t>
      </w:r>
      <w:proofErr w:type="spellStart"/>
      <w:r>
        <w:rPr>
          <w:rFonts w:eastAsia="Times New Roman" w:cs="Times New Roman"/>
          <w:szCs w:val="24"/>
        </w:rPr>
        <w:t>συνομολογείται</w:t>
      </w:r>
      <w:proofErr w:type="spellEnd"/>
      <w:r>
        <w:rPr>
          <w:rFonts w:eastAsia="Times New Roman" w:cs="Times New Roman"/>
          <w:szCs w:val="24"/>
        </w:rPr>
        <w:t xml:space="preserve"> από το νομοσχέδιο ότι πρέπει να επενδύουν και πάλι τα κέρδη τους –και</w:t>
      </w:r>
      <w:r>
        <w:rPr>
          <w:rFonts w:eastAsia="Times New Roman" w:cs="Times New Roman"/>
          <w:szCs w:val="24"/>
        </w:rPr>
        <w:t xml:space="preserve"> λογικό είναι-, ώστε να καταστούν βιώσιμες, να αναπτυχθούν και να πετύχουν τον κοινωνικό ρόλο ο οποίος προκύπτει από το νομοσχέδιο. Και αυτός </w:t>
      </w:r>
      <w:r>
        <w:rPr>
          <w:rFonts w:eastAsia="Times New Roman" w:cs="Times New Roman"/>
          <w:szCs w:val="24"/>
        </w:rPr>
        <w:lastRenderedPageBreak/>
        <w:t>είναι ο στόχος της μείωσης της ανεργίας, ο βασικότερος. Διότι δεν μπορεί να υπάρχει μεγαλύτερος κοινωνικός αντίκτυ</w:t>
      </w:r>
      <w:r>
        <w:rPr>
          <w:rFonts w:eastAsia="Times New Roman" w:cs="Times New Roman"/>
          <w:szCs w:val="24"/>
        </w:rPr>
        <w:t xml:space="preserve">πος και μεγαλύτερο κοινωνικό αποτύπωμα στην Ελλάδα του σήμερα από τη μείωση της ανεργίας. </w:t>
      </w:r>
    </w:p>
    <w:p w14:paraId="56F24CE9"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Όσον αφορά τον τρόπο λειτουργίας τους, θα κριθεί στην πράξη. Όμως, νομίζω ότι θα μπορούσαμε να υιοθετήσουμε και να ενσωματώσουμε στο νομοσχέδιο πρακτικές διοίκησης π</w:t>
      </w:r>
      <w:r>
        <w:rPr>
          <w:rFonts w:eastAsia="Times New Roman" w:cs="Times New Roman"/>
          <w:szCs w:val="24"/>
        </w:rPr>
        <w:t>ετυχημένων συνεταιρισμών στην Ελλάδα, γιατί αγνοούμε όλοι εδώ ότι οι συνεταιρισμοί είναι ένα πολύ πετυχημένο μοντέλο κοινωνικής οικονομίας, τουλάχιστον αυτοί που λειτουργούν ακόμα, αυτοί που επιτυγχάνουν αποτελέσματα και αφήνουν μεγάλο κοινωνικό αποτύπωμα.</w:t>
      </w:r>
      <w:r>
        <w:rPr>
          <w:rFonts w:eastAsia="Times New Roman" w:cs="Times New Roman"/>
          <w:szCs w:val="24"/>
        </w:rPr>
        <w:t xml:space="preserve"> </w:t>
      </w:r>
    </w:p>
    <w:p w14:paraId="56F24CEA"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Δεν χρειάζεται να ανακαλύψουμε τον τροχό, κυρία Υπουργέ, αρκεί να υιοθετήσουμε τις βέλτιστες πρακτικές άλλων ευρωπαϊκών χωρών. Και</w:t>
      </w:r>
      <w:r>
        <w:rPr>
          <w:rFonts w:eastAsia="Times New Roman" w:cs="Times New Roman"/>
          <w:szCs w:val="24"/>
        </w:rPr>
        <w:t>,</w:t>
      </w:r>
      <w:r>
        <w:rPr>
          <w:rFonts w:eastAsia="Times New Roman" w:cs="Times New Roman"/>
          <w:szCs w:val="24"/>
        </w:rPr>
        <w:t xml:space="preserve"> ξέρετε, μπορεί να έχει ιδεολογικό πρόσημο ή όχι αυτό το νομοσχέδιο, μικρότερο ή μεγαλύτερο, αλλά σίγουρα δεν είναι ούτε κα</w:t>
      </w:r>
      <w:r>
        <w:rPr>
          <w:rFonts w:eastAsia="Times New Roman" w:cs="Times New Roman"/>
          <w:szCs w:val="24"/>
        </w:rPr>
        <w:t xml:space="preserve">ν μια </w:t>
      </w:r>
      <w:proofErr w:type="spellStart"/>
      <w:r>
        <w:rPr>
          <w:rFonts w:eastAsia="Times New Roman" w:cs="Times New Roman"/>
          <w:szCs w:val="24"/>
        </w:rPr>
        <w:t>ευρωκομμουνιστική</w:t>
      </w:r>
      <w:proofErr w:type="spellEnd"/>
      <w:r>
        <w:rPr>
          <w:rFonts w:eastAsia="Times New Roman" w:cs="Times New Roman"/>
          <w:szCs w:val="24"/>
        </w:rPr>
        <w:t xml:space="preserve"> υπόθεση, διότι έχει εφαρμοστεί στα ευρωπαϊκά κράτη της ελεύθερης αγοράς και είναι λογικό να έχει εφαρμοστεί εκεί η κοινωνική οικονομία και να αφήνει 5% και 10% παραγωγή του ΑΕΠ, διότι εκεί υπάρχει περίσσευμα κοινού πλούτου, εκεί μπο</w:t>
      </w:r>
      <w:r>
        <w:rPr>
          <w:rFonts w:eastAsia="Times New Roman" w:cs="Times New Roman"/>
          <w:szCs w:val="24"/>
        </w:rPr>
        <w:t>ρεί να υποστηριχθεί με χρηματοδοτικά εργαλεία και με τεχνογνωσία. Είναι τόσο απλό. Δεν θα έπρεπε να μας απασχολεί αν είναι αρι</w:t>
      </w:r>
      <w:r>
        <w:rPr>
          <w:rFonts w:eastAsia="Times New Roman" w:cs="Times New Roman"/>
          <w:szCs w:val="24"/>
        </w:rPr>
        <w:lastRenderedPageBreak/>
        <w:t>στερό, κεντρώο ή δεξιό το νομοσχέδιο. Θα έπρεπε να μας απασχολεί η ορθή αξιοποίηση των κοινωνικών πόρων, ώστε να επιτευχθεί το επι</w:t>
      </w:r>
      <w:r>
        <w:rPr>
          <w:rFonts w:eastAsia="Times New Roman" w:cs="Times New Roman"/>
          <w:szCs w:val="24"/>
        </w:rPr>
        <w:t xml:space="preserve">διωκόμενο κοινωνικό αποτέλεσμα, που μεταξύ των άλλων είναι και η μείωση της ανεργίας και η αύξηση του ΑΕΠ και όλα τα υπόλοιπα. </w:t>
      </w:r>
    </w:p>
    <w:p w14:paraId="56F24CEB"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Όμως, κυρία Υπουργέ, θα ήθελα </w:t>
      </w:r>
      <w:r>
        <w:rPr>
          <w:rFonts w:eastAsia="Times New Roman" w:cs="Times New Roman"/>
          <w:szCs w:val="24"/>
        </w:rPr>
        <w:t xml:space="preserve">εδώ </w:t>
      </w:r>
      <w:r>
        <w:rPr>
          <w:rFonts w:eastAsia="Times New Roman" w:cs="Times New Roman"/>
          <w:szCs w:val="24"/>
        </w:rPr>
        <w:t xml:space="preserve">να σταθώ σε ένα σημείο, γιατί με αυτό το </w:t>
      </w:r>
      <w:r>
        <w:rPr>
          <w:rFonts w:eastAsia="Times New Roman" w:cs="Times New Roman"/>
          <w:szCs w:val="24"/>
        </w:rPr>
        <w:t xml:space="preserve">νομοσχέδιο γίνεται μια προσπάθεια να λειτουργήσουν κάποιες επιχειρήσεις. Δεν χρησιμοποιήσατε και δεν ενσωματώσατε αρχικά την εμπειρία των κοινωνικών συνεταιριστικών επιχειρήσεων, των </w:t>
      </w:r>
      <w:r>
        <w:rPr>
          <w:rFonts w:eastAsia="Times New Roman" w:cs="Times New Roman"/>
          <w:szCs w:val="24"/>
        </w:rPr>
        <w:t>ΚΟΙΝΣΕΠ</w:t>
      </w:r>
      <w:r>
        <w:rPr>
          <w:rFonts w:eastAsia="Times New Roman" w:cs="Times New Roman"/>
          <w:szCs w:val="24"/>
        </w:rPr>
        <w:t>, οι οποίες στη</w:t>
      </w:r>
      <w:r>
        <w:rPr>
          <w:rFonts w:eastAsia="Times New Roman" w:cs="Times New Roman"/>
          <w:szCs w:val="24"/>
        </w:rPr>
        <w:t xml:space="preserve"> νηπιακή ηλικία</w:t>
      </w:r>
      <w:r>
        <w:rPr>
          <w:rFonts w:eastAsia="Times New Roman" w:cs="Times New Roman"/>
          <w:szCs w:val="24"/>
        </w:rPr>
        <w:t xml:space="preserve"> και όπως </w:t>
      </w:r>
      <w:r>
        <w:rPr>
          <w:rFonts w:eastAsia="Times New Roman" w:cs="Times New Roman"/>
          <w:szCs w:val="24"/>
        </w:rPr>
        <w:t>λειτούργησαν</w:t>
      </w:r>
      <w:r>
        <w:rPr>
          <w:rFonts w:eastAsia="Times New Roman" w:cs="Times New Roman"/>
          <w:szCs w:val="24"/>
        </w:rPr>
        <w:t>,</w:t>
      </w:r>
      <w:r>
        <w:rPr>
          <w:rFonts w:eastAsia="Times New Roman" w:cs="Times New Roman"/>
          <w:szCs w:val="24"/>
        </w:rPr>
        <w:t xml:space="preserve"> απέδειξαν ορ</w:t>
      </w:r>
      <w:r>
        <w:rPr>
          <w:rFonts w:eastAsia="Times New Roman" w:cs="Times New Roman"/>
          <w:szCs w:val="24"/>
        </w:rPr>
        <w:t>ισμένα πράγματα.</w:t>
      </w:r>
    </w:p>
    <w:p w14:paraId="56F24CEC"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56F24CED"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Κύριε Πρόεδρε, αν έχετε την καλοσύνη, επιτρέψτε μου να συνεχίσω για ένα λεπτό ακόμη.</w:t>
      </w:r>
    </w:p>
    <w:p w14:paraId="56F24CEE"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Οι τριών ειδών επιχειρήσεις, οι παροχής υπηρεσιών στα ΑΜΕΑ, η προσπάθε</w:t>
      </w:r>
      <w:r>
        <w:rPr>
          <w:rFonts w:eastAsia="Times New Roman" w:cs="Times New Roman"/>
          <w:szCs w:val="24"/>
        </w:rPr>
        <w:t xml:space="preserve">ια ενσωμάτωσης ειδικών ομάδων πληθυσμού και οι παραγωγικού σκοπού ήταν αυτές που κυρίως λειτούργησαν. Οι περισσότερες –και αυτό είναι λογικό- ήταν παραγωγικού σκοπού. Έχω την αίσθηση ότι το νομοσχέδιο κατευθύνεται περισσότερο προς τις επιχειρήσεις παροχής </w:t>
      </w:r>
      <w:r>
        <w:rPr>
          <w:rFonts w:eastAsia="Times New Roman" w:cs="Times New Roman"/>
          <w:szCs w:val="24"/>
        </w:rPr>
        <w:t xml:space="preserve">υπηρεσιών στα ΑΜΕΑ και ενσωμάτωσης ειδικών ομάδων πληθυσμού. </w:t>
      </w:r>
    </w:p>
    <w:p w14:paraId="56F24CEF"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Θα έλεγα ότι η ανάγκη σήμερα είναι να δημιουργηθούν συνεταιριστικές επιχειρήσεις</w:t>
      </w:r>
      <w:r>
        <w:rPr>
          <w:rFonts w:eastAsia="Times New Roman" w:cs="Times New Roman"/>
          <w:szCs w:val="24"/>
        </w:rPr>
        <w:t>,</w:t>
      </w:r>
      <w:r>
        <w:rPr>
          <w:rFonts w:eastAsia="Times New Roman" w:cs="Times New Roman"/>
          <w:szCs w:val="24"/>
        </w:rPr>
        <w:t xml:space="preserve"> οι οποίες θα επιτυγχάνουν αποτέλεσμα. Υπό αυτή την έννοια δεν είναι αθέμιτο το κέρδος. Αθέμιτη είναι</w:t>
      </w:r>
      <w:r>
        <w:rPr>
          <w:rFonts w:eastAsia="Times New Roman" w:cs="Times New Roman"/>
          <w:szCs w:val="24"/>
        </w:rPr>
        <w:t>,</w:t>
      </w:r>
      <w:r>
        <w:rPr>
          <w:rFonts w:eastAsia="Times New Roman" w:cs="Times New Roman"/>
          <w:szCs w:val="24"/>
        </w:rPr>
        <w:t xml:space="preserve"> ενδεχομένω</w:t>
      </w:r>
      <w:r>
        <w:rPr>
          <w:rFonts w:eastAsia="Times New Roman" w:cs="Times New Roman"/>
          <w:szCs w:val="24"/>
        </w:rPr>
        <w:t>ς</w:t>
      </w:r>
      <w:r>
        <w:rPr>
          <w:rFonts w:eastAsia="Times New Roman" w:cs="Times New Roman"/>
          <w:szCs w:val="24"/>
        </w:rPr>
        <w:t>,</w:t>
      </w:r>
      <w:r>
        <w:rPr>
          <w:rFonts w:eastAsia="Times New Roman" w:cs="Times New Roman"/>
          <w:szCs w:val="24"/>
        </w:rPr>
        <w:t xml:space="preserve"> η αισχροκέρδεια ή η έλλειψη πλαισίου κανόνων και πρακτικών αποδεκτών από το κοινωνικό σύνολο. </w:t>
      </w:r>
    </w:p>
    <w:p w14:paraId="56F24CF0"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Κλείνοντας, κυρία Υπουργέ, θα σας έλεγα επίσης –και θα ήθελα την προσοχή σας- ότι μετά τη χθεσινή παραίτηση της Γενικής Γραμματέως, υπάρχει μια έντονη φημολογ</w:t>
      </w:r>
      <w:r>
        <w:rPr>
          <w:rFonts w:eastAsia="Times New Roman" w:cs="Times New Roman"/>
          <w:szCs w:val="24"/>
        </w:rPr>
        <w:t xml:space="preserve">ία και ένας φόβος διατρέχει τους ιδιοκτήτες των μικρών </w:t>
      </w:r>
      <w:r>
        <w:rPr>
          <w:rFonts w:eastAsia="Times New Roman" w:cs="Times New Roman"/>
          <w:szCs w:val="24"/>
        </w:rPr>
        <w:t>κέντρων επαγγελματικής κατάρτισης</w:t>
      </w:r>
      <w:r>
        <w:rPr>
          <w:rFonts w:eastAsia="Times New Roman" w:cs="Times New Roman"/>
          <w:szCs w:val="24"/>
        </w:rPr>
        <w:t>. Σύμφωνα με αυτούς τους φόβους, που ήδη εκφράζονται, σκέπτεστε να θεσπίσετε κάποια αυστηρά κριτή</w:t>
      </w:r>
      <w:r>
        <w:rPr>
          <w:rFonts w:eastAsia="Times New Roman" w:cs="Times New Roman"/>
          <w:szCs w:val="24"/>
        </w:rPr>
        <w:lastRenderedPageBreak/>
        <w:t>ρια με αναδρομική ισχύ, τα οποία θα πετάξουν εκτός υλοποίησης των προγρ</w:t>
      </w:r>
      <w:r>
        <w:rPr>
          <w:rFonts w:eastAsia="Times New Roman" w:cs="Times New Roman"/>
          <w:szCs w:val="24"/>
        </w:rPr>
        <w:t xml:space="preserve">αμμάτων κοινωφελούς εργασίας όλα τα μικρά ΚΕΚ. </w:t>
      </w:r>
    </w:p>
    <w:p w14:paraId="56F24CF1"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Θα σας παρακαλούσα να το διευκρινίσετε αυτό, γιατί ασφαλώς έχετε το δικαίωμα να θεσπίσετε κριτήρια, ακόμα και αυστηρά, αλλά όχι με αναδρομικό χαρακτήρα, διότι η αναδρομικότητα στους νόμους και κατ’ επέκταση σ</w:t>
      </w:r>
      <w:r>
        <w:rPr>
          <w:rFonts w:eastAsia="Times New Roman" w:cs="Times New Roman"/>
          <w:szCs w:val="24"/>
        </w:rPr>
        <w:t xml:space="preserve">τις υπουργικές αποφάσεις είναι και άδικη και αντιδημοκρατική και παράλογη. </w:t>
      </w:r>
    </w:p>
    <w:p w14:paraId="56F24CF2"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Όλα αυτά όμως που συζητάμε σήμερα, κυρία Υπουργέ, έχουν μικρή σημασία, γιατί πλήθος άλλων κυβερνητικών αποφάσεων καθημερινά γονατίζουν την πραγματική οικονομία και </w:t>
      </w:r>
      <w:r>
        <w:rPr>
          <w:rFonts w:eastAsia="Times New Roman" w:cs="Times New Roman"/>
          <w:szCs w:val="24"/>
        </w:rPr>
        <w:lastRenderedPageBreak/>
        <w:t>εξαφανίζουν επιχ</w:t>
      </w:r>
      <w:r>
        <w:rPr>
          <w:rFonts w:eastAsia="Times New Roman" w:cs="Times New Roman"/>
          <w:szCs w:val="24"/>
        </w:rPr>
        <w:t>ειρήσεις. Και</w:t>
      </w:r>
      <w:r>
        <w:rPr>
          <w:rFonts w:eastAsia="Times New Roman" w:cs="Times New Roman"/>
          <w:szCs w:val="24"/>
        </w:rPr>
        <w:t>,</w:t>
      </w:r>
      <w:r>
        <w:rPr>
          <w:rFonts w:eastAsia="Times New Roman" w:cs="Times New Roman"/>
          <w:szCs w:val="24"/>
        </w:rPr>
        <w:t xml:space="preserve"> πολύ χειρότερα, μέσα από επαίσχυντες δηλώσεις κυβερνητικών στελεχών διορισμένων από την Κυβέρνησή σας, επιχειρήσεις εξωθούνται στο εξωτερικό. Και μιλώ για τις δηλώσεις του Προέδρου του ΟΑΕΕ. </w:t>
      </w:r>
    </w:p>
    <w:p w14:paraId="56F24CF3" w14:textId="77777777" w:rsidR="00DA1B4D" w:rsidRDefault="004A28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Δεν έχει, λοιπόν, τόσο μεγάλη σημασία η κοινωνική</w:t>
      </w:r>
      <w:r>
        <w:rPr>
          <w:rFonts w:eastAsia="Times New Roman" w:cs="Times New Roman"/>
          <w:szCs w:val="24"/>
        </w:rPr>
        <w:t xml:space="preserve"> οικονομία, η οποία μπορεί ευκολότερα να επιβιώσει και να αναπτυχθεί μέσα στο πλαίσιο μιας πιο υγιούς και ακμάζουσας πραγματικής οικονομίας και να χρηματοδοτηθεί και να υποστηριχθεί καλύτερα. </w:t>
      </w:r>
    </w:p>
    <w:p w14:paraId="56F24CF4" w14:textId="77777777" w:rsidR="00DA1B4D" w:rsidRDefault="004A28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κύριε </w:t>
      </w:r>
      <w:proofErr w:type="spellStart"/>
      <w:r>
        <w:rPr>
          <w:rFonts w:eastAsia="Times New Roman" w:cs="Times New Roman"/>
          <w:szCs w:val="24"/>
        </w:rPr>
        <w:t>Μπουκώρο</w:t>
      </w:r>
      <w:proofErr w:type="spellEnd"/>
      <w:r>
        <w:rPr>
          <w:rFonts w:eastAsia="Times New Roman" w:cs="Times New Roman"/>
          <w:szCs w:val="24"/>
        </w:rPr>
        <w:t>.</w:t>
      </w:r>
    </w:p>
    <w:p w14:paraId="56F24CF5" w14:textId="77777777" w:rsidR="00DA1B4D" w:rsidRDefault="004A28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Ολοκλήρωσα, κύριε Πρόεδρε.</w:t>
      </w:r>
    </w:p>
    <w:p w14:paraId="56F24CF6" w14:textId="77777777" w:rsidR="00DA1B4D" w:rsidRDefault="004A28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Είναι σημαντικό το νομοσχέδιο, είναι σημαντική η κοινωνική οικονομία, αλλά είναι σημαντικότερη η πραγματική οικονομία, κυρίες και κύριοι συνάδελφοι του ΣΥΡΙΖΑ.</w:t>
      </w:r>
    </w:p>
    <w:p w14:paraId="56F24CF7" w14:textId="77777777" w:rsidR="00DA1B4D" w:rsidRDefault="004A28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Σας ευχαριστώ.</w:t>
      </w:r>
    </w:p>
    <w:p w14:paraId="56F24CF8" w14:textId="77777777" w:rsidR="00DA1B4D" w:rsidRDefault="004A2815">
      <w:pPr>
        <w:spacing w:after="0" w:line="600" w:lineRule="auto"/>
        <w:ind w:firstLine="720"/>
        <w:jc w:val="center"/>
        <w:rPr>
          <w:rFonts w:eastAsia="Times New Roman"/>
          <w:bCs/>
        </w:rPr>
      </w:pPr>
      <w:r>
        <w:rPr>
          <w:rFonts w:eastAsia="Times New Roman"/>
          <w:bCs/>
        </w:rPr>
        <w:t>(Χειροκροτήματα από την πτέρυγα τη</w:t>
      </w:r>
      <w:r>
        <w:rPr>
          <w:rFonts w:eastAsia="Times New Roman"/>
          <w:bCs/>
        </w:rPr>
        <w:t>ς Νέας Δημοκρατίας)</w:t>
      </w:r>
    </w:p>
    <w:p w14:paraId="56F24CF9" w14:textId="77777777" w:rsidR="00DA1B4D" w:rsidRDefault="004A28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Χρήστο </w:t>
      </w:r>
      <w:proofErr w:type="spellStart"/>
      <w:r>
        <w:rPr>
          <w:rFonts w:eastAsia="Times New Roman" w:cs="Times New Roman"/>
          <w:szCs w:val="24"/>
        </w:rPr>
        <w:t>Μπουκώρο</w:t>
      </w:r>
      <w:proofErr w:type="spellEnd"/>
      <w:r>
        <w:rPr>
          <w:rFonts w:eastAsia="Times New Roman" w:cs="Times New Roman"/>
          <w:szCs w:val="24"/>
        </w:rPr>
        <w:t xml:space="preserve"> για την τοποθέτησή του.</w:t>
      </w:r>
    </w:p>
    <w:p w14:paraId="56F24CFA" w14:textId="77777777" w:rsidR="00DA1B4D" w:rsidRDefault="004A28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Η Υπουργός</w:t>
      </w:r>
      <w:r>
        <w:rPr>
          <w:rFonts w:eastAsia="Times New Roman" w:cs="Times New Roman"/>
          <w:szCs w:val="24"/>
        </w:rPr>
        <w:t xml:space="preserve"> </w:t>
      </w:r>
      <w:r>
        <w:rPr>
          <w:rFonts w:eastAsia="Times New Roman" w:cs="Times New Roman"/>
          <w:szCs w:val="24"/>
        </w:rPr>
        <w:t>κ. Αντωνοπούλου έχει τον λόγο.</w:t>
      </w:r>
    </w:p>
    <w:p w14:paraId="56F24CFB" w14:textId="77777777" w:rsidR="00DA1B4D" w:rsidRDefault="004A28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ΟΥΡΑΝΙΑ ΑΝΤΩΝΟΠΟΥΛΟΥ (Αναπληρώτρια Υπουργός Εργασίας, Κοινωνικής Ασφάλισης και Κοινωνικής Αλ</w:t>
      </w:r>
      <w:r>
        <w:rPr>
          <w:rFonts w:eastAsia="Times New Roman" w:cs="Times New Roman"/>
          <w:b/>
          <w:szCs w:val="24"/>
        </w:rPr>
        <w:lastRenderedPageBreak/>
        <w:t>ληλεγγύ</w:t>
      </w:r>
      <w:r>
        <w:rPr>
          <w:rFonts w:eastAsia="Times New Roman" w:cs="Times New Roman"/>
          <w:b/>
          <w:szCs w:val="24"/>
        </w:rPr>
        <w:t>ης):</w:t>
      </w:r>
      <w:r>
        <w:rPr>
          <w:rFonts w:eastAsia="Times New Roman" w:cs="Times New Roman"/>
          <w:szCs w:val="24"/>
        </w:rPr>
        <w:t xml:space="preserve"> Να διευκρινίσω δύο θέματα. Το ότι η χώρα βρίσκεται σε δύσκολη θέση, όσον αφορά την παραγωγική της ανασυγκρότηση και την αναπτυξιακή τροχιά, στην οποία διακαώς όλοι θέλουμε να μπει, είναι γεγονός. Όμως, </w:t>
      </w:r>
      <w:proofErr w:type="spellStart"/>
      <w:r>
        <w:rPr>
          <w:rFonts w:eastAsia="Times New Roman" w:cs="Times New Roman"/>
          <w:szCs w:val="24"/>
        </w:rPr>
        <w:t>παραβλέπεται</w:t>
      </w:r>
      <w:proofErr w:type="spellEnd"/>
      <w:r>
        <w:rPr>
          <w:rFonts w:eastAsia="Times New Roman" w:cs="Times New Roman"/>
          <w:szCs w:val="24"/>
        </w:rPr>
        <w:t xml:space="preserve"> το γεγονός ότι σήμερα η «ΕΡΓΑΝΗ» -κα</w:t>
      </w:r>
      <w:r>
        <w:rPr>
          <w:rFonts w:eastAsia="Times New Roman" w:cs="Times New Roman"/>
          <w:szCs w:val="24"/>
        </w:rPr>
        <w:t xml:space="preserve">ι θα το καταθέσω- έβγαλε τα τελευταία στοιχεία για το τι γίνεται όσον αφορά την ανεργία. Και διαβάζω: «Οι προσπάθειες της Κυβέρνησης για την αύξηση της απασχόλησης και τη μείωση της ανεργίας συνεχίζονται και εντείνονται», δεν το λέει η </w:t>
      </w:r>
      <w:r>
        <w:rPr>
          <w:rFonts w:eastAsia="Times New Roman" w:cs="Times New Roman"/>
          <w:szCs w:val="24"/>
        </w:rPr>
        <w:t>«</w:t>
      </w:r>
      <w:r>
        <w:rPr>
          <w:rFonts w:eastAsia="Times New Roman" w:cs="Times New Roman"/>
          <w:szCs w:val="24"/>
        </w:rPr>
        <w:t>ΕΡΓΑΝΗ</w:t>
      </w:r>
      <w:r>
        <w:rPr>
          <w:rFonts w:eastAsia="Times New Roman" w:cs="Times New Roman"/>
          <w:szCs w:val="24"/>
        </w:rPr>
        <w:t>»</w:t>
      </w:r>
      <w:r>
        <w:rPr>
          <w:rFonts w:eastAsia="Times New Roman" w:cs="Times New Roman"/>
          <w:szCs w:val="24"/>
        </w:rPr>
        <w:t>, αυτό το λέ</w:t>
      </w:r>
      <w:r>
        <w:rPr>
          <w:rFonts w:eastAsia="Times New Roman" w:cs="Times New Roman"/>
          <w:szCs w:val="24"/>
        </w:rPr>
        <w:t xml:space="preserve">ω εγώ και τι προκύπτει από την </w:t>
      </w:r>
      <w:r>
        <w:rPr>
          <w:rFonts w:eastAsia="Times New Roman" w:cs="Times New Roman"/>
          <w:szCs w:val="24"/>
        </w:rPr>
        <w:t>«</w:t>
      </w:r>
      <w:r>
        <w:rPr>
          <w:rFonts w:eastAsia="Times New Roman" w:cs="Times New Roman"/>
          <w:szCs w:val="24"/>
        </w:rPr>
        <w:t>ΕΡΓΑΝΗ</w:t>
      </w:r>
      <w:r>
        <w:rPr>
          <w:rFonts w:eastAsia="Times New Roman" w:cs="Times New Roman"/>
          <w:szCs w:val="24"/>
        </w:rPr>
        <w:t>»</w:t>
      </w:r>
      <w:r>
        <w:rPr>
          <w:rFonts w:eastAsia="Times New Roman" w:cs="Times New Roman"/>
          <w:szCs w:val="24"/>
        </w:rPr>
        <w:t>; Ότι όταν κοιτάξουμε από το 2001 μέχρι σήμερα, η αύξηση της μισθωτής απα</w:t>
      </w:r>
      <w:r>
        <w:rPr>
          <w:rFonts w:eastAsia="Times New Roman" w:cs="Times New Roman"/>
          <w:szCs w:val="24"/>
        </w:rPr>
        <w:lastRenderedPageBreak/>
        <w:t xml:space="preserve">σχόλησης στον ιδιωτικό τομέα έχει την υψηλότερη απόδοση εννεάμηνου από το 2001. Το μεγάλο πρόβλημα που έχουμε αυτή τη στιγμή είναι ότι αυτές οι </w:t>
      </w:r>
      <w:r>
        <w:rPr>
          <w:rFonts w:eastAsia="Times New Roman" w:cs="Times New Roman"/>
          <w:szCs w:val="24"/>
        </w:rPr>
        <w:t>θέσεις εργασίας που δημιουργούνται…</w:t>
      </w:r>
    </w:p>
    <w:p w14:paraId="56F24CFC" w14:textId="77777777" w:rsidR="00DA1B4D" w:rsidRDefault="004A28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Μπορείτε να μας δώσετε και τα στοιχεία του είδους της πλήρους απασχόλησης; Είναι 50%...</w:t>
      </w:r>
    </w:p>
    <w:p w14:paraId="56F24CFD" w14:textId="77777777" w:rsidR="00DA1B4D" w:rsidRDefault="004A28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ΟΥΡΑΝΙΑ ΑΝΤΩΝΟΠΟΥΛΟΥ (Αναπληρώτρια Υπουργός Εργασίας, Κοινωνικής Ασφάλισης και Κοινωνικής Αλληλεγγύης):</w:t>
      </w:r>
      <w:r>
        <w:rPr>
          <w:rFonts w:eastAsia="Times New Roman" w:cs="Times New Roman"/>
          <w:szCs w:val="24"/>
        </w:rPr>
        <w:t xml:space="preserve"> Βεβαίως. </w:t>
      </w:r>
    </w:p>
    <w:p w14:paraId="56F24CFE" w14:textId="77777777" w:rsidR="00DA1B4D" w:rsidRDefault="004A28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Θα μου επιτρέψετε να ολοκληρώσω, σας παρακαλώ. </w:t>
      </w:r>
    </w:p>
    <w:p w14:paraId="56F24CFF" w14:textId="77777777" w:rsidR="00DA1B4D" w:rsidRDefault="004A28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Να ολοκληρώσει, κύριε συνάδελφε. </w:t>
      </w:r>
    </w:p>
    <w:p w14:paraId="56F24D00" w14:textId="77777777" w:rsidR="00DA1B4D" w:rsidRDefault="004A28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ΟΥΡΑΝΙΑ ΑΝΤΩΝΟΠΟΥΛΟΥ (Αναπληρώτρια Υπουργός Εργασίας, Κοινωνικής Ασφάλισης και Κοινωνικής Αλληλεγγύης):</w:t>
      </w:r>
      <w:r>
        <w:rPr>
          <w:rFonts w:eastAsia="Times New Roman" w:cs="Times New Roman"/>
          <w:szCs w:val="24"/>
        </w:rPr>
        <w:t xml:space="preserve"> Το μεγάλο πρόβλημα που αντιμετωπίζο</w:t>
      </w:r>
      <w:r>
        <w:rPr>
          <w:rFonts w:eastAsia="Times New Roman" w:cs="Times New Roman"/>
          <w:szCs w:val="24"/>
        </w:rPr>
        <w:t>υμε αυτή τη στιγμή, όπως πολύ σωστά το επισημαίνετε, είναι ότι η απορρύθμιση στην αγορά εργασίας</w:t>
      </w:r>
      <w:r>
        <w:rPr>
          <w:rFonts w:eastAsia="Times New Roman" w:cs="Times New Roman"/>
          <w:szCs w:val="24"/>
        </w:rPr>
        <w:t>,</w:t>
      </w:r>
      <w:r>
        <w:rPr>
          <w:rFonts w:eastAsia="Times New Roman" w:cs="Times New Roman"/>
          <w:szCs w:val="24"/>
        </w:rPr>
        <w:t xml:space="preserve"> που έχει έρθει όλα αυτά τα χρόνια … </w:t>
      </w:r>
    </w:p>
    <w:p w14:paraId="56F24D01" w14:textId="77777777" w:rsidR="00DA1B4D" w:rsidRDefault="004A28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Και τώρα!</w:t>
      </w:r>
    </w:p>
    <w:p w14:paraId="56F24D02" w14:textId="77777777" w:rsidR="00DA1B4D" w:rsidRDefault="004A28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ΟΥΡΑΝΙΑ ΑΝΤΩΝΟΠΟΥΛΟΥ (Αναπληρώτρια Υπουργός Εργασίας, Κοινωνικής Ασφάλισης και Κοινωνικής </w:t>
      </w:r>
      <w:r>
        <w:rPr>
          <w:rFonts w:eastAsia="Times New Roman" w:cs="Times New Roman"/>
          <w:b/>
          <w:szCs w:val="24"/>
        </w:rPr>
        <w:t>Αλληλεγγύης):</w:t>
      </w:r>
      <w:r>
        <w:rPr>
          <w:rFonts w:eastAsia="Times New Roman" w:cs="Times New Roman"/>
          <w:szCs w:val="24"/>
        </w:rPr>
        <w:t xml:space="preserve"> Να μη σηκώνουμε τη σημαία έτσι</w:t>
      </w:r>
      <w:r>
        <w:rPr>
          <w:rFonts w:eastAsia="Times New Roman" w:cs="Times New Roman"/>
          <w:szCs w:val="24"/>
        </w:rPr>
        <w:t>!</w:t>
      </w:r>
      <w:r>
        <w:rPr>
          <w:rFonts w:eastAsia="Times New Roman" w:cs="Times New Roman"/>
          <w:szCs w:val="24"/>
        </w:rPr>
        <w:t xml:space="preserve"> </w:t>
      </w:r>
    </w:p>
    <w:p w14:paraId="56F24D03" w14:textId="77777777" w:rsidR="00DA1B4D" w:rsidRDefault="004A2815">
      <w:pPr>
        <w:tabs>
          <w:tab w:val="left" w:pos="1138"/>
          <w:tab w:val="left" w:pos="1565"/>
          <w:tab w:val="left" w:pos="2965"/>
          <w:tab w:val="center" w:pos="4753"/>
        </w:tabs>
        <w:spacing w:after="0" w:line="600" w:lineRule="auto"/>
        <w:ind w:firstLine="720"/>
        <w:contextualSpacing/>
        <w:jc w:val="both"/>
        <w:rPr>
          <w:rFonts w:eastAsia="Times New Roman" w:cs="Times New Roman"/>
          <w:szCs w:val="24"/>
        </w:rPr>
      </w:pPr>
      <w:r>
        <w:rPr>
          <w:rFonts w:eastAsia="Times New Roman" w:cs="Times New Roman"/>
          <w:szCs w:val="24"/>
        </w:rPr>
        <w:lastRenderedPageBreak/>
        <w:t>Η απορρύθμιση</w:t>
      </w:r>
      <w:r>
        <w:rPr>
          <w:rFonts w:eastAsia="Times New Roman" w:cs="Times New Roman"/>
          <w:szCs w:val="24"/>
        </w:rPr>
        <w:t>,</w:t>
      </w:r>
      <w:r>
        <w:rPr>
          <w:rFonts w:eastAsia="Times New Roman" w:cs="Times New Roman"/>
          <w:szCs w:val="24"/>
        </w:rPr>
        <w:t xml:space="preserve"> που έχει έρθει</w:t>
      </w:r>
      <w:r>
        <w:rPr>
          <w:rFonts w:eastAsia="Times New Roman" w:cs="Times New Roman"/>
          <w:szCs w:val="24"/>
        </w:rPr>
        <w:t>,</w:t>
      </w:r>
      <w:r>
        <w:rPr>
          <w:rFonts w:eastAsia="Times New Roman" w:cs="Times New Roman"/>
          <w:szCs w:val="24"/>
        </w:rPr>
        <w:t xml:space="preserve"> έχει σαν αποτέλεσμα οι θέσεις εργασίας που δημιουργούνται να μην είναι </w:t>
      </w:r>
      <w:r>
        <w:rPr>
          <w:rFonts w:eastAsia="Times New Roman" w:cs="Times New Roman"/>
          <w:szCs w:val="24"/>
        </w:rPr>
        <w:t xml:space="preserve">όλες </w:t>
      </w:r>
      <w:r>
        <w:rPr>
          <w:rFonts w:eastAsia="Times New Roman" w:cs="Times New Roman"/>
          <w:szCs w:val="24"/>
        </w:rPr>
        <w:t>πλήρους απασχόλησης. Τώρα είναι 48%. Έχουμε τώρα 48%, το αυξήσαμε από το 44% στο 48%, αλλά δεν θα πιασ</w:t>
      </w:r>
      <w:r>
        <w:rPr>
          <w:rFonts w:eastAsia="Times New Roman" w:cs="Times New Roman"/>
          <w:szCs w:val="24"/>
        </w:rPr>
        <w:t>τώ με αστείες λεπτομέρειες αυτή τη στιγμή. Αυτό που ήθελα να σας πω …</w:t>
      </w:r>
    </w:p>
    <w:p w14:paraId="56F24D04" w14:textId="77777777" w:rsidR="00DA1B4D" w:rsidRDefault="004A28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Μα, δεν είναι λεπτομέρειες. Τετράωρα δουλεύει ο κόσμος. Τετράωρα!</w:t>
      </w:r>
    </w:p>
    <w:p w14:paraId="56F24D05" w14:textId="77777777" w:rsidR="00DA1B4D" w:rsidRDefault="004A28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ΟΥΡΑΝΙΑ ΑΝΤΩΝΟΠΟΥΛΟΥ (Αναπληρώτρια Υπουργός Εργασίας, Κοινωνικής Ασφάλισης και Κοινωνικής Αλληλεγγύης</w:t>
      </w:r>
      <w:r>
        <w:rPr>
          <w:rFonts w:eastAsia="Times New Roman" w:cs="Times New Roman"/>
          <w:b/>
          <w:szCs w:val="24"/>
        </w:rPr>
        <w:t>):</w:t>
      </w:r>
      <w:r>
        <w:rPr>
          <w:rFonts w:eastAsia="Times New Roman" w:cs="Times New Roman"/>
          <w:szCs w:val="24"/>
        </w:rPr>
        <w:t xml:space="preserve"> Ακούστε με, κύριε </w:t>
      </w:r>
      <w:proofErr w:type="spellStart"/>
      <w:r>
        <w:rPr>
          <w:rFonts w:eastAsia="Times New Roman" w:cs="Times New Roman"/>
          <w:szCs w:val="24"/>
        </w:rPr>
        <w:t>Μπουκώρο</w:t>
      </w:r>
      <w:proofErr w:type="spellEnd"/>
      <w:r>
        <w:rPr>
          <w:rFonts w:eastAsia="Times New Roman" w:cs="Times New Roman"/>
          <w:szCs w:val="24"/>
        </w:rPr>
        <w:t xml:space="preserve">. </w:t>
      </w:r>
    </w:p>
    <w:p w14:paraId="56F24D06" w14:textId="77777777" w:rsidR="00DA1B4D" w:rsidRDefault="004A28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Κύριε </w:t>
      </w:r>
      <w:proofErr w:type="spellStart"/>
      <w:r>
        <w:rPr>
          <w:rFonts w:eastAsia="Times New Roman" w:cs="Times New Roman"/>
          <w:szCs w:val="24"/>
        </w:rPr>
        <w:t>Μπουκώρο</w:t>
      </w:r>
      <w:proofErr w:type="spellEnd"/>
      <w:r>
        <w:rPr>
          <w:rFonts w:eastAsia="Times New Roman" w:cs="Times New Roman"/>
          <w:szCs w:val="24"/>
        </w:rPr>
        <w:t>, εάν έχετε την καλοσύνη</w:t>
      </w:r>
      <w:r>
        <w:rPr>
          <w:rFonts w:eastAsia="Times New Roman" w:cs="Times New Roman"/>
          <w:szCs w:val="24"/>
        </w:rPr>
        <w:t>,</w:t>
      </w:r>
      <w:r>
        <w:rPr>
          <w:rFonts w:eastAsia="Times New Roman" w:cs="Times New Roman"/>
          <w:szCs w:val="24"/>
        </w:rPr>
        <w:t xml:space="preserve"> να ολοκληρώσει η κυρία Υπουργός. </w:t>
      </w:r>
    </w:p>
    <w:p w14:paraId="56F24D07" w14:textId="77777777" w:rsidR="00DA1B4D" w:rsidRDefault="004A28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ΟΥΡΑΝΙΑ ΑΝΤΩΝΟΠΟΥΛΟΥ (Αναπληρώτρια Υπουργός Εργασίας, Κοινωνικής Ασφάλισης και Κοινωνικής Αλληλεγγύης):</w:t>
      </w:r>
      <w:r>
        <w:rPr>
          <w:rFonts w:eastAsia="Times New Roman" w:cs="Times New Roman"/>
          <w:szCs w:val="24"/>
        </w:rPr>
        <w:t xml:space="preserve"> Ακούστε, τετράωρο δυστυχώς, ξέρουμε γιατί.</w:t>
      </w:r>
    </w:p>
    <w:p w14:paraId="56F24D08" w14:textId="77777777" w:rsidR="00DA1B4D" w:rsidRDefault="004A28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Επειδή είναι τα τετράωρα. Για 4% …</w:t>
      </w:r>
    </w:p>
    <w:p w14:paraId="56F24D09" w14:textId="77777777" w:rsidR="00DA1B4D" w:rsidRDefault="004A28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ΟΥΡΑΝΙΑ ΑΝΤΩΝΟΠΟΥΛΟΥ (Αναπληρώτρια Υπουργός Εργασίας, Κοινωνικής Ασφάλισης και Κοινωνικής Αλληλεγγύης):</w:t>
      </w:r>
      <w:r>
        <w:rPr>
          <w:rFonts w:eastAsia="Times New Roman" w:cs="Times New Roman"/>
          <w:szCs w:val="24"/>
        </w:rPr>
        <w:t xml:space="preserve"> Μπορώ να ολοκληρώσω; Σας παρακαλώ. </w:t>
      </w:r>
    </w:p>
    <w:p w14:paraId="56F24D0A" w14:textId="77777777" w:rsidR="00DA1B4D" w:rsidRDefault="004A28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(Αναστά</w:t>
      </w:r>
      <w:r>
        <w:rPr>
          <w:rFonts w:eastAsia="Times New Roman" w:cs="Times New Roman"/>
          <w:b/>
          <w:szCs w:val="24"/>
        </w:rPr>
        <w:t>σιος Κουράκης):</w:t>
      </w:r>
      <w:r>
        <w:rPr>
          <w:rFonts w:eastAsia="Times New Roman" w:cs="Times New Roman"/>
          <w:szCs w:val="24"/>
        </w:rPr>
        <w:t xml:space="preserve"> Σας παρακαλώ, να μη γίνεται διάλογος από κάτω, εάν έχετε την καλοσύνη, να ολοκληρώσει η κυρία Υπουργός. </w:t>
      </w:r>
    </w:p>
    <w:p w14:paraId="56F24D0B" w14:textId="77777777" w:rsidR="00DA1B4D" w:rsidRDefault="004A28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Ορίστε, κυρία Αντωνοπούλου, ολοκληρώστε τη σκέψη σας. </w:t>
      </w:r>
    </w:p>
    <w:p w14:paraId="56F24D0C" w14:textId="77777777" w:rsidR="00DA1B4D" w:rsidRDefault="004A28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ΟΥΡΑΝΙΑ ΑΝΤΩΝΟΠΟΥΛΟΥ (Αναπληρώτρια Υπουργός Εργασίας, Κοινωνικής Ασφάλισης και Κ</w:t>
      </w:r>
      <w:r>
        <w:rPr>
          <w:rFonts w:eastAsia="Times New Roman" w:cs="Times New Roman"/>
          <w:b/>
          <w:szCs w:val="24"/>
        </w:rPr>
        <w:t>οινωνικής Αλληλεγγύης):</w:t>
      </w:r>
      <w:r>
        <w:rPr>
          <w:rFonts w:eastAsia="Times New Roman" w:cs="Times New Roman"/>
          <w:szCs w:val="24"/>
        </w:rPr>
        <w:t xml:space="preserve"> Λοιπόν, όσον αφορά το </w:t>
      </w:r>
      <w:r>
        <w:rPr>
          <w:rFonts w:eastAsia="Times New Roman" w:cs="Times New Roman"/>
          <w:szCs w:val="24"/>
        </w:rPr>
        <w:t>ό</w:t>
      </w:r>
      <w:r>
        <w:rPr>
          <w:rFonts w:eastAsia="Times New Roman" w:cs="Times New Roman"/>
          <w:szCs w:val="24"/>
        </w:rPr>
        <w:t xml:space="preserve">τι θυμόμαστε </w:t>
      </w:r>
      <w:r>
        <w:rPr>
          <w:rFonts w:eastAsia="Times New Roman" w:cs="Times New Roman"/>
          <w:szCs w:val="24"/>
        </w:rPr>
        <w:t>πως</w:t>
      </w:r>
      <w:r>
        <w:rPr>
          <w:rFonts w:eastAsia="Times New Roman" w:cs="Times New Roman"/>
          <w:szCs w:val="24"/>
        </w:rPr>
        <w:t xml:space="preserve"> σήμερα έγινε, δηλαδή κατηγορώντας αυτή την Κυβέρνηση ότι τα έφερε, εντάξει νομίζω ότι πρέπει να κρατάμε το επίπεδο της συζήτησής μας λιγάκι σε πιο ήρεμους τόνους και σε υψηλότερο επίπεδο. </w:t>
      </w:r>
    </w:p>
    <w:p w14:paraId="56F24D0D" w14:textId="77777777" w:rsidR="00DA1B4D" w:rsidRDefault="004A28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Το </w:t>
      </w:r>
      <w:r>
        <w:rPr>
          <w:rFonts w:eastAsia="Times New Roman" w:cs="Times New Roman"/>
          <w:szCs w:val="24"/>
        </w:rPr>
        <w:t xml:space="preserve">άλλο θέμα που θίξατε για τα μικρά ΚΕΚ, δεν ξέρω, έχει κάποιος την αίσθηση ότι η Κυβέρνησή μας λειτουργεί εκδικητικά απέναντι στα ΚΕΚ; Αυτό </w:t>
      </w:r>
      <w:r>
        <w:rPr>
          <w:rFonts w:eastAsia="Times New Roman" w:cs="Times New Roman"/>
          <w:szCs w:val="24"/>
        </w:rPr>
        <w:t xml:space="preserve">το ερώτημα </w:t>
      </w:r>
      <w:r>
        <w:rPr>
          <w:rFonts w:eastAsia="Times New Roman" w:cs="Times New Roman"/>
          <w:szCs w:val="24"/>
        </w:rPr>
        <w:t>δεν το καταλαβαίνω. Εμείς είπαμε ότι εργαζόμαστε συντεταγμένα για να φέρουμε μια νομιμότητα σε αυτόν το</w:t>
      </w:r>
      <w:r>
        <w:rPr>
          <w:rFonts w:eastAsia="Times New Roman" w:cs="Times New Roman"/>
          <w:szCs w:val="24"/>
        </w:rPr>
        <w:t>ν</w:t>
      </w:r>
      <w:r>
        <w:rPr>
          <w:rFonts w:eastAsia="Times New Roman" w:cs="Times New Roman"/>
          <w:szCs w:val="24"/>
        </w:rPr>
        <w:t xml:space="preserve"> χ</w:t>
      </w:r>
      <w:r>
        <w:rPr>
          <w:rFonts w:eastAsia="Times New Roman" w:cs="Times New Roman"/>
          <w:szCs w:val="24"/>
        </w:rPr>
        <w:t>ώρο, όπως και στους άλλους χώρους. Έτσι, λοιπόν, θα ήθελα να μην εμπλεκόμαστε σε αυτού του είδους την κινδυνολογία, ποιους θα κλείσουμε και μάλιστα να το συνδέουμε με μία παραίτηση. Ας επικεντρωθούμε στο αντικείμενο της ημέρας.</w:t>
      </w:r>
    </w:p>
    <w:p w14:paraId="56F24D0E" w14:textId="77777777" w:rsidR="00DA1B4D" w:rsidRDefault="004A2815">
      <w:pPr>
        <w:spacing w:after="0" w:line="600" w:lineRule="auto"/>
        <w:ind w:firstLine="720"/>
        <w:jc w:val="both"/>
        <w:rPr>
          <w:rFonts w:eastAsia="Times New Roman" w:cs="Times New Roman"/>
          <w:szCs w:val="24"/>
        </w:rPr>
      </w:pPr>
      <w:r>
        <w:rPr>
          <w:rFonts w:eastAsia="Times New Roman" w:cs="Times New Roman"/>
        </w:rPr>
        <w:t xml:space="preserve">(Στο σημείο αυτό η </w:t>
      </w:r>
      <w:r>
        <w:rPr>
          <w:rFonts w:eastAsia="Times New Roman" w:cs="Times New Roman"/>
          <w:szCs w:val="24"/>
        </w:rPr>
        <w:t>Αναπληρώτ</w:t>
      </w:r>
      <w:r>
        <w:rPr>
          <w:rFonts w:eastAsia="Times New Roman" w:cs="Times New Roman"/>
          <w:szCs w:val="24"/>
        </w:rPr>
        <w:t>ρια Υπουργός Εργασίας, Κοινωνικής Ασφάλισης και Κοινωνικής Αλληλεγγύης</w:t>
      </w:r>
      <w:r>
        <w:rPr>
          <w:rFonts w:eastAsia="Times New Roman" w:cs="Times New Roman"/>
        </w:rPr>
        <w:t xml:space="preserve"> κ. Ουρα</w:t>
      </w:r>
      <w:r>
        <w:rPr>
          <w:rFonts w:eastAsia="Times New Roman" w:cs="Times New Roman"/>
        </w:rPr>
        <w:lastRenderedPageBreak/>
        <w:t>νία Αντωνοπούλου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6F24D0F" w14:textId="77777777" w:rsidR="00DA1B4D" w:rsidRDefault="004A28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w:t>
      </w:r>
      <w:r>
        <w:rPr>
          <w:rFonts w:eastAsia="Times New Roman" w:cs="Times New Roman"/>
          <w:b/>
          <w:szCs w:val="24"/>
        </w:rPr>
        <w:t>ΡΟΕΔΡΕΥΩΝ (Αναστάσιος Κουράκης):</w:t>
      </w:r>
      <w:r>
        <w:rPr>
          <w:rFonts w:eastAsia="Times New Roman" w:cs="Times New Roman"/>
          <w:szCs w:val="24"/>
        </w:rPr>
        <w:t xml:space="preserve"> Σας ευχαριστούμε, κυρία Υπουργέ. Τα υπόλοιπα στην τοποθέτησή σας.</w:t>
      </w:r>
    </w:p>
    <w:p w14:paraId="56F24D10" w14:textId="77777777" w:rsidR="00DA1B4D" w:rsidRDefault="004A28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Τον λόγο έχει ο Βουλευτής της Νέας Δημοκρατίας κ. Θεόδωρος </w:t>
      </w:r>
      <w:proofErr w:type="spellStart"/>
      <w:r>
        <w:rPr>
          <w:rFonts w:eastAsia="Times New Roman" w:cs="Times New Roman"/>
          <w:szCs w:val="24"/>
        </w:rPr>
        <w:t>Φορτσάκης</w:t>
      </w:r>
      <w:proofErr w:type="spellEnd"/>
      <w:r>
        <w:rPr>
          <w:rFonts w:eastAsia="Times New Roman" w:cs="Times New Roman"/>
          <w:szCs w:val="24"/>
        </w:rPr>
        <w:t>.</w:t>
      </w:r>
    </w:p>
    <w:p w14:paraId="56F24D11" w14:textId="77777777" w:rsidR="00DA1B4D" w:rsidRDefault="004A28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Φορτσάκη</w:t>
      </w:r>
      <w:proofErr w:type="spellEnd"/>
      <w:r>
        <w:rPr>
          <w:rFonts w:eastAsia="Times New Roman" w:cs="Times New Roman"/>
          <w:szCs w:val="24"/>
        </w:rPr>
        <w:t>, έχετε τον λόγο για επτά λεπτά.</w:t>
      </w:r>
    </w:p>
    <w:p w14:paraId="56F24D12" w14:textId="77777777" w:rsidR="00DA1B4D" w:rsidRDefault="004A28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Ευχαριστώ, π</w:t>
      </w:r>
      <w:r>
        <w:rPr>
          <w:rFonts w:eastAsia="Times New Roman" w:cs="Times New Roman"/>
          <w:szCs w:val="24"/>
        </w:rPr>
        <w:t>ολύ, κύριε Πρόεδρε.</w:t>
      </w:r>
    </w:p>
    <w:p w14:paraId="56F24D13" w14:textId="77777777" w:rsidR="00DA1B4D" w:rsidRDefault="004A28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Κυρία Υπουργέ, κύριε Υπουργέ, κυρίες και κύριοι συνάδελφοι, συζητάμε σήμερα ένα θέμα για το οποίο όλοι έχουμε φυσικά ευαισθησία, για το θέμα της κοινωνικής οικονομίας, τον γνωστό τρίτο τομέα της οικονομίας. Δυστυχώς, ο τομέας αυτός παρα</w:t>
      </w:r>
      <w:r>
        <w:rPr>
          <w:rFonts w:eastAsia="Times New Roman" w:cs="Times New Roman"/>
          <w:szCs w:val="24"/>
        </w:rPr>
        <w:t xml:space="preserve">μένει στη χώρα μας ακόμα και σήμερα πολύ λίγο αναπτυγμένος και </w:t>
      </w:r>
      <w:r>
        <w:rPr>
          <w:rFonts w:eastAsia="Times New Roman" w:cs="Times New Roman"/>
          <w:szCs w:val="24"/>
        </w:rPr>
        <w:t xml:space="preserve">αυτό </w:t>
      </w:r>
      <w:r>
        <w:rPr>
          <w:rFonts w:eastAsia="Times New Roman" w:cs="Times New Roman"/>
          <w:szCs w:val="24"/>
        </w:rPr>
        <w:t xml:space="preserve">είναι πραγματικά κρίμα και είναι ανάγκη πραγματικά να υποστηρίξουμε οτιδήποτε μπορεί να τον τονώσει. </w:t>
      </w:r>
    </w:p>
    <w:p w14:paraId="56F24D14" w14:textId="77777777" w:rsidR="00DA1B4D" w:rsidRDefault="004A28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Ωστόσο, θα ήθελα να υπογραμμίσω ότι επειδή η πραγματικότητα δεν συμπίπτει πάντοτε με α</w:t>
      </w:r>
      <w:r>
        <w:rPr>
          <w:rFonts w:eastAsia="Times New Roman" w:cs="Times New Roman"/>
          <w:szCs w:val="24"/>
        </w:rPr>
        <w:t>υτά τα οποία επιθυμούμε να κάνουμε, είναι καλό, την ώρα που συζητάμε για την κοινω</w:t>
      </w:r>
      <w:r>
        <w:rPr>
          <w:rFonts w:eastAsia="Times New Roman" w:cs="Times New Roman"/>
          <w:szCs w:val="24"/>
        </w:rPr>
        <w:lastRenderedPageBreak/>
        <w:t>νική οικονομία, να αντιληφθούμε ότι δεν θα μπορέσει να λειτουργήσει η κοινωνική οικονομία εάν δεν μπορέσει πρώτα να λειτουργήσει ή</w:t>
      </w:r>
      <w:r>
        <w:rPr>
          <w:rFonts w:eastAsia="Times New Roman" w:cs="Times New Roman"/>
          <w:szCs w:val="24"/>
        </w:rPr>
        <w:t>,</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w:t>
      </w:r>
      <w:r>
        <w:rPr>
          <w:rFonts w:eastAsia="Times New Roman" w:cs="Times New Roman"/>
          <w:szCs w:val="24"/>
        </w:rPr>
        <w:t xml:space="preserve"> συγχρόνως να λειτουργή</w:t>
      </w:r>
      <w:r>
        <w:rPr>
          <w:rFonts w:eastAsia="Times New Roman" w:cs="Times New Roman"/>
          <w:szCs w:val="24"/>
        </w:rPr>
        <w:t>σει και η πραγματική οικονομία</w:t>
      </w:r>
      <w:r>
        <w:rPr>
          <w:rFonts w:eastAsia="Times New Roman" w:cs="Times New Roman"/>
          <w:szCs w:val="24"/>
        </w:rPr>
        <w:t>.</w:t>
      </w:r>
    </w:p>
    <w:p w14:paraId="56F24D15" w14:textId="77777777" w:rsidR="00DA1B4D" w:rsidRDefault="004A2815">
      <w:pPr>
        <w:spacing w:after="0" w:line="600" w:lineRule="auto"/>
        <w:ind w:firstLine="720"/>
        <w:jc w:val="both"/>
        <w:rPr>
          <w:rFonts w:eastAsia="Times New Roman"/>
          <w:szCs w:val="24"/>
        </w:rPr>
      </w:pPr>
      <w:r>
        <w:rPr>
          <w:rFonts w:eastAsia="Times New Roman"/>
          <w:szCs w:val="24"/>
        </w:rPr>
        <w:t>Κοινωνική οικονομία δεν σημαίνει ότι οργανώνουμε έναν τομέα</w:t>
      </w:r>
      <w:r>
        <w:rPr>
          <w:rFonts w:eastAsia="Times New Roman"/>
          <w:szCs w:val="24"/>
        </w:rPr>
        <w:t>,</w:t>
      </w:r>
      <w:r>
        <w:rPr>
          <w:rFonts w:eastAsia="Times New Roman"/>
          <w:szCs w:val="24"/>
        </w:rPr>
        <w:t xml:space="preserve"> ο οποίος βρίσκεται εκτός των κριτηρίων της γενικότερης ιδιωτικής οικονομίας. Σημαίνει ότι έχουμε έναν τομέα, όπου δίνουμε ιδιαίτερη έμφαση στη μη διανομή των κερδώ</w:t>
      </w:r>
      <w:r>
        <w:rPr>
          <w:rFonts w:eastAsia="Times New Roman"/>
          <w:szCs w:val="24"/>
        </w:rPr>
        <w:t xml:space="preserve">ν που πραγματοποιεί, διότι τα κέρδη που πραγματοποιεί η κοινωνική οικονομία προορίζονται να στηρίξουν τη </w:t>
      </w:r>
      <w:proofErr w:type="spellStart"/>
      <w:r>
        <w:rPr>
          <w:rFonts w:eastAsia="Times New Roman"/>
          <w:szCs w:val="24"/>
        </w:rPr>
        <w:t>μόχλευση</w:t>
      </w:r>
      <w:proofErr w:type="spellEnd"/>
      <w:r>
        <w:rPr>
          <w:rFonts w:eastAsia="Times New Roman"/>
          <w:szCs w:val="24"/>
        </w:rPr>
        <w:t xml:space="preserve"> των κεφαλαίων </w:t>
      </w:r>
      <w:r>
        <w:rPr>
          <w:rFonts w:eastAsia="Times New Roman"/>
          <w:szCs w:val="24"/>
        </w:rPr>
        <w:lastRenderedPageBreak/>
        <w:t>που συσσωρεύονται για να τονωθούν εκείνοι οι οποίοι εργάζονται σε αυτήν και φυσικά να ικανοποιηθούν συγκεκριμένες ανάγκες του κο</w:t>
      </w:r>
      <w:r>
        <w:rPr>
          <w:rFonts w:eastAsia="Times New Roman"/>
          <w:szCs w:val="24"/>
        </w:rPr>
        <w:t>ινωνικού συνόλου.</w:t>
      </w:r>
    </w:p>
    <w:p w14:paraId="56F24D16" w14:textId="77777777" w:rsidR="00DA1B4D" w:rsidRDefault="004A2815">
      <w:pPr>
        <w:spacing w:after="0" w:line="600" w:lineRule="auto"/>
        <w:ind w:firstLine="720"/>
        <w:jc w:val="both"/>
        <w:rPr>
          <w:rFonts w:eastAsia="Times New Roman"/>
          <w:szCs w:val="24"/>
        </w:rPr>
      </w:pPr>
      <w:r>
        <w:rPr>
          <w:rFonts w:eastAsia="Times New Roman"/>
          <w:szCs w:val="24"/>
        </w:rPr>
        <w:t>Οι βασικές αρχές που τη διέπουν πρέπει να είναι αρχές οι οποίες, ακόμα περισσότερο απ’ ό,τι τη γενική οικονομία, σέβονται το περιβάλλον, τη διαχειριστική οικονομία, τον δημοκρατικό τρόπο λήψης αποφάσεων κ.λπ.</w:t>
      </w:r>
      <w:r>
        <w:rPr>
          <w:rFonts w:eastAsia="Times New Roman"/>
          <w:szCs w:val="24"/>
        </w:rPr>
        <w:t>.</w:t>
      </w:r>
      <w:r>
        <w:rPr>
          <w:rFonts w:eastAsia="Times New Roman"/>
          <w:szCs w:val="24"/>
        </w:rPr>
        <w:t xml:space="preserve"> Ωστόσο είναι γεγονός ότι παρ</w:t>
      </w:r>
      <w:r>
        <w:rPr>
          <w:rFonts w:eastAsia="Times New Roman"/>
          <w:szCs w:val="24"/>
        </w:rPr>
        <w:t xml:space="preserve">’ </w:t>
      </w:r>
      <w:r>
        <w:rPr>
          <w:rFonts w:eastAsia="Times New Roman"/>
          <w:szCs w:val="24"/>
        </w:rPr>
        <w:t>ότι η ποσόστωση</w:t>
      </w:r>
      <w:r>
        <w:rPr>
          <w:rFonts w:eastAsia="Times New Roman"/>
          <w:szCs w:val="24"/>
        </w:rPr>
        <w:t>,</w:t>
      </w:r>
      <w:r>
        <w:rPr>
          <w:rFonts w:eastAsia="Times New Roman"/>
          <w:szCs w:val="24"/>
        </w:rPr>
        <w:t xml:space="preserve"> που μπορεί να πάρει η κοινωνική οικονομία στη γενικότερη συμβολή της στην οικονομία</w:t>
      </w:r>
      <w:r>
        <w:rPr>
          <w:rFonts w:eastAsia="Times New Roman"/>
          <w:szCs w:val="24"/>
        </w:rPr>
        <w:t>,</w:t>
      </w:r>
      <w:r>
        <w:rPr>
          <w:rFonts w:eastAsia="Times New Roman"/>
          <w:szCs w:val="24"/>
        </w:rPr>
        <w:t xml:space="preserve"> θα μπορούσε να φτάσει ακόμα και το 5% και να το υπερβεί, στη χώρα μας είναι λιγότερο από 1% και φοβάμαι πολύ ότι θα αργήσουμε πάρα πολύ να υπερβούμε ένα ποσοστό, ένα κατώφλι</w:t>
      </w:r>
      <w:r>
        <w:rPr>
          <w:rFonts w:eastAsia="Times New Roman"/>
          <w:szCs w:val="24"/>
        </w:rPr>
        <w:t>,</w:t>
      </w:r>
      <w:r>
        <w:rPr>
          <w:rFonts w:eastAsia="Times New Roman"/>
          <w:szCs w:val="24"/>
        </w:rPr>
        <w:t xml:space="preserve"> το οποίο </w:t>
      </w:r>
      <w:r>
        <w:rPr>
          <w:rFonts w:eastAsia="Times New Roman"/>
          <w:szCs w:val="24"/>
        </w:rPr>
        <w:lastRenderedPageBreak/>
        <w:t>θα μπορούσε να την καταστήσει σημαντικότερη, εάν δεν επιλύσουμε ορισμέν</w:t>
      </w:r>
      <w:r>
        <w:rPr>
          <w:rFonts w:eastAsia="Times New Roman"/>
          <w:szCs w:val="24"/>
        </w:rPr>
        <w:t>α ζητήματα</w:t>
      </w:r>
      <w:r>
        <w:rPr>
          <w:rFonts w:eastAsia="Times New Roman"/>
          <w:szCs w:val="24"/>
        </w:rPr>
        <w:t>,</w:t>
      </w:r>
      <w:r>
        <w:rPr>
          <w:rFonts w:eastAsia="Times New Roman"/>
          <w:szCs w:val="24"/>
        </w:rPr>
        <w:t xml:space="preserve"> τα οποία είναι συνυφασμένα με τη στήριξή της κατά τρόπο αδήριτο.</w:t>
      </w:r>
    </w:p>
    <w:p w14:paraId="56F24D17" w14:textId="77777777" w:rsidR="00DA1B4D" w:rsidRDefault="004A2815">
      <w:pPr>
        <w:spacing w:after="0" w:line="600" w:lineRule="auto"/>
        <w:ind w:firstLine="720"/>
        <w:jc w:val="both"/>
        <w:rPr>
          <w:rFonts w:eastAsia="Times New Roman"/>
          <w:szCs w:val="24"/>
        </w:rPr>
      </w:pPr>
      <w:r>
        <w:rPr>
          <w:rFonts w:eastAsia="Times New Roman"/>
          <w:szCs w:val="24"/>
        </w:rPr>
        <w:t xml:space="preserve">Ειδικότερα, </w:t>
      </w:r>
      <w:r>
        <w:rPr>
          <w:rFonts w:eastAsia="Times New Roman"/>
          <w:szCs w:val="24"/>
        </w:rPr>
        <w:t xml:space="preserve">θέλω να θίξω πολύ σύντομα </w:t>
      </w:r>
      <w:r>
        <w:rPr>
          <w:rFonts w:eastAsia="Times New Roman"/>
          <w:szCs w:val="24"/>
        </w:rPr>
        <w:t>τέσσερα σημεία και μετά, αν μου το επιτρέψετε, θα πω δυο σκέψεις για την επικαιρότητα.</w:t>
      </w:r>
    </w:p>
    <w:p w14:paraId="56F24D18" w14:textId="77777777" w:rsidR="00DA1B4D" w:rsidRDefault="004A2815">
      <w:pPr>
        <w:spacing w:after="0" w:line="600" w:lineRule="auto"/>
        <w:ind w:firstLine="720"/>
        <w:jc w:val="both"/>
        <w:rPr>
          <w:rFonts w:eastAsia="Times New Roman"/>
          <w:szCs w:val="24"/>
        </w:rPr>
      </w:pPr>
      <w:r>
        <w:rPr>
          <w:rFonts w:eastAsia="Times New Roman"/>
          <w:szCs w:val="24"/>
        </w:rPr>
        <w:t>Το πρώτο είναι οι μηχανισμοί στήριξης. Για να μπορέσει</w:t>
      </w:r>
      <w:r>
        <w:rPr>
          <w:rFonts w:eastAsia="Times New Roman"/>
          <w:szCs w:val="24"/>
        </w:rPr>
        <w:t xml:space="preserve"> να λειτουργήσει η κοινωνική οικονομία, είναι απαραίτητο να υπάρξουν εκείνοι οι μηχανισμοί που θα τη στηρίξουν και φοβάμαι ότι δεν είναι έτοιμα ούτε τα κόμματα ούτε η κοινωνία να παρ</w:t>
      </w:r>
      <w:r>
        <w:rPr>
          <w:rFonts w:eastAsia="Times New Roman"/>
          <w:szCs w:val="24"/>
        </w:rPr>
        <w:t>αγά</w:t>
      </w:r>
      <w:r>
        <w:rPr>
          <w:rFonts w:eastAsia="Times New Roman"/>
          <w:szCs w:val="24"/>
        </w:rPr>
        <w:t>γουν τέτοιους μηχανισμούς.</w:t>
      </w:r>
    </w:p>
    <w:p w14:paraId="56F24D19" w14:textId="77777777" w:rsidR="00DA1B4D" w:rsidRDefault="004A2815">
      <w:pPr>
        <w:spacing w:after="0" w:line="600" w:lineRule="auto"/>
        <w:ind w:firstLine="720"/>
        <w:jc w:val="both"/>
        <w:rPr>
          <w:rFonts w:eastAsia="Times New Roman"/>
          <w:szCs w:val="24"/>
        </w:rPr>
      </w:pPr>
      <w:r>
        <w:rPr>
          <w:rFonts w:eastAsia="Times New Roman"/>
          <w:szCs w:val="24"/>
        </w:rPr>
        <w:lastRenderedPageBreak/>
        <w:t>Γιατί δεν έγινε αποτίμηση του ν.4019/11 πριν</w:t>
      </w:r>
      <w:r>
        <w:rPr>
          <w:rFonts w:eastAsia="Times New Roman"/>
          <w:szCs w:val="24"/>
        </w:rPr>
        <w:t xml:space="preserve"> προχωρήσουμε; Γιατί επί δύο χρόνια σταμάτησε να στηρίζεται η εφαρμογή του νόμου αυτού και ό,τι καλό μπορούσε να έχει παραχθεί δεν μπόρεσε να προχωρήσει; Επειδή θελήσαμε να φτιάξουμε κάτι δήθεν καινούργιο από την αρχή</w:t>
      </w:r>
      <w:r>
        <w:rPr>
          <w:rFonts w:eastAsia="Times New Roman"/>
          <w:szCs w:val="24"/>
        </w:rPr>
        <w:t>;</w:t>
      </w:r>
      <w:r>
        <w:rPr>
          <w:rFonts w:eastAsia="Times New Roman"/>
          <w:szCs w:val="24"/>
        </w:rPr>
        <w:t xml:space="preserve"> </w:t>
      </w:r>
      <w:r>
        <w:rPr>
          <w:rFonts w:eastAsia="Times New Roman"/>
          <w:szCs w:val="24"/>
        </w:rPr>
        <w:t>Σ</w:t>
      </w:r>
      <w:r>
        <w:rPr>
          <w:rFonts w:eastAsia="Times New Roman"/>
          <w:szCs w:val="24"/>
        </w:rPr>
        <w:t>την πραγματικότητα ο καινούργιος νόμ</w:t>
      </w:r>
      <w:r>
        <w:rPr>
          <w:rFonts w:eastAsia="Times New Roman"/>
          <w:szCs w:val="24"/>
        </w:rPr>
        <w:t>ος δεν νομίζω ότι αλλάζει ουσιαστικά αυτό το οποίο προϋπήρχε. Διευκρινίζει μερικά ζητήματα, αλλάζει μερικές μορφές δράσης, αλλά ουσιαστικά παραμένει στο ίδιο πλαίσιο. Γιατί, λοιπόν, δεν κάναμε πρώτα μια αποτίμηση και μια καταγραφή της εμπειρίας και στήριξη</w:t>
      </w:r>
      <w:r>
        <w:rPr>
          <w:rFonts w:eastAsia="Times New Roman"/>
          <w:szCs w:val="24"/>
        </w:rPr>
        <w:t xml:space="preserve"> αυτού που είχε προηγηθεί, αντί να προχωρήσουμε σε κάτι για να το παρουσιάσουμε επικοινωνιακά ως καινούργιο;</w:t>
      </w:r>
    </w:p>
    <w:p w14:paraId="56F24D1A" w14:textId="77777777" w:rsidR="00DA1B4D" w:rsidRDefault="004A2815">
      <w:pPr>
        <w:spacing w:after="0" w:line="600" w:lineRule="auto"/>
        <w:ind w:firstLine="720"/>
        <w:jc w:val="both"/>
        <w:rPr>
          <w:rFonts w:eastAsia="Times New Roman"/>
          <w:szCs w:val="24"/>
        </w:rPr>
      </w:pPr>
      <w:r>
        <w:rPr>
          <w:rFonts w:eastAsia="Times New Roman"/>
          <w:szCs w:val="24"/>
        </w:rPr>
        <w:lastRenderedPageBreak/>
        <w:t xml:space="preserve">Ποιοι είναι οι μηχανισμοί στήριξης που θα επιτρέψουν στη σημερινή ρύθμιση να πετύχει περισσότερο απ’ ό,τι η προηγούμενη; Φοβάμαι ότι οι προβλέψεις </w:t>
      </w:r>
      <w:r>
        <w:rPr>
          <w:rFonts w:eastAsia="Times New Roman"/>
          <w:szCs w:val="24"/>
        </w:rPr>
        <w:t xml:space="preserve">που έχουν γίνει, ειδικότερα για τις </w:t>
      </w:r>
      <w:r>
        <w:rPr>
          <w:rFonts w:eastAsia="Times New Roman"/>
          <w:szCs w:val="24"/>
        </w:rPr>
        <w:t>γ</w:t>
      </w:r>
      <w:r>
        <w:rPr>
          <w:rFonts w:eastAsia="Times New Roman"/>
          <w:szCs w:val="24"/>
        </w:rPr>
        <w:t xml:space="preserve">ραμματείες, είναι προβλέψεις που θα προσθέσουν στη γραφειοκρατία. Άκουσα την κυρία Υπουργό προηγουμένως να μιλάει για τους </w:t>
      </w:r>
      <w:proofErr w:type="spellStart"/>
      <w:r>
        <w:rPr>
          <w:rFonts w:eastAsia="Times New Roman"/>
          <w:szCs w:val="24"/>
        </w:rPr>
        <w:t>Ρομά</w:t>
      </w:r>
      <w:proofErr w:type="spellEnd"/>
      <w:r>
        <w:rPr>
          <w:rFonts w:eastAsia="Times New Roman"/>
          <w:szCs w:val="24"/>
        </w:rPr>
        <w:t xml:space="preserve">. Φυσικά επιθυμούμε να στηριχθούν οι </w:t>
      </w:r>
      <w:proofErr w:type="spellStart"/>
      <w:r>
        <w:rPr>
          <w:rFonts w:eastAsia="Times New Roman"/>
          <w:szCs w:val="24"/>
        </w:rPr>
        <w:t>Ρομά</w:t>
      </w:r>
      <w:proofErr w:type="spellEnd"/>
      <w:r>
        <w:rPr>
          <w:rFonts w:eastAsia="Times New Roman"/>
          <w:szCs w:val="24"/>
        </w:rPr>
        <w:t>. Φυσικά επιθυμούμε να ενταχθούν καλύτερα στο κοινω</w:t>
      </w:r>
      <w:r>
        <w:rPr>
          <w:rFonts w:eastAsia="Times New Roman"/>
          <w:szCs w:val="24"/>
        </w:rPr>
        <w:t>νικό σύνολο. Αλλά είναι ο καλύτερος τρόπος αυτός, η δημιουργία καινούργιου φορέα; Την άκουσα να λέει ότι «δεν θα κάνουμε τίποτε άλλο, παρά θα πάρουμε απ’ αυτούς που ήδη υπηρετούν αλλού». Τότε γιατί προβλέπεται μέσα στο νομοσχέδιο ότι θα υπάρξουν κατά παρέκ</w:t>
      </w:r>
      <w:r>
        <w:rPr>
          <w:rFonts w:eastAsia="Times New Roman"/>
          <w:szCs w:val="24"/>
        </w:rPr>
        <w:t xml:space="preserve">κλιση διατάξεις για τον διορισμό και τη </w:t>
      </w:r>
      <w:r>
        <w:rPr>
          <w:rFonts w:eastAsia="Times New Roman"/>
          <w:szCs w:val="24"/>
        </w:rPr>
        <w:lastRenderedPageBreak/>
        <w:t>μετακίνηση των στελεχών που θα στελεχώσουν τις υπηρεσίες αυτές;</w:t>
      </w:r>
    </w:p>
    <w:p w14:paraId="56F24D1B" w14:textId="77777777" w:rsidR="00DA1B4D" w:rsidRDefault="004A2815">
      <w:pPr>
        <w:spacing w:after="0" w:line="600" w:lineRule="auto"/>
        <w:ind w:firstLine="720"/>
        <w:jc w:val="both"/>
        <w:rPr>
          <w:rFonts w:eastAsia="Times New Roman"/>
          <w:szCs w:val="24"/>
        </w:rPr>
      </w:pPr>
      <w:r>
        <w:rPr>
          <w:rFonts w:eastAsia="Times New Roman"/>
          <w:szCs w:val="24"/>
        </w:rPr>
        <w:t>Το δεύτερο σημείο που θα ήθελα να υπογραμμίσω είναι ότι δεν μπορεί να λειτουργήσει η κοινωνική οικονομία, παρά μόνο αν υπάρχει μια ανεπτυγμένη οικονομία</w:t>
      </w:r>
      <w:r>
        <w:rPr>
          <w:rFonts w:eastAsia="Times New Roman"/>
          <w:szCs w:val="24"/>
        </w:rPr>
        <w:t>,</w:t>
      </w:r>
      <w:r>
        <w:rPr>
          <w:rFonts w:eastAsia="Times New Roman"/>
          <w:szCs w:val="24"/>
        </w:rPr>
        <w:t xml:space="preserve"> η οποία να τη στηρίζει. Από το περίσσευμα της οικονομίας αυτής θα βρεθούν και τα χρήματα που θα στηρίξουν και την κοινωνική οικονομία.</w:t>
      </w:r>
    </w:p>
    <w:p w14:paraId="56F24D1C" w14:textId="77777777" w:rsidR="00DA1B4D" w:rsidRDefault="004A2815">
      <w:pPr>
        <w:spacing w:after="0" w:line="600" w:lineRule="auto"/>
        <w:ind w:firstLine="720"/>
        <w:jc w:val="both"/>
        <w:rPr>
          <w:rFonts w:eastAsia="Times New Roman"/>
          <w:szCs w:val="24"/>
        </w:rPr>
      </w:pPr>
      <w:r>
        <w:rPr>
          <w:rFonts w:eastAsia="Times New Roman"/>
          <w:szCs w:val="24"/>
        </w:rPr>
        <w:t>Τρίτον, π</w:t>
      </w:r>
      <w:r>
        <w:rPr>
          <w:rFonts w:eastAsia="Times New Roman"/>
          <w:szCs w:val="24"/>
        </w:rPr>
        <w:t xml:space="preserve">οια είναι η διασφάλιση χρηματοδότησης για την κοινωνική οικονομία; Με ποιον τρόπο οι τράπεζες θα μπορέσουν να </w:t>
      </w:r>
      <w:r>
        <w:rPr>
          <w:rFonts w:eastAsia="Times New Roman"/>
          <w:szCs w:val="24"/>
        </w:rPr>
        <w:t xml:space="preserve">τη στηρίξουν; Υπάρχει κάποια πρόβλεψη γι’ αυτό; Υπάρχει κάποια διάσταση χρηματοδότησης που να έχει μελετηθεί και να υπάρχει αυτή τη στιγμή ένα σχέδιο ρεαλιστικό, το </w:t>
      </w:r>
      <w:r>
        <w:rPr>
          <w:rFonts w:eastAsia="Times New Roman"/>
          <w:szCs w:val="24"/>
        </w:rPr>
        <w:lastRenderedPageBreak/>
        <w:t>οποίο να στηρίζει αυτού του είδους την οικονομία ή μιλάμε πάλι στον αέρα, με την πρόθεση να</w:t>
      </w:r>
      <w:r>
        <w:rPr>
          <w:rFonts w:eastAsia="Times New Roman"/>
          <w:szCs w:val="24"/>
        </w:rPr>
        <w:t xml:space="preserve"> ικανοποιήσουμε την ιδέα που έχουμε για την κοινωνική οικονομία χωρίς κα</w:t>
      </w:r>
      <w:r>
        <w:rPr>
          <w:rFonts w:eastAsia="Times New Roman"/>
          <w:szCs w:val="24"/>
        </w:rPr>
        <w:t>μ</w:t>
      </w:r>
      <w:r>
        <w:rPr>
          <w:rFonts w:eastAsia="Times New Roman"/>
          <w:szCs w:val="24"/>
        </w:rPr>
        <w:t>μία επαφή με την πραγματικότητα;</w:t>
      </w:r>
    </w:p>
    <w:p w14:paraId="56F24D1D" w14:textId="77777777" w:rsidR="00DA1B4D" w:rsidRDefault="004A2815">
      <w:pPr>
        <w:spacing w:after="0" w:line="600" w:lineRule="auto"/>
        <w:ind w:firstLine="720"/>
        <w:jc w:val="both"/>
        <w:rPr>
          <w:rFonts w:eastAsia="Times New Roman"/>
          <w:szCs w:val="24"/>
        </w:rPr>
      </w:pPr>
      <w:r>
        <w:rPr>
          <w:rFonts w:eastAsia="Times New Roman"/>
          <w:szCs w:val="24"/>
        </w:rPr>
        <w:t>Και</w:t>
      </w:r>
      <w:r>
        <w:rPr>
          <w:rFonts w:eastAsia="Times New Roman"/>
          <w:szCs w:val="24"/>
        </w:rPr>
        <w:t>,</w:t>
      </w:r>
      <w:r>
        <w:rPr>
          <w:rFonts w:eastAsia="Times New Roman"/>
          <w:szCs w:val="24"/>
        </w:rPr>
        <w:t xml:space="preserve"> τέλος, τέταρτη παρατήρηση, ποια είναι τα κριτήρια λειτουργίας των φορέων της κοινωνικής οικονομίας; Η κοινωνική οικονομία έχει φορείς οι οποίοι δ</w:t>
      </w:r>
      <w:r>
        <w:rPr>
          <w:rFonts w:eastAsia="Times New Roman"/>
          <w:szCs w:val="24"/>
        </w:rPr>
        <w:t>εν λειτουργούν εκτός ιδιωτικής οικονομίας. Μέσα στο πλαίσιό της λειτουργούν, το είπα και προηγουμένως. Η διανομή είναι διαφορετική, ο σκοπός είναι διαφορετικός, γιατί το κέρδος χρησιμοποιείται κατά τρόπο διαφορετικό απ’ ό,τι το κέρδος στις ιδιωτικές επιχει</w:t>
      </w:r>
      <w:r>
        <w:rPr>
          <w:rFonts w:eastAsia="Times New Roman"/>
          <w:szCs w:val="24"/>
        </w:rPr>
        <w:t xml:space="preserve">ρήσεις. Είναι </w:t>
      </w:r>
      <w:r>
        <w:rPr>
          <w:rFonts w:eastAsia="Times New Roman"/>
          <w:szCs w:val="24"/>
        </w:rPr>
        <w:lastRenderedPageBreak/>
        <w:t>μεγαλύτερη η ευαισθησία στις αρχές που εξυπηρετούν την κοινωνία, αλλά τα κριτήρια παραμένουν τα ίδια.</w:t>
      </w:r>
    </w:p>
    <w:p w14:paraId="56F24D1E" w14:textId="77777777" w:rsidR="00DA1B4D" w:rsidRDefault="004A2815">
      <w:pPr>
        <w:spacing w:after="0" w:line="600" w:lineRule="auto"/>
        <w:jc w:val="both"/>
        <w:rPr>
          <w:rFonts w:eastAsia="Times New Roman"/>
          <w:szCs w:val="24"/>
        </w:rPr>
      </w:pPr>
      <w:r>
        <w:rPr>
          <w:rFonts w:eastAsia="Times New Roman"/>
          <w:szCs w:val="24"/>
        </w:rPr>
        <w:t>Εδώ, ποια είναι η πρόβλεψη για τα ζητήματα αυτά; Φοβάμαι ότι όλα αυτά θα πέσουν στο κενό.</w:t>
      </w:r>
    </w:p>
    <w:p w14:paraId="56F24D1F" w14:textId="77777777" w:rsidR="00DA1B4D" w:rsidRDefault="004A2815">
      <w:pPr>
        <w:spacing w:after="0" w:line="600" w:lineRule="auto"/>
        <w:ind w:firstLine="720"/>
        <w:jc w:val="both"/>
        <w:rPr>
          <w:rFonts w:eastAsia="Times New Roman"/>
          <w:szCs w:val="24"/>
        </w:rPr>
      </w:pPr>
      <w:r>
        <w:rPr>
          <w:rFonts w:eastAsia="Times New Roman"/>
          <w:szCs w:val="24"/>
        </w:rPr>
        <w:t xml:space="preserve">Θα ήθελα να υπογραμμίσω ότι σε ό,τι μας αφορά και </w:t>
      </w:r>
      <w:r>
        <w:rPr>
          <w:rFonts w:eastAsia="Times New Roman"/>
          <w:szCs w:val="24"/>
        </w:rPr>
        <w:t>σε ό,τι με αφορά προσωπικά, θεωρώ ότι η προσπάθεια αυτή αξίζει τον κόπο να τονωθεί υπό τον αυστηρό όρο, όμως, ότι θα είμαστε σε επαφή και θα παραμένουμε σε επαφή με την πραγματικότητα.</w:t>
      </w:r>
    </w:p>
    <w:p w14:paraId="56F24D20" w14:textId="77777777" w:rsidR="00DA1B4D" w:rsidRDefault="004A2815">
      <w:pPr>
        <w:spacing w:after="0" w:line="600" w:lineRule="auto"/>
        <w:ind w:firstLine="720"/>
        <w:jc w:val="both"/>
        <w:rPr>
          <w:rFonts w:eastAsia="Times New Roman"/>
          <w:szCs w:val="24"/>
        </w:rPr>
      </w:pPr>
      <w:r>
        <w:rPr>
          <w:rFonts w:eastAsia="Times New Roman"/>
          <w:szCs w:val="24"/>
        </w:rPr>
        <w:t xml:space="preserve">Επίσης, θα ήθελα να πω μια κουβέντα για την επικαιρότητα. Διότι πρέπει </w:t>
      </w:r>
      <w:r>
        <w:rPr>
          <w:rFonts w:eastAsia="Times New Roman"/>
          <w:szCs w:val="24"/>
        </w:rPr>
        <w:t xml:space="preserve">να σας ομολογήσω ότι σαν καθηγητής του </w:t>
      </w:r>
      <w:r>
        <w:rPr>
          <w:rFonts w:eastAsia="Times New Roman"/>
          <w:szCs w:val="24"/>
        </w:rPr>
        <w:t>δημοσίου δ</w:t>
      </w:r>
      <w:r>
        <w:rPr>
          <w:rFonts w:eastAsia="Times New Roman"/>
          <w:szCs w:val="24"/>
        </w:rPr>
        <w:t xml:space="preserve">ικαίου και μάλιστα του </w:t>
      </w:r>
      <w:r>
        <w:rPr>
          <w:rFonts w:eastAsia="Times New Roman"/>
          <w:szCs w:val="24"/>
        </w:rPr>
        <w:t>διοικητικού δικαίου</w:t>
      </w:r>
      <w:r>
        <w:rPr>
          <w:rFonts w:eastAsia="Times New Roman"/>
          <w:szCs w:val="24"/>
        </w:rPr>
        <w:t xml:space="preserve">, που έχει </w:t>
      </w:r>
      <w:r>
        <w:rPr>
          <w:rFonts w:eastAsia="Times New Roman"/>
          <w:szCs w:val="24"/>
        </w:rPr>
        <w:lastRenderedPageBreak/>
        <w:t xml:space="preserve">αφιερώσει τη ζωή του στο πανεπιστήμιο, αλλά και ως δικηγόρος στη </w:t>
      </w:r>
      <w:r>
        <w:rPr>
          <w:rFonts w:eastAsia="Times New Roman"/>
          <w:szCs w:val="24"/>
        </w:rPr>
        <w:t>διοικητική δικαιοσύνη</w:t>
      </w:r>
      <w:r>
        <w:rPr>
          <w:rFonts w:eastAsia="Times New Roman"/>
          <w:szCs w:val="24"/>
        </w:rPr>
        <w:t>, θλίβομαι</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πολύ</w:t>
      </w:r>
      <w:r>
        <w:rPr>
          <w:rFonts w:eastAsia="Times New Roman"/>
          <w:szCs w:val="24"/>
        </w:rPr>
        <w:t>,</w:t>
      </w:r>
      <w:r>
        <w:rPr>
          <w:rFonts w:eastAsia="Times New Roman"/>
          <w:szCs w:val="24"/>
        </w:rPr>
        <w:t xml:space="preserve"> όταν βλέπω την κατάσταση στην οποία έχ</w:t>
      </w:r>
      <w:r>
        <w:rPr>
          <w:rFonts w:eastAsia="Times New Roman"/>
          <w:szCs w:val="24"/>
        </w:rPr>
        <w:t xml:space="preserve">ει περιέλθει ένας από τους πιο σπουδαίους θεσμούς που έχουμε στη </w:t>
      </w:r>
      <w:r>
        <w:rPr>
          <w:rFonts w:eastAsia="Times New Roman"/>
          <w:szCs w:val="24"/>
        </w:rPr>
        <w:t>δ</w:t>
      </w:r>
      <w:r>
        <w:rPr>
          <w:rFonts w:eastAsia="Times New Roman"/>
          <w:szCs w:val="24"/>
        </w:rPr>
        <w:t xml:space="preserve">ικαιοσύνη και στη χώρα μας, το Συμβούλιο της Επικρατείας. Το Συμβούλιο της Επικρατείας υπήρξε μέχρι σήμερα η αφρόκρεμα του νομικού κόσμου και υπήρξε ένας χώρος πραγματικά </w:t>
      </w:r>
      <w:proofErr w:type="spellStart"/>
      <w:r>
        <w:rPr>
          <w:rFonts w:eastAsia="Times New Roman"/>
          <w:szCs w:val="24"/>
        </w:rPr>
        <w:t>εξωελληνικός</w:t>
      </w:r>
      <w:proofErr w:type="spellEnd"/>
      <w:r>
        <w:rPr>
          <w:rFonts w:eastAsia="Times New Roman"/>
          <w:szCs w:val="24"/>
        </w:rPr>
        <w:t>, με τη</w:t>
      </w:r>
      <w:r>
        <w:rPr>
          <w:rFonts w:eastAsia="Times New Roman"/>
          <w:szCs w:val="24"/>
        </w:rPr>
        <w:t>ν έννοια πως ό,τι υψηλότερο υπήρχε στην Ευρώπη το συναντούσαμε στο Συμβούλιο της Επικρατείας, δηλαδή τις καλύτερες, τις πιο υψηλού επιπέδου νομικές προσωπικότητες και πραγματικά έναν νομικό πολιτισμό</w:t>
      </w:r>
      <w:r>
        <w:rPr>
          <w:rFonts w:eastAsia="Times New Roman"/>
          <w:szCs w:val="24"/>
        </w:rPr>
        <w:t>,</w:t>
      </w:r>
      <w:r>
        <w:rPr>
          <w:rFonts w:eastAsia="Times New Roman"/>
          <w:szCs w:val="24"/>
        </w:rPr>
        <w:t xml:space="preserve"> ο οποίος για τη χώρα μας ήταν υποδειγματικός. </w:t>
      </w:r>
    </w:p>
    <w:p w14:paraId="56F24D21" w14:textId="77777777" w:rsidR="00DA1B4D" w:rsidRDefault="004A2815">
      <w:pPr>
        <w:spacing w:after="0" w:line="600" w:lineRule="auto"/>
        <w:ind w:firstLine="720"/>
        <w:jc w:val="both"/>
        <w:rPr>
          <w:rFonts w:eastAsia="Times New Roman"/>
          <w:szCs w:val="24"/>
        </w:rPr>
      </w:pPr>
      <w:r>
        <w:rPr>
          <w:rFonts w:eastAsia="Times New Roman"/>
          <w:szCs w:val="24"/>
        </w:rPr>
        <w:lastRenderedPageBreak/>
        <w:t xml:space="preserve">Η στάση </w:t>
      </w:r>
      <w:r>
        <w:rPr>
          <w:rFonts w:eastAsia="Times New Roman"/>
          <w:szCs w:val="24"/>
        </w:rPr>
        <w:t xml:space="preserve">του Συμβουλίου της Επικρατείας από το καλοκαίρι και μετά μας εκπλήσσει και μας θλίβει. Όταν η </w:t>
      </w:r>
      <w:r>
        <w:rPr>
          <w:rFonts w:eastAsia="Times New Roman"/>
          <w:szCs w:val="24"/>
        </w:rPr>
        <w:t>δ</w:t>
      </w:r>
      <w:r>
        <w:rPr>
          <w:rFonts w:eastAsia="Times New Roman"/>
          <w:szCs w:val="24"/>
        </w:rPr>
        <w:t>ικαιοσύνη δεν απονέμεται εγκαίρως, όταν οι δικαστές πηγαίνουν διακοπές αντί να συνεδριάσουν για να λύσουν ένα θέμα, το οποίο καλώς ή κακώς απασχολεί και διχάζει την Εθνική Αντιπροσωπεία, όταν βρίσκουν τρόπο να ρυθμίσουν σε ελάχιστο διάστημα τα ζητήματα της</w:t>
      </w:r>
      <w:r>
        <w:rPr>
          <w:rFonts w:eastAsia="Times New Roman"/>
          <w:szCs w:val="24"/>
        </w:rPr>
        <w:t xml:space="preserve"> προσωρινής δικαστικής προστασίας, ενώ φοβούνται να συνεδριάσουν, </w:t>
      </w:r>
      <w:r>
        <w:rPr>
          <w:rFonts w:eastAsia="Times New Roman"/>
          <w:szCs w:val="24"/>
        </w:rPr>
        <w:t xml:space="preserve">επί της ουσίας </w:t>
      </w:r>
      <w:r>
        <w:rPr>
          <w:rFonts w:eastAsia="Times New Roman"/>
          <w:szCs w:val="24"/>
        </w:rPr>
        <w:t xml:space="preserve">επικαλούμενοι δήθεν την αντίληψη που πρέπει να επικρατήσει, για την κοινή γνώμη, τότε φοβάμαι ότι η </w:t>
      </w:r>
      <w:r>
        <w:rPr>
          <w:rFonts w:eastAsia="Times New Roman"/>
          <w:szCs w:val="24"/>
        </w:rPr>
        <w:t>διοικητική δ</w:t>
      </w:r>
      <w:r>
        <w:rPr>
          <w:rFonts w:eastAsia="Times New Roman"/>
          <w:szCs w:val="24"/>
        </w:rPr>
        <w:t xml:space="preserve">ικαιοσύνη έχει περιέλθει σε ένα αδιέξοδο, το οποίο επιτείνεται </w:t>
      </w:r>
      <w:r>
        <w:rPr>
          <w:rFonts w:eastAsia="Times New Roman"/>
          <w:szCs w:val="24"/>
        </w:rPr>
        <w:t xml:space="preserve">από τις εξωτερικές πιέσεις που δέχεται. </w:t>
      </w:r>
    </w:p>
    <w:p w14:paraId="56F24D22" w14:textId="77777777" w:rsidR="00DA1B4D" w:rsidRDefault="004A2815">
      <w:pPr>
        <w:spacing w:after="0" w:line="600" w:lineRule="auto"/>
        <w:ind w:firstLine="720"/>
        <w:jc w:val="both"/>
        <w:rPr>
          <w:rFonts w:eastAsia="Times New Roman"/>
          <w:szCs w:val="24"/>
        </w:rPr>
      </w:pPr>
      <w:r>
        <w:rPr>
          <w:rFonts w:eastAsia="Times New Roman"/>
          <w:szCs w:val="24"/>
        </w:rPr>
        <w:lastRenderedPageBreak/>
        <w:t>Δεν θα ξαναπώ αυτά που ειπώθηκαν και παλαιότερα και υπογραμμίστηκαν, για την πίεση που δέχθηκε από πολιτικές τοποθετήσεις και μάλιστα σε υψηλότατο, πρωθυπουργικό επίπεδο, αλλά θα πω γι’ αυτά τα πραγματικά πρωτόγνωρα</w:t>
      </w:r>
      <w:r>
        <w:rPr>
          <w:rFonts w:eastAsia="Times New Roman"/>
          <w:szCs w:val="24"/>
        </w:rPr>
        <w:t>,</w:t>
      </w:r>
      <w:r>
        <w:rPr>
          <w:rFonts w:eastAsia="Times New Roman"/>
          <w:szCs w:val="24"/>
        </w:rPr>
        <w:t xml:space="preserve"> τα οποία βλέπουμε να συμβαίνουν, να εκβιάζονται ανώτατοι δικαστικοί</w:t>
      </w:r>
      <w:r>
        <w:rPr>
          <w:rFonts w:eastAsia="Times New Roman"/>
          <w:szCs w:val="24"/>
        </w:rPr>
        <w:t>,</w:t>
      </w:r>
      <w:r>
        <w:rPr>
          <w:rFonts w:eastAsia="Times New Roman"/>
          <w:szCs w:val="24"/>
        </w:rPr>
        <w:t xml:space="preserve"> το ήθος των οποίων είναι γνωστό στους πάντες και η νομική τους κατάρτιση υποδειγματική. Και βλέπουμε ότι δεχόμαστε να τσαλακώνουμε ανθρώπους</w:t>
      </w:r>
      <w:r>
        <w:rPr>
          <w:rFonts w:eastAsia="Times New Roman"/>
          <w:szCs w:val="24"/>
        </w:rPr>
        <w:t>,</w:t>
      </w:r>
      <w:r>
        <w:rPr>
          <w:rFonts w:eastAsia="Times New Roman"/>
          <w:szCs w:val="24"/>
        </w:rPr>
        <w:t xml:space="preserve"> που πρέπει να τους έχουμε ως υπόδειγμα, για</w:t>
      </w:r>
      <w:r>
        <w:rPr>
          <w:rFonts w:eastAsia="Times New Roman"/>
          <w:szCs w:val="24"/>
        </w:rPr>
        <w:t xml:space="preserve"> να επιτύχουμε ένα αποτέλεσμα</w:t>
      </w:r>
      <w:r>
        <w:rPr>
          <w:rFonts w:eastAsia="Times New Roman"/>
          <w:szCs w:val="24"/>
        </w:rPr>
        <w:t>,</w:t>
      </w:r>
      <w:r>
        <w:rPr>
          <w:rFonts w:eastAsia="Times New Roman"/>
          <w:szCs w:val="24"/>
        </w:rPr>
        <w:t xml:space="preserve"> το οποίο είναι πραγματικά μικροκομματικό. Είναι κρίμα να βλέπει κανείς ότι το Συμβούλιο της Επικρατείας έχει δώσει τον τελευταίο αυτόν καιρό προθέσεις αυτοκτονίας και είναι ακόμα πιο </w:t>
      </w:r>
      <w:r>
        <w:rPr>
          <w:rFonts w:eastAsia="Times New Roman"/>
          <w:szCs w:val="24"/>
        </w:rPr>
        <w:lastRenderedPageBreak/>
        <w:t xml:space="preserve">κρίμα να βλέπουμε ότι η </w:t>
      </w:r>
      <w:r>
        <w:rPr>
          <w:rFonts w:eastAsia="Times New Roman"/>
          <w:szCs w:val="24"/>
        </w:rPr>
        <w:t>π</w:t>
      </w:r>
      <w:r>
        <w:rPr>
          <w:rFonts w:eastAsia="Times New Roman"/>
          <w:szCs w:val="24"/>
        </w:rPr>
        <w:t>ολιτεία</w:t>
      </w:r>
      <w:r>
        <w:rPr>
          <w:rFonts w:eastAsia="Times New Roman"/>
          <w:szCs w:val="24"/>
        </w:rPr>
        <w:t>,</w:t>
      </w:r>
      <w:r>
        <w:rPr>
          <w:rFonts w:eastAsia="Times New Roman"/>
          <w:szCs w:val="24"/>
        </w:rPr>
        <w:t xml:space="preserve"> αντί να </w:t>
      </w:r>
      <w:r>
        <w:rPr>
          <w:rFonts w:eastAsia="Times New Roman"/>
          <w:szCs w:val="24"/>
        </w:rPr>
        <w:t>το βοηθήσει να ξεπεράσει αυτή την τρομακτική κρίση</w:t>
      </w:r>
      <w:r>
        <w:rPr>
          <w:rFonts w:eastAsia="Times New Roman"/>
          <w:szCs w:val="24"/>
        </w:rPr>
        <w:t>,</w:t>
      </w:r>
      <w:r>
        <w:rPr>
          <w:rFonts w:eastAsia="Times New Roman"/>
          <w:szCs w:val="24"/>
        </w:rPr>
        <w:t xml:space="preserve"> στην οποία βρίσκεται και τη δίνη στην οποία έχει περιέλθει, το βυθίζει ακόμα πιο βαθιά. Πραγματικά λυπάμαι πάρα πολύ γι’ αυτό.</w:t>
      </w:r>
    </w:p>
    <w:p w14:paraId="56F24D23" w14:textId="77777777" w:rsidR="00DA1B4D" w:rsidRDefault="004A2815">
      <w:pPr>
        <w:spacing w:after="0" w:line="600" w:lineRule="auto"/>
        <w:ind w:firstLine="720"/>
        <w:jc w:val="both"/>
        <w:rPr>
          <w:rFonts w:eastAsia="Times New Roman"/>
        </w:rPr>
      </w:pPr>
      <w:r>
        <w:rPr>
          <w:rFonts w:eastAsia="Times New Roman"/>
        </w:rPr>
        <w:t>Ευχαριστώ πολύ, κύριε Πρόεδρε.</w:t>
      </w:r>
    </w:p>
    <w:p w14:paraId="56F24D24" w14:textId="77777777" w:rsidR="00DA1B4D" w:rsidRDefault="004A2815">
      <w:pPr>
        <w:spacing w:after="0" w:line="600" w:lineRule="auto"/>
        <w:ind w:firstLine="720"/>
        <w:jc w:val="center"/>
        <w:rPr>
          <w:rFonts w:eastAsia="Times New Roman"/>
        </w:rPr>
      </w:pPr>
      <w:r>
        <w:rPr>
          <w:rFonts w:eastAsia="Times New Roman"/>
        </w:rPr>
        <w:t>(Χειροκροτήματα από την πτέρυγα της Νέας Δημοκ</w:t>
      </w:r>
      <w:r>
        <w:rPr>
          <w:rFonts w:eastAsia="Times New Roman"/>
        </w:rPr>
        <w:t>ρατίας)</w:t>
      </w:r>
    </w:p>
    <w:p w14:paraId="56F24D25" w14:textId="77777777" w:rsidR="00DA1B4D" w:rsidRDefault="004A2815">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Ευχαριστούμε τον κ. Θεόδωρο </w:t>
      </w:r>
      <w:proofErr w:type="spellStart"/>
      <w:r>
        <w:rPr>
          <w:rFonts w:eastAsia="Times New Roman"/>
          <w:szCs w:val="24"/>
        </w:rPr>
        <w:t>Φορτσάκη</w:t>
      </w:r>
      <w:proofErr w:type="spellEnd"/>
      <w:r>
        <w:rPr>
          <w:rFonts w:eastAsia="Times New Roman"/>
          <w:szCs w:val="24"/>
        </w:rPr>
        <w:t>, Βουλευτή της Νέας Δημοκρατίας.</w:t>
      </w:r>
    </w:p>
    <w:p w14:paraId="56F24D26" w14:textId="77777777" w:rsidR="00DA1B4D" w:rsidRDefault="004A2815">
      <w:pPr>
        <w:spacing w:after="0" w:line="600" w:lineRule="auto"/>
        <w:ind w:firstLine="567"/>
        <w:jc w:val="both"/>
        <w:rPr>
          <w:rFonts w:eastAsia="Times New Roman"/>
        </w:rPr>
      </w:pPr>
      <w:r>
        <w:rPr>
          <w:rFonts w:eastAsia="Times New Roman"/>
        </w:rPr>
        <w:t xml:space="preserve">Κυρίες και κύριοι συνάδελφοι, έχω την τιμή να ανακοινώσω στο Σώμα ότι τη συνεδρίασή μας παρακολουθούν από τα άνω </w:t>
      </w:r>
      <w:r>
        <w:rPr>
          <w:rFonts w:eastAsia="Times New Roman"/>
        </w:rPr>
        <w:lastRenderedPageBreak/>
        <w:t>δυτικά θεωρεία, αφού προηγουμένω</w:t>
      </w:r>
      <w:r>
        <w:rPr>
          <w:rFonts w:eastAsia="Times New Roman"/>
        </w:rPr>
        <w:t>ς ενημερώθηκαν για την ιστορία του κτηρίου και τον τρόπο οργάνωσης και λειτουργίας της Βουλής, σαράντα έξι μαθήτριες και μαθητές και τέσσερις εκπαιδευτικοί συνοδοί τους από το 3</w:t>
      </w:r>
      <w:r>
        <w:rPr>
          <w:rFonts w:eastAsia="Times New Roman"/>
          <w:vertAlign w:val="superscript"/>
        </w:rPr>
        <w:t>ο</w:t>
      </w:r>
      <w:r>
        <w:rPr>
          <w:rFonts w:eastAsia="Times New Roman"/>
        </w:rPr>
        <w:t xml:space="preserve"> Γυμνάσιο Καλαμάτας. </w:t>
      </w:r>
    </w:p>
    <w:p w14:paraId="56F24D27" w14:textId="77777777" w:rsidR="00DA1B4D" w:rsidRDefault="004A2815">
      <w:pPr>
        <w:spacing w:after="0" w:line="600" w:lineRule="auto"/>
        <w:ind w:left="360" w:firstLine="360"/>
        <w:jc w:val="both"/>
        <w:rPr>
          <w:rFonts w:eastAsia="Times New Roman"/>
        </w:rPr>
      </w:pPr>
      <w:r>
        <w:rPr>
          <w:rFonts w:eastAsia="Times New Roman"/>
        </w:rPr>
        <w:t>Η Βουλή τούς καλωσορίζει.</w:t>
      </w:r>
    </w:p>
    <w:p w14:paraId="56F24D28" w14:textId="77777777" w:rsidR="00DA1B4D" w:rsidRDefault="004A2815">
      <w:pPr>
        <w:spacing w:after="0" w:line="600" w:lineRule="auto"/>
        <w:ind w:firstLine="709"/>
        <w:jc w:val="center"/>
        <w:rPr>
          <w:rFonts w:eastAsia="Times New Roman"/>
        </w:rPr>
      </w:pPr>
      <w:r>
        <w:rPr>
          <w:rFonts w:eastAsia="Times New Roman"/>
        </w:rPr>
        <w:t>(Χειροκροτήματα απ’ όλες τις π</w:t>
      </w:r>
      <w:r>
        <w:rPr>
          <w:rFonts w:eastAsia="Times New Roman"/>
        </w:rPr>
        <w:t>τέρυγες της Βουλής)</w:t>
      </w:r>
    </w:p>
    <w:p w14:paraId="56F24D29" w14:textId="77777777" w:rsidR="00DA1B4D" w:rsidRDefault="004A2815">
      <w:pPr>
        <w:spacing w:after="0" w:line="600" w:lineRule="auto"/>
        <w:ind w:firstLine="720"/>
        <w:jc w:val="both"/>
        <w:rPr>
          <w:rFonts w:eastAsia="Times New Roman"/>
          <w:szCs w:val="24"/>
        </w:rPr>
      </w:pPr>
      <w:r>
        <w:rPr>
          <w:rFonts w:eastAsia="Times New Roman"/>
          <w:szCs w:val="24"/>
        </w:rPr>
        <w:t>Να ενημερώσουμε τους μαθητές ότι παρακολουθούν μια συνεδρίαση νομοθετικού έργου. Συζητάμε ένα νομοσχέδιο, το οποίο έχει κατατεθεί. Είναι το νομοσχέδιο «Κοινωνική και Αλληλέγγυα Οικονομία». Σήμερα γίνεται συζήτηση επί της αρχής του νομοσ</w:t>
      </w:r>
      <w:r>
        <w:rPr>
          <w:rFonts w:eastAsia="Times New Roman"/>
          <w:szCs w:val="24"/>
        </w:rPr>
        <w:t xml:space="preserve">χεδίου. Αύριο θα γίνει επί των άρθρων και επί των </w:t>
      </w:r>
      <w:r>
        <w:rPr>
          <w:rFonts w:eastAsia="Times New Roman"/>
          <w:szCs w:val="24"/>
        </w:rPr>
        <w:lastRenderedPageBreak/>
        <w:t xml:space="preserve">τροπολογιών και στη συνέχεια θα ψηφιστεί και θα γίνει νόμος του κράτους. </w:t>
      </w:r>
    </w:p>
    <w:p w14:paraId="56F24D2A" w14:textId="77777777" w:rsidR="00DA1B4D" w:rsidRDefault="004A2815">
      <w:pPr>
        <w:spacing w:after="0" w:line="600" w:lineRule="auto"/>
        <w:ind w:firstLine="720"/>
        <w:jc w:val="both"/>
        <w:rPr>
          <w:rFonts w:eastAsia="Times New Roman"/>
          <w:szCs w:val="24"/>
        </w:rPr>
      </w:pPr>
      <w:r>
        <w:rPr>
          <w:rFonts w:eastAsia="Times New Roman"/>
          <w:szCs w:val="24"/>
        </w:rPr>
        <w:t xml:space="preserve">Αυτό είναι μία από τις δύο λειτουργίες του Κοινοβουλίου. Η μία είναι η νομοθετική και η άλλη είναι ο </w:t>
      </w:r>
      <w:r>
        <w:rPr>
          <w:rFonts w:eastAsia="Times New Roman"/>
          <w:szCs w:val="24"/>
        </w:rPr>
        <w:t>κοινοβουλευτικός έ</w:t>
      </w:r>
      <w:r>
        <w:rPr>
          <w:rFonts w:eastAsia="Times New Roman"/>
          <w:szCs w:val="24"/>
        </w:rPr>
        <w:t>λεγχος, δηλαδ</w:t>
      </w:r>
      <w:r>
        <w:rPr>
          <w:rFonts w:eastAsia="Times New Roman"/>
          <w:szCs w:val="24"/>
        </w:rPr>
        <w:t>ή ο έλεγχος που ασκούν οι Βουλευτές στην Κυβέρνηση.</w:t>
      </w:r>
    </w:p>
    <w:p w14:paraId="56F24D2B" w14:textId="77777777" w:rsidR="00DA1B4D" w:rsidRDefault="004A2815">
      <w:pPr>
        <w:spacing w:after="0" w:line="600" w:lineRule="auto"/>
        <w:ind w:firstLine="720"/>
        <w:jc w:val="both"/>
        <w:rPr>
          <w:rFonts w:eastAsia="Times New Roman"/>
          <w:szCs w:val="24"/>
        </w:rPr>
      </w:pPr>
      <w:r>
        <w:rPr>
          <w:rFonts w:eastAsia="Times New Roman"/>
          <w:szCs w:val="24"/>
        </w:rPr>
        <w:t>Να ακούσουμε τώρα την κ</w:t>
      </w:r>
      <w:r>
        <w:rPr>
          <w:rFonts w:eastAsia="Times New Roman"/>
          <w:szCs w:val="24"/>
        </w:rPr>
        <w:t>.</w:t>
      </w:r>
      <w:r>
        <w:rPr>
          <w:rFonts w:eastAsia="Times New Roman"/>
          <w:szCs w:val="24"/>
        </w:rPr>
        <w:t xml:space="preserve"> Μαρία </w:t>
      </w:r>
      <w:proofErr w:type="spellStart"/>
      <w:r>
        <w:rPr>
          <w:rFonts w:eastAsia="Times New Roman"/>
          <w:szCs w:val="24"/>
        </w:rPr>
        <w:t>Θελερίτη</w:t>
      </w:r>
      <w:proofErr w:type="spellEnd"/>
      <w:r>
        <w:rPr>
          <w:rFonts w:eastAsia="Times New Roman"/>
          <w:szCs w:val="24"/>
        </w:rPr>
        <w:t>, Βουλευτ</w:t>
      </w:r>
      <w:r>
        <w:rPr>
          <w:rFonts w:eastAsia="Times New Roman"/>
          <w:szCs w:val="24"/>
        </w:rPr>
        <w:t>ή</w:t>
      </w:r>
      <w:r>
        <w:rPr>
          <w:rFonts w:eastAsia="Times New Roman"/>
          <w:szCs w:val="24"/>
        </w:rPr>
        <w:t xml:space="preserve"> του ΣΥΡΙΖΑ.</w:t>
      </w:r>
    </w:p>
    <w:p w14:paraId="56F24D2C" w14:textId="77777777" w:rsidR="00DA1B4D" w:rsidRDefault="004A2815">
      <w:pPr>
        <w:spacing w:after="0" w:line="600" w:lineRule="auto"/>
        <w:ind w:firstLine="720"/>
        <w:jc w:val="both"/>
        <w:rPr>
          <w:rFonts w:eastAsia="Times New Roman"/>
          <w:szCs w:val="24"/>
        </w:rPr>
      </w:pPr>
      <w:r>
        <w:rPr>
          <w:rFonts w:eastAsia="Times New Roman"/>
          <w:szCs w:val="24"/>
        </w:rPr>
        <w:t xml:space="preserve">Έχετε τον λόγο για επτά λεπτά.            </w:t>
      </w:r>
    </w:p>
    <w:p w14:paraId="56F24D2D" w14:textId="77777777" w:rsidR="00DA1B4D" w:rsidRDefault="004A2815">
      <w:pPr>
        <w:spacing w:after="0" w:line="600" w:lineRule="auto"/>
        <w:ind w:firstLine="720"/>
        <w:jc w:val="both"/>
        <w:rPr>
          <w:rFonts w:eastAsia="Times New Roman"/>
          <w:szCs w:val="24"/>
        </w:rPr>
      </w:pPr>
      <w:r>
        <w:rPr>
          <w:rFonts w:eastAsia="Times New Roman"/>
          <w:b/>
          <w:szCs w:val="24"/>
        </w:rPr>
        <w:t>ΜΑΡΙΑ ΘΕΛΕΡΙΤΗ:</w:t>
      </w:r>
      <w:r>
        <w:rPr>
          <w:rFonts w:eastAsia="Times New Roman"/>
          <w:szCs w:val="24"/>
        </w:rPr>
        <w:t xml:space="preserve"> Αγαπητοί συνάδελφοι και </w:t>
      </w:r>
      <w:proofErr w:type="spellStart"/>
      <w:r>
        <w:rPr>
          <w:rFonts w:eastAsia="Times New Roman"/>
          <w:szCs w:val="24"/>
        </w:rPr>
        <w:t>συναδέλφισσες</w:t>
      </w:r>
      <w:proofErr w:type="spellEnd"/>
      <w:r>
        <w:rPr>
          <w:rFonts w:eastAsia="Times New Roman"/>
          <w:szCs w:val="24"/>
        </w:rPr>
        <w:t xml:space="preserve">, πριν ξεκινήσω την ομιλία μου για το παρόν νομοσχέδιο, </w:t>
      </w:r>
      <w:r>
        <w:rPr>
          <w:rFonts w:eastAsia="Times New Roman"/>
          <w:szCs w:val="24"/>
        </w:rPr>
        <w:lastRenderedPageBreak/>
        <w:t xml:space="preserve">επειδή πάρα πολλοί συνάδελφοι της Αντιπολίτευσης αναφέρθηκαν στην ανεξαρτησία της </w:t>
      </w:r>
      <w:r>
        <w:rPr>
          <w:rFonts w:eastAsia="Times New Roman"/>
          <w:szCs w:val="24"/>
        </w:rPr>
        <w:t>δ</w:t>
      </w:r>
      <w:r>
        <w:rPr>
          <w:rFonts w:eastAsia="Times New Roman"/>
          <w:szCs w:val="24"/>
        </w:rPr>
        <w:t xml:space="preserve">ικαιοσύνης, θα ήθελα να πω το εξής: ας αφήσουμε, λοιπόν, τη </w:t>
      </w:r>
      <w:r>
        <w:rPr>
          <w:rFonts w:eastAsia="Times New Roman"/>
          <w:szCs w:val="24"/>
        </w:rPr>
        <w:t>δι</w:t>
      </w:r>
      <w:r>
        <w:rPr>
          <w:rFonts w:eastAsia="Times New Roman"/>
          <w:szCs w:val="24"/>
        </w:rPr>
        <w:t>καιοσύνη να κάνει</w:t>
      </w:r>
      <w:r>
        <w:rPr>
          <w:rFonts w:eastAsia="Times New Roman"/>
          <w:szCs w:val="24"/>
        </w:rPr>
        <w:t xml:space="preserve"> τη δουλειά της και ας μην τονίζουμε συνέχεια το αν είναι ανεξάρτητη ή όχι. </w:t>
      </w:r>
    </w:p>
    <w:p w14:paraId="56F24D2E" w14:textId="77777777" w:rsidR="00DA1B4D" w:rsidRDefault="004A2815">
      <w:pPr>
        <w:spacing w:after="0" w:line="600" w:lineRule="auto"/>
        <w:ind w:firstLine="720"/>
        <w:jc w:val="both"/>
        <w:rPr>
          <w:rFonts w:eastAsia="Times New Roman"/>
          <w:szCs w:val="24"/>
        </w:rPr>
      </w:pPr>
      <w:r>
        <w:rPr>
          <w:rFonts w:eastAsia="Times New Roman"/>
          <w:szCs w:val="24"/>
        </w:rPr>
        <w:t>Ξεκινώντας, λοιπόν, την ομιλία μου, θα ήθελα να δηλώσω πως αυτό το σχέδιο νόμου</w:t>
      </w:r>
      <w:r>
        <w:rPr>
          <w:rFonts w:eastAsia="Times New Roman"/>
          <w:szCs w:val="24"/>
        </w:rPr>
        <w:t>,</w:t>
      </w:r>
      <w:r>
        <w:rPr>
          <w:rFonts w:eastAsia="Times New Roman"/>
          <w:szCs w:val="24"/>
        </w:rPr>
        <w:t xml:space="preserve"> που συζητάμε σήμερα</w:t>
      </w:r>
      <w:r>
        <w:rPr>
          <w:rFonts w:eastAsia="Times New Roman"/>
          <w:szCs w:val="24"/>
        </w:rPr>
        <w:t>,</w:t>
      </w:r>
      <w:r>
        <w:rPr>
          <w:rFonts w:eastAsia="Times New Roman"/>
          <w:szCs w:val="24"/>
        </w:rPr>
        <w:t xml:space="preserve"> φέρνει μαζί του έναν νέο, καινοτόμο αέρα. Γιατί; Διότι θεσμοθετεί ένα πλαίσιο</w:t>
      </w:r>
      <w:r>
        <w:rPr>
          <w:rFonts w:eastAsia="Times New Roman"/>
          <w:szCs w:val="24"/>
        </w:rPr>
        <w:t xml:space="preserve"> για την κοινωνική και αλληλέγγυα οικονομία -στη χώρα μας δεν υπήρχε θεσμικό πλαίσιο για πάρα πολλά χρόνια- που έχει τις δυνατότητες να αμφισβητήσει στην πράξη το κυρίαρχο μοντέλο της οικονομικής οργάνωσης και των κοινωνικών σχέ</w:t>
      </w:r>
      <w:r>
        <w:rPr>
          <w:rFonts w:eastAsia="Times New Roman"/>
          <w:szCs w:val="24"/>
        </w:rPr>
        <w:lastRenderedPageBreak/>
        <w:t>σεων</w:t>
      </w:r>
      <w:r>
        <w:rPr>
          <w:rFonts w:eastAsia="Times New Roman"/>
          <w:szCs w:val="24"/>
        </w:rPr>
        <w:t>,</w:t>
      </w:r>
      <w:r>
        <w:rPr>
          <w:rFonts w:eastAsia="Times New Roman"/>
          <w:szCs w:val="24"/>
        </w:rPr>
        <w:t xml:space="preserve"> που αρθρώνονται στο πλαίσιό της. Ναι, αγαπητοί συνάδελφοι και </w:t>
      </w:r>
      <w:proofErr w:type="spellStart"/>
      <w:r>
        <w:rPr>
          <w:rFonts w:eastAsia="Times New Roman"/>
          <w:szCs w:val="24"/>
        </w:rPr>
        <w:t>συναδέλφισσες</w:t>
      </w:r>
      <w:proofErr w:type="spellEnd"/>
      <w:r>
        <w:rPr>
          <w:rFonts w:eastAsia="Times New Roman"/>
          <w:szCs w:val="24"/>
        </w:rPr>
        <w:t xml:space="preserve"> του Κομμουνιστικού Κόμματος, αμφισβητεί αυτό το κυρίαρχο μοντέλο. </w:t>
      </w:r>
    </w:p>
    <w:p w14:paraId="56F24D2F" w14:textId="77777777" w:rsidR="00DA1B4D" w:rsidRDefault="004A2815">
      <w:pPr>
        <w:spacing w:after="0" w:line="600" w:lineRule="auto"/>
        <w:ind w:firstLine="720"/>
        <w:jc w:val="both"/>
        <w:rPr>
          <w:rFonts w:eastAsia="Times New Roman"/>
          <w:szCs w:val="24"/>
        </w:rPr>
      </w:pPr>
      <w:r>
        <w:rPr>
          <w:rFonts w:eastAsia="Times New Roman"/>
          <w:szCs w:val="24"/>
        </w:rPr>
        <w:t>Το μεγαλύτερο μέρος του σχεδίου νόμου αφορά την κοινωνική και αλληλέγγυα οικονομία και δίκαια, κατά τη γνώμη μου</w:t>
      </w:r>
      <w:r>
        <w:rPr>
          <w:rFonts w:eastAsia="Times New Roman"/>
          <w:szCs w:val="24"/>
        </w:rPr>
        <w:t xml:space="preserve">, γιατί οι σημερινές ανάγκες επιβάλλουν αλλαγές και βελτίωση του πλαισίου που ίσχυε με τον ν.4019/2011. Θα αναφερθώ πιο αναλυτικά στη συνέχεια. </w:t>
      </w:r>
    </w:p>
    <w:p w14:paraId="56F24D30" w14:textId="77777777" w:rsidR="00DA1B4D" w:rsidRDefault="004A2815">
      <w:pPr>
        <w:spacing w:after="0" w:line="600" w:lineRule="auto"/>
        <w:ind w:firstLine="720"/>
        <w:jc w:val="both"/>
        <w:rPr>
          <w:rFonts w:eastAsia="Times New Roman"/>
          <w:szCs w:val="24"/>
        </w:rPr>
      </w:pPr>
      <w:r>
        <w:rPr>
          <w:rFonts w:eastAsia="Times New Roman"/>
          <w:szCs w:val="24"/>
        </w:rPr>
        <w:t>Δεν θα πρέπει να μας διαφεύγει το γεγονός ότι το σχέδιο νόμου περιλαμβάνει άρθρα και ρυθμίσεις που έχουν βαρύνο</w:t>
      </w:r>
      <w:r>
        <w:rPr>
          <w:rFonts w:eastAsia="Times New Roman"/>
          <w:szCs w:val="24"/>
        </w:rPr>
        <w:t xml:space="preserve">υσα σημασία για τους </w:t>
      </w:r>
      <w:proofErr w:type="spellStart"/>
      <w:r>
        <w:rPr>
          <w:rFonts w:eastAsia="Times New Roman"/>
          <w:szCs w:val="24"/>
        </w:rPr>
        <w:t>Ρομά</w:t>
      </w:r>
      <w:proofErr w:type="spellEnd"/>
      <w:r>
        <w:rPr>
          <w:rFonts w:eastAsia="Times New Roman"/>
          <w:szCs w:val="24"/>
        </w:rPr>
        <w:t xml:space="preserve"> πολίτες</w:t>
      </w:r>
      <w:r>
        <w:rPr>
          <w:rFonts w:eastAsia="Times New Roman"/>
          <w:szCs w:val="24"/>
        </w:rPr>
        <w:t>,</w:t>
      </w:r>
      <w:r>
        <w:rPr>
          <w:rFonts w:eastAsia="Times New Roman"/>
          <w:szCs w:val="24"/>
        </w:rPr>
        <w:t xml:space="preserve"> που για δεκαετίες βιώνουν κοινωνικό και οικονομικό αποκλεισμό. </w:t>
      </w:r>
    </w:p>
    <w:p w14:paraId="56F24D31" w14:textId="77777777" w:rsidR="00DA1B4D" w:rsidRDefault="004A2815">
      <w:pPr>
        <w:spacing w:after="0" w:line="600" w:lineRule="auto"/>
        <w:ind w:firstLine="720"/>
        <w:jc w:val="both"/>
        <w:rPr>
          <w:rFonts w:eastAsia="Times New Roman"/>
          <w:szCs w:val="24"/>
        </w:rPr>
      </w:pPr>
      <w:r>
        <w:rPr>
          <w:rFonts w:eastAsia="Times New Roman"/>
          <w:szCs w:val="24"/>
        </w:rPr>
        <w:lastRenderedPageBreak/>
        <w:t xml:space="preserve">Εδώ θα ήθελα να τονίσω τη σύσταση της Ειδικής Γραμματείας για </w:t>
      </w:r>
      <w:proofErr w:type="spellStart"/>
      <w:r>
        <w:rPr>
          <w:rFonts w:eastAsia="Times New Roman"/>
          <w:szCs w:val="24"/>
        </w:rPr>
        <w:t>Ρομά</w:t>
      </w:r>
      <w:proofErr w:type="spellEnd"/>
      <w:r>
        <w:rPr>
          <w:rFonts w:eastAsia="Times New Roman"/>
          <w:szCs w:val="24"/>
        </w:rPr>
        <w:t>, που συνιστά ένα ουσιαστικό βήμα και θέλω να πιστεύω ότι θα συμβάλει αποφασιστικά στην εκκ</w:t>
      </w:r>
      <w:r>
        <w:rPr>
          <w:rFonts w:eastAsia="Times New Roman"/>
          <w:szCs w:val="24"/>
        </w:rPr>
        <w:t>ίνηση μιας διαφορετικής προσέγγισης απ’ αυτή που έχουμε συνηθίσει μέχρι σήμερα, δηλαδή μιας ολοκληρωμένης, μακρόπνοης και με επαρκείς πόρους προσέγγισης</w:t>
      </w:r>
      <w:r>
        <w:rPr>
          <w:rFonts w:eastAsia="Times New Roman"/>
          <w:szCs w:val="24"/>
        </w:rPr>
        <w:t>,</w:t>
      </w:r>
      <w:r>
        <w:rPr>
          <w:rFonts w:eastAsia="Times New Roman"/>
          <w:szCs w:val="24"/>
        </w:rPr>
        <w:t xml:space="preserve"> η οποία δεν θα ανταποκρίνεται γενικά, αλλά συγκεκριμένα και άμεσα στις σύγχρονες και διαφοροποιημένες </w:t>
      </w:r>
      <w:r>
        <w:rPr>
          <w:rFonts w:eastAsia="Times New Roman"/>
          <w:szCs w:val="24"/>
        </w:rPr>
        <w:t xml:space="preserve">ανάγκες των συμπολιτών μας </w:t>
      </w:r>
      <w:proofErr w:type="spellStart"/>
      <w:r>
        <w:rPr>
          <w:rFonts w:eastAsia="Times New Roman"/>
          <w:szCs w:val="24"/>
        </w:rPr>
        <w:t>Ρομά</w:t>
      </w:r>
      <w:proofErr w:type="spellEnd"/>
      <w:r>
        <w:rPr>
          <w:rFonts w:eastAsia="Times New Roman"/>
          <w:szCs w:val="24"/>
        </w:rPr>
        <w:t>, με σχεδιασμό και εφαρμογή πολιτικών</w:t>
      </w:r>
      <w:r>
        <w:rPr>
          <w:rFonts w:eastAsia="Times New Roman"/>
          <w:szCs w:val="24"/>
        </w:rPr>
        <w:t>,</w:t>
      </w:r>
      <w:r>
        <w:rPr>
          <w:rFonts w:eastAsia="Times New Roman"/>
          <w:szCs w:val="24"/>
        </w:rPr>
        <w:t xml:space="preserve"> που θα έχουν συνέχεια και δεν θα είναι, όπως τόσες και τόσες φορές στο παρελθόν, αποσπασματικές και άμεσα συνδεδεμένες μόνο με τα ευρωπαϊκά προγράμματα</w:t>
      </w:r>
      <w:r>
        <w:rPr>
          <w:rFonts w:eastAsia="Times New Roman"/>
          <w:szCs w:val="24"/>
        </w:rPr>
        <w:t>,</w:t>
      </w:r>
      <w:r>
        <w:rPr>
          <w:rFonts w:eastAsia="Times New Roman"/>
          <w:szCs w:val="24"/>
        </w:rPr>
        <w:t xml:space="preserve"> που πολλές φορές δεν είχαν και απ</w:t>
      </w:r>
      <w:r>
        <w:rPr>
          <w:rFonts w:eastAsia="Times New Roman"/>
          <w:szCs w:val="24"/>
        </w:rPr>
        <w:t>οτέλεσμα.</w:t>
      </w:r>
    </w:p>
    <w:p w14:paraId="56F24D32" w14:textId="77777777" w:rsidR="00DA1B4D" w:rsidRDefault="004A2815">
      <w:pPr>
        <w:spacing w:after="0" w:line="600" w:lineRule="auto"/>
        <w:ind w:firstLine="720"/>
        <w:jc w:val="both"/>
        <w:rPr>
          <w:rFonts w:eastAsia="Times New Roman"/>
          <w:szCs w:val="24"/>
        </w:rPr>
      </w:pPr>
      <w:r>
        <w:rPr>
          <w:rFonts w:eastAsia="Times New Roman"/>
          <w:szCs w:val="24"/>
        </w:rPr>
        <w:lastRenderedPageBreak/>
        <w:t>Ποια είναι, όμως, η συνολικότερη φιλοσοφία του συγκεκριμένου σχεδίου νόμου; Κατ’ αρχάς εντάσσεται στον στρατηγικό στόχο της Κυβέρνησης, η οποία επιδιώκει να διαμορφώσει ένα ευνοϊκό περιβάλλον για να ενδυναμώσει τα εγχειρήματα της κοινωνικής οικον</w:t>
      </w:r>
      <w:r>
        <w:rPr>
          <w:rFonts w:eastAsia="Times New Roman"/>
          <w:szCs w:val="24"/>
        </w:rPr>
        <w:t xml:space="preserve">ομίας, γιατί, όπως γνωρίζετε, η κοινωνική οικονομία και από πολιτική και από οικονομική άποψη συνιστά οριζόντια στρατηγική προτεραιότητα της Κυβέρνησης ΣΥΡΙΖΑ, </w:t>
      </w:r>
      <w:r>
        <w:rPr>
          <w:rFonts w:eastAsia="Times New Roman"/>
          <w:szCs w:val="24"/>
        </w:rPr>
        <w:t>διότι</w:t>
      </w:r>
      <w:r>
        <w:rPr>
          <w:rFonts w:eastAsia="Times New Roman"/>
          <w:szCs w:val="24"/>
        </w:rPr>
        <w:t xml:space="preserve"> μπορεί να συμβάλει στην οικονομική ανάπτυξη, στην καταπολέμηση της ανεργίας και του κοινων</w:t>
      </w:r>
      <w:r>
        <w:rPr>
          <w:rFonts w:eastAsia="Times New Roman"/>
          <w:szCs w:val="24"/>
        </w:rPr>
        <w:t>ικού αποκλεισμού και στην εμβάθυνση της δημοκρατίας στην παραγωγή και στην εργασία.</w:t>
      </w:r>
    </w:p>
    <w:p w14:paraId="56F24D33" w14:textId="77777777" w:rsidR="00DA1B4D" w:rsidRDefault="004A2815">
      <w:pPr>
        <w:spacing w:after="0" w:line="600" w:lineRule="auto"/>
        <w:ind w:firstLine="720"/>
        <w:jc w:val="both"/>
        <w:rPr>
          <w:rFonts w:eastAsia="Times New Roman"/>
          <w:szCs w:val="24"/>
        </w:rPr>
      </w:pPr>
      <w:r>
        <w:rPr>
          <w:rFonts w:eastAsia="Times New Roman"/>
          <w:szCs w:val="24"/>
        </w:rPr>
        <w:lastRenderedPageBreak/>
        <w:t>Τι σημαίνει αυτό πολιτικά; Ότι εφαρμόζεται στην πράξη μια άλλου τύπου συγκρότηση της παραγωγής και της εργασίας.</w:t>
      </w:r>
    </w:p>
    <w:p w14:paraId="56F24D34" w14:textId="77777777" w:rsidR="00DA1B4D" w:rsidRDefault="004A2815">
      <w:pPr>
        <w:spacing w:after="0" w:line="600" w:lineRule="auto"/>
        <w:ind w:firstLine="720"/>
        <w:jc w:val="both"/>
        <w:rPr>
          <w:rFonts w:eastAsia="Times New Roman"/>
          <w:szCs w:val="24"/>
        </w:rPr>
      </w:pPr>
      <w:r>
        <w:rPr>
          <w:rFonts w:eastAsia="Times New Roman"/>
          <w:szCs w:val="24"/>
        </w:rPr>
        <w:t>Πρώτον, εισάγει μια διαφορετική λογική και προσέγγιση απ’ α</w:t>
      </w:r>
      <w:r>
        <w:rPr>
          <w:rFonts w:eastAsia="Times New Roman"/>
          <w:szCs w:val="24"/>
        </w:rPr>
        <w:t>υτήν που είχαμε συνηθίσει μέχρι σήμερα, η οποία περιοριζόταν στις πολιτικές υλοποίησης ειδικών προγραμμάτων για ευάλωτες πληθυσμιακές ομάδες, ενώ σήμερα «αγκαλιάζει» ένα πλήθος διαφορετικών οικονομικών δραστηριοτήτων και ιδιαίτερα αυτά όπως περιγράφονται σ</w:t>
      </w:r>
      <w:r>
        <w:rPr>
          <w:rFonts w:eastAsia="Times New Roman"/>
          <w:szCs w:val="24"/>
        </w:rPr>
        <w:t>τη «βιώσιμη ανάπτυξη» στο άρθρο 2.</w:t>
      </w:r>
    </w:p>
    <w:p w14:paraId="56F24D35" w14:textId="77777777" w:rsidR="00DA1B4D" w:rsidRDefault="004A2815">
      <w:pPr>
        <w:spacing w:after="0"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Ζ΄ Αντιπρόεδρος της Βουλής κ. </w:t>
      </w:r>
      <w:r w:rsidRPr="00A02B4C">
        <w:rPr>
          <w:rFonts w:eastAsia="Times New Roman"/>
          <w:b/>
          <w:szCs w:val="24"/>
        </w:rPr>
        <w:t>ΣΠΥΡΙΔΩΝ ΛΥΚΟΥΔΗΣ</w:t>
      </w:r>
      <w:r>
        <w:rPr>
          <w:rFonts w:eastAsia="Times New Roman"/>
          <w:szCs w:val="24"/>
        </w:rPr>
        <w:t>)</w:t>
      </w:r>
    </w:p>
    <w:p w14:paraId="56F24D36" w14:textId="77777777" w:rsidR="00DA1B4D" w:rsidRDefault="004A2815">
      <w:pPr>
        <w:spacing w:after="0" w:line="600" w:lineRule="auto"/>
        <w:ind w:firstLine="720"/>
        <w:jc w:val="both"/>
        <w:rPr>
          <w:rFonts w:eastAsia="Times New Roman"/>
          <w:szCs w:val="24"/>
        </w:rPr>
      </w:pPr>
      <w:r>
        <w:rPr>
          <w:rFonts w:eastAsia="Times New Roman"/>
          <w:szCs w:val="24"/>
        </w:rPr>
        <w:lastRenderedPageBreak/>
        <w:t>Δεύτερον, αποτελεί προτεραιότητα του ΣΥΡΙΖΑ, γιατί στο πλαίσιο της ύφεσης και της λιτότητας μπορεί να συνεισφέρει ένα σημ</w:t>
      </w:r>
      <w:r>
        <w:rPr>
          <w:rFonts w:eastAsia="Times New Roman"/>
          <w:szCs w:val="24"/>
        </w:rPr>
        <w:t>αντικό μερίδιο του ΑΕΠ, όπως συμβαίνει σε πολλές χώρες της Αμερικής και της Ευρώπης. Χαρακτηριστικά είναι τα παραδείγματα της Γαλλίας και της Ισπανίας, όπου δραστηριότητες της κοινωνικής οικονομίας καταλαμβάνουν ποσοστό μεγαλύτερο του 10% του ΑΕΠ τους.</w:t>
      </w:r>
    </w:p>
    <w:p w14:paraId="56F24D37" w14:textId="77777777" w:rsidR="00DA1B4D" w:rsidRDefault="004A2815">
      <w:pPr>
        <w:spacing w:after="0" w:line="600" w:lineRule="auto"/>
        <w:ind w:firstLine="720"/>
        <w:jc w:val="both"/>
        <w:rPr>
          <w:rFonts w:eastAsia="Times New Roman"/>
          <w:szCs w:val="24"/>
        </w:rPr>
      </w:pPr>
      <w:r>
        <w:rPr>
          <w:rFonts w:eastAsia="Times New Roman"/>
          <w:szCs w:val="24"/>
        </w:rPr>
        <w:t>Τρί</w:t>
      </w:r>
      <w:r>
        <w:rPr>
          <w:rFonts w:eastAsia="Times New Roman"/>
          <w:szCs w:val="24"/>
        </w:rPr>
        <w:t>τον, απευθύνεται στο σύνολο των πολιτών και στο σύνολο των οικονομικών δραστηριοτήτων. Η κοινωνική και αλληλέγγυα οικονομία δεν αποτελεί για μας μια περιφερειακή δραστηριότητα, αλλά έναν από τους κεντρικούς πυλώνες της οικονομίας.</w:t>
      </w:r>
    </w:p>
    <w:p w14:paraId="56F24D38" w14:textId="77777777" w:rsidR="00DA1B4D" w:rsidRDefault="004A2815">
      <w:pPr>
        <w:spacing w:after="0" w:line="600" w:lineRule="auto"/>
        <w:ind w:firstLine="720"/>
        <w:jc w:val="both"/>
        <w:rPr>
          <w:rFonts w:eastAsia="Times New Roman"/>
          <w:szCs w:val="24"/>
        </w:rPr>
      </w:pPr>
      <w:r>
        <w:rPr>
          <w:rFonts w:eastAsia="Times New Roman"/>
          <w:szCs w:val="24"/>
        </w:rPr>
        <w:lastRenderedPageBreak/>
        <w:t xml:space="preserve">Αγαπητοί συνάδελφοι και </w:t>
      </w:r>
      <w:proofErr w:type="spellStart"/>
      <w:r>
        <w:rPr>
          <w:rFonts w:eastAsia="Times New Roman"/>
          <w:szCs w:val="24"/>
        </w:rPr>
        <w:t>σ</w:t>
      </w:r>
      <w:r>
        <w:rPr>
          <w:rFonts w:eastAsia="Times New Roman"/>
          <w:szCs w:val="24"/>
        </w:rPr>
        <w:t>υναδέλφισσες</w:t>
      </w:r>
      <w:proofErr w:type="spellEnd"/>
      <w:r>
        <w:rPr>
          <w:rFonts w:eastAsia="Times New Roman"/>
          <w:szCs w:val="24"/>
        </w:rPr>
        <w:t>, στη δική μας προσέγγιση αυτός ο τομέας είναι ένας τομέας οικονομικής δραστηριότητας</w:t>
      </w:r>
      <w:r>
        <w:rPr>
          <w:rFonts w:eastAsia="Times New Roman"/>
          <w:szCs w:val="24"/>
        </w:rPr>
        <w:t>,</w:t>
      </w:r>
      <w:r>
        <w:rPr>
          <w:rFonts w:eastAsia="Times New Roman"/>
          <w:szCs w:val="24"/>
        </w:rPr>
        <w:t xml:space="preserve"> ο οποίος αναπτύσσεται αυτόνομα από τον κρατικό και τον κερδοσκοπικό ιδιωτικό τομέα, τους οποίους όμως επιδιώκει να επηρεάσει. Προτάσσει εναλλακτικά μοντέλα π</w:t>
      </w:r>
      <w:r>
        <w:rPr>
          <w:rFonts w:eastAsia="Times New Roman"/>
          <w:szCs w:val="24"/>
        </w:rPr>
        <w:t>αραγωγής και κατανάλωσης, προωθεί συμμετοχικές και δημοκρατικές διαδικασίες στις οικονομικές σχέσεις και βρίσκεται στον αντίποδα του κοινωνικού ανταγωνισμού, του ατομικισμού και της ιδιώτευσης.</w:t>
      </w:r>
    </w:p>
    <w:p w14:paraId="56F24D39" w14:textId="77777777" w:rsidR="00DA1B4D" w:rsidRDefault="004A2815">
      <w:pPr>
        <w:spacing w:after="0" w:line="600" w:lineRule="auto"/>
        <w:ind w:firstLine="720"/>
        <w:jc w:val="both"/>
        <w:rPr>
          <w:rFonts w:eastAsia="Times New Roman"/>
          <w:szCs w:val="24"/>
        </w:rPr>
      </w:pPr>
      <w:r>
        <w:rPr>
          <w:rFonts w:eastAsia="Times New Roman"/>
          <w:szCs w:val="24"/>
        </w:rPr>
        <w:t>Ταυτόχρονα, όμως, αυτό το σχέδιο νόμου συνάδει με τις αρχές κα</w:t>
      </w:r>
      <w:r>
        <w:rPr>
          <w:rFonts w:eastAsia="Times New Roman"/>
          <w:szCs w:val="24"/>
        </w:rPr>
        <w:t xml:space="preserve">ι τις αξίες του ΣΥΡΙΖΑ για την </w:t>
      </w:r>
      <w:r>
        <w:rPr>
          <w:rFonts w:eastAsia="Times New Roman"/>
          <w:szCs w:val="24"/>
        </w:rPr>
        <w:t>τοπική αυτοδιοίκηση</w:t>
      </w:r>
      <w:r>
        <w:rPr>
          <w:rFonts w:eastAsia="Times New Roman"/>
          <w:szCs w:val="24"/>
        </w:rPr>
        <w:t xml:space="preserve">. </w:t>
      </w:r>
      <w:r>
        <w:rPr>
          <w:rFonts w:eastAsia="Times New Roman"/>
          <w:szCs w:val="24"/>
        </w:rPr>
        <w:lastRenderedPageBreak/>
        <w:t>Γιατί; Διότι με κάποιες ρυθμίσεις</w:t>
      </w:r>
      <w:r>
        <w:rPr>
          <w:rFonts w:eastAsia="Times New Roman"/>
          <w:szCs w:val="24"/>
        </w:rPr>
        <w:t>,</w:t>
      </w:r>
      <w:r>
        <w:rPr>
          <w:rFonts w:eastAsia="Times New Roman"/>
          <w:szCs w:val="24"/>
        </w:rPr>
        <w:t xml:space="preserve"> που περιέχει</w:t>
      </w:r>
      <w:r>
        <w:rPr>
          <w:rFonts w:eastAsia="Times New Roman"/>
          <w:szCs w:val="24"/>
        </w:rPr>
        <w:t>,</w:t>
      </w:r>
      <w:r>
        <w:rPr>
          <w:rFonts w:eastAsia="Times New Roman"/>
          <w:szCs w:val="24"/>
        </w:rPr>
        <w:t xml:space="preserve"> δίνει τη δυνατότητα στην ίδια την κοινωνία να </w:t>
      </w:r>
      <w:proofErr w:type="spellStart"/>
      <w:r>
        <w:rPr>
          <w:rFonts w:eastAsia="Times New Roman"/>
          <w:szCs w:val="24"/>
        </w:rPr>
        <w:t>αυτοοργανωθεί</w:t>
      </w:r>
      <w:proofErr w:type="spellEnd"/>
      <w:r>
        <w:rPr>
          <w:rFonts w:eastAsia="Times New Roman"/>
          <w:szCs w:val="24"/>
        </w:rPr>
        <w:t>, να προσφέρει υπηρεσίες, να διαδραματίσει ενεργό ρόλο στη διαμόρφωση πολιτικών και στον σχεδιασ</w:t>
      </w:r>
      <w:r>
        <w:rPr>
          <w:rFonts w:eastAsia="Times New Roman"/>
          <w:szCs w:val="24"/>
        </w:rPr>
        <w:t>μό και στον έλεγχο υπηρεσιών, τις οποίες η ίδια χρησιμοποιεί και έτσι ενθαρρύνει την καινοτομία και την ανάπτυξη από τα κάτω.</w:t>
      </w:r>
    </w:p>
    <w:p w14:paraId="56F24D3A"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Ιδιαίτερα στην εποχή μας, σε μια εποχή οικονομικής κρίσης σε εθνικό και τοπικό επίπεδο, η ανασυγκρότηση της τοπικής οικονομικής πα</w:t>
      </w:r>
      <w:r>
        <w:rPr>
          <w:rFonts w:eastAsia="Times New Roman" w:cs="Times New Roman"/>
          <w:szCs w:val="24"/>
        </w:rPr>
        <w:t xml:space="preserve">ραγωγής και η αντιμετώπιση των άμεσων κοινωνικών αναγκών αποτελούν προτεραιότητα για την τοπική κοινωνία, </w:t>
      </w:r>
      <w:proofErr w:type="spellStart"/>
      <w:r>
        <w:rPr>
          <w:rFonts w:eastAsia="Times New Roman" w:cs="Times New Roman"/>
          <w:szCs w:val="24"/>
        </w:rPr>
        <w:t>πόσ</w:t>
      </w:r>
      <w:r>
        <w:rPr>
          <w:rFonts w:eastAsia="Times New Roman" w:cs="Times New Roman"/>
          <w:szCs w:val="24"/>
        </w:rPr>
        <w:t>ω</w:t>
      </w:r>
      <w:proofErr w:type="spellEnd"/>
      <w:r>
        <w:rPr>
          <w:rFonts w:eastAsia="Times New Roman" w:cs="Times New Roman"/>
          <w:szCs w:val="24"/>
        </w:rPr>
        <w:t xml:space="preserve"> μάλλον για την τοπική αυτοδιοίκηση, η οποία σήμερα καλείται να μειώσει τα κόστη που συνδέονται με την </w:t>
      </w:r>
      <w:r>
        <w:rPr>
          <w:rFonts w:eastAsia="Times New Roman" w:cs="Times New Roman"/>
          <w:szCs w:val="24"/>
        </w:rPr>
        <w:lastRenderedPageBreak/>
        <w:t>παροχή κοινωνικών κυρίως υπηρεσιών, όταν σε</w:t>
      </w:r>
      <w:r>
        <w:rPr>
          <w:rFonts w:eastAsia="Times New Roman" w:cs="Times New Roman"/>
          <w:szCs w:val="24"/>
        </w:rPr>
        <w:t xml:space="preserve"> όλη την Ευρώπη αλλά και στην Ελλάδα υπάρχουν περιπτώσεις κοινωνικών επιχειρήσεων</w:t>
      </w:r>
      <w:r>
        <w:rPr>
          <w:rFonts w:eastAsia="Times New Roman" w:cs="Times New Roman"/>
          <w:szCs w:val="24"/>
        </w:rPr>
        <w:t>,</w:t>
      </w:r>
      <w:r>
        <w:rPr>
          <w:rFonts w:eastAsia="Times New Roman" w:cs="Times New Roman"/>
          <w:szCs w:val="24"/>
        </w:rPr>
        <w:t xml:space="preserve"> που απέδειξαν την ικανότητά τους να προσφέρουν στο τοπικό επίπεδο υψηλής ποιότητας υπηρεσίες και μάλιστα στο κομμάτι των δημόσιων πολιτικών, με πολύ καλά αποτελέσματα και τα</w:t>
      </w:r>
      <w:r>
        <w:rPr>
          <w:rFonts w:eastAsia="Times New Roman" w:cs="Times New Roman"/>
          <w:szCs w:val="24"/>
        </w:rPr>
        <w:t xml:space="preserve">υτόχρονα να βελτιώνουν και τις ίδιες τις τοπικές κοινότητες και την τοπική αγορά. </w:t>
      </w:r>
    </w:p>
    <w:p w14:paraId="56F24D3B"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Στην ουσία, οι κοινωνικές επιχειρήσεις έχουν τη μοναδική δυνατότητα να χτίσουν αυτό που λένε πάρα πολλοί θεωρητικοί, τόσο το οικονομικό όσο και το κοινωνικό κεφάλαιο μιας το</w:t>
      </w:r>
      <w:r>
        <w:rPr>
          <w:rFonts w:eastAsia="Times New Roman" w:cs="Times New Roman"/>
          <w:szCs w:val="24"/>
        </w:rPr>
        <w:t xml:space="preserve">πικής κοινωνίας. Ειδικότερα, τα μέλη μιας κοινωνικής επιχείρησης γνωρίζουν πολύ καλά και επιδεικνύουν ιδιαίτερη ευαισθησία </w:t>
      </w:r>
      <w:r>
        <w:rPr>
          <w:rFonts w:eastAsia="Times New Roman" w:cs="Times New Roman"/>
          <w:szCs w:val="24"/>
        </w:rPr>
        <w:lastRenderedPageBreak/>
        <w:t xml:space="preserve">στις ανάγκες των ατόμων που προσφέρουν τις υπηρεσίες τους και λόγω της κοντινής και καθημερινής επαφής τους με την τοπική κοινωνία. </w:t>
      </w:r>
    </w:p>
    <w:p w14:paraId="56F24D3C"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Επίσης, μπορεί να δημιουργήσουν ζυμώσεις για τη βελτίωση της κουλτούρας συνεργασίας, του αισθήματος του </w:t>
      </w:r>
      <w:proofErr w:type="spellStart"/>
      <w:r>
        <w:rPr>
          <w:rFonts w:eastAsia="Times New Roman" w:cs="Times New Roman"/>
          <w:szCs w:val="24"/>
        </w:rPr>
        <w:t>ανήκειν</w:t>
      </w:r>
      <w:proofErr w:type="spellEnd"/>
      <w:r>
        <w:rPr>
          <w:rFonts w:eastAsia="Times New Roman" w:cs="Times New Roman"/>
          <w:szCs w:val="24"/>
        </w:rPr>
        <w:t xml:space="preserve"> στην τοπική κοινωνία, τόσο από τις ισότιμες μορφές οργάνωσης και δίκαιης εργασίας, εσωτερικά όπως ισχύει στην ίδια την κοινωνική επιχείρηση, όσο</w:t>
      </w:r>
      <w:r>
        <w:rPr>
          <w:rFonts w:eastAsia="Times New Roman" w:cs="Times New Roman"/>
          <w:szCs w:val="24"/>
        </w:rPr>
        <w:t xml:space="preserve"> και στον κοινωνικό της αντίκτυπο στην τοπική κοινωνία. </w:t>
      </w:r>
    </w:p>
    <w:p w14:paraId="56F24D3D"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Το παρόν νομοσχέδιο με μια σειρά μέτρ</w:t>
      </w:r>
      <w:r>
        <w:rPr>
          <w:rFonts w:eastAsia="Times New Roman" w:cs="Times New Roman"/>
          <w:szCs w:val="24"/>
        </w:rPr>
        <w:t>ων</w:t>
      </w:r>
      <w:r>
        <w:rPr>
          <w:rFonts w:eastAsia="Times New Roman" w:cs="Times New Roman"/>
          <w:szCs w:val="24"/>
        </w:rPr>
        <w:t xml:space="preserve"> διευκολύνει τη βιωσιμότητα των τοπικών κοινωνικών επιχειρήσεων, αλλά ταυ</w:t>
      </w:r>
      <w:r>
        <w:rPr>
          <w:rFonts w:eastAsia="Times New Roman" w:cs="Times New Roman"/>
          <w:szCs w:val="24"/>
        </w:rPr>
        <w:lastRenderedPageBreak/>
        <w:t xml:space="preserve">τόχρονα ρυθμίζει σχέσεις των ΟΤΑ </w:t>
      </w:r>
      <w:r>
        <w:rPr>
          <w:rFonts w:eastAsia="Times New Roman" w:cs="Times New Roman"/>
          <w:szCs w:val="24"/>
        </w:rPr>
        <w:t>Α</w:t>
      </w:r>
      <w:r>
        <w:rPr>
          <w:rFonts w:eastAsia="Times New Roman" w:cs="Times New Roman"/>
          <w:szCs w:val="24"/>
        </w:rPr>
        <w:t xml:space="preserve">΄ και </w:t>
      </w:r>
      <w:r>
        <w:rPr>
          <w:rFonts w:eastAsia="Times New Roman" w:cs="Times New Roman"/>
          <w:szCs w:val="24"/>
        </w:rPr>
        <w:t>Β</w:t>
      </w:r>
      <w:r>
        <w:rPr>
          <w:rFonts w:eastAsia="Times New Roman" w:cs="Times New Roman"/>
          <w:szCs w:val="24"/>
        </w:rPr>
        <w:t xml:space="preserve">΄ βαθμού με τις κοινωνικές επιχειρήσεις. Γιατί; Γιατί είναι ρυθμίσεις που δεν προέβλεπε το προηγούμενο θεσμικό πλαίσιο και είχε δημιουργήσει αρκετά προβλήματα στη βιωσιμότητα των κοινωνικών επιχειρήσεων. </w:t>
      </w:r>
    </w:p>
    <w:p w14:paraId="56F24D3E"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Τι εννοώ; Πρώτον, δεν επιτρέπεται η συμμετοχή ΟΤΑ σ</w:t>
      </w:r>
      <w:r>
        <w:rPr>
          <w:rFonts w:eastAsia="Times New Roman" w:cs="Times New Roman"/>
          <w:szCs w:val="24"/>
        </w:rPr>
        <w:t xml:space="preserve">ε κοινωνικές επιχειρήσεις παρά μόνο σε αυτές που αφορούν επιχειρήσεις ένταξης. </w:t>
      </w:r>
    </w:p>
    <w:p w14:paraId="56F24D3F"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Δεύτερον, παραχωρείται χρήση κινητής και ακίνητης περιουσίας από τους ΟΤΑ, καθώς και η σύναψη προγραμματικών συμβάσεων, ώστε να μπορούν να υλοποιήσουν δράσεις. Είναι </w:t>
      </w:r>
      <w:r>
        <w:rPr>
          <w:rFonts w:eastAsia="Times New Roman" w:cs="Times New Roman"/>
          <w:szCs w:val="24"/>
        </w:rPr>
        <w:lastRenderedPageBreak/>
        <w:t>πολύ σημαν</w:t>
      </w:r>
      <w:r>
        <w:rPr>
          <w:rFonts w:eastAsia="Times New Roman" w:cs="Times New Roman"/>
          <w:szCs w:val="24"/>
        </w:rPr>
        <w:t xml:space="preserve">τικά εργαλεία για να υπάρχει βιωσιμότητα αυτών των κοινωνικών επιχειρήσεων. </w:t>
      </w:r>
    </w:p>
    <w:p w14:paraId="56F24D40"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Τρίτον, δίνεται η δυνατότητα να συνάπτουν προγραμματικές συμβάσεις για μελέτη και εκτέλεση έργων και προγραμμάτων κοινής ωφέλειας, εάν αυτά αναφέρονται φυσικά στα καταστατικά τους</w:t>
      </w:r>
      <w:r>
        <w:rPr>
          <w:rFonts w:eastAsia="Times New Roman" w:cs="Times New Roman"/>
          <w:szCs w:val="24"/>
        </w:rPr>
        <w:t xml:space="preserve">, με το </w:t>
      </w:r>
      <w:r>
        <w:rPr>
          <w:rFonts w:eastAsia="Times New Roman" w:cs="Times New Roman"/>
          <w:szCs w:val="24"/>
        </w:rPr>
        <w:t>δημόσιο</w:t>
      </w:r>
      <w:r>
        <w:rPr>
          <w:rFonts w:eastAsia="Times New Roman" w:cs="Times New Roman"/>
          <w:szCs w:val="24"/>
        </w:rPr>
        <w:t xml:space="preserve">. Είναι πολύ σημαντικό και αυτό. </w:t>
      </w:r>
    </w:p>
    <w:p w14:paraId="56F24D41"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Με βάση αυτά τα παραπάνω, μαζί με την Ειδική Γραμματεία και το Ταμείο της Κοινωνικής και Αλληλέγγυας Οικονομίας</w:t>
      </w:r>
      <w:r>
        <w:rPr>
          <w:rFonts w:eastAsia="Times New Roman" w:cs="Times New Roman"/>
          <w:szCs w:val="24"/>
        </w:rPr>
        <w:t>,</w:t>
      </w:r>
      <w:r>
        <w:rPr>
          <w:rFonts w:eastAsia="Times New Roman" w:cs="Times New Roman"/>
          <w:szCs w:val="24"/>
        </w:rPr>
        <w:t xml:space="preserve"> θεωρώ ότι αποτελούν βασικά εργαλεία υποστήριξης για να μπορεί να υλοποιηθεί αυτό το νομοσχέδιο</w:t>
      </w:r>
      <w:r>
        <w:rPr>
          <w:rFonts w:eastAsia="Times New Roman" w:cs="Times New Roman"/>
          <w:szCs w:val="24"/>
        </w:rPr>
        <w:t xml:space="preserve"> και να μπορεί να έχει αποτελέσματα. </w:t>
      </w:r>
    </w:p>
    <w:p w14:paraId="56F24D42"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Ολοκληρώνω με δύο επισημάνσεις, δύο τομές, κατά τη γνώμη μου: Η πρώτη είναι η δημιουργία του νέου προσώπου, δηλαδή του Συνεταιρισμού Εργαζομένων</w:t>
      </w:r>
      <w:r>
        <w:rPr>
          <w:rFonts w:eastAsia="Times New Roman" w:cs="Times New Roman"/>
          <w:szCs w:val="24"/>
        </w:rPr>
        <w:t>,</w:t>
      </w:r>
      <w:r>
        <w:rPr>
          <w:rFonts w:eastAsia="Times New Roman" w:cs="Times New Roman"/>
          <w:szCs w:val="24"/>
        </w:rPr>
        <w:t xml:space="preserve"> όπου δίνεται για πρώτη φορά στη χώρα μας η δυνατότητα σε νέους και νέες</w:t>
      </w:r>
      <w:r>
        <w:rPr>
          <w:rFonts w:eastAsia="Times New Roman" w:cs="Times New Roman"/>
          <w:szCs w:val="24"/>
        </w:rPr>
        <w:t>,</w:t>
      </w:r>
      <w:r>
        <w:rPr>
          <w:rFonts w:eastAsia="Times New Roman" w:cs="Times New Roman"/>
          <w:szCs w:val="24"/>
        </w:rPr>
        <w:t xml:space="preserve"> οι οποίοι δεν θέλουν να μπουν και να εισαχθούν σε αυτή την </w:t>
      </w:r>
      <w:proofErr w:type="spellStart"/>
      <w:r>
        <w:rPr>
          <w:rFonts w:eastAsia="Times New Roman" w:cs="Times New Roman"/>
          <w:szCs w:val="24"/>
        </w:rPr>
        <w:t>απορρυθμισμένη</w:t>
      </w:r>
      <w:proofErr w:type="spellEnd"/>
      <w:r>
        <w:rPr>
          <w:rFonts w:eastAsia="Times New Roman" w:cs="Times New Roman"/>
          <w:szCs w:val="24"/>
        </w:rPr>
        <w:t xml:space="preserve"> αγορά εργασίας και να φύγουν στο εξωτερικό, να μείνουν στη χώρα μας και να προσπαθήσουν να παλέψουν μέσα από αυτή τη συνεργατική μορφή επιχείρησης. </w:t>
      </w:r>
    </w:p>
    <w:p w14:paraId="56F24D43"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Δεύτερον, ανοίγει το πεδίο της κ</w:t>
      </w:r>
      <w:r>
        <w:rPr>
          <w:rFonts w:eastAsia="Times New Roman" w:cs="Times New Roman"/>
          <w:szCs w:val="24"/>
        </w:rPr>
        <w:t>οινωνικής οικονομίας πέρα από τις γνωστές κοινωνικές επιχειρήσεις και σε άλλες νομικές οντότητες, με γνώμονα όχι τη νομική μορφή</w:t>
      </w:r>
      <w:r>
        <w:rPr>
          <w:rFonts w:eastAsia="Times New Roman" w:cs="Times New Roman"/>
          <w:szCs w:val="24"/>
        </w:rPr>
        <w:t>,</w:t>
      </w:r>
      <w:r>
        <w:rPr>
          <w:rFonts w:eastAsia="Times New Roman" w:cs="Times New Roman"/>
          <w:szCs w:val="24"/>
        </w:rPr>
        <w:t xml:space="preserve"> όπως ίσχυε, </w:t>
      </w:r>
      <w:r>
        <w:rPr>
          <w:rFonts w:eastAsia="Times New Roman" w:cs="Times New Roman"/>
          <w:szCs w:val="24"/>
        </w:rPr>
        <w:lastRenderedPageBreak/>
        <w:t>αλλά τον τρόπο λειτουργίας τους, δηλαδή τις αρχές που διέπουν την κοινωνική οικονομία και τη δέσμευση των κερδών.</w:t>
      </w:r>
    </w:p>
    <w:p w14:paraId="56F24D44"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Ολοκληρώνω θέλοντας να τονίσω, όπως αναφέρει και η έκθεση αξιολόγησης των συνεπειών των ρυθμίσεων, ότι η κοινωνική αλληλέγγυα οικονομία από κοινού με άλλες μορφές συμμετοχικής δημοκρατικής οργάνωσης και εκπροσώπησης αποτελεί ισχυρό παράγοντα εκδημοκρατισμο</w:t>
      </w:r>
      <w:r>
        <w:rPr>
          <w:rFonts w:eastAsia="Times New Roman" w:cs="Times New Roman"/>
          <w:szCs w:val="24"/>
        </w:rPr>
        <w:t>ύ της κοινωνικής και οικονομικής οργάνωσης αλλά και συγκρότησης θεσμών</w:t>
      </w:r>
      <w:r>
        <w:rPr>
          <w:rFonts w:eastAsia="Times New Roman" w:cs="Times New Roman"/>
          <w:szCs w:val="24"/>
        </w:rPr>
        <w:t>,</w:t>
      </w:r>
      <w:r>
        <w:rPr>
          <w:rFonts w:eastAsia="Times New Roman" w:cs="Times New Roman"/>
          <w:szCs w:val="24"/>
        </w:rPr>
        <w:t xml:space="preserve"> που καλύπτουν την παραγωγή προϊόντων ή την παροχή υπηρεσιών που είναι </w:t>
      </w:r>
      <w:proofErr w:type="spellStart"/>
      <w:r>
        <w:rPr>
          <w:rFonts w:eastAsia="Times New Roman" w:cs="Times New Roman"/>
          <w:szCs w:val="24"/>
        </w:rPr>
        <w:t>προσβάσιμες</w:t>
      </w:r>
      <w:proofErr w:type="spellEnd"/>
      <w:r>
        <w:rPr>
          <w:rFonts w:eastAsia="Times New Roman" w:cs="Times New Roman"/>
          <w:szCs w:val="24"/>
        </w:rPr>
        <w:t xml:space="preserve"> σε όλους τους πολίτες, γυναίκες και άνδρες, ανεξαρτήτως εθνικότητας, φύλου, θρησκείας και οικονομικής </w:t>
      </w:r>
      <w:r>
        <w:rPr>
          <w:rFonts w:eastAsia="Times New Roman" w:cs="Times New Roman"/>
          <w:szCs w:val="24"/>
        </w:rPr>
        <w:t xml:space="preserve">κατάστασης. </w:t>
      </w:r>
    </w:p>
    <w:p w14:paraId="56F24D45"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14:paraId="56F24D46"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κυρία συνάδελφε. </w:t>
      </w:r>
    </w:p>
    <w:p w14:paraId="56F24D47"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Τον λόγο έχει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για επτά λεπτά,</w:t>
      </w:r>
      <w:r>
        <w:rPr>
          <w:rFonts w:eastAsia="Times New Roman" w:cs="Times New Roman"/>
          <w:szCs w:val="24"/>
        </w:rPr>
        <w:t xml:space="preserve"> ο συνάδελφος κ. Γεώργιος Δημαράς από τον ΣΥΡΙΖΑ. </w:t>
      </w:r>
    </w:p>
    <w:p w14:paraId="56F24D48"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 xml:space="preserve">ΓΕΩΡΓΙΟΣ ΔΗΜΑΡΑΣ: </w:t>
      </w:r>
      <w:r>
        <w:rPr>
          <w:rFonts w:eastAsia="Times New Roman" w:cs="Times New Roman"/>
          <w:szCs w:val="24"/>
        </w:rPr>
        <w:t xml:space="preserve">Ευχαριστώ, κύριε Πρόεδρε. </w:t>
      </w:r>
    </w:p>
    <w:p w14:paraId="56F24D49" w14:textId="77777777" w:rsidR="00DA1B4D" w:rsidRDefault="004A2815">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κατ’ αρχάς μια δυσκολία πού να κατατάξω θεωρητικά την κοινωνική οικονομία: στον μαρξισμό ή στον καπιταλισμό; </w:t>
      </w:r>
    </w:p>
    <w:p w14:paraId="56F24D4A"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Η Χρυσή Αυγή είπε ότι είναι ύπουλο σχέδιο των μαρξιστών. Το ΚΚΕ είπε ότι είναι ύπουλο σχέδιο των καπιταλιστών. </w:t>
      </w:r>
      <w:r>
        <w:rPr>
          <w:rFonts w:eastAsia="Times New Roman" w:cs="Times New Roman"/>
          <w:szCs w:val="24"/>
        </w:rPr>
        <w:lastRenderedPageBreak/>
        <w:t>Μ</w:t>
      </w:r>
      <w:r>
        <w:rPr>
          <w:rFonts w:eastAsia="Times New Roman" w:cs="Times New Roman"/>
          <w:szCs w:val="24"/>
        </w:rPr>
        <w:t xml:space="preserve">άλλον, κάπου στη μέση είναι η αλήθεια. Πάντως για την πολιτική οικολογία, που εκφράζω εδώ, και την Αριστερά η κοινωνική οικονομία αποτελεί πολιτική προτεραιότητα για πολλά χρόνια. </w:t>
      </w:r>
    </w:p>
    <w:p w14:paraId="56F24D4B"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Θυμήθηκα τώρα έναν φίλο μου, πρώην ΚΚΕ, που είχε πάει στη Φιλοσοφική Σχολή </w:t>
      </w:r>
      <w:r>
        <w:rPr>
          <w:rFonts w:eastAsia="Times New Roman" w:cs="Times New Roman"/>
          <w:szCs w:val="24"/>
        </w:rPr>
        <w:t xml:space="preserve">της Μόσχας και που όταν γύρισε εκπαιδευμένος και στέλεχος του ΚΚΕ είπε ότι η λύση σήμερα είναι μοντέλα κοινωνικής οικονομίας. Μάλιστα είχε γράψει κι ένα βιβλίο πάνω σ’ αυτά. Απ’ αυτόν </w:t>
      </w:r>
      <w:proofErr w:type="spellStart"/>
      <w:r>
        <w:rPr>
          <w:rFonts w:eastAsia="Times New Roman" w:cs="Times New Roman"/>
          <w:szCs w:val="24"/>
        </w:rPr>
        <w:t>πρωτοάκουσα</w:t>
      </w:r>
      <w:proofErr w:type="spellEnd"/>
      <w:r>
        <w:rPr>
          <w:rFonts w:eastAsia="Times New Roman" w:cs="Times New Roman"/>
          <w:szCs w:val="24"/>
        </w:rPr>
        <w:t xml:space="preserve"> για κοινωνική οικονομία. Θεωρώ, λοιπόν, ότι το νομοσχέδιο εί</w:t>
      </w:r>
      <w:r>
        <w:rPr>
          <w:rFonts w:eastAsia="Times New Roman" w:cs="Times New Roman"/>
          <w:szCs w:val="24"/>
        </w:rPr>
        <w:t xml:space="preserve">ναι πολύ σημαντικό για την οικονομία και για την κοινωνία. </w:t>
      </w:r>
    </w:p>
    <w:p w14:paraId="56F24D4C"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Η κοινωνική και αλληλέγγυα οικονομία είναι βασικός πυλώνας για ένα σχέδιο βιώσιμης ευημερίας αλλά και βιώσιμης οικονομίας. Η λογική και οι πρακτικές που καλύπτει η κοινωνική και αλληλέγγυα οικονομ</w:t>
      </w:r>
      <w:r>
        <w:rPr>
          <w:rFonts w:eastAsia="Times New Roman" w:cs="Times New Roman"/>
          <w:szCs w:val="24"/>
        </w:rPr>
        <w:t>ία</w:t>
      </w:r>
      <w:r>
        <w:rPr>
          <w:rFonts w:eastAsia="Times New Roman" w:cs="Times New Roman"/>
          <w:szCs w:val="24"/>
        </w:rPr>
        <w:t>,</w:t>
      </w:r>
      <w:r>
        <w:rPr>
          <w:rFonts w:eastAsia="Times New Roman" w:cs="Times New Roman"/>
          <w:szCs w:val="24"/>
        </w:rPr>
        <w:t xml:space="preserve"> προφανώς</w:t>
      </w:r>
      <w:r>
        <w:rPr>
          <w:rFonts w:eastAsia="Times New Roman" w:cs="Times New Roman"/>
          <w:szCs w:val="24"/>
        </w:rPr>
        <w:t>,</w:t>
      </w:r>
      <w:r>
        <w:rPr>
          <w:rFonts w:eastAsia="Times New Roman" w:cs="Times New Roman"/>
          <w:szCs w:val="24"/>
        </w:rPr>
        <w:t xml:space="preserve"> δεν είναι καινούρ</w:t>
      </w:r>
      <w:r>
        <w:rPr>
          <w:rFonts w:eastAsia="Times New Roman" w:cs="Times New Roman"/>
          <w:szCs w:val="24"/>
        </w:rPr>
        <w:t>γ</w:t>
      </w:r>
      <w:r>
        <w:rPr>
          <w:rFonts w:eastAsia="Times New Roman" w:cs="Times New Roman"/>
          <w:szCs w:val="24"/>
        </w:rPr>
        <w:t xml:space="preserve">ιες. Στην πραγματικότητα είναι πάρα πολύ παλιές, αφού παραπέμπουν στις συντεχνίες του Μεσαίωνα και στις μορφές κοινωνικής οικονομίας που είχαν οργανωθεί από εργάτες πριν την εποχή του κράτους πρόνοιας. </w:t>
      </w:r>
    </w:p>
    <w:p w14:paraId="56F24D4D"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Στην ουσία παραπέμπει</w:t>
      </w:r>
      <w:r>
        <w:rPr>
          <w:rFonts w:eastAsia="Times New Roman" w:cs="Times New Roman"/>
          <w:szCs w:val="24"/>
        </w:rPr>
        <w:t xml:space="preserve"> σε μια πανάρχαια πρακτική κοινωνικής συνοχής σε τοπικό επίπεδο. Σήμερα οι νέες αυτές οικονομικές μονάδες παραγωγής ή παροχής υπηρεσιών είναι μι</w:t>
      </w:r>
      <w:r>
        <w:rPr>
          <w:rFonts w:eastAsia="Times New Roman" w:cs="Times New Roman"/>
          <w:szCs w:val="24"/>
        </w:rPr>
        <w:lastRenderedPageBreak/>
        <w:t>κρού μεγέθους και δρουν μέσα σε έναν χώρο ευρέως αποκεντρωμένο. Είναι η οικονομία που χρειάζεται η Ελλάδα για να</w:t>
      </w:r>
      <w:r>
        <w:rPr>
          <w:rFonts w:eastAsia="Times New Roman" w:cs="Times New Roman"/>
          <w:szCs w:val="24"/>
        </w:rPr>
        <w:t xml:space="preserve"> αξιοποιήσει το τεράστιο κοινωνικό κεφάλαιο και την τεχνογνωσία που διαθέτει. </w:t>
      </w:r>
    </w:p>
    <w:p w14:paraId="56F24D4E"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Η κοινωνική οικονομία είναι διαδεδομένη στην Ευρώπη όπου ασχολούνται 12 εκατομμύρια περίπου εργαζόμενοι και αποτελεί περίπου το 6% του ενεργού πληθυσμού της Ευρωπαϊκής Ένωσης. Η</w:t>
      </w:r>
      <w:r>
        <w:rPr>
          <w:rFonts w:eastAsia="Times New Roman" w:cs="Times New Roman"/>
          <w:szCs w:val="24"/>
        </w:rPr>
        <w:t xml:space="preserve"> εμπειρία σε ευρωπαϊκό επίπεδο αξιοποιείται σε ορισμένο βαθμό από το νομοσχέδιο, πρέπει να αξιοποιηθεί όμως και στη συνέχεια. Θετικά παραδείγματα είναι η Ιταλία και </w:t>
      </w:r>
      <w:r>
        <w:rPr>
          <w:rFonts w:eastAsia="Times New Roman" w:cs="Times New Roman"/>
          <w:szCs w:val="24"/>
        </w:rPr>
        <w:lastRenderedPageBreak/>
        <w:t xml:space="preserve">η Γερμανία. Η Γερμανία άλλαξε το 2006 το συνεταιριστικό δίκαιο και έδωσε πολύ μεγάλη ώθηση </w:t>
      </w:r>
      <w:r>
        <w:rPr>
          <w:rFonts w:eastAsia="Times New Roman" w:cs="Times New Roman"/>
          <w:szCs w:val="24"/>
        </w:rPr>
        <w:t xml:space="preserve">στη δημιουργία νέων συνεταιριστικών και κοινωνικών επιχειρήσεων. </w:t>
      </w:r>
    </w:p>
    <w:p w14:paraId="56F24D4F"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Η κοινωνική οικονομία είναι μια μορφή αντίστασης στην επέκταση των πολυεθνικών επιχειρήσεων -μικρή, αλλά είναι αντίσταση- και στη διαμόρφωση εξαρτημένων οικονομιών. Η νεοφιλελεύθερη </w:t>
      </w:r>
      <w:r>
        <w:rPr>
          <w:rFonts w:eastAsia="Times New Roman" w:cs="Times New Roman"/>
          <w:szCs w:val="24"/>
        </w:rPr>
        <w:t>παγκοσμιοποίηση δημιουργεί οικονομίες που</w:t>
      </w:r>
      <w:r>
        <w:rPr>
          <w:rFonts w:eastAsia="Times New Roman" w:cs="Times New Roman"/>
          <w:szCs w:val="24"/>
        </w:rPr>
        <w:t>,</w:t>
      </w:r>
      <w:r>
        <w:rPr>
          <w:rFonts w:eastAsia="Times New Roman" w:cs="Times New Roman"/>
          <w:szCs w:val="24"/>
        </w:rPr>
        <w:t xml:space="preserve"> όχι μόνο είναι άδικες αλλά είναι και ασταθείς και γι’ αυτό επικίνδυνες. Πρέπει, λοιπόν, να πάρουμε στα χέρια μας την τύχη της χώρας και την τύχη της οικονομίας. Πρέπει να βρούμε τρόπο να ενεργοποιήσουμε παραγωγικά</w:t>
      </w:r>
      <w:r>
        <w:rPr>
          <w:rFonts w:eastAsia="Times New Roman" w:cs="Times New Roman"/>
          <w:szCs w:val="24"/>
        </w:rPr>
        <w:t xml:space="preserve"> το ανθρώπινο δυναμικό που είναι σε αδράνεια. Να δώσουμε ευκαιρία οι άνεργοι νέοι, που </w:t>
      </w:r>
      <w:r>
        <w:rPr>
          <w:rFonts w:eastAsia="Times New Roman" w:cs="Times New Roman"/>
          <w:szCs w:val="24"/>
        </w:rPr>
        <w:lastRenderedPageBreak/>
        <w:t>μαραζώνουν στην ανεργία, να μπουν στην παραγωγική διαδικασία. Να μην περιμένουν οι νέοι τις πολυεθνικές να τους πάρουν σερβιτόρους και καμαριέρες σε μεγάλες μονάδες ξενο</w:t>
      </w:r>
      <w:r>
        <w:rPr>
          <w:rFonts w:eastAsia="Times New Roman" w:cs="Times New Roman"/>
          <w:szCs w:val="24"/>
        </w:rPr>
        <w:t>δοχειακών επιχειρήσεων. Ιδού, λοιπόν, μια από τις λύσεις οικοδόμησης βιώσιμης οικονομίας, που θα είναι ανθεκτική σε εξωγενείς κρίσεις, καπιταλιστικές κρίσεις, συρράξεις, ενεργειακές κρίσεις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56F24D50"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Σύμφωνα με τα προγράμματα και των Οικολόγων και του ΣΥΡΙΖΑ</w:t>
      </w:r>
      <w:r>
        <w:rPr>
          <w:rFonts w:eastAsia="Times New Roman" w:cs="Times New Roman"/>
          <w:szCs w:val="24"/>
        </w:rPr>
        <w:t xml:space="preserve">, ο στόχος που τίθεται από το νομοσχέδιο, δηλαδή η ανάπτυξη του τομέα της κοινωνικής και αλληλέγγυας οικονομίας μέσα από τη συμμετοχή των πολιτών και των τοπικών κοινωνιών, είναι κομβικός και υλοποιείται μ’ αυτό το νομοσχέδιο, </w:t>
      </w:r>
      <w:r>
        <w:rPr>
          <w:rFonts w:eastAsia="Times New Roman" w:cs="Times New Roman"/>
          <w:szCs w:val="24"/>
        </w:rPr>
        <w:lastRenderedPageBreak/>
        <w:t xml:space="preserve">το οποίο στο παρελθόν δεν το </w:t>
      </w:r>
      <w:r>
        <w:rPr>
          <w:rFonts w:eastAsia="Times New Roman" w:cs="Times New Roman"/>
          <w:szCs w:val="24"/>
        </w:rPr>
        <w:t>έφεραν άλλοι τόσο ολοκληρωμένο. Ακόμα περισσότερο σήμερα με τον νέο νόμο προχωράμε ένα βήμα πιο πέρα από τον προηγούμενο νόμο</w:t>
      </w:r>
      <w:r>
        <w:rPr>
          <w:rFonts w:eastAsia="Times New Roman" w:cs="Times New Roman"/>
          <w:szCs w:val="24"/>
        </w:rPr>
        <w:t>,</w:t>
      </w:r>
      <w:r>
        <w:rPr>
          <w:rFonts w:eastAsia="Times New Roman" w:cs="Times New Roman"/>
          <w:szCs w:val="24"/>
        </w:rPr>
        <w:t xml:space="preserve"> που αφορούσε τον τρίτο τομέα της οικονομίας, τον νόμο του 2011</w:t>
      </w:r>
      <w:r>
        <w:rPr>
          <w:rFonts w:eastAsia="Times New Roman" w:cs="Times New Roman"/>
          <w:szCs w:val="24"/>
        </w:rPr>
        <w:t>,</w:t>
      </w:r>
      <w:r>
        <w:rPr>
          <w:rFonts w:eastAsia="Times New Roman" w:cs="Times New Roman"/>
          <w:szCs w:val="24"/>
        </w:rPr>
        <w:t xml:space="preserve"> ο οποίος προχώρησε δειλά, καθώς θεσμοθετούσε μια κοινωνική οικονο</w:t>
      </w:r>
      <w:r>
        <w:rPr>
          <w:rFonts w:eastAsia="Times New Roman" w:cs="Times New Roman"/>
          <w:szCs w:val="24"/>
        </w:rPr>
        <w:t>μία ως περιθωριακή δραστηριότητα κοινωνικής ένταξης.</w:t>
      </w:r>
    </w:p>
    <w:p w14:paraId="56F24D51"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Η σημαντικότερη καινοτομία του νομοσχεδίου είναι ότι φέρνει μια ολοκληρωμένη προσέγγιση θεσμοθέτησης της κοινωνικής οικονομίας με τη δυνατότητα ενοποίησης όλων των μορφών κοινωνικών επιχειρήσεων σε ενώσε</w:t>
      </w:r>
      <w:r>
        <w:rPr>
          <w:rFonts w:eastAsia="Times New Roman" w:cs="Times New Roman"/>
          <w:szCs w:val="24"/>
        </w:rPr>
        <w:t>ις</w:t>
      </w:r>
      <w:r>
        <w:rPr>
          <w:rFonts w:eastAsia="Times New Roman" w:cs="Times New Roman"/>
          <w:szCs w:val="24"/>
        </w:rPr>
        <w:t>,</w:t>
      </w:r>
      <w:r>
        <w:rPr>
          <w:rFonts w:eastAsia="Times New Roman" w:cs="Times New Roman"/>
          <w:szCs w:val="24"/>
        </w:rPr>
        <w:t xml:space="preserve"> οι οποίες θα </w:t>
      </w:r>
      <w:r>
        <w:rPr>
          <w:rFonts w:eastAsia="Times New Roman" w:cs="Times New Roman"/>
          <w:szCs w:val="24"/>
        </w:rPr>
        <w:lastRenderedPageBreak/>
        <w:t>μπορούν να εκπροσωπούνται στην εθνική επιτροπή. Η ρύθμιση αυτή αντιμετωπίζει τον διάχυτο κατακερματισμό των φορέων κοινωνικής οικονομίας.</w:t>
      </w:r>
    </w:p>
    <w:p w14:paraId="56F24D52"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Με το άρθρο 8 κατευθύνει τους τοπικούς φορείς να δημιουργήσουν ενώσεις με δέκα τουλάχιστον φορείς κοι</w:t>
      </w:r>
      <w:r>
        <w:rPr>
          <w:rFonts w:eastAsia="Times New Roman" w:cs="Times New Roman"/>
          <w:szCs w:val="24"/>
        </w:rPr>
        <w:t>νωνικής οικονομίας. Αυτή η ρύθμιση ανταποκρίνεται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στην πάγια ανάγκη για τοπικές συνέργειες και τοπικές κοινωνικές συμπράξεις, για ενεργοποίηση του τοπικού κοινωνικού κεφαλαίου και αποτελεσματική συνεργασία με την τοπική αυτοδιοίκηση. </w:t>
      </w:r>
    </w:p>
    <w:p w14:paraId="56F24D53"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Με το άρθρ</w:t>
      </w:r>
      <w:r>
        <w:rPr>
          <w:rFonts w:eastAsia="Times New Roman" w:cs="Times New Roman"/>
          <w:szCs w:val="24"/>
        </w:rPr>
        <w:t xml:space="preserve">ο 5 παράγραφος 5 προβλέπεται η θέσπιση των προγραμματικών συμφωνιών με την τοπική αυτοδιοίκηση και η </w:t>
      </w:r>
      <w:r>
        <w:rPr>
          <w:rFonts w:eastAsia="Times New Roman" w:cs="Times New Roman"/>
          <w:szCs w:val="24"/>
        </w:rPr>
        <w:lastRenderedPageBreak/>
        <w:t xml:space="preserve">αναγνώριση της δυνατότητας υλικοτεχνικής βοήθειας από το </w:t>
      </w:r>
      <w:r>
        <w:rPr>
          <w:rFonts w:eastAsia="Times New Roman" w:cs="Times New Roman"/>
          <w:szCs w:val="24"/>
        </w:rPr>
        <w:t>δ</w:t>
      </w:r>
      <w:r>
        <w:rPr>
          <w:rFonts w:eastAsia="Times New Roman" w:cs="Times New Roman"/>
          <w:szCs w:val="24"/>
        </w:rPr>
        <w:t xml:space="preserve">ημόσιο. </w:t>
      </w:r>
    </w:p>
    <w:p w14:paraId="56F24D54"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Κάποιες αλλαγές που θα πρότεινα είναι οι εξής. Όσον αφορά τη μια πρόταση, το να μη θεωρο</w:t>
      </w:r>
      <w:r>
        <w:rPr>
          <w:rFonts w:eastAsia="Times New Roman" w:cs="Times New Roman"/>
          <w:szCs w:val="24"/>
        </w:rPr>
        <w:t>ύνται φορείς κοινωνικής οικονομίας οι φορείς που ο δημόσιος τομέας κατέχει άνω του 49%, ήδη αυτό άλλαξε. Ευχαριστώ πάρα πολύ, κυρία Υπουργέ, για την αλλαγή αυτή, που ήταν κι ένα αίτημα των Οικολόγων Πράσινων και των ανθρώπων που ασχολούνται με την κοινωνικ</w:t>
      </w:r>
      <w:r>
        <w:rPr>
          <w:rFonts w:eastAsia="Times New Roman" w:cs="Times New Roman"/>
          <w:szCs w:val="24"/>
        </w:rPr>
        <w:t xml:space="preserve">ή οικονομία. </w:t>
      </w:r>
    </w:p>
    <w:p w14:paraId="56F24D55" w14:textId="77777777" w:rsidR="00DA1B4D" w:rsidRDefault="004A2815">
      <w:pPr>
        <w:spacing w:after="0" w:line="600" w:lineRule="auto"/>
        <w:ind w:firstLine="720"/>
        <w:contextualSpacing/>
        <w:jc w:val="both"/>
        <w:rPr>
          <w:rFonts w:eastAsia="Times New Roman" w:cs="Times New Roman"/>
          <w:szCs w:val="24"/>
        </w:rPr>
      </w:pPr>
      <w:r>
        <w:rPr>
          <w:rFonts w:eastAsia="Times New Roman" w:cs="Times New Roman"/>
          <w:szCs w:val="24"/>
        </w:rPr>
        <w:t xml:space="preserve">Δεύτερον, με τις σχετικές διατάξεις του νομοσχεδίου το Μητρώο Κοινωνικής Οικονομίας αποκτά τη διακριτική ευχέρεια </w:t>
      </w:r>
      <w:r>
        <w:rPr>
          <w:rFonts w:eastAsia="Times New Roman" w:cs="Times New Roman"/>
          <w:szCs w:val="24"/>
        </w:rPr>
        <w:lastRenderedPageBreak/>
        <w:t xml:space="preserve">να αποφασίζει για το αν η καθημερινή δραστηριότητα των φορέων καλύπτει τους όρους υπαγωγής σε αόριστες νομικές έννοιες, που δεν </w:t>
      </w:r>
      <w:r>
        <w:rPr>
          <w:rFonts w:eastAsia="Times New Roman" w:cs="Times New Roman"/>
          <w:szCs w:val="24"/>
        </w:rPr>
        <w:t>ορίζεται στο παρόν νομοσχέδιο, όπως αυτό που αναφέρθηκε ως «κοινωνικός αντίκτυπος». Πρόταση είναι ότι θα πρέπει να γίνει πολύ προσεκτική η διατύπωση στην ΚΥΑ, στην κοινή υπουργική απόφαση, ώστε να μη δημιουργήσει τέτοια προβλήματα και ασάφειες.</w:t>
      </w:r>
    </w:p>
    <w:p w14:paraId="56F24D56" w14:textId="77777777" w:rsidR="00DA1B4D" w:rsidRDefault="004A2815">
      <w:pPr>
        <w:spacing w:after="0" w:line="600" w:lineRule="auto"/>
        <w:ind w:firstLine="720"/>
        <w:contextualSpacing/>
        <w:jc w:val="both"/>
        <w:rPr>
          <w:rFonts w:eastAsia="Times New Roman" w:cs="Times New Roman"/>
          <w:szCs w:val="24"/>
        </w:rPr>
      </w:pPr>
      <w:r>
        <w:rPr>
          <w:rFonts w:eastAsia="Times New Roman" w:cs="Times New Roman"/>
          <w:szCs w:val="24"/>
        </w:rPr>
        <w:t>(Στο σημείο</w:t>
      </w:r>
      <w:r>
        <w:rPr>
          <w:rFonts w:eastAsia="Times New Roman" w:cs="Times New Roman"/>
          <w:szCs w:val="24"/>
        </w:rPr>
        <w:t xml:space="preserve">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56F24D57" w14:textId="77777777" w:rsidR="00DA1B4D" w:rsidRDefault="004A2815">
      <w:pPr>
        <w:spacing w:after="0" w:line="600" w:lineRule="auto"/>
        <w:ind w:firstLine="720"/>
        <w:contextualSpacing/>
        <w:jc w:val="both"/>
        <w:rPr>
          <w:rFonts w:eastAsia="Times New Roman" w:cs="Times New Roman"/>
          <w:szCs w:val="24"/>
        </w:rPr>
      </w:pPr>
      <w:r>
        <w:rPr>
          <w:rFonts w:eastAsia="Times New Roman" w:cs="Times New Roman"/>
          <w:szCs w:val="24"/>
        </w:rPr>
        <w:t>Κύριε Πρόεδρε, σε ένα λεπτό τελειώνω.</w:t>
      </w:r>
    </w:p>
    <w:p w14:paraId="56F24D58" w14:textId="77777777" w:rsidR="00DA1B4D" w:rsidRDefault="004A2815">
      <w:pPr>
        <w:spacing w:after="0" w:line="600" w:lineRule="auto"/>
        <w:ind w:firstLine="720"/>
        <w:contextualSpacing/>
        <w:jc w:val="both"/>
        <w:rPr>
          <w:rFonts w:eastAsia="Times New Roman" w:cs="Times New Roman"/>
          <w:szCs w:val="24"/>
        </w:rPr>
      </w:pPr>
      <w:r>
        <w:rPr>
          <w:rFonts w:eastAsia="Times New Roman" w:cs="Times New Roman"/>
          <w:szCs w:val="24"/>
        </w:rPr>
        <w:t xml:space="preserve">Πρέπει να υπάρξει ρύθμιση για την αναγνώριση των δομών αλληλεγγύης που στηρίζονται στην εθελοντική εργασία. Το </w:t>
      </w:r>
      <w:r>
        <w:rPr>
          <w:rFonts w:eastAsia="Times New Roman" w:cs="Times New Roman"/>
          <w:szCs w:val="24"/>
        </w:rPr>
        <w:lastRenderedPageBreak/>
        <w:t>νομοσχέδιο δεν ενθαρρύνει την εθελ</w:t>
      </w:r>
      <w:r>
        <w:rPr>
          <w:rFonts w:eastAsia="Times New Roman" w:cs="Times New Roman"/>
          <w:szCs w:val="24"/>
        </w:rPr>
        <w:t>οντική εργασία και την αλληλέγγυα προσφορά. Το θέμα, λοιπόν, είναι πώς θα μπορούσαν να μπουν στις διατάξεις αυτού του νόμου και να δεχθούν οικονομική υποστήριξη δομές όπως τα κοινωνικά φαρμακεία, τα ιατρεία κ.</w:t>
      </w:r>
      <w:r>
        <w:rPr>
          <w:rFonts w:eastAsia="Times New Roman" w:cs="Times New Roman"/>
          <w:szCs w:val="24"/>
        </w:rPr>
        <w:t>ά</w:t>
      </w:r>
      <w:r>
        <w:rPr>
          <w:rFonts w:eastAsia="Times New Roman" w:cs="Times New Roman"/>
          <w:szCs w:val="24"/>
        </w:rPr>
        <w:t>., που επιτελούν</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κοινωνικό έργο. </w:t>
      </w:r>
    </w:p>
    <w:p w14:paraId="56F24D59" w14:textId="77777777" w:rsidR="00DA1B4D" w:rsidRDefault="004A2815">
      <w:pPr>
        <w:spacing w:after="0" w:line="600" w:lineRule="auto"/>
        <w:ind w:firstLine="720"/>
        <w:contextualSpacing/>
        <w:jc w:val="both"/>
        <w:rPr>
          <w:rFonts w:eastAsia="Times New Roman" w:cs="Times New Roman"/>
          <w:szCs w:val="24"/>
        </w:rPr>
      </w:pPr>
      <w:r w:rsidRPr="003B25F3">
        <w:rPr>
          <w:rFonts w:eastAsia="Times New Roman" w:cs="Times New Roman"/>
          <w:szCs w:val="24"/>
        </w:rPr>
        <w:t xml:space="preserve">Υπάρχουν προνομιακοί τομείς στην κοινωνική οικονομία, όπως είναι τα </w:t>
      </w:r>
      <w:r>
        <w:rPr>
          <w:rFonts w:eastAsia="Times New Roman" w:cs="Times New Roman"/>
          <w:szCs w:val="24"/>
        </w:rPr>
        <w:t xml:space="preserve">απορρίμματα, η διαλογή στην πηγή, η </w:t>
      </w:r>
      <w:proofErr w:type="spellStart"/>
      <w:r>
        <w:rPr>
          <w:rFonts w:eastAsia="Times New Roman" w:cs="Times New Roman"/>
          <w:szCs w:val="24"/>
        </w:rPr>
        <w:t>επανάχρηση</w:t>
      </w:r>
      <w:proofErr w:type="spellEnd"/>
      <w:r>
        <w:rPr>
          <w:rFonts w:eastAsia="Times New Roman" w:cs="Times New Roman"/>
          <w:szCs w:val="24"/>
        </w:rPr>
        <w:t xml:space="preserve">, ανακύκλωση, </w:t>
      </w:r>
      <w:proofErr w:type="spellStart"/>
      <w:r>
        <w:rPr>
          <w:rFonts w:eastAsia="Times New Roman" w:cs="Times New Roman"/>
          <w:szCs w:val="24"/>
        </w:rPr>
        <w:t>κομποστοποίηση</w:t>
      </w:r>
      <w:proofErr w:type="spellEnd"/>
      <w:r>
        <w:rPr>
          <w:rFonts w:eastAsia="Times New Roman" w:cs="Times New Roman"/>
          <w:szCs w:val="24"/>
        </w:rPr>
        <w:t>, η καλλιέργεια και αξιοποίηση βιολογικών προϊόντων, ο εναλλακτικός τουρισμός, οι ενεργειακές αναβαθμίσεις κτηρίω</w:t>
      </w:r>
      <w:r>
        <w:rPr>
          <w:rFonts w:eastAsia="Times New Roman" w:cs="Times New Roman"/>
          <w:szCs w:val="24"/>
        </w:rPr>
        <w:t>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Χρειάζεται δωρεάν νομική στήριξη και ενημέρωση για την ίδρυση και λειτουργία των </w:t>
      </w:r>
      <w:r>
        <w:rPr>
          <w:rFonts w:eastAsia="Times New Roman" w:cs="Times New Roman"/>
          <w:szCs w:val="24"/>
        </w:rPr>
        <w:lastRenderedPageBreak/>
        <w:t>κοινωνικών επιχειρήσεων. Χρειάζονται βοήθεια οι νέοι</w:t>
      </w:r>
      <w:r>
        <w:rPr>
          <w:rFonts w:eastAsia="Times New Roman" w:cs="Times New Roman"/>
          <w:szCs w:val="24"/>
        </w:rPr>
        <w:t>,</w:t>
      </w:r>
      <w:r>
        <w:rPr>
          <w:rFonts w:eastAsia="Times New Roman" w:cs="Times New Roman"/>
          <w:szCs w:val="24"/>
        </w:rPr>
        <w:t xml:space="preserve"> που δεν ξέρουν τίποτα γι’ αυτό το θέμα.</w:t>
      </w:r>
    </w:p>
    <w:p w14:paraId="56F24D5A" w14:textId="77777777" w:rsidR="00DA1B4D" w:rsidRDefault="004A2815">
      <w:pPr>
        <w:spacing w:after="0" w:line="600" w:lineRule="auto"/>
        <w:ind w:firstLine="720"/>
        <w:contextualSpacing/>
        <w:jc w:val="both"/>
        <w:rPr>
          <w:rFonts w:eastAsia="Times New Roman" w:cs="Times New Roman"/>
          <w:szCs w:val="24"/>
        </w:rPr>
      </w:pPr>
      <w:r>
        <w:rPr>
          <w:rFonts w:eastAsia="Times New Roman" w:cs="Times New Roman"/>
          <w:szCs w:val="24"/>
        </w:rPr>
        <w:t xml:space="preserve">Ιδιαίτερος ρόλος ανήκει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w:t>
      </w:r>
      <w:r>
        <w:rPr>
          <w:rFonts w:eastAsia="Times New Roman" w:cs="Times New Roman"/>
          <w:szCs w:val="24"/>
        </w:rPr>
        <w:t>,</w:t>
      </w:r>
      <w:r>
        <w:rPr>
          <w:rFonts w:eastAsia="Times New Roman" w:cs="Times New Roman"/>
          <w:szCs w:val="24"/>
        </w:rPr>
        <w:t xml:space="preserve"> για να βοηθήσει την κοινωνική οικονομία. Θα ήθελα να επισημάνω ότι δεν υπάρχει περίπτωση να αναπτυχθεί αυτός ο τομέας, αν δεν δοθούν ισχυρά οικονομικά και φορολογικά κίνητρα.</w:t>
      </w:r>
    </w:p>
    <w:p w14:paraId="56F24D5B" w14:textId="77777777" w:rsidR="00DA1B4D" w:rsidRDefault="004A2815">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επανειλημμένα το κουδούνι λήξεως του χρόνου ομιλίας του</w:t>
      </w:r>
      <w:r>
        <w:rPr>
          <w:rFonts w:eastAsia="Times New Roman" w:cs="Times New Roman"/>
          <w:szCs w:val="24"/>
        </w:rPr>
        <w:t xml:space="preserve"> κυρίου Βουλευτή)</w:t>
      </w:r>
    </w:p>
    <w:p w14:paraId="56F24D5C" w14:textId="77777777" w:rsidR="00DA1B4D" w:rsidRDefault="004A2815">
      <w:pPr>
        <w:spacing w:after="0" w:line="600" w:lineRule="auto"/>
        <w:ind w:firstLine="720"/>
        <w:contextualSpacing/>
        <w:jc w:val="both"/>
        <w:rPr>
          <w:rFonts w:eastAsia="Times New Roman" w:cs="Times New Roman"/>
          <w:szCs w:val="24"/>
        </w:rPr>
      </w:pPr>
      <w:r>
        <w:rPr>
          <w:rFonts w:eastAsia="Times New Roman" w:cs="Times New Roman"/>
          <w:szCs w:val="24"/>
        </w:rPr>
        <w:t>Σε μισό λεπτό τελειώνω, κύριε Πρόεδρε.</w:t>
      </w:r>
    </w:p>
    <w:p w14:paraId="56F24D5D" w14:textId="77777777" w:rsidR="00DA1B4D" w:rsidRDefault="004A2815">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Στον νόμο δίδονται οικονομικά -αν λειτουργήσει στο αντίστοιχο σημείο- κίνητρα, δίνεται αρωγή και δυνατότητες σύμπραξης και συνεργειών. Όμως ως εκφραστής της πολιτικής </w:t>
      </w:r>
      <w:r>
        <w:rPr>
          <w:rFonts w:eastAsia="Times New Roman" w:cs="Times New Roman"/>
          <w:szCs w:val="24"/>
        </w:rPr>
        <w:lastRenderedPageBreak/>
        <w:t xml:space="preserve">οικολογίας θα ήθελα πιο τολμηρά </w:t>
      </w:r>
      <w:r>
        <w:rPr>
          <w:rFonts w:eastAsia="Times New Roman" w:cs="Times New Roman"/>
          <w:szCs w:val="24"/>
        </w:rPr>
        <w:t>μέτρα φορολογικών κινήτρων, όπως το να μην υπάρχει για τα πρώτα πέντε χρόνια κα</w:t>
      </w:r>
      <w:r>
        <w:rPr>
          <w:rFonts w:eastAsia="Times New Roman" w:cs="Times New Roman"/>
          <w:szCs w:val="24"/>
        </w:rPr>
        <w:t>μ</w:t>
      </w:r>
      <w:r>
        <w:rPr>
          <w:rFonts w:eastAsia="Times New Roman" w:cs="Times New Roman"/>
          <w:szCs w:val="24"/>
        </w:rPr>
        <w:t>μία φορολογία για τις κοινωνικές επιχειρήσεις</w:t>
      </w:r>
      <w:r>
        <w:rPr>
          <w:rFonts w:eastAsia="Times New Roman" w:cs="Times New Roman"/>
          <w:szCs w:val="24"/>
        </w:rPr>
        <w:t>,</w:t>
      </w:r>
      <w:r>
        <w:rPr>
          <w:rFonts w:eastAsia="Times New Roman" w:cs="Times New Roman"/>
          <w:szCs w:val="24"/>
        </w:rPr>
        <w:t xml:space="preserve"> που συστήνονται από μακροχρόνια ανέργους και νέους. </w:t>
      </w:r>
    </w:p>
    <w:p w14:paraId="56F24D5E" w14:textId="77777777" w:rsidR="00DA1B4D" w:rsidRDefault="004A2815">
      <w:pPr>
        <w:spacing w:after="0" w:line="600" w:lineRule="auto"/>
        <w:ind w:firstLine="720"/>
        <w:contextualSpacing/>
        <w:jc w:val="both"/>
        <w:rPr>
          <w:rFonts w:eastAsia="Times New Roman" w:cs="Times New Roman"/>
          <w:szCs w:val="24"/>
        </w:rPr>
      </w:pPr>
      <w:r>
        <w:rPr>
          <w:rFonts w:eastAsia="Times New Roman" w:cs="Times New Roman"/>
          <w:szCs w:val="24"/>
        </w:rPr>
        <w:t>Πρέπει να γίνει στρατηγική επιλογή για ανάπτυξη της κοινωνικής και αλληλέγγυ</w:t>
      </w:r>
      <w:r>
        <w:rPr>
          <w:rFonts w:eastAsia="Times New Roman" w:cs="Times New Roman"/>
          <w:szCs w:val="24"/>
        </w:rPr>
        <w:t>ας οικονομίας, γιατί στη σημερινή κατάσταση αποτελεί ένα πολύ καλό μέσο για την παραγωγική ανασυγκρότηση της χώρας.</w:t>
      </w:r>
    </w:p>
    <w:p w14:paraId="56F24D5F" w14:textId="77777777" w:rsidR="00DA1B4D" w:rsidRDefault="004A2815">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 πάρα πολύ.</w:t>
      </w:r>
    </w:p>
    <w:p w14:paraId="56F24D60" w14:textId="77777777" w:rsidR="00DA1B4D" w:rsidRDefault="004A2815">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56F24D61" w14:textId="77777777" w:rsidR="00DA1B4D" w:rsidRDefault="004A2815">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κύριε συνάδελφε.</w:t>
      </w:r>
    </w:p>
    <w:p w14:paraId="56F24D62" w14:textId="77777777" w:rsidR="00DA1B4D" w:rsidRDefault="004A281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Ο συνάδελφος κ. Αστέριος </w:t>
      </w:r>
      <w:proofErr w:type="spellStart"/>
      <w:r>
        <w:rPr>
          <w:rFonts w:eastAsia="Times New Roman" w:cs="Times New Roman"/>
          <w:szCs w:val="24"/>
        </w:rPr>
        <w:t>Καστόρης</w:t>
      </w:r>
      <w:proofErr w:type="spellEnd"/>
      <w:r>
        <w:rPr>
          <w:rFonts w:eastAsia="Times New Roman" w:cs="Times New Roman"/>
          <w:szCs w:val="24"/>
        </w:rPr>
        <w:t xml:space="preserve"> από τον ΣΥΡΙΖΑ έχει τον λόγο. </w:t>
      </w:r>
    </w:p>
    <w:p w14:paraId="56F24D63" w14:textId="77777777" w:rsidR="00DA1B4D" w:rsidRDefault="004A2815">
      <w:pPr>
        <w:spacing w:after="0" w:line="600" w:lineRule="auto"/>
        <w:ind w:firstLine="720"/>
        <w:contextualSpacing/>
        <w:jc w:val="both"/>
        <w:rPr>
          <w:rFonts w:eastAsia="Times New Roman" w:cs="Times New Roman"/>
          <w:szCs w:val="24"/>
        </w:rPr>
      </w:pPr>
      <w:r>
        <w:rPr>
          <w:rFonts w:eastAsia="Times New Roman" w:cs="Times New Roman"/>
          <w:b/>
          <w:szCs w:val="24"/>
        </w:rPr>
        <w:t xml:space="preserve">ΑΣΤΕΡΙΟΣ ΚΑΣΤΟΡΗΣ: </w:t>
      </w:r>
      <w:r>
        <w:rPr>
          <w:rFonts w:eastAsia="Times New Roman" w:cs="Times New Roman"/>
          <w:szCs w:val="24"/>
        </w:rPr>
        <w:t>Κυρίες και κύριοι συνάδελφοι, είναι μεγάλος ο πειρασμός</w:t>
      </w:r>
      <w:r>
        <w:rPr>
          <w:rFonts w:eastAsia="Times New Roman" w:cs="Times New Roman"/>
          <w:szCs w:val="24"/>
        </w:rPr>
        <w:t>,</w:t>
      </w:r>
      <w:r>
        <w:rPr>
          <w:rFonts w:eastAsia="Times New Roman" w:cs="Times New Roman"/>
          <w:szCs w:val="24"/>
        </w:rPr>
        <w:t xml:space="preserve"> όλοι μας να ασχοληθούμε με ζητήματα της τρέχουσας πολιτικής επικαιρότητας και να αδικήσουμε έτσι αυτό το μεγάλο θέμ</w:t>
      </w:r>
      <w:r>
        <w:rPr>
          <w:rFonts w:eastAsia="Times New Roman" w:cs="Times New Roman"/>
          <w:szCs w:val="24"/>
        </w:rPr>
        <w:t>α, το θέμα που φέρνει σήμερα ο νόμος για την κοινωνική επιχειρηματικότητα και μάλιστα σε μια τόσο δύσκολη περίοδο όξυνσης της κρίσης, για όλον αυτόν τον κόσμο που υποφέρει από την ανεργία και στηρίζει τις ελπίδες του στην εφαρμογή αυτού του νόμου που φέραμ</w:t>
      </w:r>
      <w:r>
        <w:rPr>
          <w:rFonts w:eastAsia="Times New Roman" w:cs="Times New Roman"/>
          <w:szCs w:val="24"/>
        </w:rPr>
        <w:t xml:space="preserve">ε σήμερα, ενός νόμου που σκοπό έχει τη δημιουργία του νομοθετικού πλαισίου για την κοινωνική οικονομία. </w:t>
      </w:r>
    </w:p>
    <w:p w14:paraId="56F24D64" w14:textId="77777777" w:rsidR="00DA1B4D" w:rsidRDefault="004A281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Στόχος της κοινωνικής οικονομίας, της κοινωνικής επιχειρηματικότητας είναι, πρώτον, η δημιουργία θέσεων απασχόλησης, θέσεων εργασίας, ιδιαίτερα για τις</w:t>
      </w:r>
      <w:r>
        <w:rPr>
          <w:rFonts w:eastAsia="Times New Roman" w:cs="Times New Roman"/>
          <w:szCs w:val="24"/>
        </w:rPr>
        <w:t xml:space="preserve"> πιο ευαίσθητες κοινωνικές ομάδες του πληθυσμού. </w:t>
      </w:r>
    </w:p>
    <w:p w14:paraId="56F24D65" w14:textId="77777777" w:rsidR="00DA1B4D" w:rsidRDefault="004A2815">
      <w:pPr>
        <w:spacing w:after="0" w:line="600" w:lineRule="auto"/>
        <w:ind w:firstLine="720"/>
        <w:contextualSpacing/>
        <w:jc w:val="both"/>
        <w:rPr>
          <w:rFonts w:eastAsia="Times New Roman" w:cs="Times New Roman"/>
          <w:szCs w:val="24"/>
        </w:rPr>
      </w:pPr>
      <w:r>
        <w:rPr>
          <w:rFonts w:eastAsia="Times New Roman" w:cs="Times New Roman"/>
          <w:szCs w:val="24"/>
        </w:rPr>
        <w:t>Επίσης δεύτερος στόχος είναι</w:t>
      </w:r>
      <w:r>
        <w:rPr>
          <w:rFonts w:eastAsia="Times New Roman" w:cs="Times New Roman"/>
          <w:szCs w:val="24"/>
        </w:rPr>
        <w:t>,</w:t>
      </w:r>
      <w:r>
        <w:rPr>
          <w:rFonts w:eastAsia="Times New Roman" w:cs="Times New Roman"/>
          <w:szCs w:val="24"/>
        </w:rPr>
        <w:t xml:space="preserve"> να συμβάλει αποφασιστικά η κοινωνική οικονομία στην επανένταξη ανθρώπων που ξεκόπηκαν ή απομονώθηκαν από κοινωνικές δραστηριότητες, στηρίζοντάς τους να αναπτύξουν δεξιότητες κα</w:t>
      </w:r>
      <w:r>
        <w:rPr>
          <w:rFonts w:eastAsia="Times New Roman" w:cs="Times New Roman"/>
          <w:szCs w:val="24"/>
        </w:rPr>
        <w:t xml:space="preserve">ι ικανότητες που θα τους επιτρέψουν να ζουν με αξιοπρέπεια στην κοινωνία των πολιτών. </w:t>
      </w:r>
    </w:p>
    <w:p w14:paraId="56F24D66" w14:textId="77777777" w:rsidR="00DA1B4D" w:rsidRDefault="004A281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Και τρίτον η κοινωνική επιχειρηματικότητα, η κοινωνική οικονομία είναι αυτή η μορφή της επιχειρηματικότητας</w:t>
      </w:r>
      <w:r>
        <w:rPr>
          <w:rFonts w:eastAsia="Times New Roman" w:cs="Times New Roman"/>
          <w:szCs w:val="24"/>
        </w:rPr>
        <w:t>,</w:t>
      </w:r>
      <w:r>
        <w:rPr>
          <w:rFonts w:eastAsia="Times New Roman" w:cs="Times New Roman"/>
          <w:szCs w:val="24"/>
        </w:rPr>
        <w:t xml:space="preserve"> που μπορεί να συμβάλει στην ανάπτυξη και την κοινωνική συνοχ</w:t>
      </w:r>
      <w:r>
        <w:rPr>
          <w:rFonts w:eastAsia="Times New Roman" w:cs="Times New Roman"/>
          <w:szCs w:val="24"/>
        </w:rPr>
        <w:t>ή, αφού ανυψώνει τα ιδανικά της αλληλεγγύης, της συμμετοχής, της ισότητας και της ανθρωπιάς. Ο συμμετοχικός δε τρόπος συγκρότησης αυτών των επιχειρήσεων βοηθάει στην ανάπτυξη της εμπιστοσύνης και η ασχολία αυτών των ανθρώπων με κοινωνικά αγαθά βελτιώνει το</w:t>
      </w:r>
      <w:r>
        <w:rPr>
          <w:rFonts w:eastAsia="Times New Roman" w:cs="Times New Roman"/>
          <w:szCs w:val="24"/>
        </w:rPr>
        <w:t xml:space="preserve"> κοινωνικό κεφάλαιο και το κοινωνικό όφελος για όλους μας.</w:t>
      </w:r>
    </w:p>
    <w:p w14:paraId="56F24D67" w14:textId="77777777" w:rsidR="00DA1B4D" w:rsidRDefault="004A2815">
      <w:pPr>
        <w:spacing w:after="0" w:line="600" w:lineRule="auto"/>
        <w:ind w:firstLine="720"/>
        <w:contextualSpacing/>
        <w:jc w:val="both"/>
        <w:rPr>
          <w:rFonts w:eastAsia="Times New Roman" w:cs="Times New Roman"/>
          <w:szCs w:val="24"/>
        </w:rPr>
      </w:pPr>
      <w:r>
        <w:rPr>
          <w:rFonts w:eastAsia="Times New Roman" w:cs="Times New Roman"/>
          <w:szCs w:val="24"/>
        </w:rPr>
        <w:t>Για την κοινωνική οικονομία υπήρξαν νόμοι στο παρελθόν, όπως ο ν.2716/1999, που προέβλεπε τη δημιουργία και τη λει</w:t>
      </w:r>
      <w:r>
        <w:rPr>
          <w:rFonts w:eastAsia="Times New Roman" w:cs="Times New Roman"/>
          <w:szCs w:val="24"/>
        </w:rPr>
        <w:lastRenderedPageBreak/>
        <w:t>τουργία των Κ</w:t>
      </w:r>
      <w:r>
        <w:rPr>
          <w:rFonts w:eastAsia="Times New Roman" w:cs="Times New Roman"/>
          <w:szCs w:val="24"/>
        </w:rPr>
        <w:t>ΟΙ</w:t>
      </w:r>
      <w:r>
        <w:rPr>
          <w:rFonts w:eastAsia="Times New Roman" w:cs="Times New Roman"/>
          <w:szCs w:val="24"/>
        </w:rPr>
        <w:t>Σ</w:t>
      </w:r>
      <w:r>
        <w:rPr>
          <w:rFonts w:eastAsia="Times New Roman" w:cs="Times New Roman"/>
          <w:szCs w:val="24"/>
        </w:rPr>
        <w:t>Π</w:t>
      </w:r>
      <w:r>
        <w:rPr>
          <w:rFonts w:eastAsia="Times New Roman" w:cs="Times New Roman"/>
          <w:szCs w:val="24"/>
        </w:rPr>
        <w:t>Ε</w:t>
      </w:r>
      <w:r>
        <w:rPr>
          <w:rFonts w:eastAsia="Times New Roman" w:cs="Times New Roman"/>
          <w:szCs w:val="24"/>
        </w:rPr>
        <w:t>. Ακόμη υπάρχει ο ν</w:t>
      </w:r>
      <w:r>
        <w:rPr>
          <w:rFonts w:eastAsia="Times New Roman" w:cs="Times New Roman"/>
          <w:szCs w:val="24"/>
        </w:rPr>
        <w:t>.</w:t>
      </w:r>
      <w:r>
        <w:rPr>
          <w:rFonts w:eastAsia="Times New Roman" w:cs="Times New Roman"/>
          <w:szCs w:val="24"/>
        </w:rPr>
        <w:t>4019/2011, που προβλέπει τη λειτουργία και τη</w:t>
      </w:r>
      <w:r>
        <w:rPr>
          <w:rFonts w:eastAsia="Times New Roman" w:cs="Times New Roman"/>
          <w:szCs w:val="24"/>
        </w:rPr>
        <w:t xml:space="preserve"> δημιουργία των </w:t>
      </w:r>
      <w:r>
        <w:rPr>
          <w:rFonts w:eastAsia="Times New Roman" w:cs="Times New Roman"/>
          <w:szCs w:val="24"/>
        </w:rPr>
        <w:t>ΚΟΙΝ</w:t>
      </w:r>
      <w:r>
        <w:rPr>
          <w:rFonts w:eastAsia="Times New Roman" w:cs="Times New Roman"/>
          <w:szCs w:val="24"/>
        </w:rPr>
        <w:t>Σ</w:t>
      </w:r>
      <w:r>
        <w:rPr>
          <w:rFonts w:eastAsia="Times New Roman" w:cs="Times New Roman"/>
          <w:szCs w:val="24"/>
        </w:rPr>
        <w:t>ΕΠ</w:t>
      </w:r>
      <w:r>
        <w:rPr>
          <w:rFonts w:eastAsia="Times New Roman" w:cs="Times New Roman"/>
          <w:szCs w:val="24"/>
        </w:rPr>
        <w:t>. Όμως παρ’ όλους τους νόμους, ουσιαστική στήριξη της κοινωνικής επιχειρηματικότητας δεν υπήρξε στο παρελθόν.</w:t>
      </w:r>
    </w:p>
    <w:p w14:paraId="56F24D68" w14:textId="77777777" w:rsidR="00DA1B4D" w:rsidRDefault="004A2815">
      <w:pPr>
        <w:spacing w:after="0" w:line="600" w:lineRule="auto"/>
        <w:ind w:firstLine="720"/>
        <w:contextualSpacing/>
        <w:jc w:val="both"/>
        <w:rPr>
          <w:rFonts w:eastAsia="Times New Roman" w:cs="Times New Roman"/>
          <w:szCs w:val="24"/>
        </w:rPr>
      </w:pPr>
      <w:r>
        <w:rPr>
          <w:rFonts w:eastAsia="Times New Roman" w:cs="Times New Roman"/>
          <w:szCs w:val="24"/>
        </w:rPr>
        <w:t xml:space="preserve">Κάτω από πολύ δύσκολες συνθήκες δόθηκαν μάχες, θα μπορούσαμε να πούμε, για να υπάρχει σήμερα έστω και αυτό το ελάχιστο που </w:t>
      </w:r>
      <w:r>
        <w:rPr>
          <w:rFonts w:eastAsia="Times New Roman" w:cs="Times New Roman"/>
          <w:szCs w:val="24"/>
        </w:rPr>
        <w:t>υπάρχει στην κοινωνική οικονομία. Λέω για τη δράση των Κ</w:t>
      </w:r>
      <w:r>
        <w:rPr>
          <w:rFonts w:eastAsia="Times New Roman" w:cs="Times New Roman"/>
          <w:szCs w:val="24"/>
        </w:rPr>
        <w:t>ΟΙΣ</w:t>
      </w:r>
      <w:r>
        <w:rPr>
          <w:rFonts w:eastAsia="Times New Roman" w:cs="Times New Roman"/>
          <w:szCs w:val="24"/>
        </w:rPr>
        <w:t>Π</w:t>
      </w:r>
      <w:r>
        <w:rPr>
          <w:rFonts w:eastAsia="Times New Roman" w:cs="Times New Roman"/>
          <w:szCs w:val="24"/>
        </w:rPr>
        <w:t>Ε</w:t>
      </w:r>
      <w:r>
        <w:rPr>
          <w:rFonts w:eastAsia="Times New Roman" w:cs="Times New Roman"/>
          <w:szCs w:val="24"/>
        </w:rPr>
        <w:t xml:space="preserve">. </w:t>
      </w:r>
    </w:p>
    <w:p w14:paraId="56F24D69"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Έχουμε σήμερα στην Ελλάδα είκοσι πέντε εν λειτουργία </w:t>
      </w:r>
      <w:r>
        <w:rPr>
          <w:rFonts w:eastAsia="Times New Roman" w:cs="Times New Roman"/>
          <w:szCs w:val="24"/>
        </w:rPr>
        <w:t>ΚΟΙΣ</w:t>
      </w:r>
      <w:r>
        <w:rPr>
          <w:rFonts w:eastAsia="Times New Roman" w:cs="Times New Roman"/>
          <w:szCs w:val="24"/>
        </w:rPr>
        <w:t>Π</w:t>
      </w:r>
      <w:r>
        <w:rPr>
          <w:rFonts w:eastAsia="Times New Roman" w:cs="Times New Roman"/>
          <w:szCs w:val="24"/>
        </w:rPr>
        <w:t>Ε</w:t>
      </w:r>
      <w:r>
        <w:rPr>
          <w:rFonts w:eastAsia="Times New Roman" w:cs="Times New Roman"/>
          <w:szCs w:val="24"/>
        </w:rPr>
        <w:t xml:space="preserve">, με είκοσι επτά χιλιάδες μέλη και πεντακόσιους τριάντα εργαζόμενους. Από αυτούς τους πεντακόσιους τριάντα εργαζόμενους, οι </w:t>
      </w:r>
      <w:r>
        <w:rPr>
          <w:rFonts w:eastAsia="Times New Roman" w:cs="Times New Roman"/>
          <w:szCs w:val="24"/>
        </w:rPr>
        <w:t xml:space="preserve">τριακόσιοι πενήντα είναι ψυχικά ασθενείς. Εδώ </w:t>
      </w:r>
      <w:r>
        <w:rPr>
          <w:rFonts w:eastAsia="Times New Roman" w:cs="Times New Roman"/>
          <w:szCs w:val="24"/>
        </w:rPr>
        <w:lastRenderedPageBreak/>
        <w:t>μπορώ να πω</w:t>
      </w:r>
      <w:r>
        <w:rPr>
          <w:rFonts w:eastAsia="Times New Roman" w:cs="Times New Roman"/>
          <w:szCs w:val="24"/>
        </w:rPr>
        <w:t>,</w:t>
      </w:r>
      <w:r>
        <w:rPr>
          <w:rFonts w:eastAsia="Times New Roman" w:cs="Times New Roman"/>
          <w:szCs w:val="24"/>
        </w:rPr>
        <w:t xml:space="preserve"> ότι είμαι και ιδιαίτερα υπερήφανος για τη συμβολή μου, για τη βοήθειά μου, για τη συμμετοχή μου, τόσο στον </w:t>
      </w:r>
      <w:r>
        <w:rPr>
          <w:rFonts w:eastAsia="Times New Roman" w:cs="Times New Roman"/>
          <w:szCs w:val="24"/>
        </w:rPr>
        <w:t>ΚΟΙΣ</w:t>
      </w:r>
      <w:r>
        <w:rPr>
          <w:rFonts w:eastAsia="Times New Roman" w:cs="Times New Roman"/>
          <w:szCs w:val="24"/>
        </w:rPr>
        <w:t>Π</w:t>
      </w:r>
      <w:r>
        <w:rPr>
          <w:rFonts w:eastAsia="Times New Roman" w:cs="Times New Roman"/>
          <w:szCs w:val="24"/>
        </w:rPr>
        <w:t>Ε</w:t>
      </w:r>
      <w:r>
        <w:rPr>
          <w:rFonts w:eastAsia="Times New Roman" w:cs="Times New Roman"/>
          <w:szCs w:val="24"/>
        </w:rPr>
        <w:t xml:space="preserve"> του Νομού Πιερίας στην Κατερίνη με την ιδιότητά μου ως υπάλληλος στην ψυχική υγεία,</w:t>
      </w:r>
      <w:r>
        <w:rPr>
          <w:rFonts w:eastAsia="Times New Roman" w:cs="Times New Roman"/>
          <w:szCs w:val="24"/>
        </w:rPr>
        <w:t xml:space="preserve"> αλλά και για τη βοήθεια και τη συμμετοχή μου στην ίδρυση της πρώτης </w:t>
      </w:r>
      <w:r>
        <w:rPr>
          <w:rFonts w:eastAsia="Times New Roman" w:cs="Times New Roman"/>
          <w:szCs w:val="24"/>
        </w:rPr>
        <w:t>ΚΟΙΝΣΕΠ</w:t>
      </w:r>
      <w:r>
        <w:rPr>
          <w:rFonts w:eastAsia="Times New Roman" w:cs="Times New Roman"/>
          <w:szCs w:val="24"/>
        </w:rPr>
        <w:t xml:space="preserve"> στην Ελλάδα, το νούμερο ένα στο μητρώο, τις «Μούσες Πιερίων», η οποία δημιουργήθηκε στην Κατερίνη από άνεργες γυναίκες. </w:t>
      </w:r>
    </w:p>
    <w:p w14:paraId="56F24D6A"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Αυτή η Κυβέρνηση, συνάδελφοι και </w:t>
      </w:r>
      <w:proofErr w:type="spellStart"/>
      <w:r>
        <w:rPr>
          <w:rFonts w:eastAsia="Times New Roman" w:cs="Times New Roman"/>
          <w:szCs w:val="24"/>
        </w:rPr>
        <w:t>συναδέλφισσες</w:t>
      </w:r>
      <w:proofErr w:type="spellEnd"/>
      <w:r>
        <w:rPr>
          <w:rFonts w:eastAsia="Times New Roman" w:cs="Times New Roman"/>
          <w:szCs w:val="24"/>
        </w:rPr>
        <w:t>, με αυτόν τ</w:t>
      </w:r>
      <w:r>
        <w:rPr>
          <w:rFonts w:eastAsia="Times New Roman" w:cs="Times New Roman"/>
          <w:szCs w:val="24"/>
        </w:rPr>
        <w:t xml:space="preserve">ον νόμο δημιουργεί εργαλεία και ανοίγει τον δρόμο για την ανάπτυξη, όχι μόνο την παραγωγική που δημιουργεί νέες αξίες, νέο πλούτο, που τόσο έχουμε ανάγκη, άλλωστε, σήμερα </w:t>
      </w:r>
      <w:r>
        <w:rPr>
          <w:rFonts w:eastAsia="Times New Roman" w:cs="Times New Roman"/>
          <w:szCs w:val="24"/>
        </w:rPr>
        <w:lastRenderedPageBreak/>
        <w:t>στη χώρα μας σε αυτή την περίοδο της κρίσης και της προσπάθειας παραγωγικής ανασυγκρό</w:t>
      </w:r>
      <w:r>
        <w:rPr>
          <w:rFonts w:eastAsia="Times New Roman" w:cs="Times New Roman"/>
          <w:szCs w:val="24"/>
        </w:rPr>
        <w:t xml:space="preserve">τησης αλλά κυρίως επειδή δημιουργεί κι ένα τεράστιο κοινωνικό όφελος. </w:t>
      </w:r>
    </w:p>
    <w:p w14:paraId="56F24D6B"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Το κέρδος, το πλεόνασμα που μπορεί να δημιουργήσουν αυτές οι επιχειρήσεις, είναι το μέσον, δεν είναι ο σκοπός, αφού </w:t>
      </w:r>
      <w:proofErr w:type="spellStart"/>
      <w:r>
        <w:rPr>
          <w:rFonts w:eastAsia="Times New Roman" w:cs="Times New Roman"/>
          <w:szCs w:val="24"/>
        </w:rPr>
        <w:t>επανεπενδύεται</w:t>
      </w:r>
      <w:proofErr w:type="spellEnd"/>
      <w:r>
        <w:rPr>
          <w:rFonts w:eastAsia="Times New Roman" w:cs="Times New Roman"/>
          <w:szCs w:val="24"/>
        </w:rPr>
        <w:t xml:space="preserve"> για τη δημιουργία νέων θέσεων εργασίας κι ένα μέρος απ</w:t>
      </w:r>
      <w:r>
        <w:rPr>
          <w:rFonts w:eastAsia="Times New Roman" w:cs="Times New Roman"/>
          <w:szCs w:val="24"/>
        </w:rPr>
        <w:t xml:space="preserve">ό αυτό το πλεόνασμα, το 30%, πηγαίνει ως </w:t>
      </w:r>
      <w:r>
        <w:rPr>
          <w:rFonts w:eastAsia="Times New Roman" w:cs="Times New Roman"/>
          <w:szCs w:val="24"/>
          <w:lang w:val="en-US"/>
        </w:rPr>
        <w:t>bonus</w:t>
      </w:r>
      <w:r>
        <w:rPr>
          <w:rFonts w:eastAsia="Times New Roman" w:cs="Times New Roman"/>
          <w:szCs w:val="24"/>
        </w:rPr>
        <w:t xml:space="preserve"> στους εργαζόμενους. Αυτές οι επιχειρήσεις δεν είναι ούτε μονοπώλια ούτε και ένας άλλος δρόμος για το πέρασμα στον σοσιαλισμό, από μόνες τους. </w:t>
      </w:r>
    </w:p>
    <w:p w14:paraId="56F24D6C"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Δεν υπάρχει, λοιπόν, λόγος, κύριοι, να τις πολεμάτε ούτε από τα αρ</w:t>
      </w:r>
      <w:r>
        <w:rPr>
          <w:rFonts w:eastAsia="Times New Roman" w:cs="Times New Roman"/>
          <w:szCs w:val="24"/>
        </w:rPr>
        <w:t xml:space="preserve">ιστερά ούτε από την άκρα δεξιά. Είναι μικρές, κυρίως, </w:t>
      </w:r>
      <w:r>
        <w:rPr>
          <w:rFonts w:eastAsia="Times New Roman" w:cs="Times New Roman"/>
          <w:szCs w:val="24"/>
        </w:rPr>
        <w:lastRenderedPageBreak/>
        <w:t>επιχειρήσεις</w:t>
      </w:r>
      <w:r>
        <w:rPr>
          <w:rFonts w:eastAsia="Times New Roman" w:cs="Times New Roman"/>
          <w:szCs w:val="24"/>
        </w:rPr>
        <w:t>,</w:t>
      </w:r>
      <w:r>
        <w:rPr>
          <w:rFonts w:eastAsia="Times New Roman" w:cs="Times New Roman"/>
          <w:szCs w:val="24"/>
        </w:rPr>
        <w:t xml:space="preserve"> που δυσκολεύονται να τα βγάλουν πέρα, που δεν διαθέτουν κεφάλαια, αλλά την εργασία των μελών τους και το μεράκι των εθελοντών. </w:t>
      </w:r>
    </w:p>
    <w:p w14:paraId="56F24D6D"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Η ΠΟΚ</w:t>
      </w:r>
      <w:r>
        <w:rPr>
          <w:rFonts w:eastAsia="Times New Roman" w:cs="Times New Roman"/>
          <w:szCs w:val="24"/>
        </w:rPr>
        <w:t>ΟΙ</w:t>
      </w:r>
      <w:r>
        <w:rPr>
          <w:rFonts w:eastAsia="Times New Roman" w:cs="Times New Roman"/>
          <w:szCs w:val="24"/>
        </w:rPr>
        <w:t>Σ</w:t>
      </w:r>
      <w:r>
        <w:rPr>
          <w:rFonts w:eastAsia="Times New Roman" w:cs="Times New Roman"/>
          <w:szCs w:val="24"/>
        </w:rPr>
        <w:t>Π</w:t>
      </w:r>
      <w:r>
        <w:rPr>
          <w:rFonts w:eastAsia="Times New Roman" w:cs="Times New Roman"/>
          <w:szCs w:val="24"/>
        </w:rPr>
        <w:t>Ε, δηλαδή η Πανελλήνια Ομοσπονδία των Κ</w:t>
      </w:r>
      <w:r>
        <w:rPr>
          <w:rFonts w:eastAsia="Times New Roman" w:cs="Times New Roman"/>
          <w:szCs w:val="24"/>
        </w:rPr>
        <w:t>ΟΙ</w:t>
      </w:r>
      <w:r>
        <w:rPr>
          <w:rFonts w:eastAsia="Times New Roman" w:cs="Times New Roman"/>
          <w:szCs w:val="24"/>
        </w:rPr>
        <w:t>Σ</w:t>
      </w:r>
      <w:r>
        <w:rPr>
          <w:rFonts w:eastAsia="Times New Roman" w:cs="Times New Roman"/>
          <w:szCs w:val="24"/>
        </w:rPr>
        <w:t>Π</w:t>
      </w:r>
      <w:r>
        <w:rPr>
          <w:rFonts w:eastAsia="Times New Roman" w:cs="Times New Roman"/>
          <w:szCs w:val="24"/>
        </w:rPr>
        <w:t>Ε στην Ε</w:t>
      </w:r>
      <w:r>
        <w:rPr>
          <w:rFonts w:eastAsia="Times New Roman" w:cs="Times New Roman"/>
          <w:szCs w:val="24"/>
        </w:rPr>
        <w:t xml:space="preserve">λλάδα, κατέθεσε στη διαβούλευση μια πρόταση την οποία στηρίζω κι εγώ. </w:t>
      </w:r>
      <w:r>
        <w:rPr>
          <w:rFonts w:eastAsia="Times New Roman" w:cs="Times New Roman"/>
          <w:szCs w:val="24"/>
        </w:rPr>
        <w:t>Α</w:t>
      </w:r>
      <w:r>
        <w:rPr>
          <w:rFonts w:eastAsia="Times New Roman" w:cs="Times New Roman"/>
          <w:szCs w:val="24"/>
        </w:rPr>
        <w:t>υτή η πρόταση λέει ότι θα μπορούσαμε για τρία χρόνια όλες αυτές τις κοινωνικές επιχειρήσεις</w:t>
      </w:r>
      <w:r>
        <w:rPr>
          <w:rFonts w:eastAsia="Times New Roman" w:cs="Times New Roman"/>
          <w:szCs w:val="24"/>
        </w:rPr>
        <w:t>,</w:t>
      </w:r>
      <w:r>
        <w:rPr>
          <w:rFonts w:eastAsia="Times New Roman" w:cs="Times New Roman"/>
          <w:szCs w:val="24"/>
        </w:rPr>
        <w:t xml:space="preserve"> να τις βοηθήσουμε καλύπτοντας τα έξοδα για την ασφάλεια των εργαζόμενων, δηλαδή να πληρώνοντ</w:t>
      </w:r>
      <w:r>
        <w:rPr>
          <w:rFonts w:eastAsia="Times New Roman" w:cs="Times New Roman"/>
          <w:szCs w:val="24"/>
        </w:rPr>
        <w:t xml:space="preserve">αι μέσα από κάποιο πρόγραμμα. Μπορεί να γίνει αυτό για τρία χρόνια και για τις υπάρχουσες κοινωνικές επιχειρήσεις και γι’ αυτές που θα δημιουργηθούν από δω και πέρα. Σε όλο το προσωπικό; Θα έλεγα ότι, </w:t>
      </w:r>
      <w:r>
        <w:rPr>
          <w:rFonts w:eastAsia="Times New Roman" w:cs="Times New Roman"/>
          <w:szCs w:val="24"/>
        </w:rPr>
        <w:lastRenderedPageBreak/>
        <w:t>αν είναι τόσο δύσκολο, τουλάχιστον για τέσσερα άτομα ερ</w:t>
      </w:r>
      <w:r>
        <w:rPr>
          <w:rFonts w:eastAsia="Times New Roman" w:cs="Times New Roman"/>
          <w:szCs w:val="24"/>
        </w:rPr>
        <w:t xml:space="preserve">γαζόμενους σε κάθε κοινωνικό συνεταιρισμό θα μπορούσατε να επιδοτείτε τα ασφάλιστρά τους για τρία χρόνια ή ένα ισόποσο ποσόν που να τα καλύπτει και να είναι για περισσότερα άτομα, αν είναι με μερική απασχόληση. </w:t>
      </w:r>
      <w:r>
        <w:rPr>
          <w:rFonts w:eastAsia="Times New Roman" w:cs="Times New Roman"/>
          <w:szCs w:val="24"/>
        </w:rPr>
        <w:t>Β</w:t>
      </w:r>
      <w:r>
        <w:rPr>
          <w:rFonts w:eastAsia="Times New Roman" w:cs="Times New Roman"/>
          <w:szCs w:val="24"/>
        </w:rPr>
        <w:t>έβαια αυτοί οι εργαζόμενοι καλό θα ήταν -και</w:t>
      </w:r>
      <w:r>
        <w:rPr>
          <w:rFonts w:eastAsia="Times New Roman" w:cs="Times New Roman"/>
          <w:szCs w:val="24"/>
        </w:rPr>
        <w:t xml:space="preserve"> να το προβλέψουμε από το πρόγραμμα- να είναι Α</w:t>
      </w:r>
      <w:r>
        <w:rPr>
          <w:rFonts w:eastAsia="Times New Roman" w:cs="Times New Roman"/>
          <w:szCs w:val="24"/>
        </w:rPr>
        <w:t>ΜΕ</w:t>
      </w:r>
      <w:r>
        <w:rPr>
          <w:rFonts w:eastAsia="Times New Roman" w:cs="Times New Roman"/>
          <w:szCs w:val="24"/>
        </w:rPr>
        <w:t xml:space="preserve">Α, δηλαδή άνθρωποι που θέλουν να δουλέψουν και έχουν ποσοστό αναπηρίας πάνω από 55% και αυτό να αποδεικνύεται μέσα από τις επιτροπές του ΚΕΠΑ. </w:t>
      </w:r>
    </w:p>
    <w:p w14:paraId="56F24D6E"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Αν δεν μπορεί να γίνει στον νόμο, κυρία Υπουργέ, τουλάχιστον να</w:t>
      </w:r>
      <w:r>
        <w:rPr>
          <w:rFonts w:eastAsia="Times New Roman" w:cs="Times New Roman"/>
          <w:szCs w:val="24"/>
        </w:rPr>
        <w:t xml:space="preserve"> δούμε</w:t>
      </w:r>
      <w:r>
        <w:rPr>
          <w:rFonts w:eastAsia="Times New Roman" w:cs="Times New Roman"/>
          <w:szCs w:val="24"/>
        </w:rPr>
        <w:t>,</w:t>
      </w:r>
      <w:r>
        <w:rPr>
          <w:rFonts w:eastAsia="Times New Roman" w:cs="Times New Roman"/>
          <w:szCs w:val="24"/>
        </w:rPr>
        <w:t xml:space="preserve"> πώς μπορεί το Υπουργείο Εργασίας μέσα </w:t>
      </w:r>
      <w:r>
        <w:rPr>
          <w:rFonts w:eastAsia="Times New Roman" w:cs="Times New Roman"/>
          <w:szCs w:val="24"/>
        </w:rPr>
        <w:lastRenderedPageBreak/>
        <w:t>από ένα τέτοιο πρόγραμμα να στηρίξει την κοινωνική επιχειρηματικότητα. Νομίζω ότι αυτό θα αποτελέσει σημαντικό στήριγμα για την ανάπτυξή τους και ο νόμος θέλει να βοηθήσει, καθώς σε αυτή την κατεύθυνση έχει γρα</w:t>
      </w:r>
      <w:r>
        <w:rPr>
          <w:rFonts w:eastAsia="Times New Roman" w:cs="Times New Roman"/>
          <w:szCs w:val="24"/>
        </w:rPr>
        <w:t>φτεί. Επίσης αυτή η Κυβέρνηση θα κάνει ό,τι μπορεί για να το πετύχει.</w:t>
      </w:r>
    </w:p>
    <w:p w14:paraId="56F24D6F"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Ευχαριστώ.</w:t>
      </w:r>
    </w:p>
    <w:p w14:paraId="56F24D70" w14:textId="77777777" w:rsidR="00DA1B4D" w:rsidRDefault="004A281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6F24D71"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w:t>
      </w:r>
    </w:p>
    <w:p w14:paraId="56F24D72"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Ο Κοινοβουλευτικός Εκπρόσωπος της Νέας Δημοκρατίας</w:t>
      </w:r>
      <w:r>
        <w:rPr>
          <w:rFonts w:eastAsia="Times New Roman" w:cs="Times New Roman"/>
          <w:szCs w:val="24"/>
        </w:rPr>
        <w:t xml:space="preserve"> κ. Νικόλαος Παναγιωτόπουλος έχει τον λόγο.</w:t>
      </w:r>
    </w:p>
    <w:p w14:paraId="56F24D73"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Ορίστε, κύριε συνάδελφε, για δώδεκα λεπτά.</w:t>
      </w:r>
    </w:p>
    <w:p w14:paraId="56F24D74"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lastRenderedPageBreak/>
        <w:t>ΝΙΚΟΛΑΟΣ ΠΑΝΑΓΙΩΤΟΠΟΥΛΟΣ:</w:t>
      </w:r>
      <w:r>
        <w:rPr>
          <w:rFonts w:eastAsia="Times New Roman" w:cs="Times New Roman"/>
          <w:szCs w:val="24"/>
        </w:rPr>
        <w:t xml:space="preserve"> Ευχαριστώ, κύριε Πρόεδρε. </w:t>
      </w:r>
    </w:p>
    <w:p w14:paraId="56F24D75"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Πριν τοποθετηθεί η κυρία Υπουργός επί του νομοσχεδίου, θεωρώ σκόπιμο να κάνω κι εγώ κάποια σχόλια επί της αρχής</w:t>
      </w:r>
      <w:r>
        <w:rPr>
          <w:rFonts w:eastAsia="Times New Roman" w:cs="Times New Roman"/>
          <w:szCs w:val="24"/>
        </w:rPr>
        <w:t xml:space="preserve"> αλλά κι επί της επικαιρότητας, με την ιδιότητά μου ως Κοινοβουλευτικός Εκπρόσωπος της Αξιωματικής Αντιπολίτευσης</w:t>
      </w:r>
      <w:r>
        <w:rPr>
          <w:rFonts w:eastAsia="Times New Roman" w:cs="Times New Roman"/>
          <w:szCs w:val="24"/>
        </w:rPr>
        <w:t>,</w:t>
      </w:r>
      <w:r>
        <w:rPr>
          <w:rFonts w:eastAsia="Times New Roman" w:cs="Times New Roman"/>
          <w:szCs w:val="24"/>
        </w:rPr>
        <w:t xml:space="preserve"> και να εξηγηθώ και για μία παρεξήγηση, ενδεχομένως, που δημιουργήθηκε προηγουμένως κατά την τοποθέτησή μου, όταν είπα ότι ο αρμόδιος Υπουργός</w:t>
      </w:r>
      <w:r>
        <w:rPr>
          <w:rFonts w:eastAsia="Times New Roman" w:cs="Times New Roman"/>
          <w:szCs w:val="24"/>
        </w:rPr>
        <w:t xml:space="preserve"> Δικαιοσύνης πρέπει να ασχολείται περισσότερο με τη βελτίωση των συνθηκών λειτουργίας των δικαστών και όχι των συνθηκών λειτουργίας των εγκλημα</w:t>
      </w:r>
      <w:r>
        <w:rPr>
          <w:rFonts w:eastAsia="Times New Roman" w:cs="Times New Roman"/>
          <w:szCs w:val="24"/>
        </w:rPr>
        <w:lastRenderedPageBreak/>
        <w:t>τιών. Εννοούσα, βέβαια, των συνθηκών λειτουργίας στις φυλακές, στα καταστήματα κράτησης, όπου εκεί, πραγματικά, ο</w:t>
      </w:r>
      <w:r>
        <w:rPr>
          <w:rFonts w:eastAsia="Times New Roman" w:cs="Times New Roman"/>
          <w:szCs w:val="24"/>
        </w:rPr>
        <w:t xml:space="preserve"> Υπουργός Δικαιοσύνης επέδειξε έναν υπερβάλλοντα ζήλο </w:t>
      </w:r>
      <w:proofErr w:type="spellStart"/>
      <w:r>
        <w:rPr>
          <w:rFonts w:eastAsia="Times New Roman" w:cs="Times New Roman"/>
          <w:szCs w:val="24"/>
        </w:rPr>
        <w:t>αναντίστοιχο</w:t>
      </w:r>
      <w:proofErr w:type="spellEnd"/>
      <w:r>
        <w:rPr>
          <w:rFonts w:eastAsia="Times New Roman" w:cs="Times New Roman"/>
          <w:szCs w:val="24"/>
        </w:rPr>
        <w:t>, θα έλεγα, με τον ζήλο που επέδειξε με τη βελτίωση των συνθήκων λειτουργίας των στελεχών του δικαστικού σώματος.</w:t>
      </w:r>
    </w:p>
    <w:p w14:paraId="56F24D76" w14:textId="77777777" w:rsidR="00DA1B4D" w:rsidRDefault="004A2815">
      <w:pPr>
        <w:spacing w:after="0" w:line="600" w:lineRule="auto"/>
        <w:ind w:firstLine="720"/>
        <w:jc w:val="both"/>
        <w:rPr>
          <w:rFonts w:eastAsia="Times New Roman"/>
          <w:szCs w:val="24"/>
        </w:rPr>
      </w:pPr>
      <w:r>
        <w:rPr>
          <w:rFonts w:eastAsia="Times New Roman"/>
          <w:szCs w:val="24"/>
        </w:rPr>
        <w:t xml:space="preserve">Το νομοσχέδιο όντως είναι ένα προϊόν σχετικής συναίνεσης. Πριν πάω σε αυτό, </w:t>
      </w:r>
      <w:r>
        <w:rPr>
          <w:rFonts w:eastAsia="Times New Roman"/>
          <w:szCs w:val="24"/>
        </w:rPr>
        <w:t xml:space="preserve">βέβαια, θα επικεντρωθώ στα ζητήματα της απόλυτης αντιπαράθεσης της επικαιρότητας. </w:t>
      </w:r>
      <w:r>
        <w:rPr>
          <w:rFonts w:eastAsia="Times New Roman"/>
          <w:szCs w:val="24"/>
        </w:rPr>
        <w:t>Ε</w:t>
      </w:r>
      <w:r>
        <w:rPr>
          <w:rFonts w:eastAsia="Times New Roman"/>
          <w:szCs w:val="24"/>
        </w:rPr>
        <w:t xml:space="preserve">ξηγούμαι. </w:t>
      </w:r>
    </w:p>
    <w:p w14:paraId="56F24D77" w14:textId="77777777" w:rsidR="00DA1B4D" w:rsidRDefault="004A2815">
      <w:pPr>
        <w:spacing w:after="0" w:line="600" w:lineRule="auto"/>
        <w:ind w:firstLine="720"/>
        <w:jc w:val="both"/>
        <w:rPr>
          <w:rFonts w:eastAsia="Times New Roman"/>
          <w:szCs w:val="24"/>
        </w:rPr>
      </w:pPr>
      <w:r>
        <w:rPr>
          <w:rFonts w:eastAsia="Times New Roman"/>
          <w:szCs w:val="24"/>
        </w:rPr>
        <w:t>Ξέρετε, κυρίες και κύριοι, υπάρχουν κανόνες στη δημοκρατία. Δεν γίνεται να λειτουργήσει αλλιώς. Υπάρχουν και παθογένειες. Υπάρχουν και προβλήματα. Υπάρχουν και αυ</w:t>
      </w:r>
      <w:r>
        <w:rPr>
          <w:rFonts w:eastAsia="Times New Roman"/>
          <w:szCs w:val="24"/>
        </w:rPr>
        <w:t xml:space="preserve">τοί </w:t>
      </w:r>
      <w:r>
        <w:rPr>
          <w:rFonts w:eastAsia="Times New Roman"/>
          <w:szCs w:val="24"/>
        </w:rPr>
        <w:lastRenderedPageBreak/>
        <w:t>που προσπαθούν ή επιτυγχάνουν να καταστρατηγήσουν αυτούς τους κανόνες αλλά και για αυτούς και για αυτά υπάρχουν κανόνες.</w:t>
      </w:r>
    </w:p>
    <w:p w14:paraId="56F24D78" w14:textId="77777777" w:rsidR="00DA1B4D" w:rsidRDefault="004A2815">
      <w:pPr>
        <w:spacing w:after="0" w:line="600" w:lineRule="auto"/>
        <w:ind w:firstLine="720"/>
        <w:jc w:val="both"/>
        <w:rPr>
          <w:rFonts w:eastAsia="Times New Roman"/>
          <w:szCs w:val="24"/>
        </w:rPr>
      </w:pPr>
      <w:r>
        <w:rPr>
          <w:rFonts w:eastAsia="Times New Roman"/>
          <w:szCs w:val="24"/>
        </w:rPr>
        <w:t>Εσείς εδώ μας δίνετε πολλές φορές την εντύπωση ότι είτε αδιαφορείτε είτε κατασκευάζετε τους δικούς σας είτε αγνοείτε την ύπαρξη αυτ</w:t>
      </w:r>
      <w:r>
        <w:rPr>
          <w:rFonts w:eastAsia="Times New Roman"/>
          <w:szCs w:val="24"/>
        </w:rPr>
        <w:t xml:space="preserve">ών των κανόνων. Δεν μπορώ να το εξηγήσω αλλιώς. </w:t>
      </w:r>
    </w:p>
    <w:p w14:paraId="56F24D79" w14:textId="77777777" w:rsidR="00DA1B4D" w:rsidRDefault="004A2815">
      <w:pPr>
        <w:spacing w:after="0" w:line="600" w:lineRule="auto"/>
        <w:ind w:firstLine="720"/>
        <w:jc w:val="both"/>
        <w:rPr>
          <w:rFonts w:eastAsia="Times New Roman"/>
          <w:szCs w:val="24"/>
        </w:rPr>
      </w:pPr>
      <w:r>
        <w:rPr>
          <w:rFonts w:eastAsia="Times New Roman"/>
          <w:szCs w:val="24"/>
        </w:rPr>
        <w:t>Αναρωτιέμαι ποια είναι τα κίνητρά σας; Είναι η πεποίθησή σας ότι «εξουσία είστε, κάντε ό,τι θέλετε»; Είναι η άγνοια κινδύνου που διακατέχει πολλούς από εσάς; Είναι η πολλές φορές εξόφθαλμη άγνοια της λειτουρ</w:t>
      </w:r>
      <w:r>
        <w:rPr>
          <w:rFonts w:eastAsia="Times New Roman"/>
          <w:szCs w:val="24"/>
        </w:rPr>
        <w:t xml:space="preserve">γίας των συσχετισμών σε διάφορα επίπεδα της διοίκησης και του δημοσίου βίου από τους </w:t>
      </w:r>
      <w:r>
        <w:rPr>
          <w:rFonts w:eastAsia="Times New Roman"/>
          <w:szCs w:val="24"/>
        </w:rPr>
        <w:lastRenderedPageBreak/>
        <w:t>ευρωπαϊκούς συσχετισμούς μέχρι τους κανόνες λειτουργίας δημόσιας διοίκησης; Ή μήπως είναι μια ακράδαντη πεποίθηση ότι, πρώτον, κατέχετε την απόλυτη αλήθεια για όλα και, δε</w:t>
      </w:r>
      <w:r>
        <w:rPr>
          <w:rFonts w:eastAsia="Times New Roman"/>
          <w:szCs w:val="24"/>
        </w:rPr>
        <w:t xml:space="preserve">ύτερον, λίγο πολύ αποτελείτε την ρεβάνς της ιστορίας και, επομένως, κανείς δεν μπορεί να σας αντισταθεί. </w:t>
      </w:r>
    </w:p>
    <w:p w14:paraId="56F24D7A" w14:textId="77777777" w:rsidR="00DA1B4D" w:rsidRDefault="004A2815">
      <w:pPr>
        <w:spacing w:after="0" w:line="600" w:lineRule="auto"/>
        <w:ind w:firstLine="720"/>
        <w:jc w:val="both"/>
        <w:rPr>
          <w:rFonts w:eastAsia="Times New Roman"/>
          <w:szCs w:val="24"/>
        </w:rPr>
      </w:pPr>
      <w:r>
        <w:rPr>
          <w:rFonts w:eastAsia="Times New Roman"/>
          <w:szCs w:val="24"/>
        </w:rPr>
        <w:t xml:space="preserve">Τι είναι όλα αυτά; Ίσως όλα αυτά μαζί. Εγώ βλέπω το αποτέλεσμα όμως </w:t>
      </w:r>
      <w:r>
        <w:rPr>
          <w:rFonts w:eastAsia="Times New Roman"/>
          <w:szCs w:val="24"/>
        </w:rPr>
        <w:t>κ</w:t>
      </w:r>
      <w:r>
        <w:rPr>
          <w:rFonts w:eastAsia="Times New Roman"/>
          <w:szCs w:val="24"/>
        </w:rPr>
        <w:t>αι το αποτέλεσμα είναι ότι η κατάσταση χειροτερεύει. Υπάρχει κατάπτωση. Η συζήτησ</w:t>
      </w:r>
      <w:r>
        <w:rPr>
          <w:rFonts w:eastAsia="Times New Roman"/>
          <w:szCs w:val="24"/>
        </w:rPr>
        <w:t xml:space="preserve">η δεν εξαντλείται πλέον στα οικονομικά της χώρας, των οποίων η χειροτέρευση οφείλεται κατά βάση στην καταστροφική διαπραγμάτευση του </w:t>
      </w:r>
      <w:r>
        <w:rPr>
          <w:rFonts w:eastAsia="Times New Roman"/>
          <w:szCs w:val="24"/>
        </w:rPr>
        <w:lastRenderedPageBreak/>
        <w:t xml:space="preserve">πρώτου </w:t>
      </w:r>
      <w:proofErr w:type="spellStart"/>
      <w:r>
        <w:rPr>
          <w:rFonts w:eastAsia="Times New Roman"/>
          <w:szCs w:val="24"/>
        </w:rPr>
        <w:t>επταμήνου</w:t>
      </w:r>
      <w:proofErr w:type="spellEnd"/>
      <w:r>
        <w:rPr>
          <w:rFonts w:eastAsia="Times New Roman"/>
          <w:szCs w:val="24"/>
        </w:rPr>
        <w:t xml:space="preserve"> του 2015, όταν ήρθατε με φόρα να τα αλλάξετε όλα και να επιβάλετε την άποψή σας στην Ευρώπη και στον κόσμο</w:t>
      </w:r>
      <w:r>
        <w:rPr>
          <w:rFonts w:eastAsia="Times New Roman"/>
          <w:szCs w:val="24"/>
        </w:rPr>
        <w:t xml:space="preserve"> όλο.</w:t>
      </w:r>
    </w:p>
    <w:p w14:paraId="56F24D7B" w14:textId="77777777" w:rsidR="00DA1B4D" w:rsidRDefault="004A2815">
      <w:pPr>
        <w:spacing w:after="0" w:line="600" w:lineRule="auto"/>
        <w:ind w:firstLine="720"/>
        <w:jc w:val="both"/>
        <w:rPr>
          <w:rFonts w:eastAsia="Times New Roman"/>
          <w:szCs w:val="24"/>
        </w:rPr>
      </w:pPr>
      <w:r>
        <w:rPr>
          <w:rFonts w:eastAsia="Times New Roman"/>
          <w:szCs w:val="24"/>
        </w:rPr>
        <w:t xml:space="preserve">Εσχάτως έχουμε και κατάπτωση ή χειροτέρευση των θεσμών και της λειτουργίας τους σε αυτή τη χώρα. Αυτό είναι ιδιαίτερα σοβαρό. </w:t>
      </w:r>
      <w:r>
        <w:rPr>
          <w:rFonts w:eastAsia="Times New Roman"/>
          <w:szCs w:val="24"/>
        </w:rPr>
        <w:t>Π</w:t>
      </w:r>
      <w:r>
        <w:rPr>
          <w:rFonts w:eastAsia="Times New Roman"/>
          <w:szCs w:val="24"/>
        </w:rPr>
        <w:t>ραγματικά δεν καταλαβαίνω τι δεν καταλαβαίνετε. Για επίδειξη φασιστικής συμπεριφοράς δεν μίλησε κάποιο κομματικό όργανο ή κ</w:t>
      </w:r>
      <w:r>
        <w:rPr>
          <w:rFonts w:eastAsia="Times New Roman"/>
          <w:szCs w:val="24"/>
        </w:rPr>
        <w:t xml:space="preserve">άποιο συνδικάτο κομματικά ελεγχόμενο. Η Ένωση Δικαστών και Εισαγγελέων μίλησε. Η κορυφαία έκφραση συλλογικής εκπροσώπησης του </w:t>
      </w:r>
      <w:r>
        <w:rPr>
          <w:rFonts w:eastAsia="Times New Roman"/>
          <w:szCs w:val="24"/>
        </w:rPr>
        <w:t>δ</w:t>
      </w:r>
      <w:r>
        <w:rPr>
          <w:rFonts w:eastAsia="Times New Roman"/>
          <w:szCs w:val="24"/>
        </w:rPr>
        <w:t xml:space="preserve">ικαστικού </w:t>
      </w:r>
      <w:r>
        <w:rPr>
          <w:rFonts w:eastAsia="Times New Roman"/>
          <w:szCs w:val="24"/>
        </w:rPr>
        <w:t>σ</w:t>
      </w:r>
      <w:r>
        <w:rPr>
          <w:rFonts w:eastAsia="Times New Roman"/>
          <w:szCs w:val="24"/>
        </w:rPr>
        <w:t>ώματος έκανε λόγο για φασιστικές νοοτροπίες και δεν απευθυνόταν γενικά και αόριστα σε κάποιο παράγοντα του δημοσίου βί</w:t>
      </w:r>
      <w:r>
        <w:rPr>
          <w:rFonts w:eastAsia="Times New Roman"/>
          <w:szCs w:val="24"/>
        </w:rPr>
        <w:t xml:space="preserve">ου. Στην </w:t>
      </w:r>
      <w:r>
        <w:rPr>
          <w:rFonts w:eastAsia="Times New Roman"/>
          <w:szCs w:val="24"/>
        </w:rPr>
        <w:lastRenderedPageBreak/>
        <w:t>Κυβέρνηση απευθυνόταν πολύ συγκεκριμένα, η οποία πέρασε, βέβαια, στην αντεπίθεση και έκανε λόγο για ολοκληρωτικές συμπεριφορές. Όμως, αυτή τη στιγμή αντιμετωπίζει την μομφή επίδειξης φασιστικών συμπεριφορών.</w:t>
      </w:r>
    </w:p>
    <w:p w14:paraId="56F24D7C" w14:textId="77777777" w:rsidR="00DA1B4D" w:rsidRDefault="004A2815">
      <w:pPr>
        <w:spacing w:after="0" w:line="600" w:lineRule="auto"/>
        <w:ind w:firstLine="720"/>
        <w:jc w:val="both"/>
        <w:rPr>
          <w:rFonts w:eastAsia="Times New Roman"/>
          <w:szCs w:val="24"/>
        </w:rPr>
      </w:pPr>
      <w:r>
        <w:rPr>
          <w:rFonts w:eastAsia="Times New Roman"/>
          <w:szCs w:val="24"/>
        </w:rPr>
        <w:t>Από εκεί και πέρα όσον αφορά την απόφασ</w:t>
      </w:r>
      <w:r>
        <w:rPr>
          <w:rFonts w:eastAsia="Times New Roman"/>
          <w:szCs w:val="24"/>
        </w:rPr>
        <w:t>η του Συμβουλίου της Επικρατείας τι είπε; Είπε απλώς ότι υπάρχει θέμα όσον αφορά τον νόμο για τις άδειες, ότι υπάρχει όντως έννομο συμφέρον στους προσφεύγοντες και ότι, επομένως, πρέπει το δικαστήριο να μπει στην εξέταση του ζητήματος ως προς την ουσία του</w:t>
      </w:r>
      <w:r>
        <w:rPr>
          <w:rFonts w:eastAsia="Times New Roman"/>
          <w:szCs w:val="24"/>
        </w:rPr>
        <w:t xml:space="preserve"> και να αποφανθεί εάν ο νόμος είναι συνταγματικός ή αντισυνταγματικός. </w:t>
      </w:r>
    </w:p>
    <w:p w14:paraId="56F24D7D" w14:textId="77777777" w:rsidR="00DA1B4D" w:rsidRDefault="004A2815">
      <w:pPr>
        <w:spacing w:after="0" w:line="600" w:lineRule="auto"/>
        <w:ind w:firstLine="720"/>
        <w:jc w:val="both"/>
        <w:rPr>
          <w:rFonts w:eastAsia="Times New Roman"/>
          <w:szCs w:val="24"/>
        </w:rPr>
      </w:pPr>
      <w:r>
        <w:rPr>
          <w:rFonts w:eastAsia="Times New Roman"/>
          <w:szCs w:val="24"/>
        </w:rPr>
        <w:lastRenderedPageBreak/>
        <w:t xml:space="preserve">Επομένως ας αφήσουμε το δικαστήριο να λειτουργήσει. </w:t>
      </w:r>
      <w:r>
        <w:rPr>
          <w:rFonts w:eastAsia="Times New Roman"/>
          <w:szCs w:val="24"/>
        </w:rPr>
        <w:t>Ο</w:t>
      </w:r>
      <w:r>
        <w:rPr>
          <w:rFonts w:eastAsia="Times New Roman"/>
          <w:szCs w:val="24"/>
        </w:rPr>
        <w:t>ποιαδήποτε παρέμβαση τώρα, ξέρετε, στις δεκαπέντε μέρες που θα πάρει μέχρι να έχουμε την τελική απόφαση του Σ</w:t>
      </w:r>
      <w:r>
        <w:rPr>
          <w:rFonts w:eastAsia="Times New Roman"/>
          <w:szCs w:val="24"/>
        </w:rPr>
        <w:t>.</w:t>
      </w:r>
      <w:r>
        <w:rPr>
          <w:rFonts w:eastAsia="Times New Roman"/>
          <w:szCs w:val="24"/>
        </w:rPr>
        <w:t>τ</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ως προς την ουσί</w:t>
      </w:r>
      <w:r>
        <w:rPr>
          <w:rFonts w:eastAsia="Times New Roman"/>
          <w:szCs w:val="24"/>
        </w:rPr>
        <w:t>α του ζητήματος δεν θα παράσχει καλές υπηρεσίες ως προς την ανάγκη του Δικαστηρίου του Σ</w:t>
      </w:r>
      <w:r>
        <w:rPr>
          <w:rFonts w:eastAsia="Times New Roman"/>
          <w:szCs w:val="24"/>
        </w:rPr>
        <w:t>.</w:t>
      </w:r>
      <w:r>
        <w:rPr>
          <w:rFonts w:eastAsia="Times New Roman"/>
          <w:szCs w:val="24"/>
        </w:rPr>
        <w:t>τ</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αυτού του κορυφαίου </w:t>
      </w:r>
      <w:r>
        <w:rPr>
          <w:rFonts w:eastAsia="Times New Roman"/>
          <w:szCs w:val="24"/>
        </w:rPr>
        <w:t>σ</w:t>
      </w:r>
      <w:r>
        <w:rPr>
          <w:rFonts w:eastAsia="Times New Roman"/>
          <w:szCs w:val="24"/>
        </w:rPr>
        <w:t xml:space="preserve">ώματος της </w:t>
      </w:r>
      <w:r>
        <w:rPr>
          <w:rFonts w:eastAsia="Times New Roman"/>
          <w:szCs w:val="24"/>
        </w:rPr>
        <w:t>δ</w:t>
      </w:r>
      <w:r>
        <w:rPr>
          <w:rFonts w:eastAsia="Times New Roman"/>
          <w:szCs w:val="24"/>
        </w:rPr>
        <w:t>ικαιοσύνης να λειτουργήσει και να παραγάγει αποτέλεσμα λειτουργικά ανεξάρτητο.</w:t>
      </w:r>
    </w:p>
    <w:p w14:paraId="56F24D7E" w14:textId="77777777" w:rsidR="00DA1B4D" w:rsidRDefault="004A2815">
      <w:pPr>
        <w:spacing w:after="0" w:line="600" w:lineRule="auto"/>
        <w:ind w:firstLine="720"/>
        <w:jc w:val="both"/>
        <w:rPr>
          <w:rFonts w:eastAsia="Times New Roman"/>
          <w:szCs w:val="24"/>
        </w:rPr>
      </w:pPr>
      <w:r>
        <w:rPr>
          <w:rFonts w:eastAsia="Times New Roman"/>
          <w:szCs w:val="24"/>
        </w:rPr>
        <w:t>Τώρα</w:t>
      </w:r>
      <w:r>
        <w:rPr>
          <w:rFonts w:eastAsia="Times New Roman"/>
          <w:szCs w:val="24"/>
        </w:rPr>
        <w:t xml:space="preserve"> δεν είναι μόνο αυτά τα ζητήματα με το κράτος δικαίου. </w:t>
      </w:r>
      <w:r>
        <w:rPr>
          <w:rFonts w:eastAsia="Times New Roman"/>
          <w:szCs w:val="24"/>
        </w:rPr>
        <w:t>Σ</w:t>
      </w:r>
      <w:r>
        <w:rPr>
          <w:rFonts w:eastAsia="Times New Roman"/>
          <w:szCs w:val="24"/>
        </w:rPr>
        <w:t>το κοινωνικό κράτος τώρα τελευταία για το οποίο</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υπάρχει τόσο πολύ ενδιαφέρον από πλευράς σας, κυρίες </w:t>
      </w:r>
      <w:r>
        <w:rPr>
          <w:rFonts w:eastAsia="Times New Roman"/>
          <w:szCs w:val="24"/>
        </w:rPr>
        <w:lastRenderedPageBreak/>
        <w:t xml:space="preserve">και κύριοι της Συμπολίτευσης, στη θεωρία τα πράγματα δεν είναι τόσο καλά. </w:t>
      </w:r>
      <w:r>
        <w:rPr>
          <w:rFonts w:eastAsia="Times New Roman"/>
          <w:szCs w:val="24"/>
        </w:rPr>
        <w:t>Ε</w:t>
      </w:r>
      <w:r>
        <w:rPr>
          <w:rFonts w:eastAsia="Times New Roman"/>
          <w:szCs w:val="24"/>
        </w:rPr>
        <w:t>κεί ισχυρίζομαι</w:t>
      </w:r>
      <w:r>
        <w:rPr>
          <w:rFonts w:eastAsia="Times New Roman"/>
          <w:szCs w:val="24"/>
        </w:rPr>
        <w:t xml:space="preserve"> ότι η κατάσταση παρουσιάζει στοιχεία κατάρρευσης. </w:t>
      </w:r>
    </w:p>
    <w:p w14:paraId="56F24D7F" w14:textId="77777777" w:rsidR="00DA1B4D" w:rsidRDefault="004A2815">
      <w:pPr>
        <w:spacing w:after="0" w:line="600" w:lineRule="auto"/>
        <w:ind w:firstLine="720"/>
        <w:jc w:val="both"/>
        <w:rPr>
          <w:rFonts w:eastAsia="Times New Roman"/>
          <w:szCs w:val="24"/>
        </w:rPr>
      </w:pPr>
      <w:r>
        <w:rPr>
          <w:rFonts w:eastAsia="Times New Roman"/>
          <w:szCs w:val="24"/>
        </w:rPr>
        <w:t>Μόλις τις τρεις τελευταίες ημέρες -δεν κάνω λόγο για πιο παλιά ειδησιογραφία- τι είχαμε; Είχαμε το θέμα με το ΕΚΑΒ και την αδυναμία του να αναπτύξει επιτυχώς ή επαρκώς, για να καλύψει τις βασικές ανάγκες,</w:t>
      </w:r>
      <w:r>
        <w:rPr>
          <w:rFonts w:eastAsia="Times New Roman"/>
          <w:szCs w:val="24"/>
        </w:rPr>
        <w:t xml:space="preserve"> τον στόλο από τα ασθενοφόρα, όταν υπάρχει ήδη σε εξέλιξη η διαγωνιστική διαδικασία</w:t>
      </w:r>
      <w:r>
        <w:rPr>
          <w:rFonts w:eastAsia="Times New Roman"/>
          <w:szCs w:val="24"/>
        </w:rPr>
        <w:t>,</w:t>
      </w:r>
      <w:r>
        <w:rPr>
          <w:rFonts w:eastAsia="Times New Roman"/>
          <w:szCs w:val="24"/>
        </w:rPr>
        <w:t xml:space="preserve"> που είχε, βέβαια, ξεκινήσει επί ημερών της επαράτου συγκυβέρνησης για την προμήθεια νέων ασθενοφόρων. </w:t>
      </w:r>
    </w:p>
    <w:p w14:paraId="56F24D80" w14:textId="77777777" w:rsidR="00DA1B4D" w:rsidRDefault="004A2815">
      <w:pPr>
        <w:spacing w:after="0" w:line="600" w:lineRule="auto"/>
        <w:ind w:firstLine="720"/>
        <w:jc w:val="both"/>
        <w:rPr>
          <w:rFonts w:eastAsia="Times New Roman"/>
          <w:szCs w:val="24"/>
        </w:rPr>
      </w:pPr>
      <w:r>
        <w:rPr>
          <w:rFonts w:eastAsia="Times New Roman"/>
          <w:szCs w:val="24"/>
        </w:rPr>
        <w:t>Έχουμε -αυτό θα ήθελα να το επιβεβαιώσω, αλλά νομίζω ότι ισχύει- είκ</w:t>
      </w:r>
      <w:r>
        <w:rPr>
          <w:rFonts w:eastAsia="Times New Roman"/>
          <w:szCs w:val="24"/>
        </w:rPr>
        <w:t xml:space="preserve">οσι εννέα, παρακαλώ, κρούσματα ηπατίτιδας Α </w:t>
      </w:r>
      <w:r>
        <w:rPr>
          <w:rFonts w:eastAsia="Times New Roman"/>
          <w:szCs w:val="24"/>
        </w:rPr>
        <w:lastRenderedPageBreak/>
        <w:t>στον καταυλισμό της Νέας Καβάλας, εκεί όπου φιλοξενούνται πρόσφυγες, μετανάστες,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από τον Αύγουστο και μετά. Αυτό το νούμερο αφορά σε καταυλισμό δύο χιλιάδων ατόμων. </w:t>
      </w:r>
    </w:p>
    <w:p w14:paraId="56F24D81"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Είχαμε κάνει λόγο, ήδη από τον χειμώνα, </w:t>
      </w:r>
      <w:r>
        <w:rPr>
          <w:rFonts w:eastAsia="Times New Roman" w:cs="Times New Roman"/>
          <w:szCs w:val="24"/>
        </w:rPr>
        <w:t xml:space="preserve">για υγειονομική βόμβα που κινδύνευε να εκραγεί, αλλά δεν έγιναν ή εν πάση </w:t>
      </w:r>
      <w:proofErr w:type="spellStart"/>
      <w:r>
        <w:rPr>
          <w:rFonts w:eastAsia="Times New Roman" w:cs="Times New Roman"/>
          <w:szCs w:val="24"/>
        </w:rPr>
        <w:t>περιπτώσει</w:t>
      </w:r>
      <w:proofErr w:type="spellEnd"/>
      <w:r>
        <w:rPr>
          <w:rFonts w:eastAsia="Times New Roman" w:cs="Times New Roman"/>
          <w:szCs w:val="24"/>
        </w:rPr>
        <w:t>,</w:t>
      </w:r>
      <w:r>
        <w:rPr>
          <w:rFonts w:eastAsia="Times New Roman" w:cs="Times New Roman"/>
          <w:szCs w:val="24"/>
        </w:rPr>
        <w:t xml:space="preserve"> σίγουρα από το αποτέλεσμα δεν πέτυχαν οι προβλεπόμενες ενέργειες υποχρεωτικού εμβολιασμού όλων των παιδιών. Είκοσι εννέα στους δύο χιλιάδες, εκεί που μέχρι τον Ιούνιο τα </w:t>
      </w:r>
      <w:r>
        <w:rPr>
          <w:rFonts w:eastAsia="Times New Roman" w:cs="Times New Roman"/>
          <w:szCs w:val="24"/>
        </w:rPr>
        <w:t xml:space="preserve">κρούσματα σε όλο τον πληθυσμό ήταν δεκατέσσερα. Αν αυτό δεν είναι επικίνδυνη έξαρση του φαινομένου, δεν ξέρω τι είναι. </w:t>
      </w:r>
    </w:p>
    <w:p w14:paraId="56F24D82"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Είχαμε τους εργαζόμενους στις κοινωνικές δομές της χώρας. Είναι απλήρωτοι και οι συμβάσεις τους λήγουν. Οι δομές είναι στον αέρα. Θυμίζω</w:t>
      </w:r>
      <w:r>
        <w:rPr>
          <w:rFonts w:eastAsia="Times New Roman" w:cs="Times New Roman"/>
          <w:szCs w:val="24"/>
        </w:rPr>
        <w:t xml:space="preserve"> ότι το δίκτυο για την αντιμετώπιση της φτώχειας</w:t>
      </w:r>
      <w:r>
        <w:rPr>
          <w:rFonts w:eastAsia="Times New Roman" w:cs="Times New Roman"/>
          <w:szCs w:val="24"/>
        </w:rPr>
        <w:t>,</w:t>
      </w:r>
      <w:r>
        <w:rPr>
          <w:rFonts w:eastAsia="Times New Roman" w:cs="Times New Roman"/>
          <w:szCs w:val="24"/>
        </w:rPr>
        <w:t xml:space="preserve"> είχε ξεκινήσει πάλι επί επαράτου συγκυβερνήσεως στο τέλος του 2012 και η αρμόδια Υπουργός, κ. Φωτίου, μας λέει αυτό που μας έλεγε από τον Μάρτιο του 2015, όταν πρωτοήρθαμε εδώ για να ψηφίσουμε το νομοσχέδιο</w:t>
      </w:r>
      <w:r>
        <w:rPr>
          <w:rFonts w:eastAsia="Times New Roman" w:cs="Times New Roman"/>
          <w:szCs w:val="24"/>
        </w:rPr>
        <w:t xml:space="preserve"> για την αντιμετώπιση της ανθρωπιστικής κρίσης, ότι δεν βρήκε τίποτα –λέει- στο ΕΣΠΑ. Αν αυτό το επιχείρημα έστεκε τον Μάρτιο του 2015, ξέρετε, δεν μπορεί να στέκει και τώρα μετά από ενάμιση χρόνο, ότι δεν βρήκε τίποτα και, άρα, το άφησε το πράγμα σχεδόν σ</w:t>
      </w:r>
      <w:r>
        <w:rPr>
          <w:rFonts w:eastAsia="Times New Roman" w:cs="Times New Roman"/>
          <w:szCs w:val="24"/>
        </w:rPr>
        <w:t xml:space="preserve">την τύχη του. </w:t>
      </w:r>
    </w:p>
    <w:p w14:paraId="56F24D83"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Λοιπόν θα κάνουμε και πρόταση. Ας προτείνει την </w:t>
      </w:r>
      <w:proofErr w:type="spellStart"/>
      <w:r>
        <w:rPr>
          <w:rFonts w:eastAsia="Times New Roman" w:cs="Times New Roman"/>
          <w:szCs w:val="24"/>
        </w:rPr>
        <w:t>αυτοοργάνωση</w:t>
      </w:r>
      <w:proofErr w:type="spellEnd"/>
      <w:r>
        <w:rPr>
          <w:rFonts w:eastAsia="Times New Roman" w:cs="Times New Roman"/>
          <w:szCs w:val="24"/>
        </w:rPr>
        <w:t xml:space="preserve"> των εργαζομένων στις δομές αυτές στη βάση της </w:t>
      </w:r>
      <w:r>
        <w:rPr>
          <w:rFonts w:eastAsia="Times New Roman" w:cs="Times New Roman"/>
          <w:szCs w:val="24"/>
        </w:rPr>
        <w:t>ΚΟΙΝΣΕΠ.</w:t>
      </w:r>
      <w:r>
        <w:rPr>
          <w:rFonts w:eastAsia="Times New Roman" w:cs="Times New Roman"/>
          <w:szCs w:val="24"/>
        </w:rPr>
        <w:t xml:space="preserve"> Μπορεί να το κάνει; Δύσκολα. </w:t>
      </w:r>
      <w:r>
        <w:rPr>
          <w:rFonts w:eastAsia="Times New Roman" w:cs="Times New Roman"/>
          <w:szCs w:val="24"/>
        </w:rPr>
        <w:t>Ξ</w:t>
      </w:r>
      <w:r>
        <w:rPr>
          <w:rFonts w:eastAsia="Times New Roman" w:cs="Times New Roman"/>
          <w:szCs w:val="24"/>
        </w:rPr>
        <w:t>έρετε γιατί είναι δύσκολο; Διότι τόσο καιρό και η κ. Φωτίου και αρκετοί εξ υμών εδώ μέσα υποδαυ</w:t>
      </w:r>
      <w:r>
        <w:rPr>
          <w:rFonts w:eastAsia="Times New Roman" w:cs="Times New Roman"/>
          <w:szCs w:val="24"/>
        </w:rPr>
        <w:t xml:space="preserve">λίζατε τους εργαζόμενους σε όλες αυτές τις δομές και στο «Βοήθεια στο σπίτι» και τους λέγατε ότι μόνη λύση γι’ </w:t>
      </w:r>
      <w:r>
        <w:rPr>
          <w:rFonts w:eastAsia="Times New Roman" w:cs="Times New Roman"/>
          <w:szCs w:val="24"/>
        </w:rPr>
        <w:t>αυτούς,</w:t>
      </w:r>
      <w:r>
        <w:rPr>
          <w:rFonts w:eastAsia="Times New Roman" w:cs="Times New Roman"/>
          <w:szCs w:val="24"/>
        </w:rPr>
        <w:t xml:space="preserve"> είναι να αντισταθούν στις προτάσεις για </w:t>
      </w:r>
      <w:proofErr w:type="spellStart"/>
      <w:r>
        <w:rPr>
          <w:rFonts w:eastAsia="Times New Roman" w:cs="Times New Roman"/>
          <w:szCs w:val="24"/>
        </w:rPr>
        <w:t>αυτοοργάνωση</w:t>
      </w:r>
      <w:proofErr w:type="spellEnd"/>
      <w:r>
        <w:rPr>
          <w:rFonts w:eastAsia="Times New Roman" w:cs="Times New Roman"/>
          <w:szCs w:val="24"/>
        </w:rPr>
        <w:t xml:space="preserve"> από την προηγούμενη κυβέρνηση και να επιδιώξουν πρόσβαση στο δημόσιο. Τώρα τους ζητά</w:t>
      </w:r>
      <w:r>
        <w:rPr>
          <w:rFonts w:eastAsia="Times New Roman" w:cs="Times New Roman"/>
          <w:szCs w:val="24"/>
        </w:rPr>
        <w:t>τε</w:t>
      </w:r>
      <w:r>
        <w:rPr>
          <w:rFonts w:eastAsia="Times New Roman" w:cs="Times New Roman"/>
          <w:szCs w:val="24"/>
        </w:rPr>
        <w:t>,</w:t>
      </w:r>
      <w:r>
        <w:rPr>
          <w:rFonts w:eastAsia="Times New Roman" w:cs="Times New Roman"/>
          <w:szCs w:val="24"/>
        </w:rPr>
        <w:t xml:space="preserve"> στη βάση αυτού του νομοσχεδίου να </w:t>
      </w:r>
      <w:proofErr w:type="spellStart"/>
      <w:r>
        <w:rPr>
          <w:rFonts w:eastAsia="Times New Roman" w:cs="Times New Roman"/>
          <w:szCs w:val="24"/>
        </w:rPr>
        <w:t>αυτοοργανωθούν</w:t>
      </w:r>
      <w:proofErr w:type="spellEnd"/>
      <w:r>
        <w:rPr>
          <w:rFonts w:eastAsia="Times New Roman" w:cs="Times New Roman"/>
          <w:szCs w:val="24"/>
        </w:rPr>
        <w:t>. Μπορείτε άραγε;</w:t>
      </w:r>
    </w:p>
    <w:p w14:paraId="56F24D84"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Ό,τι σπείρατε θερίζετε, κυρίες και κύριοι συνάδελφοι. Να δω τώρα πώς θα πάνε αυτές οι απόπειρες </w:t>
      </w:r>
      <w:proofErr w:type="spellStart"/>
      <w:r>
        <w:rPr>
          <w:rFonts w:eastAsia="Times New Roman" w:cs="Times New Roman"/>
          <w:szCs w:val="24"/>
        </w:rPr>
        <w:t>αυτοοργάνωσης</w:t>
      </w:r>
      <w:proofErr w:type="spellEnd"/>
      <w:r>
        <w:rPr>
          <w:rFonts w:eastAsia="Times New Roman" w:cs="Times New Roman"/>
          <w:szCs w:val="24"/>
        </w:rPr>
        <w:t xml:space="preserve">; </w:t>
      </w:r>
      <w:r>
        <w:rPr>
          <w:rFonts w:eastAsia="Times New Roman" w:cs="Times New Roman"/>
          <w:szCs w:val="24"/>
        </w:rPr>
        <w:lastRenderedPageBreak/>
        <w:t>Διότι αυτού του είδους οι δραστηριότητες είναι ακριβώς αυτές στις οποίες στ</w:t>
      </w:r>
      <w:r>
        <w:rPr>
          <w:rFonts w:eastAsia="Times New Roman" w:cs="Times New Roman"/>
          <w:szCs w:val="24"/>
        </w:rPr>
        <w:t xml:space="preserve">οχεύει αυτό το νομοσχέδιο για την οργάνωση σε δομές κοινωνικής οικονομίας. </w:t>
      </w:r>
    </w:p>
    <w:p w14:paraId="56F24D85"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Έχουμε μετά την απαράδεκτη</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και προκλητική δήλωση του Προέδρου του ΟΑΕΕ, οποίος δήλωσε: «Αυτοί που δεν μπορούν να πληρώσουν εισφορές να πάνε στη Βουλγαρία». Αυτό μάλιστ</w:t>
      </w:r>
      <w:r>
        <w:rPr>
          <w:rFonts w:eastAsia="Times New Roman" w:cs="Times New Roman"/>
          <w:szCs w:val="24"/>
        </w:rPr>
        <w:t xml:space="preserve">α το είπε στη </w:t>
      </w:r>
      <w:r>
        <w:rPr>
          <w:rFonts w:eastAsia="Times New Roman" w:cs="Times New Roman"/>
          <w:szCs w:val="24"/>
        </w:rPr>
        <w:t>β</w:t>
      </w:r>
      <w:r>
        <w:rPr>
          <w:rFonts w:eastAsia="Times New Roman" w:cs="Times New Roman"/>
          <w:szCs w:val="24"/>
        </w:rPr>
        <w:t xml:space="preserve">όρεια Ελλάδα. Θα έπρεπε να ξέρει ότι στη </w:t>
      </w:r>
      <w:r>
        <w:rPr>
          <w:rFonts w:eastAsia="Times New Roman" w:cs="Times New Roman"/>
          <w:szCs w:val="24"/>
        </w:rPr>
        <w:t>β</w:t>
      </w:r>
      <w:r>
        <w:rPr>
          <w:rFonts w:eastAsia="Times New Roman" w:cs="Times New Roman"/>
          <w:szCs w:val="24"/>
        </w:rPr>
        <w:t xml:space="preserve">όρεια Ελλάδα ήδη έχουν πάει πάρα πολλοί ελεύθεροι επαγγελματίες και επιχειρηματίες και μεταφέρει έδρα στη Βουλγαρία, όχι για να πλουτίσουν ή να </w:t>
      </w:r>
      <w:proofErr w:type="spellStart"/>
      <w:r>
        <w:rPr>
          <w:rFonts w:eastAsia="Times New Roman" w:cs="Times New Roman"/>
          <w:szCs w:val="24"/>
        </w:rPr>
        <w:t>κερδοφορήσουν</w:t>
      </w:r>
      <w:proofErr w:type="spellEnd"/>
      <w:r>
        <w:rPr>
          <w:rFonts w:eastAsia="Times New Roman" w:cs="Times New Roman"/>
          <w:szCs w:val="24"/>
        </w:rPr>
        <w:t xml:space="preserve"> ανεξέλεγκτα, αλλά για να επιβιώσουν και ν</w:t>
      </w:r>
      <w:r>
        <w:rPr>
          <w:rFonts w:eastAsia="Times New Roman" w:cs="Times New Roman"/>
          <w:szCs w:val="24"/>
        </w:rPr>
        <w:t xml:space="preserve">α κρατήσουν τις επιχειρήσεις τους. </w:t>
      </w:r>
    </w:p>
    <w:p w14:paraId="56F24D86"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Βέβαια πριν από μια εβδομάδα στην </w:t>
      </w:r>
      <w:r>
        <w:rPr>
          <w:rFonts w:eastAsia="Times New Roman" w:cs="Times New Roman"/>
          <w:szCs w:val="24"/>
        </w:rPr>
        <w:t>ε</w:t>
      </w:r>
      <w:r>
        <w:rPr>
          <w:rFonts w:eastAsia="Times New Roman" w:cs="Times New Roman"/>
          <w:szCs w:val="24"/>
        </w:rPr>
        <w:t>πιτροπή παρακολούθησης του ασφαλιστικού συστήματος δεν ήταν τόσο λαλίστατος όσο ήταν προχθές απέναντι στον κόσμο. Την ώρα που ένας στους δύο ελεύθερο</w:t>
      </w:r>
      <w:r>
        <w:rPr>
          <w:rFonts w:eastAsia="Times New Roman" w:cs="Times New Roman"/>
          <w:szCs w:val="24"/>
        </w:rPr>
        <w:t>υς</w:t>
      </w:r>
      <w:r>
        <w:rPr>
          <w:rFonts w:eastAsia="Times New Roman" w:cs="Times New Roman"/>
          <w:szCs w:val="24"/>
        </w:rPr>
        <w:t xml:space="preserve"> επαγγελματίες δεν μπορ</w:t>
      </w:r>
      <w:r>
        <w:rPr>
          <w:rFonts w:eastAsia="Times New Roman" w:cs="Times New Roman"/>
          <w:szCs w:val="24"/>
        </w:rPr>
        <w:t>εί</w:t>
      </w:r>
      <w:r>
        <w:rPr>
          <w:rFonts w:eastAsia="Times New Roman" w:cs="Times New Roman"/>
          <w:szCs w:val="24"/>
        </w:rPr>
        <w:t xml:space="preserve"> να πληρώσ</w:t>
      </w:r>
      <w:r>
        <w:rPr>
          <w:rFonts w:eastAsia="Times New Roman" w:cs="Times New Roman"/>
          <w:szCs w:val="24"/>
        </w:rPr>
        <w:t>ει</w:t>
      </w:r>
      <w:r>
        <w:rPr>
          <w:rFonts w:eastAsia="Times New Roman" w:cs="Times New Roman"/>
          <w:szCs w:val="24"/>
        </w:rPr>
        <w:t xml:space="preserve"> τις τρέχουσες εισφορές, πριν ενεργοποιηθούν οι αυξημένες ως ποσοστό επί του εισοδήματος εισφορές του νόμου </w:t>
      </w:r>
      <w:proofErr w:type="spellStart"/>
      <w:r>
        <w:rPr>
          <w:rFonts w:eastAsia="Times New Roman" w:cs="Times New Roman"/>
          <w:szCs w:val="24"/>
        </w:rPr>
        <w:t>Κατρούγκαλο</w:t>
      </w:r>
      <w:r>
        <w:rPr>
          <w:rFonts w:eastAsia="Times New Roman" w:cs="Times New Roman"/>
          <w:szCs w:val="24"/>
        </w:rPr>
        <w:t>υ</w:t>
      </w:r>
      <w:proofErr w:type="spellEnd"/>
      <w:r>
        <w:rPr>
          <w:rFonts w:eastAsia="Times New Roman" w:cs="Times New Roman"/>
          <w:szCs w:val="24"/>
        </w:rPr>
        <w:t>, 27%, κάτι που θα καταστήσει απαγορευτική την αύξηση επιχειρηματικής δραστηριότητας στην Ελλάδα, εκτός αν ο ελεύθερος επαγγ</w:t>
      </w:r>
      <w:r>
        <w:rPr>
          <w:rFonts w:eastAsia="Times New Roman" w:cs="Times New Roman"/>
          <w:szCs w:val="24"/>
        </w:rPr>
        <w:t xml:space="preserve">ελματίας αποκρύπτει κέρδος ή αποκρύπτει τζίρο ή πάει, όπως προτρέπει ο κύριος Διοικητής του ΟΑΕΕ, στην Βουλγαρία! Εμείς τον προτρέπουμε να παραιτηθεί και θα επανέλθουμε σ’ αυτό το σημείο. Δεν μπορεί δημόσιος </w:t>
      </w:r>
      <w:r>
        <w:rPr>
          <w:rFonts w:eastAsia="Times New Roman" w:cs="Times New Roman"/>
          <w:szCs w:val="24"/>
        </w:rPr>
        <w:lastRenderedPageBreak/>
        <w:t>παράγοντας, ιδίως στο ασφαλιστικό σύστημα</w:t>
      </w:r>
      <w:r>
        <w:rPr>
          <w:rFonts w:eastAsia="Times New Roman" w:cs="Times New Roman"/>
          <w:szCs w:val="24"/>
        </w:rPr>
        <w:t>,</w:t>
      </w:r>
      <w:r>
        <w:rPr>
          <w:rFonts w:eastAsia="Times New Roman" w:cs="Times New Roman"/>
          <w:szCs w:val="24"/>
        </w:rPr>
        <w:t xml:space="preserve"> να κά</w:t>
      </w:r>
      <w:r>
        <w:rPr>
          <w:rFonts w:eastAsia="Times New Roman" w:cs="Times New Roman"/>
          <w:szCs w:val="24"/>
        </w:rPr>
        <w:t xml:space="preserve">νει αυτού του είδους τις δηλώσεις. </w:t>
      </w:r>
    </w:p>
    <w:p w14:paraId="56F24D87"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Η κατάρρευση του ασφαλιστικού συστήματος, όμως, επιδεινώνει τα νούμερα της φτώχειας, κυρίες και κύριοι. Μάθαμε πρόσφατα ότι ένας στους δύο περίπου</w:t>
      </w:r>
      <w:r>
        <w:rPr>
          <w:rFonts w:eastAsia="Times New Roman" w:cs="Times New Roman"/>
          <w:szCs w:val="24"/>
        </w:rPr>
        <w:t>,</w:t>
      </w:r>
      <w:r>
        <w:rPr>
          <w:rFonts w:eastAsia="Times New Roman" w:cs="Times New Roman"/>
          <w:szCs w:val="24"/>
        </w:rPr>
        <w:t xml:space="preserve"> βρίσκεται αν όχι κάτω από το όριο, σε κίνδυνο φτώχειας. Αυτό το νούμερο </w:t>
      </w:r>
      <w:r>
        <w:rPr>
          <w:rFonts w:eastAsia="Times New Roman" w:cs="Times New Roman"/>
          <w:szCs w:val="24"/>
        </w:rPr>
        <w:t xml:space="preserve">είναι κρίσιμο. Δεν ξέρω, κυρίες και κύριοι της Κυβέρνησης, αν στο τέλος της θητείας σας όποτε προκύψει αυτό, θα έχετε κάνει αρκετά, για να αντιμετωπίσετε τη φτώχεια. Ξέρω, όμως, ότι στο μεταξύ θα έχετε παραγάγει περισσότερη φτώχεια. </w:t>
      </w:r>
      <w:r>
        <w:rPr>
          <w:rFonts w:eastAsia="Times New Roman" w:cs="Times New Roman"/>
          <w:szCs w:val="24"/>
        </w:rPr>
        <w:t>Α</w:t>
      </w:r>
      <w:r>
        <w:rPr>
          <w:rFonts w:eastAsia="Times New Roman" w:cs="Times New Roman"/>
          <w:szCs w:val="24"/>
        </w:rPr>
        <w:t xml:space="preserve">υτό, νομίζω, είναι το </w:t>
      </w:r>
      <w:r>
        <w:rPr>
          <w:rFonts w:eastAsia="Times New Roman" w:cs="Times New Roman"/>
          <w:szCs w:val="24"/>
        </w:rPr>
        <w:t xml:space="preserve">κρίσιμο ζήτημα. </w:t>
      </w:r>
    </w:p>
    <w:p w14:paraId="56F24D88"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Τέλος, το ζήτημα της παραίτησης της Γενικής Γραμματέως του Υπουργείου Εργασίας το αντιπαρέρχομαι. Θεωρώ ότι είναι μεν ένα ζήτημα εσωτερικής λειτουργίας της Κυβέρνησης, δεν θεωρώ όμως ότι είναι το μείζον. Έχω να πω</w:t>
      </w:r>
      <w:r>
        <w:rPr>
          <w:rFonts w:eastAsia="Times New Roman" w:cs="Times New Roman"/>
          <w:szCs w:val="24"/>
        </w:rPr>
        <w:t>,</w:t>
      </w:r>
      <w:r>
        <w:rPr>
          <w:rFonts w:eastAsia="Times New Roman" w:cs="Times New Roman"/>
          <w:szCs w:val="24"/>
        </w:rPr>
        <w:t xml:space="preserve"> ότι αν η αφορμή γι’ αυτή</w:t>
      </w:r>
      <w:r>
        <w:rPr>
          <w:rFonts w:eastAsia="Times New Roman" w:cs="Times New Roman"/>
          <w:szCs w:val="24"/>
        </w:rPr>
        <w:t xml:space="preserve"> την παραίτηση ήταν μια διάσταση απόψεων σχετικά με τη λειτουργία των ΚΕΚ, ίσως πλέον έχει έρθει η ώρα</w:t>
      </w:r>
      <w:r>
        <w:rPr>
          <w:rFonts w:eastAsia="Times New Roman" w:cs="Times New Roman"/>
          <w:szCs w:val="24"/>
        </w:rPr>
        <w:t>,</w:t>
      </w:r>
      <w:r>
        <w:rPr>
          <w:rFonts w:eastAsia="Times New Roman" w:cs="Times New Roman"/>
          <w:szCs w:val="24"/>
        </w:rPr>
        <w:t xml:space="preserve"> να κάνουμε με όρους συνεννόησης διακομματικής μια μεγάλη συζήτηση για τη λειτουργία των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ε</w:t>
      </w:r>
      <w:r>
        <w:rPr>
          <w:rFonts w:eastAsia="Times New Roman" w:cs="Times New Roman"/>
          <w:szCs w:val="24"/>
        </w:rPr>
        <w:t xml:space="preserve">παγγελματικής </w:t>
      </w:r>
      <w:r>
        <w:rPr>
          <w:rFonts w:eastAsia="Times New Roman" w:cs="Times New Roman"/>
          <w:szCs w:val="24"/>
        </w:rPr>
        <w:t>ε</w:t>
      </w:r>
      <w:r>
        <w:rPr>
          <w:rFonts w:eastAsia="Times New Roman" w:cs="Times New Roman"/>
          <w:szCs w:val="24"/>
        </w:rPr>
        <w:t xml:space="preserve">κπαίδευσης και </w:t>
      </w:r>
      <w:r>
        <w:rPr>
          <w:rFonts w:eastAsia="Times New Roman" w:cs="Times New Roman"/>
          <w:szCs w:val="24"/>
        </w:rPr>
        <w:t>κ</w:t>
      </w:r>
      <w:r>
        <w:rPr>
          <w:rFonts w:eastAsia="Times New Roman" w:cs="Times New Roman"/>
          <w:szCs w:val="24"/>
        </w:rPr>
        <w:t>ατάρτισης. Νομίζω ότι εί</w:t>
      </w:r>
      <w:r>
        <w:rPr>
          <w:rFonts w:eastAsia="Times New Roman" w:cs="Times New Roman"/>
          <w:szCs w:val="24"/>
        </w:rPr>
        <w:t xml:space="preserve">ναι η ώρα να θέσουμε ορθολογικούς κανόνες λειτουργίας όλων αυτών, κύριε Υπουργέ. </w:t>
      </w:r>
    </w:p>
    <w:p w14:paraId="56F24D89"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Τέλος για την κοινωνική οικονομία δεν έχω πάρα πολύ καιρό, αλλά θα μπορέσω να πω και μερικά πράγματα στην αυριανή συζήτηση επί των άρθρων. Ακούστηκαν πολλά. Δεν έχουν ξεκινήσ</w:t>
      </w:r>
      <w:r>
        <w:rPr>
          <w:rFonts w:eastAsia="Times New Roman" w:cs="Times New Roman"/>
          <w:szCs w:val="24"/>
        </w:rPr>
        <w:t>ει όλα από το μηδέν. Άλλωστε το παραδέχθηκε προς τιμήν της και η Υπουργός</w:t>
      </w:r>
      <w:r>
        <w:rPr>
          <w:rFonts w:eastAsia="Times New Roman" w:cs="Times New Roman"/>
          <w:szCs w:val="24"/>
        </w:rPr>
        <w:t>,</w:t>
      </w:r>
      <w:r>
        <w:rPr>
          <w:rFonts w:eastAsia="Times New Roman" w:cs="Times New Roman"/>
          <w:szCs w:val="24"/>
        </w:rPr>
        <w:t xml:space="preserve"> σε μια εποικοδομητική συζήτηση που έγινε στις επιτροπές. Υπάρχει ο προηγούμενος ν.4019/2011. Υπάρχει εθνική στρατηγική για την κοινωνική ένταξη και υπάρχει και η εθνική στρατηγική γ</w:t>
      </w:r>
      <w:r>
        <w:rPr>
          <w:rFonts w:eastAsia="Times New Roman" w:cs="Times New Roman"/>
          <w:szCs w:val="24"/>
        </w:rPr>
        <w:t xml:space="preserve">ια την κοινωνική οικονομία, με διαβούλευση που είναι σε εξέλιξη με την Ευρωπαϊκή Επιτροπή. Η διάχυτη αισιοδοξία ότι η ανάπτυξη του τρίτου πυλώνα θα οδηγήσει λίγο-πολύ στην απόλυτη παραγωγική </w:t>
      </w:r>
      <w:r>
        <w:rPr>
          <w:rFonts w:eastAsia="Times New Roman" w:cs="Times New Roman"/>
          <w:szCs w:val="24"/>
        </w:rPr>
        <w:lastRenderedPageBreak/>
        <w:t xml:space="preserve">ανασυγκρότηση της χώρας, δεν με βρίσκει και απολύτως σύμφωνο. </w:t>
      </w:r>
    </w:p>
    <w:p w14:paraId="56F24D8A" w14:textId="77777777" w:rsidR="00DA1B4D" w:rsidRDefault="004A2815">
      <w:pPr>
        <w:spacing w:after="0" w:line="600" w:lineRule="auto"/>
        <w:ind w:firstLine="720"/>
        <w:jc w:val="both"/>
        <w:rPr>
          <w:rFonts w:eastAsia="Times New Roman"/>
          <w:szCs w:val="24"/>
        </w:rPr>
      </w:pPr>
      <w:r>
        <w:rPr>
          <w:rFonts w:eastAsia="Times New Roman"/>
          <w:szCs w:val="24"/>
        </w:rPr>
        <w:t>Εί</w:t>
      </w:r>
      <w:r>
        <w:rPr>
          <w:rFonts w:eastAsia="Times New Roman"/>
          <w:szCs w:val="24"/>
        </w:rPr>
        <w:t>ναι χρήσιμος ο τρίτος πυλώνας, αλλά δεν φτάνει αυτός για να οδηγήσει στην παραγωγική ανασυγκρότηση της χώρας, δίπλα στον πρώτο</w:t>
      </w:r>
      <w:r>
        <w:rPr>
          <w:rFonts w:eastAsia="Times New Roman"/>
          <w:szCs w:val="24"/>
        </w:rPr>
        <w:t>,</w:t>
      </w:r>
      <w:r>
        <w:rPr>
          <w:rFonts w:eastAsia="Times New Roman"/>
          <w:szCs w:val="24"/>
        </w:rPr>
        <w:t xml:space="preserve"> που είναι η κρατικά ελεγχόμενη οικονομία και στον δεύτερο</w:t>
      </w:r>
      <w:r>
        <w:rPr>
          <w:rFonts w:eastAsia="Times New Roman"/>
          <w:szCs w:val="24"/>
        </w:rPr>
        <w:t>,</w:t>
      </w:r>
      <w:r>
        <w:rPr>
          <w:rFonts w:eastAsia="Times New Roman"/>
          <w:szCs w:val="24"/>
        </w:rPr>
        <w:t xml:space="preserve"> που είναι η ιδιωτική οικονομία. </w:t>
      </w:r>
    </w:p>
    <w:p w14:paraId="56F24D8B" w14:textId="77777777" w:rsidR="00DA1B4D" w:rsidRDefault="004A2815">
      <w:pPr>
        <w:spacing w:after="0" w:line="600" w:lineRule="auto"/>
        <w:ind w:firstLine="720"/>
        <w:jc w:val="both"/>
        <w:rPr>
          <w:rFonts w:eastAsia="Times New Roman"/>
          <w:szCs w:val="24"/>
        </w:rPr>
      </w:pPr>
      <w:r>
        <w:rPr>
          <w:rFonts w:eastAsia="Times New Roman"/>
          <w:szCs w:val="24"/>
        </w:rPr>
        <w:t>Στις χώρες, βλέπετε, που ανθούν οι κ</w:t>
      </w:r>
      <w:r>
        <w:rPr>
          <w:rFonts w:eastAsia="Times New Roman"/>
          <w:szCs w:val="24"/>
        </w:rPr>
        <w:t>οινωνικές επιχειρήσεις</w:t>
      </w:r>
      <w:r>
        <w:rPr>
          <w:rFonts w:eastAsia="Times New Roman"/>
          <w:szCs w:val="24"/>
        </w:rPr>
        <w:t>,</w:t>
      </w:r>
      <w:r>
        <w:rPr>
          <w:rFonts w:eastAsia="Times New Roman"/>
          <w:szCs w:val="24"/>
        </w:rPr>
        <w:t xml:space="preserve"> μετά βίας το παραγωγικό αποτέλεσμα του τρίτου πυλώνα ανέρχεται στο 10% του ΑΕΠ. Στην Ελλάδα είναι πολύ πιο χαμηλό</w:t>
      </w:r>
      <w:r>
        <w:rPr>
          <w:rFonts w:eastAsia="Times New Roman"/>
          <w:szCs w:val="24"/>
        </w:rPr>
        <w:t>.</w:t>
      </w:r>
      <w:r>
        <w:rPr>
          <w:rFonts w:eastAsia="Times New Roman"/>
          <w:szCs w:val="24"/>
        </w:rPr>
        <w:t xml:space="preserve"> 1% του ΑΕΠ περίπου. Άρα το συμπέρασμα είναι ότι υπάρχει μεγάλο περιθώριο βελτίωσης, αρκεί να υπάρξει σχέδιο </w:t>
      </w:r>
      <w:r>
        <w:rPr>
          <w:rFonts w:eastAsia="Times New Roman"/>
          <w:szCs w:val="24"/>
        </w:rPr>
        <w:lastRenderedPageBreak/>
        <w:t>και ενημέ</w:t>
      </w:r>
      <w:r>
        <w:rPr>
          <w:rFonts w:eastAsia="Times New Roman"/>
          <w:szCs w:val="24"/>
        </w:rPr>
        <w:t xml:space="preserve">ρωση και ενθάρρυνση αυτών που ενδιαφέρονται για να συμμετάσχουν. </w:t>
      </w:r>
    </w:p>
    <w:p w14:paraId="56F24D8C" w14:textId="77777777" w:rsidR="00DA1B4D" w:rsidRDefault="004A2815">
      <w:pPr>
        <w:spacing w:after="0" w:line="600" w:lineRule="auto"/>
        <w:ind w:firstLine="720"/>
        <w:jc w:val="both"/>
        <w:rPr>
          <w:rFonts w:eastAsia="Times New Roman"/>
          <w:szCs w:val="24"/>
        </w:rPr>
      </w:pPr>
      <w:r>
        <w:rPr>
          <w:rFonts w:eastAsia="Times New Roman"/>
          <w:szCs w:val="24"/>
        </w:rPr>
        <w:t>Ακούστε αυτό το στοιχείο</w:t>
      </w:r>
      <w:r>
        <w:rPr>
          <w:rFonts w:eastAsia="Times New Roman"/>
          <w:szCs w:val="24"/>
        </w:rPr>
        <w:t>,</w:t>
      </w:r>
      <w:r>
        <w:rPr>
          <w:rFonts w:eastAsia="Times New Roman"/>
          <w:szCs w:val="24"/>
        </w:rPr>
        <w:t xml:space="preserve"> νομίζω ότι είναι εξαιρετικά σημαντικό για τη συζήτησή μας. Υπάρχουν, ως γνωστόν, τρεις κατηγορίες κοινωνικής συνεταιριστικής επιχείρησης, κατά τον ν.4019/2011, που </w:t>
      </w:r>
      <w:r>
        <w:rPr>
          <w:rFonts w:eastAsia="Times New Roman"/>
          <w:szCs w:val="24"/>
        </w:rPr>
        <w:t xml:space="preserve">ήταν η βασική δομή της κοινωνικής οικονομίας με το προηγούμενο νομοθετικό καθεστώς. </w:t>
      </w:r>
    </w:p>
    <w:p w14:paraId="56F24D8D" w14:textId="77777777" w:rsidR="00DA1B4D" w:rsidRDefault="004A2815">
      <w:pPr>
        <w:spacing w:after="0" w:line="600" w:lineRule="auto"/>
        <w:ind w:firstLine="720"/>
        <w:jc w:val="both"/>
        <w:rPr>
          <w:rFonts w:eastAsia="Times New Roman"/>
          <w:szCs w:val="24"/>
        </w:rPr>
      </w:pPr>
      <w:r>
        <w:rPr>
          <w:rFonts w:eastAsia="Times New Roman"/>
          <w:szCs w:val="24"/>
        </w:rPr>
        <w:t xml:space="preserve">Η πρώτη είναι οι </w:t>
      </w:r>
      <w:r>
        <w:rPr>
          <w:rFonts w:eastAsia="Times New Roman"/>
          <w:szCs w:val="24"/>
        </w:rPr>
        <w:t>ΚΟΙΝΣΕΠ</w:t>
      </w:r>
      <w:r>
        <w:rPr>
          <w:rFonts w:eastAsia="Times New Roman"/>
          <w:szCs w:val="24"/>
        </w:rPr>
        <w:t xml:space="preserve"> ένταξης, όπου σκοπός είναι η ένταξη στην οικονομική και κοινωνική ζωή ατόμων, μελών ευάλωτων ομάδων του πληθυσμού, για παράδειγμα άτομα με σωματικ</w:t>
      </w:r>
      <w:r>
        <w:rPr>
          <w:rFonts w:eastAsia="Times New Roman"/>
          <w:szCs w:val="24"/>
        </w:rPr>
        <w:t>ή ή νοητική αναπηρία, άτομα εξαρτημένα από ουσίες ή φυλακισμένοι.</w:t>
      </w:r>
    </w:p>
    <w:p w14:paraId="56F24D8E" w14:textId="77777777" w:rsidR="00DA1B4D" w:rsidRDefault="004A2815">
      <w:pPr>
        <w:spacing w:after="0" w:line="600" w:lineRule="auto"/>
        <w:ind w:firstLine="720"/>
        <w:jc w:val="both"/>
        <w:rPr>
          <w:rFonts w:eastAsia="Times New Roman"/>
          <w:szCs w:val="24"/>
        </w:rPr>
      </w:pPr>
      <w:r>
        <w:rPr>
          <w:rFonts w:eastAsia="Times New Roman"/>
          <w:szCs w:val="24"/>
        </w:rPr>
        <w:lastRenderedPageBreak/>
        <w:t xml:space="preserve">Η δεύτερη κατηγορία είναι </w:t>
      </w:r>
      <w:r>
        <w:rPr>
          <w:rFonts w:eastAsia="Times New Roman"/>
          <w:szCs w:val="24"/>
        </w:rPr>
        <w:t>οι ΚΟΙΝΣΕΠ</w:t>
      </w:r>
      <w:r>
        <w:rPr>
          <w:rFonts w:eastAsia="Times New Roman"/>
          <w:szCs w:val="24"/>
        </w:rPr>
        <w:t xml:space="preserve"> κοινωνικής φροντίδας, όπου σκοπός ήταν η παραγωγή και παροχή αγαθών και υπηρεσιών υγείας σε συγκεκριμένες ομάδες του πληθυσμού, κυρίως σε ηλικιωμένους, β</w:t>
      </w:r>
      <w:r>
        <w:rPr>
          <w:rFonts w:eastAsia="Times New Roman"/>
          <w:szCs w:val="24"/>
        </w:rPr>
        <w:t xml:space="preserve">ρέφη ή άτομα με αναπηρία.  </w:t>
      </w:r>
    </w:p>
    <w:p w14:paraId="56F24D8F" w14:textId="77777777" w:rsidR="00DA1B4D" w:rsidRDefault="004A2815">
      <w:pPr>
        <w:spacing w:after="0" w:line="600" w:lineRule="auto"/>
        <w:ind w:firstLine="720"/>
        <w:jc w:val="both"/>
        <w:rPr>
          <w:rFonts w:eastAsia="Times New Roman"/>
          <w:szCs w:val="24"/>
        </w:rPr>
      </w:pPr>
      <w:r>
        <w:rPr>
          <w:rFonts w:eastAsia="Times New Roman"/>
          <w:szCs w:val="24"/>
        </w:rPr>
        <w:t>Η</w:t>
      </w:r>
      <w:r>
        <w:rPr>
          <w:rFonts w:eastAsia="Times New Roman"/>
          <w:szCs w:val="24"/>
        </w:rPr>
        <w:t xml:space="preserve"> τρίτη κατηγορία είναι οι </w:t>
      </w:r>
      <w:r>
        <w:rPr>
          <w:rFonts w:eastAsia="Times New Roman"/>
          <w:szCs w:val="24"/>
        </w:rPr>
        <w:t>ΚΟΙΝΣΕΠ</w:t>
      </w:r>
      <w:r>
        <w:rPr>
          <w:rFonts w:eastAsia="Times New Roman"/>
          <w:szCs w:val="24"/>
        </w:rPr>
        <w:t xml:space="preserve"> συλλογικού και παραγωγικού σκοπού, όπου σκοπός ήταν η παραγωγή προϊόντων ή η παροχή των υπηρεσιών με κοινωνικό αποτύπωμα. </w:t>
      </w:r>
    </w:p>
    <w:p w14:paraId="56F24D90" w14:textId="77777777" w:rsidR="00DA1B4D" w:rsidRDefault="004A2815">
      <w:pPr>
        <w:spacing w:after="0" w:line="600" w:lineRule="auto"/>
        <w:ind w:firstLine="720"/>
        <w:jc w:val="both"/>
        <w:rPr>
          <w:rFonts w:eastAsia="Times New Roman"/>
          <w:szCs w:val="24"/>
        </w:rPr>
      </w:pPr>
      <w:r>
        <w:rPr>
          <w:rFonts w:eastAsia="Times New Roman"/>
          <w:szCs w:val="24"/>
        </w:rPr>
        <w:t>Ακούστε εδώ. Μετά από κάποια έρευνα</w:t>
      </w:r>
      <w:r>
        <w:rPr>
          <w:rFonts w:eastAsia="Times New Roman"/>
          <w:szCs w:val="24"/>
        </w:rPr>
        <w:t xml:space="preserve"> τα αποτελέσματα της οποίας δημοσιεύθηκαν τον Απρίλιο του 2015 από το Εθνικό Κέντρο Κοινωνικής Έρευνας, το ΕΚΚΕ, προέκυψε το εξής: Τότε υπήρχαν συνολικά εξακόσιες ογδόντα εννέα </w:t>
      </w:r>
      <w:r>
        <w:rPr>
          <w:rFonts w:eastAsia="Times New Roman"/>
          <w:szCs w:val="24"/>
        </w:rPr>
        <w:t>ΚΟΙΝΣΕΠ</w:t>
      </w:r>
      <w:r>
        <w:rPr>
          <w:rFonts w:eastAsia="Times New Roman"/>
          <w:szCs w:val="24"/>
        </w:rPr>
        <w:t xml:space="preserve"> εγγεγραμμένες στο σχετικό μητρώο του Υπουργείου. </w:t>
      </w:r>
    </w:p>
    <w:p w14:paraId="56F24D91" w14:textId="77777777" w:rsidR="00DA1B4D" w:rsidRDefault="004A2815">
      <w:pPr>
        <w:spacing w:after="0" w:line="600" w:lineRule="auto"/>
        <w:ind w:firstLine="720"/>
        <w:jc w:val="both"/>
        <w:rPr>
          <w:rFonts w:eastAsia="Times New Roman"/>
          <w:szCs w:val="24"/>
        </w:rPr>
      </w:pPr>
      <w:r>
        <w:rPr>
          <w:rFonts w:eastAsia="Times New Roman"/>
          <w:szCs w:val="24"/>
        </w:rPr>
        <w:lastRenderedPageBreak/>
        <w:t xml:space="preserve">Από αυτές οι </w:t>
      </w:r>
      <w:proofErr w:type="spellStart"/>
      <w:r>
        <w:rPr>
          <w:rFonts w:eastAsia="Times New Roman"/>
          <w:szCs w:val="24"/>
        </w:rPr>
        <w:t>εκατόν</w:t>
      </w:r>
      <w:proofErr w:type="spellEnd"/>
      <w:r>
        <w:rPr>
          <w:rFonts w:eastAsia="Times New Roman"/>
          <w:szCs w:val="24"/>
        </w:rPr>
        <w:t xml:space="preserve"> </w:t>
      </w:r>
      <w:r>
        <w:rPr>
          <w:rFonts w:eastAsia="Times New Roman"/>
          <w:szCs w:val="24"/>
        </w:rPr>
        <w:t xml:space="preserve">τριάντα μία έχουν διαγραφεί από το μητρώο, δεν υφίστανται. Από αυτές που έχουν διαγραφεί, δυστυχώς το 27,4%, πάνω από το </w:t>
      </w:r>
      <w:r>
        <w:rPr>
          <w:rFonts w:eastAsia="Times New Roman"/>
          <w:szCs w:val="24"/>
        </w:rPr>
        <w:t>1/4</w:t>
      </w:r>
      <w:r>
        <w:rPr>
          <w:rFonts w:eastAsia="Times New Roman"/>
          <w:szCs w:val="24"/>
        </w:rPr>
        <w:t xml:space="preserve"> αφορούσε σε </w:t>
      </w:r>
      <w:r>
        <w:rPr>
          <w:rFonts w:eastAsia="Times New Roman"/>
          <w:szCs w:val="24"/>
        </w:rPr>
        <w:t>ΚΟΙΝΣΕΠ</w:t>
      </w:r>
      <w:r>
        <w:rPr>
          <w:rFonts w:eastAsia="Times New Roman"/>
          <w:szCs w:val="24"/>
        </w:rPr>
        <w:t xml:space="preserve"> κοινωνικής φροντίδας, -προσέξτε- στο κατ</w:t>
      </w:r>
      <w:r>
        <w:rPr>
          <w:rFonts w:eastAsia="Times New Roman"/>
          <w:szCs w:val="24"/>
        </w:rPr>
        <w:t xml:space="preserve">’ </w:t>
      </w:r>
      <w:r>
        <w:rPr>
          <w:rFonts w:eastAsia="Times New Roman"/>
          <w:szCs w:val="24"/>
        </w:rPr>
        <w:t>εξοχήν πεδίο στο οποίο θα μπορούσε να ανθίσει μία επιχείρηση κοινωνικ</w:t>
      </w:r>
      <w:r>
        <w:rPr>
          <w:rFonts w:eastAsia="Times New Roman"/>
          <w:szCs w:val="24"/>
        </w:rPr>
        <w:t xml:space="preserve">ής οικονομίας. </w:t>
      </w:r>
    </w:p>
    <w:p w14:paraId="56F24D92" w14:textId="77777777" w:rsidR="00DA1B4D" w:rsidRDefault="004A2815">
      <w:pPr>
        <w:spacing w:after="0" w:line="600" w:lineRule="auto"/>
        <w:ind w:firstLine="720"/>
        <w:jc w:val="both"/>
        <w:rPr>
          <w:rFonts w:eastAsia="Times New Roman"/>
          <w:szCs w:val="24"/>
        </w:rPr>
      </w:pPr>
      <w:r>
        <w:rPr>
          <w:rFonts w:eastAsia="Times New Roman"/>
          <w:szCs w:val="24"/>
        </w:rPr>
        <w:t xml:space="preserve">Από το σύνολο τριακόσιες εξήντα πέντε έχουν ήδη ενεργοποιηθεί, δηλαδή έχουν πάρει την οριστική βεβαίωση λειτουργίας, αλλά από αυτές μόνο 12,5% αφορά σε επιχειρήσεις κοινωνικής φροντίδας και το 3,8% αφορά σε </w:t>
      </w:r>
      <w:r>
        <w:rPr>
          <w:rFonts w:eastAsia="Times New Roman"/>
          <w:szCs w:val="24"/>
        </w:rPr>
        <w:t>ΚΟΙΝΣΕΠ</w:t>
      </w:r>
      <w:r>
        <w:rPr>
          <w:rFonts w:eastAsia="Times New Roman"/>
          <w:szCs w:val="24"/>
        </w:rPr>
        <w:t xml:space="preserve"> κοινωνικής ένταξης. </w:t>
      </w:r>
    </w:p>
    <w:p w14:paraId="56F24D93" w14:textId="77777777" w:rsidR="00DA1B4D" w:rsidRDefault="004A2815">
      <w:pPr>
        <w:spacing w:after="0" w:line="600" w:lineRule="auto"/>
        <w:ind w:firstLine="720"/>
        <w:jc w:val="both"/>
        <w:rPr>
          <w:rFonts w:eastAsia="Times New Roman"/>
          <w:szCs w:val="24"/>
        </w:rPr>
      </w:pPr>
      <w:r>
        <w:rPr>
          <w:rFonts w:eastAsia="Times New Roman"/>
          <w:szCs w:val="24"/>
        </w:rPr>
        <w:lastRenderedPageBreak/>
        <w:t>Η με</w:t>
      </w:r>
      <w:r>
        <w:rPr>
          <w:rFonts w:eastAsia="Times New Roman"/>
          <w:szCs w:val="24"/>
        </w:rPr>
        <w:t xml:space="preserve">γάλη πλειοψηφία, το 83,7%, τριακόσιες σαράντα εννιά επιχειρήσεις αφορά σε </w:t>
      </w:r>
      <w:r>
        <w:rPr>
          <w:rFonts w:eastAsia="Times New Roman"/>
          <w:szCs w:val="24"/>
        </w:rPr>
        <w:t>ΚΟΙΝΣΕΠ</w:t>
      </w:r>
      <w:r>
        <w:rPr>
          <w:rFonts w:eastAsia="Times New Roman"/>
          <w:szCs w:val="24"/>
        </w:rPr>
        <w:t xml:space="preserve"> συλλογικού, παραγωγικού σκοπού, την τρίτη κατηγορία που έχει να κάνει με την παραγωγή κάποιου αγαθού ή την παροχή κάποιας συγκεκριμένης υπηρεσίας με κοινωνικό αποτύπωμα. </w:t>
      </w:r>
    </w:p>
    <w:p w14:paraId="56F24D94" w14:textId="77777777" w:rsidR="00DA1B4D" w:rsidRDefault="004A2815">
      <w:pPr>
        <w:spacing w:after="0" w:line="600" w:lineRule="auto"/>
        <w:ind w:firstLine="720"/>
        <w:jc w:val="both"/>
        <w:rPr>
          <w:rFonts w:eastAsia="Times New Roman"/>
          <w:szCs w:val="24"/>
        </w:rPr>
      </w:pPr>
      <w:r>
        <w:rPr>
          <w:rFonts w:eastAsia="Times New Roman"/>
          <w:szCs w:val="24"/>
        </w:rPr>
        <w:t>Άρα</w:t>
      </w:r>
      <w:r>
        <w:rPr>
          <w:rFonts w:eastAsia="Times New Roman"/>
          <w:szCs w:val="24"/>
        </w:rPr>
        <w:t xml:space="preserve"> τι συμπέρασμα βγάζουμε, κυρία Υπουργέ; Το συμπέρασμα είναι ή ότι πρέπει να ενισχύσουμε τις δύο πρώτες κατηγορίες –βεβαίως ένα συμπέρασμα είναι αυτό-, αλλά κυρίως ότι οι κοινωνικές επιχειρήσεις οι οποίες «τραβάνε» είναι αυτές της τρίτης κατηγορίας του συλλ</w:t>
      </w:r>
      <w:r>
        <w:rPr>
          <w:rFonts w:eastAsia="Times New Roman"/>
          <w:szCs w:val="24"/>
        </w:rPr>
        <w:t xml:space="preserve">ογικού παραγωγικού σκοπού, αυτές που συνδέονται εννοιολογικά και με τα στοιχεία της επιχειρηματικότητας. Σας τα είχαμε πει και στην </w:t>
      </w:r>
      <w:r>
        <w:rPr>
          <w:rFonts w:eastAsia="Times New Roman"/>
          <w:szCs w:val="24"/>
        </w:rPr>
        <w:t>ε</w:t>
      </w:r>
      <w:r>
        <w:rPr>
          <w:rFonts w:eastAsia="Times New Roman"/>
          <w:szCs w:val="24"/>
        </w:rPr>
        <w:t xml:space="preserve">πιτροπή, είναι η </w:t>
      </w:r>
      <w:r>
        <w:rPr>
          <w:rFonts w:eastAsia="Times New Roman"/>
          <w:szCs w:val="24"/>
        </w:rPr>
        <w:lastRenderedPageBreak/>
        <w:t>κυρίαρχη τάση στην ευρωπαϊκή συζήτηση. Πρέπει να προταχθεί εδώ και το στοιχείο της κοινωνικής επιχειρηματι</w:t>
      </w:r>
      <w:r>
        <w:rPr>
          <w:rFonts w:eastAsia="Times New Roman"/>
          <w:szCs w:val="24"/>
        </w:rPr>
        <w:t xml:space="preserve">κότητας. </w:t>
      </w:r>
    </w:p>
    <w:p w14:paraId="56F24D95" w14:textId="77777777" w:rsidR="00DA1B4D" w:rsidRDefault="004A2815">
      <w:pPr>
        <w:spacing w:after="0" w:line="600" w:lineRule="auto"/>
        <w:ind w:firstLine="720"/>
        <w:jc w:val="both"/>
        <w:rPr>
          <w:rFonts w:eastAsia="Times New Roman"/>
          <w:szCs w:val="24"/>
        </w:rPr>
      </w:pPr>
      <w:r>
        <w:rPr>
          <w:rFonts w:eastAsia="Times New Roman"/>
          <w:szCs w:val="24"/>
        </w:rPr>
        <w:t>Δεν είναι ανάγκη να υπάρξει αποκλειστική προσήλωση στο στοιχείο του κέρδους, υπάρχουν κι άλλα στοιχεία που ανάγονται στην επιχειρηματική λειτουργία. Είναι η επιχειρηματική ιδέα, βασική προϋπόθεση, είναι το ρίσκο, είναι η οργάνωση και η προώθηση κ</w:t>
      </w:r>
      <w:r>
        <w:rPr>
          <w:rFonts w:eastAsia="Times New Roman"/>
          <w:szCs w:val="24"/>
        </w:rPr>
        <w:t>άποιου προϊόντος</w:t>
      </w:r>
      <w:r>
        <w:rPr>
          <w:rFonts w:eastAsia="Times New Roman"/>
          <w:szCs w:val="24"/>
        </w:rPr>
        <w:t>,</w:t>
      </w:r>
      <w:r>
        <w:rPr>
          <w:rFonts w:eastAsia="Times New Roman"/>
          <w:szCs w:val="24"/>
        </w:rPr>
        <w:t xml:space="preserve"> που αποφασίζει η κοινωνική επιχείρηση να παράγει, είναι κάποια ευελιξία στη λήψη των αποφάσεων, είναι η στελέχωση, είναι η χρηματοδότηση. Ιδίως για το τελευταίο κομμάτι δεν γίνεται επαρκής συζήτηση και στη διαβούλευση,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της εθν</w:t>
      </w:r>
      <w:r>
        <w:rPr>
          <w:rFonts w:eastAsia="Times New Roman"/>
          <w:szCs w:val="24"/>
        </w:rPr>
        <w:t>ικής στρατηγικής για την κοινωνική οικονομία.</w:t>
      </w:r>
    </w:p>
    <w:p w14:paraId="56F24D96" w14:textId="77777777" w:rsidR="00DA1B4D" w:rsidRDefault="004A2815">
      <w:pPr>
        <w:spacing w:after="0" w:line="600" w:lineRule="auto"/>
        <w:ind w:firstLine="720"/>
        <w:jc w:val="both"/>
        <w:rPr>
          <w:rFonts w:eastAsia="Times New Roman"/>
          <w:szCs w:val="24"/>
        </w:rPr>
      </w:pPr>
      <w:r>
        <w:rPr>
          <w:rFonts w:eastAsia="Times New Roman"/>
          <w:szCs w:val="24"/>
        </w:rPr>
        <w:lastRenderedPageBreak/>
        <w:t xml:space="preserve">Επομένως καλή αυτή η φρασεολογία αριστερού τύπου για την αλληλεγγύη, </w:t>
      </w:r>
      <w:proofErr w:type="spellStart"/>
      <w:r>
        <w:rPr>
          <w:rFonts w:eastAsia="Times New Roman"/>
          <w:szCs w:val="24"/>
        </w:rPr>
        <w:t>συμμετοχικότητα</w:t>
      </w:r>
      <w:proofErr w:type="spellEnd"/>
      <w:r>
        <w:rPr>
          <w:rFonts w:eastAsia="Times New Roman"/>
          <w:szCs w:val="24"/>
        </w:rPr>
        <w:t xml:space="preserve"> κ</w:t>
      </w:r>
      <w:r>
        <w:rPr>
          <w:rFonts w:eastAsia="Times New Roman"/>
          <w:szCs w:val="24"/>
        </w:rPr>
        <w:t>.</w:t>
      </w:r>
      <w:r>
        <w:rPr>
          <w:rFonts w:eastAsia="Times New Roman"/>
          <w:szCs w:val="24"/>
        </w:rPr>
        <w:t>λπ., αλλά νομίζω ότι πρέπει να ληφθούν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οι παρατηρήσεις της Επιτρόπου Κοινωνικών Υποθέσεων και να προταχθεί το στοι</w:t>
      </w:r>
      <w:r>
        <w:rPr>
          <w:rFonts w:eastAsia="Times New Roman"/>
          <w:szCs w:val="24"/>
        </w:rPr>
        <w:t xml:space="preserve">χείο της κοινωνικής επιχειρηματικότητας, αφού έτσι κι αλλιώς αυτό θα κάνει τη διαφορά στη σωστή και ορθολογική ανάπτυξη του τρίτου πυλώνα, αυτού της κοινωνικής οικονομίας. </w:t>
      </w:r>
    </w:p>
    <w:p w14:paraId="56F24D97" w14:textId="77777777" w:rsidR="00DA1B4D" w:rsidRDefault="004A2815">
      <w:pPr>
        <w:spacing w:after="0" w:line="600" w:lineRule="auto"/>
        <w:ind w:firstLine="720"/>
        <w:jc w:val="both"/>
        <w:rPr>
          <w:rFonts w:eastAsia="Times New Roman"/>
          <w:b/>
          <w:szCs w:val="24"/>
        </w:rPr>
      </w:pPr>
      <w:r>
        <w:rPr>
          <w:rFonts w:eastAsia="Times New Roman"/>
          <w:szCs w:val="24"/>
        </w:rPr>
        <w:t>Στα πλαίσια αυτά δείτε τις προτάσεις της αρμόδιας Επιτρόπου Κοινωνικών Υποθέσεων, κ</w:t>
      </w:r>
      <w:r>
        <w:rPr>
          <w:rFonts w:eastAsia="Times New Roman"/>
          <w:szCs w:val="24"/>
        </w:rPr>
        <w:t>υρία Υπουργέ. Ζήτησε μια πιο περιεκτική προσέγγιση, που καλύπτει όλες τις υφιστάμενες πρωτοβουλίες και τις πρωτοβουλίες μεταξύ άλλων Υπουργείων.</w:t>
      </w:r>
    </w:p>
    <w:p w14:paraId="56F24D98" w14:textId="77777777" w:rsidR="00DA1B4D" w:rsidRDefault="004A2815">
      <w:pPr>
        <w:spacing w:after="0" w:line="600" w:lineRule="auto"/>
        <w:ind w:firstLine="720"/>
        <w:jc w:val="both"/>
        <w:rPr>
          <w:rFonts w:eastAsia="Times New Roman"/>
          <w:szCs w:val="24"/>
        </w:rPr>
      </w:pPr>
      <w:r>
        <w:rPr>
          <w:rFonts w:eastAsia="Times New Roman"/>
          <w:szCs w:val="24"/>
        </w:rPr>
        <w:lastRenderedPageBreak/>
        <w:t>Έθεσε το ερώτημα</w:t>
      </w:r>
      <w:r>
        <w:rPr>
          <w:rFonts w:eastAsia="Times New Roman"/>
          <w:szCs w:val="24"/>
        </w:rPr>
        <w:t>,</w:t>
      </w:r>
      <w:r>
        <w:rPr>
          <w:rFonts w:eastAsia="Times New Roman"/>
          <w:szCs w:val="24"/>
        </w:rPr>
        <w:t xml:space="preserve"> εάν έχει υποβληθεί το εθνικό σχέδιο σε πραγματική διαβούλευση στο εσωτερικό της κυβερνητικής </w:t>
      </w:r>
      <w:r>
        <w:rPr>
          <w:rFonts w:eastAsia="Times New Roman"/>
          <w:szCs w:val="24"/>
        </w:rPr>
        <w:t xml:space="preserve">δομής ιδίως μεταξύ της κεντρικής </w:t>
      </w:r>
      <w:r>
        <w:rPr>
          <w:rFonts w:eastAsia="Times New Roman"/>
          <w:szCs w:val="24"/>
        </w:rPr>
        <w:t>κ</w:t>
      </w:r>
      <w:r>
        <w:rPr>
          <w:rFonts w:eastAsia="Times New Roman"/>
          <w:szCs w:val="24"/>
        </w:rPr>
        <w:t xml:space="preserve">υβέρνησης και άλλων δομών όπως οι περιφέρειες. Έβαλε θέμα ότι οι κύριες κοινωνικές και οικονομικές προκλήσεις δεν έχουν αντιμετωπιστεί επαρκώς στη συζήτηση μέχρι τώρα. </w:t>
      </w:r>
      <w:r>
        <w:rPr>
          <w:rFonts w:eastAsia="Times New Roman"/>
          <w:szCs w:val="24"/>
        </w:rPr>
        <w:t>Ε</w:t>
      </w:r>
      <w:r>
        <w:rPr>
          <w:rFonts w:eastAsia="Times New Roman"/>
          <w:szCs w:val="24"/>
        </w:rPr>
        <w:t>πίσης όπως είπα, είναι το θέμα των ανεπαρκών προβλέψε</w:t>
      </w:r>
      <w:r>
        <w:rPr>
          <w:rFonts w:eastAsia="Times New Roman"/>
          <w:szCs w:val="24"/>
        </w:rPr>
        <w:t xml:space="preserve">ων στο ζήτημα της χρηματοδότησης. Εκεί, ξέρετε, είναι όλα τα σχετικά για τη </w:t>
      </w:r>
      <w:proofErr w:type="spellStart"/>
      <w:r>
        <w:rPr>
          <w:rFonts w:eastAsia="Times New Roman"/>
          <w:szCs w:val="24"/>
        </w:rPr>
        <w:t>μικροχρηματοδότηση</w:t>
      </w:r>
      <w:proofErr w:type="spellEnd"/>
      <w:r>
        <w:rPr>
          <w:rFonts w:eastAsia="Times New Roman"/>
          <w:szCs w:val="24"/>
        </w:rPr>
        <w:t xml:space="preserve"> που ανοίγει δρόμους. </w:t>
      </w:r>
    </w:p>
    <w:p w14:paraId="56F24D99" w14:textId="77777777" w:rsidR="00DA1B4D" w:rsidRDefault="004A2815">
      <w:pPr>
        <w:spacing w:after="0" w:line="600" w:lineRule="auto"/>
        <w:ind w:firstLine="720"/>
        <w:jc w:val="both"/>
        <w:rPr>
          <w:rFonts w:eastAsia="Times New Roman"/>
          <w:szCs w:val="24"/>
        </w:rPr>
      </w:pPr>
      <w:r>
        <w:rPr>
          <w:rFonts w:eastAsia="Times New Roman"/>
          <w:szCs w:val="24"/>
        </w:rPr>
        <w:t xml:space="preserve">Επίσης προσέθεσε ότι η εθνική στρατηγική δεν θεσπίζει στέρεες διαδικασίες εποπτείας και αξιολόγησης. Εδώ βλέπω </w:t>
      </w:r>
      <w:r>
        <w:rPr>
          <w:rFonts w:eastAsia="Times New Roman"/>
          <w:szCs w:val="24"/>
        </w:rPr>
        <w:lastRenderedPageBreak/>
        <w:t>ότι έχετε κάνει αρκετά με τα</w:t>
      </w:r>
      <w:r>
        <w:rPr>
          <w:rFonts w:eastAsia="Times New Roman"/>
          <w:szCs w:val="24"/>
        </w:rPr>
        <w:t xml:space="preserve"> εργαλεία του κοινωνικού αντικτύπου, που όμως δεν πρέπει αυτά να ενεργοποιούνται από τους ίδιους τους φτωχούς συμμετέχοντες αλλά από κάποιο άλλο εργαλείο. </w:t>
      </w:r>
      <w:r>
        <w:rPr>
          <w:rFonts w:eastAsia="Times New Roman"/>
          <w:szCs w:val="24"/>
        </w:rPr>
        <w:t>Β</w:t>
      </w:r>
      <w:r>
        <w:rPr>
          <w:rFonts w:eastAsia="Times New Roman"/>
          <w:szCs w:val="24"/>
        </w:rPr>
        <w:t xml:space="preserve">έβαια ζήτησε να ληφθεί υπ’ </w:t>
      </w:r>
      <w:proofErr w:type="spellStart"/>
      <w:r>
        <w:rPr>
          <w:rFonts w:eastAsia="Times New Roman"/>
          <w:szCs w:val="24"/>
        </w:rPr>
        <w:t>όψιν</w:t>
      </w:r>
      <w:proofErr w:type="spellEnd"/>
      <w:r>
        <w:rPr>
          <w:rFonts w:eastAsia="Times New Roman"/>
          <w:szCs w:val="24"/>
        </w:rPr>
        <w:t xml:space="preserve"> και η υπάρχουσα εμπειρία αλλά και να γίνει καλύτερος διυπουργικός συ</w:t>
      </w:r>
      <w:r>
        <w:rPr>
          <w:rFonts w:eastAsia="Times New Roman"/>
          <w:szCs w:val="24"/>
        </w:rPr>
        <w:t>ντονισμός.</w:t>
      </w:r>
    </w:p>
    <w:p w14:paraId="56F24D9A" w14:textId="77777777" w:rsidR="00DA1B4D" w:rsidRDefault="004A2815">
      <w:pPr>
        <w:spacing w:after="0" w:line="600" w:lineRule="auto"/>
        <w:ind w:firstLine="720"/>
        <w:jc w:val="both"/>
        <w:rPr>
          <w:rFonts w:eastAsia="Times New Roman"/>
          <w:szCs w:val="24"/>
        </w:rPr>
      </w:pPr>
      <w:r>
        <w:rPr>
          <w:rFonts w:eastAsia="Times New Roman"/>
          <w:szCs w:val="24"/>
        </w:rPr>
        <w:t xml:space="preserve">Με αυτά υπ’ </w:t>
      </w:r>
      <w:proofErr w:type="spellStart"/>
      <w:r>
        <w:rPr>
          <w:rFonts w:eastAsia="Times New Roman"/>
          <w:szCs w:val="24"/>
        </w:rPr>
        <w:t>όψιν</w:t>
      </w:r>
      <w:proofErr w:type="spellEnd"/>
      <w:r>
        <w:rPr>
          <w:rFonts w:eastAsia="Times New Roman"/>
          <w:szCs w:val="24"/>
        </w:rPr>
        <w:t xml:space="preserve"> εγώ θα κλείσω</w:t>
      </w:r>
      <w:r>
        <w:rPr>
          <w:rFonts w:eastAsia="Times New Roman"/>
          <w:szCs w:val="24"/>
        </w:rPr>
        <w:t>,</w:t>
      </w:r>
      <w:r>
        <w:rPr>
          <w:rFonts w:eastAsia="Times New Roman"/>
          <w:szCs w:val="24"/>
        </w:rPr>
        <w:t xml:space="preserve"> λέγοντας ότι όντως το νομοσχέδιο είναι μία αξιοπρεπής πρωτοβουλία να βελτιωθεί και να ενισχυθεί το υπάρχον θεσμικό πλαίσιο από μια ευπρεπή Υπουργό μιας όχι και τόσο ευπρεπούς Κυβέρνησης. Το στηρίζουμε. </w:t>
      </w:r>
      <w:r>
        <w:rPr>
          <w:rFonts w:eastAsia="Times New Roman"/>
          <w:szCs w:val="24"/>
        </w:rPr>
        <w:t>Γ</w:t>
      </w:r>
      <w:r>
        <w:rPr>
          <w:rFonts w:eastAsia="Times New Roman"/>
          <w:szCs w:val="24"/>
        </w:rPr>
        <w:t xml:space="preserve">ι’ αυτόν </w:t>
      </w:r>
      <w:r>
        <w:rPr>
          <w:rFonts w:eastAsia="Times New Roman"/>
          <w:szCs w:val="24"/>
        </w:rPr>
        <w:t>το</w:t>
      </w:r>
      <w:r>
        <w:rPr>
          <w:rFonts w:eastAsia="Times New Roman"/>
          <w:szCs w:val="24"/>
        </w:rPr>
        <w:t>ν</w:t>
      </w:r>
      <w:r>
        <w:rPr>
          <w:rFonts w:eastAsia="Times New Roman"/>
          <w:szCs w:val="24"/>
        </w:rPr>
        <w:t xml:space="preserve"> λόγο είμαστε θετικοί στην υπερψήφισή του </w:t>
      </w:r>
      <w:r>
        <w:rPr>
          <w:rFonts w:eastAsia="Times New Roman"/>
          <w:szCs w:val="24"/>
        </w:rPr>
        <w:lastRenderedPageBreak/>
        <w:t>επί της αρχής. Για κάποια άρθρα θα μιλήσουμε εκτενέστερα και θα πούμε κάποια πράγματα αύριο.</w:t>
      </w:r>
    </w:p>
    <w:p w14:paraId="56F24D9B" w14:textId="77777777" w:rsidR="00DA1B4D" w:rsidRDefault="004A2815">
      <w:pPr>
        <w:spacing w:after="0" w:line="600" w:lineRule="auto"/>
        <w:ind w:firstLine="720"/>
        <w:jc w:val="both"/>
        <w:rPr>
          <w:rFonts w:eastAsia="Times New Roman"/>
          <w:szCs w:val="24"/>
        </w:rPr>
      </w:pPr>
      <w:r>
        <w:rPr>
          <w:rFonts w:eastAsia="Times New Roman"/>
          <w:szCs w:val="24"/>
        </w:rPr>
        <w:t>Μ</w:t>
      </w:r>
      <w:r>
        <w:rPr>
          <w:rFonts w:eastAsia="Times New Roman"/>
          <w:szCs w:val="24"/>
        </w:rPr>
        <w:t>όνο, όμως, το γεγονός ότι η Υπουργός άκουσε και βελτίωσε νομοτεχνικά κάποια στοιχεία του νομοσχεδίου</w:t>
      </w:r>
      <w:r>
        <w:rPr>
          <w:rFonts w:eastAsia="Times New Roman"/>
          <w:szCs w:val="24"/>
        </w:rPr>
        <w:t>,</w:t>
      </w:r>
      <w:r>
        <w:rPr>
          <w:rFonts w:eastAsia="Times New Roman"/>
          <w:szCs w:val="24"/>
        </w:rPr>
        <w:t xml:space="preserve"> δείχνει ακριβώς</w:t>
      </w:r>
      <w:r>
        <w:rPr>
          <w:rFonts w:eastAsia="Times New Roman"/>
          <w:szCs w:val="24"/>
        </w:rPr>
        <w:t xml:space="preserve"> τόσο την ευπρέπεια για την οποία έκανα λόγο, όσο και το ότι αυτό το νομοσχέδιο αποτελεί –θα έλεγα- την εξαίρεση στον κανόνα, ένα πραγματικό προϊόν συναίνεσης για την ωφελιμότητά του.</w:t>
      </w:r>
    </w:p>
    <w:p w14:paraId="56F24D9C" w14:textId="77777777" w:rsidR="00DA1B4D" w:rsidRDefault="004A2815">
      <w:pPr>
        <w:spacing w:after="0" w:line="600" w:lineRule="auto"/>
        <w:ind w:firstLine="720"/>
        <w:jc w:val="both"/>
        <w:rPr>
          <w:rFonts w:eastAsia="Times New Roman"/>
          <w:szCs w:val="24"/>
        </w:rPr>
      </w:pPr>
      <w:r>
        <w:rPr>
          <w:rFonts w:eastAsia="Times New Roman"/>
          <w:szCs w:val="24"/>
        </w:rPr>
        <w:t>Σας ευχαριστώ.</w:t>
      </w:r>
    </w:p>
    <w:p w14:paraId="56F24D9D" w14:textId="77777777" w:rsidR="00DA1B4D" w:rsidRDefault="004A281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6F24D9E" w14:textId="77777777" w:rsidR="00DA1B4D" w:rsidRDefault="004A2815">
      <w:pPr>
        <w:tabs>
          <w:tab w:val="left" w:pos="3695"/>
        </w:tabs>
        <w:spacing w:after="0" w:line="600" w:lineRule="auto"/>
        <w:ind w:firstLine="720"/>
        <w:jc w:val="both"/>
        <w:rPr>
          <w:rFonts w:eastAsia="Times New Roman" w:cs="Times New Roman"/>
          <w:szCs w:val="24"/>
        </w:rPr>
      </w:pPr>
      <w:r>
        <w:rPr>
          <w:rFonts w:eastAsia="Times New Roman" w:cs="Times New Roman"/>
          <w:b/>
          <w:szCs w:val="24"/>
        </w:rPr>
        <w:lastRenderedPageBreak/>
        <w:t>ΠΡΟ</w:t>
      </w:r>
      <w:r>
        <w:rPr>
          <w:rFonts w:eastAsia="Times New Roman" w:cs="Times New Roman"/>
          <w:b/>
          <w:szCs w:val="24"/>
        </w:rPr>
        <w:t xml:space="preserve">ΕΔΡΕΥΩΝ (Σπυρίδων Λυκούδης): </w:t>
      </w:r>
      <w:r>
        <w:rPr>
          <w:rFonts w:eastAsia="Times New Roman" w:cs="Times New Roman"/>
          <w:szCs w:val="24"/>
        </w:rPr>
        <w:t xml:space="preserve">Τον λόγο έχει ο Κοινοβουλευτικός Εκπρόσωπος του Κομμουνιστικού Κόμματος Ελλάδας, κ. Αθανάσιος </w:t>
      </w:r>
      <w:proofErr w:type="spellStart"/>
      <w:r>
        <w:rPr>
          <w:rFonts w:eastAsia="Times New Roman" w:cs="Times New Roman"/>
          <w:szCs w:val="24"/>
        </w:rPr>
        <w:t>Παφίλης</w:t>
      </w:r>
      <w:proofErr w:type="spellEnd"/>
      <w:r>
        <w:rPr>
          <w:rFonts w:eastAsia="Times New Roman" w:cs="Times New Roman"/>
          <w:szCs w:val="24"/>
        </w:rPr>
        <w:t>.</w:t>
      </w:r>
    </w:p>
    <w:p w14:paraId="56F24D9F" w14:textId="77777777" w:rsidR="00DA1B4D" w:rsidRDefault="004A2815">
      <w:pPr>
        <w:tabs>
          <w:tab w:val="left" w:pos="3695"/>
        </w:tabs>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Ο Κοινοβουλευτικός Εκπρόσωπος της Νέας Δημοκρατίας με το «κατ’ εξαίρεση» μάλλον δείχνει ότι έχει μικρή, ε</w:t>
      </w:r>
      <w:r>
        <w:rPr>
          <w:rFonts w:eastAsia="Times New Roman" w:cs="Times New Roman"/>
          <w:szCs w:val="24"/>
        </w:rPr>
        <w:t xml:space="preserve">πιλεκτική μνήμη, γιατί το μνημόνιο το ψηφίσατε όλοι μαζί, λες και δεν ξέρατε τι ψηφίζατε όλοι μαζί. </w:t>
      </w:r>
    </w:p>
    <w:p w14:paraId="56F24DA0" w14:textId="77777777" w:rsidR="00DA1B4D" w:rsidRDefault="004A2815">
      <w:pPr>
        <w:tabs>
          <w:tab w:val="left" w:pos="3695"/>
        </w:tabs>
        <w:spacing w:after="0" w:line="600" w:lineRule="auto"/>
        <w:ind w:firstLine="720"/>
        <w:jc w:val="both"/>
        <w:rPr>
          <w:rFonts w:eastAsia="Times New Roman" w:cs="Times New Roman"/>
          <w:szCs w:val="24"/>
        </w:rPr>
      </w:pPr>
      <w:r>
        <w:rPr>
          <w:rFonts w:eastAsia="Times New Roman" w:cs="Times New Roman"/>
          <w:szCs w:val="24"/>
        </w:rPr>
        <w:t>Είναι φανερό ότι η επικαιρότητα των ημερών</w:t>
      </w:r>
      <w:r>
        <w:rPr>
          <w:rFonts w:eastAsia="Times New Roman" w:cs="Times New Roman"/>
          <w:szCs w:val="24"/>
        </w:rPr>
        <w:t>,</w:t>
      </w:r>
      <w:r>
        <w:rPr>
          <w:rFonts w:eastAsia="Times New Roman" w:cs="Times New Roman"/>
          <w:szCs w:val="24"/>
        </w:rPr>
        <w:t xml:space="preserve"> μάς υποχρεώνει να τοποθετηθούμε σε αυτά που τρέχουν και φυσικά και για το νομοσχέδιο. </w:t>
      </w:r>
    </w:p>
    <w:p w14:paraId="56F24DA1" w14:textId="77777777" w:rsidR="00DA1B4D" w:rsidRDefault="004A2815">
      <w:pPr>
        <w:tabs>
          <w:tab w:val="left" w:pos="3695"/>
        </w:tabs>
        <w:spacing w:after="0" w:line="600" w:lineRule="auto"/>
        <w:ind w:firstLine="720"/>
        <w:jc w:val="both"/>
        <w:rPr>
          <w:rFonts w:eastAsia="Times New Roman" w:cs="Times New Roman"/>
          <w:szCs w:val="24"/>
        </w:rPr>
      </w:pPr>
      <w:r>
        <w:rPr>
          <w:rFonts w:eastAsia="Times New Roman" w:cs="Times New Roman"/>
          <w:szCs w:val="24"/>
        </w:rPr>
        <w:lastRenderedPageBreak/>
        <w:t>Είναι προφανές ότι η Κυβ</w:t>
      </w:r>
      <w:r>
        <w:rPr>
          <w:rFonts w:eastAsia="Times New Roman" w:cs="Times New Roman"/>
          <w:szCs w:val="24"/>
        </w:rPr>
        <w:t>έρνηση, η Νέα Δημοκρατία αλλά και άλλα κόμματα</w:t>
      </w:r>
      <w:r>
        <w:rPr>
          <w:rFonts w:eastAsia="Times New Roman" w:cs="Times New Roman"/>
          <w:szCs w:val="24"/>
        </w:rPr>
        <w:t>,</w:t>
      </w:r>
      <w:r>
        <w:rPr>
          <w:rFonts w:eastAsia="Times New Roman" w:cs="Times New Roman"/>
          <w:szCs w:val="24"/>
        </w:rPr>
        <w:t xml:space="preserve"> αξιοποιούν το θέμα των αδειών της συγκρότησης του Εθνικού Ραδιοτηλεοπτικού Συμβουλίου και της συζήτησης στο Συμβούλιο της Επικρατείας για την αντισυνταγματικότητα ή όχι, προκειμένου να στήσουν έναν οξύτατο δι</w:t>
      </w:r>
      <w:r>
        <w:rPr>
          <w:rFonts w:eastAsia="Times New Roman" w:cs="Times New Roman"/>
          <w:szCs w:val="24"/>
        </w:rPr>
        <w:t>κομματικό καυγά. Δεν είναι η πρώτη φορά. Τα έχουμε περάσει και με το ΠΑΣΟΚ και με τη Νέα Δημοκρατία. Άλλαξε απλώς ο ένας πόλος και προσπαθούν να πάνε την πολιτική αντιπαράθεση και τα πολιτικά ζητήματα σε ζητήματα ηθικής. Για να κρύψουν τι; Ακριβώς αυτό που</w:t>
      </w:r>
      <w:r>
        <w:rPr>
          <w:rFonts w:eastAsia="Times New Roman" w:cs="Times New Roman"/>
          <w:szCs w:val="24"/>
        </w:rPr>
        <w:t xml:space="preserve"> είπα</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η σύγκλιση στα μεγάλα στρατηγικά θέματα που καθορίζουν τη ζωή του λαού μας.</w:t>
      </w:r>
    </w:p>
    <w:p w14:paraId="56F24DA2" w14:textId="77777777" w:rsidR="00DA1B4D" w:rsidRDefault="004A2815">
      <w:pPr>
        <w:tabs>
          <w:tab w:val="left" w:pos="3695"/>
        </w:tabs>
        <w:spacing w:after="0" w:line="600" w:lineRule="auto"/>
        <w:ind w:firstLine="720"/>
        <w:jc w:val="both"/>
        <w:rPr>
          <w:rFonts w:eastAsia="Times New Roman" w:cs="Times New Roman"/>
          <w:szCs w:val="24"/>
        </w:rPr>
      </w:pPr>
      <w:r>
        <w:rPr>
          <w:rFonts w:eastAsia="Times New Roman" w:cs="Times New Roman"/>
          <w:szCs w:val="24"/>
        </w:rPr>
        <w:lastRenderedPageBreak/>
        <w:t>Άλλωστε σήμερα υπάρχει και μια αντίφαση</w:t>
      </w:r>
      <w:r>
        <w:rPr>
          <w:rFonts w:eastAsia="Times New Roman" w:cs="Times New Roman"/>
          <w:szCs w:val="24"/>
        </w:rPr>
        <w:t>,</w:t>
      </w:r>
      <w:r>
        <w:rPr>
          <w:rFonts w:eastAsia="Times New Roman" w:cs="Times New Roman"/>
          <w:szCs w:val="24"/>
        </w:rPr>
        <w:t xml:space="preserve"> που στην πραγματικότητα δεν ισχύει. Όλοι μαζί δεν το ψηφίζετε; Εδώ έχουμε ύμνους και από τη Νέα Δημοκρατία και από το ΠΑΣΟΚ και από</w:t>
      </w:r>
      <w:r>
        <w:rPr>
          <w:rFonts w:eastAsia="Times New Roman" w:cs="Times New Roman"/>
          <w:szCs w:val="24"/>
        </w:rPr>
        <w:t xml:space="preserve"> τα κόμματα του </w:t>
      </w:r>
      <w:proofErr w:type="spellStart"/>
      <w:r>
        <w:rPr>
          <w:rFonts w:eastAsia="Times New Roman" w:cs="Times New Roman"/>
          <w:szCs w:val="24"/>
        </w:rPr>
        <w:t>ευρωμονόδρομου</w:t>
      </w:r>
      <w:proofErr w:type="spellEnd"/>
      <w:r>
        <w:rPr>
          <w:rFonts w:eastAsia="Times New Roman" w:cs="Times New Roman"/>
          <w:szCs w:val="24"/>
        </w:rPr>
        <w:t xml:space="preserve"> και του καπιταλιστικού δρόμου ανάπτυξης. Υπάρχει πλήρης σύμπνοια, αγκαλιές, συγχαρητήρια, δημιουργικά πράγματα! </w:t>
      </w:r>
      <w:r>
        <w:rPr>
          <w:rFonts w:eastAsia="Times New Roman" w:cs="Times New Roman"/>
          <w:szCs w:val="24"/>
        </w:rPr>
        <w:t>Ο</w:t>
      </w:r>
      <w:r>
        <w:rPr>
          <w:rFonts w:eastAsia="Times New Roman" w:cs="Times New Roman"/>
          <w:szCs w:val="24"/>
        </w:rPr>
        <w:t xml:space="preserve"> λαός μπορεί να βγάλει συμπεράσματα.</w:t>
      </w:r>
    </w:p>
    <w:p w14:paraId="56F24DA3" w14:textId="77777777" w:rsidR="00DA1B4D" w:rsidRDefault="004A2815">
      <w:pPr>
        <w:tabs>
          <w:tab w:val="left" w:pos="3695"/>
        </w:tabs>
        <w:spacing w:after="0" w:line="600" w:lineRule="auto"/>
        <w:ind w:firstLine="720"/>
        <w:jc w:val="both"/>
        <w:rPr>
          <w:rFonts w:eastAsia="Times New Roman" w:cs="Times New Roman"/>
          <w:szCs w:val="24"/>
        </w:rPr>
      </w:pPr>
      <w:r>
        <w:rPr>
          <w:rFonts w:eastAsia="Times New Roman" w:cs="Times New Roman"/>
          <w:szCs w:val="24"/>
        </w:rPr>
        <w:t>Βεβαίως θέλουμε να πούμε ότι δεν ισχυριζόμαστε ότι η αντιπαράθεση έχει να κ</w:t>
      </w:r>
      <w:r>
        <w:rPr>
          <w:rFonts w:eastAsia="Times New Roman" w:cs="Times New Roman"/>
          <w:szCs w:val="24"/>
        </w:rPr>
        <w:t>άνει μόνο με το θέμα των εντυπώσεων. Γι’ αυτό ξεκαθαρίζουμε και λέμε ότι η αντιπαράθεση για τις άδειες και για το τηλεοπτικό τοπίο</w:t>
      </w:r>
      <w:r>
        <w:rPr>
          <w:rFonts w:eastAsia="Times New Roman" w:cs="Times New Roman"/>
          <w:szCs w:val="24"/>
        </w:rPr>
        <w:t>,</w:t>
      </w:r>
      <w:r>
        <w:rPr>
          <w:rFonts w:eastAsia="Times New Roman" w:cs="Times New Roman"/>
          <w:szCs w:val="24"/>
        </w:rPr>
        <w:t xml:space="preserve"> δεν γίνεται ούτε για τη δημοκρατία ούτε για τη διαφάνεια ούτε για την ονομαζόμενη «πάταξη </w:t>
      </w:r>
      <w:r>
        <w:rPr>
          <w:rFonts w:eastAsia="Times New Roman" w:cs="Times New Roman"/>
          <w:szCs w:val="24"/>
        </w:rPr>
        <w:lastRenderedPageBreak/>
        <w:t>της διαπλοκής». Πρόκειται για αναδ</w:t>
      </w:r>
      <w:r>
        <w:rPr>
          <w:rFonts w:eastAsia="Times New Roman" w:cs="Times New Roman"/>
          <w:szCs w:val="24"/>
        </w:rPr>
        <w:t>ιανομή της πίτας των καναλιών, για έναν σκληρό επιχειρηματικό πόλεμο, για έναν πόλεμο επιχειρηματικών συμφερόντων για το ποιος θα ελέγχει την ενημέρωση και όχι μόνο. Η μεν Κυβέρνηση υπερασπίζεται κάποιους από τους επιχειρηματίες</w:t>
      </w:r>
      <w:r>
        <w:rPr>
          <w:rFonts w:eastAsia="Times New Roman" w:cs="Times New Roman"/>
          <w:szCs w:val="24"/>
        </w:rPr>
        <w:t>,</w:t>
      </w:r>
      <w:r>
        <w:rPr>
          <w:rFonts w:eastAsia="Times New Roman" w:cs="Times New Roman"/>
          <w:szCs w:val="24"/>
        </w:rPr>
        <w:t xml:space="preserve"> που θέλουν να μπουν στην α</w:t>
      </w:r>
      <w:r>
        <w:rPr>
          <w:rFonts w:eastAsia="Times New Roman" w:cs="Times New Roman"/>
          <w:szCs w:val="24"/>
        </w:rPr>
        <w:t xml:space="preserve">γορά των μέσων μαζικής ενημέρωσης, η δε Νέα Δημοκρατία και το ΠΑΣΟΚ υπερασπίζονται τις συμμαχίες με κάποιους άλλους </w:t>
      </w:r>
      <w:proofErr w:type="spellStart"/>
      <w:r>
        <w:rPr>
          <w:rFonts w:eastAsia="Times New Roman" w:cs="Times New Roman"/>
          <w:szCs w:val="24"/>
        </w:rPr>
        <w:t>καναλάρχες</w:t>
      </w:r>
      <w:proofErr w:type="spellEnd"/>
      <w:r>
        <w:rPr>
          <w:rFonts w:eastAsia="Times New Roman" w:cs="Times New Roman"/>
          <w:szCs w:val="24"/>
        </w:rPr>
        <w:t>.</w:t>
      </w:r>
    </w:p>
    <w:p w14:paraId="56F24DA4" w14:textId="77777777" w:rsidR="00DA1B4D" w:rsidRDefault="004A2815">
      <w:pPr>
        <w:tabs>
          <w:tab w:val="left" w:pos="3695"/>
        </w:tabs>
        <w:spacing w:after="0" w:line="600" w:lineRule="auto"/>
        <w:ind w:firstLine="720"/>
        <w:jc w:val="both"/>
        <w:rPr>
          <w:rFonts w:eastAsia="Times New Roman" w:cs="Times New Roman"/>
          <w:szCs w:val="24"/>
        </w:rPr>
      </w:pPr>
      <w:r>
        <w:rPr>
          <w:rFonts w:eastAsia="Times New Roman" w:cs="Times New Roman"/>
          <w:szCs w:val="24"/>
        </w:rPr>
        <w:t>Κανένας, όμως, ούτε η Κυβέρνηση ούτε η Νέα Δημοκρατία ούτε και οι υπόλοιποι δεν θέτουν το βασικό θέμα</w:t>
      </w:r>
      <w:r>
        <w:rPr>
          <w:rFonts w:eastAsia="Times New Roman" w:cs="Times New Roman"/>
          <w:szCs w:val="24"/>
        </w:rPr>
        <w:t>.</w:t>
      </w:r>
      <w:r>
        <w:rPr>
          <w:rFonts w:eastAsia="Times New Roman" w:cs="Times New Roman"/>
          <w:szCs w:val="24"/>
        </w:rPr>
        <w:t xml:space="preserve"> Ποιος έχει στα χέρια του </w:t>
      </w:r>
      <w:r>
        <w:rPr>
          <w:rFonts w:eastAsia="Times New Roman" w:cs="Times New Roman"/>
          <w:szCs w:val="24"/>
        </w:rPr>
        <w:t xml:space="preserve">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νημέρωσης; Τα έχουν στα χέ</w:t>
      </w:r>
      <w:r>
        <w:rPr>
          <w:rFonts w:eastAsia="Times New Roman" w:cs="Times New Roman"/>
          <w:szCs w:val="24"/>
        </w:rPr>
        <w:lastRenderedPageBreak/>
        <w:t>ρια τους οι επιχειρηματικοί όμιλοι. Τα έχουν στα χέρια τους αυτοί που κυβερνούν</w:t>
      </w:r>
      <w:r>
        <w:rPr>
          <w:rFonts w:eastAsia="Times New Roman" w:cs="Times New Roman"/>
          <w:szCs w:val="24"/>
        </w:rPr>
        <w:t>,</w:t>
      </w:r>
      <w:r>
        <w:rPr>
          <w:rFonts w:eastAsia="Times New Roman" w:cs="Times New Roman"/>
          <w:szCs w:val="24"/>
        </w:rPr>
        <w:t xml:space="preserve"> στην πραγματικότητα </w:t>
      </w:r>
      <w:r>
        <w:rPr>
          <w:rFonts w:eastAsia="Times New Roman" w:cs="Times New Roman"/>
          <w:szCs w:val="24"/>
        </w:rPr>
        <w:t xml:space="preserve">αυτοί </w:t>
      </w:r>
      <w:r>
        <w:rPr>
          <w:rFonts w:eastAsia="Times New Roman" w:cs="Times New Roman"/>
          <w:szCs w:val="24"/>
        </w:rPr>
        <w:t xml:space="preserve">που έχουν την οικονομική εξουσία. Τα έχουν στα χέρια τους και αυτοί που υποστηρίζουν το σύστημα, </w:t>
      </w:r>
      <w:r>
        <w:rPr>
          <w:rFonts w:eastAsia="Times New Roman" w:cs="Times New Roman"/>
          <w:szCs w:val="24"/>
        </w:rPr>
        <w:t>αναπαράγουν την κυρίαρχη ιδεολογία με χίλιους τρόπους, υποστηρίζουν τη σαπίλα του, τις ενώσεις του ίδιου του συστήματος.</w:t>
      </w:r>
    </w:p>
    <w:p w14:paraId="56F24DA5" w14:textId="77777777" w:rsidR="00DA1B4D" w:rsidRDefault="004A2815">
      <w:pPr>
        <w:tabs>
          <w:tab w:val="left" w:pos="3695"/>
        </w:tabs>
        <w:spacing w:after="0" w:line="600" w:lineRule="auto"/>
        <w:ind w:firstLine="720"/>
        <w:jc w:val="both"/>
        <w:rPr>
          <w:rFonts w:eastAsia="Times New Roman" w:cs="Times New Roman"/>
          <w:szCs w:val="24"/>
        </w:rPr>
      </w:pPr>
      <w:r>
        <w:rPr>
          <w:rFonts w:eastAsia="Times New Roman" w:cs="Times New Roman"/>
          <w:szCs w:val="24"/>
        </w:rPr>
        <w:t>Φ</w:t>
      </w:r>
      <w:r>
        <w:rPr>
          <w:rFonts w:eastAsia="Times New Roman" w:cs="Times New Roman"/>
          <w:szCs w:val="24"/>
        </w:rPr>
        <w:t xml:space="preserve">υσικά μπορεί να υπάρχουν μεγάλοι καυγάδες, σκληροί καυγάδες, αλλά δεν αφορούν τα λαϊκά συμφέροντα. </w:t>
      </w:r>
    </w:p>
    <w:p w14:paraId="56F24DA6"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Γι’ αυτό εμείς και στη Διάσκεψη τω</w:t>
      </w:r>
      <w:r>
        <w:rPr>
          <w:rFonts w:eastAsia="Times New Roman" w:cs="Times New Roman"/>
          <w:szCs w:val="24"/>
        </w:rPr>
        <w:t xml:space="preserve">ν Προέδρων διαχρονικά ψηφίζουμε </w:t>
      </w:r>
      <w:r>
        <w:rPr>
          <w:rFonts w:eastAsia="Times New Roman" w:cs="Times New Roman"/>
          <w:szCs w:val="24"/>
        </w:rPr>
        <w:t>«</w:t>
      </w:r>
      <w:r>
        <w:rPr>
          <w:rFonts w:eastAsia="Times New Roman" w:cs="Times New Roman"/>
          <w:szCs w:val="24"/>
        </w:rPr>
        <w:t>παρών</w:t>
      </w:r>
      <w:r>
        <w:rPr>
          <w:rFonts w:eastAsia="Times New Roman" w:cs="Times New Roman"/>
          <w:szCs w:val="24"/>
        </w:rPr>
        <w:t>»</w:t>
      </w:r>
      <w:r>
        <w:rPr>
          <w:rFonts w:eastAsia="Times New Roman" w:cs="Times New Roman"/>
          <w:szCs w:val="24"/>
        </w:rPr>
        <w:t xml:space="preserve"> στο ζήτημα της σύνθεσης του ΕΣΡ. Γιατί και οι λεγόμενες ανεξάρτητες αρχές -γιατί λεγόμενες είναι-  ό</w:t>
      </w:r>
      <w:r>
        <w:rPr>
          <w:rFonts w:eastAsia="Times New Roman" w:cs="Times New Roman"/>
          <w:szCs w:val="24"/>
        </w:rPr>
        <w:lastRenderedPageBreak/>
        <w:t>πως και το Εθνικό Συμβούλιο Ραδιοτηλεόρασης και με τις αρμοδιότητες που είχε και που λέει η Νέα Δημοκρατία ότι πρέπε</w:t>
      </w:r>
      <w:r>
        <w:rPr>
          <w:rFonts w:eastAsia="Times New Roman" w:cs="Times New Roman"/>
          <w:szCs w:val="24"/>
        </w:rPr>
        <w:t>ι να επιστρέψουν, πάλι την ίδια δουλειά έκανε, δηλαδή, τροχονόμος των επιχειρηματικών συμφερόντων.</w:t>
      </w:r>
    </w:p>
    <w:p w14:paraId="56F24DA7"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Το ερώτημα είναι</w:t>
      </w:r>
      <w:r>
        <w:rPr>
          <w:rFonts w:eastAsia="Times New Roman" w:cs="Times New Roman"/>
          <w:szCs w:val="24"/>
        </w:rPr>
        <w:t>.</w:t>
      </w:r>
      <w:r>
        <w:rPr>
          <w:rFonts w:eastAsia="Times New Roman" w:cs="Times New Roman"/>
          <w:szCs w:val="24"/>
        </w:rPr>
        <w:t xml:space="preserve"> Υπάρχουν προσπάθειες με αφορμή το ζήτημα των αδειών, ελέγχου και επηρεασμού της δικαιοσύνης πρώτα απ’ όλα από την Κυβέρνηση που έχει το πάν</w:t>
      </w:r>
      <w:r>
        <w:rPr>
          <w:rFonts w:eastAsia="Times New Roman" w:cs="Times New Roman"/>
          <w:szCs w:val="24"/>
        </w:rPr>
        <w:t xml:space="preserve">ω χέρι; </w:t>
      </w:r>
    </w:p>
    <w:p w14:paraId="56F24DA8"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Εμείς λέμε «ναι βεβαίως και υπάρχουν». Υπάρχουν προσπάθειες</w:t>
      </w:r>
      <w:r>
        <w:rPr>
          <w:rFonts w:eastAsia="Times New Roman" w:cs="Times New Roman"/>
          <w:szCs w:val="24"/>
        </w:rPr>
        <w:t>,</w:t>
      </w:r>
      <w:r>
        <w:rPr>
          <w:rFonts w:eastAsia="Times New Roman" w:cs="Times New Roman"/>
          <w:szCs w:val="24"/>
        </w:rPr>
        <w:t xml:space="preserve"> και ανοικτές και πιθανά υπόγειες</w:t>
      </w:r>
      <w:r>
        <w:rPr>
          <w:rFonts w:eastAsia="Times New Roman" w:cs="Times New Roman"/>
          <w:szCs w:val="24"/>
        </w:rPr>
        <w:t>,</w:t>
      </w:r>
      <w:r>
        <w:rPr>
          <w:rFonts w:eastAsia="Times New Roman" w:cs="Times New Roman"/>
          <w:szCs w:val="24"/>
        </w:rPr>
        <w:t xml:space="preserve"> παρέμβασης στη δικαιοσύνη. </w:t>
      </w:r>
      <w:r>
        <w:rPr>
          <w:rFonts w:eastAsia="Times New Roman" w:cs="Times New Roman"/>
          <w:szCs w:val="24"/>
        </w:rPr>
        <w:t>Ε</w:t>
      </w:r>
      <w:r>
        <w:rPr>
          <w:rFonts w:eastAsia="Times New Roman" w:cs="Times New Roman"/>
          <w:szCs w:val="24"/>
        </w:rPr>
        <w:t xml:space="preserve">ίναι απαράδεκτα αυτά τα φαινόμενα. Η τακτική της κλειδαρότρυπας να κρέμονται στα μανταλάκια προσωπικά </w:t>
      </w:r>
      <w:r>
        <w:rPr>
          <w:rFonts w:eastAsia="Times New Roman" w:cs="Times New Roman"/>
          <w:szCs w:val="24"/>
        </w:rPr>
        <w:lastRenderedPageBreak/>
        <w:t>στοιχεία ενός δικαστή</w:t>
      </w:r>
      <w:r>
        <w:rPr>
          <w:rFonts w:eastAsia="Times New Roman" w:cs="Times New Roman"/>
          <w:szCs w:val="24"/>
        </w:rPr>
        <w:t>,</w:t>
      </w:r>
      <w:r>
        <w:rPr>
          <w:rFonts w:eastAsia="Times New Roman" w:cs="Times New Roman"/>
          <w:szCs w:val="24"/>
        </w:rPr>
        <w:t xml:space="preserve"> είναι πρακτικές που συνεχίζονται και σήμερα από την Κυβέρνηση ΣΥΡΙΖΑ-ΑΝΕΛ, παρ</w:t>
      </w:r>
      <w:r>
        <w:rPr>
          <w:rFonts w:eastAsia="Times New Roman" w:cs="Times New Roman"/>
          <w:szCs w:val="24"/>
        </w:rPr>
        <w:t xml:space="preserve">’ </w:t>
      </w:r>
      <w:r>
        <w:rPr>
          <w:rFonts w:eastAsia="Times New Roman" w:cs="Times New Roman"/>
          <w:szCs w:val="24"/>
        </w:rPr>
        <w:t xml:space="preserve">ότι παλιότερα καταδικάζονταν απ’ αυτές τις πολιτικές δυνάμεις με τον πιο κατηγορηματικό τρόπο. </w:t>
      </w:r>
    </w:p>
    <w:p w14:paraId="56F24DA9"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Όπως και είναι απαράδεκτα όλα όσα προηγήθηκαν, παραιτήσεις δικαστικών, συναντήσεις του Πρωθυπουργού με τους προέδρους των ανωτάτων δικαστηρίων, παραγκωνισμός άλλων ενώσεων, μισθολογικές υποσχέσεις, συζητήσεις για παράταση της θητείας συγκεκριμένων δικαστικ</w:t>
      </w:r>
      <w:r>
        <w:rPr>
          <w:rFonts w:eastAsia="Times New Roman" w:cs="Times New Roman"/>
          <w:szCs w:val="24"/>
        </w:rPr>
        <w:t xml:space="preserve">ών, που παραπέμπουν ευθέως και αντικειμενικά σε συνδιαλλαγή. </w:t>
      </w:r>
      <w:r>
        <w:rPr>
          <w:rFonts w:eastAsia="Times New Roman" w:cs="Times New Roman"/>
          <w:szCs w:val="24"/>
        </w:rPr>
        <w:t>Δ</w:t>
      </w:r>
      <w:r>
        <w:rPr>
          <w:rFonts w:eastAsia="Times New Roman" w:cs="Times New Roman"/>
          <w:szCs w:val="24"/>
        </w:rPr>
        <w:t xml:space="preserve">ικαιολογημένα τοποθετήθηκαν στα ζητήματα αυτά και τα κατήγγειλαν οι ενώσεις των δικαστών. </w:t>
      </w:r>
    </w:p>
    <w:p w14:paraId="56F24DAA"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Μήπως όμως, η Νέα Δημοκρατία και το ΠΑΣΟΚ ως κυβέρνηση, δεν προσπαθούσαν στο παρελθόν να χειραγωγήσουν </w:t>
      </w:r>
      <w:r>
        <w:rPr>
          <w:rFonts w:eastAsia="Times New Roman" w:cs="Times New Roman"/>
          <w:szCs w:val="24"/>
        </w:rPr>
        <w:t>τη δικαιοσύνη και τις αποφάσεις; Επιτέλους, δηλαδή, θα ξεχαστούμε; Τι θα γίνουμε; Θα γίνουμε λωτοφάγοι</w:t>
      </w:r>
      <w:r>
        <w:rPr>
          <w:rFonts w:eastAsia="Times New Roman" w:cs="Times New Roman"/>
          <w:szCs w:val="24"/>
        </w:rPr>
        <w:t>,</w:t>
      </w:r>
      <w:r>
        <w:rPr>
          <w:rFonts w:eastAsia="Times New Roman" w:cs="Times New Roman"/>
          <w:szCs w:val="24"/>
        </w:rPr>
        <w:t xml:space="preserve"> για το τι έχετε κάνει στο παρελθόν και οι μεν και οι δε; Εδώ ξηλώσανε και την εκλεγμένη διοίκηση της ΓΣΕΕ παλιότερα.</w:t>
      </w:r>
    </w:p>
    <w:p w14:paraId="56F24DAB"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Τη</w:t>
      </w:r>
      <w:r>
        <w:rPr>
          <w:rFonts w:eastAsia="Times New Roman" w:cs="Times New Roman"/>
          <w:szCs w:val="24"/>
        </w:rPr>
        <w:t>ν</w:t>
      </w:r>
      <w:r>
        <w:rPr>
          <w:rFonts w:eastAsia="Times New Roman" w:cs="Times New Roman"/>
          <w:szCs w:val="24"/>
        </w:rPr>
        <w:t xml:space="preserve"> δήθεν ανεξαρτησία της δικαιοσύν</w:t>
      </w:r>
      <w:r>
        <w:rPr>
          <w:rFonts w:eastAsia="Times New Roman" w:cs="Times New Roman"/>
          <w:szCs w:val="24"/>
        </w:rPr>
        <w:t>ης την κρίνουν κάθε φορά</w:t>
      </w:r>
      <w:r>
        <w:rPr>
          <w:rFonts w:eastAsia="Times New Roman" w:cs="Times New Roman"/>
          <w:szCs w:val="24"/>
        </w:rPr>
        <w:t>,</w:t>
      </w:r>
      <w:r>
        <w:rPr>
          <w:rFonts w:eastAsia="Times New Roman" w:cs="Times New Roman"/>
          <w:szCs w:val="24"/>
        </w:rPr>
        <w:t xml:space="preserve"> ανάλογα με τη θέση που βρίσκονται. Όταν είναι στην κυβέρνηση, είναι καλώς καμωμένα, είναι ανεξάρτητη, δεν υπάρχει κα</w:t>
      </w:r>
      <w:r>
        <w:rPr>
          <w:rFonts w:eastAsia="Times New Roman" w:cs="Times New Roman"/>
          <w:szCs w:val="24"/>
        </w:rPr>
        <w:t>μ</w:t>
      </w:r>
      <w:r>
        <w:rPr>
          <w:rFonts w:eastAsia="Times New Roman" w:cs="Times New Roman"/>
          <w:szCs w:val="24"/>
        </w:rPr>
        <w:t xml:space="preserve">μία παρέμβαση, είναι αμερόληπτη, έχει κύρος. </w:t>
      </w:r>
      <w:r>
        <w:rPr>
          <w:rFonts w:eastAsia="Times New Roman" w:cs="Times New Roman"/>
          <w:szCs w:val="24"/>
        </w:rPr>
        <w:t>Ό</w:t>
      </w:r>
      <w:r>
        <w:rPr>
          <w:rFonts w:eastAsia="Times New Roman" w:cs="Times New Roman"/>
          <w:szCs w:val="24"/>
        </w:rPr>
        <w:t xml:space="preserve">ταν </w:t>
      </w:r>
      <w:r>
        <w:rPr>
          <w:rFonts w:eastAsia="Times New Roman" w:cs="Times New Roman"/>
          <w:szCs w:val="24"/>
        </w:rPr>
        <w:lastRenderedPageBreak/>
        <w:t>βρίσκονται στην αντιπολίτευση, ξαφνικά σταματά να είναι ανεξάρτ</w:t>
      </w:r>
      <w:r>
        <w:rPr>
          <w:rFonts w:eastAsia="Times New Roman" w:cs="Times New Roman"/>
          <w:szCs w:val="24"/>
        </w:rPr>
        <w:t xml:space="preserve">ητη, ανακαλύπτονται διαπλοκές και παρεμβάσεις στο έργο της. </w:t>
      </w:r>
    </w:p>
    <w:p w14:paraId="56F24DAC"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Κάνουν πως ξεχνάνε ότι από κοινού ψηφίζουν τα μνημόνια, τους βασικούς αντιλαϊκούς νόμους που καλείται να εφαρμόσει η δικαιοσύνη. Άρα ποια ανεξαρτησία; Εφαρμόζει αντιλαϊκούς νόμους</w:t>
      </w:r>
      <w:r>
        <w:rPr>
          <w:rFonts w:eastAsia="Times New Roman" w:cs="Times New Roman"/>
          <w:szCs w:val="24"/>
        </w:rPr>
        <w:t>,</w:t>
      </w:r>
      <w:r>
        <w:rPr>
          <w:rFonts w:eastAsia="Times New Roman" w:cs="Times New Roman"/>
          <w:szCs w:val="24"/>
        </w:rPr>
        <w:t xml:space="preserve"> που υπηρετούν </w:t>
      </w:r>
      <w:r>
        <w:rPr>
          <w:rFonts w:eastAsia="Times New Roman" w:cs="Times New Roman"/>
          <w:szCs w:val="24"/>
        </w:rPr>
        <w:t>τα συμφέροντα του κεφαλαίου</w:t>
      </w:r>
      <w:r>
        <w:rPr>
          <w:rFonts w:eastAsia="Times New Roman" w:cs="Times New Roman"/>
          <w:szCs w:val="24"/>
        </w:rPr>
        <w:t xml:space="preserve"> Ε</w:t>
      </w:r>
      <w:r>
        <w:rPr>
          <w:rFonts w:eastAsia="Times New Roman" w:cs="Times New Roman"/>
          <w:szCs w:val="24"/>
        </w:rPr>
        <w:t xml:space="preserve">πίσης ότι συμφωνούν όλοι με τον διορισμό της ηγεσίας από την εκάστοτε κυβέρνηση. </w:t>
      </w:r>
    </w:p>
    <w:p w14:paraId="56F24DAD"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Όλη αυτή η αντιπαράθεση δεν έχει κα</w:t>
      </w:r>
      <w:r>
        <w:rPr>
          <w:rFonts w:eastAsia="Times New Roman" w:cs="Times New Roman"/>
          <w:szCs w:val="24"/>
        </w:rPr>
        <w:t>μ</w:t>
      </w:r>
      <w:r>
        <w:rPr>
          <w:rFonts w:eastAsia="Times New Roman" w:cs="Times New Roman"/>
          <w:szCs w:val="24"/>
        </w:rPr>
        <w:t>μία σχέση με τα πραγματικά θέματα της απονομής της δικαιοσύνης, αλλά και τα προβλήματα των ίδιων των δικαστών</w:t>
      </w:r>
      <w:r>
        <w:rPr>
          <w:rFonts w:eastAsia="Times New Roman" w:cs="Times New Roman"/>
          <w:szCs w:val="24"/>
        </w:rPr>
        <w:t xml:space="preserve">. Ο σκοπός είναι να </w:t>
      </w:r>
      <w:r>
        <w:rPr>
          <w:rFonts w:eastAsia="Times New Roman" w:cs="Times New Roman"/>
          <w:szCs w:val="24"/>
        </w:rPr>
        <w:lastRenderedPageBreak/>
        <w:t>ελέγξουν μηχανισμούς, να επηρεάσουν εξελίξεις στον χώρο υπέρ στενών κομματικών συμφερόντων, αλλά και μερίδων επιχειρηματικών ομίλων που συγκρούονται σκληρά, πράγματι, αλλά όχι για τα λαϊκά συμφέροντα αλλά για τα δικά τους κέρδη στο πεδί</w:t>
      </w:r>
      <w:r>
        <w:rPr>
          <w:rFonts w:eastAsia="Times New Roman" w:cs="Times New Roman"/>
          <w:szCs w:val="24"/>
        </w:rPr>
        <w:t>ο της οικονομίας.</w:t>
      </w:r>
    </w:p>
    <w:p w14:paraId="56F24DAE"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Εμείς έχουμε πει σε όλους τους τόνους και πάντα ότι ο ρόλος της δικαιοσύνης και η θέση της στο πλαίσιο αυτής της εξουσίας, αυτής της οικονομίας, σαν τμήμα του κρατικού μηχανισμού είναι να στηρίζει τα συμφέροντα της άρχουσας τάξης και να υ</w:t>
      </w:r>
      <w:r>
        <w:rPr>
          <w:rFonts w:eastAsia="Times New Roman" w:cs="Times New Roman"/>
          <w:szCs w:val="24"/>
        </w:rPr>
        <w:t xml:space="preserve">λοποιεί τους αντιλαϊκούς νόμους που ψηφίζουν. Γίνεται πιο απροκάλυπτη η αξιοποίησή της για την επιβολή της αντιλαϊκής πολιτικής, την εξυπηρέτηση συνολικά των συμφερόντων </w:t>
      </w:r>
      <w:r>
        <w:rPr>
          <w:rFonts w:eastAsia="Times New Roman" w:cs="Times New Roman"/>
          <w:szCs w:val="24"/>
        </w:rPr>
        <w:lastRenderedPageBreak/>
        <w:t xml:space="preserve">των μεγάλων ομίλων σε βάρος των εργαζομένων, των λαϊκών στρωμάτων. </w:t>
      </w:r>
    </w:p>
    <w:p w14:paraId="56F24DAF"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ε ορισμένες περιπ</w:t>
      </w:r>
      <w:r>
        <w:rPr>
          <w:rFonts w:eastAsia="Times New Roman" w:cs="Times New Roman"/>
          <w:szCs w:val="24"/>
        </w:rPr>
        <w:t>τώσεις -και προσέξτε το- η δικαιοσύνη προπορεύεται στην υλοποίηση της αντιλαϊκής πολιτικής. Να ένα πρόσφατο παράδειγμα</w:t>
      </w:r>
      <w:r>
        <w:rPr>
          <w:rFonts w:eastAsia="Times New Roman" w:cs="Times New Roman"/>
          <w:szCs w:val="24"/>
        </w:rPr>
        <w:t>.</w:t>
      </w:r>
      <w:r>
        <w:rPr>
          <w:rFonts w:eastAsia="Times New Roman" w:cs="Times New Roman"/>
          <w:szCs w:val="24"/>
        </w:rPr>
        <w:t xml:space="preserve"> Πριν λίγες ημέρες είχαμε ωμή παρέμβαση στο συνδικαλιστικό κίνημα από το Μονομελές Πρωτοδικείο Αθηνών με απόφαση αναστολής εκτέλεσης των </w:t>
      </w:r>
      <w:r>
        <w:rPr>
          <w:rFonts w:eastAsia="Times New Roman" w:cs="Times New Roman"/>
          <w:szCs w:val="24"/>
        </w:rPr>
        <w:t>αποφάσεων του 29</w:t>
      </w:r>
      <w:r>
        <w:rPr>
          <w:rFonts w:eastAsia="Times New Roman" w:cs="Times New Roman"/>
          <w:szCs w:val="24"/>
          <w:vertAlign w:val="superscript"/>
        </w:rPr>
        <w:t>ου</w:t>
      </w:r>
      <w:r>
        <w:rPr>
          <w:rFonts w:eastAsia="Times New Roman" w:cs="Times New Roman"/>
          <w:szCs w:val="24"/>
        </w:rPr>
        <w:t xml:space="preserve"> Συνεδρίου του Εργατικού Κέντρου της Αθήνας μαζί και των οργάνων διοίκησής του. Επειδή τα όργανα του Εργατικού Κέντρου της Αθήνας</w:t>
      </w:r>
      <w:r>
        <w:rPr>
          <w:rFonts w:eastAsia="Times New Roman" w:cs="Times New Roman"/>
          <w:szCs w:val="24"/>
        </w:rPr>
        <w:t xml:space="preserve"> αλλά και το συνέδριο αποφάσισε και μάλιστα ομόφωνα τη μη συμμετοχή αντιπροσώπων </w:t>
      </w:r>
      <w:r>
        <w:rPr>
          <w:rFonts w:eastAsia="Times New Roman" w:cs="Times New Roman"/>
          <w:szCs w:val="24"/>
        </w:rPr>
        <w:lastRenderedPageBreak/>
        <w:t>ενός σωματείου στο συνέδριο του ΕΚΑ, λόγω κατάφωρης παραβίασης των διατάξεων του καταστατικού του ΕΚΑ κατά την εκλογή των αντιπροσώπων του σε αυτό –γι’ αυτή την κατάπτυστη από</w:t>
      </w:r>
      <w:r>
        <w:rPr>
          <w:rFonts w:eastAsia="Times New Roman" w:cs="Times New Roman"/>
          <w:szCs w:val="24"/>
        </w:rPr>
        <w:t>φαση- έχουμε παρέμβαση ανοικτή για λογαριασμό εργοδοσίας και Κυβέρνησης</w:t>
      </w:r>
      <w:r>
        <w:rPr>
          <w:rFonts w:eastAsia="Times New Roman" w:cs="Times New Roman"/>
          <w:szCs w:val="24"/>
        </w:rPr>
        <w:t>,</w:t>
      </w:r>
      <w:r>
        <w:rPr>
          <w:rFonts w:eastAsia="Times New Roman" w:cs="Times New Roman"/>
          <w:szCs w:val="24"/>
        </w:rPr>
        <w:t xml:space="preserve"> που θυμίζει άλλες εποχές και ανοίγει τον δρόμο για ολοκληρωτικό και άμεσο έλεγχο των συνδικάτων από κράτος και εργοδοσία, αφού δεν αναγνωρίζει στα συνδικάτα το δικαίωμα να ελέγχουν κα</w:t>
      </w:r>
      <w:r>
        <w:rPr>
          <w:rFonts w:eastAsia="Times New Roman" w:cs="Times New Roman"/>
          <w:szCs w:val="24"/>
        </w:rPr>
        <w:t>ι να νομιμοποιούν αντιπροσώπους με βάση τα καταστατικά τους, δεν έβγαλε κανείς τσιμουδιά, πλην από το ΚΚΕ.</w:t>
      </w:r>
    </w:p>
    <w:p w14:paraId="56F24DB0"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Πώς τοποθετείστε; Ο κύριος Υπουργός είπε «η ανεξαρτησία της δικαιοσύνης». Αυτό δεν σαν είπε όταν πήγατε και κάνατε παράσταση; Οι υπόλοιποι γιατί δεν </w:t>
      </w:r>
      <w:r>
        <w:rPr>
          <w:rFonts w:eastAsia="Times New Roman" w:cs="Times New Roman"/>
          <w:szCs w:val="24"/>
        </w:rPr>
        <w:t xml:space="preserve">μιλάτε και κόπτεστε για τη δικαιοσύνη; Πάει και καταργεί ουσιαστικά την αυτονομία των συνδικάτων, αυτό κάνει, όπως και το δικαίωμά τους να εφαρμόζουν τα καταστατικά τους και να αποκλείουν αντιπροσώπους. Γιατί δεν μιλά κανένας σας, που κόπτεστε όλη την ώρα </w:t>
      </w:r>
      <w:r>
        <w:rPr>
          <w:rFonts w:eastAsia="Times New Roman" w:cs="Times New Roman"/>
          <w:szCs w:val="24"/>
        </w:rPr>
        <w:t xml:space="preserve">για τη δικαιοσύνη ή όταν όλες οι απεργίες εκ των προτέρων ή τουλάχιστον το 99% κηρύσσονται παράνομες και μάλιστα μερικές πριν ακόμα εξαγγελθούν; </w:t>
      </w:r>
    </w:p>
    <w:p w14:paraId="56F24DB1"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Εμείς δεν ταυτίζουμε τον ρόλο και τον θεσμό της </w:t>
      </w:r>
      <w:r>
        <w:rPr>
          <w:rFonts w:eastAsia="Times New Roman" w:cs="Times New Roman"/>
          <w:szCs w:val="24"/>
        </w:rPr>
        <w:t>δ</w:t>
      </w:r>
      <w:r>
        <w:rPr>
          <w:rFonts w:eastAsia="Times New Roman" w:cs="Times New Roman"/>
          <w:szCs w:val="24"/>
        </w:rPr>
        <w:t>ικαιοσύνης με όλους τους δικαστές και τους ανθρώπους που εργά</w:t>
      </w:r>
      <w:r>
        <w:rPr>
          <w:rFonts w:eastAsia="Times New Roman" w:cs="Times New Roman"/>
          <w:szCs w:val="24"/>
        </w:rPr>
        <w:t>ζονται, γιατί υπάρχουν και φωτεινές εξαιρέσεις</w:t>
      </w:r>
      <w:r>
        <w:rPr>
          <w:rFonts w:eastAsia="Times New Roman" w:cs="Times New Roman"/>
          <w:szCs w:val="24"/>
        </w:rPr>
        <w:t>,</w:t>
      </w:r>
      <w:r>
        <w:rPr>
          <w:rFonts w:eastAsia="Times New Roman" w:cs="Times New Roman"/>
          <w:szCs w:val="24"/>
        </w:rPr>
        <w:t xml:space="preserve"> που έχουν σηκώσει μπόι και υφίστανται και αυτοί τις συνέπειες των αντιλαϊκών πολιτικών. Άρα </w:t>
      </w:r>
      <w:r>
        <w:rPr>
          <w:rFonts w:eastAsia="Times New Roman" w:cs="Times New Roman"/>
          <w:szCs w:val="24"/>
        </w:rPr>
        <w:t xml:space="preserve">να σταματήσει </w:t>
      </w:r>
      <w:r>
        <w:rPr>
          <w:rFonts w:eastAsia="Times New Roman" w:cs="Times New Roman"/>
          <w:szCs w:val="24"/>
        </w:rPr>
        <w:t>η υποκρισία σ’ αυτόν τον τομέα.</w:t>
      </w:r>
    </w:p>
    <w:p w14:paraId="56F24DB2"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Να περάσουμε τώρα και στο νομοσχέδιο. Τι λέει ο τίτλος; Κοινωνική οικο</w:t>
      </w:r>
      <w:r>
        <w:rPr>
          <w:rFonts w:eastAsia="Times New Roman" w:cs="Times New Roman"/>
          <w:szCs w:val="24"/>
        </w:rPr>
        <w:t xml:space="preserve">νομία. Απάτη μεγάλη απάτη! Ιδεολογική απάτη! Κοινωνική οικονομία σημαίνει ότι ο λαός έχει στα χέρια του τα μέσα παραγωγής, έχει τον πλούτο που παράγει και σχεδιάζει, προγραμματίζει με γνώμονα τι; Με γνώμονα την κάλυψη των </w:t>
      </w:r>
      <w:r>
        <w:rPr>
          <w:rFonts w:eastAsia="Times New Roman" w:cs="Times New Roman"/>
          <w:szCs w:val="24"/>
        </w:rPr>
        <w:lastRenderedPageBreak/>
        <w:t>ανθρωπίνων αναγκών και όχι το καπι</w:t>
      </w:r>
      <w:r>
        <w:rPr>
          <w:rFonts w:eastAsia="Times New Roman" w:cs="Times New Roman"/>
          <w:szCs w:val="24"/>
        </w:rPr>
        <w:t xml:space="preserve">ταλιστικό κέρδος. Εδώ είναι η εφεύρεση –και δεν είναι η πρώτη- του κοινωνικού κράτους. Τι κοινωνικό κράτος; Κράτος καπιταλιστικό είναι. Με αίμα και θυσίες οι εργαζόμενοι χρόνια και για άλλους λόγους απέσπασαν ορισμένες κατακτήσεις. </w:t>
      </w:r>
    </w:p>
    <w:p w14:paraId="56F24DB3"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Κοινωνικοί εταίροι. Ο β</w:t>
      </w:r>
      <w:r>
        <w:rPr>
          <w:rFonts w:eastAsia="Times New Roman" w:cs="Times New Roman"/>
          <w:szCs w:val="24"/>
        </w:rPr>
        <w:t>ιομήχανος, ο εφοπλιστής και ο εργάτης εταίροι. Μόνο που ο ένας τρώει αστακό και ο άλλος τρώει ψίχουλα! Τέτοιοι εταίροι είναι, ο ένας δουλεύει και ιδρώνει και ο άλλος καρπώνεται τον ιδρώτα του.</w:t>
      </w:r>
    </w:p>
    <w:p w14:paraId="56F24DB4"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Κοινωνία των πολιτών. Ποιων πολιτών, αλήθεια; Όλοι πολίτες είνα</w:t>
      </w:r>
      <w:r>
        <w:rPr>
          <w:rFonts w:eastAsia="Times New Roman" w:cs="Times New Roman"/>
          <w:szCs w:val="24"/>
        </w:rPr>
        <w:t xml:space="preserve">ι; Υπάρχουν εργάτες, αγρότες, επιχειρηματίες, υπάρχουν, υπάρχουν, υπάρχουν. Ισοπέδωση. </w:t>
      </w:r>
    </w:p>
    <w:p w14:paraId="56F24DB5"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Τι άλλο; Κοινωνική συνοχή. Τι πάει να πει κοινωνική συνοχή; Τα συμφέροντα είναι ίδια; Εδώ η ιστορία της ανθρωπότητας είναι η πάλη των τάξεων και είναι κινητήρια δύναμη </w:t>
      </w:r>
      <w:r>
        <w:rPr>
          <w:rFonts w:eastAsia="Times New Roman" w:cs="Times New Roman"/>
          <w:szCs w:val="24"/>
        </w:rPr>
        <w:t>της κοινωνίας. Εσείς τι βγάλατε τώρα; Αυτά τα υιοθετεί όλα η Κυβέρνηση όχι τώρα, αλλά τα έχει υιοθετήσει εδώ και πάρα πολλά χρόνια και μιλάμε και για κοινωνική οικονομία.</w:t>
      </w:r>
    </w:p>
    <w:p w14:paraId="56F24DB6"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Η κοινωνική οικονομία,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δεν είναι εφεύρεση ούτε δική </w:t>
      </w:r>
      <w:r>
        <w:rPr>
          <w:rFonts w:eastAsia="Times New Roman" w:cs="Times New Roman"/>
          <w:szCs w:val="24"/>
        </w:rPr>
        <w:t>μ</w:t>
      </w:r>
      <w:r>
        <w:rPr>
          <w:rFonts w:eastAsia="Times New Roman" w:cs="Times New Roman"/>
          <w:szCs w:val="24"/>
        </w:rPr>
        <w:t>ας ούτε δική σας. Εί</w:t>
      </w:r>
      <w:r>
        <w:rPr>
          <w:rFonts w:eastAsia="Times New Roman" w:cs="Times New Roman"/>
          <w:szCs w:val="24"/>
        </w:rPr>
        <w:t>ναι πολλά χρόνια. Το κρίσιμο σημείο ήταν η απόφαση στη διάσκεψη των κρατών-μελών του ΟΟΣΑ τον Ιούνιο του 1998. Έτσι δεν είναι, κυρία Υπουργέ; Έτσι είναι. Δεν είναι οι ρίζες αρχαίες κ</w:t>
      </w:r>
      <w:r>
        <w:rPr>
          <w:rFonts w:eastAsia="Times New Roman" w:cs="Times New Roman"/>
          <w:szCs w:val="24"/>
        </w:rPr>
        <w:t>.</w:t>
      </w:r>
      <w:r>
        <w:rPr>
          <w:rFonts w:eastAsia="Times New Roman" w:cs="Times New Roman"/>
          <w:szCs w:val="24"/>
        </w:rPr>
        <w:t xml:space="preserve">λπ., είναι οι αποφάσεις της </w:t>
      </w:r>
      <w:r>
        <w:rPr>
          <w:rFonts w:eastAsia="Times New Roman" w:cs="Times New Roman"/>
          <w:szCs w:val="24"/>
        </w:rPr>
        <w:lastRenderedPageBreak/>
        <w:t xml:space="preserve">Ευρωπαϊκής Ένωσης και ο νόμος του ΠΑΣΟΚ. </w:t>
      </w:r>
      <w:r>
        <w:rPr>
          <w:rFonts w:eastAsia="Times New Roman" w:cs="Times New Roman"/>
          <w:szCs w:val="24"/>
        </w:rPr>
        <w:t>Έ</w:t>
      </w:r>
      <w:r>
        <w:rPr>
          <w:rFonts w:eastAsia="Times New Roman" w:cs="Times New Roman"/>
          <w:szCs w:val="24"/>
        </w:rPr>
        <w:t>χου</w:t>
      </w:r>
      <w:r>
        <w:rPr>
          <w:rFonts w:eastAsia="Times New Roman" w:cs="Times New Roman"/>
          <w:szCs w:val="24"/>
        </w:rPr>
        <w:t>με ένα απλό ερώτημα</w:t>
      </w:r>
      <w:r>
        <w:rPr>
          <w:rFonts w:eastAsia="Times New Roman" w:cs="Times New Roman"/>
          <w:szCs w:val="24"/>
        </w:rPr>
        <w:t>.</w:t>
      </w:r>
      <w:r>
        <w:rPr>
          <w:rFonts w:eastAsia="Times New Roman" w:cs="Times New Roman"/>
          <w:szCs w:val="24"/>
        </w:rPr>
        <w:t xml:space="preserve"> Αλήθεια ο καπιταλισμός αυτοκαταστρέφεται; </w:t>
      </w:r>
    </w:p>
    <w:p w14:paraId="56F24DB7" w14:textId="77777777" w:rsidR="00DA1B4D" w:rsidRDefault="004A2815">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56F24DB8"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Θα μου δώσετε και τον χρόνο της δευτερολογίας μου, κύριε Πρόεδρε, και δεν θα ξαναμιλήσω.</w:t>
      </w:r>
    </w:p>
    <w:p w14:paraId="56F24DB9"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Ο καπιταλισμός αυτο</w:t>
      </w:r>
      <w:r>
        <w:rPr>
          <w:rFonts w:eastAsia="Times New Roman" w:cs="Times New Roman"/>
          <w:szCs w:val="24"/>
        </w:rPr>
        <w:t xml:space="preserve">καταστρέφεται; Δηλαδή φτιάχνει την κοινωνική οικονομία για να δημιουργήσει προϋποθέσεις, όπως είπε και ο Πρωθυπουργός στο συνέδριο, για μετάβαση στον σοσιαλισμό ή κάνει κάτι διαφορετικό; </w:t>
      </w:r>
      <w:r>
        <w:rPr>
          <w:rFonts w:eastAsia="Times New Roman" w:cs="Times New Roman"/>
          <w:szCs w:val="24"/>
        </w:rPr>
        <w:t>Ε</w:t>
      </w:r>
      <w:r>
        <w:rPr>
          <w:rFonts w:eastAsia="Times New Roman" w:cs="Times New Roman"/>
          <w:szCs w:val="24"/>
        </w:rPr>
        <w:t>πειδή δεν μπορούμε να μιλάμε μόνο θεωρητικά -θα μιλήσουμε, όμως, και</w:t>
      </w:r>
      <w:r>
        <w:rPr>
          <w:rFonts w:eastAsia="Times New Roman" w:cs="Times New Roman"/>
          <w:szCs w:val="24"/>
        </w:rPr>
        <w:t xml:space="preserve"> θεωρητικά- </w:t>
      </w:r>
      <w:r>
        <w:rPr>
          <w:rFonts w:eastAsia="Times New Roman" w:cs="Times New Roman"/>
          <w:szCs w:val="24"/>
        </w:rPr>
        <w:lastRenderedPageBreak/>
        <w:t>αυτές λειτουργούν σε μία σειρά από ανεπτυγμένες καπιταλιστικές χώρες εδώ και πάρα πολλά χρόνια και πολύ ανεπτυγμένες μάλιστα, από Αμερική και Καναδά μέχρι Γερμανία και Βέλγιο. Υπάρχουν όλα τα στοιχεία, τα ξέρετε. Τι έκαναν όλο αυτό το διάστημα;</w:t>
      </w:r>
      <w:r>
        <w:rPr>
          <w:rFonts w:eastAsia="Times New Roman" w:cs="Times New Roman"/>
          <w:szCs w:val="24"/>
        </w:rPr>
        <w:t xml:space="preserve"> Προετοίμασαν το έδαφος για τον σοσιαλισμό; Τι έκαναν; Δημιούργησαν προϋποθέσεις</w:t>
      </w:r>
      <w:r>
        <w:rPr>
          <w:rFonts w:eastAsia="Times New Roman" w:cs="Times New Roman"/>
          <w:szCs w:val="24"/>
        </w:rPr>
        <w:t>,</w:t>
      </w:r>
      <w:r>
        <w:rPr>
          <w:rFonts w:eastAsia="Times New Roman" w:cs="Times New Roman"/>
          <w:szCs w:val="24"/>
        </w:rPr>
        <w:t xml:space="preserve"> να έχουν εργαζόμενους πλούσιους που διαχειρίζονται τομείς κ</w:t>
      </w:r>
      <w:r>
        <w:rPr>
          <w:rFonts w:eastAsia="Times New Roman" w:cs="Times New Roman"/>
          <w:szCs w:val="24"/>
        </w:rPr>
        <w:t>.</w:t>
      </w:r>
      <w:r>
        <w:rPr>
          <w:rFonts w:eastAsia="Times New Roman" w:cs="Times New Roman"/>
          <w:szCs w:val="24"/>
        </w:rPr>
        <w:t xml:space="preserve">λπ.; Το αντίθετο μάλιστα. </w:t>
      </w:r>
    </w:p>
    <w:p w14:paraId="56F24DBA"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Εμείς, λοιπόν, τι λέμε; Λέμε –και έτσι είναι- ότι είναι συστατικό στοιχείο της καπιταλι</w:t>
      </w:r>
      <w:r>
        <w:rPr>
          <w:rFonts w:eastAsia="Times New Roman" w:cs="Times New Roman"/>
          <w:szCs w:val="24"/>
        </w:rPr>
        <w:t xml:space="preserve">στικής οικονομίας. Ο κ. </w:t>
      </w:r>
      <w:proofErr w:type="spellStart"/>
      <w:r>
        <w:rPr>
          <w:rFonts w:eastAsia="Times New Roman" w:cs="Times New Roman"/>
          <w:szCs w:val="24"/>
        </w:rPr>
        <w:t>Φορτσάκης</w:t>
      </w:r>
      <w:proofErr w:type="spellEnd"/>
      <w:r>
        <w:rPr>
          <w:rFonts w:eastAsia="Times New Roman" w:cs="Times New Roman"/>
          <w:szCs w:val="24"/>
        </w:rPr>
        <w:t xml:space="preserve"> μάλιστα το είπε ανοιχτά. Εάν θυμάμαι καλά και την έκφρασή </w:t>
      </w:r>
      <w:r>
        <w:rPr>
          <w:rFonts w:eastAsia="Times New Roman" w:cs="Times New Roman"/>
          <w:szCs w:val="24"/>
        </w:rPr>
        <w:lastRenderedPageBreak/>
        <w:t xml:space="preserve">του, είπε ότι «ναι, θα βοηθήσουν στη </w:t>
      </w:r>
      <w:proofErr w:type="spellStart"/>
      <w:r>
        <w:rPr>
          <w:rFonts w:eastAsia="Times New Roman" w:cs="Times New Roman"/>
          <w:szCs w:val="24"/>
        </w:rPr>
        <w:t>μόχλευση</w:t>
      </w:r>
      <w:proofErr w:type="spellEnd"/>
      <w:r>
        <w:rPr>
          <w:rFonts w:eastAsia="Times New Roman" w:cs="Times New Roman"/>
          <w:szCs w:val="24"/>
        </w:rPr>
        <w:t xml:space="preserve"> κεφαλαίων. Εμείς, λοιπόν, λέμε ότι αυτά που λένε ότι δεν υπάρχει κέρδος</w:t>
      </w:r>
      <w:r>
        <w:rPr>
          <w:rFonts w:eastAsia="Times New Roman" w:cs="Times New Roman"/>
          <w:szCs w:val="24"/>
        </w:rPr>
        <w:t>,</w:t>
      </w:r>
      <w:r>
        <w:rPr>
          <w:rFonts w:eastAsia="Times New Roman" w:cs="Times New Roman"/>
          <w:szCs w:val="24"/>
        </w:rPr>
        <w:t xml:space="preserve"> είναι μύθος και ότι λειτουργούν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w:t>
      </w:r>
      <w:r>
        <w:rPr>
          <w:rFonts w:eastAsia="Times New Roman" w:cs="Times New Roman"/>
          <w:szCs w:val="24"/>
        </w:rPr>
        <w:t xml:space="preserve">ης καπιταλιστικής οικονομίας. </w:t>
      </w:r>
    </w:p>
    <w:p w14:paraId="56F24DBB"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Λέμε, επίσης, ότι προσπαθούν να χρησιμοποιηθούν σήμερα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συστήματος σαν εργαλείο διεξόδου από την κρίση, αλλά κυρίως εντάσσονται στην εξυπηρέτηση στρατηγικών αναγκών του κεφαλαίου. Πώς; Γιατί μπορεί να πει κανεί</w:t>
      </w:r>
      <w:r>
        <w:rPr>
          <w:rFonts w:eastAsia="Times New Roman" w:cs="Times New Roman"/>
          <w:szCs w:val="24"/>
        </w:rPr>
        <w:t xml:space="preserve">ς ότι «είσαστε υπερβολικοί, εδώ έχουμε να κάνουμε με έναν άλλον τομέα». </w:t>
      </w:r>
    </w:p>
    <w:p w14:paraId="56F24DBC"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Μία από τις στρατηγικές στοχεύσεις</w:t>
      </w:r>
      <w:r>
        <w:rPr>
          <w:rFonts w:eastAsia="Times New Roman" w:cs="Times New Roman"/>
          <w:szCs w:val="24"/>
        </w:rPr>
        <w:t>,</w:t>
      </w:r>
      <w:r>
        <w:rPr>
          <w:rFonts w:eastAsia="Times New Roman" w:cs="Times New Roman"/>
          <w:szCs w:val="24"/>
        </w:rPr>
        <w:t xml:space="preserve"> που καταγράφεται και στα μνημόνια και παντού, είναι η συρρίκνωση του κράτους και των υπηρεσιών που παρέχει </w:t>
      </w:r>
      <w:r>
        <w:rPr>
          <w:rFonts w:eastAsia="Times New Roman" w:cs="Times New Roman"/>
          <w:szCs w:val="24"/>
        </w:rPr>
        <w:t xml:space="preserve">αυτό </w:t>
      </w:r>
      <w:r>
        <w:rPr>
          <w:rFonts w:eastAsia="Times New Roman" w:cs="Times New Roman"/>
          <w:szCs w:val="24"/>
        </w:rPr>
        <w:t xml:space="preserve">με διπλό στόχο: </w:t>
      </w:r>
    </w:p>
    <w:p w14:paraId="56F24DBD"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Πρώτον, να </w:t>
      </w:r>
      <w:r>
        <w:rPr>
          <w:rFonts w:eastAsia="Times New Roman" w:cs="Times New Roman"/>
          <w:szCs w:val="24"/>
        </w:rPr>
        <w:t>δραστηριοποιηθεί το κεφάλαιο σε συγκεκριμένους νέους τομείς, παιδεία, υγεία, πρόνοια και άρα να είναι μοχλός για ιδιωτικοποιήσεις</w:t>
      </w:r>
      <w:r>
        <w:rPr>
          <w:rFonts w:eastAsia="Times New Roman" w:cs="Times New Roman"/>
          <w:szCs w:val="24"/>
        </w:rPr>
        <w:t>,</w:t>
      </w:r>
      <w:r>
        <w:rPr>
          <w:rFonts w:eastAsia="Times New Roman" w:cs="Times New Roman"/>
          <w:szCs w:val="24"/>
        </w:rPr>
        <w:t xml:space="preserve"> σε τομείς που μέχρι τώρα είχε το κράτος.</w:t>
      </w:r>
    </w:p>
    <w:p w14:paraId="56F24DBE" w14:textId="77777777" w:rsidR="00DA1B4D" w:rsidRDefault="004A2815">
      <w:pPr>
        <w:spacing w:after="0" w:line="600" w:lineRule="auto"/>
        <w:ind w:firstLine="567"/>
        <w:jc w:val="both"/>
        <w:rPr>
          <w:rFonts w:eastAsia="Times New Roman" w:cs="Times New Roman"/>
          <w:szCs w:val="24"/>
        </w:rPr>
      </w:pPr>
      <w:r>
        <w:rPr>
          <w:rFonts w:eastAsia="Times New Roman" w:cs="Times New Roman"/>
          <w:szCs w:val="24"/>
        </w:rPr>
        <w:t>Δεύτερον, σε συνθήκες κρίσης να μετατοπιστούν οι κρατικές δαπάνες. Δηλαδή η μείωση σ</w:t>
      </w:r>
      <w:r>
        <w:rPr>
          <w:rFonts w:eastAsia="Times New Roman" w:cs="Times New Roman"/>
          <w:szCs w:val="24"/>
        </w:rPr>
        <w:t xml:space="preserve">υνέχεια των κοινωνικών δαπανών τι στόχο έχει; Έχει στόχο να εξοικονομηθούν χρήματα, εκτός των άλλων και για να επενδυθούν κεφάλαια σε νέους τομείς που συρρικνώνονται, άρα θα πάνε ιδιώτες, αλλά και να </w:t>
      </w:r>
      <w:r>
        <w:rPr>
          <w:rFonts w:eastAsia="Times New Roman" w:cs="Times New Roman"/>
          <w:szCs w:val="24"/>
        </w:rPr>
        <w:lastRenderedPageBreak/>
        <w:t>εξοικονομηθούν χρήματα</w:t>
      </w:r>
      <w:r>
        <w:rPr>
          <w:rFonts w:eastAsia="Times New Roman" w:cs="Times New Roman"/>
          <w:szCs w:val="24"/>
        </w:rPr>
        <w:t>,</w:t>
      </w:r>
      <w:r>
        <w:rPr>
          <w:rFonts w:eastAsia="Times New Roman" w:cs="Times New Roman"/>
          <w:szCs w:val="24"/>
        </w:rPr>
        <w:t xml:space="preserve"> για να χρηματοδοτηθεί -όπως τώρα</w:t>
      </w:r>
      <w:r>
        <w:rPr>
          <w:rFonts w:eastAsia="Times New Roman" w:cs="Times New Roman"/>
          <w:szCs w:val="24"/>
        </w:rPr>
        <w:t xml:space="preserve"> με τα διάφορα πακέτα στήριξης είτε λέγεται </w:t>
      </w:r>
      <w:proofErr w:type="spellStart"/>
      <w:r>
        <w:rPr>
          <w:rFonts w:eastAsia="Times New Roman" w:cs="Times New Roman"/>
          <w:szCs w:val="24"/>
        </w:rPr>
        <w:t>Γιούνκερ</w:t>
      </w:r>
      <w:proofErr w:type="spellEnd"/>
      <w:r>
        <w:rPr>
          <w:rFonts w:eastAsia="Times New Roman" w:cs="Times New Roman"/>
          <w:szCs w:val="24"/>
        </w:rPr>
        <w:t>, είτε λέγεται αναπτυξιακός νόμος- το μεγάλο κεφάλαιο. Ποιο θα είναι το αποτέλεσμα; Πρώτον, υποβάθμιση υπηρεσιών και παροχών για τον λαό. Δεύτερον, εμπορευματοποίηση. Και τρίτον, μείωση της συνολικής αξία</w:t>
      </w:r>
      <w:r>
        <w:rPr>
          <w:rFonts w:eastAsia="Times New Roman" w:cs="Times New Roman"/>
          <w:szCs w:val="24"/>
        </w:rPr>
        <w:t xml:space="preserve">ς της εργατικής δύναμης, μέσω εθελοντισμού, φθηνού εργατικού δυναμικού, χαμηλών αμοιβών, χωρίς εργασιακές σχέσεις και συγκροτημένα δικαιώματα. </w:t>
      </w:r>
    </w:p>
    <w:p w14:paraId="56F24DBF" w14:textId="77777777" w:rsidR="00DA1B4D" w:rsidRDefault="004A2815">
      <w:pPr>
        <w:spacing w:after="0" w:line="600" w:lineRule="auto"/>
        <w:ind w:firstLine="567"/>
        <w:jc w:val="both"/>
        <w:rPr>
          <w:rFonts w:eastAsia="Times New Roman" w:cs="Times New Roman"/>
          <w:szCs w:val="24"/>
        </w:rPr>
      </w:pPr>
      <w:r>
        <w:rPr>
          <w:rFonts w:eastAsia="Times New Roman" w:cs="Times New Roman"/>
          <w:szCs w:val="24"/>
        </w:rPr>
        <w:t>Τρίτον, προσπάθεια διαχείρισης της ανεργίας μέσα από προγράμματα κοινωνικής εργασίας. Δηλαδή φθηνό εργατικό δυνα</w:t>
      </w:r>
      <w:r>
        <w:rPr>
          <w:rFonts w:eastAsia="Times New Roman" w:cs="Times New Roman"/>
          <w:szCs w:val="24"/>
        </w:rPr>
        <w:t xml:space="preserve">μικό, ένταξη των ανέργων. </w:t>
      </w:r>
      <w:r>
        <w:rPr>
          <w:rFonts w:eastAsia="Times New Roman" w:cs="Times New Roman"/>
          <w:szCs w:val="24"/>
        </w:rPr>
        <w:t>Κ</w:t>
      </w:r>
      <w:r>
        <w:rPr>
          <w:rFonts w:eastAsia="Times New Roman" w:cs="Times New Roman"/>
          <w:szCs w:val="24"/>
        </w:rPr>
        <w:t>άτι βαθύτερο</w:t>
      </w:r>
      <w:r>
        <w:rPr>
          <w:rFonts w:eastAsia="Times New Roman" w:cs="Times New Roman"/>
          <w:szCs w:val="24"/>
        </w:rPr>
        <w:t>.</w:t>
      </w:r>
      <w:r>
        <w:rPr>
          <w:rFonts w:eastAsia="Times New Roman" w:cs="Times New Roman"/>
          <w:szCs w:val="24"/>
        </w:rPr>
        <w:t xml:space="preserve"> Μετατρέπει </w:t>
      </w:r>
      <w:r>
        <w:rPr>
          <w:rFonts w:eastAsia="Times New Roman" w:cs="Times New Roman"/>
          <w:szCs w:val="24"/>
        </w:rPr>
        <w:lastRenderedPageBreak/>
        <w:t>τους άνεργους σε αυτοαπασχολούμενους. Ουσιαστικά δεν βελτιώνει καθόλου την οικονομική τους θέση και προσπαθεί να τους πείσει να αισθάνονται και αφεντικά από πάνω, με 300, 500 και 600 ευρώ.</w:t>
      </w:r>
    </w:p>
    <w:p w14:paraId="56F24DC0" w14:textId="77777777" w:rsidR="00DA1B4D" w:rsidRDefault="004A2815">
      <w:pPr>
        <w:spacing w:after="0" w:line="600" w:lineRule="auto"/>
        <w:ind w:firstLine="567"/>
        <w:jc w:val="both"/>
        <w:rPr>
          <w:rFonts w:eastAsia="Times New Roman" w:cs="Times New Roman"/>
          <w:szCs w:val="24"/>
        </w:rPr>
      </w:pPr>
      <w:r>
        <w:rPr>
          <w:rFonts w:eastAsia="Times New Roman" w:cs="Times New Roman"/>
          <w:szCs w:val="24"/>
        </w:rPr>
        <w:t>Τέλος διασπάθισ</w:t>
      </w:r>
      <w:r>
        <w:rPr>
          <w:rFonts w:eastAsia="Times New Roman" w:cs="Times New Roman"/>
          <w:szCs w:val="24"/>
        </w:rPr>
        <w:t xml:space="preserve">η δημόσιων πόρων που αντί να δίνονται τα χρήματα στις κρατικές δομές που υπάρχουν, για να στηριχθούν και να αναπτυχθούν ακόμη περισσότερο –γιατί δεν τα δίνετε εκεί τα λεφτά;-, δίνονται σε ΜΚΟ, </w:t>
      </w:r>
      <w:r>
        <w:rPr>
          <w:rFonts w:eastAsia="Times New Roman" w:cs="Times New Roman"/>
          <w:szCs w:val="24"/>
        </w:rPr>
        <w:t>ΚΟΙΝΣΕΠ</w:t>
      </w:r>
      <w:r>
        <w:rPr>
          <w:rFonts w:eastAsia="Times New Roman" w:cs="Times New Roman"/>
          <w:szCs w:val="24"/>
        </w:rPr>
        <w:t xml:space="preserve">, που θα παρέχουν πιο υποβαθμισμένες υπηρεσίες. </w:t>
      </w:r>
      <w:r>
        <w:rPr>
          <w:rFonts w:eastAsia="Times New Roman" w:cs="Times New Roman"/>
          <w:szCs w:val="24"/>
        </w:rPr>
        <w:t>Φ</w:t>
      </w:r>
      <w:r>
        <w:rPr>
          <w:rFonts w:eastAsia="Times New Roman" w:cs="Times New Roman"/>
          <w:szCs w:val="24"/>
        </w:rPr>
        <w:t>υσικά γ</w:t>
      </w:r>
      <w:r>
        <w:rPr>
          <w:rFonts w:eastAsia="Times New Roman" w:cs="Times New Roman"/>
          <w:szCs w:val="24"/>
        </w:rPr>
        <w:t xml:space="preserve">ίνεται μεγάλο φαγοπότι όπως έχει αποδειχθεί, ιδιαίτερα με τις μη κυβερνητικές οργανώσεις. Δημοσιεύονται αυτά, τα γνωρίζουμε όλοι. </w:t>
      </w:r>
    </w:p>
    <w:p w14:paraId="56F24DC1" w14:textId="77777777" w:rsidR="00DA1B4D" w:rsidRDefault="004A2815">
      <w:pPr>
        <w:spacing w:after="0" w:line="600" w:lineRule="auto"/>
        <w:ind w:firstLine="567"/>
        <w:jc w:val="both"/>
        <w:rPr>
          <w:rFonts w:eastAsia="Times New Roman" w:cs="Times New Roman"/>
          <w:szCs w:val="24"/>
        </w:rPr>
      </w:pPr>
      <w:r>
        <w:rPr>
          <w:rFonts w:eastAsia="Times New Roman" w:cs="Times New Roman"/>
          <w:szCs w:val="24"/>
        </w:rPr>
        <w:lastRenderedPageBreak/>
        <w:t>Α</w:t>
      </w:r>
      <w:r>
        <w:rPr>
          <w:rFonts w:eastAsia="Times New Roman" w:cs="Times New Roman"/>
          <w:szCs w:val="24"/>
        </w:rPr>
        <w:t xml:space="preserve">πό πάνω λέμε «κοινωνική οικονομία». Αλήθεια μπορεί να μιλάει κανένας σοβαρά για κοινωνική οικονομία στον καπιταλισμό; Ποιες </w:t>
      </w:r>
      <w:r>
        <w:rPr>
          <w:rFonts w:eastAsia="Times New Roman" w:cs="Times New Roman"/>
          <w:szCs w:val="24"/>
        </w:rPr>
        <w:t xml:space="preserve">είναι οι σχέσεις που υπάρχουν εδώ; Δεν είναι καπιταλιστικές σχέσεις παραγωγής; Δεν είναι κίνητρο ο νόμος του κέρδους; Δεν θα κερδίζουν αυτές; Από πού κερδίζουν; Από τον αέρα; Είστε μορφωμένη. Καρπώνονται μέρος της υπεραξίας. Πρώτες ύλες δεν χρησιμοποιούν; </w:t>
      </w:r>
      <w:r>
        <w:rPr>
          <w:rFonts w:eastAsia="Times New Roman" w:cs="Times New Roman"/>
          <w:szCs w:val="24"/>
        </w:rPr>
        <w:t xml:space="preserve">Άλλα δεν χρησιμοποιούν; Άρα, λοιπόν, μη μας λέτε ότι με συντριπτική κυριαρχία των μονοπωλίων, με το νόμο του καπιταλισμού που είναι νόμος του κέρδους, θα έχετε κοινωνική οικονομία και μάλιστα όταν μιλάμε για εναλλακτικές μορφές που θα βρίσκονται στο πλάι. </w:t>
      </w:r>
    </w:p>
    <w:p w14:paraId="56F24DC2" w14:textId="77777777" w:rsidR="00DA1B4D" w:rsidRDefault="004A2815">
      <w:pPr>
        <w:spacing w:after="0" w:line="600" w:lineRule="auto"/>
        <w:ind w:firstLine="567"/>
        <w:jc w:val="both"/>
        <w:rPr>
          <w:rFonts w:eastAsia="Times New Roman" w:cs="Times New Roman"/>
          <w:szCs w:val="24"/>
        </w:rPr>
      </w:pPr>
      <w:r>
        <w:rPr>
          <w:rFonts w:eastAsia="Times New Roman" w:cs="Times New Roman"/>
          <w:szCs w:val="24"/>
        </w:rPr>
        <w:lastRenderedPageBreak/>
        <w:t>Ν</w:t>
      </w:r>
      <w:r>
        <w:rPr>
          <w:rFonts w:eastAsia="Times New Roman" w:cs="Times New Roman"/>
          <w:szCs w:val="24"/>
        </w:rPr>
        <w:t>α σας πω και κάτι, επειδή δεν έχω άλλο χρόνο. Έχουν δοκιμαστεί όλα αυτά. Τα έκανε το ΠΑΣΟΚ παλαιότερα, θυμάστε; Τι πρόβαλε ως μοντέλο το ΠΑΣΟΚ; Πρώτον</w:t>
      </w:r>
      <w:r>
        <w:rPr>
          <w:rFonts w:eastAsia="Times New Roman" w:cs="Times New Roman"/>
          <w:szCs w:val="24"/>
        </w:rPr>
        <w:t>,</w:t>
      </w:r>
      <w:r>
        <w:rPr>
          <w:rFonts w:eastAsia="Times New Roman" w:cs="Times New Roman"/>
          <w:szCs w:val="24"/>
        </w:rPr>
        <w:t xml:space="preserve"> συνεταιρισμούς. Χρεοκόπησαν, ναι ή όχι; </w:t>
      </w:r>
      <w:r>
        <w:rPr>
          <w:rFonts w:eastAsia="Times New Roman" w:cs="Times New Roman"/>
          <w:szCs w:val="24"/>
        </w:rPr>
        <w:t>Ό</w:t>
      </w:r>
      <w:r>
        <w:rPr>
          <w:rFonts w:eastAsia="Times New Roman" w:cs="Times New Roman"/>
          <w:szCs w:val="24"/>
        </w:rPr>
        <w:t>χι μόνο χρεοκόπησαν, αλλά τώρα τους μετατρέπετε σε ανώνυμες ε</w:t>
      </w:r>
      <w:r>
        <w:rPr>
          <w:rFonts w:eastAsia="Times New Roman" w:cs="Times New Roman"/>
          <w:szCs w:val="24"/>
        </w:rPr>
        <w:t xml:space="preserve">ταιρείες και μάλιστα με νόμο. Δεύτερον, συνεταιριστικές τράπεζες. Τα θυμάστε τα μοντέλα; </w:t>
      </w:r>
      <w:r>
        <w:rPr>
          <w:rFonts w:eastAsia="Times New Roman" w:cs="Times New Roman"/>
          <w:szCs w:val="24"/>
        </w:rPr>
        <w:t>Ε</w:t>
      </w:r>
      <w:r>
        <w:rPr>
          <w:rFonts w:eastAsia="Times New Roman" w:cs="Times New Roman"/>
          <w:szCs w:val="24"/>
        </w:rPr>
        <w:t>μείς ήμασταν απολογούμενοι όλη την ώρα. Μας κατηγορούσαν ότι δεν βλέπουμε αυτά τα καινοτόμα που θα δημιουργήσουν υποδομές για το πέρασμα στον σοσιαλισμό. Τελικά τι έγ</w:t>
      </w:r>
      <w:r>
        <w:rPr>
          <w:rFonts w:eastAsia="Times New Roman" w:cs="Times New Roman"/>
          <w:szCs w:val="24"/>
        </w:rPr>
        <w:t>ινε με τις συνεταιριστικές τράπεζες; Προσπάθησαν να ηθικοποιήσουν το χρηματοπιστωτικό σύστημα, να πουν ότι μπο</w:t>
      </w:r>
      <w:r>
        <w:rPr>
          <w:rFonts w:eastAsia="Times New Roman" w:cs="Times New Roman"/>
          <w:szCs w:val="24"/>
        </w:rPr>
        <w:lastRenderedPageBreak/>
        <w:t>ρούμε στον καπιταλισμό να φτιάξουμε τράπεζες που θα λειτουργούν αλλιώς, με τις οποίες τι έγινε; Έγινε πάρτι –Αχαϊκή Τράπεζα- και τελικά έγιναν ανώ</w:t>
      </w:r>
      <w:r>
        <w:rPr>
          <w:rFonts w:eastAsia="Times New Roman" w:cs="Times New Roman"/>
          <w:szCs w:val="24"/>
        </w:rPr>
        <w:t xml:space="preserve">νυμες εταιρείες, μπήκε στρατηγικός επενδυτής, πέρασε στο κεφάλαιο και έτσι, λοιπόν, οι αυταπάτες αυτές–που έχουν δοκιμαστεί- έρχονται τώρα με άλλον τρόπο. </w:t>
      </w:r>
    </w:p>
    <w:p w14:paraId="56F24DC3" w14:textId="77777777" w:rsidR="00DA1B4D" w:rsidRDefault="004A2815">
      <w:pPr>
        <w:spacing w:after="0" w:line="600" w:lineRule="auto"/>
        <w:ind w:firstLine="567"/>
        <w:jc w:val="both"/>
        <w:rPr>
          <w:rFonts w:eastAsia="Times New Roman" w:cs="Times New Roman"/>
          <w:szCs w:val="24"/>
        </w:rPr>
      </w:pPr>
      <w:r>
        <w:rPr>
          <w:rFonts w:eastAsia="Times New Roman" w:cs="Times New Roman"/>
          <w:szCs w:val="24"/>
        </w:rPr>
        <w:t xml:space="preserve">Ποια είναι η μεγάλη σας </w:t>
      </w:r>
      <w:r>
        <w:rPr>
          <w:rFonts w:eastAsia="Times New Roman" w:cs="Times New Roman"/>
          <w:szCs w:val="24"/>
        </w:rPr>
        <w:t>«</w:t>
      </w:r>
      <w:r>
        <w:rPr>
          <w:rFonts w:eastAsia="Times New Roman" w:cs="Times New Roman"/>
          <w:szCs w:val="24"/>
        </w:rPr>
        <w:t>προσφορά</w:t>
      </w:r>
      <w:r>
        <w:rPr>
          <w:rFonts w:eastAsia="Times New Roman" w:cs="Times New Roman"/>
          <w:szCs w:val="24"/>
        </w:rPr>
        <w:t>»</w:t>
      </w:r>
      <w:r>
        <w:rPr>
          <w:rFonts w:eastAsia="Times New Roman" w:cs="Times New Roman"/>
          <w:szCs w:val="24"/>
        </w:rPr>
        <w:t xml:space="preserve"> -ιδεολογική και σοβαρή</w:t>
      </w:r>
      <w:r>
        <w:rPr>
          <w:rFonts w:eastAsia="Times New Roman" w:cs="Times New Roman"/>
          <w:szCs w:val="24"/>
        </w:rPr>
        <w:t xml:space="preserve"> εννοώ- με τη διαφήμιση αυτής της υποτιθέμενης κοινωνικής οικονομίας; Ότι δημιουργούνται αυταπάτες ότι μπορεί οι εργαζόμενοι να αλλάξουν τις συνθήκες υπέρ της εργατικής τάξης, δηλαδή να πάρουν αυτοί την εξουσία, χωρίς ανατροπή της εξουσίας του κεφαλαίου. Ό</w:t>
      </w:r>
      <w:r>
        <w:rPr>
          <w:rFonts w:eastAsia="Times New Roman" w:cs="Times New Roman"/>
          <w:szCs w:val="24"/>
        </w:rPr>
        <w:t xml:space="preserve">τι μπορεί από τη μια να συνυπάρχει </w:t>
      </w:r>
      <w:r>
        <w:rPr>
          <w:rFonts w:eastAsia="Times New Roman" w:cs="Times New Roman"/>
          <w:szCs w:val="24"/>
        </w:rPr>
        <w:lastRenderedPageBreak/>
        <w:t>το κεφάλαιο -να γδέρνει, να κυριαρχεί παντού, μονοπώλια- ειδικά σήμερα όπως είναι η κατάσταση και στην κατάσταση που βρίσκεται ο καπιταλισμός και από την άλλη να έχουμε μια κοινωνική οικονομία, η οποία θα συνυπάρχει και η</w:t>
      </w:r>
      <w:r>
        <w:rPr>
          <w:rFonts w:eastAsia="Times New Roman" w:cs="Times New Roman"/>
          <w:szCs w:val="24"/>
        </w:rPr>
        <w:t xml:space="preserve"> οποία θα δημιουργεί και προϋποθέσεις για το πέρασμα στον σοσιαλισμό, δηλαδή ποτέ με αυτές τις προϋποθέσεις. </w:t>
      </w:r>
    </w:p>
    <w:p w14:paraId="56F24DC4" w14:textId="77777777" w:rsidR="00DA1B4D" w:rsidRDefault="004A2815">
      <w:pPr>
        <w:spacing w:after="0" w:line="600" w:lineRule="auto"/>
        <w:ind w:firstLine="567"/>
        <w:jc w:val="both"/>
        <w:rPr>
          <w:rFonts w:eastAsia="Times New Roman" w:cs="Times New Roman"/>
          <w:szCs w:val="24"/>
        </w:rPr>
      </w:pPr>
      <w:r>
        <w:rPr>
          <w:rFonts w:eastAsia="Times New Roman" w:cs="Times New Roman"/>
          <w:szCs w:val="24"/>
        </w:rPr>
        <w:t>Εμείς λέμε, λοιπόν, στους εργαζόμενους, παρά το δόλωμα που θα πέσει</w:t>
      </w:r>
      <w:r>
        <w:rPr>
          <w:rFonts w:eastAsia="Times New Roman" w:cs="Times New Roman"/>
          <w:szCs w:val="24"/>
        </w:rPr>
        <w:t>,</w:t>
      </w:r>
      <w:r>
        <w:rPr>
          <w:rFonts w:eastAsia="Times New Roman" w:cs="Times New Roman"/>
          <w:szCs w:val="24"/>
        </w:rPr>
        <w:t xml:space="preserve"> -γιατί θα πέσει δόλωμα σε πολλούς εργαζόμενους και ο πνιγμένος λέει από τα μα</w:t>
      </w:r>
      <w:r>
        <w:rPr>
          <w:rFonts w:eastAsia="Times New Roman" w:cs="Times New Roman"/>
          <w:szCs w:val="24"/>
        </w:rPr>
        <w:t>λλιά του πιάνεται- να μην τσιμπήσουν και να μην πιστέψουν ότι μπορεί μέσα από τέτοιες μορφές</w:t>
      </w:r>
      <w:r>
        <w:rPr>
          <w:rFonts w:eastAsia="Times New Roman" w:cs="Times New Roman"/>
          <w:szCs w:val="24"/>
        </w:rPr>
        <w:t>,</w:t>
      </w:r>
      <w:r>
        <w:rPr>
          <w:rFonts w:eastAsia="Times New Roman" w:cs="Times New Roman"/>
          <w:szCs w:val="24"/>
        </w:rPr>
        <w:t xml:space="preserve"> που θα τ</w:t>
      </w:r>
      <w:r>
        <w:rPr>
          <w:rFonts w:eastAsia="Times New Roman" w:cs="Times New Roman"/>
          <w:szCs w:val="24"/>
        </w:rPr>
        <w:t>ου</w:t>
      </w:r>
      <w:r>
        <w:rPr>
          <w:rFonts w:eastAsia="Times New Roman" w:cs="Times New Roman"/>
          <w:szCs w:val="24"/>
        </w:rPr>
        <w:t>ς ονομάσουν και επιχειρηματίες</w:t>
      </w:r>
      <w:r>
        <w:rPr>
          <w:rFonts w:eastAsia="Times New Roman" w:cs="Times New Roman"/>
          <w:szCs w:val="24"/>
        </w:rPr>
        <w:t>,</w:t>
      </w:r>
      <w:r>
        <w:rPr>
          <w:rFonts w:eastAsia="Times New Roman" w:cs="Times New Roman"/>
          <w:szCs w:val="24"/>
        </w:rPr>
        <w:t xml:space="preserve"> να βελτιώσουν τη θέση τους και πολύ περισσότερο να λύσουν τα δικά </w:t>
      </w:r>
      <w:r>
        <w:rPr>
          <w:rFonts w:eastAsia="Times New Roman" w:cs="Times New Roman"/>
          <w:szCs w:val="24"/>
        </w:rPr>
        <w:lastRenderedPageBreak/>
        <w:t>τους προβλήματα</w:t>
      </w:r>
      <w:r>
        <w:rPr>
          <w:rFonts w:eastAsia="Times New Roman" w:cs="Times New Roman"/>
          <w:szCs w:val="24"/>
        </w:rPr>
        <w:t>.</w:t>
      </w:r>
      <w:r>
        <w:rPr>
          <w:rFonts w:eastAsia="Times New Roman" w:cs="Times New Roman"/>
          <w:szCs w:val="24"/>
        </w:rPr>
        <w:t xml:space="preserve"> </w:t>
      </w:r>
      <w:r>
        <w:rPr>
          <w:rFonts w:eastAsia="Times New Roman" w:cs="Times New Roman"/>
          <w:szCs w:val="24"/>
        </w:rPr>
        <w:t>Γ</w:t>
      </w:r>
      <w:r>
        <w:rPr>
          <w:rFonts w:eastAsia="Times New Roman" w:cs="Times New Roman"/>
          <w:szCs w:val="24"/>
        </w:rPr>
        <w:t xml:space="preserve">ια να υπάρξει κοινωνική οικονομία με την πραγματική έννοια του όρου, </w:t>
      </w:r>
      <w:r>
        <w:rPr>
          <w:rFonts w:eastAsia="Times New Roman" w:cs="Times New Roman"/>
          <w:szCs w:val="24"/>
        </w:rPr>
        <w:t xml:space="preserve">χρειάζεται </w:t>
      </w:r>
      <w:r>
        <w:rPr>
          <w:rFonts w:eastAsia="Times New Roman" w:cs="Times New Roman"/>
          <w:szCs w:val="24"/>
        </w:rPr>
        <w:t xml:space="preserve">κοινωνικοποίηση των βασικών και συγκεντρωμένων μέσων παραγωγής. </w:t>
      </w:r>
    </w:p>
    <w:p w14:paraId="56F24DC5" w14:textId="77777777" w:rsidR="00DA1B4D" w:rsidRDefault="004A2815">
      <w:pPr>
        <w:spacing w:after="0" w:line="600" w:lineRule="auto"/>
        <w:ind w:firstLine="567"/>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Ολοκληρώστε, κύριε συνάδελφε.</w:t>
      </w:r>
    </w:p>
    <w:p w14:paraId="56F24DC6" w14:textId="77777777" w:rsidR="00DA1B4D" w:rsidRDefault="004A2815">
      <w:pPr>
        <w:spacing w:after="0" w:line="600" w:lineRule="auto"/>
        <w:ind w:firstLine="567"/>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Ολοκληρώνω, κύριε Πρόεδρε.</w:t>
      </w:r>
    </w:p>
    <w:p w14:paraId="56F24DC7" w14:textId="77777777" w:rsidR="00DA1B4D" w:rsidRDefault="004A2815">
      <w:pPr>
        <w:spacing w:after="0" w:line="600" w:lineRule="auto"/>
        <w:ind w:firstLine="567"/>
        <w:jc w:val="both"/>
        <w:rPr>
          <w:rFonts w:eastAsia="Times New Roman" w:cs="Times New Roman"/>
          <w:szCs w:val="24"/>
        </w:rPr>
      </w:pPr>
      <w:r>
        <w:rPr>
          <w:rFonts w:eastAsia="Times New Roman" w:cs="Times New Roman"/>
          <w:szCs w:val="24"/>
        </w:rPr>
        <w:t>Επι</w:t>
      </w:r>
      <w:r>
        <w:rPr>
          <w:rFonts w:eastAsia="Times New Roman" w:cs="Times New Roman"/>
          <w:szCs w:val="24"/>
        </w:rPr>
        <w:t xml:space="preserve">στημονικός σχεδιασμός, εργατικός έλεγχος, που προϋποθέτει τι; Ανατροπή της εξουσίας του </w:t>
      </w:r>
      <w:r>
        <w:rPr>
          <w:rFonts w:eastAsia="Times New Roman" w:cs="Times New Roman"/>
          <w:szCs w:val="24"/>
        </w:rPr>
        <w:t>κεφαλαί</w:t>
      </w:r>
      <w:r>
        <w:rPr>
          <w:rFonts w:eastAsia="Times New Roman" w:cs="Times New Roman"/>
          <w:szCs w:val="24"/>
        </w:rPr>
        <w:t>ου.</w:t>
      </w:r>
    </w:p>
    <w:p w14:paraId="56F24DC8" w14:textId="77777777" w:rsidR="00DA1B4D" w:rsidRDefault="004A2815">
      <w:pPr>
        <w:spacing w:after="0" w:line="600" w:lineRule="auto"/>
        <w:ind w:firstLine="567"/>
        <w:jc w:val="both"/>
        <w:rPr>
          <w:rFonts w:eastAsia="Times New Roman" w:cs="Times New Roman"/>
          <w:szCs w:val="24"/>
        </w:rPr>
      </w:pPr>
      <w:r>
        <w:rPr>
          <w:rFonts w:eastAsia="Times New Roman" w:cs="Times New Roman"/>
          <w:szCs w:val="24"/>
        </w:rPr>
        <w:t>Τι μας λέτε τώρα; Τι λέτε στον κόσμο; Ότι στην κυριαρχία του μονοπωλιακού κεφαλαίου, αυτή την άγρια βαρβαρότητα που ζούμε σήμερα, μέσα στον καπιταλισμό μπορε</w:t>
      </w:r>
      <w:r>
        <w:rPr>
          <w:rFonts w:eastAsia="Times New Roman" w:cs="Times New Roman"/>
          <w:szCs w:val="24"/>
        </w:rPr>
        <w:t xml:space="preserve">ί να αλλάξει η θέση τους κοινωνικά; Όχι, το αντίθετο. </w:t>
      </w:r>
    </w:p>
    <w:p w14:paraId="56F24DC9"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Να μη τσιμπήσουν σε όλα αυτά. Να οργανώσουν την πάλη τους για την ανατροπή αυτή</w:t>
      </w:r>
      <w:r>
        <w:rPr>
          <w:rFonts w:eastAsia="Times New Roman" w:cs="Times New Roman"/>
          <w:szCs w:val="24"/>
        </w:rPr>
        <w:t>ς</w:t>
      </w:r>
      <w:r>
        <w:rPr>
          <w:rFonts w:eastAsia="Times New Roman" w:cs="Times New Roman"/>
          <w:szCs w:val="24"/>
        </w:rPr>
        <w:t xml:space="preserve"> της εξουσίας και για να πάρουν την εξουσία στα χέρια τους, </w:t>
      </w:r>
      <w:r>
        <w:rPr>
          <w:rFonts w:eastAsia="Times New Roman" w:cs="Times New Roman"/>
        </w:rPr>
        <w:t>δηλαδή</w:t>
      </w:r>
      <w:r>
        <w:rPr>
          <w:rFonts w:eastAsia="Times New Roman" w:cs="Times New Roman"/>
          <w:szCs w:val="24"/>
        </w:rPr>
        <w:t xml:space="preserve"> τη λαϊκή εξουσία. Να μη τσιμπήσουν σε αυτή την βρώμικη</w:t>
      </w:r>
      <w:r>
        <w:rPr>
          <w:rFonts w:eastAsia="Times New Roman" w:cs="Times New Roman"/>
          <w:szCs w:val="24"/>
        </w:rPr>
        <w:t xml:space="preserve"> και ανιστόρητη προπαγάνδα, που γίνεται από όλες τις πλευρές και λέγεται ταξική συμφιλίωση, από όλες τις πλευρές, ότι μπορεί </w:t>
      </w:r>
      <w:r>
        <w:rPr>
          <w:rFonts w:eastAsia="Times New Roman" w:cs="Times New Roman"/>
        </w:rPr>
        <w:t>δηλαδή</w:t>
      </w:r>
      <w:r>
        <w:rPr>
          <w:rFonts w:eastAsia="Times New Roman" w:cs="Times New Roman"/>
          <w:szCs w:val="24"/>
        </w:rPr>
        <w:t xml:space="preserve"> και το κεφάλαιο να κερδίζει πάρα πολλά μέσα από την εθνική οικονομία και από την ανάπτυξη και οι εργαζόμενοι να ζουν καλά. </w:t>
      </w:r>
    </w:p>
    <w:p w14:paraId="56F24DCA"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Αυτό δεν έχει γίνει ποτέ ιστορικά. Μπορεί να έδιναν ορισμένες κατακτήσεις, τις οποίες πήραν σε μια νύχτα πίσω. Άρα άλλος δρόμος από την ανατροπή δεν μπορεί να υπάρξει ούτε έχει τεκμηριωθεί κάτι τέτοιο ιστορικά.</w:t>
      </w:r>
    </w:p>
    <w:p w14:paraId="56F24DCB" w14:textId="77777777" w:rsidR="00DA1B4D" w:rsidRDefault="004A2815">
      <w:pPr>
        <w:spacing w:after="0" w:line="600" w:lineRule="auto"/>
        <w:ind w:firstLine="720"/>
        <w:jc w:val="both"/>
        <w:rPr>
          <w:rFonts w:eastAsia="Times New Roman"/>
          <w:bCs/>
          <w:shd w:val="clear" w:color="auto" w:fill="FFFFFF"/>
        </w:rPr>
      </w:pPr>
      <w:r>
        <w:rPr>
          <w:rFonts w:eastAsia="Times New Roman"/>
          <w:b/>
          <w:bCs/>
          <w:shd w:val="clear" w:color="auto" w:fill="FFFFFF"/>
        </w:rPr>
        <w:lastRenderedPageBreak/>
        <w:t xml:space="preserve">ΠΡΟΕΔΡΕΥΩΝ (Σπυρίδων Λυκούδης): </w:t>
      </w:r>
      <w:r>
        <w:rPr>
          <w:rFonts w:eastAsia="Times New Roman"/>
          <w:bCs/>
          <w:shd w:val="clear" w:color="auto" w:fill="FFFFFF"/>
        </w:rPr>
        <w:t>Ευχαριστούμε,</w:t>
      </w:r>
      <w:r>
        <w:rPr>
          <w:rFonts w:eastAsia="Times New Roman"/>
          <w:bCs/>
          <w:shd w:val="clear" w:color="auto" w:fill="FFFFFF"/>
        </w:rPr>
        <w:t xml:space="preserve"> κύριε συνάδελφε.</w:t>
      </w:r>
    </w:p>
    <w:p w14:paraId="56F24DCC" w14:textId="77777777" w:rsidR="00DA1B4D" w:rsidRDefault="004A2815">
      <w:pPr>
        <w:spacing w:after="0" w:line="600" w:lineRule="auto"/>
        <w:ind w:firstLine="720"/>
        <w:jc w:val="both"/>
        <w:rPr>
          <w:rFonts w:eastAsia="Times New Roman"/>
          <w:bCs/>
          <w:shd w:val="clear" w:color="auto" w:fill="FFFFFF"/>
        </w:rPr>
      </w:pPr>
      <w:r>
        <w:rPr>
          <w:rFonts w:eastAsia="Times New Roman"/>
          <w:bCs/>
          <w:shd w:val="clear" w:color="auto" w:fill="FFFFFF"/>
        </w:rPr>
        <w:t xml:space="preserve">Κυρίες και κύριοι συνάδελφοι, να συνεννοηθούμε λίγο για την εξέλιξη της συζήτησης. Έχει ζητήσει τον λόγο και θα παρέμβει ο Πρόεδρος της Κοινοβουλευτικής Ομάδας της Χρυσής Αυγής, ο συνάδελφος κ. </w:t>
      </w:r>
      <w:proofErr w:type="spellStart"/>
      <w:r>
        <w:rPr>
          <w:rFonts w:eastAsia="Times New Roman"/>
          <w:bCs/>
          <w:shd w:val="clear" w:color="auto" w:fill="FFFFFF"/>
        </w:rPr>
        <w:t>Μιχαλολιάκος</w:t>
      </w:r>
      <w:proofErr w:type="spellEnd"/>
      <w:r>
        <w:rPr>
          <w:rFonts w:eastAsia="Times New Roman"/>
          <w:bCs/>
          <w:shd w:val="clear" w:color="auto" w:fill="FFFFFF"/>
        </w:rPr>
        <w:t xml:space="preserve">. Μετά θα ακολουθήσουν τέσσερις </w:t>
      </w:r>
      <w:r>
        <w:rPr>
          <w:rFonts w:eastAsia="Times New Roman"/>
          <w:bCs/>
          <w:shd w:val="clear" w:color="auto" w:fill="FFFFFF"/>
        </w:rPr>
        <w:t xml:space="preserve">συνάδελφοι. Θα κάνει μια ολιγόλεπτη παρέμβαση η κυρία Υπουργός και θα ψηφίσουμε επί της αρχής, για να έχουμε τελειώσει περίπου στις 18.30΄ -άντε να πάει λίγο αργότερα. </w:t>
      </w:r>
    </w:p>
    <w:p w14:paraId="56F24DCD" w14:textId="77777777" w:rsidR="00DA1B4D" w:rsidRDefault="004A2815">
      <w:pPr>
        <w:spacing w:after="0" w:line="600" w:lineRule="auto"/>
        <w:ind w:firstLine="720"/>
        <w:jc w:val="both"/>
        <w:rPr>
          <w:rFonts w:eastAsia="Times New Roman"/>
          <w:bCs/>
          <w:shd w:val="clear" w:color="auto" w:fill="FFFFFF"/>
        </w:rPr>
      </w:pPr>
      <w:r>
        <w:rPr>
          <w:rFonts w:eastAsia="Times New Roman"/>
          <w:bCs/>
          <w:shd w:val="clear" w:color="auto" w:fill="FFFFFF"/>
        </w:rPr>
        <w:t xml:space="preserve">Κύριε Πρόεδρε, έχετε τον λόγο για δεκαπέντε λεπτά. </w:t>
      </w:r>
    </w:p>
    <w:p w14:paraId="56F24DCE" w14:textId="77777777" w:rsidR="00DA1B4D" w:rsidRDefault="004A2815">
      <w:pPr>
        <w:spacing w:after="0" w:line="600" w:lineRule="auto"/>
        <w:ind w:firstLine="720"/>
        <w:jc w:val="both"/>
        <w:rPr>
          <w:rFonts w:eastAsia="Times New Roman"/>
          <w:bCs/>
          <w:shd w:val="clear" w:color="auto" w:fill="FFFFFF"/>
        </w:rPr>
      </w:pPr>
      <w:r>
        <w:rPr>
          <w:rFonts w:eastAsia="Times New Roman"/>
          <w:b/>
          <w:bCs/>
          <w:shd w:val="clear" w:color="auto" w:fill="FFFFFF"/>
        </w:rPr>
        <w:lastRenderedPageBreak/>
        <w:t>ΝΙΚΟΛΑΟΣ ΜΙΧΑΛΟΛΙΑΚΟΣ (Γενικός Γραμ</w:t>
      </w:r>
      <w:r>
        <w:rPr>
          <w:rFonts w:eastAsia="Times New Roman"/>
          <w:b/>
          <w:bCs/>
          <w:shd w:val="clear" w:color="auto" w:fill="FFFFFF"/>
        </w:rPr>
        <w:t>ματέας του Λαϊκού Συνδέσμου – Χρυσή Αυγή):</w:t>
      </w:r>
      <w:r>
        <w:rPr>
          <w:rFonts w:eastAsia="Times New Roman"/>
          <w:bCs/>
          <w:shd w:val="clear" w:color="auto" w:fill="FFFFFF"/>
        </w:rPr>
        <w:t xml:space="preserve"> Ευχαριστώ πολύ. </w:t>
      </w:r>
    </w:p>
    <w:p w14:paraId="56F24DCF" w14:textId="77777777" w:rsidR="00DA1B4D" w:rsidRDefault="004A2815">
      <w:pPr>
        <w:spacing w:after="0" w:line="600" w:lineRule="auto"/>
        <w:ind w:firstLine="720"/>
        <w:jc w:val="both"/>
        <w:rPr>
          <w:rFonts w:eastAsia="Times New Roman"/>
          <w:bCs/>
          <w:shd w:val="clear" w:color="auto" w:fill="FFFFFF"/>
        </w:rPr>
      </w:pPr>
      <w:r>
        <w:rPr>
          <w:rFonts w:eastAsia="Times New Roman"/>
          <w:bCs/>
          <w:shd w:val="clear" w:color="auto" w:fill="FFFFFF"/>
        </w:rPr>
        <w:t>Κύριε Πρόεδρε, κυρίες και κύριοι Βουλευτές, στο επίκεντρο της σημερινής συζητήσεως, αλλά και στο επίκεντρο της πολιτικής ζωής των τελευταίων ημερών, κυριαρχεί το ζήτημα των τηλεοπτικών σταθμών. Σε</w:t>
      </w:r>
      <w:r>
        <w:rPr>
          <w:rFonts w:eastAsia="Times New Roman"/>
          <w:bCs/>
          <w:shd w:val="clear" w:color="auto" w:fill="FFFFFF"/>
        </w:rPr>
        <w:t xml:space="preserve"> άσχετο νομοσχέδιο, όπως είδαμε σήμερα, υπήρξε παρέμβαση του κ. Μητσοτάκη, Προέδρου της Αξιωματικής Αντιπολιτεύσεως, που αφορούσε τους τηλεοπτικούς σταθμούς και περιμέναμε να ακούσουμε και τον Πρωθυπουργό.</w:t>
      </w:r>
    </w:p>
    <w:p w14:paraId="56F24DD0" w14:textId="77777777" w:rsidR="00DA1B4D" w:rsidRDefault="004A2815">
      <w:pPr>
        <w:spacing w:after="0" w:line="600" w:lineRule="auto"/>
        <w:ind w:firstLine="720"/>
        <w:jc w:val="both"/>
        <w:rPr>
          <w:rFonts w:eastAsia="Times New Roman"/>
          <w:bCs/>
          <w:shd w:val="clear" w:color="auto" w:fill="FFFFFF"/>
        </w:rPr>
      </w:pPr>
      <w:r>
        <w:rPr>
          <w:rFonts w:eastAsia="Times New Roman"/>
          <w:bCs/>
          <w:shd w:val="clear" w:color="auto" w:fill="FFFFFF"/>
        </w:rPr>
        <w:lastRenderedPageBreak/>
        <w:t>Όλα για τα κανάλια, λοιπόν. Την ίδια ώρα η χώρα δι</w:t>
      </w:r>
      <w:r>
        <w:rPr>
          <w:rFonts w:eastAsia="Times New Roman"/>
          <w:bCs/>
          <w:shd w:val="clear" w:color="auto" w:fill="FFFFFF"/>
        </w:rPr>
        <w:t xml:space="preserve">αλύεται. Μίλησε προηγουμένως, ως Κοινοβουλευτικός Εκπρόσωπος της Χρυσής Αυγής ο συναγωνιστής Βουλευτής Λαγός. </w:t>
      </w:r>
    </w:p>
    <w:p w14:paraId="56F24DD1" w14:textId="77777777" w:rsidR="00DA1B4D" w:rsidRDefault="004A2815">
      <w:pPr>
        <w:spacing w:after="0" w:line="600" w:lineRule="auto"/>
        <w:ind w:firstLine="720"/>
        <w:jc w:val="both"/>
        <w:rPr>
          <w:rFonts w:eastAsia="Times New Roman"/>
          <w:bCs/>
          <w:shd w:val="clear" w:color="auto" w:fill="FFFFFF"/>
        </w:rPr>
      </w:pPr>
      <w:r>
        <w:rPr>
          <w:rFonts w:eastAsia="Times New Roman"/>
          <w:bCs/>
          <w:shd w:val="clear" w:color="auto" w:fill="FFFFFF"/>
        </w:rPr>
        <w:t xml:space="preserve">Σας μίλησε  για σοβαρά γεγονότα, για μαχαιρώματα μεταξύ ανηλίκων σε </w:t>
      </w:r>
      <w:r>
        <w:rPr>
          <w:rFonts w:eastAsia="Times New Roman"/>
          <w:bCs/>
          <w:shd w:val="clear" w:color="auto" w:fill="FFFFFF"/>
          <w:lang w:val="en-US"/>
        </w:rPr>
        <w:t>hot</w:t>
      </w:r>
      <w:r>
        <w:rPr>
          <w:rFonts w:eastAsia="Times New Roman"/>
          <w:bCs/>
          <w:shd w:val="clear" w:color="auto" w:fill="FFFFFF"/>
        </w:rPr>
        <w:t xml:space="preserve"> </w:t>
      </w:r>
      <w:r>
        <w:rPr>
          <w:rFonts w:eastAsia="Times New Roman"/>
          <w:bCs/>
          <w:shd w:val="clear" w:color="auto" w:fill="FFFFFF"/>
          <w:lang w:val="en-US"/>
        </w:rPr>
        <w:t>spot</w:t>
      </w:r>
      <w:r>
        <w:rPr>
          <w:rFonts w:eastAsia="Times New Roman"/>
          <w:bCs/>
          <w:shd w:val="clear" w:color="auto" w:fill="FFFFFF"/>
        </w:rPr>
        <w:t>, από αυτούς που θέλετε να πάτε στα ελληνικά σχολεία. Κα</w:t>
      </w:r>
      <w:r>
        <w:rPr>
          <w:rFonts w:eastAsia="Times New Roman"/>
          <w:bCs/>
          <w:shd w:val="clear" w:color="auto" w:fill="FFFFFF"/>
        </w:rPr>
        <w:t>μ</w:t>
      </w:r>
      <w:r>
        <w:rPr>
          <w:rFonts w:eastAsia="Times New Roman"/>
          <w:bCs/>
          <w:shd w:val="clear" w:color="auto" w:fill="FFFFFF"/>
        </w:rPr>
        <w:t>μία απάντηση</w:t>
      </w:r>
      <w:r>
        <w:rPr>
          <w:rFonts w:eastAsia="Times New Roman"/>
          <w:bCs/>
          <w:shd w:val="clear" w:color="auto" w:fill="FFFFFF"/>
        </w:rPr>
        <w:t xml:space="preserve">. Ένοχη σιωπή. </w:t>
      </w:r>
    </w:p>
    <w:p w14:paraId="56F24DD2" w14:textId="77777777" w:rsidR="00DA1B4D" w:rsidRDefault="004A2815">
      <w:pPr>
        <w:spacing w:after="0" w:line="600" w:lineRule="auto"/>
        <w:ind w:firstLine="720"/>
        <w:jc w:val="both"/>
        <w:rPr>
          <w:rFonts w:eastAsia="Times New Roman"/>
          <w:bCs/>
          <w:shd w:val="clear" w:color="auto" w:fill="FFFFFF"/>
        </w:rPr>
      </w:pPr>
      <w:r>
        <w:rPr>
          <w:rFonts w:eastAsia="Times New Roman"/>
          <w:bCs/>
          <w:shd w:val="clear" w:color="auto" w:fill="FFFFFF"/>
        </w:rPr>
        <w:t xml:space="preserve">Σας μίλησε για τον ξυλοδαρμό αστυνομικών, καθώς και ανδρών του ΕΚΑΒ. Τίποτε Και γι’ αυτό. Ουδεμία σημασία. Σε άλλο κόσμο φαίνεται πως ζείτε. </w:t>
      </w:r>
    </w:p>
    <w:p w14:paraId="56F24DD3" w14:textId="77777777" w:rsidR="00DA1B4D" w:rsidRDefault="004A2815">
      <w:pPr>
        <w:spacing w:after="0" w:line="600" w:lineRule="auto"/>
        <w:ind w:firstLine="720"/>
        <w:jc w:val="both"/>
        <w:rPr>
          <w:rFonts w:eastAsia="Times New Roman"/>
          <w:bCs/>
          <w:shd w:val="clear" w:color="auto" w:fill="FFFFFF"/>
        </w:rPr>
      </w:pPr>
      <w:r>
        <w:rPr>
          <w:rFonts w:eastAsia="Times New Roman"/>
          <w:bCs/>
          <w:shd w:val="clear" w:color="auto" w:fill="FFFFFF"/>
        </w:rPr>
        <w:t xml:space="preserve">Χθες τα ξημερώματα έριξαν μολότοφ στον Άγνωστο Στρατιώτη. Επίσημη ανακοίνωση της </w:t>
      </w:r>
      <w:r>
        <w:rPr>
          <w:rFonts w:eastAsia="Times New Roman"/>
          <w:bCs/>
          <w:shd w:val="clear" w:color="auto" w:fill="FFFFFF"/>
        </w:rPr>
        <w:t>Αστυνομίας</w:t>
      </w:r>
      <w:r>
        <w:rPr>
          <w:rFonts w:eastAsia="Times New Roman"/>
          <w:bCs/>
          <w:shd w:val="clear" w:color="auto" w:fill="FFFFFF"/>
        </w:rPr>
        <w:t xml:space="preserve">: «Δεν είναι σοβαρό το γεγονός». </w:t>
      </w:r>
    </w:p>
    <w:p w14:paraId="56F24DD4" w14:textId="77777777" w:rsidR="00DA1B4D" w:rsidRDefault="004A2815">
      <w:pPr>
        <w:spacing w:after="0" w:line="600" w:lineRule="auto"/>
        <w:ind w:firstLine="720"/>
        <w:jc w:val="both"/>
        <w:rPr>
          <w:rFonts w:eastAsia="Times New Roman"/>
          <w:bCs/>
          <w:shd w:val="clear" w:color="auto" w:fill="FFFFFF"/>
        </w:rPr>
      </w:pPr>
      <w:r>
        <w:rPr>
          <w:rFonts w:eastAsia="Times New Roman"/>
          <w:bCs/>
          <w:shd w:val="clear" w:color="auto" w:fill="FFFFFF"/>
        </w:rPr>
        <w:lastRenderedPageBreak/>
        <w:t xml:space="preserve">Έχετε δημιουργήσει ή μάλλον εκμεταλλεύεστε ήδη υπάρχουσες παρακρατικές συμμορίες, που στήνουν </w:t>
      </w:r>
      <w:proofErr w:type="spellStart"/>
      <w:r>
        <w:rPr>
          <w:rFonts w:eastAsia="Times New Roman"/>
          <w:bCs/>
          <w:shd w:val="clear" w:color="auto" w:fill="FFFFFF"/>
        </w:rPr>
        <w:t>αντισυγκεντρώσεις</w:t>
      </w:r>
      <w:proofErr w:type="spellEnd"/>
      <w:r>
        <w:rPr>
          <w:rFonts w:eastAsia="Times New Roman"/>
          <w:bCs/>
          <w:shd w:val="clear" w:color="auto" w:fill="FFFFFF"/>
        </w:rPr>
        <w:t xml:space="preserve"> σε πολιτικές συγκεντρώσεις νόμιμων πολιτικών κομμάτων, όπως της Χρυσής Αυγής. Δεν παίρνετε κανένα μέτρο. Νομίζ</w:t>
      </w:r>
      <w:r>
        <w:rPr>
          <w:rFonts w:eastAsia="Times New Roman"/>
          <w:bCs/>
          <w:shd w:val="clear" w:color="auto" w:fill="FFFFFF"/>
        </w:rPr>
        <w:t xml:space="preserve">ετε ότι με αυτόν τον τρόπο θα λυγίσετε τη Χρυσή Αυγή. Κάνετε λάθος. </w:t>
      </w:r>
    </w:p>
    <w:p w14:paraId="56F24DD5" w14:textId="77777777" w:rsidR="00DA1B4D" w:rsidRDefault="004A2815">
      <w:pPr>
        <w:spacing w:after="0" w:line="600" w:lineRule="auto"/>
        <w:ind w:firstLine="720"/>
        <w:jc w:val="both"/>
        <w:rPr>
          <w:rFonts w:eastAsia="Times New Roman"/>
          <w:bCs/>
          <w:shd w:val="clear" w:color="auto" w:fill="FFFFFF"/>
        </w:rPr>
      </w:pPr>
      <w:r>
        <w:rPr>
          <w:rFonts w:eastAsia="Times New Roman"/>
          <w:bCs/>
          <w:shd w:val="clear" w:color="auto" w:fill="FFFFFF"/>
        </w:rPr>
        <w:t>Για να έρθω στο ζήτημα των τηλεοπτικών σταθμών, ήταν απαράδεκτο και ληστρικό το προηγούμενο καθεστώς. Συμφωνώ απολύτως. Τι κάνετε, όμως, για να θεραπεύσετε τα όσα αμαρτωλά υπήρχαν στο παρ</w:t>
      </w:r>
      <w:r>
        <w:rPr>
          <w:rFonts w:eastAsia="Times New Roman"/>
          <w:bCs/>
          <w:shd w:val="clear" w:color="auto" w:fill="FFFFFF"/>
        </w:rPr>
        <w:t xml:space="preserve">ελθόν; Τίποτα δεν προβλέπει ο νόμος Παππά. </w:t>
      </w:r>
    </w:p>
    <w:p w14:paraId="56F24DD6" w14:textId="77777777" w:rsidR="00DA1B4D" w:rsidRDefault="004A2815">
      <w:pPr>
        <w:spacing w:after="0" w:line="600" w:lineRule="auto"/>
        <w:ind w:firstLine="720"/>
        <w:jc w:val="both"/>
        <w:rPr>
          <w:rFonts w:eastAsia="Times New Roman"/>
          <w:bCs/>
          <w:shd w:val="clear" w:color="auto" w:fill="FFFFFF"/>
        </w:rPr>
      </w:pPr>
      <w:r>
        <w:rPr>
          <w:rFonts w:eastAsia="Times New Roman"/>
          <w:bCs/>
          <w:shd w:val="clear" w:color="auto" w:fill="FFFFFF"/>
        </w:rPr>
        <w:lastRenderedPageBreak/>
        <w:t xml:space="preserve">Έχουμε εδώ ένα κόμμα που έχει πουλήσει τηλεοπτικό σταθμό, που πήρε δωρεάν από το </w:t>
      </w:r>
      <w:r>
        <w:rPr>
          <w:rFonts w:eastAsia="Times New Roman"/>
          <w:bCs/>
          <w:shd w:val="clear" w:color="auto" w:fill="FFFFFF"/>
        </w:rPr>
        <w:t>κράτος</w:t>
      </w:r>
      <w:r>
        <w:rPr>
          <w:rFonts w:eastAsia="Times New Roman"/>
          <w:bCs/>
          <w:shd w:val="clear" w:color="auto" w:fill="FFFFFF"/>
        </w:rPr>
        <w:t xml:space="preserve">, σε </w:t>
      </w:r>
      <w:r>
        <w:rPr>
          <w:rFonts w:eastAsia="Times New Roman"/>
          <w:bCs/>
          <w:shd w:val="clear" w:color="auto" w:fill="FFFFFF"/>
          <w:lang w:val="en-US"/>
        </w:rPr>
        <w:t>offshore</w:t>
      </w:r>
      <w:r>
        <w:rPr>
          <w:rFonts w:eastAsia="Times New Roman"/>
          <w:bCs/>
          <w:shd w:val="clear" w:color="auto" w:fill="FFFFFF"/>
        </w:rPr>
        <w:t xml:space="preserve"> εταιρ</w:t>
      </w:r>
      <w:r>
        <w:rPr>
          <w:rFonts w:eastAsia="Times New Roman"/>
          <w:bCs/>
          <w:shd w:val="clear" w:color="auto" w:fill="FFFFFF"/>
        </w:rPr>
        <w:t>ε</w:t>
      </w:r>
      <w:r>
        <w:rPr>
          <w:rFonts w:eastAsia="Times New Roman"/>
          <w:bCs/>
          <w:shd w:val="clear" w:color="auto" w:fill="FFFFFF"/>
        </w:rPr>
        <w:t xml:space="preserve">ία για 6 εκατομμύρια ευρώ. </w:t>
      </w:r>
    </w:p>
    <w:p w14:paraId="56F24DD7" w14:textId="77777777" w:rsidR="00DA1B4D" w:rsidRDefault="004A2815">
      <w:pPr>
        <w:spacing w:after="0" w:line="600" w:lineRule="auto"/>
        <w:ind w:firstLine="720"/>
        <w:jc w:val="both"/>
        <w:rPr>
          <w:rFonts w:eastAsia="Times New Roman"/>
          <w:bCs/>
          <w:shd w:val="clear" w:color="auto" w:fill="FFFFFF"/>
        </w:rPr>
      </w:pPr>
      <w:r>
        <w:rPr>
          <w:rFonts w:eastAsia="Times New Roman"/>
          <w:bCs/>
          <w:shd w:val="clear" w:color="auto" w:fill="FFFFFF"/>
        </w:rPr>
        <w:t>Τι θα κάνει το κράτος δικαίου, που εννοείται ότι είναι ο ΣΥΡΙΖΑ, για να αποκα</w:t>
      </w:r>
      <w:r>
        <w:rPr>
          <w:rFonts w:eastAsia="Times New Roman"/>
          <w:bCs/>
          <w:shd w:val="clear" w:color="auto" w:fill="FFFFFF"/>
        </w:rPr>
        <w:t xml:space="preserve">ταστήσει την ηθική τάξη πραγμάτων στο τηλεοπτικό τοπίο; Τίποτα. Και δεν είναι φυσικά η μοναδική αγοραπωλησία. Είναι δεκάδες οι αγοραπωλησίες σε </w:t>
      </w:r>
      <w:r>
        <w:rPr>
          <w:rFonts w:eastAsia="Times New Roman"/>
          <w:bCs/>
          <w:shd w:val="clear" w:color="auto" w:fill="FFFFFF"/>
          <w:lang w:val="en-US"/>
        </w:rPr>
        <w:t>of</w:t>
      </w:r>
      <w:r>
        <w:rPr>
          <w:rFonts w:eastAsia="Times New Roman"/>
          <w:bCs/>
          <w:shd w:val="clear" w:color="auto" w:fill="FFFFFF"/>
          <w:lang w:val="en-US"/>
        </w:rPr>
        <w:t>f</w:t>
      </w:r>
      <w:r>
        <w:rPr>
          <w:rFonts w:eastAsia="Times New Roman"/>
          <w:bCs/>
          <w:shd w:val="clear" w:color="auto" w:fill="FFFFFF"/>
          <w:lang w:val="en-US"/>
        </w:rPr>
        <w:t>shore</w:t>
      </w:r>
      <w:r>
        <w:rPr>
          <w:rFonts w:eastAsia="Times New Roman"/>
          <w:bCs/>
          <w:shd w:val="clear" w:color="auto" w:fill="FFFFFF"/>
        </w:rPr>
        <w:t xml:space="preserve"> εταιρ</w:t>
      </w:r>
      <w:r>
        <w:rPr>
          <w:rFonts w:eastAsia="Times New Roman"/>
          <w:bCs/>
          <w:shd w:val="clear" w:color="auto" w:fill="FFFFFF"/>
        </w:rPr>
        <w:t>ε</w:t>
      </w:r>
      <w:r>
        <w:rPr>
          <w:rFonts w:eastAsia="Times New Roman"/>
          <w:bCs/>
          <w:shd w:val="clear" w:color="auto" w:fill="FFFFFF"/>
        </w:rPr>
        <w:t>ίες όλων των τηλεοπτικών σταθμών, και αυτών που παραμένουν και αυτών που κλείνουν. Δεν γίνεται τί</w:t>
      </w:r>
      <w:r>
        <w:rPr>
          <w:rFonts w:eastAsia="Times New Roman"/>
          <w:bCs/>
          <w:shd w:val="clear" w:color="auto" w:fill="FFFFFF"/>
        </w:rPr>
        <w:t xml:space="preserve">ποτε κυριολεκτικά. </w:t>
      </w:r>
    </w:p>
    <w:p w14:paraId="56F24DD8" w14:textId="77777777" w:rsidR="00DA1B4D" w:rsidRDefault="004A2815">
      <w:pPr>
        <w:spacing w:after="0" w:line="600" w:lineRule="auto"/>
        <w:ind w:firstLine="720"/>
        <w:jc w:val="both"/>
        <w:rPr>
          <w:rFonts w:eastAsia="Times New Roman"/>
          <w:bCs/>
          <w:shd w:val="clear" w:color="auto" w:fill="FFFFFF"/>
        </w:rPr>
      </w:pPr>
      <w:r>
        <w:rPr>
          <w:rFonts w:eastAsia="Times New Roman"/>
          <w:bCs/>
          <w:shd w:val="clear" w:color="auto" w:fill="FFFFFF"/>
        </w:rPr>
        <w:t xml:space="preserve">Και ξαφνικά, ενώ είχαμε ακούσει από τα πλέον υπεύθυνα χείλη της Κυβερνήσεως, τα χείλη του αρμοδίου Υπουργού, του κ. Παππά, ότι οι τηλεοπτικοί σταθμοί που δεν πήραν άδειες </w:t>
      </w:r>
      <w:r>
        <w:rPr>
          <w:rFonts w:eastAsia="Times New Roman"/>
          <w:bCs/>
          <w:shd w:val="clear" w:color="auto" w:fill="FFFFFF"/>
        </w:rPr>
        <w:lastRenderedPageBreak/>
        <w:t>πρέπει να επαναδιαπραγματευθούν ή να σταματήσει το καθεστώς της π</w:t>
      </w:r>
      <w:r>
        <w:rPr>
          <w:rFonts w:eastAsia="Times New Roman"/>
          <w:bCs/>
          <w:shd w:val="clear" w:color="auto" w:fill="FFFFFF"/>
        </w:rPr>
        <w:t xml:space="preserve">αρουσίας τους στα τηλεοπτικά πράγματα σε ενενήντα μέρες, ξαφνικά έρχεται μια τροπολογία, με την οποία τα κλείνει κατευθείαν η Κυβέρνηση. </w:t>
      </w:r>
    </w:p>
    <w:p w14:paraId="56F24DD9" w14:textId="77777777" w:rsidR="00DA1B4D" w:rsidRDefault="004A2815">
      <w:pPr>
        <w:spacing w:after="0" w:line="600" w:lineRule="auto"/>
        <w:ind w:firstLine="720"/>
        <w:jc w:val="both"/>
        <w:rPr>
          <w:rFonts w:eastAsia="Times New Roman"/>
          <w:bCs/>
          <w:shd w:val="clear" w:color="auto" w:fill="FFFFFF"/>
        </w:rPr>
      </w:pPr>
      <w:r>
        <w:rPr>
          <w:rFonts w:eastAsia="Times New Roman"/>
          <w:bCs/>
          <w:shd w:val="clear" w:color="auto" w:fill="FFFFFF"/>
        </w:rPr>
        <w:t>Γιατί αυτό; Πώς και έγινε αυτή η αλλαγή πλεύσεως; Γιατί εδώ όλοι βοούν και μιλούν για παζάρι με τον Αλαφούζο, που έγιν</w:t>
      </w:r>
      <w:r>
        <w:rPr>
          <w:rFonts w:eastAsia="Times New Roman"/>
          <w:bCs/>
          <w:shd w:val="clear" w:color="auto" w:fill="FFFFFF"/>
        </w:rPr>
        <w:t xml:space="preserve">ε συγκεκριμένα για να κλείσουν όλοι οι τηλεοπτικοί σταθμοί. Αλλά η Αριστερά ας μην παριστάνει την αθώα περιστερά για το όλον τηλεοπτικό τοπίο. </w:t>
      </w:r>
    </w:p>
    <w:p w14:paraId="56F24DDA"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Εδώ, έχω το Φύλλο Εφημερίδος της Κυβερνήσεως της 6</w:t>
      </w:r>
      <w:r>
        <w:rPr>
          <w:rFonts w:eastAsia="Times New Roman" w:cs="Times New Roman"/>
          <w:szCs w:val="24"/>
          <w:vertAlign w:val="superscript"/>
        </w:rPr>
        <w:t xml:space="preserve">ης </w:t>
      </w:r>
      <w:r>
        <w:rPr>
          <w:rFonts w:eastAsia="Times New Roman" w:cs="Times New Roman"/>
          <w:szCs w:val="24"/>
        </w:rPr>
        <w:t>Οκτωβρίου 1989, όπου κυβέρνηση της χώρας ήταν η κυβέρνηση Τ</w:t>
      </w:r>
      <w:r>
        <w:rPr>
          <w:rFonts w:eastAsia="Times New Roman" w:cs="Times New Roman"/>
          <w:szCs w:val="24"/>
        </w:rPr>
        <w:t xml:space="preserve">ζαννετάκη και κυβερνούσε τότε η Νέα Δημοκρατία με </w:t>
      </w:r>
      <w:r>
        <w:rPr>
          <w:rFonts w:eastAsia="Times New Roman" w:cs="Times New Roman"/>
          <w:szCs w:val="24"/>
        </w:rPr>
        <w:lastRenderedPageBreak/>
        <w:t xml:space="preserve">τον Ενιαίο Συνασπισμό, την ΕΑΡ και το ΚΚΕ. Πριν ακόμη ανοίξουν οι τηλεοπτικοί σταθμοί </w:t>
      </w:r>
      <w:r>
        <w:rPr>
          <w:rFonts w:eastAsia="Times New Roman" w:cs="Times New Roman"/>
          <w:szCs w:val="24"/>
        </w:rPr>
        <w:t>«</w:t>
      </w:r>
      <w:r>
        <w:rPr>
          <w:rFonts w:eastAsia="Times New Roman" w:cs="Times New Roman"/>
          <w:szCs w:val="24"/>
          <w:lang w:val="en-US"/>
        </w:rPr>
        <w:t>MEGA</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t>«</w:t>
      </w:r>
      <w:r>
        <w:rPr>
          <w:rFonts w:eastAsia="Times New Roman" w:cs="Times New Roman"/>
          <w:szCs w:val="24"/>
        </w:rPr>
        <w:t>ΑΝΤΕΝΝΑ</w:t>
      </w:r>
      <w:r>
        <w:rPr>
          <w:rFonts w:eastAsia="Times New Roman" w:cs="Times New Roman"/>
          <w:szCs w:val="24"/>
        </w:rPr>
        <w:t>»</w:t>
      </w:r>
      <w:r>
        <w:rPr>
          <w:rFonts w:eastAsia="Times New Roman" w:cs="Times New Roman"/>
          <w:szCs w:val="24"/>
        </w:rPr>
        <w:t xml:space="preserve">, είχε βγει στο Φύλλο Εφημερίδος της Κυβερνήσεως η ίδρυση του Εθνικού Συμβουλίου Ραδιοτηλεόρασης! </w:t>
      </w:r>
    </w:p>
    <w:p w14:paraId="56F24DDB"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ι μιλάνε, λοιπόν, περί κερδοφορίας και πράσινων </w:t>
      </w:r>
      <w:r>
        <w:rPr>
          <w:rFonts w:eastAsia="Times New Roman" w:cs="Times New Roman"/>
          <w:szCs w:val="24"/>
        </w:rPr>
        <w:t>α</w:t>
      </w:r>
      <w:r>
        <w:rPr>
          <w:rFonts w:eastAsia="Times New Roman" w:cs="Times New Roman"/>
          <w:szCs w:val="24"/>
        </w:rPr>
        <w:t>λ</w:t>
      </w:r>
      <w:r>
        <w:rPr>
          <w:rFonts w:eastAsia="Times New Roman" w:cs="Times New Roman"/>
          <w:szCs w:val="24"/>
        </w:rPr>
        <w:t>ό</w:t>
      </w:r>
      <w:r>
        <w:rPr>
          <w:rFonts w:eastAsia="Times New Roman" w:cs="Times New Roman"/>
          <w:szCs w:val="24"/>
        </w:rPr>
        <w:t>γων</w:t>
      </w:r>
      <w:r>
        <w:rPr>
          <w:rFonts w:eastAsia="Times New Roman" w:cs="Times New Roman"/>
          <w:szCs w:val="24"/>
        </w:rPr>
        <w:t xml:space="preserve"> διάφοροι και φτιάχνουν ιδεολογικά τσιτάτα πάνω σε όλη αυτήν ιστορία; Συνένοχοι είναι στην ίδρυση σε καθεστώς ασυδοσίας των τηλεοπτικών σταθμών, το οποίο κράτησε ούτε ένα ούτε δύο, αλλά είκοσι επτά ολόκληρα χρόνια. «</w:t>
      </w:r>
      <w:proofErr w:type="spellStart"/>
      <w:r>
        <w:rPr>
          <w:rFonts w:eastAsia="Times New Roman" w:cs="Times New Roman"/>
          <w:szCs w:val="24"/>
        </w:rPr>
        <w:t>Μπανανία</w:t>
      </w:r>
      <w:proofErr w:type="spellEnd"/>
      <w:r>
        <w:rPr>
          <w:rFonts w:eastAsia="Times New Roman" w:cs="Times New Roman"/>
          <w:szCs w:val="24"/>
        </w:rPr>
        <w:t>» κυριολεκτικά η Ελλάδα στο ζήτη</w:t>
      </w:r>
      <w:r>
        <w:rPr>
          <w:rFonts w:eastAsia="Times New Roman" w:cs="Times New Roman"/>
          <w:szCs w:val="24"/>
        </w:rPr>
        <w:t xml:space="preserve">μα των καναλιών. </w:t>
      </w:r>
    </w:p>
    <w:p w14:paraId="56F24DDC"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Κι εμείς, βεβαίως, ως Χρυσή Αυγή δεν έχουμε κανένα λόγο για να υπερασπιστούμε τους τηλεοπτικούς σταθμούς, οι οποίοι </w:t>
      </w:r>
      <w:r>
        <w:rPr>
          <w:rFonts w:eastAsia="Times New Roman" w:cs="Times New Roman"/>
          <w:szCs w:val="24"/>
        </w:rPr>
        <w:lastRenderedPageBreak/>
        <w:t>μας κατηγόρησαν, μας χλεύασαν, μας συκοφάντησαν, λειτούργησαν σαν καταδότες κυριολεκτικά και ακόμη και με προστατευόμενους</w:t>
      </w:r>
      <w:r>
        <w:rPr>
          <w:rFonts w:eastAsia="Times New Roman" w:cs="Times New Roman"/>
          <w:szCs w:val="24"/>
        </w:rPr>
        <w:t xml:space="preserve"> «μάρτυρες» -εντός πολλών εισαγωγικών- μας πολέμησαν. Ο πόλεμός τους, όμως, δεν έφτασε στον λαό. </w:t>
      </w:r>
    </w:p>
    <w:p w14:paraId="56F24DDD"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Έτσι, η Χρυσή Αυγή, παρ’ όλη τη λάσπη των καναλιών, που θέλει –υποτίθεται- η Κυβέρνηση να κλείσει, σταματώντας το καθεστώς της διαπλοκής, αλλά δημιουργώντας στην πραγματικότητα μια νέα διαπλοκή, όλη αυτή η λάσπη δεν έφτασε στον λαό. Ο λαός ανέδειξε –και αν</w:t>
      </w:r>
      <w:r>
        <w:rPr>
          <w:rFonts w:eastAsia="Times New Roman" w:cs="Times New Roman"/>
          <w:szCs w:val="24"/>
        </w:rPr>
        <w:t xml:space="preserve">αδεικνύει συνεχώς- τη Χρυσή Αυγή σαν την τρίτη πολιτική δύναμη της χώρας. </w:t>
      </w:r>
    </w:p>
    <w:p w14:paraId="56F24DDE" w14:textId="77777777" w:rsidR="00DA1B4D" w:rsidRDefault="004A2815">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56F24DDF"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Κι επειδή ακριβώς, είναι η τρίτη πολιτική δύναμη της χώρας, θα έπρεπε μέσα στο ΕΣΡ να έχει έναν εκπρόσωπο. Πριν λίγο έγινε η Διάσκε</w:t>
      </w:r>
      <w:r>
        <w:rPr>
          <w:rFonts w:eastAsia="Times New Roman" w:cs="Times New Roman"/>
          <w:szCs w:val="24"/>
        </w:rPr>
        <w:t>ψη των Προέδρων. Νομίζω ήσασταν κι εσείς παρών, κύριε Πρόεδρε. Ο νόμος είναι σαφέστατος: Το τρίτο κόμμα δικαιούται έναν εκπρόσωπο στο ΕΣΡ. Κα</w:t>
      </w:r>
      <w:r>
        <w:rPr>
          <w:rFonts w:eastAsia="Times New Roman" w:cs="Times New Roman"/>
          <w:szCs w:val="24"/>
        </w:rPr>
        <w:t>μ</w:t>
      </w:r>
      <w:r>
        <w:rPr>
          <w:rFonts w:eastAsia="Times New Roman" w:cs="Times New Roman"/>
          <w:szCs w:val="24"/>
        </w:rPr>
        <w:t>μία αναφορά. Έχουμε κάνει πρόταση συγκεκριμένη και δεν έχει γίνει κα</w:t>
      </w:r>
      <w:r>
        <w:rPr>
          <w:rFonts w:eastAsia="Times New Roman" w:cs="Times New Roman"/>
          <w:szCs w:val="24"/>
        </w:rPr>
        <w:t>μ</w:t>
      </w:r>
      <w:r>
        <w:rPr>
          <w:rFonts w:eastAsia="Times New Roman" w:cs="Times New Roman"/>
          <w:szCs w:val="24"/>
        </w:rPr>
        <w:t xml:space="preserve">μία αναφορά. </w:t>
      </w:r>
      <w:r>
        <w:rPr>
          <w:rFonts w:eastAsia="Times New Roman" w:cs="Times New Roman"/>
          <w:szCs w:val="24"/>
        </w:rPr>
        <w:t>Κατάφωρη</w:t>
      </w:r>
      <w:r>
        <w:rPr>
          <w:rFonts w:eastAsia="Times New Roman" w:cs="Times New Roman"/>
          <w:szCs w:val="24"/>
        </w:rPr>
        <w:t xml:space="preserve"> παραβίαση του νόμου. Δε</w:t>
      </w:r>
      <w:r>
        <w:rPr>
          <w:rFonts w:eastAsia="Times New Roman" w:cs="Times New Roman"/>
          <w:szCs w:val="24"/>
        </w:rPr>
        <w:t xml:space="preserve">ν ξέρω τι γίνεται και με το ΠΑΣΟΚ, εάν έκανε πρόταση, η οποία έγινε δεκτή. Εμάς μας παραλείψατε εντελώς. Μας παρέλειψε η Κυβέρνηση εντελώς, παραβλέποντας στην ουσία, όχι εμάς σαν κόμμα, </w:t>
      </w:r>
      <w:r>
        <w:rPr>
          <w:rFonts w:eastAsia="Times New Roman" w:cs="Times New Roman"/>
          <w:szCs w:val="24"/>
        </w:rPr>
        <w:lastRenderedPageBreak/>
        <w:t>αλλά τον ίδιο τον νόμο που λέει ότι στο Εθνικό Συμβούλιο Ραδιοτηλεοράσ</w:t>
      </w:r>
      <w:r>
        <w:rPr>
          <w:rFonts w:eastAsia="Times New Roman" w:cs="Times New Roman"/>
          <w:szCs w:val="24"/>
        </w:rPr>
        <w:t xml:space="preserve">εως συμμετέχει εκπρόσωπος του τρίτου κόμματος. </w:t>
      </w:r>
    </w:p>
    <w:p w14:paraId="56F24DE0"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Χωρίς τη Χρυσή Αυγή, λοιπόν, το ΕΣΡ, το οποίο όμως, και όπως λειτουργούσε μέχρι τώρα, ήταν ανεπαρκέστατο στην αντιμετώπιση του όλου θολού τοπίου, του βορβορώδους –θα έλεγα- του τηλεοπτικού. </w:t>
      </w:r>
    </w:p>
    <w:p w14:paraId="56F24DE1"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Συγκεκριμένα, το </w:t>
      </w:r>
      <w:r>
        <w:rPr>
          <w:rFonts w:eastAsia="Times New Roman" w:cs="Times New Roman"/>
          <w:szCs w:val="24"/>
        </w:rPr>
        <w:t xml:space="preserve">Σύνταγμα προβλέπει ότι τα μέσα μαζικής ενημερώσεως πρέπει να σέβονται τον νόμο περί δημοσίας αιδούς, περί ασέμνων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τλ</w:t>
      </w:r>
      <w:proofErr w:type="spellEnd"/>
      <w:r>
        <w:rPr>
          <w:rFonts w:eastAsia="Times New Roman" w:cs="Times New Roman"/>
          <w:szCs w:val="24"/>
        </w:rPr>
        <w:t>.. Έχετε ανοίξει αργά το βράδυ τους τηλεοπτικούς αυτούς σταθμούς, τους θαυμάσιους να δείτε τι μεταδίδουν; Έχετε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σας για τα διαφημ</w:t>
      </w:r>
      <w:r>
        <w:rPr>
          <w:rFonts w:eastAsia="Times New Roman" w:cs="Times New Roman"/>
          <w:szCs w:val="24"/>
        </w:rPr>
        <w:t xml:space="preserve">ιστικά μηνύματα </w:t>
      </w:r>
      <w:r>
        <w:rPr>
          <w:rFonts w:eastAsia="Times New Roman" w:cs="Times New Roman"/>
          <w:szCs w:val="24"/>
        </w:rPr>
        <w:lastRenderedPageBreak/>
        <w:t xml:space="preserve">ή για το άλλο το παιχνίδι απάτη με κάτι λέξεις και αριθμούς, που γίνεται δήθεν διαγωνισμός με τηλέφωνα 090, που έχει πάρει θέση το προηγούμενο ΕΣΡ και έχει καταδικάσει και συνεχίζουν οι </w:t>
      </w:r>
      <w:proofErr w:type="spellStart"/>
      <w:r>
        <w:rPr>
          <w:rFonts w:eastAsia="Times New Roman" w:cs="Times New Roman"/>
          <w:szCs w:val="24"/>
        </w:rPr>
        <w:t>καναλάρχες</w:t>
      </w:r>
      <w:proofErr w:type="spellEnd"/>
      <w:r>
        <w:rPr>
          <w:rFonts w:eastAsia="Times New Roman" w:cs="Times New Roman"/>
          <w:szCs w:val="24"/>
        </w:rPr>
        <w:t xml:space="preserve"> κανονικά; Και γιατί συνεχίζουν; Για τον απλ</w:t>
      </w:r>
      <w:r>
        <w:rPr>
          <w:rFonts w:eastAsia="Times New Roman" w:cs="Times New Roman"/>
          <w:szCs w:val="24"/>
        </w:rPr>
        <w:t xml:space="preserve">ούστατο λόγο ότι κερδίζουν πολύ περισσότερα από τα «ροζ» τηλέφωνα απ’ όσο είναι το πρόστιμο του ΕΣΡ. </w:t>
      </w:r>
    </w:p>
    <w:p w14:paraId="56F24DE2"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Είναι απαράδεκτο. Το είπα και σε προηγούμενη συνεδρίαση. Ακόμη και για το ποδόσφαιρο να υπάρχει εισαγγελέας και για ένα από τα πλέον κρίσιμα για την πολιτ</w:t>
      </w:r>
      <w:r>
        <w:rPr>
          <w:rFonts w:eastAsia="Times New Roman" w:cs="Times New Roman"/>
          <w:szCs w:val="24"/>
        </w:rPr>
        <w:t xml:space="preserve">ική ζωή του τόπου θέμα, όπως είναι οι τηλεοπτικοί σταθμοί, η </w:t>
      </w:r>
      <w:r>
        <w:rPr>
          <w:rFonts w:eastAsia="Times New Roman" w:cs="Times New Roman"/>
          <w:szCs w:val="24"/>
        </w:rPr>
        <w:t xml:space="preserve">δικαιοσύνη </w:t>
      </w:r>
      <w:r>
        <w:rPr>
          <w:rFonts w:eastAsia="Times New Roman" w:cs="Times New Roman"/>
          <w:szCs w:val="24"/>
        </w:rPr>
        <w:t xml:space="preserve">να μην έχει λόγο. </w:t>
      </w:r>
    </w:p>
    <w:p w14:paraId="56F24DE3"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Και βρήκατε μία εφεύρεση: ανεξάρτητη αρχή. Ποια ανεξάρτητη αρχή; Αφού είναι κομματικά διορισμένη. Και παρ</w:t>
      </w:r>
      <w:r>
        <w:rPr>
          <w:rFonts w:eastAsia="Times New Roman" w:cs="Times New Roman"/>
          <w:szCs w:val="24"/>
        </w:rPr>
        <w:t xml:space="preserve">’ </w:t>
      </w:r>
      <w:r>
        <w:rPr>
          <w:rFonts w:eastAsia="Times New Roman" w:cs="Times New Roman"/>
          <w:szCs w:val="24"/>
        </w:rPr>
        <w:t>όλα αυτά, να μην έχει δικαιοδοσίες, παρά να επιβάλλει μόνο</w:t>
      </w:r>
      <w:r>
        <w:rPr>
          <w:rFonts w:eastAsia="Times New Roman" w:cs="Times New Roman"/>
          <w:szCs w:val="24"/>
        </w:rPr>
        <w:t xml:space="preserve"> πρόστιμα των δέκα και είκοσι χιλιάδων ευρώ και φυσικά, σε κα</w:t>
      </w:r>
      <w:r>
        <w:rPr>
          <w:rFonts w:eastAsia="Times New Roman" w:cs="Times New Roman"/>
          <w:szCs w:val="24"/>
        </w:rPr>
        <w:t>μ</w:t>
      </w:r>
      <w:r>
        <w:rPr>
          <w:rFonts w:eastAsia="Times New Roman" w:cs="Times New Roman"/>
          <w:szCs w:val="24"/>
        </w:rPr>
        <w:t xml:space="preserve">μία περίπτωση να μην μπορεί να προστατέψει την τιμή, την υπόληψη των ανθρώπων, που ζουν σε αυτή τη χώρα και των πολιτικών κομμάτων. </w:t>
      </w:r>
    </w:p>
    <w:p w14:paraId="56F24DE4"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Εμείς ως Χρυσή Αυγή έχουμε αποκλειστεί κυριολεκτικά. Και το Ε</w:t>
      </w:r>
      <w:r>
        <w:rPr>
          <w:rFonts w:eastAsia="Times New Roman" w:cs="Times New Roman"/>
          <w:szCs w:val="24"/>
        </w:rPr>
        <w:t>ΣΡ έχει στείλει εντολές στα κανάλια και το έχουν γράψει στα παλαιότερα των υποδημάτων τους. Ας μη μιλάτε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για νόμους. Οι νόμοι εφαρμόζονται </w:t>
      </w:r>
      <w:proofErr w:type="spellStart"/>
      <w:r>
        <w:rPr>
          <w:rFonts w:eastAsia="Times New Roman" w:cs="Times New Roman"/>
          <w:szCs w:val="24"/>
        </w:rPr>
        <w:t>αλα</w:t>
      </w:r>
      <w:proofErr w:type="spellEnd"/>
      <w:r>
        <w:rPr>
          <w:rFonts w:eastAsia="Times New Roman" w:cs="Times New Roman"/>
          <w:szCs w:val="24"/>
        </w:rPr>
        <w:t xml:space="preserve"> καρτ</w:t>
      </w:r>
      <w:r>
        <w:rPr>
          <w:rFonts w:eastAsia="Times New Roman" w:cs="Times New Roman"/>
          <w:szCs w:val="24"/>
        </w:rPr>
        <w:t xml:space="preserve">. Εις ό,τι αφορά τη </w:t>
      </w:r>
      <w:r>
        <w:rPr>
          <w:rFonts w:eastAsia="Times New Roman" w:cs="Times New Roman"/>
          <w:szCs w:val="24"/>
        </w:rPr>
        <w:lastRenderedPageBreak/>
        <w:t xml:space="preserve">Χρυσή Αυγή, παραβιάζετε τους νόμους και αυτό το βλέπει ο λαός. </w:t>
      </w:r>
    </w:p>
    <w:p w14:paraId="56F24DE5"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Θα ήθελα όμως, ε</w:t>
      </w:r>
      <w:r>
        <w:rPr>
          <w:rFonts w:eastAsia="Times New Roman" w:cs="Times New Roman"/>
          <w:szCs w:val="24"/>
        </w:rPr>
        <w:t xml:space="preserve">υκαιρίας δοθείσης να αναφερθώ και σε ένα άλλο ζήτημα. Ο ΣΥΡΙΖΑ είναι Κυβέρνηση έχοντας λάβει 35,5% τον περασμένο Σεπτέμβριο με την ενίσχυση την κοινοβουλευτική των Ανεξάρτητων Ελλήνων, που πήραν, αν δεν κάνω λάθος 3,7%. </w:t>
      </w:r>
    </w:p>
    <w:p w14:paraId="56F24DE6" w14:textId="77777777" w:rsidR="00DA1B4D" w:rsidRDefault="004A2815">
      <w:pPr>
        <w:spacing w:after="0" w:line="600" w:lineRule="auto"/>
        <w:ind w:firstLine="720"/>
        <w:jc w:val="both"/>
        <w:rPr>
          <w:rFonts w:eastAsia="Times New Roman"/>
          <w:szCs w:val="24"/>
        </w:rPr>
      </w:pPr>
      <w:r>
        <w:rPr>
          <w:rFonts w:eastAsia="Times New Roman"/>
          <w:szCs w:val="24"/>
        </w:rPr>
        <w:t>Πρόσφατα κάνατε ένα συνέδριο στο οπ</w:t>
      </w:r>
      <w:r>
        <w:rPr>
          <w:rFonts w:eastAsia="Times New Roman"/>
          <w:szCs w:val="24"/>
        </w:rPr>
        <w:t xml:space="preserve">οίο υπήρχε ένα τεράστιο πανό, το οποίο έγραφε: «Ούτε εξορίες ούτε φυλακές, τίποτε δεν λυγίζει τους </w:t>
      </w:r>
      <w:r>
        <w:rPr>
          <w:rFonts w:eastAsia="Times New Roman"/>
          <w:szCs w:val="24"/>
        </w:rPr>
        <w:t>κομμουνιστές</w:t>
      </w:r>
      <w:r>
        <w:rPr>
          <w:rFonts w:eastAsia="Times New Roman"/>
          <w:szCs w:val="24"/>
        </w:rPr>
        <w:t xml:space="preserve">.». Πραγματικά, σοβαρά το λένε αυτό οι κύριοι του ΣΥΡΙΖΑ; Είστε κομμουνιστές; Τότε </w:t>
      </w:r>
      <w:r>
        <w:rPr>
          <w:rFonts w:eastAsia="Times New Roman"/>
          <w:szCs w:val="24"/>
        </w:rPr>
        <w:lastRenderedPageBreak/>
        <w:t>γιατί πηγαίνετε στα συνέδρια των σοσιαλδημοκρατών και υπογράφε</w:t>
      </w:r>
      <w:r>
        <w:rPr>
          <w:rFonts w:eastAsia="Times New Roman"/>
          <w:szCs w:val="24"/>
        </w:rPr>
        <w:t>τε μνημόνια; Επιτέλους, πιστεύετε ότι το 35,5% που σας ψήφισε, ψήφισε κομμουνιστές; Σε κα</w:t>
      </w:r>
      <w:r>
        <w:rPr>
          <w:rFonts w:eastAsia="Times New Roman"/>
          <w:szCs w:val="24"/>
        </w:rPr>
        <w:t>μ</w:t>
      </w:r>
      <w:r>
        <w:rPr>
          <w:rFonts w:eastAsia="Times New Roman"/>
          <w:szCs w:val="24"/>
        </w:rPr>
        <w:t xml:space="preserve">μία περίπτωση, βεβαίως. </w:t>
      </w:r>
    </w:p>
    <w:p w14:paraId="56F24DE7" w14:textId="77777777" w:rsidR="00DA1B4D" w:rsidRDefault="004A2815">
      <w:pPr>
        <w:tabs>
          <w:tab w:val="left" w:pos="2608"/>
        </w:tabs>
        <w:spacing w:after="0" w:line="600" w:lineRule="auto"/>
        <w:ind w:firstLine="720"/>
        <w:jc w:val="both"/>
        <w:rPr>
          <w:rFonts w:eastAsia="Times New Roman"/>
          <w:szCs w:val="24"/>
        </w:rPr>
      </w:pPr>
      <w:r>
        <w:rPr>
          <w:rFonts w:eastAsia="Times New Roman"/>
          <w:szCs w:val="24"/>
        </w:rPr>
        <w:t xml:space="preserve">Όμως, και από τα αποτελέσματα για την εκλογή μελών της Κεντρικής Επιτροπής του ΣΥΡΙΖΑ και από αυτούς που έλαβαν τις πρώτες θέσεις, φάνηκε καθαρά πως ο ΣΥΡΙΖΑ </w:t>
      </w:r>
      <w:r>
        <w:rPr>
          <w:rFonts w:eastAsia="Times New Roman"/>
          <w:szCs w:val="24"/>
        </w:rPr>
        <w:t xml:space="preserve">ως </w:t>
      </w:r>
      <w:r>
        <w:rPr>
          <w:rFonts w:eastAsia="Times New Roman"/>
          <w:szCs w:val="24"/>
        </w:rPr>
        <w:t xml:space="preserve">Κυβέρνηση είναι ο ΣΥΡΙΖΑ του 4%. Και εκεί βαδίζετε ολοταχώς! Προς το 4% βαδίζει ο ΣΥΡΙΖΑ, αλλά </w:t>
      </w:r>
      <w:r>
        <w:rPr>
          <w:rFonts w:eastAsia="Times New Roman"/>
          <w:szCs w:val="24"/>
        </w:rPr>
        <w:t>δεν τολμά να κάνει εκλογές!</w:t>
      </w:r>
    </w:p>
    <w:p w14:paraId="56F24DE8" w14:textId="77777777" w:rsidR="00DA1B4D" w:rsidRDefault="004A2815">
      <w:pPr>
        <w:tabs>
          <w:tab w:val="left" w:pos="2608"/>
        </w:tabs>
        <w:spacing w:after="0" w:line="600" w:lineRule="auto"/>
        <w:ind w:firstLine="720"/>
        <w:jc w:val="both"/>
        <w:rPr>
          <w:rFonts w:eastAsia="Times New Roman"/>
          <w:szCs w:val="24"/>
        </w:rPr>
      </w:pPr>
      <w:r>
        <w:rPr>
          <w:rFonts w:eastAsia="Times New Roman"/>
          <w:szCs w:val="24"/>
        </w:rPr>
        <w:t>Από την άλλη μεριά, βεβαίως, τη Νέα Δημοκρατία, η οποία υποτίθεται ότι θέλει εκλογές, δεν την βλέπω και τόσο πρόθυμη και τόσο κινητική στο θέμα αυτό, στο να τις προκαλέσει.</w:t>
      </w:r>
    </w:p>
    <w:p w14:paraId="56F24DE9" w14:textId="77777777" w:rsidR="00DA1B4D" w:rsidRDefault="004A2815">
      <w:pPr>
        <w:tabs>
          <w:tab w:val="left" w:pos="2608"/>
        </w:tabs>
        <w:spacing w:after="0" w:line="600" w:lineRule="auto"/>
        <w:ind w:firstLine="720"/>
        <w:jc w:val="both"/>
        <w:rPr>
          <w:rFonts w:eastAsia="Times New Roman"/>
          <w:szCs w:val="24"/>
        </w:rPr>
      </w:pPr>
      <w:r>
        <w:rPr>
          <w:rFonts w:eastAsia="Times New Roman"/>
          <w:szCs w:val="24"/>
        </w:rPr>
        <w:lastRenderedPageBreak/>
        <w:t>Η Χρυσή Αυγή καταγγέλλει το προηγούμενο καθεστώς των κα</w:t>
      </w:r>
      <w:r>
        <w:rPr>
          <w:rFonts w:eastAsia="Times New Roman"/>
          <w:szCs w:val="24"/>
        </w:rPr>
        <w:t xml:space="preserve">ναλιών, καταγγέλλει τις μεθοδεύσεις της Κυβερνήσεως και δηλώνει ότι θα αγωνιστεί για τα δικαιώματα των Ελλήνων, που σήμερα βρίσκονται διωκόμενοι μέσα στην ίδια τους την πατρίδα και εις βάρος των εθνικών συμφερόντων θησαυρίζουν διάφοροι επιτήδειοι, όπως με </w:t>
      </w:r>
      <w:r>
        <w:rPr>
          <w:rFonts w:eastAsia="Times New Roman"/>
          <w:szCs w:val="24"/>
        </w:rPr>
        <w:t xml:space="preserve">τις περίφημες </w:t>
      </w:r>
      <w:r>
        <w:rPr>
          <w:rFonts w:eastAsia="Times New Roman"/>
          <w:szCs w:val="24"/>
        </w:rPr>
        <w:t>μη κυβερνητικές</w:t>
      </w:r>
      <w:r>
        <w:rPr>
          <w:rFonts w:eastAsia="Times New Roman"/>
          <w:szCs w:val="24"/>
        </w:rPr>
        <w:t xml:space="preserve"> </w:t>
      </w:r>
      <w:r>
        <w:rPr>
          <w:rFonts w:eastAsia="Times New Roman"/>
          <w:szCs w:val="24"/>
        </w:rPr>
        <w:t xml:space="preserve">οργανώσεις </w:t>
      </w:r>
      <w:r>
        <w:rPr>
          <w:rFonts w:eastAsia="Times New Roman"/>
          <w:szCs w:val="24"/>
        </w:rPr>
        <w:t xml:space="preserve">όπου γίνεται ένα πάρτι δεκάδων, αν όχι εκατοντάδων, εκατομμυρίων ευρώ. </w:t>
      </w:r>
    </w:p>
    <w:p w14:paraId="56F24DEA" w14:textId="77777777" w:rsidR="00DA1B4D" w:rsidRDefault="004A2815">
      <w:pPr>
        <w:tabs>
          <w:tab w:val="left" w:pos="2608"/>
        </w:tabs>
        <w:spacing w:after="0" w:line="600" w:lineRule="auto"/>
        <w:ind w:firstLine="720"/>
        <w:jc w:val="both"/>
        <w:rPr>
          <w:rFonts w:eastAsia="Times New Roman"/>
          <w:szCs w:val="24"/>
        </w:rPr>
      </w:pPr>
      <w:r>
        <w:rPr>
          <w:rFonts w:eastAsia="Times New Roman"/>
          <w:szCs w:val="24"/>
        </w:rPr>
        <w:t>Ό,τι και να κάνετε, όμως, άνεμος εθνικιστικός φυσάει σε ολόκληρη την Ευρώπη, στη Γαλλία, στην Αυστρία, στην Ελλάδα, στην Αγγλία, παντού. Οι εθν</w:t>
      </w:r>
      <w:r>
        <w:rPr>
          <w:rFonts w:eastAsia="Times New Roman"/>
          <w:szCs w:val="24"/>
        </w:rPr>
        <w:t>ικιστές έρχονται. Αυτό ας το έχουν 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τους οι κύριοι του ΣΥΡΙΖΑ που νομίζουν ότι </w:t>
      </w:r>
      <w:r>
        <w:rPr>
          <w:rFonts w:eastAsia="Times New Roman"/>
          <w:szCs w:val="24"/>
        </w:rPr>
        <w:lastRenderedPageBreak/>
        <w:t>35,5% αντιπροσωπεύει τους κομμουνιστές. Ο κομμουνισμός τελείωσε από την δεκαετία του ’90. Ας το πάρουν επιτέλους είδηση!</w:t>
      </w:r>
    </w:p>
    <w:p w14:paraId="56F24DEB" w14:textId="77777777" w:rsidR="00DA1B4D" w:rsidRDefault="004A2815">
      <w:pPr>
        <w:tabs>
          <w:tab w:val="left" w:pos="2608"/>
        </w:tabs>
        <w:spacing w:after="0" w:line="600" w:lineRule="auto"/>
        <w:ind w:firstLine="720"/>
        <w:jc w:val="center"/>
        <w:rPr>
          <w:rFonts w:eastAsia="Times New Roman"/>
          <w:szCs w:val="24"/>
        </w:rPr>
      </w:pPr>
      <w:r>
        <w:rPr>
          <w:rFonts w:eastAsia="Times New Roman"/>
          <w:szCs w:val="24"/>
        </w:rPr>
        <w:t xml:space="preserve">(Χειροκροτήματα από την πτέρυγα </w:t>
      </w:r>
      <w:r>
        <w:rPr>
          <w:rFonts w:eastAsia="Times New Roman"/>
          <w:szCs w:val="24"/>
        </w:rPr>
        <w:t xml:space="preserve">της </w:t>
      </w:r>
      <w:r>
        <w:rPr>
          <w:rFonts w:eastAsia="Times New Roman"/>
          <w:szCs w:val="24"/>
        </w:rPr>
        <w:t>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56F24DEC" w14:textId="77777777" w:rsidR="00DA1B4D" w:rsidRDefault="004A2815">
      <w:pPr>
        <w:tabs>
          <w:tab w:val="left" w:pos="2608"/>
        </w:tabs>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Πρόεδρε.</w:t>
      </w:r>
    </w:p>
    <w:p w14:paraId="56F24DED" w14:textId="77777777" w:rsidR="00DA1B4D" w:rsidRDefault="004A2815">
      <w:pPr>
        <w:tabs>
          <w:tab w:val="left" w:pos="2608"/>
        </w:tabs>
        <w:spacing w:after="0" w:line="600" w:lineRule="auto"/>
        <w:ind w:firstLine="720"/>
        <w:jc w:val="both"/>
        <w:rPr>
          <w:rFonts w:eastAsia="Times New Roman"/>
          <w:szCs w:val="24"/>
        </w:rPr>
      </w:pPr>
      <w:r>
        <w:rPr>
          <w:rFonts w:eastAsia="Times New Roman"/>
          <w:szCs w:val="24"/>
        </w:rPr>
        <w:t xml:space="preserve">Ο συνάδελφος κ. Ιωάννης </w:t>
      </w:r>
      <w:proofErr w:type="spellStart"/>
      <w:r>
        <w:rPr>
          <w:rFonts w:eastAsia="Times New Roman"/>
          <w:szCs w:val="24"/>
        </w:rPr>
        <w:t>Στέφος</w:t>
      </w:r>
      <w:proofErr w:type="spellEnd"/>
      <w:r>
        <w:rPr>
          <w:rFonts w:eastAsia="Times New Roman"/>
          <w:szCs w:val="24"/>
        </w:rPr>
        <w:t xml:space="preserve"> από τον ΣΥΡΙΖΑ έχει τον λόγο.</w:t>
      </w:r>
    </w:p>
    <w:p w14:paraId="56F24DEE" w14:textId="77777777" w:rsidR="00DA1B4D" w:rsidRDefault="004A2815">
      <w:pPr>
        <w:tabs>
          <w:tab w:val="left" w:pos="2608"/>
        </w:tabs>
        <w:spacing w:after="0" w:line="600" w:lineRule="auto"/>
        <w:ind w:firstLine="720"/>
        <w:jc w:val="both"/>
        <w:rPr>
          <w:rFonts w:eastAsia="Times New Roman"/>
          <w:szCs w:val="24"/>
        </w:rPr>
      </w:pPr>
      <w:r>
        <w:rPr>
          <w:rFonts w:eastAsia="Times New Roman"/>
          <w:b/>
          <w:szCs w:val="24"/>
        </w:rPr>
        <w:t xml:space="preserve">ΙΩΑΝΝΗΣ ΣΤΕΦΟΣ: </w:t>
      </w:r>
      <w:r>
        <w:rPr>
          <w:rFonts w:eastAsia="Times New Roman"/>
          <w:szCs w:val="24"/>
        </w:rPr>
        <w:t>Κύριε Πρόεδρε, κυρίες και κύριοι, άκουσα για πολλά μαχαιρώματα πριν από λίγο, μόνο για τη σφαγή του Παύλου του Φύσσα δε</w:t>
      </w:r>
      <w:r>
        <w:rPr>
          <w:rFonts w:eastAsia="Times New Roman"/>
          <w:szCs w:val="24"/>
        </w:rPr>
        <w:t xml:space="preserve">ν άκουσα. </w:t>
      </w:r>
    </w:p>
    <w:p w14:paraId="56F24DEF" w14:textId="77777777" w:rsidR="00DA1B4D" w:rsidRDefault="004A2815">
      <w:pPr>
        <w:tabs>
          <w:tab w:val="left" w:pos="2608"/>
        </w:tabs>
        <w:spacing w:after="0" w:line="600" w:lineRule="auto"/>
        <w:ind w:firstLine="720"/>
        <w:jc w:val="both"/>
        <w:rPr>
          <w:rFonts w:eastAsia="Times New Roman"/>
          <w:szCs w:val="24"/>
        </w:rPr>
      </w:pPr>
      <w:r>
        <w:rPr>
          <w:rFonts w:eastAsia="Times New Roman"/>
          <w:szCs w:val="24"/>
        </w:rPr>
        <w:lastRenderedPageBreak/>
        <w:t>Κατά τη διάρκεια της ημέρας πολλοί συνάδελφοι, κυρίως από την Νέα Δημοκρατία και το ΠΑΣΟΚ, τοποθετήθηκαν και αναφέρθηκαν στην πολιτική του ΣΥΡΙΖΑ, στο πόσο καταστροφική είναι, στο πόσο αποδοκιμάζεται από τον λαό, στο πόσο τους οδηγούμε στο χείλο</w:t>
      </w:r>
      <w:r>
        <w:rPr>
          <w:rFonts w:eastAsia="Times New Roman"/>
          <w:szCs w:val="24"/>
        </w:rPr>
        <w:t xml:space="preserve">ς της καταστροφής, στο πόσο πολύ κοντά είμαστε να τους αδειάσουμε τον τόπο. Ωστόσο, δεν αναφέρθηκαν σε αυτά τα οποία μας οδήγησαν εδώ, σε πολιτικές που έχουν σχέση με τη λίστα </w:t>
      </w:r>
      <w:proofErr w:type="spellStart"/>
      <w:r>
        <w:rPr>
          <w:rFonts w:eastAsia="Times New Roman"/>
          <w:szCs w:val="24"/>
        </w:rPr>
        <w:t>Λαγκάρντ</w:t>
      </w:r>
      <w:proofErr w:type="spellEnd"/>
      <w:r>
        <w:rPr>
          <w:rFonts w:eastAsia="Times New Roman"/>
          <w:szCs w:val="24"/>
        </w:rPr>
        <w:t xml:space="preserve"> και με άλλες μικρότερες λίστες, με τη </w:t>
      </w:r>
      <w:r>
        <w:rPr>
          <w:rFonts w:eastAsia="Times New Roman"/>
          <w:szCs w:val="24"/>
        </w:rPr>
        <w:t>«</w:t>
      </w:r>
      <w:r>
        <w:rPr>
          <w:rFonts w:eastAsia="Times New Roman"/>
          <w:szCs w:val="24"/>
          <w:lang w:val="en-US"/>
        </w:rPr>
        <w:t>S</w:t>
      </w:r>
      <w:r>
        <w:rPr>
          <w:rFonts w:eastAsia="Times New Roman"/>
          <w:szCs w:val="24"/>
          <w:lang w:val="en-US"/>
        </w:rPr>
        <w:t>IEMENS</w:t>
      </w:r>
      <w:r>
        <w:rPr>
          <w:rFonts w:eastAsia="Times New Roman"/>
          <w:szCs w:val="24"/>
        </w:rPr>
        <w:t>»</w:t>
      </w:r>
      <w:r>
        <w:rPr>
          <w:rFonts w:eastAsia="Times New Roman"/>
          <w:szCs w:val="24"/>
        </w:rPr>
        <w:t xml:space="preserve">, με τον </w:t>
      </w:r>
      <w:proofErr w:type="spellStart"/>
      <w:r>
        <w:rPr>
          <w:rFonts w:eastAsia="Times New Roman"/>
          <w:szCs w:val="24"/>
        </w:rPr>
        <w:t>Χριστοφοράκο</w:t>
      </w:r>
      <w:proofErr w:type="spellEnd"/>
      <w:r>
        <w:rPr>
          <w:rFonts w:eastAsia="Times New Roman"/>
          <w:szCs w:val="24"/>
        </w:rPr>
        <w:t>, μ</w:t>
      </w:r>
      <w:r>
        <w:rPr>
          <w:rFonts w:eastAsia="Times New Roman"/>
          <w:szCs w:val="24"/>
        </w:rPr>
        <w:t xml:space="preserve">ε τα υποβρύχια, με τη διαπλοκή, με τις μίζες, με τη διαφθορά, με τα χρήματα που πήραν τα κόμματα, με τη διάλυση της </w:t>
      </w:r>
      <w:r>
        <w:rPr>
          <w:rFonts w:eastAsia="Times New Roman"/>
          <w:szCs w:val="24"/>
        </w:rPr>
        <w:t xml:space="preserve">υγείας </w:t>
      </w:r>
      <w:r>
        <w:rPr>
          <w:rFonts w:eastAsia="Times New Roman"/>
          <w:szCs w:val="24"/>
        </w:rPr>
        <w:t xml:space="preserve">και της </w:t>
      </w:r>
      <w:r>
        <w:rPr>
          <w:rFonts w:eastAsia="Times New Roman"/>
          <w:szCs w:val="24"/>
        </w:rPr>
        <w:lastRenderedPageBreak/>
        <w:t>παιδείας</w:t>
      </w:r>
      <w:r>
        <w:rPr>
          <w:rFonts w:eastAsia="Times New Roman"/>
          <w:szCs w:val="24"/>
        </w:rPr>
        <w:t xml:space="preserve"> που προσπαθούμε να ανορθώσουμε, με το πώς έφτασε η ανεργία στο 29% και μειώνεται -αργά αλλά μειώνεται- με το πώς φτά</w:t>
      </w:r>
      <w:r>
        <w:rPr>
          <w:rFonts w:eastAsia="Times New Roman"/>
          <w:szCs w:val="24"/>
        </w:rPr>
        <w:t>σανε οι συντάξεις και οι μισθοί στην κατάσταση που είναι.</w:t>
      </w:r>
    </w:p>
    <w:p w14:paraId="56F24DF0" w14:textId="77777777" w:rsidR="00DA1B4D" w:rsidRDefault="004A2815">
      <w:pPr>
        <w:tabs>
          <w:tab w:val="left" w:pos="2608"/>
        </w:tabs>
        <w:spacing w:after="0" w:line="600" w:lineRule="auto"/>
        <w:ind w:firstLine="720"/>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επιχειρείται σήμερα μέσα από ένα νομοσχέδιο, να δοθεί η ευκαιρία σε ανθρώπους μέσα από συνεργατικά σχήματα να βρουν δουλειά. Ένα από τα κεντρικά ιδεολογικά συστήματα της Αριστερά</w:t>
      </w:r>
      <w:r>
        <w:rPr>
          <w:rFonts w:eastAsia="Times New Roman"/>
          <w:szCs w:val="24"/>
        </w:rPr>
        <w:t xml:space="preserve">ς ήταν και είναι η συνεργασία. Για την Αριστερά η έννοια της συνεργασίας αποτελεί την πεμπτουσία της σχέσης που μπορεί να επιτευχθεί στους χώρους εργασίας, η οποία έχει σαν συνέπεια την επινόηση νέων μεθόδων, νέων τρόπων λειτουργίας της ομάδας προς όφελος </w:t>
      </w:r>
      <w:r>
        <w:rPr>
          <w:rFonts w:eastAsia="Times New Roman"/>
          <w:szCs w:val="24"/>
        </w:rPr>
        <w:lastRenderedPageBreak/>
        <w:t>των ανθρώπων που την απαρτίζουν, έτσι ώστε να εξασφαλίζεται και το καλύτερο δυνατό αποτέλεσμα, αλλά και το ευ ζην των εργαζομένων.</w:t>
      </w:r>
    </w:p>
    <w:p w14:paraId="56F24DF1" w14:textId="77777777" w:rsidR="00DA1B4D" w:rsidRDefault="004A2815">
      <w:pPr>
        <w:tabs>
          <w:tab w:val="left" w:pos="2608"/>
        </w:tabs>
        <w:spacing w:after="0" w:line="600" w:lineRule="auto"/>
        <w:ind w:firstLine="720"/>
        <w:jc w:val="both"/>
        <w:rPr>
          <w:rFonts w:eastAsia="Times New Roman"/>
          <w:szCs w:val="24"/>
        </w:rPr>
      </w:pPr>
      <w:r>
        <w:rPr>
          <w:rFonts w:eastAsia="Times New Roman"/>
          <w:szCs w:val="24"/>
        </w:rPr>
        <w:t xml:space="preserve">Ένα δεύτερο ιδεολογικό στίγμα για την Αριστερά αποτέλεσε και αποτελεί η αλληλεγγύη. Πιστή στις ιδεολογικές παρακαταθήκες του </w:t>
      </w:r>
      <w:r>
        <w:rPr>
          <w:rFonts w:eastAsia="Times New Roman"/>
          <w:szCs w:val="24"/>
        </w:rPr>
        <w:t>Διαφωτισμού, είναι η μοναδική πολιτική ιδεολογία που είχε αναδείξει τον ανθρωπισμό, την βοήθεια προς τον συνάνθρωπο, ιδιαίτερα τον πιο ευάλωτο, σε βασικό στοιχείο της κοσμοθεωρίας της.</w:t>
      </w:r>
    </w:p>
    <w:p w14:paraId="56F24DF2" w14:textId="77777777" w:rsidR="00DA1B4D" w:rsidRDefault="004A2815">
      <w:pPr>
        <w:tabs>
          <w:tab w:val="left" w:pos="2608"/>
        </w:tabs>
        <w:spacing w:after="0" w:line="600" w:lineRule="auto"/>
        <w:ind w:firstLine="720"/>
        <w:jc w:val="both"/>
        <w:rPr>
          <w:rFonts w:eastAsia="Times New Roman"/>
          <w:szCs w:val="24"/>
        </w:rPr>
      </w:pPr>
      <w:r>
        <w:rPr>
          <w:rFonts w:eastAsia="Times New Roman"/>
          <w:szCs w:val="24"/>
        </w:rPr>
        <w:t xml:space="preserve">Από την κομμούνα του Παρισιού, με τα μέτρα που πήρε για την ανακούφιση </w:t>
      </w:r>
      <w:r>
        <w:rPr>
          <w:rFonts w:eastAsia="Times New Roman"/>
          <w:szCs w:val="24"/>
        </w:rPr>
        <w:t xml:space="preserve">των δοκιμαζόμενων τάξεων τότε, αλλά και την επίταξη των εργαστηρίων για τη δημιουργία συνεταιρισμών </w:t>
      </w:r>
      <w:r>
        <w:rPr>
          <w:rFonts w:eastAsia="Times New Roman"/>
          <w:szCs w:val="24"/>
        </w:rPr>
        <w:lastRenderedPageBreak/>
        <w:t>από τους εργαζόμενους, μέχρι τα συσσίτια της κατοχής από το ΕΑΜ, η Αριστερά έχει δείξει ότι η αλληλεγγύη είναι ένα κεντρικό σημείο αναφοράς όχι μόνο στη θεω</w:t>
      </w:r>
      <w:r>
        <w:rPr>
          <w:rFonts w:eastAsia="Times New Roman"/>
          <w:szCs w:val="24"/>
        </w:rPr>
        <w:t>ρία αλλά και στην πράξη της.</w:t>
      </w:r>
    </w:p>
    <w:p w14:paraId="56F24DF3"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Όμως, για να μη φεύγουμε σε τόσο μακρινές εποχές, από το ξέσπασμα της κρίσης το 2008-2009 και από τότε που η ελληνική κοινωνία ήρθε αντιμέτωπη με τα μνημόνια, η Αριστερά ήταν πίσω από -ή στήριζε- κάθε πρωτοβουλία αλληλεγγύης με</w:t>
      </w:r>
      <w:r>
        <w:rPr>
          <w:rFonts w:eastAsia="Times New Roman" w:cs="Times New Roman"/>
          <w:szCs w:val="24"/>
        </w:rPr>
        <w:t xml:space="preserve"> σκοπό την ανακούφιση των πιο ευάλωτων ομάδων του πληθυσμού, χωρίς να κάνει εξαιρέσεις.</w:t>
      </w:r>
    </w:p>
    <w:p w14:paraId="56F24DF4"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Ένα τρίτο ιδεολογικό στίγμα της Αριστεράς, που εντάχθηκε στην κοσμοθεωρία της τις τελευταίες δεκαετίες, είναι η </w:t>
      </w:r>
      <w:r>
        <w:rPr>
          <w:rFonts w:eastAsia="Times New Roman" w:cs="Times New Roman"/>
          <w:szCs w:val="24"/>
        </w:rPr>
        <w:lastRenderedPageBreak/>
        <w:t>βιώσιμη ανάπτυξη και η ανάγκη προστασίας του περιβάλλοντ</w:t>
      </w:r>
      <w:r>
        <w:rPr>
          <w:rFonts w:eastAsia="Times New Roman" w:cs="Times New Roman"/>
          <w:szCs w:val="24"/>
        </w:rPr>
        <w:t xml:space="preserve">ος απέναντι σ’ ένα φιλελεύθερο, καταναλωτικό μοντέλο, που προωθεί την αλόγιστη εκμετάλλευση των πλουτοπαραγωγικών πηγών του τόπου και όλου του πλανήτη, υπονομεύοντας κατ’ αυτόν τον τρόπο όχι μόνο το μέλλον των παιδιών μας, αλλά και την ίδια την ύπαρξη του </w:t>
      </w:r>
      <w:r>
        <w:rPr>
          <w:rFonts w:eastAsia="Times New Roman" w:cs="Times New Roman"/>
          <w:szCs w:val="24"/>
        </w:rPr>
        <w:t>ανθρώπινου είδους. Η βιώσιμη ανάπτυξη θα συνάδει με την ισότιμη εξασφάλιση των αναγκών όλων των κατοίκων της γης, χωρίς να υπονομεύεται η ύπαρξη των μελλοντικών γενιών αλλά και του ίδιου του φυσικού περιβάλλοντος.</w:t>
      </w:r>
    </w:p>
    <w:p w14:paraId="56F24DF5"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Ένα από τα σημεία τομής που έχουν τα παραπ</w:t>
      </w:r>
      <w:r>
        <w:rPr>
          <w:rFonts w:eastAsia="Times New Roman" w:cs="Times New Roman"/>
          <w:szCs w:val="24"/>
        </w:rPr>
        <w:t>άνω ιδεολογικά στίγματα είναι η κοινωνική αλληλέγγυα οικονομία, η οποία ιστορικά δημιουργήθηκε για την εξασφάλιση της άμυνας των εργαζομένων απέναντι στην ανασφάλεια των εργασιακών σχέσεων και στην εξασφάλιση βασικών συνθηκών διαβίωσης.</w:t>
      </w:r>
    </w:p>
    <w:p w14:paraId="56F24DF6"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Ο προηγούμενος νόμο</w:t>
      </w:r>
      <w:r>
        <w:rPr>
          <w:rFonts w:eastAsia="Times New Roman" w:cs="Times New Roman"/>
          <w:szCs w:val="24"/>
        </w:rPr>
        <w:t xml:space="preserve">ς, </w:t>
      </w:r>
      <w:r>
        <w:rPr>
          <w:rFonts w:eastAsia="Times New Roman" w:cs="Times New Roman"/>
          <w:szCs w:val="24"/>
        </w:rPr>
        <w:t>ο ν.</w:t>
      </w:r>
      <w:r>
        <w:rPr>
          <w:rFonts w:eastAsia="Times New Roman" w:cs="Times New Roman"/>
          <w:szCs w:val="24"/>
        </w:rPr>
        <w:t>4019/2011, έβαλε κάποιες βάσεις για την ανάπτυξη της κοινωνικής οικονομίας. Για την Αριστερά, όμως, η συνεργατική οικονομία δεν είναι μόνο ένα μέσο για τη μείωση της ανεργίας ή για την ενίσχυση ευάλωτων κοινωνικών ομάδων. Με άλλα λόγια, δεν μπορεί η</w:t>
      </w:r>
      <w:r>
        <w:rPr>
          <w:rFonts w:eastAsia="Times New Roman" w:cs="Times New Roman"/>
          <w:szCs w:val="24"/>
        </w:rPr>
        <w:t xml:space="preserve"> αλληλέγγυα οικονομία να είναι μια περιθωριακή οικονομική διαδικασία.</w:t>
      </w:r>
    </w:p>
    <w:p w14:paraId="56F24DF7"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Η συνεργατική οικονομία μπορεί να αποτελέσει ένα μέσο για την επίτευξη ενός άλλου παραδείγματος οικονομικής ανάπτυξης, όπου η οικονομική διαδικασία δεν έχει σαν σκοπό πρωτίστως το κέρδος</w:t>
      </w:r>
      <w:r>
        <w:rPr>
          <w:rFonts w:eastAsia="Times New Roman" w:cs="Times New Roman"/>
          <w:szCs w:val="24"/>
        </w:rPr>
        <w:t>, αλλά την ικανοποίηση των αναγκών.</w:t>
      </w:r>
    </w:p>
    <w:p w14:paraId="56F24DF8"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Η κοινωνική αλληλέγγυα οικονομία δεν μπορεί μόνο να καλύπτει τομείς όπου το κράτος πρόνοιας, λόγω της κρίσης, αλλά και της επέλασης του νεοφιλελευθερισμού τα προηγούμενα χρόνια, δυσκολεύεται να ικανοποιήσει, αλλά αφορά σ</w:t>
      </w:r>
      <w:r>
        <w:rPr>
          <w:rFonts w:eastAsia="Times New Roman" w:cs="Times New Roman"/>
          <w:szCs w:val="24"/>
        </w:rPr>
        <w:t>ε μια συνολική παραγωγική διαδικασία, όπου το ζητούμενο είναι η κάλυψη των ανθρωπίνων αναγκών και ο σεβασμός στο περιβάλλον.</w:t>
      </w:r>
    </w:p>
    <w:p w14:paraId="56F24DF9"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σημερινός νόμος έρχεται να δημιουργήσει ένα πλαίσιο λειτουργίας και ανάπτυξης της αλληλέγγυας οικονομίας με έναν ορίζοντα να </w:t>
      </w:r>
      <w:r>
        <w:rPr>
          <w:rFonts w:eastAsia="Times New Roman" w:cs="Times New Roman"/>
          <w:szCs w:val="24"/>
        </w:rPr>
        <w:t xml:space="preserve">φτάσει να έχει συμμετοχή στο ΑΕΠ, αρχικά ανάλογο άλλων χωρών της Ευρώπης με προϊστορία σ’ αυτή, της τάξης του 10%. </w:t>
      </w:r>
    </w:p>
    <w:p w14:paraId="56F24DFA"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Αυτό μπορεί να επιτευχθεί μέσω μιας σειράς μέτρων, που προβλέπονται στο σημερινό νομοσχέδιο και δεν υπήρχαν στο προηγούμενο, όπως: Η σύσταση</w:t>
      </w:r>
      <w:r>
        <w:rPr>
          <w:rFonts w:eastAsia="Times New Roman" w:cs="Times New Roman"/>
          <w:szCs w:val="24"/>
        </w:rPr>
        <w:t xml:space="preserve"> Γραμματείας Κοινωνικής και  Αλληλέγγυας Οικονομίας, που θα εποπτεύει τον έλεγχο νομιμότητας των φορέων και θα συνεργάζεται με ευρωπαϊκούς διεθνείς οργανισμούς. Η εισαγωγή ενός νομικού προσώπου, του συνεταιρισμού εργαζομένων, που εμπλουτίζει τη λογική των </w:t>
      </w:r>
      <w:r>
        <w:rPr>
          <w:rFonts w:eastAsia="Times New Roman" w:cs="Times New Roman"/>
          <w:szCs w:val="24"/>
        </w:rPr>
        <w:lastRenderedPageBreak/>
        <w:t>ΚΟΙΝΣΕΠ</w:t>
      </w:r>
      <w:r>
        <w:rPr>
          <w:rFonts w:eastAsia="Times New Roman" w:cs="Times New Roman"/>
          <w:szCs w:val="24"/>
        </w:rPr>
        <w:t>, που θεσμοθετήθηκαν με τον προηγούμενο νόμο και σκοπεύει στην ένταξη νέων εργαζομένων στην αγορά εργασίας.</w:t>
      </w:r>
    </w:p>
    <w:p w14:paraId="56F24DFB"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Προβλέπεται η σύσταση του Ταμείου Κοινωνικής Οικονομίας, ενός ταμείου που θα χρηματοδοτεί και θα υποστηρίζει μια σειρά δράσεων και των συγκεκ</w:t>
      </w:r>
      <w:r>
        <w:rPr>
          <w:rFonts w:eastAsia="Times New Roman" w:cs="Times New Roman"/>
          <w:szCs w:val="24"/>
        </w:rPr>
        <w:t xml:space="preserve">ριμένων εγχειρημάτων. </w:t>
      </w:r>
    </w:p>
    <w:p w14:paraId="56F24DFC"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Θεσπίζεται ένα διαφανές και εύχρηστο πλαίσιο συνεργασιών, ώστε να δημιουργούνται οικονομίες κλίμακας. Υπάρχει πρόνοια για ειδική μεταχείριση των φορέων κοινωνικής αλληλέγγυας οικονομίας από το δημόσιο ή τον ευρύτερο δημόσιο </w:t>
      </w:r>
      <w:r>
        <w:rPr>
          <w:rFonts w:eastAsia="Times New Roman" w:cs="Times New Roman"/>
          <w:szCs w:val="24"/>
        </w:rPr>
        <w:lastRenderedPageBreak/>
        <w:t>τομέα. Επ</w:t>
      </w:r>
      <w:r>
        <w:rPr>
          <w:rFonts w:eastAsia="Times New Roman" w:cs="Times New Roman"/>
          <w:szCs w:val="24"/>
        </w:rPr>
        <w:t xml:space="preserve">ίσης, δίνεται η δυνατότητα στους </w:t>
      </w:r>
      <w:r>
        <w:rPr>
          <w:rFonts w:eastAsia="Times New Roman" w:cs="Times New Roman"/>
          <w:szCs w:val="24"/>
        </w:rPr>
        <w:t xml:space="preserve">Οργανισμούς </w:t>
      </w:r>
      <w:r>
        <w:rPr>
          <w:rFonts w:eastAsia="Times New Roman" w:cs="Times New Roman"/>
          <w:szCs w:val="24"/>
        </w:rPr>
        <w:t xml:space="preserve">Τοπικής Αυτοδιοίκησης να συνάπτουν συμβάσεις συνεργασίας για την υλοποίηση ενός κοινού σκοπού με αυτές τις επιχειρήσεις. </w:t>
      </w:r>
    </w:p>
    <w:p w14:paraId="56F24DFD"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Τέλος, διευρύνονται οι ευάλωτες ομάδες, όπου εδώ εντάσσονται και οι μακροχρόνια άνεργοι ν</w:t>
      </w:r>
      <w:r>
        <w:rPr>
          <w:rFonts w:eastAsia="Times New Roman" w:cs="Times New Roman"/>
          <w:szCs w:val="24"/>
        </w:rPr>
        <w:t>έοι μέχρι είκοσι πέντε ετών.</w:t>
      </w:r>
    </w:p>
    <w:p w14:paraId="56F24DFE"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Ο νόμος αυτός αποτελεί ομπρέλα για τη λειτουργία κάθε μορφής συνεταιριστικών επιχειρήσεων, βάζοντας τέλος στην πολυνομία που διέκρινε τη λειτουργία διαφόρων συνεταιρισμών.</w:t>
      </w:r>
    </w:p>
    <w:p w14:paraId="56F24DFF"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Το νομοσχέδιο δίνει τη δυνατότητα δημιουργίας ενός νέου</w:t>
      </w:r>
      <w:r>
        <w:rPr>
          <w:rFonts w:eastAsia="Times New Roman" w:cs="Times New Roman"/>
          <w:szCs w:val="24"/>
        </w:rPr>
        <w:t xml:space="preserve"> μοντέλου παραγωγής, κατανάλωσης και εργασιακών σχέσεων, πολύ περισσότερο στις δεδομένες συνθήκες ανεργίας ή </w:t>
      </w:r>
      <w:r>
        <w:rPr>
          <w:rFonts w:eastAsia="Times New Roman" w:cs="Times New Roman"/>
          <w:szCs w:val="24"/>
        </w:rPr>
        <w:lastRenderedPageBreak/>
        <w:t>υποαπασχόλησης, προσφέρει την προοπτική δημιουργίας μερικών χιλιάδων θέσεων εργασίας, η οποία στο μέλλον μπορεί να έχει πολλαπλασιαστικό όφελος, αφ</w:t>
      </w:r>
      <w:r>
        <w:rPr>
          <w:rFonts w:eastAsia="Times New Roman" w:cs="Times New Roman"/>
          <w:szCs w:val="24"/>
        </w:rPr>
        <w:t>ού πρόκειται για οικονομία κλίμακας.</w:t>
      </w:r>
    </w:p>
    <w:p w14:paraId="56F24E00"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Η Αριστερά είναι παρούσα. Το νομοσχέδιο για την κοινωνική και αλληλέγγυα οικονομία εκπέμπει αυτό το μήνυμα: Παρ</w:t>
      </w:r>
      <w:r>
        <w:rPr>
          <w:rFonts w:eastAsia="Times New Roman" w:cs="Times New Roman"/>
          <w:szCs w:val="24"/>
        </w:rPr>
        <w:t xml:space="preserve">’ </w:t>
      </w:r>
      <w:r>
        <w:rPr>
          <w:rFonts w:eastAsia="Times New Roman" w:cs="Times New Roman"/>
          <w:szCs w:val="24"/>
        </w:rPr>
        <w:t>όλο που η κοινωνία περνάει δύσκολες ώρες, παρ</w:t>
      </w:r>
      <w:r>
        <w:rPr>
          <w:rFonts w:eastAsia="Times New Roman" w:cs="Times New Roman"/>
          <w:szCs w:val="24"/>
        </w:rPr>
        <w:t xml:space="preserve">’ </w:t>
      </w:r>
      <w:r>
        <w:rPr>
          <w:rFonts w:eastAsia="Times New Roman" w:cs="Times New Roman"/>
          <w:szCs w:val="24"/>
        </w:rPr>
        <w:t>όλο που οι βασικές δομές του κοινωνικού κράτους κρατιούνται</w:t>
      </w:r>
      <w:r>
        <w:rPr>
          <w:rFonts w:eastAsia="Times New Roman" w:cs="Times New Roman"/>
          <w:szCs w:val="24"/>
        </w:rPr>
        <w:t xml:space="preserve"> με νύχια και με δόντια μέσα </w:t>
      </w:r>
      <w:r>
        <w:rPr>
          <w:rFonts w:eastAsia="Times New Roman" w:cs="Times New Roman"/>
          <w:szCs w:val="24"/>
        </w:rPr>
        <w:t xml:space="preserve">στις </w:t>
      </w:r>
      <w:r>
        <w:rPr>
          <w:rFonts w:eastAsia="Times New Roman" w:cs="Times New Roman"/>
          <w:szCs w:val="24"/>
        </w:rPr>
        <w:t>συμπληγάδες της οικονομικής και εργασιακής ανασφάλειας, παρ</w:t>
      </w:r>
      <w:r>
        <w:rPr>
          <w:rFonts w:eastAsia="Times New Roman" w:cs="Times New Roman"/>
          <w:szCs w:val="24"/>
        </w:rPr>
        <w:t xml:space="preserve">’ </w:t>
      </w:r>
      <w:r>
        <w:rPr>
          <w:rFonts w:eastAsia="Times New Roman" w:cs="Times New Roman"/>
          <w:szCs w:val="24"/>
        </w:rPr>
        <w:t>όλο που η ανεργία λυμαίνεται τη νέα γενιά, αλλά και τις παλιότερες, η Κυβέρνηση ΣΥΡΙΖΑ-ΑΝΕΛ εί</w:t>
      </w:r>
      <w:r>
        <w:rPr>
          <w:rFonts w:eastAsia="Times New Roman" w:cs="Times New Roman"/>
          <w:szCs w:val="24"/>
        </w:rPr>
        <w:lastRenderedPageBreak/>
        <w:t xml:space="preserve">ναι παρούσα για να δείξει εναλλακτικούς δρόμους, για να διαφυλάξει </w:t>
      </w:r>
      <w:r>
        <w:rPr>
          <w:rFonts w:eastAsia="Times New Roman" w:cs="Times New Roman"/>
          <w:szCs w:val="24"/>
        </w:rPr>
        <w:t>την αξιοπρέπεια, την υπερηφάνεια και τον αυτοσεβασμό ολόκληρης της κοινωνίας.</w:t>
      </w:r>
    </w:p>
    <w:p w14:paraId="56F24E01"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Ευχαριστώ.</w:t>
      </w:r>
    </w:p>
    <w:p w14:paraId="56F24E02" w14:textId="77777777" w:rsidR="00DA1B4D" w:rsidRDefault="004A281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6F24E03"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56F24E04"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Ο κ. Αναστάσιος </w:t>
      </w:r>
      <w:proofErr w:type="spellStart"/>
      <w:r>
        <w:rPr>
          <w:rFonts w:eastAsia="Times New Roman" w:cs="Times New Roman"/>
          <w:szCs w:val="24"/>
        </w:rPr>
        <w:t>Πρατσόλης</w:t>
      </w:r>
      <w:proofErr w:type="spellEnd"/>
      <w:r>
        <w:rPr>
          <w:rFonts w:eastAsia="Times New Roman" w:cs="Times New Roman"/>
          <w:szCs w:val="24"/>
        </w:rPr>
        <w:t xml:space="preserve"> από τον ΣΥΡΙΖΑ έχει τον λόγο.</w:t>
      </w:r>
    </w:p>
    <w:p w14:paraId="56F24E05"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ΑΝΑΣΤΑΣ</w:t>
      </w:r>
      <w:r>
        <w:rPr>
          <w:rFonts w:eastAsia="Times New Roman" w:cs="Times New Roman"/>
          <w:b/>
          <w:szCs w:val="24"/>
        </w:rPr>
        <w:t xml:space="preserve">ΙΟΣ </w:t>
      </w:r>
      <w:r>
        <w:rPr>
          <w:rFonts w:eastAsia="Times New Roman" w:cs="Times New Roman"/>
          <w:b/>
          <w:szCs w:val="24"/>
        </w:rPr>
        <w:t>(ΤΑΣΟΣ)</w:t>
      </w:r>
      <w:r>
        <w:rPr>
          <w:rFonts w:eastAsia="Times New Roman" w:cs="Times New Roman"/>
          <w:b/>
          <w:szCs w:val="24"/>
        </w:rPr>
        <w:t xml:space="preserve"> </w:t>
      </w:r>
      <w:r>
        <w:rPr>
          <w:rFonts w:eastAsia="Times New Roman" w:cs="Times New Roman"/>
          <w:b/>
          <w:szCs w:val="24"/>
        </w:rPr>
        <w:t>ΠΡΑΤΣΟΛΗΣ:</w:t>
      </w:r>
      <w:r>
        <w:rPr>
          <w:rFonts w:eastAsia="Times New Roman" w:cs="Times New Roman"/>
          <w:szCs w:val="24"/>
        </w:rPr>
        <w:t xml:space="preserve"> Ευχαριστώ, κύριε Πρόεδρε.</w:t>
      </w:r>
    </w:p>
    <w:p w14:paraId="56F24E06"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Κυρία Υπουργέ, κυρίες και κύριοι Βουλευτές, σ’ αυτούς τους χαλεπούς καιρούς, που η βασική συνέπεια της οικονομικής καχεξίας καθρεφτίζεται στις στρατιές των ανθρώπων που είτε έχασαν τη δουλειά τους είτε είναι</w:t>
      </w:r>
      <w:r>
        <w:rPr>
          <w:rFonts w:eastAsia="Times New Roman" w:cs="Times New Roman"/>
          <w:szCs w:val="24"/>
        </w:rPr>
        <w:t xml:space="preserve"> νέοι επιστήμονες με πολλά προσόντα, αλλά δεν καταφέρνουν να σταθούν στην αγορά εργασίας και εγκαταλείπουν τη χώρα, το παρόν σχέδιο νόμου του Υπουργείου Εργασίας</w:t>
      </w:r>
      <w:r>
        <w:rPr>
          <w:rFonts w:eastAsia="Times New Roman" w:cs="Times New Roman"/>
          <w:szCs w:val="24"/>
        </w:rPr>
        <w:t xml:space="preserve">, </w:t>
      </w:r>
      <w:r>
        <w:rPr>
          <w:rFonts w:eastAsia="Times New Roman" w:cs="Times New Roman"/>
          <w:szCs w:val="24"/>
        </w:rPr>
        <w:t>Κοινωνικής Ασφάλισης και Κοινωνικής Αλληλεγγύης αποτελεί πραγματικά ένα καινοτόμο, πολύτιμο ε</w:t>
      </w:r>
      <w:r>
        <w:rPr>
          <w:rFonts w:eastAsia="Times New Roman" w:cs="Times New Roman"/>
          <w:szCs w:val="24"/>
        </w:rPr>
        <w:t xml:space="preserve">ργαλείο για την αντιμετώπιση της κρίσης στην αγορά εργασίας.  </w:t>
      </w:r>
    </w:p>
    <w:p w14:paraId="56F24E07"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Είναι μια προσπάθεια δημιουργίας ενός ευνοϊκού και προπαντός σταθερού περιβάλλοντος, που θα διευκολύνει την ανάπτυξη της κοινωνικής και αλληλέγγυας οικονομίας, ενθαρρύνοντας τους πολίτες να συμ</w:t>
      </w:r>
      <w:r>
        <w:rPr>
          <w:rFonts w:eastAsia="Times New Roman" w:cs="Times New Roman"/>
          <w:szCs w:val="24"/>
        </w:rPr>
        <w:t xml:space="preserve">μετέχουν σε οικονομικές δραστηριότητες. Ουσιαστικά, επιδιώκεται να δημιουργηθεί ένας ενδιάμεσος χώρος μεταξύ του δημοσίου και της ιδιωτικής πρωτοβουλίας. Παράλληλα, αντιμετωπίζονται κενά και παραλείψεις που προέκυψαν από την εφαρμογή του </w:t>
      </w:r>
      <w:r>
        <w:rPr>
          <w:rFonts w:eastAsia="Times New Roman" w:cs="Times New Roman"/>
          <w:szCs w:val="24"/>
        </w:rPr>
        <w:t>ν.</w:t>
      </w:r>
      <w:r>
        <w:rPr>
          <w:rFonts w:eastAsia="Times New Roman" w:cs="Times New Roman"/>
          <w:szCs w:val="24"/>
        </w:rPr>
        <w:t xml:space="preserve">4019/2011. </w:t>
      </w:r>
    </w:p>
    <w:p w14:paraId="56F24E08"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Εκσυ</w:t>
      </w:r>
      <w:r>
        <w:rPr>
          <w:rFonts w:eastAsia="Times New Roman" w:cs="Times New Roman"/>
          <w:szCs w:val="24"/>
        </w:rPr>
        <w:t xml:space="preserve">γχρονίζεται το υφιστάμενο νομικό πλαίσιο, λύνονται σημαντικά ζητήματα της καθημερινότητας, της οικονομίας και </w:t>
      </w:r>
      <w:r>
        <w:rPr>
          <w:rFonts w:eastAsia="Times New Roman" w:cs="Times New Roman"/>
          <w:szCs w:val="24"/>
        </w:rPr>
        <w:lastRenderedPageBreak/>
        <w:t xml:space="preserve">της κοινωνίας, ενώ παράλληλα επιχειρείται η ανάπτυξη της κοινωνικής και αλληλέγγυας οικονομίας ως αυτόνομης παραγωγικής δραστηριότητας. </w:t>
      </w:r>
    </w:p>
    <w:p w14:paraId="56F24E09"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Κυρίες κα</w:t>
      </w:r>
      <w:r>
        <w:rPr>
          <w:rFonts w:eastAsia="Times New Roman" w:cs="Times New Roman"/>
          <w:szCs w:val="24"/>
        </w:rPr>
        <w:t>ι κύριοι συνάδελφοι, η έννοια του συνεταιρισμού έκανε την εμφάνισή της για πρώτη φορά στις αρχές του 19ου αιώνα, ενώ μόλις το 2002 γνώρισε την πλήρη και επίσημη αναγνώρισή του σε παγκόσμιο επίπεδο. Στην χώρα μας, βέβαια, εξελίχθηκε σε άλλη μια αμαρτωλή ιστ</w:t>
      </w:r>
      <w:r>
        <w:rPr>
          <w:rFonts w:eastAsia="Times New Roman" w:cs="Times New Roman"/>
          <w:szCs w:val="24"/>
        </w:rPr>
        <w:t xml:space="preserve">ορία με άπειρες στρεβλώσεις. </w:t>
      </w:r>
    </w:p>
    <w:p w14:paraId="56F24E0A"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Με τη σημερινή της μορφή σε γενικές γραμμές η κοινωνική οικονομία έχει καταφέρει να οριοθετήσει τον χώρο της. Ωστόσο, </w:t>
      </w:r>
      <w:r>
        <w:rPr>
          <w:rFonts w:eastAsia="Times New Roman" w:cs="Times New Roman"/>
          <w:szCs w:val="24"/>
        </w:rPr>
        <w:lastRenderedPageBreak/>
        <w:t xml:space="preserve">η θεσμική και η νομική της αναγνώριση δεν είχε φτάσει στα επιθυμητά επίπεδα. </w:t>
      </w:r>
    </w:p>
    <w:p w14:paraId="56F24E0B"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Πάντως, ήδη έχουν εγγραφεί πάν</w:t>
      </w:r>
      <w:r>
        <w:rPr>
          <w:rFonts w:eastAsia="Times New Roman" w:cs="Times New Roman"/>
          <w:szCs w:val="24"/>
        </w:rPr>
        <w:t xml:space="preserve">ω από χίλιες διακόσιες </w:t>
      </w:r>
      <w:r>
        <w:rPr>
          <w:rFonts w:eastAsia="Times New Roman" w:cs="Times New Roman"/>
          <w:szCs w:val="24"/>
        </w:rPr>
        <w:t>ΚΟΙΝΣΕΠ</w:t>
      </w:r>
      <w:r>
        <w:rPr>
          <w:rFonts w:eastAsia="Times New Roman" w:cs="Times New Roman"/>
          <w:szCs w:val="24"/>
        </w:rPr>
        <w:t>. Αυτό δείχνει ότι αναζητούνται νέοι, εναλλακτικοί τρόποι για οικονομική ενεργοποίηση. Είναι καιρός να επιχειρήσουμε το επόμενο βήμα.</w:t>
      </w:r>
    </w:p>
    <w:p w14:paraId="56F24E0C"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Πέραν των κοινωνικών συνεταιριστικών επιχειρήσεων και των κοινωνικών συνεταιρισμών περιορισμένης ευθύνης, γνωστών σε όλους μας μέχρι σήμερα ως </w:t>
      </w:r>
      <w:r>
        <w:rPr>
          <w:rFonts w:eastAsia="Times New Roman" w:cs="Times New Roman"/>
          <w:szCs w:val="24"/>
        </w:rPr>
        <w:t xml:space="preserve">ΚΟΙΝΣΕΠ </w:t>
      </w:r>
      <w:r>
        <w:rPr>
          <w:rFonts w:eastAsia="Times New Roman" w:cs="Times New Roman"/>
          <w:szCs w:val="24"/>
        </w:rPr>
        <w:t xml:space="preserve">και ως </w:t>
      </w:r>
      <w:r>
        <w:rPr>
          <w:rFonts w:eastAsia="Times New Roman" w:cs="Times New Roman"/>
          <w:szCs w:val="24"/>
        </w:rPr>
        <w:t>ΚΟΙΣΠΕ</w:t>
      </w:r>
      <w:r>
        <w:rPr>
          <w:rFonts w:eastAsia="Times New Roman" w:cs="Times New Roman"/>
          <w:szCs w:val="24"/>
        </w:rPr>
        <w:t xml:space="preserve">, αντίστοιχα εισάγεται ένα νέο νομικό πρόσωπο, ο συνεταιρισμός εργαζομένων. </w:t>
      </w:r>
    </w:p>
    <w:p w14:paraId="56F24E0D"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συνεταιρισμός εργαζομένων αποτελεί μια συνεταιριστική σύμπραξη τριών τουλάχιστον φυσικών προσώπων που συνεταιρίζονται με βασικό σκοπό τον βιοπορισμό τους από την εργασία τους. </w:t>
      </w:r>
    </w:p>
    <w:p w14:paraId="56F24E0E"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Στόχος είναι η νέα αυτή ρύθμιση να χρησιμοποιηθεί από εργαζομένους επιχειρήσε</w:t>
      </w:r>
      <w:r>
        <w:rPr>
          <w:rFonts w:eastAsia="Times New Roman" w:cs="Times New Roman"/>
          <w:szCs w:val="24"/>
        </w:rPr>
        <w:t xml:space="preserve">ων που έχουν κλείσει ή έχουν πτωχεύσει, αλλά και από νέο, εξειδικευμένο εργατικό δυναμικό, που δυσκολεύεται να ενταχθεί στην αγορά εργασίας. </w:t>
      </w:r>
    </w:p>
    <w:p w14:paraId="56F24E0F"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Κάθε φορέας κοινωνικής οικονομίας αποτελεί νομικό πρόσωπο και λειτουργεί με βάση κάποιες αρχές: Τη δημοκρατική λει</w:t>
      </w:r>
      <w:r>
        <w:rPr>
          <w:rFonts w:eastAsia="Times New Roman" w:cs="Times New Roman"/>
          <w:szCs w:val="24"/>
        </w:rPr>
        <w:t xml:space="preserve">τουργία, δηλαδή ένα μέλος, μία ψήφος. Μπαίνουν κανόνες στη διανομή κερδών: Το 35% μοιράζεται στους εργαζόμενους, </w:t>
      </w:r>
      <w:r>
        <w:rPr>
          <w:rFonts w:eastAsia="Times New Roman" w:cs="Times New Roman"/>
          <w:szCs w:val="24"/>
        </w:rPr>
        <w:lastRenderedPageBreak/>
        <w:t>ενώ παρέχεται η δυνατότητα στη γενική συνέλευση να αποφασίσει εάν θα κρατηθεί αυτό το ποσοστό για επανεπένδυση στην επιχείρηση ή για δημιουργία</w:t>
      </w:r>
      <w:r>
        <w:rPr>
          <w:rFonts w:eastAsia="Times New Roman" w:cs="Times New Roman"/>
          <w:szCs w:val="24"/>
        </w:rPr>
        <w:t xml:space="preserve"> νέων θέσεων εργασίας. Το 5% επί των κερδών παραμένει ως αποθεματικό στην επιχείρηση. Το υπόλοιπο επενδύεται υποχρεωτικά είτε για τη δημιουργία νέων θέσεων εργασίας είτε για την επέκταση των δραστηριοτήτων της επιχείρησης. </w:t>
      </w:r>
    </w:p>
    <w:p w14:paraId="56F24E10"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Επίσης, μπαίνουν κανόνες στον τρ</w:t>
      </w:r>
      <w:r>
        <w:rPr>
          <w:rFonts w:eastAsia="Times New Roman" w:cs="Times New Roman"/>
          <w:szCs w:val="24"/>
        </w:rPr>
        <w:t xml:space="preserve">όπο λειτουργίας των φορέων κοινωνικής και αλληλέγγυας οικονομίας. </w:t>
      </w:r>
    </w:p>
    <w:p w14:paraId="56F24E11"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εισάγεται πλέον ένα διαφορετικό μοντέλο οργάνωσης της παραγωγής και της διανομής των κερδών έχοντας ως θεμελιώδη αρχή τη συλλογικότητα. </w:t>
      </w:r>
    </w:p>
    <w:p w14:paraId="56F24E12"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Αυτή η προσέγγιση μπορε</w:t>
      </w:r>
      <w:r>
        <w:rPr>
          <w:rFonts w:eastAsia="Times New Roman" w:cs="Times New Roman"/>
          <w:szCs w:val="24"/>
        </w:rPr>
        <w:t xml:space="preserve">ί να συμβάλει στη δημιουργία νέων θέσεων εργασίας, καθώς και στην ανάπτυξη του Ακαθάριστου Εθνικού Προϊόντος. </w:t>
      </w:r>
    </w:p>
    <w:p w14:paraId="56F24E13"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Επιπροσθέτως, απλοποιούνται οι διαδικασίες για τη σύσταση φορέων κοινωνικής και αλληλέγγυας οικονομίας, καθιστώντας το </w:t>
      </w:r>
      <w:r>
        <w:rPr>
          <w:rFonts w:eastAsia="Times New Roman" w:cs="Times New Roman"/>
          <w:szCs w:val="24"/>
        </w:rPr>
        <w:t xml:space="preserve">μητρώο </w:t>
      </w:r>
      <w:r>
        <w:rPr>
          <w:rFonts w:eastAsia="Times New Roman" w:cs="Times New Roman"/>
          <w:szCs w:val="24"/>
        </w:rPr>
        <w:t>τους υπηρεσία του Γ</w:t>
      </w:r>
      <w:r>
        <w:rPr>
          <w:rFonts w:eastAsia="Times New Roman" w:cs="Times New Roman"/>
          <w:szCs w:val="24"/>
        </w:rPr>
        <w:t xml:space="preserve">ενικού Εμπορικού Μητρώου. </w:t>
      </w:r>
    </w:p>
    <w:p w14:paraId="56F24E14"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Επιχειρείται, επίσης, η αποσύνδεση της έννοιας της κοινωνικής και αλληλέγγυας οικονομίας από τον </w:t>
      </w:r>
      <w:proofErr w:type="spellStart"/>
      <w:r>
        <w:rPr>
          <w:rFonts w:eastAsia="Times New Roman" w:cs="Times New Roman"/>
          <w:szCs w:val="24"/>
        </w:rPr>
        <w:t>προνοιακό</w:t>
      </w:r>
      <w:proofErr w:type="spellEnd"/>
      <w:r>
        <w:rPr>
          <w:rFonts w:eastAsia="Times New Roman" w:cs="Times New Roman"/>
          <w:szCs w:val="24"/>
        </w:rPr>
        <w:t xml:space="preserve"> πυρήνα που λειτουργούσε ως σήμερα και να επεκταθεί σε όλους τους τομείς της οικονομικής δραστηριότητας. </w:t>
      </w:r>
    </w:p>
    <w:p w14:paraId="56F24E15"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 μια εποχή που </w:t>
      </w:r>
      <w:r>
        <w:rPr>
          <w:rFonts w:eastAsia="Times New Roman" w:cs="Times New Roman"/>
          <w:szCs w:val="24"/>
        </w:rPr>
        <w:t>χιλιάδες ιδιωτικές επιχειρήσεις έκλεισαν υπό το βάρος των πολιτικών λιτότητας των τελευταίων πέντε ετών, σε μια εποχή που η νέα γενιά, παρ’ όλο που χαρακτηρίζεται από υψηλού επιπέδου μόρφωση, αναγκάζεται να μεταναστεύσει στο εξωτερικό αναζητώντας εκεί εργα</w:t>
      </w:r>
      <w:r>
        <w:rPr>
          <w:rFonts w:eastAsia="Times New Roman" w:cs="Times New Roman"/>
          <w:szCs w:val="24"/>
        </w:rPr>
        <w:t xml:space="preserve">σία, το νέο θεσμικό πλαίσιο της κοινωνικής και αλληλέγγυας οικονομίας μπορεί να αποτελέσει εργαλείο οικονομικής ανάπτυξης, αλλά και κίνητρο για τους νέους να παραμείνουν και να δραστηριοποιηθούν στην Ελλάδα. </w:t>
      </w:r>
    </w:p>
    <w:p w14:paraId="56F24E16"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οι περισσότεροι μ</w:t>
      </w:r>
      <w:r>
        <w:rPr>
          <w:rFonts w:eastAsia="Times New Roman" w:cs="Times New Roman"/>
          <w:szCs w:val="24"/>
        </w:rPr>
        <w:t xml:space="preserve">έσα σε αυτή την Αίθουσα θα συμφωνήσουμε ότι η κοινωνική και αλληλέγγυα οικονομία μέχρι σήμερα δεν είχε τη στήριξη και τα χρηματοδοτικά εργαλεία που θα έπρεπε. </w:t>
      </w:r>
    </w:p>
    <w:p w14:paraId="56F24E17"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Με το νέο θεσμικό πλαίσιο εξασφαλίζονται πόροι από τα επιχειρησιακά προγράμματα </w:t>
      </w:r>
      <w:r>
        <w:rPr>
          <w:rFonts w:eastAsia="Times New Roman" w:cs="Times New Roman"/>
          <w:szCs w:val="24"/>
        </w:rPr>
        <w:t>«</w:t>
      </w:r>
      <w:r>
        <w:rPr>
          <w:rFonts w:eastAsia="Times New Roman" w:cs="Times New Roman"/>
          <w:szCs w:val="24"/>
        </w:rPr>
        <w:t>Ανάπτυξη Ανθρώπ</w:t>
      </w:r>
      <w:r>
        <w:rPr>
          <w:rFonts w:eastAsia="Times New Roman" w:cs="Times New Roman"/>
          <w:szCs w:val="24"/>
        </w:rPr>
        <w:t>ινου Δυναμικού</w:t>
      </w:r>
      <w:r>
        <w:rPr>
          <w:rFonts w:eastAsia="Times New Roman" w:cs="Times New Roman"/>
          <w:szCs w:val="24"/>
        </w:rPr>
        <w:t xml:space="preserve">, </w:t>
      </w:r>
      <w:r>
        <w:rPr>
          <w:rFonts w:eastAsia="Times New Roman" w:cs="Times New Roman"/>
          <w:szCs w:val="24"/>
        </w:rPr>
        <w:t>Εκπαίδευση</w:t>
      </w:r>
      <w:r>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rPr>
        <w:t>Διά Βίου Μάθηση</w:t>
      </w:r>
      <w:r>
        <w:rPr>
          <w:rFonts w:eastAsia="Times New Roman" w:cs="Times New Roman"/>
          <w:szCs w:val="24"/>
        </w:rPr>
        <w:t>»</w:t>
      </w:r>
      <w:r>
        <w:rPr>
          <w:rFonts w:eastAsia="Times New Roman" w:cs="Times New Roman"/>
          <w:szCs w:val="24"/>
        </w:rPr>
        <w:t xml:space="preserve"> κ</w:t>
      </w:r>
      <w:r>
        <w:rPr>
          <w:rFonts w:eastAsia="Times New Roman" w:cs="Times New Roman"/>
          <w:szCs w:val="24"/>
        </w:rPr>
        <w:t>.</w:t>
      </w:r>
      <w:r>
        <w:rPr>
          <w:rFonts w:eastAsia="Times New Roman" w:cs="Times New Roman"/>
          <w:szCs w:val="24"/>
        </w:rPr>
        <w:t xml:space="preserve">λπ. και από τα επιχειρησιακά προγράμματα των δεκατριών περιφερειών της χώρας. </w:t>
      </w:r>
    </w:p>
    <w:p w14:paraId="56F24E18"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Είναι χρέος μας να στηρίξουμε τη δημιουργία συνεργατικών ομάδων. Είναι βέβαιο ότι μέχρι να βρει η χώρα την περ</w:t>
      </w:r>
      <w:r>
        <w:rPr>
          <w:rFonts w:eastAsia="Times New Roman" w:cs="Times New Roman"/>
          <w:szCs w:val="24"/>
        </w:rPr>
        <w:lastRenderedPageBreak/>
        <w:t>πατησιά της στα θ</w:t>
      </w:r>
      <w:r>
        <w:rPr>
          <w:rFonts w:eastAsia="Times New Roman" w:cs="Times New Roman"/>
          <w:szCs w:val="24"/>
        </w:rPr>
        <w:t xml:space="preserve">έματα παραγωγικής ανασυγκρότησης, θα αποτελέσει σημαντικό μοχλό ανάπτυξης. Και στη συνέχεια θα καλλιεργηθεί μια αντίστοιχη κουλτούρα, ώστε να εδραιωθεί μια άλλη λογική στην οικονομία. </w:t>
      </w:r>
    </w:p>
    <w:p w14:paraId="56F24E19"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τελειώνοντας, θα πρέπει να πούμε και δυο </w:t>
      </w:r>
      <w:r>
        <w:rPr>
          <w:rFonts w:eastAsia="Times New Roman" w:cs="Times New Roman"/>
          <w:szCs w:val="24"/>
        </w:rPr>
        <w:t xml:space="preserve">λόγια για την επικαιρότητα, για τις τοποθετήσεις τόσο του Αρχηγού της Νέας Δημοκρατίας όσο και των πολλών συναδέλφων της Νέας Δημοκρατίας. </w:t>
      </w:r>
    </w:p>
    <w:p w14:paraId="56F24E1A" w14:textId="77777777" w:rsidR="00DA1B4D" w:rsidRDefault="004A28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Κύριοι, το «μαύρο» και η χειραγώγηση της ενημέρωσης δεν είναι δικό μας θέλημα. Είναι μακριά από τη δική μας κουλτούρ</w:t>
      </w:r>
      <w:r>
        <w:rPr>
          <w:rFonts w:eastAsia="Times New Roman" w:cs="Times New Roman"/>
          <w:szCs w:val="24"/>
        </w:rPr>
        <w:t xml:space="preserve">α, από την κουλτούρα της Αριστεράς. Είναι δικό σας, γιατί, </w:t>
      </w:r>
      <w:r>
        <w:rPr>
          <w:rFonts w:eastAsia="Times New Roman" w:cs="Times New Roman"/>
          <w:szCs w:val="24"/>
        </w:rPr>
        <w:lastRenderedPageBreak/>
        <w:t xml:space="preserve">αλήθεια, ποιος ξέχασε το «μαύρο» της ΕΡΤ μέσα σε ένα απόγευμα; </w:t>
      </w:r>
    </w:p>
    <w:p w14:paraId="56F24E1B" w14:textId="77777777" w:rsidR="00DA1B4D" w:rsidRDefault="004A28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Να</w:t>
      </w:r>
      <w:r>
        <w:rPr>
          <w:rFonts w:eastAsia="Times New Roman" w:cs="Times New Roman"/>
          <w:szCs w:val="24"/>
        </w:rPr>
        <w:t xml:space="preserve"> βάλετε καλά στο μυαλό σας ότι η ανομία που εσείς καλλιεργήσατε και ανεχθήκατε επί είκοσι επτά χρόνια, θα λάβει τέλος, γιατί η </w:t>
      </w:r>
      <w:r>
        <w:rPr>
          <w:rFonts w:eastAsia="Times New Roman" w:cs="Times New Roman"/>
          <w:szCs w:val="24"/>
        </w:rPr>
        <w:t>δημο</w:t>
      </w:r>
      <w:r>
        <w:rPr>
          <w:rFonts w:eastAsia="Times New Roman" w:cs="Times New Roman"/>
          <w:szCs w:val="24"/>
        </w:rPr>
        <w:t xml:space="preserve">κρατία </w:t>
      </w:r>
      <w:r>
        <w:rPr>
          <w:rFonts w:eastAsia="Times New Roman" w:cs="Times New Roman"/>
          <w:szCs w:val="24"/>
        </w:rPr>
        <w:t xml:space="preserve">και το κράτος δικαίου είναι ίδιο για όλους τους Έλληνες. Και εμείς θα το υπηρετήσουμε με όλες μας τις δυνάμεις. </w:t>
      </w:r>
    </w:p>
    <w:p w14:paraId="56F24E1C" w14:textId="77777777" w:rsidR="00DA1B4D" w:rsidRDefault="004A28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14:paraId="56F24E1D" w14:textId="77777777" w:rsidR="00DA1B4D" w:rsidRDefault="004A2815">
      <w:pPr>
        <w:tabs>
          <w:tab w:val="left" w:pos="2738"/>
          <w:tab w:val="center" w:pos="4753"/>
          <w:tab w:val="left" w:pos="572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6F24E1E" w14:textId="77777777" w:rsidR="00DA1B4D" w:rsidRDefault="004A28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συνάδελφε. </w:t>
      </w:r>
    </w:p>
    <w:p w14:paraId="56F24E1F" w14:textId="77777777" w:rsidR="00DA1B4D" w:rsidRDefault="004A28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Ο συνάδελφος κ. </w:t>
      </w:r>
      <w:proofErr w:type="spellStart"/>
      <w:r>
        <w:rPr>
          <w:rFonts w:eastAsia="Times New Roman" w:cs="Times New Roman"/>
          <w:szCs w:val="24"/>
        </w:rPr>
        <w:t>Σαχινίδης</w:t>
      </w:r>
      <w:proofErr w:type="spellEnd"/>
      <w:r>
        <w:rPr>
          <w:rFonts w:eastAsia="Times New Roman" w:cs="Times New Roman"/>
          <w:szCs w:val="24"/>
        </w:rPr>
        <w:t xml:space="preserve"> από τη Χρυσή Αυγή έχει τον λόγο. </w:t>
      </w:r>
    </w:p>
    <w:p w14:paraId="56F24E20" w14:textId="77777777" w:rsidR="00DA1B4D" w:rsidRDefault="004A28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Ευχαριστώ, κύριε Πρόεδρε. </w:t>
      </w:r>
    </w:p>
    <w:p w14:paraId="56F24E21" w14:textId="77777777" w:rsidR="00DA1B4D" w:rsidRDefault="004A28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Κυρία Υπουργέ, κυρίες και κύριοι Βουλευτές, αν και έχει προοδεύσει πάρα πολύ η </w:t>
      </w:r>
      <w:r>
        <w:rPr>
          <w:rFonts w:eastAsia="Times New Roman" w:cs="Times New Roman"/>
          <w:szCs w:val="24"/>
        </w:rPr>
        <w:t>Ιατρική</w:t>
      </w:r>
      <w:r>
        <w:rPr>
          <w:rFonts w:eastAsia="Times New Roman" w:cs="Times New Roman"/>
          <w:szCs w:val="24"/>
        </w:rPr>
        <w:t>, στο κομμάτι που δεν έχει καταφέρει να κάνει τίποτα είναι η ηλι</w:t>
      </w:r>
      <w:r>
        <w:rPr>
          <w:rFonts w:eastAsia="Times New Roman" w:cs="Times New Roman"/>
          <w:szCs w:val="24"/>
        </w:rPr>
        <w:t xml:space="preserve">θιότητα που διακατέχει κάποιους σε αυτή την Αίθουσα. Δυστυχώς, υπάρχουν κάποιοι που έχουν μειωμένη αντίληψη. Διαφορετικά αντιλαμβάνονται πολλά από αυτά που λέγονται εδώ. Δεν υπάρχει θεραπεία και δεν θα τους κάνουμε τη χάρη να ασχοληθούμε με αυτούς. </w:t>
      </w:r>
    </w:p>
    <w:p w14:paraId="56F24E22" w14:textId="77777777" w:rsidR="00DA1B4D" w:rsidRDefault="004A28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Ως Χρυ</w:t>
      </w:r>
      <w:r>
        <w:rPr>
          <w:rFonts w:eastAsia="Times New Roman" w:cs="Times New Roman"/>
          <w:szCs w:val="24"/>
        </w:rPr>
        <w:t xml:space="preserve">σή Αυγή περιμένουμε με μεγάλη ανυπομονησία πότε θα κατατεθεί σχέδιο νόμου που θα αφορά την ελληνική οικονομία και θα σχετίζεται με τον πρωτογενή τομέα. </w:t>
      </w:r>
    </w:p>
    <w:p w14:paraId="56F24E23" w14:textId="77777777" w:rsidR="00DA1B4D" w:rsidRDefault="004A28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Διαβάζοντας, λοιπόν, απλώς και μόνο τον τίτλο του σχεδίου νόμου, «Κοινωνική και αλληλέγγυα οικονομία κα</w:t>
      </w:r>
      <w:r>
        <w:rPr>
          <w:rFonts w:eastAsia="Times New Roman" w:cs="Times New Roman"/>
          <w:szCs w:val="24"/>
        </w:rPr>
        <w:t>ι ανάπτυξη των φορέων της και άλλες διατάξεις», διαβάζοντας μέσα τα άρθρα, διαβάζοντας τις εκθέσεις του Γενικού Λογιστηρίου του Κράτους, διαβάζοντας λέξεις, όπως «αλληλέγγυα οικονομία», «αυτοδιαχείριση» και «αυτοδιάθεση», μου δημιουργήθηκε η εντύπωση ότι δ</w:t>
      </w:r>
      <w:r>
        <w:rPr>
          <w:rFonts w:eastAsia="Times New Roman" w:cs="Times New Roman"/>
          <w:szCs w:val="24"/>
        </w:rPr>
        <w:t xml:space="preserve">ιάβαζα κάποια αφίσα από κατάληψη. </w:t>
      </w:r>
    </w:p>
    <w:p w14:paraId="56F24E24" w14:textId="77777777" w:rsidR="00DA1B4D" w:rsidRDefault="004A28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Καμμία σχέση απολύτως -και είναι σίγουρο αυτό- δεν έχουν οι προθέσεις και οι διαθέσεις της σημερινής Κυβέρνησης </w:t>
      </w:r>
      <w:r>
        <w:rPr>
          <w:rFonts w:eastAsia="Times New Roman" w:cs="Times New Roman"/>
          <w:szCs w:val="24"/>
        </w:rPr>
        <w:lastRenderedPageBreak/>
        <w:t xml:space="preserve">με το να καλύψει ένα κομμάτι όπου πραγματικά πονάει σήμερα ο ελληνικός λαός. Τίποτα από όλα αυτά δεν έχουν σχέση με κοινωνικές παροχές. </w:t>
      </w:r>
    </w:p>
    <w:p w14:paraId="56F24E25" w14:textId="77777777" w:rsidR="00DA1B4D" w:rsidRDefault="004A28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Ακούσαμ</w:t>
      </w:r>
      <w:r>
        <w:rPr>
          <w:rFonts w:eastAsia="Times New Roman" w:cs="Times New Roman"/>
          <w:szCs w:val="24"/>
        </w:rPr>
        <w:t xml:space="preserve">ε και από τους διάφορους ομιλητές, ακούσαμε και από τους εισηγητές των κομμάτων, πολλά τραγελαφικά. Η φαντασία κάποιων πραγματικά θα πρέπει να οργιάζει. </w:t>
      </w:r>
    </w:p>
    <w:p w14:paraId="56F24E26" w14:textId="77777777" w:rsidR="00DA1B4D" w:rsidRDefault="004A28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Ακούσαμε και από τον </w:t>
      </w:r>
      <w:r>
        <w:rPr>
          <w:rFonts w:eastAsia="Times New Roman" w:cs="Times New Roman"/>
          <w:szCs w:val="24"/>
        </w:rPr>
        <w:t xml:space="preserve">εισηγητή </w:t>
      </w:r>
      <w:r>
        <w:rPr>
          <w:rFonts w:eastAsia="Times New Roman" w:cs="Times New Roman"/>
          <w:szCs w:val="24"/>
        </w:rPr>
        <w:t xml:space="preserve">της Νέας Δημοκρατίας ότι το παρόν σχέδιο νόμου είναι προϊόν συναίνεσης. </w:t>
      </w:r>
      <w:r>
        <w:rPr>
          <w:rFonts w:eastAsia="Times New Roman" w:cs="Times New Roman"/>
          <w:szCs w:val="24"/>
        </w:rPr>
        <w:t xml:space="preserve">Το πρωί ακούσαμε από κάποιον ομιλητή της Νέας Δημοκρατίας ότι δεν θα το υπερψηφίσουν επί της αρχής, ενώ ο Κοινοβουλευτικός Εκπρόσωπος και ο </w:t>
      </w:r>
      <w:r>
        <w:rPr>
          <w:rFonts w:eastAsia="Times New Roman" w:cs="Times New Roman"/>
          <w:szCs w:val="24"/>
        </w:rPr>
        <w:t xml:space="preserve">εισηγητής </w:t>
      </w:r>
      <w:r>
        <w:rPr>
          <w:rFonts w:eastAsia="Times New Roman" w:cs="Times New Roman"/>
          <w:szCs w:val="24"/>
        </w:rPr>
        <w:t xml:space="preserve">είπαν ότι θα το υπερψηφίσουν. </w:t>
      </w:r>
    </w:p>
    <w:p w14:paraId="56F24E27" w14:textId="77777777" w:rsidR="00DA1B4D" w:rsidRDefault="004A28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Συναίνεση, λοιπόν, ως προς τι; Αφού έχετε ψηφίσει τα πάντα μαζί. Ακούσαμε τ</w:t>
      </w:r>
      <w:r>
        <w:rPr>
          <w:rFonts w:eastAsia="Times New Roman" w:cs="Times New Roman"/>
          <w:szCs w:val="24"/>
        </w:rPr>
        <w:t xml:space="preserve">ον Κοινοβουλευτικό Εκπρόσωπο της Νέας Δημοκρατίας να αναφέρεται σε υγειονομική βόμβα. Εσείς δεν είστε που ψηφίσατε 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Δεν τα ψηφίσαμε εμείς. </w:t>
      </w:r>
    </w:p>
    <w:p w14:paraId="56F24E28" w14:textId="77777777" w:rsidR="00DA1B4D" w:rsidRDefault="004A28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Ας έρθουμε, όμως, στο σχέδιο νόμου, για να δούμε τι παρατηρήσεις μπορούμε να κάνουμε. </w:t>
      </w:r>
    </w:p>
    <w:p w14:paraId="56F24E29" w14:textId="77777777" w:rsidR="00DA1B4D" w:rsidRDefault="004A28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Έχει πολλές αναφο</w:t>
      </w:r>
      <w:r>
        <w:rPr>
          <w:rFonts w:eastAsia="Times New Roman" w:cs="Times New Roman"/>
          <w:szCs w:val="24"/>
        </w:rPr>
        <w:t xml:space="preserve">ρές σε πολλά άρθρα, σε πολλές παραγράφους, τις οποίες αξίζει να τις ερμηνεύσουμε και να δούμε με τι ακριβώς θέλουν να μας απασχολήσουν τα συγκεκριμένα άρθρα και οι συγκεκριμένες παράγραφοι. </w:t>
      </w:r>
    </w:p>
    <w:p w14:paraId="56F24E2A" w14:textId="77777777" w:rsidR="00DA1B4D" w:rsidRDefault="004A2815">
      <w:pPr>
        <w:spacing w:after="0" w:line="600" w:lineRule="auto"/>
        <w:ind w:firstLine="720"/>
        <w:jc w:val="both"/>
        <w:rPr>
          <w:rFonts w:eastAsia="Times New Roman"/>
          <w:szCs w:val="24"/>
        </w:rPr>
      </w:pPr>
      <w:r>
        <w:rPr>
          <w:rFonts w:eastAsia="Times New Roman"/>
          <w:szCs w:val="24"/>
        </w:rPr>
        <w:t>Έχουμε, λοιπόν, στο άρθρο 2, παραδείγματος χάριν, μια αναφορά όπο</w:t>
      </w:r>
      <w:r>
        <w:rPr>
          <w:rFonts w:eastAsia="Times New Roman"/>
          <w:szCs w:val="24"/>
        </w:rPr>
        <w:t xml:space="preserve">υ ως κοινωνική και αλληλέγγυα οικονομία -δίνει </w:t>
      </w:r>
      <w:r>
        <w:rPr>
          <w:rFonts w:eastAsia="Times New Roman"/>
          <w:szCs w:val="24"/>
        </w:rPr>
        <w:lastRenderedPageBreak/>
        <w:t xml:space="preserve">τον ορισμό- ορίζεται το σύνολο των οικονομικών δραστηριοτήτων, οι οποίες στηρίζονται σε μια εναλλακτική μορφή οργάνωσης των σχέσεων παραγωγής, διανομής, κατανάλωσης και επανεπένδυσης, βασισμένη στις αρχές της </w:t>
      </w:r>
      <w:r>
        <w:rPr>
          <w:rFonts w:eastAsia="Times New Roman"/>
          <w:szCs w:val="24"/>
        </w:rPr>
        <w:t>δημοκρατίας</w:t>
      </w:r>
      <w:r>
        <w:rPr>
          <w:rFonts w:eastAsia="Times New Roman"/>
          <w:szCs w:val="24"/>
        </w:rPr>
        <w:t xml:space="preserve">, της ισότητας, της αλληλεγγύης. Τι σχέση μπορεί να έχει ένα σχέδιο νόμου που αφορά την οικονομία με τη </w:t>
      </w:r>
      <w:r>
        <w:rPr>
          <w:rFonts w:eastAsia="Times New Roman"/>
          <w:szCs w:val="24"/>
        </w:rPr>
        <w:t xml:space="preserve">δημοκρατία </w:t>
      </w:r>
      <w:r>
        <w:rPr>
          <w:rFonts w:eastAsia="Times New Roman"/>
          <w:szCs w:val="24"/>
        </w:rPr>
        <w:t xml:space="preserve">και την ισότητα; Υπάρχουν θύλακες στην οικονομία; Αφορά το συγκεκριμένο σχέδιο μήπως και το </w:t>
      </w:r>
      <w:r>
        <w:rPr>
          <w:rFonts w:eastAsia="Times New Roman"/>
          <w:szCs w:val="24"/>
        </w:rPr>
        <w:t>σύμφωνο συμβίωσης</w:t>
      </w:r>
      <w:r>
        <w:rPr>
          <w:rFonts w:eastAsia="Times New Roman"/>
          <w:szCs w:val="24"/>
        </w:rPr>
        <w:t xml:space="preserve">; </w:t>
      </w:r>
    </w:p>
    <w:p w14:paraId="56F24E2B" w14:textId="77777777" w:rsidR="00DA1B4D" w:rsidRDefault="004A2815">
      <w:pPr>
        <w:spacing w:after="0" w:line="600" w:lineRule="auto"/>
        <w:ind w:firstLine="720"/>
        <w:jc w:val="both"/>
        <w:rPr>
          <w:rFonts w:eastAsia="Times New Roman" w:cs="Times New Roman"/>
          <w:szCs w:val="24"/>
        </w:rPr>
      </w:pPr>
      <w:r>
        <w:rPr>
          <w:rFonts w:eastAsia="Times New Roman"/>
          <w:szCs w:val="24"/>
        </w:rPr>
        <w:t>Εδώ κάπου, στη συν</w:t>
      </w:r>
      <w:r>
        <w:rPr>
          <w:rFonts w:eastAsia="Times New Roman"/>
          <w:szCs w:val="24"/>
        </w:rPr>
        <w:t xml:space="preserve">έχεια, στο άρθρο 2, στην παράγραφο </w:t>
      </w:r>
      <w:r>
        <w:rPr>
          <w:rFonts w:eastAsia="Times New Roman"/>
          <w:szCs w:val="24"/>
        </w:rPr>
        <w:t>6δ΄</w:t>
      </w:r>
      <w:r>
        <w:rPr>
          <w:rFonts w:eastAsia="Times New Roman"/>
          <w:szCs w:val="24"/>
        </w:rPr>
        <w:t xml:space="preserve">, αναφέρει «το δίκαιο και αλληλέγγυο εμπόριο». Δεν ξέραμε ότι υπάρχει και τέτοιο εμπόριο. Εμείς ξέρουμε και γνωρίζουμε ενός είδους εμπόριο, αυτό που γίνεται μεταξύ ανθρώπων και </w:t>
      </w:r>
      <w:r>
        <w:rPr>
          <w:rFonts w:eastAsia="Times New Roman"/>
          <w:szCs w:val="24"/>
        </w:rPr>
        <w:lastRenderedPageBreak/>
        <w:t>είναι μια συναλλαγή με χρήματα, με αγαθά,</w:t>
      </w:r>
      <w:r>
        <w:rPr>
          <w:rFonts w:eastAsia="Times New Roman"/>
          <w:szCs w:val="24"/>
        </w:rPr>
        <w:t xml:space="preserve"> με όλες τις δυνατές εναλλακτικές μορφές ανταλλαγής. Ως δίκαιο και αλληλέγγυο αυτό ορίζεται βασισμένο στον διάλογο, τη διαφάνεια και τον αλληλοσεβασμό. </w:t>
      </w:r>
    </w:p>
    <w:p w14:paraId="56F24E2C" w14:textId="77777777" w:rsidR="00DA1B4D" w:rsidRDefault="004A2815">
      <w:pPr>
        <w:spacing w:after="0" w:line="600" w:lineRule="auto"/>
        <w:jc w:val="both"/>
        <w:rPr>
          <w:rFonts w:eastAsia="Times New Roman" w:cs="Times New Roman"/>
          <w:szCs w:val="24"/>
        </w:rPr>
      </w:pPr>
      <w:r>
        <w:rPr>
          <w:rFonts w:eastAsia="Times New Roman" w:cs="Times New Roman"/>
          <w:szCs w:val="24"/>
        </w:rPr>
        <w:t>Ποιο εμπόριο είναι αυτό που βασίζεται στο διάλογο; Δηλαδή, όταν πας να κάνεις μια εμπορική συναλλαγή, κ</w:t>
      </w:r>
      <w:r>
        <w:rPr>
          <w:rFonts w:eastAsia="Times New Roman" w:cs="Times New Roman"/>
          <w:szCs w:val="24"/>
        </w:rPr>
        <w:t xml:space="preserve">άνεις διάλογο; </w:t>
      </w:r>
    </w:p>
    <w:p w14:paraId="56F24E2D"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Επίσης, λέει ότι συνεισφέρει στη βιώσιμη ανάπτυξη -περιμένουμε να τη δούμε αυτή, κυρίες και κύριοι της </w:t>
      </w:r>
      <w:r>
        <w:rPr>
          <w:rFonts w:eastAsia="Times New Roman" w:cs="Times New Roman"/>
          <w:szCs w:val="24"/>
        </w:rPr>
        <w:t>συγκυβέρνησης</w:t>
      </w:r>
      <w:r>
        <w:rPr>
          <w:rFonts w:eastAsia="Times New Roman" w:cs="Times New Roman"/>
          <w:szCs w:val="24"/>
        </w:rPr>
        <w:t>- προσφέροντας καλύτερους όρους εμπορίας των προϊόντων και διασφαλίζοντας –λέει- τα δικαιώματα των περιθωριοποιημένων παραγω</w:t>
      </w:r>
      <w:r>
        <w:rPr>
          <w:rFonts w:eastAsia="Times New Roman" w:cs="Times New Roman"/>
          <w:szCs w:val="24"/>
        </w:rPr>
        <w:t>γών και εργαζομένων. Ως εδώ καλά.</w:t>
      </w:r>
    </w:p>
    <w:p w14:paraId="56F24E2E"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Και συνεχίζει: «Παράλληλα, αναπτύσσει συνολικές αλυσίδες αξίας από τον παραγωγό έως και τον καταναλωτή των προϊόντων όχι με στόχο τη συσσώρευση κέρδους». Εδώ μάλλον μας δουλεύετε. Είναι δυνατόν να υπάρξει εμπορική συναλλαγ</w:t>
      </w:r>
      <w:r>
        <w:rPr>
          <w:rFonts w:eastAsia="Times New Roman" w:cs="Times New Roman"/>
          <w:szCs w:val="24"/>
        </w:rPr>
        <w:t xml:space="preserve">ή χωρίς να υπάρχει κέρδος; Μα για αυτό δεν γίνονται οι εμπορικές συναλλαγές; </w:t>
      </w:r>
    </w:p>
    <w:p w14:paraId="56F24E2F"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Η ακριβώς προηγούμενη παράγραφος αναφέρει: «…η τοπικά και περιφερειακά στηριζόμενη γεωργία ή κτηνοτροφία που συμβάλλει στην ανάπτυξη απευθείας εμπορικών σχέσεων μεταξύ παραγωγών </w:t>
      </w:r>
      <w:r>
        <w:rPr>
          <w:rFonts w:eastAsia="Times New Roman" w:cs="Times New Roman"/>
          <w:szCs w:val="24"/>
        </w:rPr>
        <w:t xml:space="preserve">και καταναλωτών και ενισχύει την προσβασιμότητα σε είδη πρώτης ανάγκης». Αυτό, δηλαδή, θα θίξει, αν κατάλαβα καλά, και αυτούς που κάνουν εμπόριο φρούτων στις </w:t>
      </w:r>
      <w:r>
        <w:rPr>
          <w:rFonts w:eastAsia="Times New Roman" w:cs="Times New Roman"/>
          <w:szCs w:val="24"/>
        </w:rPr>
        <w:lastRenderedPageBreak/>
        <w:t>λαϊκές. Εδώ και είκοσι, τριάντα χρόνια κάποιοι άνθρωποι έχουν επενδύσει στο εμπόριο στις λαϊκές κα</w:t>
      </w:r>
      <w:r>
        <w:rPr>
          <w:rFonts w:eastAsia="Times New Roman" w:cs="Times New Roman"/>
          <w:szCs w:val="24"/>
        </w:rPr>
        <w:t>ι εδώ μας λέτε ότι θα υπάρχει μια απευθείας διάθεση των προϊόντων αποκλειστικά και μόνο από τους παραγωγούς στις λαϊκές. Άνθρωποι, δηλαδή, που ζουν αποκλειστικά και μόνο από την πώληση φρούτων και λαχανικών στις λαϊκές, θα πρέπει να σταματήσουν να δραστηρι</w:t>
      </w:r>
      <w:r>
        <w:rPr>
          <w:rFonts w:eastAsia="Times New Roman" w:cs="Times New Roman"/>
          <w:szCs w:val="24"/>
        </w:rPr>
        <w:t xml:space="preserve">οποιούνται επαγγελματικά; </w:t>
      </w:r>
    </w:p>
    <w:p w14:paraId="56F24E30"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Θέλετε, δήθεν, όπως μας λέτε, την αυτοδιάθεση αυτών των προϊόντων. Ποια αυτοδιάθεση; Σε ποιους; Έχετε πάει στις λαϊκές να δείτε πώς λειτουργούν; Κατ</w:t>
      </w:r>
      <w:r>
        <w:rPr>
          <w:rFonts w:eastAsia="Times New Roman" w:cs="Times New Roman"/>
          <w:szCs w:val="24"/>
        </w:rPr>
        <w:t>’ αρχάς</w:t>
      </w:r>
      <w:r>
        <w:rPr>
          <w:rFonts w:eastAsia="Times New Roman" w:cs="Times New Roman"/>
          <w:szCs w:val="24"/>
        </w:rPr>
        <w:t xml:space="preserve"> </w:t>
      </w:r>
      <w:r>
        <w:rPr>
          <w:rFonts w:eastAsia="Times New Roman" w:cs="Times New Roman"/>
          <w:szCs w:val="24"/>
        </w:rPr>
        <w:t>η πλειοψηφία, δυ</w:t>
      </w:r>
      <w:r>
        <w:rPr>
          <w:rFonts w:eastAsia="Times New Roman" w:cs="Times New Roman"/>
          <w:szCs w:val="24"/>
        </w:rPr>
        <w:lastRenderedPageBreak/>
        <w:t xml:space="preserve">στυχώς, των παραγωγών, που έχουν άδεια πώλησης παραγωγού, πουλάνε πολλά άλλα προϊόντα τα οποία δεν συγκαταλέγονται σε αυτά που παράγουν. </w:t>
      </w:r>
    </w:p>
    <w:p w14:paraId="56F24E31"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Θα έπρεπε να είναι </w:t>
      </w:r>
      <w:proofErr w:type="spellStart"/>
      <w:r>
        <w:rPr>
          <w:rFonts w:eastAsia="Times New Roman" w:cs="Times New Roman"/>
          <w:szCs w:val="24"/>
        </w:rPr>
        <w:t>πρωτίστης</w:t>
      </w:r>
      <w:proofErr w:type="spellEnd"/>
      <w:r>
        <w:rPr>
          <w:rFonts w:eastAsia="Times New Roman" w:cs="Times New Roman"/>
          <w:szCs w:val="24"/>
        </w:rPr>
        <w:t xml:space="preserve"> σημασίας και θα έπρεπε να δώσετε το μεγαλύτερο βάρος ακριβώς σε αυτό το κ</w:t>
      </w:r>
      <w:r>
        <w:rPr>
          <w:rFonts w:eastAsia="Times New Roman" w:cs="Times New Roman"/>
          <w:szCs w:val="24"/>
        </w:rPr>
        <w:t>ομμάτι, στη φοροδιαφυγή που υπάρχει μέσα από τα μαύρα λεφτά που βγάζουν από τις πωλήσεις αυτών των αγαθών. Δεν μπορεί ένας παραγωγός που βάζει μια παραγωγή σε ένα στρέμμα, να πουλάει ποσότητα που αντιστοιχεί σε εκατό στρέμματα. Αυτά θα πρέπει να τα κοιτάξε</w:t>
      </w:r>
      <w:r>
        <w:rPr>
          <w:rFonts w:eastAsia="Times New Roman" w:cs="Times New Roman"/>
          <w:szCs w:val="24"/>
        </w:rPr>
        <w:t>τε.</w:t>
      </w:r>
    </w:p>
    <w:p w14:paraId="56F24E32"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Εντύπωση μου έκανε ότι από τα εξήντα τρία άρθρα του συγκεκριμένου σχεδίου νόμου το 20% αυτών αναφέρεται σε μια </w:t>
      </w:r>
      <w:r>
        <w:rPr>
          <w:rFonts w:eastAsia="Times New Roman" w:cs="Times New Roman"/>
          <w:szCs w:val="24"/>
        </w:rPr>
        <w:lastRenderedPageBreak/>
        <w:t xml:space="preserve">ευπαθή, ευάλωτη ομάδα, τους </w:t>
      </w:r>
      <w:proofErr w:type="spellStart"/>
      <w:r>
        <w:rPr>
          <w:rFonts w:eastAsia="Times New Roman" w:cs="Times New Roman"/>
          <w:szCs w:val="24"/>
        </w:rPr>
        <w:t>Ρομά</w:t>
      </w:r>
      <w:proofErr w:type="spellEnd"/>
      <w:r>
        <w:rPr>
          <w:rFonts w:eastAsia="Times New Roman" w:cs="Times New Roman"/>
          <w:szCs w:val="24"/>
        </w:rPr>
        <w:t>. Και τα δεκατρία αυτά άρθρα εμπίπτουν στον αντιρατσιστικό νόμο, διότι νομοθετείτε για συγκεκριμένη ομάδα ανθ</w:t>
      </w:r>
      <w:r>
        <w:rPr>
          <w:rFonts w:eastAsia="Times New Roman" w:cs="Times New Roman"/>
          <w:szCs w:val="24"/>
        </w:rPr>
        <w:t xml:space="preserve">ρώπων, τους δίνετε ευεργετήματα μέσα σε όλα τα άλλα ευεργετήματα που ήδη έχουν. </w:t>
      </w:r>
    </w:p>
    <w:p w14:paraId="56F24E33"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Θα σας ρωτήσω ένα απλό πράγμα: Πώς γίνεται σήμερα σχεδόν στο σύνολό τους –για να μην είμαι απόλυτος- ένα ποσοστό από τους </w:t>
      </w:r>
      <w:proofErr w:type="spellStart"/>
      <w:r>
        <w:rPr>
          <w:rFonts w:eastAsia="Times New Roman" w:cs="Times New Roman"/>
          <w:szCs w:val="24"/>
        </w:rPr>
        <w:t>Ρομά</w:t>
      </w:r>
      <w:proofErr w:type="spellEnd"/>
      <w:r>
        <w:rPr>
          <w:rFonts w:eastAsia="Times New Roman" w:cs="Times New Roman"/>
          <w:szCs w:val="24"/>
        </w:rPr>
        <w:t xml:space="preserve"> της τάξεως του 95% που είναι αναλφάβητοι να κατέ</w:t>
      </w:r>
      <w:r>
        <w:rPr>
          <w:rFonts w:eastAsia="Times New Roman" w:cs="Times New Roman"/>
          <w:szCs w:val="24"/>
        </w:rPr>
        <w:t>χουν διπλώματα; Πώς έχουν δώσει εξετάσεις; Τι διάβασαν; Τους δίνετε πάρα πολλά βοηθήματα.</w:t>
      </w:r>
    </w:p>
    <w:p w14:paraId="56F24E34" w14:textId="77777777" w:rsidR="00DA1B4D" w:rsidRDefault="004A2815">
      <w:pPr>
        <w:tabs>
          <w:tab w:val="left" w:pos="1134"/>
        </w:tabs>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6F24E35"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56F24E36"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Δεν σταματάμε εδώ. Η πλειοψηφία των νέων γυναικών παίρνε</w:t>
      </w:r>
      <w:r>
        <w:rPr>
          <w:rFonts w:eastAsia="Times New Roman" w:cs="Times New Roman"/>
          <w:szCs w:val="24"/>
        </w:rPr>
        <w:t xml:space="preserve">ι δυο επιδόματα, ένα κάθε μήνα. Παρουσιάζονται ως πολύτεκνες, ανύπαντρες μητέρες. Και εδώ θέλετε να νομοθετήσετε, με δεκατρία επιπλέον άρθρα, για μια συγκεκριμένη ευάλωτη ομάδα. </w:t>
      </w:r>
    </w:p>
    <w:p w14:paraId="56F24E37"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Σήμερα στην Ελλάδα, κυρίες και κύριοι, η πιο ευάλωτη ομάδα που υπάρχει, είναι</w:t>
      </w:r>
      <w:r>
        <w:rPr>
          <w:rFonts w:eastAsia="Times New Roman" w:cs="Times New Roman"/>
          <w:szCs w:val="24"/>
        </w:rPr>
        <w:t xml:space="preserve"> οι </w:t>
      </w:r>
      <w:proofErr w:type="spellStart"/>
      <w:r>
        <w:rPr>
          <w:rFonts w:eastAsia="Times New Roman" w:cs="Times New Roman"/>
          <w:szCs w:val="24"/>
        </w:rPr>
        <w:t>φτωχοποιημένοι</w:t>
      </w:r>
      <w:proofErr w:type="spellEnd"/>
      <w:r>
        <w:rPr>
          <w:rFonts w:eastAsia="Times New Roman" w:cs="Times New Roman"/>
          <w:szCs w:val="24"/>
        </w:rPr>
        <w:t xml:space="preserve"> Έλληνες. Επιτέλους νομοθετείστε για τους </w:t>
      </w:r>
      <w:proofErr w:type="spellStart"/>
      <w:r>
        <w:rPr>
          <w:rFonts w:eastAsia="Times New Roman" w:cs="Times New Roman"/>
          <w:szCs w:val="24"/>
        </w:rPr>
        <w:t>φτωχοποιημένους</w:t>
      </w:r>
      <w:proofErr w:type="spellEnd"/>
      <w:r>
        <w:rPr>
          <w:rFonts w:eastAsia="Times New Roman" w:cs="Times New Roman"/>
          <w:szCs w:val="24"/>
        </w:rPr>
        <w:t xml:space="preserve"> Έλληνες!</w:t>
      </w:r>
    </w:p>
    <w:p w14:paraId="56F24E38"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Ευχαριστώ.</w:t>
      </w:r>
    </w:p>
    <w:p w14:paraId="56F24E39" w14:textId="77777777" w:rsidR="00DA1B4D" w:rsidRDefault="004A2815">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56F24E3A"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πολύ.</w:t>
      </w:r>
    </w:p>
    <w:p w14:paraId="56F24E3B"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η κ. Χρυσούλα </w:t>
      </w:r>
      <w:proofErr w:type="spellStart"/>
      <w:r>
        <w:rPr>
          <w:rFonts w:eastAsia="Times New Roman" w:cs="Times New Roman"/>
          <w:szCs w:val="24"/>
        </w:rPr>
        <w:t>Κατσαβριά-Σιωροπούλου</w:t>
      </w:r>
      <w:proofErr w:type="spellEnd"/>
      <w:r>
        <w:rPr>
          <w:rFonts w:eastAsia="Times New Roman" w:cs="Times New Roman"/>
          <w:szCs w:val="24"/>
        </w:rPr>
        <w:t xml:space="preserve">. Είναι η </w:t>
      </w:r>
      <w:r>
        <w:rPr>
          <w:rFonts w:eastAsia="Times New Roman" w:cs="Times New Roman"/>
          <w:szCs w:val="24"/>
        </w:rPr>
        <w:t>τελευταία συνάδελφος για σήμερα. Αμέσως μετά θα κάνει μια ολιγόλεπτη παρέμβαση η κυρία Υπουργός και έπειτα θα ψηφίσουμε επί της αρχής.</w:t>
      </w:r>
    </w:p>
    <w:p w14:paraId="56F24E3C"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Κυρία συνάδελφε, έχετε τον λόγο.</w:t>
      </w:r>
    </w:p>
    <w:p w14:paraId="56F24E3D"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ΧΡΥΣΟΥΛΑ ΚΑΤΣΑΒΡΙΑ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ΣΙΩΡΟΠΟΥΛΟΥ: </w:t>
      </w:r>
      <w:r>
        <w:rPr>
          <w:rFonts w:eastAsia="Times New Roman" w:cs="Times New Roman"/>
          <w:szCs w:val="24"/>
        </w:rPr>
        <w:t>Ευχαριστώ, κύριε Πρόεδρε.</w:t>
      </w:r>
    </w:p>
    <w:p w14:paraId="56F24E3E"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Pr>
          <w:rFonts w:eastAsia="Times New Roman" w:cs="Times New Roman"/>
          <w:szCs w:val="24"/>
        </w:rPr>
        <w:t>, κυρία Υπουργέ, οτιδήποτε συζητείται στη δημόσια σφαίρα είναι εξ αντικειμένου πολιτικό. Όμως, η θεσμική βελτίωση των όρων οργάνωσης και λειτουργίας της κοινωνικής και αλληλέγγυας οικονομίας αποτελεί ένα ενδιαφέρον πεδίο από κάθε άποψη, καθώς δίνει τη δυνα</w:t>
      </w:r>
      <w:r>
        <w:rPr>
          <w:rFonts w:eastAsia="Times New Roman" w:cs="Times New Roman"/>
          <w:szCs w:val="24"/>
        </w:rPr>
        <w:t xml:space="preserve">τότητα </w:t>
      </w:r>
      <w:r>
        <w:rPr>
          <w:rFonts w:eastAsia="Times New Roman" w:cs="Times New Roman"/>
          <w:szCs w:val="24"/>
        </w:rPr>
        <w:lastRenderedPageBreak/>
        <w:t xml:space="preserve">στην κοινωνική επιστήμη, την ιδεολογία και την πολιτική να αποδείξουν τα ανακλαστικά τους. Πράγματι, το κοινωνικό </w:t>
      </w:r>
      <w:proofErr w:type="spellStart"/>
      <w:r>
        <w:rPr>
          <w:rFonts w:eastAsia="Times New Roman" w:cs="Times New Roman"/>
          <w:szCs w:val="24"/>
        </w:rPr>
        <w:t>επιχειρείν</w:t>
      </w:r>
      <w:proofErr w:type="spellEnd"/>
      <w:r>
        <w:rPr>
          <w:rFonts w:eastAsia="Times New Roman" w:cs="Times New Roman"/>
          <w:szCs w:val="24"/>
        </w:rPr>
        <w:t xml:space="preserve"> ακουμπά στον πυρήνα της οικονομικής και της κοινωνικής συγκρότησης.</w:t>
      </w:r>
    </w:p>
    <w:p w14:paraId="56F24E3F"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Ασφαλώς δεν είναι η πρώτη φορά που έρχεται στο προσκήνιο</w:t>
      </w:r>
      <w:r>
        <w:rPr>
          <w:rFonts w:eastAsia="Times New Roman" w:cs="Times New Roman"/>
          <w:szCs w:val="24"/>
        </w:rPr>
        <w:t xml:space="preserve"> του προβληματισμού. Ήδη από τον Σαιν Σιμόν και τον Φουριέ έχουμε ιστορικά παραδείγματα που μπορεί να μας φανούν χρήσιμα τόσο σε θεωρητικό όσο και σε καθαρά πρακτικό επίπεδο. </w:t>
      </w:r>
    </w:p>
    <w:p w14:paraId="56F24E40" w14:textId="77777777" w:rsidR="00DA1B4D" w:rsidRDefault="004A2815">
      <w:pPr>
        <w:spacing w:after="0" w:line="600" w:lineRule="auto"/>
        <w:jc w:val="both"/>
        <w:rPr>
          <w:rFonts w:eastAsia="Times New Roman" w:cs="Times New Roman"/>
          <w:szCs w:val="24"/>
        </w:rPr>
      </w:pPr>
      <w:r>
        <w:rPr>
          <w:rFonts w:eastAsia="Times New Roman" w:cs="Times New Roman"/>
          <w:szCs w:val="24"/>
        </w:rPr>
        <w:t>Εκείνα τα παραδείγματα θα ήταν ίσως ικανά να μας απογοητεύσουν, καθώς εκφυλίστηκ</w:t>
      </w:r>
      <w:r>
        <w:rPr>
          <w:rFonts w:eastAsia="Times New Roman" w:cs="Times New Roman"/>
          <w:szCs w:val="24"/>
        </w:rPr>
        <w:t xml:space="preserve">αν και κατέρρευσαν, αλλά δεν ξέρω </w:t>
      </w:r>
      <w:r>
        <w:rPr>
          <w:rFonts w:eastAsia="Times New Roman" w:cs="Times New Roman"/>
          <w:szCs w:val="24"/>
        </w:rPr>
        <w:lastRenderedPageBreak/>
        <w:t xml:space="preserve">αν αναλύθηκαν ποτέ στα σοβαρά οι λόγοι εκείνης της αποτυχίας. </w:t>
      </w:r>
    </w:p>
    <w:p w14:paraId="56F24E41"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Οφείλω, όμως, να πω ότι πάντα με ξένιζαν οι βεβαιότητες του αυστηρού φιλελευθερισμού και του συνεπούς και άκαμπτου μαρξισμού. Η μια βεβαιότητα ισχυρίζεται ότι </w:t>
      </w:r>
      <w:r>
        <w:rPr>
          <w:rFonts w:eastAsia="Times New Roman" w:cs="Times New Roman"/>
          <w:szCs w:val="24"/>
        </w:rPr>
        <w:t xml:space="preserve">η αποτελεσματική ικανοποίηση των ανθρώπινων αναγκών είναι δουλειά της ιδιωτικής επιχείρησης και της αυτορρυθμιζόμενης αγοράς, οπλισμένης με το αόρατο σιδερένιο χέρι του </w:t>
      </w:r>
      <w:proofErr w:type="spellStart"/>
      <w:r>
        <w:rPr>
          <w:rFonts w:eastAsia="Times New Roman" w:cs="Times New Roman"/>
          <w:szCs w:val="24"/>
        </w:rPr>
        <w:t>Άνταμ</w:t>
      </w:r>
      <w:proofErr w:type="spellEnd"/>
      <w:r>
        <w:rPr>
          <w:rFonts w:eastAsia="Times New Roman" w:cs="Times New Roman"/>
          <w:szCs w:val="24"/>
        </w:rPr>
        <w:t xml:space="preserve"> Σμιθ. Εδώ έχουμε τον έλεγχο της φύσης με την επιβολή του κεφαλαίου επί της εργασί</w:t>
      </w:r>
      <w:r>
        <w:rPr>
          <w:rFonts w:eastAsia="Times New Roman" w:cs="Times New Roman"/>
          <w:szCs w:val="24"/>
        </w:rPr>
        <w:t xml:space="preserve">ας. </w:t>
      </w:r>
    </w:p>
    <w:p w14:paraId="56F24E42"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Η άλλη βεβαιότητα ισχυρίζεται ότι οι άνθρωποι μπορούν να ζουν καλά, όταν η παραγωγή των αγαθών γίνεται με τον </w:t>
      </w:r>
      <w:r>
        <w:rPr>
          <w:rFonts w:eastAsia="Times New Roman" w:cs="Times New Roman"/>
          <w:szCs w:val="24"/>
        </w:rPr>
        <w:lastRenderedPageBreak/>
        <w:t>έλεγχο της φύσης από την ίδια την εργασία, στο πλαίσιο μιας κεντρικά προγραμματισμένης οικονομικής και κοινωνικής δραστηριότητας. Δυστυχώς, ο</w:t>
      </w:r>
      <w:r>
        <w:rPr>
          <w:rFonts w:eastAsia="Times New Roman" w:cs="Times New Roman"/>
          <w:szCs w:val="24"/>
        </w:rPr>
        <w:t xml:space="preserve">ποιαδήποτε άλλη προσέγγιση συνθλίβεται στις «μυλόπετρες» του ανταγωνισμού αυτών των βεβαιοτήτων. </w:t>
      </w:r>
    </w:p>
    <w:p w14:paraId="56F24E43"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Τι και αν η πρόσφατη ιστορία γεμίζει ατέλειωτες σελίδες με τις κρίσεις του καπιταλισμού, τους αιματηρούς πολέμους, την αδικία, την ανισότητα, τη φτώχεια και τ</w:t>
      </w:r>
      <w:r>
        <w:rPr>
          <w:rFonts w:eastAsia="Times New Roman" w:cs="Times New Roman"/>
          <w:szCs w:val="24"/>
        </w:rPr>
        <w:t xml:space="preserve">ην ανεργία; </w:t>
      </w:r>
    </w:p>
    <w:p w14:paraId="56F24E44"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Τι κι αν ορισμένες εκδοχές του συνεπούς μαρξισμού κατέληξαν είτε απλώς στη διοίκηση του καπιταλιστικού τρόπου παραγωγής είτε στο χρονοντούλαπο της λήθης; </w:t>
      </w:r>
    </w:p>
    <w:p w14:paraId="56F24E45"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Λυπούμαι να διαπιστώσω ότι κάποιες επιφυλάξεις της Νέας Δημοκρατίας, όπως και η κριτική </w:t>
      </w:r>
      <w:r>
        <w:rPr>
          <w:rFonts w:eastAsia="Times New Roman" w:cs="Times New Roman"/>
          <w:szCs w:val="24"/>
        </w:rPr>
        <w:t>του ΚΚΕ επί του νομοσχεδίου, έχουν αφετηρία τέτοιου είδους βεβαιότητες.</w:t>
      </w:r>
    </w:p>
    <w:p w14:paraId="56F24E46"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ούτε περί κολχόζ μιλάμε ούτε για ιδεολογικό φροντιστήριο περί καπιταλισμού. Μιλάμε για κάτι καλό, την κοινωνική και αλληλέγγυα οικονομία. Μπορεί να την υι</w:t>
      </w:r>
      <w:r>
        <w:rPr>
          <w:rFonts w:eastAsia="Times New Roman" w:cs="Times New Roman"/>
          <w:szCs w:val="24"/>
        </w:rPr>
        <w:t xml:space="preserve">οθετεί και να την προτείνει ο ΟΟΣΑ. Μπορεί να μην ενοχλείται ο καπιταλισμός στις Ηνωμένες Πολιτείας Αμερικής, τον Καναδά, την Ιταλία, την Ισπανία. Γιατί, όντως, και το ΑΕΠ ανεβάζουν και αντιμετωπίζουν ορισμένα κοινωνικά προβλήματα. </w:t>
      </w:r>
    </w:p>
    <w:p w14:paraId="56F24E47"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Δεν παύει, όμως, αδικαί</w:t>
      </w:r>
      <w:r>
        <w:rPr>
          <w:rFonts w:eastAsia="Times New Roman" w:cs="Times New Roman"/>
          <w:szCs w:val="24"/>
        </w:rPr>
        <w:t xml:space="preserve">ωτες οικονομικά και κοινωνικά ανθρώπινες υπάρξεις να έχουν μια απασχόληση, να έχουν ένα κομμάτι ψωμί, να φτιάχνουν τις δικές τους μικρές κοινότητες, να βρίσκουν ένα νόημα και έναν σκοπό μέσα από εθελοντικές συλλογικές δραστηριότητες. </w:t>
      </w:r>
    </w:p>
    <w:p w14:paraId="56F24E48"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Κι εδώ καλόπιστα ερωτ</w:t>
      </w:r>
      <w:r>
        <w:rPr>
          <w:rFonts w:eastAsia="Times New Roman" w:cs="Times New Roman"/>
          <w:szCs w:val="24"/>
        </w:rPr>
        <w:t xml:space="preserve">ώ το εξής: Γιατί να μην είναι αυτό ένα καλό φροντιστήριο για τον σοσιαλισμό και γιατί να μην δώσουμε όλες τις δυνατότητες, όλες τις ευκαιρίες να γίνει η κοινωνική οικονομία κάποια στιγμή ο κυρίαρχος τρόπος παραγωγής; </w:t>
      </w:r>
    </w:p>
    <w:p w14:paraId="56F24E49"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Αντί, λοιπόν, να ανακυκλώνουμε τα στερ</w:t>
      </w:r>
      <w:r>
        <w:rPr>
          <w:rFonts w:eastAsia="Times New Roman" w:cs="Times New Roman"/>
          <w:szCs w:val="24"/>
        </w:rPr>
        <w:t xml:space="preserve">εότυπα, θα ήταν ίσως καλύτερο να αναμετρηθούμε με προβλήματα, όπως η φύση του ανθρώπου σήμερα, οι ανάγκες του, οι δυνατότητες </w:t>
      </w:r>
      <w:r>
        <w:rPr>
          <w:rFonts w:eastAsia="Times New Roman" w:cs="Times New Roman"/>
          <w:szCs w:val="24"/>
        </w:rPr>
        <w:lastRenderedPageBreak/>
        <w:t>μετασχηματισμού της κοινωνίας, ο τερματισμός όλων των μορφών της βίας, η επιβεβαίωση των αξιών της ελευθερίας, της ισότητας και τη</w:t>
      </w:r>
      <w:r>
        <w:rPr>
          <w:rFonts w:eastAsia="Times New Roman" w:cs="Times New Roman"/>
          <w:szCs w:val="24"/>
        </w:rPr>
        <w:t xml:space="preserve">ς δικαιοσύνης. </w:t>
      </w:r>
    </w:p>
    <w:p w14:paraId="56F24E4A"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Στο πλαίσιο μιας μ</w:t>
      </w:r>
      <w:r>
        <w:rPr>
          <w:rFonts w:eastAsia="Times New Roman" w:cs="Times New Roman"/>
          <w:szCs w:val="24"/>
        </w:rPr>
        <w:t>ε</w:t>
      </w:r>
      <w:r>
        <w:rPr>
          <w:rFonts w:eastAsia="Times New Roman" w:cs="Times New Roman"/>
          <w:szCs w:val="24"/>
        </w:rPr>
        <w:t xml:space="preserve">ικτής οικονομίας, τίποτε δεν μας απαγορεύει τη συνύπαρξη δημόσιου, ιδιωτικού και κοινωνικού και τίποτε δεν αποκλείει την ανάπτυξη των παραγωγικών δυνάμεων και την </w:t>
      </w:r>
      <w:proofErr w:type="spellStart"/>
      <w:r>
        <w:rPr>
          <w:rFonts w:eastAsia="Times New Roman" w:cs="Times New Roman"/>
          <w:szCs w:val="24"/>
        </w:rPr>
        <w:t>ιχνηλάτηση</w:t>
      </w:r>
      <w:proofErr w:type="spellEnd"/>
      <w:r>
        <w:rPr>
          <w:rFonts w:eastAsia="Times New Roman" w:cs="Times New Roman"/>
          <w:szCs w:val="24"/>
        </w:rPr>
        <w:t xml:space="preserve"> ενός άλλου τρόπου παραγωγής. </w:t>
      </w:r>
    </w:p>
    <w:p w14:paraId="56F24E4B"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Χωρίς κα</w:t>
      </w:r>
      <w:r>
        <w:rPr>
          <w:rFonts w:eastAsia="Times New Roman" w:cs="Times New Roman"/>
          <w:szCs w:val="24"/>
        </w:rPr>
        <w:t>μ</w:t>
      </w:r>
      <w:r>
        <w:rPr>
          <w:rFonts w:eastAsia="Times New Roman" w:cs="Times New Roman"/>
          <w:szCs w:val="24"/>
        </w:rPr>
        <w:t>μιά αυτα</w:t>
      </w:r>
      <w:r>
        <w:rPr>
          <w:rFonts w:eastAsia="Times New Roman" w:cs="Times New Roman"/>
          <w:szCs w:val="24"/>
        </w:rPr>
        <w:t xml:space="preserve">πάτη ότι είναι εύκολες τέτοιες εναλλακτικές πρωτοβουλίες, νομίζω ότι αξίζει τον κόπο να δοκιμαστεί ο υποκειμενικός παράγοντας ως προς τη δυνατότητά του να </w:t>
      </w:r>
      <w:r>
        <w:rPr>
          <w:rFonts w:eastAsia="Times New Roman" w:cs="Times New Roman"/>
          <w:szCs w:val="24"/>
        </w:rPr>
        <w:lastRenderedPageBreak/>
        <w:t>ωριμάζει, να δίνει ουσιαστικό περιεχόμενο στις κοινωνικές σχέσεις, στο πεδίο της παραγωγής και τελικά</w:t>
      </w:r>
      <w:r>
        <w:rPr>
          <w:rFonts w:eastAsia="Times New Roman" w:cs="Times New Roman"/>
          <w:szCs w:val="24"/>
        </w:rPr>
        <w:t xml:space="preserve"> να υπερβαίνει τους καταναγκασμούς της βίας και της χειραγώγησης.</w:t>
      </w:r>
    </w:p>
    <w:p w14:paraId="56F24E4C"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Μια συμφωνία σε αυτό το επίπεδο θα ήταν μια θαυμάσια συμφωνία, γιατί θα μετατοπίζαμε το πεδίο της αντιπαράθεσης σε μια πιο δημιουργική κατεύθυνση, γιατί θα μπορούσαμε να ενσωματώσουμε την ιδ</w:t>
      </w:r>
      <w:r>
        <w:rPr>
          <w:rFonts w:eastAsia="Times New Roman" w:cs="Times New Roman"/>
          <w:szCs w:val="24"/>
        </w:rPr>
        <w:t xml:space="preserve">έα της αποτελεσματικότητας στην προστιθέμενη αξία της συλλογικότητας και της κοινωνικής απελευθέρωσης. </w:t>
      </w:r>
    </w:p>
    <w:p w14:paraId="56F24E4D"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Χαίρομαι γιατί το καλό, όπως ονομάστηκε το παρόν νομοσχέδιο, επανατοποθετεί το πλαίσιο του 2011 σε πιο στέρεες βάσεις, έχοντας λάβει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του τις </w:t>
      </w:r>
      <w:r>
        <w:rPr>
          <w:rFonts w:eastAsia="Times New Roman" w:cs="Times New Roman"/>
          <w:szCs w:val="24"/>
        </w:rPr>
        <w:t xml:space="preserve">ατέλειες και τα σχετικά </w:t>
      </w:r>
      <w:r>
        <w:rPr>
          <w:rFonts w:eastAsia="Times New Roman" w:cs="Times New Roman"/>
          <w:szCs w:val="24"/>
        </w:rPr>
        <w:lastRenderedPageBreak/>
        <w:t>πενιχρά αποτελέσματα από την εφαρμογή του. Εύχομαι η υπερψήφισή του να συντελέσει στην επιδίωξη του καλύτερου. Κι εδώ θέλω να συγχαρώ την Υπουργό κ. Ράνια Αντωνοπούλου για τη σπουδαία δουλειά που έχει κάνει σε σχέση με αυτό το νομοσ</w:t>
      </w:r>
      <w:r>
        <w:rPr>
          <w:rFonts w:eastAsia="Times New Roman" w:cs="Times New Roman"/>
          <w:szCs w:val="24"/>
        </w:rPr>
        <w:t>χέδιο.</w:t>
      </w:r>
    </w:p>
    <w:p w14:paraId="56F24E4E"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κύριε Πρόεδρε, να κλείσω με δυο λόγια για τη θεσμοθέτηση της Γενικής Γραμματείας που αφορά στην ευπαθή κοινωνική ομάδα των </w:t>
      </w:r>
      <w:proofErr w:type="spellStart"/>
      <w:r>
        <w:rPr>
          <w:rFonts w:eastAsia="Times New Roman" w:cs="Times New Roman"/>
          <w:szCs w:val="24"/>
        </w:rPr>
        <w:t>Ρομά</w:t>
      </w:r>
      <w:proofErr w:type="spellEnd"/>
      <w:r>
        <w:rPr>
          <w:rFonts w:eastAsia="Times New Roman" w:cs="Times New Roman"/>
          <w:szCs w:val="24"/>
        </w:rPr>
        <w:t>. Όσοι πραγματικά ασχολούνται με το θέμα, όπως τυχαίνει να συμβαίνει και με εμένα, έχουν διαπιστώσει τις τε</w:t>
      </w:r>
      <w:r>
        <w:rPr>
          <w:rFonts w:eastAsia="Times New Roman" w:cs="Times New Roman"/>
          <w:szCs w:val="24"/>
        </w:rPr>
        <w:t>ράστιες διοικητικές δυσκολίες που εμποδίζουν την εφαρμογή οποιασδήποτε πρωτοβουλίας σε σχέση με αυτούς τους συμπολίτες μας.</w:t>
      </w:r>
    </w:p>
    <w:p w14:paraId="56F24E4F"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Νομίζω ότι η εξήγηση της Υπουργού, της κ. Φωτίου, ότι δηλαδή ο συντονισμός των υπηρεσιών των Υπουργείων σε ένα θέμα επιτρέπεται να γ</w:t>
      </w:r>
      <w:r>
        <w:rPr>
          <w:rFonts w:eastAsia="Times New Roman" w:cs="Times New Roman"/>
          <w:szCs w:val="24"/>
        </w:rPr>
        <w:t>ίνεται σε επίπεδο Γενικής Γραμματείας και πάνω, καθιστά περιττή κάθε περαιτέρω συζήτηση και θεωρώ ότι δεν προσφέρει η εμμονή σε ένα αντιπολιτευτικό επιχείρημα που λέει ότι θέλουμε και άλλο κράτος, περισσότερο κράτος.</w:t>
      </w:r>
    </w:p>
    <w:p w14:paraId="56F24E50"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56F24E51" w14:textId="77777777" w:rsidR="00DA1B4D" w:rsidRDefault="004A2815">
      <w:pPr>
        <w:spacing w:after="0" w:line="600" w:lineRule="auto"/>
        <w:jc w:val="center"/>
        <w:rPr>
          <w:rFonts w:eastAsia="Times New Roman"/>
          <w:bCs/>
        </w:rPr>
      </w:pPr>
      <w:r>
        <w:rPr>
          <w:rFonts w:eastAsia="Times New Roman"/>
          <w:bCs/>
        </w:rPr>
        <w:t xml:space="preserve">(Χειροκροτήματα από την </w:t>
      </w:r>
      <w:r>
        <w:rPr>
          <w:rFonts w:eastAsia="Times New Roman"/>
          <w:bCs/>
        </w:rPr>
        <w:t>πτέρυγα του ΣΥΡΙΖΑ)</w:t>
      </w:r>
    </w:p>
    <w:p w14:paraId="56F24E52"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κυρία συνάδελφε.</w:t>
      </w:r>
    </w:p>
    <w:p w14:paraId="56F24E53"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Κυρία Υπουργέ, έχετε τον λόγο. Νομίζω ότι σας φτάνουν πέντε λεπτά, έτσι δεν είναι;</w:t>
      </w:r>
    </w:p>
    <w:p w14:paraId="56F24E54"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 xml:space="preserve">ΟΥΡΑΝΙΑ ΑΝΤΩΝΟΠΟΥΛΟΥ (Αναπληρώτρια Υπουργός Εργασίας, Κοινωνικής Ασφάλισης και Κοινωνικής </w:t>
      </w:r>
      <w:r>
        <w:rPr>
          <w:rFonts w:eastAsia="Times New Roman" w:cs="Times New Roman"/>
          <w:b/>
          <w:szCs w:val="24"/>
        </w:rPr>
        <w:t>Αλληλεγγύης):</w:t>
      </w:r>
      <w:r>
        <w:rPr>
          <w:rFonts w:eastAsia="Times New Roman" w:cs="Times New Roman"/>
          <w:szCs w:val="24"/>
        </w:rPr>
        <w:t xml:space="preserve"> Βεβαίως.</w:t>
      </w:r>
    </w:p>
    <w:p w14:paraId="56F24E55"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κυρία Υπουργέ.</w:t>
      </w:r>
    </w:p>
    <w:p w14:paraId="56F24E56"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Παρακαλώ, έχετε τον λόγο.</w:t>
      </w:r>
    </w:p>
    <w:p w14:paraId="56F24E57"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ΟΥΡΑΝΙΑ ΑΝΤΩΝΟΠΟΥΛΟΥ (Αναπληρώτρια Υπουργός Εργασίας, Κοινωνικής Ασφάλισης και Κοινωνικής Αλληλεγγύης):</w:t>
      </w:r>
      <w:r>
        <w:rPr>
          <w:rFonts w:eastAsia="Times New Roman" w:cs="Times New Roman"/>
          <w:szCs w:val="24"/>
        </w:rPr>
        <w:t xml:space="preserve"> Ευχαριστώ, κύριε Πρόεδρε.</w:t>
      </w:r>
    </w:p>
    <w:p w14:paraId="56F24E58"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Χαίρομαι ιδιαίτερα </w:t>
      </w:r>
      <w:r>
        <w:rPr>
          <w:rFonts w:eastAsia="Times New Roman" w:cs="Times New Roman"/>
          <w:szCs w:val="24"/>
        </w:rPr>
        <w:t xml:space="preserve">για τις παρατηρήσεις όσον αφορά στον νόμο. Για άλλη μια φορά </w:t>
      </w:r>
      <w:r>
        <w:rPr>
          <w:rFonts w:eastAsia="Times New Roman" w:cs="Times New Roman"/>
          <w:szCs w:val="24"/>
        </w:rPr>
        <w:t xml:space="preserve">άκουσα </w:t>
      </w:r>
      <w:r>
        <w:rPr>
          <w:rFonts w:eastAsia="Times New Roman" w:cs="Times New Roman"/>
          <w:szCs w:val="24"/>
        </w:rPr>
        <w:t>τις απόψεις σας. Φυσικά, δεν είναι όλα τα κόμματα της Αντιπολίτευσης που συμφωνούν ότι ο νόμος είναι βοηθητικός, αφ’ ενός, υποστηρικτικός, ότι περιορίζει τα προβλήματα σε πολύ μεγάλο βαθμό</w:t>
      </w:r>
      <w:r>
        <w:rPr>
          <w:rFonts w:eastAsia="Times New Roman" w:cs="Times New Roman"/>
          <w:szCs w:val="24"/>
        </w:rPr>
        <w:t>, αντιμετωπίζει τα προβλήματα τα οποία είχαν δημιουργηθεί λόγω των κενών του προηγούμενου νόμου.</w:t>
      </w:r>
    </w:p>
    <w:p w14:paraId="56F24E59"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Θέλω να πω, επίσης, ότι χαίρομαι ιδιαίτερα που τα κόμματα της Αντιπολίτευσης συμμετείχαν δημιουργικά σε αυτή τη διαδικασία. Υπάρχουν πολλές φορές πολύ κρίσιμα </w:t>
      </w:r>
      <w:r>
        <w:rPr>
          <w:rFonts w:eastAsia="Times New Roman" w:cs="Times New Roman"/>
          <w:szCs w:val="24"/>
        </w:rPr>
        <w:t xml:space="preserve">θέματα όπου δεν υπάρχει συνεννόηση, γιατί ακριβώς μπαίνουν κάποιες </w:t>
      </w:r>
      <w:r>
        <w:rPr>
          <w:rFonts w:eastAsia="Times New Roman" w:cs="Times New Roman"/>
          <w:szCs w:val="24"/>
        </w:rPr>
        <w:lastRenderedPageBreak/>
        <w:t>μικροπολιτικές -δεν θέλω να επικεντρωθώ τόσο πολύ στην αιτιολογία- διαφορές που υπάρχουν, χωρίς να μπορούμε τελικά να φέρουμε την Αντιπολίτευση με το δικό μας μέρος, για να μπορέσουμε να υπ</w:t>
      </w:r>
      <w:r>
        <w:rPr>
          <w:rFonts w:eastAsia="Times New Roman" w:cs="Times New Roman"/>
          <w:szCs w:val="24"/>
        </w:rPr>
        <w:t>οστηρίξουμε εκείνα τα βασικά θέματα για τα οποία χρειάζεται συναίνεση. Αναφέρθηκα σε αυτό σήμερα το πρωί. Είναι θέματα που αφορούν την αντιμετώπιση του χρέους, θέματα που αφορούν το πρόβλημα που υπάρχει αυτή τη στιγμή λόγω του μεταναστευτικού και του προσφ</w:t>
      </w:r>
      <w:r>
        <w:rPr>
          <w:rFonts w:eastAsia="Times New Roman" w:cs="Times New Roman"/>
          <w:szCs w:val="24"/>
        </w:rPr>
        <w:t>υγικού ζητήματος. Δεν υπάρχει συναίνεση.</w:t>
      </w:r>
    </w:p>
    <w:p w14:paraId="56F24E5A"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Εδώ, λοιπόν, θέλω απλώς μια ευχή να καταθέσω, ότι θα υπάρχουν πολλές ακόμα περιπτώσεις και θεματικές όπου θα </w:t>
      </w:r>
      <w:r>
        <w:rPr>
          <w:rFonts w:eastAsia="Times New Roman" w:cs="Times New Roman"/>
          <w:szCs w:val="24"/>
        </w:rPr>
        <w:lastRenderedPageBreak/>
        <w:t>μπορέσει να γίνει ένας γόνιμος διάλογος, να μπορέσουμε συντεταγμένα σαν χώρα να αντιμετωπίσουμε αυτά τα με</w:t>
      </w:r>
      <w:r>
        <w:rPr>
          <w:rFonts w:eastAsia="Times New Roman" w:cs="Times New Roman"/>
          <w:szCs w:val="24"/>
        </w:rPr>
        <w:t>γάλα προβλήματα.</w:t>
      </w:r>
    </w:p>
    <w:p w14:paraId="56F24E5B"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Δύο κουβέντες θέλω να πω, η πρώτη όσον αφορά αν αυτός ο χώρος, η κοινωνική και αλληλέγγυα οικονομία φέρνει τον σοσιαλισμό. Βλέπουμε σήμερα μια Ελλάδα που έχει πάνω από ένα εκατομμύριο ανέργους, έχει μια αγορά εργασίας που είναι τόσο </w:t>
      </w:r>
      <w:proofErr w:type="spellStart"/>
      <w:r>
        <w:rPr>
          <w:rFonts w:eastAsia="Times New Roman" w:cs="Times New Roman"/>
          <w:szCs w:val="24"/>
        </w:rPr>
        <w:t>απορρυ</w:t>
      </w:r>
      <w:r>
        <w:rPr>
          <w:rFonts w:eastAsia="Times New Roman" w:cs="Times New Roman"/>
          <w:szCs w:val="24"/>
        </w:rPr>
        <w:t>θμισμένη</w:t>
      </w:r>
      <w:proofErr w:type="spellEnd"/>
      <w:r>
        <w:rPr>
          <w:rFonts w:eastAsia="Times New Roman" w:cs="Times New Roman"/>
          <w:szCs w:val="24"/>
        </w:rPr>
        <w:t xml:space="preserve">, υπάρχει αδήλωτη εργασία, εκ περιτροπής εργασία, </w:t>
      </w:r>
      <w:proofErr w:type="spellStart"/>
      <w:r>
        <w:rPr>
          <w:rFonts w:eastAsia="Times New Roman" w:cs="Times New Roman"/>
          <w:szCs w:val="24"/>
        </w:rPr>
        <w:t>ημιαπασχόληση</w:t>
      </w:r>
      <w:proofErr w:type="spellEnd"/>
      <w:r>
        <w:rPr>
          <w:rFonts w:eastAsia="Times New Roman" w:cs="Times New Roman"/>
          <w:szCs w:val="24"/>
        </w:rPr>
        <w:t>, κανονικοί εργαζόμενοι οι οποίοι έχουν να πληρωθούν τρεις μήνες, πέντε μήνες, οχτώ μήνες. Έχουμε το 40% που δουλεύει σε πλήρη απασχόληση και παίρνει κάτω από τον κατώτατο μισθό.</w:t>
      </w:r>
    </w:p>
    <w:p w14:paraId="56F24E5C"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Μέσα σ</w:t>
      </w:r>
      <w:r>
        <w:rPr>
          <w:rFonts w:eastAsia="Times New Roman" w:cs="Times New Roman"/>
          <w:szCs w:val="24"/>
        </w:rPr>
        <w:t>ε αυτές τις συνθήκες, όταν ακούω τους συναδέλφους από το ΚΚΕ να λένε ότι στην ουσία πρέπει να καθίσουμε με σταυρωμένα χέρια, δεν μπορούμε να κάνουμε τίποτα, εγώ λέω, η Κυβέρνηση αυτή λέει και υποστηρίζει και προσπαθεί, αν μπορούμε, να βοηθήσουμε δέκα χιλιά</w:t>
      </w:r>
      <w:r>
        <w:rPr>
          <w:rFonts w:eastAsia="Times New Roman" w:cs="Times New Roman"/>
          <w:szCs w:val="24"/>
        </w:rPr>
        <w:t>δες, είκοσι χιλιάδες ανθρώπους, να τους υποστηρίξουμε, ώστε να έχουν ένα καλύτερο επίπεδο διαβίωσης, αλλά επίσης και έλεγχο πάνω στη ζωή τους.</w:t>
      </w:r>
    </w:p>
    <w:p w14:paraId="56F24E5D"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Η κοινωνική και αλληλέγγυα οικονομία δεν είναι μόνο ένας εναλλακτικός τρόπος, συνεργατικός τρόπος παραγωγής. Είνα</w:t>
      </w:r>
      <w:r>
        <w:rPr>
          <w:rFonts w:eastAsia="Times New Roman" w:cs="Times New Roman"/>
          <w:szCs w:val="24"/>
        </w:rPr>
        <w:t xml:space="preserve">ι σε κάθε στάδιο, σε κάθε διαδικασία της ζωής να μπορείς να </w:t>
      </w:r>
      <w:r>
        <w:rPr>
          <w:rFonts w:eastAsia="Times New Roman" w:cs="Times New Roman"/>
          <w:szCs w:val="24"/>
        </w:rPr>
        <w:lastRenderedPageBreak/>
        <w:t xml:space="preserve">παίρνεις στα χέρια σου ακριβώς τις αποφάσεις με έναν συλλογικό τρόπο, μαζί με άλλους που συμφωνείς σε βασικές αρχές και να μπορείς να προσδιορίζεις συνθήκες μέσα από τις οποίες ζεις, εργάζεσαι σε </w:t>
      </w:r>
      <w:r>
        <w:rPr>
          <w:rFonts w:eastAsia="Times New Roman" w:cs="Times New Roman"/>
          <w:szCs w:val="24"/>
        </w:rPr>
        <w:t>πολύ μεγαλύτερο βαθμό από ό,τι είναι δυνατόν, χωρίς ένα καλό θεσμικό πλαίσιο σαν αυτό το οποίο έχουμε εισηγηθεί.</w:t>
      </w:r>
    </w:p>
    <w:p w14:paraId="56F24E5E"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Όσον αφορά το πού πηγαίνει η κοινωνική οικονομία και αν θα μπορέσουμε να υλοποιήσουμε αυτά τα οποία προγραμματίζουμε, θέλω να πω ότι ο στρατηγι</w:t>
      </w:r>
      <w:r>
        <w:rPr>
          <w:rFonts w:eastAsia="Times New Roman" w:cs="Times New Roman"/>
          <w:szCs w:val="24"/>
        </w:rPr>
        <w:t>κός σχεδιασμός για την κοινωνική οικονομία υπάρχει ήδη -μπορούμε να τον συζητήσουμε και να τον παρουσιάσουμε- και έχει τρία επίπεδα.</w:t>
      </w:r>
    </w:p>
    <w:p w14:paraId="56F24E5F"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Αυτό το ετοιμάσαμε από την πρώτη στιγμή που αναλάβαμε τα καθήκοντά μας. Πέρα από το ότι είναι οριζόντια προτεραιότητα, όπως</w:t>
      </w:r>
      <w:r>
        <w:rPr>
          <w:rFonts w:eastAsia="Times New Roman" w:cs="Times New Roman"/>
          <w:szCs w:val="24"/>
        </w:rPr>
        <w:t xml:space="preserve"> έχει πει πολλές φορές ο Πρωθυπουργός, οι παρεμβάσεις μας είναι, πρώτον, σε θεσμικό επίπεδο, δεύτερον, από την πλευρά των εργαλείων υποστήριξης των επιχειρηματικών δράσεων και των εγχειρημάτων που προτείνονται και, τρίτον, όσον αφορά τα εργαλεία δημοσιότητ</w:t>
      </w:r>
      <w:r>
        <w:rPr>
          <w:rFonts w:eastAsia="Times New Roman" w:cs="Times New Roman"/>
          <w:szCs w:val="24"/>
        </w:rPr>
        <w:t>ας. Και σ’ αυτά τα τρία επίπεδα έχουμε εξειδικεύσει τις δράσεις μας. Το πρώτο και πιο σημαντικό θέμα που έχουμε να αντιμετωπίσουμε είναι ένα θεσμικό πλαίσιο έτσι ώστε οι πόροι που υπάρχουν και οι πόροι που θα διατεθούν να μπορέσουν πραγματικά να πιάσουν τό</w:t>
      </w:r>
      <w:r>
        <w:rPr>
          <w:rFonts w:eastAsia="Times New Roman" w:cs="Times New Roman"/>
          <w:szCs w:val="24"/>
        </w:rPr>
        <w:t xml:space="preserve">πο. </w:t>
      </w:r>
    </w:p>
    <w:p w14:paraId="56F24E60"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lastRenderedPageBreak/>
        <w:t>Ξεκινάμε, λοιπόν, με την ψήφιση του νόμου και σε πολύ μικρό χρονικό διάστημα θα δούμε και στις περιφέρειες και στους δήμους τι σημαίνει «κοινωνική οικονομία». Όμως, για να μπορέσει αυτός ο χώρος να αναπτυχθεί, αυτό δεν μπορεί να γίνει με μία υπουργική</w:t>
      </w:r>
      <w:r>
        <w:rPr>
          <w:rFonts w:eastAsia="Times New Roman" w:cs="Times New Roman"/>
          <w:szCs w:val="24"/>
        </w:rPr>
        <w:t xml:space="preserve"> απόφαση και με ένα νομοσχέδιο. Σε τοπικό επίπεδο, εκεί όπου υπάρχει ανάγκη, πρέπει όλοι να συμβάλουμε. </w:t>
      </w:r>
    </w:p>
    <w:p w14:paraId="56F24E61"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Το γεγονός ότι η Αντιπολίτευση στην πλειοψηφία της έχει ταχθεί υπέρ αυτού του νομοσχεδίου και του χώρου της κοινωνικής οικονομίας, με κάνει να ευελπιστ</w:t>
      </w:r>
      <w:r>
        <w:rPr>
          <w:rFonts w:eastAsia="Times New Roman" w:cs="Times New Roman"/>
          <w:szCs w:val="24"/>
        </w:rPr>
        <w:t xml:space="preserve">ώ ότι θα μπορέσουμε να δουλέψουμε μαζί σε αυτήν την κατεύθυνση. Όσον αφορά τα </w:t>
      </w:r>
      <w:r>
        <w:rPr>
          <w:rFonts w:eastAsia="Times New Roman" w:cs="Times New Roman"/>
          <w:szCs w:val="24"/>
        </w:rPr>
        <w:lastRenderedPageBreak/>
        <w:t>άρθρα και τις παρατηρήσεις επί των άρθρων, αυτά θα τα συζητήσουμε εκ νέου αύριο.</w:t>
      </w:r>
    </w:p>
    <w:p w14:paraId="56F24E62"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Ευχαριστώ.</w:t>
      </w:r>
    </w:p>
    <w:p w14:paraId="56F24E63"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κυρία Υπουργέ.</w:t>
      </w:r>
    </w:p>
    <w:p w14:paraId="56F24E64" w14:textId="77777777" w:rsidR="00DA1B4D" w:rsidRDefault="004A2815">
      <w:pPr>
        <w:spacing w:after="0" w:line="600" w:lineRule="auto"/>
        <w:ind w:firstLine="720"/>
        <w:jc w:val="both"/>
        <w:rPr>
          <w:rFonts w:eastAsia="Times New Roman"/>
          <w:szCs w:val="24"/>
        </w:rPr>
      </w:pPr>
      <w:r>
        <w:rPr>
          <w:rFonts w:eastAsia="Times New Roman" w:cs="Times New Roman"/>
          <w:szCs w:val="24"/>
        </w:rPr>
        <w:t>Κυρίες και κύριοι συνάδελ</w:t>
      </w:r>
      <w:r>
        <w:rPr>
          <w:rFonts w:eastAsia="Times New Roman" w:cs="Times New Roman"/>
          <w:szCs w:val="24"/>
        </w:rPr>
        <w:t>φοι, κηρύσσεται περαιωμένη η συζήτηση επί της αρχής του νομοσχεδίου του Υπουργείου Εργασίας, Κοινωνικής Ασφάλισης και Κοινωνικής Αλληλεγγύης</w:t>
      </w:r>
      <w:r>
        <w:rPr>
          <w:rFonts w:eastAsia="Times New Roman" w:cs="Times New Roman"/>
          <w:szCs w:val="24"/>
        </w:rPr>
        <w:t>:</w:t>
      </w:r>
      <w:r>
        <w:rPr>
          <w:rFonts w:eastAsia="Times New Roman" w:cs="Times New Roman"/>
          <w:szCs w:val="24"/>
        </w:rPr>
        <w:t xml:space="preserve"> «</w:t>
      </w:r>
      <w:r>
        <w:rPr>
          <w:rFonts w:eastAsia="Times New Roman"/>
          <w:color w:val="000000"/>
          <w:szCs w:val="24"/>
          <w:shd w:val="clear" w:color="auto" w:fill="FFFFFF"/>
        </w:rPr>
        <w:t>Κοινωνική και αλληλέγγυα οικονομία και ανάπτυξη των φορέων της και άλλες διατάξεις».</w:t>
      </w:r>
    </w:p>
    <w:p w14:paraId="56F24E65"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w:t>
      </w:r>
      <w:r>
        <w:rPr>
          <w:rFonts w:eastAsia="Times New Roman" w:cs="Times New Roman"/>
          <w:szCs w:val="24"/>
        </w:rPr>
        <w:t xml:space="preserve">κτό το νομοσχέδιο επί της αρχής; </w:t>
      </w:r>
    </w:p>
    <w:p w14:paraId="56F24E66"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ΧΡΗΣΤΟΣ ΜΑΝΤΑΣ: </w:t>
      </w:r>
      <w:r>
        <w:rPr>
          <w:rFonts w:eastAsia="Times New Roman" w:cs="Times New Roman"/>
          <w:szCs w:val="24"/>
        </w:rPr>
        <w:t>Ναι.</w:t>
      </w:r>
    </w:p>
    <w:p w14:paraId="56F24E67" w14:textId="77777777" w:rsidR="00DA1B4D" w:rsidRDefault="004A2815">
      <w:pPr>
        <w:spacing w:after="0" w:line="600" w:lineRule="auto"/>
        <w:ind w:firstLine="720"/>
        <w:jc w:val="both"/>
        <w:rPr>
          <w:rFonts w:eastAsia="Times New Roman" w:cs="Times New Roman"/>
          <w:b/>
          <w:szCs w:val="24"/>
        </w:rPr>
      </w:pPr>
      <w:r>
        <w:rPr>
          <w:rFonts w:eastAsia="Times New Roman" w:cs="Times New Roman"/>
          <w:b/>
          <w:szCs w:val="24"/>
        </w:rPr>
        <w:t xml:space="preserve">ΣΟΦΙΑ ΒΟΥΛΤΕΨΗ: </w:t>
      </w:r>
      <w:r>
        <w:rPr>
          <w:rFonts w:eastAsia="Times New Roman" w:cs="Times New Roman"/>
          <w:szCs w:val="24"/>
        </w:rPr>
        <w:t>Ναι.</w:t>
      </w:r>
    </w:p>
    <w:p w14:paraId="56F24E68"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ΚΟΥΚΟΥΤΣΗΣ: </w:t>
      </w:r>
      <w:r>
        <w:rPr>
          <w:rFonts w:eastAsia="Times New Roman" w:cs="Times New Roman"/>
          <w:szCs w:val="24"/>
        </w:rPr>
        <w:t>Όχι.</w:t>
      </w:r>
    </w:p>
    <w:p w14:paraId="56F24E69"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 xml:space="preserve">ΠΑΡΑΣΚΕΥΗ (ΕΥΗ) ΧΡΙΣΤΟΦΙΛΟΠΟΥΛΟΥ: </w:t>
      </w:r>
      <w:r>
        <w:rPr>
          <w:rFonts w:eastAsia="Times New Roman" w:cs="Times New Roman"/>
          <w:szCs w:val="24"/>
        </w:rPr>
        <w:t xml:space="preserve">Ναι. </w:t>
      </w:r>
    </w:p>
    <w:p w14:paraId="56F24E6A"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56F24E6B"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Ναι. </w:t>
      </w:r>
    </w:p>
    <w:p w14:paraId="56F24E6C"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56F24E6D"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 xml:space="preserve">Ναι. </w:t>
      </w:r>
    </w:p>
    <w:p w14:paraId="56F24E6E"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Συνεπώς το νομοσχέδιο του Υπουργείου Εργασίας, Κοινωνικής Ασφάλισης </w:t>
      </w:r>
      <w:r>
        <w:rPr>
          <w:rFonts w:eastAsia="Times New Roman" w:cs="Times New Roman"/>
          <w:szCs w:val="24"/>
        </w:rPr>
        <w:lastRenderedPageBreak/>
        <w:t>και Κοινωνικής Αλληλεγγύης</w:t>
      </w:r>
      <w:r>
        <w:rPr>
          <w:rFonts w:eastAsia="Times New Roman" w:cs="Times New Roman"/>
          <w:szCs w:val="24"/>
        </w:rPr>
        <w:t>:</w:t>
      </w:r>
      <w:r>
        <w:rPr>
          <w:rFonts w:eastAsia="Times New Roman" w:cs="Times New Roman"/>
          <w:szCs w:val="24"/>
        </w:rPr>
        <w:t xml:space="preserve"> «</w:t>
      </w:r>
      <w:r>
        <w:rPr>
          <w:rFonts w:eastAsia="Times New Roman"/>
          <w:color w:val="000000"/>
          <w:szCs w:val="24"/>
          <w:shd w:val="clear" w:color="auto" w:fill="FFFFFF"/>
        </w:rPr>
        <w:t>Κοινωνική και αλληλέγγυα οικονομία και ανάπτυξη των φορέων της και άλλες διατάξεις»</w:t>
      </w:r>
      <w:r>
        <w:rPr>
          <w:rFonts w:eastAsia="Times New Roman"/>
          <w:szCs w:val="24"/>
        </w:rPr>
        <w:t xml:space="preserve"> </w:t>
      </w:r>
      <w:r>
        <w:rPr>
          <w:rFonts w:eastAsia="Times New Roman" w:cs="Times New Roman"/>
          <w:szCs w:val="24"/>
        </w:rPr>
        <w:t>έγινε δεκτό επί της αρχής κατά πλειοψ</w:t>
      </w:r>
      <w:r>
        <w:rPr>
          <w:rFonts w:eastAsia="Times New Roman" w:cs="Times New Roman"/>
          <w:szCs w:val="24"/>
        </w:rPr>
        <w:t>ηφία.</w:t>
      </w:r>
    </w:p>
    <w:p w14:paraId="56F24E6F" w14:textId="77777777" w:rsidR="00DA1B4D" w:rsidRDefault="004A2815">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δέχεστε στο σημείο αυτό να λύσουμε τη συνεδρίαση; </w:t>
      </w:r>
    </w:p>
    <w:p w14:paraId="56F24E70" w14:textId="77777777" w:rsidR="00DA1B4D" w:rsidRDefault="004A2815">
      <w:pPr>
        <w:spacing w:after="0"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56F24E71" w14:textId="77777777" w:rsidR="00DA1B4D" w:rsidRDefault="004A281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Με τη συναίνεση του Σώματος και ώρα 18.44΄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szCs w:val="24"/>
        </w:rPr>
        <w:t>,</w:t>
      </w:r>
      <w:r>
        <w:rPr>
          <w:rFonts w:eastAsia="Times New Roman" w:cs="Times New Roman"/>
          <w:szCs w:val="24"/>
        </w:rPr>
        <w:t xml:space="preserve"> ημέρα Πέμπτη 20 Οκτωβρίου </w:t>
      </w:r>
      <w:r>
        <w:rPr>
          <w:rFonts w:eastAsia="Times New Roman" w:cs="Times New Roman"/>
          <w:szCs w:val="24"/>
        </w:rPr>
        <w:t>2016 και ώρα 9.30΄, με αντικείμενο εργασιών του Σώματος α) κοινοβουλευτικό έλεγχο: συζήτηση επικαίρων ερωτήσεων και β) νομοθετική εργασία: συ</w:t>
      </w:r>
      <w:r>
        <w:rPr>
          <w:rFonts w:eastAsia="Times New Roman" w:cs="Times New Roman"/>
          <w:szCs w:val="24"/>
        </w:rPr>
        <w:lastRenderedPageBreak/>
        <w:t>νέχιση της συζήτησης και ψήφιση επί των άρθρων και του συνόλου του σχεδίου νόμου του Υπουργείου Εργασίας, Κοινωνική</w:t>
      </w:r>
      <w:r>
        <w:rPr>
          <w:rFonts w:eastAsia="Times New Roman" w:cs="Times New Roman"/>
          <w:szCs w:val="24"/>
        </w:rPr>
        <w:t>ς Ασφάλισης και Κοινωνικής Αλληλεγγύης</w:t>
      </w:r>
      <w:r>
        <w:rPr>
          <w:rFonts w:eastAsia="Times New Roman" w:cs="Times New Roman"/>
          <w:szCs w:val="24"/>
        </w:rPr>
        <w:t>:</w:t>
      </w:r>
      <w:r>
        <w:rPr>
          <w:rFonts w:eastAsia="Times New Roman" w:cs="Times New Roman"/>
          <w:szCs w:val="24"/>
        </w:rPr>
        <w:t xml:space="preserve"> «</w:t>
      </w:r>
      <w:r>
        <w:rPr>
          <w:rFonts w:eastAsia="Times New Roman"/>
          <w:color w:val="000000"/>
          <w:szCs w:val="24"/>
          <w:shd w:val="clear" w:color="auto" w:fill="FFFFFF"/>
        </w:rPr>
        <w:t>Κοινωνική και αλληλέγγυα οικονομία και ανάπτυξη των φορέων της και άλλες διατάξεις».</w:t>
      </w:r>
      <w:r>
        <w:rPr>
          <w:rFonts w:eastAsia="Times New Roman" w:cs="Times New Roman"/>
          <w:szCs w:val="24"/>
        </w:rPr>
        <w:t xml:space="preserve"> </w:t>
      </w:r>
    </w:p>
    <w:p w14:paraId="56F24E72" w14:textId="77777777" w:rsidR="00DA1B4D" w:rsidRDefault="004A2815">
      <w:pPr>
        <w:spacing w:after="0" w:line="600" w:lineRule="auto"/>
        <w:ind w:left="720"/>
        <w:jc w:val="both"/>
        <w:rPr>
          <w:rFonts w:eastAsia="Times New Roman" w:cs="Times New Roman"/>
          <w:szCs w:val="24"/>
        </w:rPr>
      </w:pPr>
      <w:r>
        <w:rPr>
          <w:rFonts w:eastAsia="Times New Roman" w:cs="Times New Roman"/>
          <w:b/>
          <w:bCs/>
          <w:szCs w:val="24"/>
        </w:rPr>
        <w:t>Ο ΠΡΟΕΔΡΟΣ                                                        ΟΙ ΓΡΑΜΜΑΤΕΙΣ</w:t>
      </w:r>
      <w:r>
        <w:rPr>
          <w:rFonts w:eastAsia="Times New Roman" w:cs="Times New Roman"/>
          <w:szCs w:val="24"/>
        </w:rPr>
        <w:t xml:space="preserve">  </w:t>
      </w:r>
    </w:p>
    <w:p w14:paraId="56F24E73" w14:textId="77777777" w:rsidR="00DA1B4D" w:rsidRDefault="00DA1B4D">
      <w:pPr>
        <w:spacing w:after="0" w:line="600" w:lineRule="auto"/>
        <w:ind w:firstLine="720"/>
        <w:jc w:val="both"/>
        <w:rPr>
          <w:rFonts w:eastAsia="Times New Roman" w:cs="Times New Roman"/>
          <w:szCs w:val="24"/>
        </w:rPr>
      </w:pPr>
    </w:p>
    <w:p w14:paraId="56F24E74" w14:textId="77777777" w:rsidR="00DA1B4D" w:rsidRDefault="00DA1B4D">
      <w:pPr>
        <w:spacing w:after="0" w:line="600" w:lineRule="auto"/>
        <w:ind w:firstLine="720"/>
        <w:jc w:val="both"/>
        <w:rPr>
          <w:rFonts w:eastAsia="Times New Roman" w:cs="Times New Roman"/>
          <w:szCs w:val="24"/>
        </w:rPr>
      </w:pPr>
    </w:p>
    <w:sectPr w:rsidR="00DA1B4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rzKiqQiDUXKZ2Pvj8Y/CcWSmT4M=" w:salt="L/OIir5k6LluLkd0DU6wQ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B4D"/>
    <w:rsid w:val="004A2815"/>
    <w:rsid w:val="00DA1B4D"/>
    <w:rsid w:val="00EC6DF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248AE"/>
  <w15:docId w15:val="{381DF1FF-ED84-4EB1-8B4A-955B0F50E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268DA"/>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A268DA"/>
    <w:rPr>
      <w:rFonts w:ascii="Segoe UI" w:hAnsi="Segoe UI" w:cs="Segoe UI"/>
      <w:sz w:val="18"/>
      <w:szCs w:val="18"/>
    </w:rPr>
  </w:style>
  <w:style w:type="paragraph" w:styleId="a4">
    <w:name w:val="Revision"/>
    <w:hidden/>
    <w:uiPriority w:val="99"/>
    <w:semiHidden/>
    <w:rsid w:val="00B13C2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337</MetadataID>
    <Session xmlns="641f345b-441b-4b81-9152-adc2e73ba5e1">Β´</Session>
    <Date xmlns="641f345b-441b-4b81-9152-adc2e73ba5e1">2016-10-18T21:00:00+00:00</Date>
    <Status xmlns="641f345b-441b-4b81-9152-adc2e73ba5e1">
      <Url>http://srv-sp1/praktika/Lists/Incoming_Metadata/EditForm.aspx?ID=337&amp;Source=/praktika/Recordings_Library/Forms/AllItems.aspx</Url>
      <Description>Δημοσιεύτηκε</Description>
    </Status>
    <Meeting xmlns="641f345b-441b-4b81-9152-adc2e73ba5e1">ΙΒ´</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B586E-F095-4194-91FD-C37F684FE1FC}">
  <ds:schemaRefs>
    <ds:schemaRef ds:uri="http://schemas.microsoft.com/office/2006/metadata/properties"/>
    <ds:schemaRef ds:uri="http://schemas.openxmlformats.org/package/2006/metadata/core-properties"/>
    <ds:schemaRef ds:uri="http://www.w3.org/XML/1998/namespace"/>
    <ds:schemaRef ds:uri="http://purl.org/dc/elements/1.1/"/>
    <ds:schemaRef ds:uri="641f345b-441b-4b81-9152-adc2e73ba5e1"/>
    <ds:schemaRef ds:uri="http://purl.org/dc/terms/"/>
    <ds:schemaRef ds:uri="http://schemas.microsoft.com/office/2006/documentManagement/types"/>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2AD6B7E5-B392-412B-A926-4181CDB68D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EBB960-3A15-441A-938A-25B7D19126D2}">
  <ds:schemaRefs>
    <ds:schemaRef ds:uri="http://schemas.microsoft.com/sharepoint/v3/contenttype/forms"/>
  </ds:schemaRefs>
</ds:datastoreItem>
</file>

<file path=customXml/itemProps4.xml><?xml version="1.0" encoding="utf-8"?>
<ds:datastoreItem xmlns:ds="http://schemas.openxmlformats.org/officeDocument/2006/customXml" ds:itemID="{26805AD7-61AC-446E-B482-07117988C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351</Pages>
  <Words>67510</Words>
  <Characters>364560</Characters>
  <Application>Microsoft Office Word</Application>
  <DocSecurity>0</DocSecurity>
  <Lines>3038</Lines>
  <Paragraphs>862</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431208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2016-10-25T09:11:00Z</dcterms:created>
  <dcterms:modified xsi:type="dcterms:W3CDTF">2016-10-25T09:11:00Z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