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AAD5F5" w14:textId="77777777" w:rsidR="007215F5" w:rsidRPr="007215F5" w:rsidRDefault="007215F5" w:rsidP="007215F5">
      <w:pPr>
        <w:spacing w:after="0" w:line="360" w:lineRule="auto"/>
        <w:rPr>
          <w:ins w:id="0" w:author="Φλούδα Χριστίνα" w:date="2018-05-08T11:45:00Z"/>
          <w:rFonts w:eastAsia="Times New Roman"/>
          <w:szCs w:val="24"/>
          <w:lang w:eastAsia="en-US"/>
        </w:rPr>
      </w:pPr>
      <w:bookmarkStart w:id="1" w:name="_GoBack"/>
      <w:bookmarkEnd w:id="1"/>
      <w:ins w:id="2" w:author="Φλούδα Χριστίνα" w:date="2018-05-08T11:45:00Z">
        <w:r w:rsidRPr="007215F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7DEE27C" w14:textId="77777777" w:rsidR="007215F5" w:rsidRPr="007215F5" w:rsidRDefault="007215F5" w:rsidP="007215F5">
      <w:pPr>
        <w:spacing w:after="0" w:line="360" w:lineRule="auto"/>
        <w:rPr>
          <w:ins w:id="3" w:author="Φλούδα Χριστίνα" w:date="2018-05-08T11:45:00Z"/>
          <w:rFonts w:eastAsia="Times New Roman"/>
          <w:szCs w:val="24"/>
          <w:lang w:eastAsia="en-US"/>
        </w:rPr>
      </w:pPr>
    </w:p>
    <w:p w14:paraId="4CA377A7" w14:textId="77777777" w:rsidR="007215F5" w:rsidRPr="007215F5" w:rsidRDefault="007215F5" w:rsidP="007215F5">
      <w:pPr>
        <w:spacing w:after="0" w:line="360" w:lineRule="auto"/>
        <w:rPr>
          <w:ins w:id="4" w:author="Φλούδα Χριστίνα" w:date="2018-05-08T11:45:00Z"/>
          <w:rFonts w:eastAsia="Times New Roman"/>
          <w:szCs w:val="24"/>
          <w:lang w:eastAsia="en-US"/>
        </w:rPr>
      </w:pPr>
      <w:ins w:id="5" w:author="Φλούδα Χριστίνα" w:date="2018-05-08T11:45:00Z">
        <w:r w:rsidRPr="007215F5">
          <w:rPr>
            <w:rFonts w:eastAsia="Times New Roman"/>
            <w:szCs w:val="24"/>
            <w:lang w:eastAsia="en-US"/>
          </w:rPr>
          <w:t>ΠΙΝΑΚΑΣ ΠΕΡΙΕΧΟΜΕΝΩΝ</w:t>
        </w:r>
      </w:ins>
    </w:p>
    <w:p w14:paraId="36321BE2" w14:textId="77777777" w:rsidR="007215F5" w:rsidRPr="007215F5" w:rsidRDefault="007215F5" w:rsidP="007215F5">
      <w:pPr>
        <w:spacing w:after="0" w:line="360" w:lineRule="auto"/>
        <w:rPr>
          <w:ins w:id="6" w:author="Φλούδα Χριστίνα" w:date="2018-05-08T11:45:00Z"/>
          <w:rFonts w:eastAsia="Times New Roman"/>
          <w:szCs w:val="24"/>
          <w:lang w:eastAsia="en-US"/>
        </w:rPr>
      </w:pPr>
      <w:ins w:id="7" w:author="Φλούδα Χριστίνα" w:date="2018-05-08T11:45:00Z">
        <w:r w:rsidRPr="007215F5">
          <w:rPr>
            <w:rFonts w:eastAsia="Times New Roman"/>
            <w:szCs w:val="24"/>
            <w:lang w:eastAsia="en-US"/>
          </w:rPr>
          <w:t xml:space="preserve">ΙΖ΄ ΠΕΡΙΟΔΟΣ </w:t>
        </w:r>
      </w:ins>
    </w:p>
    <w:p w14:paraId="3B647B41" w14:textId="77777777" w:rsidR="007215F5" w:rsidRPr="007215F5" w:rsidRDefault="007215F5" w:rsidP="007215F5">
      <w:pPr>
        <w:spacing w:after="0" w:line="360" w:lineRule="auto"/>
        <w:rPr>
          <w:ins w:id="8" w:author="Φλούδα Χριστίνα" w:date="2018-05-08T11:45:00Z"/>
          <w:rFonts w:eastAsia="Times New Roman"/>
          <w:szCs w:val="24"/>
          <w:lang w:eastAsia="en-US"/>
        </w:rPr>
      </w:pPr>
      <w:ins w:id="9" w:author="Φλούδα Χριστίνα" w:date="2018-05-08T11:45:00Z">
        <w:r w:rsidRPr="007215F5">
          <w:rPr>
            <w:rFonts w:eastAsia="Times New Roman"/>
            <w:szCs w:val="24"/>
            <w:lang w:eastAsia="en-US"/>
          </w:rPr>
          <w:t>ΠΡΟΕΔΡΕΥΟΜΕΝΗΣ ΚΟΙΝΟΒΟΥΛΕΥΤΙΚΗΣ ΔΗΜΟΚΡΑΤΙΑΣ</w:t>
        </w:r>
      </w:ins>
    </w:p>
    <w:p w14:paraId="18D93166" w14:textId="77777777" w:rsidR="007215F5" w:rsidRPr="007215F5" w:rsidRDefault="007215F5" w:rsidP="007215F5">
      <w:pPr>
        <w:spacing w:after="0" w:line="360" w:lineRule="auto"/>
        <w:rPr>
          <w:ins w:id="10" w:author="Φλούδα Χριστίνα" w:date="2018-05-08T11:45:00Z"/>
          <w:rFonts w:eastAsia="Times New Roman"/>
          <w:szCs w:val="24"/>
          <w:lang w:eastAsia="en-US"/>
        </w:rPr>
      </w:pPr>
      <w:ins w:id="11" w:author="Φλούδα Χριστίνα" w:date="2018-05-08T11:45:00Z">
        <w:r w:rsidRPr="007215F5">
          <w:rPr>
            <w:rFonts w:eastAsia="Times New Roman"/>
            <w:szCs w:val="24"/>
            <w:lang w:eastAsia="en-US"/>
          </w:rPr>
          <w:t>ΣΥΝΟΔΟΣ Γ΄</w:t>
        </w:r>
      </w:ins>
    </w:p>
    <w:p w14:paraId="5F48E627" w14:textId="77777777" w:rsidR="007215F5" w:rsidRPr="007215F5" w:rsidRDefault="007215F5" w:rsidP="007215F5">
      <w:pPr>
        <w:spacing w:after="0" w:line="360" w:lineRule="auto"/>
        <w:rPr>
          <w:ins w:id="12" w:author="Φλούδα Χριστίνα" w:date="2018-05-08T11:45:00Z"/>
          <w:rFonts w:eastAsia="Times New Roman"/>
          <w:szCs w:val="24"/>
          <w:lang w:eastAsia="en-US"/>
        </w:rPr>
      </w:pPr>
    </w:p>
    <w:p w14:paraId="0AB246AE" w14:textId="77777777" w:rsidR="007215F5" w:rsidRPr="007215F5" w:rsidRDefault="007215F5" w:rsidP="007215F5">
      <w:pPr>
        <w:spacing w:after="0" w:line="360" w:lineRule="auto"/>
        <w:rPr>
          <w:ins w:id="13" w:author="Φλούδα Χριστίνα" w:date="2018-05-08T11:45:00Z"/>
          <w:rFonts w:eastAsia="Times New Roman"/>
          <w:szCs w:val="24"/>
          <w:lang w:eastAsia="en-US"/>
        </w:rPr>
      </w:pPr>
      <w:ins w:id="14" w:author="Φλούδα Χριστίνα" w:date="2018-05-08T11:45:00Z">
        <w:r w:rsidRPr="007215F5">
          <w:rPr>
            <w:rFonts w:eastAsia="Times New Roman"/>
            <w:szCs w:val="24"/>
            <w:lang w:eastAsia="en-US"/>
          </w:rPr>
          <w:t>ΣΥΝΕΔΡΙΑΣΗ ΡΗ΄</w:t>
        </w:r>
      </w:ins>
    </w:p>
    <w:p w14:paraId="744E32E3" w14:textId="77777777" w:rsidR="007215F5" w:rsidRPr="007215F5" w:rsidRDefault="007215F5" w:rsidP="007215F5">
      <w:pPr>
        <w:spacing w:after="0" w:line="360" w:lineRule="auto"/>
        <w:rPr>
          <w:ins w:id="15" w:author="Φλούδα Χριστίνα" w:date="2018-05-08T11:45:00Z"/>
          <w:rFonts w:eastAsia="Times New Roman"/>
          <w:szCs w:val="24"/>
          <w:lang w:eastAsia="en-US"/>
        </w:rPr>
      </w:pPr>
      <w:ins w:id="16" w:author="Φλούδα Χριστίνα" w:date="2018-05-08T11:45:00Z">
        <w:r w:rsidRPr="007215F5">
          <w:rPr>
            <w:rFonts w:eastAsia="Times New Roman"/>
            <w:szCs w:val="24"/>
            <w:lang w:eastAsia="en-US"/>
          </w:rPr>
          <w:t>Τετάρτη  2 Μαΐου 2018</w:t>
        </w:r>
      </w:ins>
    </w:p>
    <w:p w14:paraId="770318B6" w14:textId="77777777" w:rsidR="007215F5" w:rsidRPr="007215F5" w:rsidRDefault="007215F5" w:rsidP="007215F5">
      <w:pPr>
        <w:spacing w:after="0" w:line="360" w:lineRule="auto"/>
        <w:rPr>
          <w:ins w:id="17" w:author="Φλούδα Χριστίνα" w:date="2018-05-08T11:45:00Z"/>
          <w:rFonts w:eastAsia="Times New Roman"/>
          <w:szCs w:val="24"/>
          <w:lang w:eastAsia="en-US"/>
        </w:rPr>
      </w:pPr>
    </w:p>
    <w:p w14:paraId="4CD7EDD6" w14:textId="77777777" w:rsidR="007215F5" w:rsidRPr="007215F5" w:rsidRDefault="007215F5" w:rsidP="007215F5">
      <w:pPr>
        <w:spacing w:after="0" w:line="360" w:lineRule="auto"/>
        <w:rPr>
          <w:ins w:id="18" w:author="Φλούδα Χριστίνα" w:date="2018-05-08T11:45:00Z"/>
          <w:rFonts w:eastAsia="Times New Roman"/>
          <w:szCs w:val="24"/>
          <w:lang w:eastAsia="en-US"/>
        </w:rPr>
      </w:pPr>
      <w:ins w:id="19" w:author="Φλούδα Χριστίνα" w:date="2018-05-08T11:45:00Z">
        <w:r w:rsidRPr="007215F5">
          <w:rPr>
            <w:rFonts w:eastAsia="Times New Roman"/>
            <w:szCs w:val="24"/>
            <w:lang w:eastAsia="en-US"/>
          </w:rPr>
          <w:t>ΘΕΜΑΤΑ</w:t>
        </w:r>
      </w:ins>
    </w:p>
    <w:p w14:paraId="12CBFDFE" w14:textId="77777777" w:rsidR="007215F5" w:rsidRPr="007215F5" w:rsidRDefault="007215F5" w:rsidP="007215F5">
      <w:pPr>
        <w:spacing w:after="0" w:line="360" w:lineRule="auto"/>
        <w:rPr>
          <w:ins w:id="20" w:author="Φλούδα Χριστίνα" w:date="2018-05-08T11:45:00Z"/>
          <w:rFonts w:eastAsia="Times New Roman"/>
          <w:szCs w:val="24"/>
          <w:lang w:eastAsia="en-US"/>
        </w:rPr>
      </w:pPr>
      <w:ins w:id="21" w:author="Φλούδα Χριστίνα" w:date="2018-05-08T11:45:00Z">
        <w:r w:rsidRPr="007215F5">
          <w:rPr>
            <w:rFonts w:eastAsia="Times New Roman"/>
            <w:szCs w:val="24"/>
            <w:lang w:eastAsia="en-US"/>
          </w:rPr>
          <w:t xml:space="preserve"> </w:t>
        </w:r>
        <w:r w:rsidRPr="007215F5">
          <w:rPr>
            <w:rFonts w:eastAsia="Times New Roman"/>
            <w:szCs w:val="24"/>
            <w:lang w:eastAsia="en-US"/>
          </w:rPr>
          <w:br/>
          <w:t xml:space="preserve">Α. ΕΙΔΙΚΑ ΘΕΜΑΤΑ </w:t>
        </w:r>
        <w:r w:rsidRPr="007215F5">
          <w:rPr>
            <w:rFonts w:eastAsia="Times New Roman"/>
            <w:szCs w:val="24"/>
            <w:lang w:eastAsia="en-US"/>
          </w:rPr>
          <w:br/>
          <w:t xml:space="preserve">1. Επικύρωση Πρακτικών, σελ. </w:t>
        </w:r>
        <w:r w:rsidRPr="007215F5">
          <w:rPr>
            <w:rFonts w:eastAsia="Times New Roman"/>
            <w:szCs w:val="24"/>
            <w:lang w:eastAsia="en-US"/>
          </w:rPr>
          <w:br/>
          <w:t xml:space="preserve">2. Ανακοινώνεται ότι τη συνεδρίαση παρακολουθούν μαθητές από το 21ο Γυμνάσιο Αθηνών, το 8ο Δημοτικό Σχολείο Πετρούπολης και το 13ο Γυμνάσιο Αθήνας, σελ. </w:t>
        </w:r>
        <w:r w:rsidRPr="007215F5">
          <w:rPr>
            <w:rFonts w:eastAsia="Times New Roman"/>
            <w:szCs w:val="24"/>
            <w:lang w:eastAsia="en-US"/>
          </w:rPr>
          <w:br/>
          <w:t xml:space="preserve">3. Επί διαδικαστικού θέματος, σελ. </w:t>
        </w:r>
        <w:r w:rsidRPr="007215F5">
          <w:rPr>
            <w:rFonts w:eastAsia="Times New Roman"/>
            <w:szCs w:val="24"/>
            <w:lang w:eastAsia="en-US"/>
          </w:rPr>
          <w:br/>
          <w:t xml:space="preserve"> </w:t>
        </w:r>
        <w:r w:rsidRPr="007215F5">
          <w:rPr>
            <w:rFonts w:eastAsia="Times New Roman"/>
            <w:szCs w:val="24"/>
            <w:lang w:eastAsia="en-US"/>
          </w:rPr>
          <w:br/>
          <w:t xml:space="preserve">Β. ΚΟΙΝΟΒΟΥΛΕΥΤΙΚΟΣ ΕΛΕΓΧΟΣ </w:t>
        </w:r>
        <w:r w:rsidRPr="007215F5">
          <w:rPr>
            <w:rFonts w:eastAsia="Times New Roman"/>
            <w:szCs w:val="24"/>
            <w:lang w:eastAsia="en-US"/>
          </w:rPr>
          <w:br/>
          <w:t xml:space="preserve">Ανακοίνωση του δελτίου επικαίρων ερωτήσεων της Πέμπτης 3 Μαΐου 2018, σελ. </w:t>
        </w:r>
        <w:r w:rsidRPr="007215F5">
          <w:rPr>
            <w:rFonts w:eastAsia="Times New Roman"/>
            <w:szCs w:val="24"/>
            <w:lang w:eastAsia="en-US"/>
          </w:rPr>
          <w:br/>
          <w:t xml:space="preserve"> </w:t>
        </w:r>
        <w:r w:rsidRPr="007215F5">
          <w:rPr>
            <w:rFonts w:eastAsia="Times New Roman"/>
            <w:szCs w:val="24"/>
            <w:lang w:eastAsia="en-US"/>
          </w:rPr>
          <w:br/>
          <w:t xml:space="preserve">Γ. ΝΟΜΟΘΕΤΙΚΗ ΕΡΓΑΣΙΑ </w:t>
        </w:r>
        <w:r w:rsidRPr="007215F5">
          <w:rPr>
            <w:rFonts w:eastAsia="Times New Roman"/>
            <w:szCs w:val="24"/>
            <w:lang w:eastAsia="en-US"/>
          </w:rPr>
          <w:br/>
          <w:t xml:space="preserve">Συζήτηση και ψήφιση επί της αρχής, των άρθρων, των τροπολογιών και του συνόλου του σχεδίου νόμου του Υπουργείου Οικονομικών: «Ενσωμάτωση στην ελληνική νομοθεσία της Οδηγίας 2015/2366/ΕΕ για τις υπηρεσίες πληρωμών και άλλες διατάξεις», σελ. </w:t>
        </w:r>
        <w:r w:rsidRPr="007215F5">
          <w:rPr>
            <w:rFonts w:eastAsia="Times New Roman"/>
            <w:szCs w:val="24"/>
            <w:lang w:eastAsia="en-US"/>
          </w:rPr>
          <w:br/>
        </w:r>
      </w:ins>
    </w:p>
    <w:p w14:paraId="36DBA52F" w14:textId="77777777" w:rsidR="007215F5" w:rsidRPr="007215F5" w:rsidRDefault="007215F5" w:rsidP="007215F5">
      <w:pPr>
        <w:spacing w:after="0" w:line="360" w:lineRule="auto"/>
        <w:rPr>
          <w:ins w:id="22" w:author="Φλούδα Χριστίνα" w:date="2018-05-08T11:45:00Z"/>
          <w:rFonts w:eastAsia="Times New Roman"/>
          <w:szCs w:val="24"/>
          <w:lang w:eastAsia="en-US"/>
        </w:rPr>
      </w:pPr>
      <w:ins w:id="23" w:author="Φλούδα Χριστίνα" w:date="2018-05-08T11:45:00Z">
        <w:r w:rsidRPr="007215F5">
          <w:rPr>
            <w:rFonts w:eastAsia="Times New Roman"/>
            <w:szCs w:val="24"/>
            <w:lang w:eastAsia="en-US"/>
          </w:rPr>
          <w:t>ΠΡΟΕΔΡΕΥΟΝΤΕΣ</w:t>
        </w:r>
      </w:ins>
    </w:p>
    <w:p w14:paraId="235CC07C" w14:textId="77777777" w:rsidR="007215F5" w:rsidRPr="007215F5" w:rsidRDefault="007215F5" w:rsidP="007215F5">
      <w:pPr>
        <w:spacing w:after="0" w:line="360" w:lineRule="auto"/>
        <w:rPr>
          <w:ins w:id="24" w:author="Φλούδα Χριστίνα" w:date="2018-05-08T11:45:00Z"/>
          <w:rFonts w:eastAsia="Times New Roman"/>
          <w:szCs w:val="24"/>
          <w:lang w:eastAsia="en-US"/>
        </w:rPr>
      </w:pPr>
      <w:ins w:id="25" w:author="Φλούδα Χριστίνα" w:date="2018-05-08T11:45:00Z">
        <w:r w:rsidRPr="007215F5">
          <w:rPr>
            <w:rFonts w:eastAsia="Times New Roman"/>
            <w:szCs w:val="24"/>
            <w:lang w:eastAsia="en-US"/>
          </w:rPr>
          <w:t>ΚΡΕΜΑΣΤΙΝΟΣ Δ. , σελ.</w:t>
        </w:r>
        <w:r w:rsidRPr="007215F5">
          <w:rPr>
            <w:rFonts w:eastAsia="Times New Roman"/>
            <w:szCs w:val="24"/>
            <w:lang w:eastAsia="en-US"/>
          </w:rPr>
          <w:br/>
          <w:t>ΛΥΚΟΥΔΗΣ Σ. , σελ.</w:t>
        </w:r>
        <w:r w:rsidRPr="007215F5">
          <w:rPr>
            <w:rFonts w:eastAsia="Times New Roman"/>
            <w:szCs w:val="24"/>
            <w:lang w:eastAsia="en-US"/>
          </w:rPr>
          <w:br/>
        </w:r>
      </w:ins>
    </w:p>
    <w:p w14:paraId="385128AB" w14:textId="77777777" w:rsidR="007215F5" w:rsidRPr="007215F5" w:rsidRDefault="007215F5" w:rsidP="007215F5">
      <w:pPr>
        <w:spacing w:after="0" w:line="360" w:lineRule="auto"/>
        <w:rPr>
          <w:ins w:id="26" w:author="Φλούδα Χριστίνα" w:date="2018-05-08T11:45:00Z"/>
          <w:rFonts w:eastAsia="Times New Roman"/>
          <w:szCs w:val="24"/>
          <w:lang w:eastAsia="en-US"/>
        </w:rPr>
      </w:pPr>
    </w:p>
    <w:p w14:paraId="1C91F6E0" w14:textId="77777777" w:rsidR="007215F5" w:rsidRPr="007215F5" w:rsidRDefault="007215F5" w:rsidP="007215F5">
      <w:pPr>
        <w:spacing w:after="0" w:line="360" w:lineRule="auto"/>
        <w:rPr>
          <w:ins w:id="27" w:author="Φλούδα Χριστίνα" w:date="2018-05-08T11:45:00Z"/>
          <w:rFonts w:eastAsia="Times New Roman"/>
          <w:szCs w:val="24"/>
          <w:lang w:eastAsia="en-US"/>
        </w:rPr>
      </w:pPr>
      <w:ins w:id="28" w:author="Φλούδα Χριστίνα" w:date="2018-05-08T11:45:00Z">
        <w:r w:rsidRPr="007215F5">
          <w:rPr>
            <w:rFonts w:eastAsia="Times New Roman"/>
            <w:szCs w:val="24"/>
            <w:lang w:eastAsia="en-US"/>
          </w:rPr>
          <w:t>ΟΜΙΛΗΤΕΣ</w:t>
        </w:r>
      </w:ins>
    </w:p>
    <w:p w14:paraId="3E7BD518" w14:textId="26B89F2E" w:rsidR="007215F5" w:rsidRDefault="007215F5" w:rsidP="007215F5">
      <w:pPr>
        <w:spacing w:line="600" w:lineRule="auto"/>
        <w:ind w:firstLine="720"/>
        <w:jc w:val="center"/>
        <w:rPr>
          <w:ins w:id="29" w:author="Φλούδα Χριστίνα" w:date="2018-05-08T11:45:00Z"/>
          <w:rFonts w:eastAsia="Times New Roman"/>
          <w:szCs w:val="24"/>
        </w:rPr>
      </w:pPr>
      <w:ins w:id="30" w:author="Φλούδα Χριστίνα" w:date="2018-05-08T11:45:00Z">
        <w:r w:rsidRPr="007215F5">
          <w:rPr>
            <w:rFonts w:eastAsia="Times New Roman"/>
            <w:szCs w:val="24"/>
            <w:lang w:eastAsia="en-US"/>
          </w:rPr>
          <w:br/>
          <w:t>Α. Επί διαδικαστικού θέματος:</w:t>
        </w:r>
        <w:r w:rsidRPr="007215F5">
          <w:rPr>
            <w:rFonts w:eastAsia="Times New Roman"/>
            <w:szCs w:val="24"/>
            <w:lang w:eastAsia="en-US"/>
          </w:rPr>
          <w:br/>
          <w:t>ΚΡΕΜΑΣΤΙΝΟΣ Δ. , σελ.</w:t>
        </w:r>
        <w:r w:rsidRPr="007215F5">
          <w:rPr>
            <w:rFonts w:eastAsia="Times New Roman"/>
            <w:szCs w:val="24"/>
            <w:lang w:eastAsia="en-US"/>
          </w:rPr>
          <w:br/>
          <w:t>ΛΥΚΟΥΔΗΣ Σ. , σελ.</w:t>
        </w:r>
        <w:r w:rsidRPr="007215F5">
          <w:rPr>
            <w:rFonts w:eastAsia="Times New Roman"/>
            <w:szCs w:val="24"/>
            <w:lang w:eastAsia="en-US"/>
          </w:rPr>
          <w:br/>
          <w:t>ΠΑΥΛΙΔΗΣ Κ. , σελ.</w:t>
        </w:r>
        <w:r w:rsidRPr="007215F5">
          <w:rPr>
            <w:rFonts w:eastAsia="Times New Roman"/>
            <w:szCs w:val="24"/>
            <w:lang w:eastAsia="en-US"/>
          </w:rPr>
          <w:br/>
        </w:r>
        <w:r w:rsidRPr="007215F5">
          <w:rPr>
            <w:rFonts w:eastAsia="Times New Roman"/>
            <w:szCs w:val="24"/>
            <w:lang w:eastAsia="en-US"/>
          </w:rPr>
          <w:br/>
          <w:t>Β. Επί του σχεδίου νόμου του Υπουργείου Οικονομικών:</w:t>
        </w:r>
        <w:r w:rsidRPr="007215F5">
          <w:rPr>
            <w:rFonts w:eastAsia="Times New Roman"/>
            <w:szCs w:val="24"/>
            <w:lang w:eastAsia="en-US"/>
          </w:rPr>
          <w:br/>
          <w:t>ΑΜΥΡΑΣ Γ. , σελ.</w:t>
        </w:r>
        <w:r w:rsidRPr="007215F5">
          <w:rPr>
            <w:rFonts w:eastAsia="Times New Roman"/>
            <w:szCs w:val="24"/>
            <w:lang w:eastAsia="en-US"/>
          </w:rPr>
          <w:br/>
          <w:t>ΒΑΡΔΑΛΗΣ Α. , σελ.</w:t>
        </w:r>
        <w:r w:rsidRPr="007215F5">
          <w:rPr>
            <w:rFonts w:eastAsia="Times New Roman"/>
            <w:szCs w:val="24"/>
            <w:lang w:eastAsia="en-US"/>
          </w:rPr>
          <w:br/>
          <w:t>ΒΕΣΥΡΟΠΟΥΛΟΣ Α. , σελ.</w:t>
        </w:r>
        <w:r w:rsidRPr="007215F5">
          <w:rPr>
            <w:rFonts w:eastAsia="Times New Roman"/>
            <w:szCs w:val="24"/>
            <w:lang w:eastAsia="en-US"/>
          </w:rPr>
          <w:br/>
          <w:t>ΔΕΝΔΙΑΣ Ν. , σελ.</w:t>
        </w:r>
        <w:r w:rsidRPr="007215F5">
          <w:rPr>
            <w:rFonts w:eastAsia="Times New Roman"/>
            <w:szCs w:val="24"/>
            <w:lang w:eastAsia="en-US"/>
          </w:rPr>
          <w:br/>
          <w:t>ΚΑΒΑΔΕΛΛΑΣ Δ. , σελ.</w:t>
        </w:r>
        <w:r w:rsidRPr="007215F5">
          <w:rPr>
            <w:rFonts w:eastAsia="Times New Roman"/>
            <w:szCs w:val="24"/>
            <w:lang w:eastAsia="en-US"/>
          </w:rPr>
          <w:br/>
          <w:t>ΚΑΜΜΕΝΟΣ Δ. , σελ.</w:t>
        </w:r>
        <w:r w:rsidRPr="007215F5">
          <w:rPr>
            <w:rFonts w:eastAsia="Times New Roman"/>
            <w:szCs w:val="24"/>
            <w:lang w:eastAsia="en-US"/>
          </w:rPr>
          <w:br/>
          <w:t>ΚΑΡΑΚΩΣΤΑΣ Ε. , σελ.</w:t>
        </w:r>
        <w:r w:rsidRPr="007215F5">
          <w:rPr>
            <w:rFonts w:eastAsia="Times New Roman"/>
            <w:szCs w:val="24"/>
            <w:lang w:eastAsia="en-US"/>
          </w:rPr>
          <w:br/>
          <w:t>ΚΟΚΚΑΛΗΣ Β. , σελ.</w:t>
        </w:r>
        <w:r w:rsidRPr="007215F5">
          <w:rPr>
            <w:rFonts w:eastAsia="Times New Roman"/>
            <w:szCs w:val="24"/>
            <w:lang w:eastAsia="en-US"/>
          </w:rPr>
          <w:br/>
          <w:t>ΚΟΥΤΣΟΥΚΟΣ Γ. , σελ.</w:t>
        </w:r>
        <w:r w:rsidRPr="007215F5">
          <w:rPr>
            <w:rFonts w:eastAsia="Times New Roman"/>
            <w:szCs w:val="24"/>
            <w:lang w:eastAsia="en-US"/>
          </w:rPr>
          <w:br/>
          <w:t>ΛΟΒΕΡΔΟΣ Α. , σελ.</w:t>
        </w:r>
        <w:r w:rsidRPr="007215F5">
          <w:rPr>
            <w:rFonts w:eastAsia="Times New Roman"/>
            <w:szCs w:val="24"/>
            <w:lang w:eastAsia="en-US"/>
          </w:rPr>
          <w:br/>
          <w:t>ΜΑΝΤΑΣ Χ. , σελ.</w:t>
        </w:r>
        <w:r w:rsidRPr="007215F5">
          <w:rPr>
            <w:rFonts w:eastAsia="Times New Roman"/>
            <w:szCs w:val="24"/>
            <w:lang w:eastAsia="en-US"/>
          </w:rPr>
          <w:br/>
          <w:t>ΠΑΝΑΓΙΩΤΑΡΟΣ Η. , σελ.</w:t>
        </w:r>
        <w:r w:rsidRPr="007215F5">
          <w:rPr>
            <w:rFonts w:eastAsia="Times New Roman"/>
            <w:szCs w:val="24"/>
            <w:lang w:eastAsia="en-US"/>
          </w:rPr>
          <w:br/>
          <w:t>ΠΑΠΑΝΑΤΣΙΟΥ Α. , σελ.</w:t>
        </w:r>
        <w:r w:rsidRPr="007215F5">
          <w:rPr>
            <w:rFonts w:eastAsia="Times New Roman"/>
            <w:szCs w:val="24"/>
            <w:lang w:eastAsia="en-US"/>
          </w:rPr>
          <w:br/>
          <w:t>ΠΑΥΛΙΔΗΣ Κ. , σελ.</w:t>
        </w:r>
        <w:r w:rsidRPr="007215F5">
          <w:rPr>
            <w:rFonts w:eastAsia="Times New Roman"/>
            <w:szCs w:val="24"/>
            <w:lang w:eastAsia="en-US"/>
          </w:rPr>
          <w:br/>
          <w:t>ΣΑΡΙΔΗΣ Ι. , σελ.</w:t>
        </w:r>
        <w:r w:rsidRPr="007215F5">
          <w:rPr>
            <w:rFonts w:eastAsia="Times New Roman"/>
            <w:szCs w:val="24"/>
            <w:lang w:eastAsia="en-US"/>
          </w:rPr>
          <w:br/>
        </w:r>
      </w:ins>
    </w:p>
    <w:p w14:paraId="4EDBF90E" w14:textId="7D5845D4" w:rsidR="00ED4365" w:rsidRDefault="007215F5">
      <w:pPr>
        <w:spacing w:line="600" w:lineRule="auto"/>
        <w:ind w:firstLine="720"/>
        <w:jc w:val="center"/>
        <w:rPr>
          <w:rFonts w:eastAsia="Times New Roman"/>
          <w:szCs w:val="24"/>
        </w:rPr>
      </w:pPr>
      <w:r w:rsidRPr="007045E2">
        <w:rPr>
          <w:rFonts w:eastAsia="Times New Roman"/>
          <w:szCs w:val="24"/>
        </w:rPr>
        <w:t>ΠΡΑΚΤΙΚΑ ΒΟΥΛΗΣ</w:t>
      </w:r>
    </w:p>
    <w:p w14:paraId="4EDBF90F" w14:textId="77777777" w:rsidR="00ED4365" w:rsidRDefault="007215F5">
      <w:pPr>
        <w:spacing w:line="600" w:lineRule="auto"/>
        <w:ind w:firstLine="720"/>
        <w:jc w:val="center"/>
        <w:rPr>
          <w:rFonts w:eastAsia="Times New Roman"/>
          <w:szCs w:val="24"/>
        </w:rPr>
      </w:pPr>
      <w:r>
        <w:rPr>
          <w:rFonts w:eastAsia="Times New Roman"/>
          <w:szCs w:val="24"/>
        </w:rPr>
        <w:t>Ι</w:t>
      </w:r>
      <w:r>
        <w:rPr>
          <w:rFonts w:eastAsia="Times New Roman"/>
          <w:szCs w:val="24"/>
        </w:rPr>
        <w:t>Ζ</w:t>
      </w:r>
      <w:r w:rsidRPr="007045E2">
        <w:rPr>
          <w:rFonts w:eastAsia="Times New Roman"/>
          <w:szCs w:val="24"/>
        </w:rPr>
        <w:t xml:space="preserve">΄ ΠΕΡΙΟΔΟΣ </w:t>
      </w:r>
    </w:p>
    <w:p w14:paraId="4EDBF910" w14:textId="77777777" w:rsidR="00ED4365" w:rsidRDefault="007215F5">
      <w:pPr>
        <w:spacing w:line="600" w:lineRule="auto"/>
        <w:ind w:firstLine="720"/>
        <w:jc w:val="center"/>
        <w:rPr>
          <w:rFonts w:eastAsia="Times New Roman"/>
          <w:szCs w:val="24"/>
        </w:rPr>
      </w:pPr>
      <w:r w:rsidRPr="007045E2">
        <w:rPr>
          <w:rFonts w:eastAsia="Times New Roman"/>
          <w:szCs w:val="24"/>
        </w:rPr>
        <w:t>ΠΡΟΕΔΡΕΥΟΜΕΝΗΣ ΚΟΙΝΟΒΟΥΛΕΥΤΙΚΗΣ ΔΗΜΟΚΡΑΤΙΑΣ</w:t>
      </w:r>
    </w:p>
    <w:p w14:paraId="4EDBF911" w14:textId="77777777" w:rsidR="00ED4365" w:rsidRDefault="007215F5">
      <w:pPr>
        <w:spacing w:line="600" w:lineRule="auto"/>
        <w:ind w:firstLine="720"/>
        <w:jc w:val="center"/>
        <w:rPr>
          <w:rFonts w:eastAsia="Times New Roman"/>
          <w:szCs w:val="24"/>
        </w:rPr>
      </w:pPr>
      <w:r>
        <w:rPr>
          <w:rFonts w:eastAsia="Times New Roman"/>
          <w:szCs w:val="24"/>
        </w:rPr>
        <w:t>ΣΥΝΟΔΟΣ Γ</w:t>
      </w:r>
      <w:r w:rsidRPr="007045E2">
        <w:rPr>
          <w:rFonts w:eastAsia="Times New Roman"/>
          <w:szCs w:val="24"/>
        </w:rPr>
        <w:t>΄</w:t>
      </w:r>
    </w:p>
    <w:p w14:paraId="4EDBF912" w14:textId="77777777" w:rsidR="00ED4365" w:rsidRDefault="007215F5">
      <w:pPr>
        <w:spacing w:line="600" w:lineRule="auto"/>
        <w:ind w:firstLine="720"/>
        <w:jc w:val="center"/>
        <w:rPr>
          <w:rFonts w:eastAsia="Times New Roman"/>
          <w:szCs w:val="24"/>
        </w:rPr>
      </w:pPr>
      <w:r w:rsidRPr="007045E2">
        <w:rPr>
          <w:rFonts w:eastAsia="Times New Roman"/>
          <w:szCs w:val="24"/>
        </w:rPr>
        <w:t xml:space="preserve">ΣΥΝΕΔΡΙΑΣΗ  </w:t>
      </w:r>
      <w:r>
        <w:rPr>
          <w:rFonts w:eastAsia="Times New Roman"/>
          <w:szCs w:val="24"/>
        </w:rPr>
        <w:t>ΡΗ</w:t>
      </w:r>
      <w:r w:rsidRPr="007045E2">
        <w:rPr>
          <w:rFonts w:eastAsia="Times New Roman"/>
          <w:szCs w:val="24"/>
        </w:rPr>
        <w:t>΄</w:t>
      </w:r>
    </w:p>
    <w:p w14:paraId="4EDBF913" w14:textId="77777777" w:rsidR="00ED4365" w:rsidRDefault="007215F5">
      <w:pPr>
        <w:spacing w:line="600" w:lineRule="auto"/>
        <w:ind w:firstLine="720"/>
        <w:jc w:val="center"/>
        <w:rPr>
          <w:rFonts w:eastAsia="Times New Roman"/>
          <w:szCs w:val="24"/>
        </w:rPr>
      </w:pPr>
      <w:r w:rsidRPr="007045E2">
        <w:rPr>
          <w:rFonts w:eastAsia="Times New Roman"/>
          <w:szCs w:val="24"/>
        </w:rPr>
        <w:t xml:space="preserve">Τετάρτη 2 </w:t>
      </w:r>
      <w:r>
        <w:rPr>
          <w:rFonts w:eastAsia="Times New Roman"/>
          <w:szCs w:val="24"/>
        </w:rPr>
        <w:t>Μαΐου 2018</w:t>
      </w:r>
    </w:p>
    <w:p w14:paraId="4EDBF914" w14:textId="77777777" w:rsidR="00ED4365" w:rsidRDefault="007215F5">
      <w:pPr>
        <w:spacing w:line="600" w:lineRule="auto"/>
        <w:ind w:firstLine="720"/>
        <w:jc w:val="both"/>
        <w:rPr>
          <w:rFonts w:eastAsia="Times New Roman"/>
          <w:b/>
          <w:szCs w:val="24"/>
        </w:rPr>
      </w:pPr>
      <w:r>
        <w:rPr>
          <w:rFonts w:eastAsia="Times New Roman"/>
          <w:szCs w:val="24"/>
        </w:rPr>
        <w:t>Αθήνα, σήμερα στις 2</w:t>
      </w:r>
      <w:r w:rsidRPr="007045E2">
        <w:rPr>
          <w:rFonts w:eastAsia="Times New Roman"/>
          <w:szCs w:val="24"/>
        </w:rPr>
        <w:t xml:space="preserve"> </w:t>
      </w:r>
      <w:r>
        <w:rPr>
          <w:rFonts w:eastAsia="Times New Roman"/>
          <w:szCs w:val="24"/>
        </w:rPr>
        <w:t>Μαΐ</w:t>
      </w:r>
      <w:r w:rsidRPr="007045E2">
        <w:rPr>
          <w:rFonts w:eastAsia="Times New Roman"/>
          <w:szCs w:val="24"/>
        </w:rPr>
        <w:t>ου</w:t>
      </w:r>
      <w:r>
        <w:rPr>
          <w:rFonts w:eastAsia="Times New Roman"/>
          <w:szCs w:val="24"/>
        </w:rPr>
        <w:t xml:space="preserve"> 2018, </w:t>
      </w:r>
      <w:r>
        <w:rPr>
          <w:rFonts w:eastAsia="Times New Roman"/>
          <w:szCs w:val="24"/>
        </w:rPr>
        <w:t>ημέρα</w:t>
      </w:r>
      <w:r>
        <w:rPr>
          <w:rFonts w:eastAsia="Times New Roman"/>
          <w:szCs w:val="24"/>
        </w:rPr>
        <w:t xml:space="preserve"> Τετάρτη και ώρα 10.15</w:t>
      </w:r>
      <w:r w:rsidRPr="007045E2">
        <w:rPr>
          <w:rFonts w:eastAsia="Times New Roman"/>
          <w:szCs w:val="24"/>
        </w:rPr>
        <w:t>΄</w:t>
      </w:r>
      <w:r>
        <w:rPr>
          <w:rFonts w:eastAsia="Times New Roman"/>
          <w:szCs w:val="24"/>
        </w:rPr>
        <w:t>,</w:t>
      </w:r>
      <w:r w:rsidRPr="007045E2">
        <w:rPr>
          <w:rFonts w:eastAsia="Times New Roman"/>
          <w:szCs w:val="24"/>
        </w:rPr>
        <w:t xml:space="preserve"> συνήλθε στην Αίθουσα των συνεδριάσεων του Βουλευτηρίου η Βουλή σε ολομέλεια για να συ</w:t>
      </w:r>
      <w:r>
        <w:rPr>
          <w:rFonts w:eastAsia="Times New Roman"/>
          <w:szCs w:val="24"/>
        </w:rPr>
        <w:t>νεδριάσει υπό την προεδρία του Ζ΄ Αντιπ</w:t>
      </w:r>
      <w:r w:rsidRPr="007045E2">
        <w:rPr>
          <w:rFonts w:eastAsia="Times New Roman"/>
          <w:szCs w:val="24"/>
        </w:rPr>
        <w:t xml:space="preserve">ροέδρου αυτής κ. </w:t>
      </w:r>
      <w:r w:rsidRPr="00FA7D27">
        <w:rPr>
          <w:rFonts w:eastAsia="Times New Roman"/>
          <w:b/>
          <w:szCs w:val="24"/>
        </w:rPr>
        <w:t>ΣΠΥΡΙΔΩΝΟΣ ΛΥΚΟΥΔΗ.</w:t>
      </w:r>
    </w:p>
    <w:p w14:paraId="4EDBF915" w14:textId="77777777" w:rsidR="00ED4365" w:rsidRDefault="007215F5">
      <w:pPr>
        <w:tabs>
          <w:tab w:val="left" w:pos="2738"/>
          <w:tab w:val="center" w:pos="4753"/>
          <w:tab w:val="left" w:pos="5723"/>
        </w:tabs>
        <w:spacing w:line="600" w:lineRule="auto"/>
        <w:ind w:firstLine="720"/>
        <w:jc w:val="both"/>
        <w:rPr>
          <w:rFonts w:eastAsia="Times New Roman"/>
          <w:szCs w:val="24"/>
        </w:rPr>
      </w:pPr>
      <w:r>
        <w:rPr>
          <w:rFonts w:eastAsia="Times New Roman" w:cs="Times New Roman"/>
          <w:b/>
          <w:szCs w:val="24"/>
        </w:rPr>
        <w:t xml:space="preserve">ΠΡΟΕΔΡΕΥΩΝ (Σπυρίδων Λυκούδης): </w:t>
      </w:r>
      <w:r w:rsidRPr="007045E2">
        <w:rPr>
          <w:rFonts w:eastAsia="Times New Roman"/>
          <w:szCs w:val="24"/>
        </w:rPr>
        <w:t>Κυρίες και κύριοι συνάδελφοι, αρχίζει η συνεδρίαση.</w:t>
      </w:r>
    </w:p>
    <w:p w14:paraId="4EDBF916" w14:textId="77777777" w:rsidR="00ED4365" w:rsidRDefault="007215F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Έχω την τι</w:t>
      </w:r>
      <w:r>
        <w:rPr>
          <w:rFonts w:eastAsia="Times New Roman" w:cs="Times New Roman"/>
          <w:szCs w:val="24"/>
        </w:rPr>
        <w:t xml:space="preserve">μή να ανακοινώσω στο Σώμα το δελτίο επικαίρων ερωτήσεων της Πέμπτης 3 Μαΐου 2018. </w:t>
      </w:r>
    </w:p>
    <w:p w14:paraId="4EDBF917" w14:textId="77777777" w:rsidR="00ED4365" w:rsidRDefault="007215F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Α. ΕΠΙΚΑΙΡΕΣ ΕΡΩΤΗΣΕΙΣ Πρώτου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4EDBF918" w14:textId="77777777" w:rsidR="00ED4365" w:rsidRDefault="007215F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1. Η με αριθμό 1577/30-4-2018 επίκαιρη ερώτηση του Βουλευτή Β΄ Αθηνών του Συνασ</w:t>
      </w:r>
      <w:r>
        <w:rPr>
          <w:rFonts w:eastAsia="Times New Roman" w:cs="Times New Roman"/>
          <w:szCs w:val="24"/>
        </w:rPr>
        <w:t xml:space="preserve">πισμού Ριζοσπαστικής Αριστεράς κ. Νικολάου </w:t>
      </w:r>
      <w:proofErr w:type="spellStart"/>
      <w:r>
        <w:rPr>
          <w:rFonts w:eastAsia="Times New Roman" w:cs="Times New Roman"/>
          <w:szCs w:val="24"/>
        </w:rPr>
        <w:t>Ξυδάκη</w:t>
      </w:r>
      <w:proofErr w:type="spellEnd"/>
      <w:r>
        <w:rPr>
          <w:rFonts w:eastAsia="Times New Roman" w:cs="Times New Roman"/>
          <w:szCs w:val="24"/>
        </w:rPr>
        <w:t xml:space="preserve"> προς τον Υπουργό Εσωτερικών με θέμα: «Επαναφορά αρχικής ρύθμισης ν. 3852/2010». </w:t>
      </w:r>
    </w:p>
    <w:p w14:paraId="4EDBF919" w14:textId="77777777" w:rsidR="00ED4365" w:rsidRDefault="007215F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2. Η με αριθμό 1567/27-4-2018 επίκαιρη ερώτηση του Βουλευτή Χίου της Νέας Δημοκρατίας κ. Νότη </w:t>
      </w:r>
      <w:proofErr w:type="spellStart"/>
      <w:r>
        <w:rPr>
          <w:rFonts w:eastAsia="Times New Roman" w:cs="Times New Roman"/>
          <w:szCs w:val="24"/>
        </w:rPr>
        <w:t>Μηταράκη</w:t>
      </w:r>
      <w:proofErr w:type="spellEnd"/>
      <w:r>
        <w:rPr>
          <w:rFonts w:eastAsia="Times New Roman" w:cs="Times New Roman"/>
          <w:szCs w:val="24"/>
        </w:rPr>
        <w:t xml:space="preserve"> προς τον Υπουργό Υποδο</w:t>
      </w:r>
      <w:r>
        <w:rPr>
          <w:rFonts w:eastAsia="Times New Roman" w:cs="Times New Roman"/>
          <w:szCs w:val="24"/>
        </w:rPr>
        <w:t xml:space="preserve">μών και Μεταφορών με θέμα: «Προμελέτη και χρηματοδότηση έργων Αεροδρομίου Χίου». </w:t>
      </w:r>
    </w:p>
    <w:p w14:paraId="4EDBF91A" w14:textId="77777777" w:rsidR="00ED4365" w:rsidRDefault="007215F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3. Η με αριθμό 1573/27-4-2018 επίκαιρη ερώτηση του Βουλευτή Σερρών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Μιχαήλ Τζελέπη προς τον Υπουργό Αγροτικής Ανάπτυξης και Τροφ</w:t>
      </w:r>
      <w:r>
        <w:rPr>
          <w:rFonts w:eastAsia="Times New Roman" w:cs="Times New Roman"/>
          <w:szCs w:val="24"/>
        </w:rPr>
        <w:t xml:space="preserve">ίμων με θέμα: «Αδιάθετες ποσότητες πατάτας στις Κοινότητες Ορεινής και Άνω </w:t>
      </w:r>
      <w:proofErr w:type="spellStart"/>
      <w:r>
        <w:rPr>
          <w:rFonts w:eastAsia="Times New Roman" w:cs="Times New Roman"/>
          <w:szCs w:val="24"/>
        </w:rPr>
        <w:t>Βροντούς</w:t>
      </w:r>
      <w:proofErr w:type="spellEnd"/>
      <w:r>
        <w:rPr>
          <w:rFonts w:eastAsia="Times New Roman" w:cs="Times New Roman"/>
          <w:szCs w:val="24"/>
        </w:rPr>
        <w:t xml:space="preserve"> Νομού Σερρών». </w:t>
      </w:r>
    </w:p>
    <w:p w14:paraId="4EDBF91B" w14:textId="77777777" w:rsidR="00ED4365" w:rsidRDefault="007215F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4. Η με αριθμό 1554/24-4-2018 επίκαιρη ερώτηση του Βουλευτή Κιλκίς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 κ. Χρήστου Χατζησάββα προς τον Υπουργό Εσωτερικών, σχετ</w:t>
      </w:r>
      <w:r>
        <w:rPr>
          <w:rFonts w:eastAsia="Times New Roman" w:cs="Times New Roman"/>
          <w:szCs w:val="24"/>
        </w:rPr>
        <w:t xml:space="preserve">ικά με την «ανέγερση κτηρίου για τη στέγαση του Τμήματος Εθνικών Οδών </w:t>
      </w:r>
      <w:proofErr w:type="spellStart"/>
      <w:r>
        <w:rPr>
          <w:rFonts w:eastAsia="Times New Roman" w:cs="Times New Roman"/>
          <w:szCs w:val="24"/>
        </w:rPr>
        <w:t>Παιονίας</w:t>
      </w:r>
      <w:proofErr w:type="spellEnd"/>
      <w:r>
        <w:rPr>
          <w:rFonts w:eastAsia="Times New Roman" w:cs="Times New Roman"/>
          <w:szCs w:val="24"/>
        </w:rPr>
        <w:t>».</w:t>
      </w:r>
    </w:p>
    <w:p w14:paraId="4EDBF91C" w14:textId="77777777" w:rsidR="00ED4365" w:rsidRDefault="007215F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5. Η με αριθμό 1580/30-4-2018 επίκαιρη ερώτηση του Βουλευτή Ηρακλείου του Κομμουνιστικού Κόμματος </w:t>
      </w:r>
      <w:r>
        <w:rPr>
          <w:rFonts w:eastAsia="Times New Roman" w:cs="Times New Roman"/>
          <w:szCs w:val="24"/>
        </w:rPr>
        <w:t xml:space="preserve">Ελλάδας </w:t>
      </w:r>
      <w:r>
        <w:rPr>
          <w:rFonts w:eastAsia="Times New Roman" w:cs="Times New Roman"/>
          <w:szCs w:val="24"/>
        </w:rPr>
        <w:t xml:space="preserve">κ. Εμμανουήλ Συντυχάκη προς την Υπουργό Πολιτισμού και Αθλητισμού, σχετικά με τις «ανάγκες φύλαξης μουσείων και αρχαιολογικών χώρων». </w:t>
      </w:r>
    </w:p>
    <w:p w14:paraId="4EDBF91D" w14:textId="77777777" w:rsidR="00ED4365" w:rsidRDefault="007215F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Β. ΕΠΙΚΑΙΡΕΣ ΕΡΩΤΗΣΕΙΣ Δεύτερου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4EDBF91E" w14:textId="77777777" w:rsidR="00ED4365" w:rsidRDefault="007215F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1. Η με αριθμό 1578/30-4-</w:t>
      </w:r>
      <w:r>
        <w:rPr>
          <w:rFonts w:eastAsia="Times New Roman" w:cs="Times New Roman"/>
          <w:szCs w:val="24"/>
        </w:rPr>
        <w:t xml:space="preserve">2018 επίκαιρη ερώτηση της Βουλευτού Καρδίτσας του Συνασπισμού Ριζοσπαστικής Αριστεράς </w:t>
      </w:r>
      <w:r>
        <w:rPr>
          <w:rFonts w:eastAsia="Times New Roman" w:cs="Times New Roman"/>
          <w:szCs w:val="24"/>
        </w:rPr>
        <w:t xml:space="preserve">κ. </w:t>
      </w:r>
      <w:r>
        <w:rPr>
          <w:rFonts w:eastAsia="Times New Roman" w:cs="Times New Roman"/>
          <w:szCs w:val="24"/>
        </w:rPr>
        <w:t xml:space="preserve">Χρυσούλας </w:t>
      </w:r>
      <w:proofErr w:type="spellStart"/>
      <w:r>
        <w:rPr>
          <w:rFonts w:eastAsia="Times New Roman" w:cs="Times New Roman"/>
          <w:szCs w:val="24"/>
        </w:rPr>
        <w:t>Κατσαβριά</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Σιωροπούλου</w:t>
      </w:r>
      <w:proofErr w:type="spellEnd"/>
      <w:r>
        <w:rPr>
          <w:rFonts w:eastAsia="Times New Roman" w:cs="Times New Roman"/>
          <w:szCs w:val="24"/>
        </w:rPr>
        <w:t xml:space="preserve"> </w:t>
      </w:r>
      <w:r>
        <w:rPr>
          <w:rFonts w:eastAsia="Times New Roman" w:cs="Times New Roman"/>
          <w:szCs w:val="24"/>
        </w:rPr>
        <w:lastRenderedPageBreak/>
        <w:t xml:space="preserve">προς τον Υπουργό Αγροτικής Ανάπτυξης και Τροφίμων, σχετικά με την «αναβάθμιση του Κέντρου Ζωικών Γενετικών Πόρων Καρδίτσας». </w:t>
      </w:r>
    </w:p>
    <w:p w14:paraId="4EDBF91F" w14:textId="77777777" w:rsidR="00ED4365" w:rsidRDefault="007215F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2. Η με</w:t>
      </w:r>
      <w:r>
        <w:rPr>
          <w:rFonts w:eastAsia="Times New Roman" w:cs="Times New Roman"/>
          <w:szCs w:val="24"/>
        </w:rPr>
        <w:t xml:space="preserve"> αριθμό 1568/27-4-2018 επίκαιρη ερώτηση του Βουλευτή Α΄ Πειραιά της Νέας Δημοκρατίας κ. Κωνσταντίνου Κατσαφάδου προς τον Υπουργό Εσωτερικών με θέμα: «Αντιπυρική προστασία της χώρας εν όψει της καλοκαιρινής περιόδου». </w:t>
      </w:r>
    </w:p>
    <w:p w14:paraId="4EDBF920" w14:textId="77777777" w:rsidR="00ED4365" w:rsidRDefault="007215F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3. Η με αριθμό 1555/25-4-2018 επίκαιρη</w:t>
      </w:r>
      <w:r>
        <w:rPr>
          <w:rFonts w:eastAsia="Times New Roman" w:cs="Times New Roman"/>
          <w:szCs w:val="24"/>
        </w:rPr>
        <w:t xml:space="preserve"> ερώτηση του Ανεξάρτητου Βουλευτή Μεσσηνίας κ. Δημητρίου </w:t>
      </w:r>
      <w:proofErr w:type="spellStart"/>
      <w:r>
        <w:rPr>
          <w:rFonts w:eastAsia="Times New Roman" w:cs="Times New Roman"/>
          <w:szCs w:val="24"/>
        </w:rPr>
        <w:t>Κουκούτση</w:t>
      </w:r>
      <w:proofErr w:type="spellEnd"/>
      <w:r>
        <w:rPr>
          <w:rFonts w:eastAsia="Times New Roman" w:cs="Times New Roman"/>
          <w:szCs w:val="24"/>
        </w:rPr>
        <w:t xml:space="preserve"> προς τον Υπουργό Εξωτερικών με θέμα: «Χαμηλότοκα δάνεια από την τουρκική τράπεζα </w:t>
      </w:r>
      <w:proofErr w:type="spellStart"/>
      <w:r>
        <w:rPr>
          <w:rFonts w:eastAsia="Times New Roman" w:cs="Times New Roman"/>
          <w:szCs w:val="24"/>
        </w:rPr>
        <w:t>Ζιραάτ</w:t>
      </w:r>
      <w:proofErr w:type="spellEnd"/>
      <w:r>
        <w:rPr>
          <w:rFonts w:eastAsia="Times New Roman" w:cs="Times New Roman"/>
          <w:szCs w:val="24"/>
        </w:rPr>
        <w:t xml:space="preserve"> στους καπνοπαραγωγούς της Θράκης».</w:t>
      </w:r>
    </w:p>
    <w:p w14:paraId="4EDBF921" w14:textId="77777777" w:rsidR="00ED4365" w:rsidRDefault="007215F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4. Η με αριθμό 1551/24-4-2018 επίκαιρη ερώτηση του Βουλευτή Ηρακλε</w:t>
      </w:r>
      <w:r>
        <w:rPr>
          <w:rFonts w:eastAsia="Times New Roman" w:cs="Times New Roman"/>
          <w:szCs w:val="24"/>
        </w:rPr>
        <w:t>ίου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Αγροτικής Ανάπτυξης και Τροφίμων με θέμα: «Μέτρα και δράσεις για την αντιμετώπιση της λειψυδρίας-ξηρασίας». </w:t>
      </w:r>
    </w:p>
    <w:p w14:paraId="4EDBF922" w14:textId="77777777" w:rsidR="00ED4365" w:rsidRDefault="007215F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5. Η με αριθμό 1529/19-4-2018 επίκαιρη ερώτηση του Βουλευ</w:t>
      </w:r>
      <w:r>
        <w:rPr>
          <w:rFonts w:eastAsia="Times New Roman" w:cs="Times New Roman"/>
          <w:szCs w:val="24"/>
        </w:rPr>
        <w:t>τή Πέλλας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Ιωάννη </w:t>
      </w:r>
      <w:proofErr w:type="spellStart"/>
      <w:r>
        <w:rPr>
          <w:rFonts w:eastAsia="Times New Roman" w:cs="Times New Roman"/>
          <w:szCs w:val="24"/>
        </w:rPr>
        <w:t>Σαχινίδη</w:t>
      </w:r>
      <w:proofErr w:type="spellEnd"/>
      <w:r>
        <w:rPr>
          <w:rFonts w:eastAsia="Times New Roman" w:cs="Times New Roman"/>
          <w:szCs w:val="24"/>
        </w:rPr>
        <w:t xml:space="preserve"> προς τον Υπουργό Αγροτικής Ανάπτυξης και Τροφίμων με θέμα: «Συνεχίζουν και παραμένουν απλήρωτοι οι </w:t>
      </w:r>
      <w:proofErr w:type="spellStart"/>
      <w:r>
        <w:rPr>
          <w:rFonts w:eastAsia="Times New Roman" w:cs="Times New Roman"/>
          <w:szCs w:val="24"/>
        </w:rPr>
        <w:t>τευτλοπαραγωγοί</w:t>
      </w:r>
      <w:proofErr w:type="spellEnd"/>
      <w:r>
        <w:rPr>
          <w:rFonts w:eastAsia="Times New Roman" w:cs="Times New Roman"/>
          <w:szCs w:val="24"/>
        </w:rPr>
        <w:t xml:space="preserve">». </w:t>
      </w:r>
    </w:p>
    <w:p w14:paraId="4EDBF923" w14:textId="77777777" w:rsidR="00ED4365" w:rsidRDefault="007215F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6. Η με αριθμό 1531/20-4-2018 επίκαιρη ερώτηση του Ανεξάρτητου Βουλευτή Β΄ </w:t>
      </w:r>
      <w:r>
        <w:rPr>
          <w:rFonts w:eastAsia="Times New Roman" w:cs="Times New Roman"/>
          <w:szCs w:val="24"/>
        </w:rPr>
        <w:t xml:space="preserve">Αθηνών κ. Ευσταθίου Παναγούλη προς τον Υπουργό Εσωτερικών με θέμα: «Εγκληματικότητα και κάθε λογής επιθέσεις από ανθρώπους του υποκόσμου και </w:t>
      </w:r>
      <w:proofErr w:type="spellStart"/>
      <w:r>
        <w:rPr>
          <w:rFonts w:eastAsia="Times New Roman" w:cs="Times New Roman"/>
          <w:szCs w:val="24"/>
        </w:rPr>
        <w:t>γιαλαντζί</w:t>
      </w:r>
      <w:proofErr w:type="spellEnd"/>
      <w:r>
        <w:rPr>
          <w:rFonts w:eastAsia="Times New Roman" w:cs="Times New Roman"/>
          <w:szCs w:val="24"/>
        </w:rPr>
        <w:t xml:space="preserve"> επαναστάτες».</w:t>
      </w:r>
    </w:p>
    <w:p w14:paraId="4EDBF924" w14:textId="77777777" w:rsidR="00ED4365" w:rsidRDefault="007215F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7. Η με αριθμό 1149/26-2-2018 επίκαιρη ερώτηση του Βουλευτή Β΄ Πειραιά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Ιωάννη Λαγού προς τον Υπουργό Εσωτερικών με θέμα: «Γνωστή από παρακρατικό </w:t>
      </w:r>
      <w:proofErr w:type="spellStart"/>
      <w:r>
        <w:rPr>
          <w:rFonts w:eastAsia="Times New Roman" w:cs="Times New Roman"/>
          <w:szCs w:val="24"/>
        </w:rPr>
        <w:t>ιστότοπο</w:t>
      </w:r>
      <w:proofErr w:type="spellEnd"/>
      <w:r>
        <w:rPr>
          <w:rFonts w:eastAsia="Times New Roman" w:cs="Times New Roman"/>
          <w:szCs w:val="24"/>
        </w:rPr>
        <w:t xml:space="preserve"> έγινε η πρωτοφανής επίθεση στο Α</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 xml:space="preserve"> Καισαριανής». </w:t>
      </w:r>
    </w:p>
    <w:p w14:paraId="4EDBF925" w14:textId="77777777" w:rsidR="00ED4365" w:rsidRDefault="007215F5">
      <w:pPr>
        <w:tabs>
          <w:tab w:val="left" w:pos="426"/>
        </w:tabs>
        <w:spacing w:line="600" w:lineRule="auto"/>
        <w:ind w:firstLine="720"/>
        <w:jc w:val="both"/>
        <w:rPr>
          <w:rFonts w:eastAsia="Times New Roman"/>
          <w:szCs w:val="24"/>
        </w:rPr>
      </w:pPr>
      <w:r w:rsidRPr="00B46105">
        <w:rPr>
          <w:rFonts w:eastAsia="Times New Roman"/>
          <w:szCs w:val="24"/>
        </w:rPr>
        <w:lastRenderedPageBreak/>
        <w:t xml:space="preserve">8. </w:t>
      </w:r>
      <w:r>
        <w:rPr>
          <w:rFonts w:eastAsia="Times New Roman"/>
          <w:szCs w:val="24"/>
        </w:rPr>
        <w:t>Η με αριθμό 1151/26-2-2018 επίκαιρη ε</w:t>
      </w:r>
      <w:r w:rsidRPr="00B46105">
        <w:rPr>
          <w:rFonts w:eastAsia="Times New Roman"/>
          <w:szCs w:val="24"/>
        </w:rPr>
        <w:t>ρώτηση του Βουλευτ</w:t>
      </w:r>
      <w:r>
        <w:rPr>
          <w:rFonts w:eastAsia="Times New Roman"/>
          <w:szCs w:val="24"/>
        </w:rPr>
        <w:t>ή Κιλκίς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w:t>
      </w:r>
      <w:r w:rsidRPr="00B46105">
        <w:rPr>
          <w:rFonts w:eastAsia="Times New Roman"/>
          <w:szCs w:val="24"/>
        </w:rPr>
        <w:t xml:space="preserve"> κ. Χρήστου Χατζησάββα</w:t>
      </w:r>
      <w:r w:rsidRPr="00B46105">
        <w:rPr>
          <w:rFonts w:eastAsia="Times New Roman"/>
          <w:b/>
          <w:szCs w:val="24"/>
        </w:rPr>
        <w:t xml:space="preserve"> </w:t>
      </w:r>
      <w:r w:rsidRPr="00B46105">
        <w:rPr>
          <w:rFonts w:eastAsia="Times New Roman"/>
          <w:szCs w:val="24"/>
        </w:rPr>
        <w:t xml:space="preserve">προς τον Υπουργό </w:t>
      </w:r>
      <w:r>
        <w:rPr>
          <w:rFonts w:eastAsia="Times New Roman"/>
          <w:szCs w:val="24"/>
        </w:rPr>
        <w:t xml:space="preserve">Εσωτερικών </w:t>
      </w:r>
      <w:r w:rsidRPr="00B46105">
        <w:rPr>
          <w:rFonts w:eastAsia="Times New Roman"/>
          <w:szCs w:val="24"/>
        </w:rPr>
        <w:t>με θέμα: «Ερωτήματα σχετικώς με την υπόθεση π</w:t>
      </w:r>
      <w:r>
        <w:rPr>
          <w:rFonts w:eastAsia="Times New Roman"/>
          <w:szCs w:val="24"/>
        </w:rPr>
        <w:t>ράκτορα βάσει αποκαλύψεων του Πάνου</w:t>
      </w:r>
      <w:r w:rsidRPr="00B46105">
        <w:rPr>
          <w:rFonts w:eastAsia="Times New Roman"/>
          <w:szCs w:val="24"/>
        </w:rPr>
        <w:t xml:space="preserve"> Καμμένου».</w:t>
      </w:r>
    </w:p>
    <w:p w14:paraId="4EDBF926" w14:textId="77777777" w:rsidR="00ED4365" w:rsidRDefault="007215F5">
      <w:pPr>
        <w:tabs>
          <w:tab w:val="left" w:pos="426"/>
        </w:tabs>
        <w:spacing w:line="600" w:lineRule="auto"/>
        <w:ind w:firstLine="720"/>
        <w:jc w:val="both"/>
        <w:rPr>
          <w:rFonts w:eastAsia="Times New Roman"/>
          <w:szCs w:val="24"/>
        </w:rPr>
      </w:pPr>
      <w:r>
        <w:rPr>
          <w:rFonts w:eastAsia="Times New Roman"/>
          <w:szCs w:val="24"/>
        </w:rPr>
        <w:t>ΑΝΑΦΟΡΕΣ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ΕΡΩΤΗΣΕΙΣ (Άρθρο 130 παρ</w:t>
      </w:r>
      <w:r>
        <w:rPr>
          <w:rFonts w:eastAsia="Times New Roman"/>
          <w:szCs w:val="24"/>
        </w:rPr>
        <w:t>άγραφος</w:t>
      </w:r>
      <w:r>
        <w:rPr>
          <w:rFonts w:eastAsia="Times New Roman"/>
          <w:szCs w:val="24"/>
        </w:rPr>
        <w:t xml:space="preserve"> 5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4EDBF927" w14:textId="77777777" w:rsidR="00ED4365" w:rsidRDefault="007215F5">
      <w:pPr>
        <w:tabs>
          <w:tab w:val="left" w:pos="426"/>
        </w:tabs>
        <w:spacing w:line="600" w:lineRule="auto"/>
        <w:ind w:firstLine="720"/>
        <w:jc w:val="both"/>
        <w:rPr>
          <w:rFonts w:eastAsia="Times New Roman"/>
          <w:szCs w:val="24"/>
        </w:rPr>
      </w:pPr>
      <w:r>
        <w:rPr>
          <w:rFonts w:eastAsia="Times New Roman"/>
          <w:szCs w:val="24"/>
        </w:rPr>
        <w:t>1. Η με αριθμό 4792/28-3-2018 ε</w:t>
      </w:r>
      <w:r w:rsidRPr="00B46105">
        <w:rPr>
          <w:rFonts w:eastAsia="Times New Roman"/>
          <w:szCs w:val="24"/>
        </w:rPr>
        <w:t>ρώτηση της Βουλευτού Αττικής της Δη</w:t>
      </w:r>
      <w:r>
        <w:rPr>
          <w:rFonts w:eastAsia="Times New Roman"/>
          <w:szCs w:val="24"/>
        </w:rPr>
        <w:t>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r w:rsidRPr="00B46105">
        <w:rPr>
          <w:rFonts w:eastAsia="Times New Roman"/>
          <w:szCs w:val="24"/>
        </w:rPr>
        <w:t xml:space="preserve"> </w:t>
      </w:r>
      <w:r w:rsidRPr="00B46105">
        <w:rPr>
          <w:rFonts w:eastAsia="Times New Roman"/>
          <w:szCs w:val="24"/>
        </w:rPr>
        <w:t>κ</w:t>
      </w:r>
      <w:r>
        <w:rPr>
          <w:rFonts w:eastAsia="Times New Roman"/>
          <w:szCs w:val="24"/>
        </w:rPr>
        <w:t>.</w:t>
      </w:r>
      <w:r w:rsidRPr="00B46105">
        <w:rPr>
          <w:rFonts w:eastAsia="Times New Roman"/>
          <w:szCs w:val="24"/>
        </w:rPr>
        <w:t xml:space="preserve"> </w:t>
      </w:r>
      <w:r>
        <w:rPr>
          <w:rFonts w:eastAsia="Times New Roman"/>
          <w:szCs w:val="24"/>
        </w:rPr>
        <w:t xml:space="preserve">Παρασκευής </w:t>
      </w:r>
      <w:proofErr w:type="spellStart"/>
      <w:r w:rsidRPr="00B46105">
        <w:rPr>
          <w:rFonts w:eastAsia="Times New Roman"/>
          <w:szCs w:val="24"/>
        </w:rPr>
        <w:t>Χριστοφιλοπούλου</w:t>
      </w:r>
      <w:proofErr w:type="spellEnd"/>
      <w:r w:rsidRPr="00B46105">
        <w:rPr>
          <w:rFonts w:eastAsia="Times New Roman"/>
          <w:szCs w:val="24"/>
        </w:rPr>
        <w:t xml:space="preserve"> προς την Υπουργό Εργασίας, Κοινωνικής Ασφάλ</w:t>
      </w:r>
      <w:r>
        <w:rPr>
          <w:rFonts w:eastAsia="Times New Roman"/>
          <w:szCs w:val="24"/>
        </w:rPr>
        <w:t xml:space="preserve">ισης και Κοινωνικής Αλληλεγγύης </w:t>
      </w:r>
      <w:r w:rsidRPr="00B46105">
        <w:rPr>
          <w:rFonts w:eastAsia="Times New Roman"/>
          <w:szCs w:val="24"/>
        </w:rPr>
        <w:t xml:space="preserve">με θέμα: «Σε ομηρία οι εργαζόμενοι του προγράμματος </w:t>
      </w:r>
      <w:r w:rsidRPr="001A1144">
        <w:rPr>
          <w:rFonts w:eastAsia="Times New Roman"/>
          <w:szCs w:val="24"/>
        </w:rPr>
        <w:t>“</w:t>
      </w:r>
      <w:r w:rsidRPr="00B46105">
        <w:rPr>
          <w:rFonts w:eastAsia="Times New Roman"/>
          <w:szCs w:val="24"/>
        </w:rPr>
        <w:t>Βοήθεια στο Σπίτι”».</w:t>
      </w:r>
    </w:p>
    <w:p w14:paraId="4EDBF928" w14:textId="77777777" w:rsidR="00ED4365" w:rsidRDefault="007215F5">
      <w:pPr>
        <w:tabs>
          <w:tab w:val="left" w:pos="426"/>
        </w:tabs>
        <w:spacing w:line="600" w:lineRule="auto"/>
        <w:ind w:firstLine="720"/>
        <w:jc w:val="both"/>
        <w:rPr>
          <w:rFonts w:eastAsia="Times New Roman"/>
          <w:szCs w:val="24"/>
        </w:rPr>
      </w:pPr>
      <w:r>
        <w:rPr>
          <w:rFonts w:eastAsia="Times New Roman"/>
          <w:szCs w:val="24"/>
        </w:rPr>
        <w:t xml:space="preserve">2. </w:t>
      </w:r>
      <w:r>
        <w:rPr>
          <w:rFonts w:eastAsia="Times New Roman"/>
          <w:szCs w:val="24"/>
        </w:rPr>
        <w:t>Η με αριθμό 4699/26-3-2018 ε</w:t>
      </w:r>
      <w:r w:rsidRPr="00B46105">
        <w:rPr>
          <w:rFonts w:eastAsia="Times New Roman"/>
          <w:szCs w:val="24"/>
        </w:rPr>
        <w:t xml:space="preserve">ρώτηση του Βουλευτή Σερρών της Δημοκρατικής Συμπαράταξης </w:t>
      </w:r>
      <w:r>
        <w:rPr>
          <w:rFonts w:eastAsia="Times New Roman"/>
          <w:szCs w:val="24"/>
        </w:rPr>
        <w:t>ΠΑΣΟΚ</w:t>
      </w:r>
      <w:r>
        <w:rPr>
          <w:rFonts w:eastAsia="Times New Roman"/>
          <w:szCs w:val="24"/>
        </w:rPr>
        <w:t xml:space="preserve"> </w:t>
      </w:r>
      <w:r w:rsidRPr="00B46105">
        <w:rPr>
          <w:rFonts w:eastAsia="Times New Roman"/>
          <w:szCs w:val="24"/>
        </w:rPr>
        <w:t>–</w:t>
      </w:r>
      <w:r>
        <w:rPr>
          <w:rFonts w:eastAsia="Times New Roman"/>
          <w:szCs w:val="24"/>
        </w:rPr>
        <w:t xml:space="preserve"> </w:t>
      </w:r>
      <w:r>
        <w:rPr>
          <w:rFonts w:eastAsia="Times New Roman"/>
          <w:szCs w:val="24"/>
        </w:rPr>
        <w:t>ΔΗΜΑΡ</w:t>
      </w:r>
      <w:r w:rsidRPr="00B46105">
        <w:rPr>
          <w:rFonts w:eastAsia="Times New Roman"/>
          <w:szCs w:val="24"/>
        </w:rPr>
        <w:t xml:space="preserve"> κ.</w:t>
      </w:r>
      <w:r w:rsidRPr="00B46105">
        <w:rPr>
          <w:rFonts w:eastAsia="Times New Roman"/>
          <w:b/>
          <w:szCs w:val="24"/>
        </w:rPr>
        <w:t xml:space="preserve"> </w:t>
      </w:r>
      <w:r w:rsidRPr="00B46105">
        <w:rPr>
          <w:rFonts w:eastAsia="Times New Roman"/>
          <w:szCs w:val="24"/>
        </w:rPr>
        <w:t>Μιχαήλ Τζελέπη</w:t>
      </w:r>
      <w:r w:rsidRPr="00B46105">
        <w:rPr>
          <w:rFonts w:eastAsia="Times New Roman"/>
          <w:b/>
          <w:szCs w:val="24"/>
        </w:rPr>
        <w:t xml:space="preserve"> </w:t>
      </w:r>
      <w:r w:rsidRPr="00B46105">
        <w:rPr>
          <w:rFonts w:eastAsia="Times New Roman"/>
          <w:szCs w:val="24"/>
        </w:rPr>
        <w:t>προς τον Υπουργό</w:t>
      </w:r>
      <w:r w:rsidRPr="00B46105">
        <w:rPr>
          <w:rFonts w:eastAsia="Times New Roman"/>
          <w:b/>
          <w:szCs w:val="24"/>
        </w:rPr>
        <w:t xml:space="preserve"> </w:t>
      </w:r>
      <w:r w:rsidRPr="00B46105">
        <w:rPr>
          <w:rFonts w:eastAsia="Times New Roman"/>
          <w:szCs w:val="24"/>
        </w:rPr>
        <w:t>Α</w:t>
      </w:r>
      <w:r>
        <w:rPr>
          <w:rFonts w:eastAsia="Times New Roman"/>
          <w:szCs w:val="24"/>
        </w:rPr>
        <w:t xml:space="preserve">γροτικής Ανάπτυξης και Τροφίμων </w:t>
      </w:r>
      <w:r w:rsidRPr="00B46105">
        <w:rPr>
          <w:rFonts w:eastAsia="Times New Roman"/>
          <w:szCs w:val="24"/>
        </w:rPr>
        <w:t xml:space="preserve">με θέμα: «Η κτηνοτροφία σε κατάσταση έκτακτης ανάγκης». </w:t>
      </w:r>
    </w:p>
    <w:p w14:paraId="4EDBF929" w14:textId="77777777" w:rsidR="00ED4365" w:rsidRDefault="007215F5">
      <w:pPr>
        <w:tabs>
          <w:tab w:val="left" w:pos="426"/>
        </w:tabs>
        <w:spacing w:line="600" w:lineRule="auto"/>
        <w:ind w:firstLine="720"/>
        <w:jc w:val="both"/>
        <w:rPr>
          <w:rFonts w:eastAsia="Times New Roman" w:cs="Times New Roman"/>
          <w:szCs w:val="24"/>
        </w:rPr>
      </w:pPr>
      <w:r>
        <w:rPr>
          <w:rFonts w:eastAsia="Times New Roman"/>
          <w:szCs w:val="24"/>
        </w:rPr>
        <w:lastRenderedPageBreak/>
        <w:t>3. Η με αριθμό 2464/10-1-2018 ε</w:t>
      </w:r>
      <w:r w:rsidRPr="00B46105">
        <w:rPr>
          <w:rFonts w:eastAsia="Times New Roman"/>
          <w:szCs w:val="24"/>
        </w:rPr>
        <w:t>ρ</w:t>
      </w:r>
      <w:r w:rsidRPr="00B46105">
        <w:rPr>
          <w:rFonts w:eastAsia="Times New Roman"/>
          <w:szCs w:val="24"/>
        </w:rPr>
        <w:t>ώτηση του Βουλευτή Ηρακλείου της Δημοκρατικής Συμπαράταξης ΠΑ</w:t>
      </w:r>
      <w:r>
        <w:rPr>
          <w:rFonts w:eastAsia="Times New Roman"/>
          <w:szCs w:val="24"/>
        </w:rPr>
        <w:t>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r w:rsidRPr="00B46105">
        <w:rPr>
          <w:rFonts w:eastAsia="Times New Roman"/>
          <w:szCs w:val="24"/>
        </w:rPr>
        <w:t xml:space="preserve"> κ. Βασιλείου </w:t>
      </w:r>
      <w:proofErr w:type="spellStart"/>
      <w:r w:rsidRPr="00B46105">
        <w:rPr>
          <w:rFonts w:eastAsia="Times New Roman"/>
          <w:szCs w:val="24"/>
        </w:rPr>
        <w:t>Κεγκέρογλου</w:t>
      </w:r>
      <w:proofErr w:type="spellEnd"/>
      <w:r w:rsidRPr="00B46105">
        <w:rPr>
          <w:rFonts w:eastAsia="Times New Roman"/>
          <w:szCs w:val="24"/>
        </w:rPr>
        <w:t xml:space="preserve"> προς τον Υπουργό Α</w:t>
      </w:r>
      <w:r>
        <w:rPr>
          <w:rFonts w:eastAsia="Times New Roman"/>
          <w:szCs w:val="24"/>
        </w:rPr>
        <w:t xml:space="preserve">γροτικής Ανάπτυξης και Τροφίμων </w:t>
      </w:r>
      <w:r w:rsidRPr="00B46105">
        <w:rPr>
          <w:rFonts w:eastAsia="Times New Roman"/>
          <w:szCs w:val="24"/>
        </w:rPr>
        <w:t>με θέμα: «Να προχωρήσει άμεσα η χρηματοδότηση για την εκτροπή</w:t>
      </w:r>
      <w:r>
        <w:rPr>
          <w:rFonts w:eastAsia="Times New Roman"/>
          <w:szCs w:val="24"/>
        </w:rPr>
        <w:t xml:space="preserve"> του Πλατύ Π</w:t>
      </w:r>
      <w:r w:rsidRPr="00B46105">
        <w:rPr>
          <w:rFonts w:eastAsia="Times New Roman"/>
          <w:szCs w:val="24"/>
        </w:rPr>
        <w:t>οταμού για την ενίσχυση Φράγματος Φ</w:t>
      </w:r>
      <w:r w:rsidRPr="00B46105">
        <w:rPr>
          <w:rFonts w:eastAsia="Times New Roman"/>
          <w:szCs w:val="24"/>
        </w:rPr>
        <w:t xml:space="preserve">ανερωμένης». </w:t>
      </w:r>
    </w:p>
    <w:p w14:paraId="4EDBF92A"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Εισερχόμ</w:t>
      </w:r>
      <w:r>
        <w:rPr>
          <w:rFonts w:eastAsia="Times New Roman" w:cs="Times New Roman"/>
          <w:szCs w:val="24"/>
        </w:rPr>
        <w:t>αστε</w:t>
      </w:r>
      <w:r>
        <w:rPr>
          <w:rFonts w:eastAsia="Times New Roman" w:cs="Times New Roman"/>
          <w:szCs w:val="24"/>
        </w:rPr>
        <w:t xml:space="preserve"> στην ημερήσια διάταξη της</w:t>
      </w:r>
    </w:p>
    <w:p w14:paraId="4EDBF92B" w14:textId="77777777" w:rsidR="00ED4365" w:rsidRDefault="007215F5">
      <w:pPr>
        <w:spacing w:line="600" w:lineRule="auto"/>
        <w:jc w:val="center"/>
        <w:rPr>
          <w:rFonts w:eastAsia="Times New Roman" w:cs="Times New Roman"/>
          <w:szCs w:val="24"/>
        </w:rPr>
      </w:pPr>
      <w:r w:rsidRPr="00F07632">
        <w:rPr>
          <w:rFonts w:eastAsia="Times New Roman" w:cs="Times New Roman"/>
          <w:b/>
          <w:szCs w:val="24"/>
        </w:rPr>
        <w:t>ΝΟΜΟΘΕΤΙΚΗΣ ΕΡΓΑΣΙΑΣ</w:t>
      </w:r>
    </w:p>
    <w:p w14:paraId="4EDBF92C"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w:t>
      </w:r>
      <w:r>
        <w:rPr>
          <w:rFonts w:eastAsia="Times New Roman" w:cs="Times New Roman"/>
          <w:szCs w:val="24"/>
        </w:rPr>
        <w:t xml:space="preserve"> </w:t>
      </w:r>
      <w:r>
        <w:rPr>
          <w:rFonts w:eastAsia="Times New Roman" w:cs="Times New Roman"/>
          <w:szCs w:val="24"/>
        </w:rPr>
        <w:t>και του συνόλου του σχεδίου νόμου του Υπουργείου Οικονομικών</w:t>
      </w:r>
      <w:r>
        <w:rPr>
          <w:rFonts w:eastAsia="Times New Roman" w:cs="Times New Roman"/>
          <w:szCs w:val="24"/>
        </w:rPr>
        <w:t>:</w:t>
      </w:r>
      <w:r>
        <w:rPr>
          <w:rFonts w:eastAsia="Times New Roman" w:cs="Times New Roman"/>
          <w:szCs w:val="24"/>
        </w:rPr>
        <w:t xml:space="preserve"> «Ενσωμάτωση στην ελληνική νομοθεσία της Οδηγίας 2015/2366/ΕΕ για τις υπηρεσίες πληρωμών και άλλες διατάξεις».</w:t>
      </w:r>
    </w:p>
    <w:p w14:paraId="4EDBF92D"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w:t>
      </w:r>
      <w:r>
        <w:rPr>
          <w:rFonts w:eastAsia="Times New Roman" w:cs="Times New Roman"/>
          <w:szCs w:val="24"/>
        </w:rPr>
        <w:t>της στις</w:t>
      </w:r>
      <w:r>
        <w:rPr>
          <w:rFonts w:eastAsia="Times New Roman" w:cs="Times New Roman"/>
          <w:szCs w:val="24"/>
        </w:rPr>
        <w:t xml:space="preserve"> </w:t>
      </w:r>
      <w:r>
        <w:rPr>
          <w:rFonts w:eastAsia="Times New Roman" w:cs="Times New Roman"/>
          <w:szCs w:val="24"/>
        </w:rPr>
        <w:t xml:space="preserve">26 </w:t>
      </w:r>
      <w:r>
        <w:rPr>
          <w:rFonts w:eastAsia="Times New Roman" w:cs="Times New Roman"/>
          <w:szCs w:val="24"/>
        </w:rPr>
        <w:t>Απριλίου, τη συζήτηση του νομοσχεδίου σε μία συνεδρίαση ενιαία επί της αρχής, των άρ</w:t>
      </w:r>
      <w:r>
        <w:rPr>
          <w:rFonts w:eastAsia="Times New Roman" w:cs="Times New Roman"/>
          <w:szCs w:val="24"/>
        </w:rPr>
        <w:t xml:space="preserve">θρων και των τροπολογιών. </w:t>
      </w:r>
    </w:p>
    <w:p w14:paraId="4EDBF92E"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Το Σώμα σ</w:t>
      </w:r>
      <w:r>
        <w:rPr>
          <w:rFonts w:eastAsia="Times New Roman" w:cs="Times New Roman"/>
          <w:szCs w:val="24"/>
        </w:rPr>
        <w:t>υμφωνεί;</w:t>
      </w:r>
    </w:p>
    <w:p w14:paraId="4EDBF92F" w14:textId="77777777" w:rsidR="00ED4365" w:rsidRDefault="007215F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w:t>
      </w:r>
    </w:p>
    <w:p w14:paraId="4EDBF930" w14:textId="77777777" w:rsidR="00ED4365" w:rsidRDefault="007215F5">
      <w:pPr>
        <w:spacing w:line="600" w:lineRule="auto"/>
        <w:ind w:firstLine="720"/>
        <w:jc w:val="both"/>
        <w:rPr>
          <w:rFonts w:eastAsia="Times New Roman" w:cs="Times New Roman"/>
          <w:szCs w:val="24"/>
        </w:rPr>
      </w:pPr>
      <w:r w:rsidRPr="0060339A">
        <w:rPr>
          <w:rFonts w:eastAsia="Times New Roman" w:cs="Times New Roman"/>
          <w:b/>
          <w:szCs w:val="24"/>
        </w:rPr>
        <w:t>ΠΡΟΕΔΡΕΥΩΝ (Σπυρίδων Λυκούδης):</w:t>
      </w:r>
      <w:r w:rsidRPr="0060339A">
        <w:rPr>
          <w:rFonts w:eastAsia="Times New Roman" w:cs="Times New Roman"/>
          <w:szCs w:val="24"/>
        </w:rPr>
        <w:t xml:space="preserve"> </w:t>
      </w:r>
      <w:r>
        <w:rPr>
          <w:rFonts w:eastAsia="Times New Roman" w:cs="Times New Roman"/>
          <w:szCs w:val="24"/>
        </w:rPr>
        <w:t>Συνεπώς τ</w:t>
      </w:r>
      <w:r>
        <w:rPr>
          <w:rFonts w:eastAsia="Times New Roman" w:cs="Times New Roman"/>
          <w:szCs w:val="24"/>
        </w:rPr>
        <w:t xml:space="preserve">ο Σώμα </w:t>
      </w:r>
      <w:proofErr w:type="spellStart"/>
      <w:r>
        <w:rPr>
          <w:rFonts w:eastAsia="Times New Roman" w:cs="Times New Roman"/>
          <w:szCs w:val="24"/>
        </w:rPr>
        <w:t>συνεφώνησε</w:t>
      </w:r>
      <w:proofErr w:type="spellEnd"/>
      <w:r>
        <w:rPr>
          <w:rFonts w:eastAsia="Times New Roman" w:cs="Times New Roman"/>
          <w:szCs w:val="24"/>
        </w:rPr>
        <w:t>.</w:t>
      </w:r>
    </w:p>
    <w:p w14:paraId="4EDBF931"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Τον λόγο έχει ο εισηγητής του ΣΥΡΙΖΑ κ. Κωνσταντίνος Παυλίδης για δεκαπέντε λεπτά.</w:t>
      </w:r>
    </w:p>
    <w:p w14:paraId="4EDBF932" w14:textId="77777777" w:rsidR="00ED4365" w:rsidRDefault="007215F5">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Ευχαριστώ</w:t>
      </w:r>
      <w:r>
        <w:rPr>
          <w:rFonts w:eastAsia="Times New Roman" w:cs="Times New Roman"/>
          <w:szCs w:val="24"/>
        </w:rPr>
        <w:t>, κύριε Πρόεδρε.</w:t>
      </w:r>
    </w:p>
    <w:p w14:paraId="4EDBF933"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 </w:t>
      </w:r>
      <w:r>
        <w:rPr>
          <w:rFonts w:eastAsia="Times New Roman" w:cs="Times New Roman"/>
          <w:szCs w:val="24"/>
        </w:rPr>
        <w:t xml:space="preserve">πρώτο μέρος </w:t>
      </w:r>
      <w:r>
        <w:rPr>
          <w:rFonts w:eastAsia="Times New Roman" w:cs="Times New Roman"/>
          <w:szCs w:val="24"/>
        </w:rPr>
        <w:t xml:space="preserve">του παρόντος νομοσχεδίου, άρθρα 1 έως 110, ενσωματώνεται στην ελληνική νομοθεσία η </w:t>
      </w:r>
      <w:r>
        <w:rPr>
          <w:rFonts w:eastAsia="Times New Roman" w:cs="Times New Roman"/>
          <w:szCs w:val="24"/>
        </w:rPr>
        <w:t xml:space="preserve">οδηγία </w:t>
      </w:r>
      <w:r>
        <w:rPr>
          <w:rFonts w:eastAsia="Times New Roman" w:cs="Times New Roman"/>
          <w:szCs w:val="24"/>
        </w:rPr>
        <w:t>2015/2366 του Ευρωπαϊκού Κοινοβουλίου και του Συμβουλίου της 25</w:t>
      </w:r>
      <w:r w:rsidRPr="00F07632">
        <w:rPr>
          <w:rFonts w:eastAsia="Times New Roman" w:cs="Times New Roman"/>
          <w:szCs w:val="24"/>
          <w:vertAlign w:val="superscript"/>
        </w:rPr>
        <w:t>ης</w:t>
      </w:r>
      <w:r>
        <w:rPr>
          <w:rFonts w:eastAsia="Times New Roman" w:cs="Times New Roman"/>
          <w:szCs w:val="24"/>
        </w:rPr>
        <w:t xml:space="preserve"> Νοεμβρίου του 2015 σχετικά με τις υ</w:t>
      </w:r>
      <w:r>
        <w:rPr>
          <w:rFonts w:eastAsia="Times New Roman" w:cs="Times New Roman"/>
          <w:szCs w:val="24"/>
        </w:rPr>
        <w:t xml:space="preserve">πηρεσίες πληρωμών στην εσωτερική αγορά και με τις διάφορες τροποποιήσεις και καταργήσεις </w:t>
      </w:r>
      <w:r>
        <w:rPr>
          <w:rFonts w:eastAsia="Times New Roman" w:cs="Times New Roman"/>
          <w:szCs w:val="24"/>
        </w:rPr>
        <w:t>οδηγιών</w:t>
      </w:r>
      <w:r>
        <w:rPr>
          <w:rFonts w:eastAsia="Times New Roman" w:cs="Times New Roman"/>
          <w:szCs w:val="24"/>
        </w:rPr>
        <w:t>.</w:t>
      </w:r>
    </w:p>
    <w:p w14:paraId="4EDBF934"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Είναι γεγονός ότι αρκετά καινοτόμα προϊόντα ή υπηρεσίες πληρωμών δεν εμπίπτουν στο πεδίο εφαρμογής της νομοθεσίας, όπως αυτή ισχύει μέχρι σήμερα. Προκειμένου,</w:t>
      </w:r>
      <w:r>
        <w:rPr>
          <w:rFonts w:eastAsia="Times New Roman" w:cs="Times New Roman"/>
          <w:szCs w:val="24"/>
        </w:rPr>
        <w:t xml:space="preserve"> επομένως, να αντιμετωπιστούν τέτοιου είδους παραλείψεις θεσπίζονται μέσω του παρόντος νομοσχεδίου οι νέοι κανόνες.</w:t>
      </w:r>
    </w:p>
    <w:p w14:paraId="4EDBF935"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Σε σχέση, λοιπόν, με το υφιστάμενο πλαίσιο του ν.3862/2010, ο παρών νόμος αναμορφώνει συνολικά το συγκεκριμένο πεδίο και εισάγει σημαντικές </w:t>
      </w:r>
      <w:r>
        <w:rPr>
          <w:rFonts w:eastAsia="Times New Roman" w:cs="Times New Roman"/>
          <w:szCs w:val="24"/>
        </w:rPr>
        <w:t xml:space="preserve">βελτιωτικές ρυθμίσεις. Ειδικότερα, διευρύνεται το φάσμα των υπηρεσιών πληρωμών, ώστε να λάβει υπ’ </w:t>
      </w:r>
      <w:proofErr w:type="spellStart"/>
      <w:r>
        <w:rPr>
          <w:rFonts w:eastAsia="Times New Roman" w:cs="Times New Roman"/>
          <w:szCs w:val="24"/>
        </w:rPr>
        <w:t>όψιν</w:t>
      </w:r>
      <w:proofErr w:type="spellEnd"/>
      <w:r>
        <w:rPr>
          <w:rFonts w:eastAsia="Times New Roman" w:cs="Times New Roman"/>
          <w:szCs w:val="24"/>
        </w:rPr>
        <w:t xml:space="preserve"> της υπηρεσίες οι οποίες μέχρι σήμερα ήταν αρρύθμιστες. Η ένταξή τους στο νέο θεσμικό πλαίσιο ενισχύει τη διαφάνεια και την ασφάλεια στην ενιαία αγορά.</w:t>
      </w:r>
    </w:p>
    <w:p w14:paraId="4EDBF936"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Δι</w:t>
      </w:r>
      <w:r>
        <w:rPr>
          <w:rFonts w:eastAsia="Times New Roman" w:cs="Times New Roman"/>
          <w:szCs w:val="24"/>
        </w:rPr>
        <w:t xml:space="preserve">ευρύνεται, επίσης, το πεδίο εφαρμογής του πλαισίου, περιλαμβάνοντας πράξεις πληρωμών με τρίτες χώρες, όταν ο ένας εκ των δύο </w:t>
      </w:r>
      <w:proofErr w:type="spellStart"/>
      <w:r>
        <w:rPr>
          <w:rFonts w:eastAsia="Times New Roman" w:cs="Times New Roman"/>
          <w:szCs w:val="24"/>
        </w:rPr>
        <w:t>παρόχων</w:t>
      </w:r>
      <w:proofErr w:type="spellEnd"/>
      <w:r>
        <w:rPr>
          <w:rFonts w:eastAsia="Times New Roman" w:cs="Times New Roman"/>
          <w:szCs w:val="24"/>
        </w:rPr>
        <w:t xml:space="preserve"> βρίσκεται στον Ευρωπαϊκό Οικονομικό Χώρο. Αυξάνεται, επίσης, η διαφάνεια των συναλλαγών, όταν πραγματοποιούνται πράξεις πλη</w:t>
      </w:r>
      <w:r>
        <w:rPr>
          <w:rFonts w:eastAsia="Times New Roman" w:cs="Times New Roman"/>
          <w:szCs w:val="24"/>
        </w:rPr>
        <w:t xml:space="preserve">ρωμής εκτός Ευρωπαϊκού Οικονομικού Χώρου και όταν διενεργούν πληρωμές σε νομίσματα κρατών εκτός ΕΟΧ. </w:t>
      </w:r>
      <w:proofErr w:type="spellStart"/>
      <w:r>
        <w:rPr>
          <w:rFonts w:eastAsia="Times New Roman" w:cs="Times New Roman"/>
          <w:szCs w:val="24"/>
        </w:rPr>
        <w:t>Επικαιροποιούνται</w:t>
      </w:r>
      <w:proofErr w:type="spellEnd"/>
      <w:r>
        <w:rPr>
          <w:rFonts w:eastAsia="Times New Roman" w:cs="Times New Roman"/>
          <w:szCs w:val="24"/>
        </w:rPr>
        <w:t xml:space="preserve">, επίσης, </w:t>
      </w:r>
      <w:r>
        <w:rPr>
          <w:rFonts w:eastAsia="Times New Roman" w:cs="Times New Roman"/>
          <w:szCs w:val="24"/>
        </w:rPr>
        <w:lastRenderedPageBreak/>
        <w:t>οι εξαιρούμενες μέχρι σήμερα υπηρεσίες πληρωμών, με στόχο την όσο το δυνατόν πληρέστερη νομική σαφήνεια, την ενίσχυση της διαφάν</w:t>
      </w:r>
      <w:r>
        <w:rPr>
          <w:rFonts w:eastAsia="Times New Roman" w:cs="Times New Roman"/>
          <w:szCs w:val="24"/>
        </w:rPr>
        <w:t>ειας και τη δημιουργία ισότιμων όρων ανταγωνισμού στην Ευρωπαϊκή Ένωση.</w:t>
      </w:r>
    </w:p>
    <w:p w14:paraId="4EDBF937"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Ενισχύεται η συνεργασία και η ανταλλαγή πληροφοριών μεταξύ των αρμόδιων αρχών των κρατών-μελών του Ευρωπαϊκού Οικονομικού Χώρου και εισάγονται ενισχυμένα μέτρα ασφαλείας για όλους τους</w:t>
      </w:r>
      <w:r>
        <w:rPr>
          <w:rFonts w:eastAsia="Times New Roman" w:cs="Times New Roman"/>
          <w:szCs w:val="24"/>
        </w:rPr>
        <w:t xml:space="preserve"> </w:t>
      </w:r>
      <w:proofErr w:type="spellStart"/>
      <w:r>
        <w:rPr>
          <w:rFonts w:eastAsia="Times New Roman" w:cs="Times New Roman"/>
          <w:szCs w:val="24"/>
        </w:rPr>
        <w:t>παρόχους</w:t>
      </w:r>
      <w:proofErr w:type="spellEnd"/>
      <w:r>
        <w:rPr>
          <w:rFonts w:eastAsia="Times New Roman" w:cs="Times New Roman"/>
          <w:szCs w:val="24"/>
        </w:rPr>
        <w:t xml:space="preserve"> υπηρεσιών πληρωμών. Η προστασία του καταναλωτή αυξάνεται ενάντια στην απάτη και σε άλλες παράνομες πράξεις με τα νέα μέτρα ασφαλείας.</w:t>
      </w:r>
    </w:p>
    <w:p w14:paraId="4EDBF938"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Τέλος, καθιερώνεται η υποχρέωση των </w:t>
      </w:r>
      <w:proofErr w:type="spellStart"/>
      <w:r>
        <w:rPr>
          <w:rFonts w:eastAsia="Times New Roman" w:cs="Times New Roman"/>
          <w:szCs w:val="24"/>
        </w:rPr>
        <w:t>παρόχων</w:t>
      </w:r>
      <w:proofErr w:type="spellEnd"/>
      <w:r>
        <w:rPr>
          <w:rFonts w:eastAsia="Times New Roman" w:cs="Times New Roman"/>
          <w:szCs w:val="24"/>
        </w:rPr>
        <w:t xml:space="preserve"> υπηρεσιών πληρωμών να θεσπίζουν διαδικασίες για τη διαχείριση παραπό</w:t>
      </w:r>
      <w:r>
        <w:rPr>
          <w:rFonts w:eastAsia="Times New Roman" w:cs="Times New Roman"/>
          <w:szCs w:val="24"/>
        </w:rPr>
        <w:t>νων, καθώς και προθεσμίες για την επίλυσή τους.</w:t>
      </w:r>
    </w:p>
    <w:p w14:paraId="4EDBF939"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 xml:space="preserve">Στο </w:t>
      </w:r>
      <w:r>
        <w:rPr>
          <w:rFonts w:eastAsia="Times New Roman" w:cs="Times New Roman"/>
          <w:szCs w:val="24"/>
        </w:rPr>
        <w:t>δεύτερο μέρος</w:t>
      </w:r>
      <w:r>
        <w:rPr>
          <w:rFonts w:eastAsia="Times New Roman" w:cs="Times New Roman"/>
          <w:szCs w:val="24"/>
        </w:rPr>
        <w:t xml:space="preserve"> του παρόντος νομοσχεδίου, στα άρθρα 111 έως 140, έχουμε την εισαγωγή μιας σειράς διατάξεων και ρυθμίσεων. Το άρθρο 111 αφορά τους υπαλλήλους ξένων διπλωματικών και προξενικών αποστολών. Παρα</w:t>
      </w:r>
      <w:r>
        <w:rPr>
          <w:rFonts w:eastAsia="Times New Roman" w:cs="Times New Roman"/>
          <w:szCs w:val="24"/>
        </w:rPr>
        <w:t>τείνεται η χρονική προθεσμία τελωνειακής τακτοποίησης των οχημάτων τους από τρεις μήνες σε ένα έτος και για μεμονωμένες εξαιρετικές περιπτώσεις έως τέσσερα έτη.</w:t>
      </w:r>
    </w:p>
    <w:p w14:paraId="4EDBF93A"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Με το άρθρο 112 γίνεται εναρμόνιση με το νομικό πλαίσιο της φορολογίας των κληρονομιών και παρά</w:t>
      </w:r>
      <w:r>
        <w:rPr>
          <w:rFonts w:eastAsia="Times New Roman" w:cs="Times New Roman"/>
          <w:szCs w:val="24"/>
        </w:rPr>
        <w:t>λληλα διευκολύνεται όποιος τρίτος έχει έννομο συμφέρον να μεταγράψει μια πράξη στο υποθηκοφυλακείο, χωρίς να χρειάζεται να έχει προηγηθεί η υποβολή δήλωσης φόρου μεταβίβασης ακινήτου. Επειδή έγινε μια ολόκληρη κουβέντα στην α΄ και β΄ ανάγνωση στην Επιτροπή</w:t>
      </w:r>
      <w:r>
        <w:rPr>
          <w:rFonts w:eastAsia="Times New Roman" w:cs="Times New Roman"/>
          <w:szCs w:val="24"/>
        </w:rPr>
        <w:t xml:space="preserve"> Οικονομικών, αφορά κυρίαρχα υποθέσεις μεταξύ ιδιωτών και δεν υποκρύπτει διαδικασίες απαιτήσεων </w:t>
      </w:r>
      <w:r>
        <w:rPr>
          <w:rFonts w:eastAsia="Times New Roman" w:cs="Times New Roman"/>
          <w:szCs w:val="24"/>
        </w:rPr>
        <w:t>δημοσίου</w:t>
      </w:r>
      <w:r>
        <w:rPr>
          <w:rFonts w:eastAsia="Times New Roman" w:cs="Times New Roman"/>
          <w:szCs w:val="24"/>
        </w:rPr>
        <w:t>.</w:t>
      </w:r>
    </w:p>
    <w:p w14:paraId="4EDBF93B"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Στο άρθρο 113 επανέρχεται σε ισχύ μια διάταξη που ίσχυε έως το 2010, όταν καταργήθηκε, που αφορούσε τη φορολόγηση του </w:t>
      </w:r>
      <w:proofErr w:type="spellStart"/>
      <w:r>
        <w:rPr>
          <w:rFonts w:eastAsia="Times New Roman" w:cs="Times New Roman"/>
          <w:szCs w:val="24"/>
        </w:rPr>
        <w:t>κληρονομιαίου</w:t>
      </w:r>
      <w:proofErr w:type="spellEnd"/>
      <w:r>
        <w:rPr>
          <w:rFonts w:eastAsia="Times New Roman" w:cs="Times New Roman"/>
          <w:szCs w:val="24"/>
        </w:rPr>
        <w:t xml:space="preserve">, υπό απαλλοτρίωση </w:t>
      </w:r>
      <w:r>
        <w:rPr>
          <w:rFonts w:eastAsia="Times New Roman" w:cs="Times New Roman"/>
          <w:szCs w:val="24"/>
        </w:rPr>
        <w:t xml:space="preserve">ή </w:t>
      </w:r>
      <w:proofErr w:type="spellStart"/>
      <w:r>
        <w:rPr>
          <w:rFonts w:eastAsia="Times New Roman" w:cs="Times New Roman"/>
          <w:szCs w:val="24"/>
        </w:rPr>
        <w:t>ρυμοτομούμενου</w:t>
      </w:r>
      <w:proofErr w:type="spellEnd"/>
      <w:r>
        <w:rPr>
          <w:rFonts w:eastAsia="Times New Roman" w:cs="Times New Roman"/>
          <w:szCs w:val="24"/>
        </w:rPr>
        <w:t xml:space="preserve"> ακινήτου, το οποίο δεν γίνεται κατά τον χρόνο πλέον του θανάτου, </w:t>
      </w:r>
      <w:r>
        <w:rPr>
          <w:rFonts w:eastAsia="Times New Roman" w:cs="Times New Roman"/>
          <w:szCs w:val="24"/>
        </w:rPr>
        <w:lastRenderedPageBreak/>
        <w:t xml:space="preserve">αλλά κατά τον χρόνο που ολοκληρώνεται η διαδικασία της απαλλοτρίωσης ή της </w:t>
      </w:r>
      <w:proofErr w:type="spellStart"/>
      <w:r>
        <w:rPr>
          <w:rFonts w:eastAsia="Times New Roman" w:cs="Times New Roman"/>
          <w:szCs w:val="24"/>
        </w:rPr>
        <w:t>ρυμοτόμησης</w:t>
      </w:r>
      <w:proofErr w:type="spellEnd"/>
      <w:r>
        <w:rPr>
          <w:rFonts w:eastAsia="Times New Roman" w:cs="Times New Roman"/>
          <w:szCs w:val="24"/>
        </w:rPr>
        <w:t>. Έτσι, οι φορολογούμενοι πολίτες θα έχουν τη δυνατότητα να απαλλάσσονται από τον φόρο π</w:t>
      </w:r>
      <w:r>
        <w:rPr>
          <w:rFonts w:eastAsia="Times New Roman" w:cs="Times New Roman"/>
          <w:szCs w:val="24"/>
        </w:rPr>
        <w:t>ου προκύπτει από τη διαδικασία αναμονής της μεταβίβασης ακινήτου, ζητώντας την άμεση φορολόγηση των υπό απαλλοτρίωση ακινήτων τους.</w:t>
      </w:r>
    </w:p>
    <w:p w14:paraId="4EDBF93C"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Στο άρθρο 114, με την προτεινόμενη ρύθμιση της παραγράφου 1, οι αμοιβές σε συνάλλαγμα που καταβάλλει η Παγκόσμια Ένωση Αναπή</w:t>
      </w:r>
      <w:r>
        <w:rPr>
          <w:rFonts w:eastAsia="Times New Roman" w:cs="Times New Roman"/>
          <w:szCs w:val="24"/>
        </w:rPr>
        <w:t>ρων Καλλιτεχνών στα μέλη της ζωγράφους οι οποίοι είναι φορολογικοί κάτοικοι Ελλάδας, θα απαλλάσσονται από τον φόρο εισοδήματος.</w:t>
      </w:r>
    </w:p>
    <w:p w14:paraId="4EDBF93D"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Στο άρθρο 115 με την προτεινόμενη ρύθμιση δίνεται εξουσιοδότηση στον Υπουργό Περιβάλλοντος και Ενέργειας και στον Διοικητή της Α</w:t>
      </w:r>
      <w:r>
        <w:rPr>
          <w:rFonts w:eastAsia="Times New Roman" w:cs="Times New Roman"/>
          <w:szCs w:val="24"/>
        </w:rPr>
        <w:t xml:space="preserve">νεξάρτητης Αρχής Δημόσιων Εσόδων για τον καθορισμό των όρων και των προϋποθέσεων για την απαλλαγή από τον </w:t>
      </w:r>
      <w:r>
        <w:rPr>
          <w:rFonts w:eastAsia="Times New Roman" w:cs="Times New Roman"/>
          <w:szCs w:val="24"/>
        </w:rPr>
        <w:t>ειδικό φόρο</w:t>
      </w:r>
      <w:r>
        <w:rPr>
          <w:rFonts w:eastAsia="Times New Roman" w:cs="Times New Roman"/>
          <w:szCs w:val="24"/>
        </w:rPr>
        <w:t xml:space="preserve"> </w:t>
      </w:r>
      <w:r>
        <w:rPr>
          <w:rFonts w:eastAsia="Times New Roman" w:cs="Times New Roman"/>
          <w:szCs w:val="24"/>
        </w:rPr>
        <w:t xml:space="preserve">κατανάλωσης </w:t>
      </w:r>
      <w:r>
        <w:rPr>
          <w:rFonts w:eastAsia="Times New Roman" w:cs="Times New Roman"/>
          <w:szCs w:val="24"/>
        </w:rPr>
        <w:t xml:space="preserve">του φυσικού αερίου που χρησιμοποιείται για την παραγωγή της ηλεκτρικής ενέργειας. </w:t>
      </w:r>
    </w:p>
    <w:p w14:paraId="4EDBF93E"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Με το άρθρο 116 και την παράγραφο 1 προστίθενται οι επιχειρήσεις πρώτης μεταποίησης του καπνού και οι επιχειρήσεις χονδρικής πώλησης βιομηχανοποιημένων καπνών στις κατηγορίες των επιχειρήσεων που αποτελούν σημαντικούς και αναπόσπαστους κρίκους της εφοδιαστ</w:t>
      </w:r>
      <w:r>
        <w:rPr>
          <w:rFonts w:eastAsia="Times New Roman" w:cs="Times New Roman"/>
          <w:szCs w:val="24"/>
        </w:rPr>
        <w:t xml:space="preserve">ικής αλυσίδας βιομηχανοποιημένων καπνών και οφείλουν να εφαρμόζουν μέτρα δέουσας επιμέλειας ως προς τους πελάτες τους και τους προμηθευτές τους. </w:t>
      </w:r>
    </w:p>
    <w:p w14:paraId="4EDBF93F"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Επιπλέον, με τη διάταξη αυτή εισάγεται εξαίρεση για τους καλλιεργητές καπνού από το πεδίο εφαρμογής των μέτρων</w:t>
      </w:r>
      <w:r>
        <w:rPr>
          <w:rFonts w:eastAsia="Times New Roman" w:cs="Times New Roman"/>
          <w:szCs w:val="24"/>
        </w:rPr>
        <w:t xml:space="preserve"> δέουσας επιμέλειας. Αυτό αφορά κυρίως μικρές και πολύ μικρές επιχειρήσεις καπνού. </w:t>
      </w:r>
    </w:p>
    <w:p w14:paraId="4EDBF940"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Το άρθρο 117 αφορά στη φορολογητέα αξία οχημάτων και στην κατηγοριοποίησή τους με σκοπό τον καθορισμό του τέλους ταξινόμησης.</w:t>
      </w:r>
    </w:p>
    <w:p w14:paraId="4EDBF941"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Στο άρθρο 118 με την προτεινόμενη διάταξη γίνε</w:t>
      </w:r>
      <w:r>
        <w:rPr>
          <w:rFonts w:eastAsia="Times New Roman" w:cs="Times New Roman"/>
          <w:szCs w:val="24"/>
        </w:rPr>
        <w:t>ται διευκόλυνση και επεκτείνεται στο σύνολο των φορολογουμένων η ρύθμιση χρεών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μέσω του εξωδικαστικού συμβιβασμού, με αναστολή της υποχρέωσης για δύο χρόνια για την προσκόμιση των δικαιολογητικών, η οποία θα δώσει μια μεγάλη διευκόλυνση και μι</w:t>
      </w:r>
      <w:r>
        <w:rPr>
          <w:rFonts w:eastAsia="Times New Roman" w:cs="Times New Roman"/>
          <w:szCs w:val="24"/>
        </w:rPr>
        <w:t xml:space="preserve">α σημαντική βοήθεια στη λειτουργία του εξωδικαστικού μηχανισμού. </w:t>
      </w:r>
    </w:p>
    <w:p w14:paraId="4EDBF942"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Με την εν λόγω διάταξη στο άρθρο 119 διευκρινίζεται ότι ο έλεγχος της ορθής απόδοσης του περιβαλλοντικού τέλους από τις πλαστικές σακούλες διενεργείται αποκλειστικά από την ΑΑΔΕ, καθορίζεται</w:t>
      </w:r>
      <w:r>
        <w:rPr>
          <w:rFonts w:eastAsia="Times New Roman" w:cs="Times New Roman"/>
          <w:szCs w:val="24"/>
        </w:rPr>
        <w:t xml:space="preserve"> ο χρόνος απόδοσης του τέλους αυτού σε τριμηνιαία βάση, θεσπίζεται εξουσιοδοτική διάταξη προς τον Διοικητή του ΑΑΔΕ για τον καθορισμό του τύπου και του περιεχομένου της δήλωσης του περιβαλλοντικού τέλους και εντάσσεται το τέλος πλαστικών </w:t>
      </w:r>
      <w:proofErr w:type="spellStart"/>
      <w:r>
        <w:rPr>
          <w:rFonts w:eastAsia="Times New Roman" w:cs="Times New Roman"/>
          <w:szCs w:val="24"/>
        </w:rPr>
        <w:t>σακουλών</w:t>
      </w:r>
      <w:proofErr w:type="spellEnd"/>
      <w:r>
        <w:rPr>
          <w:rFonts w:eastAsia="Times New Roman" w:cs="Times New Roman"/>
          <w:szCs w:val="24"/>
        </w:rPr>
        <w:t xml:space="preserve"> μεταφοράς</w:t>
      </w:r>
      <w:r>
        <w:rPr>
          <w:rFonts w:eastAsia="Times New Roman" w:cs="Times New Roman"/>
          <w:szCs w:val="24"/>
        </w:rPr>
        <w:t xml:space="preserve"> στο Παράρτημα του Κώδικα Φορολογικής Διαδικασίας, προκειμένου να επιβάλλονται οι ήδη προβλεπόμενες κυρώσεις. </w:t>
      </w:r>
    </w:p>
    <w:p w14:paraId="4EDBF943"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 xml:space="preserve">Στο άρθρο 120 με την προτεινόμενη ρύθμιση παρέχεται στις </w:t>
      </w:r>
      <w:r>
        <w:rPr>
          <w:rFonts w:eastAsia="Times New Roman" w:cs="Times New Roman"/>
          <w:szCs w:val="24"/>
        </w:rPr>
        <w:t xml:space="preserve">υπηρεσίες </w:t>
      </w:r>
      <w:r>
        <w:rPr>
          <w:rFonts w:eastAsia="Times New Roman" w:cs="Times New Roman"/>
          <w:szCs w:val="24"/>
        </w:rPr>
        <w:t xml:space="preserve">που δικαιούνται να παράγουν μπύρα για επιτόπια κατανάλωση η δυνατότητα χρήσης </w:t>
      </w:r>
      <w:r>
        <w:rPr>
          <w:rFonts w:eastAsia="Times New Roman" w:cs="Times New Roman"/>
          <w:szCs w:val="24"/>
        </w:rPr>
        <w:t xml:space="preserve">περισσότερης του ενός </w:t>
      </w:r>
      <w:proofErr w:type="spellStart"/>
      <w:r>
        <w:rPr>
          <w:rFonts w:eastAsia="Times New Roman" w:cs="Times New Roman"/>
          <w:szCs w:val="24"/>
        </w:rPr>
        <w:t>ζυθοβραστήρων</w:t>
      </w:r>
      <w:proofErr w:type="spellEnd"/>
      <w:r>
        <w:rPr>
          <w:rFonts w:eastAsia="Times New Roman" w:cs="Times New Roman"/>
          <w:szCs w:val="24"/>
        </w:rPr>
        <w:t xml:space="preserve"> και η μίσθωση της προβλεπόμενης ελάχιστης χωρητικότητας από δέκα (10) εκατόλιτρα σε πέντε (5) εκατόλιτρα για προφανείς λόγους οικονομίας και ευελιξίας των οικείων επιχειρήσεων. </w:t>
      </w:r>
    </w:p>
    <w:p w14:paraId="4EDBF944"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Με το άρθρο 121, κατόπιν άδειας του αρμόδι</w:t>
      </w:r>
      <w:r>
        <w:rPr>
          <w:rFonts w:eastAsia="Times New Roman" w:cs="Times New Roman"/>
          <w:szCs w:val="24"/>
        </w:rPr>
        <w:t xml:space="preserve">ου τελωνείου δίνεται η δυνατότητα μεταφοράς, αποστράγγισης και λειτουργίας </w:t>
      </w:r>
      <w:proofErr w:type="spellStart"/>
      <w:r>
        <w:rPr>
          <w:rFonts w:eastAsia="Times New Roman" w:cs="Times New Roman"/>
          <w:szCs w:val="24"/>
        </w:rPr>
        <w:t>άμβυκα</w:t>
      </w:r>
      <w:proofErr w:type="spellEnd"/>
      <w:r>
        <w:rPr>
          <w:rFonts w:eastAsia="Times New Roman" w:cs="Times New Roman"/>
          <w:szCs w:val="24"/>
        </w:rPr>
        <w:t xml:space="preserve"> μικρού </w:t>
      </w:r>
      <w:proofErr w:type="spellStart"/>
      <w:r>
        <w:rPr>
          <w:rFonts w:eastAsia="Times New Roman" w:cs="Times New Roman"/>
          <w:szCs w:val="24"/>
        </w:rPr>
        <w:t>αποσταγματοποιείου</w:t>
      </w:r>
      <w:proofErr w:type="spellEnd"/>
      <w:r>
        <w:rPr>
          <w:rFonts w:eastAsia="Times New Roman" w:cs="Times New Roman"/>
          <w:szCs w:val="24"/>
        </w:rPr>
        <w:t>, χωρητικότητας δηλαδή μέχρι 130 λίτρα, στο πλαίσιο πολιτιστικών εκδηλώσεων που πραγματοποιούνται από ΟΤΑ, κοινότητες, πολιτιστικούς συλλόγους ή άλλο</w:t>
      </w:r>
      <w:r>
        <w:rPr>
          <w:rFonts w:eastAsia="Times New Roman" w:cs="Times New Roman"/>
          <w:szCs w:val="24"/>
        </w:rPr>
        <w:t xml:space="preserve">υς επαγγελματικούς φορείς, προκειμένου έτσι το παραγόμενο προϊόν να διατίθεται δωρεάν στους επισκέπτες των εκδηλώσεων για λόγους αναπαράστασης και προβολής του παραδοσιακού τρόπου απόσταξης και προαγωγής των ηθών και των εθίμων της ελληνικής υπαίθρου. </w:t>
      </w:r>
    </w:p>
    <w:p w14:paraId="4EDBF945"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 xml:space="preserve">Με </w:t>
      </w:r>
      <w:r>
        <w:rPr>
          <w:rFonts w:eastAsia="Times New Roman" w:cs="Times New Roman"/>
          <w:szCs w:val="24"/>
        </w:rPr>
        <w:t xml:space="preserve">το άρθρο 122 διευρύνεται το χρονικό διάστημα από εννέα μήνες σε τρία χρόνια για τη δημοσίευση των πινάκων </w:t>
      </w:r>
      <w:proofErr w:type="spellStart"/>
      <w:r>
        <w:rPr>
          <w:rFonts w:eastAsia="Times New Roman" w:cs="Times New Roman"/>
          <w:szCs w:val="24"/>
        </w:rPr>
        <w:t>διοριστέων</w:t>
      </w:r>
      <w:proofErr w:type="spellEnd"/>
      <w:r>
        <w:rPr>
          <w:rFonts w:eastAsia="Times New Roman" w:cs="Times New Roman"/>
          <w:szCs w:val="24"/>
        </w:rPr>
        <w:t xml:space="preserve"> στην Εφημερίδα της </w:t>
      </w:r>
      <w:r w:rsidRPr="004A557E">
        <w:rPr>
          <w:rFonts w:eastAsia="Times New Roman" w:cs="Times New Roman"/>
          <w:szCs w:val="24"/>
        </w:rPr>
        <w:t>Κυβέρνησης</w:t>
      </w:r>
      <w:r>
        <w:rPr>
          <w:rFonts w:eastAsia="Times New Roman" w:cs="Times New Roman"/>
          <w:szCs w:val="24"/>
        </w:rPr>
        <w:t xml:space="preserve"> για την κάλυψη θέσεων τακτικού προσωπικού στην Ανεξάρτητη Αρχή Δημοσίων Εσόδων, χωρίς νέα προκήρυξη, από πίνα</w:t>
      </w:r>
      <w:r>
        <w:rPr>
          <w:rFonts w:eastAsia="Times New Roman" w:cs="Times New Roman"/>
          <w:szCs w:val="24"/>
        </w:rPr>
        <w:t>κα επιλαχόντων προηγούμενου διαγωνισμού του ΑΣΕΠ, υπό την προϋπόθεση ότι οι νέες προς κάλυψη θέσεις αφορούν όμοιους κλάδους και όμοιες ειδικότητες. Είναι μια ρύθμιση για την απρόσκοπτη και αποτελεσματική συνέχιση του έργου της Ανεξάρτητης Αρχής Δημοσίων Εξ</w:t>
      </w:r>
      <w:r>
        <w:rPr>
          <w:rFonts w:eastAsia="Times New Roman" w:cs="Times New Roman"/>
          <w:szCs w:val="24"/>
        </w:rPr>
        <w:t xml:space="preserve">όδων. </w:t>
      </w:r>
    </w:p>
    <w:p w14:paraId="4EDBF946"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Στο άρθρο 123, με στόχο την πληρέστερη υποστήριξη του </w:t>
      </w:r>
      <w:r>
        <w:rPr>
          <w:rFonts w:eastAsia="Times New Roman" w:cs="Times New Roman"/>
          <w:szCs w:val="24"/>
        </w:rPr>
        <w:t>συμβουλίου διοίκησης</w:t>
      </w:r>
      <w:r>
        <w:rPr>
          <w:rFonts w:eastAsia="Times New Roman" w:cs="Times New Roman"/>
          <w:szCs w:val="24"/>
        </w:rPr>
        <w:t xml:space="preserve"> της ΑΑΔΕ, συνιστώνται τρεις θέσεις προσωπικού με σύμβαση εργασίας ιδιωτικού δικαίου ορισμένου χρόνου, οι οποίες καλύπτονται κατά τα οριζόμενα στις κείμενες διατάξεις, όπως κα</w:t>
      </w:r>
      <w:r>
        <w:rPr>
          <w:rFonts w:eastAsia="Times New Roman" w:cs="Times New Roman"/>
          <w:szCs w:val="24"/>
        </w:rPr>
        <w:t xml:space="preserve">ι για τους ειδικούς συνεργάτες των πολιτικών γραφείων των μελών της </w:t>
      </w:r>
      <w:r w:rsidRPr="004A557E">
        <w:rPr>
          <w:rFonts w:eastAsia="Times New Roman" w:cs="Times New Roman"/>
          <w:szCs w:val="24"/>
        </w:rPr>
        <w:t>Κυβέρνησης</w:t>
      </w:r>
      <w:r>
        <w:rPr>
          <w:rFonts w:eastAsia="Times New Roman" w:cs="Times New Roman"/>
          <w:szCs w:val="24"/>
        </w:rPr>
        <w:t xml:space="preserve"> και των Υφυπουργών.</w:t>
      </w:r>
    </w:p>
    <w:p w14:paraId="4EDBF947"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Στο άρθρο 124, με την προτεινόμενη διάταξη της παραγράφου 1 αντικαθίσταται η ρύθμιση που αφορά την εκατέρωθεν κινητικότητα υπαλλήλων μεταξύ της ΑΑΔΕ και </w:t>
      </w:r>
      <w:r>
        <w:rPr>
          <w:rFonts w:eastAsia="Times New Roman" w:cs="Times New Roman"/>
          <w:szCs w:val="24"/>
        </w:rPr>
        <w:lastRenderedPageBreak/>
        <w:t xml:space="preserve">των </w:t>
      </w:r>
      <w:r>
        <w:rPr>
          <w:rFonts w:eastAsia="Times New Roman" w:cs="Times New Roman"/>
          <w:szCs w:val="24"/>
        </w:rPr>
        <w:t xml:space="preserve">λοιπών αναφερόμενων υπηρεσιών και αίρεται οποιαδήποτε ασάφεια είχε προκύψει στο παρελθόν. </w:t>
      </w:r>
    </w:p>
    <w:p w14:paraId="4EDBF948"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Με τις προτεινόμενες διατάξεις της παραγράφου 3 του άρθρου αυτού καθίσταται σαφές προς άρση οποιασδήποτε αμφιβολίας ότι οι υπάλληλοι που μετατάσσονται από το Υπουργε</w:t>
      </w:r>
      <w:r>
        <w:rPr>
          <w:rFonts w:eastAsia="Times New Roman" w:cs="Times New Roman"/>
          <w:szCs w:val="24"/>
        </w:rPr>
        <w:t xml:space="preserve">ίο Οικονομικών στην ΑΑΔΕ και αντιστρόφως διατηρούν το σύνολο των αποδοχών τους, συμπεριλαμβανομένης της προσωπικής διαφοράς και εξακολουθούν να </w:t>
      </w:r>
      <w:proofErr w:type="spellStart"/>
      <w:r>
        <w:rPr>
          <w:rFonts w:eastAsia="Times New Roman" w:cs="Times New Roman"/>
          <w:szCs w:val="24"/>
        </w:rPr>
        <w:t>διέπονται</w:t>
      </w:r>
      <w:proofErr w:type="spellEnd"/>
      <w:r>
        <w:rPr>
          <w:rFonts w:eastAsia="Times New Roman" w:cs="Times New Roman"/>
          <w:szCs w:val="24"/>
        </w:rPr>
        <w:t xml:space="preserve"> από το ίδιο συνταξιοδοτικό και ασφαλιστικό καθεστώς κύριας, επικουρικής ασφάλειας και πρόνοιας. </w:t>
      </w:r>
    </w:p>
    <w:p w14:paraId="4EDBF949"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Με το</w:t>
      </w:r>
      <w:r>
        <w:rPr>
          <w:rFonts w:eastAsia="Times New Roman" w:cs="Times New Roman"/>
          <w:szCs w:val="24"/>
        </w:rPr>
        <w:t xml:space="preserve"> άρθρο 125 δίνεται παράταση ενός ακόμη έτους για το 2018 για την ευνοϊκή φορολογική μεταχείριση των διαγραφών οφειλών φυσικών και νομικών προσώπων προς πιστωτικά ιδρύματα με στόχο τη διευκόλυνση χορήγησης ρυθμίσεων οφειλών. Είναι μια πολύ θετική και απαραί</w:t>
      </w:r>
      <w:r>
        <w:rPr>
          <w:rFonts w:eastAsia="Times New Roman" w:cs="Times New Roman"/>
          <w:szCs w:val="24"/>
        </w:rPr>
        <w:t xml:space="preserve">τητη ρύθμιση. </w:t>
      </w:r>
    </w:p>
    <w:p w14:paraId="4EDBF94A"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Στο άρθρο 126 μειώνεται ο αριθμός των μελών του Γενικού Συμβουλίου του Ταμείου Χρηματοπιστωτικής Σταθερότητας από εννέα σε επτά μέλη, καθιστώντας πιο εύρυθμη τη λειτουργία του. Επέρχονται οι απαραίτητες προσαρμογές και νομοθετικές βελτιώσεις</w:t>
      </w:r>
      <w:r>
        <w:rPr>
          <w:rFonts w:eastAsia="Times New Roman" w:cs="Times New Roman"/>
          <w:szCs w:val="24"/>
        </w:rPr>
        <w:t xml:space="preserve"> ως προς τα ασυμβίβαστα και τα κωλύματα των οργάνων διοίκησης του Ταμείου και της Επιτροπής Επιλογής. </w:t>
      </w:r>
    </w:p>
    <w:p w14:paraId="4EDBF94B"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Τα άρθρα 127 και 128 αφορούν ενσωματώσεις </w:t>
      </w:r>
      <w:r>
        <w:rPr>
          <w:rFonts w:eastAsia="Times New Roman" w:cs="Times New Roman"/>
          <w:szCs w:val="24"/>
        </w:rPr>
        <w:t>κοινοτικών οδηγιών</w:t>
      </w:r>
      <w:r>
        <w:rPr>
          <w:rFonts w:eastAsia="Times New Roman" w:cs="Times New Roman"/>
          <w:szCs w:val="24"/>
        </w:rPr>
        <w:t xml:space="preserve">. </w:t>
      </w:r>
    </w:p>
    <w:p w14:paraId="4EDBF94C"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Τα άρθρα 129 και 130 αφορούν εξειδικεύσεις του Κανονισμού 1286/2014 της Ευρωπαϊκής Ένωσης.</w:t>
      </w:r>
      <w:r>
        <w:rPr>
          <w:rFonts w:eastAsia="Times New Roman" w:cs="Times New Roman"/>
          <w:szCs w:val="24"/>
        </w:rPr>
        <w:t xml:space="preserve"> </w:t>
      </w:r>
    </w:p>
    <w:p w14:paraId="4EDBF94D"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Στο άρθρο 134 με την προτεινόμενη διάταξη δίνεται η δυνατότητα πλήρωσης των θέσεων του ειδικού επιστημονικού προσωπικού που έχουν συσταθεί για την υποστήριξη του έργου του Ελληνικού Δημοσιονομικού Συμβουλίου και με μετάταξη ή πρόσληψη μόνιμων υπαλλήλων μ</w:t>
      </w:r>
      <w:r>
        <w:rPr>
          <w:rFonts w:eastAsia="Times New Roman" w:cs="Times New Roman"/>
          <w:szCs w:val="24"/>
        </w:rPr>
        <w:t xml:space="preserve">ε σχέση εργασίας δημοσίου δικαίου και όχι μόνο υπαλλήλων με σχέση εργασίας ιδιωτικού δικαίου αορίστου χρόνου. Προς τον σκοπό αυτόν </w:t>
      </w:r>
      <w:r>
        <w:rPr>
          <w:rFonts w:eastAsia="Times New Roman" w:cs="Times New Roman"/>
          <w:szCs w:val="24"/>
        </w:rPr>
        <w:lastRenderedPageBreak/>
        <w:t xml:space="preserve">από τις προβλεπόμενες εννέα συνολικά θέσεις ΕΕΠ του Συμβουλίου, ορίζεται ότι τρεις εξ αυτών αφορούν θέσεις μονίμων υπαλλήλων </w:t>
      </w:r>
      <w:r>
        <w:rPr>
          <w:rFonts w:eastAsia="Times New Roman" w:cs="Times New Roman"/>
          <w:szCs w:val="24"/>
        </w:rPr>
        <w:t>και οι υπόλοιπες έξι θέσεις υπαλλήλους με σχέσεις εργασίας ιδιωτικού δικαίου αορίστου χρόνου.</w:t>
      </w:r>
    </w:p>
    <w:p w14:paraId="4EDBF94E"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Με το άρθρο 136 επιδιώκεται, με την προτεινόμενη ρύθμιση, η πρόβλεψη μεταβατικού σταδίου για ζητήματα που αφορούν στην προσωρινή –τονίζω- τοποθέτηση προϊσταμένων </w:t>
      </w:r>
      <w:r>
        <w:rPr>
          <w:rFonts w:eastAsia="Times New Roman" w:cs="Times New Roman"/>
          <w:szCs w:val="24"/>
        </w:rPr>
        <w:t xml:space="preserve">στις θέσεις ευθύνης που προβλέπονται για τις οργανικές </w:t>
      </w:r>
      <w:r>
        <w:rPr>
          <w:rFonts w:eastAsia="Times New Roman" w:cs="Times New Roman"/>
          <w:szCs w:val="24"/>
        </w:rPr>
        <w:t xml:space="preserve">μονάδες </w:t>
      </w:r>
      <w:r>
        <w:rPr>
          <w:rFonts w:eastAsia="Times New Roman" w:cs="Times New Roman"/>
          <w:szCs w:val="24"/>
        </w:rPr>
        <w:t xml:space="preserve">της Διεύθυνσης Ερευνών Οικονομικού Εγκλήματος έως την ολοκλήρωση της προβλεπόμενης από την κείμενη νομοθεσία επιλογής και τοποθέτησης προϊσταμένου οργανικών </w:t>
      </w:r>
      <w:r>
        <w:rPr>
          <w:rFonts w:eastAsia="Times New Roman" w:cs="Times New Roman"/>
          <w:szCs w:val="24"/>
        </w:rPr>
        <w:t>μονάδων</w:t>
      </w:r>
      <w:r>
        <w:rPr>
          <w:rFonts w:eastAsia="Times New Roman" w:cs="Times New Roman"/>
          <w:szCs w:val="24"/>
        </w:rPr>
        <w:t>, αντιλαμβανόμενη το εξαιρετι</w:t>
      </w:r>
      <w:r>
        <w:rPr>
          <w:rFonts w:eastAsia="Times New Roman" w:cs="Times New Roman"/>
          <w:szCs w:val="24"/>
        </w:rPr>
        <w:t xml:space="preserve">κά ουσιώδες έργο της υφιστάμενης υπηρεσίας. Αφορά επομένως, μια προσωρινή τοποθέτηση με σκοπό την απρόσκοπτη λειτουργία της </w:t>
      </w:r>
      <w:r>
        <w:rPr>
          <w:rFonts w:eastAsia="Times New Roman" w:cs="Times New Roman"/>
          <w:szCs w:val="24"/>
        </w:rPr>
        <w:t>διεύθυνσης</w:t>
      </w:r>
      <w:r>
        <w:rPr>
          <w:rFonts w:eastAsia="Times New Roman" w:cs="Times New Roman"/>
          <w:szCs w:val="24"/>
        </w:rPr>
        <w:t xml:space="preserve">, με δεδομένο το έργο της έρευνας έξι χιλιάδων εκκρεμών υποθέσεων. </w:t>
      </w:r>
    </w:p>
    <w:p w14:paraId="4EDBF94F"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Τέλος, με το άρθρο 140, με την προτεινόμενη διάταξη, ρ</w:t>
      </w:r>
      <w:r>
        <w:rPr>
          <w:rFonts w:eastAsia="Times New Roman" w:cs="Times New Roman"/>
          <w:szCs w:val="24"/>
        </w:rPr>
        <w:t xml:space="preserve">υθμίζεται το μισθολογικό καθεστώς του </w:t>
      </w:r>
      <w:r>
        <w:rPr>
          <w:rFonts w:eastAsia="Times New Roman" w:cs="Times New Roman"/>
          <w:szCs w:val="24"/>
        </w:rPr>
        <w:t xml:space="preserve">γενικού διευθυντή </w:t>
      </w:r>
      <w:r>
        <w:rPr>
          <w:rFonts w:eastAsia="Times New Roman" w:cs="Times New Roman"/>
          <w:szCs w:val="24"/>
        </w:rPr>
        <w:t xml:space="preserve">και του </w:t>
      </w:r>
      <w:r>
        <w:rPr>
          <w:rFonts w:eastAsia="Times New Roman" w:cs="Times New Roman"/>
          <w:szCs w:val="24"/>
        </w:rPr>
        <w:t>αναπληρωτού γενικού διευθυντή</w:t>
      </w:r>
      <w:r>
        <w:rPr>
          <w:rFonts w:eastAsia="Times New Roman" w:cs="Times New Roman"/>
          <w:szCs w:val="24"/>
        </w:rPr>
        <w:t xml:space="preserve"> του Οργανισμού Διαχείρισης Δημοσίου Χρέους όταν τις θέσεις αυτές καταλαμβάνουν δημόσιοι </w:t>
      </w:r>
      <w:r>
        <w:rPr>
          <w:rFonts w:eastAsia="Times New Roman" w:cs="Times New Roman"/>
          <w:szCs w:val="24"/>
        </w:rPr>
        <w:lastRenderedPageBreak/>
        <w:t xml:space="preserve">λειτουργοί ή υπάλληλοι του δημόσιου τομέα, όπως αυτός </w:t>
      </w:r>
      <w:proofErr w:type="spellStart"/>
      <w:r>
        <w:rPr>
          <w:rFonts w:eastAsia="Times New Roman" w:cs="Times New Roman"/>
          <w:szCs w:val="24"/>
        </w:rPr>
        <w:t>οριοθετείται</w:t>
      </w:r>
      <w:proofErr w:type="spellEnd"/>
      <w:r>
        <w:rPr>
          <w:rFonts w:eastAsia="Times New Roman" w:cs="Times New Roman"/>
          <w:szCs w:val="24"/>
        </w:rPr>
        <w:t xml:space="preserve"> από τις</w:t>
      </w:r>
      <w:r>
        <w:rPr>
          <w:rFonts w:eastAsia="Times New Roman" w:cs="Times New Roman"/>
          <w:szCs w:val="24"/>
        </w:rPr>
        <w:t xml:space="preserve"> εκάστοτε ισχύουσες διατάξεις. </w:t>
      </w:r>
    </w:p>
    <w:p w14:paraId="4EDBF950"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Επειδή και σ’ αυτό το άρθρο υπήρξε μια έντονη κριτική στην Επιτροπή Οικονομικών, αυτή η ρύθμιση κρίνεται απαραίτητη μεταξύ άλλων και για λόγους ίσης μεταχείρισης, λόγω των εξειδικευμένων και υψηλού επιπέδου προσόντων που απα</w:t>
      </w:r>
      <w:r>
        <w:rPr>
          <w:rFonts w:eastAsia="Times New Roman" w:cs="Times New Roman"/>
          <w:szCs w:val="24"/>
        </w:rPr>
        <w:t xml:space="preserve">ιτούνται τόσο στους ιδιώτες όσο και στους δημόσιους λειτουργούς. </w:t>
      </w:r>
    </w:p>
    <w:p w14:paraId="4EDBF951"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4EDBF952" w14:textId="77777777" w:rsidR="00ED4365" w:rsidRDefault="007215F5">
      <w:pPr>
        <w:spacing w:line="600" w:lineRule="auto"/>
        <w:ind w:firstLine="720"/>
        <w:jc w:val="center"/>
        <w:rPr>
          <w:rFonts w:eastAsia="Times New Roman"/>
          <w:bCs/>
        </w:rPr>
      </w:pPr>
      <w:r w:rsidRPr="006651D3">
        <w:rPr>
          <w:rFonts w:eastAsia="Times New Roman"/>
          <w:bCs/>
        </w:rPr>
        <w:t xml:space="preserve">(Χειροκροτήματα από </w:t>
      </w:r>
      <w:r>
        <w:rPr>
          <w:rFonts w:eastAsia="Times New Roman"/>
          <w:bCs/>
        </w:rPr>
        <w:t>τις</w:t>
      </w:r>
      <w:r w:rsidRPr="006651D3">
        <w:rPr>
          <w:rFonts w:eastAsia="Times New Roman"/>
          <w:bCs/>
        </w:rPr>
        <w:t xml:space="preserve"> </w:t>
      </w:r>
      <w:r w:rsidRPr="006651D3">
        <w:rPr>
          <w:rFonts w:eastAsia="Times New Roman"/>
          <w:bCs/>
        </w:rPr>
        <w:t>πτέρυγ</w:t>
      </w:r>
      <w:r>
        <w:rPr>
          <w:rFonts w:eastAsia="Times New Roman"/>
          <w:bCs/>
        </w:rPr>
        <w:t>ες του</w:t>
      </w:r>
      <w:r w:rsidRPr="006651D3">
        <w:rPr>
          <w:rFonts w:eastAsia="Times New Roman"/>
          <w:bCs/>
        </w:rPr>
        <w:t xml:space="preserve"> ΣΥΡΙΖΑ</w:t>
      </w:r>
      <w:r>
        <w:rPr>
          <w:rFonts w:eastAsia="Times New Roman"/>
          <w:bCs/>
        </w:rPr>
        <w:t xml:space="preserve"> </w:t>
      </w:r>
      <w:r>
        <w:rPr>
          <w:rFonts w:eastAsia="Times New Roman"/>
          <w:bCs/>
        </w:rPr>
        <w:t>και</w:t>
      </w:r>
      <w:r>
        <w:rPr>
          <w:rFonts w:eastAsia="Times New Roman"/>
          <w:bCs/>
        </w:rPr>
        <w:t xml:space="preserve"> </w:t>
      </w:r>
      <w:r w:rsidRPr="006651D3">
        <w:rPr>
          <w:rFonts w:eastAsia="Times New Roman"/>
          <w:bCs/>
        </w:rPr>
        <w:t>τ</w:t>
      </w:r>
      <w:r>
        <w:rPr>
          <w:rFonts w:eastAsia="Times New Roman"/>
          <w:bCs/>
        </w:rPr>
        <w:t>ων</w:t>
      </w:r>
      <w:r w:rsidRPr="006651D3">
        <w:rPr>
          <w:rFonts w:eastAsia="Times New Roman"/>
          <w:bCs/>
        </w:rPr>
        <w:t xml:space="preserve"> </w:t>
      </w:r>
      <w:r>
        <w:rPr>
          <w:rFonts w:eastAsia="Times New Roman"/>
          <w:bCs/>
        </w:rPr>
        <w:t>ΑΝΕΛ</w:t>
      </w:r>
      <w:r w:rsidRPr="006651D3">
        <w:rPr>
          <w:rFonts w:eastAsia="Times New Roman"/>
          <w:bCs/>
        </w:rPr>
        <w:t>)</w:t>
      </w:r>
    </w:p>
    <w:p w14:paraId="4EDBF953" w14:textId="77777777" w:rsidR="00ED4365" w:rsidRDefault="007215F5">
      <w:pPr>
        <w:spacing w:line="600" w:lineRule="auto"/>
        <w:ind w:firstLine="720"/>
        <w:jc w:val="both"/>
        <w:rPr>
          <w:rFonts w:eastAsia="Times New Roman" w:cs="Times New Roman"/>
          <w:szCs w:val="24"/>
        </w:rPr>
      </w:pPr>
      <w:r w:rsidRPr="00B83CBC">
        <w:rPr>
          <w:rFonts w:eastAsia="Times New Roman"/>
          <w:b/>
          <w:bCs/>
        </w:rPr>
        <w:t>ΠΡΟΕΔΡΕΥΩΝ (Σπυρίδων Λυκούδης):</w:t>
      </w:r>
      <w:r>
        <w:rPr>
          <w:rFonts w:eastAsia="Times New Roman" w:cs="Times New Roman"/>
          <w:szCs w:val="24"/>
        </w:rPr>
        <w:t xml:space="preserve"> Σας ευχαριστώ, κύριε συνάδελφε. </w:t>
      </w:r>
    </w:p>
    <w:p w14:paraId="4EDBF954"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Τον λόγο έχει ο εισηγητής της Νέας Δημοκρατίας κ. Απόστολος </w:t>
      </w:r>
      <w:proofErr w:type="spellStart"/>
      <w:r>
        <w:rPr>
          <w:rFonts w:eastAsia="Times New Roman" w:cs="Times New Roman"/>
          <w:szCs w:val="24"/>
        </w:rPr>
        <w:t>Βεσυρόπουλος</w:t>
      </w:r>
      <w:proofErr w:type="spellEnd"/>
      <w:r>
        <w:rPr>
          <w:rFonts w:eastAsia="Times New Roman" w:cs="Times New Roman"/>
          <w:szCs w:val="24"/>
        </w:rPr>
        <w:t xml:space="preserve">, για δεκαπέντε λεπτά. </w:t>
      </w:r>
    </w:p>
    <w:p w14:paraId="4EDBF955"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κατά τη διάρκεια της ομιλίας του εισηγητή της Νέας Δημοκρατίας, του δεύτερου εισηγητή, μπορείτε να εγγράφεστε ως ομιλητές με τον η</w:t>
      </w:r>
      <w:r>
        <w:rPr>
          <w:rFonts w:eastAsia="Times New Roman" w:cs="Times New Roman"/>
          <w:szCs w:val="24"/>
        </w:rPr>
        <w:t xml:space="preserve">λεκτρονικό τρόπο που ξέρετε. </w:t>
      </w:r>
    </w:p>
    <w:p w14:paraId="4EDBF956"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Βεσυρόπουλε</w:t>
      </w:r>
      <w:proofErr w:type="spellEnd"/>
      <w:r>
        <w:rPr>
          <w:rFonts w:eastAsia="Times New Roman" w:cs="Times New Roman"/>
          <w:szCs w:val="24"/>
        </w:rPr>
        <w:t>, έχετε τον λόγο.</w:t>
      </w:r>
    </w:p>
    <w:p w14:paraId="4EDBF957" w14:textId="77777777" w:rsidR="00ED4365" w:rsidRDefault="007215F5">
      <w:pPr>
        <w:spacing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Ευχαριστώ, κύριε Πρόεδρε. </w:t>
      </w:r>
    </w:p>
    <w:p w14:paraId="4EDBF958"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ΣΥΡΙΖΑ-ΑΝΕΛ ανακάλυψε πόσο χρήσιμη είναι η ενσωμάτωση στην ελληνική νομοθεσία ευρωπαϊκών </w:t>
      </w:r>
      <w:r>
        <w:rPr>
          <w:rFonts w:eastAsia="Times New Roman" w:cs="Times New Roman"/>
          <w:szCs w:val="24"/>
        </w:rPr>
        <w:t>ο</w:t>
      </w:r>
      <w:r>
        <w:rPr>
          <w:rFonts w:eastAsia="Times New Roman" w:cs="Times New Roman"/>
          <w:szCs w:val="24"/>
        </w:rPr>
        <w:t>δηγιών, όπως αυτήν που συζητάμε σήμερα για τις υπηρεσίες πληρωμών, γιατί κατά το πρόσφατο παρελθόν η αντιευρωπαϊκή στάση του ΣΥΡΙΖΑ, αλλά και η στείρα άρνηση που επιδείκνυε απέναντι σε κάθε μεταρρυθμιστική προσπάθεια τον είχε οδηγήσει στο να καταψηφίζει νο</w:t>
      </w:r>
      <w:r>
        <w:rPr>
          <w:rFonts w:eastAsia="Times New Roman" w:cs="Times New Roman"/>
          <w:szCs w:val="24"/>
        </w:rPr>
        <w:t xml:space="preserve">μοσχέδια όπως αυτό, αλλά και να αρνείται την κύρωση </w:t>
      </w:r>
      <w:r>
        <w:rPr>
          <w:rFonts w:eastAsia="Times New Roman" w:cs="Times New Roman"/>
          <w:szCs w:val="24"/>
        </w:rPr>
        <w:t>σ</w:t>
      </w:r>
      <w:r>
        <w:rPr>
          <w:rFonts w:eastAsia="Times New Roman" w:cs="Times New Roman"/>
          <w:szCs w:val="24"/>
        </w:rPr>
        <w:t xml:space="preserve">υμφωνιών για συνεργασία σε θέματα φοροδιαφυγής με τις φορολογικές αρχές άλλων χωρών. </w:t>
      </w:r>
    </w:p>
    <w:p w14:paraId="4EDBF959"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Ως εισηγητής σε πολλά νομοσχέδια, θυμάμαι πολύ καλά τι έλεγαν κάποιοι. Φυσικά, η Κυβέρνηση, αφού ανακάλυψε με καθυστέ</w:t>
      </w:r>
      <w:r>
        <w:rPr>
          <w:rFonts w:eastAsia="Times New Roman" w:cs="Times New Roman"/>
          <w:szCs w:val="24"/>
        </w:rPr>
        <w:t xml:space="preserve">ρηση την Ευρώπη, ανακαλύπτει και τη θετική διάσταση της ενσωμάτωσης ευρωπαϊκών </w:t>
      </w:r>
      <w:r>
        <w:rPr>
          <w:rFonts w:eastAsia="Times New Roman" w:cs="Times New Roman"/>
          <w:szCs w:val="24"/>
        </w:rPr>
        <w:t>ο</w:t>
      </w:r>
      <w:r>
        <w:rPr>
          <w:rFonts w:eastAsia="Times New Roman" w:cs="Times New Roman"/>
          <w:szCs w:val="24"/>
        </w:rPr>
        <w:t>δηγιών</w:t>
      </w:r>
      <w:r w:rsidRPr="00994D91">
        <w:rPr>
          <w:rFonts w:eastAsia="Times New Roman" w:cs="Times New Roman"/>
          <w:szCs w:val="24"/>
        </w:rPr>
        <w:t>,</w:t>
      </w:r>
      <w:r>
        <w:rPr>
          <w:rFonts w:eastAsia="Times New Roman" w:cs="Times New Roman"/>
          <w:szCs w:val="24"/>
        </w:rPr>
        <w:t xml:space="preserve"> που στοχεύουν στην ενίσχυση της αναπτυξιακής προσπάθειας της χώρας. </w:t>
      </w:r>
    </w:p>
    <w:p w14:paraId="4EDBF95A"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Βέβαια, αγωνία της Κυβέρνησης δεν είναι να βγει η χώρα από τον παραλογισμό της </w:t>
      </w:r>
      <w:proofErr w:type="spellStart"/>
      <w:r>
        <w:rPr>
          <w:rFonts w:eastAsia="Times New Roman" w:cs="Times New Roman"/>
          <w:szCs w:val="24"/>
        </w:rPr>
        <w:t>υπερφορολόγησης</w:t>
      </w:r>
      <w:proofErr w:type="spellEnd"/>
      <w:r>
        <w:rPr>
          <w:rFonts w:eastAsia="Times New Roman" w:cs="Times New Roman"/>
          <w:szCs w:val="24"/>
        </w:rPr>
        <w:t xml:space="preserve"> και </w:t>
      </w:r>
      <w:r>
        <w:rPr>
          <w:rFonts w:eastAsia="Times New Roman" w:cs="Times New Roman"/>
          <w:szCs w:val="24"/>
        </w:rPr>
        <w:t xml:space="preserve">της διαρκούς φτωχοποίησης. Η αγωνία της Κυβέρνησης είναι να της επιτρέψουν οι δανειστές να έχει ένα αφήγημα, έστω και κάνοντας τα στραβά μάτια. Αφήγημα </w:t>
      </w:r>
      <w:proofErr w:type="spellStart"/>
      <w:r>
        <w:rPr>
          <w:rFonts w:eastAsia="Times New Roman" w:cs="Times New Roman"/>
          <w:szCs w:val="24"/>
        </w:rPr>
        <w:t>ίσον</w:t>
      </w:r>
      <w:proofErr w:type="spellEnd"/>
      <w:r>
        <w:rPr>
          <w:rFonts w:eastAsia="Times New Roman" w:cs="Times New Roman"/>
          <w:szCs w:val="24"/>
        </w:rPr>
        <w:t xml:space="preserve"> παραμύθι γι’ αυτήν την Κυβέρνηση, μόνο που τα παραμύθια αυτά δεν πουλάνε πλέον: Έξοδος από το μνημό</w:t>
      </w:r>
      <w:r>
        <w:rPr>
          <w:rFonts w:eastAsia="Times New Roman" w:cs="Times New Roman"/>
          <w:szCs w:val="24"/>
        </w:rPr>
        <w:t>νιο με μέτρα ύψους 5,1 δισεκατομμύρια ευρώ</w:t>
      </w:r>
      <w:r>
        <w:rPr>
          <w:rFonts w:eastAsia="Times New Roman" w:cs="Times New Roman"/>
          <w:szCs w:val="24"/>
        </w:rPr>
        <w:t>,</w:t>
      </w:r>
      <w:r>
        <w:rPr>
          <w:rFonts w:eastAsia="Times New Roman" w:cs="Times New Roman"/>
          <w:szCs w:val="24"/>
        </w:rPr>
        <w:t xml:space="preserve"> που ήδη έχουν ψηφισθεί και θα εφαρμοστούν από το 2019 δεν υπάρχει. Όπως δεν υπάρχει έξοδος από το μνημόνιο με δεσμεύσεις της χώρας σε πολύ υψηλά πρωτογενή πλεονάσματα της τάξεως του 3,5% έως το 2022. Έξοδος από τ</w:t>
      </w:r>
      <w:r>
        <w:rPr>
          <w:rFonts w:eastAsia="Times New Roman" w:cs="Times New Roman"/>
          <w:szCs w:val="24"/>
        </w:rPr>
        <w:t xml:space="preserve">ο μνημόνιο με τα ληξιπρόθεσμα χρέη των πολιτών προς την εφορία να έχουν ξεπεράσει </w:t>
      </w:r>
      <w:r>
        <w:rPr>
          <w:rFonts w:eastAsia="Times New Roman" w:cs="Times New Roman"/>
          <w:szCs w:val="24"/>
        </w:rPr>
        <w:lastRenderedPageBreak/>
        <w:t xml:space="preserve">τα 100 δισεκατομμύρια ευρώ και τους μισούς Έλληνες να είναι αντιμέτωποι με κατασχέσεις και με ηλεκτρονικούς πλειστηριασμούς της ακίνητης περιουσίας τους δεν υπάρχει. </w:t>
      </w:r>
    </w:p>
    <w:p w14:paraId="4EDBF95B"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Κυρίες </w:t>
      </w:r>
      <w:r>
        <w:rPr>
          <w:rFonts w:eastAsia="Times New Roman" w:cs="Times New Roman"/>
          <w:szCs w:val="24"/>
        </w:rPr>
        <w:t xml:space="preserve">και κύριοι συνάδελφοι, το νομοσχέδιο που συζητάμε σήμερα σε ό,τι αφορά στο πρώτο μέρος του σχετίζεται με την προσαρμογή στην εθνική νομοθεσία της </w:t>
      </w:r>
      <w:r>
        <w:rPr>
          <w:rFonts w:eastAsia="Times New Roman" w:cs="Times New Roman"/>
          <w:szCs w:val="24"/>
        </w:rPr>
        <w:t>ο</w:t>
      </w:r>
      <w:r>
        <w:rPr>
          <w:rFonts w:eastAsia="Times New Roman" w:cs="Times New Roman"/>
          <w:szCs w:val="24"/>
        </w:rPr>
        <w:t xml:space="preserve">δηγίας 2015/2366/ΕΕ για τις υπηρεσίες πληρωμών, μιας </w:t>
      </w:r>
      <w:r>
        <w:rPr>
          <w:rFonts w:eastAsia="Times New Roman" w:cs="Times New Roman"/>
          <w:szCs w:val="24"/>
        </w:rPr>
        <w:t>ο</w:t>
      </w:r>
      <w:r>
        <w:rPr>
          <w:rFonts w:eastAsia="Times New Roman" w:cs="Times New Roman"/>
          <w:szCs w:val="24"/>
        </w:rPr>
        <w:t>δηγίας που έχει τεθεί σε εφαρμογή από τις αρχές του 201</w:t>
      </w:r>
      <w:r>
        <w:rPr>
          <w:rFonts w:eastAsia="Times New Roman" w:cs="Times New Roman"/>
          <w:szCs w:val="24"/>
        </w:rPr>
        <w:t>6 και που θα έπρεπε να την είχαμε ενσωματώσει στην εθνική νομοθεσία μέχρι τις 13 Ιανουαρίου 2018. Είμαστε ως χώρα εκπρόθεσμοι και βραδυπορούν τμήμα της ευρωπαϊκής οικογένειας με ευθύνη της Κυβέρνησης, που καθυστέρησε να φέρει το συγκεκριμένο νομοσχέδιο.</w:t>
      </w:r>
    </w:p>
    <w:p w14:paraId="4EDBF95C"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Όπ</w:t>
      </w:r>
      <w:r>
        <w:rPr>
          <w:rFonts w:eastAsia="Times New Roman" w:cs="Times New Roman"/>
          <w:szCs w:val="24"/>
        </w:rPr>
        <w:t xml:space="preserve">ως είπα και στην ομιλία μου στην </w:t>
      </w:r>
      <w:r>
        <w:rPr>
          <w:rFonts w:eastAsia="Times New Roman" w:cs="Times New Roman"/>
          <w:szCs w:val="24"/>
        </w:rPr>
        <w:t>ε</w:t>
      </w:r>
      <w:r>
        <w:rPr>
          <w:rFonts w:eastAsia="Times New Roman" w:cs="Times New Roman"/>
          <w:szCs w:val="24"/>
        </w:rPr>
        <w:t xml:space="preserve">πιτροπή, η Νέα Δημοκρατία θα υπερψηφίσει τα άρθρα 1 έως 110 που αναφέρονται στην ενσωμάτωση της </w:t>
      </w:r>
      <w:r>
        <w:rPr>
          <w:rFonts w:eastAsia="Times New Roman" w:cs="Times New Roman"/>
          <w:szCs w:val="24"/>
        </w:rPr>
        <w:t>ο</w:t>
      </w:r>
      <w:r>
        <w:rPr>
          <w:rFonts w:eastAsia="Times New Roman" w:cs="Times New Roman"/>
          <w:szCs w:val="24"/>
        </w:rPr>
        <w:t xml:space="preserve">δηγίας για τις υπηρεσίες πληρωμών και το κανονιστικό τους πλαίσιο στην εθνική νομοθεσία. </w:t>
      </w:r>
    </w:p>
    <w:p w14:paraId="4EDBF95D"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Είναι δεδομένο ότι με τη συγκεκριμέ</w:t>
      </w:r>
      <w:r>
        <w:rPr>
          <w:rFonts w:eastAsia="Times New Roman" w:cs="Times New Roman"/>
          <w:szCs w:val="24"/>
        </w:rPr>
        <w:t xml:space="preserve">νη </w:t>
      </w:r>
      <w:r>
        <w:rPr>
          <w:rFonts w:eastAsia="Times New Roman" w:cs="Times New Roman"/>
          <w:szCs w:val="24"/>
        </w:rPr>
        <w:t>ο</w:t>
      </w:r>
      <w:r>
        <w:rPr>
          <w:rFonts w:eastAsia="Times New Roman" w:cs="Times New Roman"/>
          <w:szCs w:val="24"/>
        </w:rPr>
        <w:t>δηγία δημιουργούνται οι προϋποθέσεις και οι συνθήκες για την ενίσχυση του ανταγωνισμού στην αγορά των πληρωμών, την ένταξη καινοτόμων προϊόντων και υπηρεσιών πληρωμών που αναπτύχθηκαν τα τελευταία χρόνια, τη διευκόλυνση καταναλωτών και επιχειρήσεων, αλ</w:t>
      </w:r>
      <w:r>
        <w:rPr>
          <w:rFonts w:eastAsia="Times New Roman" w:cs="Times New Roman"/>
          <w:szCs w:val="24"/>
        </w:rPr>
        <w:t xml:space="preserve">λά και την ενίσχυση της διαφάνειας και της ασφάλειας στην εσωτερική αγορά. Πρόκειται για μια ολοκληρωμένη θεσμική παρέμβαση, αφού μέχρι σήμερα το κανονιστικό πλαίσιο για τις υπηρεσίες πληρωμών στην εσωτερική αγορά περιοριζόταν μόνο </w:t>
      </w:r>
      <w:r>
        <w:rPr>
          <w:rFonts w:eastAsia="Times New Roman" w:cs="Times New Roman"/>
          <w:szCs w:val="24"/>
        </w:rPr>
        <w:t>σ</w:t>
      </w:r>
      <w:r>
        <w:rPr>
          <w:rFonts w:eastAsia="Times New Roman" w:cs="Times New Roman"/>
          <w:szCs w:val="24"/>
        </w:rPr>
        <w:t>ε πιστωτικά ιδρύματα, ι</w:t>
      </w:r>
      <w:r>
        <w:rPr>
          <w:rFonts w:eastAsia="Times New Roman" w:cs="Times New Roman"/>
          <w:szCs w:val="24"/>
        </w:rPr>
        <w:t xml:space="preserve">δρύματα πληρωμών, ιδρύματα έκδοσης ηλεκτρονικού χρήματος και γραφεία ταχυδρομικών επιταγών. Με την </w:t>
      </w:r>
      <w:r>
        <w:rPr>
          <w:rFonts w:eastAsia="Times New Roman" w:cs="Times New Roman"/>
          <w:szCs w:val="24"/>
        </w:rPr>
        <w:t>ο</w:t>
      </w:r>
      <w:r>
        <w:rPr>
          <w:rFonts w:eastAsia="Times New Roman" w:cs="Times New Roman"/>
          <w:szCs w:val="24"/>
        </w:rPr>
        <w:t xml:space="preserve">δηγία αυτή και την ενσωμάτωσή της στην εθνική νομοθεσία διευρύνεται το πλαίσιο και εντάσσονται σε αυτό δύο νέες κατηγορίες </w:t>
      </w:r>
      <w:proofErr w:type="spellStart"/>
      <w:r>
        <w:rPr>
          <w:rFonts w:eastAsia="Times New Roman" w:cs="Times New Roman"/>
          <w:szCs w:val="24"/>
        </w:rPr>
        <w:t>παρόχων</w:t>
      </w:r>
      <w:proofErr w:type="spellEnd"/>
      <w:r>
        <w:rPr>
          <w:rFonts w:eastAsia="Times New Roman" w:cs="Times New Roman"/>
          <w:szCs w:val="24"/>
        </w:rPr>
        <w:t xml:space="preserve"> υπηρεσιών πληρωμών και άλ</w:t>
      </w:r>
      <w:r>
        <w:rPr>
          <w:rFonts w:eastAsia="Times New Roman" w:cs="Times New Roman"/>
          <w:szCs w:val="24"/>
        </w:rPr>
        <w:t>λες δύο νέες υπηρεσίες πληρωμών</w:t>
      </w:r>
      <w:r>
        <w:rPr>
          <w:rFonts w:eastAsia="Times New Roman" w:cs="Times New Roman"/>
          <w:szCs w:val="24"/>
        </w:rPr>
        <w:t>,</w:t>
      </w:r>
      <w:r>
        <w:rPr>
          <w:rFonts w:eastAsia="Times New Roman" w:cs="Times New Roman"/>
          <w:szCs w:val="24"/>
        </w:rPr>
        <w:t xml:space="preserve"> που έχουν αναπτυχθεί μέσω της τεχνολογίας και του διαδικτύου. </w:t>
      </w:r>
    </w:p>
    <w:p w14:paraId="4EDBF95E"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 xml:space="preserve">Τόνισα και στην ομιλία μου στην </w:t>
      </w:r>
      <w:r>
        <w:rPr>
          <w:rFonts w:eastAsia="Times New Roman" w:cs="Times New Roman"/>
          <w:szCs w:val="24"/>
        </w:rPr>
        <w:t>ε</w:t>
      </w:r>
      <w:r>
        <w:rPr>
          <w:rFonts w:eastAsia="Times New Roman" w:cs="Times New Roman"/>
          <w:szCs w:val="24"/>
        </w:rPr>
        <w:t xml:space="preserve">πιτροπή ότι είναι ιδιαίτερα σημαντικό το γεγονός ότι με αυτή την </w:t>
      </w:r>
      <w:r>
        <w:rPr>
          <w:rFonts w:eastAsia="Times New Roman" w:cs="Times New Roman"/>
          <w:szCs w:val="24"/>
        </w:rPr>
        <w:t>ο</w:t>
      </w:r>
      <w:r>
        <w:rPr>
          <w:rFonts w:eastAsia="Times New Roman" w:cs="Times New Roman"/>
          <w:szCs w:val="24"/>
        </w:rPr>
        <w:t>δηγία απαγορεύεται η επιβολή προσαυξήσεων σε καταναλωτές ή ε</w:t>
      </w:r>
      <w:r>
        <w:rPr>
          <w:rFonts w:eastAsia="Times New Roman" w:cs="Times New Roman"/>
          <w:szCs w:val="24"/>
        </w:rPr>
        <w:t>πιχειρήσεις</w:t>
      </w:r>
      <w:r>
        <w:rPr>
          <w:rFonts w:eastAsia="Times New Roman" w:cs="Times New Roman"/>
          <w:szCs w:val="24"/>
        </w:rPr>
        <w:t>,</w:t>
      </w:r>
      <w:r>
        <w:rPr>
          <w:rFonts w:eastAsia="Times New Roman" w:cs="Times New Roman"/>
          <w:szCs w:val="24"/>
        </w:rPr>
        <w:t xml:space="preserve"> που κάνουν χρήση αυτών των υπηρεσιών, συμπεριλαμβανομένων και εκείνων των οποίων οι διατραπεζικές προμήθειες ρυθμίζονται από τον </w:t>
      </w:r>
      <w:r>
        <w:rPr>
          <w:rFonts w:eastAsia="Times New Roman" w:cs="Times New Roman"/>
          <w:szCs w:val="24"/>
        </w:rPr>
        <w:t>κ</w:t>
      </w:r>
      <w:r>
        <w:rPr>
          <w:rFonts w:eastAsia="Times New Roman" w:cs="Times New Roman"/>
          <w:szCs w:val="24"/>
        </w:rPr>
        <w:t>ανονισμό ΕΕ 2015/751, σχετικά με τις διατραπεζικές προμήθειες για πράξεις πληρωμών με κάρτες, δηλαδή σε χρεωστικέ</w:t>
      </w:r>
      <w:r>
        <w:rPr>
          <w:rFonts w:eastAsia="Times New Roman" w:cs="Times New Roman"/>
          <w:szCs w:val="24"/>
        </w:rPr>
        <w:t xml:space="preserve">ς, πιστωτικές και προπληρωμένες κάρτες πληρωμών, αλλά και σε υπηρεσίες μεταφοράς πίστωσης και υπηρεσίες άμεσων χρεώσεων, που είναι πιο γνωστές ως πάγιες εντολές. Αντιλαμβάνονται συνεπώς όλοι ότι η ενσωμάτωση της </w:t>
      </w:r>
      <w:r>
        <w:rPr>
          <w:rFonts w:eastAsia="Times New Roman" w:cs="Times New Roman"/>
          <w:szCs w:val="24"/>
        </w:rPr>
        <w:t>ο</w:t>
      </w:r>
      <w:r>
        <w:rPr>
          <w:rFonts w:eastAsia="Times New Roman" w:cs="Times New Roman"/>
          <w:szCs w:val="24"/>
        </w:rPr>
        <w:t>δηγίας 2015/2366/ΕΕ για τις υπηρεσίες πληρω</w:t>
      </w:r>
      <w:r>
        <w:rPr>
          <w:rFonts w:eastAsia="Times New Roman" w:cs="Times New Roman"/>
          <w:szCs w:val="24"/>
        </w:rPr>
        <w:t>μών αφορά στους καταναλωτές, διασφαλίζοντας τα συμφέροντα και τα δικαιώματά τους, πέρα από την αναπτυξιακή διάσταση που έχει για τον τομέα των συναλλαγών στην οικονομία.</w:t>
      </w:r>
    </w:p>
    <w:p w14:paraId="4EDBF95F"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Από κει και πέρα, κυρίες και κύριοι συνάδελφοι, η Κυβέρνηση, κατά την πάγια τακτική πο</w:t>
      </w:r>
      <w:r>
        <w:rPr>
          <w:rFonts w:eastAsia="Times New Roman" w:cs="Times New Roman"/>
          <w:szCs w:val="24"/>
        </w:rPr>
        <w:t xml:space="preserve">υ ακολουθεί, επέλεξε να εντάξει στο ίδιο νομοσχέδιο και συγκεκριμένα στο </w:t>
      </w:r>
      <w:r>
        <w:rPr>
          <w:rFonts w:eastAsia="Times New Roman" w:cs="Times New Roman"/>
          <w:szCs w:val="24"/>
        </w:rPr>
        <w:lastRenderedPageBreak/>
        <w:t>δεύτερο μέρος του αποσπασματικές και άσχετες μεταξύ τους διατάξεις. Θα αναφερθώ σε κάποιες από αυτές:</w:t>
      </w:r>
    </w:p>
    <w:p w14:paraId="4EDBF960"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Πρώτον, το άρθρο 112 υποτίθεται ότι προβλέπει τη διαδικασία ενημέρωσης του υπόχρε</w:t>
      </w:r>
      <w:r>
        <w:rPr>
          <w:rFonts w:eastAsia="Times New Roman" w:cs="Times New Roman"/>
          <w:szCs w:val="24"/>
        </w:rPr>
        <w:t>ου προς καταβολή του φόρου μεταβίβασης ακινήτων, εφόσον η μεταγραφή της πράξης γίνει από τρίτον</w:t>
      </w:r>
      <w:r>
        <w:rPr>
          <w:rFonts w:eastAsia="Times New Roman" w:cs="Times New Roman"/>
          <w:szCs w:val="24"/>
        </w:rPr>
        <w:t>,</w:t>
      </w:r>
      <w:r>
        <w:rPr>
          <w:rFonts w:eastAsia="Times New Roman" w:cs="Times New Roman"/>
          <w:szCs w:val="24"/>
        </w:rPr>
        <w:t xml:space="preserve"> που έχει έννομο συμφέρον. Ακόμα και έτσι όμως, η διαφοροποίηση μεταξύ του υπόχρεου σε καταβολή του φόρου και αυτ</w:t>
      </w:r>
      <w:r>
        <w:rPr>
          <w:rFonts w:eastAsia="Times New Roman" w:cs="Times New Roman"/>
          <w:szCs w:val="24"/>
        </w:rPr>
        <w:t>ού</w:t>
      </w:r>
      <w:r>
        <w:rPr>
          <w:rFonts w:eastAsia="Times New Roman" w:cs="Times New Roman"/>
          <w:szCs w:val="24"/>
        </w:rPr>
        <w:t xml:space="preserve"> που υποβάλλει τη δήλωση του φόρου μεταβίβαση</w:t>
      </w:r>
      <w:r>
        <w:rPr>
          <w:rFonts w:eastAsia="Times New Roman" w:cs="Times New Roman"/>
          <w:szCs w:val="24"/>
        </w:rPr>
        <w:t xml:space="preserve">ς δεν είναι διακριτή, αντιληπτή και ξεκάθαρη. Υπάρχει κίνδυνος να προκύψουν επιβαρύνσεις μη αναστρέψιμες, εφόσον δεν καθίσταται διακριτή αυτή η διαφοροποίηση. Εμείς πιστεύουμε ότι θα πρέπει να πάμε σε μια συνολική </w:t>
      </w:r>
      <w:proofErr w:type="spellStart"/>
      <w:r>
        <w:rPr>
          <w:rFonts w:eastAsia="Times New Roman" w:cs="Times New Roman"/>
          <w:szCs w:val="24"/>
        </w:rPr>
        <w:t>επαναθεώρηση</w:t>
      </w:r>
      <w:proofErr w:type="spellEnd"/>
      <w:r>
        <w:rPr>
          <w:rFonts w:eastAsia="Times New Roman" w:cs="Times New Roman"/>
          <w:szCs w:val="24"/>
        </w:rPr>
        <w:t xml:space="preserve"> της νομοθεσίας για τη φορολογ</w:t>
      </w:r>
      <w:r>
        <w:rPr>
          <w:rFonts w:eastAsia="Times New Roman" w:cs="Times New Roman"/>
          <w:szCs w:val="24"/>
        </w:rPr>
        <w:t>ία μεταβίβασης ακινήτων, ορισμένες διατάξεις της οποίας είναι σε ισχύ από το 1950. Χρειαζόμαστε ένα σύγχρονο, ξεκάθαρο και απλοποιημένο πλαίσιο για τη φορολογία μεταβίβασης ακινήτων.</w:t>
      </w:r>
    </w:p>
    <w:p w14:paraId="4EDBF961"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Δεύτερον, κρίνω απαραίτητη μια αναφορά στο άρθρο 114, παρά το γεγονός ότι</w:t>
      </w:r>
      <w:r>
        <w:rPr>
          <w:rFonts w:eastAsia="Times New Roman" w:cs="Times New Roman"/>
          <w:szCs w:val="24"/>
        </w:rPr>
        <w:t xml:space="preserve"> συμφωνούμε με τη διάταξη και θα την υπερψηφίσουμε.</w:t>
      </w:r>
    </w:p>
    <w:p w14:paraId="4EDBF962"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Οι διατάξεις του άρθρου 114 επεκτείνουν και για το έτος 2017 τη μείωση φόρου για τα εισοδήματα</w:t>
      </w:r>
      <w:r>
        <w:rPr>
          <w:rFonts w:eastAsia="Times New Roman" w:cs="Times New Roman"/>
          <w:szCs w:val="24"/>
        </w:rPr>
        <w:t>,</w:t>
      </w:r>
      <w:r>
        <w:rPr>
          <w:rFonts w:eastAsia="Times New Roman" w:cs="Times New Roman"/>
          <w:szCs w:val="24"/>
        </w:rPr>
        <w:t xml:space="preserve"> που αποκτούν οι περιστασιακά ή ευκαιριακά απασχολούμενοι. Δεν μπορούμε να κάνουμε κάθε χρόνο το ίδιο πράγμα </w:t>
      </w:r>
      <w:r>
        <w:rPr>
          <w:rFonts w:eastAsia="Times New Roman" w:cs="Times New Roman"/>
          <w:szCs w:val="24"/>
        </w:rPr>
        <w:t>και στο παρά πέντε της υποβολής φορολογικών δηλώσεων για να μην επιβαρυνθούν υπέρμετρα, αλλά και άδικα κάποιοι άνθρωποι. Για εμάς ως Νέα Δημοκρατία θα πρέπει να θεσμοθετηθεί πάγια ρύθμιση στον Κώδικα Φορολογίας Εισοδήματος για να τελειώνουμε με αυτές τις π</w:t>
      </w:r>
      <w:r>
        <w:rPr>
          <w:rFonts w:eastAsia="Times New Roman" w:cs="Times New Roman"/>
          <w:szCs w:val="24"/>
        </w:rPr>
        <w:t>εριπτώσεις.</w:t>
      </w:r>
    </w:p>
    <w:p w14:paraId="4EDBF963"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Τρίτον, το άρθρο 117 προβλέπει προσαύξηση 30% στα τέλη ταξινόμησης για τρίκυκλα και </w:t>
      </w:r>
      <w:proofErr w:type="spellStart"/>
      <w:r>
        <w:rPr>
          <w:rFonts w:eastAsia="Times New Roman" w:cs="Times New Roman"/>
          <w:szCs w:val="24"/>
        </w:rPr>
        <w:t>τετράκυκλα</w:t>
      </w:r>
      <w:proofErr w:type="spellEnd"/>
      <w:r>
        <w:rPr>
          <w:rFonts w:eastAsia="Times New Roman" w:cs="Times New Roman"/>
          <w:szCs w:val="24"/>
        </w:rPr>
        <w:t xml:space="preserve"> οχήματα</w:t>
      </w:r>
      <w:r>
        <w:rPr>
          <w:rFonts w:eastAsia="Times New Roman" w:cs="Times New Roman"/>
          <w:szCs w:val="24"/>
        </w:rPr>
        <w:t>,</w:t>
      </w:r>
      <w:r>
        <w:rPr>
          <w:rFonts w:eastAsia="Times New Roman" w:cs="Times New Roman"/>
          <w:szCs w:val="24"/>
        </w:rPr>
        <w:t xml:space="preserve"> που δεν πληρούν τις προβλεπόμενες προδιαγραφές αντιρρυπαντικής τεχνολογίας.</w:t>
      </w:r>
    </w:p>
    <w:p w14:paraId="4EDBF964"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Διαφορετικού περιεχομένου είναι το άρθρο 119, που προβλέπει την </w:t>
      </w:r>
      <w:r>
        <w:rPr>
          <w:rFonts w:eastAsia="Times New Roman" w:cs="Times New Roman"/>
          <w:szCs w:val="24"/>
        </w:rPr>
        <w:t xml:space="preserve">άσκηση ελέγχου από τη φορολογική διοίκηση για την ορθή απόδοση του τέλους για τις πλαστικές σακούλες. Αν και δύο άρθρα, το 117 και το 119, έχουν διαφορετικό περιεχόμενο, στην ουσία υπηρετούν την ίδια ξεπερασμένη φιλοσοφία και αντίληψη: Και τα δύο συνδέουν </w:t>
      </w:r>
      <w:r>
        <w:rPr>
          <w:rFonts w:eastAsia="Times New Roman" w:cs="Times New Roman"/>
          <w:szCs w:val="24"/>
        </w:rPr>
        <w:lastRenderedPageBreak/>
        <w:t xml:space="preserve">την ανάπτυξη και ενίσχυση της περιβαλλοντικής συνείδησης με εισπρακτικά και φορολογικά μέτρα. </w:t>
      </w:r>
    </w:p>
    <w:p w14:paraId="4EDBF965"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Τέταρτον, το άρθρο 136 προβλέπει την τοποθέτηση προϊσταμένου στις οργανικές μονάδες της Διεύθυνσης Ερευνών Οικονομικού Εγκλήματος του ν</w:t>
      </w:r>
      <w:r w:rsidRPr="00994D91">
        <w:rPr>
          <w:rFonts w:eastAsia="Times New Roman" w:cs="Times New Roman"/>
          <w:szCs w:val="24"/>
        </w:rPr>
        <w:t>.</w:t>
      </w:r>
      <w:r>
        <w:rPr>
          <w:rFonts w:eastAsia="Times New Roman" w:cs="Times New Roman"/>
          <w:szCs w:val="24"/>
        </w:rPr>
        <w:t xml:space="preserve"> 4512/2018 με απόφαση του</w:t>
      </w:r>
      <w:r>
        <w:rPr>
          <w:rFonts w:eastAsia="Times New Roman" w:cs="Times New Roman"/>
          <w:szCs w:val="24"/>
        </w:rPr>
        <w:t xml:space="preserve"> Υπουργού Οικονομικών.</w:t>
      </w:r>
    </w:p>
    <w:p w14:paraId="4EDBF966" w14:textId="77777777" w:rsidR="00ED4365" w:rsidRDefault="007215F5">
      <w:pPr>
        <w:spacing w:line="600" w:lineRule="auto"/>
        <w:ind w:firstLine="720"/>
        <w:jc w:val="both"/>
        <w:rPr>
          <w:rFonts w:eastAsia="Times New Roman"/>
          <w:szCs w:val="24"/>
        </w:rPr>
      </w:pPr>
      <w:r>
        <w:rPr>
          <w:rFonts w:eastAsia="Times New Roman"/>
          <w:szCs w:val="24"/>
        </w:rPr>
        <w:t>Η κυρία Υπουργός για να δικαιολογήσει και να αντιστρέψει τους συνειρμούς</w:t>
      </w:r>
      <w:r>
        <w:rPr>
          <w:rFonts w:eastAsia="Times New Roman"/>
          <w:szCs w:val="24"/>
        </w:rPr>
        <w:t>,</w:t>
      </w:r>
      <w:r>
        <w:rPr>
          <w:rFonts w:eastAsia="Times New Roman"/>
          <w:szCs w:val="24"/>
        </w:rPr>
        <w:t xml:space="preserve"> που δημιουργούν για τη δημιουργία ενός παράλληλου κομματικά ελεγχόμενου μηχανισμού εκτός της ΑΔΕ, μας είπε ότι οι τοποθετήσεις αυτές με απόφαση και μόνο του Υπ</w:t>
      </w:r>
      <w:r>
        <w:rPr>
          <w:rFonts w:eastAsia="Times New Roman"/>
          <w:szCs w:val="24"/>
        </w:rPr>
        <w:t>ουργού έχουν προσωρινό χαρακτήρα και μέχρι να ολοκληρωθεί η διαδικασία για τους γενικούς διευθυντές, τους διευθυντές και τους τμηματάρχες.</w:t>
      </w:r>
    </w:p>
    <w:p w14:paraId="4EDBF967" w14:textId="77777777" w:rsidR="00ED4365" w:rsidRDefault="007215F5">
      <w:pPr>
        <w:spacing w:line="600" w:lineRule="auto"/>
        <w:ind w:firstLine="720"/>
        <w:jc w:val="both"/>
        <w:rPr>
          <w:rFonts w:eastAsia="Times New Roman"/>
          <w:szCs w:val="24"/>
        </w:rPr>
      </w:pPr>
      <w:r>
        <w:rPr>
          <w:rFonts w:eastAsia="Times New Roman"/>
          <w:szCs w:val="24"/>
        </w:rPr>
        <w:t>Εμείς θεωρούμε, πέρα από τον αυστηρά μεταβατικό χαρακτήρα</w:t>
      </w:r>
      <w:r>
        <w:rPr>
          <w:rFonts w:eastAsia="Times New Roman"/>
          <w:szCs w:val="24"/>
        </w:rPr>
        <w:t>,</w:t>
      </w:r>
      <w:r>
        <w:rPr>
          <w:rFonts w:eastAsia="Times New Roman"/>
          <w:szCs w:val="24"/>
        </w:rPr>
        <w:t xml:space="preserve"> που πρέπει να έχουν αυτές οι τοποθετήσεις, ότι θα πρέπει ά</w:t>
      </w:r>
      <w:r>
        <w:rPr>
          <w:rFonts w:eastAsia="Times New Roman"/>
          <w:szCs w:val="24"/>
        </w:rPr>
        <w:t xml:space="preserve">μεσα και απαρέγκλιτα να εφαρμοστούν </w:t>
      </w:r>
      <w:r>
        <w:rPr>
          <w:rFonts w:eastAsia="Times New Roman"/>
          <w:szCs w:val="24"/>
        </w:rPr>
        <w:lastRenderedPageBreak/>
        <w:t>οι διατάξεις της παραγράφου 8 του άρθρου 384 του ν.4512/2018, με τον οποίο συστάθηκε αυτή η υπηρεσία και οι οποίες προβλέπουν ότι για την επιλογή, τοποθέτηση και λήξη της θητείας του προϊσταμένου της διεύθυνσης και των τ</w:t>
      </w:r>
      <w:r>
        <w:rPr>
          <w:rFonts w:eastAsia="Times New Roman"/>
          <w:szCs w:val="24"/>
        </w:rPr>
        <w:t>μημάτων της εφαρμόζονται οι διατάξεις του ν.4369/2016. Οι προϊστάμενοι της διεύθυνσης και των τμημάτων αυτής προέρχονται από τους ελεγκτές και το διοικητικό προσωπικό</w:t>
      </w:r>
      <w:r>
        <w:rPr>
          <w:rFonts w:eastAsia="Times New Roman"/>
          <w:szCs w:val="24"/>
        </w:rPr>
        <w:t>,</w:t>
      </w:r>
      <w:r>
        <w:rPr>
          <w:rFonts w:eastAsia="Times New Roman"/>
          <w:szCs w:val="24"/>
        </w:rPr>
        <w:t xml:space="preserve"> που υπηρετεί στη διεύθυνση. Και βέβαια θα πρέπει άμεσα να ολοκληρωθεί η διαδικασία επιλο</w:t>
      </w:r>
      <w:r>
        <w:rPr>
          <w:rFonts w:eastAsia="Times New Roman"/>
          <w:szCs w:val="24"/>
        </w:rPr>
        <w:t>γής.</w:t>
      </w:r>
    </w:p>
    <w:p w14:paraId="4EDBF968" w14:textId="77777777" w:rsidR="00ED4365" w:rsidRDefault="007215F5">
      <w:pPr>
        <w:spacing w:line="600" w:lineRule="auto"/>
        <w:ind w:firstLine="720"/>
        <w:jc w:val="both"/>
        <w:rPr>
          <w:rFonts w:eastAsia="Times New Roman"/>
          <w:szCs w:val="24"/>
        </w:rPr>
      </w:pPr>
      <w:proofErr w:type="spellStart"/>
      <w:r>
        <w:rPr>
          <w:rFonts w:eastAsia="Times New Roman"/>
          <w:szCs w:val="24"/>
        </w:rPr>
        <w:t>Πέμπτον</w:t>
      </w:r>
      <w:proofErr w:type="spellEnd"/>
      <w:r>
        <w:rPr>
          <w:rFonts w:eastAsia="Times New Roman"/>
          <w:szCs w:val="24"/>
        </w:rPr>
        <w:t>, το άρθρο 137 νομιμοποιεί αναδρομικά δαπάνες</w:t>
      </w:r>
      <w:r>
        <w:rPr>
          <w:rFonts w:eastAsia="Times New Roman"/>
          <w:szCs w:val="24"/>
        </w:rPr>
        <w:t>,</w:t>
      </w:r>
      <w:r>
        <w:rPr>
          <w:rFonts w:eastAsia="Times New Roman"/>
          <w:szCs w:val="24"/>
        </w:rPr>
        <w:t xml:space="preserve"> που διενεργήθηκαν χωρίς να υπάρχει η απαραίτητη εξουσία υπογραφής. Θα πρέπει να αποσυρθεί, γιατί το μόνο το οποίο πετυχαίνει είναι να στείλει ένα μήνυμα επιβράβευσης και ατιμωρησίας των φαινομένων </w:t>
      </w:r>
      <w:r>
        <w:rPr>
          <w:rFonts w:eastAsia="Times New Roman"/>
          <w:szCs w:val="24"/>
        </w:rPr>
        <w:t>κακοδιαχείρισης.</w:t>
      </w:r>
    </w:p>
    <w:p w14:paraId="4EDBF969" w14:textId="77777777" w:rsidR="00ED4365" w:rsidRDefault="007215F5">
      <w:pPr>
        <w:spacing w:line="600" w:lineRule="auto"/>
        <w:ind w:firstLine="720"/>
        <w:jc w:val="both"/>
        <w:rPr>
          <w:rFonts w:eastAsia="Times New Roman"/>
          <w:szCs w:val="24"/>
        </w:rPr>
      </w:pPr>
      <w:proofErr w:type="spellStart"/>
      <w:r>
        <w:rPr>
          <w:rFonts w:eastAsia="Times New Roman"/>
          <w:szCs w:val="24"/>
        </w:rPr>
        <w:t>Έκτον</w:t>
      </w:r>
      <w:proofErr w:type="spellEnd"/>
      <w:r>
        <w:rPr>
          <w:rFonts w:eastAsia="Times New Roman"/>
          <w:szCs w:val="24"/>
        </w:rPr>
        <w:t xml:space="preserve">, κλείνω με μια μικρή αναφορά στο άρθρο 118 το οποίο αναστέλλει για δύο χρόνια την υποχρέωση προσκόμισης δικαιολογητικών, βεβαίωσης εκτιμητή εγγυήσεων εμπράγματων ασφαλειών για τους υπαγόμενους στις διατάξεις περί ρυθμίσεων </w:t>
      </w:r>
      <w:r>
        <w:rPr>
          <w:rFonts w:eastAsia="Times New Roman"/>
          <w:szCs w:val="24"/>
        </w:rPr>
        <w:lastRenderedPageBreak/>
        <w:t>του ν.4152</w:t>
      </w:r>
      <w:r>
        <w:rPr>
          <w:rFonts w:eastAsia="Times New Roman"/>
          <w:szCs w:val="24"/>
        </w:rPr>
        <w:t xml:space="preserve">/2013 και ν.4172/2013. Από το συγκεκριμένο άρθρο απουσιάζουν οι ασφαλιστικές δικλείδες, προκειμένου αυτό να λειτουργήσει για </w:t>
      </w:r>
      <w:r w:rsidRPr="00814CC9">
        <w:rPr>
          <w:rFonts w:eastAsia="Times New Roman"/>
          <w:szCs w:val="24"/>
        </w:rPr>
        <w:t>εύλογες</w:t>
      </w:r>
      <w:r>
        <w:rPr>
          <w:rFonts w:eastAsia="Times New Roman"/>
          <w:b/>
          <w:szCs w:val="24"/>
        </w:rPr>
        <w:t xml:space="preserve"> </w:t>
      </w:r>
      <w:r>
        <w:rPr>
          <w:rFonts w:eastAsia="Times New Roman"/>
          <w:szCs w:val="24"/>
        </w:rPr>
        <w:t>περιπτώσεις και να μην αποτελέσει μια χαριστική ρύθμιση για τους στρατηγικούς κακοπληρωτές οι οποίοι θα βρεθούν στο απυρόβλ</w:t>
      </w:r>
      <w:r>
        <w:rPr>
          <w:rFonts w:eastAsia="Times New Roman"/>
          <w:szCs w:val="24"/>
        </w:rPr>
        <w:t>ητο.</w:t>
      </w:r>
    </w:p>
    <w:p w14:paraId="4EDBF96A" w14:textId="77777777" w:rsidR="00ED4365" w:rsidRDefault="007215F5">
      <w:pPr>
        <w:spacing w:line="600" w:lineRule="auto"/>
        <w:ind w:firstLine="720"/>
        <w:jc w:val="both"/>
        <w:rPr>
          <w:rFonts w:eastAsia="Times New Roman"/>
          <w:szCs w:val="24"/>
        </w:rPr>
      </w:pPr>
      <w:r>
        <w:rPr>
          <w:rFonts w:eastAsia="Times New Roman"/>
          <w:szCs w:val="24"/>
        </w:rPr>
        <w:t>Κυρίες και κύριοι συνάδελφοι, η Κυβέρνηση κατά την προσφιλή της τακτική κατέθεσε εκπρόθεσμες τροπολογίες για μία ακόμη φορά. Πάνω σε αυτές θα ήθελα να τοποθετηθώ.</w:t>
      </w:r>
    </w:p>
    <w:p w14:paraId="4EDBF96B" w14:textId="77777777" w:rsidR="00ED4365" w:rsidRDefault="007215F5">
      <w:pPr>
        <w:spacing w:line="600" w:lineRule="auto"/>
        <w:ind w:firstLine="720"/>
        <w:jc w:val="both"/>
        <w:rPr>
          <w:rFonts w:eastAsia="Times New Roman"/>
          <w:szCs w:val="24"/>
        </w:rPr>
      </w:pPr>
      <w:r>
        <w:rPr>
          <w:rFonts w:eastAsia="Times New Roman"/>
          <w:szCs w:val="24"/>
        </w:rPr>
        <w:t>Ξεκινώ με την τροπολογία με γενικό αριθμό 1566 και ειδικό 246, με την οποία θα καλυφθούν</w:t>
      </w:r>
      <w:r>
        <w:rPr>
          <w:rFonts w:eastAsia="Times New Roman"/>
          <w:szCs w:val="24"/>
        </w:rPr>
        <w:t xml:space="preserve"> από τον κρατικό προϋπολογισμό οι πάσης φύσεως δαπάνες</w:t>
      </w:r>
      <w:r>
        <w:rPr>
          <w:rFonts w:eastAsia="Times New Roman"/>
          <w:szCs w:val="24"/>
        </w:rPr>
        <w:t>,</w:t>
      </w:r>
      <w:r>
        <w:rPr>
          <w:rFonts w:eastAsia="Times New Roman"/>
          <w:szCs w:val="24"/>
        </w:rPr>
        <w:t xml:space="preserve"> που προέκυψαν ή θα προκύψουν στο μέλλον κατά την εκκαθάριση της ανώνυμης εταιρείας με την επωνυμία «ΑΓΡΟΓΗ Α</w:t>
      </w:r>
      <w:r>
        <w:rPr>
          <w:rFonts w:eastAsia="Times New Roman"/>
          <w:szCs w:val="24"/>
        </w:rPr>
        <w:t>.</w:t>
      </w:r>
      <w:r>
        <w:rPr>
          <w:rFonts w:eastAsia="Times New Roman"/>
          <w:szCs w:val="24"/>
        </w:rPr>
        <w:t>Ε</w:t>
      </w:r>
      <w:r>
        <w:rPr>
          <w:rFonts w:eastAsia="Times New Roman"/>
          <w:szCs w:val="24"/>
        </w:rPr>
        <w:t>.</w:t>
      </w:r>
      <w:r>
        <w:rPr>
          <w:rFonts w:eastAsia="Times New Roman"/>
          <w:szCs w:val="24"/>
        </w:rPr>
        <w:t>». Πρόκειται για μια προβληματική διάταξη, γιατί πέραν του ότι συνιστά προνομιακή μεταχεί</w:t>
      </w:r>
      <w:r>
        <w:rPr>
          <w:rFonts w:eastAsia="Times New Roman"/>
          <w:szCs w:val="24"/>
        </w:rPr>
        <w:t xml:space="preserve">ριση απέναντι σε ανάλογες περιπτώσεις, δεν μας λέει κανείς πόσες είναι αυτές οι δαπάνες και αν υπάρχει όριο σε αυτές. Πρόκειται για δαπάνες που δημιουργήθηκαν πριν το 2010 ή μετά; Δηλαδή, πριν τεθεί σε εκκαθάριση </w:t>
      </w:r>
      <w:r>
        <w:rPr>
          <w:rFonts w:eastAsia="Times New Roman"/>
          <w:szCs w:val="24"/>
        </w:rPr>
        <w:lastRenderedPageBreak/>
        <w:t>τη εταιρεία «ΑΓΡΟΓΗ 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ή μετά; </w:t>
      </w:r>
      <w:r>
        <w:rPr>
          <w:rFonts w:eastAsia="Times New Roman"/>
          <w:szCs w:val="24"/>
        </w:rPr>
        <w:t xml:space="preserve">Προκύπτει, επίσης, ο κίνδυνος ενός </w:t>
      </w:r>
      <w:proofErr w:type="spellStart"/>
      <w:r>
        <w:rPr>
          <w:rFonts w:eastAsia="Times New Roman"/>
          <w:szCs w:val="24"/>
        </w:rPr>
        <w:t>δεδικασμένου</w:t>
      </w:r>
      <w:proofErr w:type="spellEnd"/>
      <w:r>
        <w:rPr>
          <w:rFonts w:eastAsia="Times New Roman"/>
          <w:szCs w:val="24"/>
        </w:rPr>
        <w:t>, αφού με αυτόν τον τρόπο οι πιστωτές νομικών προσώπων ιδιωτικού ή δημοσίου δικαίου</w:t>
      </w:r>
      <w:r>
        <w:rPr>
          <w:rFonts w:eastAsia="Times New Roman"/>
          <w:szCs w:val="24"/>
        </w:rPr>
        <w:t>,</w:t>
      </w:r>
      <w:r>
        <w:rPr>
          <w:rFonts w:eastAsia="Times New Roman"/>
          <w:szCs w:val="24"/>
        </w:rPr>
        <w:t xml:space="preserve"> που τέθηκαν υπό εκκαθάριση με τον ν.3895/2010 θα απαιτήσουν από το δημόσιο ανάλογη αντιμετώπιση. Είναι σαφές ότι με αυτά τα </w:t>
      </w:r>
      <w:r>
        <w:rPr>
          <w:rFonts w:eastAsia="Times New Roman"/>
          <w:szCs w:val="24"/>
        </w:rPr>
        <w:t>δεδομένα δεν μπορούμε να συναινέσουμε στην ψήφιση αυτής της τροπολογίας.</w:t>
      </w:r>
    </w:p>
    <w:p w14:paraId="4EDBF96C" w14:textId="77777777" w:rsidR="00ED4365" w:rsidRDefault="007215F5">
      <w:pPr>
        <w:spacing w:line="600" w:lineRule="auto"/>
        <w:ind w:firstLine="720"/>
        <w:jc w:val="both"/>
        <w:rPr>
          <w:rFonts w:eastAsia="Times New Roman"/>
          <w:szCs w:val="24"/>
        </w:rPr>
      </w:pPr>
      <w:r>
        <w:rPr>
          <w:rFonts w:eastAsia="Times New Roman"/>
          <w:szCs w:val="24"/>
        </w:rPr>
        <w:t xml:space="preserve">Σε ό,τι αφορά την τροπολογία με γενικό αριθμό 1565 και ειδικό 245, με την οποία παραχωρείται χωρίς αντάλλαγμα από το δημόσιο στο Υπουργείο Υγείας για πενήντα έτη το 1/3 εξ αδιαιρέτου </w:t>
      </w:r>
      <w:r>
        <w:rPr>
          <w:rFonts w:eastAsia="Times New Roman"/>
          <w:szCs w:val="24"/>
        </w:rPr>
        <w:t>συγκεκριμένου ακινήτου για τη στέγαση δομής πρωτοβάθμιας υγείας της 1</w:t>
      </w:r>
      <w:r w:rsidRPr="007D347D">
        <w:rPr>
          <w:rFonts w:eastAsia="Times New Roman"/>
          <w:szCs w:val="24"/>
          <w:vertAlign w:val="superscript"/>
        </w:rPr>
        <w:t>ης</w:t>
      </w:r>
      <w:r>
        <w:rPr>
          <w:rFonts w:eastAsia="Times New Roman"/>
          <w:szCs w:val="24"/>
        </w:rPr>
        <w:t xml:space="preserve"> Υγειονομικής Περιφέρειας Αττικής, είμαστε θετικοί, αλλά εδώ προκύπτει ένα ερώτημα: Είναι δυνατόν να έγινε η παραχώρηση το 2017 με το άρθρο 70 παράγραφος 6 του ν.4484 των 2/3 του ακινήτ</w:t>
      </w:r>
      <w:r>
        <w:rPr>
          <w:rFonts w:eastAsia="Times New Roman"/>
          <w:szCs w:val="24"/>
        </w:rPr>
        <w:t>ου και έναν χρόνο μετά να διαπιστώνεται ότι πρέπει να παραχωρηθεί και το υπόλοιπο 1/3;</w:t>
      </w:r>
    </w:p>
    <w:p w14:paraId="4EDBF96D" w14:textId="77777777" w:rsidR="00ED4365" w:rsidRDefault="007215F5">
      <w:pPr>
        <w:spacing w:line="600" w:lineRule="auto"/>
        <w:ind w:firstLine="720"/>
        <w:jc w:val="both"/>
        <w:rPr>
          <w:rFonts w:eastAsia="Times New Roman"/>
          <w:szCs w:val="24"/>
        </w:rPr>
      </w:pPr>
      <w:r>
        <w:rPr>
          <w:rFonts w:eastAsia="Times New Roman"/>
          <w:szCs w:val="24"/>
        </w:rPr>
        <w:lastRenderedPageBreak/>
        <w:t>Έρχομαι στην τροπολογία με γενικό αριθμό 1567 και ειδικό 247</w:t>
      </w:r>
      <w:r>
        <w:rPr>
          <w:rFonts w:eastAsia="Times New Roman"/>
          <w:szCs w:val="24"/>
        </w:rPr>
        <w:t>,</w:t>
      </w:r>
      <w:r>
        <w:rPr>
          <w:rFonts w:eastAsia="Times New Roman"/>
          <w:szCs w:val="24"/>
        </w:rPr>
        <w:t xml:space="preserve"> που αποτελείται από τέσσερα άρθρα με αμιγώς φορολογικά ζητήματα. Με την παράγραφο 1 του άρθρου 1 προβλέπετα</w:t>
      </w:r>
      <w:r>
        <w:rPr>
          <w:rFonts w:eastAsia="Times New Roman"/>
          <w:szCs w:val="24"/>
        </w:rPr>
        <w:t>ι η απαλλαγή από την ειδική εισφορά αλληλεγγύης στα κεφαλαιακά κέρδη</w:t>
      </w:r>
      <w:r>
        <w:rPr>
          <w:rFonts w:eastAsia="Times New Roman"/>
          <w:szCs w:val="24"/>
        </w:rPr>
        <w:t>,</w:t>
      </w:r>
      <w:r>
        <w:rPr>
          <w:rFonts w:eastAsia="Times New Roman"/>
          <w:szCs w:val="24"/>
        </w:rPr>
        <w:t xml:space="preserve"> που προκύπτουν από την ανταλλαγή ομολόγων του ελληνικού δημοσίου, τα </w:t>
      </w:r>
      <w:r>
        <w:rPr>
          <w:rFonts w:eastAsia="Times New Roman"/>
          <w:szCs w:val="24"/>
          <w:lang w:val="en-US"/>
        </w:rPr>
        <w:t>swap</w:t>
      </w:r>
      <w:r>
        <w:rPr>
          <w:rFonts w:eastAsia="Times New Roman"/>
          <w:szCs w:val="24"/>
        </w:rPr>
        <w:t>. Υπενθυμίσω ότι οι ίδιοι απαλλάσσονται από τον φόρο εισοδήματος. Κατά πρώτο λόγο τίθεται ζήτημα φορολογικής δικα</w:t>
      </w:r>
      <w:r>
        <w:rPr>
          <w:rFonts w:eastAsia="Times New Roman"/>
          <w:szCs w:val="24"/>
        </w:rPr>
        <w:t xml:space="preserve">ιοσύνης από τον χαρακτήρα αυτών των εξαιρέσεων και κατά δεύτερο λόγο </w:t>
      </w:r>
      <w:r w:rsidRPr="00814CC9">
        <w:rPr>
          <w:rFonts w:eastAsia="Times New Roman"/>
          <w:szCs w:val="24"/>
        </w:rPr>
        <w:t>ο ακριβής προσδιορισμός</w:t>
      </w:r>
      <w:r>
        <w:rPr>
          <w:rFonts w:eastAsia="Times New Roman"/>
          <w:szCs w:val="24"/>
        </w:rPr>
        <w:t xml:space="preserve"> της απώλειας δημοσίων εσόδων, κάτι που δεν αναφέρεται πουθενά.</w:t>
      </w:r>
    </w:p>
    <w:p w14:paraId="4EDBF96E" w14:textId="77777777" w:rsidR="00ED4365" w:rsidRDefault="007215F5">
      <w:pPr>
        <w:spacing w:line="600" w:lineRule="auto"/>
        <w:ind w:firstLine="720"/>
        <w:jc w:val="both"/>
        <w:rPr>
          <w:rFonts w:eastAsia="Times New Roman"/>
          <w:szCs w:val="24"/>
        </w:rPr>
      </w:pPr>
      <w:r>
        <w:rPr>
          <w:rFonts w:eastAsia="Times New Roman"/>
          <w:szCs w:val="24"/>
        </w:rPr>
        <w:t>Με την παράγραφο 2 του άρθρου 1 προβλέπεται ότι η δήλωση φορολογίας εισοδήματος νομικών προσώπων και</w:t>
      </w:r>
      <w:r>
        <w:rPr>
          <w:rFonts w:eastAsia="Times New Roman"/>
          <w:szCs w:val="24"/>
        </w:rPr>
        <w:t xml:space="preserve"> νομικών οντοτήτων υποβάλλεται μέχρι την τελευταία εργάσιμη ημέρα του έκτου μήνα από το τέλος του φορολογικού έτους, προφανώς για να μην υπάρχει πρόβλημα με την καταβολή  των δόσεων. Είμαστε θετικοί απέναντι σε αυτήν τη διάταξη.</w:t>
      </w:r>
    </w:p>
    <w:p w14:paraId="4EDBF96F" w14:textId="77777777" w:rsidR="00ED4365" w:rsidRDefault="007215F5">
      <w:pPr>
        <w:spacing w:line="600" w:lineRule="auto"/>
        <w:ind w:firstLine="720"/>
        <w:jc w:val="both"/>
        <w:rPr>
          <w:rFonts w:eastAsia="Times New Roman"/>
          <w:szCs w:val="24"/>
        </w:rPr>
      </w:pPr>
      <w:r>
        <w:rPr>
          <w:rFonts w:eastAsia="Times New Roman"/>
          <w:szCs w:val="24"/>
        </w:rPr>
        <w:lastRenderedPageBreak/>
        <w:t>Με την παράγραφο 4 του άρθρ</w:t>
      </w:r>
      <w:r>
        <w:rPr>
          <w:rFonts w:eastAsia="Times New Roman"/>
          <w:szCs w:val="24"/>
        </w:rPr>
        <w:t>ου 1 παρατείνεται αναδρομικά μέχρι και τις 31</w:t>
      </w:r>
      <w:r>
        <w:rPr>
          <w:rFonts w:eastAsia="Times New Roman"/>
          <w:szCs w:val="24"/>
        </w:rPr>
        <w:t>-</w:t>
      </w:r>
      <w:r>
        <w:rPr>
          <w:rFonts w:eastAsia="Times New Roman"/>
          <w:szCs w:val="24"/>
        </w:rPr>
        <w:t>12</w:t>
      </w:r>
      <w:r>
        <w:rPr>
          <w:rFonts w:eastAsia="Times New Roman"/>
          <w:szCs w:val="24"/>
        </w:rPr>
        <w:t>-</w:t>
      </w:r>
      <w:r>
        <w:rPr>
          <w:rFonts w:eastAsia="Times New Roman"/>
          <w:szCs w:val="24"/>
        </w:rPr>
        <w:t>2018 η δυνατότητα καταβολής εφάπαξ πάγιων ποσών φόρου κατά τη μεταβίβαση από επαχθή αιτία της άδειας και του οχήματος αυτοκινήτου δημόσιας χρήσης. Θεωρώ ότι θα πρέπει η ρύθμιση αυτή να πάρει τον χαρακτήρα πά</w:t>
      </w:r>
      <w:r>
        <w:rPr>
          <w:rFonts w:eastAsia="Times New Roman"/>
          <w:szCs w:val="24"/>
        </w:rPr>
        <w:t>γιας ρύθμισης και να μην ερχόμαστε να δίνουμε συνεχώς παρατάσεις αναδρομικής ισχύος.</w:t>
      </w:r>
    </w:p>
    <w:p w14:paraId="4EDBF970" w14:textId="77777777" w:rsidR="00ED4365" w:rsidRDefault="007215F5">
      <w:pPr>
        <w:spacing w:line="600" w:lineRule="auto"/>
        <w:ind w:firstLine="720"/>
        <w:jc w:val="both"/>
        <w:rPr>
          <w:rFonts w:eastAsia="Times New Roman"/>
          <w:szCs w:val="24"/>
        </w:rPr>
      </w:pPr>
      <w:r>
        <w:rPr>
          <w:rFonts w:eastAsia="Times New Roman"/>
          <w:szCs w:val="24"/>
        </w:rPr>
        <w:t>Θετικά αντιμετωπίζουμε το άρθρο 2 της τροπολογίας με την οποία καταργείται η αναφορά στον φόρο πολυτελείας ως προς τις απαλλαγές από φόρους των αυτοκινήτων οχημάτων</w:t>
      </w:r>
      <w:r>
        <w:rPr>
          <w:rFonts w:eastAsia="Times New Roman"/>
          <w:szCs w:val="24"/>
        </w:rPr>
        <w:t>,</w:t>
      </w:r>
      <w:r>
        <w:rPr>
          <w:rFonts w:eastAsia="Times New Roman"/>
          <w:szCs w:val="24"/>
        </w:rPr>
        <w:t xml:space="preserve"> που π</w:t>
      </w:r>
      <w:r>
        <w:rPr>
          <w:rFonts w:eastAsia="Times New Roman"/>
          <w:szCs w:val="24"/>
        </w:rPr>
        <w:t>αραλαμβάνονται από διπλωματικές ή προξενικές αποστολές ή από διεθνείς οργανισμούς.</w:t>
      </w:r>
    </w:p>
    <w:p w14:paraId="4EDBF971"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Θεωρούμε επίσης, ότι το άρθρο 3 με το οποίο προβλέπεται η δυνατότητα άρσης της ακινησίας και καταβολής τελών κυκλοφορίας ανάλογα με τη διάρκεια χρήσης οχήματος, θα πρέπει να</w:t>
      </w:r>
      <w:r>
        <w:rPr>
          <w:rFonts w:eastAsia="Times New Roman" w:cs="Times New Roman"/>
          <w:szCs w:val="24"/>
        </w:rPr>
        <w:t xml:space="preserve"> πάρει επίσης τον χαρακτηρισμό πάγιας ρύθμισης.</w:t>
      </w:r>
    </w:p>
    <w:p w14:paraId="4EDBF972"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Με το άρθρο 4 προβλέπεται η έκδοση του πιστοποιητικού ΕΝΦΙΑ ή ΦΑΠ κατά τις διατάξεις του κώδικα φορολογικής διαδικασίας, όχι μόνο στο σύνδικο της πτώχευσης, όπως ήδη προβλεπόταν, αλλά και περαιτέρω στον εκκαθ</w:t>
      </w:r>
      <w:r>
        <w:rPr>
          <w:rFonts w:eastAsia="Times New Roman" w:cs="Times New Roman"/>
          <w:szCs w:val="24"/>
        </w:rPr>
        <w:t>αριστή του νομικού προσώπου, τον εκτελεστή διαθήκης ή τον εκκαθαριστή κληρονομιάς. Έχει λογική η ρύθμιση, αλλά με την κατάργηση υποχρέωσης ρύθμισης τυχόν οφειλών ΕΝΦΙΑ ή ΦΑΠ δεν διευκολύνεται η εκποίηση περιουσίας, όπως αναφέρεται στην αιτιολογική έκθεση.</w:t>
      </w:r>
    </w:p>
    <w:p w14:paraId="4EDBF973"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Νέα Δημοκρατία λειτουργεί με όρους ευθύνης, τοποθετείται με επιχειρήματα, εκφράζει μια άλλη αντίληψη για τη λειτουργία του πολιτικού συστήματος. Η λειτουργία αυτή αποτυπώνεται στην κοινοβουλευτική της συμπεριφορά και δραστηρ</w:t>
      </w:r>
      <w:r>
        <w:rPr>
          <w:rFonts w:eastAsia="Times New Roman" w:cs="Times New Roman"/>
          <w:szCs w:val="24"/>
        </w:rPr>
        <w:t xml:space="preserve">ιότητα. Συγκρίσεις με την κοινοβουλευτική συμπεριφορά των δύο κομμάτων της συγκυβέρνησης όταν ήταν στην αντιπολίτευση δεν μπορούν να γίνουν, γιατί δεν μπορεί να συγκριθεί η στάση ευθύνης της Νέας Δημοκρατίας με τον λαϊκισμό και την ανευθυνότητα ορισμένων. </w:t>
      </w:r>
    </w:p>
    <w:p w14:paraId="4EDBF974"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δεδομένη η θετική ψήφος μας στις διατάξεις για την ενσωμάτωση στην εθνική νομοθεσία της οδηγίας 2015/2366/ΕΕ για τις υπηρεσίες πληρωμών. </w:t>
      </w:r>
    </w:p>
    <w:p w14:paraId="4EDBF975"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αναδείξαμε συγκεκριμένα ζητήματα που προκύπτουν από τις διατάξεις, που περιέχονται στο </w:t>
      </w:r>
      <w:r>
        <w:rPr>
          <w:rFonts w:eastAsia="Times New Roman" w:cs="Times New Roman"/>
          <w:szCs w:val="24"/>
        </w:rPr>
        <w:t>δεύτερο μέρος του νομοσχεδίου.</w:t>
      </w:r>
    </w:p>
    <w:p w14:paraId="4EDBF976"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Εύχομαι και ελπίζω η Κυβέρνηση να λειτουργήσει συνθετικά και με υπευθυνότητα απέναντι στα ζητήματα που αναδείξαμε.</w:t>
      </w:r>
    </w:p>
    <w:p w14:paraId="4EDBF977"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Σας ευχαριστώ.</w:t>
      </w:r>
    </w:p>
    <w:p w14:paraId="4EDBF978" w14:textId="77777777" w:rsidR="00ED4365" w:rsidRDefault="007215F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EDBF979" w14:textId="77777777" w:rsidR="00ED4365" w:rsidRDefault="007215F5">
      <w:pPr>
        <w:spacing w:line="600" w:lineRule="auto"/>
        <w:ind w:firstLine="720"/>
        <w:jc w:val="both"/>
        <w:rPr>
          <w:rFonts w:eastAsia="Times New Roman" w:cs="Times New Roman"/>
          <w:szCs w:val="24"/>
        </w:rPr>
      </w:pPr>
      <w:r w:rsidRPr="00D3480B">
        <w:rPr>
          <w:rFonts w:eastAsia="Times New Roman" w:cs="Times New Roman"/>
          <w:b/>
          <w:szCs w:val="24"/>
        </w:rPr>
        <w:t>ΠΡΟΕΔΡΕΥΩΝ (</w:t>
      </w:r>
      <w:r>
        <w:rPr>
          <w:rFonts w:eastAsia="Times New Roman" w:cs="Times New Roman"/>
          <w:b/>
          <w:szCs w:val="24"/>
        </w:rPr>
        <w:t>Σπυρίδων Λυκούδης</w:t>
      </w:r>
      <w:r w:rsidRPr="00D3480B">
        <w:rPr>
          <w:rFonts w:eastAsia="Times New Roman" w:cs="Times New Roman"/>
          <w:b/>
          <w:szCs w:val="24"/>
        </w:rPr>
        <w:t>):</w:t>
      </w:r>
      <w:r>
        <w:rPr>
          <w:rFonts w:eastAsia="Times New Roman" w:cs="Times New Roman"/>
          <w:szCs w:val="24"/>
        </w:rPr>
        <w:t xml:space="preserve"> Ευχαριστώ</w:t>
      </w:r>
      <w:r>
        <w:rPr>
          <w:rFonts w:eastAsia="Times New Roman" w:cs="Times New Roman"/>
          <w:szCs w:val="24"/>
        </w:rPr>
        <w:t>, κύριε συνάδελφε.</w:t>
      </w:r>
    </w:p>
    <w:p w14:paraId="4EDBF97A"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δώσω τον λόγο στον κ. Κόκκαλη και στην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Παπανάτσιου</w:t>
      </w:r>
      <w:proofErr w:type="spellEnd"/>
      <w:r>
        <w:rPr>
          <w:rFonts w:eastAsia="Times New Roman" w:cs="Times New Roman"/>
          <w:szCs w:val="24"/>
        </w:rPr>
        <w:t xml:space="preserve"> για να παρουσιάσουν τις τροπολογίες που καταθέτουν, ώστε να μπορέσετε μετά συνολικά να έχετε εικόνα και να κάνετε τις τοποθετήσεις σας.</w:t>
      </w:r>
    </w:p>
    <w:p w14:paraId="4EDBF97B"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Κύριε Κόκκαλη,</w:t>
      </w:r>
      <w:r>
        <w:rPr>
          <w:rFonts w:eastAsia="Times New Roman" w:cs="Times New Roman"/>
          <w:szCs w:val="24"/>
        </w:rPr>
        <w:t xml:space="preserve"> έχετε τον λόγο.</w:t>
      </w:r>
    </w:p>
    <w:p w14:paraId="4EDBF97C" w14:textId="77777777" w:rsidR="00ED4365" w:rsidRDefault="007215F5">
      <w:pPr>
        <w:spacing w:line="600" w:lineRule="auto"/>
        <w:ind w:firstLine="720"/>
        <w:jc w:val="both"/>
        <w:rPr>
          <w:rFonts w:eastAsia="Times New Roman" w:cs="Times New Roman"/>
          <w:szCs w:val="24"/>
        </w:rPr>
      </w:pPr>
      <w:r w:rsidRPr="00D3480B">
        <w:rPr>
          <w:rFonts w:eastAsia="Times New Roman" w:cs="Times New Roman"/>
          <w:b/>
          <w:szCs w:val="24"/>
        </w:rPr>
        <w:lastRenderedPageBreak/>
        <w:t xml:space="preserve">ΒΑΣΙΛΕΙΟΣ ΚΟΚΚΑΛΗΣ (Υφυπουργός Αγροτικής Ανάπτυξης και Τροφίμων): </w:t>
      </w:r>
      <w:r>
        <w:rPr>
          <w:rFonts w:eastAsia="Times New Roman" w:cs="Times New Roman"/>
          <w:szCs w:val="24"/>
        </w:rPr>
        <w:t>Ευχαριστώ, κύριε Πρόεδρε.</w:t>
      </w:r>
    </w:p>
    <w:p w14:paraId="4EDBF97D"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Με την τροπολογία με γενικό αριθμό 1566 και ειδικό 246 επιδιώκεται η αντιμετώπιση δύο ζητημάτων. Το ένα αφορά την ανώνυμη εταιρεία υπό εκκαθάριση, </w:t>
      </w:r>
      <w:r>
        <w:rPr>
          <w:rFonts w:eastAsia="Times New Roman" w:cs="Times New Roman"/>
          <w:szCs w:val="24"/>
        </w:rPr>
        <w:t>την «ΑΓΡΟΓΗ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Η συγκεκριμένη ανώνυμη εταιρεία ετέθη σε εκκαθάριση το 2010 με το ν.3895. Πέρασαν οκτώ χρόνια και δεν έχει περαιωθεί η διαδικασία της εκκαθάρισης, διότι εκκρεμούν εις βάρος της εταιρείας αγωγές, είτε διεκδικητικές είτε αναγνωριστικές. Με τη συγκεκριμένη</w:t>
      </w:r>
      <w:r>
        <w:rPr>
          <w:rFonts w:eastAsia="Times New Roman" w:cs="Times New Roman"/>
          <w:szCs w:val="24"/>
        </w:rPr>
        <w:t xml:space="preserve"> παράγραφο ορίζεται ότι πάσης φύσεως έξοδα της εκκαθάρισης θα καλυφθούν από το τακτικό προϋπολογισμό του Υπουργείου Αγροτικής Ανάπτυξης. Με αυτήν τη ρύθμιση αναμένεται η αποφυγή της μείωσης της περιουσίας του δημοσίου λόγω μη </w:t>
      </w:r>
      <w:proofErr w:type="spellStart"/>
      <w:r>
        <w:rPr>
          <w:rFonts w:eastAsia="Times New Roman" w:cs="Times New Roman"/>
          <w:szCs w:val="24"/>
        </w:rPr>
        <w:t>εκπλειστηρίασης</w:t>
      </w:r>
      <w:proofErr w:type="spellEnd"/>
      <w:r>
        <w:rPr>
          <w:rFonts w:eastAsia="Times New Roman" w:cs="Times New Roman"/>
          <w:szCs w:val="24"/>
        </w:rPr>
        <w:t xml:space="preserve"> συγκεκριμένου </w:t>
      </w:r>
      <w:r>
        <w:rPr>
          <w:rFonts w:eastAsia="Times New Roman" w:cs="Times New Roman"/>
          <w:szCs w:val="24"/>
        </w:rPr>
        <w:t xml:space="preserve">ακινήτου. </w:t>
      </w:r>
    </w:p>
    <w:p w14:paraId="4EDBF97E"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Με τη δεύτερη ρύθμιση στην ίδια τροπολογία, επιδιώκεται η αντιμετώπιση της χρήσης των αγροτικών ακινήτων σε όλη την Ελλάδα. Όπως πολύ καλά γνωρίζετε, με νόμο του 2012 και συγκεκριμένα με το άρθρο 36 παράγραφο 13 του ν.4061, δόθηκε η </w:t>
      </w:r>
      <w:r>
        <w:rPr>
          <w:rFonts w:eastAsia="Times New Roman" w:cs="Times New Roman"/>
          <w:szCs w:val="24"/>
        </w:rPr>
        <w:lastRenderedPageBreak/>
        <w:t>δυνατότητα σ</w:t>
      </w:r>
      <w:r>
        <w:rPr>
          <w:rFonts w:eastAsia="Times New Roman" w:cs="Times New Roman"/>
          <w:szCs w:val="24"/>
        </w:rPr>
        <w:t xml:space="preserve">τους κατ’ επάγγελμα αγρότες και στους ανέργους να εκμεταλλεύονται αγροτικές εκτάσεις σε όλη την Ελλάδα, το Έλος, η Κάρλα. </w:t>
      </w:r>
    </w:p>
    <w:p w14:paraId="4EDBF97F"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Με την προτεινόμενη ρύθμιση δίνεται ακόμα μια φορά παράταση έως τις 30 Οκτωβρίου του 2018, σε αυτούς που ήδη την καλλιεργούν, ώστε να</w:t>
      </w:r>
      <w:r>
        <w:rPr>
          <w:rFonts w:eastAsia="Times New Roman" w:cs="Times New Roman"/>
          <w:szCs w:val="24"/>
        </w:rPr>
        <w:t xml:space="preserve"> μπορέσουν να κάνουν τις δηλώσεις ΟΣΔΕ στον ΟΠΕΚΕΠΕ. Θεωρώ ότι είναι η τελευταία παράταση, διότι ήδη υπάρχει επιτροπή που θα εξετάσει ποιοι δικαιούνται και ποιοι μπορούν να καλλιεργούν αυτές τις εκτάσεις. </w:t>
      </w:r>
    </w:p>
    <w:p w14:paraId="4EDBF980"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Γι’ αυτούς του λόγους, ζητούμε την υπερψήφιση και </w:t>
      </w:r>
      <w:r>
        <w:rPr>
          <w:rFonts w:eastAsia="Times New Roman" w:cs="Times New Roman"/>
          <w:szCs w:val="24"/>
        </w:rPr>
        <w:t>των δύο ρυθμίσεων, που είναι στη συγκεκριμένη τροπολογία με γενικό αριθμό 1566 και ειδικό 246.</w:t>
      </w:r>
    </w:p>
    <w:p w14:paraId="4EDBF981"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Ευχαριστώ.</w:t>
      </w:r>
    </w:p>
    <w:p w14:paraId="4EDBF982" w14:textId="77777777" w:rsidR="00ED4365" w:rsidRDefault="007215F5">
      <w:pPr>
        <w:spacing w:line="600" w:lineRule="auto"/>
        <w:ind w:firstLine="720"/>
        <w:jc w:val="both"/>
        <w:rPr>
          <w:rFonts w:eastAsia="Times New Roman" w:cs="Times New Roman"/>
          <w:szCs w:val="24"/>
        </w:rPr>
      </w:pPr>
      <w:r w:rsidRPr="00883E9F">
        <w:rPr>
          <w:rFonts w:eastAsia="Times New Roman" w:cs="Times New Roman"/>
          <w:b/>
          <w:szCs w:val="24"/>
        </w:rPr>
        <w:t>ΠΡΟΕΔΡΕΥΩΝ (Σπυρίδων Λυκούδης):</w:t>
      </w:r>
      <w:r>
        <w:rPr>
          <w:rFonts w:eastAsia="Times New Roman" w:cs="Times New Roman"/>
          <w:szCs w:val="24"/>
        </w:rPr>
        <w:t xml:space="preserve"> Ευχαριστώ, κύριε Υπουργέ.</w:t>
      </w:r>
    </w:p>
    <w:p w14:paraId="4EDBF983"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Παπανάτσιου</w:t>
      </w:r>
      <w:proofErr w:type="spellEnd"/>
      <w:r>
        <w:rPr>
          <w:rFonts w:eastAsia="Times New Roman" w:cs="Times New Roman"/>
          <w:szCs w:val="24"/>
        </w:rPr>
        <w:t>, έχετε τον λόγο.</w:t>
      </w:r>
    </w:p>
    <w:p w14:paraId="4EDBF984" w14:textId="77777777" w:rsidR="00ED4365" w:rsidRDefault="007215F5">
      <w:pPr>
        <w:spacing w:line="600" w:lineRule="auto"/>
        <w:ind w:firstLine="720"/>
        <w:jc w:val="both"/>
        <w:rPr>
          <w:rFonts w:eastAsia="Times New Roman" w:cs="Times New Roman"/>
          <w:szCs w:val="24"/>
        </w:rPr>
      </w:pPr>
      <w:r w:rsidRPr="003C17EF">
        <w:rPr>
          <w:rFonts w:eastAsia="Times New Roman" w:cs="Times New Roman"/>
          <w:b/>
          <w:szCs w:val="24"/>
        </w:rPr>
        <w:lastRenderedPageBreak/>
        <w:t>ΑΙΚΑΤΕΡΙΝΗ ΠΑΠΑΝΑΤΣΙΟΥ (Υφυπουργός Οικονομικών):</w:t>
      </w:r>
      <w:r>
        <w:rPr>
          <w:rFonts w:eastAsia="Times New Roman" w:cs="Times New Roman"/>
          <w:szCs w:val="24"/>
        </w:rPr>
        <w:t xml:space="preserve"> Ευχαριστ</w:t>
      </w:r>
      <w:r>
        <w:rPr>
          <w:rFonts w:eastAsia="Times New Roman" w:cs="Times New Roman"/>
          <w:szCs w:val="24"/>
        </w:rPr>
        <w:t>ώ κύριε Πρόεδρε.</w:t>
      </w:r>
    </w:p>
    <w:p w14:paraId="4EDBF985"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κάνω αποδεκτή τη βουλευτική τροπολογία με γενικό αριθμό 1556 και ειδικό 242. Έχει να κάνει με την περιφερειακή αγορά Κουλούρας Ημαθίας, η οποία προτίθεται να παραχωρήσει στο δημόσιο κάποιο χώρο για τη λειτουργία τελωνείου.</w:t>
      </w:r>
    </w:p>
    <w:p w14:paraId="4EDBF986" w14:textId="77777777" w:rsidR="00ED4365" w:rsidRDefault="007215F5">
      <w:pPr>
        <w:spacing w:after="0" w:line="600" w:lineRule="auto"/>
        <w:ind w:firstLine="720"/>
        <w:jc w:val="both"/>
        <w:rPr>
          <w:rFonts w:eastAsia="Times New Roman"/>
          <w:szCs w:val="24"/>
        </w:rPr>
      </w:pPr>
      <w:r>
        <w:rPr>
          <w:rFonts w:eastAsia="Times New Roman"/>
          <w:szCs w:val="24"/>
        </w:rPr>
        <w:t>Επίση</w:t>
      </w:r>
      <w:r>
        <w:rPr>
          <w:rFonts w:eastAsia="Times New Roman"/>
          <w:szCs w:val="24"/>
        </w:rPr>
        <w:t>ς, όσον αφορά την τροπολογία του Υπουργείου Οικονομικών με γενικό αριθμό 1565 και ειδικό 245</w:t>
      </w:r>
      <w:r w:rsidRPr="00A069DB">
        <w:rPr>
          <w:rFonts w:eastAsia="Times New Roman"/>
          <w:szCs w:val="24"/>
        </w:rPr>
        <w:t>,</w:t>
      </w:r>
      <w:r>
        <w:rPr>
          <w:rFonts w:eastAsia="Times New Roman"/>
          <w:szCs w:val="24"/>
        </w:rPr>
        <w:t xml:space="preserve"> που αφορά το 1/3 που πρέπει να παραχωρηθεί στο Υπουργείο Υγείας για το παλιό Γενικό Νοσοκομείο </w:t>
      </w:r>
      <w:proofErr w:type="spellStart"/>
      <w:r>
        <w:rPr>
          <w:rFonts w:eastAsia="Times New Roman"/>
          <w:szCs w:val="24"/>
        </w:rPr>
        <w:t>Κωνσταντοπούλειο</w:t>
      </w:r>
      <w:proofErr w:type="spellEnd"/>
      <w:r>
        <w:rPr>
          <w:rFonts w:eastAsia="Times New Roman"/>
          <w:szCs w:val="24"/>
        </w:rPr>
        <w:t xml:space="preserve"> - Πατησίων, απαντώντας και στον κ. </w:t>
      </w:r>
      <w:proofErr w:type="spellStart"/>
      <w:r>
        <w:rPr>
          <w:rFonts w:eastAsia="Times New Roman"/>
          <w:szCs w:val="24"/>
        </w:rPr>
        <w:t>Βεσυρόπουλο</w:t>
      </w:r>
      <w:proofErr w:type="spellEnd"/>
      <w:r>
        <w:rPr>
          <w:rFonts w:eastAsia="Times New Roman"/>
          <w:szCs w:val="24"/>
        </w:rPr>
        <w:t xml:space="preserve"> για</w:t>
      </w:r>
      <w:r>
        <w:rPr>
          <w:rFonts w:eastAsia="Times New Roman"/>
          <w:szCs w:val="24"/>
        </w:rPr>
        <w:t xml:space="preserve">τί το 1/3 τώρα και τα 2/3 πριν, θα πω ότι μετά την κατάργηση των δύο ταμείων που υπήρχαν, του Ταμείου Κληρικών και του Ταμείου Πρόνοιας Ορθοδόξου </w:t>
      </w:r>
      <w:proofErr w:type="spellStart"/>
      <w:r>
        <w:rPr>
          <w:rFonts w:eastAsia="Times New Roman"/>
          <w:szCs w:val="24"/>
        </w:rPr>
        <w:t>Εφημεριακού</w:t>
      </w:r>
      <w:proofErr w:type="spellEnd"/>
      <w:r>
        <w:rPr>
          <w:rFonts w:eastAsia="Times New Roman"/>
          <w:szCs w:val="24"/>
        </w:rPr>
        <w:t xml:space="preserve"> Κλήρου Ελλάδος, τα 2/3 ήταν στο δημόσιο και το 1/3 ήταν στο Ταμείο Πρόνοιας Δημοσίων Υπαλλήλων. Με</w:t>
      </w:r>
      <w:r>
        <w:rPr>
          <w:rFonts w:eastAsia="Times New Roman"/>
          <w:szCs w:val="24"/>
        </w:rPr>
        <w:t xml:space="preserve"> την προηγούμενη παραχώρηση έγινε η παραχώρηση των 2/3 και το 1/3, αυτό που ήταν στο Ταμείο Πρόνοιας </w:t>
      </w:r>
      <w:r>
        <w:rPr>
          <w:rFonts w:eastAsia="Times New Roman"/>
          <w:szCs w:val="24"/>
        </w:rPr>
        <w:lastRenderedPageBreak/>
        <w:t xml:space="preserve">Δημοσίων Υπαλλήλων, παραχωρείται αυτήν τη στιγμή για να ολοκληρωθεί η παραχώρηση στο Υπουργείο Υγείας. </w:t>
      </w:r>
    </w:p>
    <w:p w14:paraId="4EDBF987" w14:textId="77777777" w:rsidR="00ED4365" w:rsidRDefault="007215F5">
      <w:pPr>
        <w:spacing w:after="0" w:line="600" w:lineRule="auto"/>
        <w:ind w:firstLine="720"/>
        <w:jc w:val="both"/>
        <w:rPr>
          <w:rFonts w:eastAsia="Times New Roman"/>
          <w:szCs w:val="24"/>
        </w:rPr>
      </w:pPr>
      <w:r>
        <w:rPr>
          <w:rFonts w:eastAsia="Times New Roman"/>
          <w:szCs w:val="24"/>
        </w:rPr>
        <w:t>Όσον αφορά στην τροπολογία με γενικό αριθμό 1567 κα</w:t>
      </w:r>
      <w:r>
        <w:rPr>
          <w:rFonts w:eastAsia="Times New Roman"/>
          <w:szCs w:val="24"/>
        </w:rPr>
        <w:t>ι ειδικό 247, στο πρώτο κομμάτι έχουμε την απαλλαγή από την ειδική εισφορά αλληλεγγύης στα κεφαλαιακά κέρδη</w:t>
      </w:r>
      <w:r>
        <w:rPr>
          <w:rFonts w:eastAsia="Times New Roman"/>
          <w:szCs w:val="24"/>
        </w:rPr>
        <w:t>,</w:t>
      </w:r>
      <w:r>
        <w:rPr>
          <w:rFonts w:eastAsia="Times New Roman"/>
          <w:szCs w:val="24"/>
        </w:rPr>
        <w:t xml:space="preserve"> που προκύπτουν από την ανταλλαγή ομολόγων του ελληνικού δημοσίου στο πλαίσιο του προγράμματος διαχείρισης των υποχρεώσεων του ελληνικού δημοσίου. Ε</w:t>
      </w:r>
      <w:r>
        <w:rPr>
          <w:rFonts w:eastAsia="Times New Roman"/>
          <w:szCs w:val="24"/>
        </w:rPr>
        <w:t>δώ θα ήθελα να σημειώσω ότι απαλλάσσονται ήδη από τον φόρο εισοδήματος. Με τη δεύτερη διάταξη η εργάσιμη μέρα για την καταληκτική προθεσμία υποβολής των φορολογικών δηλώσεων των νομικών προσώπων δεν είναι η 30</w:t>
      </w:r>
      <w:r w:rsidRPr="00E223FB">
        <w:rPr>
          <w:rFonts w:eastAsia="Times New Roman"/>
          <w:szCs w:val="24"/>
          <w:vertAlign w:val="superscript"/>
        </w:rPr>
        <w:t>η</w:t>
      </w:r>
      <w:r>
        <w:rPr>
          <w:rFonts w:eastAsia="Times New Roman"/>
          <w:szCs w:val="24"/>
        </w:rPr>
        <w:t xml:space="preserve"> Ιουνίου, αλλά η τελευταία ημέρα του Ιούνη. Μ’</w:t>
      </w:r>
      <w:r>
        <w:rPr>
          <w:rFonts w:eastAsia="Times New Roman"/>
          <w:szCs w:val="24"/>
        </w:rPr>
        <w:t xml:space="preserve"> αυτόν τον τρόπο δεν επηρεάζεται ο χρόνος καταβολής των δόσεων των εν λόγω προσώπων και συνάμα διατηρείται ο προβλεπόμενος αριθμός των έξι δόσεων. Μ’ αυτήν την τροπολογία αποφεύγουμε κάθε φορά να ερχόμαστε και να δίνουμε παρατάσεις ή να μειώνουμε τον χρόνο</w:t>
      </w:r>
      <w:r>
        <w:rPr>
          <w:rFonts w:eastAsia="Times New Roman"/>
          <w:szCs w:val="24"/>
        </w:rPr>
        <w:t>.</w:t>
      </w:r>
    </w:p>
    <w:p w14:paraId="4EDBF988" w14:textId="77777777" w:rsidR="00ED4365" w:rsidRDefault="007215F5">
      <w:pPr>
        <w:spacing w:line="600" w:lineRule="auto"/>
        <w:ind w:firstLine="720"/>
        <w:jc w:val="both"/>
        <w:rPr>
          <w:rFonts w:eastAsia="Times New Roman"/>
          <w:szCs w:val="24"/>
        </w:rPr>
      </w:pPr>
      <w:r>
        <w:rPr>
          <w:rFonts w:eastAsia="Times New Roman"/>
          <w:szCs w:val="24"/>
        </w:rPr>
        <w:lastRenderedPageBreak/>
        <w:t>Με την άλλη διάταξη παρατείνεται μέχρι την 31</w:t>
      </w:r>
      <w:r>
        <w:rPr>
          <w:rFonts w:eastAsia="Times New Roman"/>
          <w:szCs w:val="24"/>
          <w:vertAlign w:val="superscript"/>
        </w:rPr>
        <w:t>η</w:t>
      </w:r>
      <w:r>
        <w:rPr>
          <w:rFonts w:eastAsia="Times New Roman"/>
          <w:szCs w:val="24"/>
        </w:rPr>
        <w:t xml:space="preserve"> Δεκεμβρίου 2018 η καταβολή των παγίων ποσών φόρου κατά τη μεταβίβαση από επαχθή αιτία, περιλαμβανομένης και της ανταλλαγής επιβατηγών αυτοκινήτων, τουριστικών λεωφορείων και λεωφορείων δημοσίας χρήσεως. Αυτό</w:t>
      </w:r>
      <w:r>
        <w:rPr>
          <w:rFonts w:eastAsia="Times New Roman"/>
          <w:szCs w:val="24"/>
        </w:rPr>
        <w:t xml:space="preserve"> κρίνεται αναγκαίο. Έχει ζητηθεί από τους φορείς για λόγους απλούστευσης των φορολογικών διαδικασιών και προκειμένου να γίνει ομαλή η μετάβαση των εμπλεκομένων μερών από το υφιστάμενο καθεστώς στο πλαίσιο φορολόγησης του νέου Κώδικα Φορολογίας Εισοδήματος.</w:t>
      </w:r>
      <w:r>
        <w:rPr>
          <w:rFonts w:eastAsia="Times New Roman"/>
          <w:szCs w:val="24"/>
        </w:rPr>
        <w:t xml:space="preserve"> Δεν υπάρχει ακόμη κανονιστικό για το νέο πλαίσιο, οπότε εκκρεμούν όλα αυτά και μ’ αυτήν τη λογική πρέπει να προχωρήσουμε μέχρι 31 Δεκεμβρίου 2018 στην παράταση.</w:t>
      </w:r>
    </w:p>
    <w:p w14:paraId="4EDBF989" w14:textId="77777777" w:rsidR="00ED4365" w:rsidRDefault="007215F5">
      <w:pPr>
        <w:spacing w:line="600" w:lineRule="auto"/>
        <w:ind w:firstLine="720"/>
        <w:jc w:val="both"/>
        <w:rPr>
          <w:rFonts w:eastAsia="Times New Roman"/>
          <w:szCs w:val="24"/>
        </w:rPr>
      </w:pPr>
      <w:r>
        <w:rPr>
          <w:rFonts w:eastAsia="Times New Roman"/>
          <w:szCs w:val="24"/>
        </w:rPr>
        <w:t>Η επόμενη διάταξη είναι μια τυπική διάταξη. Αφορά στην κατάργηση του φόρου πολυτελείας. Ήδη δι</w:t>
      </w:r>
      <w:r>
        <w:rPr>
          <w:rFonts w:eastAsia="Times New Roman"/>
          <w:szCs w:val="24"/>
        </w:rPr>
        <w:t xml:space="preserve">αγράφεται η αναφορά στον ειδικό φόρο πολυτελείας και αντικαθίσταται με τη φράση «από δασμό και τέλος ταξινόμησης». Ο φόρος αυτός έχει ήδη καταργηθεί με τις διατάξεις του ν.4389/2016. Πρέπει εδώ απλά να κωδικοποιηθεί και να </w:t>
      </w:r>
      <w:proofErr w:type="spellStart"/>
      <w:r>
        <w:rPr>
          <w:rFonts w:eastAsia="Times New Roman"/>
          <w:szCs w:val="24"/>
        </w:rPr>
        <w:t>επικαιροποιηθεί</w:t>
      </w:r>
      <w:proofErr w:type="spellEnd"/>
      <w:r>
        <w:rPr>
          <w:rFonts w:eastAsia="Times New Roman"/>
          <w:szCs w:val="24"/>
        </w:rPr>
        <w:t xml:space="preserve"> με την εν λόγω δι</w:t>
      </w:r>
      <w:r>
        <w:rPr>
          <w:rFonts w:eastAsia="Times New Roman"/>
          <w:szCs w:val="24"/>
        </w:rPr>
        <w:t>άταξη.</w:t>
      </w:r>
    </w:p>
    <w:p w14:paraId="4EDBF98A" w14:textId="77777777" w:rsidR="00ED4365" w:rsidRDefault="007215F5">
      <w:pPr>
        <w:spacing w:line="600" w:lineRule="auto"/>
        <w:ind w:firstLine="720"/>
        <w:jc w:val="both"/>
        <w:rPr>
          <w:rFonts w:eastAsia="Times New Roman"/>
          <w:szCs w:val="24"/>
        </w:rPr>
      </w:pPr>
      <w:r>
        <w:rPr>
          <w:rFonts w:eastAsia="Times New Roman"/>
          <w:szCs w:val="24"/>
        </w:rPr>
        <w:lastRenderedPageBreak/>
        <w:t>Στην τελευταία διάταξη έχουμε τα τέλη κυκλοφορίας με τον μήνα. Είναι μια διάταξη που κάθε χρόνο θέτει το Υπουργείο Οικονομικών. Επίσης, δίνουμε τη δυνατότητα και σε αυτούς που έχουν αναγκαστική ακινησία για λόγους ανωτέρας βίας, εφόσον αίρεται ο λόγ</w:t>
      </w:r>
      <w:r>
        <w:rPr>
          <w:rFonts w:eastAsia="Times New Roman"/>
          <w:szCs w:val="24"/>
        </w:rPr>
        <w:t xml:space="preserve">ος της ακινησίας, εντός του έτους 2018 να καταβάλουν τα τέλη κυκλοφορίας αναλογικά και για τους υπόλοιπους μήνες μέχρι το τέλος του έτους και όχι στο σύνολο των ετήσιων τελών κυκλοφορίας. </w:t>
      </w:r>
    </w:p>
    <w:p w14:paraId="4EDBF98B" w14:textId="77777777" w:rsidR="00ED4365" w:rsidRDefault="007215F5">
      <w:pPr>
        <w:spacing w:line="600" w:lineRule="auto"/>
        <w:ind w:firstLine="720"/>
        <w:jc w:val="both"/>
        <w:rPr>
          <w:rFonts w:eastAsia="Times New Roman"/>
          <w:szCs w:val="24"/>
        </w:rPr>
      </w:pPr>
      <w:r>
        <w:rPr>
          <w:rFonts w:eastAsia="Times New Roman"/>
          <w:szCs w:val="24"/>
        </w:rPr>
        <w:t>Με την τροποποίηση του άρθρου 54</w:t>
      </w:r>
      <w:r>
        <w:rPr>
          <w:rFonts w:eastAsia="Times New Roman"/>
          <w:szCs w:val="24"/>
          <w:vertAlign w:val="superscript"/>
        </w:rPr>
        <w:t>Α</w:t>
      </w:r>
      <w:r>
        <w:rPr>
          <w:rFonts w:eastAsia="Times New Roman"/>
          <w:szCs w:val="24"/>
        </w:rPr>
        <w:t xml:space="preserve"> του ν.4174/2013 για το πιστοποιητ</w:t>
      </w:r>
      <w:r>
        <w:rPr>
          <w:rFonts w:eastAsia="Times New Roman"/>
          <w:szCs w:val="24"/>
        </w:rPr>
        <w:t>ικό ΕΝΦΙΑ των εκκαθαριστών, στον σύνδικο της πτώχευσης για ακίνητο πτωχού σε εκτελεστές διαθήκης, σε εκκαθαριστές κληρονομιάς και εκκαθαριστές υπό εκκαθάριση νομικών προσώπων, δίνεται η δυνατότητα λήψης πιστοποιητικού ΕΝΦΙΑ με εξόφληση επιμεριστικά αναλογο</w:t>
      </w:r>
      <w:r>
        <w:rPr>
          <w:rFonts w:eastAsia="Times New Roman"/>
          <w:szCs w:val="24"/>
        </w:rPr>
        <w:t>ύντος του φόρου πριν την εκποίηση, χωρίς να απαιτείται η ρύθμιση των υπολοίπων τυχόν οφειλών ΕΝΦΙΑ η Φόρου Ακίνητης Περιουσίας.</w:t>
      </w:r>
    </w:p>
    <w:p w14:paraId="4EDBF98C"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Εξακολουθεί βέβαια να υφίσταται η δυνατότητα εξόφλησης των οφειλόμενων για τον ακίνητο φόρο με παρακράτηση από το τίμημα της μετ</w:t>
      </w:r>
      <w:r>
        <w:rPr>
          <w:rFonts w:eastAsia="Times New Roman" w:cs="Times New Roman"/>
          <w:szCs w:val="24"/>
        </w:rPr>
        <w:t>αβίβασης και απόδοσης αυτού εντός τριών ημερών από τη σύνταξη του συμβολαίου από τον συμβολαιογράφο.</w:t>
      </w:r>
    </w:p>
    <w:p w14:paraId="4EDBF98D"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Θα αναφέρω κάτι που θα έρθει με νομοτεχνική βελτίωση. Θα το αναφέρω από τώρα για να μην τοποθετηθούν οι υπόλοιποι εισηγητές. Θα αποσύρουμε το άρθρο 133 του νομοσχεδίου, επειδή στην πορεία θα έχουμε νομοσχέδιο που θα έρθει να ρυθμίσει όλα τα συγκεκριμένα θέ</w:t>
      </w:r>
      <w:r>
        <w:rPr>
          <w:rFonts w:eastAsia="Times New Roman" w:cs="Times New Roman"/>
          <w:szCs w:val="24"/>
        </w:rPr>
        <w:t xml:space="preserve">ματα και κρίναμε σκόπιμο να μην έρθει αυτήν τη στιγμή. </w:t>
      </w:r>
    </w:p>
    <w:p w14:paraId="4EDBF98E" w14:textId="77777777" w:rsidR="00ED4365" w:rsidRDefault="007215F5">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κυρία Υπουργέ.</w:t>
      </w:r>
    </w:p>
    <w:p w14:paraId="4EDBF98F"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w:t>
      </w:r>
      <w:r>
        <w:rPr>
          <w:rFonts w:eastAsia="Times New Roman" w:cs="Times New Roman"/>
          <w:szCs w:val="24"/>
        </w:rPr>
        <w:t xml:space="preserve">τη συνεδρίασή μας παρακολουθούν </w:t>
      </w:r>
      <w:r>
        <w:rPr>
          <w:rFonts w:eastAsia="Times New Roman" w:cs="Times New Roman"/>
          <w:szCs w:val="24"/>
        </w:rPr>
        <w:t xml:space="preserve">από τα άνω δυτικά θεωρεία, αφού </w:t>
      </w:r>
      <w:r>
        <w:rPr>
          <w:rFonts w:eastAsia="Times New Roman" w:cs="Times New Roman"/>
          <w:szCs w:val="24"/>
        </w:rPr>
        <w:t xml:space="preserve">προηγουμένως </w:t>
      </w:r>
      <w:r>
        <w:rPr>
          <w:rFonts w:eastAsia="Times New Roman" w:cs="Times New Roman"/>
          <w:szCs w:val="24"/>
        </w:rPr>
        <w:t xml:space="preserve">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w:t>
      </w:r>
      <w:r>
        <w:rPr>
          <w:rFonts w:eastAsia="Times New Roman" w:cs="Times New Roman"/>
          <w:szCs w:val="24"/>
        </w:rPr>
        <w:lastRenderedPageBreak/>
        <w:t>είκοσι επτά μαθήτριες και μαθητές και δύο συνοδοί εκπαιδευτικοί από το 21</w:t>
      </w:r>
      <w:r>
        <w:rPr>
          <w:rFonts w:eastAsia="Times New Roman" w:cs="Times New Roman"/>
          <w:szCs w:val="24"/>
          <w:vertAlign w:val="superscript"/>
        </w:rPr>
        <w:t>ο</w:t>
      </w:r>
      <w:r>
        <w:rPr>
          <w:rFonts w:eastAsia="Times New Roman" w:cs="Times New Roman"/>
          <w:szCs w:val="24"/>
        </w:rPr>
        <w:t xml:space="preserve"> Γυμνάσιο Αθ</w:t>
      </w:r>
      <w:r>
        <w:rPr>
          <w:rFonts w:eastAsia="Times New Roman" w:cs="Times New Roman"/>
          <w:szCs w:val="24"/>
        </w:rPr>
        <w:t>ηνών.</w:t>
      </w:r>
    </w:p>
    <w:p w14:paraId="4EDBF990" w14:textId="77777777" w:rsidR="00ED4365" w:rsidRDefault="007215F5">
      <w:pPr>
        <w:spacing w:line="600" w:lineRule="auto"/>
        <w:ind w:firstLine="720"/>
        <w:jc w:val="both"/>
        <w:rPr>
          <w:rFonts w:eastAsia="Times New Roman" w:cs="Times New Roman"/>
          <w:szCs w:val="24"/>
        </w:rPr>
      </w:pPr>
      <w:proofErr w:type="spellStart"/>
      <w:r>
        <w:rPr>
          <w:rFonts w:eastAsia="Times New Roman" w:cs="Times New Roman"/>
          <w:szCs w:val="24"/>
        </w:rPr>
        <w:t>Καλ</w:t>
      </w:r>
      <w:r>
        <w:rPr>
          <w:rFonts w:eastAsia="Times New Roman" w:cs="Times New Roman"/>
          <w:szCs w:val="24"/>
        </w:rPr>
        <w:t>ωσ</w:t>
      </w:r>
      <w:r>
        <w:rPr>
          <w:rFonts w:eastAsia="Times New Roman" w:cs="Times New Roman"/>
          <w:szCs w:val="24"/>
        </w:rPr>
        <w:t>ήρθατε</w:t>
      </w:r>
      <w:proofErr w:type="spellEnd"/>
      <w:r>
        <w:rPr>
          <w:rFonts w:eastAsia="Times New Roman" w:cs="Times New Roman"/>
          <w:szCs w:val="24"/>
        </w:rPr>
        <w:t xml:space="preserve"> στην ελληνική Βουλή, παιδιά.</w:t>
      </w:r>
    </w:p>
    <w:p w14:paraId="4EDBF991" w14:textId="77777777" w:rsidR="00ED4365" w:rsidRDefault="007215F5">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4EDBF992"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Τον λόγο έχει ο συνάδελφος εισηγητής της Δημοκρατικής Συμπαράταξης κ. Γιάννης Κουτσούκος για δεκαπέντε λεπτά.</w:t>
      </w:r>
    </w:p>
    <w:p w14:paraId="4EDBF993" w14:textId="77777777" w:rsidR="00ED4365" w:rsidRDefault="007215F5">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Καλημέρα σας και καλό μήνα. </w:t>
      </w:r>
    </w:p>
    <w:p w14:paraId="4EDBF994"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ήθελα να ενημερώσω την Ολομέλεια, πριν μπω στα ζητήματα του νομοσχεδίου, ότι κατά τη συζήτηση του συγκεκριμένου νομοσχεδίου στην Επιτροπή Οικονομικών έθεσα δύο φορές το θέμα που συνδέεται με το αίτημα των Βουλευτών της Δημοκρα</w:t>
      </w:r>
      <w:r>
        <w:rPr>
          <w:rFonts w:eastAsia="Times New Roman" w:cs="Times New Roman"/>
          <w:szCs w:val="24"/>
        </w:rPr>
        <w:t xml:space="preserve">τικής Συμπαράταξης, Κουτσούκου, Λοβέρδου, Μανιάτη, Σκανδαλίδη και </w:t>
      </w:r>
      <w:proofErr w:type="spellStart"/>
      <w:r>
        <w:rPr>
          <w:rFonts w:eastAsia="Times New Roman" w:cs="Times New Roman"/>
          <w:szCs w:val="24"/>
        </w:rPr>
        <w:t>Αμυρά</w:t>
      </w:r>
      <w:proofErr w:type="spellEnd"/>
      <w:r>
        <w:rPr>
          <w:rFonts w:eastAsia="Times New Roman" w:cs="Times New Roman"/>
          <w:szCs w:val="24"/>
        </w:rPr>
        <w:t xml:space="preserve"> Γιώργου από το Ποτάμι, προς τον Πρόεδρο της Επιτροπής Οικονομικών για να συζητηθεί στην Επιτροπή Οικονομικών το σχέδιο της Κυβέρνησης </w:t>
      </w:r>
      <w:r>
        <w:rPr>
          <w:rFonts w:eastAsia="Times New Roman" w:cs="Times New Roman"/>
          <w:szCs w:val="24"/>
        </w:rPr>
        <w:lastRenderedPageBreak/>
        <w:t>για την ολιστική ανάπτυξη, το οποίο έχουμε πληροφο</w:t>
      </w:r>
      <w:r>
        <w:rPr>
          <w:rFonts w:eastAsia="Times New Roman" w:cs="Times New Roman"/>
          <w:szCs w:val="24"/>
        </w:rPr>
        <w:t>ρηθεί ότι έχει κατατεθεί στα όργανα της Ευρωπαϊκής Επιτροπής υπό τον αγγλικό τίτλο «</w:t>
      </w:r>
      <w:r>
        <w:rPr>
          <w:rFonts w:eastAsia="Times New Roman" w:cs="Times New Roman"/>
          <w:szCs w:val="24"/>
          <w:lang w:val="en-US"/>
        </w:rPr>
        <w:t>Growth</w:t>
      </w:r>
      <w:r w:rsidRPr="00932A49">
        <w:rPr>
          <w:rFonts w:eastAsia="Times New Roman" w:cs="Times New Roman"/>
          <w:szCs w:val="24"/>
        </w:rPr>
        <w:t xml:space="preserve"> </w:t>
      </w:r>
      <w:r>
        <w:rPr>
          <w:rFonts w:eastAsia="Times New Roman" w:cs="Times New Roman"/>
          <w:szCs w:val="24"/>
          <w:lang w:val="en-US"/>
        </w:rPr>
        <w:t>strategy</w:t>
      </w:r>
      <w:r w:rsidRPr="00932A49">
        <w:rPr>
          <w:rFonts w:eastAsia="Times New Roman" w:cs="Times New Roman"/>
          <w:szCs w:val="24"/>
        </w:rPr>
        <w:t xml:space="preserve"> </w:t>
      </w:r>
      <w:r>
        <w:rPr>
          <w:rFonts w:eastAsia="Times New Roman" w:cs="Times New Roman"/>
          <w:szCs w:val="24"/>
          <w:lang w:val="en-US"/>
        </w:rPr>
        <w:t>for</w:t>
      </w:r>
      <w:r w:rsidRPr="00932A49">
        <w:rPr>
          <w:rFonts w:eastAsia="Times New Roman" w:cs="Times New Roman"/>
          <w:szCs w:val="24"/>
        </w:rPr>
        <w:t xml:space="preserve"> </w:t>
      </w:r>
      <w:r>
        <w:rPr>
          <w:rFonts w:eastAsia="Times New Roman" w:cs="Times New Roman"/>
          <w:szCs w:val="24"/>
          <w:lang w:val="en-US"/>
        </w:rPr>
        <w:t>the</w:t>
      </w:r>
      <w:r w:rsidRPr="00932A49">
        <w:rPr>
          <w:rFonts w:eastAsia="Times New Roman" w:cs="Times New Roman"/>
          <w:szCs w:val="24"/>
        </w:rPr>
        <w:t xml:space="preserve"> </w:t>
      </w:r>
      <w:r>
        <w:rPr>
          <w:rFonts w:eastAsia="Times New Roman" w:cs="Times New Roman"/>
          <w:szCs w:val="24"/>
          <w:lang w:val="en-US"/>
        </w:rPr>
        <w:t>future</w:t>
      </w:r>
      <w:r w:rsidRPr="00932A49">
        <w:rPr>
          <w:rFonts w:eastAsia="Times New Roman" w:cs="Times New Roman"/>
          <w:szCs w:val="24"/>
        </w:rPr>
        <w:t xml:space="preserve"> </w:t>
      </w:r>
      <w:r>
        <w:rPr>
          <w:rFonts w:eastAsia="Times New Roman" w:cs="Times New Roman"/>
          <w:szCs w:val="24"/>
          <w:lang w:val="en-US"/>
        </w:rPr>
        <w:t>of</w:t>
      </w:r>
      <w:r w:rsidRPr="00932A49">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w:t>
      </w:r>
    </w:p>
    <w:p w14:paraId="4EDBF995"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είμαστε σε μία περίοδο που στην ημερήσια διάταξη κυριαρχούν τα ζητήματα της λεγόμενης καθαρής εξόδο</w:t>
      </w:r>
      <w:r>
        <w:rPr>
          <w:rFonts w:eastAsia="Times New Roman" w:cs="Times New Roman"/>
          <w:szCs w:val="24"/>
        </w:rPr>
        <w:t xml:space="preserve">υ, όπως λέει η Κυβέρνηση. </w:t>
      </w:r>
    </w:p>
    <w:p w14:paraId="4EDBF996"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Φυσικά δεν πρόκειται ούτε για καθαρή ούτε για έξοδο, καθώς η χώρα είναι δεσμευμένη με τις αποφάσεις της Κυβέρνησης των κ.κ. Τσίπρα και Καμμένου με πρωτογενή πλεονάσματα για τα επόμενα χρόνια της τάξης του 3,5%, δηλαδή 6-7 δισεκατ</w:t>
      </w:r>
      <w:r>
        <w:rPr>
          <w:rFonts w:eastAsia="Times New Roman" w:cs="Times New Roman"/>
          <w:szCs w:val="24"/>
        </w:rPr>
        <w:t xml:space="preserve">ομμύρια ευρώ σε ετήσια βάση, που θα βγαίνουν από τις τσέπες των φορολογουμένων. Είναι δεσμευμένη με επαχθή μέτρα, όπως η περικοπή των συντάξεων από 1-1-2019 και η μείωση του αφορολόγητου από το 2020 με πρωτογενή μέχρι το 2060 </w:t>
      </w:r>
      <w:proofErr w:type="spellStart"/>
      <w:r>
        <w:rPr>
          <w:rFonts w:eastAsia="Times New Roman" w:cs="Times New Roman"/>
          <w:szCs w:val="24"/>
        </w:rPr>
        <w:t>κ.ο.κ.</w:t>
      </w:r>
      <w:proofErr w:type="spellEnd"/>
      <w:r>
        <w:rPr>
          <w:rFonts w:eastAsia="Times New Roman" w:cs="Times New Roman"/>
          <w:szCs w:val="24"/>
        </w:rPr>
        <w:t>. Και η Κυβέρνηση ισχυρί</w:t>
      </w:r>
      <w:r>
        <w:rPr>
          <w:rFonts w:eastAsia="Times New Roman" w:cs="Times New Roman"/>
          <w:szCs w:val="24"/>
        </w:rPr>
        <w:t>ζεται ότι με αυτό το ολιστικό σχέδιο για την ανάπτυξη, διαπραγματεύεται τις διαρρυθμίσεις για τη βιωσιμότητα του χρέους.</w:t>
      </w:r>
    </w:p>
    <w:p w14:paraId="4EDBF997"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Είπαμε, λοιπόν, από τις 17-4-2018 επίσημα, με έγγραφό μας, να συζητηθεί αυτό το σχέδιο εδώ, στη Βουλή των Ελλήνων, και να δούμε τι περι</w:t>
      </w:r>
      <w:r>
        <w:rPr>
          <w:rFonts w:eastAsia="Times New Roman" w:cs="Times New Roman"/>
          <w:szCs w:val="24"/>
        </w:rPr>
        <w:t xml:space="preserve">έχει, τι κρύβει ενδεχόμενα και να καταθέσουμε τις απόψεις μας για τη μελλοντική πορεία της χώρας ως υπεύθυνα κόμματα. </w:t>
      </w:r>
    </w:p>
    <w:p w14:paraId="4EDBF998"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Φωνή </w:t>
      </w:r>
      <w:proofErr w:type="spellStart"/>
      <w:r>
        <w:rPr>
          <w:rFonts w:eastAsia="Times New Roman" w:cs="Times New Roman"/>
          <w:szCs w:val="24"/>
        </w:rPr>
        <w:t>βοώντος</w:t>
      </w:r>
      <w:proofErr w:type="spellEnd"/>
      <w:r>
        <w:rPr>
          <w:rFonts w:eastAsia="Times New Roman" w:cs="Times New Roman"/>
          <w:szCs w:val="24"/>
        </w:rPr>
        <w:t xml:space="preserve"> εν τη </w:t>
      </w:r>
      <w:proofErr w:type="spellStart"/>
      <w:r>
        <w:rPr>
          <w:rFonts w:eastAsia="Times New Roman" w:cs="Times New Roman"/>
          <w:szCs w:val="24"/>
        </w:rPr>
        <w:t>ερήμω</w:t>
      </w:r>
      <w:proofErr w:type="spellEnd"/>
      <w:r>
        <w:rPr>
          <w:rFonts w:eastAsia="Times New Roman" w:cs="Times New Roman"/>
          <w:szCs w:val="24"/>
        </w:rPr>
        <w:t xml:space="preserve">. </w:t>
      </w:r>
    </w:p>
    <w:p w14:paraId="4EDBF999"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Ο κύριος Πρόεδρος της επιτροπής, ο κ. </w:t>
      </w:r>
      <w:proofErr w:type="spellStart"/>
      <w:r>
        <w:rPr>
          <w:rFonts w:eastAsia="Times New Roman" w:cs="Times New Roman"/>
          <w:szCs w:val="24"/>
        </w:rPr>
        <w:t>Μπαλαούρας</w:t>
      </w:r>
      <w:proofErr w:type="spellEnd"/>
      <w:r>
        <w:rPr>
          <w:rFonts w:eastAsia="Times New Roman" w:cs="Times New Roman"/>
          <w:szCs w:val="24"/>
        </w:rPr>
        <w:t xml:space="preserve">, μας απάντησε ότι θα συζητηθεί μόλις έρθει ο κ. </w:t>
      </w:r>
      <w:proofErr w:type="spellStart"/>
      <w:r>
        <w:rPr>
          <w:rFonts w:eastAsia="Times New Roman" w:cs="Times New Roman"/>
          <w:szCs w:val="24"/>
        </w:rPr>
        <w:t>Τσακαλώτος</w:t>
      </w:r>
      <w:proofErr w:type="spellEnd"/>
      <w:r>
        <w:rPr>
          <w:rFonts w:eastAsia="Times New Roman" w:cs="Times New Roman"/>
          <w:szCs w:val="24"/>
        </w:rPr>
        <w:t xml:space="preserve"> απ</w:t>
      </w:r>
      <w:r>
        <w:rPr>
          <w:rFonts w:eastAsia="Times New Roman" w:cs="Times New Roman"/>
          <w:szCs w:val="24"/>
        </w:rPr>
        <w:t xml:space="preserve">ό τις Ηνωμένες Πολιτείες. Ήρθε ο κ. </w:t>
      </w:r>
      <w:proofErr w:type="spellStart"/>
      <w:r>
        <w:rPr>
          <w:rFonts w:eastAsia="Times New Roman" w:cs="Times New Roman"/>
          <w:szCs w:val="24"/>
        </w:rPr>
        <w:t>Τσακαλώτος</w:t>
      </w:r>
      <w:proofErr w:type="spellEnd"/>
      <w:r>
        <w:rPr>
          <w:rFonts w:eastAsia="Times New Roman" w:cs="Times New Roman"/>
          <w:szCs w:val="24"/>
        </w:rPr>
        <w:t xml:space="preserve">, πάνε κι έρχονται οι Υπουργοί στα </w:t>
      </w:r>
      <w:proofErr w:type="spellStart"/>
      <w:r>
        <w:rPr>
          <w:rFonts w:eastAsia="Times New Roman" w:cs="Times New Roman"/>
          <w:szCs w:val="24"/>
          <w:lang w:val="en-US"/>
        </w:rPr>
        <w:t>Eurogroup</w:t>
      </w:r>
      <w:proofErr w:type="spellEnd"/>
      <w:r>
        <w:rPr>
          <w:rFonts w:eastAsia="Times New Roman" w:cs="Times New Roman"/>
          <w:szCs w:val="24"/>
        </w:rPr>
        <w:t xml:space="preserve">, όπου κι αν συνεδριάζουν, η Βουλή δεν ενημερώνεται. </w:t>
      </w:r>
    </w:p>
    <w:p w14:paraId="4EDBF99A"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Θέλω με λύπη μου να παρατηρήσω ότι δεν είδα να τοποθετείται ούτε η Κοινοβουλευτική Ομάδα του ΣΥΡΙΖΑ -φαντάζομαι </w:t>
      </w:r>
      <w:r>
        <w:rPr>
          <w:rFonts w:eastAsia="Times New Roman" w:cs="Times New Roman"/>
          <w:szCs w:val="24"/>
        </w:rPr>
        <w:t xml:space="preserve">ότι έχει ενδιαφέρον να ξέρουν οι συνάδελφοι της Πλειοψηφίας τι κάνει η Κυβέρνησή τους, εκτός κι αν έγινε καμμιά άτυπη ενημέρωση απ’ αυτά τα </w:t>
      </w:r>
      <w:r>
        <w:rPr>
          <w:rFonts w:eastAsia="Times New Roman" w:cs="Times New Roman"/>
          <w:szCs w:val="24"/>
          <w:lang w:val="en-US"/>
        </w:rPr>
        <w:t>non</w:t>
      </w:r>
      <w:r w:rsidRPr="00932A49">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που εκδίδει το Μαξίμου και πείστηκαν ότι όλα πάνε καλά- δεν </w:t>
      </w:r>
      <w:r>
        <w:rPr>
          <w:rFonts w:eastAsia="Times New Roman" w:cs="Times New Roman"/>
          <w:szCs w:val="24"/>
        </w:rPr>
        <w:lastRenderedPageBreak/>
        <w:t>είδα όμως ούτε την Κοινοβουλευτική Ομάδα της Ν</w:t>
      </w:r>
      <w:r>
        <w:rPr>
          <w:rFonts w:eastAsia="Times New Roman" w:cs="Times New Roman"/>
          <w:szCs w:val="24"/>
        </w:rPr>
        <w:t xml:space="preserve">έας Δημοκρατίας να τοποθετείται και λυπάμαι γι’ αυτό. </w:t>
      </w:r>
    </w:p>
    <w:p w14:paraId="4EDBF99B" w14:textId="77777777" w:rsidR="00ED4365" w:rsidRDefault="007215F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Δηλαδή τα δύο κόμματα εξουσίας, αυτοί που κυβερνούν σήμερα και αυτοί που διεκδικούν να κυβερνήσουν, για τα μείζονα ζητήματα ανταλλάσσουν κατηγορίες μέσω των μαζικών μέσων ενημέρωσης για το ποιος αλυσοδ</w:t>
      </w:r>
      <w:r>
        <w:rPr>
          <w:rFonts w:eastAsia="Times New Roman"/>
          <w:szCs w:val="24"/>
        </w:rPr>
        <w:t xml:space="preserve">ένει τη χώρα και ποιος θα πάρει πιο επαχθή μέτρα, εντούτοις, ένα αίτημα πάρα πολύ σοβαρό για να συζητήσουμε, εδώ, στη Βουλή των Ελλήνων, με την πρόταση που έχουμε καταθέσει, δεν το υποστηρίζουν. Διότι αν το υποστήριζαν με τις υπογραφές τους, η συζήτηση θα </w:t>
      </w:r>
      <w:r>
        <w:rPr>
          <w:rFonts w:eastAsia="Times New Roman"/>
          <w:szCs w:val="24"/>
        </w:rPr>
        <w:t xml:space="preserve">ήταν υποχρεωτική –σας ενημερώνω- κυρίες και κύριοι συνάδελφοι, καθώς οι υπογραφές οι δικές μας δεν είναι όσες επιβάλλει ο Κανονισμός για να γίνει υποχρεωτική συζήτηση. </w:t>
      </w:r>
    </w:p>
    <w:p w14:paraId="4EDBF99C" w14:textId="77777777" w:rsidR="00ED4365" w:rsidRDefault="007215F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Θα περιμένουμε και σήμερα, λοιπόν, μια απάντηση από τη μεριά της Κυβέρνησης, από την κ.</w:t>
      </w:r>
      <w:r>
        <w:rPr>
          <w:rFonts w:eastAsia="Times New Roman"/>
          <w:szCs w:val="24"/>
        </w:rPr>
        <w:t xml:space="preserve"> </w:t>
      </w:r>
      <w:proofErr w:type="spellStart"/>
      <w:r>
        <w:rPr>
          <w:rFonts w:eastAsia="Times New Roman"/>
          <w:szCs w:val="24"/>
        </w:rPr>
        <w:t>Παπανάτσιου</w:t>
      </w:r>
      <w:proofErr w:type="spellEnd"/>
      <w:r>
        <w:rPr>
          <w:rFonts w:eastAsia="Times New Roman"/>
          <w:szCs w:val="24"/>
        </w:rPr>
        <w:t xml:space="preserve">, η οποία είναι στέλεχος του Υπουργείου Οικονομικών. Μπορεί ο κ. </w:t>
      </w:r>
      <w:proofErr w:type="spellStart"/>
      <w:r>
        <w:rPr>
          <w:rFonts w:eastAsia="Times New Roman"/>
          <w:szCs w:val="24"/>
        </w:rPr>
        <w:t>Τσακαλώτος</w:t>
      </w:r>
      <w:proofErr w:type="spellEnd"/>
      <w:r>
        <w:rPr>
          <w:rFonts w:eastAsia="Times New Roman"/>
          <w:szCs w:val="24"/>
        </w:rPr>
        <w:t xml:space="preserve"> να περιδιαβαίνει από την Ευρώπη στην Αμερική και ούτω </w:t>
      </w:r>
      <w:r>
        <w:rPr>
          <w:rFonts w:eastAsia="Times New Roman"/>
          <w:szCs w:val="24"/>
        </w:rPr>
        <w:lastRenderedPageBreak/>
        <w:t xml:space="preserve">καθ’ εξής και ο κ. </w:t>
      </w:r>
      <w:proofErr w:type="spellStart"/>
      <w:r>
        <w:rPr>
          <w:rFonts w:eastAsia="Times New Roman"/>
          <w:szCs w:val="24"/>
        </w:rPr>
        <w:t>Χουλιαράκης</w:t>
      </w:r>
      <w:proofErr w:type="spellEnd"/>
      <w:r>
        <w:rPr>
          <w:rFonts w:eastAsia="Times New Roman"/>
          <w:szCs w:val="24"/>
        </w:rPr>
        <w:t xml:space="preserve"> επίσης, αλλά η Κυβέρνηση έχει «σοβαρά στελέχη» που θα μπορούσαν να έρθουν στην Ολομ</w:t>
      </w:r>
      <w:r>
        <w:rPr>
          <w:rFonts w:eastAsia="Times New Roman"/>
          <w:szCs w:val="24"/>
        </w:rPr>
        <w:t>έλεια να παρουσιάσουν αυτό το σχέδιο.</w:t>
      </w:r>
    </w:p>
    <w:p w14:paraId="4EDBF99D" w14:textId="77777777" w:rsidR="00ED4365" w:rsidRDefault="007215F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Έρχομαι, τώρα, στα ζητήματα του νομοσχεδίου που επιγράφεται «Ενσωμάτωση στην ελληνική νομοθεσία της Οδηγίας 2015/2366/ΕΕ για τις υπηρεσίες πληρωμών και άλλες διατάξεις».</w:t>
      </w:r>
    </w:p>
    <w:p w14:paraId="4EDBF99E" w14:textId="77777777" w:rsidR="00ED4365" w:rsidRDefault="007215F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Θα έλεγα ότι ο τίτλος του νομοσχεδίου θα έπρεπε </w:t>
      </w:r>
      <w:r>
        <w:rPr>
          <w:rFonts w:eastAsia="Times New Roman"/>
          <w:szCs w:val="24"/>
        </w:rPr>
        <w:t>να είναι «Ενσωμάτωση της οδηγίας αυτής και ολίγη από ρουσφέτια». Τη φράση «ολίγη από ρουσφέτια» θα την εξηγήσω μετά, όταν έρθω στα άρθρα του νομοσχεδίου που αφορούν τις διατάξεις του Υπουργείου Οικονομικών, δηλαδή στο δεύτερο μέρος του νομοσχεδίου.</w:t>
      </w:r>
    </w:p>
    <w:p w14:paraId="4EDBF99F" w14:textId="77777777" w:rsidR="00ED4365" w:rsidRDefault="007215F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Κυρίες </w:t>
      </w:r>
      <w:r>
        <w:rPr>
          <w:rFonts w:eastAsia="Times New Roman"/>
          <w:szCs w:val="24"/>
        </w:rPr>
        <w:t>και κύριοι συνάδελφοι, η χώρα μας έχει ενσωματώσει από το 2010 με τον ν.3862 την οδηγία της Ευρωπαϊκής Ένωσης για τις υπηρεσίες πληρωμών, τα μέσα, τους όρους, τις προϋποθέσεις και ούτω καθ’ εξής. Η οδηγία, λοιπόν, που σήμερα ενσωματώνουμε στο εθνικό δίκαιο</w:t>
      </w:r>
      <w:r>
        <w:rPr>
          <w:rFonts w:eastAsia="Times New Roman"/>
          <w:szCs w:val="24"/>
        </w:rPr>
        <w:t xml:space="preserve">, αντικαθιστά την προηγούμενη οδηγία και καταργεί τις </w:t>
      </w:r>
      <w:r>
        <w:rPr>
          <w:rFonts w:eastAsia="Times New Roman"/>
          <w:szCs w:val="24"/>
        </w:rPr>
        <w:lastRenderedPageBreak/>
        <w:t xml:space="preserve">διατάξεις του ν.3862 που την ενσωμάτωσαν, καθώς κρίθηκε από την Ευρωπαϊκή Ένωση και τις υπηρεσίες της ότι οι εξελίξεις που συνδέονται με τις τεχνολογίες, με τις νέες υπηρεσίες πληρωμών, επέβαλλαν μια </w:t>
      </w:r>
      <w:proofErr w:type="spellStart"/>
      <w:r>
        <w:rPr>
          <w:rFonts w:eastAsia="Times New Roman"/>
          <w:szCs w:val="24"/>
        </w:rPr>
        <w:t>επ</w:t>
      </w:r>
      <w:r>
        <w:rPr>
          <w:rFonts w:eastAsia="Times New Roman"/>
          <w:szCs w:val="24"/>
        </w:rPr>
        <w:t>ικαιροποίηση</w:t>
      </w:r>
      <w:proofErr w:type="spellEnd"/>
      <w:r>
        <w:rPr>
          <w:rFonts w:eastAsia="Times New Roman"/>
          <w:szCs w:val="24"/>
        </w:rPr>
        <w:t xml:space="preserve"> αυτού του πλαισίου. </w:t>
      </w:r>
    </w:p>
    <w:p w14:paraId="4EDBF9A0" w14:textId="77777777" w:rsidR="00ED4365" w:rsidRDefault="007215F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Έτσι, λοιπόν, στα άρθρα από 1 έως 109, που ενσωματώνουν αυτήν την οδηγία, θεσπίζονται οι κανόνες σχετικά με τη διαφάνεια και τις απαιτήσεις ενημέρωσης σχετικά με τις υπηρεσίες πληρωμών και καθορίζονται τα δικαιώματα και οι</w:t>
      </w:r>
      <w:r>
        <w:rPr>
          <w:rFonts w:eastAsia="Times New Roman"/>
          <w:szCs w:val="24"/>
        </w:rPr>
        <w:t xml:space="preserve"> υποχρεώσεις των χρηστών υπηρεσιών πληρωμών και των </w:t>
      </w:r>
      <w:proofErr w:type="spellStart"/>
      <w:r>
        <w:rPr>
          <w:rFonts w:eastAsia="Times New Roman"/>
          <w:szCs w:val="24"/>
        </w:rPr>
        <w:t>παρόχων</w:t>
      </w:r>
      <w:proofErr w:type="spellEnd"/>
      <w:r>
        <w:rPr>
          <w:rFonts w:eastAsia="Times New Roman"/>
          <w:szCs w:val="24"/>
        </w:rPr>
        <w:t xml:space="preserve"> υπηρεσιών πληρωμών όσον αφορά στην παροχή υπηρεσιών πληρωμών ως τακτική απασχόληση ή επιχειρηματική δραστηριότητα. </w:t>
      </w:r>
    </w:p>
    <w:p w14:paraId="4EDBF9A1" w14:textId="77777777" w:rsidR="00ED4365" w:rsidRDefault="007215F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Ως υπηρεσίες πληρωμών θεωρούνται, πρωτίστως, οι υπηρεσίες που επιτρέπουν τις τοπ</w:t>
      </w:r>
      <w:r>
        <w:rPr>
          <w:rFonts w:eastAsia="Times New Roman"/>
          <w:szCs w:val="24"/>
        </w:rPr>
        <w:t xml:space="preserve">οθετήσεις και αναλήψεις μετρητών σε λογαριασμό πληρωμών, καθώς και όλες οι δραστηριότητες που απαιτούνται για την τήρηση λογαριασμού πληρωμών ή εκτέλεση πράξεων πληρωμής, περιλαμβανομένης της μεταφοράς κεφαλαίων σε λογαριασμό πληρωμών που τηρείται στον </w:t>
      </w:r>
      <w:proofErr w:type="spellStart"/>
      <w:r>
        <w:rPr>
          <w:rFonts w:eastAsia="Times New Roman"/>
          <w:szCs w:val="24"/>
        </w:rPr>
        <w:t>πάρ</w:t>
      </w:r>
      <w:r>
        <w:rPr>
          <w:rFonts w:eastAsia="Times New Roman"/>
          <w:szCs w:val="24"/>
        </w:rPr>
        <w:t>οχο</w:t>
      </w:r>
      <w:proofErr w:type="spellEnd"/>
      <w:r>
        <w:rPr>
          <w:rFonts w:eastAsia="Times New Roman"/>
          <w:szCs w:val="24"/>
        </w:rPr>
        <w:t xml:space="preserve"> υπηρεσιών πληρωμών του χρήστη ή σε </w:t>
      </w:r>
      <w:r>
        <w:rPr>
          <w:rFonts w:eastAsia="Times New Roman"/>
          <w:szCs w:val="24"/>
        </w:rPr>
        <w:lastRenderedPageBreak/>
        <w:t xml:space="preserve">άλλο </w:t>
      </w:r>
      <w:proofErr w:type="spellStart"/>
      <w:r>
        <w:rPr>
          <w:rFonts w:eastAsia="Times New Roman"/>
          <w:szCs w:val="24"/>
        </w:rPr>
        <w:t>πάροχο</w:t>
      </w:r>
      <w:proofErr w:type="spellEnd"/>
      <w:r>
        <w:rPr>
          <w:rFonts w:eastAsia="Times New Roman"/>
          <w:szCs w:val="24"/>
        </w:rPr>
        <w:t xml:space="preserve"> υπηρεσιών πληρωμών, η εκτέλεση πράξεων πληρωμής, στο πλαίσιο των οποίων τα χρηματικά ποσά καλύπτονται από πιστωτικό όριο για τη χρήση υπηρεσιών πληρωμών και άλλες λιγότερο διαδεδομένες συναλλαγές. </w:t>
      </w:r>
    </w:p>
    <w:p w14:paraId="4EDBF9A2" w14:textId="77777777" w:rsidR="00ED4365" w:rsidRDefault="007215F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Στις δι</w:t>
      </w:r>
      <w:r>
        <w:rPr>
          <w:rFonts w:eastAsia="Times New Roman"/>
          <w:szCs w:val="24"/>
        </w:rPr>
        <w:t xml:space="preserve">ατάξεις του νομοσχεδίου εμπίπτουν κατά περίπτωση πράξεων πληρωμών που αφορούν πρώτον, σε νόμισμα κράτους - μέλους για </w:t>
      </w:r>
      <w:proofErr w:type="spellStart"/>
      <w:r>
        <w:rPr>
          <w:rFonts w:eastAsia="Times New Roman"/>
          <w:szCs w:val="24"/>
        </w:rPr>
        <w:t>παρόχους</w:t>
      </w:r>
      <w:proofErr w:type="spellEnd"/>
      <w:r>
        <w:rPr>
          <w:rFonts w:eastAsia="Times New Roman"/>
          <w:szCs w:val="24"/>
        </w:rPr>
        <w:t xml:space="preserve"> εντός του ευρωπαϊκού οικονομικού χώρου, δεύτερον, σε νόμισμα που δεν είναι νόμισμα κράτους, αλλά </w:t>
      </w:r>
      <w:proofErr w:type="spellStart"/>
      <w:r>
        <w:rPr>
          <w:rFonts w:eastAsia="Times New Roman"/>
          <w:szCs w:val="24"/>
        </w:rPr>
        <w:t>πάροχοι</w:t>
      </w:r>
      <w:proofErr w:type="spellEnd"/>
      <w:r>
        <w:rPr>
          <w:rFonts w:eastAsia="Times New Roman"/>
          <w:szCs w:val="24"/>
        </w:rPr>
        <w:t xml:space="preserve"> πληρωμών πληρωτή και δικ</w:t>
      </w:r>
      <w:r>
        <w:rPr>
          <w:rFonts w:eastAsia="Times New Roman"/>
          <w:szCs w:val="24"/>
        </w:rPr>
        <w:t xml:space="preserve">αιούχου βρίσκονται εντός του ευρωπαϊκού οικονομικού χώρου σε ό,τι αφορά στα μέρη της πράξης πληρωμής και τρίτον, όλα τα νομίσματα μόνον όταν ο ένας από τους </w:t>
      </w:r>
      <w:proofErr w:type="spellStart"/>
      <w:r>
        <w:rPr>
          <w:rFonts w:eastAsia="Times New Roman"/>
          <w:szCs w:val="24"/>
        </w:rPr>
        <w:t>παρόχους</w:t>
      </w:r>
      <w:proofErr w:type="spellEnd"/>
      <w:r>
        <w:rPr>
          <w:rFonts w:eastAsia="Times New Roman"/>
          <w:szCs w:val="24"/>
        </w:rPr>
        <w:t xml:space="preserve"> υπηρεσιών πληρωμών βρίσκεται εντός ευρωπαϊκού οικονομικού χώρου. </w:t>
      </w:r>
    </w:p>
    <w:p w14:paraId="4EDBF9A3" w14:textId="77777777" w:rsidR="00ED4365" w:rsidRDefault="007215F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Για να καταλαβαίνει και </w:t>
      </w:r>
      <w:r>
        <w:rPr>
          <w:rFonts w:eastAsia="Times New Roman"/>
          <w:szCs w:val="24"/>
        </w:rPr>
        <w:t xml:space="preserve">ο κόσμος, διότι αυτές οι ορολογίες που χρησιμοποιεί η Ευρωπαϊκή Ένωση και με τις οποίες εμείς κάνουμε μια αυτόματη μετάφραση για να τις ενσωματώσουμε στο εθνικό δίκαιο, από τον απλό κόσμο δεν γίνονται κατανοητές, θα </w:t>
      </w:r>
      <w:r>
        <w:rPr>
          <w:rFonts w:eastAsia="Times New Roman"/>
          <w:szCs w:val="24"/>
        </w:rPr>
        <w:lastRenderedPageBreak/>
        <w:t>έλεγα ότι κάποια στιγμή πρέπει να εκδοθε</w:t>
      </w:r>
      <w:r>
        <w:rPr>
          <w:rFonts w:eastAsia="Times New Roman"/>
          <w:szCs w:val="24"/>
        </w:rPr>
        <w:t xml:space="preserve">ί ένα λεξικό εκλαΐκευσης αυτής της περιβόητης ορολογίας, των υποκειμένων, των οντοτήτων και ούτω καθ’ εξής. </w:t>
      </w:r>
    </w:p>
    <w:p w14:paraId="4EDBF9A4" w14:textId="77777777" w:rsidR="00ED4365" w:rsidRDefault="007215F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Μιλάμε, κυρίες και κύριοι συνάδελφοι, για διατάξεις που αφορούν στα πιστωτικά ιδρύματα στη χώρα μας, το Ταμείο Παρακαταθηκών και Δανείων, τα ιδρύμα</w:t>
      </w:r>
      <w:r>
        <w:rPr>
          <w:rFonts w:eastAsia="Times New Roman"/>
          <w:szCs w:val="24"/>
        </w:rPr>
        <w:t>τα ηλεκτρονικού χρήματος που έχουν έδρα την Ελλάδα -είναι περίπου εννιά- και δεκάδες άλλα ιδρύματα πληρωμής μικρότερα που γνωστοποιούν τις προθέσεις παροχής υπηρεσιών στην Ελλάδα και παρέχουν υπηρεσίες πληρωμών σε άλλα κράτη-μέλη, τα ΕΛΤΑ για τη διαδικασία</w:t>
      </w:r>
      <w:r>
        <w:rPr>
          <w:rFonts w:eastAsia="Times New Roman"/>
          <w:szCs w:val="24"/>
        </w:rPr>
        <w:t xml:space="preserve"> των συναλλαγών όταν λειτουργούν ως γραφεία ταχυδρομικών επιταγών και ορισμένες υπηρεσίες του δημοσίου και της Τράπεζας της Ελλάδος όταν δεν λειτουργούν ως εθνικές αρχές.</w:t>
      </w:r>
    </w:p>
    <w:p w14:paraId="4EDBF9A5" w14:textId="77777777" w:rsidR="00ED4365" w:rsidRDefault="007215F5">
      <w:pPr>
        <w:spacing w:line="600" w:lineRule="auto"/>
        <w:ind w:firstLine="720"/>
        <w:jc w:val="both"/>
        <w:rPr>
          <w:rFonts w:eastAsia="Times New Roman"/>
          <w:szCs w:val="24"/>
        </w:rPr>
      </w:pPr>
      <w:r>
        <w:rPr>
          <w:rFonts w:eastAsia="Times New Roman"/>
          <w:szCs w:val="24"/>
        </w:rPr>
        <w:t xml:space="preserve">Γενικά με τις διατάξεις αυτού του νομοσχεδίου για τις πληρωμές περιλαμβάνονται οι όροι και οι προϋποθέσεις </w:t>
      </w:r>
      <w:proofErr w:type="spellStart"/>
      <w:r>
        <w:rPr>
          <w:rFonts w:eastAsia="Times New Roman"/>
          <w:szCs w:val="24"/>
        </w:rPr>
        <w:t>αδειοδότησης</w:t>
      </w:r>
      <w:proofErr w:type="spellEnd"/>
      <w:r>
        <w:rPr>
          <w:rFonts w:eastAsia="Times New Roman"/>
          <w:szCs w:val="24"/>
        </w:rPr>
        <w:t xml:space="preserve"> των </w:t>
      </w:r>
      <w:proofErr w:type="spellStart"/>
      <w:r>
        <w:rPr>
          <w:rFonts w:eastAsia="Times New Roman"/>
          <w:szCs w:val="24"/>
        </w:rPr>
        <w:t>παρόχων</w:t>
      </w:r>
      <w:proofErr w:type="spellEnd"/>
      <w:r>
        <w:rPr>
          <w:rFonts w:eastAsia="Times New Roman"/>
          <w:szCs w:val="24"/>
        </w:rPr>
        <w:t xml:space="preserve"> υπηρεσιών πληρωμών, οι μηχανισμοί εσωτερικού ελέγχου και τα θεσμικά εργαλεία που έχει η Τράπεζα της Ελ</w:t>
      </w:r>
      <w:r>
        <w:rPr>
          <w:rFonts w:eastAsia="Times New Roman"/>
          <w:szCs w:val="24"/>
        </w:rPr>
        <w:lastRenderedPageBreak/>
        <w:t>λάδος, η οποία παραμέν</w:t>
      </w:r>
      <w:r>
        <w:rPr>
          <w:rFonts w:eastAsia="Times New Roman"/>
          <w:szCs w:val="24"/>
        </w:rPr>
        <w:t xml:space="preserve">ει αρμόδια εποπτική αρχή για την </w:t>
      </w:r>
      <w:proofErr w:type="spellStart"/>
      <w:r>
        <w:rPr>
          <w:rFonts w:eastAsia="Times New Roman"/>
          <w:szCs w:val="24"/>
        </w:rPr>
        <w:t>αδειοδότηση</w:t>
      </w:r>
      <w:proofErr w:type="spellEnd"/>
      <w:r>
        <w:rPr>
          <w:rFonts w:eastAsia="Times New Roman"/>
          <w:szCs w:val="24"/>
        </w:rPr>
        <w:t xml:space="preserve"> και την εποπτεία ιδρυμάτων πληρωμών και η Γενική Γραμματεία Εμπορίου, η οποία παραμένει ως αρχή προστασίας του καταναλωτή και συνεχίζει να ελέγχει την τήρηση των διατάξεων περί διαφάνειας των όρων και απαιτήσεων</w:t>
      </w:r>
      <w:r>
        <w:rPr>
          <w:rFonts w:eastAsia="Times New Roman"/>
          <w:szCs w:val="24"/>
        </w:rPr>
        <w:t xml:space="preserve"> ενημέρωσης.</w:t>
      </w:r>
    </w:p>
    <w:p w14:paraId="4EDBF9A6" w14:textId="77777777" w:rsidR="00ED4365" w:rsidRDefault="007215F5">
      <w:pPr>
        <w:spacing w:line="600" w:lineRule="auto"/>
        <w:ind w:firstLine="720"/>
        <w:jc w:val="both"/>
        <w:rPr>
          <w:rFonts w:eastAsia="Times New Roman"/>
          <w:szCs w:val="24"/>
        </w:rPr>
      </w:pPr>
      <w:r>
        <w:rPr>
          <w:rFonts w:eastAsia="Times New Roman"/>
          <w:szCs w:val="24"/>
        </w:rPr>
        <w:t>Επιπλέον, θεσπίζονται διατάξεις για την επιβολή κυρώσεων και τη λήψη μέτρων για τη διαφάνεια των όρων και τις απαιτήσεις ενημέρωσης που διέπουν τις υπηρεσίες πληρωμών, τα δικαιώματα και τις υποχρεώσεις σχετικά με την παροχή των υπηρεσιών.</w:t>
      </w:r>
    </w:p>
    <w:p w14:paraId="4EDBF9A7" w14:textId="77777777" w:rsidR="00ED4365" w:rsidRDefault="007215F5">
      <w:pPr>
        <w:spacing w:line="600" w:lineRule="auto"/>
        <w:ind w:firstLine="720"/>
        <w:jc w:val="both"/>
        <w:rPr>
          <w:rFonts w:eastAsia="Times New Roman"/>
          <w:szCs w:val="24"/>
        </w:rPr>
      </w:pPr>
      <w:r>
        <w:rPr>
          <w:rFonts w:eastAsia="Times New Roman"/>
          <w:szCs w:val="24"/>
        </w:rPr>
        <w:t xml:space="preserve">Κυρίες και κύριοι συνάδελφοι, αυτό το νομοθέτημα των </w:t>
      </w:r>
      <w:proofErr w:type="spellStart"/>
      <w:r>
        <w:rPr>
          <w:rFonts w:eastAsia="Times New Roman"/>
          <w:szCs w:val="24"/>
        </w:rPr>
        <w:t>εκατόν</w:t>
      </w:r>
      <w:proofErr w:type="spellEnd"/>
      <w:r>
        <w:rPr>
          <w:rFonts w:eastAsia="Times New Roman"/>
          <w:szCs w:val="24"/>
        </w:rPr>
        <w:t xml:space="preserve"> δέκα άρθρων που ενσωματώνει την οδηγία, όπως είπαμε, είναι διαρρυθμισμένο σε έξι τίτλους και θα έλεγα ότι κάθε άρθρο του είναι η αντιστοίχιση του αντίστοιχου άρθρου της ευρωπαϊκής οδηγίας.</w:t>
      </w:r>
    </w:p>
    <w:p w14:paraId="4EDBF9A8" w14:textId="77777777" w:rsidR="00ED4365" w:rsidRDefault="007215F5">
      <w:pPr>
        <w:spacing w:line="600" w:lineRule="auto"/>
        <w:ind w:firstLine="720"/>
        <w:jc w:val="both"/>
        <w:rPr>
          <w:rFonts w:eastAsia="Times New Roman"/>
          <w:szCs w:val="24"/>
        </w:rPr>
      </w:pPr>
      <w:r>
        <w:rPr>
          <w:rFonts w:eastAsia="Times New Roman"/>
          <w:szCs w:val="24"/>
        </w:rPr>
        <w:lastRenderedPageBreak/>
        <w:t>Στον τί</w:t>
      </w:r>
      <w:r>
        <w:rPr>
          <w:rFonts w:eastAsia="Times New Roman"/>
          <w:szCs w:val="24"/>
        </w:rPr>
        <w:t xml:space="preserve">τλο Ι, που αφορά τα κεφάλαια 1 έως 4, έχει τις ρυθμίσεις που αφορούν στον σκοπό, το αντικείμενο και το πεδίο εφαρμογής και τους ορισμούς. </w:t>
      </w:r>
    </w:p>
    <w:p w14:paraId="4EDBF9A9" w14:textId="77777777" w:rsidR="00ED4365" w:rsidRDefault="007215F5">
      <w:pPr>
        <w:spacing w:line="600" w:lineRule="auto"/>
        <w:ind w:firstLine="720"/>
        <w:jc w:val="both"/>
        <w:rPr>
          <w:rFonts w:eastAsia="Times New Roman"/>
          <w:szCs w:val="24"/>
        </w:rPr>
      </w:pPr>
      <w:r>
        <w:rPr>
          <w:rFonts w:eastAsia="Times New Roman"/>
          <w:szCs w:val="24"/>
        </w:rPr>
        <w:t xml:space="preserve">Στον τίτλο ΙΙ, που αφορά τα άρθρα 5 έως 37, εξειδικεύει ποιοι εννοούνται ως </w:t>
      </w:r>
      <w:proofErr w:type="spellStart"/>
      <w:r>
        <w:rPr>
          <w:rFonts w:eastAsia="Times New Roman"/>
          <w:szCs w:val="24"/>
        </w:rPr>
        <w:t>πάροχοι</w:t>
      </w:r>
      <w:proofErr w:type="spellEnd"/>
      <w:r>
        <w:rPr>
          <w:rFonts w:eastAsia="Times New Roman"/>
          <w:szCs w:val="24"/>
        </w:rPr>
        <w:t xml:space="preserve"> υπηρεσιών πληρωμών.</w:t>
      </w:r>
    </w:p>
    <w:p w14:paraId="4EDBF9AA" w14:textId="77777777" w:rsidR="00ED4365" w:rsidRDefault="007215F5">
      <w:pPr>
        <w:spacing w:line="600" w:lineRule="auto"/>
        <w:ind w:firstLine="720"/>
        <w:jc w:val="both"/>
        <w:rPr>
          <w:rFonts w:eastAsia="Times New Roman"/>
          <w:szCs w:val="24"/>
        </w:rPr>
      </w:pPr>
      <w:r>
        <w:rPr>
          <w:rFonts w:eastAsia="Times New Roman"/>
          <w:szCs w:val="24"/>
        </w:rPr>
        <w:t>Στον τίτλο ΙΙ</w:t>
      </w:r>
      <w:r>
        <w:rPr>
          <w:rFonts w:eastAsia="Times New Roman"/>
          <w:szCs w:val="24"/>
        </w:rPr>
        <w:t>Ι, που έχει ως περιεχόμενο τη διαφάνεια των όρων και τις απαιτήσεις ενημέρωσης που διέπουν τις υπηρεσίες των πληρωμών από τα άρθρα 38 έως 60 διαλαμβάνονται όλα τα σχετικά.</w:t>
      </w:r>
    </w:p>
    <w:p w14:paraId="4EDBF9AB" w14:textId="77777777" w:rsidR="00ED4365" w:rsidRDefault="007215F5">
      <w:pPr>
        <w:spacing w:line="600" w:lineRule="auto"/>
        <w:ind w:firstLine="720"/>
        <w:jc w:val="both"/>
        <w:rPr>
          <w:rFonts w:eastAsia="Times New Roman"/>
          <w:szCs w:val="24"/>
        </w:rPr>
      </w:pPr>
      <w:r>
        <w:rPr>
          <w:rFonts w:eastAsia="Times New Roman"/>
          <w:szCs w:val="24"/>
        </w:rPr>
        <w:t xml:space="preserve">Στον τίτλο </w:t>
      </w:r>
      <w:r>
        <w:rPr>
          <w:rFonts w:eastAsia="Times New Roman"/>
          <w:szCs w:val="24"/>
          <w:lang w:val="en-US"/>
        </w:rPr>
        <w:t>IV</w:t>
      </w:r>
      <w:r>
        <w:rPr>
          <w:rFonts w:eastAsia="Times New Roman"/>
          <w:szCs w:val="24"/>
        </w:rPr>
        <w:t>, που έχει ως τίτλο «Δικαιώματα και υποχρεώσεις σχετικά με την παροχή κ</w:t>
      </w:r>
      <w:r>
        <w:rPr>
          <w:rFonts w:eastAsia="Times New Roman"/>
          <w:szCs w:val="24"/>
        </w:rPr>
        <w:t>αι τη χρήση υπηρεσιών πληρωμών», από τα άρθρα 61 έως 101 έχει όλες τις προϋποθέσεις που συνδέονται με τη διαδικασία των δικαιωμάτων και των υποχρεώσεων.</w:t>
      </w:r>
    </w:p>
    <w:p w14:paraId="4EDBF9AC" w14:textId="77777777" w:rsidR="00ED4365" w:rsidRDefault="007215F5">
      <w:pPr>
        <w:spacing w:line="600" w:lineRule="auto"/>
        <w:ind w:firstLine="720"/>
        <w:jc w:val="both"/>
        <w:rPr>
          <w:rFonts w:eastAsia="Times New Roman"/>
          <w:szCs w:val="24"/>
        </w:rPr>
      </w:pPr>
      <w:r>
        <w:rPr>
          <w:rFonts w:eastAsia="Times New Roman"/>
          <w:szCs w:val="24"/>
        </w:rPr>
        <w:t xml:space="preserve">Στον τίτλο </w:t>
      </w:r>
      <w:r>
        <w:rPr>
          <w:rFonts w:eastAsia="Times New Roman"/>
          <w:szCs w:val="24"/>
          <w:lang w:val="en-US"/>
        </w:rPr>
        <w:t>V</w:t>
      </w:r>
      <w:r>
        <w:rPr>
          <w:rFonts w:eastAsia="Times New Roman"/>
          <w:szCs w:val="24"/>
        </w:rPr>
        <w:t>, που αφορά το άρθρο 102, έχει την υποχρέωση ενημέρωσης των καταναλωτών για τα δικαιώματά τ</w:t>
      </w:r>
      <w:r>
        <w:rPr>
          <w:rFonts w:eastAsia="Times New Roman"/>
          <w:szCs w:val="24"/>
        </w:rPr>
        <w:t>ους.</w:t>
      </w:r>
    </w:p>
    <w:p w14:paraId="4EDBF9AD" w14:textId="77777777" w:rsidR="00ED4365" w:rsidRDefault="007215F5">
      <w:pPr>
        <w:spacing w:line="600" w:lineRule="auto"/>
        <w:ind w:firstLine="720"/>
        <w:jc w:val="both"/>
        <w:rPr>
          <w:rFonts w:eastAsia="Times New Roman"/>
          <w:szCs w:val="24"/>
        </w:rPr>
      </w:pPr>
      <w:r>
        <w:rPr>
          <w:rFonts w:eastAsia="Times New Roman"/>
          <w:szCs w:val="24"/>
        </w:rPr>
        <w:lastRenderedPageBreak/>
        <w:t xml:space="preserve">Στον τίτλο </w:t>
      </w:r>
      <w:r>
        <w:rPr>
          <w:rFonts w:eastAsia="Times New Roman"/>
          <w:szCs w:val="24"/>
          <w:lang w:val="en-US"/>
        </w:rPr>
        <w:t>VI</w:t>
      </w:r>
      <w:r>
        <w:rPr>
          <w:rFonts w:eastAsia="Times New Roman"/>
          <w:szCs w:val="24"/>
        </w:rPr>
        <w:t>, από τα άρθρα 103 έως 110, αναφέρεται στις τελικές και μεταβατικές διατάξεις.</w:t>
      </w:r>
    </w:p>
    <w:p w14:paraId="4EDBF9AE" w14:textId="77777777" w:rsidR="00ED4365" w:rsidRDefault="007215F5">
      <w:pPr>
        <w:spacing w:line="600" w:lineRule="auto"/>
        <w:ind w:firstLine="720"/>
        <w:jc w:val="both"/>
        <w:rPr>
          <w:rFonts w:eastAsia="Times New Roman"/>
          <w:szCs w:val="24"/>
        </w:rPr>
      </w:pPr>
      <w:r>
        <w:rPr>
          <w:rFonts w:eastAsia="Times New Roman"/>
          <w:szCs w:val="24"/>
        </w:rPr>
        <w:t>Κυρίες και κύριοι συνάδελφοι, για να τελειώσω με τα ζητήματα της οδηγίας και τα άρθρα που την ενσωματώνουν, θα έλεγα ότι η Βουλή των Ελλήνων και η επιτροπή δεν</w:t>
      </w:r>
      <w:r>
        <w:rPr>
          <w:rFonts w:eastAsia="Times New Roman"/>
          <w:szCs w:val="24"/>
        </w:rPr>
        <w:t xml:space="preserve"> έκανε μια συζήτηση εις βάθος. Και αυτό μπορώ να το πω λαμβάνοντας υπ’ </w:t>
      </w:r>
      <w:proofErr w:type="spellStart"/>
      <w:r>
        <w:rPr>
          <w:rFonts w:eastAsia="Times New Roman"/>
          <w:szCs w:val="24"/>
        </w:rPr>
        <w:t>όψιν</w:t>
      </w:r>
      <w:proofErr w:type="spellEnd"/>
      <w:r>
        <w:rPr>
          <w:rFonts w:eastAsia="Times New Roman"/>
          <w:szCs w:val="24"/>
        </w:rPr>
        <w:t xml:space="preserve"> μου την τοποθέτηση των εκπροσώπων της Τράπεζας της Ελλάδος, που κλήθηκαν μετά από προτροπή μου, με μια ολιγόλεπτη παρέμβαση και από το γεγονός ότι μόλις χθες, δηλαδή την ημέρα του </w:t>
      </w:r>
      <w:r>
        <w:rPr>
          <w:rFonts w:eastAsia="Times New Roman"/>
          <w:szCs w:val="24"/>
        </w:rPr>
        <w:t xml:space="preserve">εορτασμού της εργατικής πρωτομαγιάς, λάβαμε και το υπόμνημα της Ένωσης Ελληνικών Τραπεζών, η οποία τοποθετείται σε δύο πάρα πολύ σοβαρά άρθρα του νομοσχεδίου και λέει ότι αυτά είναι ανεφάρμοστα. </w:t>
      </w:r>
    </w:p>
    <w:p w14:paraId="4EDBF9AF" w14:textId="77777777" w:rsidR="00ED4365" w:rsidRDefault="007215F5">
      <w:pPr>
        <w:spacing w:line="600" w:lineRule="auto"/>
        <w:ind w:firstLine="720"/>
        <w:jc w:val="both"/>
        <w:rPr>
          <w:rFonts w:eastAsia="Times New Roman"/>
          <w:szCs w:val="24"/>
        </w:rPr>
      </w:pPr>
      <w:r>
        <w:rPr>
          <w:rFonts w:eastAsia="Times New Roman"/>
          <w:szCs w:val="24"/>
        </w:rPr>
        <w:t xml:space="preserve">Και το ερώτημα είναι το εξής: Η Κυβέρνηση με τους θεσμικούς </w:t>
      </w:r>
      <w:r>
        <w:rPr>
          <w:rFonts w:eastAsia="Times New Roman"/>
          <w:szCs w:val="24"/>
        </w:rPr>
        <w:t xml:space="preserve">εκπροσώπους της αγοράς, τις τράπεζες </w:t>
      </w:r>
      <w:proofErr w:type="spellStart"/>
      <w:r>
        <w:rPr>
          <w:rFonts w:eastAsia="Times New Roman"/>
          <w:szCs w:val="24"/>
        </w:rPr>
        <w:t>κ.ο.κ.</w:t>
      </w:r>
      <w:proofErr w:type="spellEnd"/>
      <w:r>
        <w:rPr>
          <w:rFonts w:eastAsia="Times New Roman"/>
          <w:szCs w:val="24"/>
        </w:rPr>
        <w:t xml:space="preserve"> δεν κάνει κανέναν διάλογο; Και αν δεν πρόλαβε να κάνει κανέναν διάλογο, διότι έπρεπε σώνει και καλά μέσα σε αυτές τις προθεσμίες να ενσωματώσουμε την οδηγία. </w:t>
      </w:r>
    </w:p>
    <w:p w14:paraId="4EDBF9B0" w14:textId="77777777" w:rsidR="00ED4365" w:rsidRDefault="007215F5">
      <w:pPr>
        <w:spacing w:line="600" w:lineRule="auto"/>
        <w:ind w:firstLine="720"/>
        <w:jc w:val="both"/>
        <w:rPr>
          <w:rFonts w:eastAsia="Times New Roman"/>
          <w:szCs w:val="24"/>
        </w:rPr>
      </w:pPr>
      <w:r>
        <w:rPr>
          <w:rFonts w:eastAsia="Times New Roman"/>
          <w:szCs w:val="24"/>
        </w:rPr>
        <w:lastRenderedPageBreak/>
        <w:t>Δεν θα μπορούσαν να κληθούν στην επιτροπή να μας φωτί</w:t>
      </w:r>
      <w:r>
        <w:rPr>
          <w:rFonts w:eastAsia="Times New Roman"/>
          <w:szCs w:val="24"/>
        </w:rPr>
        <w:t>σουν για να διορθώσουμε ενδεχόμενα τα άρθρα που η Ένωση Ελληνικών Τραπεζών λέει ότι είναι ανεφάρμοστα και αφορά στα δικαιώματα και τις υποχρεώσεις των μικρών επιχειρήσεων που, σύμφωνα με την Ένωση Ελληνικών Τραπεζών, όπως είναι διατυπωμένες οι διατάξεις, θ</w:t>
      </w:r>
      <w:r>
        <w:rPr>
          <w:rFonts w:eastAsia="Times New Roman"/>
          <w:szCs w:val="24"/>
        </w:rPr>
        <w:t xml:space="preserve">α δημιουργήσουν άνισους όρους ανταγωνισμού γι’ αυτές τις επιχειρήσεις; Θα έλεγα ότι πρέπει η Κυβέρνηση να μας δώσει μια απάντηση πάνω σ’ αυτό. </w:t>
      </w:r>
    </w:p>
    <w:p w14:paraId="4EDBF9B1" w14:textId="77777777" w:rsidR="00ED4365" w:rsidRDefault="007215F5">
      <w:pPr>
        <w:spacing w:line="600" w:lineRule="auto"/>
        <w:ind w:firstLine="720"/>
        <w:jc w:val="both"/>
        <w:rPr>
          <w:rFonts w:eastAsia="Times New Roman"/>
          <w:szCs w:val="24"/>
        </w:rPr>
      </w:pPr>
      <w:r>
        <w:rPr>
          <w:rFonts w:eastAsia="Times New Roman"/>
          <w:szCs w:val="24"/>
        </w:rPr>
        <w:t>Θα κλείσω λέγοντας ότι για να δούμε τα ζητήματα που έχουν να κάνουν με την προστασία των καταναλωτών από τις υπε</w:t>
      </w:r>
      <w:r>
        <w:rPr>
          <w:rFonts w:eastAsia="Times New Roman"/>
          <w:szCs w:val="24"/>
        </w:rPr>
        <w:t>ρχρεώσεις όσων έχουν την ευθύνη να δέχονται εντολές πληρωμής και να τις διεκπεραιώνουν, τις καταγγελίες που υπάρχουν, το πώς λειτουργεί όλο το σύστημα, θα πρέπει να επιμείνουμε όλοι να λειτουργήσει αποτελεσματικά ο τραπεζικός διαμεσολαβητής και να λειτουργ</w:t>
      </w:r>
      <w:r>
        <w:rPr>
          <w:rFonts w:eastAsia="Times New Roman"/>
          <w:szCs w:val="24"/>
        </w:rPr>
        <w:t xml:space="preserve">ήσει, κυρίες και κύριοι συνάδελφοι, το παρατηρητήριο των χρεώσεων των τραπεζών, γιατί έχουμε πάρα πολλές </w:t>
      </w:r>
      <w:r>
        <w:rPr>
          <w:rFonts w:eastAsia="Times New Roman"/>
          <w:szCs w:val="24"/>
        </w:rPr>
        <w:lastRenderedPageBreak/>
        <w:t xml:space="preserve">καταγγελίες για χρεώσεις που είναι υπερβολικές από την ώρα που ο καταναλωτής οδηγείται αναγκαστικά στην πληρωμή των υποχρεώσεών του μέσω του πλαστικού </w:t>
      </w:r>
      <w:r>
        <w:rPr>
          <w:rFonts w:eastAsia="Times New Roman"/>
          <w:szCs w:val="24"/>
        </w:rPr>
        <w:t>χρήματος.</w:t>
      </w:r>
    </w:p>
    <w:p w14:paraId="4EDBF9B2"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Έρχομαι τώρα στις υπόλοιπες διατάξεις του δεύτερου μέρους, που είπα ότι είναι ολίγον από ρουσφέτι. Γιατί; Διότι η Κυβέρνηση έχει μια κακή συνήθεια -την οποία δεν πρόκειται να αφήσει μέχρι να μας αφήσει χρόνους- που σε κάθε τέτοια διαδικασία θεσμι</w:t>
      </w:r>
      <w:r>
        <w:rPr>
          <w:rFonts w:eastAsia="Times New Roman" w:cs="Times New Roman"/>
          <w:szCs w:val="24"/>
        </w:rPr>
        <w:t xml:space="preserve">κού χαρακτήρα, σε μια σοβαρή συζήτηση ενσωμάτωσης δηλαδή ενός νομοθετήματος, θα βολέψει και κάποιους κολλητούς της. </w:t>
      </w:r>
    </w:p>
    <w:p w14:paraId="4EDBF9B3"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Εγώ, όσο με παίρνει ο χρόνος, θα κάνω μια αναφορά στα άρθρα και θα πω και στη δευτερολογία μου μερικά άλλα. Όμως, ήθελα να σημειώσω δύο άρθ</w:t>
      </w:r>
      <w:r>
        <w:rPr>
          <w:rFonts w:eastAsia="Times New Roman" w:cs="Times New Roman"/>
          <w:szCs w:val="24"/>
        </w:rPr>
        <w:t>ρα από τα πολλά που έχει εισαγάγει το Υπουργείο Οικονομικών. Είναι το άρθρο 123 για την ΑΑΔΕ που, όπως είπα και στην επιτροπή, δεν χρειάζεται ούτε το διοικητικό συμβούλιο της Ανεξάρτητης Αρχής Δημοσίων Εσόδων ούτε ο διοικητής να του προσλάβουμε τρεις μετακ</w:t>
      </w:r>
      <w:r>
        <w:rPr>
          <w:rFonts w:eastAsia="Times New Roman" w:cs="Times New Roman"/>
          <w:szCs w:val="24"/>
        </w:rPr>
        <w:t xml:space="preserve">λητούς. </w:t>
      </w:r>
    </w:p>
    <w:p w14:paraId="4EDBF9B4"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Έχει δέκα χιλιάδες υπαλλήλους το Υπουργείο Οικονομικών με πτυχία, με μεταπτυχιακά, ξένες γλώσσες και ούτω καθ’ εξής. Και σου λέει η Κυβέρνηση, θέλουν έναν άνθρωπο εμπιστοσύνης. Ποιος; Αυτοί που πιέζουν την Κυβέρνηση και σε κάθε νομοσχέδιο φέρνει δ</w:t>
      </w:r>
      <w:r>
        <w:rPr>
          <w:rFonts w:eastAsia="Times New Roman" w:cs="Times New Roman"/>
          <w:szCs w:val="24"/>
        </w:rPr>
        <w:t xml:space="preserve">ήθεν διατάξεις </w:t>
      </w:r>
      <w:proofErr w:type="spellStart"/>
      <w:r>
        <w:rPr>
          <w:rFonts w:eastAsia="Times New Roman" w:cs="Times New Roman"/>
          <w:szCs w:val="24"/>
        </w:rPr>
        <w:t>αποκομματικοποίησης</w:t>
      </w:r>
      <w:proofErr w:type="spellEnd"/>
      <w:r>
        <w:rPr>
          <w:rFonts w:eastAsia="Times New Roman" w:cs="Times New Roman"/>
          <w:szCs w:val="24"/>
        </w:rPr>
        <w:t xml:space="preserve"> της διοίκησης και τα βάζουν και στα μνημόνια, σου λέει θέλει ανθρώπους εμπιστοσύνης. Άρα, έχουν τη λογική του κομματικού ελέγχου. Πώς να το εξηγήσουμε αλλιώς; Εξ όνυχος τον λέοντα μερικές φορές, αλλά πρέπει να δώσουμε μια</w:t>
      </w:r>
      <w:r>
        <w:rPr>
          <w:rFonts w:eastAsia="Times New Roman" w:cs="Times New Roman"/>
          <w:szCs w:val="24"/>
        </w:rPr>
        <w:t xml:space="preserve"> εξήγηση. </w:t>
      </w:r>
    </w:p>
    <w:p w14:paraId="4EDBF9B5"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Και η άλλη διάταξη είναι του άρθρου 136 που αφορά στις τοποθετήσεις με απόφαση του διοικητή -φαντάζομαι σε συνεργασία με τον Υπουργό- προϊσταμένων στην καινούργια υπηρεσία, τη Διεύθυνση Ελέγχου Υποθέσεων Οικονομικού Εγκλήματος, όπου η Κυβέρνηση </w:t>
      </w:r>
      <w:r>
        <w:rPr>
          <w:rFonts w:eastAsia="Times New Roman" w:cs="Times New Roman"/>
          <w:szCs w:val="24"/>
        </w:rPr>
        <w:t xml:space="preserve">μόλις πρόσφατα κατά τη διαδικασία συγκρότησης αυτού του σώματος, συγκεκριμένα με το άρθρο 136, μας είπε ότι αυτοί οι προϊστάμενοι θα τοποθετηθούν αξιοκρατικά. </w:t>
      </w:r>
    </w:p>
    <w:p w14:paraId="4EDBF9B6"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4EDBF9B7"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Και εμείς βέ</w:t>
      </w:r>
      <w:r>
        <w:rPr>
          <w:rFonts w:eastAsia="Times New Roman" w:cs="Times New Roman"/>
          <w:szCs w:val="24"/>
        </w:rPr>
        <w:t>βαια καταγγείλαμε όλη αυτήν τη μεθόδευση τού να παίρνεις υποθέσεις από το ΣΔΟΕ που καταργείς να τις πηγαίνεις στην ΑΔΑΕ να τις πηγαίνεις πίσω, να παίρνεις τις υποθέσεις που είχαν δικαστική εντολή να τους ξαναγυρίζεις στους δικαστικούς. Και είπαμε ότι εδώ υ</w:t>
      </w:r>
      <w:r>
        <w:rPr>
          <w:rFonts w:eastAsia="Times New Roman" w:cs="Times New Roman"/>
          <w:szCs w:val="24"/>
        </w:rPr>
        <w:t>ποκρύπτονται σκοπιμότητες και ότι φτιάχνετε ένα σώμα κολλητών στο οποίο θα βάλετε όποιους θέλετε. Και μας είπαν όχι, θα είναι αξιοκρατικό, θα έχουμε προϊσταμένους με αξιοκρατικές διαδικασίες κ.λπ.. Και έρχεται σήμερα η Κυβέρνηση και κάνει τέτοιες μεθοδεύσε</w:t>
      </w:r>
      <w:r>
        <w:rPr>
          <w:rFonts w:eastAsia="Times New Roman" w:cs="Times New Roman"/>
          <w:szCs w:val="24"/>
        </w:rPr>
        <w:t xml:space="preserve">ις. </w:t>
      </w:r>
    </w:p>
    <w:p w14:paraId="4EDBF9B8"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Υπάρχουν πάρα πολλά ζητήματα που θα μπορούσε κάποιος να πει στα άρθρα. Προσπάθησα στην επιτροπή να τα αναδείξω. Απαντήσεις δεν έχουμε πάρει. Κατά συνέπεια, εμείς θα ψηφίζουμε όσα θεωρούμε ότι κινούνται σε μια λογική διευθέτησης </w:t>
      </w:r>
      <w:r>
        <w:rPr>
          <w:rFonts w:eastAsia="Times New Roman" w:cs="Times New Roman"/>
          <w:szCs w:val="24"/>
        </w:rPr>
        <w:lastRenderedPageBreak/>
        <w:t xml:space="preserve">κάποιων ζητημάτων, για </w:t>
      </w:r>
      <w:r>
        <w:rPr>
          <w:rFonts w:eastAsia="Times New Roman" w:cs="Times New Roman"/>
          <w:szCs w:val="24"/>
        </w:rPr>
        <w:t xml:space="preserve">τα οποία πρέπει να επιλαμβάνεται μία κυβέρνηση. Τα υπόλοιπα που αφορούν τέτοιες ρουσφετολογικού χαρακτήρα ρυθμίσεις δεν θα τα ψηφίσουμε. </w:t>
      </w:r>
    </w:p>
    <w:p w14:paraId="4EDBF9B9"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Και θα πω και μια κουβέντα για τις τροπολογίες.</w:t>
      </w:r>
    </w:p>
    <w:p w14:paraId="4EDBF9BA"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Δεν προλάβαμε, κυρίες και κύριοι συνάδελφοι, να τις μελετήσουμε εις βά</w:t>
      </w:r>
      <w:r>
        <w:rPr>
          <w:rFonts w:eastAsia="Times New Roman" w:cs="Times New Roman"/>
          <w:szCs w:val="24"/>
        </w:rPr>
        <w:t xml:space="preserve">θος διότι εμείς τηρούμε το έθιμο της αργίας στην εργατική Πρωτομαγιά. Κατά τη διάρκεια της συζήτησης και με βάση όσα μας είπαν οι κύριοι Υπουργοί, θα τις δούμε και θα τοποθετηθούμε αναλόγως κατά τη δευτερολογία μας. </w:t>
      </w:r>
    </w:p>
    <w:p w14:paraId="4EDBF9BB"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Πάντως, επειδή μας ακούν και οι αγρότες</w:t>
      </w:r>
      <w:r>
        <w:rPr>
          <w:rFonts w:eastAsia="Times New Roman" w:cs="Times New Roman"/>
          <w:szCs w:val="24"/>
        </w:rPr>
        <w:t>, θέλω να πω στον κ. Κόκκαλη –αποχώρησε- ότι αυτή τη ρύθμιση για την παράταση της παραχώρησης των αγροτεμαχίων, την έχω φέρει εδώ στη Βουλή τρεις φορές τουλάχιστον, διότι η Κυβέρνηση είναι ανίκανη να εφαρμόσει μια πολιτική γης και να δώσει στους αγρότες τα</w:t>
      </w:r>
      <w:r>
        <w:rPr>
          <w:rFonts w:eastAsia="Times New Roman" w:cs="Times New Roman"/>
          <w:szCs w:val="24"/>
        </w:rPr>
        <w:t xml:space="preserve"> αγροτεμάχια. Έχουμε δηλαδή στην Ηλεία τις αποξηραμένες λίμνες της </w:t>
      </w:r>
      <w:proofErr w:type="spellStart"/>
      <w:r>
        <w:rPr>
          <w:rFonts w:eastAsia="Times New Roman" w:cs="Times New Roman"/>
          <w:szCs w:val="24"/>
        </w:rPr>
        <w:t>Αγουλινίτσας</w:t>
      </w:r>
      <w:proofErr w:type="spellEnd"/>
      <w:r>
        <w:rPr>
          <w:rFonts w:eastAsia="Times New Roman" w:cs="Times New Roman"/>
          <w:szCs w:val="24"/>
        </w:rPr>
        <w:t xml:space="preserve"> και της Μουριάς </w:t>
      </w:r>
      <w:r>
        <w:rPr>
          <w:rFonts w:eastAsia="Times New Roman" w:cs="Times New Roman"/>
          <w:szCs w:val="24"/>
        </w:rPr>
        <w:lastRenderedPageBreak/>
        <w:t>και έρχεται τώρα στο παρά πέντε, που λήγουν οι δηλώσεις ΟΣΔΕ, να τους δώσει παράταση. Σωστά κάνει και δίνει παράταση η Κυβέρνηση –είναι κάτι που ζητούσαμε-, αλλ</w:t>
      </w:r>
      <w:r>
        <w:rPr>
          <w:rFonts w:eastAsia="Times New Roman" w:cs="Times New Roman"/>
          <w:szCs w:val="24"/>
        </w:rPr>
        <w:t xml:space="preserve">ά είναι ανίκανη να λειτουργήσει θεσμικά και να υλοποιήσει έναν νόμο που έχει κριτήρια και προϋποθέσεις, κάτι που αποδεικνύει εδώ και τρία χρόνια που κυβερνά. </w:t>
      </w:r>
    </w:p>
    <w:p w14:paraId="4EDBF9BC"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και για τη μικρή ανοχή. </w:t>
      </w:r>
    </w:p>
    <w:p w14:paraId="4EDBF9BD" w14:textId="77777777" w:rsidR="00ED4365" w:rsidRDefault="007215F5">
      <w:pPr>
        <w:spacing w:line="600" w:lineRule="auto"/>
        <w:ind w:firstLine="709"/>
        <w:jc w:val="both"/>
        <w:rPr>
          <w:rFonts w:eastAsia="Times New Roman"/>
          <w:szCs w:val="24"/>
        </w:rPr>
      </w:pPr>
      <w:r>
        <w:rPr>
          <w:rFonts w:eastAsia="Times New Roman" w:cs="Times New Roman"/>
          <w:szCs w:val="24"/>
        </w:rPr>
        <w:t>(Χειροκροτήματα από τις πτέρυγες της Δημοκρ</w:t>
      </w:r>
      <w:r>
        <w:rPr>
          <w:rFonts w:eastAsia="Times New Roman" w:cs="Times New Roman"/>
          <w:szCs w:val="24"/>
        </w:rPr>
        <w:t xml:space="preserve">ατικής Συμπαράταξης ΠΑΣΟΚ – ΔΗΜΑΡ και του Ποταμιού) </w:t>
      </w:r>
    </w:p>
    <w:p w14:paraId="4EDBF9BE" w14:textId="77777777" w:rsidR="00ED4365" w:rsidRDefault="007215F5">
      <w:pPr>
        <w:spacing w:line="600" w:lineRule="auto"/>
        <w:ind w:firstLine="720"/>
        <w:jc w:val="both"/>
        <w:rPr>
          <w:rFonts w:eastAsia="Times New Roman" w:cs="Times New Roman"/>
          <w:szCs w:val="24"/>
        </w:rPr>
      </w:pPr>
      <w:r w:rsidRPr="00A70580">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4EDBF9BF" w14:textId="77777777" w:rsidR="00ED4365" w:rsidRDefault="007215F5">
      <w:pPr>
        <w:spacing w:line="600" w:lineRule="auto"/>
        <w:ind w:firstLine="720"/>
        <w:jc w:val="both"/>
        <w:rPr>
          <w:rFonts w:eastAsia="Times New Roman" w:cs="Times New Roman"/>
        </w:rPr>
      </w:pPr>
      <w:r w:rsidRPr="0081008C">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w:t>
      </w:r>
      <w:r>
        <w:rPr>
          <w:rFonts w:eastAsia="Times New Roman" w:cs="Times New Roman"/>
        </w:rPr>
        <w:t xml:space="preserve">συμμετείχαν στο </w:t>
      </w:r>
      <w:r>
        <w:rPr>
          <w:rFonts w:eastAsia="Times New Roman" w:cs="Times New Roman"/>
        </w:rPr>
        <w:t>ε</w:t>
      </w:r>
      <w:r>
        <w:rPr>
          <w:rFonts w:eastAsia="Times New Roman" w:cs="Times New Roman"/>
        </w:rPr>
        <w:t xml:space="preserve">κπαιδευτικό </w:t>
      </w:r>
      <w:r>
        <w:rPr>
          <w:rFonts w:eastAsia="Times New Roman" w:cs="Times New Roman"/>
        </w:rPr>
        <w:t>π</w:t>
      </w:r>
      <w:r>
        <w:rPr>
          <w:rFonts w:eastAsia="Times New Roman" w:cs="Times New Roman"/>
        </w:rPr>
        <w:t>ρόγραμμα «Ε</w:t>
      </w:r>
      <w:r>
        <w:rPr>
          <w:rFonts w:eastAsia="Times New Roman" w:cs="Times New Roman"/>
        </w:rPr>
        <w:t>ργαστήρι</w:t>
      </w:r>
      <w:r>
        <w:rPr>
          <w:rFonts w:eastAsia="Times New Roman" w:cs="Times New Roman"/>
        </w:rPr>
        <w:t xml:space="preserve"> Δ</w:t>
      </w:r>
      <w:r>
        <w:rPr>
          <w:rFonts w:eastAsia="Times New Roman" w:cs="Times New Roman"/>
        </w:rPr>
        <w:t>ημοκρατίας</w:t>
      </w:r>
      <w:r>
        <w:rPr>
          <w:rFonts w:eastAsia="Times New Roman" w:cs="Times New Roman"/>
        </w:rPr>
        <w:t>» που οργανώνει το Ίδρυμα της Βουλής</w:t>
      </w:r>
      <w:r>
        <w:rPr>
          <w:rFonts w:eastAsia="Times New Roman" w:cs="Times New Roman"/>
        </w:rPr>
        <w:t>,</w:t>
      </w:r>
      <w:r>
        <w:rPr>
          <w:rFonts w:eastAsia="Times New Roman" w:cs="Times New Roman"/>
        </w:rPr>
        <w:t xml:space="preserve"> δεκατρείς μαθητές και μαθήτριες και ένας εκπαιδευτικός συνοδός</w:t>
      </w:r>
      <w:r w:rsidRPr="0081008C">
        <w:rPr>
          <w:rFonts w:eastAsia="Times New Roman" w:cs="Times New Roman"/>
        </w:rPr>
        <w:t xml:space="preserve"> τους από το </w:t>
      </w:r>
      <w:r>
        <w:rPr>
          <w:rFonts w:eastAsia="Times New Roman" w:cs="Times New Roman"/>
        </w:rPr>
        <w:t>8</w:t>
      </w:r>
      <w:r w:rsidRPr="00A93939">
        <w:rPr>
          <w:rFonts w:eastAsia="Times New Roman" w:cs="Times New Roman"/>
          <w:vertAlign w:val="superscript"/>
        </w:rPr>
        <w:t>ο</w:t>
      </w:r>
      <w:r>
        <w:rPr>
          <w:rFonts w:eastAsia="Times New Roman" w:cs="Times New Roman"/>
        </w:rPr>
        <w:t xml:space="preserve"> Δημοτικό Σχολείο Πετρούπολης. </w:t>
      </w:r>
    </w:p>
    <w:p w14:paraId="4EDBF9C0" w14:textId="77777777" w:rsidR="00ED4365" w:rsidRDefault="007215F5">
      <w:pPr>
        <w:spacing w:line="600" w:lineRule="auto"/>
        <w:ind w:left="360" w:firstLine="360"/>
        <w:jc w:val="both"/>
        <w:rPr>
          <w:rFonts w:eastAsia="Times New Roman" w:cs="Times New Roman"/>
        </w:rPr>
      </w:pPr>
      <w:r w:rsidRPr="0081008C">
        <w:rPr>
          <w:rFonts w:eastAsia="Times New Roman" w:cs="Times New Roman"/>
        </w:rPr>
        <w:lastRenderedPageBreak/>
        <w:t xml:space="preserve">Η Βουλή </w:t>
      </w:r>
      <w:r>
        <w:rPr>
          <w:rFonts w:eastAsia="Times New Roman" w:cs="Times New Roman"/>
        </w:rPr>
        <w:t>σάς καλωσορίζει, παιδιά.</w:t>
      </w:r>
      <w:r w:rsidRPr="0081008C">
        <w:rPr>
          <w:rFonts w:eastAsia="Times New Roman" w:cs="Times New Roman"/>
        </w:rPr>
        <w:t xml:space="preserve"> </w:t>
      </w:r>
    </w:p>
    <w:p w14:paraId="4EDBF9C1" w14:textId="77777777" w:rsidR="00ED4365" w:rsidRDefault="007215F5">
      <w:pPr>
        <w:spacing w:line="600" w:lineRule="auto"/>
        <w:ind w:left="360"/>
        <w:jc w:val="center"/>
        <w:rPr>
          <w:rFonts w:eastAsia="Times New Roman" w:cs="Times New Roman"/>
        </w:rPr>
      </w:pPr>
      <w:r w:rsidRPr="0081008C">
        <w:rPr>
          <w:rFonts w:eastAsia="Times New Roman" w:cs="Times New Roman"/>
        </w:rPr>
        <w:t>(Χειροκροτήματα απ’ όλες τις πτέρυγες της Βουλής)</w:t>
      </w:r>
    </w:p>
    <w:p w14:paraId="4EDBF9C2" w14:textId="77777777" w:rsidR="00ED4365" w:rsidRDefault="007215F5">
      <w:pPr>
        <w:spacing w:line="600" w:lineRule="auto"/>
        <w:ind w:firstLine="720"/>
        <w:jc w:val="both"/>
        <w:rPr>
          <w:rFonts w:eastAsia="Times New Roman" w:cs="Times New Roman"/>
        </w:rPr>
      </w:pPr>
      <w:r>
        <w:rPr>
          <w:rFonts w:eastAsia="Times New Roman" w:cs="Times New Roman"/>
        </w:rPr>
        <w:t>Τον λόγο έχει για δεκαπέντε λεπτά ο συνάδελφος κ. Ευάγγελος Κα</w:t>
      </w:r>
      <w:r>
        <w:rPr>
          <w:rFonts w:eastAsia="Times New Roman" w:cs="Times New Roman"/>
        </w:rPr>
        <w:t xml:space="preserve">ρακώστας, </w:t>
      </w:r>
      <w:r>
        <w:rPr>
          <w:rFonts w:eastAsia="Times New Roman" w:cs="Times New Roman"/>
        </w:rPr>
        <w:t>ε</w:t>
      </w:r>
      <w:r>
        <w:rPr>
          <w:rFonts w:eastAsia="Times New Roman" w:cs="Times New Roman"/>
        </w:rPr>
        <w:t xml:space="preserve">ιδικός </w:t>
      </w:r>
      <w:r>
        <w:rPr>
          <w:rFonts w:eastAsia="Times New Roman" w:cs="Times New Roman"/>
        </w:rPr>
        <w:t>α</w:t>
      </w:r>
      <w:r>
        <w:rPr>
          <w:rFonts w:eastAsia="Times New Roman" w:cs="Times New Roman"/>
        </w:rPr>
        <w:t xml:space="preserve">γορητής της Χρυσής Αυγής. </w:t>
      </w:r>
    </w:p>
    <w:p w14:paraId="4EDBF9C3" w14:textId="77777777" w:rsidR="00ED4365" w:rsidRDefault="007215F5">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Ευχαριστώ, κύριε Πρόεδρε. </w:t>
      </w:r>
    </w:p>
    <w:p w14:paraId="4EDBF9C4" w14:textId="77777777" w:rsidR="00ED4365" w:rsidRDefault="007215F5">
      <w:pPr>
        <w:spacing w:line="600" w:lineRule="auto"/>
        <w:ind w:firstLine="720"/>
        <w:jc w:val="both"/>
        <w:rPr>
          <w:rFonts w:eastAsia="Times New Roman"/>
          <w:szCs w:val="24"/>
        </w:rPr>
      </w:pPr>
      <w:r>
        <w:rPr>
          <w:rFonts w:eastAsia="Times New Roman"/>
          <w:szCs w:val="24"/>
        </w:rPr>
        <w:t xml:space="preserve">Το σημερινό νομοσχέδιο αποτελείται από δύο μέρη. Το </w:t>
      </w:r>
      <w:r>
        <w:rPr>
          <w:rFonts w:eastAsia="Times New Roman"/>
          <w:szCs w:val="24"/>
        </w:rPr>
        <w:t>μέρος πρώτο</w:t>
      </w:r>
      <w:r>
        <w:rPr>
          <w:rFonts w:eastAsia="Times New Roman"/>
          <w:szCs w:val="24"/>
        </w:rPr>
        <w:t xml:space="preserve"> αφορά την ενσωμάτωση στο εθνικό δίκαιο της </w:t>
      </w:r>
      <w:r>
        <w:rPr>
          <w:rFonts w:eastAsia="Times New Roman"/>
          <w:szCs w:val="24"/>
        </w:rPr>
        <w:t>ο</w:t>
      </w:r>
      <w:r>
        <w:rPr>
          <w:rFonts w:eastAsia="Times New Roman"/>
          <w:szCs w:val="24"/>
        </w:rPr>
        <w:t>δηγίας 2015/2366/ΕΕ η οποία ρυθμίζει εκ νέου το καθεσ</w:t>
      </w:r>
      <w:r>
        <w:rPr>
          <w:rFonts w:eastAsia="Times New Roman"/>
          <w:szCs w:val="24"/>
        </w:rPr>
        <w:t xml:space="preserve">τώς το οποίο διέπει τις υπηρεσίες των πληρωμών στην ευρωπαϊκή αγορά. </w:t>
      </w:r>
    </w:p>
    <w:p w14:paraId="4EDBF9C5" w14:textId="77777777" w:rsidR="00ED4365" w:rsidRDefault="007215F5">
      <w:pPr>
        <w:spacing w:line="600" w:lineRule="auto"/>
        <w:ind w:firstLine="720"/>
        <w:jc w:val="both"/>
        <w:rPr>
          <w:rFonts w:eastAsia="Times New Roman"/>
          <w:szCs w:val="24"/>
        </w:rPr>
      </w:pPr>
      <w:r>
        <w:rPr>
          <w:rFonts w:eastAsia="Times New Roman"/>
          <w:szCs w:val="24"/>
        </w:rPr>
        <w:t xml:space="preserve">Αν και ο σκοπός του </w:t>
      </w:r>
      <w:r>
        <w:rPr>
          <w:rFonts w:eastAsia="Times New Roman"/>
          <w:szCs w:val="24"/>
        </w:rPr>
        <w:t>πρώτου μέρους</w:t>
      </w:r>
      <w:r>
        <w:rPr>
          <w:rFonts w:eastAsia="Times New Roman"/>
          <w:szCs w:val="24"/>
        </w:rPr>
        <w:t>, κατά δήλωση των εκπροσώπων του τραπεζικού συστήματος στην Ελλάδα, συνίσταται στη ρύθμιση της αγοράς και τον εκσυγχρονισμό των διατραπεζικών ηλεκτρονικώ</w:t>
      </w:r>
      <w:r>
        <w:rPr>
          <w:rFonts w:eastAsia="Times New Roman"/>
          <w:szCs w:val="24"/>
        </w:rPr>
        <w:t xml:space="preserve">ν συστημάτων, εντούτοις η νομοθετικές προτεραιότητες μιας σοβαρής εθνικής κυβέρνησης πρέπει να έχουν εντελώς διαφορετικό χαρακτήρα, με μοναδικό γνώμονα την τόνωση της πραγματικής οικονομίας στην </w:t>
      </w:r>
      <w:r>
        <w:rPr>
          <w:rFonts w:eastAsia="Times New Roman"/>
          <w:szCs w:val="24"/>
        </w:rPr>
        <w:lastRenderedPageBreak/>
        <w:t>πατρίδα μας και όχι την εξυπηρέτηση της κερδοφορίας των χρημα</w:t>
      </w:r>
      <w:r>
        <w:rPr>
          <w:rFonts w:eastAsia="Times New Roman"/>
          <w:szCs w:val="24"/>
        </w:rPr>
        <w:t xml:space="preserve">τοπιστωτικών ιδρυμάτων. </w:t>
      </w:r>
    </w:p>
    <w:p w14:paraId="4EDBF9C6" w14:textId="77777777" w:rsidR="00ED4365" w:rsidRDefault="007215F5">
      <w:pPr>
        <w:spacing w:line="600" w:lineRule="auto"/>
        <w:ind w:firstLine="720"/>
        <w:jc w:val="both"/>
        <w:rPr>
          <w:rFonts w:eastAsia="Times New Roman"/>
          <w:szCs w:val="24"/>
        </w:rPr>
      </w:pPr>
      <w:r>
        <w:rPr>
          <w:rFonts w:eastAsia="Times New Roman"/>
          <w:szCs w:val="24"/>
        </w:rPr>
        <w:t xml:space="preserve">Η εν λόγω </w:t>
      </w:r>
      <w:r>
        <w:rPr>
          <w:rFonts w:eastAsia="Times New Roman"/>
          <w:szCs w:val="24"/>
        </w:rPr>
        <w:t>ο</w:t>
      </w:r>
      <w:r>
        <w:rPr>
          <w:rFonts w:eastAsia="Times New Roman"/>
          <w:szCs w:val="24"/>
        </w:rPr>
        <w:t xml:space="preserve">δηγία καταργεί την τελευταία </w:t>
      </w:r>
      <w:r>
        <w:rPr>
          <w:rFonts w:eastAsia="Times New Roman"/>
          <w:szCs w:val="24"/>
        </w:rPr>
        <w:t>ο</w:t>
      </w:r>
      <w:r>
        <w:rPr>
          <w:rFonts w:eastAsia="Times New Roman"/>
          <w:szCs w:val="24"/>
        </w:rPr>
        <w:t xml:space="preserve">δηγία 2007/64 του Ευρωπαϊκού Κοινοβουλίου και ως εκ τούτου, καταργείται και αντικαθίσταται το νομικό πλαίσιο το οποίο είχε οριστεί εκ του ν.3862/2010. </w:t>
      </w:r>
    </w:p>
    <w:p w14:paraId="4EDBF9C7" w14:textId="77777777" w:rsidR="00ED4365" w:rsidRDefault="007215F5">
      <w:pPr>
        <w:spacing w:line="600" w:lineRule="auto"/>
        <w:ind w:firstLine="720"/>
        <w:jc w:val="both"/>
        <w:rPr>
          <w:rFonts w:eastAsia="Times New Roman"/>
          <w:szCs w:val="24"/>
        </w:rPr>
      </w:pPr>
      <w:r>
        <w:rPr>
          <w:rFonts w:eastAsia="Times New Roman"/>
          <w:szCs w:val="24"/>
        </w:rPr>
        <w:t>Τα βασικά χαρακτηριστικά του νομοσχεδί</w:t>
      </w:r>
      <w:r>
        <w:rPr>
          <w:rFonts w:eastAsia="Times New Roman"/>
          <w:szCs w:val="24"/>
        </w:rPr>
        <w:t xml:space="preserve">ου είναι: Πρώτον, η εισαγωγή αυστηρότερων όρων εποπτείας και </w:t>
      </w:r>
      <w:proofErr w:type="spellStart"/>
      <w:r>
        <w:rPr>
          <w:rFonts w:eastAsia="Times New Roman"/>
          <w:szCs w:val="24"/>
        </w:rPr>
        <w:t>αδειοδότησης</w:t>
      </w:r>
      <w:proofErr w:type="spellEnd"/>
      <w:r>
        <w:rPr>
          <w:rFonts w:eastAsia="Times New Roman"/>
          <w:szCs w:val="24"/>
        </w:rPr>
        <w:t xml:space="preserve"> των ιδρυμάτων για την παροχή υπηρεσιών πληρωμών, δεύτερον, ενίσχυση των μέτρων ασφαλείας με συλλογή προσωπικών δεδομένων και, τρίτον, ρυθμίσεις σχετικά με τις νομικές σχέσεις μεταξύ </w:t>
      </w:r>
      <w:r>
        <w:rPr>
          <w:rFonts w:eastAsia="Times New Roman"/>
          <w:szCs w:val="24"/>
        </w:rPr>
        <w:t xml:space="preserve">καταναλωτή και ιδρυμάτων. </w:t>
      </w:r>
    </w:p>
    <w:p w14:paraId="4EDBF9C8" w14:textId="77777777" w:rsidR="00ED4365" w:rsidRDefault="007215F5">
      <w:pPr>
        <w:spacing w:line="600" w:lineRule="auto"/>
        <w:ind w:firstLine="720"/>
        <w:jc w:val="both"/>
        <w:rPr>
          <w:rFonts w:eastAsia="Times New Roman"/>
          <w:szCs w:val="24"/>
        </w:rPr>
      </w:pPr>
      <w:r>
        <w:rPr>
          <w:rFonts w:eastAsia="Times New Roman"/>
          <w:szCs w:val="24"/>
        </w:rPr>
        <w:t xml:space="preserve">Είναι σαφές σε όλους ότι η τεχνολογική εξέλιξη και η μετάβαση της κοινωνίας στην εποχή της αυτοματοποίησης και της </w:t>
      </w:r>
      <w:proofErr w:type="spellStart"/>
      <w:r>
        <w:rPr>
          <w:rFonts w:eastAsia="Times New Roman"/>
          <w:szCs w:val="24"/>
        </w:rPr>
        <w:t>ψηφιοποίησης</w:t>
      </w:r>
      <w:proofErr w:type="spellEnd"/>
      <w:r>
        <w:rPr>
          <w:rFonts w:eastAsia="Times New Roman"/>
          <w:szCs w:val="24"/>
        </w:rPr>
        <w:t xml:space="preserve"> όλων των πτυχών της καθημερινότητας αποτελεί, αναμφίβολα, ένα σημαντικό κομμάτι από την πίτα του συστ</w:t>
      </w:r>
      <w:r>
        <w:rPr>
          <w:rFonts w:eastAsia="Times New Roman"/>
          <w:szCs w:val="24"/>
        </w:rPr>
        <w:t xml:space="preserve">ήματος </w:t>
      </w:r>
      <w:r>
        <w:rPr>
          <w:rFonts w:eastAsia="Times New Roman"/>
          <w:szCs w:val="24"/>
        </w:rPr>
        <w:lastRenderedPageBreak/>
        <w:t>διακυβέρνησης. Το ουσιαστικό αποτέλεσμα, όμως, όπως αυτό διαμορφώνεται από την ερμηνεία των υπαρχουσών συνθηκών, σε συνδυασμό πάντοτε με την αναμφίβολη και σκοπούμενη περιστολή των ουσιαστικών ελευθεριών των εθνικών κρατών, συνίσταται στην προφανή α</w:t>
      </w:r>
      <w:r>
        <w:rPr>
          <w:rFonts w:eastAsia="Times New Roman"/>
          <w:szCs w:val="24"/>
        </w:rPr>
        <w:t xml:space="preserve">παξίωση του εθνικού παράγοντα.  </w:t>
      </w:r>
    </w:p>
    <w:p w14:paraId="4EDBF9C9" w14:textId="77777777" w:rsidR="00ED4365" w:rsidRDefault="007215F5">
      <w:pPr>
        <w:spacing w:line="600" w:lineRule="auto"/>
        <w:ind w:firstLine="720"/>
        <w:jc w:val="both"/>
        <w:rPr>
          <w:rFonts w:eastAsia="Times New Roman"/>
          <w:szCs w:val="24"/>
        </w:rPr>
      </w:pPr>
      <w:r>
        <w:rPr>
          <w:rFonts w:eastAsia="Times New Roman"/>
          <w:szCs w:val="24"/>
        </w:rPr>
        <w:t xml:space="preserve">Στο </w:t>
      </w:r>
      <w:r>
        <w:rPr>
          <w:rFonts w:eastAsia="Times New Roman"/>
          <w:szCs w:val="24"/>
        </w:rPr>
        <w:t>μέρος πρώτο</w:t>
      </w:r>
      <w:r>
        <w:rPr>
          <w:rFonts w:eastAsia="Times New Roman"/>
          <w:szCs w:val="24"/>
        </w:rPr>
        <w:t xml:space="preserve"> το νομοσχέδιο περιέχει, στα πρώτα </w:t>
      </w:r>
      <w:proofErr w:type="spellStart"/>
      <w:r>
        <w:rPr>
          <w:rFonts w:eastAsia="Times New Roman"/>
          <w:szCs w:val="24"/>
        </w:rPr>
        <w:t>εκατόν</w:t>
      </w:r>
      <w:proofErr w:type="spellEnd"/>
      <w:r>
        <w:rPr>
          <w:rFonts w:eastAsia="Times New Roman"/>
          <w:szCs w:val="24"/>
        </w:rPr>
        <w:t xml:space="preserve"> δέκα άρθρα, τις διατάξεις της υπό ενσωμάτωσης </w:t>
      </w:r>
      <w:r>
        <w:rPr>
          <w:rFonts w:eastAsia="Times New Roman"/>
          <w:szCs w:val="24"/>
        </w:rPr>
        <w:t>ο</w:t>
      </w:r>
      <w:r>
        <w:rPr>
          <w:rFonts w:eastAsia="Times New Roman"/>
          <w:szCs w:val="24"/>
        </w:rPr>
        <w:t>δηγίας. Το πρώτο γενικό συμπέρασμα είναι ότι η Ευρωπαϊκή Κεντρική Τράπεζα ισχυροποιεί την κυριαρχία της στο ευρωπαϊκό τ</w:t>
      </w:r>
      <w:r>
        <w:rPr>
          <w:rFonts w:eastAsia="Times New Roman"/>
          <w:szCs w:val="24"/>
        </w:rPr>
        <w:t xml:space="preserve">ραπεζικό σύστημα, διατηρώντας τις θεσμικές τις εξουσίες κι επιβάλλοντας την </w:t>
      </w:r>
      <w:proofErr w:type="spellStart"/>
      <w:r>
        <w:rPr>
          <w:rFonts w:eastAsia="Times New Roman"/>
          <w:szCs w:val="24"/>
        </w:rPr>
        <w:t>αυστηροποίηση</w:t>
      </w:r>
      <w:proofErr w:type="spellEnd"/>
      <w:r>
        <w:rPr>
          <w:rFonts w:eastAsia="Times New Roman"/>
          <w:szCs w:val="24"/>
        </w:rPr>
        <w:t xml:space="preserve"> του θεσμικού πλαισίου, σε ό,τι αφορά τις υπηρεσίες πληρωμών. </w:t>
      </w:r>
    </w:p>
    <w:p w14:paraId="4EDBF9CA" w14:textId="77777777" w:rsidR="00ED4365" w:rsidRDefault="007215F5">
      <w:pPr>
        <w:spacing w:line="600" w:lineRule="auto"/>
        <w:ind w:firstLine="720"/>
        <w:jc w:val="both"/>
        <w:rPr>
          <w:rFonts w:eastAsia="Times New Roman"/>
          <w:szCs w:val="24"/>
        </w:rPr>
      </w:pPr>
      <w:r>
        <w:rPr>
          <w:rFonts w:eastAsia="Times New Roman"/>
          <w:szCs w:val="24"/>
        </w:rPr>
        <w:t>Σ</w:t>
      </w:r>
      <w:r>
        <w:rPr>
          <w:rFonts w:eastAsia="Times New Roman"/>
          <w:szCs w:val="24"/>
        </w:rPr>
        <w:t>το παρόν νομοσχέδιο διαπιστώνουμε, βεβαίως, ότι μία από τις βασικές υποχρεώσεις της Τράπεζας της Ελλάδο</w:t>
      </w:r>
      <w:r>
        <w:rPr>
          <w:rFonts w:eastAsia="Times New Roman"/>
          <w:szCs w:val="24"/>
        </w:rPr>
        <w:t>ς αφορά τη συλλογή και καταχώρηση πληροφοριών πάσης φύσεως, από τα προσωπικά δεδομένα χρηστών των υπηρεσιών και καταναλωτών ως την αποστολή αναφορών για την εποπτεία των υπηρεσιών πληρωμών. Άρα η Τράπεζα της Ελλάδος λειτουργεί ως το εγχώριο υποτελές θεσμικ</w:t>
      </w:r>
      <w:r>
        <w:rPr>
          <w:rFonts w:eastAsia="Times New Roman"/>
          <w:szCs w:val="24"/>
        </w:rPr>
        <w:t xml:space="preserve">ό όργανο το οποίο </w:t>
      </w:r>
      <w:r>
        <w:rPr>
          <w:rFonts w:eastAsia="Times New Roman"/>
          <w:szCs w:val="24"/>
        </w:rPr>
        <w:lastRenderedPageBreak/>
        <w:t xml:space="preserve">θα εξυπηρετεί τις προβλεπόμενες γραφειοκρατικές απαιτήσεις της Ευρωπαϊκής Κεντρικής Τράπεζας. </w:t>
      </w:r>
    </w:p>
    <w:p w14:paraId="4EDBF9CB" w14:textId="77777777" w:rsidR="00ED4365" w:rsidRDefault="007215F5">
      <w:pPr>
        <w:spacing w:line="600" w:lineRule="auto"/>
        <w:ind w:firstLine="720"/>
        <w:jc w:val="both"/>
        <w:rPr>
          <w:rFonts w:eastAsia="Times New Roman"/>
          <w:szCs w:val="24"/>
        </w:rPr>
      </w:pPr>
      <w:r>
        <w:rPr>
          <w:rFonts w:eastAsia="Times New Roman"/>
          <w:szCs w:val="24"/>
        </w:rPr>
        <w:t>Το σχέδιο νόμου, στα τέσσερα πρώτα άρθρα, περιέχει τις βασικές αρχές, τον σκοπό, το πεδίο εφαρμογής και τις εξαιρέσεις. Εν συνεχεία, εισέρχεται</w:t>
      </w:r>
      <w:r>
        <w:rPr>
          <w:rFonts w:eastAsia="Times New Roman"/>
          <w:szCs w:val="24"/>
        </w:rPr>
        <w:t xml:space="preserve"> στην ουσία με διατυπώσεις των προϋποθέσεων για την ίδρυση και λειτουργία των ιδρυμάτων πληρωμών. </w:t>
      </w:r>
    </w:p>
    <w:p w14:paraId="4EDBF9CC" w14:textId="77777777" w:rsidR="00ED4365" w:rsidRDefault="007215F5">
      <w:pPr>
        <w:spacing w:line="600" w:lineRule="auto"/>
        <w:ind w:firstLine="720"/>
        <w:jc w:val="both"/>
        <w:rPr>
          <w:rFonts w:eastAsia="Times New Roman"/>
          <w:szCs w:val="24"/>
        </w:rPr>
      </w:pPr>
      <w:r>
        <w:rPr>
          <w:rFonts w:eastAsia="Times New Roman"/>
          <w:szCs w:val="24"/>
        </w:rPr>
        <w:t>Η χρηστικότητα του νόμου αυτού συνίσταται, υποτίθεται, στον καθορισμό και την ρύθμιση των τρόπων ηλεκτρονικής πληρωμής μέσα στο διαδίκτυο. Όλοι γνωρίζουμε ότ</w:t>
      </w:r>
      <w:r>
        <w:rPr>
          <w:rFonts w:eastAsia="Times New Roman"/>
          <w:szCs w:val="24"/>
        </w:rPr>
        <w:t xml:space="preserve">ι πλέον μεγάλο μέρος των συναλλαγών διενεργείται μέσα από το διαδίκτυο και είναι φανερό ότι σε λίγα χρόνια από τώρα το πλαστικό χρήμα θα αποτελεί τον μοναδικό τρόπο συναλλαγής των φυσικών και νομικών προσώπων. </w:t>
      </w:r>
    </w:p>
    <w:p w14:paraId="4EDBF9CD" w14:textId="77777777" w:rsidR="00ED4365" w:rsidRDefault="007215F5">
      <w:pPr>
        <w:spacing w:line="600" w:lineRule="auto"/>
        <w:ind w:firstLine="720"/>
        <w:jc w:val="both"/>
        <w:rPr>
          <w:rFonts w:eastAsia="Times New Roman"/>
          <w:szCs w:val="24"/>
        </w:rPr>
      </w:pPr>
      <w:r>
        <w:rPr>
          <w:rFonts w:eastAsia="Times New Roman"/>
          <w:szCs w:val="24"/>
        </w:rPr>
        <w:lastRenderedPageBreak/>
        <w:t>Πλην, όμως, αυτός ο εκσυγχρονισμός, όπως θέλο</w:t>
      </w:r>
      <w:r>
        <w:rPr>
          <w:rFonts w:eastAsia="Times New Roman"/>
          <w:szCs w:val="24"/>
        </w:rPr>
        <w:t>υν να μας τον πλασάρουν οι ευρωπαίοι νομοθέτες, δεν σημαίνει ότι η κοινωνία και ο μέσος πολίτης θα επωφεληθούν, βελτιώνοντας το βιοτικό τους επίπεδο. Εκείνος ο οποίος ουσιαστικά ωφελείται και κερδίζει απ’ όλη αυτή τη διαδικασία, είναι τα χρηματοπιστωτικά ι</w:t>
      </w:r>
      <w:r>
        <w:rPr>
          <w:rFonts w:eastAsia="Times New Roman"/>
          <w:szCs w:val="24"/>
        </w:rPr>
        <w:t xml:space="preserve">δρύματα, καθώς και τα ιδρύματα πληρωμών τα οποία θα συσταθούν για την εξυπηρέτηση του προτεινόμενου κανονιστικού πλαισίου και τα οποία θα πλουτίζουν από τις προμήθειες με τις οποίες θα χρεώνουν του καταναλωτές-χρήστες. </w:t>
      </w:r>
    </w:p>
    <w:p w14:paraId="4EDBF9CE" w14:textId="77777777" w:rsidR="00ED4365" w:rsidRDefault="007215F5">
      <w:pPr>
        <w:spacing w:line="600" w:lineRule="auto"/>
        <w:ind w:firstLine="720"/>
        <w:jc w:val="both"/>
        <w:rPr>
          <w:rFonts w:eastAsia="Times New Roman"/>
          <w:szCs w:val="24"/>
        </w:rPr>
      </w:pPr>
      <w:r>
        <w:rPr>
          <w:rFonts w:eastAsia="Times New Roman"/>
          <w:szCs w:val="24"/>
        </w:rPr>
        <w:t>Μ</w:t>
      </w:r>
      <w:r>
        <w:rPr>
          <w:rFonts w:eastAsia="Times New Roman"/>
          <w:szCs w:val="24"/>
        </w:rPr>
        <w:t>ί</w:t>
      </w:r>
      <w:r>
        <w:rPr>
          <w:rFonts w:eastAsia="Times New Roman"/>
          <w:szCs w:val="24"/>
        </w:rPr>
        <w:t>α επιγραμματική προσέγγιση της αιτ</w:t>
      </w:r>
      <w:r>
        <w:rPr>
          <w:rFonts w:eastAsia="Times New Roman"/>
          <w:szCs w:val="24"/>
        </w:rPr>
        <w:t xml:space="preserve">ιολογίας της </w:t>
      </w:r>
      <w:r>
        <w:rPr>
          <w:rFonts w:eastAsia="Times New Roman"/>
          <w:szCs w:val="24"/>
        </w:rPr>
        <w:t>ο</w:t>
      </w:r>
      <w:r>
        <w:rPr>
          <w:rFonts w:eastAsia="Times New Roman"/>
          <w:szCs w:val="24"/>
        </w:rPr>
        <w:t>δηγίας αυτής είναι ότι οι πολίτες θα μπορούν να προβαίνουν στις οικονομικές ηλεκτρονικές συναλλαγές τους μέσα από τις διαδικασίες οι οποίες προτείνονται από τα λεγόμενα ιδρύματα πληρωμών. Οι συναλλαγές αυτές θα γίνονται είτε μεταξύ προσώπων τ</w:t>
      </w:r>
      <w:r>
        <w:rPr>
          <w:rFonts w:eastAsia="Times New Roman"/>
          <w:szCs w:val="24"/>
        </w:rPr>
        <w:t>α οποία διαμένουν εντός των ορίων του λεγόμενου ευρωπαϊκού οικονομικού χώρου είτε και εκτός, με τις σχετικές διαφοροποιήσεις στους όρους συναλλαγών και στους τρόπους διενέργειας των συναλλακτικών πράξεων.</w:t>
      </w:r>
    </w:p>
    <w:p w14:paraId="4EDBF9CF"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Μπορεί να περιέχονται μέσα στο νομοσχέδιο διατάξεις</w:t>
      </w:r>
      <w:r>
        <w:rPr>
          <w:rFonts w:eastAsia="Times New Roman" w:cs="Times New Roman"/>
          <w:szCs w:val="24"/>
        </w:rPr>
        <w:t xml:space="preserve"> οι οποίες προβάλλονται ως φιλικές προς τους πολίτες, αλλά το όλο θέμα του νομοσχεδίου βρίθει από τεχνοκρατικές φόρμουλες που ελάχιστη σημασία έχουν για τη βελτίωση του ήδη χαμηλού βιοτικού επιπέδου των Ελλήνων πολιτών.</w:t>
      </w:r>
    </w:p>
    <w:p w14:paraId="4EDBF9D0"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Το σημερινό, λοιπόν, νομοσχέδιο είνα</w:t>
      </w:r>
      <w:r>
        <w:rPr>
          <w:rFonts w:eastAsia="Times New Roman" w:cs="Times New Roman"/>
          <w:szCs w:val="24"/>
        </w:rPr>
        <w:t xml:space="preserve">ι ένα καθαρά τεχνοκρατικό νομοσχέδιο με σαφείς τάσεις συγκεντρωτισμού και μοίρασμα των αρμοδιοτήτων στα εμπλεκόμενα θεσμικά και χρηματοπιστωτικά όργανα. </w:t>
      </w:r>
    </w:p>
    <w:p w14:paraId="4EDBF9D1"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Ο δήθεν εκσυγχρονισμός προκύπτει από τη διευκόλυνση σε ορισμένες συναλλαγές, όπως λόγου χάριν σε συναλ</w:t>
      </w:r>
      <w:r>
        <w:rPr>
          <w:rFonts w:eastAsia="Times New Roman" w:cs="Times New Roman"/>
          <w:szCs w:val="24"/>
        </w:rPr>
        <w:t>λαγές με τρίτες χώρες, όταν ένας εκ των εμπλεκόμενων βρίσκεται εντός ευρωπαϊκού οικονομικού χώρου, καθώς και από τη διεύρυνση του φάσματος υπηρεσιών πληρωμών.</w:t>
      </w:r>
    </w:p>
    <w:p w14:paraId="4EDBF9D2"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Φυσικά, δεν θα μπορούσαν να λείπουν διατάξεις σχετικές με το φακέλωμα των χρηστών των υπηρεσιών κ</w:t>
      </w:r>
      <w:r>
        <w:rPr>
          <w:rFonts w:eastAsia="Times New Roman" w:cs="Times New Roman"/>
          <w:szCs w:val="24"/>
        </w:rPr>
        <w:t xml:space="preserve">αι την καταχώρηση των προσωπικών τους δεδομένων στις </w:t>
      </w:r>
      <w:r>
        <w:rPr>
          <w:rFonts w:eastAsia="Times New Roman" w:cs="Times New Roman"/>
          <w:szCs w:val="24"/>
        </w:rPr>
        <w:lastRenderedPageBreak/>
        <w:t>βάσεις δεδομένων του ηλεκτρονικού κεντρικού μητρώου της ευρωπαϊκής αρχής τραπεζών.</w:t>
      </w:r>
    </w:p>
    <w:p w14:paraId="4EDBF9D3"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Η Τράπεζα της Ελλάδος αναλαμβάνει ακριβώς αυτόν τον ρόλο και επιφορτίζεται με την υποχρέωση να συλλέγει τα στοιχεία και </w:t>
      </w:r>
      <w:r>
        <w:rPr>
          <w:rFonts w:eastAsia="Times New Roman" w:cs="Times New Roman"/>
          <w:szCs w:val="24"/>
        </w:rPr>
        <w:t xml:space="preserve">τις προβλεπόμενες πληροφορίες που εν συνεχεία θα διαβιβάζονται στην κεντρική τραπεζική διοίκηση. </w:t>
      </w:r>
    </w:p>
    <w:p w14:paraId="4EDBF9D4"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Ουσιαστικά αυτό το νομοσχέδιο περιλαμβάνει τις διατάξεις εκείνες στις οποίες θα </w:t>
      </w:r>
      <w:proofErr w:type="spellStart"/>
      <w:r>
        <w:rPr>
          <w:rFonts w:eastAsia="Times New Roman" w:cs="Times New Roman"/>
          <w:szCs w:val="24"/>
        </w:rPr>
        <w:t>υπακούουν</w:t>
      </w:r>
      <w:proofErr w:type="spellEnd"/>
      <w:r>
        <w:rPr>
          <w:rFonts w:eastAsia="Times New Roman" w:cs="Times New Roman"/>
          <w:szCs w:val="24"/>
        </w:rPr>
        <w:t xml:space="preserve"> τόσο οι πληρωτές και οι δικαιούχοι που αποτελούν τους χρήστες υπηρεσ</w:t>
      </w:r>
      <w:r>
        <w:rPr>
          <w:rFonts w:eastAsia="Times New Roman" w:cs="Times New Roman"/>
          <w:szCs w:val="24"/>
        </w:rPr>
        <w:t xml:space="preserve">ιών πληρωμών, όσο και οι </w:t>
      </w:r>
      <w:proofErr w:type="spellStart"/>
      <w:r>
        <w:rPr>
          <w:rFonts w:eastAsia="Times New Roman" w:cs="Times New Roman"/>
          <w:szCs w:val="24"/>
        </w:rPr>
        <w:t>πάροχοι</w:t>
      </w:r>
      <w:proofErr w:type="spellEnd"/>
      <w:r>
        <w:rPr>
          <w:rFonts w:eastAsia="Times New Roman" w:cs="Times New Roman"/>
          <w:szCs w:val="24"/>
        </w:rPr>
        <w:t xml:space="preserve"> των υπηρεσιών πληρωμών. </w:t>
      </w:r>
    </w:p>
    <w:p w14:paraId="4EDBF9D5"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Σημαντικό για εμάς ζήτημα είναι η διασφάλιση των δικαιωμάτων των φυσικών και νομικών προσώπων τα οποία χρησιμοποιούν τις υπηρεσίες πληρωμής. Η βασική, δηλαδή, προτεραιότητα του κράτους έγκειται στην</w:t>
      </w:r>
      <w:r>
        <w:rPr>
          <w:rFonts w:eastAsia="Times New Roman" w:cs="Times New Roman"/>
          <w:szCs w:val="24"/>
        </w:rPr>
        <w:t xml:space="preserve"> προστασία και την εξασφάλιση του ασθενέστερου καταναλωτή</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χρήστη των υπηρεσιών, κάτι το οποίο φυσικά και δεν συμβαίνει.</w:t>
      </w:r>
    </w:p>
    <w:p w14:paraId="4EDBF9D6"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Επίσης, άξιο αναφοράς είναι το θέμα της κερδοφορίας των υπηρεσιών πληρωμών και το μέγεθος επιβάρυνσης των χρηστών. Επί της ουσίας αποδ</w:t>
      </w:r>
      <w:r>
        <w:rPr>
          <w:rFonts w:eastAsia="Times New Roman" w:cs="Times New Roman"/>
          <w:szCs w:val="24"/>
        </w:rPr>
        <w:t xml:space="preserve">εικνύεται πως οι χρήστες των υπηρεσιών θα συναλλάσσονται με χρηματοπιστωτικούς μεσάζοντες, οι οποίοι μεσάζοντες δεν αποτελούν παρά θυγατρικές των μεγάλων χρηματοπιστωτικών ιδρυμάτων. </w:t>
      </w:r>
    </w:p>
    <w:p w14:paraId="4EDBF9D7"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μέρος δεύτερο</w:t>
      </w:r>
      <w:r>
        <w:rPr>
          <w:rFonts w:eastAsia="Times New Roman" w:cs="Times New Roman"/>
          <w:szCs w:val="24"/>
        </w:rPr>
        <w:t>, τα άρθρα 111 έως 140 του υπό ψήφιση σχεδίου νόμου, περ</w:t>
      </w:r>
      <w:r>
        <w:rPr>
          <w:rFonts w:eastAsia="Times New Roman" w:cs="Times New Roman"/>
          <w:szCs w:val="24"/>
        </w:rPr>
        <w:t xml:space="preserve">ιέχει κατά κύριο λόγο διατάξεις οι οποίες είτε προωθούν τις </w:t>
      </w:r>
      <w:proofErr w:type="spellStart"/>
      <w:r>
        <w:rPr>
          <w:rFonts w:eastAsia="Times New Roman" w:cs="Times New Roman"/>
          <w:szCs w:val="24"/>
        </w:rPr>
        <w:t>μνημονιακές</w:t>
      </w:r>
      <w:proofErr w:type="spellEnd"/>
      <w:r>
        <w:rPr>
          <w:rFonts w:eastAsia="Times New Roman" w:cs="Times New Roman"/>
          <w:szCs w:val="24"/>
        </w:rPr>
        <w:t xml:space="preserve"> δεσμεύσεις και επιταγές τις οποίες υπέγραψε, ψήφισε και εφαρμόζει η Κυβέρνηση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Καμμένου είτε αποσκοπούν στο να ενισχύσουν το κομματικό κράτος του ΣΥΡΙΖΑ μέσα στον κρατικό μηχαν</w:t>
      </w:r>
      <w:r>
        <w:rPr>
          <w:rFonts w:eastAsia="Times New Roman" w:cs="Times New Roman"/>
          <w:szCs w:val="24"/>
        </w:rPr>
        <w:t>ισμό.</w:t>
      </w:r>
    </w:p>
    <w:p w14:paraId="4EDBF9D8"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Για τον λόγο αυτό και φέρατε προς ψήφιση συγκεκριμένες ρυθμίσεις ενσωματωμένες σε ένα άσχετο νομοθέτημα κατά την προσφιλή τακτική της Κυβέρνησης και φυσικά με την απαραίτητη προσθήκη αρκετών υπουργικών τροπολογιών μέχρι και την τελευταία στιγμή, όπως</w:t>
      </w:r>
      <w:r>
        <w:rPr>
          <w:rFonts w:eastAsia="Times New Roman" w:cs="Times New Roman"/>
          <w:szCs w:val="24"/>
        </w:rPr>
        <w:t xml:space="preserve"> συνέβη και εν προκειμένω.</w:t>
      </w:r>
    </w:p>
    <w:p w14:paraId="4EDBF9D9"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Συγκεκριμένα, στο άρθρο 111 ορίζεται η παράταση της προσωρινής εισαγωγής μεταφορικών μέσων που χρησιμοποιούν κατά κύριο λόγο διπλωματικοί και προξενικοί υπάλληλοι ξένων διπλωματικών αποστολών. Η παράταση θα χορηγείται κατόπιν σχε</w:t>
      </w:r>
      <w:r>
        <w:rPr>
          <w:rFonts w:eastAsia="Times New Roman" w:cs="Times New Roman"/>
          <w:szCs w:val="24"/>
        </w:rPr>
        <w:t>τικής αιτήσεως του δικαιούχου και θα έχει διάρκεια μέχρι ένα έτος και μέχρι τέσσερα σε εξαιρετικές περιπτώσεις. Το πλέον εξοργιστικό σε αυτό αποικιοκρατικού χαρακτήρα άρθρο είναι πως το ίδιο καθεστώς θα ισχύει ανεξάρτητα από το εάν οι αιτούντες θα παραμένο</w:t>
      </w:r>
      <w:r>
        <w:rPr>
          <w:rFonts w:eastAsia="Times New Roman" w:cs="Times New Roman"/>
          <w:szCs w:val="24"/>
        </w:rPr>
        <w:t>υν ή όχι στη χώρα.</w:t>
      </w:r>
    </w:p>
    <w:p w14:paraId="4EDBF9DA"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Με το άρθρο 112 δίνεται πλέον η δυνατότητα σε κάθε τρίτο που έχει έννομο συμφέρον, να προχωρήσει στη μεταγραφή ακινήτου χωρίς να έχει την υποχρέωση υποβολής δήλωσης φόρου μεταβίβασης ακινήτων, προκειμένου –όπως αναφέρεται χαρακτηριστικά </w:t>
      </w:r>
      <w:r>
        <w:rPr>
          <w:rFonts w:eastAsia="Times New Roman" w:cs="Times New Roman"/>
          <w:szCs w:val="24"/>
        </w:rPr>
        <w:t xml:space="preserve">στην αιτιολογική έκθεση- να διασφαλιστούν τα δικαιώματα τόσο των πολιτών όσο και του δημοσίου. </w:t>
      </w:r>
    </w:p>
    <w:p w14:paraId="4EDBF9DB"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Είναι προφανές ότι η συγκεκριμένη διάταξη είναι άμεσα συνδεδεμένη και στρώνει το έδαφος στη σωρεία των ηλεκτρονικών πλειστηριασμών ακινήτων και γι’ αυτό τον λόγ</w:t>
      </w:r>
      <w:r>
        <w:rPr>
          <w:rFonts w:eastAsia="Times New Roman" w:cs="Times New Roman"/>
          <w:szCs w:val="24"/>
        </w:rPr>
        <w:t>ο η Χρυσή Αυγή την καταψηφίζει.</w:t>
      </w:r>
    </w:p>
    <w:p w14:paraId="4EDBF9DC"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Με το άρθρο 115 απαλλάσσεται από την επιβολή ειδικού φόρου κατανάλωσης το φυσικό αέριο, το οποίο χρησιμοποιείται για την παραγωγή ηλεκτρικής ενέργειας. Η συγκεκριμένη απαλλαγή προφανώς και θα κινούνταν προς τη σωστή κατεύθυν</w:t>
      </w:r>
      <w:r>
        <w:rPr>
          <w:rFonts w:eastAsia="Times New Roman" w:cs="Times New Roman"/>
          <w:szCs w:val="24"/>
        </w:rPr>
        <w:t xml:space="preserve">ση εάν την ηλεκτρική ενέργεια παρήγαγε το ελληνικό δημόσιο, πλην όμως με το διαρκές ξεπούλημα της ΔΕΗ ή για την ακρίβεια τμημάτων αυτής σε ιδιώτες, μάλλον η προς ψήφιση διάταξη αποσκοπεί στην εξυπηρέτηση όχι του δημοσίου συμφέροντος, αλλά των νέων ιδιωτών </w:t>
      </w:r>
      <w:r>
        <w:rPr>
          <w:rFonts w:eastAsia="Times New Roman" w:cs="Times New Roman"/>
          <w:szCs w:val="24"/>
        </w:rPr>
        <w:t>ιδιοκτητών της πρώην περιουσίας της ΔΕΗ.</w:t>
      </w:r>
    </w:p>
    <w:p w14:paraId="4EDBF9DD"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Επιπλέον, όπως επισημάναμε και κατά τη συζήτηση στην αρμόδια Επιτροπή, δεν γίνεται καμία αναφορά για το εάν η συγκεκριμένη ρύθμιση θα επιφέρει οποιοδήποτε όφελος για τους καταναλωτές, όσον αφορά στην τελική τιμή του</w:t>
      </w:r>
      <w:r>
        <w:rPr>
          <w:rFonts w:eastAsia="Times New Roman" w:cs="Times New Roman"/>
          <w:szCs w:val="24"/>
        </w:rPr>
        <w:t xml:space="preserve"> ηλεκτρικού ρεύματος. Ως εκ τούτου, η Χρυσή Αυγή καταψηφίζει και το άρθρο 115.</w:t>
      </w:r>
    </w:p>
    <w:p w14:paraId="4EDBF9DE"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Το άρθρο 123, το οποίο αποτελεί τον ορισμό της ρουσφετολογικής ρύθμισης, προβλέπει τη σύσταση νέων οργανικών θέσεων και νέων προσλήψεων σε έναν οργανισμό</w:t>
      </w:r>
      <w:r w:rsidRPr="00CF3936">
        <w:rPr>
          <w:rFonts w:eastAsia="Times New Roman" w:cs="Times New Roman"/>
          <w:szCs w:val="24"/>
        </w:rPr>
        <w:t>,</w:t>
      </w:r>
      <w:r>
        <w:rPr>
          <w:rFonts w:eastAsia="Times New Roman" w:cs="Times New Roman"/>
          <w:szCs w:val="24"/>
        </w:rPr>
        <w:t xml:space="preserve"> όπως είναι η Ανεξάρτητ</w:t>
      </w:r>
      <w:r>
        <w:rPr>
          <w:rFonts w:eastAsia="Times New Roman" w:cs="Times New Roman"/>
          <w:szCs w:val="24"/>
        </w:rPr>
        <w:t>η Αρχή Δημοσίων Εσόδων, η οποία διαθέτει ήδη πληθώρα καταρτισμένων στελεχών τα οποία θα μπορούσαν κάλλιστα να καλύψουν τις υπάρχουσες ανάγκες χωρίς να χρειαστούν νέες προσλήψεις. Για την Κυβέρνηση, όμως, προέχει, καθώς φαίνεται, η δημιουργία κομματικού στρ</w:t>
      </w:r>
      <w:r>
        <w:rPr>
          <w:rFonts w:eastAsia="Times New Roman" w:cs="Times New Roman"/>
          <w:szCs w:val="24"/>
        </w:rPr>
        <w:t xml:space="preserve">ατού εντός του κρατικού μηχανισμού ακόμη και αν αυτό συνεπάγεται την αναίτια επιβάρυνση των δημόσιων ταμείων. </w:t>
      </w:r>
    </w:p>
    <w:p w14:paraId="4EDBF9DF"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Άλλη μ</w:t>
      </w:r>
      <w:r>
        <w:rPr>
          <w:rFonts w:eastAsia="Times New Roman" w:cs="Times New Roman"/>
          <w:szCs w:val="24"/>
        </w:rPr>
        <w:t>ί</w:t>
      </w:r>
      <w:r>
        <w:rPr>
          <w:rFonts w:eastAsia="Times New Roman" w:cs="Times New Roman"/>
          <w:szCs w:val="24"/>
        </w:rPr>
        <w:t>α κλασική περίπτωση φωτογραφικής και ταυτόχρονα απροκάλυπτα ρουσφετολογικής διάταξης, η οποία θα προκαλέσει ετήσια επιβάρυνση έως και 150.</w:t>
      </w:r>
      <w:r>
        <w:rPr>
          <w:rFonts w:eastAsia="Times New Roman" w:cs="Times New Roman"/>
          <w:szCs w:val="24"/>
        </w:rPr>
        <w:t>000 ευρώ στον κρατικό προϋπολογισμό, είναι το άρθρο 134 με το οποίο μονιμοποιούνται οι τρεις από τις εννέα θέσεις ειδικού επιστημονικού προσωπικού του Ελληνικού Δημοσιονομικού Συμβουλίου</w:t>
      </w:r>
      <w:r w:rsidRPr="00CF3936">
        <w:rPr>
          <w:rFonts w:eastAsia="Times New Roman" w:cs="Times New Roman"/>
          <w:szCs w:val="24"/>
        </w:rPr>
        <w:t>,</w:t>
      </w:r>
      <w:r>
        <w:rPr>
          <w:rFonts w:eastAsia="Times New Roman" w:cs="Times New Roman"/>
          <w:szCs w:val="24"/>
        </w:rPr>
        <w:t xml:space="preserve"> ενώ προβλέπεται και η σύσταση νέων προσωποπαγών θέσεων.</w:t>
      </w:r>
    </w:p>
    <w:p w14:paraId="4EDBF9E0"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Καταψηφίζουμ</w:t>
      </w:r>
      <w:r>
        <w:rPr>
          <w:rFonts w:eastAsia="Times New Roman" w:cs="Times New Roman"/>
          <w:szCs w:val="24"/>
        </w:rPr>
        <w:t xml:space="preserve">ε ασυζητητί το άρθρο 135 και οποιαδήποτε ρύθμιση αφορά τη </w:t>
      </w:r>
      <w:proofErr w:type="spellStart"/>
      <w:r>
        <w:rPr>
          <w:rFonts w:eastAsia="Times New Roman" w:cs="Times New Roman"/>
          <w:szCs w:val="24"/>
        </w:rPr>
        <w:t>σοβιΕΡΤ</w:t>
      </w:r>
      <w:proofErr w:type="spellEnd"/>
      <w:r>
        <w:rPr>
          <w:rFonts w:eastAsia="Times New Roman" w:cs="Times New Roman"/>
          <w:szCs w:val="24"/>
        </w:rPr>
        <w:t xml:space="preserve"> -κακώς ονομάζεται ΕΡΤ- από τη στιγμή που το κρατικό κανάλι, το οποίο πληρώνουν όλοι οι φορολογούμενοι μέσω των λογαριασμών της ΔΕΗ, αντισυνταγματικά αποκλείει το τρίτο κόμμα της χώρας, όπως </w:t>
      </w:r>
      <w:r>
        <w:rPr>
          <w:rFonts w:eastAsia="Times New Roman" w:cs="Times New Roman"/>
          <w:szCs w:val="24"/>
        </w:rPr>
        <w:t>αυτό προέκυψε από τις τελευταίες εθνικές εκλογές, εκείνες του Σεπτεμβρίου 2015, και έχει τρόπο τινά μετατραπεί σε κομματικό όργανο της κομμουνιστικής Συγκυβέρνησης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p>
    <w:p w14:paraId="4EDBF9E1"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Άξιο αναφοράς είναι και το άρθρο 140 με το οποίο η Κυβέρνηση διπλασιάζει τους</w:t>
      </w:r>
      <w:r>
        <w:rPr>
          <w:rFonts w:eastAsia="Times New Roman" w:cs="Times New Roman"/>
          <w:szCs w:val="24"/>
        </w:rPr>
        <w:t xml:space="preserve"> μισθούς μιας κατηγορίας εκ των πλέων υψηλόμισθων δημοσίων υπαλλήλων τους οποίους διαθέτει, που είναι τα διευθυντικά στελέχη του Οργανισμού Διαχείρισης Δημοσίου Χρέους, επιβαρύνοντας με τον τρόπο αυτόν κατά 100.000 ευρώ ετησίως περίπου τα δημόσια ταμεία.</w:t>
      </w:r>
    </w:p>
    <w:p w14:paraId="4EDBF9E2"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ν κατακλείδι, το σημερινό προς ψήφιση νομοσχέδιο δεν έχει τίποτα να προσφέρει προς ανακούφιση του δοκιμαζόμενου από τη </w:t>
      </w:r>
      <w:proofErr w:type="spellStart"/>
      <w:r>
        <w:rPr>
          <w:rFonts w:eastAsia="Times New Roman" w:cs="Times New Roman"/>
          <w:szCs w:val="24"/>
        </w:rPr>
        <w:t>μνημονιακή</w:t>
      </w:r>
      <w:proofErr w:type="spellEnd"/>
      <w:r>
        <w:rPr>
          <w:rFonts w:eastAsia="Times New Roman" w:cs="Times New Roman"/>
          <w:szCs w:val="24"/>
        </w:rPr>
        <w:t xml:space="preserve"> πολιτική της Κυβέρνησης </w:t>
      </w:r>
      <w:r>
        <w:rPr>
          <w:rFonts w:eastAsia="Times New Roman" w:cs="Times New Roman"/>
          <w:szCs w:val="24"/>
        </w:rPr>
        <w:lastRenderedPageBreak/>
        <w:t>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λαού και συνεπώς ο Λαϊκός Σύνδεσμος-Χρυσή Αυγή το καταψηφίζει επί της αρχής.</w:t>
      </w:r>
    </w:p>
    <w:p w14:paraId="4EDBF9E3"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Ευχαριστώ.</w:t>
      </w:r>
    </w:p>
    <w:p w14:paraId="4EDBF9E4" w14:textId="77777777" w:rsidR="00ED4365" w:rsidRDefault="007215F5">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4EDBF9E5" w14:textId="77777777" w:rsidR="00ED4365" w:rsidRDefault="007215F5">
      <w:pPr>
        <w:spacing w:line="600" w:lineRule="auto"/>
        <w:ind w:firstLine="720"/>
        <w:jc w:val="both"/>
        <w:rPr>
          <w:rFonts w:eastAsia="Times New Roman" w:cs="Times New Roman"/>
          <w:szCs w:val="24"/>
        </w:rPr>
      </w:pPr>
      <w:r w:rsidRPr="007B6A05">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4EDBF9E6"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κ. Αθανάσιος </w:t>
      </w:r>
      <w:proofErr w:type="spellStart"/>
      <w:r>
        <w:rPr>
          <w:rFonts w:eastAsia="Times New Roman" w:cs="Times New Roman"/>
          <w:szCs w:val="24"/>
        </w:rPr>
        <w:t>Βαρδαλής</w:t>
      </w:r>
      <w:proofErr w:type="spellEnd"/>
      <w:r>
        <w:rPr>
          <w:rFonts w:eastAsia="Times New Roman" w:cs="Times New Roman"/>
          <w:szCs w:val="24"/>
        </w:rPr>
        <w:t>, ειδικός αγορητής του Κομμουνιστικού Κόμματος Ελλάδας.</w:t>
      </w:r>
    </w:p>
    <w:p w14:paraId="4EDBF9E7" w14:textId="77777777" w:rsidR="00ED4365" w:rsidRDefault="007215F5">
      <w:pPr>
        <w:spacing w:line="600" w:lineRule="auto"/>
        <w:ind w:firstLine="720"/>
        <w:jc w:val="both"/>
        <w:rPr>
          <w:rFonts w:eastAsia="Times New Roman" w:cs="Times New Roman"/>
          <w:szCs w:val="24"/>
        </w:rPr>
      </w:pPr>
      <w:r w:rsidRPr="007B6A05">
        <w:rPr>
          <w:rFonts w:eastAsia="Times New Roman" w:cs="Times New Roman"/>
          <w:b/>
          <w:szCs w:val="24"/>
        </w:rPr>
        <w:t>ΑΘΑΝΑΣΙΟΣ ΒΑΡΔΑΛΗΣ:</w:t>
      </w:r>
      <w:r>
        <w:rPr>
          <w:rFonts w:eastAsia="Times New Roman" w:cs="Times New Roman"/>
          <w:szCs w:val="24"/>
        </w:rPr>
        <w:t xml:space="preserve"> Ευχαριστώ, κύριε Πρόεδ</w:t>
      </w:r>
      <w:r>
        <w:rPr>
          <w:rFonts w:eastAsia="Times New Roman" w:cs="Times New Roman"/>
          <w:szCs w:val="24"/>
        </w:rPr>
        <w:t>ρε.</w:t>
      </w:r>
    </w:p>
    <w:p w14:paraId="4EDBF9E8"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w:t>
      </w:r>
      <w:r>
        <w:rPr>
          <w:rFonts w:eastAsia="Times New Roman" w:cs="Times New Roman"/>
          <w:szCs w:val="24"/>
        </w:rPr>
        <w:t>ο</w:t>
      </w:r>
      <w:r>
        <w:rPr>
          <w:rFonts w:eastAsia="Times New Roman" w:cs="Times New Roman"/>
          <w:szCs w:val="24"/>
        </w:rPr>
        <w:t xml:space="preserve">δηγία της Ευρωπαϊκής Ένωσης που ενσωματώνεται στην ελληνική νομοθεσία με το </w:t>
      </w:r>
      <w:r>
        <w:rPr>
          <w:rFonts w:eastAsia="Times New Roman" w:cs="Times New Roman"/>
          <w:szCs w:val="24"/>
        </w:rPr>
        <w:t>μέρος πρώτο</w:t>
      </w:r>
      <w:r>
        <w:rPr>
          <w:rFonts w:eastAsia="Times New Roman" w:cs="Times New Roman"/>
          <w:szCs w:val="24"/>
        </w:rPr>
        <w:t xml:space="preserve"> του νομοσχεδίου και αφορά την αγορά πληρωμών, μ</w:t>
      </w:r>
      <w:r>
        <w:rPr>
          <w:rFonts w:eastAsia="Times New Roman" w:cs="Times New Roman"/>
          <w:szCs w:val="24"/>
        </w:rPr>
        <w:t>ί</w:t>
      </w:r>
      <w:r>
        <w:rPr>
          <w:rFonts w:eastAsia="Times New Roman" w:cs="Times New Roman"/>
          <w:szCs w:val="24"/>
        </w:rPr>
        <w:t xml:space="preserve">α αγορά όντως αναπτυσσόμενη, όπου οι ηλεκτρονικές πληρωμές αυξάνονται με ραγδαίους ρυθμούς, με σημαντικές τεχνολογικές καινοτομίες, αυτό που </w:t>
      </w:r>
      <w:r>
        <w:rPr>
          <w:rFonts w:eastAsia="Times New Roman" w:cs="Times New Roman"/>
          <w:szCs w:val="24"/>
        </w:rPr>
        <w:lastRenderedPageBreak/>
        <w:t>κάνει μέσα από τον εκσυγχρονισμό της νομοθεσίας είναι να εξασφαλίσει την ανάπτυξη του ανταγωνισμού και στη συγκεκρι</w:t>
      </w:r>
      <w:r>
        <w:rPr>
          <w:rFonts w:eastAsia="Times New Roman" w:cs="Times New Roman"/>
          <w:szCs w:val="24"/>
        </w:rPr>
        <w:t xml:space="preserve">μένη αγορά. </w:t>
      </w:r>
    </w:p>
    <w:p w14:paraId="4EDBF9E9"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Πρόκειται για προσαρμογή όντως στα καινούργια δεδομένα, αλλά ο στόχος παραμένει ο ίδιος και δεν είναι άλλος από την καπιταλιστική ανάπτυξη μέσω της ενίσχυσης του ανταγωνισμού και στη συγκεκριμένη αγορά πληρωμών. Αυτή η διαπίστωση δεν είναι μόν</w:t>
      </w:r>
      <w:r>
        <w:rPr>
          <w:rFonts w:eastAsia="Times New Roman" w:cs="Times New Roman"/>
          <w:szCs w:val="24"/>
        </w:rPr>
        <w:t xml:space="preserve">ο δική μας. Η ίδια η αιτιολογική έκθεση στη σελίδα 2 υποστηρίζει ότι η θέσπιση των νέων διατάξεων θα οδηγήσει στην αύξηση του ανταγωνισμού στην αγορά πληρωμών. </w:t>
      </w:r>
    </w:p>
    <w:p w14:paraId="4EDBF9EA"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Σε συνδυασμό μάλιστα και με την </w:t>
      </w:r>
      <w:r>
        <w:rPr>
          <w:rFonts w:eastAsia="Times New Roman" w:cs="Times New Roman"/>
          <w:szCs w:val="24"/>
        </w:rPr>
        <w:t>ο</w:t>
      </w:r>
      <w:r>
        <w:rPr>
          <w:rFonts w:eastAsia="Times New Roman" w:cs="Times New Roman"/>
          <w:szCs w:val="24"/>
        </w:rPr>
        <w:t>δηγία 2014/92, που πέρυσι τον Μάρτη ψηφίσατε όλοι μαζί και αφο</w:t>
      </w:r>
      <w:r>
        <w:rPr>
          <w:rFonts w:eastAsia="Times New Roman" w:cs="Times New Roman"/>
          <w:szCs w:val="24"/>
        </w:rPr>
        <w:t xml:space="preserve">ρά τη </w:t>
      </w:r>
      <w:proofErr w:type="spellStart"/>
      <w:r>
        <w:rPr>
          <w:rFonts w:eastAsia="Times New Roman" w:cs="Times New Roman"/>
          <w:szCs w:val="24"/>
        </w:rPr>
        <w:t>συγκρισιμότητα</w:t>
      </w:r>
      <w:proofErr w:type="spellEnd"/>
      <w:r>
        <w:rPr>
          <w:rFonts w:eastAsia="Times New Roman" w:cs="Times New Roman"/>
          <w:szCs w:val="24"/>
        </w:rPr>
        <w:t xml:space="preserve"> των τελών που συνδέονται με λογαριασμούς πληρωμών και την πρόσβαση σε λογαριασμούς πληρωμών, όχι μόνο εξασφαλίζονται ισότιμοι όροι ανταγωνισμού, που ζητά το κεφάλαιο, αλλά δίνονται και κίνητρα για την είσοδο των </w:t>
      </w:r>
      <w:proofErr w:type="spellStart"/>
      <w:r>
        <w:rPr>
          <w:rFonts w:eastAsia="Times New Roman" w:cs="Times New Roman"/>
          <w:szCs w:val="24"/>
        </w:rPr>
        <w:t>παρόχων</w:t>
      </w:r>
      <w:proofErr w:type="spellEnd"/>
      <w:r>
        <w:rPr>
          <w:rFonts w:eastAsia="Times New Roman" w:cs="Times New Roman"/>
          <w:szCs w:val="24"/>
        </w:rPr>
        <w:t xml:space="preserve"> υπηρεσιών πληρω</w:t>
      </w:r>
      <w:r>
        <w:rPr>
          <w:rFonts w:eastAsia="Times New Roman" w:cs="Times New Roman"/>
          <w:szCs w:val="24"/>
        </w:rPr>
        <w:t xml:space="preserve">μών στην εσωτερική αγορά με στόχο να υπάρξει -σε εισαγωγικά- «αποδοτική κατανομή πόρων στο εσωτερικό της αγοράς </w:t>
      </w:r>
      <w:r>
        <w:rPr>
          <w:rFonts w:eastAsia="Times New Roman" w:cs="Times New Roman"/>
          <w:szCs w:val="24"/>
        </w:rPr>
        <w:lastRenderedPageBreak/>
        <w:t xml:space="preserve">λιανικών χρηματοπιστωτικών υπηρεσιών». Είναι αυτά που υποστηρίζατε στην τότε αιτιολογική έκθεση αυτής της </w:t>
      </w:r>
      <w:r>
        <w:rPr>
          <w:rFonts w:eastAsia="Times New Roman" w:cs="Times New Roman"/>
          <w:szCs w:val="24"/>
        </w:rPr>
        <w:t>ο</w:t>
      </w:r>
      <w:r>
        <w:rPr>
          <w:rFonts w:eastAsia="Times New Roman" w:cs="Times New Roman"/>
          <w:szCs w:val="24"/>
        </w:rPr>
        <w:t xml:space="preserve">δηγίας. </w:t>
      </w:r>
    </w:p>
    <w:p w14:paraId="4EDBF9EB"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Με άλλα λόγια, δηλαδή, με τη</w:t>
      </w:r>
      <w:r>
        <w:rPr>
          <w:rFonts w:eastAsia="Times New Roman" w:cs="Times New Roman"/>
          <w:szCs w:val="24"/>
        </w:rPr>
        <w:t xml:space="preserve">ν εμφάνιση νέων πεδίων επιχειρηματικής δραστηριότητας, που εδράζονται στο διαδίκτυο, αξιοποιούνται ως πεδίο τοποθέτησης </w:t>
      </w:r>
      <w:proofErr w:type="spellStart"/>
      <w:r>
        <w:rPr>
          <w:rFonts w:eastAsia="Times New Roman" w:cs="Times New Roman"/>
          <w:szCs w:val="24"/>
        </w:rPr>
        <w:t>υπερσυσσωρευμένων</w:t>
      </w:r>
      <w:proofErr w:type="spellEnd"/>
      <w:r>
        <w:rPr>
          <w:rFonts w:eastAsia="Times New Roman" w:cs="Times New Roman"/>
          <w:szCs w:val="24"/>
        </w:rPr>
        <w:t xml:space="preserve"> κεφαλαίων με σκοπό το σύστημα να υπερβεί την οικονομική του κρίση. </w:t>
      </w:r>
    </w:p>
    <w:p w14:paraId="4EDBF9EC"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Όλα αυτά καταγράφονται στους στόχους του ψηφιακού </w:t>
      </w:r>
      <w:r>
        <w:rPr>
          <w:rFonts w:eastAsia="Times New Roman" w:cs="Times New Roman"/>
          <w:szCs w:val="24"/>
        </w:rPr>
        <w:t>θεματολογίου που αποτελεί έναν από τους επτά πυλώνες της σ</w:t>
      </w:r>
      <w:r w:rsidRPr="00580F78">
        <w:rPr>
          <w:rFonts w:eastAsia="Times New Roman" w:cs="Times New Roman"/>
          <w:szCs w:val="24"/>
        </w:rPr>
        <w:t>τρατηγικής «Ευρώπη 2020»,</w:t>
      </w:r>
      <w:r>
        <w:rPr>
          <w:rFonts w:eastAsia="Times New Roman" w:cs="Times New Roman"/>
          <w:szCs w:val="24"/>
        </w:rPr>
        <w:t xml:space="preserve"> που καθορίζει τους στόχους της ανάπτυξης για την ανάπτυξη της Ευρωπαϊκής Ένωσης μέχρι το 2020. </w:t>
      </w:r>
    </w:p>
    <w:p w14:paraId="4EDBF9ED"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Μέσα, λοιπόν, από τον εκσυγχρονισμό της νομοθεσίας επιδιώκεται η ενίσχυση τη</w:t>
      </w:r>
      <w:r>
        <w:rPr>
          <w:rFonts w:eastAsia="Times New Roman" w:cs="Times New Roman"/>
          <w:szCs w:val="24"/>
        </w:rPr>
        <w:t xml:space="preserve">ς ανταγωνιστικότητας των τραπεζών των </w:t>
      </w:r>
      <w:proofErr w:type="spellStart"/>
      <w:r>
        <w:rPr>
          <w:rFonts w:eastAsia="Times New Roman" w:cs="Times New Roman"/>
          <w:szCs w:val="24"/>
        </w:rPr>
        <w:t>αδειοδοτημένων</w:t>
      </w:r>
      <w:proofErr w:type="spellEnd"/>
      <w:r>
        <w:rPr>
          <w:rFonts w:eastAsia="Times New Roman" w:cs="Times New Roman"/>
          <w:szCs w:val="24"/>
        </w:rPr>
        <w:t xml:space="preserve"> </w:t>
      </w:r>
      <w:proofErr w:type="spellStart"/>
      <w:r>
        <w:rPr>
          <w:rFonts w:eastAsia="Times New Roman" w:cs="Times New Roman"/>
          <w:szCs w:val="24"/>
        </w:rPr>
        <w:t>παρόχων</w:t>
      </w:r>
      <w:proofErr w:type="spellEnd"/>
      <w:r>
        <w:rPr>
          <w:rFonts w:eastAsia="Times New Roman" w:cs="Times New Roman"/>
          <w:szCs w:val="24"/>
        </w:rPr>
        <w:t xml:space="preserve">, των ιδρυμάτων ηλεκτρονικού χρήματος, γιατί αυτό το ζήτημα αποτελεί θεμέλιο λίθο συγκρότησης, αλλά </w:t>
      </w:r>
      <w:r>
        <w:rPr>
          <w:rFonts w:eastAsia="Times New Roman" w:cs="Times New Roman"/>
          <w:szCs w:val="24"/>
        </w:rPr>
        <w:lastRenderedPageBreak/>
        <w:t>και λειτουργίας της ίδιας της Ευρωπαϊκής Ένωσης. Γι’ αυτό τον λόγο άλλωστε ιδρύθηκε, να υπερασπί</w:t>
      </w:r>
      <w:r>
        <w:rPr>
          <w:rFonts w:eastAsia="Times New Roman" w:cs="Times New Roman"/>
          <w:szCs w:val="24"/>
        </w:rPr>
        <w:t xml:space="preserve">ζει τα συμφέροντα του μεγάλου κεφαλαίου. </w:t>
      </w:r>
    </w:p>
    <w:p w14:paraId="4EDBF9EE"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Οι ισχυρισμοί των άλλων κομμάτων, που στηρίζουν αυτή τη δράση της Ευρωπαϊκής Ένωσης και συμφωνούν, βεβαίως, και με τη συγκεκριμένη </w:t>
      </w:r>
      <w:r>
        <w:rPr>
          <w:rFonts w:eastAsia="Times New Roman" w:cs="Times New Roman"/>
          <w:szCs w:val="24"/>
        </w:rPr>
        <w:t>ο</w:t>
      </w:r>
      <w:r>
        <w:rPr>
          <w:rFonts w:eastAsia="Times New Roman" w:cs="Times New Roman"/>
          <w:szCs w:val="24"/>
        </w:rPr>
        <w:t xml:space="preserve">δηγία περί διασφάλισης και προστασίας των χρηστών από διάφορες απάτες,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σχέσ</w:t>
      </w:r>
      <w:r>
        <w:rPr>
          <w:rFonts w:eastAsia="Times New Roman" w:cs="Times New Roman"/>
          <w:szCs w:val="24"/>
        </w:rPr>
        <w:t xml:space="preserve">η δεν έχει με την πραγματικότητα. Όχι μόνο δεν προστατεύονται τα συμφέροντα των καταναλωτών, των χρηστών, απεναντίας το πρόβλημα για τα λαϊκά στρώματα βρίσκεται ακριβώς σε αυτήν την ανάπτυξη του ανταγωνισμού που επιδιώκει και η συγκεκριμένη </w:t>
      </w:r>
      <w:r>
        <w:rPr>
          <w:rFonts w:eastAsia="Times New Roman" w:cs="Times New Roman"/>
          <w:szCs w:val="24"/>
        </w:rPr>
        <w:t>ο</w:t>
      </w:r>
      <w:r>
        <w:rPr>
          <w:rFonts w:eastAsia="Times New Roman" w:cs="Times New Roman"/>
          <w:szCs w:val="24"/>
        </w:rPr>
        <w:t>δηγία.</w:t>
      </w:r>
    </w:p>
    <w:p w14:paraId="4EDBF9EF"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Η ανάπτ</w:t>
      </w:r>
      <w:r>
        <w:rPr>
          <w:rFonts w:eastAsia="Times New Roman" w:cs="Times New Roman"/>
          <w:szCs w:val="24"/>
        </w:rPr>
        <w:t>υξη του ανταγωνισμού αυξάνει τα κέρδη τους, κέρδη που βγαίνουν από τις πλάτες των λαϊκών στρωμάτων. Ανταγωνισμός των επιχειρήσεων σημαίνει πριν από όλα ότι κάποιες θα πάνε μπροστά, κάποιες θα μείνουν πίσω και κάποιες άλλες θα μείνουν ακόμη παραπίσω. Δεν μπ</w:t>
      </w:r>
      <w:r>
        <w:rPr>
          <w:rFonts w:eastAsia="Times New Roman" w:cs="Times New Roman"/>
          <w:szCs w:val="24"/>
        </w:rPr>
        <w:t>ορεί να ανταγωνίζονται μεταξύ τους και όλοι να είναι στην πρώτη γραμμή και κερδισμένοι.</w:t>
      </w:r>
    </w:p>
    <w:p w14:paraId="4EDBF9F0"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Τι λέει η εμπειρία που πλέον έχουν χιλιάδες εργαζόμενοι και λαϊκά στρώματα; Εκατοντάδες χιλιάδες επιχειρήσεις έκλεισαν, έβαλαν λουκέτο λόγω ακριβώς αυτής της ανταγωνιστ</w:t>
      </w:r>
      <w:r>
        <w:rPr>
          <w:rFonts w:eastAsia="Times New Roman" w:cs="Times New Roman"/>
          <w:szCs w:val="24"/>
        </w:rPr>
        <w:t xml:space="preserve">ικότητας. Άλλες που δεν έκλεισαν, γιατί ήθελαν να το –σε εισαγωγικά- «παλέψουν», να «σωθούν», μεταφέρθηκαν σε χώρες με μικρότερο εργατικό κόστος, ακριβώς για να γίνουν πιο ανταγωνιστικές. Άλλες ούτε έκλεισαν ούτε μεταφέρονται, συγχωνεύονται ή </w:t>
      </w:r>
      <w:proofErr w:type="spellStart"/>
      <w:r>
        <w:rPr>
          <w:rFonts w:eastAsia="Times New Roman" w:cs="Times New Roman"/>
          <w:szCs w:val="24"/>
        </w:rPr>
        <w:t>απορροφώνται</w:t>
      </w:r>
      <w:proofErr w:type="spellEnd"/>
      <w:r>
        <w:rPr>
          <w:rFonts w:eastAsia="Times New Roman" w:cs="Times New Roman"/>
          <w:szCs w:val="24"/>
        </w:rPr>
        <w:t xml:space="preserve"> </w:t>
      </w:r>
      <w:r>
        <w:rPr>
          <w:rFonts w:eastAsia="Times New Roman" w:cs="Times New Roman"/>
          <w:szCs w:val="24"/>
        </w:rPr>
        <w:t xml:space="preserve">από άλλες μεγαλύτερες. </w:t>
      </w:r>
    </w:p>
    <w:p w14:paraId="4EDBF9F1"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Οι εργαζόμενοι σε όλες αυτές τις περιπτώσεις απολύθηκαν, η ανεργία αυξήθηκε και όσοι σήμερα κατορθώνουν και βρίσκουν μ</w:t>
      </w:r>
      <w:r>
        <w:rPr>
          <w:rFonts w:eastAsia="Times New Roman" w:cs="Times New Roman"/>
          <w:szCs w:val="24"/>
        </w:rPr>
        <w:t>ί</w:t>
      </w:r>
      <w:r>
        <w:rPr>
          <w:rFonts w:eastAsia="Times New Roman" w:cs="Times New Roman"/>
          <w:szCs w:val="24"/>
        </w:rPr>
        <w:t>α δουλειά, βρίσκονται αντιμέτωποι με πολιτικές και νόμους που φέρνουν τις εργασιακές σχέσεις με το κεφάλι κάτω κα</w:t>
      </w:r>
      <w:r>
        <w:rPr>
          <w:rFonts w:eastAsia="Times New Roman" w:cs="Times New Roman"/>
          <w:szCs w:val="24"/>
        </w:rPr>
        <w:t xml:space="preserve">ι τα πόδια πάνω. </w:t>
      </w:r>
    </w:p>
    <w:p w14:paraId="4EDBF9F2"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Γιατί, λοιπόν, θα πρέπει οι εργαζόμενοι να στηρίξουν αυτόν τον ανταγωνισμό μεταξύ των επιχειρηματικών ομίλων; Η ανταγωνιστικότητα των επιχειρήσεων είναι εξ ορισμού εχθρική για τον λαό, για τους εργαζόμενους και αυτό γίνεται γιατί, για να υπάρξει ανταγωνιστ</w:t>
      </w:r>
      <w:r>
        <w:rPr>
          <w:rFonts w:eastAsia="Times New Roman" w:cs="Times New Roman"/>
          <w:szCs w:val="24"/>
        </w:rPr>
        <w:t xml:space="preserve">ικότητα των επιχειρήσεων και να αυξηθούν τα κέρδη τους, απαραίτητη </w:t>
      </w:r>
      <w:r>
        <w:rPr>
          <w:rFonts w:eastAsia="Times New Roman" w:cs="Times New Roman"/>
          <w:szCs w:val="24"/>
        </w:rPr>
        <w:lastRenderedPageBreak/>
        <w:t>προϋπόθεση είναι η μεγαλύτερη εκμετάλλευση της εργατικής δύναμης, η αποψίλωση ακόμα και των πιο στοιχειωδών εργατικών δικαιωμάτων και σε τελευταία ανάλυση η εξαθλίωση των λαϊκών στρωμάτων.</w:t>
      </w:r>
    </w:p>
    <w:p w14:paraId="4EDBF9F3"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Με τη θωράκιση του ανταγωνισμού και της ανταγωνιστικότητας των τραπεζών και των ιδρυμάτων ηλεκτρονικού χρήματος, που δραστηριοποιούνται στη συγκεκριμένη αγορά, αυτό που θέλει να προστατεύσει η Ευρωπαϊκή Επιτροπή είναι τα κέρδη ακριβώς αυτών των ομίλων, να </w:t>
      </w:r>
      <w:r>
        <w:rPr>
          <w:rFonts w:eastAsia="Times New Roman" w:cs="Times New Roman"/>
          <w:szCs w:val="24"/>
        </w:rPr>
        <w:t xml:space="preserve">συμβάλλει ακόμα περισσότερο στη συγκέντρωση και τη συγκεντροποίηση και σε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περίπτωση δεν είναι η προστασία των χρηστών, η προστασία των καταναλωτών. </w:t>
      </w:r>
    </w:p>
    <w:p w14:paraId="4EDBF9F4"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Όσοι υποστηρίζουν αυτή τη δράση του κεφαλαίου μάς λένε ότι η ανταγωνιστικότητα είναι απαραίτητη για </w:t>
      </w:r>
      <w:r>
        <w:rPr>
          <w:rFonts w:eastAsia="Times New Roman" w:cs="Times New Roman"/>
          <w:szCs w:val="24"/>
        </w:rPr>
        <w:t xml:space="preserve">να υπάρξουν κέρδη και τα κέρδη είναι απαραίτητα για να υπάρξει ανάπτυξη, που αυτή η ανάπτυξη θα φέρει την ικανοποίηση των λαϊκών αναγκών, όταν μάλιστα η ζωή έχει αποκαλύψει ότι, όχι μόνο την περίοδο που έχει κρίση </w:t>
      </w:r>
      <w:r>
        <w:rPr>
          <w:rFonts w:eastAsia="Times New Roman" w:cs="Times New Roman"/>
          <w:szCs w:val="24"/>
        </w:rPr>
        <w:lastRenderedPageBreak/>
        <w:t>αυτός ο τρόπος οργάνωσης της οικονομίας, α</w:t>
      </w:r>
      <w:r>
        <w:rPr>
          <w:rFonts w:eastAsia="Times New Roman" w:cs="Times New Roman"/>
          <w:szCs w:val="24"/>
        </w:rPr>
        <w:t>λλά και στην περίοδο καπιταλιστικής ανάπτυξης η ζωή των εργαζόμενων και των λαϊκών στρωμάτων χειροτερεύει καθημερινά. Έχει μάλιστα αποδειχθεί πως η ικανοποίηση των σύγχρονων, των σημερινών λαϊκών αναγκών, όχι μόνο δεν είναι συνυφασμένη με τα κέρδη, απεναντ</w:t>
      </w:r>
      <w:r>
        <w:rPr>
          <w:rFonts w:eastAsia="Times New Roman" w:cs="Times New Roman"/>
          <w:szCs w:val="24"/>
        </w:rPr>
        <w:t xml:space="preserve">ίας η κατάργησή τους αποτελεί προϋπόθεση για τη λαϊκή ευημερία. </w:t>
      </w:r>
    </w:p>
    <w:p w14:paraId="4EDBF9F5"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Δεύτερος στόχος της Ευρωπαϊκής Ένωσης είναι ο εξής. Μέσα από την ενοποίηση της νομοθεσίας στην αγορά πληρωμών είναι η προετοιμασία για την προώθηση της τραπεζικής ενοποίησης, δηλαδή την κοινή</w:t>
      </w:r>
      <w:r>
        <w:rPr>
          <w:rFonts w:eastAsia="Times New Roman" w:cs="Times New Roman"/>
          <w:szCs w:val="24"/>
        </w:rPr>
        <w:t xml:space="preserve"> εποπτεία συνολικά του χρηματοπιστωτικού συστήματος.</w:t>
      </w:r>
    </w:p>
    <w:p w14:paraId="4EDBF9F6"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Τι κάνει η συγκεκριμένη </w:t>
      </w:r>
      <w:r>
        <w:rPr>
          <w:rFonts w:eastAsia="Times New Roman" w:cs="Times New Roman"/>
          <w:szCs w:val="24"/>
        </w:rPr>
        <w:t>ο</w:t>
      </w:r>
      <w:r>
        <w:rPr>
          <w:rFonts w:eastAsia="Times New Roman" w:cs="Times New Roman"/>
          <w:szCs w:val="24"/>
        </w:rPr>
        <w:t>δηγία για να θωρακίσει τον ανταγωνισμό στην αγορά πληρωμών; Κατ’ αρχ</w:t>
      </w:r>
      <w:r>
        <w:rPr>
          <w:rFonts w:eastAsia="Times New Roman" w:cs="Times New Roman"/>
          <w:szCs w:val="24"/>
        </w:rPr>
        <w:t>άς</w:t>
      </w:r>
      <w:r>
        <w:rPr>
          <w:rFonts w:eastAsia="Times New Roman" w:cs="Times New Roman"/>
          <w:szCs w:val="24"/>
        </w:rPr>
        <w:t>, διευρύνει το φάσμα υπηρεσιών πληρωμών για να συμπεριλάβει και άλλες υπηρεσίες, όπως, για παράδειγμα, η εκκ</w:t>
      </w:r>
      <w:r>
        <w:rPr>
          <w:rFonts w:eastAsia="Times New Roman" w:cs="Times New Roman"/>
          <w:szCs w:val="24"/>
        </w:rPr>
        <w:t xml:space="preserve">ίνηση της πράξης πληρωμής που μέχρι σήμερα ήταν αρρύθμιστη. </w:t>
      </w:r>
    </w:p>
    <w:p w14:paraId="4EDBF9F7"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Με αυτό τον τρόπο, με τη διεύρυνση των υπηρεσιών πληρωμών που καλύπτονται τώρα από τη νομοθεσία, δημιουργεί ένα ισότιμο περιβάλλον για τους επιχειρηματικούς ομίλους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παρόχους</w:t>
      </w:r>
      <w:proofErr w:type="spellEnd"/>
      <w:r>
        <w:rPr>
          <w:rFonts w:eastAsia="Times New Roman" w:cs="Times New Roman"/>
          <w:szCs w:val="24"/>
        </w:rPr>
        <w:t>, συμβάλλοντας με αυ</w:t>
      </w:r>
      <w:r>
        <w:rPr>
          <w:rFonts w:eastAsia="Times New Roman" w:cs="Times New Roman"/>
          <w:szCs w:val="24"/>
        </w:rPr>
        <w:t>τό τον τρόπο στην –σε εισαγωγικά- «ενίσχυση» τους υγιούς ανταγωνισμού σε ολόκληρο τον ευρωπαϊκό οικονομικό χώρο.</w:t>
      </w:r>
    </w:p>
    <w:p w14:paraId="4EDBF9F8"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Διευρύνει το πεδίο εφαρμογής του πλαισίου, περιλαμβάνοντας πράξεις πληρωμής με τρίτες χώρες, όταν ο ένας από τους δύο </w:t>
      </w:r>
      <w:proofErr w:type="spellStart"/>
      <w:r>
        <w:rPr>
          <w:rFonts w:eastAsia="Times New Roman" w:cs="Times New Roman"/>
          <w:szCs w:val="24"/>
        </w:rPr>
        <w:t>παρόχους</w:t>
      </w:r>
      <w:proofErr w:type="spellEnd"/>
      <w:r>
        <w:rPr>
          <w:rFonts w:eastAsia="Times New Roman" w:cs="Times New Roman"/>
          <w:szCs w:val="24"/>
        </w:rPr>
        <w:t xml:space="preserve"> βρίσκεται στον ε</w:t>
      </w:r>
      <w:r>
        <w:rPr>
          <w:rFonts w:eastAsia="Times New Roman" w:cs="Times New Roman"/>
          <w:szCs w:val="24"/>
        </w:rPr>
        <w:t xml:space="preserve">υρωπαϊκό οικονομικό χώρο. Διευκρινίζει και </w:t>
      </w:r>
      <w:proofErr w:type="spellStart"/>
      <w:r>
        <w:rPr>
          <w:rFonts w:eastAsia="Times New Roman" w:cs="Times New Roman"/>
          <w:szCs w:val="24"/>
        </w:rPr>
        <w:t>επικαιροποιεί</w:t>
      </w:r>
      <w:proofErr w:type="spellEnd"/>
      <w:r>
        <w:rPr>
          <w:rFonts w:eastAsia="Times New Roman" w:cs="Times New Roman"/>
          <w:szCs w:val="24"/>
        </w:rPr>
        <w:t xml:space="preserve"> τις εξαιρούμενες υπηρεσίες πληρωμών, για να μην υπάρχει, όπως η ίδια λέει, νομική ασάφεια, με στόχο και με αυτό τον τρόπο να δημιουργήσει ισότιμους όρους ανταγωνισμού στην Ευρωπαϊκή Ένωση. Γιατί όπως</w:t>
      </w:r>
      <w:r>
        <w:rPr>
          <w:rFonts w:eastAsia="Times New Roman" w:cs="Times New Roman"/>
          <w:szCs w:val="24"/>
        </w:rPr>
        <w:t xml:space="preserve"> η ίδια εκτιμά, μέχρι σήμερα, υπήρχαν διαφορετικές προσεγγίσεις και είχαν πιθανά δημιουργηθεί στρεβλώσεις στον ανταγωνισμό.</w:t>
      </w:r>
    </w:p>
    <w:p w14:paraId="4EDBF9F9"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Ενισχύει τη συνεργασία και την ανταλλαγή πληροφοριών μεταξύ των αρμόδιων αρχών των κρατών-μελών του ευρωπαϊκού οικονομικού χώρου. Ακ</w:t>
      </w:r>
      <w:r>
        <w:rPr>
          <w:rFonts w:eastAsia="Times New Roman" w:cs="Times New Roman"/>
          <w:szCs w:val="24"/>
        </w:rPr>
        <w:t xml:space="preserve">όμη, για να θωρακίσει τον ανταγωνισμό, εισάγει ενισχυμένα μέτρα ασφαλείας, για όλους, μα όλους τους </w:t>
      </w:r>
      <w:proofErr w:type="spellStart"/>
      <w:r>
        <w:rPr>
          <w:rFonts w:eastAsia="Times New Roman" w:cs="Times New Roman"/>
          <w:szCs w:val="24"/>
        </w:rPr>
        <w:t>παρόχους</w:t>
      </w:r>
      <w:proofErr w:type="spellEnd"/>
      <w:r>
        <w:rPr>
          <w:rFonts w:eastAsia="Times New Roman" w:cs="Times New Roman"/>
          <w:szCs w:val="24"/>
        </w:rPr>
        <w:t xml:space="preserve"> υπηρεσιών πληρωμών.</w:t>
      </w:r>
    </w:p>
    <w:p w14:paraId="4EDBF9FA"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Πώς συμβάλλει στη συγκέντρωση και συγκεντροποίηση και σε αυτό τον τομέα, στον τομέα υπηρεσιών πληρωμών; Τι κάνει για να συγκεντ</w:t>
      </w:r>
      <w:r>
        <w:rPr>
          <w:rFonts w:eastAsia="Times New Roman" w:cs="Times New Roman"/>
          <w:szCs w:val="24"/>
        </w:rPr>
        <w:t xml:space="preserve">ρωθεί σε λίγα χέρια και άρα να θωρακιστεί η ανταγωνιστικότητα των δικών της επιχειρήσεων; </w:t>
      </w:r>
    </w:p>
    <w:p w14:paraId="4EDBF9FB"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Πρώτον, καθιερώνει αυστηρότερους όρους και προϋποθέσεις για τη χορήγηση άδειας των </w:t>
      </w:r>
      <w:r w:rsidRPr="00900CEC">
        <w:rPr>
          <w:rFonts w:eastAsia="Times New Roman" w:cs="Times New Roman"/>
          <w:szCs w:val="24"/>
        </w:rPr>
        <w:t xml:space="preserve">ιδρυμάτων </w:t>
      </w:r>
      <w:r>
        <w:rPr>
          <w:rFonts w:eastAsia="Times New Roman" w:cs="Times New Roman"/>
          <w:szCs w:val="24"/>
        </w:rPr>
        <w:t>πληρωμών. Το ίδιο και για τις προϋποθέσεις ανάκλησης αυτής της άδειας. Ά</w:t>
      </w:r>
      <w:r>
        <w:rPr>
          <w:rFonts w:eastAsia="Times New Roman" w:cs="Times New Roman"/>
          <w:szCs w:val="24"/>
        </w:rPr>
        <w:t xml:space="preserve">ρα, λιγότεροι θα μπορούν να δραστηριοποιηθούν στη συγκεκριμένη αγορά και θα βοηθηθούν οι εξαγορές και οι συγχωνεύσεις </w:t>
      </w:r>
      <w:proofErr w:type="spellStart"/>
      <w:r>
        <w:rPr>
          <w:rFonts w:eastAsia="Times New Roman" w:cs="Times New Roman"/>
          <w:szCs w:val="24"/>
        </w:rPr>
        <w:t>παρόχων</w:t>
      </w:r>
      <w:proofErr w:type="spellEnd"/>
      <w:r>
        <w:rPr>
          <w:rFonts w:eastAsia="Times New Roman" w:cs="Times New Roman"/>
          <w:szCs w:val="24"/>
        </w:rPr>
        <w:t xml:space="preserve"> και ιδρυμάτων ηλεκτρονικού χρήματος. </w:t>
      </w:r>
    </w:p>
    <w:p w14:paraId="4EDBF9FC"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Δεύτερον, μέσα από μία σειρά άλλους δρόμους, όπως για παράδειγμα την ελεύθερη εγκατάσταση τέ</w:t>
      </w:r>
      <w:r>
        <w:rPr>
          <w:rFonts w:eastAsia="Times New Roman" w:cs="Times New Roman"/>
          <w:szCs w:val="24"/>
        </w:rPr>
        <w:t xml:space="preserve">τοιων επιχειρήσεων σε άλλο κράτος του ευρωπαϊκού οικονομικού χώρου, παρέχοντας διασυνοριακά υπηρεσίες πληρωμών. </w:t>
      </w:r>
    </w:p>
    <w:p w14:paraId="4EDBF9FD"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Τρίτον, καθιερώνει ρυθμίσεις για την προστασία του επαγγελματικού απορρήτου, την ανταλλαγή πληροφοριών, μεταξύ των εποπτικών αρχών των </w:t>
      </w:r>
      <w:r>
        <w:rPr>
          <w:rFonts w:eastAsia="Times New Roman" w:cs="Times New Roman"/>
          <w:szCs w:val="24"/>
        </w:rPr>
        <w:t>κρατών-μελών, την κεφαλαιακή επάρκεια των επιχειρήσεων και άλλα.</w:t>
      </w:r>
    </w:p>
    <w:p w14:paraId="4EDBF9FE"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Όσο για την προστασία των χρηστών, στο άρθρο 99 νομίζω ότι η κοροϊδία φαίνεται ξεκάθαρα. Το άρθρο αυτό λέει: «Οι </w:t>
      </w:r>
      <w:proofErr w:type="spellStart"/>
      <w:r>
        <w:rPr>
          <w:rFonts w:eastAsia="Times New Roman" w:cs="Times New Roman"/>
          <w:szCs w:val="24"/>
        </w:rPr>
        <w:t>πάροχοι</w:t>
      </w:r>
      <w:proofErr w:type="spellEnd"/>
      <w:r>
        <w:rPr>
          <w:rFonts w:eastAsia="Times New Roman" w:cs="Times New Roman"/>
          <w:szCs w:val="24"/>
        </w:rPr>
        <w:t xml:space="preserve"> υπηρεσιών πληρωμών θεσπίζουν και εφαρμόζουν κατάλληλες και αποτελεσματ</w:t>
      </w:r>
      <w:r>
        <w:rPr>
          <w:rFonts w:eastAsia="Times New Roman" w:cs="Times New Roman"/>
          <w:szCs w:val="24"/>
        </w:rPr>
        <w:t xml:space="preserve">ικές διαδικασίες για τη διευθέτηση των καταγγελιών των χρηστών υπηρεσιών πληρωμών όσον αφορά τα δικαιώματα και τις υποχρεώσεις που απορρέουν από αυτές τις διατάξεις». Προσέξτε, θεσπίζουν οι ίδιες και εφαρμόζουν ποιοι; Οι τράπεζες και οι </w:t>
      </w:r>
      <w:proofErr w:type="spellStart"/>
      <w:r>
        <w:rPr>
          <w:rFonts w:eastAsia="Times New Roman" w:cs="Times New Roman"/>
          <w:szCs w:val="24"/>
        </w:rPr>
        <w:t>πάροχοι</w:t>
      </w:r>
      <w:proofErr w:type="spellEnd"/>
      <w:r>
        <w:rPr>
          <w:rFonts w:eastAsia="Times New Roman" w:cs="Times New Roman"/>
          <w:szCs w:val="24"/>
        </w:rPr>
        <w:t>.</w:t>
      </w:r>
    </w:p>
    <w:p w14:paraId="4EDBF9FF"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 xml:space="preserve">Παρακάτω, </w:t>
      </w:r>
      <w:r>
        <w:rPr>
          <w:rFonts w:eastAsia="Times New Roman" w:cs="Times New Roman"/>
          <w:szCs w:val="24"/>
        </w:rPr>
        <w:t xml:space="preserve">στη δεύτερη παράγραφο λέει: «Οι </w:t>
      </w:r>
      <w:proofErr w:type="spellStart"/>
      <w:r>
        <w:rPr>
          <w:rFonts w:eastAsia="Times New Roman" w:cs="Times New Roman"/>
          <w:szCs w:val="24"/>
        </w:rPr>
        <w:t>πάροχοι</w:t>
      </w:r>
      <w:proofErr w:type="spellEnd"/>
      <w:r>
        <w:rPr>
          <w:rFonts w:eastAsia="Times New Roman" w:cs="Times New Roman"/>
          <w:szCs w:val="24"/>
        </w:rPr>
        <w:t xml:space="preserve"> υπηρεσιών πληρωμών καταβάλλουν κάθε δυνατή προσπάθεια να απαντούν». Πού; Στις καταγγελίες των χρηστών υπηρεσιών πληρωμών. Δηλαδή όλα εξαρτώνται από την καλή διάθεση και την προσπάθεια των </w:t>
      </w:r>
      <w:proofErr w:type="spellStart"/>
      <w:r>
        <w:rPr>
          <w:rFonts w:eastAsia="Times New Roman" w:cs="Times New Roman"/>
          <w:szCs w:val="24"/>
        </w:rPr>
        <w:t>παρόχων</w:t>
      </w:r>
      <w:proofErr w:type="spellEnd"/>
      <w:r>
        <w:rPr>
          <w:rFonts w:eastAsia="Times New Roman" w:cs="Times New Roman"/>
          <w:szCs w:val="24"/>
        </w:rPr>
        <w:t xml:space="preserve"> να ενημερώσουν και ν</w:t>
      </w:r>
      <w:r>
        <w:rPr>
          <w:rFonts w:eastAsia="Times New Roman" w:cs="Times New Roman"/>
          <w:szCs w:val="24"/>
        </w:rPr>
        <w:t xml:space="preserve">α απαντούν στις καταγγελίες των χρηστών. Για τέτοια προστασία μιλάμε. Περί αυτού πρόκειται. </w:t>
      </w:r>
    </w:p>
    <w:p w14:paraId="4EDBFA00"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Υποστηρίζεται ότι η συγκεκριμένη </w:t>
      </w:r>
      <w:r>
        <w:rPr>
          <w:rFonts w:eastAsia="Times New Roman" w:cs="Times New Roman"/>
          <w:szCs w:val="24"/>
        </w:rPr>
        <w:t>ο</w:t>
      </w:r>
      <w:r>
        <w:rPr>
          <w:rFonts w:eastAsia="Times New Roman" w:cs="Times New Roman"/>
          <w:szCs w:val="24"/>
        </w:rPr>
        <w:t>δηγία δημιουργεί ευκαιρίες διαφάνειας που πρέπει η χώρα μας να αξιοποιήσει, ώστε να μπει τέλος στις υπέρογκες και καταχρηστικές χ</w:t>
      </w:r>
      <w:r>
        <w:rPr>
          <w:rFonts w:eastAsia="Times New Roman" w:cs="Times New Roman"/>
          <w:szCs w:val="24"/>
        </w:rPr>
        <w:t xml:space="preserve">ρεώσεις των τραπεζών. Μάλιστα! Οι χρεώσεις δεν σας πειράζουν, οι καταχρηστικές είναι το πρόβλημα. Τα κέρδη των τραπεζών και των </w:t>
      </w:r>
      <w:proofErr w:type="spellStart"/>
      <w:r>
        <w:rPr>
          <w:rFonts w:eastAsia="Times New Roman" w:cs="Times New Roman"/>
          <w:szCs w:val="24"/>
        </w:rPr>
        <w:t>παρόχων</w:t>
      </w:r>
      <w:proofErr w:type="spellEnd"/>
      <w:r>
        <w:rPr>
          <w:rFonts w:eastAsia="Times New Roman" w:cs="Times New Roman"/>
          <w:szCs w:val="24"/>
        </w:rPr>
        <w:t xml:space="preserve"> πληρωμών δεν σας ενοχλούν. Άλλωστε αυτά είναι ιερά. </w:t>
      </w:r>
    </w:p>
    <w:p w14:paraId="4EDBFA01"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Συνοψίζοντας, θα έλεγα το εξής: Το ΚΚΕ παρακολουθεί τις εξελίξεις, </w:t>
      </w:r>
      <w:r>
        <w:rPr>
          <w:rFonts w:eastAsia="Times New Roman" w:cs="Times New Roman"/>
          <w:szCs w:val="24"/>
        </w:rPr>
        <w:t>την ταχεία εξέλιξη των διαδικτύων, την επίδρασή τους στην οικονομική δραστηριότητα και την αύξηση της παραγωγικότητας, την ανάγκη ανάπτυξής τους που γέννησε τελικά το ίδιο το διαδίκτυο.</w:t>
      </w:r>
    </w:p>
    <w:p w14:paraId="4EDBFA02"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Οι τεχνικές δυνατότητες του διαδικτύου, πράγματι επιτρέπουν τη λογιστι</w:t>
      </w:r>
      <w:r>
        <w:rPr>
          <w:rFonts w:eastAsia="Times New Roman" w:cs="Times New Roman"/>
          <w:szCs w:val="24"/>
        </w:rPr>
        <w:t xml:space="preserve">κή μεταφορά πιστώσεων με το πάτημα ενός κουμπιού, αλλά η δυνατότητα αυτή βασίζεται στην ύπαρξη μονοπωλιακών τραπεζικών ομίλων. Βασίζεται στην εξαγωγή κεφαλαίων σε ολόκληρο τον κόσμο, δηλαδή στην ελεύθερη κίνηση του κεφαλαίου και στο μοίρασμα ολόκληρου του </w:t>
      </w:r>
      <w:r>
        <w:rPr>
          <w:rFonts w:eastAsia="Times New Roman" w:cs="Times New Roman"/>
          <w:szCs w:val="24"/>
        </w:rPr>
        <w:t>κόσμου, με λίγα λόγια στην εμφάνιση του τελευταίου –αυτού που λέμε εμείς ιμπεριαλιστικού- σταδίου αυτού του καπιταλιστικού συστήματος.</w:t>
      </w:r>
    </w:p>
    <w:p w14:paraId="4EDBFA03"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Ιδιαίτερα χαρακτηριστική είναι η αξιοποίηση του διαδικτύου στον χρηματοπιστωτικό κλάδο, τόσο στις διεθνείς όσο και στις ε</w:t>
      </w:r>
      <w:r>
        <w:rPr>
          <w:rFonts w:eastAsia="Times New Roman" w:cs="Times New Roman"/>
          <w:szCs w:val="24"/>
        </w:rPr>
        <w:t>γχώριες μεταφορές κεφαλαίων, που απλουστεύτηκαν σημαντικά και το κόστος τους μειώθηκε ανάλογα. Είναι, όμως, μια ανάπτυξη που γίνεται με τους όρους, με τους ρυθμούς, με τις κατευθύνσεις που έχει ανάγκη η καπιταλιστική κερδοφορία.</w:t>
      </w:r>
    </w:p>
    <w:p w14:paraId="4EDBFA04"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Ας δούμε ένα παράδειγμα, γι</w:t>
      </w:r>
      <w:r>
        <w:rPr>
          <w:rFonts w:eastAsia="Times New Roman" w:cs="Times New Roman"/>
          <w:szCs w:val="24"/>
        </w:rPr>
        <w:t xml:space="preserve">α να κατανοηθεί αυτή μας η προσέγγιση μέσα από ένα ζήτημα που έβαλαν στη συζήτηση στην </w:t>
      </w:r>
      <w:r>
        <w:rPr>
          <w:rFonts w:eastAsia="Times New Roman" w:cs="Times New Roman"/>
          <w:szCs w:val="24"/>
        </w:rPr>
        <w:t>ε</w:t>
      </w:r>
      <w:r>
        <w:rPr>
          <w:rFonts w:eastAsia="Times New Roman" w:cs="Times New Roman"/>
          <w:szCs w:val="24"/>
        </w:rPr>
        <w:t>πιτροπή ορισμένοι εισηγητές άλλων κομ</w:t>
      </w:r>
      <w:r>
        <w:rPr>
          <w:rFonts w:eastAsia="Times New Roman" w:cs="Times New Roman"/>
          <w:szCs w:val="24"/>
        </w:rPr>
        <w:lastRenderedPageBreak/>
        <w:t>μάτων. Υποστήριξαν ότι με την ανάπτυξη των ηλεκτρονικών πληρωμών, του πλαστικού χρήματος γενικότερα, θα καταπολεμηθεί η φοροδιαφυγή</w:t>
      </w:r>
      <w:r>
        <w:rPr>
          <w:rFonts w:eastAsia="Times New Roman" w:cs="Times New Roman"/>
          <w:szCs w:val="24"/>
        </w:rPr>
        <w:t xml:space="preserve">. Ποια φοροδιαφυγή θα καταπολεμηθεί; Το μεγάλο κεφάλαιο το αφήνετε άθικτο. Υποστηρίζετε και ψηφίζετε νόμους όπου αυτό φοροδιαφεύγει νόμιμα. </w:t>
      </w:r>
    </w:p>
    <w:p w14:paraId="4EDBFA05"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Βεβαίως, όλη αυτή η –επιτρέψτε μου τον όρο, σε εισαγωγικά- «φαγούρα» για το πλαστικό χρήμα, τις ηλεκτρονικές συναλλ</w:t>
      </w:r>
      <w:r>
        <w:rPr>
          <w:rFonts w:eastAsia="Times New Roman" w:cs="Times New Roman"/>
          <w:szCs w:val="24"/>
        </w:rPr>
        <w:t xml:space="preserve">αγές, επιτρέπει την ακριβή καταγραφή των συναλλαγών που έχουν οι αυτοαπασχολούμενοι και στοχεύει ακριβώς εκεί: στη δραστική περικοπή των δυνατοτήτων φοροδιαφυγής που διαθέτουν ακόμη αυτά τα στρώματα. </w:t>
      </w:r>
    </w:p>
    <w:p w14:paraId="4EDBFA06"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Αυτή η υπόθεση, δηλαδή της πάταξης της φοροδιαφυγής, πο</w:t>
      </w:r>
      <w:r>
        <w:rPr>
          <w:rFonts w:eastAsia="Times New Roman" w:cs="Times New Roman"/>
          <w:szCs w:val="24"/>
        </w:rPr>
        <w:t>υ επικαλείστε, αυτούς ακριβώς αφορά, δεν αφορά το μεγάλο κεφάλαιο. Στοχεύει ακριβώς στη μικρή φοροδιαφυγή αυτοαπασχολούμενων, αφήνοντας άθικτο το πλαίσιο λειτουργίας, δράσης και κίνησης του μεγάλου κεφαλαίου. Αυτό θα βοηθήσει στη γρηγορότερη εξαφάνισή τους</w:t>
      </w:r>
      <w:r>
        <w:rPr>
          <w:rFonts w:eastAsia="Times New Roman" w:cs="Times New Roman"/>
          <w:szCs w:val="24"/>
        </w:rPr>
        <w:t xml:space="preserve"> μέσα και από την ανάπτυξη του ανταγωνισμού με τις μεγάλες επιχειρήσεις, που </w:t>
      </w:r>
      <w:r>
        <w:rPr>
          <w:rFonts w:eastAsia="Times New Roman" w:cs="Times New Roman"/>
          <w:szCs w:val="24"/>
        </w:rPr>
        <w:lastRenderedPageBreak/>
        <w:t>αυτές βέβαια φοροδιαφεύγουν με χίλιους τρόπους μέσω των φοροαπαλλαγών που καθιερώνετε. Επομένως η αξιοποίηση της καινοτομίας του διαδικτύου, για εμάς, δεν είναι ουδέτερο ζήτημα, έ</w:t>
      </w:r>
      <w:r>
        <w:rPr>
          <w:rFonts w:eastAsia="Times New Roman" w:cs="Times New Roman"/>
          <w:szCs w:val="24"/>
        </w:rPr>
        <w:t xml:space="preserve">χει ταξικό πρόσημο. </w:t>
      </w:r>
    </w:p>
    <w:p w14:paraId="4EDBFA07"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Δύο λόγια τώρα για το </w:t>
      </w:r>
      <w:r>
        <w:rPr>
          <w:rFonts w:eastAsia="Times New Roman" w:cs="Times New Roman"/>
          <w:szCs w:val="24"/>
        </w:rPr>
        <w:t>δεύτερο μέρος</w:t>
      </w:r>
      <w:r>
        <w:rPr>
          <w:rFonts w:eastAsia="Times New Roman" w:cs="Times New Roman"/>
          <w:szCs w:val="24"/>
        </w:rPr>
        <w:t xml:space="preserve"> του νομοσχεδίου. Κατ</w:t>
      </w:r>
      <w:r>
        <w:rPr>
          <w:rFonts w:eastAsia="Times New Roman" w:cs="Times New Roman"/>
          <w:szCs w:val="24"/>
        </w:rPr>
        <w:t xml:space="preserve">’ </w:t>
      </w:r>
      <w:r>
        <w:rPr>
          <w:rFonts w:eastAsia="Times New Roman" w:cs="Times New Roman"/>
          <w:szCs w:val="24"/>
        </w:rPr>
        <w:t>αρχάς, συμφωνούμε με ορισμένες διατάξεις και θα τις ψηφίσουμε. Αυτές αφορούν την απαλλαγή, για παράδειγμα, των αμοιβών που καταβάλει η Παγκόσμια Ένωση Αναπήρων Καλλιτεχνών στα μ</w:t>
      </w:r>
      <w:r>
        <w:rPr>
          <w:rFonts w:eastAsia="Times New Roman" w:cs="Times New Roman"/>
          <w:szCs w:val="24"/>
        </w:rPr>
        <w:t>έλη της, όπως και με τη δεύτερη παράγραφο που αφορά όσους έχουν περιστασιακά εισοδήματα, αλλά και τη διάταξη που επιτρέπει τις προσλήψεις στην ΑΑΔΕ –αναφέρομαι στο άρθρο 122- από πίνακες επιλαχόντων ιδίων προσόντων άλλων προκηρύξεων είτε προκηρύξεων της ΑΑ</w:t>
      </w:r>
      <w:r>
        <w:rPr>
          <w:rFonts w:eastAsia="Times New Roman" w:cs="Times New Roman"/>
          <w:szCs w:val="24"/>
        </w:rPr>
        <w:t xml:space="preserve">ΔΕ και τη διάταξη που αφορά τις μετατάξεις-αποσπάσεις προσωπικού από και προς την ΑΑΔΕ και το Υπουργείο Οικονομικών και που διασφαλίζονται και διατηρούνται μισθολογικά και </w:t>
      </w:r>
      <w:proofErr w:type="spellStart"/>
      <w:r>
        <w:rPr>
          <w:rFonts w:eastAsia="Times New Roman" w:cs="Times New Roman"/>
          <w:szCs w:val="24"/>
        </w:rPr>
        <w:t>κοινωνικο</w:t>
      </w:r>
      <w:proofErr w:type="spellEnd"/>
      <w:r>
        <w:rPr>
          <w:rFonts w:eastAsia="Times New Roman" w:cs="Times New Roman"/>
          <w:szCs w:val="24"/>
        </w:rPr>
        <w:t xml:space="preserve">-ασφαλιστικά δικαιώματα. </w:t>
      </w:r>
    </w:p>
    <w:p w14:paraId="4EDBFA08" w14:textId="77777777" w:rsidR="00ED4365" w:rsidRDefault="007215F5">
      <w:pPr>
        <w:spacing w:line="600" w:lineRule="auto"/>
        <w:ind w:firstLine="720"/>
        <w:jc w:val="both"/>
        <w:rPr>
          <w:rFonts w:eastAsia="Times New Roman"/>
          <w:bCs/>
        </w:rPr>
      </w:pPr>
      <w:r w:rsidRPr="00F8084C">
        <w:rPr>
          <w:rFonts w:eastAsia="Times New Roman"/>
          <w:bCs/>
        </w:rPr>
        <w:t>(Στο σημείο αυτό κτυπάει το κουδούνι λήξεως του χ</w:t>
      </w:r>
      <w:r w:rsidRPr="00F8084C">
        <w:rPr>
          <w:rFonts w:eastAsia="Times New Roman"/>
          <w:bCs/>
        </w:rPr>
        <w:t>ρόνου ομιλίας του κυρίου Βουλευτή)</w:t>
      </w:r>
    </w:p>
    <w:p w14:paraId="4EDBFA09"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Για ένα λεπτό, κύριε Πρόεδρε, την ανοχή σας.</w:t>
      </w:r>
    </w:p>
    <w:p w14:paraId="4EDBFA0A"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Θα ψηφίσουμε «</w:t>
      </w:r>
      <w:r>
        <w:rPr>
          <w:rFonts w:eastAsia="Times New Roman" w:cs="Times New Roman"/>
          <w:szCs w:val="24"/>
        </w:rPr>
        <w:t>παρών</w:t>
      </w:r>
      <w:r>
        <w:rPr>
          <w:rFonts w:eastAsia="Times New Roman" w:cs="Times New Roman"/>
          <w:szCs w:val="24"/>
        </w:rPr>
        <w:t>» σε ορισμένες διατάξεις, όπως για παράδειγμα αυτή που αφορά την εφοδιαστική αλυσίδα βιομηχανοποιημένων καπνών. Εδώ να σημειώσω το εξής, ότι μιλάμε για τη δρ</w:t>
      </w:r>
      <w:r>
        <w:rPr>
          <w:rFonts w:eastAsia="Times New Roman" w:cs="Times New Roman"/>
          <w:szCs w:val="24"/>
        </w:rPr>
        <w:t xml:space="preserve">άση του κεφαλαίου με σκοπό το κέρδος. Και εδώ η προσδοκία για κέρδος, όταν είναι μεγάλη, το κεφάλαιο γίνεται αδίστακτο. Δεν πρόκειται να καταργηθεί το λαθρεμπόριο προϊόντων καπνού, όπως και αλλού, γιατί το παράνομο κέρδος είναι πάρα πολύ μεγάλο. Γι’ αυτό, </w:t>
      </w:r>
      <w:r>
        <w:rPr>
          <w:rFonts w:eastAsia="Times New Roman" w:cs="Times New Roman"/>
          <w:szCs w:val="24"/>
        </w:rPr>
        <w:t xml:space="preserve">κατά τη γνώμη μας, πρέπει να μειωθεί η ληστεία που γίνεται με τη </w:t>
      </w:r>
      <w:proofErr w:type="spellStart"/>
      <w:r>
        <w:rPr>
          <w:rFonts w:eastAsia="Times New Roman" w:cs="Times New Roman"/>
          <w:szCs w:val="24"/>
        </w:rPr>
        <w:t>φοροληστεία</w:t>
      </w:r>
      <w:proofErr w:type="spellEnd"/>
      <w:r>
        <w:rPr>
          <w:rFonts w:eastAsia="Times New Roman" w:cs="Times New Roman"/>
          <w:szCs w:val="24"/>
        </w:rPr>
        <w:t>. Το θέμα του λαθρεμπορίου είναι πολιτικό και όχι τεχνικό.</w:t>
      </w:r>
    </w:p>
    <w:p w14:paraId="4EDBFA0B"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Διαφωνούμε και θα καταψηφίσουμε μια σειρά από άρθρα, όπως το άρθρο 115, γιατί εκεί το ζήτημα δεν είναι ο καθορισμός των ό</w:t>
      </w:r>
      <w:r>
        <w:rPr>
          <w:rFonts w:eastAsia="Times New Roman" w:cs="Times New Roman"/>
          <w:szCs w:val="24"/>
        </w:rPr>
        <w:t>ρων, αλλά αυτή καθαυτή η απαλλαγή από τον ειδικό φόρο κατανάλωσης του φυσικού αερίου που χρησιμοποιείται για την παραγωγή ηλεκτρικής ενέργειας.</w:t>
      </w:r>
    </w:p>
    <w:p w14:paraId="4EDBFA0C"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Θα καταψηφίσουμε το άρθρο αναφορικά με τον αριθμό των υπαρχόντων εντός των επιχειρήσεων που δικαιούνται να παράγ</w:t>
      </w:r>
      <w:r>
        <w:rPr>
          <w:rFonts w:eastAsia="Times New Roman" w:cs="Times New Roman"/>
          <w:szCs w:val="24"/>
        </w:rPr>
        <w:t xml:space="preserve">ουν μπύρα για επιτόπια κατανάλωση, όπως εστιατόρια, μπαρ, κέντρα διασκέδασης κ.λπ., </w:t>
      </w:r>
      <w:proofErr w:type="spellStart"/>
      <w:r>
        <w:rPr>
          <w:rFonts w:eastAsia="Times New Roman" w:cs="Times New Roman"/>
          <w:szCs w:val="24"/>
        </w:rPr>
        <w:t>ζυθοβραστηρίων</w:t>
      </w:r>
      <w:proofErr w:type="spellEnd"/>
      <w:r>
        <w:rPr>
          <w:rFonts w:eastAsia="Times New Roman" w:cs="Times New Roman"/>
          <w:szCs w:val="24"/>
        </w:rPr>
        <w:t xml:space="preserve"> έως και την ελάχιστη χωρητικότητά τους. Αυτό το ζήτημα αφορά πάρα πολύ λίγους, κυρίως </w:t>
      </w:r>
      <w:proofErr w:type="spellStart"/>
      <w:r>
        <w:rPr>
          <w:rFonts w:eastAsia="Times New Roman" w:cs="Times New Roman"/>
          <w:szCs w:val="24"/>
        </w:rPr>
        <w:t>μεγαλομπυραρίες</w:t>
      </w:r>
      <w:proofErr w:type="spellEnd"/>
      <w:r>
        <w:rPr>
          <w:rFonts w:eastAsia="Times New Roman" w:cs="Times New Roman"/>
          <w:szCs w:val="24"/>
        </w:rPr>
        <w:t xml:space="preserve"> και επιχειρηματίες εστίασης που θα εκμεταλλευθούν την π</w:t>
      </w:r>
      <w:r>
        <w:rPr>
          <w:rFonts w:eastAsia="Times New Roman" w:cs="Times New Roman"/>
          <w:szCs w:val="24"/>
        </w:rPr>
        <w:t xml:space="preserve">ολιτική, ενισχύοντας την κερδοφορία όσων επιχειρήσεων μπορούν να σταθούν στον ανταγωνισμό στον κλάδο της εστίασης. </w:t>
      </w:r>
    </w:p>
    <w:p w14:paraId="4EDBFA0D"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Θα καταψηφίσουμε το άρθρο 123 που ορίζει ότι γίνεται πρόσληψη προσωπικού που χρησιμοποιείται ως γραμματειακή υποστήριξη του Συμβουλίου Διοίκ</w:t>
      </w:r>
      <w:r>
        <w:rPr>
          <w:rFonts w:eastAsia="Times New Roman" w:cs="Times New Roman"/>
          <w:szCs w:val="24"/>
        </w:rPr>
        <w:t xml:space="preserve">ησης της ΑΑΔΕ. </w:t>
      </w:r>
    </w:p>
    <w:p w14:paraId="4EDBFA0E"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Επίσης θα καταψηφίσουμε τα άρθρα 126 έως 132, που αφορούν ρυθμίσεις για το Ταμείο Χρηματοπιστωτικής Σταθερότητας, ρυθμίσεις σχετικά με την ανάκτηση παράνομων κρατικών ενισχύσεων κ.ά.</w:t>
      </w:r>
      <w:r>
        <w:rPr>
          <w:rFonts w:eastAsia="Times New Roman" w:cs="Times New Roman"/>
          <w:szCs w:val="24"/>
        </w:rPr>
        <w:t>.</w:t>
      </w:r>
    </w:p>
    <w:p w14:paraId="4EDBFA0F"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Ευχαριστώ, κύριε Πρόεδρε.</w:t>
      </w:r>
    </w:p>
    <w:p w14:paraId="4EDBFA10" w14:textId="77777777" w:rsidR="00ED4365" w:rsidRDefault="007215F5">
      <w:pPr>
        <w:spacing w:line="600" w:lineRule="auto"/>
        <w:ind w:firstLine="720"/>
        <w:jc w:val="both"/>
        <w:rPr>
          <w:rFonts w:eastAsia="Times New Roman" w:cs="Times New Roman"/>
          <w:szCs w:val="24"/>
        </w:rPr>
      </w:pPr>
      <w:r w:rsidRPr="00A243C6">
        <w:rPr>
          <w:rFonts w:eastAsia="Times New Roman" w:cs="Times New Roman"/>
          <w:b/>
          <w:szCs w:val="24"/>
        </w:rPr>
        <w:t xml:space="preserve">ΠΡΟΕΔΡΕΥΩΝ (Σπυρίδων </w:t>
      </w:r>
      <w:r w:rsidRPr="00A243C6">
        <w:rPr>
          <w:rFonts w:eastAsia="Times New Roman" w:cs="Times New Roman"/>
          <w:b/>
          <w:szCs w:val="24"/>
        </w:rPr>
        <w:t>Λυκούδης):</w:t>
      </w:r>
      <w:r>
        <w:rPr>
          <w:rFonts w:eastAsia="Times New Roman" w:cs="Times New Roman"/>
          <w:szCs w:val="24"/>
        </w:rPr>
        <w:t xml:space="preserve"> Ευχαριστώ, κύριε συνάδελφε.</w:t>
      </w:r>
    </w:p>
    <w:p w14:paraId="4EDBFA11"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Ο συνάδελφος κ. Δημήτριος Καμμένος, Ειδικός Αγορητής των Ανεξαρτήτων Ελλήνων, έχει τον λόγο. </w:t>
      </w:r>
    </w:p>
    <w:p w14:paraId="4EDBFA12" w14:textId="77777777" w:rsidR="00ED4365" w:rsidRDefault="007215F5">
      <w:pPr>
        <w:spacing w:line="600" w:lineRule="auto"/>
        <w:ind w:firstLine="720"/>
        <w:jc w:val="both"/>
        <w:rPr>
          <w:rFonts w:eastAsia="Times New Roman" w:cs="Times New Roman"/>
          <w:szCs w:val="24"/>
        </w:rPr>
      </w:pPr>
      <w:r>
        <w:rPr>
          <w:rFonts w:eastAsia="Times New Roman" w:cs="Times New Roman"/>
          <w:b/>
          <w:szCs w:val="24"/>
        </w:rPr>
        <w:t>ΔΗΜΗΤΡΙΟΣ ΚΑΜΜΕΝΟΣ (Η</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 xml:space="preserve">Ευχαριστώ, κύριε Πρόεδρε. </w:t>
      </w:r>
    </w:p>
    <w:p w14:paraId="4EDBFA13"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Οι Ανεξάρτητοι Έλληνες, όπως έχουμε πει και στη</w:t>
      </w:r>
      <w:r>
        <w:rPr>
          <w:rFonts w:eastAsia="Times New Roman" w:cs="Times New Roman"/>
          <w:szCs w:val="24"/>
        </w:rPr>
        <w:t xml:space="preserve">ν </w:t>
      </w:r>
      <w:r>
        <w:rPr>
          <w:rFonts w:eastAsia="Times New Roman" w:cs="Times New Roman"/>
          <w:szCs w:val="24"/>
        </w:rPr>
        <w:t>ε</w:t>
      </w:r>
      <w:r>
        <w:rPr>
          <w:rFonts w:eastAsia="Times New Roman" w:cs="Times New Roman"/>
          <w:szCs w:val="24"/>
        </w:rPr>
        <w:t xml:space="preserve">πιτροπή, θα στηρίξουμε -και στηρίζουμε- στο σύνολό του και επί των άρθρων το συγκεκριμένο νομοσχέδιο για τους λόγους που έχουμε εξηγήσει. Φυσικά θα κάνω και την ανάγνωση της εισήγησής μου. </w:t>
      </w:r>
    </w:p>
    <w:p w14:paraId="4EDBFA14"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Επίσης βρίσκουμε εξαιρετικά θετικές και τις τροπολογίες, όπως α</w:t>
      </w:r>
      <w:r>
        <w:rPr>
          <w:rFonts w:eastAsia="Times New Roman" w:cs="Times New Roman"/>
          <w:szCs w:val="24"/>
        </w:rPr>
        <w:t xml:space="preserve">υτές παρουσιάστηκαν από την κυρία Υπουργό και από τον κ. Κόκκαλη για τα ζητήματα των αρμόδιων Υπουργείων. </w:t>
      </w:r>
    </w:p>
    <w:p w14:paraId="4EDBFA15"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 xml:space="preserve">Η συγκεκριμένη </w:t>
      </w:r>
      <w:r>
        <w:rPr>
          <w:rFonts w:eastAsia="Times New Roman" w:cs="Times New Roman"/>
          <w:szCs w:val="24"/>
        </w:rPr>
        <w:t>ο</w:t>
      </w:r>
      <w:r>
        <w:rPr>
          <w:rFonts w:eastAsia="Times New Roman" w:cs="Times New Roman"/>
          <w:szCs w:val="24"/>
        </w:rPr>
        <w:t xml:space="preserve">δηγία για τις πληρωμές πρέπει κάποια στιγμή στην Ελλάδα να φέρει τη διαφάνεια, αλλά και την πάταξη της φοροδιαφυγής σε όλα τα επίπεδα. Διότι ειδικά με αυτές τις μορφές πληρωμής, υπάρχουν πάρα πολλοί τρόποι κάποιος να φοροδιαφύγει, ακόμη και αν οποιαδήποτε </w:t>
      </w:r>
      <w:r>
        <w:rPr>
          <w:rFonts w:eastAsia="Times New Roman" w:cs="Times New Roman"/>
          <w:szCs w:val="24"/>
        </w:rPr>
        <w:t xml:space="preserve">εποπτική αρχή μπορεί να επιβάλλει -ή προσπαθήσει να επιβάλλει- νόμους σε συναλλαγές. Το θέμα αυτό θέλει ιδιαίτερη προσοχή. </w:t>
      </w:r>
    </w:p>
    <w:p w14:paraId="4EDBFA16"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Με το συγκεκριμένο νομοσχέδιο και την ενσωμάτωση της </w:t>
      </w:r>
      <w:r>
        <w:rPr>
          <w:rFonts w:eastAsia="Times New Roman" w:cs="Times New Roman"/>
          <w:szCs w:val="24"/>
        </w:rPr>
        <w:t>ο</w:t>
      </w:r>
      <w:r>
        <w:rPr>
          <w:rFonts w:eastAsia="Times New Roman" w:cs="Times New Roman"/>
          <w:szCs w:val="24"/>
        </w:rPr>
        <w:t>δηγίας 2015/2366 της Ευρωπαϊκής Ένωσης παρατείνεται και για το φορολογικό έτος</w:t>
      </w:r>
      <w:r>
        <w:rPr>
          <w:rFonts w:eastAsia="Times New Roman" w:cs="Times New Roman"/>
          <w:szCs w:val="24"/>
        </w:rPr>
        <w:t xml:space="preserve"> 2017 η υφιστάμενη και για το 2016 ρύθμιση, σύμφωνα με την οποία για τα εισοδήματα που αποκτούν οι περιστασιακά ή ευκαιριακά απασχολούμενοι, εφόσον δεν ασκούν επιχειρηματική ή ατομική αγροτική δραστηριότητα, εφαρμόζεται η ενιαία κλίμακα των μισθωτών, συντα</w:t>
      </w:r>
      <w:r>
        <w:rPr>
          <w:rFonts w:eastAsia="Times New Roman" w:cs="Times New Roman"/>
          <w:szCs w:val="24"/>
        </w:rPr>
        <w:t xml:space="preserve">ξιούχων επιχειρηματικής δραστηριότητας, υπολογιζόμενου του ποσού της μείωσης φόρου των 1.900 ευρώ έως 2.100 ευρώ, εφόσον το πραγματικό τους εισόδημα δεν υπερβαίνει το ποσό των 6.000 ευρώ και το τεκμαρτό τους εισόδημα δεν υπερβαίνει το ποσό των 9.500 ευρώ. </w:t>
      </w:r>
    </w:p>
    <w:p w14:paraId="4EDBFA17"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Αναστέλλονται για χρονικό διάστημα δύο ετών από τη δημοσίευση του υπό ψήφιση νόμου οι διατάξεις των πάγιων ρυθμίσεων οφειλών του ν.4152/2013 και του Κώδικα Φορολογικής Διαδικασίας, ν.4174/2013, σχετικά με την υποχρέωση προσκόμισης δικαιολογητικών, πιστοπο</w:t>
      </w:r>
      <w:r>
        <w:rPr>
          <w:rFonts w:eastAsia="Times New Roman" w:cs="Times New Roman"/>
          <w:szCs w:val="24"/>
        </w:rPr>
        <w:t>ίηση εκτιμητή, εγγυήσεις, εμπράγματες ασφάλειες του άρθρου 118.</w:t>
      </w:r>
    </w:p>
    <w:p w14:paraId="4EDBFA18"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Διευκρινίζεται ότι ο έλεγχος της ορθής απόδοσης του περιβαλλοντικού τέλους των πλαστικών </w:t>
      </w:r>
      <w:proofErr w:type="spellStart"/>
      <w:r>
        <w:rPr>
          <w:rFonts w:eastAsia="Times New Roman" w:cs="Times New Roman"/>
          <w:szCs w:val="24"/>
        </w:rPr>
        <w:t>σακουλών</w:t>
      </w:r>
      <w:proofErr w:type="spellEnd"/>
      <w:r>
        <w:rPr>
          <w:rFonts w:eastAsia="Times New Roman" w:cs="Times New Roman"/>
          <w:szCs w:val="24"/>
        </w:rPr>
        <w:t xml:space="preserve"> μεταφοράς διενεργείται αποκλειστικά από τη </w:t>
      </w:r>
      <w:r>
        <w:rPr>
          <w:rFonts w:eastAsia="Times New Roman" w:cs="Times New Roman"/>
          <w:szCs w:val="24"/>
        </w:rPr>
        <w:t>φ</w:t>
      </w:r>
      <w:r>
        <w:rPr>
          <w:rFonts w:eastAsia="Times New Roman" w:cs="Times New Roman"/>
          <w:szCs w:val="24"/>
        </w:rPr>
        <w:t xml:space="preserve">ορολογική </w:t>
      </w:r>
      <w:r>
        <w:rPr>
          <w:rFonts w:eastAsia="Times New Roman" w:cs="Times New Roman"/>
          <w:szCs w:val="24"/>
        </w:rPr>
        <w:t>δ</w:t>
      </w:r>
      <w:r>
        <w:rPr>
          <w:rFonts w:eastAsia="Times New Roman" w:cs="Times New Roman"/>
          <w:szCs w:val="24"/>
        </w:rPr>
        <w:t>ιοίκηση και καθορίζεται η προθεσμία για</w:t>
      </w:r>
      <w:r>
        <w:rPr>
          <w:rFonts w:eastAsia="Times New Roman" w:cs="Times New Roman"/>
          <w:szCs w:val="24"/>
        </w:rPr>
        <w:t xml:space="preserve"> τη δήλωση απόδοσης του τέλους αυτού στο άρθρο 119. </w:t>
      </w:r>
    </w:p>
    <w:p w14:paraId="4EDBFA19"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Στο σημείο αυτό, έχω να κάνω την παρατήρηση ότι πρέπει να έχουμε τον απόλυτο έλεγχο για το πού πηγαίνουν τα λεφτά. Διότι θα μαζευτούν, απ’ ό,τι γνωρίζω και μαθαίνω, εκατοντάδες εκατομμύρια ευρώ σε κάποιο</w:t>
      </w:r>
      <w:r>
        <w:rPr>
          <w:rFonts w:eastAsia="Times New Roman" w:cs="Times New Roman"/>
          <w:szCs w:val="24"/>
        </w:rPr>
        <w:t xml:space="preserve">υς λογαριασμούς. Πρέπει να δούμε λίγο τη διαχείριση και τον σκοπό και το πώς θα διαχειριστούν αυτά τα χρήματα και οι αρμόδιες </w:t>
      </w:r>
      <w:r>
        <w:rPr>
          <w:rFonts w:eastAsia="Times New Roman" w:cs="Times New Roman"/>
          <w:szCs w:val="24"/>
        </w:rPr>
        <w:t>α</w:t>
      </w:r>
      <w:r>
        <w:rPr>
          <w:rFonts w:eastAsia="Times New Roman" w:cs="Times New Roman"/>
          <w:szCs w:val="24"/>
        </w:rPr>
        <w:t xml:space="preserve">ρχές και </w:t>
      </w:r>
      <w:r>
        <w:rPr>
          <w:rFonts w:eastAsia="Times New Roman" w:cs="Times New Roman"/>
          <w:szCs w:val="24"/>
        </w:rPr>
        <w:t>ε</w:t>
      </w:r>
      <w:r>
        <w:rPr>
          <w:rFonts w:eastAsia="Times New Roman" w:cs="Times New Roman"/>
          <w:szCs w:val="24"/>
        </w:rPr>
        <w:t xml:space="preserve">πιτροπές. </w:t>
      </w:r>
    </w:p>
    <w:p w14:paraId="4EDBFA1A"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Επεκτείνεται το χρονικό πεδίο εφαρμογής των ρυθμίσεων του άρθρου 62 του ν.4389/2016, σύμφωνα με τις οποίες η</w:t>
      </w:r>
      <w:r>
        <w:rPr>
          <w:rFonts w:eastAsia="Times New Roman" w:cs="Times New Roman"/>
          <w:szCs w:val="24"/>
        </w:rPr>
        <w:t xml:space="preserve"> ωφέλεια που αποκτούν νομικά ή φυσικά πρόσωπα από τη διαγραφή μέρους ή του συνόλου του χρέους προς πιστωτικά ή χρηματοδοτικά ιδρύματα δεν θεωρείται εισόδημα και απαλλάσσεται από το φόρο εισοδήματος. Επεκτείνεται επίσης και στις οφειλές που υπάγονται στον ν</w:t>
      </w:r>
      <w:r>
        <w:rPr>
          <w:rFonts w:eastAsia="Times New Roman" w:cs="Times New Roman"/>
          <w:szCs w:val="24"/>
        </w:rPr>
        <w:t>.4469/2017 για τον εξωδικαστικό μηχανισμό ρύθμισης οφειλών επιχειρήσεων στο άρθρο 125.</w:t>
      </w:r>
    </w:p>
    <w:p w14:paraId="4EDBFA1B"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Ορίζεται ότι, κατά την εξαίρεση του κανόνα και τη διάρκεια της παράτασης της προσωρινής εισαγωγής μεταφορικών μέσων με ανώτατο όριο τρεις μήνες για τα μεταφορικά μέσα τω</w:t>
      </w:r>
      <w:r>
        <w:rPr>
          <w:rFonts w:eastAsia="Times New Roman" w:cs="Times New Roman"/>
          <w:szCs w:val="24"/>
        </w:rPr>
        <w:t>ν διπλωματικών και προξενικών υπαλλήλων ξένων διπλωματιών αποστολών, η προβλεπόμενη διάρκεια παραμονής μπορεί να παρατείνεται, κατόπιν αιτήσεως του δικαιούχου από την αρμόδια τελωνειακή αρχή για ένα έτος και σε εξαιρετικές περιπτώσεις, που επικαλείται ο δι</w:t>
      </w:r>
      <w:r>
        <w:rPr>
          <w:rFonts w:eastAsia="Times New Roman" w:cs="Times New Roman"/>
          <w:szCs w:val="24"/>
        </w:rPr>
        <w:t xml:space="preserve">καιούχος και συντρέχουν αποδεδειγμένα, μέχρι τέσσερα έτη. </w:t>
      </w:r>
    </w:p>
    <w:p w14:paraId="4EDBFA1C"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Προστίθεται διάταξη στον ν.1587/1950, σχετικά με τον φόρο μεταβίβασης ακινήτων, σύμφωνα με την οποία, εάν η μεταγραφή γίνεται συνεπεία ενέργειας τρίτου που έχει έννομο συμφέρον, με μέριμνα του υποθ</w:t>
      </w:r>
      <w:r>
        <w:rPr>
          <w:rFonts w:eastAsia="Times New Roman" w:cs="Times New Roman"/>
          <w:szCs w:val="24"/>
        </w:rPr>
        <w:t xml:space="preserve">ηκοφύλακα, ενημερώνεται ο προϊστάμενος της αρμόδιας ΔΟΥ, ο οποίος ενημερώνει τον υπόχρεο για τον φόρο και την υποβολή της σχετικής δήλωσης. </w:t>
      </w:r>
    </w:p>
    <w:p w14:paraId="4EDBFA1D"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Στο σημείο αυτό, θα ήθελα να πω ότι πηγαίνουμε στον τρίτο μήνα νομίζω, διότι είμαι παθών και καθ’ ου. Έχουμε απεργί</w:t>
      </w:r>
      <w:r>
        <w:rPr>
          <w:rFonts w:eastAsia="Times New Roman" w:cs="Times New Roman"/>
          <w:szCs w:val="24"/>
        </w:rPr>
        <w:t xml:space="preserve">ες των υποθηκοφυλάκων σε πολλά υποθηκοφυλακεία στη χώρα και δεν γίνεται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μεταβίβαση. Νομίζω ότι το Υπουργείο πρέπει να το δει αυτό, διότι χάνεται αρκετά σημαντικό εισόδημα από το </w:t>
      </w:r>
      <w:r>
        <w:rPr>
          <w:rFonts w:eastAsia="Times New Roman" w:cs="Times New Roman"/>
          <w:szCs w:val="24"/>
        </w:rPr>
        <w:t>δ</w:t>
      </w:r>
      <w:r>
        <w:rPr>
          <w:rFonts w:eastAsia="Times New Roman" w:cs="Times New Roman"/>
          <w:szCs w:val="24"/>
        </w:rPr>
        <w:t xml:space="preserve">ημόσιο όταν δεν γίνονται μεταβιβάσεις. </w:t>
      </w:r>
    </w:p>
    <w:p w14:paraId="4EDBFA1E"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Επαναφέρονται σε ισχύ διατάξει</w:t>
      </w:r>
      <w:r>
        <w:rPr>
          <w:rFonts w:eastAsia="Times New Roman" w:cs="Times New Roman"/>
          <w:szCs w:val="24"/>
        </w:rPr>
        <w:t xml:space="preserve">ς του Κώδικα Διατάξεων Φορολογίας Κληρονομιών, Δωρεών, Γονικών Παροχών, Προικών και Κερδών από Τυχερά Παίγνια, σχετικά με τη μετάθεση του χρόνου γένεσης της φορολογικής υποχρέωσης. </w:t>
      </w:r>
    </w:p>
    <w:p w14:paraId="4EDBFA1F"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Με την προτεινόμενη ρύθμιση του άρθρου 114 παρατείνεται η υφιστάμενη όμοια</w:t>
      </w:r>
      <w:r>
        <w:rPr>
          <w:rFonts w:eastAsia="Times New Roman" w:cs="Times New Roman"/>
          <w:szCs w:val="24"/>
        </w:rPr>
        <w:t xml:space="preserve"> ρύθμιση των ετών 2014, 2015 και 2016 και για το φορολογικό έτος 2017, σύμφωνα με την οποία για τα εισοδήματα που αποκτούν οι περιστασιακά ή ευκαιριακά απασχολούμενοι άνεργοι, νοικοκυρές, φοιτητές, συμμετέχοντες σε προγράμματα εργασιακής εμπειρίας και εφόσ</w:t>
      </w:r>
      <w:r>
        <w:rPr>
          <w:rFonts w:eastAsia="Times New Roman" w:cs="Times New Roman"/>
          <w:szCs w:val="24"/>
        </w:rPr>
        <w:t>ον αυτοί δεν είναι επιτηδευματίες, δηλαδή δεν έχουν κάνει έναρξη εργασιών, έχει εφαρμογή για λόγους φορολογικής δικαιοσύνης η ενιαία κλίμακα των μισθωτών, συνταξιούχων επιχειρηματικής δραστηριότητας, υπολογιζόμενου του ποσού της μείωσης φόρου των 1.900 έως</w:t>
      </w:r>
      <w:r>
        <w:rPr>
          <w:rFonts w:eastAsia="Times New Roman" w:cs="Times New Roman"/>
          <w:szCs w:val="24"/>
        </w:rPr>
        <w:t xml:space="preserve"> 2.000 ευρώ. Τα είπα και πιο πάνω. Το τεκμαρτό εισόδημα δεν θα πρέπει να υπερβαίνει τα 9.500 ευρώ. </w:t>
      </w:r>
    </w:p>
    <w:p w14:paraId="4EDBFA20"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Απαλλάσσονται από τον φόρο εισοδήματος και οι αμοιβές που καταβάλλει η Παγκόσμια Ένωση Αναπήρων Καλλιτεχνών. Αυτό έπρεπε να συμβεί. </w:t>
      </w:r>
    </w:p>
    <w:p w14:paraId="4EDBFA21"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Τροποποιούνται και συμπ</w:t>
      </w:r>
      <w:r>
        <w:rPr>
          <w:rFonts w:eastAsia="Times New Roman" w:cs="Times New Roman"/>
          <w:szCs w:val="24"/>
        </w:rPr>
        <w:t>ληρώνονται οι διατάξεις του ν.2960/2001</w:t>
      </w:r>
      <w:r w:rsidRPr="00437DA6">
        <w:rPr>
          <w:rFonts w:eastAsia="Times New Roman" w:cs="Times New Roman"/>
          <w:szCs w:val="24"/>
        </w:rPr>
        <w:t>,</w:t>
      </w:r>
      <w:r>
        <w:rPr>
          <w:rFonts w:eastAsia="Times New Roman" w:cs="Times New Roman"/>
          <w:szCs w:val="24"/>
        </w:rPr>
        <w:t xml:space="preserve"> του Εθνικού Τελωνειακού Κώδικα</w:t>
      </w:r>
      <w:r w:rsidRPr="00437DA6">
        <w:rPr>
          <w:rFonts w:eastAsia="Times New Roman" w:cs="Times New Roman"/>
          <w:szCs w:val="24"/>
        </w:rPr>
        <w:t>,</w:t>
      </w:r>
      <w:r>
        <w:rPr>
          <w:rFonts w:eastAsia="Times New Roman" w:cs="Times New Roman"/>
          <w:szCs w:val="24"/>
        </w:rPr>
        <w:t xml:space="preserve"> </w:t>
      </w:r>
      <w:r w:rsidRPr="00437DA6">
        <w:rPr>
          <w:rFonts w:eastAsia="Times New Roman" w:cs="Times New Roman"/>
          <w:szCs w:val="24"/>
        </w:rPr>
        <w:t>-</w:t>
      </w:r>
      <w:r>
        <w:rPr>
          <w:rFonts w:eastAsia="Times New Roman" w:cs="Times New Roman"/>
          <w:szCs w:val="24"/>
        </w:rPr>
        <w:t>εξαιρετικά σημαντικό</w:t>
      </w:r>
      <w:r w:rsidRPr="00437DA6">
        <w:rPr>
          <w:rFonts w:eastAsia="Times New Roman" w:cs="Times New Roman"/>
          <w:szCs w:val="24"/>
        </w:rPr>
        <w:t>-</w:t>
      </w:r>
      <w:r>
        <w:rPr>
          <w:rFonts w:eastAsia="Times New Roman" w:cs="Times New Roman"/>
          <w:szCs w:val="24"/>
        </w:rPr>
        <w:t xml:space="preserve"> στα εξής κατά βάση σημεία. Ο Τελωνειακός Κώδικας θέλει εκσυγχρονισμό για ευνόητους λόγους. </w:t>
      </w:r>
    </w:p>
    <w:p w14:paraId="4EDBFA22"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Πρώτον, προβλέπεται η έκδοση κοινής απόφασης του Υπουργού Περιβάλλον</w:t>
      </w:r>
      <w:r>
        <w:rPr>
          <w:rFonts w:eastAsia="Times New Roman" w:cs="Times New Roman"/>
          <w:szCs w:val="24"/>
        </w:rPr>
        <w:t xml:space="preserve">τος και Ενέργειας και του </w:t>
      </w:r>
      <w:r>
        <w:rPr>
          <w:rFonts w:eastAsia="Times New Roman" w:cs="Times New Roman"/>
          <w:szCs w:val="24"/>
        </w:rPr>
        <w:t>δ</w:t>
      </w:r>
      <w:r>
        <w:rPr>
          <w:rFonts w:eastAsia="Times New Roman" w:cs="Times New Roman"/>
          <w:szCs w:val="24"/>
        </w:rPr>
        <w:t>ιοικητή της Ανεξάρτητης Αρχής Δημοσίων Εσόδων για τον καθορισμό των όρων, των προϋποθέσεων, των απαιτούμενων ελέγχων και κάθε άλλης αναγκαίας λεπτομέρειας και την απαλλαγή από τον Ειδικό Φόρο Κατανάλωσης του φυσικού αερίου, που χ</w:t>
      </w:r>
      <w:r>
        <w:rPr>
          <w:rFonts w:eastAsia="Times New Roman" w:cs="Times New Roman"/>
          <w:szCs w:val="24"/>
        </w:rPr>
        <w:t xml:space="preserve">ρησιμοποιείται αποκλειστικά για την παραγωγή ηλεκτρικής ενέργειας. </w:t>
      </w:r>
    </w:p>
    <w:p w14:paraId="4EDBFA23"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Δεύτερον, προστίθενται οι επιχειρήσεις πρώτης μεταποίησης καπνού και οι επιχειρήσεις χονδρικής πώλησης στις επιχειρήσεις που έχουν την υποχρέωση να εφαρμόσουν μέτρα δέουσας επιμέλειας προς</w:t>
      </w:r>
      <w:r>
        <w:rPr>
          <w:rFonts w:eastAsia="Times New Roman" w:cs="Times New Roman"/>
          <w:szCs w:val="24"/>
        </w:rPr>
        <w:t xml:space="preserve"> τους πελάτες και τους προμηθευτές τους. Εξαιρούνται απολύτως από την εφαρμογή των μέτρων αυτών οι καλλιεργητές καπνού. </w:t>
      </w:r>
    </w:p>
    <w:p w14:paraId="4EDBFA24"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Επανακαθορίζεται η φορολογητέα αξία για τον υπολογισμό του τέλους ταξινόμησης για τα, υπό καθεστώς τελωνειακής επίβλεψης, οχήματα της ε</w:t>
      </w:r>
      <w:r>
        <w:rPr>
          <w:rFonts w:eastAsia="Times New Roman" w:cs="Times New Roman"/>
          <w:szCs w:val="24"/>
        </w:rPr>
        <w:t xml:space="preserve">γχώριας παραγωγής, η οποία πλέον διαμορφώνεται σύμφωνα με τις διατάξεις του ν.2960/2001, του Εθνικού </w:t>
      </w:r>
      <w:r>
        <w:rPr>
          <w:rFonts w:eastAsia="Times New Roman" w:cs="Times New Roman"/>
          <w:szCs w:val="24"/>
        </w:rPr>
        <w:lastRenderedPageBreak/>
        <w:t xml:space="preserve">Τελωνειακού Κώδικα, για κάθε κατηγορία οχήματος, δηλαδή ως προς τα επιβατικά και φορτηγά αυτοκίνητα μεικτού βάρους μέχρι και 3,5 τόνους. </w:t>
      </w:r>
    </w:p>
    <w:p w14:paraId="4EDBFA25"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Για τα οχήματα τη</w:t>
      </w:r>
      <w:r>
        <w:rPr>
          <w:rFonts w:eastAsia="Times New Roman" w:cs="Times New Roman"/>
          <w:szCs w:val="24"/>
        </w:rPr>
        <w:t>ς εγχώριας παραγωγής εκτός τελωνειακής επίβλεψης, η φορολογητέα αξία των οποίων διαμορφώνεται και σήμερα σύμφωνα με τις διατάξεις του Εθνικού Τελωνειακού Κώδικα, ορίζεται ότι το κόστος διασκευής προστίθεται μόνο όταν η φορολογητέα αξία δεν προσδιορίζεται μ</w:t>
      </w:r>
      <w:r>
        <w:rPr>
          <w:rFonts w:eastAsia="Times New Roman" w:cs="Times New Roman"/>
          <w:szCs w:val="24"/>
        </w:rPr>
        <w:t xml:space="preserve">ε βάση τη λιανική τιμή πώλησης. </w:t>
      </w:r>
    </w:p>
    <w:p w14:paraId="4EDBFA26"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Προβλέπεται η καταβολή παράβολου για την εξέταση των επιβατικών αυτοκινήτων. Οι συντελεστές του τέλους ταξινόμησης για τα τρίκυκλα και </w:t>
      </w:r>
      <w:proofErr w:type="spellStart"/>
      <w:r>
        <w:rPr>
          <w:rFonts w:eastAsia="Times New Roman" w:cs="Times New Roman"/>
          <w:szCs w:val="24"/>
        </w:rPr>
        <w:t>τετράκυκλα</w:t>
      </w:r>
      <w:proofErr w:type="spellEnd"/>
      <w:r>
        <w:rPr>
          <w:rFonts w:eastAsia="Times New Roman" w:cs="Times New Roman"/>
          <w:szCs w:val="24"/>
        </w:rPr>
        <w:t xml:space="preserve"> οχήματα, που δεν πληρούν τις προβλεπόμενες διαγραφές, προσαυξάνονται κατά ποσ</w:t>
      </w:r>
      <w:r>
        <w:rPr>
          <w:rFonts w:eastAsia="Times New Roman" w:cs="Times New Roman"/>
          <w:szCs w:val="24"/>
        </w:rPr>
        <w:t xml:space="preserve">οστό 30%. </w:t>
      </w:r>
    </w:p>
    <w:p w14:paraId="4EDBFA27"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Τροποποιούνται οι προϋποθέσεις αναφορικά με τον αριθμό και την ελάχιστη χωρητικότητα των </w:t>
      </w:r>
      <w:proofErr w:type="spellStart"/>
      <w:r>
        <w:rPr>
          <w:rFonts w:eastAsia="Times New Roman" w:cs="Times New Roman"/>
          <w:szCs w:val="24"/>
        </w:rPr>
        <w:t>ζυθοβραστηρίων</w:t>
      </w:r>
      <w:proofErr w:type="spellEnd"/>
      <w:r>
        <w:rPr>
          <w:rFonts w:eastAsia="Times New Roman" w:cs="Times New Roman"/>
          <w:szCs w:val="24"/>
        </w:rPr>
        <w:t xml:space="preserve"> που πρέπει να διαθέτουν οι επιχειρήσεις -εστιατόρια, μπαρ κ.λπ.- που παράγουν μπίρα για επιτόπια κατανάλωση. Είναι ένα τεράστιο ζήτημα. Αν κά</w:t>
      </w:r>
      <w:r>
        <w:rPr>
          <w:rFonts w:eastAsia="Times New Roman" w:cs="Times New Roman"/>
          <w:szCs w:val="24"/>
        </w:rPr>
        <w:t xml:space="preserve">τσουμε να το αναλύσουμε τώρα, θα φάμε τρεις ώρες. </w:t>
      </w:r>
    </w:p>
    <w:p w14:paraId="4EDBFA28"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 xml:space="preserve">Είχαν έρθει κάποια στιγμή, πριν </w:t>
      </w:r>
      <w:r>
        <w:rPr>
          <w:rFonts w:eastAsia="Times New Roman" w:cs="Times New Roman"/>
          <w:szCs w:val="24"/>
        </w:rPr>
        <w:t>από</w:t>
      </w:r>
      <w:r>
        <w:rPr>
          <w:rFonts w:eastAsia="Times New Roman" w:cs="Times New Roman"/>
          <w:szCs w:val="24"/>
        </w:rPr>
        <w:t xml:space="preserve"> τρία χρόνια, οι φορείς και είχα κάνει μία ερώτηση στους τελωνειακούς, κατά πόσο μπορούν να ελέγξουν τις αποθήκες στα ζυθοποιεία, μικρά ή μεγάλα, και κατά πόσο το υπόλοιπ</w:t>
      </w:r>
      <w:r>
        <w:rPr>
          <w:rFonts w:eastAsia="Times New Roman" w:cs="Times New Roman"/>
          <w:szCs w:val="24"/>
        </w:rPr>
        <w:t xml:space="preserve">ο ποσό μέσα στις δεξαμενές μπορεί να μετρηθεί. Δεν μπορεί να μετρηθεί, γιατί οι δεξαμενές έχουν διάφορα σχήματα </w:t>
      </w:r>
      <w:r w:rsidRPr="00F331DF">
        <w:rPr>
          <w:rFonts w:eastAsia="Times New Roman"/>
          <w:bCs/>
        </w:rPr>
        <w:t>και</w:t>
      </w:r>
      <w:r>
        <w:rPr>
          <w:rFonts w:eastAsia="Times New Roman" w:cs="Times New Roman"/>
          <w:szCs w:val="24"/>
        </w:rPr>
        <w:t xml:space="preserve"> δεν υπάρχει κάποιος μηχανισμός με λέιζερ, με υπέρυθρες τεχνολογίες ή με κάτι για να </w:t>
      </w:r>
      <w:proofErr w:type="spellStart"/>
      <w:r>
        <w:rPr>
          <w:rFonts w:eastAsia="Times New Roman" w:cs="Times New Roman"/>
          <w:szCs w:val="24"/>
        </w:rPr>
        <w:t>ογκομετρήσουν</w:t>
      </w:r>
      <w:proofErr w:type="spellEnd"/>
      <w:r>
        <w:rPr>
          <w:rFonts w:eastAsia="Times New Roman" w:cs="Times New Roman"/>
          <w:szCs w:val="24"/>
        </w:rPr>
        <w:t xml:space="preserve"> τις ποσότητες </w:t>
      </w:r>
      <w:r w:rsidRPr="008F0891">
        <w:rPr>
          <w:rFonts w:eastAsia="Times New Roman" w:cs="Times New Roman"/>
          <w:bCs/>
          <w:shd w:val="clear" w:color="auto" w:fill="FFFFFF"/>
        </w:rPr>
        <w:t>που</w:t>
      </w:r>
      <w:r>
        <w:rPr>
          <w:rFonts w:eastAsia="Times New Roman" w:cs="Times New Roman"/>
          <w:szCs w:val="24"/>
        </w:rPr>
        <w:t xml:space="preserve"> είναι αποθηκευμένες. Αναφέρομαι στην περίοδο που μιλάγαμε για τον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φ</w:t>
      </w:r>
      <w:r>
        <w:rPr>
          <w:rFonts w:eastAsia="Times New Roman" w:cs="Times New Roman"/>
          <w:szCs w:val="24"/>
        </w:rPr>
        <w:t xml:space="preserve">όρο </w:t>
      </w:r>
      <w:r>
        <w:rPr>
          <w:rFonts w:eastAsia="Times New Roman" w:cs="Times New Roman"/>
          <w:szCs w:val="24"/>
        </w:rPr>
        <w:t>κ</w:t>
      </w:r>
      <w:r>
        <w:rPr>
          <w:rFonts w:eastAsia="Times New Roman" w:cs="Times New Roman"/>
          <w:szCs w:val="24"/>
        </w:rPr>
        <w:t>ατανάλωσης στα κρασιά κ.λπ.</w:t>
      </w:r>
      <w:r>
        <w:rPr>
          <w:rFonts w:eastAsia="Times New Roman" w:cs="Times New Roman"/>
          <w:szCs w:val="24"/>
        </w:rPr>
        <w:t>.</w:t>
      </w:r>
      <w:r>
        <w:rPr>
          <w:rFonts w:eastAsia="Times New Roman" w:cs="Times New Roman"/>
          <w:szCs w:val="24"/>
        </w:rPr>
        <w:t xml:space="preserve"> Τους ρώτησα: </w:t>
      </w:r>
      <w:r>
        <w:rPr>
          <w:rFonts w:eastAsia="Times New Roman" w:cs="Times New Roman"/>
          <w:szCs w:val="24"/>
        </w:rPr>
        <w:t>«</w:t>
      </w:r>
      <w:r>
        <w:rPr>
          <w:rFonts w:eastAsia="Times New Roman" w:cs="Times New Roman"/>
          <w:szCs w:val="24"/>
        </w:rPr>
        <w:t xml:space="preserve">Πώς γίνεται ο έλεγχος, αν δεν μπορεί να μετρηθεί το υπόλοιπο στη δεξαμενή </w:t>
      </w:r>
      <w:r w:rsidRPr="00F331DF">
        <w:rPr>
          <w:rFonts w:eastAsia="Times New Roman"/>
          <w:bCs/>
        </w:rPr>
        <w:t>και</w:t>
      </w:r>
      <w:r>
        <w:rPr>
          <w:rFonts w:eastAsia="Times New Roman" w:cs="Times New Roman"/>
          <w:szCs w:val="24"/>
        </w:rPr>
        <w:t xml:space="preserve"> να </w:t>
      </w:r>
      <w:proofErr w:type="spellStart"/>
      <w:r>
        <w:rPr>
          <w:rFonts w:eastAsia="Times New Roman" w:cs="Times New Roman"/>
          <w:szCs w:val="24"/>
        </w:rPr>
        <w:t>ογκομετρηθεί</w:t>
      </w:r>
      <w:proofErr w:type="spellEnd"/>
      <w:r>
        <w:rPr>
          <w:rFonts w:eastAsia="Times New Roman" w:cs="Times New Roman"/>
          <w:szCs w:val="24"/>
        </w:rPr>
        <w:t xml:space="preserve"> η δεξαμενή;</w:t>
      </w:r>
      <w:r>
        <w:rPr>
          <w:rFonts w:eastAsia="Times New Roman" w:cs="Times New Roman"/>
          <w:szCs w:val="24"/>
        </w:rPr>
        <w:t>».</w:t>
      </w:r>
      <w:r>
        <w:rPr>
          <w:rFonts w:eastAsia="Times New Roman" w:cs="Times New Roman"/>
          <w:szCs w:val="24"/>
        </w:rPr>
        <w:t xml:space="preserve"> Δεν πήρα απάντηση. </w:t>
      </w:r>
    </w:p>
    <w:p w14:paraId="4EDBFA29"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Δεν </w:t>
      </w:r>
      <w:proofErr w:type="spellStart"/>
      <w:r>
        <w:rPr>
          <w:rFonts w:eastAsia="Times New Roman" w:cs="Times New Roman"/>
          <w:szCs w:val="24"/>
        </w:rPr>
        <w:t>ο</w:t>
      </w:r>
      <w:r>
        <w:rPr>
          <w:rFonts w:eastAsia="Times New Roman" w:cs="Times New Roman"/>
          <w:szCs w:val="24"/>
        </w:rPr>
        <w:t>γκομετρούνται</w:t>
      </w:r>
      <w:proofErr w:type="spellEnd"/>
      <w:r>
        <w:rPr>
          <w:rFonts w:eastAsia="Times New Roman" w:cs="Times New Roman"/>
          <w:szCs w:val="24"/>
        </w:rPr>
        <w:t xml:space="preserve">, διότι ναι, μεν, υπάρχουν τεχνικά χαρακτηριστικά </w:t>
      </w:r>
      <w:r w:rsidRPr="008F0891">
        <w:rPr>
          <w:rFonts w:eastAsia="Times New Roman" w:cs="Times New Roman"/>
          <w:bCs/>
          <w:shd w:val="clear" w:color="auto" w:fill="FFFFFF"/>
        </w:rPr>
        <w:t>που</w:t>
      </w:r>
      <w:r>
        <w:rPr>
          <w:rFonts w:eastAsia="Times New Roman" w:cs="Times New Roman"/>
          <w:szCs w:val="24"/>
        </w:rPr>
        <w:t xml:space="preserve"> σου βγάζουν τον όγκο</w:t>
      </w:r>
      <w:r>
        <w:rPr>
          <w:rFonts w:eastAsia="Times New Roman" w:cs="Times New Roman"/>
          <w:szCs w:val="24"/>
        </w:rPr>
        <w:t>,</w:t>
      </w:r>
      <w:r>
        <w:rPr>
          <w:rFonts w:eastAsia="Times New Roman" w:cs="Times New Roman"/>
          <w:szCs w:val="24"/>
        </w:rPr>
        <w:t xml:space="preserve"> οι μηχανολόγοι ξέρουν πολύ καλά τις προδιαγραφές της δεξαμενής</w:t>
      </w:r>
      <w:r>
        <w:rPr>
          <w:rFonts w:eastAsia="Times New Roman" w:cs="Times New Roman"/>
          <w:szCs w:val="24"/>
        </w:rPr>
        <w:t>,</w:t>
      </w:r>
      <w:r>
        <w:rPr>
          <w:rFonts w:eastAsia="Times New Roman" w:cs="Times New Roman"/>
          <w:szCs w:val="24"/>
        </w:rPr>
        <w:t xml:space="preserve"> αλλά αυτές αλλάζουν με τον καιρό. Πρακτικά, ο ελεγκτής δεν έχει τρόπο να </w:t>
      </w:r>
      <w:proofErr w:type="spellStart"/>
      <w:r>
        <w:rPr>
          <w:rFonts w:eastAsia="Times New Roman" w:cs="Times New Roman"/>
          <w:szCs w:val="24"/>
        </w:rPr>
        <w:t>ογκομετρήσει</w:t>
      </w:r>
      <w:proofErr w:type="spellEnd"/>
      <w:r>
        <w:rPr>
          <w:rFonts w:eastAsia="Times New Roman" w:cs="Times New Roman"/>
          <w:szCs w:val="24"/>
        </w:rPr>
        <w:t xml:space="preserve"> και να δει πόσο ε</w:t>
      </w:r>
      <w:r>
        <w:rPr>
          <w:rFonts w:eastAsia="Times New Roman" w:cs="Times New Roman"/>
          <w:szCs w:val="24"/>
        </w:rPr>
        <w:t xml:space="preserve">ίναι μέσα στη δεξαμενή σε σχέση με πόσο πουλήθηκε και εμφιαλώθηκε. </w:t>
      </w:r>
    </w:p>
    <w:p w14:paraId="4EDBFA2A"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Έκανα μία μικρή παρένθεση</w:t>
      </w:r>
      <w:r>
        <w:rPr>
          <w:rFonts w:eastAsia="Times New Roman" w:cs="Times New Roman"/>
          <w:szCs w:val="24"/>
        </w:rPr>
        <w:t>,</w:t>
      </w:r>
      <w:r>
        <w:rPr>
          <w:rFonts w:eastAsia="Times New Roman" w:cs="Times New Roman"/>
          <w:szCs w:val="24"/>
        </w:rPr>
        <w:t xml:space="preserve"> διότι είναι ένα από τα ζητήματα που πρέπει να δούμε κάποια στιγμή για την κανονικότητα αυτής της χώρας. </w:t>
      </w:r>
    </w:p>
    <w:p w14:paraId="4EDBFA2B"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Επιτρέπεται, κατόπιν ειδικής άδειας του αρμόδιου </w:t>
      </w:r>
      <w:r>
        <w:rPr>
          <w:rFonts w:eastAsia="Times New Roman" w:cs="Times New Roman"/>
          <w:szCs w:val="24"/>
        </w:rPr>
        <w:t>τ</w:t>
      </w:r>
      <w:r>
        <w:rPr>
          <w:rFonts w:eastAsia="Times New Roman" w:cs="Times New Roman"/>
          <w:szCs w:val="24"/>
        </w:rPr>
        <w:t xml:space="preserve">ελωνείου η μεταφορά, η αποσφράγιση και η λειτουργία </w:t>
      </w:r>
      <w:proofErr w:type="spellStart"/>
      <w:r>
        <w:rPr>
          <w:rFonts w:eastAsia="Times New Roman" w:cs="Times New Roman"/>
          <w:szCs w:val="24"/>
        </w:rPr>
        <w:t>άμβικα</w:t>
      </w:r>
      <w:proofErr w:type="spellEnd"/>
      <w:r>
        <w:rPr>
          <w:rFonts w:eastAsia="Times New Roman" w:cs="Times New Roman"/>
          <w:szCs w:val="24"/>
        </w:rPr>
        <w:t xml:space="preserve"> μικρού </w:t>
      </w:r>
      <w:proofErr w:type="spellStart"/>
      <w:r>
        <w:rPr>
          <w:rFonts w:eastAsia="Times New Roman" w:cs="Times New Roman"/>
          <w:szCs w:val="24"/>
        </w:rPr>
        <w:t>αποσταγματοποιού</w:t>
      </w:r>
      <w:proofErr w:type="spellEnd"/>
      <w:r>
        <w:rPr>
          <w:rFonts w:eastAsia="Times New Roman" w:cs="Times New Roman"/>
          <w:szCs w:val="24"/>
        </w:rPr>
        <w:t xml:space="preserve"> για το οριζόμενο χρονικό διάστημα, στο πλαίσιο των πραγματοποιούμενων πολιτιστικών εκδηλώσεων ΟΤΑ, </w:t>
      </w:r>
      <w:r>
        <w:rPr>
          <w:rFonts w:eastAsia="Times New Roman" w:cs="Times New Roman"/>
          <w:szCs w:val="24"/>
        </w:rPr>
        <w:t>κ</w:t>
      </w:r>
      <w:r>
        <w:rPr>
          <w:rFonts w:eastAsia="Times New Roman" w:cs="Times New Roman"/>
          <w:szCs w:val="24"/>
        </w:rPr>
        <w:t xml:space="preserve">οινοτήτων, </w:t>
      </w:r>
      <w:r>
        <w:rPr>
          <w:rFonts w:eastAsia="Times New Roman" w:cs="Times New Roman"/>
          <w:szCs w:val="24"/>
        </w:rPr>
        <w:t>π</w:t>
      </w:r>
      <w:r>
        <w:rPr>
          <w:rFonts w:eastAsia="Times New Roman" w:cs="Times New Roman"/>
          <w:szCs w:val="24"/>
        </w:rPr>
        <w:t xml:space="preserve">ολιτιστικών </w:t>
      </w:r>
      <w:r>
        <w:rPr>
          <w:rFonts w:eastAsia="Times New Roman" w:cs="Times New Roman"/>
          <w:szCs w:val="24"/>
        </w:rPr>
        <w:t>σ</w:t>
      </w:r>
      <w:r>
        <w:rPr>
          <w:rFonts w:eastAsia="Times New Roman" w:cs="Times New Roman"/>
          <w:szCs w:val="24"/>
        </w:rPr>
        <w:t>υλλόγων ή άλλων επαγγελματικών φορέων. Ορθή διάτ</w:t>
      </w:r>
      <w:r>
        <w:rPr>
          <w:rFonts w:eastAsia="Times New Roman" w:cs="Times New Roman"/>
          <w:szCs w:val="24"/>
        </w:rPr>
        <w:t xml:space="preserve">αξη. </w:t>
      </w:r>
    </w:p>
    <w:p w14:paraId="4EDBFA2C"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Παρέχεται η δυνατότητα κάλυψης θέσεων του τακτικού προσωπικού της ΑΑΔΕ. Μίλησαν σχετικώς και άλλοι συνάδελφοι. Το θεωρώ σκόπιμο να συμβεί</w:t>
      </w:r>
      <w:r>
        <w:rPr>
          <w:rFonts w:eastAsia="Times New Roman" w:cs="Times New Roman"/>
          <w:szCs w:val="24"/>
        </w:rPr>
        <w:t>,</w:t>
      </w:r>
      <w:r>
        <w:rPr>
          <w:rFonts w:eastAsia="Times New Roman" w:cs="Times New Roman"/>
          <w:szCs w:val="24"/>
        </w:rPr>
        <w:t xml:space="preserve"> για ευνόητους λόγους.</w:t>
      </w:r>
    </w:p>
    <w:p w14:paraId="4EDBFA2D"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Συμπληρώνεται η παρ</w:t>
      </w:r>
      <w:r>
        <w:rPr>
          <w:rFonts w:eastAsia="Times New Roman" w:cs="Times New Roman"/>
          <w:szCs w:val="24"/>
        </w:rPr>
        <w:t>άγραφος</w:t>
      </w:r>
      <w:r>
        <w:rPr>
          <w:rFonts w:eastAsia="Times New Roman" w:cs="Times New Roman"/>
          <w:szCs w:val="24"/>
        </w:rPr>
        <w:t xml:space="preserve"> 7 του άρθρου 25 του ν.4389/2016 περί της αμφίδρομης κινητικότη</w:t>
      </w:r>
      <w:r>
        <w:rPr>
          <w:rFonts w:eastAsia="Times New Roman" w:cs="Times New Roman"/>
          <w:szCs w:val="24"/>
        </w:rPr>
        <w:t xml:space="preserve">τας υπαλλήλων μεταξύ της ΑΑΔΕ και των λοιπών αναφερόμενων υπηρεσιών. Διευκρινίζεται ότι οι υπάλληλοι που μετατάσσονται ή μεταφέρονται από το </w:t>
      </w:r>
      <w:r>
        <w:rPr>
          <w:rFonts w:eastAsia="Times New Roman" w:cs="Times New Roman"/>
          <w:szCs w:val="24"/>
        </w:rPr>
        <w:lastRenderedPageBreak/>
        <w:t>Υπουργείο Οικονομικών στην Αρχή και αντιστρόφως διατηρούν το σύνολο των αποδοχών τους, όπως ανέφεραν και οι προηγού</w:t>
      </w:r>
      <w:r>
        <w:rPr>
          <w:rFonts w:eastAsia="Times New Roman" w:cs="Times New Roman"/>
          <w:szCs w:val="24"/>
        </w:rPr>
        <w:t xml:space="preserve">μενοι συνάδελφοι και ειδικά ο συνάδελφος από τον ΣΥΡΙΖΑ. </w:t>
      </w:r>
    </w:p>
    <w:p w14:paraId="4EDBFA2E"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Μειώνονται σε επτά από εννέα τα μέλη του Γενικού Συμβουλίου του Ταμείου Χρηματοπιστωτικής Σταθερότητας και τροποποιούνται διατάξεις σχετικά με τις ασυμβίβαστες ιδιότητες των μελών των οργάνων διοίκη</w:t>
      </w:r>
      <w:r>
        <w:rPr>
          <w:rFonts w:eastAsia="Times New Roman" w:cs="Times New Roman"/>
          <w:szCs w:val="24"/>
        </w:rPr>
        <w:t xml:space="preserve">σης του ΤΧΣ. </w:t>
      </w:r>
    </w:p>
    <w:p w14:paraId="4EDBFA2F"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Συμπληρώνεται το άρθρο 12 του ν.4438/2016, σχετικά με τις γενικές πληροφορίες που πρέπει να διαθέτουν οι πιστωτικοί φορείς και οι συνδεδεμένοι μεσίτες πιστώσεων, για καταναλωτές για ακίνητα που προορίζονται για κατοικία στο πλαίσιο της </w:t>
      </w:r>
      <w:r>
        <w:rPr>
          <w:rFonts w:eastAsia="Times New Roman" w:cs="Times New Roman"/>
          <w:szCs w:val="24"/>
        </w:rPr>
        <w:t>ο</w:t>
      </w:r>
      <w:r>
        <w:rPr>
          <w:rFonts w:eastAsia="Times New Roman" w:cs="Times New Roman"/>
          <w:szCs w:val="24"/>
        </w:rPr>
        <w:t>δηγία</w:t>
      </w:r>
      <w:r>
        <w:rPr>
          <w:rFonts w:eastAsia="Times New Roman" w:cs="Times New Roman"/>
          <w:szCs w:val="24"/>
        </w:rPr>
        <w:t xml:space="preserve">ς 2014/17/ΕΕ. </w:t>
      </w:r>
    </w:p>
    <w:p w14:paraId="4EDBFA30"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Προσδιορίζονται οι αρμόδιες αρχές για την εφαρμογή του </w:t>
      </w:r>
      <w:r>
        <w:rPr>
          <w:rFonts w:eastAsia="Times New Roman" w:cs="Times New Roman"/>
          <w:szCs w:val="24"/>
        </w:rPr>
        <w:t>κ</w:t>
      </w:r>
      <w:r>
        <w:rPr>
          <w:rFonts w:eastAsia="Times New Roman" w:cs="Times New Roman"/>
          <w:szCs w:val="24"/>
        </w:rPr>
        <w:t>ανονισμού 1286/2014, «Σχετικά με τα έγγραφα βασικών πληροφοριών που αφορούν συσκευασμένα επενδυ</w:t>
      </w:r>
      <w:r>
        <w:rPr>
          <w:rFonts w:eastAsia="Times New Roman" w:cs="Times New Roman"/>
          <w:szCs w:val="24"/>
        </w:rPr>
        <w:lastRenderedPageBreak/>
        <w:t>τικά προϊόντα για ιδιώτες επενδυτές και επενδυτικά προϊόντα βασιζόμενα σε ασφάλιση»</w:t>
      </w:r>
      <w:r>
        <w:rPr>
          <w:rFonts w:eastAsia="Times New Roman" w:cs="Times New Roman"/>
          <w:szCs w:val="24"/>
        </w:rPr>
        <w:t>,</w:t>
      </w:r>
      <w:r>
        <w:rPr>
          <w:rFonts w:eastAsia="Times New Roman" w:cs="Times New Roman"/>
          <w:szCs w:val="24"/>
        </w:rPr>
        <w:t xml:space="preserve"> και π</w:t>
      </w:r>
      <w:r>
        <w:rPr>
          <w:rFonts w:eastAsia="Times New Roman" w:cs="Times New Roman"/>
          <w:szCs w:val="24"/>
        </w:rPr>
        <w:t xml:space="preserve">ροβλέπονται διοικητικά πρόστιμα για συγκεκριμένες παραβάσεις διατάξεων του εν λόγω </w:t>
      </w:r>
      <w:r>
        <w:rPr>
          <w:rFonts w:eastAsia="Times New Roman" w:cs="Times New Roman"/>
          <w:szCs w:val="24"/>
        </w:rPr>
        <w:t>κ</w:t>
      </w:r>
      <w:r>
        <w:rPr>
          <w:rFonts w:eastAsia="Times New Roman" w:cs="Times New Roman"/>
          <w:szCs w:val="24"/>
        </w:rPr>
        <w:t xml:space="preserve">ανονισμού, έως 5.000.000 ευρώ για νομικά πρόσωπα και έως 700.000 ευρώ για φυσικά πρόσωπα. </w:t>
      </w:r>
    </w:p>
    <w:p w14:paraId="4EDBFA31"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Τέλος, ρυθμίζονται θέματα σχετικά με την ανάκτηση παράνομων κρατικών ενισχύσεων. </w:t>
      </w:r>
      <w:r>
        <w:rPr>
          <w:rFonts w:eastAsia="Times New Roman" w:cs="Times New Roman"/>
          <w:szCs w:val="24"/>
        </w:rPr>
        <w:t xml:space="preserve">Έχουμε βρει πολλά τέτοια ζητήματα στα Υπουργεία.  </w:t>
      </w:r>
    </w:p>
    <w:p w14:paraId="4EDBFA32" w14:textId="77777777" w:rsidR="00ED4365" w:rsidRDefault="007215F5">
      <w:pPr>
        <w:tabs>
          <w:tab w:val="left" w:pos="2608"/>
        </w:tabs>
        <w:spacing w:line="600" w:lineRule="auto"/>
        <w:ind w:firstLine="720"/>
        <w:jc w:val="both"/>
        <w:rPr>
          <w:rFonts w:eastAsia="Times New Roman"/>
          <w:szCs w:val="24"/>
        </w:rPr>
      </w:pPr>
      <w:r>
        <w:rPr>
          <w:rFonts w:eastAsia="Times New Roman"/>
          <w:szCs w:val="24"/>
        </w:rPr>
        <w:t>Για τη διασφάλιση της άμεσης λειτουργίας της Διεύθυνσης Ερευνών Οικονομικού Εγκλήματος επιτρέπεται, πρώτον, η κατά παρέκκλιση των κείμενων διατάξεων απόσπαση προϊσταμένων οργανικών μονάδων σε θέσεις ευθύνη</w:t>
      </w:r>
      <w:r>
        <w:rPr>
          <w:rFonts w:eastAsia="Times New Roman"/>
          <w:szCs w:val="24"/>
        </w:rPr>
        <w:t>ς του ιδίου επιπέδου και</w:t>
      </w:r>
      <w:r>
        <w:rPr>
          <w:rFonts w:eastAsia="Times New Roman"/>
          <w:szCs w:val="24"/>
        </w:rPr>
        <w:t>,</w:t>
      </w:r>
      <w:r>
        <w:rPr>
          <w:rFonts w:eastAsia="Times New Roman"/>
          <w:szCs w:val="24"/>
        </w:rPr>
        <w:t xml:space="preserve"> δεύτερον, η τοποθέτηση υπαλλήλων που υπηρετούν στην εν λόγω </w:t>
      </w:r>
      <w:r>
        <w:rPr>
          <w:rFonts w:eastAsia="Times New Roman"/>
          <w:szCs w:val="24"/>
        </w:rPr>
        <w:t>δ</w:t>
      </w:r>
      <w:r>
        <w:rPr>
          <w:rFonts w:eastAsia="Times New Roman"/>
          <w:szCs w:val="24"/>
        </w:rPr>
        <w:t>ιεύθυνση, μεταβατικά με απόφαση του Υπουργού Οικονομικών και μέχρι την ολοκλήρωση των διαδικασιών πληρωμής των θέσεων ευθύνης, σε θέσεις προϊσταμένων οργανικών μονάδων</w:t>
      </w:r>
      <w:r w:rsidRPr="002B57F4">
        <w:rPr>
          <w:rFonts w:eastAsia="Times New Roman"/>
          <w:szCs w:val="24"/>
        </w:rPr>
        <w:t xml:space="preserve"> </w:t>
      </w:r>
      <w:r>
        <w:rPr>
          <w:rFonts w:eastAsia="Times New Roman"/>
          <w:szCs w:val="24"/>
        </w:rPr>
        <w:t>αυτής. Αυτά στο άρθρο 136.</w:t>
      </w:r>
    </w:p>
    <w:p w14:paraId="4EDBFA33" w14:textId="77777777" w:rsidR="00ED4365" w:rsidRDefault="007215F5">
      <w:pPr>
        <w:tabs>
          <w:tab w:val="left" w:pos="2608"/>
        </w:tabs>
        <w:spacing w:line="600" w:lineRule="auto"/>
        <w:ind w:firstLine="720"/>
        <w:jc w:val="both"/>
        <w:rPr>
          <w:rFonts w:eastAsia="Times New Roman"/>
          <w:szCs w:val="24"/>
        </w:rPr>
      </w:pPr>
      <w:r>
        <w:rPr>
          <w:rFonts w:eastAsia="Times New Roman"/>
          <w:szCs w:val="24"/>
        </w:rPr>
        <w:lastRenderedPageBreak/>
        <w:t>Σας ευχαριστώ πάρα πολύ.</w:t>
      </w:r>
    </w:p>
    <w:p w14:paraId="4EDBFA34" w14:textId="77777777" w:rsidR="00ED4365" w:rsidRDefault="007215F5">
      <w:pPr>
        <w:tabs>
          <w:tab w:val="left" w:pos="2608"/>
        </w:tabs>
        <w:spacing w:line="600" w:lineRule="auto"/>
        <w:ind w:firstLine="720"/>
        <w:jc w:val="both"/>
        <w:rPr>
          <w:rFonts w:eastAsia="Times New Roman"/>
          <w:szCs w:val="24"/>
        </w:rPr>
      </w:pPr>
      <w:r w:rsidRPr="001962E4">
        <w:rPr>
          <w:rFonts w:eastAsia="Times New Roman"/>
          <w:b/>
          <w:szCs w:val="24"/>
        </w:rPr>
        <w:t xml:space="preserve">ΠΡΟΕΔΡΕΥΩΝ (Σπυρίδων Λυκούδης): </w:t>
      </w:r>
      <w:r>
        <w:rPr>
          <w:rFonts w:eastAsia="Times New Roman"/>
          <w:szCs w:val="24"/>
        </w:rPr>
        <w:t>Ευχαριστώ, κύριε συνάδελφε.</w:t>
      </w:r>
    </w:p>
    <w:p w14:paraId="4EDBFA35" w14:textId="77777777" w:rsidR="00ED4365" w:rsidRDefault="007215F5">
      <w:pPr>
        <w:tabs>
          <w:tab w:val="left" w:pos="2608"/>
        </w:tabs>
        <w:spacing w:line="600" w:lineRule="auto"/>
        <w:ind w:firstLine="720"/>
        <w:jc w:val="both"/>
        <w:rPr>
          <w:rFonts w:eastAsia="Times New Roman"/>
          <w:szCs w:val="24"/>
        </w:rPr>
      </w:pPr>
      <w:r w:rsidRPr="001962E4">
        <w:rPr>
          <w:rFonts w:eastAsia="Times New Roman"/>
          <w:b/>
          <w:szCs w:val="24"/>
        </w:rPr>
        <w:t>ΑΙΚΑΤΕΡΙΝΗ ΠΑΠΑΝΑΤΣΙΟΥ (Υφυπουργός Οικονομικών):</w:t>
      </w:r>
      <w:r>
        <w:rPr>
          <w:rFonts w:eastAsia="Times New Roman"/>
          <w:szCs w:val="24"/>
        </w:rPr>
        <w:t xml:space="preserve"> Κύριε Πρόεδρε, μπορώ να έχω τον λόγο για κάποιες νομοτεχνικές βελτιώσεις;</w:t>
      </w:r>
    </w:p>
    <w:p w14:paraId="4EDBFA36" w14:textId="77777777" w:rsidR="00ED4365" w:rsidRDefault="007215F5">
      <w:pPr>
        <w:tabs>
          <w:tab w:val="left" w:pos="2608"/>
        </w:tabs>
        <w:spacing w:line="600" w:lineRule="auto"/>
        <w:ind w:firstLine="720"/>
        <w:jc w:val="both"/>
        <w:rPr>
          <w:rFonts w:eastAsia="Times New Roman"/>
          <w:szCs w:val="24"/>
        </w:rPr>
      </w:pPr>
      <w:r>
        <w:rPr>
          <w:rFonts w:eastAsia="Times New Roman"/>
          <w:b/>
          <w:szCs w:val="24"/>
        </w:rPr>
        <w:t xml:space="preserve">ΠΡΟΕΔΡΕΥΩΝ (Σπυρίδων </w:t>
      </w:r>
      <w:r>
        <w:rPr>
          <w:rFonts w:eastAsia="Times New Roman"/>
          <w:b/>
          <w:szCs w:val="24"/>
        </w:rPr>
        <w:t xml:space="preserve">Λυκούδης): </w:t>
      </w:r>
      <w:r>
        <w:rPr>
          <w:rFonts w:eastAsia="Times New Roman"/>
          <w:szCs w:val="24"/>
        </w:rPr>
        <w:t>Ορίστε, κυρία Υπουργέ.</w:t>
      </w:r>
    </w:p>
    <w:p w14:paraId="4EDBFA37" w14:textId="77777777" w:rsidR="00ED4365" w:rsidRDefault="007215F5">
      <w:pPr>
        <w:tabs>
          <w:tab w:val="left" w:pos="2608"/>
        </w:tabs>
        <w:spacing w:line="600" w:lineRule="auto"/>
        <w:ind w:firstLine="720"/>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Θέλω να καταθέσω τις νομοτεχνικές βελτιώσεις του σχεδίου νόμου. Αναφέρω ποιες είναι.</w:t>
      </w:r>
    </w:p>
    <w:p w14:paraId="4EDBFA38" w14:textId="77777777" w:rsidR="00ED4365" w:rsidRDefault="007215F5">
      <w:pPr>
        <w:tabs>
          <w:tab w:val="left" w:pos="2608"/>
        </w:tabs>
        <w:spacing w:line="600" w:lineRule="auto"/>
        <w:ind w:firstLine="720"/>
        <w:jc w:val="both"/>
        <w:rPr>
          <w:rFonts w:eastAsia="Times New Roman"/>
          <w:szCs w:val="24"/>
        </w:rPr>
      </w:pPr>
      <w:r>
        <w:rPr>
          <w:rFonts w:eastAsia="Times New Roman"/>
          <w:szCs w:val="24"/>
        </w:rPr>
        <w:t>Στο τέλος του εσωτερικού εδαφίου της παραγράφου 4 του άρθρου 124 του σχεδίου νόμου η φρά</w:t>
      </w:r>
      <w:r>
        <w:rPr>
          <w:rFonts w:eastAsia="Times New Roman"/>
          <w:szCs w:val="24"/>
        </w:rPr>
        <w:t>ση «ή άλλων ειδικών διατάξεων» διαγράφεται.</w:t>
      </w:r>
    </w:p>
    <w:p w14:paraId="4EDBFA39" w14:textId="77777777" w:rsidR="00ED4365" w:rsidRDefault="007215F5">
      <w:pPr>
        <w:tabs>
          <w:tab w:val="left" w:pos="2608"/>
        </w:tabs>
        <w:spacing w:line="600" w:lineRule="auto"/>
        <w:ind w:firstLine="720"/>
        <w:jc w:val="both"/>
        <w:rPr>
          <w:rFonts w:eastAsia="Times New Roman"/>
          <w:szCs w:val="24"/>
        </w:rPr>
      </w:pPr>
      <w:r>
        <w:rPr>
          <w:rFonts w:eastAsia="Times New Roman"/>
          <w:szCs w:val="24"/>
        </w:rPr>
        <w:t xml:space="preserve">Το άρθρο 133 του σχεδίου νόμου διαγράφεται και τα υπόλοιπα άρθρα του σχεδίου νόμου αναριθμούνται, όπως </w:t>
      </w:r>
      <w:proofErr w:type="spellStart"/>
      <w:r>
        <w:rPr>
          <w:rFonts w:eastAsia="Times New Roman"/>
          <w:szCs w:val="24"/>
        </w:rPr>
        <w:t>προείπα</w:t>
      </w:r>
      <w:proofErr w:type="spellEnd"/>
      <w:r>
        <w:rPr>
          <w:rFonts w:eastAsia="Times New Roman"/>
          <w:szCs w:val="24"/>
        </w:rPr>
        <w:t>.</w:t>
      </w:r>
    </w:p>
    <w:p w14:paraId="4EDBFA3A" w14:textId="77777777" w:rsidR="00ED4365" w:rsidRDefault="007215F5">
      <w:pPr>
        <w:tabs>
          <w:tab w:val="left" w:pos="2608"/>
        </w:tabs>
        <w:spacing w:line="600" w:lineRule="auto"/>
        <w:ind w:firstLine="720"/>
        <w:jc w:val="both"/>
        <w:rPr>
          <w:rFonts w:eastAsia="Times New Roman"/>
          <w:szCs w:val="24"/>
        </w:rPr>
      </w:pPr>
      <w:r>
        <w:rPr>
          <w:rFonts w:eastAsia="Times New Roman"/>
          <w:szCs w:val="24"/>
        </w:rPr>
        <w:t>Η παράγραφος 2 του άρθρου 134 του σχεδίου νόμου αντικαθίσταται ως εξής: «2. Η διάταξη του πέμπτου εδ</w:t>
      </w:r>
      <w:r>
        <w:rPr>
          <w:rFonts w:eastAsia="Times New Roman"/>
          <w:szCs w:val="24"/>
        </w:rPr>
        <w:t xml:space="preserve">αφίου της παραγράφου 2 του άρθρου 8 του ν.4270/2014, το </w:t>
      </w:r>
      <w:r>
        <w:rPr>
          <w:rFonts w:eastAsia="Times New Roman"/>
          <w:szCs w:val="24"/>
        </w:rPr>
        <w:lastRenderedPageBreak/>
        <w:t>οποίο προστίθεται με την προηγούμενη παράγραφο, ισχύει για το προσωπικό του Δημοσιονομικού Συμβουλίου, το οποίο κατέχει οργανική θέση ΕΠ ή υπηρετεί σε θέση ΕΠ με απόσπαση κατά τον χρόνο έναρξης ισχύος</w:t>
      </w:r>
      <w:r>
        <w:rPr>
          <w:rFonts w:eastAsia="Times New Roman"/>
          <w:szCs w:val="24"/>
        </w:rPr>
        <w:t xml:space="preserve"> του παρόντος».</w:t>
      </w:r>
    </w:p>
    <w:p w14:paraId="4EDBFA3B" w14:textId="77777777" w:rsidR="00ED4365" w:rsidRDefault="007215F5">
      <w:pPr>
        <w:tabs>
          <w:tab w:val="left" w:pos="2608"/>
        </w:tabs>
        <w:spacing w:line="600" w:lineRule="auto"/>
        <w:ind w:firstLine="720"/>
        <w:jc w:val="both"/>
        <w:rPr>
          <w:rFonts w:eastAsia="Times New Roman"/>
          <w:szCs w:val="24"/>
        </w:rPr>
      </w:pPr>
      <w:r>
        <w:rPr>
          <w:rFonts w:eastAsia="Times New Roman"/>
          <w:szCs w:val="24"/>
        </w:rPr>
        <w:t>Ευχαριστώ.</w:t>
      </w:r>
    </w:p>
    <w:p w14:paraId="4EDBFA3C" w14:textId="77777777" w:rsidR="00ED4365" w:rsidRDefault="007215F5">
      <w:pPr>
        <w:tabs>
          <w:tab w:val="left" w:pos="2608"/>
        </w:tabs>
        <w:spacing w:line="600" w:lineRule="auto"/>
        <w:ind w:firstLine="720"/>
        <w:jc w:val="both"/>
        <w:rPr>
          <w:rFonts w:eastAsia="Times New Roman"/>
          <w:szCs w:val="24"/>
        </w:rPr>
      </w:pPr>
      <w:r>
        <w:rPr>
          <w:rFonts w:eastAsia="Times New Roman"/>
          <w:szCs w:val="24"/>
        </w:rPr>
        <w:t>(Στο σημείο αυτό η Υφυπουργός κ</w:t>
      </w:r>
      <w:r>
        <w:rPr>
          <w:rFonts w:eastAsia="Times New Roman"/>
          <w:szCs w:val="24"/>
        </w:rPr>
        <w:t>.</w:t>
      </w:r>
      <w:r>
        <w:rPr>
          <w:rFonts w:eastAsia="Times New Roman"/>
          <w:szCs w:val="24"/>
        </w:rPr>
        <w:t xml:space="preserve"> Αικατερίνη </w:t>
      </w:r>
      <w:proofErr w:type="spellStart"/>
      <w:r>
        <w:rPr>
          <w:rFonts w:eastAsia="Times New Roman"/>
          <w:szCs w:val="24"/>
        </w:rPr>
        <w:t>Παπανάτσιου</w:t>
      </w:r>
      <w:proofErr w:type="spellEnd"/>
      <w:r>
        <w:rPr>
          <w:rFonts w:eastAsia="Times New Roman"/>
          <w:szCs w:val="24"/>
        </w:rPr>
        <w:t xml:space="preserve"> καταθέτει για τα Πρακτικά τις προαναφερθείσες νομοτεχνικές βελτιώσεις, οι οποίες έχουν ως εξής:</w:t>
      </w:r>
    </w:p>
    <w:p w14:paraId="4EDBFA3D" w14:textId="77777777" w:rsidR="00ED4365" w:rsidRDefault="007215F5">
      <w:pPr>
        <w:tabs>
          <w:tab w:val="left" w:pos="2608"/>
        </w:tabs>
        <w:spacing w:line="600" w:lineRule="auto"/>
        <w:ind w:firstLine="720"/>
        <w:jc w:val="center"/>
        <w:rPr>
          <w:rFonts w:eastAsia="Times New Roman"/>
          <w:color w:val="FF0000"/>
          <w:szCs w:val="24"/>
        </w:rPr>
      </w:pPr>
      <w:r w:rsidRPr="00760357">
        <w:rPr>
          <w:rFonts w:eastAsia="Times New Roman"/>
          <w:color w:val="FF0000"/>
          <w:szCs w:val="24"/>
        </w:rPr>
        <w:t>(ΑΛΛΑΓΗ ΣΕΛΙΔΑΣ)</w:t>
      </w:r>
    </w:p>
    <w:p w14:paraId="4EDBFA3E" w14:textId="77777777" w:rsidR="00ED4365" w:rsidRDefault="007215F5">
      <w:pPr>
        <w:tabs>
          <w:tab w:val="left" w:pos="2608"/>
        </w:tabs>
        <w:spacing w:line="600" w:lineRule="auto"/>
        <w:ind w:firstLine="720"/>
        <w:jc w:val="center"/>
        <w:rPr>
          <w:rFonts w:eastAsia="Times New Roman"/>
          <w:szCs w:val="24"/>
        </w:rPr>
      </w:pPr>
      <w:r>
        <w:rPr>
          <w:rFonts w:eastAsia="Times New Roman"/>
          <w:szCs w:val="24"/>
        </w:rPr>
        <w:t>(Να μπει η σελίδα 81)</w:t>
      </w:r>
    </w:p>
    <w:p w14:paraId="4EDBFA3F" w14:textId="77777777" w:rsidR="00ED4365" w:rsidRDefault="007215F5">
      <w:pPr>
        <w:tabs>
          <w:tab w:val="left" w:pos="2608"/>
        </w:tabs>
        <w:spacing w:line="600" w:lineRule="auto"/>
        <w:ind w:firstLine="720"/>
        <w:jc w:val="center"/>
        <w:rPr>
          <w:rFonts w:eastAsia="Times New Roman"/>
          <w:color w:val="FF0000"/>
          <w:szCs w:val="24"/>
        </w:rPr>
      </w:pPr>
      <w:r w:rsidRPr="00760357">
        <w:rPr>
          <w:rFonts w:eastAsia="Times New Roman"/>
          <w:color w:val="FF0000"/>
          <w:szCs w:val="24"/>
        </w:rPr>
        <w:t xml:space="preserve">(ΑΛΛΑΓΗ ΣΕΛΙΔΑΣ) </w:t>
      </w:r>
    </w:p>
    <w:p w14:paraId="4EDBFA40" w14:textId="77777777" w:rsidR="00ED4365" w:rsidRDefault="007215F5">
      <w:pPr>
        <w:tabs>
          <w:tab w:val="left" w:pos="2608"/>
        </w:tabs>
        <w:spacing w:line="600" w:lineRule="auto"/>
        <w:ind w:firstLine="720"/>
        <w:jc w:val="both"/>
        <w:rPr>
          <w:rFonts w:eastAsia="Times New Roman"/>
          <w:szCs w:val="24"/>
        </w:rPr>
      </w:pPr>
      <w:r>
        <w:rPr>
          <w:rFonts w:eastAsia="Times New Roman"/>
          <w:b/>
          <w:szCs w:val="24"/>
        </w:rPr>
        <w:t>ΠΡΟΕΔΡΕΥΩΝ (Σπυρίδων</w:t>
      </w:r>
      <w:r>
        <w:rPr>
          <w:rFonts w:eastAsia="Times New Roman"/>
          <w:b/>
          <w:szCs w:val="24"/>
        </w:rPr>
        <w:t xml:space="preserve"> Λυκούδης): </w:t>
      </w:r>
      <w:r>
        <w:rPr>
          <w:rFonts w:eastAsia="Times New Roman"/>
          <w:szCs w:val="24"/>
        </w:rPr>
        <w:t>Ευχαριστώ</w:t>
      </w:r>
      <w:r>
        <w:rPr>
          <w:rFonts w:eastAsia="Times New Roman"/>
          <w:szCs w:val="24"/>
        </w:rPr>
        <w:t xml:space="preserve"> την</w:t>
      </w:r>
      <w:r>
        <w:rPr>
          <w:rFonts w:eastAsia="Times New Roman"/>
          <w:szCs w:val="24"/>
        </w:rPr>
        <w:t xml:space="preserve"> κυρία Υπουργ</w:t>
      </w:r>
      <w:r>
        <w:rPr>
          <w:rFonts w:eastAsia="Times New Roman"/>
          <w:szCs w:val="24"/>
        </w:rPr>
        <w:t>ό.</w:t>
      </w:r>
    </w:p>
    <w:p w14:paraId="4EDBFA41" w14:textId="77777777" w:rsidR="00ED4365" w:rsidRDefault="007215F5">
      <w:pPr>
        <w:tabs>
          <w:tab w:val="left" w:pos="2608"/>
        </w:tabs>
        <w:spacing w:line="600" w:lineRule="auto"/>
        <w:ind w:firstLine="720"/>
        <w:jc w:val="both"/>
        <w:rPr>
          <w:rFonts w:eastAsia="Times New Roman"/>
          <w:szCs w:val="24"/>
        </w:rPr>
      </w:pPr>
      <w:r>
        <w:rPr>
          <w:rFonts w:eastAsia="Times New Roman"/>
          <w:szCs w:val="24"/>
        </w:rPr>
        <w:t xml:space="preserve">Ο συνάδελφος κ. Γεώργιος </w:t>
      </w:r>
      <w:proofErr w:type="spellStart"/>
      <w:r>
        <w:rPr>
          <w:rFonts w:eastAsia="Times New Roman"/>
          <w:szCs w:val="24"/>
        </w:rPr>
        <w:t>Αμυράς</w:t>
      </w:r>
      <w:proofErr w:type="spellEnd"/>
      <w:r>
        <w:rPr>
          <w:rFonts w:eastAsia="Times New Roman"/>
          <w:szCs w:val="24"/>
        </w:rPr>
        <w:t>, ειδικός αγορητής από το Ποτάμι, έχει τον λόγο.</w:t>
      </w:r>
    </w:p>
    <w:p w14:paraId="4EDBFA42" w14:textId="77777777" w:rsidR="00ED4365" w:rsidRDefault="007215F5">
      <w:pPr>
        <w:tabs>
          <w:tab w:val="left" w:pos="2608"/>
        </w:tabs>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Ευχαριστώ, κύριε Πρόεδρε. </w:t>
      </w:r>
    </w:p>
    <w:p w14:paraId="4EDBFA43" w14:textId="77777777" w:rsidR="00ED4365" w:rsidRDefault="007215F5">
      <w:pPr>
        <w:tabs>
          <w:tab w:val="left" w:pos="2608"/>
        </w:tabs>
        <w:spacing w:line="600" w:lineRule="auto"/>
        <w:ind w:firstLine="720"/>
        <w:jc w:val="both"/>
        <w:rPr>
          <w:rFonts w:eastAsia="Times New Roman"/>
          <w:szCs w:val="24"/>
        </w:rPr>
      </w:pPr>
      <w:r>
        <w:rPr>
          <w:rFonts w:eastAsia="Times New Roman"/>
          <w:szCs w:val="24"/>
        </w:rPr>
        <w:lastRenderedPageBreak/>
        <w:t>Κυρίες και κύριοι συνάδελφοι, θα ήθελα να ρωτήσω καλόπιστα την κ</w:t>
      </w:r>
      <w:r>
        <w:rPr>
          <w:rFonts w:eastAsia="Times New Roman"/>
          <w:szCs w:val="24"/>
        </w:rPr>
        <w:t>.</w:t>
      </w:r>
      <w:r>
        <w:rPr>
          <w:rFonts w:eastAsia="Times New Roman"/>
          <w:szCs w:val="24"/>
        </w:rPr>
        <w:t xml:space="preserve"> </w:t>
      </w:r>
      <w:proofErr w:type="spellStart"/>
      <w:r>
        <w:rPr>
          <w:rFonts w:eastAsia="Times New Roman"/>
          <w:szCs w:val="24"/>
        </w:rPr>
        <w:t>Παπανάτσιου</w:t>
      </w:r>
      <w:proofErr w:type="spellEnd"/>
      <w:r>
        <w:rPr>
          <w:rFonts w:eastAsia="Times New Roman"/>
          <w:szCs w:val="24"/>
        </w:rPr>
        <w:t xml:space="preserve"> να μου πει αν γνωρίζει κάτι για το «</w:t>
      </w:r>
      <w:r>
        <w:rPr>
          <w:rFonts w:eastAsia="Times New Roman"/>
          <w:szCs w:val="24"/>
          <w:lang w:val="en-US"/>
        </w:rPr>
        <w:t>Growth</w:t>
      </w:r>
      <w:r w:rsidRPr="00624E9F">
        <w:rPr>
          <w:rFonts w:eastAsia="Times New Roman"/>
          <w:szCs w:val="24"/>
        </w:rPr>
        <w:t xml:space="preserve"> </w:t>
      </w:r>
      <w:r>
        <w:rPr>
          <w:rFonts w:eastAsia="Times New Roman"/>
          <w:szCs w:val="24"/>
          <w:lang w:val="en-US"/>
        </w:rPr>
        <w:t>Strategy</w:t>
      </w:r>
      <w:r w:rsidRPr="00624E9F">
        <w:rPr>
          <w:rFonts w:eastAsia="Times New Roman"/>
          <w:szCs w:val="24"/>
        </w:rPr>
        <w:t xml:space="preserve"> </w:t>
      </w:r>
      <w:r>
        <w:rPr>
          <w:rFonts w:eastAsia="Times New Roman"/>
          <w:szCs w:val="24"/>
          <w:lang w:val="en-US"/>
        </w:rPr>
        <w:t>for</w:t>
      </w:r>
      <w:r w:rsidRPr="00624E9F">
        <w:rPr>
          <w:rFonts w:eastAsia="Times New Roman"/>
          <w:szCs w:val="24"/>
        </w:rPr>
        <w:t xml:space="preserve"> </w:t>
      </w:r>
      <w:r>
        <w:rPr>
          <w:rFonts w:eastAsia="Times New Roman"/>
          <w:szCs w:val="24"/>
          <w:lang w:val="en-US"/>
        </w:rPr>
        <w:t>the</w:t>
      </w:r>
      <w:r w:rsidRPr="00624E9F">
        <w:rPr>
          <w:rFonts w:eastAsia="Times New Roman"/>
          <w:szCs w:val="24"/>
        </w:rPr>
        <w:t xml:space="preserve"> </w:t>
      </w:r>
      <w:r>
        <w:rPr>
          <w:rFonts w:eastAsia="Times New Roman"/>
          <w:szCs w:val="24"/>
          <w:lang w:val="en-US"/>
        </w:rPr>
        <w:t>future</w:t>
      </w:r>
      <w:r w:rsidRPr="00624E9F">
        <w:rPr>
          <w:rFonts w:eastAsia="Times New Roman"/>
          <w:szCs w:val="24"/>
        </w:rPr>
        <w:t xml:space="preserve"> </w:t>
      </w:r>
      <w:r>
        <w:rPr>
          <w:rFonts w:eastAsia="Times New Roman"/>
          <w:szCs w:val="24"/>
          <w:lang w:val="en-US"/>
        </w:rPr>
        <w:t>of</w:t>
      </w:r>
      <w:r w:rsidRPr="00624E9F">
        <w:rPr>
          <w:rFonts w:eastAsia="Times New Roman"/>
          <w:szCs w:val="24"/>
        </w:rPr>
        <w:t xml:space="preserve"> </w:t>
      </w:r>
      <w:r>
        <w:rPr>
          <w:rFonts w:eastAsia="Times New Roman"/>
          <w:szCs w:val="24"/>
          <w:lang w:val="en-US"/>
        </w:rPr>
        <w:t>Greece</w:t>
      </w:r>
      <w:r>
        <w:rPr>
          <w:rFonts w:eastAsia="Times New Roman"/>
          <w:szCs w:val="24"/>
        </w:rPr>
        <w:t>»</w:t>
      </w:r>
      <w:r w:rsidRPr="00624E9F">
        <w:rPr>
          <w:rFonts w:eastAsia="Times New Roman"/>
          <w:szCs w:val="24"/>
        </w:rPr>
        <w:t>,</w:t>
      </w:r>
      <w:r>
        <w:rPr>
          <w:rFonts w:eastAsia="Times New Roman"/>
          <w:szCs w:val="24"/>
        </w:rPr>
        <w:t xml:space="preserve"> δηλαδή το αναπτυξιακό σχέδιο για το μέλλον της Ελλάδας που ο κ. </w:t>
      </w:r>
      <w:proofErr w:type="spellStart"/>
      <w:r>
        <w:rPr>
          <w:rFonts w:eastAsia="Times New Roman"/>
          <w:szCs w:val="24"/>
        </w:rPr>
        <w:t>Τσακαλώτος</w:t>
      </w:r>
      <w:proofErr w:type="spellEnd"/>
      <w:r>
        <w:rPr>
          <w:rFonts w:eastAsia="Times New Roman"/>
          <w:szCs w:val="24"/>
        </w:rPr>
        <w:t xml:space="preserve"> έχει στείλει στην τρόικα και το συζητάει μαζί τους. Ειλικρινά, καλόπιστα σας ρωτάω: </w:t>
      </w:r>
      <w:r>
        <w:rPr>
          <w:rFonts w:eastAsia="Times New Roman"/>
          <w:szCs w:val="24"/>
        </w:rPr>
        <w:t>Γνωρίζετε κάτι εσείς γι’ αυτό το σχέδιο;</w:t>
      </w:r>
    </w:p>
    <w:p w14:paraId="4EDBFA44" w14:textId="77777777" w:rsidR="00ED4365" w:rsidRDefault="007215F5">
      <w:pPr>
        <w:tabs>
          <w:tab w:val="left" w:pos="2608"/>
        </w:tabs>
        <w:spacing w:line="600" w:lineRule="auto"/>
        <w:ind w:firstLine="720"/>
        <w:jc w:val="both"/>
        <w:rPr>
          <w:rFonts w:eastAsia="Times New Roman"/>
          <w:szCs w:val="24"/>
        </w:rPr>
      </w:pPr>
      <w:r w:rsidRPr="00B52926">
        <w:rPr>
          <w:rFonts w:eastAsia="Times New Roman"/>
          <w:b/>
          <w:szCs w:val="24"/>
        </w:rPr>
        <w:t>ΑΙΚΑΤΕΡΙΝΗ ΠΑΠΑΝΑΤΣΙΟΥ (Υφυπουργός Οικονομικών):</w:t>
      </w:r>
      <w:r>
        <w:rPr>
          <w:rFonts w:eastAsia="Times New Roman"/>
          <w:b/>
          <w:szCs w:val="24"/>
        </w:rPr>
        <w:t xml:space="preserve"> </w:t>
      </w:r>
      <w:r>
        <w:rPr>
          <w:rFonts w:eastAsia="Times New Roman"/>
          <w:szCs w:val="24"/>
        </w:rPr>
        <w:t>Εσείς τι λέτε;</w:t>
      </w:r>
    </w:p>
    <w:p w14:paraId="4EDBFA45" w14:textId="77777777" w:rsidR="00ED4365" w:rsidRDefault="007215F5">
      <w:pPr>
        <w:tabs>
          <w:tab w:val="left" w:pos="2608"/>
        </w:tabs>
        <w:spacing w:line="600" w:lineRule="auto"/>
        <w:ind w:firstLine="720"/>
        <w:jc w:val="both"/>
        <w:rPr>
          <w:rFonts w:eastAsia="Times New Roman"/>
          <w:szCs w:val="24"/>
        </w:rPr>
      </w:pPr>
      <w:r w:rsidRPr="00B52926">
        <w:rPr>
          <w:rFonts w:eastAsia="Times New Roman"/>
          <w:b/>
          <w:szCs w:val="24"/>
        </w:rPr>
        <w:t>ΓΕΩΡΓΙΟΣ ΑΜΥΡΑΣ:</w:t>
      </w:r>
      <w:r>
        <w:rPr>
          <w:rFonts w:eastAsia="Times New Roman"/>
          <w:szCs w:val="24"/>
        </w:rPr>
        <w:t xml:space="preserve"> Λέω ότι</w:t>
      </w:r>
      <w:r>
        <w:rPr>
          <w:rFonts w:eastAsia="Times New Roman"/>
          <w:szCs w:val="24"/>
        </w:rPr>
        <w:t>,</w:t>
      </w:r>
      <w:r>
        <w:rPr>
          <w:rFonts w:eastAsia="Times New Roman"/>
          <w:szCs w:val="24"/>
        </w:rPr>
        <w:t xml:space="preserve"> αν το γνωρίζετε</w:t>
      </w:r>
      <w:r>
        <w:rPr>
          <w:rFonts w:eastAsia="Times New Roman"/>
          <w:szCs w:val="24"/>
        </w:rPr>
        <w:t>,</w:t>
      </w:r>
      <w:r>
        <w:rPr>
          <w:rFonts w:eastAsia="Times New Roman"/>
          <w:szCs w:val="24"/>
        </w:rPr>
        <w:t xml:space="preserve"> είστε πάρα πολύ μυστικιστές, θα έλεγα, στην Κυβέρνηση, διότι εδώ και μια βδομάδα έχουμε στείλει μια επιστολή</w:t>
      </w:r>
      <w:r>
        <w:rPr>
          <w:rFonts w:eastAsia="Times New Roman"/>
          <w:szCs w:val="24"/>
        </w:rPr>
        <w:t xml:space="preserve"> στον Πρόεδρο της Επιτροπής Οικονομικών εγώ, ο κ. Κουτσούκος, ο κ. Λοβέρδος, ο κ. Μανιάτης και ο κ. Σκανδαλίδης, ζητώντας να φέρει αυτό το αναπτυξιακό σχέδιο για το μέλλον της Ελλάδος η Κυβέρνηση, έτσι όπως το σκέφτεται, στην </w:t>
      </w:r>
      <w:r>
        <w:rPr>
          <w:rFonts w:eastAsia="Times New Roman"/>
          <w:szCs w:val="24"/>
        </w:rPr>
        <w:t>ε</w:t>
      </w:r>
      <w:r>
        <w:rPr>
          <w:rFonts w:eastAsia="Times New Roman"/>
          <w:szCs w:val="24"/>
        </w:rPr>
        <w:t>πιτροπή για να το συζητήσουμε</w:t>
      </w:r>
      <w:r>
        <w:rPr>
          <w:rFonts w:eastAsia="Times New Roman"/>
          <w:szCs w:val="24"/>
        </w:rPr>
        <w:t xml:space="preserve">. Πρέπει η Βουλή να το γνωρίζει. </w:t>
      </w:r>
    </w:p>
    <w:p w14:paraId="4EDBFA46" w14:textId="77777777" w:rsidR="00ED4365" w:rsidRDefault="007215F5">
      <w:pPr>
        <w:tabs>
          <w:tab w:val="left" w:pos="2608"/>
        </w:tabs>
        <w:spacing w:line="600" w:lineRule="auto"/>
        <w:ind w:firstLine="720"/>
        <w:jc w:val="both"/>
        <w:rPr>
          <w:rFonts w:eastAsia="Times New Roman"/>
          <w:szCs w:val="24"/>
        </w:rPr>
      </w:pPr>
      <w:r>
        <w:rPr>
          <w:rFonts w:eastAsia="Times New Roman"/>
          <w:szCs w:val="24"/>
        </w:rPr>
        <w:lastRenderedPageBreak/>
        <w:t>Άρα επαναφέρω κι εγώ αυτό το αίτημα εδώ, από την Ολομέλεια, διότι δεν γίνεται να γνωρίζουν πρώτα οι ξένοι -ακολουθώντας και τη δική σας ρητορική παλαιότερων ετών- τα ευαίσθητα στοιχεία για το μέλλον της χώρας και στο τέλος</w:t>
      </w:r>
      <w:r>
        <w:rPr>
          <w:rFonts w:eastAsia="Times New Roman"/>
          <w:szCs w:val="24"/>
        </w:rPr>
        <w:t xml:space="preserve"> να ενημερωνόμαστε εμείς εδώ στη Βουλή.</w:t>
      </w:r>
    </w:p>
    <w:p w14:paraId="4EDBFA47" w14:textId="77777777" w:rsidR="00ED4365" w:rsidRDefault="007215F5">
      <w:pPr>
        <w:tabs>
          <w:tab w:val="left" w:pos="2608"/>
        </w:tabs>
        <w:spacing w:line="600" w:lineRule="auto"/>
        <w:ind w:firstLine="720"/>
        <w:jc w:val="both"/>
        <w:rPr>
          <w:rFonts w:eastAsia="Times New Roman"/>
          <w:szCs w:val="24"/>
        </w:rPr>
      </w:pPr>
      <w:r>
        <w:rPr>
          <w:rFonts w:eastAsia="Times New Roman"/>
          <w:szCs w:val="24"/>
        </w:rPr>
        <w:t>Τώρα, βγαίνουμε από το μνημόνιο τον Αύγουστο του 2018; Εάν θέλουμε να πούμε ότι βγαίνουμε με καθαρή έξοδο από τον Αύγουστο του 2018, θα πρέπει οπωσδήποτε η Κυβέρνηση να πάρει πίσω τα μέτρα που έχει ψηφίσει η πλειοψηφ</w:t>
      </w:r>
      <w:r>
        <w:rPr>
          <w:rFonts w:eastAsia="Times New Roman"/>
          <w:szCs w:val="24"/>
        </w:rPr>
        <w:t>ία της, δηλαδή οι ΣΥΡΙΖ</w:t>
      </w:r>
      <w:r>
        <w:rPr>
          <w:rFonts w:eastAsia="Times New Roman"/>
          <w:szCs w:val="24"/>
        </w:rPr>
        <w:t xml:space="preserve">Α - </w:t>
      </w:r>
      <w:r>
        <w:rPr>
          <w:rFonts w:eastAsia="Times New Roman"/>
          <w:szCs w:val="24"/>
        </w:rPr>
        <w:t>ΑΝΕΛ. Δηλαδή να πάρει πίσω, πρώτον, το μέτρο της μείωσης σχεδόν του συνόλου των συντάξεων. Θα είναι έως 18% η μείωση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2019. Δηλαδή σε επτά μήνες από τώρα θα μειωθούν σχεδόν όλες οι συντάξεις ως 18%. Εάν έχουμε καθαρή έξοδο</w:t>
      </w:r>
      <w:r>
        <w:rPr>
          <w:rFonts w:eastAsia="Times New Roman"/>
          <w:szCs w:val="24"/>
        </w:rPr>
        <w:t xml:space="preserve"> από τα μνημόνια, θα πρέπει να πάρετε αυτό το μέτρο πίσω, καθώς επίσης και να μην επιτρέψετε να πέσει και το αφορολόγητο από 1</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2020, κατά πάσα πιθανότητα, που σημαίνει ότι ένας μισθωτός των 500 ευρώ το 2019 θα πληρώσει </w:t>
      </w:r>
      <w:r>
        <w:rPr>
          <w:rFonts w:eastAsia="Times New Roman"/>
          <w:szCs w:val="24"/>
        </w:rPr>
        <w:lastRenderedPageBreak/>
        <w:t xml:space="preserve">το ένα μηνιάτικό του στην </w:t>
      </w:r>
      <w:r>
        <w:rPr>
          <w:rFonts w:eastAsia="Times New Roman"/>
          <w:szCs w:val="24"/>
        </w:rPr>
        <w:t>ε</w:t>
      </w:r>
      <w:r>
        <w:rPr>
          <w:rFonts w:eastAsia="Times New Roman"/>
          <w:szCs w:val="24"/>
        </w:rPr>
        <w:t>φορία. Α</w:t>
      </w:r>
      <w:r>
        <w:rPr>
          <w:rFonts w:eastAsia="Times New Roman"/>
          <w:szCs w:val="24"/>
        </w:rPr>
        <w:t>υτό είναι το αποτέλεσμα της υπερήφανης και σκληρής διαπραγμάτευσης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w:t>
      </w:r>
    </w:p>
    <w:p w14:paraId="4EDBFA48" w14:textId="77777777" w:rsidR="00ED4365" w:rsidRDefault="007215F5">
      <w:pPr>
        <w:tabs>
          <w:tab w:val="left" w:pos="2608"/>
        </w:tabs>
        <w:spacing w:line="600" w:lineRule="auto"/>
        <w:ind w:firstLine="720"/>
        <w:jc w:val="both"/>
        <w:rPr>
          <w:rFonts w:eastAsia="Times New Roman"/>
          <w:szCs w:val="24"/>
        </w:rPr>
      </w:pPr>
      <w:r>
        <w:rPr>
          <w:rFonts w:eastAsia="Times New Roman"/>
          <w:szCs w:val="24"/>
        </w:rPr>
        <w:t xml:space="preserve">Θα πρέπει, επίσης, αν έχουμε καθαρή έξοδο από τα μνημόνια, να πάρετε πίσω τα μέτρα και τις αποφάσεις για τα πρωτογενή πλεονάσματα, τα αιματηρά, όπως τα χαρακτηρίζατε, ως το </w:t>
      </w:r>
      <w:r>
        <w:rPr>
          <w:rFonts w:eastAsia="Times New Roman"/>
          <w:szCs w:val="24"/>
        </w:rPr>
        <w:t xml:space="preserve">2060 που έχετε δεσμεύσει τη χώρα. </w:t>
      </w:r>
    </w:p>
    <w:p w14:paraId="4EDBFA49" w14:textId="77777777" w:rsidR="00ED4365" w:rsidRDefault="007215F5">
      <w:pPr>
        <w:tabs>
          <w:tab w:val="left" w:pos="2608"/>
        </w:tabs>
        <w:spacing w:line="600" w:lineRule="auto"/>
        <w:ind w:firstLine="720"/>
        <w:jc w:val="both"/>
        <w:rPr>
          <w:rFonts w:eastAsia="Times New Roman"/>
          <w:szCs w:val="24"/>
        </w:rPr>
      </w:pPr>
      <w:r>
        <w:rPr>
          <w:rFonts w:eastAsia="Times New Roman"/>
          <w:szCs w:val="24"/>
        </w:rPr>
        <w:t xml:space="preserve">Όπως, επίσης, θα μπορούσατε να πείτε και στο </w:t>
      </w:r>
      <w:proofErr w:type="spellStart"/>
      <w:r>
        <w:rPr>
          <w:rFonts w:eastAsia="Times New Roman"/>
          <w:szCs w:val="24"/>
        </w:rPr>
        <w:t>υ</w:t>
      </w:r>
      <w:r>
        <w:rPr>
          <w:rFonts w:eastAsia="Times New Roman"/>
          <w:szCs w:val="24"/>
        </w:rPr>
        <w:t>περταμείο</w:t>
      </w:r>
      <w:proofErr w:type="spellEnd"/>
      <w:r>
        <w:rPr>
          <w:rFonts w:eastAsia="Times New Roman"/>
          <w:szCs w:val="24"/>
        </w:rPr>
        <w:t xml:space="preserve"> να αποχωρήσει από τη χώρα, διότι, ως γνωστόν, με δικές σας αποφάσεις και αποτελέσματα της δικής σας διαπραγμάτευσης το </w:t>
      </w:r>
      <w:proofErr w:type="spellStart"/>
      <w:r>
        <w:rPr>
          <w:rFonts w:eastAsia="Times New Roman"/>
          <w:szCs w:val="24"/>
        </w:rPr>
        <w:t>υ</w:t>
      </w:r>
      <w:r>
        <w:rPr>
          <w:rFonts w:eastAsia="Times New Roman"/>
          <w:szCs w:val="24"/>
        </w:rPr>
        <w:t>περταμείο</w:t>
      </w:r>
      <w:proofErr w:type="spellEnd"/>
      <w:r>
        <w:rPr>
          <w:rFonts w:eastAsia="Times New Roman"/>
          <w:szCs w:val="24"/>
        </w:rPr>
        <w:t>, που διοικείται από ξένους, θα βρίσ</w:t>
      </w:r>
      <w:r>
        <w:rPr>
          <w:rFonts w:eastAsia="Times New Roman"/>
          <w:szCs w:val="24"/>
        </w:rPr>
        <w:t>κεται στην Ελλάδα ως το 2115 και θα μπορεί να εκποιεί οποιοδήποτε περιουσιακό στοιχείο της χώρας</w:t>
      </w:r>
      <w:r>
        <w:rPr>
          <w:rFonts w:eastAsia="Times New Roman"/>
          <w:szCs w:val="24"/>
        </w:rPr>
        <w:t>,</w:t>
      </w:r>
      <w:r>
        <w:rPr>
          <w:rFonts w:eastAsia="Times New Roman"/>
          <w:szCs w:val="24"/>
        </w:rPr>
        <w:t xml:space="preserve"> πλην των αρχαιολογικών χώρων και των σημείων </w:t>
      </w:r>
      <w:r>
        <w:rPr>
          <w:rFonts w:eastAsia="Times New Roman"/>
          <w:szCs w:val="24"/>
        </w:rPr>
        <w:t>«</w:t>
      </w:r>
      <w:r>
        <w:rPr>
          <w:rFonts w:eastAsia="Times New Roman"/>
          <w:szCs w:val="24"/>
          <w:lang w:val="en-US"/>
        </w:rPr>
        <w:t>NATURA</w:t>
      </w:r>
      <w:r>
        <w:rPr>
          <w:rFonts w:eastAsia="Times New Roman"/>
          <w:szCs w:val="24"/>
        </w:rPr>
        <w:t>»</w:t>
      </w:r>
      <w:r>
        <w:rPr>
          <w:rFonts w:eastAsia="Times New Roman"/>
          <w:szCs w:val="24"/>
        </w:rPr>
        <w:t>, για να αποπληρώνει τα δάνεια που μας έχουν δώσει.</w:t>
      </w:r>
    </w:p>
    <w:p w14:paraId="4EDBFA4A" w14:textId="77777777" w:rsidR="00ED4365" w:rsidRDefault="007215F5">
      <w:pPr>
        <w:tabs>
          <w:tab w:val="left" w:pos="2608"/>
        </w:tabs>
        <w:spacing w:line="600" w:lineRule="auto"/>
        <w:ind w:firstLine="720"/>
        <w:jc w:val="both"/>
        <w:rPr>
          <w:rFonts w:eastAsia="Times New Roman"/>
          <w:szCs w:val="24"/>
        </w:rPr>
      </w:pPr>
      <w:r>
        <w:rPr>
          <w:rFonts w:eastAsia="Times New Roman"/>
          <w:szCs w:val="24"/>
        </w:rPr>
        <w:t>Άρα οι δανειστές</w:t>
      </w:r>
      <w:r>
        <w:rPr>
          <w:rFonts w:eastAsia="Times New Roman"/>
          <w:szCs w:val="24"/>
        </w:rPr>
        <w:t>,</w:t>
      </w:r>
      <w:r>
        <w:rPr>
          <w:rFonts w:eastAsia="Times New Roman"/>
          <w:szCs w:val="24"/>
        </w:rPr>
        <w:t xml:space="preserve"> ναι, βγαίνουν από τα μνημόνια, αφού</w:t>
      </w:r>
      <w:r>
        <w:rPr>
          <w:rFonts w:eastAsia="Times New Roman"/>
          <w:szCs w:val="24"/>
        </w:rPr>
        <w:t xml:space="preserve"> από τον Αύγουστο του 2018 παύουν να υποχρεούνται να μας καταβάλλουν δάνεια χαμηλότοκα με επιτόκιο </w:t>
      </w:r>
      <w:r>
        <w:rPr>
          <w:rFonts w:eastAsia="Times New Roman"/>
          <w:szCs w:val="24"/>
        </w:rPr>
        <w:lastRenderedPageBreak/>
        <w:t>1%. Εμείς δεν βγαίνουμε από τα μνημόνια. Βγαίνουμε υποθετικά από τα μνημόνια. Πώς βγαίνουμε από τα μνημόνια, όταν τα μέτρα που είναι τόσο σκληρά παραμένουν;</w:t>
      </w:r>
    </w:p>
    <w:p w14:paraId="4EDBFA4B" w14:textId="77777777" w:rsidR="00ED4365" w:rsidRDefault="007215F5">
      <w:pPr>
        <w:tabs>
          <w:tab w:val="left" w:pos="2940"/>
        </w:tabs>
        <w:spacing w:line="600" w:lineRule="auto"/>
        <w:ind w:firstLine="720"/>
        <w:jc w:val="both"/>
        <w:rPr>
          <w:rFonts w:eastAsia="Times New Roman"/>
          <w:szCs w:val="24"/>
        </w:rPr>
      </w:pPr>
      <w:r>
        <w:rPr>
          <w:rFonts w:eastAsia="Times New Roman"/>
          <w:szCs w:val="24"/>
        </w:rPr>
        <w:t xml:space="preserve">Κυρίες και κύριοι συνάδελφοι, έρχομαι στο νομοσχέδιο. Όσον αφορά το </w:t>
      </w:r>
      <w:r>
        <w:rPr>
          <w:rFonts w:eastAsia="Times New Roman"/>
          <w:szCs w:val="24"/>
        </w:rPr>
        <w:t>πρώτο μέρος</w:t>
      </w:r>
      <w:r>
        <w:rPr>
          <w:rFonts w:eastAsia="Times New Roman"/>
          <w:szCs w:val="24"/>
        </w:rPr>
        <w:t xml:space="preserve">, τα άρθρα 1 έως 110, που είναι η ενσωμάτωση της ευρωπαϊκής </w:t>
      </w:r>
      <w:r>
        <w:rPr>
          <w:rFonts w:eastAsia="Times New Roman"/>
          <w:szCs w:val="24"/>
        </w:rPr>
        <w:t>ο</w:t>
      </w:r>
      <w:r>
        <w:rPr>
          <w:rFonts w:eastAsia="Times New Roman"/>
          <w:szCs w:val="24"/>
        </w:rPr>
        <w:t>δηγίας, είναι θετικά και τα υπερψηφίζουμε.</w:t>
      </w:r>
    </w:p>
    <w:p w14:paraId="4EDBFA4C" w14:textId="77777777" w:rsidR="00ED4365" w:rsidRDefault="007215F5">
      <w:pPr>
        <w:tabs>
          <w:tab w:val="left" w:pos="2940"/>
        </w:tabs>
        <w:spacing w:line="600" w:lineRule="auto"/>
        <w:ind w:firstLine="720"/>
        <w:jc w:val="both"/>
        <w:rPr>
          <w:rFonts w:eastAsia="Times New Roman"/>
          <w:szCs w:val="24"/>
        </w:rPr>
      </w:pPr>
      <w:r>
        <w:rPr>
          <w:rFonts w:eastAsia="Times New Roman"/>
          <w:szCs w:val="24"/>
        </w:rPr>
        <w:t>Εδώ απλώς θα σταθώ</w:t>
      </w:r>
      <w:r>
        <w:rPr>
          <w:rFonts w:eastAsia="Times New Roman"/>
          <w:szCs w:val="24"/>
        </w:rPr>
        <w:t>,</w:t>
      </w:r>
      <w:r>
        <w:rPr>
          <w:rFonts w:eastAsia="Times New Roman"/>
          <w:szCs w:val="24"/>
        </w:rPr>
        <w:t xml:space="preserve"> σαν μια μικρή υποσημείωση, αν και τα έχουμε πει πολλές φορές και στις συνεδριάσεις της </w:t>
      </w:r>
      <w:r>
        <w:rPr>
          <w:rFonts w:eastAsia="Times New Roman"/>
          <w:szCs w:val="24"/>
        </w:rPr>
        <w:t>ε</w:t>
      </w:r>
      <w:r>
        <w:rPr>
          <w:rFonts w:eastAsia="Times New Roman"/>
          <w:szCs w:val="24"/>
        </w:rPr>
        <w:t>πιτροπής, στα άρθρα 38 έως 60 του σχεδίου νόμου</w:t>
      </w:r>
      <w:r>
        <w:rPr>
          <w:rFonts w:eastAsia="Times New Roman"/>
          <w:szCs w:val="24"/>
        </w:rPr>
        <w:t>,</w:t>
      </w:r>
      <w:r>
        <w:rPr>
          <w:rFonts w:eastAsia="Times New Roman"/>
          <w:szCs w:val="24"/>
        </w:rPr>
        <w:t xml:space="preserve"> που όντως χάρη σ’ αυτή την ευρωπαϊκή </w:t>
      </w:r>
      <w:r>
        <w:rPr>
          <w:rFonts w:eastAsia="Times New Roman"/>
          <w:szCs w:val="24"/>
        </w:rPr>
        <w:t>ο</w:t>
      </w:r>
      <w:r>
        <w:rPr>
          <w:rFonts w:eastAsia="Times New Roman"/>
          <w:szCs w:val="24"/>
        </w:rPr>
        <w:t>δηγία, την οποία</w:t>
      </w:r>
      <w:r>
        <w:rPr>
          <w:rFonts w:eastAsia="Times New Roman"/>
          <w:szCs w:val="24"/>
        </w:rPr>
        <w:t>,</w:t>
      </w:r>
      <w:r>
        <w:rPr>
          <w:rFonts w:eastAsia="Times New Roman"/>
          <w:szCs w:val="24"/>
        </w:rPr>
        <w:t xml:space="preserve"> </w:t>
      </w:r>
      <w:proofErr w:type="spellStart"/>
      <w:r>
        <w:rPr>
          <w:rFonts w:eastAsia="Times New Roman"/>
          <w:szCs w:val="24"/>
        </w:rPr>
        <w:t>ειρήσθω</w:t>
      </w:r>
      <w:proofErr w:type="spellEnd"/>
      <w:r>
        <w:rPr>
          <w:rFonts w:eastAsia="Times New Roman"/>
          <w:szCs w:val="24"/>
        </w:rPr>
        <w:t xml:space="preserve"> εν </w:t>
      </w:r>
      <w:proofErr w:type="spellStart"/>
      <w:r>
        <w:rPr>
          <w:rFonts w:eastAsia="Times New Roman"/>
          <w:szCs w:val="24"/>
        </w:rPr>
        <w:t>παρόδω</w:t>
      </w:r>
      <w:proofErr w:type="spellEnd"/>
      <w:r>
        <w:rPr>
          <w:rFonts w:eastAsia="Times New Roman"/>
          <w:szCs w:val="24"/>
        </w:rPr>
        <w:t>,</w:t>
      </w:r>
      <w:r>
        <w:rPr>
          <w:rFonts w:eastAsia="Times New Roman"/>
          <w:szCs w:val="24"/>
        </w:rPr>
        <w:t xml:space="preserve"> αργήσατε κατά ένα εξάμηνο να ενσωματώσετε σ</w:t>
      </w:r>
      <w:r>
        <w:rPr>
          <w:rFonts w:eastAsia="Times New Roman"/>
          <w:szCs w:val="24"/>
        </w:rPr>
        <w:t xml:space="preserve">το </w:t>
      </w:r>
      <w:r>
        <w:rPr>
          <w:rFonts w:eastAsia="Times New Roman"/>
          <w:szCs w:val="24"/>
        </w:rPr>
        <w:t>Ε</w:t>
      </w:r>
      <w:r>
        <w:rPr>
          <w:rFonts w:eastAsia="Times New Roman"/>
          <w:szCs w:val="24"/>
        </w:rPr>
        <w:t xml:space="preserve">θνικό </w:t>
      </w:r>
      <w:r>
        <w:rPr>
          <w:rFonts w:eastAsia="Times New Roman"/>
          <w:szCs w:val="24"/>
        </w:rPr>
        <w:t>Δ</w:t>
      </w:r>
      <w:r>
        <w:rPr>
          <w:rFonts w:eastAsia="Times New Roman"/>
          <w:szCs w:val="24"/>
        </w:rPr>
        <w:t>ίκαιο, έχει διατάξεις και όρους πολύ καλούς για τη διαφάνεια και την καλύτερη ενημέρωση του πληρωτή, του συναλλασσόμενου, για τυχόν επιβαρύνσεις και επιμέρους πράξεις πληρωμής. Αυτά είναι σημαντικά θέματα, που θεωρώ ότι είναι αυτονόητο πως θα τα</w:t>
      </w:r>
      <w:r>
        <w:rPr>
          <w:rFonts w:eastAsia="Times New Roman"/>
          <w:szCs w:val="24"/>
        </w:rPr>
        <w:t xml:space="preserve"> ψηφίσουμε ως μέρος αυτής της ευρωπαϊκής </w:t>
      </w:r>
      <w:r>
        <w:rPr>
          <w:rFonts w:eastAsia="Times New Roman"/>
          <w:szCs w:val="24"/>
        </w:rPr>
        <w:t>ο</w:t>
      </w:r>
      <w:r>
        <w:rPr>
          <w:rFonts w:eastAsia="Times New Roman"/>
          <w:szCs w:val="24"/>
        </w:rPr>
        <w:t>δηγίας.</w:t>
      </w:r>
    </w:p>
    <w:p w14:paraId="4EDBFA4D" w14:textId="77777777" w:rsidR="00ED4365" w:rsidRDefault="007215F5">
      <w:pPr>
        <w:tabs>
          <w:tab w:val="left" w:pos="2940"/>
        </w:tabs>
        <w:spacing w:line="600" w:lineRule="auto"/>
        <w:ind w:firstLine="720"/>
        <w:jc w:val="both"/>
        <w:rPr>
          <w:rFonts w:eastAsia="Times New Roman"/>
          <w:szCs w:val="24"/>
        </w:rPr>
      </w:pPr>
      <w:r>
        <w:rPr>
          <w:rFonts w:eastAsia="Times New Roman"/>
          <w:szCs w:val="24"/>
        </w:rPr>
        <w:lastRenderedPageBreak/>
        <w:t>Θετικό επίσης είναι και το ότι υπάρχει επιτέλους η υποχρέωση ενημέρωσης των καταναλωτών και ιδιαίτερα θετική είναι η πρόβλεψη, όπως φαίνεται στο άρθρο 102, για την ενδεδειγμένη πληροφόρηση ατόμων με αναπηρί</w:t>
      </w:r>
      <w:r>
        <w:rPr>
          <w:rFonts w:eastAsia="Times New Roman"/>
          <w:szCs w:val="24"/>
        </w:rPr>
        <w:t>ες. Καλό θα ήταν, θα προσέθετα εγώ, να υπάρχει αναρτημένη περιπτωσιολογία μη τήρησης των υποχρεώσεων ενημέρωσης από επιχειρήσεις</w:t>
      </w:r>
      <w:r>
        <w:rPr>
          <w:rFonts w:eastAsia="Times New Roman"/>
          <w:szCs w:val="24"/>
        </w:rPr>
        <w:t>,</w:t>
      </w:r>
      <w:r>
        <w:rPr>
          <w:rFonts w:eastAsia="Times New Roman"/>
          <w:szCs w:val="24"/>
        </w:rPr>
        <w:t xml:space="preserve"> αφ</w:t>
      </w:r>
      <w:r>
        <w:rPr>
          <w:rFonts w:eastAsia="Times New Roman"/>
          <w:szCs w:val="24"/>
        </w:rPr>
        <w:t xml:space="preserve">’ </w:t>
      </w:r>
      <w:r>
        <w:rPr>
          <w:rFonts w:eastAsia="Times New Roman"/>
          <w:szCs w:val="24"/>
        </w:rPr>
        <w:t>ενός ως αντικίνητρο για την παραβίαση της νομοθεσίας και</w:t>
      </w:r>
      <w:r>
        <w:rPr>
          <w:rFonts w:eastAsia="Times New Roman"/>
          <w:szCs w:val="24"/>
        </w:rPr>
        <w:t>,</w:t>
      </w:r>
      <w:r>
        <w:rPr>
          <w:rFonts w:eastAsia="Times New Roman"/>
          <w:szCs w:val="24"/>
        </w:rPr>
        <w:t xml:space="preserve"> αφ</w:t>
      </w:r>
      <w:r>
        <w:rPr>
          <w:rFonts w:eastAsia="Times New Roman"/>
          <w:szCs w:val="24"/>
        </w:rPr>
        <w:t xml:space="preserve">’ </w:t>
      </w:r>
      <w:r>
        <w:rPr>
          <w:rFonts w:eastAsia="Times New Roman"/>
          <w:szCs w:val="24"/>
        </w:rPr>
        <w:t>ετέρου</w:t>
      </w:r>
      <w:r>
        <w:rPr>
          <w:rFonts w:eastAsia="Times New Roman"/>
          <w:szCs w:val="24"/>
        </w:rPr>
        <w:t>,</w:t>
      </w:r>
      <w:r>
        <w:rPr>
          <w:rFonts w:eastAsia="Times New Roman"/>
          <w:szCs w:val="24"/>
        </w:rPr>
        <w:t xml:space="preserve"> για να γνωρίζουν καλύτερα οι πολίτες ανά κλάδο αγορά</w:t>
      </w:r>
      <w:r>
        <w:rPr>
          <w:rFonts w:eastAsia="Times New Roman"/>
          <w:szCs w:val="24"/>
        </w:rPr>
        <w:t>ς προϊόντων και υπηρεσιών τα δικαιώματά τους.</w:t>
      </w:r>
    </w:p>
    <w:p w14:paraId="4EDBFA4E" w14:textId="77777777" w:rsidR="00ED4365" w:rsidRDefault="007215F5">
      <w:pPr>
        <w:tabs>
          <w:tab w:val="left" w:pos="2940"/>
        </w:tabs>
        <w:spacing w:line="600" w:lineRule="auto"/>
        <w:ind w:firstLine="720"/>
        <w:jc w:val="both"/>
        <w:rPr>
          <w:rFonts w:eastAsia="Times New Roman"/>
          <w:szCs w:val="24"/>
        </w:rPr>
      </w:pPr>
      <w:r>
        <w:rPr>
          <w:rFonts w:eastAsia="Times New Roman"/>
          <w:szCs w:val="24"/>
        </w:rPr>
        <w:t xml:space="preserve">Έρχομαι στο </w:t>
      </w:r>
      <w:r>
        <w:rPr>
          <w:rFonts w:eastAsia="Times New Roman"/>
          <w:szCs w:val="24"/>
        </w:rPr>
        <w:t>δεύτερο μέρος</w:t>
      </w:r>
      <w:r>
        <w:rPr>
          <w:rFonts w:eastAsia="Times New Roman"/>
          <w:szCs w:val="24"/>
        </w:rPr>
        <w:t xml:space="preserve"> του νομοσχεδίου, που είναι προβληματικό. Εδώ έχει πολλές διατάξεις οι οποίες μυρίζουν κομματικό κράτος, μυρίζουν ρουσφέτια, μυρίζουν αναξιοκρατία και μας βρίσκουν αντίθετους. Είναι άσχ</w:t>
      </w:r>
      <w:r>
        <w:rPr>
          <w:rFonts w:eastAsia="Times New Roman"/>
          <w:szCs w:val="24"/>
        </w:rPr>
        <w:t xml:space="preserve">ετες με τα άρθρα της </w:t>
      </w:r>
      <w:r>
        <w:rPr>
          <w:rFonts w:eastAsia="Times New Roman"/>
          <w:szCs w:val="24"/>
        </w:rPr>
        <w:t>ο</w:t>
      </w:r>
      <w:r>
        <w:rPr>
          <w:rFonts w:eastAsia="Times New Roman"/>
          <w:szCs w:val="24"/>
        </w:rPr>
        <w:t xml:space="preserve">δηγίας αυτές οι διατάξεις. Έρχομαι σε ένα-δύο θέματα που θέλω να επισημάνω. Τα είχα πει βέβαια και στις συνεδριάσεις της </w:t>
      </w:r>
      <w:r>
        <w:rPr>
          <w:rFonts w:eastAsia="Times New Roman"/>
          <w:szCs w:val="24"/>
        </w:rPr>
        <w:t>ε</w:t>
      </w:r>
      <w:r>
        <w:rPr>
          <w:rFonts w:eastAsia="Times New Roman"/>
          <w:szCs w:val="24"/>
        </w:rPr>
        <w:t>πιτροπής.</w:t>
      </w:r>
    </w:p>
    <w:p w14:paraId="4EDBFA4F" w14:textId="77777777" w:rsidR="00ED4365" w:rsidRDefault="007215F5">
      <w:pPr>
        <w:tabs>
          <w:tab w:val="left" w:pos="2940"/>
        </w:tabs>
        <w:spacing w:line="600" w:lineRule="auto"/>
        <w:ind w:firstLine="720"/>
        <w:jc w:val="both"/>
        <w:rPr>
          <w:rFonts w:eastAsia="Times New Roman"/>
          <w:szCs w:val="24"/>
        </w:rPr>
      </w:pPr>
      <w:r>
        <w:rPr>
          <w:rFonts w:eastAsia="Times New Roman"/>
          <w:szCs w:val="24"/>
        </w:rPr>
        <w:t xml:space="preserve">Έρχομαι στο άρθρο 136, το βασικό. Έχει θεσπιστεί με το πολυνομοσχέδιο, που ψηφίσατε πριν από μερικούς </w:t>
      </w:r>
      <w:r>
        <w:rPr>
          <w:rFonts w:eastAsia="Times New Roman"/>
          <w:szCs w:val="24"/>
        </w:rPr>
        <w:t xml:space="preserve">μήνες, η Διεύθυνση Ερευνών Οικονομικού Εγκλήματος. </w:t>
      </w:r>
      <w:r>
        <w:rPr>
          <w:rFonts w:eastAsia="Times New Roman"/>
          <w:szCs w:val="24"/>
        </w:rPr>
        <w:lastRenderedPageBreak/>
        <w:t>Θα έπαιρνε υποθέσεις που ήταν στην ΑΑΔΕ με εισαγγελική παραγγελία, για να τις ελέγξει. Τώρα, με αυτό το νομοσχέδιο</w:t>
      </w:r>
      <w:r>
        <w:rPr>
          <w:rFonts w:eastAsia="Times New Roman"/>
          <w:szCs w:val="24"/>
        </w:rPr>
        <w:t>,</w:t>
      </w:r>
      <w:r>
        <w:rPr>
          <w:rFonts w:eastAsia="Times New Roman"/>
          <w:szCs w:val="24"/>
        </w:rPr>
        <w:t xml:space="preserve"> τοποθετείτε προϊστάμενο στις οργανικές αυτές μονάδες με απόφαση Υπουργού Οικονομικών. </w:t>
      </w:r>
    </w:p>
    <w:p w14:paraId="4EDBFA50" w14:textId="77777777" w:rsidR="00ED4365" w:rsidRDefault="007215F5">
      <w:pPr>
        <w:tabs>
          <w:tab w:val="left" w:pos="2940"/>
        </w:tabs>
        <w:spacing w:line="600" w:lineRule="auto"/>
        <w:ind w:firstLine="720"/>
        <w:jc w:val="both"/>
        <w:rPr>
          <w:rFonts w:eastAsia="Times New Roman"/>
          <w:szCs w:val="24"/>
        </w:rPr>
      </w:pPr>
      <w:r w:rsidRPr="009A1264">
        <w:rPr>
          <w:rFonts w:eastAsia="Times New Roman"/>
          <w:b/>
          <w:szCs w:val="24"/>
        </w:rPr>
        <w:t>ΑΙ</w:t>
      </w:r>
      <w:r w:rsidRPr="009A1264">
        <w:rPr>
          <w:rFonts w:eastAsia="Times New Roman"/>
          <w:b/>
          <w:szCs w:val="24"/>
        </w:rPr>
        <w:t>ΚΑΤΕΡΙΝΗ ΠΑΠΑΝΑΤΣΙΟΥ (Υφυπουργός Οικονομικών):</w:t>
      </w:r>
      <w:r>
        <w:rPr>
          <w:rFonts w:eastAsia="Times New Roman"/>
          <w:szCs w:val="24"/>
        </w:rPr>
        <w:t xml:space="preserve"> Για τρεις μήνες.</w:t>
      </w:r>
    </w:p>
    <w:p w14:paraId="4EDBFA51" w14:textId="77777777" w:rsidR="00ED4365" w:rsidRDefault="007215F5">
      <w:pPr>
        <w:tabs>
          <w:tab w:val="left" w:pos="2940"/>
        </w:tabs>
        <w:spacing w:line="600" w:lineRule="auto"/>
        <w:ind w:firstLine="720"/>
        <w:jc w:val="both"/>
        <w:rPr>
          <w:rFonts w:eastAsia="Times New Roman"/>
          <w:szCs w:val="24"/>
        </w:rPr>
      </w:pPr>
      <w:r w:rsidRPr="009A1264">
        <w:rPr>
          <w:rFonts w:eastAsia="Times New Roman"/>
          <w:b/>
          <w:szCs w:val="24"/>
        </w:rPr>
        <w:t>ΓΕΩΡΓΙΟΣ ΑΜΥΡΑΣ:</w:t>
      </w:r>
      <w:r>
        <w:rPr>
          <w:rFonts w:eastAsia="Times New Roman"/>
          <w:szCs w:val="24"/>
        </w:rPr>
        <w:t xml:space="preserve"> Για τρεις μήνες. Μα, ούτε για μισή ώρα εγώ θα έλεγα ότι δεν θα έπρεπε.</w:t>
      </w:r>
    </w:p>
    <w:p w14:paraId="4EDBFA52" w14:textId="77777777" w:rsidR="00ED4365" w:rsidRDefault="007215F5">
      <w:pPr>
        <w:tabs>
          <w:tab w:val="left" w:pos="2940"/>
        </w:tabs>
        <w:spacing w:line="600" w:lineRule="auto"/>
        <w:ind w:firstLine="720"/>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Υπάρχει υπηρεσία.</w:t>
      </w:r>
    </w:p>
    <w:p w14:paraId="4EDBFA53" w14:textId="77777777" w:rsidR="00ED4365" w:rsidRDefault="007215F5">
      <w:pPr>
        <w:tabs>
          <w:tab w:val="left" w:pos="2940"/>
        </w:tabs>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 ρωτήσω, λοιπόν, τ</w:t>
      </w:r>
      <w:r>
        <w:rPr>
          <w:rFonts w:eastAsia="Times New Roman"/>
          <w:szCs w:val="24"/>
        </w:rPr>
        <w:t>ι ενέργειες έχουν γίνει για τη σύσταση αυτής της Διεύθυνσης.</w:t>
      </w:r>
    </w:p>
    <w:p w14:paraId="4EDBFA54" w14:textId="77777777" w:rsidR="00ED4365" w:rsidRDefault="007215F5">
      <w:pPr>
        <w:tabs>
          <w:tab w:val="left" w:pos="2940"/>
        </w:tabs>
        <w:spacing w:line="600" w:lineRule="auto"/>
        <w:ind w:firstLine="720"/>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Δεν υπάρχει αυτή τη στιγμή.</w:t>
      </w:r>
    </w:p>
    <w:p w14:paraId="4EDBFA55" w14:textId="77777777" w:rsidR="00ED4365" w:rsidRDefault="007215F5">
      <w:pPr>
        <w:tabs>
          <w:tab w:val="left" w:pos="2940"/>
        </w:tabs>
        <w:spacing w:line="600" w:lineRule="auto"/>
        <w:ind w:firstLine="720"/>
        <w:jc w:val="both"/>
        <w:rPr>
          <w:rFonts w:eastAsia="Times New Roman"/>
          <w:szCs w:val="24"/>
        </w:rPr>
      </w:pPr>
      <w:r>
        <w:rPr>
          <w:rFonts w:eastAsia="Times New Roman"/>
          <w:b/>
          <w:szCs w:val="24"/>
        </w:rPr>
        <w:lastRenderedPageBreak/>
        <w:t>ΓΕΩΡΓΙΟΣ ΑΜΥΡΑΣ:</w:t>
      </w:r>
      <w:r>
        <w:rPr>
          <w:rFonts w:eastAsia="Times New Roman"/>
          <w:szCs w:val="24"/>
        </w:rPr>
        <w:t xml:space="preserve"> Δεν υπάρχει αυτήν τη στιγμή Διεύθυνση. Και πού το είδατε αυτό το «τρεις μήνες»; Εγώ δεν το είδα καλά.</w:t>
      </w:r>
      <w:r>
        <w:rPr>
          <w:rFonts w:eastAsia="Times New Roman"/>
          <w:szCs w:val="24"/>
        </w:rPr>
        <w:t xml:space="preserve"> Πού το γράφει; Στο νομοσχέδιο δεν φαίνεται.</w:t>
      </w:r>
    </w:p>
    <w:p w14:paraId="4EDBFA56" w14:textId="77777777" w:rsidR="00ED4365" w:rsidRDefault="007215F5">
      <w:pPr>
        <w:tabs>
          <w:tab w:val="left" w:pos="2940"/>
        </w:tabs>
        <w:spacing w:line="600" w:lineRule="auto"/>
        <w:ind w:firstLine="720"/>
        <w:jc w:val="both"/>
        <w:rPr>
          <w:rFonts w:eastAsia="Times New Roman"/>
          <w:szCs w:val="24"/>
        </w:rPr>
      </w:pPr>
      <w:r w:rsidRPr="00D25C2B">
        <w:rPr>
          <w:rFonts w:eastAsia="Times New Roman"/>
          <w:b/>
          <w:szCs w:val="24"/>
        </w:rPr>
        <w:t>ΠΡΟΕΔΡΕΥΩΝ (Σπυρίδων Λυκούδης):</w:t>
      </w:r>
      <w:r>
        <w:rPr>
          <w:rFonts w:eastAsia="Times New Roman"/>
          <w:szCs w:val="24"/>
        </w:rPr>
        <w:t xml:space="preserve"> Κύριε </w:t>
      </w:r>
      <w:proofErr w:type="spellStart"/>
      <w:r>
        <w:rPr>
          <w:rFonts w:eastAsia="Times New Roman"/>
          <w:szCs w:val="24"/>
        </w:rPr>
        <w:t>Αμυρά</w:t>
      </w:r>
      <w:proofErr w:type="spellEnd"/>
      <w:r>
        <w:rPr>
          <w:rFonts w:eastAsia="Times New Roman"/>
          <w:szCs w:val="24"/>
        </w:rPr>
        <w:t>, θα αναφερθεί στην ομιλία της.</w:t>
      </w:r>
    </w:p>
    <w:p w14:paraId="4EDBFA57" w14:textId="77777777" w:rsidR="00ED4365" w:rsidRDefault="007215F5">
      <w:pPr>
        <w:tabs>
          <w:tab w:val="left" w:pos="2940"/>
        </w:tabs>
        <w:spacing w:line="600" w:lineRule="auto"/>
        <w:ind w:firstLine="720"/>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Είναι σε εξέλιξη…</w:t>
      </w:r>
    </w:p>
    <w:p w14:paraId="4EDBFA58" w14:textId="77777777" w:rsidR="00ED4365" w:rsidRDefault="007215F5">
      <w:pPr>
        <w:tabs>
          <w:tab w:val="left" w:pos="2940"/>
        </w:tabs>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Έχετε δίκιο, κύριε Πρόεδρε. Απλώς ανακύπτει ένα καιν</w:t>
      </w:r>
      <w:r>
        <w:rPr>
          <w:rFonts w:eastAsia="Times New Roman"/>
          <w:szCs w:val="24"/>
        </w:rPr>
        <w:t>ούρ</w:t>
      </w:r>
      <w:r>
        <w:rPr>
          <w:rFonts w:eastAsia="Times New Roman"/>
          <w:szCs w:val="24"/>
        </w:rPr>
        <w:t>γ</w:t>
      </w:r>
      <w:r>
        <w:rPr>
          <w:rFonts w:eastAsia="Times New Roman"/>
          <w:szCs w:val="24"/>
        </w:rPr>
        <w:t>ιο στοιχείο, ότι είναι για τρεις μήνες. Όμως κι εγώ δεν το διάβασα πουθενά. Δεν ξέρω από πού προκύπτει το «τρεις μήνες».</w:t>
      </w:r>
    </w:p>
    <w:p w14:paraId="4EDBFA59" w14:textId="77777777" w:rsidR="00ED4365" w:rsidRDefault="007215F5">
      <w:pPr>
        <w:tabs>
          <w:tab w:val="left" w:pos="2940"/>
        </w:tabs>
        <w:spacing w:line="600" w:lineRule="auto"/>
        <w:ind w:firstLine="720"/>
        <w:jc w:val="both"/>
        <w:rPr>
          <w:rFonts w:eastAsia="Times New Roman"/>
          <w:szCs w:val="24"/>
        </w:rPr>
      </w:pPr>
      <w:r>
        <w:rPr>
          <w:rFonts w:eastAsia="Times New Roman"/>
          <w:szCs w:val="24"/>
        </w:rPr>
        <w:t>Εσείς, κύριοι συνάδελφοι, το ξέρετε;</w:t>
      </w:r>
    </w:p>
    <w:p w14:paraId="4EDBFA5A" w14:textId="77777777" w:rsidR="00ED4365" w:rsidRDefault="007215F5">
      <w:pPr>
        <w:tabs>
          <w:tab w:val="left" w:pos="2940"/>
        </w:tabs>
        <w:spacing w:line="600" w:lineRule="auto"/>
        <w:ind w:firstLine="720"/>
        <w:jc w:val="both"/>
        <w:rPr>
          <w:rFonts w:eastAsia="Times New Roman"/>
          <w:szCs w:val="24"/>
        </w:rPr>
      </w:pPr>
      <w:r w:rsidRPr="00D25C2B">
        <w:rPr>
          <w:rFonts w:eastAsia="Times New Roman"/>
          <w:b/>
          <w:szCs w:val="24"/>
        </w:rPr>
        <w:t xml:space="preserve">ΑΠΟΣΤΟΛΟΣ ΒΕΣΥΡΟΠΟΥΛΟΣ: </w:t>
      </w:r>
      <w:r>
        <w:rPr>
          <w:rFonts w:eastAsia="Times New Roman"/>
          <w:szCs w:val="24"/>
        </w:rPr>
        <w:t>Πουθενά δεν αναφέρεται αυτό και δεν ξέρουμε, γιατί τέθηκε και από εμάς</w:t>
      </w:r>
      <w:r>
        <w:rPr>
          <w:rFonts w:eastAsia="Times New Roman"/>
          <w:szCs w:val="24"/>
        </w:rPr>
        <w:t xml:space="preserve"> το ερώτημα, αν αυτή η διαδικασία όπως προβλέπεται με τον ν</w:t>
      </w:r>
      <w:r>
        <w:rPr>
          <w:rFonts w:eastAsia="Times New Roman"/>
          <w:szCs w:val="24"/>
        </w:rPr>
        <w:t>.</w:t>
      </w:r>
      <w:r>
        <w:rPr>
          <w:rFonts w:eastAsia="Times New Roman"/>
          <w:szCs w:val="24"/>
        </w:rPr>
        <w:t>4369…</w:t>
      </w:r>
    </w:p>
    <w:p w14:paraId="4EDBFA5B" w14:textId="77777777" w:rsidR="00ED4365" w:rsidRDefault="007215F5">
      <w:pPr>
        <w:tabs>
          <w:tab w:val="left" w:pos="2940"/>
        </w:tabs>
        <w:spacing w:line="600" w:lineRule="auto"/>
        <w:ind w:firstLine="720"/>
        <w:jc w:val="both"/>
        <w:rPr>
          <w:rFonts w:eastAsia="Times New Roman"/>
          <w:szCs w:val="24"/>
        </w:rPr>
      </w:pPr>
      <w:r>
        <w:rPr>
          <w:rFonts w:eastAsia="Times New Roman"/>
          <w:b/>
          <w:szCs w:val="24"/>
        </w:rPr>
        <w:lastRenderedPageBreak/>
        <w:t>ΓΕΩΡΓΙΟΣ ΑΜΥΡΑΣ:</w:t>
      </w:r>
      <w:r>
        <w:rPr>
          <w:rFonts w:eastAsia="Times New Roman"/>
          <w:szCs w:val="24"/>
        </w:rPr>
        <w:t xml:space="preserve"> Ακριβώς τα ίδια ρωτάω κι εγώ. Και μιας που το έφερε ο λόγος, να πούμε το εξής: Είχα κάνει μια ερώτηση προς το Υπουργείο. Πήρα απάντηση και από την ΑΑΔΕ για τον έλεγχο στις λίστες </w:t>
      </w:r>
      <w:proofErr w:type="spellStart"/>
      <w:r>
        <w:rPr>
          <w:rFonts w:eastAsia="Times New Roman"/>
          <w:szCs w:val="24"/>
        </w:rPr>
        <w:t>μεγαλοκαταθετών</w:t>
      </w:r>
      <w:proofErr w:type="spellEnd"/>
      <w:r>
        <w:rPr>
          <w:rFonts w:eastAsia="Times New Roman"/>
          <w:szCs w:val="24"/>
        </w:rPr>
        <w:t xml:space="preserve"> της λίστας </w:t>
      </w:r>
      <w:proofErr w:type="spellStart"/>
      <w:r>
        <w:rPr>
          <w:rFonts w:eastAsia="Times New Roman"/>
          <w:szCs w:val="24"/>
        </w:rPr>
        <w:t>Λαγκάρντ</w:t>
      </w:r>
      <w:proofErr w:type="spellEnd"/>
      <w:r>
        <w:rPr>
          <w:rFonts w:eastAsia="Times New Roman"/>
          <w:szCs w:val="24"/>
        </w:rPr>
        <w:t xml:space="preserve">. Η απάντηση που είχε έλθει ήταν ότι από </w:t>
      </w:r>
      <w:r>
        <w:rPr>
          <w:rFonts w:eastAsia="Times New Roman"/>
          <w:szCs w:val="24"/>
        </w:rPr>
        <w:t>τρεις χιλιάδες τετρακόσιες τριάντα τέσσερις υποθέσεις, στις οποίες ξεκίνησε ο έλεγχος, ολοκληρώθηκε ο έλεγχος στις χίλιες εννιακόσιες τριάντα τέσσερις και από τα 919 εκατομμύρια ευρώ περίπου, που βεβαιώθηκαν, εισπράχθηκαν μόνο τα 107 εκατομμύρια ευρώ. Δηλα</w:t>
      </w:r>
      <w:r>
        <w:rPr>
          <w:rFonts w:eastAsia="Times New Roman"/>
          <w:szCs w:val="24"/>
        </w:rPr>
        <w:t>δή η αναλογία είσπραξης ανά υπόθεση είναι ένα προς εννιά.</w:t>
      </w:r>
    </w:p>
    <w:p w14:paraId="4EDBFA5C" w14:textId="77777777" w:rsidR="00ED4365" w:rsidRDefault="007215F5">
      <w:pPr>
        <w:tabs>
          <w:tab w:val="left" w:pos="2940"/>
        </w:tabs>
        <w:spacing w:line="600" w:lineRule="auto"/>
        <w:ind w:firstLine="720"/>
        <w:jc w:val="both"/>
        <w:rPr>
          <w:rFonts w:eastAsia="Times New Roman"/>
          <w:szCs w:val="24"/>
        </w:rPr>
      </w:pPr>
      <w:r>
        <w:rPr>
          <w:rFonts w:eastAsia="Times New Roman"/>
          <w:szCs w:val="24"/>
        </w:rPr>
        <w:t xml:space="preserve">Τι ενέργειες θα κάνετε για να βελτιώσετε αυτή την αναλογία; Η λίστα </w:t>
      </w:r>
      <w:proofErr w:type="spellStart"/>
      <w:r>
        <w:rPr>
          <w:rFonts w:eastAsia="Times New Roman"/>
          <w:szCs w:val="24"/>
        </w:rPr>
        <w:t>Λαγκάρντ</w:t>
      </w:r>
      <w:proofErr w:type="spellEnd"/>
      <w:r>
        <w:rPr>
          <w:rFonts w:eastAsia="Times New Roman"/>
          <w:szCs w:val="24"/>
        </w:rPr>
        <w:t xml:space="preserve"> ήταν ένα θέμα, πραγματικά μια σημαία</w:t>
      </w:r>
      <w:r>
        <w:rPr>
          <w:rFonts w:eastAsia="Times New Roman"/>
          <w:szCs w:val="24"/>
        </w:rPr>
        <w:t>,</w:t>
      </w:r>
      <w:r>
        <w:rPr>
          <w:rFonts w:eastAsia="Times New Roman"/>
          <w:szCs w:val="24"/>
        </w:rPr>
        <w:t xml:space="preserve"> και για όλους μας και αποτελεί, θα έλεγα, το αλεξικέραυνο του συνόλου της φοροδιαφυγής, της </w:t>
      </w:r>
      <w:proofErr w:type="spellStart"/>
      <w:r>
        <w:rPr>
          <w:rFonts w:eastAsia="Times New Roman"/>
          <w:szCs w:val="24"/>
        </w:rPr>
        <w:t>φοροαποφυγής</w:t>
      </w:r>
      <w:proofErr w:type="spellEnd"/>
      <w:r>
        <w:rPr>
          <w:rFonts w:eastAsia="Times New Roman"/>
          <w:szCs w:val="24"/>
        </w:rPr>
        <w:t xml:space="preserve">, της </w:t>
      </w:r>
      <w:proofErr w:type="spellStart"/>
      <w:r>
        <w:rPr>
          <w:rFonts w:eastAsia="Times New Roman"/>
          <w:szCs w:val="24"/>
        </w:rPr>
        <w:t>φοροκλεψιάς</w:t>
      </w:r>
      <w:proofErr w:type="spellEnd"/>
      <w:r>
        <w:rPr>
          <w:rFonts w:eastAsia="Times New Roman"/>
          <w:szCs w:val="24"/>
        </w:rPr>
        <w:t>, εκείνων που έχουν και κατέχουν σε βάρος όλων των υπολοίπων.</w:t>
      </w:r>
    </w:p>
    <w:p w14:paraId="4EDBFA5D" w14:textId="77777777" w:rsidR="00ED4365" w:rsidRDefault="007215F5">
      <w:pPr>
        <w:tabs>
          <w:tab w:val="left" w:pos="2940"/>
        </w:tabs>
        <w:spacing w:line="600" w:lineRule="auto"/>
        <w:ind w:firstLine="720"/>
        <w:jc w:val="both"/>
        <w:rPr>
          <w:rFonts w:eastAsia="Times New Roman"/>
          <w:szCs w:val="24"/>
        </w:rPr>
      </w:pPr>
      <w:r>
        <w:rPr>
          <w:rFonts w:eastAsia="Times New Roman"/>
          <w:szCs w:val="24"/>
        </w:rPr>
        <w:t>Επίσης, το άρθρο 137 νομιμοποιεί αναδρομικά δαπάνες που δημιουργήθηκαν κ</w:t>
      </w:r>
      <w:r>
        <w:rPr>
          <w:rFonts w:eastAsia="Times New Roman"/>
          <w:szCs w:val="24"/>
        </w:rPr>
        <w:t xml:space="preserve">αθ’ </w:t>
      </w:r>
      <w:proofErr w:type="spellStart"/>
      <w:r>
        <w:rPr>
          <w:rFonts w:eastAsia="Times New Roman"/>
          <w:szCs w:val="24"/>
        </w:rPr>
        <w:t>υπέρβασ</w:t>
      </w:r>
      <w:r>
        <w:rPr>
          <w:rFonts w:eastAsia="Times New Roman"/>
          <w:szCs w:val="24"/>
        </w:rPr>
        <w:t>ιν</w:t>
      </w:r>
      <w:proofErr w:type="spellEnd"/>
      <w:r>
        <w:rPr>
          <w:rFonts w:eastAsia="Times New Roman"/>
          <w:szCs w:val="24"/>
        </w:rPr>
        <w:t xml:space="preserve"> της εξουσιοδότησης υπογραφής. Δεν υπάρχει αναφορά στην </w:t>
      </w:r>
      <w:r>
        <w:rPr>
          <w:rFonts w:eastAsia="Times New Roman"/>
          <w:szCs w:val="24"/>
        </w:rPr>
        <w:t>έ</w:t>
      </w:r>
      <w:r>
        <w:rPr>
          <w:rFonts w:eastAsia="Times New Roman"/>
          <w:szCs w:val="24"/>
        </w:rPr>
        <w:t xml:space="preserve">κθεση </w:t>
      </w:r>
      <w:r>
        <w:rPr>
          <w:rFonts w:eastAsia="Times New Roman"/>
          <w:szCs w:val="24"/>
        </w:rPr>
        <w:lastRenderedPageBreak/>
        <w:t>του Γενικού Λογιστηρίου του Κράτους για το ποιο είναι το ύψος τους, τι χαρακτήρα έχουν αυτές οι δαπάνες και στο πλαίσιο ποιας άσκησης αρμοδιοτήτων δημιουργήθηκαν.</w:t>
      </w:r>
    </w:p>
    <w:p w14:paraId="4EDBFA5E" w14:textId="77777777" w:rsidR="00ED4365" w:rsidRDefault="007215F5">
      <w:pPr>
        <w:tabs>
          <w:tab w:val="left" w:pos="2940"/>
        </w:tabs>
        <w:spacing w:line="600" w:lineRule="auto"/>
        <w:ind w:firstLine="720"/>
        <w:jc w:val="both"/>
        <w:rPr>
          <w:rFonts w:eastAsia="Times New Roman"/>
          <w:szCs w:val="24"/>
        </w:rPr>
      </w:pPr>
      <w:r>
        <w:rPr>
          <w:rFonts w:eastAsia="Times New Roman"/>
          <w:szCs w:val="24"/>
        </w:rPr>
        <w:t xml:space="preserve">Αυτά είχα να σας </w:t>
      </w:r>
      <w:r>
        <w:rPr>
          <w:rFonts w:eastAsia="Times New Roman"/>
          <w:szCs w:val="24"/>
        </w:rPr>
        <w:t xml:space="preserve">πω για το νομοσχέδιο. Τα έχουμε εξαντλήσει. Σας είπα τα περισσότερα στις συνεδριάσεις της </w:t>
      </w:r>
      <w:r>
        <w:rPr>
          <w:rFonts w:eastAsia="Times New Roman"/>
          <w:szCs w:val="24"/>
        </w:rPr>
        <w:t>ε</w:t>
      </w:r>
      <w:r>
        <w:rPr>
          <w:rFonts w:eastAsia="Times New Roman"/>
          <w:szCs w:val="24"/>
        </w:rPr>
        <w:t xml:space="preserve">πιτροπής. Το </w:t>
      </w:r>
      <w:r>
        <w:rPr>
          <w:rFonts w:eastAsia="Times New Roman"/>
          <w:szCs w:val="24"/>
        </w:rPr>
        <w:t>πρώτο μέρος</w:t>
      </w:r>
      <w:r>
        <w:rPr>
          <w:rFonts w:eastAsia="Times New Roman"/>
          <w:szCs w:val="24"/>
        </w:rPr>
        <w:t xml:space="preserve"> θα το ψηφίσουμε, δηλαδή την ενσωμάτωση αυτής καθαυτή της ευρωπαϊκής </w:t>
      </w:r>
      <w:r>
        <w:rPr>
          <w:rFonts w:eastAsia="Times New Roman"/>
          <w:szCs w:val="24"/>
        </w:rPr>
        <w:t>ο</w:t>
      </w:r>
      <w:r>
        <w:rPr>
          <w:rFonts w:eastAsia="Times New Roman"/>
          <w:szCs w:val="24"/>
        </w:rPr>
        <w:t xml:space="preserve">δηγίας. Στο </w:t>
      </w:r>
      <w:r>
        <w:rPr>
          <w:rFonts w:eastAsia="Times New Roman"/>
          <w:szCs w:val="24"/>
        </w:rPr>
        <w:t>δεύτερο μέρος, όμως,</w:t>
      </w:r>
      <w:r>
        <w:rPr>
          <w:rFonts w:eastAsia="Times New Roman"/>
          <w:szCs w:val="24"/>
        </w:rPr>
        <w:t xml:space="preserve"> έχουμε πολλές ενστάσεις</w:t>
      </w:r>
      <w:r>
        <w:rPr>
          <w:rFonts w:eastAsia="Times New Roman"/>
          <w:szCs w:val="24"/>
        </w:rPr>
        <w:t>.</w:t>
      </w:r>
      <w:r>
        <w:rPr>
          <w:rFonts w:eastAsia="Times New Roman"/>
          <w:szCs w:val="24"/>
        </w:rPr>
        <w:t xml:space="preserve"> </w:t>
      </w:r>
      <w:r>
        <w:rPr>
          <w:rFonts w:eastAsia="Times New Roman"/>
          <w:szCs w:val="24"/>
        </w:rPr>
        <w:t>Ό</w:t>
      </w:r>
      <w:r>
        <w:rPr>
          <w:rFonts w:eastAsia="Times New Roman"/>
          <w:szCs w:val="24"/>
        </w:rPr>
        <w:t>σον αφορά τι</w:t>
      </w:r>
      <w:r>
        <w:rPr>
          <w:rFonts w:eastAsia="Times New Roman"/>
          <w:szCs w:val="24"/>
        </w:rPr>
        <w:t>ς τροπολογίες, στη δευτερολογία μου θα σας πω ποιες θα ψηφίσουμε και ποιες όχι.</w:t>
      </w:r>
    </w:p>
    <w:p w14:paraId="4EDBFA5F" w14:textId="77777777" w:rsidR="00ED4365" w:rsidRDefault="007215F5">
      <w:pPr>
        <w:tabs>
          <w:tab w:val="left" w:pos="2940"/>
        </w:tabs>
        <w:spacing w:line="600" w:lineRule="auto"/>
        <w:ind w:firstLine="720"/>
        <w:jc w:val="both"/>
        <w:rPr>
          <w:rFonts w:eastAsia="Times New Roman"/>
          <w:szCs w:val="24"/>
        </w:rPr>
      </w:pPr>
      <w:r>
        <w:rPr>
          <w:rFonts w:eastAsia="Times New Roman"/>
          <w:szCs w:val="24"/>
        </w:rPr>
        <w:t>Ευχαριστώ πολύ.</w:t>
      </w:r>
    </w:p>
    <w:p w14:paraId="4EDBFA60" w14:textId="77777777" w:rsidR="00ED4365" w:rsidRDefault="007215F5">
      <w:pPr>
        <w:tabs>
          <w:tab w:val="left" w:pos="2940"/>
        </w:tabs>
        <w:spacing w:line="600" w:lineRule="auto"/>
        <w:ind w:firstLine="720"/>
        <w:jc w:val="both"/>
        <w:rPr>
          <w:rFonts w:eastAsia="Times New Roman"/>
          <w:szCs w:val="24"/>
        </w:rPr>
      </w:pPr>
      <w:r w:rsidRPr="00CC5876">
        <w:rPr>
          <w:rFonts w:eastAsia="Times New Roman"/>
          <w:b/>
          <w:szCs w:val="24"/>
        </w:rPr>
        <w:t>ΠΡΟΕΔΡΕΥΩΝ (Σπυρίδων Λυκούδης):</w:t>
      </w:r>
      <w:r>
        <w:rPr>
          <w:rFonts w:eastAsia="Times New Roman"/>
          <w:szCs w:val="24"/>
        </w:rPr>
        <w:t xml:space="preserve"> Ευχαριστώ, κύριε συνάδελφε. </w:t>
      </w:r>
    </w:p>
    <w:p w14:paraId="4EDBFA61" w14:textId="77777777" w:rsidR="00ED4365" w:rsidRDefault="007215F5">
      <w:pPr>
        <w:spacing w:line="600" w:lineRule="auto"/>
        <w:ind w:firstLine="720"/>
        <w:jc w:val="both"/>
        <w:rPr>
          <w:rFonts w:ascii="Times New Roman" w:eastAsia="Times New Roman" w:hAnsi="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w:t>
      </w:r>
      <w:r>
        <w:rPr>
          <w:rFonts w:eastAsia="Times New Roman" w:cs="Times New Roman"/>
          <w:szCs w:val="24"/>
        </w:rPr>
        <w:t xml:space="preserve">ύν από τα άνω δυτικά θεωρεία, αφού </w:t>
      </w:r>
      <w:r>
        <w:rPr>
          <w:rFonts w:eastAsia="Times New Roman" w:cs="Times New Roman"/>
          <w:szCs w:val="24"/>
        </w:rPr>
        <w:t xml:space="preserve">προηγουμένως </w:t>
      </w:r>
      <w:r>
        <w:rPr>
          <w:rFonts w:eastAsia="Times New Roman" w:cs="Times New Roman"/>
          <w:szCs w:val="24"/>
        </w:rPr>
        <w:t>ξε</w:t>
      </w:r>
      <w:r>
        <w:rPr>
          <w:rFonts w:eastAsia="Times New Roman" w:cs="Times New Roman"/>
          <w:szCs w:val="24"/>
        </w:rPr>
        <w:lastRenderedPageBreak/>
        <w:t>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έξι μαθήτριες και μαθητές και τρεις εκπαιδευ</w:t>
      </w:r>
      <w:r>
        <w:rPr>
          <w:rFonts w:eastAsia="Times New Roman" w:cs="Times New Roman"/>
          <w:szCs w:val="24"/>
        </w:rPr>
        <w:t>τικοί συνοδοί από το 21</w:t>
      </w:r>
      <w:r w:rsidRPr="00727CFA">
        <w:rPr>
          <w:rFonts w:eastAsia="Times New Roman" w:cs="Times New Roman"/>
          <w:szCs w:val="24"/>
          <w:vertAlign w:val="superscript"/>
        </w:rPr>
        <w:t>ο</w:t>
      </w:r>
      <w:r>
        <w:rPr>
          <w:rFonts w:eastAsia="Times New Roman" w:cs="Times New Roman"/>
          <w:szCs w:val="24"/>
        </w:rPr>
        <w:t xml:space="preserve"> Γυμνάσιο Αθηνών</w:t>
      </w:r>
      <w:r>
        <w:rPr>
          <w:rFonts w:eastAsia="Times New Roman" w:cs="Times New Roman"/>
          <w:szCs w:val="24"/>
          <w:vertAlign w:val="superscript"/>
        </w:rPr>
        <w:t xml:space="preserve"> </w:t>
      </w:r>
      <w:r>
        <w:rPr>
          <w:rFonts w:eastAsia="Times New Roman" w:cs="Times New Roman"/>
          <w:szCs w:val="24"/>
        </w:rPr>
        <w:t>(</w:t>
      </w:r>
      <w:r>
        <w:rPr>
          <w:rFonts w:eastAsia="Times New Roman" w:cs="Times New Roman"/>
          <w:szCs w:val="24"/>
        </w:rPr>
        <w:t>δεύτερο</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μήμα). </w:t>
      </w:r>
    </w:p>
    <w:p w14:paraId="4EDBFA62"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4EDBFA63" w14:textId="77777777" w:rsidR="00ED4365" w:rsidRDefault="007215F5">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4EDBFA64" w14:textId="77777777" w:rsidR="00ED4365" w:rsidRDefault="007215F5">
      <w:pPr>
        <w:spacing w:after="0" w:line="600" w:lineRule="auto"/>
        <w:ind w:firstLine="720"/>
        <w:jc w:val="both"/>
        <w:rPr>
          <w:rFonts w:eastAsia="Times New Roman"/>
          <w:szCs w:val="24"/>
        </w:rPr>
      </w:pPr>
      <w:r>
        <w:rPr>
          <w:rFonts w:eastAsia="Times New Roman"/>
          <w:szCs w:val="24"/>
        </w:rPr>
        <w:t xml:space="preserve">Τον λόγο έχει ο ειδικός αγορητής της Ένωσης Κεντρώων κ. Δημήτριος </w:t>
      </w:r>
      <w:proofErr w:type="spellStart"/>
      <w:r>
        <w:rPr>
          <w:rFonts w:eastAsia="Times New Roman"/>
          <w:szCs w:val="24"/>
        </w:rPr>
        <w:t>Καβαδέλλας</w:t>
      </w:r>
      <w:proofErr w:type="spellEnd"/>
      <w:r>
        <w:rPr>
          <w:rFonts w:eastAsia="Times New Roman"/>
          <w:szCs w:val="24"/>
        </w:rPr>
        <w:t xml:space="preserve">. </w:t>
      </w:r>
    </w:p>
    <w:p w14:paraId="4EDBFA65" w14:textId="77777777" w:rsidR="00ED4365" w:rsidRDefault="007215F5">
      <w:pPr>
        <w:spacing w:after="0" w:line="600" w:lineRule="auto"/>
        <w:ind w:firstLine="720"/>
        <w:jc w:val="both"/>
        <w:rPr>
          <w:rFonts w:eastAsia="Times New Roman" w:cs="Times New Roman"/>
          <w:szCs w:val="24"/>
        </w:rPr>
      </w:pPr>
      <w:r w:rsidRPr="00CA4E36">
        <w:rPr>
          <w:rFonts w:eastAsia="Times New Roman" w:cs="Times New Roman"/>
          <w:b/>
          <w:szCs w:val="24"/>
        </w:rPr>
        <w:t>ΔΗΜΗΤΡΙΟΣ ΚΑΒΑΔΕΛΛΑΣ:</w:t>
      </w:r>
      <w:r>
        <w:rPr>
          <w:rFonts w:eastAsia="Times New Roman" w:cs="Times New Roman"/>
          <w:szCs w:val="24"/>
        </w:rPr>
        <w:t xml:space="preserve"> Ευχαριστώ, κύριε Πρόεδρε. </w:t>
      </w:r>
    </w:p>
    <w:p w14:paraId="4EDBFA66" w14:textId="77777777" w:rsidR="00ED4365" w:rsidRDefault="007215F5">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σήμερα το νομοσχέδιο του Υπουργείου Οικονομικών που ενσωματώνει την </w:t>
      </w:r>
      <w:r>
        <w:rPr>
          <w:rFonts w:eastAsia="Times New Roman" w:cs="Times New Roman"/>
          <w:szCs w:val="24"/>
        </w:rPr>
        <w:t>ο</w:t>
      </w:r>
      <w:r>
        <w:rPr>
          <w:rFonts w:eastAsia="Times New Roman" w:cs="Times New Roman"/>
          <w:szCs w:val="24"/>
        </w:rPr>
        <w:t>δηγία 2015/2366 της Ευρωπαϊκής Ένωσης, του Ευρωπαϊκού Κοινοβουλίου και του Συμβουλίου, για τις υπηρεσίες πληρωμών στην ε</w:t>
      </w:r>
      <w:r>
        <w:rPr>
          <w:rFonts w:eastAsia="Times New Roman" w:cs="Times New Roman"/>
          <w:szCs w:val="24"/>
        </w:rPr>
        <w:t xml:space="preserve">σωτερική αγορά. Θα θέλαμε για μία φορά να μην είμαστε αρνητικοί και να ψηφίσουμε </w:t>
      </w:r>
      <w:r>
        <w:rPr>
          <w:rFonts w:eastAsia="Times New Roman" w:cs="Times New Roman"/>
          <w:szCs w:val="24"/>
        </w:rPr>
        <w:lastRenderedPageBreak/>
        <w:t>με τη σιγουριά ότι ψηφίζουμε το σωστό, αλλά πάντα κάτι κάνετε, ενώ υπάρχουν και θετικά στοιχεία μέσα σε αυτό το νομοσχέδιο, και μας τα φέρνετε ανάποδα. Μας κάνετε τη ζωή δύσκο</w:t>
      </w:r>
      <w:r>
        <w:rPr>
          <w:rFonts w:eastAsia="Times New Roman" w:cs="Times New Roman"/>
          <w:szCs w:val="24"/>
        </w:rPr>
        <w:t xml:space="preserve">λη. </w:t>
      </w:r>
    </w:p>
    <w:p w14:paraId="4EDBFA67" w14:textId="77777777" w:rsidR="00ED4365" w:rsidRDefault="007215F5">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περιλαμβάνει και μία σειρά ασχέτων ως προς το αντικείμενό του διατάξεων, πολλές από τις οποίες μάλιστα είναι «φωτογραφικές», ρουσφετολογικές και αντικανονικές, όπως η διάταξη που νομιμοποιεί δαπάνες εκ των υστέρων. </w:t>
      </w:r>
    </w:p>
    <w:p w14:paraId="4EDBFA68" w14:textId="77777777" w:rsidR="00ED4365" w:rsidRDefault="007215F5">
      <w:pPr>
        <w:spacing w:after="0" w:line="600" w:lineRule="auto"/>
        <w:ind w:firstLine="720"/>
        <w:jc w:val="both"/>
        <w:rPr>
          <w:rFonts w:eastAsia="Times New Roman" w:cs="Times New Roman"/>
          <w:szCs w:val="24"/>
        </w:rPr>
      </w:pPr>
      <w:r>
        <w:rPr>
          <w:rFonts w:eastAsia="Times New Roman" w:cs="Times New Roman"/>
          <w:szCs w:val="24"/>
        </w:rPr>
        <w:t>Κατ’ αρχάς θα ήθελα ν</w:t>
      </w:r>
      <w:r>
        <w:rPr>
          <w:rFonts w:eastAsia="Times New Roman" w:cs="Times New Roman"/>
          <w:szCs w:val="24"/>
        </w:rPr>
        <w:t xml:space="preserve">α αναφερθώ στην </w:t>
      </w:r>
      <w:r>
        <w:rPr>
          <w:rFonts w:eastAsia="Times New Roman" w:cs="Times New Roman"/>
          <w:szCs w:val="24"/>
        </w:rPr>
        <w:t>ο</w:t>
      </w:r>
      <w:r>
        <w:rPr>
          <w:rFonts w:eastAsia="Times New Roman" w:cs="Times New Roman"/>
          <w:szCs w:val="24"/>
        </w:rPr>
        <w:t xml:space="preserve">δηγία που περιλαμβάνει τα </w:t>
      </w:r>
      <w:proofErr w:type="spellStart"/>
      <w:r>
        <w:rPr>
          <w:rFonts w:eastAsia="Times New Roman" w:cs="Times New Roman"/>
          <w:szCs w:val="24"/>
        </w:rPr>
        <w:t>εκατόν</w:t>
      </w:r>
      <w:proofErr w:type="spellEnd"/>
      <w:r>
        <w:rPr>
          <w:rFonts w:eastAsia="Times New Roman" w:cs="Times New Roman"/>
          <w:szCs w:val="24"/>
        </w:rPr>
        <w:t xml:space="preserve"> δέκα από τα </w:t>
      </w:r>
      <w:proofErr w:type="spellStart"/>
      <w:r>
        <w:rPr>
          <w:rFonts w:eastAsia="Times New Roman" w:cs="Times New Roman"/>
          <w:szCs w:val="24"/>
        </w:rPr>
        <w:t>εκατόν</w:t>
      </w:r>
      <w:proofErr w:type="spellEnd"/>
      <w:r>
        <w:rPr>
          <w:rFonts w:eastAsia="Times New Roman" w:cs="Times New Roman"/>
          <w:szCs w:val="24"/>
        </w:rPr>
        <w:t xml:space="preserve"> σαράντα ένα άρθρα του νομοσχεδίου, μία </w:t>
      </w:r>
      <w:r>
        <w:rPr>
          <w:rFonts w:eastAsia="Times New Roman" w:cs="Times New Roman"/>
          <w:szCs w:val="24"/>
        </w:rPr>
        <w:t>ο</w:t>
      </w:r>
      <w:r>
        <w:rPr>
          <w:rFonts w:eastAsia="Times New Roman" w:cs="Times New Roman"/>
          <w:szCs w:val="24"/>
        </w:rPr>
        <w:t>δηγία σημαντική</w:t>
      </w:r>
      <w:r>
        <w:rPr>
          <w:rFonts w:eastAsia="Times New Roman" w:cs="Times New Roman"/>
          <w:szCs w:val="24"/>
        </w:rPr>
        <w:t>,</w:t>
      </w:r>
      <w:r>
        <w:rPr>
          <w:rFonts w:eastAsia="Times New Roman" w:cs="Times New Roman"/>
          <w:szCs w:val="24"/>
        </w:rPr>
        <w:t xml:space="preserve"> που εκδόθηκε προκειμένου να ανταποκριθεί στις νέες προκλήσεις  και στην εξέλιξη των τεχνολογικών καινοτομιών στην αγορά πληρωμών, </w:t>
      </w:r>
      <w:r>
        <w:rPr>
          <w:rFonts w:eastAsia="Times New Roman" w:cs="Times New Roman"/>
          <w:szCs w:val="24"/>
        </w:rPr>
        <w:t>που οδηγούν στη ραγδαία ανάπτυξη των ηλεκτρονικών πληρωμών και των πληρωμών μέσω κινητών τηλεφώνων. Είναι πάρα πολύ χρήσιμη</w:t>
      </w:r>
      <w:r>
        <w:rPr>
          <w:rFonts w:eastAsia="Times New Roman" w:cs="Times New Roman"/>
          <w:szCs w:val="24"/>
        </w:rPr>
        <w:t>,</w:t>
      </w:r>
      <w:r>
        <w:rPr>
          <w:rFonts w:eastAsia="Times New Roman" w:cs="Times New Roman"/>
          <w:szCs w:val="24"/>
        </w:rPr>
        <w:t xml:space="preserve"> ειδικά η τελευταία. </w:t>
      </w:r>
    </w:p>
    <w:p w14:paraId="4EDBFA69" w14:textId="77777777" w:rsidR="00ED4365" w:rsidRDefault="007215F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εν λόγω </w:t>
      </w:r>
      <w:r>
        <w:rPr>
          <w:rFonts w:eastAsia="Times New Roman" w:cs="Times New Roman"/>
          <w:szCs w:val="24"/>
        </w:rPr>
        <w:t>ο</w:t>
      </w:r>
      <w:r>
        <w:rPr>
          <w:rFonts w:eastAsia="Times New Roman" w:cs="Times New Roman"/>
          <w:szCs w:val="24"/>
        </w:rPr>
        <w:t xml:space="preserve">δηγία αναθεωρεί την προηγούμενη </w:t>
      </w:r>
      <w:r>
        <w:rPr>
          <w:rFonts w:eastAsia="Times New Roman" w:cs="Times New Roman"/>
          <w:szCs w:val="24"/>
        </w:rPr>
        <w:t>ο</w:t>
      </w:r>
      <w:r>
        <w:rPr>
          <w:rFonts w:eastAsia="Times New Roman" w:cs="Times New Roman"/>
          <w:szCs w:val="24"/>
        </w:rPr>
        <w:t>δηγία 2007/64/ΕΚ για τις υπηρεσίες πληρωμών, βάσει της οποίας ψηφί</w:t>
      </w:r>
      <w:r>
        <w:rPr>
          <w:rFonts w:eastAsia="Times New Roman" w:cs="Times New Roman"/>
          <w:szCs w:val="24"/>
        </w:rPr>
        <w:t>στηκε ο ν</w:t>
      </w:r>
      <w:r>
        <w:rPr>
          <w:rFonts w:eastAsia="Times New Roman" w:cs="Times New Roman"/>
          <w:szCs w:val="24"/>
        </w:rPr>
        <w:t>.</w:t>
      </w:r>
      <w:r>
        <w:rPr>
          <w:rFonts w:eastAsia="Times New Roman" w:cs="Times New Roman"/>
          <w:szCs w:val="24"/>
        </w:rPr>
        <w:t xml:space="preserve">3862/2010, που περιλάμβανε την εθνική νομοθεσία στο πεδίο των υπηρεσιών πληρωμών. </w:t>
      </w:r>
    </w:p>
    <w:p w14:paraId="4EDBFA6A" w14:textId="77777777" w:rsidR="00ED4365" w:rsidRDefault="007215F5">
      <w:pPr>
        <w:spacing w:after="0" w:line="600" w:lineRule="auto"/>
        <w:ind w:firstLine="720"/>
        <w:jc w:val="both"/>
        <w:rPr>
          <w:rFonts w:eastAsia="Times New Roman" w:cs="Times New Roman"/>
          <w:szCs w:val="24"/>
        </w:rPr>
      </w:pPr>
      <w:r>
        <w:rPr>
          <w:rFonts w:eastAsia="Times New Roman" w:cs="Times New Roman"/>
          <w:szCs w:val="24"/>
        </w:rPr>
        <w:t xml:space="preserve">Ως υπηρεσίες πληρωμών λογίζονται οι υπηρεσίες που επιτρέπουν τις τοποθετήσεις και αναλήψεις χρημάτων σε λογαριασμό πληρωμών καθώς και το σύνολο των δραστηριοτήτων </w:t>
      </w:r>
      <w:r>
        <w:rPr>
          <w:rFonts w:eastAsia="Times New Roman" w:cs="Times New Roman"/>
          <w:szCs w:val="24"/>
        </w:rPr>
        <w:t xml:space="preserve">που απαιτούνται για την τήρηση λογαριασμών πληρωμών ή την εκτέλεση πράξεων πληρωμής. Περιλαμβάνει δε τη μεταφορά κεφαλαίων στον λογαριασμό πληρωμών που τηρείται σε </w:t>
      </w:r>
      <w:proofErr w:type="spellStart"/>
      <w:r>
        <w:rPr>
          <w:rFonts w:eastAsia="Times New Roman" w:cs="Times New Roman"/>
          <w:szCs w:val="24"/>
        </w:rPr>
        <w:t>πάροχο</w:t>
      </w:r>
      <w:proofErr w:type="spellEnd"/>
      <w:r>
        <w:rPr>
          <w:rFonts w:eastAsia="Times New Roman" w:cs="Times New Roman"/>
          <w:szCs w:val="24"/>
        </w:rPr>
        <w:t xml:space="preserve"> υπηρεσίας του χρήστη ή σε άλλο </w:t>
      </w:r>
      <w:proofErr w:type="spellStart"/>
      <w:r>
        <w:rPr>
          <w:rFonts w:eastAsia="Times New Roman" w:cs="Times New Roman"/>
          <w:szCs w:val="24"/>
        </w:rPr>
        <w:t>πάροχο</w:t>
      </w:r>
      <w:proofErr w:type="spellEnd"/>
      <w:r>
        <w:rPr>
          <w:rFonts w:eastAsia="Times New Roman" w:cs="Times New Roman"/>
          <w:szCs w:val="24"/>
        </w:rPr>
        <w:t xml:space="preserve"> υπηρεσιών πληρωμών. </w:t>
      </w:r>
    </w:p>
    <w:p w14:paraId="4EDBFA6B" w14:textId="77777777" w:rsidR="00ED4365" w:rsidRDefault="007215F5">
      <w:pPr>
        <w:spacing w:after="0" w:line="600" w:lineRule="auto"/>
        <w:ind w:firstLine="720"/>
        <w:jc w:val="both"/>
        <w:rPr>
          <w:rFonts w:eastAsia="Times New Roman" w:cs="Times New Roman"/>
          <w:szCs w:val="24"/>
        </w:rPr>
      </w:pPr>
      <w:r>
        <w:rPr>
          <w:rFonts w:eastAsia="Times New Roman" w:cs="Times New Roman"/>
          <w:szCs w:val="24"/>
        </w:rPr>
        <w:t xml:space="preserve">Η νέα </w:t>
      </w:r>
      <w:r>
        <w:rPr>
          <w:rFonts w:eastAsia="Times New Roman" w:cs="Times New Roman"/>
          <w:szCs w:val="24"/>
        </w:rPr>
        <w:t>ο</w:t>
      </w:r>
      <w:r>
        <w:rPr>
          <w:rFonts w:eastAsia="Times New Roman" w:cs="Times New Roman"/>
          <w:szCs w:val="24"/>
        </w:rPr>
        <w:t>δηγία επιφέρει σειρ</w:t>
      </w:r>
      <w:r>
        <w:rPr>
          <w:rFonts w:eastAsia="Times New Roman" w:cs="Times New Roman"/>
          <w:szCs w:val="24"/>
        </w:rPr>
        <w:t xml:space="preserve">ά αλλαγών, καθώς διευρύνει το φάσμα των υπηρεσιών πληρωμών, προκειμένου να ρυθμιστούν και υπηρεσίες που έως τώρα δεν έχουν ρυθμιστεί, όπως οι υπηρεσίες εκκίνησης πράξης πληρωμής και υπηρεσίες πληροφοριών λογαριασμού. </w:t>
      </w:r>
    </w:p>
    <w:p w14:paraId="4EDBFA6C" w14:textId="77777777" w:rsidR="00ED4365" w:rsidRDefault="007215F5">
      <w:pPr>
        <w:spacing w:after="0" w:line="600" w:lineRule="auto"/>
        <w:ind w:firstLine="720"/>
        <w:jc w:val="both"/>
        <w:rPr>
          <w:rFonts w:eastAsia="Times New Roman" w:cs="Times New Roman"/>
          <w:szCs w:val="24"/>
        </w:rPr>
      </w:pPr>
      <w:r>
        <w:rPr>
          <w:rFonts w:eastAsia="Times New Roman" w:cs="Times New Roman"/>
          <w:szCs w:val="24"/>
        </w:rPr>
        <w:lastRenderedPageBreak/>
        <w:t>Η δυνατότητα ρύθμισής τους ενισχύει τη</w:t>
      </w:r>
      <w:r>
        <w:rPr>
          <w:rFonts w:eastAsia="Times New Roman" w:cs="Times New Roman"/>
          <w:szCs w:val="24"/>
        </w:rPr>
        <w:t>ν</w:t>
      </w:r>
      <w:r w:rsidRPr="001A64A1">
        <w:rPr>
          <w:rFonts w:eastAsia="Times New Roman" w:cs="Times New Roman"/>
          <w:szCs w:val="24"/>
        </w:rPr>
        <w:t xml:space="preserve"> </w:t>
      </w:r>
      <w:r>
        <w:rPr>
          <w:rFonts w:eastAsia="Times New Roman" w:cs="Times New Roman"/>
          <w:szCs w:val="24"/>
        </w:rPr>
        <w:t xml:space="preserve">ανταγωνιστικότητα στην εσωτερική αγορά αλλά και τη διαφάνεια, δημιουργώντας ένα ισότιμο περιβάλλον στον τομέα της παροχής υπηρεσιών πληρωμών για όλους τους </w:t>
      </w:r>
      <w:proofErr w:type="spellStart"/>
      <w:r>
        <w:rPr>
          <w:rFonts w:eastAsia="Times New Roman" w:cs="Times New Roman"/>
          <w:szCs w:val="24"/>
        </w:rPr>
        <w:t>παρόχους</w:t>
      </w:r>
      <w:proofErr w:type="spellEnd"/>
      <w:r>
        <w:rPr>
          <w:rFonts w:eastAsia="Times New Roman" w:cs="Times New Roman"/>
          <w:szCs w:val="24"/>
        </w:rPr>
        <w:t xml:space="preserve"> στον Ευρωπαϊκό Οικονομικό Χώρο, δηλαδή στις είκοσι εννέα χώρες της Ευρωπαϊκής Ένωσης, συν</w:t>
      </w:r>
      <w:r>
        <w:rPr>
          <w:rFonts w:eastAsia="Times New Roman" w:cs="Times New Roman"/>
          <w:szCs w:val="24"/>
        </w:rPr>
        <w:t xml:space="preserve"> τη Νορβηγία, την Ισλανδία και το Λιχτενστάιν. </w:t>
      </w:r>
    </w:p>
    <w:p w14:paraId="4EDBFA6D" w14:textId="77777777" w:rsidR="00ED4365" w:rsidRDefault="007215F5">
      <w:pPr>
        <w:spacing w:after="0" w:line="600" w:lineRule="auto"/>
        <w:ind w:firstLine="720"/>
        <w:jc w:val="both"/>
        <w:rPr>
          <w:rFonts w:eastAsia="Times New Roman" w:cs="Times New Roman"/>
          <w:szCs w:val="24"/>
        </w:rPr>
      </w:pPr>
      <w:r>
        <w:rPr>
          <w:rFonts w:eastAsia="Times New Roman" w:cs="Times New Roman"/>
          <w:szCs w:val="24"/>
        </w:rPr>
        <w:t xml:space="preserve">Επιπλέον, επεκτείνει το πεδίο εφαρμογής του νόμου για να συμπεριλάβει για πρώτη φορά πράξεις πληρωμής με τρίτες χώρες, όταν ο ένας από τους δύο </w:t>
      </w:r>
      <w:proofErr w:type="spellStart"/>
      <w:r>
        <w:rPr>
          <w:rFonts w:eastAsia="Times New Roman" w:cs="Times New Roman"/>
          <w:szCs w:val="24"/>
        </w:rPr>
        <w:t>παρόχους</w:t>
      </w:r>
      <w:proofErr w:type="spellEnd"/>
      <w:r>
        <w:rPr>
          <w:rFonts w:eastAsia="Times New Roman" w:cs="Times New Roman"/>
          <w:szCs w:val="24"/>
        </w:rPr>
        <w:t xml:space="preserve"> έχει έδρα εκτός του Ευρωπαϊκού Οικονομικού Χώρου, που σ</w:t>
      </w:r>
      <w:r>
        <w:rPr>
          <w:rFonts w:eastAsia="Times New Roman" w:cs="Times New Roman"/>
          <w:szCs w:val="24"/>
        </w:rPr>
        <w:t>το εξής θα τον λέμε ΕΟΧ για συντομία.</w:t>
      </w:r>
    </w:p>
    <w:p w14:paraId="4EDBFA6E" w14:textId="77777777" w:rsidR="00ED4365" w:rsidRDefault="007215F5">
      <w:pPr>
        <w:spacing w:after="0" w:line="600" w:lineRule="auto"/>
        <w:ind w:firstLine="720"/>
        <w:jc w:val="both"/>
        <w:rPr>
          <w:rFonts w:eastAsia="Times New Roman" w:cs="Times New Roman"/>
          <w:szCs w:val="24"/>
        </w:rPr>
      </w:pPr>
      <w:r>
        <w:rPr>
          <w:rFonts w:eastAsia="Times New Roman" w:cs="Times New Roman"/>
          <w:szCs w:val="24"/>
        </w:rPr>
        <w:t>Προσδιορίζει εκ νέου τις υπηρεσίες πληρωμών που εξαιρούνται από τη ρύθμιση και τις καθιστά πιο σαφείς, ενισχύει τη συνεργασία και την ανταλλαγή πληροφοριών μεταξύ των αρμοδίων αρχών των κρατών-μελών του ΕΟΧ, που στην π</w:t>
      </w:r>
      <w:r>
        <w:rPr>
          <w:rFonts w:eastAsia="Times New Roman" w:cs="Times New Roman"/>
          <w:szCs w:val="24"/>
        </w:rPr>
        <w:t xml:space="preserve">ερίπτωσή μας είναι η Τράπεζα της Ελλάδος και η Γενική Γραμματεία Εμπορίου και Προστασίας του </w:t>
      </w:r>
      <w:r>
        <w:rPr>
          <w:rFonts w:eastAsia="Times New Roman" w:cs="Times New Roman"/>
          <w:szCs w:val="24"/>
        </w:rPr>
        <w:lastRenderedPageBreak/>
        <w:t>Καταναλωτή του Υπουργείου Οικονομίας και Ανάπτυξης κατά τον λόγο βεβαίως της αρμοδιότητάς τους.</w:t>
      </w:r>
    </w:p>
    <w:p w14:paraId="4EDBFA6F" w14:textId="77777777" w:rsidR="00ED4365" w:rsidRDefault="007215F5">
      <w:pPr>
        <w:spacing w:after="0" w:line="600" w:lineRule="auto"/>
        <w:ind w:firstLine="720"/>
        <w:jc w:val="both"/>
        <w:rPr>
          <w:rFonts w:eastAsia="Times New Roman" w:cs="Times New Roman"/>
          <w:szCs w:val="24"/>
        </w:rPr>
      </w:pPr>
      <w:proofErr w:type="spellStart"/>
      <w:r>
        <w:rPr>
          <w:rFonts w:eastAsia="Times New Roman" w:cs="Times New Roman"/>
          <w:szCs w:val="24"/>
        </w:rPr>
        <w:t>Αυστηροποιεί</w:t>
      </w:r>
      <w:proofErr w:type="spellEnd"/>
      <w:r>
        <w:rPr>
          <w:rFonts w:eastAsia="Times New Roman" w:cs="Times New Roman"/>
          <w:szCs w:val="24"/>
        </w:rPr>
        <w:t xml:space="preserve"> το καθεστώς εποπτείας και </w:t>
      </w:r>
      <w:proofErr w:type="spellStart"/>
      <w:r>
        <w:rPr>
          <w:rFonts w:eastAsia="Times New Roman" w:cs="Times New Roman"/>
          <w:szCs w:val="24"/>
        </w:rPr>
        <w:t>αδειοδότησης</w:t>
      </w:r>
      <w:proofErr w:type="spellEnd"/>
      <w:r>
        <w:rPr>
          <w:rFonts w:eastAsia="Times New Roman" w:cs="Times New Roman"/>
          <w:szCs w:val="24"/>
        </w:rPr>
        <w:t xml:space="preserve"> της Τράπεζας τη</w:t>
      </w:r>
      <w:r>
        <w:rPr>
          <w:rFonts w:eastAsia="Times New Roman" w:cs="Times New Roman"/>
          <w:szCs w:val="24"/>
        </w:rPr>
        <w:t>ς Ελλάδος σε εταιρείες-</w:t>
      </w:r>
      <w:proofErr w:type="spellStart"/>
      <w:r>
        <w:rPr>
          <w:rFonts w:eastAsia="Times New Roman" w:cs="Times New Roman"/>
          <w:szCs w:val="24"/>
        </w:rPr>
        <w:t>παρόχους</w:t>
      </w:r>
      <w:proofErr w:type="spellEnd"/>
      <w:r>
        <w:rPr>
          <w:rFonts w:eastAsia="Times New Roman" w:cs="Times New Roman"/>
          <w:szCs w:val="24"/>
        </w:rPr>
        <w:t xml:space="preserve"> υπηρεσιών πληρωμών, εισάγοντας ενισχυμένα μέτρα ασφαλείας για την προστασία του καταναλωτή έναντι της απάτης και άλλων παρανόμων πράξεων.</w:t>
      </w:r>
    </w:p>
    <w:p w14:paraId="4EDBFA70" w14:textId="77777777" w:rsidR="00ED4365" w:rsidRDefault="007215F5">
      <w:pPr>
        <w:spacing w:after="0" w:line="600" w:lineRule="auto"/>
        <w:ind w:firstLine="720"/>
        <w:jc w:val="both"/>
        <w:rPr>
          <w:rFonts w:eastAsia="Times New Roman" w:cs="Times New Roman"/>
          <w:szCs w:val="24"/>
        </w:rPr>
      </w:pPr>
      <w:r>
        <w:rPr>
          <w:rFonts w:eastAsia="Times New Roman" w:cs="Times New Roman"/>
          <w:szCs w:val="24"/>
        </w:rPr>
        <w:t xml:space="preserve">Σε αυτό το πλαίσιο προσδιορίζονται οι όροι και οι προϋποθέσεις για την </w:t>
      </w:r>
      <w:proofErr w:type="spellStart"/>
      <w:r>
        <w:rPr>
          <w:rFonts w:eastAsia="Times New Roman" w:cs="Times New Roman"/>
          <w:szCs w:val="24"/>
        </w:rPr>
        <w:t>αδειοδότηση</w:t>
      </w:r>
      <w:proofErr w:type="spellEnd"/>
      <w:r>
        <w:rPr>
          <w:rFonts w:eastAsia="Times New Roman" w:cs="Times New Roman"/>
          <w:szCs w:val="24"/>
        </w:rPr>
        <w:t xml:space="preserve"> των</w:t>
      </w:r>
      <w:r>
        <w:rPr>
          <w:rFonts w:eastAsia="Times New Roman" w:cs="Times New Roman"/>
          <w:szCs w:val="24"/>
        </w:rPr>
        <w:t xml:space="preserve"> </w:t>
      </w:r>
      <w:proofErr w:type="spellStart"/>
      <w:r>
        <w:rPr>
          <w:rFonts w:eastAsia="Times New Roman" w:cs="Times New Roman"/>
          <w:szCs w:val="24"/>
        </w:rPr>
        <w:t>παρόχων</w:t>
      </w:r>
      <w:proofErr w:type="spellEnd"/>
      <w:r>
        <w:rPr>
          <w:rFonts w:eastAsia="Times New Roman" w:cs="Times New Roman"/>
          <w:szCs w:val="24"/>
        </w:rPr>
        <w:t xml:space="preserve">, θεσπίζεται ο μηχανισμός εσωτερικού ελέγχου αλλά και κάποιος εξωτερικός έλεγχος από ορκωτή ελεγκτική εταιρεία, σχετικά με την πλήρωση των προϋποθέσεων για την ορθή λειτουργία των </w:t>
      </w:r>
      <w:proofErr w:type="spellStart"/>
      <w:r>
        <w:rPr>
          <w:rFonts w:eastAsia="Times New Roman" w:cs="Times New Roman"/>
          <w:szCs w:val="24"/>
        </w:rPr>
        <w:t>παρόχων</w:t>
      </w:r>
      <w:proofErr w:type="spellEnd"/>
      <w:r>
        <w:rPr>
          <w:rFonts w:eastAsia="Times New Roman" w:cs="Times New Roman"/>
          <w:szCs w:val="24"/>
        </w:rPr>
        <w:t xml:space="preserve"> υπηρεσιών αυτών των πληρωμών.</w:t>
      </w:r>
    </w:p>
    <w:p w14:paraId="4EDBFA71" w14:textId="77777777" w:rsidR="00ED4365" w:rsidRDefault="007215F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Τράπεζα της Ελλάδος κατέχει </w:t>
      </w:r>
      <w:r>
        <w:rPr>
          <w:rFonts w:eastAsia="Times New Roman" w:cs="Times New Roman"/>
          <w:szCs w:val="24"/>
        </w:rPr>
        <w:t xml:space="preserve">θεσμικό ρόλο και μπορεί να επιβάλλει κυρώσεις που μπορεί να φθάνουν μέχρι την ανάκληση της αδείας λειτουργίας του </w:t>
      </w:r>
      <w:proofErr w:type="spellStart"/>
      <w:r>
        <w:rPr>
          <w:rFonts w:eastAsia="Times New Roman" w:cs="Times New Roman"/>
          <w:szCs w:val="24"/>
        </w:rPr>
        <w:t>παρόχου</w:t>
      </w:r>
      <w:proofErr w:type="spellEnd"/>
      <w:r>
        <w:rPr>
          <w:rFonts w:eastAsia="Times New Roman" w:cs="Times New Roman"/>
          <w:szCs w:val="24"/>
        </w:rPr>
        <w:t xml:space="preserve"> ή να λαμβάνει μέτρα που διασφαλίζουν τη διαφάνεια των όρων και των απαιτήσεων ενημέρωσης, οι οποίες διέπουν, βεβαίως, τις υπηρεσίες τω</w:t>
      </w:r>
      <w:r>
        <w:rPr>
          <w:rFonts w:eastAsia="Times New Roman" w:cs="Times New Roman"/>
          <w:szCs w:val="24"/>
        </w:rPr>
        <w:t>ν πληρωμών.</w:t>
      </w:r>
    </w:p>
    <w:p w14:paraId="4EDBFA72" w14:textId="77777777" w:rsidR="00ED4365" w:rsidRDefault="007215F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Καθιερώνεται, επίσης, η υποχρέωση των </w:t>
      </w:r>
      <w:proofErr w:type="spellStart"/>
      <w:r>
        <w:rPr>
          <w:rFonts w:eastAsia="Times New Roman" w:cs="Times New Roman"/>
          <w:szCs w:val="24"/>
        </w:rPr>
        <w:t>παρόχων</w:t>
      </w:r>
      <w:proofErr w:type="spellEnd"/>
      <w:r>
        <w:rPr>
          <w:rFonts w:eastAsia="Times New Roman" w:cs="Times New Roman"/>
          <w:szCs w:val="24"/>
        </w:rPr>
        <w:t xml:space="preserve"> υπηρεσιών πληρωμών να θεσπίζουν διαδικασίες για τη διαχείριση παραπόνων, θέτοντας συγκεκριμένες προθεσμίες για την επίλυσή τους.</w:t>
      </w:r>
    </w:p>
    <w:p w14:paraId="4EDBFA73" w14:textId="77777777" w:rsidR="00ED4365" w:rsidRDefault="007215F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Καθιερώνεται παράλληλα κάτι θετικό. Στα θετικά της </w:t>
      </w:r>
      <w:r>
        <w:rPr>
          <w:rFonts w:eastAsia="Times New Roman" w:cs="Times New Roman"/>
          <w:szCs w:val="24"/>
        </w:rPr>
        <w:t>ο</w:t>
      </w:r>
      <w:r>
        <w:rPr>
          <w:rFonts w:eastAsia="Times New Roman" w:cs="Times New Roman"/>
          <w:szCs w:val="24"/>
        </w:rPr>
        <w:t>δηγίας συμπεριλαμ</w:t>
      </w:r>
      <w:r>
        <w:rPr>
          <w:rFonts w:eastAsia="Times New Roman" w:cs="Times New Roman"/>
          <w:szCs w:val="24"/>
        </w:rPr>
        <w:t>βάνεται επιπλέον η περαιτέρω διασφάλιση των δικαιωμάτων των καταναλωτών σε περιπτώσεις υπηρεσιών άμεσης χρέωσης μέσω των παγίων εντολών. Αυτό συμβαίνει καθώς διασφαλίζεται το δικαίωμα του καταναλωτή, ο οποίος καταβάλλει, πληρώνει την υπηρεσία, για επιστροφ</w:t>
      </w:r>
      <w:r>
        <w:rPr>
          <w:rFonts w:eastAsia="Times New Roman" w:cs="Times New Roman"/>
          <w:szCs w:val="24"/>
        </w:rPr>
        <w:t>ή των χρημάτων του σε περιπτώσεις παγίων εντολών οι οποίες δεν εξελίχθηκαν κανονικά.</w:t>
      </w:r>
    </w:p>
    <w:p w14:paraId="4EDBFA74" w14:textId="77777777" w:rsidR="00ED4365" w:rsidRDefault="007215F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Επιβάλλεται, επίσης, η απαγόρευση επιβολής προσαυξημένης χρέωσης σε καταναλωτές που κάνουν χρήση των υπηρεσιών πληρωμών.</w:t>
      </w:r>
    </w:p>
    <w:p w14:paraId="4EDBFA75" w14:textId="77777777" w:rsidR="00ED4365" w:rsidRDefault="007215F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Όπως έχετε καταλάβει, η συγκεκριμένη </w:t>
      </w:r>
      <w:r>
        <w:rPr>
          <w:rFonts w:eastAsia="Times New Roman" w:cs="Times New Roman"/>
          <w:szCs w:val="24"/>
        </w:rPr>
        <w:t>ο</w:t>
      </w:r>
      <w:r>
        <w:rPr>
          <w:rFonts w:eastAsia="Times New Roman" w:cs="Times New Roman"/>
          <w:szCs w:val="24"/>
        </w:rPr>
        <w:t>δηγία μάς βρ</w:t>
      </w:r>
      <w:r>
        <w:rPr>
          <w:rFonts w:eastAsia="Times New Roman" w:cs="Times New Roman"/>
          <w:szCs w:val="24"/>
        </w:rPr>
        <w:t xml:space="preserve">ίσκει σχετικά σύμφωνους και θετικούς και όχι μόνο λόγω της πάγιας θέσης μας -που ως φιλοευρωπαϊκό κόμμα </w:t>
      </w:r>
      <w:r>
        <w:rPr>
          <w:rFonts w:eastAsia="Times New Roman" w:cs="Times New Roman"/>
          <w:szCs w:val="24"/>
        </w:rPr>
        <w:lastRenderedPageBreak/>
        <w:t>επιθυμούμε την εξομοίωση των νόμων και των κανόνων που διέπουν τη λειτουργία των κρατών της Ευρωπαϊκής Ένωσης- αλλά και διότι βλέπουμε ότι συμβάλλει θετ</w:t>
      </w:r>
      <w:r>
        <w:rPr>
          <w:rFonts w:eastAsia="Times New Roman" w:cs="Times New Roman"/>
          <w:szCs w:val="24"/>
        </w:rPr>
        <w:t>ικά και ως προς την κατεύθυνση των δικαιωμάτων των καταναλωτών-χρηστών των υπηρεσιών πληρωμών, οι οποίοι αυξάνονται ραγδαία, διότι οι περισσότερες συναλλαγές γίνονται πλέον ηλεκτρονικά είτε μέσω του διαδικτύου είτε μέσω πλαστικού χρήματος είτε μέσω εντολών</w:t>
      </w:r>
      <w:r>
        <w:rPr>
          <w:rFonts w:eastAsia="Times New Roman" w:cs="Times New Roman"/>
          <w:szCs w:val="24"/>
        </w:rPr>
        <w:t xml:space="preserve"> πληρωμής.</w:t>
      </w:r>
    </w:p>
    <w:p w14:paraId="4EDBFA76" w14:textId="77777777" w:rsidR="00ED4365" w:rsidRDefault="007215F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Ραγδαία αυξάνονται και οι απαιτήσεις για την ενίσχυση της ασφάλειας των συναλλαγών, οι οποίες ολοένα και περισσότερο γίνονται, όπως είπα, μέσω των νέων τεχνολογιών.</w:t>
      </w:r>
    </w:p>
    <w:p w14:paraId="4EDBFA77" w14:textId="77777777" w:rsidR="00ED4365" w:rsidRDefault="007215F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Παράλληλα, η </w:t>
      </w:r>
      <w:r>
        <w:rPr>
          <w:rFonts w:eastAsia="Times New Roman" w:cs="Times New Roman"/>
          <w:szCs w:val="24"/>
        </w:rPr>
        <w:t>ο</w:t>
      </w:r>
      <w:r>
        <w:rPr>
          <w:rFonts w:eastAsia="Times New Roman" w:cs="Times New Roman"/>
          <w:szCs w:val="24"/>
        </w:rPr>
        <w:t xml:space="preserve">δηγία βοηθάει και την οικονομία και αυτό που ονομάζουμε «ψηφιακή </w:t>
      </w:r>
      <w:r>
        <w:rPr>
          <w:rFonts w:eastAsia="Times New Roman" w:cs="Times New Roman"/>
          <w:szCs w:val="24"/>
        </w:rPr>
        <w:t>οικονομία», προωθώντας ακόμα περισσότερο την ενοποίηση της ψηφιακής αγοράς στην Ευρώπη, διαθέτοντας κίνητρα στις επιχειρήσεις για ανάπτυξη των πληρωμών μέσω διαδικτύου ή κινητού τηλεφώνου.</w:t>
      </w:r>
    </w:p>
    <w:p w14:paraId="4EDBFA78" w14:textId="77777777" w:rsidR="00ED4365" w:rsidRDefault="007215F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Επομένως, λοιπόν, αυξάνει την αποδοτικότητα της αγοράς -η αγορά κιν</w:t>
      </w:r>
      <w:r>
        <w:rPr>
          <w:rFonts w:eastAsia="Times New Roman" w:cs="Times New Roman"/>
          <w:szCs w:val="24"/>
        </w:rPr>
        <w:t>είται πιο γρήγορα- αλλά -αν θέλετε- και τον ανταγωνισμό, γιατί υπάρχουν περισσότερες δυνατότητες πλέον στις επιλογές.</w:t>
      </w:r>
    </w:p>
    <w:p w14:paraId="4EDBFA79" w14:textId="77777777" w:rsidR="00ED4365" w:rsidRDefault="007215F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Είναι ιδιαιτέρως σημαντικό ότι η </w:t>
      </w:r>
      <w:r>
        <w:rPr>
          <w:rFonts w:eastAsia="Times New Roman" w:cs="Times New Roman"/>
          <w:szCs w:val="24"/>
        </w:rPr>
        <w:t>ο</w:t>
      </w:r>
      <w:r>
        <w:rPr>
          <w:rFonts w:eastAsia="Times New Roman" w:cs="Times New Roman"/>
          <w:szCs w:val="24"/>
        </w:rPr>
        <w:t>δηγία καθορίζει κοινό νομικό πλαίσιο, δηλαδή κοινούς πανευρωπαϊκούς κανόνες του παιχνιδιού για όλους του</w:t>
      </w:r>
      <w:r>
        <w:rPr>
          <w:rFonts w:eastAsia="Times New Roman" w:cs="Times New Roman"/>
          <w:szCs w:val="24"/>
        </w:rPr>
        <w:t xml:space="preserve">ς συμβαλλόμενους, συμπεριλαμβανομένων των τραπεζών, άλλων </w:t>
      </w:r>
      <w:proofErr w:type="spellStart"/>
      <w:r>
        <w:rPr>
          <w:rFonts w:eastAsia="Times New Roman" w:cs="Times New Roman"/>
          <w:szCs w:val="24"/>
        </w:rPr>
        <w:t>παρόχων</w:t>
      </w:r>
      <w:proofErr w:type="spellEnd"/>
      <w:r>
        <w:rPr>
          <w:rFonts w:eastAsia="Times New Roman" w:cs="Times New Roman"/>
          <w:szCs w:val="24"/>
        </w:rPr>
        <w:t xml:space="preserve"> υπηρεσιών πληρωμών, της βιομηχανίας της </w:t>
      </w:r>
      <w:r>
        <w:rPr>
          <w:rFonts w:eastAsia="Times New Roman" w:cs="Times New Roman"/>
          <w:szCs w:val="24"/>
          <w:lang w:val="en-US"/>
        </w:rPr>
        <w:t>financial</w:t>
      </w:r>
      <w:r w:rsidRPr="00EA4654">
        <w:rPr>
          <w:rFonts w:eastAsia="Times New Roman" w:cs="Times New Roman"/>
          <w:szCs w:val="24"/>
        </w:rPr>
        <w:t xml:space="preserve"> </w:t>
      </w:r>
      <w:r>
        <w:rPr>
          <w:rFonts w:eastAsia="Times New Roman" w:cs="Times New Roman"/>
          <w:szCs w:val="24"/>
          <w:lang w:val="en-US"/>
        </w:rPr>
        <w:t>technology</w:t>
      </w:r>
      <w:r>
        <w:rPr>
          <w:rFonts w:eastAsia="Times New Roman" w:cs="Times New Roman"/>
          <w:szCs w:val="24"/>
        </w:rPr>
        <w:t xml:space="preserve"> και των τελικών πελατών.</w:t>
      </w:r>
    </w:p>
    <w:p w14:paraId="4EDBFA7A" w14:textId="77777777" w:rsidR="00ED4365" w:rsidRDefault="007215F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Εάν ασφαλώς η Κυβέρνηση επέλεγε τον ορθολογικό δρόμο νομοθέτησης και έφερνε μόνη την </w:t>
      </w:r>
      <w:r>
        <w:rPr>
          <w:rFonts w:eastAsia="Times New Roman" w:cs="Times New Roman"/>
          <w:szCs w:val="24"/>
        </w:rPr>
        <w:t>ο</w:t>
      </w:r>
      <w:r>
        <w:rPr>
          <w:rFonts w:eastAsia="Times New Roman" w:cs="Times New Roman"/>
          <w:szCs w:val="24"/>
        </w:rPr>
        <w:t>δηγία προς ψήφιση,</w:t>
      </w:r>
      <w:r>
        <w:rPr>
          <w:rFonts w:eastAsia="Times New Roman" w:cs="Times New Roman"/>
          <w:szCs w:val="24"/>
        </w:rPr>
        <w:t xml:space="preserve"> η Ένωση Κεντρώων θα αντιμετώπιζε απόλυτα θετικά το νομοσχέδιο. Δεν θα είχαμε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αντίρρηση να το ψηφίσουμε. Όμως, έρχεστε μετά από δυόμισι χρόνια, αφού η </w:t>
      </w:r>
      <w:r>
        <w:rPr>
          <w:rFonts w:eastAsia="Times New Roman" w:cs="Times New Roman"/>
          <w:szCs w:val="24"/>
        </w:rPr>
        <w:t>ο</w:t>
      </w:r>
      <w:r>
        <w:rPr>
          <w:rFonts w:eastAsia="Times New Roman" w:cs="Times New Roman"/>
          <w:szCs w:val="24"/>
        </w:rPr>
        <w:t>δηγία υιοθετήθηκε τον Νοέμβριο του 2015 και φέρνετε και πάλι καθυστερημένα, όπως πάντα, στη Βουλή</w:t>
      </w:r>
      <w:r>
        <w:rPr>
          <w:rFonts w:eastAsia="Times New Roman" w:cs="Times New Roman"/>
          <w:szCs w:val="24"/>
        </w:rPr>
        <w:t xml:space="preserve"> προς ψήφιση μια </w:t>
      </w:r>
      <w:r>
        <w:rPr>
          <w:rFonts w:eastAsia="Times New Roman" w:cs="Times New Roman"/>
          <w:szCs w:val="24"/>
        </w:rPr>
        <w:t>ο</w:t>
      </w:r>
      <w:r>
        <w:rPr>
          <w:rFonts w:eastAsia="Times New Roman" w:cs="Times New Roman"/>
          <w:szCs w:val="24"/>
        </w:rPr>
        <w:t xml:space="preserve">δηγία η οποία θα έπρεπε ήδη να έχει εναρμονιστεί από τον Ιανουάριο του 2018. Αυτό από μόνο του αποτελεί μνημείο έλλειψης σχεδιασμού και προχειρότητας, καθώς δείχνετε </w:t>
      </w:r>
      <w:r>
        <w:rPr>
          <w:rFonts w:eastAsia="Times New Roman" w:cs="Times New Roman"/>
          <w:szCs w:val="24"/>
        </w:rPr>
        <w:lastRenderedPageBreak/>
        <w:t>για ακόμη μία φορά ότι είστε ανεπαρκείς στην τήρηση των χρονοδιαγραμμάτω</w:t>
      </w:r>
      <w:r>
        <w:rPr>
          <w:rFonts w:eastAsia="Times New Roman" w:cs="Times New Roman"/>
          <w:szCs w:val="24"/>
        </w:rPr>
        <w:t>ν και ελλιπείς στον σεβασμό των ευρωπαϊκών και διεθνών υποχρεώσεων της χώρας, ιδιαιτέρως μάλιστα εκείνων που θα ωφελούσαν τον ελληνικό λαό.</w:t>
      </w:r>
    </w:p>
    <w:p w14:paraId="4EDBFA7B"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Όταν είναι να ψηφίσετε </w:t>
      </w:r>
      <w:proofErr w:type="spellStart"/>
      <w:r>
        <w:rPr>
          <w:rFonts w:eastAsia="Times New Roman" w:cs="Times New Roman"/>
          <w:szCs w:val="24"/>
        </w:rPr>
        <w:t>μνημονιακές</w:t>
      </w:r>
      <w:proofErr w:type="spellEnd"/>
      <w:r>
        <w:rPr>
          <w:rFonts w:eastAsia="Times New Roman" w:cs="Times New Roman"/>
          <w:szCs w:val="24"/>
        </w:rPr>
        <w:t xml:space="preserve"> υποχρεώσεις που </w:t>
      </w:r>
      <w:proofErr w:type="spellStart"/>
      <w:r>
        <w:rPr>
          <w:rFonts w:eastAsia="Times New Roman" w:cs="Times New Roman"/>
          <w:szCs w:val="24"/>
        </w:rPr>
        <w:t>αφαιμάσσουν</w:t>
      </w:r>
      <w:proofErr w:type="spellEnd"/>
      <w:r>
        <w:rPr>
          <w:rFonts w:eastAsia="Times New Roman" w:cs="Times New Roman"/>
          <w:szCs w:val="24"/>
        </w:rPr>
        <w:t xml:space="preserve"> την οικονομία και δημιουργούν τοκογλυφικά πλεονάσματα</w:t>
      </w:r>
      <w:r>
        <w:rPr>
          <w:rFonts w:eastAsia="Times New Roman" w:cs="Times New Roman"/>
          <w:szCs w:val="24"/>
        </w:rPr>
        <w:t xml:space="preserve"> 3,5%, όταν είναι να υποθηκεύσετε τη δημόσια περιουσία για τα επόμενα ενενήντα εννέα χρόνια, όταν είναι για τον αυτόματο </w:t>
      </w:r>
      <w:proofErr w:type="spellStart"/>
      <w:r>
        <w:rPr>
          <w:rFonts w:eastAsia="Times New Roman" w:cs="Times New Roman"/>
          <w:szCs w:val="24"/>
        </w:rPr>
        <w:t>υπερκόφτη</w:t>
      </w:r>
      <w:proofErr w:type="spellEnd"/>
      <w:r>
        <w:rPr>
          <w:rFonts w:eastAsia="Times New Roman" w:cs="Times New Roman"/>
          <w:szCs w:val="24"/>
        </w:rPr>
        <w:t xml:space="preserve"> ή όταν είναι να μειώσετε συντάξεις και μισθούς, όταν</w:t>
      </w:r>
      <w:r w:rsidRPr="00F754AD">
        <w:rPr>
          <w:rFonts w:eastAsia="Times New Roman" w:cs="Times New Roman"/>
          <w:szCs w:val="24"/>
        </w:rPr>
        <w:t xml:space="preserve"> </w:t>
      </w:r>
      <w:r>
        <w:rPr>
          <w:rFonts w:eastAsia="Times New Roman" w:cs="Times New Roman"/>
          <w:szCs w:val="24"/>
        </w:rPr>
        <w:t>είναι να δημιουργήσετε πρόβλημα στην οικονομία, η ταχύτητά σας υπερβαίνε</w:t>
      </w:r>
      <w:r>
        <w:rPr>
          <w:rFonts w:eastAsia="Times New Roman" w:cs="Times New Roman"/>
          <w:szCs w:val="24"/>
        </w:rPr>
        <w:t>ι αυτή του φωτός. Όταν, όμως, πρόκειται για μία εναρμόνιση θετική την αφήνετε στο τέλος, τελευταία στιγμή. Ο κακός ο μαθητής!</w:t>
      </w:r>
    </w:p>
    <w:p w14:paraId="4EDBFA7C"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Έρχομαι τώρα στο δεύτερο μέρος του νομοσχεδίου. Επιχειρείτε με τις λοιπές διατάξεις των άρθρων 111 έως 141 -υπάρχει και μία αφαίρε</w:t>
      </w:r>
      <w:r>
        <w:rPr>
          <w:rFonts w:eastAsia="Times New Roman" w:cs="Times New Roman"/>
          <w:szCs w:val="24"/>
        </w:rPr>
        <w:t xml:space="preserve">ση του άρθρου 133- να περάσετε μία σειρά από φωτογραφικές ρυθμίσεις για να τακτοποιήσετε «ημετέρους» για να </w:t>
      </w:r>
      <w:proofErr w:type="spellStart"/>
      <w:r>
        <w:rPr>
          <w:rFonts w:eastAsia="Times New Roman" w:cs="Times New Roman"/>
          <w:szCs w:val="24"/>
        </w:rPr>
        <w:lastRenderedPageBreak/>
        <w:t>ριζοσπαστικοποιήσετε</w:t>
      </w:r>
      <w:proofErr w:type="spellEnd"/>
      <w:r>
        <w:rPr>
          <w:rFonts w:eastAsia="Times New Roman" w:cs="Times New Roman"/>
          <w:szCs w:val="24"/>
        </w:rPr>
        <w:t xml:space="preserve"> ακόμη περισσότερο την κρατική μηχανή. Δεν αποτελούν, βέβαια, όλες οι λοιπές διατάξεις -να μην είμαστε υπερβολικοί- τέτοια περίπ</w:t>
      </w:r>
      <w:r>
        <w:rPr>
          <w:rFonts w:eastAsia="Times New Roman" w:cs="Times New Roman"/>
          <w:szCs w:val="24"/>
        </w:rPr>
        <w:t>τωση ρουσφετολογικών παροχών και διορισμών και άλλων ατασθαλιών.</w:t>
      </w:r>
    </w:p>
    <w:p w14:paraId="4EDBFA7D"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Υπάρχουν, όμως, αρκετές διατάξεις, καθώς και κάποιες αόριστες και κακογραμμένες διατάξεις, που δεν μας επιτρέπουν να υπερψηφίσουμε το συγκεκριμένο νομοσχέδιο και μας αναγκάζουν να διατηρήσουμ</w:t>
      </w:r>
      <w:r>
        <w:rPr>
          <w:rFonts w:eastAsia="Times New Roman" w:cs="Times New Roman"/>
          <w:szCs w:val="24"/>
        </w:rPr>
        <w:t>ε τις επιφυλάξεις μας. Τέτοια διάταξη είναι το άρθρο 115 παράγραφος 1, με το οποίο δίνεται εξουσιοδότηση στον Υπουργό Περιβάλλοντος και Ενέργειας και στον διοικητή της Ανεξάρτητης Αρχής Δημοσίων Εσόδων για την έκδοση ΚΥΑ, που θα καθορίζει τους όρους, τις π</w:t>
      </w:r>
      <w:r>
        <w:rPr>
          <w:rFonts w:eastAsia="Times New Roman" w:cs="Times New Roman"/>
          <w:szCs w:val="24"/>
        </w:rPr>
        <w:t>ροϋποθέσεις, τους απαιτούμενους ελέγχους για την απαλλαγή από τον ειδικό φόρο κατανάλωσης του φυσικού αερίου που χρησιμοποιείται για την παραγωγή ηλεκτρικής ενέργειας. Αυτό θα ήταν καλό, εάν η ΔΕΗ ήταν δημόσια. Απαλλάσσετε, όμως, τους αγοραστές της ΔΕΗ από</w:t>
      </w:r>
      <w:r>
        <w:rPr>
          <w:rFonts w:eastAsia="Times New Roman" w:cs="Times New Roman"/>
          <w:szCs w:val="24"/>
        </w:rPr>
        <w:t xml:space="preserve"> φόρους, τους οποίους πληρώνει ο αγρότης, που πληρώνει το φτωχό νοικοκυριό.</w:t>
      </w:r>
    </w:p>
    <w:p w14:paraId="4EDBFA7E"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 xml:space="preserve">Τέθηκε στις </w:t>
      </w:r>
      <w:r>
        <w:rPr>
          <w:rFonts w:eastAsia="Times New Roman" w:cs="Times New Roman"/>
          <w:szCs w:val="24"/>
        </w:rPr>
        <w:t>ε</w:t>
      </w:r>
      <w:r>
        <w:rPr>
          <w:rFonts w:eastAsia="Times New Roman" w:cs="Times New Roman"/>
          <w:szCs w:val="24"/>
        </w:rPr>
        <w:t xml:space="preserve">πιτροπές και από τα άλλα </w:t>
      </w:r>
      <w:r>
        <w:rPr>
          <w:rFonts w:eastAsia="Times New Roman" w:cs="Times New Roman"/>
          <w:szCs w:val="24"/>
        </w:rPr>
        <w:t>κ</w:t>
      </w:r>
      <w:r>
        <w:rPr>
          <w:rFonts w:eastAsia="Times New Roman" w:cs="Times New Roman"/>
          <w:szCs w:val="24"/>
        </w:rPr>
        <w:t>όμματα το θέμα της συνταγματικότητας της συγκεκριμένης διάταξης και το ενδεχόμενο να αντιβαίνει αυτή το άρθρο 78 παράγραφος 4 του Συντάγματος</w:t>
      </w:r>
      <w:r>
        <w:rPr>
          <w:rFonts w:eastAsia="Times New Roman" w:cs="Times New Roman"/>
          <w:szCs w:val="24"/>
        </w:rPr>
        <w:t>, που απαγορεύει την παροχή νομοθετικής εξουσιοδότησης για απαλλαγή ή εξαίρεση από φορολόγηση. Είπατε ότι θα το ψάξετε. Καλό είναι να το ψάξετε πριν γίνει αυτό νόμος του κράτους και έχουμε τα «μπρος -</w:t>
      </w:r>
      <w:r>
        <w:rPr>
          <w:rFonts w:eastAsia="Times New Roman" w:cs="Times New Roman"/>
          <w:szCs w:val="24"/>
        </w:rPr>
        <w:t xml:space="preserve"> </w:t>
      </w:r>
      <w:r>
        <w:rPr>
          <w:rFonts w:eastAsia="Times New Roman" w:cs="Times New Roman"/>
          <w:szCs w:val="24"/>
        </w:rPr>
        <w:t>πίσω». Είναι σίγουρο ότι θα καταπέσει η διάταξη στα δικ</w:t>
      </w:r>
      <w:r>
        <w:rPr>
          <w:rFonts w:eastAsia="Times New Roman" w:cs="Times New Roman"/>
          <w:szCs w:val="24"/>
        </w:rPr>
        <w:t>αστήρια, γι’ αυτό ψάξτε το πριν.</w:t>
      </w:r>
    </w:p>
    <w:p w14:paraId="4EDBFA7F"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Έρχομαι τώρα στο άρθρο 125, με το οποίο η «πρώτη φορά </w:t>
      </w:r>
      <w:r>
        <w:rPr>
          <w:rFonts w:eastAsia="Times New Roman" w:cs="Times New Roman"/>
          <w:szCs w:val="24"/>
        </w:rPr>
        <w:t>α</w:t>
      </w:r>
      <w:r>
        <w:rPr>
          <w:rFonts w:eastAsia="Times New Roman" w:cs="Times New Roman"/>
          <w:szCs w:val="24"/>
        </w:rPr>
        <w:t>ριστερά» πάει να συστήσει τρεις νέες θέσεις με σύμβαση εργασίας ιδιωτικού δικαίου ορισμένου χρόνου στην Ανεξάρτητη Αρχή Δημοσίων Εσόδων, για να διορίσει πέρα και έξω απ</w:t>
      </w:r>
      <w:r>
        <w:rPr>
          <w:rFonts w:eastAsia="Times New Roman" w:cs="Times New Roman"/>
          <w:szCs w:val="24"/>
        </w:rPr>
        <w:t xml:space="preserve">ό κάθε διαδικασία ΑΣΕΠ, λες και δεν μπορεί να καλυφθούν από τους περίπου </w:t>
      </w:r>
      <w:r>
        <w:rPr>
          <w:rFonts w:eastAsia="Times New Roman" w:cs="Times New Roman"/>
          <w:szCs w:val="24"/>
        </w:rPr>
        <w:t>δέκα</w:t>
      </w:r>
      <w:r>
        <w:rPr>
          <w:rFonts w:eastAsia="Times New Roman" w:cs="Times New Roman"/>
          <w:szCs w:val="24"/>
        </w:rPr>
        <w:t xml:space="preserve"> χιλιάδες εργαζόμενους που ήδη υπηρετούν στην ΑΑΔΕ. Υπάρχουν και άλλες φωτογραφικές - ρουσφετολογικές διατάξεις, στις οποίες θα αναφερθεί εν </w:t>
      </w:r>
      <w:proofErr w:type="spellStart"/>
      <w:r>
        <w:rPr>
          <w:rFonts w:eastAsia="Times New Roman" w:cs="Times New Roman"/>
          <w:szCs w:val="24"/>
        </w:rPr>
        <w:t>εκτάσει</w:t>
      </w:r>
      <w:proofErr w:type="spellEnd"/>
      <w:r>
        <w:rPr>
          <w:rFonts w:eastAsia="Times New Roman" w:cs="Times New Roman"/>
          <w:szCs w:val="24"/>
        </w:rPr>
        <w:t xml:space="preserve"> ο Κοινοβουλευτικός Εκπρόσωπ</w:t>
      </w:r>
      <w:r>
        <w:rPr>
          <w:rFonts w:eastAsia="Times New Roman" w:cs="Times New Roman"/>
          <w:szCs w:val="24"/>
        </w:rPr>
        <w:t>ό</w:t>
      </w:r>
      <w:r>
        <w:rPr>
          <w:rFonts w:eastAsia="Times New Roman" w:cs="Times New Roman"/>
          <w:szCs w:val="24"/>
        </w:rPr>
        <w:t xml:space="preserve">ς </w:t>
      </w:r>
      <w:r>
        <w:rPr>
          <w:rFonts w:eastAsia="Times New Roman" w:cs="Times New Roman"/>
          <w:szCs w:val="24"/>
        </w:rPr>
        <w:t>μας</w:t>
      </w:r>
      <w:r>
        <w:rPr>
          <w:rFonts w:eastAsia="Times New Roman" w:cs="Times New Roman"/>
          <w:szCs w:val="24"/>
        </w:rPr>
        <w:t xml:space="preserve"> κ. </w:t>
      </w:r>
      <w:proofErr w:type="spellStart"/>
      <w:r>
        <w:rPr>
          <w:rFonts w:eastAsia="Times New Roman" w:cs="Times New Roman"/>
          <w:szCs w:val="24"/>
        </w:rPr>
        <w:t>Σαρίδης</w:t>
      </w:r>
      <w:proofErr w:type="spellEnd"/>
      <w:r>
        <w:rPr>
          <w:rFonts w:eastAsia="Times New Roman" w:cs="Times New Roman"/>
          <w:szCs w:val="24"/>
        </w:rPr>
        <w:t>.</w:t>
      </w:r>
    </w:p>
    <w:p w14:paraId="4EDBFA80"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να σταθώ στο γενικό </w:t>
      </w:r>
      <w:r>
        <w:rPr>
          <w:rFonts w:eastAsia="Times New Roman" w:cs="Times New Roman"/>
          <w:szCs w:val="24"/>
          <w:lang w:val="en-US"/>
        </w:rPr>
        <w:t>pattern</w:t>
      </w:r>
      <w:r>
        <w:rPr>
          <w:rFonts w:eastAsia="Times New Roman" w:cs="Times New Roman"/>
          <w:szCs w:val="24"/>
        </w:rPr>
        <w:t xml:space="preserve">, θα μπορούσα να πω, της Κυβέρνησης της «πρώτη φορά </w:t>
      </w:r>
      <w:proofErr w:type="spellStart"/>
      <w:r>
        <w:rPr>
          <w:rFonts w:eastAsia="Times New Roman" w:cs="Times New Roman"/>
          <w:szCs w:val="24"/>
        </w:rPr>
        <w:t>α</w:t>
      </w:r>
      <w:r>
        <w:rPr>
          <w:rFonts w:eastAsia="Times New Roman" w:cs="Times New Roman"/>
          <w:szCs w:val="24"/>
        </w:rPr>
        <w:t>ριστεράς</w:t>
      </w:r>
      <w:proofErr w:type="spellEnd"/>
      <w:r>
        <w:rPr>
          <w:rFonts w:eastAsia="Times New Roman" w:cs="Times New Roman"/>
          <w:szCs w:val="24"/>
        </w:rPr>
        <w:t>». Χρησιμοποιείτε, δυστυχώς, τις κλασικές τεχνικές άλωσης του κράτους και εξυπηρέτησης ψηφοθηρικών συμφερόντων. Αυτό δεν διαφέρει σε τίποτα από</w:t>
      </w:r>
      <w:r>
        <w:rPr>
          <w:rFonts w:eastAsia="Times New Roman" w:cs="Times New Roman"/>
          <w:szCs w:val="24"/>
        </w:rPr>
        <w:t xml:space="preserve"> αυτό που ζήσαμε επί χρόνια σε αυτή τη χώρα, αυτό το διεφθαρμένο σύστημα πελατειακού κράτους, που μας έφτασε και μας κρατάει καθηλωμένους στα μνημόνια και το οποίο εμείς δεν θα σταματήσουμε να καταγγέλλουμε. Αυτό είναι ένα από τα πολλά παραδείγματα της ύπο</w:t>
      </w:r>
      <w:r>
        <w:rPr>
          <w:rFonts w:eastAsia="Times New Roman" w:cs="Times New Roman"/>
          <w:szCs w:val="24"/>
        </w:rPr>
        <w:t xml:space="preserve">υλης τακτικής που μπορώ να πω ότι ακολουθεί η συγκεκριμένη </w:t>
      </w:r>
      <w:r>
        <w:rPr>
          <w:rFonts w:eastAsia="Times New Roman" w:cs="Times New Roman"/>
          <w:szCs w:val="24"/>
        </w:rPr>
        <w:t>σ</w:t>
      </w:r>
      <w:r>
        <w:rPr>
          <w:rFonts w:eastAsia="Times New Roman" w:cs="Times New Roman"/>
          <w:szCs w:val="24"/>
        </w:rPr>
        <w:t>υγκυβέρνηση προκειμένου να βολέψει τα «δικά της παιδιά», αδιαφορώντας και αυτή, όπως και οι προηγούμενες κυβερνήσεις, για οτιδήποτε έχει σχέση με την έννοια της αξιοκρατίας και της παροχής ίσων ευ</w:t>
      </w:r>
      <w:r>
        <w:rPr>
          <w:rFonts w:eastAsia="Times New Roman" w:cs="Times New Roman"/>
          <w:szCs w:val="24"/>
        </w:rPr>
        <w:t>καιριών σε όλους.</w:t>
      </w:r>
    </w:p>
    <w:p w14:paraId="4EDBFA81"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Το αποτέλεσμα, λοιπόν, του κομματικού κράτους και του ρουσφετιού, που βασίλεψε και βασιλεύει στον τόπο μας, αυτή</w:t>
      </w:r>
      <w:r>
        <w:rPr>
          <w:rFonts w:eastAsia="Times New Roman" w:cs="Times New Roman"/>
          <w:szCs w:val="24"/>
        </w:rPr>
        <w:t xml:space="preserve"> τη στιγμή που μιλάμε είναι ότι περίπου εξακόσιες χιλιάδες νέοι οι οποίοι σπούδασαν με τον κόπο, τον ιδρώτα και το χρήμα του ελληνικού λαού, έχουν φύγει στο εξωτερικό, </w:t>
      </w:r>
      <w:r>
        <w:rPr>
          <w:rFonts w:eastAsia="Times New Roman" w:cs="Times New Roman"/>
          <w:szCs w:val="24"/>
        </w:rPr>
        <w:t>ενάμισι</w:t>
      </w:r>
      <w:r>
        <w:rPr>
          <w:rFonts w:eastAsia="Times New Roman" w:cs="Times New Roman"/>
          <w:szCs w:val="24"/>
        </w:rPr>
        <w:t xml:space="preserve"> εκατομμύριο Έλληνες είναι άνεργοι, </w:t>
      </w:r>
      <w:r>
        <w:rPr>
          <w:rFonts w:eastAsia="Times New Roman" w:cs="Times New Roman"/>
          <w:szCs w:val="24"/>
        </w:rPr>
        <w:lastRenderedPageBreak/>
        <w:t>από τους εργαζόμενους ένα 40% παίρνει μισθούς</w:t>
      </w:r>
      <w:r>
        <w:rPr>
          <w:rFonts w:eastAsia="Times New Roman" w:cs="Times New Roman"/>
          <w:szCs w:val="24"/>
        </w:rPr>
        <w:t xml:space="preserve"> πείνας και επαιτείας κι οι συνταξιούχοι σε λίγο δεν θα έχουν ούτε τα απαραίτητα για τα φάρμακά τους.</w:t>
      </w:r>
    </w:p>
    <w:p w14:paraId="4EDBFA82"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Υπάρχουν και κάποια θετικά, όπως είναι η απαλλαγή του φόρου των αναπήρων καλλιτεχνών, αλλά τι να το κάνεις;</w:t>
      </w:r>
    </w:p>
    <w:p w14:paraId="4EDBFA83"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Γι’ αυτό, λοιπόν, κ</w:t>
      </w:r>
      <w:r w:rsidRPr="006E2EBC">
        <w:rPr>
          <w:rFonts w:eastAsia="Times New Roman" w:cs="Times New Roman"/>
          <w:szCs w:val="24"/>
        </w:rPr>
        <w:t>υρίες και κύριοι συνάδελφοι</w:t>
      </w:r>
      <w:r w:rsidRPr="006E2EBC">
        <w:rPr>
          <w:rFonts w:eastAsia="Times New Roman" w:cs="Times New Roman"/>
          <w:szCs w:val="24"/>
        </w:rPr>
        <w:t xml:space="preserve">, </w:t>
      </w:r>
      <w:r>
        <w:rPr>
          <w:rFonts w:eastAsia="Times New Roman" w:cs="Times New Roman"/>
          <w:szCs w:val="24"/>
        </w:rPr>
        <w:t xml:space="preserve">δεν θα υπερψηφίσουμε τις διατάξεις που ενισχύουν την </w:t>
      </w:r>
      <w:proofErr w:type="spellStart"/>
      <w:r>
        <w:rPr>
          <w:rFonts w:eastAsia="Times New Roman" w:cs="Times New Roman"/>
          <w:szCs w:val="24"/>
        </w:rPr>
        <w:t>κομματοκρατία</w:t>
      </w:r>
      <w:proofErr w:type="spellEnd"/>
      <w:r>
        <w:rPr>
          <w:rFonts w:eastAsia="Times New Roman" w:cs="Times New Roman"/>
          <w:szCs w:val="24"/>
        </w:rPr>
        <w:t xml:space="preserve"> και το βόλεμα των </w:t>
      </w:r>
      <w:r>
        <w:rPr>
          <w:rFonts w:eastAsia="Times New Roman" w:cs="Times New Roman"/>
          <w:szCs w:val="24"/>
        </w:rPr>
        <w:t>«</w:t>
      </w:r>
      <w:r>
        <w:rPr>
          <w:rFonts w:eastAsia="Times New Roman" w:cs="Times New Roman"/>
          <w:szCs w:val="24"/>
        </w:rPr>
        <w:t>δικών μας παιδιών</w:t>
      </w:r>
      <w:r>
        <w:rPr>
          <w:rFonts w:eastAsia="Times New Roman" w:cs="Times New Roman"/>
          <w:szCs w:val="24"/>
        </w:rPr>
        <w:t>»</w:t>
      </w:r>
      <w:r>
        <w:rPr>
          <w:rFonts w:eastAsia="Times New Roman" w:cs="Times New Roman"/>
          <w:szCs w:val="24"/>
        </w:rPr>
        <w:t>. Σας δηλώνω δε ότι θα μας βρείτε απέναντί σας σε καθεμία από αυτές και κάθε στιγμή που έχετε το θράσος, δυστυχώς -γιατί περί θράσους πρόκειται- να τι</w:t>
      </w:r>
      <w:r>
        <w:rPr>
          <w:rFonts w:eastAsia="Times New Roman" w:cs="Times New Roman"/>
          <w:szCs w:val="24"/>
        </w:rPr>
        <w:t>ς φέρνετε για ψήφιση.</w:t>
      </w:r>
    </w:p>
    <w:p w14:paraId="4EDBFA84"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Ευχαριστώ πολύ.</w:t>
      </w:r>
    </w:p>
    <w:p w14:paraId="4EDBFA85" w14:textId="77777777" w:rsidR="00ED4365" w:rsidRDefault="007215F5">
      <w:pPr>
        <w:spacing w:line="600" w:lineRule="auto"/>
        <w:ind w:firstLine="720"/>
        <w:jc w:val="both"/>
        <w:rPr>
          <w:rFonts w:eastAsia="Times New Roman" w:cs="Times New Roman"/>
          <w:szCs w:val="24"/>
        </w:rPr>
      </w:pPr>
      <w:r w:rsidRPr="0060339A">
        <w:rPr>
          <w:rFonts w:eastAsia="Times New Roman" w:cs="Times New Roman"/>
          <w:b/>
          <w:szCs w:val="24"/>
        </w:rPr>
        <w:t>ΠΡΟΕΔΡΕΥΩΝ (Σπυρίδων Λυκούδης):</w:t>
      </w:r>
      <w:r w:rsidRPr="0060339A">
        <w:rPr>
          <w:rFonts w:eastAsia="Times New Roman" w:cs="Times New Roman"/>
          <w:szCs w:val="24"/>
        </w:rPr>
        <w:t xml:space="preserve"> </w:t>
      </w:r>
      <w:r>
        <w:rPr>
          <w:rFonts w:eastAsia="Times New Roman" w:cs="Times New Roman"/>
          <w:szCs w:val="24"/>
        </w:rPr>
        <w:t>Ευχαριστώ, κύριε συνάδελφε.</w:t>
      </w:r>
    </w:p>
    <w:p w14:paraId="4EDBFA86" w14:textId="77777777" w:rsidR="00ED4365" w:rsidRDefault="007215F5">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 xml:space="preserve">θα συνεχίσουμε με τους Κοινοβουλευτικούς Εκπροσώπους. Θα προηγηθεί ο συνάδελφος κ. Ηλίας </w:t>
      </w:r>
      <w:proofErr w:type="spellStart"/>
      <w:r>
        <w:rPr>
          <w:rFonts w:eastAsia="Times New Roman" w:cs="Times New Roman"/>
          <w:szCs w:val="24"/>
        </w:rPr>
        <w:t>Παναγιώταρος</w:t>
      </w:r>
      <w:proofErr w:type="spellEnd"/>
      <w:r>
        <w:rPr>
          <w:rFonts w:eastAsia="Times New Roman" w:cs="Times New Roman"/>
          <w:szCs w:val="24"/>
        </w:rPr>
        <w:t xml:space="preserve"> </w:t>
      </w:r>
      <w:r>
        <w:rPr>
          <w:rFonts w:eastAsia="Times New Roman" w:cs="Times New Roman"/>
          <w:szCs w:val="24"/>
        </w:rPr>
        <w:t xml:space="preserve">από τη </w:t>
      </w:r>
      <w:r>
        <w:rPr>
          <w:rFonts w:eastAsia="Times New Roman" w:cs="Times New Roman"/>
          <w:szCs w:val="24"/>
        </w:rPr>
        <w:t>Χρυσή Αυγή, διότι μ</w:t>
      </w:r>
      <w:r>
        <w:rPr>
          <w:rFonts w:eastAsia="Times New Roman" w:cs="Times New Roman"/>
          <w:szCs w:val="24"/>
        </w:rPr>
        <w:t xml:space="preserve">ετέχει την ίδια ώρα και σε </w:t>
      </w:r>
      <w:r>
        <w:rPr>
          <w:rFonts w:eastAsia="Times New Roman" w:cs="Times New Roman"/>
          <w:szCs w:val="24"/>
        </w:rPr>
        <w:t>ε</w:t>
      </w:r>
      <w:r>
        <w:rPr>
          <w:rFonts w:eastAsia="Times New Roman" w:cs="Times New Roman"/>
          <w:szCs w:val="24"/>
        </w:rPr>
        <w:t>πιτροπή.</w:t>
      </w:r>
    </w:p>
    <w:p w14:paraId="4EDBFA87"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Παναγιώταρε</w:t>
      </w:r>
      <w:proofErr w:type="spellEnd"/>
      <w:r>
        <w:rPr>
          <w:rFonts w:eastAsia="Times New Roman" w:cs="Times New Roman"/>
          <w:szCs w:val="24"/>
        </w:rPr>
        <w:t>, έχετε τον λόγο.</w:t>
      </w:r>
    </w:p>
    <w:p w14:paraId="4EDBFA88" w14:textId="77777777" w:rsidR="00ED4365" w:rsidRDefault="007215F5">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Ευχαριστώ, κύριε Πρόεδρε και καλό μήνα!</w:t>
      </w:r>
    </w:p>
    <w:p w14:paraId="4EDBFA89"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Ένα ακόμα ανούσιο νομοσχέδιο από αυτά τα οποία μας στέλνουν σωρηδόν απ</w:t>
      </w:r>
      <w:r>
        <w:rPr>
          <w:rFonts w:eastAsia="Times New Roman" w:cs="Times New Roman"/>
          <w:szCs w:val="24"/>
        </w:rPr>
        <w:t>ό</w:t>
      </w:r>
      <w:r>
        <w:rPr>
          <w:rFonts w:eastAsia="Times New Roman" w:cs="Times New Roman"/>
          <w:szCs w:val="24"/>
        </w:rPr>
        <w:t xml:space="preserve"> έξω, είτε έχει να κάνει με εναρμονίσεις είτε με άλλα</w:t>
      </w:r>
      <w:r>
        <w:rPr>
          <w:rFonts w:eastAsia="Times New Roman" w:cs="Times New Roman"/>
          <w:szCs w:val="24"/>
        </w:rPr>
        <w:t xml:space="preserve"> ζητήματα, τα οποία σε πολλές των περιπτώσεων δεν αφορούν τους χειμαζόμενους Έλληνες πολίτες</w:t>
      </w:r>
      <w:r w:rsidRPr="00DF0D4D">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 xml:space="preserve">αι όλα αυτά εν μέσω </w:t>
      </w:r>
      <w:proofErr w:type="spellStart"/>
      <w:r>
        <w:rPr>
          <w:rFonts w:eastAsia="Times New Roman" w:cs="Times New Roman"/>
          <w:szCs w:val="24"/>
        </w:rPr>
        <w:t>μνημονιακής</w:t>
      </w:r>
      <w:proofErr w:type="spellEnd"/>
      <w:r>
        <w:rPr>
          <w:rFonts w:eastAsia="Times New Roman" w:cs="Times New Roman"/>
          <w:szCs w:val="24"/>
        </w:rPr>
        <w:t xml:space="preserve"> θυέλλης. Και όταν λέμε «εν μέσω», το αφήγημα και το παραμύθι τού ότι θα βγούμε από τα μνημόνια λίαν συντόμως, μέσα στο καλοκαίρι,</w:t>
      </w:r>
      <w:r>
        <w:rPr>
          <w:rFonts w:eastAsia="Times New Roman" w:cs="Times New Roman"/>
          <w:szCs w:val="24"/>
        </w:rPr>
        <w:t xml:space="preserve"> θα έχουμε μια καθαρή έξοδο δεν πείθει κανέναν ούτε εσάς τους ίδιους, τα στελέχη σας, ακόμα και Υπουργούς σας, οι οποίοι λένε τα αυτονόητα.</w:t>
      </w:r>
    </w:p>
    <w:p w14:paraId="4EDBFA8A"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Όλα όσα έχετε ψηφίσει με το τρίτο μνημόνιο μαζί με τη Νέα Δημοκρατία, το ΠΑΣΟΚ και τα λοιπά κόμματα του λεγόμενου «σ</w:t>
      </w:r>
      <w:r>
        <w:rPr>
          <w:rFonts w:eastAsia="Times New Roman" w:cs="Times New Roman"/>
          <w:szCs w:val="24"/>
        </w:rPr>
        <w:t xml:space="preserve">υνταγματικού τόξου», την εποπτεία των ενενήντα εννέα ετών, το γεγονός ότι είναι υποθηκευμένη ολόκληρη η περιουσία του </w:t>
      </w:r>
      <w:r>
        <w:rPr>
          <w:rFonts w:eastAsia="Times New Roman" w:cs="Times New Roman"/>
          <w:szCs w:val="24"/>
        </w:rPr>
        <w:lastRenderedPageBreak/>
        <w:t xml:space="preserve">ελληνικού λαού και όχι μόνο στους τοκογλύφους δανειστές, δεν μας δίνουν κανένα περιθώριο,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ελπίδα εξόδου από τα μνημόνια.</w:t>
      </w:r>
    </w:p>
    <w:p w14:paraId="4EDBFA8B"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Έχετε επιτύχει και παρουσιάζετε ως επιτυχία πρωτογενή πλεονάσματα, που, όταν ήσασταν στην Αντιπολίτευση, όχι απλά τα στηλιτεύατε, αλλά λέγατε και θεωρούσατε ότι είναι καρκίνος για την ελληνική κοινωνία, κόλαφος και καταστροφή για την οικονομία. Και όλα αυτ</w:t>
      </w:r>
      <w:r>
        <w:rPr>
          <w:rFonts w:eastAsia="Times New Roman" w:cs="Times New Roman"/>
          <w:szCs w:val="24"/>
        </w:rPr>
        <w:t xml:space="preserve">ά φυσικά τα ξεχάσατε. Τώρα έχετε βάλει και παίζει η ίδια ακριβώς κασέτα των προκατόχων σας, όταν οι φόροι, θηλιά πλέον στη συντριπτική </w:t>
      </w:r>
      <w:r>
        <w:rPr>
          <w:rFonts w:eastAsia="Times New Roman" w:cs="Times New Roman"/>
          <w:szCs w:val="24"/>
        </w:rPr>
        <w:t xml:space="preserve">πλειονότητα </w:t>
      </w:r>
      <w:r>
        <w:rPr>
          <w:rFonts w:eastAsia="Times New Roman" w:cs="Times New Roman"/>
          <w:szCs w:val="24"/>
        </w:rPr>
        <w:t xml:space="preserve">των Ελλήνων, έχουν αυξηθεί κατά 94% στα χρόνια του μνημονίου. Είναι η τελευταία έκθεση του </w:t>
      </w:r>
      <w:proofErr w:type="spellStart"/>
      <w:r>
        <w:rPr>
          <w:rFonts w:eastAsia="Times New Roman" w:cs="Times New Roman"/>
          <w:szCs w:val="24"/>
        </w:rPr>
        <w:t>μνημονιακού</w:t>
      </w:r>
      <w:proofErr w:type="spellEnd"/>
      <w:r>
        <w:rPr>
          <w:rFonts w:eastAsia="Times New Roman" w:cs="Times New Roman"/>
          <w:szCs w:val="24"/>
        </w:rPr>
        <w:t xml:space="preserve"> ΙΟΒΕ, </w:t>
      </w:r>
      <w:r>
        <w:rPr>
          <w:rFonts w:eastAsia="Times New Roman" w:cs="Times New Roman"/>
          <w:szCs w:val="24"/>
        </w:rPr>
        <w:t xml:space="preserve">αυτού ο οποίος ήταν πάντοτε το μαξιλαράκι των </w:t>
      </w:r>
      <w:proofErr w:type="spellStart"/>
      <w:r>
        <w:rPr>
          <w:rFonts w:eastAsia="Times New Roman" w:cs="Times New Roman"/>
          <w:szCs w:val="24"/>
        </w:rPr>
        <w:t>μνημονιακών</w:t>
      </w:r>
      <w:proofErr w:type="spellEnd"/>
      <w:r>
        <w:rPr>
          <w:rFonts w:eastAsia="Times New Roman" w:cs="Times New Roman"/>
          <w:szCs w:val="24"/>
        </w:rPr>
        <w:t xml:space="preserve"> κυβερνήσεων και βγαίνει και λέει αυτό το οποίο λέει όλος ο εμπορικός και όχι μόνο κόσμος.</w:t>
      </w:r>
    </w:p>
    <w:p w14:paraId="4EDBFA8C"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Και ενώ συμβαίνουν όλα αυτά και πολλά άλλα θέματα οικονομικής εμπλοκής της χώρας μας και προσπάθειας απεμπλο</w:t>
      </w:r>
      <w:r>
        <w:rPr>
          <w:rFonts w:eastAsia="Times New Roman" w:cs="Times New Roman"/>
          <w:szCs w:val="24"/>
        </w:rPr>
        <w:t xml:space="preserve">κής, έχουμε και τη συνεχιζόμενη δίνη στην οποία βρισκόμαστε -εκτός από τα οικονομικά ζητήματα- και στα εθνικά ζητήματα, σε όλα, μα </w:t>
      </w:r>
      <w:r>
        <w:rPr>
          <w:rFonts w:eastAsia="Times New Roman" w:cs="Times New Roman"/>
          <w:szCs w:val="24"/>
        </w:rPr>
        <w:lastRenderedPageBreak/>
        <w:t>σε όλα τα επίπεδα. Δυστυχώς βλέπουμε μια συνεχώς διογκούμενη από όλους πίεση σε όλα τα εθνικά ζητήματα, είτε έχει να κάνει με</w:t>
      </w:r>
      <w:r>
        <w:rPr>
          <w:rFonts w:eastAsia="Times New Roman" w:cs="Times New Roman"/>
          <w:szCs w:val="24"/>
        </w:rPr>
        <w:t xml:space="preserve"> το Σκοπιανό, με το Βορειοηπειρωτικό, με το Κυπριακό. Νέες αξιώσεις ετοιμάζονται ακόμη και από τη Βουλγαρία η οποία, μετά από κάποια χρόνια ύφεσης και προσπάθειας ανασυγκροτήσεώς της, βλέπουμε ότι ήδη σιγά-σιγά εγείρει διάφορα ζητήματα που υποτίθεται ότι ε</w:t>
      </w:r>
      <w:r>
        <w:rPr>
          <w:rFonts w:eastAsia="Times New Roman" w:cs="Times New Roman"/>
          <w:szCs w:val="24"/>
        </w:rPr>
        <w:t>ίχαν εκλείψει.</w:t>
      </w:r>
    </w:p>
    <w:p w14:paraId="4EDBFA8D"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Έχουμε την τεράστια μάστιγα του </w:t>
      </w:r>
      <w:proofErr w:type="spellStart"/>
      <w:r>
        <w:rPr>
          <w:rFonts w:eastAsia="Times New Roman" w:cs="Times New Roman"/>
          <w:szCs w:val="24"/>
        </w:rPr>
        <w:t>λαθρομεταναστευτικού</w:t>
      </w:r>
      <w:proofErr w:type="spellEnd"/>
      <w:r>
        <w:rPr>
          <w:rFonts w:eastAsia="Times New Roman" w:cs="Times New Roman"/>
          <w:szCs w:val="24"/>
        </w:rPr>
        <w:t xml:space="preserve">, την οποία, όπως βλέπουμε, χειρίζεται περίτεχνα ο κ. </w:t>
      </w:r>
      <w:proofErr w:type="spellStart"/>
      <w:r>
        <w:rPr>
          <w:rFonts w:eastAsia="Times New Roman" w:cs="Times New Roman"/>
          <w:szCs w:val="24"/>
        </w:rPr>
        <w:t>Ερντογάν</w:t>
      </w:r>
      <w:proofErr w:type="spellEnd"/>
      <w:r>
        <w:rPr>
          <w:rFonts w:eastAsia="Times New Roman" w:cs="Times New Roman"/>
          <w:szCs w:val="24"/>
        </w:rPr>
        <w:t>, όπως και όλα τα υπόλοιπα ζητήματα και μας κάνει ό,τι θέλει. Και επειδή μας κάνει ό,τι θέλει, θεωρείτε ότι είμαστε αναγκασμένο</w:t>
      </w:r>
      <w:r>
        <w:rPr>
          <w:rFonts w:eastAsia="Times New Roman" w:cs="Times New Roman"/>
          <w:szCs w:val="24"/>
        </w:rPr>
        <w:t>ι να υποκύπτουμε συνεχώς, αντί να πράξετε τα αυτονόητα.</w:t>
      </w:r>
    </w:p>
    <w:p w14:paraId="4EDBFA8E"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Και βλέπουμε ότι πλέον στην πατρίδα μας εισβάλλουν από παντού, από τον Έβρο, από τα νησιά, από όπου στην κυριολεξία κάνει κέφι στον οποιονδήποτε, όχι μόνο απλοί κατατρεγμένοι </w:t>
      </w:r>
      <w:proofErr w:type="spellStart"/>
      <w:r>
        <w:rPr>
          <w:rFonts w:eastAsia="Times New Roman" w:cs="Times New Roman"/>
          <w:szCs w:val="24"/>
        </w:rPr>
        <w:t>Σύροι</w:t>
      </w:r>
      <w:proofErr w:type="spellEnd"/>
      <w:r>
        <w:rPr>
          <w:rFonts w:eastAsia="Times New Roman" w:cs="Times New Roman"/>
          <w:szCs w:val="24"/>
        </w:rPr>
        <w:t xml:space="preserve"> πρόσφυγες, αλλά πλέ</w:t>
      </w:r>
      <w:r>
        <w:rPr>
          <w:rFonts w:eastAsia="Times New Roman" w:cs="Times New Roman"/>
          <w:szCs w:val="24"/>
        </w:rPr>
        <w:t xml:space="preserve">ον στα κέντρα –εντός πολλών εισαγωγικών- «προσφύγων» καταμετρώνται από εκατό και πλέον κράτη διάφοροι τύποι που στη συντριπτική τους </w:t>
      </w:r>
      <w:r>
        <w:rPr>
          <w:rFonts w:eastAsia="Times New Roman" w:cs="Times New Roman"/>
          <w:szCs w:val="24"/>
        </w:rPr>
        <w:t xml:space="preserve">πλειονότητα </w:t>
      </w:r>
      <w:r>
        <w:rPr>
          <w:rFonts w:eastAsia="Times New Roman" w:cs="Times New Roman"/>
          <w:szCs w:val="24"/>
        </w:rPr>
        <w:t xml:space="preserve">δεν είναι γυναικόπαιδα, δεν είναι ταλαίπωροι, </w:t>
      </w:r>
      <w:r>
        <w:rPr>
          <w:rFonts w:eastAsia="Times New Roman" w:cs="Times New Roman"/>
          <w:szCs w:val="24"/>
        </w:rPr>
        <w:lastRenderedPageBreak/>
        <w:t xml:space="preserve">αλλά είναι νέοι σε μάχιμη ηλικία, φανατικοί μουσουλμάνοι, </w:t>
      </w:r>
      <w:r>
        <w:rPr>
          <w:rFonts w:eastAsia="Times New Roman" w:cs="Times New Roman"/>
          <w:szCs w:val="24"/>
        </w:rPr>
        <w:t xml:space="preserve">ισλαμιστές, πολλοί εκ των οποίων </w:t>
      </w:r>
      <w:proofErr w:type="spellStart"/>
      <w:r>
        <w:rPr>
          <w:rFonts w:eastAsia="Times New Roman" w:cs="Times New Roman"/>
          <w:szCs w:val="24"/>
        </w:rPr>
        <w:t>τζιχαντιστές</w:t>
      </w:r>
      <w:proofErr w:type="spellEnd"/>
      <w:r>
        <w:rPr>
          <w:rFonts w:eastAsia="Times New Roman" w:cs="Times New Roman"/>
          <w:szCs w:val="24"/>
        </w:rPr>
        <w:t>, έτοιμοι για όλα.</w:t>
      </w:r>
    </w:p>
    <w:p w14:paraId="4EDBFA8F"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Και αφού τους έχετε προσφέρει «γη και ύδωρ» σε όλα τα επίπεδα και στα «</w:t>
      </w:r>
      <w:r>
        <w:rPr>
          <w:rFonts w:eastAsia="Times New Roman" w:cs="Times New Roman"/>
          <w:szCs w:val="24"/>
          <w:lang w:val="en-GB"/>
        </w:rPr>
        <w:t>hot</w:t>
      </w:r>
      <w:r w:rsidRPr="000E1F5B">
        <w:rPr>
          <w:rFonts w:eastAsia="Times New Roman" w:cs="Times New Roman"/>
          <w:szCs w:val="24"/>
        </w:rPr>
        <w:t xml:space="preserve"> </w:t>
      </w:r>
      <w:r>
        <w:rPr>
          <w:rFonts w:eastAsia="Times New Roman" w:cs="Times New Roman"/>
          <w:szCs w:val="24"/>
          <w:lang w:val="en-GB"/>
        </w:rPr>
        <w:t>spot</w:t>
      </w:r>
      <w:r>
        <w:rPr>
          <w:rFonts w:eastAsia="Times New Roman" w:cs="Times New Roman"/>
          <w:szCs w:val="24"/>
          <w:lang w:val="en-US"/>
        </w:rPr>
        <w:t>s</w:t>
      </w:r>
      <w:r>
        <w:rPr>
          <w:rFonts w:eastAsia="Times New Roman" w:cs="Times New Roman"/>
          <w:szCs w:val="24"/>
        </w:rPr>
        <w:t>», τους δίνετε επιδόματα, τους δίνετε κινητά, τους δίνετε οτιδήποτε, τους δίνετε το δικαίωμα να σουλατσάρουν ανά</w:t>
      </w:r>
      <w:r>
        <w:rPr>
          <w:rFonts w:eastAsia="Times New Roman" w:cs="Times New Roman"/>
          <w:szCs w:val="24"/>
        </w:rPr>
        <w:t xml:space="preserve"> την ελληνική επικράτεια και να κάνουν ό,τι θέλουν. Τα αποτελέσματα, μάλιστα, τα βλέπουμε τώρα στην αρχή της τουριστικής περιόδου στην Αθήνα με τα συνεχόμενα κρούσματα στου Φιλοπάππου, στο κέντρο της Αθήνας και αλλού. Και αυτά είναι αυτά που ακούγονται. Γί</w:t>
      </w:r>
      <w:r>
        <w:rPr>
          <w:rFonts w:eastAsia="Times New Roman" w:cs="Times New Roman"/>
          <w:szCs w:val="24"/>
        </w:rPr>
        <w:t xml:space="preserve">νονται καθημερινά και άλλα. Μόλις προχθές στου </w:t>
      </w:r>
      <w:proofErr w:type="spellStart"/>
      <w:r>
        <w:rPr>
          <w:rFonts w:eastAsia="Times New Roman" w:cs="Times New Roman"/>
          <w:szCs w:val="24"/>
        </w:rPr>
        <w:t>Ψυρρή</w:t>
      </w:r>
      <w:proofErr w:type="spellEnd"/>
      <w:r>
        <w:rPr>
          <w:rFonts w:eastAsia="Times New Roman" w:cs="Times New Roman"/>
          <w:szCs w:val="24"/>
        </w:rPr>
        <w:t xml:space="preserve"> σε </w:t>
      </w:r>
      <w:r>
        <w:rPr>
          <w:rFonts w:eastAsia="Times New Roman" w:cs="Times New Roman"/>
          <w:szCs w:val="24"/>
        </w:rPr>
        <w:t>δύο νέ</w:t>
      </w:r>
      <w:r>
        <w:rPr>
          <w:rFonts w:eastAsia="Times New Roman" w:cs="Times New Roman"/>
          <w:szCs w:val="24"/>
        </w:rPr>
        <w:t>ους</w:t>
      </w:r>
      <w:r>
        <w:rPr>
          <w:rFonts w:eastAsia="Times New Roman" w:cs="Times New Roman"/>
          <w:szCs w:val="24"/>
        </w:rPr>
        <w:t xml:space="preserve"> Έλληνες που απλώς περπατούσαν τους επιτέθηκαν κάποιοι Πακιστανοί, λέει, με μαχαίρια και μόλις πήγαν να αντιδράσουν, ξαφνικά πετάγονταν από όλα τα στενά δεκάδες αλλοδαποί, Πακιστανοί φίλοι το</w:t>
      </w:r>
      <w:r>
        <w:rPr>
          <w:rFonts w:eastAsia="Times New Roman" w:cs="Times New Roman"/>
          <w:szCs w:val="24"/>
        </w:rPr>
        <w:t xml:space="preserve">υς, της συμμορίας και τους έκαναν ασήκωτους στο ξύλο, «τούμπανο», «μπαούλο» και δεν ακούστηκε τίποτα. Είναι </w:t>
      </w:r>
      <w:proofErr w:type="spellStart"/>
      <w:r>
        <w:rPr>
          <w:rFonts w:eastAsia="Times New Roman" w:cs="Times New Roman"/>
          <w:szCs w:val="24"/>
        </w:rPr>
        <w:t>πάμπολλα</w:t>
      </w:r>
      <w:proofErr w:type="spellEnd"/>
      <w:r>
        <w:rPr>
          <w:rFonts w:eastAsia="Times New Roman" w:cs="Times New Roman"/>
          <w:szCs w:val="24"/>
        </w:rPr>
        <w:t xml:space="preserve"> αυτά τα περιστατικά.</w:t>
      </w:r>
    </w:p>
    <w:p w14:paraId="4EDBFA90"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Βλέπουμε ότι η Τουρκία μάς πιέζει σε όλα τα επίπεδα και το ελληνικό κράτος δεν κάνει τίποτα. Είδαμε και την τηλεοπτική</w:t>
      </w:r>
      <w:r>
        <w:rPr>
          <w:rFonts w:eastAsia="Times New Roman" w:cs="Times New Roman"/>
          <w:szCs w:val="24"/>
        </w:rPr>
        <w:t xml:space="preserve"> συνέντευξη του κ. Κοτζιά, στην οποία είπε πολλά πράγματα, κάποια εκ των οποίων είναι θλιβερά. Όμως, δείχνει και πόσο στωικά και χαλαρά βλέπουν τα ζητήματα. Επί της ουσίας είπε για τους δύο Έλληνες, τον Αξιωματικό και τον Υπαξιωματικό, οι οποίοι για δύο μή</w:t>
      </w:r>
      <w:r>
        <w:rPr>
          <w:rFonts w:eastAsia="Times New Roman" w:cs="Times New Roman"/>
          <w:szCs w:val="24"/>
        </w:rPr>
        <w:t>νες βρίσκονται αιχμάλωτοι, όμηροι -ή ό,τι άλλο θέλετε πείτε το- στην Τουρκία χωρίς κατηγορία, ότι είναι, λέει, ανοησία των δύο Ελλήνων στρατιωτικών που πέρασαν τα σύνορα και ότι νόμιμα τους αιχμαλώτισε η Άγκυρα. Δικαιολογήθηκε, μάλιστα, λέγοντας ότι αυτή ή</w:t>
      </w:r>
      <w:r>
        <w:rPr>
          <w:rFonts w:eastAsia="Times New Roman" w:cs="Times New Roman"/>
          <w:szCs w:val="24"/>
        </w:rPr>
        <w:t>ταν μια συνήθης τακτική όταν έμπαιναν κάποιοι Έλληνες κατά λάθος στην τουρκική πλευρά των συνόρων ή κάποιοι Τούρκοι στην ελληνική, να γίνονται δηλαδή ανταλλαγές.</w:t>
      </w:r>
    </w:p>
    <w:p w14:paraId="4EDBFA91"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Ναι, αλλά όταν υπάρχουν εντάσεις, όπως ήταν το περιστατικό με το σκάφος του Λιμενικού «Γαύδος»</w:t>
      </w:r>
      <w:r>
        <w:rPr>
          <w:rFonts w:eastAsia="Times New Roman" w:cs="Times New Roman"/>
          <w:szCs w:val="24"/>
        </w:rPr>
        <w:t xml:space="preserve"> ή το προηγούμενο περιστατικό στα Ίμια ή το περιστατικό που έγινε με το σκάφος του Πολεμικού Ναυτικού που πήγε να το εμβολίσει σκάφος της τουρκικής ακτοφυλακής και τελευταία στιγμή </w:t>
      </w:r>
      <w:proofErr w:type="spellStart"/>
      <w:r>
        <w:rPr>
          <w:rFonts w:eastAsia="Times New Roman" w:cs="Times New Roman"/>
          <w:szCs w:val="24"/>
        </w:rPr>
        <w:t>απευφεύχθη</w:t>
      </w:r>
      <w:proofErr w:type="spellEnd"/>
      <w:r>
        <w:rPr>
          <w:rFonts w:eastAsia="Times New Roman" w:cs="Times New Roman"/>
          <w:szCs w:val="24"/>
        </w:rPr>
        <w:t xml:space="preserve"> το περιστατικό ή όταν έχουμε </w:t>
      </w:r>
      <w:r>
        <w:rPr>
          <w:rFonts w:eastAsia="Times New Roman" w:cs="Times New Roman"/>
          <w:szCs w:val="24"/>
        </w:rPr>
        <w:lastRenderedPageBreak/>
        <w:t>συνεχείς παραβιάσεις κ.λπ.</w:t>
      </w:r>
      <w:r>
        <w:rPr>
          <w:rFonts w:eastAsia="Times New Roman" w:cs="Times New Roman"/>
          <w:szCs w:val="24"/>
        </w:rPr>
        <w:t>,</w:t>
      </w:r>
      <w:r>
        <w:rPr>
          <w:rFonts w:eastAsia="Times New Roman" w:cs="Times New Roman"/>
          <w:szCs w:val="24"/>
        </w:rPr>
        <w:t xml:space="preserve"> και ότα</w:t>
      </w:r>
      <w:r>
        <w:rPr>
          <w:rFonts w:eastAsia="Times New Roman" w:cs="Times New Roman"/>
          <w:szCs w:val="24"/>
        </w:rPr>
        <w:t>ν όλοι οι ειδικοί επί εθνικών θεμάτων στρατηγικοί αναλυτές σας λένε ότι οι Τούρκοι ψάχνουν να βρουν ομήρους προκειμένου να τους ανταλλάξουν με τους οκτώ Τούρκους αξιωματικούς που έχουν ζητήσει πολιτικό άσυλο, αλλά και τους εννέα Κούρδους -αν δεν κάνω λάθος</w:t>
      </w:r>
      <w:r>
        <w:rPr>
          <w:rFonts w:eastAsia="Times New Roman" w:cs="Times New Roman"/>
          <w:szCs w:val="24"/>
        </w:rPr>
        <w:t xml:space="preserve">- ή Τούρκους αριστεριστές που και αυτοί έχουν συλληφθεί και βρίσκονται εδώ αλλά δεν τους δίνουμε στην Τουρκία, εσείς σφυρίζατε κλέφτικα. Έφτασε περίτρανα, λοιπόν, η στιγμή όταν πριν από λίγες μέρες ο </w:t>
      </w:r>
      <w:proofErr w:type="spellStart"/>
      <w:r>
        <w:rPr>
          <w:rFonts w:eastAsia="Times New Roman" w:cs="Times New Roman"/>
          <w:szCs w:val="24"/>
        </w:rPr>
        <w:t>Ερντογάν</w:t>
      </w:r>
      <w:proofErr w:type="spellEnd"/>
      <w:r>
        <w:rPr>
          <w:rFonts w:eastAsia="Times New Roman" w:cs="Times New Roman"/>
          <w:szCs w:val="24"/>
        </w:rPr>
        <w:t xml:space="preserve"> σ</w:t>
      </w:r>
      <w:r>
        <w:rPr>
          <w:rFonts w:eastAsia="Times New Roman" w:cs="Times New Roman"/>
          <w:szCs w:val="24"/>
        </w:rPr>
        <w:t>ά</w:t>
      </w:r>
      <w:r>
        <w:rPr>
          <w:rFonts w:eastAsia="Times New Roman" w:cs="Times New Roman"/>
          <w:szCs w:val="24"/>
        </w:rPr>
        <w:t>ς το πέταξε στα μούτρα και μίλησε για ανταλλα</w:t>
      </w:r>
      <w:r>
        <w:rPr>
          <w:rFonts w:eastAsia="Times New Roman" w:cs="Times New Roman"/>
          <w:szCs w:val="24"/>
        </w:rPr>
        <w:t>γή. Και συνεχίζετε και λέτε περί ανοησίας.</w:t>
      </w:r>
    </w:p>
    <w:p w14:paraId="4EDBFA92"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Αλήθεια, στη συνέντευξή σας που λέτε κάποια στιγμή πως σε μία-δύο περιπτώσεις έφτασαν οι Τούρκοι πιο κοντά στην «κόκκινη γραμμή» και δεν την παραβίασαν, ποια είναι η κόκκινη γραμμή, κύριε Κοτζιά; Τι θα πρέπει να γ</w:t>
      </w:r>
      <w:r>
        <w:rPr>
          <w:rFonts w:eastAsia="Times New Roman" w:cs="Times New Roman"/>
          <w:szCs w:val="24"/>
        </w:rPr>
        <w:t xml:space="preserve">ίνει, επιτέλους, να βυθίσουν κανένα ολόκληρο πλοίο εκτός από το να τα κτυπούν και να τα εμβολίζουν ή να κρεμάσουν από το τσιγκέλι κάποιους Έλληνες αξιωματικούς; Τι πρέπει να γίνει για να πείτε ότι επιτέλους πέρασαν την «κόκκινη γραμμή»; </w:t>
      </w:r>
    </w:p>
    <w:p w14:paraId="4EDBFA93"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Λέτε, μάλιστα, παρ</w:t>
      </w:r>
      <w:r>
        <w:rPr>
          <w:rFonts w:eastAsia="Times New Roman" w:cs="Times New Roman"/>
          <w:szCs w:val="24"/>
        </w:rPr>
        <w:t>ακάτω σ</w:t>
      </w:r>
      <w:r>
        <w:rPr>
          <w:rFonts w:eastAsia="Times New Roman" w:cs="Times New Roman"/>
          <w:szCs w:val="24"/>
        </w:rPr>
        <w:t>ε</w:t>
      </w:r>
      <w:r>
        <w:rPr>
          <w:rFonts w:eastAsia="Times New Roman" w:cs="Times New Roman"/>
          <w:szCs w:val="24"/>
        </w:rPr>
        <w:t xml:space="preserve"> αυτή τη συνέντευξη</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δ</w:t>
      </w:r>
      <w:r>
        <w:rPr>
          <w:rFonts w:eastAsia="Times New Roman" w:cs="Times New Roman"/>
          <w:szCs w:val="24"/>
        </w:rPr>
        <w:t xml:space="preserve">εν γνωρίζω αν έπεσαν σε παγίδα ή αν ήταν σχεδιασμένο αυτό, ο τρόπος όμως της τουρκικής συμπεριφοράς δείχνει αλλαγή αντίληψης». Το πήρατε χαμπάρι πολύ αργά. Βαρούσαν τα καμπανάκια του κινδύνου από όλους και εσείς </w:t>
      </w:r>
      <w:proofErr w:type="spellStart"/>
      <w:r>
        <w:rPr>
          <w:rFonts w:eastAsia="Times New Roman" w:cs="Times New Roman"/>
          <w:szCs w:val="24"/>
        </w:rPr>
        <w:t>ασχολιόσασταν</w:t>
      </w:r>
      <w:proofErr w:type="spellEnd"/>
      <w:r>
        <w:rPr>
          <w:rFonts w:eastAsia="Times New Roman" w:cs="Times New Roman"/>
          <w:szCs w:val="24"/>
        </w:rPr>
        <w:t xml:space="preserve"> με άλλα ζητήματα. Δεν το γνωρίζατε; Δεν προειδοποιήσατε τους αρμόδιους να μην πάνε έτσι, σαν το σκυλί στ’ αμπέλι; Όχι. Τίποτα. Δεν σας ενδιαφέρει.</w:t>
      </w:r>
    </w:p>
    <w:p w14:paraId="4EDBFA94"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Την ίδια ώρα, μάλιστα, που έχουμε αυτό το ζήτημα βλέπουμε τραγελαφικά περιστατικά στελεχών του ελληνικού Κοι</w:t>
      </w:r>
      <w:r>
        <w:rPr>
          <w:rFonts w:eastAsia="Times New Roman" w:cs="Times New Roman"/>
          <w:szCs w:val="24"/>
        </w:rPr>
        <w:t>νοβουλίου, όπως κάποιους Βουλευτές του ΣΥΡΙΖΑ οι οποίοι βρίσκονταν σε ένα μειονοτικό χωριό και περνούσαν πολύ καλά σε ένα ταβερνάκι και τραγουδούσαν τούρκικα τραγούδια.</w:t>
      </w:r>
    </w:p>
    <w:p w14:paraId="4EDBFA95"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Κατά τα άλλα, όταν η Χρυσή Αυγή ρωτάει κάποια συγκεκριμένα πράγματα</w:t>
      </w:r>
      <w:r>
        <w:rPr>
          <w:rFonts w:eastAsia="Times New Roman" w:cs="Times New Roman"/>
          <w:szCs w:val="24"/>
        </w:rPr>
        <w:t xml:space="preserve">, </w:t>
      </w:r>
      <w:r>
        <w:rPr>
          <w:rFonts w:eastAsia="Times New Roman" w:cs="Times New Roman"/>
          <w:szCs w:val="24"/>
        </w:rPr>
        <w:t>κυνηγάτε τους Βουλ</w:t>
      </w:r>
      <w:r>
        <w:rPr>
          <w:rFonts w:eastAsia="Times New Roman" w:cs="Times New Roman"/>
          <w:szCs w:val="24"/>
        </w:rPr>
        <w:t>ευτές της Χρυσής Αυγής όταν μιλάνε γι’ αυτά τα ζητήματα</w:t>
      </w:r>
      <w:r>
        <w:rPr>
          <w:rFonts w:eastAsia="Times New Roman" w:cs="Times New Roman"/>
          <w:szCs w:val="24"/>
        </w:rPr>
        <w:t>,</w:t>
      </w:r>
      <w:r>
        <w:rPr>
          <w:rFonts w:eastAsia="Times New Roman" w:cs="Times New Roman"/>
          <w:szCs w:val="24"/>
        </w:rPr>
        <w:t xml:space="preserve"> απαντάτε λέγοντας ότι είναι δικαίωμά τους. Να χαίρεστε αυτά τα δικαιώματα. Συμβαίνουν πολλά πράγματα που καθιστούν το εν λόγω νομοσχέδιο άχρηστο επί της ουσίας και ανούσιο. </w:t>
      </w:r>
      <w:r>
        <w:rPr>
          <w:rFonts w:eastAsia="Times New Roman" w:cs="Times New Roman"/>
          <w:szCs w:val="24"/>
        </w:rPr>
        <w:lastRenderedPageBreak/>
        <w:t>Φαίνεται κιόλας, καθώς δεν</w:t>
      </w:r>
      <w:r>
        <w:rPr>
          <w:rFonts w:eastAsia="Times New Roman" w:cs="Times New Roman"/>
          <w:szCs w:val="24"/>
        </w:rPr>
        <w:t xml:space="preserve"> υπάρχει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συμμετοχή, δεν υπάρχει καν ομιλητής να μιλήσει γι’ αυτό το νομοσχέδιο οικονομικής υφής που δεν αφορά την πραγματική οικονομία. Όσο και να θέλετε να πείσετε τους Έλληνες πολίτες ότι μετά τον Αύγουστο που θα βγούμε από τα μνημόνια όλα θα είνα</w:t>
      </w:r>
      <w:r>
        <w:rPr>
          <w:rFonts w:eastAsia="Times New Roman" w:cs="Times New Roman"/>
          <w:szCs w:val="24"/>
        </w:rPr>
        <w:t>ι καλά, σας λέμε ότι δεν είναι τίποτα καλά σε κανένα επίπεδο.</w:t>
      </w:r>
    </w:p>
    <w:p w14:paraId="4EDBFA96"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Ακόμη και σε κάποιους κλάδους οι οποίοι πάνε καλά είτε λόγω συγκυριών είτε λόγω φυσικών πλεονεκτημάτων, όπως είναι ο τουρισμός</w:t>
      </w:r>
      <w:r w:rsidRPr="00A13050">
        <w:rPr>
          <w:rFonts w:eastAsia="Times New Roman" w:cs="Times New Roman"/>
          <w:szCs w:val="24"/>
        </w:rPr>
        <w:t>,</w:t>
      </w:r>
      <w:r>
        <w:rPr>
          <w:rFonts w:eastAsia="Times New Roman" w:cs="Times New Roman"/>
          <w:szCs w:val="24"/>
        </w:rPr>
        <w:t xml:space="preserve"> και εκεί συνεχώς βάζετε φόρους στον φόρο και συνεχίζετε και τους σ</w:t>
      </w:r>
      <w:r>
        <w:rPr>
          <w:rFonts w:eastAsia="Times New Roman" w:cs="Times New Roman"/>
          <w:szCs w:val="24"/>
        </w:rPr>
        <w:t>τραγγαλίζετε. Και θα πάρουν μία ανάσα πολλοί, όσοι ασχολούνται με τον τουρισμό από τώρα μέχρι και τα τέλη Σεπτεμβρίου, αρχές Οκτωβρίου</w:t>
      </w:r>
      <w:r w:rsidRPr="009B2164">
        <w:rPr>
          <w:rFonts w:eastAsia="Times New Roman" w:cs="Times New Roman"/>
          <w:szCs w:val="24"/>
        </w:rPr>
        <w:t xml:space="preserve">, </w:t>
      </w:r>
      <w:r>
        <w:rPr>
          <w:rFonts w:eastAsia="Times New Roman" w:cs="Times New Roman"/>
          <w:szCs w:val="24"/>
        </w:rPr>
        <w:t xml:space="preserve">αλλά και μετά θα αρχίσει πάλι ο </w:t>
      </w:r>
      <w:proofErr w:type="spellStart"/>
      <w:r>
        <w:rPr>
          <w:rFonts w:eastAsia="Times New Roman" w:cs="Times New Roman"/>
          <w:szCs w:val="24"/>
        </w:rPr>
        <w:t>γ</w:t>
      </w:r>
      <w:r>
        <w:rPr>
          <w:rFonts w:eastAsia="Times New Roman" w:cs="Times New Roman"/>
          <w:szCs w:val="24"/>
        </w:rPr>
        <w:t>ολγοθάς</w:t>
      </w:r>
      <w:proofErr w:type="spellEnd"/>
      <w:r>
        <w:rPr>
          <w:rFonts w:eastAsia="Times New Roman" w:cs="Times New Roman"/>
          <w:szCs w:val="24"/>
        </w:rPr>
        <w:t xml:space="preserve"> των Ελλήνων που είναι για έξι, επτά μήνες, για να μπορέσουν να αποπληρώσουν </w:t>
      </w:r>
      <w:r>
        <w:rPr>
          <w:rFonts w:eastAsia="Times New Roman" w:cs="Times New Roman"/>
          <w:szCs w:val="24"/>
        </w:rPr>
        <w:t>αυτά τα οποία δεν αποπληρώνουν και συσσωρεύονται ως χρέη συνεχώς</w:t>
      </w:r>
      <w:r>
        <w:rPr>
          <w:rFonts w:eastAsia="Times New Roman" w:cs="Times New Roman"/>
          <w:szCs w:val="24"/>
        </w:rPr>
        <w:t>. Τ</w:t>
      </w:r>
      <w:r>
        <w:rPr>
          <w:rFonts w:eastAsia="Times New Roman" w:cs="Times New Roman"/>
          <w:szCs w:val="24"/>
        </w:rPr>
        <w:t>ο ιδιωτικό χρέος συνεχώς διογκώνεται.</w:t>
      </w:r>
    </w:p>
    <w:p w14:paraId="4EDBFA97"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Βέβαια, την ίδια ώρα υπάρχει και το χρέος του κράτους προς τους πολίτες, αλλά εκεί δεν τρέχει τίποτε. Χρωστάει ένα μικρό ποσό ένας Έλληνας πολίτης προς</w:t>
      </w:r>
      <w:r>
        <w:rPr>
          <w:rFonts w:eastAsia="Times New Roman" w:cs="Times New Roman"/>
          <w:szCs w:val="24"/>
        </w:rPr>
        <w:t xml:space="preserve"> το κράτος; Κατάσχεση πλέον για άνω των 500 ευρώ, για οπουδήποτε. Χρωστάει το κράτος σε κάποιον Έλληνα επιχειρηματία, έμπορο, κάτι χιλιάδες εκατοντάδες ευρώ, εκατομμύρια; Άσε τον να περιμένει και εάν καταστραφεί, κατεστράφη και δεν μας καίγεται καρφί. Δυστ</w:t>
      </w:r>
      <w:r>
        <w:rPr>
          <w:rFonts w:eastAsia="Times New Roman" w:cs="Times New Roman"/>
          <w:szCs w:val="24"/>
        </w:rPr>
        <w:t>υχώς αυτή είναι η κατάσταση που επικρατεί στην ελληνική κοινωνία, στην ελληνική οικονομία.</w:t>
      </w:r>
    </w:p>
    <w:p w14:paraId="4EDBFA98"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Και περιμένετε, όπως λέτε, τον τουρισμό και ποντάρετε πολλά και δικαίως σε αυτόν, αλλά δεν κάνετε τίποτε, όπως σας </w:t>
      </w:r>
      <w:proofErr w:type="spellStart"/>
      <w:r>
        <w:rPr>
          <w:rFonts w:eastAsia="Times New Roman" w:cs="Times New Roman"/>
          <w:szCs w:val="24"/>
        </w:rPr>
        <w:t>προείπαμε</w:t>
      </w:r>
      <w:proofErr w:type="spellEnd"/>
      <w:r>
        <w:rPr>
          <w:rFonts w:eastAsia="Times New Roman" w:cs="Times New Roman"/>
          <w:szCs w:val="24"/>
        </w:rPr>
        <w:t>, για σοβαρότερα ζητήματα, όπου στην Αθήν</w:t>
      </w:r>
      <w:r>
        <w:rPr>
          <w:rFonts w:eastAsia="Times New Roman" w:cs="Times New Roman"/>
          <w:szCs w:val="24"/>
        </w:rPr>
        <w:t>α, την τουριστική πρωτεύουσα μίας τουριστικής χώρας, αλωνίζουν οι συμμορίες των λαθρομεταναστών, κάνουν ό,τι γουστάρουν, δεν δίνουν λογαριασμό σε κανέναν και τα μέτρα που έχετε πάρει είναι από αστεία έως ανύπαρκτα.</w:t>
      </w:r>
    </w:p>
    <w:p w14:paraId="4EDBFA99"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Την ίδια ώρα που βλέπουμε τους Έλληνες επ</w:t>
      </w:r>
      <w:r>
        <w:rPr>
          <w:rFonts w:eastAsia="Times New Roman" w:cs="Times New Roman"/>
          <w:szCs w:val="24"/>
        </w:rPr>
        <w:t xml:space="preserve">ιχειρηματίες, τους εμπόρους, τους βιοτέχνες να μην μπορούν να τακτοποιήσουν τις οικονομικές τους υποχρεώσεις λόγω </w:t>
      </w:r>
      <w:r>
        <w:rPr>
          <w:rFonts w:eastAsia="Times New Roman" w:cs="Times New Roman"/>
          <w:szCs w:val="24"/>
        </w:rPr>
        <w:lastRenderedPageBreak/>
        <w:t xml:space="preserve">όλων όσων συμβαίνουν, βλέπουμε τους παράνομους λαθρομετανάστες να έχουν δημιουργήσει απίστευτα </w:t>
      </w:r>
      <w:proofErr w:type="spellStart"/>
      <w:r>
        <w:rPr>
          <w:rFonts w:eastAsia="Times New Roman" w:cs="Times New Roman"/>
          <w:szCs w:val="24"/>
        </w:rPr>
        <w:t>παραμάγαζα</w:t>
      </w:r>
      <w:proofErr w:type="spellEnd"/>
      <w:r>
        <w:rPr>
          <w:rFonts w:eastAsia="Times New Roman" w:cs="Times New Roman"/>
          <w:szCs w:val="24"/>
        </w:rPr>
        <w:t xml:space="preserve"> στα διάφορα αγαπημένα άσυλα της Αρισ</w:t>
      </w:r>
      <w:r>
        <w:rPr>
          <w:rFonts w:eastAsia="Times New Roman" w:cs="Times New Roman"/>
          <w:szCs w:val="24"/>
        </w:rPr>
        <w:t xml:space="preserve">τεράς, είτε είναι στην περιοχή των Εξαρχείων όπου όλο το </w:t>
      </w:r>
      <w:proofErr w:type="spellStart"/>
      <w:r>
        <w:rPr>
          <w:rFonts w:eastAsia="Times New Roman" w:cs="Times New Roman"/>
          <w:szCs w:val="24"/>
        </w:rPr>
        <w:t>παρεμπόριο</w:t>
      </w:r>
      <w:proofErr w:type="spellEnd"/>
      <w:r>
        <w:rPr>
          <w:rFonts w:eastAsia="Times New Roman" w:cs="Times New Roman"/>
          <w:szCs w:val="24"/>
        </w:rPr>
        <w:t xml:space="preserve"> και το λαθρεμπόριο όλων των ειδών ανθεί σε επίπεδα που δεν μπορεί να τα συλλογιστεί κανείς. Βλέπουμε στις διάφορες </w:t>
      </w:r>
      <w:r>
        <w:rPr>
          <w:rFonts w:eastAsia="Times New Roman" w:cs="Times New Roman"/>
          <w:szCs w:val="24"/>
        </w:rPr>
        <w:t>σ</w:t>
      </w:r>
      <w:r>
        <w:rPr>
          <w:rFonts w:eastAsia="Times New Roman" w:cs="Times New Roman"/>
          <w:szCs w:val="24"/>
        </w:rPr>
        <w:t>χολές, κυρίως στην ΑΣΟΕΕ, να έχει δημιουργηθεί μία απίστευτη παροικία πα</w:t>
      </w:r>
      <w:r>
        <w:rPr>
          <w:rFonts w:eastAsia="Times New Roman" w:cs="Times New Roman"/>
          <w:szCs w:val="24"/>
        </w:rPr>
        <w:t xml:space="preserve">ράνομων λαθρομεταναστών, οι οποίοι πουλάνε παρανόμως διάφορα είδη και δεν τολμάει να τους αγγίξει κανείς. Και έχουν εξελίξει τόσο πολύ την ξεφτίλα του νεοελληνικού κράτους που βλέπουμε τον παράνομο λαθρομετανάστη να πουλάει την παράνομη πραμάτεια του μέσα </w:t>
      </w:r>
      <w:r>
        <w:rPr>
          <w:rFonts w:eastAsia="Times New Roman" w:cs="Times New Roman"/>
          <w:szCs w:val="24"/>
        </w:rPr>
        <w:t>από ένα ανώτατο εκπαιδευτικό ίδρυμα, να βρίσκεται από την μέσα πλευρά της περίφραξης και να κάθεται και να έχει τα εμπορεύματά του σε μία τάβλα ακριβώς στην περίφραξη, οπότε μόλις έρθει κάποιος να του κάνει έλεγχο ή οτιδήποτε άλλο –σιγά μην έρθει- απλώς τρ</w:t>
      </w:r>
      <w:r>
        <w:rPr>
          <w:rFonts w:eastAsia="Times New Roman" w:cs="Times New Roman"/>
          <w:szCs w:val="24"/>
        </w:rPr>
        <w:t>αβάει την πραμάτεια του μέσα και όλα καλά, δεν μπορεί να τον αγγίξει κανείς. Και όλα αυτά την ίδια ώρα που τους Έλληνες πολίτες τους έχετε και τους πατάτε σαν χταπόδια.</w:t>
      </w:r>
    </w:p>
    <w:p w14:paraId="4EDBFA9A"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Φέρνετε και κάποιες τροπολογίες για τις οποίες θα μιλήσουμε εν τάχει:</w:t>
      </w:r>
    </w:p>
    <w:p w14:paraId="4EDBFA9B"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Η τροπολογία 1566</w:t>
      </w:r>
      <w:r>
        <w:rPr>
          <w:rFonts w:eastAsia="Times New Roman" w:cs="Times New Roman"/>
          <w:szCs w:val="24"/>
        </w:rPr>
        <w:t xml:space="preserve">/246 είναι μία τροπολογία του Υπουργείου Αγροτικής Ανάπτυξης και Τροφίμων και έχει να κάνει με την γνωστή </w:t>
      </w:r>
      <w:r w:rsidRPr="00B30541">
        <w:rPr>
          <w:rFonts w:eastAsia="Times New Roman" w:cs="Times New Roman"/>
          <w:szCs w:val="24"/>
        </w:rPr>
        <w:t>«</w:t>
      </w:r>
      <w:r>
        <w:rPr>
          <w:rFonts w:eastAsia="Times New Roman" w:cs="Times New Roman"/>
          <w:szCs w:val="24"/>
        </w:rPr>
        <w:t>ΑΓΡΟΓΗ</w:t>
      </w:r>
      <w:r w:rsidRPr="00B30541">
        <w:rPr>
          <w:rFonts w:eastAsia="Times New Roman" w:cs="Times New Roman"/>
          <w:szCs w:val="24"/>
        </w:rPr>
        <w:t>»</w:t>
      </w:r>
      <w:r w:rsidRPr="00B30541">
        <w:rPr>
          <w:rFonts w:eastAsia="Times New Roman" w:cs="Times New Roman"/>
          <w:szCs w:val="24"/>
        </w:rPr>
        <w:t>.</w:t>
      </w:r>
      <w:r>
        <w:rPr>
          <w:rFonts w:eastAsia="Times New Roman" w:cs="Times New Roman"/>
          <w:szCs w:val="24"/>
        </w:rPr>
        <w:t xml:space="preserve"> Είναι μία πονεμένη ιστορία του παρελθόντος, τα πάλαι ποτέ καλά χρόνια του ΠΑΣΟΚ, όπου εκεί γινόταν «του Κουτρούλη ο γάμος», όπως και οπουδήπ</w:t>
      </w:r>
      <w:r>
        <w:rPr>
          <w:rFonts w:eastAsia="Times New Roman" w:cs="Times New Roman"/>
          <w:szCs w:val="24"/>
        </w:rPr>
        <w:t xml:space="preserve">οτε αλλού στο δημόσιο και στους φορείς του εκείνη την εποχή, και έχει να κάνει με διάφορα χρέη της </w:t>
      </w:r>
      <w:r>
        <w:rPr>
          <w:rFonts w:eastAsia="Times New Roman" w:cs="Times New Roman"/>
          <w:szCs w:val="24"/>
        </w:rPr>
        <w:t>«</w:t>
      </w:r>
      <w:r>
        <w:rPr>
          <w:rFonts w:eastAsia="Times New Roman" w:cs="Times New Roman"/>
          <w:szCs w:val="24"/>
        </w:rPr>
        <w:t>ΑΓΡΟΓΗΣ</w:t>
      </w:r>
      <w:r>
        <w:rPr>
          <w:rFonts w:eastAsia="Times New Roman" w:cs="Times New Roman"/>
          <w:szCs w:val="24"/>
        </w:rPr>
        <w:t>»</w:t>
      </w:r>
      <w:r>
        <w:rPr>
          <w:rFonts w:eastAsia="Times New Roman" w:cs="Times New Roman"/>
          <w:szCs w:val="24"/>
        </w:rPr>
        <w:t xml:space="preserve"> προς τρίτους. Θα δηλώσουμε </w:t>
      </w:r>
      <w:r>
        <w:rPr>
          <w:rFonts w:eastAsia="Times New Roman" w:cs="Times New Roman"/>
          <w:szCs w:val="24"/>
        </w:rPr>
        <w:t>παρών</w:t>
      </w:r>
      <w:r>
        <w:rPr>
          <w:rFonts w:eastAsia="Times New Roman" w:cs="Times New Roman"/>
          <w:szCs w:val="24"/>
        </w:rPr>
        <w:t xml:space="preserve">, γιατί θεωρούμε ότι κάποιοι άνθρωποι από αυτά τα </w:t>
      </w:r>
      <w:proofErr w:type="spellStart"/>
      <w:r>
        <w:rPr>
          <w:rFonts w:eastAsia="Times New Roman" w:cs="Times New Roman"/>
          <w:szCs w:val="24"/>
        </w:rPr>
        <w:t>χρωστούμε</w:t>
      </w:r>
      <w:r>
        <w:rPr>
          <w:rFonts w:eastAsia="Times New Roman" w:cs="Times New Roman"/>
          <w:szCs w:val="24"/>
        </w:rPr>
        <w:t>να</w:t>
      </w:r>
      <w:proofErr w:type="spellEnd"/>
      <w:r>
        <w:rPr>
          <w:rFonts w:eastAsia="Times New Roman" w:cs="Times New Roman"/>
          <w:szCs w:val="24"/>
        </w:rPr>
        <w:t xml:space="preserve"> θα μπορέσουν να επιβιώσουν, εάν τα πάρουν. Βέβαια δεν</w:t>
      </w:r>
      <w:r>
        <w:rPr>
          <w:rFonts w:eastAsia="Times New Roman" w:cs="Times New Roman"/>
          <w:szCs w:val="24"/>
        </w:rPr>
        <w:t xml:space="preserve"> ξέρουμε ούτε τις διαδικασίες ούτε πώς ούτε πού έγινε αυτό.</w:t>
      </w:r>
    </w:p>
    <w:p w14:paraId="4EDBFA9C"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Για την τροπολογία 1567/247, μία τροπολογία του Υπουργείου Οικονομικών δηλώνουμε </w:t>
      </w:r>
      <w:r>
        <w:rPr>
          <w:rFonts w:eastAsia="Times New Roman" w:cs="Times New Roman"/>
          <w:szCs w:val="24"/>
        </w:rPr>
        <w:t>κατά</w:t>
      </w:r>
      <w:r>
        <w:rPr>
          <w:rFonts w:eastAsia="Times New Roman" w:cs="Times New Roman"/>
          <w:szCs w:val="24"/>
        </w:rPr>
        <w:t xml:space="preserve">, διότι βλέπουμε ότι εδώ υπάρχουν διευκολύνσεις για κάποιους μεγάλους, αλλά φυσικά όχι για τους </w:t>
      </w:r>
      <w:proofErr w:type="spellStart"/>
      <w:r>
        <w:rPr>
          <w:rFonts w:eastAsia="Times New Roman" w:cs="Times New Roman"/>
          <w:szCs w:val="24"/>
        </w:rPr>
        <w:t>μικροομολογιούχ</w:t>
      </w:r>
      <w:r>
        <w:rPr>
          <w:rFonts w:eastAsia="Times New Roman" w:cs="Times New Roman"/>
          <w:szCs w:val="24"/>
        </w:rPr>
        <w:t>ους</w:t>
      </w:r>
      <w:proofErr w:type="spellEnd"/>
      <w:r>
        <w:rPr>
          <w:rFonts w:eastAsia="Times New Roman" w:cs="Times New Roman"/>
          <w:szCs w:val="24"/>
        </w:rPr>
        <w:t xml:space="preserve"> που τους διαλύσατε με το </w:t>
      </w:r>
      <w:r>
        <w:rPr>
          <w:rFonts w:eastAsia="Times New Roman" w:cs="Times New Roman"/>
          <w:szCs w:val="24"/>
          <w:lang w:val="en-US"/>
        </w:rPr>
        <w:t>PSI</w:t>
      </w:r>
      <w:r w:rsidRPr="009B7EB5">
        <w:rPr>
          <w:rFonts w:eastAsia="Times New Roman" w:cs="Times New Roman"/>
          <w:szCs w:val="24"/>
        </w:rPr>
        <w:t xml:space="preserve"> </w:t>
      </w:r>
      <w:r>
        <w:rPr>
          <w:rFonts w:eastAsia="Times New Roman" w:cs="Times New Roman"/>
          <w:szCs w:val="24"/>
        </w:rPr>
        <w:t xml:space="preserve">και δεν τους αφήσατε τίποτε απολύτως. </w:t>
      </w:r>
    </w:p>
    <w:p w14:paraId="4EDBFA9D"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Τέλος</w:t>
      </w:r>
      <w:r>
        <w:rPr>
          <w:rFonts w:eastAsia="Times New Roman" w:cs="Times New Roman"/>
          <w:szCs w:val="24"/>
        </w:rPr>
        <w:t xml:space="preserve"> υπάρχει και η τροπολογία 1565/245, όπου υπάρχει μία παραχώρηση για πενήντα έτη μίας έκτασης</w:t>
      </w:r>
      <w:r>
        <w:rPr>
          <w:rFonts w:eastAsia="Times New Roman" w:cs="Times New Roman"/>
          <w:szCs w:val="24"/>
        </w:rPr>
        <w:t>,</w:t>
      </w:r>
      <w:r>
        <w:rPr>
          <w:rFonts w:eastAsia="Times New Roman" w:cs="Times New Roman"/>
          <w:szCs w:val="24"/>
        </w:rPr>
        <w:t xml:space="preserve"> προκειμένου να γίνει μία</w:t>
      </w:r>
      <w:r>
        <w:rPr>
          <w:rFonts w:eastAsia="Times New Roman" w:cs="Times New Roman"/>
          <w:szCs w:val="24"/>
        </w:rPr>
        <w:br/>
        <w:t xml:space="preserve">πρωτοβάθμια μονάδα υγείας. Εκεί θα ψηφίσουμε </w:t>
      </w:r>
      <w:r>
        <w:rPr>
          <w:rFonts w:eastAsia="Times New Roman" w:cs="Times New Roman"/>
          <w:szCs w:val="24"/>
        </w:rPr>
        <w:t>ναι</w:t>
      </w:r>
      <w:r>
        <w:rPr>
          <w:rFonts w:eastAsia="Times New Roman" w:cs="Times New Roman"/>
          <w:szCs w:val="24"/>
        </w:rPr>
        <w:t>, γιατί θεωρ</w:t>
      </w:r>
      <w:r>
        <w:rPr>
          <w:rFonts w:eastAsia="Times New Roman" w:cs="Times New Roman"/>
          <w:szCs w:val="24"/>
        </w:rPr>
        <w:t xml:space="preserve">ούμε ότι είναι σωστό. Τώρα στην πορεία το τι θα γίνει, ποιοι θα είναι οι διαγωνισμοί, ποιοι θα ασχοληθούν, πώς θα ασχοληθούν και γιατί θα ασχοληθούν, είναι ένα άλλο ζήτημα. </w:t>
      </w:r>
    </w:p>
    <w:p w14:paraId="4EDBFA9E"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Όπως είπε και ο αγορητής μας, καταψηφίζουμε το εν λόγω νομοσχέδιο. </w:t>
      </w:r>
    </w:p>
    <w:p w14:paraId="4EDBFA9F"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Στις τροπολογί</w:t>
      </w:r>
      <w:r>
        <w:rPr>
          <w:rFonts w:eastAsia="Times New Roman" w:cs="Times New Roman"/>
          <w:szCs w:val="24"/>
        </w:rPr>
        <w:t>ες αναφέρθηκα εγώ. Εάν εν τω μεταξύ υπάρχει κάτι άλλο, θα τοποθετηθούμε για νέες τροπολογίες.</w:t>
      </w:r>
    </w:p>
    <w:p w14:paraId="4EDBFAA0"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EDBFAA1" w14:textId="77777777" w:rsidR="00ED4365" w:rsidRDefault="007215F5">
      <w:pPr>
        <w:spacing w:line="600" w:lineRule="auto"/>
        <w:ind w:firstLine="720"/>
        <w:jc w:val="center"/>
        <w:rPr>
          <w:rFonts w:eastAsia="Times New Roman" w:cs="Times New Roman"/>
          <w:szCs w:val="24"/>
        </w:rPr>
      </w:pPr>
      <w:r w:rsidRPr="007A7052">
        <w:rPr>
          <w:rFonts w:eastAsia="Times New Roman" w:cs="Times New Roman"/>
          <w:szCs w:val="24"/>
        </w:rPr>
        <w:t>(Χει</w:t>
      </w:r>
      <w:r>
        <w:rPr>
          <w:rFonts w:eastAsia="Times New Roman" w:cs="Times New Roman"/>
          <w:szCs w:val="24"/>
        </w:rPr>
        <w:t>ροκροτήματα από την πτέρυγα της Χρυσής Αυγής)</w:t>
      </w:r>
    </w:p>
    <w:p w14:paraId="4EDBFAA2" w14:textId="77777777" w:rsidR="00ED4365" w:rsidRDefault="007215F5">
      <w:pPr>
        <w:spacing w:line="600" w:lineRule="auto"/>
        <w:ind w:firstLine="720"/>
        <w:jc w:val="both"/>
        <w:rPr>
          <w:rFonts w:eastAsia="Times New Roman" w:cs="Times New Roman"/>
          <w:szCs w:val="24"/>
        </w:rPr>
      </w:pPr>
      <w:r w:rsidRPr="008238F0">
        <w:rPr>
          <w:rFonts w:eastAsia="Times New Roman" w:cs="Times New Roman"/>
          <w:b/>
          <w:szCs w:val="24"/>
        </w:rPr>
        <w:t>ΠΡΟΕΔΡΕΥΩΝ (</w:t>
      </w:r>
      <w:r>
        <w:rPr>
          <w:rFonts w:eastAsia="Times New Roman" w:cs="Times New Roman"/>
          <w:b/>
          <w:szCs w:val="24"/>
        </w:rPr>
        <w:t>Σπυρίδων Λυκούδης</w:t>
      </w:r>
      <w:r w:rsidRPr="008238F0">
        <w:rPr>
          <w:rFonts w:eastAsia="Times New Roman" w:cs="Times New Roman"/>
          <w:b/>
          <w:szCs w:val="24"/>
        </w:rPr>
        <w:t>):</w:t>
      </w:r>
      <w:r>
        <w:rPr>
          <w:rFonts w:eastAsia="Times New Roman" w:cs="Times New Roman"/>
          <w:szCs w:val="24"/>
        </w:rPr>
        <w:t xml:space="preserve"> Σας ευχαριστούμε, κύριε συνάδελφε.</w:t>
      </w:r>
    </w:p>
    <w:p w14:paraId="4EDBFAA3"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Ο συνάδελφος κ. </w:t>
      </w:r>
      <w:proofErr w:type="spellStart"/>
      <w:r>
        <w:rPr>
          <w:rFonts w:eastAsia="Times New Roman" w:cs="Times New Roman"/>
          <w:szCs w:val="24"/>
        </w:rPr>
        <w:t>Σαρίδης</w:t>
      </w:r>
      <w:proofErr w:type="spellEnd"/>
      <w:r>
        <w:rPr>
          <w:rFonts w:eastAsia="Times New Roman" w:cs="Times New Roman"/>
          <w:szCs w:val="24"/>
        </w:rPr>
        <w:t xml:space="preserve">, </w:t>
      </w:r>
      <w:r>
        <w:rPr>
          <w:rFonts w:eastAsia="Times New Roman" w:cs="Times New Roman"/>
          <w:szCs w:val="24"/>
        </w:rPr>
        <w:t>από την Ένωση Κεντρώων, έχει τον λόγο.</w:t>
      </w:r>
    </w:p>
    <w:p w14:paraId="4EDBFAA4"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4EDBFAA5" w14:textId="77777777" w:rsidR="00ED4365" w:rsidRDefault="007215F5">
      <w:pPr>
        <w:spacing w:line="600" w:lineRule="auto"/>
        <w:ind w:firstLine="720"/>
        <w:jc w:val="both"/>
        <w:rPr>
          <w:rFonts w:eastAsia="Times New Roman" w:cs="Times New Roman"/>
          <w:szCs w:val="24"/>
        </w:rPr>
      </w:pPr>
      <w:r>
        <w:rPr>
          <w:rFonts w:eastAsia="Times New Roman" w:cs="Times New Roman"/>
          <w:b/>
          <w:szCs w:val="24"/>
        </w:rPr>
        <w:lastRenderedPageBreak/>
        <w:t>ΙΩΑΝΝΗΣ ΣΑΡΙΔΗΣ:</w:t>
      </w:r>
      <w:r>
        <w:rPr>
          <w:rFonts w:eastAsia="Times New Roman" w:cs="Times New Roman"/>
          <w:szCs w:val="24"/>
        </w:rPr>
        <w:t xml:space="preserve"> Ευχαριστώ, κύριε Πρόεδρε.</w:t>
      </w:r>
    </w:p>
    <w:p w14:paraId="4EDBFAA6"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κυρία Υπουργέ, θα μου επιτρέψετε να ξεκινήσω την εισήγησή μου</w:t>
      </w:r>
      <w:r>
        <w:rPr>
          <w:rFonts w:eastAsia="Times New Roman" w:cs="Times New Roman"/>
          <w:szCs w:val="24"/>
        </w:rPr>
        <w:t>,</w:t>
      </w:r>
      <w:r>
        <w:rPr>
          <w:rFonts w:eastAsia="Times New Roman" w:cs="Times New Roman"/>
          <w:szCs w:val="24"/>
        </w:rPr>
        <w:t xml:space="preserve"> κάνοντας μια πολύ σημαντική παρατήρηση, μια απολύτως τεκμηριωμένη διαπίστωση</w:t>
      </w:r>
      <w:r>
        <w:rPr>
          <w:rFonts w:eastAsia="Times New Roman" w:cs="Times New Roman"/>
          <w:szCs w:val="24"/>
        </w:rPr>
        <w:t>.</w:t>
      </w:r>
      <w:r>
        <w:rPr>
          <w:rFonts w:eastAsia="Times New Roman" w:cs="Times New Roman"/>
          <w:szCs w:val="24"/>
        </w:rPr>
        <w:t xml:space="preserve"> Η σημερινή ηγεσία του Υπουργείου Οικονομικών αποδεικνύεται ανίκανη να προστατεύσει τους Έλληνες φορολογούμενους, εμφανίζεται παγερά αδιάφορη απέναντι στα προβλήματα των Ελλήνων </w:t>
      </w:r>
      <w:r>
        <w:rPr>
          <w:rFonts w:eastAsia="Times New Roman" w:cs="Times New Roman"/>
          <w:szCs w:val="24"/>
        </w:rPr>
        <w:t xml:space="preserve">δανειοληπτών, παρουσιάζεται τραγικά ανήμπορη να ελέγξει τις τράπεζες, εκείνες τις ίδιες τράπεζες που </w:t>
      </w:r>
      <w:proofErr w:type="spellStart"/>
      <w:r>
        <w:rPr>
          <w:rFonts w:eastAsia="Times New Roman" w:cs="Times New Roman"/>
          <w:szCs w:val="24"/>
        </w:rPr>
        <w:t>ανακεφαλαιοποιήθηκαν</w:t>
      </w:r>
      <w:proofErr w:type="spellEnd"/>
      <w:r>
        <w:rPr>
          <w:rFonts w:eastAsia="Times New Roman" w:cs="Times New Roman"/>
          <w:szCs w:val="24"/>
        </w:rPr>
        <w:t xml:space="preserve"> με τα λεφτά των Ελλήνων όχι μία, όχι δύο, αλλά τρεις φορές. Αυτές οι τράπεζες συνεχίζουν καθημερινά</w:t>
      </w:r>
      <w:r>
        <w:rPr>
          <w:rFonts w:eastAsia="Times New Roman" w:cs="Times New Roman"/>
          <w:szCs w:val="24"/>
        </w:rPr>
        <w:t>,</w:t>
      </w:r>
      <w:r>
        <w:rPr>
          <w:rFonts w:eastAsia="Times New Roman" w:cs="Times New Roman"/>
          <w:szCs w:val="24"/>
        </w:rPr>
        <w:t xml:space="preserve"> να προσβάλλουν και τη νοημοσύνη τ</w:t>
      </w:r>
      <w:r>
        <w:rPr>
          <w:rFonts w:eastAsia="Times New Roman" w:cs="Times New Roman"/>
          <w:szCs w:val="24"/>
        </w:rPr>
        <w:t xml:space="preserve">ων συμπολιτών μας αλλά και κάθε έννοια δικαίου </w:t>
      </w:r>
      <w:r>
        <w:rPr>
          <w:rFonts w:eastAsia="Times New Roman" w:cs="Times New Roman"/>
          <w:szCs w:val="24"/>
        </w:rPr>
        <w:t>κ</w:t>
      </w:r>
      <w:r>
        <w:rPr>
          <w:rFonts w:eastAsia="Times New Roman" w:cs="Times New Roman"/>
          <w:szCs w:val="24"/>
        </w:rPr>
        <w:t>αι αυτές καλά κάνουν, γιατί πάρα πολύ απλά τη δουλειά τους κάνουν, τουλάχιστον όπως την αντιλαμβάνονται οι διοικήσεις τους. Ποια είναι, όμως, η δικαιολογία του Υπουργείου Οικονομικών; Είναι δουλειά του Υπουργ</w:t>
      </w:r>
      <w:r>
        <w:rPr>
          <w:rFonts w:eastAsia="Times New Roman" w:cs="Times New Roman"/>
          <w:szCs w:val="24"/>
        </w:rPr>
        <w:t xml:space="preserve">είου Οικονομικών να προστατεύει τις τράπεζες; Αυτή θεωρούμε σήμερα ότι είναι η δουλειά του Υπουργείου Οικονομικών; Να προστατεύει τις τράπεζες από τους πολίτες, σε βαθμό μάλιστα </w:t>
      </w:r>
      <w:r>
        <w:rPr>
          <w:rFonts w:eastAsia="Times New Roman" w:cs="Times New Roman"/>
          <w:szCs w:val="24"/>
        </w:rPr>
        <w:lastRenderedPageBreak/>
        <w:t xml:space="preserve">που να εξευτελίζει με υβριστικό, </w:t>
      </w:r>
      <w:proofErr w:type="spellStart"/>
      <w:r>
        <w:rPr>
          <w:rFonts w:eastAsia="Times New Roman" w:cs="Times New Roman"/>
          <w:szCs w:val="24"/>
        </w:rPr>
        <w:t>απαξιωτικό</w:t>
      </w:r>
      <w:proofErr w:type="spellEnd"/>
      <w:r>
        <w:rPr>
          <w:rFonts w:eastAsia="Times New Roman" w:cs="Times New Roman"/>
          <w:szCs w:val="24"/>
        </w:rPr>
        <w:t xml:space="preserve"> και εν τέλει άκρως προσβλητικό τρό</w:t>
      </w:r>
      <w:r>
        <w:rPr>
          <w:rFonts w:eastAsia="Times New Roman" w:cs="Times New Roman"/>
          <w:szCs w:val="24"/>
        </w:rPr>
        <w:t xml:space="preserve">πο την ανωτέρω δημοκρατική διαδικασία του </w:t>
      </w:r>
      <w:r>
        <w:rPr>
          <w:rFonts w:eastAsia="Times New Roman" w:cs="Times New Roman"/>
          <w:szCs w:val="24"/>
        </w:rPr>
        <w:t>κ</w:t>
      </w:r>
      <w:r>
        <w:rPr>
          <w:rFonts w:eastAsia="Times New Roman" w:cs="Times New Roman"/>
          <w:szCs w:val="24"/>
        </w:rPr>
        <w:t xml:space="preserve">οινοβουλευτικού </w:t>
      </w:r>
      <w:r>
        <w:rPr>
          <w:rFonts w:eastAsia="Times New Roman" w:cs="Times New Roman"/>
          <w:szCs w:val="24"/>
        </w:rPr>
        <w:t>ε</w:t>
      </w:r>
      <w:r>
        <w:rPr>
          <w:rFonts w:eastAsia="Times New Roman" w:cs="Times New Roman"/>
          <w:szCs w:val="24"/>
        </w:rPr>
        <w:t xml:space="preserve">λέγχου; </w:t>
      </w:r>
    </w:p>
    <w:p w14:paraId="4EDBFAA7"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 xml:space="preserve">ια να μην αναρωτιέστε, αγαπητοί συνάδελφοι, για ποιο πράγμα μιλάω, σας υπενθυμίζω το εξής: Ρωτήσαμε τον κ. </w:t>
      </w:r>
      <w:proofErr w:type="spellStart"/>
      <w:r>
        <w:rPr>
          <w:rFonts w:eastAsia="Times New Roman" w:cs="Times New Roman"/>
          <w:szCs w:val="24"/>
        </w:rPr>
        <w:t>Τσακαλώτο</w:t>
      </w:r>
      <w:proofErr w:type="spellEnd"/>
      <w:r>
        <w:rPr>
          <w:rFonts w:eastAsia="Times New Roman" w:cs="Times New Roman"/>
          <w:szCs w:val="24"/>
        </w:rPr>
        <w:t xml:space="preserve"> εκ μέρους των Ελλήνων δανειοληπτών </w:t>
      </w:r>
      <w:r>
        <w:rPr>
          <w:rFonts w:eastAsia="Times New Roman" w:cs="Times New Roman"/>
          <w:szCs w:val="24"/>
        </w:rPr>
        <w:t>κ</w:t>
      </w:r>
      <w:r>
        <w:rPr>
          <w:rFonts w:eastAsia="Times New Roman" w:cs="Times New Roman"/>
          <w:szCs w:val="24"/>
        </w:rPr>
        <w:t>αι συνεχίζω να τον ρωτάω ακόμα κα</w:t>
      </w:r>
      <w:r>
        <w:rPr>
          <w:rFonts w:eastAsia="Times New Roman" w:cs="Times New Roman"/>
          <w:szCs w:val="24"/>
        </w:rPr>
        <w:t>ι σήμερα, όπως και την κυρία Υπουργό, μέσα απ’ αυτή την Αίθουσα, από το Βήμα της Ολομέλειας και τον προκαλώ να πληροφορήσει το Σώμα αυτό, έστω και σήμερα με αφορμή το συγκεκριμένο νομοσχέδιο</w:t>
      </w:r>
      <w:r>
        <w:rPr>
          <w:rFonts w:eastAsia="Times New Roman" w:cs="Times New Roman"/>
          <w:szCs w:val="24"/>
        </w:rPr>
        <w:t>,</w:t>
      </w:r>
      <w:r w:rsidRPr="001A0F04">
        <w:rPr>
          <w:rFonts w:eastAsia="Times New Roman" w:cs="Times New Roman"/>
          <w:szCs w:val="24"/>
        </w:rPr>
        <w:t xml:space="preserve"> </w:t>
      </w:r>
      <w:r>
        <w:rPr>
          <w:rFonts w:eastAsia="Times New Roman" w:cs="Times New Roman"/>
          <w:szCs w:val="24"/>
        </w:rPr>
        <w:t>πόσα λεφτά έχει μέσα το υπόλοιπο ενός συγκεκριμένου τραπεζικού λ</w:t>
      </w:r>
      <w:r>
        <w:rPr>
          <w:rFonts w:eastAsia="Times New Roman" w:cs="Times New Roman"/>
          <w:szCs w:val="24"/>
        </w:rPr>
        <w:t>ογαριασμού. Αυτός ο λογαριασμός για τον οποίον προσπαθώ να τον ελέγξω, τελεί υπό την αποκλειστική εποπτεία και διαχείριση του Υπουργείου Οικονομικών. Ο ίδιος ο Υπουργός Οικονομικών τον διαχειρίζεται με τις αποφάσεις του, χωρίς μάλιστα να έχει ανάγκη να λογ</w:t>
      </w:r>
      <w:r>
        <w:rPr>
          <w:rFonts w:eastAsia="Times New Roman" w:cs="Times New Roman"/>
          <w:szCs w:val="24"/>
        </w:rPr>
        <w:t xml:space="preserve">οδοτήσει σε κανέναν απολύτως για τα συγκεκριμένα χρήματα. </w:t>
      </w:r>
    </w:p>
    <w:p w14:paraId="4EDBFAA8"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Η απάντηση, αγαπητοί συνάδελφοι, η οποία είναι και καταγεγραμμένη, για το πού έχουν πάει αυτά τα χρήματα, εμένα προσωπικά με έχει σοκάρει. Μου απάντησε χωρίς </w:t>
      </w:r>
      <w:r>
        <w:rPr>
          <w:rFonts w:eastAsia="Times New Roman" w:cs="Times New Roman"/>
          <w:szCs w:val="24"/>
        </w:rPr>
        <w:lastRenderedPageBreak/>
        <w:t>ενδοιασμό</w:t>
      </w:r>
      <w:r>
        <w:rPr>
          <w:rFonts w:eastAsia="Times New Roman" w:cs="Times New Roman"/>
          <w:szCs w:val="24"/>
        </w:rPr>
        <w:t>,</w:t>
      </w:r>
      <w:r>
        <w:rPr>
          <w:rFonts w:eastAsia="Times New Roman" w:cs="Times New Roman"/>
          <w:szCs w:val="24"/>
        </w:rPr>
        <w:t xml:space="preserve"> πως απλά είναι δύσκολο να μο</w:t>
      </w:r>
      <w:r>
        <w:rPr>
          <w:rFonts w:eastAsia="Times New Roman" w:cs="Times New Roman"/>
          <w:szCs w:val="24"/>
        </w:rPr>
        <w:t xml:space="preserve">υ απαντήσει για το υπόλοιπο αυτού του λογαριασμού. </w:t>
      </w:r>
    </w:p>
    <w:p w14:paraId="4EDBFAA9"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δύσκολο να μου απαντήσει. Του ξανακάνω, λοιπόν, την ίδια ερώτηση</w:t>
      </w:r>
      <w:r>
        <w:rPr>
          <w:rFonts w:eastAsia="Times New Roman" w:cs="Times New Roman"/>
          <w:szCs w:val="24"/>
        </w:rPr>
        <w:t>,</w:t>
      </w:r>
      <w:r>
        <w:rPr>
          <w:rFonts w:eastAsia="Times New Roman" w:cs="Times New Roman"/>
          <w:szCs w:val="24"/>
        </w:rPr>
        <w:t xml:space="preserve"> για να του δώσω τον χρόνο να </w:t>
      </w:r>
      <w:proofErr w:type="spellStart"/>
      <w:r>
        <w:rPr>
          <w:rFonts w:eastAsia="Times New Roman" w:cs="Times New Roman"/>
          <w:szCs w:val="24"/>
        </w:rPr>
        <w:t>ξεδυσκολέψει</w:t>
      </w:r>
      <w:proofErr w:type="spellEnd"/>
      <w:r>
        <w:rPr>
          <w:rFonts w:eastAsia="Times New Roman" w:cs="Times New Roman"/>
          <w:szCs w:val="24"/>
        </w:rPr>
        <w:t xml:space="preserve"> τα πράγματα. Και ξέρετε τι ήρθε και μου απάντησε τη δεύτερη </w:t>
      </w:r>
      <w:r>
        <w:rPr>
          <w:rFonts w:eastAsia="Times New Roman" w:cs="Times New Roman"/>
          <w:szCs w:val="24"/>
        </w:rPr>
        <w:t>φορά ο κύριος Υπουργός; Πως μου απάντησε την προηγούμενη φορά. Δηλαδή η απάντησή του ότι είναι δύσκολο να μου απαντήσει</w:t>
      </w:r>
      <w:r>
        <w:rPr>
          <w:rFonts w:eastAsia="Times New Roman" w:cs="Times New Roman"/>
          <w:szCs w:val="24"/>
        </w:rPr>
        <w:t>,</w:t>
      </w:r>
      <w:r>
        <w:rPr>
          <w:rFonts w:eastAsia="Times New Roman" w:cs="Times New Roman"/>
          <w:szCs w:val="24"/>
        </w:rPr>
        <w:t xml:space="preserve"> ήταν η απάντηση στην ερώτηση που του έθεσα: «Πόσα λεφτά έχει ο συγκεκριμένος λογαριασμός;». Απάντηση: «Είναι δύσκολο να σου απαντήσω, κ</w:t>
      </w:r>
      <w:r>
        <w:rPr>
          <w:rFonts w:eastAsia="Times New Roman" w:cs="Times New Roman"/>
          <w:szCs w:val="24"/>
        </w:rPr>
        <w:t xml:space="preserve">ύριε Βουλευτά». «Πόσα λεφτά έχει ο συγκεκριμένος λογαριασμός;». «Σου απάντησα». </w:t>
      </w:r>
    </w:p>
    <w:p w14:paraId="4EDBFAAA"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Αυτός είναι ο σεβασμός, αγαπητοί συνάδελφοι, που δείχνετε στους πολίτες; Ποιος θα μας πιστέψει, ποιος θα πιστέψει εσάς, όταν μιλάτε για καθαρή έξοδο, τη στιγμή που δεν μπορείτ</w:t>
      </w:r>
      <w:r>
        <w:rPr>
          <w:rFonts w:eastAsia="Times New Roman" w:cs="Times New Roman"/>
          <w:szCs w:val="24"/>
        </w:rPr>
        <w:t xml:space="preserve">ε να απαντήσετε στην πιο απλή ερώτηση «Πόσα λεφτά έχουμε στον συγκεκριμένο λογαριασμό;»; Μια ερώτηση που την κάνουν μεταξύ τους και την απαντάνε καθημερινά στο σπίτι τους όλοι οι Έλληνες παντού στην Ελλάδα, όταν κάθονται στο </w:t>
      </w:r>
      <w:r>
        <w:rPr>
          <w:rFonts w:eastAsia="Times New Roman" w:cs="Times New Roman"/>
          <w:szCs w:val="24"/>
        </w:rPr>
        <w:lastRenderedPageBreak/>
        <w:t>τραπέζι για να συζητήσουν τα οι</w:t>
      </w:r>
      <w:r>
        <w:rPr>
          <w:rFonts w:eastAsia="Times New Roman" w:cs="Times New Roman"/>
          <w:szCs w:val="24"/>
        </w:rPr>
        <w:t xml:space="preserve">κονομικά τους και να προσπαθήσουν να τα βάλουν σε μια σειρά. </w:t>
      </w:r>
    </w:p>
    <w:p w14:paraId="4EDBFAAB"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Κυρία Υπουργέ, έχω αρχίσει να πιστεύω</w:t>
      </w:r>
      <w:r>
        <w:rPr>
          <w:rFonts w:eastAsia="Times New Roman" w:cs="Times New Roman"/>
          <w:szCs w:val="24"/>
        </w:rPr>
        <w:t>,</w:t>
      </w:r>
      <w:r>
        <w:rPr>
          <w:rFonts w:eastAsia="Times New Roman" w:cs="Times New Roman"/>
          <w:szCs w:val="24"/>
        </w:rPr>
        <w:t xml:space="preserve"> πως ο λόγος που δεν απαντάτε στο πόσα χρήματα υπάρχουν μέσα σ’ αυτό</w:t>
      </w:r>
      <w:r>
        <w:rPr>
          <w:rFonts w:eastAsia="Times New Roman" w:cs="Times New Roman"/>
          <w:szCs w:val="24"/>
        </w:rPr>
        <w:t>ν</w:t>
      </w:r>
      <w:r>
        <w:rPr>
          <w:rFonts w:eastAsia="Times New Roman" w:cs="Times New Roman"/>
          <w:szCs w:val="24"/>
        </w:rPr>
        <w:t xml:space="preserve"> τον περιβόητο λογαριασμό-</w:t>
      </w:r>
      <w:proofErr w:type="spellStart"/>
      <w:r>
        <w:rPr>
          <w:rFonts w:eastAsia="Times New Roman" w:cs="Times New Roman"/>
          <w:szCs w:val="24"/>
        </w:rPr>
        <w:t>καβάτζα</w:t>
      </w:r>
      <w:proofErr w:type="spellEnd"/>
      <w:r>
        <w:rPr>
          <w:rFonts w:eastAsia="Times New Roman" w:cs="Times New Roman"/>
          <w:szCs w:val="24"/>
        </w:rPr>
        <w:t xml:space="preserve">, όπως ο ίδιος ο κ. </w:t>
      </w:r>
      <w:proofErr w:type="spellStart"/>
      <w:r>
        <w:rPr>
          <w:rFonts w:eastAsia="Times New Roman" w:cs="Times New Roman"/>
          <w:szCs w:val="24"/>
        </w:rPr>
        <w:t>Τσακαλώτος</w:t>
      </w:r>
      <w:proofErr w:type="spellEnd"/>
      <w:r>
        <w:rPr>
          <w:rFonts w:eastAsia="Times New Roman" w:cs="Times New Roman"/>
          <w:szCs w:val="24"/>
        </w:rPr>
        <w:t xml:space="preserve"> τον είχε χαρακτηρίσει -</w:t>
      </w:r>
      <w:r>
        <w:rPr>
          <w:rFonts w:eastAsia="Times New Roman" w:cs="Times New Roman"/>
          <w:szCs w:val="24"/>
        </w:rPr>
        <w:t>δικά του λόγια είναι- απαντώντας στις ερωτήσεις μου, είναι πάρα πολύ απλός</w:t>
      </w:r>
      <w:r>
        <w:rPr>
          <w:rFonts w:eastAsia="Times New Roman" w:cs="Times New Roman"/>
          <w:szCs w:val="24"/>
        </w:rPr>
        <w:t>.</w:t>
      </w:r>
      <w:r>
        <w:rPr>
          <w:rFonts w:eastAsia="Times New Roman" w:cs="Times New Roman"/>
          <w:szCs w:val="24"/>
        </w:rPr>
        <w:t xml:space="preserve"> Φοβάστε την αμέσως επόμενη ερώτηση που θα ακολουθήσει αυτής της απάντησης</w:t>
      </w:r>
      <w:r>
        <w:rPr>
          <w:rFonts w:eastAsia="Times New Roman" w:cs="Times New Roman"/>
          <w:szCs w:val="24"/>
        </w:rPr>
        <w:t>.</w:t>
      </w:r>
      <w:r>
        <w:rPr>
          <w:rFonts w:eastAsia="Times New Roman" w:cs="Times New Roman"/>
          <w:szCs w:val="24"/>
        </w:rPr>
        <w:t xml:space="preserve"> Πού είναι τα υπόλοιπα χρήματα; Πού πήγαν αυτά τα λεφτά, αν δεν είναι στον λογαριασμό αυτόν; Πού δώσατε 4,</w:t>
      </w:r>
      <w:r>
        <w:rPr>
          <w:rFonts w:eastAsia="Times New Roman" w:cs="Times New Roman"/>
          <w:szCs w:val="24"/>
        </w:rPr>
        <w:t xml:space="preserve">5 δισεκατομμύρια, κύριοι Υπουργοί του Υπουργείου Οικονομικών; Ποιος έχει την ευθύνη γι’ αυτά τα χρήματα; </w:t>
      </w:r>
    </w:p>
    <w:p w14:paraId="4EDBFAAC" w14:textId="77777777" w:rsidR="00ED4365" w:rsidRDefault="007215F5">
      <w:pPr>
        <w:spacing w:line="600" w:lineRule="auto"/>
        <w:ind w:firstLine="720"/>
        <w:jc w:val="both"/>
        <w:rPr>
          <w:rFonts w:eastAsia="Times New Roman"/>
          <w:szCs w:val="24"/>
        </w:rPr>
      </w:pPr>
      <w:r>
        <w:rPr>
          <w:rFonts w:eastAsia="Times New Roman"/>
          <w:szCs w:val="24"/>
        </w:rPr>
        <w:t xml:space="preserve">Αντιλαμβάνεστε πως μας ακούν και οι </w:t>
      </w:r>
      <w:proofErr w:type="spellStart"/>
      <w:r>
        <w:rPr>
          <w:rFonts w:eastAsia="Times New Roman"/>
          <w:szCs w:val="24"/>
        </w:rPr>
        <w:t>μικροομολογιούχοι</w:t>
      </w:r>
      <w:proofErr w:type="spellEnd"/>
      <w:r>
        <w:rPr>
          <w:rFonts w:eastAsia="Times New Roman"/>
          <w:szCs w:val="24"/>
        </w:rPr>
        <w:t xml:space="preserve">. Τροπολογίες φέρνετε γι’ αυτούς όμως τίποτα. Τους θυμάστε αυτούς τους </w:t>
      </w:r>
      <w:proofErr w:type="spellStart"/>
      <w:r>
        <w:rPr>
          <w:rFonts w:eastAsia="Times New Roman"/>
          <w:szCs w:val="24"/>
        </w:rPr>
        <w:t>μικροομολογιούχους</w:t>
      </w:r>
      <w:proofErr w:type="spellEnd"/>
      <w:r>
        <w:rPr>
          <w:rFonts w:eastAsia="Times New Roman"/>
          <w:szCs w:val="24"/>
        </w:rPr>
        <w:t xml:space="preserve"> ή τους </w:t>
      </w:r>
      <w:r>
        <w:rPr>
          <w:rFonts w:eastAsia="Times New Roman"/>
          <w:szCs w:val="24"/>
        </w:rPr>
        <w:t>έχετε ξεχάσει εντελώς; Ξέρετε, είναι εκείνοι οι άνθρωποι</w:t>
      </w:r>
      <w:r>
        <w:rPr>
          <w:rFonts w:eastAsia="Times New Roman"/>
          <w:szCs w:val="24"/>
        </w:rPr>
        <w:t>,</w:t>
      </w:r>
      <w:r>
        <w:rPr>
          <w:rFonts w:eastAsia="Times New Roman"/>
          <w:szCs w:val="24"/>
        </w:rPr>
        <w:t xml:space="preserve"> που πρώτοι πίστεψαν και στήριξαν τη χώρα αυτή και εμπιστεύτηκαν τις αποταμιεύσεις τους, τους κόπους μιας ολόκληρης </w:t>
      </w:r>
      <w:r>
        <w:rPr>
          <w:rFonts w:eastAsia="Times New Roman"/>
          <w:szCs w:val="24"/>
        </w:rPr>
        <w:lastRenderedPageBreak/>
        <w:t>ζωής στις δυνατότητες και στις προοπτικές ανάπτυξης της ελληνικής οικονομίας. Είναι</w:t>
      </w:r>
      <w:r>
        <w:rPr>
          <w:rFonts w:eastAsia="Times New Roman"/>
          <w:szCs w:val="24"/>
        </w:rPr>
        <w:t xml:space="preserve"> εκείνοι οι άνθρωποι</w:t>
      </w:r>
      <w:r>
        <w:rPr>
          <w:rFonts w:eastAsia="Times New Roman"/>
          <w:szCs w:val="24"/>
        </w:rPr>
        <w:t>,</w:t>
      </w:r>
      <w:r>
        <w:rPr>
          <w:rFonts w:eastAsia="Times New Roman"/>
          <w:szCs w:val="24"/>
        </w:rPr>
        <w:t xml:space="preserve"> που καταστράφηκαν ολοκληρωτικά</w:t>
      </w:r>
      <w:r>
        <w:rPr>
          <w:rFonts w:eastAsia="Times New Roman"/>
          <w:szCs w:val="24"/>
        </w:rPr>
        <w:t>,</w:t>
      </w:r>
      <w:r>
        <w:rPr>
          <w:rFonts w:eastAsia="Times New Roman"/>
          <w:szCs w:val="24"/>
        </w:rPr>
        <w:t xml:space="preserve"> μόνο και μόνο γιατί έδειξαν εμπιστοσύνη στην πατρίδα τους. Είναι εκείνοι οι άνθρωποι</w:t>
      </w:r>
      <w:r>
        <w:rPr>
          <w:rFonts w:eastAsia="Times New Roman"/>
          <w:szCs w:val="24"/>
        </w:rPr>
        <w:t>,</w:t>
      </w:r>
      <w:r>
        <w:rPr>
          <w:rFonts w:eastAsia="Times New Roman"/>
          <w:szCs w:val="24"/>
        </w:rPr>
        <w:t xml:space="preserve"> που επειδή είναι μικροί και αδύναμοι, δεν βρέθηκε λύση για τα δικά τους χρήματα, την ώρα που βρέθηκε λύση για τα χρή</w:t>
      </w:r>
      <w:r>
        <w:rPr>
          <w:rFonts w:eastAsia="Times New Roman"/>
          <w:szCs w:val="24"/>
        </w:rPr>
        <w:t>ματα των τραπεζών.</w:t>
      </w:r>
    </w:p>
    <w:p w14:paraId="4EDBFAAD" w14:textId="77777777" w:rsidR="00ED4365" w:rsidRDefault="007215F5">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Ε΄ Αντιπρόεδρος της Βουλής κ. </w:t>
      </w:r>
      <w:r w:rsidRPr="00623C0A">
        <w:rPr>
          <w:rFonts w:eastAsia="Times New Roman"/>
          <w:b/>
          <w:szCs w:val="24"/>
        </w:rPr>
        <w:t>ΔΗΜΗΤΡΙΟΣ ΚΡΕΜΑΣΤΙΝΟΣ</w:t>
      </w:r>
      <w:r>
        <w:rPr>
          <w:rFonts w:eastAsia="Times New Roman"/>
          <w:szCs w:val="24"/>
        </w:rPr>
        <w:t>)</w:t>
      </w:r>
    </w:p>
    <w:p w14:paraId="4EDBFAAE" w14:textId="77777777" w:rsidR="00ED4365" w:rsidRDefault="007215F5">
      <w:pPr>
        <w:spacing w:line="600" w:lineRule="auto"/>
        <w:ind w:firstLine="720"/>
        <w:jc w:val="both"/>
        <w:rPr>
          <w:rFonts w:eastAsia="Times New Roman"/>
          <w:szCs w:val="24"/>
        </w:rPr>
      </w:pPr>
      <w:r>
        <w:rPr>
          <w:rFonts w:eastAsia="Times New Roman"/>
          <w:szCs w:val="24"/>
        </w:rPr>
        <w:t xml:space="preserve">Μπορείτε να φανταστείτε, κυρία Υπουργέ, αγαπητοί συνάδελφοι, τι σκέφτονται οι </w:t>
      </w:r>
      <w:proofErr w:type="spellStart"/>
      <w:r>
        <w:rPr>
          <w:rFonts w:eastAsia="Times New Roman"/>
          <w:szCs w:val="24"/>
        </w:rPr>
        <w:t>μικροομολογιούχοι</w:t>
      </w:r>
      <w:proofErr w:type="spellEnd"/>
      <w:r>
        <w:rPr>
          <w:rFonts w:eastAsia="Times New Roman"/>
          <w:szCs w:val="24"/>
        </w:rPr>
        <w:t>,</w:t>
      </w:r>
      <w:r>
        <w:rPr>
          <w:rFonts w:eastAsia="Times New Roman"/>
          <w:szCs w:val="24"/>
        </w:rPr>
        <w:t xml:space="preserve"> που σας ακούν να ισχυρίζεστε πως υπάρχει μια «</w:t>
      </w:r>
      <w:proofErr w:type="spellStart"/>
      <w:r>
        <w:rPr>
          <w:rFonts w:eastAsia="Times New Roman"/>
          <w:szCs w:val="24"/>
        </w:rPr>
        <w:t>καβάτζα</w:t>
      </w:r>
      <w:proofErr w:type="spellEnd"/>
      <w:r>
        <w:rPr>
          <w:rFonts w:eastAsia="Times New Roman"/>
          <w:szCs w:val="24"/>
        </w:rPr>
        <w:t xml:space="preserve">» 4,5 δισεκατομμυρίων ευρώ για μια κακιά στιγμή; Η κακιά στιγμή έχει έρθει. Είναι εδώ, είναι σήμερα, είναι τώρα. Καταθέτω για τα Πρακτικά μια δημοσιογραφική έρευνα του κ. </w:t>
      </w:r>
      <w:proofErr w:type="spellStart"/>
      <w:r>
        <w:rPr>
          <w:rFonts w:eastAsia="Times New Roman"/>
          <w:szCs w:val="24"/>
        </w:rPr>
        <w:t>Καμήλαλη</w:t>
      </w:r>
      <w:proofErr w:type="spellEnd"/>
      <w:r>
        <w:rPr>
          <w:rFonts w:eastAsia="Times New Roman"/>
          <w:szCs w:val="24"/>
        </w:rPr>
        <w:t>.</w:t>
      </w:r>
    </w:p>
    <w:p w14:paraId="4EDBFAAF" w14:textId="77777777" w:rsidR="00ED4365" w:rsidRDefault="007215F5">
      <w:pPr>
        <w:spacing w:line="600" w:lineRule="auto"/>
        <w:ind w:firstLine="720"/>
        <w:jc w:val="both"/>
        <w:rPr>
          <w:rFonts w:eastAsia="Times New Roman"/>
          <w:szCs w:val="24"/>
        </w:rPr>
      </w:pPr>
      <w:r>
        <w:rPr>
          <w:rFonts w:eastAsia="Times New Roman"/>
          <w:szCs w:val="24"/>
        </w:rPr>
        <w:lastRenderedPageBreak/>
        <w:t>(Στο σημείο αυτό ο Βο</w:t>
      </w:r>
      <w:r>
        <w:rPr>
          <w:rFonts w:eastAsia="Times New Roman"/>
          <w:szCs w:val="24"/>
        </w:rPr>
        <w:t xml:space="preserve">υλευτής κ. Ιωάννης </w:t>
      </w:r>
      <w:proofErr w:type="spellStart"/>
      <w:r>
        <w:rPr>
          <w:rFonts w:eastAsia="Times New Roman"/>
          <w:szCs w:val="24"/>
        </w:rPr>
        <w:t>Σαρίδης</w:t>
      </w:r>
      <w:proofErr w:type="spellEnd"/>
      <w:r>
        <w:rPr>
          <w:rFonts w:eastAsia="Times New Roman"/>
          <w:szCs w:val="24"/>
        </w:rPr>
        <w:t xml:space="preserve"> καταθέτει για τα Πρακτικά την προαναφερθείσα έρευνα, η οποία βρίσκεται στο αρχείο του Τμήματος Γραμματείας της Διεύθυνσης Στενογραφίας και Πρακτικών της Βουλής)</w:t>
      </w:r>
    </w:p>
    <w:p w14:paraId="4EDBFAB0" w14:textId="77777777" w:rsidR="00ED4365" w:rsidRDefault="007215F5">
      <w:pPr>
        <w:spacing w:line="600" w:lineRule="auto"/>
        <w:ind w:firstLine="720"/>
        <w:jc w:val="both"/>
        <w:rPr>
          <w:rFonts w:eastAsia="Times New Roman"/>
          <w:szCs w:val="24"/>
        </w:rPr>
      </w:pPr>
      <w:r>
        <w:rPr>
          <w:rFonts w:eastAsia="Times New Roman"/>
          <w:szCs w:val="24"/>
        </w:rPr>
        <w:t>Κυρία Υπουργέ, αγαπητοί συνάδελφοι του ΣΥΡΙΖΑ, σύμφωνα με τα στοιχεί</w:t>
      </w:r>
      <w:r>
        <w:rPr>
          <w:rFonts w:eastAsia="Times New Roman"/>
          <w:szCs w:val="24"/>
        </w:rPr>
        <w:t xml:space="preserve">α του κοινοβουλευτικού ελέγχου, η Κυβέρνηση έπρεπε να έχει κληρονομήσει έναν κουμπαρά 4,5 δισεκατομμύρια από την </w:t>
      </w:r>
      <w:r>
        <w:rPr>
          <w:rFonts w:eastAsia="Times New Roman"/>
          <w:szCs w:val="24"/>
        </w:rPr>
        <w:t>κ</w:t>
      </w:r>
      <w:r>
        <w:rPr>
          <w:rFonts w:eastAsia="Times New Roman"/>
          <w:szCs w:val="24"/>
        </w:rPr>
        <w:t>υβέρνηση της Νέας Δημοκρατίας και του ΠΑΣΟΚ. Το γνωρίζετε, αγαπητοί συνάδελφοι; Αν δεν το γνωρίζετε, ας το ακούσετε σήμερα εδώ. Πού έχουν πάει</w:t>
      </w:r>
      <w:r>
        <w:rPr>
          <w:rFonts w:eastAsia="Times New Roman"/>
          <w:szCs w:val="24"/>
        </w:rPr>
        <w:t xml:space="preserve"> αυτά τα χρήματα αυτής της κληρονομιάς; Αν δεν τα έχει κληρονομήσει η Κυβέρνηση, γιατί έχει σιωπήσει σε αυτό το θέμα, όταν έχει αναδείξει άλλα θέματα, άλλα σκάνδαλα με πολύ μικρότερα ισχύος στοιχεία;</w:t>
      </w:r>
    </w:p>
    <w:p w14:paraId="4EDBFAB1" w14:textId="77777777" w:rsidR="00ED4365" w:rsidRDefault="007215F5">
      <w:pPr>
        <w:spacing w:line="600" w:lineRule="auto"/>
        <w:ind w:firstLine="720"/>
        <w:jc w:val="both"/>
        <w:rPr>
          <w:rFonts w:eastAsia="Times New Roman"/>
          <w:szCs w:val="24"/>
        </w:rPr>
      </w:pPr>
      <w:r>
        <w:rPr>
          <w:rFonts w:eastAsia="Times New Roman"/>
          <w:szCs w:val="24"/>
        </w:rPr>
        <w:t xml:space="preserve">Αγαπητοί συνάδελφοι της Νέας Δημοκρατίας και του ΠΑΣΟΚ, </w:t>
      </w:r>
      <w:r>
        <w:rPr>
          <w:rFonts w:eastAsia="Times New Roman"/>
          <w:szCs w:val="24"/>
        </w:rPr>
        <w:t>από τα ίδια στοιχεία του κοινοβουλευτικού ελέγχου προκύπτει ότι αφήσατε έναν κουμπαρά 4,5 δισεκατομμυρίων στην Κυβέρνηση. Αν τον αφήσατε, γιατί δεν έχετε βγει στα κάγκελα και να απαιτήσετε να σας δοθούν εξηγήσεις</w:t>
      </w:r>
      <w:r>
        <w:rPr>
          <w:rFonts w:eastAsia="Times New Roman"/>
          <w:szCs w:val="24"/>
        </w:rPr>
        <w:t>,</w:t>
      </w:r>
      <w:r>
        <w:rPr>
          <w:rFonts w:eastAsia="Times New Roman"/>
          <w:szCs w:val="24"/>
        </w:rPr>
        <w:t xml:space="preserve"> πού έχουν πάει τα συγκεκριμένα χρήματα; Αν</w:t>
      </w:r>
      <w:r>
        <w:rPr>
          <w:rFonts w:eastAsia="Times New Roman"/>
          <w:szCs w:val="24"/>
        </w:rPr>
        <w:t xml:space="preserve"> τον </w:t>
      </w:r>
      <w:r>
        <w:rPr>
          <w:rFonts w:eastAsia="Times New Roman"/>
          <w:szCs w:val="24"/>
        </w:rPr>
        <w:lastRenderedPageBreak/>
        <w:t>αφήσατε, αγαπητοί συνάδελφοι, τον αφήσατε; Γιατί η σιωπή βασιλεύει σε αυτό το θέμα, σε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Νέα Δημοκρατία και Κίνημα Αλλαγής; Γιατί τα ΜΜΕ απαξιώνουν δημοσιογραφικά το συγκεκριμένο θέμα; Γιατί δεν το αγγίζουν;</w:t>
      </w:r>
    </w:p>
    <w:p w14:paraId="4EDBFAB2" w14:textId="77777777" w:rsidR="00ED4365" w:rsidRDefault="007215F5">
      <w:pPr>
        <w:spacing w:line="600" w:lineRule="auto"/>
        <w:ind w:firstLine="720"/>
        <w:jc w:val="both"/>
        <w:rPr>
          <w:rFonts w:eastAsia="Times New Roman"/>
          <w:szCs w:val="24"/>
        </w:rPr>
      </w:pPr>
      <w:r>
        <w:rPr>
          <w:rFonts w:eastAsia="Times New Roman"/>
          <w:szCs w:val="24"/>
        </w:rPr>
        <w:t>Δεν θα σας κουράσω περισσότερο</w:t>
      </w:r>
      <w:r>
        <w:rPr>
          <w:rFonts w:eastAsia="Times New Roman"/>
          <w:szCs w:val="24"/>
        </w:rPr>
        <w:t>, αγαπητοί συνάδελφοι. Όσον αφορά το νομοσχέδιο</w:t>
      </w:r>
      <w:r>
        <w:rPr>
          <w:rFonts w:eastAsia="Times New Roman"/>
          <w:szCs w:val="24"/>
        </w:rPr>
        <w:t>,</w:t>
      </w:r>
      <w:r>
        <w:rPr>
          <w:rFonts w:eastAsia="Times New Roman"/>
          <w:szCs w:val="24"/>
        </w:rPr>
        <w:t xml:space="preserve"> πολύ καλά τα είπε ο </w:t>
      </w:r>
      <w:r>
        <w:rPr>
          <w:rFonts w:eastAsia="Times New Roman"/>
          <w:szCs w:val="24"/>
        </w:rPr>
        <w:t>ε</w:t>
      </w:r>
      <w:r>
        <w:rPr>
          <w:rFonts w:eastAsia="Times New Roman"/>
          <w:szCs w:val="24"/>
        </w:rPr>
        <w:t>ισηγητής μας. Όσον αφορά τις τροπολογίες</w:t>
      </w:r>
      <w:r>
        <w:rPr>
          <w:rFonts w:eastAsia="Times New Roman"/>
          <w:szCs w:val="24"/>
        </w:rPr>
        <w:t>,</w:t>
      </w:r>
      <w:r>
        <w:rPr>
          <w:rFonts w:eastAsia="Times New Roman"/>
          <w:szCs w:val="24"/>
        </w:rPr>
        <w:t xml:space="preserve"> η Ένωση Κεντρώων θα κάνει αυτό που έκανε πάντα</w:t>
      </w:r>
      <w:r>
        <w:rPr>
          <w:rFonts w:eastAsia="Times New Roman"/>
          <w:szCs w:val="24"/>
        </w:rPr>
        <w:t>.</w:t>
      </w:r>
      <w:r>
        <w:rPr>
          <w:rFonts w:eastAsia="Times New Roman"/>
          <w:szCs w:val="24"/>
        </w:rPr>
        <w:t xml:space="preserve"> Θα στηρίξει τις σωστές και θα καταψηφίσει αυτές που εκείνη θεωρεί λάθος.</w:t>
      </w:r>
    </w:p>
    <w:p w14:paraId="4EDBFAB3" w14:textId="77777777" w:rsidR="00ED4365" w:rsidRDefault="007215F5">
      <w:pPr>
        <w:spacing w:line="600" w:lineRule="auto"/>
        <w:ind w:firstLine="720"/>
        <w:jc w:val="both"/>
        <w:rPr>
          <w:rFonts w:eastAsia="Times New Roman"/>
          <w:szCs w:val="24"/>
        </w:rPr>
      </w:pPr>
      <w:r>
        <w:rPr>
          <w:rFonts w:eastAsia="Times New Roman"/>
          <w:szCs w:val="24"/>
        </w:rPr>
        <w:t>Ευχαριστώ πολύ.</w:t>
      </w:r>
    </w:p>
    <w:p w14:paraId="4EDBFAB4" w14:textId="77777777" w:rsidR="00ED4365" w:rsidRDefault="007215F5">
      <w:pPr>
        <w:spacing w:line="600" w:lineRule="auto"/>
        <w:ind w:firstLine="720"/>
        <w:jc w:val="center"/>
        <w:rPr>
          <w:rFonts w:eastAsia="Times New Roman"/>
          <w:szCs w:val="24"/>
        </w:rPr>
      </w:pPr>
      <w:r>
        <w:rPr>
          <w:rFonts w:eastAsia="Times New Roman"/>
          <w:szCs w:val="24"/>
        </w:rPr>
        <w:t>(Χειροκ</w:t>
      </w:r>
      <w:r>
        <w:rPr>
          <w:rFonts w:eastAsia="Times New Roman"/>
          <w:szCs w:val="24"/>
        </w:rPr>
        <w:t>ροτήματα από την πτέρυγα της Ένωσης Κεντρώων)</w:t>
      </w:r>
    </w:p>
    <w:p w14:paraId="4EDBFAB5" w14:textId="77777777" w:rsidR="00ED4365" w:rsidRDefault="007215F5">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Κι εγώ ευχαριστώ.</w:t>
      </w:r>
    </w:p>
    <w:p w14:paraId="4EDBFAB6" w14:textId="77777777" w:rsidR="00ED4365" w:rsidRDefault="007215F5">
      <w:pPr>
        <w:spacing w:line="600" w:lineRule="auto"/>
        <w:ind w:firstLine="720"/>
        <w:jc w:val="both"/>
        <w:rPr>
          <w:rFonts w:eastAsia="Times New Roman"/>
          <w:szCs w:val="24"/>
        </w:rPr>
      </w:pPr>
      <w:r>
        <w:rPr>
          <w:rFonts w:eastAsia="Times New Roman"/>
          <w:szCs w:val="24"/>
        </w:rPr>
        <w:t>Παρακαλώ τον κ. Λοβέρδο να πάρει τον λόγο.</w:t>
      </w:r>
    </w:p>
    <w:p w14:paraId="4EDBFAB7" w14:textId="77777777" w:rsidR="00ED4365" w:rsidRDefault="007215F5">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Ευχαριστώ, κύριε Πρόεδρε.</w:t>
      </w:r>
    </w:p>
    <w:p w14:paraId="4EDBFAB8" w14:textId="77777777" w:rsidR="00ED4365" w:rsidRDefault="007215F5">
      <w:pPr>
        <w:spacing w:line="600" w:lineRule="auto"/>
        <w:ind w:firstLine="720"/>
        <w:jc w:val="both"/>
        <w:rPr>
          <w:rFonts w:eastAsia="Times New Roman"/>
          <w:szCs w:val="24"/>
        </w:rPr>
      </w:pPr>
      <w:r>
        <w:rPr>
          <w:rFonts w:eastAsia="Times New Roman"/>
          <w:szCs w:val="24"/>
        </w:rPr>
        <w:lastRenderedPageBreak/>
        <w:t>Σημαντικό το πρώτο κομμάτι τουλάχιστον του νομοσχεδίου, στο μέτρο που</w:t>
      </w:r>
      <w:r>
        <w:rPr>
          <w:rFonts w:eastAsia="Times New Roman"/>
          <w:szCs w:val="24"/>
        </w:rPr>
        <w:t xml:space="preserve"> αφορά τις πληρωμές και ειδικά τις πληρωμές έτσι όπως και στη χώρα μας εξελίχθηκαν μέσα από τρόπους τελείως σύγχρονους και πολύ διαφορετικούς από τους κλασικούς παλαιότερους δηλαδή των τραπεζών και του </w:t>
      </w:r>
      <w:r>
        <w:rPr>
          <w:rFonts w:eastAsia="Times New Roman"/>
          <w:szCs w:val="24"/>
        </w:rPr>
        <w:t>δ</w:t>
      </w:r>
      <w:r>
        <w:rPr>
          <w:rFonts w:eastAsia="Times New Roman"/>
          <w:szCs w:val="24"/>
        </w:rPr>
        <w:t>ημοσίου.</w:t>
      </w:r>
    </w:p>
    <w:p w14:paraId="4EDBFAB9" w14:textId="77777777" w:rsidR="00ED4365" w:rsidRDefault="007215F5">
      <w:pPr>
        <w:spacing w:line="600" w:lineRule="auto"/>
        <w:ind w:firstLine="720"/>
        <w:jc w:val="both"/>
        <w:rPr>
          <w:rFonts w:eastAsia="Times New Roman"/>
          <w:szCs w:val="24"/>
        </w:rPr>
      </w:pPr>
      <w:r>
        <w:rPr>
          <w:rFonts w:eastAsia="Times New Roman"/>
          <w:szCs w:val="24"/>
        </w:rPr>
        <w:t>Βρίσκω εξαιρετική την παρέμβαση επί του σχεδ</w:t>
      </w:r>
      <w:r>
        <w:rPr>
          <w:rFonts w:eastAsia="Times New Roman"/>
          <w:szCs w:val="24"/>
        </w:rPr>
        <w:t xml:space="preserve">ίου νόμου του εισηγητή της Δημοκρατικής Συμπαράταξης κ. Κουτσούκου, που μελέτησα -δεν διάβασα αυτή τη φορά-, για να καταλάβω ακριβώς τα θέματα με τα οποία ασχολείται η </w:t>
      </w:r>
      <w:r>
        <w:rPr>
          <w:rFonts w:eastAsia="Times New Roman"/>
          <w:szCs w:val="24"/>
        </w:rPr>
        <w:t>ο</w:t>
      </w:r>
      <w:r>
        <w:rPr>
          <w:rFonts w:eastAsia="Times New Roman"/>
          <w:szCs w:val="24"/>
        </w:rPr>
        <w:t>δηγία και τα οποία ρυθμίζει. Επικαλούμαι την ομιλία του συναδέλφου και προσθέτω τα εξής</w:t>
      </w:r>
      <w:r>
        <w:rPr>
          <w:rFonts w:eastAsia="Times New Roman"/>
          <w:szCs w:val="24"/>
        </w:rPr>
        <w:t>:</w:t>
      </w:r>
    </w:p>
    <w:p w14:paraId="4EDBFABA"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Κυρία Υπουργέ, κύριοι Βουλευτές, έχουμε μια σειρά από παρατηρήσεις που έχει κάνει, για το πρώτο και για το δεύτερο κεφάλαιο του σχεδίου νόμου, η Διεύθυνση Επιστημονικών Μελετών της Βουλής. Σας παρακαλώ πάρα πολύ να τις δείτε, διότι σε πάρα πολλά σημεία, </w:t>
      </w:r>
      <w:r>
        <w:rPr>
          <w:rFonts w:eastAsia="Times New Roman" w:cs="Times New Roman"/>
          <w:szCs w:val="24"/>
        </w:rPr>
        <w:t xml:space="preserve">ειδικά όσοι έχουν εντρυφήσει -οι συνεργάτες σας, κυρίως- στην ίδια την </w:t>
      </w:r>
      <w:r>
        <w:rPr>
          <w:rFonts w:eastAsia="Times New Roman" w:cs="Times New Roman"/>
          <w:szCs w:val="24"/>
        </w:rPr>
        <w:t>ο</w:t>
      </w:r>
      <w:r>
        <w:rPr>
          <w:rFonts w:eastAsia="Times New Roman" w:cs="Times New Roman"/>
          <w:szCs w:val="24"/>
        </w:rPr>
        <w:t xml:space="preserve">δηγία, θα μπορούν να δουν ενδεχομένως και σφάλματα ορολογίας, κρίσιμα για τον ερμηνευτή του δικαίου, που πρέπει να διορθωθούν. Εγώ δεν θα σταθώ σε </w:t>
      </w:r>
      <w:r>
        <w:rPr>
          <w:rFonts w:eastAsia="Times New Roman" w:cs="Times New Roman"/>
          <w:szCs w:val="24"/>
        </w:rPr>
        <w:lastRenderedPageBreak/>
        <w:t>αυτά, γιατί θέλω να κάνω και μια γενι</w:t>
      </w:r>
      <w:r>
        <w:rPr>
          <w:rFonts w:eastAsia="Times New Roman" w:cs="Times New Roman"/>
          <w:szCs w:val="24"/>
        </w:rPr>
        <w:t>κότερη πολιτική ομιλία. Ωστόσο θα σταθώ σε δύο ή τρία από αυτά.</w:t>
      </w:r>
    </w:p>
    <w:p w14:paraId="4EDBFABB"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Κύριοι Βουλευτές, η παρατήρηση στη σελίδα 6 της Διεύθυνσης Επιστημονικών Μελετών για το άρθρο 31 παράγραφος 4, έχει ενδιαφέρον. Σας υπογραμμίζει η επιστημονική προσέγγιση ότι κινείστε εκτός πε</w:t>
      </w:r>
      <w:r>
        <w:rPr>
          <w:rFonts w:eastAsia="Times New Roman" w:cs="Times New Roman"/>
          <w:szCs w:val="24"/>
        </w:rPr>
        <w:t>δίου οδηγίας. Έχετε τη δυνατότητα; Ενσωματώνετε κείμενο μεταφράζοντάς το. Δεν έχετε δικαίωμα να το αλλάξετε. Και τίθεται ένα ζήτημα γενικότερο</w:t>
      </w:r>
      <w:r>
        <w:rPr>
          <w:rFonts w:eastAsia="Times New Roman" w:cs="Times New Roman"/>
          <w:szCs w:val="24"/>
        </w:rPr>
        <w:t>.</w:t>
      </w:r>
      <w:r>
        <w:rPr>
          <w:rFonts w:eastAsia="Times New Roman" w:cs="Times New Roman"/>
          <w:szCs w:val="24"/>
        </w:rPr>
        <w:t xml:space="preserve"> Έχετε τη δυνατότητα εσείς να θεσπίσετε δίκαιο, ενσωματώνοντας οδηγία που δεν ακολουθεί την οδηγία; Δεν την έχετε</w:t>
      </w:r>
      <w:r>
        <w:rPr>
          <w:rFonts w:eastAsia="Times New Roman" w:cs="Times New Roman"/>
          <w:szCs w:val="24"/>
        </w:rPr>
        <w:t xml:space="preserve"> την δυνατότητα. Κάντε, λοιπόν, μια προσεκτικότερη μελέτη στα όσα σας επισημαίνουμε για το 31 παράγραφος 4, γιατί τίθεται ένα θέμα νομικό ιδιαιτέρως σοβαρό. Αποκλίνετε από την </w:t>
      </w:r>
      <w:r>
        <w:rPr>
          <w:rFonts w:eastAsia="Times New Roman" w:cs="Times New Roman"/>
          <w:szCs w:val="24"/>
        </w:rPr>
        <w:t>ο</w:t>
      </w:r>
      <w:r>
        <w:rPr>
          <w:rFonts w:eastAsia="Times New Roman" w:cs="Times New Roman"/>
          <w:szCs w:val="24"/>
        </w:rPr>
        <w:t>δηγία, την οποία ενσωματώνετε. Πρέπει να το δείτε.</w:t>
      </w:r>
    </w:p>
    <w:p w14:paraId="4EDBFABC"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Η δεύτερη παρατήρηση που κρί</w:t>
      </w:r>
      <w:r>
        <w:rPr>
          <w:rFonts w:eastAsia="Times New Roman" w:cs="Times New Roman"/>
          <w:szCs w:val="24"/>
        </w:rPr>
        <w:t>νω ότι έχει κάποιο πολιτικό νόημα</w:t>
      </w:r>
      <w:r>
        <w:rPr>
          <w:rFonts w:eastAsia="Times New Roman" w:cs="Times New Roman"/>
          <w:szCs w:val="24"/>
        </w:rPr>
        <w:t>,</w:t>
      </w:r>
      <w:r>
        <w:rPr>
          <w:rFonts w:eastAsia="Times New Roman" w:cs="Times New Roman"/>
          <w:szCs w:val="24"/>
        </w:rPr>
        <w:t xml:space="preserve"> το είχαμε δει κι εμείς ως Κοινοβουλευτική Ομάδα, αφορά το άρθρο 119 το περιβαλλοντικό τέλος για </w:t>
      </w:r>
      <w:r>
        <w:rPr>
          <w:rFonts w:eastAsia="Times New Roman" w:cs="Times New Roman"/>
          <w:szCs w:val="24"/>
        </w:rPr>
        <w:lastRenderedPageBreak/>
        <w:t>την πλαστική σακούλα. Σας επισημάναμε ότι επιβάλατε μια ρύθμιση -προσαρμοζόμενη, δεν λέω-, αλλά δεν είχατε οργανώσει την πορε</w:t>
      </w:r>
      <w:r>
        <w:rPr>
          <w:rFonts w:eastAsia="Times New Roman" w:cs="Times New Roman"/>
          <w:szCs w:val="24"/>
        </w:rPr>
        <w:t xml:space="preserve">ία των χρημάτων που αντλεί το δημόσιο από τη ρύθμιση αυτή </w:t>
      </w:r>
      <w:r>
        <w:rPr>
          <w:rFonts w:eastAsia="Times New Roman" w:cs="Times New Roman"/>
          <w:szCs w:val="24"/>
        </w:rPr>
        <w:t>κ</w:t>
      </w:r>
      <w:r>
        <w:rPr>
          <w:rFonts w:eastAsia="Times New Roman" w:cs="Times New Roman"/>
          <w:szCs w:val="24"/>
        </w:rPr>
        <w:t xml:space="preserve">αι έχετε καθυστερήσεις. Πρέπει να ξέρει ο Έλληνας καταναλωτής. </w:t>
      </w:r>
    </w:p>
    <w:p w14:paraId="4EDBFABD"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Κυρία Υπουργέ, έχω τύχει πολλές φορές σε σούπερ </w:t>
      </w:r>
      <w:proofErr w:type="spellStart"/>
      <w:r>
        <w:rPr>
          <w:rFonts w:eastAsia="Times New Roman" w:cs="Times New Roman"/>
          <w:szCs w:val="24"/>
        </w:rPr>
        <w:t>μάρκετ</w:t>
      </w:r>
      <w:proofErr w:type="spellEnd"/>
      <w:r>
        <w:rPr>
          <w:rFonts w:eastAsia="Times New Roman" w:cs="Times New Roman"/>
          <w:szCs w:val="24"/>
        </w:rPr>
        <w:t>,</w:t>
      </w:r>
      <w:r>
        <w:rPr>
          <w:rFonts w:eastAsia="Times New Roman" w:cs="Times New Roman"/>
          <w:szCs w:val="24"/>
        </w:rPr>
        <w:t xml:space="preserve"> όπου ο καταναλωτής είναι εξοργισμένος </w:t>
      </w:r>
      <w:r>
        <w:rPr>
          <w:rFonts w:eastAsia="Times New Roman" w:cs="Times New Roman"/>
          <w:szCs w:val="24"/>
        </w:rPr>
        <w:t>–</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ότι που το κόστος της σακούλας δε</w:t>
      </w:r>
      <w:r>
        <w:rPr>
          <w:rFonts w:eastAsia="Times New Roman" w:cs="Times New Roman"/>
          <w:szCs w:val="24"/>
        </w:rPr>
        <w:t>ν είναι μεγάλο- και δεν θέλει να το δώσει. Θα είναι πολύ ενδιαφέρον να μάθει ότι τα χρήματα αυτά δεν έχουν ακόμα διευθετηθεί, δεν έχουν προχωρήσει για τους σκοπούς που ρυθμίστηκε</w:t>
      </w:r>
      <w:r w:rsidRPr="00A1066A">
        <w:rPr>
          <w:rFonts w:eastAsia="Times New Roman" w:cs="Times New Roman"/>
          <w:szCs w:val="24"/>
        </w:rPr>
        <w:t xml:space="preserve"> </w:t>
      </w:r>
      <w:r>
        <w:rPr>
          <w:rFonts w:eastAsia="Times New Roman" w:cs="Times New Roman"/>
          <w:szCs w:val="24"/>
        </w:rPr>
        <w:t xml:space="preserve">το τέλος αυτό. Και είναι πολύ ενδιαφέρον αυτό που σας λέει η Διεύθυνση </w:t>
      </w:r>
      <w:r>
        <w:rPr>
          <w:rFonts w:eastAsia="Times New Roman" w:cs="Times New Roman"/>
          <w:szCs w:val="24"/>
        </w:rPr>
        <w:t>Επιστημονικών Μελετών, ότι και τώρα δεν κανονίζονται οι χρόνοι της απόδοσης των χρημάτων, διότι περί αποδόσεως πρόκειται. Μεταβίβαση κάνετε εσείς ως υπηρεσία.</w:t>
      </w:r>
    </w:p>
    <w:p w14:paraId="4EDBFABE"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Το τρίτο σημείο, κυρία Υπουργέ, κυρίες και κύριοι Βουλευτές, σε πολιτικό επίπεδο αφορά το άρθρο 1</w:t>
      </w:r>
      <w:r>
        <w:rPr>
          <w:rFonts w:eastAsia="Times New Roman" w:cs="Times New Roman"/>
          <w:szCs w:val="24"/>
        </w:rPr>
        <w:t>22. Σας λέμε εδώ οι προσεγγίζοντας επιστημονικώς το αντικείμενο ότι σχετικά με το προσωπικό της ΑΑΔΕ</w:t>
      </w:r>
      <w:r>
        <w:rPr>
          <w:rFonts w:eastAsia="Times New Roman" w:cs="Times New Roman"/>
          <w:szCs w:val="24"/>
        </w:rPr>
        <w:t>,</w:t>
      </w:r>
      <w:r>
        <w:rPr>
          <w:rFonts w:eastAsia="Times New Roman" w:cs="Times New Roman"/>
          <w:szCs w:val="24"/>
        </w:rPr>
        <w:t xml:space="preserve"> έχετε κάνει ρύθμιση που παραβιάζει την αρχή </w:t>
      </w:r>
      <w:r>
        <w:rPr>
          <w:rFonts w:eastAsia="Times New Roman" w:cs="Times New Roman"/>
          <w:szCs w:val="24"/>
        </w:rPr>
        <w:lastRenderedPageBreak/>
        <w:t xml:space="preserve">της ισότητας. Διότι στην απόπειρά σας να διευθετήσετε και πάλι </w:t>
      </w:r>
      <w:proofErr w:type="spellStart"/>
      <w:r>
        <w:rPr>
          <w:rFonts w:eastAsia="Times New Roman" w:cs="Times New Roman"/>
          <w:szCs w:val="24"/>
        </w:rPr>
        <w:t>πελατειακώς</w:t>
      </w:r>
      <w:proofErr w:type="spellEnd"/>
      <w:r>
        <w:rPr>
          <w:rFonts w:eastAsia="Times New Roman" w:cs="Times New Roman"/>
          <w:szCs w:val="24"/>
        </w:rPr>
        <w:t xml:space="preserve"> ορισμένα θέματα, σας λένε ότι το κά</w:t>
      </w:r>
      <w:r>
        <w:rPr>
          <w:rFonts w:eastAsia="Times New Roman" w:cs="Times New Roman"/>
          <w:szCs w:val="24"/>
        </w:rPr>
        <w:t>νετε κατά παραβίαση της αρχής της ισότητας, της αρχής του άρθρου 4 του Συντάγματος. Προσέξτε πάρα πολύ. Πελατειακές σχέσεις παράνομες αλλοίωσαν το τι προβλέπει το άρθρο 122.</w:t>
      </w:r>
    </w:p>
    <w:p w14:paraId="4EDBFABF"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Κλείνω, λοιπόν, με τα θέματα αυτά και υπεισέρχομαι στα πολιτικά θέματα, που τίθενται με το σημερινό σχέδιο νόμου. </w:t>
      </w:r>
    </w:p>
    <w:p w14:paraId="4EDBFAC0" w14:textId="77777777" w:rsidR="00ED4365" w:rsidRDefault="007215F5">
      <w:pPr>
        <w:spacing w:line="600" w:lineRule="auto"/>
        <w:ind w:firstLine="720"/>
        <w:jc w:val="both"/>
        <w:rPr>
          <w:rFonts w:eastAsia="Times New Roman"/>
          <w:szCs w:val="24"/>
        </w:rPr>
      </w:pPr>
      <w:r>
        <w:rPr>
          <w:rFonts w:eastAsia="Times New Roman" w:cs="Times New Roman"/>
          <w:szCs w:val="24"/>
        </w:rPr>
        <w:t>Κύριε Πρόεδρε, κυρία Υπουργέ, κύριοι Βουλευτές, ό,τι σχετίζεται με την οικονομία -οι πληρωμές είναι η  επιτομή της οικονομίας-, σχετίζεται με</w:t>
      </w:r>
      <w:r>
        <w:rPr>
          <w:rFonts w:eastAsia="Times New Roman" w:cs="Times New Roman"/>
          <w:szCs w:val="24"/>
        </w:rPr>
        <w:t xml:space="preserve"> τον μεγάλο ασθενή της χώρας ακόμα, την ελληνική οικονομία. </w:t>
      </w:r>
      <w:r>
        <w:rPr>
          <w:rFonts w:eastAsia="Times New Roman" w:cs="Times New Roman"/>
          <w:szCs w:val="24"/>
        </w:rPr>
        <w:t>Α</w:t>
      </w:r>
      <w:r>
        <w:rPr>
          <w:rFonts w:eastAsia="Times New Roman" w:cs="Times New Roman"/>
          <w:szCs w:val="24"/>
        </w:rPr>
        <w:t>υτή την οικονομία διαχειρίζεστε τα τελευταία τρ</w:t>
      </w:r>
      <w:r>
        <w:rPr>
          <w:rFonts w:eastAsia="Times New Roman" w:cs="Times New Roman"/>
          <w:szCs w:val="24"/>
        </w:rPr>
        <w:t>ιά</w:t>
      </w:r>
      <w:r>
        <w:rPr>
          <w:rFonts w:eastAsia="Times New Roman" w:cs="Times New Roman"/>
          <w:szCs w:val="24"/>
        </w:rPr>
        <w:t>μισι χρόνια περίπου εσείς με αξιοθρήνητα αποτελέσματα. Μόλις χθες είδαν το φως της δημοσιότητας</w:t>
      </w:r>
      <w:r>
        <w:rPr>
          <w:rFonts w:eastAsia="Times New Roman" w:cs="Times New Roman"/>
          <w:szCs w:val="24"/>
        </w:rPr>
        <w:t>,</w:t>
      </w:r>
      <w:r>
        <w:rPr>
          <w:rFonts w:eastAsia="Times New Roman" w:cs="Times New Roman"/>
          <w:szCs w:val="24"/>
        </w:rPr>
        <w:t xml:space="preserve"> οι τελευταίες αποτιμήσεις για τα φορολογικά βάρη </w:t>
      </w:r>
      <w:r>
        <w:rPr>
          <w:rFonts w:eastAsia="Times New Roman" w:cs="Times New Roman"/>
          <w:szCs w:val="24"/>
        </w:rPr>
        <w:t>που έχουν υποβληθεί στους Έλληνες και Ελληνίδες, στους φορολογουμένους, από την ημέρα της οικονομικής κρίσης και μετά άρα κυρίως επί των δικών σας ημερών. Επιχειρηματίες, όλα τα επιστημονικά επαγγέλματα, αγρότες και πιο δύσκολα από όλους οι εργαζόμενοι, οι</w:t>
      </w:r>
      <w:r>
        <w:rPr>
          <w:rFonts w:eastAsia="Times New Roman" w:cs="Times New Roman"/>
          <w:szCs w:val="24"/>
        </w:rPr>
        <w:t xml:space="preserve"> </w:t>
      </w:r>
      <w:r>
        <w:rPr>
          <w:rFonts w:eastAsia="Times New Roman" w:cs="Times New Roman"/>
          <w:szCs w:val="24"/>
        </w:rPr>
        <w:lastRenderedPageBreak/>
        <w:t>μισθωτοί, έχουν γονατίσει από τις ληστρικές φορολογικές σας επιδρομές. Επιδρομές αλλού το διαβάζουμε «γιουρούσια», αλλού το διαβάζουμε «φορομπ</w:t>
      </w:r>
      <w:r>
        <w:rPr>
          <w:rFonts w:eastAsia="Times New Roman" w:cs="Times New Roman"/>
          <w:szCs w:val="24"/>
        </w:rPr>
        <w:t>η</w:t>
      </w:r>
      <w:r>
        <w:rPr>
          <w:rFonts w:eastAsia="Times New Roman" w:cs="Times New Roman"/>
          <w:szCs w:val="24"/>
        </w:rPr>
        <w:t>χτικά μέτρα ενός τσούρμου αδαών, δημαγωγών και ανικάνων», που μόνο τέτοια πράγματα μπορούν να κάνουν και να επαί</w:t>
      </w:r>
      <w:r>
        <w:rPr>
          <w:rFonts w:eastAsia="Times New Roman" w:cs="Times New Roman"/>
          <w:szCs w:val="24"/>
        </w:rPr>
        <w:t>ρονται γι’ αυτά, να επαίρονται ότι έχουν δημιουργήσει ρυθμούς στην οικονομία. Μάλιστα ο Πρωθυπουργός ανέφερε ότι αποκατέστησε το διεθνές κύρος της χώρας. Αυτοέπαινος σε βαθμό όμως που δημιουργεί εντυπώσεις για χαμόγελα και όχι για σοβαρές σκέψεις.</w:t>
      </w:r>
    </w:p>
    <w:p w14:paraId="4EDBFAC1" w14:textId="77777777" w:rsidR="00ED4365" w:rsidRDefault="007215F5">
      <w:pPr>
        <w:spacing w:line="600" w:lineRule="auto"/>
        <w:ind w:firstLine="720"/>
        <w:jc w:val="both"/>
        <w:rPr>
          <w:rFonts w:eastAsia="Times New Roman"/>
          <w:szCs w:val="24"/>
        </w:rPr>
      </w:pPr>
      <w:r>
        <w:rPr>
          <w:rFonts w:eastAsia="Times New Roman"/>
          <w:szCs w:val="24"/>
        </w:rPr>
        <w:t>Συν τοις</w:t>
      </w:r>
      <w:r>
        <w:rPr>
          <w:rFonts w:eastAsia="Times New Roman"/>
          <w:szCs w:val="24"/>
        </w:rPr>
        <w:t xml:space="preserve"> </w:t>
      </w:r>
      <w:proofErr w:type="spellStart"/>
      <w:r>
        <w:rPr>
          <w:rFonts w:eastAsia="Times New Roman"/>
          <w:szCs w:val="24"/>
        </w:rPr>
        <w:t>άλλοις</w:t>
      </w:r>
      <w:proofErr w:type="spellEnd"/>
      <w:r>
        <w:rPr>
          <w:rFonts w:eastAsia="Times New Roman"/>
          <w:szCs w:val="24"/>
        </w:rPr>
        <w:t xml:space="preserve"> επί των ημερών σας φαίνεται</w:t>
      </w:r>
      <w:r>
        <w:rPr>
          <w:rFonts w:eastAsia="Times New Roman"/>
          <w:szCs w:val="24"/>
        </w:rPr>
        <w:t>,</w:t>
      </w:r>
      <w:r>
        <w:rPr>
          <w:rFonts w:eastAsia="Times New Roman"/>
          <w:szCs w:val="24"/>
        </w:rPr>
        <w:t xml:space="preserve"> πως η διαφθορά επιπολάζει. Θα σταθώ σ’ αυτό. </w:t>
      </w:r>
    </w:p>
    <w:p w14:paraId="4EDBFAC2" w14:textId="77777777" w:rsidR="00ED4365" w:rsidRDefault="007215F5">
      <w:pPr>
        <w:spacing w:line="600" w:lineRule="auto"/>
        <w:ind w:firstLine="720"/>
        <w:jc w:val="both"/>
        <w:rPr>
          <w:rFonts w:eastAsia="Times New Roman"/>
          <w:szCs w:val="24"/>
        </w:rPr>
      </w:pPr>
      <w:r>
        <w:rPr>
          <w:rFonts w:eastAsia="Times New Roman"/>
          <w:szCs w:val="24"/>
        </w:rPr>
        <w:t>Η Δημοκρατική Συμπαράταξη η οποία εδώ και τριάμισι χρόνια βάλλεται από εσάς και τον εταίρο σας, δεν έχει αρθρώσει μία φορά λόγο υποτιμητικό ή υπονομευτικό για την πολιτική δ</w:t>
      </w:r>
      <w:r>
        <w:rPr>
          <w:rFonts w:eastAsia="Times New Roman"/>
          <w:szCs w:val="24"/>
        </w:rPr>
        <w:t xml:space="preserve">ιάσταση, το κύρος και την τιμή κάποιου ή κάποιας από εσάς. Προσέχουμε τα λόγια </w:t>
      </w:r>
      <w:r>
        <w:rPr>
          <w:rFonts w:eastAsia="Times New Roman"/>
          <w:szCs w:val="24"/>
        </w:rPr>
        <w:t>μας,</w:t>
      </w:r>
      <w:r>
        <w:rPr>
          <w:rFonts w:eastAsia="Times New Roman"/>
          <w:szCs w:val="24"/>
        </w:rPr>
        <w:t xml:space="preserve"> ακόμα και όταν είμαστε ιδιαίτερα επικριτικοί όπως στο θέμα των αδύναμων. Εδώ έχουμε σύμβουλο Υπουργού</w:t>
      </w:r>
      <w:r>
        <w:rPr>
          <w:rFonts w:eastAsia="Times New Roman"/>
          <w:szCs w:val="24"/>
        </w:rPr>
        <w:t>,</w:t>
      </w:r>
      <w:r>
        <w:rPr>
          <w:rFonts w:eastAsia="Times New Roman"/>
          <w:szCs w:val="24"/>
        </w:rPr>
        <w:t xml:space="preserve"> να καταγγέλλεται ότι ζήτησε μίζα και </w:t>
      </w:r>
      <w:r>
        <w:rPr>
          <w:rFonts w:eastAsia="Times New Roman"/>
          <w:szCs w:val="24"/>
        </w:rPr>
        <w:lastRenderedPageBreak/>
        <w:t>μάλιστα μεγάλο ποσό. Δεν με ενδι</w:t>
      </w:r>
      <w:r>
        <w:rPr>
          <w:rFonts w:eastAsia="Times New Roman"/>
          <w:szCs w:val="24"/>
        </w:rPr>
        <w:t>αφέρει τίποτε άλλο</w:t>
      </w:r>
      <w:r>
        <w:rPr>
          <w:rFonts w:eastAsia="Times New Roman"/>
          <w:szCs w:val="24"/>
        </w:rPr>
        <w:t>,</w:t>
      </w:r>
      <w:r>
        <w:rPr>
          <w:rFonts w:eastAsia="Times New Roman"/>
          <w:szCs w:val="24"/>
        </w:rPr>
        <w:t xml:space="preserve"> παρά αυτό που θα σας πω. Σε πολιτικό επίπεδο δεν έχετε τοποθετηθεί. Αυτό είναι το ένα. Εδώ και μήνες υποτίθεται ότι έχετε αποστείλει στη δικαιοσύνη τον σχετικό φάκελο και αντιδράσεις δεν έχουμε δει. </w:t>
      </w:r>
    </w:p>
    <w:p w14:paraId="4EDBFAC3" w14:textId="77777777" w:rsidR="00ED4365" w:rsidRDefault="007215F5">
      <w:pPr>
        <w:spacing w:line="600" w:lineRule="auto"/>
        <w:ind w:firstLine="720"/>
        <w:jc w:val="both"/>
        <w:rPr>
          <w:rFonts w:eastAsia="Times New Roman"/>
          <w:szCs w:val="24"/>
        </w:rPr>
      </w:pPr>
      <w:r>
        <w:rPr>
          <w:rFonts w:eastAsia="Times New Roman"/>
          <w:szCs w:val="24"/>
        </w:rPr>
        <w:t>Με τι απασχολούνται οι εισαγγελείς δ</w:t>
      </w:r>
      <w:r>
        <w:rPr>
          <w:rFonts w:eastAsia="Times New Roman"/>
          <w:szCs w:val="24"/>
        </w:rPr>
        <w:t>ιαφθοράς, η εισαγγελεύς του Αρείου Πάγου, ο Υπουργός Διαφθοράς; Τι κάνουν και έχουν άλλα καθήκοντα και σ’ αυτό δεν έχουμε ακούσει το παραμικρό; Δεν χρωστάτε μια απάντηση, μια πολιτική τοποθέτηση, έναν αφορισμό πολιτικό εν τέλει; Τον χρωστάτε. Έχετε πει κάτ</w:t>
      </w:r>
      <w:r>
        <w:rPr>
          <w:rFonts w:eastAsia="Times New Roman"/>
          <w:szCs w:val="24"/>
        </w:rPr>
        <w:t xml:space="preserve">ι; Η απάντηση είναι πως δεν έχετε πει τίποτα. </w:t>
      </w:r>
      <w:r>
        <w:rPr>
          <w:rFonts w:eastAsia="Times New Roman"/>
          <w:szCs w:val="24"/>
          <w:lang w:val="en-US"/>
        </w:rPr>
        <w:t>Nada</w:t>
      </w:r>
      <w:r>
        <w:rPr>
          <w:rFonts w:eastAsia="Times New Roman"/>
          <w:szCs w:val="24"/>
        </w:rPr>
        <w:t xml:space="preserve">, τίποτα, μηδέν. Σιωπηλοί θεατές. Δεν είστε θεατές, είστε κυβερνώντες. Οφείλετε απαντήσεις και πρέπει να τις δώσετε. </w:t>
      </w:r>
    </w:p>
    <w:p w14:paraId="4EDBFAC4" w14:textId="77777777" w:rsidR="00ED4365" w:rsidRDefault="007215F5">
      <w:pPr>
        <w:spacing w:line="600" w:lineRule="auto"/>
        <w:ind w:firstLine="720"/>
        <w:jc w:val="both"/>
        <w:rPr>
          <w:rFonts w:eastAsia="Times New Roman"/>
          <w:szCs w:val="24"/>
        </w:rPr>
      </w:pPr>
      <w:r>
        <w:rPr>
          <w:rFonts w:eastAsia="Times New Roman"/>
          <w:szCs w:val="24"/>
        </w:rPr>
        <w:t>Δεύτερο θέμα</w:t>
      </w:r>
      <w:r>
        <w:rPr>
          <w:rFonts w:eastAsia="Times New Roman"/>
          <w:szCs w:val="24"/>
        </w:rPr>
        <w:t>.</w:t>
      </w:r>
      <w:r w:rsidRPr="00355C38">
        <w:rPr>
          <w:rFonts w:eastAsia="Times New Roman"/>
          <w:szCs w:val="24"/>
        </w:rPr>
        <w:t xml:space="preserve"> </w:t>
      </w:r>
      <w:r>
        <w:rPr>
          <w:rFonts w:eastAsia="Times New Roman"/>
          <w:szCs w:val="24"/>
        </w:rPr>
        <w:t>Οι Βουλευτές της Δημοκρατικής Συμπαράταξης που συμμετέχουμε στη Διαρκή Επι</w:t>
      </w:r>
      <w:r>
        <w:rPr>
          <w:rFonts w:eastAsia="Times New Roman"/>
          <w:szCs w:val="24"/>
        </w:rPr>
        <w:t>τροπή Οικονομικών</w:t>
      </w:r>
      <w:r>
        <w:rPr>
          <w:rFonts w:eastAsia="Times New Roman"/>
          <w:szCs w:val="24"/>
        </w:rPr>
        <w:t>,</w:t>
      </w:r>
      <w:r>
        <w:rPr>
          <w:rFonts w:eastAsia="Times New Roman"/>
          <w:szCs w:val="24"/>
        </w:rPr>
        <w:t xml:space="preserve"> έχουμε ζητήσει</w:t>
      </w:r>
      <w:r w:rsidRPr="00D428F3">
        <w:rPr>
          <w:rFonts w:eastAsia="Times New Roman"/>
          <w:szCs w:val="24"/>
        </w:rPr>
        <w:t xml:space="preserve"> </w:t>
      </w:r>
      <w:r>
        <w:rPr>
          <w:rFonts w:eastAsia="Times New Roman"/>
          <w:szCs w:val="24"/>
        </w:rPr>
        <w:t xml:space="preserve">κάτι με συγκεκριμένο τρόπο, με έγγραφο τρόπο και ο κ. Κουτσούκος έχει τοποθετηθεί εδώ δύο φορές. Ζητήσαμε από τον Υπουργό κ. </w:t>
      </w:r>
      <w:proofErr w:type="spellStart"/>
      <w:r>
        <w:rPr>
          <w:rFonts w:eastAsia="Times New Roman"/>
          <w:szCs w:val="24"/>
        </w:rPr>
        <w:t>Τσακαλώτο</w:t>
      </w:r>
      <w:proofErr w:type="spellEnd"/>
      <w:r>
        <w:rPr>
          <w:rFonts w:eastAsia="Times New Roman"/>
          <w:szCs w:val="24"/>
        </w:rPr>
        <w:t>,</w:t>
      </w:r>
      <w:r>
        <w:rPr>
          <w:rFonts w:eastAsia="Times New Roman"/>
          <w:szCs w:val="24"/>
        </w:rPr>
        <w:t xml:space="preserve"> να μας αναλύσει, να μας παρουσιάσει, να μας διανείμει –</w:t>
      </w:r>
      <w:r>
        <w:rPr>
          <w:rFonts w:eastAsia="Times New Roman"/>
          <w:szCs w:val="24"/>
        </w:rPr>
        <w:lastRenderedPageBreak/>
        <w:t>ό,τι θέλει να κάνει, αλλά πάντω</w:t>
      </w:r>
      <w:r>
        <w:rPr>
          <w:rFonts w:eastAsia="Times New Roman"/>
          <w:szCs w:val="24"/>
        </w:rPr>
        <w:t xml:space="preserve">ς να μας ενημερώσει- για το </w:t>
      </w:r>
      <w:r>
        <w:rPr>
          <w:rFonts w:eastAsia="Times New Roman"/>
          <w:szCs w:val="24"/>
        </w:rPr>
        <w:t>π</w:t>
      </w:r>
      <w:r>
        <w:rPr>
          <w:rFonts w:eastAsia="Times New Roman"/>
          <w:szCs w:val="24"/>
        </w:rPr>
        <w:t xml:space="preserve">ρόγραμμα </w:t>
      </w:r>
      <w:r>
        <w:rPr>
          <w:rFonts w:eastAsia="Times New Roman"/>
          <w:szCs w:val="24"/>
        </w:rPr>
        <w:t>ο</w:t>
      </w:r>
      <w:r>
        <w:rPr>
          <w:rFonts w:eastAsia="Times New Roman"/>
          <w:szCs w:val="24"/>
        </w:rPr>
        <w:t xml:space="preserve">λιστικής </w:t>
      </w:r>
      <w:r>
        <w:rPr>
          <w:rFonts w:eastAsia="Times New Roman"/>
          <w:szCs w:val="24"/>
        </w:rPr>
        <w:t>α</w:t>
      </w:r>
      <w:r>
        <w:rPr>
          <w:rFonts w:eastAsia="Times New Roman"/>
          <w:szCs w:val="24"/>
        </w:rPr>
        <w:t>νάπτυξης. Πρόκειται για ένα «πρόγραμμα», το οποίο δεν γνωρίζει η Εθνική Αντιπροσωπεία. Πρόκειται για ένα «πρόγραμμα»</w:t>
      </w:r>
      <w:r>
        <w:rPr>
          <w:rFonts w:eastAsia="Times New Roman"/>
          <w:szCs w:val="24"/>
        </w:rPr>
        <w:t>,</w:t>
      </w:r>
      <w:r>
        <w:rPr>
          <w:rFonts w:eastAsia="Times New Roman"/>
          <w:szCs w:val="24"/>
        </w:rPr>
        <w:t xml:space="preserve"> για το οποίο όλοι οι Έλληνες ακούν, αλλά έχουν πλήρη άγνοια. </w:t>
      </w:r>
    </w:p>
    <w:p w14:paraId="4EDBFAC5" w14:textId="77777777" w:rsidR="00ED4365" w:rsidRDefault="007215F5">
      <w:pPr>
        <w:spacing w:line="600" w:lineRule="auto"/>
        <w:ind w:firstLine="720"/>
        <w:jc w:val="both"/>
        <w:rPr>
          <w:rFonts w:eastAsia="Times New Roman"/>
          <w:szCs w:val="24"/>
        </w:rPr>
      </w:pPr>
      <w:r>
        <w:rPr>
          <w:rFonts w:eastAsia="Times New Roman"/>
          <w:szCs w:val="24"/>
        </w:rPr>
        <w:t>Λένε στελέχη της Κυβέρνησης</w:t>
      </w:r>
      <w:r>
        <w:rPr>
          <w:rFonts w:eastAsia="Times New Roman"/>
          <w:szCs w:val="24"/>
        </w:rPr>
        <w:t xml:space="preserve"> ότι πρόκειται για ένα πλάνο</w:t>
      </w:r>
      <w:r>
        <w:rPr>
          <w:rFonts w:eastAsia="Times New Roman"/>
          <w:szCs w:val="24"/>
        </w:rPr>
        <w:t>,</w:t>
      </w:r>
      <w:r>
        <w:rPr>
          <w:rFonts w:eastAsia="Times New Roman"/>
          <w:szCs w:val="24"/>
        </w:rPr>
        <w:t xml:space="preserve"> που προήλθε από μια γόνιμη και πνευματική εργασία του κυρίου Υπουργού. Όμως τι πνευματική εργασία θα κάνει ο επικεφαλής του οικονομικού επιτελείου της Κυβέρνησης, όταν η Κυβέρνησή του και ο ίδιος προσωπικά έχουν αποδείξει ότι </w:t>
      </w:r>
      <w:r>
        <w:rPr>
          <w:rFonts w:eastAsia="Times New Roman"/>
          <w:szCs w:val="24"/>
        </w:rPr>
        <w:t>είναι οι καλύτεροι εκπρόσωποι της ελληνικής γραφειοκρατίας; Προσέθεσαν γραφειοκρατία επί τριάμισι χρόνια αντί να αφαιρούν, δεν ήραν κανένα γραφειοκρατικό εμπόδιο από την οικονομία, ενώ υποτίθεται ότι από ένα σημείο και μετά κάτι τέτοιο ήθελαν να κάνουν.</w:t>
      </w:r>
    </w:p>
    <w:p w14:paraId="4EDBFAC6" w14:textId="77777777" w:rsidR="00ED4365" w:rsidRDefault="007215F5">
      <w:pPr>
        <w:spacing w:line="600" w:lineRule="auto"/>
        <w:ind w:firstLine="720"/>
        <w:jc w:val="both"/>
        <w:rPr>
          <w:rFonts w:eastAsia="Times New Roman"/>
          <w:szCs w:val="24"/>
        </w:rPr>
      </w:pPr>
      <w:r>
        <w:rPr>
          <w:rFonts w:eastAsia="Times New Roman"/>
          <w:szCs w:val="24"/>
        </w:rPr>
        <w:t>Δε</w:t>
      </w:r>
      <w:r>
        <w:rPr>
          <w:rFonts w:eastAsia="Times New Roman"/>
          <w:szCs w:val="24"/>
        </w:rPr>
        <w:t xml:space="preserve">ν υπάρχει χαρακτηριστικότερο παράδειγμα απ’ αυτό της δήθεν κατάργησης των </w:t>
      </w:r>
      <w:proofErr w:type="spellStart"/>
      <w:r>
        <w:rPr>
          <w:rFonts w:eastAsia="Times New Roman"/>
          <w:szCs w:val="24"/>
        </w:rPr>
        <w:t>αδειοδοτήσεων</w:t>
      </w:r>
      <w:proofErr w:type="spellEnd"/>
      <w:r>
        <w:rPr>
          <w:rFonts w:eastAsia="Times New Roman"/>
          <w:szCs w:val="24"/>
        </w:rPr>
        <w:t>. Καταργείς μια πράξη, αλλά όλες τις άλλες που είναι από κάτω</w:t>
      </w:r>
      <w:r>
        <w:rPr>
          <w:rFonts w:eastAsia="Times New Roman"/>
          <w:szCs w:val="24"/>
        </w:rPr>
        <w:t>,</w:t>
      </w:r>
      <w:r>
        <w:rPr>
          <w:rFonts w:eastAsia="Times New Roman"/>
          <w:szCs w:val="24"/>
        </w:rPr>
        <w:t xml:space="preserve"> τις αφήνεις όπως είναι. Καταργείς μια ενέργεια, θεωρείσαι ότι απεγκλώβισες μια μερίδα </w:t>
      </w:r>
      <w:r>
        <w:rPr>
          <w:rFonts w:eastAsia="Times New Roman"/>
          <w:szCs w:val="24"/>
        </w:rPr>
        <w:lastRenderedPageBreak/>
        <w:t>της οικονομίας από τ</w:t>
      </w:r>
      <w:r>
        <w:rPr>
          <w:rFonts w:eastAsia="Times New Roman"/>
          <w:szCs w:val="24"/>
        </w:rPr>
        <w:t xml:space="preserve">η γραφειοκρατία, αλλά έχεις αφήσει όλα τα εμπόδια από κάτω, γιατί η </w:t>
      </w:r>
      <w:proofErr w:type="spellStart"/>
      <w:r>
        <w:rPr>
          <w:rFonts w:eastAsia="Times New Roman"/>
          <w:szCs w:val="24"/>
        </w:rPr>
        <w:t>αδειοδότηση</w:t>
      </w:r>
      <w:proofErr w:type="spellEnd"/>
      <w:r>
        <w:rPr>
          <w:rFonts w:eastAsia="Times New Roman"/>
          <w:szCs w:val="24"/>
        </w:rPr>
        <w:t xml:space="preserve"> είναι μια τελική πράξη μιας σύνθετης ενέργειας. Δεν είναι η πρώτη ούτε η μοναδική. </w:t>
      </w:r>
    </w:p>
    <w:p w14:paraId="4EDBFAC7" w14:textId="77777777" w:rsidR="00ED4365" w:rsidRDefault="007215F5">
      <w:pPr>
        <w:spacing w:line="600" w:lineRule="auto"/>
        <w:ind w:firstLine="720"/>
        <w:jc w:val="both"/>
        <w:rPr>
          <w:rFonts w:eastAsia="Times New Roman"/>
          <w:szCs w:val="24"/>
        </w:rPr>
      </w:pPr>
      <w:r>
        <w:rPr>
          <w:rFonts w:eastAsia="Times New Roman"/>
          <w:szCs w:val="24"/>
        </w:rPr>
        <w:t xml:space="preserve">Πυροτέχνημα, λοιπόν, φανταζόμαστε ότι θα είναι </w:t>
      </w:r>
      <w:r>
        <w:rPr>
          <w:rFonts w:eastAsia="Times New Roman"/>
          <w:szCs w:val="24"/>
        </w:rPr>
        <w:t>,</w:t>
      </w:r>
      <w:r>
        <w:rPr>
          <w:rFonts w:eastAsia="Times New Roman"/>
          <w:szCs w:val="24"/>
        </w:rPr>
        <w:t xml:space="preserve">όλα τα </w:t>
      </w:r>
      <w:proofErr w:type="spellStart"/>
      <w:r>
        <w:rPr>
          <w:rFonts w:eastAsia="Times New Roman"/>
          <w:szCs w:val="24"/>
        </w:rPr>
        <w:t>συμφραζόμενα</w:t>
      </w:r>
      <w:proofErr w:type="spellEnd"/>
      <w:r>
        <w:rPr>
          <w:rFonts w:eastAsia="Times New Roman"/>
          <w:szCs w:val="24"/>
        </w:rPr>
        <w:t xml:space="preserve"> αυτό λένε</w:t>
      </w:r>
      <w:r>
        <w:rPr>
          <w:rFonts w:eastAsia="Times New Roman"/>
          <w:szCs w:val="24"/>
        </w:rPr>
        <w:t>,</w:t>
      </w:r>
      <w:r>
        <w:rPr>
          <w:rFonts w:eastAsia="Times New Roman"/>
          <w:szCs w:val="24"/>
        </w:rPr>
        <w:t xml:space="preserve"> αυτό το περίφ</w:t>
      </w:r>
      <w:r>
        <w:rPr>
          <w:rFonts w:eastAsia="Times New Roman"/>
          <w:szCs w:val="24"/>
        </w:rPr>
        <w:t xml:space="preserve">ημο «πρόγραμμα», αλλά πάντως δεν το έχουμε δει. Περνάνε οι μήνες και η έλλειψη ενημέρωσης δημιουργεί υποψίες ότι δεν είναι τίποτα, ότι είναι ένα «πυροτέχνημα» φραστικό, όπως ήταν το ότι θα σκίσετε τα μνημόνια, το ότι θα μας δανείζουν και θα υποχρεώνονται, </w:t>
      </w:r>
      <w:r>
        <w:rPr>
          <w:rFonts w:eastAsia="Times New Roman"/>
          <w:szCs w:val="24"/>
        </w:rPr>
        <w:t>όπως είναι το παράλληλο πρόγραμμα, όπως ήταν όλα όσα έχετε πει και έχουν αποδειχθεί απολύτως ψέματα.</w:t>
      </w:r>
    </w:p>
    <w:p w14:paraId="4EDBFAC8" w14:textId="77777777" w:rsidR="00ED4365" w:rsidRDefault="007215F5">
      <w:pPr>
        <w:spacing w:line="600" w:lineRule="auto"/>
        <w:ind w:firstLine="720"/>
        <w:jc w:val="both"/>
        <w:rPr>
          <w:rFonts w:eastAsia="Times New Roman"/>
          <w:szCs w:val="24"/>
        </w:rPr>
      </w:pPr>
      <w:r>
        <w:rPr>
          <w:rFonts w:eastAsia="Times New Roman"/>
          <w:szCs w:val="24"/>
        </w:rPr>
        <w:t xml:space="preserve">Κυρίες και κύριοι, έχουμε </w:t>
      </w:r>
      <w:proofErr w:type="spellStart"/>
      <w:r>
        <w:rPr>
          <w:rFonts w:eastAsia="Times New Roman"/>
          <w:szCs w:val="24"/>
        </w:rPr>
        <w:t>χρησιδανείσει</w:t>
      </w:r>
      <w:proofErr w:type="spellEnd"/>
      <w:r>
        <w:rPr>
          <w:rFonts w:eastAsia="Times New Roman"/>
          <w:szCs w:val="24"/>
        </w:rPr>
        <w:t xml:space="preserve"> στους κυβερνώντες όλα τα όργανα της ακοής </w:t>
      </w:r>
      <w:r>
        <w:rPr>
          <w:rFonts w:eastAsia="Times New Roman"/>
          <w:szCs w:val="24"/>
        </w:rPr>
        <w:t>μας,</w:t>
      </w:r>
      <w:r>
        <w:rPr>
          <w:rFonts w:eastAsia="Times New Roman"/>
          <w:szCs w:val="24"/>
        </w:rPr>
        <w:t xml:space="preserve"> για να καταλάβουμε τι θα συμβεί στη χώρα τους επόμενους μήνες. Λυπάμαι που λέω ότι η αναπόδραστη πορεία των πραγματικών εξελίξεων πάει αλλού. Τα στοιχεία της είναι βάναυσα και σκληρά και όσα ευχάριστα λόγια και αν προσπαθείτε να πείτε, δεν νομίζω ότι μπορ</w:t>
      </w:r>
      <w:r>
        <w:rPr>
          <w:rFonts w:eastAsia="Times New Roman"/>
          <w:szCs w:val="24"/>
        </w:rPr>
        <w:t xml:space="preserve">είτε να πείσετε κανέναν Έλληνα, </w:t>
      </w:r>
      <w:proofErr w:type="spellStart"/>
      <w:r>
        <w:rPr>
          <w:rFonts w:eastAsia="Times New Roman"/>
          <w:szCs w:val="24"/>
        </w:rPr>
        <w:t>καμμία</w:t>
      </w:r>
      <w:proofErr w:type="spellEnd"/>
      <w:r>
        <w:rPr>
          <w:rFonts w:eastAsia="Times New Roman"/>
          <w:szCs w:val="24"/>
        </w:rPr>
        <w:t xml:space="preserve"> Ελληνίδα. </w:t>
      </w:r>
    </w:p>
    <w:p w14:paraId="4EDBFAC9" w14:textId="77777777" w:rsidR="00ED4365" w:rsidRDefault="007215F5">
      <w:pPr>
        <w:spacing w:line="600" w:lineRule="auto"/>
        <w:ind w:firstLine="720"/>
        <w:jc w:val="both"/>
        <w:rPr>
          <w:rFonts w:eastAsia="Times New Roman"/>
          <w:szCs w:val="24"/>
        </w:rPr>
      </w:pPr>
      <w:r>
        <w:rPr>
          <w:rFonts w:eastAsia="Times New Roman"/>
          <w:szCs w:val="24"/>
        </w:rPr>
        <w:lastRenderedPageBreak/>
        <w:t>Οι προβλέψεις για την ανάπτυξη -ακυρώσατε μια πορεία ανάπτυξης ’14, ’15, ’16, ’17, ’18, ’19, για να περάσουμε με καθυστέρηση σ’ αυτό που είχε ξεκινήσει- με επιβάρυνση δισεκατομμυρίων και με προβλέψεις για τ</w:t>
      </w:r>
      <w:r>
        <w:rPr>
          <w:rFonts w:eastAsia="Times New Roman"/>
          <w:szCs w:val="24"/>
        </w:rPr>
        <w:t xml:space="preserve">ην πορεία της οικονομίας από τους διεθνείς οργανισμούς, </w:t>
      </w:r>
      <w:r>
        <w:rPr>
          <w:rFonts w:eastAsia="Times New Roman"/>
          <w:szCs w:val="24"/>
        </w:rPr>
        <w:t xml:space="preserve">να </w:t>
      </w:r>
      <w:r>
        <w:rPr>
          <w:rFonts w:eastAsia="Times New Roman"/>
          <w:szCs w:val="24"/>
        </w:rPr>
        <w:t>είναι πάντα πιο κάτω απ’ αυτά που λένε οι προϋπολογισμοί σας.</w:t>
      </w:r>
    </w:p>
    <w:p w14:paraId="4EDBFACA"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Ταυτόχρονα ραγδαία αύξηση των </w:t>
      </w:r>
      <w:proofErr w:type="spellStart"/>
      <w:r>
        <w:rPr>
          <w:rFonts w:eastAsia="Times New Roman" w:cs="Times New Roman"/>
          <w:szCs w:val="24"/>
        </w:rPr>
        <w:t>ληξιπροθέσμων</w:t>
      </w:r>
      <w:proofErr w:type="spellEnd"/>
      <w:r>
        <w:rPr>
          <w:rFonts w:eastAsia="Times New Roman" w:cs="Times New Roman"/>
          <w:szCs w:val="24"/>
        </w:rPr>
        <w:t xml:space="preserve"> είτε αυτά που χρωστάει ο πολίτης στο δημόσιο και δεν μπορεί να δώσει είτε αυτά που χρωστάτε</w:t>
      </w:r>
      <w:r>
        <w:rPr>
          <w:rFonts w:eastAsia="Times New Roman" w:cs="Times New Roman"/>
          <w:szCs w:val="24"/>
        </w:rPr>
        <w:t xml:space="preserve"> στην αγορά και δεν δίνετε</w:t>
      </w:r>
      <w:r>
        <w:rPr>
          <w:rFonts w:eastAsia="Times New Roman" w:cs="Times New Roman"/>
          <w:szCs w:val="24"/>
        </w:rPr>
        <w:t>,</w:t>
      </w:r>
      <w:r>
        <w:rPr>
          <w:rFonts w:eastAsia="Times New Roman" w:cs="Times New Roman"/>
          <w:szCs w:val="24"/>
        </w:rPr>
        <w:t xml:space="preserve"> για να παρουσιάσετε πλασματικά πλεονάσματα.</w:t>
      </w:r>
    </w:p>
    <w:p w14:paraId="4EDBFACB"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Θα ήθελα να ήξερα ο Πρωθυπουργός</w:t>
      </w:r>
      <w:r>
        <w:rPr>
          <w:rFonts w:eastAsia="Times New Roman" w:cs="Times New Roman"/>
          <w:szCs w:val="24"/>
        </w:rPr>
        <w:t>,</w:t>
      </w:r>
      <w:r>
        <w:rPr>
          <w:rFonts w:eastAsia="Times New Roman" w:cs="Times New Roman"/>
          <w:szCs w:val="24"/>
        </w:rPr>
        <w:t xml:space="preserve"> πώς τα σκέφτεται όλα αυτά; Πώς βλέπει τον εαυτό του στο κέντρο μιας αστυνομικής δύναμης</w:t>
      </w:r>
      <w:r>
        <w:rPr>
          <w:rFonts w:eastAsia="Times New Roman" w:cs="Times New Roman"/>
          <w:szCs w:val="24"/>
        </w:rPr>
        <w:t>,</w:t>
      </w:r>
      <w:r>
        <w:rPr>
          <w:rFonts w:eastAsia="Times New Roman" w:cs="Times New Roman"/>
          <w:szCs w:val="24"/>
        </w:rPr>
        <w:t xml:space="preserve"> που τον συνοδεύει στις επισκέψεις του σε νησιά της επικράτεια</w:t>
      </w:r>
      <w:r>
        <w:rPr>
          <w:rFonts w:eastAsia="Times New Roman" w:cs="Times New Roman"/>
          <w:szCs w:val="24"/>
        </w:rPr>
        <w:t>ς; Σε μια τελευταία επίσκεψη υπήρχαν δεκαεφτά διμοιρίες γύρω του. Πόσες θα θέλει όταν περάσει στην κατάργηση των συντάξεων στο σωτήριο έτος 2019</w:t>
      </w:r>
      <w:r>
        <w:rPr>
          <w:rFonts w:eastAsia="Times New Roman" w:cs="Times New Roman"/>
          <w:szCs w:val="24"/>
        </w:rPr>
        <w:t>,</w:t>
      </w:r>
      <w:r>
        <w:rPr>
          <w:rFonts w:eastAsia="Times New Roman" w:cs="Times New Roman"/>
          <w:szCs w:val="24"/>
        </w:rPr>
        <w:t xml:space="preserve"> που θα είστε Κυβέρνηση όπως λέτε και θα περικόψετε τις συντά</w:t>
      </w:r>
      <w:r>
        <w:rPr>
          <w:rFonts w:eastAsia="Times New Roman" w:cs="Times New Roman"/>
          <w:szCs w:val="24"/>
        </w:rPr>
        <w:lastRenderedPageBreak/>
        <w:t>ξεις του 95% των συνταξιούχων με μέσους όρους πολύ</w:t>
      </w:r>
      <w:r>
        <w:rPr>
          <w:rFonts w:eastAsia="Times New Roman" w:cs="Times New Roman"/>
          <w:szCs w:val="24"/>
        </w:rPr>
        <w:t>-πολύ σημαντικούς για το βαλάντιο μιας οικογένειας; Πόσες διμοιρίες θα θέλετε τότε; Πόσο εύκολα θα κυλάει η πορεία σας μέσα στην ελληνική κοινωνία και του ίδιου του Πρωθυπουργού η πορεία, του «λαοπρόβλητου» Πρωθυπουργού, όταν θα χρειάζεται πια όλη την αστυ</w:t>
      </w:r>
      <w:r>
        <w:rPr>
          <w:rFonts w:eastAsia="Times New Roman" w:cs="Times New Roman"/>
          <w:szCs w:val="24"/>
        </w:rPr>
        <w:t>νομική δύναμη της χώρας για να επισκεφθεί μια…</w:t>
      </w:r>
    </w:p>
    <w:p w14:paraId="4EDBFACC" w14:textId="77777777" w:rsidR="00ED4365" w:rsidRDefault="007215F5">
      <w:pPr>
        <w:spacing w:line="600" w:lineRule="auto"/>
        <w:ind w:firstLine="720"/>
        <w:jc w:val="center"/>
        <w:rPr>
          <w:rFonts w:eastAsia="Times New Roman" w:cs="Times New Roman"/>
          <w:szCs w:val="24"/>
        </w:rPr>
      </w:pPr>
      <w:r>
        <w:rPr>
          <w:rFonts w:eastAsia="Times New Roman" w:cs="Times New Roman"/>
          <w:szCs w:val="24"/>
        </w:rPr>
        <w:t>(Γέλωτες από την πτέρυγα του ΣΥΡΙΖΑ)</w:t>
      </w:r>
    </w:p>
    <w:p w14:paraId="4EDBFACD" w14:textId="77777777" w:rsidR="00ED4365" w:rsidRDefault="007215F5">
      <w:pPr>
        <w:spacing w:line="600" w:lineRule="auto"/>
        <w:ind w:firstLine="720"/>
        <w:jc w:val="both"/>
        <w:rPr>
          <w:rFonts w:eastAsia="Times New Roman" w:cs="Times New Roman"/>
          <w:szCs w:val="24"/>
        </w:rPr>
      </w:pPr>
      <w:r w:rsidRPr="006C4614">
        <w:rPr>
          <w:rFonts w:eastAsia="Times New Roman" w:cs="Times New Roman"/>
          <w:b/>
          <w:szCs w:val="24"/>
        </w:rPr>
        <w:t>ΧΡΗΣΤΟΣ ΜΑΝΤΑΣ:</w:t>
      </w:r>
      <w:r>
        <w:rPr>
          <w:rFonts w:eastAsia="Times New Roman" w:cs="Times New Roman"/>
          <w:szCs w:val="24"/>
        </w:rPr>
        <w:t xml:space="preserve"> Όλη την αστυνομική δύναμη της χώρας;</w:t>
      </w:r>
    </w:p>
    <w:p w14:paraId="4EDBFACE" w14:textId="77777777" w:rsidR="00ED4365" w:rsidRDefault="007215F5">
      <w:pPr>
        <w:spacing w:line="600" w:lineRule="auto"/>
        <w:ind w:firstLine="720"/>
        <w:jc w:val="both"/>
        <w:rPr>
          <w:rFonts w:eastAsia="Times New Roman" w:cs="Times New Roman"/>
          <w:szCs w:val="24"/>
        </w:rPr>
      </w:pPr>
      <w:r w:rsidRPr="006C4614">
        <w:rPr>
          <w:rFonts w:eastAsia="Times New Roman" w:cs="Times New Roman"/>
          <w:b/>
          <w:szCs w:val="24"/>
        </w:rPr>
        <w:t>ΑΝΔΡΕΑΣ ΛΟΒΕΡΔΟΣ:</w:t>
      </w:r>
      <w:r>
        <w:rPr>
          <w:rFonts w:eastAsia="Times New Roman" w:cs="Times New Roman"/>
          <w:szCs w:val="24"/>
        </w:rPr>
        <w:t xml:space="preserve"> Δεκαεφτά διμοιρίες; Ξέρετε πόσες είναι δεκαεφτά διμοιρίες; Το κάνετε εικόνα; Τι είναι υπερβολή;</w:t>
      </w:r>
    </w:p>
    <w:p w14:paraId="4EDBFACF" w14:textId="77777777" w:rsidR="00ED4365" w:rsidRDefault="007215F5">
      <w:pPr>
        <w:spacing w:line="600" w:lineRule="auto"/>
        <w:ind w:firstLine="720"/>
        <w:jc w:val="both"/>
        <w:rPr>
          <w:rFonts w:eastAsia="Times New Roman" w:cs="Times New Roman"/>
          <w:szCs w:val="24"/>
        </w:rPr>
      </w:pPr>
      <w:r w:rsidRPr="006C4614">
        <w:rPr>
          <w:rFonts w:eastAsia="Times New Roman" w:cs="Times New Roman"/>
          <w:b/>
          <w:szCs w:val="24"/>
        </w:rPr>
        <w:t>ΧΡΗΣΤ</w:t>
      </w:r>
      <w:r w:rsidRPr="006C4614">
        <w:rPr>
          <w:rFonts w:eastAsia="Times New Roman" w:cs="Times New Roman"/>
          <w:b/>
          <w:szCs w:val="24"/>
        </w:rPr>
        <w:t>ΟΣ ΜΑΝΤΑΣ:</w:t>
      </w:r>
      <w:r>
        <w:rPr>
          <w:rFonts w:eastAsia="Times New Roman" w:cs="Times New Roman"/>
          <w:szCs w:val="24"/>
        </w:rPr>
        <w:t xml:space="preserve"> Όλη η αστυνομία της χώρας;</w:t>
      </w:r>
    </w:p>
    <w:p w14:paraId="4EDBFAD0" w14:textId="77777777" w:rsidR="00ED4365" w:rsidRDefault="007215F5">
      <w:pPr>
        <w:spacing w:line="600" w:lineRule="auto"/>
        <w:ind w:firstLine="720"/>
        <w:jc w:val="both"/>
        <w:rPr>
          <w:rFonts w:eastAsia="Times New Roman" w:cs="Times New Roman"/>
          <w:szCs w:val="24"/>
        </w:rPr>
      </w:pPr>
      <w:r w:rsidRPr="006C4614">
        <w:rPr>
          <w:rFonts w:eastAsia="Times New Roman" w:cs="Times New Roman"/>
          <w:b/>
          <w:szCs w:val="24"/>
        </w:rPr>
        <w:t>ΑΝΔΡΕΑΣ ΛΟΒΕΡΔΟΣ:</w:t>
      </w:r>
      <w:r>
        <w:rPr>
          <w:rFonts w:eastAsia="Times New Roman" w:cs="Times New Roman"/>
          <w:szCs w:val="24"/>
        </w:rPr>
        <w:t xml:space="preserve"> Πέσαμε έξω στην πρόβλεψη. Είστε πολύ ευχαριστημένοι με τα όσα συμβαίνουν σήμερα.</w:t>
      </w:r>
    </w:p>
    <w:p w14:paraId="4EDBFAD1"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Μαντά, η πραγματικότητα είναι σκληρή </w:t>
      </w:r>
      <w:r>
        <w:rPr>
          <w:rFonts w:eastAsia="Times New Roman" w:cs="Times New Roman"/>
          <w:szCs w:val="24"/>
        </w:rPr>
        <w:t>κ</w:t>
      </w:r>
      <w:r>
        <w:rPr>
          <w:rFonts w:eastAsia="Times New Roman" w:cs="Times New Roman"/>
          <w:szCs w:val="24"/>
        </w:rPr>
        <w:t xml:space="preserve">αι μια </w:t>
      </w:r>
      <w:r>
        <w:rPr>
          <w:rFonts w:eastAsia="Times New Roman" w:cs="Times New Roman"/>
          <w:szCs w:val="24"/>
        </w:rPr>
        <w:t>κ</w:t>
      </w:r>
      <w:r>
        <w:rPr>
          <w:rFonts w:eastAsia="Times New Roman" w:cs="Times New Roman"/>
          <w:szCs w:val="24"/>
        </w:rPr>
        <w:t>υβέρνηση δυστυχώς αυτό το καθήκον έχει. Να αντιμετωπίζει την πραγμα</w:t>
      </w:r>
      <w:r>
        <w:rPr>
          <w:rFonts w:eastAsia="Times New Roman" w:cs="Times New Roman"/>
          <w:szCs w:val="24"/>
        </w:rPr>
        <w:t xml:space="preserve">τικότητα </w:t>
      </w:r>
      <w:r>
        <w:rPr>
          <w:rFonts w:eastAsia="Times New Roman" w:cs="Times New Roman"/>
          <w:szCs w:val="24"/>
        </w:rPr>
        <w:t>κ</w:t>
      </w:r>
      <w:r>
        <w:rPr>
          <w:rFonts w:eastAsia="Times New Roman" w:cs="Times New Roman"/>
          <w:szCs w:val="24"/>
        </w:rPr>
        <w:t>ι όταν οι συμβολισμοί της καθημερινότητας είναι τόσο αρνητικοί όπως αυτοί, να πρέπει να επισκεφθείς έναν τόπο και να χρειάζεται να πας σιδερόφραχτος εκεί</w:t>
      </w:r>
      <w:r>
        <w:rPr>
          <w:rFonts w:eastAsia="Times New Roman" w:cs="Times New Roman"/>
          <w:szCs w:val="24"/>
        </w:rPr>
        <w:t>,</w:t>
      </w:r>
      <w:r>
        <w:rPr>
          <w:rFonts w:eastAsia="Times New Roman" w:cs="Times New Roman"/>
          <w:szCs w:val="24"/>
        </w:rPr>
        <w:t xml:space="preserve"> για να μην έρθεις σε επαφή με τη λαϊκή διαμαρτυρία, αυτό δεν είναι απλώς ένα μήνυμα. Είναι </w:t>
      </w:r>
      <w:r>
        <w:rPr>
          <w:rFonts w:eastAsia="Times New Roman" w:cs="Times New Roman"/>
          <w:szCs w:val="24"/>
        </w:rPr>
        <w:t xml:space="preserve">μια καθαρή απόδειξη τι σας περιμένει. </w:t>
      </w:r>
    </w:p>
    <w:p w14:paraId="4EDBFAD2"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Βαυκαλίζεται ο Υπουργός Οικονομικών; Ή διαβουκολεί τον ελληνικό λαό με τα όσα λέει περί επιτυχιών; Η απάντηση έχει δοθεί. Η ολοκληρωμένη απάντηση όμως θα δοθεί στην κάλπη. </w:t>
      </w:r>
    </w:p>
    <w:p w14:paraId="4EDBFAD3"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Κυρία υπουργέ, κύριοι Βουλευτές, η τοποθέτησ</w:t>
      </w:r>
      <w:r>
        <w:rPr>
          <w:rFonts w:eastAsia="Times New Roman" w:cs="Times New Roman"/>
          <w:szCs w:val="24"/>
        </w:rPr>
        <w:t>ή μας είναι σαφής. Σε σχέση με το σχέδιο νόμου η πολιτική μας κριτική είναι δεδομένη. Σας ζητάμε τουλάχιστον για τεχνικά θέματα</w:t>
      </w:r>
      <w:r>
        <w:rPr>
          <w:rFonts w:eastAsia="Times New Roman" w:cs="Times New Roman"/>
          <w:szCs w:val="24"/>
        </w:rPr>
        <w:t>,</w:t>
      </w:r>
      <w:r>
        <w:rPr>
          <w:rFonts w:eastAsia="Times New Roman" w:cs="Times New Roman"/>
          <w:szCs w:val="24"/>
        </w:rPr>
        <w:t xml:space="preserve"> να μη μπλέκετε άλλο τους Έλληνες πολίτες. Δώστε κάποιες λύσεις. </w:t>
      </w:r>
    </w:p>
    <w:p w14:paraId="4EDBFAD4"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Ευχαριστώ.</w:t>
      </w:r>
    </w:p>
    <w:p w14:paraId="4EDBFAD5"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(Χειροκροτήματα από την πτέρυγα της Δημοκρατικής Συ</w:t>
      </w:r>
      <w:r>
        <w:rPr>
          <w:rFonts w:eastAsia="Times New Roman" w:cs="Times New Roman"/>
          <w:szCs w:val="24"/>
        </w:rPr>
        <w:t>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4EDBFAD6" w14:textId="77777777" w:rsidR="00ED4365" w:rsidRDefault="007215F5">
      <w:pPr>
        <w:spacing w:line="600" w:lineRule="auto"/>
        <w:ind w:firstLine="720"/>
        <w:jc w:val="both"/>
        <w:rPr>
          <w:rFonts w:eastAsia="Times New Roman" w:cs="Times New Roman"/>
          <w:szCs w:val="24"/>
        </w:rPr>
      </w:pPr>
      <w:r w:rsidRPr="00786329">
        <w:rPr>
          <w:rFonts w:eastAsia="Times New Roman" w:cs="Times New Roman"/>
          <w:b/>
          <w:szCs w:val="24"/>
        </w:rPr>
        <w:t xml:space="preserve">ΠΡΟΕΔΡΕΥΕΩΝ (Δημήτριος </w:t>
      </w:r>
      <w:proofErr w:type="spellStart"/>
      <w:r w:rsidRPr="00786329">
        <w:rPr>
          <w:rFonts w:eastAsia="Times New Roman" w:cs="Times New Roman"/>
          <w:b/>
          <w:szCs w:val="24"/>
        </w:rPr>
        <w:t>Κρεμαστινός</w:t>
      </w:r>
      <w:proofErr w:type="spellEnd"/>
      <w:r w:rsidRPr="00786329">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κι εγώ</w:t>
      </w:r>
      <w:r>
        <w:rPr>
          <w:rFonts w:eastAsia="Times New Roman" w:cs="Times New Roman"/>
          <w:szCs w:val="24"/>
        </w:rPr>
        <w:t>,</w:t>
      </w:r>
      <w:r>
        <w:rPr>
          <w:rFonts w:eastAsia="Times New Roman" w:cs="Times New Roman"/>
          <w:szCs w:val="24"/>
        </w:rPr>
        <w:t xml:space="preserve"> κ</w:t>
      </w:r>
      <w:r>
        <w:rPr>
          <w:rFonts w:eastAsia="Times New Roman" w:cs="Times New Roman"/>
          <w:szCs w:val="24"/>
        </w:rPr>
        <w:t>ύριε</w:t>
      </w:r>
      <w:r>
        <w:rPr>
          <w:rFonts w:eastAsia="Times New Roman" w:cs="Times New Roman"/>
          <w:szCs w:val="24"/>
        </w:rPr>
        <w:t xml:space="preserve"> Λοβέρδο. </w:t>
      </w:r>
    </w:p>
    <w:p w14:paraId="4EDBFAD7"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 </w:t>
      </w:r>
      <w:r>
        <w:rPr>
          <w:rFonts w:eastAsia="Times New Roman" w:cs="Times New Roman"/>
          <w:szCs w:val="24"/>
        </w:rPr>
        <w:t xml:space="preserve">Κοινοβουλευτικός Εκπρόσωπος </w:t>
      </w:r>
      <w:r>
        <w:rPr>
          <w:rFonts w:eastAsia="Times New Roman" w:cs="Times New Roman"/>
          <w:szCs w:val="24"/>
        </w:rPr>
        <w:t xml:space="preserve">της Νέας Δημοκρατίας κ. </w:t>
      </w:r>
      <w:proofErr w:type="spellStart"/>
      <w:r>
        <w:rPr>
          <w:rFonts w:eastAsia="Times New Roman" w:cs="Times New Roman"/>
          <w:szCs w:val="24"/>
        </w:rPr>
        <w:t>Δένδιας</w:t>
      </w:r>
      <w:proofErr w:type="spellEnd"/>
      <w:r>
        <w:rPr>
          <w:rFonts w:eastAsia="Times New Roman" w:cs="Times New Roman"/>
          <w:szCs w:val="24"/>
        </w:rPr>
        <w:t xml:space="preserve"> έχει τον λόγο.</w:t>
      </w:r>
    </w:p>
    <w:p w14:paraId="4EDBFAD8" w14:textId="77777777" w:rsidR="00ED4365" w:rsidRDefault="007215F5">
      <w:pPr>
        <w:spacing w:line="600" w:lineRule="auto"/>
        <w:ind w:firstLine="720"/>
        <w:jc w:val="both"/>
        <w:rPr>
          <w:rFonts w:eastAsia="Times New Roman" w:cs="Times New Roman"/>
          <w:szCs w:val="24"/>
        </w:rPr>
      </w:pPr>
      <w:r w:rsidRPr="00786329">
        <w:rPr>
          <w:rFonts w:eastAsia="Times New Roman" w:cs="Times New Roman"/>
          <w:b/>
          <w:szCs w:val="24"/>
        </w:rPr>
        <w:t>ΝΙΚΟΛΑΟΣ</w:t>
      </w:r>
      <w:r>
        <w:rPr>
          <w:rFonts w:eastAsia="Times New Roman" w:cs="Times New Roman"/>
          <w:b/>
          <w:szCs w:val="24"/>
        </w:rPr>
        <w:t xml:space="preserve"> </w:t>
      </w:r>
      <w:r w:rsidRPr="00786329">
        <w:rPr>
          <w:rFonts w:eastAsia="Times New Roman" w:cs="Times New Roman"/>
          <w:b/>
          <w:szCs w:val="24"/>
        </w:rPr>
        <w:t>ΔΕΝΔΙΑΣ:</w:t>
      </w:r>
      <w:r>
        <w:rPr>
          <w:rFonts w:eastAsia="Times New Roman" w:cs="Times New Roman"/>
          <w:b/>
          <w:szCs w:val="24"/>
        </w:rPr>
        <w:t xml:space="preserve"> </w:t>
      </w:r>
      <w:r>
        <w:rPr>
          <w:rFonts w:eastAsia="Times New Roman" w:cs="Times New Roman"/>
          <w:szCs w:val="24"/>
        </w:rPr>
        <w:t xml:space="preserve">Κυρίες και κύριοι συνάδελφοι, συζητάμε σήμερα την ενσωμάτωση οδηγίας για τις υπηρεσίες πληρωμών. Επ’ αυτής της οδηγίας και του κειμένου τοποθετήθηκε με απόλυτη επάρκεια ο επιμελής εισηγητής μας κ. </w:t>
      </w:r>
      <w:proofErr w:type="spellStart"/>
      <w:r>
        <w:rPr>
          <w:rFonts w:eastAsia="Times New Roman" w:cs="Times New Roman"/>
          <w:szCs w:val="24"/>
        </w:rPr>
        <w:t>Βεσυρόπουλος</w:t>
      </w:r>
      <w:proofErr w:type="spellEnd"/>
      <w:r>
        <w:rPr>
          <w:rFonts w:eastAsia="Times New Roman" w:cs="Times New Roman"/>
          <w:szCs w:val="24"/>
        </w:rPr>
        <w:t>, όπως και στο δεύτερο κομμάτι του νομοθετήματο</w:t>
      </w:r>
      <w:r>
        <w:rPr>
          <w:rFonts w:eastAsia="Times New Roman" w:cs="Times New Roman"/>
          <w:szCs w:val="24"/>
        </w:rPr>
        <w:t>ς. Οφείλω να πω ότι ορθά διέγνωσε τη διβουλία της Κυβέρνησης και του κυβερνώντος κόμματος του ΣΥΡΙΖΑ και την αμφιθυμία όσον αφορά στη συμμετοχή στο ευρωπαϊκό γίγνεσθαι υπό την έννοια ότι και η παρούσα οδηγία έρχεται καθυστερημένα. Βέβαια διαχρονικά η Κυβέρ</w:t>
      </w:r>
      <w:r>
        <w:rPr>
          <w:rFonts w:eastAsia="Times New Roman" w:cs="Times New Roman"/>
          <w:szCs w:val="24"/>
        </w:rPr>
        <w:t xml:space="preserve">νηση στις προηγούμενες εκφάνσεις της ύπαρξής της ως κόμμα της Αντιπολίτευσης στεκόταν </w:t>
      </w:r>
      <w:r>
        <w:rPr>
          <w:rFonts w:eastAsia="Times New Roman" w:cs="Times New Roman"/>
          <w:szCs w:val="24"/>
        </w:rPr>
        <w:lastRenderedPageBreak/>
        <w:t xml:space="preserve">αντίθετα σε παρόμοιου περιεχομένου οδηγίες. Μάλιστα δεν απέφυγε και τα λάθη. Αναφέρθηκε προηγουμένως ο </w:t>
      </w:r>
      <w:r>
        <w:rPr>
          <w:rFonts w:eastAsia="Times New Roman" w:cs="Times New Roman"/>
          <w:szCs w:val="24"/>
        </w:rPr>
        <w:t>Κοινοβουλευτικός</w:t>
      </w:r>
      <w:r>
        <w:rPr>
          <w:rFonts w:eastAsia="Times New Roman" w:cs="Times New Roman"/>
          <w:szCs w:val="24"/>
        </w:rPr>
        <w:t xml:space="preserve"> </w:t>
      </w:r>
      <w:r>
        <w:rPr>
          <w:rFonts w:eastAsia="Times New Roman" w:cs="Times New Roman"/>
          <w:szCs w:val="24"/>
        </w:rPr>
        <w:t xml:space="preserve">Εκπρόσωπος </w:t>
      </w:r>
      <w:r>
        <w:rPr>
          <w:rFonts w:eastAsia="Times New Roman" w:cs="Times New Roman"/>
          <w:szCs w:val="24"/>
        </w:rPr>
        <w:t>του Κινήματος Αλλαγής στις επισημάνσεις</w:t>
      </w:r>
      <w:r>
        <w:rPr>
          <w:rFonts w:eastAsia="Times New Roman" w:cs="Times New Roman"/>
          <w:szCs w:val="24"/>
        </w:rPr>
        <w:t xml:space="preserve"> που κάνει η </w:t>
      </w:r>
      <w:r>
        <w:rPr>
          <w:rFonts w:eastAsia="Times New Roman" w:cs="Times New Roman"/>
          <w:szCs w:val="24"/>
        </w:rPr>
        <w:t>Επιστημονική Επιτροπή</w:t>
      </w:r>
      <w:r>
        <w:rPr>
          <w:rFonts w:eastAsia="Times New Roman" w:cs="Times New Roman"/>
          <w:szCs w:val="24"/>
        </w:rPr>
        <w:t>.</w:t>
      </w:r>
    </w:p>
    <w:p w14:paraId="4EDBFAD9"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Κυρία Υπουργέ, εγώ δεν θα σταθώ στο συγκεκριμένο άρθρο που ανέφερε ο κύριος συνάδελφος. Δείτε όμως την παρατήρηση στο άρθρο 3 όταν στη μετάφραση αναφέρεστε σε ρητή αίτηση. Βεβαίως ορθά, με κομψότητα, λέει η </w:t>
      </w:r>
      <w:r>
        <w:rPr>
          <w:rFonts w:eastAsia="Times New Roman" w:cs="Times New Roman"/>
          <w:szCs w:val="24"/>
        </w:rPr>
        <w:t xml:space="preserve">Επιστημονική </w:t>
      </w:r>
      <w:r>
        <w:rPr>
          <w:rFonts w:eastAsia="Times New Roman" w:cs="Times New Roman"/>
          <w:szCs w:val="24"/>
        </w:rPr>
        <w:t xml:space="preserve">Επιτροπή </w:t>
      </w:r>
      <w:r>
        <w:rPr>
          <w:rFonts w:eastAsia="Times New Roman" w:cs="Times New Roman"/>
          <w:szCs w:val="24"/>
        </w:rPr>
        <w:t>ότι άρρητη αίτηση δεν υφίσταται. Η αίτηση είναι προδήλως ρητή. Λέει κατά λέξη μάλιστα «</w:t>
      </w:r>
      <w:proofErr w:type="spellStart"/>
      <w:r>
        <w:rPr>
          <w:rFonts w:eastAsia="Times New Roman" w:cs="Times New Roman"/>
          <w:szCs w:val="24"/>
        </w:rPr>
        <w:t>τεκμαιρόμενη</w:t>
      </w:r>
      <w:proofErr w:type="spellEnd"/>
      <w:r>
        <w:rPr>
          <w:rFonts w:eastAsia="Times New Roman" w:cs="Times New Roman"/>
          <w:szCs w:val="24"/>
        </w:rPr>
        <w:t xml:space="preserve"> ή σιωπηλή αίτηση δεν μπορεί να υπάρχει». Το λέω αυτό ως τεκμήριο και της προχειρότητας με την οποία προσεγγίστηκε το συγκεκριμένο θέμα. </w:t>
      </w:r>
    </w:p>
    <w:p w14:paraId="4EDBFADA" w14:textId="77777777" w:rsidR="00ED4365" w:rsidRDefault="007215F5">
      <w:pPr>
        <w:spacing w:line="600" w:lineRule="auto"/>
        <w:ind w:firstLine="720"/>
        <w:jc w:val="both"/>
        <w:rPr>
          <w:rFonts w:eastAsia="Times New Roman"/>
          <w:szCs w:val="24"/>
        </w:rPr>
      </w:pPr>
      <w:r>
        <w:rPr>
          <w:rFonts w:eastAsia="Times New Roman"/>
          <w:szCs w:val="24"/>
        </w:rPr>
        <w:t>Β</w:t>
      </w:r>
      <w:r>
        <w:rPr>
          <w:rFonts w:eastAsia="Times New Roman"/>
          <w:szCs w:val="24"/>
        </w:rPr>
        <w:t>έβαια, όπ</w:t>
      </w:r>
      <w:r>
        <w:rPr>
          <w:rFonts w:eastAsia="Times New Roman"/>
          <w:szCs w:val="24"/>
        </w:rPr>
        <w:t>ως πάντα όταν έρχεται ένα νομοθέτημα της παρούσας Κυβέρνησης υπάρχουν πίσω και το ακολουθούν -αυτό που λέμε και για τα ποτάμια- τα φερτά υλικά. Δηλαδή εκεί που υπάρχει το πρώτο τμήμα του νομοθετήματος, υπάρχει ένα ολόκληρο άλλο τμήμα με διατάξεις, όχι ιδια</w:t>
      </w:r>
      <w:r>
        <w:rPr>
          <w:rFonts w:eastAsia="Times New Roman"/>
          <w:szCs w:val="24"/>
        </w:rPr>
        <w:t xml:space="preserve">ίτερα σχετικές -για να μην χρησιμοποιήσω τη λέξη </w:t>
      </w:r>
      <w:r>
        <w:rPr>
          <w:rFonts w:eastAsia="Times New Roman"/>
          <w:szCs w:val="24"/>
        </w:rPr>
        <w:lastRenderedPageBreak/>
        <w:t xml:space="preserve">«άσχετες»- ορισμένες από τις οποίες, μάλιστα, όπως πάντα έχουν και τον πονηρό τους σκοπό. </w:t>
      </w:r>
    </w:p>
    <w:p w14:paraId="4EDBFADB" w14:textId="77777777" w:rsidR="00ED4365" w:rsidRDefault="007215F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Θα σταθώ κι εγώ, όπως και οι συνάδελφοι, στο άρθρο 136 που αναφέρεται στη διεύθυνση ερευνών οικονομικού εγκλήματος, </w:t>
      </w:r>
      <w:r>
        <w:rPr>
          <w:rFonts w:eastAsia="Times New Roman"/>
          <w:szCs w:val="24"/>
        </w:rPr>
        <w:t xml:space="preserve">η οποία ψηφίστηκε κατά πρόταση της πλειοψηφίας -εμείς δεν ήμασταν θετικοί ούτε τότε- με τον </w:t>
      </w:r>
      <w:r>
        <w:rPr>
          <w:rFonts w:eastAsia="Times New Roman"/>
          <w:szCs w:val="24"/>
        </w:rPr>
        <w:t>ν.</w:t>
      </w:r>
      <w:r>
        <w:rPr>
          <w:rFonts w:eastAsia="Times New Roman"/>
          <w:szCs w:val="24"/>
        </w:rPr>
        <w:t xml:space="preserve">4512/2018. </w:t>
      </w:r>
    </w:p>
    <w:p w14:paraId="4EDBFADC" w14:textId="77777777" w:rsidR="00ED4365" w:rsidRDefault="007215F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Θυμάστε τότε, κυρίες και κύριοι συνάδελφοι, ότι η </w:t>
      </w:r>
      <w:r>
        <w:rPr>
          <w:rFonts w:eastAsia="Times New Roman"/>
          <w:szCs w:val="24"/>
        </w:rPr>
        <w:t xml:space="preserve">αντιπολίτευση </w:t>
      </w:r>
      <w:r>
        <w:rPr>
          <w:rFonts w:eastAsia="Times New Roman"/>
          <w:szCs w:val="24"/>
        </w:rPr>
        <w:t>είχε εκφράσει την υπόνοια ότι αυτό το νομοθέτημα μπορεί να εξυπηρετήσει μύχιους κυβερν</w:t>
      </w:r>
      <w:r>
        <w:rPr>
          <w:rFonts w:eastAsia="Times New Roman"/>
          <w:szCs w:val="24"/>
        </w:rPr>
        <w:t xml:space="preserve">ητικούς πόθους, ελέγχου των ελέγχων, άσκησης ελέγχων των ελέγχων, </w:t>
      </w:r>
      <w:proofErr w:type="spellStart"/>
      <w:r>
        <w:rPr>
          <w:rFonts w:eastAsia="Times New Roman"/>
          <w:szCs w:val="24"/>
        </w:rPr>
        <w:t>προτεραιοποίησης</w:t>
      </w:r>
      <w:proofErr w:type="spellEnd"/>
      <w:r>
        <w:rPr>
          <w:rFonts w:eastAsia="Times New Roman"/>
          <w:szCs w:val="24"/>
        </w:rPr>
        <w:t xml:space="preserve"> ελέγχων, που η </w:t>
      </w:r>
      <w:r>
        <w:rPr>
          <w:rFonts w:eastAsia="Times New Roman"/>
          <w:szCs w:val="24"/>
        </w:rPr>
        <w:t xml:space="preserve">κυβέρνηση </w:t>
      </w:r>
      <w:r>
        <w:rPr>
          <w:rFonts w:eastAsia="Times New Roman"/>
          <w:szCs w:val="24"/>
        </w:rPr>
        <w:t>θα ήθελε.</w:t>
      </w:r>
    </w:p>
    <w:p w14:paraId="4EDBFADD" w14:textId="77777777" w:rsidR="00ED4365" w:rsidRDefault="007215F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Μας </w:t>
      </w:r>
      <w:proofErr w:type="spellStart"/>
      <w:r>
        <w:rPr>
          <w:rFonts w:eastAsia="Times New Roman"/>
          <w:szCs w:val="24"/>
        </w:rPr>
        <w:t>ελέχθη</w:t>
      </w:r>
      <w:proofErr w:type="spellEnd"/>
      <w:r>
        <w:rPr>
          <w:rFonts w:eastAsia="Times New Roman"/>
          <w:szCs w:val="24"/>
        </w:rPr>
        <w:t xml:space="preserve"> τότε, μεταξύ άλλων εγγυήσεων, ότι οι προϊστάμενοι θα οριστούν σύμφωνα με το ισχύον δίκαιο, που ψήφισε ο ΣΥΡΙΖΑ παρεμπιπτόντως μ</w:t>
      </w:r>
      <w:r>
        <w:rPr>
          <w:rFonts w:eastAsia="Times New Roman"/>
          <w:szCs w:val="24"/>
        </w:rPr>
        <w:t xml:space="preserve">ε τον </w:t>
      </w:r>
      <w:r>
        <w:rPr>
          <w:rFonts w:eastAsia="Times New Roman"/>
          <w:szCs w:val="24"/>
        </w:rPr>
        <w:t>ν.</w:t>
      </w:r>
      <w:r>
        <w:rPr>
          <w:rFonts w:eastAsia="Times New Roman"/>
          <w:szCs w:val="24"/>
        </w:rPr>
        <w:t xml:space="preserve">4389/2016. Και πριν αλέκτορα </w:t>
      </w:r>
      <w:proofErr w:type="spellStart"/>
      <w:r>
        <w:rPr>
          <w:rFonts w:eastAsia="Times New Roman"/>
          <w:szCs w:val="24"/>
        </w:rPr>
        <w:t>φωνήσαι</w:t>
      </w:r>
      <w:proofErr w:type="spellEnd"/>
      <w:r>
        <w:rPr>
          <w:rFonts w:eastAsia="Times New Roman"/>
          <w:szCs w:val="24"/>
        </w:rPr>
        <w:t xml:space="preserve">, έρχεται η διάταξη του άρθρου 136 με την οποία μεταφέρεται στον Υπουργό, ως μόνον έχοντα, το τεκμήριο της αλήθειας και της ικανότητας να </w:t>
      </w:r>
      <w:r>
        <w:rPr>
          <w:rFonts w:eastAsia="Times New Roman"/>
          <w:szCs w:val="24"/>
        </w:rPr>
        <w:lastRenderedPageBreak/>
        <w:t>επιλέξει προσωρινούς προϊσταμένους. Και μάλιστα, η κυρία Υπουργός σε κάποι</w:t>
      </w:r>
      <w:r>
        <w:rPr>
          <w:rFonts w:eastAsia="Times New Roman"/>
          <w:szCs w:val="24"/>
        </w:rPr>
        <w:t xml:space="preserve">α παρατήρηση συναδέλφου απάντησε με κάποια λογική τριμήνου, «για τρεις μήνες είναι» είπε. </w:t>
      </w:r>
    </w:p>
    <w:p w14:paraId="4EDBFADE" w14:textId="77777777" w:rsidR="00ED4365" w:rsidRDefault="007215F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Μα, κυρία Υπουργέ, σοβαρά; Το πιστεύετε αυτό το πράγμα, κατ’ αρχήν; Το λάθος είναι επί της αρχής: Όχι για τρεις μήνες, αλλά ούτε για τρεις μέρες δεν έπρεπε να έρθει </w:t>
      </w:r>
      <w:r>
        <w:rPr>
          <w:rFonts w:eastAsia="Times New Roman"/>
          <w:szCs w:val="24"/>
        </w:rPr>
        <w:t>τέτοια διάταξη. Αλλά πιστεύετε πραγματικά ότι υπάρχει η λογική πιθανότητα σε αυτό το κράτος σε ένα τρίμηνο, πρώτα, να έχει οριστεί προϊστάμενος, μετά να έχει ενημερωθεί, μετά να έχει ασκήσει τα καθήκοντά του και μετά να αντικατασταθεί με άλλον; Και αυτό ον</w:t>
      </w:r>
      <w:r>
        <w:rPr>
          <w:rFonts w:eastAsia="Times New Roman"/>
          <w:szCs w:val="24"/>
        </w:rPr>
        <w:t xml:space="preserve">ομάζεται «λογική λειτουργία της διοίκησης»; Είναι πραγματικά αυτή η πρόθεση του συντάκτη σε αυτό το νομοθέτημα, το οποίο πιστεύω ότι επιφορτιστήκατε να το φέρετε; Διότι αυτή σε αυτήν τη διάταξη, εάν ορθώς καταλαβαίνουμε, τα μύχια κίνητρά της είναι το βαθύ </w:t>
      </w:r>
      <w:r>
        <w:rPr>
          <w:rFonts w:eastAsia="Times New Roman"/>
          <w:szCs w:val="24"/>
        </w:rPr>
        <w:t>κράτος, το βαθύ κυβερνητικό κράτος.</w:t>
      </w:r>
    </w:p>
    <w:p w14:paraId="4EDBFADF" w14:textId="77777777" w:rsidR="00ED4365" w:rsidRDefault="007215F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Κυρίες και κύριοι συνάδελφοι, η αλήθεια είναι ότι έχει ένα πρόβλημα με τα θεσμικά αυτή η Κυβέρνηση. Δεν αντιλαμβάνεται τους θεσμούς και τη λειτουργία τους. Θα σας </w:t>
      </w:r>
      <w:r>
        <w:rPr>
          <w:rFonts w:eastAsia="Times New Roman"/>
          <w:szCs w:val="24"/>
        </w:rPr>
        <w:lastRenderedPageBreak/>
        <w:t xml:space="preserve">πω ένα παράδειγμα στο νομοθέτημα πριν έρθω σε κάτι άλλο, </w:t>
      </w:r>
      <w:r>
        <w:rPr>
          <w:rFonts w:eastAsia="Times New Roman"/>
          <w:szCs w:val="24"/>
        </w:rPr>
        <w:t xml:space="preserve">το οποίο εάν δεν μου διαφεύγει και δεν διαβάζω λάθος τις νομοτεχνικές βελτιώσεις, έχει αποσυρθεί: Λέω για το άρθρο 133, το οποίο έχετε αποσύρει, κυρία Υπουργέ. </w:t>
      </w:r>
    </w:p>
    <w:p w14:paraId="4EDBFAE0" w14:textId="77777777" w:rsidR="00ED4365" w:rsidRDefault="007215F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Τι ήταν το άρθρο 133 που </w:t>
      </w:r>
      <w:proofErr w:type="spellStart"/>
      <w:r>
        <w:rPr>
          <w:rFonts w:eastAsia="Times New Roman"/>
          <w:szCs w:val="24"/>
        </w:rPr>
        <w:t>απεσύρθη</w:t>
      </w:r>
      <w:proofErr w:type="spellEnd"/>
      <w:r>
        <w:rPr>
          <w:rFonts w:eastAsia="Times New Roman"/>
          <w:szCs w:val="24"/>
        </w:rPr>
        <w:t xml:space="preserve">; Χωρίς εξήγηση ήρθε και χωρίς εξήγηση αποσύρθηκε. Επιτρέπετε </w:t>
      </w:r>
      <w:r>
        <w:rPr>
          <w:rFonts w:eastAsia="Times New Roman"/>
          <w:szCs w:val="24"/>
        </w:rPr>
        <w:t xml:space="preserve">στα μέλη του νομικού συμβουλίου του κράτους να διορίζονται ως μέλη συνταγματικά κατοχυρωμένων ανεξαρτήτων αρχών. Αυτό αφορούσε το αποσυρθέν άρθρο. </w:t>
      </w:r>
    </w:p>
    <w:p w14:paraId="4EDBFAE1" w14:textId="77777777" w:rsidR="00ED4365" w:rsidRDefault="007215F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Κυρίες και κύριοι συνάδελφοι, πού υπάγεται το </w:t>
      </w:r>
      <w:r>
        <w:rPr>
          <w:rFonts w:eastAsia="Times New Roman"/>
          <w:szCs w:val="24"/>
        </w:rPr>
        <w:t xml:space="preserve">Νομικό Συμβούλιο </w:t>
      </w:r>
      <w:r>
        <w:rPr>
          <w:rFonts w:eastAsia="Times New Roman"/>
          <w:szCs w:val="24"/>
        </w:rPr>
        <w:t xml:space="preserve">του </w:t>
      </w:r>
      <w:r>
        <w:rPr>
          <w:rFonts w:eastAsia="Times New Roman"/>
          <w:szCs w:val="24"/>
        </w:rPr>
        <w:t>Κράτους</w:t>
      </w:r>
      <w:r>
        <w:rPr>
          <w:rFonts w:eastAsia="Times New Roman"/>
          <w:szCs w:val="24"/>
        </w:rPr>
        <w:t>; Τι είναι; Είναι ο νομικός σύμβου</w:t>
      </w:r>
      <w:r>
        <w:rPr>
          <w:rFonts w:eastAsia="Times New Roman"/>
          <w:szCs w:val="24"/>
        </w:rPr>
        <w:t xml:space="preserve">λος της διοίκησης και υπάγεται στον Υπουργό των Οικονομικών. Ο υπαγόμενος, λοιπόν, στον Υπουργό των Οικονομικών, δηλαδή ο δικηγόρος του </w:t>
      </w:r>
      <w:r>
        <w:rPr>
          <w:rFonts w:eastAsia="Times New Roman"/>
          <w:szCs w:val="24"/>
        </w:rPr>
        <w:t>δημοσίου</w:t>
      </w:r>
      <w:r>
        <w:rPr>
          <w:rFonts w:eastAsia="Times New Roman"/>
          <w:szCs w:val="24"/>
        </w:rPr>
        <w:t xml:space="preserve">, επιτρεπόταν με αυτήν τη διάταξη -η οποία, ξαναλέω, σιωπηρά </w:t>
      </w:r>
      <w:r>
        <w:rPr>
          <w:rFonts w:eastAsia="Times New Roman"/>
          <w:szCs w:val="24"/>
        </w:rPr>
        <w:t xml:space="preserve">ήρθε και σιωπηρά </w:t>
      </w:r>
      <w:proofErr w:type="spellStart"/>
      <w:r>
        <w:rPr>
          <w:rFonts w:eastAsia="Times New Roman"/>
          <w:szCs w:val="24"/>
        </w:rPr>
        <w:t>απεσύρθη</w:t>
      </w:r>
      <w:proofErr w:type="spellEnd"/>
      <w:r>
        <w:rPr>
          <w:rFonts w:eastAsia="Times New Roman"/>
          <w:szCs w:val="24"/>
        </w:rPr>
        <w:t xml:space="preserve">- να είναι μέλος συνταγματικά κατοχυρωμένης ανεξάρτητης αρχής, η οποία μέσα στην ίδια τη φύση της έχει να ελέγχει το κράτος. Ο συνήγορος </w:t>
      </w:r>
      <w:r>
        <w:rPr>
          <w:rFonts w:eastAsia="Times New Roman"/>
          <w:szCs w:val="24"/>
        </w:rPr>
        <w:lastRenderedPageBreak/>
        <w:t>του κράτους γίνεται συγχρόνως και ο ελεγκτής του κράτους. Και αυτό ονομάζεται θεσμική λειτουργ</w:t>
      </w:r>
      <w:r>
        <w:rPr>
          <w:rFonts w:eastAsia="Times New Roman"/>
          <w:szCs w:val="24"/>
        </w:rPr>
        <w:t xml:space="preserve">ία. </w:t>
      </w:r>
    </w:p>
    <w:p w14:paraId="4EDBFAE2" w14:textId="77777777" w:rsidR="00ED4365" w:rsidRDefault="007215F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Είναι δυνατόν αυτά τα πράγματα, έστω και αποσυρόμενα μετά, να έρχονται στη Βουλή; Και ξαναλέω, ουδεμία εξήγηση δόθηκε γιατί αποσύρθηκε. Ουδεμία! Αλλά σκεφτείτε ότι για να έρθει εδώ η συγκεκριμένη διάταξη πόσα εμπόδια πέρασε θεσμικής αντίληψης. Όπως, ε</w:t>
      </w:r>
      <w:r>
        <w:rPr>
          <w:rFonts w:eastAsia="Times New Roman"/>
          <w:szCs w:val="24"/>
        </w:rPr>
        <w:t xml:space="preserve">πίσης, οφείλω να πω ότι για μας το κόμμα μας εξέδωσε σχετική ανακοίνωση. Μας έχει κάνει φοβερή εντύπωση το χθεσινό </w:t>
      </w:r>
      <w:r>
        <w:rPr>
          <w:rFonts w:eastAsia="Times New Roman"/>
          <w:szCs w:val="24"/>
          <w:lang w:val="en-US"/>
        </w:rPr>
        <w:t>non</w:t>
      </w:r>
      <w:r w:rsidRPr="00C4150B">
        <w:rPr>
          <w:rFonts w:eastAsia="Times New Roman"/>
          <w:szCs w:val="24"/>
        </w:rPr>
        <w:t xml:space="preserve"> </w:t>
      </w:r>
      <w:r>
        <w:rPr>
          <w:rFonts w:eastAsia="Times New Roman"/>
          <w:szCs w:val="24"/>
          <w:lang w:val="en-US"/>
        </w:rPr>
        <w:t>paper</w:t>
      </w:r>
      <w:r w:rsidRPr="00C4150B">
        <w:rPr>
          <w:rFonts w:eastAsia="Times New Roman"/>
          <w:szCs w:val="24"/>
        </w:rPr>
        <w:t xml:space="preserve"> </w:t>
      </w:r>
      <w:r>
        <w:rPr>
          <w:rFonts w:eastAsia="Times New Roman"/>
          <w:szCs w:val="24"/>
        </w:rPr>
        <w:t xml:space="preserve">του </w:t>
      </w:r>
      <w:r>
        <w:rPr>
          <w:rFonts w:eastAsia="Times New Roman"/>
          <w:szCs w:val="24"/>
        </w:rPr>
        <w:t xml:space="preserve">Γραφείου </w:t>
      </w:r>
      <w:r>
        <w:rPr>
          <w:rFonts w:eastAsia="Times New Roman"/>
          <w:szCs w:val="24"/>
        </w:rPr>
        <w:t xml:space="preserve">του Πρωθυπουργού. </w:t>
      </w:r>
    </w:p>
    <w:p w14:paraId="4EDBFAE3" w14:textId="77777777" w:rsidR="00ED4365" w:rsidRDefault="007215F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Κυρίες και κύριοι συνάδελφοι, ποια είναι η διάκριση των εξουσιών στην Ελλάδα; Από πού κι ως πού έχε</w:t>
      </w:r>
      <w:r>
        <w:rPr>
          <w:rFonts w:eastAsia="Times New Roman"/>
          <w:szCs w:val="24"/>
        </w:rPr>
        <w:t>ι τη δυνατότητα, όχι καν η εκτελεστική εξουσία, αλλά η ανώτατη βαθμίδα της, ο ίδιος ο Πρωθυπουργός της χώρας, να εκφράζει κρίσεις επί εκκρεμούς δικαστικής υποθέσεως με βεβαιότητα, να καταδικάζει δια λόγου οιονδήποτε για οτιδήποτε; Ποιο είναι το θεσμικό όρι</w:t>
      </w:r>
      <w:r>
        <w:rPr>
          <w:rFonts w:eastAsia="Times New Roman"/>
          <w:szCs w:val="24"/>
        </w:rPr>
        <w:t xml:space="preserve">ο λειτουργίας; Πώς θα προασπίσουμε αυτό για το οποίο αυτή η χώρα έχει ματώσει. Υποτίθεται ότι υπάρχουν πολλά στελέχη του κυβερνώντος </w:t>
      </w:r>
      <w:r>
        <w:rPr>
          <w:rFonts w:eastAsia="Times New Roman"/>
          <w:szCs w:val="24"/>
        </w:rPr>
        <w:lastRenderedPageBreak/>
        <w:t xml:space="preserve">κόμματος οι οποίοι, αν δεν </w:t>
      </w:r>
      <w:proofErr w:type="spellStart"/>
      <w:r>
        <w:rPr>
          <w:rFonts w:eastAsia="Times New Roman"/>
          <w:szCs w:val="24"/>
        </w:rPr>
        <w:t>απατώμαι</w:t>
      </w:r>
      <w:proofErr w:type="spellEnd"/>
      <w:r>
        <w:rPr>
          <w:rFonts w:eastAsia="Times New Roman"/>
          <w:szCs w:val="24"/>
        </w:rPr>
        <w:t xml:space="preserve">, αυτοαποκαλούνται ή </w:t>
      </w:r>
      <w:proofErr w:type="spellStart"/>
      <w:r>
        <w:rPr>
          <w:rFonts w:eastAsia="Times New Roman"/>
          <w:szCs w:val="24"/>
        </w:rPr>
        <w:t>ετεροαποκαλούνται</w:t>
      </w:r>
      <w:proofErr w:type="spellEnd"/>
      <w:r>
        <w:rPr>
          <w:rFonts w:eastAsia="Times New Roman"/>
          <w:szCs w:val="24"/>
        </w:rPr>
        <w:t xml:space="preserve"> δικαιωματικοί, άνθρωποι δηλαδή οι οποίοι είναι ευ</w:t>
      </w:r>
      <w:r>
        <w:rPr>
          <w:rFonts w:eastAsia="Times New Roman"/>
          <w:szCs w:val="24"/>
        </w:rPr>
        <w:t xml:space="preserve">αίσθητοι στην τήρηση και στην προστασία των ανθρωπίνων δικαιωμάτων, ίσως μετρικές φορές και καθ’ </w:t>
      </w:r>
      <w:proofErr w:type="spellStart"/>
      <w:r>
        <w:rPr>
          <w:rFonts w:eastAsia="Times New Roman"/>
          <w:szCs w:val="24"/>
        </w:rPr>
        <w:t>υπερβολήν</w:t>
      </w:r>
      <w:proofErr w:type="spellEnd"/>
      <w:r>
        <w:rPr>
          <w:rFonts w:eastAsia="Times New Roman"/>
          <w:szCs w:val="24"/>
        </w:rPr>
        <w:t xml:space="preserve">. </w:t>
      </w:r>
    </w:p>
    <w:p w14:paraId="4EDBFAE4" w14:textId="77777777" w:rsidR="00ED4365" w:rsidRDefault="007215F5">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Ένας από αυτούς δεν βρέθηκε να διαμαρτυρηθεί; Δεν συνιστά αυτονόητο ανθρώπινο δικαίωμα η αμφιβολία μέχρι την έκφανση της τελικής, της τελεσίδικης α</w:t>
      </w:r>
      <w:r>
        <w:rPr>
          <w:rFonts w:eastAsia="Times New Roman" w:cs="Times New Roman"/>
          <w:szCs w:val="24"/>
        </w:rPr>
        <w:t>πόφασης της ελληνικής δικαιοσύνης και της δικαιοσύνης γενικά; Ποιο είναι το ευρωπαϊκό κεκτημένο στο οποίο μετέχουμε επιτέλους σαν χώρα; Θέλουμε να είμαστε μια ευρωπαϊκή σύγχρονη χώρα ή δεν θέλουμε να είμαστε μια ευρωπαϊκή χώρα; Διότι, ξέρετε, κάθε φορά δεν</w:t>
      </w:r>
      <w:r>
        <w:rPr>
          <w:rFonts w:eastAsia="Times New Roman" w:cs="Times New Roman"/>
          <w:szCs w:val="24"/>
        </w:rPr>
        <w:t xml:space="preserve"> ξέρουμε και πού σταματά το κακό.</w:t>
      </w:r>
    </w:p>
    <w:p w14:paraId="4EDBFAE5"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Βρέθηκα και πάλι δυστυχώς ως Κοινοβουλευτικός Εκπρόσωπος σε αυτήν την Αίθουσα να προσπαθώ να εξηγήσω στην κυβερνητική πλειοψηφία ότι δεν μπορεί Υπουργός να ασκεί ανακριτικά καθήκοντα -εδώ και λίγες εβδομάδες λίγους μήνες- </w:t>
      </w:r>
      <w:r>
        <w:rPr>
          <w:rFonts w:eastAsia="Times New Roman" w:cs="Times New Roman"/>
          <w:szCs w:val="24"/>
        </w:rPr>
        <w:t>ότι δεν είναι στη δουλειά του, ότι αποτελεί θεσμική εκτροπή και ότι είναι εκτός του πλαισίου του Συντάγματος, των νόμων και του ευρωπαϊκού κεκτημένου.</w:t>
      </w:r>
    </w:p>
    <w:p w14:paraId="4EDBFAE6"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Δυστυχώς, βρίσκομαι πάλι στο ίδιο Βήμα τη δευτέρα Μαΐου να προσπαθώ να πείσω μία κυβερνητική πλειοψηφία ό</w:t>
      </w:r>
      <w:r>
        <w:rPr>
          <w:rFonts w:eastAsia="Times New Roman" w:cs="Times New Roman"/>
          <w:szCs w:val="24"/>
        </w:rPr>
        <w:t xml:space="preserve">τι </w:t>
      </w:r>
      <w:proofErr w:type="spellStart"/>
      <w:r>
        <w:rPr>
          <w:rFonts w:eastAsia="Times New Roman" w:cs="Times New Roman"/>
          <w:szCs w:val="24"/>
        </w:rPr>
        <w:t>πόσω</w:t>
      </w:r>
      <w:proofErr w:type="spellEnd"/>
      <w:r>
        <w:rPr>
          <w:rFonts w:eastAsia="Times New Roman" w:cs="Times New Roman"/>
          <w:szCs w:val="24"/>
        </w:rPr>
        <w:t xml:space="preserve"> μάλλον ο Πρωθυπουργός δεν μπορεί να φέρεται με αυτόν τον τρόπο και πως τελικά αυτό ροκανίζει το συνολικό θεσμικό κλαδί που κάθεται η χώρα. Δεν λειτουργεί υπέρ κάποιου και εναντίον κάποιου. Δεν λειτουργεί υπέρ της Κυβέρνησης και εναντίον της </w:t>
      </w:r>
      <w:r>
        <w:rPr>
          <w:rFonts w:eastAsia="Times New Roman" w:cs="Times New Roman"/>
          <w:szCs w:val="24"/>
        </w:rPr>
        <w:t>Αντιπολ</w:t>
      </w:r>
      <w:r>
        <w:rPr>
          <w:rFonts w:eastAsia="Times New Roman" w:cs="Times New Roman"/>
          <w:szCs w:val="24"/>
        </w:rPr>
        <w:t>ίτευσης</w:t>
      </w:r>
      <w:r>
        <w:rPr>
          <w:rFonts w:eastAsia="Times New Roman" w:cs="Times New Roman"/>
          <w:szCs w:val="24"/>
        </w:rPr>
        <w:t xml:space="preserve">. Λειτουργεί εις βάρος συνολικά της </w:t>
      </w:r>
      <w:r>
        <w:rPr>
          <w:rFonts w:eastAsia="Times New Roman" w:cs="Times New Roman"/>
          <w:szCs w:val="24"/>
        </w:rPr>
        <w:t>δημοκρατίας</w:t>
      </w:r>
      <w:r>
        <w:rPr>
          <w:rFonts w:eastAsia="Times New Roman" w:cs="Times New Roman"/>
          <w:szCs w:val="24"/>
        </w:rPr>
        <w:t xml:space="preserve">. Και ξέρουμε πολύ καλά ποιος περιμένει στη γωνία, ποιος εκμεταλλεύεται τελικά την κυβερνητική αντίληψη υποβάθμισης της </w:t>
      </w:r>
      <w:r>
        <w:rPr>
          <w:rFonts w:eastAsia="Times New Roman" w:cs="Times New Roman"/>
          <w:szCs w:val="24"/>
        </w:rPr>
        <w:t>δ</w:t>
      </w:r>
      <w:r w:rsidRPr="00AB670C">
        <w:rPr>
          <w:rFonts w:eastAsia="Times New Roman" w:cs="Times New Roman"/>
          <w:szCs w:val="24"/>
        </w:rPr>
        <w:t>ημοκρατίας</w:t>
      </w:r>
      <w:r>
        <w:rPr>
          <w:rFonts w:eastAsia="Times New Roman" w:cs="Times New Roman"/>
          <w:szCs w:val="24"/>
        </w:rPr>
        <w:t>.</w:t>
      </w:r>
    </w:p>
    <w:p w14:paraId="4EDBFAE7"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Η Νέα Δημοκρατία προσπάθησε πραγματικά να έχει επ’ αυτού θεσμική απάν</w:t>
      </w:r>
      <w:r>
        <w:rPr>
          <w:rFonts w:eastAsia="Times New Roman" w:cs="Times New Roman"/>
          <w:szCs w:val="24"/>
        </w:rPr>
        <w:t xml:space="preserve">τηση. Η δική μας απάντηση είναι μια απάντηση η οποία αφορά την προστασία του πολιτεύματος και της </w:t>
      </w:r>
      <w:r>
        <w:rPr>
          <w:rFonts w:eastAsia="Times New Roman" w:cs="Times New Roman"/>
          <w:szCs w:val="24"/>
        </w:rPr>
        <w:t>δημοκρατίας</w:t>
      </w:r>
      <w:r>
        <w:rPr>
          <w:rFonts w:eastAsia="Times New Roman" w:cs="Times New Roman"/>
          <w:szCs w:val="24"/>
        </w:rPr>
        <w:t>. Δεν στέκεται σε προστασία προσώπων, δεν στέκεται σε ιδιωτικά συμφέροντα. Είναι απολύτως θεσμική και απολύτως θεσμικά όφειλε να λειτουργεί η Κυβέρ</w:t>
      </w:r>
      <w:r>
        <w:rPr>
          <w:rFonts w:eastAsia="Times New Roman" w:cs="Times New Roman"/>
          <w:szCs w:val="24"/>
        </w:rPr>
        <w:t>νηση. Και ξαναλέω, λυπάμαι ειλικρινά που ξαναβρίσκομαι σε αυτήν τη θέση.</w:t>
      </w:r>
    </w:p>
    <w:p w14:paraId="4EDBFAE8"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 xml:space="preserve">Καταλήγω, με το γνωστό θέμα, το μύθευμα της καθαρής εξόδου, </w:t>
      </w:r>
      <w:proofErr w:type="spellStart"/>
      <w:r>
        <w:rPr>
          <w:rFonts w:eastAsia="Times New Roman" w:cs="Times New Roman"/>
          <w:szCs w:val="24"/>
        </w:rPr>
        <w:t>ελέχθη</w:t>
      </w:r>
      <w:proofErr w:type="spellEnd"/>
      <w:r>
        <w:rPr>
          <w:rFonts w:eastAsia="Times New Roman" w:cs="Times New Roman"/>
          <w:szCs w:val="24"/>
        </w:rPr>
        <w:t xml:space="preserve"> και πάλι σε αυτήν την Αίθουσα. Μας λέει η Κυβέρνηση ότι μετά τον Αύγουστο: «τελείωσε, βγαίνουμε από την κρίση ή προχ</w:t>
      </w:r>
      <w:r>
        <w:rPr>
          <w:rFonts w:eastAsia="Times New Roman" w:cs="Times New Roman"/>
          <w:szCs w:val="24"/>
        </w:rPr>
        <w:t>ωράμε προς μια άλλη καλύτερη πραγματικότητα». Ποιος δεν το θέλει; Οφείλει, όμως, η Κυβέρνηση να μας περιγράψει ποιες είναι οι παράμετροι αυτής της νέας πραγματικότητας και της καθαρής εξόδου. Διότι καθαρή έξοδος με περικοπές συντάξεων, με το αφορολόγητο νω</w:t>
      </w:r>
      <w:r>
        <w:rPr>
          <w:rFonts w:eastAsia="Times New Roman" w:cs="Times New Roman"/>
          <w:szCs w:val="24"/>
        </w:rPr>
        <w:t>ρίτερα, με τη διατήρηση ιδίου πλαισίου των υποχρεώσεων και με μόνη διαφορά ότι δεν θα έχουμε να παίρνουμε άλλα χρήματα, δεν νομίζω ότι νοείται, θα μου επιτρέψετε να σας πω, καθαρή έξοδος. Δεν νομίζω ότι υπάρχει οποιοσδήποτε έξω από αυτήν την Αίθουσα που μπ</w:t>
      </w:r>
      <w:r>
        <w:rPr>
          <w:rFonts w:eastAsia="Times New Roman" w:cs="Times New Roman"/>
          <w:szCs w:val="24"/>
        </w:rPr>
        <w:t>ορεί να προσυπογράψει αυτό το αφήγημα, ίδιοι ως προς τις υποχρεώσεις, απλώς δεν έχουμε να παίρνουμε λεφτά. Αυτό ορίζουμε ως καθαρή έξοδο;</w:t>
      </w:r>
    </w:p>
    <w:p w14:paraId="4EDBFAE9"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 xml:space="preserve">έβαια, </w:t>
      </w:r>
      <w:proofErr w:type="spellStart"/>
      <w:r>
        <w:rPr>
          <w:rFonts w:eastAsia="Times New Roman" w:cs="Times New Roman"/>
          <w:szCs w:val="24"/>
        </w:rPr>
        <w:t>ελέχθη</w:t>
      </w:r>
      <w:proofErr w:type="spellEnd"/>
      <w:r>
        <w:rPr>
          <w:rFonts w:eastAsia="Times New Roman" w:cs="Times New Roman"/>
          <w:szCs w:val="24"/>
        </w:rPr>
        <w:t xml:space="preserve"> και πριν και είμαι υποχρεωμένος να το υπογραμμίσω κι εγώ, η Κυβέρνηση συζητά με τους ευρωπαϊκούς θεσμού</w:t>
      </w:r>
      <w:r>
        <w:rPr>
          <w:rFonts w:eastAsia="Times New Roman" w:cs="Times New Roman"/>
          <w:szCs w:val="24"/>
        </w:rPr>
        <w:t xml:space="preserve">ς για ένα αναπτυξιακό σχέδιο το οποίο γνωρίζει μόνον η Κυβέρνηση. Η Εθνική Αντιπροσωπεία δεν έχει ιδέα. Θεσμικά τα </w:t>
      </w:r>
      <w:r>
        <w:rPr>
          <w:rFonts w:eastAsia="Times New Roman" w:cs="Times New Roman"/>
          <w:szCs w:val="24"/>
        </w:rPr>
        <w:lastRenderedPageBreak/>
        <w:t xml:space="preserve">κόμματα, ως φορείς άσκηση της πολιτικής, δεν έχουν πληροφορηθεί το παραμικρό. Το πήρε υπό μάλης ο κ. </w:t>
      </w:r>
      <w:proofErr w:type="spellStart"/>
      <w:r>
        <w:rPr>
          <w:rFonts w:eastAsia="Times New Roman" w:cs="Times New Roman"/>
          <w:szCs w:val="24"/>
        </w:rPr>
        <w:t>Τσακαλώτος</w:t>
      </w:r>
      <w:proofErr w:type="spellEnd"/>
      <w:r>
        <w:rPr>
          <w:rFonts w:eastAsia="Times New Roman" w:cs="Times New Roman"/>
          <w:szCs w:val="24"/>
        </w:rPr>
        <w:t xml:space="preserve"> το πήγε στις Βρυξέλλες, συνεν</w:t>
      </w:r>
      <w:r>
        <w:rPr>
          <w:rFonts w:eastAsia="Times New Roman" w:cs="Times New Roman"/>
          <w:szCs w:val="24"/>
        </w:rPr>
        <w:t xml:space="preserve">νοείται με τους εταίρους, πάρα πολύ καλά. Αυτό συνιστά </w:t>
      </w:r>
      <w:r>
        <w:rPr>
          <w:rFonts w:eastAsia="Times New Roman" w:cs="Times New Roman"/>
          <w:szCs w:val="24"/>
        </w:rPr>
        <w:t>δημοκρατία</w:t>
      </w:r>
      <w:r>
        <w:rPr>
          <w:rFonts w:eastAsia="Times New Roman" w:cs="Times New Roman"/>
          <w:szCs w:val="24"/>
        </w:rPr>
        <w:t xml:space="preserve">; </w:t>
      </w:r>
    </w:p>
    <w:p w14:paraId="4EDBFAEA"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Επανέρχομαι και τελειώνω, πάσχει η </w:t>
      </w:r>
      <w:r>
        <w:rPr>
          <w:rFonts w:eastAsia="Times New Roman" w:cs="Times New Roman"/>
          <w:szCs w:val="24"/>
        </w:rPr>
        <w:t xml:space="preserve">Κυβέρνηση </w:t>
      </w:r>
      <w:r>
        <w:rPr>
          <w:rFonts w:eastAsia="Times New Roman" w:cs="Times New Roman"/>
          <w:szCs w:val="24"/>
        </w:rPr>
        <w:t xml:space="preserve">από απόλυτη θεσμική σύγχυση και δυστυχώς η απόλυτη αυτή θεσμική σύγχυση βλάπτει βαθύτατα τη </w:t>
      </w:r>
      <w:r>
        <w:rPr>
          <w:rFonts w:eastAsia="Times New Roman" w:cs="Times New Roman"/>
          <w:szCs w:val="24"/>
        </w:rPr>
        <w:t>δημοκρατία</w:t>
      </w:r>
      <w:r>
        <w:rPr>
          <w:rFonts w:eastAsia="Times New Roman" w:cs="Times New Roman"/>
          <w:szCs w:val="24"/>
        </w:rPr>
        <w:t>. Πρέπει η Κυβέρνηση να επανέλθει στη θεσ</w:t>
      </w:r>
      <w:r>
        <w:rPr>
          <w:rFonts w:eastAsia="Times New Roman" w:cs="Times New Roman"/>
          <w:szCs w:val="24"/>
        </w:rPr>
        <w:t xml:space="preserve">μική λειτουργία και στη θεσμική σοβαρότητα. </w:t>
      </w:r>
    </w:p>
    <w:p w14:paraId="4EDBFAEB"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Ευχαριστώ.</w:t>
      </w:r>
    </w:p>
    <w:p w14:paraId="4EDBFAEC" w14:textId="77777777" w:rsidR="00ED4365" w:rsidRDefault="007215F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EDBFAED" w14:textId="77777777" w:rsidR="00ED4365" w:rsidRDefault="007215F5">
      <w:pPr>
        <w:spacing w:line="600" w:lineRule="auto"/>
        <w:ind w:firstLine="720"/>
        <w:jc w:val="both"/>
        <w:rPr>
          <w:rFonts w:eastAsia="Times New Roman" w:cs="Times New Roman"/>
          <w:szCs w:val="24"/>
        </w:rPr>
      </w:pPr>
      <w:r w:rsidRPr="00265747">
        <w:rPr>
          <w:rFonts w:eastAsia="Times New Roman" w:cs="Times New Roman"/>
          <w:b/>
          <w:szCs w:val="24"/>
        </w:rPr>
        <w:t xml:space="preserve">ΠΡΟΕΔΡΕΥΩΝ (Δημήτριος </w:t>
      </w:r>
      <w:proofErr w:type="spellStart"/>
      <w:r w:rsidRPr="00265747">
        <w:rPr>
          <w:rFonts w:eastAsia="Times New Roman" w:cs="Times New Roman"/>
          <w:b/>
          <w:szCs w:val="24"/>
        </w:rPr>
        <w:t>Κρεμαστινός</w:t>
      </w:r>
      <w:proofErr w:type="spellEnd"/>
      <w:r w:rsidRPr="00265747">
        <w:rPr>
          <w:rFonts w:eastAsia="Times New Roman" w:cs="Times New Roman"/>
          <w:b/>
          <w:szCs w:val="24"/>
        </w:rPr>
        <w:t>):</w:t>
      </w:r>
      <w:r>
        <w:rPr>
          <w:rFonts w:eastAsia="Times New Roman" w:cs="Times New Roman"/>
          <w:szCs w:val="24"/>
        </w:rPr>
        <w:t xml:space="preserve"> Ευχαριστούμε.</w:t>
      </w:r>
    </w:p>
    <w:p w14:paraId="4EDBFAEE"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Προχωρούμε με τον επόμενο ομιλητή, τον Κοινοβουλευτικό Εκπρόσωπο του ΣΥΡΙΖΑ κ. Μαντά.</w:t>
      </w:r>
    </w:p>
    <w:p w14:paraId="4EDBFAEF" w14:textId="77777777" w:rsidR="00ED4365" w:rsidRDefault="007215F5">
      <w:pPr>
        <w:spacing w:line="600" w:lineRule="auto"/>
        <w:ind w:firstLine="720"/>
        <w:jc w:val="both"/>
        <w:rPr>
          <w:rFonts w:eastAsia="Times New Roman" w:cs="Times New Roman"/>
          <w:szCs w:val="24"/>
        </w:rPr>
      </w:pPr>
      <w:r w:rsidRPr="00265747">
        <w:rPr>
          <w:rFonts w:eastAsia="Times New Roman" w:cs="Times New Roman"/>
          <w:b/>
          <w:szCs w:val="24"/>
        </w:rPr>
        <w:t xml:space="preserve">ΧΡΗΣΤΟΣ </w:t>
      </w:r>
      <w:r w:rsidRPr="00265747">
        <w:rPr>
          <w:rFonts w:eastAsia="Times New Roman" w:cs="Times New Roman"/>
          <w:b/>
          <w:szCs w:val="24"/>
        </w:rPr>
        <w:t>ΜΑΝΤΑΣ:</w:t>
      </w:r>
      <w:r>
        <w:rPr>
          <w:rFonts w:eastAsia="Times New Roman" w:cs="Times New Roman"/>
          <w:szCs w:val="24"/>
        </w:rPr>
        <w:t xml:space="preserve"> Καλημέρα και καλό μήνα.</w:t>
      </w:r>
    </w:p>
    <w:p w14:paraId="4EDBFAF0"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κυρία Υπουργέ, κυρίες και κύριοι Βουλευτές, νομίζω ότι για το πρώτο μέρος του νομοσχεδίου φαίνεται οι περισσότερες πολιτικές δυνάμεις να συγκλίνουν ότι είναι ρυθμίσεις οι οποίες είναι θετικές. Είναι στην ίδια </w:t>
      </w:r>
      <w:r>
        <w:rPr>
          <w:rFonts w:eastAsia="Times New Roman" w:cs="Times New Roman"/>
          <w:szCs w:val="24"/>
        </w:rPr>
        <w:t xml:space="preserve">κατεύθυνση και άλλων τέτοιων ρυθμίσεων και ενσωματώσεων αντίστοιχα από την Ελληνική Αντιπροσωπεία. </w:t>
      </w:r>
    </w:p>
    <w:p w14:paraId="4EDBFAF1" w14:textId="77777777" w:rsidR="00ED4365" w:rsidRDefault="007215F5">
      <w:pPr>
        <w:spacing w:line="600" w:lineRule="auto"/>
        <w:ind w:firstLine="720"/>
        <w:jc w:val="both"/>
        <w:rPr>
          <w:rFonts w:eastAsia="Times New Roman"/>
          <w:szCs w:val="24"/>
        </w:rPr>
      </w:pPr>
      <w:r>
        <w:rPr>
          <w:rFonts w:eastAsia="Times New Roman"/>
          <w:szCs w:val="24"/>
        </w:rPr>
        <w:t>Θέλω να πω σε όσους ισχυρίζονται ότι έρχονται καθυστερημένα, αργά ενσωματώνονται,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ότι μπορούν να απευθυνθούν στην Γενική Γραμματεία της Κυβέρνησης και να δουν πώς η σημερινή Κυβέρνηση και με τι ρυθμούς σε σχέση με τις άλλες χώρες ενσωματώνει </w:t>
      </w:r>
      <w:r>
        <w:rPr>
          <w:rFonts w:eastAsia="Times New Roman"/>
          <w:szCs w:val="24"/>
        </w:rPr>
        <w:t>οδηγίες</w:t>
      </w:r>
      <w:r>
        <w:rPr>
          <w:rFonts w:eastAsia="Times New Roman"/>
          <w:szCs w:val="24"/>
        </w:rPr>
        <w:t xml:space="preserve">. Θα εκπλαγούν θετικά. </w:t>
      </w:r>
    </w:p>
    <w:p w14:paraId="4EDBFAF2" w14:textId="77777777" w:rsidR="00ED4365" w:rsidRDefault="007215F5">
      <w:pPr>
        <w:spacing w:line="600" w:lineRule="auto"/>
        <w:ind w:firstLine="720"/>
        <w:jc w:val="both"/>
        <w:rPr>
          <w:rFonts w:eastAsia="Times New Roman"/>
          <w:szCs w:val="24"/>
        </w:rPr>
      </w:pPr>
      <w:r>
        <w:rPr>
          <w:rFonts w:eastAsia="Times New Roman"/>
          <w:szCs w:val="24"/>
        </w:rPr>
        <w:t xml:space="preserve">Αναζητήστε, όμως, λιγάκι τα στοιχεία αυτά, διότι έχει φτιαχτεί </w:t>
      </w:r>
      <w:r>
        <w:rPr>
          <w:rFonts w:eastAsia="Times New Roman"/>
          <w:szCs w:val="24"/>
        </w:rPr>
        <w:t xml:space="preserve">δίπλα στη Γενική Γραμματεία -έχει ειπωθεί πάλι σε αυτήν την Αίθουσα- μια </w:t>
      </w:r>
      <w:r>
        <w:rPr>
          <w:rFonts w:eastAsia="Times New Roman"/>
          <w:szCs w:val="24"/>
        </w:rPr>
        <w:t xml:space="preserve">επιτροπή </w:t>
      </w:r>
      <w:r>
        <w:rPr>
          <w:rFonts w:eastAsia="Times New Roman"/>
          <w:szCs w:val="24"/>
        </w:rPr>
        <w:t>που παρακολουθεί όλα αυτά τα πράγματα. Εγώ, λοιπόν, σας προτρέπω να ζητήσετε αυτά τα στοιχεία για να δείτε με τι ρυθμούς σε σύγκριση και με άλλα προηγούμενα χρόνια ενσωματώνο</w:t>
      </w:r>
      <w:r>
        <w:rPr>
          <w:rFonts w:eastAsia="Times New Roman"/>
          <w:szCs w:val="24"/>
        </w:rPr>
        <w:t xml:space="preserve">υμε </w:t>
      </w:r>
      <w:r>
        <w:rPr>
          <w:rFonts w:eastAsia="Times New Roman"/>
          <w:szCs w:val="24"/>
        </w:rPr>
        <w:t xml:space="preserve">οδηγίες </w:t>
      </w:r>
      <w:r>
        <w:rPr>
          <w:rFonts w:eastAsia="Times New Roman"/>
          <w:szCs w:val="24"/>
        </w:rPr>
        <w:t>και τι ύλη μεγάλη έχει μείνει. Θα δείτε ότι θα εκπλαγείτε θετικά. Το λέω αυτό και νομίζω ότι έχετε την δυνατότητα να τα αναζητήσετε.</w:t>
      </w:r>
    </w:p>
    <w:p w14:paraId="4EDBFAF3" w14:textId="77777777" w:rsidR="00ED4365" w:rsidRDefault="007215F5">
      <w:pPr>
        <w:spacing w:line="600" w:lineRule="auto"/>
        <w:ind w:firstLine="720"/>
        <w:jc w:val="both"/>
        <w:rPr>
          <w:rFonts w:eastAsia="Times New Roman"/>
          <w:szCs w:val="24"/>
        </w:rPr>
      </w:pPr>
      <w:r>
        <w:rPr>
          <w:rFonts w:eastAsia="Times New Roman"/>
          <w:szCs w:val="24"/>
        </w:rPr>
        <w:lastRenderedPageBreak/>
        <w:t>Δεύτερον, υπάρχουν στις λοιπές διατάξεις -για όσες από αυτές αναφέρθηκαν ως προβληματικές και με ερωτηματικά φα</w:t>
      </w:r>
      <w:r>
        <w:rPr>
          <w:rFonts w:eastAsia="Times New Roman"/>
          <w:szCs w:val="24"/>
        </w:rPr>
        <w:t>ντάζομαι ότι θα απαντήσει η αρμόδια Υπουργός- ορισμένες, θα αναφέρω τρεις-τέσσερις από αυτές, που τις θεωρώ εξόχως σημαντικές και θετικές.</w:t>
      </w:r>
      <w:r w:rsidRPr="00CC4658">
        <w:rPr>
          <w:rFonts w:eastAsia="Times New Roman"/>
          <w:szCs w:val="24"/>
        </w:rPr>
        <w:t xml:space="preserve"> </w:t>
      </w:r>
      <w:r>
        <w:rPr>
          <w:rFonts w:eastAsia="Times New Roman"/>
          <w:szCs w:val="24"/>
        </w:rPr>
        <w:t xml:space="preserve">Υπάρχει, για παράδειγμα, αρχικά η διάταξη, η οποία αφορά -και νομίζω ότι εκεί δεν υπάρχει </w:t>
      </w:r>
      <w:proofErr w:type="spellStart"/>
      <w:r>
        <w:rPr>
          <w:rFonts w:eastAsia="Times New Roman"/>
          <w:szCs w:val="24"/>
        </w:rPr>
        <w:t>καμμία</w:t>
      </w:r>
      <w:proofErr w:type="spellEnd"/>
      <w:r>
        <w:rPr>
          <w:rFonts w:eastAsia="Times New Roman"/>
          <w:szCs w:val="24"/>
        </w:rPr>
        <w:t xml:space="preserve"> αμφιβολία- τους ανάπ</w:t>
      </w:r>
      <w:r>
        <w:rPr>
          <w:rFonts w:eastAsia="Times New Roman"/>
          <w:szCs w:val="24"/>
        </w:rPr>
        <w:t>ηρους καλλιτέχνες, το άρθρο 114. Είναι μια θετική διάταξη σαφέστατα.</w:t>
      </w:r>
    </w:p>
    <w:p w14:paraId="4EDBFAF4" w14:textId="77777777" w:rsidR="00ED4365" w:rsidRDefault="007215F5">
      <w:pPr>
        <w:spacing w:line="600" w:lineRule="auto"/>
        <w:ind w:firstLine="720"/>
        <w:jc w:val="both"/>
        <w:rPr>
          <w:rFonts w:eastAsia="Times New Roman"/>
          <w:szCs w:val="24"/>
        </w:rPr>
      </w:pPr>
      <w:r>
        <w:rPr>
          <w:rFonts w:eastAsia="Times New Roman"/>
          <w:szCs w:val="24"/>
        </w:rPr>
        <w:t>Επίσης, και το επόμενο άρθρο, το 115, για την απαλλαγή από τον ειδικό φόρο κατανάλωσης του φυσικού αερίου που χρησιμοποιείται για την παραγωγή ηλεκτρικής ενέργειας είναι ένα άρθρο σε θετι</w:t>
      </w:r>
      <w:r>
        <w:rPr>
          <w:rFonts w:eastAsia="Times New Roman"/>
          <w:szCs w:val="24"/>
        </w:rPr>
        <w:t>κή κατεύθυνση και σε σωστή κατεύθυνση.</w:t>
      </w:r>
    </w:p>
    <w:p w14:paraId="4EDBFAF5" w14:textId="77777777" w:rsidR="00ED4365" w:rsidRDefault="007215F5">
      <w:pPr>
        <w:spacing w:line="600" w:lineRule="auto"/>
        <w:ind w:firstLine="720"/>
        <w:jc w:val="both"/>
        <w:rPr>
          <w:rFonts w:eastAsia="Times New Roman"/>
          <w:szCs w:val="24"/>
        </w:rPr>
      </w:pPr>
      <w:r>
        <w:rPr>
          <w:rFonts w:eastAsia="Times New Roman"/>
          <w:szCs w:val="24"/>
        </w:rPr>
        <w:t>Υπάρχει το άρθρο 118, που αφορά την επέκταση της ρύθμισης για τους φορολογούμενους που υπάγονται στις διατάξεις του εξωδικαστικού συμβιβασμού για όλους τους φορολογούμενους. Ουσιαστικά, για να μπορέσω να το κάνω καταν</w:t>
      </w:r>
      <w:r>
        <w:rPr>
          <w:rFonts w:eastAsia="Times New Roman"/>
          <w:szCs w:val="24"/>
        </w:rPr>
        <w:t xml:space="preserve">οητό, σε αυτές τις πάγιες ρυθμίσεις του </w:t>
      </w:r>
      <w:r>
        <w:rPr>
          <w:rFonts w:eastAsia="Times New Roman"/>
          <w:szCs w:val="24"/>
        </w:rPr>
        <w:t>ν.</w:t>
      </w:r>
      <w:r>
        <w:rPr>
          <w:rFonts w:eastAsia="Times New Roman"/>
          <w:szCs w:val="24"/>
        </w:rPr>
        <w:t xml:space="preserve">4174 και του </w:t>
      </w:r>
      <w:r>
        <w:rPr>
          <w:rFonts w:eastAsia="Times New Roman"/>
          <w:szCs w:val="24"/>
        </w:rPr>
        <w:t>ν.</w:t>
      </w:r>
      <w:r>
        <w:rPr>
          <w:rFonts w:eastAsia="Times New Roman"/>
          <w:szCs w:val="24"/>
        </w:rPr>
        <w:t>4152 για χρέη άνω των 50.000 ευρώ απαι</w:t>
      </w:r>
      <w:r>
        <w:rPr>
          <w:rFonts w:eastAsia="Times New Roman"/>
          <w:szCs w:val="24"/>
        </w:rPr>
        <w:lastRenderedPageBreak/>
        <w:t>τείτο πριν από αυτήν τη διάταξη προσκόμιση μιας σειράς δικαιολογητικών που καθιστούσε δύσκολη τη σχετική διαδικασία. Με τη ρύθμιση αυτή αναστέλλεται για δύο χρόν</w:t>
      </w:r>
      <w:r>
        <w:rPr>
          <w:rFonts w:eastAsia="Times New Roman"/>
          <w:szCs w:val="24"/>
        </w:rPr>
        <w:t>ια η συγκεκριμένη υποχρέωση, έτσι ώστε να δίνεται η δυνατότητα να διευκολυνθούν οι πολίτες και οι επιχειρήσεις</w:t>
      </w:r>
      <w:r>
        <w:rPr>
          <w:rFonts w:eastAsia="Times New Roman"/>
          <w:szCs w:val="24"/>
        </w:rPr>
        <w:t xml:space="preserve">, </w:t>
      </w:r>
      <w:r>
        <w:rPr>
          <w:rFonts w:eastAsia="Times New Roman"/>
          <w:szCs w:val="24"/>
        </w:rPr>
        <w:t xml:space="preserve">οι επιχειρηματίες για να τακτοποιηθούν οι υποχρεώσεις. Είναι, επίσης, μια σημαντικά θετική διάταξη. </w:t>
      </w:r>
    </w:p>
    <w:p w14:paraId="4EDBFAF6" w14:textId="77777777" w:rsidR="00ED4365" w:rsidRDefault="007215F5">
      <w:pPr>
        <w:spacing w:line="600" w:lineRule="auto"/>
        <w:ind w:firstLine="720"/>
        <w:jc w:val="both"/>
        <w:rPr>
          <w:rFonts w:eastAsia="Times New Roman"/>
          <w:szCs w:val="24"/>
        </w:rPr>
      </w:pPr>
      <w:r>
        <w:rPr>
          <w:rFonts w:eastAsia="Times New Roman"/>
          <w:szCs w:val="24"/>
        </w:rPr>
        <w:t>Επίσης, με το άρθρο 125 δίνεται παράταση εν</w:t>
      </w:r>
      <w:r>
        <w:rPr>
          <w:rFonts w:eastAsia="Times New Roman"/>
          <w:szCs w:val="24"/>
        </w:rPr>
        <w:t>ός ακόμη έτους για την ευνοϊκή φορολογική μεταχείριση των διαγραφών οφειλών φυσικών και νομικών προσώπων προς πιστωτικά ιδρύματα με στόχο και εδώ τη διευκόλυνση για την χορήγηση ρυθμίσεων, για τη δυνατότητα να μπουν σε ρυθμίσεις διάφορες κατηγορίες πολιτών</w:t>
      </w:r>
      <w:r>
        <w:rPr>
          <w:rFonts w:eastAsia="Times New Roman"/>
          <w:szCs w:val="24"/>
        </w:rPr>
        <w:t>. Νομίζω ότι είναι εξίσου σημαντική διάταξη.</w:t>
      </w:r>
    </w:p>
    <w:p w14:paraId="4EDBFAF7" w14:textId="77777777" w:rsidR="00ED4365" w:rsidRDefault="007215F5">
      <w:pPr>
        <w:spacing w:line="600" w:lineRule="auto"/>
        <w:ind w:firstLine="720"/>
        <w:jc w:val="both"/>
        <w:rPr>
          <w:rFonts w:eastAsia="Times New Roman"/>
          <w:szCs w:val="24"/>
        </w:rPr>
      </w:pPr>
      <w:r>
        <w:rPr>
          <w:rFonts w:eastAsia="Times New Roman"/>
          <w:szCs w:val="24"/>
        </w:rPr>
        <w:t>Μ</w:t>
      </w:r>
      <w:r>
        <w:rPr>
          <w:rFonts w:eastAsia="Times New Roman"/>
          <w:szCs w:val="24"/>
        </w:rPr>
        <w:t xml:space="preserve">ια από τις τροπολογίες που αφορά την απλούστευση της διαδικασίας απαλλαγής από τέλη κυκλοφορίας σε οχήματα που εξυπηρετούν ανήλικα πρόσωπα με αναπηρίες, επίσης, είναι μια θετική διάταξη. </w:t>
      </w:r>
    </w:p>
    <w:p w14:paraId="4EDBFAF8" w14:textId="77777777" w:rsidR="00ED4365" w:rsidRDefault="007215F5">
      <w:pPr>
        <w:spacing w:line="600" w:lineRule="auto"/>
        <w:ind w:firstLine="720"/>
        <w:jc w:val="both"/>
        <w:rPr>
          <w:rFonts w:eastAsia="Times New Roman"/>
          <w:szCs w:val="24"/>
        </w:rPr>
      </w:pPr>
      <w:r>
        <w:rPr>
          <w:rFonts w:eastAsia="Times New Roman"/>
          <w:szCs w:val="24"/>
        </w:rPr>
        <w:lastRenderedPageBreak/>
        <w:t>Είπα νομίζω και φαντάζ</w:t>
      </w:r>
      <w:r>
        <w:rPr>
          <w:rFonts w:eastAsia="Times New Roman"/>
          <w:szCs w:val="24"/>
        </w:rPr>
        <w:t>ομαι ότι είναι αυτονόητο ότι μπορούν να βρουν τη σύγκλιση όλων των πολιτικών δυνάμεων αυτές οι διατάξεις, διότι πιστεύω ότι είναι αρκετές αυτές πράγματι από το κομμάτι των λοιπών διατάξεων, οι οποίες είναι πολύ θετικές ρυθμίσεις.</w:t>
      </w:r>
    </w:p>
    <w:p w14:paraId="4EDBFAF9" w14:textId="77777777" w:rsidR="00ED4365" w:rsidRDefault="007215F5">
      <w:pPr>
        <w:spacing w:line="600" w:lineRule="auto"/>
        <w:ind w:firstLine="720"/>
        <w:jc w:val="both"/>
        <w:rPr>
          <w:rFonts w:eastAsia="Times New Roman"/>
          <w:szCs w:val="24"/>
        </w:rPr>
      </w:pPr>
      <w:r>
        <w:rPr>
          <w:rFonts w:eastAsia="Times New Roman"/>
          <w:szCs w:val="24"/>
        </w:rPr>
        <w:t>Ψάχνετε να βρείτε, θα έλεγ</w:t>
      </w:r>
      <w:r>
        <w:rPr>
          <w:rFonts w:eastAsia="Times New Roman"/>
          <w:szCs w:val="24"/>
        </w:rPr>
        <w:t>α με επίμονο τρόπο, ότι πίσω από κάποιες διατάξεις χτίζουμε κομματικό κράτος και άλλα τέτοια. Εγώ αυτά θα τα χαρακτήριζα ευτράπελα, εάν μου επιτρέπετε την έκφραση. Νομίζω ότι θα πάρετε την απάντηση από την κυρία Υπουργό. Δεν θα βρείτε, όσο και να ψάξετε τέ</w:t>
      </w:r>
      <w:r>
        <w:rPr>
          <w:rFonts w:eastAsia="Times New Roman"/>
          <w:szCs w:val="24"/>
        </w:rPr>
        <w:t xml:space="preserve">τοια πράγματα. Θα ψάχνετε, αλλά δεν θα βρίσκετε. </w:t>
      </w:r>
    </w:p>
    <w:p w14:paraId="4EDBFAFA" w14:textId="77777777" w:rsidR="00ED4365" w:rsidRDefault="007215F5">
      <w:pPr>
        <w:spacing w:line="600" w:lineRule="auto"/>
        <w:ind w:firstLine="720"/>
        <w:jc w:val="both"/>
        <w:rPr>
          <w:rFonts w:eastAsia="Times New Roman"/>
          <w:szCs w:val="24"/>
        </w:rPr>
      </w:pPr>
      <w:r>
        <w:rPr>
          <w:rFonts w:eastAsia="Times New Roman"/>
          <w:szCs w:val="24"/>
        </w:rPr>
        <w:t>Πάω τώρα παρακάτω στην γενική πολιτική συζήτηση που αναπτύχθηκε σήμερα στην Αίθουσα του Κοινοβουλίου. Πρώτα από όλα να πούμε πού βρισκόμαστε ως χώρα, γιατί αυτό μέσα σε έναν καταιγισμό διαφόρων ειδήσεων που</w:t>
      </w:r>
      <w:r>
        <w:rPr>
          <w:rFonts w:eastAsia="Times New Roman"/>
          <w:szCs w:val="24"/>
        </w:rPr>
        <w:t xml:space="preserve"> εκπορεύονται από συγκεκριμένα μέσα ενημέρωσης κάπου το χάνουμε. </w:t>
      </w:r>
    </w:p>
    <w:p w14:paraId="4EDBFAFB"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Για παράδειγμα θα έλεγα ότι σχεδόν εξαφανίστηκε η επίσκεψη και η ομιλία του επικεφαλής της Κομισιόν</w:t>
      </w:r>
      <w:r w:rsidRPr="00AF78C3">
        <w:rPr>
          <w:rFonts w:eastAsia="Times New Roman" w:cs="Times New Roman"/>
          <w:szCs w:val="24"/>
        </w:rPr>
        <w:t xml:space="preserve">, </w:t>
      </w:r>
      <w:r>
        <w:rPr>
          <w:rFonts w:eastAsia="Times New Roman" w:cs="Times New Roman"/>
          <w:szCs w:val="24"/>
        </w:rPr>
        <w:t xml:space="preserve">του κ. </w:t>
      </w:r>
      <w:proofErr w:type="spellStart"/>
      <w:r>
        <w:rPr>
          <w:rFonts w:eastAsia="Times New Roman" w:cs="Times New Roman"/>
          <w:szCs w:val="24"/>
        </w:rPr>
        <w:t>Γιουνκέρ</w:t>
      </w:r>
      <w:proofErr w:type="spellEnd"/>
      <w:r>
        <w:rPr>
          <w:rFonts w:eastAsia="Times New Roman" w:cs="Times New Roman"/>
          <w:szCs w:val="24"/>
        </w:rPr>
        <w:t xml:space="preserve">, ο οποίος </w:t>
      </w:r>
      <w:proofErr w:type="spellStart"/>
      <w:r w:rsidRPr="001C1417">
        <w:rPr>
          <w:rFonts w:eastAsia="Times New Roman" w:cs="Times New Roman"/>
          <w:szCs w:val="24"/>
        </w:rPr>
        <w:t>ειρήσθω</w:t>
      </w:r>
      <w:proofErr w:type="spellEnd"/>
      <w:r>
        <w:rPr>
          <w:rFonts w:eastAsia="Times New Roman" w:cs="Times New Roman"/>
          <w:szCs w:val="24"/>
        </w:rPr>
        <w:t xml:space="preserve"> </w:t>
      </w:r>
      <w:r w:rsidRPr="001C1417">
        <w:rPr>
          <w:rFonts w:eastAsia="Times New Roman" w:cs="Times New Roman"/>
          <w:szCs w:val="24"/>
        </w:rPr>
        <w:t xml:space="preserve">εν </w:t>
      </w:r>
      <w:proofErr w:type="spellStart"/>
      <w:r w:rsidRPr="001C1417">
        <w:rPr>
          <w:rFonts w:eastAsia="Times New Roman" w:cs="Times New Roman"/>
          <w:szCs w:val="24"/>
        </w:rPr>
        <w:t>παρόδω</w:t>
      </w:r>
      <w:proofErr w:type="spellEnd"/>
      <w:r>
        <w:rPr>
          <w:rFonts w:eastAsia="Times New Roman" w:cs="Times New Roman"/>
          <w:szCs w:val="24"/>
        </w:rPr>
        <w:t xml:space="preserve"> ήταν, αν θυμάμαι καλά από τα ρεπορτάζ και την ειδησεογραφία, να μιλήσει και στο Ίδρυμα </w:t>
      </w:r>
      <w:r>
        <w:rPr>
          <w:rFonts w:eastAsia="Times New Roman" w:cs="Times New Roman"/>
          <w:szCs w:val="24"/>
        </w:rPr>
        <w:t>«</w:t>
      </w:r>
      <w:r>
        <w:rPr>
          <w:rFonts w:eastAsia="Times New Roman" w:cs="Times New Roman"/>
          <w:szCs w:val="24"/>
        </w:rPr>
        <w:t>Κωνσταντίνος Καραμανλής</w:t>
      </w:r>
      <w:r>
        <w:rPr>
          <w:rFonts w:eastAsia="Times New Roman" w:cs="Times New Roman"/>
          <w:szCs w:val="24"/>
        </w:rPr>
        <w:t>»</w:t>
      </w:r>
      <w:r>
        <w:rPr>
          <w:rFonts w:eastAsia="Times New Roman" w:cs="Times New Roman"/>
          <w:szCs w:val="24"/>
        </w:rPr>
        <w:t xml:space="preserve">, αλλά μάλλον αυτά τα οποία θα έλεγε ίσως δεν βόλευαν τη σημερινή ηγεσία της </w:t>
      </w:r>
      <w:r w:rsidRPr="00C36593">
        <w:rPr>
          <w:rFonts w:eastAsia="Times New Roman" w:cs="Times New Roman"/>
          <w:szCs w:val="24"/>
        </w:rPr>
        <w:t>Νέας Δημοκρατίας</w:t>
      </w:r>
      <w:r>
        <w:rPr>
          <w:rFonts w:eastAsia="Times New Roman" w:cs="Times New Roman"/>
          <w:szCs w:val="24"/>
        </w:rPr>
        <w:t xml:space="preserve"> και τον τρόπο </w:t>
      </w:r>
      <w:r>
        <w:rPr>
          <w:rFonts w:eastAsia="Times New Roman" w:cs="Times New Roman"/>
          <w:szCs w:val="24"/>
        </w:rPr>
        <w:t xml:space="preserve">με τον οποίο </w:t>
      </w:r>
      <w:r>
        <w:rPr>
          <w:rFonts w:eastAsia="Times New Roman" w:cs="Times New Roman"/>
          <w:szCs w:val="24"/>
        </w:rPr>
        <w:t>αντιλαμβάνεται τα πράγ</w:t>
      </w:r>
      <w:r>
        <w:rPr>
          <w:rFonts w:eastAsia="Times New Roman" w:cs="Times New Roman"/>
          <w:szCs w:val="24"/>
        </w:rPr>
        <w:t xml:space="preserve">ματα. Ο κ. </w:t>
      </w:r>
      <w:proofErr w:type="spellStart"/>
      <w:r>
        <w:rPr>
          <w:rFonts w:eastAsia="Times New Roman" w:cs="Times New Roman"/>
          <w:szCs w:val="24"/>
        </w:rPr>
        <w:t>Γιουνκέρ</w:t>
      </w:r>
      <w:proofErr w:type="spellEnd"/>
      <w:r>
        <w:rPr>
          <w:rFonts w:eastAsia="Times New Roman" w:cs="Times New Roman"/>
          <w:szCs w:val="24"/>
        </w:rPr>
        <w:t xml:space="preserve">, λοιπόν, απ’ αυτό εδώ το Βήμα είπε ορισμένα πολύ σημαντικά πράγματα για τη χώρα. Όχι για την </w:t>
      </w:r>
      <w:r w:rsidRPr="0094038A">
        <w:rPr>
          <w:rFonts w:eastAsia="Times New Roman" w:cs="Times New Roman"/>
          <w:szCs w:val="24"/>
        </w:rPr>
        <w:t>Κυβέρνηση</w:t>
      </w:r>
      <w:r>
        <w:rPr>
          <w:rFonts w:eastAsia="Times New Roman" w:cs="Times New Roman"/>
          <w:szCs w:val="24"/>
        </w:rPr>
        <w:t xml:space="preserve"> και τον </w:t>
      </w:r>
      <w:r w:rsidRPr="00C0242A">
        <w:rPr>
          <w:rFonts w:eastAsia="Times New Roman" w:cs="Times New Roman"/>
          <w:szCs w:val="24"/>
        </w:rPr>
        <w:t>ΣΥΡΙΖΑ</w:t>
      </w:r>
      <w:r>
        <w:rPr>
          <w:rFonts w:eastAsia="Times New Roman" w:cs="Times New Roman"/>
          <w:szCs w:val="24"/>
        </w:rPr>
        <w:t xml:space="preserve">. Ας πούμε τυχαίνει να είναι </w:t>
      </w:r>
      <w:r w:rsidRPr="0094038A">
        <w:rPr>
          <w:rFonts w:eastAsia="Times New Roman" w:cs="Times New Roman"/>
          <w:szCs w:val="24"/>
        </w:rPr>
        <w:t>Κυβέρνηση</w:t>
      </w:r>
      <w:r>
        <w:rPr>
          <w:rFonts w:eastAsia="Times New Roman" w:cs="Times New Roman"/>
          <w:szCs w:val="24"/>
        </w:rPr>
        <w:t xml:space="preserve"> σε αυτήν την περίοδο μια κ</w:t>
      </w:r>
      <w:r w:rsidRPr="0094038A">
        <w:rPr>
          <w:rFonts w:eastAsia="Times New Roman" w:cs="Times New Roman"/>
          <w:szCs w:val="24"/>
        </w:rPr>
        <w:t>υβέρνηση</w:t>
      </w:r>
      <w:r>
        <w:rPr>
          <w:rFonts w:eastAsia="Times New Roman" w:cs="Times New Roman"/>
          <w:szCs w:val="24"/>
        </w:rPr>
        <w:t xml:space="preserve"> που, παρά τις δυσκολίες, παρά την πολύπλοκη δ</w:t>
      </w:r>
      <w:r>
        <w:rPr>
          <w:rFonts w:eastAsia="Times New Roman" w:cs="Times New Roman"/>
          <w:szCs w:val="24"/>
        </w:rPr>
        <w:t xml:space="preserve">ιεθνή κατάσταση, κατάφερε να κάνει ορισμένα βήματα μέσα σε πολύ δύσκολες συνθήκες με ξεκάθαρη την εντολή του ελληνικού λαού, αφού μετά τον επώδυνο συμβιβασμό του 2015 πήγαμε σε εκλογές με όλη την ατζέντα… </w:t>
      </w:r>
    </w:p>
    <w:p w14:paraId="4EDBFAFC" w14:textId="77777777" w:rsidR="00ED4365" w:rsidRDefault="007215F5">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4EDBFAFD"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Κύριε Πρόεδρε, δεν μπορώ να</w:t>
      </w:r>
      <w:r>
        <w:rPr>
          <w:rFonts w:eastAsia="Times New Roman" w:cs="Times New Roman"/>
          <w:szCs w:val="24"/>
        </w:rPr>
        <w:t xml:space="preserve"> μιλήσω με τόσο θόρυβο. </w:t>
      </w:r>
    </w:p>
    <w:p w14:paraId="4EDBFAFE" w14:textId="77777777" w:rsidR="00ED4365" w:rsidRDefault="007215F5">
      <w:pPr>
        <w:spacing w:line="600" w:lineRule="auto"/>
        <w:ind w:firstLine="720"/>
        <w:jc w:val="both"/>
        <w:rPr>
          <w:rFonts w:eastAsia="Times New Roman" w:cs="Times New Roman"/>
          <w:szCs w:val="24"/>
        </w:rPr>
      </w:pPr>
      <w:r w:rsidRPr="007D787A">
        <w:rPr>
          <w:rFonts w:eastAsia="Times New Roman" w:cs="Times New Roman"/>
          <w:b/>
          <w:szCs w:val="24"/>
        </w:rPr>
        <w:lastRenderedPageBreak/>
        <w:t xml:space="preserve">ΠΡΟΕΔΡΕΥΩΝ (Δημήτριος </w:t>
      </w:r>
      <w:proofErr w:type="spellStart"/>
      <w:r w:rsidRPr="007D787A">
        <w:rPr>
          <w:rFonts w:eastAsia="Times New Roman" w:cs="Times New Roman"/>
          <w:b/>
          <w:szCs w:val="24"/>
        </w:rPr>
        <w:t>Κρεμαστινός</w:t>
      </w:r>
      <w:proofErr w:type="spellEnd"/>
      <w:r w:rsidRPr="007D787A">
        <w:rPr>
          <w:rFonts w:eastAsia="Times New Roman" w:cs="Times New Roman"/>
          <w:b/>
          <w:szCs w:val="24"/>
        </w:rPr>
        <w:t xml:space="preserve">): </w:t>
      </w:r>
      <w:r>
        <w:rPr>
          <w:rFonts w:eastAsia="Times New Roman" w:cs="Times New Roman"/>
          <w:szCs w:val="24"/>
        </w:rPr>
        <w:t xml:space="preserve">Ποιος κάνει θόρυβο; Παρακαλώ, μην κάνετε θόρυβο, γιατί ενοχλείται ο κ. Μαντάς. </w:t>
      </w:r>
    </w:p>
    <w:p w14:paraId="4EDBFAFF" w14:textId="77777777" w:rsidR="00ED4365" w:rsidRDefault="007215F5">
      <w:pPr>
        <w:spacing w:line="600" w:lineRule="auto"/>
        <w:ind w:firstLine="720"/>
        <w:jc w:val="both"/>
        <w:rPr>
          <w:rFonts w:eastAsia="Times New Roman" w:cs="Times New Roman"/>
          <w:szCs w:val="24"/>
        </w:rPr>
      </w:pPr>
      <w:r w:rsidRPr="001D5E15">
        <w:rPr>
          <w:rFonts w:eastAsia="Times New Roman" w:cs="Times New Roman"/>
          <w:b/>
          <w:szCs w:val="24"/>
        </w:rPr>
        <w:t xml:space="preserve">ΓΙΑΝΝΗΣ ΚΟΥΤΣΟΥΚΟΣ: </w:t>
      </w:r>
      <w:r>
        <w:rPr>
          <w:rFonts w:eastAsia="Times New Roman" w:cs="Times New Roman"/>
          <w:szCs w:val="24"/>
        </w:rPr>
        <w:t>… (</w:t>
      </w:r>
      <w:r>
        <w:rPr>
          <w:rFonts w:eastAsia="Times New Roman" w:cs="Times New Roman"/>
          <w:szCs w:val="24"/>
        </w:rPr>
        <w:t xml:space="preserve">δεν </w:t>
      </w:r>
      <w:r>
        <w:rPr>
          <w:rFonts w:eastAsia="Times New Roman" w:cs="Times New Roman"/>
          <w:szCs w:val="24"/>
        </w:rPr>
        <w:t>ακούστηκε)</w:t>
      </w:r>
    </w:p>
    <w:p w14:paraId="4EDBFB00" w14:textId="77777777" w:rsidR="00ED4365" w:rsidRDefault="007215F5">
      <w:pPr>
        <w:spacing w:line="600" w:lineRule="auto"/>
        <w:ind w:firstLine="720"/>
        <w:jc w:val="both"/>
        <w:rPr>
          <w:rFonts w:eastAsia="Times New Roman" w:cs="Times New Roman"/>
          <w:szCs w:val="24"/>
        </w:rPr>
      </w:pPr>
      <w:r w:rsidRPr="007D787A">
        <w:rPr>
          <w:rFonts w:eastAsia="Times New Roman" w:cs="Times New Roman"/>
          <w:b/>
          <w:szCs w:val="24"/>
        </w:rPr>
        <w:t xml:space="preserve">ΠΡΟΕΔΡΕΥΩΝ (Δημήτριος </w:t>
      </w:r>
      <w:proofErr w:type="spellStart"/>
      <w:r w:rsidRPr="007D787A">
        <w:rPr>
          <w:rFonts w:eastAsia="Times New Roman" w:cs="Times New Roman"/>
          <w:b/>
          <w:szCs w:val="24"/>
        </w:rPr>
        <w:t>Κρεμαστινός</w:t>
      </w:r>
      <w:proofErr w:type="spellEnd"/>
      <w:r w:rsidRPr="007D787A">
        <w:rPr>
          <w:rFonts w:eastAsia="Times New Roman" w:cs="Times New Roman"/>
          <w:b/>
          <w:szCs w:val="24"/>
        </w:rPr>
        <w:t xml:space="preserve">): </w:t>
      </w:r>
      <w:r>
        <w:rPr>
          <w:rFonts w:eastAsia="Times New Roman" w:cs="Times New Roman"/>
          <w:szCs w:val="24"/>
        </w:rPr>
        <w:t>Ενοχλείστε κι εσείς; Ο ομιλών ενοχλείται.</w:t>
      </w:r>
      <w:r>
        <w:rPr>
          <w:rFonts w:eastAsia="Times New Roman" w:cs="Times New Roman"/>
          <w:szCs w:val="24"/>
        </w:rPr>
        <w:t xml:space="preserve"> </w:t>
      </w:r>
    </w:p>
    <w:p w14:paraId="4EDBFB01" w14:textId="77777777" w:rsidR="00ED4365" w:rsidRDefault="007215F5">
      <w:pPr>
        <w:spacing w:line="600" w:lineRule="auto"/>
        <w:ind w:firstLine="720"/>
        <w:jc w:val="both"/>
        <w:rPr>
          <w:rFonts w:eastAsia="Times New Roman" w:cs="Times New Roman"/>
          <w:szCs w:val="24"/>
        </w:rPr>
      </w:pPr>
      <w:r w:rsidRPr="001C47A8">
        <w:rPr>
          <w:rFonts w:eastAsia="Times New Roman" w:cs="Times New Roman"/>
          <w:b/>
          <w:szCs w:val="24"/>
        </w:rPr>
        <w:t>ΧΡΗΣΤΟΣ ΜΑΝΤΑΣ:</w:t>
      </w:r>
      <w:r>
        <w:rPr>
          <w:rFonts w:eastAsia="Times New Roman" w:cs="Times New Roman"/>
          <w:szCs w:val="24"/>
        </w:rPr>
        <w:t xml:space="preserve"> Δυστυχώς, με δυσκόλεψε αυτό, αλλά θα συνεχίσω. Έλεγα, λοιπόν, ότι μέσα σε πολύ δύσκολες συνθήκες, νομίζω ότι και με μέτρα που ποτέ δεν αρνηθήκαμε ότι ήταν και επώδυνα για τους συμπολίτες μας αλλά με πλήρη ειλικρίνεια και χωρίς δεύτερες κα</w:t>
      </w:r>
      <w:r>
        <w:rPr>
          <w:rFonts w:eastAsia="Times New Roman" w:cs="Times New Roman"/>
          <w:szCs w:val="24"/>
        </w:rPr>
        <w:t>ι άλλες σκέψεις ενώπιον του ελληνικού λαού τα θέσαμε αυτά τα πράγματα. Έχουμε πάρει μία εντολή, την εντολή αυτή όσες φορές κι αν ζητήσει εκλογές ο κ. Μητσοτάκης -τις ζητάει ένα</w:t>
      </w:r>
      <w:r>
        <w:rPr>
          <w:rFonts w:eastAsia="Times New Roman" w:cs="Times New Roman"/>
          <w:szCs w:val="24"/>
        </w:rPr>
        <w:t>-</w:t>
      </w:r>
      <w:r>
        <w:rPr>
          <w:rFonts w:eastAsia="Times New Roman" w:cs="Times New Roman"/>
          <w:szCs w:val="24"/>
        </w:rPr>
        <w:t>δυο χρόνια τώρα- επαναλαμβάνουμε ότι θα την εξαντλήσουμε. Θα πάμε σε εκλογές στ</w:t>
      </w:r>
      <w:r>
        <w:rPr>
          <w:rFonts w:eastAsia="Times New Roman" w:cs="Times New Roman"/>
          <w:szCs w:val="24"/>
        </w:rPr>
        <w:t xml:space="preserve">ο τέλος της συνταγματικής περιόδου αυτής της </w:t>
      </w:r>
      <w:r w:rsidRPr="0094038A">
        <w:rPr>
          <w:rFonts w:eastAsia="Times New Roman" w:cs="Times New Roman"/>
          <w:szCs w:val="24"/>
        </w:rPr>
        <w:t>Κυβέρνηση</w:t>
      </w:r>
      <w:r>
        <w:rPr>
          <w:rFonts w:eastAsia="Times New Roman" w:cs="Times New Roman"/>
          <w:szCs w:val="24"/>
        </w:rPr>
        <w:t xml:space="preserve">ς. </w:t>
      </w:r>
    </w:p>
    <w:p w14:paraId="4EDBFB02"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 xml:space="preserve">Βρισκόμαστε, λοιπόν, τώρα λίγους μήνες πριν τη διαδικασία του τέλους του προγράμματος και της εξόδου από τα μνημόνια. Τι να κάνουμε; Αυτή η </w:t>
      </w:r>
      <w:r w:rsidRPr="0094038A">
        <w:rPr>
          <w:rFonts w:eastAsia="Times New Roman" w:cs="Times New Roman"/>
          <w:szCs w:val="24"/>
        </w:rPr>
        <w:t>Κυβέρνηση</w:t>
      </w:r>
      <w:r>
        <w:rPr>
          <w:rFonts w:eastAsia="Times New Roman" w:cs="Times New Roman"/>
          <w:szCs w:val="24"/>
        </w:rPr>
        <w:t xml:space="preserve"> το κάνει. Στενοχωριούνται κάποιοι πολύ γι’ αυτό,</w:t>
      </w:r>
      <w:r>
        <w:rPr>
          <w:rFonts w:eastAsia="Times New Roman" w:cs="Times New Roman"/>
          <w:szCs w:val="24"/>
        </w:rPr>
        <w:t xml:space="preserve"> κάποιοι που έχουν πάθος, θα έλεγα, με τον ένα ή τον άλλο τρόπο να συνεχιστούν οι ασφυκτικοί δεσμοί μας με την Τρόικα. Αυτό ισούται με αυτό που από ορισμένους κύκλους εκπορεύεται ως προληπτική γραμμή. Διότι γνωρίζουν πάρα πολύ καλά ότι αυτό που ονομάζουμε </w:t>
      </w:r>
      <w:r>
        <w:rPr>
          <w:rFonts w:eastAsia="Times New Roman" w:cs="Times New Roman"/>
          <w:szCs w:val="24"/>
        </w:rPr>
        <w:t xml:space="preserve">και είναι καθαρή έξοδος σημαίνει το τέλος αυτής της συγκεκριμένης επιτροπείας με τα συγκεκριμένα χαρακτηριστικά που είχε, δηλαδή τις διαδικασίες αξιολόγησης για την εκταμίευση δόσεων, </w:t>
      </w:r>
      <w:proofErr w:type="spellStart"/>
      <w:r>
        <w:rPr>
          <w:rFonts w:eastAsia="Times New Roman" w:cs="Times New Roman"/>
          <w:szCs w:val="24"/>
        </w:rPr>
        <w:t>προαπαιτούμενων</w:t>
      </w:r>
      <w:proofErr w:type="spellEnd"/>
      <w:r>
        <w:rPr>
          <w:rFonts w:eastAsia="Times New Roman" w:cs="Times New Roman"/>
          <w:szCs w:val="24"/>
        </w:rPr>
        <w:t xml:space="preserve"> κ.λπ.. </w:t>
      </w:r>
    </w:p>
    <w:p w14:paraId="4EDBFB03"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Και ξέρουν πολύ καλά, το έχουμε πει απολύτως ειλ</w:t>
      </w:r>
      <w:r>
        <w:rPr>
          <w:rFonts w:eastAsia="Times New Roman" w:cs="Times New Roman"/>
          <w:szCs w:val="24"/>
        </w:rPr>
        <w:t>ικρινά στον ελληνικό λαό ότι προφανώς η εποπτεία δεν σταματάει ούτε οι δυσκολίες εξαφανίζονται με μιας και θα βαδίσουμε σε έναν ανθόσπαρτο δρόμο. Το γνωρίζουν πάρα πολύ καλά. Λέμε, όμως, ότι προφανώς η εποπτεία αυτή θα είναι ανάλογη με αυτήν που συνέβη και</w:t>
      </w:r>
      <w:r>
        <w:rPr>
          <w:rFonts w:eastAsia="Times New Roman" w:cs="Times New Roman"/>
          <w:szCs w:val="24"/>
        </w:rPr>
        <w:t xml:space="preserve"> στις άλλες </w:t>
      </w:r>
      <w:r>
        <w:rPr>
          <w:rFonts w:eastAsia="Times New Roman" w:cs="Times New Roman"/>
          <w:szCs w:val="24"/>
        </w:rPr>
        <w:lastRenderedPageBreak/>
        <w:t>χώρες που βγήκαν από τα προγράμματα. Και ξέρουμε πάρα πολύ καλά ότι μέχρι να φτάσουμε εκεί έχουμε ακόμη δύσκολο δρόμο.</w:t>
      </w:r>
    </w:p>
    <w:p w14:paraId="4EDBFB04" w14:textId="77777777" w:rsidR="00ED4365" w:rsidRDefault="007215F5">
      <w:pPr>
        <w:spacing w:line="600" w:lineRule="auto"/>
        <w:ind w:firstLine="720"/>
        <w:jc w:val="both"/>
        <w:rPr>
          <w:rFonts w:eastAsia="Times New Roman"/>
          <w:szCs w:val="24"/>
        </w:rPr>
      </w:pPr>
      <w:r>
        <w:rPr>
          <w:rFonts w:eastAsia="Times New Roman"/>
          <w:szCs w:val="24"/>
        </w:rPr>
        <w:t>Θ</w:t>
      </w:r>
      <w:r>
        <w:rPr>
          <w:rFonts w:eastAsia="Times New Roman"/>
          <w:szCs w:val="24"/>
        </w:rPr>
        <w:t>α έλεγα ότι σε αυτόν τον δύσκολο δρόμο, αντί οι πολιτικές δυνάμεις με διάφορους τρόπους και διάφορες διαδρομές να βάζουν εμπόδια, θα έπρεπε, τουλάχιστον, να κρατήσουν μία ουδέτερη στάση. Διότι γνωρίζουν πάρα πολύ καλά ότι αυτές οι διαδικασίες είναι δύσκολε</w:t>
      </w:r>
      <w:r>
        <w:rPr>
          <w:rFonts w:eastAsia="Times New Roman"/>
          <w:szCs w:val="24"/>
        </w:rPr>
        <w:t>ς, είναι διαδικασίες συνθέσεων πολλών παικτών μαζί. Όπως, επίσης, πολύ καλά γνωρίζουν ότι ο ίδιο συμβαίνει και σε σχέση με το αναπτυξιακό πρόγραμμα, τις βασικές κατευθύνσεις του οποίου έχουν δώσει στη δημοσιότητα οι Υπουργοί του οικονομικού επιτελείου πάρα</w:t>
      </w:r>
      <w:r>
        <w:rPr>
          <w:rFonts w:eastAsia="Times New Roman"/>
          <w:szCs w:val="24"/>
        </w:rPr>
        <w:t xml:space="preserve"> πολλές φορές. </w:t>
      </w:r>
    </w:p>
    <w:p w14:paraId="4EDBFB05" w14:textId="77777777" w:rsidR="00ED4365" w:rsidRDefault="007215F5">
      <w:pPr>
        <w:spacing w:line="600" w:lineRule="auto"/>
        <w:ind w:firstLine="720"/>
        <w:jc w:val="both"/>
        <w:rPr>
          <w:rFonts w:eastAsia="Times New Roman"/>
          <w:szCs w:val="24"/>
        </w:rPr>
      </w:pPr>
      <w:r>
        <w:rPr>
          <w:rFonts w:eastAsia="Times New Roman"/>
          <w:szCs w:val="24"/>
        </w:rPr>
        <w:t>Δεν καταλαβαίνω τι δεν καταλαβαίνουν οι συνάδελφοι από την Αντιπολίτευση, όταν τους λέμε ότι αυτή είναι μία διαδικασία η οποία πρέπει να τηρηθεί, όπως τηρήθηκε στα ανάλογα τέτοια προγράμματα που έκαναν και οι άλλες χώρες. Είναι προγράμματα,</w:t>
      </w:r>
      <w:r>
        <w:rPr>
          <w:rFonts w:eastAsia="Times New Roman"/>
          <w:szCs w:val="24"/>
        </w:rPr>
        <w:t xml:space="preserve"> </w:t>
      </w:r>
      <w:r>
        <w:rPr>
          <w:rFonts w:eastAsia="Times New Roman"/>
          <w:szCs w:val="24"/>
        </w:rPr>
        <w:lastRenderedPageBreak/>
        <w:t>ξέρετε, συντομευμένα, των πενήντα-εξήντα σελίδων, που αναφέρουν τις βασικές κατευθύνσεις. Δεν υπάρχει κα</w:t>
      </w:r>
      <w:r>
        <w:rPr>
          <w:rFonts w:eastAsia="Times New Roman"/>
          <w:szCs w:val="24"/>
        </w:rPr>
        <w:t>μ</w:t>
      </w:r>
      <w:r>
        <w:rPr>
          <w:rFonts w:eastAsia="Times New Roman"/>
          <w:szCs w:val="24"/>
        </w:rPr>
        <w:t xml:space="preserve">μιά έκπληξη, κάτι φοβερά κρυφό. Οι αρμόδιοι Υπουργοί έχουν πει τις βασικές γραμμές, με δημόσιο και με σαφή τρόπο. </w:t>
      </w:r>
    </w:p>
    <w:p w14:paraId="4EDBFB06" w14:textId="77777777" w:rsidR="00ED4365" w:rsidRDefault="007215F5">
      <w:pPr>
        <w:spacing w:line="600" w:lineRule="auto"/>
        <w:ind w:firstLine="720"/>
        <w:jc w:val="both"/>
        <w:rPr>
          <w:rFonts w:eastAsia="Times New Roman"/>
          <w:szCs w:val="24"/>
        </w:rPr>
      </w:pPr>
      <w:r>
        <w:rPr>
          <w:rFonts w:eastAsia="Times New Roman"/>
          <w:szCs w:val="24"/>
        </w:rPr>
        <w:t>Εκτός αν δεν θέλετε να είμαστε καθα</w:t>
      </w:r>
      <w:r>
        <w:rPr>
          <w:rFonts w:eastAsia="Times New Roman"/>
          <w:szCs w:val="24"/>
        </w:rPr>
        <w:t>ροί απέναντι και στους πιστωτές και στην ελληνική κοινωνία ότι, ναι, τις συλλογικές συμβάσεις θέλουμε να τις επαναφέρουμε και το έχουμε ψηφίσει, τον κατώτατο μισθό θέλουμε να τον αυξήσουμε. Κι αυτό πρέπει να είναι ξεκάθαρο προς όλες τις πλευρές, ότι θέλουμ</w:t>
      </w:r>
      <w:r>
        <w:rPr>
          <w:rFonts w:eastAsia="Times New Roman"/>
          <w:szCs w:val="24"/>
        </w:rPr>
        <w:t xml:space="preserve">ε να βαδίσουμε μία συγκεκριμένη πορεία, όπου θα έχουμε και μια ανοιχτή επικοινωνία με τη συντριπτική πλειοψηφία της ελληνικής κοινωνίας. </w:t>
      </w:r>
    </w:p>
    <w:p w14:paraId="4EDBFB07" w14:textId="77777777" w:rsidR="00ED4365" w:rsidRDefault="007215F5">
      <w:pPr>
        <w:spacing w:line="600" w:lineRule="auto"/>
        <w:ind w:firstLine="720"/>
        <w:jc w:val="both"/>
        <w:rPr>
          <w:rFonts w:eastAsia="Times New Roman"/>
          <w:szCs w:val="24"/>
        </w:rPr>
      </w:pPr>
      <w:r>
        <w:rPr>
          <w:rFonts w:eastAsia="Times New Roman"/>
          <w:szCs w:val="24"/>
        </w:rPr>
        <w:t>Μ</w:t>
      </w:r>
      <w:r>
        <w:rPr>
          <w:rFonts w:eastAsia="Times New Roman"/>
          <w:szCs w:val="24"/>
        </w:rPr>
        <w:t>έσα σε όλο αυτό το πλαίσιο, δηλαδή σε μία διαδικασία που με δυσκολίες, με εμπόδια φτάνει προς το τέλος της, έχουμε να</w:t>
      </w:r>
      <w:r>
        <w:rPr>
          <w:rFonts w:eastAsia="Times New Roman"/>
          <w:szCs w:val="24"/>
        </w:rPr>
        <w:t xml:space="preserve"> επιδείξουμε πολύ σημαντικά δείγματα και στην ελληνική οικονομία, όσον αφορά το αναπτυξιακό σκέλος και στην </w:t>
      </w:r>
      <w:proofErr w:type="spellStart"/>
      <w:r>
        <w:rPr>
          <w:rFonts w:eastAsia="Times New Roman"/>
          <w:szCs w:val="24"/>
        </w:rPr>
        <w:t>υπεραπόδοση</w:t>
      </w:r>
      <w:proofErr w:type="spellEnd"/>
      <w:r>
        <w:rPr>
          <w:rFonts w:eastAsia="Times New Roman"/>
          <w:szCs w:val="24"/>
        </w:rPr>
        <w:t xml:space="preserve"> με το συγκεκριμένο πρωτογενές πλεόνασμα που επιβεβαίωσε πρόσφατα η </w:t>
      </w:r>
      <w:r>
        <w:rPr>
          <w:rFonts w:eastAsia="Times New Roman"/>
          <w:szCs w:val="24"/>
          <w:lang w:val="en-US"/>
        </w:rPr>
        <w:t>E</w:t>
      </w:r>
      <w:r>
        <w:rPr>
          <w:rFonts w:eastAsia="Times New Roman"/>
          <w:szCs w:val="24"/>
          <w:lang w:val="en-US"/>
        </w:rPr>
        <w:t>U</w:t>
      </w:r>
      <w:r>
        <w:rPr>
          <w:rFonts w:eastAsia="Times New Roman"/>
          <w:szCs w:val="24"/>
          <w:lang w:val="en-US"/>
        </w:rPr>
        <w:lastRenderedPageBreak/>
        <w:t>ROSTAT</w:t>
      </w:r>
      <w:r>
        <w:rPr>
          <w:rFonts w:eastAsia="Times New Roman"/>
          <w:szCs w:val="24"/>
        </w:rPr>
        <w:t>, το οποίο είναι όπλο στη διαπραγμάτευση. Είναι σημαντικό όπλ</w:t>
      </w:r>
      <w:r>
        <w:rPr>
          <w:rFonts w:eastAsia="Times New Roman"/>
          <w:szCs w:val="24"/>
        </w:rPr>
        <w:t>ο στη διαπραγμάτευση τη δύσκολη που κάνουμε, σε αυτά τα τελευταία μέτρα αυτής της πολύ μεγάλης και δύσκολης πορείας.</w:t>
      </w:r>
    </w:p>
    <w:p w14:paraId="4EDBFB08" w14:textId="77777777" w:rsidR="00ED4365" w:rsidRDefault="007215F5">
      <w:pPr>
        <w:spacing w:line="600" w:lineRule="auto"/>
        <w:ind w:firstLine="720"/>
        <w:jc w:val="both"/>
        <w:rPr>
          <w:rFonts w:eastAsia="Times New Roman"/>
          <w:szCs w:val="24"/>
        </w:rPr>
      </w:pPr>
      <w:r>
        <w:rPr>
          <w:rFonts w:eastAsia="Times New Roman"/>
          <w:szCs w:val="24"/>
        </w:rPr>
        <w:t>Ε, λοιπόν, σε αυτή τη συγκυρία, κάποιοι νομίζουν ότι θα εκβιάσουν την Κυβέρνηση, θα μιλήσουν με όρους που ξεφεύγουν από τη συζήτηση αυτής τ</w:t>
      </w:r>
      <w:r>
        <w:rPr>
          <w:rFonts w:eastAsia="Times New Roman"/>
          <w:szCs w:val="24"/>
        </w:rPr>
        <w:t>ης Αίθουσας. Είναι όροι σε άλλες περιοχές του δημόσιου και του ιδιωτικού βίου. Κάποιοι νομίζουν ότι όπως γινόταν, ίσως, -δεν θέλω να το πιστέψω προσωπικά- σε άλλες εποχές, θα μπορούν με τον ίδιο τρόπο να εκβιάζουν, να απαιτούν και να σηκώνουν τα τηλέφωνα γ</w:t>
      </w:r>
      <w:r>
        <w:rPr>
          <w:rFonts w:eastAsia="Times New Roman"/>
          <w:szCs w:val="24"/>
        </w:rPr>
        <w:t xml:space="preserve">ια μια τυπική –λέει- διαδικασία, κάποιες περασμένες ώρες της νύχτας. </w:t>
      </w:r>
    </w:p>
    <w:p w14:paraId="4EDBFB09" w14:textId="77777777" w:rsidR="00ED4365" w:rsidRDefault="007215F5">
      <w:pPr>
        <w:spacing w:line="600" w:lineRule="auto"/>
        <w:ind w:firstLine="720"/>
        <w:jc w:val="both"/>
        <w:rPr>
          <w:rFonts w:eastAsia="Times New Roman"/>
          <w:szCs w:val="24"/>
        </w:rPr>
      </w:pPr>
      <w:r>
        <w:rPr>
          <w:rFonts w:eastAsia="Times New Roman"/>
          <w:szCs w:val="24"/>
        </w:rPr>
        <w:t>Η απάντησή μας είναι η εξής. Θα περιμέναμε από τους εκπροσώπους της Αντιπολίτευσης να ακούσουμε και μία λέξη γι’ αυτό. Ας μας κάνουν αυστηρή κριτική, αν θεσμικά θεωρούν ότι έχουμε εκτραπ</w:t>
      </w:r>
      <w:r>
        <w:rPr>
          <w:rFonts w:eastAsia="Times New Roman"/>
          <w:szCs w:val="24"/>
        </w:rPr>
        <w:t xml:space="preserve">εί ή παρεμβαίνουμε ή άλλα τέτοια πράγματα, τα οποία λέγονται σε αυτή τη Αίθουσα επανειλημμένα. Μία λέξη για το τυπικό, δήθεν, </w:t>
      </w:r>
      <w:r>
        <w:rPr>
          <w:rFonts w:eastAsia="Times New Roman"/>
          <w:szCs w:val="24"/>
        </w:rPr>
        <w:lastRenderedPageBreak/>
        <w:t>τηλεφώνημα του μεγαλοεπιχειρηματία δεν ακούσαμε. Πρέπει να το ακούσει αυτό ο ελληνικός λαός. Δηλαδή, είναι κανονικότητα οι διάφορο</w:t>
      </w:r>
      <w:r>
        <w:rPr>
          <w:rFonts w:eastAsia="Times New Roman"/>
          <w:szCs w:val="24"/>
        </w:rPr>
        <w:t>ι μεγαλοεπιχειρηματίες -και ο συγκεκριμένος, ο οποίος διώκεται ποινικά, είναι διωκόμενος αυτή τη στιγμή- να σηκώνουν τα τηλέφωνα και να παίρνουν τηλέφωνα θεσμικούς εκπροσώπους του ελληνικού λαού μέσα στη νύχτα για να ζητήσουν τον λόγο, γιατί η ανακοίνωση β</w:t>
      </w:r>
      <w:r>
        <w:rPr>
          <w:rFonts w:eastAsia="Times New Roman"/>
          <w:szCs w:val="24"/>
        </w:rPr>
        <w:t xml:space="preserve">γήκε έτσι ή αλλιώς; </w:t>
      </w:r>
    </w:p>
    <w:p w14:paraId="4EDBFB0A"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Και σε αυτό τουλάχιστον θα έπρεπε να πάρουν θέση τα κόμματα της Αντιπολίτευσης. </w:t>
      </w:r>
      <w:r>
        <w:rPr>
          <w:rFonts w:eastAsia="Times New Roman" w:cs="Times New Roman"/>
          <w:szCs w:val="24"/>
        </w:rPr>
        <w:t>Λ</w:t>
      </w:r>
      <w:r>
        <w:rPr>
          <w:rFonts w:eastAsia="Times New Roman" w:cs="Times New Roman"/>
          <w:szCs w:val="24"/>
        </w:rPr>
        <w:t>υπάμαι που δεν βρήκαν να πουν μία λέξη γι’ αυτό.</w:t>
      </w:r>
    </w:p>
    <w:p w14:paraId="4EDBFB0B"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Τελείωσα, κύριε Πρόεδρε.</w:t>
      </w:r>
    </w:p>
    <w:p w14:paraId="4EDBFB0C"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Ευχαριστώ πολύ.</w:t>
      </w:r>
    </w:p>
    <w:p w14:paraId="4EDBFB0D" w14:textId="77777777" w:rsidR="00ED4365" w:rsidRDefault="007215F5">
      <w:pPr>
        <w:spacing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Κι εγώ ευχαριστώ, κύριε Μαντά.</w:t>
      </w:r>
    </w:p>
    <w:p w14:paraId="4EDBFB0E" w14:textId="77777777" w:rsidR="00ED4365" w:rsidRDefault="007215F5">
      <w:pPr>
        <w:spacing w:line="600" w:lineRule="auto"/>
        <w:ind w:firstLine="720"/>
        <w:jc w:val="both"/>
        <w:rPr>
          <w:rFonts w:eastAsia="Times New Roman"/>
          <w:bCs/>
          <w:szCs w:val="24"/>
        </w:rPr>
      </w:pPr>
      <w:r w:rsidRPr="00726A05">
        <w:rPr>
          <w:rFonts w:eastAsia="Times New Roman"/>
          <w:bCs/>
          <w:szCs w:val="24"/>
        </w:rPr>
        <w:t xml:space="preserve">Κυρίες και κύριοι συνάδελφοι, γίνεται γνωστό στο Σώμα ότι </w:t>
      </w:r>
      <w:r>
        <w:rPr>
          <w:rFonts w:eastAsia="Times New Roman"/>
          <w:bCs/>
          <w:szCs w:val="24"/>
        </w:rPr>
        <w:t xml:space="preserve">τη συνεδρίασή μας </w:t>
      </w:r>
      <w:r w:rsidRPr="00726A05">
        <w:rPr>
          <w:rFonts w:eastAsia="Times New Roman"/>
          <w:bCs/>
          <w:szCs w:val="24"/>
        </w:rPr>
        <w:t xml:space="preserve">παρακολουθούν </w:t>
      </w:r>
      <w:r w:rsidRPr="00726A05">
        <w:rPr>
          <w:rFonts w:eastAsia="Times New Roman"/>
          <w:bCs/>
          <w:szCs w:val="24"/>
        </w:rPr>
        <w:t xml:space="preserve">από τα άνω δυτικά θεωρεία, αφού </w:t>
      </w:r>
      <w:r>
        <w:rPr>
          <w:rFonts w:eastAsia="Times New Roman"/>
          <w:bCs/>
          <w:szCs w:val="24"/>
        </w:rPr>
        <w:t xml:space="preserve">προηγουμένως </w:t>
      </w:r>
      <w:r w:rsidRPr="00726A05">
        <w:rPr>
          <w:rFonts w:eastAsia="Times New Roman"/>
          <w:bCs/>
          <w:szCs w:val="24"/>
        </w:rPr>
        <w:t xml:space="preserve">ενημερώθηκαν για </w:t>
      </w:r>
      <w:r w:rsidRPr="00726A05">
        <w:rPr>
          <w:rFonts w:eastAsia="Times New Roman"/>
          <w:bCs/>
          <w:szCs w:val="24"/>
        </w:rPr>
        <w:lastRenderedPageBreak/>
        <w:t>την ιστορία του κτηρίου και τον τρόπο οργάνωσης και λειτουργίας της Βουλ</w:t>
      </w:r>
      <w:r w:rsidRPr="00726A05">
        <w:rPr>
          <w:rFonts w:eastAsia="Times New Roman"/>
          <w:bCs/>
          <w:szCs w:val="24"/>
        </w:rPr>
        <w:t xml:space="preserve">ής και ξεναγήθηκαν στην έκθεση της </w:t>
      </w:r>
      <w:r>
        <w:rPr>
          <w:rFonts w:eastAsia="Times New Roman"/>
          <w:bCs/>
          <w:szCs w:val="24"/>
        </w:rPr>
        <w:t>α</w:t>
      </w:r>
      <w:r w:rsidRPr="00726A05">
        <w:rPr>
          <w:rFonts w:eastAsia="Times New Roman"/>
          <w:bCs/>
          <w:szCs w:val="24"/>
        </w:rPr>
        <w:t xml:space="preserve">ίθουσας «ΕΛΕΥΘΕΡΙΟΣ ΒΕΝΙΖΕΛΟΣ», </w:t>
      </w:r>
      <w:r>
        <w:rPr>
          <w:rFonts w:eastAsia="Times New Roman"/>
          <w:bCs/>
          <w:szCs w:val="24"/>
        </w:rPr>
        <w:t>τριάντα εννέα</w:t>
      </w:r>
      <w:r w:rsidRPr="00726A05">
        <w:rPr>
          <w:rFonts w:eastAsia="Times New Roman"/>
          <w:bCs/>
          <w:szCs w:val="24"/>
        </w:rPr>
        <w:t xml:space="preserve"> μαθήτριες και μαθητές και </w:t>
      </w:r>
      <w:r>
        <w:rPr>
          <w:rFonts w:eastAsia="Times New Roman"/>
          <w:bCs/>
          <w:szCs w:val="24"/>
        </w:rPr>
        <w:t>δύο συνοδοί εκπαιδευτικοί από το 13</w:t>
      </w:r>
      <w:r w:rsidRPr="005F6CA0">
        <w:rPr>
          <w:rFonts w:eastAsia="Times New Roman"/>
          <w:bCs/>
          <w:szCs w:val="24"/>
          <w:vertAlign w:val="superscript"/>
        </w:rPr>
        <w:t>ο</w:t>
      </w:r>
      <w:r>
        <w:rPr>
          <w:rFonts w:eastAsia="Times New Roman"/>
          <w:bCs/>
          <w:szCs w:val="24"/>
        </w:rPr>
        <w:t xml:space="preserve"> Γυμνάσιο Αθήνας</w:t>
      </w:r>
      <w:r w:rsidRPr="00726A05">
        <w:rPr>
          <w:rFonts w:eastAsia="Times New Roman"/>
          <w:bCs/>
          <w:szCs w:val="24"/>
        </w:rPr>
        <w:t>.</w:t>
      </w:r>
    </w:p>
    <w:p w14:paraId="4EDBFB0F" w14:textId="77777777" w:rsidR="00ED4365" w:rsidRDefault="007215F5">
      <w:pPr>
        <w:spacing w:line="600" w:lineRule="auto"/>
        <w:ind w:firstLine="720"/>
        <w:jc w:val="both"/>
        <w:rPr>
          <w:rFonts w:eastAsia="Times New Roman"/>
          <w:bCs/>
          <w:szCs w:val="24"/>
        </w:rPr>
      </w:pPr>
      <w:r w:rsidRPr="00726A05">
        <w:rPr>
          <w:rFonts w:eastAsia="Times New Roman"/>
          <w:bCs/>
          <w:szCs w:val="24"/>
        </w:rPr>
        <w:t>Η Βουλή τούς καλωσορίζει.</w:t>
      </w:r>
    </w:p>
    <w:p w14:paraId="4EDBFB10" w14:textId="77777777" w:rsidR="00ED4365" w:rsidRDefault="007215F5">
      <w:pPr>
        <w:spacing w:line="600" w:lineRule="auto"/>
        <w:ind w:firstLine="720"/>
        <w:jc w:val="center"/>
        <w:rPr>
          <w:rFonts w:eastAsia="Times New Roman"/>
          <w:bCs/>
          <w:szCs w:val="24"/>
        </w:rPr>
      </w:pPr>
      <w:r w:rsidRPr="00726A05">
        <w:rPr>
          <w:rFonts w:eastAsia="Times New Roman"/>
          <w:bCs/>
          <w:szCs w:val="24"/>
        </w:rPr>
        <w:t>(Χειροκροτήματα απ’ όλες τις πτέρυγες της Βουλής)</w:t>
      </w:r>
    </w:p>
    <w:p w14:paraId="4EDBFB11" w14:textId="77777777" w:rsidR="00ED4365" w:rsidRDefault="007215F5">
      <w:pPr>
        <w:spacing w:line="600" w:lineRule="auto"/>
        <w:ind w:firstLine="720"/>
        <w:jc w:val="both"/>
        <w:rPr>
          <w:rFonts w:eastAsia="Times New Roman"/>
          <w:bCs/>
          <w:szCs w:val="24"/>
        </w:rPr>
      </w:pPr>
      <w:r>
        <w:rPr>
          <w:rFonts w:eastAsia="Times New Roman"/>
          <w:bCs/>
          <w:szCs w:val="24"/>
        </w:rPr>
        <w:t xml:space="preserve">Τον λόγο έχει η </w:t>
      </w:r>
      <w:r>
        <w:rPr>
          <w:rFonts w:eastAsia="Times New Roman"/>
          <w:bCs/>
          <w:szCs w:val="24"/>
        </w:rPr>
        <w:t>κυρία Υπουργός για δώδεκα λεπτά.</w:t>
      </w:r>
    </w:p>
    <w:p w14:paraId="4EDBFB12" w14:textId="77777777" w:rsidR="00ED4365" w:rsidRDefault="007215F5">
      <w:pPr>
        <w:spacing w:line="600" w:lineRule="auto"/>
        <w:ind w:firstLine="720"/>
        <w:jc w:val="both"/>
        <w:rPr>
          <w:rFonts w:eastAsia="Times New Roman" w:cs="Times New Roman"/>
          <w:szCs w:val="24"/>
        </w:rPr>
      </w:pPr>
      <w:r w:rsidRPr="00302878">
        <w:rPr>
          <w:rFonts w:eastAsia="Times New Roman" w:cs="Times New Roman"/>
          <w:b/>
          <w:szCs w:val="24"/>
        </w:rPr>
        <w:t>ΑΙΚΑΤΕΡΙΝΗ ΠΑΠΑΝΑΤΣΙΟΥ (Υφυπουργός Οικονομικών):</w:t>
      </w:r>
      <w:r>
        <w:rPr>
          <w:rFonts w:eastAsia="Times New Roman" w:cs="Times New Roman"/>
          <w:szCs w:val="24"/>
        </w:rPr>
        <w:t xml:space="preserve"> Κυρίες και κύριοι συνάδελφοι, κύριε Πρόεδρε, μετά από τρία χρόνια ενός δύσκολου αγώνα βγαίνουμε από τα μνημόνια καθαρά και χωρίς δεσμεύσεις, όπως κάποιοι από εδώ πιθανόν να θ</w:t>
      </w:r>
      <w:r>
        <w:rPr>
          <w:rFonts w:eastAsia="Times New Roman" w:cs="Times New Roman"/>
          <w:szCs w:val="24"/>
        </w:rPr>
        <w:t>έλατε να έχουμε.</w:t>
      </w:r>
    </w:p>
    <w:p w14:paraId="4EDBFB13"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Τα μνημόνια, που έφεραν στη χώρα μας το ΠΑΣΟΚ και η Νέα Δημοκρατία, φτάνουν στο τέλος τους. Αναφέρθηκε και από τον Κοινοβουλευτικό Εκπρόσωπο του ΣΥΡΙΖΑ ότι δεν καταφέραμε να μην ματώσουμε μέσα απ’ όλη αυτήν τη διαδικασία. Πραγματικά</w:t>
      </w:r>
      <w:r>
        <w:rPr>
          <w:rFonts w:eastAsia="Times New Roman" w:cs="Times New Roman"/>
          <w:szCs w:val="24"/>
        </w:rPr>
        <w:t>,</w:t>
      </w:r>
      <w:r>
        <w:rPr>
          <w:rFonts w:eastAsia="Times New Roman" w:cs="Times New Roman"/>
          <w:szCs w:val="24"/>
        </w:rPr>
        <w:t xml:space="preserve"> έχουμ</w:t>
      </w:r>
      <w:r>
        <w:rPr>
          <w:rFonts w:eastAsia="Times New Roman" w:cs="Times New Roman"/>
          <w:szCs w:val="24"/>
        </w:rPr>
        <w:t xml:space="preserve">ε κάνει αρκετές υποχωρήσεις. </w:t>
      </w:r>
    </w:p>
    <w:p w14:paraId="4EDBFB14"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Από εκεί και πέρα, όμως, θεωρούμε ότι εκείνο που μας απομένει αυτή τη στιγμή είναι να ξανασχεδιάσουμε το παραγωγικό μοντέλο της χώρας, το οποίο και ξανασχεδιάσαμε. Θέλουμε ανάπτυξη και απασχόληση μαζί. Δεν θέλουμε την ανάπτυξη</w:t>
      </w:r>
      <w:r>
        <w:rPr>
          <w:rFonts w:eastAsia="Times New Roman" w:cs="Times New Roman"/>
          <w:szCs w:val="24"/>
        </w:rPr>
        <w:t xml:space="preserve"> του νεοφιλελευθερισμού που αυξάνει την ανεργία, αυξάνει την ανισότητα, κάτι που είδαμε τα τελευταία χρόνια των μνημονίων.</w:t>
      </w:r>
    </w:p>
    <w:p w14:paraId="4EDBFB15"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Στο κέντρο της πολιτικής μας είναι ο εργαζόμενος, είναι η αποκατάσταση των συλλογικών συμβάσεων, είναι η αποκατάσταση του κατώτατου μ</w:t>
      </w:r>
      <w:r>
        <w:rPr>
          <w:rFonts w:eastAsia="Times New Roman" w:cs="Times New Roman"/>
          <w:szCs w:val="24"/>
        </w:rPr>
        <w:t>ισθού. Αγωνιάτε για το αναπτυξιακό σχέδιο. Έχουμε πραγματικά</w:t>
      </w:r>
      <w:r>
        <w:rPr>
          <w:rFonts w:eastAsia="Times New Roman" w:cs="Times New Roman"/>
          <w:szCs w:val="24"/>
        </w:rPr>
        <w:t>,</w:t>
      </w:r>
      <w:r>
        <w:rPr>
          <w:rFonts w:eastAsia="Times New Roman" w:cs="Times New Roman"/>
          <w:szCs w:val="24"/>
        </w:rPr>
        <w:t xml:space="preserve"> σε όλο τον δημόσιο λόγο</w:t>
      </w:r>
      <w:r>
        <w:rPr>
          <w:rFonts w:eastAsia="Times New Roman" w:cs="Times New Roman"/>
          <w:szCs w:val="24"/>
        </w:rPr>
        <w:t>,</w:t>
      </w:r>
      <w:r>
        <w:rPr>
          <w:rFonts w:eastAsia="Times New Roman" w:cs="Times New Roman"/>
          <w:szCs w:val="24"/>
        </w:rPr>
        <w:t xml:space="preserve"> κατά καιρούς αναφερθεί και όλοι ξέρετε τουλάχιστον τις κατευθύνσεις του αναπτυξιακού σχεδίου. </w:t>
      </w:r>
      <w:r>
        <w:rPr>
          <w:rFonts w:eastAsia="Times New Roman" w:cs="Times New Roman"/>
          <w:szCs w:val="24"/>
        </w:rPr>
        <w:lastRenderedPageBreak/>
        <w:t>Παρ’ όλα αυτά, το αναπτυξιακό σχέδιο θα παρουσιαστεί το επόμενο διάστημα. Μ</w:t>
      </w:r>
      <w:r>
        <w:rPr>
          <w:rFonts w:eastAsia="Times New Roman" w:cs="Times New Roman"/>
          <w:szCs w:val="24"/>
        </w:rPr>
        <w:t>ην αγωνιάτε.</w:t>
      </w:r>
    </w:p>
    <w:p w14:paraId="4EDBFB16"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Από εκεί και πέρα, θέλω να μιλήσω για διάφορα θέματα</w:t>
      </w:r>
      <w:r>
        <w:rPr>
          <w:rFonts w:eastAsia="Times New Roman" w:cs="Times New Roman"/>
          <w:szCs w:val="24"/>
        </w:rPr>
        <w:t>,</w:t>
      </w:r>
      <w:r>
        <w:rPr>
          <w:rFonts w:eastAsia="Times New Roman" w:cs="Times New Roman"/>
          <w:szCs w:val="24"/>
        </w:rPr>
        <w:t xml:space="preserve"> που έχουν φανεί στον δημόσιο λόγο το τελευταίο διάστημα και που ακούστηκαν τις τελευταίες μέρες και ακούστηκαν και μέσα στην Ολομέλεια</w:t>
      </w:r>
      <w:r>
        <w:rPr>
          <w:rFonts w:eastAsia="Times New Roman" w:cs="Times New Roman"/>
          <w:szCs w:val="24"/>
        </w:rPr>
        <w:t>,</w:t>
      </w:r>
      <w:r>
        <w:rPr>
          <w:rFonts w:eastAsia="Times New Roman" w:cs="Times New Roman"/>
          <w:szCs w:val="24"/>
        </w:rPr>
        <w:t xml:space="preserve"> από εισηγητές. Για το θέμα έχει απαντήσει εκτεταμένα </w:t>
      </w:r>
      <w:r>
        <w:rPr>
          <w:rFonts w:eastAsia="Times New Roman" w:cs="Times New Roman"/>
          <w:szCs w:val="24"/>
        </w:rPr>
        <w:t xml:space="preserve">και ο Κυβερνητικός Εκπρόσωπος και το Γραφείο του Υπουργού Οικονομικών. </w:t>
      </w:r>
    </w:p>
    <w:p w14:paraId="4EDBFB17"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Θα ήθελα, όμως, επειδή τέθηκε πολύ συγκεκριμένα από κάποιον εισηγητή, να αναφέρω και πάλι την απάντηση του Υπουργείου Οικονομικών για τα δημοσιεύματα και τις καταγγελίες περί φερόμενης</w:t>
      </w:r>
      <w:r>
        <w:rPr>
          <w:rFonts w:eastAsia="Times New Roman" w:cs="Times New Roman"/>
          <w:szCs w:val="24"/>
        </w:rPr>
        <w:t xml:space="preserve"> εμπλοκής του Υπουργείου Οικονομικών σε υπόθεση χρηματισμού και να σας αναφέρω τα εξής:</w:t>
      </w:r>
    </w:p>
    <w:p w14:paraId="4EDBFB18"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είναι μια διάταξη</w:t>
      </w:r>
      <w:r>
        <w:rPr>
          <w:rFonts w:eastAsia="Times New Roman" w:cs="Times New Roman"/>
          <w:szCs w:val="24"/>
        </w:rPr>
        <w:t>,</w:t>
      </w:r>
      <w:r>
        <w:rPr>
          <w:rFonts w:eastAsia="Times New Roman" w:cs="Times New Roman"/>
          <w:szCs w:val="24"/>
        </w:rPr>
        <w:t xml:space="preserve"> η οποία έχει ψηφιστεί το 2007 και η οποία προέβλεπε χορήγηση αμοιβής σε περίπτωση καταγγελίας από κάποιον για φοροδιαφυγή. Από την ψήφισή</w:t>
      </w:r>
      <w:r>
        <w:rPr>
          <w:rFonts w:eastAsia="Times New Roman" w:cs="Times New Roman"/>
          <w:szCs w:val="24"/>
        </w:rPr>
        <w:t xml:space="preserve"> της και μετά η συγκεκριμένη διάταξη δεν ενεργοποιήθηκε από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w:t>
      </w:r>
      <w:r>
        <w:rPr>
          <w:rFonts w:eastAsia="Times New Roman" w:cs="Times New Roman"/>
          <w:szCs w:val="24"/>
        </w:rPr>
        <w:lastRenderedPageBreak/>
        <w:t>κυβέρνηση ούτε και από τη δική μας την Κυβέρνηση, καθώς δεν εκδόθηκε ποτέ η υπουργική απόφαση</w:t>
      </w:r>
      <w:r>
        <w:rPr>
          <w:rFonts w:eastAsia="Times New Roman" w:cs="Times New Roman"/>
          <w:szCs w:val="24"/>
        </w:rPr>
        <w:t>,</w:t>
      </w:r>
      <w:r>
        <w:rPr>
          <w:rFonts w:eastAsia="Times New Roman" w:cs="Times New Roman"/>
          <w:szCs w:val="24"/>
        </w:rPr>
        <w:t xml:space="preserve"> που θα καθόριζε τα θέματα και τις ειδικότερες λεπτομέρειες εφαρμογής της.</w:t>
      </w:r>
    </w:p>
    <w:p w14:paraId="4EDBFB19"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Οι λόγοι είναι πολλο</w:t>
      </w:r>
      <w:r>
        <w:rPr>
          <w:rFonts w:eastAsia="Times New Roman" w:cs="Times New Roman"/>
          <w:szCs w:val="24"/>
        </w:rPr>
        <w:t>ί και έχουν να κάνουν κυρίως με τη γενική διατύπωση της ρύθμισης του άρθρου 7 και 7β του ν. 3610/2007 που με τη σειρά της επιφέρει δυσκολία απόδειξης του ρόλου ενός καταγγέλλοντος, το ύψος της φοροδιαφυγής, των υπηρεσιών</w:t>
      </w:r>
      <w:r>
        <w:rPr>
          <w:rFonts w:eastAsia="Times New Roman" w:cs="Times New Roman"/>
          <w:szCs w:val="24"/>
        </w:rPr>
        <w:t>,</w:t>
      </w:r>
      <w:r>
        <w:rPr>
          <w:rFonts w:eastAsia="Times New Roman" w:cs="Times New Roman"/>
          <w:szCs w:val="24"/>
        </w:rPr>
        <w:t xml:space="preserve"> που είναι αρμόδιες για να εφαρμόσο</w:t>
      </w:r>
      <w:r>
        <w:rPr>
          <w:rFonts w:eastAsia="Times New Roman" w:cs="Times New Roman"/>
          <w:szCs w:val="24"/>
        </w:rPr>
        <w:t>υν τις διαδικασίες και όλα τα υπόλοιπα. Άρα, δεν υπήρχε ποτέ περίπτωση να εκδοθεί από το Υπουργείο Οικονομικών πράξη</w:t>
      </w:r>
      <w:r>
        <w:rPr>
          <w:rFonts w:eastAsia="Times New Roman" w:cs="Times New Roman"/>
          <w:szCs w:val="24"/>
        </w:rPr>
        <w:t>,</w:t>
      </w:r>
      <w:r>
        <w:rPr>
          <w:rFonts w:eastAsia="Times New Roman" w:cs="Times New Roman"/>
          <w:szCs w:val="24"/>
        </w:rPr>
        <w:t xml:space="preserve"> που να αφορά ατομικά τον καταγγέλλοντα ή οποιαδήποτε άλλη μεμονωμένη περίπτωση, εφόσον δεν υπάρχει το θεσμικό πλαίσιο.</w:t>
      </w:r>
    </w:p>
    <w:p w14:paraId="4EDBFB1A"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Επομένως, δεν υπήρχ</w:t>
      </w:r>
      <w:r>
        <w:rPr>
          <w:rFonts w:eastAsia="Times New Roman" w:cs="Times New Roman"/>
          <w:szCs w:val="24"/>
        </w:rPr>
        <w:t xml:space="preserve">ε καν το έδαφος για οποιαδήποτε συναλλαγή και απορούμε πώς μπαίνουν τέτοια ζητήματα. </w:t>
      </w:r>
    </w:p>
    <w:p w14:paraId="4EDBFB1B"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 xml:space="preserve">Ο καταγγέλλων είτε ατομικά είτε μέσω δικηγόρου του, έχει απευθυνθεί πάρα πολλές φορές στο Υπουργείο Οικονομικών, την ΑΑΔΕ και τις αρμόδιες υπηρεσίες. Στην προσπάθειά του </w:t>
      </w:r>
      <w:r>
        <w:rPr>
          <w:rFonts w:eastAsia="Times New Roman" w:cs="Times New Roman"/>
          <w:szCs w:val="24"/>
        </w:rPr>
        <w:t>να δικαιωθεί</w:t>
      </w:r>
      <w:r>
        <w:rPr>
          <w:rFonts w:eastAsia="Times New Roman" w:cs="Times New Roman"/>
          <w:szCs w:val="24"/>
        </w:rPr>
        <w:t>,</w:t>
      </w:r>
      <w:r>
        <w:rPr>
          <w:rFonts w:eastAsia="Times New Roman" w:cs="Times New Roman"/>
          <w:szCs w:val="24"/>
        </w:rPr>
        <w:t xml:space="preserve"> δεν διστάζει να πετάξει λάσπη κατά συνεργάτη του Υπουργού. Τον λόγο πλέον έχει η δικαιοσύνη</w:t>
      </w:r>
      <w:r>
        <w:rPr>
          <w:rFonts w:eastAsia="Times New Roman" w:cs="Times New Roman"/>
          <w:szCs w:val="24"/>
        </w:rPr>
        <w:t>,</w:t>
      </w:r>
      <w:r>
        <w:rPr>
          <w:rFonts w:eastAsia="Times New Roman" w:cs="Times New Roman"/>
          <w:szCs w:val="24"/>
        </w:rPr>
        <w:t xml:space="preserve"> στην οποία προσέφυγε το Γραφείου του Υπουργού Οικονομικών</w:t>
      </w:r>
      <w:r>
        <w:rPr>
          <w:rFonts w:eastAsia="Times New Roman" w:cs="Times New Roman"/>
          <w:szCs w:val="24"/>
        </w:rPr>
        <w:t>,</w:t>
      </w:r>
      <w:r>
        <w:rPr>
          <w:rFonts w:eastAsia="Times New Roman" w:cs="Times New Roman"/>
          <w:szCs w:val="24"/>
        </w:rPr>
        <w:t xml:space="preserve"> μόλις γνωστοποιήθηκε η καταγγελία. Δεν μας κάνει εντύπωση ότι η Αντιπολίτευση και ο συνδεδεμένος με αυτήν Τύπος αγωνιούν να αξιοποιήσουν καταγγελίες ανάλογες του επιπέδου τους. </w:t>
      </w:r>
    </w:p>
    <w:p w14:paraId="4EDBFB1C"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Το Υπουργείο Οικονομικών θα συνεχίσει να νομοθετεί και να εφαρμόζει διατάξεις</w:t>
      </w:r>
      <w:r>
        <w:rPr>
          <w:rFonts w:eastAsia="Times New Roman" w:cs="Times New Roman"/>
          <w:szCs w:val="24"/>
        </w:rPr>
        <w:t>,</w:t>
      </w:r>
      <w:r>
        <w:rPr>
          <w:rFonts w:eastAsia="Times New Roman" w:cs="Times New Roman"/>
          <w:szCs w:val="24"/>
        </w:rPr>
        <w:t xml:space="preserve"> που πράγματι χτυπούν τη φοροδιαφυγή, όπως έχει πια φανεί και από τη δημοσιονομική </w:t>
      </w:r>
      <w:proofErr w:type="spellStart"/>
      <w:r>
        <w:rPr>
          <w:rFonts w:eastAsia="Times New Roman" w:cs="Times New Roman"/>
          <w:szCs w:val="24"/>
        </w:rPr>
        <w:t>υπεραπόδοση</w:t>
      </w:r>
      <w:proofErr w:type="spellEnd"/>
      <w:r>
        <w:rPr>
          <w:rFonts w:eastAsia="Times New Roman" w:cs="Times New Roman"/>
          <w:szCs w:val="24"/>
        </w:rPr>
        <w:t>, και όχι ανεφάρμοστες διατάξεις, όπως οι προηγούμενες κυβερνήσεις, χωρίς κανένα αντίκρισμα.</w:t>
      </w:r>
    </w:p>
    <w:p w14:paraId="4EDBFB1D"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Όσον αφορά στη διαμάχη με τον γνωστό επιχειρηματία, νομίζω ότι ο κ. </w:t>
      </w:r>
      <w:r>
        <w:rPr>
          <w:rFonts w:eastAsia="Times New Roman" w:cs="Times New Roman"/>
          <w:szCs w:val="24"/>
        </w:rPr>
        <w:t>Μαντάς έδωσε ακριβώς όλο το στίγμα. Πραγματικά</w:t>
      </w:r>
      <w:r>
        <w:rPr>
          <w:rFonts w:eastAsia="Times New Roman" w:cs="Times New Roman"/>
          <w:szCs w:val="24"/>
        </w:rPr>
        <w:t>,</w:t>
      </w:r>
      <w:r>
        <w:rPr>
          <w:rFonts w:eastAsia="Times New Roman" w:cs="Times New Roman"/>
          <w:szCs w:val="24"/>
        </w:rPr>
        <w:t xml:space="preserve"> είναι άξιο λόγου</w:t>
      </w:r>
      <w:r>
        <w:rPr>
          <w:rFonts w:eastAsia="Times New Roman" w:cs="Times New Roman"/>
          <w:szCs w:val="24"/>
        </w:rPr>
        <w:t>,</w:t>
      </w:r>
      <w:r>
        <w:rPr>
          <w:rFonts w:eastAsia="Times New Roman" w:cs="Times New Roman"/>
          <w:szCs w:val="24"/>
        </w:rPr>
        <w:t xml:space="preserve"> γιατί το φέρατε για συζή</w:t>
      </w:r>
      <w:r>
        <w:rPr>
          <w:rFonts w:eastAsia="Times New Roman" w:cs="Times New Roman"/>
          <w:szCs w:val="24"/>
        </w:rPr>
        <w:lastRenderedPageBreak/>
        <w:t>τηση και γιατί δεν φέρατε για συζήτηση τη θέση ότι μπορεί ο οποιοσδήποτε επιχειρηματίας να σηκώνει το τηλέφωνο και να παρεμβαίνει σε κάποιον Υπουργό. Νομίζω θα έπρεπε</w:t>
      </w:r>
      <w:r>
        <w:rPr>
          <w:rFonts w:eastAsia="Times New Roman" w:cs="Times New Roman"/>
          <w:szCs w:val="24"/>
        </w:rPr>
        <w:t xml:space="preserve"> να το δούμε, αν θέλατε να το συζητήσουμε, στο σύνολό του και όχι μεμονωμένα, όπως το βάλατε. Αλλά, μάλλον</w:t>
      </w:r>
      <w:r>
        <w:rPr>
          <w:rFonts w:eastAsia="Times New Roman" w:cs="Times New Roman"/>
          <w:szCs w:val="24"/>
        </w:rPr>
        <w:t>,</w:t>
      </w:r>
      <w:r>
        <w:rPr>
          <w:rFonts w:eastAsia="Times New Roman" w:cs="Times New Roman"/>
          <w:szCs w:val="24"/>
        </w:rPr>
        <w:t xml:space="preserve"> θα πρέπει να μας πείτε για ποιον λόγο το ζήτημα μπαίνει σε αυτήν τη βάση.</w:t>
      </w:r>
    </w:p>
    <w:p w14:paraId="4EDBFB1E"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Θα ήθελα ασχοληθούμε αυτήν τη στιγμή</w:t>
      </w:r>
      <w:r w:rsidRPr="0063227F">
        <w:rPr>
          <w:rFonts w:eastAsia="Times New Roman" w:cs="Times New Roman"/>
          <w:szCs w:val="24"/>
        </w:rPr>
        <w:t xml:space="preserve"> </w:t>
      </w:r>
      <w:r>
        <w:rPr>
          <w:rFonts w:eastAsia="Times New Roman" w:cs="Times New Roman"/>
          <w:szCs w:val="24"/>
        </w:rPr>
        <w:t>με το συγκεκριμένο νομοσχέδιο. Οι εξε</w:t>
      </w:r>
      <w:r>
        <w:rPr>
          <w:rFonts w:eastAsia="Times New Roman" w:cs="Times New Roman"/>
          <w:szCs w:val="24"/>
        </w:rPr>
        <w:t>λίξεις στις υπηρεσίες και την τεχνολογία πληρωμών είναι ραγδαίες. Στην τελευταία δεκαετία</w:t>
      </w:r>
      <w:r>
        <w:rPr>
          <w:rFonts w:eastAsia="Times New Roman" w:cs="Times New Roman"/>
          <w:szCs w:val="24"/>
        </w:rPr>
        <w:t>,</w:t>
      </w:r>
      <w:r>
        <w:rPr>
          <w:rFonts w:eastAsia="Times New Roman" w:cs="Times New Roman"/>
          <w:szCs w:val="24"/>
        </w:rPr>
        <w:t xml:space="preserve"> ο τρόπος που πληρώνουμε οποιαδήποτε υποχρέωση, τόσο οι απλοί πολίτες όσο και οι επιχειρήσεις, έχει αλλάξει δραστικά. Το είδος των οργανισμών</w:t>
      </w:r>
      <w:r>
        <w:rPr>
          <w:rFonts w:eastAsia="Times New Roman" w:cs="Times New Roman"/>
          <w:szCs w:val="24"/>
        </w:rPr>
        <w:t>,</w:t>
      </w:r>
      <w:r>
        <w:rPr>
          <w:rFonts w:eastAsia="Times New Roman" w:cs="Times New Roman"/>
          <w:szCs w:val="24"/>
        </w:rPr>
        <w:t xml:space="preserve"> που προσφέρουν υπηρεσίε</w:t>
      </w:r>
      <w:r>
        <w:rPr>
          <w:rFonts w:eastAsia="Times New Roman" w:cs="Times New Roman"/>
          <w:szCs w:val="24"/>
        </w:rPr>
        <w:t>ς πληρωμής</w:t>
      </w:r>
      <w:r>
        <w:rPr>
          <w:rFonts w:eastAsia="Times New Roman" w:cs="Times New Roman"/>
          <w:szCs w:val="24"/>
        </w:rPr>
        <w:t>,</w:t>
      </w:r>
      <w:r>
        <w:rPr>
          <w:rFonts w:eastAsia="Times New Roman" w:cs="Times New Roman"/>
          <w:szCs w:val="24"/>
        </w:rPr>
        <w:t xml:space="preserve"> έχει διευρυνθεί σημαντικά. </w:t>
      </w:r>
    </w:p>
    <w:p w14:paraId="4EDBFB1F"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Σε ευρωπαϊκό επίπεδο</w:t>
      </w:r>
      <w:r>
        <w:rPr>
          <w:rFonts w:eastAsia="Times New Roman" w:cs="Times New Roman"/>
          <w:szCs w:val="24"/>
        </w:rPr>
        <w:t>,</w:t>
      </w:r>
      <w:r>
        <w:rPr>
          <w:rFonts w:eastAsia="Times New Roman" w:cs="Times New Roman"/>
          <w:szCs w:val="24"/>
        </w:rPr>
        <w:t xml:space="preserve"> διαπιστώσαμε ότι υπάρχουν πλέον και είναι πολύ διαδεδομένα καινοτόμα προϊόντα και υπηρεσίες πληρωμών</w:t>
      </w:r>
      <w:r>
        <w:rPr>
          <w:rFonts w:eastAsia="Times New Roman" w:cs="Times New Roman"/>
          <w:szCs w:val="24"/>
        </w:rPr>
        <w:t>,</w:t>
      </w:r>
      <w:r>
        <w:rPr>
          <w:rFonts w:eastAsia="Times New Roman" w:cs="Times New Roman"/>
          <w:szCs w:val="24"/>
        </w:rPr>
        <w:t xml:space="preserve"> που δεν είχε προβλεφθεί να ενταχθούν στο πεδίο εφαρμογής της ισχύουσας ευρωπαϊκής νομοθεσίας</w:t>
      </w:r>
      <w:r>
        <w:rPr>
          <w:rFonts w:eastAsia="Times New Roman" w:cs="Times New Roman"/>
          <w:szCs w:val="24"/>
        </w:rPr>
        <w:t xml:space="preserve">. Προκειμένου </w:t>
      </w:r>
      <w:r>
        <w:rPr>
          <w:rFonts w:eastAsia="Times New Roman" w:cs="Times New Roman"/>
          <w:szCs w:val="24"/>
        </w:rPr>
        <w:lastRenderedPageBreak/>
        <w:t xml:space="preserve">να εξαλειφθούν τα προβλήματα από αυτό το κενό με την </w:t>
      </w:r>
      <w:r>
        <w:rPr>
          <w:rFonts w:eastAsia="Times New Roman" w:cs="Times New Roman"/>
          <w:szCs w:val="24"/>
        </w:rPr>
        <w:t>ο</w:t>
      </w:r>
      <w:r>
        <w:rPr>
          <w:rFonts w:eastAsia="Times New Roman" w:cs="Times New Roman"/>
          <w:szCs w:val="24"/>
        </w:rPr>
        <w:t xml:space="preserve">δηγία 2015/2366 συμφωνήσαμε στην τροποποίηση των </w:t>
      </w:r>
      <w:r>
        <w:rPr>
          <w:rFonts w:eastAsia="Times New Roman" w:cs="Times New Roman"/>
          <w:szCs w:val="24"/>
        </w:rPr>
        <w:t>ο</w:t>
      </w:r>
      <w:r>
        <w:rPr>
          <w:rFonts w:eastAsia="Times New Roman" w:cs="Times New Roman"/>
          <w:szCs w:val="24"/>
        </w:rPr>
        <w:t xml:space="preserve">δηγιών 2002/65, 2009/110 και 2013/36 και του Κανονισμού της Ευρωπαϊκής Ένωσης 1093/2010, όπως και στην κατάργηση της </w:t>
      </w:r>
      <w:r>
        <w:rPr>
          <w:rFonts w:eastAsia="Times New Roman" w:cs="Times New Roman"/>
          <w:szCs w:val="24"/>
        </w:rPr>
        <w:t>ο</w:t>
      </w:r>
      <w:r>
        <w:rPr>
          <w:rFonts w:eastAsia="Times New Roman" w:cs="Times New Roman"/>
          <w:szCs w:val="24"/>
        </w:rPr>
        <w:t>δηγίας 2007/64. Με τ</w:t>
      </w:r>
      <w:r>
        <w:rPr>
          <w:rFonts w:eastAsia="Times New Roman" w:cs="Times New Roman"/>
          <w:szCs w:val="24"/>
        </w:rPr>
        <w:t xml:space="preserve">ο παρόν νομοσχέδιο γίνεται ακριβώς η ενσωμάτωση της </w:t>
      </w:r>
      <w:r>
        <w:rPr>
          <w:rFonts w:eastAsia="Times New Roman" w:cs="Times New Roman"/>
          <w:szCs w:val="24"/>
        </w:rPr>
        <w:t>ο</w:t>
      </w:r>
      <w:r>
        <w:rPr>
          <w:rFonts w:eastAsia="Times New Roman" w:cs="Times New Roman"/>
          <w:szCs w:val="24"/>
        </w:rPr>
        <w:t xml:space="preserve">δηγίας 2015/2366 στην ελληνική νομοθεσία. </w:t>
      </w:r>
    </w:p>
    <w:p w14:paraId="4EDBFB20"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Σε σχέση με το υφιστάμενο πλαίσιο του ν.3862/2010</w:t>
      </w:r>
      <w:r>
        <w:rPr>
          <w:rFonts w:eastAsia="Times New Roman" w:cs="Times New Roman"/>
          <w:szCs w:val="24"/>
        </w:rPr>
        <w:t>,</w:t>
      </w:r>
      <w:r>
        <w:rPr>
          <w:rFonts w:eastAsia="Times New Roman" w:cs="Times New Roman"/>
          <w:szCs w:val="24"/>
        </w:rPr>
        <w:t xml:space="preserve"> φέρνει σημαντικές αλλαγές</w:t>
      </w:r>
      <w:r>
        <w:rPr>
          <w:rFonts w:eastAsia="Times New Roman" w:cs="Times New Roman"/>
          <w:szCs w:val="24"/>
        </w:rPr>
        <w:t>,</w:t>
      </w:r>
      <w:r>
        <w:rPr>
          <w:rFonts w:eastAsia="Times New Roman" w:cs="Times New Roman"/>
          <w:szCs w:val="24"/>
        </w:rPr>
        <w:t xml:space="preserve"> που αφορούν τα εξής σημεία: Πρώτον, διευρύνει το φάσμα των υπηρεσιών πληρωμών, ώστ</w:t>
      </w:r>
      <w:r>
        <w:rPr>
          <w:rFonts w:eastAsia="Times New Roman" w:cs="Times New Roman"/>
          <w:szCs w:val="24"/>
        </w:rPr>
        <w:t>ε να λάβει υπόψη τις υπηρεσίες</w:t>
      </w:r>
      <w:r>
        <w:rPr>
          <w:rFonts w:eastAsia="Times New Roman" w:cs="Times New Roman"/>
          <w:szCs w:val="24"/>
        </w:rPr>
        <w:t>,</w:t>
      </w:r>
      <w:r>
        <w:rPr>
          <w:rFonts w:eastAsia="Times New Roman" w:cs="Times New Roman"/>
          <w:szCs w:val="24"/>
        </w:rPr>
        <w:t xml:space="preserve"> οι οποίες μέχρι σήμερα ήταν αρρύθμιστες. Η ένταξή τους στο νέο θεσμικό πλαίσιο ενισχύει τη διαφάνεια και την ασφάλεια στην ενιαία αγορά, διευρύνει το πεδίο εφαρμογής του πλαισίου, περιλαμβάνοντας πράξεις πληρωμής με τρίτες χ</w:t>
      </w:r>
      <w:r>
        <w:rPr>
          <w:rFonts w:eastAsia="Times New Roman" w:cs="Times New Roman"/>
          <w:szCs w:val="24"/>
        </w:rPr>
        <w:t xml:space="preserve">ώρες, όταν ο ένας από τους δύο </w:t>
      </w:r>
      <w:proofErr w:type="spellStart"/>
      <w:r>
        <w:rPr>
          <w:rFonts w:eastAsia="Times New Roman" w:cs="Times New Roman"/>
          <w:szCs w:val="24"/>
        </w:rPr>
        <w:t>παρόχους</w:t>
      </w:r>
      <w:proofErr w:type="spellEnd"/>
      <w:r>
        <w:rPr>
          <w:rFonts w:eastAsia="Times New Roman" w:cs="Times New Roman"/>
          <w:szCs w:val="24"/>
        </w:rPr>
        <w:t xml:space="preserve"> βρίσκεται στον Ευρωπαϊκό Οικονομικό Χώρο. </w:t>
      </w:r>
    </w:p>
    <w:p w14:paraId="4EDBFB21"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Αυξάνεται η διαφάνεια των συναλλαγών, όταν πραγματοποιούν πράξεις πληρωμής εκτός Ευρωπαϊκού Οικονομικού Χώρου και όταν διενεργούν πληρωμές σε νομίσματα κρατών εκτός Ευρωπαϊκ</w:t>
      </w:r>
      <w:r>
        <w:rPr>
          <w:rFonts w:eastAsia="Times New Roman" w:cs="Times New Roman"/>
          <w:szCs w:val="24"/>
        </w:rPr>
        <w:t xml:space="preserve">ού Οικονομικού Χώρου. </w:t>
      </w:r>
    </w:p>
    <w:p w14:paraId="4EDBFB22" w14:textId="77777777" w:rsidR="00ED4365" w:rsidRDefault="007215F5">
      <w:pPr>
        <w:spacing w:line="600" w:lineRule="auto"/>
        <w:ind w:firstLine="720"/>
        <w:jc w:val="both"/>
        <w:rPr>
          <w:rFonts w:eastAsia="Times New Roman" w:cs="Times New Roman"/>
          <w:szCs w:val="24"/>
        </w:rPr>
      </w:pPr>
      <w:proofErr w:type="spellStart"/>
      <w:r>
        <w:rPr>
          <w:rFonts w:eastAsia="Times New Roman" w:cs="Times New Roman"/>
          <w:szCs w:val="24"/>
        </w:rPr>
        <w:t>Επικαιροποιεί</w:t>
      </w:r>
      <w:proofErr w:type="spellEnd"/>
      <w:r>
        <w:rPr>
          <w:rFonts w:eastAsia="Times New Roman" w:cs="Times New Roman"/>
          <w:szCs w:val="24"/>
        </w:rPr>
        <w:t xml:space="preserve"> τις εξαιρούμενες υπηρεσίες πληρωμών</w:t>
      </w:r>
      <w:r>
        <w:rPr>
          <w:rFonts w:eastAsia="Times New Roman" w:cs="Times New Roman"/>
          <w:szCs w:val="24"/>
        </w:rPr>
        <w:t>,</w:t>
      </w:r>
      <w:r>
        <w:rPr>
          <w:rFonts w:eastAsia="Times New Roman" w:cs="Times New Roman"/>
          <w:szCs w:val="24"/>
        </w:rPr>
        <w:t xml:space="preserve"> με στόχο τη νομική σαφήνεια, την ενίσχυση της διαφάνειας και τη δημιουργία ισότιμων όρων ανταγωνισμού στην Ευρωπαϊκή Ένωση. Ενισχύει τη συνεργασία και την ανταλλαγή πληροφοριών μεταξ</w:t>
      </w:r>
      <w:r>
        <w:rPr>
          <w:rFonts w:eastAsia="Times New Roman" w:cs="Times New Roman"/>
          <w:szCs w:val="24"/>
        </w:rPr>
        <w:t xml:space="preserve">ύ των αρμοδίων αρχών των κρατών-μελών του Ευρωπαϊκού Οικονομικού Χώρου. </w:t>
      </w:r>
    </w:p>
    <w:p w14:paraId="4EDBFB23"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Εισάγει ενισχυμένα μέτρα ασφαλείας για όλους τους </w:t>
      </w:r>
      <w:proofErr w:type="spellStart"/>
      <w:r>
        <w:rPr>
          <w:rFonts w:eastAsia="Times New Roman" w:cs="Times New Roman"/>
          <w:szCs w:val="24"/>
        </w:rPr>
        <w:t>παρόχους</w:t>
      </w:r>
      <w:proofErr w:type="spellEnd"/>
      <w:r>
        <w:rPr>
          <w:rFonts w:eastAsia="Times New Roman" w:cs="Times New Roman"/>
          <w:szCs w:val="24"/>
        </w:rPr>
        <w:t xml:space="preserve"> υπηρεσιών πληρωμών. Η προστασία του καταναλωτή αυξάνεται ενάντια στην απάτη και σε άλλες παράνομες πράξεις με τα νέα μέτρα α</w:t>
      </w:r>
      <w:r>
        <w:rPr>
          <w:rFonts w:eastAsia="Times New Roman" w:cs="Times New Roman"/>
          <w:szCs w:val="24"/>
        </w:rPr>
        <w:t>σφαλείας.</w:t>
      </w:r>
    </w:p>
    <w:p w14:paraId="4EDBFB24"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Καθιερώνει την υποχρέωση των </w:t>
      </w:r>
      <w:proofErr w:type="spellStart"/>
      <w:r>
        <w:rPr>
          <w:rFonts w:eastAsia="Times New Roman" w:cs="Times New Roman"/>
          <w:szCs w:val="24"/>
        </w:rPr>
        <w:t>παρόχων</w:t>
      </w:r>
      <w:proofErr w:type="spellEnd"/>
      <w:r>
        <w:rPr>
          <w:rFonts w:eastAsia="Times New Roman" w:cs="Times New Roman"/>
          <w:szCs w:val="24"/>
        </w:rPr>
        <w:t xml:space="preserve"> υπηρεσιών πληρωμών να θεσπίζουν διαδικασίες για τη διαχείριση παραπόνων, καθώς και προθεσμίες για την επίλυσή τους. </w:t>
      </w:r>
    </w:p>
    <w:p w14:paraId="4EDBFB25"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Η Κυβέρνησή μας πιστεύει ότι η διάδοση της χρήσης των ηλεκτρονικών πληρωμών</w:t>
      </w:r>
      <w:r>
        <w:rPr>
          <w:rFonts w:eastAsia="Times New Roman" w:cs="Times New Roman"/>
          <w:szCs w:val="24"/>
        </w:rPr>
        <w:t>,</w:t>
      </w:r>
      <w:r>
        <w:rPr>
          <w:rFonts w:eastAsia="Times New Roman" w:cs="Times New Roman"/>
          <w:szCs w:val="24"/>
        </w:rPr>
        <w:t xml:space="preserve"> με τρόπο που να είναι ανιχνεύσιμη η προέλευση του χρήματος</w:t>
      </w:r>
      <w:r w:rsidRPr="002712E9">
        <w:rPr>
          <w:rFonts w:eastAsia="Times New Roman" w:cs="Times New Roman"/>
          <w:szCs w:val="24"/>
        </w:rPr>
        <w:t>,</w:t>
      </w:r>
      <w:r>
        <w:rPr>
          <w:rFonts w:eastAsia="Times New Roman" w:cs="Times New Roman"/>
          <w:szCs w:val="24"/>
        </w:rPr>
        <w:t xml:space="preserve"> συμβάλλει στη διαφάνεια και την καταπολέμηση της φοροδιαφυγής, αλλά και στον περιορισμό της χρηματοδότησης κάθε λογής παράνομων δραστηριοτήτων.</w:t>
      </w:r>
    </w:p>
    <w:p w14:paraId="4EDBFB26"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Βεβαίως, η χρήση του ηλεκτρονικού χρήματος δεν </w:t>
      </w:r>
      <w:r>
        <w:rPr>
          <w:rFonts w:eastAsia="Times New Roman" w:cs="Times New Roman"/>
          <w:szCs w:val="24"/>
        </w:rPr>
        <w:t>είναι πανάκεια, αλλά η συμβολή είναι σημαντική, όπως έχει αποδείξει τόσο η διεθνής</w:t>
      </w:r>
      <w:r>
        <w:rPr>
          <w:rFonts w:eastAsia="Times New Roman" w:cs="Times New Roman"/>
          <w:szCs w:val="24"/>
        </w:rPr>
        <w:t>,</w:t>
      </w:r>
      <w:r>
        <w:rPr>
          <w:rFonts w:eastAsia="Times New Roman" w:cs="Times New Roman"/>
          <w:szCs w:val="24"/>
        </w:rPr>
        <w:t xml:space="preserve"> όσο και η ελληνική εμπειρία. Ήδη, έχουμε σημαντικά αποτελέσματα στις εισπράξεις του ΦΠΑ, οι οποίες αυξήθηκαν κατά περισσότερο από 20% σε μια διετία και γι</w:t>
      </w:r>
      <w:r>
        <w:rPr>
          <w:rFonts w:eastAsia="Times New Roman" w:cs="Times New Roman"/>
          <w:szCs w:val="24"/>
        </w:rPr>
        <w:t>’</w:t>
      </w:r>
      <w:r>
        <w:rPr>
          <w:rFonts w:eastAsia="Times New Roman" w:cs="Times New Roman"/>
          <w:szCs w:val="24"/>
        </w:rPr>
        <w:t xml:space="preserve"> αυτό έχουμε σε ε</w:t>
      </w:r>
      <w:r>
        <w:rPr>
          <w:rFonts w:eastAsia="Times New Roman" w:cs="Times New Roman"/>
          <w:szCs w:val="24"/>
        </w:rPr>
        <w:t>ξέλιξη ένα μεγάλο πρόγραμμα ενθάρρυνσης της χρήσης του ηλεκτρονικού χρήματος και της αντικατάστασης των συναλλαγών με μετρητά. Στο πλαίσιο αυτό έχουμε δώσει κίνητρα στους πολίτες για τις ηλεκτρονικές συναλλαγές</w:t>
      </w:r>
      <w:r>
        <w:rPr>
          <w:rFonts w:eastAsia="Times New Roman" w:cs="Times New Roman"/>
          <w:szCs w:val="24"/>
        </w:rPr>
        <w:t>,</w:t>
      </w:r>
      <w:r>
        <w:rPr>
          <w:rFonts w:eastAsia="Times New Roman" w:cs="Times New Roman"/>
          <w:szCs w:val="24"/>
        </w:rPr>
        <w:t xml:space="preserve"> τόσο μέσω του αφορολόγητου</w:t>
      </w:r>
      <w:r>
        <w:rPr>
          <w:rFonts w:eastAsia="Times New Roman" w:cs="Times New Roman"/>
          <w:szCs w:val="24"/>
        </w:rPr>
        <w:t>,</w:t>
      </w:r>
      <w:r>
        <w:rPr>
          <w:rFonts w:eastAsia="Times New Roman" w:cs="Times New Roman"/>
          <w:szCs w:val="24"/>
        </w:rPr>
        <w:t xml:space="preserve"> όσο και μέσω της</w:t>
      </w:r>
      <w:r>
        <w:rPr>
          <w:rFonts w:eastAsia="Times New Roman" w:cs="Times New Roman"/>
          <w:szCs w:val="24"/>
        </w:rPr>
        <w:t xml:space="preserve"> δημόσιας λοταρίας.</w:t>
      </w:r>
    </w:p>
    <w:p w14:paraId="4EDBFB27"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Επιπλέον, έχουμε υποχρεώσει νομοθετικά τις περισσότερες κατηγορίες επιχειρήσεων να δέχονται ηλεκτρονικές συναλλαγές και συναλλαγές με κάρτα. Η Γενική Γραμματεία Καταναλωτή κάνει μια πολύ σημαντική δουλειά στον τομέα αυτό και όπως μας εν</w:t>
      </w:r>
      <w:r>
        <w:rPr>
          <w:rFonts w:eastAsia="Times New Roman" w:cs="Times New Roman"/>
          <w:szCs w:val="24"/>
        </w:rPr>
        <w:t xml:space="preserve">ημέρωσε στην </w:t>
      </w:r>
      <w:r>
        <w:rPr>
          <w:rFonts w:eastAsia="Times New Roman" w:cs="Times New Roman"/>
          <w:szCs w:val="24"/>
        </w:rPr>
        <w:t>ε</w:t>
      </w:r>
      <w:r>
        <w:rPr>
          <w:rFonts w:eastAsia="Times New Roman" w:cs="Times New Roman"/>
          <w:szCs w:val="24"/>
        </w:rPr>
        <w:t xml:space="preserve">πιτροπή κατά τη συζήτηση του νομοσχεδίου ο Γενικός Γραμματέας, ο κ. </w:t>
      </w:r>
      <w:proofErr w:type="spellStart"/>
      <w:r>
        <w:rPr>
          <w:rFonts w:eastAsia="Times New Roman" w:cs="Times New Roman"/>
          <w:szCs w:val="24"/>
        </w:rPr>
        <w:t>Αυλωνίτης</w:t>
      </w:r>
      <w:proofErr w:type="spellEnd"/>
      <w:r>
        <w:rPr>
          <w:rFonts w:eastAsia="Times New Roman" w:cs="Times New Roman"/>
          <w:szCs w:val="24"/>
        </w:rPr>
        <w:t xml:space="preserve">, έχει γίνει πολλή δουλειά σε θέματα διαφάνειας των χρεώσεων και των καταχρηστικών χρεώσεων, τα οποία η Γενική Γραμματεία εξετάζει και πέραν των ορίων που απαιτεί η </w:t>
      </w:r>
      <w:r>
        <w:rPr>
          <w:rFonts w:eastAsia="Times New Roman" w:cs="Times New Roman"/>
          <w:szCs w:val="24"/>
        </w:rPr>
        <w:t>ο</w:t>
      </w:r>
      <w:r>
        <w:rPr>
          <w:rFonts w:eastAsia="Times New Roman" w:cs="Times New Roman"/>
          <w:szCs w:val="24"/>
        </w:rPr>
        <w:t>δηγία.</w:t>
      </w:r>
    </w:p>
    <w:p w14:paraId="4EDBFB28"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Σε εξέλιξη βρίσκεται και το έργο της Γενικής Γραμματείας για τη δημιουργία του Παρατηρητηρίου, για τις χρεώσεις των τραπεζικών προϊόντων, ενώ είναι ενδιαφέρουσα η θέση που διατύπωσε</w:t>
      </w:r>
      <w:r>
        <w:rPr>
          <w:rFonts w:eastAsia="Times New Roman" w:cs="Times New Roman"/>
          <w:szCs w:val="24"/>
        </w:rPr>
        <w:t>,</w:t>
      </w:r>
      <w:r>
        <w:rPr>
          <w:rFonts w:eastAsia="Times New Roman" w:cs="Times New Roman"/>
          <w:szCs w:val="24"/>
        </w:rPr>
        <w:t xml:space="preserve"> ότι θα πρέπει η προστασία του καταναλωτή να επεκταθεί και στις πο</w:t>
      </w:r>
      <w:r>
        <w:rPr>
          <w:rFonts w:eastAsia="Times New Roman" w:cs="Times New Roman"/>
          <w:szCs w:val="24"/>
        </w:rPr>
        <w:t>λύ μικρές επιχειρήσεις</w:t>
      </w:r>
      <w:r>
        <w:rPr>
          <w:rFonts w:eastAsia="Times New Roman" w:cs="Times New Roman"/>
          <w:szCs w:val="24"/>
        </w:rPr>
        <w:t>,</w:t>
      </w:r>
      <w:r>
        <w:rPr>
          <w:rFonts w:eastAsia="Times New Roman" w:cs="Times New Roman"/>
          <w:szCs w:val="24"/>
        </w:rPr>
        <w:t xml:space="preserve"> που έχουν αντίστοιχη ανάγκη προστασίας με τον μεμονωμένο καταναλωτή.</w:t>
      </w:r>
    </w:p>
    <w:p w14:paraId="4EDBFB29"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Τα επόμενα βήματα σε αυτόν τον τομέα είναι η ηλεκτρονική τιμολόγηση και η διασύνδεση των ταμειακών μηχανών με τις φορολογικές αρχές σε πραγματικό χρόνο, όπως, επίσ</w:t>
      </w:r>
      <w:r>
        <w:rPr>
          <w:rFonts w:eastAsia="Times New Roman" w:cs="Times New Roman"/>
          <w:szCs w:val="24"/>
        </w:rPr>
        <w:t>ης, και η ηλεκτρονική τήρηση βιβλίων, δράση που προετοιμάζεται από το Υπουργείο Οικονομικών και την Ανεξάρτητη Αρχή Δημοσίων Εσόδων, την οποία το 2019 ετοιμαζόμαστε να εφαρμόσουμε πιλοτικά.</w:t>
      </w:r>
    </w:p>
    <w:p w14:paraId="4EDBFB2A"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Στο δεύτερο μέρος του νομοσχεδίου περιλαμβάνονται μια σειρά από άρ</w:t>
      </w:r>
      <w:r>
        <w:rPr>
          <w:rFonts w:eastAsia="Times New Roman" w:cs="Times New Roman"/>
          <w:szCs w:val="24"/>
        </w:rPr>
        <w:t xml:space="preserve">θρα, που αφορούν άλλα θέματα του Υπουργείου Οικονομικών. Νομίζω ότι ήδη στην </w:t>
      </w:r>
      <w:r>
        <w:rPr>
          <w:rFonts w:eastAsia="Times New Roman" w:cs="Times New Roman"/>
          <w:szCs w:val="24"/>
        </w:rPr>
        <w:t>ε</w:t>
      </w:r>
      <w:r>
        <w:rPr>
          <w:rFonts w:eastAsia="Times New Roman" w:cs="Times New Roman"/>
          <w:szCs w:val="24"/>
        </w:rPr>
        <w:t>πιτροπή λύθηκε οποιοδήποτε ζήτημα είχε ανακινηθεί</w:t>
      </w:r>
      <w:r>
        <w:rPr>
          <w:rFonts w:eastAsia="Times New Roman" w:cs="Times New Roman"/>
          <w:szCs w:val="24"/>
        </w:rPr>
        <w:t xml:space="preserve">, </w:t>
      </w:r>
      <w:r>
        <w:rPr>
          <w:rFonts w:eastAsia="Times New Roman" w:cs="Times New Roman"/>
          <w:szCs w:val="24"/>
        </w:rPr>
        <w:t>σχετικά με το άρθρο 111, πο</w:t>
      </w:r>
      <w:r>
        <w:rPr>
          <w:rFonts w:eastAsia="Times New Roman" w:cs="Times New Roman"/>
          <w:szCs w:val="24"/>
        </w:rPr>
        <w:t>υ</w:t>
      </w:r>
      <w:r>
        <w:rPr>
          <w:rFonts w:eastAsia="Times New Roman" w:cs="Times New Roman"/>
          <w:szCs w:val="24"/>
        </w:rPr>
        <w:t xml:space="preserve"> διευκολύνει ξένους διπλωμάτες, οι οποίοι αδυνατούν να μεταφέρουν στη χώρα τους τα αυτοκίνητα που χ</w:t>
      </w:r>
      <w:r>
        <w:rPr>
          <w:rFonts w:eastAsia="Times New Roman" w:cs="Times New Roman"/>
          <w:szCs w:val="24"/>
        </w:rPr>
        <w:t>ρησιμοποιούσαν όσο υπηρετούσαν στη χώρα μας και τα αφήνουν πίσω, με σκοπό να τα μεταβιβάσουν στους διπλωμάτες</w:t>
      </w:r>
      <w:r>
        <w:rPr>
          <w:rFonts w:eastAsia="Times New Roman" w:cs="Times New Roman"/>
          <w:szCs w:val="24"/>
        </w:rPr>
        <w:t>,</w:t>
      </w:r>
      <w:r>
        <w:rPr>
          <w:rFonts w:eastAsia="Times New Roman" w:cs="Times New Roman"/>
          <w:szCs w:val="24"/>
        </w:rPr>
        <w:t xml:space="preserve"> που τους αντικαθιστούν στη χώρα μας.</w:t>
      </w:r>
    </w:p>
    <w:p w14:paraId="4EDBFB2B"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Επίσης, θα πρέπει να διασαφηνιστούν και ορισμένα πράγματα σχετικά με το άρθρο 112, για το οποίο ακούστηκαν π</w:t>
      </w:r>
      <w:r>
        <w:rPr>
          <w:rFonts w:eastAsia="Times New Roman" w:cs="Times New Roman"/>
          <w:szCs w:val="24"/>
        </w:rPr>
        <w:t xml:space="preserve">ολλά κατά τη συζήτηση στις </w:t>
      </w:r>
      <w:r>
        <w:rPr>
          <w:rFonts w:eastAsia="Times New Roman" w:cs="Times New Roman"/>
          <w:szCs w:val="24"/>
        </w:rPr>
        <w:t>ε</w:t>
      </w:r>
      <w:r>
        <w:rPr>
          <w:rFonts w:eastAsia="Times New Roman" w:cs="Times New Roman"/>
          <w:szCs w:val="24"/>
        </w:rPr>
        <w:t xml:space="preserve">πιτροπές χωρίς να έχουν σχέση με το άρθρο. </w:t>
      </w:r>
    </w:p>
    <w:p w14:paraId="4EDBFB2C" w14:textId="77777777" w:rsidR="00ED4365" w:rsidRDefault="007215F5">
      <w:pPr>
        <w:spacing w:line="600" w:lineRule="auto"/>
        <w:ind w:firstLine="720"/>
        <w:jc w:val="both"/>
        <w:rPr>
          <w:rFonts w:eastAsia="Times New Roman"/>
          <w:bCs/>
        </w:rPr>
      </w:pPr>
      <w:r w:rsidRPr="00F8084C">
        <w:rPr>
          <w:rFonts w:eastAsia="Times New Roman"/>
          <w:bCs/>
        </w:rPr>
        <w:lastRenderedPageBreak/>
        <w:t>(Στο σημείο αυτό κτυπάει το κουδού</w:t>
      </w:r>
      <w:r>
        <w:rPr>
          <w:rFonts w:eastAsia="Times New Roman"/>
          <w:bCs/>
        </w:rPr>
        <w:t>νι λήξεως του χρόνου ομιλίας της κυρίας Υφυπουργού</w:t>
      </w:r>
      <w:r w:rsidRPr="00F8084C">
        <w:rPr>
          <w:rFonts w:eastAsia="Times New Roman"/>
          <w:bCs/>
        </w:rPr>
        <w:t>)</w:t>
      </w:r>
    </w:p>
    <w:p w14:paraId="4EDBFB2D" w14:textId="77777777" w:rsidR="00ED4365" w:rsidRDefault="007215F5">
      <w:pPr>
        <w:spacing w:line="600" w:lineRule="auto"/>
        <w:ind w:firstLine="720"/>
        <w:jc w:val="both"/>
        <w:rPr>
          <w:rFonts w:eastAsia="Times New Roman"/>
          <w:bCs/>
        </w:rPr>
      </w:pPr>
      <w:r>
        <w:rPr>
          <w:rFonts w:eastAsia="Times New Roman"/>
          <w:bCs/>
        </w:rPr>
        <w:t xml:space="preserve">Κύριε Πρόεδρε, θα χρειαστώ μερικά λεπτά για να ολοκληρώσω. </w:t>
      </w:r>
    </w:p>
    <w:p w14:paraId="4EDBFB2E"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Με τη διάταξη αυτή </w:t>
      </w:r>
      <w:r>
        <w:rPr>
          <w:rFonts w:eastAsia="Times New Roman"/>
          <w:bCs/>
        </w:rPr>
        <w:t>δίνουμε το δικαίωμα</w:t>
      </w:r>
      <w:r>
        <w:rPr>
          <w:rFonts w:eastAsia="Times New Roman"/>
          <w:bCs/>
        </w:rPr>
        <w:t xml:space="preserve"> στους συμπολίτες </w:t>
      </w:r>
      <w:r>
        <w:rPr>
          <w:rFonts w:eastAsia="Times New Roman"/>
          <w:bCs/>
        </w:rPr>
        <w:t>μας,</w:t>
      </w:r>
      <w:r>
        <w:rPr>
          <w:rFonts w:eastAsia="Times New Roman"/>
          <w:bCs/>
        </w:rPr>
        <w:t xml:space="preserve"> που έχουν απαιτήσεις εναντίον τρίτων να κινήσουν οι ίδιοι τη διαδικασία μεταγραφής εμπράγματων δικαιωμάτων των τρίτων αυτών, προκειμένου να μπορέσουν να εξυπηρετήσουν τις νόμιμες απαιτήσεις τους. </w:t>
      </w:r>
    </w:p>
    <w:p w14:paraId="4EDBFB2F" w14:textId="77777777" w:rsidR="00ED4365" w:rsidRDefault="007215F5">
      <w:pPr>
        <w:spacing w:line="600" w:lineRule="auto"/>
        <w:ind w:firstLine="720"/>
        <w:jc w:val="both"/>
        <w:rPr>
          <w:rFonts w:eastAsia="Times New Roman"/>
          <w:bCs/>
        </w:rPr>
      </w:pPr>
      <w:r>
        <w:rPr>
          <w:rFonts w:eastAsia="Times New Roman"/>
          <w:bCs/>
        </w:rPr>
        <w:t>Πλήθος αιτημάτων μας έχει μεταφερθεί</w:t>
      </w:r>
      <w:r>
        <w:rPr>
          <w:rFonts w:eastAsia="Times New Roman"/>
          <w:bCs/>
        </w:rPr>
        <w:t xml:space="preserve"> από φορολογούμενους που τους χρωστάνε τρίτοι χρήματα και ενώ οι τρίτοι αυτοί έχουν δικαιωθεί δικαστικώς, τους έχει επιδικαστεί κάποιο περιουσιακό στοιχείο, από την εκποίηση του οποίου θα μπορούσαν να καλύψουν τα χρέη τους, αυτοί </w:t>
      </w:r>
      <w:r>
        <w:rPr>
          <w:rFonts w:eastAsia="Times New Roman"/>
          <w:bCs/>
        </w:rPr>
        <w:t>-</w:t>
      </w:r>
      <w:r>
        <w:rPr>
          <w:rFonts w:eastAsia="Times New Roman"/>
          <w:bCs/>
        </w:rPr>
        <w:t>σκεπτόμενοι πονηρά, θα έλ</w:t>
      </w:r>
      <w:r>
        <w:rPr>
          <w:rFonts w:eastAsia="Times New Roman"/>
          <w:bCs/>
        </w:rPr>
        <w:t>εγα</w:t>
      </w:r>
      <w:r>
        <w:rPr>
          <w:rFonts w:eastAsia="Times New Roman"/>
          <w:bCs/>
        </w:rPr>
        <w:t xml:space="preserve">- </w:t>
      </w:r>
      <w:r>
        <w:rPr>
          <w:rFonts w:eastAsia="Times New Roman"/>
          <w:bCs/>
        </w:rPr>
        <w:t xml:space="preserve">δεν προβαίνουν στη μεταγραφή της σχετικής δικαστικής απόφασης, με στόχο να βρουν πρώτα αγοραστή </w:t>
      </w:r>
      <w:r>
        <w:rPr>
          <w:rFonts w:eastAsia="Times New Roman"/>
          <w:bCs/>
        </w:rPr>
        <w:lastRenderedPageBreak/>
        <w:t>και μετά να προβούν ταχέως στη διαδικασία μεταγραφής και να πουλήσουν το περιουσιακό στοιχείο, αφήνοντας και πάλι ακάλυπτα τα χρέη τους.</w:t>
      </w:r>
    </w:p>
    <w:p w14:paraId="4EDBFB30" w14:textId="77777777" w:rsidR="00ED4365" w:rsidRDefault="007215F5">
      <w:pPr>
        <w:spacing w:line="600" w:lineRule="auto"/>
        <w:ind w:firstLine="720"/>
        <w:jc w:val="both"/>
        <w:rPr>
          <w:rFonts w:eastAsia="Times New Roman"/>
          <w:bCs/>
        </w:rPr>
      </w:pPr>
      <w:r>
        <w:rPr>
          <w:rFonts w:eastAsia="Times New Roman"/>
          <w:bCs/>
        </w:rPr>
        <w:t xml:space="preserve">Αυτή τη στρέβλωση </w:t>
      </w:r>
      <w:r>
        <w:rPr>
          <w:rFonts w:eastAsia="Times New Roman"/>
          <w:bCs/>
        </w:rPr>
        <w:t>ερχόμαστε να καλύψουμε με τη ρύθμιση αυτή, δίνοντας τη δυνατότητα σε αυτόν που του χρωστούν χρήματα, να διεκδικήσει την αξίωσή του</w:t>
      </w:r>
      <w:r>
        <w:rPr>
          <w:rFonts w:eastAsia="Times New Roman"/>
          <w:bCs/>
        </w:rPr>
        <w:t>,</w:t>
      </w:r>
      <w:r>
        <w:rPr>
          <w:rFonts w:eastAsia="Times New Roman"/>
          <w:bCs/>
        </w:rPr>
        <w:t xml:space="preserve"> σε βάρος του κακόπιστου οφειλέτη.</w:t>
      </w:r>
    </w:p>
    <w:p w14:paraId="4EDBFB31" w14:textId="77777777" w:rsidR="00ED4365" w:rsidRDefault="007215F5">
      <w:pPr>
        <w:spacing w:line="600" w:lineRule="auto"/>
        <w:ind w:firstLine="720"/>
        <w:jc w:val="both"/>
        <w:rPr>
          <w:rFonts w:eastAsia="Times New Roman"/>
          <w:bCs/>
        </w:rPr>
      </w:pPr>
      <w:r>
        <w:rPr>
          <w:rFonts w:eastAsia="Times New Roman"/>
          <w:bCs/>
        </w:rPr>
        <w:t xml:space="preserve">Φυσικά, η διάταξη αυτή αφορά και το </w:t>
      </w:r>
      <w:r>
        <w:rPr>
          <w:rFonts w:eastAsia="Times New Roman"/>
          <w:bCs/>
        </w:rPr>
        <w:t>δ</w:t>
      </w:r>
      <w:r>
        <w:rPr>
          <w:rFonts w:eastAsia="Times New Roman"/>
          <w:bCs/>
        </w:rPr>
        <w:t xml:space="preserve">ημόσιο, αλλά δεν έχει </w:t>
      </w:r>
      <w:proofErr w:type="spellStart"/>
      <w:r>
        <w:rPr>
          <w:rFonts w:eastAsia="Times New Roman"/>
          <w:bCs/>
        </w:rPr>
        <w:t>καμ</w:t>
      </w:r>
      <w:r>
        <w:rPr>
          <w:rFonts w:eastAsia="Times New Roman"/>
          <w:bCs/>
        </w:rPr>
        <w:t>μ</w:t>
      </w:r>
      <w:r>
        <w:rPr>
          <w:rFonts w:eastAsia="Times New Roman"/>
          <w:bCs/>
        </w:rPr>
        <w:t>ία</w:t>
      </w:r>
      <w:proofErr w:type="spellEnd"/>
      <w:r>
        <w:rPr>
          <w:rFonts w:eastAsia="Times New Roman"/>
          <w:bCs/>
        </w:rPr>
        <w:t xml:space="preserve"> σχέση με τους περιβόητου</w:t>
      </w:r>
      <w:r>
        <w:rPr>
          <w:rFonts w:eastAsia="Times New Roman"/>
          <w:bCs/>
        </w:rPr>
        <w:t xml:space="preserve">ς πλειστηριασμούς. Το </w:t>
      </w:r>
      <w:r>
        <w:rPr>
          <w:rFonts w:eastAsia="Times New Roman"/>
          <w:bCs/>
        </w:rPr>
        <w:t>δ</w:t>
      </w:r>
      <w:r>
        <w:rPr>
          <w:rFonts w:eastAsia="Times New Roman"/>
          <w:bCs/>
        </w:rPr>
        <w:t xml:space="preserve">ημόσιο οφείλει να διεκδικήσει τα δικαιώματά του, όπου, όμως, αυτό κρίνει σκόπιμο να το κάνει, όχι σε μοναδικές κατοικίες, όχι σε κύριες κατοικίες, όχι στους </w:t>
      </w:r>
      <w:proofErr w:type="spellStart"/>
      <w:r>
        <w:rPr>
          <w:rFonts w:eastAsia="Times New Roman"/>
          <w:bCs/>
        </w:rPr>
        <w:t>μικροοφειλέτες</w:t>
      </w:r>
      <w:proofErr w:type="spellEnd"/>
      <w:r>
        <w:rPr>
          <w:rFonts w:eastAsia="Times New Roman"/>
          <w:bCs/>
        </w:rPr>
        <w:t xml:space="preserve">, όχι στους ανθρώπους που έχουν πραγματική αδυναμία πληρωμής. </w:t>
      </w:r>
    </w:p>
    <w:p w14:paraId="4EDBFB32"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Από τους λοιπούς </w:t>
      </w:r>
      <w:proofErr w:type="spellStart"/>
      <w:r>
        <w:rPr>
          <w:rFonts w:eastAsia="Times New Roman" w:cs="Times New Roman"/>
          <w:szCs w:val="24"/>
        </w:rPr>
        <w:t>μεγαλοοφειλέτες</w:t>
      </w:r>
      <w:proofErr w:type="spellEnd"/>
      <w:r>
        <w:rPr>
          <w:rFonts w:eastAsia="Times New Roman" w:cs="Times New Roman"/>
          <w:szCs w:val="24"/>
        </w:rPr>
        <w:t xml:space="preserve"> ή κακόπιστους φορολογούμενους</w:t>
      </w:r>
      <w:r>
        <w:rPr>
          <w:rFonts w:eastAsia="Times New Roman" w:cs="Times New Roman"/>
          <w:szCs w:val="24"/>
        </w:rPr>
        <w:t>,</w:t>
      </w:r>
      <w:r>
        <w:rPr>
          <w:rFonts w:eastAsia="Times New Roman" w:cs="Times New Roman"/>
          <w:szCs w:val="24"/>
        </w:rPr>
        <w:t xml:space="preserve"> φυσικά και θα διεκδικήσουμε τις αξιώσεις του </w:t>
      </w:r>
      <w:r>
        <w:rPr>
          <w:rFonts w:eastAsia="Times New Roman" w:cs="Times New Roman"/>
          <w:szCs w:val="24"/>
        </w:rPr>
        <w:t>δημοσίου</w:t>
      </w:r>
      <w:r>
        <w:rPr>
          <w:rFonts w:eastAsia="Times New Roman" w:cs="Times New Roman"/>
          <w:szCs w:val="24"/>
        </w:rPr>
        <w:t>. Αυτό είναι ευνόητο και οφείλουμε να το κάνουμε απέναντι σε όλους τους συνεπείς φορολογούμενους</w:t>
      </w:r>
      <w:r>
        <w:rPr>
          <w:rFonts w:eastAsia="Times New Roman" w:cs="Times New Roman"/>
          <w:szCs w:val="24"/>
        </w:rPr>
        <w:t>,</w:t>
      </w:r>
      <w:r>
        <w:rPr>
          <w:rFonts w:eastAsia="Times New Roman" w:cs="Times New Roman"/>
          <w:szCs w:val="24"/>
        </w:rPr>
        <w:t xml:space="preserve"> που με τις θυσίες τους </w:t>
      </w:r>
      <w:r>
        <w:rPr>
          <w:rFonts w:eastAsia="Times New Roman" w:cs="Times New Roman"/>
          <w:szCs w:val="24"/>
        </w:rPr>
        <w:lastRenderedPageBreak/>
        <w:t xml:space="preserve">κρατάμε τη χώρα ζωντανή και θα τη βγάλουμε σε λίγους μήνες από την ασφυκτική εποπτεία των μνημονίων. </w:t>
      </w:r>
    </w:p>
    <w:p w14:paraId="4EDBFB33"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Με το άρθρο 114 παρατείνουμε τη ρύθμιση των προηγουμένων ετών και για το φορολογικό έτος 2017, με αποτέλεσμα τα εισοδήματα που απο</w:t>
      </w:r>
      <w:r>
        <w:rPr>
          <w:rFonts w:eastAsia="Times New Roman" w:cs="Times New Roman"/>
          <w:szCs w:val="24"/>
        </w:rPr>
        <w:t>κτούν οι περιστασιακά ή ευκαιριακά απασχολούμενοι (άνεργοι, νοικοκυρές, φοιτητές) και εφόσον αυτοί δεν είναι επιτηδευματίες, να φορολογούνται με την κλίμακα των μισθωτών και με την παροχή της μείωσης του φόρου, εφόσον το πραγματικό τους εισόδημα δεν υπερβα</w:t>
      </w:r>
      <w:r>
        <w:rPr>
          <w:rFonts w:eastAsia="Times New Roman" w:cs="Times New Roman"/>
          <w:szCs w:val="24"/>
        </w:rPr>
        <w:t xml:space="preserve">ίνει τα 6.000 ευρώ και το τεκμαρτό τους τα 9.500 ευρώ. </w:t>
      </w:r>
    </w:p>
    <w:p w14:paraId="4EDBFB34"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Το άρθρο 115 αφορά την απαλλαγή από τον ειδικό φόρο κατανάλωσης</w:t>
      </w:r>
      <w:r>
        <w:rPr>
          <w:rFonts w:eastAsia="Times New Roman" w:cs="Times New Roman"/>
          <w:szCs w:val="24"/>
        </w:rPr>
        <w:t>,</w:t>
      </w:r>
      <w:r>
        <w:rPr>
          <w:rFonts w:eastAsia="Times New Roman" w:cs="Times New Roman"/>
          <w:szCs w:val="24"/>
        </w:rPr>
        <w:t xml:space="preserve"> που χορηγείται μόνο για τις ποσότητες του φυσικού αερίου, οι οποίες χρησιμοποιούνται για την παραγωγή ηλεκτρικής ενέργειας. Δεν αλλάζει</w:t>
      </w:r>
      <w:r>
        <w:rPr>
          <w:rFonts w:eastAsia="Times New Roman" w:cs="Times New Roman"/>
          <w:szCs w:val="24"/>
        </w:rPr>
        <w:t xml:space="preserve"> τίποτα από όσα ήδη ισχύουν. Το μόνο που αλλάζει είναι ότι με την πρώτη παράγραφο δίνεται η εξουσιοδότηση στον καθ’ ύλην αρμόδιο Υπουργό και στον Διοικητή της Ανεξάρτητης Αρχής Δημοσίων Εσόδων για την έκδοση κανονιστικής πράξης με την οποία θα αποσαφηνίζον</w:t>
      </w:r>
      <w:r>
        <w:rPr>
          <w:rFonts w:eastAsia="Times New Roman" w:cs="Times New Roman"/>
          <w:szCs w:val="24"/>
        </w:rPr>
        <w:t xml:space="preserve">ται οι όροι </w:t>
      </w:r>
      <w:r>
        <w:rPr>
          <w:rFonts w:eastAsia="Times New Roman" w:cs="Times New Roman"/>
          <w:szCs w:val="24"/>
        </w:rPr>
        <w:lastRenderedPageBreak/>
        <w:t>για την εφαρμογή της ανωτέρω απαλλαγής και κυρίως οι απαιτούμενοι έλεγχοι που θα γίνονται, προκειμένου να διευκρινισθεί σαφώς ποιες ποσότητες του φυσικού αερίου προορίζονται για την παραγωγή ηλεκτρικής ενέργειας, προκειμένου να απαλλαγούν αυτές</w:t>
      </w:r>
      <w:r>
        <w:rPr>
          <w:rFonts w:eastAsia="Times New Roman" w:cs="Times New Roman"/>
          <w:szCs w:val="24"/>
        </w:rPr>
        <w:t xml:space="preserve"> </w:t>
      </w:r>
      <w:r>
        <w:rPr>
          <w:rFonts w:eastAsia="Times New Roman" w:cs="Times New Roman"/>
          <w:szCs w:val="24"/>
        </w:rPr>
        <w:t>-</w:t>
      </w:r>
      <w:r>
        <w:rPr>
          <w:rFonts w:eastAsia="Times New Roman" w:cs="Times New Roman"/>
          <w:szCs w:val="24"/>
        </w:rPr>
        <w:t>και μόνο αυτές</w:t>
      </w:r>
      <w:r>
        <w:rPr>
          <w:rFonts w:eastAsia="Times New Roman" w:cs="Times New Roman"/>
          <w:szCs w:val="24"/>
        </w:rPr>
        <w:t>-</w:t>
      </w:r>
      <w:r>
        <w:rPr>
          <w:rFonts w:eastAsia="Times New Roman" w:cs="Times New Roman"/>
          <w:szCs w:val="24"/>
        </w:rPr>
        <w:t xml:space="preserve"> από τον ειδικό φόρο κατανάλωσης.</w:t>
      </w:r>
    </w:p>
    <w:p w14:paraId="4EDBFB35"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Το άρθρο 117 διορθώνει ζητήματα</w:t>
      </w:r>
      <w:r>
        <w:rPr>
          <w:rFonts w:eastAsia="Times New Roman" w:cs="Times New Roman"/>
          <w:szCs w:val="24"/>
        </w:rPr>
        <w:t>,</w:t>
      </w:r>
      <w:r>
        <w:rPr>
          <w:rFonts w:eastAsia="Times New Roman" w:cs="Times New Roman"/>
          <w:szCs w:val="24"/>
        </w:rPr>
        <w:t xml:space="preserve"> που δημιουργήθηκαν στην καθημερινή πρακτική με την εφαρμογή του ν.4389/2016 για τον υπολογισμό των τελών ταξινόμησης, βάσει πλέον της λιανικής τιμής και όχι της εργοστασιακ</w:t>
      </w:r>
      <w:r>
        <w:rPr>
          <w:rFonts w:eastAsia="Times New Roman" w:cs="Times New Roman"/>
          <w:szCs w:val="24"/>
        </w:rPr>
        <w:t xml:space="preserve">ής αξίας. </w:t>
      </w:r>
    </w:p>
    <w:p w14:paraId="4EDBFB36"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Το άρθρο 122 για τη στελέχωση της ΑΑΔΕ, επίσης είτε δεν το διαβάσατε σωστά είτε παρερμηνεύτηκε. Με το άρθρο αυτό</w:t>
      </w:r>
      <w:r>
        <w:rPr>
          <w:rFonts w:eastAsia="Times New Roman" w:cs="Times New Roman"/>
          <w:szCs w:val="24"/>
        </w:rPr>
        <w:t>,</w:t>
      </w:r>
      <w:r>
        <w:rPr>
          <w:rFonts w:eastAsia="Times New Roman" w:cs="Times New Roman"/>
          <w:szCs w:val="24"/>
        </w:rPr>
        <w:t xml:space="preserve"> δίνουμε τη δυνατότητα στελέχωσης</w:t>
      </w:r>
      <w:r>
        <w:rPr>
          <w:rFonts w:eastAsia="Times New Roman" w:cs="Times New Roman"/>
          <w:szCs w:val="24"/>
        </w:rPr>
        <w:t>,</w:t>
      </w:r>
      <w:r>
        <w:rPr>
          <w:rFonts w:eastAsia="Times New Roman" w:cs="Times New Roman"/>
          <w:szCs w:val="24"/>
        </w:rPr>
        <w:t xml:space="preserve"> με επιλαχόντες μόνο δικών της διαγωνισμών για τρία έτη, μετά μάλιστα</w:t>
      </w:r>
      <w:r>
        <w:rPr>
          <w:rFonts w:eastAsia="Times New Roman" w:cs="Times New Roman"/>
          <w:szCs w:val="24"/>
        </w:rPr>
        <w:t>,</w:t>
      </w:r>
      <w:r>
        <w:rPr>
          <w:rFonts w:eastAsia="Times New Roman" w:cs="Times New Roman"/>
          <w:szCs w:val="24"/>
        </w:rPr>
        <w:t xml:space="preserve"> από σύμφωνη γνώμη του ΑΣΕΠ,</w:t>
      </w:r>
      <w:r>
        <w:rPr>
          <w:rFonts w:eastAsia="Times New Roman" w:cs="Times New Roman"/>
          <w:szCs w:val="24"/>
        </w:rPr>
        <w:t xml:space="preserve"> ενώ η δυνατότητα αυτή δίνεται μόνο για εννιά μήνες, εφόσον πρόκειται για προκήρυξη άλλου φορέα και μόνο εφόσον οι υποψήφιοι ανταποκρίνονται στις απαιτήσεις</w:t>
      </w:r>
      <w:r>
        <w:rPr>
          <w:rFonts w:eastAsia="Times New Roman" w:cs="Times New Roman"/>
          <w:szCs w:val="24"/>
        </w:rPr>
        <w:t>,</w:t>
      </w:r>
      <w:r>
        <w:rPr>
          <w:rFonts w:eastAsia="Times New Roman" w:cs="Times New Roman"/>
          <w:szCs w:val="24"/>
        </w:rPr>
        <w:t xml:space="preserve"> που τίθενται για τη στελέχωση των υπηρεσιών της. </w:t>
      </w:r>
    </w:p>
    <w:p w14:paraId="4EDBFB37"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Με το άρθρο 136 δημιουργούμε ένα πολύ σύντομο με</w:t>
      </w:r>
      <w:r>
        <w:rPr>
          <w:rFonts w:eastAsia="Times New Roman" w:cs="Times New Roman"/>
          <w:szCs w:val="24"/>
        </w:rPr>
        <w:t xml:space="preserve">ταβατικό διάστημα -τρεις μήνες, ίσως και λίγο παραπάνω, αλλά εκεί περίπου είναι- προκειμένου να βάλουμε προσωρινά κάποιους ανθρώπους στο τιμόνι μιας σημαντικά εξαιρετικής υπηρεσίας. Πρόκειται για τη Διεύθυνση Ερευνών Οικονομικού Εγκλήματος, της οποίας την </w:t>
      </w:r>
      <w:r>
        <w:rPr>
          <w:rFonts w:eastAsia="Times New Roman" w:cs="Times New Roman"/>
          <w:szCs w:val="24"/>
        </w:rPr>
        <w:t>καθοδήγηση και τον συντονισμό λειτουργίας έχει ο Εισαγγελέας Οικονομικού Εγκλήματος. Σ’ αυτό το μεταβατικό καθεστώς θα μπορέσουν να τοποθετηθούν προϊστάμενοι. Δεν μπορεί να λειτουργεί, αν δεν υπάρχουν προϊστάμενοι. Αυτή τη στιγμή δεν υπάρχει προσωπικό</w:t>
      </w:r>
      <w:r>
        <w:rPr>
          <w:rFonts w:eastAsia="Times New Roman" w:cs="Times New Roman"/>
          <w:szCs w:val="24"/>
        </w:rPr>
        <w:t>,</w:t>
      </w:r>
      <w:r>
        <w:rPr>
          <w:rFonts w:eastAsia="Times New Roman" w:cs="Times New Roman"/>
          <w:szCs w:val="24"/>
        </w:rPr>
        <w:t xml:space="preserve"> για</w:t>
      </w:r>
      <w:r>
        <w:rPr>
          <w:rFonts w:eastAsia="Times New Roman" w:cs="Times New Roman"/>
          <w:szCs w:val="24"/>
        </w:rPr>
        <w:t xml:space="preserve"> να μπορείτε να πείτε ότι ανακαλούμε κάποιους και βάζουμε κάποιους άλλους στη θέση τους. Πρέπει να παραλάβει τους φακέλους που είναι σε εκκρεμότητα από την ΑΑΔΕ. </w:t>
      </w:r>
    </w:p>
    <w:p w14:paraId="4EDBFB38"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Στη συνέχεια, θα τοποθετηθούν εκ νέου προϊστάμενοι, με βάση τον ν.4369/2016, όπως γίνεται και</w:t>
      </w:r>
      <w:r>
        <w:rPr>
          <w:rFonts w:eastAsia="Times New Roman" w:cs="Times New Roman"/>
          <w:szCs w:val="24"/>
        </w:rPr>
        <w:t xml:space="preserve"> σε όλο το υπόλοιπο </w:t>
      </w:r>
      <w:r>
        <w:rPr>
          <w:rFonts w:eastAsia="Times New Roman" w:cs="Times New Roman"/>
          <w:szCs w:val="24"/>
        </w:rPr>
        <w:t>δ</w:t>
      </w:r>
      <w:r>
        <w:rPr>
          <w:rFonts w:eastAsia="Times New Roman" w:cs="Times New Roman"/>
          <w:szCs w:val="24"/>
        </w:rPr>
        <w:t xml:space="preserve">ημόσιο. Σε όλο το υπόλοιπο </w:t>
      </w:r>
      <w:r>
        <w:rPr>
          <w:rFonts w:eastAsia="Times New Roman" w:cs="Times New Roman"/>
          <w:szCs w:val="24"/>
        </w:rPr>
        <w:t xml:space="preserve">δημόσιο, </w:t>
      </w:r>
      <w:r>
        <w:rPr>
          <w:rFonts w:eastAsia="Times New Roman" w:cs="Times New Roman"/>
          <w:szCs w:val="24"/>
        </w:rPr>
        <w:t>μέχρι πρότινος καλύφθηκαν οι θέσεις διευθυντών, προϊσταμένων κ</w:t>
      </w:r>
      <w:r>
        <w:rPr>
          <w:rFonts w:eastAsia="Times New Roman" w:cs="Times New Roman"/>
          <w:szCs w:val="24"/>
        </w:rPr>
        <w:t>.</w:t>
      </w:r>
      <w:r>
        <w:rPr>
          <w:rFonts w:eastAsia="Times New Roman" w:cs="Times New Roman"/>
          <w:szCs w:val="24"/>
        </w:rPr>
        <w:t xml:space="preserve">λπ., από τους Υπουργούς. Μετά θα γίνει η εφαρμογή του ν.4369 σταδιακά σε όλους. </w:t>
      </w:r>
    </w:p>
    <w:p w14:paraId="4EDBFB39"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Αφήνουμε στην κρίση της συνταγματικά κατοχυρωμένης Ανεξ</w:t>
      </w:r>
      <w:r>
        <w:rPr>
          <w:rFonts w:eastAsia="Times New Roman" w:cs="Times New Roman"/>
          <w:szCs w:val="24"/>
        </w:rPr>
        <w:t>άρτητης Αρχής του ΑΣΕΠ</w:t>
      </w:r>
      <w:r>
        <w:rPr>
          <w:rFonts w:eastAsia="Times New Roman" w:cs="Times New Roman"/>
          <w:szCs w:val="24"/>
        </w:rPr>
        <w:t>,</w:t>
      </w:r>
      <w:r>
        <w:rPr>
          <w:rFonts w:eastAsia="Times New Roman" w:cs="Times New Roman"/>
          <w:szCs w:val="24"/>
        </w:rPr>
        <w:t xml:space="preserve"> όχι μόνο τις τοποθετήσεις προϊσταμένων, διευθυντών και γενικών διευθυντών, αλλά ακόμη και των γενικών γραμματέων. Αλίμονο δηλαδή εάν γι’ αυτό το μικρό διάστημα</w:t>
      </w:r>
      <w:r>
        <w:rPr>
          <w:rFonts w:eastAsia="Times New Roman" w:cs="Times New Roman"/>
          <w:szCs w:val="24"/>
        </w:rPr>
        <w:t>,</w:t>
      </w:r>
      <w:r>
        <w:rPr>
          <w:rFonts w:eastAsia="Times New Roman" w:cs="Times New Roman"/>
          <w:szCs w:val="24"/>
        </w:rPr>
        <w:t xml:space="preserve"> που πρέπει να προχωρήσει η διαδικασία, θεωρείτε ότι γίνεται μια διαφορε</w:t>
      </w:r>
      <w:r>
        <w:rPr>
          <w:rFonts w:eastAsia="Times New Roman" w:cs="Times New Roman"/>
          <w:szCs w:val="24"/>
        </w:rPr>
        <w:t xml:space="preserve">τική αντιμετώπιση. </w:t>
      </w:r>
    </w:p>
    <w:p w14:paraId="4EDBFB3A"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Καταφέρνουμε ένα αποφασιστικό κτύπημα στο πελατειακό δημόσιο</w:t>
      </w:r>
      <w:r>
        <w:rPr>
          <w:rFonts w:eastAsia="Times New Roman" w:cs="Times New Roman"/>
          <w:szCs w:val="24"/>
        </w:rPr>
        <w:t>,</w:t>
      </w:r>
      <w:r>
        <w:rPr>
          <w:rFonts w:eastAsia="Times New Roman" w:cs="Times New Roman"/>
          <w:szCs w:val="24"/>
        </w:rPr>
        <w:t xml:space="preserve"> που οι προηγούμενες κυβερνήσεις είχαν κατασκευάσει. Είναι</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άστοχο να προσπαθείτε να μας κατηγορήσετε ότι δίνουμε στον Υπουργό Οικονομικών την εξουσία να διορίζει διευ</w:t>
      </w:r>
      <w:r>
        <w:rPr>
          <w:rFonts w:eastAsia="Times New Roman" w:cs="Times New Roman"/>
          <w:szCs w:val="24"/>
        </w:rPr>
        <w:t xml:space="preserve">θυντές. Μάλλον, όσοι ασκούν κριτική σ’ αυτό το άρθρο, δεν θέλουν να λειτουργήσει αυτή η υπηρεσία. Θέλουν καθυστερήσεις, θέλουν παραγραφές των υποθέσεων, γιατί θέλουν να προστατεύσουν κάποιους. </w:t>
      </w:r>
    </w:p>
    <w:p w14:paraId="4EDBFB3B"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Όσον αφορά τη λίστα </w:t>
      </w:r>
      <w:proofErr w:type="spellStart"/>
      <w:r>
        <w:rPr>
          <w:rFonts w:eastAsia="Times New Roman" w:cs="Times New Roman"/>
          <w:szCs w:val="24"/>
        </w:rPr>
        <w:t>Λαγκάρντ</w:t>
      </w:r>
      <w:proofErr w:type="spellEnd"/>
      <w:r>
        <w:rPr>
          <w:rFonts w:eastAsia="Times New Roman" w:cs="Times New Roman"/>
          <w:szCs w:val="24"/>
        </w:rPr>
        <w:t xml:space="preserve"> και τα ζητήματα που μπήκαν σε σχέ</w:t>
      </w:r>
      <w:r>
        <w:rPr>
          <w:rFonts w:eastAsia="Times New Roman" w:cs="Times New Roman"/>
          <w:szCs w:val="24"/>
        </w:rPr>
        <w:t xml:space="preserve">ση με τις υποθέσεις, </w:t>
      </w:r>
      <w:proofErr w:type="spellStart"/>
      <w:r>
        <w:rPr>
          <w:rFonts w:eastAsia="Times New Roman" w:cs="Times New Roman"/>
          <w:szCs w:val="24"/>
        </w:rPr>
        <w:t>κατ</w:t>
      </w:r>
      <w:r>
        <w:rPr>
          <w:rFonts w:eastAsia="Times New Roman" w:cs="Times New Roman"/>
          <w:szCs w:val="24"/>
        </w:rPr>
        <w:t>’</w:t>
      </w:r>
      <w:r>
        <w:rPr>
          <w:rFonts w:eastAsia="Times New Roman" w:cs="Times New Roman"/>
          <w:szCs w:val="24"/>
        </w:rPr>
        <w:t>αρχάς</w:t>
      </w:r>
      <w:proofErr w:type="spellEnd"/>
      <w:r>
        <w:rPr>
          <w:rFonts w:eastAsia="Times New Roman" w:cs="Times New Roman"/>
          <w:szCs w:val="24"/>
        </w:rPr>
        <w:t xml:space="preserve"> οφείλουμε να βεβαιώσουμε τα ποσά τα οποία οφείλουν. Από εκεί και μετά, όσον αφορά την είσπραξη των ποσών</w:t>
      </w:r>
      <w:r>
        <w:rPr>
          <w:rFonts w:eastAsia="Times New Roman" w:cs="Times New Roman"/>
          <w:szCs w:val="24"/>
        </w:rPr>
        <w:t>,</w:t>
      </w:r>
      <w:r>
        <w:rPr>
          <w:rFonts w:eastAsia="Times New Roman" w:cs="Times New Roman"/>
          <w:szCs w:val="24"/>
        </w:rPr>
        <w:t xml:space="preserve"> που έχουν βεβαιωθεί μετά το </w:t>
      </w:r>
      <w:r>
        <w:rPr>
          <w:rFonts w:eastAsia="Times New Roman" w:cs="Times New Roman"/>
          <w:szCs w:val="24"/>
        </w:rPr>
        <w:lastRenderedPageBreak/>
        <w:t>πέρας του ελέγχου, αυτή επιδιώκεται από τις υπηρεσίες της Ανεξάρτητης Αρχής Δημοσίων Εσόδων</w:t>
      </w:r>
      <w:r>
        <w:rPr>
          <w:rFonts w:eastAsia="Times New Roman" w:cs="Times New Roman"/>
          <w:szCs w:val="24"/>
        </w:rPr>
        <w:t xml:space="preserve">, σύμφωνα με τα οριζόμενα στις διατάξεις του Κώδικα Είσπραξης Δημοσίων Εσόδων, αφού γίνουν οι ανάλογες ενέργειες. Δεδομένου όμως ότι οι έλεγχοι των προσώπων της λίστας </w:t>
      </w:r>
      <w:proofErr w:type="spellStart"/>
      <w:r>
        <w:rPr>
          <w:rFonts w:eastAsia="Times New Roman" w:cs="Times New Roman"/>
          <w:szCs w:val="24"/>
        </w:rPr>
        <w:t>Λαγκάρντ</w:t>
      </w:r>
      <w:proofErr w:type="spellEnd"/>
      <w:r>
        <w:rPr>
          <w:rFonts w:eastAsia="Times New Roman" w:cs="Times New Roman"/>
          <w:szCs w:val="24"/>
        </w:rPr>
        <w:t xml:space="preserve"> ενεργούνται και σε εκτέλεση εισαγγελικής παραγγελίας προς διακρίβωση τέλεσης το</w:t>
      </w:r>
      <w:r>
        <w:rPr>
          <w:rFonts w:eastAsia="Times New Roman" w:cs="Times New Roman"/>
          <w:szCs w:val="24"/>
        </w:rPr>
        <w:t xml:space="preserve">υ αδικήματος είτε της φοροδιαφυγής είτε του ξεπλύματος χρήματος από την πληρωμή ή μη των βεβαιωμένων ποσών, εξαρτάται και από την ποινική πορεία των υποθέσεων, τις οποίες αφορούν και οι οποίες εκκρεμούν ενώπιον των δικαστικών αρχών. Άρα, δεν τελειώνει εδώ </w:t>
      </w:r>
      <w:r>
        <w:rPr>
          <w:rFonts w:eastAsia="Times New Roman" w:cs="Times New Roman"/>
          <w:szCs w:val="24"/>
        </w:rPr>
        <w:t xml:space="preserve">το κομμάτι του ελέγχου της λίστας </w:t>
      </w:r>
      <w:proofErr w:type="spellStart"/>
      <w:r>
        <w:rPr>
          <w:rFonts w:eastAsia="Times New Roman" w:cs="Times New Roman"/>
          <w:szCs w:val="24"/>
        </w:rPr>
        <w:t>Λαγκάρντ</w:t>
      </w:r>
      <w:proofErr w:type="spellEnd"/>
      <w:r>
        <w:rPr>
          <w:rFonts w:eastAsia="Times New Roman" w:cs="Times New Roman"/>
          <w:szCs w:val="24"/>
        </w:rPr>
        <w:t>, έχει πολλή συνέχεια.</w:t>
      </w:r>
    </w:p>
    <w:p w14:paraId="4EDBFB3C" w14:textId="77777777" w:rsidR="00ED4365" w:rsidRDefault="007215F5">
      <w:pPr>
        <w:spacing w:line="600" w:lineRule="auto"/>
        <w:ind w:firstLine="720"/>
        <w:jc w:val="both"/>
        <w:rPr>
          <w:rFonts w:eastAsia="Times New Roman" w:cs="Times New Roman"/>
          <w:szCs w:val="24"/>
        </w:rPr>
      </w:pPr>
      <w:r w:rsidRPr="00CB26D3">
        <w:rPr>
          <w:rFonts w:eastAsia="Times New Roman" w:cs="Times New Roman"/>
          <w:b/>
          <w:szCs w:val="24"/>
        </w:rPr>
        <w:t>ΓΕΩΡΓΙΟΣ ΑΜΥΡΑΣ:</w:t>
      </w:r>
      <w:r>
        <w:rPr>
          <w:rFonts w:eastAsia="Times New Roman" w:cs="Times New Roman"/>
          <w:szCs w:val="24"/>
        </w:rPr>
        <w:t xml:space="preserve"> Ρωτώ το Υπουργείο Δικαιοσύνης και δεν ξέρει και μου λέει να ρωτήσω το Υπουργείο Οικονομικών. Ρωτώ</w:t>
      </w:r>
      <w:r>
        <w:rPr>
          <w:rFonts w:eastAsia="Times New Roman" w:cs="Times New Roman"/>
          <w:szCs w:val="24"/>
        </w:rPr>
        <w:t>,</w:t>
      </w:r>
      <w:r>
        <w:rPr>
          <w:rFonts w:eastAsia="Times New Roman" w:cs="Times New Roman"/>
          <w:szCs w:val="24"/>
        </w:rPr>
        <w:t xml:space="preserve"> και εσείς δεν ξέρετε.</w:t>
      </w:r>
    </w:p>
    <w:p w14:paraId="4EDBFB3D" w14:textId="77777777" w:rsidR="00ED4365" w:rsidRDefault="007215F5">
      <w:pPr>
        <w:spacing w:line="600" w:lineRule="auto"/>
        <w:ind w:firstLine="720"/>
        <w:jc w:val="both"/>
        <w:rPr>
          <w:rFonts w:eastAsia="Times New Roman" w:cs="Times New Roman"/>
          <w:szCs w:val="24"/>
        </w:rPr>
      </w:pPr>
      <w:r>
        <w:rPr>
          <w:rFonts w:eastAsia="Times New Roman" w:cs="Times New Roman"/>
          <w:b/>
          <w:szCs w:val="24"/>
        </w:rPr>
        <w:t>ΑΙΚΑΤΕ</w:t>
      </w:r>
      <w:r w:rsidRPr="00185460">
        <w:rPr>
          <w:rFonts w:eastAsia="Times New Roman" w:cs="Times New Roman"/>
          <w:b/>
          <w:szCs w:val="24"/>
        </w:rPr>
        <w:t xml:space="preserve">ΡΙΝΗ ΠΑΠΑΝΑΤΣΙΟΥ (Υφυπουργός Οικονομικών): </w:t>
      </w:r>
      <w:r>
        <w:rPr>
          <w:rFonts w:eastAsia="Times New Roman" w:cs="Times New Roman"/>
          <w:szCs w:val="24"/>
        </w:rPr>
        <w:t xml:space="preserve">Σας </w:t>
      </w:r>
      <w:r>
        <w:rPr>
          <w:rFonts w:eastAsia="Times New Roman" w:cs="Times New Roman"/>
          <w:szCs w:val="24"/>
        </w:rPr>
        <w:t>απάντησα, κύριε συνάδελφε: Προχωρά η διαδικασία.</w:t>
      </w:r>
    </w:p>
    <w:p w14:paraId="4EDBFB3E" w14:textId="77777777" w:rsidR="00ED4365" w:rsidRDefault="007215F5">
      <w:pPr>
        <w:spacing w:line="600" w:lineRule="auto"/>
        <w:ind w:firstLine="720"/>
        <w:jc w:val="both"/>
        <w:rPr>
          <w:rFonts w:eastAsia="Times New Roman" w:cs="Times New Roman"/>
          <w:szCs w:val="24"/>
        </w:rPr>
      </w:pPr>
      <w:r w:rsidRPr="00F62CEF">
        <w:rPr>
          <w:rFonts w:eastAsia="Times New Roman" w:cs="Times New Roman"/>
          <w:szCs w:val="24"/>
        </w:rPr>
        <w:lastRenderedPageBreak/>
        <w:t>Κυρίες και κύριοι συνάδελφοι,</w:t>
      </w:r>
      <w:r>
        <w:rPr>
          <w:rFonts w:eastAsia="Times New Roman" w:cs="Times New Roman"/>
          <w:szCs w:val="24"/>
        </w:rPr>
        <w:t xml:space="preserve"> </w:t>
      </w:r>
      <w:r w:rsidRPr="00204DC0">
        <w:rPr>
          <w:rFonts w:eastAsia="Times New Roman" w:cs="Times New Roman"/>
          <w:szCs w:val="24"/>
        </w:rPr>
        <w:t>κύριε Πρόεδρε,</w:t>
      </w:r>
      <w:r>
        <w:rPr>
          <w:rFonts w:eastAsia="Times New Roman" w:cs="Times New Roman"/>
          <w:szCs w:val="24"/>
        </w:rPr>
        <w:t xml:space="preserve"> ολοκληρώνοντας, θέλω να πω ότι με το παρόν νομοσχέδιο ενσωματώνουμε στην εθνική νομοθεσία την Ευρωπαϊκή Οδηγία για τον εκσυγχρονισμό του θεσμικού πλαισίου</w:t>
      </w:r>
      <w:r>
        <w:rPr>
          <w:rFonts w:eastAsia="Times New Roman" w:cs="Times New Roman"/>
          <w:szCs w:val="24"/>
        </w:rPr>
        <w:t>,</w:t>
      </w:r>
      <w:r>
        <w:rPr>
          <w:rFonts w:eastAsia="Times New Roman" w:cs="Times New Roman"/>
          <w:szCs w:val="24"/>
        </w:rPr>
        <w:t xml:space="preserve"> σχετικ</w:t>
      </w:r>
      <w:r>
        <w:rPr>
          <w:rFonts w:eastAsia="Times New Roman" w:cs="Times New Roman"/>
          <w:szCs w:val="24"/>
        </w:rPr>
        <w:t>ά με τις υπηρεσίες πληρωμών, συμβάλλουμε στην προώθηση της διαφάνειας και ευκολίας στις συναλλαγές που προσφέρουν οι καινοτόμοι τρόποι πληρωμής. Παράλληλα, με μια σειρά άλλων άρθρων λύνουμε επιμέρους ζητήματα, που βρίσκονται πάντα στην κατεύθυνση της προώθ</w:t>
      </w:r>
      <w:r>
        <w:rPr>
          <w:rFonts w:eastAsia="Times New Roman" w:cs="Times New Roman"/>
          <w:szCs w:val="24"/>
        </w:rPr>
        <w:t xml:space="preserve">ησης της αποτελεσματικότητας και της διαφάνειας της λειτουργίας του κράτους. </w:t>
      </w:r>
    </w:p>
    <w:p w14:paraId="4EDBFB3F"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Ευχαριστώ.</w:t>
      </w:r>
    </w:p>
    <w:p w14:paraId="4EDBFB40" w14:textId="77777777" w:rsidR="00ED4365" w:rsidRDefault="007215F5">
      <w:pPr>
        <w:spacing w:line="600" w:lineRule="auto"/>
        <w:ind w:firstLine="720"/>
        <w:jc w:val="center"/>
        <w:rPr>
          <w:rFonts w:eastAsia="Times New Roman" w:cs="Times New Roman"/>
          <w:szCs w:val="24"/>
        </w:rPr>
      </w:pPr>
      <w:r w:rsidRPr="00C85201">
        <w:rPr>
          <w:rFonts w:eastAsia="Times New Roman" w:cs="Times New Roman"/>
          <w:szCs w:val="24"/>
        </w:rPr>
        <w:t xml:space="preserve">(Χειροκροτήματα από την </w:t>
      </w:r>
      <w:r>
        <w:rPr>
          <w:rFonts w:eastAsia="Times New Roman" w:cs="Times New Roman"/>
          <w:szCs w:val="24"/>
        </w:rPr>
        <w:t>π</w:t>
      </w:r>
      <w:r w:rsidRPr="00C85201">
        <w:rPr>
          <w:rFonts w:eastAsia="Times New Roman" w:cs="Times New Roman"/>
          <w:szCs w:val="24"/>
        </w:rPr>
        <w:t>τέρυγα του ΣΥΡΙΖΑ)</w:t>
      </w:r>
    </w:p>
    <w:p w14:paraId="4EDBFB41" w14:textId="77777777" w:rsidR="00ED4365" w:rsidRDefault="007215F5">
      <w:pPr>
        <w:spacing w:line="600" w:lineRule="auto"/>
        <w:ind w:firstLine="720"/>
        <w:jc w:val="both"/>
        <w:rPr>
          <w:rFonts w:eastAsia="Times New Roman" w:cs="Times New Roman"/>
          <w:szCs w:val="24"/>
        </w:rPr>
      </w:pPr>
      <w:r w:rsidRPr="009A48F0">
        <w:rPr>
          <w:rFonts w:eastAsia="Times New Roman" w:cs="Times New Roman"/>
          <w:b/>
          <w:szCs w:val="24"/>
        </w:rPr>
        <w:t xml:space="preserve">ΠΡΟΕΔΡΕΥΩΝ (Δημήτριος </w:t>
      </w:r>
      <w:proofErr w:type="spellStart"/>
      <w:r w:rsidRPr="009A48F0">
        <w:rPr>
          <w:rFonts w:eastAsia="Times New Roman" w:cs="Times New Roman"/>
          <w:b/>
          <w:szCs w:val="24"/>
        </w:rPr>
        <w:t>Κρεμαστινός</w:t>
      </w:r>
      <w:proofErr w:type="spellEnd"/>
      <w:r w:rsidRPr="009A48F0">
        <w:rPr>
          <w:rFonts w:eastAsia="Times New Roman" w:cs="Times New Roman"/>
          <w:b/>
          <w:szCs w:val="24"/>
        </w:rPr>
        <w:t xml:space="preserve">): </w:t>
      </w:r>
      <w:r>
        <w:rPr>
          <w:rFonts w:eastAsia="Times New Roman" w:cs="Times New Roman"/>
          <w:szCs w:val="24"/>
        </w:rPr>
        <w:t xml:space="preserve">Και εγώ σας ευχαριστώ, κυρία </w:t>
      </w:r>
      <w:proofErr w:type="spellStart"/>
      <w:r>
        <w:rPr>
          <w:rFonts w:eastAsia="Times New Roman" w:cs="Times New Roman"/>
          <w:szCs w:val="24"/>
        </w:rPr>
        <w:t>Παπανάτσιου</w:t>
      </w:r>
      <w:proofErr w:type="spellEnd"/>
      <w:r>
        <w:rPr>
          <w:rFonts w:eastAsia="Times New Roman" w:cs="Times New Roman"/>
          <w:szCs w:val="24"/>
        </w:rPr>
        <w:t>.</w:t>
      </w:r>
    </w:p>
    <w:p w14:paraId="4EDBFB42"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Μετά την Υπουργό, κηρύσσεται περαιωμένη η </w:t>
      </w:r>
      <w:r>
        <w:rPr>
          <w:rFonts w:eastAsia="Times New Roman" w:cs="Times New Roman"/>
          <w:szCs w:val="24"/>
        </w:rPr>
        <w:t>συζήτηση επί της αρχής…</w:t>
      </w:r>
    </w:p>
    <w:p w14:paraId="4EDBFB43" w14:textId="77777777" w:rsidR="00ED4365" w:rsidRDefault="007215F5">
      <w:pPr>
        <w:spacing w:line="600" w:lineRule="auto"/>
        <w:ind w:firstLine="720"/>
        <w:jc w:val="both"/>
        <w:rPr>
          <w:rFonts w:eastAsia="Times New Roman" w:cs="Times New Roman"/>
          <w:szCs w:val="24"/>
        </w:rPr>
      </w:pPr>
      <w:r>
        <w:rPr>
          <w:rFonts w:eastAsia="Times New Roman" w:cs="Times New Roman"/>
          <w:b/>
          <w:szCs w:val="24"/>
        </w:rPr>
        <w:lastRenderedPageBreak/>
        <w:t xml:space="preserve">ΓΙΑΝΝΗΣ ΚΟΥΤΣΟΥΚΟΣ: </w:t>
      </w:r>
      <w:r w:rsidRPr="00204DC0">
        <w:rPr>
          <w:rFonts w:eastAsia="Times New Roman" w:cs="Times New Roman"/>
          <w:szCs w:val="24"/>
        </w:rPr>
        <w:t>Κύριε Πρόεδρε,</w:t>
      </w:r>
      <w:r>
        <w:rPr>
          <w:rFonts w:eastAsia="Times New Roman" w:cs="Times New Roman"/>
          <w:szCs w:val="24"/>
        </w:rPr>
        <w:t xml:space="preserve"> δεν έχουμε τοποθετηθεί για τις τροπολογίες. </w:t>
      </w:r>
    </w:p>
    <w:p w14:paraId="4EDBFB44" w14:textId="77777777" w:rsidR="00ED4365" w:rsidRDefault="007215F5">
      <w:pPr>
        <w:spacing w:line="600" w:lineRule="auto"/>
        <w:ind w:firstLine="720"/>
        <w:jc w:val="both"/>
        <w:rPr>
          <w:rFonts w:eastAsia="Times New Roman" w:cs="Times New Roman"/>
          <w:szCs w:val="24"/>
        </w:rPr>
      </w:pPr>
      <w:r w:rsidRPr="009A48F0">
        <w:rPr>
          <w:rFonts w:eastAsia="Times New Roman" w:cs="Times New Roman"/>
          <w:b/>
          <w:szCs w:val="24"/>
        </w:rPr>
        <w:t xml:space="preserve">ΠΡΟΕΔΡΕΥΩΝ (Δημήτριος </w:t>
      </w:r>
      <w:proofErr w:type="spellStart"/>
      <w:r w:rsidRPr="009A48F0">
        <w:rPr>
          <w:rFonts w:eastAsia="Times New Roman" w:cs="Times New Roman"/>
          <w:b/>
          <w:szCs w:val="24"/>
        </w:rPr>
        <w:t>Κρεμαστινός</w:t>
      </w:r>
      <w:proofErr w:type="spellEnd"/>
      <w:r w:rsidRPr="009A48F0">
        <w:rPr>
          <w:rFonts w:eastAsia="Times New Roman" w:cs="Times New Roman"/>
          <w:b/>
          <w:szCs w:val="24"/>
        </w:rPr>
        <w:t xml:space="preserve">): </w:t>
      </w:r>
      <w:r>
        <w:rPr>
          <w:rFonts w:eastAsia="Times New Roman" w:cs="Times New Roman"/>
          <w:szCs w:val="24"/>
        </w:rPr>
        <w:t>Τι να πούμε για τις τροπολογίες; Δεν ζήτησε κανείς τον λόγο.</w:t>
      </w:r>
    </w:p>
    <w:p w14:paraId="4EDBFB45" w14:textId="77777777" w:rsidR="00ED4365" w:rsidRDefault="007215F5">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Είχαμε συμφωνήσει από τις </w:t>
      </w:r>
      <w:proofErr w:type="spellStart"/>
      <w:r>
        <w:rPr>
          <w:rFonts w:eastAsia="Times New Roman" w:cs="Times New Roman"/>
          <w:szCs w:val="24"/>
        </w:rPr>
        <w:t>πρωτολογίες</w:t>
      </w:r>
      <w:proofErr w:type="spellEnd"/>
      <w:r>
        <w:rPr>
          <w:rFonts w:eastAsia="Times New Roman" w:cs="Times New Roman"/>
          <w:szCs w:val="24"/>
        </w:rPr>
        <w:t xml:space="preserve"> </w:t>
      </w:r>
      <w:r>
        <w:rPr>
          <w:rFonts w:eastAsia="Times New Roman" w:cs="Times New Roman"/>
          <w:szCs w:val="24"/>
        </w:rPr>
        <w:t>ότι θα μιλήσουμε στη δευτερολογία μας για τις τροπολογίες.</w:t>
      </w:r>
    </w:p>
    <w:p w14:paraId="4EDBFB46" w14:textId="77777777" w:rsidR="00ED4365" w:rsidRDefault="007215F5">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Το είχαμε συμφωνήσει από την αρχή. </w:t>
      </w:r>
    </w:p>
    <w:p w14:paraId="4EDBFB47" w14:textId="77777777" w:rsidR="00ED4365" w:rsidRDefault="007215F5">
      <w:pPr>
        <w:spacing w:line="600" w:lineRule="auto"/>
        <w:ind w:firstLine="720"/>
        <w:jc w:val="both"/>
        <w:rPr>
          <w:rFonts w:eastAsia="Times New Roman" w:cs="Times New Roman"/>
          <w:szCs w:val="24"/>
        </w:rPr>
      </w:pPr>
      <w:r w:rsidRPr="009A48F0">
        <w:rPr>
          <w:rFonts w:eastAsia="Times New Roman" w:cs="Times New Roman"/>
          <w:b/>
          <w:szCs w:val="24"/>
        </w:rPr>
        <w:t xml:space="preserve">ΠΡΟΕΔΡΕΥΩΝ (Δημήτριος </w:t>
      </w:r>
      <w:proofErr w:type="spellStart"/>
      <w:r w:rsidRPr="009A48F0">
        <w:rPr>
          <w:rFonts w:eastAsia="Times New Roman" w:cs="Times New Roman"/>
          <w:b/>
          <w:szCs w:val="24"/>
        </w:rPr>
        <w:t>Κρεμαστινός</w:t>
      </w:r>
      <w:proofErr w:type="spellEnd"/>
      <w:r w:rsidRPr="009A48F0">
        <w:rPr>
          <w:rFonts w:eastAsia="Times New Roman" w:cs="Times New Roman"/>
          <w:b/>
          <w:szCs w:val="24"/>
        </w:rPr>
        <w:t xml:space="preserve">): </w:t>
      </w:r>
      <w:r>
        <w:rPr>
          <w:rFonts w:eastAsia="Times New Roman" w:cs="Times New Roman"/>
          <w:szCs w:val="24"/>
        </w:rPr>
        <w:t xml:space="preserve">Ωραία, έχετε ζητήσει τον λόγο με τη σειρά; Είναι ο κ. </w:t>
      </w:r>
      <w:proofErr w:type="spellStart"/>
      <w:r>
        <w:rPr>
          <w:rFonts w:eastAsia="Times New Roman" w:cs="Times New Roman"/>
          <w:szCs w:val="24"/>
        </w:rPr>
        <w:t>Βεσυρόπουλος</w:t>
      </w:r>
      <w:proofErr w:type="spellEnd"/>
      <w:r>
        <w:rPr>
          <w:rFonts w:eastAsia="Times New Roman" w:cs="Times New Roman"/>
          <w:szCs w:val="24"/>
        </w:rPr>
        <w:t xml:space="preserve"> πρώτος.</w:t>
      </w:r>
    </w:p>
    <w:p w14:paraId="4EDBFB48" w14:textId="77777777" w:rsidR="00ED4365" w:rsidRDefault="007215F5">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Με τη σειρά, π</w:t>
      </w:r>
      <w:r>
        <w:rPr>
          <w:rFonts w:eastAsia="Times New Roman" w:cs="Times New Roman"/>
          <w:szCs w:val="24"/>
        </w:rPr>
        <w:t>ρώτος είναι ο κ. Παυλίδης.</w:t>
      </w:r>
    </w:p>
    <w:p w14:paraId="4EDBFB49" w14:textId="77777777" w:rsidR="00ED4365" w:rsidRDefault="007215F5">
      <w:pPr>
        <w:spacing w:line="600" w:lineRule="auto"/>
        <w:ind w:firstLine="720"/>
        <w:jc w:val="both"/>
        <w:rPr>
          <w:rFonts w:eastAsia="Times New Roman" w:cs="Times New Roman"/>
          <w:szCs w:val="24"/>
        </w:rPr>
      </w:pPr>
      <w:r w:rsidRPr="009A48F0">
        <w:rPr>
          <w:rFonts w:eastAsia="Times New Roman" w:cs="Times New Roman"/>
          <w:b/>
          <w:szCs w:val="24"/>
        </w:rPr>
        <w:t xml:space="preserve">ΠΡΟΕΔΡΕΥΩΝ (Δημήτριος </w:t>
      </w:r>
      <w:proofErr w:type="spellStart"/>
      <w:r w:rsidRPr="009A48F0">
        <w:rPr>
          <w:rFonts w:eastAsia="Times New Roman" w:cs="Times New Roman"/>
          <w:b/>
          <w:szCs w:val="24"/>
        </w:rPr>
        <w:t>Κρεμαστινός</w:t>
      </w:r>
      <w:proofErr w:type="spellEnd"/>
      <w:r w:rsidRPr="009A48F0">
        <w:rPr>
          <w:rFonts w:eastAsia="Times New Roman" w:cs="Times New Roman"/>
          <w:b/>
          <w:szCs w:val="24"/>
        </w:rPr>
        <w:t xml:space="preserve">): </w:t>
      </w:r>
      <w:r>
        <w:rPr>
          <w:rFonts w:eastAsia="Times New Roman" w:cs="Times New Roman"/>
          <w:szCs w:val="24"/>
        </w:rPr>
        <w:t>Με τη σειρά των κομμάτων. Εάν θέλει να μιλήσει επί των τροπολογιών ο ΣΥΡΙΖΑ, προφανώς είναι ο κ. Παυλίδης.</w:t>
      </w:r>
    </w:p>
    <w:p w14:paraId="4EDBFB4A"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Κύριε Παυλίδη, εγώ θα έλεγα να τοποθετηθείτε τελευταίος, εκτός αν θέλετε εσείς πρώτος.</w:t>
      </w:r>
      <w:r>
        <w:rPr>
          <w:rFonts w:eastAsia="Times New Roman" w:cs="Times New Roman"/>
          <w:szCs w:val="24"/>
        </w:rPr>
        <w:t xml:space="preserve"> </w:t>
      </w:r>
    </w:p>
    <w:p w14:paraId="4EDBFB4B" w14:textId="77777777" w:rsidR="00ED4365" w:rsidRDefault="007215F5">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 xml:space="preserve">Δεν έχω κανένα πρόβλημα, </w:t>
      </w:r>
      <w:r w:rsidRPr="00204DC0">
        <w:rPr>
          <w:rFonts w:eastAsia="Times New Roman" w:cs="Times New Roman"/>
          <w:szCs w:val="24"/>
        </w:rPr>
        <w:t>κύριε Πρόεδρε,</w:t>
      </w:r>
      <w:r>
        <w:rPr>
          <w:rFonts w:eastAsia="Times New Roman" w:cs="Times New Roman"/>
          <w:szCs w:val="24"/>
        </w:rPr>
        <w:t xml:space="preserve"> θα μιλήσω τελευταίος.</w:t>
      </w:r>
    </w:p>
    <w:p w14:paraId="4EDBFB4C" w14:textId="77777777" w:rsidR="00ED4365" w:rsidRDefault="007215F5">
      <w:pPr>
        <w:spacing w:line="600" w:lineRule="auto"/>
        <w:ind w:firstLine="720"/>
        <w:jc w:val="both"/>
        <w:rPr>
          <w:rFonts w:eastAsia="Times New Roman" w:cs="Times New Roman"/>
          <w:szCs w:val="24"/>
        </w:rPr>
      </w:pPr>
      <w:r w:rsidRPr="009A48F0">
        <w:rPr>
          <w:rFonts w:eastAsia="Times New Roman" w:cs="Times New Roman"/>
          <w:b/>
          <w:szCs w:val="24"/>
        </w:rPr>
        <w:t xml:space="preserve">ΠΡΟΕΔΡΕΥΩΝ (Δημήτριος </w:t>
      </w:r>
      <w:proofErr w:type="spellStart"/>
      <w:r w:rsidRPr="009A48F0">
        <w:rPr>
          <w:rFonts w:eastAsia="Times New Roman" w:cs="Times New Roman"/>
          <w:b/>
          <w:szCs w:val="24"/>
        </w:rPr>
        <w:t>Κρεμαστινός</w:t>
      </w:r>
      <w:proofErr w:type="spellEnd"/>
      <w:r w:rsidRPr="009A48F0">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Βεσυρόπουλε</w:t>
      </w:r>
      <w:proofErr w:type="spellEnd"/>
      <w:r>
        <w:rPr>
          <w:rFonts w:eastAsia="Times New Roman" w:cs="Times New Roman"/>
          <w:szCs w:val="24"/>
        </w:rPr>
        <w:t>, έχετε τον λόγο για τρία λεπτά.</w:t>
      </w:r>
    </w:p>
    <w:p w14:paraId="4EDBFB4D" w14:textId="77777777" w:rsidR="00ED4365" w:rsidRDefault="007215F5">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sidRPr="00204DC0">
        <w:rPr>
          <w:rFonts w:eastAsia="Times New Roman" w:cs="Times New Roman"/>
          <w:szCs w:val="24"/>
        </w:rPr>
        <w:t>Κύριε Πρόεδρε,</w:t>
      </w:r>
      <w:r>
        <w:rPr>
          <w:rFonts w:eastAsia="Times New Roman" w:cs="Times New Roman"/>
          <w:szCs w:val="24"/>
        </w:rPr>
        <w:t xml:space="preserve"> θα είμαι πολύ σύντομος, γιατί τοποθετήθηκα σ</w:t>
      </w:r>
      <w:r>
        <w:rPr>
          <w:rFonts w:eastAsia="Times New Roman" w:cs="Times New Roman"/>
          <w:szCs w:val="24"/>
        </w:rPr>
        <w:t xml:space="preserve">την </w:t>
      </w:r>
      <w:proofErr w:type="spellStart"/>
      <w:r>
        <w:rPr>
          <w:rFonts w:eastAsia="Times New Roman" w:cs="Times New Roman"/>
          <w:szCs w:val="24"/>
        </w:rPr>
        <w:t>πρωτολογία</w:t>
      </w:r>
      <w:proofErr w:type="spellEnd"/>
      <w:r>
        <w:rPr>
          <w:rFonts w:eastAsia="Times New Roman" w:cs="Times New Roman"/>
          <w:szCs w:val="24"/>
        </w:rPr>
        <w:t xml:space="preserve"> μου επί των τροπολογιών. Όμως επειδή υπήρξαν κάποιες άλλες και έγινε αποδεκτή μ</w:t>
      </w:r>
      <w:r>
        <w:rPr>
          <w:rFonts w:eastAsia="Times New Roman" w:cs="Times New Roman"/>
          <w:szCs w:val="24"/>
        </w:rPr>
        <w:t>ί</w:t>
      </w:r>
      <w:r>
        <w:rPr>
          <w:rFonts w:eastAsia="Times New Roman" w:cs="Times New Roman"/>
          <w:szCs w:val="24"/>
        </w:rPr>
        <w:t>α βουλευτική τροπολογία από την κυρία Υπουργό, θα τοποθετηθώ σύντομα πάνω σ</w:t>
      </w:r>
      <w:r>
        <w:rPr>
          <w:rFonts w:eastAsia="Times New Roman" w:cs="Times New Roman"/>
          <w:szCs w:val="24"/>
        </w:rPr>
        <w:t>ε</w:t>
      </w:r>
      <w:r>
        <w:rPr>
          <w:rFonts w:eastAsia="Times New Roman" w:cs="Times New Roman"/>
          <w:szCs w:val="24"/>
        </w:rPr>
        <w:t xml:space="preserve"> αυτές. </w:t>
      </w:r>
    </w:p>
    <w:p w14:paraId="4EDBFB4E"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Κυρία Υπουργέ, σας εξήγησα τις θέσεις μας, σχετικά με την παράγραφο 1 της τροπολογίας με γενικό αριθμό 1566 και ειδικό 246 για την </w:t>
      </w:r>
      <w:r>
        <w:rPr>
          <w:rFonts w:eastAsia="Times New Roman" w:cs="Times New Roman"/>
          <w:szCs w:val="24"/>
        </w:rPr>
        <w:t>«</w:t>
      </w:r>
      <w:r>
        <w:rPr>
          <w:rFonts w:eastAsia="Times New Roman" w:cs="Times New Roman"/>
          <w:szCs w:val="24"/>
        </w:rPr>
        <w:t>ΑΓΡΟΓΗ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και για τους λόγους που τεκμηριώνουν την αρνητική μας ψήφο. </w:t>
      </w:r>
    </w:p>
    <w:p w14:paraId="4EDBFB4F"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Στην παράγραφο 2 της ίδιας τροπολογίας υπάρχει μια</w:t>
      </w:r>
      <w:r>
        <w:rPr>
          <w:rFonts w:eastAsia="Times New Roman" w:cs="Times New Roman"/>
          <w:szCs w:val="24"/>
        </w:rPr>
        <w:t xml:space="preserve"> διάταξη με την οποία συμφωνούμε απόλυτα και αναφέρεται στην παράταση της παραχώρησης χρήσης αγροτικών ακινήτων σε ακτήμονες, κατ’ επάγγελμα αγρότες και ανέργους. Σας ζητώ να πάρει τη μορφή αυτόνομης τροπολογίας η παράγραφος 2, για να μας δοθεί η δυνατότητ</w:t>
      </w:r>
      <w:r>
        <w:rPr>
          <w:rFonts w:eastAsia="Times New Roman" w:cs="Times New Roman"/>
          <w:szCs w:val="24"/>
        </w:rPr>
        <w:t xml:space="preserve">α να την ψηφίσουμε, γιατί με τον τρόπο που την φέρνετε, ενταγμένη στην τροπολογία για την </w:t>
      </w:r>
      <w:r>
        <w:rPr>
          <w:rFonts w:eastAsia="Times New Roman" w:cs="Times New Roman"/>
          <w:szCs w:val="24"/>
        </w:rPr>
        <w:t>«</w:t>
      </w:r>
      <w:r>
        <w:rPr>
          <w:rFonts w:eastAsia="Times New Roman" w:cs="Times New Roman"/>
          <w:szCs w:val="24"/>
        </w:rPr>
        <w:t>ΑΓΡΟΓΗ</w:t>
      </w:r>
      <w:r>
        <w:rPr>
          <w:rFonts w:eastAsia="Times New Roman" w:cs="Times New Roman"/>
          <w:szCs w:val="24"/>
        </w:rPr>
        <w:t>»</w:t>
      </w:r>
      <w:r>
        <w:rPr>
          <w:rFonts w:eastAsia="Times New Roman" w:cs="Times New Roman"/>
          <w:szCs w:val="24"/>
        </w:rPr>
        <w:t xml:space="preserve">, αυτό δεν μπορεί να γίνει. </w:t>
      </w:r>
    </w:p>
    <w:p w14:paraId="4EDBFB50"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Σε ό,τι αφορά τη βουλευτική τροπολογία με γενικό αριθμό 1556 και ειδικό 242 που κάνατε δεκτή, κυρία Υπουργέ, για την παραχώρηση α</w:t>
      </w:r>
      <w:r>
        <w:rPr>
          <w:rFonts w:eastAsia="Times New Roman" w:cs="Times New Roman"/>
          <w:szCs w:val="24"/>
        </w:rPr>
        <w:t xml:space="preserve">κινήτων του Ενιαίου Φορέα Διαχείρισης </w:t>
      </w:r>
      <w:proofErr w:type="spellStart"/>
      <w:r>
        <w:rPr>
          <w:rFonts w:eastAsia="Times New Roman" w:cs="Times New Roman"/>
          <w:szCs w:val="24"/>
        </w:rPr>
        <w:t>Οπωροκηπευτικών</w:t>
      </w:r>
      <w:proofErr w:type="spellEnd"/>
      <w:r>
        <w:rPr>
          <w:rFonts w:eastAsia="Times New Roman" w:cs="Times New Roman"/>
          <w:szCs w:val="24"/>
        </w:rPr>
        <w:t xml:space="preserve"> Ημαθίας στο </w:t>
      </w:r>
      <w:r>
        <w:rPr>
          <w:rFonts w:eastAsia="Times New Roman" w:cs="Times New Roman"/>
          <w:szCs w:val="24"/>
        </w:rPr>
        <w:t>δ</w:t>
      </w:r>
      <w:r>
        <w:rPr>
          <w:rFonts w:eastAsia="Times New Roman" w:cs="Times New Roman"/>
          <w:szCs w:val="24"/>
        </w:rPr>
        <w:t xml:space="preserve">ημόσιο, που βρίσκονται στην Περιφερειακή Αγορά της Κουλούρας Ημαθίας, είναι δεδομένο ότι η </w:t>
      </w:r>
      <w:r w:rsidRPr="000069D1">
        <w:rPr>
          <w:rFonts w:eastAsia="Times New Roman" w:cs="Times New Roman"/>
          <w:szCs w:val="24"/>
        </w:rPr>
        <w:t>Νέα Δημοκρατία</w:t>
      </w:r>
      <w:r>
        <w:rPr>
          <w:rFonts w:eastAsia="Times New Roman" w:cs="Times New Roman"/>
          <w:szCs w:val="24"/>
        </w:rPr>
        <w:t xml:space="preserve"> συμφωνεί και θα ψηφίσει θετικά, με τη δεσμευτική βεβαίως προοπτική για δημιουργία κ</w:t>
      </w:r>
      <w:r>
        <w:rPr>
          <w:rFonts w:eastAsia="Times New Roman" w:cs="Times New Roman"/>
          <w:szCs w:val="24"/>
        </w:rPr>
        <w:t xml:space="preserve">αι στέγαση του </w:t>
      </w:r>
      <w:r>
        <w:rPr>
          <w:rFonts w:eastAsia="Times New Roman" w:cs="Times New Roman"/>
          <w:szCs w:val="24"/>
        </w:rPr>
        <w:t>τ</w:t>
      </w:r>
      <w:r>
        <w:rPr>
          <w:rFonts w:eastAsia="Times New Roman" w:cs="Times New Roman"/>
          <w:szCs w:val="24"/>
        </w:rPr>
        <w:t>ελωνείου της Βέροιας στο συγκεκριμένο χώρο.</w:t>
      </w:r>
    </w:p>
    <w:p w14:paraId="4EDBFB51"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Σας ευχαριστώ.</w:t>
      </w:r>
    </w:p>
    <w:p w14:paraId="4EDBFB52" w14:textId="77777777" w:rsidR="00ED4365" w:rsidRDefault="007215F5">
      <w:pPr>
        <w:spacing w:line="600" w:lineRule="auto"/>
        <w:ind w:firstLine="720"/>
        <w:jc w:val="both"/>
        <w:rPr>
          <w:rFonts w:eastAsia="Times New Roman" w:cs="Times New Roman"/>
          <w:szCs w:val="24"/>
        </w:rPr>
      </w:pPr>
      <w:r w:rsidRPr="009A48F0">
        <w:rPr>
          <w:rFonts w:eastAsia="Times New Roman" w:cs="Times New Roman"/>
          <w:b/>
          <w:szCs w:val="24"/>
        </w:rPr>
        <w:lastRenderedPageBreak/>
        <w:t xml:space="preserve">ΠΡΟΕΔΡΕΥΩΝ (Δημήτριος </w:t>
      </w:r>
      <w:proofErr w:type="spellStart"/>
      <w:r w:rsidRPr="009A48F0">
        <w:rPr>
          <w:rFonts w:eastAsia="Times New Roman" w:cs="Times New Roman"/>
          <w:b/>
          <w:szCs w:val="24"/>
        </w:rPr>
        <w:t>Κρεμαστινός</w:t>
      </w:r>
      <w:proofErr w:type="spellEnd"/>
      <w:r w:rsidRPr="009A48F0">
        <w:rPr>
          <w:rFonts w:eastAsia="Times New Roman" w:cs="Times New Roman"/>
          <w:b/>
          <w:szCs w:val="24"/>
        </w:rPr>
        <w:t xml:space="preserve">): </w:t>
      </w:r>
      <w:r>
        <w:rPr>
          <w:rFonts w:eastAsia="Times New Roman" w:cs="Times New Roman"/>
          <w:szCs w:val="24"/>
        </w:rPr>
        <w:t>Και εγώ σας ευχαριστώ.</w:t>
      </w:r>
    </w:p>
    <w:p w14:paraId="4EDBFB53"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Κύριε Κουτσούκο, έχετε τον λόγο για τρία λεπτά.</w:t>
      </w:r>
    </w:p>
    <w:p w14:paraId="4EDBFB54" w14:textId="77777777" w:rsidR="00ED4365" w:rsidRDefault="007215F5">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Ευχαριστώ, </w:t>
      </w:r>
      <w:r w:rsidRPr="00204DC0">
        <w:rPr>
          <w:rFonts w:eastAsia="Times New Roman" w:cs="Times New Roman"/>
          <w:szCs w:val="24"/>
        </w:rPr>
        <w:t>κύριε Πρόεδρε</w:t>
      </w:r>
      <w:r>
        <w:rPr>
          <w:rFonts w:eastAsia="Times New Roman" w:cs="Times New Roman"/>
          <w:szCs w:val="24"/>
        </w:rPr>
        <w:t>.</w:t>
      </w:r>
    </w:p>
    <w:p w14:paraId="4EDBFB55"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Πρώτα-πρώτα, επιχείρησε η κυ</w:t>
      </w:r>
      <w:r>
        <w:rPr>
          <w:rFonts w:eastAsia="Times New Roman" w:cs="Times New Roman"/>
          <w:szCs w:val="24"/>
        </w:rPr>
        <w:t>ρία Υπουργός να απαντήσει σε ορισμένα σοβαρά θέματα που είχαμε θέσει για τις ρουσφετολογικές διατάξεις του νομοσχεδίου. Δεν μας έπεισε και θα επιμείνουμε, διότι δεν μπορείς να λες ότι προχωράς την αξιοκρατία και να διορίζεις προϊσταμένους.</w:t>
      </w:r>
    </w:p>
    <w:p w14:paraId="4EDBFB56" w14:textId="77777777" w:rsidR="00ED4365" w:rsidRDefault="007215F5">
      <w:pPr>
        <w:spacing w:line="600" w:lineRule="auto"/>
        <w:ind w:firstLine="720"/>
        <w:jc w:val="both"/>
        <w:rPr>
          <w:rFonts w:eastAsia="Times New Roman" w:cs="Times New Roman"/>
          <w:szCs w:val="24"/>
        </w:rPr>
      </w:pPr>
      <w:r>
        <w:rPr>
          <w:rFonts w:eastAsia="Times New Roman" w:cs="Times New Roman"/>
          <w:b/>
          <w:szCs w:val="24"/>
        </w:rPr>
        <w:t>ΑΙΚΑΤΕΡΙΝΗ ΠΑΠΑΝ</w:t>
      </w:r>
      <w:r>
        <w:rPr>
          <w:rFonts w:eastAsia="Times New Roman" w:cs="Times New Roman"/>
          <w:b/>
          <w:szCs w:val="24"/>
        </w:rPr>
        <w:t>ΑΤΣΙΟΥ (Υφυπουργός Οικονομικών)</w:t>
      </w:r>
      <w:r w:rsidRPr="00A411EB">
        <w:rPr>
          <w:rFonts w:eastAsia="Times New Roman" w:cs="Times New Roman"/>
          <w:b/>
          <w:szCs w:val="24"/>
        </w:rPr>
        <w:t>:</w:t>
      </w:r>
      <w:r>
        <w:rPr>
          <w:rFonts w:eastAsia="Times New Roman" w:cs="Times New Roman"/>
          <w:szCs w:val="24"/>
        </w:rPr>
        <w:t xml:space="preserve"> Να αφήσουμε χωρίς προϊσταμένους τη δομή; </w:t>
      </w:r>
    </w:p>
    <w:p w14:paraId="4EDBFB57" w14:textId="77777777" w:rsidR="00ED4365" w:rsidRDefault="007215F5">
      <w:pPr>
        <w:spacing w:line="600" w:lineRule="auto"/>
        <w:ind w:firstLine="720"/>
        <w:jc w:val="both"/>
        <w:rPr>
          <w:rFonts w:eastAsia="Times New Roman" w:cs="Times New Roman"/>
          <w:szCs w:val="24"/>
        </w:rPr>
      </w:pPr>
      <w:r>
        <w:rPr>
          <w:rFonts w:eastAsia="Times New Roman" w:cs="Times New Roman"/>
          <w:b/>
          <w:szCs w:val="24"/>
        </w:rPr>
        <w:t>ΓΙΑΝΝΗΣ ΚΟΥΤΣΟΥΚΟΣ</w:t>
      </w:r>
      <w:r w:rsidRPr="00A411EB">
        <w:rPr>
          <w:rFonts w:eastAsia="Times New Roman" w:cs="Times New Roman"/>
          <w:b/>
          <w:szCs w:val="24"/>
        </w:rPr>
        <w:t>:</w:t>
      </w:r>
      <w:r w:rsidRPr="00A411EB">
        <w:rPr>
          <w:rFonts w:eastAsia="Times New Roman" w:cs="Times New Roman"/>
          <w:szCs w:val="24"/>
        </w:rPr>
        <w:t xml:space="preserve"> </w:t>
      </w:r>
      <w:r>
        <w:rPr>
          <w:rFonts w:eastAsia="Times New Roman" w:cs="Times New Roman"/>
          <w:szCs w:val="24"/>
        </w:rPr>
        <w:t xml:space="preserve">Δεύτερον, οι τροπολογίες, κύριε Πρόεδρε, εισάγονται με έναν τρόπο που δεν διευκολύνει την ψηφοφορία. </w:t>
      </w:r>
    </w:p>
    <w:p w14:paraId="4EDBFB58"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Αναφέρομαι στην τροπολογία με γενικό αριθμό 1567, η οποία έ</w:t>
      </w:r>
      <w:r>
        <w:rPr>
          <w:rFonts w:eastAsia="Times New Roman" w:cs="Times New Roman"/>
          <w:szCs w:val="24"/>
        </w:rPr>
        <w:t xml:space="preserve">χει τέσσερα άρθρα. Το πρώτο άρθρο δίνει απαλλαγή στα κέρδη που θα προκύψουν στις εταιρείες </w:t>
      </w:r>
      <w:r>
        <w:rPr>
          <w:rFonts w:eastAsia="Times New Roman" w:cs="Times New Roman"/>
          <w:szCs w:val="24"/>
        </w:rPr>
        <w:lastRenderedPageBreak/>
        <w:t xml:space="preserve">που θα συμμετάσχουν στο πρόγραμμα των </w:t>
      </w:r>
      <w:r>
        <w:rPr>
          <w:rFonts w:eastAsia="Times New Roman" w:cs="Times New Roman"/>
          <w:szCs w:val="24"/>
          <w:lang w:val="en-GB"/>
        </w:rPr>
        <w:t>swaps</w:t>
      </w:r>
      <w:r>
        <w:rPr>
          <w:rFonts w:eastAsia="Times New Roman" w:cs="Times New Roman"/>
          <w:szCs w:val="24"/>
        </w:rPr>
        <w:t xml:space="preserve"> από την ειδική εισφορά αλληλεγγύης. Εμείς είμαστε αντίθετοι σε αυτό. Ήδη τους έχουμε απαλλάξει από τον φόρο εισοδήματος. </w:t>
      </w:r>
      <w:r w:rsidRPr="00922299">
        <w:rPr>
          <w:rFonts w:eastAsia="Times New Roman" w:cs="Times New Roman"/>
          <w:bCs/>
          <w:shd w:val="clear" w:color="auto" w:fill="FFFFFF"/>
        </w:rPr>
        <w:t>Υπάρχουν</w:t>
      </w:r>
      <w:r>
        <w:rPr>
          <w:rFonts w:eastAsia="Times New Roman" w:cs="Times New Roman"/>
          <w:szCs w:val="24"/>
        </w:rPr>
        <w:t xml:space="preserve"> πάρα πολλές περιπτώσεις που έχουν απαλλαγή από το φόρο εισοδήματος </w:t>
      </w:r>
      <w:r w:rsidRPr="00F331DF">
        <w:rPr>
          <w:rFonts w:eastAsia="Times New Roman"/>
          <w:bCs/>
        </w:rPr>
        <w:t>και</w:t>
      </w:r>
      <w:r>
        <w:rPr>
          <w:rFonts w:eastAsia="Times New Roman" w:cs="Times New Roman"/>
          <w:szCs w:val="24"/>
        </w:rPr>
        <w:t xml:space="preserve"> πληρώνουν εισφορά αλληλεγγύης. Γιατί να γίνει αυτό; </w:t>
      </w:r>
    </w:p>
    <w:p w14:paraId="4EDBFB59"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έχει άλλες τρεις διατάξεις, όπως αυτή για τα τέλη κυκλοφορίας σε μηνιαία, διμηνιαία, τριμηνιαία βάση, που είμαστε θετικοί. Πώς θα ψηφίσουμε; </w:t>
      </w:r>
    </w:p>
    <w:p w14:paraId="4EDBFB5A"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Κατά συνέπεια, έπρεπε η Κυβέρνηση να φροντίζει να εισάγει με τέτοιον τρόπο τις τροπολογίες, ώστε να μας δίνει τη δυνατότητα να ψηφίζουμε και να καταψηφίζουμε. </w:t>
      </w:r>
    </w:p>
    <w:p w14:paraId="4EDBFB5B"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Σε αυτή, λοιπόν, την τροπολογία είμαστε υποχρεωμένοι, επειδή διαφωνούμε στο άρθρο πρώτο και συμφ</w:t>
      </w:r>
      <w:r>
        <w:rPr>
          <w:rFonts w:eastAsia="Times New Roman" w:cs="Times New Roman"/>
          <w:szCs w:val="24"/>
        </w:rPr>
        <w:t>ωνούμε στα υπόλοιπα, να ψηφίσουμε «</w:t>
      </w:r>
      <w:r>
        <w:rPr>
          <w:rFonts w:eastAsia="Times New Roman" w:cs="Times New Roman"/>
          <w:szCs w:val="24"/>
        </w:rPr>
        <w:t>παρών</w:t>
      </w:r>
      <w:r>
        <w:rPr>
          <w:rFonts w:eastAsia="Times New Roman" w:cs="Times New Roman"/>
          <w:szCs w:val="24"/>
        </w:rPr>
        <w:t xml:space="preserve">». </w:t>
      </w:r>
    </w:p>
    <w:p w14:paraId="4EDBFB5C"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Υπάρχει η τροπολογία που αναφέρεται στα ακίνητα του πρώην ΤΑΚΕ, που θα πάνε στο Υπουργείο Υγείας, για να στεγαστεί η Υπηρεσία της Πρωτοβάθμιας Φροντίδας. </w:t>
      </w:r>
    </w:p>
    <w:p w14:paraId="4EDBFB5D"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 xml:space="preserve">Ενώ φαίνεται ότι είναι κάτι σωστό, επειδή δεν ξέρουμε τη </w:t>
      </w:r>
      <w:r>
        <w:rPr>
          <w:rFonts w:eastAsia="Times New Roman" w:cs="Times New Roman"/>
          <w:szCs w:val="24"/>
        </w:rPr>
        <w:t>διαδρομή αυτών των ακινήτων και γιατί έχει καθυστερήσει αυτή η διαδικασία, θα ψηφίσουμε «</w:t>
      </w:r>
      <w:r>
        <w:rPr>
          <w:rFonts w:eastAsia="Times New Roman" w:cs="Times New Roman"/>
          <w:szCs w:val="24"/>
        </w:rPr>
        <w:t>π</w:t>
      </w:r>
      <w:r>
        <w:rPr>
          <w:rFonts w:eastAsia="Times New Roman" w:cs="Times New Roman"/>
          <w:szCs w:val="24"/>
        </w:rPr>
        <w:t xml:space="preserve">αρών». </w:t>
      </w:r>
    </w:p>
    <w:p w14:paraId="4EDBFB5E"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Υπάρχει τροπολογία που λύνει επιτέλους ένα ζήτημα, στο οποίο έχω αναφερθεί κι εγώ πάρα πολλές φορές σε αυτήν την Αίθουσα, </w:t>
      </w:r>
      <w:r>
        <w:rPr>
          <w:rFonts w:eastAsia="Times New Roman" w:cs="Times New Roman"/>
          <w:bCs/>
          <w:shd w:val="clear" w:color="auto" w:fill="FFFFFF"/>
        </w:rPr>
        <w:t>η οποία</w:t>
      </w:r>
      <w:r>
        <w:rPr>
          <w:rFonts w:eastAsia="Times New Roman" w:cs="Times New Roman"/>
          <w:szCs w:val="24"/>
        </w:rPr>
        <w:t xml:space="preserve"> αφορά τους αγρότες που χρόνι</w:t>
      </w:r>
      <w:r>
        <w:rPr>
          <w:rFonts w:eastAsia="Times New Roman" w:cs="Times New Roman"/>
          <w:szCs w:val="24"/>
        </w:rPr>
        <w:t xml:space="preserve">α τώρα μισθώνουν τις εκτάσεις τους. Στην Ηλεία σας είπα ότι έχουμε τις </w:t>
      </w:r>
      <w:proofErr w:type="spellStart"/>
      <w:r>
        <w:rPr>
          <w:rFonts w:eastAsia="Times New Roman" w:cs="Times New Roman"/>
          <w:szCs w:val="24"/>
        </w:rPr>
        <w:t>αποξηρανθείσες</w:t>
      </w:r>
      <w:proofErr w:type="spellEnd"/>
      <w:r>
        <w:rPr>
          <w:rFonts w:eastAsia="Times New Roman" w:cs="Times New Roman"/>
          <w:szCs w:val="24"/>
        </w:rPr>
        <w:t xml:space="preserve"> λίμνες της </w:t>
      </w:r>
      <w:proofErr w:type="spellStart"/>
      <w:r>
        <w:rPr>
          <w:rFonts w:eastAsia="Times New Roman" w:cs="Times New Roman"/>
          <w:szCs w:val="24"/>
        </w:rPr>
        <w:t>Αγουλινίτσας</w:t>
      </w:r>
      <w:proofErr w:type="spellEnd"/>
      <w:r>
        <w:rPr>
          <w:rFonts w:eastAsia="Times New Roman" w:cs="Times New Roman"/>
          <w:szCs w:val="24"/>
        </w:rPr>
        <w:t xml:space="preserve"> και της Μουριάς. Την </w:t>
      </w:r>
      <w:r w:rsidRPr="00C97BCD">
        <w:rPr>
          <w:rFonts w:eastAsia="Times New Roman" w:cs="Times New Roman"/>
          <w:szCs w:val="24"/>
        </w:rPr>
        <w:t>τροπολογία</w:t>
      </w:r>
      <w:r>
        <w:rPr>
          <w:rFonts w:eastAsia="Times New Roman" w:cs="Times New Roman"/>
          <w:szCs w:val="24"/>
        </w:rPr>
        <w:t xml:space="preserve"> αυτή την φέρνει πάντα με καθυστέρηση η Κυβέρνηση. Θα ψηφίσουμε «ναι», αλλά επιτέλους ας τα ρυθμίζει αυτά έγκαιρα η</w:t>
      </w:r>
      <w:r>
        <w:rPr>
          <w:rFonts w:eastAsia="Times New Roman" w:cs="Times New Roman"/>
          <w:szCs w:val="24"/>
        </w:rPr>
        <w:t xml:space="preserve"> Κυβέρνηση.</w:t>
      </w:r>
    </w:p>
    <w:p w14:paraId="4EDBFB5F"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Συμφωνούμε και με την εκκαθάριση της «ΑΓΡΟΓΗΣ». Να σας θυμίσω </w:t>
      </w:r>
      <w:r w:rsidRPr="002B5B2E">
        <w:rPr>
          <w:rFonts w:eastAsia="Times New Roman"/>
          <w:bCs/>
          <w:shd w:val="clear" w:color="auto" w:fill="FFFFFF"/>
        </w:rPr>
        <w:t>ότι</w:t>
      </w:r>
      <w:r>
        <w:rPr>
          <w:rFonts w:eastAsia="Times New Roman" w:cs="Times New Roman"/>
          <w:szCs w:val="24"/>
        </w:rPr>
        <w:t xml:space="preserve"> εμείς είχαμε εισάγει τον νόμο για να εκκαθαρίσουμε την σκανδαλώδη υπόθεση που ήταν τότε η «ΑΓΡΟΓΗ».  </w:t>
      </w:r>
    </w:p>
    <w:p w14:paraId="4EDBFB60"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Επίσης, θα συμφωνήσουμε με την τροπολογία των συναδέλφων του ΣΥΡΙΖΑ για τη σ</w:t>
      </w:r>
      <w:r>
        <w:rPr>
          <w:rFonts w:eastAsia="Times New Roman" w:cs="Times New Roman"/>
          <w:szCs w:val="24"/>
        </w:rPr>
        <w:t xml:space="preserve">τέγαση του </w:t>
      </w:r>
      <w:r>
        <w:rPr>
          <w:rFonts w:eastAsia="Times New Roman" w:cs="Times New Roman"/>
          <w:szCs w:val="24"/>
        </w:rPr>
        <w:t>τ</w:t>
      </w:r>
      <w:r>
        <w:rPr>
          <w:rFonts w:eastAsia="Times New Roman" w:cs="Times New Roman"/>
          <w:szCs w:val="24"/>
        </w:rPr>
        <w:t xml:space="preserve">ελωνείου στο κτήριο της Κουλούρας στην Ημαθία. </w:t>
      </w:r>
    </w:p>
    <w:p w14:paraId="4EDBFB61"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 xml:space="preserve">Βλέπω εδώ ότι μία άλλη τροπολογία των συναδέλφων του ΣΥΡΙΖΑ έχει αποσυρθεί, ενδεχομένως γιατί καλύπτεται από την τροπολογία της Κυβέρνησης. </w:t>
      </w:r>
    </w:p>
    <w:p w14:paraId="4EDBFB62" w14:textId="77777777" w:rsidR="00ED4365" w:rsidRDefault="007215F5">
      <w:pPr>
        <w:spacing w:line="600" w:lineRule="auto"/>
        <w:ind w:firstLine="720"/>
        <w:jc w:val="both"/>
        <w:rPr>
          <w:rFonts w:eastAsia="Times New Roman" w:cs="Times New Roman"/>
          <w:szCs w:val="24"/>
        </w:rPr>
      </w:pPr>
      <w:r w:rsidRPr="00B83DBF">
        <w:rPr>
          <w:rFonts w:eastAsia="Times New Roman" w:cs="Times New Roman"/>
          <w:szCs w:val="24"/>
        </w:rPr>
        <w:t>Υπάρχει</w:t>
      </w:r>
      <w:r>
        <w:rPr>
          <w:rFonts w:eastAsia="Times New Roman" w:cs="Times New Roman"/>
          <w:szCs w:val="24"/>
        </w:rPr>
        <w:t xml:space="preserve"> στο δελτίο που μας μοιράσατε και μία τροπολογία</w:t>
      </w:r>
      <w:r>
        <w:rPr>
          <w:rFonts w:eastAsia="Times New Roman" w:cs="Times New Roman"/>
          <w:szCs w:val="24"/>
        </w:rPr>
        <w:t xml:space="preserve">, η οποία δεν λέει αν γίνεται δεκτή ή </w:t>
      </w:r>
      <w:proofErr w:type="spellStart"/>
      <w:r>
        <w:rPr>
          <w:rFonts w:eastAsia="Times New Roman" w:cs="Times New Roman"/>
          <w:szCs w:val="24"/>
        </w:rPr>
        <w:t>απεσύρθη</w:t>
      </w:r>
      <w:proofErr w:type="spellEnd"/>
      <w:r>
        <w:rPr>
          <w:rFonts w:eastAsia="Times New Roman" w:cs="Times New Roman"/>
          <w:szCs w:val="24"/>
        </w:rPr>
        <w:t xml:space="preserve">. Κατά σύμπτωση είναι δικιά μου. Καλό είναι η Υπουργός να μας πει: Την κάνει δεκτή; Την απορρίπτει; Την παραπέμπει, όπως μας είχε πει την προηγούμενη φορά, για να την ξαναδούμε; Περιμένουμε μία απάντηση. </w:t>
      </w:r>
    </w:p>
    <w:p w14:paraId="4EDBFB63"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Ευχαρ</w:t>
      </w:r>
      <w:r>
        <w:rPr>
          <w:rFonts w:eastAsia="Times New Roman" w:cs="Times New Roman"/>
          <w:szCs w:val="24"/>
        </w:rPr>
        <w:t>ιστώ, κύριε Πρόεδρε.</w:t>
      </w:r>
    </w:p>
    <w:p w14:paraId="4EDBFB64" w14:textId="77777777" w:rsidR="00ED4365" w:rsidRDefault="007215F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sidRPr="00930AD9">
        <w:rPr>
          <w:rFonts w:eastAsia="Times New Roman" w:cs="Times New Roman"/>
          <w:b/>
          <w:szCs w:val="24"/>
        </w:rPr>
        <w:t>:</w:t>
      </w:r>
      <w:r w:rsidRPr="00930AD9">
        <w:rPr>
          <w:rFonts w:eastAsia="Times New Roman" w:cs="Times New Roman"/>
          <w:szCs w:val="24"/>
        </w:rPr>
        <w:t xml:space="preserve"> </w:t>
      </w:r>
      <w:r>
        <w:rPr>
          <w:rFonts w:eastAsia="Times New Roman" w:cs="Times New Roman"/>
          <w:szCs w:val="24"/>
        </w:rPr>
        <w:t xml:space="preserve">Τον λόγο έχει ο κ. </w:t>
      </w:r>
      <w:proofErr w:type="spellStart"/>
      <w:r>
        <w:rPr>
          <w:rFonts w:eastAsia="Times New Roman" w:cs="Times New Roman"/>
          <w:szCs w:val="24"/>
        </w:rPr>
        <w:t>Βαρδαλής</w:t>
      </w:r>
      <w:proofErr w:type="spellEnd"/>
      <w:r>
        <w:rPr>
          <w:rFonts w:eastAsia="Times New Roman" w:cs="Times New Roman"/>
          <w:szCs w:val="24"/>
        </w:rPr>
        <w:t xml:space="preserve"> από το Κομμουνιστικό Κόμμα Ελλάδος, για τρία λεπτά.</w:t>
      </w:r>
    </w:p>
    <w:p w14:paraId="4EDBFB65" w14:textId="77777777" w:rsidR="00ED4365" w:rsidRDefault="007215F5">
      <w:pPr>
        <w:spacing w:line="600" w:lineRule="auto"/>
        <w:ind w:firstLine="720"/>
        <w:jc w:val="both"/>
        <w:rPr>
          <w:rFonts w:eastAsia="Times New Roman" w:cs="Times New Roman"/>
          <w:szCs w:val="24"/>
        </w:rPr>
      </w:pPr>
      <w:r>
        <w:rPr>
          <w:rFonts w:eastAsia="Times New Roman" w:cs="Times New Roman"/>
          <w:b/>
          <w:szCs w:val="24"/>
        </w:rPr>
        <w:t>ΑΘΑΝΑΣΙΟΣ ΒΑΡΔΑΛΗΣ</w:t>
      </w:r>
      <w:r w:rsidRPr="00930AD9">
        <w:rPr>
          <w:rFonts w:eastAsia="Times New Roman" w:cs="Times New Roman"/>
          <w:b/>
          <w:szCs w:val="24"/>
        </w:rPr>
        <w:t>:</w:t>
      </w:r>
      <w:r>
        <w:rPr>
          <w:rFonts w:eastAsia="Times New Roman" w:cs="Times New Roman"/>
          <w:szCs w:val="24"/>
        </w:rPr>
        <w:t xml:space="preserve"> Μισό λεπτό θα χρειαστώ, κύριε Πρόεδρε. Μόνο μια διευκρίνιση θα κάνω σε σχέση με τις τροπολογίες. </w:t>
      </w:r>
    </w:p>
    <w:p w14:paraId="4EDBFB66"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 xml:space="preserve">ια την υπ’ </w:t>
      </w:r>
      <w:proofErr w:type="spellStart"/>
      <w:r>
        <w:rPr>
          <w:rFonts w:eastAsia="Times New Roman" w:cs="Times New Roman"/>
          <w:szCs w:val="24"/>
        </w:rPr>
        <w:t>αριθμ</w:t>
      </w:r>
      <w:proofErr w:type="spellEnd"/>
      <w:r>
        <w:rPr>
          <w:rFonts w:eastAsia="Times New Roman" w:cs="Times New Roman"/>
          <w:szCs w:val="24"/>
        </w:rPr>
        <w:t>. 1567/247 για τους ίδιους λόγους που ακούστηκαν και εμείς θα ψηφίσουμε «</w:t>
      </w:r>
      <w:r>
        <w:rPr>
          <w:rFonts w:eastAsia="Times New Roman" w:cs="Times New Roman"/>
          <w:szCs w:val="24"/>
        </w:rPr>
        <w:t>π</w:t>
      </w:r>
      <w:r>
        <w:rPr>
          <w:rFonts w:eastAsia="Times New Roman" w:cs="Times New Roman"/>
          <w:szCs w:val="24"/>
        </w:rPr>
        <w:t xml:space="preserve">αρών», γιατί υπάρχουν δύο άρθρα με τα οποία διαφωνούμε και δύο </w:t>
      </w:r>
      <w:r>
        <w:rPr>
          <w:rFonts w:eastAsia="Times New Roman" w:cs="Times New Roman"/>
          <w:szCs w:val="24"/>
        </w:rPr>
        <w:lastRenderedPageBreak/>
        <w:t>άρθρα τα οποία βρίσκονται σε μια θετική κατεύθυνση. Διευκρινίζω απλώς την ψήφο μας. Θα ψηφίσουμε «</w:t>
      </w:r>
      <w:r>
        <w:rPr>
          <w:rFonts w:eastAsia="Times New Roman" w:cs="Times New Roman"/>
          <w:szCs w:val="24"/>
        </w:rPr>
        <w:t>π</w:t>
      </w:r>
      <w:r>
        <w:rPr>
          <w:rFonts w:eastAsia="Times New Roman" w:cs="Times New Roman"/>
          <w:szCs w:val="24"/>
        </w:rPr>
        <w:t>αρών» γι’ αυτόν τον λόγο.</w:t>
      </w:r>
    </w:p>
    <w:p w14:paraId="4EDBFB67"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Ευχαριστώ.</w:t>
      </w:r>
    </w:p>
    <w:p w14:paraId="4EDBFB68" w14:textId="77777777" w:rsidR="00ED4365" w:rsidRDefault="007215F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sidRPr="00930AD9">
        <w:rPr>
          <w:rFonts w:eastAsia="Times New Roman" w:cs="Times New Roman"/>
          <w:b/>
          <w:szCs w:val="24"/>
        </w:rPr>
        <w:t>:</w:t>
      </w:r>
      <w:r>
        <w:rPr>
          <w:rFonts w:eastAsia="Times New Roman" w:cs="Times New Roman"/>
          <w:b/>
          <w:szCs w:val="24"/>
        </w:rPr>
        <w:t xml:space="preserve"> </w:t>
      </w:r>
      <w:r>
        <w:rPr>
          <w:rFonts w:eastAsia="Times New Roman" w:cs="Times New Roman"/>
          <w:szCs w:val="24"/>
        </w:rPr>
        <w:t>Παρακαλώ.</w:t>
      </w:r>
    </w:p>
    <w:p w14:paraId="4EDBFB69" w14:textId="77777777" w:rsidR="00ED4365" w:rsidRDefault="007215F5">
      <w:pPr>
        <w:spacing w:line="600" w:lineRule="auto"/>
        <w:ind w:firstLine="720"/>
        <w:jc w:val="both"/>
        <w:rPr>
          <w:rFonts w:eastAsia="Times New Roman" w:cs="Times New Roman"/>
          <w:szCs w:val="24"/>
        </w:rPr>
      </w:pPr>
      <w:r>
        <w:rPr>
          <w:rFonts w:eastAsia="Times New Roman" w:cs="Times New Roman"/>
          <w:b/>
          <w:szCs w:val="24"/>
        </w:rPr>
        <w:t>ΑΠΟΣΤΟΛΟΣ ΒΕΣΥΡΟΠΟΥΛΟΣ</w:t>
      </w:r>
      <w:r w:rsidRPr="00930AD9">
        <w:rPr>
          <w:rFonts w:eastAsia="Times New Roman" w:cs="Times New Roman"/>
          <w:b/>
          <w:szCs w:val="24"/>
        </w:rPr>
        <w:t xml:space="preserve">: </w:t>
      </w:r>
      <w:r>
        <w:rPr>
          <w:rFonts w:eastAsia="Times New Roman" w:cs="Times New Roman"/>
          <w:szCs w:val="24"/>
        </w:rPr>
        <w:t xml:space="preserve">Κύριε Πρόεδρε, μου επιτρέπετε μισό λεπτό; </w:t>
      </w:r>
    </w:p>
    <w:p w14:paraId="4EDBFB6A" w14:textId="77777777" w:rsidR="00ED4365" w:rsidRDefault="007215F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sidRPr="00930AD9">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Ορίστε, κύριε </w:t>
      </w:r>
      <w:proofErr w:type="spellStart"/>
      <w:r>
        <w:rPr>
          <w:rFonts w:eastAsia="Times New Roman" w:cs="Times New Roman"/>
          <w:szCs w:val="24"/>
        </w:rPr>
        <w:t>Βεσυρόπουλε</w:t>
      </w:r>
      <w:proofErr w:type="spellEnd"/>
      <w:r>
        <w:rPr>
          <w:rFonts w:eastAsia="Times New Roman" w:cs="Times New Roman"/>
          <w:szCs w:val="24"/>
        </w:rPr>
        <w:t>.</w:t>
      </w:r>
    </w:p>
    <w:p w14:paraId="4EDBFB6B" w14:textId="77777777" w:rsidR="00ED4365" w:rsidRDefault="007215F5">
      <w:pPr>
        <w:spacing w:line="600" w:lineRule="auto"/>
        <w:ind w:firstLine="720"/>
        <w:jc w:val="both"/>
        <w:rPr>
          <w:rFonts w:eastAsia="Times New Roman" w:cs="Times New Roman"/>
          <w:szCs w:val="24"/>
        </w:rPr>
      </w:pPr>
      <w:r>
        <w:rPr>
          <w:rFonts w:eastAsia="Times New Roman" w:cs="Times New Roman"/>
          <w:b/>
          <w:szCs w:val="24"/>
        </w:rPr>
        <w:t>ΑΠΟΣΤΟΛΟΣ ΒΕΣΥΡΟΠΟΥΛΟΣ</w:t>
      </w:r>
      <w:r w:rsidRPr="00930AD9">
        <w:rPr>
          <w:rFonts w:eastAsia="Times New Roman" w:cs="Times New Roman"/>
          <w:b/>
          <w:szCs w:val="24"/>
        </w:rPr>
        <w:t>:</w:t>
      </w:r>
      <w:r>
        <w:rPr>
          <w:rFonts w:eastAsia="Times New Roman" w:cs="Times New Roman"/>
          <w:szCs w:val="24"/>
        </w:rPr>
        <w:t xml:space="preserve"> Κύριε Πρόεδρε, κοιτ</w:t>
      </w:r>
      <w:r>
        <w:rPr>
          <w:rFonts w:eastAsia="Times New Roman" w:cs="Times New Roman"/>
          <w:szCs w:val="24"/>
        </w:rPr>
        <w:t xml:space="preserve">άζοντας τώρα το νομοσχέδιο, βλέπω ότι η τροπολογία 1567 έχει ενσωματωθεί σε τέσσερα άρθρα. Μπορούμε να την ψηφίσουμε κατ’ άρθρο; </w:t>
      </w:r>
    </w:p>
    <w:p w14:paraId="4EDBFB6C" w14:textId="77777777" w:rsidR="00ED4365" w:rsidRDefault="007215F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sidRPr="00930AD9">
        <w:rPr>
          <w:rFonts w:eastAsia="Times New Roman" w:cs="Times New Roman"/>
          <w:b/>
          <w:szCs w:val="24"/>
        </w:rPr>
        <w:t>:</w:t>
      </w:r>
      <w:r>
        <w:rPr>
          <w:rFonts w:eastAsia="Times New Roman" w:cs="Times New Roman"/>
          <w:szCs w:val="24"/>
        </w:rPr>
        <w:t xml:space="preserve"> Κατ’ </w:t>
      </w:r>
      <w:proofErr w:type="spellStart"/>
      <w:r>
        <w:rPr>
          <w:rFonts w:eastAsia="Times New Roman" w:cs="Times New Roman"/>
          <w:szCs w:val="24"/>
        </w:rPr>
        <w:t>άρθρον</w:t>
      </w:r>
      <w:proofErr w:type="spellEnd"/>
      <w:r>
        <w:rPr>
          <w:rFonts w:eastAsia="Times New Roman" w:cs="Times New Roman"/>
          <w:szCs w:val="24"/>
        </w:rPr>
        <w:t xml:space="preserve"> όχι. Στο σύνολο. </w:t>
      </w:r>
    </w:p>
    <w:p w14:paraId="4EDBFB6D" w14:textId="77777777" w:rsidR="00ED4365" w:rsidRDefault="007215F5">
      <w:pPr>
        <w:spacing w:line="600" w:lineRule="auto"/>
        <w:ind w:firstLine="720"/>
        <w:jc w:val="both"/>
        <w:rPr>
          <w:rFonts w:eastAsia="Times New Roman" w:cs="Times New Roman"/>
          <w:szCs w:val="24"/>
        </w:rPr>
      </w:pPr>
      <w:r>
        <w:rPr>
          <w:rFonts w:eastAsia="Times New Roman" w:cs="Times New Roman"/>
          <w:b/>
          <w:szCs w:val="24"/>
        </w:rPr>
        <w:t>ΑΠΟΣΤΟΛΟΣ ΒΕΣΥΡΟΠΟΥΛΟΣ</w:t>
      </w:r>
      <w:r w:rsidRPr="00930AD9">
        <w:rPr>
          <w:rFonts w:eastAsia="Times New Roman" w:cs="Times New Roman"/>
          <w:b/>
          <w:szCs w:val="24"/>
        </w:rPr>
        <w:t>:</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το άρθρο 141, το άρθρο 142, το</w:t>
      </w:r>
      <w:r>
        <w:rPr>
          <w:rFonts w:eastAsia="Times New Roman" w:cs="Times New Roman"/>
          <w:szCs w:val="24"/>
        </w:rPr>
        <w:t xml:space="preserve"> άρθρο 143, το άρθρο 144. </w:t>
      </w:r>
    </w:p>
    <w:p w14:paraId="4EDBFB6E" w14:textId="77777777" w:rsidR="00ED4365" w:rsidRDefault="007215F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sidRPr="00930AD9">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Ο Κανονισμός λέει ότι δεν ψηφίζουμε επιμέρους. </w:t>
      </w:r>
    </w:p>
    <w:p w14:paraId="4EDBFB6F"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Αμυράς</w:t>
      </w:r>
      <w:proofErr w:type="spellEnd"/>
      <w:r>
        <w:rPr>
          <w:rFonts w:eastAsia="Times New Roman" w:cs="Times New Roman"/>
          <w:szCs w:val="24"/>
        </w:rPr>
        <w:t>.</w:t>
      </w:r>
    </w:p>
    <w:p w14:paraId="4EDBFB70" w14:textId="77777777" w:rsidR="00ED4365" w:rsidRDefault="007215F5">
      <w:pPr>
        <w:spacing w:line="600" w:lineRule="auto"/>
        <w:ind w:firstLine="720"/>
        <w:jc w:val="both"/>
        <w:rPr>
          <w:rFonts w:eastAsia="Times New Roman" w:cs="Times New Roman"/>
          <w:szCs w:val="24"/>
        </w:rPr>
      </w:pPr>
      <w:r>
        <w:rPr>
          <w:rFonts w:eastAsia="Times New Roman" w:cs="Times New Roman"/>
          <w:b/>
          <w:szCs w:val="24"/>
        </w:rPr>
        <w:t>ΓΕΩΡΓΙΟΣ ΑΜΥΡΑΣ</w:t>
      </w:r>
      <w:r w:rsidRPr="009131B8">
        <w:rPr>
          <w:rFonts w:eastAsia="Times New Roman" w:cs="Times New Roman"/>
          <w:b/>
          <w:szCs w:val="24"/>
        </w:rPr>
        <w:t>:</w:t>
      </w:r>
      <w:r w:rsidRPr="009131B8">
        <w:rPr>
          <w:rFonts w:eastAsia="Times New Roman" w:cs="Times New Roman"/>
          <w:szCs w:val="24"/>
        </w:rPr>
        <w:t xml:space="preserve"> </w:t>
      </w:r>
      <w:r>
        <w:rPr>
          <w:rFonts w:eastAsia="Times New Roman" w:cs="Times New Roman"/>
          <w:szCs w:val="24"/>
        </w:rPr>
        <w:t>Ευχαριστώ, κύριε Πρόεδρε.</w:t>
      </w:r>
    </w:p>
    <w:p w14:paraId="4EDBFB71"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Θα ήθελα να δώσω κι εγώ να δώσω κάποιες διευκρινήσεις για τη στάση μας στις</w:t>
      </w:r>
      <w:r>
        <w:rPr>
          <w:rFonts w:eastAsia="Times New Roman" w:cs="Times New Roman"/>
          <w:szCs w:val="24"/>
        </w:rPr>
        <w:t xml:space="preserve"> τροπολογίες. Ξεκινώ κι εγώ με την τροπολογία με γενικό αριθμό 1567 για την απαλλαγή από την εισφορά αλληλεγγύης σε εταιρείες. </w:t>
      </w:r>
    </w:p>
    <w:p w14:paraId="4EDBFB72"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Αυτό είναι το άρθρο 1. Εμείς είμαστε αρνητικοί σε αυτήν την εξαίρεση. Λέμε «</w:t>
      </w:r>
      <w:r>
        <w:rPr>
          <w:rFonts w:eastAsia="Times New Roman" w:cs="Times New Roman"/>
          <w:szCs w:val="24"/>
        </w:rPr>
        <w:t>ό</w:t>
      </w:r>
      <w:r>
        <w:rPr>
          <w:rFonts w:eastAsia="Times New Roman" w:cs="Times New Roman"/>
          <w:szCs w:val="24"/>
        </w:rPr>
        <w:t>χι» στο άρθρο 1. Στα υπόλοιπα, όμως, άρθρα που χειρ</w:t>
      </w:r>
      <w:r>
        <w:rPr>
          <w:rFonts w:eastAsia="Times New Roman" w:cs="Times New Roman"/>
          <w:szCs w:val="24"/>
        </w:rPr>
        <w:t>ίζονται διαφορετικά θέματα συμφωνούμε. Άρα κι εμείς είμαστε σε αυτήν την περίεργη θέση, αφού τα φέρνει η Κυβέρνηση όλα μαζί, να πούμε «</w:t>
      </w:r>
      <w:r>
        <w:rPr>
          <w:rFonts w:eastAsia="Times New Roman" w:cs="Times New Roman"/>
          <w:szCs w:val="24"/>
        </w:rPr>
        <w:t>π</w:t>
      </w:r>
      <w:r>
        <w:rPr>
          <w:rFonts w:eastAsia="Times New Roman" w:cs="Times New Roman"/>
          <w:szCs w:val="24"/>
        </w:rPr>
        <w:t xml:space="preserve">αρών» και να μην υπερψηφίσουμε μια διάταξη, την οποία δεν τη δεχόμαστε. </w:t>
      </w:r>
    </w:p>
    <w:p w14:paraId="4EDBFB73"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Επίσης, «</w:t>
      </w:r>
      <w:r>
        <w:rPr>
          <w:rFonts w:eastAsia="Times New Roman" w:cs="Times New Roman"/>
          <w:szCs w:val="24"/>
        </w:rPr>
        <w:t>π</w:t>
      </w:r>
      <w:r>
        <w:rPr>
          <w:rFonts w:eastAsia="Times New Roman" w:cs="Times New Roman"/>
          <w:szCs w:val="24"/>
        </w:rPr>
        <w:t>αρών» θα ψηφίσουμε και στην τροπολογί</w:t>
      </w:r>
      <w:r>
        <w:rPr>
          <w:rFonts w:eastAsia="Times New Roman" w:cs="Times New Roman"/>
          <w:szCs w:val="24"/>
        </w:rPr>
        <w:t>α με γενικό αριθμό 1565 για τα ακίνητα που θα έρθουν στην ευθύνη του Υπουργείου Οικονομικών για την πρωτοβάθμια φροντίδα. Ενώ ο στόχος φαίνεται να είναι θετικός, κανείς δεν ξέρει πώς θα φτάσουμε εκεί. Κι επειδή έχει φοβηθεί το μάτι μας με την Κυβέρνηση ΣΥΡ</w:t>
      </w:r>
      <w:r>
        <w:rPr>
          <w:rFonts w:eastAsia="Times New Roman" w:cs="Times New Roman"/>
          <w:szCs w:val="24"/>
        </w:rPr>
        <w:t>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που φέρνει μια τροπολογία και πίσω της κρύβονται διάφορα, θα ψηφίσουμε «</w:t>
      </w:r>
      <w:r>
        <w:rPr>
          <w:rFonts w:eastAsia="Times New Roman" w:cs="Times New Roman"/>
          <w:szCs w:val="24"/>
        </w:rPr>
        <w:t>π</w:t>
      </w:r>
      <w:r>
        <w:rPr>
          <w:rFonts w:eastAsia="Times New Roman" w:cs="Times New Roman"/>
          <w:szCs w:val="24"/>
        </w:rPr>
        <w:t xml:space="preserve">αρών». </w:t>
      </w:r>
    </w:p>
    <w:p w14:paraId="4EDBFB74"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Για την </w:t>
      </w:r>
      <w:r>
        <w:rPr>
          <w:rFonts w:eastAsia="Times New Roman" w:cs="Times New Roman"/>
          <w:szCs w:val="24"/>
        </w:rPr>
        <w:t>«</w:t>
      </w:r>
      <w:r>
        <w:rPr>
          <w:rFonts w:eastAsia="Times New Roman" w:cs="Times New Roman"/>
          <w:szCs w:val="24"/>
        </w:rPr>
        <w:t>ΑΓΡΟΓΗ</w:t>
      </w:r>
      <w:r>
        <w:rPr>
          <w:rFonts w:eastAsia="Times New Roman" w:cs="Times New Roman"/>
          <w:szCs w:val="24"/>
        </w:rPr>
        <w:t>»</w:t>
      </w:r>
      <w:r>
        <w:rPr>
          <w:rFonts w:eastAsia="Times New Roman" w:cs="Times New Roman"/>
          <w:szCs w:val="24"/>
        </w:rPr>
        <w:t xml:space="preserve"> λέμε «</w:t>
      </w:r>
      <w:r>
        <w:rPr>
          <w:rFonts w:eastAsia="Times New Roman" w:cs="Times New Roman"/>
          <w:szCs w:val="24"/>
        </w:rPr>
        <w:t>ν</w:t>
      </w:r>
      <w:r>
        <w:rPr>
          <w:rFonts w:eastAsia="Times New Roman" w:cs="Times New Roman"/>
          <w:szCs w:val="24"/>
        </w:rPr>
        <w:t xml:space="preserve">αι», κυρίως για το άρθρο 2 για τους αγρότες. Νομίζω ότι θα έπρεπε επιτέλους αυτή η διαδικασία να συστηματοποιηθεί, να γίνεται με έναν τρόπο αυτόματο και κάθε φορά να μη δίνουμε παρατάσεις με τέτοιες τροπολογίες. </w:t>
      </w:r>
    </w:p>
    <w:p w14:paraId="4EDBFB75"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Για τη βουλευτική τροπολογία με γενικό αριθ</w:t>
      </w:r>
      <w:r>
        <w:rPr>
          <w:rFonts w:eastAsia="Times New Roman" w:cs="Times New Roman"/>
          <w:szCs w:val="24"/>
        </w:rPr>
        <w:t xml:space="preserve">μό 1556 για την Ημαθία και τη στέγαση του τελωνείου, είμαστε θετικοί. </w:t>
      </w:r>
    </w:p>
    <w:p w14:paraId="4EDBFB76"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Περιμένουμε κι εμείς να ακούσουμε από την κυρία Υπουργό εάν κάνει δεκτή ή όχι την τροπολογία που κατέθεσε ο κ. Κουτσούκος με γενικό αριθμό 1564 για τους τελωνειακούς υπαλλήλους και τα σχετικά ισχύοντα στον Δημοσιοϋπαλληλικό Κώδικα περί </w:t>
      </w:r>
      <w:r>
        <w:rPr>
          <w:rFonts w:eastAsia="Times New Roman" w:cs="Times New Roman"/>
          <w:szCs w:val="24"/>
        </w:rPr>
        <w:lastRenderedPageBreak/>
        <w:t>πειθαρχικών διατάξεω</w:t>
      </w:r>
      <w:r>
        <w:rPr>
          <w:rFonts w:eastAsia="Times New Roman" w:cs="Times New Roman"/>
          <w:szCs w:val="24"/>
        </w:rPr>
        <w:t xml:space="preserve">ν. Η τροπολογία αυτή, μέχρι στιγμής, είναι «ορφανή». Έχει «πατέρα», βέβαια, τον κ. Κουτσούκο. Για να «ανθίσει» αυτή η τροπολογία όμως, θα πρέπει να γίνει αποδεκτή από την Κυβέρνηση, οπότε θα περιμένω να ακούσω τι θα πει η κυρία Υπουργός. </w:t>
      </w:r>
    </w:p>
    <w:p w14:paraId="4EDBFB77"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EDBFB78" w14:textId="77777777" w:rsidR="00ED4365" w:rsidRDefault="007215F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Κι εγώ ευχαριστώ. </w:t>
      </w:r>
    </w:p>
    <w:p w14:paraId="4EDBFB79"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Τον λόγο έχει ο κ. Παυλίδης. </w:t>
      </w:r>
    </w:p>
    <w:p w14:paraId="4EDBFB7A" w14:textId="77777777" w:rsidR="00ED4365" w:rsidRDefault="007215F5">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 xml:space="preserve">Ευχαριστώ, κύριε Πρόεδρε. </w:t>
      </w:r>
    </w:p>
    <w:p w14:paraId="4EDBFB7B"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Νομίζω ότι στην κουβέντα για τη συζήτηση του νομοσχεδίου αναδείχθηκαν πάρα πολύ θετικές διατάξεις και ρυθμίσεις. Εκτός το</w:t>
      </w:r>
      <w:r>
        <w:rPr>
          <w:rFonts w:eastAsia="Times New Roman" w:cs="Times New Roman"/>
          <w:szCs w:val="24"/>
        </w:rPr>
        <w:t xml:space="preserve">υ μέρους της αναγκαστικής ενσωμάτωσης, μιλώντας για κάποια συγκεκριμένα άρθρα, φάνηκε ξεκάθαρα ότι βρίσκονται σε μια θετική κατεύθυνση, είτε αυτό αφορά το άρθρο 114 και τους καλλιτέχνες με αναπηρία, είτε ευνοϊκές φορολογικές ρυθμίσεις και παρατάσεις, είτε </w:t>
      </w:r>
      <w:r>
        <w:rPr>
          <w:rFonts w:eastAsia="Times New Roman" w:cs="Times New Roman"/>
          <w:szCs w:val="24"/>
        </w:rPr>
        <w:t xml:space="preserve">ζητήματα που βοηθούν </w:t>
      </w:r>
      <w:r>
        <w:rPr>
          <w:rFonts w:eastAsia="Times New Roman" w:cs="Times New Roman"/>
          <w:szCs w:val="24"/>
        </w:rPr>
        <w:lastRenderedPageBreak/>
        <w:t>σημαντικά στην αποτελεσματικότητα λειτουργίας του εξωδικαστικού μηχανισμού, όπως είναι τα άρθρα 118 και 125, είτε βοηθώντας συγκεκριμένες παραγωγικές ομάδες, όπως είναι οι καλλιεργητές καπνού στο άρθρο 116, είτε αφορά τροπολογίες βουλε</w:t>
      </w:r>
      <w:r>
        <w:rPr>
          <w:rFonts w:eastAsia="Times New Roman" w:cs="Times New Roman"/>
          <w:szCs w:val="24"/>
        </w:rPr>
        <w:t xml:space="preserve">υτικές ή υπουργικές με παραχωρήσεις κοινωνικού χαρακτήρα, είτε ζητήματα που αφορούν τους αγρότες, είτε ευνοϊκές ρυθμίσεις στα τέλη κυκλοφορίας για την ακινησία των οχημάτων, ζητήματα που λύνουν αρκετά σοβαρά προβλήματα της κοινωνίας. </w:t>
      </w:r>
    </w:p>
    <w:p w14:paraId="4EDBFB7C"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Νομίζω, όμως, ότι είν</w:t>
      </w:r>
      <w:r>
        <w:rPr>
          <w:rFonts w:eastAsia="Times New Roman" w:cs="Times New Roman"/>
          <w:szCs w:val="24"/>
        </w:rPr>
        <w:t xml:space="preserve">αι πολύ σημαντικό να τοποθετηθώ για ένα συγκεκριμένο ζήτημα, το οποίο κατά τη γνώμη μου είναι και λυπηρό. Όταν μιλάμε από ένα δημόσιο βήμα, </w:t>
      </w:r>
      <w:proofErr w:type="spellStart"/>
      <w:r>
        <w:rPr>
          <w:rFonts w:eastAsia="Times New Roman" w:cs="Times New Roman"/>
          <w:szCs w:val="24"/>
        </w:rPr>
        <w:t>πολλώ</w:t>
      </w:r>
      <w:proofErr w:type="spellEnd"/>
      <w:r>
        <w:rPr>
          <w:rFonts w:eastAsia="Times New Roman" w:cs="Times New Roman"/>
          <w:szCs w:val="24"/>
        </w:rPr>
        <w:t xml:space="preserve"> δε μάλλον από το Βήμα της Βουλής, καλό είναι να είμαστε λίγο πιο υπεύθυνοι. Διότι ακούσαμε καταγγελίες, κατηγο</w:t>
      </w:r>
      <w:r>
        <w:rPr>
          <w:rFonts w:eastAsia="Times New Roman" w:cs="Times New Roman"/>
          <w:szCs w:val="24"/>
        </w:rPr>
        <w:t>ρίες και σκληρές κριτικές περί ρουσφετιών και διορισμών από το σύνολο σχεδόν της αντιπολίτευσης. Δυστυχώς, επιβεβαιώνεται αυτή η τακτική που λέει ότι όταν η πραγματικότητα διαφωνεί με το αφήγημά μας και με τη θεωρία μας, τόσο το χειρότερο για την πραγματικ</w:t>
      </w:r>
      <w:r>
        <w:rPr>
          <w:rFonts w:eastAsia="Times New Roman" w:cs="Times New Roman"/>
          <w:szCs w:val="24"/>
        </w:rPr>
        <w:t>ότητα.</w:t>
      </w:r>
    </w:p>
    <w:p w14:paraId="4EDBFB7D"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Θα τοποθετηθώ πολύ συγκεκριμένα. Πρώτον, το άρθρο 122 αφορά τα ζητήματα της ΑΑΔΕ, δίνοντας τη δυνατότητα από τη δεξαμενή επιλαχόντων του διαγωνισμού του ΑΣΕΠ να μπορεί να παίρνει αντίστοιχες θέσεις, ώστε να μην υπάρχουν κενά στη λειτουργία αυτής της</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νεξάρτητης </w:t>
      </w:r>
      <w:r>
        <w:rPr>
          <w:rFonts w:eastAsia="Times New Roman" w:cs="Times New Roman"/>
          <w:szCs w:val="24"/>
        </w:rPr>
        <w:t>α</w:t>
      </w:r>
      <w:r>
        <w:rPr>
          <w:rFonts w:eastAsia="Times New Roman" w:cs="Times New Roman"/>
          <w:szCs w:val="24"/>
        </w:rPr>
        <w:t>ρχής. Αν μη τι άλλο, είναι μια διαδικασία ΑΣΕΠ. Αν αυτή η δεξαμενή είναι από αυτό το ΑΣΕΠ, από το προηγούμενο ΑΣΕΠ ή από ένα νέο ΑΣΕΠ είναι ένα ζήτημα για το οποίο μπορεί να ακουστεί μια καλόπιστη κριτική. Παρ</w:t>
      </w:r>
      <w:r>
        <w:rPr>
          <w:rFonts w:eastAsia="Times New Roman" w:cs="Times New Roman"/>
          <w:szCs w:val="24"/>
        </w:rPr>
        <w:t xml:space="preserve">’ </w:t>
      </w:r>
      <w:r>
        <w:rPr>
          <w:rFonts w:eastAsia="Times New Roman" w:cs="Times New Roman"/>
          <w:szCs w:val="24"/>
        </w:rPr>
        <w:t>όλα αυτά, δεν δικαιούται και δε</w:t>
      </w:r>
      <w:r>
        <w:rPr>
          <w:rFonts w:eastAsia="Times New Roman" w:cs="Times New Roman"/>
          <w:szCs w:val="24"/>
        </w:rPr>
        <w:t xml:space="preserve">ν μπορεί κανείς να μιλάει για διορισμούς ή για προσλήψεις, όταν ξεκάθαρα προβλέπεται ότι είναι διαδικασία ΑΣΕΠ από επιλαχόντες αυτού του διαγωνισμού. </w:t>
      </w:r>
    </w:p>
    <w:p w14:paraId="4EDBFB7E"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Δεύτερον, όσον αφορά το άρθρο 123, είναι αίτημα της Ανεξάρτητης Αρχής Δημοσίων Εσόδων τρεις θέσεις διοικη</w:t>
      </w:r>
      <w:r>
        <w:rPr>
          <w:rFonts w:eastAsia="Times New Roman" w:cs="Times New Roman"/>
          <w:szCs w:val="24"/>
        </w:rPr>
        <w:t xml:space="preserve">τικού προσωπικού, δύο για το </w:t>
      </w:r>
      <w:r>
        <w:rPr>
          <w:rFonts w:eastAsia="Times New Roman" w:cs="Times New Roman"/>
          <w:szCs w:val="24"/>
        </w:rPr>
        <w:t>σ</w:t>
      </w:r>
      <w:r>
        <w:rPr>
          <w:rFonts w:eastAsia="Times New Roman" w:cs="Times New Roman"/>
          <w:szCs w:val="24"/>
        </w:rPr>
        <w:t xml:space="preserve">υμβούλιο της </w:t>
      </w:r>
      <w:r>
        <w:rPr>
          <w:rFonts w:eastAsia="Times New Roman" w:cs="Times New Roman"/>
          <w:szCs w:val="24"/>
        </w:rPr>
        <w:t>δ</w:t>
      </w:r>
      <w:r>
        <w:rPr>
          <w:rFonts w:eastAsia="Times New Roman" w:cs="Times New Roman"/>
          <w:szCs w:val="24"/>
        </w:rPr>
        <w:t xml:space="preserve">ιοίκησης και μία για τον </w:t>
      </w:r>
      <w:r>
        <w:rPr>
          <w:rFonts w:eastAsia="Times New Roman" w:cs="Times New Roman"/>
          <w:szCs w:val="24"/>
        </w:rPr>
        <w:t>δ</w:t>
      </w:r>
      <w:r>
        <w:rPr>
          <w:rFonts w:eastAsia="Times New Roman" w:cs="Times New Roman"/>
          <w:szCs w:val="24"/>
        </w:rPr>
        <w:t xml:space="preserve">ιοικητή, να προβλεφθούν. Το Υπουργείο Οικονομικών ενέκρινε αυτό το αίτημα. Είναι μια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 xml:space="preserve">ρχή, η οποία έχει ένα αίτημα να καλυφθεί διοικητικά από συγκεκριμένες θέσεις διοικητικής </w:t>
      </w:r>
      <w:r>
        <w:rPr>
          <w:rFonts w:eastAsia="Times New Roman" w:cs="Times New Roman"/>
          <w:szCs w:val="24"/>
        </w:rPr>
        <w:t xml:space="preserve">υποστήριξης. Με δεδομένο ότι είναι μια </w:t>
      </w:r>
      <w:r>
        <w:rPr>
          <w:rFonts w:eastAsia="Times New Roman" w:cs="Times New Roman"/>
          <w:szCs w:val="24"/>
        </w:rPr>
        <w:lastRenderedPageBreak/>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ρχή τέτοιου χαρακτήρα θα απαιτεί θέσεις ευθύνης από διοικητικό προσωπικό γραμματειακής υποστήριξης, θα απαιτεί εμπιστευτικότητα, διακριτικότητα, μια συνέπεια και μια ιδιαίτερα αυστηρή ευθύνη. Αν μη τι άλλο</w:t>
      </w:r>
      <w:r>
        <w:rPr>
          <w:rFonts w:eastAsia="Times New Roman" w:cs="Times New Roman"/>
          <w:szCs w:val="24"/>
        </w:rPr>
        <w:t>, το Υπουργείο Οικονομικών εξυπηρετεί δικαίως ένα αίτημα της Ανεξάρτητης Αρχής Δημοσίων Εσόδων, μιλώντας για τρεις διοικητικές θέσεις που αφορούν τη διοίκηση της ΑΑΔΕ. Δεν ξέρω πώς δικαιολογείται κάποιος να μιλάει για ρουσφέτια και για προσλήψεις από το πα</w:t>
      </w:r>
      <w:r>
        <w:rPr>
          <w:rFonts w:eastAsia="Times New Roman" w:cs="Times New Roman"/>
          <w:szCs w:val="24"/>
        </w:rPr>
        <w:t>ράθυρο και διορισμούς κ</w:t>
      </w:r>
      <w:r>
        <w:rPr>
          <w:rFonts w:eastAsia="Times New Roman" w:cs="Times New Roman"/>
          <w:szCs w:val="24"/>
        </w:rPr>
        <w:t>.</w:t>
      </w:r>
      <w:r>
        <w:rPr>
          <w:rFonts w:eastAsia="Times New Roman" w:cs="Times New Roman"/>
          <w:szCs w:val="24"/>
        </w:rPr>
        <w:t>λ</w:t>
      </w:r>
      <w:r>
        <w:rPr>
          <w:rFonts w:eastAsia="Times New Roman" w:cs="Times New Roman"/>
          <w:szCs w:val="24"/>
        </w:rPr>
        <w:t>π</w:t>
      </w:r>
      <w:r>
        <w:rPr>
          <w:rFonts w:eastAsia="Times New Roman" w:cs="Times New Roman"/>
          <w:szCs w:val="24"/>
        </w:rPr>
        <w:t xml:space="preserve">.. </w:t>
      </w:r>
    </w:p>
    <w:p w14:paraId="4EDBFB7F"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Τέλος, το πιο τραγικό είναι αυτή η προσωρινή τοποθέτηση –το είπε η κυρία Υπουργός- προϊσταμένων σε Μονάδες Διεύθυνσης Οικονομικού Εγκλήματος. </w:t>
      </w:r>
    </w:p>
    <w:p w14:paraId="4EDBFB80"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Έχουμε έξι χιλιάδες εκκρεμείς οικονομικές υποθέσεις που οφείλουν να ελεγχθούν. Υπάρ</w:t>
      </w:r>
      <w:r>
        <w:rPr>
          <w:rFonts w:eastAsia="Times New Roman" w:cs="Times New Roman"/>
          <w:szCs w:val="24"/>
        </w:rPr>
        <w:t xml:space="preserve">χουν ακέφαλες μονάδες οικονομικού ελέγχου και απλώς ζητείται για το διάστημα μέχρι να ολοκληρωθεί η διαδικασία πλήρωσης αυτών των θέσεων με τη σύννομη διαδικασία, ως οφείλεται από τη νομοθέτηση αυτής της διαδικασίας που προβλέπεται, </w:t>
      </w:r>
      <w:r>
        <w:rPr>
          <w:rFonts w:eastAsia="Times New Roman" w:cs="Times New Roman"/>
          <w:szCs w:val="24"/>
        </w:rPr>
        <w:lastRenderedPageBreak/>
        <w:t>αυτές οι μονάδες να μην</w:t>
      </w:r>
      <w:r>
        <w:rPr>
          <w:rFonts w:eastAsia="Times New Roman" w:cs="Times New Roman"/>
          <w:szCs w:val="24"/>
        </w:rPr>
        <w:t xml:space="preserve"> μείνουν ακέφαλες για να μπορούν να συνεχίσουν το έργο τους και να τελειώσουν οι εκκρεμείς υποθέσεις των έξι χιλιάδων σε μέγεθος αριθμού. </w:t>
      </w:r>
    </w:p>
    <w:p w14:paraId="4EDBFB81"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Αν αυτά τα τρία συγκεκριμένα άρθρα θεωρούν και δικαιολογούν ότι είναι προσλήψεις και ρουσφέτια από το παράθυρο, με δε</w:t>
      </w:r>
      <w:r>
        <w:rPr>
          <w:rFonts w:eastAsia="Times New Roman" w:cs="Times New Roman"/>
          <w:szCs w:val="24"/>
        </w:rPr>
        <w:t>δομένο ότι είναι μια τρίμηνη προσωρινή κάλυψη αυτών των αναγκών, ώστε να μη μείνουν ακέφαλες αυτές οι υπηρεσίες, νομίζω ότι είναι τουλάχιστον αν όχι αφελές, αρκετά ύποπτο να τοποθετείται κάποιος έτσι.</w:t>
      </w:r>
    </w:p>
    <w:p w14:paraId="4EDBFB82"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Ας γίνει κριτική σε κάποια πράγματα, όπως από πού πρέπε</w:t>
      </w:r>
      <w:r>
        <w:rPr>
          <w:rFonts w:eastAsia="Times New Roman" w:cs="Times New Roman"/>
          <w:szCs w:val="24"/>
        </w:rPr>
        <w:t>ι να αντλείς το προσωπικό σου ή όχι, ή να απαιτήσει κάποιος να υπάρξει νέος διαγωνισμός του ΑΣΕΠ στην ΑΔΑΕ. Θα το δεχθούμε, θα το κουβεντιάσουμε. Όμως εδώ το να μιλάμε για ρουσφέτια και διορισμούς από το παράθυρο σε διαδικασίες ΑΣΕΠ ή σε προσωρινές τοποθετ</w:t>
      </w:r>
      <w:r>
        <w:rPr>
          <w:rFonts w:eastAsia="Times New Roman" w:cs="Times New Roman"/>
          <w:szCs w:val="24"/>
        </w:rPr>
        <w:t>ήσεις θέσεων είναι τουλάχιστον υποκριτικό. Καλό είναι να διαβάζουμε καλύτερα τα νομοσχέδια.</w:t>
      </w:r>
    </w:p>
    <w:p w14:paraId="4EDBFB83"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Σας ευχαριστώ.</w:t>
      </w:r>
    </w:p>
    <w:p w14:paraId="4EDBFB84" w14:textId="77777777" w:rsidR="00ED4365" w:rsidRDefault="007215F5">
      <w:pPr>
        <w:spacing w:line="600" w:lineRule="auto"/>
        <w:ind w:firstLine="720"/>
        <w:jc w:val="both"/>
        <w:rPr>
          <w:rFonts w:eastAsia="Times New Roman" w:cs="Times New Roman"/>
          <w:szCs w:val="24"/>
        </w:rPr>
      </w:pPr>
      <w:r w:rsidRPr="001F0206">
        <w:rPr>
          <w:rFonts w:eastAsia="Times New Roman" w:cs="Times New Roman"/>
          <w:b/>
          <w:szCs w:val="24"/>
        </w:rPr>
        <w:lastRenderedPageBreak/>
        <w:t xml:space="preserve">ΠΡΟΕΔΡΕΥΩΝ (Δημήτριος </w:t>
      </w:r>
      <w:proofErr w:type="spellStart"/>
      <w:r w:rsidRPr="001F0206">
        <w:rPr>
          <w:rFonts w:eastAsia="Times New Roman" w:cs="Times New Roman"/>
          <w:b/>
          <w:szCs w:val="24"/>
        </w:rPr>
        <w:t>Κρεμαστινός</w:t>
      </w:r>
      <w:proofErr w:type="spellEnd"/>
      <w:r w:rsidRPr="001F0206">
        <w:rPr>
          <w:rFonts w:eastAsia="Times New Roman" w:cs="Times New Roman"/>
          <w:b/>
          <w:szCs w:val="24"/>
        </w:rPr>
        <w:t>):</w:t>
      </w:r>
      <w:r>
        <w:rPr>
          <w:rFonts w:eastAsia="Times New Roman" w:cs="Times New Roman"/>
          <w:b/>
          <w:szCs w:val="24"/>
        </w:rPr>
        <w:t xml:space="preserve"> </w:t>
      </w:r>
      <w:r>
        <w:rPr>
          <w:rFonts w:eastAsia="Times New Roman" w:cs="Times New Roman"/>
          <w:szCs w:val="24"/>
        </w:rPr>
        <w:t>Και εγώ ευχαριστώ.</w:t>
      </w:r>
    </w:p>
    <w:p w14:paraId="4EDBFB85"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w:t>
      </w:r>
      <w:r>
        <w:rPr>
          <w:rFonts w:eastAsia="Times New Roman" w:cs="Times New Roman"/>
          <w:szCs w:val="24"/>
        </w:rPr>
        <w:t xml:space="preserve">λουθούν από τα άνω δυτικά θεωρεία, αφού προηγουμένως ξεναγήθηκαν στην έκθεση της </w:t>
      </w:r>
      <w:r>
        <w:rPr>
          <w:rFonts w:eastAsia="Times New Roman" w:cs="Times New Roman"/>
          <w:szCs w:val="24"/>
        </w:rPr>
        <w:t>α</w:t>
      </w:r>
      <w:r>
        <w:rPr>
          <w:rFonts w:eastAsia="Times New Roman" w:cs="Times New Roman"/>
          <w:szCs w:val="24"/>
        </w:rPr>
        <w:t>ίθουσας «</w:t>
      </w:r>
      <w:r>
        <w:rPr>
          <w:rFonts w:eastAsia="Times New Roman" w:cs="Times New Roman"/>
          <w:szCs w:val="24"/>
        </w:rPr>
        <w:t>ΕΛΕΥΘΕΡΙΟΣ ΒΕΝΙΖΕΛΟΣ</w:t>
      </w:r>
      <w:r>
        <w:rPr>
          <w:rFonts w:eastAsia="Times New Roman" w:cs="Times New Roman"/>
          <w:szCs w:val="24"/>
        </w:rPr>
        <w:t>» και ενημερώθηκαν για την ιστορία του κτ</w:t>
      </w:r>
      <w:r>
        <w:rPr>
          <w:rFonts w:eastAsia="Times New Roman" w:cs="Times New Roman"/>
          <w:szCs w:val="24"/>
        </w:rPr>
        <w:t>η</w:t>
      </w:r>
      <w:r>
        <w:rPr>
          <w:rFonts w:eastAsia="Times New Roman" w:cs="Times New Roman"/>
          <w:szCs w:val="24"/>
        </w:rPr>
        <w:t>ρίου και τον τρόπο οργάνωσης και λειτουργίας της Βουλής, σαράντα τέσσερις μαθητές και μαθήτριες και δύο</w:t>
      </w:r>
      <w:r>
        <w:rPr>
          <w:rFonts w:eastAsia="Times New Roman" w:cs="Times New Roman"/>
          <w:szCs w:val="24"/>
        </w:rPr>
        <w:t xml:space="preserve"> συνοδοί εκπαιδευτικοί από το 13</w:t>
      </w:r>
      <w:r w:rsidRPr="003D09CB">
        <w:rPr>
          <w:rFonts w:eastAsia="Times New Roman" w:cs="Times New Roman"/>
          <w:szCs w:val="24"/>
          <w:vertAlign w:val="superscript"/>
        </w:rPr>
        <w:t>ο</w:t>
      </w:r>
      <w:r>
        <w:rPr>
          <w:rFonts w:eastAsia="Times New Roman" w:cs="Times New Roman"/>
          <w:szCs w:val="24"/>
        </w:rPr>
        <w:t xml:space="preserve"> Γυμνάσιο Αθήνας (</w:t>
      </w:r>
      <w:r>
        <w:rPr>
          <w:rFonts w:eastAsia="Times New Roman" w:cs="Times New Roman"/>
          <w:szCs w:val="24"/>
        </w:rPr>
        <w:t>δεύτερο</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μήμα). </w:t>
      </w:r>
    </w:p>
    <w:p w14:paraId="4EDBFB86"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Η Βουλή σάς καλωσορίζει, παιδιά.</w:t>
      </w:r>
    </w:p>
    <w:p w14:paraId="4EDBFB87" w14:textId="77777777" w:rsidR="00ED4365" w:rsidRDefault="007215F5">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w:t>
      </w:r>
      <w:r>
        <w:rPr>
          <w:rFonts w:eastAsia="Times New Roman" w:cs="Times New Roman"/>
          <w:szCs w:val="24"/>
        </w:rPr>
        <w:t xml:space="preserve"> της Βουλής</w:t>
      </w:r>
      <w:r>
        <w:rPr>
          <w:rFonts w:eastAsia="Times New Roman" w:cs="Times New Roman"/>
          <w:szCs w:val="24"/>
        </w:rPr>
        <w:t>)</w:t>
      </w:r>
    </w:p>
    <w:p w14:paraId="4EDBFB88"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Τον λόγο έχει η Υφυπουργός </w:t>
      </w:r>
      <w:r>
        <w:rPr>
          <w:rFonts w:eastAsia="Times New Roman" w:cs="Times New Roman"/>
          <w:szCs w:val="24"/>
        </w:rPr>
        <w:t xml:space="preserve">κ. </w:t>
      </w:r>
      <w:proofErr w:type="spellStart"/>
      <w:r>
        <w:rPr>
          <w:rFonts w:eastAsia="Times New Roman" w:cs="Times New Roman"/>
          <w:szCs w:val="24"/>
        </w:rPr>
        <w:t>Παπανάτσιου</w:t>
      </w:r>
      <w:proofErr w:type="spellEnd"/>
      <w:r>
        <w:rPr>
          <w:rFonts w:eastAsia="Times New Roman" w:cs="Times New Roman"/>
          <w:szCs w:val="24"/>
        </w:rPr>
        <w:t>.</w:t>
      </w:r>
    </w:p>
    <w:p w14:paraId="4EDBFB89" w14:textId="77777777" w:rsidR="00ED4365" w:rsidRDefault="007215F5">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Θα αναφερθώ </w:t>
      </w:r>
      <w:r>
        <w:rPr>
          <w:rFonts w:eastAsia="Times New Roman" w:cs="Times New Roman"/>
          <w:szCs w:val="24"/>
        </w:rPr>
        <w:t xml:space="preserve">στο άρθρο 136, επειδή αναφέρθηκε και στη </w:t>
      </w:r>
      <w:proofErr w:type="spellStart"/>
      <w:r>
        <w:rPr>
          <w:rFonts w:eastAsia="Times New Roman" w:cs="Times New Roman"/>
          <w:szCs w:val="24"/>
        </w:rPr>
        <w:t>δευτερομιλία</w:t>
      </w:r>
      <w:proofErr w:type="spellEnd"/>
      <w:r>
        <w:rPr>
          <w:rFonts w:eastAsia="Times New Roman" w:cs="Times New Roman"/>
          <w:szCs w:val="24"/>
        </w:rPr>
        <w:t xml:space="preserve"> του κ. Κουτσούκου.</w:t>
      </w:r>
    </w:p>
    <w:p w14:paraId="4EDBFB8A"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lastRenderedPageBreak/>
        <w:t>Δεν θέλετε να λειτουργήσει η νέα δομή για να πάρει τις υποθέσεις; Πώς θα λειτουργήσει η  νέα δομή…</w:t>
      </w:r>
    </w:p>
    <w:p w14:paraId="4EDBFB8B" w14:textId="77777777" w:rsidR="00ED4365" w:rsidRDefault="007215F5">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Θα παραγραφούν στα χέρια σας!</w:t>
      </w:r>
    </w:p>
    <w:p w14:paraId="4EDBFB8C" w14:textId="77777777" w:rsidR="00ED4365" w:rsidRDefault="007215F5">
      <w:pPr>
        <w:spacing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w:t>
      </w:r>
      <w:r>
        <w:rPr>
          <w:rFonts w:eastAsia="Times New Roman" w:cs="Times New Roman"/>
          <w:b/>
          <w:szCs w:val="24"/>
        </w:rPr>
        <w:t xml:space="preserve"> Οικονομικών): </w:t>
      </w:r>
      <w:r>
        <w:rPr>
          <w:rFonts w:eastAsia="Times New Roman" w:cs="Times New Roman"/>
          <w:szCs w:val="24"/>
        </w:rPr>
        <w:t>Αυτό θέλετε! Το είπατε πάρα πολύ καλά. Αυτό θέλετε, να παραγραφούν στα χέρια μας και γι’ αυτό και προσπαθείτε να βάλετε εμπόδια. Δεν θα παραγραφούν στα χέρια μας. Γι’ αυτό και θα φέρουμε προϊσταμένους από άλλα τμήματα στη νέα δομή μέχρι να δ</w:t>
      </w:r>
      <w:r>
        <w:rPr>
          <w:rFonts w:eastAsia="Times New Roman" w:cs="Times New Roman"/>
          <w:szCs w:val="24"/>
        </w:rPr>
        <w:t xml:space="preserve">ιοριστούν οι καινούργιοι προϊστάμενοι με τον ν.4346, όπως έχουμε ψηφίσει. </w:t>
      </w:r>
    </w:p>
    <w:p w14:paraId="4EDBFB8D"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τη βουλευτική τροπολογία με γενικό αριθμό 1564 και ειδικό 244, που έχει </w:t>
      </w:r>
      <w:proofErr w:type="spellStart"/>
      <w:r>
        <w:rPr>
          <w:rFonts w:eastAsia="Times New Roman" w:cs="Times New Roman"/>
          <w:szCs w:val="24"/>
        </w:rPr>
        <w:t>ξανακατατεθεί</w:t>
      </w:r>
      <w:proofErr w:type="spellEnd"/>
      <w:r>
        <w:rPr>
          <w:rFonts w:eastAsia="Times New Roman" w:cs="Times New Roman"/>
          <w:szCs w:val="24"/>
        </w:rPr>
        <w:t xml:space="preserve"> από τον κ. Κουτσούκο, δεν την κάνω αποδεκτή. Φαντάζομαι ότι θα την ξαναφέρετ</w:t>
      </w:r>
      <w:r>
        <w:rPr>
          <w:rFonts w:eastAsia="Times New Roman" w:cs="Times New Roman"/>
          <w:szCs w:val="24"/>
        </w:rPr>
        <w:t>ε.</w:t>
      </w:r>
    </w:p>
    <w:p w14:paraId="4EDBFB8E" w14:textId="77777777" w:rsidR="00ED4365" w:rsidRDefault="007215F5">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Βεβαίως θα την ξαναφέρω. </w:t>
      </w:r>
    </w:p>
    <w:p w14:paraId="4EDBFB8F" w14:textId="77777777" w:rsidR="00ED4365" w:rsidRDefault="007215F5">
      <w:pPr>
        <w:autoSpaceDE w:val="0"/>
        <w:autoSpaceDN w:val="0"/>
        <w:adjustRightInd w:val="0"/>
        <w:spacing w:line="600" w:lineRule="auto"/>
        <w:ind w:firstLine="720"/>
        <w:jc w:val="both"/>
        <w:rPr>
          <w:rFonts w:eastAsia="SimSun"/>
          <w:b/>
          <w:bCs/>
          <w:szCs w:val="24"/>
          <w:lang w:eastAsia="zh-CN"/>
        </w:rPr>
      </w:pPr>
      <w:r>
        <w:rPr>
          <w:rFonts w:eastAsia="SimSun"/>
          <w:b/>
          <w:bCs/>
          <w:szCs w:val="24"/>
          <w:lang w:eastAsia="zh-CN"/>
        </w:rPr>
        <w:lastRenderedPageBreak/>
        <w:t xml:space="preserve">ΠΡΟΕΔΡΕΥΩΝ (Δημήτριος </w:t>
      </w:r>
      <w:proofErr w:type="spellStart"/>
      <w:r>
        <w:rPr>
          <w:rFonts w:eastAsia="SimSun"/>
          <w:b/>
          <w:bCs/>
          <w:szCs w:val="24"/>
          <w:lang w:eastAsia="zh-CN"/>
        </w:rPr>
        <w:t>Κρεμαστινός</w:t>
      </w:r>
      <w:proofErr w:type="spellEnd"/>
      <w:r>
        <w:rPr>
          <w:rFonts w:eastAsia="SimSun"/>
          <w:b/>
          <w:bCs/>
          <w:szCs w:val="24"/>
          <w:lang w:eastAsia="zh-CN"/>
        </w:rPr>
        <w:t xml:space="preserve">): </w:t>
      </w:r>
      <w:r>
        <w:rPr>
          <w:rFonts w:eastAsia="SimSun"/>
          <w:bCs/>
          <w:szCs w:val="24"/>
          <w:lang w:eastAsia="zh-CN"/>
        </w:rPr>
        <w:t>Κυρίες και κύριοι συνάδελφοι, κ</w:t>
      </w:r>
      <w:r>
        <w:rPr>
          <w:rFonts w:eastAsia="SimSun"/>
          <w:szCs w:val="24"/>
          <w:lang w:eastAsia="zh-CN"/>
        </w:rPr>
        <w:t xml:space="preserve">ηρύσσεται περαιωμένη η συζήτηση επί της αρχής, των άρθρων, των τροπολογιών και του συνόλου του σχεδίου νόμου του Υπουργείου Οικονομικών: </w:t>
      </w:r>
      <w:r>
        <w:rPr>
          <w:rFonts w:eastAsia="Times New Roman" w:cs="Times New Roman"/>
          <w:szCs w:val="24"/>
        </w:rPr>
        <w:t>«Ενσωμάτωση στην ελληνική νομοθεσία της Οδηγίας 2015/2366/ΕΕ για τις υπηρεσίες πληρωμών και άλλες διατάξεις».</w:t>
      </w:r>
    </w:p>
    <w:p w14:paraId="4EDBFB90" w14:textId="77777777" w:rsidR="00ED4365" w:rsidRDefault="007215F5">
      <w:pPr>
        <w:autoSpaceDE w:val="0"/>
        <w:autoSpaceDN w:val="0"/>
        <w:adjustRightInd w:val="0"/>
        <w:spacing w:line="600" w:lineRule="auto"/>
        <w:ind w:firstLine="720"/>
        <w:jc w:val="both"/>
        <w:rPr>
          <w:rFonts w:eastAsia="SimSun"/>
          <w:szCs w:val="24"/>
          <w:lang w:eastAsia="zh-CN"/>
        </w:rPr>
      </w:pPr>
      <w:r>
        <w:rPr>
          <w:rFonts w:eastAsia="SimSun"/>
          <w:szCs w:val="24"/>
          <w:lang w:eastAsia="zh-CN"/>
        </w:rPr>
        <w:t>Εισερχόμαστε στην ψήφιση επί της αρχής, των άρθρων</w:t>
      </w:r>
      <w:r>
        <w:rPr>
          <w:rFonts w:eastAsia="SimSun"/>
          <w:szCs w:val="24"/>
          <w:lang w:eastAsia="zh-CN"/>
        </w:rPr>
        <w:t>, των</w:t>
      </w:r>
      <w:r>
        <w:rPr>
          <w:rFonts w:eastAsia="SimSun"/>
          <w:szCs w:val="24"/>
          <w:lang w:eastAsia="zh-CN"/>
        </w:rPr>
        <w:t xml:space="preserve"> τροπολογιών και του συνόλου και η ψήφισή τους θα γίνει χωριστά. </w:t>
      </w:r>
    </w:p>
    <w:p w14:paraId="4EDBFB91" w14:textId="77777777" w:rsidR="00ED4365" w:rsidRDefault="007215F5">
      <w:pPr>
        <w:autoSpaceDE w:val="0"/>
        <w:autoSpaceDN w:val="0"/>
        <w:adjustRightInd w:val="0"/>
        <w:spacing w:line="600" w:lineRule="auto"/>
        <w:ind w:firstLine="720"/>
        <w:jc w:val="both"/>
        <w:rPr>
          <w:rFonts w:eastAsia="SimSun"/>
          <w:szCs w:val="24"/>
          <w:lang w:eastAsia="zh-CN"/>
        </w:rPr>
      </w:pPr>
      <w:r>
        <w:rPr>
          <w:rFonts w:eastAsia="SimSun"/>
          <w:szCs w:val="24"/>
          <w:lang w:eastAsia="zh-CN"/>
        </w:rPr>
        <w:t>Επίσης, θα ήθελα να ενημε</w:t>
      </w:r>
      <w:r>
        <w:rPr>
          <w:rFonts w:eastAsia="SimSun"/>
          <w:szCs w:val="24"/>
          <w:lang w:eastAsia="zh-CN"/>
        </w:rPr>
        <w:t>ρώσω το Σώμα ότι το άρθρο 133 διεγράφη και τα υπόλοιπα άρθρα έχουν αναριθμηθεί.</w:t>
      </w:r>
    </w:p>
    <w:p w14:paraId="4EDBFB92" w14:textId="77777777" w:rsidR="00ED4365" w:rsidRDefault="007215F5">
      <w:pPr>
        <w:autoSpaceDE w:val="0"/>
        <w:autoSpaceDN w:val="0"/>
        <w:adjustRightInd w:val="0"/>
        <w:spacing w:line="600" w:lineRule="auto"/>
        <w:ind w:firstLine="720"/>
        <w:jc w:val="both"/>
        <w:rPr>
          <w:rFonts w:eastAsia="SimSun"/>
          <w:szCs w:val="24"/>
          <w:lang w:eastAsia="zh-CN"/>
        </w:rPr>
      </w:pPr>
      <w:r>
        <w:rPr>
          <w:rFonts w:eastAsia="SimSun"/>
          <w:szCs w:val="24"/>
          <w:lang w:eastAsia="zh-CN"/>
        </w:rPr>
        <w:t>Παρακαλώ να ανοίξει το σύστημα της ηλεκτρονικής ψηφοφορίας.</w:t>
      </w:r>
    </w:p>
    <w:p w14:paraId="4EDBFB93" w14:textId="77777777" w:rsidR="00ED4365" w:rsidRDefault="007215F5">
      <w:pPr>
        <w:autoSpaceDE w:val="0"/>
        <w:autoSpaceDN w:val="0"/>
        <w:adjustRightInd w:val="0"/>
        <w:spacing w:line="600" w:lineRule="auto"/>
        <w:jc w:val="center"/>
        <w:rPr>
          <w:rFonts w:eastAsia="SimSun"/>
          <w:szCs w:val="24"/>
          <w:lang w:eastAsia="zh-CN"/>
        </w:rPr>
      </w:pPr>
      <w:r>
        <w:rPr>
          <w:rFonts w:eastAsia="SimSun"/>
          <w:szCs w:val="24"/>
          <w:lang w:eastAsia="zh-CN"/>
        </w:rPr>
        <w:t>(ΨΗΦΟΦΟΡΙΑ)</w:t>
      </w:r>
    </w:p>
    <w:p w14:paraId="4EDBFB94" w14:textId="77777777" w:rsidR="00ED4365" w:rsidRDefault="007215F5">
      <w:pPr>
        <w:tabs>
          <w:tab w:val="left" w:pos="2940"/>
        </w:tabs>
        <w:spacing w:line="600" w:lineRule="auto"/>
        <w:ind w:firstLine="720"/>
        <w:jc w:val="both"/>
        <w:rPr>
          <w:rFonts w:eastAsia="Times New Roman"/>
          <w:szCs w:val="24"/>
        </w:rPr>
      </w:pPr>
      <w:r>
        <w:rPr>
          <w:rFonts w:eastAsia="SimSun"/>
          <w:b/>
          <w:bCs/>
          <w:szCs w:val="24"/>
          <w:lang w:eastAsia="zh-CN"/>
        </w:rPr>
        <w:t xml:space="preserve">ΠΡΟΕΔΡΕΥΩΝ (Δημήτριος </w:t>
      </w:r>
      <w:proofErr w:type="spellStart"/>
      <w:r>
        <w:rPr>
          <w:rFonts w:eastAsia="SimSun"/>
          <w:b/>
          <w:bCs/>
          <w:szCs w:val="24"/>
          <w:lang w:eastAsia="zh-CN"/>
        </w:rPr>
        <w:t>Κρεμαστινός</w:t>
      </w:r>
      <w:proofErr w:type="spellEnd"/>
      <w:r>
        <w:rPr>
          <w:rFonts w:eastAsia="SimSun"/>
          <w:b/>
          <w:bCs/>
          <w:szCs w:val="24"/>
          <w:lang w:eastAsia="zh-CN"/>
        </w:rPr>
        <w:t>):</w:t>
      </w:r>
      <w:r>
        <w:rPr>
          <w:rFonts w:eastAsia="SimSun"/>
          <w:bCs/>
          <w:szCs w:val="24"/>
          <w:lang w:eastAsia="zh-CN"/>
        </w:rPr>
        <w:t xml:space="preserve"> </w:t>
      </w:r>
      <w:r w:rsidRPr="00EF3F89">
        <w:rPr>
          <w:rFonts w:eastAsia="SimSun"/>
          <w:szCs w:val="24"/>
          <w:lang w:eastAsia="zh-CN"/>
        </w:rPr>
        <w:t>Παρακαλώ να κλείσει το σύστημα της ηλεκτρονικής ψηφοφορίας.</w:t>
      </w:r>
    </w:p>
    <w:p w14:paraId="4EDBFB95" w14:textId="77777777" w:rsidR="00ED4365" w:rsidRDefault="007215F5">
      <w:pPr>
        <w:tabs>
          <w:tab w:val="left" w:pos="2940"/>
        </w:tabs>
        <w:spacing w:line="600" w:lineRule="auto"/>
        <w:ind w:firstLine="720"/>
        <w:jc w:val="center"/>
        <w:rPr>
          <w:rFonts w:eastAsia="Times New Roman"/>
          <w:szCs w:val="24"/>
        </w:rPr>
      </w:pPr>
      <w:r>
        <w:rPr>
          <w:rFonts w:eastAsia="Times New Roman"/>
          <w:szCs w:val="24"/>
        </w:rPr>
        <w:lastRenderedPageBreak/>
        <w:t>(ΗΛΕΚΤΡΟ</w:t>
      </w:r>
      <w:r>
        <w:rPr>
          <w:rFonts w:eastAsia="Times New Roman"/>
          <w:szCs w:val="24"/>
        </w:rPr>
        <w:t>ΝΙΚΗ ΚΑΤΑΜΕΤΡΗΣΗ)</w:t>
      </w:r>
    </w:p>
    <w:p w14:paraId="4EDBFB96" w14:textId="77777777" w:rsidR="00ED4365" w:rsidRDefault="007215F5">
      <w:pPr>
        <w:spacing w:after="0" w:line="600" w:lineRule="auto"/>
        <w:ind w:firstLine="720"/>
        <w:jc w:val="center"/>
        <w:rPr>
          <w:rFonts w:eastAsia="Times New Roman" w:cs="Times New Roman"/>
          <w:szCs w:val="24"/>
        </w:rPr>
      </w:pPr>
      <w:r w:rsidRPr="00894B7D">
        <w:rPr>
          <w:rFonts w:eastAsia="Times New Roman"/>
          <w:szCs w:val="24"/>
        </w:rPr>
        <w:t>(</w:t>
      </w:r>
      <w:r>
        <w:rPr>
          <w:rFonts w:eastAsia="Times New Roman"/>
          <w:szCs w:val="24"/>
        </w:rPr>
        <w:t xml:space="preserve">ΜΕΤΑ ΤΗΝ ΗΛΕΚΤΡΟΝΙΚΗ </w:t>
      </w:r>
      <w:r>
        <w:rPr>
          <w:rFonts w:eastAsia="Times New Roman"/>
          <w:szCs w:val="24"/>
        </w:rPr>
        <w:t>ΚΑΤΑΜΕΤΡΗΣΗ</w:t>
      </w:r>
      <w:r>
        <w:rPr>
          <w:rFonts w:eastAsia="Times New Roman"/>
          <w:szCs w:val="24"/>
        </w:rPr>
        <w:t>)</w:t>
      </w:r>
    </w:p>
    <w:p w14:paraId="4EDBFB97" w14:textId="77777777" w:rsidR="00ED4365" w:rsidRDefault="007215F5">
      <w:pPr>
        <w:tabs>
          <w:tab w:val="left" w:pos="2738"/>
          <w:tab w:val="center" w:pos="4753"/>
          <w:tab w:val="left" w:pos="5723"/>
        </w:tabs>
        <w:spacing w:line="600" w:lineRule="auto"/>
        <w:ind w:firstLine="720"/>
        <w:jc w:val="both"/>
        <w:rPr>
          <w:rFonts w:eastAsia="Times New Roman" w:cs="Times New Roman"/>
          <w:szCs w:val="24"/>
        </w:rPr>
      </w:pPr>
      <w:r w:rsidRPr="00BC1489">
        <w:rPr>
          <w:rFonts w:eastAsia="Times New Roman" w:cs="Times New Roman"/>
          <w:b/>
          <w:szCs w:val="24"/>
        </w:rPr>
        <w:t xml:space="preserve">ΠΡΟΕΔΡΕΥΩΝ (Δημήτριος </w:t>
      </w:r>
      <w:proofErr w:type="spellStart"/>
      <w:r w:rsidRPr="00BC1489">
        <w:rPr>
          <w:rFonts w:eastAsia="Times New Roman" w:cs="Times New Roman"/>
          <w:b/>
          <w:szCs w:val="24"/>
        </w:rPr>
        <w:t>Κρεμαστινός</w:t>
      </w:r>
      <w:proofErr w:type="spellEnd"/>
      <w:r w:rsidRPr="00BC1489">
        <w:rPr>
          <w:rFonts w:eastAsia="Times New Roman" w:cs="Times New Roman"/>
          <w:b/>
          <w:szCs w:val="24"/>
        </w:rPr>
        <w:t xml:space="preserve">): </w:t>
      </w:r>
      <w:r>
        <w:rPr>
          <w:rFonts w:eastAsia="Times New Roman" w:cs="Times New Roman"/>
          <w:szCs w:val="24"/>
        </w:rPr>
        <w:t xml:space="preserve">Οι θέσεις των κομμάτων, όπως αποτυπώθηκαν κατά την ψήφιση με το ηλεκτρονικό σύστημα, </w:t>
      </w:r>
      <w:r>
        <w:rPr>
          <w:rFonts w:eastAsia="Times New Roman" w:cs="Times New Roman"/>
          <w:szCs w:val="24"/>
        </w:rPr>
        <w:t>καταχωρίζονται</w:t>
      </w:r>
      <w:r>
        <w:rPr>
          <w:rFonts w:eastAsia="Times New Roman" w:cs="Times New Roman"/>
          <w:szCs w:val="24"/>
        </w:rPr>
        <w:t xml:space="preserve"> στα Πρακτικά </w:t>
      </w:r>
      <w:r>
        <w:rPr>
          <w:rFonts w:eastAsia="Times New Roman" w:cs="Times New Roman"/>
          <w:szCs w:val="24"/>
        </w:rPr>
        <w:t>και έχουν ως εξής:</w:t>
      </w:r>
    </w:p>
    <w:tbl>
      <w:tblPr>
        <w:tblW w:w="8336" w:type="dxa"/>
        <w:tblInd w:w="-142" w:type="dxa"/>
        <w:tblCellMar>
          <w:left w:w="10" w:type="dxa"/>
          <w:right w:w="10" w:type="dxa"/>
        </w:tblCellMar>
        <w:tblLook w:val="04A0" w:firstRow="1" w:lastRow="0" w:firstColumn="1" w:lastColumn="0" w:noHBand="0" w:noVBand="1"/>
      </w:tblPr>
      <w:tblGrid>
        <w:gridCol w:w="1178"/>
        <w:gridCol w:w="1025"/>
        <w:gridCol w:w="1109"/>
        <w:gridCol w:w="1903"/>
        <w:gridCol w:w="40"/>
        <w:gridCol w:w="1502"/>
        <w:gridCol w:w="40"/>
        <w:gridCol w:w="1499"/>
        <w:gridCol w:w="40"/>
      </w:tblGrid>
      <w:tr w:rsidR="00ED4365" w14:paraId="4EDBFB9D" w14:textId="77777777">
        <w:trPr>
          <w:gridAfter w:val="1"/>
          <w:wAfter w:w="40" w:type="dxa"/>
          <w:trHeight w:val="300"/>
        </w:trPr>
        <w:tc>
          <w:tcPr>
            <w:tcW w:w="1178" w:type="dxa"/>
            <w:tcBorders>
              <w:top w:val="nil"/>
              <w:left w:val="nil"/>
              <w:bottom w:val="nil"/>
              <w:right w:val="nil"/>
            </w:tcBorders>
            <w:shd w:val="clear" w:color="auto" w:fill="auto"/>
            <w:noWrap/>
            <w:vAlign w:val="bottom"/>
          </w:tcPr>
          <w:p w14:paraId="4EDBFB98"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tcPr>
          <w:p w14:paraId="4EDBFB9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tcPr>
          <w:p w14:paraId="4EDBFB9A" w14:textId="77777777" w:rsidR="002B1AFB" w:rsidRPr="007F669D" w:rsidRDefault="007215F5" w:rsidP="002B1AFB">
            <w:pPr>
              <w:jc w:val="right"/>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tcPr>
          <w:p w14:paraId="4EDBFB9B" w14:textId="77777777" w:rsidR="002B1AFB" w:rsidRPr="007F669D" w:rsidRDefault="007215F5" w:rsidP="002B1AFB">
            <w:pPr>
              <w:jc w:val="right"/>
              <w:rPr>
                <w:rFonts w:ascii="Calibri" w:eastAsia="Times New Roman" w:hAnsi="Calibri" w:cs="Calibri"/>
                <w:color w:val="000000"/>
                <w:sz w:val="22"/>
                <w:szCs w:val="22"/>
              </w:rPr>
            </w:pPr>
          </w:p>
        </w:tc>
        <w:tc>
          <w:tcPr>
            <w:tcW w:w="3081" w:type="dxa"/>
            <w:gridSpan w:val="4"/>
            <w:tcBorders>
              <w:top w:val="nil"/>
              <w:left w:val="nil"/>
              <w:bottom w:val="nil"/>
              <w:right w:val="nil"/>
            </w:tcBorders>
            <w:shd w:val="clear" w:color="auto" w:fill="auto"/>
            <w:noWrap/>
            <w:vAlign w:val="bottom"/>
          </w:tcPr>
          <w:p w14:paraId="4EDBFB9C" w14:textId="77777777" w:rsidR="002B1AFB" w:rsidRPr="007F669D" w:rsidRDefault="007215F5" w:rsidP="002B1AFB">
            <w:pPr>
              <w:rPr>
                <w:rFonts w:ascii="Calibri" w:eastAsia="Times New Roman" w:hAnsi="Calibri" w:cs="Calibri"/>
                <w:color w:val="000000"/>
                <w:sz w:val="22"/>
                <w:szCs w:val="22"/>
              </w:rPr>
            </w:pPr>
          </w:p>
        </w:tc>
      </w:tr>
      <w:tr w:rsidR="00ED4365" w14:paraId="4EDBFBA5" w14:textId="77777777">
        <w:trPr>
          <w:trHeight w:val="300"/>
        </w:trPr>
        <w:tc>
          <w:tcPr>
            <w:tcW w:w="1178" w:type="dxa"/>
            <w:tcBorders>
              <w:top w:val="nil"/>
              <w:left w:val="nil"/>
              <w:bottom w:val="nil"/>
              <w:right w:val="nil"/>
            </w:tcBorders>
            <w:shd w:val="clear" w:color="auto" w:fill="auto"/>
            <w:noWrap/>
            <w:vAlign w:val="bottom"/>
          </w:tcPr>
          <w:p w14:paraId="4EDBFB9E" w14:textId="77777777" w:rsidR="002B1AFB" w:rsidRPr="007F669D" w:rsidRDefault="007215F5" w:rsidP="002B1AFB">
            <w:pPr>
              <w:rPr>
                <w:rFonts w:ascii="Calibri" w:eastAsia="Times New Roman" w:hAnsi="Calibri" w:cs="Calibri"/>
                <w:color w:val="000000"/>
                <w:sz w:val="22"/>
                <w:szCs w:val="22"/>
              </w:rPr>
            </w:pPr>
          </w:p>
        </w:tc>
        <w:tc>
          <w:tcPr>
            <w:tcW w:w="1025" w:type="dxa"/>
            <w:tcBorders>
              <w:top w:val="nil"/>
              <w:left w:val="nil"/>
              <w:bottom w:val="nil"/>
              <w:right w:val="nil"/>
            </w:tcBorders>
            <w:shd w:val="clear" w:color="auto" w:fill="auto"/>
            <w:noWrap/>
            <w:vAlign w:val="bottom"/>
          </w:tcPr>
          <w:p w14:paraId="4EDBFB9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tcPr>
          <w:p w14:paraId="4EDBFBA0" w14:textId="77777777" w:rsidR="002B1AFB" w:rsidRPr="007F669D" w:rsidRDefault="007215F5" w:rsidP="002B1AFB">
            <w:pPr>
              <w:jc w:val="right"/>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tcPr>
          <w:p w14:paraId="4EDBFBA1" w14:textId="77777777" w:rsidR="002B1AFB" w:rsidRPr="007F669D" w:rsidRDefault="007215F5" w:rsidP="002B1AFB">
            <w:pPr>
              <w:jc w:val="right"/>
              <w:rPr>
                <w:rFonts w:ascii="Calibri" w:eastAsia="Times New Roman" w:hAnsi="Calibri" w:cs="Calibri"/>
                <w:color w:val="000000"/>
                <w:sz w:val="22"/>
                <w:szCs w:val="22"/>
              </w:rPr>
            </w:pPr>
          </w:p>
        </w:tc>
        <w:tc>
          <w:tcPr>
            <w:tcW w:w="40" w:type="dxa"/>
            <w:tcBorders>
              <w:top w:val="nil"/>
              <w:left w:val="nil"/>
              <w:bottom w:val="nil"/>
              <w:right w:val="nil"/>
            </w:tcBorders>
            <w:shd w:val="clear" w:color="auto" w:fill="auto"/>
            <w:noWrap/>
            <w:vAlign w:val="bottom"/>
            <w:hideMark/>
          </w:tcPr>
          <w:p w14:paraId="4EDBFBA2"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BFBA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BA4" w14:textId="77777777" w:rsidR="002B1AFB" w:rsidRPr="007F669D" w:rsidRDefault="007215F5" w:rsidP="002B1AFB">
            <w:pPr>
              <w:rPr>
                <w:rFonts w:ascii="Times New Roman" w:eastAsia="Times New Roman" w:hAnsi="Times New Roman" w:cs="Times New Roman"/>
                <w:sz w:val="20"/>
              </w:rPr>
            </w:pPr>
          </w:p>
        </w:tc>
      </w:tr>
      <w:tr w:rsidR="00ED4365" w14:paraId="4EDBFBAB"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BFBA6"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BFBA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Επί της αρχής</w:t>
            </w:r>
          </w:p>
        </w:tc>
        <w:tc>
          <w:tcPr>
            <w:tcW w:w="1903" w:type="dxa"/>
            <w:tcBorders>
              <w:top w:val="nil"/>
              <w:left w:val="nil"/>
              <w:bottom w:val="nil"/>
              <w:right w:val="nil"/>
            </w:tcBorders>
            <w:shd w:val="clear" w:color="auto" w:fill="auto"/>
            <w:noWrap/>
            <w:vAlign w:val="bottom"/>
            <w:hideMark/>
          </w:tcPr>
          <w:p w14:paraId="4EDBFBA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 xml:space="preserve">ΚΑΤΑ </w:t>
            </w:r>
            <w:r w:rsidRPr="007F669D">
              <w:rPr>
                <w:rFonts w:ascii="Calibri" w:eastAsia="Times New Roman" w:hAnsi="Calibri" w:cs="Calibri"/>
                <w:color w:val="000000"/>
                <w:sz w:val="22"/>
                <w:szCs w:val="22"/>
              </w:rPr>
              <w:t>ΠΛΕΙΟΨΗΦΙΑ</w:t>
            </w:r>
          </w:p>
        </w:tc>
        <w:tc>
          <w:tcPr>
            <w:tcW w:w="1542" w:type="dxa"/>
            <w:gridSpan w:val="2"/>
            <w:tcBorders>
              <w:top w:val="nil"/>
              <w:left w:val="nil"/>
              <w:bottom w:val="nil"/>
              <w:right w:val="nil"/>
            </w:tcBorders>
            <w:shd w:val="clear" w:color="auto" w:fill="auto"/>
            <w:noWrap/>
            <w:vAlign w:val="bottom"/>
            <w:hideMark/>
          </w:tcPr>
          <w:p w14:paraId="4EDBFBA9"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BFBAA" w14:textId="77777777" w:rsidR="002B1AFB" w:rsidRPr="007F669D" w:rsidRDefault="007215F5" w:rsidP="002B1AFB">
            <w:pPr>
              <w:rPr>
                <w:rFonts w:ascii="Times New Roman" w:eastAsia="Times New Roman" w:hAnsi="Times New Roman" w:cs="Times New Roman"/>
                <w:sz w:val="20"/>
              </w:rPr>
            </w:pPr>
          </w:p>
        </w:tc>
      </w:tr>
      <w:tr w:rsidR="00ED4365" w14:paraId="4EDBFBB3" w14:textId="77777777">
        <w:trPr>
          <w:trHeight w:val="300"/>
        </w:trPr>
        <w:tc>
          <w:tcPr>
            <w:tcW w:w="1178" w:type="dxa"/>
            <w:tcBorders>
              <w:top w:val="nil"/>
              <w:left w:val="nil"/>
              <w:bottom w:val="nil"/>
              <w:right w:val="nil"/>
            </w:tcBorders>
            <w:shd w:val="clear" w:color="auto" w:fill="auto"/>
            <w:noWrap/>
            <w:vAlign w:val="bottom"/>
            <w:hideMark/>
          </w:tcPr>
          <w:p w14:paraId="4EDBFBA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BFBA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BA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BA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BB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BB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BB2" w14:textId="77777777" w:rsidR="002B1AFB" w:rsidRPr="007F669D" w:rsidRDefault="007215F5" w:rsidP="002B1AFB">
            <w:pPr>
              <w:rPr>
                <w:rFonts w:ascii="Times New Roman" w:eastAsia="Times New Roman" w:hAnsi="Times New Roman" w:cs="Times New Roman"/>
                <w:sz w:val="20"/>
              </w:rPr>
            </w:pPr>
          </w:p>
        </w:tc>
      </w:tr>
      <w:tr w:rsidR="00ED4365" w14:paraId="4EDBFBBB" w14:textId="77777777">
        <w:trPr>
          <w:trHeight w:val="300"/>
        </w:trPr>
        <w:tc>
          <w:tcPr>
            <w:tcW w:w="1178" w:type="dxa"/>
            <w:tcBorders>
              <w:top w:val="nil"/>
              <w:left w:val="nil"/>
              <w:bottom w:val="nil"/>
              <w:right w:val="nil"/>
            </w:tcBorders>
            <w:shd w:val="clear" w:color="auto" w:fill="auto"/>
            <w:noWrap/>
            <w:vAlign w:val="bottom"/>
            <w:hideMark/>
          </w:tcPr>
          <w:p w14:paraId="4EDBFBB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BFBB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BB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BB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BB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BB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BBA" w14:textId="77777777" w:rsidR="002B1AFB" w:rsidRPr="007F669D" w:rsidRDefault="007215F5" w:rsidP="002B1AFB">
            <w:pPr>
              <w:rPr>
                <w:rFonts w:ascii="Times New Roman" w:eastAsia="Times New Roman" w:hAnsi="Times New Roman" w:cs="Times New Roman"/>
                <w:sz w:val="20"/>
              </w:rPr>
            </w:pPr>
          </w:p>
        </w:tc>
      </w:tr>
      <w:tr w:rsidR="00ED4365" w14:paraId="4EDBFBC3" w14:textId="77777777">
        <w:trPr>
          <w:trHeight w:val="300"/>
        </w:trPr>
        <w:tc>
          <w:tcPr>
            <w:tcW w:w="1178" w:type="dxa"/>
            <w:tcBorders>
              <w:top w:val="nil"/>
              <w:left w:val="nil"/>
              <w:bottom w:val="nil"/>
              <w:right w:val="nil"/>
            </w:tcBorders>
            <w:shd w:val="clear" w:color="auto" w:fill="auto"/>
            <w:noWrap/>
            <w:vAlign w:val="bottom"/>
            <w:hideMark/>
          </w:tcPr>
          <w:p w14:paraId="4EDBFBB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BFBB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BB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BB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BC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BC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BC2" w14:textId="77777777" w:rsidR="002B1AFB" w:rsidRPr="007F669D" w:rsidRDefault="007215F5" w:rsidP="002B1AFB">
            <w:pPr>
              <w:rPr>
                <w:rFonts w:ascii="Times New Roman" w:eastAsia="Times New Roman" w:hAnsi="Times New Roman" w:cs="Times New Roman"/>
                <w:sz w:val="20"/>
              </w:rPr>
            </w:pPr>
          </w:p>
        </w:tc>
      </w:tr>
      <w:tr w:rsidR="00ED4365" w14:paraId="4EDBFBCB" w14:textId="77777777">
        <w:trPr>
          <w:trHeight w:val="300"/>
        </w:trPr>
        <w:tc>
          <w:tcPr>
            <w:tcW w:w="1178" w:type="dxa"/>
            <w:tcBorders>
              <w:top w:val="nil"/>
              <w:left w:val="nil"/>
              <w:bottom w:val="nil"/>
              <w:right w:val="nil"/>
            </w:tcBorders>
            <w:shd w:val="clear" w:color="auto" w:fill="auto"/>
            <w:noWrap/>
            <w:vAlign w:val="bottom"/>
            <w:hideMark/>
          </w:tcPr>
          <w:p w14:paraId="4EDBFBC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BFBC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BC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BC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BFBC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BC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BCA" w14:textId="77777777" w:rsidR="002B1AFB" w:rsidRPr="007F669D" w:rsidRDefault="007215F5" w:rsidP="002B1AFB">
            <w:pPr>
              <w:rPr>
                <w:rFonts w:ascii="Times New Roman" w:eastAsia="Times New Roman" w:hAnsi="Times New Roman" w:cs="Times New Roman"/>
                <w:sz w:val="20"/>
              </w:rPr>
            </w:pPr>
          </w:p>
        </w:tc>
      </w:tr>
      <w:tr w:rsidR="00ED4365" w14:paraId="4EDBFBD3" w14:textId="77777777">
        <w:trPr>
          <w:trHeight w:val="300"/>
        </w:trPr>
        <w:tc>
          <w:tcPr>
            <w:tcW w:w="1178" w:type="dxa"/>
            <w:tcBorders>
              <w:top w:val="nil"/>
              <w:left w:val="nil"/>
              <w:bottom w:val="nil"/>
              <w:right w:val="nil"/>
            </w:tcBorders>
            <w:shd w:val="clear" w:color="auto" w:fill="auto"/>
            <w:noWrap/>
            <w:vAlign w:val="bottom"/>
            <w:hideMark/>
          </w:tcPr>
          <w:p w14:paraId="4EDBFBC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BFBC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BC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BC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BFBD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BD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BD2" w14:textId="77777777" w:rsidR="002B1AFB" w:rsidRPr="007F669D" w:rsidRDefault="007215F5" w:rsidP="002B1AFB">
            <w:pPr>
              <w:rPr>
                <w:rFonts w:ascii="Times New Roman" w:eastAsia="Times New Roman" w:hAnsi="Times New Roman" w:cs="Times New Roman"/>
                <w:sz w:val="20"/>
              </w:rPr>
            </w:pPr>
          </w:p>
        </w:tc>
      </w:tr>
      <w:tr w:rsidR="00ED4365" w14:paraId="4EDBFBDB" w14:textId="77777777">
        <w:trPr>
          <w:trHeight w:val="300"/>
        </w:trPr>
        <w:tc>
          <w:tcPr>
            <w:tcW w:w="1178" w:type="dxa"/>
            <w:tcBorders>
              <w:top w:val="nil"/>
              <w:left w:val="nil"/>
              <w:bottom w:val="nil"/>
              <w:right w:val="nil"/>
            </w:tcBorders>
            <w:shd w:val="clear" w:color="auto" w:fill="auto"/>
            <w:noWrap/>
            <w:vAlign w:val="bottom"/>
            <w:hideMark/>
          </w:tcPr>
          <w:p w14:paraId="4EDBFBD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BFBD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BD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BD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BD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BD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BDA" w14:textId="77777777" w:rsidR="002B1AFB" w:rsidRPr="007F669D" w:rsidRDefault="007215F5" w:rsidP="002B1AFB">
            <w:pPr>
              <w:rPr>
                <w:rFonts w:ascii="Times New Roman" w:eastAsia="Times New Roman" w:hAnsi="Times New Roman" w:cs="Times New Roman"/>
                <w:sz w:val="20"/>
              </w:rPr>
            </w:pPr>
          </w:p>
        </w:tc>
      </w:tr>
      <w:tr w:rsidR="00ED4365" w14:paraId="4EDBFBE2" w14:textId="77777777">
        <w:trPr>
          <w:trHeight w:val="300"/>
        </w:trPr>
        <w:tc>
          <w:tcPr>
            <w:tcW w:w="2203" w:type="dxa"/>
            <w:gridSpan w:val="2"/>
            <w:tcBorders>
              <w:top w:val="nil"/>
              <w:left w:val="nil"/>
              <w:bottom w:val="nil"/>
              <w:right w:val="nil"/>
            </w:tcBorders>
            <w:shd w:val="clear" w:color="auto" w:fill="auto"/>
            <w:noWrap/>
            <w:vAlign w:val="bottom"/>
            <w:hideMark/>
          </w:tcPr>
          <w:p w14:paraId="4EDBFBD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BFBDD"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BFBD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BFBD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BE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BE1" w14:textId="77777777" w:rsidR="002B1AFB" w:rsidRPr="007F669D" w:rsidRDefault="007215F5" w:rsidP="002B1AFB">
            <w:pPr>
              <w:rPr>
                <w:rFonts w:ascii="Times New Roman" w:eastAsia="Times New Roman" w:hAnsi="Times New Roman" w:cs="Times New Roman"/>
                <w:sz w:val="20"/>
              </w:rPr>
            </w:pPr>
          </w:p>
        </w:tc>
      </w:tr>
      <w:tr w:rsidR="00ED4365" w14:paraId="4EDBFBEA" w14:textId="77777777">
        <w:trPr>
          <w:trHeight w:val="300"/>
        </w:trPr>
        <w:tc>
          <w:tcPr>
            <w:tcW w:w="1178" w:type="dxa"/>
            <w:tcBorders>
              <w:top w:val="nil"/>
              <w:left w:val="nil"/>
              <w:bottom w:val="nil"/>
              <w:right w:val="nil"/>
            </w:tcBorders>
            <w:shd w:val="clear" w:color="auto" w:fill="auto"/>
            <w:noWrap/>
            <w:vAlign w:val="bottom"/>
            <w:hideMark/>
          </w:tcPr>
          <w:p w14:paraId="4EDBFBE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BFBE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BE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BE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BE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BE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BE9" w14:textId="77777777" w:rsidR="002B1AFB" w:rsidRPr="007F669D" w:rsidRDefault="007215F5" w:rsidP="002B1AFB">
            <w:pPr>
              <w:rPr>
                <w:rFonts w:ascii="Times New Roman" w:eastAsia="Times New Roman" w:hAnsi="Times New Roman" w:cs="Times New Roman"/>
                <w:sz w:val="20"/>
              </w:rPr>
            </w:pPr>
          </w:p>
        </w:tc>
      </w:tr>
      <w:tr w:rsidR="00ED4365" w14:paraId="4EDBFBF2" w14:textId="77777777">
        <w:trPr>
          <w:trHeight w:val="300"/>
        </w:trPr>
        <w:tc>
          <w:tcPr>
            <w:tcW w:w="1178" w:type="dxa"/>
            <w:tcBorders>
              <w:top w:val="nil"/>
              <w:left w:val="nil"/>
              <w:bottom w:val="nil"/>
              <w:right w:val="nil"/>
            </w:tcBorders>
            <w:shd w:val="clear" w:color="auto" w:fill="auto"/>
            <w:noWrap/>
            <w:vAlign w:val="bottom"/>
            <w:hideMark/>
          </w:tcPr>
          <w:p w14:paraId="4EDBFBEB"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BFBEC"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BFBE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BEE"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BFBEF"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BFBF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BF1" w14:textId="77777777" w:rsidR="002B1AFB" w:rsidRPr="007F669D" w:rsidRDefault="007215F5" w:rsidP="002B1AFB">
            <w:pPr>
              <w:rPr>
                <w:rFonts w:ascii="Times New Roman" w:eastAsia="Times New Roman" w:hAnsi="Times New Roman" w:cs="Times New Roman"/>
                <w:sz w:val="20"/>
              </w:rPr>
            </w:pPr>
          </w:p>
        </w:tc>
      </w:tr>
      <w:tr w:rsidR="00ED4365" w14:paraId="4EDBFBF8"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BFBF3"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BFBF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 ως έχει</w:t>
            </w:r>
          </w:p>
        </w:tc>
        <w:tc>
          <w:tcPr>
            <w:tcW w:w="1903" w:type="dxa"/>
            <w:tcBorders>
              <w:top w:val="nil"/>
              <w:left w:val="nil"/>
              <w:bottom w:val="nil"/>
              <w:right w:val="nil"/>
            </w:tcBorders>
            <w:shd w:val="clear" w:color="auto" w:fill="auto"/>
            <w:noWrap/>
            <w:vAlign w:val="bottom"/>
            <w:hideMark/>
          </w:tcPr>
          <w:p w14:paraId="4EDBFBF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BFBF6"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BFBF7" w14:textId="77777777" w:rsidR="002B1AFB" w:rsidRPr="007F669D" w:rsidRDefault="007215F5" w:rsidP="002B1AFB">
            <w:pPr>
              <w:rPr>
                <w:rFonts w:ascii="Times New Roman" w:eastAsia="Times New Roman" w:hAnsi="Times New Roman" w:cs="Times New Roman"/>
                <w:sz w:val="20"/>
              </w:rPr>
            </w:pPr>
          </w:p>
        </w:tc>
      </w:tr>
      <w:tr w:rsidR="00ED4365" w14:paraId="4EDBFC00" w14:textId="77777777">
        <w:trPr>
          <w:trHeight w:val="300"/>
        </w:trPr>
        <w:tc>
          <w:tcPr>
            <w:tcW w:w="1178" w:type="dxa"/>
            <w:tcBorders>
              <w:top w:val="nil"/>
              <w:left w:val="nil"/>
              <w:bottom w:val="nil"/>
              <w:right w:val="nil"/>
            </w:tcBorders>
            <w:shd w:val="clear" w:color="auto" w:fill="auto"/>
            <w:noWrap/>
            <w:vAlign w:val="bottom"/>
            <w:hideMark/>
          </w:tcPr>
          <w:p w14:paraId="4EDBFBF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BFBF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BF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BF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BF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BF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BFF" w14:textId="77777777" w:rsidR="002B1AFB" w:rsidRPr="007F669D" w:rsidRDefault="007215F5" w:rsidP="002B1AFB">
            <w:pPr>
              <w:rPr>
                <w:rFonts w:ascii="Times New Roman" w:eastAsia="Times New Roman" w:hAnsi="Times New Roman" w:cs="Times New Roman"/>
                <w:sz w:val="20"/>
              </w:rPr>
            </w:pPr>
          </w:p>
        </w:tc>
      </w:tr>
      <w:tr w:rsidR="00ED4365" w14:paraId="4EDBFC08" w14:textId="77777777">
        <w:trPr>
          <w:trHeight w:val="300"/>
        </w:trPr>
        <w:tc>
          <w:tcPr>
            <w:tcW w:w="1178" w:type="dxa"/>
            <w:tcBorders>
              <w:top w:val="nil"/>
              <w:left w:val="nil"/>
              <w:bottom w:val="nil"/>
              <w:right w:val="nil"/>
            </w:tcBorders>
            <w:shd w:val="clear" w:color="auto" w:fill="auto"/>
            <w:noWrap/>
            <w:vAlign w:val="bottom"/>
            <w:hideMark/>
          </w:tcPr>
          <w:p w14:paraId="4EDBFC0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BFC0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C0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C0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C0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C0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C07" w14:textId="77777777" w:rsidR="002B1AFB" w:rsidRPr="007F669D" w:rsidRDefault="007215F5" w:rsidP="002B1AFB">
            <w:pPr>
              <w:rPr>
                <w:rFonts w:ascii="Times New Roman" w:eastAsia="Times New Roman" w:hAnsi="Times New Roman" w:cs="Times New Roman"/>
                <w:sz w:val="20"/>
              </w:rPr>
            </w:pPr>
          </w:p>
        </w:tc>
      </w:tr>
      <w:tr w:rsidR="00ED4365" w14:paraId="4EDBFC10" w14:textId="77777777">
        <w:trPr>
          <w:trHeight w:val="300"/>
        </w:trPr>
        <w:tc>
          <w:tcPr>
            <w:tcW w:w="1178" w:type="dxa"/>
            <w:tcBorders>
              <w:top w:val="nil"/>
              <w:left w:val="nil"/>
              <w:bottom w:val="nil"/>
              <w:right w:val="nil"/>
            </w:tcBorders>
            <w:shd w:val="clear" w:color="auto" w:fill="auto"/>
            <w:noWrap/>
            <w:vAlign w:val="bottom"/>
            <w:hideMark/>
          </w:tcPr>
          <w:p w14:paraId="4EDBFC0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BFC0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C0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C0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C0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C0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C0F" w14:textId="77777777" w:rsidR="002B1AFB" w:rsidRPr="007F669D" w:rsidRDefault="007215F5" w:rsidP="002B1AFB">
            <w:pPr>
              <w:rPr>
                <w:rFonts w:ascii="Times New Roman" w:eastAsia="Times New Roman" w:hAnsi="Times New Roman" w:cs="Times New Roman"/>
                <w:sz w:val="20"/>
              </w:rPr>
            </w:pPr>
          </w:p>
        </w:tc>
      </w:tr>
      <w:tr w:rsidR="00ED4365" w14:paraId="4EDBFC18" w14:textId="77777777">
        <w:trPr>
          <w:trHeight w:val="300"/>
        </w:trPr>
        <w:tc>
          <w:tcPr>
            <w:tcW w:w="1178" w:type="dxa"/>
            <w:tcBorders>
              <w:top w:val="nil"/>
              <w:left w:val="nil"/>
              <w:bottom w:val="nil"/>
              <w:right w:val="nil"/>
            </w:tcBorders>
            <w:shd w:val="clear" w:color="auto" w:fill="auto"/>
            <w:noWrap/>
            <w:vAlign w:val="bottom"/>
            <w:hideMark/>
          </w:tcPr>
          <w:p w14:paraId="4EDBFC1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BFC1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C1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C1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BFC1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C1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C17" w14:textId="77777777" w:rsidR="002B1AFB" w:rsidRPr="007F669D" w:rsidRDefault="007215F5" w:rsidP="002B1AFB">
            <w:pPr>
              <w:rPr>
                <w:rFonts w:ascii="Times New Roman" w:eastAsia="Times New Roman" w:hAnsi="Times New Roman" w:cs="Times New Roman"/>
                <w:sz w:val="20"/>
              </w:rPr>
            </w:pPr>
          </w:p>
        </w:tc>
      </w:tr>
      <w:tr w:rsidR="00ED4365" w14:paraId="4EDBFC20" w14:textId="77777777">
        <w:trPr>
          <w:trHeight w:val="300"/>
        </w:trPr>
        <w:tc>
          <w:tcPr>
            <w:tcW w:w="1178" w:type="dxa"/>
            <w:tcBorders>
              <w:top w:val="nil"/>
              <w:left w:val="nil"/>
              <w:bottom w:val="nil"/>
              <w:right w:val="nil"/>
            </w:tcBorders>
            <w:shd w:val="clear" w:color="auto" w:fill="auto"/>
            <w:noWrap/>
            <w:vAlign w:val="bottom"/>
            <w:hideMark/>
          </w:tcPr>
          <w:p w14:paraId="4EDBFC1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BFC1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C1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C1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BFC1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C1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C1F" w14:textId="77777777" w:rsidR="002B1AFB" w:rsidRPr="007F669D" w:rsidRDefault="007215F5" w:rsidP="002B1AFB">
            <w:pPr>
              <w:rPr>
                <w:rFonts w:ascii="Times New Roman" w:eastAsia="Times New Roman" w:hAnsi="Times New Roman" w:cs="Times New Roman"/>
                <w:sz w:val="20"/>
              </w:rPr>
            </w:pPr>
          </w:p>
        </w:tc>
      </w:tr>
      <w:tr w:rsidR="00ED4365" w14:paraId="4EDBFC28" w14:textId="77777777">
        <w:trPr>
          <w:trHeight w:val="300"/>
        </w:trPr>
        <w:tc>
          <w:tcPr>
            <w:tcW w:w="1178" w:type="dxa"/>
            <w:tcBorders>
              <w:top w:val="nil"/>
              <w:left w:val="nil"/>
              <w:bottom w:val="nil"/>
              <w:right w:val="nil"/>
            </w:tcBorders>
            <w:shd w:val="clear" w:color="auto" w:fill="auto"/>
            <w:noWrap/>
            <w:vAlign w:val="bottom"/>
            <w:hideMark/>
          </w:tcPr>
          <w:p w14:paraId="4EDBFC2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ΑΝ.ΕΛ:</w:t>
            </w:r>
          </w:p>
        </w:tc>
        <w:tc>
          <w:tcPr>
            <w:tcW w:w="1025" w:type="dxa"/>
            <w:tcBorders>
              <w:top w:val="nil"/>
              <w:left w:val="nil"/>
              <w:bottom w:val="nil"/>
              <w:right w:val="nil"/>
            </w:tcBorders>
            <w:shd w:val="clear" w:color="auto" w:fill="auto"/>
            <w:noWrap/>
            <w:vAlign w:val="bottom"/>
            <w:hideMark/>
          </w:tcPr>
          <w:p w14:paraId="4EDBFC2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C2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C2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C2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C2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C27" w14:textId="77777777" w:rsidR="002B1AFB" w:rsidRPr="007F669D" w:rsidRDefault="007215F5" w:rsidP="002B1AFB">
            <w:pPr>
              <w:rPr>
                <w:rFonts w:ascii="Times New Roman" w:eastAsia="Times New Roman" w:hAnsi="Times New Roman" w:cs="Times New Roman"/>
                <w:sz w:val="20"/>
              </w:rPr>
            </w:pPr>
          </w:p>
        </w:tc>
      </w:tr>
      <w:tr w:rsidR="00ED4365" w14:paraId="4EDBFC2F" w14:textId="77777777">
        <w:trPr>
          <w:trHeight w:val="300"/>
        </w:trPr>
        <w:tc>
          <w:tcPr>
            <w:tcW w:w="2203" w:type="dxa"/>
            <w:gridSpan w:val="2"/>
            <w:tcBorders>
              <w:top w:val="nil"/>
              <w:left w:val="nil"/>
              <w:bottom w:val="nil"/>
              <w:right w:val="nil"/>
            </w:tcBorders>
            <w:shd w:val="clear" w:color="auto" w:fill="auto"/>
            <w:noWrap/>
            <w:vAlign w:val="bottom"/>
            <w:hideMark/>
          </w:tcPr>
          <w:p w14:paraId="4EDBFC2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BFC2A"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BFC2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C2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C2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C2E" w14:textId="77777777" w:rsidR="002B1AFB" w:rsidRPr="007F669D" w:rsidRDefault="007215F5" w:rsidP="002B1AFB">
            <w:pPr>
              <w:rPr>
                <w:rFonts w:ascii="Times New Roman" w:eastAsia="Times New Roman" w:hAnsi="Times New Roman" w:cs="Times New Roman"/>
                <w:sz w:val="20"/>
              </w:rPr>
            </w:pPr>
          </w:p>
        </w:tc>
      </w:tr>
      <w:tr w:rsidR="00ED4365" w14:paraId="4EDBFC37" w14:textId="77777777">
        <w:trPr>
          <w:trHeight w:val="300"/>
        </w:trPr>
        <w:tc>
          <w:tcPr>
            <w:tcW w:w="1178" w:type="dxa"/>
            <w:tcBorders>
              <w:top w:val="nil"/>
              <w:left w:val="nil"/>
              <w:bottom w:val="nil"/>
              <w:right w:val="nil"/>
            </w:tcBorders>
            <w:shd w:val="clear" w:color="auto" w:fill="auto"/>
            <w:noWrap/>
            <w:vAlign w:val="bottom"/>
            <w:hideMark/>
          </w:tcPr>
          <w:p w14:paraId="4EDBFC3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BFC3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C3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C3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C3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C3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C36" w14:textId="77777777" w:rsidR="002B1AFB" w:rsidRPr="007F669D" w:rsidRDefault="007215F5" w:rsidP="002B1AFB">
            <w:pPr>
              <w:rPr>
                <w:rFonts w:ascii="Times New Roman" w:eastAsia="Times New Roman" w:hAnsi="Times New Roman" w:cs="Times New Roman"/>
                <w:sz w:val="20"/>
              </w:rPr>
            </w:pPr>
          </w:p>
        </w:tc>
      </w:tr>
      <w:tr w:rsidR="00ED4365" w14:paraId="4EDBFC3F" w14:textId="77777777">
        <w:trPr>
          <w:trHeight w:val="300"/>
        </w:trPr>
        <w:tc>
          <w:tcPr>
            <w:tcW w:w="1178" w:type="dxa"/>
            <w:tcBorders>
              <w:top w:val="nil"/>
              <w:left w:val="nil"/>
              <w:bottom w:val="nil"/>
              <w:right w:val="nil"/>
            </w:tcBorders>
            <w:shd w:val="clear" w:color="auto" w:fill="auto"/>
            <w:noWrap/>
            <w:vAlign w:val="bottom"/>
            <w:hideMark/>
          </w:tcPr>
          <w:p w14:paraId="4EDBFC38"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BFC39"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BFC3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C3B"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BFC3C"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BFC3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C3E" w14:textId="77777777" w:rsidR="002B1AFB" w:rsidRPr="007F669D" w:rsidRDefault="007215F5" w:rsidP="002B1AFB">
            <w:pPr>
              <w:rPr>
                <w:rFonts w:ascii="Times New Roman" w:eastAsia="Times New Roman" w:hAnsi="Times New Roman" w:cs="Times New Roman"/>
                <w:sz w:val="20"/>
              </w:rPr>
            </w:pPr>
          </w:p>
        </w:tc>
      </w:tr>
      <w:tr w:rsidR="00ED4365" w14:paraId="4EDBFC45"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BFC40"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BFC4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2 ως έχει</w:t>
            </w:r>
          </w:p>
        </w:tc>
        <w:tc>
          <w:tcPr>
            <w:tcW w:w="1903" w:type="dxa"/>
            <w:tcBorders>
              <w:top w:val="nil"/>
              <w:left w:val="nil"/>
              <w:bottom w:val="nil"/>
              <w:right w:val="nil"/>
            </w:tcBorders>
            <w:shd w:val="clear" w:color="auto" w:fill="auto"/>
            <w:noWrap/>
            <w:vAlign w:val="bottom"/>
            <w:hideMark/>
          </w:tcPr>
          <w:p w14:paraId="4EDBFC4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BFC43"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BFC44" w14:textId="77777777" w:rsidR="002B1AFB" w:rsidRPr="007F669D" w:rsidRDefault="007215F5" w:rsidP="002B1AFB">
            <w:pPr>
              <w:rPr>
                <w:rFonts w:ascii="Times New Roman" w:eastAsia="Times New Roman" w:hAnsi="Times New Roman" w:cs="Times New Roman"/>
                <w:sz w:val="20"/>
              </w:rPr>
            </w:pPr>
          </w:p>
        </w:tc>
      </w:tr>
      <w:tr w:rsidR="00ED4365" w14:paraId="4EDBFC4D" w14:textId="77777777">
        <w:trPr>
          <w:trHeight w:val="300"/>
        </w:trPr>
        <w:tc>
          <w:tcPr>
            <w:tcW w:w="1178" w:type="dxa"/>
            <w:tcBorders>
              <w:top w:val="nil"/>
              <w:left w:val="nil"/>
              <w:bottom w:val="nil"/>
              <w:right w:val="nil"/>
            </w:tcBorders>
            <w:shd w:val="clear" w:color="auto" w:fill="auto"/>
            <w:noWrap/>
            <w:vAlign w:val="bottom"/>
            <w:hideMark/>
          </w:tcPr>
          <w:p w14:paraId="4EDBFC4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BFC4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C4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C4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C4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C4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C4C" w14:textId="77777777" w:rsidR="002B1AFB" w:rsidRPr="007F669D" w:rsidRDefault="007215F5" w:rsidP="002B1AFB">
            <w:pPr>
              <w:rPr>
                <w:rFonts w:ascii="Times New Roman" w:eastAsia="Times New Roman" w:hAnsi="Times New Roman" w:cs="Times New Roman"/>
                <w:sz w:val="20"/>
              </w:rPr>
            </w:pPr>
          </w:p>
        </w:tc>
      </w:tr>
      <w:tr w:rsidR="00ED4365" w14:paraId="4EDBFC55" w14:textId="77777777">
        <w:trPr>
          <w:trHeight w:val="300"/>
        </w:trPr>
        <w:tc>
          <w:tcPr>
            <w:tcW w:w="1178" w:type="dxa"/>
            <w:tcBorders>
              <w:top w:val="nil"/>
              <w:left w:val="nil"/>
              <w:bottom w:val="nil"/>
              <w:right w:val="nil"/>
            </w:tcBorders>
            <w:shd w:val="clear" w:color="auto" w:fill="auto"/>
            <w:noWrap/>
            <w:vAlign w:val="bottom"/>
            <w:hideMark/>
          </w:tcPr>
          <w:p w14:paraId="4EDBFC4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BFC4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C5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C5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C5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C5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C54" w14:textId="77777777" w:rsidR="002B1AFB" w:rsidRPr="007F669D" w:rsidRDefault="007215F5" w:rsidP="002B1AFB">
            <w:pPr>
              <w:rPr>
                <w:rFonts w:ascii="Times New Roman" w:eastAsia="Times New Roman" w:hAnsi="Times New Roman" w:cs="Times New Roman"/>
                <w:sz w:val="20"/>
              </w:rPr>
            </w:pPr>
          </w:p>
        </w:tc>
      </w:tr>
      <w:tr w:rsidR="00ED4365" w14:paraId="4EDBFC5D" w14:textId="77777777">
        <w:trPr>
          <w:trHeight w:val="300"/>
        </w:trPr>
        <w:tc>
          <w:tcPr>
            <w:tcW w:w="1178" w:type="dxa"/>
            <w:tcBorders>
              <w:top w:val="nil"/>
              <w:left w:val="nil"/>
              <w:bottom w:val="nil"/>
              <w:right w:val="nil"/>
            </w:tcBorders>
            <w:shd w:val="clear" w:color="auto" w:fill="auto"/>
            <w:noWrap/>
            <w:vAlign w:val="bottom"/>
            <w:hideMark/>
          </w:tcPr>
          <w:p w14:paraId="4EDBFC5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BFC5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C5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C5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C5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C5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C5C" w14:textId="77777777" w:rsidR="002B1AFB" w:rsidRPr="007F669D" w:rsidRDefault="007215F5" w:rsidP="002B1AFB">
            <w:pPr>
              <w:rPr>
                <w:rFonts w:ascii="Times New Roman" w:eastAsia="Times New Roman" w:hAnsi="Times New Roman" w:cs="Times New Roman"/>
                <w:sz w:val="20"/>
              </w:rPr>
            </w:pPr>
          </w:p>
        </w:tc>
      </w:tr>
      <w:tr w:rsidR="00ED4365" w14:paraId="4EDBFC65" w14:textId="77777777">
        <w:trPr>
          <w:trHeight w:val="300"/>
        </w:trPr>
        <w:tc>
          <w:tcPr>
            <w:tcW w:w="1178" w:type="dxa"/>
            <w:tcBorders>
              <w:top w:val="nil"/>
              <w:left w:val="nil"/>
              <w:bottom w:val="nil"/>
              <w:right w:val="nil"/>
            </w:tcBorders>
            <w:shd w:val="clear" w:color="auto" w:fill="auto"/>
            <w:noWrap/>
            <w:vAlign w:val="bottom"/>
            <w:hideMark/>
          </w:tcPr>
          <w:p w14:paraId="4EDBFC5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BFC5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C6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C6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BFC6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C6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C64" w14:textId="77777777" w:rsidR="002B1AFB" w:rsidRPr="007F669D" w:rsidRDefault="007215F5" w:rsidP="002B1AFB">
            <w:pPr>
              <w:rPr>
                <w:rFonts w:ascii="Times New Roman" w:eastAsia="Times New Roman" w:hAnsi="Times New Roman" w:cs="Times New Roman"/>
                <w:sz w:val="20"/>
              </w:rPr>
            </w:pPr>
          </w:p>
        </w:tc>
      </w:tr>
      <w:tr w:rsidR="00ED4365" w14:paraId="4EDBFC6D" w14:textId="77777777">
        <w:trPr>
          <w:trHeight w:val="300"/>
        </w:trPr>
        <w:tc>
          <w:tcPr>
            <w:tcW w:w="1178" w:type="dxa"/>
            <w:tcBorders>
              <w:top w:val="nil"/>
              <w:left w:val="nil"/>
              <w:bottom w:val="nil"/>
              <w:right w:val="nil"/>
            </w:tcBorders>
            <w:shd w:val="clear" w:color="auto" w:fill="auto"/>
            <w:noWrap/>
            <w:vAlign w:val="bottom"/>
            <w:hideMark/>
          </w:tcPr>
          <w:p w14:paraId="4EDBFC6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BFC6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C6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C6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BFC6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C6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C6C" w14:textId="77777777" w:rsidR="002B1AFB" w:rsidRPr="007F669D" w:rsidRDefault="007215F5" w:rsidP="002B1AFB">
            <w:pPr>
              <w:rPr>
                <w:rFonts w:ascii="Times New Roman" w:eastAsia="Times New Roman" w:hAnsi="Times New Roman" w:cs="Times New Roman"/>
                <w:sz w:val="20"/>
              </w:rPr>
            </w:pPr>
          </w:p>
        </w:tc>
      </w:tr>
      <w:tr w:rsidR="00ED4365" w14:paraId="4EDBFC75" w14:textId="77777777">
        <w:trPr>
          <w:trHeight w:val="300"/>
        </w:trPr>
        <w:tc>
          <w:tcPr>
            <w:tcW w:w="1178" w:type="dxa"/>
            <w:tcBorders>
              <w:top w:val="nil"/>
              <w:left w:val="nil"/>
              <w:bottom w:val="nil"/>
              <w:right w:val="nil"/>
            </w:tcBorders>
            <w:shd w:val="clear" w:color="auto" w:fill="auto"/>
            <w:noWrap/>
            <w:vAlign w:val="bottom"/>
            <w:hideMark/>
          </w:tcPr>
          <w:p w14:paraId="4EDBFC6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BFC6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C7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C7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C7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C7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C74" w14:textId="77777777" w:rsidR="002B1AFB" w:rsidRPr="007F669D" w:rsidRDefault="007215F5" w:rsidP="002B1AFB">
            <w:pPr>
              <w:rPr>
                <w:rFonts w:ascii="Times New Roman" w:eastAsia="Times New Roman" w:hAnsi="Times New Roman" w:cs="Times New Roman"/>
                <w:sz w:val="20"/>
              </w:rPr>
            </w:pPr>
          </w:p>
        </w:tc>
      </w:tr>
      <w:tr w:rsidR="00ED4365" w14:paraId="4EDBFC7C" w14:textId="77777777">
        <w:trPr>
          <w:trHeight w:val="300"/>
        </w:trPr>
        <w:tc>
          <w:tcPr>
            <w:tcW w:w="2203" w:type="dxa"/>
            <w:gridSpan w:val="2"/>
            <w:tcBorders>
              <w:top w:val="nil"/>
              <w:left w:val="nil"/>
              <w:bottom w:val="nil"/>
              <w:right w:val="nil"/>
            </w:tcBorders>
            <w:shd w:val="clear" w:color="auto" w:fill="auto"/>
            <w:noWrap/>
            <w:vAlign w:val="bottom"/>
            <w:hideMark/>
          </w:tcPr>
          <w:p w14:paraId="4EDBFC7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BFC77"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BFC7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C7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C7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C7B" w14:textId="77777777" w:rsidR="002B1AFB" w:rsidRPr="007F669D" w:rsidRDefault="007215F5" w:rsidP="002B1AFB">
            <w:pPr>
              <w:rPr>
                <w:rFonts w:ascii="Times New Roman" w:eastAsia="Times New Roman" w:hAnsi="Times New Roman" w:cs="Times New Roman"/>
                <w:sz w:val="20"/>
              </w:rPr>
            </w:pPr>
          </w:p>
        </w:tc>
      </w:tr>
      <w:tr w:rsidR="00ED4365" w14:paraId="4EDBFC84" w14:textId="77777777">
        <w:trPr>
          <w:trHeight w:val="300"/>
        </w:trPr>
        <w:tc>
          <w:tcPr>
            <w:tcW w:w="1178" w:type="dxa"/>
            <w:tcBorders>
              <w:top w:val="nil"/>
              <w:left w:val="nil"/>
              <w:bottom w:val="nil"/>
              <w:right w:val="nil"/>
            </w:tcBorders>
            <w:shd w:val="clear" w:color="auto" w:fill="auto"/>
            <w:noWrap/>
            <w:vAlign w:val="bottom"/>
            <w:hideMark/>
          </w:tcPr>
          <w:p w14:paraId="4EDBFC7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BFC7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C7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C8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C8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C8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C83" w14:textId="77777777" w:rsidR="002B1AFB" w:rsidRPr="007F669D" w:rsidRDefault="007215F5" w:rsidP="002B1AFB">
            <w:pPr>
              <w:rPr>
                <w:rFonts w:ascii="Times New Roman" w:eastAsia="Times New Roman" w:hAnsi="Times New Roman" w:cs="Times New Roman"/>
                <w:sz w:val="20"/>
              </w:rPr>
            </w:pPr>
          </w:p>
        </w:tc>
      </w:tr>
      <w:tr w:rsidR="00ED4365" w14:paraId="4EDBFC8C" w14:textId="77777777">
        <w:trPr>
          <w:trHeight w:val="300"/>
        </w:trPr>
        <w:tc>
          <w:tcPr>
            <w:tcW w:w="1178" w:type="dxa"/>
            <w:tcBorders>
              <w:top w:val="nil"/>
              <w:left w:val="nil"/>
              <w:bottom w:val="nil"/>
              <w:right w:val="nil"/>
            </w:tcBorders>
            <w:shd w:val="clear" w:color="auto" w:fill="auto"/>
            <w:noWrap/>
            <w:vAlign w:val="bottom"/>
            <w:hideMark/>
          </w:tcPr>
          <w:p w14:paraId="4EDBFC85"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BFC86"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BFC8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C88"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BFC89"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BFC8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C8B" w14:textId="77777777" w:rsidR="002B1AFB" w:rsidRPr="007F669D" w:rsidRDefault="007215F5" w:rsidP="002B1AFB">
            <w:pPr>
              <w:rPr>
                <w:rFonts w:ascii="Times New Roman" w:eastAsia="Times New Roman" w:hAnsi="Times New Roman" w:cs="Times New Roman"/>
                <w:sz w:val="20"/>
              </w:rPr>
            </w:pPr>
          </w:p>
        </w:tc>
      </w:tr>
      <w:tr w:rsidR="00ED4365" w14:paraId="4EDBFC92"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BFC8D"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BFC8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3 ως έχει</w:t>
            </w:r>
          </w:p>
        </w:tc>
        <w:tc>
          <w:tcPr>
            <w:tcW w:w="1903" w:type="dxa"/>
            <w:tcBorders>
              <w:top w:val="nil"/>
              <w:left w:val="nil"/>
              <w:bottom w:val="nil"/>
              <w:right w:val="nil"/>
            </w:tcBorders>
            <w:shd w:val="clear" w:color="auto" w:fill="auto"/>
            <w:noWrap/>
            <w:vAlign w:val="bottom"/>
            <w:hideMark/>
          </w:tcPr>
          <w:p w14:paraId="4EDBFC8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BFC90"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BFC91" w14:textId="77777777" w:rsidR="002B1AFB" w:rsidRPr="007F669D" w:rsidRDefault="007215F5" w:rsidP="002B1AFB">
            <w:pPr>
              <w:rPr>
                <w:rFonts w:ascii="Times New Roman" w:eastAsia="Times New Roman" w:hAnsi="Times New Roman" w:cs="Times New Roman"/>
                <w:sz w:val="20"/>
              </w:rPr>
            </w:pPr>
          </w:p>
        </w:tc>
      </w:tr>
      <w:tr w:rsidR="00ED4365" w14:paraId="4EDBFC9A" w14:textId="77777777">
        <w:trPr>
          <w:trHeight w:val="300"/>
        </w:trPr>
        <w:tc>
          <w:tcPr>
            <w:tcW w:w="1178" w:type="dxa"/>
            <w:tcBorders>
              <w:top w:val="nil"/>
              <w:left w:val="nil"/>
              <w:bottom w:val="nil"/>
              <w:right w:val="nil"/>
            </w:tcBorders>
            <w:shd w:val="clear" w:color="auto" w:fill="auto"/>
            <w:noWrap/>
            <w:vAlign w:val="bottom"/>
            <w:hideMark/>
          </w:tcPr>
          <w:p w14:paraId="4EDBFC9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BFC9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C9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C9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C9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C9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C99" w14:textId="77777777" w:rsidR="002B1AFB" w:rsidRPr="007F669D" w:rsidRDefault="007215F5" w:rsidP="002B1AFB">
            <w:pPr>
              <w:rPr>
                <w:rFonts w:ascii="Times New Roman" w:eastAsia="Times New Roman" w:hAnsi="Times New Roman" w:cs="Times New Roman"/>
                <w:sz w:val="20"/>
              </w:rPr>
            </w:pPr>
          </w:p>
        </w:tc>
      </w:tr>
      <w:tr w:rsidR="00ED4365" w14:paraId="4EDBFCA2" w14:textId="77777777">
        <w:trPr>
          <w:trHeight w:val="300"/>
        </w:trPr>
        <w:tc>
          <w:tcPr>
            <w:tcW w:w="1178" w:type="dxa"/>
            <w:tcBorders>
              <w:top w:val="nil"/>
              <w:left w:val="nil"/>
              <w:bottom w:val="nil"/>
              <w:right w:val="nil"/>
            </w:tcBorders>
            <w:shd w:val="clear" w:color="auto" w:fill="auto"/>
            <w:noWrap/>
            <w:vAlign w:val="bottom"/>
            <w:hideMark/>
          </w:tcPr>
          <w:p w14:paraId="4EDBFC9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BFC9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C9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C9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C9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CA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CA1" w14:textId="77777777" w:rsidR="002B1AFB" w:rsidRPr="007F669D" w:rsidRDefault="007215F5" w:rsidP="002B1AFB">
            <w:pPr>
              <w:rPr>
                <w:rFonts w:ascii="Times New Roman" w:eastAsia="Times New Roman" w:hAnsi="Times New Roman" w:cs="Times New Roman"/>
                <w:sz w:val="20"/>
              </w:rPr>
            </w:pPr>
          </w:p>
        </w:tc>
      </w:tr>
      <w:tr w:rsidR="00ED4365" w14:paraId="4EDBFCAA" w14:textId="77777777">
        <w:trPr>
          <w:trHeight w:val="300"/>
        </w:trPr>
        <w:tc>
          <w:tcPr>
            <w:tcW w:w="1178" w:type="dxa"/>
            <w:tcBorders>
              <w:top w:val="nil"/>
              <w:left w:val="nil"/>
              <w:bottom w:val="nil"/>
              <w:right w:val="nil"/>
            </w:tcBorders>
            <w:shd w:val="clear" w:color="auto" w:fill="auto"/>
            <w:noWrap/>
            <w:vAlign w:val="bottom"/>
            <w:hideMark/>
          </w:tcPr>
          <w:p w14:paraId="4EDBFCA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BFCA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CA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CA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CA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CA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CA9" w14:textId="77777777" w:rsidR="002B1AFB" w:rsidRPr="007F669D" w:rsidRDefault="007215F5" w:rsidP="002B1AFB">
            <w:pPr>
              <w:rPr>
                <w:rFonts w:ascii="Times New Roman" w:eastAsia="Times New Roman" w:hAnsi="Times New Roman" w:cs="Times New Roman"/>
                <w:sz w:val="20"/>
              </w:rPr>
            </w:pPr>
          </w:p>
        </w:tc>
      </w:tr>
      <w:tr w:rsidR="00ED4365" w14:paraId="4EDBFCB2" w14:textId="77777777">
        <w:trPr>
          <w:trHeight w:val="300"/>
        </w:trPr>
        <w:tc>
          <w:tcPr>
            <w:tcW w:w="1178" w:type="dxa"/>
            <w:tcBorders>
              <w:top w:val="nil"/>
              <w:left w:val="nil"/>
              <w:bottom w:val="nil"/>
              <w:right w:val="nil"/>
            </w:tcBorders>
            <w:shd w:val="clear" w:color="auto" w:fill="auto"/>
            <w:noWrap/>
            <w:vAlign w:val="bottom"/>
            <w:hideMark/>
          </w:tcPr>
          <w:p w14:paraId="4EDBFCA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BFCA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CA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CA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BFCA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CB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CB1" w14:textId="77777777" w:rsidR="002B1AFB" w:rsidRPr="007F669D" w:rsidRDefault="007215F5" w:rsidP="002B1AFB">
            <w:pPr>
              <w:rPr>
                <w:rFonts w:ascii="Times New Roman" w:eastAsia="Times New Roman" w:hAnsi="Times New Roman" w:cs="Times New Roman"/>
                <w:sz w:val="20"/>
              </w:rPr>
            </w:pPr>
          </w:p>
        </w:tc>
      </w:tr>
      <w:tr w:rsidR="00ED4365" w14:paraId="4EDBFCBA" w14:textId="77777777">
        <w:trPr>
          <w:trHeight w:val="300"/>
        </w:trPr>
        <w:tc>
          <w:tcPr>
            <w:tcW w:w="1178" w:type="dxa"/>
            <w:tcBorders>
              <w:top w:val="nil"/>
              <w:left w:val="nil"/>
              <w:bottom w:val="nil"/>
              <w:right w:val="nil"/>
            </w:tcBorders>
            <w:shd w:val="clear" w:color="auto" w:fill="auto"/>
            <w:noWrap/>
            <w:vAlign w:val="bottom"/>
            <w:hideMark/>
          </w:tcPr>
          <w:p w14:paraId="4EDBFCB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BFCB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CB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CB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BFCB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CB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CB9" w14:textId="77777777" w:rsidR="002B1AFB" w:rsidRPr="007F669D" w:rsidRDefault="007215F5" w:rsidP="002B1AFB">
            <w:pPr>
              <w:rPr>
                <w:rFonts w:ascii="Times New Roman" w:eastAsia="Times New Roman" w:hAnsi="Times New Roman" w:cs="Times New Roman"/>
                <w:sz w:val="20"/>
              </w:rPr>
            </w:pPr>
          </w:p>
        </w:tc>
      </w:tr>
      <w:tr w:rsidR="00ED4365" w14:paraId="4EDBFCC2" w14:textId="77777777">
        <w:trPr>
          <w:trHeight w:val="300"/>
        </w:trPr>
        <w:tc>
          <w:tcPr>
            <w:tcW w:w="1178" w:type="dxa"/>
            <w:tcBorders>
              <w:top w:val="nil"/>
              <w:left w:val="nil"/>
              <w:bottom w:val="nil"/>
              <w:right w:val="nil"/>
            </w:tcBorders>
            <w:shd w:val="clear" w:color="auto" w:fill="auto"/>
            <w:noWrap/>
            <w:vAlign w:val="bottom"/>
            <w:hideMark/>
          </w:tcPr>
          <w:p w14:paraId="4EDBFCB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BFCB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CB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CB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CB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CC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CC1" w14:textId="77777777" w:rsidR="002B1AFB" w:rsidRPr="007F669D" w:rsidRDefault="007215F5" w:rsidP="002B1AFB">
            <w:pPr>
              <w:rPr>
                <w:rFonts w:ascii="Times New Roman" w:eastAsia="Times New Roman" w:hAnsi="Times New Roman" w:cs="Times New Roman"/>
                <w:sz w:val="20"/>
              </w:rPr>
            </w:pPr>
          </w:p>
        </w:tc>
      </w:tr>
      <w:tr w:rsidR="00ED4365" w14:paraId="4EDBFCC9" w14:textId="77777777">
        <w:trPr>
          <w:trHeight w:val="300"/>
        </w:trPr>
        <w:tc>
          <w:tcPr>
            <w:tcW w:w="2203" w:type="dxa"/>
            <w:gridSpan w:val="2"/>
            <w:tcBorders>
              <w:top w:val="nil"/>
              <w:left w:val="nil"/>
              <w:bottom w:val="nil"/>
              <w:right w:val="nil"/>
            </w:tcBorders>
            <w:shd w:val="clear" w:color="auto" w:fill="auto"/>
            <w:noWrap/>
            <w:vAlign w:val="bottom"/>
            <w:hideMark/>
          </w:tcPr>
          <w:p w14:paraId="4EDBFCC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BFCC4"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BFCC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CC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CC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CC8" w14:textId="77777777" w:rsidR="002B1AFB" w:rsidRPr="007F669D" w:rsidRDefault="007215F5" w:rsidP="002B1AFB">
            <w:pPr>
              <w:rPr>
                <w:rFonts w:ascii="Times New Roman" w:eastAsia="Times New Roman" w:hAnsi="Times New Roman" w:cs="Times New Roman"/>
                <w:sz w:val="20"/>
              </w:rPr>
            </w:pPr>
          </w:p>
        </w:tc>
      </w:tr>
      <w:tr w:rsidR="00ED4365" w14:paraId="4EDBFCD1" w14:textId="77777777">
        <w:trPr>
          <w:trHeight w:val="300"/>
        </w:trPr>
        <w:tc>
          <w:tcPr>
            <w:tcW w:w="1178" w:type="dxa"/>
            <w:tcBorders>
              <w:top w:val="nil"/>
              <w:left w:val="nil"/>
              <w:bottom w:val="nil"/>
              <w:right w:val="nil"/>
            </w:tcBorders>
            <w:shd w:val="clear" w:color="auto" w:fill="auto"/>
            <w:noWrap/>
            <w:vAlign w:val="bottom"/>
            <w:hideMark/>
          </w:tcPr>
          <w:p w14:paraId="4EDBFCC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BFCC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CC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CC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CC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CC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CD0" w14:textId="77777777" w:rsidR="002B1AFB" w:rsidRPr="007F669D" w:rsidRDefault="007215F5" w:rsidP="002B1AFB">
            <w:pPr>
              <w:rPr>
                <w:rFonts w:ascii="Times New Roman" w:eastAsia="Times New Roman" w:hAnsi="Times New Roman" w:cs="Times New Roman"/>
                <w:sz w:val="20"/>
              </w:rPr>
            </w:pPr>
          </w:p>
        </w:tc>
      </w:tr>
      <w:tr w:rsidR="00ED4365" w14:paraId="4EDBFCD9" w14:textId="77777777">
        <w:trPr>
          <w:trHeight w:val="300"/>
        </w:trPr>
        <w:tc>
          <w:tcPr>
            <w:tcW w:w="1178" w:type="dxa"/>
            <w:tcBorders>
              <w:top w:val="nil"/>
              <w:left w:val="nil"/>
              <w:bottom w:val="nil"/>
              <w:right w:val="nil"/>
            </w:tcBorders>
            <w:shd w:val="clear" w:color="auto" w:fill="auto"/>
            <w:noWrap/>
            <w:vAlign w:val="bottom"/>
            <w:hideMark/>
          </w:tcPr>
          <w:p w14:paraId="4EDBFCD2"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BFCD3"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BFCD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CD5"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BFCD6"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BFCD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CD8" w14:textId="77777777" w:rsidR="002B1AFB" w:rsidRPr="007F669D" w:rsidRDefault="007215F5" w:rsidP="002B1AFB">
            <w:pPr>
              <w:rPr>
                <w:rFonts w:ascii="Times New Roman" w:eastAsia="Times New Roman" w:hAnsi="Times New Roman" w:cs="Times New Roman"/>
                <w:sz w:val="20"/>
              </w:rPr>
            </w:pPr>
          </w:p>
        </w:tc>
      </w:tr>
      <w:tr w:rsidR="00ED4365" w14:paraId="4EDBFCDF"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BFCDA"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BFCD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4 ως έχει</w:t>
            </w:r>
          </w:p>
        </w:tc>
        <w:tc>
          <w:tcPr>
            <w:tcW w:w="1903" w:type="dxa"/>
            <w:tcBorders>
              <w:top w:val="nil"/>
              <w:left w:val="nil"/>
              <w:bottom w:val="nil"/>
              <w:right w:val="nil"/>
            </w:tcBorders>
            <w:shd w:val="clear" w:color="auto" w:fill="auto"/>
            <w:noWrap/>
            <w:vAlign w:val="bottom"/>
            <w:hideMark/>
          </w:tcPr>
          <w:p w14:paraId="4EDBFCD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BFCDD"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BFCDE" w14:textId="77777777" w:rsidR="002B1AFB" w:rsidRPr="007F669D" w:rsidRDefault="007215F5" w:rsidP="002B1AFB">
            <w:pPr>
              <w:rPr>
                <w:rFonts w:ascii="Times New Roman" w:eastAsia="Times New Roman" w:hAnsi="Times New Roman" w:cs="Times New Roman"/>
                <w:sz w:val="20"/>
              </w:rPr>
            </w:pPr>
          </w:p>
        </w:tc>
      </w:tr>
      <w:tr w:rsidR="00ED4365" w14:paraId="4EDBFCE7" w14:textId="77777777">
        <w:trPr>
          <w:trHeight w:val="300"/>
        </w:trPr>
        <w:tc>
          <w:tcPr>
            <w:tcW w:w="1178" w:type="dxa"/>
            <w:tcBorders>
              <w:top w:val="nil"/>
              <w:left w:val="nil"/>
              <w:bottom w:val="nil"/>
              <w:right w:val="nil"/>
            </w:tcBorders>
            <w:shd w:val="clear" w:color="auto" w:fill="auto"/>
            <w:noWrap/>
            <w:vAlign w:val="bottom"/>
            <w:hideMark/>
          </w:tcPr>
          <w:p w14:paraId="4EDBFCE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BFCE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CE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CE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CE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CE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CE6" w14:textId="77777777" w:rsidR="002B1AFB" w:rsidRPr="007F669D" w:rsidRDefault="007215F5" w:rsidP="002B1AFB">
            <w:pPr>
              <w:rPr>
                <w:rFonts w:ascii="Times New Roman" w:eastAsia="Times New Roman" w:hAnsi="Times New Roman" w:cs="Times New Roman"/>
                <w:sz w:val="20"/>
              </w:rPr>
            </w:pPr>
          </w:p>
        </w:tc>
      </w:tr>
      <w:tr w:rsidR="00ED4365" w14:paraId="4EDBFCEF" w14:textId="77777777">
        <w:trPr>
          <w:trHeight w:val="300"/>
        </w:trPr>
        <w:tc>
          <w:tcPr>
            <w:tcW w:w="1178" w:type="dxa"/>
            <w:tcBorders>
              <w:top w:val="nil"/>
              <w:left w:val="nil"/>
              <w:bottom w:val="nil"/>
              <w:right w:val="nil"/>
            </w:tcBorders>
            <w:shd w:val="clear" w:color="auto" w:fill="auto"/>
            <w:noWrap/>
            <w:vAlign w:val="bottom"/>
            <w:hideMark/>
          </w:tcPr>
          <w:p w14:paraId="4EDBFCE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BFCE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CE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CE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CE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CE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CEE" w14:textId="77777777" w:rsidR="002B1AFB" w:rsidRPr="007F669D" w:rsidRDefault="007215F5" w:rsidP="002B1AFB">
            <w:pPr>
              <w:rPr>
                <w:rFonts w:ascii="Times New Roman" w:eastAsia="Times New Roman" w:hAnsi="Times New Roman" w:cs="Times New Roman"/>
                <w:sz w:val="20"/>
              </w:rPr>
            </w:pPr>
          </w:p>
        </w:tc>
      </w:tr>
      <w:tr w:rsidR="00ED4365" w14:paraId="4EDBFCF7" w14:textId="77777777">
        <w:trPr>
          <w:trHeight w:val="300"/>
        </w:trPr>
        <w:tc>
          <w:tcPr>
            <w:tcW w:w="1178" w:type="dxa"/>
            <w:tcBorders>
              <w:top w:val="nil"/>
              <w:left w:val="nil"/>
              <w:bottom w:val="nil"/>
              <w:right w:val="nil"/>
            </w:tcBorders>
            <w:shd w:val="clear" w:color="auto" w:fill="auto"/>
            <w:noWrap/>
            <w:vAlign w:val="bottom"/>
            <w:hideMark/>
          </w:tcPr>
          <w:p w14:paraId="4EDBFCF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BFCF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CF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CF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CF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CF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CF6" w14:textId="77777777" w:rsidR="002B1AFB" w:rsidRPr="007F669D" w:rsidRDefault="007215F5" w:rsidP="002B1AFB">
            <w:pPr>
              <w:rPr>
                <w:rFonts w:ascii="Times New Roman" w:eastAsia="Times New Roman" w:hAnsi="Times New Roman" w:cs="Times New Roman"/>
                <w:sz w:val="20"/>
              </w:rPr>
            </w:pPr>
          </w:p>
        </w:tc>
      </w:tr>
      <w:tr w:rsidR="00ED4365" w14:paraId="4EDBFCFF" w14:textId="77777777">
        <w:trPr>
          <w:trHeight w:val="300"/>
        </w:trPr>
        <w:tc>
          <w:tcPr>
            <w:tcW w:w="1178" w:type="dxa"/>
            <w:tcBorders>
              <w:top w:val="nil"/>
              <w:left w:val="nil"/>
              <w:bottom w:val="nil"/>
              <w:right w:val="nil"/>
            </w:tcBorders>
            <w:shd w:val="clear" w:color="auto" w:fill="auto"/>
            <w:noWrap/>
            <w:vAlign w:val="bottom"/>
            <w:hideMark/>
          </w:tcPr>
          <w:p w14:paraId="4EDBFCF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BFCF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CF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CF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BFCF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CF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CFE" w14:textId="77777777" w:rsidR="002B1AFB" w:rsidRPr="007F669D" w:rsidRDefault="007215F5" w:rsidP="002B1AFB">
            <w:pPr>
              <w:rPr>
                <w:rFonts w:ascii="Times New Roman" w:eastAsia="Times New Roman" w:hAnsi="Times New Roman" w:cs="Times New Roman"/>
                <w:sz w:val="20"/>
              </w:rPr>
            </w:pPr>
          </w:p>
        </w:tc>
      </w:tr>
      <w:tr w:rsidR="00ED4365" w14:paraId="4EDBFD07" w14:textId="77777777">
        <w:trPr>
          <w:trHeight w:val="300"/>
        </w:trPr>
        <w:tc>
          <w:tcPr>
            <w:tcW w:w="1178" w:type="dxa"/>
            <w:tcBorders>
              <w:top w:val="nil"/>
              <w:left w:val="nil"/>
              <w:bottom w:val="nil"/>
              <w:right w:val="nil"/>
            </w:tcBorders>
            <w:shd w:val="clear" w:color="auto" w:fill="auto"/>
            <w:noWrap/>
            <w:vAlign w:val="bottom"/>
            <w:hideMark/>
          </w:tcPr>
          <w:p w14:paraId="4EDBFD0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BFD0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D0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D0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BFD0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D0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D06" w14:textId="77777777" w:rsidR="002B1AFB" w:rsidRPr="007F669D" w:rsidRDefault="007215F5" w:rsidP="002B1AFB">
            <w:pPr>
              <w:rPr>
                <w:rFonts w:ascii="Times New Roman" w:eastAsia="Times New Roman" w:hAnsi="Times New Roman" w:cs="Times New Roman"/>
                <w:sz w:val="20"/>
              </w:rPr>
            </w:pPr>
          </w:p>
        </w:tc>
      </w:tr>
      <w:tr w:rsidR="00ED4365" w14:paraId="4EDBFD0F" w14:textId="77777777">
        <w:trPr>
          <w:trHeight w:val="300"/>
        </w:trPr>
        <w:tc>
          <w:tcPr>
            <w:tcW w:w="1178" w:type="dxa"/>
            <w:tcBorders>
              <w:top w:val="nil"/>
              <w:left w:val="nil"/>
              <w:bottom w:val="nil"/>
              <w:right w:val="nil"/>
            </w:tcBorders>
            <w:shd w:val="clear" w:color="auto" w:fill="auto"/>
            <w:noWrap/>
            <w:vAlign w:val="bottom"/>
            <w:hideMark/>
          </w:tcPr>
          <w:p w14:paraId="4EDBFD0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ΑΝ.ΕΛ:</w:t>
            </w:r>
          </w:p>
        </w:tc>
        <w:tc>
          <w:tcPr>
            <w:tcW w:w="1025" w:type="dxa"/>
            <w:tcBorders>
              <w:top w:val="nil"/>
              <w:left w:val="nil"/>
              <w:bottom w:val="nil"/>
              <w:right w:val="nil"/>
            </w:tcBorders>
            <w:shd w:val="clear" w:color="auto" w:fill="auto"/>
            <w:noWrap/>
            <w:vAlign w:val="bottom"/>
            <w:hideMark/>
          </w:tcPr>
          <w:p w14:paraId="4EDBFD0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D0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D0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D0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D0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D0E" w14:textId="77777777" w:rsidR="002B1AFB" w:rsidRPr="007F669D" w:rsidRDefault="007215F5" w:rsidP="002B1AFB">
            <w:pPr>
              <w:rPr>
                <w:rFonts w:ascii="Times New Roman" w:eastAsia="Times New Roman" w:hAnsi="Times New Roman" w:cs="Times New Roman"/>
                <w:sz w:val="20"/>
              </w:rPr>
            </w:pPr>
          </w:p>
        </w:tc>
      </w:tr>
      <w:tr w:rsidR="00ED4365" w14:paraId="4EDBFD16" w14:textId="77777777">
        <w:trPr>
          <w:trHeight w:val="300"/>
        </w:trPr>
        <w:tc>
          <w:tcPr>
            <w:tcW w:w="2203" w:type="dxa"/>
            <w:gridSpan w:val="2"/>
            <w:tcBorders>
              <w:top w:val="nil"/>
              <w:left w:val="nil"/>
              <w:bottom w:val="nil"/>
              <w:right w:val="nil"/>
            </w:tcBorders>
            <w:shd w:val="clear" w:color="auto" w:fill="auto"/>
            <w:noWrap/>
            <w:vAlign w:val="bottom"/>
            <w:hideMark/>
          </w:tcPr>
          <w:p w14:paraId="4EDBFD1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BFD11"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BFD1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D1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D1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D15" w14:textId="77777777" w:rsidR="002B1AFB" w:rsidRPr="007F669D" w:rsidRDefault="007215F5" w:rsidP="002B1AFB">
            <w:pPr>
              <w:rPr>
                <w:rFonts w:ascii="Times New Roman" w:eastAsia="Times New Roman" w:hAnsi="Times New Roman" w:cs="Times New Roman"/>
                <w:sz w:val="20"/>
              </w:rPr>
            </w:pPr>
          </w:p>
        </w:tc>
      </w:tr>
      <w:tr w:rsidR="00ED4365" w14:paraId="4EDBFD1E" w14:textId="77777777">
        <w:trPr>
          <w:trHeight w:val="300"/>
        </w:trPr>
        <w:tc>
          <w:tcPr>
            <w:tcW w:w="1178" w:type="dxa"/>
            <w:tcBorders>
              <w:top w:val="nil"/>
              <w:left w:val="nil"/>
              <w:bottom w:val="nil"/>
              <w:right w:val="nil"/>
            </w:tcBorders>
            <w:shd w:val="clear" w:color="auto" w:fill="auto"/>
            <w:noWrap/>
            <w:vAlign w:val="bottom"/>
            <w:hideMark/>
          </w:tcPr>
          <w:p w14:paraId="4EDBFD1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BFD1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D1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D1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D1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D1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D1D" w14:textId="77777777" w:rsidR="002B1AFB" w:rsidRPr="007F669D" w:rsidRDefault="007215F5" w:rsidP="002B1AFB">
            <w:pPr>
              <w:rPr>
                <w:rFonts w:ascii="Times New Roman" w:eastAsia="Times New Roman" w:hAnsi="Times New Roman" w:cs="Times New Roman"/>
                <w:sz w:val="20"/>
              </w:rPr>
            </w:pPr>
          </w:p>
        </w:tc>
      </w:tr>
      <w:tr w:rsidR="00ED4365" w14:paraId="4EDBFD26" w14:textId="77777777">
        <w:trPr>
          <w:trHeight w:val="300"/>
        </w:trPr>
        <w:tc>
          <w:tcPr>
            <w:tcW w:w="1178" w:type="dxa"/>
            <w:tcBorders>
              <w:top w:val="nil"/>
              <w:left w:val="nil"/>
              <w:bottom w:val="nil"/>
              <w:right w:val="nil"/>
            </w:tcBorders>
            <w:shd w:val="clear" w:color="auto" w:fill="auto"/>
            <w:noWrap/>
            <w:vAlign w:val="bottom"/>
            <w:hideMark/>
          </w:tcPr>
          <w:p w14:paraId="4EDBFD1F"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BFD20"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BFD2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D22"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BFD23"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BFD2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D25" w14:textId="77777777" w:rsidR="002B1AFB" w:rsidRPr="007F669D" w:rsidRDefault="007215F5" w:rsidP="002B1AFB">
            <w:pPr>
              <w:rPr>
                <w:rFonts w:ascii="Times New Roman" w:eastAsia="Times New Roman" w:hAnsi="Times New Roman" w:cs="Times New Roman"/>
                <w:sz w:val="20"/>
              </w:rPr>
            </w:pPr>
          </w:p>
        </w:tc>
      </w:tr>
      <w:tr w:rsidR="00ED4365" w14:paraId="4EDBFD2C"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BFD27"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BFD2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5 ως έχει</w:t>
            </w:r>
          </w:p>
        </w:tc>
        <w:tc>
          <w:tcPr>
            <w:tcW w:w="1903" w:type="dxa"/>
            <w:tcBorders>
              <w:top w:val="nil"/>
              <w:left w:val="nil"/>
              <w:bottom w:val="nil"/>
              <w:right w:val="nil"/>
            </w:tcBorders>
            <w:shd w:val="clear" w:color="auto" w:fill="auto"/>
            <w:noWrap/>
            <w:vAlign w:val="bottom"/>
            <w:hideMark/>
          </w:tcPr>
          <w:p w14:paraId="4EDBFD2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BFD2A"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BFD2B" w14:textId="77777777" w:rsidR="002B1AFB" w:rsidRPr="007F669D" w:rsidRDefault="007215F5" w:rsidP="002B1AFB">
            <w:pPr>
              <w:rPr>
                <w:rFonts w:ascii="Times New Roman" w:eastAsia="Times New Roman" w:hAnsi="Times New Roman" w:cs="Times New Roman"/>
                <w:sz w:val="20"/>
              </w:rPr>
            </w:pPr>
          </w:p>
        </w:tc>
      </w:tr>
      <w:tr w:rsidR="00ED4365" w14:paraId="4EDBFD34" w14:textId="77777777">
        <w:trPr>
          <w:trHeight w:val="300"/>
        </w:trPr>
        <w:tc>
          <w:tcPr>
            <w:tcW w:w="1178" w:type="dxa"/>
            <w:tcBorders>
              <w:top w:val="nil"/>
              <w:left w:val="nil"/>
              <w:bottom w:val="nil"/>
              <w:right w:val="nil"/>
            </w:tcBorders>
            <w:shd w:val="clear" w:color="auto" w:fill="auto"/>
            <w:noWrap/>
            <w:vAlign w:val="bottom"/>
            <w:hideMark/>
          </w:tcPr>
          <w:p w14:paraId="4EDBFD2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BFD2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D2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D3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D3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D3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D33" w14:textId="77777777" w:rsidR="002B1AFB" w:rsidRPr="007F669D" w:rsidRDefault="007215F5" w:rsidP="002B1AFB">
            <w:pPr>
              <w:rPr>
                <w:rFonts w:ascii="Times New Roman" w:eastAsia="Times New Roman" w:hAnsi="Times New Roman" w:cs="Times New Roman"/>
                <w:sz w:val="20"/>
              </w:rPr>
            </w:pPr>
          </w:p>
        </w:tc>
      </w:tr>
      <w:tr w:rsidR="00ED4365" w14:paraId="4EDBFD3C" w14:textId="77777777">
        <w:trPr>
          <w:trHeight w:val="300"/>
        </w:trPr>
        <w:tc>
          <w:tcPr>
            <w:tcW w:w="1178" w:type="dxa"/>
            <w:tcBorders>
              <w:top w:val="nil"/>
              <w:left w:val="nil"/>
              <w:bottom w:val="nil"/>
              <w:right w:val="nil"/>
            </w:tcBorders>
            <w:shd w:val="clear" w:color="auto" w:fill="auto"/>
            <w:noWrap/>
            <w:vAlign w:val="bottom"/>
            <w:hideMark/>
          </w:tcPr>
          <w:p w14:paraId="4EDBFD3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BFD3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D3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D3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D3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D3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D3B" w14:textId="77777777" w:rsidR="002B1AFB" w:rsidRPr="007F669D" w:rsidRDefault="007215F5" w:rsidP="002B1AFB">
            <w:pPr>
              <w:rPr>
                <w:rFonts w:ascii="Times New Roman" w:eastAsia="Times New Roman" w:hAnsi="Times New Roman" w:cs="Times New Roman"/>
                <w:sz w:val="20"/>
              </w:rPr>
            </w:pPr>
          </w:p>
        </w:tc>
      </w:tr>
      <w:tr w:rsidR="00ED4365" w14:paraId="4EDBFD44" w14:textId="77777777">
        <w:trPr>
          <w:trHeight w:val="300"/>
        </w:trPr>
        <w:tc>
          <w:tcPr>
            <w:tcW w:w="1178" w:type="dxa"/>
            <w:tcBorders>
              <w:top w:val="nil"/>
              <w:left w:val="nil"/>
              <w:bottom w:val="nil"/>
              <w:right w:val="nil"/>
            </w:tcBorders>
            <w:shd w:val="clear" w:color="auto" w:fill="auto"/>
            <w:noWrap/>
            <w:vAlign w:val="bottom"/>
            <w:hideMark/>
          </w:tcPr>
          <w:p w14:paraId="4EDBFD3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BFD3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D3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D4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D4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D4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D43" w14:textId="77777777" w:rsidR="002B1AFB" w:rsidRPr="007F669D" w:rsidRDefault="007215F5" w:rsidP="002B1AFB">
            <w:pPr>
              <w:rPr>
                <w:rFonts w:ascii="Times New Roman" w:eastAsia="Times New Roman" w:hAnsi="Times New Roman" w:cs="Times New Roman"/>
                <w:sz w:val="20"/>
              </w:rPr>
            </w:pPr>
          </w:p>
        </w:tc>
      </w:tr>
      <w:tr w:rsidR="00ED4365" w14:paraId="4EDBFD4C" w14:textId="77777777">
        <w:trPr>
          <w:trHeight w:val="300"/>
        </w:trPr>
        <w:tc>
          <w:tcPr>
            <w:tcW w:w="1178" w:type="dxa"/>
            <w:tcBorders>
              <w:top w:val="nil"/>
              <w:left w:val="nil"/>
              <w:bottom w:val="nil"/>
              <w:right w:val="nil"/>
            </w:tcBorders>
            <w:shd w:val="clear" w:color="auto" w:fill="auto"/>
            <w:noWrap/>
            <w:vAlign w:val="bottom"/>
            <w:hideMark/>
          </w:tcPr>
          <w:p w14:paraId="4EDBFD4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BFD4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D4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D4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BFD4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D4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D4B" w14:textId="77777777" w:rsidR="002B1AFB" w:rsidRPr="007F669D" w:rsidRDefault="007215F5" w:rsidP="002B1AFB">
            <w:pPr>
              <w:rPr>
                <w:rFonts w:ascii="Times New Roman" w:eastAsia="Times New Roman" w:hAnsi="Times New Roman" w:cs="Times New Roman"/>
                <w:sz w:val="20"/>
              </w:rPr>
            </w:pPr>
          </w:p>
        </w:tc>
      </w:tr>
      <w:tr w:rsidR="00ED4365" w14:paraId="4EDBFD54" w14:textId="77777777">
        <w:trPr>
          <w:trHeight w:val="300"/>
        </w:trPr>
        <w:tc>
          <w:tcPr>
            <w:tcW w:w="1178" w:type="dxa"/>
            <w:tcBorders>
              <w:top w:val="nil"/>
              <w:left w:val="nil"/>
              <w:bottom w:val="nil"/>
              <w:right w:val="nil"/>
            </w:tcBorders>
            <w:shd w:val="clear" w:color="auto" w:fill="auto"/>
            <w:noWrap/>
            <w:vAlign w:val="bottom"/>
            <w:hideMark/>
          </w:tcPr>
          <w:p w14:paraId="4EDBFD4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BFD4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D4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D5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BFD5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D5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D53" w14:textId="77777777" w:rsidR="002B1AFB" w:rsidRPr="007F669D" w:rsidRDefault="007215F5" w:rsidP="002B1AFB">
            <w:pPr>
              <w:rPr>
                <w:rFonts w:ascii="Times New Roman" w:eastAsia="Times New Roman" w:hAnsi="Times New Roman" w:cs="Times New Roman"/>
                <w:sz w:val="20"/>
              </w:rPr>
            </w:pPr>
          </w:p>
        </w:tc>
      </w:tr>
      <w:tr w:rsidR="00ED4365" w14:paraId="4EDBFD5C" w14:textId="77777777">
        <w:trPr>
          <w:trHeight w:val="300"/>
        </w:trPr>
        <w:tc>
          <w:tcPr>
            <w:tcW w:w="1178" w:type="dxa"/>
            <w:tcBorders>
              <w:top w:val="nil"/>
              <w:left w:val="nil"/>
              <w:bottom w:val="nil"/>
              <w:right w:val="nil"/>
            </w:tcBorders>
            <w:shd w:val="clear" w:color="auto" w:fill="auto"/>
            <w:noWrap/>
            <w:vAlign w:val="bottom"/>
            <w:hideMark/>
          </w:tcPr>
          <w:p w14:paraId="4EDBFD5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BFD5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D5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D5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D5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D5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D5B" w14:textId="77777777" w:rsidR="002B1AFB" w:rsidRPr="007F669D" w:rsidRDefault="007215F5" w:rsidP="002B1AFB">
            <w:pPr>
              <w:rPr>
                <w:rFonts w:ascii="Times New Roman" w:eastAsia="Times New Roman" w:hAnsi="Times New Roman" w:cs="Times New Roman"/>
                <w:sz w:val="20"/>
              </w:rPr>
            </w:pPr>
          </w:p>
        </w:tc>
      </w:tr>
      <w:tr w:rsidR="00ED4365" w14:paraId="4EDBFD63" w14:textId="77777777">
        <w:trPr>
          <w:trHeight w:val="300"/>
        </w:trPr>
        <w:tc>
          <w:tcPr>
            <w:tcW w:w="2203" w:type="dxa"/>
            <w:gridSpan w:val="2"/>
            <w:tcBorders>
              <w:top w:val="nil"/>
              <w:left w:val="nil"/>
              <w:bottom w:val="nil"/>
              <w:right w:val="nil"/>
            </w:tcBorders>
            <w:shd w:val="clear" w:color="auto" w:fill="auto"/>
            <w:noWrap/>
            <w:vAlign w:val="bottom"/>
            <w:hideMark/>
          </w:tcPr>
          <w:p w14:paraId="4EDBFD5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BFD5E"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BFD5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D6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D6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D62" w14:textId="77777777" w:rsidR="002B1AFB" w:rsidRPr="007F669D" w:rsidRDefault="007215F5" w:rsidP="002B1AFB">
            <w:pPr>
              <w:rPr>
                <w:rFonts w:ascii="Times New Roman" w:eastAsia="Times New Roman" w:hAnsi="Times New Roman" w:cs="Times New Roman"/>
                <w:sz w:val="20"/>
              </w:rPr>
            </w:pPr>
          </w:p>
        </w:tc>
      </w:tr>
      <w:tr w:rsidR="00ED4365" w14:paraId="4EDBFD6B" w14:textId="77777777">
        <w:trPr>
          <w:trHeight w:val="300"/>
        </w:trPr>
        <w:tc>
          <w:tcPr>
            <w:tcW w:w="1178" w:type="dxa"/>
            <w:tcBorders>
              <w:top w:val="nil"/>
              <w:left w:val="nil"/>
              <w:bottom w:val="nil"/>
              <w:right w:val="nil"/>
            </w:tcBorders>
            <w:shd w:val="clear" w:color="auto" w:fill="auto"/>
            <w:noWrap/>
            <w:vAlign w:val="bottom"/>
            <w:hideMark/>
          </w:tcPr>
          <w:p w14:paraId="4EDBFD6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BFD6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D6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D6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D6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D6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D6A" w14:textId="77777777" w:rsidR="002B1AFB" w:rsidRPr="007F669D" w:rsidRDefault="007215F5" w:rsidP="002B1AFB">
            <w:pPr>
              <w:rPr>
                <w:rFonts w:ascii="Times New Roman" w:eastAsia="Times New Roman" w:hAnsi="Times New Roman" w:cs="Times New Roman"/>
                <w:sz w:val="20"/>
              </w:rPr>
            </w:pPr>
          </w:p>
        </w:tc>
      </w:tr>
      <w:tr w:rsidR="00ED4365" w14:paraId="4EDBFD73" w14:textId="77777777">
        <w:trPr>
          <w:trHeight w:val="300"/>
        </w:trPr>
        <w:tc>
          <w:tcPr>
            <w:tcW w:w="1178" w:type="dxa"/>
            <w:tcBorders>
              <w:top w:val="nil"/>
              <w:left w:val="nil"/>
              <w:bottom w:val="nil"/>
              <w:right w:val="nil"/>
            </w:tcBorders>
            <w:shd w:val="clear" w:color="auto" w:fill="auto"/>
            <w:noWrap/>
            <w:vAlign w:val="bottom"/>
            <w:hideMark/>
          </w:tcPr>
          <w:p w14:paraId="4EDBFD6C"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BFD6D"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BFD6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D6F"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BFD70"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BFD7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D72" w14:textId="77777777" w:rsidR="002B1AFB" w:rsidRPr="007F669D" w:rsidRDefault="007215F5" w:rsidP="002B1AFB">
            <w:pPr>
              <w:rPr>
                <w:rFonts w:ascii="Times New Roman" w:eastAsia="Times New Roman" w:hAnsi="Times New Roman" w:cs="Times New Roman"/>
                <w:sz w:val="20"/>
              </w:rPr>
            </w:pPr>
          </w:p>
        </w:tc>
      </w:tr>
      <w:tr w:rsidR="00ED4365" w14:paraId="4EDBFD79"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BFD74"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BFD7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6 ως έχει</w:t>
            </w:r>
          </w:p>
        </w:tc>
        <w:tc>
          <w:tcPr>
            <w:tcW w:w="1903" w:type="dxa"/>
            <w:tcBorders>
              <w:top w:val="nil"/>
              <w:left w:val="nil"/>
              <w:bottom w:val="nil"/>
              <w:right w:val="nil"/>
            </w:tcBorders>
            <w:shd w:val="clear" w:color="auto" w:fill="auto"/>
            <w:noWrap/>
            <w:vAlign w:val="bottom"/>
            <w:hideMark/>
          </w:tcPr>
          <w:p w14:paraId="4EDBFD7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BFD77"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BFD78" w14:textId="77777777" w:rsidR="002B1AFB" w:rsidRPr="007F669D" w:rsidRDefault="007215F5" w:rsidP="002B1AFB">
            <w:pPr>
              <w:rPr>
                <w:rFonts w:ascii="Times New Roman" w:eastAsia="Times New Roman" w:hAnsi="Times New Roman" w:cs="Times New Roman"/>
                <w:sz w:val="20"/>
              </w:rPr>
            </w:pPr>
          </w:p>
        </w:tc>
      </w:tr>
      <w:tr w:rsidR="00ED4365" w14:paraId="4EDBFD81" w14:textId="77777777">
        <w:trPr>
          <w:trHeight w:val="300"/>
        </w:trPr>
        <w:tc>
          <w:tcPr>
            <w:tcW w:w="1178" w:type="dxa"/>
            <w:tcBorders>
              <w:top w:val="nil"/>
              <w:left w:val="nil"/>
              <w:bottom w:val="nil"/>
              <w:right w:val="nil"/>
            </w:tcBorders>
            <w:shd w:val="clear" w:color="auto" w:fill="auto"/>
            <w:noWrap/>
            <w:vAlign w:val="bottom"/>
            <w:hideMark/>
          </w:tcPr>
          <w:p w14:paraId="4EDBFD7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BFD7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D7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D7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D7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D7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D80" w14:textId="77777777" w:rsidR="002B1AFB" w:rsidRPr="007F669D" w:rsidRDefault="007215F5" w:rsidP="002B1AFB">
            <w:pPr>
              <w:rPr>
                <w:rFonts w:ascii="Times New Roman" w:eastAsia="Times New Roman" w:hAnsi="Times New Roman" w:cs="Times New Roman"/>
                <w:sz w:val="20"/>
              </w:rPr>
            </w:pPr>
          </w:p>
        </w:tc>
      </w:tr>
      <w:tr w:rsidR="00ED4365" w14:paraId="4EDBFD89" w14:textId="77777777">
        <w:trPr>
          <w:trHeight w:val="300"/>
        </w:trPr>
        <w:tc>
          <w:tcPr>
            <w:tcW w:w="1178" w:type="dxa"/>
            <w:tcBorders>
              <w:top w:val="nil"/>
              <w:left w:val="nil"/>
              <w:bottom w:val="nil"/>
              <w:right w:val="nil"/>
            </w:tcBorders>
            <w:shd w:val="clear" w:color="auto" w:fill="auto"/>
            <w:noWrap/>
            <w:vAlign w:val="bottom"/>
            <w:hideMark/>
          </w:tcPr>
          <w:p w14:paraId="4EDBFD8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BFD8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D8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D8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D8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D8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D88" w14:textId="77777777" w:rsidR="002B1AFB" w:rsidRPr="007F669D" w:rsidRDefault="007215F5" w:rsidP="002B1AFB">
            <w:pPr>
              <w:rPr>
                <w:rFonts w:ascii="Times New Roman" w:eastAsia="Times New Roman" w:hAnsi="Times New Roman" w:cs="Times New Roman"/>
                <w:sz w:val="20"/>
              </w:rPr>
            </w:pPr>
          </w:p>
        </w:tc>
      </w:tr>
      <w:tr w:rsidR="00ED4365" w14:paraId="4EDBFD91" w14:textId="77777777">
        <w:trPr>
          <w:trHeight w:val="300"/>
        </w:trPr>
        <w:tc>
          <w:tcPr>
            <w:tcW w:w="1178" w:type="dxa"/>
            <w:tcBorders>
              <w:top w:val="nil"/>
              <w:left w:val="nil"/>
              <w:bottom w:val="nil"/>
              <w:right w:val="nil"/>
            </w:tcBorders>
            <w:shd w:val="clear" w:color="auto" w:fill="auto"/>
            <w:noWrap/>
            <w:vAlign w:val="bottom"/>
            <w:hideMark/>
          </w:tcPr>
          <w:p w14:paraId="4EDBFD8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BFD8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D8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D8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D8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D8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D90" w14:textId="77777777" w:rsidR="002B1AFB" w:rsidRPr="007F669D" w:rsidRDefault="007215F5" w:rsidP="002B1AFB">
            <w:pPr>
              <w:rPr>
                <w:rFonts w:ascii="Times New Roman" w:eastAsia="Times New Roman" w:hAnsi="Times New Roman" w:cs="Times New Roman"/>
                <w:sz w:val="20"/>
              </w:rPr>
            </w:pPr>
          </w:p>
        </w:tc>
      </w:tr>
      <w:tr w:rsidR="00ED4365" w14:paraId="4EDBFD99" w14:textId="77777777">
        <w:trPr>
          <w:trHeight w:val="300"/>
        </w:trPr>
        <w:tc>
          <w:tcPr>
            <w:tcW w:w="1178" w:type="dxa"/>
            <w:tcBorders>
              <w:top w:val="nil"/>
              <w:left w:val="nil"/>
              <w:bottom w:val="nil"/>
              <w:right w:val="nil"/>
            </w:tcBorders>
            <w:shd w:val="clear" w:color="auto" w:fill="auto"/>
            <w:noWrap/>
            <w:vAlign w:val="bottom"/>
            <w:hideMark/>
          </w:tcPr>
          <w:p w14:paraId="4EDBFD9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BFD9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D9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D9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BFD9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D9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D98" w14:textId="77777777" w:rsidR="002B1AFB" w:rsidRPr="007F669D" w:rsidRDefault="007215F5" w:rsidP="002B1AFB">
            <w:pPr>
              <w:rPr>
                <w:rFonts w:ascii="Times New Roman" w:eastAsia="Times New Roman" w:hAnsi="Times New Roman" w:cs="Times New Roman"/>
                <w:sz w:val="20"/>
              </w:rPr>
            </w:pPr>
          </w:p>
        </w:tc>
      </w:tr>
      <w:tr w:rsidR="00ED4365" w14:paraId="4EDBFDA1" w14:textId="77777777">
        <w:trPr>
          <w:trHeight w:val="300"/>
        </w:trPr>
        <w:tc>
          <w:tcPr>
            <w:tcW w:w="1178" w:type="dxa"/>
            <w:tcBorders>
              <w:top w:val="nil"/>
              <w:left w:val="nil"/>
              <w:bottom w:val="nil"/>
              <w:right w:val="nil"/>
            </w:tcBorders>
            <w:shd w:val="clear" w:color="auto" w:fill="auto"/>
            <w:noWrap/>
            <w:vAlign w:val="bottom"/>
            <w:hideMark/>
          </w:tcPr>
          <w:p w14:paraId="4EDBFD9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BFD9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D9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D9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BFD9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D9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DA0" w14:textId="77777777" w:rsidR="002B1AFB" w:rsidRPr="007F669D" w:rsidRDefault="007215F5" w:rsidP="002B1AFB">
            <w:pPr>
              <w:rPr>
                <w:rFonts w:ascii="Times New Roman" w:eastAsia="Times New Roman" w:hAnsi="Times New Roman" w:cs="Times New Roman"/>
                <w:sz w:val="20"/>
              </w:rPr>
            </w:pPr>
          </w:p>
        </w:tc>
      </w:tr>
      <w:tr w:rsidR="00ED4365" w14:paraId="4EDBFDA9" w14:textId="77777777">
        <w:trPr>
          <w:trHeight w:val="300"/>
        </w:trPr>
        <w:tc>
          <w:tcPr>
            <w:tcW w:w="1178" w:type="dxa"/>
            <w:tcBorders>
              <w:top w:val="nil"/>
              <w:left w:val="nil"/>
              <w:bottom w:val="nil"/>
              <w:right w:val="nil"/>
            </w:tcBorders>
            <w:shd w:val="clear" w:color="auto" w:fill="auto"/>
            <w:noWrap/>
            <w:vAlign w:val="bottom"/>
            <w:hideMark/>
          </w:tcPr>
          <w:p w14:paraId="4EDBFDA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BFDA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DA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DA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DA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DA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DA8" w14:textId="77777777" w:rsidR="002B1AFB" w:rsidRPr="007F669D" w:rsidRDefault="007215F5" w:rsidP="002B1AFB">
            <w:pPr>
              <w:rPr>
                <w:rFonts w:ascii="Times New Roman" w:eastAsia="Times New Roman" w:hAnsi="Times New Roman" w:cs="Times New Roman"/>
                <w:sz w:val="20"/>
              </w:rPr>
            </w:pPr>
          </w:p>
        </w:tc>
      </w:tr>
      <w:tr w:rsidR="00ED4365" w14:paraId="4EDBFDB0" w14:textId="77777777">
        <w:trPr>
          <w:trHeight w:val="300"/>
        </w:trPr>
        <w:tc>
          <w:tcPr>
            <w:tcW w:w="2203" w:type="dxa"/>
            <w:gridSpan w:val="2"/>
            <w:tcBorders>
              <w:top w:val="nil"/>
              <w:left w:val="nil"/>
              <w:bottom w:val="nil"/>
              <w:right w:val="nil"/>
            </w:tcBorders>
            <w:shd w:val="clear" w:color="auto" w:fill="auto"/>
            <w:noWrap/>
            <w:vAlign w:val="bottom"/>
            <w:hideMark/>
          </w:tcPr>
          <w:p w14:paraId="4EDBFDA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BFDAB"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BFDA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DA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DA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DAF" w14:textId="77777777" w:rsidR="002B1AFB" w:rsidRPr="007F669D" w:rsidRDefault="007215F5" w:rsidP="002B1AFB">
            <w:pPr>
              <w:rPr>
                <w:rFonts w:ascii="Times New Roman" w:eastAsia="Times New Roman" w:hAnsi="Times New Roman" w:cs="Times New Roman"/>
                <w:sz w:val="20"/>
              </w:rPr>
            </w:pPr>
          </w:p>
        </w:tc>
      </w:tr>
      <w:tr w:rsidR="00ED4365" w14:paraId="4EDBFDB8" w14:textId="77777777">
        <w:trPr>
          <w:trHeight w:val="300"/>
        </w:trPr>
        <w:tc>
          <w:tcPr>
            <w:tcW w:w="1178" w:type="dxa"/>
            <w:tcBorders>
              <w:top w:val="nil"/>
              <w:left w:val="nil"/>
              <w:bottom w:val="nil"/>
              <w:right w:val="nil"/>
            </w:tcBorders>
            <w:shd w:val="clear" w:color="auto" w:fill="auto"/>
            <w:noWrap/>
            <w:vAlign w:val="bottom"/>
            <w:hideMark/>
          </w:tcPr>
          <w:p w14:paraId="4EDBFDB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BFDB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DB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DB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DB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DB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DB7" w14:textId="77777777" w:rsidR="002B1AFB" w:rsidRPr="007F669D" w:rsidRDefault="007215F5" w:rsidP="002B1AFB">
            <w:pPr>
              <w:rPr>
                <w:rFonts w:ascii="Times New Roman" w:eastAsia="Times New Roman" w:hAnsi="Times New Roman" w:cs="Times New Roman"/>
                <w:sz w:val="20"/>
              </w:rPr>
            </w:pPr>
          </w:p>
        </w:tc>
      </w:tr>
      <w:tr w:rsidR="00ED4365" w14:paraId="4EDBFDC0" w14:textId="77777777">
        <w:trPr>
          <w:trHeight w:val="300"/>
        </w:trPr>
        <w:tc>
          <w:tcPr>
            <w:tcW w:w="1178" w:type="dxa"/>
            <w:tcBorders>
              <w:top w:val="nil"/>
              <w:left w:val="nil"/>
              <w:bottom w:val="nil"/>
              <w:right w:val="nil"/>
            </w:tcBorders>
            <w:shd w:val="clear" w:color="auto" w:fill="auto"/>
            <w:noWrap/>
            <w:vAlign w:val="bottom"/>
            <w:hideMark/>
          </w:tcPr>
          <w:p w14:paraId="4EDBFDB9"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BFDBA"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BFDB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DBC"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BFDBD"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BFDB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DBF" w14:textId="77777777" w:rsidR="002B1AFB" w:rsidRPr="007F669D" w:rsidRDefault="007215F5" w:rsidP="002B1AFB">
            <w:pPr>
              <w:rPr>
                <w:rFonts w:ascii="Times New Roman" w:eastAsia="Times New Roman" w:hAnsi="Times New Roman" w:cs="Times New Roman"/>
                <w:sz w:val="20"/>
              </w:rPr>
            </w:pPr>
          </w:p>
        </w:tc>
      </w:tr>
      <w:tr w:rsidR="00ED4365" w14:paraId="4EDBFDC6"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BFDC1"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BFDC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 xml:space="preserve">Άρθρο 7 ως </w:t>
            </w:r>
            <w:r w:rsidRPr="007F669D">
              <w:rPr>
                <w:rFonts w:ascii="Calibri" w:eastAsia="Times New Roman" w:hAnsi="Calibri" w:cs="Calibri"/>
                <w:color w:val="000000"/>
                <w:sz w:val="22"/>
                <w:szCs w:val="22"/>
              </w:rPr>
              <w:t>έχει</w:t>
            </w:r>
          </w:p>
        </w:tc>
        <w:tc>
          <w:tcPr>
            <w:tcW w:w="1903" w:type="dxa"/>
            <w:tcBorders>
              <w:top w:val="nil"/>
              <w:left w:val="nil"/>
              <w:bottom w:val="nil"/>
              <w:right w:val="nil"/>
            </w:tcBorders>
            <w:shd w:val="clear" w:color="auto" w:fill="auto"/>
            <w:noWrap/>
            <w:vAlign w:val="bottom"/>
            <w:hideMark/>
          </w:tcPr>
          <w:p w14:paraId="4EDBFDC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BFDC4"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BFDC5" w14:textId="77777777" w:rsidR="002B1AFB" w:rsidRPr="007F669D" w:rsidRDefault="007215F5" w:rsidP="002B1AFB">
            <w:pPr>
              <w:rPr>
                <w:rFonts w:ascii="Times New Roman" w:eastAsia="Times New Roman" w:hAnsi="Times New Roman" w:cs="Times New Roman"/>
                <w:sz w:val="20"/>
              </w:rPr>
            </w:pPr>
          </w:p>
        </w:tc>
      </w:tr>
      <w:tr w:rsidR="00ED4365" w14:paraId="4EDBFDCE" w14:textId="77777777">
        <w:trPr>
          <w:trHeight w:val="300"/>
        </w:trPr>
        <w:tc>
          <w:tcPr>
            <w:tcW w:w="1178" w:type="dxa"/>
            <w:tcBorders>
              <w:top w:val="nil"/>
              <w:left w:val="nil"/>
              <w:bottom w:val="nil"/>
              <w:right w:val="nil"/>
            </w:tcBorders>
            <w:shd w:val="clear" w:color="auto" w:fill="auto"/>
            <w:noWrap/>
            <w:vAlign w:val="bottom"/>
            <w:hideMark/>
          </w:tcPr>
          <w:p w14:paraId="4EDBFDC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BFDC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DC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DC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DC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DC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DCD" w14:textId="77777777" w:rsidR="002B1AFB" w:rsidRPr="007F669D" w:rsidRDefault="007215F5" w:rsidP="002B1AFB">
            <w:pPr>
              <w:rPr>
                <w:rFonts w:ascii="Times New Roman" w:eastAsia="Times New Roman" w:hAnsi="Times New Roman" w:cs="Times New Roman"/>
                <w:sz w:val="20"/>
              </w:rPr>
            </w:pPr>
          </w:p>
        </w:tc>
      </w:tr>
      <w:tr w:rsidR="00ED4365" w14:paraId="4EDBFDD6" w14:textId="77777777">
        <w:trPr>
          <w:trHeight w:val="300"/>
        </w:trPr>
        <w:tc>
          <w:tcPr>
            <w:tcW w:w="1178" w:type="dxa"/>
            <w:tcBorders>
              <w:top w:val="nil"/>
              <w:left w:val="nil"/>
              <w:bottom w:val="nil"/>
              <w:right w:val="nil"/>
            </w:tcBorders>
            <w:shd w:val="clear" w:color="auto" w:fill="auto"/>
            <w:noWrap/>
            <w:vAlign w:val="bottom"/>
            <w:hideMark/>
          </w:tcPr>
          <w:p w14:paraId="4EDBFDC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BFDD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DD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DD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DD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DD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DD5" w14:textId="77777777" w:rsidR="002B1AFB" w:rsidRPr="007F669D" w:rsidRDefault="007215F5" w:rsidP="002B1AFB">
            <w:pPr>
              <w:rPr>
                <w:rFonts w:ascii="Times New Roman" w:eastAsia="Times New Roman" w:hAnsi="Times New Roman" w:cs="Times New Roman"/>
                <w:sz w:val="20"/>
              </w:rPr>
            </w:pPr>
          </w:p>
        </w:tc>
      </w:tr>
      <w:tr w:rsidR="00ED4365" w14:paraId="4EDBFDDE" w14:textId="77777777">
        <w:trPr>
          <w:trHeight w:val="300"/>
        </w:trPr>
        <w:tc>
          <w:tcPr>
            <w:tcW w:w="1178" w:type="dxa"/>
            <w:tcBorders>
              <w:top w:val="nil"/>
              <w:left w:val="nil"/>
              <w:bottom w:val="nil"/>
              <w:right w:val="nil"/>
            </w:tcBorders>
            <w:shd w:val="clear" w:color="auto" w:fill="auto"/>
            <w:noWrap/>
            <w:vAlign w:val="bottom"/>
            <w:hideMark/>
          </w:tcPr>
          <w:p w14:paraId="4EDBFDD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BFDD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DD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DD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DD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DD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DDD" w14:textId="77777777" w:rsidR="002B1AFB" w:rsidRPr="007F669D" w:rsidRDefault="007215F5" w:rsidP="002B1AFB">
            <w:pPr>
              <w:rPr>
                <w:rFonts w:ascii="Times New Roman" w:eastAsia="Times New Roman" w:hAnsi="Times New Roman" w:cs="Times New Roman"/>
                <w:sz w:val="20"/>
              </w:rPr>
            </w:pPr>
          </w:p>
        </w:tc>
      </w:tr>
      <w:tr w:rsidR="00ED4365" w14:paraId="4EDBFDE6" w14:textId="77777777">
        <w:trPr>
          <w:trHeight w:val="300"/>
        </w:trPr>
        <w:tc>
          <w:tcPr>
            <w:tcW w:w="1178" w:type="dxa"/>
            <w:tcBorders>
              <w:top w:val="nil"/>
              <w:left w:val="nil"/>
              <w:bottom w:val="nil"/>
              <w:right w:val="nil"/>
            </w:tcBorders>
            <w:shd w:val="clear" w:color="auto" w:fill="auto"/>
            <w:noWrap/>
            <w:vAlign w:val="bottom"/>
            <w:hideMark/>
          </w:tcPr>
          <w:p w14:paraId="4EDBFDD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BFDE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DE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DE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BFDE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DE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DE5" w14:textId="77777777" w:rsidR="002B1AFB" w:rsidRPr="007F669D" w:rsidRDefault="007215F5" w:rsidP="002B1AFB">
            <w:pPr>
              <w:rPr>
                <w:rFonts w:ascii="Times New Roman" w:eastAsia="Times New Roman" w:hAnsi="Times New Roman" w:cs="Times New Roman"/>
                <w:sz w:val="20"/>
              </w:rPr>
            </w:pPr>
          </w:p>
        </w:tc>
      </w:tr>
      <w:tr w:rsidR="00ED4365" w14:paraId="4EDBFDEE" w14:textId="77777777">
        <w:trPr>
          <w:trHeight w:val="300"/>
        </w:trPr>
        <w:tc>
          <w:tcPr>
            <w:tcW w:w="1178" w:type="dxa"/>
            <w:tcBorders>
              <w:top w:val="nil"/>
              <w:left w:val="nil"/>
              <w:bottom w:val="nil"/>
              <w:right w:val="nil"/>
            </w:tcBorders>
            <w:shd w:val="clear" w:color="auto" w:fill="auto"/>
            <w:noWrap/>
            <w:vAlign w:val="bottom"/>
            <w:hideMark/>
          </w:tcPr>
          <w:p w14:paraId="4EDBFDE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BFDE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DE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DE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BFDE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DE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DED" w14:textId="77777777" w:rsidR="002B1AFB" w:rsidRPr="007F669D" w:rsidRDefault="007215F5" w:rsidP="002B1AFB">
            <w:pPr>
              <w:rPr>
                <w:rFonts w:ascii="Times New Roman" w:eastAsia="Times New Roman" w:hAnsi="Times New Roman" w:cs="Times New Roman"/>
                <w:sz w:val="20"/>
              </w:rPr>
            </w:pPr>
          </w:p>
        </w:tc>
      </w:tr>
      <w:tr w:rsidR="00ED4365" w14:paraId="4EDBFDF6" w14:textId="77777777">
        <w:trPr>
          <w:trHeight w:val="300"/>
        </w:trPr>
        <w:tc>
          <w:tcPr>
            <w:tcW w:w="1178" w:type="dxa"/>
            <w:tcBorders>
              <w:top w:val="nil"/>
              <w:left w:val="nil"/>
              <w:bottom w:val="nil"/>
              <w:right w:val="nil"/>
            </w:tcBorders>
            <w:shd w:val="clear" w:color="auto" w:fill="auto"/>
            <w:noWrap/>
            <w:vAlign w:val="bottom"/>
            <w:hideMark/>
          </w:tcPr>
          <w:p w14:paraId="4EDBFDE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ΑΝ.ΕΛ:</w:t>
            </w:r>
          </w:p>
        </w:tc>
        <w:tc>
          <w:tcPr>
            <w:tcW w:w="1025" w:type="dxa"/>
            <w:tcBorders>
              <w:top w:val="nil"/>
              <w:left w:val="nil"/>
              <w:bottom w:val="nil"/>
              <w:right w:val="nil"/>
            </w:tcBorders>
            <w:shd w:val="clear" w:color="auto" w:fill="auto"/>
            <w:noWrap/>
            <w:vAlign w:val="bottom"/>
            <w:hideMark/>
          </w:tcPr>
          <w:p w14:paraId="4EDBFDF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DF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DF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DF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DF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DF5" w14:textId="77777777" w:rsidR="002B1AFB" w:rsidRPr="007F669D" w:rsidRDefault="007215F5" w:rsidP="002B1AFB">
            <w:pPr>
              <w:rPr>
                <w:rFonts w:ascii="Times New Roman" w:eastAsia="Times New Roman" w:hAnsi="Times New Roman" w:cs="Times New Roman"/>
                <w:sz w:val="20"/>
              </w:rPr>
            </w:pPr>
          </w:p>
        </w:tc>
      </w:tr>
      <w:tr w:rsidR="00ED4365" w14:paraId="4EDBFDFD" w14:textId="77777777">
        <w:trPr>
          <w:trHeight w:val="300"/>
        </w:trPr>
        <w:tc>
          <w:tcPr>
            <w:tcW w:w="2203" w:type="dxa"/>
            <w:gridSpan w:val="2"/>
            <w:tcBorders>
              <w:top w:val="nil"/>
              <w:left w:val="nil"/>
              <w:bottom w:val="nil"/>
              <w:right w:val="nil"/>
            </w:tcBorders>
            <w:shd w:val="clear" w:color="auto" w:fill="auto"/>
            <w:noWrap/>
            <w:vAlign w:val="bottom"/>
            <w:hideMark/>
          </w:tcPr>
          <w:p w14:paraId="4EDBFDF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BFDF8"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BFDF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DF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DF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DFC" w14:textId="77777777" w:rsidR="002B1AFB" w:rsidRPr="007F669D" w:rsidRDefault="007215F5" w:rsidP="002B1AFB">
            <w:pPr>
              <w:rPr>
                <w:rFonts w:ascii="Times New Roman" w:eastAsia="Times New Roman" w:hAnsi="Times New Roman" w:cs="Times New Roman"/>
                <w:sz w:val="20"/>
              </w:rPr>
            </w:pPr>
          </w:p>
        </w:tc>
      </w:tr>
      <w:tr w:rsidR="00ED4365" w14:paraId="4EDBFE05" w14:textId="77777777">
        <w:trPr>
          <w:trHeight w:val="300"/>
        </w:trPr>
        <w:tc>
          <w:tcPr>
            <w:tcW w:w="1178" w:type="dxa"/>
            <w:tcBorders>
              <w:top w:val="nil"/>
              <w:left w:val="nil"/>
              <w:bottom w:val="nil"/>
              <w:right w:val="nil"/>
            </w:tcBorders>
            <w:shd w:val="clear" w:color="auto" w:fill="auto"/>
            <w:noWrap/>
            <w:vAlign w:val="bottom"/>
            <w:hideMark/>
          </w:tcPr>
          <w:p w14:paraId="4EDBFDF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BFDF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E0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E0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E0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E0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E04" w14:textId="77777777" w:rsidR="002B1AFB" w:rsidRPr="007F669D" w:rsidRDefault="007215F5" w:rsidP="002B1AFB">
            <w:pPr>
              <w:rPr>
                <w:rFonts w:ascii="Times New Roman" w:eastAsia="Times New Roman" w:hAnsi="Times New Roman" w:cs="Times New Roman"/>
                <w:sz w:val="20"/>
              </w:rPr>
            </w:pPr>
          </w:p>
        </w:tc>
      </w:tr>
      <w:tr w:rsidR="00ED4365" w14:paraId="4EDBFE0D" w14:textId="77777777">
        <w:trPr>
          <w:trHeight w:val="300"/>
        </w:trPr>
        <w:tc>
          <w:tcPr>
            <w:tcW w:w="1178" w:type="dxa"/>
            <w:tcBorders>
              <w:top w:val="nil"/>
              <w:left w:val="nil"/>
              <w:bottom w:val="nil"/>
              <w:right w:val="nil"/>
            </w:tcBorders>
            <w:shd w:val="clear" w:color="auto" w:fill="auto"/>
            <w:noWrap/>
            <w:vAlign w:val="bottom"/>
            <w:hideMark/>
          </w:tcPr>
          <w:p w14:paraId="4EDBFE06"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BFE07"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BFE0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E09"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BFE0A"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BFE0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E0C" w14:textId="77777777" w:rsidR="002B1AFB" w:rsidRPr="007F669D" w:rsidRDefault="007215F5" w:rsidP="002B1AFB">
            <w:pPr>
              <w:rPr>
                <w:rFonts w:ascii="Times New Roman" w:eastAsia="Times New Roman" w:hAnsi="Times New Roman" w:cs="Times New Roman"/>
                <w:sz w:val="20"/>
              </w:rPr>
            </w:pPr>
          </w:p>
        </w:tc>
      </w:tr>
      <w:tr w:rsidR="00ED4365" w14:paraId="4EDBFE13"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BFE0E"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BFE0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8 ως έχει</w:t>
            </w:r>
          </w:p>
        </w:tc>
        <w:tc>
          <w:tcPr>
            <w:tcW w:w="1903" w:type="dxa"/>
            <w:tcBorders>
              <w:top w:val="nil"/>
              <w:left w:val="nil"/>
              <w:bottom w:val="nil"/>
              <w:right w:val="nil"/>
            </w:tcBorders>
            <w:shd w:val="clear" w:color="auto" w:fill="auto"/>
            <w:noWrap/>
            <w:vAlign w:val="bottom"/>
            <w:hideMark/>
          </w:tcPr>
          <w:p w14:paraId="4EDBFE1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BFE11"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BFE12" w14:textId="77777777" w:rsidR="002B1AFB" w:rsidRPr="007F669D" w:rsidRDefault="007215F5" w:rsidP="002B1AFB">
            <w:pPr>
              <w:rPr>
                <w:rFonts w:ascii="Times New Roman" w:eastAsia="Times New Roman" w:hAnsi="Times New Roman" w:cs="Times New Roman"/>
                <w:sz w:val="20"/>
              </w:rPr>
            </w:pPr>
          </w:p>
        </w:tc>
      </w:tr>
      <w:tr w:rsidR="00ED4365" w14:paraId="4EDBFE1B" w14:textId="77777777">
        <w:trPr>
          <w:trHeight w:val="300"/>
        </w:trPr>
        <w:tc>
          <w:tcPr>
            <w:tcW w:w="1178" w:type="dxa"/>
            <w:tcBorders>
              <w:top w:val="nil"/>
              <w:left w:val="nil"/>
              <w:bottom w:val="nil"/>
              <w:right w:val="nil"/>
            </w:tcBorders>
            <w:shd w:val="clear" w:color="auto" w:fill="auto"/>
            <w:noWrap/>
            <w:vAlign w:val="bottom"/>
            <w:hideMark/>
          </w:tcPr>
          <w:p w14:paraId="4EDBFE1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BFE1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E1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E1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E1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E1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E1A" w14:textId="77777777" w:rsidR="002B1AFB" w:rsidRPr="007F669D" w:rsidRDefault="007215F5" w:rsidP="002B1AFB">
            <w:pPr>
              <w:rPr>
                <w:rFonts w:ascii="Times New Roman" w:eastAsia="Times New Roman" w:hAnsi="Times New Roman" w:cs="Times New Roman"/>
                <w:sz w:val="20"/>
              </w:rPr>
            </w:pPr>
          </w:p>
        </w:tc>
      </w:tr>
      <w:tr w:rsidR="00ED4365" w14:paraId="4EDBFE23" w14:textId="77777777">
        <w:trPr>
          <w:trHeight w:val="300"/>
        </w:trPr>
        <w:tc>
          <w:tcPr>
            <w:tcW w:w="1178" w:type="dxa"/>
            <w:tcBorders>
              <w:top w:val="nil"/>
              <w:left w:val="nil"/>
              <w:bottom w:val="nil"/>
              <w:right w:val="nil"/>
            </w:tcBorders>
            <w:shd w:val="clear" w:color="auto" w:fill="auto"/>
            <w:noWrap/>
            <w:vAlign w:val="bottom"/>
            <w:hideMark/>
          </w:tcPr>
          <w:p w14:paraId="4EDBFE1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BFE1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E1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E1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E2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E2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E22" w14:textId="77777777" w:rsidR="002B1AFB" w:rsidRPr="007F669D" w:rsidRDefault="007215F5" w:rsidP="002B1AFB">
            <w:pPr>
              <w:rPr>
                <w:rFonts w:ascii="Times New Roman" w:eastAsia="Times New Roman" w:hAnsi="Times New Roman" w:cs="Times New Roman"/>
                <w:sz w:val="20"/>
              </w:rPr>
            </w:pPr>
          </w:p>
        </w:tc>
      </w:tr>
      <w:tr w:rsidR="00ED4365" w14:paraId="4EDBFE2B" w14:textId="77777777">
        <w:trPr>
          <w:trHeight w:val="300"/>
        </w:trPr>
        <w:tc>
          <w:tcPr>
            <w:tcW w:w="1178" w:type="dxa"/>
            <w:tcBorders>
              <w:top w:val="nil"/>
              <w:left w:val="nil"/>
              <w:bottom w:val="nil"/>
              <w:right w:val="nil"/>
            </w:tcBorders>
            <w:shd w:val="clear" w:color="auto" w:fill="auto"/>
            <w:noWrap/>
            <w:vAlign w:val="bottom"/>
            <w:hideMark/>
          </w:tcPr>
          <w:p w14:paraId="4EDBFE2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BFE2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E2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E2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E2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E2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E2A" w14:textId="77777777" w:rsidR="002B1AFB" w:rsidRPr="007F669D" w:rsidRDefault="007215F5" w:rsidP="002B1AFB">
            <w:pPr>
              <w:rPr>
                <w:rFonts w:ascii="Times New Roman" w:eastAsia="Times New Roman" w:hAnsi="Times New Roman" w:cs="Times New Roman"/>
                <w:sz w:val="20"/>
              </w:rPr>
            </w:pPr>
          </w:p>
        </w:tc>
      </w:tr>
      <w:tr w:rsidR="00ED4365" w14:paraId="4EDBFE33" w14:textId="77777777">
        <w:trPr>
          <w:trHeight w:val="300"/>
        </w:trPr>
        <w:tc>
          <w:tcPr>
            <w:tcW w:w="1178" w:type="dxa"/>
            <w:tcBorders>
              <w:top w:val="nil"/>
              <w:left w:val="nil"/>
              <w:bottom w:val="nil"/>
              <w:right w:val="nil"/>
            </w:tcBorders>
            <w:shd w:val="clear" w:color="auto" w:fill="auto"/>
            <w:noWrap/>
            <w:vAlign w:val="bottom"/>
            <w:hideMark/>
          </w:tcPr>
          <w:p w14:paraId="4EDBFE2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BFE2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E2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E2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BFE3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E3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E32" w14:textId="77777777" w:rsidR="002B1AFB" w:rsidRPr="007F669D" w:rsidRDefault="007215F5" w:rsidP="002B1AFB">
            <w:pPr>
              <w:rPr>
                <w:rFonts w:ascii="Times New Roman" w:eastAsia="Times New Roman" w:hAnsi="Times New Roman" w:cs="Times New Roman"/>
                <w:sz w:val="20"/>
              </w:rPr>
            </w:pPr>
          </w:p>
        </w:tc>
      </w:tr>
      <w:tr w:rsidR="00ED4365" w14:paraId="4EDBFE3B" w14:textId="77777777">
        <w:trPr>
          <w:trHeight w:val="300"/>
        </w:trPr>
        <w:tc>
          <w:tcPr>
            <w:tcW w:w="1178" w:type="dxa"/>
            <w:tcBorders>
              <w:top w:val="nil"/>
              <w:left w:val="nil"/>
              <w:bottom w:val="nil"/>
              <w:right w:val="nil"/>
            </w:tcBorders>
            <w:shd w:val="clear" w:color="auto" w:fill="auto"/>
            <w:noWrap/>
            <w:vAlign w:val="bottom"/>
            <w:hideMark/>
          </w:tcPr>
          <w:p w14:paraId="4EDBFE3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BFE3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E3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E3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BFE3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E3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E3A" w14:textId="77777777" w:rsidR="002B1AFB" w:rsidRPr="007F669D" w:rsidRDefault="007215F5" w:rsidP="002B1AFB">
            <w:pPr>
              <w:rPr>
                <w:rFonts w:ascii="Times New Roman" w:eastAsia="Times New Roman" w:hAnsi="Times New Roman" w:cs="Times New Roman"/>
                <w:sz w:val="20"/>
              </w:rPr>
            </w:pPr>
          </w:p>
        </w:tc>
      </w:tr>
      <w:tr w:rsidR="00ED4365" w14:paraId="4EDBFE43" w14:textId="77777777">
        <w:trPr>
          <w:trHeight w:val="300"/>
        </w:trPr>
        <w:tc>
          <w:tcPr>
            <w:tcW w:w="1178" w:type="dxa"/>
            <w:tcBorders>
              <w:top w:val="nil"/>
              <w:left w:val="nil"/>
              <w:bottom w:val="nil"/>
              <w:right w:val="nil"/>
            </w:tcBorders>
            <w:shd w:val="clear" w:color="auto" w:fill="auto"/>
            <w:noWrap/>
            <w:vAlign w:val="bottom"/>
            <w:hideMark/>
          </w:tcPr>
          <w:p w14:paraId="4EDBFE3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BFE3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E3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E3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E4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E4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E42" w14:textId="77777777" w:rsidR="002B1AFB" w:rsidRPr="007F669D" w:rsidRDefault="007215F5" w:rsidP="002B1AFB">
            <w:pPr>
              <w:rPr>
                <w:rFonts w:ascii="Times New Roman" w:eastAsia="Times New Roman" w:hAnsi="Times New Roman" w:cs="Times New Roman"/>
                <w:sz w:val="20"/>
              </w:rPr>
            </w:pPr>
          </w:p>
        </w:tc>
      </w:tr>
      <w:tr w:rsidR="00ED4365" w14:paraId="4EDBFE4A" w14:textId="77777777">
        <w:trPr>
          <w:trHeight w:val="300"/>
        </w:trPr>
        <w:tc>
          <w:tcPr>
            <w:tcW w:w="2203" w:type="dxa"/>
            <w:gridSpan w:val="2"/>
            <w:tcBorders>
              <w:top w:val="nil"/>
              <w:left w:val="nil"/>
              <w:bottom w:val="nil"/>
              <w:right w:val="nil"/>
            </w:tcBorders>
            <w:shd w:val="clear" w:color="auto" w:fill="auto"/>
            <w:noWrap/>
            <w:vAlign w:val="bottom"/>
            <w:hideMark/>
          </w:tcPr>
          <w:p w14:paraId="4EDBFE4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BFE45"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BFE4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E4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E4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E49" w14:textId="77777777" w:rsidR="002B1AFB" w:rsidRPr="007F669D" w:rsidRDefault="007215F5" w:rsidP="002B1AFB">
            <w:pPr>
              <w:rPr>
                <w:rFonts w:ascii="Times New Roman" w:eastAsia="Times New Roman" w:hAnsi="Times New Roman" w:cs="Times New Roman"/>
                <w:sz w:val="20"/>
              </w:rPr>
            </w:pPr>
          </w:p>
        </w:tc>
      </w:tr>
      <w:tr w:rsidR="00ED4365" w14:paraId="4EDBFE52" w14:textId="77777777">
        <w:trPr>
          <w:trHeight w:val="300"/>
        </w:trPr>
        <w:tc>
          <w:tcPr>
            <w:tcW w:w="1178" w:type="dxa"/>
            <w:tcBorders>
              <w:top w:val="nil"/>
              <w:left w:val="nil"/>
              <w:bottom w:val="nil"/>
              <w:right w:val="nil"/>
            </w:tcBorders>
            <w:shd w:val="clear" w:color="auto" w:fill="auto"/>
            <w:noWrap/>
            <w:vAlign w:val="bottom"/>
            <w:hideMark/>
          </w:tcPr>
          <w:p w14:paraId="4EDBFE4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BFE4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E4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E4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E4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E5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E51" w14:textId="77777777" w:rsidR="002B1AFB" w:rsidRPr="007F669D" w:rsidRDefault="007215F5" w:rsidP="002B1AFB">
            <w:pPr>
              <w:rPr>
                <w:rFonts w:ascii="Times New Roman" w:eastAsia="Times New Roman" w:hAnsi="Times New Roman" w:cs="Times New Roman"/>
                <w:sz w:val="20"/>
              </w:rPr>
            </w:pPr>
          </w:p>
        </w:tc>
      </w:tr>
      <w:tr w:rsidR="00ED4365" w14:paraId="4EDBFE5A" w14:textId="77777777">
        <w:trPr>
          <w:trHeight w:val="300"/>
        </w:trPr>
        <w:tc>
          <w:tcPr>
            <w:tcW w:w="1178" w:type="dxa"/>
            <w:tcBorders>
              <w:top w:val="nil"/>
              <w:left w:val="nil"/>
              <w:bottom w:val="nil"/>
              <w:right w:val="nil"/>
            </w:tcBorders>
            <w:shd w:val="clear" w:color="auto" w:fill="auto"/>
            <w:noWrap/>
            <w:vAlign w:val="bottom"/>
            <w:hideMark/>
          </w:tcPr>
          <w:p w14:paraId="4EDBFE53"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BFE54"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BFE5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E56"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BFE57"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BFE5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E59" w14:textId="77777777" w:rsidR="002B1AFB" w:rsidRPr="007F669D" w:rsidRDefault="007215F5" w:rsidP="002B1AFB">
            <w:pPr>
              <w:rPr>
                <w:rFonts w:ascii="Times New Roman" w:eastAsia="Times New Roman" w:hAnsi="Times New Roman" w:cs="Times New Roman"/>
                <w:sz w:val="20"/>
              </w:rPr>
            </w:pPr>
          </w:p>
        </w:tc>
      </w:tr>
      <w:tr w:rsidR="00ED4365" w14:paraId="4EDBFE60"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BFE5B"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BFE5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9 ως έχει</w:t>
            </w:r>
          </w:p>
        </w:tc>
        <w:tc>
          <w:tcPr>
            <w:tcW w:w="1903" w:type="dxa"/>
            <w:tcBorders>
              <w:top w:val="nil"/>
              <w:left w:val="nil"/>
              <w:bottom w:val="nil"/>
              <w:right w:val="nil"/>
            </w:tcBorders>
            <w:shd w:val="clear" w:color="auto" w:fill="auto"/>
            <w:noWrap/>
            <w:vAlign w:val="bottom"/>
            <w:hideMark/>
          </w:tcPr>
          <w:p w14:paraId="4EDBFE5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BFE5E"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BFE5F" w14:textId="77777777" w:rsidR="002B1AFB" w:rsidRPr="007F669D" w:rsidRDefault="007215F5" w:rsidP="002B1AFB">
            <w:pPr>
              <w:rPr>
                <w:rFonts w:ascii="Times New Roman" w:eastAsia="Times New Roman" w:hAnsi="Times New Roman" w:cs="Times New Roman"/>
                <w:sz w:val="20"/>
              </w:rPr>
            </w:pPr>
          </w:p>
        </w:tc>
      </w:tr>
      <w:tr w:rsidR="00ED4365" w14:paraId="4EDBFE68" w14:textId="77777777">
        <w:trPr>
          <w:trHeight w:val="300"/>
        </w:trPr>
        <w:tc>
          <w:tcPr>
            <w:tcW w:w="1178" w:type="dxa"/>
            <w:tcBorders>
              <w:top w:val="nil"/>
              <w:left w:val="nil"/>
              <w:bottom w:val="nil"/>
              <w:right w:val="nil"/>
            </w:tcBorders>
            <w:shd w:val="clear" w:color="auto" w:fill="auto"/>
            <w:noWrap/>
            <w:vAlign w:val="bottom"/>
            <w:hideMark/>
          </w:tcPr>
          <w:p w14:paraId="4EDBFE6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BFE6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E6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E6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E6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E6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E67" w14:textId="77777777" w:rsidR="002B1AFB" w:rsidRPr="007F669D" w:rsidRDefault="007215F5" w:rsidP="002B1AFB">
            <w:pPr>
              <w:rPr>
                <w:rFonts w:ascii="Times New Roman" w:eastAsia="Times New Roman" w:hAnsi="Times New Roman" w:cs="Times New Roman"/>
                <w:sz w:val="20"/>
              </w:rPr>
            </w:pPr>
          </w:p>
        </w:tc>
      </w:tr>
      <w:tr w:rsidR="00ED4365" w14:paraId="4EDBFE70" w14:textId="77777777">
        <w:trPr>
          <w:trHeight w:val="300"/>
        </w:trPr>
        <w:tc>
          <w:tcPr>
            <w:tcW w:w="1178" w:type="dxa"/>
            <w:tcBorders>
              <w:top w:val="nil"/>
              <w:left w:val="nil"/>
              <w:bottom w:val="nil"/>
              <w:right w:val="nil"/>
            </w:tcBorders>
            <w:shd w:val="clear" w:color="auto" w:fill="auto"/>
            <w:noWrap/>
            <w:vAlign w:val="bottom"/>
            <w:hideMark/>
          </w:tcPr>
          <w:p w14:paraId="4EDBFE6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BFE6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E6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E6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E6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E6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E6F" w14:textId="77777777" w:rsidR="002B1AFB" w:rsidRPr="007F669D" w:rsidRDefault="007215F5" w:rsidP="002B1AFB">
            <w:pPr>
              <w:rPr>
                <w:rFonts w:ascii="Times New Roman" w:eastAsia="Times New Roman" w:hAnsi="Times New Roman" w:cs="Times New Roman"/>
                <w:sz w:val="20"/>
              </w:rPr>
            </w:pPr>
          </w:p>
        </w:tc>
      </w:tr>
      <w:tr w:rsidR="00ED4365" w14:paraId="4EDBFE78" w14:textId="77777777">
        <w:trPr>
          <w:trHeight w:val="300"/>
        </w:trPr>
        <w:tc>
          <w:tcPr>
            <w:tcW w:w="1178" w:type="dxa"/>
            <w:tcBorders>
              <w:top w:val="nil"/>
              <w:left w:val="nil"/>
              <w:bottom w:val="nil"/>
              <w:right w:val="nil"/>
            </w:tcBorders>
            <w:shd w:val="clear" w:color="auto" w:fill="auto"/>
            <w:noWrap/>
            <w:vAlign w:val="bottom"/>
            <w:hideMark/>
          </w:tcPr>
          <w:p w14:paraId="4EDBFE7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BFE7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E7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E7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E7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E7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E77" w14:textId="77777777" w:rsidR="002B1AFB" w:rsidRPr="007F669D" w:rsidRDefault="007215F5" w:rsidP="002B1AFB">
            <w:pPr>
              <w:rPr>
                <w:rFonts w:ascii="Times New Roman" w:eastAsia="Times New Roman" w:hAnsi="Times New Roman" w:cs="Times New Roman"/>
                <w:sz w:val="20"/>
              </w:rPr>
            </w:pPr>
          </w:p>
        </w:tc>
      </w:tr>
      <w:tr w:rsidR="00ED4365" w14:paraId="4EDBFE80" w14:textId="77777777">
        <w:trPr>
          <w:trHeight w:val="300"/>
        </w:trPr>
        <w:tc>
          <w:tcPr>
            <w:tcW w:w="1178" w:type="dxa"/>
            <w:tcBorders>
              <w:top w:val="nil"/>
              <w:left w:val="nil"/>
              <w:bottom w:val="nil"/>
              <w:right w:val="nil"/>
            </w:tcBorders>
            <w:shd w:val="clear" w:color="auto" w:fill="auto"/>
            <w:noWrap/>
            <w:vAlign w:val="bottom"/>
            <w:hideMark/>
          </w:tcPr>
          <w:p w14:paraId="4EDBFE7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BFE7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E7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E7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BFE7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E7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E7F" w14:textId="77777777" w:rsidR="002B1AFB" w:rsidRPr="007F669D" w:rsidRDefault="007215F5" w:rsidP="002B1AFB">
            <w:pPr>
              <w:rPr>
                <w:rFonts w:ascii="Times New Roman" w:eastAsia="Times New Roman" w:hAnsi="Times New Roman" w:cs="Times New Roman"/>
                <w:sz w:val="20"/>
              </w:rPr>
            </w:pPr>
          </w:p>
        </w:tc>
      </w:tr>
      <w:tr w:rsidR="00ED4365" w14:paraId="4EDBFE88" w14:textId="77777777">
        <w:trPr>
          <w:trHeight w:val="300"/>
        </w:trPr>
        <w:tc>
          <w:tcPr>
            <w:tcW w:w="1178" w:type="dxa"/>
            <w:tcBorders>
              <w:top w:val="nil"/>
              <w:left w:val="nil"/>
              <w:bottom w:val="nil"/>
              <w:right w:val="nil"/>
            </w:tcBorders>
            <w:shd w:val="clear" w:color="auto" w:fill="auto"/>
            <w:noWrap/>
            <w:vAlign w:val="bottom"/>
            <w:hideMark/>
          </w:tcPr>
          <w:p w14:paraId="4EDBFE8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BFE8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E8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E8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BFE8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E8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E87" w14:textId="77777777" w:rsidR="002B1AFB" w:rsidRPr="007F669D" w:rsidRDefault="007215F5" w:rsidP="002B1AFB">
            <w:pPr>
              <w:rPr>
                <w:rFonts w:ascii="Times New Roman" w:eastAsia="Times New Roman" w:hAnsi="Times New Roman" w:cs="Times New Roman"/>
                <w:sz w:val="20"/>
              </w:rPr>
            </w:pPr>
          </w:p>
        </w:tc>
      </w:tr>
      <w:tr w:rsidR="00ED4365" w14:paraId="4EDBFE90" w14:textId="77777777">
        <w:trPr>
          <w:trHeight w:val="300"/>
        </w:trPr>
        <w:tc>
          <w:tcPr>
            <w:tcW w:w="1178" w:type="dxa"/>
            <w:tcBorders>
              <w:top w:val="nil"/>
              <w:left w:val="nil"/>
              <w:bottom w:val="nil"/>
              <w:right w:val="nil"/>
            </w:tcBorders>
            <w:shd w:val="clear" w:color="auto" w:fill="auto"/>
            <w:noWrap/>
            <w:vAlign w:val="bottom"/>
            <w:hideMark/>
          </w:tcPr>
          <w:p w14:paraId="4EDBFE8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BFE8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E8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E8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E8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E8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E8F" w14:textId="77777777" w:rsidR="002B1AFB" w:rsidRPr="007F669D" w:rsidRDefault="007215F5" w:rsidP="002B1AFB">
            <w:pPr>
              <w:rPr>
                <w:rFonts w:ascii="Times New Roman" w:eastAsia="Times New Roman" w:hAnsi="Times New Roman" w:cs="Times New Roman"/>
                <w:sz w:val="20"/>
              </w:rPr>
            </w:pPr>
          </w:p>
        </w:tc>
      </w:tr>
      <w:tr w:rsidR="00ED4365" w14:paraId="4EDBFE97" w14:textId="77777777">
        <w:trPr>
          <w:trHeight w:val="300"/>
        </w:trPr>
        <w:tc>
          <w:tcPr>
            <w:tcW w:w="2203" w:type="dxa"/>
            <w:gridSpan w:val="2"/>
            <w:tcBorders>
              <w:top w:val="nil"/>
              <w:left w:val="nil"/>
              <w:bottom w:val="nil"/>
              <w:right w:val="nil"/>
            </w:tcBorders>
            <w:shd w:val="clear" w:color="auto" w:fill="auto"/>
            <w:noWrap/>
            <w:vAlign w:val="bottom"/>
            <w:hideMark/>
          </w:tcPr>
          <w:p w14:paraId="4EDBFE9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BFE92"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BFE9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E9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E9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E96" w14:textId="77777777" w:rsidR="002B1AFB" w:rsidRPr="007F669D" w:rsidRDefault="007215F5" w:rsidP="002B1AFB">
            <w:pPr>
              <w:rPr>
                <w:rFonts w:ascii="Times New Roman" w:eastAsia="Times New Roman" w:hAnsi="Times New Roman" w:cs="Times New Roman"/>
                <w:sz w:val="20"/>
              </w:rPr>
            </w:pPr>
          </w:p>
        </w:tc>
      </w:tr>
      <w:tr w:rsidR="00ED4365" w14:paraId="4EDBFE9F" w14:textId="77777777">
        <w:trPr>
          <w:trHeight w:val="300"/>
        </w:trPr>
        <w:tc>
          <w:tcPr>
            <w:tcW w:w="1178" w:type="dxa"/>
            <w:tcBorders>
              <w:top w:val="nil"/>
              <w:left w:val="nil"/>
              <w:bottom w:val="nil"/>
              <w:right w:val="nil"/>
            </w:tcBorders>
            <w:shd w:val="clear" w:color="auto" w:fill="auto"/>
            <w:noWrap/>
            <w:vAlign w:val="bottom"/>
            <w:hideMark/>
          </w:tcPr>
          <w:p w14:paraId="4EDBFE9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BFE9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E9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E9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E9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E9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E9E" w14:textId="77777777" w:rsidR="002B1AFB" w:rsidRPr="007F669D" w:rsidRDefault="007215F5" w:rsidP="002B1AFB">
            <w:pPr>
              <w:rPr>
                <w:rFonts w:ascii="Times New Roman" w:eastAsia="Times New Roman" w:hAnsi="Times New Roman" w:cs="Times New Roman"/>
                <w:sz w:val="20"/>
              </w:rPr>
            </w:pPr>
          </w:p>
        </w:tc>
      </w:tr>
      <w:tr w:rsidR="00ED4365" w14:paraId="4EDBFEA7" w14:textId="77777777">
        <w:trPr>
          <w:trHeight w:val="300"/>
        </w:trPr>
        <w:tc>
          <w:tcPr>
            <w:tcW w:w="1178" w:type="dxa"/>
            <w:tcBorders>
              <w:top w:val="nil"/>
              <w:left w:val="nil"/>
              <w:bottom w:val="nil"/>
              <w:right w:val="nil"/>
            </w:tcBorders>
            <w:shd w:val="clear" w:color="auto" w:fill="auto"/>
            <w:noWrap/>
            <w:vAlign w:val="bottom"/>
            <w:hideMark/>
          </w:tcPr>
          <w:p w14:paraId="4EDBFEA0"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BFEA1"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BFEA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EA3"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BFEA4"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BFEA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EA6" w14:textId="77777777" w:rsidR="002B1AFB" w:rsidRPr="007F669D" w:rsidRDefault="007215F5" w:rsidP="002B1AFB">
            <w:pPr>
              <w:rPr>
                <w:rFonts w:ascii="Times New Roman" w:eastAsia="Times New Roman" w:hAnsi="Times New Roman" w:cs="Times New Roman"/>
                <w:sz w:val="20"/>
              </w:rPr>
            </w:pPr>
          </w:p>
        </w:tc>
      </w:tr>
      <w:tr w:rsidR="00ED4365" w14:paraId="4EDBFEAD"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BFEA8"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BFEA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10 ως έχει</w:t>
            </w:r>
          </w:p>
        </w:tc>
        <w:tc>
          <w:tcPr>
            <w:tcW w:w="1903" w:type="dxa"/>
            <w:tcBorders>
              <w:top w:val="nil"/>
              <w:left w:val="nil"/>
              <w:bottom w:val="nil"/>
              <w:right w:val="nil"/>
            </w:tcBorders>
            <w:shd w:val="clear" w:color="auto" w:fill="auto"/>
            <w:noWrap/>
            <w:vAlign w:val="bottom"/>
            <w:hideMark/>
          </w:tcPr>
          <w:p w14:paraId="4EDBFEA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BFEAB"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BFEAC" w14:textId="77777777" w:rsidR="002B1AFB" w:rsidRPr="007F669D" w:rsidRDefault="007215F5" w:rsidP="002B1AFB">
            <w:pPr>
              <w:rPr>
                <w:rFonts w:ascii="Times New Roman" w:eastAsia="Times New Roman" w:hAnsi="Times New Roman" w:cs="Times New Roman"/>
                <w:sz w:val="20"/>
              </w:rPr>
            </w:pPr>
          </w:p>
        </w:tc>
      </w:tr>
      <w:tr w:rsidR="00ED4365" w14:paraId="4EDBFEB5" w14:textId="77777777">
        <w:trPr>
          <w:trHeight w:val="300"/>
        </w:trPr>
        <w:tc>
          <w:tcPr>
            <w:tcW w:w="1178" w:type="dxa"/>
            <w:tcBorders>
              <w:top w:val="nil"/>
              <w:left w:val="nil"/>
              <w:bottom w:val="nil"/>
              <w:right w:val="nil"/>
            </w:tcBorders>
            <w:shd w:val="clear" w:color="auto" w:fill="auto"/>
            <w:noWrap/>
            <w:vAlign w:val="bottom"/>
            <w:hideMark/>
          </w:tcPr>
          <w:p w14:paraId="4EDBFEA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BFEA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EB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EB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EB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EB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EB4" w14:textId="77777777" w:rsidR="002B1AFB" w:rsidRPr="007F669D" w:rsidRDefault="007215F5" w:rsidP="002B1AFB">
            <w:pPr>
              <w:rPr>
                <w:rFonts w:ascii="Times New Roman" w:eastAsia="Times New Roman" w:hAnsi="Times New Roman" w:cs="Times New Roman"/>
                <w:sz w:val="20"/>
              </w:rPr>
            </w:pPr>
          </w:p>
        </w:tc>
      </w:tr>
      <w:tr w:rsidR="00ED4365" w14:paraId="4EDBFEBD" w14:textId="77777777">
        <w:trPr>
          <w:trHeight w:val="300"/>
        </w:trPr>
        <w:tc>
          <w:tcPr>
            <w:tcW w:w="1178" w:type="dxa"/>
            <w:tcBorders>
              <w:top w:val="nil"/>
              <w:left w:val="nil"/>
              <w:bottom w:val="nil"/>
              <w:right w:val="nil"/>
            </w:tcBorders>
            <w:shd w:val="clear" w:color="auto" w:fill="auto"/>
            <w:noWrap/>
            <w:vAlign w:val="bottom"/>
            <w:hideMark/>
          </w:tcPr>
          <w:p w14:paraId="4EDBFEB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BFEB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EB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EB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EB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EB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EBC" w14:textId="77777777" w:rsidR="002B1AFB" w:rsidRPr="007F669D" w:rsidRDefault="007215F5" w:rsidP="002B1AFB">
            <w:pPr>
              <w:rPr>
                <w:rFonts w:ascii="Times New Roman" w:eastAsia="Times New Roman" w:hAnsi="Times New Roman" w:cs="Times New Roman"/>
                <w:sz w:val="20"/>
              </w:rPr>
            </w:pPr>
          </w:p>
        </w:tc>
      </w:tr>
      <w:tr w:rsidR="00ED4365" w14:paraId="4EDBFEC5" w14:textId="77777777">
        <w:trPr>
          <w:trHeight w:val="300"/>
        </w:trPr>
        <w:tc>
          <w:tcPr>
            <w:tcW w:w="1178" w:type="dxa"/>
            <w:tcBorders>
              <w:top w:val="nil"/>
              <w:left w:val="nil"/>
              <w:bottom w:val="nil"/>
              <w:right w:val="nil"/>
            </w:tcBorders>
            <w:shd w:val="clear" w:color="auto" w:fill="auto"/>
            <w:noWrap/>
            <w:vAlign w:val="bottom"/>
            <w:hideMark/>
          </w:tcPr>
          <w:p w14:paraId="4EDBFEB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BFEB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EC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EC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EC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EC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EC4" w14:textId="77777777" w:rsidR="002B1AFB" w:rsidRPr="007F669D" w:rsidRDefault="007215F5" w:rsidP="002B1AFB">
            <w:pPr>
              <w:rPr>
                <w:rFonts w:ascii="Times New Roman" w:eastAsia="Times New Roman" w:hAnsi="Times New Roman" w:cs="Times New Roman"/>
                <w:sz w:val="20"/>
              </w:rPr>
            </w:pPr>
          </w:p>
        </w:tc>
      </w:tr>
      <w:tr w:rsidR="00ED4365" w14:paraId="4EDBFECD" w14:textId="77777777">
        <w:trPr>
          <w:trHeight w:val="300"/>
        </w:trPr>
        <w:tc>
          <w:tcPr>
            <w:tcW w:w="1178" w:type="dxa"/>
            <w:tcBorders>
              <w:top w:val="nil"/>
              <w:left w:val="nil"/>
              <w:bottom w:val="nil"/>
              <w:right w:val="nil"/>
            </w:tcBorders>
            <w:shd w:val="clear" w:color="auto" w:fill="auto"/>
            <w:noWrap/>
            <w:vAlign w:val="bottom"/>
            <w:hideMark/>
          </w:tcPr>
          <w:p w14:paraId="4EDBFEC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BFEC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EC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EC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BFEC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EC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ECC" w14:textId="77777777" w:rsidR="002B1AFB" w:rsidRPr="007F669D" w:rsidRDefault="007215F5" w:rsidP="002B1AFB">
            <w:pPr>
              <w:rPr>
                <w:rFonts w:ascii="Times New Roman" w:eastAsia="Times New Roman" w:hAnsi="Times New Roman" w:cs="Times New Roman"/>
                <w:sz w:val="20"/>
              </w:rPr>
            </w:pPr>
          </w:p>
        </w:tc>
      </w:tr>
      <w:tr w:rsidR="00ED4365" w14:paraId="4EDBFED5" w14:textId="77777777">
        <w:trPr>
          <w:trHeight w:val="300"/>
        </w:trPr>
        <w:tc>
          <w:tcPr>
            <w:tcW w:w="1178" w:type="dxa"/>
            <w:tcBorders>
              <w:top w:val="nil"/>
              <w:left w:val="nil"/>
              <w:bottom w:val="nil"/>
              <w:right w:val="nil"/>
            </w:tcBorders>
            <w:shd w:val="clear" w:color="auto" w:fill="auto"/>
            <w:noWrap/>
            <w:vAlign w:val="bottom"/>
            <w:hideMark/>
          </w:tcPr>
          <w:p w14:paraId="4EDBFEC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BFEC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ED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ED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BFED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ED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ED4" w14:textId="77777777" w:rsidR="002B1AFB" w:rsidRPr="007F669D" w:rsidRDefault="007215F5" w:rsidP="002B1AFB">
            <w:pPr>
              <w:rPr>
                <w:rFonts w:ascii="Times New Roman" w:eastAsia="Times New Roman" w:hAnsi="Times New Roman" w:cs="Times New Roman"/>
                <w:sz w:val="20"/>
              </w:rPr>
            </w:pPr>
          </w:p>
        </w:tc>
      </w:tr>
      <w:tr w:rsidR="00ED4365" w14:paraId="4EDBFEDD" w14:textId="77777777">
        <w:trPr>
          <w:trHeight w:val="300"/>
        </w:trPr>
        <w:tc>
          <w:tcPr>
            <w:tcW w:w="1178" w:type="dxa"/>
            <w:tcBorders>
              <w:top w:val="nil"/>
              <w:left w:val="nil"/>
              <w:bottom w:val="nil"/>
              <w:right w:val="nil"/>
            </w:tcBorders>
            <w:shd w:val="clear" w:color="auto" w:fill="auto"/>
            <w:noWrap/>
            <w:vAlign w:val="bottom"/>
            <w:hideMark/>
          </w:tcPr>
          <w:p w14:paraId="4EDBFED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ΑΝ.ΕΛ:</w:t>
            </w:r>
          </w:p>
        </w:tc>
        <w:tc>
          <w:tcPr>
            <w:tcW w:w="1025" w:type="dxa"/>
            <w:tcBorders>
              <w:top w:val="nil"/>
              <w:left w:val="nil"/>
              <w:bottom w:val="nil"/>
              <w:right w:val="nil"/>
            </w:tcBorders>
            <w:shd w:val="clear" w:color="auto" w:fill="auto"/>
            <w:noWrap/>
            <w:vAlign w:val="bottom"/>
            <w:hideMark/>
          </w:tcPr>
          <w:p w14:paraId="4EDBFED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ED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ED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ED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ED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EDC" w14:textId="77777777" w:rsidR="002B1AFB" w:rsidRPr="007F669D" w:rsidRDefault="007215F5" w:rsidP="002B1AFB">
            <w:pPr>
              <w:rPr>
                <w:rFonts w:ascii="Times New Roman" w:eastAsia="Times New Roman" w:hAnsi="Times New Roman" w:cs="Times New Roman"/>
                <w:sz w:val="20"/>
              </w:rPr>
            </w:pPr>
          </w:p>
        </w:tc>
      </w:tr>
      <w:tr w:rsidR="00ED4365" w14:paraId="4EDBFEE4" w14:textId="77777777">
        <w:trPr>
          <w:trHeight w:val="300"/>
        </w:trPr>
        <w:tc>
          <w:tcPr>
            <w:tcW w:w="2203" w:type="dxa"/>
            <w:gridSpan w:val="2"/>
            <w:tcBorders>
              <w:top w:val="nil"/>
              <w:left w:val="nil"/>
              <w:bottom w:val="nil"/>
              <w:right w:val="nil"/>
            </w:tcBorders>
            <w:shd w:val="clear" w:color="auto" w:fill="auto"/>
            <w:noWrap/>
            <w:vAlign w:val="bottom"/>
            <w:hideMark/>
          </w:tcPr>
          <w:p w14:paraId="4EDBFED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BFEDF"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BFEE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EE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EE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EE3" w14:textId="77777777" w:rsidR="002B1AFB" w:rsidRPr="007F669D" w:rsidRDefault="007215F5" w:rsidP="002B1AFB">
            <w:pPr>
              <w:rPr>
                <w:rFonts w:ascii="Times New Roman" w:eastAsia="Times New Roman" w:hAnsi="Times New Roman" w:cs="Times New Roman"/>
                <w:sz w:val="20"/>
              </w:rPr>
            </w:pPr>
          </w:p>
        </w:tc>
      </w:tr>
      <w:tr w:rsidR="00ED4365" w14:paraId="4EDBFEEC" w14:textId="77777777">
        <w:trPr>
          <w:trHeight w:val="300"/>
        </w:trPr>
        <w:tc>
          <w:tcPr>
            <w:tcW w:w="1178" w:type="dxa"/>
            <w:tcBorders>
              <w:top w:val="nil"/>
              <w:left w:val="nil"/>
              <w:bottom w:val="nil"/>
              <w:right w:val="nil"/>
            </w:tcBorders>
            <w:shd w:val="clear" w:color="auto" w:fill="auto"/>
            <w:noWrap/>
            <w:vAlign w:val="bottom"/>
            <w:hideMark/>
          </w:tcPr>
          <w:p w14:paraId="4EDBFEE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BFEE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EE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EE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EE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EE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EEB" w14:textId="77777777" w:rsidR="002B1AFB" w:rsidRPr="007F669D" w:rsidRDefault="007215F5" w:rsidP="002B1AFB">
            <w:pPr>
              <w:rPr>
                <w:rFonts w:ascii="Times New Roman" w:eastAsia="Times New Roman" w:hAnsi="Times New Roman" w:cs="Times New Roman"/>
                <w:sz w:val="20"/>
              </w:rPr>
            </w:pPr>
          </w:p>
        </w:tc>
      </w:tr>
      <w:tr w:rsidR="00ED4365" w14:paraId="4EDBFEF4" w14:textId="77777777">
        <w:trPr>
          <w:trHeight w:val="300"/>
        </w:trPr>
        <w:tc>
          <w:tcPr>
            <w:tcW w:w="1178" w:type="dxa"/>
            <w:tcBorders>
              <w:top w:val="nil"/>
              <w:left w:val="nil"/>
              <w:bottom w:val="nil"/>
              <w:right w:val="nil"/>
            </w:tcBorders>
            <w:shd w:val="clear" w:color="auto" w:fill="auto"/>
            <w:noWrap/>
            <w:vAlign w:val="bottom"/>
            <w:hideMark/>
          </w:tcPr>
          <w:p w14:paraId="4EDBFEED"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BFEEE"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BFEE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EF0"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BFEF1"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BFEF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EF3" w14:textId="77777777" w:rsidR="002B1AFB" w:rsidRPr="007F669D" w:rsidRDefault="007215F5" w:rsidP="002B1AFB">
            <w:pPr>
              <w:rPr>
                <w:rFonts w:ascii="Times New Roman" w:eastAsia="Times New Roman" w:hAnsi="Times New Roman" w:cs="Times New Roman"/>
                <w:sz w:val="20"/>
              </w:rPr>
            </w:pPr>
          </w:p>
        </w:tc>
      </w:tr>
      <w:tr w:rsidR="00ED4365" w14:paraId="4EDBFEFA"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BFEF5"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BFEF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11 ως έχει</w:t>
            </w:r>
          </w:p>
        </w:tc>
        <w:tc>
          <w:tcPr>
            <w:tcW w:w="1903" w:type="dxa"/>
            <w:tcBorders>
              <w:top w:val="nil"/>
              <w:left w:val="nil"/>
              <w:bottom w:val="nil"/>
              <w:right w:val="nil"/>
            </w:tcBorders>
            <w:shd w:val="clear" w:color="auto" w:fill="auto"/>
            <w:noWrap/>
            <w:vAlign w:val="bottom"/>
            <w:hideMark/>
          </w:tcPr>
          <w:p w14:paraId="4EDBFEF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BFEF8"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BFEF9" w14:textId="77777777" w:rsidR="002B1AFB" w:rsidRPr="007F669D" w:rsidRDefault="007215F5" w:rsidP="002B1AFB">
            <w:pPr>
              <w:rPr>
                <w:rFonts w:ascii="Times New Roman" w:eastAsia="Times New Roman" w:hAnsi="Times New Roman" w:cs="Times New Roman"/>
                <w:sz w:val="20"/>
              </w:rPr>
            </w:pPr>
          </w:p>
        </w:tc>
      </w:tr>
      <w:tr w:rsidR="00ED4365" w14:paraId="4EDBFF02" w14:textId="77777777">
        <w:trPr>
          <w:trHeight w:val="300"/>
        </w:trPr>
        <w:tc>
          <w:tcPr>
            <w:tcW w:w="1178" w:type="dxa"/>
            <w:tcBorders>
              <w:top w:val="nil"/>
              <w:left w:val="nil"/>
              <w:bottom w:val="nil"/>
              <w:right w:val="nil"/>
            </w:tcBorders>
            <w:shd w:val="clear" w:color="auto" w:fill="auto"/>
            <w:noWrap/>
            <w:vAlign w:val="bottom"/>
            <w:hideMark/>
          </w:tcPr>
          <w:p w14:paraId="4EDBFEF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BFEF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EF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EF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EF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F0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F01" w14:textId="77777777" w:rsidR="002B1AFB" w:rsidRPr="007F669D" w:rsidRDefault="007215F5" w:rsidP="002B1AFB">
            <w:pPr>
              <w:rPr>
                <w:rFonts w:ascii="Times New Roman" w:eastAsia="Times New Roman" w:hAnsi="Times New Roman" w:cs="Times New Roman"/>
                <w:sz w:val="20"/>
              </w:rPr>
            </w:pPr>
          </w:p>
        </w:tc>
      </w:tr>
      <w:tr w:rsidR="00ED4365" w14:paraId="4EDBFF0A" w14:textId="77777777">
        <w:trPr>
          <w:trHeight w:val="300"/>
        </w:trPr>
        <w:tc>
          <w:tcPr>
            <w:tcW w:w="1178" w:type="dxa"/>
            <w:tcBorders>
              <w:top w:val="nil"/>
              <w:left w:val="nil"/>
              <w:bottom w:val="nil"/>
              <w:right w:val="nil"/>
            </w:tcBorders>
            <w:shd w:val="clear" w:color="auto" w:fill="auto"/>
            <w:noWrap/>
            <w:vAlign w:val="bottom"/>
            <w:hideMark/>
          </w:tcPr>
          <w:p w14:paraId="4EDBFF0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BFF0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F0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F0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F0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F0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F09" w14:textId="77777777" w:rsidR="002B1AFB" w:rsidRPr="007F669D" w:rsidRDefault="007215F5" w:rsidP="002B1AFB">
            <w:pPr>
              <w:rPr>
                <w:rFonts w:ascii="Times New Roman" w:eastAsia="Times New Roman" w:hAnsi="Times New Roman" w:cs="Times New Roman"/>
                <w:sz w:val="20"/>
              </w:rPr>
            </w:pPr>
          </w:p>
        </w:tc>
      </w:tr>
      <w:tr w:rsidR="00ED4365" w14:paraId="4EDBFF12" w14:textId="77777777">
        <w:trPr>
          <w:trHeight w:val="300"/>
        </w:trPr>
        <w:tc>
          <w:tcPr>
            <w:tcW w:w="1178" w:type="dxa"/>
            <w:tcBorders>
              <w:top w:val="nil"/>
              <w:left w:val="nil"/>
              <w:bottom w:val="nil"/>
              <w:right w:val="nil"/>
            </w:tcBorders>
            <w:shd w:val="clear" w:color="auto" w:fill="auto"/>
            <w:noWrap/>
            <w:vAlign w:val="bottom"/>
            <w:hideMark/>
          </w:tcPr>
          <w:p w14:paraId="4EDBFF0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BFF0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F0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F0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F0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F1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F11" w14:textId="77777777" w:rsidR="002B1AFB" w:rsidRPr="007F669D" w:rsidRDefault="007215F5" w:rsidP="002B1AFB">
            <w:pPr>
              <w:rPr>
                <w:rFonts w:ascii="Times New Roman" w:eastAsia="Times New Roman" w:hAnsi="Times New Roman" w:cs="Times New Roman"/>
                <w:sz w:val="20"/>
              </w:rPr>
            </w:pPr>
          </w:p>
        </w:tc>
      </w:tr>
      <w:tr w:rsidR="00ED4365" w14:paraId="4EDBFF1A" w14:textId="77777777">
        <w:trPr>
          <w:trHeight w:val="300"/>
        </w:trPr>
        <w:tc>
          <w:tcPr>
            <w:tcW w:w="1178" w:type="dxa"/>
            <w:tcBorders>
              <w:top w:val="nil"/>
              <w:left w:val="nil"/>
              <w:bottom w:val="nil"/>
              <w:right w:val="nil"/>
            </w:tcBorders>
            <w:shd w:val="clear" w:color="auto" w:fill="auto"/>
            <w:noWrap/>
            <w:vAlign w:val="bottom"/>
            <w:hideMark/>
          </w:tcPr>
          <w:p w14:paraId="4EDBFF1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BFF1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F1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F1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BFF1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F1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F19" w14:textId="77777777" w:rsidR="002B1AFB" w:rsidRPr="007F669D" w:rsidRDefault="007215F5" w:rsidP="002B1AFB">
            <w:pPr>
              <w:rPr>
                <w:rFonts w:ascii="Times New Roman" w:eastAsia="Times New Roman" w:hAnsi="Times New Roman" w:cs="Times New Roman"/>
                <w:sz w:val="20"/>
              </w:rPr>
            </w:pPr>
          </w:p>
        </w:tc>
      </w:tr>
      <w:tr w:rsidR="00ED4365" w14:paraId="4EDBFF22" w14:textId="77777777">
        <w:trPr>
          <w:trHeight w:val="300"/>
        </w:trPr>
        <w:tc>
          <w:tcPr>
            <w:tcW w:w="1178" w:type="dxa"/>
            <w:tcBorders>
              <w:top w:val="nil"/>
              <w:left w:val="nil"/>
              <w:bottom w:val="nil"/>
              <w:right w:val="nil"/>
            </w:tcBorders>
            <w:shd w:val="clear" w:color="auto" w:fill="auto"/>
            <w:noWrap/>
            <w:vAlign w:val="bottom"/>
            <w:hideMark/>
          </w:tcPr>
          <w:p w14:paraId="4EDBFF1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BFF1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F1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F1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BFF1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F2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F21" w14:textId="77777777" w:rsidR="002B1AFB" w:rsidRPr="007F669D" w:rsidRDefault="007215F5" w:rsidP="002B1AFB">
            <w:pPr>
              <w:rPr>
                <w:rFonts w:ascii="Times New Roman" w:eastAsia="Times New Roman" w:hAnsi="Times New Roman" w:cs="Times New Roman"/>
                <w:sz w:val="20"/>
              </w:rPr>
            </w:pPr>
          </w:p>
        </w:tc>
      </w:tr>
      <w:tr w:rsidR="00ED4365" w14:paraId="4EDBFF2A" w14:textId="77777777">
        <w:trPr>
          <w:trHeight w:val="300"/>
        </w:trPr>
        <w:tc>
          <w:tcPr>
            <w:tcW w:w="1178" w:type="dxa"/>
            <w:tcBorders>
              <w:top w:val="nil"/>
              <w:left w:val="nil"/>
              <w:bottom w:val="nil"/>
              <w:right w:val="nil"/>
            </w:tcBorders>
            <w:shd w:val="clear" w:color="auto" w:fill="auto"/>
            <w:noWrap/>
            <w:vAlign w:val="bottom"/>
            <w:hideMark/>
          </w:tcPr>
          <w:p w14:paraId="4EDBFF2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BFF2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F2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F2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F2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F2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F29" w14:textId="77777777" w:rsidR="002B1AFB" w:rsidRPr="007F669D" w:rsidRDefault="007215F5" w:rsidP="002B1AFB">
            <w:pPr>
              <w:rPr>
                <w:rFonts w:ascii="Times New Roman" w:eastAsia="Times New Roman" w:hAnsi="Times New Roman" w:cs="Times New Roman"/>
                <w:sz w:val="20"/>
              </w:rPr>
            </w:pPr>
          </w:p>
        </w:tc>
      </w:tr>
      <w:tr w:rsidR="00ED4365" w14:paraId="4EDBFF31" w14:textId="77777777">
        <w:trPr>
          <w:trHeight w:val="300"/>
        </w:trPr>
        <w:tc>
          <w:tcPr>
            <w:tcW w:w="2203" w:type="dxa"/>
            <w:gridSpan w:val="2"/>
            <w:tcBorders>
              <w:top w:val="nil"/>
              <w:left w:val="nil"/>
              <w:bottom w:val="nil"/>
              <w:right w:val="nil"/>
            </w:tcBorders>
            <w:shd w:val="clear" w:color="auto" w:fill="auto"/>
            <w:noWrap/>
            <w:vAlign w:val="bottom"/>
            <w:hideMark/>
          </w:tcPr>
          <w:p w14:paraId="4EDBFF2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BFF2C"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BFF2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F2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F2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F30" w14:textId="77777777" w:rsidR="002B1AFB" w:rsidRPr="007F669D" w:rsidRDefault="007215F5" w:rsidP="002B1AFB">
            <w:pPr>
              <w:rPr>
                <w:rFonts w:ascii="Times New Roman" w:eastAsia="Times New Roman" w:hAnsi="Times New Roman" w:cs="Times New Roman"/>
                <w:sz w:val="20"/>
              </w:rPr>
            </w:pPr>
          </w:p>
        </w:tc>
      </w:tr>
      <w:tr w:rsidR="00ED4365" w14:paraId="4EDBFF39" w14:textId="77777777">
        <w:trPr>
          <w:trHeight w:val="300"/>
        </w:trPr>
        <w:tc>
          <w:tcPr>
            <w:tcW w:w="1178" w:type="dxa"/>
            <w:tcBorders>
              <w:top w:val="nil"/>
              <w:left w:val="nil"/>
              <w:bottom w:val="nil"/>
              <w:right w:val="nil"/>
            </w:tcBorders>
            <w:shd w:val="clear" w:color="auto" w:fill="auto"/>
            <w:noWrap/>
            <w:vAlign w:val="bottom"/>
            <w:hideMark/>
          </w:tcPr>
          <w:p w14:paraId="4EDBFF3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BFF3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F3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F3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F3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F3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F38" w14:textId="77777777" w:rsidR="002B1AFB" w:rsidRPr="007F669D" w:rsidRDefault="007215F5" w:rsidP="002B1AFB">
            <w:pPr>
              <w:rPr>
                <w:rFonts w:ascii="Times New Roman" w:eastAsia="Times New Roman" w:hAnsi="Times New Roman" w:cs="Times New Roman"/>
                <w:sz w:val="20"/>
              </w:rPr>
            </w:pPr>
          </w:p>
        </w:tc>
      </w:tr>
      <w:tr w:rsidR="00ED4365" w14:paraId="4EDBFF41" w14:textId="77777777">
        <w:trPr>
          <w:trHeight w:val="300"/>
        </w:trPr>
        <w:tc>
          <w:tcPr>
            <w:tcW w:w="1178" w:type="dxa"/>
            <w:tcBorders>
              <w:top w:val="nil"/>
              <w:left w:val="nil"/>
              <w:bottom w:val="nil"/>
              <w:right w:val="nil"/>
            </w:tcBorders>
            <w:shd w:val="clear" w:color="auto" w:fill="auto"/>
            <w:noWrap/>
            <w:vAlign w:val="bottom"/>
            <w:hideMark/>
          </w:tcPr>
          <w:p w14:paraId="4EDBFF3A"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BFF3B"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BFF3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F3D"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BFF3E"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BFF3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F40" w14:textId="77777777" w:rsidR="002B1AFB" w:rsidRPr="007F669D" w:rsidRDefault="007215F5" w:rsidP="002B1AFB">
            <w:pPr>
              <w:rPr>
                <w:rFonts w:ascii="Times New Roman" w:eastAsia="Times New Roman" w:hAnsi="Times New Roman" w:cs="Times New Roman"/>
                <w:sz w:val="20"/>
              </w:rPr>
            </w:pPr>
          </w:p>
        </w:tc>
      </w:tr>
      <w:tr w:rsidR="00ED4365" w14:paraId="4EDBFF47"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BFF42"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BFF4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12 ως έχει</w:t>
            </w:r>
          </w:p>
        </w:tc>
        <w:tc>
          <w:tcPr>
            <w:tcW w:w="1903" w:type="dxa"/>
            <w:tcBorders>
              <w:top w:val="nil"/>
              <w:left w:val="nil"/>
              <w:bottom w:val="nil"/>
              <w:right w:val="nil"/>
            </w:tcBorders>
            <w:shd w:val="clear" w:color="auto" w:fill="auto"/>
            <w:noWrap/>
            <w:vAlign w:val="bottom"/>
            <w:hideMark/>
          </w:tcPr>
          <w:p w14:paraId="4EDBFF4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BFF45"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BFF46" w14:textId="77777777" w:rsidR="002B1AFB" w:rsidRPr="007F669D" w:rsidRDefault="007215F5" w:rsidP="002B1AFB">
            <w:pPr>
              <w:rPr>
                <w:rFonts w:ascii="Times New Roman" w:eastAsia="Times New Roman" w:hAnsi="Times New Roman" w:cs="Times New Roman"/>
                <w:sz w:val="20"/>
              </w:rPr>
            </w:pPr>
          </w:p>
        </w:tc>
      </w:tr>
      <w:tr w:rsidR="00ED4365" w14:paraId="4EDBFF4F" w14:textId="77777777">
        <w:trPr>
          <w:trHeight w:val="300"/>
        </w:trPr>
        <w:tc>
          <w:tcPr>
            <w:tcW w:w="1178" w:type="dxa"/>
            <w:tcBorders>
              <w:top w:val="nil"/>
              <w:left w:val="nil"/>
              <w:bottom w:val="nil"/>
              <w:right w:val="nil"/>
            </w:tcBorders>
            <w:shd w:val="clear" w:color="auto" w:fill="auto"/>
            <w:noWrap/>
            <w:vAlign w:val="bottom"/>
            <w:hideMark/>
          </w:tcPr>
          <w:p w14:paraId="4EDBFF4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BFF4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F4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F4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F4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F4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F4E" w14:textId="77777777" w:rsidR="002B1AFB" w:rsidRPr="007F669D" w:rsidRDefault="007215F5" w:rsidP="002B1AFB">
            <w:pPr>
              <w:rPr>
                <w:rFonts w:ascii="Times New Roman" w:eastAsia="Times New Roman" w:hAnsi="Times New Roman" w:cs="Times New Roman"/>
                <w:sz w:val="20"/>
              </w:rPr>
            </w:pPr>
          </w:p>
        </w:tc>
      </w:tr>
      <w:tr w:rsidR="00ED4365" w14:paraId="4EDBFF57" w14:textId="77777777">
        <w:trPr>
          <w:trHeight w:val="300"/>
        </w:trPr>
        <w:tc>
          <w:tcPr>
            <w:tcW w:w="1178" w:type="dxa"/>
            <w:tcBorders>
              <w:top w:val="nil"/>
              <w:left w:val="nil"/>
              <w:bottom w:val="nil"/>
              <w:right w:val="nil"/>
            </w:tcBorders>
            <w:shd w:val="clear" w:color="auto" w:fill="auto"/>
            <w:noWrap/>
            <w:vAlign w:val="bottom"/>
            <w:hideMark/>
          </w:tcPr>
          <w:p w14:paraId="4EDBFF5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BFF5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F5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F5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F5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F5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F56" w14:textId="77777777" w:rsidR="002B1AFB" w:rsidRPr="007F669D" w:rsidRDefault="007215F5" w:rsidP="002B1AFB">
            <w:pPr>
              <w:rPr>
                <w:rFonts w:ascii="Times New Roman" w:eastAsia="Times New Roman" w:hAnsi="Times New Roman" w:cs="Times New Roman"/>
                <w:sz w:val="20"/>
              </w:rPr>
            </w:pPr>
          </w:p>
        </w:tc>
      </w:tr>
      <w:tr w:rsidR="00ED4365" w14:paraId="4EDBFF5F" w14:textId="77777777">
        <w:trPr>
          <w:trHeight w:val="300"/>
        </w:trPr>
        <w:tc>
          <w:tcPr>
            <w:tcW w:w="1178" w:type="dxa"/>
            <w:tcBorders>
              <w:top w:val="nil"/>
              <w:left w:val="nil"/>
              <w:bottom w:val="nil"/>
              <w:right w:val="nil"/>
            </w:tcBorders>
            <w:shd w:val="clear" w:color="auto" w:fill="auto"/>
            <w:noWrap/>
            <w:vAlign w:val="bottom"/>
            <w:hideMark/>
          </w:tcPr>
          <w:p w14:paraId="4EDBFF5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BFF5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F5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F5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F5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F5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F5E" w14:textId="77777777" w:rsidR="002B1AFB" w:rsidRPr="007F669D" w:rsidRDefault="007215F5" w:rsidP="002B1AFB">
            <w:pPr>
              <w:rPr>
                <w:rFonts w:ascii="Times New Roman" w:eastAsia="Times New Roman" w:hAnsi="Times New Roman" w:cs="Times New Roman"/>
                <w:sz w:val="20"/>
              </w:rPr>
            </w:pPr>
          </w:p>
        </w:tc>
      </w:tr>
      <w:tr w:rsidR="00ED4365" w14:paraId="4EDBFF67" w14:textId="77777777">
        <w:trPr>
          <w:trHeight w:val="300"/>
        </w:trPr>
        <w:tc>
          <w:tcPr>
            <w:tcW w:w="1178" w:type="dxa"/>
            <w:tcBorders>
              <w:top w:val="nil"/>
              <w:left w:val="nil"/>
              <w:bottom w:val="nil"/>
              <w:right w:val="nil"/>
            </w:tcBorders>
            <w:shd w:val="clear" w:color="auto" w:fill="auto"/>
            <w:noWrap/>
            <w:vAlign w:val="bottom"/>
            <w:hideMark/>
          </w:tcPr>
          <w:p w14:paraId="4EDBFF6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BFF6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F6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F6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BFF6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F6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F66" w14:textId="77777777" w:rsidR="002B1AFB" w:rsidRPr="007F669D" w:rsidRDefault="007215F5" w:rsidP="002B1AFB">
            <w:pPr>
              <w:rPr>
                <w:rFonts w:ascii="Times New Roman" w:eastAsia="Times New Roman" w:hAnsi="Times New Roman" w:cs="Times New Roman"/>
                <w:sz w:val="20"/>
              </w:rPr>
            </w:pPr>
          </w:p>
        </w:tc>
      </w:tr>
      <w:tr w:rsidR="00ED4365" w14:paraId="4EDBFF6F" w14:textId="77777777">
        <w:trPr>
          <w:trHeight w:val="300"/>
        </w:trPr>
        <w:tc>
          <w:tcPr>
            <w:tcW w:w="1178" w:type="dxa"/>
            <w:tcBorders>
              <w:top w:val="nil"/>
              <w:left w:val="nil"/>
              <w:bottom w:val="nil"/>
              <w:right w:val="nil"/>
            </w:tcBorders>
            <w:shd w:val="clear" w:color="auto" w:fill="auto"/>
            <w:noWrap/>
            <w:vAlign w:val="bottom"/>
            <w:hideMark/>
          </w:tcPr>
          <w:p w14:paraId="4EDBFF6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BFF6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F6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F6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BFF6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F6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F6E" w14:textId="77777777" w:rsidR="002B1AFB" w:rsidRPr="007F669D" w:rsidRDefault="007215F5" w:rsidP="002B1AFB">
            <w:pPr>
              <w:rPr>
                <w:rFonts w:ascii="Times New Roman" w:eastAsia="Times New Roman" w:hAnsi="Times New Roman" w:cs="Times New Roman"/>
                <w:sz w:val="20"/>
              </w:rPr>
            </w:pPr>
          </w:p>
        </w:tc>
      </w:tr>
      <w:tr w:rsidR="00ED4365" w14:paraId="4EDBFF77" w14:textId="77777777">
        <w:trPr>
          <w:trHeight w:val="300"/>
        </w:trPr>
        <w:tc>
          <w:tcPr>
            <w:tcW w:w="1178" w:type="dxa"/>
            <w:tcBorders>
              <w:top w:val="nil"/>
              <w:left w:val="nil"/>
              <w:bottom w:val="nil"/>
              <w:right w:val="nil"/>
            </w:tcBorders>
            <w:shd w:val="clear" w:color="auto" w:fill="auto"/>
            <w:noWrap/>
            <w:vAlign w:val="bottom"/>
            <w:hideMark/>
          </w:tcPr>
          <w:p w14:paraId="4EDBFF7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BFF7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F7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F7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F7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F7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F76" w14:textId="77777777" w:rsidR="002B1AFB" w:rsidRPr="007F669D" w:rsidRDefault="007215F5" w:rsidP="002B1AFB">
            <w:pPr>
              <w:rPr>
                <w:rFonts w:ascii="Times New Roman" w:eastAsia="Times New Roman" w:hAnsi="Times New Roman" w:cs="Times New Roman"/>
                <w:sz w:val="20"/>
              </w:rPr>
            </w:pPr>
          </w:p>
        </w:tc>
      </w:tr>
      <w:tr w:rsidR="00ED4365" w14:paraId="4EDBFF7E" w14:textId="77777777">
        <w:trPr>
          <w:trHeight w:val="300"/>
        </w:trPr>
        <w:tc>
          <w:tcPr>
            <w:tcW w:w="2203" w:type="dxa"/>
            <w:gridSpan w:val="2"/>
            <w:tcBorders>
              <w:top w:val="nil"/>
              <w:left w:val="nil"/>
              <w:bottom w:val="nil"/>
              <w:right w:val="nil"/>
            </w:tcBorders>
            <w:shd w:val="clear" w:color="auto" w:fill="auto"/>
            <w:noWrap/>
            <w:vAlign w:val="bottom"/>
            <w:hideMark/>
          </w:tcPr>
          <w:p w14:paraId="4EDBFF7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BFF79"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BFF7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F7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F7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F7D" w14:textId="77777777" w:rsidR="002B1AFB" w:rsidRPr="007F669D" w:rsidRDefault="007215F5" w:rsidP="002B1AFB">
            <w:pPr>
              <w:rPr>
                <w:rFonts w:ascii="Times New Roman" w:eastAsia="Times New Roman" w:hAnsi="Times New Roman" w:cs="Times New Roman"/>
                <w:sz w:val="20"/>
              </w:rPr>
            </w:pPr>
          </w:p>
        </w:tc>
      </w:tr>
      <w:tr w:rsidR="00ED4365" w14:paraId="4EDBFF86" w14:textId="77777777">
        <w:trPr>
          <w:trHeight w:val="300"/>
        </w:trPr>
        <w:tc>
          <w:tcPr>
            <w:tcW w:w="1178" w:type="dxa"/>
            <w:tcBorders>
              <w:top w:val="nil"/>
              <w:left w:val="nil"/>
              <w:bottom w:val="nil"/>
              <w:right w:val="nil"/>
            </w:tcBorders>
            <w:shd w:val="clear" w:color="auto" w:fill="auto"/>
            <w:noWrap/>
            <w:vAlign w:val="bottom"/>
            <w:hideMark/>
          </w:tcPr>
          <w:p w14:paraId="4EDBFF7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BFF8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F8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F8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F8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F8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F85" w14:textId="77777777" w:rsidR="002B1AFB" w:rsidRPr="007F669D" w:rsidRDefault="007215F5" w:rsidP="002B1AFB">
            <w:pPr>
              <w:rPr>
                <w:rFonts w:ascii="Times New Roman" w:eastAsia="Times New Roman" w:hAnsi="Times New Roman" w:cs="Times New Roman"/>
                <w:sz w:val="20"/>
              </w:rPr>
            </w:pPr>
          </w:p>
        </w:tc>
      </w:tr>
      <w:tr w:rsidR="00ED4365" w14:paraId="4EDBFF8E" w14:textId="77777777">
        <w:trPr>
          <w:trHeight w:val="300"/>
        </w:trPr>
        <w:tc>
          <w:tcPr>
            <w:tcW w:w="1178" w:type="dxa"/>
            <w:tcBorders>
              <w:top w:val="nil"/>
              <w:left w:val="nil"/>
              <w:bottom w:val="nil"/>
              <w:right w:val="nil"/>
            </w:tcBorders>
            <w:shd w:val="clear" w:color="auto" w:fill="auto"/>
            <w:noWrap/>
            <w:vAlign w:val="bottom"/>
            <w:hideMark/>
          </w:tcPr>
          <w:p w14:paraId="4EDBFF87"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BFF88"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BFF8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F8A"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BFF8B"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BFF8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F8D" w14:textId="77777777" w:rsidR="002B1AFB" w:rsidRPr="007F669D" w:rsidRDefault="007215F5" w:rsidP="002B1AFB">
            <w:pPr>
              <w:rPr>
                <w:rFonts w:ascii="Times New Roman" w:eastAsia="Times New Roman" w:hAnsi="Times New Roman" w:cs="Times New Roman"/>
                <w:sz w:val="20"/>
              </w:rPr>
            </w:pPr>
          </w:p>
        </w:tc>
      </w:tr>
      <w:tr w:rsidR="00ED4365" w14:paraId="4EDBFF94"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BFF8F"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BFF9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13 ως έχει</w:t>
            </w:r>
          </w:p>
        </w:tc>
        <w:tc>
          <w:tcPr>
            <w:tcW w:w="1903" w:type="dxa"/>
            <w:tcBorders>
              <w:top w:val="nil"/>
              <w:left w:val="nil"/>
              <w:bottom w:val="nil"/>
              <w:right w:val="nil"/>
            </w:tcBorders>
            <w:shd w:val="clear" w:color="auto" w:fill="auto"/>
            <w:noWrap/>
            <w:vAlign w:val="bottom"/>
            <w:hideMark/>
          </w:tcPr>
          <w:p w14:paraId="4EDBFF9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BFF92"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BFF93" w14:textId="77777777" w:rsidR="002B1AFB" w:rsidRPr="007F669D" w:rsidRDefault="007215F5" w:rsidP="002B1AFB">
            <w:pPr>
              <w:rPr>
                <w:rFonts w:ascii="Times New Roman" w:eastAsia="Times New Roman" w:hAnsi="Times New Roman" w:cs="Times New Roman"/>
                <w:sz w:val="20"/>
              </w:rPr>
            </w:pPr>
          </w:p>
        </w:tc>
      </w:tr>
      <w:tr w:rsidR="00ED4365" w14:paraId="4EDBFF9C" w14:textId="77777777">
        <w:trPr>
          <w:trHeight w:val="300"/>
        </w:trPr>
        <w:tc>
          <w:tcPr>
            <w:tcW w:w="1178" w:type="dxa"/>
            <w:tcBorders>
              <w:top w:val="nil"/>
              <w:left w:val="nil"/>
              <w:bottom w:val="nil"/>
              <w:right w:val="nil"/>
            </w:tcBorders>
            <w:shd w:val="clear" w:color="auto" w:fill="auto"/>
            <w:noWrap/>
            <w:vAlign w:val="bottom"/>
            <w:hideMark/>
          </w:tcPr>
          <w:p w14:paraId="4EDBFF9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BFF9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F9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F9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F9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F9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F9B" w14:textId="77777777" w:rsidR="002B1AFB" w:rsidRPr="007F669D" w:rsidRDefault="007215F5" w:rsidP="002B1AFB">
            <w:pPr>
              <w:rPr>
                <w:rFonts w:ascii="Times New Roman" w:eastAsia="Times New Roman" w:hAnsi="Times New Roman" w:cs="Times New Roman"/>
                <w:sz w:val="20"/>
              </w:rPr>
            </w:pPr>
          </w:p>
        </w:tc>
      </w:tr>
      <w:tr w:rsidR="00ED4365" w14:paraId="4EDBFFA4" w14:textId="77777777">
        <w:trPr>
          <w:trHeight w:val="300"/>
        </w:trPr>
        <w:tc>
          <w:tcPr>
            <w:tcW w:w="1178" w:type="dxa"/>
            <w:tcBorders>
              <w:top w:val="nil"/>
              <w:left w:val="nil"/>
              <w:bottom w:val="nil"/>
              <w:right w:val="nil"/>
            </w:tcBorders>
            <w:shd w:val="clear" w:color="auto" w:fill="auto"/>
            <w:noWrap/>
            <w:vAlign w:val="bottom"/>
            <w:hideMark/>
          </w:tcPr>
          <w:p w14:paraId="4EDBFF9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BFF9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F9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FA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FA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FA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FA3" w14:textId="77777777" w:rsidR="002B1AFB" w:rsidRPr="007F669D" w:rsidRDefault="007215F5" w:rsidP="002B1AFB">
            <w:pPr>
              <w:rPr>
                <w:rFonts w:ascii="Times New Roman" w:eastAsia="Times New Roman" w:hAnsi="Times New Roman" w:cs="Times New Roman"/>
                <w:sz w:val="20"/>
              </w:rPr>
            </w:pPr>
          </w:p>
        </w:tc>
      </w:tr>
      <w:tr w:rsidR="00ED4365" w14:paraId="4EDBFFAC" w14:textId="77777777">
        <w:trPr>
          <w:trHeight w:val="300"/>
        </w:trPr>
        <w:tc>
          <w:tcPr>
            <w:tcW w:w="1178" w:type="dxa"/>
            <w:tcBorders>
              <w:top w:val="nil"/>
              <w:left w:val="nil"/>
              <w:bottom w:val="nil"/>
              <w:right w:val="nil"/>
            </w:tcBorders>
            <w:shd w:val="clear" w:color="auto" w:fill="auto"/>
            <w:noWrap/>
            <w:vAlign w:val="bottom"/>
            <w:hideMark/>
          </w:tcPr>
          <w:p w14:paraId="4EDBFFA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BFFA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FA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FA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FA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FA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FAB" w14:textId="77777777" w:rsidR="002B1AFB" w:rsidRPr="007F669D" w:rsidRDefault="007215F5" w:rsidP="002B1AFB">
            <w:pPr>
              <w:rPr>
                <w:rFonts w:ascii="Times New Roman" w:eastAsia="Times New Roman" w:hAnsi="Times New Roman" w:cs="Times New Roman"/>
                <w:sz w:val="20"/>
              </w:rPr>
            </w:pPr>
          </w:p>
        </w:tc>
      </w:tr>
      <w:tr w:rsidR="00ED4365" w14:paraId="4EDBFFB4" w14:textId="77777777">
        <w:trPr>
          <w:trHeight w:val="300"/>
        </w:trPr>
        <w:tc>
          <w:tcPr>
            <w:tcW w:w="1178" w:type="dxa"/>
            <w:tcBorders>
              <w:top w:val="nil"/>
              <w:left w:val="nil"/>
              <w:bottom w:val="nil"/>
              <w:right w:val="nil"/>
            </w:tcBorders>
            <w:shd w:val="clear" w:color="auto" w:fill="auto"/>
            <w:noWrap/>
            <w:vAlign w:val="bottom"/>
            <w:hideMark/>
          </w:tcPr>
          <w:p w14:paraId="4EDBFFA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BFFA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FA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FB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BFFB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FB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FB3" w14:textId="77777777" w:rsidR="002B1AFB" w:rsidRPr="007F669D" w:rsidRDefault="007215F5" w:rsidP="002B1AFB">
            <w:pPr>
              <w:rPr>
                <w:rFonts w:ascii="Times New Roman" w:eastAsia="Times New Roman" w:hAnsi="Times New Roman" w:cs="Times New Roman"/>
                <w:sz w:val="20"/>
              </w:rPr>
            </w:pPr>
          </w:p>
        </w:tc>
      </w:tr>
      <w:tr w:rsidR="00ED4365" w14:paraId="4EDBFFBC" w14:textId="77777777">
        <w:trPr>
          <w:trHeight w:val="300"/>
        </w:trPr>
        <w:tc>
          <w:tcPr>
            <w:tcW w:w="1178" w:type="dxa"/>
            <w:tcBorders>
              <w:top w:val="nil"/>
              <w:left w:val="nil"/>
              <w:bottom w:val="nil"/>
              <w:right w:val="nil"/>
            </w:tcBorders>
            <w:shd w:val="clear" w:color="auto" w:fill="auto"/>
            <w:noWrap/>
            <w:vAlign w:val="bottom"/>
            <w:hideMark/>
          </w:tcPr>
          <w:p w14:paraId="4EDBFFB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BFFB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FB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FB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BFFB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FB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FBB" w14:textId="77777777" w:rsidR="002B1AFB" w:rsidRPr="007F669D" w:rsidRDefault="007215F5" w:rsidP="002B1AFB">
            <w:pPr>
              <w:rPr>
                <w:rFonts w:ascii="Times New Roman" w:eastAsia="Times New Roman" w:hAnsi="Times New Roman" w:cs="Times New Roman"/>
                <w:sz w:val="20"/>
              </w:rPr>
            </w:pPr>
          </w:p>
        </w:tc>
      </w:tr>
      <w:tr w:rsidR="00ED4365" w14:paraId="4EDBFFC4" w14:textId="77777777">
        <w:trPr>
          <w:trHeight w:val="300"/>
        </w:trPr>
        <w:tc>
          <w:tcPr>
            <w:tcW w:w="1178" w:type="dxa"/>
            <w:tcBorders>
              <w:top w:val="nil"/>
              <w:left w:val="nil"/>
              <w:bottom w:val="nil"/>
              <w:right w:val="nil"/>
            </w:tcBorders>
            <w:shd w:val="clear" w:color="auto" w:fill="auto"/>
            <w:noWrap/>
            <w:vAlign w:val="bottom"/>
            <w:hideMark/>
          </w:tcPr>
          <w:p w14:paraId="4EDBFFB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ΑΝ.ΕΛ:</w:t>
            </w:r>
          </w:p>
        </w:tc>
        <w:tc>
          <w:tcPr>
            <w:tcW w:w="1025" w:type="dxa"/>
            <w:tcBorders>
              <w:top w:val="nil"/>
              <w:left w:val="nil"/>
              <w:bottom w:val="nil"/>
              <w:right w:val="nil"/>
            </w:tcBorders>
            <w:shd w:val="clear" w:color="auto" w:fill="auto"/>
            <w:noWrap/>
            <w:vAlign w:val="bottom"/>
            <w:hideMark/>
          </w:tcPr>
          <w:p w14:paraId="4EDBFFB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FB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FC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FC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FC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FC3" w14:textId="77777777" w:rsidR="002B1AFB" w:rsidRPr="007F669D" w:rsidRDefault="007215F5" w:rsidP="002B1AFB">
            <w:pPr>
              <w:rPr>
                <w:rFonts w:ascii="Times New Roman" w:eastAsia="Times New Roman" w:hAnsi="Times New Roman" w:cs="Times New Roman"/>
                <w:sz w:val="20"/>
              </w:rPr>
            </w:pPr>
          </w:p>
        </w:tc>
      </w:tr>
      <w:tr w:rsidR="00ED4365" w14:paraId="4EDBFFCB" w14:textId="77777777">
        <w:trPr>
          <w:trHeight w:val="300"/>
        </w:trPr>
        <w:tc>
          <w:tcPr>
            <w:tcW w:w="2203" w:type="dxa"/>
            <w:gridSpan w:val="2"/>
            <w:tcBorders>
              <w:top w:val="nil"/>
              <w:left w:val="nil"/>
              <w:bottom w:val="nil"/>
              <w:right w:val="nil"/>
            </w:tcBorders>
            <w:shd w:val="clear" w:color="auto" w:fill="auto"/>
            <w:noWrap/>
            <w:vAlign w:val="bottom"/>
            <w:hideMark/>
          </w:tcPr>
          <w:p w14:paraId="4EDBFFC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BFFC6"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BFFC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FC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FC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FCA" w14:textId="77777777" w:rsidR="002B1AFB" w:rsidRPr="007F669D" w:rsidRDefault="007215F5" w:rsidP="002B1AFB">
            <w:pPr>
              <w:rPr>
                <w:rFonts w:ascii="Times New Roman" w:eastAsia="Times New Roman" w:hAnsi="Times New Roman" w:cs="Times New Roman"/>
                <w:sz w:val="20"/>
              </w:rPr>
            </w:pPr>
          </w:p>
        </w:tc>
      </w:tr>
      <w:tr w:rsidR="00ED4365" w14:paraId="4EDBFFD3" w14:textId="77777777">
        <w:trPr>
          <w:trHeight w:val="300"/>
        </w:trPr>
        <w:tc>
          <w:tcPr>
            <w:tcW w:w="1178" w:type="dxa"/>
            <w:tcBorders>
              <w:top w:val="nil"/>
              <w:left w:val="nil"/>
              <w:bottom w:val="nil"/>
              <w:right w:val="nil"/>
            </w:tcBorders>
            <w:shd w:val="clear" w:color="auto" w:fill="auto"/>
            <w:noWrap/>
            <w:vAlign w:val="bottom"/>
            <w:hideMark/>
          </w:tcPr>
          <w:p w14:paraId="4EDBFFC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BFFC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FC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FC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FD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FD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FD2" w14:textId="77777777" w:rsidR="002B1AFB" w:rsidRPr="007F669D" w:rsidRDefault="007215F5" w:rsidP="002B1AFB">
            <w:pPr>
              <w:rPr>
                <w:rFonts w:ascii="Times New Roman" w:eastAsia="Times New Roman" w:hAnsi="Times New Roman" w:cs="Times New Roman"/>
                <w:sz w:val="20"/>
              </w:rPr>
            </w:pPr>
          </w:p>
        </w:tc>
      </w:tr>
      <w:tr w:rsidR="00ED4365" w14:paraId="4EDBFFDB" w14:textId="77777777">
        <w:trPr>
          <w:trHeight w:val="300"/>
        </w:trPr>
        <w:tc>
          <w:tcPr>
            <w:tcW w:w="1178" w:type="dxa"/>
            <w:tcBorders>
              <w:top w:val="nil"/>
              <w:left w:val="nil"/>
              <w:bottom w:val="nil"/>
              <w:right w:val="nil"/>
            </w:tcBorders>
            <w:shd w:val="clear" w:color="auto" w:fill="auto"/>
            <w:noWrap/>
            <w:vAlign w:val="bottom"/>
            <w:hideMark/>
          </w:tcPr>
          <w:p w14:paraId="4EDBFFD4"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BFFD5"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BFFD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FD7"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BFFD8"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BFFD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FDA" w14:textId="77777777" w:rsidR="002B1AFB" w:rsidRPr="007F669D" w:rsidRDefault="007215F5" w:rsidP="002B1AFB">
            <w:pPr>
              <w:rPr>
                <w:rFonts w:ascii="Times New Roman" w:eastAsia="Times New Roman" w:hAnsi="Times New Roman" w:cs="Times New Roman"/>
                <w:sz w:val="20"/>
              </w:rPr>
            </w:pPr>
          </w:p>
        </w:tc>
      </w:tr>
      <w:tr w:rsidR="00ED4365" w14:paraId="4EDBFFE1"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BFFDC"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BFFD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14 ως έχει</w:t>
            </w:r>
          </w:p>
        </w:tc>
        <w:tc>
          <w:tcPr>
            <w:tcW w:w="1903" w:type="dxa"/>
            <w:tcBorders>
              <w:top w:val="nil"/>
              <w:left w:val="nil"/>
              <w:bottom w:val="nil"/>
              <w:right w:val="nil"/>
            </w:tcBorders>
            <w:shd w:val="clear" w:color="auto" w:fill="auto"/>
            <w:noWrap/>
            <w:vAlign w:val="bottom"/>
            <w:hideMark/>
          </w:tcPr>
          <w:p w14:paraId="4EDBFFD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BFFDF"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BFFE0" w14:textId="77777777" w:rsidR="002B1AFB" w:rsidRPr="007F669D" w:rsidRDefault="007215F5" w:rsidP="002B1AFB">
            <w:pPr>
              <w:rPr>
                <w:rFonts w:ascii="Times New Roman" w:eastAsia="Times New Roman" w:hAnsi="Times New Roman" w:cs="Times New Roman"/>
                <w:sz w:val="20"/>
              </w:rPr>
            </w:pPr>
          </w:p>
        </w:tc>
      </w:tr>
      <w:tr w:rsidR="00ED4365" w14:paraId="4EDBFFE9" w14:textId="77777777">
        <w:trPr>
          <w:trHeight w:val="300"/>
        </w:trPr>
        <w:tc>
          <w:tcPr>
            <w:tcW w:w="1178" w:type="dxa"/>
            <w:tcBorders>
              <w:top w:val="nil"/>
              <w:left w:val="nil"/>
              <w:bottom w:val="nil"/>
              <w:right w:val="nil"/>
            </w:tcBorders>
            <w:shd w:val="clear" w:color="auto" w:fill="auto"/>
            <w:noWrap/>
            <w:vAlign w:val="bottom"/>
            <w:hideMark/>
          </w:tcPr>
          <w:p w14:paraId="4EDBFFE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BFFE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FE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FE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FE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FE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FE8" w14:textId="77777777" w:rsidR="002B1AFB" w:rsidRPr="007F669D" w:rsidRDefault="007215F5" w:rsidP="002B1AFB">
            <w:pPr>
              <w:rPr>
                <w:rFonts w:ascii="Times New Roman" w:eastAsia="Times New Roman" w:hAnsi="Times New Roman" w:cs="Times New Roman"/>
                <w:sz w:val="20"/>
              </w:rPr>
            </w:pPr>
          </w:p>
        </w:tc>
      </w:tr>
      <w:tr w:rsidR="00ED4365" w14:paraId="4EDBFFF1" w14:textId="77777777">
        <w:trPr>
          <w:trHeight w:val="300"/>
        </w:trPr>
        <w:tc>
          <w:tcPr>
            <w:tcW w:w="1178" w:type="dxa"/>
            <w:tcBorders>
              <w:top w:val="nil"/>
              <w:left w:val="nil"/>
              <w:bottom w:val="nil"/>
              <w:right w:val="nil"/>
            </w:tcBorders>
            <w:shd w:val="clear" w:color="auto" w:fill="auto"/>
            <w:noWrap/>
            <w:vAlign w:val="bottom"/>
            <w:hideMark/>
          </w:tcPr>
          <w:p w14:paraId="4EDBFFE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BFFE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FE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FE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FE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FE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FF0" w14:textId="77777777" w:rsidR="002B1AFB" w:rsidRPr="007F669D" w:rsidRDefault="007215F5" w:rsidP="002B1AFB">
            <w:pPr>
              <w:rPr>
                <w:rFonts w:ascii="Times New Roman" w:eastAsia="Times New Roman" w:hAnsi="Times New Roman" w:cs="Times New Roman"/>
                <w:sz w:val="20"/>
              </w:rPr>
            </w:pPr>
          </w:p>
        </w:tc>
      </w:tr>
      <w:tr w:rsidR="00ED4365" w14:paraId="4EDBFFF9" w14:textId="77777777">
        <w:trPr>
          <w:trHeight w:val="300"/>
        </w:trPr>
        <w:tc>
          <w:tcPr>
            <w:tcW w:w="1178" w:type="dxa"/>
            <w:tcBorders>
              <w:top w:val="nil"/>
              <w:left w:val="nil"/>
              <w:bottom w:val="nil"/>
              <w:right w:val="nil"/>
            </w:tcBorders>
            <w:shd w:val="clear" w:color="auto" w:fill="auto"/>
            <w:noWrap/>
            <w:vAlign w:val="bottom"/>
            <w:hideMark/>
          </w:tcPr>
          <w:p w14:paraId="4EDBFFF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BFFF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FF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FF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BFFF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FF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BFFF8" w14:textId="77777777" w:rsidR="002B1AFB" w:rsidRPr="007F669D" w:rsidRDefault="007215F5" w:rsidP="002B1AFB">
            <w:pPr>
              <w:rPr>
                <w:rFonts w:ascii="Times New Roman" w:eastAsia="Times New Roman" w:hAnsi="Times New Roman" w:cs="Times New Roman"/>
                <w:sz w:val="20"/>
              </w:rPr>
            </w:pPr>
          </w:p>
        </w:tc>
      </w:tr>
      <w:tr w:rsidR="00ED4365" w14:paraId="4EDC0001" w14:textId="77777777">
        <w:trPr>
          <w:trHeight w:val="300"/>
        </w:trPr>
        <w:tc>
          <w:tcPr>
            <w:tcW w:w="1178" w:type="dxa"/>
            <w:tcBorders>
              <w:top w:val="nil"/>
              <w:left w:val="nil"/>
              <w:bottom w:val="nil"/>
              <w:right w:val="nil"/>
            </w:tcBorders>
            <w:shd w:val="clear" w:color="auto" w:fill="auto"/>
            <w:noWrap/>
            <w:vAlign w:val="bottom"/>
            <w:hideMark/>
          </w:tcPr>
          <w:p w14:paraId="4EDBFFF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BFFF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BFFF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BFFF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BFFF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BFFF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000" w14:textId="77777777" w:rsidR="002B1AFB" w:rsidRPr="007F669D" w:rsidRDefault="007215F5" w:rsidP="002B1AFB">
            <w:pPr>
              <w:rPr>
                <w:rFonts w:ascii="Times New Roman" w:eastAsia="Times New Roman" w:hAnsi="Times New Roman" w:cs="Times New Roman"/>
                <w:sz w:val="20"/>
              </w:rPr>
            </w:pPr>
          </w:p>
        </w:tc>
      </w:tr>
      <w:tr w:rsidR="00ED4365" w14:paraId="4EDC0009" w14:textId="77777777">
        <w:trPr>
          <w:trHeight w:val="300"/>
        </w:trPr>
        <w:tc>
          <w:tcPr>
            <w:tcW w:w="1178" w:type="dxa"/>
            <w:tcBorders>
              <w:top w:val="nil"/>
              <w:left w:val="nil"/>
              <w:bottom w:val="nil"/>
              <w:right w:val="nil"/>
            </w:tcBorders>
            <w:shd w:val="clear" w:color="auto" w:fill="auto"/>
            <w:noWrap/>
            <w:vAlign w:val="bottom"/>
            <w:hideMark/>
          </w:tcPr>
          <w:p w14:paraId="4EDC000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00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00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00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00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00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008" w14:textId="77777777" w:rsidR="002B1AFB" w:rsidRPr="007F669D" w:rsidRDefault="007215F5" w:rsidP="002B1AFB">
            <w:pPr>
              <w:rPr>
                <w:rFonts w:ascii="Times New Roman" w:eastAsia="Times New Roman" w:hAnsi="Times New Roman" w:cs="Times New Roman"/>
                <w:sz w:val="20"/>
              </w:rPr>
            </w:pPr>
          </w:p>
        </w:tc>
      </w:tr>
      <w:tr w:rsidR="00ED4365" w14:paraId="4EDC0011" w14:textId="77777777">
        <w:trPr>
          <w:trHeight w:val="300"/>
        </w:trPr>
        <w:tc>
          <w:tcPr>
            <w:tcW w:w="1178" w:type="dxa"/>
            <w:tcBorders>
              <w:top w:val="nil"/>
              <w:left w:val="nil"/>
              <w:bottom w:val="nil"/>
              <w:right w:val="nil"/>
            </w:tcBorders>
            <w:shd w:val="clear" w:color="auto" w:fill="auto"/>
            <w:noWrap/>
            <w:vAlign w:val="bottom"/>
            <w:hideMark/>
          </w:tcPr>
          <w:p w14:paraId="4EDC000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000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00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00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00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00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010" w14:textId="77777777" w:rsidR="002B1AFB" w:rsidRPr="007F669D" w:rsidRDefault="007215F5" w:rsidP="002B1AFB">
            <w:pPr>
              <w:rPr>
                <w:rFonts w:ascii="Times New Roman" w:eastAsia="Times New Roman" w:hAnsi="Times New Roman" w:cs="Times New Roman"/>
                <w:sz w:val="20"/>
              </w:rPr>
            </w:pPr>
          </w:p>
        </w:tc>
      </w:tr>
      <w:tr w:rsidR="00ED4365" w14:paraId="4EDC0018" w14:textId="77777777">
        <w:trPr>
          <w:trHeight w:val="300"/>
        </w:trPr>
        <w:tc>
          <w:tcPr>
            <w:tcW w:w="2203" w:type="dxa"/>
            <w:gridSpan w:val="2"/>
            <w:tcBorders>
              <w:top w:val="nil"/>
              <w:left w:val="nil"/>
              <w:bottom w:val="nil"/>
              <w:right w:val="nil"/>
            </w:tcBorders>
            <w:shd w:val="clear" w:color="auto" w:fill="auto"/>
            <w:noWrap/>
            <w:vAlign w:val="bottom"/>
            <w:hideMark/>
          </w:tcPr>
          <w:p w14:paraId="4EDC001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013"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01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01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01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017" w14:textId="77777777" w:rsidR="002B1AFB" w:rsidRPr="007F669D" w:rsidRDefault="007215F5" w:rsidP="002B1AFB">
            <w:pPr>
              <w:rPr>
                <w:rFonts w:ascii="Times New Roman" w:eastAsia="Times New Roman" w:hAnsi="Times New Roman" w:cs="Times New Roman"/>
                <w:sz w:val="20"/>
              </w:rPr>
            </w:pPr>
          </w:p>
        </w:tc>
      </w:tr>
      <w:tr w:rsidR="00ED4365" w14:paraId="4EDC0020" w14:textId="77777777">
        <w:trPr>
          <w:trHeight w:val="300"/>
        </w:trPr>
        <w:tc>
          <w:tcPr>
            <w:tcW w:w="1178" w:type="dxa"/>
            <w:tcBorders>
              <w:top w:val="nil"/>
              <w:left w:val="nil"/>
              <w:bottom w:val="nil"/>
              <w:right w:val="nil"/>
            </w:tcBorders>
            <w:shd w:val="clear" w:color="auto" w:fill="auto"/>
            <w:noWrap/>
            <w:vAlign w:val="bottom"/>
            <w:hideMark/>
          </w:tcPr>
          <w:p w14:paraId="4EDC001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01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01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01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01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01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01F" w14:textId="77777777" w:rsidR="002B1AFB" w:rsidRPr="007F669D" w:rsidRDefault="007215F5" w:rsidP="002B1AFB">
            <w:pPr>
              <w:rPr>
                <w:rFonts w:ascii="Times New Roman" w:eastAsia="Times New Roman" w:hAnsi="Times New Roman" w:cs="Times New Roman"/>
                <w:sz w:val="20"/>
              </w:rPr>
            </w:pPr>
          </w:p>
        </w:tc>
      </w:tr>
      <w:tr w:rsidR="00ED4365" w14:paraId="4EDC0028" w14:textId="77777777">
        <w:trPr>
          <w:trHeight w:val="300"/>
        </w:trPr>
        <w:tc>
          <w:tcPr>
            <w:tcW w:w="1178" w:type="dxa"/>
            <w:tcBorders>
              <w:top w:val="nil"/>
              <w:left w:val="nil"/>
              <w:bottom w:val="nil"/>
              <w:right w:val="nil"/>
            </w:tcBorders>
            <w:shd w:val="clear" w:color="auto" w:fill="auto"/>
            <w:noWrap/>
            <w:vAlign w:val="bottom"/>
            <w:hideMark/>
          </w:tcPr>
          <w:p w14:paraId="4EDC0021"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022"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02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024"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025"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02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027" w14:textId="77777777" w:rsidR="002B1AFB" w:rsidRPr="007F669D" w:rsidRDefault="007215F5" w:rsidP="002B1AFB">
            <w:pPr>
              <w:rPr>
                <w:rFonts w:ascii="Times New Roman" w:eastAsia="Times New Roman" w:hAnsi="Times New Roman" w:cs="Times New Roman"/>
                <w:sz w:val="20"/>
              </w:rPr>
            </w:pPr>
          </w:p>
        </w:tc>
      </w:tr>
      <w:tr w:rsidR="00ED4365" w14:paraId="4EDC002E"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029"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02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15 ως έχει</w:t>
            </w:r>
          </w:p>
        </w:tc>
        <w:tc>
          <w:tcPr>
            <w:tcW w:w="1903" w:type="dxa"/>
            <w:tcBorders>
              <w:top w:val="nil"/>
              <w:left w:val="nil"/>
              <w:bottom w:val="nil"/>
              <w:right w:val="nil"/>
            </w:tcBorders>
            <w:shd w:val="clear" w:color="auto" w:fill="auto"/>
            <w:noWrap/>
            <w:vAlign w:val="bottom"/>
            <w:hideMark/>
          </w:tcPr>
          <w:p w14:paraId="4EDC002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02C"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02D" w14:textId="77777777" w:rsidR="002B1AFB" w:rsidRPr="007F669D" w:rsidRDefault="007215F5" w:rsidP="002B1AFB">
            <w:pPr>
              <w:rPr>
                <w:rFonts w:ascii="Times New Roman" w:eastAsia="Times New Roman" w:hAnsi="Times New Roman" w:cs="Times New Roman"/>
                <w:sz w:val="20"/>
              </w:rPr>
            </w:pPr>
          </w:p>
        </w:tc>
      </w:tr>
      <w:tr w:rsidR="00ED4365" w14:paraId="4EDC0036" w14:textId="77777777">
        <w:trPr>
          <w:trHeight w:val="300"/>
        </w:trPr>
        <w:tc>
          <w:tcPr>
            <w:tcW w:w="1178" w:type="dxa"/>
            <w:tcBorders>
              <w:top w:val="nil"/>
              <w:left w:val="nil"/>
              <w:bottom w:val="nil"/>
              <w:right w:val="nil"/>
            </w:tcBorders>
            <w:shd w:val="clear" w:color="auto" w:fill="auto"/>
            <w:noWrap/>
            <w:vAlign w:val="bottom"/>
            <w:hideMark/>
          </w:tcPr>
          <w:p w14:paraId="4EDC002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03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03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03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03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03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035" w14:textId="77777777" w:rsidR="002B1AFB" w:rsidRPr="007F669D" w:rsidRDefault="007215F5" w:rsidP="002B1AFB">
            <w:pPr>
              <w:rPr>
                <w:rFonts w:ascii="Times New Roman" w:eastAsia="Times New Roman" w:hAnsi="Times New Roman" w:cs="Times New Roman"/>
                <w:sz w:val="20"/>
              </w:rPr>
            </w:pPr>
          </w:p>
        </w:tc>
      </w:tr>
      <w:tr w:rsidR="00ED4365" w14:paraId="4EDC003E" w14:textId="77777777">
        <w:trPr>
          <w:trHeight w:val="300"/>
        </w:trPr>
        <w:tc>
          <w:tcPr>
            <w:tcW w:w="1178" w:type="dxa"/>
            <w:tcBorders>
              <w:top w:val="nil"/>
              <w:left w:val="nil"/>
              <w:bottom w:val="nil"/>
              <w:right w:val="nil"/>
            </w:tcBorders>
            <w:shd w:val="clear" w:color="auto" w:fill="auto"/>
            <w:noWrap/>
            <w:vAlign w:val="bottom"/>
            <w:hideMark/>
          </w:tcPr>
          <w:p w14:paraId="4EDC003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03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03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03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03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03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03D" w14:textId="77777777" w:rsidR="002B1AFB" w:rsidRPr="007F669D" w:rsidRDefault="007215F5" w:rsidP="002B1AFB">
            <w:pPr>
              <w:rPr>
                <w:rFonts w:ascii="Times New Roman" w:eastAsia="Times New Roman" w:hAnsi="Times New Roman" w:cs="Times New Roman"/>
                <w:sz w:val="20"/>
              </w:rPr>
            </w:pPr>
          </w:p>
        </w:tc>
      </w:tr>
      <w:tr w:rsidR="00ED4365" w14:paraId="4EDC0046" w14:textId="77777777">
        <w:trPr>
          <w:trHeight w:val="300"/>
        </w:trPr>
        <w:tc>
          <w:tcPr>
            <w:tcW w:w="1178" w:type="dxa"/>
            <w:tcBorders>
              <w:top w:val="nil"/>
              <w:left w:val="nil"/>
              <w:bottom w:val="nil"/>
              <w:right w:val="nil"/>
            </w:tcBorders>
            <w:shd w:val="clear" w:color="auto" w:fill="auto"/>
            <w:noWrap/>
            <w:vAlign w:val="bottom"/>
            <w:hideMark/>
          </w:tcPr>
          <w:p w14:paraId="4EDC003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04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04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04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04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04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045" w14:textId="77777777" w:rsidR="002B1AFB" w:rsidRPr="007F669D" w:rsidRDefault="007215F5" w:rsidP="002B1AFB">
            <w:pPr>
              <w:rPr>
                <w:rFonts w:ascii="Times New Roman" w:eastAsia="Times New Roman" w:hAnsi="Times New Roman" w:cs="Times New Roman"/>
                <w:sz w:val="20"/>
              </w:rPr>
            </w:pPr>
          </w:p>
        </w:tc>
      </w:tr>
      <w:tr w:rsidR="00ED4365" w14:paraId="4EDC004E" w14:textId="77777777">
        <w:trPr>
          <w:trHeight w:val="300"/>
        </w:trPr>
        <w:tc>
          <w:tcPr>
            <w:tcW w:w="1178" w:type="dxa"/>
            <w:tcBorders>
              <w:top w:val="nil"/>
              <w:left w:val="nil"/>
              <w:bottom w:val="nil"/>
              <w:right w:val="nil"/>
            </w:tcBorders>
            <w:shd w:val="clear" w:color="auto" w:fill="auto"/>
            <w:noWrap/>
            <w:vAlign w:val="bottom"/>
            <w:hideMark/>
          </w:tcPr>
          <w:p w14:paraId="4EDC004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04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04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04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04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04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04D" w14:textId="77777777" w:rsidR="002B1AFB" w:rsidRPr="007F669D" w:rsidRDefault="007215F5" w:rsidP="002B1AFB">
            <w:pPr>
              <w:rPr>
                <w:rFonts w:ascii="Times New Roman" w:eastAsia="Times New Roman" w:hAnsi="Times New Roman" w:cs="Times New Roman"/>
                <w:sz w:val="20"/>
              </w:rPr>
            </w:pPr>
          </w:p>
        </w:tc>
      </w:tr>
      <w:tr w:rsidR="00ED4365" w14:paraId="4EDC0056" w14:textId="77777777">
        <w:trPr>
          <w:trHeight w:val="300"/>
        </w:trPr>
        <w:tc>
          <w:tcPr>
            <w:tcW w:w="1178" w:type="dxa"/>
            <w:tcBorders>
              <w:top w:val="nil"/>
              <w:left w:val="nil"/>
              <w:bottom w:val="nil"/>
              <w:right w:val="nil"/>
            </w:tcBorders>
            <w:shd w:val="clear" w:color="auto" w:fill="auto"/>
            <w:noWrap/>
            <w:vAlign w:val="bottom"/>
            <w:hideMark/>
          </w:tcPr>
          <w:p w14:paraId="4EDC004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05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05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05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05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05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055" w14:textId="77777777" w:rsidR="002B1AFB" w:rsidRPr="007F669D" w:rsidRDefault="007215F5" w:rsidP="002B1AFB">
            <w:pPr>
              <w:rPr>
                <w:rFonts w:ascii="Times New Roman" w:eastAsia="Times New Roman" w:hAnsi="Times New Roman" w:cs="Times New Roman"/>
                <w:sz w:val="20"/>
              </w:rPr>
            </w:pPr>
          </w:p>
        </w:tc>
      </w:tr>
      <w:tr w:rsidR="00ED4365" w14:paraId="4EDC005E" w14:textId="77777777">
        <w:trPr>
          <w:trHeight w:val="300"/>
        </w:trPr>
        <w:tc>
          <w:tcPr>
            <w:tcW w:w="1178" w:type="dxa"/>
            <w:tcBorders>
              <w:top w:val="nil"/>
              <w:left w:val="nil"/>
              <w:bottom w:val="nil"/>
              <w:right w:val="nil"/>
            </w:tcBorders>
            <w:shd w:val="clear" w:color="auto" w:fill="auto"/>
            <w:noWrap/>
            <w:vAlign w:val="bottom"/>
            <w:hideMark/>
          </w:tcPr>
          <w:p w14:paraId="4EDC005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005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05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05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05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05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05D" w14:textId="77777777" w:rsidR="002B1AFB" w:rsidRPr="007F669D" w:rsidRDefault="007215F5" w:rsidP="002B1AFB">
            <w:pPr>
              <w:rPr>
                <w:rFonts w:ascii="Times New Roman" w:eastAsia="Times New Roman" w:hAnsi="Times New Roman" w:cs="Times New Roman"/>
                <w:sz w:val="20"/>
              </w:rPr>
            </w:pPr>
          </w:p>
        </w:tc>
      </w:tr>
      <w:tr w:rsidR="00ED4365" w14:paraId="4EDC0065" w14:textId="77777777">
        <w:trPr>
          <w:trHeight w:val="300"/>
        </w:trPr>
        <w:tc>
          <w:tcPr>
            <w:tcW w:w="2203" w:type="dxa"/>
            <w:gridSpan w:val="2"/>
            <w:tcBorders>
              <w:top w:val="nil"/>
              <w:left w:val="nil"/>
              <w:bottom w:val="nil"/>
              <w:right w:val="nil"/>
            </w:tcBorders>
            <w:shd w:val="clear" w:color="auto" w:fill="auto"/>
            <w:noWrap/>
            <w:vAlign w:val="bottom"/>
            <w:hideMark/>
          </w:tcPr>
          <w:p w14:paraId="4EDC005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060"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06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06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06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064" w14:textId="77777777" w:rsidR="002B1AFB" w:rsidRPr="007F669D" w:rsidRDefault="007215F5" w:rsidP="002B1AFB">
            <w:pPr>
              <w:rPr>
                <w:rFonts w:ascii="Times New Roman" w:eastAsia="Times New Roman" w:hAnsi="Times New Roman" w:cs="Times New Roman"/>
                <w:sz w:val="20"/>
              </w:rPr>
            </w:pPr>
          </w:p>
        </w:tc>
      </w:tr>
      <w:tr w:rsidR="00ED4365" w14:paraId="4EDC006D" w14:textId="77777777">
        <w:trPr>
          <w:trHeight w:val="300"/>
        </w:trPr>
        <w:tc>
          <w:tcPr>
            <w:tcW w:w="1178" w:type="dxa"/>
            <w:tcBorders>
              <w:top w:val="nil"/>
              <w:left w:val="nil"/>
              <w:bottom w:val="nil"/>
              <w:right w:val="nil"/>
            </w:tcBorders>
            <w:shd w:val="clear" w:color="auto" w:fill="auto"/>
            <w:noWrap/>
            <w:vAlign w:val="bottom"/>
            <w:hideMark/>
          </w:tcPr>
          <w:p w14:paraId="4EDC006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06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06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06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06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06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06C" w14:textId="77777777" w:rsidR="002B1AFB" w:rsidRPr="007F669D" w:rsidRDefault="007215F5" w:rsidP="002B1AFB">
            <w:pPr>
              <w:rPr>
                <w:rFonts w:ascii="Times New Roman" w:eastAsia="Times New Roman" w:hAnsi="Times New Roman" w:cs="Times New Roman"/>
                <w:sz w:val="20"/>
              </w:rPr>
            </w:pPr>
          </w:p>
        </w:tc>
      </w:tr>
      <w:tr w:rsidR="00ED4365" w14:paraId="4EDC0075" w14:textId="77777777">
        <w:trPr>
          <w:trHeight w:val="300"/>
        </w:trPr>
        <w:tc>
          <w:tcPr>
            <w:tcW w:w="1178" w:type="dxa"/>
            <w:tcBorders>
              <w:top w:val="nil"/>
              <w:left w:val="nil"/>
              <w:bottom w:val="nil"/>
              <w:right w:val="nil"/>
            </w:tcBorders>
            <w:shd w:val="clear" w:color="auto" w:fill="auto"/>
            <w:noWrap/>
            <w:vAlign w:val="bottom"/>
            <w:hideMark/>
          </w:tcPr>
          <w:p w14:paraId="4EDC006E"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06F"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07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071"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072"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07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074" w14:textId="77777777" w:rsidR="002B1AFB" w:rsidRPr="007F669D" w:rsidRDefault="007215F5" w:rsidP="002B1AFB">
            <w:pPr>
              <w:rPr>
                <w:rFonts w:ascii="Times New Roman" w:eastAsia="Times New Roman" w:hAnsi="Times New Roman" w:cs="Times New Roman"/>
                <w:sz w:val="20"/>
              </w:rPr>
            </w:pPr>
          </w:p>
        </w:tc>
      </w:tr>
      <w:tr w:rsidR="00ED4365" w14:paraId="4EDC007B"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076"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07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16 ως έχει</w:t>
            </w:r>
          </w:p>
        </w:tc>
        <w:tc>
          <w:tcPr>
            <w:tcW w:w="1903" w:type="dxa"/>
            <w:tcBorders>
              <w:top w:val="nil"/>
              <w:left w:val="nil"/>
              <w:bottom w:val="nil"/>
              <w:right w:val="nil"/>
            </w:tcBorders>
            <w:shd w:val="clear" w:color="auto" w:fill="auto"/>
            <w:noWrap/>
            <w:vAlign w:val="bottom"/>
            <w:hideMark/>
          </w:tcPr>
          <w:p w14:paraId="4EDC007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079"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07A" w14:textId="77777777" w:rsidR="002B1AFB" w:rsidRPr="007F669D" w:rsidRDefault="007215F5" w:rsidP="002B1AFB">
            <w:pPr>
              <w:rPr>
                <w:rFonts w:ascii="Times New Roman" w:eastAsia="Times New Roman" w:hAnsi="Times New Roman" w:cs="Times New Roman"/>
                <w:sz w:val="20"/>
              </w:rPr>
            </w:pPr>
          </w:p>
        </w:tc>
      </w:tr>
      <w:tr w:rsidR="00ED4365" w14:paraId="4EDC0083" w14:textId="77777777">
        <w:trPr>
          <w:trHeight w:val="300"/>
        </w:trPr>
        <w:tc>
          <w:tcPr>
            <w:tcW w:w="1178" w:type="dxa"/>
            <w:tcBorders>
              <w:top w:val="nil"/>
              <w:left w:val="nil"/>
              <w:bottom w:val="nil"/>
              <w:right w:val="nil"/>
            </w:tcBorders>
            <w:shd w:val="clear" w:color="auto" w:fill="auto"/>
            <w:noWrap/>
            <w:vAlign w:val="bottom"/>
            <w:hideMark/>
          </w:tcPr>
          <w:p w14:paraId="4EDC007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07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07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07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08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08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082" w14:textId="77777777" w:rsidR="002B1AFB" w:rsidRPr="007F669D" w:rsidRDefault="007215F5" w:rsidP="002B1AFB">
            <w:pPr>
              <w:rPr>
                <w:rFonts w:ascii="Times New Roman" w:eastAsia="Times New Roman" w:hAnsi="Times New Roman" w:cs="Times New Roman"/>
                <w:sz w:val="20"/>
              </w:rPr>
            </w:pPr>
          </w:p>
        </w:tc>
      </w:tr>
      <w:tr w:rsidR="00ED4365" w14:paraId="4EDC008B" w14:textId="77777777">
        <w:trPr>
          <w:trHeight w:val="300"/>
        </w:trPr>
        <w:tc>
          <w:tcPr>
            <w:tcW w:w="1178" w:type="dxa"/>
            <w:tcBorders>
              <w:top w:val="nil"/>
              <w:left w:val="nil"/>
              <w:bottom w:val="nil"/>
              <w:right w:val="nil"/>
            </w:tcBorders>
            <w:shd w:val="clear" w:color="auto" w:fill="auto"/>
            <w:noWrap/>
            <w:vAlign w:val="bottom"/>
            <w:hideMark/>
          </w:tcPr>
          <w:p w14:paraId="4EDC008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08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08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08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08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08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08A" w14:textId="77777777" w:rsidR="002B1AFB" w:rsidRPr="007F669D" w:rsidRDefault="007215F5" w:rsidP="002B1AFB">
            <w:pPr>
              <w:rPr>
                <w:rFonts w:ascii="Times New Roman" w:eastAsia="Times New Roman" w:hAnsi="Times New Roman" w:cs="Times New Roman"/>
                <w:sz w:val="20"/>
              </w:rPr>
            </w:pPr>
          </w:p>
        </w:tc>
      </w:tr>
      <w:tr w:rsidR="00ED4365" w14:paraId="4EDC0093" w14:textId="77777777">
        <w:trPr>
          <w:trHeight w:val="300"/>
        </w:trPr>
        <w:tc>
          <w:tcPr>
            <w:tcW w:w="1178" w:type="dxa"/>
            <w:tcBorders>
              <w:top w:val="nil"/>
              <w:left w:val="nil"/>
              <w:bottom w:val="nil"/>
              <w:right w:val="nil"/>
            </w:tcBorders>
            <w:shd w:val="clear" w:color="auto" w:fill="auto"/>
            <w:noWrap/>
            <w:vAlign w:val="bottom"/>
            <w:hideMark/>
          </w:tcPr>
          <w:p w14:paraId="4EDC008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08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08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08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09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09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092" w14:textId="77777777" w:rsidR="002B1AFB" w:rsidRPr="007F669D" w:rsidRDefault="007215F5" w:rsidP="002B1AFB">
            <w:pPr>
              <w:rPr>
                <w:rFonts w:ascii="Times New Roman" w:eastAsia="Times New Roman" w:hAnsi="Times New Roman" w:cs="Times New Roman"/>
                <w:sz w:val="20"/>
              </w:rPr>
            </w:pPr>
          </w:p>
        </w:tc>
      </w:tr>
      <w:tr w:rsidR="00ED4365" w14:paraId="4EDC009B" w14:textId="77777777">
        <w:trPr>
          <w:trHeight w:val="300"/>
        </w:trPr>
        <w:tc>
          <w:tcPr>
            <w:tcW w:w="1178" w:type="dxa"/>
            <w:tcBorders>
              <w:top w:val="nil"/>
              <w:left w:val="nil"/>
              <w:bottom w:val="nil"/>
              <w:right w:val="nil"/>
            </w:tcBorders>
            <w:shd w:val="clear" w:color="auto" w:fill="auto"/>
            <w:noWrap/>
            <w:vAlign w:val="bottom"/>
            <w:hideMark/>
          </w:tcPr>
          <w:p w14:paraId="4EDC009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09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09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09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09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09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09A" w14:textId="77777777" w:rsidR="002B1AFB" w:rsidRPr="007F669D" w:rsidRDefault="007215F5" w:rsidP="002B1AFB">
            <w:pPr>
              <w:rPr>
                <w:rFonts w:ascii="Times New Roman" w:eastAsia="Times New Roman" w:hAnsi="Times New Roman" w:cs="Times New Roman"/>
                <w:sz w:val="20"/>
              </w:rPr>
            </w:pPr>
          </w:p>
        </w:tc>
      </w:tr>
      <w:tr w:rsidR="00ED4365" w14:paraId="4EDC00A3" w14:textId="77777777">
        <w:trPr>
          <w:trHeight w:val="300"/>
        </w:trPr>
        <w:tc>
          <w:tcPr>
            <w:tcW w:w="1178" w:type="dxa"/>
            <w:tcBorders>
              <w:top w:val="nil"/>
              <w:left w:val="nil"/>
              <w:bottom w:val="nil"/>
              <w:right w:val="nil"/>
            </w:tcBorders>
            <w:shd w:val="clear" w:color="auto" w:fill="auto"/>
            <w:noWrap/>
            <w:vAlign w:val="bottom"/>
            <w:hideMark/>
          </w:tcPr>
          <w:p w14:paraId="4EDC009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09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09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09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0A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0A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0A2" w14:textId="77777777" w:rsidR="002B1AFB" w:rsidRPr="007F669D" w:rsidRDefault="007215F5" w:rsidP="002B1AFB">
            <w:pPr>
              <w:rPr>
                <w:rFonts w:ascii="Times New Roman" w:eastAsia="Times New Roman" w:hAnsi="Times New Roman" w:cs="Times New Roman"/>
                <w:sz w:val="20"/>
              </w:rPr>
            </w:pPr>
          </w:p>
        </w:tc>
      </w:tr>
      <w:tr w:rsidR="00ED4365" w14:paraId="4EDC00AB" w14:textId="77777777">
        <w:trPr>
          <w:trHeight w:val="300"/>
        </w:trPr>
        <w:tc>
          <w:tcPr>
            <w:tcW w:w="1178" w:type="dxa"/>
            <w:tcBorders>
              <w:top w:val="nil"/>
              <w:left w:val="nil"/>
              <w:bottom w:val="nil"/>
              <w:right w:val="nil"/>
            </w:tcBorders>
            <w:shd w:val="clear" w:color="auto" w:fill="auto"/>
            <w:noWrap/>
            <w:vAlign w:val="bottom"/>
            <w:hideMark/>
          </w:tcPr>
          <w:p w14:paraId="4EDC00A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ΑΝ.ΕΛ:</w:t>
            </w:r>
          </w:p>
        </w:tc>
        <w:tc>
          <w:tcPr>
            <w:tcW w:w="1025" w:type="dxa"/>
            <w:tcBorders>
              <w:top w:val="nil"/>
              <w:left w:val="nil"/>
              <w:bottom w:val="nil"/>
              <w:right w:val="nil"/>
            </w:tcBorders>
            <w:shd w:val="clear" w:color="auto" w:fill="auto"/>
            <w:noWrap/>
            <w:vAlign w:val="bottom"/>
            <w:hideMark/>
          </w:tcPr>
          <w:p w14:paraId="4EDC00A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0A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0A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0A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0A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0AA" w14:textId="77777777" w:rsidR="002B1AFB" w:rsidRPr="007F669D" w:rsidRDefault="007215F5" w:rsidP="002B1AFB">
            <w:pPr>
              <w:rPr>
                <w:rFonts w:ascii="Times New Roman" w:eastAsia="Times New Roman" w:hAnsi="Times New Roman" w:cs="Times New Roman"/>
                <w:sz w:val="20"/>
              </w:rPr>
            </w:pPr>
          </w:p>
        </w:tc>
      </w:tr>
      <w:tr w:rsidR="00ED4365" w14:paraId="4EDC00B2" w14:textId="77777777">
        <w:trPr>
          <w:trHeight w:val="300"/>
        </w:trPr>
        <w:tc>
          <w:tcPr>
            <w:tcW w:w="2203" w:type="dxa"/>
            <w:gridSpan w:val="2"/>
            <w:tcBorders>
              <w:top w:val="nil"/>
              <w:left w:val="nil"/>
              <w:bottom w:val="nil"/>
              <w:right w:val="nil"/>
            </w:tcBorders>
            <w:shd w:val="clear" w:color="auto" w:fill="auto"/>
            <w:noWrap/>
            <w:vAlign w:val="bottom"/>
            <w:hideMark/>
          </w:tcPr>
          <w:p w14:paraId="4EDC00A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0AD"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0A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0A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0B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0B1" w14:textId="77777777" w:rsidR="002B1AFB" w:rsidRPr="007F669D" w:rsidRDefault="007215F5" w:rsidP="002B1AFB">
            <w:pPr>
              <w:rPr>
                <w:rFonts w:ascii="Times New Roman" w:eastAsia="Times New Roman" w:hAnsi="Times New Roman" w:cs="Times New Roman"/>
                <w:sz w:val="20"/>
              </w:rPr>
            </w:pPr>
          </w:p>
        </w:tc>
      </w:tr>
      <w:tr w:rsidR="00ED4365" w14:paraId="4EDC00BA" w14:textId="77777777">
        <w:trPr>
          <w:trHeight w:val="300"/>
        </w:trPr>
        <w:tc>
          <w:tcPr>
            <w:tcW w:w="1178" w:type="dxa"/>
            <w:tcBorders>
              <w:top w:val="nil"/>
              <w:left w:val="nil"/>
              <w:bottom w:val="nil"/>
              <w:right w:val="nil"/>
            </w:tcBorders>
            <w:shd w:val="clear" w:color="auto" w:fill="auto"/>
            <w:noWrap/>
            <w:vAlign w:val="bottom"/>
            <w:hideMark/>
          </w:tcPr>
          <w:p w14:paraId="4EDC00B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0B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0B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0B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0B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0B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0B9" w14:textId="77777777" w:rsidR="002B1AFB" w:rsidRPr="007F669D" w:rsidRDefault="007215F5" w:rsidP="002B1AFB">
            <w:pPr>
              <w:rPr>
                <w:rFonts w:ascii="Times New Roman" w:eastAsia="Times New Roman" w:hAnsi="Times New Roman" w:cs="Times New Roman"/>
                <w:sz w:val="20"/>
              </w:rPr>
            </w:pPr>
          </w:p>
        </w:tc>
      </w:tr>
      <w:tr w:rsidR="00ED4365" w14:paraId="4EDC00C2" w14:textId="77777777">
        <w:trPr>
          <w:trHeight w:val="300"/>
        </w:trPr>
        <w:tc>
          <w:tcPr>
            <w:tcW w:w="1178" w:type="dxa"/>
            <w:tcBorders>
              <w:top w:val="nil"/>
              <w:left w:val="nil"/>
              <w:bottom w:val="nil"/>
              <w:right w:val="nil"/>
            </w:tcBorders>
            <w:shd w:val="clear" w:color="auto" w:fill="auto"/>
            <w:noWrap/>
            <w:vAlign w:val="bottom"/>
            <w:hideMark/>
          </w:tcPr>
          <w:p w14:paraId="4EDC00BB"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0BC"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0B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0BE"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0BF"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0C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0C1" w14:textId="77777777" w:rsidR="002B1AFB" w:rsidRPr="007F669D" w:rsidRDefault="007215F5" w:rsidP="002B1AFB">
            <w:pPr>
              <w:rPr>
                <w:rFonts w:ascii="Times New Roman" w:eastAsia="Times New Roman" w:hAnsi="Times New Roman" w:cs="Times New Roman"/>
                <w:sz w:val="20"/>
              </w:rPr>
            </w:pPr>
          </w:p>
        </w:tc>
      </w:tr>
      <w:tr w:rsidR="00ED4365" w14:paraId="4EDC00C8"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0C3"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0C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17 ως έχει</w:t>
            </w:r>
          </w:p>
        </w:tc>
        <w:tc>
          <w:tcPr>
            <w:tcW w:w="1903" w:type="dxa"/>
            <w:tcBorders>
              <w:top w:val="nil"/>
              <w:left w:val="nil"/>
              <w:bottom w:val="nil"/>
              <w:right w:val="nil"/>
            </w:tcBorders>
            <w:shd w:val="clear" w:color="auto" w:fill="auto"/>
            <w:noWrap/>
            <w:vAlign w:val="bottom"/>
            <w:hideMark/>
          </w:tcPr>
          <w:p w14:paraId="4EDC00C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0C6"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0C7" w14:textId="77777777" w:rsidR="002B1AFB" w:rsidRPr="007F669D" w:rsidRDefault="007215F5" w:rsidP="002B1AFB">
            <w:pPr>
              <w:rPr>
                <w:rFonts w:ascii="Times New Roman" w:eastAsia="Times New Roman" w:hAnsi="Times New Roman" w:cs="Times New Roman"/>
                <w:sz w:val="20"/>
              </w:rPr>
            </w:pPr>
          </w:p>
        </w:tc>
      </w:tr>
      <w:tr w:rsidR="00ED4365" w14:paraId="4EDC00D0" w14:textId="77777777">
        <w:trPr>
          <w:trHeight w:val="300"/>
        </w:trPr>
        <w:tc>
          <w:tcPr>
            <w:tcW w:w="1178" w:type="dxa"/>
            <w:tcBorders>
              <w:top w:val="nil"/>
              <w:left w:val="nil"/>
              <w:bottom w:val="nil"/>
              <w:right w:val="nil"/>
            </w:tcBorders>
            <w:shd w:val="clear" w:color="auto" w:fill="auto"/>
            <w:noWrap/>
            <w:vAlign w:val="bottom"/>
            <w:hideMark/>
          </w:tcPr>
          <w:p w14:paraId="4EDC00C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0C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0C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0C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0C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0C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0CF" w14:textId="77777777" w:rsidR="002B1AFB" w:rsidRPr="007F669D" w:rsidRDefault="007215F5" w:rsidP="002B1AFB">
            <w:pPr>
              <w:rPr>
                <w:rFonts w:ascii="Times New Roman" w:eastAsia="Times New Roman" w:hAnsi="Times New Roman" w:cs="Times New Roman"/>
                <w:sz w:val="20"/>
              </w:rPr>
            </w:pPr>
          </w:p>
        </w:tc>
      </w:tr>
      <w:tr w:rsidR="00ED4365" w14:paraId="4EDC00D8" w14:textId="77777777">
        <w:trPr>
          <w:trHeight w:val="300"/>
        </w:trPr>
        <w:tc>
          <w:tcPr>
            <w:tcW w:w="1178" w:type="dxa"/>
            <w:tcBorders>
              <w:top w:val="nil"/>
              <w:left w:val="nil"/>
              <w:bottom w:val="nil"/>
              <w:right w:val="nil"/>
            </w:tcBorders>
            <w:shd w:val="clear" w:color="auto" w:fill="auto"/>
            <w:noWrap/>
            <w:vAlign w:val="bottom"/>
            <w:hideMark/>
          </w:tcPr>
          <w:p w14:paraId="4EDC00D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0D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0D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0D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0D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0D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0D7" w14:textId="77777777" w:rsidR="002B1AFB" w:rsidRPr="007F669D" w:rsidRDefault="007215F5" w:rsidP="002B1AFB">
            <w:pPr>
              <w:rPr>
                <w:rFonts w:ascii="Times New Roman" w:eastAsia="Times New Roman" w:hAnsi="Times New Roman" w:cs="Times New Roman"/>
                <w:sz w:val="20"/>
              </w:rPr>
            </w:pPr>
          </w:p>
        </w:tc>
      </w:tr>
      <w:tr w:rsidR="00ED4365" w14:paraId="4EDC00E0" w14:textId="77777777">
        <w:trPr>
          <w:trHeight w:val="300"/>
        </w:trPr>
        <w:tc>
          <w:tcPr>
            <w:tcW w:w="1178" w:type="dxa"/>
            <w:tcBorders>
              <w:top w:val="nil"/>
              <w:left w:val="nil"/>
              <w:bottom w:val="nil"/>
              <w:right w:val="nil"/>
            </w:tcBorders>
            <w:shd w:val="clear" w:color="auto" w:fill="auto"/>
            <w:noWrap/>
            <w:vAlign w:val="bottom"/>
            <w:hideMark/>
          </w:tcPr>
          <w:p w14:paraId="4EDC00D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0D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0D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0D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0D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0D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0DF" w14:textId="77777777" w:rsidR="002B1AFB" w:rsidRPr="007F669D" w:rsidRDefault="007215F5" w:rsidP="002B1AFB">
            <w:pPr>
              <w:rPr>
                <w:rFonts w:ascii="Times New Roman" w:eastAsia="Times New Roman" w:hAnsi="Times New Roman" w:cs="Times New Roman"/>
                <w:sz w:val="20"/>
              </w:rPr>
            </w:pPr>
          </w:p>
        </w:tc>
      </w:tr>
      <w:tr w:rsidR="00ED4365" w14:paraId="4EDC00E8" w14:textId="77777777">
        <w:trPr>
          <w:trHeight w:val="300"/>
        </w:trPr>
        <w:tc>
          <w:tcPr>
            <w:tcW w:w="1178" w:type="dxa"/>
            <w:tcBorders>
              <w:top w:val="nil"/>
              <w:left w:val="nil"/>
              <w:bottom w:val="nil"/>
              <w:right w:val="nil"/>
            </w:tcBorders>
            <w:shd w:val="clear" w:color="auto" w:fill="auto"/>
            <w:noWrap/>
            <w:vAlign w:val="bottom"/>
            <w:hideMark/>
          </w:tcPr>
          <w:p w14:paraId="4EDC00E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0E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0E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0E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0E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0E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0E7" w14:textId="77777777" w:rsidR="002B1AFB" w:rsidRPr="007F669D" w:rsidRDefault="007215F5" w:rsidP="002B1AFB">
            <w:pPr>
              <w:rPr>
                <w:rFonts w:ascii="Times New Roman" w:eastAsia="Times New Roman" w:hAnsi="Times New Roman" w:cs="Times New Roman"/>
                <w:sz w:val="20"/>
              </w:rPr>
            </w:pPr>
          </w:p>
        </w:tc>
      </w:tr>
      <w:tr w:rsidR="00ED4365" w14:paraId="4EDC00F0" w14:textId="77777777">
        <w:trPr>
          <w:trHeight w:val="300"/>
        </w:trPr>
        <w:tc>
          <w:tcPr>
            <w:tcW w:w="1178" w:type="dxa"/>
            <w:tcBorders>
              <w:top w:val="nil"/>
              <w:left w:val="nil"/>
              <w:bottom w:val="nil"/>
              <w:right w:val="nil"/>
            </w:tcBorders>
            <w:shd w:val="clear" w:color="auto" w:fill="auto"/>
            <w:noWrap/>
            <w:vAlign w:val="bottom"/>
            <w:hideMark/>
          </w:tcPr>
          <w:p w14:paraId="4EDC00E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0E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0E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0E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0E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0E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0EF" w14:textId="77777777" w:rsidR="002B1AFB" w:rsidRPr="007F669D" w:rsidRDefault="007215F5" w:rsidP="002B1AFB">
            <w:pPr>
              <w:rPr>
                <w:rFonts w:ascii="Times New Roman" w:eastAsia="Times New Roman" w:hAnsi="Times New Roman" w:cs="Times New Roman"/>
                <w:sz w:val="20"/>
              </w:rPr>
            </w:pPr>
          </w:p>
        </w:tc>
      </w:tr>
      <w:tr w:rsidR="00ED4365" w14:paraId="4EDC00F8" w14:textId="77777777">
        <w:trPr>
          <w:trHeight w:val="300"/>
        </w:trPr>
        <w:tc>
          <w:tcPr>
            <w:tcW w:w="1178" w:type="dxa"/>
            <w:tcBorders>
              <w:top w:val="nil"/>
              <w:left w:val="nil"/>
              <w:bottom w:val="nil"/>
              <w:right w:val="nil"/>
            </w:tcBorders>
            <w:shd w:val="clear" w:color="auto" w:fill="auto"/>
            <w:noWrap/>
            <w:vAlign w:val="bottom"/>
            <w:hideMark/>
          </w:tcPr>
          <w:p w14:paraId="4EDC00F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00F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0F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0F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0F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0F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0F7" w14:textId="77777777" w:rsidR="002B1AFB" w:rsidRPr="007F669D" w:rsidRDefault="007215F5" w:rsidP="002B1AFB">
            <w:pPr>
              <w:rPr>
                <w:rFonts w:ascii="Times New Roman" w:eastAsia="Times New Roman" w:hAnsi="Times New Roman" w:cs="Times New Roman"/>
                <w:sz w:val="20"/>
              </w:rPr>
            </w:pPr>
          </w:p>
        </w:tc>
      </w:tr>
      <w:tr w:rsidR="00ED4365" w14:paraId="4EDC00FF" w14:textId="77777777">
        <w:trPr>
          <w:trHeight w:val="300"/>
        </w:trPr>
        <w:tc>
          <w:tcPr>
            <w:tcW w:w="2203" w:type="dxa"/>
            <w:gridSpan w:val="2"/>
            <w:tcBorders>
              <w:top w:val="nil"/>
              <w:left w:val="nil"/>
              <w:bottom w:val="nil"/>
              <w:right w:val="nil"/>
            </w:tcBorders>
            <w:shd w:val="clear" w:color="auto" w:fill="auto"/>
            <w:noWrap/>
            <w:vAlign w:val="bottom"/>
            <w:hideMark/>
          </w:tcPr>
          <w:p w14:paraId="4EDC00F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0FA"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0F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0F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0F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0FE" w14:textId="77777777" w:rsidR="002B1AFB" w:rsidRPr="007F669D" w:rsidRDefault="007215F5" w:rsidP="002B1AFB">
            <w:pPr>
              <w:rPr>
                <w:rFonts w:ascii="Times New Roman" w:eastAsia="Times New Roman" w:hAnsi="Times New Roman" w:cs="Times New Roman"/>
                <w:sz w:val="20"/>
              </w:rPr>
            </w:pPr>
          </w:p>
        </w:tc>
      </w:tr>
      <w:tr w:rsidR="00ED4365" w14:paraId="4EDC0107" w14:textId="77777777">
        <w:trPr>
          <w:trHeight w:val="300"/>
        </w:trPr>
        <w:tc>
          <w:tcPr>
            <w:tcW w:w="1178" w:type="dxa"/>
            <w:tcBorders>
              <w:top w:val="nil"/>
              <w:left w:val="nil"/>
              <w:bottom w:val="nil"/>
              <w:right w:val="nil"/>
            </w:tcBorders>
            <w:shd w:val="clear" w:color="auto" w:fill="auto"/>
            <w:noWrap/>
            <w:vAlign w:val="bottom"/>
            <w:hideMark/>
          </w:tcPr>
          <w:p w14:paraId="4EDC010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10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10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10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10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10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106" w14:textId="77777777" w:rsidR="002B1AFB" w:rsidRPr="007F669D" w:rsidRDefault="007215F5" w:rsidP="002B1AFB">
            <w:pPr>
              <w:rPr>
                <w:rFonts w:ascii="Times New Roman" w:eastAsia="Times New Roman" w:hAnsi="Times New Roman" w:cs="Times New Roman"/>
                <w:sz w:val="20"/>
              </w:rPr>
            </w:pPr>
          </w:p>
        </w:tc>
      </w:tr>
      <w:tr w:rsidR="00ED4365" w14:paraId="4EDC010F" w14:textId="77777777">
        <w:trPr>
          <w:trHeight w:val="300"/>
        </w:trPr>
        <w:tc>
          <w:tcPr>
            <w:tcW w:w="1178" w:type="dxa"/>
            <w:tcBorders>
              <w:top w:val="nil"/>
              <w:left w:val="nil"/>
              <w:bottom w:val="nil"/>
              <w:right w:val="nil"/>
            </w:tcBorders>
            <w:shd w:val="clear" w:color="auto" w:fill="auto"/>
            <w:noWrap/>
            <w:vAlign w:val="bottom"/>
            <w:hideMark/>
          </w:tcPr>
          <w:p w14:paraId="4EDC0108"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109"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10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10B"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10C"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10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10E" w14:textId="77777777" w:rsidR="002B1AFB" w:rsidRPr="007F669D" w:rsidRDefault="007215F5" w:rsidP="002B1AFB">
            <w:pPr>
              <w:rPr>
                <w:rFonts w:ascii="Times New Roman" w:eastAsia="Times New Roman" w:hAnsi="Times New Roman" w:cs="Times New Roman"/>
                <w:sz w:val="20"/>
              </w:rPr>
            </w:pPr>
          </w:p>
        </w:tc>
      </w:tr>
      <w:tr w:rsidR="00ED4365" w14:paraId="4EDC0115"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110"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11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18 ως έχει</w:t>
            </w:r>
          </w:p>
        </w:tc>
        <w:tc>
          <w:tcPr>
            <w:tcW w:w="1903" w:type="dxa"/>
            <w:tcBorders>
              <w:top w:val="nil"/>
              <w:left w:val="nil"/>
              <w:bottom w:val="nil"/>
              <w:right w:val="nil"/>
            </w:tcBorders>
            <w:shd w:val="clear" w:color="auto" w:fill="auto"/>
            <w:noWrap/>
            <w:vAlign w:val="bottom"/>
            <w:hideMark/>
          </w:tcPr>
          <w:p w14:paraId="4EDC011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w:t>
            </w:r>
            <w:r w:rsidRPr="007F669D">
              <w:rPr>
                <w:rFonts w:ascii="Calibri" w:eastAsia="Times New Roman" w:hAnsi="Calibri" w:cs="Calibri"/>
                <w:color w:val="000000"/>
                <w:sz w:val="22"/>
                <w:szCs w:val="22"/>
              </w:rPr>
              <w:t xml:space="preserve"> ΠΛΕΙΟΨΗΦΙΑ</w:t>
            </w:r>
          </w:p>
        </w:tc>
        <w:tc>
          <w:tcPr>
            <w:tcW w:w="1542" w:type="dxa"/>
            <w:gridSpan w:val="2"/>
            <w:tcBorders>
              <w:top w:val="nil"/>
              <w:left w:val="nil"/>
              <w:bottom w:val="nil"/>
              <w:right w:val="nil"/>
            </w:tcBorders>
            <w:shd w:val="clear" w:color="auto" w:fill="auto"/>
            <w:noWrap/>
            <w:vAlign w:val="bottom"/>
            <w:hideMark/>
          </w:tcPr>
          <w:p w14:paraId="4EDC0113"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114" w14:textId="77777777" w:rsidR="002B1AFB" w:rsidRPr="007F669D" w:rsidRDefault="007215F5" w:rsidP="002B1AFB">
            <w:pPr>
              <w:rPr>
                <w:rFonts w:ascii="Times New Roman" w:eastAsia="Times New Roman" w:hAnsi="Times New Roman" w:cs="Times New Roman"/>
                <w:sz w:val="20"/>
              </w:rPr>
            </w:pPr>
          </w:p>
        </w:tc>
      </w:tr>
      <w:tr w:rsidR="00ED4365" w14:paraId="4EDC011D" w14:textId="77777777">
        <w:trPr>
          <w:trHeight w:val="300"/>
        </w:trPr>
        <w:tc>
          <w:tcPr>
            <w:tcW w:w="1178" w:type="dxa"/>
            <w:tcBorders>
              <w:top w:val="nil"/>
              <w:left w:val="nil"/>
              <w:bottom w:val="nil"/>
              <w:right w:val="nil"/>
            </w:tcBorders>
            <w:shd w:val="clear" w:color="auto" w:fill="auto"/>
            <w:noWrap/>
            <w:vAlign w:val="bottom"/>
            <w:hideMark/>
          </w:tcPr>
          <w:p w14:paraId="4EDC011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11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11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11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11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11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11C" w14:textId="77777777" w:rsidR="002B1AFB" w:rsidRPr="007F669D" w:rsidRDefault="007215F5" w:rsidP="002B1AFB">
            <w:pPr>
              <w:rPr>
                <w:rFonts w:ascii="Times New Roman" w:eastAsia="Times New Roman" w:hAnsi="Times New Roman" w:cs="Times New Roman"/>
                <w:sz w:val="20"/>
              </w:rPr>
            </w:pPr>
          </w:p>
        </w:tc>
      </w:tr>
      <w:tr w:rsidR="00ED4365" w14:paraId="4EDC0125" w14:textId="77777777">
        <w:trPr>
          <w:trHeight w:val="300"/>
        </w:trPr>
        <w:tc>
          <w:tcPr>
            <w:tcW w:w="1178" w:type="dxa"/>
            <w:tcBorders>
              <w:top w:val="nil"/>
              <w:left w:val="nil"/>
              <w:bottom w:val="nil"/>
              <w:right w:val="nil"/>
            </w:tcBorders>
            <w:shd w:val="clear" w:color="auto" w:fill="auto"/>
            <w:noWrap/>
            <w:vAlign w:val="bottom"/>
            <w:hideMark/>
          </w:tcPr>
          <w:p w14:paraId="4EDC011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11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12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12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12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12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124" w14:textId="77777777" w:rsidR="002B1AFB" w:rsidRPr="007F669D" w:rsidRDefault="007215F5" w:rsidP="002B1AFB">
            <w:pPr>
              <w:rPr>
                <w:rFonts w:ascii="Times New Roman" w:eastAsia="Times New Roman" w:hAnsi="Times New Roman" w:cs="Times New Roman"/>
                <w:sz w:val="20"/>
              </w:rPr>
            </w:pPr>
          </w:p>
        </w:tc>
      </w:tr>
      <w:tr w:rsidR="00ED4365" w14:paraId="4EDC012D" w14:textId="77777777">
        <w:trPr>
          <w:trHeight w:val="300"/>
        </w:trPr>
        <w:tc>
          <w:tcPr>
            <w:tcW w:w="1178" w:type="dxa"/>
            <w:tcBorders>
              <w:top w:val="nil"/>
              <w:left w:val="nil"/>
              <w:bottom w:val="nil"/>
              <w:right w:val="nil"/>
            </w:tcBorders>
            <w:shd w:val="clear" w:color="auto" w:fill="auto"/>
            <w:noWrap/>
            <w:vAlign w:val="bottom"/>
            <w:hideMark/>
          </w:tcPr>
          <w:p w14:paraId="4EDC012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12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12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12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12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12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12C" w14:textId="77777777" w:rsidR="002B1AFB" w:rsidRPr="007F669D" w:rsidRDefault="007215F5" w:rsidP="002B1AFB">
            <w:pPr>
              <w:rPr>
                <w:rFonts w:ascii="Times New Roman" w:eastAsia="Times New Roman" w:hAnsi="Times New Roman" w:cs="Times New Roman"/>
                <w:sz w:val="20"/>
              </w:rPr>
            </w:pPr>
          </w:p>
        </w:tc>
      </w:tr>
      <w:tr w:rsidR="00ED4365" w14:paraId="4EDC0135" w14:textId="77777777">
        <w:trPr>
          <w:trHeight w:val="300"/>
        </w:trPr>
        <w:tc>
          <w:tcPr>
            <w:tcW w:w="1178" w:type="dxa"/>
            <w:tcBorders>
              <w:top w:val="nil"/>
              <w:left w:val="nil"/>
              <w:bottom w:val="nil"/>
              <w:right w:val="nil"/>
            </w:tcBorders>
            <w:shd w:val="clear" w:color="auto" w:fill="auto"/>
            <w:noWrap/>
            <w:vAlign w:val="bottom"/>
            <w:hideMark/>
          </w:tcPr>
          <w:p w14:paraId="4EDC012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12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13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13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13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13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134" w14:textId="77777777" w:rsidR="002B1AFB" w:rsidRPr="007F669D" w:rsidRDefault="007215F5" w:rsidP="002B1AFB">
            <w:pPr>
              <w:rPr>
                <w:rFonts w:ascii="Times New Roman" w:eastAsia="Times New Roman" w:hAnsi="Times New Roman" w:cs="Times New Roman"/>
                <w:sz w:val="20"/>
              </w:rPr>
            </w:pPr>
          </w:p>
        </w:tc>
      </w:tr>
      <w:tr w:rsidR="00ED4365" w14:paraId="4EDC013D" w14:textId="77777777">
        <w:trPr>
          <w:trHeight w:val="300"/>
        </w:trPr>
        <w:tc>
          <w:tcPr>
            <w:tcW w:w="1178" w:type="dxa"/>
            <w:tcBorders>
              <w:top w:val="nil"/>
              <w:left w:val="nil"/>
              <w:bottom w:val="nil"/>
              <w:right w:val="nil"/>
            </w:tcBorders>
            <w:shd w:val="clear" w:color="auto" w:fill="auto"/>
            <w:noWrap/>
            <w:vAlign w:val="bottom"/>
            <w:hideMark/>
          </w:tcPr>
          <w:p w14:paraId="4EDC013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13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13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13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13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13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13C" w14:textId="77777777" w:rsidR="002B1AFB" w:rsidRPr="007F669D" w:rsidRDefault="007215F5" w:rsidP="002B1AFB">
            <w:pPr>
              <w:rPr>
                <w:rFonts w:ascii="Times New Roman" w:eastAsia="Times New Roman" w:hAnsi="Times New Roman" w:cs="Times New Roman"/>
                <w:sz w:val="20"/>
              </w:rPr>
            </w:pPr>
          </w:p>
        </w:tc>
      </w:tr>
      <w:tr w:rsidR="00ED4365" w14:paraId="4EDC0145" w14:textId="77777777">
        <w:trPr>
          <w:trHeight w:val="300"/>
        </w:trPr>
        <w:tc>
          <w:tcPr>
            <w:tcW w:w="1178" w:type="dxa"/>
            <w:tcBorders>
              <w:top w:val="nil"/>
              <w:left w:val="nil"/>
              <w:bottom w:val="nil"/>
              <w:right w:val="nil"/>
            </w:tcBorders>
            <w:shd w:val="clear" w:color="auto" w:fill="auto"/>
            <w:noWrap/>
            <w:vAlign w:val="bottom"/>
            <w:hideMark/>
          </w:tcPr>
          <w:p w14:paraId="4EDC013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013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14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14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14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14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144" w14:textId="77777777" w:rsidR="002B1AFB" w:rsidRPr="007F669D" w:rsidRDefault="007215F5" w:rsidP="002B1AFB">
            <w:pPr>
              <w:rPr>
                <w:rFonts w:ascii="Times New Roman" w:eastAsia="Times New Roman" w:hAnsi="Times New Roman" w:cs="Times New Roman"/>
                <w:sz w:val="20"/>
              </w:rPr>
            </w:pPr>
          </w:p>
        </w:tc>
      </w:tr>
      <w:tr w:rsidR="00ED4365" w14:paraId="4EDC014C" w14:textId="77777777">
        <w:trPr>
          <w:trHeight w:val="300"/>
        </w:trPr>
        <w:tc>
          <w:tcPr>
            <w:tcW w:w="2203" w:type="dxa"/>
            <w:gridSpan w:val="2"/>
            <w:tcBorders>
              <w:top w:val="nil"/>
              <w:left w:val="nil"/>
              <w:bottom w:val="nil"/>
              <w:right w:val="nil"/>
            </w:tcBorders>
            <w:shd w:val="clear" w:color="auto" w:fill="auto"/>
            <w:noWrap/>
            <w:vAlign w:val="bottom"/>
            <w:hideMark/>
          </w:tcPr>
          <w:p w14:paraId="4EDC014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147"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14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14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14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14B" w14:textId="77777777" w:rsidR="002B1AFB" w:rsidRPr="007F669D" w:rsidRDefault="007215F5" w:rsidP="002B1AFB">
            <w:pPr>
              <w:rPr>
                <w:rFonts w:ascii="Times New Roman" w:eastAsia="Times New Roman" w:hAnsi="Times New Roman" w:cs="Times New Roman"/>
                <w:sz w:val="20"/>
              </w:rPr>
            </w:pPr>
          </w:p>
        </w:tc>
      </w:tr>
      <w:tr w:rsidR="00ED4365" w14:paraId="4EDC0154" w14:textId="77777777">
        <w:trPr>
          <w:trHeight w:val="300"/>
        </w:trPr>
        <w:tc>
          <w:tcPr>
            <w:tcW w:w="1178" w:type="dxa"/>
            <w:tcBorders>
              <w:top w:val="nil"/>
              <w:left w:val="nil"/>
              <w:bottom w:val="nil"/>
              <w:right w:val="nil"/>
            </w:tcBorders>
            <w:shd w:val="clear" w:color="auto" w:fill="auto"/>
            <w:noWrap/>
            <w:vAlign w:val="bottom"/>
            <w:hideMark/>
          </w:tcPr>
          <w:p w14:paraId="4EDC014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14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14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15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15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15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153" w14:textId="77777777" w:rsidR="002B1AFB" w:rsidRPr="007F669D" w:rsidRDefault="007215F5" w:rsidP="002B1AFB">
            <w:pPr>
              <w:rPr>
                <w:rFonts w:ascii="Times New Roman" w:eastAsia="Times New Roman" w:hAnsi="Times New Roman" w:cs="Times New Roman"/>
                <w:sz w:val="20"/>
              </w:rPr>
            </w:pPr>
          </w:p>
        </w:tc>
      </w:tr>
      <w:tr w:rsidR="00ED4365" w14:paraId="4EDC015C" w14:textId="77777777">
        <w:trPr>
          <w:trHeight w:val="300"/>
        </w:trPr>
        <w:tc>
          <w:tcPr>
            <w:tcW w:w="1178" w:type="dxa"/>
            <w:tcBorders>
              <w:top w:val="nil"/>
              <w:left w:val="nil"/>
              <w:bottom w:val="nil"/>
              <w:right w:val="nil"/>
            </w:tcBorders>
            <w:shd w:val="clear" w:color="auto" w:fill="auto"/>
            <w:noWrap/>
            <w:vAlign w:val="bottom"/>
            <w:hideMark/>
          </w:tcPr>
          <w:p w14:paraId="4EDC0155"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156"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15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158"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159"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15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15B" w14:textId="77777777" w:rsidR="002B1AFB" w:rsidRPr="007F669D" w:rsidRDefault="007215F5" w:rsidP="002B1AFB">
            <w:pPr>
              <w:rPr>
                <w:rFonts w:ascii="Times New Roman" w:eastAsia="Times New Roman" w:hAnsi="Times New Roman" w:cs="Times New Roman"/>
                <w:sz w:val="20"/>
              </w:rPr>
            </w:pPr>
          </w:p>
        </w:tc>
      </w:tr>
      <w:tr w:rsidR="00ED4365" w14:paraId="4EDC0162"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15D"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15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19 ως έχει</w:t>
            </w:r>
          </w:p>
        </w:tc>
        <w:tc>
          <w:tcPr>
            <w:tcW w:w="1903" w:type="dxa"/>
            <w:tcBorders>
              <w:top w:val="nil"/>
              <w:left w:val="nil"/>
              <w:bottom w:val="nil"/>
              <w:right w:val="nil"/>
            </w:tcBorders>
            <w:shd w:val="clear" w:color="auto" w:fill="auto"/>
            <w:noWrap/>
            <w:vAlign w:val="bottom"/>
            <w:hideMark/>
          </w:tcPr>
          <w:p w14:paraId="4EDC015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160"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161" w14:textId="77777777" w:rsidR="002B1AFB" w:rsidRPr="007F669D" w:rsidRDefault="007215F5" w:rsidP="002B1AFB">
            <w:pPr>
              <w:rPr>
                <w:rFonts w:ascii="Times New Roman" w:eastAsia="Times New Roman" w:hAnsi="Times New Roman" w:cs="Times New Roman"/>
                <w:sz w:val="20"/>
              </w:rPr>
            </w:pPr>
          </w:p>
        </w:tc>
      </w:tr>
      <w:tr w:rsidR="00ED4365" w14:paraId="4EDC016A" w14:textId="77777777">
        <w:trPr>
          <w:trHeight w:val="300"/>
        </w:trPr>
        <w:tc>
          <w:tcPr>
            <w:tcW w:w="1178" w:type="dxa"/>
            <w:tcBorders>
              <w:top w:val="nil"/>
              <w:left w:val="nil"/>
              <w:bottom w:val="nil"/>
              <w:right w:val="nil"/>
            </w:tcBorders>
            <w:shd w:val="clear" w:color="auto" w:fill="auto"/>
            <w:noWrap/>
            <w:vAlign w:val="bottom"/>
            <w:hideMark/>
          </w:tcPr>
          <w:p w14:paraId="4EDC016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16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16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16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16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16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169" w14:textId="77777777" w:rsidR="002B1AFB" w:rsidRPr="007F669D" w:rsidRDefault="007215F5" w:rsidP="002B1AFB">
            <w:pPr>
              <w:rPr>
                <w:rFonts w:ascii="Times New Roman" w:eastAsia="Times New Roman" w:hAnsi="Times New Roman" w:cs="Times New Roman"/>
                <w:sz w:val="20"/>
              </w:rPr>
            </w:pPr>
          </w:p>
        </w:tc>
      </w:tr>
      <w:tr w:rsidR="00ED4365" w14:paraId="4EDC0172" w14:textId="77777777">
        <w:trPr>
          <w:trHeight w:val="300"/>
        </w:trPr>
        <w:tc>
          <w:tcPr>
            <w:tcW w:w="1178" w:type="dxa"/>
            <w:tcBorders>
              <w:top w:val="nil"/>
              <w:left w:val="nil"/>
              <w:bottom w:val="nil"/>
              <w:right w:val="nil"/>
            </w:tcBorders>
            <w:shd w:val="clear" w:color="auto" w:fill="auto"/>
            <w:noWrap/>
            <w:vAlign w:val="bottom"/>
            <w:hideMark/>
          </w:tcPr>
          <w:p w14:paraId="4EDC016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16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16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16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16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17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171" w14:textId="77777777" w:rsidR="002B1AFB" w:rsidRPr="007F669D" w:rsidRDefault="007215F5" w:rsidP="002B1AFB">
            <w:pPr>
              <w:rPr>
                <w:rFonts w:ascii="Times New Roman" w:eastAsia="Times New Roman" w:hAnsi="Times New Roman" w:cs="Times New Roman"/>
                <w:sz w:val="20"/>
              </w:rPr>
            </w:pPr>
          </w:p>
        </w:tc>
      </w:tr>
      <w:tr w:rsidR="00ED4365" w14:paraId="4EDC017A" w14:textId="77777777">
        <w:trPr>
          <w:trHeight w:val="300"/>
        </w:trPr>
        <w:tc>
          <w:tcPr>
            <w:tcW w:w="1178" w:type="dxa"/>
            <w:tcBorders>
              <w:top w:val="nil"/>
              <w:left w:val="nil"/>
              <w:bottom w:val="nil"/>
              <w:right w:val="nil"/>
            </w:tcBorders>
            <w:shd w:val="clear" w:color="auto" w:fill="auto"/>
            <w:noWrap/>
            <w:vAlign w:val="bottom"/>
            <w:hideMark/>
          </w:tcPr>
          <w:p w14:paraId="4EDC017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17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17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17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17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17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179" w14:textId="77777777" w:rsidR="002B1AFB" w:rsidRPr="007F669D" w:rsidRDefault="007215F5" w:rsidP="002B1AFB">
            <w:pPr>
              <w:rPr>
                <w:rFonts w:ascii="Times New Roman" w:eastAsia="Times New Roman" w:hAnsi="Times New Roman" w:cs="Times New Roman"/>
                <w:sz w:val="20"/>
              </w:rPr>
            </w:pPr>
          </w:p>
        </w:tc>
      </w:tr>
      <w:tr w:rsidR="00ED4365" w14:paraId="4EDC0182" w14:textId="77777777">
        <w:trPr>
          <w:trHeight w:val="300"/>
        </w:trPr>
        <w:tc>
          <w:tcPr>
            <w:tcW w:w="1178" w:type="dxa"/>
            <w:tcBorders>
              <w:top w:val="nil"/>
              <w:left w:val="nil"/>
              <w:bottom w:val="nil"/>
              <w:right w:val="nil"/>
            </w:tcBorders>
            <w:shd w:val="clear" w:color="auto" w:fill="auto"/>
            <w:noWrap/>
            <w:vAlign w:val="bottom"/>
            <w:hideMark/>
          </w:tcPr>
          <w:p w14:paraId="4EDC017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17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17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17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17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18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181" w14:textId="77777777" w:rsidR="002B1AFB" w:rsidRPr="007F669D" w:rsidRDefault="007215F5" w:rsidP="002B1AFB">
            <w:pPr>
              <w:rPr>
                <w:rFonts w:ascii="Times New Roman" w:eastAsia="Times New Roman" w:hAnsi="Times New Roman" w:cs="Times New Roman"/>
                <w:sz w:val="20"/>
              </w:rPr>
            </w:pPr>
          </w:p>
        </w:tc>
      </w:tr>
      <w:tr w:rsidR="00ED4365" w14:paraId="4EDC018A" w14:textId="77777777">
        <w:trPr>
          <w:trHeight w:val="300"/>
        </w:trPr>
        <w:tc>
          <w:tcPr>
            <w:tcW w:w="1178" w:type="dxa"/>
            <w:tcBorders>
              <w:top w:val="nil"/>
              <w:left w:val="nil"/>
              <w:bottom w:val="nil"/>
              <w:right w:val="nil"/>
            </w:tcBorders>
            <w:shd w:val="clear" w:color="auto" w:fill="auto"/>
            <w:noWrap/>
            <w:vAlign w:val="bottom"/>
            <w:hideMark/>
          </w:tcPr>
          <w:p w14:paraId="4EDC018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18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18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18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18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18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189" w14:textId="77777777" w:rsidR="002B1AFB" w:rsidRPr="007F669D" w:rsidRDefault="007215F5" w:rsidP="002B1AFB">
            <w:pPr>
              <w:rPr>
                <w:rFonts w:ascii="Times New Roman" w:eastAsia="Times New Roman" w:hAnsi="Times New Roman" w:cs="Times New Roman"/>
                <w:sz w:val="20"/>
              </w:rPr>
            </w:pPr>
          </w:p>
        </w:tc>
      </w:tr>
      <w:tr w:rsidR="00ED4365" w14:paraId="4EDC0192" w14:textId="77777777">
        <w:trPr>
          <w:trHeight w:val="300"/>
        </w:trPr>
        <w:tc>
          <w:tcPr>
            <w:tcW w:w="1178" w:type="dxa"/>
            <w:tcBorders>
              <w:top w:val="nil"/>
              <w:left w:val="nil"/>
              <w:bottom w:val="nil"/>
              <w:right w:val="nil"/>
            </w:tcBorders>
            <w:shd w:val="clear" w:color="auto" w:fill="auto"/>
            <w:noWrap/>
            <w:vAlign w:val="bottom"/>
            <w:hideMark/>
          </w:tcPr>
          <w:p w14:paraId="4EDC018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ΑΝ.ΕΛ:</w:t>
            </w:r>
          </w:p>
        </w:tc>
        <w:tc>
          <w:tcPr>
            <w:tcW w:w="1025" w:type="dxa"/>
            <w:tcBorders>
              <w:top w:val="nil"/>
              <w:left w:val="nil"/>
              <w:bottom w:val="nil"/>
              <w:right w:val="nil"/>
            </w:tcBorders>
            <w:shd w:val="clear" w:color="auto" w:fill="auto"/>
            <w:noWrap/>
            <w:vAlign w:val="bottom"/>
            <w:hideMark/>
          </w:tcPr>
          <w:p w14:paraId="4EDC018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18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18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18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19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191" w14:textId="77777777" w:rsidR="002B1AFB" w:rsidRPr="007F669D" w:rsidRDefault="007215F5" w:rsidP="002B1AFB">
            <w:pPr>
              <w:rPr>
                <w:rFonts w:ascii="Times New Roman" w:eastAsia="Times New Roman" w:hAnsi="Times New Roman" w:cs="Times New Roman"/>
                <w:sz w:val="20"/>
              </w:rPr>
            </w:pPr>
          </w:p>
        </w:tc>
      </w:tr>
      <w:tr w:rsidR="00ED4365" w14:paraId="4EDC0199" w14:textId="77777777">
        <w:trPr>
          <w:trHeight w:val="300"/>
        </w:trPr>
        <w:tc>
          <w:tcPr>
            <w:tcW w:w="2203" w:type="dxa"/>
            <w:gridSpan w:val="2"/>
            <w:tcBorders>
              <w:top w:val="nil"/>
              <w:left w:val="nil"/>
              <w:bottom w:val="nil"/>
              <w:right w:val="nil"/>
            </w:tcBorders>
            <w:shd w:val="clear" w:color="auto" w:fill="auto"/>
            <w:noWrap/>
            <w:vAlign w:val="bottom"/>
            <w:hideMark/>
          </w:tcPr>
          <w:p w14:paraId="4EDC019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194"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19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19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19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198" w14:textId="77777777" w:rsidR="002B1AFB" w:rsidRPr="007F669D" w:rsidRDefault="007215F5" w:rsidP="002B1AFB">
            <w:pPr>
              <w:rPr>
                <w:rFonts w:ascii="Times New Roman" w:eastAsia="Times New Roman" w:hAnsi="Times New Roman" w:cs="Times New Roman"/>
                <w:sz w:val="20"/>
              </w:rPr>
            </w:pPr>
          </w:p>
        </w:tc>
      </w:tr>
      <w:tr w:rsidR="00ED4365" w14:paraId="4EDC01A1" w14:textId="77777777">
        <w:trPr>
          <w:trHeight w:val="300"/>
        </w:trPr>
        <w:tc>
          <w:tcPr>
            <w:tcW w:w="1178" w:type="dxa"/>
            <w:tcBorders>
              <w:top w:val="nil"/>
              <w:left w:val="nil"/>
              <w:bottom w:val="nil"/>
              <w:right w:val="nil"/>
            </w:tcBorders>
            <w:shd w:val="clear" w:color="auto" w:fill="auto"/>
            <w:noWrap/>
            <w:vAlign w:val="bottom"/>
            <w:hideMark/>
          </w:tcPr>
          <w:p w14:paraId="4EDC019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19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19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19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19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19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1A0" w14:textId="77777777" w:rsidR="002B1AFB" w:rsidRPr="007F669D" w:rsidRDefault="007215F5" w:rsidP="002B1AFB">
            <w:pPr>
              <w:rPr>
                <w:rFonts w:ascii="Times New Roman" w:eastAsia="Times New Roman" w:hAnsi="Times New Roman" w:cs="Times New Roman"/>
                <w:sz w:val="20"/>
              </w:rPr>
            </w:pPr>
          </w:p>
        </w:tc>
      </w:tr>
      <w:tr w:rsidR="00ED4365" w14:paraId="4EDC01A9" w14:textId="77777777">
        <w:trPr>
          <w:trHeight w:val="300"/>
        </w:trPr>
        <w:tc>
          <w:tcPr>
            <w:tcW w:w="1178" w:type="dxa"/>
            <w:tcBorders>
              <w:top w:val="nil"/>
              <w:left w:val="nil"/>
              <w:bottom w:val="nil"/>
              <w:right w:val="nil"/>
            </w:tcBorders>
            <w:shd w:val="clear" w:color="auto" w:fill="auto"/>
            <w:noWrap/>
            <w:vAlign w:val="bottom"/>
            <w:hideMark/>
          </w:tcPr>
          <w:p w14:paraId="4EDC01A2"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1A3"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1A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1A5"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1A6"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1A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1A8" w14:textId="77777777" w:rsidR="002B1AFB" w:rsidRPr="007F669D" w:rsidRDefault="007215F5" w:rsidP="002B1AFB">
            <w:pPr>
              <w:rPr>
                <w:rFonts w:ascii="Times New Roman" w:eastAsia="Times New Roman" w:hAnsi="Times New Roman" w:cs="Times New Roman"/>
                <w:sz w:val="20"/>
              </w:rPr>
            </w:pPr>
          </w:p>
        </w:tc>
      </w:tr>
      <w:tr w:rsidR="00ED4365" w14:paraId="4EDC01AF"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1AA"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1A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20 ως έχει</w:t>
            </w:r>
          </w:p>
        </w:tc>
        <w:tc>
          <w:tcPr>
            <w:tcW w:w="1903" w:type="dxa"/>
            <w:tcBorders>
              <w:top w:val="nil"/>
              <w:left w:val="nil"/>
              <w:bottom w:val="nil"/>
              <w:right w:val="nil"/>
            </w:tcBorders>
            <w:shd w:val="clear" w:color="auto" w:fill="auto"/>
            <w:noWrap/>
            <w:vAlign w:val="bottom"/>
            <w:hideMark/>
          </w:tcPr>
          <w:p w14:paraId="4EDC01A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1AD"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1AE" w14:textId="77777777" w:rsidR="002B1AFB" w:rsidRPr="007F669D" w:rsidRDefault="007215F5" w:rsidP="002B1AFB">
            <w:pPr>
              <w:rPr>
                <w:rFonts w:ascii="Times New Roman" w:eastAsia="Times New Roman" w:hAnsi="Times New Roman" w:cs="Times New Roman"/>
                <w:sz w:val="20"/>
              </w:rPr>
            </w:pPr>
          </w:p>
        </w:tc>
      </w:tr>
      <w:tr w:rsidR="00ED4365" w14:paraId="4EDC01B7" w14:textId="77777777">
        <w:trPr>
          <w:trHeight w:val="300"/>
        </w:trPr>
        <w:tc>
          <w:tcPr>
            <w:tcW w:w="1178" w:type="dxa"/>
            <w:tcBorders>
              <w:top w:val="nil"/>
              <w:left w:val="nil"/>
              <w:bottom w:val="nil"/>
              <w:right w:val="nil"/>
            </w:tcBorders>
            <w:shd w:val="clear" w:color="auto" w:fill="auto"/>
            <w:noWrap/>
            <w:vAlign w:val="bottom"/>
            <w:hideMark/>
          </w:tcPr>
          <w:p w14:paraId="4EDC01B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1B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1B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1B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1B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1B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1B6" w14:textId="77777777" w:rsidR="002B1AFB" w:rsidRPr="007F669D" w:rsidRDefault="007215F5" w:rsidP="002B1AFB">
            <w:pPr>
              <w:rPr>
                <w:rFonts w:ascii="Times New Roman" w:eastAsia="Times New Roman" w:hAnsi="Times New Roman" w:cs="Times New Roman"/>
                <w:sz w:val="20"/>
              </w:rPr>
            </w:pPr>
          </w:p>
        </w:tc>
      </w:tr>
      <w:tr w:rsidR="00ED4365" w14:paraId="4EDC01BF" w14:textId="77777777">
        <w:trPr>
          <w:trHeight w:val="300"/>
        </w:trPr>
        <w:tc>
          <w:tcPr>
            <w:tcW w:w="1178" w:type="dxa"/>
            <w:tcBorders>
              <w:top w:val="nil"/>
              <w:left w:val="nil"/>
              <w:bottom w:val="nil"/>
              <w:right w:val="nil"/>
            </w:tcBorders>
            <w:shd w:val="clear" w:color="auto" w:fill="auto"/>
            <w:noWrap/>
            <w:vAlign w:val="bottom"/>
            <w:hideMark/>
          </w:tcPr>
          <w:p w14:paraId="4EDC01B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1B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1B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1B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1B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1B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1BE" w14:textId="77777777" w:rsidR="002B1AFB" w:rsidRPr="007F669D" w:rsidRDefault="007215F5" w:rsidP="002B1AFB">
            <w:pPr>
              <w:rPr>
                <w:rFonts w:ascii="Times New Roman" w:eastAsia="Times New Roman" w:hAnsi="Times New Roman" w:cs="Times New Roman"/>
                <w:sz w:val="20"/>
              </w:rPr>
            </w:pPr>
          </w:p>
        </w:tc>
      </w:tr>
      <w:tr w:rsidR="00ED4365" w14:paraId="4EDC01C7" w14:textId="77777777">
        <w:trPr>
          <w:trHeight w:val="300"/>
        </w:trPr>
        <w:tc>
          <w:tcPr>
            <w:tcW w:w="1178" w:type="dxa"/>
            <w:tcBorders>
              <w:top w:val="nil"/>
              <w:left w:val="nil"/>
              <w:bottom w:val="nil"/>
              <w:right w:val="nil"/>
            </w:tcBorders>
            <w:shd w:val="clear" w:color="auto" w:fill="auto"/>
            <w:noWrap/>
            <w:vAlign w:val="bottom"/>
            <w:hideMark/>
          </w:tcPr>
          <w:p w14:paraId="4EDC01C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1C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1C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1C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1C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1C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1C6" w14:textId="77777777" w:rsidR="002B1AFB" w:rsidRPr="007F669D" w:rsidRDefault="007215F5" w:rsidP="002B1AFB">
            <w:pPr>
              <w:rPr>
                <w:rFonts w:ascii="Times New Roman" w:eastAsia="Times New Roman" w:hAnsi="Times New Roman" w:cs="Times New Roman"/>
                <w:sz w:val="20"/>
              </w:rPr>
            </w:pPr>
          </w:p>
        </w:tc>
      </w:tr>
      <w:tr w:rsidR="00ED4365" w14:paraId="4EDC01CF" w14:textId="77777777">
        <w:trPr>
          <w:trHeight w:val="300"/>
        </w:trPr>
        <w:tc>
          <w:tcPr>
            <w:tcW w:w="1178" w:type="dxa"/>
            <w:tcBorders>
              <w:top w:val="nil"/>
              <w:left w:val="nil"/>
              <w:bottom w:val="nil"/>
              <w:right w:val="nil"/>
            </w:tcBorders>
            <w:shd w:val="clear" w:color="auto" w:fill="auto"/>
            <w:noWrap/>
            <w:vAlign w:val="bottom"/>
            <w:hideMark/>
          </w:tcPr>
          <w:p w14:paraId="4EDC01C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1C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1C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1C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1C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1C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1CE" w14:textId="77777777" w:rsidR="002B1AFB" w:rsidRPr="007F669D" w:rsidRDefault="007215F5" w:rsidP="002B1AFB">
            <w:pPr>
              <w:rPr>
                <w:rFonts w:ascii="Times New Roman" w:eastAsia="Times New Roman" w:hAnsi="Times New Roman" w:cs="Times New Roman"/>
                <w:sz w:val="20"/>
              </w:rPr>
            </w:pPr>
          </w:p>
        </w:tc>
      </w:tr>
      <w:tr w:rsidR="00ED4365" w14:paraId="4EDC01D7" w14:textId="77777777">
        <w:trPr>
          <w:trHeight w:val="300"/>
        </w:trPr>
        <w:tc>
          <w:tcPr>
            <w:tcW w:w="1178" w:type="dxa"/>
            <w:tcBorders>
              <w:top w:val="nil"/>
              <w:left w:val="nil"/>
              <w:bottom w:val="nil"/>
              <w:right w:val="nil"/>
            </w:tcBorders>
            <w:shd w:val="clear" w:color="auto" w:fill="auto"/>
            <w:noWrap/>
            <w:vAlign w:val="bottom"/>
            <w:hideMark/>
          </w:tcPr>
          <w:p w14:paraId="4EDC01D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1D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1D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1D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1D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1D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1D6" w14:textId="77777777" w:rsidR="002B1AFB" w:rsidRPr="007F669D" w:rsidRDefault="007215F5" w:rsidP="002B1AFB">
            <w:pPr>
              <w:rPr>
                <w:rFonts w:ascii="Times New Roman" w:eastAsia="Times New Roman" w:hAnsi="Times New Roman" w:cs="Times New Roman"/>
                <w:sz w:val="20"/>
              </w:rPr>
            </w:pPr>
          </w:p>
        </w:tc>
      </w:tr>
      <w:tr w:rsidR="00ED4365" w14:paraId="4EDC01DF" w14:textId="77777777">
        <w:trPr>
          <w:trHeight w:val="300"/>
        </w:trPr>
        <w:tc>
          <w:tcPr>
            <w:tcW w:w="1178" w:type="dxa"/>
            <w:tcBorders>
              <w:top w:val="nil"/>
              <w:left w:val="nil"/>
              <w:bottom w:val="nil"/>
              <w:right w:val="nil"/>
            </w:tcBorders>
            <w:shd w:val="clear" w:color="auto" w:fill="auto"/>
            <w:noWrap/>
            <w:vAlign w:val="bottom"/>
            <w:hideMark/>
          </w:tcPr>
          <w:p w14:paraId="4EDC01D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01D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1D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1D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1D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1D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1DE" w14:textId="77777777" w:rsidR="002B1AFB" w:rsidRPr="007F669D" w:rsidRDefault="007215F5" w:rsidP="002B1AFB">
            <w:pPr>
              <w:rPr>
                <w:rFonts w:ascii="Times New Roman" w:eastAsia="Times New Roman" w:hAnsi="Times New Roman" w:cs="Times New Roman"/>
                <w:sz w:val="20"/>
              </w:rPr>
            </w:pPr>
          </w:p>
        </w:tc>
      </w:tr>
      <w:tr w:rsidR="00ED4365" w14:paraId="4EDC01E6" w14:textId="77777777">
        <w:trPr>
          <w:trHeight w:val="300"/>
        </w:trPr>
        <w:tc>
          <w:tcPr>
            <w:tcW w:w="2203" w:type="dxa"/>
            <w:gridSpan w:val="2"/>
            <w:tcBorders>
              <w:top w:val="nil"/>
              <w:left w:val="nil"/>
              <w:bottom w:val="nil"/>
              <w:right w:val="nil"/>
            </w:tcBorders>
            <w:shd w:val="clear" w:color="auto" w:fill="auto"/>
            <w:noWrap/>
            <w:vAlign w:val="bottom"/>
            <w:hideMark/>
          </w:tcPr>
          <w:p w14:paraId="4EDC01E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1E1"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1E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1E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1E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1E5" w14:textId="77777777" w:rsidR="002B1AFB" w:rsidRPr="007F669D" w:rsidRDefault="007215F5" w:rsidP="002B1AFB">
            <w:pPr>
              <w:rPr>
                <w:rFonts w:ascii="Times New Roman" w:eastAsia="Times New Roman" w:hAnsi="Times New Roman" w:cs="Times New Roman"/>
                <w:sz w:val="20"/>
              </w:rPr>
            </w:pPr>
          </w:p>
        </w:tc>
      </w:tr>
      <w:tr w:rsidR="00ED4365" w14:paraId="4EDC01EE" w14:textId="77777777">
        <w:trPr>
          <w:trHeight w:val="300"/>
        </w:trPr>
        <w:tc>
          <w:tcPr>
            <w:tcW w:w="1178" w:type="dxa"/>
            <w:tcBorders>
              <w:top w:val="nil"/>
              <w:left w:val="nil"/>
              <w:bottom w:val="nil"/>
              <w:right w:val="nil"/>
            </w:tcBorders>
            <w:shd w:val="clear" w:color="auto" w:fill="auto"/>
            <w:noWrap/>
            <w:vAlign w:val="bottom"/>
            <w:hideMark/>
          </w:tcPr>
          <w:p w14:paraId="4EDC01E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1E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1E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1E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1E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1E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1ED" w14:textId="77777777" w:rsidR="002B1AFB" w:rsidRPr="007F669D" w:rsidRDefault="007215F5" w:rsidP="002B1AFB">
            <w:pPr>
              <w:rPr>
                <w:rFonts w:ascii="Times New Roman" w:eastAsia="Times New Roman" w:hAnsi="Times New Roman" w:cs="Times New Roman"/>
                <w:sz w:val="20"/>
              </w:rPr>
            </w:pPr>
          </w:p>
        </w:tc>
      </w:tr>
      <w:tr w:rsidR="00ED4365" w14:paraId="4EDC01F6" w14:textId="77777777">
        <w:trPr>
          <w:trHeight w:val="300"/>
        </w:trPr>
        <w:tc>
          <w:tcPr>
            <w:tcW w:w="1178" w:type="dxa"/>
            <w:tcBorders>
              <w:top w:val="nil"/>
              <w:left w:val="nil"/>
              <w:bottom w:val="nil"/>
              <w:right w:val="nil"/>
            </w:tcBorders>
            <w:shd w:val="clear" w:color="auto" w:fill="auto"/>
            <w:noWrap/>
            <w:vAlign w:val="bottom"/>
            <w:hideMark/>
          </w:tcPr>
          <w:p w14:paraId="4EDC01EF"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1F0"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1F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1F2"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1F3"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1F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1F5" w14:textId="77777777" w:rsidR="002B1AFB" w:rsidRPr="007F669D" w:rsidRDefault="007215F5" w:rsidP="002B1AFB">
            <w:pPr>
              <w:rPr>
                <w:rFonts w:ascii="Times New Roman" w:eastAsia="Times New Roman" w:hAnsi="Times New Roman" w:cs="Times New Roman"/>
                <w:sz w:val="20"/>
              </w:rPr>
            </w:pPr>
          </w:p>
        </w:tc>
      </w:tr>
      <w:tr w:rsidR="00ED4365" w14:paraId="4EDC01FC"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1F7"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1F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21 ως έχει</w:t>
            </w:r>
          </w:p>
        </w:tc>
        <w:tc>
          <w:tcPr>
            <w:tcW w:w="1903" w:type="dxa"/>
            <w:tcBorders>
              <w:top w:val="nil"/>
              <w:left w:val="nil"/>
              <w:bottom w:val="nil"/>
              <w:right w:val="nil"/>
            </w:tcBorders>
            <w:shd w:val="clear" w:color="auto" w:fill="auto"/>
            <w:noWrap/>
            <w:vAlign w:val="bottom"/>
            <w:hideMark/>
          </w:tcPr>
          <w:p w14:paraId="4EDC01F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1FA"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1FB" w14:textId="77777777" w:rsidR="002B1AFB" w:rsidRPr="007F669D" w:rsidRDefault="007215F5" w:rsidP="002B1AFB">
            <w:pPr>
              <w:rPr>
                <w:rFonts w:ascii="Times New Roman" w:eastAsia="Times New Roman" w:hAnsi="Times New Roman" w:cs="Times New Roman"/>
                <w:sz w:val="20"/>
              </w:rPr>
            </w:pPr>
          </w:p>
        </w:tc>
      </w:tr>
      <w:tr w:rsidR="00ED4365" w14:paraId="4EDC0204" w14:textId="77777777">
        <w:trPr>
          <w:trHeight w:val="300"/>
        </w:trPr>
        <w:tc>
          <w:tcPr>
            <w:tcW w:w="1178" w:type="dxa"/>
            <w:tcBorders>
              <w:top w:val="nil"/>
              <w:left w:val="nil"/>
              <w:bottom w:val="nil"/>
              <w:right w:val="nil"/>
            </w:tcBorders>
            <w:shd w:val="clear" w:color="auto" w:fill="auto"/>
            <w:noWrap/>
            <w:vAlign w:val="bottom"/>
            <w:hideMark/>
          </w:tcPr>
          <w:p w14:paraId="4EDC01F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1F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1F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20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20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20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203" w14:textId="77777777" w:rsidR="002B1AFB" w:rsidRPr="007F669D" w:rsidRDefault="007215F5" w:rsidP="002B1AFB">
            <w:pPr>
              <w:rPr>
                <w:rFonts w:ascii="Times New Roman" w:eastAsia="Times New Roman" w:hAnsi="Times New Roman" w:cs="Times New Roman"/>
                <w:sz w:val="20"/>
              </w:rPr>
            </w:pPr>
          </w:p>
        </w:tc>
      </w:tr>
      <w:tr w:rsidR="00ED4365" w14:paraId="4EDC020C" w14:textId="77777777">
        <w:trPr>
          <w:trHeight w:val="300"/>
        </w:trPr>
        <w:tc>
          <w:tcPr>
            <w:tcW w:w="1178" w:type="dxa"/>
            <w:tcBorders>
              <w:top w:val="nil"/>
              <w:left w:val="nil"/>
              <w:bottom w:val="nil"/>
              <w:right w:val="nil"/>
            </w:tcBorders>
            <w:shd w:val="clear" w:color="auto" w:fill="auto"/>
            <w:noWrap/>
            <w:vAlign w:val="bottom"/>
            <w:hideMark/>
          </w:tcPr>
          <w:p w14:paraId="4EDC020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20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20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20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20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20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20B" w14:textId="77777777" w:rsidR="002B1AFB" w:rsidRPr="007F669D" w:rsidRDefault="007215F5" w:rsidP="002B1AFB">
            <w:pPr>
              <w:rPr>
                <w:rFonts w:ascii="Times New Roman" w:eastAsia="Times New Roman" w:hAnsi="Times New Roman" w:cs="Times New Roman"/>
                <w:sz w:val="20"/>
              </w:rPr>
            </w:pPr>
          </w:p>
        </w:tc>
      </w:tr>
      <w:tr w:rsidR="00ED4365" w14:paraId="4EDC0214" w14:textId="77777777">
        <w:trPr>
          <w:trHeight w:val="300"/>
        </w:trPr>
        <w:tc>
          <w:tcPr>
            <w:tcW w:w="1178" w:type="dxa"/>
            <w:tcBorders>
              <w:top w:val="nil"/>
              <w:left w:val="nil"/>
              <w:bottom w:val="nil"/>
              <w:right w:val="nil"/>
            </w:tcBorders>
            <w:shd w:val="clear" w:color="auto" w:fill="auto"/>
            <w:noWrap/>
            <w:vAlign w:val="bottom"/>
            <w:hideMark/>
          </w:tcPr>
          <w:p w14:paraId="4EDC020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20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20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21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21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21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213" w14:textId="77777777" w:rsidR="002B1AFB" w:rsidRPr="007F669D" w:rsidRDefault="007215F5" w:rsidP="002B1AFB">
            <w:pPr>
              <w:rPr>
                <w:rFonts w:ascii="Times New Roman" w:eastAsia="Times New Roman" w:hAnsi="Times New Roman" w:cs="Times New Roman"/>
                <w:sz w:val="20"/>
              </w:rPr>
            </w:pPr>
          </w:p>
        </w:tc>
      </w:tr>
      <w:tr w:rsidR="00ED4365" w14:paraId="4EDC021C" w14:textId="77777777">
        <w:trPr>
          <w:trHeight w:val="300"/>
        </w:trPr>
        <w:tc>
          <w:tcPr>
            <w:tcW w:w="1178" w:type="dxa"/>
            <w:tcBorders>
              <w:top w:val="nil"/>
              <w:left w:val="nil"/>
              <w:bottom w:val="nil"/>
              <w:right w:val="nil"/>
            </w:tcBorders>
            <w:shd w:val="clear" w:color="auto" w:fill="auto"/>
            <w:noWrap/>
            <w:vAlign w:val="bottom"/>
            <w:hideMark/>
          </w:tcPr>
          <w:p w14:paraId="4EDC021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21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21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21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21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21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21B" w14:textId="77777777" w:rsidR="002B1AFB" w:rsidRPr="007F669D" w:rsidRDefault="007215F5" w:rsidP="002B1AFB">
            <w:pPr>
              <w:rPr>
                <w:rFonts w:ascii="Times New Roman" w:eastAsia="Times New Roman" w:hAnsi="Times New Roman" w:cs="Times New Roman"/>
                <w:sz w:val="20"/>
              </w:rPr>
            </w:pPr>
          </w:p>
        </w:tc>
      </w:tr>
      <w:tr w:rsidR="00ED4365" w14:paraId="4EDC0224" w14:textId="77777777">
        <w:trPr>
          <w:trHeight w:val="300"/>
        </w:trPr>
        <w:tc>
          <w:tcPr>
            <w:tcW w:w="1178" w:type="dxa"/>
            <w:tcBorders>
              <w:top w:val="nil"/>
              <w:left w:val="nil"/>
              <w:bottom w:val="nil"/>
              <w:right w:val="nil"/>
            </w:tcBorders>
            <w:shd w:val="clear" w:color="auto" w:fill="auto"/>
            <w:noWrap/>
            <w:vAlign w:val="bottom"/>
            <w:hideMark/>
          </w:tcPr>
          <w:p w14:paraId="4EDC021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21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21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22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22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22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223" w14:textId="77777777" w:rsidR="002B1AFB" w:rsidRPr="007F669D" w:rsidRDefault="007215F5" w:rsidP="002B1AFB">
            <w:pPr>
              <w:rPr>
                <w:rFonts w:ascii="Times New Roman" w:eastAsia="Times New Roman" w:hAnsi="Times New Roman" w:cs="Times New Roman"/>
                <w:sz w:val="20"/>
              </w:rPr>
            </w:pPr>
          </w:p>
        </w:tc>
      </w:tr>
      <w:tr w:rsidR="00ED4365" w14:paraId="4EDC022C" w14:textId="77777777">
        <w:trPr>
          <w:trHeight w:val="300"/>
        </w:trPr>
        <w:tc>
          <w:tcPr>
            <w:tcW w:w="1178" w:type="dxa"/>
            <w:tcBorders>
              <w:top w:val="nil"/>
              <w:left w:val="nil"/>
              <w:bottom w:val="nil"/>
              <w:right w:val="nil"/>
            </w:tcBorders>
            <w:shd w:val="clear" w:color="auto" w:fill="auto"/>
            <w:noWrap/>
            <w:vAlign w:val="bottom"/>
            <w:hideMark/>
          </w:tcPr>
          <w:p w14:paraId="4EDC022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022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22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22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22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22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22B" w14:textId="77777777" w:rsidR="002B1AFB" w:rsidRPr="007F669D" w:rsidRDefault="007215F5" w:rsidP="002B1AFB">
            <w:pPr>
              <w:rPr>
                <w:rFonts w:ascii="Times New Roman" w:eastAsia="Times New Roman" w:hAnsi="Times New Roman" w:cs="Times New Roman"/>
                <w:sz w:val="20"/>
              </w:rPr>
            </w:pPr>
          </w:p>
        </w:tc>
      </w:tr>
      <w:tr w:rsidR="00ED4365" w14:paraId="4EDC0233" w14:textId="77777777">
        <w:trPr>
          <w:trHeight w:val="300"/>
        </w:trPr>
        <w:tc>
          <w:tcPr>
            <w:tcW w:w="2203" w:type="dxa"/>
            <w:gridSpan w:val="2"/>
            <w:tcBorders>
              <w:top w:val="nil"/>
              <w:left w:val="nil"/>
              <w:bottom w:val="nil"/>
              <w:right w:val="nil"/>
            </w:tcBorders>
            <w:shd w:val="clear" w:color="auto" w:fill="auto"/>
            <w:noWrap/>
            <w:vAlign w:val="bottom"/>
            <w:hideMark/>
          </w:tcPr>
          <w:p w14:paraId="4EDC022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22E"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22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23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23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232" w14:textId="77777777" w:rsidR="002B1AFB" w:rsidRPr="007F669D" w:rsidRDefault="007215F5" w:rsidP="002B1AFB">
            <w:pPr>
              <w:rPr>
                <w:rFonts w:ascii="Times New Roman" w:eastAsia="Times New Roman" w:hAnsi="Times New Roman" w:cs="Times New Roman"/>
                <w:sz w:val="20"/>
              </w:rPr>
            </w:pPr>
          </w:p>
        </w:tc>
      </w:tr>
      <w:tr w:rsidR="00ED4365" w14:paraId="4EDC023B" w14:textId="77777777">
        <w:trPr>
          <w:trHeight w:val="300"/>
        </w:trPr>
        <w:tc>
          <w:tcPr>
            <w:tcW w:w="1178" w:type="dxa"/>
            <w:tcBorders>
              <w:top w:val="nil"/>
              <w:left w:val="nil"/>
              <w:bottom w:val="nil"/>
              <w:right w:val="nil"/>
            </w:tcBorders>
            <w:shd w:val="clear" w:color="auto" w:fill="auto"/>
            <w:noWrap/>
            <w:vAlign w:val="bottom"/>
            <w:hideMark/>
          </w:tcPr>
          <w:p w14:paraId="4EDC023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23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23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23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23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23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23A" w14:textId="77777777" w:rsidR="002B1AFB" w:rsidRPr="007F669D" w:rsidRDefault="007215F5" w:rsidP="002B1AFB">
            <w:pPr>
              <w:rPr>
                <w:rFonts w:ascii="Times New Roman" w:eastAsia="Times New Roman" w:hAnsi="Times New Roman" w:cs="Times New Roman"/>
                <w:sz w:val="20"/>
              </w:rPr>
            </w:pPr>
          </w:p>
        </w:tc>
      </w:tr>
      <w:tr w:rsidR="00ED4365" w14:paraId="4EDC0243" w14:textId="77777777">
        <w:trPr>
          <w:trHeight w:val="300"/>
        </w:trPr>
        <w:tc>
          <w:tcPr>
            <w:tcW w:w="1178" w:type="dxa"/>
            <w:tcBorders>
              <w:top w:val="nil"/>
              <w:left w:val="nil"/>
              <w:bottom w:val="nil"/>
              <w:right w:val="nil"/>
            </w:tcBorders>
            <w:shd w:val="clear" w:color="auto" w:fill="auto"/>
            <w:noWrap/>
            <w:vAlign w:val="bottom"/>
            <w:hideMark/>
          </w:tcPr>
          <w:p w14:paraId="4EDC023C"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23D"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23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23F"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240"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24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242" w14:textId="77777777" w:rsidR="002B1AFB" w:rsidRPr="007F669D" w:rsidRDefault="007215F5" w:rsidP="002B1AFB">
            <w:pPr>
              <w:rPr>
                <w:rFonts w:ascii="Times New Roman" w:eastAsia="Times New Roman" w:hAnsi="Times New Roman" w:cs="Times New Roman"/>
                <w:sz w:val="20"/>
              </w:rPr>
            </w:pPr>
          </w:p>
        </w:tc>
      </w:tr>
      <w:tr w:rsidR="00ED4365" w14:paraId="4EDC0249"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244"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24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22 ως έχει</w:t>
            </w:r>
          </w:p>
        </w:tc>
        <w:tc>
          <w:tcPr>
            <w:tcW w:w="1903" w:type="dxa"/>
            <w:tcBorders>
              <w:top w:val="nil"/>
              <w:left w:val="nil"/>
              <w:bottom w:val="nil"/>
              <w:right w:val="nil"/>
            </w:tcBorders>
            <w:shd w:val="clear" w:color="auto" w:fill="auto"/>
            <w:noWrap/>
            <w:vAlign w:val="bottom"/>
            <w:hideMark/>
          </w:tcPr>
          <w:p w14:paraId="4EDC024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247"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248" w14:textId="77777777" w:rsidR="002B1AFB" w:rsidRPr="007F669D" w:rsidRDefault="007215F5" w:rsidP="002B1AFB">
            <w:pPr>
              <w:rPr>
                <w:rFonts w:ascii="Times New Roman" w:eastAsia="Times New Roman" w:hAnsi="Times New Roman" w:cs="Times New Roman"/>
                <w:sz w:val="20"/>
              </w:rPr>
            </w:pPr>
          </w:p>
        </w:tc>
      </w:tr>
      <w:tr w:rsidR="00ED4365" w14:paraId="4EDC0251" w14:textId="77777777">
        <w:trPr>
          <w:trHeight w:val="300"/>
        </w:trPr>
        <w:tc>
          <w:tcPr>
            <w:tcW w:w="1178" w:type="dxa"/>
            <w:tcBorders>
              <w:top w:val="nil"/>
              <w:left w:val="nil"/>
              <w:bottom w:val="nil"/>
              <w:right w:val="nil"/>
            </w:tcBorders>
            <w:shd w:val="clear" w:color="auto" w:fill="auto"/>
            <w:noWrap/>
            <w:vAlign w:val="bottom"/>
            <w:hideMark/>
          </w:tcPr>
          <w:p w14:paraId="4EDC024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24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24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24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24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24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250" w14:textId="77777777" w:rsidR="002B1AFB" w:rsidRPr="007F669D" w:rsidRDefault="007215F5" w:rsidP="002B1AFB">
            <w:pPr>
              <w:rPr>
                <w:rFonts w:ascii="Times New Roman" w:eastAsia="Times New Roman" w:hAnsi="Times New Roman" w:cs="Times New Roman"/>
                <w:sz w:val="20"/>
              </w:rPr>
            </w:pPr>
          </w:p>
        </w:tc>
      </w:tr>
      <w:tr w:rsidR="00ED4365" w14:paraId="4EDC0259" w14:textId="77777777">
        <w:trPr>
          <w:trHeight w:val="300"/>
        </w:trPr>
        <w:tc>
          <w:tcPr>
            <w:tcW w:w="1178" w:type="dxa"/>
            <w:tcBorders>
              <w:top w:val="nil"/>
              <w:left w:val="nil"/>
              <w:bottom w:val="nil"/>
              <w:right w:val="nil"/>
            </w:tcBorders>
            <w:shd w:val="clear" w:color="auto" w:fill="auto"/>
            <w:noWrap/>
            <w:vAlign w:val="bottom"/>
            <w:hideMark/>
          </w:tcPr>
          <w:p w14:paraId="4EDC025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25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25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25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25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25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258" w14:textId="77777777" w:rsidR="002B1AFB" w:rsidRPr="007F669D" w:rsidRDefault="007215F5" w:rsidP="002B1AFB">
            <w:pPr>
              <w:rPr>
                <w:rFonts w:ascii="Times New Roman" w:eastAsia="Times New Roman" w:hAnsi="Times New Roman" w:cs="Times New Roman"/>
                <w:sz w:val="20"/>
              </w:rPr>
            </w:pPr>
          </w:p>
        </w:tc>
      </w:tr>
      <w:tr w:rsidR="00ED4365" w14:paraId="4EDC0261" w14:textId="77777777">
        <w:trPr>
          <w:trHeight w:val="300"/>
        </w:trPr>
        <w:tc>
          <w:tcPr>
            <w:tcW w:w="1178" w:type="dxa"/>
            <w:tcBorders>
              <w:top w:val="nil"/>
              <w:left w:val="nil"/>
              <w:bottom w:val="nil"/>
              <w:right w:val="nil"/>
            </w:tcBorders>
            <w:shd w:val="clear" w:color="auto" w:fill="auto"/>
            <w:noWrap/>
            <w:vAlign w:val="bottom"/>
            <w:hideMark/>
          </w:tcPr>
          <w:p w14:paraId="4EDC025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25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25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25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25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25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260" w14:textId="77777777" w:rsidR="002B1AFB" w:rsidRPr="007F669D" w:rsidRDefault="007215F5" w:rsidP="002B1AFB">
            <w:pPr>
              <w:rPr>
                <w:rFonts w:ascii="Times New Roman" w:eastAsia="Times New Roman" w:hAnsi="Times New Roman" w:cs="Times New Roman"/>
                <w:sz w:val="20"/>
              </w:rPr>
            </w:pPr>
          </w:p>
        </w:tc>
      </w:tr>
      <w:tr w:rsidR="00ED4365" w14:paraId="4EDC0269" w14:textId="77777777">
        <w:trPr>
          <w:trHeight w:val="300"/>
        </w:trPr>
        <w:tc>
          <w:tcPr>
            <w:tcW w:w="1178" w:type="dxa"/>
            <w:tcBorders>
              <w:top w:val="nil"/>
              <w:left w:val="nil"/>
              <w:bottom w:val="nil"/>
              <w:right w:val="nil"/>
            </w:tcBorders>
            <w:shd w:val="clear" w:color="auto" w:fill="auto"/>
            <w:noWrap/>
            <w:vAlign w:val="bottom"/>
            <w:hideMark/>
          </w:tcPr>
          <w:p w14:paraId="4EDC026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26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26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26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26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26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268" w14:textId="77777777" w:rsidR="002B1AFB" w:rsidRPr="007F669D" w:rsidRDefault="007215F5" w:rsidP="002B1AFB">
            <w:pPr>
              <w:rPr>
                <w:rFonts w:ascii="Times New Roman" w:eastAsia="Times New Roman" w:hAnsi="Times New Roman" w:cs="Times New Roman"/>
                <w:sz w:val="20"/>
              </w:rPr>
            </w:pPr>
          </w:p>
        </w:tc>
      </w:tr>
      <w:tr w:rsidR="00ED4365" w14:paraId="4EDC0271" w14:textId="77777777">
        <w:trPr>
          <w:trHeight w:val="300"/>
        </w:trPr>
        <w:tc>
          <w:tcPr>
            <w:tcW w:w="1178" w:type="dxa"/>
            <w:tcBorders>
              <w:top w:val="nil"/>
              <w:left w:val="nil"/>
              <w:bottom w:val="nil"/>
              <w:right w:val="nil"/>
            </w:tcBorders>
            <w:shd w:val="clear" w:color="auto" w:fill="auto"/>
            <w:noWrap/>
            <w:vAlign w:val="bottom"/>
            <w:hideMark/>
          </w:tcPr>
          <w:p w14:paraId="4EDC026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26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26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26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26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26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270" w14:textId="77777777" w:rsidR="002B1AFB" w:rsidRPr="007F669D" w:rsidRDefault="007215F5" w:rsidP="002B1AFB">
            <w:pPr>
              <w:rPr>
                <w:rFonts w:ascii="Times New Roman" w:eastAsia="Times New Roman" w:hAnsi="Times New Roman" w:cs="Times New Roman"/>
                <w:sz w:val="20"/>
              </w:rPr>
            </w:pPr>
          </w:p>
        </w:tc>
      </w:tr>
      <w:tr w:rsidR="00ED4365" w14:paraId="4EDC0279" w14:textId="77777777">
        <w:trPr>
          <w:trHeight w:val="300"/>
        </w:trPr>
        <w:tc>
          <w:tcPr>
            <w:tcW w:w="1178" w:type="dxa"/>
            <w:tcBorders>
              <w:top w:val="nil"/>
              <w:left w:val="nil"/>
              <w:bottom w:val="nil"/>
              <w:right w:val="nil"/>
            </w:tcBorders>
            <w:shd w:val="clear" w:color="auto" w:fill="auto"/>
            <w:noWrap/>
            <w:vAlign w:val="bottom"/>
            <w:hideMark/>
          </w:tcPr>
          <w:p w14:paraId="4EDC027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ΑΝ.ΕΛ:</w:t>
            </w:r>
          </w:p>
        </w:tc>
        <w:tc>
          <w:tcPr>
            <w:tcW w:w="1025" w:type="dxa"/>
            <w:tcBorders>
              <w:top w:val="nil"/>
              <w:left w:val="nil"/>
              <w:bottom w:val="nil"/>
              <w:right w:val="nil"/>
            </w:tcBorders>
            <w:shd w:val="clear" w:color="auto" w:fill="auto"/>
            <w:noWrap/>
            <w:vAlign w:val="bottom"/>
            <w:hideMark/>
          </w:tcPr>
          <w:p w14:paraId="4EDC027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27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27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27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27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278" w14:textId="77777777" w:rsidR="002B1AFB" w:rsidRPr="007F669D" w:rsidRDefault="007215F5" w:rsidP="002B1AFB">
            <w:pPr>
              <w:rPr>
                <w:rFonts w:ascii="Times New Roman" w:eastAsia="Times New Roman" w:hAnsi="Times New Roman" w:cs="Times New Roman"/>
                <w:sz w:val="20"/>
              </w:rPr>
            </w:pPr>
          </w:p>
        </w:tc>
      </w:tr>
      <w:tr w:rsidR="00ED4365" w14:paraId="4EDC0280" w14:textId="77777777">
        <w:trPr>
          <w:trHeight w:val="300"/>
        </w:trPr>
        <w:tc>
          <w:tcPr>
            <w:tcW w:w="2203" w:type="dxa"/>
            <w:gridSpan w:val="2"/>
            <w:tcBorders>
              <w:top w:val="nil"/>
              <w:left w:val="nil"/>
              <w:bottom w:val="nil"/>
              <w:right w:val="nil"/>
            </w:tcBorders>
            <w:shd w:val="clear" w:color="auto" w:fill="auto"/>
            <w:noWrap/>
            <w:vAlign w:val="bottom"/>
            <w:hideMark/>
          </w:tcPr>
          <w:p w14:paraId="4EDC027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27B"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27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27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27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27F" w14:textId="77777777" w:rsidR="002B1AFB" w:rsidRPr="007F669D" w:rsidRDefault="007215F5" w:rsidP="002B1AFB">
            <w:pPr>
              <w:rPr>
                <w:rFonts w:ascii="Times New Roman" w:eastAsia="Times New Roman" w:hAnsi="Times New Roman" w:cs="Times New Roman"/>
                <w:sz w:val="20"/>
              </w:rPr>
            </w:pPr>
          </w:p>
        </w:tc>
      </w:tr>
      <w:tr w:rsidR="00ED4365" w14:paraId="4EDC0288" w14:textId="77777777">
        <w:trPr>
          <w:trHeight w:val="300"/>
        </w:trPr>
        <w:tc>
          <w:tcPr>
            <w:tcW w:w="1178" w:type="dxa"/>
            <w:tcBorders>
              <w:top w:val="nil"/>
              <w:left w:val="nil"/>
              <w:bottom w:val="nil"/>
              <w:right w:val="nil"/>
            </w:tcBorders>
            <w:shd w:val="clear" w:color="auto" w:fill="auto"/>
            <w:noWrap/>
            <w:vAlign w:val="bottom"/>
            <w:hideMark/>
          </w:tcPr>
          <w:p w14:paraId="4EDC028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28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28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28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28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28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287" w14:textId="77777777" w:rsidR="002B1AFB" w:rsidRPr="007F669D" w:rsidRDefault="007215F5" w:rsidP="002B1AFB">
            <w:pPr>
              <w:rPr>
                <w:rFonts w:ascii="Times New Roman" w:eastAsia="Times New Roman" w:hAnsi="Times New Roman" w:cs="Times New Roman"/>
                <w:sz w:val="20"/>
              </w:rPr>
            </w:pPr>
          </w:p>
        </w:tc>
      </w:tr>
      <w:tr w:rsidR="00ED4365" w14:paraId="4EDC0290" w14:textId="77777777">
        <w:trPr>
          <w:trHeight w:val="300"/>
        </w:trPr>
        <w:tc>
          <w:tcPr>
            <w:tcW w:w="1178" w:type="dxa"/>
            <w:tcBorders>
              <w:top w:val="nil"/>
              <w:left w:val="nil"/>
              <w:bottom w:val="nil"/>
              <w:right w:val="nil"/>
            </w:tcBorders>
            <w:shd w:val="clear" w:color="auto" w:fill="auto"/>
            <w:noWrap/>
            <w:vAlign w:val="bottom"/>
            <w:hideMark/>
          </w:tcPr>
          <w:p w14:paraId="4EDC0289"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28A"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28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28C"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28D"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28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28F" w14:textId="77777777" w:rsidR="002B1AFB" w:rsidRPr="007F669D" w:rsidRDefault="007215F5" w:rsidP="002B1AFB">
            <w:pPr>
              <w:rPr>
                <w:rFonts w:ascii="Times New Roman" w:eastAsia="Times New Roman" w:hAnsi="Times New Roman" w:cs="Times New Roman"/>
                <w:sz w:val="20"/>
              </w:rPr>
            </w:pPr>
          </w:p>
        </w:tc>
      </w:tr>
      <w:tr w:rsidR="00ED4365" w14:paraId="4EDC0296"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291"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29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23 ως έχει</w:t>
            </w:r>
          </w:p>
        </w:tc>
        <w:tc>
          <w:tcPr>
            <w:tcW w:w="1903" w:type="dxa"/>
            <w:tcBorders>
              <w:top w:val="nil"/>
              <w:left w:val="nil"/>
              <w:bottom w:val="nil"/>
              <w:right w:val="nil"/>
            </w:tcBorders>
            <w:shd w:val="clear" w:color="auto" w:fill="auto"/>
            <w:noWrap/>
            <w:vAlign w:val="bottom"/>
            <w:hideMark/>
          </w:tcPr>
          <w:p w14:paraId="4EDC029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294"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295" w14:textId="77777777" w:rsidR="002B1AFB" w:rsidRPr="007F669D" w:rsidRDefault="007215F5" w:rsidP="002B1AFB">
            <w:pPr>
              <w:rPr>
                <w:rFonts w:ascii="Times New Roman" w:eastAsia="Times New Roman" w:hAnsi="Times New Roman" w:cs="Times New Roman"/>
                <w:sz w:val="20"/>
              </w:rPr>
            </w:pPr>
          </w:p>
        </w:tc>
      </w:tr>
      <w:tr w:rsidR="00ED4365" w14:paraId="4EDC029E" w14:textId="77777777">
        <w:trPr>
          <w:trHeight w:val="300"/>
        </w:trPr>
        <w:tc>
          <w:tcPr>
            <w:tcW w:w="1178" w:type="dxa"/>
            <w:tcBorders>
              <w:top w:val="nil"/>
              <w:left w:val="nil"/>
              <w:bottom w:val="nil"/>
              <w:right w:val="nil"/>
            </w:tcBorders>
            <w:shd w:val="clear" w:color="auto" w:fill="auto"/>
            <w:noWrap/>
            <w:vAlign w:val="bottom"/>
            <w:hideMark/>
          </w:tcPr>
          <w:p w14:paraId="4EDC029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29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29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29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29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29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29D" w14:textId="77777777" w:rsidR="002B1AFB" w:rsidRPr="007F669D" w:rsidRDefault="007215F5" w:rsidP="002B1AFB">
            <w:pPr>
              <w:rPr>
                <w:rFonts w:ascii="Times New Roman" w:eastAsia="Times New Roman" w:hAnsi="Times New Roman" w:cs="Times New Roman"/>
                <w:sz w:val="20"/>
              </w:rPr>
            </w:pPr>
          </w:p>
        </w:tc>
      </w:tr>
      <w:tr w:rsidR="00ED4365" w14:paraId="4EDC02A6" w14:textId="77777777">
        <w:trPr>
          <w:trHeight w:val="300"/>
        </w:trPr>
        <w:tc>
          <w:tcPr>
            <w:tcW w:w="1178" w:type="dxa"/>
            <w:tcBorders>
              <w:top w:val="nil"/>
              <w:left w:val="nil"/>
              <w:bottom w:val="nil"/>
              <w:right w:val="nil"/>
            </w:tcBorders>
            <w:shd w:val="clear" w:color="auto" w:fill="auto"/>
            <w:noWrap/>
            <w:vAlign w:val="bottom"/>
            <w:hideMark/>
          </w:tcPr>
          <w:p w14:paraId="4EDC029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2A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2A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2A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2A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2A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2A5" w14:textId="77777777" w:rsidR="002B1AFB" w:rsidRPr="007F669D" w:rsidRDefault="007215F5" w:rsidP="002B1AFB">
            <w:pPr>
              <w:rPr>
                <w:rFonts w:ascii="Times New Roman" w:eastAsia="Times New Roman" w:hAnsi="Times New Roman" w:cs="Times New Roman"/>
                <w:sz w:val="20"/>
              </w:rPr>
            </w:pPr>
          </w:p>
        </w:tc>
      </w:tr>
      <w:tr w:rsidR="00ED4365" w14:paraId="4EDC02AE" w14:textId="77777777">
        <w:trPr>
          <w:trHeight w:val="300"/>
        </w:trPr>
        <w:tc>
          <w:tcPr>
            <w:tcW w:w="1178" w:type="dxa"/>
            <w:tcBorders>
              <w:top w:val="nil"/>
              <w:left w:val="nil"/>
              <w:bottom w:val="nil"/>
              <w:right w:val="nil"/>
            </w:tcBorders>
            <w:shd w:val="clear" w:color="auto" w:fill="auto"/>
            <w:noWrap/>
            <w:vAlign w:val="bottom"/>
            <w:hideMark/>
          </w:tcPr>
          <w:p w14:paraId="4EDC02A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2A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2A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2A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2A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2A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2AD" w14:textId="77777777" w:rsidR="002B1AFB" w:rsidRPr="007F669D" w:rsidRDefault="007215F5" w:rsidP="002B1AFB">
            <w:pPr>
              <w:rPr>
                <w:rFonts w:ascii="Times New Roman" w:eastAsia="Times New Roman" w:hAnsi="Times New Roman" w:cs="Times New Roman"/>
                <w:sz w:val="20"/>
              </w:rPr>
            </w:pPr>
          </w:p>
        </w:tc>
      </w:tr>
      <w:tr w:rsidR="00ED4365" w14:paraId="4EDC02B6" w14:textId="77777777">
        <w:trPr>
          <w:trHeight w:val="300"/>
        </w:trPr>
        <w:tc>
          <w:tcPr>
            <w:tcW w:w="1178" w:type="dxa"/>
            <w:tcBorders>
              <w:top w:val="nil"/>
              <w:left w:val="nil"/>
              <w:bottom w:val="nil"/>
              <w:right w:val="nil"/>
            </w:tcBorders>
            <w:shd w:val="clear" w:color="auto" w:fill="auto"/>
            <w:noWrap/>
            <w:vAlign w:val="bottom"/>
            <w:hideMark/>
          </w:tcPr>
          <w:p w14:paraId="4EDC02A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2B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2B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2B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2B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2B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2B5" w14:textId="77777777" w:rsidR="002B1AFB" w:rsidRPr="007F669D" w:rsidRDefault="007215F5" w:rsidP="002B1AFB">
            <w:pPr>
              <w:rPr>
                <w:rFonts w:ascii="Times New Roman" w:eastAsia="Times New Roman" w:hAnsi="Times New Roman" w:cs="Times New Roman"/>
                <w:sz w:val="20"/>
              </w:rPr>
            </w:pPr>
          </w:p>
        </w:tc>
      </w:tr>
      <w:tr w:rsidR="00ED4365" w14:paraId="4EDC02BE" w14:textId="77777777">
        <w:trPr>
          <w:trHeight w:val="300"/>
        </w:trPr>
        <w:tc>
          <w:tcPr>
            <w:tcW w:w="1178" w:type="dxa"/>
            <w:tcBorders>
              <w:top w:val="nil"/>
              <w:left w:val="nil"/>
              <w:bottom w:val="nil"/>
              <w:right w:val="nil"/>
            </w:tcBorders>
            <w:shd w:val="clear" w:color="auto" w:fill="auto"/>
            <w:noWrap/>
            <w:vAlign w:val="bottom"/>
            <w:hideMark/>
          </w:tcPr>
          <w:p w14:paraId="4EDC02B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2B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2B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2B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2B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2B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2BD" w14:textId="77777777" w:rsidR="002B1AFB" w:rsidRPr="007F669D" w:rsidRDefault="007215F5" w:rsidP="002B1AFB">
            <w:pPr>
              <w:rPr>
                <w:rFonts w:ascii="Times New Roman" w:eastAsia="Times New Roman" w:hAnsi="Times New Roman" w:cs="Times New Roman"/>
                <w:sz w:val="20"/>
              </w:rPr>
            </w:pPr>
          </w:p>
        </w:tc>
      </w:tr>
      <w:tr w:rsidR="00ED4365" w14:paraId="4EDC02C6" w14:textId="77777777">
        <w:trPr>
          <w:trHeight w:val="300"/>
        </w:trPr>
        <w:tc>
          <w:tcPr>
            <w:tcW w:w="1178" w:type="dxa"/>
            <w:tcBorders>
              <w:top w:val="nil"/>
              <w:left w:val="nil"/>
              <w:bottom w:val="nil"/>
              <w:right w:val="nil"/>
            </w:tcBorders>
            <w:shd w:val="clear" w:color="auto" w:fill="auto"/>
            <w:noWrap/>
            <w:vAlign w:val="bottom"/>
            <w:hideMark/>
          </w:tcPr>
          <w:p w14:paraId="4EDC02B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02C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2C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2C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2C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2C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2C5" w14:textId="77777777" w:rsidR="002B1AFB" w:rsidRPr="007F669D" w:rsidRDefault="007215F5" w:rsidP="002B1AFB">
            <w:pPr>
              <w:rPr>
                <w:rFonts w:ascii="Times New Roman" w:eastAsia="Times New Roman" w:hAnsi="Times New Roman" w:cs="Times New Roman"/>
                <w:sz w:val="20"/>
              </w:rPr>
            </w:pPr>
          </w:p>
        </w:tc>
      </w:tr>
      <w:tr w:rsidR="00ED4365" w14:paraId="4EDC02CD" w14:textId="77777777">
        <w:trPr>
          <w:trHeight w:val="300"/>
        </w:trPr>
        <w:tc>
          <w:tcPr>
            <w:tcW w:w="2203" w:type="dxa"/>
            <w:gridSpan w:val="2"/>
            <w:tcBorders>
              <w:top w:val="nil"/>
              <w:left w:val="nil"/>
              <w:bottom w:val="nil"/>
              <w:right w:val="nil"/>
            </w:tcBorders>
            <w:shd w:val="clear" w:color="auto" w:fill="auto"/>
            <w:noWrap/>
            <w:vAlign w:val="bottom"/>
            <w:hideMark/>
          </w:tcPr>
          <w:p w14:paraId="4EDC02C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2C8"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2C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2C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2C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2CC" w14:textId="77777777" w:rsidR="002B1AFB" w:rsidRPr="007F669D" w:rsidRDefault="007215F5" w:rsidP="002B1AFB">
            <w:pPr>
              <w:rPr>
                <w:rFonts w:ascii="Times New Roman" w:eastAsia="Times New Roman" w:hAnsi="Times New Roman" w:cs="Times New Roman"/>
                <w:sz w:val="20"/>
              </w:rPr>
            </w:pPr>
          </w:p>
        </w:tc>
      </w:tr>
      <w:tr w:rsidR="00ED4365" w14:paraId="4EDC02D5" w14:textId="77777777">
        <w:trPr>
          <w:trHeight w:val="300"/>
        </w:trPr>
        <w:tc>
          <w:tcPr>
            <w:tcW w:w="1178" w:type="dxa"/>
            <w:tcBorders>
              <w:top w:val="nil"/>
              <w:left w:val="nil"/>
              <w:bottom w:val="nil"/>
              <w:right w:val="nil"/>
            </w:tcBorders>
            <w:shd w:val="clear" w:color="auto" w:fill="auto"/>
            <w:noWrap/>
            <w:vAlign w:val="bottom"/>
            <w:hideMark/>
          </w:tcPr>
          <w:p w14:paraId="4EDC02C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2C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2D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2D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2D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2D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2D4" w14:textId="77777777" w:rsidR="002B1AFB" w:rsidRPr="007F669D" w:rsidRDefault="007215F5" w:rsidP="002B1AFB">
            <w:pPr>
              <w:rPr>
                <w:rFonts w:ascii="Times New Roman" w:eastAsia="Times New Roman" w:hAnsi="Times New Roman" w:cs="Times New Roman"/>
                <w:sz w:val="20"/>
              </w:rPr>
            </w:pPr>
          </w:p>
        </w:tc>
      </w:tr>
      <w:tr w:rsidR="00ED4365" w14:paraId="4EDC02DD" w14:textId="77777777">
        <w:trPr>
          <w:trHeight w:val="300"/>
        </w:trPr>
        <w:tc>
          <w:tcPr>
            <w:tcW w:w="1178" w:type="dxa"/>
            <w:tcBorders>
              <w:top w:val="nil"/>
              <w:left w:val="nil"/>
              <w:bottom w:val="nil"/>
              <w:right w:val="nil"/>
            </w:tcBorders>
            <w:shd w:val="clear" w:color="auto" w:fill="auto"/>
            <w:noWrap/>
            <w:vAlign w:val="bottom"/>
            <w:hideMark/>
          </w:tcPr>
          <w:p w14:paraId="4EDC02D6"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2D7"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2D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2D9"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2DA"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2D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2DC" w14:textId="77777777" w:rsidR="002B1AFB" w:rsidRPr="007F669D" w:rsidRDefault="007215F5" w:rsidP="002B1AFB">
            <w:pPr>
              <w:rPr>
                <w:rFonts w:ascii="Times New Roman" w:eastAsia="Times New Roman" w:hAnsi="Times New Roman" w:cs="Times New Roman"/>
                <w:sz w:val="20"/>
              </w:rPr>
            </w:pPr>
          </w:p>
        </w:tc>
      </w:tr>
      <w:tr w:rsidR="00ED4365" w14:paraId="4EDC02E3"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2DE"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2D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24 ως έχει</w:t>
            </w:r>
          </w:p>
        </w:tc>
        <w:tc>
          <w:tcPr>
            <w:tcW w:w="1903" w:type="dxa"/>
            <w:tcBorders>
              <w:top w:val="nil"/>
              <w:left w:val="nil"/>
              <w:bottom w:val="nil"/>
              <w:right w:val="nil"/>
            </w:tcBorders>
            <w:shd w:val="clear" w:color="auto" w:fill="auto"/>
            <w:noWrap/>
            <w:vAlign w:val="bottom"/>
            <w:hideMark/>
          </w:tcPr>
          <w:p w14:paraId="4EDC02E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2E1"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2E2" w14:textId="77777777" w:rsidR="002B1AFB" w:rsidRPr="007F669D" w:rsidRDefault="007215F5" w:rsidP="002B1AFB">
            <w:pPr>
              <w:rPr>
                <w:rFonts w:ascii="Times New Roman" w:eastAsia="Times New Roman" w:hAnsi="Times New Roman" w:cs="Times New Roman"/>
                <w:sz w:val="20"/>
              </w:rPr>
            </w:pPr>
          </w:p>
        </w:tc>
      </w:tr>
      <w:tr w:rsidR="00ED4365" w14:paraId="4EDC02EB" w14:textId="77777777">
        <w:trPr>
          <w:trHeight w:val="300"/>
        </w:trPr>
        <w:tc>
          <w:tcPr>
            <w:tcW w:w="1178" w:type="dxa"/>
            <w:tcBorders>
              <w:top w:val="nil"/>
              <w:left w:val="nil"/>
              <w:bottom w:val="nil"/>
              <w:right w:val="nil"/>
            </w:tcBorders>
            <w:shd w:val="clear" w:color="auto" w:fill="auto"/>
            <w:noWrap/>
            <w:vAlign w:val="bottom"/>
            <w:hideMark/>
          </w:tcPr>
          <w:p w14:paraId="4EDC02E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2E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2E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2E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2E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2E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2EA" w14:textId="77777777" w:rsidR="002B1AFB" w:rsidRPr="007F669D" w:rsidRDefault="007215F5" w:rsidP="002B1AFB">
            <w:pPr>
              <w:rPr>
                <w:rFonts w:ascii="Times New Roman" w:eastAsia="Times New Roman" w:hAnsi="Times New Roman" w:cs="Times New Roman"/>
                <w:sz w:val="20"/>
              </w:rPr>
            </w:pPr>
          </w:p>
        </w:tc>
      </w:tr>
      <w:tr w:rsidR="00ED4365" w14:paraId="4EDC02F3" w14:textId="77777777">
        <w:trPr>
          <w:trHeight w:val="300"/>
        </w:trPr>
        <w:tc>
          <w:tcPr>
            <w:tcW w:w="1178" w:type="dxa"/>
            <w:tcBorders>
              <w:top w:val="nil"/>
              <w:left w:val="nil"/>
              <w:bottom w:val="nil"/>
              <w:right w:val="nil"/>
            </w:tcBorders>
            <w:shd w:val="clear" w:color="auto" w:fill="auto"/>
            <w:noWrap/>
            <w:vAlign w:val="bottom"/>
            <w:hideMark/>
          </w:tcPr>
          <w:p w14:paraId="4EDC02E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2E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2E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2E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2F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2F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2F2" w14:textId="77777777" w:rsidR="002B1AFB" w:rsidRPr="007F669D" w:rsidRDefault="007215F5" w:rsidP="002B1AFB">
            <w:pPr>
              <w:rPr>
                <w:rFonts w:ascii="Times New Roman" w:eastAsia="Times New Roman" w:hAnsi="Times New Roman" w:cs="Times New Roman"/>
                <w:sz w:val="20"/>
              </w:rPr>
            </w:pPr>
          </w:p>
        </w:tc>
      </w:tr>
      <w:tr w:rsidR="00ED4365" w14:paraId="4EDC02FB" w14:textId="77777777">
        <w:trPr>
          <w:trHeight w:val="300"/>
        </w:trPr>
        <w:tc>
          <w:tcPr>
            <w:tcW w:w="1178" w:type="dxa"/>
            <w:tcBorders>
              <w:top w:val="nil"/>
              <w:left w:val="nil"/>
              <w:bottom w:val="nil"/>
              <w:right w:val="nil"/>
            </w:tcBorders>
            <w:shd w:val="clear" w:color="auto" w:fill="auto"/>
            <w:noWrap/>
            <w:vAlign w:val="bottom"/>
            <w:hideMark/>
          </w:tcPr>
          <w:p w14:paraId="4EDC02F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2F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2F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2F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2F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2F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2FA" w14:textId="77777777" w:rsidR="002B1AFB" w:rsidRPr="007F669D" w:rsidRDefault="007215F5" w:rsidP="002B1AFB">
            <w:pPr>
              <w:rPr>
                <w:rFonts w:ascii="Times New Roman" w:eastAsia="Times New Roman" w:hAnsi="Times New Roman" w:cs="Times New Roman"/>
                <w:sz w:val="20"/>
              </w:rPr>
            </w:pPr>
          </w:p>
        </w:tc>
      </w:tr>
      <w:tr w:rsidR="00ED4365" w14:paraId="4EDC0303" w14:textId="77777777">
        <w:trPr>
          <w:trHeight w:val="300"/>
        </w:trPr>
        <w:tc>
          <w:tcPr>
            <w:tcW w:w="1178" w:type="dxa"/>
            <w:tcBorders>
              <w:top w:val="nil"/>
              <w:left w:val="nil"/>
              <w:bottom w:val="nil"/>
              <w:right w:val="nil"/>
            </w:tcBorders>
            <w:shd w:val="clear" w:color="auto" w:fill="auto"/>
            <w:noWrap/>
            <w:vAlign w:val="bottom"/>
            <w:hideMark/>
          </w:tcPr>
          <w:p w14:paraId="4EDC02F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2F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2F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2F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30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30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302" w14:textId="77777777" w:rsidR="002B1AFB" w:rsidRPr="007F669D" w:rsidRDefault="007215F5" w:rsidP="002B1AFB">
            <w:pPr>
              <w:rPr>
                <w:rFonts w:ascii="Times New Roman" w:eastAsia="Times New Roman" w:hAnsi="Times New Roman" w:cs="Times New Roman"/>
                <w:sz w:val="20"/>
              </w:rPr>
            </w:pPr>
          </w:p>
        </w:tc>
      </w:tr>
      <w:tr w:rsidR="00ED4365" w14:paraId="4EDC030B" w14:textId="77777777">
        <w:trPr>
          <w:trHeight w:val="300"/>
        </w:trPr>
        <w:tc>
          <w:tcPr>
            <w:tcW w:w="1178" w:type="dxa"/>
            <w:tcBorders>
              <w:top w:val="nil"/>
              <w:left w:val="nil"/>
              <w:bottom w:val="nil"/>
              <w:right w:val="nil"/>
            </w:tcBorders>
            <w:shd w:val="clear" w:color="auto" w:fill="auto"/>
            <w:noWrap/>
            <w:vAlign w:val="bottom"/>
            <w:hideMark/>
          </w:tcPr>
          <w:p w14:paraId="4EDC030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30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30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30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30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30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30A" w14:textId="77777777" w:rsidR="002B1AFB" w:rsidRPr="007F669D" w:rsidRDefault="007215F5" w:rsidP="002B1AFB">
            <w:pPr>
              <w:rPr>
                <w:rFonts w:ascii="Times New Roman" w:eastAsia="Times New Roman" w:hAnsi="Times New Roman" w:cs="Times New Roman"/>
                <w:sz w:val="20"/>
              </w:rPr>
            </w:pPr>
          </w:p>
        </w:tc>
      </w:tr>
      <w:tr w:rsidR="00ED4365" w14:paraId="4EDC0313" w14:textId="77777777">
        <w:trPr>
          <w:trHeight w:val="300"/>
        </w:trPr>
        <w:tc>
          <w:tcPr>
            <w:tcW w:w="1178" w:type="dxa"/>
            <w:tcBorders>
              <w:top w:val="nil"/>
              <w:left w:val="nil"/>
              <w:bottom w:val="nil"/>
              <w:right w:val="nil"/>
            </w:tcBorders>
            <w:shd w:val="clear" w:color="auto" w:fill="auto"/>
            <w:noWrap/>
            <w:vAlign w:val="bottom"/>
            <w:hideMark/>
          </w:tcPr>
          <w:p w14:paraId="4EDC030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030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30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30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31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31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312" w14:textId="77777777" w:rsidR="002B1AFB" w:rsidRPr="007F669D" w:rsidRDefault="007215F5" w:rsidP="002B1AFB">
            <w:pPr>
              <w:rPr>
                <w:rFonts w:ascii="Times New Roman" w:eastAsia="Times New Roman" w:hAnsi="Times New Roman" w:cs="Times New Roman"/>
                <w:sz w:val="20"/>
              </w:rPr>
            </w:pPr>
          </w:p>
        </w:tc>
      </w:tr>
      <w:tr w:rsidR="00ED4365" w14:paraId="4EDC031A" w14:textId="77777777">
        <w:trPr>
          <w:trHeight w:val="300"/>
        </w:trPr>
        <w:tc>
          <w:tcPr>
            <w:tcW w:w="2203" w:type="dxa"/>
            <w:gridSpan w:val="2"/>
            <w:tcBorders>
              <w:top w:val="nil"/>
              <w:left w:val="nil"/>
              <w:bottom w:val="nil"/>
              <w:right w:val="nil"/>
            </w:tcBorders>
            <w:shd w:val="clear" w:color="auto" w:fill="auto"/>
            <w:noWrap/>
            <w:vAlign w:val="bottom"/>
            <w:hideMark/>
          </w:tcPr>
          <w:p w14:paraId="4EDC031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315"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31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31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31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319" w14:textId="77777777" w:rsidR="002B1AFB" w:rsidRPr="007F669D" w:rsidRDefault="007215F5" w:rsidP="002B1AFB">
            <w:pPr>
              <w:rPr>
                <w:rFonts w:ascii="Times New Roman" w:eastAsia="Times New Roman" w:hAnsi="Times New Roman" w:cs="Times New Roman"/>
                <w:sz w:val="20"/>
              </w:rPr>
            </w:pPr>
          </w:p>
        </w:tc>
      </w:tr>
      <w:tr w:rsidR="00ED4365" w14:paraId="4EDC0322" w14:textId="77777777">
        <w:trPr>
          <w:trHeight w:val="300"/>
        </w:trPr>
        <w:tc>
          <w:tcPr>
            <w:tcW w:w="1178" w:type="dxa"/>
            <w:tcBorders>
              <w:top w:val="nil"/>
              <w:left w:val="nil"/>
              <w:bottom w:val="nil"/>
              <w:right w:val="nil"/>
            </w:tcBorders>
            <w:shd w:val="clear" w:color="auto" w:fill="auto"/>
            <w:noWrap/>
            <w:vAlign w:val="bottom"/>
            <w:hideMark/>
          </w:tcPr>
          <w:p w14:paraId="4EDC031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31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31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31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31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32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321" w14:textId="77777777" w:rsidR="002B1AFB" w:rsidRPr="007F669D" w:rsidRDefault="007215F5" w:rsidP="002B1AFB">
            <w:pPr>
              <w:rPr>
                <w:rFonts w:ascii="Times New Roman" w:eastAsia="Times New Roman" w:hAnsi="Times New Roman" w:cs="Times New Roman"/>
                <w:sz w:val="20"/>
              </w:rPr>
            </w:pPr>
          </w:p>
        </w:tc>
      </w:tr>
      <w:tr w:rsidR="00ED4365" w14:paraId="4EDC032A" w14:textId="77777777">
        <w:trPr>
          <w:trHeight w:val="300"/>
        </w:trPr>
        <w:tc>
          <w:tcPr>
            <w:tcW w:w="1178" w:type="dxa"/>
            <w:tcBorders>
              <w:top w:val="nil"/>
              <w:left w:val="nil"/>
              <w:bottom w:val="nil"/>
              <w:right w:val="nil"/>
            </w:tcBorders>
            <w:shd w:val="clear" w:color="auto" w:fill="auto"/>
            <w:noWrap/>
            <w:vAlign w:val="bottom"/>
            <w:hideMark/>
          </w:tcPr>
          <w:p w14:paraId="4EDC0323"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324"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32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326"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327"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32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329" w14:textId="77777777" w:rsidR="002B1AFB" w:rsidRPr="007F669D" w:rsidRDefault="007215F5" w:rsidP="002B1AFB">
            <w:pPr>
              <w:rPr>
                <w:rFonts w:ascii="Times New Roman" w:eastAsia="Times New Roman" w:hAnsi="Times New Roman" w:cs="Times New Roman"/>
                <w:sz w:val="20"/>
              </w:rPr>
            </w:pPr>
          </w:p>
        </w:tc>
      </w:tr>
      <w:tr w:rsidR="00ED4365" w14:paraId="4EDC0330"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32B"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32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25 ως έχει</w:t>
            </w:r>
          </w:p>
        </w:tc>
        <w:tc>
          <w:tcPr>
            <w:tcW w:w="1903" w:type="dxa"/>
            <w:tcBorders>
              <w:top w:val="nil"/>
              <w:left w:val="nil"/>
              <w:bottom w:val="nil"/>
              <w:right w:val="nil"/>
            </w:tcBorders>
            <w:shd w:val="clear" w:color="auto" w:fill="auto"/>
            <w:noWrap/>
            <w:vAlign w:val="bottom"/>
            <w:hideMark/>
          </w:tcPr>
          <w:p w14:paraId="4EDC032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32E"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32F" w14:textId="77777777" w:rsidR="002B1AFB" w:rsidRPr="007F669D" w:rsidRDefault="007215F5" w:rsidP="002B1AFB">
            <w:pPr>
              <w:rPr>
                <w:rFonts w:ascii="Times New Roman" w:eastAsia="Times New Roman" w:hAnsi="Times New Roman" w:cs="Times New Roman"/>
                <w:sz w:val="20"/>
              </w:rPr>
            </w:pPr>
          </w:p>
        </w:tc>
      </w:tr>
      <w:tr w:rsidR="00ED4365" w14:paraId="4EDC0338" w14:textId="77777777">
        <w:trPr>
          <w:trHeight w:val="300"/>
        </w:trPr>
        <w:tc>
          <w:tcPr>
            <w:tcW w:w="1178" w:type="dxa"/>
            <w:tcBorders>
              <w:top w:val="nil"/>
              <w:left w:val="nil"/>
              <w:bottom w:val="nil"/>
              <w:right w:val="nil"/>
            </w:tcBorders>
            <w:shd w:val="clear" w:color="auto" w:fill="auto"/>
            <w:noWrap/>
            <w:vAlign w:val="bottom"/>
            <w:hideMark/>
          </w:tcPr>
          <w:p w14:paraId="4EDC033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33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33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33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33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33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337" w14:textId="77777777" w:rsidR="002B1AFB" w:rsidRPr="007F669D" w:rsidRDefault="007215F5" w:rsidP="002B1AFB">
            <w:pPr>
              <w:rPr>
                <w:rFonts w:ascii="Times New Roman" w:eastAsia="Times New Roman" w:hAnsi="Times New Roman" w:cs="Times New Roman"/>
                <w:sz w:val="20"/>
              </w:rPr>
            </w:pPr>
          </w:p>
        </w:tc>
      </w:tr>
      <w:tr w:rsidR="00ED4365" w14:paraId="4EDC0340" w14:textId="77777777">
        <w:trPr>
          <w:trHeight w:val="300"/>
        </w:trPr>
        <w:tc>
          <w:tcPr>
            <w:tcW w:w="1178" w:type="dxa"/>
            <w:tcBorders>
              <w:top w:val="nil"/>
              <w:left w:val="nil"/>
              <w:bottom w:val="nil"/>
              <w:right w:val="nil"/>
            </w:tcBorders>
            <w:shd w:val="clear" w:color="auto" w:fill="auto"/>
            <w:noWrap/>
            <w:vAlign w:val="bottom"/>
            <w:hideMark/>
          </w:tcPr>
          <w:p w14:paraId="4EDC033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33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33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33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33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33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33F" w14:textId="77777777" w:rsidR="002B1AFB" w:rsidRPr="007F669D" w:rsidRDefault="007215F5" w:rsidP="002B1AFB">
            <w:pPr>
              <w:rPr>
                <w:rFonts w:ascii="Times New Roman" w:eastAsia="Times New Roman" w:hAnsi="Times New Roman" w:cs="Times New Roman"/>
                <w:sz w:val="20"/>
              </w:rPr>
            </w:pPr>
          </w:p>
        </w:tc>
      </w:tr>
      <w:tr w:rsidR="00ED4365" w14:paraId="4EDC0348" w14:textId="77777777">
        <w:trPr>
          <w:trHeight w:val="300"/>
        </w:trPr>
        <w:tc>
          <w:tcPr>
            <w:tcW w:w="1178" w:type="dxa"/>
            <w:tcBorders>
              <w:top w:val="nil"/>
              <w:left w:val="nil"/>
              <w:bottom w:val="nil"/>
              <w:right w:val="nil"/>
            </w:tcBorders>
            <w:shd w:val="clear" w:color="auto" w:fill="auto"/>
            <w:noWrap/>
            <w:vAlign w:val="bottom"/>
            <w:hideMark/>
          </w:tcPr>
          <w:p w14:paraId="4EDC034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34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34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34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34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34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347" w14:textId="77777777" w:rsidR="002B1AFB" w:rsidRPr="007F669D" w:rsidRDefault="007215F5" w:rsidP="002B1AFB">
            <w:pPr>
              <w:rPr>
                <w:rFonts w:ascii="Times New Roman" w:eastAsia="Times New Roman" w:hAnsi="Times New Roman" w:cs="Times New Roman"/>
                <w:sz w:val="20"/>
              </w:rPr>
            </w:pPr>
          </w:p>
        </w:tc>
      </w:tr>
      <w:tr w:rsidR="00ED4365" w14:paraId="4EDC0350" w14:textId="77777777">
        <w:trPr>
          <w:trHeight w:val="300"/>
        </w:trPr>
        <w:tc>
          <w:tcPr>
            <w:tcW w:w="1178" w:type="dxa"/>
            <w:tcBorders>
              <w:top w:val="nil"/>
              <w:left w:val="nil"/>
              <w:bottom w:val="nil"/>
              <w:right w:val="nil"/>
            </w:tcBorders>
            <w:shd w:val="clear" w:color="auto" w:fill="auto"/>
            <w:noWrap/>
            <w:vAlign w:val="bottom"/>
            <w:hideMark/>
          </w:tcPr>
          <w:p w14:paraId="4EDC034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34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34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34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34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34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34F" w14:textId="77777777" w:rsidR="002B1AFB" w:rsidRPr="007F669D" w:rsidRDefault="007215F5" w:rsidP="002B1AFB">
            <w:pPr>
              <w:rPr>
                <w:rFonts w:ascii="Times New Roman" w:eastAsia="Times New Roman" w:hAnsi="Times New Roman" w:cs="Times New Roman"/>
                <w:sz w:val="20"/>
              </w:rPr>
            </w:pPr>
          </w:p>
        </w:tc>
      </w:tr>
      <w:tr w:rsidR="00ED4365" w14:paraId="4EDC0358" w14:textId="77777777">
        <w:trPr>
          <w:trHeight w:val="300"/>
        </w:trPr>
        <w:tc>
          <w:tcPr>
            <w:tcW w:w="1178" w:type="dxa"/>
            <w:tcBorders>
              <w:top w:val="nil"/>
              <w:left w:val="nil"/>
              <w:bottom w:val="nil"/>
              <w:right w:val="nil"/>
            </w:tcBorders>
            <w:shd w:val="clear" w:color="auto" w:fill="auto"/>
            <w:noWrap/>
            <w:vAlign w:val="bottom"/>
            <w:hideMark/>
          </w:tcPr>
          <w:p w14:paraId="4EDC035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35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35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35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35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35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357" w14:textId="77777777" w:rsidR="002B1AFB" w:rsidRPr="007F669D" w:rsidRDefault="007215F5" w:rsidP="002B1AFB">
            <w:pPr>
              <w:rPr>
                <w:rFonts w:ascii="Times New Roman" w:eastAsia="Times New Roman" w:hAnsi="Times New Roman" w:cs="Times New Roman"/>
                <w:sz w:val="20"/>
              </w:rPr>
            </w:pPr>
          </w:p>
        </w:tc>
      </w:tr>
      <w:tr w:rsidR="00ED4365" w14:paraId="4EDC0360" w14:textId="77777777">
        <w:trPr>
          <w:trHeight w:val="300"/>
        </w:trPr>
        <w:tc>
          <w:tcPr>
            <w:tcW w:w="1178" w:type="dxa"/>
            <w:tcBorders>
              <w:top w:val="nil"/>
              <w:left w:val="nil"/>
              <w:bottom w:val="nil"/>
              <w:right w:val="nil"/>
            </w:tcBorders>
            <w:shd w:val="clear" w:color="auto" w:fill="auto"/>
            <w:noWrap/>
            <w:vAlign w:val="bottom"/>
            <w:hideMark/>
          </w:tcPr>
          <w:p w14:paraId="4EDC035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ΑΝ.ΕΛ:</w:t>
            </w:r>
          </w:p>
        </w:tc>
        <w:tc>
          <w:tcPr>
            <w:tcW w:w="1025" w:type="dxa"/>
            <w:tcBorders>
              <w:top w:val="nil"/>
              <w:left w:val="nil"/>
              <w:bottom w:val="nil"/>
              <w:right w:val="nil"/>
            </w:tcBorders>
            <w:shd w:val="clear" w:color="auto" w:fill="auto"/>
            <w:noWrap/>
            <w:vAlign w:val="bottom"/>
            <w:hideMark/>
          </w:tcPr>
          <w:p w14:paraId="4EDC035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35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35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35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35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35F" w14:textId="77777777" w:rsidR="002B1AFB" w:rsidRPr="007F669D" w:rsidRDefault="007215F5" w:rsidP="002B1AFB">
            <w:pPr>
              <w:rPr>
                <w:rFonts w:ascii="Times New Roman" w:eastAsia="Times New Roman" w:hAnsi="Times New Roman" w:cs="Times New Roman"/>
                <w:sz w:val="20"/>
              </w:rPr>
            </w:pPr>
          </w:p>
        </w:tc>
      </w:tr>
      <w:tr w:rsidR="00ED4365" w14:paraId="4EDC0367" w14:textId="77777777">
        <w:trPr>
          <w:trHeight w:val="300"/>
        </w:trPr>
        <w:tc>
          <w:tcPr>
            <w:tcW w:w="2203" w:type="dxa"/>
            <w:gridSpan w:val="2"/>
            <w:tcBorders>
              <w:top w:val="nil"/>
              <w:left w:val="nil"/>
              <w:bottom w:val="nil"/>
              <w:right w:val="nil"/>
            </w:tcBorders>
            <w:shd w:val="clear" w:color="auto" w:fill="auto"/>
            <w:noWrap/>
            <w:vAlign w:val="bottom"/>
            <w:hideMark/>
          </w:tcPr>
          <w:p w14:paraId="4EDC036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362"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36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36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36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366" w14:textId="77777777" w:rsidR="002B1AFB" w:rsidRPr="007F669D" w:rsidRDefault="007215F5" w:rsidP="002B1AFB">
            <w:pPr>
              <w:rPr>
                <w:rFonts w:ascii="Times New Roman" w:eastAsia="Times New Roman" w:hAnsi="Times New Roman" w:cs="Times New Roman"/>
                <w:sz w:val="20"/>
              </w:rPr>
            </w:pPr>
          </w:p>
        </w:tc>
      </w:tr>
      <w:tr w:rsidR="00ED4365" w14:paraId="4EDC036F" w14:textId="77777777">
        <w:trPr>
          <w:trHeight w:val="300"/>
        </w:trPr>
        <w:tc>
          <w:tcPr>
            <w:tcW w:w="1178" w:type="dxa"/>
            <w:tcBorders>
              <w:top w:val="nil"/>
              <w:left w:val="nil"/>
              <w:bottom w:val="nil"/>
              <w:right w:val="nil"/>
            </w:tcBorders>
            <w:shd w:val="clear" w:color="auto" w:fill="auto"/>
            <w:noWrap/>
            <w:vAlign w:val="bottom"/>
            <w:hideMark/>
          </w:tcPr>
          <w:p w14:paraId="4EDC036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36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36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36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36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36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36E" w14:textId="77777777" w:rsidR="002B1AFB" w:rsidRPr="007F669D" w:rsidRDefault="007215F5" w:rsidP="002B1AFB">
            <w:pPr>
              <w:rPr>
                <w:rFonts w:ascii="Times New Roman" w:eastAsia="Times New Roman" w:hAnsi="Times New Roman" w:cs="Times New Roman"/>
                <w:sz w:val="20"/>
              </w:rPr>
            </w:pPr>
          </w:p>
        </w:tc>
      </w:tr>
      <w:tr w:rsidR="00ED4365" w14:paraId="4EDC0377" w14:textId="77777777">
        <w:trPr>
          <w:trHeight w:val="300"/>
        </w:trPr>
        <w:tc>
          <w:tcPr>
            <w:tcW w:w="1178" w:type="dxa"/>
            <w:tcBorders>
              <w:top w:val="nil"/>
              <w:left w:val="nil"/>
              <w:bottom w:val="nil"/>
              <w:right w:val="nil"/>
            </w:tcBorders>
            <w:shd w:val="clear" w:color="auto" w:fill="auto"/>
            <w:noWrap/>
            <w:vAlign w:val="bottom"/>
            <w:hideMark/>
          </w:tcPr>
          <w:p w14:paraId="4EDC0370"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371"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37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373"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374"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37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376" w14:textId="77777777" w:rsidR="002B1AFB" w:rsidRPr="007F669D" w:rsidRDefault="007215F5" w:rsidP="002B1AFB">
            <w:pPr>
              <w:rPr>
                <w:rFonts w:ascii="Times New Roman" w:eastAsia="Times New Roman" w:hAnsi="Times New Roman" w:cs="Times New Roman"/>
                <w:sz w:val="20"/>
              </w:rPr>
            </w:pPr>
          </w:p>
        </w:tc>
      </w:tr>
      <w:tr w:rsidR="00ED4365" w14:paraId="4EDC037D"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378"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37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26 ως έχει</w:t>
            </w:r>
          </w:p>
        </w:tc>
        <w:tc>
          <w:tcPr>
            <w:tcW w:w="1903" w:type="dxa"/>
            <w:tcBorders>
              <w:top w:val="nil"/>
              <w:left w:val="nil"/>
              <w:bottom w:val="nil"/>
              <w:right w:val="nil"/>
            </w:tcBorders>
            <w:shd w:val="clear" w:color="auto" w:fill="auto"/>
            <w:noWrap/>
            <w:vAlign w:val="bottom"/>
            <w:hideMark/>
          </w:tcPr>
          <w:p w14:paraId="4EDC037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37B"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37C" w14:textId="77777777" w:rsidR="002B1AFB" w:rsidRPr="007F669D" w:rsidRDefault="007215F5" w:rsidP="002B1AFB">
            <w:pPr>
              <w:rPr>
                <w:rFonts w:ascii="Times New Roman" w:eastAsia="Times New Roman" w:hAnsi="Times New Roman" w:cs="Times New Roman"/>
                <w:sz w:val="20"/>
              </w:rPr>
            </w:pPr>
          </w:p>
        </w:tc>
      </w:tr>
      <w:tr w:rsidR="00ED4365" w14:paraId="4EDC0385" w14:textId="77777777">
        <w:trPr>
          <w:trHeight w:val="300"/>
        </w:trPr>
        <w:tc>
          <w:tcPr>
            <w:tcW w:w="1178" w:type="dxa"/>
            <w:tcBorders>
              <w:top w:val="nil"/>
              <w:left w:val="nil"/>
              <w:bottom w:val="nil"/>
              <w:right w:val="nil"/>
            </w:tcBorders>
            <w:shd w:val="clear" w:color="auto" w:fill="auto"/>
            <w:noWrap/>
            <w:vAlign w:val="bottom"/>
            <w:hideMark/>
          </w:tcPr>
          <w:p w14:paraId="4EDC037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37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38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38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38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38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384" w14:textId="77777777" w:rsidR="002B1AFB" w:rsidRPr="007F669D" w:rsidRDefault="007215F5" w:rsidP="002B1AFB">
            <w:pPr>
              <w:rPr>
                <w:rFonts w:ascii="Times New Roman" w:eastAsia="Times New Roman" w:hAnsi="Times New Roman" w:cs="Times New Roman"/>
                <w:sz w:val="20"/>
              </w:rPr>
            </w:pPr>
          </w:p>
        </w:tc>
      </w:tr>
      <w:tr w:rsidR="00ED4365" w14:paraId="4EDC038D" w14:textId="77777777">
        <w:trPr>
          <w:trHeight w:val="300"/>
        </w:trPr>
        <w:tc>
          <w:tcPr>
            <w:tcW w:w="1178" w:type="dxa"/>
            <w:tcBorders>
              <w:top w:val="nil"/>
              <w:left w:val="nil"/>
              <w:bottom w:val="nil"/>
              <w:right w:val="nil"/>
            </w:tcBorders>
            <w:shd w:val="clear" w:color="auto" w:fill="auto"/>
            <w:noWrap/>
            <w:vAlign w:val="bottom"/>
            <w:hideMark/>
          </w:tcPr>
          <w:p w14:paraId="4EDC038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38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38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38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38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38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38C" w14:textId="77777777" w:rsidR="002B1AFB" w:rsidRPr="007F669D" w:rsidRDefault="007215F5" w:rsidP="002B1AFB">
            <w:pPr>
              <w:rPr>
                <w:rFonts w:ascii="Times New Roman" w:eastAsia="Times New Roman" w:hAnsi="Times New Roman" w:cs="Times New Roman"/>
                <w:sz w:val="20"/>
              </w:rPr>
            </w:pPr>
          </w:p>
        </w:tc>
      </w:tr>
      <w:tr w:rsidR="00ED4365" w14:paraId="4EDC0395" w14:textId="77777777">
        <w:trPr>
          <w:trHeight w:val="300"/>
        </w:trPr>
        <w:tc>
          <w:tcPr>
            <w:tcW w:w="1178" w:type="dxa"/>
            <w:tcBorders>
              <w:top w:val="nil"/>
              <w:left w:val="nil"/>
              <w:bottom w:val="nil"/>
              <w:right w:val="nil"/>
            </w:tcBorders>
            <w:shd w:val="clear" w:color="auto" w:fill="auto"/>
            <w:noWrap/>
            <w:vAlign w:val="bottom"/>
            <w:hideMark/>
          </w:tcPr>
          <w:p w14:paraId="4EDC038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38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39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39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39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39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394" w14:textId="77777777" w:rsidR="002B1AFB" w:rsidRPr="007F669D" w:rsidRDefault="007215F5" w:rsidP="002B1AFB">
            <w:pPr>
              <w:rPr>
                <w:rFonts w:ascii="Times New Roman" w:eastAsia="Times New Roman" w:hAnsi="Times New Roman" w:cs="Times New Roman"/>
                <w:sz w:val="20"/>
              </w:rPr>
            </w:pPr>
          </w:p>
        </w:tc>
      </w:tr>
      <w:tr w:rsidR="00ED4365" w14:paraId="4EDC039D" w14:textId="77777777">
        <w:trPr>
          <w:trHeight w:val="300"/>
        </w:trPr>
        <w:tc>
          <w:tcPr>
            <w:tcW w:w="1178" w:type="dxa"/>
            <w:tcBorders>
              <w:top w:val="nil"/>
              <w:left w:val="nil"/>
              <w:bottom w:val="nil"/>
              <w:right w:val="nil"/>
            </w:tcBorders>
            <w:shd w:val="clear" w:color="auto" w:fill="auto"/>
            <w:noWrap/>
            <w:vAlign w:val="bottom"/>
            <w:hideMark/>
          </w:tcPr>
          <w:p w14:paraId="4EDC039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39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39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39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39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39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39C" w14:textId="77777777" w:rsidR="002B1AFB" w:rsidRPr="007F669D" w:rsidRDefault="007215F5" w:rsidP="002B1AFB">
            <w:pPr>
              <w:rPr>
                <w:rFonts w:ascii="Times New Roman" w:eastAsia="Times New Roman" w:hAnsi="Times New Roman" w:cs="Times New Roman"/>
                <w:sz w:val="20"/>
              </w:rPr>
            </w:pPr>
          </w:p>
        </w:tc>
      </w:tr>
      <w:tr w:rsidR="00ED4365" w14:paraId="4EDC03A5" w14:textId="77777777">
        <w:trPr>
          <w:trHeight w:val="300"/>
        </w:trPr>
        <w:tc>
          <w:tcPr>
            <w:tcW w:w="1178" w:type="dxa"/>
            <w:tcBorders>
              <w:top w:val="nil"/>
              <w:left w:val="nil"/>
              <w:bottom w:val="nil"/>
              <w:right w:val="nil"/>
            </w:tcBorders>
            <w:shd w:val="clear" w:color="auto" w:fill="auto"/>
            <w:noWrap/>
            <w:vAlign w:val="bottom"/>
            <w:hideMark/>
          </w:tcPr>
          <w:p w14:paraId="4EDC039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39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3A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3A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3A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3A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3A4" w14:textId="77777777" w:rsidR="002B1AFB" w:rsidRPr="007F669D" w:rsidRDefault="007215F5" w:rsidP="002B1AFB">
            <w:pPr>
              <w:rPr>
                <w:rFonts w:ascii="Times New Roman" w:eastAsia="Times New Roman" w:hAnsi="Times New Roman" w:cs="Times New Roman"/>
                <w:sz w:val="20"/>
              </w:rPr>
            </w:pPr>
          </w:p>
        </w:tc>
      </w:tr>
      <w:tr w:rsidR="00ED4365" w14:paraId="4EDC03AD" w14:textId="77777777">
        <w:trPr>
          <w:trHeight w:val="300"/>
        </w:trPr>
        <w:tc>
          <w:tcPr>
            <w:tcW w:w="1178" w:type="dxa"/>
            <w:tcBorders>
              <w:top w:val="nil"/>
              <w:left w:val="nil"/>
              <w:bottom w:val="nil"/>
              <w:right w:val="nil"/>
            </w:tcBorders>
            <w:shd w:val="clear" w:color="auto" w:fill="auto"/>
            <w:noWrap/>
            <w:vAlign w:val="bottom"/>
            <w:hideMark/>
          </w:tcPr>
          <w:p w14:paraId="4EDC03A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03A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3A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3A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3A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3A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3AC" w14:textId="77777777" w:rsidR="002B1AFB" w:rsidRPr="007F669D" w:rsidRDefault="007215F5" w:rsidP="002B1AFB">
            <w:pPr>
              <w:rPr>
                <w:rFonts w:ascii="Times New Roman" w:eastAsia="Times New Roman" w:hAnsi="Times New Roman" w:cs="Times New Roman"/>
                <w:sz w:val="20"/>
              </w:rPr>
            </w:pPr>
          </w:p>
        </w:tc>
      </w:tr>
      <w:tr w:rsidR="00ED4365" w14:paraId="4EDC03B4" w14:textId="77777777">
        <w:trPr>
          <w:trHeight w:val="300"/>
        </w:trPr>
        <w:tc>
          <w:tcPr>
            <w:tcW w:w="2203" w:type="dxa"/>
            <w:gridSpan w:val="2"/>
            <w:tcBorders>
              <w:top w:val="nil"/>
              <w:left w:val="nil"/>
              <w:bottom w:val="nil"/>
              <w:right w:val="nil"/>
            </w:tcBorders>
            <w:shd w:val="clear" w:color="auto" w:fill="auto"/>
            <w:noWrap/>
            <w:vAlign w:val="bottom"/>
            <w:hideMark/>
          </w:tcPr>
          <w:p w14:paraId="4EDC03A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3AF"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3B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3B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3B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3B3" w14:textId="77777777" w:rsidR="002B1AFB" w:rsidRPr="007F669D" w:rsidRDefault="007215F5" w:rsidP="002B1AFB">
            <w:pPr>
              <w:rPr>
                <w:rFonts w:ascii="Times New Roman" w:eastAsia="Times New Roman" w:hAnsi="Times New Roman" w:cs="Times New Roman"/>
                <w:sz w:val="20"/>
              </w:rPr>
            </w:pPr>
          </w:p>
        </w:tc>
      </w:tr>
      <w:tr w:rsidR="00ED4365" w14:paraId="4EDC03BC" w14:textId="77777777">
        <w:trPr>
          <w:trHeight w:val="300"/>
        </w:trPr>
        <w:tc>
          <w:tcPr>
            <w:tcW w:w="1178" w:type="dxa"/>
            <w:tcBorders>
              <w:top w:val="nil"/>
              <w:left w:val="nil"/>
              <w:bottom w:val="nil"/>
              <w:right w:val="nil"/>
            </w:tcBorders>
            <w:shd w:val="clear" w:color="auto" w:fill="auto"/>
            <w:noWrap/>
            <w:vAlign w:val="bottom"/>
            <w:hideMark/>
          </w:tcPr>
          <w:p w14:paraId="4EDC03B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3B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3B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3B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3B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3B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3BB" w14:textId="77777777" w:rsidR="002B1AFB" w:rsidRPr="007F669D" w:rsidRDefault="007215F5" w:rsidP="002B1AFB">
            <w:pPr>
              <w:rPr>
                <w:rFonts w:ascii="Times New Roman" w:eastAsia="Times New Roman" w:hAnsi="Times New Roman" w:cs="Times New Roman"/>
                <w:sz w:val="20"/>
              </w:rPr>
            </w:pPr>
          </w:p>
        </w:tc>
      </w:tr>
      <w:tr w:rsidR="00ED4365" w14:paraId="4EDC03C4" w14:textId="77777777">
        <w:trPr>
          <w:trHeight w:val="300"/>
        </w:trPr>
        <w:tc>
          <w:tcPr>
            <w:tcW w:w="1178" w:type="dxa"/>
            <w:tcBorders>
              <w:top w:val="nil"/>
              <w:left w:val="nil"/>
              <w:bottom w:val="nil"/>
              <w:right w:val="nil"/>
            </w:tcBorders>
            <w:shd w:val="clear" w:color="auto" w:fill="auto"/>
            <w:noWrap/>
            <w:vAlign w:val="bottom"/>
            <w:hideMark/>
          </w:tcPr>
          <w:p w14:paraId="4EDC03BD"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3BE"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3B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3C0"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3C1"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3C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3C3" w14:textId="77777777" w:rsidR="002B1AFB" w:rsidRPr="007F669D" w:rsidRDefault="007215F5" w:rsidP="002B1AFB">
            <w:pPr>
              <w:rPr>
                <w:rFonts w:ascii="Times New Roman" w:eastAsia="Times New Roman" w:hAnsi="Times New Roman" w:cs="Times New Roman"/>
                <w:sz w:val="20"/>
              </w:rPr>
            </w:pPr>
          </w:p>
        </w:tc>
      </w:tr>
      <w:tr w:rsidR="00ED4365" w14:paraId="4EDC03CA"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3C5"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3C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27 ως έχει</w:t>
            </w:r>
          </w:p>
        </w:tc>
        <w:tc>
          <w:tcPr>
            <w:tcW w:w="1903" w:type="dxa"/>
            <w:tcBorders>
              <w:top w:val="nil"/>
              <w:left w:val="nil"/>
              <w:bottom w:val="nil"/>
              <w:right w:val="nil"/>
            </w:tcBorders>
            <w:shd w:val="clear" w:color="auto" w:fill="auto"/>
            <w:noWrap/>
            <w:vAlign w:val="bottom"/>
            <w:hideMark/>
          </w:tcPr>
          <w:p w14:paraId="4EDC03C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3C8"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3C9" w14:textId="77777777" w:rsidR="002B1AFB" w:rsidRPr="007F669D" w:rsidRDefault="007215F5" w:rsidP="002B1AFB">
            <w:pPr>
              <w:rPr>
                <w:rFonts w:ascii="Times New Roman" w:eastAsia="Times New Roman" w:hAnsi="Times New Roman" w:cs="Times New Roman"/>
                <w:sz w:val="20"/>
              </w:rPr>
            </w:pPr>
          </w:p>
        </w:tc>
      </w:tr>
      <w:tr w:rsidR="00ED4365" w14:paraId="4EDC03D2" w14:textId="77777777">
        <w:trPr>
          <w:trHeight w:val="300"/>
        </w:trPr>
        <w:tc>
          <w:tcPr>
            <w:tcW w:w="1178" w:type="dxa"/>
            <w:tcBorders>
              <w:top w:val="nil"/>
              <w:left w:val="nil"/>
              <w:bottom w:val="nil"/>
              <w:right w:val="nil"/>
            </w:tcBorders>
            <w:shd w:val="clear" w:color="auto" w:fill="auto"/>
            <w:noWrap/>
            <w:vAlign w:val="bottom"/>
            <w:hideMark/>
          </w:tcPr>
          <w:p w14:paraId="4EDC03C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3C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3C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3C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3C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3D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3D1" w14:textId="77777777" w:rsidR="002B1AFB" w:rsidRPr="007F669D" w:rsidRDefault="007215F5" w:rsidP="002B1AFB">
            <w:pPr>
              <w:rPr>
                <w:rFonts w:ascii="Times New Roman" w:eastAsia="Times New Roman" w:hAnsi="Times New Roman" w:cs="Times New Roman"/>
                <w:sz w:val="20"/>
              </w:rPr>
            </w:pPr>
          </w:p>
        </w:tc>
      </w:tr>
      <w:tr w:rsidR="00ED4365" w14:paraId="4EDC03DA" w14:textId="77777777">
        <w:trPr>
          <w:trHeight w:val="300"/>
        </w:trPr>
        <w:tc>
          <w:tcPr>
            <w:tcW w:w="1178" w:type="dxa"/>
            <w:tcBorders>
              <w:top w:val="nil"/>
              <w:left w:val="nil"/>
              <w:bottom w:val="nil"/>
              <w:right w:val="nil"/>
            </w:tcBorders>
            <w:shd w:val="clear" w:color="auto" w:fill="auto"/>
            <w:noWrap/>
            <w:vAlign w:val="bottom"/>
            <w:hideMark/>
          </w:tcPr>
          <w:p w14:paraId="4EDC03D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3D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3D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3D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3D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3D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3D9" w14:textId="77777777" w:rsidR="002B1AFB" w:rsidRPr="007F669D" w:rsidRDefault="007215F5" w:rsidP="002B1AFB">
            <w:pPr>
              <w:rPr>
                <w:rFonts w:ascii="Times New Roman" w:eastAsia="Times New Roman" w:hAnsi="Times New Roman" w:cs="Times New Roman"/>
                <w:sz w:val="20"/>
              </w:rPr>
            </w:pPr>
          </w:p>
        </w:tc>
      </w:tr>
      <w:tr w:rsidR="00ED4365" w14:paraId="4EDC03E2" w14:textId="77777777">
        <w:trPr>
          <w:trHeight w:val="300"/>
        </w:trPr>
        <w:tc>
          <w:tcPr>
            <w:tcW w:w="1178" w:type="dxa"/>
            <w:tcBorders>
              <w:top w:val="nil"/>
              <w:left w:val="nil"/>
              <w:bottom w:val="nil"/>
              <w:right w:val="nil"/>
            </w:tcBorders>
            <w:shd w:val="clear" w:color="auto" w:fill="auto"/>
            <w:noWrap/>
            <w:vAlign w:val="bottom"/>
            <w:hideMark/>
          </w:tcPr>
          <w:p w14:paraId="4EDC03D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3D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3D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3D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3D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3E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3E1" w14:textId="77777777" w:rsidR="002B1AFB" w:rsidRPr="007F669D" w:rsidRDefault="007215F5" w:rsidP="002B1AFB">
            <w:pPr>
              <w:rPr>
                <w:rFonts w:ascii="Times New Roman" w:eastAsia="Times New Roman" w:hAnsi="Times New Roman" w:cs="Times New Roman"/>
                <w:sz w:val="20"/>
              </w:rPr>
            </w:pPr>
          </w:p>
        </w:tc>
      </w:tr>
      <w:tr w:rsidR="00ED4365" w14:paraId="4EDC03EA" w14:textId="77777777">
        <w:trPr>
          <w:trHeight w:val="300"/>
        </w:trPr>
        <w:tc>
          <w:tcPr>
            <w:tcW w:w="1178" w:type="dxa"/>
            <w:tcBorders>
              <w:top w:val="nil"/>
              <w:left w:val="nil"/>
              <w:bottom w:val="nil"/>
              <w:right w:val="nil"/>
            </w:tcBorders>
            <w:shd w:val="clear" w:color="auto" w:fill="auto"/>
            <w:noWrap/>
            <w:vAlign w:val="bottom"/>
            <w:hideMark/>
          </w:tcPr>
          <w:p w14:paraId="4EDC03E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3E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3E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3E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3E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3E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3E9" w14:textId="77777777" w:rsidR="002B1AFB" w:rsidRPr="007F669D" w:rsidRDefault="007215F5" w:rsidP="002B1AFB">
            <w:pPr>
              <w:rPr>
                <w:rFonts w:ascii="Times New Roman" w:eastAsia="Times New Roman" w:hAnsi="Times New Roman" w:cs="Times New Roman"/>
                <w:sz w:val="20"/>
              </w:rPr>
            </w:pPr>
          </w:p>
        </w:tc>
      </w:tr>
      <w:tr w:rsidR="00ED4365" w14:paraId="4EDC03F2" w14:textId="77777777">
        <w:trPr>
          <w:trHeight w:val="300"/>
        </w:trPr>
        <w:tc>
          <w:tcPr>
            <w:tcW w:w="1178" w:type="dxa"/>
            <w:tcBorders>
              <w:top w:val="nil"/>
              <w:left w:val="nil"/>
              <w:bottom w:val="nil"/>
              <w:right w:val="nil"/>
            </w:tcBorders>
            <w:shd w:val="clear" w:color="auto" w:fill="auto"/>
            <w:noWrap/>
            <w:vAlign w:val="bottom"/>
            <w:hideMark/>
          </w:tcPr>
          <w:p w14:paraId="4EDC03E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3E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3E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3E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3E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3F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3F1" w14:textId="77777777" w:rsidR="002B1AFB" w:rsidRPr="007F669D" w:rsidRDefault="007215F5" w:rsidP="002B1AFB">
            <w:pPr>
              <w:rPr>
                <w:rFonts w:ascii="Times New Roman" w:eastAsia="Times New Roman" w:hAnsi="Times New Roman" w:cs="Times New Roman"/>
                <w:sz w:val="20"/>
              </w:rPr>
            </w:pPr>
          </w:p>
        </w:tc>
      </w:tr>
      <w:tr w:rsidR="00ED4365" w14:paraId="4EDC03FA" w14:textId="77777777">
        <w:trPr>
          <w:trHeight w:val="300"/>
        </w:trPr>
        <w:tc>
          <w:tcPr>
            <w:tcW w:w="1178" w:type="dxa"/>
            <w:tcBorders>
              <w:top w:val="nil"/>
              <w:left w:val="nil"/>
              <w:bottom w:val="nil"/>
              <w:right w:val="nil"/>
            </w:tcBorders>
            <w:shd w:val="clear" w:color="auto" w:fill="auto"/>
            <w:noWrap/>
            <w:vAlign w:val="bottom"/>
            <w:hideMark/>
          </w:tcPr>
          <w:p w14:paraId="4EDC03F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03F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3F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3F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3F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3F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3F9" w14:textId="77777777" w:rsidR="002B1AFB" w:rsidRPr="007F669D" w:rsidRDefault="007215F5" w:rsidP="002B1AFB">
            <w:pPr>
              <w:rPr>
                <w:rFonts w:ascii="Times New Roman" w:eastAsia="Times New Roman" w:hAnsi="Times New Roman" w:cs="Times New Roman"/>
                <w:sz w:val="20"/>
              </w:rPr>
            </w:pPr>
          </w:p>
        </w:tc>
      </w:tr>
      <w:tr w:rsidR="00ED4365" w14:paraId="4EDC0401" w14:textId="77777777">
        <w:trPr>
          <w:trHeight w:val="300"/>
        </w:trPr>
        <w:tc>
          <w:tcPr>
            <w:tcW w:w="2203" w:type="dxa"/>
            <w:gridSpan w:val="2"/>
            <w:tcBorders>
              <w:top w:val="nil"/>
              <w:left w:val="nil"/>
              <w:bottom w:val="nil"/>
              <w:right w:val="nil"/>
            </w:tcBorders>
            <w:shd w:val="clear" w:color="auto" w:fill="auto"/>
            <w:noWrap/>
            <w:vAlign w:val="bottom"/>
            <w:hideMark/>
          </w:tcPr>
          <w:p w14:paraId="4EDC03F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 xml:space="preserve">ΕΝ. </w:t>
            </w:r>
            <w:r w:rsidRPr="007F669D">
              <w:rPr>
                <w:rFonts w:ascii="Calibri" w:eastAsia="Times New Roman" w:hAnsi="Calibri" w:cs="Calibri"/>
                <w:color w:val="000000"/>
                <w:sz w:val="22"/>
                <w:szCs w:val="22"/>
              </w:rPr>
              <w:t>ΚΕΝΤΡΩΩΝ:</w:t>
            </w:r>
          </w:p>
        </w:tc>
        <w:tc>
          <w:tcPr>
            <w:tcW w:w="1109" w:type="dxa"/>
            <w:tcBorders>
              <w:top w:val="nil"/>
              <w:left w:val="nil"/>
              <w:bottom w:val="nil"/>
              <w:right w:val="nil"/>
            </w:tcBorders>
            <w:shd w:val="clear" w:color="auto" w:fill="auto"/>
            <w:noWrap/>
            <w:vAlign w:val="bottom"/>
            <w:hideMark/>
          </w:tcPr>
          <w:p w14:paraId="4EDC03FC"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3F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3F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3F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400" w14:textId="77777777" w:rsidR="002B1AFB" w:rsidRPr="007F669D" w:rsidRDefault="007215F5" w:rsidP="002B1AFB">
            <w:pPr>
              <w:rPr>
                <w:rFonts w:ascii="Times New Roman" w:eastAsia="Times New Roman" w:hAnsi="Times New Roman" w:cs="Times New Roman"/>
                <w:sz w:val="20"/>
              </w:rPr>
            </w:pPr>
          </w:p>
        </w:tc>
      </w:tr>
      <w:tr w:rsidR="00ED4365" w14:paraId="4EDC0409" w14:textId="77777777">
        <w:trPr>
          <w:trHeight w:val="300"/>
        </w:trPr>
        <w:tc>
          <w:tcPr>
            <w:tcW w:w="1178" w:type="dxa"/>
            <w:tcBorders>
              <w:top w:val="nil"/>
              <w:left w:val="nil"/>
              <w:bottom w:val="nil"/>
              <w:right w:val="nil"/>
            </w:tcBorders>
            <w:shd w:val="clear" w:color="auto" w:fill="auto"/>
            <w:noWrap/>
            <w:vAlign w:val="bottom"/>
            <w:hideMark/>
          </w:tcPr>
          <w:p w14:paraId="4EDC040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40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40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40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40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40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408" w14:textId="77777777" w:rsidR="002B1AFB" w:rsidRPr="007F669D" w:rsidRDefault="007215F5" w:rsidP="002B1AFB">
            <w:pPr>
              <w:rPr>
                <w:rFonts w:ascii="Times New Roman" w:eastAsia="Times New Roman" w:hAnsi="Times New Roman" w:cs="Times New Roman"/>
                <w:sz w:val="20"/>
              </w:rPr>
            </w:pPr>
          </w:p>
        </w:tc>
      </w:tr>
      <w:tr w:rsidR="00ED4365" w14:paraId="4EDC0411" w14:textId="77777777">
        <w:trPr>
          <w:trHeight w:val="300"/>
        </w:trPr>
        <w:tc>
          <w:tcPr>
            <w:tcW w:w="1178" w:type="dxa"/>
            <w:tcBorders>
              <w:top w:val="nil"/>
              <w:left w:val="nil"/>
              <w:bottom w:val="nil"/>
              <w:right w:val="nil"/>
            </w:tcBorders>
            <w:shd w:val="clear" w:color="auto" w:fill="auto"/>
            <w:noWrap/>
            <w:vAlign w:val="bottom"/>
            <w:hideMark/>
          </w:tcPr>
          <w:p w14:paraId="4EDC040A"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40B"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40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40D"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40E"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40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410" w14:textId="77777777" w:rsidR="002B1AFB" w:rsidRPr="007F669D" w:rsidRDefault="007215F5" w:rsidP="002B1AFB">
            <w:pPr>
              <w:rPr>
                <w:rFonts w:ascii="Times New Roman" w:eastAsia="Times New Roman" w:hAnsi="Times New Roman" w:cs="Times New Roman"/>
                <w:sz w:val="20"/>
              </w:rPr>
            </w:pPr>
          </w:p>
        </w:tc>
      </w:tr>
      <w:tr w:rsidR="00ED4365" w14:paraId="4EDC0417"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412"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41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28 ως έχει</w:t>
            </w:r>
          </w:p>
        </w:tc>
        <w:tc>
          <w:tcPr>
            <w:tcW w:w="1903" w:type="dxa"/>
            <w:tcBorders>
              <w:top w:val="nil"/>
              <w:left w:val="nil"/>
              <w:bottom w:val="nil"/>
              <w:right w:val="nil"/>
            </w:tcBorders>
            <w:shd w:val="clear" w:color="auto" w:fill="auto"/>
            <w:noWrap/>
            <w:vAlign w:val="bottom"/>
            <w:hideMark/>
          </w:tcPr>
          <w:p w14:paraId="4EDC041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415"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416" w14:textId="77777777" w:rsidR="002B1AFB" w:rsidRPr="007F669D" w:rsidRDefault="007215F5" w:rsidP="002B1AFB">
            <w:pPr>
              <w:rPr>
                <w:rFonts w:ascii="Times New Roman" w:eastAsia="Times New Roman" w:hAnsi="Times New Roman" w:cs="Times New Roman"/>
                <w:sz w:val="20"/>
              </w:rPr>
            </w:pPr>
          </w:p>
        </w:tc>
      </w:tr>
      <w:tr w:rsidR="00ED4365" w14:paraId="4EDC041F" w14:textId="77777777">
        <w:trPr>
          <w:trHeight w:val="300"/>
        </w:trPr>
        <w:tc>
          <w:tcPr>
            <w:tcW w:w="1178" w:type="dxa"/>
            <w:tcBorders>
              <w:top w:val="nil"/>
              <w:left w:val="nil"/>
              <w:bottom w:val="nil"/>
              <w:right w:val="nil"/>
            </w:tcBorders>
            <w:shd w:val="clear" w:color="auto" w:fill="auto"/>
            <w:noWrap/>
            <w:vAlign w:val="bottom"/>
            <w:hideMark/>
          </w:tcPr>
          <w:p w14:paraId="4EDC041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41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41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41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41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41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41E" w14:textId="77777777" w:rsidR="002B1AFB" w:rsidRPr="007F669D" w:rsidRDefault="007215F5" w:rsidP="002B1AFB">
            <w:pPr>
              <w:rPr>
                <w:rFonts w:ascii="Times New Roman" w:eastAsia="Times New Roman" w:hAnsi="Times New Roman" w:cs="Times New Roman"/>
                <w:sz w:val="20"/>
              </w:rPr>
            </w:pPr>
          </w:p>
        </w:tc>
      </w:tr>
      <w:tr w:rsidR="00ED4365" w14:paraId="4EDC0427" w14:textId="77777777">
        <w:trPr>
          <w:trHeight w:val="300"/>
        </w:trPr>
        <w:tc>
          <w:tcPr>
            <w:tcW w:w="1178" w:type="dxa"/>
            <w:tcBorders>
              <w:top w:val="nil"/>
              <w:left w:val="nil"/>
              <w:bottom w:val="nil"/>
              <w:right w:val="nil"/>
            </w:tcBorders>
            <w:shd w:val="clear" w:color="auto" w:fill="auto"/>
            <w:noWrap/>
            <w:vAlign w:val="bottom"/>
            <w:hideMark/>
          </w:tcPr>
          <w:p w14:paraId="4EDC042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42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42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42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42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42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426" w14:textId="77777777" w:rsidR="002B1AFB" w:rsidRPr="007F669D" w:rsidRDefault="007215F5" w:rsidP="002B1AFB">
            <w:pPr>
              <w:rPr>
                <w:rFonts w:ascii="Times New Roman" w:eastAsia="Times New Roman" w:hAnsi="Times New Roman" w:cs="Times New Roman"/>
                <w:sz w:val="20"/>
              </w:rPr>
            </w:pPr>
          </w:p>
        </w:tc>
      </w:tr>
      <w:tr w:rsidR="00ED4365" w14:paraId="4EDC042F" w14:textId="77777777">
        <w:trPr>
          <w:trHeight w:val="300"/>
        </w:trPr>
        <w:tc>
          <w:tcPr>
            <w:tcW w:w="1178" w:type="dxa"/>
            <w:tcBorders>
              <w:top w:val="nil"/>
              <w:left w:val="nil"/>
              <w:bottom w:val="nil"/>
              <w:right w:val="nil"/>
            </w:tcBorders>
            <w:shd w:val="clear" w:color="auto" w:fill="auto"/>
            <w:noWrap/>
            <w:vAlign w:val="bottom"/>
            <w:hideMark/>
          </w:tcPr>
          <w:p w14:paraId="4EDC042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42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42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42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42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42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42E" w14:textId="77777777" w:rsidR="002B1AFB" w:rsidRPr="007F669D" w:rsidRDefault="007215F5" w:rsidP="002B1AFB">
            <w:pPr>
              <w:rPr>
                <w:rFonts w:ascii="Times New Roman" w:eastAsia="Times New Roman" w:hAnsi="Times New Roman" w:cs="Times New Roman"/>
                <w:sz w:val="20"/>
              </w:rPr>
            </w:pPr>
          </w:p>
        </w:tc>
      </w:tr>
      <w:tr w:rsidR="00ED4365" w14:paraId="4EDC0437" w14:textId="77777777">
        <w:trPr>
          <w:trHeight w:val="300"/>
        </w:trPr>
        <w:tc>
          <w:tcPr>
            <w:tcW w:w="1178" w:type="dxa"/>
            <w:tcBorders>
              <w:top w:val="nil"/>
              <w:left w:val="nil"/>
              <w:bottom w:val="nil"/>
              <w:right w:val="nil"/>
            </w:tcBorders>
            <w:shd w:val="clear" w:color="auto" w:fill="auto"/>
            <w:noWrap/>
            <w:vAlign w:val="bottom"/>
            <w:hideMark/>
          </w:tcPr>
          <w:p w14:paraId="4EDC043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43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43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43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43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43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436" w14:textId="77777777" w:rsidR="002B1AFB" w:rsidRPr="007F669D" w:rsidRDefault="007215F5" w:rsidP="002B1AFB">
            <w:pPr>
              <w:rPr>
                <w:rFonts w:ascii="Times New Roman" w:eastAsia="Times New Roman" w:hAnsi="Times New Roman" w:cs="Times New Roman"/>
                <w:sz w:val="20"/>
              </w:rPr>
            </w:pPr>
          </w:p>
        </w:tc>
      </w:tr>
      <w:tr w:rsidR="00ED4365" w14:paraId="4EDC043F" w14:textId="77777777">
        <w:trPr>
          <w:trHeight w:val="300"/>
        </w:trPr>
        <w:tc>
          <w:tcPr>
            <w:tcW w:w="1178" w:type="dxa"/>
            <w:tcBorders>
              <w:top w:val="nil"/>
              <w:left w:val="nil"/>
              <w:bottom w:val="nil"/>
              <w:right w:val="nil"/>
            </w:tcBorders>
            <w:shd w:val="clear" w:color="auto" w:fill="auto"/>
            <w:noWrap/>
            <w:vAlign w:val="bottom"/>
            <w:hideMark/>
          </w:tcPr>
          <w:p w14:paraId="4EDC043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43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43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43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43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43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43E" w14:textId="77777777" w:rsidR="002B1AFB" w:rsidRPr="007F669D" w:rsidRDefault="007215F5" w:rsidP="002B1AFB">
            <w:pPr>
              <w:rPr>
                <w:rFonts w:ascii="Times New Roman" w:eastAsia="Times New Roman" w:hAnsi="Times New Roman" w:cs="Times New Roman"/>
                <w:sz w:val="20"/>
              </w:rPr>
            </w:pPr>
          </w:p>
        </w:tc>
      </w:tr>
      <w:tr w:rsidR="00ED4365" w14:paraId="4EDC0447" w14:textId="77777777">
        <w:trPr>
          <w:trHeight w:val="300"/>
        </w:trPr>
        <w:tc>
          <w:tcPr>
            <w:tcW w:w="1178" w:type="dxa"/>
            <w:tcBorders>
              <w:top w:val="nil"/>
              <w:left w:val="nil"/>
              <w:bottom w:val="nil"/>
              <w:right w:val="nil"/>
            </w:tcBorders>
            <w:shd w:val="clear" w:color="auto" w:fill="auto"/>
            <w:noWrap/>
            <w:vAlign w:val="bottom"/>
            <w:hideMark/>
          </w:tcPr>
          <w:p w14:paraId="4EDC044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ΑΝ.ΕΛ:</w:t>
            </w:r>
          </w:p>
        </w:tc>
        <w:tc>
          <w:tcPr>
            <w:tcW w:w="1025" w:type="dxa"/>
            <w:tcBorders>
              <w:top w:val="nil"/>
              <w:left w:val="nil"/>
              <w:bottom w:val="nil"/>
              <w:right w:val="nil"/>
            </w:tcBorders>
            <w:shd w:val="clear" w:color="auto" w:fill="auto"/>
            <w:noWrap/>
            <w:vAlign w:val="bottom"/>
            <w:hideMark/>
          </w:tcPr>
          <w:p w14:paraId="4EDC044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44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44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44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44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446" w14:textId="77777777" w:rsidR="002B1AFB" w:rsidRPr="007F669D" w:rsidRDefault="007215F5" w:rsidP="002B1AFB">
            <w:pPr>
              <w:rPr>
                <w:rFonts w:ascii="Times New Roman" w:eastAsia="Times New Roman" w:hAnsi="Times New Roman" w:cs="Times New Roman"/>
                <w:sz w:val="20"/>
              </w:rPr>
            </w:pPr>
          </w:p>
        </w:tc>
      </w:tr>
      <w:tr w:rsidR="00ED4365" w14:paraId="4EDC044E" w14:textId="77777777">
        <w:trPr>
          <w:trHeight w:val="300"/>
        </w:trPr>
        <w:tc>
          <w:tcPr>
            <w:tcW w:w="2203" w:type="dxa"/>
            <w:gridSpan w:val="2"/>
            <w:tcBorders>
              <w:top w:val="nil"/>
              <w:left w:val="nil"/>
              <w:bottom w:val="nil"/>
              <w:right w:val="nil"/>
            </w:tcBorders>
            <w:shd w:val="clear" w:color="auto" w:fill="auto"/>
            <w:noWrap/>
            <w:vAlign w:val="bottom"/>
            <w:hideMark/>
          </w:tcPr>
          <w:p w14:paraId="4EDC044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449"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44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44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44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44D" w14:textId="77777777" w:rsidR="002B1AFB" w:rsidRPr="007F669D" w:rsidRDefault="007215F5" w:rsidP="002B1AFB">
            <w:pPr>
              <w:rPr>
                <w:rFonts w:ascii="Times New Roman" w:eastAsia="Times New Roman" w:hAnsi="Times New Roman" w:cs="Times New Roman"/>
                <w:sz w:val="20"/>
              </w:rPr>
            </w:pPr>
          </w:p>
        </w:tc>
      </w:tr>
      <w:tr w:rsidR="00ED4365" w14:paraId="4EDC0456" w14:textId="77777777">
        <w:trPr>
          <w:trHeight w:val="300"/>
        </w:trPr>
        <w:tc>
          <w:tcPr>
            <w:tcW w:w="1178" w:type="dxa"/>
            <w:tcBorders>
              <w:top w:val="nil"/>
              <w:left w:val="nil"/>
              <w:bottom w:val="nil"/>
              <w:right w:val="nil"/>
            </w:tcBorders>
            <w:shd w:val="clear" w:color="auto" w:fill="auto"/>
            <w:noWrap/>
            <w:vAlign w:val="bottom"/>
            <w:hideMark/>
          </w:tcPr>
          <w:p w14:paraId="4EDC044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45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45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45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45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45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455" w14:textId="77777777" w:rsidR="002B1AFB" w:rsidRPr="007F669D" w:rsidRDefault="007215F5" w:rsidP="002B1AFB">
            <w:pPr>
              <w:rPr>
                <w:rFonts w:ascii="Times New Roman" w:eastAsia="Times New Roman" w:hAnsi="Times New Roman" w:cs="Times New Roman"/>
                <w:sz w:val="20"/>
              </w:rPr>
            </w:pPr>
          </w:p>
        </w:tc>
      </w:tr>
      <w:tr w:rsidR="00ED4365" w14:paraId="4EDC045E" w14:textId="77777777">
        <w:trPr>
          <w:trHeight w:val="300"/>
        </w:trPr>
        <w:tc>
          <w:tcPr>
            <w:tcW w:w="1178" w:type="dxa"/>
            <w:tcBorders>
              <w:top w:val="nil"/>
              <w:left w:val="nil"/>
              <w:bottom w:val="nil"/>
              <w:right w:val="nil"/>
            </w:tcBorders>
            <w:shd w:val="clear" w:color="auto" w:fill="auto"/>
            <w:noWrap/>
            <w:vAlign w:val="bottom"/>
            <w:hideMark/>
          </w:tcPr>
          <w:p w14:paraId="4EDC0457"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458"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45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45A"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45B"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45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45D" w14:textId="77777777" w:rsidR="002B1AFB" w:rsidRPr="007F669D" w:rsidRDefault="007215F5" w:rsidP="002B1AFB">
            <w:pPr>
              <w:rPr>
                <w:rFonts w:ascii="Times New Roman" w:eastAsia="Times New Roman" w:hAnsi="Times New Roman" w:cs="Times New Roman"/>
                <w:sz w:val="20"/>
              </w:rPr>
            </w:pPr>
          </w:p>
        </w:tc>
      </w:tr>
      <w:tr w:rsidR="00ED4365" w14:paraId="4EDC0464"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45F"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46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29 ως έχει</w:t>
            </w:r>
          </w:p>
        </w:tc>
        <w:tc>
          <w:tcPr>
            <w:tcW w:w="1903" w:type="dxa"/>
            <w:tcBorders>
              <w:top w:val="nil"/>
              <w:left w:val="nil"/>
              <w:bottom w:val="nil"/>
              <w:right w:val="nil"/>
            </w:tcBorders>
            <w:shd w:val="clear" w:color="auto" w:fill="auto"/>
            <w:noWrap/>
            <w:vAlign w:val="bottom"/>
            <w:hideMark/>
          </w:tcPr>
          <w:p w14:paraId="4EDC046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 xml:space="preserve">ΚΑΤΑ </w:t>
            </w:r>
            <w:r w:rsidRPr="007F669D">
              <w:rPr>
                <w:rFonts w:ascii="Calibri" w:eastAsia="Times New Roman" w:hAnsi="Calibri" w:cs="Calibri"/>
                <w:color w:val="000000"/>
                <w:sz w:val="22"/>
                <w:szCs w:val="22"/>
              </w:rPr>
              <w:t>ΠΛΕΙΟΨΗΦΙΑ</w:t>
            </w:r>
          </w:p>
        </w:tc>
        <w:tc>
          <w:tcPr>
            <w:tcW w:w="1542" w:type="dxa"/>
            <w:gridSpan w:val="2"/>
            <w:tcBorders>
              <w:top w:val="nil"/>
              <w:left w:val="nil"/>
              <w:bottom w:val="nil"/>
              <w:right w:val="nil"/>
            </w:tcBorders>
            <w:shd w:val="clear" w:color="auto" w:fill="auto"/>
            <w:noWrap/>
            <w:vAlign w:val="bottom"/>
            <w:hideMark/>
          </w:tcPr>
          <w:p w14:paraId="4EDC0462"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463" w14:textId="77777777" w:rsidR="002B1AFB" w:rsidRPr="007F669D" w:rsidRDefault="007215F5" w:rsidP="002B1AFB">
            <w:pPr>
              <w:rPr>
                <w:rFonts w:ascii="Times New Roman" w:eastAsia="Times New Roman" w:hAnsi="Times New Roman" w:cs="Times New Roman"/>
                <w:sz w:val="20"/>
              </w:rPr>
            </w:pPr>
          </w:p>
        </w:tc>
      </w:tr>
      <w:tr w:rsidR="00ED4365" w14:paraId="4EDC046C" w14:textId="77777777">
        <w:trPr>
          <w:trHeight w:val="300"/>
        </w:trPr>
        <w:tc>
          <w:tcPr>
            <w:tcW w:w="1178" w:type="dxa"/>
            <w:tcBorders>
              <w:top w:val="nil"/>
              <w:left w:val="nil"/>
              <w:bottom w:val="nil"/>
              <w:right w:val="nil"/>
            </w:tcBorders>
            <w:shd w:val="clear" w:color="auto" w:fill="auto"/>
            <w:noWrap/>
            <w:vAlign w:val="bottom"/>
            <w:hideMark/>
          </w:tcPr>
          <w:p w14:paraId="4EDC046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46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46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46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46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46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46B" w14:textId="77777777" w:rsidR="002B1AFB" w:rsidRPr="007F669D" w:rsidRDefault="007215F5" w:rsidP="002B1AFB">
            <w:pPr>
              <w:rPr>
                <w:rFonts w:ascii="Times New Roman" w:eastAsia="Times New Roman" w:hAnsi="Times New Roman" w:cs="Times New Roman"/>
                <w:sz w:val="20"/>
              </w:rPr>
            </w:pPr>
          </w:p>
        </w:tc>
      </w:tr>
      <w:tr w:rsidR="00ED4365" w14:paraId="4EDC0474" w14:textId="77777777">
        <w:trPr>
          <w:trHeight w:val="300"/>
        </w:trPr>
        <w:tc>
          <w:tcPr>
            <w:tcW w:w="1178" w:type="dxa"/>
            <w:tcBorders>
              <w:top w:val="nil"/>
              <w:left w:val="nil"/>
              <w:bottom w:val="nil"/>
              <w:right w:val="nil"/>
            </w:tcBorders>
            <w:shd w:val="clear" w:color="auto" w:fill="auto"/>
            <w:noWrap/>
            <w:vAlign w:val="bottom"/>
            <w:hideMark/>
          </w:tcPr>
          <w:p w14:paraId="4EDC046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46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46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47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47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47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473" w14:textId="77777777" w:rsidR="002B1AFB" w:rsidRPr="007F669D" w:rsidRDefault="007215F5" w:rsidP="002B1AFB">
            <w:pPr>
              <w:rPr>
                <w:rFonts w:ascii="Times New Roman" w:eastAsia="Times New Roman" w:hAnsi="Times New Roman" w:cs="Times New Roman"/>
                <w:sz w:val="20"/>
              </w:rPr>
            </w:pPr>
          </w:p>
        </w:tc>
      </w:tr>
      <w:tr w:rsidR="00ED4365" w14:paraId="4EDC047C" w14:textId="77777777">
        <w:trPr>
          <w:trHeight w:val="300"/>
        </w:trPr>
        <w:tc>
          <w:tcPr>
            <w:tcW w:w="1178" w:type="dxa"/>
            <w:tcBorders>
              <w:top w:val="nil"/>
              <w:left w:val="nil"/>
              <w:bottom w:val="nil"/>
              <w:right w:val="nil"/>
            </w:tcBorders>
            <w:shd w:val="clear" w:color="auto" w:fill="auto"/>
            <w:noWrap/>
            <w:vAlign w:val="bottom"/>
            <w:hideMark/>
          </w:tcPr>
          <w:p w14:paraId="4EDC047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47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47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47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47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47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47B" w14:textId="77777777" w:rsidR="002B1AFB" w:rsidRPr="007F669D" w:rsidRDefault="007215F5" w:rsidP="002B1AFB">
            <w:pPr>
              <w:rPr>
                <w:rFonts w:ascii="Times New Roman" w:eastAsia="Times New Roman" w:hAnsi="Times New Roman" w:cs="Times New Roman"/>
                <w:sz w:val="20"/>
              </w:rPr>
            </w:pPr>
          </w:p>
        </w:tc>
      </w:tr>
      <w:tr w:rsidR="00ED4365" w14:paraId="4EDC0484" w14:textId="77777777">
        <w:trPr>
          <w:trHeight w:val="300"/>
        </w:trPr>
        <w:tc>
          <w:tcPr>
            <w:tcW w:w="1178" w:type="dxa"/>
            <w:tcBorders>
              <w:top w:val="nil"/>
              <w:left w:val="nil"/>
              <w:bottom w:val="nil"/>
              <w:right w:val="nil"/>
            </w:tcBorders>
            <w:shd w:val="clear" w:color="auto" w:fill="auto"/>
            <w:noWrap/>
            <w:vAlign w:val="bottom"/>
            <w:hideMark/>
          </w:tcPr>
          <w:p w14:paraId="4EDC047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47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47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48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48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48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483" w14:textId="77777777" w:rsidR="002B1AFB" w:rsidRPr="007F669D" w:rsidRDefault="007215F5" w:rsidP="002B1AFB">
            <w:pPr>
              <w:rPr>
                <w:rFonts w:ascii="Times New Roman" w:eastAsia="Times New Roman" w:hAnsi="Times New Roman" w:cs="Times New Roman"/>
                <w:sz w:val="20"/>
              </w:rPr>
            </w:pPr>
          </w:p>
        </w:tc>
      </w:tr>
      <w:tr w:rsidR="00ED4365" w14:paraId="4EDC048C" w14:textId="77777777">
        <w:trPr>
          <w:trHeight w:val="300"/>
        </w:trPr>
        <w:tc>
          <w:tcPr>
            <w:tcW w:w="1178" w:type="dxa"/>
            <w:tcBorders>
              <w:top w:val="nil"/>
              <w:left w:val="nil"/>
              <w:bottom w:val="nil"/>
              <w:right w:val="nil"/>
            </w:tcBorders>
            <w:shd w:val="clear" w:color="auto" w:fill="auto"/>
            <w:noWrap/>
            <w:vAlign w:val="bottom"/>
            <w:hideMark/>
          </w:tcPr>
          <w:p w14:paraId="4EDC048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48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48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48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48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48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48B" w14:textId="77777777" w:rsidR="002B1AFB" w:rsidRPr="007F669D" w:rsidRDefault="007215F5" w:rsidP="002B1AFB">
            <w:pPr>
              <w:rPr>
                <w:rFonts w:ascii="Times New Roman" w:eastAsia="Times New Roman" w:hAnsi="Times New Roman" w:cs="Times New Roman"/>
                <w:sz w:val="20"/>
              </w:rPr>
            </w:pPr>
          </w:p>
        </w:tc>
      </w:tr>
      <w:tr w:rsidR="00ED4365" w14:paraId="4EDC0494" w14:textId="77777777">
        <w:trPr>
          <w:trHeight w:val="300"/>
        </w:trPr>
        <w:tc>
          <w:tcPr>
            <w:tcW w:w="1178" w:type="dxa"/>
            <w:tcBorders>
              <w:top w:val="nil"/>
              <w:left w:val="nil"/>
              <w:bottom w:val="nil"/>
              <w:right w:val="nil"/>
            </w:tcBorders>
            <w:shd w:val="clear" w:color="auto" w:fill="auto"/>
            <w:noWrap/>
            <w:vAlign w:val="bottom"/>
            <w:hideMark/>
          </w:tcPr>
          <w:p w14:paraId="4EDC048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048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48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49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49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49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493" w14:textId="77777777" w:rsidR="002B1AFB" w:rsidRPr="007F669D" w:rsidRDefault="007215F5" w:rsidP="002B1AFB">
            <w:pPr>
              <w:rPr>
                <w:rFonts w:ascii="Times New Roman" w:eastAsia="Times New Roman" w:hAnsi="Times New Roman" w:cs="Times New Roman"/>
                <w:sz w:val="20"/>
              </w:rPr>
            </w:pPr>
          </w:p>
        </w:tc>
      </w:tr>
      <w:tr w:rsidR="00ED4365" w14:paraId="4EDC049B" w14:textId="77777777">
        <w:trPr>
          <w:trHeight w:val="300"/>
        </w:trPr>
        <w:tc>
          <w:tcPr>
            <w:tcW w:w="2203" w:type="dxa"/>
            <w:gridSpan w:val="2"/>
            <w:tcBorders>
              <w:top w:val="nil"/>
              <w:left w:val="nil"/>
              <w:bottom w:val="nil"/>
              <w:right w:val="nil"/>
            </w:tcBorders>
            <w:shd w:val="clear" w:color="auto" w:fill="auto"/>
            <w:noWrap/>
            <w:vAlign w:val="bottom"/>
            <w:hideMark/>
          </w:tcPr>
          <w:p w14:paraId="4EDC049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496"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49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49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49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49A" w14:textId="77777777" w:rsidR="002B1AFB" w:rsidRPr="007F669D" w:rsidRDefault="007215F5" w:rsidP="002B1AFB">
            <w:pPr>
              <w:rPr>
                <w:rFonts w:ascii="Times New Roman" w:eastAsia="Times New Roman" w:hAnsi="Times New Roman" w:cs="Times New Roman"/>
                <w:sz w:val="20"/>
              </w:rPr>
            </w:pPr>
          </w:p>
        </w:tc>
      </w:tr>
      <w:tr w:rsidR="00ED4365" w14:paraId="4EDC04A3" w14:textId="77777777">
        <w:trPr>
          <w:trHeight w:val="300"/>
        </w:trPr>
        <w:tc>
          <w:tcPr>
            <w:tcW w:w="1178" w:type="dxa"/>
            <w:tcBorders>
              <w:top w:val="nil"/>
              <w:left w:val="nil"/>
              <w:bottom w:val="nil"/>
              <w:right w:val="nil"/>
            </w:tcBorders>
            <w:shd w:val="clear" w:color="auto" w:fill="auto"/>
            <w:noWrap/>
            <w:vAlign w:val="bottom"/>
            <w:hideMark/>
          </w:tcPr>
          <w:p w14:paraId="4EDC049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49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49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49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4A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4A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4A2" w14:textId="77777777" w:rsidR="002B1AFB" w:rsidRPr="007F669D" w:rsidRDefault="007215F5" w:rsidP="002B1AFB">
            <w:pPr>
              <w:rPr>
                <w:rFonts w:ascii="Times New Roman" w:eastAsia="Times New Roman" w:hAnsi="Times New Roman" w:cs="Times New Roman"/>
                <w:sz w:val="20"/>
              </w:rPr>
            </w:pPr>
          </w:p>
        </w:tc>
      </w:tr>
      <w:tr w:rsidR="00ED4365" w14:paraId="4EDC04AB" w14:textId="77777777">
        <w:trPr>
          <w:trHeight w:val="300"/>
        </w:trPr>
        <w:tc>
          <w:tcPr>
            <w:tcW w:w="1178" w:type="dxa"/>
            <w:tcBorders>
              <w:top w:val="nil"/>
              <w:left w:val="nil"/>
              <w:bottom w:val="nil"/>
              <w:right w:val="nil"/>
            </w:tcBorders>
            <w:shd w:val="clear" w:color="auto" w:fill="auto"/>
            <w:noWrap/>
            <w:vAlign w:val="bottom"/>
            <w:hideMark/>
          </w:tcPr>
          <w:p w14:paraId="4EDC04A4"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4A5"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4A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4A7"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4A8"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4A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4AA" w14:textId="77777777" w:rsidR="002B1AFB" w:rsidRPr="007F669D" w:rsidRDefault="007215F5" w:rsidP="002B1AFB">
            <w:pPr>
              <w:rPr>
                <w:rFonts w:ascii="Times New Roman" w:eastAsia="Times New Roman" w:hAnsi="Times New Roman" w:cs="Times New Roman"/>
                <w:sz w:val="20"/>
              </w:rPr>
            </w:pPr>
          </w:p>
        </w:tc>
      </w:tr>
      <w:tr w:rsidR="00ED4365" w14:paraId="4EDC04B1"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4AC"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4A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30 ως έχει</w:t>
            </w:r>
          </w:p>
        </w:tc>
        <w:tc>
          <w:tcPr>
            <w:tcW w:w="1903" w:type="dxa"/>
            <w:tcBorders>
              <w:top w:val="nil"/>
              <w:left w:val="nil"/>
              <w:bottom w:val="nil"/>
              <w:right w:val="nil"/>
            </w:tcBorders>
            <w:shd w:val="clear" w:color="auto" w:fill="auto"/>
            <w:noWrap/>
            <w:vAlign w:val="bottom"/>
            <w:hideMark/>
          </w:tcPr>
          <w:p w14:paraId="4EDC04A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4AF"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4B0" w14:textId="77777777" w:rsidR="002B1AFB" w:rsidRPr="007F669D" w:rsidRDefault="007215F5" w:rsidP="002B1AFB">
            <w:pPr>
              <w:rPr>
                <w:rFonts w:ascii="Times New Roman" w:eastAsia="Times New Roman" w:hAnsi="Times New Roman" w:cs="Times New Roman"/>
                <w:sz w:val="20"/>
              </w:rPr>
            </w:pPr>
          </w:p>
        </w:tc>
      </w:tr>
      <w:tr w:rsidR="00ED4365" w14:paraId="4EDC04B9" w14:textId="77777777">
        <w:trPr>
          <w:trHeight w:val="300"/>
        </w:trPr>
        <w:tc>
          <w:tcPr>
            <w:tcW w:w="1178" w:type="dxa"/>
            <w:tcBorders>
              <w:top w:val="nil"/>
              <w:left w:val="nil"/>
              <w:bottom w:val="nil"/>
              <w:right w:val="nil"/>
            </w:tcBorders>
            <w:shd w:val="clear" w:color="auto" w:fill="auto"/>
            <w:noWrap/>
            <w:vAlign w:val="bottom"/>
            <w:hideMark/>
          </w:tcPr>
          <w:p w14:paraId="4EDC04B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4B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4B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4B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4B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4B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4B8" w14:textId="77777777" w:rsidR="002B1AFB" w:rsidRPr="007F669D" w:rsidRDefault="007215F5" w:rsidP="002B1AFB">
            <w:pPr>
              <w:rPr>
                <w:rFonts w:ascii="Times New Roman" w:eastAsia="Times New Roman" w:hAnsi="Times New Roman" w:cs="Times New Roman"/>
                <w:sz w:val="20"/>
              </w:rPr>
            </w:pPr>
          </w:p>
        </w:tc>
      </w:tr>
      <w:tr w:rsidR="00ED4365" w14:paraId="4EDC04C1" w14:textId="77777777">
        <w:trPr>
          <w:trHeight w:val="300"/>
        </w:trPr>
        <w:tc>
          <w:tcPr>
            <w:tcW w:w="1178" w:type="dxa"/>
            <w:tcBorders>
              <w:top w:val="nil"/>
              <w:left w:val="nil"/>
              <w:bottom w:val="nil"/>
              <w:right w:val="nil"/>
            </w:tcBorders>
            <w:shd w:val="clear" w:color="auto" w:fill="auto"/>
            <w:noWrap/>
            <w:vAlign w:val="bottom"/>
            <w:hideMark/>
          </w:tcPr>
          <w:p w14:paraId="4EDC04B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4B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4B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4B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4B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4B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4C0" w14:textId="77777777" w:rsidR="002B1AFB" w:rsidRPr="007F669D" w:rsidRDefault="007215F5" w:rsidP="002B1AFB">
            <w:pPr>
              <w:rPr>
                <w:rFonts w:ascii="Times New Roman" w:eastAsia="Times New Roman" w:hAnsi="Times New Roman" w:cs="Times New Roman"/>
                <w:sz w:val="20"/>
              </w:rPr>
            </w:pPr>
          </w:p>
        </w:tc>
      </w:tr>
      <w:tr w:rsidR="00ED4365" w14:paraId="4EDC04C9" w14:textId="77777777">
        <w:trPr>
          <w:trHeight w:val="300"/>
        </w:trPr>
        <w:tc>
          <w:tcPr>
            <w:tcW w:w="1178" w:type="dxa"/>
            <w:tcBorders>
              <w:top w:val="nil"/>
              <w:left w:val="nil"/>
              <w:bottom w:val="nil"/>
              <w:right w:val="nil"/>
            </w:tcBorders>
            <w:shd w:val="clear" w:color="auto" w:fill="auto"/>
            <w:noWrap/>
            <w:vAlign w:val="bottom"/>
            <w:hideMark/>
          </w:tcPr>
          <w:p w14:paraId="4EDC04C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4C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4C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4C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4C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4C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4C8" w14:textId="77777777" w:rsidR="002B1AFB" w:rsidRPr="007F669D" w:rsidRDefault="007215F5" w:rsidP="002B1AFB">
            <w:pPr>
              <w:rPr>
                <w:rFonts w:ascii="Times New Roman" w:eastAsia="Times New Roman" w:hAnsi="Times New Roman" w:cs="Times New Roman"/>
                <w:sz w:val="20"/>
              </w:rPr>
            </w:pPr>
          </w:p>
        </w:tc>
      </w:tr>
      <w:tr w:rsidR="00ED4365" w14:paraId="4EDC04D1" w14:textId="77777777">
        <w:trPr>
          <w:trHeight w:val="300"/>
        </w:trPr>
        <w:tc>
          <w:tcPr>
            <w:tcW w:w="1178" w:type="dxa"/>
            <w:tcBorders>
              <w:top w:val="nil"/>
              <w:left w:val="nil"/>
              <w:bottom w:val="nil"/>
              <w:right w:val="nil"/>
            </w:tcBorders>
            <w:shd w:val="clear" w:color="auto" w:fill="auto"/>
            <w:noWrap/>
            <w:vAlign w:val="bottom"/>
            <w:hideMark/>
          </w:tcPr>
          <w:p w14:paraId="4EDC04C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4C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4C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4C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4C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4C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4D0" w14:textId="77777777" w:rsidR="002B1AFB" w:rsidRPr="007F669D" w:rsidRDefault="007215F5" w:rsidP="002B1AFB">
            <w:pPr>
              <w:rPr>
                <w:rFonts w:ascii="Times New Roman" w:eastAsia="Times New Roman" w:hAnsi="Times New Roman" w:cs="Times New Roman"/>
                <w:sz w:val="20"/>
              </w:rPr>
            </w:pPr>
          </w:p>
        </w:tc>
      </w:tr>
      <w:tr w:rsidR="00ED4365" w14:paraId="4EDC04D9" w14:textId="77777777">
        <w:trPr>
          <w:trHeight w:val="300"/>
        </w:trPr>
        <w:tc>
          <w:tcPr>
            <w:tcW w:w="1178" w:type="dxa"/>
            <w:tcBorders>
              <w:top w:val="nil"/>
              <w:left w:val="nil"/>
              <w:bottom w:val="nil"/>
              <w:right w:val="nil"/>
            </w:tcBorders>
            <w:shd w:val="clear" w:color="auto" w:fill="auto"/>
            <w:noWrap/>
            <w:vAlign w:val="bottom"/>
            <w:hideMark/>
          </w:tcPr>
          <w:p w14:paraId="4EDC04D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4D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4D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4D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4D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4D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4D8" w14:textId="77777777" w:rsidR="002B1AFB" w:rsidRPr="007F669D" w:rsidRDefault="007215F5" w:rsidP="002B1AFB">
            <w:pPr>
              <w:rPr>
                <w:rFonts w:ascii="Times New Roman" w:eastAsia="Times New Roman" w:hAnsi="Times New Roman" w:cs="Times New Roman"/>
                <w:sz w:val="20"/>
              </w:rPr>
            </w:pPr>
          </w:p>
        </w:tc>
      </w:tr>
      <w:tr w:rsidR="00ED4365" w14:paraId="4EDC04E1" w14:textId="77777777">
        <w:trPr>
          <w:trHeight w:val="300"/>
        </w:trPr>
        <w:tc>
          <w:tcPr>
            <w:tcW w:w="1178" w:type="dxa"/>
            <w:tcBorders>
              <w:top w:val="nil"/>
              <w:left w:val="nil"/>
              <w:bottom w:val="nil"/>
              <w:right w:val="nil"/>
            </w:tcBorders>
            <w:shd w:val="clear" w:color="auto" w:fill="auto"/>
            <w:noWrap/>
            <w:vAlign w:val="bottom"/>
            <w:hideMark/>
          </w:tcPr>
          <w:p w14:paraId="4EDC04D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04D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4D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4D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4D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4D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4E0" w14:textId="77777777" w:rsidR="002B1AFB" w:rsidRPr="007F669D" w:rsidRDefault="007215F5" w:rsidP="002B1AFB">
            <w:pPr>
              <w:rPr>
                <w:rFonts w:ascii="Times New Roman" w:eastAsia="Times New Roman" w:hAnsi="Times New Roman" w:cs="Times New Roman"/>
                <w:sz w:val="20"/>
              </w:rPr>
            </w:pPr>
          </w:p>
        </w:tc>
      </w:tr>
      <w:tr w:rsidR="00ED4365" w14:paraId="4EDC04E8" w14:textId="77777777">
        <w:trPr>
          <w:trHeight w:val="300"/>
        </w:trPr>
        <w:tc>
          <w:tcPr>
            <w:tcW w:w="2203" w:type="dxa"/>
            <w:gridSpan w:val="2"/>
            <w:tcBorders>
              <w:top w:val="nil"/>
              <w:left w:val="nil"/>
              <w:bottom w:val="nil"/>
              <w:right w:val="nil"/>
            </w:tcBorders>
            <w:shd w:val="clear" w:color="auto" w:fill="auto"/>
            <w:noWrap/>
            <w:vAlign w:val="bottom"/>
            <w:hideMark/>
          </w:tcPr>
          <w:p w14:paraId="4EDC04E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4E3"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4E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4E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4E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4E7" w14:textId="77777777" w:rsidR="002B1AFB" w:rsidRPr="007F669D" w:rsidRDefault="007215F5" w:rsidP="002B1AFB">
            <w:pPr>
              <w:rPr>
                <w:rFonts w:ascii="Times New Roman" w:eastAsia="Times New Roman" w:hAnsi="Times New Roman" w:cs="Times New Roman"/>
                <w:sz w:val="20"/>
              </w:rPr>
            </w:pPr>
          </w:p>
        </w:tc>
      </w:tr>
      <w:tr w:rsidR="00ED4365" w14:paraId="4EDC04F0" w14:textId="77777777">
        <w:trPr>
          <w:trHeight w:val="300"/>
        </w:trPr>
        <w:tc>
          <w:tcPr>
            <w:tcW w:w="1178" w:type="dxa"/>
            <w:tcBorders>
              <w:top w:val="nil"/>
              <w:left w:val="nil"/>
              <w:bottom w:val="nil"/>
              <w:right w:val="nil"/>
            </w:tcBorders>
            <w:shd w:val="clear" w:color="auto" w:fill="auto"/>
            <w:noWrap/>
            <w:vAlign w:val="bottom"/>
            <w:hideMark/>
          </w:tcPr>
          <w:p w14:paraId="4EDC04E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4E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4E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4E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4E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4E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4EF" w14:textId="77777777" w:rsidR="002B1AFB" w:rsidRPr="007F669D" w:rsidRDefault="007215F5" w:rsidP="002B1AFB">
            <w:pPr>
              <w:rPr>
                <w:rFonts w:ascii="Times New Roman" w:eastAsia="Times New Roman" w:hAnsi="Times New Roman" w:cs="Times New Roman"/>
                <w:sz w:val="20"/>
              </w:rPr>
            </w:pPr>
          </w:p>
        </w:tc>
      </w:tr>
      <w:tr w:rsidR="00ED4365" w14:paraId="4EDC04F8" w14:textId="77777777">
        <w:trPr>
          <w:trHeight w:val="300"/>
        </w:trPr>
        <w:tc>
          <w:tcPr>
            <w:tcW w:w="1178" w:type="dxa"/>
            <w:tcBorders>
              <w:top w:val="nil"/>
              <w:left w:val="nil"/>
              <w:bottom w:val="nil"/>
              <w:right w:val="nil"/>
            </w:tcBorders>
            <w:shd w:val="clear" w:color="auto" w:fill="auto"/>
            <w:noWrap/>
            <w:vAlign w:val="bottom"/>
            <w:hideMark/>
          </w:tcPr>
          <w:p w14:paraId="4EDC04F1"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4F2"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4F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4F4"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4F5"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4F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4F7" w14:textId="77777777" w:rsidR="002B1AFB" w:rsidRPr="007F669D" w:rsidRDefault="007215F5" w:rsidP="002B1AFB">
            <w:pPr>
              <w:rPr>
                <w:rFonts w:ascii="Times New Roman" w:eastAsia="Times New Roman" w:hAnsi="Times New Roman" w:cs="Times New Roman"/>
                <w:sz w:val="20"/>
              </w:rPr>
            </w:pPr>
          </w:p>
        </w:tc>
      </w:tr>
      <w:tr w:rsidR="00ED4365" w14:paraId="4EDC04FE"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4F9"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4F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31 ως έχει</w:t>
            </w:r>
          </w:p>
        </w:tc>
        <w:tc>
          <w:tcPr>
            <w:tcW w:w="1903" w:type="dxa"/>
            <w:tcBorders>
              <w:top w:val="nil"/>
              <w:left w:val="nil"/>
              <w:bottom w:val="nil"/>
              <w:right w:val="nil"/>
            </w:tcBorders>
            <w:shd w:val="clear" w:color="auto" w:fill="auto"/>
            <w:noWrap/>
            <w:vAlign w:val="bottom"/>
            <w:hideMark/>
          </w:tcPr>
          <w:p w14:paraId="4EDC04F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4FC"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4FD" w14:textId="77777777" w:rsidR="002B1AFB" w:rsidRPr="007F669D" w:rsidRDefault="007215F5" w:rsidP="002B1AFB">
            <w:pPr>
              <w:rPr>
                <w:rFonts w:ascii="Times New Roman" w:eastAsia="Times New Roman" w:hAnsi="Times New Roman" w:cs="Times New Roman"/>
                <w:sz w:val="20"/>
              </w:rPr>
            </w:pPr>
          </w:p>
        </w:tc>
      </w:tr>
      <w:tr w:rsidR="00ED4365" w14:paraId="4EDC0506" w14:textId="77777777">
        <w:trPr>
          <w:trHeight w:val="300"/>
        </w:trPr>
        <w:tc>
          <w:tcPr>
            <w:tcW w:w="1178" w:type="dxa"/>
            <w:tcBorders>
              <w:top w:val="nil"/>
              <w:left w:val="nil"/>
              <w:bottom w:val="nil"/>
              <w:right w:val="nil"/>
            </w:tcBorders>
            <w:shd w:val="clear" w:color="auto" w:fill="auto"/>
            <w:noWrap/>
            <w:vAlign w:val="bottom"/>
            <w:hideMark/>
          </w:tcPr>
          <w:p w14:paraId="4EDC04F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50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50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50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50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50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505" w14:textId="77777777" w:rsidR="002B1AFB" w:rsidRPr="007F669D" w:rsidRDefault="007215F5" w:rsidP="002B1AFB">
            <w:pPr>
              <w:rPr>
                <w:rFonts w:ascii="Times New Roman" w:eastAsia="Times New Roman" w:hAnsi="Times New Roman" w:cs="Times New Roman"/>
                <w:sz w:val="20"/>
              </w:rPr>
            </w:pPr>
          </w:p>
        </w:tc>
      </w:tr>
      <w:tr w:rsidR="00ED4365" w14:paraId="4EDC050E" w14:textId="77777777">
        <w:trPr>
          <w:trHeight w:val="300"/>
        </w:trPr>
        <w:tc>
          <w:tcPr>
            <w:tcW w:w="1178" w:type="dxa"/>
            <w:tcBorders>
              <w:top w:val="nil"/>
              <w:left w:val="nil"/>
              <w:bottom w:val="nil"/>
              <w:right w:val="nil"/>
            </w:tcBorders>
            <w:shd w:val="clear" w:color="auto" w:fill="auto"/>
            <w:noWrap/>
            <w:vAlign w:val="bottom"/>
            <w:hideMark/>
          </w:tcPr>
          <w:p w14:paraId="4EDC050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50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50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50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50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50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50D" w14:textId="77777777" w:rsidR="002B1AFB" w:rsidRPr="007F669D" w:rsidRDefault="007215F5" w:rsidP="002B1AFB">
            <w:pPr>
              <w:rPr>
                <w:rFonts w:ascii="Times New Roman" w:eastAsia="Times New Roman" w:hAnsi="Times New Roman" w:cs="Times New Roman"/>
                <w:sz w:val="20"/>
              </w:rPr>
            </w:pPr>
          </w:p>
        </w:tc>
      </w:tr>
      <w:tr w:rsidR="00ED4365" w14:paraId="4EDC0516" w14:textId="77777777">
        <w:trPr>
          <w:trHeight w:val="300"/>
        </w:trPr>
        <w:tc>
          <w:tcPr>
            <w:tcW w:w="1178" w:type="dxa"/>
            <w:tcBorders>
              <w:top w:val="nil"/>
              <w:left w:val="nil"/>
              <w:bottom w:val="nil"/>
              <w:right w:val="nil"/>
            </w:tcBorders>
            <w:shd w:val="clear" w:color="auto" w:fill="auto"/>
            <w:noWrap/>
            <w:vAlign w:val="bottom"/>
            <w:hideMark/>
          </w:tcPr>
          <w:p w14:paraId="4EDC050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51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51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51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51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51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515" w14:textId="77777777" w:rsidR="002B1AFB" w:rsidRPr="007F669D" w:rsidRDefault="007215F5" w:rsidP="002B1AFB">
            <w:pPr>
              <w:rPr>
                <w:rFonts w:ascii="Times New Roman" w:eastAsia="Times New Roman" w:hAnsi="Times New Roman" w:cs="Times New Roman"/>
                <w:sz w:val="20"/>
              </w:rPr>
            </w:pPr>
          </w:p>
        </w:tc>
      </w:tr>
      <w:tr w:rsidR="00ED4365" w14:paraId="4EDC051E" w14:textId="77777777">
        <w:trPr>
          <w:trHeight w:val="300"/>
        </w:trPr>
        <w:tc>
          <w:tcPr>
            <w:tcW w:w="1178" w:type="dxa"/>
            <w:tcBorders>
              <w:top w:val="nil"/>
              <w:left w:val="nil"/>
              <w:bottom w:val="nil"/>
              <w:right w:val="nil"/>
            </w:tcBorders>
            <w:shd w:val="clear" w:color="auto" w:fill="auto"/>
            <w:noWrap/>
            <w:vAlign w:val="bottom"/>
            <w:hideMark/>
          </w:tcPr>
          <w:p w14:paraId="4EDC051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51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51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51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51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51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51D" w14:textId="77777777" w:rsidR="002B1AFB" w:rsidRPr="007F669D" w:rsidRDefault="007215F5" w:rsidP="002B1AFB">
            <w:pPr>
              <w:rPr>
                <w:rFonts w:ascii="Times New Roman" w:eastAsia="Times New Roman" w:hAnsi="Times New Roman" w:cs="Times New Roman"/>
                <w:sz w:val="20"/>
              </w:rPr>
            </w:pPr>
          </w:p>
        </w:tc>
      </w:tr>
      <w:tr w:rsidR="00ED4365" w14:paraId="4EDC0526" w14:textId="77777777">
        <w:trPr>
          <w:trHeight w:val="300"/>
        </w:trPr>
        <w:tc>
          <w:tcPr>
            <w:tcW w:w="1178" w:type="dxa"/>
            <w:tcBorders>
              <w:top w:val="nil"/>
              <w:left w:val="nil"/>
              <w:bottom w:val="nil"/>
              <w:right w:val="nil"/>
            </w:tcBorders>
            <w:shd w:val="clear" w:color="auto" w:fill="auto"/>
            <w:noWrap/>
            <w:vAlign w:val="bottom"/>
            <w:hideMark/>
          </w:tcPr>
          <w:p w14:paraId="4EDC051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52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52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52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52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52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525" w14:textId="77777777" w:rsidR="002B1AFB" w:rsidRPr="007F669D" w:rsidRDefault="007215F5" w:rsidP="002B1AFB">
            <w:pPr>
              <w:rPr>
                <w:rFonts w:ascii="Times New Roman" w:eastAsia="Times New Roman" w:hAnsi="Times New Roman" w:cs="Times New Roman"/>
                <w:sz w:val="20"/>
              </w:rPr>
            </w:pPr>
          </w:p>
        </w:tc>
      </w:tr>
      <w:tr w:rsidR="00ED4365" w14:paraId="4EDC052E" w14:textId="77777777">
        <w:trPr>
          <w:trHeight w:val="300"/>
        </w:trPr>
        <w:tc>
          <w:tcPr>
            <w:tcW w:w="1178" w:type="dxa"/>
            <w:tcBorders>
              <w:top w:val="nil"/>
              <w:left w:val="nil"/>
              <w:bottom w:val="nil"/>
              <w:right w:val="nil"/>
            </w:tcBorders>
            <w:shd w:val="clear" w:color="auto" w:fill="auto"/>
            <w:noWrap/>
            <w:vAlign w:val="bottom"/>
            <w:hideMark/>
          </w:tcPr>
          <w:p w14:paraId="4EDC052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ΑΝ.ΕΛ:</w:t>
            </w:r>
          </w:p>
        </w:tc>
        <w:tc>
          <w:tcPr>
            <w:tcW w:w="1025" w:type="dxa"/>
            <w:tcBorders>
              <w:top w:val="nil"/>
              <w:left w:val="nil"/>
              <w:bottom w:val="nil"/>
              <w:right w:val="nil"/>
            </w:tcBorders>
            <w:shd w:val="clear" w:color="auto" w:fill="auto"/>
            <w:noWrap/>
            <w:vAlign w:val="bottom"/>
            <w:hideMark/>
          </w:tcPr>
          <w:p w14:paraId="4EDC052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52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52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52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52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52D" w14:textId="77777777" w:rsidR="002B1AFB" w:rsidRPr="007F669D" w:rsidRDefault="007215F5" w:rsidP="002B1AFB">
            <w:pPr>
              <w:rPr>
                <w:rFonts w:ascii="Times New Roman" w:eastAsia="Times New Roman" w:hAnsi="Times New Roman" w:cs="Times New Roman"/>
                <w:sz w:val="20"/>
              </w:rPr>
            </w:pPr>
          </w:p>
        </w:tc>
      </w:tr>
      <w:tr w:rsidR="00ED4365" w14:paraId="4EDC0535" w14:textId="77777777">
        <w:trPr>
          <w:trHeight w:val="300"/>
        </w:trPr>
        <w:tc>
          <w:tcPr>
            <w:tcW w:w="2203" w:type="dxa"/>
            <w:gridSpan w:val="2"/>
            <w:tcBorders>
              <w:top w:val="nil"/>
              <w:left w:val="nil"/>
              <w:bottom w:val="nil"/>
              <w:right w:val="nil"/>
            </w:tcBorders>
            <w:shd w:val="clear" w:color="auto" w:fill="auto"/>
            <w:noWrap/>
            <w:vAlign w:val="bottom"/>
            <w:hideMark/>
          </w:tcPr>
          <w:p w14:paraId="4EDC052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530"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53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53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53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534" w14:textId="77777777" w:rsidR="002B1AFB" w:rsidRPr="007F669D" w:rsidRDefault="007215F5" w:rsidP="002B1AFB">
            <w:pPr>
              <w:rPr>
                <w:rFonts w:ascii="Times New Roman" w:eastAsia="Times New Roman" w:hAnsi="Times New Roman" w:cs="Times New Roman"/>
                <w:sz w:val="20"/>
              </w:rPr>
            </w:pPr>
          </w:p>
        </w:tc>
      </w:tr>
      <w:tr w:rsidR="00ED4365" w14:paraId="4EDC053D" w14:textId="77777777">
        <w:trPr>
          <w:trHeight w:val="300"/>
        </w:trPr>
        <w:tc>
          <w:tcPr>
            <w:tcW w:w="1178" w:type="dxa"/>
            <w:tcBorders>
              <w:top w:val="nil"/>
              <w:left w:val="nil"/>
              <w:bottom w:val="nil"/>
              <w:right w:val="nil"/>
            </w:tcBorders>
            <w:shd w:val="clear" w:color="auto" w:fill="auto"/>
            <w:noWrap/>
            <w:vAlign w:val="bottom"/>
            <w:hideMark/>
          </w:tcPr>
          <w:p w14:paraId="4EDC053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53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53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53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53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53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53C" w14:textId="77777777" w:rsidR="002B1AFB" w:rsidRPr="007F669D" w:rsidRDefault="007215F5" w:rsidP="002B1AFB">
            <w:pPr>
              <w:rPr>
                <w:rFonts w:ascii="Times New Roman" w:eastAsia="Times New Roman" w:hAnsi="Times New Roman" w:cs="Times New Roman"/>
                <w:sz w:val="20"/>
              </w:rPr>
            </w:pPr>
          </w:p>
        </w:tc>
      </w:tr>
      <w:tr w:rsidR="00ED4365" w14:paraId="4EDC0545" w14:textId="77777777">
        <w:trPr>
          <w:trHeight w:val="300"/>
        </w:trPr>
        <w:tc>
          <w:tcPr>
            <w:tcW w:w="1178" w:type="dxa"/>
            <w:tcBorders>
              <w:top w:val="nil"/>
              <w:left w:val="nil"/>
              <w:bottom w:val="nil"/>
              <w:right w:val="nil"/>
            </w:tcBorders>
            <w:shd w:val="clear" w:color="auto" w:fill="auto"/>
            <w:noWrap/>
            <w:vAlign w:val="bottom"/>
            <w:hideMark/>
          </w:tcPr>
          <w:p w14:paraId="4EDC053E"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53F"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54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541"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542"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54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544" w14:textId="77777777" w:rsidR="002B1AFB" w:rsidRPr="007F669D" w:rsidRDefault="007215F5" w:rsidP="002B1AFB">
            <w:pPr>
              <w:rPr>
                <w:rFonts w:ascii="Times New Roman" w:eastAsia="Times New Roman" w:hAnsi="Times New Roman" w:cs="Times New Roman"/>
                <w:sz w:val="20"/>
              </w:rPr>
            </w:pPr>
          </w:p>
        </w:tc>
      </w:tr>
      <w:tr w:rsidR="00ED4365" w14:paraId="4EDC054B"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546"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54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32 ως έχει</w:t>
            </w:r>
          </w:p>
        </w:tc>
        <w:tc>
          <w:tcPr>
            <w:tcW w:w="1903" w:type="dxa"/>
            <w:tcBorders>
              <w:top w:val="nil"/>
              <w:left w:val="nil"/>
              <w:bottom w:val="nil"/>
              <w:right w:val="nil"/>
            </w:tcBorders>
            <w:shd w:val="clear" w:color="auto" w:fill="auto"/>
            <w:noWrap/>
            <w:vAlign w:val="bottom"/>
            <w:hideMark/>
          </w:tcPr>
          <w:p w14:paraId="4EDC054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549"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54A" w14:textId="77777777" w:rsidR="002B1AFB" w:rsidRPr="007F669D" w:rsidRDefault="007215F5" w:rsidP="002B1AFB">
            <w:pPr>
              <w:rPr>
                <w:rFonts w:ascii="Times New Roman" w:eastAsia="Times New Roman" w:hAnsi="Times New Roman" w:cs="Times New Roman"/>
                <w:sz w:val="20"/>
              </w:rPr>
            </w:pPr>
          </w:p>
        </w:tc>
      </w:tr>
      <w:tr w:rsidR="00ED4365" w14:paraId="4EDC0553" w14:textId="77777777">
        <w:trPr>
          <w:trHeight w:val="300"/>
        </w:trPr>
        <w:tc>
          <w:tcPr>
            <w:tcW w:w="1178" w:type="dxa"/>
            <w:tcBorders>
              <w:top w:val="nil"/>
              <w:left w:val="nil"/>
              <w:bottom w:val="nil"/>
              <w:right w:val="nil"/>
            </w:tcBorders>
            <w:shd w:val="clear" w:color="auto" w:fill="auto"/>
            <w:noWrap/>
            <w:vAlign w:val="bottom"/>
            <w:hideMark/>
          </w:tcPr>
          <w:p w14:paraId="4EDC054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54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54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54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55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55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552" w14:textId="77777777" w:rsidR="002B1AFB" w:rsidRPr="007F669D" w:rsidRDefault="007215F5" w:rsidP="002B1AFB">
            <w:pPr>
              <w:rPr>
                <w:rFonts w:ascii="Times New Roman" w:eastAsia="Times New Roman" w:hAnsi="Times New Roman" w:cs="Times New Roman"/>
                <w:sz w:val="20"/>
              </w:rPr>
            </w:pPr>
          </w:p>
        </w:tc>
      </w:tr>
      <w:tr w:rsidR="00ED4365" w14:paraId="4EDC055B" w14:textId="77777777">
        <w:trPr>
          <w:trHeight w:val="300"/>
        </w:trPr>
        <w:tc>
          <w:tcPr>
            <w:tcW w:w="1178" w:type="dxa"/>
            <w:tcBorders>
              <w:top w:val="nil"/>
              <w:left w:val="nil"/>
              <w:bottom w:val="nil"/>
              <w:right w:val="nil"/>
            </w:tcBorders>
            <w:shd w:val="clear" w:color="auto" w:fill="auto"/>
            <w:noWrap/>
            <w:vAlign w:val="bottom"/>
            <w:hideMark/>
          </w:tcPr>
          <w:p w14:paraId="4EDC055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55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55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55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55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55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55A" w14:textId="77777777" w:rsidR="002B1AFB" w:rsidRPr="007F669D" w:rsidRDefault="007215F5" w:rsidP="002B1AFB">
            <w:pPr>
              <w:rPr>
                <w:rFonts w:ascii="Times New Roman" w:eastAsia="Times New Roman" w:hAnsi="Times New Roman" w:cs="Times New Roman"/>
                <w:sz w:val="20"/>
              </w:rPr>
            </w:pPr>
          </w:p>
        </w:tc>
      </w:tr>
      <w:tr w:rsidR="00ED4365" w14:paraId="4EDC0563" w14:textId="77777777">
        <w:trPr>
          <w:trHeight w:val="300"/>
        </w:trPr>
        <w:tc>
          <w:tcPr>
            <w:tcW w:w="1178" w:type="dxa"/>
            <w:tcBorders>
              <w:top w:val="nil"/>
              <w:left w:val="nil"/>
              <w:bottom w:val="nil"/>
              <w:right w:val="nil"/>
            </w:tcBorders>
            <w:shd w:val="clear" w:color="auto" w:fill="auto"/>
            <w:noWrap/>
            <w:vAlign w:val="bottom"/>
            <w:hideMark/>
          </w:tcPr>
          <w:p w14:paraId="4EDC055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55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55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55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56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56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562" w14:textId="77777777" w:rsidR="002B1AFB" w:rsidRPr="007F669D" w:rsidRDefault="007215F5" w:rsidP="002B1AFB">
            <w:pPr>
              <w:rPr>
                <w:rFonts w:ascii="Times New Roman" w:eastAsia="Times New Roman" w:hAnsi="Times New Roman" w:cs="Times New Roman"/>
                <w:sz w:val="20"/>
              </w:rPr>
            </w:pPr>
          </w:p>
        </w:tc>
      </w:tr>
      <w:tr w:rsidR="00ED4365" w14:paraId="4EDC056B" w14:textId="77777777">
        <w:trPr>
          <w:trHeight w:val="300"/>
        </w:trPr>
        <w:tc>
          <w:tcPr>
            <w:tcW w:w="1178" w:type="dxa"/>
            <w:tcBorders>
              <w:top w:val="nil"/>
              <w:left w:val="nil"/>
              <w:bottom w:val="nil"/>
              <w:right w:val="nil"/>
            </w:tcBorders>
            <w:shd w:val="clear" w:color="auto" w:fill="auto"/>
            <w:noWrap/>
            <w:vAlign w:val="bottom"/>
            <w:hideMark/>
          </w:tcPr>
          <w:p w14:paraId="4EDC056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56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56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56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56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56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56A" w14:textId="77777777" w:rsidR="002B1AFB" w:rsidRPr="007F669D" w:rsidRDefault="007215F5" w:rsidP="002B1AFB">
            <w:pPr>
              <w:rPr>
                <w:rFonts w:ascii="Times New Roman" w:eastAsia="Times New Roman" w:hAnsi="Times New Roman" w:cs="Times New Roman"/>
                <w:sz w:val="20"/>
              </w:rPr>
            </w:pPr>
          </w:p>
        </w:tc>
      </w:tr>
      <w:tr w:rsidR="00ED4365" w14:paraId="4EDC0573" w14:textId="77777777">
        <w:trPr>
          <w:trHeight w:val="300"/>
        </w:trPr>
        <w:tc>
          <w:tcPr>
            <w:tcW w:w="1178" w:type="dxa"/>
            <w:tcBorders>
              <w:top w:val="nil"/>
              <w:left w:val="nil"/>
              <w:bottom w:val="nil"/>
              <w:right w:val="nil"/>
            </w:tcBorders>
            <w:shd w:val="clear" w:color="auto" w:fill="auto"/>
            <w:noWrap/>
            <w:vAlign w:val="bottom"/>
            <w:hideMark/>
          </w:tcPr>
          <w:p w14:paraId="4EDC056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56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56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56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57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57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572" w14:textId="77777777" w:rsidR="002B1AFB" w:rsidRPr="007F669D" w:rsidRDefault="007215F5" w:rsidP="002B1AFB">
            <w:pPr>
              <w:rPr>
                <w:rFonts w:ascii="Times New Roman" w:eastAsia="Times New Roman" w:hAnsi="Times New Roman" w:cs="Times New Roman"/>
                <w:sz w:val="20"/>
              </w:rPr>
            </w:pPr>
          </w:p>
        </w:tc>
      </w:tr>
      <w:tr w:rsidR="00ED4365" w14:paraId="4EDC057B" w14:textId="77777777">
        <w:trPr>
          <w:trHeight w:val="300"/>
        </w:trPr>
        <w:tc>
          <w:tcPr>
            <w:tcW w:w="1178" w:type="dxa"/>
            <w:tcBorders>
              <w:top w:val="nil"/>
              <w:left w:val="nil"/>
              <w:bottom w:val="nil"/>
              <w:right w:val="nil"/>
            </w:tcBorders>
            <w:shd w:val="clear" w:color="auto" w:fill="auto"/>
            <w:noWrap/>
            <w:vAlign w:val="bottom"/>
            <w:hideMark/>
          </w:tcPr>
          <w:p w14:paraId="4EDC057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057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57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57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57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57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57A" w14:textId="77777777" w:rsidR="002B1AFB" w:rsidRPr="007F669D" w:rsidRDefault="007215F5" w:rsidP="002B1AFB">
            <w:pPr>
              <w:rPr>
                <w:rFonts w:ascii="Times New Roman" w:eastAsia="Times New Roman" w:hAnsi="Times New Roman" w:cs="Times New Roman"/>
                <w:sz w:val="20"/>
              </w:rPr>
            </w:pPr>
          </w:p>
        </w:tc>
      </w:tr>
      <w:tr w:rsidR="00ED4365" w14:paraId="4EDC0582" w14:textId="77777777">
        <w:trPr>
          <w:trHeight w:val="300"/>
        </w:trPr>
        <w:tc>
          <w:tcPr>
            <w:tcW w:w="2203" w:type="dxa"/>
            <w:gridSpan w:val="2"/>
            <w:tcBorders>
              <w:top w:val="nil"/>
              <w:left w:val="nil"/>
              <w:bottom w:val="nil"/>
              <w:right w:val="nil"/>
            </w:tcBorders>
            <w:shd w:val="clear" w:color="auto" w:fill="auto"/>
            <w:noWrap/>
            <w:vAlign w:val="bottom"/>
            <w:hideMark/>
          </w:tcPr>
          <w:p w14:paraId="4EDC057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57D"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57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57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58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581" w14:textId="77777777" w:rsidR="002B1AFB" w:rsidRPr="007F669D" w:rsidRDefault="007215F5" w:rsidP="002B1AFB">
            <w:pPr>
              <w:rPr>
                <w:rFonts w:ascii="Times New Roman" w:eastAsia="Times New Roman" w:hAnsi="Times New Roman" w:cs="Times New Roman"/>
                <w:sz w:val="20"/>
              </w:rPr>
            </w:pPr>
          </w:p>
        </w:tc>
      </w:tr>
      <w:tr w:rsidR="00ED4365" w14:paraId="4EDC058A" w14:textId="77777777">
        <w:trPr>
          <w:trHeight w:val="300"/>
        </w:trPr>
        <w:tc>
          <w:tcPr>
            <w:tcW w:w="1178" w:type="dxa"/>
            <w:tcBorders>
              <w:top w:val="nil"/>
              <w:left w:val="nil"/>
              <w:bottom w:val="nil"/>
              <w:right w:val="nil"/>
            </w:tcBorders>
            <w:shd w:val="clear" w:color="auto" w:fill="auto"/>
            <w:noWrap/>
            <w:vAlign w:val="bottom"/>
            <w:hideMark/>
          </w:tcPr>
          <w:p w14:paraId="4EDC058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58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58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58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58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58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589" w14:textId="77777777" w:rsidR="002B1AFB" w:rsidRPr="007F669D" w:rsidRDefault="007215F5" w:rsidP="002B1AFB">
            <w:pPr>
              <w:rPr>
                <w:rFonts w:ascii="Times New Roman" w:eastAsia="Times New Roman" w:hAnsi="Times New Roman" w:cs="Times New Roman"/>
                <w:sz w:val="20"/>
              </w:rPr>
            </w:pPr>
          </w:p>
        </w:tc>
      </w:tr>
      <w:tr w:rsidR="00ED4365" w14:paraId="4EDC0592" w14:textId="77777777">
        <w:trPr>
          <w:trHeight w:val="300"/>
        </w:trPr>
        <w:tc>
          <w:tcPr>
            <w:tcW w:w="1178" w:type="dxa"/>
            <w:tcBorders>
              <w:top w:val="nil"/>
              <w:left w:val="nil"/>
              <w:bottom w:val="nil"/>
              <w:right w:val="nil"/>
            </w:tcBorders>
            <w:shd w:val="clear" w:color="auto" w:fill="auto"/>
            <w:noWrap/>
            <w:vAlign w:val="bottom"/>
            <w:hideMark/>
          </w:tcPr>
          <w:p w14:paraId="4EDC058B"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58C"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58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58E"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58F"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59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591" w14:textId="77777777" w:rsidR="002B1AFB" w:rsidRPr="007F669D" w:rsidRDefault="007215F5" w:rsidP="002B1AFB">
            <w:pPr>
              <w:rPr>
                <w:rFonts w:ascii="Times New Roman" w:eastAsia="Times New Roman" w:hAnsi="Times New Roman" w:cs="Times New Roman"/>
                <w:sz w:val="20"/>
              </w:rPr>
            </w:pPr>
          </w:p>
        </w:tc>
      </w:tr>
      <w:tr w:rsidR="00ED4365" w14:paraId="4EDC0598"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593"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59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33 ως έχει</w:t>
            </w:r>
          </w:p>
        </w:tc>
        <w:tc>
          <w:tcPr>
            <w:tcW w:w="1903" w:type="dxa"/>
            <w:tcBorders>
              <w:top w:val="nil"/>
              <w:left w:val="nil"/>
              <w:bottom w:val="nil"/>
              <w:right w:val="nil"/>
            </w:tcBorders>
            <w:shd w:val="clear" w:color="auto" w:fill="auto"/>
            <w:noWrap/>
            <w:vAlign w:val="bottom"/>
            <w:hideMark/>
          </w:tcPr>
          <w:p w14:paraId="4EDC059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596"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597" w14:textId="77777777" w:rsidR="002B1AFB" w:rsidRPr="007F669D" w:rsidRDefault="007215F5" w:rsidP="002B1AFB">
            <w:pPr>
              <w:rPr>
                <w:rFonts w:ascii="Times New Roman" w:eastAsia="Times New Roman" w:hAnsi="Times New Roman" w:cs="Times New Roman"/>
                <w:sz w:val="20"/>
              </w:rPr>
            </w:pPr>
          </w:p>
        </w:tc>
      </w:tr>
      <w:tr w:rsidR="00ED4365" w14:paraId="4EDC05A0" w14:textId="77777777">
        <w:trPr>
          <w:trHeight w:val="300"/>
        </w:trPr>
        <w:tc>
          <w:tcPr>
            <w:tcW w:w="1178" w:type="dxa"/>
            <w:tcBorders>
              <w:top w:val="nil"/>
              <w:left w:val="nil"/>
              <w:bottom w:val="nil"/>
              <w:right w:val="nil"/>
            </w:tcBorders>
            <w:shd w:val="clear" w:color="auto" w:fill="auto"/>
            <w:noWrap/>
            <w:vAlign w:val="bottom"/>
            <w:hideMark/>
          </w:tcPr>
          <w:p w14:paraId="4EDC059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59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59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59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59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59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59F" w14:textId="77777777" w:rsidR="002B1AFB" w:rsidRPr="007F669D" w:rsidRDefault="007215F5" w:rsidP="002B1AFB">
            <w:pPr>
              <w:rPr>
                <w:rFonts w:ascii="Times New Roman" w:eastAsia="Times New Roman" w:hAnsi="Times New Roman" w:cs="Times New Roman"/>
                <w:sz w:val="20"/>
              </w:rPr>
            </w:pPr>
          </w:p>
        </w:tc>
      </w:tr>
      <w:tr w:rsidR="00ED4365" w14:paraId="4EDC05A8" w14:textId="77777777">
        <w:trPr>
          <w:trHeight w:val="300"/>
        </w:trPr>
        <w:tc>
          <w:tcPr>
            <w:tcW w:w="1178" w:type="dxa"/>
            <w:tcBorders>
              <w:top w:val="nil"/>
              <w:left w:val="nil"/>
              <w:bottom w:val="nil"/>
              <w:right w:val="nil"/>
            </w:tcBorders>
            <w:shd w:val="clear" w:color="auto" w:fill="auto"/>
            <w:noWrap/>
            <w:vAlign w:val="bottom"/>
            <w:hideMark/>
          </w:tcPr>
          <w:p w14:paraId="4EDC05A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5A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5A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5A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5A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5A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5A7" w14:textId="77777777" w:rsidR="002B1AFB" w:rsidRPr="007F669D" w:rsidRDefault="007215F5" w:rsidP="002B1AFB">
            <w:pPr>
              <w:rPr>
                <w:rFonts w:ascii="Times New Roman" w:eastAsia="Times New Roman" w:hAnsi="Times New Roman" w:cs="Times New Roman"/>
                <w:sz w:val="20"/>
              </w:rPr>
            </w:pPr>
          </w:p>
        </w:tc>
      </w:tr>
      <w:tr w:rsidR="00ED4365" w14:paraId="4EDC05B0" w14:textId="77777777">
        <w:trPr>
          <w:trHeight w:val="300"/>
        </w:trPr>
        <w:tc>
          <w:tcPr>
            <w:tcW w:w="1178" w:type="dxa"/>
            <w:tcBorders>
              <w:top w:val="nil"/>
              <w:left w:val="nil"/>
              <w:bottom w:val="nil"/>
              <w:right w:val="nil"/>
            </w:tcBorders>
            <w:shd w:val="clear" w:color="auto" w:fill="auto"/>
            <w:noWrap/>
            <w:vAlign w:val="bottom"/>
            <w:hideMark/>
          </w:tcPr>
          <w:p w14:paraId="4EDC05A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5A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5A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5A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5A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5A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5AF" w14:textId="77777777" w:rsidR="002B1AFB" w:rsidRPr="007F669D" w:rsidRDefault="007215F5" w:rsidP="002B1AFB">
            <w:pPr>
              <w:rPr>
                <w:rFonts w:ascii="Times New Roman" w:eastAsia="Times New Roman" w:hAnsi="Times New Roman" w:cs="Times New Roman"/>
                <w:sz w:val="20"/>
              </w:rPr>
            </w:pPr>
          </w:p>
        </w:tc>
      </w:tr>
      <w:tr w:rsidR="00ED4365" w14:paraId="4EDC05B8" w14:textId="77777777">
        <w:trPr>
          <w:trHeight w:val="300"/>
        </w:trPr>
        <w:tc>
          <w:tcPr>
            <w:tcW w:w="1178" w:type="dxa"/>
            <w:tcBorders>
              <w:top w:val="nil"/>
              <w:left w:val="nil"/>
              <w:bottom w:val="nil"/>
              <w:right w:val="nil"/>
            </w:tcBorders>
            <w:shd w:val="clear" w:color="auto" w:fill="auto"/>
            <w:noWrap/>
            <w:vAlign w:val="bottom"/>
            <w:hideMark/>
          </w:tcPr>
          <w:p w14:paraId="4EDC05B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5B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5B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5B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5B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5B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5B7" w14:textId="77777777" w:rsidR="002B1AFB" w:rsidRPr="007F669D" w:rsidRDefault="007215F5" w:rsidP="002B1AFB">
            <w:pPr>
              <w:rPr>
                <w:rFonts w:ascii="Times New Roman" w:eastAsia="Times New Roman" w:hAnsi="Times New Roman" w:cs="Times New Roman"/>
                <w:sz w:val="20"/>
              </w:rPr>
            </w:pPr>
          </w:p>
        </w:tc>
      </w:tr>
      <w:tr w:rsidR="00ED4365" w14:paraId="4EDC05C0" w14:textId="77777777">
        <w:trPr>
          <w:trHeight w:val="300"/>
        </w:trPr>
        <w:tc>
          <w:tcPr>
            <w:tcW w:w="1178" w:type="dxa"/>
            <w:tcBorders>
              <w:top w:val="nil"/>
              <w:left w:val="nil"/>
              <w:bottom w:val="nil"/>
              <w:right w:val="nil"/>
            </w:tcBorders>
            <w:shd w:val="clear" w:color="auto" w:fill="auto"/>
            <w:noWrap/>
            <w:vAlign w:val="bottom"/>
            <w:hideMark/>
          </w:tcPr>
          <w:p w14:paraId="4EDC05B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5B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5B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5B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5B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5B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5BF" w14:textId="77777777" w:rsidR="002B1AFB" w:rsidRPr="007F669D" w:rsidRDefault="007215F5" w:rsidP="002B1AFB">
            <w:pPr>
              <w:rPr>
                <w:rFonts w:ascii="Times New Roman" w:eastAsia="Times New Roman" w:hAnsi="Times New Roman" w:cs="Times New Roman"/>
                <w:sz w:val="20"/>
              </w:rPr>
            </w:pPr>
          </w:p>
        </w:tc>
      </w:tr>
      <w:tr w:rsidR="00ED4365" w14:paraId="4EDC05C8" w14:textId="77777777">
        <w:trPr>
          <w:trHeight w:val="300"/>
        </w:trPr>
        <w:tc>
          <w:tcPr>
            <w:tcW w:w="1178" w:type="dxa"/>
            <w:tcBorders>
              <w:top w:val="nil"/>
              <w:left w:val="nil"/>
              <w:bottom w:val="nil"/>
              <w:right w:val="nil"/>
            </w:tcBorders>
            <w:shd w:val="clear" w:color="auto" w:fill="auto"/>
            <w:noWrap/>
            <w:vAlign w:val="bottom"/>
            <w:hideMark/>
          </w:tcPr>
          <w:p w14:paraId="4EDC05C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05C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5C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5C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5C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5C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5C7" w14:textId="77777777" w:rsidR="002B1AFB" w:rsidRPr="007F669D" w:rsidRDefault="007215F5" w:rsidP="002B1AFB">
            <w:pPr>
              <w:rPr>
                <w:rFonts w:ascii="Times New Roman" w:eastAsia="Times New Roman" w:hAnsi="Times New Roman" w:cs="Times New Roman"/>
                <w:sz w:val="20"/>
              </w:rPr>
            </w:pPr>
          </w:p>
        </w:tc>
      </w:tr>
      <w:tr w:rsidR="00ED4365" w14:paraId="4EDC05CF" w14:textId="77777777">
        <w:trPr>
          <w:trHeight w:val="300"/>
        </w:trPr>
        <w:tc>
          <w:tcPr>
            <w:tcW w:w="2203" w:type="dxa"/>
            <w:gridSpan w:val="2"/>
            <w:tcBorders>
              <w:top w:val="nil"/>
              <w:left w:val="nil"/>
              <w:bottom w:val="nil"/>
              <w:right w:val="nil"/>
            </w:tcBorders>
            <w:shd w:val="clear" w:color="auto" w:fill="auto"/>
            <w:noWrap/>
            <w:vAlign w:val="bottom"/>
            <w:hideMark/>
          </w:tcPr>
          <w:p w14:paraId="4EDC05C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5CA"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5C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5C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5C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5CE" w14:textId="77777777" w:rsidR="002B1AFB" w:rsidRPr="007F669D" w:rsidRDefault="007215F5" w:rsidP="002B1AFB">
            <w:pPr>
              <w:rPr>
                <w:rFonts w:ascii="Times New Roman" w:eastAsia="Times New Roman" w:hAnsi="Times New Roman" w:cs="Times New Roman"/>
                <w:sz w:val="20"/>
              </w:rPr>
            </w:pPr>
          </w:p>
        </w:tc>
      </w:tr>
      <w:tr w:rsidR="00ED4365" w14:paraId="4EDC05D7" w14:textId="77777777">
        <w:trPr>
          <w:trHeight w:val="300"/>
        </w:trPr>
        <w:tc>
          <w:tcPr>
            <w:tcW w:w="1178" w:type="dxa"/>
            <w:tcBorders>
              <w:top w:val="nil"/>
              <w:left w:val="nil"/>
              <w:bottom w:val="nil"/>
              <w:right w:val="nil"/>
            </w:tcBorders>
            <w:shd w:val="clear" w:color="auto" w:fill="auto"/>
            <w:noWrap/>
            <w:vAlign w:val="bottom"/>
            <w:hideMark/>
          </w:tcPr>
          <w:p w14:paraId="4EDC05D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5D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5D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5D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5D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5D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5D6" w14:textId="77777777" w:rsidR="002B1AFB" w:rsidRPr="007F669D" w:rsidRDefault="007215F5" w:rsidP="002B1AFB">
            <w:pPr>
              <w:rPr>
                <w:rFonts w:ascii="Times New Roman" w:eastAsia="Times New Roman" w:hAnsi="Times New Roman" w:cs="Times New Roman"/>
                <w:sz w:val="20"/>
              </w:rPr>
            </w:pPr>
          </w:p>
        </w:tc>
      </w:tr>
      <w:tr w:rsidR="00ED4365" w14:paraId="4EDC05DF" w14:textId="77777777">
        <w:trPr>
          <w:trHeight w:val="300"/>
        </w:trPr>
        <w:tc>
          <w:tcPr>
            <w:tcW w:w="1178" w:type="dxa"/>
            <w:tcBorders>
              <w:top w:val="nil"/>
              <w:left w:val="nil"/>
              <w:bottom w:val="nil"/>
              <w:right w:val="nil"/>
            </w:tcBorders>
            <w:shd w:val="clear" w:color="auto" w:fill="auto"/>
            <w:noWrap/>
            <w:vAlign w:val="bottom"/>
            <w:hideMark/>
          </w:tcPr>
          <w:p w14:paraId="4EDC05D8"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5D9"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5D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5DB"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5DC"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5D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5DE" w14:textId="77777777" w:rsidR="002B1AFB" w:rsidRPr="007F669D" w:rsidRDefault="007215F5" w:rsidP="002B1AFB">
            <w:pPr>
              <w:rPr>
                <w:rFonts w:ascii="Times New Roman" w:eastAsia="Times New Roman" w:hAnsi="Times New Roman" w:cs="Times New Roman"/>
                <w:sz w:val="20"/>
              </w:rPr>
            </w:pPr>
          </w:p>
        </w:tc>
      </w:tr>
      <w:tr w:rsidR="00ED4365" w14:paraId="4EDC05E5"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5E0"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5E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34 ως έχει</w:t>
            </w:r>
          </w:p>
        </w:tc>
        <w:tc>
          <w:tcPr>
            <w:tcW w:w="1903" w:type="dxa"/>
            <w:tcBorders>
              <w:top w:val="nil"/>
              <w:left w:val="nil"/>
              <w:bottom w:val="nil"/>
              <w:right w:val="nil"/>
            </w:tcBorders>
            <w:shd w:val="clear" w:color="auto" w:fill="auto"/>
            <w:noWrap/>
            <w:vAlign w:val="bottom"/>
            <w:hideMark/>
          </w:tcPr>
          <w:p w14:paraId="4EDC05E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5E3"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5E4" w14:textId="77777777" w:rsidR="002B1AFB" w:rsidRPr="007F669D" w:rsidRDefault="007215F5" w:rsidP="002B1AFB">
            <w:pPr>
              <w:rPr>
                <w:rFonts w:ascii="Times New Roman" w:eastAsia="Times New Roman" w:hAnsi="Times New Roman" w:cs="Times New Roman"/>
                <w:sz w:val="20"/>
              </w:rPr>
            </w:pPr>
          </w:p>
        </w:tc>
      </w:tr>
      <w:tr w:rsidR="00ED4365" w14:paraId="4EDC05ED" w14:textId="77777777">
        <w:trPr>
          <w:trHeight w:val="300"/>
        </w:trPr>
        <w:tc>
          <w:tcPr>
            <w:tcW w:w="1178" w:type="dxa"/>
            <w:tcBorders>
              <w:top w:val="nil"/>
              <w:left w:val="nil"/>
              <w:bottom w:val="nil"/>
              <w:right w:val="nil"/>
            </w:tcBorders>
            <w:shd w:val="clear" w:color="auto" w:fill="auto"/>
            <w:noWrap/>
            <w:vAlign w:val="bottom"/>
            <w:hideMark/>
          </w:tcPr>
          <w:p w14:paraId="4EDC05E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5E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5E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5E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5E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5E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5EC" w14:textId="77777777" w:rsidR="002B1AFB" w:rsidRPr="007F669D" w:rsidRDefault="007215F5" w:rsidP="002B1AFB">
            <w:pPr>
              <w:rPr>
                <w:rFonts w:ascii="Times New Roman" w:eastAsia="Times New Roman" w:hAnsi="Times New Roman" w:cs="Times New Roman"/>
                <w:sz w:val="20"/>
              </w:rPr>
            </w:pPr>
          </w:p>
        </w:tc>
      </w:tr>
      <w:tr w:rsidR="00ED4365" w14:paraId="4EDC05F5" w14:textId="77777777">
        <w:trPr>
          <w:trHeight w:val="300"/>
        </w:trPr>
        <w:tc>
          <w:tcPr>
            <w:tcW w:w="1178" w:type="dxa"/>
            <w:tcBorders>
              <w:top w:val="nil"/>
              <w:left w:val="nil"/>
              <w:bottom w:val="nil"/>
              <w:right w:val="nil"/>
            </w:tcBorders>
            <w:shd w:val="clear" w:color="auto" w:fill="auto"/>
            <w:noWrap/>
            <w:vAlign w:val="bottom"/>
            <w:hideMark/>
          </w:tcPr>
          <w:p w14:paraId="4EDC05E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5E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5F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5F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5F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5F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5F4" w14:textId="77777777" w:rsidR="002B1AFB" w:rsidRPr="007F669D" w:rsidRDefault="007215F5" w:rsidP="002B1AFB">
            <w:pPr>
              <w:rPr>
                <w:rFonts w:ascii="Times New Roman" w:eastAsia="Times New Roman" w:hAnsi="Times New Roman" w:cs="Times New Roman"/>
                <w:sz w:val="20"/>
              </w:rPr>
            </w:pPr>
          </w:p>
        </w:tc>
      </w:tr>
      <w:tr w:rsidR="00ED4365" w14:paraId="4EDC05FD" w14:textId="77777777">
        <w:trPr>
          <w:trHeight w:val="300"/>
        </w:trPr>
        <w:tc>
          <w:tcPr>
            <w:tcW w:w="1178" w:type="dxa"/>
            <w:tcBorders>
              <w:top w:val="nil"/>
              <w:left w:val="nil"/>
              <w:bottom w:val="nil"/>
              <w:right w:val="nil"/>
            </w:tcBorders>
            <w:shd w:val="clear" w:color="auto" w:fill="auto"/>
            <w:noWrap/>
            <w:vAlign w:val="bottom"/>
            <w:hideMark/>
          </w:tcPr>
          <w:p w14:paraId="4EDC05F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5F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5F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5F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5F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5F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5FC" w14:textId="77777777" w:rsidR="002B1AFB" w:rsidRPr="007F669D" w:rsidRDefault="007215F5" w:rsidP="002B1AFB">
            <w:pPr>
              <w:rPr>
                <w:rFonts w:ascii="Times New Roman" w:eastAsia="Times New Roman" w:hAnsi="Times New Roman" w:cs="Times New Roman"/>
                <w:sz w:val="20"/>
              </w:rPr>
            </w:pPr>
          </w:p>
        </w:tc>
      </w:tr>
      <w:tr w:rsidR="00ED4365" w14:paraId="4EDC0605" w14:textId="77777777">
        <w:trPr>
          <w:trHeight w:val="300"/>
        </w:trPr>
        <w:tc>
          <w:tcPr>
            <w:tcW w:w="1178" w:type="dxa"/>
            <w:tcBorders>
              <w:top w:val="nil"/>
              <w:left w:val="nil"/>
              <w:bottom w:val="nil"/>
              <w:right w:val="nil"/>
            </w:tcBorders>
            <w:shd w:val="clear" w:color="auto" w:fill="auto"/>
            <w:noWrap/>
            <w:vAlign w:val="bottom"/>
            <w:hideMark/>
          </w:tcPr>
          <w:p w14:paraId="4EDC05F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5F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60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60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60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60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604" w14:textId="77777777" w:rsidR="002B1AFB" w:rsidRPr="007F669D" w:rsidRDefault="007215F5" w:rsidP="002B1AFB">
            <w:pPr>
              <w:rPr>
                <w:rFonts w:ascii="Times New Roman" w:eastAsia="Times New Roman" w:hAnsi="Times New Roman" w:cs="Times New Roman"/>
                <w:sz w:val="20"/>
              </w:rPr>
            </w:pPr>
          </w:p>
        </w:tc>
      </w:tr>
      <w:tr w:rsidR="00ED4365" w14:paraId="4EDC060D" w14:textId="77777777">
        <w:trPr>
          <w:trHeight w:val="300"/>
        </w:trPr>
        <w:tc>
          <w:tcPr>
            <w:tcW w:w="1178" w:type="dxa"/>
            <w:tcBorders>
              <w:top w:val="nil"/>
              <w:left w:val="nil"/>
              <w:bottom w:val="nil"/>
              <w:right w:val="nil"/>
            </w:tcBorders>
            <w:shd w:val="clear" w:color="auto" w:fill="auto"/>
            <w:noWrap/>
            <w:vAlign w:val="bottom"/>
            <w:hideMark/>
          </w:tcPr>
          <w:p w14:paraId="4EDC060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60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60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60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60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60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60C" w14:textId="77777777" w:rsidR="002B1AFB" w:rsidRPr="007F669D" w:rsidRDefault="007215F5" w:rsidP="002B1AFB">
            <w:pPr>
              <w:rPr>
                <w:rFonts w:ascii="Times New Roman" w:eastAsia="Times New Roman" w:hAnsi="Times New Roman" w:cs="Times New Roman"/>
                <w:sz w:val="20"/>
              </w:rPr>
            </w:pPr>
          </w:p>
        </w:tc>
      </w:tr>
      <w:tr w:rsidR="00ED4365" w14:paraId="4EDC0615" w14:textId="77777777">
        <w:trPr>
          <w:trHeight w:val="300"/>
        </w:trPr>
        <w:tc>
          <w:tcPr>
            <w:tcW w:w="1178" w:type="dxa"/>
            <w:tcBorders>
              <w:top w:val="nil"/>
              <w:left w:val="nil"/>
              <w:bottom w:val="nil"/>
              <w:right w:val="nil"/>
            </w:tcBorders>
            <w:shd w:val="clear" w:color="auto" w:fill="auto"/>
            <w:noWrap/>
            <w:vAlign w:val="bottom"/>
            <w:hideMark/>
          </w:tcPr>
          <w:p w14:paraId="4EDC060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ΑΝ.ΕΛ:</w:t>
            </w:r>
          </w:p>
        </w:tc>
        <w:tc>
          <w:tcPr>
            <w:tcW w:w="1025" w:type="dxa"/>
            <w:tcBorders>
              <w:top w:val="nil"/>
              <w:left w:val="nil"/>
              <w:bottom w:val="nil"/>
              <w:right w:val="nil"/>
            </w:tcBorders>
            <w:shd w:val="clear" w:color="auto" w:fill="auto"/>
            <w:noWrap/>
            <w:vAlign w:val="bottom"/>
            <w:hideMark/>
          </w:tcPr>
          <w:p w14:paraId="4EDC060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61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61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61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61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614" w14:textId="77777777" w:rsidR="002B1AFB" w:rsidRPr="007F669D" w:rsidRDefault="007215F5" w:rsidP="002B1AFB">
            <w:pPr>
              <w:rPr>
                <w:rFonts w:ascii="Times New Roman" w:eastAsia="Times New Roman" w:hAnsi="Times New Roman" w:cs="Times New Roman"/>
                <w:sz w:val="20"/>
              </w:rPr>
            </w:pPr>
          </w:p>
        </w:tc>
      </w:tr>
      <w:tr w:rsidR="00ED4365" w14:paraId="4EDC061C" w14:textId="77777777">
        <w:trPr>
          <w:trHeight w:val="300"/>
        </w:trPr>
        <w:tc>
          <w:tcPr>
            <w:tcW w:w="2203" w:type="dxa"/>
            <w:gridSpan w:val="2"/>
            <w:tcBorders>
              <w:top w:val="nil"/>
              <w:left w:val="nil"/>
              <w:bottom w:val="nil"/>
              <w:right w:val="nil"/>
            </w:tcBorders>
            <w:shd w:val="clear" w:color="auto" w:fill="auto"/>
            <w:noWrap/>
            <w:vAlign w:val="bottom"/>
            <w:hideMark/>
          </w:tcPr>
          <w:p w14:paraId="4EDC061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617"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61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61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61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61B" w14:textId="77777777" w:rsidR="002B1AFB" w:rsidRPr="007F669D" w:rsidRDefault="007215F5" w:rsidP="002B1AFB">
            <w:pPr>
              <w:rPr>
                <w:rFonts w:ascii="Times New Roman" w:eastAsia="Times New Roman" w:hAnsi="Times New Roman" w:cs="Times New Roman"/>
                <w:sz w:val="20"/>
              </w:rPr>
            </w:pPr>
          </w:p>
        </w:tc>
      </w:tr>
      <w:tr w:rsidR="00ED4365" w14:paraId="4EDC0624" w14:textId="77777777">
        <w:trPr>
          <w:trHeight w:val="300"/>
        </w:trPr>
        <w:tc>
          <w:tcPr>
            <w:tcW w:w="1178" w:type="dxa"/>
            <w:tcBorders>
              <w:top w:val="nil"/>
              <w:left w:val="nil"/>
              <w:bottom w:val="nil"/>
              <w:right w:val="nil"/>
            </w:tcBorders>
            <w:shd w:val="clear" w:color="auto" w:fill="auto"/>
            <w:noWrap/>
            <w:vAlign w:val="bottom"/>
            <w:hideMark/>
          </w:tcPr>
          <w:p w14:paraId="4EDC061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61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61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62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62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62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623" w14:textId="77777777" w:rsidR="002B1AFB" w:rsidRPr="007F669D" w:rsidRDefault="007215F5" w:rsidP="002B1AFB">
            <w:pPr>
              <w:rPr>
                <w:rFonts w:ascii="Times New Roman" w:eastAsia="Times New Roman" w:hAnsi="Times New Roman" w:cs="Times New Roman"/>
                <w:sz w:val="20"/>
              </w:rPr>
            </w:pPr>
          </w:p>
        </w:tc>
      </w:tr>
      <w:tr w:rsidR="00ED4365" w14:paraId="4EDC062C" w14:textId="77777777">
        <w:trPr>
          <w:trHeight w:val="300"/>
        </w:trPr>
        <w:tc>
          <w:tcPr>
            <w:tcW w:w="1178" w:type="dxa"/>
            <w:tcBorders>
              <w:top w:val="nil"/>
              <w:left w:val="nil"/>
              <w:bottom w:val="nil"/>
              <w:right w:val="nil"/>
            </w:tcBorders>
            <w:shd w:val="clear" w:color="auto" w:fill="auto"/>
            <w:noWrap/>
            <w:vAlign w:val="bottom"/>
            <w:hideMark/>
          </w:tcPr>
          <w:p w14:paraId="4EDC0625"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626"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62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628"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629"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62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62B" w14:textId="77777777" w:rsidR="002B1AFB" w:rsidRPr="007F669D" w:rsidRDefault="007215F5" w:rsidP="002B1AFB">
            <w:pPr>
              <w:rPr>
                <w:rFonts w:ascii="Times New Roman" w:eastAsia="Times New Roman" w:hAnsi="Times New Roman" w:cs="Times New Roman"/>
                <w:sz w:val="20"/>
              </w:rPr>
            </w:pPr>
          </w:p>
        </w:tc>
      </w:tr>
      <w:tr w:rsidR="00ED4365" w14:paraId="4EDC0632"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62D"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62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35 ως έχει</w:t>
            </w:r>
          </w:p>
        </w:tc>
        <w:tc>
          <w:tcPr>
            <w:tcW w:w="1903" w:type="dxa"/>
            <w:tcBorders>
              <w:top w:val="nil"/>
              <w:left w:val="nil"/>
              <w:bottom w:val="nil"/>
              <w:right w:val="nil"/>
            </w:tcBorders>
            <w:shd w:val="clear" w:color="auto" w:fill="auto"/>
            <w:noWrap/>
            <w:vAlign w:val="bottom"/>
            <w:hideMark/>
          </w:tcPr>
          <w:p w14:paraId="4EDC062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630"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631" w14:textId="77777777" w:rsidR="002B1AFB" w:rsidRPr="007F669D" w:rsidRDefault="007215F5" w:rsidP="002B1AFB">
            <w:pPr>
              <w:rPr>
                <w:rFonts w:ascii="Times New Roman" w:eastAsia="Times New Roman" w:hAnsi="Times New Roman" w:cs="Times New Roman"/>
                <w:sz w:val="20"/>
              </w:rPr>
            </w:pPr>
          </w:p>
        </w:tc>
      </w:tr>
      <w:tr w:rsidR="00ED4365" w14:paraId="4EDC063A" w14:textId="77777777">
        <w:trPr>
          <w:trHeight w:val="300"/>
        </w:trPr>
        <w:tc>
          <w:tcPr>
            <w:tcW w:w="1178" w:type="dxa"/>
            <w:tcBorders>
              <w:top w:val="nil"/>
              <w:left w:val="nil"/>
              <w:bottom w:val="nil"/>
              <w:right w:val="nil"/>
            </w:tcBorders>
            <w:shd w:val="clear" w:color="auto" w:fill="auto"/>
            <w:noWrap/>
            <w:vAlign w:val="bottom"/>
            <w:hideMark/>
          </w:tcPr>
          <w:p w14:paraId="4EDC063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63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63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63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63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63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639" w14:textId="77777777" w:rsidR="002B1AFB" w:rsidRPr="007F669D" w:rsidRDefault="007215F5" w:rsidP="002B1AFB">
            <w:pPr>
              <w:rPr>
                <w:rFonts w:ascii="Times New Roman" w:eastAsia="Times New Roman" w:hAnsi="Times New Roman" w:cs="Times New Roman"/>
                <w:sz w:val="20"/>
              </w:rPr>
            </w:pPr>
          </w:p>
        </w:tc>
      </w:tr>
      <w:tr w:rsidR="00ED4365" w14:paraId="4EDC0642" w14:textId="77777777">
        <w:trPr>
          <w:trHeight w:val="300"/>
        </w:trPr>
        <w:tc>
          <w:tcPr>
            <w:tcW w:w="1178" w:type="dxa"/>
            <w:tcBorders>
              <w:top w:val="nil"/>
              <w:left w:val="nil"/>
              <w:bottom w:val="nil"/>
              <w:right w:val="nil"/>
            </w:tcBorders>
            <w:shd w:val="clear" w:color="auto" w:fill="auto"/>
            <w:noWrap/>
            <w:vAlign w:val="bottom"/>
            <w:hideMark/>
          </w:tcPr>
          <w:p w14:paraId="4EDC063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63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63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63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63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64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641" w14:textId="77777777" w:rsidR="002B1AFB" w:rsidRPr="007F669D" w:rsidRDefault="007215F5" w:rsidP="002B1AFB">
            <w:pPr>
              <w:rPr>
                <w:rFonts w:ascii="Times New Roman" w:eastAsia="Times New Roman" w:hAnsi="Times New Roman" w:cs="Times New Roman"/>
                <w:sz w:val="20"/>
              </w:rPr>
            </w:pPr>
          </w:p>
        </w:tc>
      </w:tr>
      <w:tr w:rsidR="00ED4365" w14:paraId="4EDC064A" w14:textId="77777777">
        <w:trPr>
          <w:trHeight w:val="300"/>
        </w:trPr>
        <w:tc>
          <w:tcPr>
            <w:tcW w:w="1178" w:type="dxa"/>
            <w:tcBorders>
              <w:top w:val="nil"/>
              <w:left w:val="nil"/>
              <w:bottom w:val="nil"/>
              <w:right w:val="nil"/>
            </w:tcBorders>
            <w:shd w:val="clear" w:color="auto" w:fill="auto"/>
            <w:noWrap/>
            <w:vAlign w:val="bottom"/>
            <w:hideMark/>
          </w:tcPr>
          <w:p w14:paraId="4EDC064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64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64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64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64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64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649" w14:textId="77777777" w:rsidR="002B1AFB" w:rsidRPr="007F669D" w:rsidRDefault="007215F5" w:rsidP="002B1AFB">
            <w:pPr>
              <w:rPr>
                <w:rFonts w:ascii="Times New Roman" w:eastAsia="Times New Roman" w:hAnsi="Times New Roman" w:cs="Times New Roman"/>
                <w:sz w:val="20"/>
              </w:rPr>
            </w:pPr>
          </w:p>
        </w:tc>
      </w:tr>
      <w:tr w:rsidR="00ED4365" w14:paraId="4EDC0652" w14:textId="77777777">
        <w:trPr>
          <w:trHeight w:val="300"/>
        </w:trPr>
        <w:tc>
          <w:tcPr>
            <w:tcW w:w="1178" w:type="dxa"/>
            <w:tcBorders>
              <w:top w:val="nil"/>
              <w:left w:val="nil"/>
              <w:bottom w:val="nil"/>
              <w:right w:val="nil"/>
            </w:tcBorders>
            <w:shd w:val="clear" w:color="auto" w:fill="auto"/>
            <w:noWrap/>
            <w:vAlign w:val="bottom"/>
            <w:hideMark/>
          </w:tcPr>
          <w:p w14:paraId="4EDC064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64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64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64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64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65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651" w14:textId="77777777" w:rsidR="002B1AFB" w:rsidRPr="007F669D" w:rsidRDefault="007215F5" w:rsidP="002B1AFB">
            <w:pPr>
              <w:rPr>
                <w:rFonts w:ascii="Times New Roman" w:eastAsia="Times New Roman" w:hAnsi="Times New Roman" w:cs="Times New Roman"/>
                <w:sz w:val="20"/>
              </w:rPr>
            </w:pPr>
          </w:p>
        </w:tc>
      </w:tr>
      <w:tr w:rsidR="00ED4365" w14:paraId="4EDC065A" w14:textId="77777777">
        <w:trPr>
          <w:trHeight w:val="300"/>
        </w:trPr>
        <w:tc>
          <w:tcPr>
            <w:tcW w:w="1178" w:type="dxa"/>
            <w:tcBorders>
              <w:top w:val="nil"/>
              <w:left w:val="nil"/>
              <w:bottom w:val="nil"/>
              <w:right w:val="nil"/>
            </w:tcBorders>
            <w:shd w:val="clear" w:color="auto" w:fill="auto"/>
            <w:noWrap/>
            <w:vAlign w:val="bottom"/>
            <w:hideMark/>
          </w:tcPr>
          <w:p w14:paraId="4EDC065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65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65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65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65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65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659" w14:textId="77777777" w:rsidR="002B1AFB" w:rsidRPr="007F669D" w:rsidRDefault="007215F5" w:rsidP="002B1AFB">
            <w:pPr>
              <w:rPr>
                <w:rFonts w:ascii="Times New Roman" w:eastAsia="Times New Roman" w:hAnsi="Times New Roman" w:cs="Times New Roman"/>
                <w:sz w:val="20"/>
              </w:rPr>
            </w:pPr>
          </w:p>
        </w:tc>
      </w:tr>
      <w:tr w:rsidR="00ED4365" w14:paraId="4EDC0662" w14:textId="77777777">
        <w:trPr>
          <w:trHeight w:val="300"/>
        </w:trPr>
        <w:tc>
          <w:tcPr>
            <w:tcW w:w="1178" w:type="dxa"/>
            <w:tcBorders>
              <w:top w:val="nil"/>
              <w:left w:val="nil"/>
              <w:bottom w:val="nil"/>
              <w:right w:val="nil"/>
            </w:tcBorders>
            <w:shd w:val="clear" w:color="auto" w:fill="auto"/>
            <w:noWrap/>
            <w:vAlign w:val="bottom"/>
            <w:hideMark/>
          </w:tcPr>
          <w:p w14:paraId="4EDC065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065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65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65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65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66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661" w14:textId="77777777" w:rsidR="002B1AFB" w:rsidRPr="007F669D" w:rsidRDefault="007215F5" w:rsidP="002B1AFB">
            <w:pPr>
              <w:rPr>
                <w:rFonts w:ascii="Times New Roman" w:eastAsia="Times New Roman" w:hAnsi="Times New Roman" w:cs="Times New Roman"/>
                <w:sz w:val="20"/>
              </w:rPr>
            </w:pPr>
          </w:p>
        </w:tc>
      </w:tr>
      <w:tr w:rsidR="00ED4365" w14:paraId="4EDC0669" w14:textId="77777777">
        <w:trPr>
          <w:trHeight w:val="300"/>
        </w:trPr>
        <w:tc>
          <w:tcPr>
            <w:tcW w:w="2203" w:type="dxa"/>
            <w:gridSpan w:val="2"/>
            <w:tcBorders>
              <w:top w:val="nil"/>
              <w:left w:val="nil"/>
              <w:bottom w:val="nil"/>
              <w:right w:val="nil"/>
            </w:tcBorders>
            <w:shd w:val="clear" w:color="auto" w:fill="auto"/>
            <w:noWrap/>
            <w:vAlign w:val="bottom"/>
            <w:hideMark/>
          </w:tcPr>
          <w:p w14:paraId="4EDC066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664"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66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66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66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668" w14:textId="77777777" w:rsidR="002B1AFB" w:rsidRPr="007F669D" w:rsidRDefault="007215F5" w:rsidP="002B1AFB">
            <w:pPr>
              <w:rPr>
                <w:rFonts w:ascii="Times New Roman" w:eastAsia="Times New Roman" w:hAnsi="Times New Roman" w:cs="Times New Roman"/>
                <w:sz w:val="20"/>
              </w:rPr>
            </w:pPr>
          </w:p>
        </w:tc>
      </w:tr>
      <w:tr w:rsidR="00ED4365" w14:paraId="4EDC0671" w14:textId="77777777">
        <w:trPr>
          <w:trHeight w:val="300"/>
        </w:trPr>
        <w:tc>
          <w:tcPr>
            <w:tcW w:w="1178" w:type="dxa"/>
            <w:tcBorders>
              <w:top w:val="nil"/>
              <w:left w:val="nil"/>
              <w:bottom w:val="nil"/>
              <w:right w:val="nil"/>
            </w:tcBorders>
            <w:shd w:val="clear" w:color="auto" w:fill="auto"/>
            <w:noWrap/>
            <w:vAlign w:val="bottom"/>
            <w:hideMark/>
          </w:tcPr>
          <w:p w14:paraId="4EDC066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66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66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66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66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66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670" w14:textId="77777777" w:rsidR="002B1AFB" w:rsidRPr="007F669D" w:rsidRDefault="007215F5" w:rsidP="002B1AFB">
            <w:pPr>
              <w:rPr>
                <w:rFonts w:ascii="Times New Roman" w:eastAsia="Times New Roman" w:hAnsi="Times New Roman" w:cs="Times New Roman"/>
                <w:sz w:val="20"/>
              </w:rPr>
            </w:pPr>
          </w:p>
        </w:tc>
      </w:tr>
      <w:tr w:rsidR="00ED4365" w14:paraId="4EDC0679" w14:textId="77777777">
        <w:trPr>
          <w:trHeight w:val="300"/>
        </w:trPr>
        <w:tc>
          <w:tcPr>
            <w:tcW w:w="1178" w:type="dxa"/>
            <w:tcBorders>
              <w:top w:val="nil"/>
              <w:left w:val="nil"/>
              <w:bottom w:val="nil"/>
              <w:right w:val="nil"/>
            </w:tcBorders>
            <w:shd w:val="clear" w:color="auto" w:fill="auto"/>
            <w:noWrap/>
            <w:vAlign w:val="bottom"/>
            <w:hideMark/>
          </w:tcPr>
          <w:p w14:paraId="4EDC0672"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673"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67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675"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676"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67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678" w14:textId="77777777" w:rsidR="002B1AFB" w:rsidRPr="007F669D" w:rsidRDefault="007215F5" w:rsidP="002B1AFB">
            <w:pPr>
              <w:rPr>
                <w:rFonts w:ascii="Times New Roman" w:eastAsia="Times New Roman" w:hAnsi="Times New Roman" w:cs="Times New Roman"/>
                <w:sz w:val="20"/>
              </w:rPr>
            </w:pPr>
          </w:p>
        </w:tc>
      </w:tr>
      <w:tr w:rsidR="00ED4365" w14:paraId="4EDC067F"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67A"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67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36 ως έχει</w:t>
            </w:r>
          </w:p>
        </w:tc>
        <w:tc>
          <w:tcPr>
            <w:tcW w:w="1903" w:type="dxa"/>
            <w:tcBorders>
              <w:top w:val="nil"/>
              <w:left w:val="nil"/>
              <w:bottom w:val="nil"/>
              <w:right w:val="nil"/>
            </w:tcBorders>
            <w:shd w:val="clear" w:color="auto" w:fill="auto"/>
            <w:noWrap/>
            <w:vAlign w:val="bottom"/>
            <w:hideMark/>
          </w:tcPr>
          <w:p w14:paraId="4EDC067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67D"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67E" w14:textId="77777777" w:rsidR="002B1AFB" w:rsidRPr="007F669D" w:rsidRDefault="007215F5" w:rsidP="002B1AFB">
            <w:pPr>
              <w:rPr>
                <w:rFonts w:ascii="Times New Roman" w:eastAsia="Times New Roman" w:hAnsi="Times New Roman" w:cs="Times New Roman"/>
                <w:sz w:val="20"/>
              </w:rPr>
            </w:pPr>
          </w:p>
        </w:tc>
      </w:tr>
      <w:tr w:rsidR="00ED4365" w14:paraId="4EDC0687" w14:textId="77777777">
        <w:trPr>
          <w:trHeight w:val="300"/>
        </w:trPr>
        <w:tc>
          <w:tcPr>
            <w:tcW w:w="1178" w:type="dxa"/>
            <w:tcBorders>
              <w:top w:val="nil"/>
              <w:left w:val="nil"/>
              <w:bottom w:val="nil"/>
              <w:right w:val="nil"/>
            </w:tcBorders>
            <w:shd w:val="clear" w:color="auto" w:fill="auto"/>
            <w:noWrap/>
            <w:vAlign w:val="bottom"/>
            <w:hideMark/>
          </w:tcPr>
          <w:p w14:paraId="4EDC068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68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68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68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68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68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686" w14:textId="77777777" w:rsidR="002B1AFB" w:rsidRPr="007F669D" w:rsidRDefault="007215F5" w:rsidP="002B1AFB">
            <w:pPr>
              <w:rPr>
                <w:rFonts w:ascii="Times New Roman" w:eastAsia="Times New Roman" w:hAnsi="Times New Roman" w:cs="Times New Roman"/>
                <w:sz w:val="20"/>
              </w:rPr>
            </w:pPr>
          </w:p>
        </w:tc>
      </w:tr>
      <w:tr w:rsidR="00ED4365" w14:paraId="4EDC068F" w14:textId="77777777">
        <w:trPr>
          <w:trHeight w:val="300"/>
        </w:trPr>
        <w:tc>
          <w:tcPr>
            <w:tcW w:w="1178" w:type="dxa"/>
            <w:tcBorders>
              <w:top w:val="nil"/>
              <w:left w:val="nil"/>
              <w:bottom w:val="nil"/>
              <w:right w:val="nil"/>
            </w:tcBorders>
            <w:shd w:val="clear" w:color="auto" w:fill="auto"/>
            <w:noWrap/>
            <w:vAlign w:val="bottom"/>
            <w:hideMark/>
          </w:tcPr>
          <w:p w14:paraId="4EDC068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68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68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68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68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68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68E" w14:textId="77777777" w:rsidR="002B1AFB" w:rsidRPr="007F669D" w:rsidRDefault="007215F5" w:rsidP="002B1AFB">
            <w:pPr>
              <w:rPr>
                <w:rFonts w:ascii="Times New Roman" w:eastAsia="Times New Roman" w:hAnsi="Times New Roman" w:cs="Times New Roman"/>
                <w:sz w:val="20"/>
              </w:rPr>
            </w:pPr>
          </w:p>
        </w:tc>
      </w:tr>
      <w:tr w:rsidR="00ED4365" w14:paraId="4EDC0697" w14:textId="77777777">
        <w:trPr>
          <w:trHeight w:val="300"/>
        </w:trPr>
        <w:tc>
          <w:tcPr>
            <w:tcW w:w="1178" w:type="dxa"/>
            <w:tcBorders>
              <w:top w:val="nil"/>
              <w:left w:val="nil"/>
              <w:bottom w:val="nil"/>
              <w:right w:val="nil"/>
            </w:tcBorders>
            <w:shd w:val="clear" w:color="auto" w:fill="auto"/>
            <w:noWrap/>
            <w:vAlign w:val="bottom"/>
            <w:hideMark/>
          </w:tcPr>
          <w:p w14:paraId="4EDC069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69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69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69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69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69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696" w14:textId="77777777" w:rsidR="002B1AFB" w:rsidRPr="007F669D" w:rsidRDefault="007215F5" w:rsidP="002B1AFB">
            <w:pPr>
              <w:rPr>
                <w:rFonts w:ascii="Times New Roman" w:eastAsia="Times New Roman" w:hAnsi="Times New Roman" w:cs="Times New Roman"/>
                <w:sz w:val="20"/>
              </w:rPr>
            </w:pPr>
          </w:p>
        </w:tc>
      </w:tr>
      <w:tr w:rsidR="00ED4365" w14:paraId="4EDC069F" w14:textId="77777777">
        <w:trPr>
          <w:trHeight w:val="300"/>
        </w:trPr>
        <w:tc>
          <w:tcPr>
            <w:tcW w:w="1178" w:type="dxa"/>
            <w:tcBorders>
              <w:top w:val="nil"/>
              <w:left w:val="nil"/>
              <w:bottom w:val="nil"/>
              <w:right w:val="nil"/>
            </w:tcBorders>
            <w:shd w:val="clear" w:color="auto" w:fill="auto"/>
            <w:noWrap/>
            <w:vAlign w:val="bottom"/>
            <w:hideMark/>
          </w:tcPr>
          <w:p w14:paraId="4EDC069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69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69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69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69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69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69E" w14:textId="77777777" w:rsidR="002B1AFB" w:rsidRPr="007F669D" w:rsidRDefault="007215F5" w:rsidP="002B1AFB">
            <w:pPr>
              <w:rPr>
                <w:rFonts w:ascii="Times New Roman" w:eastAsia="Times New Roman" w:hAnsi="Times New Roman" w:cs="Times New Roman"/>
                <w:sz w:val="20"/>
              </w:rPr>
            </w:pPr>
          </w:p>
        </w:tc>
      </w:tr>
      <w:tr w:rsidR="00ED4365" w14:paraId="4EDC06A7" w14:textId="77777777">
        <w:trPr>
          <w:trHeight w:val="300"/>
        </w:trPr>
        <w:tc>
          <w:tcPr>
            <w:tcW w:w="1178" w:type="dxa"/>
            <w:tcBorders>
              <w:top w:val="nil"/>
              <w:left w:val="nil"/>
              <w:bottom w:val="nil"/>
              <w:right w:val="nil"/>
            </w:tcBorders>
            <w:shd w:val="clear" w:color="auto" w:fill="auto"/>
            <w:noWrap/>
            <w:vAlign w:val="bottom"/>
            <w:hideMark/>
          </w:tcPr>
          <w:p w14:paraId="4EDC06A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6A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6A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6A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6A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6A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6A6" w14:textId="77777777" w:rsidR="002B1AFB" w:rsidRPr="007F669D" w:rsidRDefault="007215F5" w:rsidP="002B1AFB">
            <w:pPr>
              <w:rPr>
                <w:rFonts w:ascii="Times New Roman" w:eastAsia="Times New Roman" w:hAnsi="Times New Roman" w:cs="Times New Roman"/>
                <w:sz w:val="20"/>
              </w:rPr>
            </w:pPr>
          </w:p>
        </w:tc>
      </w:tr>
      <w:tr w:rsidR="00ED4365" w14:paraId="4EDC06AF" w14:textId="77777777">
        <w:trPr>
          <w:trHeight w:val="300"/>
        </w:trPr>
        <w:tc>
          <w:tcPr>
            <w:tcW w:w="1178" w:type="dxa"/>
            <w:tcBorders>
              <w:top w:val="nil"/>
              <w:left w:val="nil"/>
              <w:bottom w:val="nil"/>
              <w:right w:val="nil"/>
            </w:tcBorders>
            <w:shd w:val="clear" w:color="auto" w:fill="auto"/>
            <w:noWrap/>
            <w:vAlign w:val="bottom"/>
            <w:hideMark/>
          </w:tcPr>
          <w:p w14:paraId="4EDC06A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06A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6A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6A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6A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6A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6AE" w14:textId="77777777" w:rsidR="002B1AFB" w:rsidRPr="007F669D" w:rsidRDefault="007215F5" w:rsidP="002B1AFB">
            <w:pPr>
              <w:rPr>
                <w:rFonts w:ascii="Times New Roman" w:eastAsia="Times New Roman" w:hAnsi="Times New Roman" w:cs="Times New Roman"/>
                <w:sz w:val="20"/>
              </w:rPr>
            </w:pPr>
          </w:p>
        </w:tc>
      </w:tr>
      <w:tr w:rsidR="00ED4365" w14:paraId="4EDC06B6" w14:textId="77777777">
        <w:trPr>
          <w:trHeight w:val="300"/>
        </w:trPr>
        <w:tc>
          <w:tcPr>
            <w:tcW w:w="2203" w:type="dxa"/>
            <w:gridSpan w:val="2"/>
            <w:tcBorders>
              <w:top w:val="nil"/>
              <w:left w:val="nil"/>
              <w:bottom w:val="nil"/>
              <w:right w:val="nil"/>
            </w:tcBorders>
            <w:shd w:val="clear" w:color="auto" w:fill="auto"/>
            <w:noWrap/>
            <w:vAlign w:val="bottom"/>
            <w:hideMark/>
          </w:tcPr>
          <w:p w14:paraId="4EDC06B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6B1"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6B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6B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6B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6B5" w14:textId="77777777" w:rsidR="002B1AFB" w:rsidRPr="007F669D" w:rsidRDefault="007215F5" w:rsidP="002B1AFB">
            <w:pPr>
              <w:rPr>
                <w:rFonts w:ascii="Times New Roman" w:eastAsia="Times New Roman" w:hAnsi="Times New Roman" w:cs="Times New Roman"/>
                <w:sz w:val="20"/>
              </w:rPr>
            </w:pPr>
          </w:p>
        </w:tc>
      </w:tr>
      <w:tr w:rsidR="00ED4365" w14:paraId="4EDC06BE" w14:textId="77777777">
        <w:trPr>
          <w:trHeight w:val="300"/>
        </w:trPr>
        <w:tc>
          <w:tcPr>
            <w:tcW w:w="1178" w:type="dxa"/>
            <w:tcBorders>
              <w:top w:val="nil"/>
              <w:left w:val="nil"/>
              <w:bottom w:val="nil"/>
              <w:right w:val="nil"/>
            </w:tcBorders>
            <w:shd w:val="clear" w:color="auto" w:fill="auto"/>
            <w:noWrap/>
            <w:vAlign w:val="bottom"/>
            <w:hideMark/>
          </w:tcPr>
          <w:p w14:paraId="4EDC06B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6B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6B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6B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6B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6B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6BD" w14:textId="77777777" w:rsidR="002B1AFB" w:rsidRPr="007F669D" w:rsidRDefault="007215F5" w:rsidP="002B1AFB">
            <w:pPr>
              <w:rPr>
                <w:rFonts w:ascii="Times New Roman" w:eastAsia="Times New Roman" w:hAnsi="Times New Roman" w:cs="Times New Roman"/>
                <w:sz w:val="20"/>
              </w:rPr>
            </w:pPr>
          </w:p>
        </w:tc>
      </w:tr>
      <w:tr w:rsidR="00ED4365" w14:paraId="4EDC06C6" w14:textId="77777777">
        <w:trPr>
          <w:trHeight w:val="300"/>
        </w:trPr>
        <w:tc>
          <w:tcPr>
            <w:tcW w:w="1178" w:type="dxa"/>
            <w:tcBorders>
              <w:top w:val="nil"/>
              <w:left w:val="nil"/>
              <w:bottom w:val="nil"/>
              <w:right w:val="nil"/>
            </w:tcBorders>
            <w:shd w:val="clear" w:color="auto" w:fill="auto"/>
            <w:noWrap/>
            <w:vAlign w:val="bottom"/>
            <w:hideMark/>
          </w:tcPr>
          <w:p w14:paraId="4EDC06BF"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6C0"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6C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6C2"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6C3"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6C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6C5" w14:textId="77777777" w:rsidR="002B1AFB" w:rsidRPr="007F669D" w:rsidRDefault="007215F5" w:rsidP="002B1AFB">
            <w:pPr>
              <w:rPr>
                <w:rFonts w:ascii="Times New Roman" w:eastAsia="Times New Roman" w:hAnsi="Times New Roman" w:cs="Times New Roman"/>
                <w:sz w:val="20"/>
              </w:rPr>
            </w:pPr>
          </w:p>
        </w:tc>
      </w:tr>
      <w:tr w:rsidR="00ED4365" w14:paraId="4EDC06CC"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6C7"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6C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37 ως έχει</w:t>
            </w:r>
          </w:p>
        </w:tc>
        <w:tc>
          <w:tcPr>
            <w:tcW w:w="1903" w:type="dxa"/>
            <w:tcBorders>
              <w:top w:val="nil"/>
              <w:left w:val="nil"/>
              <w:bottom w:val="nil"/>
              <w:right w:val="nil"/>
            </w:tcBorders>
            <w:shd w:val="clear" w:color="auto" w:fill="auto"/>
            <w:noWrap/>
            <w:vAlign w:val="bottom"/>
            <w:hideMark/>
          </w:tcPr>
          <w:p w14:paraId="4EDC06C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6CA"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6CB" w14:textId="77777777" w:rsidR="002B1AFB" w:rsidRPr="007F669D" w:rsidRDefault="007215F5" w:rsidP="002B1AFB">
            <w:pPr>
              <w:rPr>
                <w:rFonts w:ascii="Times New Roman" w:eastAsia="Times New Roman" w:hAnsi="Times New Roman" w:cs="Times New Roman"/>
                <w:sz w:val="20"/>
              </w:rPr>
            </w:pPr>
          </w:p>
        </w:tc>
      </w:tr>
      <w:tr w:rsidR="00ED4365" w14:paraId="4EDC06D4" w14:textId="77777777">
        <w:trPr>
          <w:trHeight w:val="300"/>
        </w:trPr>
        <w:tc>
          <w:tcPr>
            <w:tcW w:w="1178" w:type="dxa"/>
            <w:tcBorders>
              <w:top w:val="nil"/>
              <w:left w:val="nil"/>
              <w:bottom w:val="nil"/>
              <w:right w:val="nil"/>
            </w:tcBorders>
            <w:shd w:val="clear" w:color="auto" w:fill="auto"/>
            <w:noWrap/>
            <w:vAlign w:val="bottom"/>
            <w:hideMark/>
          </w:tcPr>
          <w:p w14:paraId="4EDC06C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6C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6C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6D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6D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6D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6D3" w14:textId="77777777" w:rsidR="002B1AFB" w:rsidRPr="007F669D" w:rsidRDefault="007215F5" w:rsidP="002B1AFB">
            <w:pPr>
              <w:rPr>
                <w:rFonts w:ascii="Times New Roman" w:eastAsia="Times New Roman" w:hAnsi="Times New Roman" w:cs="Times New Roman"/>
                <w:sz w:val="20"/>
              </w:rPr>
            </w:pPr>
          </w:p>
        </w:tc>
      </w:tr>
      <w:tr w:rsidR="00ED4365" w14:paraId="4EDC06DC" w14:textId="77777777">
        <w:trPr>
          <w:trHeight w:val="300"/>
        </w:trPr>
        <w:tc>
          <w:tcPr>
            <w:tcW w:w="1178" w:type="dxa"/>
            <w:tcBorders>
              <w:top w:val="nil"/>
              <w:left w:val="nil"/>
              <w:bottom w:val="nil"/>
              <w:right w:val="nil"/>
            </w:tcBorders>
            <w:shd w:val="clear" w:color="auto" w:fill="auto"/>
            <w:noWrap/>
            <w:vAlign w:val="bottom"/>
            <w:hideMark/>
          </w:tcPr>
          <w:p w14:paraId="4EDC06D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6D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6D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6D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6D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6D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6DB" w14:textId="77777777" w:rsidR="002B1AFB" w:rsidRPr="007F669D" w:rsidRDefault="007215F5" w:rsidP="002B1AFB">
            <w:pPr>
              <w:rPr>
                <w:rFonts w:ascii="Times New Roman" w:eastAsia="Times New Roman" w:hAnsi="Times New Roman" w:cs="Times New Roman"/>
                <w:sz w:val="20"/>
              </w:rPr>
            </w:pPr>
          </w:p>
        </w:tc>
      </w:tr>
      <w:tr w:rsidR="00ED4365" w14:paraId="4EDC06E4" w14:textId="77777777">
        <w:trPr>
          <w:trHeight w:val="300"/>
        </w:trPr>
        <w:tc>
          <w:tcPr>
            <w:tcW w:w="1178" w:type="dxa"/>
            <w:tcBorders>
              <w:top w:val="nil"/>
              <w:left w:val="nil"/>
              <w:bottom w:val="nil"/>
              <w:right w:val="nil"/>
            </w:tcBorders>
            <w:shd w:val="clear" w:color="auto" w:fill="auto"/>
            <w:noWrap/>
            <w:vAlign w:val="bottom"/>
            <w:hideMark/>
          </w:tcPr>
          <w:p w14:paraId="4EDC06D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6D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6D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6E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6E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6E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6E3" w14:textId="77777777" w:rsidR="002B1AFB" w:rsidRPr="007F669D" w:rsidRDefault="007215F5" w:rsidP="002B1AFB">
            <w:pPr>
              <w:rPr>
                <w:rFonts w:ascii="Times New Roman" w:eastAsia="Times New Roman" w:hAnsi="Times New Roman" w:cs="Times New Roman"/>
                <w:sz w:val="20"/>
              </w:rPr>
            </w:pPr>
          </w:p>
        </w:tc>
      </w:tr>
      <w:tr w:rsidR="00ED4365" w14:paraId="4EDC06EC" w14:textId="77777777">
        <w:trPr>
          <w:trHeight w:val="300"/>
        </w:trPr>
        <w:tc>
          <w:tcPr>
            <w:tcW w:w="1178" w:type="dxa"/>
            <w:tcBorders>
              <w:top w:val="nil"/>
              <w:left w:val="nil"/>
              <w:bottom w:val="nil"/>
              <w:right w:val="nil"/>
            </w:tcBorders>
            <w:shd w:val="clear" w:color="auto" w:fill="auto"/>
            <w:noWrap/>
            <w:vAlign w:val="bottom"/>
            <w:hideMark/>
          </w:tcPr>
          <w:p w14:paraId="4EDC06E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6E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6E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6E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6E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6E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6EB" w14:textId="77777777" w:rsidR="002B1AFB" w:rsidRPr="007F669D" w:rsidRDefault="007215F5" w:rsidP="002B1AFB">
            <w:pPr>
              <w:rPr>
                <w:rFonts w:ascii="Times New Roman" w:eastAsia="Times New Roman" w:hAnsi="Times New Roman" w:cs="Times New Roman"/>
                <w:sz w:val="20"/>
              </w:rPr>
            </w:pPr>
          </w:p>
        </w:tc>
      </w:tr>
      <w:tr w:rsidR="00ED4365" w14:paraId="4EDC06F4" w14:textId="77777777">
        <w:trPr>
          <w:trHeight w:val="300"/>
        </w:trPr>
        <w:tc>
          <w:tcPr>
            <w:tcW w:w="1178" w:type="dxa"/>
            <w:tcBorders>
              <w:top w:val="nil"/>
              <w:left w:val="nil"/>
              <w:bottom w:val="nil"/>
              <w:right w:val="nil"/>
            </w:tcBorders>
            <w:shd w:val="clear" w:color="auto" w:fill="auto"/>
            <w:noWrap/>
            <w:vAlign w:val="bottom"/>
            <w:hideMark/>
          </w:tcPr>
          <w:p w14:paraId="4EDC06E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6E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6E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6F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6F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6F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6F3" w14:textId="77777777" w:rsidR="002B1AFB" w:rsidRPr="007F669D" w:rsidRDefault="007215F5" w:rsidP="002B1AFB">
            <w:pPr>
              <w:rPr>
                <w:rFonts w:ascii="Times New Roman" w:eastAsia="Times New Roman" w:hAnsi="Times New Roman" w:cs="Times New Roman"/>
                <w:sz w:val="20"/>
              </w:rPr>
            </w:pPr>
          </w:p>
        </w:tc>
      </w:tr>
      <w:tr w:rsidR="00ED4365" w14:paraId="4EDC06FC" w14:textId="77777777">
        <w:trPr>
          <w:trHeight w:val="300"/>
        </w:trPr>
        <w:tc>
          <w:tcPr>
            <w:tcW w:w="1178" w:type="dxa"/>
            <w:tcBorders>
              <w:top w:val="nil"/>
              <w:left w:val="nil"/>
              <w:bottom w:val="nil"/>
              <w:right w:val="nil"/>
            </w:tcBorders>
            <w:shd w:val="clear" w:color="auto" w:fill="auto"/>
            <w:noWrap/>
            <w:vAlign w:val="bottom"/>
            <w:hideMark/>
          </w:tcPr>
          <w:p w14:paraId="4EDC06F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ΑΝ.ΕΛ:</w:t>
            </w:r>
          </w:p>
        </w:tc>
        <w:tc>
          <w:tcPr>
            <w:tcW w:w="1025" w:type="dxa"/>
            <w:tcBorders>
              <w:top w:val="nil"/>
              <w:left w:val="nil"/>
              <w:bottom w:val="nil"/>
              <w:right w:val="nil"/>
            </w:tcBorders>
            <w:shd w:val="clear" w:color="auto" w:fill="auto"/>
            <w:noWrap/>
            <w:vAlign w:val="bottom"/>
            <w:hideMark/>
          </w:tcPr>
          <w:p w14:paraId="4EDC06F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6F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6F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6F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6F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6FB" w14:textId="77777777" w:rsidR="002B1AFB" w:rsidRPr="007F669D" w:rsidRDefault="007215F5" w:rsidP="002B1AFB">
            <w:pPr>
              <w:rPr>
                <w:rFonts w:ascii="Times New Roman" w:eastAsia="Times New Roman" w:hAnsi="Times New Roman" w:cs="Times New Roman"/>
                <w:sz w:val="20"/>
              </w:rPr>
            </w:pPr>
          </w:p>
        </w:tc>
      </w:tr>
      <w:tr w:rsidR="00ED4365" w14:paraId="4EDC0703" w14:textId="77777777">
        <w:trPr>
          <w:trHeight w:val="300"/>
        </w:trPr>
        <w:tc>
          <w:tcPr>
            <w:tcW w:w="2203" w:type="dxa"/>
            <w:gridSpan w:val="2"/>
            <w:tcBorders>
              <w:top w:val="nil"/>
              <w:left w:val="nil"/>
              <w:bottom w:val="nil"/>
              <w:right w:val="nil"/>
            </w:tcBorders>
            <w:shd w:val="clear" w:color="auto" w:fill="auto"/>
            <w:noWrap/>
            <w:vAlign w:val="bottom"/>
            <w:hideMark/>
          </w:tcPr>
          <w:p w14:paraId="4EDC06F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6FE"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6F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70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70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702" w14:textId="77777777" w:rsidR="002B1AFB" w:rsidRPr="007F669D" w:rsidRDefault="007215F5" w:rsidP="002B1AFB">
            <w:pPr>
              <w:rPr>
                <w:rFonts w:ascii="Times New Roman" w:eastAsia="Times New Roman" w:hAnsi="Times New Roman" w:cs="Times New Roman"/>
                <w:sz w:val="20"/>
              </w:rPr>
            </w:pPr>
          </w:p>
        </w:tc>
      </w:tr>
      <w:tr w:rsidR="00ED4365" w14:paraId="4EDC070B" w14:textId="77777777">
        <w:trPr>
          <w:trHeight w:val="300"/>
        </w:trPr>
        <w:tc>
          <w:tcPr>
            <w:tcW w:w="1178" w:type="dxa"/>
            <w:tcBorders>
              <w:top w:val="nil"/>
              <w:left w:val="nil"/>
              <w:bottom w:val="nil"/>
              <w:right w:val="nil"/>
            </w:tcBorders>
            <w:shd w:val="clear" w:color="auto" w:fill="auto"/>
            <w:noWrap/>
            <w:vAlign w:val="bottom"/>
            <w:hideMark/>
          </w:tcPr>
          <w:p w14:paraId="4EDC070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70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70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70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70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70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70A" w14:textId="77777777" w:rsidR="002B1AFB" w:rsidRPr="007F669D" w:rsidRDefault="007215F5" w:rsidP="002B1AFB">
            <w:pPr>
              <w:rPr>
                <w:rFonts w:ascii="Times New Roman" w:eastAsia="Times New Roman" w:hAnsi="Times New Roman" w:cs="Times New Roman"/>
                <w:sz w:val="20"/>
              </w:rPr>
            </w:pPr>
          </w:p>
        </w:tc>
      </w:tr>
      <w:tr w:rsidR="00ED4365" w14:paraId="4EDC0713" w14:textId="77777777">
        <w:trPr>
          <w:trHeight w:val="300"/>
        </w:trPr>
        <w:tc>
          <w:tcPr>
            <w:tcW w:w="1178" w:type="dxa"/>
            <w:tcBorders>
              <w:top w:val="nil"/>
              <w:left w:val="nil"/>
              <w:bottom w:val="nil"/>
              <w:right w:val="nil"/>
            </w:tcBorders>
            <w:shd w:val="clear" w:color="auto" w:fill="auto"/>
            <w:noWrap/>
            <w:vAlign w:val="bottom"/>
            <w:hideMark/>
          </w:tcPr>
          <w:p w14:paraId="4EDC070C"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70D"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70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70F"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710"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71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712" w14:textId="77777777" w:rsidR="002B1AFB" w:rsidRPr="007F669D" w:rsidRDefault="007215F5" w:rsidP="002B1AFB">
            <w:pPr>
              <w:rPr>
                <w:rFonts w:ascii="Times New Roman" w:eastAsia="Times New Roman" w:hAnsi="Times New Roman" w:cs="Times New Roman"/>
                <w:sz w:val="20"/>
              </w:rPr>
            </w:pPr>
          </w:p>
        </w:tc>
      </w:tr>
      <w:tr w:rsidR="00ED4365" w14:paraId="4EDC0719"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714"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71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38 ως έχει</w:t>
            </w:r>
          </w:p>
        </w:tc>
        <w:tc>
          <w:tcPr>
            <w:tcW w:w="1903" w:type="dxa"/>
            <w:tcBorders>
              <w:top w:val="nil"/>
              <w:left w:val="nil"/>
              <w:bottom w:val="nil"/>
              <w:right w:val="nil"/>
            </w:tcBorders>
            <w:shd w:val="clear" w:color="auto" w:fill="auto"/>
            <w:noWrap/>
            <w:vAlign w:val="bottom"/>
            <w:hideMark/>
          </w:tcPr>
          <w:p w14:paraId="4EDC071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717"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718" w14:textId="77777777" w:rsidR="002B1AFB" w:rsidRPr="007F669D" w:rsidRDefault="007215F5" w:rsidP="002B1AFB">
            <w:pPr>
              <w:rPr>
                <w:rFonts w:ascii="Times New Roman" w:eastAsia="Times New Roman" w:hAnsi="Times New Roman" w:cs="Times New Roman"/>
                <w:sz w:val="20"/>
              </w:rPr>
            </w:pPr>
          </w:p>
        </w:tc>
      </w:tr>
      <w:tr w:rsidR="00ED4365" w14:paraId="4EDC0721" w14:textId="77777777">
        <w:trPr>
          <w:trHeight w:val="300"/>
        </w:trPr>
        <w:tc>
          <w:tcPr>
            <w:tcW w:w="1178" w:type="dxa"/>
            <w:tcBorders>
              <w:top w:val="nil"/>
              <w:left w:val="nil"/>
              <w:bottom w:val="nil"/>
              <w:right w:val="nil"/>
            </w:tcBorders>
            <w:shd w:val="clear" w:color="auto" w:fill="auto"/>
            <w:noWrap/>
            <w:vAlign w:val="bottom"/>
            <w:hideMark/>
          </w:tcPr>
          <w:p w14:paraId="4EDC071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71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71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71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71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71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720" w14:textId="77777777" w:rsidR="002B1AFB" w:rsidRPr="007F669D" w:rsidRDefault="007215F5" w:rsidP="002B1AFB">
            <w:pPr>
              <w:rPr>
                <w:rFonts w:ascii="Times New Roman" w:eastAsia="Times New Roman" w:hAnsi="Times New Roman" w:cs="Times New Roman"/>
                <w:sz w:val="20"/>
              </w:rPr>
            </w:pPr>
          </w:p>
        </w:tc>
      </w:tr>
      <w:tr w:rsidR="00ED4365" w14:paraId="4EDC0729" w14:textId="77777777">
        <w:trPr>
          <w:trHeight w:val="300"/>
        </w:trPr>
        <w:tc>
          <w:tcPr>
            <w:tcW w:w="1178" w:type="dxa"/>
            <w:tcBorders>
              <w:top w:val="nil"/>
              <w:left w:val="nil"/>
              <w:bottom w:val="nil"/>
              <w:right w:val="nil"/>
            </w:tcBorders>
            <w:shd w:val="clear" w:color="auto" w:fill="auto"/>
            <w:noWrap/>
            <w:vAlign w:val="bottom"/>
            <w:hideMark/>
          </w:tcPr>
          <w:p w14:paraId="4EDC072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72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72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72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72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72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728" w14:textId="77777777" w:rsidR="002B1AFB" w:rsidRPr="007F669D" w:rsidRDefault="007215F5" w:rsidP="002B1AFB">
            <w:pPr>
              <w:rPr>
                <w:rFonts w:ascii="Times New Roman" w:eastAsia="Times New Roman" w:hAnsi="Times New Roman" w:cs="Times New Roman"/>
                <w:sz w:val="20"/>
              </w:rPr>
            </w:pPr>
          </w:p>
        </w:tc>
      </w:tr>
      <w:tr w:rsidR="00ED4365" w14:paraId="4EDC0731" w14:textId="77777777">
        <w:trPr>
          <w:trHeight w:val="300"/>
        </w:trPr>
        <w:tc>
          <w:tcPr>
            <w:tcW w:w="1178" w:type="dxa"/>
            <w:tcBorders>
              <w:top w:val="nil"/>
              <w:left w:val="nil"/>
              <w:bottom w:val="nil"/>
              <w:right w:val="nil"/>
            </w:tcBorders>
            <w:shd w:val="clear" w:color="auto" w:fill="auto"/>
            <w:noWrap/>
            <w:vAlign w:val="bottom"/>
            <w:hideMark/>
          </w:tcPr>
          <w:p w14:paraId="4EDC072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72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72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72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72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72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730" w14:textId="77777777" w:rsidR="002B1AFB" w:rsidRPr="007F669D" w:rsidRDefault="007215F5" w:rsidP="002B1AFB">
            <w:pPr>
              <w:rPr>
                <w:rFonts w:ascii="Times New Roman" w:eastAsia="Times New Roman" w:hAnsi="Times New Roman" w:cs="Times New Roman"/>
                <w:sz w:val="20"/>
              </w:rPr>
            </w:pPr>
          </w:p>
        </w:tc>
      </w:tr>
      <w:tr w:rsidR="00ED4365" w14:paraId="4EDC0739" w14:textId="77777777">
        <w:trPr>
          <w:trHeight w:val="300"/>
        </w:trPr>
        <w:tc>
          <w:tcPr>
            <w:tcW w:w="1178" w:type="dxa"/>
            <w:tcBorders>
              <w:top w:val="nil"/>
              <w:left w:val="nil"/>
              <w:bottom w:val="nil"/>
              <w:right w:val="nil"/>
            </w:tcBorders>
            <w:shd w:val="clear" w:color="auto" w:fill="auto"/>
            <w:noWrap/>
            <w:vAlign w:val="bottom"/>
            <w:hideMark/>
          </w:tcPr>
          <w:p w14:paraId="4EDC073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73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73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73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73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73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738" w14:textId="77777777" w:rsidR="002B1AFB" w:rsidRPr="007F669D" w:rsidRDefault="007215F5" w:rsidP="002B1AFB">
            <w:pPr>
              <w:rPr>
                <w:rFonts w:ascii="Times New Roman" w:eastAsia="Times New Roman" w:hAnsi="Times New Roman" w:cs="Times New Roman"/>
                <w:sz w:val="20"/>
              </w:rPr>
            </w:pPr>
          </w:p>
        </w:tc>
      </w:tr>
      <w:tr w:rsidR="00ED4365" w14:paraId="4EDC0741" w14:textId="77777777">
        <w:trPr>
          <w:trHeight w:val="300"/>
        </w:trPr>
        <w:tc>
          <w:tcPr>
            <w:tcW w:w="1178" w:type="dxa"/>
            <w:tcBorders>
              <w:top w:val="nil"/>
              <w:left w:val="nil"/>
              <w:bottom w:val="nil"/>
              <w:right w:val="nil"/>
            </w:tcBorders>
            <w:shd w:val="clear" w:color="auto" w:fill="auto"/>
            <w:noWrap/>
            <w:vAlign w:val="bottom"/>
            <w:hideMark/>
          </w:tcPr>
          <w:p w14:paraId="4EDC073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73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73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73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73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73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740" w14:textId="77777777" w:rsidR="002B1AFB" w:rsidRPr="007F669D" w:rsidRDefault="007215F5" w:rsidP="002B1AFB">
            <w:pPr>
              <w:rPr>
                <w:rFonts w:ascii="Times New Roman" w:eastAsia="Times New Roman" w:hAnsi="Times New Roman" w:cs="Times New Roman"/>
                <w:sz w:val="20"/>
              </w:rPr>
            </w:pPr>
          </w:p>
        </w:tc>
      </w:tr>
      <w:tr w:rsidR="00ED4365" w14:paraId="4EDC0749" w14:textId="77777777">
        <w:trPr>
          <w:trHeight w:val="300"/>
        </w:trPr>
        <w:tc>
          <w:tcPr>
            <w:tcW w:w="1178" w:type="dxa"/>
            <w:tcBorders>
              <w:top w:val="nil"/>
              <w:left w:val="nil"/>
              <w:bottom w:val="nil"/>
              <w:right w:val="nil"/>
            </w:tcBorders>
            <w:shd w:val="clear" w:color="auto" w:fill="auto"/>
            <w:noWrap/>
            <w:vAlign w:val="bottom"/>
            <w:hideMark/>
          </w:tcPr>
          <w:p w14:paraId="4EDC074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074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74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74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74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74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748" w14:textId="77777777" w:rsidR="002B1AFB" w:rsidRPr="007F669D" w:rsidRDefault="007215F5" w:rsidP="002B1AFB">
            <w:pPr>
              <w:rPr>
                <w:rFonts w:ascii="Times New Roman" w:eastAsia="Times New Roman" w:hAnsi="Times New Roman" w:cs="Times New Roman"/>
                <w:sz w:val="20"/>
              </w:rPr>
            </w:pPr>
          </w:p>
        </w:tc>
      </w:tr>
      <w:tr w:rsidR="00ED4365" w14:paraId="4EDC0750" w14:textId="77777777">
        <w:trPr>
          <w:trHeight w:val="300"/>
        </w:trPr>
        <w:tc>
          <w:tcPr>
            <w:tcW w:w="2203" w:type="dxa"/>
            <w:gridSpan w:val="2"/>
            <w:tcBorders>
              <w:top w:val="nil"/>
              <w:left w:val="nil"/>
              <w:bottom w:val="nil"/>
              <w:right w:val="nil"/>
            </w:tcBorders>
            <w:shd w:val="clear" w:color="auto" w:fill="auto"/>
            <w:noWrap/>
            <w:vAlign w:val="bottom"/>
            <w:hideMark/>
          </w:tcPr>
          <w:p w14:paraId="4EDC074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 xml:space="preserve">ΕΝ. </w:t>
            </w:r>
            <w:r w:rsidRPr="007F669D">
              <w:rPr>
                <w:rFonts w:ascii="Calibri" w:eastAsia="Times New Roman" w:hAnsi="Calibri" w:cs="Calibri"/>
                <w:color w:val="000000"/>
                <w:sz w:val="22"/>
                <w:szCs w:val="22"/>
              </w:rPr>
              <w:t>ΚΕΝΤΡΩΩΝ:</w:t>
            </w:r>
          </w:p>
        </w:tc>
        <w:tc>
          <w:tcPr>
            <w:tcW w:w="1109" w:type="dxa"/>
            <w:tcBorders>
              <w:top w:val="nil"/>
              <w:left w:val="nil"/>
              <w:bottom w:val="nil"/>
              <w:right w:val="nil"/>
            </w:tcBorders>
            <w:shd w:val="clear" w:color="auto" w:fill="auto"/>
            <w:noWrap/>
            <w:vAlign w:val="bottom"/>
            <w:hideMark/>
          </w:tcPr>
          <w:p w14:paraId="4EDC074B"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74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74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74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74F" w14:textId="77777777" w:rsidR="002B1AFB" w:rsidRPr="007F669D" w:rsidRDefault="007215F5" w:rsidP="002B1AFB">
            <w:pPr>
              <w:rPr>
                <w:rFonts w:ascii="Times New Roman" w:eastAsia="Times New Roman" w:hAnsi="Times New Roman" w:cs="Times New Roman"/>
                <w:sz w:val="20"/>
              </w:rPr>
            </w:pPr>
          </w:p>
        </w:tc>
      </w:tr>
      <w:tr w:rsidR="00ED4365" w14:paraId="4EDC0758" w14:textId="77777777">
        <w:trPr>
          <w:trHeight w:val="300"/>
        </w:trPr>
        <w:tc>
          <w:tcPr>
            <w:tcW w:w="1178" w:type="dxa"/>
            <w:tcBorders>
              <w:top w:val="nil"/>
              <w:left w:val="nil"/>
              <w:bottom w:val="nil"/>
              <w:right w:val="nil"/>
            </w:tcBorders>
            <w:shd w:val="clear" w:color="auto" w:fill="auto"/>
            <w:noWrap/>
            <w:vAlign w:val="bottom"/>
            <w:hideMark/>
          </w:tcPr>
          <w:p w14:paraId="4EDC075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75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75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75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75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75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757" w14:textId="77777777" w:rsidR="002B1AFB" w:rsidRPr="007F669D" w:rsidRDefault="007215F5" w:rsidP="002B1AFB">
            <w:pPr>
              <w:rPr>
                <w:rFonts w:ascii="Times New Roman" w:eastAsia="Times New Roman" w:hAnsi="Times New Roman" w:cs="Times New Roman"/>
                <w:sz w:val="20"/>
              </w:rPr>
            </w:pPr>
          </w:p>
        </w:tc>
      </w:tr>
      <w:tr w:rsidR="00ED4365" w14:paraId="4EDC0760" w14:textId="77777777">
        <w:trPr>
          <w:trHeight w:val="300"/>
        </w:trPr>
        <w:tc>
          <w:tcPr>
            <w:tcW w:w="1178" w:type="dxa"/>
            <w:tcBorders>
              <w:top w:val="nil"/>
              <w:left w:val="nil"/>
              <w:bottom w:val="nil"/>
              <w:right w:val="nil"/>
            </w:tcBorders>
            <w:shd w:val="clear" w:color="auto" w:fill="auto"/>
            <w:noWrap/>
            <w:vAlign w:val="bottom"/>
            <w:hideMark/>
          </w:tcPr>
          <w:p w14:paraId="4EDC0759"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75A"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75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75C"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75D"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75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75F" w14:textId="77777777" w:rsidR="002B1AFB" w:rsidRPr="007F669D" w:rsidRDefault="007215F5" w:rsidP="002B1AFB">
            <w:pPr>
              <w:rPr>
                <w:rFonts w:ascii="Times New Roman" w:eastAsia="Times New Roman" w:hAnsi="Times New Roman" w:cs="Times New Roman"/>
                <w:sz w:val="20"/>
              </w:rPr>
            </w:pPr>
          </w:p>
        </w:tc>
      </w:tr>
      <w:tr w:rsidR="00ED4365" w14:paraId="4EDC0766"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761"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76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39 ως έχει</w:t>
            </w:r>
          </w:p>
        </w:tc>
        <w:tc>
          <w:tcPr>
            <w:tcW w:w="1903" w:type="dxa"/>
            <w:tcBorders>
              <w:top w:val="nil"/>
              <w:left w:val="nil"/>
              <w:bottom w:val="nil"/>
              <w:right w:val="nil"/>
            </w:tcBorders>
            <w:shd w:val="clear" w:color="auto" w:fill="auto"/>
            <w:noWrap/>
            <w:vAlign w:val="bottom"/>
            <w:hideMark/>
          </w:tcPr>
          <w:p w14:paraId="4EDC076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764"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765" w14:textId="77777777" w:rsidR="002B1AFB" w:rsidRPr="007F669D" w:rsidRDefault="007215F5" w:rsidP="002B1AFB">
            <w:pPr>
              <w:rPr>
                <w:rFonts w:ascii="Times New Roman" w:eastAsia="Times New Roman" w:hAnsi="Times New Roman" w:cs="Times New Roman"/>
                <w:sz w:val="20"/>
              </w:rPr>
            </w:pPr>
          </w:p>
        </w:tc>
      </w:tr>
      <w:tr w:rsidR="00ED4365" w14:paraId="4EDC076E" w14:textId="77777777">
        <w:trPr>
          <w:trHeight w:val="300"/>
        </w:trPr>
        <w:tc>
          <w:tcPr>
            <w:tcW w:w="1178" w:type="dxa"/>
            <w:tcBorders>
              <w:top w:val="nil"/>
              <w:left w:val="nil"/>
              <w:bottom w:val="nil"/>
              <w:right w:val="nil"/>
            </w:tcBorders>
            <w:shd w:val="clear" w:color="auto" w:fill="auto"/>
            <w:noWrap/>
            <w:vAlign w:val="bottom"/>
            <w:hideMark/>
          </w:tcPr>
          <w:p w14:paraId="4EDC076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76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76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76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76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76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76D" w14:textId="77777777" w:rsidR="002B1AFB" w:rsidRPr="007F669D" w:rsidRDefault="007215F5" w:rsidP="002B1AFB">
            <w:pPr>
              <w:rPr>
                <w:rFonts w:ascii="Times New Roman" w:eastAsia="Times New Roman" w:hAnsi="Times New Roman" w:cs="Times New Roman"/>
                <w:sz w:val="20"/>
              </w:rPr>
            </w:pPr>
          </w:p>
        </w:tc>
      </w:tr>
      <w:tr w:rsidR="00ED4365" w14:paraId="4EDC0776" w14:textId="77777777">
        <w:trPr>
          <w:trHeight w:val="300"/>
        </w:trPr>
        <w:tc>
          <w:tcPr>
            <w:tcW w:w="1178" w:type="dxa"/>
            <w:tcBorders>
              <w:top w:val="nil"/>
              <w:left w:val="nil"/>
              <w:bottom w:val="nil"/>
              <w:right w:val="nil"/>
            </w:tcBorders>
            <w:shd w:val="clear" w:color="auto" w:fill="auto"/>
            <w:noWrap/>
            <w:vAlign w:val="bottom"/>
            <w:hideMark/>
          </w:tcPr>
          <w:p w14:paraId="4EDC076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77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77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77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77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77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775" w14:textId="77777777" w:rsidR="002B1AFB" w:rsidRPr="007F669D" w:rsidRDefault="007215F5" w:rsidP="002B1AFB">
            <w:pPr>
              <w:rPr>
                <w:rFonts w:ascii="Times New Roman" w:eastAsia="Times New Roman" w:hAnsi="Times New Roman" w:cs="Times New Roman"/>
                <w:sz w:val="20"/>
              </w:rPr>
            </w:pPr>
          </w:p>
        </w:tc>
      </w:tr>
      <w:tr w:rsidR="00ED4365" w14:paraId="4EDC077E" w14:textId="77777777">
        <w:trPr>
          <w:trHeight w:val="300"/>
        </w:trPr>
        <w:tc>
          <w:tcPr>
            <w:tcW w:w="1178" w:type="dxa"/>
            <w:tcBorders>
              <w:top w:val="nil"/>
              <w:left w:val="nil"/>
              <w:bottom w:val="nil"/>
              <w:right w:val="nil"/>
            </w:tcBorders>
            <w:shd w:val="clear" w:color="auto" w:fill="auto"/>
            <w:noWrap/>
            <w:vAlign w:val="bottom"/>
            <w:hideMark/>
          </w:tcPr>
          <w:p w14:paraId="4EDC077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77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77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77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77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77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77D" w14:textId="77777777" w:rsidR="002B1AFB" w:rsidRPr="007F669D" w:rsidRDefault="007215F5" w:rsidP="002B1AFB">
            <w:pPr>
              <w:rPr>
                <w:rFonts w:ascii="Times New Roman" w:eastAsia="Times New Roman" w:hAnsi="Times New Roman" w:cs="Times New Roman"/>
                <w:sz w:val="20"/>
              </w:rPr>
            </w:pPr>
          </w:p>
        </w:tc>
      </w:tr>
      <w:tr w:rsidR="00ED4365" w14:paraId="4EDC0786" w14:textId="77777777">
        <w:trPr>
          <w:trHeight w:val="300"/>
        </w:trPr>
        <w:tc>
          <w:tcPr>
            <w:tcW w:w="1178" w:type="dxa"/>
            <w:tcBorders>
              <w:top w:val="nil"/>
              <w:left w:val="nil"/>
              <w:bottom w:val="nil"/>
              <w:right w:val="nil"/>
            </w:tcBorders>
            <w:shd w:val="clear" w:color="auto" w:fill="auto"/>
            <w:noWrap/>
            <w:vAlign w:val="bottom"/>
            <w:hideMark/>
          </w:tcPr>
          <w:p w14:paraId="4EDC077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78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78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78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78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78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785" w14:textId="77777777" w:rsidR="002B1AFB" w:rsidRPr="007F669D" w:rsidRDefault="007215F5" w:rsidP="002B1AFB">
            <w:pPr>
              <w:rPr>
                <w:rFonts w:ascii="Times New Roman" w:eastAsia="Times New Roman" w:hAnsi="Times New Roman" w:cs="Times New Roman"/>
                <w:sz w:val="20"/>
              </w:rPr>
            </w:pPr>
          </w:p>
        </w:tc>
      </w:tr>
      <w:tr w:rsidR="00ED4365" w14:paraId="4EDC078E" w14:textId="77777777">
        <w:trPr>
          <w:trHeight w:val="300"/>
        </w:trPr>
        <w:tc>
          <w:tcPr>
            <w:tcW w:w="1178" w:type="dxa"/>
            <w:tcBorders>
              <w:top w:val="nil"/>
              <w:left w:val="nil"/>
              <w:bottom w:val="nil"/>
              <w:right w:val="nil"/>
            </w:tcBorders>
            <w:shd w:val="clear" w:color="auto" w:fill="auto"/>
            <w:noWrap/>
            <w:vAlign w:val="bottom"/>
            <w:hideMark/>
          </w:tcPr>
          <w:p w14:paraId="4EDC078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78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78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78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78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78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78D" w14:textId="77777777" w:rsidR="002B1AFB" w:rsidRPr="007F669D" w:rsidRDefault="007215F5" w:rsidP="002B1AFB">
            <w:pPr>
              <w:rPr>
                <w:rFonts w:ascii="Times New Roman" w:eastAsia="Times New Roman" w:hAnsi="Times New Roman" w:cs="Times New Roman"/>
                <w:sz w:val="20"/>
              </w:rPr>
            </w:pPr>
          </w:p>
        </w:tc>
      </w:tr>
      <w:tr w:rsidR="00ED4365" w14:paraId="4EDC0796" w14:textId="77777777">
        <w:trPr>
          <w:trHeight w:val="300"/>
        </w:trPr>
        <w:tc>
          <w:tcPr>
            <w:tcW w:w="1178" w:type="dxa"/>
            <w:tcBorders>
              <w:top w:val="nil"/>
              <w:left w:val="nil"/>
              <w:bottom w:val="nil"/>
              <w:right w:val="nil"/>
            </w:tcBorders>
            <w:shd w:val="clear" w:color="auto" w:fill="auto"/>
            <w:noWrap/>
            <w:vAlign w:val="bottom"/>
            <w:hideMark/>
          </w:tcPr>
          <w:p w14:paraId="4EDC078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079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79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79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79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79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795" w14:textId="77777777" w:rsidR="002B1AFB" w:rsidRPr="007F669D" w:rsidRDefault="007215F5" w:rsidP="002B1AFB">
            <w:pPr>
              <w:rPr>
                <w:rFonts w:ascii="Times New Roman" w:eastAsia="Times New Roman" w:hAnsi="Times New Roman" w:cs="Times New Roman"/>
                <w:sz w:val="20"/>
              </w:rPr>
            </w:pPr>
          </w:p>
        </w:tc>
      </w:tr>
      <w:tr w:rsidR="00ED4365" w14:paraId="4EDC079D" w14:textId="77777777">
        <w:trPr>
          <w:trHeight w:val="300"/>
        </w:trPr>
        <w:tc>
          <w:tcPr>
            <w:tcW w:w="2203" w:type="dxa"/>
            <w:gridSpan w:val="2"/>
            <w:tcBorders>
              <w:top w:val="nil"/>
              <w:left w:val="nil"/>
              <w:bottom w:val="nil"/>
              <w:right w:val="nil"/>
            </w:tcBorders>
            <w:shd w:val="clear" w:color="auto" w:fill="auto"/>
            <w:noWrap/>
            <w:vAlign w:val="bottom"/>
            <w:hideMark/>
          </w:tcPr>
          <w:p w14:paraId="4EDC079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798"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79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79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79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79C" w14:textId="77777777" w:rsidR="002B1AFB" w:rsidRPr="007F669D" w:rsidRDefault="007215F5" w:rsidP="002B1AFB">
            <w:pPr>
              <w:rPr>
                <w:rFonts w:ascii="Times New Roman" w:eastAsia="Times New Roman" w:hAnsi="Times New Roman" w:cs="Times New Roman"/>
                <w:sz w:val="20"/>
              </w:rPr>
            </w:pPr>
          </w:p>
        </w:tc>
      </w:tr>
      <w:tr w:rsidR="00ED4365" w14:paraId="4EDC07A5" w14:textId="77777777">
        <w:trPr>
          <w:trHeight w:val="300"/>
        </w:trPr>
        <w:tc>
          <w:tcPr>
            <w:tcW w:w="1178" w:type="dxa"/>
            <w:tcBorders>
              <w:top w:val="nil"/>
              <w:left w:val="nil"/>
              <w:bottom w:val="nil"/>
              <w:right w:val="nil"/>
            </w:tcBorders>
            <w:shd w:val="clear" w:color="auto" w:fill="auto"/>
            <w:noWrap/>
            <w:vAlign w:val="bottom"/>
            <w:hideMark/>
          </w:tcPr>
          <w:p w14:paraId="4EDC079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79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7A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7A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7A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7A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7A4" w14:textId="77777777" w:rsidR="002B1AFB" w:rsidRPr="007F669D" w:rsidRDefault="007215F5" w:rsidP="002B1AFB">
            <w:pPr>
              <w:rPr>
                <w:rFonts w:ascii="Times New Roman" w:eastAsia="Times New Roman" w:hAnsi="Times New Roman" w:cs="Times New Roman"/>
                <w:sz w:val="20"/>
              </w:rPr>
            </w:pPr>
          </w:p>
        </w:tc>
      </w:tr>
      <w:tr w:rsidR="00ED4365" w14:paraId="4EDC07AD" w14:textId="77777777">
        <w:trPr>
          <w:trHeight w:val="300"/>
        </w:trPr>
        <w:tc>
          <w:tcPr>
            <w:tcW w:w="1178" w:type="dxa"/>
            <w:tcBorders>
              <w:top w:val="nil"/>
              <w:left w:val="nil"/>
              <w:bottom w:val="nil"/>
              <w:right w:val="nil"/>
            </w:tcBorders>
            <w:shd w:val="clear" w:color="auto" w:fill="auto"/>
            <w:noWrap/>
            <w:vAlign w:val="bottom"/>
            <w:hideMark/>
          </w:tcPr>
          <w:p w14:paraId="4EDC07A6"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7A7"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7A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7A9"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7AA"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7A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7AC" w14:textId="77777777" w:rsidR="002B1AFB" w:rsidRPr="007F669D" w:rsidRDefault="007215F5" w:rsidP="002B1AFB">
            <w:pPr>
              <w:rPr>
                <w:rFonts w:ascii="Times New Roman" w:eastAsia="Times New Roman" w:hAnsi="Times New Roman" w:cs="Times New Roman"/>
                <w:sz w:val="20"/>
              </w:rPr>
            </w:pPr>
          </w:p>
        </w:tc>
      </w:tr>
      <w:tr w:rsidR="00ED4365" w14:paraId="4EDC07B3"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7AE"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7A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40 ως έχει</w:t>
            </w:r>
          </w:p>
        </w:tc>
        <w:tc>
          <w:tcPr>
            <w:tcW w:w="1903" w:type="dxa"/>
            <w:tcBorders>
              <w:top w:val="nil"/>
              <w:left w:val="nil"/>
              <w:bottom w:val="nil"/>
              <w:right w:val="nil"/>
            </w:tcBorders>
            <w:shd w:val="clear" w:color="auto" w:fill="auto"/>
            <w:noWrap/>
            <w:vAlign w:val="bottom"/>
            <w:hideMark/>
          </w:tcPr>
          <w:p w14:paraId="4EDC07B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 xml:space="preserve">ΚΑΤΑ </w:t>
            </w:r>
            <w:r w:rsidRPr="007F669D">
              <w:rPr>
                <w:rFonts w:ascii="Calibri" w:eastAsia="Times New Roman" w:hAnsi="Calibri" w:cs="Calibri"/>
                <w:color w:val="000000"/>
                <w:sz w:val="22"/>
                <w:szCs w:val="22"/>
              </w:rPr>
              <w:t>ΠΛΕΙΟΨΗΦΙΑ</w:t>
            </w:r>
          </w:p>
        </w:tc>
        <w:tc>
          <w:tcPr>
            <w:tcW w:w="1542" w:type="dxa"/>
            <w:gridSpan w:val="2"/>
            <w:tcBorders>
              <w:top w:val="nil"/>
              <w:left w:val="nil"/>
              <w:bottom w:val="nil"/>
              <w:right w:val="nil"/>
            </w:tcBorders>
            <w:shd w:val="clear" w:color="auto" w:fill="auto"/>
            <w:noWrap/>
            <w:vAlign w:val="bottom"/>
            <w:hideMark/>
          </w:tcPr>
          <w:p w14:paraId="4EDC07B1"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7B2" w14:textId="77777777" w:rsidR="002B1AFB" w:rsidRPr="007F669D" w:rsidRDefault="007215F5" w:rsidP="002B1AFB">
            <w:pPr>
              <w:rPr>
                <w:rFonts w:ascii="Times New Roman" w:eastAsia="Times New Roman" w:hAnsi="Times New Roman" w:cs="Times New Roman"/>
                <w:sz w:val="20"/>
              </w:rPr>
            </w:pPr>
          </w:p>
        </w:tc>
      </w:tr>
      <w:tr w:rsidR="00ED4365" w14:paraId="4EDC07BB" w14:textId="77777777">
        <w:trPr>
          <w:trHeight w:val="300"/>
        </w:trPr>
        <w:tc>
          <w:tcPr>
            <w:tcW w:w="1178" w:type="dxa"/>
            <w:tcBorders>
              <w:top w:val="nil"/>
              <w:left w:val="nil"/>
              <w:bottom w:val="nil"/>
              <w:right w:val="nil"/>
            </w:tcBorders>
            <w:shd w:val="clear" w:color="auto" w:fill="auto"/>
            <w:noWrap/>
            <w:vAlign w:val="bottom"/>
            <w:hideMark/>
          </w:tcPr>
          <w:p w14:paraId="4EDC07B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7B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7B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7B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7B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7B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7BA" w14:textId="77777777" w:rsidR="002B1AFB" w:rsidRPr="007F669D" w:rsidRDefault="007215F5" w:rsidP="002B1AFB">
            <w:pPr>
              <w:rPr>
                <w:rFonts w:ascii="Times New Roman" w:eastAsia="Times New Roman" w:hAnsi="Times New Roman" w:cs="Times New Roman"/>
                <w:sz w:val="20"/>
              </w:rPr>
            </w:pPr>
          </w:p>
        </w:tc>
      </w:tr>
      <w:tr w:rsidR="00ED4365" w14:paraId="4EDC07C3" w14:textId="77777777">
        <w:trPr>
          <w:trHeight w:val="300"/>
        </w:trPr>
        <w:tc>
          <w:tcPr>
            <w:tcW w:w="1178" w:type="dxa"/>
            <w:tcBorders>
              <w:top w:val="nil"/>
              <w:left w:val="nil"/>
              <w:bottom w:val="nil"/>
              <w:right w:val="nil"/>
            </w:tcBorders>
            <w:shd w:val="clear" w:color="auto" w:fill="auto"/>
            <w:noWrap/>
            <w:vAlign w:val="bottom"/>
            <w:hideMark/>
          </w:tcPr>
          <w:p w14:paraId="4EDC07B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7B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7B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7B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7C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7C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7C2" w14:textId="77777777" w:rsidR="002B1AFB" w:rsidRPr="007F669D" w:rsidRDefault="007215F5" w:rsidP="002B1AFB">
            <w:pPr>
              <w:rPr>
                <w:rFonts w:ascii="Times New Roman" w:eastAsia="Times New Roman" w:hAnsi="Times New Roman" w:cs="Times New Roman"/>
                <w:sz w:val="20"/>
              </w:rPr>
            </w:pPr>
          </w:p>
        </w:tc>
      </w:tr>
      <w:tr w:rsidR="00ED4365" w14:paraId="4EDC07CB" w14:textId="77777777">
        <w:trPr>
          <w:trHeight w:val="300"/>
        </w:trPr>
        <w:tc>
          <w:tcPr>
            <w:tcW w:w="1178" w:type="dxa"/>
            <w:tcBorders>
              <w:top w:val="nil"/>
              <w:left w:val="nil"/>
              <w:bottom w:val="nil"/>
              <w:right w:val="nil"/>
            </w:tcBorders>
            <w:shd w:val="clear" w:color="auto" w:fill="auto"/>
            <w:noWrap/>
            <w:vAlign w:val="bottom"/>
            <w:hideMark/>
          </w:tcPr>
          <w:p w14:paraId="4EDC07C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7C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7C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7C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7C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7C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7CA" w14:textId="77777777" w:rsidR="002B1AFB" w:rsidRPr="007F669D" w:rsidRDefault="007215F5" w:rsidP="002B1AFB">
            <w:pPr>
              <w:rPr>
                <w:rFonts w:ascii="Times New Roman" w:eastAsia="Times New Roman" w:hAnsi="Times New Roman" w:cs="Times New Roman"/>
                <w:sz w:val="20"/>
              </w:rPr>
            </w:pPr>
          </w:p>
        </w:tc>
      </w:tr>
      <w:tr w:rsidR="00ED4365" w14:paraId="4EDC07D3" w14:textId="77777777">
        <w:trPr>
          <w:trHeight w:val="300"/>
        </w:trPr>
        <w:tc>
          <w:tcPr>
            <w:tcW w:w="1178" w:type="dxa"/>
            <w:tcBorders>
              <w:top w:val="nil"/>
              <w:left w:val="nil"/>
              <w:bottom w:val="nil"/>
              <w:right w:val="nil"/>
            </w:tcBorders>
            <w:shd w:val="clear" w:color="auto" w:fill="auto"/>
            <w:noWrap/>
            <w:vAlign w:val="bottom"/>
            <w:hideMark/>
          </w:tcPr>
          <w:p w14:paraId="4EDC07C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7C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7C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7C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7D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7D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7D2" w14:textId="77777777" w:rsidR="002B1AFB" w:rsidRPr="007F669D" w:rsidRDefault="007215F5" w:rsidP="002B1AFB">
            <w:pPr>
              <w:rPr>
                <w:rFonts w:ascii="Times New Roman" w:eastAsia="Times New Roman" w:hAnsi="Times New Roman" w:cs="Times New Roman"/>
                <w:sz w:val="20"/>
              </w:rPr>
            </w:pPr>
          </w:p>
        </w:tc>
      </w:tr>
      <w:tr w:rsidR="00ED4365" w14:paraId="4EDC07DB" w14:textId="77777777">
        <w:trPr>
          <w:trHeight w:val="300"/>
        </w:trPr>
        <w:tc>
          <w:tcPr>
            <w:tcW w:w="1178" w:type="dxa"/>
            <w:tcBorders>
              <w:top w:val="nil"/>
              <w:left w:val="nil"/>
              <w:bottom w:val="nil"/>
              <w:right w:val="nil"/>
            </w:tcBorders>
            <w:shd w:val="clear" w:color="auto" w:fill="auto"/>
            <w:noWrap/>
            <w:vAlign w:val="bottom"/>
            <w:hideMark/>
          </w:tcPr>
          <w:p w14:paraId="4EDC07D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7D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7D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7D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7D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7D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7DA" w14:textId="77777777" w:rsidR="002B1AFB" w:rsidRPr="007F669D" w:rsidRDefault="007215F5" w:rsidP="002B1AFB">
            <w:pPr>
              <w:rPr>
                <w:rFonts w:ascii="Times New Roman" w:eastAsia="Times New Roman" w:hAnsi="Times New Roman" w:cs="Times New Roman"/>
                <w:sz w:val="20"/>
              </w:rPr>
            </w:pPr>
          </w:p>
        </w:tc>
      </w:tr>
      <w:tr w:rsidR="00ED4365" w14:paraId="4EDC07E3" w14:textId="77777777">
        <w:trPr>
          <w:trHeight w:val="300"/>
        </w:trPr>
        <w:tc>
          <w:tcPr>
            <w:tcW w:w="1178" w:type="dxa"/>
            <w:tcBorders>
              <w:top w:val="nil"/>
              <w:left w:val="nil"/>
              <w:bottom w:val="nil"/>
              <w:right w:val="nil"/>
            </w:tcBorders>
            <w:shd w:val="clear" w:color="auto" w:fill="auto"/>
            <w:noWrap/>
            <w:vAlign w:val="bottom"/>
            <w:hideMark/>
          </w:tcPr>
          <w:p w14:paraId="4EDC07D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ΑΝ.ΕΛ:</w:t>
            </w:r>
          </w:p>
        </w:tc>
        <w:tc>
          <w:tcPr>
            <w:tcW w:w="1025" w:type="dxa"/>
            <w:tcBorders>
              <w:top w:val="nil"/>
              <w:left w:val="nil"/>
              <w:bottom w:val="nil"/>
              <w:right w:val="nil"/>
            </w:tcBorders>
            <w:shd w:val="clear" w:color="auto" w:fill="auto"/>
            <w:noWrap/>
            <w:vAlign w:val="bottom"/>
            <w:hideMark/>
          </w:tcPr>
          <w:p w14:paraId="4EDC07D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7D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7D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7E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7E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7E2" w14:textId="77777777" w:rsidR="002B1AFB" w:rsidRPr="007F669D" w:rsidRDefault="007215F5" w:rsidP="002B1AFB">
            <w:pPr>
              <w:rPr>
                <w:rFonts w:ascii="Times New Roman" w:eastAsia="Times New Roman" w:hAnsi="Times New Roman" w:cs="Times New Roman"/>
                <w:sz w:val="20"/>
              </w:rPr>
            </w:pPr>
          </w:p>
        </w:tc>
      </w:tr>
      <w:tr w:rsidR="00ED4365" w14:paraId="4EDC07EA" w14:textId="77777777">
        <w:trPr>
          <w:trHeight w:val="300"/>
        </w:trPr>
        <w:tc>
          <w:tcPr>
            <w:tcW w:w="2203" w:type="dxa"/>
            <w:gridSpan w:val="2"/>
            <w:tcBorders>
              <w:top w:val="nil"/>
              <w:left w:val="nil"/>
              <w:bottom w:val="nil"/>
              <w:right w:val="nil"/>
            </w:tcBorders>
            <w:shd w:val="clear" w:color="auto" w:fill="auto"/>
            <w:noWrap/>
            <w:vAlign w:val="bottom"/>
            <w:hideMark/>
          </w:tcPr>
          <w:p w14:paraId="4EDC07E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7E5"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7E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7E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7E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7E9" w14:textId="77777777" w:rsidR="002B1AFB" w:rsidRPr="007F669D" w:rsidRDefault="007215F5" w:rsidP="002B1AFB">
            <w:pPr>
              <w:rPr>
                <w:rFonts w:ascii="Times New Roman" w:eastAsia="Times New Roman" w:hAnsi="Times New Roman" w:cs="Times New Roman"/>
                <w:sz w:val="20"/>
              </w:rPr>
            </w:pPr>
          </w:p>
        </w:tc>
      </w:tr>
      <w:tr w:rsidR="00ED4365" w14:paraId="4EDC07F2" w14:textId="77777777">
        <w:trPr>
          <w:trHeight w:val="300"/>
        </w:trPr>
        <w:tc>
          <w:tcPr>
            <w:tcW w:w="1178" w:type="dxa"/>
            <w:tcBorders>
              <w:top w:val="nil"/>
              <w:left w:val="nil"/>
              <w:bottom w:val="nil"/>
              <w:right w:val="nil"/>
            </w:tcBorders>
            <w:shd w:val="clear" w:color="auto" w:fill="auto"/>
            <w:noWrap/>
            <w:vAlign w:val="bottom"/>
            <w:hideMark/>
          </w:tcPr>
          <w:p w14:paraId="4EDC07E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7E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7E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7E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7E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7F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7F1" w14:textId="77777777" w:rsidR="002B1AFB" w:rsidRPr="007F669D" w:rsidRDefault="007215F5" w:rsidP="002B1AFB">
            <w:pPr>
              <w:rPr>
                <w:rFonts w:ascii="Times New Roman" w:eastAsia="Times New Roman" w:hAnsi="Times New Roman" w:cs="Times New Roman"/>
                <w:sz w:val="20"/>
              </w:rPr>
            </w:pPr>
          </w:p>
        </w:tc>
      </w:tr>
      <w:tr w:rsidR="00ED4365" w14:paraId="4EDC07FA" w14:textId="77777777">
        <w:trPr>
          <w:trHeight w:val="300"/>
        </w:trPr>
        <w:tc>
          <w:tcPr>
            <w:tcW w:w="1178" w:type="dxa"/>
            <w:tcBorders>
              <w:top w:val="nil"/>
              <w:left w:val="nil"/>
              <w:bottom w:val="nil"/>
              <w:right w:val="nil"/>
            </w:tcBorders>
            <w:shd w:val="clear" w:color="auto" w:fill="auto"/>
            <w:noWrap/>
            <w:vAlign w:val="bottom"/>
            <w:hideMark/>
          </w:tcPr>
          <w:p w14:paraId="4EDC07F3"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7F4"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7F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7F6"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7F7"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7F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7F9" w14:textId="77777777" w:rsidR="002B1AFB" w:rsidRPr="007F669D" w:rsidRDefault="007215F5" w:rsidP="002B1AFB">
            <w:pPr>
              <w:rPr>
                <w:rFonts w:ascii="Times New Roman" w:eastAsia="Times New Roman" w:hAnsi="Times New Roman" w:cs="Times New Roman"/>
                <w:sz w:val="20"/>
              </w:rPr>
            </w:pPr>
          </w:p>
        </w:tc>
      </w:tr>
      <w:tr w:rsidR="00ED4365" w14:paraId="4EDC0800"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7FB"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7F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41 ως έχει</w:t>
            </w:r>
          </w:p>
        </w:tc>
        <w:tc>
          <w:tcPr>
            <w:tcW w:w="1903" w:type="dxa"/>
            <w:tcBorders>
              <w:top w:val="nil"/>
              <w:left w:val="nil"/>
              <w:bottom w:val="nil"/>
              <w:right w:val="nil"/>
            </w:tcBorders>
            <w:shd w:val="clear" w:color="auto" w:fill="auto"/>
            <w:noWrap/>
            <w:vAlign w:val="bottom"/>
            <w:hideMark/>
          </w:tcPr>
          <w:p w14:paraId="4EDC07F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7FE"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7FF" w14:textId="77777777" w:rsidR="002B1AFB" w:rsidRPr="007F669D" w:rsidRDefault="007215F5" w:rsidP="002B1AFB">
            <w:pPr>
              <w:rPr>
                <w:rFonts w:ascii="Times New Roman" w:eastAsia="Times New Roman" w:hAnsi="Times New Roman" w:cs="Times New Roman"/>
                <w:sz w:val="20"/>
              </w:rPr>
            </w:pPr>
          </w:p>
        </w:tc>
      </w:tr>
      <w:tr w:rsidR="00ED4365" w14:paraId="4EDC0808" w14:textId="77777777">
        <w:trPr>
          <w:trHeight w:val="300"/>
        </w:trPr>
        <w:tc>
          <w:tcPr>
            <w:tcW w:w="1178" w:type="dxa"/>
            <w:tcBorders>
              <w:top w:val="nil"/>
              <w:left w:val="nil"/>
              <w:bottom w:val="nil"/>
              <w:right w:val="nil"/>
            </w:tcBorders>
            <w:shd w:val="clear" w:color="auto" w:fill="auto"/>
            <w:noWrap/>
            <w:vAlign w:val="bottom"/>
            <w:hideMark/>
          </w:tcPr>
          <w:p w14:paraId="4EDC080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80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80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80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80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80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807" w14:textId="77777777" w:rsidR="002B1AFB" w:rsidRPr="007F669D" w:rsidRDefault="007215F5" w:rsidP="002B1AFB">
            <w:pPr>
              <w:rPr>
                <w:rFonts w:ascii="Times New Roman" w:eastAsia="Times New Roman" w:hAnsi="Times New Roman" w:cs="Times New Roman"/>
                <w:sz w:val="20"/>
              </w:rPr>
            </w:pPr>
          </w:p>
        </w:tc>
      </w:tr>
      <w:tr w:rsidR="00ED4365" w14:paraId="4EDC0810" w14:textId="77777777">
        <w:trPr>
          <w:trHeight w:val="300"/>
        </w:trPr>
        <w:tc>
          <w:tcPr>
            <w:tcW w:w="1178" w:type="dxa"/>
            <w:tcBorders>
              <w:top w:val="nil"/>
              <w:left w:val="nil"/>
              <w:bottom w:val="nil"/>
              <w:right w:val="nil"/>
            </w:tcBorders>
            <w:shd w:val="clear" w:color="auto" w:fill="auto"/>
            <w:noWrap/>
            <w:vAlign w:val="bottom"/>
            <w:hideMark/>
          </w:tcPr>
          <w:p w14:paraId="4EDC080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80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80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80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80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80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80F" w14:textId="77777777" w:rsidR="002B1AFB" w:rsidRPr="007F669D" w:rsidRDefault="007215F5" w:rsidP="002B1AFB">
            <w:pPr>
              <w:rPr>
                <w:rFonts w:ascii="Times New Roman" w:eastAsia="Times New Roman" w:hAnsi="Times New Roman" w:cs="Times New Roman"/>
                <w:sz w:val="20"/>
              </w:rPr>
            </w:pPr>
          </w:p>
        </w:tc>
      </w:tr>
      <w:tr w:rsidR="00ED4365" w14:paraId="4EDC0818" w14:textId="77777777">
        <w:trPr>
          <w:trHeight w:val="300"/>
        </w:trPr>
        <w:tc>
          <w:tcPr>
            <w:tcW w:w="1178" w:type="dxa"/>
            <w:tcBorders>
              <w:top w:val="nil"/>
              <w:left w:val="nil"/>
              <w:bottom w:val="nil"/>
              <w:right w:val="nil"/>
            </w:tcBorders>
            <w:shd w:val="clear" w:color="auto" w:fill="auto"/>
            <w:noWrap/>
            <w:vAlign w:val="bottom"/>
            <w:hideMark/>
          </w:tcPr>
          <w:p w14:paraId="4EDC081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81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81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81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81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81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817" w14:textId="77777777" w:rsidR="002B1AFB" w:rsidRPr="007F669D" w:rsidRDefault="007215F5" w:rsidP="002B1AFB">
            <w:pPr>
              <w:rPr>
                <w:rFonts w:ascii="Times New Roman" w:eastAsia="Times New Roman" w:hAnsi="Times New Roman" w:cs="Times New Roman"/>
                <w:sz w:val="20"/>
              </w:rPr>
            </w:pPr>
          </w:p>
        </w:tc>
      </w:tr>
      <w:tr w:rsidR="00ED4365" w14:paraId="4EDC0820" w14:textId="77777777">
        <w:trPr>
          <w:trHeight w:val="300"/>
        </w:trPr>
        <w:tc>
          <w:tcPr>
            <w:tcW w:w="1178" w:type="dxa"/>
            <w:tcBorders>
              <w:top w:val="nil"/>
              <w:left w:val="nil"/>
              <w:bottom w:val="nil"/>
              <w:right w:val="nil"/>
            </w:tcBorders>
            <w:shd w:val="clear" w:color="auto" w:fill="auto"/>
            <w:noWrap/>
            <w:vAlign w:val="bottom"/>
            <w:hideMark/>
          </w:tcPr>
          <w:p w14:paraId="4EDC081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81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81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81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81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81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81F" w14:textId="77777777" w:rsidR="002B1AFB" w:rsidRPr="007F669D" w:rsidRDefault="007215F5" w:rsidP="002B1AFB">
            <w:pPr>
              <w:rPr>
                <w:rFonts w:ascii="Times New Roman" w:eastAsia="Times New Roman" w:hAnsi="Times New Roman" w:cs="Times New Roman"/>
                <w:sz w:val="20"/>
              </w:rPr>
            </w:pPr>
          </w:p>
        </w:tc>
      </w:tr>
      <w:tr w:rsidR="00ED4365" w14:paraId="4EDC0828" w14:textId="77777777">
        <w:trPr>
          <w:trHeight w:val="300"/>
        </w:trPr>
        <w:tc>
          <w:tcPr>
            <w:tcW w:w="1178" w:type="dxa"/>
            <w:tcBorders>
              <w:top w:val="nil"/>
              <w:left w:val="nil"/>
              <w:bottom w:val="nil"/>
              <w:right w:val="nil"/>
            </w:tcBorders>
            <w:shd w:val="clear" w:color="auto" w:fill="auto"/>
            <w:noWrap/>
            <w:vAlign w:val="bottom"/>
            <w:hideMark/>
          </w:tcPr>
          <w:p w14:paraId="4EDC082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82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82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82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82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82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827" w14:textId="77777777" w:rsidR="002B1AFB" w:rsidRPr="007F669D" w:rsidRDefault="007215F5" w:rsidP="002B1AFB">
            <w:pPr>
              <w:rPr>
                <w:rFonts w:ascii="Times New Roman" w:eastAsia="Times New Roman" w:hAnsi="Times New Roman" w:cs="Times New Roman"/>
                <w:sz w:val="20"/>
              </w:rPr>
            </w:pPr>
          </w:p>
        </w:tc>
      </w:tr>
      <w:tr w:rsidR="00ED4365" w14:paraId="4EDC0830" w14:textId="77777777">
        <w:trPr>
          <w:trHeight w:val="300"/>
        </w:trPr>
        <w:tc>
          <w:tcPr>
            <w:tcW w:w="1178" w:type="dxa"/>
            <w:tcBorders>
              <w:top w:val="nil"/>
              <w:left w:val="nil"/>
              <w:bottom w:val="nil"/>
              <w:right w:val="nil"/>
            </w:tcBorders>
            <w:shd w:val="clear" w:color="auto" w:fill="auto"/>
            <w:noWrap/>
            <w:vAlign w:val="bottom"/>
            <w:hideMark/>
          </w:tcPr>
          <w:p w14:paraId="4EDC082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082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82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82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82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82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82F" w14:textId="77777777" w:rsidR="002B1AFB" w:rsidRPr="007F669D" w:rsidRDefault="007215F5" w:rsidP="002B1AFB">
            <w:pPr>
              <w:rPr>
                <w:rFonts w:ascii="Times New Roman" w:eastAsia="Times New Roman" w:hAnsi="Times New Roman" w:cs="Times New Roman"/>
                <w:sz w:val="20"/>
              </w:rPr>
            </w:pPr>
          </w:p>
        </w:tc>
      </w:tr>
      <w:tr w:rsidR="00ED4365" w14:paraId="4EDC0837" w14:textId="77777777">
        <w:trPr>
          <w:trHeight w:val="300"/>
        </w:trPr>
        <w:tc>
          <w:tcPr>
            <w:tcW w:w="2203" w:type="dxa"/>
            <w:gridSpan w:val="2"/>
            <w:tcBorders>
              <w:top w:val="nil"/>
              <w:left w:val="nil"/>
              <w:bottom w:val="nil"/>
              <w:right w:val="nil"/>
            </w:tcBorders>
            <w:shd w:val="clear" w:color="auto" w:fill="auto"/>
            <w:noWrap/>
            <w:vAlign w:val="bottom"/>
            <w:hideMark/>
          </w:tcPr>
          <w:p w14:paraId="4EDC083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832"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83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83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83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836" w14:textId="77777777" w:rsidR="002B1AFB" w:rsidRPr="007F669D" w:rsidRDefault="007215F5" w:rsidP="002B1AFB">
            <w:pPr>
              <w:rPr>
                <w:rFonts w:ascii="Times New Roman" w:eastAsia="Times New Roman" w:hAnsi="Times New Roman" w:cs="Times New Roman"/>
                <w:sz w:val="20"/>
              </w:rPr>
            </w:pPr>
          </w:p>
        </w:tc>
      </w:tr>
      <w:tr w:rsidR="00ED4365" w14:paraId="4EDC083F" w14:textId="77777777">
        <w:trPr>
          <w:trHeight w:val="300"/>
        </w:trPr>
        <w:tc>
          <w:tcPr>
            <w:tcW w:w="1178" w:type="dxa"/>
            <w:tcBorders>
              <w:top w:val="nil"/>
              <w:left w:val="nil"/>
              <w:bottom w:val="nil"/>
              <w:right w:val="nil"/>
            </w:tcBorders>
            <w:shd w:val="clear" w:color="auto" w:fill="auto"/>
            <w:noWrap/>
            <w:vAlign w:val="bottom"/>
            <w:hideMark/>
          </w:tcPr>
          <w:p w14:paraId="4EDC083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83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83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83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83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83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83E" w14:textId="77777777" w:rsidR="002B1AFB" w:rsidRPr="007F669D" w:rsidRDefault="007215F5" w:rsidP="002B1AFB">
            <w:pPr>
              <w:rPr>
                <w:rFonts w:ascii="Times New Roman" w:eastAsia="Times New Roman" w:hAnsi="Times New Roman" w:cs="Times New Roman"/>
                <w:sz w:val="20"/>
              </w:rPr>
            </w:pPr>
          </w:p>
        </w:tc>
      </w:tr>
      <w:tr w:rsidR="00ED4365" w14:paraId="4EDC0847" w14:textId="77777777">
        <w:trPr>
          <w:trHeight w:val="300"/>
        </w:trPr>
        <w:tc>
          <w:tcPr>
            <w:tcW w:w="1178" w:type="dxa"/>
            <w:tcBorders>
              <w:top w:val="nil"/>
              <w:left w:val="nil"/>
              <w:bottom w:val="nil"/>
              <w:right w:val="nil"/>
            </w:tcBorders>
            <w:shd w:val="clear" w:color="auto" w:fill="auto"/>
            <w:noWrap/>
            <w:vAlign w:val="bottom"/>
            <w:hideMark/>
          </w:tcPr>
          <w:p w14:paraId="4EDC0840"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841"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84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843"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844"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84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846" w14:textId="77777777" w:rsidR="002B1AFB" w:rsidRPr="007F669D" w:rsidRDefault="007215F5" w:rsidP="002B1AFB">
            <w:pPr>
              <w:rPr>
                <w:rFonts w:ascii="Times New Roman" w:eastAsia="Times New Roman" w:hAnsi="Times New Roman" w:cs="Times New Roman"/>
                <w:sz w:val="20"/>
              </w:rPr>
            </w:pPr>
          </w:p>
        </w:tc>
      </w:tr>
      <w:tr w:rsidR="00ED4365" w14:paraId="4EDC084D"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848"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84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42 ως έχει</w:t>
            </w:r>
          </w:p>
        </w:tc>
        <w:tc>
          <w:tcPr>
            <w:tcW w:w="1903" w:type="dxa"/>
            <w:tcBorders>
              <w:top w:val="nil"/>
              <w:left w:val="nil"/>
              <w:bottom w:val="nil"/>
              <w:right w:val="nil"/>
            </w:tcBorders>
            <w:shd w:val="clear" w:color="auto" w:fill="auto"/>
            <w:noWrap/>
            <w:vAlign w:val="bottom"/>
            <w:hideMark/>
          </w:tcPr>
          <w:p w14:paraId="4EDC084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84B"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84C" w14:textId="77777777" w:rsidR="002B1AFB" w:rsidRPr="007F669D" w:rsidRDefault="007215F5" w:rsidP="002B1AFB">
            <w:pPr>
              <w:rPr>
                <w:rFonts w:ascii="Times New Roman" w:eastAsia="Times New Roman" w:hAnsi="Times New Roman" w:cs="Times New Roman"/>
                <w:sz w:val="20"/>
              </w:rPr>
            </w:pPr>
          </w:p>
        </w:tc>
      </w:tr>
      <w:tr w:rsidR="00ED4365" w14:paraId="4EDC0855" w14:textId="77777777">
        <w:trPr>
          <w:trHeight w:val="300"/>
        </w:trPr>
        <w:tc>
          <w:tcPr>
            <w:tcW w:w="1178" w:type="dxa"/>
            <w:tcBorders>
              <w:top w:val="nil"/>
              <w:left w:val="nil"/>
              <w:bottom w:val="nil"/>
              <w:right w:val="nil"/>
            </w:tcBorders>
            <w:shd w:val="clear" w:color="auto" w:fill="auto"/>
            <w:noWrap/>
            <w:vAlign w:val="bottom"/>
            <w:hideMark/>
          </w:tcPr>
          <w:p w14:paraId="4EDC084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84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85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85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85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85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854" w14:textId="77777777" w:rsidR="002B1AFB" w:rsidRPr="007F669D" w:rsidRDefault="007215F5" w:rsidP="002B1AFB">
            <w:pPr>
              <w:rPr>
                <w:rFonts w:ascii="Times New Roman" w:eastAsia="Times New Roman" w:hAnsi="Times New Roman" w:cs="Times New Roman"/>
                <w:sz w:val="20"/>
              </w:rPr>
            </w:pPr>
          </w:p>
        </w:tc>
      </w:tr>
      <w:tr w:rsidR="00ED4365" w14:paraId="4EDC085D" w14:textId="77777777">
        <w:trPr>
          <w:trHeight w:val="300"/>
        </w:trPr>
        <w:tc>
          <w:tcPr>
            <w:tcW w:w="1178" w:type="dxa"/>
            <w:tcBorders>
              <w:top w:val="nil"/>
              <w:left w:val="nil"/>
              <w:bottom w:val="nil"/>
              <w:right w:val="nil"/>
            </w:tcBorders>
            <w:shd w:val="clear" w:color="auto" w:fill="auto"/>
            <w:noWrap/>
            <w:vAlign w:val="bottom"/>
            <w:hideMark/>
          </w:tcPr>
          <w:p w14:paraId="4EDC085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85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85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85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85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85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85C" w14:textId="77777777" w:rsidR="002B1AFB" w:rsidRPr="007F669D" w:rsidRDefault="007215F5" w:rsidP="002B1AFB">
            <w:pPr>
              <w:rPr>
                <w:rFonts w:ascii="Times New Roman" w:eastAsia="Times New Roman" w:hAnsi="Times New Roman" w:cs="Times New Roman"/>
                <w:sz w:val="20"/>
              </w:rPr>
            </w:pPr>
          </w:p>
        </w:tc>
      </w:tr>
      <w:tr w:rsidR="00ED4365" w14:paraId="4EDC0865" w14:textId="77777777">
        <w:trPr>
          <w:trHeight w:val="300"/>
        </w:trPr>
        <w:tc>
          <w:tcPr>
            <w:tcW w:w="1178" w:type="dxa"/>
            <w:tcBorders>
              <w:top w:val="nil"/>
              <w:left w:val="nil"/>
              <w:bottom w:val="nil"/>
              <w:right w:val="nil"/>
            </w:tcBorders>
            <w:shd w:val="clear" w:color="auto" w:fill="auto"/>
            <w:noWrap/>
            <w:vAlign w:val="bottom"/>
            <w:hideMark/>
          </w:tcPr>
          <w:p w14:paraId="4EDC085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85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86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86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86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86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864" w14:textId="77777777" w:rsidR="002B1AFB" w:rsidRPr="007F669D" w:rsidRDefault="007215F5" w:rsidP="002B1AFB">
            <w:pPr>
              <w:rPr>
                <w:rFonts w:ascii="Times New Roman" w:eastAsia="Times New Roman" w:hAnsi="Times New Roman" w:cs="Times New Roman"/>
                <w:sz w:val="20"/>
              </w:rPr>
            </w:pPr>
          </w:p>
        </w:tc>
      </w:tr>
      <w:tr w:rsidR="00ED4365" w14:paraId="4EDC086D" w14:textId="77777777">
        <w:trPr>
          <w:trHeight w:val="300"/>
        </w:trPr>
        <w:tc>
          <w:tcPr>
            <w:tcW w:w="1178" w:type="dxa"/>
            <w:tcBorders>
              <w:top w:val="nil"/>
              <w:left w:val="nil"/>
              <w:bottom w:val="nil"/>
              <w:right w:val="nil"/>
            </w:tcBorders>
            <w:shd w:val="clear" w:color="auto" w:fill="auto"/>
            <w:noWrap/>
            <w:vAlign w:val="bottom"/>
            <w:hideMark/>
          </w:tcPr>
          <w:p w14:paraId="4EDC086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86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86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86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86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86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86C" w14:textId="77777777" w:rsidR="002B1AFB" w:rsidRPr="007F669D" w:rsidRDefault="007215F5" w:rsidP="002B1AFB">
            <w:pPr>
              <w:rPr>
                <w:rFonts w:ascii="Times New Roman" w:eastAsia="Times New Roman" w:hAnsi="Times New Roman" w:cs="Times New Roman"/>
                <w:sz w:val="20"/>
              </w:rPr>
            </w:pPr>
          </w:p>
        </w:tc>
      </w:tr>
      <w:tr w:rsidR="00ED4365" w14:paraId="4EDC0875" w14:textId="77777777">
        <w:trPr>
          <w:trHeight w:val="300"/>
        </w:trPr>
        <w:tc>
          <w:tcPr>
            <w:tcW w:w="1178" w:type="dxa"/>
            <w:tcBorders>
              <w:top w:val="nil"/>
              <w:left w:val="nil"/>
              <w:bottom w:val="nil"/>
              <w:right w:val="nil"/>
            </w:tcBorders>
            <w:shd w:val="clear" w:color="auto" w:fill="auto"/>
            <w:noWrap/>
            <w:vAlign w:val="bottom"/>
            <w:hideMark/>
          </w:tcPr>
          <w:p w14:paraId="4EDC086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86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87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87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87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87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874" w14:textId="77777777" w:rsidR="002B1AFB" w:rsidRPr="007F669D" w:rsidRDefault="007215F5" w:rsidP="002B1AFB">
            <w:pPr>
              <w:rPr>
                <w:rFonts w:ascii="Times New Roman" w:eastAsia="Times New Roman" w:hAnsi="Times New Roman" w:cs="Times New Roman"/>
                <w:sz w:val="20"/>
              </w:rPr>
            </w:pPr>
          </w:p>
        </w:tc>
      </w:tr>
      <w:tr w:rsidR="00ED4365" w14:paraId="4EDC087D" w14:textId="77777777">
        <w:trPr>
          <w:trHeight w:val="300"/>
        </w:trPr>
        <w:tc>
          <w:tcPr>
            <w:tcW w:w="1178" w:type="dxa"/>
            <w:tcBorders>
              <w:top w:val="nil"/>
              <w:left w:val="nil"/>
              <w:bottom w:val="nil"/>
              <w:right w:val="nil"/>
            </w:tcBorders>
            <w:shd w:val="clear" w:color="auto" w:fill="auto"/>
            <w:noWrap/>
            <w:vAlign w:val="bottom"/>
            <w:hideMark/>
          </w:tcPr>
          <w:p w14:paraId="4EDC087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087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87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87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87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87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87C" w14:textId="77777777" w:rsidR="002B1AFB" w:rsidRPr="007F669D" w:rsidRDefault="007215F5" w:rsidP="002B1AFB">
            <w:pPr>
              <w:rPr>
                <w:rFonts w:ascii="Times New Roman" w:eastAsia="Times New Roman" w:hAnsi="Times New Roman" w:cs="Times New Roman"/>
                <w:sz w:val="20"/>
              </w:rPr>
            </w:pPr>
          </w:p>
        </w:tc>
      </w:tr>
      <w:tr w:rsidR="00ED4365" w14:paraId="4EDC0884" w14:textId="77777777">
        <w:trPr>
          <w:trHeight w:val="300"/>
        </w:trPr>
        <w:tc>
          <w:tcPr>
            <w:tcW w:w="2203" w:type="dxa"/>
            <w:gridSpan w:val="2"/>
            <w:tcBorders>
              <w:top w:val="nil"/>
              <w:left w:val="nil"/>
              <w:bottom w:val="nil"/>
              <w:right w:val="nil"/>
            </w:tcBorders>
            <w:shd w:val="clear" w:color="auto" w:fill="auto"/>
            <w:noWrap/>
            <w:vAlign w:val="bottom"/>
            <w:hideMark/>
          </w:tcPr>
          <w:p w14:paraId="4EDC087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87F"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88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88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88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883" w14:textId="77777777" w:rsidR="002B1AFB" w:rsidRPr="007F669D" w:rsidRDefault="007215F5" w:rsidP="002B1AFB">
            <w:pPr>
              <w:rPr>
                <w:rFonts w:ascii="Times New Roman" w:eastAsia="Times New Roman" w:hAnsi="Times New Roman" w:cs="Times New Roman"/>
                <w:sz w:val="20"/>
              </w:rPr>
            </w:pPr>
          </w:p>
        </w:tc>
      </w:tr>
      <w:tr w:rsidR="00ED4365" w14:paraId="4EDC088C" w14:textId="77777777">
        <w:trPr>
          <w:trHeight w:val="300"/>
        </w:trPr>
        <w:tc>
          <w:tcPr>
            <w:tcW w:w="1178" w:type="dxa"/>
            <w:tcBorders>
              <w:top w:val="nil"/>
              <w:left w:val="nil"/>
              <w:bottom w:val="nil"/>
              <w:right w:val="nil"/>
            </w:tcBorders>
            <w:shd w:val="clear" w:color="auto" w:fill="auto"/>
            <w:noWrap/>
            <w:vAlign w:val="bottom"/>
            <w:hideMark/>
          </w:tcPr>
          <w:p w14:paraId="4EDC088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88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88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88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88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88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88B" w14:textId="77777777" w:rsidR="002B1AFB" w:rsidRPr="007F669D" w:rsidRDefault="007215F5" w:rsidP="002B1AFB">
            <w:pPr>
              <w:rPr>
                <w:rFonts w:ascii="Times New Roman" w:eastAsia="Times New Roman" w:hAnsi="Times New Roman" w:cs="Times New Roman"/>
                <w:sz w:val="20"/>
              </w:rPr>
            </w:pPr>
          </w:p>
        </w:tc>
      </w:tr>
      <w:tr w:rsidR="00ED4365" w14:paraId="4EDC0894" w14:textId="77777777">
        <w:trPr>
          <w:trHeight w:val="300"/>
        </w:trPr>
        <w:tc>
          <w:tcPr>
            <w:tcW w:w="1178" w:type="dxa"/>
            <w:tcBorders>
              <w:top w:val="nil"/>
              <w:left w:val="nil"/>
              <w:bottom w:val="nil"/>
              <w:right w:val="nil"/>
            </w:tcBorders>
            <w:shd w:val="clear" w:color="auto" w:fill="auto"/>
            <w:noWrap/>
            <w:vAlign w:val="bottom"/>
            <w:hideMark/>
          </w:tcPr>
          <w:p w14:paraId="4EDC088D"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88E"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88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890"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891"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89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893" w14:textId="77777777" w:rsidR="002B1AFB" w:rsidRPr="007F669D" w:rsidRDefault="007215F5" w:rsidP="002B1AFB">
            <w:pPr>
              <w:rPr>
                <w:rFonts w:ascii="Times New Roman" w:eastAsia="Times New Roman" w:hAnsi="Times New Roman" w:cs="Times New Roman"/>
                <w:sz w:val="20"/>
              </w:rPr>
            </w:pPr>
          </w:p>
        </w:tc>
      </w:tr>
      <w:tr w:rsidR="00ED4365" w14:paraId="4EDC089A"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895"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89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43 ως έχει</w:t>
            </w:r>
          </w:p>
        </w:tc>
        <w:tc>
          <w:tcPr>
            <w:tcW w:w="1903" w:type="dxa"/>
            <w:tcBorders>
              <w:top w:val="nil"/>
              <w:left w:val="nil"/>
              <w:bottom w:val="nil"/>
              <w:right w:val="nil"/>
            </w:tcBorders>
            <w:shd w:val="clear" w:color="auto" w:fill="auto"/>
            <w:noWrap/>
            <w:vAlign w:val="bottom"/>
            <w:hideMark/>
          </w:tcPr>
          <w:p w14:paraId="4EDC089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898"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899" w14:textId="77777777" w:rsidR="002B1AFB" w:rsidRPr="007F669D" w:rsidRDefault="007215F5" w:rsidP="002B1AFB">
            <w:pPr>
              <w:rPr>
                <w:rFonts w:ascii="Times New Roman" w:eastAsia="Times New Roman" w:hAnsi="Times New Roman" w:cs="Times New Roman"/>
                <w:sz w:val="20"/>
              </w:rPr>
            </w:pPr>
          </w:p>
        </w:tc>
      </w:tr>
      <w:tr w:rsidR="00ED4365" w14:paraId="4EDC08A2" w14:textId="77777777">
        <w:trPr>
          <w:trHeight w:val="300"/>
        </w:trPr>
        <w:tc>
          <w:tcPr>
            <w:tcW w:w="1178" w:type="dxa"/>
            <w:tcBorders>
              <w:top w:val="nil"/>
              <w:left w:val="nil"/>
              <w:bottom w:val="nil"/>
              <w:right w:val="nil"/>
            </w:tcBorders>
            <w:shd w:val="clear" w:color="auto" w:fill="auto"/>
            <w:noWrap/>
            <w:vAlign w:val="bottom"/>
            <w:hideMark/>
          </w:tcPr>
          <w:p w14:paraId="4EDC089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89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89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89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89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8A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8A1" w14:textId="77777777" w:rsidR="002B1AFB" w:rsidRPr="007F669D" w:rsidRDefault="007215F5" w:rsidP="002B1AFB">
            <w:pPr>
              <w:rPr>
                <w:rFonts w:ascii="Times New Roman" w:eastAsia="Times New Roman" w:hAnsi="Times New Roman" w:cs="Times New Roman"/>
                <w:sz w:val="20"/>
              </w:rPr>
            </w:pPr>
          </w:p>
        </w:tc>
      </w:tr>
      <w:tr w:rsidR="00ED4365" w14:paraId="4EDC08AA" w14:textId="77777777">
        <w:trPr>
          <w:trHeight w:val="300"/>
        </w:trPr>
        <w:tc>
          <w:tcPr>
            <w:tcW w:w="1178" w:type="dxa"/>
            <w:tcBorders>
              <w:top w:val="nil"/>
              <w:left w:val="nil"/>
              <w:bottom w:val="nil"/>
              <w:right w:val="nil"/>
            </w:tcBorders>
            <w:shd w:val="clear" w:color="auto" w:fill="auto"/>
            <w:noWrap/>
            <w:vAlign w:val="bottom"/>
            <w:hideMark/>
          </w:tcPr>
          <w:p w14:paraId="4EDC08A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8A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8A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8A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8A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8A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8A9" w14:textId="77777777" w:rsidR="002B1AFB" w:rsidRPr="007F669D" w:rsidRDefault="007215F5" w:rsidP="002B1AFB">
            <w:pPr>
              <w:rPr>
                <w:rFonts w:ascii="Times New Roman" w:eastAsia="Times New Roman" w:hAnsi="Times New Roman" w:cs="Times New Roman"/>
                <w:sz w:val="20"/>
              </w:rPr>
            </w:pPr>
          </w:p>
        </w:tc>
      </w:tr>
      <w:tr w:rsidR="00ED4365" w14:paraId="4EDC08B2" w14:textId="77777777">
        <w:trPr>
          <w:trHeight w:val="300"/>
        </w:trPr>
        <w:tc>
          <w:tcPr>
            <w:tcW w:w="1178" w:type="dxa"/>
            <w:tcBorders>
              <w:top w:val="nil"/>
              <w:left w:val="nil"/>
              <w:bottom w:val="nil"/>
              <w:right w:val="nil"/>
            </w:tcBorders>
            <w:shd w:val="clear" w:color="auto" w:fill="auto"/>
            <w:noWrap/>
            <w:vAlign w:val="bottom"/>
            <w:hideMark/>
          </w:tcPr>
          <w:p w14:paraId="4EDC08A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8A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8A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8A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8A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8B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8B1" w14:textId="77777777" w:rsidR="002B1AFB" w:rsidRPr="007F669D" w:rsidRDefault="007215F5" w:rsidP="002B1AFB">
            <w:pPr>
              <w:rPr>
                <w:rFonts w:ascii="Times New Roman" w:eastAsia="Times New Roman" w:hAnsi="Times New Roman" w:cs="Times New Roman"/>
                <w:sz w:val="20"/>
              </w:rPr>
            </w:pPr>
          </w:p>
        </w:tc>
      </w:tr>
      <w:tr w:rsidR="00ED4365" w14:paraId="4EDC08BA" w14:textId="77777777">
        <w:trPr>
          <w:trHeight w:val="300"/>
        </w:trPr>
        <w:tc>
          <w:tcPr>
            <w:tcW w:w="1178" w:type="dxa"/>
            <w:tcBorders>
              <w:top w:val="nil"/>
              <w:left w:val="nil"/>
              <w:bottom w:val="nil"/>
              <w:right w:val="nil"/>
            </w:tcBorders>
            <w:shd w:val="clear" w:color="auto" w:fill="auto"/>
            <w:noWrap/>
            <w:vAlign w:val="bottom"/>
            <w:hideMark/>
          </w:tcPr>
          <w:p w14:paraId="4EDC08B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8B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8B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8B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8B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8B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8B9" w14:textId="77777777" w:rsidR="002B1AFB" w:rsidRPr="007F669D" w:rsidRDefault="007215F5" w:rsidP="002B1AFB">
            <w:pPr>
              <w:rPr>
                <w:rFonts w:ascii="Times New Roman" w:eastAsia="Times New Roman" w:hAnsi="Times New Roman" w:cs="Times New Roman"/>
                <w:sz w:val="20"/>
              </w:rPr>
            </w:pPr>
          </w:p>
        </w:tc>
      </w:tr>
      <w:tr w:rsidR="00ED4365" w14:paraId="4EDC08C2" w14:textId="77777777">
        <w:trPr>
          <w:trHeight w:val="300"/>
        </w:trPr>
        <w:tc>
          <w:tcPr>
            <w:tcW w:w="1178" w:type="dxa"/>
            <w:tcBorders>
              <w:top w:val="nil"/>
              <w:left w:val="nil"/>
              <w:bottom w:val="nil"/>
              <w:right w:val="nil"/>
            </w:tcBorders>
            <w:shd w:val="clear" w:color="auto" w:fill="auto"/>
            <w:noWrap/>
            <w:vAlign w:val="bottom"/>
            <w:hideMark/>
          </w:tcPr>
          <w:p w14:paraId="4EDC08B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8B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8B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8B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8B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8C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8C1" w14:textId="77777777" w:rsidR="002B1AFB" w:rsidRPr="007F669D" w:rsidRDefault="007215F5" w:rsidP="002B1AFB">
            <w:pPr>
              <w:rPr>
                <w:rFonts w:ascii="Times New Roman" w:eastAsia="Times New Roman" w:hAnsi="Times New Roman" w:cs="Times New Roman"/>
                <w:sz w:val="20"/>
              </w:rPr>
            </w:pPr>
          </w:p>
        </w:tc>
      </w:tr>
      <w:tr w:rsidR="00ED4365" w14:paraId="4EDC08CA" w14:textId="77777777">
        <w:trPr>
          <w:trHeight w:val="300"/>
        </w:trPr>
        <w:tc>
          <w:tcPr>
            <w:tcW w:w="1178" w:type="dxa"/>
            <w:tcBorders>
              <w:top w:val="nil"/>
              <w:left w:val="nil"/>
              <w:bottom w:val="nil"/>
              <w:right w:val="nil"/>
            </w:tcBorders>
            <w:shd w:val="clear" w:color="auto" w:fill="auto"/>
            <w:noWrap/>
            <w:vAlign w:val="bottom"/>
            <w:hideMark/>
          </w:tcPr>
          <w:p w14:paraId="4EDC08C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ΑΝ.ΕΛ:</w:t>
            </w:r>
          </w:p>
        </w:tc>
        <w:tc>
          <w:tcPr>
            <w:tcW w:w="1025" w:type="dxa"/>
            <w:tcBorders>
              <w:top w:val="nil"/>
              <w:left w:val="nil"/>
              <w:bottom w:val="nil"/>
              <w:right w:val="nil"/>
            </w:tcBorders>
            <w:shd w:val="clear" w:color="auto" w:fill="auto"/>
            <w:noWrap/>
            <w:vAlign w:val="bottom"/>
            <w:hideMark/>
          </w:tcPr>
          <w:p w14:paraId="4EDC08C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8C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8C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8C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8C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8C9" w14:textId="77777777" w:rsidR="002B1AFB" w:rsidRPr="007F669D" w:rsidRDefault="007215F5" w:rsidP="002B1AFB">
            <w:pPr>
              <w:rPr>
                <w:rFonts w:ascii="Times New Roman" w:eastAsia="Times New Roman" w:hAnsi="Times New Roman" w:cs="Times New Roman"/>
                <w:sz w:val="20"/>
              </w:rPr>
            </w:pPr>
          </w:p>
        </w:tc>
      </w:tr>
      <w:tr w:rsidR="00ED4365" w14:paraId="4EDC08D1" w14:textId="77777777">
        <w:trPr>
          <w:trHeight w:val="300"/>
        </w:trPr>
        <w:tc>
          <w:tcPr>
            <w:tcW w:w="2203" w:type="dxa"/>
            <w:gridSpan w:val="2"/>
            <w:tcBorders>
              <w:top w:val="nil"/>
              <w:left w:val="nil"/>
              <w:bottom w:val="nil"/>
              <w:right w:val="nil"/>
            </w:tcBorders>
            <w:shd w:val="clear" w:color="auto" w:fill="auto"/>
            <w:noWrap/>
            <w:vAlign w:val="bottom"/>
            <w:hideMark/>
          </w:tcPr>
          <w:p w14:paraId="4EDC08C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8CC"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8C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8C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8C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8D0" w14:textId="77777777" w:rsidR="002B1AFB" w:rsidRPr="007F669D" w:rsidRDefault="007215F5" w:rsidP="002B1AFB">
            <w:pPr>
              <w:rPr>
                <w:rFonts w:ascii="Times New Roman" w:eastAsia="Times New Roman" w:hAnsi="Times New Roman" w:cs="Times New Roman"/>
                <w:sz w:val="20"/>
              </w:rPr>
            </w:pPr>
          </w:p>
        </w:tc>
      </w:tr>
      <w:tr w:rsidR="00ED4365" w14:paraId="4EDC08D9" w14:textId="77777777">
        <w:trPr>
          <w:trHeight w:val="300"/>
        </w:trPr>
        <w:tc>
          <w:tcPr>
            <w:tcW w:w="1178" w:type="dxa"/>
            <w:tcBorders>
              <w:top w:val="nil"/>
              <w:left w:val="nil"/>
              <w:bottom w:val="nil"/>
              <w:right w:val="nil"/>
            </w:tcBorders>
            <w:shd w:val="clear" w:color="auto" w:fill="auto"/>
            <w:noWrap/>
            <w:vAlign w:val="bottom"/>
            <w:hideMark/>
          </w:tcPr>
          <w:p w14:paraId="4EDC08D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8D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8D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8D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8D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8D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8D8" w14:textId="77777777" w:rsidR="002B1AFB" w:rsidRPr="007F669D" w:rsidRDefault="007215F5" w:rsidP="002B1AFB">
            <w:pPr>
              <w:rPr>
                <w:rFonts w:ascii="Times New Roman" w:eastAsia="Times New Roman" w:hAnsi="Times New Roman" w:cs="Times New Roman"/>
                <w:sz w:val="20"/>
              </w:rPr>
            </w:pPr>
          </w:p>
        </w:tc>
      </w:tr>
      <w:tr w:rsidR="00ED4365" w14:paraId="4EDC08E1" w14:textId="77777777">
        <w:trPr>
          <w:trHeight w:val="300"/>
        </w:trPr>
        <w:tc>
          <w:tcPr>
            <w:tcW w:w="1178" w:type="dxa"/>
            <w:tcBorders>
              <w:top w:val="nil"/>
              <w:left w:val="nil"/>
              <w:bottom w:val="nil"/>
              <w:right w:val="nil"/>
            </w:tcBorders>
            <w:shd w:val="clear" w:color="auto" w:fill="auto"/>
            <w:noWrap/>
            <w:vAlign w:val="bottom"/>
            <w:hideMark/>
          </w:tcPr>
          <w:p w14:paraId="4EDC08DA"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8DB"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8D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8DD"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8DE"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8D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8E0" w14:textId="77777777" w:rsidR="002B1AFB" w:rsidRPr="007F669D" w:rsidRDefault="007215F5" w:rsidP="002B1AFB">
            <w:pPr>
              <w:rPr>
                <w:rFonts w:ascii="Times New Roman" w:eastAsia="Times New Roman" w:hAnsi="Times New Roman" w:cs="Times New Roman"/>
                <w:sz w:val="20"/>
              </w:rPr>
            </w:pPr>
          </w:p>
        </w:tc>
      </w:tr>
      <w:tr w:rsidR="00ED4365" w14:paraId="4EDC08E7"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8E2"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8E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44 ως έχει</w:t>
            </w:r>
          </w:p>
        </w:tc>
        <w:tc>
          <w:tcPr>
            <w:tcW w:w="1903" w:type="dxa"/>
            <w:tcBorders>
              <w:top w:val="nil"/>
              <w:left w:val="nil"/>
              <w:bottom w:val="nil"/>
              <w:right w:val="nil"/>
            </w:tcBorders>
            <w:shd w:val="clear" w:color="auto" w:fill="auto"/>
            <w:noWrap/>
            <w:vAlign w:val="bottom"/>
            <w:hideMark/>
          </w:tcPr>
          <w:p w14:paraId="4EDC08E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8E5"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8E6" w14:textId="77777777" w:rsidR="002B1AFB" w:rsidRPr="007F669D" w:rsidRDefault="007215F5" w:rsidP="002B1AFB">
            <w:pPr>
              <w:rPr>
                <w:rFonts w:ascii="Times New Roman" w:eastAsia="Times New Roman" w:hAnsi="Times New Roman" w:cs="Times New Roman"/>
                <w:sz w:val="20"/>
              </w:rPr>
            </w:pPr>
          </w:p>
        </w:tc>
      </w:tr>
      <w:tr w:rsidR="00ED4365" w14:paraId="4EDC08EF" w14:textId="77777777">
        <w:trPr>
          <w:trHeight w:val="300"/>
        </w:trPr>
        <w:tc>
          <w:tcPr>
            <w:tcW w:w="1178" w:type="dxa"/>
            <w:tcBorders>
              <w:top w:val="nil"/>
              <w:left w:val="nil"/>
              <w:bottom w:val="nil"/>
              <w:right w:val="nil"/>
            </w:tcBorders>
            <w:shd w:val="clear" w:color="auto" w:fill="auto"/>
            <w:noWrap/>
            <w:vAlign w:val="bottom"/>
            <w:hideMark/>
          </w:tcPr>
          <w:p w14:paraId="4EDC08E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8E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8E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8E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8E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8E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8EE" w14:textId="77777777" w:rsidR="002B1AFB" w:rsidRPr="007F669D" w:rsidRDefault="007215F5" w:rsidP="002B1AFB">
            <w:pPr>
              <w:rPr>
                <w:rFonts w:ascii="Times New Roman" w:eastAsia="Times New Roman" w:hAnsi="Times New Roman" w:cs="Times New Roman"/>
                <w:sz w:val="20"/>
              </w:rPr>
            </w:pPr>
          </w:p>
        </w:tc>
      </w:tr>
      <w:tr w:rsidR="00ED4365" w14:paraId="4EDC08F7" w14:textId="77777777">
        <w:trPr>
          <w:trHeight w:val="300"/>
        </w:trPr>
        <w:tc>
          <w:tcPr>
            <w:tcW w:w="1178" w:type="dxa"/>
            <w:tcBorders>
              <w:top w:val="nil"/>
              <w:left w:val="nil"/>
              <w:bottom w:val="nil"/>
              <w:right w:val="nil"/>
            </w:tcBorders>
            <w:shd w:val="clear" w:color="auto" w:fill="auto"/>
            <w:noWrap/>
            <w:vAlign w:val="bottom"/>
            <w:hideMark/>
          </w:tcPr>
          <w:p w14:paraId="4EDC08F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8F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8F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8F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8F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8F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8F6" w14:textId="77777777" w:rsidR="002B1AFB" w:rsidRPr="007F669D" w:rsidRDefault="007215F5" w:rsidP="002B1AFB">
            <w:pPr>
              <w:rPr>
                <w:rFonts w:ascii="Times New Roman" w:eastAsia="Times New Roman" w:hAnsi="Times New Roman" w:cs="Times New Roman"/>
                <w:sz w:val="20"/>
              </w:rPr>
            </w:pPr>
          </w:p>
        </w:tc>
      </w:tr>
      <w:tr w:rsidR="00ED4365" w14:paraId="4EDC08FF" w14:textId="77777777">
        <w:trPr>
          <w:trHeight w:val="300"/>
        </w:trPr>
        <w:tc>
          <w:tcPr>
            <w:tcW w:w="1178" w:type="dxa"/>
            <w:tcBorders>
              <w:top w:val="nil"/>
              <w:left w:val="nil"/>
              <w:bottom w:val="nil"/>
              <w:right w:val="nil"/>
            </w:tcBorders>
            <w:shd w:val="clear" w:color="auto" w:fill="auto"/>
            <w:noWrap/>
            <w:vAlign w:val="bottom"/>
            <w:hideMark/>
          </w:tcPr>
          <w:p w14:paraId="4EDC08F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8F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8F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8F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8F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8F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8FE" w14:textId="77777777" w:rsidR="002B1AFB" w:rsidRPr="007F669D" w:rsidRDefault="007215F5" w:rsidP="002B1AFB">
            <w:pPr>
              <w:rPr>
                <w:rFonts w:ascii="Times New Roman" w:eastAsia="Times New Roman" w:hAnsi="Times New Roman" w:cs="Times New Roman"/>
                <w:sz w:val="20"/>
              </w:rPr>
            </w:pPr>
          </w:p>
        </w:tc>
      </w:tr>
      <w:tr w:rsidR="00ED4365" w14:paraId="4EDC0907" w14:textId="77777777">
        <w:trPr>
          <w:trHeight w:val="300"/>
        </w:trPr>
        <w:tc>
          <w:tcPr>
            <w:tcW w:w="1178" w:type="dxa"/>
            <w:tcBorders>
              <w:top w:val="nil"/>
              <w:left w:val="nil"/>
              <w:bottom w:val="nil"/>
              <w:right w:val="nil"/>
            </w:tcBorders>
            <w:shd w:val="clear" w:color="auto" w:fill="auto"/>
            <w:noWrap/>
            <w:vAlign w:val="bottom"/>
            <w:hideMark/>
          </w:tcPr>
          <w:p w14:paraId="4EDC090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90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90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90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90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90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906" w14:textId="77777777" w:rsidR="002B1AFB" w:rsidRPr="007F669D" w:rsidRDefault="007215F5" w:rsidP="002B1AFB">
            <w:pPr>
              <w:rPr>
                <w:rFonts w:ascii="Times New Roman" w:eastAsia="Times New Roman" w:hAnsi="Times New Roman" w:cs="Times New Roman"/>
                <w:sz w:val="20"/>
              </w:rPr>
            </w:pPr>
          </w:p>
        </w:tc>
      </w:tr>
      <w:tr w:rsidR="00ED4365" w14:paraId="4EDC090F" w14:textId="77777777">
        <w:trPr>
          <w:trHeight w:val="300"/>
        </w:trPr>
        <w:tc>
          <w:tcPr>
            <w:tcW w:w="1178" w:type="dxa"/>
            <w:tcBorders>
              <w:top w:val="nil"/>
              <w:left w:val="nil"/>
              <w:bottom w:val="nil"/>
              <w:right w:val="nil"/>
            </w:tcBorders>
            <w:shd w:val="clear" w:color="auto" w:fill="auto"/>
            <w:noWrap/>
            <w:vAlign w:val="bottom"/>
            <w:hideMark/>
          </w:tcPr>
          <w:p w14:paraId="4EDC090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90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90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90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90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90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90E" w14:textId="77777777" w:rsidR="002B1AFB" w:rsidRPr="007F669D" w:rsidRDefault="007215F5" w:rsidP="002B1AFB">
            <w:pPr>
              <w:rPr>
                <w:rFonts w:ascii="Times New Roman" w:eastAsia="Times New Roman" w:hAnsi="Times New Roman" w:cs="Times New Roman"/>
                <w:sz w:val="20"/>
              </w:rPr>
            </w:pPr>
          </w:p>
        </w:tc>
      </w:tr>
      <w:tr w:rsidR="00ED4365" w14:paraId="4EDC0917" w14:textId="77777777">
        <w:trPr>
          <w:trHeight w:val="300"/>
        </w:trPr>
        <w:tc>
          <w:tcPr>
            <w:tcW w:w="1178" w:type="dxa"/>
            <w:tcBorders>
              <w:top w:val="nil"/>
              <w:left w:val="nil"/>
              <w:bottom w:val="nil"/>
              <w:right w:val="nil"/>
            </w:tcBorders>
            <w:shd w:val="clear" w:color="auto" w:fill="auto"/>
            <w:noWrap/>
            <w:vAlign w:val="bottom"/>
            <w:hideMark/>
          </w:tcPr>
          <w:p w14:paraId="4EDC091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091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91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91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91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91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916" w14:textId="77777777" w:rsidR="002B1AFB" w:rsidRPr="007F669D" w:rsidRDefault="007215F5" w:rsidP="002B1AFB">
            <w:pPr>
              <w:rPr>
                <w:rFonts w:ascii="Times New Roman" w:eastAsia="Times New Roman" w:hAnsi="Times New Roman" w:cs="Times New Roman"/>
                <w:sz w:val="20"/>
              </w:rPr>
            </w:pPr>
          </w:p>
        </w:tc>
      </w:tr>
      <w:tr w:rsidR="00ED4365" w14:paraId="4EDC091E" w14:textId="77777777">
        <w:trPr>
          <w:trHeight w:val="300"/>
        </w:trPr>
        <w:tc>
          <w:tcPr>
            <w:tcW w:w="2203" w:type="dxa"/>
            <w:gridSpan w:val="2"/>
            <w:tcBorders>
              <w:top w:val="nil"/>
              <w:left w:val="nil"/>
              <w:bottom w:val="nil"/>
              <w:right w:val="nil"/>
            </w:tcBorders>
            <w:shd w:val="clear" w:color="auto" w:fill="auto"/>
            <w:noWrap/>
            <w:vAlign w:val="bottom"/>
            <w:hideMark/>
          </w:tcPr>
          <w:p w14:paraId="4EDC091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919"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91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91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91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91D" w14:textId="77777777" w:rsidR="002B1AFB" w:rsidRPr="007F669D" w:rsidRDefault="007215F5" w:rsidP="002B1AFB">
            <w:pPr>
              <w:rPr>
                <w:rFonts w:ascii="Times New Roman" w:eastAsia="Times New Roman" w:hAnsi="Times New Roman" w:cs="Times New Roman"/>
                <w:sz w:val="20"/>
              </w:rPr>
            </w:pPr>
          </w:p>
        </w:tc>
      </w:tr>
      <w:tr w:rsidR="00ED4365" w14:paraId="4EDC0926" w14:textId="77777777">
        <w:trPr>
          <w:trHeight w:val="300"/>
        </w:trPr>
        <w:tc>
          <w:tcPr>
            <w:tcW w:w="1178" w:type="dxa"/>
            <w:tcBorders>
              <w:top w:val="nil"/>
              <w:left w:val="nil"/>
              <w:bottom w:val="nil"/>
              <w:right w:val="nil"/>
            </w:tcBorders>
            <w:shd w:val="clear" w:color="auto" w:fill="auto"/>
            <w:noWrap/>
            <w:vAlign w:val="bottom"/>
            <w:hideMark/>
          </w:tcPr>
          <w:p w14:paraId="4EDC091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92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92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92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92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92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925" w14:textId="77777777" w:rsidR="002B1AFB" w:rsidRPr="007F669D" w:rsidRDefault="007215F5" w:rsidP="002B1AFB">
            <w:pPr>
              <w:rPr>
                <w:rFonts w:ascii="Times New Roman" w:eastAsia="Times New Roman" w:hAnsi="Times New Roman" w:cs="Times New Roman"/>
                <w:sz w:val="20"/>
              </w:rPr>
            </w:pPr>
          </w:p>
        </w:tc>
      </w:tr>
      <w:tr w:rsidR="00ED4365" w14:paraId="4EDC092E" w14:textId="77777777">
        <w:trPr>
          <w:trHeight w:val="300"/>
        </w:trPr>
        <w:tc>
          <w:tcPr>
            <w:tcW w:w="1178" w:type="dxa"/>
            <w:tcBorders>
              <w:top w:val="nil"/>
              <w:left w:val="nil"/>
              <w:bottom w:val="nil"/>
              <w:right w:val="nil"/>
            </w:tcBorders>
            <w:shd w:val="clear" w:color="auto" w:fill="auto"/>
            <w:noWrap/>
            <w:vAlign w:val="bottom"/>
            <w:hideMark/>
          </w:tcPr>
          <w:p w14:paraId="4EDC0927"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928"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92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92A"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92B"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92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92D" w14:textId="77777777" w:rsidR="002B1AFB" w:rsidRPr="007F669D" w:rsidRDefault="007215F5" w:rsidP="002B1AFB">
            <w:pPr>
              <w:rPr>
                <w:rFonts w:ascii="Times New Roman" w:eastAsia="Times New Roman" w:hAnsi="Times New Roman" w:cs="Times New Roman"/>
                <w:sz w:val="20"/>
              </w:rPr>
            </w:pPr>
          </w:p>
        </w:tc>
      </w:tr>
      <w:tr w:rsidR="00ED4365" w14:paraId="4EDC0934"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92F"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93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45 ως έχει</w:t>
            </w:r>
          </w:p>
        </w:tc>
        <w:tc>
          <w:tcPr>
            <w:tcW w:w="1903" w:type="dxa"/>
            <w:tcBorders>
              <w:top w:val="nil"/>
              <w:left w:val="nil"/>
              <w:bottom w:val="nil"/>
              <w:right w:val="nil"/>
            </w:tcBorders>
            <w:shd w:val="clear" w:color="auto" w:fill="auto"/>
            <w:noWrap/>
            <w:vAlign w:val="bottom"/>
            <w:hideMark/>
          </w:tcPr>
          <w:p w14:paraId="4EDC093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932"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933" w14:textId="77777777" w:rsidR="002B1AFB" w:rsidRPr="007F669D" w:rsidRDefault="007215F5" w:rsidP="002B1AFB">
            <w:pPr>
              <w:rPr>
                <w:rFonts w:ascii="Times New Roman" w:eastAsia="Times New Roman" w:hAnsi="Times New Roman" w:cs="Times New Roman"/>
                <w:sz w:val="20"/>
              </w:rPr>
            </w:pPr>
          </w:p>
        </w:tc>
      </w:tr>
      <w:tr w:rsidR="00ED4365" w14:paraId="4EDC093C" w14:textId="77777777">
        <w:trPr>
          <w:trHeight w:val="300"/>
        </w:trPr>
        <w:tc>
          <w:tcPr>
            <w:tcW w:w="1178" w:type="dxa"/>
            <w:tcBorders>
              <w:top w:val="nil"/>
              <w:left w:val="nil"/>
              <w:bottom w:val="nil"/>
              <w:right w:val="nil"/>
            </w:tcBorders>
            <w:shd w:val="clear" w:color="auto" w:fill="auto"/>
            <w:noWrap/>
            <w:vAlign w:val="bottom"/>
            <w:hideMark/>
          </w:tcPr>
          <w:p w14:paraId="4EDC093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93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93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93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93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93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93B" w14:textId="77777777" w:rsidR="002B1AFB" w:rsidRPr="007F669D" w:rsidRDefault="007215F5" w:rsidP="002B1AFB">
            <w:pPr>
              <w:rPr>
                <w:rFonts w:ascii="Times New Roman" w:eastAsia="Times New Roman" w:hAnsi="Times New Roman" w:cs="Times New Roman"/>
                <w:sz w:val="20"/>
              </w:rPr>
            </w:pPr>
          </w:p>
        </w:tc>
      </w:tr>
      <w:tr w:rsidR="00ED4365" w14:paraId="4EDC0944" w14:textId="77777777">
        <w:trPr>
          <w:trHeight w:val="300"/>
        </w:trPr>
        <w:tc>
          <w:tcPr>
            <w:tcW w:w="1178" w:type="dxa"/>
            <w:tcBorders>
              <w:top w:val="nil"/>
              <w:left w:val="nil"/>
              <w:bottom w:val="nil"/>
              <w:right w:val="nil"/>
            </w:tcBorders>
            <w:shd w:val="clear" w:color="auto" w:fill="auto"/>
            <w:noWrap/>
            <w:vAlign w:val="bottom"/>
            <w:hideMark/>
          </w:tcPr>
          <w:p w14:paraId="4EDC093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93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93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94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94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94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943" w14:textId="77777777" w:rsidR="002B1AFB" w:rsidRPr="007F669D" w:rsidRDefault="007215F5" w:rsidP="002B1AFB">
            <w:pPr>
              <w:rPr>
                <w:rFonts w:ascii="Times New Roman" w:eastAsia="Times New Roman" w:hAnsi="Times New Roman" w:cs="Times New Roman"/>
                <w:sz w:val="20"/>
              </w:rPr>
            </w:pPr>
          </w:p>
        </w:tc>
      </w:tr>
      <w:tr w:rsidR="00ED4365" w14:paraId="4EDC094C" w14:textId="77777777">
        <w:trPr>
          <w:trHeight w:val="300"/>
        </w:trPr>
        <w:tc>
          <w:tcPr>
            <w:tcW w:w="1178" w:type="dxa"/>
            <w:tcBorders>
              <w:top w:val="nil"/>
              <w:left w:val="nil"/>
              <w:bottom w:val="nil"/>
              <w:right w:val="nil"/>
            </w:tcBorders>
            <w:shd w:val="clear" w:color="auto" w:fill="auto"/>
            <w:noWrap/>
            <w:vAlign w:val="bottom"/>
            <w:hideMark/>
          </w:tcPr>
          <w:p w14:paraId="4EDC094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94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94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94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94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94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94B" w14:textId="77777777" w:rsidR="002B1AFB" w:rsidRPr="007F669D" w:rsidRDefault="007215F5" w:rsidP="002B1AFB">
            <w:pPr>
              <w:rPr>
                <w:rFonts w:ascii="Times New Roman" w:eastAsia="Times New Roman" w:hAnsi="Times New Roman" w:cs="Times New Roman"/>
                <w:sz w:val="20"/>
              </w:rPr>
            </w:pPr>
          </w:p>
        </w:tc>
      </w:tr>
      <w:tr w:rsidR="00ED4365" w14:paraId="4EDC0954" w14:textId="77777777">
        <w:trPr>
          <w:trHeight w:val="300"/>
        </w:trPr>
        <w:tc>
          <w:tcPr>
            <w:tcW w:w="1178" w:type="dxa"/>
            <w:tcBorders>
              <w:top w:val="nil"/>
              <w:left w:val="nil"/>
              <w:bottom w:val="nil"/>
              <w:right w:val="nil"/>
            </w:tcBorders>
            <w:shd w:val="clear" w:color="auto" w:fill="auto"/>
            <w:noWrap/>
            <w:vAlign w:val="bottom"/>
            <w:hideMark/>
          </w:tcPr>
          <w:p w14:paraId="4EDC094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94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94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95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95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95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953" w14:textId="77777777" w:rsidR="002B1AFB" w:rsidRPr="007F669D" w:rsidRDefault="007215F5" w:rsidP="002B1AFB">
            <w:pPr>
              <w:rPr>
                <w:rFonts w:ascii="Times New Roman" w:eastAsia="Times New Roman" w:hAnsi="Times New Roman" w:cs="Times New Roman"/>
                <w:sz w:val="20"/>
              </w:rPr>
            </w:pPr>
          </w:p>
        </w:tc>
      </w:tr>
      <w:tr w:rsidR="00ED4365" w14:paraId="4EDC095C" w14:textId="77777777">
        <w:trPr>
          <w:trHeight w:val="300"/>
        </w:trPr>
        <w:tc>
          <w:tcPr>
            <w:tcW w:w="1178" w:type="dxa"/>
            <w:tcBorders>
              <w:top w:val="nil"/>
              <w:left w:val="nil"/>
              <w:bottom w:val="nil"/>
              <w:right w:val="nil"/>
            </w:tcBorders>
            <w:shd w:val="clear" w:color="auto" w:fill="auto"/>
            <w:noWrap/>
            <w:vAlign w:val="bottom"/>
            <w:hideMark/>
          </w:tcPr>
          <w:p w14:paraId="4EDC095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95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95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95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95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95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95B" w14:textId="77777777" w:rsidR="002B1AFB" w:rsidRPr="007F669D" w:rsidRDefault="007215F5" w:rsidP="002B1AFB">
            <w:pPr>
              <w:rPr>
                <w:rFonts w:ascii="Times New Roman" w:eastAsia="Times New Roman" w:hAnsi="Times New Roman" w:cs="Times New Roman"/>
                <w:sz w:val="20"/>
              </w:rPr>
            </w:pPr>
          </w:p>
        </w:tc>
      </w:tr>
      <w:tr w:rsidR="00ED4365" w14:paraId="4EDC0964" w14:textId="77777777">
        <w:trPr>
          <w:trHeight w:val="300"/>
        </w:trPr>
        <w:tc>
          <w:tcPr>
            <w:tcW w:w="1178" w:type="dxa"/>
            <w:tcBorders>
              <w:top w:val="nil"/>
              <w:left w:val="nil"/>
              <w:bottom w:val="nil"/>
              <w:right w:val="nil"/>
            </w:tcBorders>
            <w:shd w:val="clear" w:color="auto" w:fill="auto"/>
            <w:noWrap/>
            <w:vAlign w:val="bottom"/>
            <w:hideMark/>
          </w:tcPr>
          <w:p w14:paraId="4EDC095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095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95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96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96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96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963" w14:textId="77777777" w:rsidR="002B1AFB" w:rsidRPr="007F669D" w:rsidRDefault="007215F5" w:rsidP="002B1AFB">
            <w:pPr>
              <w:rPr>
                <w:rFonts w:ascii="Times New Roman" w:eastAsia="Times New Roman" w:hAnsi="Times New Roman" w:cs="Times New Roman"/>
                <w:sz w:val="20"/>
              </w:rPr>
            </w:pPr>
          </w:p>
        </w:tc>
      </w:tr>
      <w:tr w:rsidR="00ED4365" w14:paraId="4EDC096B" w14:textId="77777777">
        <w:trPr>
          <w:trHeight w:val="300"/>
        </w:trPr>
        <w:tc>
          <w:tcPr>
            <w:tcW w:w="2203" w:type="dxa"/>
            <w:gridSpan w:val="2"/>
            <w:tcBorders>
              <w:top w:val="nil"/>
              <w:left w:val="nil"/>
              <w:bottom w:val="nil"/>
              <w:right w:val="nil"/>
            </w:tcBorders>
            <w:shd w:val="clear" w:color="auto" w:fill="auto"/>
            <w:noWrap/>
            <w:vAlign w:val="bottom"/>
            <w:hideMark/>
          </w:tcPr>
          <w:p w14:paraId="4EDC096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966"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96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96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96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96A" w14:textId="77777777" w:rsidR="002B1AFB" w:rsidRPr="007F669D" w:rsidRDefault="007215F5" w:rsidP="002B1AFB">
            <w:pPr>
              <w:rPr>
                <w:rFonts w:ascii="Times New Roman" w:eastAsia="Times New Roman" w:hAnsi="Times New Roman" w:cs="Times New Roman"/>
                <w:sz w:val="20"/>
              </w:rPr>
            </w:pPr>
          </w:p>
        </w:tc>
      </w:tr>
      <w:tr w:rsidR="00ED4365" w14:paraId="4EDC0973" w14:textId="77777777">
        <w:trPr>
          <w:trHeight w:val="300"/>
        </w:trPr>
        <w:tc>
          <w:tcPr>
            <w:tcW w:w="1178" w:type="dxa"/>
            <w:tcBorders>
              <w:top w:val="nil"/>
              <w:left w:val="nil"/>
              <w:bottom w:val="nil"/>
              <w:right w:val="nil"/>
            </w:tcBorders>
            <w:shd w:val="clear" w:color="auto" w:fill="auto"/>
            <w:noWrap/>
            <w:vAlign w:val="bottom"/>
            <w:hideMark/>
          </w:tcPr>
          <w:p w14:paraId="4EDC096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96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96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96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97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97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972" w14:textId="77777777" w:rsidR="002B1AFB" w:rsidRPr="007F669D" w:rsidRDefault="007215F5" w:rsidP="002B1AFB">
            <w:pPr>
              <w:rPr>
                <w:rFonts w:ascii="Times New Roman" w:eastAsia="Times New Roman" w:hAnsi="Times New Roman" w:cs="Times New Roman"/>
                <w:sz w:val="20"/>
              </w:rPr>
            </w:pPr>
          </w:p>
        </w:tc>
      </w:tr>
      <w:tr w:rsidR="00ED4365" w14:paraId="4EDC097B" w14:textId="77777777">
        <w:trPr>
          <w:trHeight w:val="300"/>
        </w:trPr>
        <w:tc>
          <w:tcPr>
            <w:tcW w:w="1178" w:type="dxa"/>
            <w:tcBorders>
              <w:top w:val="nil"/>
              <w:left w:val="nil"/>
              <w:bottom w:val="nil"/>
              <w:right w:val="nil"/>
            </w:tcBorders>
            <w:shd w:val="clear" w:color="auto" w:fill="auto"/>
            <w:noWrap/>
            <w:vAlign w:val="bottom"/>
            <w:hideMark/>
          </w:tcPr>
          <w:p w14:paraId="4EDC0974"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975"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97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977"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978"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97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97A" w14:textId="77777777" w:rsidR="002B1AFB" w:rsidRPr="007F669D" w:rsidRDefault="007215F5" w:rsidP="002B1AFB">
            <w:pPr>
              <w:rPr>
                <w:rFonts w:ascii="Times New Roman" w:eastAsia="Times New Roman" w:hAnsi="Times New Roman" w:cs="Times New Roman"/>
                <w:sz w:val="20"/>
              </w:rPr>
            </w:pPr>
          </w:p>
        </w:tc>
      </w:tr>
      <w:tr w:rsidR="00ED4365" w14:paraId="4EDC0981"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97C"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97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46 ως έχει</w:t>
            </w:r>
          </w:p>
        </w:tc>
        <w:tc>
          <w:tcPr>
            <w:tcW w:w="1903" w:type="dxa"/>
            <w:tcBorders>
              <w:top w:val="nil"/>
              <w:left w:val="nil"/>
              <w:bottom w:val="nil"/>
              <w:right w:val="nil"/>
            </w:tcBorders>
            <w:shd w:val="clear" w:color="auto" w:fill="auto"/>
            <w:noWrap/>
            <w:vAlign w:val="bottom"/>
            <w:hideMark/>
          </w:tcPr>
          <w:p w14:paraId="4EDC097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97F"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980" w14:textId="77777777" w:rsidR="002B1AFB" w:rsidRPr="007F669D" w:rsidRDefault="007215F5" w:rsidP="002B1AFB">
            <w:pPr>
              <w:rPr>
                <w:rFonts w:ascii="Times New Roman" w:eastAsia="Times New Roman" w:hAnsi="Times New Roman" w:cs="Times New Roman"/>
                <w:sz w:val="20"/>
              </w:rPr>
            </w:pPr>
          </w:p>
        </w:tc>
      </w:tr>
      <w:tr w:rsidR="00ED4365" w14:paraId="4EDC0989" w14:textId="77777777">
        <w:trPr>
          <w:trHeight w:val="300"/>
        </w:trPr>
        <w:tc>
          <w:tcPr>
            <w:tcW w:w="1178" w:type="dxa"/>
            <w:tcBorders>
              <w:top w:val="nil"/>
              <w:left w:val="nil"/>
              <w:bottom w:val="nil"/>
              <w:right w:val="nil"/>
            </w:tcBorders>
            <w:shd w:val="clear" w:color="auto" w:fill="auto"/>
            <w:noWrap/>
            <w:vAlign w:val="bottom"/>
            <w:hideMark/>
          </w:tcPr>
          <w:p w14:paraId="4EDC098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98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98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98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98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98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988" w14:textId="77777777" w:rsidR="002B1AFB" w:rsidRPr="007F669D" w:rsidRDefault="007215F5" w:rsidP="002B1AFB">
            <w:pPr>
              <w:rPr>
                <w:rFonts w:ascii="Times New Roman" w:eastAsia="Times New Roman" w:hAnsi="Times New Roman" w:cs="Times New Roman"/>
                <w:sz w:val="20"/>
              </w:rPr>
            </w:pPr>
          </w:p>
        </w:tc>
      </w:tr>
      <w:tr w:rsidR="00ED4365" w14:paraId="4EDC0991" w14:textId="77777777">
        <w:trPr>
          <w:trHeight w:val="300"/>
        </w:trPr>
        <w:tc>
          <w:tcPr>
            <w:tcW w:w="1178" w:type="dxa"/>
            <w:tcBorders>
              <w:top w:val="nil"/>
              <w:left w:val="nil"/>
              <w:bottom w:val="nil"/>
              <w:right w:val="nil"/>
            </w:tcBorders>
            <w:shd w:val="clear" w:color="auto" w:fill="auto"/>
            <w:noWrap/>
            <w:vAlign w:val="bottom"/>
            <w:hideMark/>
          </w:tcPr>
          <w:p w14:paraId="4EDC098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98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98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98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98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98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990" w14:textId="77777777" w:rsidR="002B1AFB" w:rsidRPr="007F669D" w:rsidRDefault="007215F5" w:rsidP="002B1AFB">
            <w:pPr>
              <w:rPr>
                <w:rFonts w:ascii="Times New Roman" w:eastAsia="Times New Roman" w:hAnsi="Times New Roman" w:cs="Times New Roman"/>
                <w:sz w:val="20"/>
              </w:rPr>
            </w:pPr>
          </w:p>
        </w:tc>
      </w:tr>
      <w:tr w:rsidR="00ED4365" w14:paraId="4EDC0999" w14:textId="77777777">
        <w:trPr>
          <w:trHeight w:val="300"/>
        </w:trPr>
        <w:tc>
          <w:tcPr>
            <w:tcW w:w="1178" w:type="dxa"/>
            <w:tcBorders>
              <w:top w:val="nil"/>
              <w:left w:val="nil"/>
              <w:bottom w:val="nil"/>
              <w:right w:val="nil"/>
            </w:tcBorders>
            <w:shd w:val="clear" w:color="auto" w:fill="auto"/>
            <w:noWrap/>
            <w:vAlign w:val="bottom"/>
            <w:hideMark/>
          </w:tcPr>
          <w:p w14:paraId="4EDC099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99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99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99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99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99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998" w14:textId="77777777" w:rsidR="002B1AFB" w:rsidRPr="007F669D" w:rsidRDefault="007215F5" w:rsidP="002B1AFB">
            <w:pPr>
              <w:rPr>
                <w:rFonts w:ascii="Times New Roman" w:eastAsia="Times New Roman" w:hAnsi="Times New Roman" w:cs="Times New Roman"/>
                <w:sz w:val="20"/>
              </w:rPr>
            </w:pPr>
          </w:p>
        </w:tc>
      </w:tr>
      <w:tr w:rsidR="00ED4365" w14:paraId="4EDC09A1" w14:textId="77777777">
        <w:trPr>
          <w:trHeight w:val="300"/>
        </w:trPr>
        <w:tc>
          <w:tcPr>
            <w:tcW w:w="1178" w:type="dxa"/>
            <w:tcBorders>
              <w:top w:val="nil"/>
              <w:left w:val="nil"/>
              <w:bottom w:val="nil"/>
              <w:right w:val="nil"/>
            </w:tcBorders>
            <w:shd w:val="clear" w:color="auto" w:fill="auto"/>
            <w:noWrap/>
            <w:vAlign w:val="bottom"/>
            <w:hideMark/>
          </w:tcPr>
          <w:p w14:paraId="4EDC099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99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99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99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99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99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9A0" w14:textId="77777777" w:rsidR="002B1AFB" w:rsidRPr="007F669D" w:rsidRDefault="007215F5" w:rsidP="002B1AFB">
            <w:pPr>
              <w:rPr>
                <w:rFonts w:ascii="Times New Roman" w:eastAsia="Times New Roman" w:hAnsi="Times New Roman" w:cs="Times New Roman"/>
                <w:sz w:val="20"/>
              </w:rPr>
            </w:pPr>
          </w:p>
        </w:tc>
      </w:tr>
      <w:tr w:rsidR="00ED4365" w14:paraId="4EDC09A9" w14:textId="77777777">
        <w:trPr>
          <w:trHeight w:val="300"/>
        </w:trPr>
        <w:tc>
          <w:tcPr>
            <w:tcW w:w="1178" w:type="dxa"/>
            <w:tcBorders>
              <w:top w:val="nil"/>
              <w:left w:val="nil"/>
              <w:bottom w:val="nil"/>
              <w:right w:val="nil"/>
            </w:tcBorders>
            <w:shd w:val="clear" w:color="auto" w:fill="auto"/>
            <w:noWrap/>
            <w:vAlign w:val="bottom"/>
            <w:hideMark/>
          </w:tcPr>
          <w:p w14:paraId="4EDC09A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9A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9A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9A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9A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9A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9A8" w14:textId="77777777" w:rsidR="002B1AFB" w:rsidRPr="007F669D" w:rsidRDefault="007215F5" w:rsidP="002B1AFB">
            <w:pPr>
              <w:rPr>
                <w:rFonts w:ascii="Times New Roman" w:eastAsia="Times New Roman" w:hAnsi="Times New Roman" w:cs="Times New Roman"/>
                <w:sz w:val="20"/>
              </w:rPr>
            </w:pPr>
          </w:p>
        </w:tc>
      </w:tr>
      <w:tr w:rsidR="00ED4365" w14:paraId="4EDC09B1" w14:textId="77777777">
        <w:trPr>
          <w:trHeight w:val="300"/>
        </w:trPr>
        <w:tc>
          <w:tcPr>
            <w:tcW w:w="1178" w:type="dxa"/>
            <w:tcBorders>
              <w:top w:val="nil"/>
              <w:left w:val="nil"/>
              <w:bottom w:val="nil"/>
              <w:right w:val="nil"/>
            </w:tcBorders>
            <w:shd w:val="clear" w:color="auto" w:fill="auto"/>
            <w:noWrap/>
            <w:vAlign w:val="bottom"/>
            <w:hideMark/>
          </w:tcPr>
          <w:p w14:paraId="4EDC09A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ΑΝ.ΕΛ:</w:t>
            </w:r>
          </w:p>
        </w:tc>
        <w:tc>
          <w:tcPr>
            <w:tcW w:w="1025" w:type="dxa"/>
            <w:tcBorders>
              <w:top w:val="nil"/>
              <w:left w:val="nil"/>
              <w:bottom w:val="nil"/>
              <w:right w:val="nil"/>
            </w:tcBorders>
            <w:shd w:val="clear" w:color="auto" w:fill="auto"/>
            <w:noWrap/>
            <w:vAlign w:val="bottom"/>
            <w:hideMark/>
          </w:tcPr>
          <w:p w14:paraId="4EDC09A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9A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9A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9A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9A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9B0" w14:textId="77777777" w:rsidR="002B1AFB" w:rsidRPr="007F669D" w:rsidRDefault="007215F5" w:rsidP="002B1AFB">
            <w:pPr>
              <w:rPr>
                <w:rFonts w:ascii="Times New Roman" w:eastAsia="Times New Roman" w:hAnsi="Times New Roman" w:cs="Times New Roman"/>
                <w:sz w:val="20"/>
              </w:rPr>
            </w:pPr>
          </w:p>
        </w:tc>
      </w:tr>
      <w:tr w:rsidR="00ED4365" w14:paraId="4EDC09B8" w14:textId="77777777">
        <w:trPr>
          <w:trHeight w:val="300"/>
        </w:trPr>
        <w:tc>
          <w:tcPr>
            <w:tcW w:w="2203" w:type="dxa"/>
            <w:gridSpan w:val="2"/>
            <w:tcBorders>
              <w:top w:val="nil"/>
              <w:left w:val="nil"/>
              <w:bottom w:val="nil"/>
              <w:right w:val="nil"/>
            </w:tcBorders>
            <w:shd w:val="clear" w:color="auto" w:fill="auto"/>
            <w:noWrap/>
            <w:vAlign w:val="bottom"/>
            <w:hideMark/>
          </w:tcPr>
          <w:p w14:paraId="4EDC09B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9B3"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9B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9B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9B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9B7" w14:textId="77777777" w:rsidR="002B1AFB" w:rsidRPr="007F669D" w:rsidRDefault="007215F5" w:rsidP="002B1AFB">
            <w:pPr>
              <w:rPr>
                <w:rFonts w:ascii="Times New Roman" w:eastAsia="Times New Roman" w:hAnsi="Times New Roman" w:cs="Times New Roman"/>
                <w:sz w:val="20"/>
              </w:rPr>
            </w:pPr>
          </w:p>
        </w:tc>
      </w:tr>
      <w:tr w:rsidR="00ED4365" w14:paraId="4EDC09C0" w14:textId="77777777">
        <w:trPr>
          <w:trHeight w:val="300"/>
        </w:trPr>
        <w:tc>
          <w:tcPr>
            <w:tcW w:w="1178" w:type="dxa"/>
            <w:tcBorders>
              <w:top w:val="nil"/>
              <w:left w:val="nil"/>
              <w:bottom w:val="nil"/>
              <w:right w:val="nil"/>
            </w:tcBorders>
            <w:shd w:val="clear" w:color="auto" w:fill="auto"/>
            <w:noWrap/>
            <w:vAlign w:val="bottom"/>
            <w:hideMark/>
          </w:tcPr>
          <w:p w14:paraId="4EDC09B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9B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9B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9B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9B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9B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9BF" w14:textId="77777777" w:rsidR="002B1AFB" w:rsidRPr="007F669D" w:rsidRDefault="007215F5" w:rsidP="002B1AFB">
            <w:pPr>
              <w:rPr>
                <w:rFonts w:ascii="Times New Roman" w:eastAsia="Times New Roman" w:hAnsi="Times New Roman" w:cs="Times New Roman"/>
                <w:sz w:val="20"/>
              </w:rPr>
            </w:pPr>
          </w:p>
        </w:tc>
      </w:tr>
      <w:tr w:rsidR="00ED4365" w14:paraId="4EDC09C8" w14:textId="77777777">
        <w:trPr>
          <w:trHeight w:val="300"/>
        </w:trPr>
        <w:tc>
          <w:tcPr>
            <w:tcW w:w="1178" w:type="dxa"/>
            <w:tcBorders>
              <w:top w:val="nil"/>
              <w:left w:val="nil"/>
              <w:bottom w:val="nil"/>
              <w:right w:val="nil"/>
            </w:tcBorders>
            <w:shd w:val="clear" w:color="auto" w:fill="auto"/>
            <w:noWrap/>
            <w:vAlign w:val="bottom"/>
            <w:hideMark/>
          </w:tcPr>
          <w:p w14:paraId="4EDC09C1"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9C2"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9C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9C4"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9C5"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9C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9C7" w14:textId="77777777" w:rsidR="002B1AFB" w:rsidRPr="007F669D" w:rsidRDefault="007215F5" w:rsidP="002B1AFB">
            <w:pPr>
              <w:rPr>
                <w:rFonts w:ascii="Times New Roman" w:eastAsia="Times New Roman" w:hAnsi="Times New Roman" w:cs="Times New Roman"/>
                <w:sz w:val="20"/>
              </w:rPr>
            </w:pPr>
          </w:p>
        </w:tc>
      </w:tr>
      <w:tr w:rsidR="00ED4365" w14:paraId="4EDC09CE"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9C9"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9C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47 ως έχει</w:t>
            </w:r>
          </w:p>
        </w:tc>
        <w:tc>
          <w:tcPr>
            <w:tcW w:w="1903" w:type="dxa"/>
            <w:tcBorders>
              <w:top w:val="nil"/>
              <w:left w:val="nil"/>
              <w:bottom w:val="nil"/>
              <w:right w:val="nil"/>
            </w:tcBorders>
            <w:shd w:val="clear" w:color="auto" w:fill="auto"/>
            <w:noWrap/>
            <w:vAlign w:val="bottom"/>
            <w:hideMark/>
          </w:tcPr>
          <w:p w14:paraId="4EDC09C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9CC"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9CD" w14:textId="77777777" w:rsidR="002B1AFB" w:rsidRPr="007F669D" w:rsidRDefault="007215F5" w:rsidP="002B1AFB">
            <w:pPr>
              <w:rPr>
                <w:rFonts w:ascii="Times New Roman" w:eastAsia="Times New Roman" w:hAnsi="Times New Roman" w:cs="Times New Roman"/>
                <w:sz w:val="20"/>
              </w:rPr>
            </w:pPr>
          </w:p>
        </w:tc>
      </w:tr>
      <w:tr w:rsidR="00ED4365" w14:paraId="4EDC09D6" w14:textId="77777777">
        <w:trPr>
          <w:trHeight w:val="300"/>
        </w:trPr>
        <w:tc>
          <w:tcPr>
            <w:tcW w:w="1178" w:type="dxa"/>
            <w:tcBorders>
              <w:top w:val="nil"/>
              <w:left w:val="nil"/>
              <w:bottom w:val="nil"/>
              <w:right w:val="nil"/>
            </w:tcBorders>
            <w:shd w:val="clear" w:color="auto" w:fill="auto"/>
            <w:noWrap/>
            <w:vAlign w:val="bottom"/>
            <w:hideMark/>
          </w:tcPr>
          <w:p w14:paraId="4EDC09C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9D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9D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9D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9D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9D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9D5" w14:textId="77777777" w:rsidR="002B1AFB" w:rsidRPr="007F669D" w:rsidRDefault="007215F5" w:rsidP="002B1AFB">
            <w:pPr>
              <w:rPr>
                <w:rFonts w:ascii="Times New Roman" w:eastAsia="Times New Roman" w:hAnsi="Times New Roman" w:cs="Times New Roman"/>
                <w:sz w:val="20"/>
              </w:rPr>
            </w:pPr>
          </w:p>
        </w:tc>
      </w:tr>
      <w:tr w:rsidR="00ED4365" w14:paraId="4EDC09DE" w14:textId="77777777">
        <w:trPr>
          <w:trHeight w:val="300"/>
        </w:trPr>
        <w:tc>
          <w:tcPr>
            <w:tcW w:w="1178" w:type="dxa"/>
            <w:tcBorders>
              <w:top w:val="nil"/>
              <w:left w:val="nil"/>
              <w:bottom w:val="nil"/>
              <w:right w:val="nil"/>
            </w:tcBorders>
            <w:shd w:val="clear" w:color="auto" w:fill="auto"/>
            <w:noWrap/>
            <w:vAlign w:val="bottom"/>
            <w:hideMark/>
          </w:tcPr>
          <w:p w14:paraId="4EDC09D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9D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9D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9D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9D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9D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9DD" w14:textId="77777777" w:rsidR="002B1AFB" w:rsidRPr="007F669D" w:rsidRDefault="007215F5" w:rsidP="002B1AFB">
            <w:pPr>
              <w:rPr>
                <w:rFonts w:ascii="Times New Roman" w:eastAsia="Times New Roman" w:hAnsi="Times New Roman" w:cs="Times New Roman"/>
                <w:sz w:val="20"/>
              </w:rPr>
            </w:pPr>
          </w:p>
        </w:tc>
      </w:tr>
      <w:tr w:rsidR="00ED4365" w14:paraId="4EDC09E6" w14:textId="77777777">
        <w:trPr>
          <w:trHeight w:val="300"/>
        </w:trPr>
        <w:tc>
          <w:tcPr>
            <w:tcW w:w="1178" w:type="dxa"/>
            <w:tcBorders>
              <w:top w:val="nil"/>
              <w:left w:val="nil"/>
              <w:bottom w:val="nil"/>
              <w:right w:val="nil"/>
            </w:tcBorders>
            <w:shd w:val="clear" w:color="auto" w:fill="auto"/>
            <w:noWrap/>
            <w:vAlign w:val="bottom"/>
            <w:hideMark/>
          </w:tcPr>
          <w:p w14:paraId="4EDC09D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9E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9E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9E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9E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9E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9E5" w14:textId="77777777" w:rsidR="002B1AFB" w:rsidRPr="007F669D" w:rsidRDefault="007215F5" w:rsidP="002B1AFB">
            <w:pPr>
              <w:rPr>
                <w:rFonts w:ascii="Times New Roman" w:eastAsia="Times New Roman" w:hAnsi="Times New Roman" w:cs="Times New Roman"/>
                <w:sz w:val="20"/>
              </w:rPr>
            </w:pPr>
          </w:p>
        </w:tc>
      </w:tr>
      <w:tr w:rsidR="00ED4365" w14:paraId="4EDC09EE" w14:textId="77777777">
        <w:trPr>
          <w:trHeight w:val="300"/>
        </w:trPr>
        <w:tc>
          <w:tcPr>
            <w:tcW w:w="1178" w:type="dxa"/>
            <w:tcBorders>
              <w:top w:val="nil"/>
              <w:left w:val="nil"/>
              <w:bottom w:val="nil"/>
              <w:right w:val="nil"/>
            </w:tcBorders>
            <w:shd w:val="clear" w:color="auto" w:fill="auto"/>
            <w:noWrap/>
            <w:vAlign w:val="bottom"/>
            <w:hideMark/>
          </w:tcPr>
          <w:p w14:paraId="4EDC09E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9E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9E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9E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9E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9E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9ED" w14:textId="77777777" w:rsidR="002B1AFB" w:rsidRPr="007F669D" w:rsidRDefault="007215F5" w:rsidP="002B1AFB">
            <w:pPr>
              <w:rPr>
                <w:rFonts w:ascii="Times New Roman" w:eastAsia="Times New Roman" w:hAnsi="Times New Roman" w:cs="Times New Roman"/>
                <w:sz w:val="20"/>
              </w:rPr>
            </w:pPr>
          </w:p>
        </w:tc>
      </w:tr>
      <w:tr w:rsidR="00ED4365" w14:paraId="4EDC09F6" w14:textId="77777777">
        <w:trPr>
          <w:trHeight w:val="300"/>
        </w:trPr>
        <w:tc>
          <w:tcPr>
            <w:tcW w:w="1178" w:type="dxa"/>
            <w:tcBorders>
              <w:top w:val="nil"/>
              <w:left w:val="nil"/>
              <w:bottom w:val="nil"/>
              <w:right w:val="nil"/>
            </w:tcBorders>
            <w:shd w:val="clear" w:color="auto" w:fill="auto"/>
            <w:noWrap/>
            <w:vAlign w:val="bottom"/>
            <w:hideMark/>
          </w:tcPr>
          <w:p w14:paraId="4EDC09E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9F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9F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9F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9F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9F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9F5" w14:textId="77777777" w:rsidR="002B1AFB" w:rsidRPr="007F669D" w:rsidRDefault="007215F5" w:rsidP="002B1AFB">
            <w:pPr>
              <w:rPr>
                <w:rFonts w:ascii="Times New Roman" w:eastAsia="Times New Roman" w:hAnsi="Times New Roman" w:cs="Times New Roman"/>
                <w:sz w:val="20"/>
              </w:rPr>
            </w:pPr>
          </w:p>
        </w:tc>
      </w:tr>
      <w:tr w:rsidR="00ED4365" w14:paraId="4EDC09FE" w14:textId="77777777">
        <w:trPr>
          <w:trHeight w:val="300"/>
        </w:trPr>
        <w:tc>
          <w:tcPr>
            <w:tcW w:w="1178" w:type="dxa"/>
            <w:tcBorders>
              <w:top w:val="nil"/>
              <w:left w:val="nil"/>
              <w:bottom w:val="nil"/>
              <w:right w:val="nil"/>
            </w:tcBorders>
            <w:shd w:val="clear" w:color="auto" w:fill="auto"/>
            <w:noWrap/>
            <w:vAlign w:val="bottom"/>
            <w:hideMark/>
          </w:tcPr>
          <w:p w14:paraId="4EDC09F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09F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9F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9F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9F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9F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9FD" w14:textId="77777777" w:rsidR="002B1AFB" w:rsidRPr="007F669D" w:rsidRDefault="007215F5" w:rsidP="002B1AFB">
            <w:pPr>
              <w:rPr>
                <w:rFonts w:ascii="Times New Roman" w:eastAsia="Times New Roman" w:hAnsi="Times New Roman" w:cs="Times New Roman"/>
                <w:sz w:val="20"/>
              </w:rPr>
            </w:pPr>
          </w:p>
        </w:tc>
      </w:tr>
      <w:tr w:rsidR="00ED4365" w14:paraId="4EDC0A05" w14:textId="77777777">
        <w:trPr>
          <w:trHeight w:val="300"/>
        </w:trPr>
        <w:tc>
          <w:tcPr>
            <w:tcW w:w="2203" w:type="dxa"/>
            <w:gridSpan w:val="2"/>
            <w:tcBorders>
              <w:top w:val="nil"/>
              <w:left w:val="nil"/>
              <w:bottom w:val="nil"/>
              <w:right w:val="nil"/>
            </w:tcBorders>
            <w:shd w:val="clear" w:color="auto" w:fill="auto"/>
            <w:noWrap/>
            <w:vAlign w:val="bottom"/>
            <w:hideMark/>
          </w:tcPr>
          <w:p w14:paraId="4EDC09F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A00"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A0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A0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A0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A04" w14:textId="77777777" w:rsidR="002B1AFB" w:rsidRPr="007F669D" w:rsidRDefault="007215F5" w:rsidP="002B1AFB">
            <w:pPr>
              <w:rPr>
                <w:rFonts w:ascii="Times New Roman" w:eastAsia="Times New Roman" w:hAnsi="Times New Roman" w:cs="Times New Roman"/>
                <w:sz w:val="20"/>
              </w:rPr>
            </w:pPr>
          </w:p>
        </w:tc>
      </w:tr>
      <w:tr w:rsidR="00ED4365" w14:paraId="4EDC0A0D" w14:textId="77777777">
        <w:trPr>
          <w:trHeight w:val="300"/>
        </w:trPr>
        <w:tc>
          <w:tcPr>
            <w:tcW w:w="1178" w:type="dxa"/>
            <w:tcBorders>
              <w:top w:val="nil"/>
              <w:left w:val="nil"/>
              <w:bottom w:val="nil"/>
              <w:right w:val="nil"/>
            </w:tcBorders>
            <w:shd w:val="clear" w:color="auto" w:fill="auto"/>
            <w:noWrap/>
            <w:vAlign w:val="bottom"/>
            <w:hideMark/>
          </w:tcPr>
          <w:p w14:paraId="4EDC0A0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A0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A0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A0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A0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A0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A0C" w14:textId="77777777" w:rsidR="002B1AFB" w:rsidRPr="007F669D" w:rsidRDefault="007215F5" w:rsidP="002B1AFB">
            <w:pPr>
              <w:rPr>
                <w:rFonts w:ascii="Times New Roman" w:eastAsia="Times New Roman" w:hAnsi="Times New Roman" w:cs="Times New Roman"/>
                <w:sz w:val="20"/>
              </w:rPr>
            </w:pPr>
          </w:p>
        </w:tc>
      </w:tr>
      <w:tr w:rsidR="00ED4365" w14:paraId="4EDC0A15" w14:textId="77777777">
        <w:trPr>
          <w:trHeight w:val="300"/>
        </w:trPr>
        <w:tc>
          <w:tcPr>
            <w:tcW w:w="1178" w:type="dxa"/>
            <w:tcBorders>
              <w:top w:val="nil"/>
              <w:left w:val="nil"/>
              <w:bottom w:val="nil"/>
              <w:right w:val="nil"/>
            </w:tcBorders>
            <w:shd w:val="clear" w:color="auto" w:fill="auto"/>
            <w:noWrap/>
            <w:vAlign w:val="bottom"/>
            <w:hideMark/>
          </w:tcPr>
          <w:p w14:paraId="4EDC0A0E"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A0F"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A1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A11"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A12"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A1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A14" w14:textId="77777777" w:rsidR="002B1AFB" w:rsidRPr="007F669D" w:rsidRDefault="007215F5" w:rsidP="002B1AFB">
            <w:pPr>
              <w:rPr>
                <w:rFonts w:ascii="Times New Roman" w:eastAsia="Times New Roman" w:hAnsi="Times New Roman" w:cs="Times New Roman"/>
                <w:sz w:val="20"/>
              </w:rPr>
            </w:pPr>
          </w:p>
        </w:tc>
      </w:tr>
      <w:tr w:rsidR="00ED4365" w14:paraId="4EDC0A1B"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A16"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A1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48 ως έχει</w:t>
            </w:r>
          </w:p>
        </w:tc>
        <w:tc>
          <w:tcPr>
            <w:tcW w:w="1903" w:type="dxa"/>
            <w:tcBorders>
              <w:top w:val="nil"/>
              <w:left w:val="nil"/>
              <w:bottom w:val="nil"/>
              <w:right w:val="nil"/>
            </w:tcBorders>
            <w:shd w:val="clear" w:color="auto" w:fill="auto"/>
            <w:noWrap/>
            <w:vAlign w:val="bottom"/>
            <w:hideMark/>
          </w:tcPr>
          <w:p w14:paraId="4EDC0A1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A19"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A1A" w14:textId="77777777" w:rsidR="002B1AFB" w:rsidRPr="007F669D" w:rsidRDefault="007215F5" w:rsidP="002B1AFB">
            <w:pPr>
              <w:rPr>
                <w:rFonts w:ascii="Times New Roman" w:eastAsia="Times New Roman" w:hAnsi="Times New Roman" w:cs="Times New Roman"/>
                <w:sz w:val="20"/>
              </w:rPr>
            </w:pPr>
          </w:p>
        </w:tc>
      </w:tr>
      <w:tr w:rsidR="00ED4365" w14:paraId="4EDC0A23" w14:textId="77777777">
        <w:trPr>
          <w:trHeight w:val="300"/>
        </w:trPr>
        <w:tc>
          <w:tcPr>
            <w:tcW w:w="1178" w:type="dxa"/>
            <w:tcBorders>
              <w:top w:val="nil"/>
              <w:left w:val="nil"/>
              <w:bottom w:val="nil"/>
              <w:right w:val="nil"/>
            </w:tcBorders>
            <w:shd w:val="clear" w:color="auto" w:fill="auto"/>
            <w:noWrap/>
            <w:vAlign w:val="bottom"/>
            <w:hideMark/>
          </w:tcPr>
          <w:p w14:paraId="4EDC0A1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A1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A1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A1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A2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A2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A22" w14:textId="77777777" w:rsidR="002B1AFB" w:rsidRPr="007F669D" w:rsidRDefault="007215F5" w:rsidP="002B1AFB">
            <w:pPr>
              <w:rPr>
                <w:rFonts w:ascii="Times New Roman" w:eastAsia="Times New Roman" w:hAnsi="Times New Roman" w:cs="Times New Roman"/>
                <w:sz w:val="20"/>
              </w:rPr>
            </w:pPr>
          </w:p>
        </w:tc>
      </w:tr>
      <w:tr w:rsidR="00ED4365" w14:paraId="4EDC0A2B" w14:textId="77777777">
        <w:trPr>
          <w:trHeight w:val="300"/>
        </w:trPr>
        <w:tc>
          <w:tcPr>
            <w:tcW w:w="1178" w:type="dxa"/>
            <w:tcBorders>
              <w:top w:val="nil"/>
              <w:left w:val="nil"/>
              <w:bottom w:val="nil"/>
              <w:right w:val="nil"/>
            </w:tcBorders>
            <w:shd w:val="clear" w:color="auto" w:fill="auto"/>
            <w:noWrap/>
            <w:vAlign w:val="bottom"/>
            <w:hideMark/>
          </w:tcPr>
          <w:p w14:paraId="4EDC0A2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A2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A2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A2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A2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A2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A2A" w14:textId="77777777" w:rsidR="002B1AFB" w:rsidRPr="007F669D" w:rsidRDefault="007215F5" w:rsidP="002B1AFB">
            <w:pPr>
              <w:rPr>
                <w:rFonts w:ascii="Times New Roman" w:eastAsia="Times New Roman" w:hAnsi="Times New Roman" w:cs="Times New Roman"/>
                <w:sz w:val="20"/>
              </w:rPr>
            </w:pPr>
          </w:p>
        </w:tc>
      </w:tr>
      <w:tr w:rsidR="00ED4365" w14:paraId="4EDC0A33" w14:textId="77777777">
        <w:trPr>
          <w:trHeight w:val="300"/>
        </w:trPr>
        <w:tc>
          <w:tcPr>
            <w:tcW w:w="1178" w:type="dxa"/>
            <w:tcBorders>
              <w:top w:val="nil"/>
              <w:left w:val="nil"/>
              <w:bottom w:val="nil"/>
              <w:right w:val="nil"/>
            </w:tcBorders>
            <w:shd w:val="clear" w:color="auto" w:fill="auto"/>
            <w:noWrap/>
            <w:vAlign w:val="bottom"/>
            <w:hideMark/>
          </w:tcPr>
          <w:p w14:paraId="4EDC0A2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A2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A2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A2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A3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A3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A32" w14:textId="77777777" w:rsidR="002B1AFB" w:rsidRPr="007F669D" w:rsidRDefault="007215F5" w:rsidP="002B1AFB">
            <w:pPr>
              <w:rPr>
                <w:rFonts w:ascii="Times New Roman" w:eastAsia="Times New Roman" w:hAnsi="Times New Roman" w:cs="Times New Roman"/>
                <w:sz w:val="20"/>
              </w:rPr>
            </w:pPr>
          </w:p>
        </w:tc>
      </w:tr>
      <w:tr w:rsidR="00ED4365" w14:paraId="4EDC0A3B" w14:textId="77777777">
        <w:trPr>
          <w:trHeight w:val="300"/>
        </w:trPr>
        <w:tc>
          <w:tcPr>
            <w:tcW w:w="1178" w:type="dxa"/>
            <w:tcBorders>
              <w:top w:val="nil"/>
              <w:left w:val="nil"/>
              <w:bottom w:val="nil"/>
              <w:right w:val="nil"/>
            </w:tcBorders>
            <w:shd w:val="clear" w:color="auto" w:fill="auto"/>
            <w:noWrap/>
            <w:vAlign w:val="bottom"/>
            <w:hideMark/>
          </w:tcPr>
          <w:p w14:paraId="4EDC0A3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A3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A3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A3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A3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A3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A3A" w14:textId="77777777" w:rsidR="002B1AFB" w:rsidRPr="007F669D" w:rsidRDefault="007215F5" w:rsidP="002B1AFB">
            <w:pPr>
              <w:rPr>
                <w:rFonts w:ascii="Times New Roman" w:eastAsia="Times New Roman" w:hAnsi="Times New Roman" w:cs="Times New Roman"/>
                <w:sz w:val="20"/>
              </w:rPr>
            </w:pPr>
          </w:p>
        </w:tc>
      </w:tr>
      <w:tr w:rsidR="00ED4365" w14:paraId="4EDC0A43" w14:textId="77777777">
        <w:trPr>
          <w:trHeight w:val="300"/>
        </w:trPr>
        <w:tc>
          <w:tcPr>
            <w:tcW w:w="1178" w:type="dxa"/>
            <w:tcBorders>
              <w:top w:val="nil"/>
              <w:left w:val="nil"/>
              <w:bottom w:val="nil"/>
              <w:right w:val="nil"/>
            </w:tcBorders>
            <w:shd w:val="clear" w:color="auto" w:fill="auto"/>
            <w:noWrap/>
            <w:vAlign w:val="bottom"/>
            <w:hideMark/>
          </w:tcPr>
          <w:p w14:paraId="4EDC0A3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A3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A3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A3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A4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A4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A42" w14:textId="77777777" w:rsidR="002B1AFB" w:rsidRPr="007F669D" w:rsidRDefault="007215F5" w:rsidP="002B1AFB">
            <w:pPr>
              <w:rPr>
                <w:rFonts w:ascii="Times New Roman" w:eastAsia="Times New Roman" w:hAnsi="Times New Roman" w:cs="Times New Roman"/>
                <w:sz w:val="20"/>
              </w:rPr>
            </w:pPr>
          </w:p>
        </w:tc>
      </w:tr>
      <w:tr w:rsidR="00ED4365" w14:paraId="4EDC0A4B" w14:textId="77777777">
        <w:trPr>
          <w:trHeight w:val="300"/>
        </w:trPr>
        <w:tc>
          <w:tcPr>
            <w:tcW w:w="1178" w:type="dxa"/>
            <w:tcBorders>
              <w:top w:val="nil"/>
              <w:left w:val="nil"/>
              <w:bottom w:val="nil"/>
              <w:right w:val="nil"/>
            </w:tcBorders>
            <w:shd w:val="clear" w:color="auto" w:fill="auto"/>
            <w:noWrap/>
            <w:vAlign w:val="bottom"/>
            <w:hideMark/>
          </w:tcPr>
          <w:p w14:paraId="4EDC0A4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0A4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A4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A4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A4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A4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A4A" w14:textId="77777777" w:rsidR="002B1AFB" w:rsidRPr="007F669D" w:rsidRDefault="007215F5" w:rsidP="002B1AFB">
            <w:pPr>
              <w:rPr>
                <w:rFonts w:ascii="Times New Roman" w:eastAsia="Times New Roman" w:hAnsi="Times New Roman" w:cs="Times New Roman"/>
                <w:sz w:val="20"/>
              </w:rPr>
            </w:pPr>
          </w:p>
        </w:tc>
      </w:tr>
      <w:tr w:rsidR="00ED4365" w14:paraId="4EDC0A52" w14:textId="77777777">
        <w:trPr>
          <w:trHeight w:val="300"/>
        </w:trPr>
        <w:tc>
          <w:tcPr>
            <w:tcW w:w="2203" w:type="dxa"/>
            <w:gridSpan w:val="2"/>
            <w:tcBorders>
              <w:top w:val="nil"/>
              <w:left w:val="nil"/>
              <w:bottom w:val="nil"/>
              <w:right w:val="nil"/>
            </w:tcBorders>
            <w:shd w:val="clear" w:color="auto" w:fill="auto"/>
            <w:noWrap/>
            <w:vAlign w:val="bottom"/>
            <w:hideMark/>
          </w:tcPr>
          <w:p w14:paraId="4EDC0A4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A4D"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A4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A4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A5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A51" w14:textId="77777777" w:rsidR="002B1AFB" w:rsidRPr="007F669D" w:rsidRDefault="007215F5" w:rsidP="002B1AFB">
            <w:pPr>
              <w:rPr>
                <w:rFonts w:ascii="Times New Roman" w:eastAsia="Times New Roman" w:hAnsi="Times New Roman" w:cs="Times New Roman"/>
                <w:sz w:val="20"/>
              </w:rPr>
            </w:pPr>
          </w:p>
        </w:tc>
      </w:tr>
      <w:tr w:rsidR="00ED4365" w14:paraId="4EDC0A5A" w14:textId="77777777">
        <w:trPr>
          <w:trHeight w:val="300"/>
        </w:trPr>
        <w:tc>
          <w:tcPr>
            <w:tcW w:w="1178" w:type="dxa"/>
            <w:tcBorders>
              <w:top w:val="nil"/>
              <w:left w:val="nil"/>
              <w:bottom w:val="nil"/>
              <w:right w:val="nil"/>
            </w:tcBorders>
            <w:shd w:val="clear" w:color="auto" w:fill="auto"/>
            <w:noWrap/>
            <w:vAlign w:val="bottom"/>
            <w:hideMark/>
          </w:tcPr>
          <w:p w14:paraId="4EDC0A5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A5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A5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A5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A5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A5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A59" w14:textId="77777777" w:rsidR="002B1AFB" w:rsidRPr="007F669D" w:rsidRDefault="007215F5" w:rsidP="002B1AFB">
            <w:pPr>
              <w:rPr>
                <w:rFonts w:ascii="Times New Roman" w:eastAsia="Times New Roman" w:hAnsi="Times New Roman" w:cs="Times New Roman"/>
                <w:sz w:val="20"/>
              </w:rPr>
            </w:pPr>
          </w:p>
        </w:tc>
      </w:tr>
      <w:tr w:rsidR="00ED4365" w14:paraId="4EDC0A62" w14:textId="77777777">
        <w:trPr>
          <w:trHeight w:val="300"/>
        </w:trPr>
        <w:tc>
          <w:tcPr>
            <w:tcW w:w="1178" w:type="dxa"/>
            <w:tcBorders>
              <w:top w:val="nil"/>
              <w:left w:val="nil"/>
              <w:bottom w:val="nil"/>
              <w:right w:val="nil"/>
            </w:tcBorders>
            <w:shd w:val="clear" w:color="auto" w:fill="auto"/>
            <w:noWrap/>
            <w:vAlign w:val="bottom"/>
            <w:hideMark/>
          </w:tcPr>
          <w:p w14:paraId="4EDC0A5B"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A5C"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A5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A5E"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A5F"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A6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A61" w14:textId="77777777" w:rsidR="002B1AFB" w:rsidRPr="007F669D" w:rsidRDefault="007215F5" w:rsidP="002B1AFB">
            <w:pPr>
              <w:rPr>
                <w:rFonts w:ascii="Times New Roman" w:eastAsia="Times New Roman" w:hAnsi="Times New Roman" w:cs="Times New Roman"/>
                <w:sz w:val="20"/>
              </w:rPr>
            </w:pPr>
          </w:p>
        </w:tc>
      </w:tr>
      <w:tr w:rsidR="00ED4365" w14:paraId="4EDC0A68"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A63"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A6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49 ως έχει</w:t>
            </w:r>
          </w:p>
        </w:tc>
        <w:tc>
          <w:tcPr>
            <w:tcW w:w="1903" w:type="dxa"/>
            <w:tcBorders>
              <w:top w:val="nil"/>
              <w:left w:val="nil"/>
              <w:bottom w:val="nil"/>
              <w:right w:val="nil"/>
            </w:tcBorders>
            <w:shd w:val="clear" w:color="auto" w:fill="auto"/>
            <w:noWrap/>
            <w:vAlign w:val="bottom"/>
            <w:hideMark/>
          </w:tcPr>
          <w:p w14:paraId="4EDC0A6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A66"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A67" w14:textId="77777777" w:rsidR="002B1AFB" w:rsidRPr="007F669D" w:rsidRDefault="007215F5" w:rsidP="002B1AFB">
            <w:pPr>
              <w:rPr>
                <w:rFonts w:ascii="Times New Roman" w:eastAsia="Times New Roman" w:hAnsi="Times New Roman" w:cs="Times New Roman"/>
                <w:sz w:val="20"/>
              </w:rPr>
            </w:pPr>
          </w:p>
        </w:tc>
      </w:tr>
      <w:tr w:rsidR="00ED4365" w14:paraId="4EDC0A70" w14:textId="77777777">
        <w:trPr>
          <w:trHeight w:val="300"/>
        </w:trPr>
        <w:tc>
          <w:tcPr>
            <w:tcW w:w="1178" w:type="dxa"/>
            <w:tcBorders>
              <w:top w:val="nil"/>
              <w:left w:val="nil"/>
              <w:bottom w:val="nil"/>
              <w:right w:val="nil"/>
            </w:tcBorders>
            <w:shd w:val="clear" w:color="auto" w:fill="auto"/>
            <w:noWrap/>
            <w:vAlign w:val="bottom"/>
            <w:hideMark/>
          </w:tcPr>
          <w:p w14:paraId="4EDC0A6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A6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A6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A6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A6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A6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A6F" w14:textId="77777777" w:rsidR="002B1AFB" w:rsidRPr="007F669D" w:rsidRDefault="007215F5" w:rsidP="002B1AFB">
            <w:pPr>
              <w:rPr>
                <w:rFonts w:ascii="Times New Roman" w:eastAsia="Times New Roman" w:hAnsi="Times New Roman" w:cs="Times New Roman"/>
                <w:sz w:val="20"/>
              </w:rPr>
            </w:pPr>
          </w:p>
        </w:tc>
      </w:tr>
      <w:tr w:rsidR="00ED4365" w14:paraId="4EDC0A78" w14:textId="77777777">
        <w:trPr>
          <w:trHeight w:val="300"/>
        </w:trPr>
        <w:tc>
          <w:tcPr>
            <w:tcW w:w="1178" w:type="dxa"/>
            <w:tcBorders>
              <w:top w:val="nil"/>
              <w:left w:val="nil"/>
              <w:bottom w:val="nil"/>
              <w:right w:val="nil"/>
            </w:tcBorders>
            <w:shd w:val="clear" w:color="auto" w:fill="auto"/>
            <w:noWrap/>
            <w:vAlign w:val="bottom"/>
            <w:hideMark/>
          </w:tcPr>
          <w:p w14:paraId="4EDC0A7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A7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A7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A7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A7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A7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A77" w14:textId="77777777" w:rsidR="002B1AFB" w:rsidRPr="007F669D" w:rsidRDefault="007215F5" w:rsidP="002B1AFB">
            <w:pPr>
              <w:rPr>
                <w:rFonts w:ascii="Times New Roman" w:eastAsia="Times New Roman" w:hAnsi="Times New Roman" w:cs="Times New Roman"/>
                <w:sz w:val="20"/>
              </w:rPr>
            </w:pPr>
          </w:p>
        </w:tc>
      </w:tr>
      <w:tr w:rsidR="00ED4365" w14:paraId="4EDC0A80" w14:textId="77777777">
        <w:trPr>
          <w:trHeight w:val="300"/>
        </w:trPr>
        <w:tc>
          <w:tcPr>
            <w:tcW w:w="1178" w:type="dxa"/>
            <w:tcBorders>
              <w:top w:val="nil"/>
              <w:left w:val="nil"/>
              <w:bottom w:val="nil"/>
              <w:right w:val="nil"/>
            </w:tcBorders>
            <w:shd w:val="clear" w:color="auto" w:fill="auto"/>
            <w:noWrap/>
            <w:vAlign w:val="bottom"/>
            <w:hideMark/>
          </w:tcPr>
          <w:p w14:paraId="4EDC0A7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A7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A7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A7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A7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A7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A7F" w14:textId="77777777" w:rsidR="002B1AFB" w:rsidRPr="007F669D" w:rsidRDefault="007215F5" w:rsidP="002B1AFB">
            <w:pPr>
              <w:rPr>
                <w:rFonts w:ascii="Times New Roman" w:eastAsia="Times New Roman" w:hAnsi="Times New Roman" w:cs="Times New Roman"/>
                <w:sz w:val="20"/>
              </w:rPr>
            </w:pPr>
          </w:p>
        </w:tc>
      </w:tr>
      <w:tr w:rsidR="00ED4365" w14:paraId="4EDC0A88" w14:textId="77777777">
        <w:trPr>
          <w:trHeight w:val="300"/>
        </w:trPr>
        <w:tc>
          <w:tcPr>
            <w:tcW w:w="1178" w:type="dxa"/>
            <w:tcBorders>
              <w:top w:val="nil"/>
              <w:left w:val="nil"/>
              <w:bottom w:val="nil"/>
              <w:right w:val="nil"/>
            </w:tcBorders>
            <w:shd w:val="clear" w:color="auto" w:fill="auto"/>
            <w:noWrap/>
            <w:vAlign w:val="bottom"/>
            <w:hideMark/>
          </w:tcPr>
          <w:p w14:paraId="4EDC0A8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A8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A8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A8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A8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A8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A87" w14:textId="77777777" w:rsidR="002B1AFB" w:rsidRPr="007F669D" w:rsidRDefault="007215F5" w:rsidP="002B1AFB">
            <w:pPr>
              <w:rPr>
                <w:rFonts w:ascii="Times New Roman" w:eastAsia="Times New Roman" w:hAnsi="Times New Roman" w:cs="Times New Roman"/>
                <w:sz w:val="20"/>
              </w:rPr>
            </w:pPr>
          </w:p>
        </w:tc>
      </w:tr>
      <w:tr w:rsidR="00ED4365" w14:paraId="4EDC0A90" w14:textId="77777777">
        <w:trPr>
          <w:trHeight w:val="300"/>
        </w:trPr>
        <w:tc>
          <w:tcPr>
            <w:tcW w:w="1178" w:type="dxa"/>
            <w:tcBorders>
              <w:top w:val="nil"/>
              <w:left w:val="nil"/>
              <w:bottom w:val="nil"/>
              <w:right w:val="nil"/>
            </w:tcBorders>
            <w:shd w:val="clear" w:color="auto" w:fill="auto"/>
            <w:noWrap/>
            <w:vAlign w:val="bottom"/>
            <w:hideMark/>
          </w:tcPr>
          <w:p w14:paraId="4EDC0A8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A8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A8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A8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A8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A8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A8F" w14:textId="77777777" w:rsidR="002B1AFB" w:rsidRPr="007F669D" w:rsidRDefault="007215F5" w:rsidP="002B1AFB">
            <w:pPr>
              <w:rPr>
                <w:rFonts w:ascii="Times New Roman" w:eastAsia="Times New Roman" w:hAnsi="Times New Roman" w:cs="Times New Roman"/>
                <w:sz w:val="20"/>
              </w:rPr>
            </w:pPr>
          </w:p>
        </w:tc>
      </w:tr>
      <w:tr w:rsidR="00ED4365" w14:paraId="4EDC0A98" w14:textId="77777777">
        <w:trPr>
          <w:trHeight w:val="300"/>
        </w:trPr>
        <w:tc>
          <w:tcPr>
            <w:tcW w:w="1178" w:type="dxa"/>
            <w:tcBorders>
              <w:top w:val="nil"/>
              <w:left w:val="nil"/>
              <w:bottom w:val="nil"/>
              <w:right w:val="nil"/>
            </w:tcBorders>
            <w:shd w:val="clear" w:color="auto" w:fill="auto"/>
            <w:noWrap/>
            <w:vAlign w:val="bottom"/>
            <w:hideMark/>
          </w:tcPr>
          <w:p w14:paraId="4EDC0A9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ΑΝ.ΕΛ:</w:t>
            </w:r>
          </w:p>
        </w:tc>
        <w:tc>
          <w:tcPr>
            <w:tcW w:w="1025" w:type="dxa"/>
            <w:tcBorders>
              <w:top w:val="nil"/>
              <w:left w:val="nil"/>
              <w:bottom w:val="nil"/>
              <w:right w:val="nil"/>
            </w:tcBorders>
            <w:shd w:val="clear" w:color="auto" w:fill="auto"/>
            <w:noWrap/>
            <w:vAlign w:val="bottom"/>
            <w:hideMark/>
          </w:tcPr>
          <w:p w14:paraId="4EDC0A9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A9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A9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A9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A9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A97" w14:textId="77777777" w:rsidR="002B1AFB" w:rsidRPr="007F669D" w:rsidRDefault="007215F5" w:rsidP="002B1AFB">
            <w:pPr>
              <w:rPr>
                <w:rFonts w:ascii="Times New Roman" w:eastAsia="Times New Roman" w:hAnsi="Times New Roman" w:cs="Times New Roman"/>
                <w:sz w:val="20"/>
              </w:rPr>
            </w:pPr>
          </w:p>
        </w:tc>
      </w:tr>
      <w:tr w:rsidR="00ED4365" w14:paraId="4EDC0A9F" w14:textId="77777777">
        <w:trPr>
          <w:trHeight w:val="300"/>
        </w:trPr>
        <w:tc>
          <w:tcPr>
            <w:tcW w:w="2203" w:type="dxa"/>
            <w:gridSpan w:val="2"/>
            <w:tcBorders>
              <w:top w:val="nil"/>
              <w:left w:val="nil"/>
              <w:bottom w:val="nil"/>
              <w:right w:val="nil"/>
            </w:tcBorders>
            <w:shd w:val="clear" w:color="auto" w:fill="auto"/>
            <w:noWrap/>
            <w:vAlign w:val="bottom"/>
            <w:hideMark/>
          </w:tcPr>
          <w:p w14:paraId="4EDC0A9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 xml:space="preserve">ΕΝ. </w:t>
            </w:r>
            <w:r w:rsidRPr="007F669D">
              <w:rPr>
                <w:rFonts w:ascii="Calibri" w:eastAsia="Times New Roman" w:hAnsi="Calibri" w:cs="Calibri"/>
                <w:color w:val="000000"/>
                <w:sz w:val="22"/>
                <w:szCs w:val="22"/>
              </w:rPr>
              <w:t>ΚΕΝΤΡΩΩΝ:</w:t>
            </w:r>
          </w:p>
        </w:tc>
        <w:tc>
          <w:tcPr>
            <w:tcW w:w="1109" w:type="dxa"/>
            <w:tcBorders>
              <w:top w:val="nil"/>
              <w:left w:val="nil"/>
              <w:bottom w:val="nil"/>
              <w:right w:val="nil"/>
            </w:tcBorders>
            <w:shd w:val="clear" w:color="auto" w:fill="auto"/>
            <w:noWrap/>
            <w:vAlign w:val="bottom"/>
            <w:hideMark/>
          </w:tcPr>
          <w:p w14:paraId="4EDC0A9A"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A9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A9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A9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A9E" w14:textId="77777777" w:rsidR="002B1AFB" w:rsidRPr="007F669D" w:rsidRDefault="007215F5" w:rsidP="002B1AFB">
            <w:pPr>
              <w:rPr>
                <w:rFonts w:ascii="Times New Roman" w:eastAsia="Times New Roman" w:hAnsi="Times New Roman" w:cs="Times New Roman"/>
                <w:sz w:val="20"/>
              </w:rPr>
            </w:pPr>
          </w:p>
        </w:tc>
      </w:tr>
      <w:tr w:rsidR="00ED4365" w14:paraId="4EDC0AA7" w14:textId="77777777">
        <w:trPr>
          <w:trHeight w:val="300"/>
        </w:trPr>
        <w:tc>
          <w:tcPr>
            <w:tcW w:w="1178" w:type="dxa"/>
            <w:tcBorders>
              <w:top w:val="nil"/>
              <w:left w:val="nil"/>
              <w:bottom w:val="nil"/>
              <w:right w:val="nil"/>
            </w:tcBorders>
            <w:shd w:val="clear" w:color="auto" w:fill="auto"/>
            <w:noWrap/>
            <w:vAlign w:val="bottom"/>
            <w:hideMark/>
          </w:tcPr>
          <w:p w14:paraId="4EDC0AA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AA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AA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AA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AA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AA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AA6" w14:textId="77777777" w:rsidR="002B1AFB" w:rsidRPr="007F669D" w:rsidRDefault="007215F5" w:rsidP="002B1AFB">
            <w:pPr>
              <w:rPr>
                <w:rFonts w:ascii="Times New Roman" w:eastAsia="Times New Roman" w:hAnsi="Times New Roman" w:cs="Times New Roman"/>
                <w:sz w:val="20"/>
              </w:rPr>
            </w:pPr>
          </w:p>
        </w:tc>
      </w:tr>
      <w:tr w:rsidR="00ED4365" w14:paraId="4EDC0AAF" w14:textId="77777777">
        <w:trPr>
          <w:trHeight w:val="300"/>
        </w:trPr>
        <w:tc>
          <w:tcPr>
            <w:tcW w:w="1178" w:type="dxa"/>
            <w:tcBorders>
              <w:top w:val="nil"/>
              <w:left w:val="nil"/>
              <w:bottom w:val="nil"/>
              <w:right w:val="nil"/>
            </w:tcBorders>
            <w:shd w:val="clear" w:color="auto" w:fill="auto"/>
            <w:noWrap/>
            <w:vAlign w:val="bottom"/>
            <w:hideMark/>
          </w:tcPr>
          <w:p w14:paraId="4EDC0AA8"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AA9"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AA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AAB"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AAC"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AA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AAE" w14:textId="77777777" w:rsidR="002B1AFB" w:rsidRPr="007F669D" w:rsidRDefault="007215F5" w:rsidP="002B1AFB">
            <w:pPr>
              <w:rPr>
                <w:rFonts w:ascii="Times New Roman" w:eastAsia="Times New Roman" w:hAnsi="Times New Roman" w:cs="Times New Roman"/>
                <w:sz w:val="20"/>
              </w:rPr>
            </w:pPr>
          </w:p>
        </w:tc>
      </w:tr>
      <w:tr w:rsidR="00ED4365" w14:paraId="4EDC0AB5"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AB0"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AB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50 ως έχει</w:t>
            </w:r>
          </w:p>
        </w:tc>
        <w:tc>
          <w:tcPr>
            <w:tcW w:w="1903" w:type="dxa"/>
            <w:tcBorders>
              <w:top w:val="nil"/>
              <w:left w:val="nil"/>
              <w:bottom w:val="nil"/>
              <w:right w:val="nil"/>
            </w:tcBorders>
            <w:shd w:val="clear" w:color="auto" w:fill="auto"/>
            <w:noWrap/>
            <w:vAlign w:val="bottom"/>
            <w:hideMark/>
          </w:tcPr>
          <w:p w14:paraId="4EDC0AB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AB3"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AB4" w14:textId="77777777" w:rsidR="002B1AFB" w:rsidRPr="007F669D" w:rsidRDefault="007215F5" w:rsidP="002B1AFB">
            <w:pPr>
              <w:rPr>
                <w:rFonts w:ascii="Times New Roman" w:eastAsia="Times New Roman" w:hAnsi="Times New Roman" w:cs="Times New Roman"/>
                <w:sz w:val="20"/>
              </w:rPr>
            </w:pPr>
          </w:p>
        </w:tc>
      </w:tr>
      <w:tr w:rsidR="00ED4365" w14:paraId="4EDC0ABD" w14:textId="77777777">
        <w:trPr>
          <w:trHeight w:val="300"/>
        </w:trPr>
        <w:tc>
          <w:tcPr>
            <w:tcW w:w="1178" w:type="dxa"/>
            <w:tcBorders>
              <w:top w:val="nil"/>
              <w:left w:val="nil"/>
              <w:bottom w:val="nil"/>
              <w:right w:val="nil"/>
            </w:tcBorders>
            <w:shd w:val="clear" w:color="auto" w:fill="auto"/>
            <w:noWrap/>
            <w:vAlign w:val="bottom"/>
            <w:hideMark/>
          </w:tcPr>
          <w:p w14:paraId="4EDC0AB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AB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AB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AB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AB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AB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ABC" w14:textId="77777777" w:rsidR="002B1AFB" w:rsidRPr="007F669D" w:rsidRDefault="007215F5" w:rsidP="002B1AFB">
            <w:pPr>
              <w:rPr>
                <w:rFonts w:ascii="Times New Roman" w:eastAsia="Times New Roman" w:hAnsi="Times New Roman" w:cs="Times New Roman"/>
                <w:sz w:val="20"/>
              </w:rPr>
            </w:pPr>
          </w:p>
        </w:tc>
      </w:tr>
      <w:tr w:rsidR="00ED4365" w14:paraId="4EDC0AC5" w14:textId="77777777">
        <w:trPr>
          <w:trHeight w:val="300"/>
        </w:trPr>
        <w:tc>
          <w:tcPr>
            <w:tcW w:w="1178" w:type="dxa"/>
            <w:tcBorders>
              <w:top w:val="nil"/>
              <w:left w:val="nil"/>
              <w:bottom w:val="nil"/>
              <w:right w:val="nil"/>
            </w:tcBorders>
            <w:shd w:val="clear" w:color="auto" w:fill="auto"/>
            <w:noWrap/>
            <w:vAlign w:val="bottom"/>
            <w:hideMark/>
          </w:tcPr>
          <w:p w14:paraId="4EDC0AB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AB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AC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AC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AC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AC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AC4" w14:textId="77777777" w:rsidR="002B1AFB" w:rsidRPr="007F669D" w:rsidRDefault="007215F5" w:rsidP="002B1AFB">
            <w:pPr>
              <w:rPr>
                <w:rFonts w:ascii="Times New Roman" w:eastAsia="Times New Roman" w:hAnsi="Times New Roman" w:cs="Times New Roman"/>
                <w:sz w:val="20"/>
              </w:rPr>
            </w:pPr>
          </w:p>
        </w:tc>
      </w:tr>
      <w:tr w:rsidR="00ED4365" w14:paraId="4EDC0ACD" w14:textId="77777777">
        <w:trPr>
          <w:trHeight w:val="300"/>
        </w:trPr>
        <w:tc>
          <w:tcPr>
            <w:tcW w:w="1178" w:type="dxa"/>
            <w:tcBorders>
              <w:top w:val="nil"/>
              <w:left w:val="nil"/>
              <w:bottom w:val="nil"/>
              <w:right w:val="nil"/>
            </w:tcBorders>
            <w:shd w:val="clear" w:color="auto" w:fill="auto"/>
            <w:noWrap/>
            <w:vAlign w:val="bottom"/>
            <w:hideMark/>
          </w:tcPr>
          <w:p w14:paraId="4EDC0AC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AC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AC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AC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AC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AC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ACC" w14:textId="77777777" w:rsidR="002B1AFB" w:rsidRPr="007F669D" w:rsidRDefault="007215F5" w:rsidP="002B1AFB">
            <w:pPr>
              <w:rPr>
                <w:rFonts w:ascii="Times New Roman" w:eastAsia="Times New Roman" w:hAnsi="Times New Roman" w:cs="Times New Roman"/>
                <w:sz w:val="20"/>
              </w:rPr>
            </w:pPr>
          </w:p>
        </w:tc>
      </w:tr>
      <w:tr w:rsidR="00ED4365" w14:paraId="4EDC0AD5" w14:textId="77777777">
        <w:trPr>
          <w:trHeight w:val="300"/>
        </w:trPr>
        <w:tc>
          <w:tcPr>
            <w:tcW w:w="1178" w:type="dxa"/>
            <w:tcBorders>
              <w:top w:val="nil"/>
              <w:left w:val="nil"/>
              <w:bottom w:val="nil"/>
              <w:right w:val="nil"/>
            </w:tcBorders>
            <w:shd w:val="clear" w:color="auto" w:fill="auto"/>
            <w:noWrap/>
            <w:vAlign w:val="bottom"/>
            <w:hideMark/>
          </w:tcPr>
          <w:p w14:paraId="4EDC0AC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AC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AD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AD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AD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AD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AD4" w14:textId="77777777" w:rsidR="002B1AFB" w:rsidRPr="007F669D" w:rsidRDefault="007215F5" w:rsidP="002B1AFB">
            <w:pPr>
              <w:rPr>
                <w:rFonts w:ascii="Times New Roman" w:eastAsia="Times New Roman" w:hAnsi="Times New Roman" w:cs="Times New Roman"/>
                <w:sz w:val="20"/>
              </w:rPr>
            </w:pPr>
          </w:p>
        </w:tc>
      </w:tr>
      <w:tr w:rsidR="00ED4365" w14:paraId="4EDC0ADD" w14:textId="77777777">
        <w:trPr>
          <w:trHeight w:val="300"/>
        </w:trPr>
        <w:tc>
          <w:tcPr>
            <w:tcW w:w="1178" w:type="dxa"/>
            <w:tcBorders>
              <w:top w:val="nil"/>
              <w:left w:val="nil"/>
              <w:bottom w:val="nil"/>
              <w:right w:val="nil"/>
            </w:tcBorders>
            <w:shd w:val="clear" w:color="auto" w:fill="auto"/>
            <w:noWrap/>
            <w:vAlign w:val="bottom"/>
            <w:hideMark/>
          </w:tcPr>
          <w:p w14:paraId="4EDC0AD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AD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AD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AD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AD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AD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ADC" w14:textId="77777777" w:rsidR="002B1AFB" w:rsidRPr="007F669D" w:rsidRDefault="007215F5" w:rsidP="002B1AFB">
            <w:pPr>
              <w:rPr>
                <w:rFonts w:ascii="Times New Roman" w:eastAsia="Times New Roman" w:hAnsi="Times New Roman" w:cs="Times New Roman"/>
                <w:sz w:val="20"/>
              </w:rPr>
            </w:pPr>
          </w:p>
        </w:tc>
      </w:tr>
      <w:tr w:rsidR="00ED4365" w14:paraId="4EDC0AE5" w14:textId="77777777">
        <w:trPr>
          <w:trHeight w:val="300"/>
        </w:trPr>
        <w:tc>
          <w:tcPr>
            <w:tcW w:w="1178" w:type="dxa"/>
            <w:tcBorders>
              <w:top w:val="nil"/>
              <w:left w:val="nil"/>
              <w:bottom w:val="nil"/>
              <w:right w:val="nil"/>
            </w:tcBorders>
            <w:shd w:val="clear" w:color="auto" w:fill="auto"/>
            <w:noWrap/>
            <w:vAlign w:val="bottom"/>
            <w:hideMark/>
          </w:tcPr>
          <w:p w14:paraId="4EDC0AD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0AD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AE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AE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AE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AE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AE4" w14:textId="77777777" w:rsidR="002B1AFB" w:rsidRPr="007F669D" w:rsidRDefault="007215F5" w:rsidP="002B1AFB">
            <w:pPr>
              <w:rPr>
                <w:rFonts w:ascii="Times New Roman" w:eastAsia="Times New Roman" w:hAnsi="Times New Roman" w:cs="Times New Roman"/>
                <w:sz w:val="20"/>
              </w:rPr>
            </w:pPr>
          </w:p>
        </w:tc>
      </w:tr>
      <w:tr w:rsidR="00ED4365" w14:paraId="4EDC0AEC" w14:textId="77777777">
        <w:trPr>
          <w:trHeight w:val="300"/>
        </w:trPr>
        <w:tc>
          <w:tcPr>
            <w:tcW w:w="2203" w:type="dxa"/>
            <w:gridSpan w:val="2"/>
            <w:tcBorders>
              <w:top w:val="nil"/>
              <w:left w:val="nil"/>
              <w:bottom w:val="nil"/>
              <w:right w:val="nil"/>
            </w:tcBorders>
            <w:shd w:val="clear" w:color="auto" w:fill="auto"/>
            <w:noWrap/>
            <w:vAlign w:val="bottom"/>
            <w:hideMark/>
          </w:tcPr>
          <w:p w14:paraId="4EDC0AE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AE7"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AE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AE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AE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AEB" w14:textId="77777777" w:rsidR="002B1AFB" w:rsidRPr="007F669D" w:rsidRDefault="007215F5" w:rsidP="002B1AFB">
            <w:pPr>
              <w:rPr>
                <w:rFonts w:ascii="Times New Roman" w:eastAsia="Times New Roman" w:hAnsi="Times New Roman" w:cs="Times New Roman"/>
                <w:sz w:val="20"/>
              </w:rPr>
            </w:pPr>
          </w:p>
        </w:tc>
      </w:tr>
      <w:tr w:rsidR="00ED4365" w14:paraId="4EDC0AF4" w14:textId="77777777">
        <w:trPr>
          <w:trHeight w:val="300"/>
        </w:trPr>
        <w:tc>
          <w:tcPr>
            <w:tcW w:w="1178" w:type="dxa"/>
            <w:tcBorders>
              <w:top w:val="nil"/>
              <w:left w:val="nil"/>
              <w:bottom w:val="nil"/>
              <w:right w:val="nil"/>
            </w:tcBorders>
            <w:shd w:val="clear" w:color="auto" w:fill="auto"/>
            <w:noWrap/>
            <w:vAlign w:val="bottom"/>
            <w:hideMark/>
          </w:tcPr>
          <w:p w14:paraId="4EDC0AE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AE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AE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AF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AF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AF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AF3" w14:textId="77777777" w:rsidR="002B1AFB" w:rsidRPr="007F669D" w:rsidRDefault="007215F5" w:rsidP="002B1AFB">
            <w:pPr>
              <w:rPr>
                <w:rFonts w:ascii="Times New Roman" w:eastAsia="Times New Roman" w:hAnsi="Times New Roman" w:cs="Times New Roman"/>
                <w:sz w:val="20"/>
              </w:rPr>
            </w:pPr>
          </w:p>
        </w:tc>
      </w:tr>
      <w:tr w:rsidR="00ED4365" w14:paraId="4EDC0AFC" w14:textId="77777777">
        <w:trPr>
          <w:trHeight w:val="300"/>
        </w:trPr>
        <w:tc>
          <w:tcPr>
            <w:tcW w:w="1178" w:type="dxa"/>
            <w:tcBorders>
              <w:top w:val="nil"/>
              <w:left w:val="nil"/>
              <w:bottom w:val="nil"/>
              <w:right w:val="nil"/>
            </w:tcBorders>
            <w:shd w:val="clear" w:color="auto" w:fill="auto"/>
            <w:noWrap/>
            <w:vAlign w:val="bottom"/>
            <w:hideMark/>
          </w:tcPr>
          <w:p w14:paraId="4EDC0AF5"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AF6"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AF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AF8"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AF9"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AF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AFB" w14:textId="77777777" w:rsidR="002B1AFB" w:rsidRPr="007F669D" w:rsidRDefault="007215F5" w:rsidP="002B1AFB">
            <w:pPr>
              <w:rPr>
                <w:rFonts w:ascii="Times New Roman" w:eastAsia="Times New Roman" w:hAnsi="Times New Roman" w:cs="Times New Roman"/>
                <w:sz w:val="20"/>
              </w:rPr>
            </w:pPr>
          </w:p>
        </w:tc>
      </w:tr>
      <w:tr w:rsidR="00ED4365" w14:paraId="4EDC0B02"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AFD"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AF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51 ως έχει</w:t>
            </w:r>
          </w:p>
        </w:tc>
        <w:tc>
          <w:tcPr>
            <w:tcW w:w="1903" w:type="dxa"/>
            <w:tcBorders>
              <w:top w:val="nil"/>
              <w:left w:val="nil"/>
              <w:bottom w:val="nil"/>
              <w:right w:val="nil"/>
            </w:tcBorders>
            <w:shd w:val="clear" w:color="auto" w:fill="auto"/>
            <w:noWrap/>
            <w:vAlign w:val="bottom"/>
            <w:hideMark/>
          </w:tcPr>
          <w:p w14:paraId="4EDC0AF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 xml:space="preserve">ΚΑΤΑ </w:t>
            </w:r>
            <w:r w:rsidRPr="007F669D">
              <w:rPr>
                <w:rFonts w:ascii="Calibri" w:eastAsia="Times New Roman" w:hAnsi="Calibri" w:cs="Calibri"/>
                <w:color w:val="000000"/>
                <w:sz w:val="22"/>
                <w:szCs w:val="22"/>
              </w:rPr>
              <w:t>ΠΛΕΙΟΨΗΦΙΑ</w:t>
            </w:r>
          </w:p>
        </w:tc>
        <w:tc>
          <w:tcPr>
            <w:tcW w:w="1542" w:type="dxa"/>
            <w:gridSpan w:val="2"/>
            <w:tcBorders>
              <w:top w:val="nil"/>
              <w:left w:val="nil"/>
              <w:bottom w:val="nil"/>
              <w:right w:val="nil"/>
            </w:tcBorders>
            <w:shd w:val="clear" w:color="auto" w:fill="auto"/>
            <w:noWrap/>
            <w:vAlign w:val="bottom"/>
            <w:hideMark/>
          </w:tcPr>
          <w:p w14:paraId="4EDC0B00"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B01" w14:textId="77777777" w:rsidR="002B1AFB" w:rsidRPr="007F669D" w:rsidRDefault="007215F5" w:rsidP="002B1AFB">
            <w:pPr>
              <w:rPr>
                <w:rFonts w:ascii="Times New Roman" w:eastAsia="Times New Roman" w:hAnsi="Times New Roman" w:cs="Times New Roman"/>
                <w:sz w:val="20"/>
              </w:rPr>
            </w:pPr>
          </w:p>
        </w:tc>
      </w:tr>
      <w:tr w:rsidR="00ED4365" w14:paraId="4EDC0B0A" w14:textId="77777777">
        <w:trPr>
          <w:trHeight w:val="300"/>
        </w:trPr>
        <w:tc>
          <w:tcPr>
            <w:tcW w:w="1178" w:type="dxa"/>
            <w:tcBorders>
              <w:top w:val="nil"/>
              <w:left w:val="nil"/>
              <w:bottom w:val="nil"/>
              <w:right w:val="nil"/>
            </w:tcBorders>
            <w:shd w:val="clear" w:color="auto" w:fill="auto"/>
            <w:noWrap/>
            <w:vAlign w:val="bottom"/>
            <w:hideMark/>
          </w:tcPr>
          <w:p w14:paraId="4EDC0B0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B0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B0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B0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B0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B0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B09" w14:textId="77777777" w:rsidR="002B1AFB" w:rsidRPr="007F669D" w:rsidRDefault="007215F5" w:rsidP="002B1AFB">
            <w:pPr>
              <w:rPr>
                <w:rFonts w:ascii="Times New Roman" w:eastAsia="Times New Roman" w:hAnsi="Times New Roman" w:cs="Times New Roman"/>
                <w:sz w:val="20"/>
              </w:rPr>
            </w:pPr>
          </w:p>
        </w:tc>
      </w:tr>
      <w:tr w:rsidR="00ED4365" w14:paraId="4EDC0B12" w14:textId="77777777">
        <w:trPr>
          <w:trHeight w:val="300"/>
        </w:trPr>
        <w:tc>
          <w:tcPr>
            <w:tcW w:w="1178" w:type="dxa"/>
            <w:tcBorders>
              <w:top w:val="nil"/>
              <w:left w:val="nil"/>
              <w:bottom w:val="nil"/>
              <w:right w:val="nil"/>
            </w:tcBorders>
            <w:shd w:val="clear" w:color="auto" w:fill="auto"/>
            <w:noWrap/>
            <w:vAlign w:val="bottom"/>
            <w:hideMark/>
          </w:tcPr>
          <w:p w14:paraId="4EDC0B0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B0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B0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B0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B0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B1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B11" w14:textId="77777777" w:rsidR="002B1AFB" w:rsidRPr="007F669D" w:rsidRDefault="007215F5" w:rsidP="002B1AFB">
            <w:pPr>
              <w:rPr>
                <w:rFonts w:ascii="Times New Roman" w:eastAsia="Times New Roman" w:hAnsi="Times New Roman" w:cs="Times New Roman"/>
                <w:sz w:val="20"/>
              </w:rPr>
            </w:pPr>
          </w:p>
        </w:tc>
      </w:tr>
      <w:tr w:rsidR="00ED4365" w14:paraId="4EDC0B1A" w14:textId="77777777">
        <w:trPr>
          <w:trHeight w:val="300"/>
        </w:trPr>
        <w:tc>
          <w:tcPr>
            <w:tcW w:w="1178" w:type="dxa"/>
            <w:tcBorders>
              <w:top w:val="nil"/>
              <w:left w:val="nil"/>
              <w:bottom w:val="nil"/>
              <w:right w:val="nil"/>
            </w:tcBorders>
            <w:shd w:val="clear" w:color="auto" w:fill="auto"/>
            <w:noWrap/>
            <w:vAlign w:val="bottom"/>
            <w:hideMark/>
          </w:tcPr>
          <w:p w14:paraId="4EDC0B1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B1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B1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B1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B1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B1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B19" w14:textId="77777777" w:rsidR="002B1AFB" w:rsidRPr="007F669D" w:rsidRDefault="007215F5" w:rsidP="002B1AFB">
            <w:pPr>
              <w:rPr>
                <w:rFonts w:ascii="Times New Roman" w:eastAsia="Times New Roman" w:hAnsi="Times New Roman" w:cs="Times New Roman"/>
                <w:sz w:val="20"/>
              </w:rPr>
            </w:pPr>
          </w:p>
        </w:tc>
      </w:tr>
      <w:tr w:rsidR="00ED4365" w14:paraId="4EDC0B22" w14:textId="77777777">
        <w:trPr>
          <w:trHeight w:val="300"/>
        </w:trPr>
        <w:tc>
          <w:tcPr>
            <w:tcW w:w="1178" w:type="dxa"/>
            <w:tcBorders>
              <w:top w:val="nil"/>
              <w:left w:val="nil"/>
              <w:bottom w:val="nil"/>
              <w:right w:val="nil"/>
            </w:tcBorders>
            <w:shd w:val="clear" w:color="auto" w:fill="auto"/>
            <w:noWrap/>
            <w:vAlign w:val="bottom"/>
            <w:hideMark/>
          </w:tcPr>
          <w:p w14:paraId="4EDC0B1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B1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B1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B1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B1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B2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B21" w14:textId="77777777" w:rsidR="002B1AFB" w:rsidRPr="007F669D" w:rsidRDefault="007215F5" w:rsidP="002B1AFB">
            <w:pPr>
              <w:rPr>
                <w:rFonts w:ascii="Times New Roman" w:eastAsia="Times New Roman" w:hAnsi="Times New Roman" w:cs="Times New Roman"/>
                <w:sz w:val="20"/>
              </w:rPr>
            </w:pPr>
          </w:p>
        </w:tc>
      </w:tr>
      <w:tr w:rsidR="00ED4365" w14:paraId="4EDC0B2A" w14:textId="77777777">
        <w:trPr>
          <w:trHeight w:val="300"/>
        </w:trPr>
        <w:tc>
          <w:tcPr>
            <w:tcW w:w="1178" w:type="dxa"/>
            <w:tcBorders>
              <w:top w:val="nil"/>
              <w:left w:val="nil"/>
              <w:bottom w:val="nil"/>
              <w:right w:val="nil"/>
            </w:tcBorders>
            <w:shd w:val="clear" w:color="auto" w:fill="auto"/>
            <w:noWrap/>
            <w:vAlign w:val="bottom"/>
            <w:hideMark/>
          </w:tcPr>
          <w:p w14:paraId="4EDC0B2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B2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B2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B2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B2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B2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B29" w14:textId="77777777" w:rsidR="002B1AFB" w:rsidRPr="007F669D" w:rsidRDefault="007215F5" w:rsidP="002B1AFB">
            <w:pPr>
              <w:rPr>
                <w:rFonts w:ascii="Times New Roman" w:eastAsia="Times New Roman" w:hAnsi="Times New Roman" w:cs="Times New Roman"/>
                <w:sz w:val="20"/>
              </w:rPr>
            </w:pPr>
          </w:p>
        </w:tc>
      </w:tr>
      <w:tr w:rsidR="00ED4365" w14:paraId="4EDC0B32" w14:textId="77777777">
        <w:trPr>
          <w:trHeight w:val="300"/>
        </w:trPr>
        <w:tc>
          <w:tcPr>
            <w:tcW w:w="1178" w:type="dxa"/>
            <w:tcBorders>
              <w:top w:val="nil"/>
              <w:left w:val="nil"/>
              <w:bottom w:val="nil"/>
              <w:right w:val="nil"/>
            </w:tcBorders>
            <w:shd w:val="clear" w:color="auto" w:fill="auto"/>
            <w:noWrap/>
            <w:vAlign w:val="bottom"/>
            <w:hideMark/>
          </w:tcPr>
          <w:p w14:paraId="4EDC0B2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0B2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B2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B2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B2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B3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B31" w14:textId="77777777" w:rsidR="002B1AFB" w:rsidRPr="007F669D" w:rsidRDefault="007215F5" w:rsidP="002B1AFB">
            <w:pPr>
              <w:rPr>
                <w:rFonts w:ascii="Times New Roman" w:eastAsia="Times New Roman" w:hAnsi="Times New Roman" w:cs="Times New Roman"/>
                <w:sz w:val="20"/>
              </w:rPr>
            </w:pPr>
          </w:p>
        </w:tc>
      </w:tr>
      <w:tr w:rsidR="00ED4365" w14:paraId="4EDC0B39" w14:textId="77777777">
        <w:trPr>
          <w:trHeight w:val="300"/>
        </w:trPr>
        <w:tc>
          <w:tcPr>
            <w:tcW w:w="2203" w:type="dxa"/>
            <w:gridSpan w:val="2"/>
            <w:tcBorders>
              <w:top w:val="nil"/>
              <w:left w:val="nil"/>
              <w:bottom w:val="nil"/>
              <w:right w:val="nil"/>
            </w:tcBorders>
            <w:shd w:val="clear" w:color="auto" w:fill="auto"/>
            <w:noWrap/>
            <w:vAlign w:val="bottom"/>
            <w:hideMark/>
          </w:tcPr>
          <w:p w14:paraId="4EDC0B3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B34"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B3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B3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B3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B38" w14:textId="77777777" w:rsidR="002B1AFB" w:rsidRPr="007F669D" w:rsidRDefault="007215F5" w:rsidP="002B1AFB">
            <w:pPr>
              <w:rPr>
                <w:rFonts w:ascii="Times New Roman" w:eastAsia="Times New Roman" w:hAnsi="Times New Roman" w:cs="Times New Roman"/>
                <w:sz w:val="20"/>
              </w:rPr>
            </w:pPr>
          </w:p>
        </w:tc>
      </w:tr>
      <w:tr w:rsidR="00ED4365" w14:paraId="4EDC0B41" w14:textId="77777777">
        <w:trPr>
          <w:trHeight w:val="300"/>
        </w:trPr>
        <w:tc>
          <w:tcPr>
            <w:tcW w:w="1178" w:type="dxa"/>
            <w:tcBorders>
              <w:top w:val="nil"/>
              <w:left w:val="nil"/>
              <w:bottom w:val="nil"/>
              <w:right w:val="nil"/>
            </w:tcBorders>
            <w:shd w:val="clear" w:color="auto" w:fill="auto"/>
            <w:noWrap/>
            <w:vAlign w:val="bottom"/>
            <w:hideMark/>
          </w:tcPr>
          <w:p w14:paraId="4EDC0B3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B3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B3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B3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B3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B3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B40" w14:textId="77777777" w:rsidR="002B1AFB" w:rsidRPr="007F669D" w:rsidRDefault="007215F5" w:rsidP="002B1AFB">
            <w:pPr>
              <w:rPr>
                <w:rFonts w:ascii="Times New Roman" w:eastAsia="Times New Roman" w:hAnsi="Times New Roman" w:cs="Times New Roman"/>
                <w:sz w:val="20"/>
              </w:rPr>
            </w:pPr>
          </w:p>
        </w:tc>
      </w:tr>
      <w:tr w:rsidR="00ED4365" w14:paraId="4EDC0B49" w14:textId="77777777">
        <w:trPr>
          <w:trHeight w:val="300"/>
        </w:trPr>
        <w:tc>
          <w:tcPr>
            <w:tcW w:w="1178" w:type="dxa"/>
            <w:tcBorders>
              <w:top w:val="nil"/>
              <w:left w:val="nil"/>
              <w:bottom w:val="nil"/>
              <w:right w:val="nil"/>
            </w:tcBorders>
            <w:shd w:val="clear" w:color="auto" w:fill="auto"/>
            <w:noWrap/>
            <w:vAlign w:val="bottom"/>
            <w:hideMark/>
          </w:tcPr>
          <w:p w14:paraId="4EDC0B42"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B43"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B4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B45"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B46"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B4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B48" w14:textId="77777777" w:rsidR="002B1AFB" w:rsidRPr="007F669D" w:rsidRDefault="007215F5" w:rsidP="002B1AFB">
            <w:pPr>
              <w:rPr>
                <w:rFonts w:ascii="Times New Roman" w:eastAsia="Times New Roman" w:hAnsi="Times New Roman" w:cs="Times New Roman"/>
                <w:sz w:val="20"/>
              </w:rPr>
            </w:pPr>
          </w:p>
        </w:tc>
      </w:tr>
      <w:tr w:rsidR="00ED4365" w14:paraId="4EDC0B4F"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B4A"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B4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52 ως έχει</w:t>
            </w:r>
          </w:p>
        </w:tc>
        <w:tc>
          <w:tcPr>
            <w:tcW w:w="1903" w:type="dxa"/>
            <w:tcBorders>
              <w:top w:val="nil"/>
              <w:left w:val="nil"/>
              <w:bottom w:val="nil"/>
              <w:right w:val="nil"/>
            </w:tcBorders>
            <w:shd w:val="clear" w:color="auto" w:fill="auto"/>
            <w:noWrap/>
            <w:vAlign w:val="bottom"/>
            <w:hideMark/>
          </w:tcPr>
          <w:p w14:paraId="4EDC0B4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B4D"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B4E" w14:textId="77777777" w:rsidR="002B1AFB" w:rsidRPr="007F669D" w:rsidRDefault="007215F5" w:rsidP="002B1AFB">
            <w:pPr>
              <w:rPr>
                <w:rFonts w:ascii="Times New Roman" w:eastAsia="Times New Roman" w:hAnsi="Times New Roman" w:cs="Times New Roman"/>
                <w:sz w:val="20"/>
              </w:rPr>
            </w:pPr>
          </w:p>
        </w:tc>
      </w:tr>
      <w:tr w:rsidR="00ED4365" w14:paraId="4EDC0B57" w14:textId="77777777">
        <w:trPr>
          <w:trHeight w:val="300"/>
        </w:trPr>
        <w:tc>
          <w:tcPr>
            <w:tcW w:w="1178" w:type="dxa"/>
            <w:tcBorders>
              <w:top w:val="nil"/>
              <w:left w:val="nil"/>
              <w:bottom w:val="nil"/>
              <w:right w:val="nil"/>
            </w:tcBorders>
            <w:shd w:val="clear" w:color="auto" w:fill="auto"/>
            <w:noWrap/>
            <w:vAlign w:val="bottom"/>
            <w:hideMark/>
          </w:tcPr>
          <w:p w14:paraId="4EDC0B5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B5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B5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B5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B5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B5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B56" w14:textId="77777777" w:rsidR="002B1AFB" w:rsidRPr="007F669D" w:rsidRDefault="007215F5" w:rsidP="002B1AFB">
            <w:pPr>
              <w:rPr>
                <w:rFonts w:ascii="Times New Roman" w:eastAsia="Times New Roman" w:hAnsi="Times New Roman" w:cs="Times New Roman"/>
                <w:sz w:val="20"/>
              </w:rPr>
            </w:pPr>
          </w:p>
        </w:tc>
      </w:tr>
      <w:tr w:rsidR="00ED4365" w14:paraId="4EDC0B5F" w14:textId="77777777">
        <w:trPr>
          <w:trHeight w:val="300"/>
        </w:trPr>
        <w:tc>
          <w:tcPr>
            <w:tcW w:w="1178" w:type="dxa"/>
            <w:tcBorders>
              <w:top w:val="nil"/>
              <w:left w:val="nil"/>
              <w:bottom w:val="nil"/>
              <w:right w:val="nil"/>
            </w:tcBorders>
            <w:shd w:val="clear" w:color="auto" w:fill="auto"/>
            <w:noWrap/>
            <w:vAlign w:val="bottom"/>
            <w:hideMark/>
          </w:tcPr>
          <w:p w14:paraId="4EDC0B5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B5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B5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B5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B5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B5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B5E" w14:textId="77777777" w:rsidR="002B1AFB" w:rsidRPr="007F669D" w:rsidRDefault="007215F5" w:rsidP="002B1AFB">
            <w:pPr>
              <w:rPr>
                <w:rFonts w:ascii="Times New Roman" w:eastAsia="Times New Roman" w:hAnsi="Times New Roman" w:cs="Times New Roman"/>
                <w:sz w:val="20"/>
              </w:rPr>
            </w:pPr>
          </w:p>
        </w:tc>
      </w:tr>
      <w:tr w:rsidR="00ED4365" w14:paraId="4EDC0B67" w14:textId="77777777">
        <w:trPr>
          <w:trHeight w:val="300"/>
        </w:trPr>
        <w:tc>
          <w:tcPr>
            <w:tcW w:w="1178" w:type="dxa"/>
            <w:tcBorders>
              <w:top w:val="nil"/>
              <w:left w:val="nil"/>
              <w:bottom w:val="nil"/>
              <w:right w:val="nil"/>
            </w:tcBorders>
            <w:shd w:val="clear" w:color="auto" w:fill="auto"/>
            <w:noWrap/>
            <w:vAlign w:val="bottom"/>
            <w:hideMark/>
          </w:tcPr>
          <w:p w14:paraId="4EDC0B6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B6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B6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B6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B6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B6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B66" w14:textId="77777777" w:rsidR="002B1AFB" w:rsidRPr="007F669D" w:rsidRDefault="007215F5" w:rsidP="002B1AFB">
            <w:pPr>
              <w:rPr>
                <w:rFonts w:ascii="Times New Roman" w:eastAsia="Times New Roman" w:hAnsi="Times New Roman" w:cs="Times New Roman"/>
                <w:sz w:val="20"/>
              </w:rPr>
            </w:pPr>
          </w:p>
        </w:tc>
      </w:tr>
      <w:tr w:rsidR="00ED4365" w14:paraId="4EDC0B6F" w14:textId="77777777">
        <w:trPr>
          <w:trHeight w:val="300"/>
        </w:trPr>
        <w:tc>
          <w:tcPr>
            <w:tcW w:w="1178" w:type="dxa"/>
            <w:tcBorders>
              <w:top w:val="nil"/>
              <w:left w:val="nil"/>
              <w:bottom w:val="nil"/>
              <w:right w:val="nil"/>
            </w:tcBorders>
            <w:shd w:val="clear" w:color="auto" w:fill="auto"/>
            <w:noWrap/>
            <w:vAlign w:val="bottom"/>
            <w:hideMark/>
          </w:tcPr>
          <w:p w14:paraId="4EDC0B6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B6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B6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B6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B6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B6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B6E" w14:textId="77777777" w:rsidR="002B1AFB" w:rsidRPr="007F669D" w:rsidRDefault="007215F5" w:rsidP="002B1AFB">
            <w:pPr>
              <w:rPr>
                <w:rFonts w:ascii="Times New Roman" w:eastAsia="Times New Roman" w:hAnsi="Times New Roman" w:cs="Times New Roman"/>
                <w:sz w:val="20"/>
              </w:rPr>
            </w:pPr>
          </w:p>
        </w:tc>
      </w:tr>
      <w:tr w:rsidR="00ED4365" w14:paraId="4EDC0B77" w14:textId="77777777">
        <w:trPr>
          <w:trHeight w:val="300"/>
        </w:trPr>
        <w:tc>
          <w:tcPr>
            <w:tcW w:w="1178" w:type="dxa"/>
            <w:tcBorders>
              <w:top w:val="nil"/>
              <w:left w:val="nil"/>
              <w:bottom w:val="nil"/>
              <w:right w:val="nil"/>
            </w:tcBorders>
            <w:shd w:val="clear" w:color="auto" w:fill="auto"/>
            <w:noWrap/>
            <w:vAlign w:val="bottom"/>
            <w:hideMark/>
          </w:tcPr>
          <w:p w14:paraId="4EDC0B7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B7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B7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B7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B7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B7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B76" w14:textId="77777777" w:rsidR="002B1AFB" w:rsidRPr="007F669D" w:rsidRDefault="007215F5" w:rsidP="002B1AFB">
            <w:pPr>
              <w:rPr>
                <w:rFonts w:ascii="Times New Roman" w:eastAsia="Times New Roman" w:hAnsi="Times New Roman" w:cs="Times New Roman"/>
                <w:sz w:val="20"/>
              </w:rPr>
            </w:pPr>
          </w:p>
        </w:tc>
      </w:tr>
      <w:tr w:rsidR="00ED4365" w14:paraId="4EDC0B7F" w14:textId="77777777">
        <w:trPr>
          <w:trHeight w:val="300"/>
        </w:trPr>
        <w:tc>
          <w:tcPr>
            <w:tcW w:w="1178" w:type="dxa"/>
            <w:tcBorders>
              <w:top w:val="nil"/>
              <w:left w:val="nil"/>
              <w:bottom w:val="nil"/>
              <w:right w:val="nil"/>
            </w:tcBorders>
            <w:shd w:val="clear" w:color="auto" w:fill="auto"/>
            <w:noWrap/>
            <w:vAlign w:val="bottom"/>
            <w:hideMark/>
          </w:tcPr>
          <w:p w14:paraId="4EDC0B7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ΑΝ.ΕΛ:</w:t>
            </w:r>
          </w:p>
        </w:tc>
        <w:tc>
          <w:tcPr>
            <w:tcW w:w="1025" w:type="dxa"/>
            <w:tcBorders>
              <w:top w:val="nil"/>
              <w:left w:val="nil"/>
              <w:bottom w:val="nil"/>
              <w:right w:val="nil"/>
            </w:tcBorders>
            <w:shd w:val="clear" w:color="auto" w:fill="auto"/>
            <w:noWrap/>
            <w:vAlign w:val="bottom"/>
            <w:hideMark/>
          </w:tcPr>
          <w:p w14:paraId="4EDC0B7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B7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B7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B7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B7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B7E" w14:textId="77777777" w:rsidR="002B1AFB" w:rsidRPr="007F669D" w:rsidRDefault="007215F5" w:rsidP="002B1AFB">
            <w:pPr>
              <w:rPr>
                <w:rFonts w:ascii="Times New Roman" w:eastAsia="Times New Roman" w:hAnsi="Times New Roman" w:cs="Times New Roman"/>
                <w:sz w:val="20"/>
              </w:rPr>
            </w:pPr>
          </w:p>
        </w:tc>
      </w:tr>
      <w:tr w:rsidR="00ED4365" w14:paraId="4EDC0B86" w14:textId="77777777">
        <w:trPr>
          <w:trHeight w:val="300"/>
        </w:trPr>
        <w:tc>
          <w:tcPr>
            <w:tcW w:w="2203" w:type="dxa"/>
            <w:gridSpan w:val="2"/>
            <w:tcBorders>
              <w:top w:val="nil"/>
              <w:left w:val="nil"/>
              <w:bottom w:val="nil"/>
              <w:right w:val="nil"/>
            </w:tcBorders>
            <w:shd w:val="clear" w:color="auto" w:fill="auto"/>
            <w:noWrap/>
            <w:vAlign w:val="bottom"/>
            <w:hideMark/>
          </w:tcPr>
          <w:p w14:paraId="4EDC0B8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B81"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B8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B8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B8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B85" w14:textId="77777777" w:rsidR="002B1AFB" w:rsidRPr="007F669D" w:rsidRDefault="007215F5" w:rsidP="002B1AFB">
            <w:pPr>
              <w:rPr>
                <w:rFonts w:ascii="Times New Roman" w:eastAsia="Times New Roman" w:hAnsi="Times New Roman" w:cs="Times New Roman"/>
                <w:sz w:val="20"/>
              </w:rPr>
            </w:pPr>
          </w:p>
        </w:tc>
      </w:tr>
      <w:tr w:rsidR="00ED4365" w14:paraId="4EDC0B8E" w14:textId="77777777">
        <w:trPr>
          <w:trHeight w:val="300"/>
        </w:trPr>
        <w:tc>
          <w:tcPr>
            <w:tcW w:w="1178" w:type="dxa"/>
            <w:tcBorders>
              <w:top w:val="nil"/>
              <w:left w:val="nil"/>
              <w:bottom w:val="nil"/>
              <w:right w:val="nil"/>
            </w:tcBorders>
            <w:shd w:val="clear" w:color="auto" w:fill="auto"/>
            <w:noWrap/>
            <w:vAlign w:val="bottom"/>
            <w:hideMark/>
          </w:tcPr>
          <w:p w14:paraId="4EDC0B8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B8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B8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B8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B8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B8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B8D" w14:textId="77777777" w:rsidR="002B1AFB" w:rsidRPr="007F669D" w:rsidRDefault="007215F5" w:rsidP="002B1AFB">
            <w:pPr>
              <w:rPr>
                <w:rFonts w:ascii="Times New Roman" w:eastAsia="Times New Roman" w:hAnsi="Times New Roman" w:cs="Times New Roman"/>
                <w:sz w:val="20"/>
              </w:rPr>
            </w:pPr>
          </w:p>
        </w:tc>
      </w:tr>
      <w:tr w:rsidR="00ED4365" w14:paraId="4EDC0B96" w14:textId="77777777">
        <w:trPr>
          <w:trHeight w:val="300"/>
        </w:trPr>
        <w:tc>
          <w:tcPr>
            <w:tcW w:w="1178" w:type="dxa"/>
            <w:tcBorders>
              <w:top w:val="nil"/>
              <w:left w:val="nil"/>
              <w:bottom w:val="nil"/>
              <w:right w:val="nil"/>
            </w:tcBorders>
            <w:shd w:val="clear" w:color="auto" w:fill="auto"/>
            <w:noWrap/>
            <w:vAlign w:val="bottom"/>
            <w:hideMark/>
          </w:tcPr>
          <w:p w14:paraId="4EDC0B8F"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B90"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B9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B92"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B93"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B9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B95" w14:textId="77777777" w:rsidR="002B1AFB" w:rsidRPr="007F669D" w:rsidRDefault="007215F5" w:rsidP="002B1AFB">
            <w:pPr>
              <w:rPr>
                <w:rFonts w:ascii="Times New Roman" w:eastAsia="Times New Roman" w:hAnsi="Times New Roman" w:cs="Times New Roman"/>
                <w:sz w:val="20"/>
              </w:rPr>
            </w:pPr>
          </w:p>
        </w:tc>
      </w:tr>
      <w:tr w:rsidR="00ED4365" w14:paraId="4EDC0B9C"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B97"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B9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53 ως έχει</w:t>
            </w:r>
          </w:p>
        </w:tc>
        <w:tc>
          <w:tcPr>
            <w:tcW w:w="1903" w:type="dxa"/>
            <w:tcBorders>
              <w:top w:val="nil"/>
              <w:left w:val="nil"/>
              <w:bottom w:val="nil"/>
              <w:right w:val="nil"/>
            </w:tcBorders>
            <w:shd w:val="clear" w:color="auto" w:fill="auto"/>
            <w:noWrap/>
            <w:vAlign w:val="bottom"/>
            <w:hideMark/>
          </w:tcPr>
          <w:p w14:paraId="4EDC0B9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B9A"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B9B" w14:textId="77777777" w:rsidR="002B1AFB" w:rsidRPr="007F669D" w:rsidRDefault="007215F5" w:rsidP="002B1AFB">
            <w:pPr>
              <w:rPr>
                <w:rFonts w:ascii="Times New Roman" w:eastAsia="Times New Roman" w:hAnsi="Times New Roman" w:cs="Times New Roman"/>
                <w:sz w:val="20"/>
              </w:rPr>
            </w:pPr>
          </w:p>
        </w:tc>
      </w:tr>
      <w:tr w:rsidR="00ED4365" w14:paraId="4EDC0BA4" w14:textId="77777777">
        <w:trPr>
          <w:trHeight w:val="300"/>
        </w:trPr>
        <w:tc>
          <w:tcPr>
            <w:tcW w:w="1178" w:type="dxa"/>
            <w:tcBorders>
              <w:top w:val="nil"/>
              <w:left w:val="nil"/>
              <w:bottom w:val="nil"/>
              <w:right w:val="nil"/>
            </w:tcBorders>
            <w:shd w:val="clear" w:color="auto" w:fill="auto"/>
            <w:noWrap/>
            <w:vAlign w:val="bottom"/>
            <w:hideMark/>
          </w:tcPr>
          <w:p w14:paraId="4EDC0B9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B9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B9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BA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BA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BA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BA3" w14:textId="77777777" w:rsidR="002B1AFB" w:rsidRPr="007F669D" w:rsidRDefault="007215F5" w:rsidP="002B1AFB">
            <w:pPr>
              <w:rPr>
                <w:rFonts w:ascii="Times New Roman" w:eastAsia="Times New Roman" w:hAnsi="Times New Roman" w:cs="Times New Roman"/>
                <w:sz w:val="20"/>
              </w:rPr>
            </w:pPr>
          </w:p>
        </w:tc>
      </w:tr>
      <w:tr w:rsidR="00ED4365" w14:paraId="4EDC0BAC" w14:textId="77777777">
        <w:trPr>
          <w:trHeight w:val="300"/>
        </w:trPr>
        <w:tc>
          <w:tcPr>
            <w:tcW w:w="1178" w:type="dxa"/>
            <w:tcBorders>
              <w:top w:val="nil"/>
              <w:left w:val="nil"/>
              <w:bottom w:val="nil"/>
              <w:right w:val="nil"/>
            </w:tcBorders>
            <w:shd w:val="clear" w:color="auto" w:fill="auto"/>
            <w:noWrap/>
            <w:vAlign w:val="bottom"/>
            <w:hideMark/>
          </w:tcPr>
          <w:p w14:paraId="4EDC0BA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BA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BA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BA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BA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BA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BAB" w14:textId="77777777" w:rsidR="002B1AFB" w:rsidRPr="007F669D" w:rsidRDefault="007215F5" w:rsidP="002B1AFB">
            <w:pPr>
              <w:rPr>
                <w:rFonts w:ascii="Times New Roman" w:eastAsia="Times New Roman" w:hAnsi="Times New Roman" w:cs="Times New Roman"/>
                <w:sz w:val="20"/>
              </w:rPr>
            </w:pPr>
          </w:p>
        </w:tc>
      </w:tr>
      <w:tr w:rsidR="00ED4365" w14:paraId="4EDC0BB4" w14:textId="77777777">
        <w:trPr>
          <w:trHeight w:val="300"/>
        </w:trPr>
        <w:tc>
          <w:tcPr>
            <w:tcW w:w="1178" w:type="dxa"/>
            <w:tcBorders>
              <w:top w:val="nil"/>
              <w:left w:val="nil"/>
              <w:bottom w:val="nil"/>
              <w:right w:val="nil"/>
            </w:tcBorders>
            <w:shd w:val="clear" w:color="auto" w:fill="auto"/>
            <w:noWrap/>
            <w:vAlign w:val="bottom"/>
            <w:hideMark/>
          </w:tcPr>
          <w:p w14:paraId="4EDC0BA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BA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BA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BB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BB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BB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BB3" w14:textId="77777777" w:rsidR="002B1AFB" w:rsidRPr="007F669D" w:rsidRDefault="007215F5" w:rsidP="002B1AFB">
            <w:pPr>
              <w:rPr>
                <w:rFonts w:ascii="Times New Roman" w:eastAsia="Times New Roman" w:hAnsi="Times New Roman" w:cs="Times New Roman"/>
                <w:sz w:val="20"/>
              </w:rPr>
            </w:pPr>
          </w:p>
        </w:tc>
      </w:tr>
      <w:tr w:rsidR="00ED4365" w14:paraId="4EDC0BBC" w14:textId="77777777">
        <w:trPr>
          <w:trHeight w:val="300"/>
        </w:trPr>
        <w:tc>
          <w:tcPr>
            <w:tcW w:w="1178" w:type="dxa"/>
            <w:tcBorders>
              <w:top w:val="nil"/>
              <w:left w:val="nil"/>
              <w:bottom w:val="nil"/>
              <w:right w:val="nil"/>
            </w:tcBorders>
            <w:shd w:val="clear" w:color="auto" w:fill="auto"/>
            <w:noWrap/>
            <w:vAlign w:val="bottom"/>
            <w:hideMark/>
          </w:tcPr>
          <w:p w14:paraId="4EDC0BB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BB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BB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BB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BB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BB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BBB" w14:textId="77777777" w:rsidR="002B1AFB" w:rsidRPr="007F669D" w:rsidRDefault="007215F5" w:rsidP="002B1AFB">
            <w:pPr>
              <w:rPr>
                <w:rFonts w:ascii="Times New Roman" w:eastAsia="Times New Roman" w:hAnsi="Times New Roman" w:cs="Times New Roman"/>
                <w:sz w:val="20"/>
              </w:rPr>
            </w:pPr>
          </w:p>
        </w:tc>
      </w:tr>
      <w:tr w:rsidR="00ED4365" w14:paraId="4EDC0BC4" w14:textId="77777777">
        <w:trPr>
          <w:trHeight w:val="300"/>
        </w:trPr>
        <w:tc>
          <w:tcPr>
            <w:tcW w:w="1178" w:type="dxa"/>
            <w:tcBorders>
              <w:top w:val="nil"/>
              <w:left w:val="nil"/>
              <w:bottom w:val="nil"/>
              <w:right w:val="nil"/>
            </w:tcBorders>
            <w:shd w:val="clear" w:color="auto" w:fill="auto"/>
            <w:noWrap/>
            <w:vAlign w:val="bottom"/>
            <w:hideMark/>
          </w:tcPr>
          <w:p w14:paraId="4EDC0BB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BB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BB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BC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BC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BC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BC3" w14:textId="77777777" w:rsidR="002B1AFB" w:rsidRPr="007F669D" w:rsidRDefault="007215F5" w:rsidP="002B1AFB">
            <w:pPr>
              <w:rPr>
                <w:rFonts w:ascii="Times New Roman" w:eastAsia="Times New Roman" w:hAnsi="Times New Roman" w:cs="Times New Roman"/>
                <w:sz w:val="20"/>
              </w:rPr>
            </w:pPr>
          </w:p>
        </w:tc>
      </w:tr>
      <w:tr w:rsidR="00ED4365" w14:paraId="4EDC0BCC" w14:textId="77777777">
        <w:trPr>
          <w:trHeight w:val="300"/>
        </w:trPr>
        <w:tc>
          <w:tcPr>
            <w:tcW w:w="1178" w:type="dxa"/>
            <w:tcBorders>
              <w:top w:val="nil"/>
              <w:left w:val="nil"/>
              <w:bottom w:val="nil"/>
              <w:right w:val="nil"/>
            </w:tcBorders>
            <w:shd w:val="clear" w:color="auto" w:fill="auto"/>
            <w:noWrap/>
            <w:vAlign w:val="bottom"/>
            <w:hideMark/>
          </w:tcPr>
          <w:p w14:paraId="4EDC0BC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0BC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BC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BC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BC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BC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BCB" w14:textId="77777777" w:rsidR="002B1AFB" w:rsidRPr="007F669D" w:rsidRDefault="007215F5" w:rsidP="002B1AFB">
            <w:pPr>
              <w:rPr>
                <w:rFonts w:ascii="Times New Roman" w:eastAsia="Times New Roman" w:hAnsi="Times New Roman" w:cs="Times New Roman"/>
                <w:sz w:val="20"/>
              </w:rPr>
            </w:pPr>
          </w:p>
        </w:tc>
      </w:tr>
      <w:tr w:rsidR="00ED4365" w14:paraId="4EDC0BD3" w14:textId="77777777">
        <w:trPr>
          <w:trHeight w:val="300"/>
        </w:trPr>
        <w:tc>
          <w:tcPr>
            <w:tcW w:w="2203" w:type="dxa"/>
            <w:gridSpan w:val="2"/>
            <w:tcBorders>
              <w:top w:val="nil"/>
              <w:left w:val="nil"/>
              <w:bottom w:val="nil"/>
              <w:right w:val="nil"/>
            </w:tcBorders>
            <w:shd w:val="clear" w:color="auto" w:fill="auto"/>
            <w:noWrap/>
            <w:vAlign w:val="bottom"/>
            <w:hideMark/>
          </w:tcPr>
          <w:p w14:paraId="4EDC0BC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BCE"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BC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BD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BD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BD2" w14:textId="77777777" w:rsidR="002B1AFB" w:rsidRPr="007F669D" w:rsidRDefault="007215F5" w:rsidP="002B1AFB">
            <w:pPr>
              <w:rPr>
                <w:rFonts w:ascii="Times New Roman" w:eastAsia="Times New Roman" w:hAnsi="Times New Roman" w:cs="Times New Roman"/>
                <w:sz w:val="20"/>
              </w:rPr>
            </w:pPr>
          </w:p>
        </w:tc>
      </w:tr>
      <w:tr w:rsidR="00ED4365" w14:paraId="4EDC0BDB" w14:textId="77777777">
        <w:trPr>
          <w:trHeight w:val="300"/>
        </w:trPr>
        <w:tc>
          <w:tcPr>
            <w:tcW w:w="1178" w:type="dxa"/>
            <w:tcBorders>
              <w:top w:val="nil"/>
              <w:left w:val="nil"/>
              <w:bottom w:val="nil"/>
              <w:right w:val="nil"/>
            </w:tcBorders>
            <w:shd w:val="clear" w:color="auto" w:fill="auto"/>
            <w:noWrap/>
            <w:vAlign w:val="bottom"/>
            <w:hideMark/>
          </w:tcPr>
          <w:p w14:paraId="4EDC0BD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BD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BD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BD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BD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BD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BDA" w14:textId="77777777" w:rsidR="002B1AFB" w:rsidRPr="007F669D" w:rsidRDefault="007215F5" w:rsidP="002B1AFB">
            <w:pPr>
              <w:rPr>
                <w:rFonts w:ascii="Times New Roman" w:eastAsia="Times New Roman" w:hAnsi="Times New Roman" w:cs="Times New Roman"/>
                <w:sz w:val="20"/>
              </w:rPr>
            </w:pPr>
          </w:p>
        </w:tc>
      </w:tr>
      <w:tr w:rsidR="00ED4365" w14:paraId="4EDC0BE3" w14:textId="77777777">
        <w:trPr>
          <w:trHeight w:val="300"/>
        </w:trPr>
        <w:tc>
          <w:tcPr>
            <w:tcW w:w="1178" w:type="dxa"/>
            <w:tcBorders>
              <w:top w:val="nil"/>
              <w:left w:val="nil"/>
              <w:bottom w:val="nil"/>
              <w:right w:val="nil"/>
            </w:tcBorders>
            <w:shd w:val="clear" w:color="auto" w:fill="auto"/>
            <w:noWrap/>
            <w:vAlign w:val="bottom"/>
            <w:hideMark/>
          </w:tcPr>
          <w:p w14:paraId="4EDC0BDC"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BDD"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BD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BDF"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BE0"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BE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BE2" w14:textId="77777777" w:rsidR="002B1AFB" w:rsidRPr="007F669D" w:rsidRDefault="007215F5" w:rsidP="002B1AFB">
            <w:pPr>
              <w:rPr>
                <w:rFonts w:ascii="Times New Roman" w:eastAsia="Times New Roman" w:hAnsi="Times New Roman" w:cs="Times New Roman"/>
                <w:sz w:val="20"/>
              </w:rPr>
            </w:pPr>
          </w:p>
        </w:tc>
      </w:tr>
      <w:tr w:rsidR="00ED4365" w14:paraId="4EDC0BE9"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BE4"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BE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54 ως έχει</w:t>
            </w:r>
          </w:p>
        </w:tc>
        <w:tc>
          <w:tcPr>
            <w:tcW w:w="1903" w:type="dxa"/>
            <w:tcBorders>
              <w:top w:val="nil"/>
              <w:left w:val="nil"/>
              <w:bottom w:val="nil"/>
              <w:right w:val="nil"/>
            </w:tcBorders>
            <w:shd w:val="clear" w:color="auto" w:fill="auto"/>
            <w:noWrap/>
            <w:vAlign w:val="bottom"/>
            <w:hideMark/>
          </w:tcPr>
          <w:p w14:paraId="4EDC0BE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BE7"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BE8" w14:textId="77777777" w:rsidR="002B1AFB" w:rsidRPr="007F669D" w:rsidRDefault="007215F5" w:rsidP="002B1AFB">
            <w:pPr>
              <w:rPr>
                <w:rFonts w:ascii="Times New Roman" w:eastAsia="Times New Roman" w:hAnsi="Times New Roman" w:cs="Times New Roman"/>
                <w:sz w:val="20"/>
              </w:rPr>
            </w:pPr>
          </w:p>
        </w:tc>
      </w:tr>
      <w:tr w:rsidR="00ED4365" w14:paraId="4EDC0BF1" w14:textId="77777777">
        <w:trPr>
          <w:trHeight w:val="300"/>
        </w:trPr>
        <w:tc>
          <w:tcPr>
            <w:tcW w:w="1178" w:type="dxa"/>
            <w:tcBorders>
              <w:top w:val="nil"/>
              <w:left w:val="nil"/>
              <w:bottom w:val="nil"/>
              <w:right w:val="nil"/>
            </w:tcBorders>
            <w:shd w:val="clear" w:color="auto" w:fill="auto"/>
            <w:noWrap/>
            <w:vAlign w:val="bottom"/>
            <w:hideMark/>
          </w:tcPr>
          <w:p w14:paraId="4EDC0BE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BE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BE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BE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BE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BE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BF0" w14:textId="77777777" w:rsidR="002B1AFB" w:rsidRPr="007F669D" w:rsidRDefault="007215F5" w:rsidP="002B1AFB">
            <w:pPr>
              <w:rPr>
                <w:rFonts w:ascii="Times New Roman" w:eastAsia="Times New Roman" w:hAnsi="Times New Roman" w:cs="Times New Roman"/>
                <w:sz w:val="20"/>
              </w:rPr>
            </w:pPr>
          </w:p>
        </w:tc>
      </w:tr>
      <w:tr w:rsidR="00ED4365" w14:paraId="4EDC0BF9" w14:textId="77777777">
        <w:trPr>
          <w:trHeight w:val="300"/>
        </w:trPr>
        <w:tc>
          <w:tcPr>
            <w:tcW w:w="1178" w:type="dxa"/>
            <w:tcBorders>
              <w:top w:val="nil"/>
              <w:left w:val="nil"/>
              <w:bottom w:val="nil"/>
              <w:right w:val="nil"/>
            </w:tcBorders>
            <w:shd w:val="clear" w:color="auto" w:fill="auto"/>
            <w:noWrap/>
            <w:vAlign w:val="bottom"/>
            <w:hideMark/>
          </w:tcPr>
          <w:p w14:paraId="4EDC0BF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BF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BF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BF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BF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BF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BF8" w14:textId="77777777" w:rsidR="002B1AFB" w:rsidRPr="007F669D" w:rsidRDefault="007215F5" w:rsidP="002B1AFB">
            <w:pPr>
              <w:rPr>
                <w:rFonts w:ascii="Times New Roman" w:eastAsia="Times New Roman" w:hAnsi="Times New Roman" w:cs="Times New Roman"/>
                <w:sz w:val="20"/>
              </w:rPr>
            </w:pPr>
          </w:p>
        </w:tc>
      </w:tr>
      <w:tr w:rsidR="00ED4365" w14:paraId="4EDC0C01" w14:textId="77777777">
        <w:trPr>
          <w:trHeight w:val="300"/>
        </w:trPr>
        <w:tc>
          <w:tcPr>
            <w:tcW w:w="1178" w:type="dxa"/>
            <w:tcBorders>
              <w:top w:val="nil"/>
              <w:left w:val="nil"/>
              <w:bottom w:val="nil"/>
              <w:right w:val="nil"/>
            </w:tcBorders>
            <w:shd w:val="clear" w:color="auto" w:fill="auto"/>
            <w:noWrap/>
            <w:vAlign w:val="bottom"/>
            <w:hideMark/>
          </w:tcPr>
          <w:p w14:paraId="4EDC0BF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BF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BF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BF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BF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BF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C00" w14:textId="77777777" w:rsidR="002B1AFB" w:rsidRPr="007F669D" w:rsidRDefault="007215F5" w:rsidP="002B1AFB">
            <w:pPr>
              <w:rPr>
                <w:rFonts w:ascii="Times New Roman" w:eastAsia="Times New Roman" w:hAnsi="Times New Roman" w:cs="Times New Roman"/>
                <w:sz w:val="20"/>
              </w:rPr>
            </w:pPr>
          </w:p>
        </w:tc>
      </w:tr>
      <w:tr w:rsidR="00ED4365" w14:paraId="4EDC0C09" w14:textId="77777777">
        <w:trPr>
          <w:trHeight w:val="300"/>
        </w:trPr>
        <w:tc>
          <w:tcPr>
            <w:tcW w:w="1178" w:type="dxa"/>
            <w:tcBorders>
              <w:top w:val="nil"/>
              <w:left w:val="nil"/>
              <w:bottom w:val="nil"/>
              <w:right w:val="nil"/>
            </w:tcBorders>
            <w:shd w:val="clear" w:color="auto" w:fill="auto"/>
            <w:noWrap/>
            <w:vAlign w:val="bottom"/>
            <w:hideMark/>
          </w:tcPr>
          <w:p w14:paraId="4EDC0C0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C0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C0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C0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C0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C0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C08" w14:textId="77777777" w:rsidR="002B1AFB" w:rsidRPr="007F669D" w:rsidRDefault="007215F5" w:rsidP="002B1AFB">
            <w:pPr>
              <w:rPr>
                <w:rFonts w:ascii="Times New Roman" w:eastAsia="Times New Roman" w:hAnsi="Times New Roman" w:cs="Times New Roman"/>
                <w:sz w:val="20"/>
              </w:rPr>
            </w:pPr>
          </w:p>
        </w:tc>
      </w:tr>
      <w:tr w:rsidR="00ED4365" w14:paraId="4EDC0C11" w14:textId="77777777">
        <w:trPr>
          <w:trHeight w:val="300"/>
        </w:trPr>
        <w:tc>
          <w:tcPr>
            <w:tcW w:w="1178" w:type="dxa"/>
            <w:tcBorders>
              <w:top w:val="nil"/>
              <w:left w:val="nil"/>
              <w:bottom w:val="nil"/>
              <w:right w:val="nil"/>
            </w:tcBorders>
            <w:shd w:val="clear" w:color="auto" w:fill="auto"/>
            <w:noWrap/>
            <w:vAlign w:val="bottom"/>
            <w:hideMark/>
          </w:tcPr>
          <w:p w14:paraId="4EDC0C0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C0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C0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C0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C0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C0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C10" w14:textId="77777777" w:rsidR="002B1AFB" w:rsidRPr="007F669D" w:rsidRDefault="007215F5" w:rsidP="002B1AFB">
            <w:pPr>
              <w:rPr>
                <w:rFonts w:ascii="Times New Roman" w:eastAsia="Times New Roman" w:hAnsi="Times New Roman" w:cs="Times New Roman"/>
                <w:sz w:val="20"/>
              </w:rPr>
            </w:pPr>
          </w:p>
        </w:tc>
      </w:tr>
      <w:tr w:rsidR="00ED4365" w14:paraId="4EDC0C19" w14:textId="77777777">
        <w:trPr>
          <w:trHeight w:val="300"/>
        </w:trPr>
        <w:tc>
          <w:tcPr>
            <w:tcW w:w="1178" w:type="dxa"/>
            <w:tcBorders>
              <w:top w:val="nil"/>
              <w:left w:val="nil"/>
              <w:bottom w:val="nil"/>
              <w:right w:val="nil"/>
            </w:tcBorders>
            <w:shd w:val="clear" w:color="auto" w:fill="auto"/>
            <w:noWrap/>
            <w:vAlign w:val="bottom"/>
            <w:hideMark/>
          </w:tcPr>
          <w:p w14:paraId="4EDC0C1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0C1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C1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C1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C1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C1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C18" w14:textId="77777777" w:rsidR="002B1AFB" w:rsidRPr="007F669D" w:rsidRDefault="007215F5" w:rsidP="002B1AFB">
            <w:pPr>
              <w:rPr>
                <w:rFonts w:ascii="Times New Roman" w:eastAsia="Times New Roman" w:hAnsi="Times New Roman" w:cs="Times New Roman"/>
                <w:sz w:val="20"/>
              </w:rPr>
            </w:pPr>
          </w:p>
        </w:tc>
      </w:tr>
      <w:tr w:rsidR="00ED4365" w14:paraId="4EDC0C20" w14:textId="77777777">
        <w:trPr>
          <w:trHeight w:val="300"/>
        </w:trPr>
        <w:tc>
          <w:tcPr>
            <w:tcW w:w="2203" w:type="dxa"/>
            <w:gridSpan w:val="2"/>
            <w:tcBorders>
              <w:top w:val="nil"/>
              <w:left w:val="nil"/>
              <w:bottom w:val="nil"/>
              <w:right w:val="nil"/>
            </w:tcBorders>
            <w:shd w:val="clear" w:color="auto" w:fill="auto"/>
            <w:noWrap/>
            <w:vAlign w:val="bottom"/>
            <w:hideMark/>
          </w:tcPr>
          <w:p w14:paraId="4EDC0C1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C1B"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C1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C1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C1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C1F" w14:textId="77777777" w:rsidR="002B1AFB" w:rsidRPr="007F669D" w:rsidRDefault="007215F5" w:rsidP="002B1AFB">
            <w:pPr>
              <w:rPr>
                <w:rFonts w:ascii="Times New Roman" w:eastAsia="Times New Roman" w:hAnsi="Times New Roman" w:cs="Times New Roman"/>
                <w:sz w:val="20"/>
              </w:rPr>
            </w:pPr>
          </w:p>
        </w:tc>
      </w:tr>
      <w:tr w:rsidR="00ED4365" w14:paraId="4EDC0C28" w14:textId="77777777">
        <w:trPr>
          <w:trHeight w:val="300"/>
        </w:trPr>
        <w:tc>
          <w:tcPr>
            <w:tcW w:w="1178" w:type="dxa"/>
            <w:tcBorders>
              <w:top w:val="nil"/>
              <w:left w:val="nil"/>
              <w:bottom w:val="nil"/>
              <w:right w:val="nil"/>
            </w:tcBorders>
            <w:shd w:val="clear" w:color="auto" w:fill="auto"/>
            <w:noWrap/>
            <w:vAlign w:val="bottom"/>
            <w:hideMark/>
          </w:tcPr>
          <w:p w14:paraId="4EDC0C2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C2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C2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C2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C2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C2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C27" w14:textId="77777777" w:rsidR="002B1AFB" w:rsidRPr="007F669D" w:rsidRDefault="007215F5" w:rsidP="002B1AFB">
            <w:pPr>
              <w:rPr>
                <w:rFonts w:ascii="Times New Roman" w:eastAsia="Times New Roman" w:hAnsi="Times New Roman" w:cs="Times New Roman"/>
                <w:sz w:val="20"/>
              </w:rPr>
            </w:pPr>
          </w:p>
        </w:tc>
      </w:tr>
      <w:tr w:rsidR="00ED4365" w14:paraId="4EDC0C30" w14:textId="77777777">
        <w:trPr>
          <w:trHeight w:val="300"/>
        </w:trPr>
        <w:tc>
          <w:tcPr>
            <w:tcW w:w="1178" w:type="dxa"/>
            <w:tcBorders>
              <w:top w:val="nil"/>
              <w:left w:val="nil"/>
              <w:bottom w:val="nil"/>
              <w:right w:val="nil"/>
            </w:tcBorders>
            <w:shd w:val="clear" w:color="auto" w:fill="auto"/>
            <w:noWrap/>
            <w:vAlign w:val="bottom"/>
            <w:hideMark/>
          </w:tcPr>
          <w:p w14:paraId="4EDC0C29"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C2A"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C2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C2C"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C2D"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C2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C2F" w14:textId="77777777" w:rsidR="002B1AFB" w:rsidRPr="007F669D" w:rsidRDefault="007215F5" w:rsidP="002B1AFB">
            <w:pPr>
              <w:rPr>
                <w:rFonts w:ascii="Times New Roman" w:eastAsia="Times New Roman" w:hAnsi="Times New Roman" w:cs="Times New Roman"/>
                <w:sz w:val="20"/>
              </w:rPr>
            </w:pPr>
          </w:p>
        </w:tc>
      </w:tr>
      <w:tr w:rsidR="00ED4365" w14:paraId="4EDC0C36"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C31"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C3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55 ως έχει</w:t>
            </w:r>
          </w:p>
        </w:tc>
        <w:tc>
          <w:tcPr>
            <w:tcW w:w="1903" w:type="dxa"/>
            <w:tcBorders>
              <w:top w:val="nil"/>
              <w:left w:val="nil"/>
              <w:bottom w:val="nil"/>
              <w:right w:val="nil"/>
            </w:tcBorders>
            <w:shd w:val="clear" w:color="auto" w:fill="auto"/>
            <w:noWrap/>
            <w:vAlign w:val="bottom"/>
            <w:hideMark/>
          </w:tcPr>
          <w:p w14:paraId="4EDC0C3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C34"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C35" w14:textId="77777777" w:rsidR="002B1AFB" w:rsidRPr="007F669D" w:rsidRDefault="007215F5" w:rsidP="002B1AFB">
            <w:pPr>
              <w:rPr>
                <w:rFonts w:ascii="Times New Roman" w:eastAsia="Times New Roman" w:hAnsi="Times New Roman" w:cs="Times New Roman"/>
                <w:sz w:val="20"/>
              </w:rPr>
            </w:pPr>
          </w:p>
        </w:tc>
      </w:tr>
      <w:tr w:rsidR="00ED4365" w14:paraId="4EDC0C3E" w14:textId="77777777">
        <w:trPr>
          <w:trHeight w:val="300"/>
        </w:trPr>
        <w:tc>
          <w:tcPr>
            <w:tcW w:w="1178" w:type="dxa"/>
            <w:tcBorders>
              <w:top w:val="nil"/>
              <w:left w:val="nil"/>
              <w:bottom w:val="nil"/>
              <w:right w:val="nil"/>
            </w:tcBorders>
            <w:shd w:val="clear" w:color="auto" w:fill="auto"/>
            <w:noWrap/>
            <w:vAlign w:val="bottom"/>
            <w:hideMark/>
          </w:tcPr>
          <w:p w14:paraId="4EDC0C3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C3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C3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C3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C3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C3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C3D" w14:textId="77777777" w:rsidR="002B1AFB" w:rsidRPr="007F669D" w:rsidRDefault="007215F5" w:rsidP="002B1AFB">
            <w:pPr>
              <w:rPr>
                <w:rFonts w:ascii="Times New Roman" w:eastAsia="Times New Roman" w:hAnsi="Times New Roman" w:cs="Times New Roman"/>
                <w:sz w:val="20"/>
              </w:rPr>
            </w:pPr>
          </w:p>
        </w:tc>
      </w:tr>
      <w:tr w:rsidR="00ED4365" w14:paraId="4EDC0C46" w14:textId="77777777">
        <w:trPr>
          <w:trHeight w:val="300"/>
        </w:trPr>
        <w:tc>
          <w:tcPr>
            <w:tcW w:w="1178" w:type="dxa"/>
            <w:tcBorders>
              <w:top w:val="nil"/>
              <w:left w:val="nil"/>
              <w:bottom w:val="nil"/>
              <w:right w:val="nil"/>
            </w:tcBorders>
            <w:shd w:val="clear" w:color="auto" w:fill="auto"/>
            <w:noWrap/>
            <w:vAlign w:val="bottom"/>
            <w:hideMark/>
          </w:tcPr>
          <w:p w14:paraId="4EDC0C3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C4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C4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C4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C4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C4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C45" w14:textId="77777777" w:rsidR="002B1AFB" w:rsidRPr="007F669D" w:rsidRDefault="007215F5" w:rsidP="002B1AFB">
            <w:pPr>
              <w:rPr>
                <w:rFonts w:ascii="Times New Roman" w:eastAsia="Times New Roman" w:hAnsi="Times New Roman" w:cs="Times New Roman"/>
                <w:sz w:val="20"/>
              </w:rPr>
            </w:pPr>
          </w:p>
        </w:tc>
      </w:tr>
      <w:tr w:rsidR="00ED4365" w14:paraId="4EDC0C4E" w14:textId="77777777">
        <w:trPr>
          <w:trHeight w:val="300"/>
        </w:trPr>
        <w:tc>
          <w:tcPr>
            <w:tcW w:w="1178" w:type="dxa"/>
            <w:tcBorders>
              <w:top w:val="nil"/>
              <w:left w:val="nil"/>
              <w:bottom w:val="nil"/>
              <w:right w:val="nil"/>
            </w:tcBorders>
            <w:shd w:val="clear" w:color="auto" w:fill="auto"/>
            <w:noWrap/>
            <w:vAlign w:val="bottom"/>
            <w:hideMark/>
          </w:tcPr>
          <w:p w14:paraId="4EDC0C4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C4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C4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C4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C4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C4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C4D" w14:textId="77777777" w:rsidR="002B1AFB" w:rsidRPr="007F669D" w:rsidRDefault="007215F5" w:rsidP="002B1AFB">
            <w:pPr>
              <w:rPr>
                <w:rFonts w:ascii="Times New Roman" w:eastAsia="Times New Roman" w:hAnsi="Times New Roman" w:cs="Times New Roman"/>
                <w:sz w:val="20"/>
              </w:rPr>
            </w:pPr>
          </w:p>
        </w:tc>
      </w:tr>
      <w:tr w:rsidR="00ED4365" w14:paraId="4EDC0C56" w14:textId="77777777">
        <w:trPr>
          <w:trHeight w:val="300"/>
        </w:trPr>
        <w:tc>
          <w:tcPr>
            <w:tcW w:w="1178" w:type="dxa"/>
            <w:tcBorders>
              <w:top w:val="nil"/>
              <w:left w:val="nil"/>
              <w:bottom w:val="nil"/>
              <w:right w:val="nil"/>
            </w:tcBorders>
            <w:shd w:val="clear" w:color="auto" w:fill="auto"/>
            <w:noWrap/>
            <w:vAlign w:val="bottom"/>
            <w:hideMark/>
          </w:tcPr>
          <w:p w14:paraId="4EDC0C4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C5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C5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C5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C5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C5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C55" w14:textId="77777777" w:rsidR="002B1AFB" w:rsidRPr="007F669D" w:rsidRDefault="007215F5" w:rsidP="002B1AFB">
            <w:pPr>
              <w:rPr>
                <w:rFonts w:ascii="Times New Roman" w:eastAsia="Times New Roman" w:hAnsi="Times New Roman" w:cs="Times New Roman"/>
                <w:sz w:val="20"/>
              </w:rPr>
            </w:pPr>
          </w:p>
        </w:tc>
      </w:tr>
      <w:tr w:rsidR="00ED4365" w14:paraId="4EDC0C5E" w14:textId="77777777">
        <w:trPr>
          <w:trHeight w:val="300"/>
        </w:trPr>
        <w:tc>
          <w:tcPr>
            <w:tcW w:w="1178" w:type="dxa"/>
            <w:tcBorders>
              <w:top w:val="nil"/>
              <w:left w:val="nil"/>
              <w:bottom w:val="nil"/>
              <w:right w:val="nil"/>
            </w:tcBorders>
            <w:shd w:val="clear" w:color="auto" w:fill="auto"/>
            <w:noWrap/>
            <w:vAlign w:val="bottom"/>
            <w:hideMark/>
          </w:tcPr>
          <w:p w14:paraId="4EDC0C5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C5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C5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C5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C5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C5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C5D" w14:textId="77777777" w:rsidR="002B1AFB" w:rsidRPr="007F669D" w:rsidRDefault="007215F5" w:rsidP="002B1AFB">
            <w:pPr>
              <w:rPr>
                <w:rFonts w:ascii="Times New Roman" w:eastAsia="Times New Roman" w:hAnsi="Times New Roman" w:cs="Times New Roman"/>
                <w:sz w:val="20"/>
              </w:rPr>
            </w:pPr>
          </w:p>
        </w:tc>
      </w:tr>
      <w:tr w:rsidR="00ED4365" w14:paraId="4EDC0C66" w14:textId="77777777">
        <w:trPr>
          <w:trHeight w:val="300"/>
        </w:trPr>
        <w:tc>
          <w:tcPr>
            <w:tcW w:w="1178" w:type="dxa"/>
            <w:tcBorders>
              <w:top w:val="nil"/>
              <w:left w:val="nil"/>
              <w:bottom w:val="nil"/>
              <w:right w:val="nil"/>
            </w:tcBorders>
            <w:shd w:val="clear" w:color="auto" w:fill="auto"/>
            <w:noWrap/>
            <w:vAlign w:val="bottom"/>
            <w:hideMark/>
          </w:tcPr>
          <w:p w14:paraId="4EDC0C5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ΑΝ.ΕΛ:</w:t>
            </w:r>
          </w:p>
        </w:tc>
        <w:tc>
          <w:tcPr>
            <w:tcW w:w="1025" w:type="dxa"/>
            <w:tcBorders>
              <w:top w:val="nil"/>
              <w:left w:val="nil"/>
              <w:bottom w:val="nil"/>
              <w:right w:val="nil"/>
            </w:tcBorders>
            <w:shd w:val="clear" w:color="auto" w:fill="auto"/>
            <w:noWrap/>
            <w:vAlign w:val="bottom"/>
            <w:hideMark/>
          </w:tcPr>
          <w:p w14:paraId="4EDC0C6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C6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C6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C6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C6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C65" w14:textId="77777777" w:rsidR="002B1AFB" w:rsidRPr="007F669D" w:rsidRDefault="007215F5" w:rsidP="002B1AFB">
            <w:pPr>
              <w:rPr>
                <w:rFonts w:ascii="Times New Roman" w:eastAsia="Times New Roman" w:hAnsi="Times New Roman" w:cs="Times New Roman"/>
                <w:sz w:val="20"/>
              </w:rPr>
            </w:pPr>
          </w:p>
        </w:tc>
      </w:tr>
      <w:tr w:rsidR="00ED4365" w14:paraId="4EDC0C6D" w14:textId="77777777">
        <w:trPr>
          <w:trHeight w:val="300"/>
        </w:trPr>
        <w:tc>
          <w:tcPr>
            <w:tcW w:w="2203" w:type="dxa"/>
            <w:gridSpan w:val="2"/>
            <w:tcBorders>
              <w:top w:val="nil"/>
              <w:left w:val="nil"/>
              <w:bottom w:val="nil"/>
              <w:right w:val="nil"/>
            </w:tcBorders>
            <w:shd w:val="clear" w:color="auto" w:fill="auto"/>
            <w:noWrap/>
            <w:vAlign w:val="bottom"/>
            <w:hideMark/>
          </w:tcPr>
          <w:p w14:paraId="4EDC0C6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C68"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C6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C6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C6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C6C" w14:textId="77777777" w:rsidR="002B1AFB" w:rsidRPr="007F669D" w:rsidRDefault="007215F5" w:rsidP="002B1AFB">
            <w:pPr>
              <w:rPr>
                <w:rFonts w:ascii="Times New Roman" w:eastAsia="Times New Roman" w:hAnsi="Times New Roman" w:cs="Times New Roman"/>
                <w:sz w:val="20"/>
              </w:rPr>
            </w:pPr>
          </w:p>
        </w:tc>
      </w:tr>
      <w:tr w:rsidR="00ED4365" w14:paraId="4EDC0C75" w14:textId="77777777">
        <w:trPr>
          <w:trHeight w:val="300"/>
        </w:trPr>
        <w:tc>
          <w:tcPr>
            <w:tcW w:w="1178" w:type="dxa"/>
            <w:tcBorders>
              <w:top w:val="nil"/>
              <w:left w:val="nil"/>
              <w:bottom w:val="nil"/>
              <w:right w:val="nil"/>
            </w:tcBorders>
            <w:shd w:val="clear" w:color="auto" w:fill="auto"/>
            <w:noWrap/>
            <w:vAlign w:val="bottom"/>
            <w:hideMark/>
          </w:tcPr>
          <w:p w14:paraId="4EDC0C6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C6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C7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C7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C7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C7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C74" w14:textId="77777777" w:rsidR="002B1AFB" w:rsidRPr="007F669D" w:rsidRDefault="007215F5" w:rsidP="002B1AFB">
            <w:pPr>
              <w:rPr>
                <w:rFonts w:ascii="Times New Roman" w:eastAsia="Times New Roman" w:hAnsi="Times New Roman" w:cs="Times New Roman"/>
                <w:sz w:val="20"/>
              </w:rPr>
            </w:pPr>
          </w:p>
        </w:tc>
      </w:tr>
      <w:tr w:rsidR="00ED4365" w14:paraId="4EDC0C7D" w14:textId="77777777">
        <w:trPr>
          <w:trHeight w:val="300"/>
        </w:trPr>
        <w:tc>
          <w:tcPr>
            <w:tcW w:w="1178" w:type="dxa"/>
            <w:tcBorders>
              <w:top w:val="nil"/>
              <w:left w:val="nil"/>
              <w:bottom w:val="nil"/>
              <w:right w:val="nil"/>
            </w:tcBorders>
            <w:shd w:val="clear" w:color="auto" w:fill="auto"/>
            <w:noWrap/>
            <w:vAlign w:val="bottom"/>
            <w:hideMark/>
          </w:tcPr>
          <w:p w14:paraId="4EDC0C76"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C77"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C7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C79"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C7A"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C7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C7C" w14:textId="77777777" w:rsidR="002B1AFB" w:rsidRPr="007F669D" w:rsidRDefault="007215F5" w:rsidP="002B1AFB">
            <w:pPr>
              <w:rPr>
                <w:rFonts w:ascii="Times New Roman" w:eastAsia="Times New Roman" w:hAnsi="Times New Roman" w:cs="Times New Roman"/>
                <w:sz w:val="20"/>
              </w:rPr>
            </w:pPr>
          </w:p>
        </w:tc>
      </w:tr>
      <w:tr w:rsidR="00ED4365" w14:paraId="4EDC0C83"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C7E"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C7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56 ως έχει</w:t>
            </w:r>
          </w:p>
        </w:tc>
        <w:tc>
          <w:tcPr>
            <w:tcW w:w="1903" w:type="dxa"/>
            <w:tcBorders>
              <w:top w:val="nil"/>
              <w:left w:val="nil"/>
              <w:bottom w:val="nil"/>
              <w:right w:val="nil"/>
            </w:tcBorders>
            <w:shd w:val="clear" w:color="auto" w:fill="auto"/>
            <w:noWrap/>
            <w:vAlign w:val="bottom"/>
            <w:hideMark/>
          </w:tcPr>
          <w:p w14:paraId="4EDC0C8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C81"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C82" w14:textId="77777777" w:rsidR="002B1AFB" w:rsidRPr="007F669D" w:rsidRDefault="007215F5" w:rsidP="002B1AFB">
            <w:pPr>
              <w:rPr>
                <w:rFonts w:ascii="Times New Roman" w:eastAsia="Times New Roman" w:hAnsi="Times New Roman" w:cs="Times New Roman"/>
                <w:sz w:val="20"/>
              </w:rPr>
            </w:pPr>
          </w:p>
        </w:tc>
      </w:tr>
      <w:tr w:rsidR="00ED4365" w14:paraId="4EDC0C8B" w14:textId="77777777">
        <w:trPr>
          <w:trHeight w:val="300"/>
        </w:trPr>
        <w:tc>
          <w:tcPr>
            <w:tcW w:w="1178" w:type="dxa"/>
            <w:tcBorders>
              <w:top w:val="nil"/>
              <w:left w:val="nil"/>
              <w:bottom w:val="nil"/>
              <w:right w:val="nil"/>
            </w:tcBorders>
            <w:shd w:val="clear" w:color="auto" w:fill="auto"/>
            <w:noWrap/>
            <w:vAlign w:val="bottom"/>
            <w:hideMark/>
          </w:tcPr>
          <w:p w14:paraId="4EDC0C8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C8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C8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C8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C8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C8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C8A" w14:textId="77777777" w:rsidR="002B1AFB" w:rsidRPr="007F669D" w:rsidRDefault="007215F5" w:rsidP="002B1AFB">
            <w:pPr>
              <w:rPr>
                <w:rFonts w:ascii="Times New Roman" w:eastAsia="Times New Roman" w:hAnsi="Times New Roman" w:cs="Times New Roman"/>
                <w:sz w:val="20"/>
              </w:rPr>
            </w:pPr>
          </w:p>
        </w:tc>
      </w:tr>
      <w:tr w:rsidR="00ED4365" w14:paraId="4EDC0C93" w14:textId="77777777">
        <w:trPr>
          <w:trHeight w:val="300"/>
        </w:trPr>
        <w:tc>
          <w:tcPr>
            <w:tcW w:w="1178" w:type="dxa"/>
            <w:tcBorders>
              <w:top w:val="nil"/>
              <w:left w:val="nil"/>
              <w:bottom w:val="nil"/>
              <w:right w:val="nil"/>
            </w:tcBorders>
            <w:shd w:val="clear" w:color="auto" w:fill="auto"/>
            <w:noWrap/>
            <w:vAlign w:val="bottom"/>
            <w:hideMark/>
          </w:tcPr>
          <w:p w14:paraId="4EDC0C8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C8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C8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C8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C9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C9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C92" w14:textId="77777777" w:rsidR="002B1AFB" w:rsidRPr="007F669D" w:rsidRDefault="007215F5" w:rsidP="002B1AFB">
            <w:pPr>
              <w:rPr>
                <w:rFonts w:ascii="Times New Roman" w:eastAsia="Times New Roman" w:hAnsi="Times New Roman" w:cs="Times New Roman"/>
                <w:sz w:val="20"/>
              </w:rPr>
            </w:pPr>
          </w:p>
        </w:tc>
      </w:tr>
      <w:tr w:rsidR="00ED4365" w14:paraId="4EDC0C9B" w14:textId="77777777">
        <w:trPr>
          <w:trHeight w:val="300"/>
        </w:trPr>
        <w:tc>
          <w:tcPr>
            <w:tcW w:w="1178" w:type="dxa"/>
            <w:tcBorders>
              <w:top w:val="nil"/>
              <w:left w:val="nil"/>
              <w:bottom w:val="nil"/>
              <w:right w:val="nil"/>
            </w:tcBorders>
            <w:shd w:val="clear" w:color="auto" w:fill="auto"/>
            <w:noWrap/>
            <w:vAlign w:val="bottom"/>
            <w:hideMark/>
          </w:tcPr>
          <w:p w14:paraId="4EDC0C9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C9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C9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C9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C9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C9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C9A" w14:textId="77777777" w:rsidR="002B1AFB" w:rsidRPr="007F669D" w:rsidRDefault="007215F5" w:rsidP="002B1AFB">
            <w:pPr>
              <w:rPr>
                <w:rFonts w:ascii="Times New Roman" w:eastAsia="Times New Roman" w:hAnsi="Times New Roman" w:cs="Times New Roman"/>
                <w:sz w:val="20"/>
              </w:rPr>
            </w:pPr>
          </w:p>
        </w:tc>
      </w:tr>
      <w:tr w:rsidR="00ED4365" w14:paraId="4EDC0CA3" w14:textId="77777777">
        <w:trPr>
          <w:trHeight w:val="300"/>
        </w:trPr>
        <w:tc>
          <w:tcPr>
            <w:tcW w:w="1178" w:type="dxa"/>
            <w:tcBorders>
              <w:top w:val="nil"/>
              <w:left w:val="nil"/>
              <w:bottom w:val="nil"/>
              <w:right w:val="nil"/>
            </w:tcBorders>
            <w:shd w:val="clear" w:color="auto" w:fill="auto"/>
            <w:noWrap/>
            <w:vAlign w:val="bottom"/>
            <w:hideMark/>
          </w:tcPr>
          <w:p w14:paraId="4EDC0C9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C9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C9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C9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CA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CA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CA2" w14:textId="77777777" w:rsidR="002B1AFB" w:rsidRPr="007F669D" w:rsidRDefault="007215F5" w:rsidP="002B1AFB">
            <w:pPr>
              <w:rPr>
                <w:rFonts w:ascii="Times New Roman" w:eastAsia="Times New Roman" w:hAnsi="Times New Roman" w:cs="Times New Roman"/>
                <w:sz w:val="20"/>
              </w:rPr>
            </w:pPr>
          </w:p>
        </w:tc>
      </w:tr>
      <w:tr w:rsidR="00ED4365" w14:paraId="4EDC0CAB" w14:textId="77777777">
        <w:trPr>
          <w:trHeight w:val="300"/>
        </w:trPr>
        <w:tc>
          <w:tcPr>
            <w:tcW w:w="1178" w:type="dxa"/>
            <w:tcBorders>
              <w:top w:val="nil"/>
              <w:left w:val="nil"/>
              <w:bottom w:val="nil"/>
              <w:right w:val="nil"/>
            </w:tcBorders>
            <w:shd w:val="clear" w:color="auto" w:fill="auto"/>
            <w:noWrap/>
            <w:vAlign w:val="bottom"/>
            <w:hideMark/>
          </w:tcPr>
          <w:p w14:paraId="4EDC0CA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CA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CA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CA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CA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CA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CAA" w14:textId="77777777" w:rsidR="002B1AFB" w:rsidRPr="007F669D" w:rsidRDefault="007215F5" w:rsidP="002B1AFB">
            <w:pPr>
              <w:rPr>
                <w:rFonts w:ascii="Times New Roman" w:eastAsia="Times New Roman" w:hAnsi="Times New Roman" w:cs="Times New Roman"/>
                <w:sz w:val="20"/>
              </w:rPr>
            </w:pPr>
          </w:p>
        </w:tc>
      </w:tr>
      <w:tr w:rsidR="00ED4365" w14:paraId="4EDC0CB3" w14:textId="77777777">
        <w:trPr>
          <w:trHeight w:val="300"/>
        </w:trPr>
        <w:tc>
          <w:tcPr>
            <w:tcW w:w="1178" w:type="dxa"/>
            <w:tcBorders>
              <w:top w:val="nil"/>
              <w:left w:val="nil"/>
              <w:bottom w:val="nil"/>
              <w:right w:val="nil"/>
            </w:tcBorders>
            <w:shd w:val="clear" w:color="auto" w:fill="auto"/>
            <w:noWrap/>
            <w:vAlign w:val="bottom"/>
            <w:hideMark/>
          </w:tcPr>
          <w:p w14:paraId="4EDC0CA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0CA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CA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CA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CB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CB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CB2" w14:textId="77777777" w:rsidR="002B1AFB" w:rsidRPr="007F669D" w:rsidRDefault="007215F5" w:rsidP="002B1AFB">
            <w:pPr>
              <w:rPr>
                <w:rFonts w:ascii="Times New Roman" w:eastAsia="Times New Roman" w:hAnsi="Times New Roman" w:cs="Times New Roman"/>
                <w:sz w:val="20"/>
              </w:rPr>
            </w:pPr>
          </w:p>
        </w:tc>
      </w:tr>
      <w:tr w:rsidR="00ED4365" w14:paraId="4EDC0CBA" w14:textId="77777777">
        <w:trPr>
          <w:trHeight w:val="300"/>
        </w:trPr>
        <w:tc>
          <w:tcPr>
            <w:tcW w:w="2203" w:type="dxa"/>
            <w:gridSpan w:val="2"/>
            <w:tcBorders>
              <w:top w:val="nil"/>
              <w:left w:val="nil"/>
              <w:bottom w:val="nil"/>
              <w:right w:val="nil"/>
            </w:tcBorders>
            <w:shd w:val="clear" w:color="auto" w:fill="auto"/>
            <w:noWrap/>
            <w:vAlign w:val="bottom"/>
            <w:hideMark/>
          </w:tcPr>
          <w:p w14:paraId="4EDC0CB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CB5"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CB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CB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CB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CB9" w14:textId="77777777" w:rsidR="002B1AFB" w:rsidRPr="007F669D" w:rsidRDefault="007215F5" w:rsidP="002B1AFB">
            <w:pPr>
              <w:rPr>
                <w:rFonts w:ascii="Times New Roman" w:eastAsia="Times New Roman" w:hAnsi="Times New Roman" w:cs="Times New Roman"/>
                <w:sz w:val="20"/>
              </w:rPr>
            </w:pPr>
          </w:p>
        </w:tc>
      </w:tr>
      <w:tr w:rsidR="00ED4365" w14:paraId="4EDC0CC2" w14:textId="77777777">
        <w:trPr>
          <w:trHeight w:val="300"/>
        </w:trPr>
        <w:tc>
          <w:tcPr>
            <w:tcW w:w="1178" w:type="dxa"/>
            <w:tcBorders>
              <w:top w:val="nil"/>
              <w:left w:val="nil"/>
              <w:bottom w:val="nil"/>
              <w:right w:val="nil"/>
            </w:tcBorders>
            <w:shd w:val="clear" w:color="auto" w:fill="auto"/>
            <w:noWrap/>
            <w:vAlign w:val="bottom"/>
            <w:hideMark/>
          </w:tcPr>
          <w:p w14:paraId="4EDC0CB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CB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CB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CB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CB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CC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CC1" w14:textId="77777777" w:rsidR="002B1AFB" w:rsidRPr="007F669D" w:rsidRDefault="007215F5" w:rsidP="002B1AFB">
            <w:pPr>
              <w:rPr>
                <w:rFonts w:ascii="Times New Roman" w:eastAsia="Times New Roman" w:hAnsi="Times New Roman" w:cs="Times New Roman"/>
                <w:sz w:val="20"/>
              </w:rPr>
            </w:pPr>
          </w:p>
        </w:tc>
      </w:tr>
      <w:tr w:rsidR="00ED4365" w14:paraId="4EDC0CCA" w14:textId="77777777">
        <w:trPr>
          <w:trHeight w:val="300"/>
        </w:trPr>
        <w:tc>
          <w:tcPr>
            <w:tcW w:w="1178" w:type="dxa"/>
            <w:tcBorders>
              <w:top w:val="nil"/>
              <w:left w:val="nil"/>
              <w:bottom w:val="nil"/>
              <w:right w:val="nil"/>
            </w:tcBorders>
            <w:shd w:val="clear" w:color="auto" w:fill="auto"/>
            <w:noWrap/>
            <w:vAlign w:val="bottom"/>
            <w:hideMark/>
          </w:tcPr>
          <w:p w14:paraId="4EDC0CC3"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CC4"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CC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CC6"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CC7"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CC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CC9" w14:textId="77777777" w:rsidR="002B1AFB" w:rsidRPr="007F669D" w:rsidRDefault="007215F5" w:rsidP="002B1AFB">
            <w:pPr>
              <w:rPr>
                <w:rFonts w:ascii="Times New Roman" w:eastAsia="Times New Roman" w:hAnsi="Times New Roman" w:cs="Times New Roman"/>
                <w:sz w:val="20"/>
              </w:rPr>
            </w:pPr>
          </w:p>
        </w:tc>
      </w:tr>
      <w:tr w:rsidR="00ED4365" w14:paraId="4EDC0CD0"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CCB"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CC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57 ως έχει</w:t>
            </w:r>
          </w:p>
        </w:tc>
        <w:tc>
          <w:tcPr>
            <w:tcW w:w="1903" w:type="dxa"/>
            <w:tcBorders>
              <w:top w:val="nil"/>
              <w:left w:val="nil"/>
              <w:bottom w:val="nil"/>
              <w:right w:val="nil"/>
            </w:tcBorders>
            <w:shd w:val="clear" w:color="auto" w:fill="auto"/>
            <w:noWrap/>
            <w:vAlign w:val="bottom"/>
            <w:hideMark/>
          </w:tcPr>
          <w:p w14:paraId="4EDC0CC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CCE"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CCF" w14:textId="77777777" w:rsidR="002B1AFB" w:rsidRPr="007F669D" w:rsidRDefault="007215F5" w:rsidP="002B1AFB">
            <w:pPr>
              <w:rPr>
                <w:rFonts w:ascii="Times New Roman" w:eastAsia="Times New Roman" w:hAnsi="Times New Roman" w:cs="Times New Roman"/>
                <w:sz w:val="20"/>
              </w:rPr>
            </w:pPr>
          </w:p>
        </w:tc>
      </w:tr>
      <w:tr w:rsidR="00ED4365" w14:paraId="4EDC0CD8" w14:textId="77777777">
        <w:trPr>
          <w:trHeight w:val="300"/>
        </w:trPr>
        <w:tc>
          <w:tcPr>
            <w:tcW w:w="1178" w:type="dxa"/>
            <w:tcBorders>
              <w:top w:val="nil"/>
              <w:left w:val="nil"/>
              <w:bottom w:val="nil"/>
              <w:right w:val="nil"/>
            </w:tcBorders>
            <w:shd w:val="clear" w:color="auto" w:fill="auto"/>
            <w:noWrap/>
            <w:vAlign w:val="bottom"/>
            <w:hideMark/>
          </w:tcPr>
          <w:p w14:paraId="4EDC0CD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CD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CD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CD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CD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CD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CD7" w14:textId="77777777" w:rsidR="002B1AFB" w:rsidRPr="007F669D" w:rsidRDefault="007215F5" w:rsidP="002B1AFB">
            <w:pPr>
              <w:rPr>
                <w:rFonts w:ascii="Times New Roman" w:eastAsia="Times New Roman" w:hAnsi="Times New Roman" w:cs="Times New Roman"/>
                <w:sz w:val="20"/>
              </w:rPr>
            </w:pPr>
          </w:p>
        </w:tc>
      </w:tr>
      <w:tr w:rsidR="00ED4365" w14:paraId="4EDC0CE0" w14:textId="77777777">
        <w:trPr>
          <w:trHeight w:val="300"/>
        </w:trPr>
        <w:tc>
          <w:tcPr>
            <w:tcW w:w="1178" w:type="dxa"/>
            <w:tcBorders>
              <w:top w:val="nil"/>
              <w:left w:val="nil"/>
              <w:bottom w:val="nil"/>
              <w:right w:val="nil"/>
            </w:tcBorders>
            <w:shd w:val="clear" w:color="auto" w:fill="auto"/>
            <w:noWrap/>
            <w:vAlign w:val="bottom"/>
            <w:hideMark/>
          </w:tcPr>
          <w:p w14:paraId="4EDC0CD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CD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CD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CD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CD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CD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CDF" w14:textId="77777777" w:rsidR="002B1AFB" w:rsidRPr="007F669D" w:rsidRDefault="007215F5" w:rsidP="002B1AFB">
            <w:pPr>
              <w:rPr>
                <w:rFonts w:ascii="Times New Roman" w:eastAsia="Times New Roman" w:hAnsi="Times New Roman" w:cs="Times New Roman"/>
                <w:sz w:val="20"/>
              </w:rPr>
            </w:pPr>
          </w:p>
        </w:tc>
      </w:tr>
      <w:tr w:rsidR="00ED4365" w14:paraId="4EDC0CE8" w14:textId="77777777">
        <w:trPr>
          <w:trHeight w:val="300"/>
        </w:trPr>
        <w:tc>
          <w:tcPr>
            <w:tcW w:w="1178" w:type="dxa"/>
            <w:tcBorders>
              <w:top w:val="nil"/>
              <w:left w:val="nil"/>
              <w:bottom w:val="nil"/>
              <w:right w:val="nil"/>
            </w:tcBorders>
            <w:shd w:val="clear" w:color="auto" w:fill="auto"/>
            <w:noWrap/>
            <w:vAlign w:val="bottom"/>
            <w:hideMark/>
          </w:tcPr>
          <w:p w14:paraId="4EDC0CE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CE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CE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CE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CE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CE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CE7" w14:textId="77777777" w:rsidR="002B1AFB" w:rsidRPr="007F669D" w:rsidRDefault="007215F5" w:rsidP="002B1AFB">
            <w:pPr>
              <w:rPr>
                <w:rFonts w:ascii="Times New Roman" w:eastAsia="Times New Roman" w:hAnsi="Times New Roman" w:cs="Times New Roman"/>
                <w:sz w:val="20"/>
              </w:rPr>
            </w:pPr>
          </w:p>
        </w:tc>
      </w:tr>
      <w:tr w:rsidR="00ED4365" w14:paraId="4EDC0CF0" w14:textId="77777777">
        <w:trPr>
          <w:trHeight w:val="300"/>
        </w:trPr>
        <w:tc>
          <w:tcPr>
            <w:tcW w:w="1178" w:type="dxa"/>
            <w:tcBorders>
              <w:top w:val="nil"/>
              <w:left w:val="nil"/>
              <w:bottom w:val="nil"/>
              <w:right w:val="nil"/>
            </w:tcBorders>
            <w:shd w:val="clear" w:color="auto" w:fill="auto"/>
            <w:noWrap/>
            <w:vAlign w:val="bottom"/>
            <w:hideMark/>
          </w:tcPr>
          <w:p w14:paraId="4EDC0CE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CE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CE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CE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CE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CE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CEF" w14:textId="77777777" w:rsidR="002B1AFB" w:rsidRPr="007F669D" w:rsidRDefault="007215F5" w:rsidP="002B1AFB">
            <w:pPr>
              <w:rPr>
                <w:rFonts w:ascii="Times New Roman" w:eastAsia="Times New Roman" w:hAnsi="Times New Roman" w:cs="Times New Roman"/>
                <w:sz w:val="20"/>
              </w:rPr>
            </w:pPr>
          </w:p>
        </w:tc>
      </w:tr>
      <w:tr w:rsidR="00ED4365" w14:paraId="4EDC0CF8" w14:textId="77777777">
        <w:trPr>
          <w:trHeight w:val="300"/>
        </w:trPr>
        <w:tc>
          <w:tcPr>
            <w:tcW w:w="1178" w:type="dxa"/>
            <w:tcBorders>
              <w:top w:val="nil"/>
              <w:left w:val="nil"/>
              <w:bottom w:val="nil"/>
              <w:right w:val="nil"/>
            </w:tcBorders>
            <w:shd w:val="clear" w:color="auto" w:fill="auto"/>
            <w:noWrap/>
            <w:vAlign w:val="bottom"/>
            <w:hideMark/>
          </w:tcPr>
          <w:p w14:paraId="4EDC0CF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CF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CF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CF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CF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CF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CF7" w14:textId="77777777" w:rsidR="002B1AFB" w:rsidRPr="007F669D" w:rsidRDefault="007215F5" w:rsidP="002B1AFB">
            <w:pPr>
              <w:rPr>
                <w:rFonts w:ascii="Times New Roman" w:eastAsia="Times New Roman" w:hAnsi="Times New Roman" w:cs="Times New Roman"/>
                <w:sz w:val="20"/>
              </w:rPr>
            </w:pPr>
          </w:p>
        </w:tc>
      </w:tr>
      <w:tr w:rsidR="00ED4365" w14:paraId="4EDC0D00" w14:textId="77777777">
        <w:trPr>
          <w:trHeight w:val="300"/>
        </w:trPr>
        <w:tc>
          <w:tcPr>
            <w:tcW w:w="1178" w:type="dxa"/>
            <w:tcBorders>
              <w:top w:val="nil"/>
              <w:left w:val="nil"/>
              <w:bottom w:val="nil"/>
              <w:right w:val="nil"/>
            </w:tcBorders>
            <w:shd w:val="clear" w:color="auto" w:fill="auto"/>
            <w:noWrap/>
            <w:vAlign w:val="bottom"/>
            <w:hideMark/>
          </w:tcPr>
          <w:p w14:paraId="4EDC0CF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0CF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CF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CF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CF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CF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CFF" w14:textId="77777777" w:rsidR="002B1AFB" w:rsidRPr="007F669D" w:rsidRDefault="007215F5" w:rsidP="002B1AFB">
            <w:pPr>
              <w:rPr>
                <w:rFonts w:ascii="Times New Roman" w:eastAsia="Times New Roman" w:hAnsi="Times New Roman" w:cs="Times New Roman"/>
                <w:sz w:val="20"/>
              </w:rPr>
            </w:pPr>
          </w:p>
        </w:tc>
      </w:tr>
      <w:tr w:rsidR="00ED4365" w14:paraId="4EDC0D07" w14:textId="77777777">
        <w:trPr>
          <w:trHeight w:val="300"/>
        </w:trPr>
        <w:tc>
          <w:tcPr>
            <w:tcW w:w="2203" w:type="dxa"/>
            <w:gridSpan w:val="2"/>
            <w:tcBorders>
              <w:top w:val="nil"/>
              <w:left w:val="nil"/>
              <w:bottom w:val="nil"/>
              <w:right w:val="nil"/>
            </w:tcBorders>
            <w:shd w:val="clear" w:color="auto" w:fill="auto"/>
            <w:noWrap/>
            <w:vAlign w:val="bottom"/>
            <w:hideMark/>
          </w:tcPr>
          <w:p w14:paraId="4EDC0D0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D02"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D0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D0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D0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D06" w14:textId="77777777" w:rsidR="002B1AFB" w:rsidRPr="007F669D" w:rsidRDefault="007215F5" w:rsidP="002B1AFB">
            <w:pPr>
              <w:rPr>
                <w:rFonts w:ascii="Times New Roman" w:eastAsia="Times New Roman" w:hAnsi="Times New Roman" w:cs="Times New Roman"/>
                <w:sz w:val="20"/>
              </w:rPr>
            </w:pPr>
          </w:p>
        </w:tc>
      </w:tr>
      <w:tr w:rsidR="00ED4365" w14:paraId="4EDC0D0F" w14:textId="77777777">
        <w:trPr>
          <w:trHeight w:val="300"/>
        </w:trPr>
        <w:tc>
          <w:tcPr>
            <w:tcW w:w="1178" w:type="dxa"/>
            <w:tcBorders>
              <w:top w:val="nil"/>
              <w:left w:val="nil"/>
              <w:bottom w:val="nil"/>
              <w:right w:val="nil"/>
            </w:tcBorders>
            <w:shd w:val="clear" w:color="auto" w:fill="auto"/>
            <w:noWrap/>
            <w:vAlign w:val="bottom"/>
            <w:hideMark/>
          </w:tcPr>
          <w:p w14:paraId="4EDC0D0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D0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D0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D0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D0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D0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D0E" w14:textId="77777777" w:rsidR="002B1AFB" w:rsidRPr="007F669D" w:rsidRDefault="007215F5" w:rsidP="002B1AFB">
            <w:pPr>
              <w:rPr>
                <w:rFonts w:ascii="Times New Roman" w:eastAsia="Times New Roman" w:hAnsi="Times New Roman" w:cs="Times New Roman"/>
                <w:sz w:val="20"/>
              </w:rPr>
            </w:pPr>
          </w:p>
        </w:tc>
      </w:tr>
      <w:tr w:rsidR="00ED4365" w14:paraId="4EDC0D17" w14:textId="77777777">
        <w:trPr>
          <w:trHeight w:val="300"/>
        </w:trPr>
        <w:tc>
          <w:tcPr>
            <w:tcW w:w="1178" w:type="dxa"/>
            <w:tcBorders>
              <w:top w:val="nil"/>
              <w:left w:val="nil"/>
              <w:bottom w:val="nil"/>
              <w:right w:val="nil"/>
            </w:tcBorders>
            <w:shd w:val="clear" w:color="auto" w:fill="auto"/>
            <w:noWrap/>
            <w:vAlign w:val="bottom"/>
            <w:hideMark/>
          </w:tcPr>
          <w:p w14:paraId="4EDC0D10"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D11"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D1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D13"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D14"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D1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D16" w14:textId="77777777" w:rsidR="002B1AFB" w:rsidRPr="007F669D" w:rsidRDefault="007215F5" w:rsidP="002B1AFB">
            <w:pPr>
              <w:rPr>
                <w:rFonts w:ascii="Times New Roman" w:eastAsia="Times New Roman" w:hAnsi="Times New Roman" w:cs="Times New Roman"/>
                <w:sz w:val="20"/>
              </w:rPr>
            </w:pPr>
          </w:p>
        </w:tc>
      </w:tr>
      <w:tr w:rsidR="00ED4365" w14:paraId="4EDC0D1D"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D18"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D1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58 ως έχει</w:t>
            </w:r>
          </w:p>
        </w:tc>
        <w:tc>
          <w:tcPr>
            <w:tcW w:w="1903" w:type="dxa"/>
            <w:tcBorders>
              <w:top w:val="nil"/>
              <w:left w:val="nil"/>
              <w:bottom w:val="nil"/>
              <w:right w:val="nil"/>
            </w:tcBorders>
            <w:shd w:val="clear" w:color="auto" w:fill="auto"/>
            <w:noWrap/>
            <w:vAlign w:val="bottom"/>
            <w:hideMark/>
          </w:tcPr>
          <w:p w14:paraId="4EDC0D1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D1B"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D1C" w14:textId="77777777" w:rsidR="002B1AFB" w:rsidRPr="007F669D" w:rsidRDefault="007215F5" w:rsidP="002B1AFB">
            <w:pPr>
              <w:rPr>
                <w:rFonts w:ascii="Times New Roman" w:eastAsia="Times New Roman" w:hAnsi="Times New Roman" w:cs="Times New Roman"/>
                <w:sz w:val="20"/>
              </w:rPr>
            </w:pPr>
          </w:p>
        </w:tc>
      </w:tr>
      <w:tr w:rsidR="00ED4365" w14:paraId="4EDC0D25" w14:textId="77777777">
        <w:trPr>
          <w:trHeight w:val="300"/>
        </w:trPr>
        <w:tc>
          <w:tcPr>
            <w:tcW w:w="1178" w:type="dxa"/>
            <w:tcBorders>
              <w:top w:val="nil"/>
              <w:left w:val="nil"/>
              <w:bottom w:val="nil"/>
              <w:right w:val="nil"/>
            </w:tcBorders>
            <w:shd w:val="clear" w:color="auto" w:fill="auto"/>
            <w:noWrap/>
            <w:vAlign w:val="bottom"/>
            <w:hideMark/>
          </w:tcPr>
          <w:p w14:paraId="4EDC0D1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D1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D2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D2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D2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D2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D24" w14:textId="77777777" w:rsidR="002B1AFB" w:rsidRPr="007F669D" w:rsidRDefault="007215F5" w:rsidP="002B1AFB">
            <w:pPr>
              <w:rPr>
                <w:rFonts w:ascii="Times New Roman" w:eastAsia="Times New Roman" w:hAnsi="Times New Roman" w:cs="Times New Roman"/>
                <w:sz w:val="20"/>
              </w:rPr>
            </w:pPr>
          </w:p>
        </w:tc>
      </w:tr>
      <w:tr w:rsidR="00ED4365" w14:paraId="4EDC0D2D" w14:textId="77777777">
        <w:trPr>
          <w:trHeight w:val="300"/>
        </w:trPr>
        <w:tc>
          <w:tcPr>
            <w:tcW w:w="1178" w:type="dxa"/>
            <w:tcBorders>
              <w:top w:val="nil"/>
              <w:left w:val="nil"/>
              <w:bottom w:val="nil"/>
              <w:right w:val="nil"/>
            </w:tcBorders>
            <w:shd w:val="clear" w:color="auto" w:fill="auto"/>
            <w:noWrap/>
            <w:vAlign w:val="bottom"/>
            <w:hideMark/>
          </w:tcPr>
          <w:p w14:paraId="4EDC0D2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D2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D2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D2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D2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D2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D2C" w14:textId="77777777" w:rsidR="002B1AFB" w:rsidRPr="007F669D" w:rsidRDefault="007215F5" w:rsidP="002B1AFB">
            <w:pPr>
              <w:rPr>
                <w:rFonts w:ascii="Times New Roman" w:eastAsia="Times New Roman" w:hAnsi="Times New Roman" w:cs="Times New Roman"/>
                <w:sz w:val="20"/>
              </w:rPr>
            </w:pPr>
          </w:p>
        </w:tc>
      </w:tr>
      <w:tr w:rsidR="00ED4365" w14:paraId="4EDC0D35" w14:textId="77777777">
        <w:trPr>
          <w:trHeight w:val="300"/>
        </w:trPr>
        <w:tc>
          <w:tcPr>
            <w:tcW w:w="1178" w:type="dxa"/>
            <w:tcBorders>
              <w:top w:val="nil"/>
              <w:left w:val="nil"/>
              <w:bottom w:val="nil"/>
              <w:right w:val="nil"/>
            </w:tcBorders>
            <w:shd w:val="clear" w:color="auto" w:fill="auto"/>
            <w:noWrap/>
            <w:vAlign w:val="bottom"/>
            <w:hideMark/>
          </w:tcPr>
          <w:p w14:paraId="4EDC0D2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D2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D3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D3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D3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D3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D34" w14:textId="77777777" w:rsidR="002B1AFB" w:rsidRPr="007F669D" w:rsidRDefault="007215F5" w:rsidP="002B1AFB">
            <w:pPr>
              <w:rPr>
                <w:rFonts w:ascii="Times New Roman" w:eastAsia="Times New Roman" w:hAnsi="Times New Roman" w:cs="Times New Roman"/>
                <w:sz w:val="20"/>
              </w:rPr>
            </w:pPr>
          </w:p>
        </w:tc>
      </w:tr>
      <w:tr w:rsidR="00ED4365" w14:paraId="4EDC0D3D" w14:textId="77777777">
        <w:trPr>
          <w:trHeight w:val="300"/>
        </w:trPr>
        <w:tc>
          <w:tcPr>
            <w:tcW w:w="1178" w:type="dxa"/>
            <w:tcBorders>
              <w:top w:val="nil"/>
              <w:left w:val="nil"/>
              <w:bottom w:val="nil"/>
              <w:right w:val="nil"/>
            </w:tcBorders>
            <w:shd w:val="clear" w:color="auto" w:fill="auto"/>
            <w:noWrap/>
            <w:vAlign w:val="bottom"/>
            <w:hideMark/>
          </w:tcPr>
          <w:p w14:paraId="4EDC0D3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D3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D3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D3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D3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D3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D3C" w14:textId="77777777" w:rsidR="002B1AFB" w:rsidRPr="007F669D" w:rsidRDefault="007215F5" w:rsidP="002B1AFB">
            <w:pPr>
              <w:rPr>
                <w:rFonts w:ascii="Times New Roman" w:eastAsia="Times New Roman" w:hAnsi="Times New Roman" w:cs="Times New Roman"/>
                <w:sz w:val="20"/>
              </w:rPr>
            </w:pPr>
          </w:p>
        </w:tc>
      </w:tr>
      <w:tr w:rsidR="00ED4365" w14:paraId="4EDC0D45" w14:textId="77777777">
        <w:trPr>
          <w:trHeight w:val="300"/>
        </w:trPr>
        <w:tc>
          <w:tcPr>
            <w:tcW w:w="1178" w:type="dxa"/>
            <w:tcBorders>
              <w:top w:val="nil"/>
              <w:left w:val="nil"/>
              <w:bottom w:val="nil"/>
              <w:right w:val="nil"/>
            </w:tcBorders>
            <w:shd w:val="clear" w:color="auto" w:fill="auto"/>
            <w:noWrap/>
            <w:vAlign w:val="bottom"/>
            <w:hideMark/>
          </w:tcPr>
          <w:p w14:paraId="4EDC0D3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D3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D4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D4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D4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D4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D44" w14:textId="77777777" w:rsidR="002B1AFB" w:rsidRPr="007F669D" w:rsidRDefault="007215F5" w:rsidP="002B1AFB">
            <w:pPr>
              <w:rPr>
                <w:rFonts w:ascii="Times New Roman" w:eastAsia="Times New Roman" w:hAnsi="Times New Roman" w:cs="Times New Roman"/>
                <w:sz w:val="20"/>
              </w:rPr>
            </w:pPr>
          </w:p>
        </w:tc>
      </w:tr>
      <w:tr w:rsidR="00ED4365" w14:paraId="4EDC0D4D" w14:textId="77777777">
        <w:trPr>
          <w:trHeight w:val="300"/>
        </w:trPr>
        <w:tc>
          <w:tcPr>
            <w:tcW w:w="1178" w:type="dxa"/>
            <w:tcBorders>
              <w:top w:val="nil"/>
              <w:left w:val="nil"/>
              <w:bottom w:val="nil"/>
              <w:right w:val="nil"/>
            </w:tcBorders>
            <w:shd w:val="clear" w:color="auto" w:fill="auto"/>
            <w:noWrap/>
            <w:vAlign w:val="bottom"/>
            <w:hideMark/>
          </w:tcPr>
          <w:p w14:paraId="4EDC0D4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ΑΝ.ΕΛ:</w:t>
            </w:r>
          </w:p>
        </w:tc>
        <w:tc>
          <w:tcPr>
            <w:tcW w:w="1025" w:type="dxa"/>
            <w:tcBorders>
              <w:top w:val="nil"/>
              <w:left w:val="nil"/>
              <w:bottom w:val="nil"/>
              <w:right w:val="nil"/>
            </w:tcBorders>
            <w:shd w:val="clear" w:color="auto" w:fill="auto"/>
            <w:noWrap/>
            <w:vAlign w:val="bottom"/>
            <w:hideMark/>
          </w:tcPr>
          <w:p w14:paraId="4EDC0D4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D4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D4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D4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D4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D4C" w14:textId="77777777" w:rsidR="002B1AFB" w:rsidRPr="007F669D" w:rsidRDefault="007215F5" w:rsidP="002B1AFB">
            <w:pPr>
              <w:rPr>
                <w:rFonts w:ascii="Times New Roman" w:eastAsia="Times New Roman" w:hAnsi="Times New Roman" w:cs="Times New Roman"/>
                <w:sz w:val="20"/>
              </w:rPr>
            </w:pPr>
          </w:p>
        </w:tc>
      </w:tr>
      <w:tr w:rsidR="00ED4365" w14:paraId="4EDC0D54" w14:textId="77777777">
        <w:trPr>
          <w:trHeight w:val="300"/>
        </w:trPr>
        <w:tc>
          <w:tcPr>
            <w:tcW w:w="2203" w:type="dxa"/>
            <w:gridSpan w:val="2"/>
            <w:tcBorders>
              <w:top w:val="nil"/>
              <w:left w:val="nil"/>
              <w:bottom w:val="nil"/>
              <w:right w:val="nil"/>
            </w:tcBorders>
            <w:shd w:val="clear" w:color="auto" w:fill="auto"/>
            <w:noWrap/>
            <w:vAlign w:val="bottom"/>
            <w:hideMark/>
          </w:tcPr>
          <w:p w14:paraId="4EDC0D4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D4F"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D5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D5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D5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D53" w14:textId="77777777" w:rsidR="002B1AFB" w:rsidRPr="007F669D" w:rsidRDefault="007215F5" w:rsidP="002B1AFB">
            <w:pPr>
              <w:rPr>
                <w:rFonts w:ascii="Times New Roman" w:eastAsia="Times New Roman" w:hAnsi="Times New Roman" w:cs="Times New Roman"/>
                <w:sz w:val="20"/>
              </w:rPr>
            </w:pPr>
          </w:p>
        </w:tc>
      </w:tr>
      <w:tr w:rsidR="00ED4365" w14:paraId="4EDC0D5C" w14:textId="77777777">
        <w:trPr>
          <w:trHeight w:val="300"/>
        </w:trPr>
        <w:tc>
          <w:tcPr>
            <w:tcW w:w="1178" w:type="dxa"/>
            <w:tcBorders>
              <w:top w:val="nil"/>
              <w:left w:val="nil"/>
              <w:bottom w:val="nil"/>
              <w:right w:val="nil"/>
            </w:tcBorders>
            <w:shd w:val="clear" w:color="auto" w:fill="auto"/>
            <w:noWrap/>
            <w:vAlign w:val="bottom"/>
            <w:hideMark/>
          </w:tcPr>
          <w:p w14:paraId="4EDC0D5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D5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D5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D5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D5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D5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D5B" w14:textId="77777777" w:rsidR="002B1AFB" w:rsidRPr="007F669D" w:rsidRDefault="007215F5" w:rsidP="002B1AFB">
            <w:pPr>
              <w:rPr>
                <w:rFonts w:ascii="Times New Roman" w:eastAsia="Times New Roman" w:hAnsi="Times New Roman" w:cs="Times New Roman"/>
                <w:sz w:val="20"/>
              </w:rPr>
            </w:pPr>
          </w:p>
        </w:tc>
      </w:tr>
      <w:tr w:rsidR="00ED4365" w14:paraId="4EDC0D64" w14:textId="77777777">
        <w:trPr>
          <w:trHeight w:val="300"/>
        </w:trPr>
        <w:tc>
          <w:tcPr>
            <w:tcW w:w="1178" w:type="dxa"/>
            <w:tcBorders>
              <w:top w:val="nil"/>
              <w:left w:val="nil"/>
              <w:bottom w:val="nil"/>
              <w:right w:val="nil"/>
            </w:tcBorders>
            <w:shd w:val="clear" w:color="auto" w:fill="auto"/>
            <w:noWrap/>
            <w:vAlign w:val="bottom"/>
            <w:hideMark/>
          </w:tcPr>
          <w:p w14:paraId="4EDC0D5D"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D5E"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D5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D60"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D61"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D6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D63" w14:textId="77777777" w:rsidR="002B1AFB" w:rsidRPr="007F669D" w:rsidRDefault="007215F5" w:rsidP="002B1AFB">
            <w:pPr>
              <w:rPr>
                <w:rFonts w:ascii="Times New Roman" w:eastAsia="Times New Roman" w:hAnsi="Times New Roman" w:cs="Times New Roman"/>
                <w:sz w:val="20"/>
              </w:rPr>
            </w:pPr>
          </w:p>
        </w:tc>
      </w:tr>
      <w:tr w:rsidR="00ED4365" w14:paraId="4EDC0D6A"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D65"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D6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59 ως έχει</w:t>
            </w:r>
          </w:p>
        </w:tc>
        <w:tc>
          <w:tcPr>
            <w:tcW w:w="1903" w:type="dxa"/>
            <w:tcBorders>
              <w:top w:val="nil"/>
              <w:left w:val="nil"/>
              <w:bottom w:val="nil"/>
              <w:right w:val="nil"/>
            </w:tcBorders>
            <w:shd w:val="clear" w:color="auto" w:fill="auto"/>
            <w:noWrap/>
            <w:vAlign w:val="bottom"/>
            <w:hideMark/>
          </w:tcPr>
          <w:p w14:paraId="4EDC0D6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D68"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D69" w14:textId="77777777" w:rsidR="002B1AFB" w:rsidRPr="007F669D" w:rsidRDefault="007215F5" w:rsidP="002B1AFB">
            <w:pPr>
              <w:rPr>
                <w:rFonts w:ascii="Times New Roman" w:eastAsia="Times New Roman" w:hAnsi="Times New Roman" w:cs="Times New Roman"/>
                <w:sz w:val="20"/>
              </w:rPr>
            </w:pPr>
          </w:p>
        </w:tc>
      </w:tr>
      <w:tr w:rsidR="00ED4365" w14:paraId="4EDC0D72" w14:textId="77777777">
        <w:trPr>
          <w:trHeight w:val="300"/>
        </w:trPr>
        <w:tc>
          <w:tcPr>
            <w:tcW w:w="1178" w:type="dxa"/>
            <w:tcBorders>
              <w:top w:val="nil"/>
              <w:left w:val="nil"/>
              <w:bottom w:val="nil"/>
              <w:right w:val="nil"/>
            </w:tcBorders>
            <w:shd w:val="clear" w:color="auto" w:fill="auto"/>
            <w:noWrap/>
            <w:vAlign w:val="bottom"/>
            <w:hideMark/>
          </w:tcPr>
          <w:p w14:paraId="4EDC0D6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D6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D6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D6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D6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D7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D71" w14:textId="77777777" w:rsidR="002B1AFB" w:rsidRPr="007F669D" w:rsidRDefault="007215F5" w:rsidP="002B1AFB">
            <w:pPr>
              <w:rPr>
                <w:rFonts w:ascii="Times New Roman" w:eastAsia="Times New Roman" w:hAnsi="Times New Roman" w:cs="Times New Roman"/>
                <w:sz w:val="20"/>
              </w:rPr>
            </w:pPr>
          </w:p>
        </w:tc>
      </w:tr>
      <w:tr w:rsidR="00ED4365" w14:paraId="4EDC0D7A" w14:textId="77777777">
        <w:trPr>
          <w:trHeight w:val="300"/>
        </w:trPr>
        <w:tc>
          <w:tcPr>
            <w:tcW w:w="1178" w:type="dxa"/>
            <w:tcBorders>
              <w:top w:val="nil"/>
              <w:left w:val="nil"/>
              <w:bottom w:val="nil"/>
              <w:right w:val="nil"/>
            </w:tcBorders>
            <w:shd w:val="clear" w:color="auto" w:fill="auto"/>
            <w:noWrap/>
            <w:vAlign w:val="bottom"/>
            <w:hideMark/>
          </w:tcPr>
          <w:p w14:paraId="4EDC0D7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D7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D7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D7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D7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D7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D79" w14:textId="77777777" w:rsidR="002B1AFB" w:rsidRPr="007F669D" w:rsidRDefault="007215F5" w:rsidP="002B1AFB">
            <w:pPr>
              <w:rPr>
                <w:rFonts w:ascii="Times New Roman" w:eastAsia="Times New Roman" w:hAnsi="Times New Roman" w:cs="Times New Roman"/>
                <w:sz w:val="20"/>
              </w:rPr>
            </w:pPr>
          </w:p>
        </w:tc>
      </w:tr>
      <w:tr w:rsidR="00ED4365" w14:paraId="4EDC0D82" w14:textId="77777777">
        <w:trPr>
          <w:trHeight w:val="300"/>
        </w:trPr>
        <w:tc>
          <w:tcPr>
            <w:tcW w:w="1178" w:type="dxa"/>
            <w:tcBorders>
              <w:top w:val="nil"/>
              <w:left w:val="nil"/>
              <w:bottom w:val="nil"/>
              <w:right w:val="nil"/>
            </w:tcBorders>
            <w:shd w:val="clear" w:color="auto" w:fill="auto"/>
            <w:noWrap/>
            <w:vAlign w:val="bottom"/>
            <w:hideMark/>
          </w:tcPr>
          <w:p w14:paraId="4EDC0D7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D7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D7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D7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D7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D8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D81" w14:textId="77777777" w:rsidR="002B1AFB" w:rsidRPr="007F669D" w:rsidRDefault="007215F5" w:rsidP="002B1AFB">
            <w:pPr>
              <w:rPr>
                <w:rFonts w:ascii="Times New Roman" w:eastAsia="Times New Roman" w:hAnsi="Times New Roman" w:cs="Times New Roman"/>
                <w:sz w:val="20"/>
              </w:rPr>
            </w:pPr>
          </w:p>
        </w:tc>
      </w:tr>
      <w:tr w:rsidR="00ED4365" w14:paraId="4EDC0D8A" w14:textId="77777777">
        <w:trPr>
          <w:trHeight w:val="300"/>
        </w:trPr>
        <w:tc>
          <w:tcPr>
            <w:tcW w:w="1178" w:type="dxa"/>
            <w:tcBorders>
              <w:top w:val="nil"/>
              <w:left w:val="nil"/>
              <w:bottom w:val="nil"/>
              <w:right w:val="nil"/>
            </w:tcBorders>
            <w:shd w:val="clear" w:color="auto" w:fill="auto"/>
            <w:noWrap/>
            <w:vAlign w:val="bottom"/>
            <w:hideMark/>
          </w:tcPr>
          <w:p w14:paraId="4EDC0D8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D8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D8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D8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D8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D8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D89" w14:textId="77777777" w:rsidR="002B1AFB" w:rsidRPr="007F669D" w:rsidRDefault="007215F5" w:rsidP="002B1AFB">
            <w:pPr>
              <w:rPr>
                <w:rFonts w:ascii="Times New Roman" w:eastAsia="Times New Roman" w:hAnsi="Times New Roman" w:cs="Times New Roman"/>
                <w:sz w:val="20"/>
              </w:rPr>
            </w:pPr>
          </w:p>
        </w:tc>
      </w:tr>
      <w:tr w:rsidR="00ED4365" w14:paraId="4EDC0D92" w14:textId="77777777">
        <w:trPr>
          <w:trHeight w:val="300"/>
        </w:trPr>
        <w:tc>
          <w:tcPr>
            <w:tcW w:w="1178" w:type="dxa"/>
            <w:tcBorders>
              <w:top w:val="nil"/>
              <w:left w:val="nil"/>
              <w:bottom w:val="nil"/>
              <w:right w:val="nil"/>
            </w:tcBorders>
            <w:shd w:val="clear" w:color="auto" w:fill="auto"/>
            <w:noWrap/>
            <w:vAlign w:val="bottom"/>
            <w:hideMark/>
          </w:tcPr>
          <w:p w14:paraId="4EDC0D8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D8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D8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D8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D8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D9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D91" w14:textId="77777777" w:rsidR="002B1AFB" w:rsidRPr="007F669D" w:rsidRDefault="007215F5" w:rsidP="002B1AFB">
            <w:pPr>
              <w:rPr>
                <w:rFonts w:ascii="Times New Roman" w:eastAsia="Times New Roman" w:hAnsi="Times New Roman" w:cs="Times New Roman"/>
                <w:sz w:val="20"/>
              </w:rPr>
            </w:pPr>
          </w:p>
        </w:tc>
      </w:tr>
      <w:tr w:rsidR="00ED4365" w14:paraId="4EDC0D9A" w14:textId="77777777">
        <w:trPr>
          <w:trHeight w:val="300"/>
        </w:trPr>
        <w:tc>
          <w:tcPr>
            <w:tcW w:w="1178" w:type="dxa"/>
            <w:tcBorders>
              <w:top w:val="nil"/>
              <w:left w:val="nil"/>
              <w:bottom w:val="nil"/>
              <w:right w:val="nil"/>
            </w:tcBorders>
            <w:shd w:val="clear" w:color="auto" w:fill="auto"/>
            <w:noWrap/>
            <w:vAlign w:val="bottom"/>
            <w:hideMark/>
          </w:tcPr>
          <w:p w14:paraId="4EDC0D9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0D9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D9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D9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D9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D9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D99" w14:textId="77777777" w:rsidR="002B1AFB" w:rsidRPr="007F669D" w:rsidRDefault="007215F5" w:rsidP="002B1AFB">
            <w:pPr>
              <w:rPr>
                <w:rFonts w:ascii="Times New Roman" w:eastAsia="Times New Roman" w:hAnsi="Times New Roman" w:cs="Times New Roman"/>
                <w:sz w:val="20"/>
              </w:rPr>
            </w:pPr>
          </w:p>
        </w:tc>
      </w:tr>
      <w:tr w:rsidR="00ED4365" w14:paraId="4EDC0DA1" w14:textId="77777777">
        <w:trPr>
          <w:trHeight w:val="300"/>
        </w:trPr>
        <w:tc>
          <w:tcPr>
            <w:tcW w:w="2203" w:type="dxa"/>
            <w:gridSpan w:val="2"/>
            <w:tcBorders>
              <w:top w:val="nil"/>
              <w:left w:val="nil"/>
              <w:bottom w:val="nil"/>
              <w:right w:val="nil"/>
            </w:tcBorders>
            <w:shd w:val="clear" w:color="auto" w:fill="auto"/>
            <w:noWrap/>
            <w:vAlign w:val="bottom"/>
            <w:hideMark/>
          </w:tcPr>
          <w:p w14:paraId="4EDC0D9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D9C"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D9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D9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D9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DA0" w14:textId="77777777" w:rsidR="002B1AFB" w:rsidRPr="007F669D" w:rsidRDefault="007215F5" w:rsidP="002B1AFB">
            <w:pPr>
              <w:rPr>
                <w:rFonts w:ascii="Times New Roman" w:eastAsia="Times New Roman" w:hAnsi="Times New Roman" w:cs="Times New Roman"/>
                <w:sz w:val="20"/>
              </w:rPr>
            </w:pPr>
          </w:p>
        </w:tc>
      </w:tr>
      <w:tr w:rsidR="00ED4365" w14:paraId="4EDC0DA9" w14:textId="77777777">
        <w:trPr>
          <w:trHeight w:val="300"/>
        </w:trPr>
        <w:tc>
          <w:tcPr>
            <w:tcW w:w="1178" w:type="dxa"/>
            <w:tcBorders>
              <w:top w:val="nil"/>
              <w:left w:val="nil"/>
              <w:bottom w:val="nil"/>
              <w:right w:val="nil"/>
            </w:tcBorders>
            <w:shd w:val="clear" w:color="auto" w:fill="auto"/>
            <w:noWrap/>
            <w:vAlign w:val="bottom"/>
            <w:hideMark/>
          </w:tcPr>
          <w:p w14:paraId="4EDC0DA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DA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DA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DA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DA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DA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DA8" w14:textId="77777777" w:rsidR="002B1AFB" w:rsidRPr="007F669D" w:rsidRDefault="007215F5" w:rsidP="002B1AFB">
            <w:pPr>
              <w:rPr>
                <w:rFonts w:ascii="Times New Roman" w:eastAsia="Times New Roman" w:hAnsi="Times New Roman" w:cs="Times New Roman"/>
                <w:sz w:val="20"/>
              </w:rPr>
            </w:pPr>
          </w:p>
        </w:tc>
      </w:tr>
      <w:tr w:rsidR="00ED4365" w14:paraId="4EDC0DB1" w14:textId="77777777">
        <w:trPr>
          <w:trHeight w:val="300"/>
        </w:trPr>
        <w:tc>
          <w:tcPr>
            <w:tcW w:w="1178" w:type="dxa"/>
            <w:tcBorders>
              <w:top w:val="nil"/>
              <w:left w:val="nil"/>
              <w:bottom w:val="nil"/>
              <w:right w:val="nil"/>
            </w:tcBorders>
            <w:shd w:val="clear" w:color="auto" w:fill="auto"/>
            <w:noWrap/>
            <w:vAlign w:val="bottom"/>
            <w:hideMark/>
          </w:tcPr>
          <w:p w14:paraId="4EDC0DAA"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DAB"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DA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DAD"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DAE"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DA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DB0" w14:textId="77777777" w:rsidR="002B1AFB" w:rsidRPr="007F669D" w:rsidRDefault="007215F5" w:rsidP="002B1AFB">
            <w:pPr>
              <w:rPr>
                <w:rFonts w:ascii="Times New Roman" w:eastAsia="Times New Roman" w:hAnsi="Times New Roman" w:cs="Times New Roman"/>
                <w:sz w:val="20"/>
              </w:rPr>
            </w:pPr>
          </w:p>
        </w:tc>
      </w:tr>
      <w:tr w:rsidR="00ED4365" w14:paraId="4EDC0DB7"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DB2"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DB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60 ως έχει</w:t>
            </w:r>
          </w:p>
        </w:tc>
        <w:tc>
          <w:tcPr>
            <w:tcW w:w="1903" w:type="dxa"/>
            <w:tcBorders>
              <w:top w:val="nil"/>
              <w:left w:val="nil"/>
              <w:bottom w:val="nil"/>
              <w:right w:val="nil"/>
            </w:tcBorders>
            <w:shd w:val="clear" w:color="auto" w:fill="auto"/>
            <w:noWrap/>
            <w:vAlign w:val="bottom"/>
            <w:hideMark/>
          </w:tcPr>
          <w:p w14:paraId="4EDC0DB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DB5"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DB6" w14:textId="77777777" w:rsidR="002B1AFB" w:rsidRPr="007F669D" w:rsidRDefault="007215F5" w:rsidP="002B1AFB">
            <w:pPr>
              <w:rPr>
                <w:rFonts w:ascii="Times New Roman" w:eastAsia="Times New Roman" w:hAnsi="Times New Roman" w:cs="Times New Roman"/>
                <w:sz w:val="20"/>
              </w:rPr>
            </w:pPr>
          </w:p>
        </w:tc>
      </w:tr>
      <w:tr w:rsidR="00ED4365" w14:paraId="4EDC0DBF" w14:textId="77777777">
        <w:trPr>
          <w:trHeight w:val="300"/>
        </w:trPr>
        <w:tc>
          <w:tcPr>
            <w:tcW w:w="1178" w:type="dxa"/>
            <w:tcBorders>
              <w:top w:val="nil"/>
              <w:left w:val="nil"/>
              <w:bottom w:val="nil"/>
              <w:right w:val="nil"/>
            </w:tcBorders>
            <w:shd w:val="clear" w:color="auto" w:fill="auto"/>
            <w:noWrap/>
            <w:vAlign w:val="bottom"/>
            <w:hideMark/>
          </w:tcPr>
          <w:p w14:paraId="4EDC0DB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DB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DB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DB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DB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DB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DBE" w14:textId="77777777" w:rsidR="002B1AFB" w:rsidRPr="007F669D" w:rsidRDefault="007215F5" w:rsidP="002B1AFB">
            <w:pPr>
              <w:rPr>
                <w:rFonts w:ascii="Times New Roman" w:eastAsia="Times New Roman" w:hAnsi="Times New Roman" w:cs="Times New Roman"/>
                <w:sz w:val="20"/>
              </w:rPr>
            </w:pPr>
          </w:p>
        </w:tc>
      </w:tr>
      <w:tr w:rsidR="00ED4365" w14:paraId="4EDC0DC7" w14:textId="77777777">
        <w:trPr>
          <w:trHeight w:val="300"/>
        </w:trPr>
        <w:tc>
          <w:tcPr>
            <w:tcW w:w="1178" w:type="dxa"/>
            <w:tcBorders>
              <w:top w:val="nil"/>
              <w:left w:val="nil"/>
              <w:bottom w:val="nil"/>
              <w:right w:val="nil"/>
            </w:tcBorders>
            <w:shd w:val="clear" w:color="auto" w:fill="auto"/>
            <w:noWrap/>
            <w:vAlign w:val="bottom"/>
            <w:hideMark/>
          </w:tcPr>
          <w:p w14:paraId="4EDC0DC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DC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DC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DC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DC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DC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DC6" w14:textId="77777777" w:rsidR="002B1AFB" w:rsidRPr="007F669D" w:rsidRDefault="007215F5" w:rsidP="002B1AFB">
            <w:pPr>
              <w:rPr>
                <w:rFonts w:ascii="Times New Roman" w:eastAsia="Times New Roman" w:hAnsi="Times New Roman" w:cs="Times New Roman"/>
                <w:sz w:val="20"/>
              </w:rPr>
            </w:pPr>
          </w:p>
        </w:tc>
      </w:tr>
      <w:tr w:rsidR="00ED4365" w14:paraId="4EDC0DCF" w14:textId="77777777">
        <w:trPr>
          <w:trHeight w:val="300"/>
        </w:trPr>
        <w:tc>
          <w:tcPr>
            <w:tcW w:w="1178" w:type="dxa"/>
            <w:tcBorders>
              <w:top w:val="nil"/>
              <w:left w:val="nil"/>
              <w:bottom w:val="nil"/>
              <w:right w:val="nil"/>
            </w:tcBorders>
            <w:shd w:val="clear" w:color="auto" w:fill="auto"/>
            <w:noWrap/>
            <w:vAlign w:val="bottom"/>
            <w:hideMark/>
          </w:tcPr>
          <w:p w14:paraId="4EDC0DC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DC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DC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DC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DC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DC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DCE" w14:textId="77777777" w:rsidR="002B1AFB" w:rsidRPr="007F669D" w:rsidRDefault="007215F5" w:rsidP="002B1AFB">
            <w:pPr>
              <w:rPr>
                <w:rFonts w:ascii="Times New Roman" w:eastAsia="Times New Roman" w:hAnsi="Times New Roman" w:cs="Times New Roman"/>
                <w:sz w:val="20"/>
              </w:rPr>
            </w:pPr>
          </w:p>
        </w:tc>
      </w:tr>
      <w:tr w:rsidR="00ED4365" w14:paraId="4EDC0DD7" w14:textId="77777777">
        <w:trPr>
          <w:trHeight w:val="300"/>
        </w:trPr>
        <w:tc>
          <w:tcPr>
            <w:tcW w:w="1178" w:type="dxa"/>
            <w:tcBorders>
              <w:top w:val="nil"/>
              <w:left w:val="nil"/>
              <w:bottom w:val="nil"/>
              <w:right w:val="nil"/>
            </w:tcBorders>
            <w:shd w:val="clear" w:color="auto" w:fill="auto"/>
            <w:noWrap/>
            <w:vAlign w:val="bottom"/>
            <w:hideMark/>
          </w:tcPr>
          <w:p w14:paraId="4EDC0DD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DD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DD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DD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DD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DD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DD6" w14:textId="77777777" w:rsidR="002B1AFB" w:rsidRPr="007F669D" w:rsidRDefault="007215F5" w:rsidP="002B1AFB">
            <w:pPr>
              <w:rPr>
                <w:rFonts w:ascii="Times New Roman" w:eastAsia="Times New Roman" w:hAnsi="Times New Roman" w:cs="Times New Roman"/>
                <w:sz w:val="20"/>
              </w:rPr>
            </w:pPr>
          </w:p>
        </w:tc>
      </w:tr>
      <w:tr w:rsidR="00ED4365" w14:paraId="4EDC0DDF" w14:textId="77777777">
        <w:trPr>
          <w:trHeight w:val="300"/>
        </w:trPr>
        <w:tc>
          <w:tcPr>
            <w:tcW w:w="1178" w:type="dxa"/>
            <w:tcBorders>
              <w:top w:val="nil"/>
              <w:left w:val="nil"/>
              <w:bottom w:val="nil"/>
              <w:right w:val="nil"/>
            </w:tcBorders>
            <w:shd w:val="clear" w:color="auto" w:fill="auto"/>
            <w:noWrap/>
            <w:vAlign w:val="bottom"/>
            <w:hideMark/>
          </w:tcPr>
          <w:p w14:paraId="4EDC0DD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DD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DD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DD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DD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DD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DDE" w14:textId="77777777" w:rsidR="002B1AFB" w:rsidRPr="007F669D" w:rsidRDefault="007215F5" w:rsidP="002B1AFB">
            <w:pPr>
              <w:rPr>
                <w:rFonts w:ascii="Times New Roman" w:eastAsia="Times New Roman" w:hAnsi="Times New Roman" w:cs="Times New Roman"/>
                <w:sz w:val="20"/>
              </w:rPr>
            </w:pPr>
          </w:p>
        </w:tc>
      </w:tr>
      <w:tr w:rsidR="00ED4365" w14:paraId="4EDC0DE7" w14:textId="77777777">
        <w:trPr>
          <w:trHeight w:val="300"/>
        </w:trPr>
        <w:tc>
          <w:tcPr>
            <w:tcW w:w="1178" w:type="dxa"/>
            <w:tcBorders>
              <w:top w:val="nil"/>
              <w:left w:val="nil"/>
              <w:bottom w:val="nil"/>
              <w:right w:val="nil"/>
            </w:tcBorders>
            <w:shd w:val="clear" w:color="auto" w:fill="auto"/>
            <w:noWrap/>
            <w:vAlign w:val="bottom"/>
            <w:hideMark/>
          </w:tcPr>
          <w:p w14:paraId="4EDC0DE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0DE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DE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DE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DE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DE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DE6" w14:textId="77777777" w:rsidR="002B1AFB" w:rsidRPr="007F669D" w:rsidRDefault="007215F5" w:rsidP="002B1AFB">
            <w:pPr>
              <w:rPr>
                <w:rFonts w:ascii="Times New Roman" w:eastAsia="Times New Roman" w:hAnsi="Times New Roman" w:cs="Times New Roman"/>
                <w:sz w:val="20"/>
              </w:rPr>
            </w:pPr>
          </w:p>
        </w:tc>
      </w:tr>
      <w:tr w:rsidR="00ED4365" w14:paraId="4EDC0DEE" w14:textId="77777777">
        <w:trPr>
          <w:trHeight w:val="300"/>
        </w:trPr>
        <w:tc>
          <w:tcPr>
            <w:tcW w:w="2203" w:type="dxa"/>
            <w:gridSpan w:val="2"/>
            <w:tcBorders>
              <w:top w:val="nil"/>
              <w:left w:val="nil"/>
              <w:bottom w:val="nil"/>
              <w:right w:val="nil"/>
            </w:tcBorders>
            <w:shd w:val="clear" w:color="auto" w:fill="auto"/>
            <w:noWrap/>
            <w:vAlign w:val="bottom"/>
            <w:hideMark/>
          </w:tcPr>
          <w:p w14:paraId="4EDC0DE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 xml:space="preserve">ΕΝ. </w:t>
            </w:r>
            <w:r w:rsidRPr="007F669D">
              <w:rPr>
                <w:rFonts w:ascii="Calibri" w:eastAsia="Times New Roman" w:hAnsi="Calibri" w:cs="Calibri"/>
                <w:color w:val="000000"/>
                <w:sz w:val="22"/>
                <w:szCs w:val="22"/>
              </w:rPr>
              <w:t>ΚΕΝΤΡΩΩΝ:</w:t>
            </w:r>
          </w:p>
        </w:tc>
        <w:tc>
          <w:tcPr>
            <w:tcW w:w="1109" w:type="dxa"/>
            <w:tcBorders>
              <w:top w:val="nil"/>
              <w:left w:val="nil"/>
              <w:bottom w:val="nil"/>
              <w:right w:val="nil"/>
            </w:tcBorders>
            <w:shd w:val="clear" w:color="auto" w:fill="auto"/>
            <w:noWrap/>
            <w:vAlign w:val="bottom"/>
            <w:hideMark/>
          </w:tcPr>
          <w:p w14:paraId="4EDC0DE9"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DE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DE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DE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DED" w14:textId="77777777" w:rsidR="002B1AFB" w:rsidRPr="007F669D" w:rsidRDefault="007215F5" w:rsidP="002B1AFB">
            <w:pPr>
              <w:rPr>
                <w:rFonts w:ascii="Times New Roman" w:eastAsia="Times New Roman" w:hAnsi="Times New Roman" w:cs="Times New Roman"/>
                <w:sz w:val="20"/>
              </w:rPr>
            </w:pPr>
          </w:p>
        </w:tc>
      </w:tr>
      <w:tr w:rsidR="00ED4365" w14:paraId="4EDC0DF6" w14:textId="77777777">
        <w:trPr>
          <w:trHeight w:val="300"/>
        </w:trPr>
        <w:tc>
          <w:tcPr>
            <w:tcW w:w="1178" w:type="dxa"/>
            <w:tcBorders>
              <w:top w:val="nil"/>
              <w:left w:val="nil"/>
              <w:bottom w:val="nil"/>
              <w:right w:val="nil"/>
            </w:tcBorders>
            <w:shd w:val="clear" w:color="auto" w:fill="auto"/>
            <w:noWrap/>
            <w:vAlign w:val="bottom"/>
            <w:hideMark/>
          </w:tcPr>
          <w:p w14:paraId="4EDC0DE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DF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DF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DF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DF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DF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DF5" w14:textId="77777777" w:rsidR="002B1AFB" w:rsidRPr="007F669D" w:rsidRDefault="007215F5" w:rsidP="002B1AFB">
            <w:pPr>
              <w:rPr>
                <w:rFonts w:ascii="Times New Roman" w:eastAsia="Times New Roman" w:hAnsi="Times New Roman" w:cs="Times New Roman"/>
                <w:sz w:val="20"/>
              </w:rPr>
            </w:pPr>
          </w:p>
        </w:tc>
      </w:tr>
      <w:tr w:rsidR="00ED4365" w14:paraId="4EDC0DFE" w14:textId="77777777">
        <w:trPr>
          <w:trHeight w:val="300"/>
        </w:trPr>
        <w:tc>
          <w:tcPr>
            <w:tcW w:w="1178" w:type="dxa"/>
            <w:tcBorders>
              <w:top w:val="nil"/>
              <w:left w:val="nil"/>
              <w:bottom w:val="nil"/>
              <w:right w:val="nil"/>
            </w:tcBorders>
            <w:shd w:val="clear" w:color="auto" w:fill="auto"/>
            <w:noWrap/>
            <w:vAlign w:val="bottom"/>
            <w:hideMark/>
          </w:tcPr>
          <w:p w14:paraId="4EDC0DF7"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DF8"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DF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DFA"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DFB"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DF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DFD" w14:textId="77777777" w:rsidR="002B1AFB" w:rsidRPr="007F669D" w:rsidRDefault="007215F5" w:rsidP="002B1AFB">
            <w:pPr>
              <w:rPr>
                <w:rFonts w:ascii="Times New Roman" w:eastAsia="Times New Roman" w:hAnsi="Times New Roman" w:cs="Times New Roman"/>
                <w:sz w:val="20"/>
              </w:rPr>
            </w:pPr>
          </w:p>
        </w:tc>
      </w:tr>
      <w:tr w:rsidR="00ED4365" w14:paraId="4EDC0E04"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DFF"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E0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61 ως έχει</w:t>
            </w:r>
          </w:p>
        </w:tc>
        <w:tc>
          <w:tcPr>
            <w:tcW w:w="1903" w:type="dxa"/>
            <w:tcBorders>
              <w:top w:val="nil"/>
              <w:left w:val="nil"/>
              <w:bottom w:val="nil"/>
              <w:right w:val="nil"/>
            </w:tcBorders>
            <w:shd w:val="clear" w:color="auto" w:fill="auto"/>
            <w:noWrap/>
            <w:vAlign w:val="bottom"/>
            <w:hideMark/>
          </w:tcPr>
          <w:p w14:paraId="4EDC0E0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E02"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E03" w14:textId="77777777" w:rsidR="002B1AFB" w:rsidRPr="007F669D" w:rsidRDefault="007215F5" w:rsidP="002B1AFB">
            <w:pPr>
              <w:rPr>
                <w:rFonts w:ascii="Times New Roman" w:eastAsia="Times New Roman" w:hAnsi="Times New Roman" w:cs="Times New Roman"/>
                <w:sz w:val="20"/>
              </w:rPr>
            </w:pPr>
          </w:p>
        </w:tc>
      </w:tr>
      <w:tr w:rsidR="00ED4365" w14:paraId="4EDC0E0C" w14:textId="77777777">
        <w:trPr>
          <w:trHeight w:val="300"/>
        </w:trPr>
        <w:tc>
          <w:tcPr>
            <w:tcW w:w="1178" w:type="dxa"/>
            <w:tcBorders>
              <w:top w:val="nil"/>
              <w:left w:val="nil"/>
              <w:bottom w:val="nil"/>
              <w:right w:val="nil"/>
            </w:tcBorders>
            <w:shd w:val="clear" w:color="auto" w:fill="auto"/>
            <w:noWrap/>
            <w:vAlign w:val="bottom"/>
            <w:hideMark/>
          </w:tcPr>
          <w:p w14:paraId="4EDC0E0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E0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E0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E0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E0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E0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E0B" w14:textId="77777777" w:rsidR="002B1AFB" w:rsidRPr="007F669D" w:rsidRDefault="007215F5" w:rsidP="002B1AFB">
            <w:pPr>
              <w:rPr>
                <w:rFonts w:ascii="Times New Roman" w:eastAsia="Times New Roman" w:hAnsi="Times New Roman" w:cs="Times New Roman"/>
                <w:sz w:val="20"/>
              </w:rPr>
            </w:pPr>
          </w:p>
        </w:tc>
      </w:tr>
      <w:tr w:rsidR="00ED4365" w14:paraId="4EDC0E14" w14:textId="77777777">
        <w:trPr>
          <w:trHeight w:val="300"/>
        </w:trPr>
        <w:tc>
          <w:tcPr>
            <w:tcW w:w="1178" w:type="dxa"/>
            <w:tcBorders>
              <w:top w:val="nil"/>
              <w:left w:val="nil"/>
              <w:bottom w:val="nil"/>
              <w:right w:val="nil"/>
            </w:tcBorders>
            <w:shd w:val="clear" w:color="auto" w:fill="auto"/>
            <w:noWrap/>
            <w:vAlign w:val="bottom"/>
            <w:hideMark/>
          </w:tcPr>
          <w:p w14:paraId="4EDC0E0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E0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E0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E1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E1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E1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E13" w14:textId="77777777" w:rsidR="002B1AFB" w:rsidRPr="007F669D" w:rsidRDefault="007215F5" w:rsidP="002B1AFB">
            <w:pPr>
              <w:rPr>
                <w:rFonts w:ascii="Times New Roman" w:eastAsia="Times New Roman" w:hAnsi="Times New Roman" w:cs="Times New Roman"/>
                <w:sz w:val="20"/>
              </w:rPr>
            </w:pPr>
          </w:p>
        </w:tc>
      </w:tr>
      <w:tr w:rsidR="00ED4365" w14:paraId="4EDC0E1C" w14:textId="77777777">
        <w:trPr>
          <w:trHeight w:val="300"/>
        </w:trPr>
        <w:tc>
          <w:tcPr>
            <w:tcW w:w="1178" w:type="dxa"/>
            <w:tcBorders>
              <w:top w:val="nil"/>
              <w:left w:val="nil"/>
              <w:bottom w:val="nil"/>
              <w:right w:val="nil"/>
            </w:tcBorders>
            <w:shd w:val="clear" w:color="auto" w:fill="auto"/>
            <w:noWrap/>
            <w:vAlign w:val="bottom"/>
            <w:hideMark/>
          </w:tcPr>
          <w:p w14:paraId="4EDC0E1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E1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E1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E1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E1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E1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E1B" w14:textId="77777777" w:rsidR="002B1AFB" w:rsidRPr="007F669D" w:rsidRDefault="007215F5" w:rsidP="002B1AFB">
            <w:pPr>
              <w:rPr>
                <w:rFonts w:ascii="Times New Roman" w:eastAsia="Times New Roman" w:hAnsi="Times New Roman" w:cs="Times New Roman"/>
                <w:sz w:val="20"/>
              </w:rPr>
            </w:pPr>
          </w:p>
        </w:tc>
      </w:tr>
      <w:tr w:rsidR="00ED4365" w14:paraId="4EDC0E24" w14:textId="77777777">
        <w:trPr>
          <w:trHeight w:val="300"/>
        </w:trPr>
        <w:tc>
          <w:tcPr>
            <w:tcW w:w="1178" w:type="dxa"/>
            <w:tcBorders>
              <w:top w:val="nil"/>
              <w:left w:val="nil"/>
              <w:bottom w:val="nil"/>
              <w:right w:val="nil"/>
            </w:tcBorders>
            <w:shd w:val="clear" w:color="auto" w:fill="auto"/>
            <w:noWrap/>
            <w:vAlign w:val="bottom"/>
            <w:hideMark/>
          </w:tcPr>
          <w:p w14:paraId="4EDC0E1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E1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E1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E2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E2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E2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E23" w14:textId="77777777" w:rsidR="002B1AFB" w:rsidRPr="007F669D" w:rsidRDefault="007215F5" w:rsidP="002B1AFB">
            <w:pPr>
              <w:rPr>
                <w:rFonts w:ascii="Times New Roman" w:eastAsia="Times New Roman" w:hAnsi="Times New Roman" w:cs="Times New Roman"/>
                <w:sz w:val="20"/>
              </w:rPr>
            </w:pPr>
          </w:p>
        </w:tc>
      </w:tr>
      <w:tr w:rsidR="00ED4365" w14:paraId="4EDC0E2C" w14:textId="77777777">
        <w:trPr>
          <w:trHeight w:val="300"/>
        </w:trPr>
        <w:tc>
          <w:tcPr>
            <w:tcW w:w="1178" w:type="dxa"/>
            <w:tcBorders>
              <w:top w:val="nil"/>
              <w:left w:val="nil"/>
              <w:bottom w:val="nil"/>
              <w:right w:val="nil"/>
            </w:tcBorders>
            <w:shd w:val="clear" w:color="auto" w:fill="auto"/>
            <w:noWrap/>
            <w:vAlign w:val="bottom"/>
            <w:hideMark/>
          </w:tcPr>
          <w:p w14:paraId="4EDC0E2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E2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E2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E2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E2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E2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E2B" w14:textId="77777777" w:rsidR="002B1AFB" w:rsidRPr="007F669D" w:rsidRDefault="007215F5" w:rsidP="002B1AFB">
            <w:pPr>
              <w:rPr>
                <w:rFonts w:ascii="Times New Roman" w:eastAsia="Times New Roman" w:hAnsi="Times New Roman" w:cs="Times New Roman"/>
                <w:sz w:val="20"/>
              </w:rPr>
            </w:pPr>
          </w:p>
        </w:tc>
      </w:tr>
      <w:tr w:rsidR="00ED4365" w14:paraId="4EDC0E34" w14:textId="77777777">
        <w:trPr>
          <w:trHeight w:val="300"/>
        </w:trPr>
        <w:tc>
          <w:tcPr>
            <w:tcW w:w="1178" w:type="dxa"/>
            <w:tcBorders>
              <w:top w:val="nil"/>
              <w:left w:val="nil"/>
              <w:bottom w:val="nil"/>
              <w:right w:val="nil"/>
            </w:tcBorders>
            <w:shd w:val="clear" w:color="auto" w:fill="auto"/>
            <w:noWrap/>
            <w:vAlign w:val="bottom"/>
            <w:hideMark/>
          </w:tcPr>
          <w:p w14:paraId="4EDC0E2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ΑΝ.ΕΛ:</w:t>
            </w:r>
          </w:p>
        </w:tc>
        <w:tc>
          <w:tcPr>
            <w:tcW w:w="1025" w:type="dxa"/>
            <w:tcBorders>
              <w:top w:val="nil"/>
              <w:left w:val="nil"/>
              <w:bottom w:val="nil"/>
              <w:right w:val="nil"/>
            </w:tcBorders>
            <w:shd w:val="clear" w:color="auto" w:fill="auto"/>
            <w:noWrap/>
            <w:vAlign w:val="bottom"/>
            <w:hideMark/>
          </w:tcPr>
          <w:p w14:paraId="4EDC0E2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E2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E3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E3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E3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E33" w14:textId="77777777" w:rsidR="002B1AFB" w:rsidRPr="007F669D" w:rsidRDefault="007215F5" w:rsidP="002B1AFB">
            <w:pPr>
              <w:rPr>
                <w:rFonts w:ascii="Times New Roman" w:eastAsia="Times New Roman" w:hAnsi="Times New Roman" w:cs="Times New Roman"/>
                <w:sz w:val="20"/>
              </w:rPr>
            </w:pPr>
          </w:p>
        </w:tc>
      </w:tr>
      <w:tr w:rsidR="00ED4365" w14:paraId="4EDC0E3B" w14:textId="77777777">
        <w:trPr>
          <w:trHeight w:val="300"/>
        </w:trPr>
        <w:tc>
          <w:tcPr>
            <w:tcW w:w="2203" w:type="dxa"/>
            <w:gridSpan w:val="2"/>
            <w:tcBorders>
              <w:top w:val="nil"/>
              <w:left w:val="nil"/>
              <w:bottom w:val="nil"/>
              <w:right w:val="nil"/>
            </w:tcBorders>
            <w:shd w:val="clear" w:color="auto" w:fill="auto"/>
            <w:noWrap/>
            <w:vAlign w:val="bottom"/>
            <w:hideMark/>
          </w:tcPr>
          <w:p w14:paraId="4EDC0E3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E36"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E3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E3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E3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E3A" w14:textId="77777777" w:rsidR="002B1AFB" w:rsidRPr="007F669D" w:rsidRDefault="007215F5" w:rsidP="002B1AFB">
            <w:pPr>
              <w:rPr>
                <w:rFonts w:ascii="Times New Roman" w:eastAsia="Times New Roman" w:hAnsi="Times New Roman" w:cs="Times New Roman"/>
                <w:sz w:val="20"/>
              </w:rPr>
            </w:pPr>
          </w:p>
        </w:tc>
      </w:tr>
      <w:tr w:rsidR="00ED4365" w14:paraId="4EDC0E43" w14:textId="77777777">
        <w:trPr>
          <w:trHeight w:val="300"/>
        </w:trPr>
        <w:tc>
          <w:tcPr>
            <w:tcW w:w="1178" w:type="dxa"/>
            <w:tcBorders>
              <w:top w:val="nil"/>
              <w:left w:val="nil"/>
              <w:bottom w:val="nil"/>
              <w:right w:val="nil"/>
            </w:tcBorders>
            <w:shd w:val="clear" w:color="auto" w:fill="auto"/>
            <w:noWrap/>
            <w:vAlign w:val="bottom"/>
            <w:hideMark/>
          </w:tcPr>
          <w:p w14:paraId="4EDC0E3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E3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E3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E3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E4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E4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E42" w14:textId="77777777" w:rsidR="002B1AFB" w:rsidRPr="007F669D" w:rsidRDefault="007215F5" w:rsidP="002B1AFB">
            <w:pPr>
              <w:rPr>
                <w:rFonts w:ascii="Times New Roman" w:eastAsia="Times New Roman" w:hAnsi="Times New Roman" w:cs="Times New Roman"/>
                <w:sz w:val="20"/>
              </w:rPr>
            </w:pPr>
          </w:p>
        </w:tc>
      </w:tr>
      <w:tr w:rsidR="00ED4365" w14:paraId="4EDC0E4B" w14:textId="77777777">
        <w:trPr>
          <w:trHeight w:val="300"/>
        </w:trPr>
        <w:tc>
          <w:tcPr>
            <w:tcW w:w="1178" w:type="dxa"/>
            <w:tcBorders>
              <w:top w:val="nil"/>
              <w:left w:val="nil"/>
              <w:bottom w:val="nil"/>
              <w:right w:val="nil"/>
            </w:tcBorders>
            <w:shd w:val="clear" w:color="auto" w:fill="auto"/>
            <w:noWrap/>
            <w:vAlign w:val="bottom"/>
            <w:hideMark/>
          </w:tcPr>
          <w:p w14:paraId="4EDC0E44"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E45"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E4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E47"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E48"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E4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E4A" w14:textId="77777777" w:rsidR="002B1AFB" w:rsidRPr="007F669D" w:rsidRDefault="007215F5" w:rsidP="002B1AFB">
            <w:pPr>
              <w:rPr>
                <w:rFonts w:ascii="Times New Roman" w:eastAsia="Times New Roman" w:hAnsi="Times New Roman" w:cs="Times New Roman"/>
                <w:sz w:val="20"/>
              </w:rPr>
            </w:pPr>
          </w:p>
        </w:tc>
      </w:tr>
      <w:tr w:rsidR="00ED4365" w14:paraId="4EDC0E51"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E4C"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E4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62 ως έχει</w:t>
            </w:r>
          </w:p>
        </w:tc>
        <w:tc>
          <w:tcPr>
            <w:tcW w:w="1903" w:type="dxa"/>
            <w:tcBorders>
              <w:top w:val="nil"/>
              <w:left w:val="nil"/>
              <w:bottom w:val="nil"/>
              <w:right w:val="nil"/>
            </w:tcBorders>
            <w:shd w:val="clear" w:color="auto" w:fill="auto"/>
            <w:noWrap/>
            <w:vAlign w:val="bottom"/>
            <w:hideMark/>
          </w:tcPr>
          <w:p w14:paraId="4EDC0E4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 xml:space="preserve">ΚΑΤΑ </w:t>
            </w:r>
            <w:r w:rsidRPr="007F669D">
              <w:rPr>
                <w:rFonts w:ascii="Calibri" w:eastAsia="Times New Roman" w:hAnsi="Calibri" w:cs="Calibri"/>
                <w:color w:val="000000"/>
                <w:sz w:val="22"/>
                <w:szCs w:val="22"/>
              </w:rPr>
              <w:t>ΠΛΕΙΟΨΗΦΙΑ</w:t>
            </w:r>
          </w:p>
        </w:tc>
        <w:tc>
          <w:tcPr>
            <w:tcW w:w="1542" w:type="dxa"/>
            <w:gridSpan w:val="2"/>
            <w:tcBorders>
              <w:top w:val="nil"/>
              <w:left w:val="nil"/>
              <w:bottom w:val="nil"/>
              <w:right w:val="nil"/>
            </w:tcBorders>
            <w:shd w:val="clear" w:color="auto" w:fill="auto"/>
            <w:noWrap/>
            <w:vAlign w:val="bottom"/>
            <w:hideMark/>
          </w:tcPr>
          <w:p w14:paraId="4EDC0E4F"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E50" w14:textId="77777777" w:rsidR="002B1AFB" w:rsidRPr="007F669D" w:rsidRDefault="007215F5" w:rsidP="002B1AFB">
            <w:pPr>
              <w:rPr>
                <w:rFonts w:ascii="Times New Roman" w:eastAsia="Times New Roman" w:hAnsi="Times New Roman" w:cs="Times New Roman"/>
                <w:sz w:val="20"/>
              </w:rPr>
            </w:pPr>
          </w:p>
        </w:tc>
      </w:tr>
      <w:tr w:rsidR="00ED4365" w14:paraId="4EDC0E59" w14:textId="77777777">
        <w:trPr>
          <w:trHeight w:val="300"/>
        </w:trPr>
        <w:tc>
          <w:tcPr>
            <w:tcW w:w="1178" w:type="dxa"/>
            <w:tcBorders>
              <w:top w:val="nil"/>
              <w:left w:val="nil"/>
              <w:bottom w:val="nil"/>
              <w:right w:val="nil"/>
            </w:tcBorders>
            <w:shd w:val="clear" w:color="auto" w:fill="auto"/>
            <w:noWrap/>
            <w:vAlign w:val="bottom"/>
            <w:hideMark/>
          </w:tcPr>
          <w:p w14:paraId="4EDC0E5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E5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E5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E5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E5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E5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E58" w14:textId="77777777" w:rsidR="002B1AFB" w:rsidRPr="007F669D" w:rsidRDefault="007215F5" w:rsidP="002B1AFB">
            <w:pPr>
              <w:rPr>
                <w:rFonts w:ascii="Times New Roman" w:eastAsia="Times New Roman" w:hAnsi="Times New Roman" w:cs="Times New Roman"/>
                <w:sz w:val="20"/>
              </w:rPr>
            </w:pPr>
          </w:p>
        </w:tc>
      </w:tr>
      <w:tr w:rsidR="00ED4365" w14:paraId="4EDC0E61" w14:textId="77777777">
        <w:trPr>
          <w:trHeight w:val="300"/>
        </w:trPr>
        <w:tc>
          <w:tcPr>
            <w:tcW w:w="1178" w:type="dxa"/>
            <w:tcBorders>
              <w:top w:val="nil"/>
              <w:left w:val="nil"/>
              <w:bottom w:val="nil"/>
              <w:right w:val="nil"/>
            </w:tcBorders>
            <w:shd w:val="clear" w:color="auto" w:fill="auto"/>
            <w:noWrap/>
            <w:vAlign w:val="bottom"/>
            <w:hideMark/>
          </w:tcPr>
          <w:p w14:paraId="4EDC0E5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E5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E5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E5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E5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E5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E60" w14:textId="77777777" w:rsidR="002B1AFB" w:rsidRPr="007F669D" w:rsidRDefault="007215F5" w:rsidP="002B1AFB">
            <w:pPr>
              <w:rPr>
                <w:rFonts w:ascii="Times New Roman" w:eastAsia="Times New Roman" w:hAnsi="Times New Roman" w:cs="Times New Roman"/>
                <w:sz w:val="20"/>
              </w:rPr>
            </w:pPr>
          </w:p>
        </w:tc>
      </w:tr>
      <w:tr w:rsidR="00ED4365" w14:paraId="4EDC0E69" w14:textId="77777777">
        <w:trPr>
          <w:trHeight w:val="300"/>
        </w:trPr>
        <w:tc>
          <w:tcPr>
            <w:tcW w:w="1178" w:type="dxa"/>
            <w:tcBorders>
              <w:top w:val="nil"/>
              <w:left w:val="nil"/>
              <w:bottom w:val="nil"/>
              <w:right w:val="nil"/>
            </w:tcBorders>
            <w:shd w:val="clear" w:color="auto" w:fill="auto"/>
            <w:noWrap/>
            <w:vAlign w:val="bottom"/>
            <w:hideMark/>
          </w:tcPr>
          <w:p w14:paraId="4EDC0E6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E6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E6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E6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E6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E6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E68" w14:textId="77777777" w:rsidR="002B1AFB" w:rsidRPr="007F669D" w:rsidRDefault="007215F5" w:rsidP="002B1AFB">
            <w:pPr>
              <w:rPr>
                <w:rFonts w:ascii="Times New Roman" w:eastAsia="Times New Roman" w:hAnsi="Times New Roman" w:cs="Times New Roman"/>
                <w:sz w:val="20"/>
              </w:rPr>
            </w:pPr>
          </w:p>
        </w:tc>
      </w:tr>
      <w:tr w:rsidR="00ED4365" w14:paraId="4EDC0E71" w14:textId="77777777">
        <w:trPr>
          <w:trHeight w:val="300"/>
        </w:trPr>
        <w:tc>
          <w:tcPr>
            <w:tcW w:w="1178" w:type="dxa"/>
            <w:tcBorders>
              <w:top w:val="nil"/>
              <w:left w:val="nil"/>
              <w:bottom w:val="nil"/>
              <w:right w:val="nil"/>
            </w:tcBorders>
            <w:shd w:val="clear" w:color="auto" w:fill="auto"/>
            <w:noWrap/>
            <w:vAlign w:val="bottom"/>
            <w:hideMark/>
          </w:tcPr>
          <w:p w14:paraId="4EDC0E6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E6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E6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E6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E6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E6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E70" w14:textId="77777777" w:rsidR="002B1AFB" w:rsidRPr="007F669D" w:rsidRDefault="007215F5" w:rsidP="002B1AFB">
            <w:pPr>
              <w:rPr>
                <w:rFonts w:ascii="Times New Roman" w:eastAsia="Times New Roman" w:hAnsi="Times New Roman" w:cs="Times New Roman"/>
                <w:sz w:val="20"/>
              </w:rPr>
            </w:pPr>
          </w:p>
        </w:tc>
      </w:tr>
      <w:tr w:rsidR="00ED4365" w14:paraId="4EDC0E79" w14:textId="77777777">
        <w:trPr>
          <w:trHeight w:val="300"/>
        </w:trPr>
        <w:tc>
          <w:tcPr>
            <w:tcW w:w="1178" w:type="dxa"/>
            <w:tcBorders>
              <w:top w:val="nil"/>
              <w:left w:val="nil"/>
              <w:bottom w:val="nil"/>
              <w:right w:val="nil"/>
            </w:tcBorders>
            <w:shd w:val="clear" w:color="auto" w:fill="auto"/>
            <w:noWrap/>
            <w:vAlign w:val="bottom"/>
            <w:hideMark/>
          </w:tcPr>
          <w:p w14:paraId="4EDC0E7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E7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E7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E7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E7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E7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E78" w14:textId="77777777" w:rsidR="002B1AFB" w:rsidRPr="007F669D" w:rsidRDefault="007215F5" w:rsidP="002B1AFB">
            <w:pPr>
              <w:rPr>
                <w:rFonts w:ascii="Times New Roman" w:eastAsia="Times New Roman" w:hAnsi="Times New Roman" w:cs="Times New Roman"/>
                <w:sz w:val="20"/>
              </w:rPr>
            </w:pPr>
          </w:p>
        </w:tc>
      </w:tr>
      <w:tr w:rsidR="00ED4365" w14:paraId="4EDC0E81" w14:textId="77777777">
        <w:trPr>
          <w:trHeight w:val="300"/>
        </w:trPr>
        <w:tc>
          <w:tcPr>
            <w:tcW w:w="1178" w:type="dxa"/>
            <w:tcBorders>
              <w:top w:val="nil"/>
              <w:left w:val="nil"/>
              <w:bottom w:val="nil"/>
              <w:right w:val="nil"/>
            </w:tcBorders>
            <w:shd w:val="clear" w:color="auto" w:fill="auto"/>
            <w:noWrap/>
            <w:vAlign w:val="bottom"/>
            <w:hideMark/>
          </w:tcPr>
          <w:p w14:paraId="4EDC0E7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0E7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E7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E7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E7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E7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E80" w14:textId="77777777" w:rsidR="002B1AFB" w:rsidRPr="007F669D" w:rsidRDefault="007215F5" w:rsidP="002B1AFB">
            <w:pPr>
              <w:rPr>
                <w:rFonts w:ascii="Times New Roman" w:eastAsia="Times New Roman" w:hAnsi="Times New Roman" w:cs="Times New Roman"/>
                <w:sz w:val="20"/>
              </w:rPr>
            </w:pPr>
          </w:p>
        </w:tc>
      </w:tr>
      <w:tr w:rsidR="00ED4365" w14:paraId="4EDC0E88" w14:textId="77777777">
        <w:trPr>
          <w:trHeight w:val="300"/>
        </w:trPr>
        <w:tc>
          <w:tcPr>
            <w:tcW w:w="2203" w:type="dxa"/>
            <w:gridSpan w:val="2"/>
            <w:tcBorders>
              <w:top w:val="nil"/>
              <w:left w:val="nil"/>
              <w:bottom w:val="nil"/>
              <w:right w:val="nil"/>
            </w:tcBorders>
            <w:shd w:val="clear" w:color="auto" w:fill="auto"/>
            <w:noWrap/>
            <w:vAlign w:val="bottom"/>
            <w:hideMark/>
          </w:tcPr>
          <w:p w14:paraId="4EDC0E8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E83"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E8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E8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E8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E87" w14:textId="77777777" w:rsidR="002B1AFB" w:rsidRPr="007F669D" w:rsidRDefault="007215F5" w:rsidP="002B1AFB">
            <w:pPr>
              <w:rPr>
                <w:rFonts w:ascii="Times New Roman" w:eastAsia="Times New Roman" w:hAnsi="Times New Roman" w:cs="Times New Roman"/>
                <w:sz w:val="20"/>
              </w:rPr>
            </w:pPr>
          </w:p>
        </w:tc>
      </w:tr>
      <w:tr w:rsidR="00ED4365" w14:paraId="4EDC0E90" w14:textId="77777777">
        <w:trPr>
          <w:trHeight w:val="300"/>
        </w:trPr>
        <w:tc>
          <w:tcPr>
            <w:tcW w:w="1178" w:type="dxa"/>
            <w:tcBorders>
              <w:top w:val="nil"/>
              <w:left w:val="nil"/>
              <w:bottom w:val="nil"/>
              <w:right w:val="nil"/>
            </w:tcBorders>
            <w:shd w:val="clear" w:color="auto" w:fill="auto"/>
            <w:noWrap/>
            <w:vAlign w:val="bottom"/>
            <w:hideMark/>
          </w:tcPr>
          <w:p w14:paraId="4EDC0E8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E8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E8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E8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E8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E8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E8F" w14:textId="77777777" w:rsidR="002B1AFB" w:rsidRPr="007F669D" w:rsidRDefault="007215F5" w:rsidP="002B1AFB">
            <w:pPr>
              <w:rPr>
                <w:rFonts w:ascii="Times New Roman" w:eastAsia="Times New Roman" w:hAnsi="Times New Roman" w:cs="Times New Roman"/>
                <w:sz w:val="20"/>
              </w:rPr>
            </w:pPr>
          </w:p>
        </w:tc>
      </w:tr>
      <w:tr w:rsidR="00ED4365" w14:paraId="4EDC0E98" w14:textId="77777777">
        <w:trPr>
          <w:trHeight w:val="300"/>
        </w:trPr>
        <w:tc>
          <w:tcPr>
            <w:tcW w:w="1178" w:type="dxa"/>
            <w:tcBorders>
              <w:top w:val="nil"/>
              <w:left w:val="nil"/>
              <w:bottom w:val="nil"/>
              <w:right w:val="nil"/>
            </w:tcBorders>
            <w:shd w:val="clear" w:color="auto" w:fill="auto"/>
            <w:noWrap/>
            <w:vAlign w:val="bottom"/>
            <w:hideMark/>
          </w:tcPr>
          <w:p w14:paraId="4EDC0E91"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E92"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E9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E94"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E95"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E9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E97" w14:textId="77777777" w:rsidR="002B1AFB" w:rsidRPr="007F669D" w:rsidRDefault="007215F5" w:rsidP="002B1AFB">
            <w:pPr>
              <w:rPr>
                <w:rFonts w:ascii="Times New Roman" w:eastAsia="Times New Roman" w:hAnsi="Times New Roman" w:cs="Times New Roman"/>
                <w:sz w:val="20"/>
              </w:rPr>
            </w:pPr>
          </w:p>
        </w:tc>
      </w:tr>
      <w:tr w:rsidR="00ED4365" w14:paraId="4EDC0E9E"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E99"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E9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63 ως έχει</w:t>
            </w:r>
          </w:p>
        </w:tc>
        <w:tc>
          <w:tcPr>
            <w:tcW w:w="1903" w:type="dxa"/>
            <w:tcBorders>
              <w:top w:val="nil"/>
              <w:left w:val="nil"/>
              <w:bottom w:val="nil"/>
              <w:right w:val="nil"/>
            </w:tcBorders>
            <w:shd w:val="clear" w:color="auto" w:fill="auto"/>
            <w:noWrap/>
            <w:vAlign w:val="bottom"/>
            <w:hideMark/>
          </w:tcPr>
          <w:p w14:paraId="4EDC0E9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E9C"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E9D" w14:textId="77777777" w:rsidR="002B1AFB" w:rsidRPr="007F669D" w:rsidRDefault="007215F5" w:rsidP="002B1AFB">
            <w:pPr>
              <w:rPr>
                <w:rFonts w:ascii="Times New Roman" w:eastAsia="Times New Roman" w:hAnsi="Times New Roman" w:cs="Times New Roman"/>
                <w:sz w:val="20"/>
              </w:rPr>
            </w:pPr>
          </w:p>
        </w:tc>
      </w:tr>
      <w:tr w:rsidR="00ED4365" w14:paraId="4EDC0EA6" w14:textId="77777777">
        <w:trPr>
          <w:trHeight w:val="300"/>
        </w:trPr>
        <w:tc>
          <w:tcPr>
            <w:tcW w:w="1178" w:type="dxa"/>
            <w:tcBorders>
              <w:top w:val="nil"/>
              <w:left w:val="nil"/>
              <w:bottom w:val="nil"/>
              <w:right w:val="nil"/>
            </w:tcBorders>
            <w:shd w:val="clear" w:color="auto" w:fill="auto"/>
            <w:noWrap/>
            <w:vAlign w:val="bottom"/>
            <w:hideMark/>
          </w:tcPr>
          <w:p w14:paraId="4EDC0E9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EA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EA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EA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EA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EA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EA5" w14:textId="77777777" w:rsidR="002B1AFB" w:rsidRPr="007F669D" w:rsidRDefault="007215F5" w:rsidP="002B1AFB">
            <w:pPr>
              <w:rPr>
                <w:rFonts w:ascii="Times New Roman" w:eastAsia="Times New Roman" w:hAnsi="Times New Roman" w:cs="Times New Roman"/>
                <w:sz w:val="20"/>
              </w:rPr>
            </w:pPr>
          </w:p>
        </w:tc>
      </w:tr>
      <w:tr w:rsidR="00ED4365" w14:paraId="4EDC0EAE" w14:textId="77777777">
        <w:trPr>
          <w:trHeight w:val="300"/>
        </w:trPr>
        <w:tc>
          <w:tcPr>
            <w:tcW w:w="1178" w:type="dxa"/>
            <w:tcBorders>
              <w:top w:val="nil"/>
              <w:left w:val="nil"/>
              <w:bottom w:val="nil"/>
              <w:right w:val="nil"/>
            </w:tcBorders>
            <w:shd w:val="clear" w:color="auto" w:fill="auto"/>
            <w:noWrap/>
            <w:vAlign w:val="bottom"/>
            <w:hideMark/>
          </w:tcPr>
          <w:p w14:paraId="4EDC0EA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EA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EA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EA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EA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EA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EAD" w14:textId="77777777" w:rsidR="002B1AFB" w:rsidRPr="007F669D" w:rsidRDefault="007215F5" w:rsidP="002B1AFB">
            <w:pPr>
              <w:rPr>
                <w:rFonts w:ascii="Times New Roman" w:eastAsia="Times New Roman" w:hAnsi="Times New Roman" w:cs="Times New Roman"/>
                <w:sz w:val="20"/>
              </w:rPr>
            </w:pPr>
          </w:p>
        </w:tc>
      </w:tr>
      <w:tr w:rsidR="00ED4365" w14:paraId="4EDC0EB6" w14:textId="77777777">
        <w:trPr>
          <w:trHeight w:val="300"/>
        </w:trPr>
        <w:tc>
          <w:tcPr>
            <w:tcW w:w="1178" w:type="dxa"/>
            <w:tcBorders>
              <w:top w:val="nil"/>
              <w:left w:val="nil"/>
              <w:bottom w:val="nil"/>
              <w:right w:val="nil"/>
            </w:tcBorders>
            <w:shd w:val="clear" w:color="auto" w:fill="auto"/>
            <w:noWrap/>
            <w:vAlign w:val="bottom"/>
            <w:hideMark/>
          </w:tcPr>
          <w:p w14:paraId="4EDC0EA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EB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EB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EB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EB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EB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EB5" w14:textId="77777777" w:rsidR="002B1AFB" w:rsidRPr="007F669D" w:rsidRDefault="007215F5" w:rsidP="002B1AFB">
            <w:pPr>
              <w:rPr>
                <w:rFonts w:ascii="Times New Roman" w:eastAsia="Times New Roman" w:hAnsi="Times New Roman" w:cs="Times New Roman"/>
                <w:sz w:val="20"/>
              </w:rPr>
            </w:pPr>
          </w:p>
        </w:tc>
      </w:tr>
      <w:tr w:rsidR="00ED4365" w14:paraId="4EDC0EBE" w14:textId="77777777">
        <w:trPr>
          <w:trHeight w:val="300"/>
        </w:trPr>
        <w:tc>
          <w:tcPr>
            <w:tcW w:w="1178" w:type="dxa"/>
            <w:tcBorders>
              <w:top w:val="nil"/>
              <w:left w:val="nil"/>
              <w:bottom w:val="nil"/>
              <w:right w:val="nil"/>
            </w:tcBorders>
            <w:shd w:val="clear" w:color="auto" w:fill="auto"/>
            <w:noWrap/>
            <w:vAlign w:val="bottom"/>
            <w:hideMark/>
          </w:tcPr>
          <w:p w14:paraId="4EDC0EB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EB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EB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EB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EB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EB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EBD" w14:textId="77777777" w:rsidR="002B1AFB" w:rsidRPr="007F669D" w:rsidRDefault="007215F5" w:rsidP="002B1AFB">
            <w:pPr>
              <w:rPr>
                <w:rFonts w:ascii="Times New Roman" w:eastAsia="Times New Roman" w:hAnsi="Times New Roman" w:cs="Times New Roman"/>
                <w:sz w:val="20"/>
              </w:rPr>
            </w:pPr>
          </w:p>
        </w:tc>
      </w:tr>
      <w:tr w:rsidR="00ED4365" w14:paraId="4EDC0EC6" w14:textId="77777777">
        <w:trPr>
          <w:trHeight w:val="300"/>
        </w:trPr>
        <w:tc>
          <w:tcPr>
            <w:tcW w:w="1178" w:type="dxa"/>
            <w:tcBorders>
              <w:top w:val="nil"/>
              <w:left w:val="nil"/>
              <w:bottom w:val="nil"/>
              <w:right w:val="nil"/>
            </w:tcBorders>
            <w:shd w:val="clear" w:color="auto" w:fill="auto"/>
            <w:noWrap/>
            <w:vAlign w:val="bottom"/>
            <w:hideMark/>
          </w:tcPr>
          <w:p w14:paraId="4EDC0EB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EC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EC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EC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EC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EC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EC5" w14:textId="77777777" w:rsidR="002B1AFB" w:rsidRPr="007F669D" w:rsidRDefault="007215F5" w:rsidP="002B1AFB">
            <w:pPr>
              <w:rPr>
                <w:rFonts w:ascii="Times New Roman" w:eastAsia="Times New Roman" w:hAnsi="Times New Roman" w:cs="Times New Roman"/>
                <w:sz w:val="20"/>
              </w:rPr>
            </w:pPr>
          </w:p>
        </w:tc>
      </w:tr>
      <w:tr w:rsidR="00ED4365" w14:paraId="4EDC0ECE" w14:textId="77777777">
        <w:trPr>
          <w:trHeight w:val="300"/>
        </w:trPr>
        <w:tc>
          <w:tcPr>
            <w:tcW w:w="1178" w:type="dxa"/>
            <w:tcBorders>
              <w:top w:val="nil"/>
              <w:left w:val="nil"/>
              <w:bottom w:val="nil"/>
              <w:right w:val="nil"/>
            </w:tcBorders>
            <w:shd w:val="clear" w:color="auto" w:fill="auto"/>
            <w:noWrap/>
            <w:vAlign w:val="bottom"/>
            <w:hideMark/>
          </w:tcPr>
          <w:p w14:paraId="4EDC0EC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0EC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EC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EC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EC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EC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ECD" w14:textId="77777777" w:rsidR="002B1AFB" w:rsidRPr="007F669D" w:rsidRDefault="007215F5" w:rsidP="002B1AFB">
            <w:pPr>
              <w:rPr>
                <w:rFonts w:ascii="Times New Roman" w:eastAsia="Times New Roman" w:hAnsi="Times New Roman" w:cs="Times New Roman"/>
                <w:sz w:val="20"/>
              </w:rPr>
            </w:pPr>
          </w:p>
        </w:tc>
      </w:tr>
      <w:tr w:rsidR="00ED4365" w14:paraId="4EDC0ED5" w14:textId="77777777">
        <w:trPr>
          <w:trHeight w:val="300"/>
        </w:trPr>
        <w:tc>
          <w:tcPr>
            <w:tcW w:w="2203" w:type="dxa"/>
            <w:gridSpan w:val="2"/>
            <w:tcBorders>
              <w:top w:val="nil"/>
              <w:left w:val="nil"/>
              <w:bottom w:val="nil"/>
              <w:right w:val="nil"/>
            </w:tcBorders>
            <w:shd w:val="clear" w:color="auto" w:fill="auto"/>
            <w:noWrap/>
            <w:vAlign w:val="bottom"/>
            <w:hideMark/>
          </w:tcPr>
          <w:p w14:paraId="4EDC0EC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ED0"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ED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ED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ED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ED4" w14:textId="77777777" w:rsidR="002B1AFB" w:rsidRPr="007F669D" w:rsidRDefault="007215F5" w:rsidP="002B1AFB">
            <w:pPr>
              <w:rPr>
                <w:rFonts w:ascii="Times New Roman" w:eastAsia="Times New Roman" w:hAnsi="Times New Roman" w:cs="Times New Roman"/>
                <w:sz w:val="20"/>
              </w:rPr>
            </w:pPr>
          </w:p>
        </w:tc>
      </w:tr>
      <w:tr w:rsidR="00ED4365" w14:paraId="4EDC0EDD" w14:textId="77777777">
        <w:trPr>
          <w:trHeight w:val="300"/>
        </w:trPr>
        <w:tc>
          <w:tcPr>
            <w:tcW w:w="1178" w:type="dxa"/>
            <w:tcBorders>
              <w:top w:val="nil"/>
              <w:left w:val="nil"/>
              <w:bottom w:val="nil"/>
              <w:right w:val="nil"/>
            </w:tcBorders>
            <w:shd w:val="clear" w:color="auto" w:fill="auto"/>
            <w:noWrap/>
            <w:vAlign w:val="bottom"/>
            <w:hideMark/>
          </w:tcPr>
          <w:p w14:paraId="4EDC0ED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ED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ED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ED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ED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ED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EDC" w14:textId="77777777" w:rsidR="002B1AFB" w:rsidRPr="007F669D" w:rsidRDefault="007215F5" w:rsidP="002B1AFB">
            <w:pPr>
              <w:rPr>
                <w:rFonts w:ascii="Times New Roman" w:eastAsia="Times New Roman" w:hAnsi="Times New Roman" w:cs="Times New Roman"/>
                <w:sz w:val="20"/>
              </w:rPr>
            </w:pPr>
          </w:p>
        </w:tc>
      </w:tr>
      <w:tr w:rsidR="00ED4365" w14:paraId="4EDC0EE5" w14:textId="77777777">
        <w:trPr>
          <w:trHeight w:val="300"/>
        </w:trPr>
        <w:tc>
          <w:tcPr>
            <w:tcW w:w="1178" w:type="dxa"/>
            <w:tcBorders>
              <w:top w:val="nil"/>
              <w:left w:val="nil"/>
              <w:bottom w:val="nil"/>
              <w:right w:val="nil"/>
            </w:tcBorders>
            <w:shd w:val="clear" w:color="auto" w:fill="auto"/>
            <w:noWrap/>
            <w:vAlign w:val="bottom"/>
            <w:hideMark/>
          </w:tcPr>
          <w:p w14:paraId="4EDC0EDE"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EDF"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EE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EE1"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EE2"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EE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EE4" w14:textId="77777777" w:rsidR="002B1AFB" w:rsidRPr="007F669D" w:rsidRDefault="007215F5" w:rsidP="002B1AFB">
            <w:pPr>
              <w:rPr>
                <w:rFonts w:ascii="Times New Roman" w:eastAsia="Times New Roman" w:hAnsi="Times New Roman" w:cs="Times New Roman"/>
                <w:sz w:val="20"/>
              </w:rPr>
            </w:pPr>
          </w:p>
        </w:tc>
      </w:tr>
      <w:tr w:rsidR="00ED4365" w14:paraId="4EDC0EEB"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EE6"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EE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64 ως έχει</w:t>
            </w:r>
          </w:p>
        </w:tc>
        <w:tc>
          <w:tcPr>
            <w:tcW w:w="1903" w:type="dxa"/>
            <w:tcBorders>
              <w:top w:val="nil"/>
              <w:left w:val="nil"/>
              <w:bottom w:val="nil"/>
              <w:right w:val="nil"/>
            </w:tcBorders>
            <w:shd w:val="clear" w:color="auto" w:fill="auto"/>
            <w:noWrap/>
            <w:vAlign w:val="bottom"/>
            <w:hideMark/>
          </w:tcPr>
          <w:p w14:paraId="4EDC0EE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EE9"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EEA" w14:textId="77777777" w:rsidR="002B1AFB" w:rsidRPr="007F669D" w:rsidRDefault="007215F5" w:rsidP="002B1AFB">
            <w:pPr>
              <w:rPr>
                <w:rFonts w:ascii="Times New Roman" w:eastAsia="Times New Roman" w:hAnsi="Times New Roman" w:cs="Times New Roman"/>
                <w:sz w:val="20"/>
              </w:rPr>
            </w:pPr>
          </w:p>
        </w:tc>
      </w:tr>
      <w:tr w:rsidR="00ED4365" w14:paraId="4EDC0EF3" w14:textId="77777777">
        <w:trPr>
          <w:trHeight w:val="300"/>
        </w:trPr>
        <w:tc>
          <w:tcPr>
            <w:tcW w:w="1178" w:type="dxa"/>
            <w:tcBorders>
              <w:top w:val="nil"/>
              <w:left w:val="nil"/>
              <w:bottom w:val="nil"/>
              <w:right w:val="nil"/>
            </w:tcBorders>
            <w:shd w:val="clear" w:color="auto" w:fill="auto"/>
            <w:noWrap/>
            <w:vAlign w:val="bottom"/>
            <w:hideMark/>
          </w:tcPr>
          <w:p w14:paraId="4EDC0EE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EE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EE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EE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EF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EF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EF2" w14:textId="77777777" w:rsidR="002B1AFB" w:rsidRPr="007F669D" w:rsidRDefault="007215F5" w:rsidP="002B1AFB">
            <w:pPr>
              <w:rPr>
                <w:rFonts w:ascii="Times New Roman" w:eastAsia="Times New Roman" w:hAnsi="Times New Roman" w:cs="Times New Roman"/>
                <w:sz w:val="20"/>
              </w:rPr>
            </w:pPr>
          </w:p>
        </w:tc>
      </w:tr>
      <w:tr w:rsidR="00ED4365" w14:paraId="4EDC0EFB" w14:textId="77777777">
        <w:trPr>
          <w:trHeight w:val="300"/>
        </w:trPr>
        <w:tc>
          <w:tcPr>
            <w:tcW w:w="1178" w:type="dxa"/>
            <w:tcBorders>
              <w:top w:val="nil"/>
              <w:left w:val="nil"/>
              <w:bottom w:val="nil"/>
              <w:right w:val="nil"/>
            </w:tcBorders>
            <w:shd w:val="clear" w:color="auto" w:fill="auto"/>
            <w:noWrap/>
            <w:vAlign w:val="bottom"/>
            <w:hideMark/>
          </w:tcPr>
          <w:p w14:paraId="4EDC0EF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EF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EF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EF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EF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EF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EFA" w14:textId="77777777" w:rsidR="002B1AFB" w:rsidRPr="007F669D" w:rsidRDefault="007215F5" w:rsidP="002B1AFB">
            <w:pPr>
              <w:rPr>
                <w:rFonts w:ascii="Times New Roman" w:eastAsia="Times New Roman" w:hAnsi="Times New Roman" w:cs="Times New Roman"/>
                <w:sz w:val="20"/>
              </w:rPr>
            </w:pPr>
          </w:p>
        </w:tc>
      </w:tr>
      <w:tr w:rsidR="00ED4365" w14:paraId="4EDC0F03" w14:textId="77777777">
        <w:trPr>
          <w:trHeight w:val="300"/>
        </w:trPr>
        <w:tc>
          <w:tcPr>
            <w:tcW w:w="1178" w:type="dxa"/>
            <w:tcBorders>
              <w:top w:val="nil"/>
              <w:left w:val="nil"/>
              <w:bottom w:val="nil"/>
              <w:right w:val="nil"/>
            </w:tcBorders>
            <w:shd w:val="clear" w:color="auto" w:fill="auto"/>
            <w:noWrap/>
            <w:vAlign w:val="bottom"/>
            <w:hideMark/>
          </w:tcPr>
          <w:p w14:paraId="4EDC0EF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EF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EF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EF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F0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F0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F02" w14:textId="77777777" w:rsidR="002B1AFB" w:rsidRPr="007F669D" w:rsidRDefault="007215F5" w:rsidP="002B1AFB">
            <w:pPr>
              <w:rPr>
                <w:rFonts w:ascii="Times New Roman" w:eastAsia="Times New Roman" w:hAnsi="Times New Roman" w:cs="Times New Roman"/>
                <w:sz w:val="20"/>
              </w:rPr>
            </w:pPr>
          </w:p>
        </w:tc>
      </w:tr>
      <w:tr w:rsidR="00ED4365" w14:paraId="4EDC0F0B" w14:textId="77777777">
        <w:trPr>
          <w:trHeight w:val="300"/>
        </w:trPr>
        <w:tc>
          <w:tcPr>
            <w:tcW w:w="1178" w:type="dxa"/>
            <w:tcBorders>
              <w:top w:val="nil"/>
              <w:left w:val="nil"/>
              <w:bottom w:val="nil"/>
              <w:right w:val="nil"/>
            </w:tcBorders>
            <w:shd w:val="clear" w:color="auto" w:fill="auto"/>
            <w:noWrap/>
            <w:vAlign w:val="bottom"/>
            <w:hideMark/>
          </w:tcPr>
          <w:p w14:paraId="4EDC0F0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F0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F0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F0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F0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F0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F0A" w14:textId="77777777" w:rsidR="002B1AFB" w:rsidRPr="007F669D" w:rsidRDefault="007215F5" w:rsidP="002B1AFB">
            <w:pPr>
              <w:rPr>
                <w:rFonts w:ascii="Times New Roman" w:eastAsia="Times New Roman" w:hAnsi="Times New Roman" w:cs="Times New Roman"/>
                <w:sz w:val="20"/>
              </w:rPr>
            </w:pPr>
          </w:p>
        </w:tc>
      </w:tr>
      <w:tr w:rsidR="00ED4365" w14:paraId="4EDC0F13" w14:textId="77777777">
        <w:trPr>
          <w:trHeight w:val="300"/>
        </w:trPr>
        <w:tc>
          <w:tcPr>
            <w:tcW w:w="1178" w:type="dxa"/>
            <w:tcBorders>
              <w:top w:val="nil"/>
              <w:left w:val="nil"/>
              <w:bottom w:val="nil"/>
              <w:right w:val="nil"/>
            </w:tcBorders>
            <w:shd w:val="clear" w:color="auto" w:fill="auto"/>
            <w:noWrap/>
            <w:vAlign w:val="bottom"/>
            <w:hideMark/>
          </w:tcPr>
          <w:p w14:paraId="4EDC0F0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F0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F0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F0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F1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F1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F12" w14:textId="77777777" w:rsidR="002B1AFB" w:rsidRPr="007F669D" w:rsidRDefault="007215F5" w:rsidP="002B1AFB">
            <w:pPr>
              <w:rPr>
                <w:rFonts w:ascii="Times New Roman" w:eastAsia="Times New Roman" w:hAnsi="Times New Roman" w:cs="Times New Roman"/>
                <w:sz w:val="20"/>
              </w:rPr>
            </w:pPr>
          </w:p>
        </w:tc>
      </w:tr>
      <w:tr w:rsidR="00ED4365" w14:paraId="4EDC0F1B" w14:textId="77777777">
        <w:trPr>
          <w:trHeight w:val="300"/>
        </w:trPr>
        <w:tc>
          <w:tcPr>
            <w:tcW w:w="1178" w:type="dxa"/>
            <w:tcBorders>
              <w:top w:val="nil"/>
              <w:left w:val="nil"/>
              <w:bottom w:val="nil"/>
              <w:right w:val="nil"/>
            </w:tcBorders>
            <w:shd w:val="clear" w:color="auto" w:fill="auto"/>
            <w:noWrap/>
            <w:vAlign w:val="bottom"/>
            <w:hideMark/>
          </w:tcPr>
          <w:p w14:paraId="4EDC0F1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ΑΝ.ΕΛ:</w:t>
            </w:r>
          </w:p>
        </w:tc>
        <w:tc>
          <w:tcPr>
            <w:tcW w:w="1025" w:type="dxa"/>
            <w:tcBorders>
              <w:top w:val="nil"/>
              <w:left w:val="nil"/>
              <w:bottom w:val="nil"/>
              <w:right w:val="nil"/>
            </w:tcBorders>
            <w:shd w:val="clear" w:color="auto" w:fill="auto"/>
            <w:noWrap/>
            <w:vAlign w:val="bottom"/>
            <w:hideMark/>
          </w:tcPr>
          <w:p w14:paraId="4EDC0F1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F1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F1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F1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F1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F1A" w14:textId="77777777" w:rsidR="002B1AFB" w:rsidRPr="007F669D" w:rsidRDefault="007215F5" w:rsidP="002B1AFB">
            <w:pPr>
              <w:rPr>
                <w:rFonts w:ascii="Times New Roman" w:eastAsia="Times New Roman" w:hAnsi="Times New Roman" w:cs="Times New Roman"/>
                <w:sz w:val="20"/>
              </w:rPr>
            </w:pPr>
          </w:p>
        </w:tc>
      </w:tr>
      <w:tr w:rsidR="00ED4365" w14:paraId="4EDC0F22" w14:textId="77777777">
        <w:trPr>
          <w:trHeight w:val="300"/>
        </w:trPr>
        <w:tc>
          <w:tcPr>
            <w:tcW w:w="2203" w:type="dxa"/>
            <w:gridSpan w:val="2"/>
            <w:tcBorders>
              <w:top w:val="nil"/>
              <w:left w:val="nil"/>
              <w:bottom w:val="nil"/>
              <w:right w:val="nil"/>
            </w:tcBorders>
            <w:shd w:val="clear" w:color="auto" w:fill="auto"/>
            <w:noWrap/>
            <w:vAlign w:val="bottom"/>
            <w:hideMark/>
          </w:tcPr>
          <w:p w14:paraId="4EDC0F1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F1D"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F1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F1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F2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F21" w14:textId="77777777" w:rsidR="002B1AFB" w:rsidRPr="007F669D" w:rsidRDefault="007215F5" w:rsidP="002B1AFB">
            <w:pPr>
              <w:rPr>
                <w:rFonts w:ascii="Times New Roman" w:eastAsia="Times New Roman" w:hAnsi="Times New Roman" w:cs="Times New Roman"/>
                <w:sz w:val="20"/>
              </w:rPr>
            </w:pPr>
          </w:p>
        </w:tc>
      </w:tr>
      <w:tr w:rsidR="00ED4365" w14:paraId="4EDC0F2A" w14:textId="77777777">
        <w:trPr>
          <w:trHeight w:val="300"/>
        </w:trPr>
        <w:tc>
          <w:tcPr>
            <w:tcW w:w="1178" w:type="dxa"/>
            <w:tcBorders>
              <w:top w:val="nil"/>
              <w:left w:val="nil"/>
              <w:bottom w:val="nil"/>
              <w:right w:val="nil"/>
            </w:tcBorders>
            <w:shd w:val="clear" w:color="auto" w:fill="auto"/>
            <w:noWrap/>
            <w:vAlign w:val="bottom"/>
            <w:hideMark/>
          </w:tcPr>
          <w:p w14:paraId="4EDC0F2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F2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F2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F2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F2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F2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F29" w14:textId="77777777" w:rsidR="002B1AFB" w:rsidRPr="007F669D" w:rsidRDefault="007215F5" w:rsidP="002B1AFB">
            <w:pPr>
              <w:rPr>
                <w:rFonts w:ascii="Times New Roman" w:eastAsia="Times New Roman" w:hAnsi="Times New Roman" w:cs="Times New Roman"/>
                <w:sz w:val="20"/>
              </w:rPr>
            </w:pPr>
          </w:p>
        </w:tc>
      </w:tr>
      <w:tr w:rsidR="00ED4365" w14:paraId="4EDC0F32" w14:textId="77777777">
        <w:trPr>
          <w:trHeight w:val="300"/>
        </w:trPr>
        <w:tc>
          <w:tcPr>
            <w:tcW w:w="1178" w:type="dxa"/>
            <w:tcBorders>
              <w:top w:val="nil"/>
              <w:left w:val="nil"/>
              <w:bottom w:val="nil"/>
              <w:right w:val="nil"/>
            </w:tcBorders>
            <w:shd w:val="clear" w:color="auto" w:fill="auto"/>
            <w:noWrap/>
            <w:vAlign w:val="bottom"/>
            <w:hideMark/>
          </w:tcPr>
          <w:p w14:paraId="4EDC0F2B"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F2C"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F2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F2E"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F2F"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F3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F31" w14:textId="77777777" w:rsidR="002B1AFB" w:rsidRPr="007F669D" w:rsidRDefault="007215F5" w:rsidP="002B1AFB">
            <w:pPr>
              <w:rPr>
                <w:rFonts w:ascii="Times New Roman" w:eastAsia="Times New Roman" w:hAnsi="Times New Roman" w:cs="Times New Roman"/>
                <w:sz w:val="20"/>
              </w:rPr>
            </w:pPr>
          </w:p>
        </w:tc>
      </w:tr>
      <w:tr w:rsidR="00ED4365" w14:paraId="4EDC0F38"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F33"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F3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65 ως έχει</w:t>
            </w:r>
          </w:p>
        </w:tc>
        <w:tc>
          <w:tcPr>
            <w:tcW w:w="1903" w:type="dxa"/>
            <w:tcBorders>
              <w:top w:val="nil"/>
              <w:left w:val="nil"/>
              <w:bottom w:val="nil"/>
              <w:right w:val="nil"/>
            </w:tcBorders>
            <w:shd w:val="clear" w:color="auto" w:fill="auto"/>
            <w:noWrap/>
            <w:vAlign w:val="bottom"/>
            <w:hideMark/>
          </w:tcPr>
          <w:p w14:paraId="4EDC0F3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F36"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F37" w14:textId="77777777" w:rsidR="002B1AFB" w:rsidRPr="007F669D" w:rsidRDefault="007215F5" w:rsidP="002B1AFB">
            <w:pPr>
              <w:rPr>
                <w:rFonts w:ascii="Times New Roman" w:eastAsia="Times New Roman" w:hAnsi="Times New Roman" w:cs="Times New Roman"/>
                <w:sz w:val="20"/>
              </w:rPr>
            </w:pPr>
          </w:p>
        </w:tc>
      </w:tr>
      <w:tr w:rsidR="00ED4365" w14:paraId="4EDC0F40" w14:textId="77777777">
        <w:trPr>
          <w:trHeight w:val="300"/>
        </w:trPr>
        <w:tc>
          <w:tcPr>
            <w:tcW w:w="1178" w:type="dxa"/>
            <w:tcBorders>
              <w:top w:val="nil"/>
              <w:left w:val="nil"/>
              <w:bottom w:val="nil"/>
              <w:right w:val="nil"/>
            </w:tcBorders>
            <w:shd w:val="clear" w:color="auto" w:fill="auto"/>
            <w:noWrap/>
            <w:vAlign w:val="bottom"/>
            <w:hideMark/>
          </w:tcPr>
          <w:p w14:paraId="4EDC0F3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F3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F3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F3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F3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F3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F3F" w14:textId="77777777" w:rsidR="002B1AFB" w:rsidRPr="007F669D" w:rsidRDefault="007215F5" w:rsidP="002B1AFB">
            <w:pPr>
              <w:rPr>
                <w:rFonts w:ascii="Times New Roman" w:eastAsia="Times New Roman" w:hAnsi="Times New Roman" w:cs="Times New Roman"/>
                <w:sz w:val="20"/>
              </w:rPr>
            </w:pPr>
          </w:p>
        </w:tc>
      </w:tr>
      <w:tr w:rsidR="00ED4365" w14:paraId="4EDC0F48" w14:textId="77777777">
        <w:trPr>
          <w:trHeight w:val="300"/>
        </w:trPr>
        <w:tc>
          <w:tcPr>
            <w:tcW w:w="1178" w:type="dxa"/>
            <w:tcBorders>
              <w:top w:val="nil"/>
              <w:left w:val="nil"/>
              <w:bottom w:val="nil"/>
              <w:right w:val="nil"/>
            </w:tcBorders>
            <w:shd w:val="clear" w:color="auto" w:fill="auto"/>
            <w:noWrap/>
            <w:vAlign w:val="bottom"/>
            <w:hideMark/>
          </w:tcPr>
          <w:p w14:paraId="4EDC0F4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F4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F4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F4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F4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F4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F47" w14:textId="77777777" w:rsidR="002B1AFB" w:rsidRPr="007F669D" w:rsidRDefault="007215F5" w:rsidP="002B1AFB">
            <w:pPr>
              <w:rPr>
                <w:rFonts w:ascii="Times New Roman" w:eastAsia="Times New Roman" w:hAnsi="Times New Roman" w:cs="Times New Roman"/>
                <w:sz w:val="20"/>
              </w:rPr>
            </w:pPr>
          </w:p>
        </w:tc>
      </w:tr>
      <w:tr w:rsidR="00ED4365" w14:paraId="4EDC0F50" w14:textId="77777777">
        <w:trPr>
          <w:trHeight w:val="300"/>
        </w:trPr>
        <w:tc>
          <w:tcPr>
            <w:tcW w:w="1178" w:type="dxa"/>
            <w:tcBorders>
              <w:top w:val="nil"/>
              <w:left w:val="nil"/>
              <w:bottom w:val="nil"/>
              <w:right w:val="nil"/>
            </w:tcBorders>
            <w:shd w:val="clear" w:color="auto" w:fill="auto"/>
            <w:noWrap/>
            <w:vAlign w:val="bottom"/>
            <w:hideMark/>
          </w:tcPr>
          <w:p w14:paraId="4EDC0F4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F4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F4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F4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F4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F4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F4F" w14:textId="77777777" w:rsidR="002B1AFB" w:rsidRPr="007F669D" w:rsidRDefault="007215F5" w:rsidP="002B1AFB">
            <w:pPr>
              <w:rPr>
                <w:rFonts w:ascii="Times New Roman" w:eastAsia="Times New Roman" w:hAnsi="Times New Roman" w:cs="Times New Roman"/>
                <w:sz w:val="20"/>
              </w:rPr>
            </w:pPr>
          </w:p>
        </w:tc>
      </w:tr>
      <w:tr w:rsidR="00ED4365" w14:paraId="4EDC0F58" w14:textId="77777777">
        <w:trPr>
          <w:trHeight w:val="300"/>
        </w:trPr>
        <w:tc>
          <w:tcPr>
            <w:tcW w:w="1178" w:type="dxa"/>
            <w:tcBorders>
              <w:top w:val="nil"/>
              <w:left w:val="nil"/>
              <w:bottom w:val="nil"/>
              <w:right w:val="nil"/>
            </w:tcBorders>
            <w:shd w:val="clear" w:color="auto" w:fill="auto"/>
            <w:noWrap/>
            <w:vAlign w:val="bottom"/>
            <w:hideMark/>
          </w:tcPr>
          <w:p w14:paraId="4EDC0F5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F5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F5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F5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F5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F5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F57" w14:textId="77777777" w:rsidR="002B1AFB" w:rsidRPr="007F669D" w:rsidRDefault="007215F5" w:rsidP="002B1AFB">
            <w:pPr>
              <w:rPr>
                <w:rFonts w:ascii="Times New Roman" w:eastAsia="Times New Roman" w:hAnsi="Times New Roman" w:cs="Times New Roman"/>
                <w:sz w:val="20"/>
              </w:rPr>
            </w:pPr>
          </w:p>
        </w:tc>
      </w:tr>
      <w:tr w:rsidR="00ED4365" w14:paraId="4EDC0F60" w14:textId="77777777">
        <w:trPr>
          <w:trHeight w:val="300"/>
        </w:trPr>
        <w:tc>
          <w:tcPr>
            <w:tcW w:w="1178" w:type="dxa"/>
            <w:tcBorders>
              <w:top w:val="nil"/>
              <w:left w:val="nil"/>
              <w:bottom w:val="nil"/>
              <w:right w:val="nil"/>
            </w:tcBorders>
            <w:shd w:val="clear" w:color="auto" w:fill="auto"/>
            <w:noWrap/>
            <w:vAlign w:val="bottom"/>
            <w:hideMark/>
          </w:tcPr>
          <w:p w14:paraId="4EDC0F5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F5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F5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F5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F5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F5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F5F" w14:textId="77777777" w:rsidR="002B1AFB" w:rsidRPr="007F669D" w:rsidRDefault="007215F5" w:rsidP="002B1AFB">
            <w:pPr>
              <w:rPr>
                <w:rFonts w:ascii="Times New Roman" w:eastAsia="Times New Roman" w:hAnsi="Times New Roman" w:cs="Times New Roman"/>
                <w:sz w:val="20"/>
              </w:rPr>
            </w:pPr>
          </w:p>
        </w:tc>
      </w:tr>
      <w:tr w:rsidR="00ED4365" w14:paraId="4EDC0F68" w14:textId="77777777">
        <w:trPr>
          <w:trHeight w:val="300"/>
        </w:trPr>
        <w:tc>
          <w:tcPr>
            <w:tcW w:w="1178" w:type="dxa"/>
            <w:tcBorders>
              <w:top w:val="nil"/>
              <w:left w:val="nil"/>
              <w:bottom w:val="nil"/>
              <w:right w:val="nil"/>
            </w:tcBorders>
            <w:shd w:val="clear" w:color="auto" w:fill="auto"/>
            <w:noWrap/>
            <w:vAlign w:val="bottom"/>
            <w:hideMark/>
          </w:tcPr>
          <w:p w14:paraId="4EDC0F6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0F6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F6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F6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F6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F6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F67" w14:textId="77777777" w:rsidR="002B1AFB" w:rsidRPr="007F669D" w:rsidRDefault="007215F5" w:rsidP="002B1AFB">
            <w:pPr>
              <w:rPr>
                <w:rFonts w:ascii="Times New Roman" w:eastAsia="Times New Roman" w:hAnsi="Times New Roman" w:cs="Times New Roman"/>
                <w:sz w:val="20"/>
              </w:rPr>
            </w:pPr>
          </w:p>
        </w:tc>
      </w:tr>
      <w:tr w:rsidR="00ED4365" w14:paraId="4EDC0F6F" w14:textId="77777777">
        <w:trPr>
          <w:trHeight w:val="300"/>
        </w:trPr>
        <w:tc>
          <w:tcPr>
            <w:tcW w:w="2203" w:type="dxa"/>
            <w:gridSpan w:val="2"/>
            <w:tcBorders>
              <w:top w:val="nil"/>
              <w:left w:val="nil"/>
              <w:bottom w:val="nil"/>
              <w:right w:val="nil"/>
            </w:tcBorders>
            <w:shd w:val="clear" w:color="auto" w:fill="auto"/>
            <w:noWrap/>
            <w:vAlign w:val="bottom"/>
            <w:hideMark/>
          </w:tcPr>
          <w:p w14:paraId="4EDC0F6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F6A"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F6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F6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F6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F6E" w14:textId="77777777" w:rsidR="002B1AFB" w:rsidRPr="007F669D" w:rsidRDefault="007215F5" w:rsidP="002B1AFB">
            <w:pPr>
              <w:rPr>
                <w:rFonts w:ascii="Times New Roman" w:eastAsia="Times New Roman" w:hAnsi="Times New Roman" w:cs="Times New Roman"/>
                <w:sz w:val="20"/>
              </w:rPr>
            </w:pPr>
          </w:p>
        </w:tc>
      </w:tr>
      <w:tr w:rsidR="00ED4365" w14:paraId="4EDC0F77" w14:textId="77777777">
        <w:trPr>
          <w:trHeight w:val="300"/>
        </w:trPr>
        <w:tc>
          <w:tcPr>
            <w:tcW w:w="1178" w:type="dxa"/>
            <w:tcBorders>
              <w:top w:val="nil"/>
              <w:left w:val="nil"/>
              <w:bottom w:val="nil"/>
              <w:right w:val="nil"/>
            </w:tcBorders>
            <w:shd w:val="clear" w:color="auto" w:fill="auto"/>
            <w:noWrap/>
            <w:vAlign w:val="bottom"/>
            <w:hideMark/>
          </w:tcPr>
          <w:p w14:paraId="4EDC0F7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F7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F7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F7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F7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F7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F76" w14:textId="77777777" w:rsidR="002B1AFB" w:rsidRPr="007F669D" w:rsidRDefault="007215F5" w:rsidP="002B1AFB">
            <w:pPr>
              <w:rPr>
                <w:rFonts w:ascii="Times New Roman" w:eastAsia="Times New Roman" w:hAnsi="Times New Roman" w:cs="Times New Roman"/>
                <w:sz w:val="20"/>
              </w:rPr>
            </w:pPr>
          </w:p>
        </w:tc>
      </w:tr>
      <w:tr w:rsidR="00ED4365" w14:paraId="4EDC0F7F" w14:textId="77777777">
        <w:trPr>
          <w:trHeight w:val="300"/>
        </w:trPr>
        <w:tc>
          <w:tcPr>
            <w:tcW w:w="1178" w:type="dxa"/>
            <w:tcBorders>
              <w:top w:val="nil"/>
              <w:left w:val="nil"/>
              <w:bottom w:val="nil"/>
              <w:right w:val="nil"/>
            </w:tcBorders>
            <w:shd w:val="clear" w:color="auto" w:fill="auto"/>
            <w:noWrap/>
            <w:vAlign w:val="bottom"/>
            <w:hideMark/>
          </w:tcPr>
          <w:p w14:paraId="4EDC0F78"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F79"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F7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F7B"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F7C"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F7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F7E" w14:textId="77777777" w:rsidR="002B1AFB" w:rsidRPr="007F669D" w:rsidRDefault="007215F5" w:rsidP="002B1AFB">
            <w:pPr>
              <w:rPr>
                <w:rFonts w:ascii="Times New Roman" w:eastAsia="Times New Roman" w:hAnsi="Times New Roman" w:cs="Times New Roman"/>
                <w:sz w:val="20"/>
              </w:rPr>
            </w:pPr>
          </w:p>
        </w:tc>
      </w:tr>
      <w:tr w:rsidR="00ED4365" w14:paraId="4EDC0F85"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F80"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F8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66 ως έχει</w:t>
            </w:r>
          </w:p>
        </w:tc>
        <w:tc>
          <w:tcPr>
            <w:tcW w:w="1903" w:type="dxa"/>
            <w:tcBorders>
              <w:top w:val="nil"/>
              <w:left w:val="nil"/>
              <w:bottom w:val="nil"/>
              <w:right w:val="nil"/>
            </w:tcBorders>
            <w:shd w:val="clear" w:color="auto" w:fill="auto"/>
            <w:noWrap/>
            <w:vAlign w:val="bottom"/>
            <w:hideMark/>
          </w:tcPr>
          <w:p w14:paraId="4EDC0F8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F83"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F84" w14:textId="77777777" w:rsidR="002B1AFB" w:rsidRPr="007F669D" w:rsidRDefault="007215F5" w:rsidP="002B1AFB">
            <w:pPr>
              <w:rPr>
                <w:rFonts w:ascii="Times New Roman" w:eastAsia="Times New Roman" w:hAnsi="Times New Roman" w:cs="Times New Roman"/>
                <w:sz w:val="20"/>
              </w:rPr>
            </w:pPr>
          </w:p>
        </w:tc>
      </w:tr>
      <w:tr w:rsidR="00ED4365" w14:paraId="4EDC0F8D" w14:textId="77777777">
        <w:trPr>
          <w:trHeight w:val="300"/>
        </w:trPr>
        <w:tc>
          <w:tcPr>
            <w:tcW w:w="1178" w:type="dxa"/>
            <w:tcBorders>
              <w:top w:val="nil"/>
              <w:left w:val="nil"/>
              <w:bottom w:val="nil"/>
              <w:right w:val="nil"/>
            </w:tcBorders>
            <w:shd w:val="clear" w:color="auto" w:fill="auto"/>
            <w:noWrap/>
            <w:vAlign w:val="bottom"/>
            <w:hideMark/>
          </w:tcPr>
          <w:p w14:paraId="4EDC0F8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F8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F8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F8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F8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F8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F8C" w14:textId="77777777" w:rsidR="002B1AFB" w:rsidRPr="007F669D" w:rsidRDefault="007215F5" w:rsidP="002B1AFB">
            <w:pPr>
              <w:rPr>
                <w:rFonts w:ascii="Times New Roman" w:eastAsia="Times New Roman" w:hAnsi="Times New Roman" w:cs="Times New Roman"/>
                <w:sz w:val="20"/>
              </w:rPr>
            </w:pPr>
          </w:p>
        </w:tc>
      </w:tr>
      <w:tr w:rsidR="00ED4365" w14:paraId="4EDC0F95" w14:textId="77777777">
        <w:trPr>
          <w:trHeight w:val="300"/>
        </w:trPr>
        <w:tc>
          <w:tcPr>
            <w:tcW w:w="1178" w:type="dxa"/>
            <w:tcBorders>
              <w:top w:val="nil"/>
              <w:left w:val="nil"/>
              <w:bottom w:val="nil"/>
              <w:right w:val="nil"/>
            </w:tcBorders>
            <w:shd w:val="clear" w:color="auto" w:fill="auto"/>
            <w:noWrap/>
            <w:vAlign w:val="bottom"/>
            <w:hideMark/>
          </w:tcPr>
          <w:p w14:paraId="4EDC0F8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F8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F9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F9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F9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F9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F94" w14:textId="77777777" w:rsidR="002B1AFB" w:rsidRPr="007F669D" w:rsidRDefault="007215F5" w:rsidP="002B1AFB">
            <w:pPr>
              <w:rPr>
                <w:rFonts w:ascii="Times New Roman" w:eastAsia="Times New Roman" w:hAnsi="Times New Roman" w:cs="Times New Roman"/>
                <w:sz w:val="20"/>
              </w:rPr>
            </w:pPr>
          </w:p>
        </w:tc>
      </w:tr>
      <w:tr w:rsidR="00ED4365" w14:paraId="4EDC0F9D" w14:textId="77777777">
        <w:trPr>
          <w:trHeight w:val="300"/>
        </w:trPr>
        <w:tc>
          <w:tcPr>
            <w:tcW w:w="1178" w:type="dxa"/>
            <w:tcBorders>
              <w:top w:val="nil"/>
              <w:left w:val="nil"/>
              <w:bottom w:val="nil"/>
              <w:right w:val="nil"/>
            </w:tcBorders>
            <w:shd w:val="clear" w:color="auto" w:fill="auto"/>
            <w:noWrap/>
            <w:vAlign w:val="bottom"/>
            <w:hideMark/>
          </w:tcPr>
          <w:p w14:paraId="4EDC0F9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F9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F9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F9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F9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F9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F9C" w14:textId="77777777" w:rsidR="002B1AFB" w:rsidRPr="007F669D" w:rsidRDefault="007215F5" w:rsidP="002B1AFB">
            <w:pPr>
              <w:rPr>
                <w:rFonts w:ascii="Times New Roman" w:eastAsia="Times New Roman" w:hAnsi="Times New Roman" w:cs="Times New Roman"/>
                <w:sz w:val="20"/>
              </w:rPr>
            </w:pPr>
          </w:p>
        </w:tc>
      </w:tr>
      <w:tr w:rsidR="00ED4365" w14:paraId="4EDC0FA5" w14:textId="77777777">
        <w:trPr>
          <w:trHeight w:val="300"/>
        </w:trPr>
        <w:tc>
          <w:tcPr>
            <w:tcW w:w="1178" w:type="dxa"/>
            <w:tcBorders>
              <w:top w:val="nil"/>
              <w:left w:val="nil"/>
              <w:bottom w:val="nil"/>
              <w:right w:val="nil"/>
            </w:tcBorders>
            <w:shd w:val="clear" w:color="auto" w:fill="auto"/>
            <w:noWrap/>
            <w:vAlign w:val="bottom"/>
            <w:hideMark/>
          </w:tcPr>
          <w:p w14:paraId="4EDC0F9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F9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FA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FA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FA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FA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FA4" w14:textId="77777777" w:rsidR="002B1AFB" w:rsidRPr="007F669D" w:rsidRDefault="007215F5" w:rsidP="002B1AFB">
            <w:pPr>
              <w:rPr>
                <w:rFonts w:ascii="Times New Roman" w:eastAsia="Times New Roman" w:hAnsi="Times New Roman" w:cs="Times New Roman"/>
                <w:sz w:val="20"/>
              </w:rPr>
            </w:pPr>
          </w:p>
        </w:tc>
      </w:tr>
      <w:tr w:rsidR="00ED4365" w14:paraId="4EDC0FAD" w14:textId="77777777">
        <w:trPr>
          <w:trHeight w:val="300"/>
        </w:trPr>
        <w:tc>
          <w:tcPr>
            <w:tcW w:w="1178" w:type="dxa"/>
            <w:tcBorders>
              <w:top w:val="nil"/>
              <w:left w:val="nil"/>
              <w:bottom w:val="nil"/>
              <w:right w:val="nil"/>
            </w:tcBorders>
            <w:shd w:val="clear" w:color="auto" w:fill="auto"/>
            <w:noWrap/>
            <w:vAlign w:val="bottom"/>
            <w:hideMark/>
          </w:tcPr>
          <w:p w14:paraId="4EDC0FA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FA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FA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FA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FA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FA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FAC" w14:textId="77777777" w:rsidR="002B1AFB" w:rsidRPr="007F669D" w:rsidRDefault="007215F5" w:rsidP="002B1AFB">
            <w:pPr>
              <w:rPr>
                <w:rFonts w:ascii="Times New Roman" w:eastAsia="Times New Roman" w:hAnsi="Times New Roman" w:cs="Times New Roman"/>
                <w:sz w:val="20"/>
              </w:rPr>
            </w:pPr>
          </w:p>
        </w:tc>
      </w:tr>
      <w:tr w:rsidR="00ED4365" w14:paraId="4EDC0FB5" w14:textId="77777777">
        <w:trPr>
          <w:trHeight w:val="300"/>
        </w:trPr>
        <w:tc>
          <w:tcPr>
            <w:tcW w:w="1178" w:type="dxa"/>
            <w:tcBorders>
              <w:top w:val="nil"/>
              <w:left w:val="nil"/>
              <w:bottom w:val="nil"/>
              <w:right w:val="nil"/>
            </w:tcBorders>
            <w:shd w:val="clear" w:color="auto" w:fill="auto"/>
            <w:noWrap/>
            <w:vAlign w:val="bottom"/>
            <w:hideMark/>
          </w:tcPr>
          <w:p w14:paraId="4EDC0FA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0FA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FB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FB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FB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FB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FB4" w14:textId="77777777" w:rsidR="002B1AFB" w:rsidRPr="007F669D" w:rsidRDefault="007215F5" w:rsidP="002B1AFB">
            <w:pPr>
              <w:rPr>
                <w:rFonts w:ascii="Times New Roman" w:eastAsia="Times New Roman" w:hAnsi="Times New Roman" w:cs="Times New Roman"/>
                <w:sz w:val="20"/>
              </w:rPr>
            </w:pPr>
          </w:p>
        </w:tc>
      </w:tr>
      <w:tr w:rsidR="00ED4365" w14:paraId="4EDC0FBC" w14:textId="77777777">
        <w:trPr>
          <w:trHeight w:val="300"/>
        </w:trPr>
        <w:tc>
          <w:tcPr>
            <w:tcW w:w="2203" w:type="dxa"/>
            <w:gridSpan w:val="2"/>
            <w:tcBorders>
              <w:top w:val="nil"/>
              <w:left w:val="nil"/>
              <w:bottom w:val="nil"/>
              <w:right w:val="nil"/>
            </w:tcBorders>
            <w:shd w:val="clear" w:color="auto" w:fill="auto"/>
            <w:noWrap/>
            <w:vAlign w:val="bottom"/>
            <w:hideMark/>
          </w:tcPr>
          <w:p w14:paraId="4EDC0FB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0FB7"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0FB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FB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FB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FBB" w14:textId="77777777" w:rsidR="002B1AFB" w:rsidRPr="007F669D" w:rsidRDefault="007215F5" w:rsidP="002B1AFB">
            <w:pPr>
              <w:rPr>
                <w:rFonts w:ascii="Times New Roman" w:eastAsia="Times New Roman" w:hAnsi="Times New Roman" w:cs="Times New Roman"/>
                <w:sz w:val="20"/>
              </w:rPr>
            </w:pPr>
          </w:p>
        </w:tc>
      </w:tr>
      <w:tr w:rsidR="00ED4365" w14:paraId="4EDC0FC4" w14:textId="77777777">
        <w:trPr>
          <w:trHeight w:val="300"/>
        </w:trPr>
        <w:tc>
          <w:tcPr>
            <w:tcW w:w="1178" w:type="dxa"/>
            <w:tcBorders>
              <w:top w:val="nil"/>
              <w:left w:val="nil"/>
              <w:bottom w:val="nil"/>
              <w:right w:val="nil"/>
            </w:tcBorders>
            <w:shd w:val="clear" w:color="auto" w:fill="auto"/>
            <w:noWrap/>
            <w:vAlign w:val="bottom"/>
            <w:hideMark/>
          </w:tcPr>
          <w:p w14:paraId="4EDC0FB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0FB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FB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FC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FC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FC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FC3" w14:textId="77777777" w:rsidR="002B1AFB" w:rsidRPr="007F669D" w:rsidRDefault="007215F5" w:rsidP="002B1AFB">
            <w:pPr>
              <w:rPr>
                <w:rFonts w:ascii="Times New Roman" w:eastAsia="Times New Roman" w:hAnsi="Times New Roman" w:cs="Times New Roman"/>
                <w:sz w:val="20"/>
              </w:rPr>
            </w:pPr>
          </w:p>
        </w:tc>
      </w:tr>
      <w:tr w:rsidR="00ED4365" w14:paraId="4EDC0FCC" w14:textId="77777777">
        <w:trPr>
          <w:trHeight w:val="300"/>
        </w:trPr>
        <w:tc>
          <w:tcPr>
            <w:tcW w:w="1178" w:type="dxa"/>
            <w:tcBorders>
              <w:top w:val="nil"/>
              <w:left w:val="nil"/>
              <w:bottom w:val="nil"/>
              <w:right w:val="nil"/>
            </w:tcBorders>
            <w:shd w:val="clear" w:color="auto" w:fill="auto"/>
            <w:noWrap/>
            <w:vAlign w:val="bottom"/>
            <w:hideMark/>
          </w:tcPr>
          <w:p w14:paraId="4EDC0FC5"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0FC6"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0FC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FC8"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0FC9"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0FC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FCB" w14:textId="77777777" w:rsidR="002B1AFB" w:rsidRPr="007F669D" w:rsidRDefault="007215F5" w:rsidP="002B1AFB">
            <w:pPr>
              <w:rPr>
                <w:rFonts w:ascii="Times New Roman" w:eastAsia="Times New Roman" w:hAnsi="Times New Roman" w:cs="Times New Roman"/>
                <w:sz w:val="20"/>
              </w:rPr>
            </w:pPr>
          </w:p>
        </w:tc>
      </w:tr>
      <w:tr w:rsidR="00ED4365" w14:paraId="4EDC0FD2"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0FCD"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0FC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67 ως έχει</w:t>
            </w:r>
          </w:p>
        </w:tc>
        <w:tc>
          <w:tcPr>
            <w:tcW w:w="1903" w:type="dxa"/>
            <w:tcBorders>
              <w:top w:val="nil"/>
              <w:left w:val="nil"/>
              <w:bottom w:val="nil"/>
              <w:right w:val="nil"/>
            </w:tcBorders>
            <w:shd w:val="clear" w:color="auto" w:fill="auto"/>
            <w:noWrap/>
            <w:vAlign w:val="bottom"/>
            <w:hideMark/>
          </w:tcPr>
          <w:p w14:paraId="4EDC0FC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0FD0"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0FD1" w14:textId="77777777" w:rsidR="002B1AFB" w:rsidRPr="007F669D" w:rsidRDefault="007215F5" w:rsidP="002B1AFB">
            <w:pPr>
              <w:rPr>
                <w:rFonts w:ascii="Times New Roman" w:eastAsia="Times New Roman" w:hAnsi="Times New Roman" w:cs="Times New Roman"/>
                <w:sz w:val="20"/>
              </w:rPr>
            </w:pPr>
          </w:p>
        </w:tc>
      </w:tr>
      <w:tr w:rsidR="00ED4365" w14:paraId="4EDC0FDA" w14:textId="77777777">
        <w:trPr>
          <w:trHeight w:val="300"/>
        </w:trPr>
        <w:tc>
          <w:tcPr>
            <w:tcW w:w="1178" w:type="dxa"/>
            <w:tcBorders>
              <w:top w:val="nil"/>
              <w:left w:val="nil"/>
              <w:bottom w:val="nil"/>
              <w:right w:val="nil"/>
            </w:tcBorders>
            <w:shd w:val="clear" w:color="auto" w:fill="auto"/>
            <w:noWrap/>
            <w:vAlign w:val="bottom"/>
            <w:hideMark/>
          </w:tcPr>
          <w:p w14:paraId="4EDC0FD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0FD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FD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FD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FD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FD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FD9" w14:textId="77777777" w:rsidR="002B1AFB" w:rsidRPr="007F669D" w:rsidRDefault="007215F5" w:rsidP="002B1AFB">
            <w:pPr>
              <w:rPr>
                <w:rFonts w:ascii="Times New Roman" w:eastAsia="Times New Roman" w:hAnsi="Times New Roman" w:cs="Times New Roman"/>
                <w:sz w:val="20"/>
              </w:rPr>
            </w:pPr>
          </w:p>
        </w:tc>
      </w:tr>
      <w:tr w:rsidR="00ED4365" w14:paraId="4EDC0FE2" w14:textId="77777777">
        <w:trPr>
          <w:trHeight w:val="300"/>
        </w:trPr>
        <w:tc>
          <w:tcPr>
            <w:tcW w:w="1178" w:type="dxa"/>
            <w:tcBorders>
              <w:top w:val="nil"/>
              <w:left w:val="nil"/>
              <w:bottom w:val="nil"/>
              <w:right w:val="nil"/>
            </w:tcBorders>
            <w:shd w:val="clear" w:color="auto" w:fill="auto"/>
            <w:noWrap/>
            <w:vAlign w:val="bottom"/>
            <w:hideMark/>
          </w:tcPr>
          <w:p w14:paraId="4EDC0FD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0FD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FD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FD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FD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FE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FE1" w14:textId="77777777" w:rsidR="002B1AFB" w:rsidRPr="007F669D" w:rsidRDefault="007215F5" w:rsidP="002B1AFB">
            <w:pPr>
              <w:rPr>
                <w:rFonts w:ascii="Times New Roman" w:eastAsia="Times New Roman" w:hAnsi="Times New Roman" w:cs="Times New Roman"/>
                <w:sz w:val="20"/>
              </w:rPr>
            </w:pPr>
          </w:p>
        </w:tc>
      </w:tr>
      <w:tr w:rsidR="00ED4365" w14:paraId="4EDC0FEA" w14:textId="77777777">
        <w:trPr>
          <w:trHeight w:val="300"/>
        </w:trPr>
        <w:tc>
          <w:tcPr>
            <w:tcW w:w="1178" w:type="dxa"/>
            <w:tcBorders>
              <w:top w:val="nil"/>
              <w:left w:val="nil"/>
              <w:bottom w:val="nil"/>
              <w:right w:val="nil"/>
            </w:tcBorders>
            <w:shd w:val="clear" w:color="auto" w:fill="auto"/>
            <w:noWrap/>
            <w:vAlign w:val="bottom"/>
            <w:hideMark/>
          </w:tcPr>
          <w:p w14:paraId="4EDC0FE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0FE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FE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FE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FE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FE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FE9" w14:textId="77777777" w:rsidR="002B1AFB" w:rsidRPr="007F669D" w:rsidRDefault="007215F5" w:rsidP="002B1AFB">
            <w:pPr>
              <w:rPr>
                <w:rFonts w:ascii="Times New Roman" w:eastAsia="Times New Roman" w:hAnsi="Times New Roman" w:cs="Times New Roman"/>
                <w:sz w:val="20"/>
              </w:rPr>
            </w:pPr>
          </w:p>
        </w:tc>
      </w:tr>
      <w:tr w:rsidR="00ED4365" w14:paraId="4EDC0FF2" w14:textId="77777777">
        <w:trPr>
          <w:trHeight w:val="300"/>
        </w:trPr>
        <w:tc>
          <w:tcPr>
            <w:tcW w:w="1178" w:type="dxa"/>
            <w:tcBorders>
              <w:top w:val="nil"/>
              <w:left w:val="nil"/>
              <w:bottom w:val="nil"/>
              <w:right w:val="nil"/>
            </w:tcBorders>
            <w:shd w:val="clear" w:color="auto" w:fill="auto"/>
            <w:noWrap/>
            <w:vAlign w:val="bottom"/>
            <w:hideMark/>
          </w:tcPr>
          <w:p w14:paraId="4EDC0FE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0FE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FE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FE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FE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FF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FF1" w14:textId="77777777" w:rsidR="002B1AFB" w:rsidRPr="007F669D" w:rsidRDefault="007215F5" w:rsidP="002B1AFB">
            <w:pPr>
              <w:rPr>
                <w:rFonts w:ascii="Times New Roman" w:eastAsia="Times New Roman" w:hAnsi="Times New Roman" w:cs="Times New Roman"/>
                <w:sz w:val="20"/>
              </w:rPr>
            </w:pPr>
          </w:p>
        </w:tc>
      </w:tr>
      <w:tr w:rsidR="00ED4365" w14:paraId="4EDC0FFA" w14:textId="77777777">
        <w:trPr>
          <w:trHeight w:val="300"/>
        </w:trPr>
        <w:tc>
          <w:tcPr>
            <w:tcW w:w="1178" w:type="dxa"/>
            <w:tcBorders>
              <w:top w:val="nil"/>
              <w:left w:val="nil"/>
              <w:bottom w:val="nil"/>
              <w:right w:val="nil"/>
            </w:tcBorders>
            <w:shd w:val="clear" w:color="auto" w:fill="auto"/>
            <w:noWrap/>
            <w:vAlign w:val="bottom"/>
            <w:hideMark/>
          </w:tcPr>
          <w:p w14:paraId="4EDC0FF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0FF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FF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FF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0FF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0FF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0FF9" w14:textId="77777777" w:rsidR="002B1AFB" w:rsidRPr="007F669D" w:rsidRDefault="007215F5" w:rsidP="002B1AFB">
            <w:pPr>
              <w:rPr>
                <w:rFonts w:ascii="Times New Roman" w:eastAsia="Times New Roman" w:hAnsi="Times New Roman" w:cs="Times New Roman"/>
                <w:sz w:val="20"/>
              </w:rPr>
            </w:pPr>
          </w:p>
        </w:tc>
      </w:tr>
      <w:tr w:rsidR="00ED4365" w14:paraId="4EDC1002" w14:textId="77777777">
        <w:trPr>
          <w:trHeight w:val="300"/>
        </w:trPr>
        <w:tc>
          <w:tcPr>
            <w:tcW w:w="1178" w:type="dxa"/>
            <w:tcBorders>
              <w:top w:val="nil"/>
              <w:left w:val="nil"/>
              <w:bottom w:val="nil"/>
              <w:right w:val="nil"/>
            </w:tcBorders>
            <w:shd w:val="clear" w:color="auto" w:fill="auto"/>
            <w:noWrap/>
            <w:vAlign w:val="bottom"/>
            <w:hideMark/>
          </w:tcPr>
          <w:p w14:paraId="4EDC0FF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ΑΝ.ΕΛ:</w:t>
            </w:r>
          </w:p>
        </w:tc>
        <w:tc>
          <w:tcPr>
            <w:tcW w:w="1025" w:type="dxa"/>
            <w:tcBorders>
              <w:top w:val="nil"/>
              <w:left w:val="nil"/>
              <w:bottom w:val="nil"/>
              <w:right w:val="nil"/>
            </w:tcBorders>
            <w:shd w:val="clear" w:color="auto" w:fill="auto"/>
            <w:noWrap/>
            <w:vAlign w:val="bottom"/>
            <w:hideMark/>
          </w:tcPr>
          <w:p w14:paraId="4EDC0FF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0FF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0FF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0FF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00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001" w14:textId="77777777" w:rsidR="002B1AFB" w:rsidRPr="007F669D" w:rsidRDefault="007215F5" w:rsidP="002B1AFB">
            <w:pPr>
              <w:rPr>
                <w:rFonts w:ascii="Times New Roman" w:eastAsia="Times New Roman" w:hAnsi="Times New Roman" w:cs="Times New Roman"/>
                <w:sz w:val="20"/>
              </w:rPr>
            </w:pPr>
          </w:p>
        </w:tc>
      </w:tr>
      <w:tr w:rsidR="00ED4365" w14:paraId="4EDC1009" w14:textId="77777777">
        <w:trPr>
          <w:trHeight w:val="300"/>
        </w:trPr>
        <w:tc>
          <w:tcPr>
            <w:tcW w:w="2203" w:type="dxa"/>
            <w:gridSpan w:val="2"/>
            <w:tcBorders>
              <w:top w:val="nil"/>
              <w:left w:val="nil"/>
              <w:bottom w:val="nil"/>
              <w:right w:val="nil"/>
            </w:tcBorders>
            <w:shd w:val="clear" w:color="auto" w:fill="auto"/>
            <w:noWrap/>
            <w:vAlign w:val="bottom"/>
            <w:hideMark/>
          </w:tcPr>
          <w:p w14:paraId="4EDC100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004"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00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00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00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008" w14:textId="77777777" w:rsidR="002B1AFB" w:rsidRPr="007F669D" w:rsidRDefault="007215F5" w:rsidP="002B1AFB">
            <w:pPr>
              <w:rPr>
                <w:rFonts w:ascii="Times New Roman" w:eastAsia="Times New Roman" w:hAnsi="Times New Roman" w:cs="Times New Roman"/>
                <w:sz w:val="20"/>
              </w:rPr>
            </w:pPr>
          </w:p>
        </w:tc>
      </w:tr>
      <w:tr w:rsidR="00ED4365" w14:paraId="4EDC1011" w14:textId="77777777">
        <w:trPr>
          <w:trHeight w:val="300"/>
        </w:trPr>
        <w:tc>
          <w:tcPr>
            <w:tcW w:w="1178" w:type="dxa"/>
            <w:tcBorders>
              <w:top w:val="nil"/>
              <w:left w:val="nil"/>
              <w:bottom w:val="nil"/>
              <w:right w:val="nil"/>
            </w:tcBorders>
            <w:shd w:val="clear" w:color="auto" w:fill="auto"/>
            <w:noWrap/>
            <w:vAlign w:val="bottom"/>
            <w:hideMark/>
          </w:tcPr>
          <w:p w14:paraId="4EDC100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00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00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00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00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00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010" w14:textId="77777777" w:rsidR="002B1AFB" w:rsidRPr="007F669D" w:rsidRDefault="007215F5" w:rsidP="002B1AFB">
            <w:pPr>
              <w:rPr>
                <w:rFonts w:ascii="Times New Roman" w:eastAsia="Times New Roman" w:hAnsi="Times New Roman" w:cs="Times New Roman"/>
                <w:sz w:val="20"/>
              </w:rPr>
            </w:pPr>
          </w:p>
        </w:tc>
      </w:tr>
      <w:tr w:rsidR="00ED4365" w14:paraId="4EDC1019" w14:textId="77777777">
        <w:trPr>
          <w:trHeight w:val="300"/>
        </w:trPr>
        <w:tc>
          <w:tcPr>
            <w:tcW w:w="1178" w:type="dxa"/>
            <w:tcBorders>
              <w:top w:val="nil"/>
              <w:left w:val="nil"/>
              <w:bottom w:val="nil"/>
              <w:right w:val="nil"/>
            </w:tcBorders>
            <w:shd w:val="clear" w:color="auto" w:fill="auto"/>
            <w:noWrap/>
            <w:vAlign w:val="bottom"/>
            <w:hideMark/>
          </w:tcPr>
          <w:p w14:paraId="4EDC1012"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013"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01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015"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016"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01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018" w14:textId="77777777" w:rsidR="002B1AFB" w:rsidRPr="007F669D" w:rsidRDefault="007215F5" w:rsidP="002B1AFB">
            <w:pPr>
              <w:rPr>
                <w:rFonts w:ascii="Times New Roman" w:eastAsia="Times New Roman" w:hAnsi="Times New Roman" w:cs="Times New Roman"/>
                <w:sz w:val="20"/>
              </w:rPr>
            </w:pPr>
          </w:p>
        </w:tc>
      </w:tr>
      <w:tr w:rsidR="00ED4365" w14:paraId="4EDC101F"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01A"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01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68 ως έχει</w:t>
            </w:r>
          </w:p>
        </w:tc>
        <w:tc>
          <w:tcPr>
            <w:tcW w:w="1903" w:type="dxa"/>
            <w:tcBorders>
              <w:top w:val="nil"/>
              <w:left w:val="nil"/>
              <w:bottom w:val="nil"/>
              <w:right w:val="nil"/>
            </w:tcBorders>
            <w:shd w:val="clear" w:color="auto" w:fill="auto"/>
            <w:noWrap/>
            <w:vAlign w:val="bottom"/>
            <w:hideMark/>
          </w:tcPr>
          <w:p w14:paraId="4EDC101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01D"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01E" w14:textId="77777777" w:rsidR="002B1AFB" w:rsidRPr="007F669D" w:rsidRDefault="007215F5" w:rsidP="002B1AFB">
            <w:pPr>
              <w:rPr>
                <w:rFonts w:ascii="Times New Roman" w:eastAsia="Times New Roman" w:hAnsi="Times New Roman" w:cs="Times New Roman"/>
                <w:sz w:val="20"/>
              </w:rPr>
            </w:pPr>
          </w:p>
        </w:tc>
      </w:tr>
      <w:tr w:rsidR="00ED4365" w14:paraId="4EDC1027" w14:textId="77777777">
        <w:trPr>
          <w:trHeight w:val="300"/>
        </w:trPr>
        <w:tc>
          <w:tcPr>
            <w:tcW w:w="1178" w:type="dxa"/>
            <w:tcBorders>
              <w:top w:val="nil"/>
              <w:left w:val="nil"/>
              <w:bottom w:val="nil"/>
              <w:right w:val="nil"/>
            </w:tcBorders>
            <w:shd w:val="clear" w:color="auto" w:fill="auto"/>
            <w:noWrap/>
            <w:vAlign w:val="bottom"/>
            <w:hideMark/>
          </w:tcPr>
          <w:p w14:paraId="4EDC102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02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02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02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02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02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026" w14:textId="77777777" w:rsidR="002B1AFB" w:rsidRPr="007F669D" w:rsidRDefault="007215F5" w:rsidP="002B1AFB">
            <w:pPr>
              <w:rPr>
                <w:rFonts w:ascii="Times New Roman" w:eastAsia="Times New Roman" w:hAnsi="Times New Roman" w:cs="Times New Roman"/>
                <w:sz w:val="20"/>
              </w:rPr>
            </w:pPr>
          </w:p>
        </w:tc>
      </w:tr>
      <w:tr w:rsidR="00ED4365" w14:paraId="4EDC102F" w14:textId="77777777">
        <w:trPr>
          <w:trHeight w:val="300"/>
        </w:trPr>
        <w:tc>
          <w:tcPr>
            <w:tcW w:w="1178" w:type="dxa"/>
            <w:tcBorders>
              <w:top w:val="nil"/>
              <w:left w:val="nil"/>
              <w:bottom w:val="nil"/>
              <w:right w:val="nil"/>
            </w:tcBorders>
            <w:shd w:val="clear" w:color="auto" w:fill="auto"/>
            <w:noWrap/>
            <w:vAlign w:val="bottom"/>
            <w:hideMark/>
          </w:tcPr>
          <w:p w14:paraId="4EDC102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02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02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02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02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02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02E" w14:textId="77777777" w:rsidR="002B1AFB" w:rsidRPr="007F669D" w:rsidRDefault="007215F5" w:rsidP="002B1AFB">
            <w:pPr>
              <w:rPr>
                <w:rFonts w:ascii="Times New Roman" w:eastAsia="Times New Roman" w:hAnsi="Times New Roman" w:cs="Times New Roman"/>
                <w:sz w:val="20"/>
              </w:rPr>
            </w:pPr>
          </w:p>
        </w:tc>
      </w:tr>
      <w:tr w:rsidR="00ED4365" w14:paraId="4EDC1037" w14:textId="77777777">
        <w:trPr>
          <w:trHeight w:val="300"/>
        </w:trPr>
        <w:tc>
          <w:tcPr>
            <w:tcW w:w="1178" w:type="dxa"/>
            <w:tcBorders>
              <w:top w:val="nil"/>
              <w:left w:val="nil"/>
              <w:bottom w:val="nil"/>
              <w:right w:val="nil"/>
            </w:tcBorders>
            <w:shd w:val="clear" w:color="auto" w:fill="auto"/>
            <w:noWrap/>
            <w:vAlign w:val="bottom"/>
            <w:hideMark/>
          </w:tcPr>
          <w:p w14:paraId="4EDC103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03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03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03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03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03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036" w14:textId="77777777" w:rsidR="002B1AFB" w:rsidRPr="007F669D" w:rsidRDefault="007215F5" w:rsidP="002B1AFB">
            <w:pPr>
              <w:rPr>
                <w:rFonts w:ascii="Times New Roman" w:eastAsia="Times New Roman" w:hAnsi="Times New Roman" w:cs="Times New Roman"/>
                <w:sz w:val="20"/>
              </w:rPr>
            </w:pPr>
          </w:p>
        </w:tc>
      </w:tr>
      <w:tr w:rsidR="00ED4365" w14:paraId="4EDC103F" w14:textId="77777777">
        <w:trPr>
          <w:trHeight w:val="300"/>
        </w:trPr>
        <w:tc>
          <w:tcPr>
            <w:tcW w:w="1178" w:type="dxa"/>
            <w:tcBorders>
              <w:top w:val="nil"/>
              <w:left w:val="nil"/>
              <w:bottom w:val="nil"/>
              <w:right w:val="nil"/>
            </w:tcBorders>
            <w:shd w:val="clear" w:color="auto" w:fill="auto"/>
            <w:noWrap/>
            <w:vAlign w:val="bottom"/>
            <w:hideMark/>
          </w:tcPr>
          <w:p w14:paraId="4EDC103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03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03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03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03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03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03E" w14:textId="77777777" w:rsidR="002B1AFB" w:rsidRPr="007F669D" w:rsidRDefault="007215F5" w:rsidP="002B1AFB">
            <w:pPr>
              <w:rPr>
                <w:rFonts w:ascii="Times New Roman" w:eastAsia="Times New Roman" w:hAnsi="Times New Roman" w:cs="Times New Roman"/>
                <w:sz w:val="20"/>
              </w:rPr>
            </w:pPr>
          </w:p>
        </w:tc>
      </w:tr>
      <w:tr w:rsidR="00ED4365" w14:paraId="4EDC1047" w14:textId="77777777">
        <w:trPr>
          <w:trHeight w:val="300"/>
        </w:trPr>
        <w:tc>
          <w:tcPr>
            <w:tcW w:w="1178" w:type="dxa"/>
            <w:tcBorders>
              <w:top w:val="nil"/>
              <w:left w:val="nil"/>
              <w:bottom w:val="nil"/>
              <w:right w:val="nil"/>
            </w:tcBorders>
            <w:shd w:val="clear" w:color="auto" w:fill="auto"/>
            <w:noWrap/>
            <w:vAlign w:val="bottom"/>
            <w:hideMark/>
          </w:tcPr>
          <w:p w14:paraId="4EDC104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04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04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04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04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04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046" w14:textId="77777777" w:rsidR="002B1AFB" w:rsidRPr="007F669D" w:rsidRDefault="007215F5" w:rsidP="002B1AFB">
            <w:pPr>
              <w:rPr>
                <w:rFonts w:ascii="Times New Roman" w:eastAsia="Times New Roman" w:hAnsi="Times New Roman" w:cs="Times New Roman"/>
                <w:sz w:val="20"/>
              </w:rPr>
            </w:pPr>
          </w:p>
        </w:tc>
      </w:tr>
      <w:tr w:rsidR="00ED4365" w14:paraId="4EDC104F" w14:textId="77777777">
        <w:trPr>
          <w:trHeight w:val="300"/>
        </w:trPr>
        <w:tc>
          <w:tcPr>
            <w:tcW w:w="1178" w:type="dxa"/>
            <w:tcBorders>
              <w:top w:val="nil"/>
              <w:left w:val="nil"/>
              <w:bottom w:val="nil"/>
              <w:right w:val="nil"/>
            </w:tcBorders>
            <w:shd w:val="clear" w:color="auto" w:fill="auto"/>
            <w:noWrap/>
            <w:vAlign w:val="bottom"/>
            <w:hideMark/>
          </w:tcPr>
          <w:p w14:paraId="4EDC104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104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04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04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04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04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04E" w14:textId="77777777" w:rsidR="002B1AFB" w:rsidRPr="007F669D" w:rsidRDefault="007215F5" w:rsidP="002B1AFB">
            <w:pPr>
              <w:rPr>
                <w:rFonts w:ascii="Times New Roman" w:eastAsia="Times New Roman" w:hAnsi="Times New Roman" w:cs="Times New Roman"/>
                <w:sz w:val="20"/>
              </w:rPr>
            </w:pPr>
          </w:p>
        </w:tc>
      </w:tr>
      <w:tr w:rsidR="00ED4365" w14:paraId="4EDC1056" w14:textId="77777777">
        <w:trPr>
          <w:trHeight w:val="300"/>
        </w:trPr>
        <w:tc>
          <w:tcPr>
            <w:tcW w:w="2203" w:type="dxa"/>
            <w:gridSpan w:val="2"/>
            <w:tcBorders>
              <w:top w:val="nil"/>
              <w:left w:val="nil"/>
              <w:bottom w:val="nil"/>
              <w:right w:val="nil"/>
            </w:tcBorders>
            <w:shd w:val="clear" w:color="auto" w:fill="auto"/>
            <w:noWrap/>
            <w:vAlign w:val="bottom"/>
            <w:hideMark/>
          </w:tcPr>
          <w:p w14:paraId="4EDC105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051"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05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05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05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055" w14:textId="77777777" w:rsidR="002B1AFB" w:rsidRPr="007F669D" w:rsidRDefault="007215F5" w:rsidP="002B1AFB">
            <w:pPr>
              <w:rPr>
                <w:rFonts w:ascii="Times New Roman" w:eastAsia="Times New Roman" w:hAnsi="Times New Roman" w:cs="Times New Roman"/>
                <w:sz w:val="20"/>
              </w:rPr>
            </w:pPr>
          </w:p>
        </w:tc>
      </w:tr>
      <w:tr w:rsidR="00ED4365" w14:paraId="4EDC105E" w14:textId="77777777">
        <w:trPr>
          <w:trHeight w:val="300"/>
        </w:trPr>
        <w:tc>
          <w:tcPr>
            <w:tcW w:w="1178" w:type="dxa"/>
            <w:tcBorders>
              <w:top w:val="nil"/>
              <w:left w:val="nil"/>
              <w:bottom w:val="nil"/>
              <w:right w:val="nil"/>
            </w:tcBorders>
            <w:shd w:val="clear" w:color="auto" w:fill="auto"/>
            <w:noWrap/>
            <w:vAlign w:val="bottom"/>
            <w:hideMark/>
          </w:tcPr>
          <w:p w14:paraId="4EDC105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05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05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05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05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05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05D" w14:textId="77777777" w:rsidR="002B1AFB" w:rsidRPr="007F669D" w:rsidRDefault="007215F5" w:rsidP="002B1AFB">
            <w:pPr>
              <w:rPr>
                <w:rFonts w:ascii="Times New Roman" w:eastAsia="Times New Roman" w:hAnsi="Times New Roman" w:cs="Times New Roman"/>
                <w:sz w:val="20"/>
              </w:rPr>
            </w:pPr>
          </w:p>
        </w:tc>
      </w:tr>
      <w:tr w:rsidR="00ED4365" w14:paraId="4EDC1066" w14:textId="77777777">
        <w:trPr>
          <w:trHeight w:val="300"/>
        </w:trPr>
        <w:tc>
          <w:tcPr>
            <w:tcW w:w="1178" w:type="dxa"/>
            <w:tcBorders>
              <w:top w:val="nil"/>
              <w:left w:val="nil"/>
              <w:bottom w:val="nil"/>
              <w:right w:val="nil"/>
            </w:tcBorders>
            <w:shd w:val="clear" w:color="auto" w:fill="auto"/>
            <w:noWrap/>
            <w:vAlign w:val="bottom"/>
            <w:hideMark/>
          </w:tcPr>
          <w:p w14:paraId="4EDC105F"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060"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06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062"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063"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06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065" w14:textId="77777777" w:rsidR="002B1AFB" w:rsidRPr="007F669D" w:rsidRDefault="007215F5" w:rsidP="002B1AFB">
            <w:pPr>
              <w:rPr>
                <w:rFonts w:ascii="Times New Roman" w:eastAsia="Times New Roman" w:hAnsi="Times New Roman" w:cs="Times New Roman"/>
                <w:sz w:val="20"/>
              </w:rPr>
            </w:pPr>
          </w:p>
        </w:tc>
      </w:tr>
      <w:tr w:rsidR="00ED4365" w14:paraId="4EDC106C"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067"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06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69 ως έχει</w:t>
            </w:r>
          </w:p>
        </w:tc>
        <w:tc>
          <w:tcPr>
            <w:tcW w:w="1903" w:type="dxa"/>
            <w:tcBorders>
              <w:top w:val="nil"/>
              <w:left w:val="nil"/>
              <w:bottom w:val="nil"/>
              <w:right w:val="nil"/>
            </w:tcBorders>
            <w:shd w:val="clear" w:color="auto" w:fill="auto"/>
            <w:noWrap/>
            <w:vAlign w:val="bottom"/>
            <w:hideMark/>
          </w:tcPr>
          <w:p w14:paraId="4EDC106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06A"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06B" w14:textId="77777777" w:rsidR="002B1AFB" w:rsidRPr="007F669D" w:rsidRDefault="007215F5" w:rsidP="002B1AFB">
            <w:pPr>
              <w:rPr>
                <w:rFonts w:ascii="Times New Roman" w:eastAsia="Times New Roman" w:hAnsi="Times New Roman" w:cs="Times New Roman"/>
                <w:sz w:val="20"/>
              </w:rPr>
            </w:pPr>
          </w:p>
        </w:tc>
      </w:tr>
      <w:tr w:rsidR="00ED4365" w14:paraId="4EDC1074" w14:textId="77777777">
        <w:trPr>
          <w:trHeight w:val="300"/>
        </w:trPr>
        <w:tc>
          <w:tcPr>
            <w:tcW w:w="1178" w:type="dxa"/>
            <w:tcBorders>
              <w:top w:val="nil"/>
              <w:left w:val="nil"/>
              <w:bottom w:val="nil"/>
              <w:right w:val="nil"/>
            </w:tcBorders>
            <w:shd w:val="clear" w:color="auto" w:fill="auto"/>
            <w:noWrap/>
            <w:vAlign w:val="bottom"/>
            <w:hideMark/>
          </w:tcPr>
          <w:p w14:paraId="4EDC106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06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06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07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07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07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073" w14:textId="77777777" w:rsidR="002B1AFB" w:rsidRPr="007F669D" w:rsidRDefault="007215F5" w:rsidP="002B1AFB">
            <w:pPr>
              <w:rPr>
                <w:rFonts w:ascii="Times New Roman" w:eastAsia="Times New Roman" w:hAnsi="Times New Roman" w:cs="Times New Roman"/>
                <w:sz w:val="20"/>
              </w:rPr>
            </w:pPr>
          </w:p>
        </w:tc>
      </w:tr>
      <w:tr w:rsidR="00ED4365" w14:paraId="4EDC107C" w14:textId="77777777">
        <w:trPr>
          <w:trHeight w:val="300"/>
        </w:trPr>
        <w:tc>
          <w:tcPr>
            <w:tcW w:w="1178" w:type="dxa"/>
            <w:tcBorders>
              <w:top w:val="nil"/>
              <w:left w:val="nil"/>
              <w:bottom w:val="nil"/>
              <w:right w:val="nil"/>
            </w:tcBorders>
            <w:shd w:val="clear" w:color="auto" w:fill="auto"/>
            <w:noWrap/>
            <w:vAlign w:val="bottom"/>
            <w:hideMark/>
          </w:tcPr>
          <w:p w14:paraId="4EDC107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07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07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07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07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07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07B" w14:textId="77777777" w:rsidR="002B1AFB" w:rsidRPr="007F669D" w:rsidRDefault="007215F5" w:rsidP="002B1AFB">
            <w:pPr>
              <w:rPr>
                <w:rFonts w:ascii="Times New Roman" w:eastAsia="Times New Roman" w:hAnsi="Times New Roman" w:cs="Times New Roman"/>
                <w:sz w:val="20"/>
              </w:rPr>
            </w:pPr>
          </w:p>
        </w:tc>
      </w:tr>
      <w:tr w:rsidR="00ED4365" w14:paraId="4EDC1084" w14:textId="77777777">
        <w:trPr>
          <w:trHeight w:val="300"/>
        </w:trPr>
        <w:tc>
          <w:tcPr>
            <w:tcW w:w="1178" w:type="dxa"/>
            <w:tcBorders>
              <w:top w:val="nil"/>
              <w:left w:val="nil"/>
              <w:bottom w:val="nil"/>
              <w:right w:val="nil"/>
            </w:tcBorders>
            <w:shd w:val="clear" w:color="auto" w:fill="auto"/>
            <w:noWrap/>
            <w:vAlign w:val="bottom"/>
            <w:hideMark/>
          </w:tcPr>
          <w:p w14:paraId="4EDC107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07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07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08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08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08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083" w14:textId="77777777" w:rsidR="002B1AFB" w:rsidRPr="007F669D" w:rsidRDefault="007215F5" w:rsidP="002B1AFB">
            <w:pPr>
              <w:rPr>
                <w:rFonts w:ascii="Times New Roman" w:eastAsia="Times New Roman" w:hAnsi="Times New Roman" w:cs="Times New Roman"/>
                <w:sz w:val="20"/>
              </w:rPr>
            </w:pPr>
          </w:p>
        </w:tc>
      </w:tr>
      <w:tr w:rsidR="00ED4365" w14:paraId="4EDC108C" w14:textId="77777777">
        <w:trPr>
          <w:trHeight w:val="300"/>
        </w:trPr>
        <w:tc>
          <w:tcPr>
            <w:tcW w:w="1178" w:type="dxa"/>
            <w:tcBorders>
              <w:top w:val="nil"/>
              <w:left w:val="nil"/>
              <w:bottom w:val="nil"/>
              <w:right w:val="nil"/>
            </w:tcBorders>
            <w:shd w:val="clear" w:color="auto" w:fill="auto"/>
            <w:noWrap/>
            <w:vAlign w:val="bottom"/>
            <w:hideMark/>
          </w:tcPr>
          <w:p w14:paraId="4EDC108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08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08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08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08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08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08B" w14:textId="77777777" w:rsidR="002B1AFB" w:rsidRPr="007F669D" w:rsidRDefault="007215F5" w:rsidP="002B1AFB">
            <w:pPr>
              <w:rPr>
                <w:rFonts w:ascii="Times New Roman" w:eastAsia="Times New Roman" w:hAnsi="Times New Roman" w:cs="Times New Roman"/>
                <w:sz w:val="20"/>
              </w:rPr>
            </w:pPr>
          </w:p>
        </w:tc>
      </w:tr>
      <w:tr w:rsidR="00ED4365" w14:paraId="4EDC1094" w14:textId="77777777">
        <w:trPr>
          <w:trHeight w:val="300"/>
        </w:trPr>
        <w:tc>
          <w:tcPr>
            <w:tcW w:w="1178" w:type="dxa"/>
            <w:tcBorders>
              <w:top w:val="nil"/>
              <w:left w:val="nil"/>
              <w:bottom w:val="nil"/>
              <w:right w:val="nil"/>
            </w:tcBorders>
            <w:shd w:val="clear" w:color="auto" w:fill="auto"/>
            <w:noWrap/>
            <w:vAlign w:val="bottom"/>
            <w:hideMark/>
          </w:tcPr>
          <w:p w14:paraId="4EDC108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08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08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09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09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09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093" w14:textId="77777777" w:rsidR="002B1AFB" w:rsidRPr="007F669D" w:rsidRDefault="007215F5" w:rsidP="002B1AFB">
            <w:pPr>
              <w:rPr>
                <w:rFonts w:ascii="Times New Roman" w:eastAsia="Times New Roman" w:hAnsi="Times New Roman" w:cs="Times New Roman"/>
                <w:sz w:val="20"/>
              </w:rPr>
            </w:pPr>
          </w:p>
        </w:tc>
      </w:tr>
      <w:tr w:rsidR="00ED4365" w14:paraId="4EDC109C" w14:textId="77777777">
        <w:trPr>
          <w:trHeight w:val="300"/>
        </w:trPr>
        <w:tc>
          <w:tcPr>
            <w:tcW w:w="1178" w:type="dxa"/>
            <w:tcBorders>
              <w:top w:val="nil"/>
              <w:left w:val="nil"/>
              <w:bottom w:val="nil"/>
              <w:right w:val="nil"/>
            </w:tcBorders>
            <w:shd w:val="clear" w:color="auto" w:fill="auto"/>
            <w:noWrap/>
            <w:vAlign w:val="bottom"/>
            <w:hideMark/>
          </w:tcPr>
          <w:p w14:paraId="4EDC109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109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09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09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09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09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09B" w14:textId="77777777" w:rsidR="002B1AFB" w:rsidRPr="007F669D" w:rsidRDefault="007215F5" w:rsidP="002B1AFB">
            <w:pPr>
              <w:rPr>
                <w:rFonts w:ascii="Times New Roman" w:eastAsia="Times New Roman" w:hAnsi="Times New Roman" w:cs="Times New Roman"/>
                <w:sz w:val="20"/>
              </w:rPr>
            </w:pPr>
          </w:p>
        </w:tc>
      </w:tr>
      <w:tr w:rsidR="00ED4365" w14:paraId="4EDC10A3" w14:textId="77777777">
        <w:trPr>
          <w:trHeight w:val="300"/>
        </w:trPr>
        <w:tc>
          <w:tcPr>
            <w:tcW w:w="2203" w:type="dxa"/>
            <w:gridSpan w:val="2"/>
            <w:tcBorders>
              <w:top w:val="nil"/>
              <w:left w:val="nil"/>
              <w:bottom w:val="nil"/>
              <w:right w:val="nil"/>
            </w:tcBorders>
            <w:shd w:val="clear" w:color="auto" w:fill="auto"/>
            <w:noWrap/>
            <w:vAlign w:val="bottom"/>
            <w:hideMark/>
          </w:tcPr>
          <w:p w14:paraId="4EDC109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09E"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09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0A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0A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0A2" w14:textId="77777777" w:rsidR="002B1AFB" w:rsidRPr="007F669D" w:rsidRDefault="007215F5" w:rsidP="002B1AFB">
            <w:pPr>
              <w:rPr>
                <w:rFonts w:ascii="Times New Roman" w:eastAsia="Times New Roman" w:hAnsi="Times New Roman" w:cs="Times New Roman"/>
                <w:sz w:val="20"/>
              </w:rPr>
            </w:pPr>
          </w:p>
        </w:tc>
      </w:tr>
      <w:tr w:rsidR="00ED4365" w14:paraId="4EDC10AB" w14:textId="77777777">
        <w:trPr>
          <w:trHeight w:val="300"/>
        </w:trPr>
        <w:tc>
          <w:tcPr>
            <w:tcW w:w="1178" w:type="dxa"/>
            <w:tcBorders>
              <w:top w:val="nil"/>
              <w:left w:val="nil"/>
              <w:bottom w:val="nil"/>
              <w:right w:val="nil"/>
            </w:tcBorders>
            <w:shd w:val="clear" w:color="auto" w:fill="auto"/>
            <w:noWrap/>
            <w:vAlign w:val="bottom"/>
            <w:hideMark/>
          </w:tcPr>
          <w:p w14:paraId="4EDC10A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0A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0A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0A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0A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0A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0AA" w14:textId="77777777" w:rsidR="002B1AFB" w:rsidRPr="007F669D" w:rsidRDefault="007215F5" w:rsidP="002B1AFB">
            <w:pPr>
              <w:rPr>
                <w:rFonts w:ascii="Times New Roman" w:eastAsia="Times New Roman" w:hAnsi="Times New Roman" w:cs="Times New Roman"/>
                <w:sz w:val="20"/>
              </w:rPr>
            </w:pPr>
          </w:p>
        </w:tc>
      </w:tr>
      <w:tr w:rsidR="00ED4365" w14:paraId="4EDC10B3" w14:textId="77777777">
        <w:trPr>
          <w:trHeight w:val="300"/>
        </w:trPr>
        <w:tc>
          <w:tcPr>
            <w:tcW w:w="1178" w:type="dxa"/>
            <w:tcBorders>
              <w:top w:val="nil"/>
              <w:left w:val="nil"/>
              <w:bottom w:val="nil"/>
              <w:right w:val="nil"/>
            </w:tcBorders>
            <w:shd w:val="clear" w:color="auto" w:fill="auto"/>
            <w:noWrap/>
            <w:vAlign w:val="bottom"/>
            <w:hideMark/>
          </w:tcPr>
          <w:p w14:paraId="4EDC10AC"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0AD"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0A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0AF"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0B0"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0B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0B2" w14:textId="77777777" w:rsidR="002B1AFB" w:rsidRPr="007F669D" w:rsidRDefault="007215F5" w:rsidP="002B1AFB">
            <w:pPr>
              <w:rPr>
                <w:rFonts w:ascii="Times New Roman" w:eastAsia="Times New Roman" w:hAnsi="Times New Roman" w:cs="Times New Roman"/>
                <w:sz w:val="20"/>
              </w:rPr>
            </w:pPr>
          </w:p>
        </w:tc>
      </w:tr>
      <w:tr w:rsidR="00ED4365" w14:paraId="4EDC10B9"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0B4"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0B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70 ως έχει</w:t>
            </w:r>
          </w:p>
        </w:tc>
        <w:tc>
          <w:tcPr>
            <w:tcW w:w="1903" w:type="dxa"/>
            <w:tcBorders>
              <w:top w:val="nil"/>
              <w:left w:val="nil"/>
              <w:bottom w:val="nil"/>
              <w:right w:val="nil"/>
            </w:tcBorders>
            <w:shd w:val="clear" w:color="auto" w:fill="auto"/>
            <w:noWrap/>
            <w:vAlign w:val="bottom"/>
            <w:hideMark/>
          </w:tcPr>
          <w:p w14:paraId="4EDC10B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0B7"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0B8" w14:textId="77777777" w:rsidR="002B1AFB" w:rsidRPr="007F669D" w:rsidRDefault="007215F5" w:rsidP="002B1AFB">
            <w:pPr>
              <w:rPr>
                <w:rFonts w:ascii="Times New Roman" w:eastAsia="Times New Roman" w:hAnsi="Times New Roman" w:cs="Times New Roman"/>
                <w:sz w:val="20"/>
              </w:rPr>
            </w:pPr>
          </w:p>
        </w:tc>
      </w:tr>
      <w:tr w:rsidR="00ED4365" w14:paraId="4EDC10C1" w14:textId="77777777">
        <w:trPr>
          <w:trHeight w:val="300"/>
        </w:trPr>
        <w:tc>
          <w:tcPr>
            <w:tcW w:w="1178" w:type="dxa"/>
            <w:tcBorders>
              <w:top w:val="nil"/>
              <w:left w:val="nil"/>
              <w:bottom w:val="nil"/>
              <w:right w:val="nil"/>
            </w:tcBorders>
            <w:shd w:val="clear" w:color="auto" w:fill="auto"/>
            <w:noWrap/>
            <w:vAlign w:val="bottom"/>
            <w:hideMark/>
          </w:tcPr>
          <w:p w14:paraId="4EDC10B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0B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0B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0B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0B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0B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0C0" w14:textId="77777777" w:rsidR="002B1AFB" w:rsidRPr="007F669D" w:rsidRDefault="007215F5" w:rsidP="002B1AFB">
            <w:pPr>
              <w:rPr>
                <w:rFonts w:ascii="Times New Roman" w:eastAsia="Times New Roman" w:hAnsi="Times New Roman" w:cs="Times New Roman"/>
                <w:sz w:val="20"/>
              </w:rPr>
            </w:pPr>
          </w:p>
        </w:tc>
      </w:tr>
      <w:tr w:rsidR="00ED4365" w14:paraId="4EDC10C9" w14:textId="77777777">
        <w:trPr>
          <w:trHeight w:val="300"/>
        </w:trPr>
        <w:tc>
          <w:tcPr>
            <w:tcW w:w="1178" w:type="dxa"/>
            <w:tcBorders>
              <w:top w:val="nil"/>
              <w:left w:val="nil"/>
              <w:bottom w:val="nil"/>
              <w:right w:val="nil"/>
            </w:tcBorders>
            <w:shd w:val="clear" w:color="auto" w:fill="auto"/>
            <w:noWrap/>
            <w:vAlign w:val="bottom"/>
            <w:hideMark/>
          </w:tcPr>
          <w:p w14:paraId="4EDC10C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0C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0C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0C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0C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0C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0C8" w14:textId="77777777" w:rsidR="002B1AFB" w:rsidRPr="007F669D" w:rsidRDefault="007215F5" w:rsidP="002B1AFB">
            <w:pPr>
              <w:rPr>
                <w:rFonts w:ascii="Times New Roman" w:eastAsia="Times New Roman" w:hAnsi="Times New Roman" w:cs="Times New Roman"/>
                <w:sz w:val="20"/>
              </w:rPr>
            </w:pPr>
          </w:p>
        </w:tc>
      </w:tr>
      <w:tr w:rsidR="00ED4365" w14:paraId="4EDC10D1" w14:textId="77777777">
        <w:trPr>
          <w:trHeight w:val="300"/>
        </w:trPr>
        <w:tc>
          <w:tcPr>
            <w:tcW w:w="1178" w:type="dxa"/>
            <w:tcBorders>
              <w:top w:val="nil"/>
              <w:left w:val="nil"/>
              <w:bottom w:val="nil"/>
              <w:right w:val="nil"/>
            </w:tcBorders>
            <w:shd w:val="clear" w:color="auto" w:fill="auto"/>
            <w:noWrap/>
            <w:vAlign w:val="bottom"/>
            <w:hideMark/>
          </w:tcPr>
          <w:p w14:paraId="4EDC10C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0C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0C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0C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0C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0C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0D0" w14:textId="77777777" w:rsidR="002B1AFB" w:rsidRPr="007F669D" w:rsidRDefault="007215F5" w:rsidP="002B1AFB">
            <w:pPr>
              <w:rPr>
                <w:rFonts w:ascii="Times New Roman" w:eastAsia="Times New Roman" w:hAnsi="Times New Roman" w:cs="Times New Roman"/>
                <w:sz w:val="20"/>
              </w:rPr>
            </w:pPr>
          </w:p>
        </w:tc>
      </w:tr>
      <w:tr w:rsidR="00ED4365" w14:paraId="4EDC10D9" w14:textId="77777777">
        <w:trPr>
          <w:trHeight w:val="300"/>
        </w:trPr>
        <w:tc>
          <w:tcPr>
            <w:tcW w:w="1178" w:type="dxa"/>
            <w:tcBorders>
              <w:top w:val="nil"/>
              <w:left w:val="nil"/>
              <w:bottom w:val="nil"/>
              <w:right w:val="nil"/>
            </w:tcBorders>
            <w:shd w:val="clear" w:color="auto" w:fill="auto"/>
            <w:noWrap/>
            <w:vAlign w:val="bottom"/>
            <w:hideMark/>
          </w:tcPr>
          <w:p w14:paraId="4EDC10D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0D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0D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0D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0D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0D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0D8" w14:textId="77777777" w:rsidR="002B1AFB" w:rsidRPr="007F669D" w:rsidRDefault="007215F5" w:rsidP="002B1AFB">
            <w:pPr>
              <w:rPr>
                <w:rFonts w:ascii="Times New Roman" w:eastAsia="Times New Roman" w:hAnsi="Times New Roman" w:cs="Times New Roman"/>
                <w:sz w:val="20"/>
              </w:rPr>
            </w:pPr>
          </w:p>
        </w:tc>
      </w:tr>
      <w:tr w:rsidR="00ED4365" w14:paraId="4EDC10E1" w14:textId="77777777">
        <w:trPr>
          <w:trHeight w:val="300"/>
        </w:trPr>
        <w:tc>
          <w:tcPr>
            <w:tcW w:w="1178" w:type="dxa"/>
            <w:tcBorders>
              <w:top w:val="nil"/>
              <w:left w:val="nil"/>
              <w:bottom w:val="nil"/>
              <w:right w:val="nil"/>
            </w:tcBorders>
            <w:shd w:val="clear" w:color="auto" w:fill="auto"/>
            <w:noWrap/>
            <w:vAlign w:val="bottom"/>
            <w:hideMark/>
          </w:tcPr>
          <w:p w14:paraId="4EDC10D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0D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0D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0D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0D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0D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0E0" w14:textId="77777777" w:rsidR="002B1AFB" w:rsidRPr="007F669D" w:rsidRDefault="007215F5" w:rsidP="002B1AFB">
            <w:pPr>
              <w:rPr>
                <w:rFonts w:ascii="Times New Roman" w:eastAsia="Times New Roman" w:hAnsi="Times New Roman" w:cs="Times New Roman"/>
                <w:sz w:val="20"/>
              </w:rPr>
            </w:pPr>
          </w:p>
        </w:tc>
      </w:tr>
      <w:tr w:rsidR="00ED4365" w14:paraId="4EDC10E9" w14:textId="77777777">
        <w:trPr>
          <w:trHeight w:val="300"/>
        </w:trPr>
        <w:tc>
          <w:tcPr>
            <w:tcW w:w="1178" w:type="dxa"/>
            <w:tcBorders>
              <w:top w:val="nil"/>
              <w:left w:val="nil"/>
              <w:bottom w:val="nil"/>
              <w:right w:val="nil"/>
            </w:tcBorders>
            <w:shd w:val="clear" w:color="auto" w:fill="auto"/>
            <w:noWrap/>
            <w:vAlign w:val="bottom"/>
            <w:hideMark/>
          </w:tcPr>
          <w:p w14:paraId="4EDC10E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ΑΝ.ΕΛ:</w:t>
            </w:r>
          </w:p>
        </w:tc>
        <w:tc>
          <w:tcPr>
            <w:tcW w:w="1025" w:type="dxa"/>
            <w:tcBorders>
              <w:top w:val="nil"/>
              <w:left w:val="nil"/>
              <w:bottom w:val="nil"/>
              <w:right w:val="nil"/>
            </w:tcBorders>
            <w:shd w:val="clear" w:color="auto" w:fill="auto"/>
            <w:noWrap/>
            <w:vAlign w:val="bottom"/>
            <w:hideMark/>
          </w:tcPr>
          <w:p w14:paraId="4EDC10E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0E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0E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0E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0E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0E8" w14:textId="77777777" w:rsidR="002B1AFB" w:rsidRPr="007F669D" w:rsidRDefault="007215F5" w:rsidP="002B1AFB">
            <w:pPr>
              <w:rPr>
                <w:rFonts w:ascii="Times New Roman" w:eastAsia="Times New Roman" w:hAnsi="Times New Roman" w:cs="Times New Roman"/>
                <w:sz w:val="20"/>
              </w:rPr>
            </w:pPr>
          </w:p>
        </w:tc>
      </w:tr>
      <w:tr w:rsidR="00ED4365" w14:paraId="4EDC10F0" w14:textId="77777777">
        <w:trPr>
          <w:trHeight w:val="300"/>
        </w:trPr>
        <w:tc>
          <w:tcPr>
            <w:tcW w:w="2203" w:type="dxa"/>
            <w:gridSpan w:val="2"/>
            <w:tcBorders>
              <w:top w:val="nil"/>
              <w:left w:val="nil"/>
              <w:bottom w:val="nil"/>
              <w:right w:val="nil"/>
            </w:tcBorders>
            <w:shd w:val="clear" w:color="auto" w:fill="auto"/>
            <w:noWrap/>
            <w:vAlign w:val="bottom"/>
            <w:hideMark/>
          </w:tcPr>
          <w:p w14:paraId="4EDC10E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0EB"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0E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0E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0E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0EF" w14:textId="77777777" w:rsidR="002B1AFB" w:rsidRPr="007F669D" w:rsidRDefault="007215F5" w:rsidP="002B1AFB">
            <w:pPr>
              <w:rPr>
                <w:rFonts w:ascii="Times New Roman" w:eastAsia="Times New Roman" w:hAnsi="Times New Roman" w:cs="Times New Roman"/>
                <w:sz w:val="20"/>
              </w:rPr>
            </w:pPr>
          </w:p>
        </w:tc>
      </w:tr>
      <w:tr w:rsidR="00ED4365" w14:paraId="4EDC10F8" w14:textId="77777777">
        <w:trPr>
          <w:trHeight w:val="300"/>
        </w:trPr>
        <w:tc>
          <w:tcPr>
            <w:tcW w:w="1178" w:type="dxa"/>
            <w:tcBorders>
              <w:top w:val="nil"/>
              <w:left w:val="nil"/>
              <w:bottom w:val="nil"/>
              <w:right w:val="nil"/>
            </w:tcBorders>
            <w:shd w:val="clear" w:color="auto" w:fill="auto"/>
            <w:noWrap/>
            <w:vAlign w:val="bottom"/>
            <w:hideMark/>
          </w:tcPr>
          <w:p w14:paraId="4EDC10F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0F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0F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0F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0F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0F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0F7" w14:textId="77777777" w:rsidR="002B1AFB" w:rsidRPr="007F669D" w:rsidRDefault="007215F5" w:rsidP="002B1AFB">
            <w:pPr>
              <w:rPr>
                <w:rFonts w:ascii="Times New Roman" w:eastAsia="Times New Roman" w:hAnsi="Times New Roman" w:cs="Times New Roman"/>
                <w:sz w:val="20"/>
              </w:rPr>
            </w:pPr>
          </w:p>
        </w:tc>
      </w:tr>
      <w:tr w:rsidR="00ED4365" w14:paraId="4EDC1100" w14:textId="77777777">
        <w:trPr>
          <w:trHeight w:val="300"/>
        </w:trPr>
        <w:tc>
          <w:tcPr>
            <w:tcW w:w="1178" w:type="dxa"/>
            <w:tcBorders>
              <w:top w:val="nil"/>
              <w:left w:val="nil"/>
              <w:bottom w:val="nil"/>
              <w:right w:val="nil"/>
            </w:tcBorders>
            <w:shd w:val="clear" w:color="auto" w:fill="auto"/>
            <w:noWrap/>
            <w:vAlign w:val="bottom"/>
            <w:hideMark/>
          </w:tcPr>
          <w:p w14:paraId="4EDC10F9"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0FA"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0F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0FC"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0FD"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0F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0FF" w14:textId="77777777" w:rsidR="002B1AFB" w:rsidRPr="007F669D" w:rsidRDefault="007215F5" w:rsidP="002B1AFB">
            <w:pPr>
              <w:rPr>
                <w:rFonts w:ascii="Times New Roman" w:eastAsia="Times New Roman" w:hAnsi="Times New Roman" w:cs="Times New Roman"/>
                <w:sz w:val="20"/>
              </w:rPr>
            </w:pPr>
          </w:p>
        </w:tc>
      </w:tr>
      <w:tr w:rsidR="00ED4365" w14:paraId="4EDC1106"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101"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10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71 ως έχει</w:t>
            </w:r>
          </w:p>
        </w:tc>
        <w:tc>
          <w:tcPr>
            <w:tcW w:w="1903" w:type="dxa"/>
            <w:tcBorders>
              <w:top w:val="nil"/>
              <w:left w:val="nil"/>
              <w:bottom w:val="nil"/>
              <w:right w:val="nil"/>
            </w:tcBorders>
            <w:shd w:val="clear" w:color="auto" w:fill="auto"/>
            <w:noWrap/>
            <w:vAlign w:val="bottom"/>
            <w:hideMark/>
          </w:tcPr>
          <w:p w14:paraId="4EDC110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104"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105" w14:textId="77777777" w:rsidR="002B1AFB" w:rsidRPr="007F669D" w:rsidRDefault="007215F5" w:rsidP="002B1AFB">
            <w:pPr>
              <w:rPr>
                <w:rFonts w:ascii="Times New Roman" w:eastAsia="Times New Roman" w:hAnsi="Times New Roman" w:cs="Times New Roman"/>
                <w:sz w:val="20"/>
              </w:rPr>
            </w:pPr>
          </w:p>
        </w:tc>
      </w:tr>
      <w:tr w:rsidR="00ED4365" w14:paraId="4EDC110E" w14:textId="77777777">
        <w:trPr>
          <w:trHeight w:val="300"/>
        </w:trPr>
        <w:tc>
          <w:tcPr>
            <w:tcW w:w="1178" w:type="dxa"/>
            <w:tcBorders>
              <w:top w:val="nil"/>
              <w:left w:val="nil"/>
              <w:bottom w:val="nil"/>
              <w:right w:val="nil"/>
            </w:tcBorders>
            <w:shd w:val="clear" w:color="auto" w:fill="auto"/>
            <w:noWrap/>
            <w:vAlign w:val="bottom"/>
            <w:hideMark/>
          </w:tcPr>
          <w:p w14:paraId="4EDC110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10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10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10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10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10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10D" w14:textId="77777777" w:rsidR="002B1AFB" w:rsidRPr="007F669D" w:rsidRDefault="007215F5" w:rsidP="002B1AFB">
            <w:pPr>
              <w:rPr>
                <w:rFonts w:ascii="Times New Roman" w:eastAsia="Times New Roman" w:hAnsi="Times New Roman" w:cs="Times New Roman"/>
                <w:sz w:val="20"/>
              </w:rPr>
            </w:pPr>
          </w:p>
        </w:tc>
      </w:tr>
      <w:tr w:rsidR="00ED4365" w14:paraId="4EDC1116" w14:textId="77777777">
        <w:trPr>
          <w:trHeight w:val="300"/>
        </w:trPr>
        <w:tc>
          <w:tcPr>
            <w:tcW w:w="1178" w:type="dxa"/>
            <w:tcBorders>
              <w:top w:val="nil"/>
              <w:left w:val="nil"/>
              <w:bottom w:val="nil"/>
              <w:right w:val="nil"/>
            </w:tcBorders>
            <w:shd w:val="clear" w:color="auto" w:fill="auto"/>
            <w:noWrap/>
            <w:vAlign w:val="bottom"/>
            <w:hideMark/>
          </w:tcPr>
          <w:p w14:paraId="4EDC110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11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11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11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11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11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115" w14:textId="77777777" w:rsidR="002B1AFB" w:rsidRPr="007F669D" w:rsidRDefault="007215F5" w:rsidP="002B1AFB">
            <w:pPr>
              <w:rPr>
                <w:rFonts w:ascii="Times New Roman" w:eastAsia="Times New Roman" w:hAnsi="Times New Roman" w:cs="Times New Roman"/>
                <w:sz w:val="20"/>
              </w:rPr>
            </w:pPr>
          </w:p>
        </w:tc>
      </w:tr>
      <w:tr w:rsidR="00ED4365" w14:paraId="4EDC111E" w14:textId="77777777">
        <w:trPr>
          <w:trHeight w:val="300"/>
        </w:trPr>
        <w:tc>
          <w:tcPr>
            <w:tcW w:w="1178" w:type="dxa"/>
            <w:tcBorders>
              <w:top w:val="nil"/>
              <w:left w:val="nil"/>
              <w:bottom w:val="nil"/>
              <w:right w:val="nil"/>
            </w:tcBorders>
            <w:shd w:val="clear" w:color="auto" w:fill="auto"/>
            <w:noWrap/>
            <w:vAlign w:val="bottom"/>
            <w:hideMark/>
          </w:tcPr>
          <w:p w14:paraId="4EDC111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11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11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11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11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11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11D" w14:textId="77777777" w:rsidR="002B1AFB" w:rsidRPr="007F669D" w:rsidRDefault="007215F5" w:rsidP="002B1AFB">
            <w:pPr>
              <w:rPr>
                <w:rFonts w:ascii="Times New Roman" w:eastAsia="Times New Roman" w:hAnsi="Times New Roman" w:cs="Times New Roman"/>
                <w:sz w:val="20"/>
              </w:rPr>
            </w:pPr>
          </w:p>
        </w:tc>
      </w:tr>
      <w:tr w:rsidR="00ED4365" w14:paraId="4EDC1126" w14:textId="77777777">
        <w:trPr>
          <w:trHeight w:val="300"/>
        </w:trPr>
        <w:tc>
          <w:tcPr>
            <w:tcW w:w="1178" w:type="dxa"/>
            <w:tcBorders>
              <w:top w:val="nil"/>
              <w:left w:val="nil"/>
              <w:bottom w:val="nil"/>
              <w:right w:val="nil"/>
            </w:tcBorders>
            <w:shd w:val="clear" w:color="auto" w:fill="auto"/>
            <w:noWrap/>
            <w:vAlign w:val="bottom"/>
            <w:hideMark/>
          </w:tcPr>
          <w:p w14:paraId="4EDC111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12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12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12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12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12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125" w14:textId="77777777" w:rsidR="002B1AFB" w:rsidRPr="007F669D" w:rsidRDefault="007215F5" w:rsidP="002B1AFB">
            <w:pPr>
              <w:rPr>
                <w:rFonts w:ascii="Times New Roman" w:eastAsia="Times New Roman" w:hAnsi="Times New Roman" w:cs="Times New Roman"/>
                <w:sz w:val="20"/>
              </w:rPr>
            </w:pPr>
          </w:p>
        </w:tc>
      </w:tr>
      <w:tr w:rsidR="00ED4365" w14:paraId="4EDC112E" w14:textId="77777777">
        <w:trPr>
          <w:trHeight w:val="300"/>
        </w:trPr>
        <w:tc>
          <w:tcPr>
            <w:tcW w:w="1178" w:type="dxa"/>
            <w:tcBorders>
              <w:top w:val="nil"/>
              <w:left w:val="nil"/>
              <w:bottom w:val="nil"/>
              <w:right w:val="nil"/>
            </w:tcBorders>
            <w:shd w:val="clear" w:color="auto" w:fill="auto"/>
            <w:noWrap/>
            <w:vAlign w:val="bottom"/>
            <w:hideMark/>
          </w:tcPr>
          <w:p w14:paraId="4EDC112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12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12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12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12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12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12D" w14:textId="77777777" w:rsidR="002B1AFB" w:rsidRPr="007F669D" w:rsidRDefault="007215F5" w:rsidP="002B1AFB">
            <w:pPr>
              <w:rPr>
                <w:rFonts w:ascii="Times New Roman" w:eastAsia="Times New Roman" w:hAnsi="Times New Roman" w:cs="Times New Roman"/>
                <w:sz w:val="20"/>
              </w:rPr>
            </w:pPr>
          </w:p>
        </w:tc>
      </w:tr>
      <w:tr w:rsidR="00ED4365" w14:paraId="4EDC1136" w14:textId="77777777">
        <w:trPr>
          <w:trHeight w:val="300"/>
        </w:trPr>
        <w:tc>
          <w:tcPr>
            <w:tcW w:w="1178" w:type="dxa"/>
            <w:tcBorders>
              <w:top w:val="nil"/>
              <w:left w:val="nil"/>
              <w:bottom w:val="nil"/>
              <w:right w:val="nil"/>
            </w:tcBorders>
            <w:shd w:val="clear" w:color="auto" w:fill="auto"/>
            <w:noWrap/>
            <w:vAlign w:val="bottom"/>
            <w:hideMark/>
          </w:tcPr>
          <w:p w14:paraId="4EDC112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113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13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13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13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13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135" w14:textId="77777777" w:rsidR="002B1AFB" w:rsidRPr="007F669D" w:rsidRDefault="007215F5" w:rsidP="002B1AFB">
            <w:pPr>
              <w:rPr>
                <w:rFonts w:ascii="Times New Roman" w:eastAsia="Times New Roman" w:hAnsi="Times New Roman" w:cs="Times New Roman"/>
                <w:sz w:val="20"/>
              </w:rPr>
            </w:pPr>
          </w:p>
        </w:tc>
      </w:tr>
      <w:tr w:rsidR="00ED4365" w14:paraId="4EDC113D" w14:textId="77777777">
        <w:trPr>
          <w:trHeight w:val="300"/>
        </w:trPr>
        <w:tc>
          <w:tcPr>
            <w:tcW w:w="2203" w:type="dxa"/>
            <w:gridSpan w:val="2"/>
            <w:tcBorders>
              <w:top w:val="nil"/>
              <w:left w:val="nil"/>
              <w:bottom w:val="nil"/>
              <w:right w:val="nil"/>
            </w:tcBorders>
            <w:shd w:val="clear" w:color="auto" w:fill="auto"/>
            <w:noWrap/>
            <w:vAlign w:val="bottom"/>
            <w:hideMark/>
          </w:tcPr>
          <w:p w14:paraId="4EDC113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 xml:space="preserve">ΕΝ. </w:t>
            </w:r>
            <w:r w:rsidRPr="007F669D">
              <w:rPr>
                <w:rFonts w:ascii="Calibri" w:eastAsia="Times New Roman" w:hAnsi="Calibri" w:cs="Calibri"/>
                <w:color w:val="000000"/>
                <w:sz w:val="22"/>
                <w:szCs w:val="22"/>
              </w:rPr>
              <w:t>ΚΕΝΤΡΩΩΝ:</w:t>
            </w:r>
          </w:p>
        </w:tc>
        <w:tc>
          <w:tcPr>
            <w:tcW w:w="1109" w:type="dxa"/>
            <w:tcBorders>
              <w:top w:val="nil"/>
              <w:left w:val="nil"/>
              <w:bottom w:val="nil"/>
              <w:right w:val="nil"/>
            </w:tcBorders>
            <w:shd w:val="clear" w:color="auto" w:fill="auto"/>
            <w:noWrap/>
            <w:vAlign w:val="bottom"/>
            <w:hideMark/>
          </w:tcPr>
          <w:p w14:paraId="4EDC1138"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13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13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13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13C" w14:textId="77777777" w:rsidR="002B1AFB" w:rsidRPr="007F669D" w:rsidRDefault="007215F5" w:rsidP="002B1AFB">
            <w:pPr>
              <w:rPr>
                <w:rFonts w:ascii="Times New Roman" w:eastAsia="Times New Roman" w:hAnsi="Times New Roman" w:cs="Times New Roman"/>
                <w:sz w:val="20"/>
              </w:rPr>
            </w:pPr>
          </w:p>
        </w:tc>
      </w:tr>
      <w:tr w:rsidR="00ED4365" w14:paraId="4EDC1145" w14:textId="77777777">
        <w:trPr>
          <w:trHeight w:val="300"/>
        </w:trPr>
        <w:tc>
          <w:tcPr>
            <w:tcW w:w="1178" w:type="dxa"/>
            <w:tcBorders>
              <w:top w:val="nil"/>
              <w:left w:val="nil"/>
              <w:bottom w:val="nil"/>
              <w:right w:val="nil"/>
            </w:tcBorders>
            <w:shd w:val="clear" w:color="auto" w:fill="auto"/>
            <w:noWrap/>
            <w:vAlign w:val="bottom"/>
            <w:hideMark/>
          </w:tcPr>
          <w:p w14:paraId="4EDC113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13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14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14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14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14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144" w14:textId="77777777" w:rsidR="002B1AFB" w:rsidRPr="007F669D" w:rsidRDefault="007215F5" w:rsidP="002B1AFB">
            <w:pPr>
              <w:rPr>
                <w:rFonts w:ascii="Times New Roman" w:eastAsia="Times New Roman" w:hAnsi="Times New Roman" w:cs="Times New Roman"/>
                <w:sz w:val="20"/>
              </w:rPr>
            </w:pPr>
          </w:p>
        </w:tc>
      </w:tr>
      <w:tr w:rsidR="00ED4365" w14:paraId="4EDC114D" w14:textId="77777777">
        <w:trPr>
          <w:trHeight w:val="300"/>
        </w:trPr>
        <w:tc>
          <w:tcPr>
            <w:tcW w:w="1178" w:type="dxa"/>
            <w:tcBorders>
              <w:top w:val="nil"/>
              <w:left w:val="nil"/>
              <w:bottom w:val="nil"/>
              <w:right w:val="nil"/>
            </w:tcBorders>
            <w:shd w:val="clear" w:color="auto" w:fill="auto"/>
            <w:noWrap/>
            <w:vAlign w:val="bottom"/>
            <w:hideMark/>
          </w:tcPr>
          <w:p w14:paraId="4EDC1146"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147"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14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149"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14A"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14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14C" w14:textId="77777777" w:rsidR="002B1AFB" w:rsidRPr="007F669D" w:rsidRDefault="007215F5" w:rsidP="002B1AFB">
            <w:pPr>
              <w:rPr>
                <w:rFonts w:ascii="Times New Roman" w:eastAsia="Times New Roman" w:hAnsi="Times New Roman" w:cs="Times New Roman"/>
                <w:sz w:val="20"/>
              </w:rPr>
            </w:pPr>
          </w:p>
        </w:tc>
      </w:tr>
      <w:tr w:rsidR="00ED4365" w14:paraId="4EDC1153"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14E"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14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72 ως έχει</w:t>
            </w:r>
          </w:p>
        </w:tc>
        <w:tc>
          <w:tcPr>
            <w:tcW w:w="1903" w:type="dxa"/>
            <w:tcBorders>
              <w:top w:val="nil"/>
              <w:left w:val="nil"/>
              <w:bottom w:val="nil"/>
              <w:right w:val="nil"/>
            </w:tcBorders>
            <w:shd w:val="clear" w:color="auto" w:fill="auto"/>
            <w:noWrap/>
            <w:vAlign w:val="bottom"/>
            <w:hideMark/>
          </w:tcPr>
          <w:p w14:paraId="4EDC115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151"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152" w14:textId="77777777" w:rsidR="002B1AFB" w:rsidRPr="007F669D" w:rsidRDefault="007215F5" w:rsidP="002B1AFB">
            <w:pPr>
              <w:rPr>
                <w:rFonts w:ascii="Times New Roman" w:eastAsia="Times New Roman" w:hAnsi="Times New Roman" w:cs="Times New Roman"/>
                <w:sz w:val="20"/>
              </w:rPr>
            </w:pPr>
          </w:p>
        </w:tc>
      </w:tr>
      <w:tr w:rsidR="00ED4365" w14:paraId="4EDC115B" w14:textId="77777777">
        <w:trPr>
          <w:trHeight w:val="300"/>
        </w:trPr>
        <w:tc>
          <w:tcPr>
            <w:tcW w:w="1178" w:type="dxa"/>
            <w:tcBorders>
              <w:top w:val="nil"/>
              <w:left w:val="nil"/>
              <w:bottom w:val="nil"/>
              <w:right w:val="nil"/>
            </w:tcBorders>
            <w:shd w:val="clear" w:color="auto" w:fill="auto"/>
            <w:noWrap/>
            <w:vAlign w:val="bottom"/>
            <w:hideMark/>
          </w:tcPr>
          <w:p w14:paraId="4EDC115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15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15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15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15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15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15A" w14:textId="77777777" w:rsidR="002B1AFB" w:rsidRPr="007F669D" w:rsidRDefault="007215F5" w:rsidP="002B1AFB">
            <w:pPr>
              <w:rPr>
                <w:rFonts w:ascii="Times New Roman" w:eastAsia="Times New Roman" w:hAnsi="Times New Roman" w:cs="Times New Roman"/>
                <w:sz w:val="20"/>
              </w:rPr>
            </w:pPr>
          </w:p>
        </w:tc>
      </w:tr>
      <w:tr w:rsidR="00ED4365" w14:paraId="4EDC1163" w14:textId="77777777">
        <w:trPr>
          <w:trHeight w:val="300"/>
        </w:trPr>
        <w:tc>
          <w:tcPr>
            <w:tcW w:w="1178" w:type="dxa"/>
            <w:tcBorders>
              <w:top w:val="nil"/>
              <w:left w:val="nil"/>
              <w:bottom w:val="nil"/>
              <w:right w:val="nil"/>
            </w:tcBorders>
            <w:shd w:val="clear" w:color="auto" w:fill="auto"/>
            <w:noWrap/>
            <w:vAlign w:val="bottom"/>
            <w:hideMark/>
          </w:tcPr>
          <w:p w14:paraId="4EDC115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15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15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15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16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16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162" w14:textId="77777777" w:rsidR="002B1AFB" w:rsidRPr="007F669D" w:rsidRDefault="007215F5" w:rsidP="002B1AFB">
            <w:pPr>
              <w:rPr>
                <w:rFonts w:ascii="Times New Roman" w:eastAsia="Times New Roman" w:hAnsi="Times New Roman" w:cs="Times New Roman"/>
                <w:sz w:val="20"/>
              </w:rPr>
            </w:pPr>
          </w:p>
        </w:tc>
      </w:tr>
      <w:tr w:rsidR="00ED4365" w14:paraId="4EDC116B" w14:textId="77777777">
        <w:trPr>
          <w:trHeight w:val="300"/>
        </w:trPr>
        <w:tc>
          <w:tcPr>
            <w:tcW w:w="1178" w:type="dxa"/>
            <w:tcBorders>
              <w:top w:val="nil"/>
              <w:left w:val="nil"/>
              <w:bottom w:val="nil"/>
              <w:right w:val="nil"/>
            </w:tcBorders>
            <w:shd w:val="clear" w:color="auto" w:fill="auto"/>
            <w:noWrap/>
            <w:vAlign w:val="bottom"/>
            <w:hideMark/>
          </w:tcPr>
          <w:p w14:paraId="4EDC116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16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16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16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16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16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16A" w14:textId="77777777" w:rsidR="002B1AFB" w:rsidRPr="007F669D" w:rsidRDefault="007215F5" w:rsidP="002B1AFB">
            <w:pPr>
              <w:rPr>
                <w:rFonts w:ascii="Times New Roman" w:eastAsia="Times New Roman" w:hAnsi="Times New Roman" w:cs="Times New Roman"/>
                <w:sz w:val="20"/>
              </w:rPr>
            </w:pPr>
          </w:p>
        </w:tc>
      </w:tr>
      <w:tr w:rsidR="00ED4365" w14:paraId="4EDC1173" w14:textId="77777777">
        <w:trPr>
          <w:trHeight w:val="300"/>
        </w:trPr>
        <w:tc>
          <w:tcPr>
            <w:tcW w:w="1178" w:type="dxa"/>
            <w:tcBorders>
              <w:top w:val="nil"/>
              <w:left w:val="nil"/>
              <w:bottom w:val="nil"/>
              <w:right w:val="nil"/>
            </w:tcBorders>
            <w:shd w:val="clear" w:color="auto" w:fill="auto"/>
            <w:noWrap/>
            <w:vAlign w:val="bottom"/>
            <w:hideMark/>
          </w:tcPr>
          <w:p w14:paraId="4EDC116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16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16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16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17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17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172" w14:textId="77777777" w:rsidR="002B1AFB" w:rsidRPr="007F669D" w:rsidRDefault="007215F5" w:rsidP="002B1AFB">
            <w:pPr>
              <w:rPr>
                <w:rFonts w:ascii="Times New Roman" w:eastAsia="Times New Roman" w:hAnsi="Times New Roman" w:cs="Times New Roman"/>
                <w:sz w:val="20"/>
              </w:rPr>
            </w:pPr>
          </w:p>
        </w:tc>
      </w:tr>
      <w:tr w:rsidR="00ED4365" w14:paraId="4EDC117B" w14:textId="77777777">
        <w:trPr>
          <w:trHeight w:val="300"/>
        </w:trPr>
        <w:tc>
          <w:tcPr>
            <w:tcW w:w="1178" w:type="dxa"/>
            <w:tcBorders>
              <w:top w:val="nil"/>
              <w:left w:val="nil"/>
              <w:bottom w:val="nil"/>
              <w:right w:val="nil"/>
            </w:tcBorders>
            <w:shd w:val="clear" w:color="auto" w:fill="auto"/>
            <w:noWrap/>
            <w:vAlign w:val="bottom"/>
            <w:hideMark/>
          </w:tcPr>
          <w:p w14:paraId="4EDC117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17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17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17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17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17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17A" w14:textId="77777777" w:rsidR="002B1AFB" w:rsidRPr="007F669D" w:rsidRDefault="007215F5" w:rsidP="002B1AFB">
            <w:pPr>
              <w:rPr>
                <w:rFonts w:ascii="Times New Roman" w:eastAsia="Times New Roman" w:hAnsi="Times New Roman" w:cs="Times New Roman"/>
                <w:sz w:val="20"/>
              </w:rPr>
            </w:pPr>
          </w:p>
        </w:tc>
      </w:tr>
      <w:tr w:rsidR="00ED4365" w14:paraId="4EDC1183" w14:textId="77777777">
        <w:trPr>
          <w:trHeight w:val="300"/>
        </w:trPr>
        <w:tc>
          <w:tcPr>
            <w:tcW w:w="1178" w:type="dxa"/>
            <w:tcBorders>
              <w:top w:val="nil"/>
              <w:left w:val="nil"/>
              <w:bottom w:val="nil"/>
              <w:right w:val="nil"/>
            </w:tcBorders>
            <w:shd w:val="clear" w:color="auto" w:fill="auto"/>
            <w:noWrap/>
            <w:vAlign w:val="bottom"/>
            <w:hideMark/>
          </w:tcPr>
          <w:p w14:paraId="4EDC117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117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17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17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18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18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182" w14:textId="77777777" w:rsidR="002B1AFB" w:rsidRPr="007F669D" w:rsidRDefault="007215F5" w:rsidP="002B1AFB">
            <w:pPr>
              <w:rPr>
                <w:rFonts w:ascii="Times New Roman" w:eastAsia="Times New Roman" w:hAnsi="Times New Roman" w:cs="Times New Roman"/>
                <w:sz w:val="20"/>
              </w:rPr>
            </w:pPr>
          </w:p>
        </w:tc>
      </w:tr>
      <w:tr w:rsidR="00ED4365" w14:paraId="4EDC118A" w14:textId="77777777">
        <w:trPr>
          <w:trHeight w:val="300"/>
        </w:trPr>
        <w:tc>
          <w:tcPr>
            <w:tcW w:w="2203" w:type="dxa"/>
            <w:gridSpan w:val="2"/>
            <w:tcBorders>
              <w:top w:val="nil"/>
              <w:left w:val="nil"/>
              <w:bottom w:val="nil"/>
              <w:right w:val="nil"/>
            </w:tcBorders>
            <w:shd w:val="clear" w:color="auto" w:fill="auto"/>
            <w:noWrap/>
            <w:vAlign w:val="bottom"/>
            <w:hideMark/>
          </w:tcPr>
          <w:p w14:paraId="4EDC118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185"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18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18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18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189" w14:textId="77777777" w:rsidR="002B1AFB" w:rsidRPr="007F669D" w:rsidRDefault="007215F5" w:rsidP="002B1AFB">
            <w:pPr>
              <w:rPr>
                <w:rFonts w:ascii="Times New Roman" w:eastAsia="Times New Roman" w:hAnsi="Times New Roman" w:cs="Times New Roman"/>
                <w:sz w:val="20"/>
              </w:rPr>
            </w:pPr>
          </w:p>
        </w:tc>
      </w:tr>
      <w:tr w:rsidR="00ED4365" w14:paraId="4EDC1192" w14:textId="77777777">
        <w:trPr>
          <w:trHeight w:val="300"/>
        </w:trPr>
        <w:tc>
          <w:tcPr>
            <w:tcW w:w="1178" w:type="dxa"/>
            <w:tcBorders>
              <w:top w:val="nil"/>
              <w:left w:val="nil"/>
              <w:bottom w:val="nil"/>
              <w:right w:val="nil"/>
            </w:tcBorders>
            <w:shd w:val="clear" w:color="auto" w:fill="auto"/>
            <w:noWrap/>
            <w:vAlign w:val="bottom"/>
            <w:hideMark/>
          </w:tcPr>
          <w:p w14:paraId="4EDC118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18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18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18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18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19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191" w14:textId="77777777" w:rsidR="002B1AFB" w:rsidRPr="007F669D" w:rsidRDefault="007215F5" w:rsidP="002B1AFB">
            <w:pPr>
              <w:rPr>
                <w:rFonts w:ascii="Times New Roman" w:eastAsia="Times New Roman" w:hAnsi="Times New Roman" w:cs="Times New Roman"/>
                <w:sz w:val="20"/>
              </w:rPr>
            </w:pPr>
          </w:p>
        </w:tc>
      </w:tr>
      <w:tr w:rsidR="00ED4365" w14:paraId="4EDC119A" w14:textId="77777777">
        <w:trPr>
          <w:trHeight w:val="300"/>
        </w:trPr>
        <w:tc>
          <w:tcPr>
            <w:tcW w:w="1178" w:type="dxa"/>
            <w:tcBorders>
              <w:top w:val="nil"/>
              <w:left w:val="nil"/>
              <w:bottom w:val="nil"/>
              <w:right w:val="nil"/>
            </w:tcBorders>
            <w:shd w:val="clear" w:color="auto" w:fill="auto"/>
            <w:noWrap/>
            <w:vAlign w:val="bottom"/>
            <w:hideMark/>
          </w:tcPr>
          <w:p w14:paraId="4EDC1193"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194"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19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196"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197"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19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199" w14:textId="77777777" w:rsidR="002B1AFB" w:rsidRPr="007F669D" w:rsidRDefault="007215F5" w:rsidP="002B1AFB">
            <w:pPr>
              <w:rPr>
                <w:rFonts w:ascii="Times New Roman" w:eastAsia="Times New Roman" w:hAnsi="Times New Roman" w:cs="Times New Roman"/>
                <w:sz w:val="20"/>
              </w:rPr>
            </w:pPr>
          </w:p>
        </w:tc>
      </w:tr>
      <w:tr w:rsidR="00ED4365" w14:paraId="4EDC11A0"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19B"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19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73 ως έχει</w:t>
            </w:r>
          </w:p>
        </w:tc>
        <w:tc>
          <w:tcPr>
            <w:tcW w:w="1903" w:type="dxa"/>
            <w:tcBorders>
              <w:top w:val="nil"/>
              <w:left w:val="nil"/>
              <w:bottom w:val="nil"/>
              <w:right w:val="nil"/>
            </w:tcBorders>
            <w:shd w:val="clear" w:color="auto" w:fill="auto"/>
            <w:noWrap/>
            <w:vAlign w:val="bottom"/>
            <w:hideMark/>
          </w:tcPr>
          <w:p w14:paraId="4EDC119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 xml:space="preserve">ΚΑΤΑ </w:t>
            </w:r>
            <w:r w:rsidRPr="007F669D">
              <w:rPr>
                <w:rFonts w:ascii="Calibri" w:eastAsia="Times New Roman" w:hAnsi="Calibri" w:cs="Calibri"/>
                <w:color w:val="000000"/>
                <w:sz w:val="22"/>
                <w:szCs w:val="22"/>
              </w:rPr>
              <w:t>ΠΛΕΙΟΨΗΦΙΑ</w:t>
            </w:r>
          </w:p>
        </w:tc>
        <w:tc>
          <w:tcPr>
            <w:tcW w:w="1542" w:type="dxa"/>
            <w:gridSpan w:val="2"/>
            <w:tcBorders>
              <w:top w:val="nil"/>
              <w:left w:val="nil"/>
              <w:bottom w:val="nil"/>
              <w:right w:val="nil"/>
            </w:tcBorders>
            <w:shd w:val="clear" w:color="auto" w:fill="auto"/>
            <w:noWrap/>
            <w:vAlign w:val="bottom"/>
            <w:hideMark/>
          </w:tcPr>
          <w:p w14:paraId="4EDC119E"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19F" w14:textId="77777777" w:rsidR="002B1AFB" w:rsidRPr="007F669D" w:rsidRDefault="007215F5" w:rsidP="002B1AFB">
            <w:pPr>
              <w:rPr>
                <w:rFonts w:ascii="Times New Roman" w:eastAsia="Times New Roman" w:hAnsi="Times New Roman" w:cs="Times New Roman"/>
                <w:sz w:val="20"/>
              </w:rPr>
            </w:pPr>
          </w:p>
        </w:tc>
      </w:tr>
      <w:tr w:rsidR="00ED4365" w14:paraId="4EDC11A8" w14:textId="77777777">
        <w:trPr>
          <w:trHeight w:val="300"/>
        </w:trPr>
        <w:tc>
          <w:tcPr>
            <w:tcW w:w="1178" w:type="dxa"/>
            <w:tcBorders>
              <w:top w:val="nil"/>
              <w:left w:val="nil"/>
              <w:bottom w:val="nil"/>
              <w:right w:val="nil"/>
            </w:tcBorders>
            <w:shd w:val="clear" w:color="auto" w:fill="auto"/>
            <w:noWrap/>
            <w:vAlign w:val="bottom"/>
            <w:hideMark/>
          </w:tcPr>
          <w:p w14:paraId="4EDC11A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1A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1A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1A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1A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1A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1A7" w14:textId="77777777" w:rsidR="002B1AFB" w:rsidRPr="007F669D" w:rsidRDefault="007215F5" w:rsidP="002B1AFB">
            <w:pPr>
              <w:rPr>
                <w:rFonts w:ascii="Times New Roman" w:eastAsia="Times New Roman" w:hAnsi="Times New Roman" w:cs="Times New Roman"/>
                <w:sz w:val="20"/>
              </w:rPr>
            </w:pPr>
          </w:p>
        </w:tc>
      </w:tr>
      <w:tr w:rsidR="00ED4365" w14:paraId="4EDC11B0" w14:textId="77777777">
        <w:trPr>
          <w:trHeight w:val="300"/>
        </w:trPr>
        <w:tc>
          <w:tcPr>
            <w:tcW w:w="1178" w:type="dxa"/>
            <w:tcBorders>
              <w:top w:val="nil"/>
              <w:left w:val="nil"/>
              <w:bottom w:val="nil"/>
              <w:right w:val="nil"/>
            </w:tcBorders>
            <w:shd w:val="clear" w:color="auto" w:fill="auto"/>
            <w:noWrap/>
            <w:vAlign w:val="bottom"/>
            <w:hideMark/>
          </w:tcPr>
          <w:p w14:paraId="4EDC11A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1A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1A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1A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1A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1A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1AF" w14:textId="77777777" w:rsidR="002B1AFB" w:rsidRPr="007F669D" w:rsidRDefault="007215F5" w:rsidP="002B1AFB">
            <w:pPr>
              <w:rPr>
                <w:rFonts w:ascii="Times New Roman" w:eastAsia="Times New Roman" w:hAnsi="Times New Roman" w:cs="Times New Roman"/>
                <w:sz w:val="20"/>
              </w:rPr>
            </w:pPr>
          </w:p>
        </w:tc>
      </w:tr>
      <w:tr w:rsidR="00ED4365" w14:paraId="4EDC11B8" w14:textId="77777777">
        <w:trPr>
          <w:trHeight w:val="300"/>
        </w:trPr>
        <w:tc>
          <w:tcPr>
            <w:tcW w:w="1178" w:type="dxa"/>
            <w:tcBorders>
              <w:top w:val="nil"/>
              <w:left w:val="nil"/>
              <w:bottom w:val="nil"/>
              <w:right w:val="nil"/>
            </w:tcBorders>
            <w:shd w:val="clear" w:color="auto" w:fill="auto"/>
            <w:noWrap/>
            <w:vAlign w:val="bottom"/>
            <w:hideMark/>
          </w:tcPr>
          <w:p w14:paraId="4EDC11B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1B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1B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1B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1B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1B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1B7" w14:textId="77777777" w:rsidR="002B1AFB" w:rsidRPr="007F669D" w:rsidRDefault="007215F5" w:rsidP="002B1AFB">
            <w:pPr>
              <w:rPr>
                <w:rFonts w:ascii="Times New Roman" w:eastAsia="Times New Roman" w:hAnsi="Times New Roman" w:cs="Times New Roman"/>
                <w:sz w:val="20"/>
              </w:rPr>
            </w:pPr>
          </w:p>
        </w:tc>
      </w:tr>
      <w:tr w:rsidR="00ED4365" w14:paraId="4EDC11C0" w14:textId="77777777">
        <w:trPr>
          <w:trHeight w:val="300"/>
        </w:trPr>
        <w:tc>
          <w:tcPr>
            <w:tcW w:w="1178" w:type="dxa"/>
            <w:tcBorders>
              <w:top w:val="nil"/>
              <w:left w:val="nil"/>
              <w:bottom w:val="nil"/>
              <w:right w:val="nil"/>
            </w:tcBorders>
            <w:shd w:val="clear" w:color="auto" w:fill="auto"/>
            <w:noWrap/>
            <w:vAlign w:val="bottom"/>
            <w:hideMark/>
          </w:tcPr>
          <w:p w14:paraId="4EDC11B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1B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1B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1B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1B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1B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1BF" w14:textId="77777777" w:rsidR="002B1AFB" w:rsidRPr="007F669D" w:rsidRDefault="007215F5" w:rsidP="002B1AFB">
            <w:pPr>
              <w:rPr>
                <w:rFonts w:ascii="Times New Roman" w:eastAsia="Times New Roman" w:hAnsi="Times New Roman" w:cs="Times New Roman"/>
                <w:sz w:val="20"/>
              </w:rPr>
            </w:pPr>
          </w:p>
        </w:tc>
      </w:tr>
      <w:tr w:rsidR="00ED4365" w14:paraId="4EDC11C8" w14:textId="77777777">
        <w:trPr>
          <w:trHeight w:val="300"/>
        </w:trPr>
        <w:tc>
          <w:tcPr>
            <w:tcW w:w="1178" w:type="dxa"/>
            <w:tcBorders>
              <w:top w:val="nil"/>
              <w:left w:val="nil"/>
              <w:bottom w:val="nil"/>
              <w:right w:val="nil"/>
            </w:tcBorders>
            <w:shd w:val="clear" w:color="auto" w:fill="auto"/>
            <w:noWrap/>
            <w:vAlign w:val="bottom"/>
            <w:hideMark/>
          </w:tcPr>
          <w:p w14:paraId="4EDC11C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1C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1C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1C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1C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1C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1C7" w14:textId="77777777" w:rsidR="002B1AFB" w:rsidRPr="007F669D" w:rsidRDefault="007215F5" w:rsidP="002B1AFB">
            <w:pPr>
              <w:rPr>
                <w:rFonts w:ascii="Times New Roman" w:eastAsia="Times New Roman" w:hAnsi="Times New Roman" w:cs="Times New Roman"/>
                <w:sz w:val="20"/>
              </w:rPr>
            </w:pPr>
          </w:p>
        </w:tc>
      </w:tr>
      <w:tr w:rsidR="00ED4365" w14:paraId="4EDC11D0" w14:textId="77777777">
        <w:trPr>
          <w:trHeight w:val="300"/>
        </w:trPr>
        <w:tc>
          <w:tcPr>
            <w:tcW w:w="1178" w:type="dxa"/>
            <w:tcBorders>
              <w:top w:val="nil"/>
              <w:left w:val="nil"/>
              <w:bottom w:val="nil"/>
              <w:right w:val="nil"/>
            </w:tcBorders>
            <w:shd w:val="clear" w:color="auto" w:fill="auto"/>
            <w:noWrap/>
            <w:vAlign w:val="bottom"/>
            <w:hideMark/>
          </w:tcPr>
          <w:p w14:paraId="4EDC11C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ΑΝ.ΕΛ:</w:t>
            </w:r>
          </w:p>
        </w:tc>
        <w:tc>
          <w:tcPr>
            <w:tcW w:w="1025" w:type="dxa"/>
            <w:tcBorders>
              <w:top w:val="nil"/>
              <w:left w:val="nil"/>
              <w:bottom w:val="nil"/>
              <w:right w:val="nil"/>
            </w:tcBorders>
            <w:shd w:val="clear" w:color="auto" w:fill="auto"/>
            <w:noWrap/>
            <w:vAlign w:val="bottom"/>
            <w:hideMark/>
          </w:tcPr>
          <w:p w14:paraId="4EDC11C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1C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1C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1C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1C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1CF" w14:textId="77777777" w:rsidR="002B1AFB" w:rsidRPr="007F669D" w:rsidRDefault="007215F5" w:rsidP="002B1AFB">
            <w:pPr>
              <w:rPr>
                <w:rFonts w:ascii="Times New Roman" w:eastAsia="Times New Roman" w:hAnsi="Times New Roman" w:cs="Times New Roman"/>
                <w:sz w:val="20"/>
              </w:rPr>
            </w:pPr>
          </w:p>
        </w:tc>
      </w:tr>
      <w:tr w:rsidR="00ED4365" w14:paraId="4EDC11D7" w14:textId="77777777">
        <w:trPr>
          <w:trHeight w:val="300"/>
        </w:trPr>
        <w:tc>
          <w:tcPr>
            <w:tcW w:w="2203" w:type="dxa"/>
            <w:gridSpan w:val="2"/>
            <w:tcBorders>
              <w:top w:val="nil"/>
              <w:left w:val="nil"/>
              <w:bottom w:val="nil"/>
              <w:right w:val="nil"/>
            </w:tcBorders>
            <w:shd w:val="clear" w:color="auto" w:fill="auto"/>
            <w:noWrap/>
            <w:vAlign w:val="bottom"/>
            <w:hideMark/>
          </w:tcPr>
          <w:p w14:paraId="4EDC11D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1D2"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1D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1D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1D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1D6" w14:textId="77777777" w:rsidR="002B1AFB" w:rsidRPr="007F669D" w:rsidRDefault="007215F5" w:rsidP="002B1AFB">
            <w:pPr>
              <w:rPr>
                <w:rFonts w:ascii="Times New Roman" w:eastAsia="Times New Roman" w:hAnsi="Times New Roman" w:cs="Times New Roman"/>
                <w:sz w:val="20"/>
              </w:rPr>
            </w:pPr>
          </w:p>
        </w:tc>
      </w:tr>
      <w:tr w:rsidR="00ED4365" w14:paraId="4EDC11DF" w14:textId="77777777">
        <w:trPr>
          <w:trHeight w:val="300"/>
        </w:trPr>
        <w:tc>
          <w:tcPr>
            <w:tcW w:w="1178" w:type="dxa"/>
            <w:tcBorders>
              <w:top w:val="nil"/>
              <w:left w:val="nil"/>
              <w:bottom w:val="nil"/>
              <w:right w:val="nil"/>
            </w:tcBorders>
            <w:shd w:val="clear" w:color="auto" w:fill="auto"/>
            <w:noWrap/>
            <w:vAlign w:val="bottom"/>
            <w:hideMark/>
          </w:tcPr>
          <w:p w14:paraId="4EDC11D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1D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1D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1D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1D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1D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1DE" w14:textId="77777777" w:rsidR="002B1AFB" w:rsidRPr="007F669D" w:rsidRDefault="007215F5" w:rsidP="002B1AFB">
            <w:pPr>
              <w:rPr>
                <w:rFonts w:ascii="Times New Roman" w:eastAsia="Times New Roman" w:hAnsi="Times New Roman" w:cs="Times New Roman"/>
                <w:sz w:val="20"/>
              </w:rPr>
            </w:pPr>
          </w:p>
        </w:tc>
      </w:tr>
      <w:tr w:rsidR="00ED4365" w14:paraId="4EDC11E7" w14:textId="77777777">
        <w:trPr>
          <w:trHeight w:val="300"/>
        </w:trPr>
        <w:tc>
          <w:tcPr>
            <w:tcW w:w="1178" w:type="dxa"/>
            <w:tcBorders>
              <w:top w:val="nil"/>
              <w:left w:val="nil"/>
              <w:bottom w:val="nil"/>
              <w:right w:val="nil"/>
            </w:tcBorders>
            <w:shd w:val="clear" w:color="auto" w:fill="auto"/>
            <w:noWrap/>
            <w:vAlign w:val="bottom"/>
            <w:hideMark/>
          </w:tcPr>
          <w:p w14:paraId="4EDC11E0"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1E1"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1E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1E3"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1E4"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1E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1E6" w14:textId="77777777" w:rsidR="002B1AFB" w:rsidRPr="007F669D" w:rsidRDefault="007215F5" w:rsidP="002B1AFB">
            <w:pPr>
              <w:rPr>
                <w:rFonts w:ascii="Times New Roman" w:eastAsia="Times New Roman" w:hAnsi="Times New Roman" w:cs="Times New Roman"/>
                <w:sz w:val="20"/>
              </w:rPr>
            </w:pPr>
          </w:p>
        </w:tc>
      </w:tr>
      <w:tr w:rsidR="00ED4365" w14:paraId="4EDC11ED"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1E8"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1E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74 ως έχει</w:t>
            </w:r>
          </w:p>
        </w:tc>
        <w:tc>
          <w:tcPr>
            <w:tcW w:w="1903" w:type="dxa"/>
            <w:tcBorders>
              <w:top w:val="nil"/>
              <w:left w:val="nil"/>
              <w:bottom w:val="nil"/>
              <w:right w:val="nil"/>
            </w:tcBorders>
            <w:shd w:val="clear" w:color="auto" w:fill="auto"/>
            <w:noWrap/>
            <w:vAlign w:val="bottom"/>
            <w:hideMark/>
          </w:tcPr>
          <w:p w14:paraId="4EDC11E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1EB"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1EC" w14:textId="77777777" w:rsidR="002B1AFB" w:rsidRPr="007F669D" w:rsidRDefault="007215F5" w:rsidP="002B1AFB">
            <w:pPr>
              <w:rPr>
                <w:rFonts w:ascii="Times New Roman" w:eastAsia="Times New Roman" w:hAnsi="Times New Roman" w:cs="Times New Roman"/>
                <w:sz w:val="20"/>
              </w:rPr>
            </w:pPr>
          </w:p>
        </w:tc>
      </w:tr>
      <w:tr w:rsidR="00ED4365" w14:paraId="4EDC11F5" w14:textId="77777777">
        <w:trPr>
          <w:trHeight w:val="300"/>
        </w:trPr>
        <w:tc>
          <w:tcPr>
            <w:tcW w:w="1178" w:type="dxa"/>
            <w:tcBorders>
              <w:top w:val="nil"/>
              <w:left w:val="nil"/>
              <w:bottom w:val="nil"/>
              <w:right w:val="nil"/>
            </w:tcBorders>
            <w:shd w:val="clear" w:color="auto" w:fill="auto"/>
            <w:noWrap/>
            <w:vAlign w:val="bottom"/>
            <w:hideMark/>
          </w:tcPr>
          <w:p w14:paraId="4EDC11E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1E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1F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1F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1F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1F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1F4" w14:textId="77777777" w:rsidR="002B1AFB" w:rsidRPr="007F669D" w:rsidRDefault="007215F5" w:rsidP="002B1AFB">
            <w:pPr>
              <w:rPr>
                <w:rFonts w:ascii="Times New Roman" w:eastAsia="Times New Roman" w:hAnsi="Times New Roman" w:cs="Times New Roman"/>
                <w:sz w:val="20"/>
              </w:rPr>
            </w:pPr>
          </w:p>
        </w:tc>
      </w:tr>
      <w:tr w:rsidR="00ED4365" w14:paraId="4EDC11FD" w14:textId="77777777">
        <w:trPr>
          <w:trHeight w:val="300"/>
        </w:trPr>
        <w:tc>
          <w:tcPr>
            <w:tcW w:w="1178" w:type="dxa"/>
            <w:tcBorders>
              <w:top w:val="nil"/>
              <w:left w:val="nil"/>
              <w:bottom w:val="nil"/>
              <w:right w:val="nil"/>
            </w:tcBorders>
            <w:shd w:val="clear" w:color="auto" w:fill="auto"/>
            <w:noWrap/>
            <w:vAlign w:val="bottom"/>
            <w:hideMark/>
          </w:tcPr>
          <w:p w14:paraId="4EDC11F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1F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1F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1F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1F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1F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1FC" w14:textId="77777777" w:rsidR="002B1AFB" w:rsidRPr="007F669D" w:rsidRDefault="007215F5" w:rsidP="002B1AFB">
            <w:pPr>
              <w:rPr>
                <w:rFonts w:ascii="Times New Roman" w:eastAsia="Times New Roman" w:hAnsi="Times New Roman" w:cs="Times New Roman"/>
                <w:sz w:val="20"/>
              </w:rPr>
            </w:pPr>
          </w:p>
        </w:tc>
      </w:tr>
      <w:tr w:rsidR="00ED4365" w14:paraId="4EDC1205" w14:textId="77777777">
        <w:trPr>
          <w:trHeight w:val="300"/>
        </w:trPr>
        <w:tc>
          <w:tcPr>
            <w:tcW w:w="1178" w:type="dxa"/>
            <w:tcBorders>
              <w:top w:val="nil"/>
              <w:left w:val="nil"/>
              <w:bottom w:val="nil"/>
              <w:right w:val="nil"/>
            </w:tcBorders>
            <w:shd w:val="clear" w:color="auto" w:fill="auto"/>
            <w:noWrap/>
            <w:vAlign w:val="bottom"/>
            <w:hideMark/>
          </w:tcPr>
          <w:p w14:paraId="4EDC11F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1F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20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20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20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20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204" w14:textId="77777777" w:rsidR="002B1AFB" w:rsidRPr="007F669D" w:rsidRDefault="007215F5" w:rsidP="002B1AFB">
            <w:pPr>
              <w:rPr>
                <w:rFonts w:ascii="Times New Roman" w:eastAsia="Times New Roman" w:hAnsi="Times New Roman" w:cs="Times New Roman"/>
                <w:sz w:val="20"/>
              </w:rPr>
            </w:pPr>
          </w:p>
        </w:tc>
      </w:tr>
      <w:tr w:rsidR="00ED4365" w14:paraId="4EDC120D" w14:textId="77777777">
        <w:trPr>
          <w:trHeight w:val="300"/>
        </w:trPr>
        <w:tc>
          <w:tcPr>
            <w:tcW w:w="1178" w:type="dxa"/>
            <w:tcBorders>
              <w:top w:val="nil"/>
              <w:left w:val="nil"/>
              <w:bottom w:val="nil"/>
              <w:right w:val="nil"/>
            </w:tcBorders>
            <w:shd w:val="clear" w:color="auto" w:fill="auto"/>
            <w:noWrap/>
            <w:vAlign w:val="bottom"/>
            <w:hideMark/>
          </w:tcPr>
          <w:p w14:paraId="4EDC120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20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20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20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20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20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20C" w14:textId="77777777" w:rsidR="002B1AFB" w:rsidRPr="007F669D" w:rsidRDefault="007215F5" w:rsidP="002B1AFB">
            <w:pPr>
              <w:rPr>
                <w:rFonts w:ascii="Times New Roman" w:eastAsia="Times New Roman" w:hAnsi="Times New Roman" w:cs="Times New Roman"/>
                <w:sz w:val="20"/>
              </w:rPr>
            </w:pPr>
          </w:p>
        </w:tc>
      </w:tr>
      <w:tr w:rsidR="00ED4365" w14:paraId="4EDC1215" w14:textId="77777777">
        <w:trPr>
          <w:trHeight w:val="300"/>
        </w:trPr>
        <w:tc>
          <w:tcPr>
            <w:tcW w:w="1178" w:type="dxa"/>
            <w:tcBorders>
              <w:top w:val="nil"/>
              <w:left w:val="nil"/>
              <w:bottom w:val="nil"/>
              <w:right w:val="nil"/>
            </w:tcBorders>
            <w:shd w:val="clear" w:color="auto" w:fill="auto"/>
            <w:noWrap/>
            <w:vAlign w:val="bottom"/>
            <w:hideMark/>
          </w:tcPr>
          <w:p w14:paraId="4EDC120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20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21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21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21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21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214" w14:textId="77777777" w:rsidR="002B1AFB" w:rsidRPr="007F669D" w:rsidRDefault="007215F5" w:rsidP="002B1AFB">
            <w:pPr>
              <w:rPr>
                <w:rFonts w:ascii="Times New Roman" w:eastAsia="Times New Roman" w:hAnsi="Times New Roman" w:cs="Times New Roman"/>
                <w:sz w:val="20"/>
              </w:rPr>
            </w:pPr>
          </w:p>
        </w:tc>
      </w:tr>
      <w:tr w:rsidR="00ED4365" w14:paraId="4EDC121D" w14:textId="77777777">
        <w:trPr>
          <w:trHeight w:val="300"/>
        </w:trPr>
        <w:tc>
          <w:tcPr>
            <w:tcW w:w="1178" w:type="dxa"/>
            <w:tcBorders>
              <w:top w:val="nil"/>
              <w:left w:val="nil"/>
              <w:bottom w:val="nil"/>
              <w:right w:val="nil"/>
            </w:tcBorders>
            <w:shd w:val="clear" w:color="auto" w:fill="auto"/>
            <w:noWrap/>
            <w:vAlign w:val="bottom"/>
            <w:hideMark/>
          </w:tcPr>
          <w:p w14:paraId="4EDC121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121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21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21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21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21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21C" w14:textId="77777777" w:rsidR="002B1AFB" w:rsidRPr="007F669D" w:rsidRDefault="007215F5" w:rsidP="002B1AFB">
            <w:pPr>
              <w:rPr>
                <w:rFonts w:ascii="Times New Roman" w:eastAsia="Times New Roman" w:hAnsi="Times New Roman" w:cs="Times New Roman"/>
                <w:sz w:val="20"/>
              </w:rPr>
            </w:pPr>
          </w:p>
        </w:tc>
      </w:tr>
      <w:tr w:rsidR="00ED4365" w14:paraId="4EDC1224" w14:textId="77777777">
        <w:trPr>
          <w:trHeight w:val="300"/>
        </w:trPr>
        <w:tc>
          <w:tcPr>
            <w:tcW w:w="2203" w:type="dxa"/>
            <w:gridSpan w:val="2"/>
            <w:tcBorders>
              <w:top w:val="nil"/>
              <w:left w:val="nil"/>
              <w:bottom w:val="nil"/>
              <w:right w:val="nil"/>
            </w:tcBorders>
            <w:shd w:val="clear" w:color="auto" w:fill="auto"/>
            <w:noWrap/>
            <w:vAlign w:val="bottom"/>
            <w:hideMark/>
          </w:tcPr>
          <w:p w14:paraId="4EDC121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21F"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22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22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22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223" w14:textId="77777777" w:rsidR="002B1AFB" w:rsidRPr="007F669D" w:rsidRDefault="007215F5" w:rsidP="002B1AFB">
            <w:pPr>
              <w:rPr>
                <w:rFonts w:ascii="Times New Roman" w:eastAsia="Times New Roman" w:hAnsi="Times New Roman" w:cs="Times New Roman"/>
                <w:sz w:val="20"/>
              </w:rPr>
            </w:pPr>
          </w:p>
        </w:tc>
      </w:tr>
      <w:tr w:rsidR="00ED4365" w14:paraId="4EDC122C" w14:textId="77777777">
        <w:trPr>
          <w:trHeight w:val="300"/>
        </w:trPr>
        <w:tc>
          <w:tcPr>
            <w:tcW w:w="1178" w:type="dxa"/>
            <w:tcBorders>
              <w:top w:val="nil"/>
              <w:left w:val="nil"/>
              <w:bottom w:val="nil"/>
              <w:right w:val="nil"/>
            </w:tcBorders>
            <w:shd w:val="clear" w:color="auto" w:fill="auto"/>
            <w:noWrap/>
            <w:vAlign w:val="bottom"/>
            <w:hideMark/>
          </w:tcPr>
          <w:p w14:paraId="4EDC122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22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22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22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22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22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22B" w14:textId="77777777" w:rsidR="002B1AFB" w:rsidRPr="007F669D" w:rsidRDefault="007215F5" w:rsidP="002B1AFB">
            <w:pPr>
              <w:rPr>
                <w:rFonts w:ascii="Times New Roman" w:eastAsia="Times New Roman" w:hAnsi="Times New Roman" w:cs="Times New Roman"/>
                <w:sz w:val="20"/>
              </w:rPr>
            </w:pPr>
          </w:p>
        </w:tc>
      </w:tr>
      <w:tr w:rsidR="00ED4365" w14:paraId="4EDC1234" w14:textId="77777777">
        <w:trPr>
          <w:trHeight w:val="300"/>
        </w:trPr>
        <w:tc>
          <w:tcPr>
            <w:tcW w:w="1178" w:type="dxa"/>
            <w:tcBorders>
              <w:top w:val="nil"/>
              <w:left w:val="nil"/>
              <w:bottom w:val="nil"/>
              <w:right w:val="nil"/>
            </w:tcBorders>
            <w:shd w:val="clear" w:color="auto" w:fill="auto"/>
            <w:noWrap/>
            <w:vAlign w:val="bottom"/>
            <w:hideMark/>
          </w:tcPr>
          <w:p w14:paraId="4EDC122D"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22E"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22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230"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231"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23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233" w14:textId="77777777" w:rsidR="002B1AFB" w:rsidRPr="007F669D" w:rsidRDefault="007215F5" w:rsidP="002B1AFB">
            <w:pPr>
              <w:rPr>
                <w:rFonts w:ascii="Times New Roman" w:eastAsia="Times New Roman" w:hAnsi="Times New Roman" w:cs="Times New Roman"/>
                <w:sz w:val="20"/>
              </w:rPr>
            </w:pPr>
          </w:p>
        </w:tc>
      </w:tr>
      <w:tr w:rsidR="00ED4365" w14:paraId="4EDC123A"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235"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23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75 ως έχει</w:t>
            </w:r>
          </w:p>
        </w:tc>
        <w:tc>
          <w:tcPr>
            <w:tcW w:w="1903" w:type="dxa"/>
            <w:tcBorders>
              <w:top w:val="nil"/>
              <w:left w:val="nil"/>
              <w:bottom w:val="nil"/>
              <w:right w:val="nil"/>
            </w:tcBorders>
            <w:shd w:val="clear" w:color="auto" w:fill="auto"/>
            <w:noWrap/>
            <w:vAlign w:val="bottom"/>
            <w:hideMark/>
          </w:tcPr>
          <w:p w14:paraId="4EDC123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238"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239" w14:textId="77777777" w:rsidR="002B1AFB" w:rsidRPr="007F669D" w:rsidRDefault="007215F5" w:rsidP="002B1AFB">
            <w:pPr>
              <w:rPr>
                <w:rFonts w:ascii="Times New Roman" w:eastAsia="Times New Roman" w:hAnsi="Times New Roman" w:cs="Times New Roman"/>
                <w:sz w:val="20"/>
              </w:rPr>
            </w:pPr>
          </w:p>
        </w:tc>
      </w:tr>
      <w:tr w:rsidR="00ED4365" w14:paraId="4EDC1242" w14:textId="77777777">
        <w:trPr>
          <w:trHeight w:val="300"/>
        </w:trPr>
        <w:tc>
          <w:tcPr>
            <w:tcW w:w="1178" w:type="dxa"/>
            <w:tcBorders>
              <w:top w:val="nil"/>
              <w:left w:val="nil"/>
              <w:bottom w:val="nil"/>
              <w:right w:val="nil"/>
            </w:tcBorders>
            <w:shd w:val="clear" w:color="auto" w:fill="auto"/>
            <w:noWrap/>
            <w:vAlign w:val="bottom"/>
            <w:hideMark/>
          </w:tcPr>
          <w:p w14:paraId="4EDC123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23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23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23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23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24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241" w14:textId="77777777" w:rsidR="002B1AFB" w:rsidRPr="007F669D" w:rsidRDefault="007215F5" w:rsidP="002B1AFB">
            <w:pPr>
              <w:rPr>
                <w:rFonts w:ascii="Times New Roman" w:eastAsia="Times New Roman" w:hAnsi="Times New Roman" w:cs="Times New Roman"/>
                <w:sz w:val="20"/>
              </w:rPr>
            </w:pPr>
          </w:p>
        </w:tc>
      </w:tr>
      <w:tr w:rsidR="00ED4365" w14:paraId="4EDC124A" w14:textId="77777777">
        <w:trPr>
          <w:trHeight w:val="300"/>
        </w:trPr>
        <w:tc>
          <w:tcPr>
            <w:tcW w:w="1178" w:type="dxa"/>
            <w:tcBorders>
              <w:top w:val="nil"/>
              <w:left w:val="nil"/>
              <w:bottom w:val="nil"/>
              <w:right w:val="nil"/>
            </w:tcBorders>
            <w:shd w:val="clear" w:color="auto" w:fill="auto"/>
            <w:noWrap/>
            <w:vAlign w:val="bottom"/>
            <w:hideMark/>
          </w:tcPr>
          <w:p w14:paraId="4EDC124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24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24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24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24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24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249" w14:textId="77777777" w:rsidR="002B1AFB" w:rsidRPr="007F669D" w:rsidRDefault="007215F5" w:rsidP="002B1AFB">
            <w:pPr>
              <w:rPr>
                <w:rFonts w:ascii="Times New Roman" w:eastAsia="Times New Roman" w:hAnsi="Times New Roman" w:cs="Times New Roman"/>
                <w:sz w:val="20"/>
              </w:rPr>
            </w:pPr>
          </w:p>
        </w:tc>
      </w:tr>
      <w:tr w:rsidR="00ED4365" w14:paraId="4EDC1252" w14:textId="77777777">
        <w:trPr>
          <w:trHeight w:val="300"/>
        </w:trPr>
        <w:tc>
          <w:tcPr>
            <w:tcW w:w="1178" w:type="dxa"/>
            <w:tcBorders>
              <w:top w:val="nil"/>
              <w:left w:val="nil"/>
              <w:bottom w:val="nil"/>
              <w:right w:val="nil"/>
            </w:tcBorders>
            <w:shd w:val="clear" w:color="auto" w:fill="auto"/>
            <w:noWrap/>
            <w:vAlign w:val="bottom"/>
            <w:hideMark/>
          </w:tcPr>
          <w:p w14:paraId="4EDC124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24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24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24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24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25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251" w14:textId="77777777" w:rsidR="002B1AFB" w:rsidRPr="007F669D" w:rsidRDefault="007215F5" w:rsidP="002B1AFB">
            <w:pPr>
              <w:rPr>
                <w:rFonts w:ascii="Times New Roman" w:eastAsia="Times New Roman" w:hAnsi="Times New Roman" w:cs="Times New Roman"/>
                <w:sz w:val="20"/>
              </w:rPr>
            </w:pPr>
          </w:p>
        </w:tc>
      </w:tr>
      <w:tr w:rsidR="00ED4365" w14:paraId="4EDC125A" w14:textId="77777777">
        <w:trPr>
          <w:trHeight w:val="300"/>
        </w:trPr>
        <w:tc>
          <w:tcPr>
            <w:tcW w:w="1178" w:type="dxa"/>
            <w:tcBorders>
              <w:top w:val="nil"/>
              <w:left w:val="nil"/>
              <w:bottom w:val="nil"/>
              <w:right w:val="nil"/>
            </w:tcBorders>
            <w:shd w:val="clear" w:color="auto" w:fill="auto"/>
            <w:noWrap/>
            <w:vAlign w:val="bottom"/>
            <w:hideMark/>
          </w:tcPr>
          <w:p w14:paraId="4EDC125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25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25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25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25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25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259" w14:textId="77777777" w:rsidR="002B1AFB" w:rsidRPr="007F669D" w:rsidRDefault="007215F5" w:rsidP="002B1AFB">
            <w:pPr>
              <w:rPr>
                <w:rFonts w:ascii="Times New Roman" w:eastAsia="Times New Roman" w:hAnsi="Times New Roman" w:cs="Times New Roman"/>
                <w:sz w:val="20"/>
              </w:rPr>
            </w:pPr>
          </w:p>
        </w:tc>
      </w:tr>
      <w:tr w:rsidR="00ED4365" w14:paraId="4EDC1262" w14:textId="77777777">
        <w:trPr>
          <w:trHeight w:val="300"/>
        </w:trPr>
        <w:tc>
          <w:tcPr>
            <w:tcW w:w="1178" w:type="dxa"/>
            <w:tcBorders>
              <w:top w:val="nil"/>
              <w:left w:val="nil"/>
              <w:bottom w:val="nil"/>
              <w:right w:val="nil"/>
            </w:tcBorders>
            <w:shd w:val="clear" w:color="auto" w:fill="auto"/>
            <w:noWrap/>
            <w:vAlign w:val="bottom"/>
            <w:hideMark/>
          </w:tcPr>
          <w:p w14:paraId="4EDC125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25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25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25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25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26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261" w14:textId="77777777" w:rsidR="002B1AFB" w:rsidRPr="007F669D" w:rsidRDefault="007215F5" w:rsidP="002B1AFB">
            <w:pPr>
              <w:rPr>
                <w:rFonts w:ascii="Times New Roman" w:eastAsia="Times New Roman" w:hAnsi="Times New Roman" w:cs="Times New Roman"/>
                <w:sz w:val="20"/>
              </w:rPr>
            </w:pPr>
          </w:p>
        </w:tc>
      </w:tr>
      <w:tr w:rsidR="00ED4365" w14:paraId="4EDC126A" w14:textId="77777777">
        <w:trPr>
          <w:trHeight w:val="300"/>
        </w:trPr>
        <w:tc>
          <w:tcPr>
            <w:tcW w:w="1178" w:type="dxa"/>
            <w:tcBorders>
              <w:top w:val="nil"/>
              <w:left w:val="nil"/>
              <w:bottom w:val="nil"/>
              <w:right w:val="nil"/>
            </w:tcBorders>
            <w:shd w:val="clear" w:color="auto" w:fill="auto"/>
            <w:noWrap/>
            <w:vAlign w:val="bottom"/>
            <w:hideMark/>
          </w:tcPr>
          <w:p w14:paraId="4EDC126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126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26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26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26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26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269" w14:textId="77777777" w:rsidR="002B1AFB" w:rsidRPr="007F669D" w:rsidRDefault="007215F5" w:rsidP="002B1AFB">
            <w:pPr>
              <w:rPr>
                <w:rFonts w:ascii="Times New Roman" w:eastAsia="Times New Roman" w:hAnsi="Times New Roman" w:cs="Times New Roman"/>
                <w:sz w:val="20"/>
              </w:rPr>
            </w:pPr>
          </w:p>
        </w:tc>
      </w:tr>
      <w:tr w:rsidR="00ED4365" w14:paraId="4EDC1271" w14:textId="77777777">
        <w:trPr>
          <w:trHeight w:val="300"/>
        </w:trPr>
        <w:tc>
          <w:tcPr>
            <w:tcW w:w="2203" w:type="dxa"/>
            <w:gridSpan w:val="2"/>
            <w:tcBorders>
              <w:top w:val="nil"/>
              <w:left w:val="nil"/>
              <w:bottom w:val="nil"/>
              <w:right w:val="nil"/>
            </w:tcBorders>
            <w:shd w:val="clear" w:color="auto" w:fill="auto"/>
            <w:noWrap/>
            <w:vAlign w:val="bottom"/>
            <w:hideMark/>
          </w:tcPr>
          <w:p w14:paraId="4EDC126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26C"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26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26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26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270" w14:textId="77777777" w:rsidR="002B1AFB" w:rsidRPr="007F669D" w:rsidRDefault="007215F5" w:rsidP="002B1AFB">
            <w:pPr>
              <w:rPr>
                <w:rFonts w:ascii="Times New Roman" w:eastAsia="Times New Roman" w:hAnsi="Times New Roman" w:cs="Times New Roman"/>
                <w:sz w:val="20"/>
              </w:rPr>
            </w:pPr>
          </w:p>
        </w:tc>
      </w:tr>
      <w:tr w:rsidR="00ED4365" w14:paraId="4EDC1279" w14:textId="77777777">
        <w:trPr>
          <w:trHeight w:val="300"/>
        </w:trPr>
        <w:tc>
          <w:tcPr>
            <w:tcW w:w="1178" w:type="dxa"/>
            <w:tcBorders>
              <w:top w:val="nil"/>
              <w:left w:val="nil"/>
              <w:bottom w:val="nil"/>
              <w:right w:val="nil"/>
            </w:tcBorders>
            <w:shd w:val="clear" w:color="auto" w:fill="auto"/>
            <w:noWrap/>
            <w:vAlign w:val="bottom"/>
            <w:hideMark/>
          </w:tcPr>
          <w:p w14:paraId="4EDC127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27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27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27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27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27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278" w14:textId="77777777" w:rsidR="002B1AFB" w:rsidRPr="007F669D" w:rsidRDefault="007215F5" w:rsidP="002B1AFB">
            <w:pPr>
              <w:rPr>
                <w:rFonts w:ascii="Times New Roman" w:eastAsia="Times New Roman" w:hAnsi="Times New Roman" w:cs="Times New Roman"/>
                <w:sz w:val="20"/>
              </w:rPr>
            </w:pPr>
          </w:p>
        </w:tc>
      </w:tr>
      <w:tr w:rsidR="00ED4365" w14:paraId="4EDC1281" w14:textId="77777777">
        <w:trPr>
          <w:trHeight w:val="300"/>
        </w:trPr>
        <w:tc>
          <w:tcPr>
            <w:tcW w:w="1178" w:type="dxa"/>
            <w:tcBorders>
              <w:top w:val="nil"/>
              <w:left w:val="nil"/>
              <w:bottom w:val="nil"/>
              <w:right w:val="nil"/>
            </w:tcBorders>
            <w:shd w:val="clear" w:color="auto" w:fill="auto"/>
            <w:noWrap/>
            <w:vAlign w:val="bottom"/>
            <w:hideMark/>
          </w:tcPr>
          <w:p w14:paraId="4EDC127A"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27B"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27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27D"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27E"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27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280" w14:textId="77777777" w:rsidR="002B1AFB" w:rsidRPr="007F669D" w:rsidRDefault="007215F5" w:rsidP="002B1AFB">
            <w:pPr>
              <w:rPr>
                <w:rFonts w:ascii="Times New Roman" w:eastAsia="Times New Roman" w:hAnsi="Times New Roman" w:cs="Times New Roman"/>
                <w:sz w:val="20"/>
              </w:rPr>
            </w:pPr>
          </w:p>
        </w:tc>
      </w:tr>
      <w:tr w:rsidR="00ED4365" w14:paraId="4EDC1287"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282"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28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76 ως έχει</w:t>
            </w:r>
          </w:p>
        </w:tc>
        <w:tc>
          <w:tcPr>
            <w:tcW w:w="1903" w:type="dxa"/>
            <w:tcBorders>
              <w:top w:val="nil"/>
              <w:left w:val="nil"/>
              <w:bottom w:val="nil"/>
              <w:right w:val="nil"/>
            </w:tcBorders>
            <w:shd w:val="clear" w:color="auto" w:fill="auto"/>
            <w:noWrap/>
            <w:vAlign w:val="bottom"/>
            <w:hideMark/>
          </w:tcPr>
          <w:p w14:paraId="4EDC128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285"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286" w14:textId="77777777" w:rsidR="002B1AFB" w:rsidRPr="007F669D" w:rsidRDefault="007215F5" w:rsidP="002B1AFB">
            <w:pPr>
              <w:rPr>
                <w:rFonts w:ascii="Times New Roman" w:eastAsia="Times New Roman" w:hAnsi="Times New Roman" w:cs="Times New Roman"/>
                <w:sz w:val="20"/>
              </w:rPr>
            </w:pPr>
          </w:p>
        </w:tc>
      </w:tr>
      <w:tr w:rsidR="00ED4365" w14:paraId="4EDC128F" w14:textId="77777777">
        <w:trPr>
          <w:trHeight w:val="300"/>
        </w:trPr>
        <w:tc>
          <w:tcPr>
            <w:tcW w:w="1178" w:type="dxa"/>
            <w:tcBorders>
              <w:top w:val="nil"/>
              <w:left w:val="nil"/>
              <w:bottom w:val="nil"/>
              <w:right w:val="nil"/>
            </w:tcBorders>
            <w:shd w:val="clear" w:color="auto" w:fill="auto"/>
            <w:noWrap/>
            <w:vAlign w:val="bottom"/>
            <w:hideMark/>
          </w:tcPr>
          <w:p w14:paraId="4EDC128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28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28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28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28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28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28E" w14:textId="77777777" w:rsidR="002B1AFB" w:rsidRPr="007F669D" w:rsidRDefault="007215F5" w:rsidP="002B1AFB">
            <w:pPr>
              <w:rPr>
                <w:rFonts w:ascii="Times New Roman" w:eastAsia="Times New Roman" w:hAnsi="Times New Roman" w:cs="Times New Roman"/>
                <w:sz w:val="20"/>
              </w:rPr>
            </w:pPr>
          </w:p>
        </w:tc>
      </w:tr>
      <w:tr w:rsidR="00ED4365" w14:paraId="4EDC1297" w14:textId="77777777">
        <w:trPr>
          <w:trHeight w:val="300"/>
        </w:trPr>
        <w:tc>
          <w:tcPr>
            <w:tcW w:w="1178" w:type="dxa"/>
            <w:tcBorders>
              <w:top w:val="nil"/>
              <w:left w:val="nil"/>
              <w:bottom w:val="nil"/>
              <w:right w:val="nil"/>
            </w:tcBorders>
            <w:shd w:val="clear" w:color="auto" w:fill="auto"/>
            <w:noWrap/>
            <w:vAlign w:val="bottom"/>
            <w:hideMark/>
          </w:tcPr>
          <w:p w14:paraId="4EDC129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29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29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29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29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29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296" w14:textId="77777777" w:rsidR="002B1AFB" w:rsidRPr="007F669D" w:rsidRDefault="007215F5" w:rsidP="002B1AFB">
            <w:pPr>
              <w:rPr>
                <w:rFonts w:ascii="Times New Roman" w:eastAsia="Times New Roman" w:hAnsi="Times New Roman" w:cs="Times New Roman"/>
                <w:sz w:val="20"/>
              </w:rPr>
            </w:pPr>
          </w:p>
        </w:tc>
      </w:tr>
      <w:tr w:rsidR="00ED4365" w14:paraId="4EDC129F" w14:textId="77777777">
        <w:trPr>
          <w:trHeight w:val="300"/>
        </w:trPr>
        <w:tc>
          <w:tcPr>
            <w:tcW w:w="1178" w:type="dxa"/>
            <w:tcBorders>
              <w:top w:val="nil"/>
              <w:left w:val="nil"/>
              <w:bottom w:val="nil"/>
              <w:right w:val="nil"/>
            </w:tcBorders>
            <w:shd w:val="clear" w:color="auto" w:fill="auto"/>
            <w:noWrap/>
            <w:vAlign w:val="bottom"/>
            <w:hideMark/>
          </w:tcPr>
          <w:p w14:paraId="4EDC129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29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29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29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29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29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29E" w14:textId="77777777" w:rsidR="002B1AFB" w:rsidRPr="007F669D" w:rsidRDefault="007215F5" w:rsidP="002B1AFB">
            <w:pPr>
              <w:rPr>
                <w:rFonts w:ascii="Times New Roman" w:eastAsia="Times New Roman" w:hAnsi="Times New Roman" w:cs="Times New Roman"/>
                <w:sz w:val="20"/>
              </w:rPr>
            </w:pPr>
          </w:p>
        </w:tc>
      </w:tr>
      <w:tr w:rsidR="00ED4365" w14:paraId="4EDC12A7" w14:textId="77777777">
        <w:trPr>
          <w:trHeight w:val="300"/>
        </w:trPr>
        <w:tc>
          <w:tcPr>
            <w:tcW w:w="1178" w:type="dxa"/>
            <w:tcBorders>
              <w:top w:val="nil"/>
              <w:left w:val="nil"/>
              <w:bottom w:val="nil"/>
              <w:right w:val="nil"/>
            </w:tcBorders>
            <w:shd w:val="clear" w:color="auto" w:fill="auto"/>
            <w:noWrap/>
            <w:vAlign w:val="bottom"/>
            <w:hideMark/>
          </w:tcPr>
          <w:p w14:paraId="4EDC12A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2A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2A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2A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2A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2A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2A6" w14:textId="77777777" w:rsidR="002B1AFB" w:rsidRPr="007F669D" w:rsidRDefault="007215F5" w:rsidP="002B1AFB">
            <w:pPr>
              <w:rPr>
                <w:rFonts w:ascii="Times New Roman" w:eastAsia="Times New Roman" w:hAnsi="Times New Roman" w:cs="Times New Roman"/>
                <w:sz w:val="20"/>
              </w:rPr>
            </w:pPr>
          </w:p>
        </w:tc>
      </w:tr>
      <w:tr w:rsidR="00ED4365" w14:paraId="4EDC12AF" w14:textId="77777777">
        <w:trPr>
          <w:trHeight w:val="300"/>
        </w:trPr>
        <w:tc>
          <w:tcPr>
            <w:tcW w:w="1178" w:type="dxa"/>
            <w:tcBorders>
              <w:top w:val="nil"/>
              <w:left w:val="nil"/>
              <w:bottom w:val="nil"/>
              <w:right w:val="nil"/>
            </w:tcBorders>
            <w:shd w:val="clear" w:color="auto" w:fill="auto"/>
            <w:noWrap/>
            <w:vAlign w:val="bottom"/>
            <w:hideMark/>
          </w:tcPr>
          <w:p w14:paraId="4EDC12A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2A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2A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2A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2A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2A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2AE" w14:textId="77777777" w:rsidR="002B1AFB" w:rsidRPr="007F669D" w:rsidRDefault="007215F5" w:rsidP="002B1AFB">
            <w:pPr>
              <w:rPr>
                <w:rFonts w:ascii="Times New Roman" w:eastAsia="Times New Roman" w:hAnsi="Times New Roman" w:cs="Times New Roman"/>
                <w:sz w:val="20"/>
              </w:rPr>
            </w:pPr>
          </w:p>
        </w:tc>
      </w:tr>
      <w:tr w:rsidR="00ED4365" w14:paraId="4EDC12B7" w14:textId="77777777">
        <w:trPr>
          <w:trHeight w:val="300"/>
        </w:trPr>
        <w:tc>
          <w:tcPr>
            <w:tcW w:w="1178" w:type="dxa"/>
            <w:tcBorders>
              <w:top w:val="nil"/>
              <w:left w:val="nil"/>
              <w:bottom w:val="nil"/>
              <w:right w:val="nil"/>
            </w:tcBorders>
            <w:shd w:val="clear" w:color="auto" w:fill="auto"/>
            <w:noWrap/>
            <w:vAlign w:val="bottom"/>
            <w:hideMark/>
          </w:tcPr>
          <w:p w14:paraId="4EDC12B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ΑΝ.ΕΛ:</w:t>
            </w:r>
          </w:p>
        </w:tc>
        <w:tc>
          <w:tcPr>
            <w:tcW w:w="1025" w:type="dxa"/>
            <w:tcBorders>
              <w:top w:val="nil"/>
              <w:left w:val="nil"/>
              <w:bottom w:val="nil"/>
              <w:right w:val="nil"/>
            </w:tcBorders>
            <w:shd w:val="clear" w:color="auto" w:fill="auto"/>
            <w:noWrap/>
            <w:vAlign w:val="bottom"/>
            <w:hideMark/>
          </w:tcPr>
          <w:p w14:paraId="4EDC12B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2B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2B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2B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2B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2B6" w14:textId="77777777" w:rsidR="002B1AFB" w:rsidRPr="007F669D" w:rsidRDefault="007215F5" w:rsidP="002B1AFB">
            <w:pPr>
              <w:rPr>
                <w:rFonts w:ascii="Times New Roman" w:eastAsia="Times New Roman" w:hAnsi="Times New Roman" w:cs="Times New Roman"/>
                <w:sz w:val="20"/>
              </w:rPr>
            </w:pPr>
          </w:p>
        </w:tc>
      </w:tr>
      <w:tr w:rsidR="00ED4365" w14:paraId="4EDC12BE" w14:textId="77777777">
        <w:trPr>
          <w:trHeight w:val="300"/>
        </w:trPr>
        <w:tc>
          <w:tcPr>
            <w:tcW w:w="2203" w:type="dxa"/>
            <w:gridSpan w:val="2"/>
            <w:tcBorders>
              <w:top w:val="nil"/>
              <w:left w:val="nil"/>
              <w:bottom w:val="nil"/>
              <w:right w:val="nil"/>
            </w:tcBorders>
            <w:shd w:val="clear" w:color="auto" w:fill="auto"/>
            <w:noWrap/>
            <w:vAlign w:val="bottom"/>
            <w:hideMark/>
          </w:tcPr>
          <w:p w14:paraId="4EDC12B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2B9"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2B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2B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2B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2BD" w14:textId="77777777" w:rsidR="002B1AFB" w:rsidRPr="007F669D" w:rsidRDefault="007215F5" w:rsidP="002B1AFB">
            <w:pPr>
              <w:rPr>
                <w:rFonts w:ascii="Times New Roman" w:eastAsia="Times New Roman" w:hAnsi="Times New Roman" w:cs="Times New Roman"/>
                <w:sz w:val="20"/>
              </w:rPr>
            </w:pPr>
          </w:p>
        </w:tc>
      </w:tr>
      <w:tr w:rsidR="00ED4365" w14:paraId="4EDC12C6" w14:textId="77777777">
        <w:trPr>
          <w:trHeight w:val="300"/>
        </w:trPr>
        <w:tc>
          <w:tcPr>
            <w:tcW w:w="1178" w:type="dxa"/>
            <w:tcBorders>
              <w:top w:val="nil"/>
              <w:left w:val="nil"/>
              <w:bottom w:val="nil"/>
              <w:right w:val="nil"/>
            </w:tcBorders>
            <w:shd w:val="clear" w:color="auto" w:fill="auto"/>
            <w:noWrap/>
            <w:vAlign w:val="bottom"/>
            <w:hideMark/>
          </w:tcPr>
          <w:p w14:paraId="4EDC12B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2C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2C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2C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2C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2C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2C5" w14:textId="77777777" w:rsidR="002B1AFB" w:rsidRPr="007F669D" w:rsidRDefault="007215F5" w:rsidP="002B1AFB">
            <w:pPr>
              <w:rPr>
                <w:rFonts w:ascii="Times New Roman" w:eastAsia="Times New Roman" w:hAnsi="Times New Roman" w:cs="Times New Roman"/>
                <w:sz w:val="20"/>
              </w:rPr>
            </w:pPr>
          </w:p>
        </w:tc>
      </w:tr>
      <w:tr w:rsidR="00ED4365" w14:paraId="4EDC12CE" w14:textId="77777777">
        <w:trPr>
          <w:trHeight w:val="300"/>
        </w:trPr>
        <w:tc>
          <w:tcPr>
            <w:tcW w:w="1178" w:type="dxa"/>
            <w:tcBorders>
              <w:top w:val="nil"/>
              <w:left w:val="nil"/>
              <w:bottom w:val="nil"/>
              <w:right w:val="nil"/>
            </w:tcBorders>
            <w:shd w:val="clear" w:color="auto" w:fill="auto"/>
            <w:noWrap/>
            <w:vAlign w:val="bottom"/>
            <w:hideMark/>
          </w:tcPr>
          <w:p w14:paraId="4EDC12C7"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2C8"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2C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2CA"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2CB"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2C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2CD" w14:textId="77777777" w:rsidR="002B1AFB" w:rsidRPr="007F669D" w:rsidRDefault="007215F5" w:rsidP="002B1AFB">
            <w:pPr>
              <w:rPr>
                <w:rFonts w:ascii="Times New Roman" w:eastAsia="Times New Roman" w:hAnsi="Times New Roman" w:cs="Times New Roman"/>
                <w:sz w:val="20"/>
              </w:rPr>
            </w:pPr>
          </w:p>
        </w:tc>
      </w:tr>
      <w:tr w:rsidR="00ED4365" w14:paraId="4EDC12D4"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2CF"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2D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77 ως έχει</w:t>
            </w:r>
          </w:p>
        </w:tc>
        <w:tc>
          <w:tcPr>
            <w:tcW w:w="1903" w:type="dxa"/>
            <w:tcBorders>
              <w:top w:val="nil"/>
              <w:left w:val="nil"/>
              <w:bottom w:val="nil"/>
              <w:right w:val="nil"/>
            </w:tcBorders>
            <w:shd w:val="clear" w:color="auto" w:fill="auto"/>
            <w:noWrap/>
            <w:vAlign w:val="bottom"/>
            <w:hideMark/>
          </w:tcPr>
          <w:p w14:paraId="4EDC12D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2D2"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2D3" w14:textId="77777777" w:rsidR="002B1AFB" w:rsidRPr="007F669D" w:rsidRDefault="007215F5" w:rsidP="002B1AFB">
            <w:pPr>
              <w:rPr>
                <w:rFonts w:ascii="Times New Roman" w:eastAsia="Times New Roman" w:hAnsi="Times New Roman" w:cs="Times New Roman"/>
                <w:sz w:val="20"/>
              </w:rPr>
            </w:pPr>
          </w:p>
        </w:tc>
      </w:tr>
      <w:tr w:rsidR="00ED4365" w14:paraId="4EDC12DC" w14:textId="77777777">
        <w:trPr>
          <w:trHeight w:val="300"/>
        </w:trPr>
        <w:tc>
          <w:tcPr>
            <w:tcW w:w="1178" w:type="dxa"/>
            <w:tcBorders>
              <w:top w:val="nil"/>
              <w:left w:val="nil"/>
              <w:bottom w:val="nil"/>
              <w:right w:val="nil"/>
            </w:tcBorders>
            <w:shd w:val="clear" w:color="auto" w:fill="auto"/>
            <w:noWrap/>
            <w:vAlign w:val="bottom"/>
            <w:hideMark/>
          </w:tcPr>
          <w:p w14:paraId="4EDC12D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2D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2D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2D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2D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2D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2DB" w14:textId="77777777" w:rsidR="002B1AFB" w:rsidRPr="007F669D" w:rsidRDefault="007215F5" w:rsidP="002B1AFB">
            <w:pPr>
              <w:rPr>
                <w:rFonts w:ascii="Times New Roman" w:eastAsia="Times New Roman" w:hAnsi="Times New Roman" w:cs="Times New Roman"/>
                <w:sz w:val="20"/>
              </w:rPr>
            </w:pPr>
          </w:p>
        </w:tc>
      </w:tr>
      <w:tr w:rsidR="00ED4365" w14:paraId="4EDC12E4" w14:textId="77777777">
        <w:trPr>
          <w:trHeight w:val="300"/>
        </w:trPr>
        <w:tc>
          <w:tcPr>
            <w:tcW w:w="1178" w:type="dxa"/>
            <w:tcBorders>
              <w:top w:val="nil"/>
              <w:left w:val="nil"/>
              <w:bottom w:val="nil"/>
              <w:right w:val="nil"/>
            </w:tcBorders>
            <w:shd w:val="clear" w:color="auto" w:fill="auto"/>
            <w:noWrap/>
            <w:vAlign w:val="bottom"/>
            <w:hideMark/>
          </w:tcPr>
          <w:p w14:paraId="4EDC12D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2D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2D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2E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2E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2E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2E3" w14:textId="77777777" w:rsidR="002B1AFB" w:rsidRPr="007F669D" w:rsidRDefault="007215F5" w:rsidP="002B1AFB">
            <w:pPr>
              <w:rPr>
                <w:rFonts w:ascii="Times New Roman" w:eastAsia="Times New Roman" w:hAnsi="Times New Roman" w:cs="Times New Roman"/>
                <w:sz w:val="20"/>
              </w:rPr>
            </w:pPr>
          </w:p>
        </w:tc>
      </w:tr>
      <w:tr w:rsidR="00ED4365" w14:paraId="4EDC12EC" w14:textId="77777777">
        <w:trPr>
          <w:trHeight w:val="300"/>
        </w:trPr>
        <w:tc>
          <w:tcPr>
            <w:tcW w:w="1178" w:type="dxa"/>
            <w:tcBorders>
              <w:top w:val="nil"/>
              <w:left w:val="nil"/>
              <w:bottom w:val="nil"/>
              <w:right w:val="nil"/>
            </w:tcBorders>
            <w:shd w:val="clear" w:color="auto" w:fill="auto"/>
            <w:noWrap/>
            <w:vAlign w:val="bottom"/>
            <w:hideMark/>
          </w:tcPr>
          <w:p w14:paraId="4EDC12E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2E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2E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2E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2E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2E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2EB" w14:textId="77777777" w:rsidR="002B1AFB" w:rsidRPr="007F669D" w:rsidRDefault="007215F5" w:rsidP="002B1AFB">
            <w:pPr>
              <w:rPr>
                <w:rFonts w:ascii="Times New Roman" w:eastAsia="Times New Roman" w:hAnsi="Times New Roman" w:cs="Times New Roman"/>
                <w:sz w:val="20"/>
              </w:rPr>
            </w:pPr>
          </w:p>
        </w:tc>
      </w:tr>
      <w:tr w:rsidR="00ED4365" w14:paraId="4EDC12F4" w14:textId="77777777">
        <w:trPr>
          <w:trHeight w:val="300"/>
        </w:trPr>
        <w:tc>
          <w:tcPr>
            <w:tcW w:w="1178" w:type="dxa"/>
            <w:tcBorders>
              <w:top w:val="nil"/>
              <w:left w:val="nil"/>
              <w:bottom w:val="nil"/>
              <w:right w:val="nil"/>
            </w:tcBorders>
            <w:shd w:val="clear" w:color="auto" w:fill="auto"/>
            <w:noWrap/>
            <w:vAlign w:val="bottom"/>
            <w:hideMark/>
          </w:tcPr>
          <w:p w14:paraId="4EDC12E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2E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2E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2F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2F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2F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2F3" w14:textId="77777777" w:rsidR="002B1AFB" w:rsidRPr="007F669D" w:rsidRDefault="007215F5" w:rsidP="002B1AFB">
            <w:pPr>
              <w:rPr>
                <w:rFonts w:ascii="Times New Roman" w:eastAsia="Times New Roman" w:hAnsi="Times New Roman" w:cs="Times New Roman"/>
                <w:sz w:val="20"/>
              </w:rPr>
            </w:pPr>
          </w:p>
        </w:tc>
      </w:tr>
      <w:tr w:rsidR="00ED4365" w14:paraId="4EDC12FC" w14:textId="77777777">
        <w:trPr>
          <w:trHeight w:val="300"/>
        </w:trPr>
        <w:tc>
          <w:tcPr>
            <w:tcW w:w="1178" w:type="dxa"/>
            <w:tcBorders>
              <w:top w:val="nil"/>
              <w:left w:val="nil"/>
              <w:bottom w:val="nil"/>
              <w:right w:val="nil"/>
            </w:tcBorders>
            <w:shd w:val="clear" w:color="auto" w:fill="auto"/>
            <w:noWrap/>
            <w:vAlign w:val="bottom"/>
            <w:hideMark/>
          </w:tcPr>
          <w:p w14:paraId="4EDC12F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2F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2F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2F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2F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2F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2FB" w14:textId="77777777" w:rsidR="002B1AFB" w:rsidRPr="007F669D" w:rsidRDefault="007215F5" w:rsidP="002B1AFB">
            <w:pPr>
              <w:rPr>
                <w:rFonts w:ascii="Times New Roman" w:eastAsia="Times New Roman" w:hAnsi="Times New Roman" w:cs="Times New Roman"/>
                <w:sz w:val="20"/>
              </w:rPr>
            </w:pPr>
          </w:p>
        </w:tc>
      </w:tr>
      <w:tr w:rsidR="00ED4365" w14:paraId="4EDC1304" w14:textId="77777777">
        <w:trPr>
          <w:trHeight w:val="300"/>
        </w:trPr>
        <w:tc>
          <w:tcPr>
            <w:tcW w:w="1178" w:type="dxa"/>
            <w:tcBorders>
              <w:top w:val="nil"/>
              <w:left w:val="nil"/>
              <w:bottom w:val="nil"/>
              <w:right w:val="nil"/>
            </w:tcBorders>
            <w:shd w:val="clear" w:color="auto" w:fill="auto"/>
            <w:noWrap/>
            <w:vAlign w:val="bottom"/>
            <w:hideMark/>
          </w:tcPr>
          <w:p w14:paraId="4EDC12F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12F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2F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30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30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30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303" w14:textId="77777777" w:rsidR="002B1AFB" w:rsidRPr="007F669D" w:rsidRDefault="007215F5" w:rsidP="002B1AFB">
            <w:pPr>
              <w:rPr>
                <w:rFonts w:ascii="Times New Roman" w:eastAsia="Times New Roman" w:hAnsi="Times New Roman" w:cs="Times New Roman"/>
                <w:sz w:val="20"/>
              </w:rPr>
            </w:pPr>
          </w:p>
        </w:tc>
      </w:tr>
      <w:tr w:rsidR="00ED4365" w14:paraId="4EDC130B" w14:textId="77777777">
        <w:trPr>
          <w:trHeight w:val="300"/>
        </w:trPr>
        <w:tc>
          <w:tcPr>
            <w:tcW w:w="2203" w:type="dxa"/>
            <w:gridSpan w:val="2"/>
            <w:tcBorders>
              <w:top w:val="nil"/>
              <w:left w:val="nil"/>
              <w:bottom w:val="nil"/>
              <w:right w:val="nil"/>
            </w:tcBorders>
            <w:shd w:val="clear" w:color="auto" w:fill="auto"/>
            <w:noWrap/>
            <w:vAlign w:val="bottom"/>
            <w:hideMark/>
          </w:tcPr>
          <w:p w14:paraId="4EDC130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306"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30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30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30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30A" w14:textId="77777777" w:rsidR="002B1AFB" w:rsidRPr="007F669D" w:rsidRDefault="007215F5" w:rsidP="002B1AFB">
            <w:pPr>
              <w:rPr>
                <w:rFonts w:ascii="Times New Roman" w:eastAsia="Times New Roman" w:hAnsi="Times New Roman" w:cs="Times New Roman"/>
                <w:sz w:val="20"/>
              </w:rPr>
            </w:pPr>
          </w:p>
        </w:tc>
      </w:tr>
      <w:tr w:rsidR="00ED4365" w14:paraId="4EDC1313" w14:textId="77777777">
        <w:trPr>
          <w:trHeight w:val="300"/>
        </w:trPr>
        <w:tc>
          <w:tcPr>
            <w:tcW w:w="1178" w:type="dxa"/>
            <w:tcBorders>
              <w:top w:val="nil"/>
              <w:left w:val="nil"/>
              <w:bottom w:val="nil"/>
              <w:right w:val="nil"/>
            </w:tcBorders>
            <w:shd w:val="clear" w:color="auto" w:fill="auto"/>
            <w:noWrap/>
            <w:vAlign w:val="bottom"/>
            <w:hideMark/>
          </w:tcPr>
          <w:p w14:paraId="4EDC130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30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30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30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31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31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312" w14:textId="77777777" w:rsidR="002B1AFB" w:rsidRPr="007F669D" w:rsidRDefault="007215F5" w:rsidP="002B1AFB">
            <w:pPr>
              <w:rPr>
                <w:rFonts w:ascii="Times New Roman" w:eastAsia="Times New Roman" w:hAnsi="Times New Roman" w:cs="Times New Roman"/>
                <w:sz w:val="20"/>
              </w:rPr>
            </w:pPr>
          </w:p>
        </w:tc>
      </w:tr>
      <w:tr w:rsidR="00ED4365" w14:paraId="4EDC131B" w14:textId="77777777">
        <w:trPr>
          <w:trHeight w:val="300"/>
        </w:trPr>
        <w:tc>
          <w:tcPr>
            <w:tcW w:w="1178" w:type="dxa"/>
            <w:tcBorders>
              <w:top w:val="nil"/>
              <w:left w:val="nil"/>
              <w:bottom w:val="nil"/>
              <w:right w:val="nil"/>
            </w:tcBorders>
            <w:shd w:val="clear" w:color="auto" w:fill="auto"/>
            <w:noWrap/>
            <w:vAlign w:val="bottom"/>
            <w:hideMark/>
          </w:tcPr>
          <w:p w14:paraId="4EDC1314"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315"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31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317"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318"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31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31A" w14:textId="77777777" w:rsidR="002B1AFB" w:rsidRPr="007F669D" w:rsidRDefault="007215F5" w:rsidP="002B1AFB">
            <w:pPr>
              <w:rPr>
                <w:rFonts w:ascii="Times New Roman" w:eastAsia="Times New Roman" w:hAnsi="Times New Roman" w:cs="Times New Roman"/>
                <w:sz w:val="20"/>
              </w:rPr>
            </w:pPr>
          </w:p>
        </w:tc>
      </w:tr>
      <w:tr w:rsidR="00ED4365" w14:paraId="4EDC1321"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31C"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31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78 ως έχει</w:t>
            </w:r>
          </w:p>
        </w:tc>
        <w:tc>
          <w:tcPr>
            <w:tcW w:w="1903" w:type="dxa"/>
            <w:tcBorders>
              <w:top w:val="nil"/>
              <w:left w:val="nil"/>
              <w:bottom w:val="nil"/>
              <w:right w:val="nil"/>
            </w:tcBorders>
            <w:shd w:val="clear" w:color="auto" w:fill="auto"/>
            <w:noWrap/>
            <w:vAlign w:val="bottom"/>
            <w:hideMark/>
          </w:tcPr>
          <w:p w14:paraId="4EDC131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31F"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320" w14:textId="77777777" w:rsidR="002B1AFB" w:rsidRPr="007F669D" w:rsidRDefault="007215F5" w:rsidP="002B1AFB">
            <w:pPr>
              <w:rPr>
                <w:rFonts w:ascii="Times New Roman" w:eastAsia="Times New Roman" w:hAnsi="Times New Roman" w:cs="Times New Roman"/>
                <w:sz w:val="20"/>
              </w:rPr>
            </w:pPr>
          </w:p>
        </w:tc>
      </w:tr>
      <w:tr w:rsidR="00ED4365" w14:paraId="4EDC1329" w14:textId="77777777">
        <w:trPr>
          <w:trHeight w:val="300"/>
        </w:trPr>
        <w:tc>
          <w:tcPr>
            <w:tcW w:w="1178" w:type="dxa"/>
            <w:tcBorders>
              <w:top w:val="nil"/>
              <w:left w:val="nil"/>
              <w:bottom w:val="nil"/>
              <w:right w:val="nil"/>
            </w:tcBorders>
            <w:shd w:val="clear" w:color="auto" w:fill="auto"/>
            <w:noWrap/>
            <w:vAlign w:val="bottom"/>
            <w:hideMark/>
          </w:tcPr>
          <w:p w14:paraId="4EDC132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32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32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32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32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32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328" w14:textId="77777777" w:rsidR="002B1AFB" w:rsidRPr="007F669D" w:rsidRDefault="007215F5" w:rsidP="002B1AFB">
            <w:pPr>
              <w:rPr>
                <w:rFonts w:ascii="Times New Roman" w:eastAsia="Times New Roman" w:hAnsi="Times New Roman" w:cs="Times New Roman"/>
                <w:sz w:val="20"/>
              </w:rPr>
            </w:pPr>
          </w:p>
        </w:tc>
      </w:tr>
      <w:tr w:rsidR="00ED4365" w14:paraId="4EDC1331" w14:textId="77777777">
        <w:trPr>
          <w:trHeight w:val="300"/>
        </w:trPr>
        <w:tc>
          <w:tcPr>
            <w:tcW w:w="1178" w:type="dxa"/>
            <w:tcBorders>
              <w:top w:val="nil"/>
              <w:left w:val="nil"/>
              <w:bottom w:val="nil"/>
              <w:right w:val="nil"/>
            </w:tcBorders>
            <w:shd w:val="clear" w:color="auto" w:fill="auto"/>
            <w:noWrap/>
            <w:vAlign w:val="bottom"/>
            <w:hideMark/>
          </w:tcPr>
          <w:p w14:paraId="4EDC132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32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32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32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32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32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330" w14:textId="77777777" w:rsidR="002B1AFB" w:rsidRPr="007F669D" w:rsidRDefault="007215F5" w:rsidP="002B1AFB">
            <w:pPr>
              <w:rPr>
                <w:rFonts w:ascii="Times New Roman" w:eastAsia="Times New Roman" w:hAnsi="Times New Roman" w:cs="Times New Roman"/>
                <w:sz w:val="20"/>
              </w:rPr>
            </w:pPr>
          </w:p>
        </w:tc>
      </w:tr>
      <w:tr w:rsidR="00ED4365" w14:paraId="4EDC1339" w14:textId="77777777">
        <w:trPr>
          <w:trHeight w:val="300"/>
        </w:trPr>
        <w:tc>
          <w:tcPr>
            <w:tcW w:w="1178" w:type="dxa"/>
            <w:tcBorders>
              <w:top w:val="nil"/>
              <w:left w:val="nil"/>
              <w:bottom w:val="nil"/>
              <w:right w:val="nil"/>
            </w:tcBorders>
            <w:shd w:val="clear" w:color="auto" w:fill="auto"/>
            <w:noWrap/>
            <w:vAlign w:val="bottom"/>
            <w:hideMark/>
          </w:tcPr>
          <w:p w14:paraId="4EDC133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33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33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33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33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33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338" w14:textId="77777777" w:rsidR="002B1AFB" w:rsidRPr="007F669D" w:rsidRDefault="007215F5" w:rsidP="002B1AFB">
            <w:pPr>
              <w:rPr>
                <w:rFonts w:ascii="Times New Roman" w:eastAsia="Times New Roman" w:hAnsi="Times New Roman" w:cs="Times New Roman"/>
                <w:sz w:val="20"/>
              </w:rPr>
            </w:pPr>
          </w:p>
        </w:tc>
      </w:tr>
      <w:tr w:rsidR="00ED4365" w14:paraId="4EDC1341" w14:textId="77777777">
        <w:trPr>
          <w:trHeight w:val="300"/>
        </w:trPr>
        <w:tc>
          <w:tcPr>
            <w:tcW w:w="1178" w:type="dxa"/>
            <w:tcBorders>
              <w:top w:val="nil"/>
              <w:left w:val="nil"/>
              <w:bottom w:val="nil"/>
              <w:right w:val="nil"/>
            </w:tcBorders>
            <w:shd w:val="clear" w:color="auto" w:fill="auto"/>
            <w:noWrap/>
            <w:vAlign w:val="bottom"/>
            <w:hideMark/>
          </w:tcPr>
          <w:p w14:paraId="4EDC133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33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33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33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33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33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340" w14:textId="77777777" w:rsidR="002B1AFB" w:rsidRPr="007F669D" w:rsidRDefault="007215F5" w:rsidP="002B1AFB">
            <w:pPr>
              <w:rPr>
                <w:rFonts w:ascii="Times New Roman" w:eastAsia="Times New Roman" w:hAnsi="Times New Roman" w:cs="Times New Roman"/>
                <w:sz w:val="20"/>
              </w:rPr>
            </w:pPr>
          </w:p>
        </w:tc>
      </w:tr>
      <w:tr w:rsidR="00ED4365" w14:paraId="4EDC1349" w14:textId="77777777">
        <w:trPr>
          <w:trHeight w:val="300"/>
        </w:trPr>
        <w:tc>
          <w:tcPr>
            <w:tcW w:w="1178" w:type="dxa"/>
            <w:tcBorders>
              <w:top w:val="nil"/>
              <w:left w:val="nil"/>
              <w:bottom w:val="nil"/>
              <w:right w:val="nil"/>
            </w:tcBorders>
            <w:shd w:val="clear" w:color="auto" w:fill="auto"/>
            <w:noWrap/>
            <w:vAlign w:val="bottom"/>
            <w:hideMark/>
          </w:tcPr>
          <w:p w14:paraId="4EDC134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34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34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34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34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34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348" w14:textId="77777777" w:rsidR="002B1AFB" w:rsidRPr="007F669D" w:rsidRDefault="007215F5" w:rsidP="002B1AFB">
            <w:pPr>
              <w:rPr>
                <w:rFonts w:ascii="Times New Roman" w:eastAsia="Times New Roman" w:hAnsi="Times New Roman" w:cs="Times New Roman"/>
                <w:sz w:val="20"/>
              </w:rPr>
            </w:pPr>
          </w:p>
        </w:tc>
      </w:tr>
      <w:tr w:rsidR="00ED4365" w14:paraId="4EDC1351" w14:textId="77777777">
        <w:trPr>
          <w:trHeight w:val="300"/>
        </w:trPr>
        <w:tc>
          <w:tcPr>
            <w:tcW w:w="1178" w:type="dxa"/>
            <w:tcBorders>
              <w:top w:val="nil"/>
              <w:left w:val="nil"/>
              <w:bottom w:val="nil"/>
              <w:right w:val="nil"/>
            </w:tcBorders>
            <w:shd w:val="clear" w:color="auto" w:fill="auto"/>
            <w:noWrap/>
            <w:vAlign w:val="bottom"/>
            <w:hideMark/>
          </w:tcPr>
          <w:p w14:paraId="4EDC134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134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34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34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34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34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350" w14:textId="77777777" w:rsidR="002B1AFB" w:rsidRPr="007F669D" w:rsidRDefault="007215F5" w:rsidP="002B1AFB">
            <w:pPr>
              <w:rPr>
                <w:rFonts w:ascii="Times New Roman" w:eastAsia="Times New Roman" w:hAnsi="Times New Roman" w:cs="Times New Roman"/>
                <w:sz w:val="20"/>
              </w:rPr>
            </w:pPr>
          </w:p>
        </w:tc>
      </w:tr>
      <w:tr w:rsidR="00ED4365" w14:paraId="4EDC1358" w14:textId="77777777">
        <w:trPr>
          <w:trHeight w:val="300"/>
        </w:trPr>
        <w:tc>
          <w:tcPr>
            <w:tcW w:w="2203" w:type="dxa"/>
            <w:gridSpan w:val="2"/>
            <w:tcBorders>
              <w:top w:val="nil"/>
              <w:left w:val="nil"/>
              <w:bottom w:val="nil"/>
              <w:right w:val="nil"/>
            </w:tcBorders>
            <w:shd w:val="clear" w:color="auto" w:fill="auto"/>
            <w:noWrap/>
            <w:vAlign w:val="bottom"/>
            <w:hideMark/>
          </w:tcPr>
          <w:p w14:paraId="4EDC135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353"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35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35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35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357" w14:textId="77777777" w:rsidR="002B1AFB" w:rsidRPr="007F669D" w:rsidRDefault="007215F5" w:rsidP="002B1AFB">
            <w:pPr>
              <w:rPr>
                <w:rFonts w:ascii="Times New Roman" w:eastAsia="Times New Roman" w:hAnsi="Times New Roman" w:cs="Times New Roman"/>
                <w:sz w:val="20"/>
              </w:rPr>
            </w:pPr>
          </w:p>
        </w:tc>
      </w:tr>
      <w:tr w:rsidR="00ED4365" w14:paraId="4EDC1360" w14:textId="77777777">
        <w:trPr>
          <w:trHeight w:val="300"/>
        </w:trPr>
        <w:tc>
          <w:tcPr>
            <w:tcW w:w="1178" w:type="dxa"/>
            <w:tcBorders>
              <w:top w:val="nil"/>
              <w:left w:val="nil"/>
              <w:bottom w:val="nil"/>
              <w:right w:val="nil"/>
            </w:tcBorders>
            <w:shd w:val="clear" w:color="auto" w:fill="auto"/>
            <w:noWrap/>
            <w:vAlign w:val="bottom"/>
            <w:hideMark/>
          </w:tcPr>
          <w:p w14:paraId="4EDC135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35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35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35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35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35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35F" w14:textId="77777777" w:rsidR="002B1AFB" w:rsidRPr="007F669D" w:rsidRDefault="007215F5" w:rsidP="002B1AFB">
            <w:pPr>
              <w:rPr>
                <w:rFonts w:ascii="Times New Roman" w:eastAsia="Times New Roman" w:hAnsi="Times New Roman" w:cs="Times New Roman"/>
                <w:sz w:val="20"/>
              </w:rPr>
            </w:pPr>
          </w:p>
        </w:tc>
      </w:tr>
      <w:tr w:rsidR="00ED4365" w14:paraId="4EDC1368" w14:textId="77777777">
        <w:trPr>
          <w:trHeight w:val="300"/>
        </w:trPr>
        <w:tc>
          <w:tcPr>
            <w:tcW w:w="1178" w:type="dxa"/>
            <w:tcBorders>
              <w:top w:val="nil"/>
              <w:left w:val="nil"/>
              <w:bottom w:val="nil"/>
              <w:right w:val="nil"/>
            </w:tcBorders>
            <w:shd w:val="clear" w:color="auto" w:fill="auto"/>
            <w:noWrap/>
            <w:vAlign w:val="bottom"/>
            <w:hideMark/>
          </w:tcPr>
          <w:p w14:paraId="4EDC1361"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362"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36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364"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365"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36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367" w14:textId="77777777" w:rsidR="002B1AFB" w:rsidRPr="007F669D" w:rsidRDefault="007215F5" w:rsidP="002B1AFB">
            <w:pPr>
              <w:rPr>
                <w:rFonts w:ascii="Times New Roman" w:eastAsia="Times New Roman" w:hAnsi="Times New Roman" w:cs="Times New Roman"/>
                <w:sz w:val="20"/>
              </w:rPr>
            </w:pPr>
          </w:p>
        </w:tc>
      </w:tr>
      <w:tr w:rsidR="00ED4365" w14:paraId="4EDC136E"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369"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36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79 ως έχει</w:t>
            </w:r>
          </w:p>
        </w:tc>
        <w:tc>
          <w:tcPr>
            <w:tcW w:w="1903" w:type="dxa"/>
            <w:tcBorders>
              <w:top w:val="nil"/>
              <w:left w:val="nil"/>
              <w:bottom w:val="nil"/>
              <w:right w:val="nil"/>
            </w:tcBorders>
            <w:shd w:val="clear" w:color="auto" w:fill="auto"/>
            <w:noWrap/>
            <w:vAlign w:val="bottom"/>
            <w:hideMark/>
          </w:tcPr>
          <w:p w14:paraId="4EDC136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36C"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36D" w14:textId="77777777" w:rsidR="002B1AFB" w:rsidRPr="007F669D" w:rsidRDefault="007215F5" w:rsidP="002B1AFB">
            <w:pPr>
              <w:rPr>
                <w:rFonts w:ascii="Times New Roman" w:eastAsia="Times New Roman" w:hAnsi="Times New Roman" w:cs="Times New Roman"/>
                <w:sz w:val="20"/>
              </w:rPr>
            </w:pPr>
          </w:p>
        </w:tc>
      </w:tr>
      <w:tr w:rsidR="00ED4365" w14:paraId="4EDC1376" w14:textId="77777777">
        <w:trPr>
          <w:trHeight w:val="300"/>
        </w:trPr>
        <w:tc>
          <w:tcPr>
            <w:tcW w:w="1178" w:type="dxa"/>
            <w:tcBorders>
              <w:top w:val="nil"/>
              <w:left w:val="nil"/>
              <w:bottom w:val="nil"/>
              <w:right w:val="nil"/>
            </w:tcBorders>
            <w:shd w:val="clear" w:color="auto" w:fill="auto"/>
            <w:noWrap/>
            <w:vAlign w:val="bottom"/>
            <w:hideMark/>
          </w:tcPr>
          <w:p w14:paraId="4EDC136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37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37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37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37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37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375" w14:textId="77777777" w:rsidR="002B1AFB" w:rsidRPr="007F669D" w:rsidRDefault="007215F5" w:rsidP="002B1AFB">
            <w:pPr>
              <w:rPr>
                <w:rFonts w:ascii="Times New Roman" w:eastAsia="Times New Roman" w:hAnsi="Times New Roman" w:cs="Times New Roman"/>
                <w:sz w:val="20"/>
              </w:rPr>
            </w:pPr>
          </w:p>
        </w:tc>
      </w:tr>
      <w:tr w:rsidR="00ED4365" w14:paraId="4EDC137E" w14:textId="77777777">
        <w:trPr>
          <w:trHeight w:val="300"/>
        </w:trPr>
        <w:tc>
          <w:tcPr>
            <w:tcW w:w="1178" w:type="dxa"/>
            <w:tcBorders>
              <w:top w:val="nil"/>
              <w:left w:val="nil"/>
              <w:bottom w:val="nil"/>
              <w:right w:val="nil"/>
            </w:tcBorders>
            <w:shd w:val="clear" w:color="auto" w:fill="auto"/>
            <w:noWrap/>
            <w:vAlign w:val="bottom"/>
            <w:hideMark/>
          </w:tcPr>
          <w:p w14:paraId="4EDC137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37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37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37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37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37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37D" w14:textId="77777777" w:rsidR="002B1AFB" w:rsidRPr="007F669D" w:rsidRDefault="007215F5" w:rsidP="002B1AFB">
            <w:pPr>
              <w:rPr>
                <w:rFonts w:ascii="Times New Roman" w:eastAsia="Times New Roman" w:hAnsi="Times New Roman" w:cs="Times New Roman"/>
                <w:sz w:val="20"/>
              </w:rPr>
            </w:pPr>
          </w:p>
        </w:tc>
      </w:tr>
      <w:tr w:rsidR="00ED4365" w14:paraId="4EDC1386" w14:textId="77777777">
        <w:trPr>
          <w:trHeight w:val="300"/>
        </w:trPr>
        <w:tc>
          <w:tcPr>
            <w:tcW w:w="1178" w:type="dxa"/>
            <w:tcBorders>
              <w:top w:val="nil"/>
              <w:left w:val="nil"/>
              <w:bottom w:val="nil"/>
              <w:right w:val="nil"/>
            </w:tcBorders>
            <w:shd w:val="clear" w:color="auto" w:fill="auto"/>
            <w:noWrap/>
            <w:vAlign w:val="bottom"/>
            <w:hideMark/>
          </w:tcPr>
          <w:p w14:paraId="4EDC137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38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38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38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38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38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385" w14:textId="77777777" w:rsidR="002B1AFB" w:rsidRPr="007F669D" w:rsidRDefault="007215F5" w:rsidP="002B1AFB">
            <w:pPr>
              <w:rPr>
                <w:rFonts w:ascii="Times New Roman" w:eastAsia="Times New Roman" w:hAnsi="Times New Roman" w:cs="Times New Roman"/>
                <w:sz w:val="20"/>
              </w:rPr>
            </w:pPr>
          </w:p>
        </w:tc>
      </w:tr>
      <w:tr w:rsidR="00ED4365" w14:paraId="4EDC138E" w14:textId="77777777">
        <w:trPr>
          <w:trHeight w:val="300"/>
        </w:trPr>
        <w:tc>
          <w:tcPr>
            <w:tcW w:w="1178" w:type="dxa"/>
            <w:tcBorders>
              <w:top w:val="nil"/>
              <w:left w:val="nil"/>
              <w:bottom w:val="nil"/>
              <w:right w:val="nil"/>
            </w:tcBorders>
            <w:shd w:val="clear" w:color="auto" w:fill="auto"/>
            <w:noWrap/>
            <w:vAlign w:val="bottom"/>
            <w:hideMark/>
          </w:tcPr>
          <w:p w14:paraId="4EDC138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38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38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38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38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38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38D" w14:textId="77777777" w:rsidR="002B1AFB" w:rsidRPr="007F669D" w:rsidRDefault="007215F5" w:rsidP="002B1AFB">
            <w:pPr>
              <w:rPr>
                <w:rFonts w:ascii="Times New Roman" w:eastAsia="Times New Roman" w:hAnsi="Times New Roman" w:cs="Times New Roman"/>
                <w:sz w:val="20"/>
              </w:rPr>
            </w:pPr>
          </w:p>
        </w:tc>
      </w:tr>
      <w:tr w:rsidR="00ED4365" w14:paraId="4EDC1396" w14:textId="77777777">
        <w:trPr>
          <w:trHeight w:val="300"/>
        </w:trPr>
        <w:tc>
          <w:tcPr>
            <w:tcW w:w="1178" w:type="dxa"/>
            <w:tcBorders>
              <w:top w:val="nil"/>
              <w:left w:val="nil"/>
              <w:bottom w:val="nil"/>
              <w:right w:val="nil"/>
            </w:tcBorders>
            <w:shd w:val="clear" w:color="auto" w:fill="auto"/>
            <w:noWrap/>
            <w:vAlign w:val="bottom"/>
            <w:hideMark/>
          </w:tcPr>
          <w:p w14:paraId="4EDC138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39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39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39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39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39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395" w14:textId="77777777" w:rsidR="002B1AFB" w:rsidRPr="007F669D" w:rsidRDefault="007215F5" w:rsidP="002B1AFB">
            <w:pPr>
              <w:rPr>
                <w:rFonts w:ascii="Times New Roman" w:eastAsia="Times New Roman" w:hAnsi="Times New Roman" w:cs="Times New Roman"/>
                <w:sz w:val="20"/>
              </w:rPr>
            </w:pPr>
          </w:p>
        </w:tc>
      </w:tr>
      <w:tr w:rsidR="00ED4365" w14:paraId="4EDC139E" w14:textId="77777777">
        <w:trPr>
          <w:trHeight w:val="300"/>
        </w:trPr>
        <w:tc>
          <w:tcPr>
            <w:tcW w:w="1178" w:type="dxa"/>
            <w:tcBorders>
              <w:top w:val="nil"/>
              <w:left w:val="nil"/>
              <w:bottom w:val="nil"/>
              <w:right w:val="nil"/>
            </w:tcBorders>
            <w:shd w:val="clear" w:color="auto" w:fill="auto"/>
            <w:noWrap/>
            <w:vAlign w:val="bottom"/>
            <w:hideMark/>
          </w:tcPr>
          <w:p w14:paraId="4EDC139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ΑΝ.ΕΛ:</w:t>
            </w:r>
          </w:p>
        </w:tc>
        <w:tc>
          <w:tcPr>
            <w:tcW w:w="1025" w:type="dxa"/>
            <w:tcBorders>
              <w:top w:val="nil"/>
              <w:left w:val="nil"/>
              <w:bottom w:val="nil"/>
              <w:right w:val="nil"/>
            </w:tcBorders>
            <w:shd w:val="clear" w:color="auto" w:fill="auto"/>
            <w:noWrap/>
            <w:vAlign w:val="bottom"/>
            <w:hideMark/>
          </w:tcPr>
          <w:p w14:paraId="4EDC139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39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39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39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39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39D" w14:textId="77777777" w:rsidR="002B1AFB" w:rsidRPr="007F669D" w:rsidRDefault="007215F5" w:rsidP="002B1AFB">
            <w:pPr>
              <w:rPr>
                <w:rFonts w:ascii="Times New Roman" w:eastAsia="Times New Roman" w:hAnsi="Times New Roman" w:cs="Times New Roman"/>
                <w:sz w:val="20"/>
              </w:rPr>
            </w:pPr>
          </w:p>
        </w:tc>
      </w:tr>
      <w:tr w:rsidR="00ED4365" w14:paraId="4EDC13A5" w14:textId="77777777">
        <w:trPr>
          <w:trHeight w:val="300"/>
        </w:trPr>
        <w:tc>
          <w:tcPr>
            <w:tcW w:w="2203" w:type="dxa"/>
            <w:gridSpan w:val="2"/>
            <w:tcBorders>
              <w:top w:val="nil"/>
              <w:left w:val="nil"/>
              <w:bottom w:val="nil"/>
              <w:right w:val="nil"/>
            </w:tcBorders>
            <w:shd w:val="clear" w:color="auto" w:fill="auto"/>
            <w:noWrap/>
            <w:vAlign w:val="bottom"/>
            <w:hideMark/>
          </w:tcPr>
          <w:p w14:paraId="4EDC139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3A0"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3A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3A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3A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3A4" w14:textId="77777777" w:rsidR="002B1AFB" w:rsidRPr="007F669D" w:rsidRDefault="007215F5" w:rsidP="002B1AFB">
            <w:pPr>
              <w:rPr>
                <w:rFonts w:ascii="Times New Roman" w:eastAsia="Times New Roman" w:hAnsi="Times New Roman" w:cs="Times New Roman"/>
                <w:sz w:val="20"/>
              </w:rPr>
            </w:pPr>
          </w:p>
        </w:tc>
      </w:tr>
      <w:tr w:rsidR="00ED4365" w14:paraId="4EDC13AD" w14:textId="77777777">
        <w:trPr>
          <w:trHeight w:val="300"/>
        </w:trPr>
        <w:tc>
          <w:tcPr>
            <w:tcW w:w="1178" w:type="dxa"/>
            <w:tcBorders>
              <w:top w:val="nil"/>
              <w:left w:val="nil"/>
              <w:bottom w:val="nil"/>
              <w:right w:val="nil"/>
            </w:tcBorders>
            <w:shd w:val="clear" w:color="auto" w:fill="auto"/>
            <w:noWrap/>
            <w:vAlign w:val="bottom"/>
            <w:hideMark/>
          </w:tcPr>
          <w:p w14:paraId="4EDC13A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3A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3A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3A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3A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3A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3AC" w14:textId="77777777" w:rsidR="002B1AFB" w:rsidRPr="007F669D" w:rsidRDefault="007215F5" w:rsidP="002B1AFB">
            <w:pPr>
              <w:rPr>
                <w:rFonts w:ascii="Times New Roman" w:eastAsia="Times New Roman" w:hAnsi="Times New Roman" w:cs="Times New Roman"/>
                <w:sz w:val="20"/>
              </w:rPr>
            </w:pPr>
          </w:p>
        </w:tc>
      </w:tr>
      <w:tr w:rsidR="00ED4365" w14:paraId="4EDC13B5" w14:textId="77777777">
        <w:trPr>
          <w:trHeight w:val="300"/>
        </w:trPr>
        <w:tc>
          <w:tcPr>
            <w:tcW w:w="1178" w:type="dxa"/>
            <w:tcBorders>
              <w:top w:val="nil"/>
              <w:left w:val="nil"/>
              <w:bottom w:val="nil"/>
              <w:right w:val="nil"/>
            </w:tcBorders>
            <w:shd w:val="clear" w:color="auto" w:fill="auto"/>
            <w:noWrap/>
            <w:vAlign w:val="bottom"/>
            <w:hideMark/>
          </w:tcPr>
          <w:p w14:paraId="4EDC13AE"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3AF"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3B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3B1"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3B2"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3B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3B4" w14:textId="77777777" w:rsidR="002B1AFB" w:rsidRPr="007F669D" w:rsidRDefault="007215F5" w:rsidP="002B1AFB">
            <w:pPr>
              <w:rPr>
                <w:rFonts w:ascii="Times New Roman" w:eastAsia="Times New Roman" w:hAnsi="Times New Roman" w:cs="Times New Roman"/>
                <w:sz w:val="20"/>
              </w:rPr>
            </w:pPr>
          </w:p>
        </w:tc>
      </w:tr>
      <w:tr w:rsidR="00ED4365" w14:paraId="4EDC13BB"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3B6"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3B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80 ως έχει</w:t>
            </w:r>
          </w:p>
        </w:tc>
        <w:tc>
          <w:tcPr>
            <w:tcW w:w="1903" w:type="dxa"/>
            <w:tcBorders>
              <w:top w:val="nil"/>
              <w:left w:val="nil"/>
              <w:bottom w:val="nil"/>
              <w:right w:val="nil"/>
            </w:tcBorders>
            <w:shd w:val="clear" w:color="auto" w:fill="auto"/>
            <w:noWrap/>
            <w:vAlign w:val="bottom"/>
            <w:hideMark/>
          </w:tcPr>
          <w:p w14:paraId="4EDC13B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3B9"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3BA" w14:textId="77777777" w:rsidR="002B1AFB" w:rsidRPr="007F669D" w:rsidRDefault="007215F5" w:rsidP="002B1AFB">
            <w:pPr>
              <w:rPr>
                <w:rFonts w:ascii="Times New Roman" w:eastAsia="Times New Roman" w:hAnsi="Times New Roman" w:cs="Times New Roman"/>
                <w:sz w:val="20"/>
              </w:rPr>
            </w:pPr>
          </w:p>
        </w:tc>
      </w:tr>
      <w:tr w:rsidR="00ED4365" w14:paraId="4EDC13C3" w14:textId="77777777">
        <w:trPr>
          <w:trHeight w:val="300"/>
        </w:trPr>
        <w:tc>
          <w:tcPr>
            <w:tcW w:w="1178" w:type="dxa"/>
            <w:tcBorders>
              <w:top w:val="nil"/>
              <w:left w:val="nil"/>
              <w:bottom w:val="nil"/>
              <w:right w:val="nil"/>
            </w:tcBorders>
            <w:shd w:val="clear" w:color="auto" w:fill="auto"/>
            <w:noWrap/>
            <w:vAlign w:val="bottom"/>
            <w:hideMark/>
          </w:tcPr>
          <w:p w14:paraId="4EDC13B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3B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3B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3B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3C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3C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3C2" w14:textId="77777777" w:rsidR="002B1AFB" w:rsidRPr="007F669D" w:rsidRDefault="007215F5" w:rsidP="002B1AFB">
            <w:pPr>
              <w:rPr>
                <w:rFonts w:ascii="Times New Roman" w:eastAsia="Times New Roman" w:hAnsi="Times New Roman" w:cs="Times New Roman"/>
                <w:sz w:val="20"/>
              </w:rPr>
            </w:pPr>
          </w:p>
        </w:tc>
      </w:tr>
      <w:tr w:rsidR="00ED4365" w14:paraId="4EDC13CB" w14:textId="77777777">
        <w:trPr>
          <w:trHeight w:val="300"/>
        </w:trPr>
        <w:tc>
          <w:tcPr>
            <w:tcW w:w="1178" w:type="dxa"/>
            <w:tcBorders>
              <w:top w:val="nil"/>
              <w:left w:val="nil"/>
              <w:bottom w:val="nil"/>
              <w:right w:val="nil"/>
            </w:tcBorders>
            <w:shd w:val="clear" w:color="auto" w:fill="auto"/>
            <w:noWrap/>
            <w:vAlign w:val="bottom"/>
            <w:hideMark/>
          </w:tcPr>
          <w:p w14:paraId="4EDC13C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3C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3C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3C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3C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3C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3CA" w14:textId="77777777" w:rsidR="002B1AFB" w:rsidRPr="007F669D" w:rsidRDefault="007215F5" w:rsidP="002B1AFB">
            <w:pPr>
              <w:rPr>
                <w:rFonts w:ascii="Times New Roman" w:eastAsia="Times New Roman" w:hAnsi="Times New Roman" w:cs="Times New Roman"/>
                <w:sz w:val="20"/>
              </w:rPr>
            </w:pPr>
          </w:p>
        </w:tc>
      </w:tr>
      <w:tr w:rsidR="00ED4365" w14:paraId="4EDC13D3" w14:textId="77777777">
        <w:trPr>
          <w:trHeight w:val="300"/>
        </w:trPr>
        <w:tc>
          <w:tcPr>
            <w:tcW w:w="1178" w:type="dxa"/>
            <w:tcBorders>
              <w:top w:val="nil"/>
              <w:left w:val="nil"/>
              <w:bottom w:val="nil"/>
              <w:right w:val="nil"/>
            </w:tcBorders>
            <w:shd w:val="clear" w:color="auto" w:fill="auto"/>
            <w:noWrap/>
            <w:vAlign w:val="bottom"/>
            <w:hideMark/>
          </w:tcPr>
          <w:p w14:paraId="4EDC13C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3C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3C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3C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3D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3D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3D2" w14:textId="77777777" w:rsidR="002B1AFB" w:rsidRPr="007F669D" w:rsidRDefault="007215F5" w:rsidP="002B1AFB">
            <w:pPr>
              <w:rPr>
                <w:rFonts w:ascii="Times New Roman" w:eastAsia="Times New Roman" w:hAnsi="Times New Roman" w:cs="Times New Roman"/>
                <w:sz w:val="20"/>
              </w:rPr>
            </w:pPr>
          </w:p>
        </w:tc>
      </w:tr>
      <w:tr w:rsidR="00ED4365" w14:paraId="4EDC13DB" w14:textId="77777777">
        <w:trPr>
          <w:trHeight w:val="300"/>
        </w:trPr>
        <w:tc>
          <w:tcPr>
            <w:tcW w:w="1178" w:type="dxa"/>
            <w:tcBorders>
              <w:top w:val="nil"/>
              <w:left w:val="nil"/>
              <w:bottom w:val="nil"/>
              <w:right w:val="nil"/>
            </w:tcBorders>
            <w:shd w:val="clear" w:color="auto" w:fill="auto"/>
            <w:noWrap/>
            <w:vAlign w:val="bottom"/>
            <w:hideMark/>
          </w:tcPr>
          <w:p w14:paraId="4EDC13D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3D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3D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3D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3D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3D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3DA" w14:textId="77777777" w:rsidR="002B1AFB" w:rsidRPr="007F669D" w:rsidRDefault="007215F5" w:rsidP="002B1AFB">
            <w:pPr>
              <w:rPr>
                <w:rFonts w:ascii="Times New Roman" w:eastAsia="Times New Roman" w:hAnsi="Times New Roman" w:cs="Times New Roman"/>
                <w:sz w:val="20"/>
              </w:rPr>
            </w:pPr>
          </w:p>
        </w:tc>
      </w:tr>
      <w:tr w:rsidR="00ED4365" w14:paraId="4EDC13E3" w14:textId="77777777">
        <w:trPr>
          <w:trHeight w:val="300"/>
        </w:trPr>
        <w:tc>
          <w:tcPr>
            <w:tcW w:w="1178" w:type="dxa"/>
            <w:tcBorders>
              <w:top w:val="nil"/>
              <w:left w:val="nil"/>
              <w:bottom w:val="nil"/>
              <w:right w:val="nil"/>
            </w:tcBorders>
            <w:shd w:val="clear" w:color="auto" w:fill="auto"/>
            <w:noWrap/>
            <w:vAlign w:val="bottom"/>
            <w:hideMark/>
          </w:tcPr>
          <w:p w14:paraId="4EDC13D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3D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3D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3D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3E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3E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3E2" w14:textId="77777777" w:rsidR="002B1AFB" w:rsidRPr="007F669D" w:rsidRDefault="007215F5" w:rsidP="002B1AFB">
            <w:pPr>
              <w:rPr>
                <w:rFonts w:ascii="Times New Roman" w:eastAsia="Times New Roman" w:hAnsi="Times New Roman" w:cs="Times New Roman"/>
                <w:sz w:val="20"/>
              </w:rPr>
            </w:pPr>
          </w:p>
        </w:tc>
      </w:tr>
      <w:tr w:rsidR="00ED4365" w14:paraId="4EDC13EB" w14:textId="77777777">
        <w:trPr>
          <w:trHeight w:val="300"/>
        </w:trPr>
        <w:tc>
          <w:tcPr>
            <w:tcW w:w="1178" w:type="dxa"/>
            <w:tcBorders>
              <w:top w:val="nil"/>
              <w:left w:val="nil"/>
              <w:bottom w:val="nil"/>
              <w:right w:val="nil"/>
            </w:tcBorders>
            <w:shd w:val="clear" w:color="auto" w:fill="auto"/>
            <w:noWrap/>
            <w:vAlign w:val="bottom"/>
            <w:hideMark/>
          </w:tcPr>
          <w:p w14:paraId="4EDC13E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13E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3E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3E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3E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3E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3EA" w14:textId="77777777" w:rsidR="002B1AFB" w:rsidRPr="007F669D" w:rsidRDefault="007215F5" w:rsidP="002B1AFB">
            <w:pPr>
              <w:rPr>
                <w:rFonts w:ascii="Times New Roman" w:eastAsia="Times New Roman" w:hAnsi="Times New Roman" w:cs="Times New Roman"/>
                <w:sz w:val="20"/>
              </w:rPr>
            </w:pPr>
          </w:p>
        </w:tc>
      </w:tr>
      <w:tr w:rsidR="00ED4365" w14:paraId="4EDC13F2" w14:textId="77777777">
        <w:trPr>
          <w:trHeight w:val="300"/>
        </w:trPr>
        <w:tc>
          <w:tcPr>
            <w:tcW w:w="2203" w:type="dxa"/>
            <w:gridSpan w:val="2"/>
            <w:tcBorders>
              <w:top w:val="nil"/>
              <w:left w:val="nil"/>
              <w:bottom w:val="nil"/>
              <w:right w:val="nil"/>
            </w:tcBorders>
            <w:shd w:val="clear" w:color="auto" w:fill="auto"/>
            <w:noWrap/>
            <w:vAlign w:val="bottom"/>
            <w:hideMark/>
          </w:tcPr>
          <w:p w14:paraId="4EDC13E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3ED"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3E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3E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3F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3F1" w14:textId="77777777" w:rsidR="002B1AFB" w:rsidRPr="007F669D" w:rsidRDefault="007215F5" w:rsidP="002B1AFB">
            <w:pPr>
              <w:rPr>
                <w:rFonts w:ascii="Times New Roman" w:eastAsia="Times New Roman" w:hAnsi="Times New Roman" w:cs="Times New Roman"/>
                <w:sz w:val="20"/>
              </w:rPr>
            </w:pPr>
          </w:p>
        </w:tc>
      </w:tr>
      <w:tr w:rsidR="00ED4365" w14:paraId="4EDC13FA" w14:textId="77777777">
        <w:trPr>
          <w:trHeight w:val="300"/>
        </w:trPr>
        <w:tc>
          <w:tcPr>
            <w:tcW w:w="1178" w:type="dxa"/>
            <w:tcBorders>
              <w:top w:val="nil"/>
              <w:left w:val="nil"/>
              <w:bottom w:val="nil"/>
              <w:right w:val="nil"/>
            </w:tcBorders>
            <w:shd w:val="clear" w:color="auto" w:fill="auto"/>
            <w:noWrap/>
            <w:vAlign w:val="bottom"/>
            <w:hideMark/>
          </w:tcPr>
          <w:p w14:paraId="4EDC13F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3F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3F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3F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3F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3F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3F9" w14:textId="77777777" w:rsidR="002B1AFB" w:rsidRPr="007F669D" w:rsidRDefault="007215F5" w:rsidP="002B1AFB">
            <w:pPr>
              <w:rPr>
                <w:rFonts w:ascii="Times New Roman" w:eastAsia="Times New Roman" w:hAnsi="Times New Roman" w:cs="Times New Roman"/>
                <w:sz w:val="20"/>
              </w:rPr>
            </w:pPr>
          </w:p>
        </w:tc>
      </w:tr>
      <w:tr w:rsidR="00ED4365" w14:paraId="4EDC1402" w14:textId="77777777">
        <w:trPr>
          <w:trHeight w:val="300"/>
        </w:trPr>
        <w:tc>
          <w:tcPr>
            <w:tcW w:w="1178" w:type="dxa"/>
            <w:tcBorders>
              <w:top w:val="nil"/>
              <w:left w:val="nil"/>
              <w:bottom w:val="nil"/>
              <w:right w:val="nil"/>
            </w:tcBorders>
            <w:shd w:val="clear" w:color="auto" w:fill="auto"/>
            <w:noWrap/>
            <w:vAlign w:val="bottom"/>
            <w:hideMark/>
          </w:tcPr>
          <w:p w14:paraId="4EDC13FB"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3FC"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3F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3FE"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3FF"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40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401" w14:textId="77777777" w:rsidR="002B1AFB" w:rsidRPr="007F669D" w:rsidRDefault="007215F5" w:rsidP="002B1AFB">
            <w:pPr>
              <w:rPr>
                <w:rFonts w:ascii="Times New Roman" w:eastAsia="Times New Roman" w:hAnsi="Times New Roman" w:cs="Times New Roman"/>
                <w:sz w:val="20"/>
              </w:rPr>
            </w:pPr>
          </w:p>
        </w:tc>
      </w:tr>
      <w:tr w:rsidR="00ED4365" w14:paraId="4EDC1408"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403"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40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81 ως έχει</w:t>
            </w:r>
          </w:p>
        </w:tc>
        <w:tc>
          <w:tcPr>
            <w:tcW w:w="1903" w:type="dxa"/>
            <w:tcBorders>
              <w:top w:val="nil"/>
              <w:left w:val="nil"/>
              <w:bottom w:val="nil"/>
              <w:right w:val="nil"/>
            </w:tcBorders>
            <w:shd w:val="clear" w:color="auto" w:fill="auto"/>
            <w:noWrap/>
            <w:vAlign w:val="bottom"/>
            <w:hideMark/>
          </w:tcPr>
          <w:p w14:paraId="4EDC140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406"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407" w14:textId="77777777" w:rsidR="002B1AFB" w:rsidRPr="007F669D" w:rsidRDefault="007215F5" w:rsidP="002B1AFB">
            <w:pPr>
              <w:rPr>
                <w:rFonts w:ascii="Times New Roman" w:eastAsia="Times New Roman" w:hAnsi="Times New Roman" w:cs="Times New Roman"/>
                <w:sz w:val="20"/>
              </w:rPr>
            </w:pPr>
          </w:p>
        </w:tc>
      </w:tr>
      <w:tr w:rsidR="00ED4365" w14:paraId="4EDC1410" w14:textId="77777777">
        <w:trPr>
          <w:trHeight w:val="300"/>
        </w:trPr>
        <w:tc>
          <w:tcPr>
            <w:tcW w:w="1178" w:type="dxa"/>
            <w:tcBorders>
              <w:top w:val="nil"/>
              <w:left w:val="nil"/>
              <w:bottom w:val="nil"/>
              <w:right w:val="nil"/>
            </w:tcBorders>
            <w:shd w:val="clear" w:color="auto" w:fill="auto"/>
            <w:noWrap/>
            <w:vAlign w:val="bottom"/>
            <w:hideMark/>
          </w:tcPr>
          <w:p w14:paraId="4EDC140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40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40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40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40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40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40F" w14:textId="77777777" w:rsidR="002B1AFB" w:rsidRPr="007F669D" w:rsidRDefault="007215F5" w:rsidP="002B1AFB">
            <w:pPr>
              <w:rPr>
                <w:rFonts w:ascii="Times New Roman" w:eastAsia="Times New Roman" w:hAnsi="Times New Roman" w:cs="Times New Roman"/>
                <w:sz w:val="20"/>
              </w:rPr>
            </w:pPr>
          </w:p>
        </w:tc>
      </w:tr>
      <w:tr w:rsidR="00ED4365" w14:paraId="4EDC1418" w14:textId="77777777">
        <w:trPr>
          <w:trHeight w:val="300"/>
        </w:trPr>
        <w:tc>
          <w:tcPr>
            <w:tcW w:w="1178" w:type="dxa"/>
            <w:tcBorders>
              <w:top w:val="nil"/>
              <w:left w:val="nil"/>
              <w:bottom w:val="nil"/>
              <w:right w:val="nil"/>
            </w:tcBorders>
            <w:shd w:val="clear" w:color="auto" w:fill="auto"/>
            <w:noWrap/>
            <w:vAlign w:val="bottom"/>
            <w:hideMark/>
          </w:tcPr>
          <w:p w14:paraId="4EDC141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41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41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41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41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41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417" w14:textId="77777777" w:rsidR="002B1AFB" w:rsidRPr="007F669D" w:rsidRDefault="007215F5" w:rsidP="002B1AFB">
            <w:pPr>
              <w:rPr>
                <w:rFonts w:ascii="Times New Roman" w:eastAsia="Times New Roman" w:hAnsi="Times New Roman" w:cs="Times New Roman"/>
                <w:sz w:val="20"/>
              </w:rPr>
            </w:pPr>
          </w:p>
        </w:tc>
      </w:tr>
      <w:tr w:rsidR="00ED4365" w14:paraId="4EDC1420" w14:textId="77777777">
        <w:trPr>
          <w:trHeight w:val="300"/>
        </w:trPr>
        <w:tc>
          <w:tcPr>
            <w:tcW w:w="1178" w:type="dxa"/>
            <w:tcBorders>
              <w:top w:val="nil"/>
              <w:left w:val="nil"/>
              <w:bottom w:val="nil"/>
              <w:right w:val="nil"/>
            </w:tcBorders>
            <w:shd w:val="clear" w:color="auto" w:fill="auto"/>
            <w:noWrap/>
            <w:vAlign w:val="bottom"/>
            <w:hideMark/>
          </w:tcPr>
          <w:p w14:paraId="4EDC141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41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41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41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41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41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41F" w14:textId="77777777" w:rsidR="002B1AFB" w:rsidRPr="007F669D" w:rsidRDefault="007215F5" w:rsidP="002B1AFB">
            <w:pPr>
              <w:rPr>
                <w:rFonts w:ascii="Times New Roman" w:eastAsia="Times New Roman" w:hAnsi="Times New Roman" w:cs="Times New Roman"/>
                <w:sz w:val="20"/>
              </w:rPr>
            </w:pPr>
          </w:p>
        </w:tc>
      </w:tr>
      <w:tr w:rsidR="00ED4365" w14:paraId="4EDC1428" w14:textId="77777777">
        <w:trPr>
          <w:trHeight w:val="300"/>
        </w:trPr>
        <w:tc>
          <w:tcPr>
            <w:tcW w:w="1178" w:type="dxa"/>
            <w:tcBorders>
              <w:top w:val="nil"/>
              <w:left w:val="nil"/>
              <w:bottom w:val="nil"/>
              <w:right w:val="nil"/>
            </w:tcBorders>
            <w:shd w:val="clear" w:color="auto" w:fill="auto"/>
            <w:noWrap/>
            <w:vAlign w:val="bottom"/>
            <w:hideMark/>
          </w:tcPr>
          <w:p w14:paraId="4EDC142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42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42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42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42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42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427" w14:textId="77777777" w:rsidR="002B1AFB" w:rsidRPr="007F669D" w:rsidRDefault="007215F5" w:rsidP="002B1AFB">
            <w:pPr>
              <w:rPr>
                <w:rFonts w:ascii="Times New Roman" w:eastAsia="Times New Roman" w:hAnsi="Times New Roman" w:cs="Times New Roman"/>
                <w:sz w:val="20"/>
              </w:rPr>
            </w:pPr>
          </w:p>
        </w:tc>
      </w:tr>
      <w:tr w:rsidR="00ED4365" w14:paraId="4EDC1430" w14:textId="77777777">
        <w:trPr>
          <w:trHeight w:val="300"/>
        </w:trPr>
        <w:tc>
          <w:tcPr>
            <w:tcW w:w="1178" w:type="dxa"/>
            <w:tcBorders>
              <w:top w:val="nil"/>
              <w:left w:val="nil"/>
              <w:bottom w:val="nil"/>
              <w:right w:val="nil"/>
            </w:tcBorders>
            <w:shd w:val="clear" w:color="auto" w:fill="auto"/>
            <w:noWrap/>
            <w:vAlign w:val="bottom"/>
            <w:hideMark/>
          </w:tcPr>
          <w:p w14:paraId="4EDC142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42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42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42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42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42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42F" w14:textId="77777777" w:rsidR="002B1AFB" w:rsidRPr="007F669D" w:rsidRDefault="007215F5" w:rsidP="002B1AFB">
            <w:pPr>
              <w:rPr>
                <w:rFonts w:ascii="Times New Roman" w:eastAsia="Times New Roman" w:hAnsi="Times New Roman" w:cs="Times New Roman"/>
                <w:sz w:val="20"/>
              </w:rPr>
            </w:pPr>
          </w:p>
        </w:tc>
      </w:tr>
      <w:tr w:rsidR="00ED4365" w14:paraId="4EDC1438" w14:textId="77777777">
        <w:trPr>
          <w:trHeight w:val="300"/>
        </w:trPr>
        <w:tc>
          <w:tcPr>
            <w:tcW w:w="1178" w:type="dxa"/>
            <w:tcBorders>
              <w:top w:val="nil"/>
              <w:left w:val="nil"/>
              <w:bottom w:val="nil"/>
              <w:right w:val="nil"/>
            </w:tcBorders>
            <w:shd w:val="clear" w:color="auto" w:fill="auto"/>
            <w:noWrap/>
            <w:vAlign w:val="bottom"/>
            <w:hideMark/>
          </w:tcPr>
          <w:p w14:paraId="4EDC143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143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43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43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43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43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437" w14:textId="77777777" w:rsidR="002B1AFB" w:rsidRPr="007F669D" w:rsidRDefault="007215F5" w:rsidP="002B1AFB">
            <w:pPr>
              <w:rPr>
                <w:rFonts w:ascii="Times New Roman" w:eastAsia="Times New Roman" w:hAnsi="Times New Roman" w:cs="Times New Roman"/>
                <w:sz w:val="20"/>
              </w:rPr>
            </w:pPr>
          </w:p>
        </w:tc>
      </w:tr>
      <w:tr w:rsidR="00ED4365" w14:paraId="4EDC143F" w14:textId="77777777">
        <w:trPr>
          <w:trHeight w:val="300"/>
        </w:trPr>
        <w:tc>
          <w:tcPr>
            <w:tcW w:w="2203" w:type="dxa"/>
            <w:gridSpan w:val="2"/>
            <w:tcBorders>
              <w:top w:val="nil"/>
              <w:left w:val="nil"/>
              <w:bottom w:val="nil"/>
              <w:right w:val="nil"/>
            </w:tcBorders>
            <w:shd w:val="clear" w:color="auto" w:fill="auto"/>
            <w:noWrap/>
            <w:vAlign w:val="bottom"/>
            <w:hideMark/>
          </w:tcPr>
          <w:p w14:paraId="4EDC143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43A"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43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43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43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43E" w14:textId="77777777" w:rsidR="002B1AFB" w:rsidRPr="007F669D" w:rsidRDefault="007215F5" w:rsidP="002B1AFB">
            <w:pPr>
              <w:rPr>
                <w:rFonts w:ascii="Times New Roman" w:eastAsia="Times New Roman" w:hAnsi="Times New Roman" w:cs="Times New Roman"/>
                <w:sz w:val="20"/>
              </w:rPr>
            </w:pPr>
          </w:p>
        </w:tc>
      </w:tr>
      <w:tr w:rsidR="00ED4365" w14:paraId="4EDC1447" w14:textId="77777777">
        <w:trPr>
          <w:trHeight w:val="300"/>
        </w:trPr>
        <w:tc>
          <w:tcPr>
            <w:tcW w:w="1178" w:type="dxa"/>
            <w:tcBorders>
              <w:top w:val="nil"/>
              <w:left w:val="nil"/>
              <w:bottom w:val="nil"/>
              <w:right w:val="nil"/>
            </w:tcBorders>
            <w:shd w:val="clear" w:color="auto" w:fill="auto"/>
            <w:noWrap/>
            <w:vAlign w:val="bottom"/>
            <w:hideMark/>
          </w:tcPr>
          <w:p w14:paraId="4EDC144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44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44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44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44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44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446" w14:textId="77777777" w:rsidR="002B1AFB" w:rsidRPr="007F669D" w:rsidRDefault="007215F5" w:rsidP="002B1AFB">
            <w:pPr>
              <w:rPr>
                <w:rFonts w:ascii="Times New Roman" w:eastAsia="Times New Roman" w:hAnsi="Times New Roman" w:cs="Times New Roman"/>
                <w:sz w:val="20"/>
              </w:rPr>
            </w:pPr>
          </w:p>
        </w:tc>
      </w:tr>
      <w:tr w:rsidR="00ED4365" w14:paraId="4EDC144F" w14:textId="77777777">
        <w:trPr>
          <w:trHeight w:val="300"/>
        </w:trPr>
        <w:tc>
          <w:tcPr>
            <w:tcW w:w="1178" w:type="dxa"/>
            <w:tcBorders>
              <w:top w:val="nil"/>
              <w:left w:val="nil"/>
              <w:bottom w:val="nil"/>
              <w:right w:val="nil"/>
            </w:tcBorders>
            <w:shd w:val="clear" w:color="auto" w:fill="auto"/>
            <w:noWrap/>
            <w:vAlign w:val="bottom"/>
            <w:hideMark/>
          </w:tcPr>
          <w:p w14:paraId="4EDC1448"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449"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44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44B"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44C"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44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44E" w14:textId="77777777" w:rsidR="002B1AFB" w:rsidRPr="007F669D" w:rsidRDefault="007215F5" w:rsidP="002B1AFB">
            <w:pPr>
              <w:rPr>
                <w:rFonts w:ascii="Times New Roman" w:eastAsia="Times New Roman" w:hAnsi="Times New Roman" w:cs="Times New Roman"/>
                <w:sz w:val="20"/>
              </w:rPr>
            </w:pPr>
          </w:p>
        </w:tc>
      </w:tr>
      <w:tr w:rsidR="00ED4365" w14:paraId="4EDC1455"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450"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45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82 ως έχει</w:t>
            </w:r>
          </w:p>
        </w:tc>
        <w:tc>
          <w:tcPr>
            <w:tcW w:w="1903" w:type="dxa"/>
            <w:tcBorders>
              <w:top w:val="nil"/>
              <w:left w:val="nil"/>
              <w:bottom w:val="nil"/>
              <w:right w:val="nil"/>
            </w:tcBorders>
            <w:shd w:val="clear" w:color="auto" w:fill="auto"/>
            <w:noWrap/>
            <w:vAlign w:val="bottom"/>
            <w:hideMark/>
          </w:tcPr>
          <w:p w14:paraId="4EDC145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453"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454" w14:textId="77777777" w:rsidR="002B1AFB" w:rsidRPr="007F669D" w:rsidRDefault="007215F5" w:rsidP="002B1AFB">
            <w:pPr>
              <w:rPr>
                <w:rFonts w:ascii="Times New Roman" w:eastAsia="Times New Roman" w:hAnsi="Times New Roman" w:cs="Times New Roman"/>
                <w:sz w:val="20"/>
              </w:rPr>
            </w:pPr>
          </w:p>
        </w:tc>
      </w:tr>
      <w:tr w:rsidR="00ED4365" w14:paraId="4EDC145D" w14:textId="77777777">
        <w:trPr>
          <w:trHeight w:val="300"/>
        </w:trPr>
        <w:tc>
          <w:tcPr>
            <w:tcW w:w="1178" w:type="dxa"/>
            <w:tcBorders>
              <w:top w:val="nil"/>
              <w:left w:val="nil"/>
              <w:bottom w:val="nil"/>
              <w:right w:val="nil"/>
            </w:tcBorders>
            <w:shd w:val="clear" w:color="auto" w:fill="auto"/>
            <w:noWrap/>
            <w:vAlign w:val="bottom"/>
            <w:hideMark/>
          </w:tcPr>
          <w:p w14:paraId="4EDC145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45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45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45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45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45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45C" w14:textId="77777777" w:rsidR="002B1AFB" w:rsidRPr="007F669D" w:rsidRDefault="007215F5" w:rsidP="002B1AFB">
            <w:pPr>
              <w:rPr>
                <w:rFonts w:ascii="Times New Roman" w:eastAsia="Times New Roman" w:hAnsi="Times New Roman" w:cs="Times New Roman"/>
                <w:sz w:val="20"/>
              </w:rPr>
            </w:pPr>
          </w:p>
        </w:tc>
      </w:tr>
      <w:tr w:rsidR="00ED4365" w14:paraId="4EDC1465" w14:textId="77777777">
        <w:trPr>
          <w:trHeight w:val="300"/>
        </w:trPr>
        <w:tc>
          <w:tcPr>
            <w:tcW w:w="1178" w:type="dxa"/>
            <w:tcBorders>
              <w:top w:val="nil"/>
              <w:left w:val="nil"/>
              <w:bottom w:val="nil"/>
              <w:right w:val="nil"/>
            </w:tcBorders>
            <w:shd w:val="clear" w:color="auto" w:fill="auto"/>
            <w:noWrap/>
            <w:vAlign w:val="bottom"/>
            <w:hideMark/>
          </w:tcPr>
          <w:p w14:paraId="4EDC145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45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46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46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46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46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464" w14:textId="77777777" w:rsidR="002B1AFB" w:rsidRPr="007F669D" w:rsidRDefault="007215F5" w:rsidP="002B1AFB">
            <w:pPr>
              <w:rPr>
                <w:rFonts w:ascii="Times New Roman" w:eastAsia="Times New Roman" w:hAnsi="Times New Roman" w:cs="Times New Roman"/>
                <w:sz w:val="20"/>
              </w:rPr>
            </w:pPr>
          </w:p>
        </w:tc>
      </w:tr>
      <w:tr w:rsidR="00ED4365" w14:paraId="4EDC146D" w14:textId="77777777">
        <w:trPr>
          <w:trHeight w:val="300"/>
        </w:trPr>
        <w:tc>
          <w:tcPr>
            <w:tcW w:w="1178" w:type="dxa"/>
            <w:tcBorders>
              <w:top w:val="nil"/>
              <w:left w:val="nil"/>
              <w:bottom w:val="nil"/>
              <w:right w:val="nil"/>
            </w:tcBorders>
            <w:shd w:val="clear" w:color="auto" w:fill="auto"/>
            <w:noWrap/>
            <w:vAlign w:val="bottom"/>
            <w:hideMark/>
          </w:tcPr>
          <w:p w14:paraId="4EDC146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46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46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46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46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46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46C" w14:textId="77777777" w:rsidR="002B1AFB" w:rsidRPr="007F669D" w:rsidRDefault="007215F5" w:rsidP="002B1AFB">
            <w:pPr>
              <w:rPr>
                <w:rFonts w:ascii="Times New Roman" w:eastAsia="Times New Roman" w:hAnsi="Times New Roman" w:cs="Times New Roman"/>
                <w:sz w:val="20"/>
              </w:rPr>
            </w:pPr>
          </w:p>
        </w:tc>
      </w:tr>
      <w:tr w:rsidR="00ED4365" w14:paraId="4EDC1475" w14:textId="77777777">
        <w:trPr>
          <w:trHeight w:val="300"/>
        </w:trPr>
        <w:tc>
          <w:tcPr>
            <w:tcW w:w="1178" w:type="dxa"/>
            <w:tcBorders>
              <w:top w:val="nil"/>
              <w:left w:val="nil"/>
              <w:bottom w:val="nil"/>
              <w:right w:val="nil"/>
            </w:tcBorders>
            <w:shd w:val="clear" w:color="auto" w:fill="auto"/>
            <w:noWrap/>
            <w:vAlign w:val="bottom"/>
            <w:hideMark/>
          </w:tcPr>
          <w:p w14:paraId="4EDC146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46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47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47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47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47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474" w14:textId="77777777" w:rsidR="002B1AFB" w:rsidRPr="007F669D" w:rsidRDefault="007215F5" w:rsidP="002B1AFB">
            <w:pPr>
              <w:rPr>
                <w:rFonts w:ascii="Times New Roman" w:eastAsia="Times New Roman" w:hAnsi="Times New Roman" w:cs="Times New Roman"/>
                <w:sz w:val="20"/>
              </w:rPr>
            </w:pPr>
          </w:p>
        </w:tc>
      </w:tr>
      <w:tr w:rsidR="00ED4365" w14:paraId="4EDC147D" w14:textId="77777777">
        <w:trPr>
          <w:trHeight w:val="300"/>
        </w:trPr>
        <w:tc>
          <w:tcPr>
            <w:tcW w:w="1178" w:type="dxa"/>
            <w:tcBorders>
              <w:top w:val="nil"/>
              <w:left w:val="nil"/>
              <w:bottom w:val="nil"/>
              <w:right w:val="nil"/>
            </w:tcBorders>
            <w:shd w:val="clear" w:color="auto" w:fill="auto"/>
            <w:noWrap/>
            <w:vAlign w:val="bottom"/>
            <w:hideMark/>
          </w:tcPr>
          <w:p w14:paraId="4EDC147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47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47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47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47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47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47C" w14:textId="77777777" w:rsidR="002B1AFB" w:rsidRPr="007F669D" w:rsidRDefault="007215F5" w:rsidP="002B1AFB">
            <w:pPr>
              <w:rPr>
                <w:rFonts w:ascii="Times New Roman" w:eastAsia="Times New Roman" w:hAnsi="Times New Roman" w:cs="Times New Roman"/>
                <w:sz w:val="20"/>
              </w:rPr>
            </w:pPr>
          </w:p>
        </w:tc>
      </w:tr>
      <w:tr w:rsidR="00ED4365" w14:paraId="4EDC1485" w14:textId="77777777">
        <w:trPr>
          <w:trHeight w:val="300"/>
        </w:trPr>
        <w:tc>
          <w:tcPr>
            <w:tcW w:w="1178" w:type="dxa"/>
            <w:tcBorders>
              <w:top w:val="nil"/>
              <w:left w:val="nil"/>
              <w:bottom w:val="nil"/>
              <w:right w:val="nil"/>
            </w:tcBorders>
            <w:shd w:val="clear" w:color="auto" w:fill="auto"/>
            <w:noWrap/>
            <w:vAlign w:val="bottom"/>
            <w:hideMark/>
          </w:tcPr>
          <w:p w14:paraId="4EDC147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ΑΝ.ΕΛ:</w:t>
            </w:r>
          </w:p>
        </w:tc>
        <w:tc>
          <w:tcPr>
            <w:tcW w:w="1025" w:type="dxa"/>
            <w:tcBorders>
              <w:top w:val="nil"/>
              <w:left w:val="nil"/>
              <w:bottom w:val="nil"/>
              <w:right w:val="nil"/>
            </w:tcBorders>
            <w:shd w:val="clear" w:color="auto" w:fill="auto"/>
            <w:noWrap/>
            <w:vAlign w:val="bottom"/>
            <w:hideMark/>
          </w:tcPr>
          <w:p w14:paraId="4EDC147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48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48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48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48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484" w14:textId="77777777" w:rsidR="002B1AFB" w:rsidRPr="007F669D" w:rsidRDefault="007215F5" w:rsidP="002B1AFB">
            <w:pPr>
              <w:rPr>
                <w:rFonts w:ascii="Times New Roman" w:eastAsia="Times New Roman" w:hAnsi="Times New Roman" w:cs="Times New Roman"/>
                <w:sz w:val="20"/>
              </w:rPr>
            </w:pPr>
          </w:p>
        </w:tc>
      </w:tr>
      <w:tr w:rsidR="00ED4365" w14:paraId="4EDC148C" w14:textId="77777777">
        <w:trPr>
          <w:trHeight w:val="300"/>
        </w:trPr>
        <w:tc>
          <w:tcPr>
            <w:tcW w:w="2203" w:type="dxa"/>
            <w:gridSpan w:val="2"/>
            <w:tcBorders>
              <w:top w:val="nil"/>
              <w:left w:val="nil"/>
              <w:bottom w:val="nil"/>
              <w:right w:val="nil"/>
            </w:tcBorders>
            <w:shd w:val="clear" w:color="auto" w:fill="auto"/>
            <w:noWrap/>
            <w:vAlign w:val="bottom"/>
            <w:hideMark/>
          </w:tcPr>
          <w:p w14:paraId="4EDC148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 xml:space="preserve">ΕΝ. </w:t>
            </w:r>
            <w:r w:rsidRPr="007F669D">
              <w:rPr>
                <w:rFonts w:ascii="Calibri" w:eastAsia="Times New Roman" w:hAnsi="Calibri" w:cs="Calibri"/>
                <w:color w:val="000000"/>
                <w:sz w:val="22"/>
                <w:szCs w:val="22"/>
              </w:rPr>
              <w:t>ΚΕΝΤΡΩΩΝ:</w:t>
            </w:r>
          </w:p>
        </w:tc>
        <w:tc>
          <w:tcPr>
            <w:tcW w:w="1109" w:type="dxa"/>
            <w:tcBorders>
              <w:top w:val="nil"/>
              <w:left w:val="nil"/>
              <w:bottom w:val="nil"/>
              <w:right w:val="nil"/>
            </w:tcBorders>
            <w:shd w:val="clear" w:color="auto" w:fill="auto"/>
            <w:noWrap/>
            <w:vAlign w:val="bottom"/>
            <w:hideMark/>
          </w:tcPr>
          <w:p w14:paraId="4EDC1487"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48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48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48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48B" w14:textId="77777777" w:rsidR="002B1AFB" w:rsidRPr="007F669D" w:rsidRDefault="007215F5" w:rsidP="002B1AFB">
            <w:pPr>
              <w:rPr>
                <w:rFonts w:ascii="Times New Roman" w:eastAsia="Times New Roman" w:hAnsi="Times New Roman" w:cs="Times New Roman"/>
                <w:sz w:val="20"/>
              </w:rPr>
            </w:pPr>
          </w:p>
        </w:tc>
      </w:tr>
      <w:tr w:rsidR="00ED4365" w14:paraId="4EDC1494" w14:textId="77777777">
        <w:trPr>
          <w:trHeight w:val="300"/>
        </w:trPr>
        <w:tc>
          <w:tcPr>
            <w:tcW w:w="1178" w:type="dxa"/>
            <w:tcBorders>
              <w:top w:val="nil"/>
              <w:left w:val="nil"/>
              <w:bottom w:val="nil"/>
              <w:right w:val="nil"/>
            </w:tcBorders>
            <w:shd w:val="clear" w:color="auto" w:fill="auto"/>
            <w:noWrap/>
            <w:vAlign w:val="bottom"/>
            <w:hideMark/>
          </w:tcPr>
          <w:p w14:paraId="4EDC148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48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48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49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49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49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493" w14:textId="77777777" w:rsidR="002B1AFB" w:rsidRPr="007F669D" w:rsidRDefault="007215F5" w:rsidP="002B1AFB">
            <w:pPr>
              <w:rPr>
                <w:rFonts w:ascii="Times New Roman" w:eastAsia="Times New Roman" w:hAnsi="Times New Roman" w:cs="Times New Roman"/>
                <w:sz w:val="20"/>
              </w:rPr>
            </w:pPr>
          </w:p>
        </w:tc>
      </w:tr>
      <w:tr w:rsidR="00ED4365" w14:paraId="4EDC149C" w14:textId="77777777">
        <w:trPr>
          <w:trHeight w:val="300"/>
        </w:trPr>
        <w:tc>
          <w:tcPr>
            <w:tcW w:w="1178" w:type="dxa"/>
            <w:tcBorders>
              <w:top w:val="nil"/>
              <w:left w:val="nil"/>
              <w:bottom w:val="nil"/>
              <w:right w:val="nil"/>
            </w:tcBorders>
            <w:shd w:val="clear" w:color="auto" w:fill="auto"/>
            <w:noWrap/>
            <w:vAlign w:val="bottom"/>
            <w:hideMark/>
          </w:tcPr>
          <w:p w14:paraId="4EDC1495"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496"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49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498"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499"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49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49B" w14:textId="77777777" w:rsidR="002B1AFB" w:rsidRPr="007F669D" w:rsidRDefault="007215F5" w:rsidP="002B1AFB">
            <w:pPr>
              <w:rPr>
                <w:rFonts w:ascii="Times New Roman" w:eastAsia="Times New Roman" w:hAnsi="Times New Roman" w:cs="Times New Roman"/>
                <w:sz w:val="20"/>
              </w:rPr>
            </w:pPr>
          </w:p>
        </w:tc>
      </w:tr>
      <w:tr w:rsidR="00ED4365" w14:paraId="4EDC14A2"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49D"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49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83 ως έχει</w:t>
            </w:r>
          </w:p>
        </w:tc>
        <w:tc>
          <w:tcPr>
            <w:tcW w:w="1903" w:type="dxa"/>
            <w:tcBorders>
              <w:top w:val="nil"/>
              <w:left w:val="nil"/>
              <w:bottom w:val="nil"/>
              <w:right w:val="nil"/>
            </w:tcBorders>
            <w:shd w:val="clear" w:color="auto" w:fill="auto"/>
            <w:noWrap/>
            <w:vAlign w:val="bottom"/>
            <w:hideMark/>
          </w:tcPr>
          <w:p w14:paraId="4EDC149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4A0"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4A1" w14:textId="77777777" w:rsidR="002B1AFB" w:rsidRPr="007F669D" w:rsidRDefault="007215F5" w:rsidP="002B1AFB">
            <w:pPr>
              <w:rPr>
                <w:rFonts w:ascii="Times New Roman" w:eastAsia="Times New Roman" w:hAnsi="Times New Roman" w:cs="Times New Roman"/>
                <w:sz w:val="20"/>
              </w:rPr>
            </w:pPr>
          </w:p>
        </w:tc>
      </w:tr>
      <w:tr w:rsidR="00ED4365" w14:paraId="4EDC14AA" w14:textId="77777777">
        <w:trPr>
          <w:trHeight w:val="300"/>
        </w:trPr>
        <w:tc>
          <w:tcPr>
            <w:tcW w:w="1178" w:type="dxa"/>
            <w:tcBorders>
              <w:top w:val="nil"/>
              <w:left w:val="nil"/>
              <w:bottom w:val="nil"/>
              <w:right w:val="nil"/>
            </w:tcBorders>
            <w:shd w:val="clear" w:color="auto" w:fill="auto"/>
            <w:noWrap/>
            <w:vAlign w:val="bottom"/>
            <w:hideMark/>
          </w:tcPr>
          <w:p w14:paraId="4EDC14A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4A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4A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4A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4A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4A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4A9" w14:textId="77777777" w:rsidR="002B1AFB" w:rsidRPr="007F669D" w:rsidRDefault="007215F5" w:rsidP="002B1AFB">
            <w:pPr>
              <w:rPr>
                <w:rFonts w:ascii="Times New Roman" w:eastAsia="Times New Roman" w:hAnsi="Times New Roman" w:cs="Times New Roman"/>
                <w:sz w:val="20"/>
              </w:rPr>
            </w:pPr>
          </w:p>
        </w:tc>
      </w:tr>
      <w:tr w:rsidR="00ED4365" w14:paraId="4EDC14B2" w14:textId="77777777">
        <w:trPr>
          <w:trHeight w:val="300"/>
        </w:trPr>
        <w:tc>
          <w:tcPr>
            <w:tcW w:w="1178" w:type="dxa"/>
            <w:tcBorders>
              <w:top w:val="nil"/>
              <w:left w:val="nil"/>
              <w:bottom w:val="nil"/>
              <w:right w:val="nil"/>
            </w:tcBorders>
            <w:shd w:val="clear" w:color="auto" w:fill="auto"/>
            <w:noWrap/>
            <w:vAlign w:val="bottom"/>
            <w:hideMark/>
          </w:tcPr>
          <w:p w14:paraId="4EDC14A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4A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4A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4A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4A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4B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4B1" w14:textId="77777777" w:rsidR="002B1AFB" w:rsidRPr="007F669D" w:rsidRDefault="007215F5" w:rsidP="002B1AFB">
            <w:pPr>
              <w:rPr>
                <w:rFonts w:ascii="Times New Roman" w:eastAsia="Times New Roman" w:hAnsi="Times New Roman" w:cs="Times New Roman"/>
                <w:sz w:val="20"/>
              </w:rPr>
            </w:pPr>
          </w:p>
        </w:tc>
      </w:tr>
      <w:tr w:rsidR="00ED4365" w14:paraId="4EDC14BA" w14:textId="77777777">
        <w:trPr>
          <w:trHeight w:val="300"/>
        </w:trPr>
        <w:tc>
          <w:tcPr>
            <w:tcW w:w="1178" w:type="dxa"/>
            <w:tcBorders>
              <w:top w:val="nil"/>
              <w:left w:val="nil"/>
              <w:bottom w:val="nil"/>
              <w:right w:val="nil"/>
            </w:tcBorders>
            <w:shd w:val="clear" w:color="auto" w:fill="auto"/>
            <w:noWrap/>
            <w:vAlign w:val="bottom"/>
            <w:hideMark/>
          </w:tcPr>
          <w:p w14:paraId="4EDC14B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4B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4B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4B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4B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4B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4B9" w14:textId="77777777" w:rsidR="002B1AFB" w:rsidRPr="007F669D" w:rsidRDefault="007215F5" w:rsidP="002B1AFB">
            <w:pPr>
              <w:rPr>
                <w:rFonts w:ascii="Times New Roman" w:eastAsia="Times New Roman" w:hAnsi="Times New Roman" w:cs="Times New Roman"/>
                <w:sz w:val="20"/>
              </w:rPr>
            </w:pPr>
          </w:p>
        </w:tc>
      </w:tr>
      <w:tr w:rsidR="00ED4365" w14:paraId="4EDC14C2" w14:textId="77777777">
        <w:trPr>
          <w:trHeight w:val="300"/>
        </w:trPr>
        <w:tc>
          <w:tcPr>
            <w:tcW w:w="1178" w:type="dxa"/>
            <w:tcBorders>
              <w:top w:val="nil"/>
              <w:left w:val="nil"/>
              <w:bottom w:val="nil"/>
              <w:right w:val="nil"/>
            </w:tcBorders>
            <w:shd w:val="clear" w:color="auto" w:fill="auto"/>
            <w:noWrap/>
            <w:vAlign w:val="bottom"/>
            <w:hideMark/>
          </w:tcPr>
          <w:p w14:paraId="4EDC14B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4B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4B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4B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4B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4C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4C1" w14:textId="77777777" w:rsidR="002B1AFB" w:rsidRPr="007F669D" w:rsidRDefault="007215F5" w:rsidP="002B1AFB">
            <w:pPr>
              <w:rPr>
                <w:rFonts w:ascii="Times New Roman" w:eastAsia="Times New Roman" w:hAnsi="Times New Roman" w:cs="Times New Roman"/>
                <w:sz w:val="20"/>
              </w:rPr>
            </w:pPr>
          </w:p>
        </w:tc>
      </w:tr>
      <w:tr w:rsidR="00ED4365" w14:paraId="4EDC14CA" w14:textId="77777777">
        <w:trPr>
          <w:trHeight w:val="300"/>
        </w:trPr>
        <w:tc>
          <w:tcPr>
            <w:tcW w:w="1178" w:type="dxa"/>
            <w:tcBorders>
              <w:top w:val="nil"/>
              <w:left w:val="nil"/>
              <w:bottom w:val="nil"/>
              <w:right w:val="nil"/>
            </w:tcBorders>
            <w:shd w:val="clear" w:color="auto" w:fill="auto"/>
            <w:noWrap/>
            <w:vAlign w:val="bottom"/>
            <w:hideMark/>
          </w:tcPr>
          <w:p w14:paraId="4EDC14C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4C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4C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4C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4C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4C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4C9" w14:textId="77777777" w:rsidR="002B1AFB" w:rsidRPr="007F669D" w:rsidRDefault="007215F5" w:rsidP="002B1AFB">
            <w:pPr>
              <w:rPr>
                <w:rFonts w:ascii="Times New Roman" w:eastAsia="Times New Roman" w:hAnsi="Times New Roman" w:cs="Times New Roman"/>
                <w:sz w:val="20"/>
              </w:rPr>
            </w:pPr>
          </w:p>
        </w:tc>
      </w:tr>
      <w:tr w:rsidR="00ED4365" w14:paraId="4EDC14D2" w14:textId="77777777">
        <w:trPr>
          <w:trHeight w:val="300"/>
        </w:trPr>
        <w:tc>
          <w:tcPr>
            <w:tcW w:w="1178" w:type="dxa"/>
            <w:tcBorders>
              <w:top w:val="nil"/>
              <w:left w:val="nil"/>
              <w:bottom w:val="nil"/>
              <w:right w:val="nil"/>
            </w:tcBorders>
            <w:shd w:val="clear" w:color="auto" w:fill="auto"/>
            <w:noWrap/>
            <w:vAlign w:val="bottom"/>
            <w:hideMark/>
          </w:tcPr>
          <w:p w14:paraId="4EDC14C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14C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4C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4C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4C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4D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4D1" w14:textId="77777777" w:rsidR="002B1AFB" w:rsidRPr="007F669D" w:rsidRDefault="007215F5" w:rsidP="002B1AFB">
            <w:pPr>
              <w:rPr>
                <w:rFonts w:ascii="Times New Roman" w:eastAsia="Times New Roman" w:hAnsi="Times New Roman" w:cs="Times New Roman"/>
                <w:sz w:val="20"/>
              </w:rPr>
            </w:pPr>
          </w:p>
        </w:tc>
      </w:tr>
      <w:tr w:rsidR="00ED4365" w14:paraId="4EDC14D9" w14:textId="77777777">
        <w:trPr>
          <w:trHeight w:val="300"/>
        </w:trPr>
        <w:tc>
          <w:tcPr>
            <w:tcW w:w="2203" w:type="dxa"/>
            <w:gridSpan w:val="2"/>
            <w:tcBorders>
              <w:top w:val="nil"/>
              <w:left w:val="nil"/>
              <w:bottom w:val="nil"/>
              <w:right w:val="nil"/>
            </w:tcBorders>
            <w:shd w:val="clear" w:color="auto" w:fill="auto"/>
            <w:noWrap/>
            <w:vAlign w:val="bottom"/>
            <w:hideMark/>
          </w:tcPr>
          <w:p w14:paraId="4EDC14D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4D4"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4D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4D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4D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4D8" w14:textId="77777777" w:rsidR="002B1AFB" w:rsidRPr="007F669D" w:rsidRDefault="007215F5" w:rsidP="002B1AFB">
            <w:pPr>
              <w:rPr>
                <w:rFonts w:ascii="Times New Roman" w:eastAsia="Times New Roman" w:hAnsi="Times New Roman" w:cs="Times New Roman"/>
                <w:sz w:val="20"/>
              </w:rPr>
            </w:pPr>
          </w:p>
        </w:tc>
      </w:tr>
      <w:tr w:rsidR="00ED4365" w14:paraId="4EDC14E1" w14:textId="77777777">
        <w:trPr>
          <w:trHeight w:val="300"/>
        </w:trPr>
        <w:tc>
          <w:tcPr>
            <w:tcW w:w="1178" w:type="dxa"/>
            <w:tcBorders>
              <w:top w:val="nil"/>
              <w:left w:val="nil"/>
              <w:bottom w:val="nil"/>
              <w:right w:val="nil"/>
            </w:tcBorders>
            <w:shd w:val="clear" w:color="auto" w:fill="auto"/>
            <w:noWrap/>
            <w:vAlign w:val="bottom"/>
            <w:hideMark/>
          </w:tcPr>
          <w:p w14:paraId="4EDC14D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4D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4D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4D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4D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4D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4E0" w14:textId="77777777" w:rsidR="002B1AFB" w:rsidRPr="007F669D" w:rsidRDefault="007215F5" w:rsidP="002B1AFB">
            <w:pPr>
              <w:rPr>
                <w:rFonts w:ascii="Times New Roman" w:eastAsia="Times New Roman" w:hAnsi="Times New Roman" w:cs="Times New Roman"/>
                <w:sz w:val="20"/>
              </w:rPr>
            </w:pPr>
          </w:p>
        </w:tc>
      </w:tr>
      <w:tr w:rsidR="00ED4365" w14:paraId="4EDC14E9" w14:textId="77777777">
        <w:trPr>
          <w:trHeight w:val="300"/>
        </w:trPr>
        <w:tc>
          <w:tcPr>
            <w:tcW w:w="1178" w:type="dxa"/>
            <w:tcBorders>
              <w:top w:val="nil"/>
              <w:left w:val="nil"/>
              <w:bottom w:val="nil"/>
              <w:right w:val="nil"/>
            </w:tcBorders>
            <w:shd w:val="clear" w:color="auto" w:fill="auto"/>
            <w:noWrap/>
            <w:vAlign w:val="bottom"/>
            <w:hideMark/>
          </w:tcPr>
          <w:p w14:paraId="4EDC14E2"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4E3"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4E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4E5"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4E6"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4E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4E8" w14:textId="77777777" w:rsidR="002B1AFB" w:rsidRPr="007F669D" w:rsidRDefault="007215F5" w:rsidP="002B1AFB">
            <w:pPr>
              <w:rPr>
                <w:rFonts w:ascii="Times New Roman" w:eastAsia="Times New Roman" w:hAnsi="Times New Roman" w:cs="Times New Roman"/>
                <w:sz w:val="20"/>
              </w:rPr>
            </w:pPr>
          </w:p>
        </w:tc>
      </w:tr>
      <w:tr w:rsidR="00ED4365" w14:paraId="4EDC14EF"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4EA"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4E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84 ως έχει</w:t>
            </w:r>
          </w:p>
        </w:tc>
        <w:tc>
          <w:tcPr>
            <w:tcW w:w="1903" w:type="dxa"/>
            <w:tcBorders>
              <w:top w:val="nil"/>
              <w:left w:val="nil"/>
              <w:bottom w:val="nil"/>
              <w:right w:val="nil"/>
            </w:tcBorders>
            <w:shd w:val="clear" w:color="auto" w:fill="auto"/>
            <w:noWrap/>
            <w:vAlign w:val="bottom"/>
            <w:hideMark/>
          </w:tcPr>
          <w:p w14:paraId="4EDC14E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 xml:space="preserve">ΚΑΤΑ </w:t>
            </w:r>
            <w:r w:rsidRPr="007F669D">
              <w:rPr>
                <w:rFonts w:ascii="Calibri" w:eastAsia="Times New Roman" w:hAnsi="Calibri" w:cs="Calibri"/>
                <w:color w:val="000000"/>
                <w:sz w:val="22"/>
                <w:szCs w:val="22"/>
              </w:rPr>
              <w:t>ΠΛΕΙΟΨΗΦΙΑ</w:t>
            </w:r>
          </w:p>
        </w:tc>
        <w:tc>
          <w:tcPr>
            <w:tcW w:w="1542" w:type="dxa"/>
            <w:gridSpan w:val="2"/>
            <w:tcBorders>
              <w:top w:val="nil"/>
              <w:left w:val="nil"/>
              <w:bottom w:val="nil"/>
              <w:right w:val="nil"/>
            </w:tcBorders>
            <w:shd w:val="clear" w:color="auto" w:fill="auto"/>
            <w:noWrap/>
            <w:vAlign w:val="bottom"/>
            <w:hideMark/>
          </w:tcPr>
          <w:p w14:paraId="4EDC14ED"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4EE" w14:textId="77777777" w:rsidR="002B1AFB" w:rsidRPr="007F669D" w:rsidRDefault="007215F5" w:rsidP="002B1AFB">
            <w:pPr>
              <w:rPr>
                <w:rFonts w:ascii="Times New Roman" w:eastAsia="Times New Roman" w:hAnsi="Times New Roman" w:cs="Times New Roman"/>
                <w:sz w:val="20"/>
              </w:rPr>
            </w:pPr>
          </w:p>
        </w:tc>
      </w:tr>
      <w:tr w:rsidR="00ED4365" w14:paraId="4EDC14F7" w14:textId="77777777">
        <w:trPr>
          <w:trHeight w:val="300"/>
        </w:trPr>
        <w:tc>
          <w:tcPr>
            <w:tcW w:w="1178" w:type="dxa"/>
            <w:tcBorders>
              <w:top w:val="nil"/>
              <w:left w:val="nil"/>
              <w:bottom w:val="nil"/>
              <w:right w:val="nil"/>
            </w:tcBorders>
            <w:shd w:val="clear" w:color="auto" w:fill="auto"/>
            <w:noWrap/>
            <w:vAlign w:val="bottom"/>
            <w:hideMark/>
          </w:tcPr>
          <w:p w14:paraId="4EDC14F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4F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4F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4F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4F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4F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4F6" w14:textId="77777777" w:rsidR="002B1AFB" w:rsidRPr="007F669D" w:rsidRDefault="007215F5" w:rsidP="002B1AFB">
            <w:pPr>
              <w:rPr>
                <w:rFonts w:ascii="Times New Roman" w:eastAsia="Times New Roman" w:hAnsi="Times New Roman" w:cs="Times New Roman"/>
                <w:sz w:val="20"/>
              </w:rPr>
            </w:pPr>
          </w:p>
        </w:tc>
      </w:tr>
      <w:tr w:rsidR="00ED4365" w14:paraId="4EDC14FF" w14:textId="77777777">
        <w:trPr>
          <w:trHeight w:val="300"/>
        </w:trPr>
        <w:tc>
          <w:tcPr>
            <w:tcW w:w="1178" w:type="dxa"/>
            <w:tcBorders>
              <w:top w:val="nil"/>
              <w:left w:val="nil"/>
              <w:bottom w:val="nil"/>
              <w:right w:val="nil"/>
            </w:tcBorders>
            <w:shd w:val="clear" w:color="auto" w:fill="auto"/>
            <w:noWrap/>
            <w:vAlign w:val="bottom"/>
            <w:hideMark/>
          </w:tcPr>
          <w:p w14:paraId="4EDC14F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4F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4F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4F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4F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4F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4FE" w14:textId="77777777" w:rsidR="002B1AFB" w:rsidRPr="007F669D" w:rsidRDefault="007215F5" w:rsidP="002B1AFB">
            <w:pPr>
              <w:rPr>
                <w:rFonts w:ascii="Times New Roman" w:eastAsia="Times New Roman" w:hAnsi="Times New Roman" w:cs="Times New Roman"/>
                <w:sz w:val="20"/>
              </w:rPr>
            </w:pPr>
          </w:p>
        </w:tc>
      </w:tr>
      <w:tr w:rsidR="00ED4365" w14:paraId="4EDC1507" w14:textId="77777777">
        <w:trPr>
          <w:trHeight w:val="300"/>
        </w:trPr>
        <w:tc>
          <w:tcPr>
            <w:tcW w:w="1178" w:type="dxa"/>
            <w:tcBorders>
              <w:top w:val="nil"/>
              <w:left w:val="nil"/>
              <w:bottom w:val="nil"/>
              <w:right w:val="nil"/>
            </w:tcBorders>
            <w:shd w:val="clear" w:color="auto" w:fill="auto"/>
            <w:noWrap/>
            <w:vAlign w:val="bottom"/>
            <w:hideMark/>
          </w:tcPr>
          <w:p w14:paraId="4EDC150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50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50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50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50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50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506" w14:textId="77777777" w:rsidR="002B1AFB" w:rsidRPr="007F669D" w:rsidRDefault="007215F5" w:rsidP="002B1AFB">
            <w:pPr>
              <w:rPr>
                <w:rFonts w:ascii="Times New Roman" w:eastAsia="Times New Roman" w:hAnsi="Times New Roman" w:cs="Times New Roman"/>
                <w:sz w:val="20"/>
              </w:rPr>
            </w:pPr>
          </w:p>
        </w:tc>
      </w:tr>
      <w:tr w:rsidR="00ED4365" w14:paraId="4EDC150F" w14:textId="77777777">
        <w:trPr>
          <w:trHeight w:val="300"/>
        </w:trPr>
        <w:tc>
          <w:tcPr>
            <w:tcW w:w="1178" w:type="dxa"/>
            <w:tcBorders>
              <w:top w:val="nil"/>
              <w:left w:val="nil"/>
              <w:bottom w:val="nil"/>
              <w:right w:val="nil"/>
            </w:tcBorders>
            <w:shd w:val="clear" w:color="auto" w:fill="auto"/>
            <w:noWrap/>
            <w:vAlign w:val="bottom"/>
            <w:hideMark/>
          </w:tcPr>
          <w:p w14:paraId="4EDC150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50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50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50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50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50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50E" w14:textId="77777777" w:rsidR="002B1AFB" w:rsidRPr="007F669D" w:rsidRDefault="007215F5" w:rsidP="002B1AFB">
            <w:pPr>
              <w:rPr>
                <w:rFonts w:ascii="Times New Roman" w:eastAsia="Times New Roman" w:hAnsi="Times New Roman" w:cs="Times New Roman"/>
                <w:sz w:val="20"/>
              </w:rPr>
            </w:pPr>
          </w:p>
        </w:tc>
      </w:tr>
      <w:tr w:rsidR="00ED4365" w14:paraId="4EDC1517" w14:textId="77777777">
        <w:trPr>
          <w:trHeight w:val="300"/>
        </w:trPr>
        <w:tc>
          <w:tcPr>
            <w:tcW w:w="1178" w:type="dxa"/>
            <w:tcBorders>
              <w:top w:val="nil"/>
              <w:left w:val="nil"/>
              <w:bottom w:val="nil"/>
              <w:right w:val="nil"/>
            </w:tcBorders>
            <w:shd w:val="clear" w:color="auto" w:fill="auto"/>
            <w:noWrap/>
            <w:vAlign w:val="bottom"/>
            <w:hideMark/>
          </w:tcPr>
          <w:p w14:paraId="4EDC151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51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51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51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51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51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516" w14:textId="77777777" w:rsidR="002B1AFB" w:rsidRPr="007F669D" w:rsidRDefault="007215F5" w:rsidP="002B1AFB">
            <w:pPr>
              <w:rPr>
                <w:rFonts w:ascii="Times New Roman" w:eastAsia="Times New Roman" w:hAnsi="Times New Roman" w:cs="Times New Roman"/>
                <w:sz w:val="20"/>
              </w:rPr>
            </w:pPr>
          </w:p>
        </w:tc>
      </w:tr>
      <w:tr w:rsidR="00ED4365" w14:paraId="4EDC151F" w14:textId="77777777">
        <w:trPr>
          <w:trHeight w:val="300"/>
        </w:trPr>
        <w:tc>
          <w:tcPr>
            <w:tcW w:w="1178" w:type="dxa"/>
            <w:tcBorders>
              <w:top w:val="nil"/>
              <w:left w:val="nil"/>
              <w:bottom w:val="nil"/>
              <w:right w:val="nil"/>
            </w:tcBorders>
            <w:shd w:val="clear" w:color="auto" w:fill="auto"/>
            <w:noWrap/>
            <w:vAlign w:val="bottom"/>
            <w:hideMark/>
          </w:tcPr>
          <w:p w14:paraId="4EDC151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151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51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51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51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51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51E" w14:textId="77777777" w:rsidR="002B1AFB" w:rsidRPr="007F669D" w:rsidRDefault="007215F5" w:rsidP="002B1AFB">
            <w:pPr>
              <w:rPr>
                <w:rFonts w:ascii="Times New Roman" w:eastAsia="Times New Roman" w:hAnsi="Times New Roman" w:cs="Times New Roman"/>
                <w:sz w:val="20"/>
              </w:rPr>
            </w:pPr>
          </w:p>
        </w:tc>
      </w:tr>
      <w:tr w:rsidR="00ED4365" w14:paraId="4EDC1526" w14:textId="77777777">
        <w:trPr>
          <w:trHeight w:val="300"/>
        </w:trPr>
        <w:tc>
          <w:tcPr>
            <w:tcW w:w="2203" w:type="dxa"/>
            <w:gridSpan w:val="2"/>
            <w:tcBorders>
              <w:top w:val="nil"/>
              <w:left w:val="nil"/>
              <w:bottom w:val="nil"/>
              <w:right w:val="nil"/>
            </w:tcBorders>
            <w:shd w:val="clear" w:color="auto" w:fill="auto"/>
            <w:noWrap/>
            <w:vAlign w:val="bottom"/>
            <w:hideMark/>
          </w:tcPr>
          <w:p w14:paraId="4EDC152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521"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52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52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52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525" w14:textId="77777777" w:rsidR="002B1AFB" w:rsidRPr="007F669D" w:rsidRDefault="007215F5" w:rsidP="002B1AFB">
            <w:pPr>
              <w:rPr>
                <w:rFonts w:ascii="Times New Roman" w:eastAsia="Times New Roman" w:hAnsi="Times New Roman" w:cs="Times New Roman"/>
                <w:sz w:val="20"/>
              </w:rPr>
            </w:pPr>
          </w:p>
        </w:tc>
      </w:tr>
      <w:tr w:rsidR="00ED4365" w14:paraId="4EDC152E" w14:textId="77777777">
        <w:trPr>
          <w:trHeight w:val="300"/>
        </w:trPr>
        <w:tc>
          <w:tcPr>
            <w:tcW w:w="1178" w:type="dxa"/>
            <w:tcBorders>
              <w:top w:val="nil"/>
              <w:left w:val="nil"/>
              <w:bottom w:val="nil"/>
              <w:right w:val="nil"/>
            </w:tcBorders>
            <w:shd w:val="clear" w:color="auto" w:fill="auto"/>
            <w:noWrap/>
            <w:vAlign w:val="bottom"/>
            <w:hideMark/>
          </w:tcPr>
          <w:p w14:paraId="4EDC152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52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52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52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52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52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52D" w14:textId="77777777" w:rsidR="002B1AFB" w:rsidRPr="007F669D" w:rsidRDefault="007215F5" w:rsidP="002B1AFB">
            <w:pPr>
              <w:rPr>
                <w:rFonts w:ascii="Times New Roman" w:eastAsia="Times New Roman" w:hAnsi="Times New Roman" w:cs="Times New Roman"/>
                <w:sz w:val="20"/>
              </w:rPr>
            </w:pPr>
          </w:p>
        </w:tc>
      </w:tr>
      <w:tr w:rsidR="00ED4365" w14:paraId="4EDC1536" w14:textId="77777777">
        <w:trPr>
          <w:trHeight w:val="300"/>
        </w:trPr>
        <w:tc>
          <w:tcPr>
            <w:tcW w:w="1178" w:type="dxa"/>
            <w:tcBorders>
              <w:top w:val="nil"/>
              <w:left w:val="nil"/>
              <w:bottom w:val="nil"/>
              <w:right w:val="nil"/>
            </w:tcBorders>
            <w:shd w:val="clear" w:color="auto" w:fill="auto"/>
            <w:noWrap/>
            <w:vAlign w:val="bottom"/>
            <w:hideMark/>
          </w:tcPr>
          <w:p w14:paraId="4EDC152F"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530"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53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532"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533"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53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535" w14:textId="77777777" w:rsidR="002B1AFB" w:rsidRPr="007F669D" w:rsidRDefault="007215F5" w:rsidP="002B1AFB">
            <w:pPr>
              <w:rPr>
                <w:rFonts w:ascii="Times New Roman" w:eastAsia="Times New Roman" w:hAnsi="Times New Roman" w:cs="Times New Roman"/>
                <w:sz w:val="20"/>
              </w:rPr>
            </w:pPr>
          </w:p>
        </w:tc>
      </w:tr>
      <w:tr w:rsidR="00ED4365" w14:paraId="4EDC153C"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537"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53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85 ως έχει</w:t>
            </w:r>
          </w:p>
        </w:tc>
        <w:tc>
          <w:tcPr>
            <w:tcW w:w="1903" w:type="dxa"/>
            <w:tcBorders>
              <w:top w:val="nil"/>
              <w:left w:val="nil"/>
              <w:bottom w:val="nil"/>
              <w:right w:val="nil"/>
            </w:tcBorders>
            <w:shd w:val="clear" w:color="auto" w:fill="auto"/>
            <w:noWrap/>
            <w:vAlign w:val="bottom"/>
            <w:hideMark/>
          </w:tcPr>
          <w:p w14:paraId="4EDC153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53A"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53B" w14:textId="77777777" w:rsidR="002B1AFB" w:rsidRPr="007F669D" w:rsidRDefault="007215F5" w:rsidP="002B1AFB">
            <w:pPr>
              <w:rPr>
                <w:rFonts w:ascii="Times New Roman" w:eastAsia="Times New Roman" w:hAnsi="Times New Roman" w:cs="Times New Roman"/>
                <w:sz w:val="20"/>
              </w:rPr>
            </w:pPr>
          </w:p>
        </w:tc>
      </w:tr>
      <w:tr w:rsidR="00ED4365" w14:paraId="4EDC1544" w14:textId="77777777">
        <w:trPr>
          <w:trHeight w:val="300"/>
        </w:trPr>
        <w:tc>
          <w:tcPr>
            <w:tcW w:w="1178" w:type="dxa"/>
            <w:tcBorders>
              <w:top w:val="nil"/>
              <w:left w:val="nil"/>
              <w:bottom w:val="nil"/>
              <w:right w:val="nil"/>
            </w:tcBorders>
            <w:shd w:val="clear" w:color="auto" w:fill="auto"/>
            <w:noWrap/>
            <w:vAlign w:val="bottom"/>
            <w:hideMark/>
          </w:tcPr>
          <w:p w14:paraId="4EDC153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53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53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54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54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54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543" w14:textId="77777777" w:rsidR="002B1AFB" w:rsidRPr="007F669D" w:rsidRDefault="007215F5" w:rsidP="002B1AFB">
            <w:pPr>
              <w:rPr>
                <w:rFonts w:ascii="Times New Roman" w:eastAsia="Times New Roman" w:hAnsi="Times New Roman" w:cs="Times New Roman"/>
                <w:sz w:val="20"/>
              </w:rPr>
            </w:pPr>
          </w:p>
        </w:tc>
      </w:tr>
      <w:tr w:rsidR="00ED4365" w14:paraId="4EDC154C" w14:textId="77777777">
        <w:trPr>
          <w:trHeight w:val="300"/>
        </w:trPr>
        <w:tc>
          <w:tcPr>
            <w:tcW w:w="1178" w:type="dxa"/>
            <w:tcBorders>
              <w:top w:val="nil"/>
              <w:left w:val="nil"/>
              <w:bottom w:val="nil"/>
              <w:right w:val="nil"/>
            </w:tcBorders>
            <w:shd w:val="clear" w:color="auto" w:fill="auto"/>
            <w:noWrap/>
            <w:vAlign w:val="bottom"/>
            <w:hideMark/>
          </w:tcPr>
          <w:p w14:paraId="4EDC154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54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54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54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54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54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54B" w14:textId="77777777" w:rsidR="002B1AFB" w:rsidRPr="007F669D" w:rsidRDefault="007215F5" w:rsidP="002B1AFB">
            <w:pPr>
              <w:rPr>
                <w:rFonts w:ascii="Times New Roman" w:eastAsia="Times New Roman" w:hAnsi="Times New Roman" w:cs="Times New Roman"/>
                <w:sz w:val="20"/>
              </w:rPr>
            </w:pPr>
          </w:p>
        </w:tc>
      </w:tr>
      <w:tr w:rsidR="00ED4365" w14:paraId="4EDC1554" w14:textId="77777777">
        <w:trPr>
          <w:trHeight w:val="300"/>
        </w:trPr>
        <w:tc>
          <w:tcPr>
            <w:tcW w:w="1178" w:type="dxa"/>
            <w:tcBorders>
              <w:top w:val="nil"/>
              <w:left w:val="nil"/>
              <w:bottom w:val="nil"/>
              <w:right w:val="nil"/>
            </w:tcBorders>
            <w:shd w:val="clear" w:color="auto" w:fill="auto"/>
            <w:noWrap/>
            <w:vAlign w:val="bottom"/>
            <w:hideMark/>
          </w:tcPr>
          <w:p w14:paraId="4EDC154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54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54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55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55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55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553" w14:textId="77777777" w:rsidR="002B1AFB" w:rsidRPr="007F669D" w:rsidRDefault="007215F5" w:rsidP="002B1AFB">
            <w:pPr>
              <w:rPr>
                <w:rFonts w:ascii="Times New Roman" w:eastAsia="Times New Roman" w:hAnsi="Times New Roman" w:cs="Times New Roman"/>
                <w:sz w:val="20"/>
              </w:rPr>
            </w:pPr>
          </w:p>
        </w:tc>
      </w:tr>
      <w:tr w:rsidR="00ED4365" w14:paraId="4EDC155C" w14:textId="77777777">
        <w:trPr>
          <w:trHeight w:val="300"/>
        </w:trPr>
        <w:tc>
          <w:tcPr>
            <w:tcW w:w="1178" w:type="dxa"/>
            <w:tcBorders>
              <w:top w:val="nil"/>
              <w:left w:val="nil"/>
              <w:bottom w:val="nil"/>
              <w:right w:val="nil"/>
            </w:tcBorders>
            <w:shd w:val="clear" w:color="auto" w:fill="auto"/>
            <w:noWrap/>
            <w:vAlign w:val="bottom"/>
            <w:hideMark/>
          </w:tcPr>
          <w:p w14:paraId="4EDC155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55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55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55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55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55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55B" w14:textId="77777777" w:rsidR="002B1AFB" w:rsidRPr="007F669D" w:rsidRDefault="007215F5" w:rsidP="002B1AFB">
            <w:pPr>
              <w:rPr>
                <w:rFonts w:ascii="Times New Roman" w:eastAsia="Times New Roman" w:hAnsi="Times New Roman" w:cs="Times New Roman"/>
                <w:sz w:val="20"/>
              </w:rPr>
            </w:pPr>
          </w:p>
        </w:tc>
      </w:tr>
      <w:tr w:rsidR="00ED4365" w14:paraId="4EDC1564" w14:textId="77777777">
        <w:trPr>
          <w:trHeight w:val="300"/>
        </w:trPr>
        <w:tc>
          <w:tcPr>
            <w:tcW w:w="1178" w:type="dxa"/>
            <w:tcBorders>
              <w:top w:val="nil"/>
              <w:left w:val="nil"/>
              <w:bottom w:val="nil"/>
              <w:right w:val="nil"/>
            </w:tcBorders>
            <w:shd w:val="clear" w:color="auto" w:fill="auto"/>
            <w:noWrap/>
            <w:vAlign w:val="bottom"/>
            <w:hideMark/>
          </w:tcPr>
          <w:p w14:paraId="4EDC155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55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55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56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56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56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563" w14:textId="77777777" w:rsidR="002B1AFB" w:rsidRPr="007F669D" w:rsidRDefault="007215F5" w:rsidP="002B1AFB">
            <w:pPr>
              <w:rPr>
                <w:rFonts w:ascii="Times New Roman" w:eastAsia="Times New Roman" w:hAnsi="Times New Roman" w:cs="Times New Roman"/>
                <w:sz w:val="20"/>
              </w:rPr>
            </w:pPr>
          </w:p>
        </w:tc>
      </w:tr>
      <w:tr w:rsidR="00ED4365" w14:paraId="4EDC156C" w14:textId="77777777">
        <w:trPr>
          <w:trHeight w:val="300"/>
        </w:trPr>
        <w:tc>
          <w:tcPr>
            <w:tcW w:w="1178" w:type="dxa"/>
            <w:tcBorders>
              <w:top w:val="nil"/>
              <w:left w:val="nil"/>
              <w:bottom w:val="nil"/>
              <w:right w:val="nil"/>
            </w:tcBorders>
            <w:shd w:val="clear" w:color="auto" w:fill="auto"/>
            <w:noWrap/>
            <w:vAlign w:val="bottom"/>
            <w:hideMark/>
          </w:tcPr>
          <w:p w14:paraId="4EDC156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ΑΝ.ΕΛ:</w:t>
            </w:r>
          </w:p>
        </w:tc>
        <w:tc>
          <w:tcPr>
            <w:tcW w:w="1025" w:type="dxa"/>
            <w:tcBorders>
              <w:top w:val="nil"/>
              <w:left w:val="nil"/>
              <w:bottom w:val="nil"/>
              <w:right w:val="nil"/>
            </w:tcBorders>
            <w:shd w:val="clear" w:color="auto" w:fill="auto"/>
            <w:noWrap/>
            <w:vAlign w:val="bottom"/>
            <w:hideMark/>
          </w:tcPr>
          <w:p w14:paraId="4EDC156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56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56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56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56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56B" w14:textId="77777777" w:rsidR="002B1AFB" w:rsidRPr="007F669D" w:rsidRDefault="007215F5" w:rsidP="002B1AFB">
            <w:pPr>
              <w:rPr>
                <w:rFonts w:ascii="Times New Roman" w:eastAsia="Times New Roman" w:hAnsi="Times New Roman" w:cs="Times New Roman"/>
                <w:sz w:val="20"/>
              </w:rPr>
            </w:pPr>
          </w:p>
        </w:tc>
      </w:tr>
      <w:tr w:rsidR="00ED4365" w14:paraId="4EDC1573" w14:textId="77777777">
        <w:trPr>
          <w:trHeight w:val="300"/>
        </w:trPr>
        <w:tc>
          <w:tcPr>
            <w:tcW w:w="2203" w:type="dxa"/>
            <w:gridSpan w:val="2"/>
            <w:tcBorders>
              <w:top w:val="nil"/>
              <w:left w:val="nil"/>
              <w:bottom w:val="nil"/>
              <w:right w:val="nil"/>
            </w:tcBorders>
            <w:shd w:val="clear" w:color="auto" w:fill="auto"/>
            <w:noWrap/>
            <w:vAlign w:val="bottom"/>
            <w:hideMark/>
          </w:tcPr>
          <w:p w14:paraId="4EDC156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56E"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56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57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57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572" w14:textId="77777777" w:rsidR="002B1AFB" w:rsidRPr="007F669D" w:rsidRDefault="007215F5" w:rsidP="002B1AFB">
            <w:pPr>
              <w:rPr>
                <w:rFonts w:ascii="Times New Roman" w:eastAsia="Times New Roman" w:hAnsi="Times New Roman" w:cs="Times New Roman"/>
                <w:sz w:val="20"/>
              </w:rPr>
            </w:pPr>
          </w:p>
        </w:tc>
      </w:tr>
      <w:tr w:rsidR="00ED4365" w14:paraId="4EDC157B" w14:textId="77777777">
        <w:trPr>
          <w:trHeight w:val="300"/>
        </w:trPr>
        <w:tc>
          <w:tcPr>
            <w:tcW w:w="1178" w:type="dxa"/>
            <w:tcBorders>
              <w:top w:val="nil"/>
              <w:left w:val="nil"/>
              <w:bottom w:val="nil"/>
              <w:right w:val="nil"/>
            </w:tcBorders>
            <w:shd w:val="clear" w:color="auto" w:fill="auto"/>
            <w:noWrap/>
            <w:vAlign w:val="bottom"/>
            <w:hideMark/>
          </w:tcPr>
          <w:p w14:paraId="4EDC157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57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57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57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57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57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57A" w14:textId="77777777" w:rsidR="002B1AFB" w:rsidRPr="007F669D" w:rsidRDefault="007215F5" w:rsidP="002B1AFB">
            <w:pPr>
              <w:rPr>
                <w:rFonts w:ascii="Times New Roman" w:eastAsia="Times New Roman" w:hAnsi="Times New Roman" w:cs="Times New Roman"/>
                <w:sz w:val="20"/>
              </w:rPr>
            </w:pPr>
          </w:p>
        </w:tc>
      </w:tr>
      <w:tr w:rsidR="00ED4365" w14:paraId="4EDC1583" w14:textId="77777777">
        <w:trPr>
          <w:trHeight w:val="300"/>
        </w:trPr>
        <w:tc>
          <w:tcPr>
            <w:tcW w:w="1178" w:type="dxa"/>
            <w:tcBorders>
              <w:top w:val="nil"/>
              <w:left w:val="nil"/>
              <w:bottom w:val="nil"/>
              <w:right w:val="nil"/>
            </w:tcBorders>
            <w:shd w:val="clear" w:color="auto" w:fill="auto"/>
            <w:noWrap/>
            <w:vAlign w:val="bottom"/>
            <w:hideMark/>
          </w:tcPr>
          <w:p w14:paraId="4EDC157C"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57D"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57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57F"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580"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58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582" w14:textId="77777777" w:rsidR="002B1AFB" w:rsidRPr="007F669D" w:rsidRDefault="007215F5" w:rsidP="002B1AFB">
            <w:pPr>
              <w:rPr>
                <w:rFonts w:ascii="Times New Roman" w:eastAsia="Times New Roman" w:hAnsi="Times New Roman" w:cs="Times New Roman"/>
                <w:sz w:val="20"/>
              </w:rPr>
            </w:pPr>
          </w:p>
        </w:tc>
      </w:tr>
      <w:tr w:rsidR="00ED4365" w14:paraId="4EDC1589"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584"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58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86 ως έχει</w:t>
            </w:r>
          </w:p>
        </w:tc>
        <w:tc>
          <w:tcPr>
            <w:tcW w:w="1903" w:type="dxa"/>
            <w:tcBorders>
              <w:top w:val="nil"/>
              <w:left w:val="nil"/>
              <w:bottom w:val="nil"/>
              <w:right w:val="nil"/>
            </w:tcBorders>
            <w:shd w:val="clear" w:color="auto" w:fill="auto"/>
            <w:noWrap/>
            <w:vAlign w:val="bottom"/>
            <w:hideMark/>
          </w:tcPr>
          <w:p w14:paraId="4EDC158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587"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588" w14:textId="77777777" w:rsidR="002B1AFB" w:rsidRPr="007F669D" w:rsidRDefault="007215F5" w:rsidP="002B1AFB">
            <w:pPr>
              <w:rPr>
                <w:rFonts w:ascii="Times New Roman" w:eastAsia="Times New Roman" w:hAnsi="Times New Roman" w:cs="Times New Roman"/>
                <w:sz w:val="20"/>
              </w:rPr>
            </w:pPr>
          </w:p>
        </w:tc>
      </w:tr>
      <w:tr w:rsidR="00ED4365" w14:paraId="4EDC1591" w14:textId="77777777">
        <w:trPr>
          <w:trHeight w:val="300"/>
        </w:trPr>
        <w:tc>
          <w:tcPr>
            <w:tcW w:w="1178" w:type="dxa"/>
            <w:tcBorders>
              <w:top w:val="nil"/>
              <w:left w:val="nil"/>
              <w:bottom w:val="nil"/>
              <w:right w:val="nil"/>
            </w:tcBorders>
            <w:shd w:val="clear" w:color="auto" w:fill="auto"/>
            <w:noWrap/>
            <w:vAlign w:val="bottom"/>
            <w:hideMark/>
          </w:tcPr>
          <w:p w14:paraId="4EDC158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58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58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58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58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58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590" w14:textId="77777777" w:rsidR="002B1AFB" w:rsidRPr="007F669D" w:rsidRDefault="007215F5" w:rsidP="002B1AFB">
            <w:pPr>
              <w:rPr>
                <w:rFonts w:ascii="Times New Roman" w:eastAsia="Times New Roman" w:hAnsi="Times New Roman" w:cs="Times New Roman"/>
                <w:sz w:val="20"/>
              </w:rPr>
            </w:pPr>
          </w:p>
        </w:tc>
      </w:tr>
      <w:tr w:rsidR="00ED4365" w14:paraId="4EDC1599" w14:textId="77777777">
        <w:trPr>
          <w:trHeight w:val="300"/>
        </w:trPr>
        <w:tc>
          <w:tcPr>
            <w:tcW w:w="1178" w:type="dxa"/>
            <w:tcBorders>
              <w:top w:val="nil"/>
              <w:left w:val="nil"/>
              <w:bottom w:val="nil"/>
              <w:right w:val="nil"/>
            </w:tcBorders>
            <w:shd w:val="clear" w:color="auto" w:fill="auto"/>
            <w:noWrap/>
            <w:vAlign w:val="bottom"/>
            <w:hideMark/>
          </w:tcPr>
          <w:p w14:paraId="4EDC159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59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59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59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59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59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598" w14:textId="77777777" w:rsidR="002B1AFB" w:rsidRPr="007F669D" w:rsidRDefault="007215F5" w:rsidP="002B1AFB">
            <w:pPr>
              <w:rPr>
                <w:rFonts w:ascii="Times New Roman" w:eastAsia="Times New Roman" w:hAnsi="Times New Roman" w:cs="Times New Roman"/>
                <w:sz w:val="20"/>
              </w:rPr>
            </w:pPr>
          </w:p>
        </w:tc>
      </w:tr>
      <w:tr w:rsidR="00ED4365" w14:paraId="4EDC15A1" w14:textId="77777777">
        <w:trPr>
          <w:trHeight w:val="300"/>
        </w:trPr>
        <w:tc>
          <w:tcPr>
            <w:tcW w:w="1178" w:type="dxa"/>
            <w:tcBorders>
              <w:top w:val="nil"/>
              <w:left w:val="nil"/>
              <w:bottom w:val="nil"/>
              <w:right w:val="nil"/>
            </w:tcBorders>
            <w:shd w:val="clear" w:color="auto" w:fill="auto"/>
            <w:noWrap/>
            <w:vAlign w:val="bottom"/>
            <w:hideMark/>
          </w:tcPr>
          <w:p w14:paraId="4EDC159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59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59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59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59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59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5A0" w14:textId="77777777" w:rsidR="002B1AFB" w:rsidRPr="007F669D" w:rsidRDefault="007215F5" w:rsidP="002B1AFB">
            <w:pPr>
              <w:rPr>
                <w:rFonts w:ascii="Times New Roman" w:eastAsia="Times New Roman" w:hAnsi="Times New Roman" w:cs="Times New Roman"/>
                <w:sz w:val="20"/>
              </w:rPr>
            </w:pPr>
          </w:p>
        </w:tc>
      </w:tr>
      <w:tr w:rsidR="00ED4365" w14:paraId="4EDC15A9" w14:textId="77777777">
        <w:trPr>
          <w:trHeight w:val="300"/>
        </w:trPr>
        <w:tc>
          <w:tcPr>
            <w:tcW w:w="1178" w:type="dxa"/>
            <w:tcBorders>
              <w:top w:val="nil"/>
              <w:left w:val="nil"/>
              <w:bottom w:val="nil"/>
              <w:right w:val="nil"/>
            </w:tcBorders>
            <w:shd w:val="clear" w:color="auto" w:fill="auto"/>
            <w:noWrap/>
            <w:vAlign w:val="bottom"/>
            <w:hideMark/>
          </w:tcPr>
          <w:p w14:paraId="4EDC15A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5A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5A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5A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5A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5A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5A8" w14:textId="77777777" w:rsidR="002B1AFB" w:rsidRPr="007F669D" w:rsidRDefault="007215F5" w:rsidP="002B1AFB">
            <w:pPr>
              <w:rPr>
                <w:rFonts w:ascii="Times New Roman" w:eastAsia="Times New Roman" w:hAnsi="Times New Roman" w:cs="Times New Roman"/>
                <w:sz w:val="20"/>
              </w:rPr>
            </w:pPr>
          </w:p>
        </w:tc>
      </w:tr>
      <w:tr w:rsidR="00ED4365" w14:paraId="4EDC15B1" w14:textId="77777777">
        <w:trPr>
          <w:trHeight w:val="300"/>
        </w:trPr>
        <w:tc>
          <w:tcPr>
            <w:tcW w:w="1178" w:type="dxa"/>
            <w:tcBorders>
              <w:top w:val="nil"/>
              <w:left w:val="nil"/>
              <w:bottom w:val="nil"/>
              <w:right w:val="nil"/>
            </w:tcBorders>
            <w:shd w:val="clear" w:color="auto" w:fill="auto"/>
            <w:noWrap/>
            <w:vAlign w:val="bottom"/>
            <w:hideMark/>
          </w:tcPr>
          <w:p w14:paraId="4EDC15A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5A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5A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5A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5A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5A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5B0" w14:textId="77777777" w:rsidR="002B1AFB" w:rsidRPr="007F669D" w:rsidRDefault="007215F5" w:rsidP="002B1AFB">
            <w:pPr>
              <w:rPr>
                <w:rFonts w:ascii="Times New Roman" w:eastAsia="Times New Roman" w:hAnsi="Times New Roman" w:cs="Times New Roman"/>
                <w:sz w:val="20"/>
              </w:rPr>
            </w:pPr>
          </w:p>
        </w:tc>
      </w:tr>
      <w:tr w:rsidR="00ED4365" w14:paraId="4EDC15B9" w14:textId="77777777">
        <w:trPr>
          <w:trHeight w:val="300"/>
        </w:trPr>
        <w:tc>
          <w:tcPr>
            <w:tcW w:w="1178" w:type="dxa"/>
            <w:tcBorders>
              <w:top w:val="nil"/>
              <w:left w:val="nil"/>
              <w:bottom w:val="nil"/>
              <w:right w:val="nil"/>
            </w:tcBorders>
            <w:shd w:val="clear" w:color="auto" w:fill="auto"/>
            <w:noWrap/>
            <w:vAlign w:val="bottom"/>
            <w:hideMark/>
          </w:tcPr>
          <w:p w14:paraId="4EDC15B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15B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5B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5B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5B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5B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5B8" w14:textId="77777777" w:rsidR="002B1AFB" w:rsidRPr="007F669D" w:rsidRDefault="007215F5" w:rsidP="002B1AFB">
            <w:pPr>
              <w:rPr>
                <w:rFonts w:ascii="Times New Roman" w:eastAsia="Times New Roman" w:hAnsi="Times New Roman" w:cs="Times New Roman"/>
                <w:sz w:val="20"/>
              </w:rPr>
            </w:pPr>
          </w:p>
        </w:tc>
      </w:tr>
      <w:tr w:rsidR="00ED4365" w14:paraId="4EDC15C0" w14:textId="77777777">
        <w:trPr>
          <w:trHeight w:val="300"/>
        </w:trPr>
        <w:tc>
          <w:tcPr>
            <w:tcW w:w="2203" w:type="dxa"/>
            <w:gridSpan w:val="2"/>
            <w:tcBorders>
              <w:top w:val="nil"/>
              <w:left w:val="nil"/>
              <w:bottom w:val="nil"/>
              <w:right w:val="nil"/>
            </w:tcBorders>
            <w:shd w:val="clear" w:color="auto" w:fill="auto"/>
            <w:noWrap/>
            <w:vAlign w:val="bottom"/>
            <w:hideMark/>
          </w:tcPr>
          <w:p w14:paraId="4EDC15B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5BB"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5B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5B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5B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5BF" w14:textId="77777777" w:rsidR="002B1AFB" w:rsidRPr="007F669D" w:rsidRDefault="007215F5" w:rsidP="002B1AFB">
            <w:pPr>
              <w:rPr>
                <w:rFonts w:ascii="Times New Roman" w:eastAsia="Times New Roman" w:hAnsi="Times New Roman" w:cs="Times New Roman"/>
                <w:sz w:val="20"/>
              </w:rPr>
            </w:pPr>
          </w:p>
        </w:tc>
      </w:tr>
      <w:tr w:rsidR="00ED4365" w14:paraId="4EDC15C8" w14:textId="77777777">
        <w:trPr>
          <w:trHeight w:val="300"/>
        </w:trPr>
        <w:tc>
          <w:tcPr>
            <w:tcW w:w="1178" w:type="dxa"/>
            <w:tcBorders>
              <w:top w:val="nil"/>
              <w:left w:val="nil"/>
              <w:bottom w:val="nil"/>
              <w:right w:val="nil"/>
            </w:tcBorders>
            <w:shd w:val="clear" w:color="auto" w:fill="auto"/>
            <w:noWrap/>
            <w:vAlign w:val="bottom"/>
            <w:hideMark/>
          </w:tcPr>
          <w:p w14:paraId="4EDC15C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5C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5C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5C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5C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5C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5C7" w14:textId="77777777" w:rsidR="002B1AFB" w:rsidRPr="007F669D" w:rsidRDefault="007215F5" w:rsidP="002B1AFB">
            <w:pPr>
              <w:rPr>
                <w:rFonts w:ascii="Times New Roman" w:eastAsia="Times New Roman" w:hAnsi="Times New Roman" w:cs="Times New Roman"/>
                <w:sz w:val="20"/>
              </w:rPr>
            </w:pPr>
          </w:p>
        </w:tc>
      </w:tr>
      <w:tr w:rsidR="00ED4365" w14:paraId="4EDC15D0" w14:textId="77777777">
        <w:trPr>
          <w:trHeight w:val="300"/>
        </w:trPr>
        <w:tc>
          <w:tcPr>
            <w:tcW w:w="1178" w:type="dxa"/>
            <w:tcBorders>
              <w:top w:val="nil"/>
              <w:left w:val="nil"/>
              <w:bottom w:val="nil"/>
              <w:right w:val="nil"/>
            </w:tcBorders>
            <w:shd w:val="clear" w:color="auto" w:fill="auto"/>
            <w:noWrap/>
            <w:vAlign w:val="bottom"/>
            <w:hideMark/>
          </w:tcPr>
          <w:p w14:paraId="4EDC15C9"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5CA"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5C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5CC"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5CD"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5C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5CF" w14:textId="77777777" w:rsidR="002B1AFB" w:rsidRPr="007F669D" w:rsidRDefault="007215F5" w:rsidP="002B1AFB">
            <w:pPr>
              <w:rPr>
                <w:rFonts w:ascii="Times New Roman" w:eastAsia="Times New Roman" w:hAnsi="Times New Roman" w:cs="Times New Roman"/>
                <w:sz w:val="20"/>
              </w:rPr>
            </w:pPr>
          </w:p>
        </w:tc>
      </w:tr>
      <w:tr w:rsidR="00ED4365" w14:paraId="4EDC15D6"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5D1"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5D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87 ως έχει</w:t>
            </w:r>
          </w:p>
        </w:tc>
        <w:tc>
          <w:tcPr>
            <w:tcW w:w="1903" w:type="dxa"/>
            <w:tcBorders>
              <w:top w:val="nil"/>
              <w:left w:val="nil"/>
              <w:bottom w:val="nil"/>
              <w:right w:val="nil"/>
            </w:tcBorders>
            <w:shd w:val="clear" w:color="auto" w:fill="auto"/>
            <w:noWrap/>
            <w:vAlign w:val="bottom"/>
            <w:hideMark/>
          </w:tcPr>
          <w:p w14:paraId="4EDC15D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5D4"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5D5" w14:textId="77777777" w:rsidR="002B1AFB" w:rsidRPr="007F669D" w:rsidRDefault="007215F5" w:rsidP="002B1AFB">
            <w:pPr>
              <w:rPr>
                <w:rFonts w:ascii="Times New Roman" w:eastAsia="Times New Roman" w:hAnsi="Times New Roman" w:cs="Times New Roman"/>
                <w:sz w:val="20"/>
              </w:rPr>
            </w:pPr>
          </w:p>
        </w:tc>
      </w:tr>
      <w:tr w:rsidR="00ED4365" w14:paraId="4EDC15DE" w14:textId="77777777">
        <w:trPr>
          <w:trHeight w:val="300"/>
        </w:trPr>
        <w:tc>
          <w:tcPr>
            <w:tcW w:w="1178" w:type="dxa"/>
            <w:tcBorders>
              <w:top w:val="nil"/>
              <w:left w:val="nil"/>
              <w:bottom w:val="nil"/>
              <w:right w:val="nil"/>
            </w:tcBorders>
            <w:shd w:val="clear" w:color="auto" w:fill="auto"/>
            <w:noWrap/>
            <w:vAlign w:val="bottom"/>
            <w:hideMark/>
          </w:tcPr>
          <w:p w14:paraId="4EDC15D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5D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5D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5D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5D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5D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5DD" w14:textId="77777777" w:rsidR="002B1AFB" w:rsidRPr="007F669D" w:rsidRDefault="007215F5" w:rsidP="002B1AFB">
            <w:pPr>
              <w:rPr>
                <w:rFonts w:ascii="Times New Roman" w:eastAsia="Times New Roman" w:hAnsi="Times New Roman" w:cs="Times New Roman"/>
                <w:sz w:val="20"/>
              </w:rPr>
            </w:pPr>
          </w:p>
        </w:tc>
      </w:tr>
      <w:tr w:rsidR="00ED4365" w14:paraId="4EDC15E6" w14:textId="77777777">
        <w:trPr>
          <w:trHeight w:val="300"/>
        </w:trPr>
        <w:tc>
          <w:tcPr>
            <w:tcW w:w="1178" w:type="dxa"/>
            <w:tcBorders>
              <w:top w:val="nil"/>
              <w:left w:val="nil"/>
              <w:bottom w:val="nil"/>
              <w:right w:val="nil"/>
            </w:tcBorders>
            <w:shd w:val="clear" w:color="auto" w:fill="auto"/>
            <w:noWrap/>
            <w:vAlign w:val="bottom"/>
            <w:hideMark/>
          </w:tcPr>
          <w:p w14:paraId="4EDC15D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5E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5E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5E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5E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5E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5E5" w14:textId="77777777" w:rsidR="002B1AFB" w:rsidRPr="007F669D" w:rsidRDefault="007215F5" w:rsidP="002B1AFB">
            <w:pPr>
              <w:rPr>
                <w:rFonts w:ascii="Times New Roman" w:eastAsia="Times New Roman" w:hAnsi="Times New Roman" w:cs="Times New Roman"/>
                <w:sz w:val="20"/>
              </w:rPr>
            </w:pPr>
          </w:p>
        </w:tc>
      </w:tr>
      <w:tr w:rsidR="00ED4365" w14:paraId="4EDC15EE" w14:textId="77777777">
        <w:trPr>
          <w:trHeight w:val="300"/>
        </w:trPr>
        <w:tc>
          <w:tcPr>
            <w:tcW w:w="1178" w:type="dxa"/>
            <w:tcBorders>
              <w:top w:val="nil"/>
              <w:left w:val="nil"/>
              <w:bottom w:val="nil"/>
              <w:right w:val="nil"/>
            </w:tcBorders>
            <w:shd w:val="clear" w:color="auto" w:fill="auto"/>
            <w:noWrap/>
            <w:vAlign w:val="bottom"/>
            <w:hideMark/>
          </w:tcPr>
          <w:p w14:paraId="4EDC15E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5E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5E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5E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5E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5E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5ED" w14:textId="77777777" w:rsidR="002B1AFB" w:rsidRPr="007F669D" w:rsidRDefault="007215F5" w:rsidP="002B1AFB">
            <w:pPr>
              <w:rPr>
                <w:rFonts w:ascii="Times New Roman" w:eastAsia="Times New Roman" w:hAnsi="Times New Roman" w:cs="Times New Roman"/>
                <w:sz w:val="20"/>
              </w:rPr>
            </w:pPr>
          </w:p>
        </w:tc>
      </w:tr>
      <w:tr w:rsidR="00ED4365" w14:paraId="4EDC15F6" w14:textId="77777777">
        <w:trPr>
          <w:trHeight w:val="300"/>
        </w:trPr>
        <w:tc>
          <w:tcPr>
            <w:tcW w:w="1178" w:type="dxa"/>
            <w:tcBorders>
              <w:top w:val="nil"/>
              <w:left w:val="nil"/>
              <w:bottom w:val="nil"/>
              <w:right w:val="nil"/>
            </w:tcBorders>
            <w:shd w:val="clear" w:color="auto" w:fill="auto"/>
            <w:noWrap/>
            <w:vAlign w:val="bottom"/>
            <w:hideMark/>
          </w:tcPr>
          <w:p w14:paraId="4EDC15E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5F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5F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5F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5F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5F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5F5" w14:textId="77777777" w:rsidR="002B1AFB" w:rsidRPr="007F669D" w:rsidRDefault="007215F5" w:rsidP="002B1AFB">
            <w:pPr>
              <w:rPr>
                <w:rFonts w:ascii="Times New Roman" w:eastAsia="Times New Roman" w:hAnsi="Times New Roman" w:cs="Times New Roman"/>
                <w:sz w:val="20"/>
              </w:rPr>
            </w:pPr>
          </w:p>
        </w:tc>
      </w:tr>
      <w:tr w:rsidR="00ED4365" w14:paraId="4EDC15FE" w14:textId="77777777">
        <w:trPr>
          <w:trHeight w:val="300"/>
        </w:trPr>
        <w:tc>
          <w:tcPr>
            <w:tcW w:w="1178" w:type="dxa"/>
            <w:tcBorders>
              <w:top w:val="nil"/>
              <w:left w:val="nil"/>
              <w:bottom w:val="nil"/>
              <w:right w:val="nil"/>
            </w:tcBorders>
            <w:shd w:val="clear" w:color="auto" w:fill="auto"/>
            <w:noWrap/>
            <w:vAlign w:val="bottom"/>
            <w:hideMark/>
          </w:tcPr>
          <w:p w14:paraId="4EDC15F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5F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5F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5F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5F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5F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5FD" w14:textId="77777777" w:rsidR="002B1AFB" w:rsidRPr="007F669D" w:rsidRDefault="007215F5" w:rsidP="002B1AFB">
            <w:pPr>
              <w:rPr>
                <w:rFonts w:ascii="Times New Roman" w:eastAsia="Times New Roman" w:hAnsi="Times New Roman" w:cs="Times New Roman"/>
                <w:sz w:val="20"/>
              </w:rPr>
            </w:pPr>
          </w:p>
        </w:tc>
      </w:tr>
      <w:tr w:rsidR="00ED4365" w14:paraId="4EDC1606" w14:textId="77777777">
        <w:trPr>
          <w:trHeight w:val="300"/>
        </w:trPr>
        <w:tc>
          <w:tcPr>
            <w:tcW w:w="1178" w:type="dxa"/>
            <w:tcBorders>
              <w:top w:val="nil"/>
              <w:left w:val="nil"/>
              <w:bottom w:val="nil"/>
              <w:right w:val="nil"/>
            </w:tcBorders>
            <w:shd w:val="clear" w:color="auto" w:fill="auto"/>
            <w:noWrap/>
            <w:vAlign w:val="bottom"/>
            <w:hideMark/>
          </w:tcPr>
          <w:p w14:paraId="4EDC15F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160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60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60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60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60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605" w14:textId="77777777" w:rsidR="002B1AFB" w:rsidRPr="007F669D" w:rsidRDefault="007215F5" w:rsidP="002B1AFB">
            <w:pPr>
              <w:rPr>
                <w:rFonts w:ascii="Times New Roman" w:eastAsia="Times New Roman" w:hAnsi="Times New Roman" w:cs="Times New Roman"/>
                <w:sz w:val="20"/>
              </w:rPr>
            </w:pPr>
          </w:p>
        </w:tc>
      </w:tr>
      <w:tr w:rsidR="00ED4365" w14:paraId="4EDC160D" w14:textId="77777777">
        <w:trPr>
          <w:trHeight w:val="300"/>
        </w:trPr>
        <w:tc>
          <w:tcPr>
            <w:tcW w:w="2203" w:type="dxa"/>
            <w:gridSpan w:val="2"/>
            <w:tcBorders>
              <w:top w:val="nil"/>
              <w:left w:val="nil"/>
              <w:bottom w:val="nil"/>
              <w:right w:val="nil"/>
            </w:tcBorders>
            <w:shd w:val="clear" w:color="auto" w:fill="auto"/>
            <w:noWrap/>
            <w:vAlign w:val="bottom"/>
            <w:hideMark/>
          </w:tcPr>
          <w:p w14:paraId="4EDC160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608"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60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60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60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60C" w14:textId="77777777" w:rsidR="002B1AFB" w:rsidRPr="007F669D" w:rsidRDefault="007215F5" w:rsidP="002B1AFB">
            <w:pPr>
              <w:rPr>
                <w:rFonts w:ascii="Times New Roman" w:eastAsia="Times New Roman" w:hAnsi="Times New Roman" w:cs="Times New Roman"/>
                <w:sz w:val="20"/>
              </w:rPr>
            </w:pPr>
          </w:p>
        </w:tc>
      </w:tr>
      <w:tr w:rsidR="00ED4365" w14:paraId="4EDC1615" w14:textId="77777777">
        <w:trPr>
          <w:trHeight w:val="300"/>
        </w:trPr>
        <w:tc>
          <w:tcPr>
            <w:tcW w:w="1178" w:type="dxa"/>
            <w:tcBorders>
              <w:top w:val="nil"/>
              <w:left w:val="nil"/>
              <w:bottom w:val="nil"/>
              <w:right w:val="nil"/>
            </w:tcBorders>
            <w:shd w:val="clear" w:color="auto" w:fill="auto"/>
            <w:noWrap/>
            <w:vAlign w:val="bottom"/>
            <w:hideMark/>
          </w:tcPr>
          <w:p w14:paraId="4EDC160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60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61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61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61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61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614" w14:textId="77777777" w:rsidR="002B1AFB" w:rsidRPr="007F669D" w:rsidRDefault="007215F5" w:rsidP="002B1AFB">
            <w:pPr>
              <w:rPr>
                <w:rFonts w:ascii="Times New Roman" w:eastAsia="Times New Roman" w:hAnsi="Times New Roman" w:cs="Times New Roman"/>
                <w:sz w:val="20"/>
              </w:rPr>
            </w:pPr>
          </w:p>
        </w:tc>
      </w:tr>
      <w:tr w:rsidR="00ED4365" w14:paraId="4EDC161D" w14:textId="77777777">
        <w:trPr>
          <w:trHeight w:val="300"/>
        </w:trPr>
        <w:tc>
          <w:tcPr>
            <w:tcW w:w="1178" w:type="dxa"/>
            <w:tcBorders>
              <w:top w:val="nil"/>
              <w:left w:val="nil"/>
              <w:bottom w:val="nil"/>
              <w:right w:val="nil"/>
            </w:tcBorders>
            <w:shd w:val="clear" w:color="auto" w:fill="auto"/>
            <w:noWrap/>
            <w:vAlign w:val="bottom"/>
            <w:hideMark/>
          </w:tcPr>
          <w:p w14:paraId="4EDC1616"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617"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61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619"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61A"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61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61C" w14:textId="77777777" w:rsidR="002B1AFB" w:rsidRPr="007F669D" w:rsidRDefault="007215F5" w:rsidP="002B1AFB">
            <w:pPr>
              <w:rPr>
                <w:rFonts w:ascii="Times New Roman" w:eastAsia="Times New Roman" w:hAnsi="Times New Roman" w:cs="Times New Roman"/>
                <w:sz w:val="20"/>
              </w:rPr>
            </w:pPr>
          </w:p>
        </w:tc>
      </w:tr>
      <w:tr w:rsidR="00ED4365" w14:paraId="4EDC1623"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61E"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61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88 ως έχει</w:t>
            </w:r>
          </w:p>
        </w:tc>
        <w:tc>
          <w:tcPr>
            <w:tcW w:w="1903" w:type="dxa"/>
            <w:tcBorders>
              <w:top w:val="nil"/>
              <w:left w:val="nil"/>
              <w:bottom w:val="nil"/>
              <w:right w:val="nil"/>
            </w:tcBorders>
            <w:shd w:val="clear" w:color="auto" w:fill="auto"/>
            <w:noWrap/>
            <w:vAlign w:val="bottom"/>
            <w:hideMark/>
          </w:tcPr>
          <w:p w14:paraId="4EDC162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621"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622" w14:textId="77777777" w:rsidR="002B1AFB" w:rsidRPr="007F669D" w:rsidRDefault="007215F5" w:rsidP="002B1AFB">
            <w:pPr>
              <w:rPr>
                <w:rFonts w:ascii="Times New Roman" w:eastAsia="Times New Roman" w:hAnsi="Times New Roman" w:cs="Times New Roman"/>
                <w:sz w:val="20"/>
              </w:rPr>
            </w:pPr>
          </w:p>
        </w:tc>
      </w:tr>
      <w:tr w:rsidR="00ED4365" w14:paraId="4EDC162B" w14:textId="77777777">
        <w:trPr>
          <w:trHeight w:val="300"/>
        </w:trPr>
        <w:tc>
          <w:tcPr>
            <w:tcW w:w="1178" w:type="dxa"/>
            <w:tcBorders>
              <w:top w:val="nil"/>
              <w:left w:val="nil"/>
              <w:bottom w:val="nil"/>
              <w:right w:val="nil"/>
            </w:tcBorders>
            <w:shd w:val="clear" w:color="auto" w:fill="auto"/>
            <w:noWrap/>
            <w:vAlign w:val="bottom"/>
            <w:hideMark/>
          </w:tcPr>
          <w:p w14:paraId="4EDC162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62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62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62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62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62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62A" w14:textId="77777777" w:rsidR="002B1AFB" w:rsidRPr="007F669D" w:rsidRDefault="007215F5" w:rsidP="002B1AFB">
            <w:pPr>
              <w:rPr>
                <w:rFonts w:ascii="Times New Roman" w:eastAsia="Times New Roman" w:hAnsi="Times New Roman" w:cs="Times New Roman"/>
                <w:sz w:val="20"/>
              </w:rPr>
            </w:pPr>
          </w:p>
        </w:tc>
      </w:tr>
      <w:tr w:rsidR="00ED4365" w14:paraId="4EDC1633" w14:textId="77777777">
        <w:trPr>
          <w:trHeight w:val="300"/>
        </w:trPr>
        <w:tc>
          <w:tcPr>
            <w:tcW w:w="1178" w:type="dxa"/>
            <w:tcBorders>
              <w:top w:val="nil"/>
              <w:left w:val="nil"/>
              <w:bottom w:val="nil"/>
              <w:right w:val="nil"/>
            </w:tcBorders>
            <w:shd w:val="clear" w:color="auto" w:fill="auto"/>
            <w:noWrap/>
            <w:vAlign w:val="bottom"/>
            <w:hideMark/>
          </w:tcPr>
          <w:p w14:paraId="4EDC162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62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62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62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63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63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632" w14:textId="77777777" w:rsidR="002B1AFB" w:rsidRPr="007F669D" w:rsidRDefault="007215F5" w:rsidP="002B1AFB">
            <w:pPr>
              <w:rPr>
                <w:rFonts w:ascii="Times New Roman" w:eastAsia="Times New Roman" w:hAnsi="Times New Roman" w:cs="Times New Roman"/>
                <w:sz w:val="20"/>
              </w:rPr>
            </w:pPr>
          </w:p>
        </w:tc>
      </w:tr>
      <w:tr w:rsidR="00ED4365" w14:paraId="4EDC163B" w14:textId="77777777">
        <w:trPr>
          <w:trHeight w:val="300"/>
        </w:trPr>
        <w:tc>
          <w:tcPr>
            <w:tcW w:w="1178" w:type="dxa"/>
            <w:tcBorders>
              <w:top w:val="nil"/>
              <w:left w:val="nil"/>
              <w:bottom w:val="nil"/>
              <w:right w:val="nil"/>
            </w:tcBorders>
            <w:shd w:val="clear" w:color="auto" w:fill="auto"/>
            <w:noWrap/>
            <w:vAlign w:val="bottom"/>
            <w:hideMark/>
          </w:tcPr>
          <w:p w14:paraId="4EDC163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63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63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63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63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63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63A" w14:textId="77777777" w:rsidR="002B1AFB" w:rsidRPr="007F669D" w:rsidRDefault="007215F5" w:rsidP="002B1AFB">
            <w:pPr>
              <w:rPr>
                <w:rFonts w:ascii="Times New Roman" w:eastAsia="Times New Roman" w:hAnsi="Times New Roman" w:cs="Times New Roman"/>
                <w:sz w:val="20"/>
              </w:rPr>
            </w:pPr>
          </w:p>
        </w:tc>
      </w:tr>
      <w:tr w:rsidR="00ED4365" w14:paraId="4EDC1643" w14:textId="77777777">
        <w:trPr>
          <w:trHeight w:val="300"/>
        </w:trPr>
        <w:tc>
          <w:tcPr>
            <w:tcW w:w="1178" w:type="dxa"/>
            <w:tcBorders>
              <w:top w:val="nil"/>
              <w:left w:val="nil"/>
              <w:bottom w:val="nil"/>
              <w:right w:val="nil"/>
            </w:tcBorders>
            <w:shd w:val="clear" w:color="auto" w:fill="auto"/>
            <w:noWrap/>
            <w:vAlign w:val="bottom"/>
            <w:hideMark/>
          </w:tcPr>
          <w:p w14:paraId="4EDC163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63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63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63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64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64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642" w14:textId="77777777" w:rsidR="002B1AFB" w:rsidRPr="007F669D" w:rsidRDefault="007215F5" w:rsidP="002B1AFB">
            <w:pPr>
              <w:rPr>
                <w:rFonts w:ascii="Times New Roman" w:eastAsia="Times New Roman" w:hAnsi="Times New Roman" w:cs="Times New Roman"/>
                <w:sz w:val="20"/>
              </w:rPr>
            </w:pPr>
          </w:p>
        </w:tc>
      </w:tr>
      <w:tr w:rsidR="00ED4365" w14:paraId="4EDC164B" w14:textId="77777777">
        <w:trPr>
          <w:trHeight w:val="300"/>
        </w:trPr>
        <w:tc>
          <w:tcPr>
            <w:tcW w:w="1178" w:type="dxa"/>
            <w:tcBorders>
              <w:top w:val="nil"/>
              <w:left w:val="nil"/>
              <w:bottom w:val="nil"/>
              <w:right w:val="nil"/>
            </w:tcBorders>
            <w:shd w:val="clear" w:color="auto" w:fill="auto"/>
            <w:noWrap/>
            <w:vAlign w:val="bottom"/>
            <w:hideMark/>
          </w:tcPr>
          <w:p w14:paraId="4EDC164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64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64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64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64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64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64A" w14:textId="77777777" w:rsidR="002B1AFB" w:rsidRPr="007F669D" w:rsidRDefault="007215F5" w:rsidP="002B1AFB">
            <w:pPr>
              <w:rPr>
                <w:rFonts w:ascii="Times New Roman" w:eastAsia="Times New Roman" w:hAnsi="Times New Roman" w:cs="Times New Roman"/>
                <w:sz w:val="20"/>
              </w:rPr>
            </w:pPr>
          </w:p>
        </w:tc>
      </w:tr>
      <w:tr w:rsidR="00ED4365" w14:paraId="4EDC1653" w14:textId="77777777">
        <w:trPr>
          <w:trHeight w:val="300"/>
        </w:trPr>
        <w:tc>
          <w:tcPr>
            <w:tcW w:w="1178" w:type="dxa"/>
            <w:tcBorders>
              <w:top w:val="nil"/>
              <w:left w:val="nil"/>
              <w:bottom w:val="nil"/>
              <w:right w:val="nil"/>
            </w:tcBorders>
            <w:shd w:val="clear" w:color="auto" w:fill="auto"/>
            <w:noWrap/>
            <w:vAlign w:val="bottom"/>
            <w:hideMark/>
          </w:tcPr>
          <w:p w14:paraId="4EDC164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ΑΝ.ΕΛ:</w:t>
            </w:r>
          </w:p>
        </w:tc>
        <w:tc>
          <w:tcPr>
            <w:tcW w:w="1025" w:type="dxa"/>
            <w:tcBorders>
              <w:top w:val="nil"/>
              <w:left w:val="nil"/>
              <w:bottom w:val="nil"/>
              <w:right w:val="nil"/>
            </w:tcBorders>
            <w:shd w:val="clear" w:color="auto" w:fill="auto"/>
            <w:noWrap/>
            <w:vAlign w:val="bottom"/>
            <w:hideMark/>
          </w:tcPr>
          <w:p w14:paraId="4EDC164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64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64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65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65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652" w14:textId="77777777" w:rsidR="002B1AFB" w:rsidRPr="007F669D" w:rsidRDefault="007215F5" w:rsidP="002B1AFB">
            <w:pPr>
              <w:rPr>
                <w:rFonts w:ascii="Times New Roman" w:eastAsia="Times New Roman" w:hAnsi="Times New Roman" w:cs="Times New Roman"/>
                <w:sz w:val="20"/>
              </w:rPr>
            </w:pPr>
          </w:p>
        </w:tc>
      </w:tr>
      <w:tr w:rsidR="00ED4365" w14:paraId="4EDC165A" w14:textId="77777777">
        <w:trPr>
          <w:trHeight w:val="300"/>
        </w:trPr>
        <w:tc>
          <w:tcPr>
            <w:tcW w:w="2203" w:type="dxa"/>
            <w:gridSpan w:val="2"/>
            <w:tcBorders>
              <w:top w:val="nil"/>
              <w:left w:val="nil"/>
              <w:bottom w:val="nil"/>
              <w:right w:val="nil"/>
            </w:tcBorders>
            <w:shd w:val="clear" w:color="auto" w:fill="auto"/>
            <w:noWrap/>
            <w:vAlign w:val="bottom"/>
            <w:hideMark/>
          </w:tcPr>
          <w:p w14:paraId="4EDC165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655"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65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65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65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659" w14:textId="77777777" w:rsidR="002B1AFB" w:rsidRPr="007F669D" w:rsidRDefault="007215F5" w:rsidP="002B1AFB">
            <w:pPr>
              <w:rPr>
                <w:rFonts w:ascii="Times New Roman" w:eastAsia="Times New Roman" w:hAnsi="Times New Roman" w:cs="Times New Roman"/>
                <w:sz w:val="20"/>
              </w:rPr>
            </w:pPr>
          </w:p>
        </w:tc>
      </w:tr>
      <w:tr w:rsidR="00ED4365" w14:paraId="4EDC1662" w14:textId="77777777">
        <w:trPr>
          <w:trHeight w:val="300"/>
        </w:trPr>
        <w:tc>
          <w:tcPr>
            <w:tcW w:w="1178" w:type="dxa"/>
            <w:tcBorders>
              <w:top w:val="nil"/>
              <w:left w:val="nil"/>
              <w:bottom w:val="nil"/>
              <w:right w:val="nil"/>
            </w:tcBorders>
            <w:shd w:val="clear" w:color="auto" w:fill="auto"/>
            <w:noWrap/>
            <w:vAlign w:val="bottom"/>
            <w:hideMark/>
          </w:tcPr>
          <w:p w14:paraId="4EDC165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65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65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65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65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66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661" w14:textId="77777777" w:rsidR="002B1AFB" w:rsidRPr="007F669D" w:rsidRDefault="007215F5" w:rsidP="002B1AFB">
            <w:pPr>
              <w:rPr>
                <w:rFonts w:ascii="Times New Roman" w:eastAsia="Times New Roman" w:hAnsi="Times New Roman" w:cs="Times New Roman"/>
                <w:sz w:val="20"/>
              </w:rPr>
            </w:pPr>
          </w:p>
        </w:tc>
      </w:tr>
      <w:tr w:rsidR="00ED4365" w14:paraId="4EDC166A" w14:textId="77777777">
        <w:trPr>
          <w:trHeight w:val="300"/>
        </w:trPr>
        <w:tc>
          <w:tcPr>
            <w:tcW w:w="1178" w:type="dxa"/>
            <w:tcBorders>
              <w:top w:val="nil"/>
              <w:left w:val="nil"/>
              <w:bottom w:val="nil"/>
              <w:right w:val="nil"/>
            </w:tcBorders>
            <w:shd w:val="clear" w:color="auto" w:fill="auto"/>
            <w:noWrap/>
            <w:vAlign w:val="bottom"/>
            <w:hideMark/>
          </w:tcPr>
          <w:p w14:paraId="4EDC1663"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664"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66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666"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667"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66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669" w14:textId="77777777" w:rsidR="002B1AFB" w:rsidRPr="007F669D" w:rsidRDefault="007215F5" w:rsidP="002B1AFB">
            <w:pPr>
              <w:rPr>
                <w:rFonts w:ascii="Times New Roman" w:eastAsia="Times New Roman" w:hAnsi="Times New Roman" w:cs="Times New Roman"/>
                <w:sz w:val="20"/>
              </w:rPr>
            </w:pPr>
          </w:p>
        </w:tc>
      </w:tr>
      <w:tr w:rsidR="00ED4365" w14:paraId="4EDC1670"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66B"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66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89 ως έχει</w:t>
            </w:r>
          </w:p>
        </w:tc>
        <w:tc>
          <w:tcPr>
            <w:tcW w:w="1903" w:type="dxa"/>
            <w:tcBorders>
              <w:top w:val="nil"/>
              <w:left w:val="nil"/>
              <w:bottom w:val="nil"/>
              <w:right w:val="nil"/>
            </w:tcBorders>
            <w:shd w:val="clear" w:color="auto" w:fill="auto"/>
            <w:noWrap/>
            <w:vAlign w:val="bottom"/>
            <w:hideMark/>
          </w:tcPr>
          <w:p w14:paraId="4EDC166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66E"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66F" w14:textId="77777777" w:rsidR="002B1AFB" w:rsidRPr="007F669D" w:rsidRDefault="007215F5" w:rsidP="002B1AFB">
            <w:pPr>
              <w:rPr>
                <w:rFonts w:ascii="Times New Roman" w:eastAsia="Times New Roman" w:hAnsi="Times New Roman" w:cs="Times New Roman"/>
                <w:sz w:val="20"/>
              </w:rPr>
            </w:pPr>
          </w:p>
        </w:tc>
      </w:tr>
      <w:tr w:rsidR="00ED4365" w14:paraId="4EDC1678" w14:textId="77777777">
        <w:trPr>
          <w:trHeight w:val="300"/>
        </w:trPr>
        <w:tc>
          <w:tcPr>
            <w:tcW w:w="1178" w:type="dxa"/>
            <w:tcBorders>
              <w:top w:val="nil"/>
              <w:left w:val="nil"/>
              <w:bottom w:val="nil"/>
              <w:right w:val="nil"/>
            </w:tcBorders>
            <w:shd w:val="clear" w:color="auto" w:fill="auto"/>
            <w:noWrap/>
            <w:vAlign w:val="bottom"/>
            <w:hideMark/>
          </w:tcPr>
          <w:p w14:paraId="4EDC167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67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67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67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67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67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677" w14:textId="77777777" w:rsidR="002B1AFB" w:rsidRPr="007F669D" w:rsidRDefault="007215F5" w:rsidP="002B1AFB">
            <w:pPr>
              <w:rPr>
                <w:rFonts w:ascii="Times New Roman" w:eastAsia="Times New Roman" w:hAnsi="Times New Roman" w:cs="Times New Roman"/>
                <w:sz w:val="20"/>
              </w:rPr>
            </w:pPr>
          </w:p>
        </w:tc>
      </w:tr>
      <w:tr w:rsidR="00ED4365" w14:paraId="4EDC1680" w14:textId="77777777">
        <w:trPr>
          <w:trHeight w:val="300"/>
        </w:trPr>
        <w:tc>
          <w:tcPr>
            <w:tcW w:w="1178" w:type="dxa"/>
            <w:tcBorders>
              <w:top w:val="nil"/>
              <w:left w:val="nil"/>
              <w:bottom w:val="nil"/>
              <w:right w:val="nil"/>
            </w:tcBorders>
            <w:shd w:val="clear" w:color="auto" w:fill="auto"/>
            <w:noWrap/>
            <w:vAlign w:val="bottom"/>
            <w:hideMark/>
          </w:tcPr>
          <w:p w14:paraId="4EDC167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67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67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67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67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67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67F" w14:textId="77777777" w:rsidR="002B1AFB" w:rsidRPr="007F669D" w:rsidRDefault="007215F5" w:rsidP="002B1AFB">
            <w:pPr>
              <w:rPr>
                <w:rFonts w:ascii="Times New Roman" w:eastAsia="Times New Roman" w:hAnsi="Times New Roman" w:cs="Times New Roman"/>
                <w:sz w:val="20"/>
              </w:rPr>
            </w:pPr>
          </w:p>
        </w:tc>
      </w:tr>
      <w:tr w:rsidR="00ED4365" w14:paraId="4EDC1688" w14:textId="77777777">
        <w:trPr>
          <w:trHeight w:val="300"/>
        </w:trPr>
        <w:tc>
          <w:tcPr>
            <w:tcW w:w="1178" w:type="dxa"/>
            <w:tcBorders>
              <w:top w:val="nil"/>
              <w:left w:val="nil"/>
              <w:bottom w:val="nil"/>
              <w:right w:val="nil"/>
            </w:tcBorders>
            <w:shd w:val="clear" w:color="auto" w:fill="auto"/>
            <w:noWrap/>
            <w:vAlign w:val="bottom"/>
            <w:hideMark/>
          </w:tcPr>
          <w:p w14:paraId="4EDC168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68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68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68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68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68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687" w14:textId="77777777" w:rsidR="002B1AFB" w:rsidRPr="007F669D" w:rsidRDefault="007215F5" w:rsidP="002B1AFB">
            <w:pPr>
              <w:rPr>
                <w:rFonts w:ascii="Times New Roman" w:eastAsia="Times New Roman" w:hAnsi="Times New Roman" w:cs="Times New Roman"/>
                <w:sz w:val="20"/>
              </w:rPr>
            </w:pPr>
          </w:p>
        </w:tc>
      </w:tr>
      <w:tr w:rsidR="00ED4365" w14:paraId="4EDC1690" w14:textId="77777777">
        <w:trPr>
          <w:trHeight w:val="300"/>
        </w:trPr>
        <w:tc>
          <w:tcPr>
            <w:tcW w:w="1178" w:type="dxa"/>
            <w:tcBorders>
              <w:top w:val="nil"/>
              <w:left w:val="nil"/>
              <w:bottom w:val="nil"/>
              <w:right w:val="nil"/>
            </w:tcBorders>
            <w:shd w:val="clear" w:color="auto" w:fill="auto"/>
            <w:noWrap/>
            <w:vAlign w:val="bottom"/>
            <w:hideMark/>
          </w:tcPr>
          <w:p w14:paraId="4EDC168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68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68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68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68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68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68F" w14:textId="77777777" w:rsidR="002B1AFB" w:rsidRPr="007F669D" w:rsidRDefault="007215F5" w:rsidP="002B1AFB">
            <w:pPr>
              <w:rPr>
                <w:rFonts w:ascii="Times New Roman" w:eastAsia="Times New Roman" w:hAnsi="Times New Roman" w:cs="Times New Roman"/>
                <w:sz w:val="20"/>
              </w:rPr>
            </w:pPr>
          </w:p>
        </w:tc>
      </w:tr>
      <w:tr w:rsidR="00ED4365" w14:paraId="4EDC1698" w14:textId="77777777">
        <w:trPr>
          <w:trHeight w:val="300"/>
        </w:trPr>
        <w:tc>
          <w:tcPr>
            <w:tcW w:w="1178" w:type="dxa"/>
            <w:tcBorders>
              <w:top w:val="nil"/>
              <w:left w:val="nil"/>
              <w:bottom w:val="nil"/>
              <w:right w:val="nil"/>
            </w:tcBorders>
            <w:shd w:val="clear" w:color="auto" w:fill="auto"/>
            <w:noWrap/>
            <w:vAlign w:val="bottom"/>
            <w:hideMark/>
          </w:tcPr>
          <w:p w14:paraId="4EDC169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69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69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69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69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69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697" w14:textId="77777777" w:rsidR="002B1AFB" w:rsidRPr="007F669D" w:rsidRDefault="007215F5" w:rsidP="002B1AFB">
            <w:pPr>
              <w:rPr>
                <w:rFonts w:ascii="Times New Roman" w:eastAsia="Times New Roman" w:hAnsi="Times New Roman" w:cs="Times New Roman"/>
                <w:sz w:val="20"/>
              </w:rPr>
            </w:pPr>
          </w:p>
        </w:tc>
      </w:tr>
      <w:tr w:rsidR="00ED4365" w14:paraId="4EDC16A0" w14:textId="77777777">
        <w:trPr>
          <w:trHeight w:val="300"/>
        </w:trPr>
        <w:tc>
          <w:tcPr>
            <w:tcW w:w="1178" w:type="dxa"/>
            <w:tcBorders>
              <w:top w:val="nil"/>
              <w:left w:val="nil"/>
              <w:bottom w:val="nil"/>
              <w:right w:val="nil"/>
            </w:tcBorders>
            <w:shd w:val="clear" w:color="auto" w:fill="auto"/>
            <w:noWrap/>
            <w:vAlign w:val="bottom"/>
            <w:hideMark/>
          </w:tcPr>
          <w:p w14:paraId="4EDC169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169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69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69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69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69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69F" w14:textId="77777777" w:rsidR="002B1AFB" w:rsidRPr="007F669D" w:rsidRDefault="007215F5" w:rsidP="002B1AFB">
            <w:pPr>
              <w:rPr>
                <w:rFonts w:ascii="Times New Roman" w:eastAsia="Times New Roman" w:hAnsi="Times New Roman" w:cs="Times New Roman"/>
                <w:sz w:val="20"/>
              </w:rPr>
            </w:pPr>
          </w:p>
        </w:tc>
      </w:tr>
      <w:tr w:rsidR="00ED4365" w14:paraId="4EDC16A7" w14:textId="77777777">
        <w:trPr>
          <w:trHeight w:val="300"/>
        </w:trPr>
        <w:tc>
          <w:tcPr>
            <w:tcW w:w="2203" w:type="dxa"/>
            <w:gridSpan w:val="2"/>
            <w:tcBorders>
              <w:top w:val="nil"/>
              <w:left w:val="nil"/>
              <w:bottom w:val="nil"/>
              <w:right w:val="nil"/>
            </w:tcBorders>
            <w:shd w:val="clear" w:color="auto" w:fill="auto"/>
            <w:noWrap/>
            <w:vAlign w:val="bottom"/>
            <w:hideMark/>
          </w:tcPr>
          <w:p w14:paraId="4EDC16A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6A2"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6A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6A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6A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6A6" w14:textId="77777777" w:rsidR="002B1AFB" w:rsidRPr="007F669D" w:rsidRDefault="007215F5" w:rsidP="002B1AFB">
            <w:pPr>
              <w:rPr>
                <w:rFonts w:ascii="Times New Roman" w:eastAsia="Times New Roman" w:hAnsi="Times New Roman" w:cs="Times New Roman"/>
                <w:sz w:val="20"/>
              </w:rPr>
            </w:pPr>
          </w:p>
        </w:tc>
      </w:tr>
      <w:tr w:rsidR="00ED4365" w14:paraId="4EDC16AF" w14:textId="77777777">
        <w:trPr>
          <w:trHeight w:val="300"/>
        </w:trPr>
        <w:tc>
          <w:tcPr>
            <w:tcW w:w="1178" w:type="dxa"/>
            <w:tcBorders>
              <w:top w:val="nil"/>
              <w:left w:val="nil"/>
              <w:bottom w:val="nil"/>
              <w:right w:val="nil"/>
            </w:tcBorders>
            <w:shd w:val="clear" w:color="auto" w:fill="auto"/>
            <w:noWrap/>
            <w:vAlign w:val="bottom"/>
            <w:hideMark/>
          </w:tcPr>
          <w:p w14:paraId="4EDC16A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6A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6A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6A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6A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6A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6AE" w14:textId="77777777" w:rsidR="002B1AFB" w:rsidRPr="007F669D" w:rsidRDefault="007215F5" w:rsidP="002B1AFB">
            <w:pPr>
              <w:rPr>
                <w:rFonts w:ascii="Times New Roman" w:eastAsia="Times New Roman" w:hAnsi="Times New Roman" w:cs="Times New Roman"/>
                <w:sz w:val="20"/>
              </w:rPr>
            </w:pPr>
          </w:p>
        </w:tc>
      </w:tr>
      <w:tr w:rsidR="00ED4365" w14:paraId="4EDC16B7" w14:textId="77777777">
        <w:trPr>
          <w:trHeight w:val="300"/>
        </w:trPr>
        <w:tc>
          <w:tcPr>
            <w:tcW w:w="1178" w:type="dxa"/>
            <w:tcBorders>
              <w:top w:val="nil"/>
              <w:left w:val="nil"/>
              <w:bottom w:val="nil"/>
              <w:right w:val="nil"/>
            </w:tcBorders>
            <w:shd w:val="clear" w:color="auto" w:fill="auto"/>
            <w:noWrap/>
            <w:vAlign w:val="bottom"/>
            <w:hideMark/>
          </w:tcPr>
          <w:p w14:paraId="4EDC16B0"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6B1"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6B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6B3"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6B4"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6B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6B6" w14:textId="77777777" w:rsidR="002B1AFB" w:rsidRPr="007F669D" w:rsidRDefault="007215F5" w:rsidP="002B1AFB">
            <w:pPr>
              <w:rPr>
                <w:rFonts w:ascii="Times New Roman" w:eastAsia="Times New Roman" w:hAnsi="Times New Roman" w:cs="Times New Roman"/>
                <w:sz w:val="20"/>
              </w:rPr>
            </w:pPr>
          </w:p>
        </w:tc>
      </w:tr>
      <w:tr w:rsidR="00ED4365" w14:paraId="4EDC16BD"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6B8"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6B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90 ως έχει</w:t>
            </w:r>
          </w:p>
        </w:tc>
        <w:tc>
          <w:tcPr>
            <w:tcW w:w="1903" w:type="dxa"/>
            <w:tcBorders>
              <w:top w:val="nil"/>
              <w:left w:val="nil"/>
              <w:bottom w:val="nil"/>
              <w:right w:val="nil"/>
            </w:tcBorders>
            <w:shd w:val="clear" w:color="auto" w:fill="auto"/>
            <w:noWrap/>
            <w:vAlign w:val="bottom"/>
            <w:hideMark/>
          </w:tcPr>
          <w:p w14:paraId="4EDC16B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6BB"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6BC" w14:textId="77777777" w:rsidR="002B1AFB" w:rsidRPr="007F669D" w:rsidRDefault="007215F5" w:rsidP="002B1AFB">
            <w:pPr>
              <w:rPr>
                <w:rFonts w:ascii="Times New Roman" w:eastAsia="Times New Roman" w:hAnsi="Times New Roman" w:cs="Times New Roman"/>
                <w:sz w:val="20"/>
              </w:rPr>
            </w:pPr>
          </w:p>
        </w:tc>
      </w:tr>
      <w:tr w:rsidR="00ED4365" w14:paraId="4EDC16C5" w14:textId="77777777">
        <w:trPr>
          <w:trHeight w:val="300"/>
        </w:trPr>
        <w:tc>
          <w:tcPr>
            <w:tcW w:w="1178" w:type="dxa"/>
            <w:tcBorders>
              <w:top w:val="nil"/>
              <w:left w:val="nil"/>
              <w:bottom w:val="nil"/>
              <w:right w:val="nil"/>
            </w:tcBorders>
            <w:shd w:val="clear" w:color="auto" w:fill="auto"/>
            <w:noWrap/>
            <w:vAlign w:val="bottom"/>
            <w:hideMark/>
          </w:tcPr>
          <w:p w14:paraId="4EDC16B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6B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6C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6C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6C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6C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6C4" w14:textId="77777777" w:rsidR="002B1AFB" w:rsidRPr="007F669D" w:rsidRDefault="007215F5" w:rsidP="002B1AFB">
            <w:pPr>
              <w:rPr>
                <w:rFonts w:ascii="Times New Roman" w:eastAsia="Times New Roman" w:hAnsi="Times New Roman" w:cs="Times New Roman"/>
                <w:sz w:val="20"/>
              </w:rPr>
            </w:pPr>
          </w:p>
        </w:tc>
      </w:tr>
      <w:tr w:rsidR="00ED4365" w14:paraId="4EDC16CD" w14:textId="77777777">
        <w:trPr>
          <w:trHeight w:val="300"/>
        </w:trPr>
        <w:tc>
          <w:tcPr>
            <w:tcW w:w="1178" w:type="dxa"/>
            <w:tcBorders>
              <w:top w:val="nil"/>
              <w:left w:val="nil"/>
              <w:bottom w:val="nil"/>
              <w:right w:val="nil"/>
            </w:tcBorders>
            <w:shd w:val="clear" w:color="auto" w:fill="auto"/>
            <w:noWrap/>
            <w:vAlign w:val="bottom"/>
            <w:hideMark/>
          </w:tcPr>
          <w:p w14:paraId="4EDC16C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6C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6C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6C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6C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6C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6CC" w14:textId="77777777" w:rsidR="002B1AFB" w:rsidRPr="007F669D" w:rsidRDefault="007215F5" w:rsidP="002B1AFB">
            <w:pPr>
              <w:rPr>
                <w:rFonts w:ascii="Times New Roman" w:eastAsia="Times New Roman" w:hAnsi="Times New Roman" w:cs="Times New Roman"/>
                <w:sz w:val="20"/>
              </w:rPr>
            </w:pPr>
          </w:p>
        </w:tc>
      </w:tr>
      <w:tr w:rsidR="00ED4365" w14:paraId="4EDC16D5" w14:textId="77777777">
        <w:trPr>
          <w:trHeight w:val="300"/>
        </w:trPr>
        <w:tc>
          <w:tcPr>
            <w:tcW w:w="1178" w:type="dxa"/>
            <w:tcBorders>
              <w:top w:val="nil"/>
              <w:left w:val="nil"/>
              <w:bottom w:val="nil"/>
              <w:right w:val="nil"/>
            </w:tcBorders>
            <w:shd w:val="clear" w:color="auto" w:fill="auto"/>
            <w:noWrap/>
            <w:vAlign w:val="bottom"/>
            <w:hideMark/>
          </w:tcPr>
          <w:p w14:paraId="4EDC16C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6C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6D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6D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6D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6D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6D4" w14:textId="77777777" w:rsidR="002B1AFB" w:rsidRPr="007F669D" w:rsidRDefault="007215F5" w:rsidP="002B1AFB">
            <w:pPr>
              <w:rPr>
                <w:rFonts w:ascii="Times New Roman" w:eastAsia="Times New Roman" w:hAnsi="Times New Roman" w:cs="Times New Roman"/>
                <w:sz w:val="20"/>
              </w:rPr>
            </w:pPr>
          </w:p>
        </w:tc>
      </w:tr>
      <w:tr w:rsidR="00ED4365" w14:paraId="4EDC16DD" w14:textId="77777777">
        <w:trPr>
          <w:trHeight w:val="300"/>
        </w:trPr>
        <w:tc>
          <w:tcPr>
            <w:tcW w:w="1178" w:type="dxa"/>
            <w:tcBorders>
              <w:top w:val="nil"/>
              <w:left w:val="nil"/>
              <w:bottom w:val="nil"/>
              <w:right w:val="nil"/>
            </w:tcBorders>
            <w:shd w:val="clear" w:color="auto" w:fill="auto"/>
            <w:noWrap/>
            <w:vAlign w:val="bottom"/>
            <w:hideMark/>
          </w:tcPr>
          <w:p w14:paraId="4EDC16D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6D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6D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6D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6D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6D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6DC" w14:textId="77777777" w:rsidR="002B1AFB" w:rsidRPr="007F669D" w:rsidRDefault="007215F5" w:rsidP="002B1AFB">
            <w:pPr>
              <w:rPr>
                <w:rFonts w:ascii="Times New Roman" w:eastAsia="Times New Roman" w:hAnsi="Times New Roman" w:cs="Times New Roman"/>
                <w:sz w:val="20"/>
              </w:rPr>
            </w:pPr>
          </w:p>
        </w:tc>
      </w:tr>
      <w:tr w:rsidR="00ED4365" w14:paraId="4EDC16E5" w14:textId="77777777">
        <w:trPr>
          <w:trHeight w:val="300"/>
        </w:trPr>
        <w:tc>
          <w:tcPr>
            <w:tcW w:w="1178" w:type="dxa"/>
            <w:tcBorders>
              <w:top w:val="nil"/>
              <w:left w:val="nil"/>
              <w:bottom w:val="nil"/>
              <w:right w:val="nil"/>
            </w:tcBorders>
            <w:shd w:val="clear" w:color="auto" w:fill="auto"/>
            <w:noWrap/>
            <w:vAlign w:val="bottom"/>
            <w:hideMark/>
          </w:tcPr>
          <w:p w14:paraId="4EDC16D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6D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6E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6E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6E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6E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6E4" w14:textId="77777777" w:rsidR="002B1AFB" w:rsidRPr="007F669D" w:rsidRDefault="007215F5" w:rsidP="002B1AFB">
            <w:pPr>
              <w:rPr>
                <w:rFonts w:ascii="Times New Roman" w:eastAsia="Times New Roman" w:hAnsi="Times New Roman" w:cs="Times New Roman"/>
                <w:sz w:val="20"/>
              </w:rPr>
            </w:pPr>
          </w:p>
        </w:tc>
      </w:tr>
      <w:tr w:rsidR="00ED4365" w14:paraId="4EDC16ED" w14:textId="77777777">
        <w:trPr>
          <w:trHeight w:val="300"/>
        </w:trPr>
        <w:tc>
          <w:tcPr>
            <w:tcW w:w="1178" w:type="dxa"/>
            <w:tcBorders>
              <w:top w:val="nil"/>
              <w:left w:val="nil"/>
              <w:bottom w:val="nil"/>
              <w:right w:val="nil"/>
            </w:tcBorders>
            <w:shd w:val="clear" w:color="auto" w:fill="auto"/>
            <w:noWrap/>
            <w:vAlign w:val="bottom"/>
            <w:hideMark/>
          </w:tcPr>
          <w:p w14:paraId="4EDC16E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16E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6E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6E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6E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6E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6EC" w14:textId="77777777" w:rsidR="002B1AFB" w:rsidRPr="007F669D" w:rsidRDefault="007215F5" w:rsidP="002B1AFB">
            <w:pPr>
              <w:rPr>
                <w:rFonts w:ascii="Times New Roman" w:eastAsia="Times New Roman" w:hAnsi="Times New Roman" w:cs="Times New Roman"/>
                <w:sz w:val="20"/>
              </w:rPr>
            </w:pPr>
          </w:p>
        </w:tc>
      </w:tr>
      <w:tr w:rsidR="00ED4365" w14:paraId="4EDC16F4" w14:textId="77777777">
        <w:trPr>
          <w:trHeight w:val="300"/>
        </w:trPr>
        <w:tc>
          <w:tcPr>
            <w:tcW w:w="2203" w:type="dxa"/>
            <w:gridSpan w:val="2"/>
            <w:tcBorders>
              <w:top w:val="nil"/>
              <w:left w:val="nil"/>
              <w:bottom w:val="nil"/>
              <w:right w:val="nil"/>
            </w:tcBorders>
            <w:shd w:val="clear" w:color="auto" w:fill="auto"/>
            <w:noWrap/>
            <w:vAlign w:val="bottom"/>
            <w:hideMark/>
          </w:tcPr>
          <w:p w14:paraId="4EDC16E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6EF"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6F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6F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6F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6F3" w14:textId="77777777" w:rsidR="002B1AFB" w:rsidRPr="007F669D" w:rsidRDefault="007215F5" w:rsidP="002B1AFB">
            <w:pPr>
              <w:rPr>
                <w:rFonts w:ascii="Times New Roman" w:eastAsia="Times New Roman" w:hAnsi="Times New Roman" w:cs="Times New Roman"/>
                <w:sz w:val="20"/>
              </w:rPr>
            </w:pPr>
          </w:p>
        </w:tc>
      </w:tr>
      <w:tr w:rsidR="00ED4365" w14:paraId="4EDC16FC" w14:textId="77777777">
        <w:trPr>
          <w:trHeight w:val="300"/>
        </w:trPr>
        <w:tc>
          <w:tcPr>
            <w:tcW w:w="1178" w:type="dxa"/>
            <w:tcBorders>
              <w:top w:val="nil"/>
              <w:left w:val="nil"/>
              <w:bottom w:val="nil"/>
              <w:right w:val="nil"/>
            </w:tcBorders>
            <w:shd w:val="clear" w:color="auto" w:fill="auto"/>
            <w:noWrap/>
            <w:vAlign w:val="bottom"/>
            <w:hideMark/>
          </w:tcPr>
          <w:p w14:paraId="4EDC16F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6F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6F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6F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6F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6F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6FB" w14:textId="77777777" w:rsidR="002B1AFB" w:rsidRPr="007F669D" w:rsidRDefault="007215F5" w:rsidP="002B1AFB">
            <w:pPr>
              <w:rPr>
                <w:rFonts w:ascii="Times New Roman" w:eastAsia="Times New Roman" w:hAnsi="Times New Roman" w:cs="Times New Roman"/>
                <w:sz w:val="20"/>
              </w:rPr>
            </w:pPr>
          </w:p>
        </w:tc>
      </w:tr>
      <w:tr w:rsidR="00ED4365" w14:paraId="4EDC1704" w14:textId="77777777">
        <w:trPr>
          <w:trHeight w:val="300"/>
        </w:trPr>
        <w:tc>
          <w:tcPr>
            <w:tcW w:w="1178" w:type="dxa"/>
            <w:tcBorders>
              <w:top w:val="nil"/>
              <w:left w:val="nil"/>
              <w:bottom w:val="nil"/>
              <w:right w:val="nil"/>
            </w:tcBorders>
            <w:shd w:val="clear" w:color="auto" w:fill="auto"/>
            <w:noWrap/>
            <w:vAlign w:val="bottom"/>
            <w:hideMark/>
          </w:tcPr>
          <w:p w14:paraId="4EDC16FD"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6FE"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6F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700"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701"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70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703" w14:textId="77777777" w:rsidR="002B1AFB" w:rsidRPr="007F669D" w:rsidRDefault="007215F5" w:rsidP="002B1AFB">
            <w:pPr>
              <w:rPr>
                <w:rFonts w:ascii="Times New Roman" w:eastAsia="Times New Roman" w:hAnsi="Times New Roman" w:cs="Times New Roman"/>
                <w:sz w:val="20"/>
              </w:rPr>
            </w:pPr>
          </w:p>
        </w:tc>
      </w:tr>
      <w:tr w:rsidR="00ED4365" w14:paraId="4EDC170A"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705"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70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91 ως έχει</w:t>
            </w:r>
          </w:p>
        </w:tc>
        <w:tc>
          <w:tcPr>
            <w:tcW w:w="1903" w:type="dxa"/>
            <w:tcBorders>
              <w:top w:val="nil"/>
              <w:left w:val="nil"/>
              <w:bottom w:val="nil"/>
              <w:right w:val="nil"/>
            </w:tcBorders>
            <w:shd w:val="clear" w:color="auto" w:fill="auto"/>
            <w:noWrap/>
            <w:vAlign w:val="bottom"/>
            <w:hideMark/>
          </w:tcPr>
          <w:p w14:paraId="4EDC170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708"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709" w14:textId="77777777" w:rsidR="002B1AFB" w:rsidRPr="007F669D" w:rsidRDefault="007215F5" w:rsidP="002B1AFB">
            <w:pPr>
              <w:rPr>
                <w:rFonts w:ascii="Times New Roman" w:eastAsia="Times New Roman" w:hAnsi="Times New Roman" w:cs="Times New Roman"/>
                <w:sz w:val="20"/>
              </w:rPr>
            </w:pPr>
          </w:p>
        </w:tc>
      </w:tr>
      <w:tr w:rsidR="00ED4365" w14:paraId="4EDC1712" w14:textId="77777777">
        <w:trPr>
          <w:trHeight w:val="300"/>
        </w:trPr>
        <w:tc>
          <w:tcPr>
            <w:tcW w:w="1178" w:type="dxa"/>
            <w:tcBorders>
              <w:top w:val="nil"/>
              <w:left w:val="nil"/>
              <w:bottom w:val="nil"/>
              <w:right w:val="nil"/>
            </w:tcBorders>
            <w:shd w:val="clear" w:color="auto" w:fill="auto"/>
            <w:noWrap/>
            <w:vAlign w:val="bottom"/>
            <w:hideMark/>
          </w:tcPr>
          <w:p w14:paraId="4EDC170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70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70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70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70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71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711" w14:textId="77777777" w:rsidR="002B1AFB" w:rsidRPr="007F669D" w:rsidRDefault="007215F5" w:rsidP="002B1AFB">
            <w:pPr>
              <w:rPr>
                <w:rFonts w:ascii="Times New Roman" w:eastAsia="Times New Roman" w:hAnsi="Times New Roman" w:cs="Times New Roman"/>
                <w:sz w:val="20"/>
              </w:rPr>
            </w:pPr>
          </w:p>
        </w:tc>
      </w:tr>
      <w:tr w:rsidR="00ED4365" w14:paraId="4EDC171A" w14:textId="77777777">
        <w:trPr>
          <w:trHeight w:val="300"/>
        </w:trPr>
        <w:tc>
          <w:tcPr>
            <w:tcW w:w="1178" w:type="dxa"/>
            <w:tcBorders>
              <w:top w:val="nil"/>
              <w:left w:val="nil"/>
              <w:bottom w:val="nil"/>
              <w:right w:val="nil"/>
            </w:tcBorders>
            <w:shd w:val="clear" w:color="auto" w:fill="auto"/>
            <w:noWrap/>
            <w:vAlign w:val="bottom"/>
            <w:hideMark/>
          </w:tcPr>
          <w:p w14:paraId="4EDC171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71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71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71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71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71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719" w14:textId="77777777" w:rsidR="002B1AFB" w:rsidRPr="007F669D" w:rsidRDefault="007215F5" w:rsidP="002B1AFB">
            <w:pPr>
              <w:rPr>
                <w:rFonts w:ascii="Times New Roman" w:eastAsia="Times New Roman" w:hAnsi="Times New Roman" w:cs="Times New Roman"/>
                <w:sz w:val="20"/>
              </w:rPr>
            </w:pPr>
          </w:p>
        </w:tc>
      </w:tr>
      <w:tr w:rsidR="00ED4365" w14:paraId="4EDC1722" w14:textId="77777777">
        <w:trPr>
          <w:trHeight w:val="300"/>
        </w:trPr>
        <w:tc>
          <w:tcPr>
            <w:tcW w:w="1178" w:type="dxa"/>
            <w:tcBorders>
              <w:top w:val="nil"/>
              <w:left w:val="nil"/>
              <w:bottom w:val="nil"/>
              <w:right w:val="nil"/>
            </w:tcBorders>
            <w:shd w:val="clear" w:color="auto" w:fill="auto"/>
            <w:noWrap/>
            <w:vAlign w:val="bottom"/>
            <w:hideMark/>
          </w:tcPr>
          <w:p w14:paraId="4EDC171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71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71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71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71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72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721" w14:textId="77777777" w:rsidR="002B1AFB" w:rsidRPr="007F669D" w:rsidRDefault="007215F5" w:rsidP="002B1AFB">
            <w:pPr>
              <w:rPr>
                <w:rFonts w:ascii="Times New Roman" w:eastAsia="Times New Roman" w:hAnsi="Times New Roman" w:cs="Times New Roman"/>
                <w:sz w:val="20"/>
              </w:rPr>
            </w:pPr>
          </w:p>
        </w:tc>
      </w:tr>
      <w:tr w:rsidR="00ED4365" w14:paraId="4EDC172A" w14:textId="77777777">
        <w:trPr>
          <w:trHeight w:val="300"/>
        </w:trPr>
        <w:tc>
          <w:tcPr>
            <w:tcW w:w="1178" w:type="dxa"/>
            <w:tcBorders>
              <w:top w:val="nil"/>
              <w:left w:val="nil"/>
              <w:bottom w:val="nil"/>
              <w:right w:val="nil"/>
            </w:tcBorders>
            <w:shd w:val="clear" w:color="auto" w:fill="auto"/>
            <w:noWrap/>
            <w:vAlign w:val="bottom"/>
            <w:hideMark/>
          </w:tcPr>
          <w:p w14:paraId="4EDC172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72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72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72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72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72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729" w14:textId="77777777" w:rsidR="002B1AFB" w:rsidRPr="007F669D" w:rsidRDefault="007215F5" w:rsidP="002B1AFB">
            <w:pPr>
              <w:rPr>
                <w:rFonts w:ascii="Times New Roman" w:eastAsia="Times New Roman" w:hAnsi="Times New Roman" w:cs="Times New Roman"/>
                <w:sz w:val="20"/>
              </w:rPr>
            </w:pPr>
          </w:p>
        </w:tc>
      </w:tr>
      <w:tr w:rsidR="00ED4365" w14:paraId="4EDC1732" w14:textId="77777777">
        <w:trPr>
          <w:trHeight w:val="300"/>
        </w:trPr>
        <w:tc>
          <w:tcPr>
            <w:tcW w:w="1178" w:type="dxa"/>
            <w:tcBorders>
              <w:top w:val="nil"/>
              <w:left w:val="nil"/>
              <w:bottom w:val="nil"/>
              <w:right w:val="nil"/>
            </w:tcBorders>
            <w:shd w:val="clear" w:color="auto" w:fill="auto"/>
            <w:noWrap/>
            <w:vAlign w:val="bottom"/>
            <w:hideMark/>
          </w:tcPr>
          <w:p w14:paraId="4EDC172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72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72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72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72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73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731" w14:textId="77777777" w:rsidR="002B1AFB" w:rsidRPr="007F669D" w:rsidRDefault="007215F5" w:rsidP="002B1AFB">
            <w:pPr>
              <w:rPr>
                <w:rFonts w:ascii="Times New Roman" w:eastAsia="Times New Roman" w:hAnsi="Times New Roman" w:cs="Times New Roman"/>
                <w:sz w:val="20"/>
              </w:rPr>
            </w:pPr>
          </w:p>
        </w:tc>
      </w:tr>
      <w:tr w:rsidR="00ED4365" w14:paraId="4EDC173A" w14:textId="77777777">
        <w:trPr>
          <w:trHeight w:val="300"/>
        </w:trPr>
        <w:tc>
          <w:tcPr>
            <w:tcW w:w="1178" w:type="dxa"/>
            <w:tcBorders>
              <w:top w:val="nil"/>
              <w:left w:val="nil"/>
              <w:bottom w:val="nil"/>
              <w:right w:val="nil"/>
            </w:tcBorders>
            <w:shd w:val="clear" w:color="auto" w:fill="auto"/>
            <w:noWrap/>
            <w:vAlign w:val="bottom"/>
            <w:hideMark/>
          </w:tcPr>
          <w:p w14:paraId="4EDC173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ΑΝ.ΕΛ:</w:t>
            </w:r>
          </w:p>
        </w:tc>
        <w:tc>
          <w:tcPr>
            <w:tcW w:w="1025" w:type="dxa"/>
            <w:tcBorders>
              <w:top w:val="nil"/>
              <w:left w:val="nil"/>
              <w:bottom w:val="nil"/>
              <w:right w:val="nil"/>
            </w:tcBorders>
            <w:shd w:val="clear" w:color="auto" w:fill="auto"/>
            <w:noWrap/>
            <w:vAlign w:val="bottom"/>
            <w:hideMark/>
          </w:tcPr>
          <w:p w14:paraId="4EDC173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73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73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73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73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739" w14:textId="77777777" w:rsidR="002B1AFB" w:rsidRPr="007F669D" w:rsidRDefault="007215F5" w:rsidP="002B1AFB">
            <w:pPr>
              <w:rPr>
                <w:rFonts w:ascii="Times New Roman" w:eastAsia="Times New Roman" w:hAnsi="Times New Roman" w:cs="Times New Roman"/>
                <w:sz w:val="20"/>
              </w:rPr>
            </w:pPr>
          </w:p>
        </w:tc>
      </w:tr>
      <w:tr w:rsidR="00ED4365" w14:paraId="4EDC1741" w14:textId="77777777">
        <w:trPr>
          <w:trHeight w:val="300"/>
        </w:trPr>
        <w:tc>
          <w:tcPr>
            <w:tcW w:w="2203" w:type="dxa"/>
            <w:gridSpan w:val="2"/>
            <w:tcBorders>
              <w:top w:val="nil"/>
              <w:left w:val="nil"/>
              <w:bottom w:val="nil"/>
              <w:right w:val="nil"/>
            </w:tcBorders>
            <w:shd w:val="clear" w:color="auto" w:fill="auto"/>
            <w:noWrap/>
            <w:vAlign w:val="bottom"/>
            <w:hideMark/>
          </w:tcPr>
          <w:p w14:paraId="4EDC173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73C"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73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73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73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740" w14:textId="77777777" w:rsidR="002B1AFB" w:rsidRPr="007F669D" w:rsidRDefault="007215F5" w:rsidP="002B1AFB">
            <w:pPr>
              <w:rPr>
                <w:rFonts w:ascii="Times New Roman" w:eastAsia="Times New Roman" w:hAnsi="Times New Roman" w:cs="Times New Roman"/>
                <w:sz w:val="20"/>
              </w:rPr>
            </w:pPr>
          </w:p>
        </w:tc>
      </w:tr>
      <w:tr w:rsidR="00ED4365" w14:paraId="4EDC1749" w14:textId="77777777">
        <w:trPr>
          <w:trHeight w:val="300"/>
        </w:trPr>
        <w:tc>
          <w:tcPr>
            <w:tcW w:w="1178" w:type="dxa"/>
            <w:tcBorders>
              <w:top w:val="nil"/>
              <w:left w:val="nil"/>
              <w:bottom w:val="nil"/>
              <w:right w:val="nil"/>
            </w:tcBorders>
            <w:shd w:val="clear" w:color="auto" w:fill="auto"/>
            <w:noWrap/>
            <w:vAlign w:val="bottom"/>
            <w:hideMark/>
          </w:tcPr>
          <w:p w14:paraId="4EDC174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74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74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74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74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74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748" w14:textId="77777777" w:rsidR="002B1AFB" w:rsidRPr="007F669D" w:rsidRDefault="007215F5" w:rsidP="002B1AFB">
            <w:pPr>
              <w:rPr>
                <w:rFonts w:ascii="Times New Roman" w:eastAsia="Times New Roman" w:hAnsi="Times New Roman" w:cs="Times New Roman"/>
                <w:sz w:val="20"/>
              </w:rPr>
            </w:pPr>
          </w:p>
        </w:tc>
      </w:tr>
      <w:tr w:rsidR="00ED4365" w14:paraId="4EDC1751" w14:textId="77777777">
        <w:trPr>
          <w:trHeight w:val="300"/>
        </w:trPr>
        <w:tc>
          <w:tcPr>
            <w:tcW w:w="1178" w:type="dxa"/>
            <w:tcBorders>
              <w:top w:val="nil"/>
              <w:left w:val="nil"/>
              <w:bottom w:val="nil"/>
              <w:right w:val="nil"/>
            </w:tcBorders>
            <w:shd w:val="clear" w:color="auto" w:fill="auto"/>
            <w:noWrap/>
            <w:vAlign w:val="bottom"/>
            <w:hideMark/>
          </w:tcPr>
          <w:p w14:paraId="4EDC174A"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74B"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74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74D"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74E"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74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750" w14:textId="77777777" w:rsidR="002B1AFB" w:rsidRPr="007F669D" w:rsidRDefault="007215F5" w:rsidP="002B1AFB">
            <w:pPr>
              <w:rPr>
                <w:rFonts w:ascii="Times New Roman" w:eastAsia="Times New Roman" w:hAnsi="Times New Roman" w:cs="Times New Roman"/>
                <w:sz w:val="20"/>
              </w:rPr>
            </w:pPr>
          </w:p>
        </w:tc>
      </w:tr>
      <w:tr w:rsidR="00ED4365" w14:paraId="4EDC1757"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752"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75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92 ως έχει</w:t>
            </w:r>
          </w:p>
        </w:tc>
        <w:tc>
          <w:tcPr>
            <w:tcW w:w="1903" w:type="dxa"/>
            <w:tcBorders>
              <w:top w:val="nil"/>
              <w:left w:val="nil"/>
              <w:bottom w:val="nil"/>
              <w:right w:val="nil"/>
            </w:tcBorders>
            <w:shd w:val="clear" w:color="auto" w:fill="auto"/>
            <w:noWrap/>
            <w:vAlign w:val="bottom"/>
            <w:hideMark/>
          </w:tcPr>
          <w:p w14:paraId="4EDC175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755"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756" w14:textId="77777777" w:rsidR="002B1AFB" w:rsidRPr="007F669D" w:rsidRDefault="007215F5" w:rsidP="002B1AFB">
            <w:pPr>
              <w:rPr>
                <w:rFonts w:ascii="Times New Roman" w:eastAsia="Times New Roman" w:hAnsi="Times New Roman" w:cs="Times New Roman"/>
                <w:sz w:val="20"/>
              </w:rPr>
            </w:pPr>
          </w:p>
        </w:tc>
      </w:tr>
      <w:tr w:rsidR="00ED4365" w14:paraId="4EDC175F" w14:textId="77777777">
        <w:trPr>
          <w:trHeight w:val="300"/>
        </w:trPr>
        <w:tc>
          <w:tcPr>
            <w:tcW w:w="1178" w:type="dxa"/>
            <w:tcBorders>
              <w:top w:val="nil"/>
              <w:left w:val="nil"/>
              <w:bottom w:val="nil"/>
              <w:right w:val="nil"/>
            </w:tcBorders>
            <w:shd w:val="clear" w:color="auto" w:fill="auto"/>
            <w:noWrap/>
            <w:vAlign w:val="bottom"/>
            <w:hideMark/>
          </w:tcPr>
          <w:p w14:paraId="4EDC175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75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75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75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75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75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75E" w14:textId="77777777" w:rsidR="002B1AFB" w:rsidRPr="007F669D" w:rsidRDefault="007215F5" w:rsidP="002B1AFB">
            <w:pPr>
              <w:rPr>
                <w:rFonts w:ascii="Times New Roman" w:eastAsia="Times New Roman" w:hAnsi="Times New Roman" w:cs="Times New Roman"/>
                <w:sz w:val="20"/>
              </w:rPr>
            </w:pPr>
          </w:p>
        </w:tc>
      </w:tr>
      <w:tr w:rsidR="00ED4365" w14:paraId="4EDC1767" w14:textId="77777777">
        <w:trPr>
          <w:trHeight w:val="300"/>
        </w:trPr>
        <w:tc>
          <w:tcPr>
            <w:tcW w:w="1178" w:type="dxa"/>
            <w:tcBorders>
              <w:top w:val="nil"/>
              <w:left w:val="nil"/>
              <w:bottom w:val="nil"/>
              <w:right w:val="nil"/>
            </w:tcBorders>
            <w:shd w:val="clear" w:color="auto" w:fill="auto"/>
            <w:noWrap/>
            <w:vAlign w:val="bottom"/>
            <w:hideMark/>
          </w:tcPr>
          <w:p w14:paraId="4EDC176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76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76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76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76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76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766" w14:textId="77777777" w:rsidR="002B1AFB" w:rsidRPr="007F669D" w:rsidRDefault="007215F5" w:rsidP="002B1AFB">
            <w:pPr>
              <w:rPr>
                <w:rFonts w:ascii="Times New Roman" w:eastAsia="Times New Roman" w:hAnsi="Times New Roman" w:cs="Times New Roman"/>
                <w:sz w:val="20"/>
              </w:rPr>
            </w:pPr>
          </w:p>
        </w:tc>
      </w:tr>
      <w:tr w:rsidR="00ED4365" w14:paraId="4EDC176F" w14:textId="77777777">
        <w:trPr>
          <w:trHeight w:val="300"/>
        </w:trPr>
        <w:tc>
          <w:tcPr>
            <w:tcW w:w="1178" w:type="dxa"/>
            <w:tcBorders>
              <w:top w:val="nil"/>
              <w:left w:val="nil"/>
              <w:bottom w:val="nil"/>
              <w:right w:val="nil"/>
            </w:tcBorders>
            <w:shd w:val="clear" w:color="auto" w:fill="auto"/>
            <w:noWrap/>
            <w:vAlign w:val="bottom"/>
            <w:hideMark/>
          </w:tcPr>
          <w:p w14:paraId="4EDC176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76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76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76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76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76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76E" w14:textId="77777777" w:rsidR="002B1AFB" w:rsidRPr="007F669D" w:rsidRDefault="007215F5" w:rsidP="002B1AFB">
            <w:pPr>
              <w:rPr>
                <w:rFonts w:ascii="Times New Roman" w:eastAsia="Times New Roman" w:hAnsi="Times New Roman" w:cs="Times New Roman"/>
                <w:sz w:val="20"/>
              </w:rPr>
            </w:pPr>
          </w:p>
        </w:tc>
      </w:tr>
      <w:tr w:rsidR="00ED4365" w14:paraId="4EDC1777" w14:textId="77777777">
        <w:trPr>
          <w:trHeight w:val="300"/>
        </w:trPr>
        <w:tc>
          <w:tcPr>
            <w:tcW w:w="1178" w:type="dxa"/>
            <w:tcBorders>
              <w:top w:val="nil"/>
              <w:left w:val="nil"/>
              <w:bottom w:val="nil"/>
              <w:right w:val="nil"/>
            </w:tcBorders>
            <w:shd w:val="clear" w:color="auto" w:fill="auto"/>
            <w:noWrap/>
            <w:vAlign w:val="bottom"/>
            <w:hideMark/>
          </w:tcPr>
          <w:p w14:paraId="4EDC177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77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77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77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77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77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776" w14:textId="77777777" w:rsidR="002B1AFB" w:rsidRPr="007F669D" w:rsidRDefault="007215F5" w:rsidP="002B1AFB">
            <w:pPr>
              <w:rPr>
                <w:rFonts w:ascii="Times New Roman" w:eastAsia="Times New Roman" w:hAnsi="Times New Roman" w:cs="Times New Roman"/>
                <w:sz w:val="20"/>
              </w:rPr>
            </w:pPr>
          </w:p>
        </w:tc>
      </w:tr>
      <w:tr w:rsidR="00ED4365" w14:paraId="4EDC177F" w14:textId="77777777">
        <w:trPr>
          <w:trHeight w:val="300"/>
        </w:trPr>
        <w:tc>
          <w:tcPr>
            <w:tcW w:w="1178" w:type="dxa"/>
            <w:tcBorders>
              <w:top w:val="nil"/>
              <w:left w:val="nil"/>
              <w:bottom w:val="nil"/>
              <w:right w:val="nil"/>
            </w:tcBorders>
            <w:shd w:val="clear" w:color="auto" w:fill="auto"/>
            <w:noWrap/>
            <w:vAlign w:val="bottom"/>
            <w:hideMark/>
          </w:tcPr>
          <w:p w14:paraId="4EDC177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77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77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77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77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77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77E" w14:textId="77777777" w:rsidR="002B1AFB" w:rsidRPr="007F669D" w:rsidRDefault="007215F5" w:rsidP="002B1AFB">
            <w:pPr>
              <w:rPr>
                <w:rFonts w:ascii="Times New Roman" w:eastAsia="Times New Roman" w:hAnsi="Times New Roman" w:cs="Times New Roman"/>
                <w:sz w:val="20"/>
              </w:rPr>
            </w:pPr>
          </w:p>
        </w:tc>
      </w:tr>
      <w:tr w:rsidR="00ED4365" w14:paraId="4EDC1787" w14:textId="77777777">
        <w:trPr>
          <w:trHeight w:val="300"/>
        </w:trPr>
        <w:tc>
          <w:tcPr>
            <w:tcW w:w="1178" w:type="dxa"/>
            <w:tcBorders>
              <w:top w:val="nil"/>
              <w:left w:val="nil"/>
              <w:bottom w:val="nil"/>
              <w:right w:val="nil"/>
            </w:tcBorders>
            <w:shd w:val="clear" w:color="auto" w:fill="auto"/>
            <w:noWrap/>
            <w:vAlign w:val="bottom"/>
            <w:hideMark/>
          </w:tcPr>
          <w:p w14:paraId="4EDC178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178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78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78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78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78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786" w14:textId="77777777" w:rsidR="002B1AFB" w:rsidRPr="007F669D" w:rsidRDefault="007215F5" w:rsidP="002B1AFB">
            <w:pPr>
              <w:rPr>
                <w:rFonts w:ascii="Times New Roman" w:eastAsia="Times New Roman" w:hAnsi="Times New Roman" w:cs="Times New Roman"/>
                <w:sz w:val="20"/>
              </w:rPr>
            </w:pPr>
          </w:p>
        </w:tc>
      </w:tr>
      <w:tr w:rsidR="00ED4365" w14:paraId="4EDC178E" w14:textId="77777777">
        <w:trPr>
          <w:trHeight w:val="300"/>
        </w:trPr>
        <w:tc>
          <w:tcPr>
            <w:tcW w:w="2203" w:type="dxa"/>
            <w:gridSpan w:val="2"/>
            <w:tcBorders>
              <w:top w:val="nil"/>
              <w:left w:val="nil"/>
              <w:bottom w:val="nil"/>
              <w:right w:val="nil"/>
            </w:tcBorders>
            <w:shd w:val="clear" w:color="auto" w:fill="auto"/>
            <w:noWrap/>
            <w:vAlign w:val="bottom"/>
            <w:hideMark/>
          </w:tcPr>
          <w:p w14:paraId="4EDC178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789"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78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78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78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78D" w14:textId="77777777" w:rsidR="002B1AFB" w:rsidRPr="007F669D" w:rsidRDefault="007215F5" w:rsidP="002B1AFB">
            <w:pPr>
              <w:rPr>
                <w:rFonts w:ascii="Times New Roman" w:eastAsia="Times New Roman" w:hAnsi="Times New Roman" w:cs="Times New Roman"/>
                <w:sz w:val="20"/>
              </w:rPr>
            </w:pPr>
          </w:p>
        </w:tc>
      </w:tr>
      <w:tr w:rsidR="00ED4365" w14:paraId="4EDC1796" w14:textId="77777777">
        <w:trPr>
          <w:trHeight w:val="300"/>
        </w:trPr>
        <w:tc>
          <w:tcPr>
            <w:tcW w:w="1178" w:type="dxa"/>
            <w:tcBorders>
              <w:top w:val="nil"/>
              <w:left w:val="nil"/>
              <w:bottom w:val="nil"/>
              <w:right w:val="nil"/>
            </w:tcBorders>
            <w:shd w:val="clear" w:color="auto" w:fill="auto"/>
            <w:noWrap/>
            <w:vAlign w:val="bottom"/>
            <w:hideMark/>
          </w:tcPr>
          <w:p w14:paraId="4EDC178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79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79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79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79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79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795" w14:textId="77777777" w:rsidR="002B1AFB" w:rsidRPr="007F669D" w:rsidRDefault="007215F5" w:rsidP="002B1AFB">
            <w:pPr>
              <w:rPr>
                <w:rFonts w:ascii="Times New Roman" w:eastAsia="Times New Roman" w:hAnsi="Times New Roman" w:cs="Times New Roman"/>
                <w:sz w:val="20"/>
              </w:rPr>
            </w:pPr>
          </w:p>
        </w:tc>
      </w:tr>
      <w:tr w:rsidR="00ED4365" w14:paraId="4EDC179E" w14:textId="77777777">
        <w:trPr>
          <w:trHeight w:val="300"/>
        </w:trPr>
        <w:tc>
          <w:tcPr>
            <w:tcW w:w="1178" w:type="dxa"/>
            <w:tcBorders>
              <w:top w:val="nil"/>
              <w:left w:val="nil"/>
              <w:bottom w:val="nil"/>
              <w:right w:val="nil"/>
            </w:tcBorders>
            <w:shd w:val="clear" w:color="auto" w:fill="auto"/>
            <w:noWrap/>
            <w:vAlign w:val="bottom"/>
            <w:hideMark/>
          </w:tcPr>
          <w:p w14:paraId="4EDC1797"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798"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79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79A"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79B"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79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79D" w14:textId="77777777" w:rsidR="002B1AFB" w:rsidRPr="007F669D" w:rsidRDefault="007215F5" w:rsidP="002B1AFB">
            <w:pPr>
              <w:rPr>
                <w:rFonts w:ascii="Times New Roman" w:eastAsia="Times New Roman" w:hAnsi="Times New Roman" w:cs="Times New Roman"/>
                <w:sz w:val="20"/>
              </w:rPr>
            </w:pPr>
          </w:p>
        </w:tc>
      </w:tr>
      <w:tr w:rsidR="00ED4365" w14:paraId="4EDC17A4"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79F"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7A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93 ως έχει</w:t>
            </w:r>
          </w:p>
        </w:tc>
        <w:tc>
          <w:tcPr>
            <w:tcW w:w="1903" w:type="dxa"/>
            <w:tcBorders>
              <w:top w:val="nil"/>
              <w:left w:val="nil"/>
              <w:bottom w:val="nil"/>
              <w:right w:val="nil"/>
            </w:tcBorders>
            <w:shd w:val="clear" w:color="auto" w:fill="auto"/>
            <w:noWrap/>
            <w:vAlign w:val="bottom"/>
            <w:hideMark/>
          </w:tcPr>
          <w:p w14:paraId="4EDC17A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7A2"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7A3" w14:textId="77777777" w:rsidR="002B1AFB" w:rsidRPr="007F669D" w:rsidRDefault="007215F5" w:rsidP="002B1AFB">
            <w:pPr>
              <w:rPr>
                <w:rFonts w:ascii="Times New Roman" w:eastAsia="Times New Roman" w:hAnsi="Times New Roman" w:cs="Times New Roman"/>
                <w:sz w:val="20"/>
              </w:rPr>
            </w:pPr>
          </w:p>
        </w:tc>
      </w:tr>
      <w:tr w:rsidR="00ED4365" w14:paraId="4EDC17AC" w14:textId="77777777">
        <w:trPr>
          <w:trHeight w:val="300"/>
        </w:trPr>
        <w:tc>
          <w:tcPr>
            <w:tcW w:w="1178" w:type="dxa"/>
            <w:tcBorders>
              <w:top w:val="nil"/>
              <w:left w:val="nil"/>
              <w:bottom w:val="nil"/>
              <w:right w:val="nil"/>
            </w:tcBorders>
            <w:shd w:val="clear" w:color="auto" w:fill="auto"/>
            <w:noWrap/>
            <w:vAlign w:val="bottom"/>
            <w:hideMark/>
          </w:tcPr>
          <w:p w14:paraId="4EDC17A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7A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7A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7A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7A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7A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7AB" w14:textId="77777777" w:rsidR="002B1AFB" w:rsidRPr="007F669D" w:rsidRDefault="007215F5" w:rsidP="002B1AFB">
            <w:pPr>
              <w:rPr>
                <w:rFonts w:ascii="Times New Roman" w:eastAsia="Times New Roman" w:hAnsi="Times New Roman" w:cs="Times New Roman"/>
                <w:sz w:val="20"/>
              </w:rPr>
            </w:pPr>
          </w:p>
        </w:tc>
      </w:tr>
      <w:tr w:rsidR="00ED4365" w14:paraId="4EDC17B4" w14:textId="77777777">
        <w:trPr>
          <w:trHeight w:val="300"/>
        </w:trPr>
        <w:tc>
          <w:tcPr>
            <w:tcW w:w="1178" w:type="dxa"/>
            <w:tcBorders>
              <w:top w:val="nil"/>
              <w:left w:val="nil"/>
              <w:bottom w:val="nil"/>
              <w:right w:val="nil"/>
            </w:tcBorders>
            <w:shd w:val="clear" w:color="auto" w:fill="auto"/>
            <w:noWrap/>
            <w:vAlign w:val="bottom"/>
            <w:hideMark/>
          </w:tcPr>
          <w:p w14:paraId="4EDC17A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7A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7A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7B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7B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7B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7B3" w14:textId="77777777" w:rsidR="002B1AFB" w:rsidRPr="007F669D" w:rsidRDefault="007215F5" w:rsidP="002B1AFB">
            <w:pPr>
              <w:rPr>
                <w:rFonts w:ascii="Times New Roman" w:eastAsia="Times New Roman" w:hAnsi="Times New Roman" w:cs="Times New Roman"/>
                <w:sz w:val="20"/>
              </w:rPr>
            </w:pPr>
          </w:p>
        </w:tc>
      </w:tr>
      <w:tr w:rsidR="00ED4365" w14:paraId="4EDC17BC" w14:textId="77777777">
        <w:trPr>
          <w:trHeight w:val="300"/>
        </w:trPr>
        <w:tc>
          <w:tcPr>
            <w:tcW w:w="1178" w:type="dxa"/>
            <w:tcBorders>
              <w:top w:val="nil"/>
              <w:left w:val="nil"/>
              <w:bottom w:val="nil"/>
              <w:right w:val="nil"/>
            </w:tcBorders>
            <w:shd w:val="clear" w:color="auto" w:fill="auto"/>
            <w:noWrap/>
            <w:vAlign w:val="bottom"/>
            <w:hideMark/>
          </w:tcPr>
          <w:p w14:paraId="4EDC17B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7B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7B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7B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7B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7B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7BB" w14:textId="77777777" w:rsidR="002B1AFB" w:rsidRPr="007F669D" w:rsidRDefault="007215F5" w:rsidP="002B1AFB">
            <w:pPr>
              <w:rPr>
                <w:rFonts w:ascii="Times New Roman" w:eastAsia="Times New Roman" w:hAnsi="Times New Roman" w:cs="Times New Roman"/>
                <w:sz w:val="20"/>
              </w:rPr>
            </w:pPr>
          </w:p>
        </w:tc>
      </w:tr>
      <w:tr w:rsidR="00ED4365" w14:paraId="4EDC17C4" w14:textId="77777777">
        <w:trPr>
          <w:trHeight w:val="300"/>
        </w:trPr>
        <w:tc>
          <w:tcPr>
            <w:tcW w:w="1178" w:type="dxa"/>
            <w:tcBorders>
              <w:top w:val="nil"/>
              <w:left w:val="nil"/>
              <w:bottom w:val="nil"/>
              <w:right w:val="nil"/>
            </w:tcBorders>
            <w:shd w:val="clear" w:color="auto" w:fill="auto"/>
            <w:noWrap/>
            <w:vAlign w:val="bottom"/>
            <w:hideMark/>
          </w:tcPr>
          <w:p w14:paraId="4EDC17B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7B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7B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7C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7C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7C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7C3" w14:textId="77777777" w:rsidR="002B1AFB" w:rsidRPr="007F669D" w:rsidRDefault="007215F5" w:rsidP="002B1AFB">
            <w:pPr>
              <w:rPr>
                <w:rFonts w:ascii="Times New Roman" w:eastAsia="Times New Roman" w:hAnsi="Times New Roman" w:cs="Times New Roman"/>
                <w:sz w:val="20"/>
              </w:rPr>
            </w:pPr>
          </w:p>
        </w:tc>
      </w:tr>
      <w:tr w:rsidR="00ED4365" w14:paraId="4EDC17CC" w14:textId="77777777">
        <w:trPr>
          <w:trHeight w:val="300"/>
        </w:trPr>
        <w:tc>
          <w:tcPr>
            <w:tcW w:w="1178" w:type="dxa"/>
            <w:tcBorders>
              <w:top w:val="nil"/>
              <w:left w:val="nil"/>
              <w:bottom w:val="nil"/>
              <w:right w:val="nil"/>
            </w:tcBorders>
            <w:shd w:val="clear" w:color="auto" w:fill="auto"/>
            <w:noWrap/>
            <w:vAlign w:val="bottom"/>
            <w:hideMark/>
          </w:tcPr>
          <w:p w14:paraId="4EDC17C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7C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7C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7C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7C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7C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7CB" w14:textId="77777777" w:rsidR="002B1AFB" w:rsidRPr="007F669D" w:rsidRDefault="007215F5" w:rsidP="002B1AFB">
            <w:pPr>
              <w:rPr>
                <w:rFonts w:ascii="Times New Roman" w:eastAsia="Times New Roman" w:hAnsi="Times New Roman" w:cs="Times New Roman"/>
                <w:sz w:val="20"/>
              </w:rPr>
            </w:pPr>
          </w:p>
        </w:tc>
      </w:tr>
      <w:tr w:rsidR="00ED4365" w14:paraId="4EDC17D4" w14:textId="77777777">
        <w:trPr>
          <w:trHeight w:val="300"/>
        </w:trPr>
        <w:tc>
          <w:tcPr>
            <w:tcW w:w="1178" w:type="dxa"/>
            <w:tcBorders>
              <w:top w:val="nil"/>
              <w:left w:val="nil"/>
              <w:bottom w:val="nil"/>
              <w:right w:val="nil"/>
            </w:tcBorders>
            <w:shd w:val="clear" w:color="auto" w:fill="auto"/>
            <w:noWrap/>
            <w:vAlign w:val="bottom"/>
            <w:hideMark/>
          </w:tcPr>
          <w:p w14:paraId="4EDC17C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17C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7C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7D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7D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7D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7D3" w14:textId="77777777" w:rsidR="002B1AFB" w:rsidRPr="007F669D" w:rsidRDefault="007215F5" w:rsidP="002B1AFB">
            <w:pPr>
              <w:rPr>
                <w:rFonts w:ascii="Times New Roman" w:eastAsia="Times New Roman" w:hAnsi="Times New Roman" w:cs="Times New Roman"/>
                <w:sz w:val="20"/>
              </w:rPr>
            </w:pPr>
          </w:p>
        </w:tc>
      </w:tr>
      <w:tr w:rsidR="00ED4365" w14:paraId="4EDC17DB" w14:textId="77777777">
        <w:trPr>
          <w:trHeight w:val="300"/>
        </w:trPr>
        <w:tc>
          <w:tcPr>
            <w:tcW w:w="2203" w:type="dxa"/>
            <w:gridSpan w:val="2"/>
            <w:tcBorders>
              <w:top w:val="nil"/>
              <w:left w:val="nil"/>
              <w:bottom w:val="nil"/>
              <w:right w:val="nil"/>
            </w:tcBorders>
            <w:shd w:val="clear" w:color="auto" w:fill="auto"/>
            <w:noWrap/>
            <w:vAlign w:val="bottom"/>
            <w:hideMark/>
          </w:tcPr>
          <w:p w14:paraId="4EDC17D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 xml:space="preserve">ΕΝ. </w:t>
            </w:r>
            <w:r w:rsidRPr="007F669D">
              <w:rPr>
                <w:rFonts w:ascii="Calibri" w:eastAsia="Times New Roman" w:hAnsi="Calibri" w:cs="Calibri"/>
                <w:color w:val="000000"/>
                <w:sz w:val="22"/>
                <w:szCs w:val="22"/>
              </w:rPr>
              <w:t>ΚΕΝΤΡΩΩΝ:</w:t>
            </w:r>
          </w:p>
        </w:tc>
        <w:tc>
          <w:tcPr>
            <w:tcW w:w="1109" w:type="dxa"/>
            <w:tcBorders>
              <w:top w:val="nil"/>
              <w:left w:val="nil"/>
              <w:bottom w:val="nil"/>
              <w:right w:val="nil"/>
            </w:tcBorders>
            <w:shd w:val="clear" w:color="auto" w:fill="auto"/>
            <w:noWrap/>
            <w:vAlign w:val="bottom"/>
            <w:hideMark/>
          </w:tcPr>
          <w:p w14:paraId="4EDC17D6"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7D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7D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7D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7DA" w14:textId="77777777" w:rsidR="002B1AFB" w:rsidRPr="007F669D" w:rsidRDefault="007215F5" w:rsidP="002B1AFB">
            <w:pPr>
              <w:rPr>
                <w:rFonts w:ascii="Times New Roman" w:eastAsia="Times New Roman" w:hAnsi="Times New Roman" w:cs="Times New Roman"/>
                <w:sz w:val="20"/>
              </w:rPr>
            </w:pPr>
          </w:p>
        </w:tc>
      </w:tr>
      <w:tr w:rsidR="00ED4365" w14:paraId="4EDC17E3" w14:textId="77777777">
        <w:trPr>
          <w:trHeight w:val="300"/>
        </w:trPr>
        <w:tc>
          <w:tcPr>
            <w:tcW w:w="1178" w:type="dxa"/>
            <w:tcBorders>
              <w:top w:val="nil"/>
              <w:left w:val="nil"/>
              <w:bottom w:val="nil"/>
              <w:right w:val="nil"/>
            </w:tcBorders>
            <w:shd w:val="clear" w:color="auto" w:fill="auto"/>
            <w:noWrap/>
            <w:vAlign w:val="bottom"/>
            <w:hideMark/>
          </w:tcPr>
          <w:p w14:paraId="4EDC17D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7D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7D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7D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7E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7E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7E2" w14:textId="77777777" w:rsidR="002B1AFB" w:rsidRPr="007F669D" w:rsidRDefault="007215F5" w:rsidP="002B1AFB">
            <w:pPr>
              <w:rPr>
                <w:rFonts w:ascii="Times New Roman" w:eastAsia="Times New Roman" w:hAnsi="Times New Roman" w:cs="Times New Roman"/>
                <w:sz w:val="20"/>
              </w:rPr>
            </w:pPr>
          </w:p>
        </w:tc>
      </w:tr>
      <w:tr w:rsidR="00ED4365" w14:paraId="4EDC17EB" w14:textId="77777777">
        <w:trPr>
          <w:trHeight w:val="300"/>
        </w:trPr>
        <w:tc>
          <w:tcPr>
            <w:tcW w:w="1178" w:type="dxa"/>
            <w:tcBorders>
              <w:top w:val="nil"/>
              <w:left w:val="nil"/>
              <w:bottom w:val="nil"/>
              <w:right w:val="nil"/>
            </w:tcBorders>
            <w:shd w:val="clear" w:color="auto" w:fill="auto"/>
            <w:noWrap/>
            <w:vAlign w:val="bottom"/>
            <w:hideMark/>
          </w:tcPr>
          <w:p w14:paraId="4EDC17E4"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7E5"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7E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7E7"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7E8"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7E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7EA" w14:textId="77777777" w:rsidR="002B1AFB" w:rsidRPr="007F669D" w:rsidRDefault="007215F5" w:rsidP="002B1AFB">
            <w:pPr>
              <w:rPr>
                <w:rFonts w:ascii="Times New Roman" w:eastAsia="Times New Roman" w:hAnsi="Times New Roman" w:cs="Times New Roman"/>
                <w:sz w:val="20"/>
              </w:rPr>
            </w:pPr>
          </w:p>
        </w:tc>
      </w:tr>
      <w:tr w:rsidR="00ED4365" w14:paraId="4EDC17F1"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7EC"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7E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94 ως έχει</w:t>
            </w:r>
          </w:p>
        </w:tc>
        <w:tc>
          <w:tcPr>
            <w:tcW w:w="1903" w:type="dxa"/>
            <w:tcBorders>
              <w:top w:val="nil"/>
              <w:left w:val="nil"/>
              <w:bottom w:val="nil"/>
              <w:right w:val="nil"/>
            </w:tcBorders>
            <w:shd w:val="clear" w:color="auto" w:fill="auto"/>
            <w:noWrap/>
            <w:vAlign w:val="bottom"/>
            <w:hideMark/>
          </w:tcPr>
          <w:p w14:paraId="4EDC17E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7EF"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7F0" w14:textId="77777777" w:rsidR="002B1AFB" w:rsidRPr="007F669D" w:rsidRDefault="007215F5" w:rsidP="002B1AFB">
            <w:pPr>
              <w:rPr>
                <w:rFonts w:ascii="Times New Roman" w:eastAsia="Times New Roman" w:hAnsi="Times New Roman" w:cs="Times New Roman"/>
                <w:sz w:val="20"/>
              </w:rPr>
            </w:pPr>
          </w:p>
        </w:tc>
      </w:tr>
      <w:tr w:rsidR="00ED4365" w14:paraId="4EDC17F9" w14:textId="77777777">
        <w:trPr>
          <w:trHeight w:val="300"/>
        </w:trPr>
        <w:tc>
          <w:tcPr>
            <w:tcW w:w="1178" w:type="dxa"/>
            <w:tcBorders>
              <w:top w:val="nil"/>
              <w:left w:val="nil"/>
              <w:bottom w:val="nil"/>
              <w:right w:val="nil"/>
            </w:tcBorders>
            <w:shd w:val="clear" w:color="auto" w:fill="auto"/>
            <w:noWrap/>
            <w:vAlign w:val="bottom"/>
            <w:hideMark/>
          </w:tcPr>
          <w:p w14:paraId="4EDC17F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7F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7F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7F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7F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7F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7F8" w14:textId="77777777" w:rsidR="002B1AFB" w:rsidRPr="007F669D" w:rsidRDefault="007215F5" w:rsidP="002B1AFB">
            <w:pPr>
              <w:rPr>
                <w:rFonts w:ascii="Times New Roman" w:eastAsia="Times New Roman" w:hAnsi="Times New Roman" w:cs="Times New Roman"/>
                <w:sz w:val="20"/>
              </w:rPr>
            </w:pPr>
          </w:p>
        </w:tc>
      </w:tr>
      <w:tr w:rsidR="00ED4365" w14:paraId="4EDC1801" w14:textId="77777777">
        <w:trPr>
          <w:trHeight w:val="300"/>
        </w:trPr>
        <w:tc>
          <w:tcPr>
            <w:tcW w:w="1178" w:type="dxa"/>
            <w:tcBorders>
              <w:top w:val="nil"/>
              <w:left w:val="nil"/>
              <w:bottom w:val="nil"/>
              <w:right w:val="nil"/>
            </w:tcBorders>
            <w:shd w:val="clear" w:color="auto" w:fill="auto"/>
            <w:noWrap/>
            <w:vAlign w:val="bottom"/>
            <w:hideMark/>
          </w:tcPr>
          <w:p w14:paraId="4EDC17F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7F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7F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7F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7F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7F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800" w14:textId="77777777" w:rsidR="002B1AFB" w:rsidRPr="007F669D" w:rsidRDefault="007215F5" w:rsidP="002B1AFB">
            <w:pPr>
              <w:rPr>
                <w:rFonts w:ascii="Times New Roman" w:eastAsia="Times New Roman" w:hAnsi="Times New Roman" w:cs="Times New Roman"/>
                <w:sz w:val="20"/>
              </w:rPr>
            </w:pPr>
          </w:p>
        </w:tc>
      </w:tr>
      <w:tr w:rsidR="00ED4365" w14:paraId="4EDC1809" w14:textId="77777777">
        <w:trPr>
          <w:trHeight w:val="300"/>
        </w:trPr>
        <w:tc>
          <w:tcPr>
            <w:tcW w:w="1178" w:type="dxa"/>
            <w:tcBorders>
              <w:top w:val="nil"/>
              <w:left w:val="nil"/>
              <w:bottom w:val="nil"/>
              <w:right w:val="nil"/>
            </w:tcBorders>
            <w:shd w:val="clear" w:color="auto" w:fill="auto"/>
            <w:noWrap/>
            <w:vAlign w:val="bottom"/>
            <w:hideMark/>
          </w:tcPr>
          <w:p w14:paraId="4EDC180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80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80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80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80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80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808" w14:textId="77777777" w:rsidR="002B1AFB" w:rsidRPr="007F669D" w:rsidRDefault="007215F5" w:rsidP="002B1AFB">
            <w:pPr>
              <w:rPr>
                <w:rFonts w:ascii="Times New Roman" w:eastAsia="Times New Roman" w:hAnsi="Times New Roman" w:cs="Times New Roman"/>
                <w:sz w:val="20"/>
              </w:rPr>
            </w:pPr>
          </w:p>
        </w:tc>
      </w:tr>
      <w:tr w:rsidR="00ED4365" w14:paraId="4EDC1811" w14:textId="77777777">
        <w:trPr>
          <w:trHeight w:val="300"/>
        </w:trPr>
        <w:tc>
          <w:tcPr>
            <w:tcW w:w="1178" w:type="dxa"/>
            <w:tcBorders>
              <w:top w:val="nil"/>
              <w:left w:val="nil"/>
              <w:bottom w:val="nil"/>
              <w:right w:val="nil"/>
            </w:tcBorders>
            <w:shd w:val="clear" w:color="auto" w:fill="auto"/>
            <w:noWrap/>
            <w:vAlign w:val="bottom"/>
            <w:hideMark/>
          </w:tcPr>
          <w:p w14:paraId="4EDC180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80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80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80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80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80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810" w14:textId="77777777" w:rsidR="002B1AFB" w:rsidRPr="007F669D" w:rsidRDefault="007215F5" w:rsidP="002B1AFB">
            <w:pPr>
              <w:rPr>
                <w:rFonts w:ascii="Times New Roman" w:eastAsia="Times New Roman" w:hAnsi="Times New Roman" w:cs="Times New Roman"/>
                <w:sz w:val="20"/>
              </w:rPr>
            </w:pPr>
          </w:p>
        </w:tc>
      </w:tr>
      <w:tr w:rsidR="00ED4365" w14:paraId="4EDC1819" w14:textId="77777777">
        <w:trPr>
          <w:trHeight w:val="300"/>
        </w:trPr>
        <w:tc>
          <w:tcPr>
            <w:tcW w:w="1178" w:type="dxa"/>
            <w:tcBorders>
              <w:top w:val="nil"/>
              <w:left w:val="nil"/>
              <w:bottom w:val="nil"/>
              <w:right w:val="nil"/>
            </w:tcBorders>
            <w:shd w:val="clear" w:color="auto" w:fill="auto"/>
            <w:noWrap/>
            <w:vAlign w:val="bottom"/>
            <w:hideMark/>
          </w:tcPr>
          <w:p w14:paraId="4EDC181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81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81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81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81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81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818" w14:textId="77777777" w:rsidR="002B1AFB" w:rsidRPr="007F669D" w:rsidRDefault="007215F5" w:rsidP="002B1AFB">
            <w:pPr>
              <w:rPr>
                <w:rFonts w:ascii="Times New Roman" w:eastAsia="Times New Roman" w:hAnsi="Times New Roman" w:cs="Times New Roman"/>
                <w:sz w:val="20"/>
              </w:rPr>
            </w:pPr>
          </w:p>
        </w:tc>
      </w:tr>
      <w:tr w:rsidR="00ED4365" w14:paraId="4EDC1821" w14:textId="77777777">
        <w:trPr>
          <w:trHeight w:val="300"/>
        </w:trPr>
        <w:tc>
          <w:tcPr>
            <w:tcW w:w="1178" w:type="dxa"/>
            <w:tcBorders>
              <w:top w:val="nil"/>
              <w:left w:val="nil"/>
              <w:bottom w:val="nil"/>
              <w:right w:val="nil"/>
            </w:tcBorders>
            <w:shd w:val="clear" w:color="auto" w:fill="auto"/>
            <w:noWrap/>
            <w:vAlign w:val="bottom"/>
            <w:hideMark/>
          </w:tcPr>
          <w:p w14:paraId="4EDC181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ΑΝ.ΕΛ:</w:t>
            </w:r>
          </w:p>
        </w:tc>
        <w:tc>
          <w:tcPr>
            <w:tcW w:w="1025" w:type="dxa"/>
            <w:tcBorders>
              <w:top w:val="nil"/>
              <w:left w:val="nil"/>
              <w:bottom w:val="nil"/>
              <w:right w:val="nil"/>
            </w:tcBorders>
            <w:shd w:val="clear" w:color="auto" w:fill="auto"/>
            <w:noWrap/>
            <w:vAlign w:val="bottom"/>
            <w:hideMark/>
          </w:tcPr>
          <w:p w14:paraId="4EDC181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81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81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81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81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820" w14:textId="77777777" w:rsidR="002B1AFB" w:rsidRPr="007F669D" w:rsidRDefault="007215F5" w:rsidP="002B1AFB">
            <w:pPr>
              <w:rPr>
                <w:rFonts w:ascii="Times New Roman" w:eastAsia="Times New Roman" w:hAnsi="Times New Roman" w:cs="Times New Roman"/>
                <w:sz w:val="20"/>
              </w:rPr>
            </w:pPr>
          </w:p>
        </w:tc>
      </w:tr>
      <w:tr w:rsidR="00ED4365" w14:paraId="4EDC1828" w14:textId="77777777">
        <w:trPr>
          <w:trHeight w:val="300"/>
        </w:trPr>
        <w:tc>
          <w:tcPr>
            <w:tcW w:w="2203" w:type="dxa"/>
            <w:gridSpan w:val="2"/>
            <w:tcBorders>
              <w:top w:val="nil"/>
              <w:left w:val="nil"/>
              <w:bottom w:val="nil"/>
              <w:right w:val="nil"/>
            </w:tcBorders>
            <w:shd w:val="clear" w:color="auto" w:fill="auto"/>
            <w:noWrap/>
            <w:vAlign w:val="bottom"/>
            <w:hideMark/>
          </w:tcPr>
          <w:p w14:paraId="4EDC182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823"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82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82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82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827" w14:textId="77777777" w:rsidR="002B1AFB" w:rsidRPr="007F669D" w:rsidRDefault="007215F5" w:rsidP="002B1AFB">
            <w:pPr>
              <w:rPr>
                <w:rFonts w:ascii="Times New Roman" w:eastAsia="Times New Roman" w:hAnsi="Times New Roman" w:cs="Times New Roman"/>
                <w:sz w:val="20"/>
              </w:rPr>
            </w:pPr>
          </w:p>
        </w:tc>
      </w:tr>
      <w:tr w:rsidR="00ED4365" w14:paraId="4EDC1830" w14:textId="77777777">
        <w:trPr>
          <w:trHeight w:val="300"/>
        </w:trPr>
        <w:tc>
          <w:tcPr>
            <w:tcW w:w="1178" w:type="dxa"/>
            <w:tcBorders>
              <w:top w:val="nil"/>
              <w:left w:val="nil"/>
              <w:bottom w:val="nil"/>
              <w:right w:val="nil"/>
            </w:tcBorders>
            <w:shd w:val="clear" w:color="auto" w:fill="auto"/>
            <w:noWrap/>
            <w:vAlign w:val="bottom"/>
            <w:hideMark/>
          </w:tcPr>
          <w:p w14:paraId="4EDC182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82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82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82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82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82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82F" w14:textId="77777777" w:rsidR="002B1AFB" w:rsidRPr="007F669D" w:rsidRDefault="007215F5" w:rsidP="002B1AFB">
            <w:pPr>
              <w:rPr>
                <w:rFonts w:ascii="Times New Roman" w:eastAsia="Times New Roman" w:hAnsi="Times New Roman" w:cs="Times New Roman"/>
                <w:sz w:val="20"/>
              </w:rPr>
            </w:pPr>
          </w:p>
        </w:tc>
      </w:tr>
      <w:tr w:rsidR="00ED4365" w14:paraId="4EDC1838" w14:textId="77777777">
        <w:trPr>
          <w:trHeight w:val="300"/>
        </w:trPr>
        <w:tc>
          <w:tcPr>
            <w:tcW w:w="1178" w:type="dxa"/>
            <w:tcBorders>
              <w:top w:val="nil"/>
              <w:left w:val="nil"/>
              <w:bottom w:val="nil"/>
              <w:right w:val="nil"/>
            </w:tcBorders>
            <w:shd w:val="clear" w:color="auto" w:fill="auto"/>
            <w:noWrap/>
            <w:vAlign w:val="bottom"/>
            <w:hideMark/>
          </w:tcPr>
          <w:p w14:paraId="4EDC1831"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832"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83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834"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835"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83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837" w14:textId="77777777" w:rsidR="002B1AFB" w:rsidRPr="007F669D" w:rsidRDefault="007215F5" w:rsidP="002B1AFB">
            <w:pPr>
              <w:rPr>
                <w:rFonts w:ascii="Times New Roman" w:eastAsia="Times New Roman" w:hAnsi="Times New Roman" w:cs="Times New Roman"/>
                <w:sz w:val="20"/>
              </w:rPr>
            </w:pPr>
          </w:p>
        </w:tc>
      </w:tr>
      <w:tr w:rsidR="00ED4365" w14:paraId="4EDC183E"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839"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83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95 ως έχει</w:t>
            </w:r>
          </w:p>
        </w:tc>
        <w:tc>
          <w:tcPr>
            <w:tcW w:w="1903" w:type="dxa"/>
            <w:tcBorders>
              <w:top w:val="nil"/>
              <w:left w:val="nil"/>
              <w:bottom w:val="nil"/>
              <w:right w:val="nil"/>
            </w:tcBorders>
            <w:shd w:val="clear" w:color="auto" w:fill="auto"/>
            <w:noWrap/>
            <w:vAlign w:val="bottom"/>
            <w:hideMark/>
          </w:tcPr>
          <w:p w14:paraId="4EDC183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 xml:space="preserve">ΚΑΤΑ </w:t>
            </w:r>
            <w:r w:rsidRPr="007F669D">
              <w:rPr>
                <w:rFonts w:ascii="Calibri" w:eastAsia="Times New Roman" w:hAnsi="Calibri" w:cs="Calibri"/>
                <w:color w:val="000000"/>
                <w:sz w:val="22"/>
                <w:szCs w:val="22"/>
              </w:rPr>
              <w:t>ΠΛΕΙΟΨΗΦΙΑ</w:t>
            </w:r>
          </w:p>
        </w:tc>
        <w:tc>
          <w:tcPr>
            <w:tcW w:w="1542" w:type="dxa"/>
            <w:gridSpan w:val="2"/>
            <w:tcBorders>
              <w:top w:val="nil"/>
              <w:left w:val="nil"/>
              <w:bottom w:val="nil"/>
              <w:right w:val="nil"/>
            </w:tcBorders>
            <w:shd w:val="clear" w:color="auto" w:fill="auto"/>
            <w:noWrap/>
            <w:vAlign w:val="bottom"/>
            <w:hideMark/>
          </w:tcPr>
          <w:p w14:paraId="4EDC183C"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83D" w14:textId="77777777" w:rsidR="002B1AFB" w:rsidRPr="007F669D" w:rsidRDefault="007215F5" w:rsidP="002B1AFB">
            <w:pPr>
              <w:rPr>
                <w:rFonts w:ascii="Times New Roman" w:eastAsia="Times New Roman" w:hAnsi="Times New Roman" w:cs="Times New Roman"/>
                <w:sz w:val="20"/>
              </w:rPr>
            </w:pPr>
          </w:p>
        </w:tc>
      </w:tr>
      <w:tr w:rsidR="00ED4365" w14:paraId="4EDC1846" w14:textId="77777777">
        <w:trPr>
          <w:trHeight w:val="300"/>
        </w:trPr>
        <w:tc>
          <w:tcPr>
            <w:tcW w:w="1178" w:type="dxa"/>
            <w:tcBorders>
              <w:top w:val="nil"/>
              <w:left w:val="nil"/>
              <w:bottom w:val="nil"/>
              <w:right w:val="nil"/>
            </w:tcBorders>
            <w:shd w:val="clear" w:color="auto" w:fill="auto"/>
            <w:noWrap/>
            <w:vAlign w:val="bottom"/>
            <w:hideMark/>
          </w:tcPr>
          <w:p w14:paraId="4EDC183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84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84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84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84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84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845" w14:textId="77777777" w:rsidR="002B1AFB" w:rsidRPr="007F669D" w:rsidRDefault="007215F5" w:rsidP="002B1AFB">
            <w:pPr>
              <w:rPr>
                <w:rFonts w:ascii="Times New Roman" w:eastAsia="Times New Roman" w:hAnsi="Times New Roman" w:cs="Times New Roman"/>
                <w:sz w:val="20"/>
              </w:rPr>
            </w:pPr>
          </w:p>
        </w:tc>
      </w:tr>
      <w:tr w:rsidR="00ED4365" w14:paraId="4EDC184E" w14:textId="77777777">
        <w:trPr>
          <w:trHeight w:val="300"/>
        </w:trPr>
        <w:tc>
          <w:tcPr>
            <w:tcW w:w="1178" w:type="dxa"/>
            <w:tcBorders>
              <w:top w:val="nil"/>
              <w:left w:val="nil"/>
              <w:bottom w:val="nil"/>
              <w:right w:val="nil"/>
            </w:tcBorders>
            <w:shd w:val="clear" w:color="auto" w:fill="auto"/>
            <w:noWrap/>
            <w:vAlign w:val="bottom"/>
            <w:hideMark/>
          </w:tcPr>
          <w:p w14:paraId="4EDC184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84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84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84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84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84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84D" w14:textId="77777777" w:rsidR="002B1AFB" w:rsidRPr="007F669D" w:rsidRDefault="007215F5" w:rsidP="002B1AFB">
            <w:pPr>
              <w:rPr>
                <w:rFonts w:ascii="Times New Roman" w:eastAsia="Times New Roman" w:hAnsi="Times New Roman" w:cs="Times New Roman"/>
                <w:sz w:val="20"/>
              </w:rPr>
            </w:pPr>
          </w:p>
        </w:tc>
      </w:tr>
      <w:tr w:rsidR="00ED4365" w14:paraId="4EDC1856" w14:textId="77777777">
        <w:trPr>
          <w:trHeight w:val="300"/>
        </w:trPr>
        <w:tc>
          <w:tcPr>
            <w:tcW w:w="1178" w:type="dxa"/>
            <w:tcBorders>
              <w:top w:val="nil"/>
              <w:left w:val="nil"/>
              <w:bottom w:val="nil"/>
              <w:right w:val="nil"/>
            </w:tcBorders>
            <w:shd w:val="clear" w:color="auto" w:fill="auto"/>
            <w:noWrap/>
            <w:vAlign w:val="bottom"/>
            <w:hideMark/>
          </w:tcPr>
          <w:p w14:paraId="4EDC184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85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85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85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85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85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855" w14:textId="77777777" w:rsidR="002B1AFB" w:rsidRPr="007F669D" w:rsidRDefault="007215F5" w:rsidP="002B1AFB">
            <w:pPr>
              <w:rPr>
                <w:rFonts w:ascii="Times New Roman" w:eastAsia="Times New Roman" w:hAnsi="Times New Roman" w:cs="Times New Roman"/>
                <w:sz w:val="20"/>
              </w:rPr>
            </w:pPr>
          </w:p>
        </w:tc>
      </w:tr>
      <w:tr w:rsidR="00ED4365" w14:paraId="4EDC185E" w14:textId="77777777">
        <w:trPr>
          <w:trHeight w:val="300"/>
        </w:trPr>
        <w:tc>
          <w:tcPr>
            <w:tcW w:w="1178" w:type="dxa"/>
            <w:tcBorders>
              <w:top w:val="nil"/>
              <w:left w:val="nil"/>
              <w:bottom w:val="nil"/>
              <w:right w:val="nil"/>
            </w:tcBorders>
            <w:shd w:val="clear" w:color="auto" w:fill="auto"/>
            <w:noWrap/>
            <w:vAlign w:val="bottom"/>
            <w:hideMark/>
          </w:tcPr>
          <w:p w14:paraId="4EDC185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85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85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85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85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85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85D" w14:textId="77777777" w:rsidR="002B1AFB" w:rsidRPr="007F669D" w:rsidRDefault="007215F5" w:rsidP="002B1AFB">
            <w:pPr>
              <w:rPr>
                <w:rFonts w:ascii="Times New Roman" w:eastAsia="Times New Roman" w:hAnsi="Times New Roman" w:cs="Times New Roman"/>
                <w:sz w:val="20"/>
              </w:rPr>
            </w:pPr>
          </w:p>
        </w:tc>
      </w:tr>
      <w:tr w:rsidR="00ED4365" w14:paraId="4EDC1866" w14:textId="77777777">
        <w:trPr>
          <w:trHeight w:val="300"/>
        </w:trPr>
        <w:tc>
          <w:tcPr>
            <w:tcW w:w="1178" w:type="dxa"/>
            <w:tcBorders>
              <w:top w:val="nil"/>
              <w:left w:val="nil"/>
              <w:bottom w:val="nil"/>
              <w:right w:val="nil"/>
            </w:tcBorders>
            <w:shd w:val="clear" w:color="auto" w:fill="auto"/>
            <w:noWrap/>
            <w:vAlign w:val="bottom"/>
            <w:hideMark/>
          </w:tcPr>
          <w:p w14:paraId="4EDC185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86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86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86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86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86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865" w14:textId="77777777" w:rsidR="002B1AFB" w:rsidRPr="007F669D" w:rsidRDefault="007215F5" w:rsidP="002B1AFB">
            <w:pPr>
              <w:rPr>
                <w:rFonts w:ascii="Times New Roman" w:eastAsia="Times New Roman" w:hAnsi="Times New Roman" w:cs="Times New Roman"/>
                <w:sz w:val="20"/>
              </w:rPr>
            </w:pPr>
          </w:p>
        </w:tc>
      </w:tr>
      <w:tr w:rsidR="00ED4365" w14:paraId="4EDC186E" w14:textId="77777777">
        <w:trPr>
          <w:trHeight w:val="300"/>
        </w:trPr>
        <w:tc>
          <w:tcPr>
            <w:tcW w:w="1178" w:type="dxa"/>
            <w:tcBorders>
              <w:top w:val="nil"/>
              <w:left w:val="nil"/>
              <w:bottom w:val="nil"/>
              <w:right w:val="nil"/>
            </w:tcBorders>
            <w:shd w:val="clear" w:color="auto" w:fill="auto"/>
            <w:noWrap/>
            <w:vAlign w:val="bottom"/>
            <w:hideMark/>
          </w:tcPr>
          <w:p w14:paraId="4EDC186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186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86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86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86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86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86D" w14:textId="77777777" w:rsidR="002B1AFB" w:rsidRPr="007F669D" w:rsidRDefault="007215F5" w:rsidP="002B1AFB">
            <w:pPr>
              <w:rPr>
                <w:rFonts w:ascii="Times New Roman" w:eastAsia="Times New Roman" w:hAnsi="Times New Roman" w:cs="Times New Roman"/>
                <w:sz w:val="20"/>
              </w:rPr>
            </w:pPr>
          </w:p>
        </w:tc>
      </w:tr>
      <w:tr w:rsidR="00ED4365" w14:paraId="4EDC1875" w14:textId="77777777">
        <w:trPr>
          <w:trHeight w:val="300"/>
        </w:trPr>
        <w:tc>
          <w:tcPr>
            <w:tcW w:w="2203" w:type="dxa"/>
            <w:gridSpan w:val="2"/>
            <w:tcBorders>
              <w:top w:val="nil"/>
              <w:left w:val="nil"/>
              <w:bottom w:val="nil"/>
              <w:right w:val="nil"/>
            </w:tcBorders>
            <w:shd w:val="clear" w:color="auto" w:fill="auto"/>
            <w:noWrap/>
            <w:vAlign w:val="bottom"/>
            <w:hideMark/>
          </w:tcPr>
          <w:p w14:paraId="4EDC186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870"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87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87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87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874" w14:textId="77777777" w:rsidR="002B1AFB" w:rsidRPr="007F669D" w:rsidRDefault="007215F5" w:rsidP="002B1AFB">
            <w:pPr>
              <w:rPr>
                <w:rFonts w:ascii="Times New Roman" w:eastAsia="Times New Roman" w:hAnsi="Times New Roman" w:cs="Times New Roman"/>
                <w:sz w:val="20"/>
              </w:rPr>
            </w:pPr>
          </w:p>
        </w:tc>
      </w:tr>
      <w:tr w:rsidR="00ED4365" w14:paraId="4EDC187D" w14:textId="77777777">
        <w:trPr>
          <w:trHeight w:val="300"/>
        </w:trPr>
        <w:tc>
          <w:tcPr>
            <w:tcW w:w="1178" w:type="dxa"/>
            <w:tcBorders>
              <w:top w:val="nil"/>
              <w:left w:val="nil"/>
              <w:bottom w:val="nil"/>
              <w:right w:val="nil"/>
            </w:tcBorders>
            <w:shd w:val="clear" w:color="auto" w:fill="auto"/>
            <w:noWrap/>
            <w:vAlign w:val="bottom"/>
            <w:hideMark/>
          </w:tcPr>
          <w:p w14:paraId="4EDC187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87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87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87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87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87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87C" w14:textId="77777777" w:rsidR="002B1AFB" w:rsidRPr="007F669D" w:rsidRDefault="007215F5" w:rsidP="002B1AFB">
            <w:pPr>
              <w:rPr>
                <w:rFonts w:ascii="Times New Roman" w:eastAsia="Times New Roman" w:hAnsi="Times New Roman" w:cs="Times New Roman"/>
                <w:sz w:val="20"/>
              </w:rPr>
            </w:pPr>
          </w:p>
        </w:tc>
      </w:tr>
      <w:tr w:rsidR="00ED4365" w14:paraId="4EDC1885" w14:textId="77777777">
        <w:trPr>
          <w:trHeight w:val="300"/>
        </w:trPr>
        <w:tc>
          <w:tcPr>
            <w:tcW w:w="1178" w:type="dxa"/>
            <w:tcBorders>
              <w:top w:val="nil"/>
              <w:left w:val="nil"/>
              <w:bottom w:val="nil"/>
              <w:right w:val="nil"/>
            </w:tcBorders>
            <w:shd w:val="clear" w:color="auto" w:fill="auto"/>
            <w:noWrap/>
            <w:vAlign w:val="bottom"/>
            <w:hideMark/>
          </w:tcPr>
          <w:p w14:paraId="4EDC187E"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87F"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88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881"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882"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88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884" w14:textId="77777777" w:rsidR="002B1AFB" w:rsidRPr="007F669D" w:rsidRDefault="007215F5" w:rsidP="002B1AFB">
            <w:pPr>
              <w:rPr>
                <w:rFonts w:ascii="Times New Roman" w:eastAsia="Times New Roman" w:hAnsi="Times New Roman" w:cs="Times New Roman"/>
                <w:sz w:val="20"/>
              </w:rPr>
            </w:pPr>
          </w:p>
        </w:tc>
      </w:tr>
      <w:tr w:rsidR="00ED4365" w14:paraId="4EDC188B"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886"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88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96 ως έχει</w:t>
            </w:r>
          </w:p>
        </w:tc>
        <w:tc>
          <w:tcPr>
            <w:tcW w:w="1903" w:type="dxa"/>
            <w:tcBorders>
              <w:top w:val="nil"/>
              <w:left w:val="nil"/>
              <w:bottom w:val="nil"/>
              <w:right w:val="nil"/>
            </w:tcBorders>
            <w:shd w:val="clear" w:color="auto" w:fill="auto"/>
            <w:noWrap/>
            <w:vAlign w:val="bottom"/>
            <w:hideMark/>
          </w:tcPr>
          <w:p w14:paraId="4EDC188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889"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88A" w14:textId="77777777" w:rsidR="002B1AFB" w:rsidRPr="007F669D" w:rsidRDefault="007215F5" w:rsidP="002B1AFB">
            <w:pPr>
              <w:rPr>
                <w:rFonts w:ascii="Times New Roman" w:eastAsia="Times New Roman" w:hAnsi="Times New Roman" w:cs="Times New Roman"/>
                <w:sz w:val="20"/>
              </w:rPr>
            </w:pPr>
          </w:p>
        </w:tc>
      </w:tr>
      <w:tr w:rsidR="00ED4365" w14:paraId="4EDC1893" w14:textId="77777777">
        <w:trPr>
          <w:trHeight w:val="300"/>
        </w:trPr>
        <w:tc>
          <w:tcPr>
            <w:tcW w:w="1178" w:type="dxa"/>
            <w:tcBorders>
              <w:top w:val="nil"/>
              <w:left w:val="nil"/>
              <w:bottom w:val="nil"/>
              <w:right w:val="nil"/>
            </w:tcBorders>
            <w:shd w:val="clear" w:color="auto" w:fill="auto"/>
            <w:noWrap/>
            <w:vAlign w:val="bottom"/>
            <w:hideMark/>
          </w:tcPr>
          <w:p w14:paraId="4EDC188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88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88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88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89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89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892" w14:textId="77777777" w:rsidR="002B1AFB" w:rsidRPr="007F669D" w:rsidRDefault="007215F5" w:rsidP="002B1AFB">
            <w:pPr>
              <w:rPr>
                <w:rFonts w:ascii="Times New Roman" w:eastAsia="Times New Roman" w:hAnsi="Times New Roman" w:cs="Times New Roman"/>
                <w:sz w:val="20"/>
              </w:rPr>
            </w:pPr>
          </w:p>
        </w:tc>
      </w:tr>
      <w:tr w:rsidR="00ED4365" w14:paraId="4EDC189B" w14:textId="77777777">
        <w:trPr>
          <w:trHeight w:val="300"/>
        </w:trPr>
        <w:tc>
          <w:tcPr>
            <w:tcW w:w="1178" w:type="dxa"/>
            <w:tcBorders>
              <w:top w:val="nil"/>
              <w:left w:val="nil"/>
              <w:bottom w:val="nil"/>
              <w:right w:val="nil"/>
            </w:tcBorders>
            <w:shd w:val="clear" w:color="auto" w:fill="auto"/>
            <w:noWrap/>
            <w:vAlign w:val="bottom"/>
            <w:hideMark/>
          </w:tcPr>
          <w:p w14:paraId="4EDC189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89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89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89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89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89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89A" w14:textId="77777777" w:rsidR="002B1AFB" w:rsidRPr="007F669D" w:rsidRDefault="007215F5" w:rsidP="002B1AFB">
            <w:pPr>
              <w:rPr>
                <w:rFonts w:ascii="Times New Roman" w:eastAsia="Times New Roman" w:hAnsi="Times New Roman" w:cs="Times New Roman"/>
                <w:sz w:val="20"/>
              </w:rPr>
            </w:pPr>
          </w:p>
        </w:tc>
      </w:tr>
      <w:tr w:rsidR="00ED4365" w14:paraId="4EDC18A3" w14:textId="77777777">
        <w:trPr>
          <w:trHeight w:val="300"/>
        </w:trPr>
        <w:tc>
          <w:tcPr>
            <w:tcW w:w="1178" w:type="dxa"/>
            <w:tcBorders>
              <w:top w:val="nil"/>
              <w:left w:val="nil"/>
              <w:bottom w:val="nil"/>
              <w:right w:val="nil"/>
            </w:tcBorders>
            <w:shd w:val="clear" w:color="auto" w:fill="auto"/>
            <w:noWrap/>
            <w:vAlign w:val="bottom"/>
            <w:hideMark/>
          </w:tcPr>
          <w:p w14:paraId="4EDC189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89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89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89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8A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8A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8A2" w14:textId="77777777" w:rsidR="002B1AFB" w:rsidRPr="007F669D" w:rsidRDefault="007215F5" w:rsidP="002B1AFB">
            <w:pPr>
              <w:rPr>
                <w:rFonts w:ascii="Times New Roman" w:eastAsia="Times New Roman" w:hAnsi="Times New Roman" w:cs="Times New Roman"/>
                <w:sz w:val="20"/>
              </w:rPr>
            </w:pPr>
          </w:p>
        </w:tc>
      </w:tr>
      <w:tr w:rsidR="00ED4365" w14:paraId="4EDC18AB" w14:textId="77777777">
        <w:trPr>
          <w:trHeight w:val="300"/>
        </w:trPr>
        <w:tc>
          <w:tcPr>
            <w:tcW w:w="1178" w:type="dxa"/>
            <w:tcBorders>
              <w:top w:val="nil"/>
              <w:left w:val="nil"/>
              <w:bottom w:val="nil"/>
              <w:right w:val="nil"/>
            </w:tcBorders>
            <w:shd w:val="clear" w:color="auto" w:fill="auto"/>
            <w:noWrap/>
            <w:vAlign w:val="bottom"/>
            <w:hideMark/>
          </w:tcPr>
          <w:p w14:paraId="4EDC18A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8A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8A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8A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8A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8A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8AA" w14:textId="77777777" w:rsidR="002B1AFB" w:rsidRPr="007F669D" w:rsidRDefault="007215F5" w:rsidP="002B1AFB">
            <w:pPr>
              <w:rPr>
                <w:rFonts w:ascii="Times New Roman" w:eastAsia="Times New Roman" w:hAnsi="Times New Roman" w:cs="Times New Roman"/>
                <w:sz w:val="20"/>
              </w:rPr>
            </w:pPr>
          </w:p>
        </w:tc>
      </w:tr>
      <w:tr w:rsidR="00ED4365" w14:paraId="4EDC18B3" w14:textId="77777777">
        <w:trPr>
          <w:trHeight w:val="300"/>
        </w:trPr>
        <w:tc>
          <w:tcPr>
            <w:tcW w:w="1178" w:type="dxa"/>
            <w:tcBorders>
              <w:top w:val="nil"/>
              <w:left w:val="nil"/>
              <w:bottom w:val="nil"/>
              <w:right w:val="nil"/>
            </w:tcBorders>
            <w:shd w:val="clear" w:color="auto" w:fill="auto"/>
            <w:noWrap/>
            <w:vAlign w:val="bottom"/>
            <w:hideMark/>
          </w:tcPr>
          <w:p w14:paraId="4EDC18A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8A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8A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8A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8B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8B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8B2" w14:textId="77777777" w:rsidR="002B1AFB" w:rsidRPr="007F669D" w:rsidRDefault="007215F5" w:rsidP="002B1AFB">
            <w:pPr>
              <w:rPr>
                <w:rFonts w:ascii="Times New Roman" w:eastAsia="Times New Roman" w:hAnsi="Times New Roman" w:cs="Times New Roman"/>
                <w:sz w:val="20"/>
              </w:rPr>
            </w:pPr>
          </w:p>
        </w:tc>
      </w:tr>
      <w:tr w:rsidR="00ED4365" w14:paraId="4EDC18BB" w14:textId="77777777">
        <w:trPr>
          <w:trHeight w:val="300"/>
        </w:trPr>
        <w:tc>
          <w:tcPr>
            <w:tcW w:w="1178" w:type="dxa"/>
            <w:tcBorders>
              <w:top w:val="nil"/>
              <w:left w:val="nil"/>
              <w:bottom w:val="nil"/>
              <w:right w:val="nil"/>
            </w:tcBorders>
            <w:shd w:val="clear" w:color="auto" w:fill="auto"/>
            <w:noWrap/>
            <w:vAlign w:val="bottom"/>
            <w:hideMark/>
          </w:tcPr>
          <w:p w14:paraId="4EDC18B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18B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8B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8B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8B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8B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8BA" w14:textId="77777777" w:rsidR="002B1AFB" w:rsidRPr="007F669D" w:rsidRDefault="007215F5" w:rsidP="002B1AFB">
            <w:pPr>
              <w:rPr>
                <w:rFonts w:ascii="Times New Roman" w:eastAsia="Times New Roman" w:hAnsi="Times New Roman" w:cs="Times New Roman"/>
                <w:sz w:val="20"/>
              </w:rPr>
            </w:pPr>
          </w:p>
        </w:tc>
      </w:tr>
      <w:tr w:rsidR="00ED4365" w14:paraId="4EDC18C2" w14:textId="77777777">
        <w:trPr>
          <w:trHeight w:val="300"/>
        </w:trPr>
        <w:tc>
          <w:tcPr>
            <w:tcW w:w="2203" w:type="dxa"/>
            <w:gridSpan w:val="2"/>
            <w:tcBorders>
              <w:top w:val="nil"/>
              <w:left w:val="nil"/>
              <w:bottom w:val="nil"/>
              <w:right w:val="nil"/>
            </w:tcBorders>
            <w:shd w:val="clear" w:color="auto" w:fill="auto"/>
            <w:noWrap/>
            <w:vAlign w:val="bottom"/>
            <w:hideMark/>
          </w:tcPr>
          <w:p w14:paraId="4EDC18B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8BD"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8B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8B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8C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8C1" w14:textId="77777777" w:rsidR="002B1AFB" w:rsidRPr="007F669D" w:rsidRDefault="007215F5" w:rsidP="002B1AFB">
            <w:pPr>
              <w:rPr>
                <w:rFonts w:ascii="Times New Roman" w:eastAsia="Times New Roman" w:hAnsi="Times New Roman" w:cs="Times New Roman"/>
                <w:sz w:val="20"/>
              </w:rPr>
            </w:pPr>
          </w:p>
        </w:tc>
      </w:tr>
      <w:tr w:rsidR="00ED4365" w14:paraId="4EDC18CA" w14:textId="77777777">
        <w:trPr>
          <w:trHeight w:val="300"/>
        </w:trPr>
        <w:tc>
          <w:tcPr>
            <w:tcW w:w="1178" w:type="dxa"/>
            <w:tcBorders>
              <w:top w:val="nil"/>
              <w:left w:val="nil"/>
              <w:bottom w:val="nil"/>
              <w:right w:val="nil"/>
            </w:tcBorders>
            <w:shd w:val="clear" w:color="auto" w:fill="auto"/>
            <w:noWrap/>
            <w:vAlign w:val="bottom"/>
            <w:hideMark/>
          </w:tcPr>
          <w:p w14:paraId="4EDC18C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8C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8C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8C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8C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8C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8C9" w14:textId="77777777" w:rsidR="002B1AFB" w:rsidRPr="007F669D" w:rsidRDefault="007215F5" w:rsidP="002B1AFB">
            <w:pPr>
              <w:rPr>
                <w:rFonts w:ascii="Times New Roman" w:eastAsia="Times New Roman" w:hAnsi="Times New Roman" w:cs="Times New Roman"/>
                <w:sz w:val="20"/>
              </w:rPr>
            </w:pPr>
          </w:p>
        </w:tc>
      </w:tr>
      <w:tr w:rsidR="00ED4365" w14:paraId="4EDC18D2" w14:textId="77777777">
        <w:trPr>
          <w:trHeight w:val="300"/>
        </w:trPr>
        <w:tc>
          <w:tcPr>
            <w:tcW w:w="1178" w:type="dxa"/>
            <w:tcBorders>
              <w:top w:val="nil"/>
              <w:left w:val="nil"/>
              <w:bottom w:val="nil"/>
              <w:right w:val="nil"/>
            </w:tcBorders>
            <w:shd w:val="clear" w:color="auto" w:fill="auto"/>
            <w:noWrap/>
            <w:vAlign w:val="bottom"/>
            <w:hideMark/>
          </w:tcPr>
          <w:p w14:paraId="4EDC18CB"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8CC"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8C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8CE"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8CF"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8D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8D1" w14:textId="77777777" w:rsidR="002B1AFB" w:rsidRPr="007F669D" w:rsidRDefault="007215F5" w:rsidP="002B1AFB">
            <w:pPr>
              <w:rPr>
                <w:rFonts w:ascii="Times New Roman" w:eastAsia="Times New Roman" w:hAnsi="Times New Roman" w:cs="Times New Roman"/>
                <w:sz w:val="20"/>
              </w:rPr>
            </w:pPr>
          </w:p>
        </w:tc>
      </w:tr>
      <w:tr w:rsidR="00ED4365" w14:paraId="4EDC18D8"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8D3"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8D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97 ως έχει</w:t>
            </w:r>
          </w:p>
        </w:tc>
        <w:tc>
          <w:tcPr>
            <w:tcW w:w="1903" w:type="dxa"/>
            <w:tcBorders>
              <w:top w:val="nil"/>
              <w:left w:val="nil"/>
              <w:bottom w:val="nil"/>
              <w:right w:val="nil"/>
            </w:tcBorders>
            <w:shd w:val="clear" w:color="auto" w:fill="auto"/>
            <w:noWrap/>
            <w:vAlign w:val="bottom"/>
            <w:hideMark/>
          </w:tcPr>
          <w:p w14:paraId="4EDC18D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8D6"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8D7" w14:textId="77777777" w:rsidR="002B1AFB" w:rsidRPr="007F669D" w:rsidRDefault="007215F5" w:rsidP="002B1AFB">
            <w:pPr>
              <w:rPr>
                <w:rFonts w:ascii="Times New Roman" w:eastAsia="Times New Roman" w:hAnsi="Times New Roman" w:cs="Times New Roman"/>
                <w:sz w:val="20"/>
              </w:rPr>
            </w:pPr>
          </w:p>
        </w:tc>
      </w:tr>
      <w:tr w:rsidR="00ED4365" w14:paraId="4EDC18E0" w14:textId="77777777">
        <w:trPr>
          <w:trHeight w:val="300"/>
        </w:trPr>
        <w:tc>
          <w:tcPr>
            <w:tcW w:w="1178" w:type="dxa"/>
            <w:tcBorders>
              <w:top w:val="nil"/>
              <w:left w:val="nil"/>
              <w:bottom w:val="nil"/>
              <w:right w:val="nil"/>
            </w:tcBorders>
            <w:shd w:val="clear" w:color="auto" w:fill="auto"/>
            <w:noWrap/>
            <w:vAlign w:val="bottom"/>
            <w:hideMark/>
          </w:tcPr>
          <w:p w14:paraId="4EDC18D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8D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8D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8D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8D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8D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8DF" w14:textId="77777777" w:rsidR="002B1AFB" w:rsidRPr="007F669D" w:rsidRDefault="007215F5" w:rsidP="002B1AFB">
            <w:pPr>
              <w:rPr>
                <w:rFonts w:ascii="Times New Roman" w:eastAsia="Times New Roman" w:hAnsi="Times New Roman" w:cs="Times New Roman"/>
                <w:sz w:val="20"/>
              </w:rPr>
            </w:pPr>
          </w:p>
        </w:tc>
      </w:tr>
      <w:tr w:rsidR="00ED4365" w14:paraId="4EDC18E8" w14:textId="77777777">
        <w:trPr>
          <w:trHeight w:val="300"/>
        </w:trPr>
        <w:tc>
          <w:tcPr>
            <w:tcW w:w="1178" w:type="dxa"/>
            <w:tcBorders>
              <w:top w:val="nil"/>
              <w:left w:val="nil"/>
              <w:bottom w:val="nil"/>
              <w:right w:val="nil"/>
            </w:tcBorders>
            <w:shd w:val="clear" w:color="auto" w:fill="auto"/>
            <w:noWrap/>
            <w:vAlign w:val="bottom"/>
            <w:hideMark/>
          </w:tcPr>
          <w:p w14:paraId="4EDC18E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8E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8E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8E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8E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8E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8E7" w14:textId="77777777" w:rsidR="002B1AFB" w:rsidRPr="007F669D" w:rsidRDefault="007215F5" w:rsidP="002B1AFB">
            <w:pPr>
              <w:rPr>
                <w:rFonts w:ascii="Times New Roman" w:eastAsia="Times New Roman" w:hAnsi="Times New Roman" w:cs="Times New Roman"/>
                <w:sz w:val="20"/>
              </w:rPr>
            </w:pPr>
          </w:p>
        </w:tc>
      </w:tr>
      <w:tr w:rsidR="00ED4365" w14:paraId="4EDC18F0" w14:textId="77777777">
        <w:trPr>
          <w:trHeight w:val="300"/>
        </w:trPr>
        <w:tc>
          <w:tcPr>
            <w:tcW w:w="1178" w:type="dxa"/>
            <w:tcBorders>
              <w:top w:val="nil"/>
              <w:left w:val="nil"/>
              <w:bottom w:val="nil"/>
              <w:right w:val="nil"/>
            </w:tcBorders>
            <w:shd w:val="clear" w:color="auto" w:fill="auto"/>
            <w:noWrap/>
            <w:vAlign w:val="bottom"/>
            <w:hideMark/>
          </w:tcPr>
          <w:p w14:paraId="4EDC18E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8E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8E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8E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8E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8E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8EF" w14:textId="77777777" w:rsidR="002B1AFB" w:rsidRPr="007F669D" w:rsidRDefault="007215F5" w:rsidP="002B1AFB">
            <w:pPr>
              <w:rPr>
                <w:rFonts w:ascii="Times New Roman" w:eastAsia="Times New Roman" w:hAnsi="Times New Roman" w:cs="Times New Roman"/>
                <w:sz w:val="20"/>
              </w:rPr>
            </w:pPr>
          </w:p>
        </w:tc>
      </w:tr>
      <w:tr w:rsidR="00ED4365" w14:paraId="4EDC18F8" w14:textId="77777777">
        <w:trPr>
          <w:trHeight w:val="300"/>
        </w:trPr>
        <w:tc>
          <w:tcPr>
            <w:tcW w:w="1178" w:type="dxa"/>
            <w:tcBorders>
              <w:top w:val="nil"/>
              <w:left w:val="nil"/>
              <w:bottom w:val="nil"/>
              <w:right w:val="nil"/>
            </w:tcBorders>
            <w:shd w:val="clear" w:color="auto" w:fill="auto"/>
            <w:noWrap/>
            <w:vAlign w:val="bottom"/>
            <w:hideMark/>
          </w:tcPr>
          <w:p w14:paraId="4EDC18F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8F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8F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8F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8F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8F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8F7" w14:textId="77777777" w:rsidR="002B1AFB" w:rsidRPr="007F669D" w:rsidRDefault="007215F5" w:rsidP="002B1AFB">
            <w:pPr>
              <w:rPr>
                <w:rFonts w:ascii="Times New Roman" w:eastAsia="Times New Roman" w:hAnsi="Times New Roman" w:cs="Times New Roman"/>
                <w:sz w:val="20"/>
              </w:rPr>
            </w:pPr>
          </w:p>
        </w:tc>
      </w:tr>
      <w:tr w:rsidR="00ED4365" w14:paraId="4EDC1900" w14:textId="77777777">
        <w:trPr>
          <w:trHeight w:val="300"/>
        </w:trPr>
        <w:tc>
          <w:tcPr>
            <w:tcW w:w="1178" w:type="dxa"/>
            <w:tcBorders>
              <w:top w:val="nil"/>
              <w:left w:val="nil"/>
              <w:bottom w:val="nil"/>
              <w:right w:val="nil"/>
            </w:tcBorders>
            <w:shd w:val="clear" w:color="auto" w:fill="auto"/>
            <w:noWrap/>
            <w:vAlign w:val="bottom"/>
            <w:hideMark/>
          </w:tcPr>
          <w:p w14:paraId="4EDC18F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8F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8F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8F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8F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8F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8FF" w14:textId="77777777" w:rsidR="002B1AFB" w:rsidRPr="007F669D" w:rsidRDefault="007215F5" w:rsidP="002B1AFB">
            <w:pPr>
              <w:rPr>
                <w:rFonts w:ascii="Times New Roman" w:eastAsia="Times New Roman" w:hAnsi="Times New Roman" w:cs="Times New Roman"/>
                <w:sz w:val="20"/>
              </w:rPr>
            </w:pPr>
          </w:p>
        </w:tc>
      </w:tr>
      <w:tr w:rsidR="00ED4365" w14:paraId="4EDC1908" w14:textId="77777777">
        <w:trPr>
          <w:trHeight w:val="300"/>
        </w:trPr>
        <w:tc>
          <w:tcPr>
            <w:tcW w:w="1178" w:type="dxa"/>
            <w:tcBorders>
              <w:top w:val="nil"/>
              <w:left w:val="nil"/>
              <w:bottom w:val="nil"/>
              <w:right w:val="nil"/>
            </w:tcBorders>
            <w:shd w:val="clear" w:color="auto" w:fill="auto"/>
            <w:noWrap/>
            <w:vAlign w:val="bottom"/>
            <w:hideMark/>
          </w:tcPr>
          <w:p w14:paraId="4EDC190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ΑΝ.ΕΛ:</w:t>
            </w:r>
          </w:p>
        </w:tc>
        <w:tc>
          <w:tcPr>
            <w:tcW w:w="1025" w:type="dxa"/>
            <w:tcBorders>
              <w:top w:val="nil"/>
              <w:left w:val="nil"/>
              <w:bottom w:val="nil"/>
              <w:right w:val="nil"/>
            </w:tcBorders>
            <w:shd w:val="clear" w:color="auto" w:fill="auto"/>
            <w:noWrap/>
            <w:vAlign w:val="bottom"/>
            <w:hideMark/>
          </w:tcPr>
          <w:p w14:paraId="4EDC190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90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90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90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90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907" w14:textId="77777777" w:rsidR="002B1AFB" w:rsidRPr="007F669D" w:rsidRDefault="007215F5" w:rsidP="002B1AFB">
            <w:pPr>
              <w:rPr>
                <w:rFonts w:ascii="Times New Roman" w:eastAsia="Times New Roman" w:hAnsi="Times New Roman" w:cs="Times New Roman"/>
                <w:sz w:val="20"/>
              </w:rPr>
            </w:pPr>
          </w:p>
        </w:tc>
      </w:tr>
      <w:tr w:rsidR="00ED4365" w14:paraId="4EDC190F" w14:textId="77777777">
        <w:trPr>
          <w:trHeight w:val="300"/>
        </w:trPr>
        <w:tc>
          <w:tcPr>
            <w:tcW w:w="2203" w:type="dxa"/>
            <w:gridSpan w:val="2"/>
            <w:tcBorders>
              <w:top w:val="nil"/>
              <w:left w:val="nil"/>
              <w:bottom w:val="nil"/>
              <w:right w:val="nil"/>
            </w:tcBorders>
            <w:shd w:val="clear" w:color="auto" w:fill="auto"/>
            <w:noWrap/>
            <w:vAlign w:val="bottom"/>
            <w:hideMark/>
          </w:tcPr>
          <w:p w14:paraId="4EDC190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90A"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90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90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90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90E" w14:textId="77777777" w:rsidR="002B1AFB" w:rsidRPr="007F669D" w:rsidRDefault="007215F5" w:rsidP="002B1AFB">
            <w:pPr>
              <w:rPr>
                <w:rFonts w:ascii="Times New Roman" w:eastAsia="Times New Roman" w:hAnsi="Times New Roman" w:cs="Times New Roman"/>
                <w:sz w:val="20"/>
              </w:rPr>
            </w:pPr>
          </w:p>
        </w:tc>
      </w:tr>
      <w:tr w:rsidR="00ED4365" w14:paraId="4EDC1917" w14:textId="77777777">
        <w:trPr>
          <w:trHeight w:val="300"/>
        </w:trPr>
        <w:tc>
          <w:tcPr>
            <w:tcW w:w="1178" w:type="dxa"/>
            <w:tcBorders>
              <w:top w:val="nil"/>
              <w:left w:val="nil"/>
              <w:bottom w:val="nil"/>
              <w:right w:val="nil"/>
            </w:tcBorders>
            <w:shd w:val="clear" w:color="auto" w:fill="auto"/>
            <w:noWrap/>
            <w:vAlign w:val="bottom"/>
            <w:hideMark/>
          </w:tcPr>
          <w:p w14:paraId="4EDC191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91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91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91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91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91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916" w14:textId="77777777" w:rsidR="002B1AFB" w:rsidRPr="007F669D" w:rsidRDefault="007215F5" w:rsidP="002B1AFB">
            <w:pPr>
              <w:rPr>
                <w:rFonts w:ascii="Times New Roman" w:eastAsia="Times New Roman" w:hAnsi="Times New Roman" w:cs="Times New Roman"/>
                <w:sz w:val="20"/>
              </w:rPr>
            </w:pPr>
          </w:p>
        </w:tc>
      </w:tr>
      <w:tr w:rsidR="00ED4365" w14:paraId="4EDC191F" w14:textId="77777777">
        <w:trPr>
          <w:trHeight w:val="300"/>
        </w:trPr>
        <w:tc>
          <w:tcPr>
            <w:tcW w:w="1178" w:type="dxa"/>
            <w:tcBorders>
              <w:top w:val="nil"/>
              <w:left w:val="nil"/>
              <w:bottom w:val="nil"/>
              <w:right w:val="nil"/>
            </w:tcBorders>
            <w:shd w:val="clear" w:color="auto" w:fill="auto"/>
            <w:noWrap/>
            <w:vAlign w:val="bottom"/>
            <w:hideMark/>
          </w:tcPr>
          <w:p w14:paraId="4EDC1918"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919"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91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91B"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91C"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91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91E" w14:textId="77777777" w:rsidR="002B1AFB" w:rsidRPr="007F669D" w:rsidRDefault="007215F5" w:rsidP="002B1AFB">
            <w:pPr>
              <w:rPr>
                <w:rFonts w:ascii="Times New Roman" w:eastAsia="Times New Roman" w:hAnsi="Times New Roman" w:cs="Times New Roman"/>
                <w:sz w:val="20"/>
              </w:rPr>
            </w:pPr>
          </w:p>
        </w:tc>
      </w:tr>
      <w:tr w:rsidR="00ED4365" w14:paraId="4EDC1925"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920"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92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98 ως έχει</w:t>
            </w:r>
          </w:p>
        </w:tc>
        <w:tc>
          <w:tcPr>
            <w:tcW w:w="1903" w:type="dxa"/>
            <w:tcBorders>
              <w:top w:val="nil"/>
              <w:left w:val="nil"/>
              <w:bottom w:val="nil"/>
              <w:right w:val="nil"/>
            </w:tcBorders>
            <w:shd w:val="clear" w:color="auto" w:fill="auto"/>
            <w:noWrap/>
            <w:vAlign w:val="bottom"/>
            <w:hideMark/>
          </w:tcPr>
          <w:p w14:paraId="4EDC192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923"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924" w14:textId="77777777" w:rsidR="002B1AFB" w:rsidRPr="007F669D" w:rsidRDefault="007215F5" w:rsidP="002B1AFB">
            <w:pPr>
              <w:rPr>
                <w:rFonts w:ascii="Times New Roman" w:eastAsia="Times New Roman" w:hAnsi="Times New Roman" w:cs="Times New Roman"/>
                <w:sz w:val="20"/>
              </w:rPr>
            </w:pPr>
          </w:p>
        </w:tc>
      </w:tr>
      <w:tr w:rsidR="00ED4365" w14:paraId="4EDC192D" w14:textId="77777777">
        <w:trPr>
          <w:trHeight w:val="300"/>
        </w:trPr>
        <w:tc>
          <w:tcPr>
            <w:tcW w:w="1178" w:type="dxa"/>
            <w:tcBorders>
              <w:top w:val="nil"/>
              <w:left w:val="nil"/>
              <w:bottom w:val="nil"/>
              <w:right w:val="nil"/>
            </w:tcBorders>
            <w:shd w:val="clear" w:color="auto" w:fill="auto"/>
            <w:noWrap/>
            <w:vAlign w:val="bottom"/>
            <w:hideMark/>
          </w:tcPr>
          <w:p w14:paraId="4EDC192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92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92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92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92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92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92C" w14:textId="77777777" w:rsidR="002B1AFB" w:rsidRPr="007F669D" w:rsidRDefault="007215F5" w:rsidP="002B1AFB">
            <w:pPr>
              <w:rPr>
                <w:rFonts w:ascii="Times New Roman" w:eastAsia="Times New Roman" w:hAnsi="Times New Roman" w:cs="Times New Roman"/>
                <w:sz w:val="20"/>
              </w:rPr>
            </w:pPr>
          </w:p>
        </w:tc>
      </w:tr>
      <w:tr w:rsidR="00ED4365" w14:paraId="4EDC1935" w14:textId="77777777">
        <w:trPr>
          <w:trHeight w:val="300"/>
        </w:trPr>
        <w:tc>
          <w:tcPr>
            <w:tcW w:w="1178" w:type="dxa"/>
            <w:tcBorders>
              <w:top w:val="nil"/>
              <w:left w:val="nil"/>
              <w:bottom w:val="nil"/>
              <w:right w:val="nil"/>
            </w:tcBorders>
            <w:shd w:val="clear" w:color="auto" w:fill="auto"/>
            <w:noWrap/>
            <w:vAlign w:val="bottom"/>
            <w:hideMark/>
          </w:tcPr>
          <w:p w14:paraId="4EDC192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92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93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93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93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93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934" w14:textId="77777777" w:rsidR="002B1AFB" w:rsidRPr="007F669D" w:rsidRDefault="007215F5" w:rsidP="002B1AFB">
            <w:pPr>
              <w:rPr>
                <w:rFonts w:ascii="Times New Roman" w:eastAsia="Times New Roman" w:hAnsi="Times New Roman" w:cs="Times New Roman"/>
                <w:sz w:val="20"/>
              </w:rPr>
            </w:pPr>
          </w:p>
        </w:tc>
      </w:tr>
      <w:tr w:rsidR="00ED4365" w14:paraId="4EDC193D" w14:textId="77777777">
        <w:trPr>
          <w:trHeight w:val="300"/>
        </w:trPr>
        <w:tc>
          <w:tcPr>
            <w:tcW w:w="1178" w:type="dxa"/>
            <w:tcBorders>
              <w:top w:val="nil"/>
              <w:left w:val="nil"/>
              <w:bottom w:val="nil"/>
              <w:right w:val="nil"/>
            </w:tcBorders>
            <w:shd w:val="clear" w:color="auto" w:fill="auto"/>
            <w:noWrap/>
            <w:vAlign w:val="bottom"/>
            <w:hideMark/>
          </w:tcPr>
          <w:p w14:paraId="4EDC193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93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93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93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93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93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93C" w14:textId="77777777" w:rsidR="002B1AFB" w:rsidRPr="007F669D" w:rsidRDefault="007215F5" w:rsidP="002B1AFB">
            <w:pPr>
              <w:rPr>
                <w:rFonts w:ascii="Times New Roman" w:eastAsia="Times New Roman" w:hAnsi="Times New Roman" w:cs="Times New Roman"/>
                <w:sz w:val="20"/>
              </w:rPr>
            </w:pPr>
          </w:p>
        </w:tc>
      </w:tr>
      <w:tr w:rsidR="00ED4365" w14:paraId="4EDC1945" w14:textId="77777777">
        <w:trPr>
          <w:trHeight w:val="300"/>
        </w:trPr>
        <w:tc>
          <w:tcPr>
            <w:tcW w:w="1178" w:type="dxa"/>
            <w:tcBorders>
              <w:top w:val="nil"/>
              <w:left w:val="nil"/>
              <w:bottom w:val="nil"/>
              <w:right w:val="nil"/>
            </w:tcBorders>
            <w:shd w:val="clear" w:color="auto" w:fill="auto"/>
            <w:noWrap/>
            <w:vAlign w:val="bottom"/>
            <w:hideMark/>
          </w:tcPr>
          <w:p w14:paraId="4EDC193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93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94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94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94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94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944" w14:textId="77777777" w:rsidR="002B1AFB" w:rsidRPr="007F669D" w:rsidRDefault="007215F5" w:rsidP="002B1AFB">
            <w:pPr>
              <w:rPr>
                <w:rFonts w:ascii="Times New Roman" w:eastAsia="Times New Roman" w:hAnsi="Times New Roman" w:cs="Times New Roman"/>
                <w:sz w:val="20"/>
              </w:rPr>
            </w:pPr>
          </w:p>
        </w:tc>
      </w:tr>
      <w:tr w:rsidR="00ED4365" w14:paraId="4EDC194D" w14:textId="77777777">
        <w:trPr>
          <w:trHeight w:val="300"/>
        </w:trPr>
        <w:tc>
          <w:tcPr>
            <w:tcW w:w="1178" w:type="dxa"/>
            <w:tcBorders>
              <w:top w:val="nil"/>
              <w:left w:val="nil"/>
              <w:bottom w:val="nil"/>
              <w:right w:val="nil"/>
            </w:tcBorders>
            <w:shd w:val="clear" w:color="auto" w:fill="auto"/>
            <w:noWrap/>
            <w:vAlign w:val="bottom"/>
            <w:hideMark/>
          </w:tcPr>
          <w:p w14:paraId="4EDC194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94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94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94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94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94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94C" w14:textId="77777777" w:rsidR="002B1AFB" w:rsidRPr="007F669D" w:rsidRDefault="007215F5" w:rsidP="002B1AFB">
            <w:pPr>
              <w:rPr>
                <w:rFonts w:ascii="Times New Roman" w:eastAsia="Times New Roman" w:hAnsi="Times New Roman" w:cs="Times New Roman"/>
                <w:sz w:val="20"/>
              </w:rPr>
            </w:pPr>
          </w:p>
        </w:tc>
      </w:tr>
      <w:tr w:rsidR="00ED4365" w14:paraId="4EDC1955" w14:textId="77777777">
        <w:trPr>
          <w:trHeight w:val="300"/>
        </w:trPr>
        <w:tc>
          <w:tcPr>
            <w:tcW w:w="1178" w:type="dxa"/>
            <w:tcBorders>
              <w:top w:val="nil"/>
              <w:left w:val="nil"/>
              <w:bottom w:val="nil"/>
              <w:right w:val="nil"/>
            </w:tcBorders>
            <w:shd w:val="clear" w:color="auto" w:fill="auto"/>
            <w:noWrap/>
            <w:vAlign w:val="bottom"/>
            <w:hideMark/>
          </w:tcPr>
          <w:p w14:paraId="4EDC194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194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95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95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95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95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954" w14:textId="77777777" w:rsidR="002B1AFB" w:rsidRPr="007F669D" w:rsidRDefault="007215F5" w:rsidP="002B1AFB">
            <w:pPr>
              <w:rPr>
                <w:rFonts w:ascii="Times New Roman" w:eastAsia="Times New Roman" w:hAnsi="Times New Roman" w:cs="Times New Roman"/>
                <w:sz w:val="20"/>
              </w:rPr>
            </w:pPr>
          </w:p>
        </w:tc>
      </w:tr>
      <w:tr w:rsidR="00ED4365" w14:paraId="4EDC195C" w14:textId="77777777">
        <w:trPr>
          <w:trHeight w:val="300"/>
        </w:trPr>
        <w:tc>
          <w:tcPr>
            <w:tcW w:w="2203" w:type="dxa"/>
            <w:gridSpan w:val="2"/>
            <w:tcBorders>
              <w:top w:val="nil"/>
              <w:left w:val="nil"/>
              <w:bottom w:val="nil"/>
              <w:right w:val="nil"/>
            </w:tcBorders>
            <w:shd w:val="clear" w:color="auto" w:fill="auto"/>
            <w:noWrap/>
            <w:vAlign w:val="bottom"/>
            <w:hideMark/>
          </w:tcPr>
          <w:p w14:paraId="4EDC195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957"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95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95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95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95B" w14:textId="77777777" w:rsidR="002B1AFB" w:rsidRPr="007F669D" w:rsidRDefault="007215F5" w:rsidP="002B1AFB">
            <w:pPr>
              <w:rPr>
                <w:rFonts w:ascii="Times New Roman" w:eastAsia="Times New Roman" w:hAnsi="Times New Roman" w:cs="Times New Roman"/>
                <w:sz w:val="20"/>
              </w:rPr>
            </w:pPr>
          </w:p>
        </w:tc>
      </w:tr>
      <w:tr w:rsidR="00ED4365" w14:paraId="4EDC1964" w14:textId="77777777">
        <w:trPr>
          <w:trHeight w:val="300"/>
        </w:trPr>
        <w:tc>
          <w:tcPr>
            <w:tcW w:w="1178" w:type="dxa"/>
            <w:tcBorders>
              <w:top w:val="nil"/>
              <w:left w:val="nil"/>
              <w:bottom w:val="nil"/>
              <w:right w:val="nil"/>
            </w:tcBorders>
            <w:shd w:val="clear" w:color="auto" w:fill="auto"/>
            <w:noWrap/>
            <w:vAlign w:val="bottom"/>
            <w:hideMark/>
          </w:tcPr>
          <w:p w14:paraId="4EDC195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95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95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96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96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96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963" w14:textId="77777777" w:rsidR="002B1AFB" w:rsidRPr="007F669D" w:rsidRDefault="007215F5" w:rsidP="002B1AFB">
            <w:pPr>
              <w:rPr>
                <w:rFonts w:ascii="Times New Roman" w:eastAsia="Times New Roman" w:hAnsi="Times New Roman" w:cs="Times New Roman"/>
                <w:sz w:val="20"/>
              </w:rPr>
            </w:pPr>
          </w:p>
        </w:tc>
      </w:tr>
      <w:tr w:rsidR="00ED4365" w14:paraId="4EDC196C" w14:textId="77777777">
        <w:trPr>
          <w:trHeight w:val="300"/>
        </w:trPr>
        <w:tc>
          <w:tcPr>
            <w:tcW w:w="1178" w:type="dxa"/>
            <w:tcBorders>
              <w:top w:val="nil"/>
              <w:left w:val="nil"/>
              <w:bottom w:val="nil"/>
              <w:right w:val="nil"/>
            </w:tcBorders>
            <w:shd w:val="clear" w:color="auto" w:fill="auto"/>
            <w:noWrap/>
            <w:vAlign w:val="bottom"/>
            <w:hideMark/>
          </w:tcPr>
          <w:p w14:paraId="4EDC1965"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966"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96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968"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969"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96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96B" w14:textId="77777777" w:rsidR="002B1AFB" w:rsidRPr="007F669D" w:rsidRDefault="007215F5" w:rsidP="002B1AFB">
            <w:pPr>
              <w:rPr>
                <w:rFonts w:ascii="Times New Roman" w:eastAsia="Times New Roman" w:hAnsi="Times New Roman" w:cs="Times New Roman"/>
                <w:sz w:val="20"/>
              </w:rPr>
            </w:pPr>
          </w:p>
        </w:tc>
      </w:tr>
      <w:tr w:rsidR="00ED4365" w14:paraId="4EDC1972"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96D"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96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99 ως έχει</w:t>
            </w:r>
          </w:p>
        </w:tc>
        <w:tc>
          <w:tcPr>
            <w:tcW w:w="1903" w:type="dxa"/>
            <w:tcBorders>
              <w:top w:val="nil"/>
              <w:left w:val="nil"/>
              <w:bottom w:val="nil"/>
              <w:right w:val="nil"/>
            </w:tcBorders>
            <w:shd w:val="clear" w:color="auto" w:fill="auto"/>
            <w:noWrap/>
            <w:vAlign w:val="bottom"/>
            <w:hideMark/>
          </w:tcPr>
          <w:p w14:paraId="4EDC196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970"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971" w14:textId="77777777" w:rsidR="002B1AFB" w:rsidRPr="007F669D" w:rsidRDefault="007215F5" w:rsidP="002B1AFB">
            <w:pPr>
              <w:rPr>
                <w:rFonts w:ascii="Times New Roman" w:eastAsia="Times New Roman" w:hAnsi="Times New Roman" w:cs="Times New Roman"/>
                <w:sz w:val="20"/>
              </w:rPr>
            </w:pPr>
          </w:p>
        </w:tc>
      </w:tr>
      <w:tr w:rsidR="00ED4365" w14:paraId="4EDC197A" w14:textId="77777777">
        <w:trPr>
          <w:trHeight w:val="300"/>
        </w:trPr>
        <w:tc>
          <w:tcPr>
            <w:tcW w:w="1178" w:type="dxa"/>
            <w:tcBorders>
              <w:top w:val="nil"/>
              <w:left w:val="nil"/>
              <w:bottom w:val="nil"/>
              <w:right w:val="nil"/>
            </w:tcBorders>
            <w:shd w:val="clear" w:color="auto" w:fill="auto"/>
            <w:noWrap/>
            <w:vAlign w:val="bottom"/>
            <w:hideMark/>
          </w:tcPr>
          <w:p w14:paraId="4EDC197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97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97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97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97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97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979" w14:textId="77777777" w:rsidR="002B1AFB" w:rsidRPr="007F669D" w:rsidRDefault="007215F5" w:rsidP="002B1AFB">
            <w:pPr>
              <w:rPr>
                <w:rFonts w:ascii="Times New Roman" w:eastAsia="Times New Roman" w:hAnsi="Times New Roman" w:cs="Times New Roman"/>
                <w:sz w:val="20"/>
              </w:rPr>
            </w:pPr>
          </w:p>
        </w:tc>
      </w:tr>
      <w:tr w:rsidR="00ED4365" w14:paraId="4EDC1982" w14:textId="77777777">
        <w:trPr>
          <w:trHeight w:val="300"/>
        </w:trPr>
        <w:tc>
          <w:tcPr>
            <w:tcW w:w="1178" w:type="dxa"/>
            <w:tcBorders>
              <w:top w:val="nil"/>
              <w:left w:val="nil"/>
              <w:bottom w:val="nil"/>
              <w:right w:val="nil"/>
            </w:tcBorders>
            <w:shd w:val="clear" w:color="auto" w:fill="auto"/>
            <w:noWrap/>
            <w:vAlign w:val="bottom"/>
            <w:hideMark/>
          </w:tcPr>
          <w:p w14:paraId="4EDC197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97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97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97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97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98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981" w14:textId="77777777" w:rsidR="002B1AFB" w:rsidRPr="007F669D" w:rsidRDefault="007215F5" w:rsidP="002B1AFB">
            <w:pPr>
              <w:rPr>
                <w:rFonts w:ascii="Times New Roman" w:eastAsia="Times New Roman" w:hAnsi="Times New Roman" w:cs="Times New Roman"/>
                <w:sz w:val="20"/>
              </w:rPr>
            </w:pPr>
          </w:p>
        </w:tc>
      </w:tr>
      <w:tr w:rsidR="00ED4365" w14:paraId="4EDC198A" w14:textId="77777777">
        <w:trPr>
          <w:trHeight w:val="300"/>
        </w:trPr>
        <w:tc>
          <w:tcPr>
            <w:tcW w:w="1178" w:type="dxa"/>
            <w:tcBorders>
              <w:top w:val="nil"/>
              <w:left w:val="nil"/>
              <w:bottom w:val="nil"/>
              <w:right w:val="nil"/>
            </w:tcBorders>
            <w:shd w:val="clear" w:color="auto" w:fill="auto"/>
            <w:noWrap/>
            <w:vAlign w:val="bottom"/>
            <w:hideMark/>
          </w:tcPr>
          <w:p w14:paraId="4EDC198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98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98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98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98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98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989" w14:textId="77777777" w:rsidR="002B1AFB" w:rsidRPr="007F669D" w:rsidRDefault="007215F5" w:rsidP="002B1AFB">
            <w:pPr>
              <w:rPr>
                <w:rFonts w:ascii="Times New Roman" w:eastAsia="Times New Roman" w:hAnsi="Times New Roman" w:cs="Times New Roman"/>
                <w:sz w:val="20"/>
              </w:rPr>
            </w:pPr>
          </w:p>
        </w:tc>
      </w:tr>
      <w:tr w:rsidR="00ED4365" w14:paraId="4EDC1992" w14:textId="77777777">
        <w:trPr>
          <w:trHeight w:val="300"/>
        </w:trPr>
        <w:tc>
          <w:tcPr>
            <w:tcW w:w="1178" w:type="dxa"/>
            <w:tcBorders>
              <w:top w:val="nil"/>
              <w:left w:val="nil"/>
              <w:bottom w:val="nil"/>
              <w:right w:val="nil"/>
            </w:tcBorders>
            <w:shd w:val="clear" w:color="auto" w:fill="auto"/>
            <w:noWrap/>
            <w:vAlign w:val="bottom"/>
            <w:hideMark/>
          </w:tcPr>
          <w:p w14:paraId="4EDC198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98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98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98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98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99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991" w14:textId="77777777" w:rsidR="002B1AFB" w:rsidRPr="007F669D" w:rsidRDefault="007215F5" w:rsidP="002B1AFB">
            <w:pPr>
              <w:rPr>
                <w:rFonts w:ascii="Times New Roman" w:eastAsia="Times New Roman" w:hAnsi="Times New Roman" w:cs="Times New Roman"/>
                <w:sz w:val="20"/>
              </w:rPr>
            </w:pPr>
          </w:p>
        </w:tc>
      </w:tr>
      <w:tr w:rsidR="00ED4365" w14:paraId="4EDC199A" w14:textId="77777777">
        <w:trPr>
          <w:trHeight w:val="300"/>
        </w:trPr>
        <w:tc>
          <w:tcPr>
            <w:tcW w:w="1178" w:type="dxa"/>
            <w:tcBorders>
              <w:top w:val="nil"/>
              <w:left w:val="nil"/>
              <w:bottom w:val="nil"/>
              <w:right w:val="nil"/>
            </w:tcBorders>
            <w:shd w:val="clear" w:color="auto" w:fill="auto"/>
            <w:noWrap/>
            <w:vAlign w:val="bottom"/>
            <w:hideMark/>
          </w:tcPr>
          <w:p w14:paraId="4EDC199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99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99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99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99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99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999" w14:textId="77777777" w:rsidR="002B1AFB" w:rsidRPr="007F669D" w:rsidRDefault="007215F5" w:rsidP="002B1AFB">
            <w:pPr>
              <w:rPr>
                <w:rFonts w:ascii="Times New Roman" w:eastAsia="Times New Roman" w:hAnsi="Times New Roman" w:cs="Times New Roman"/>
                <w:sz w:val="20"/>
              </w:rPr>
            </w:pPr>
          </w:p>
        </w:tc>
      </w:tr>
      <w:tr w:rsidR="00ED4365" w14:paraId="4EDC19A2" w14:textId="77777777">
        <w:trPr>
          <w:trHeight w:val="300"/>
        </w:trPr>
        <w:tc>
          <w:tcPr>
            <w:tcW w:w="1178" w:type="dxa"/>
            <w:tcBorders>
              <w:top w:val="nil"/>
              <w:left w:val="nil"/>
              <w:bottom w:val="nil"/>
              <w:right w:val="nil"/>
            </w:tcBorders>
            <w:shd w:val="clear" w:color="auto" w:fill="auto"/>
            <w:noWrap/>
            <w:vAlign w:val="bottom"/>
            <w:hideMark/>
          </w:tcPr>
          <w:p w14:paraId="4EDC199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199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99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99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99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9A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9A1" w14:textId="77777777" w:rsidR="002B1AFB" w:rsidRPr="007F669D" w:rsidRDefault="007215F5" w:rsidP="002B1AFB">
            <w:pPr>
              <w:rPr>
                <w:rFonts w:ascii="Times New Roman" w:eastAsia="Times New Roman" w:hAnsi="Times New Roman" w:cs="Times New Roman"/>
                <w:sz w:val="20"/>
              </w:rPr>
            </w:pPr>
          </w:p>
        </w:tc>
      </w:tr>
      <w:tr w:rsidR="00ED4365" w14:paraId="4EDC19A9" w14:textId="77777777">
        <w:trPr>
          <w:trHeight w:val="300"/>
        </w:trPr>
        <w:tc>
          <w:tcPr>
            <w:tcW w:w="2203" w:type="dxa"/>
            <w:gridSpan w:val="2"/>
            <w:tcBorders>
              <w:top w:val="nil"/>
              <w:left w:val="nil"/>
              <w:bottom w:val="nil"/>
              <w:right w:val="nil"/>
            </w:tcBorders>
            <w:shd w:val="clear" w:color="auto" w:fill="auto"/>
            <w:noWrap/>
            <w:vAlign w:val="bottom"/>
            <w:hideMark/>
          </w:tcPr>
          <w:p w14:paraId="4EDC19A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9A4"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9A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9A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9A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9A8" w14:textId="77777777" w:rsidR="002B1AFB" w:rsidRPr="007F669D" w:rsidRDefault="007215F5" w:rsidP="002B1AFB">
            <w:pPr>
              <w:rPr>
                <w:rFonts w:ascii="Times New Roman" w:eastAsia="Times New Roman" w:hAnsi="Times New Roman" w:cs="Times New Roman"/>
                <w:sz w:val="20"/>
              </w:rPr>
            </w:pPr>
          </w:p>
        </w:tc>
      </w:tr>
      <w:tr w:rsidR="00ED4365" w14:paraId="4EDC19B1" w14:textId="77777777">
        <w:trPr>
          <w:trHeight w:val="300"/>
        </w:trPr>
        <w:tc>
          <w:tcPr>
            <w:tcW w:w="1178" w:type="dxa"/>
            <w:tcBorders>
              <w:top w:val="nil"/>
              <w:left w:val="nil"/>
              <w:bottom w:val="nil"/>
              <w:right w:val="nil"/>
            </w:tcBorders>
            <w:shd w:val="clear" w:color="auto" w:fill="auto"/>
            <w:noWrap/>
            <w:vAlign w:val="bottom"/>
            <w:hideMark/>
          </w:tcPr>
          <w:p w14:paraId="4EDC19A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9A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9A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9A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9A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9A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9B0" w14:textId="77777777" w:rsidR="002B1AFB" w:rsidRPr="007F669D" w:rsidRDefault="007215F5" w:rsidP="002B1AFB">
            <w:pPr>
              <w:rPr>
                <w:rFonts w:ascii="Times New Roman" w:eastAsia="Times New Roman" w:hAnsi="Times New Roman" w:cs="Times New Roman"/>
                <w:sz w:val="20"/>
              </w:rPr>
            </w:pPr>
          </w:p>
        </w:tc>
      </w:tr>
      <w:tr w:rsidR="00ED4365" w14:paraId="4EDC19B9" w14:textId="77777777">
        <w:trPr>
          <w:trHeight w:val="300"/>
        </w:trPr>
        <w:tc>
          <w:tcPr>
            <w:tcW w:w="1178" w:type="dxa"/>
            <w:tcBorders>
              <w:top w:val="nil"/>
              <w:left w:val="nil"/>
              <w:bottom w:val="nil"/>
              <w:right w:val="nil"/>
            </w:tcBorders>
            <w:shd w:val="clear" w:color="auto" w:fill="auto"/>
            <w:noWrap/>
            <w:vAlign w:val="bottom"/>
            <w:hideMark/>
          </w:tcPr>
          <w:p w14:paraId="4EDC19B2"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9B3"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9B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9B5"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9B6"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9B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9B8" w14:textId="77777777" w:rsidR="002B1AFB" w:rsidRPr="007F669D" w:rsidRDefault="007215F5" w:rsidP="002B1AFB">
            <w:pPr>
              <w:rPr>
                <w:rFonts w:ascii="Times New Roman" w:eastAsia="Times New Roman" w:hAnsi="Times New Roman" w:cs="Times New Roman"/>
                <w:sz w:val="20"/>
              </w:rPr>
            </w:pPr>
          </w:p>
        </w:tc>
      </w:tr>
      <w:tr w:rsidR="00ED4365" w14:paraId="4EDC19BF"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9BA"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9B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100 ως έχει</w:t>
            </w:r>
          </w:p>
        </w:tc>
        <w:tc>
          <w:tcPr>
            <w:tcW w:w="1903" w:type="dxa"/>
            <w:tcBorders>
              <w:top w:val="nil"/>
              <w:left w:val="nil"/>
              <w:bottom w:val="nil"/>
              <w:right w:val="nil"/>
            </w:tcBorders>
            <w:shd w:val="clear" w:color="auto" w:fill="auto"/>
            <w:noWrap/>
            <w:vAlign w:val="bottom"/>
            <w:hideMark/>
          </w:tcPr>
          <w:p w14:paraId="4EDC19B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9BD"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9BE" w14:textId="77777777" w:rsidR="002B1AFB" w:rsidRPr="007F669D" w:rsidRDefault="007215F5" w:rsidP="002B1AFB">
            <w:pPr>
              <w:rPr>
                <w:rFonts w:ascii="Times New Roman" w:eastAsia="Times New Roman" w:hAnsi="Times New Roman" w:cs="Times New Roman"/>
                <w:sz w:val="20"/>
              </w:rPr>
            </w:pPr>
          </w:p>
        </w:tc>
      </w:tr>
      <w:tr w:rsidR="00ED4365" w14:paraId="4EDC19C7" w14:textId="77777777">
        <w:trPr>
          <w:trHeight w:val="300"/>
        </w:trPr>
        <w:tc>
          <w:tcPr>
            <w:tcW w:w="1178" w:type="dxa"/>
            <w:tcBorders>
              <w:top w:val="nil"/>
              <w:left w:val="nil"/>
              <w:bottom w:val="nil"/>
              <w:right w:val="nil"/>
            </w:tcBorders>
            <w:shd w:val="clear" w:color="auto" w:fill="auto"/>
            <w:noWrap/>
            <w:vAlign w:val="bottom"/>
            <w:hideMark/>
          </w:tcPr>
          <w:p w14:paraId="4EDC19C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9C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9C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9C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9C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9C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9C6" w14:textId="77777777" w:rsidR="002B1AFB" w:rsidRPr="007F669D" w:rsidRDefault="007215F5" w:rsidP="002B1AFB">
            <w:pPr>
              <w:rPr>
                <w:rFonts w:ascii="Times New Roman" w:eastAsia="Times New Roman" w:hAnsi="Times New Roman" w:cs="Times New Roman"/>
                <w:sz w:val="20"/>
              </w:rPr>
            </w:pPr>
          </w:p>
        </w:tc>
      </w:tr>
      <w:tr w:rsidR="00ED4365" w14:paraId="4EDC19CF" w14:textId="77777777">
        <w:trPr>
          <w:trHeight w:val="300"/>
        </w:trPr>
        <w:tc>
          <w:tcPr>
            <w:tcW w:w="1178" w:type="dxa"/>
            <w:tcBorders>
              <w:top w:val="nil"/>
              <w:left w:val="nil"/>
              <w:bottom w:val="nil"/>
              <w:right w:val="nil"/>
            </w:tcBorders>
            <w:shd w:val="clear" w:color="auto" w:fill="auto"/>
            <w:noWrap/>
            <w:vAlign w:val="bottom"/>
            <w:hideMark/>
          </w:tcPr>
          <w:p w14:paraId="4EDC19C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9C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9C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9C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9C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9C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9CE" w14:textId="77777777" w:rsidR="002B1AFB" w:rsidRPr="007F669D" w:rsidRDefault="007215F5" w:rsidP="002B1AFB">
            <w:pPr>
              <w:rPr>
                <w:rFonts w:ascii="Times New Roman" w:eastAsia="Times New Roman" w:hAnsi="Times New Roman" w:cs="Times New Roman"/>
                <w:sz w:val="20"/>
              </w:rPr>
            </w:pPr>
          </w:p>
        </w:tc>
      </w:tr>
      <w:tr w:rsidR="00ED4365" w14:paraId="4EDC19D7" w14:textId="77777777">
        <w:trPr>
          <w:trHeight w:val="300"/>
        </w:trPr>
        <w:tc>
          <w:tcPr>
            <w:tcW w:w="1178" w:type="dxa"/>
            <w:tcBorders>
              <w:top w:val="nil"/>
              <w:left w:val="nil"/>
              <w:bottom w:val="nil"/>
              <w:right w:val="nil"/>
            </w:tcBorders>
            <w:shd w:val="clear" w:color="auto" w:fill="auto"/>
            <w:noWrap/>
            <w:vAlign w:val="bottom"/>
            <w:hideMark/>
          </w:tcPr>
          <w:p w14:paraId="4EDC19D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9D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9D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9D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9D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9D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9D6" w14:textId="77777777" w:rsidR="002B1AFB" w:rsidRPr="007F669D" w:rsidRDefault="007215F5" w:rsidP="002B1AFB">
            <w:pPr>
              <w:rPr>
                <w:rFonts w:ascii="Times New Roman" w:eastAsia="Times New Roman" w:hAnsi="Times New Roman" w:cs="Times New Roman"/>
                <w:sz w:val="20"/>
              </w:rPr>
            </w:pPr>
          </w:p>
        </w:tc>
      </w:tr>
      <w:tr w:rsidR="00ED4365" w14:paraId="4EDC19DF" w14:textId="77777777">
        <w:trPr>
          <w:trHeight w:val="300"/>
        </w:trPr>
        <w:tc>
          <w:tcPr>
            <w:tcW w:w="1178" w:type="dxa"/>
            <w:tcBorders>
              <w:top w:val="nil"/>
              <w:left w:val="nil"/>
              <w:bottom w:val="nil"/>
              <w:right w:val="nil"/>
            </w:tcBorders>
            <w:shd w:val="clear" w:color="auto" w:fill="auto"/>
            <w:noWrap/>
            <w:vAlign w:val="bottom"/>
            <w:hideMark/>
          </w:tcPr>
          <w:p w14:paraId="4EDC19D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9D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9D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9D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9D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9D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9DE" w14:textId="77777777" w:rsidR="002B1AFB" w:rsidRPr="007F669D" w:rsidRDefault="007215F5" w:rsidP="002B1AFB">
            <w:pPr>
              <w:rPr>
                <w:rFonts w:ascii="Times New Roman" w:eastAsia="Times New Roman" w:hAnsi="Times New Roman" w:cs="Times New Roman"/>
                <w:sz w:val="20"/>
              </w:rPr>
            </w:pPr>
          </w:p>
        </w:tc>
      </w:tr>
      <w:tr w:rsidR="00ED4365" w14:paraId="4EDC19E7" w14:textId="77777777">
        <w:trPr>
          <w:trHeight w:val="300"/>
        </w:trPr>
        <w:tc>
          <w:tcPr>
            <w:tcW w:w="1178" w:type="dxa"/>
            <w:tcBorders>
              <w:top w:val="nil"/>
              <w:left w:val="nil"/>
              <w:bottom w:val="nil"/>
              <w:right w:val="nil"/>
            </w:tcBorders>
            <w:shd w:val="clear" w:color="auto" w:fill="auto"/>
            <w:noWrap/>
            <w:vAlign w:val="bottom"/>
            <w:hideMark/>
          </w:tcPr>
          <w:p w14:paraId="4EDC19E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9E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9E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9E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9E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9E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9E6" w14:textId="77777777" w:rsidR="002B1AFB" w:rsidRPr="007F669D" w:rsidRDefault="007215F5" w:rsidP="002B1AFB">
            <w:pPr>
              <w:rPr>
                <w:rFonts w:ascii="Times New Roman" w:eastAsia="Times New Roman" w:hAnsi="Times New Roman" w:cs="Times New Roman"/>
                <w:sz w:val="20"/>
              </w:rPr>
            </w:pPr>
          </w:p>
        </w:tc>
      </w:tr>
      <w:tr w:rsidR="00ED4365" w14:paraId="4EDC19EF" w14:textId="77777777">
        <w:trPr>
          <w:trHeight w:val="300"/>
        </w:trPr>
        <w:tc>
          <w:tcPr>
            <w:tcW w:w="1178" w:type="dxa"/>
            <w:tcBorders>
              <w:top w:val="nil"/>
              <w:left w:val="nil"/>
              <w:bottom w:val="nil"/>
              <w:right w:val="nil"/>
            </w:tcBorders>
            <w:shd w:val="clear" w:color="auto" w:fill="auto"/>
            <w:noWrap/>
            <w:vAlign w:val="bottom"/>
            <w:hideMark/>
          </w:tcPr>
          <w:p w14:paraId="4EDC19E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ΑΝ.ΕΛ:</w:t>
            </w:r>
          </w:p>
        </w:tc>
        <w:tc>
          <w:tcPr>
            <w:tcW w:w="1025" w:type="dxa"/>
            <w:tcBorders>
              <w:top w:val="nil"/>
              <w:left w:val="nil"/>
              <w:bottom w:val="nil"/>
              <w:right w:val="nil"/>
            </w:tcBorders>
            <w:shd w:val="clear" w:color="auto" w:fill="auto"/>
            <w:noWrap/>
            <w:vAlign w:val="bottom"/>
            <w:hideMark/>
          </w:tcPr>
          <w:p w14:paraId="4EDC19E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9E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9E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9E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9E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9EE" w14:textId="77777777" w:rsidR="002B1AFB" w:rsidRPr="007F669D" w:rsidRDefault="007215F5" w:rsidP="002B1AFB">
            <w:pPr>
              <w:rPr>
                <w:rFonts w:ascii="Times New Roman" w:eastAsia="Times New Roman" w:hAnsi="Times New Roman" w:cs="Times New Roman"/>
                <w:sz w:val="20"/>
              </w:rPr>
            </w:pPr>
          </w:p>
        </w:tc>
      </w:tr>
      <w:tr w:rsidR="00ED4365" w14:paraId="4EDC19F6" w14:textId="77777777">
        <w:trPr>
          <w:trHeight w:val="300"/>
        </w:trPr>
        <w:tc>
          <w:tcPr>
            <w:tcW w:w="2203" w:type="dxa"/>
            <w:gridSpan w:val="2"/>
            <w:tcBorders>
              <w:top w:val="nil"/>
              <w:left w:val="nil"/>
              <w:bottom w:val="nil"/>
              <w:right w:val="nil"/>
            </w:tcBorders>
            <w:shd w:val="clear" w:color="auto" w:fill="auto"/>
            <w:noWrap/>
            <w:vAlign w:val="bottom"/>
            <w:hideMark/>
          </w:tcPr>
          <w:p w14:paraId="4EDC19F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9F1"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9F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9F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9F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9F5" w14:textId="77777777" w:rsidR="002B1AFB" w:rsidRPr="007F669D" w:rsidRDefault="007215F5" w:rsidP="002B1AFB">
            <w:pPr>
              <w:rPr>
                <w:rFonts w:ascii="Times New Roman" w:eastAsia="Times New Roman" w:hAnsi="Times New Roman" w:cs="Times New Roman"/>
                <w:sz w:val="20"/>
              </w:rPr>
            </w:pPr>
          </w:p>
        </w:tc>
      </w:tr>
      <w:tr w:rsidR="00ED4365" w14:paraId="4EDC19FE" w14:textId="77777777">
        <w:trPr>
          <w:trHeight w:val="300"/>
        </w:trPr>
        <w:tc>
          <w:tcPr>
            <w:tcW w:w="1178" w:type="dxa"/>
            <w:tcBorders>
              <w:top w:val="nil"/>
              <w:left w:val="nil"/>
              <w:bottom w:val="nil"/>
              <w:right w:val="nil"/>
            </w:tcBorders>
            <w:shd w:val="clear" w:color="auto" w:fill="auto"/>
            <w:noWrap/>
            <w:vAlign w:val="bottom"/>
            <w:hideMark/>
          </w:tcPr>
          <w:p w14:paraId="4EDC19F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9F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9F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9F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9F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9F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9FD" w14:textId="77777777" w:rsidR="002B1AFB" w:rsidRPr="007F669D" w:rsidRDefault="007215F5" w:rsidP="002B1AFB">
            <w:pPr>
              <w:rPr>
                <w:rFonts w:ascii="Times New Roman" w:eastAsia="Times New Roman" w:hAnsi="Times New Roman" w:cs="Times New Roman"/>
                <w:sz w:val="20"/>
              </w:rPr>
            </w:pPr>
          </w:p>
        </w:tc>
      </w:tr>
      <w:tr w:rsidR="00ED4365" w14:paraId="4EDC1A06" w14:textId="77777777">
        <w:trPr>
          <w:trHeight w:val="300"/>
        </w:trPr>
        <w:tc>
          <w:tcPr>
            <w:tcW w:w="1178" w:type="dxa"/>
            <w:tcBorders>
              <w:top w:val="nil"/>
              <w:left w:val="nil"/>
              <w:bottom w:val="nil"/>
              <w:right w:val="nil"/>
            </w:tcBorders>
            <w:shd w:val="clear" w:color="auto" w:fill="auto"/>
            <w:noWrap/>
            <w:vAlign w:val="bottom"/>
            <w:hideMark/>
          </w:tcPr>
          <w:p w14:paraId="4EDC19FF"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A00"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A0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A02"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A03"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A0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A05" w14:textId="77777777" w:rsidR="002B1AFB" w:rsidRPr="007F669D" w:rsidRDefault="007215F5" w:rsidP="002B1AFB">
            <w:pPr>
              <w:rPr>
                <w:rFonts w:ascii="Times New Roman" w:eastAsia="Times New Roman" w:hAnsi="Times New Roman" w:cs="Times New Roman"/>
                <w:sz w:val="20"/>
              </w:rPr>
            </w:pPr>
          </w:p>
        </w:tc>
      </w:tr>
      <w:tr w:rsidR="00ED4365" w14:paraId="4EDC1A0C"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A07"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A0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101 ως έχει</w:t>
            </w:r>
          </w:p>
        </w:tc>
        <w:tc>
          <w:tcPr>
            <w:tcW w:w="1903" w:type="dxa"/>
            <w:tcBorders>
              <w:top w:val="nil"/>
              <w:left w:val="nil"/>
              <w:bottom w:val="nil"/>
              <w:right w:val="nil"/>
            </w:tcBorders>
            <w:shd w:val="clear" w:color="auto" w:fill="auto"/>
            <w:noWrap/>
            <w:vAlign w:val="bottom"/>
            <w:hideMark/>
          </w:tcPr>
          <w:p w14:paraId="4EDC1A0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A0A"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A0B" w14:textId="77777777" w:rsidR="002B1AFB" w:rsidRPr="007F669D" w:rsidRDefault="007215F5" w:rsidP="002B1AFB">
            <w:pPr>
              <w:rPr>
                <w:rFonts w:ascii="Times New Roman" w:eastAsia="Times New Roman" w:hAnsi="Times New Roman" w:cs="Times New Roman"/>
                <w:sz w:val="20"/>
              </w:rPr>
            </w:pPr>
          </w:p>
        </w:tc>
      </w:tr>
      <w:tr w:rsidR="00ED4365" w14:paraId="4EDC1A14" w14:textId="77777777">
        <w:trPr>
          <w:trHeight w:val="300"/>
        </w:trPr>
        <w:tc>
          <w:tcPr>
            <w:tcW w:w="1178" w:type="dxa"/>
            <w:tcBorders>
              <w:top w:val="nil"/>
              <w:left w:val="nil"/>
              <w:bottom w:val="nil"/>
              <w:right w:val="nil"/>
            </w:tcBorders>
            <w:shd w:val="clear" w:color="auto" w:fill="auto"/>
            <w:noWrap/>
            <w:vAlign w:val="bottom"/>
            <w:hideMark/>
          </w:tcPr>
          <w:p w14:paraId="4EDC1A0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A0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A0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A1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A1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A1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A13" w14:textId="77777777" w:rsidR="002B1AFB" w:rsidRPr="007F669D" w:rsidRDefault="007215F5" w:rsidP="002B1AFB">
            <w:pPr>
              <w:rPr>
                <w:rFonts w:ascii="Times New Roman" w:eastAsia="Times New Roman" w:hAnsi="Times New Roman" w:cs="Times New Roman"/>
                <w:sz w:val="20"/>
              </w:rPr>
            </w:pPr>
          </w:p>
        </w:tc>
      </w:tr>
      <w:tr w:rsidR="00ED4365" w14:paraId="4EDC1A1C" w14:textId="77777777">
        <w:trPr>
          <w:trHeight w:val="300"/>
        </w:trPr>
        <w:tc>
          <w:tcPr>
            <w:tcW w:w="1178" w:type="dxa"/>
            <w:tcBorders>
              <w:top w:val="nil"/>
              <w:left w:val="nil"/>
              <w:bottom w:val="nil"/>
              <w:right w:val="nil"/>
            </w:tcBorders>
            <w:shd w:val="clear" w:color="auto" w:fill="auto"/>
            <w:noWrap/>
            <w:vAlign w:val="bottom"/>
            <w:hideMark/>
          </w:tcPr>
          <w:p w14:paraId="4EDC1A1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A1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A1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A1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A1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A1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A1B" w14:textId="77777777" w:rsidR="002B1AFB" w:rsidRPr="007F669D" w:rsidRDefault="007215F5" w:rsidP="002B1AFB">
            <w:pPr>
              <w:rPr>
                <w:rFonts w:ascii="Times New Roman" w:eastAsia="Times New Roman" w:hAnsi="Times New Roman" w:cs="Times New Roman"/>
                <w:sz w:val="20"/>
              </w:rPr>
            </w:pPr>
          </w:p>
        </w:tc>
      </w:tr>
      <w:tr w:rsidR="00ED4365" w14:paraId="4EDC1A24" w14:textId="77777777">
        <w:trPr>
          <w:trHeight w:val="300"/>
        </w:trPr>
        <w:tc>
          <w:tcPr>
            <w:tcW w:w="1178" w:type="dxa"/>
            <w:tcBorders>
              <w:top w:val="nil"/>
              <w:left w:val="nil"/>
              <w:bottom w:val="nil"/>
              <w:right w:val="nil"/>
            </w:tcBorders>
            <w:shd w:val="clear" w:color="auto" w:fill="auto"/>
            <w:noWrap/>
            <w:vAlign w:val="bottom"/>
            <w:hideMark/>
          </w:tcPr>
          <w:p w14:paraId="4EDC1A1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A1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A1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A2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A2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A2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A23" w14:textId="77777777" w:rsidR="002B1AFB" w:rsidRPr="007F669D" w:rsidRDefault="007215F5" w:rsidP="002B1AFB">
            <w:pPr>
              <w:rPr>
                <w:rFonts w:ascii="Times New Roman" w:eastAsia="Times New Roman" w:hAnsi="Times New Roman" w:cs="Times New Roman"/>
                <w:sz w:val="20"/>
              </w:rPr>
            </w:pPr>
          </w:p>
        </w:tc>
      </w:tr>
      <w:tr w:rsidR="00ED4365" w14:paraId="4EDC1A2C" w14:textId="77777777">
        <w:trPr>
          <w:trHeight w:val="300"/>
        </w:trPr>
        <w:tc>
          <w:tcPr>
            <w:tcW w:w="1178" w:type="dxa"/>
            <w:tcBorders>
              <w:top w:val="nil"/>
              <w:left w:val="nil"/>
              <w:bottom w:val="nil"/>
              <w:right w:val="nil"/>
            </w:tcBorders>
            <w:shd w:val="clear" w:color="auto" w:fill="auto"/>
            <w:noWrap/>
            <w:vAlign w:val="bottom"/>
            <w:hideMark/>
          </w:tcPr>
          <w:p w14:paraId="4EDC1A2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A2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A2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A2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A2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A2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A2B" w14:textId="77777777" w:rsidR="002B1AFB" w:rsidRPr="007F669D" w:rsidRDefault="007215F5" w:rsidP="002B1AFB">
            <w:pPr>
              <w:rPr>
                <w:rFonts w:ascii="Times New Roman" w:eastAsia="Times New Roman" w:hAnsi="Times New Roman" w:cs="Times New Roman"/>
                <w:sz w:val="20"/>
              </w:rPr>
            </w:pPr>
          </w:p>
        </w:tc>
      </w:tr>
      <w:tr w:rsidR="00ED4365" w14:paraId="4EDC1A34" w14:textId="77777777">
        <w:trPr>
          <w:trHeight w:val="300"/>
        </w:trPr>
        <w:tc>
          <w:tcPr>
            <w:tcW w:w="1178" w:type="dxa"/>
            <w:tcBorders>
              <w:top w:val="nil"/>
              <w:left w:val="nil"/>
              <w:bottom w:val="nil"/>
              <w:right w:val="nil"/>
            </w:tcBorders>
            <w:shd w:val="clear" w:color="auto" w:fill="auto"/>
            <w:noWrap/>
            <w:vAlign w:val="bottom"/>
            <w:hideMark/>
          </w:tcPr>
          <w:p w14:paraId="4EDC1A2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A2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A2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A3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A3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A3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A33" w14:textId="77777777" w:rsidR="002B1AFB" w:rsidRPr="007F669D" w:rsidRDefault="007215F5" w:rsidP="002B1AFB">
            <w:pPr>
              <w:rPr>
                <w:rFonts w:ascii="Times New Roman" w:eastAsia="Times New Roman" w:hAnsi="Times New Roman" w:cs="Times New Roman"/>
                <w:sz w:val="20"/>
              </w:rPr>
            </w:pPr>
          </w:p>
        </w:tc>
      </w:tr>
      <w:tr w:rsidR="00ED4365" w14:paraId="4EDC1A3C" w14:textId="77777777">
        <w:trPr>
          <w:trHeight w:val="300"/>
        </w:trPr>
        <w:tc>
          <w:tcPr>
            <w:tcW w:w="1178" w:type="dxa"/>
            <w:tcBorders>
              <w:top w:val="nil"/>
              <w:left w:val="nil"/>
              <w:bottom w:val="nil"/>
              <w:right w:val="nil"/>
            </w:tcBorders>
            <w:shd w:val="clear" w:color="auto" w:fill="auto"/>
            <w:noWrap/>
            <w:vAlign w:val="bottom"/>
            <w:hideMark/>
          </w:tcPr>
          <w:p w14:paraId="4EDC1A3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1A3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A3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A3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A3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A3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A3B" w14:textId="77777777" w:rsidR="002B1AFB" w:rsidRPr="007F669D" w:rsidRDefault="007215F5" w:rsidP="002B1AFB">
            <w:pPr>
              <w:rPr>
                <w:rFonts w:ascii="Times New Roman" w:eastAsia="Times New Roman" w:hAnsi="Times New Roman" w:cs="Times New Roman"/>
                <w:sz w:val="20"/>
              </w:rPr>
            </w:pPr>
          </w:p>
        </w:tc>
      </w:tr>
      <w:tr w:rsidR="00ED4365" w14:paraId="4EDC1A43" w14:textId="77777777">
        <w:trPr>
          <w:trHeight w:val="300"/>
        </w:trPr>
        <w:tc>
          <w:tcPr>
            <w:tcW w:w="2203" w:type="dxa"/>
            <w:gridSpan w:val="2"/>
            <w:tcBorders>
              <w:top w:val="nil"/>
              <w:left w:val="nil"/>
              <w:bottom w:val="nil"/>
              <w:right w:val="nil"/>
            </w:tcBorders>
            <w:shd w:val="clear" w:color="auto" w:fill="auto"/>
            <w:noWrap/>
            <w:vAlign w:val="bottom"/>
            <w:hideMark/>
          </w:tcPr>
          <w:p w14:paraId="4EDC1A3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A3E"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A3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A4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A4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A42" w14:textId="77777777" w:rsidR="002B1AFB" w:rsidRPr="007F669D" w:rsidRDefault="007215F5" w:rsidP="002B1AFB">
            <w:pPr>
              <w:rPr>
                <w:rFonts w:ascii="Times New Roman" w:eastAsia="Times New Roman" w:hAnsi="Times New Roman" w:cs="Times New Roman"/>
                <w:sz w:val="20"/>
              </w:rPr>
            </w:pPr>
          </w:p>
        </w:tc>
      </w:tr>
      <w:tr w:rsidR="00ED4365" w14:paraId="4EDC1A4B" w14:textId="77777777">
        <w:trPr>
          <w:trHeight w:val="300"/>
        </w:trPr>
        <w:tc>
          <w:tcPr>
            <w:tcW w:w="1178" w:type="dxa"/>
            <w:tcBorders>
              <w:top w:val="nil"/>
              <w:left w:val="nil"/>
              <w:bottom w:val="nil"/>
              <w:right w:val="nil"/>
            </w:tcBorders>
            <w:shd w:val="clear" w:color="auto" w:fill="auto"/>
            <w:noWrap/>
            <w:vAlign w:val="bottom"/>
            <w:hideMark/>
          </w:tcPr>
          <w:p w14:paraId="4EDC1A4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A4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A4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A4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A4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A4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A4A" w14:textId="77777777" w:rsidR="002B1AFB" w:rsidRPr="007F669D" w:rsidRDefault="007215F5" w:rsidP="002B1AFB">
            <w:pPr>
              <w:rPr>
                <w:rFonts w:ascii="Times New Roman" w:eastAsia="Times New Roman" w:hAnsi="Times New Roman" w:cs="Times New Roman"/>
                <w:sz w:val="20"/>
              </w:rPr>
            </w:pPr>
          </w:p>
        </w:tc>
      </w:tr>
      <w:tr w:rsidR="00ED4365" w14:paraId="4EDC1A53" w14:textId="77777777">
        <w:trPr>
          <w:trHeight w:val="300"/>
        </w:trPr>
        <w:tc>
          <w:tcPr>
            <w:tcW w:w="1178" w:type="dxa"/>
            <w:tcBorders>
              <w:top w:val="nil"/>
              <w:left w:val="nil"/>
              <w:bottom w:val="nil"/>
              <w:right w:val="nil"/>
            </w:tcBorders>
            <w:shd w:val="clear" w:color="auto" w:fill="auto"/>
            <w:noWrap/>
            <w:vAlign w:val="bottom"/>
            <w:hideMark/>
          </w:tcPr>
          <w:p w14:paraId="4EDC1A4C"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A4D"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A4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A4F"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A50"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A5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A52" w14:textId="77777777" w:rsidR="002B1AFB" w:rsidRPr="007F669D" w:rsidRDefault="007215F5" w:rsidP="002B1AFB">
            <w:pPr>
              <w:rPr>
                <w:rFonts w:ascii="Times New Roman" w:eastAsia="Times New Roman" w:hAnsi="Times New Roman" w:cs="Times New Roman"/>
                <w:sz w:val="20"/>
              </w:rPr>
            </w:pPr>
          </w:p>
        </w:tc>
      </w:tr>
      <w:tr w:rsidR="00ED4365" w14:paraId="4EDC1A59"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A54"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A5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102 ως έχει</w:t>
            </w:r>
          </w:p>
        </w:tc>
        <w:tc>
          <w:tcPr>
            <w:tcW w:w="1903" w:type="dxa"/>
            <w:tcBorders>
              <w:top w:val="nil"/>
              <w:left w:val="nil"/>
              <w:bottom w:val="nil"/>
              <w:right w:val="nil"/>
            </w:tcBorders>
            <w:shd w:val="clear" w:color="auto" w:fill="auto"/>
            <w:noWrap/>
            <w:vAlign w:val="bottom"/>
            <w:hideMark/>
          </w:tcPr>
          <w:p w14:paraId="4EDC1A5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A57"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A58" w14:textId="77777777" w:rsidR="002B1AFB" w:rsidRPr="007F669D" w:rsidRDefault="007215F5" w:rsidP="002B1AFB">
            <w:pPr>
              <w:rPr>
                <w:rFonts w:ascii="Times New Roman" w:eastAsia="Times New Roman" w:hAnsi="Times New Roman" w:cs="Times New Roman"/>
                <w:sz w:val="20"/>
              </w:rPr>
            </w:pPr>
          </w:p>
        </w:tc>
      </w:tr>
      <w:tr w:rsidR="00ED4365" w14:paraId="4EDC1A61" w14:textId="77777777">
        <w:trPr>
          <w:trHeight w:val="300"/>
        </w:trPr>
        <w:tc>
          <w:tcPr>
            <w:tcW w:w="1178" w:type="dxa"/>
            <w:tcBorders>
              <w:top w:val="nil"/>
              <w:left w:val="nil"/>
              <w:bottom w:val="nil"/>
              <w:right w:val="nil"/>
            </w:tcBorders>
            <w:shd w:val="clear" w:color="auto" w:fill="auto"/>
            <w:noWrap/>
            <w:vAlign w:val="bottom"/>
            <w:hideMark/>
          </w:tcPr>
          <w:p w14:paraId="4EDC1A5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A5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A5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A5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A5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A5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A60" w14:textId="77777777" w:rsidR="002B1AFB" w:rsidRPr="007F669D" w:rsidRDefault="007215F5" w:rsidP="002B1AFB">
            <w:pPr>
              <w:rPr>
                <w:rFonts w:ascii="Times New Roman" w:eastAsia="Times New Roman" w:hAnsi="Times New Roman" w:cs="Times New Roman"/>
                <w:sz w:val="20"/>
              </w:rPr>
            </w:pPr>
          </w:p>
        </w:tc>
      </w:tr>
      <w:tr w:rsidR="00ED4365" w14:paraId="4EDC1A69" w14:textId="77777777">
        <w:trPr>
          <w:trHeight w:val="300"/>
        </w:trPr>
        <w:tc>
          <w:tcPr>
            <w:tcW w:w="1178" w:type="dxa"/>
            <w:tcBorders>
              <w:top w:val="nil"/>
              <w:left w:val="nil"/>
              <w:bottom w:val="nil"/>
              <w:right w:val="nil"/>
            </w:tcBorders>
            <w:shd w:val="clear" w:color="auto" w:fill="auto"/>
            <w:noWrap/>
            <w:vAlign w:val="bottom"/>
            <w:hideMark/>
          </w:tcPr>
          <w:p w14:paraId="4EDC1A6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A6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A6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A6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A6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A6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A68" w14:textId="77777777" w:rsidR="002B1AFB" w:rsidRPr="007F669D" w:rsidRDefault="007215F5" w:rsidP="002B1AFB">
            <w:pPr>
              <w:rPr>
                <w:rFonts w:ascii="Times New Roman" w:eastAsia="Times New Roman" w:hAnsi="Times New Roman" w:cs="Times New Roman"/>
                <w:sz w:val="20"/>
              </w:rPr>
            </w:pPr>
          </w:p>
        </w:tc>
      </w:tr>
      <w:tr w:rsidR="00ED4365" w14:paraId="4EDC1A71" w14:textId="77777777">
        <w:trPr>
          <w:trHeight w:val="300"/>
        </w:trPr>
        <w:tc>
          <w:tcPr>
            <w:tcW w:w="1178" w:type="dxa"/>
            <w:tcBorders>
              <w:top w:val="nil"/>
              <w:left w:val="nil"/>
              <w:bottom w:val="nil"/>
              <w:right w:val="nil"/>
            </w:tcBorders>
            <w:shd w:val="clear" w:color="auto" w:fill="auto"/>
            <w:noWrap/>
            <w:vAlign w:val="bottom"/>
            <w:hideMark/>
          </w:tcPr>
          <w:p w14:paraId="4EDC1A6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A6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A6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A6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A6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A6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A70" w14:textId="77777777" w:rsidR="002B1AFB" w:rsidRPr="007F669D" w:rsidRDefault="007215F5" w:rsidP="002B1AFB">
            <w:pPr>
              <w:rPr>
                <w:rFonts w:ascii="Times New Roman" w:eastAsia="Times New Roman" w:hAnsi="Times New Roman" w:cs="Times New Roman"/>
                <w:sz w:val="20"/>
              </w:rPr>
            </w:pPr>
          </w:p>
        </w:tc>
      </w:tr>
      <w:tr w:rsidR="00ED4365" w14:paraId="4EDC1A79" w14:textId="77777777">
        <w:trPr>
          <w:trHeight w:val="300"/>
        </w:trPr>
        <w:tc>
          <w:tcPr>
            <w:tcW w:w="1178" w:type="dxa"/>
            <w:tcBorders>
              <w:top w:val="nil"/>
              <w:left w:val="nil"/>
              <w:bottom w:val="nil"/>
              <w:right w:val="nil"/>
            </w:tcBorders>
            <w:shd w:val="clear" w:color="auto" w:fill="auto"/>
            <w:noWrap/>
            <w:vAlign w:val="bottom"/>
            <w:hideMark/>
          </w:tcPr>
          <w:p w14:paraId="4EDC1A7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A7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A7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A7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A7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A7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A78" w14:textId="77777777" w:rsidR="002B1AFB" w:rsidRPr="007F669D" w:rsidRDefault="007215F5" w:rsidP="002B1AFB">
            <w:pPr>
              <w:rPr>
                <w:rFonts w:ascii="Times New Roman" w:eastAsia="Times New Roman" w:hAnsi="Times New Roman" w:cs="Times New Roman"/>
                <w:sz w:val="20"/>
              </w:rPr>
            </w:pPr>
          </w:p>
        </w:tc>
      </w:tr>
      <w:tr w:rsidR="00ED4365" w14:paraId="4EDC1A81" w14:textId="77777777">
        <w:trPr>
          <w:trHeight w:val="300"/>
        </w:trPr>
        <w:tc>
          <w:tcPr>
            <w:tcW w:w="1178" w:type="dxa"/>
            <w:tcBorders>
              <w:top w:val="nil"/>
              <w:left w:val="nil"/>
              <w:bottom w:val="nil"/>
              <w:right w:val="nil"/>
            </w:tcBorders>
            <w:shd w:val="clear" w:color="auto" w:fill="auto"/>
            <w:noWrap/>
            <w:vAlign w:val="bottom"/>
            <w:hideMark/>
          </w:tcPr>
          <w:p w14:paraId="4EDC1A7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A7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A7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A7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A7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A7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A80" w14:textId="77777777" w:rsidR="002B1AFB" w:rsidRPr="007F669D" w:rsidRDefault="007215F5" w:rsidP="002B1AFB">
            <w:pPr>
              <w:rPr>
                <w:rFonts w:ascii="Times New Roman" w:eastAsia="Times New Roman" w:hAnsi="Times New Roman" w:cs="Times New Roman"/>
                <w:sz w:val="20"/>
              </w:rPr>
            </w:pPr>
          </w:p>
        </w:tc>
      </w:tr>
      <w:tr w:rsidR="00ED4365" w14:paraId="4EDC1A89" w14:textId="77777777">
        <w:trPr>
          <w:trHeight w:val="300"/>
        </w:trPr>
        <w:tc>
          <w:tcPr>
            <w:tcW w:w="1178" w:type="dxa"/>
            <w:tcBorders>
              <w:top w:val="nil"/>
              <w:left w:val="nil"/>
              <w:bottom w:val="nil"/>
              <w:right w:val="nil"/>
            </w:tcBorders>
            <w:shd w:val="clear" w:color="auto" w:fill="auto"/>
            <w:noWrap/>
            <w:vAlign w:val="bottom"/>
            <w:hideMark/>
          </w:tcPr>
          <w:p w14:paraId="4EDC1A8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1A8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A8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A8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A8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A8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A88" w14:textId="77777777" w:rsidR="002B1AFB" w:rsidRPr="007F669D" w:rsidRDefault="007215F5" w:rsidP="002B1AFB">
            <w:pPr>
              <w:rPr>
                <w:rFonts w:ascii="Times New Roman" w:eastAsia="Times New Roman" w:hAnsi="Times New Roman" w:cs="Times New Roman"/>
                <w:sz w:val="20"/>
              </w:rPr>
            </w:pPr>
          </w:p>
        </w:tc>
      </w:tr>
      <w:tr w:rsidR="00ED4365" w14:paraId="4EDC1A90" w14:textId="77777777">
        <w:trPr>
          <w:trHeight w:val="300"/>
        </w:trPr>
        <w:tc>
          <w:tcPr>
            <w:tcW w:w="2203" w:type="dxa"/>
            <w:gridSpan w:val="2"/>
            <w:tcBorders>
              <w:top w:val="nil"/>
              <w:left w:val="nil"/>
              <w:bottom w:val="nil"/>
              <w:right w:val="nil"/>
            </w:tcBorders>
            <w:shd w:val="clear" w:color="auto" w:fill="auto"/>
            <w:noWrap/>
            <w:vAlign w:val="bottom"/>
            <w:hideMark/>
          </w:tcPr>
          <w:p w14:paraId="4EDC1A8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A8B"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A8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A8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A8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A8F" w14:textId="77777777" w:rsidR="002B1AFB" w:rsidRPr="007F669D" w:rsidRDefault="007215F5" w:rsidP="002B1AFB">
            <w:pPr>
              <w:rPr>
                <w:rFonts w:ascii="Times New Roman" w:eastAsia="Times New Roman" w:hAnsi="Times New Roman" w:cs="Times New Roman"/>
                <w:sz w:val="20"/>
              </w:rPr>
            </w:pPr>
          </w:p>
        </w:tc>
      </w:tr>
      <w:tr w:rsidR="00ED4365" w14:paraId="4EDC1A98" w14:textId="77777777">
        <w:trPr>
          <w:trHeight w:val="300"/>
        </w:trPr>
        <w:tc>
          <w:tcPr>
            <w:tcW w:w="1178" w:type="dxa"/>
            <w:tcBorders>
              <w:top w:val="nil"/>
              <w:left w:val="nil"/>
              <w:bottom w:val="nil"/>
              <w:right w:val="nil"/>
            </w:tcBorders>
            <w:shd w:val="clear" w:color="auto" w:fill="auto"/>
            <w:noWrap/>
            <w:vAlign w:val="bottom"/>
            <w:hideMark/>
          </w:tcPr>
          <w:p w14:paraId="4EDC1A9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A9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A9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A9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A9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A9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A97" w14:textId="77777777" w:rsidR="002B1AFB" w:rsidRPr="007F669D" w:rsidRDefault="007215F5" w:rsidP="002B1AFB">
            <w:pPr>
              <w:rPr>
                <w:rFonts w:ascii="Times New Roman" w:eastAsia="Times New Roman" w:hAnsi="Times New Roman" w:cs="Times New Roman"/>
                <w:sz w:val="20"/>
              </w:rPr>
            </w:pPr>
          </w:p>
        </w:tc>
      </w:tr>
      <w:tr w:rsidR="00ED4365" w14:paraId="4EDC1AA0" w14:textId="77777777">
        <w:trPr>
          <w:trHeight w:val="300"/>
        </w:trPr>
        <w:tc>
          <w:tcPr>
            <w:tcW w:w="1178" w:type="dxa"/>
            <w:tcBorders>
              <w:top w:val="nil"/>
              <w:left w:val="nil"/>
              <w:bottom w:val="nil"/>
              <w:right w:val="nil"/>
            </w:tcBorders>
            <w:shd w:val="clear" w:color="auto" w:fill="auto"/>
            <w:noWrap/>
            <w:vAlign w:val="bottom"/>
            <w:hideMark/>
          </w:tcPr>
          <w:p w14:paraId="4EDC1A99"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A9A"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A9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A9C"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A9D"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A9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A9F" w14:textId="77777777" w:rsidR="002B1AFB" w:rsidRPr="007F669D" w:rsidRDefault="007215F5" w:rsidP="002B1AFB">
            <w:pPr>
              <w:rPr>
                <w:rFonts w:ascii="Times New Roman" w:eastAsia="Times New Roman" w:hAnsi="Times New Roman" w:cs="Times New Roman"/>
                <w:sz w:val="20"/>
              </w:rPr>
            </w:pPr>
          </w:p>
        </w:tc>
      </w:tr>
      <w:tr w:rsidR="00ED4365" w14:paraId="4EDC1AA6"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AA1"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AA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103 ως έχει</w:t>
            </w:r>
          </w:p>
        </w:tc>
        <w:tc>
          <w:tcPr>
            <w:tcW w:w="1903" w:type="dxa"/>
            <w:tcBorders>
              <w:top w:val="nil"/>
              <w:left w:val="nil"/>
              <w:bottom w:val="nil"/>
              <w:right w:val="nil"/>
            </w:tcBorders>
            <w:shd w:val="clear" w:color="auto" w:fill="auto"/>
            <w:noWrap/>
            <w:vAlign w:val="bottom"/>
            <w:hideMark/>
          </w:tcPr>
          <w:p w14:paraId="4EDC1AA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AA4"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AA5" w14:textId="77777777" w:rsidR="002B1AFB" w:rsidRPr="007F669D" w:rsidRDefault="007215F5" w:rsidP="002B1AFB">
            <w:pPr>
              <w:rPr>
                <w:rFonts w:ascii="Times New Roman" w:eastAsia="Times New Roman" w:hAnsi="Times New Roman" w:cs="Times New Roman"/>
                <w:sz w:val="20"/>
              </w:rPr>
            </w:pPr>
          </w:p>
        </w:tc>
      </w:tr>
      <w:tr w:rsidR="00ED4365" w14:paraId="4EDC1AAE" w14:textId="77777777">
        <w:trPr>
          <w:trHeight w:val="300"/>
        </w:trPr>
        <w:tc>
          <w:tcPr>
            <w:tcW w:w="1178" w:type="dxa"/>
            <w:tcBorders>
              <w:top w:val="nil"/>
              <w:left w:val="nil"/>
              <w:bottom w:val="nil"/>
              <w:right w:val="nil"/>
            </w:tcBorders>
            <w:shd w:val="clear" w:color="auto" w:fill="auto"/>
            <w:noWrap/>
            <w:vAlign w:val="bottom"/>
            <w:hideMark/>
          </w:tcPr>
          <w:p w14:paraId="4EDC1AA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AA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AA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AA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AA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AA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AAD" w14:textId="77777777" w:rsidR="002B1AFB" w:rsidRPr="007F669D" w:rsidRDefault="007215F5" w:rsidP="002B1AFB">
            <w:pPr>
              <w:rPr>
                <w:rFonts w:ascii="Times New Roman" w:eastAsia="Times New Roman" w:hAnsi="Times New Roman" w:cs="Times New Roman"/>
                <w:sz w:val="20"/>
              </w:rPr>
            </w:pPr>
          </w:p>
        </w:tc>
      </w:tr>
      <w:tr w:rsidR="00ED4365" w14:paraId="4EDC1AB6" w14:textId="77777777">
        <w:trPr>
          <w:trHeight w:val="300"/>
        </w:trPr>
        <w:tc>
          <w:tcPr>
            <w:tcW w:w="1178" w:type="dxa"/>
            <w:tcBorders>
              <w:top w:val="nil"/>
              <w:left w:val="nil"/>
              <w:bottom w:val="nil"/>
              <w:right w:val="nil"/>
            </w:tcBorders>
            <w:shd w:val="clear" w:color="auto" w:fill="auto"/>
            <w:noWrap/>
            <w:vAlign w:val="bottom"/>
            <w:hideMark/>
          </w:tcPr>
          <w:p w14:paraId="4EDC1AA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AB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AB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AB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AB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AB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AB5" w14:textId="77777777" w:rsidR="002B1AFB" w:rsidRPr="007F669D" w:rsidRDefault="007215F5" w:rsidP="002B1AFB">
            <w:pPr>
              <w:rPr>
                <w:rFonts w:ascii="Times New Roman" w:eastAsia="Times New Roman" w:hAnsi="Times New Roman" w:cs="Times New Roman"/>
                <w:sz w:val="20"/>
              </w:rPr>
            </w:pPr>
          </w:p>
        </w:tc>
      </w:tr>
      <w:tr w:rsidR="00ED4365" w14:paraId="4EDC1ABE" w14:textId="77777777">
        <w:trPr>
          <w:trHeight w:val="300"/>
        </w:trPr>
        <w:tc>
          <w:tcPr>
            <w:tcW w:w="1178" w:type="dxa"/>
            <w:tcBorders>
              <w:top w:val="nil"/>
              <w:left w:val="nil"/>
              <w:bottom w:val="nil"/>
              <w:right w:val="nil"/>
            </w:tcBorders>
            <w:shd w:val="clear" w:color="auto" w:fill="auto"/>
            <w:noWrap/>
            <w:vAlign w:val="bottom"/>
            <w:hideMark/>
          </w:tcPr>
          <w:p w14:paraId="4EDC1AB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AB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AB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AB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AB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AB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ABD" w14:textId="77777777" w:rsidR="002B1AFB" w:rsidRPr="007F669D" w:rsidRDefault="007215F5" w:rsidP="002B1AFB">
            <w:pPr>
              <w:rPr>
                <w:rFonts w:ascii="Times New Roman" w:eastAsia="Times New Roman" w:hAnsi="Times New Roman" w:cs="Times New Roman"/>
                <w:sz w:val="20"/>
              </w:rPr>
            </w:pPr>
          </w:p>
        </w:tc>
      </w:tr>
      <w:tr w:rsidR="00ED4365" w14:paraId="4EDC1AC6" w14:textId="77777777">
        <w:trPr>
          <w:trHeight w:val="300"/>
        </w:trPr>
        <w:tc>
          <w:tcPr>
            <w:tcW w:w="1178" w:type="dxa"/>
            <w:tcBorders>
              <w:top w:val="nil"/>
              <w:left w:val="nil"/>
              <w:bottom w:val="nil"/>
              <w:right w:val="nil"/>
            </w:tcBorders>
            <w:shd w:val="clear" w:color="auto" w:fill="auto"/>
            <w:noWrap/>
            <w:vAlign w:val="bottom"/>
            <w:hideMark/>
          </w:tcPr>
          <w:p w14:paraId="4EDC1AB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AC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AC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AC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AC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AC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AC5" w14:textId="77777777" w:rsidR="002B1AFB" w:rsidRPr="007F669D" w:rsidRDefault="007215F5" w:rsidP="002B1AFB">
            <w:pPr>
              <w:rPr>
                <w:rFonts w:ascii="Times New Roman" w:eastAsia="Times New Roman" w:hAnsi="Times New Roman" w:cs="Times New Roman"/>
                <w:sz w:val="20"/>
              </w:rPr>
            </w:pPr>
          </w:p>
        </w:tc>
      </w:tr>
      <w:tr w:rsidR="00ED4365" w14:paraId="4EDC1ACE" w14:textId="77777777">
        <w:trPr>
          <w:trHeight w:val="300"/>
        </w:trPr>
        <w:tc>
          <w:tcPr>
            <w:tcW w:w="1178" w:type="dxa"/>
            <w:tcBorders>
              <w:top w:val="nil"/>
              <w:left w:val="nil"/>
              <w:bottom w:val="nil"/>
              <w:right w:val="nil"/>
            </w:tcBorders>
            <w:shd w:val="clear" w:color="auto" w:fill="auto"/>
            <w:noWrap/>
            <w:vAlign w:val="bottom"/>
            <w:hideMark/>
          </w:tcPr>
          <w:p w14:paraId="4EDC1AC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AC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AC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AC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AC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AC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ACD" w14:textId="77777777" w:rsidR="002B1AFB" w:rsidRPr="007F669D" w:rsidRDefault="007215F5" w:rsidP="002B1AFB">
            <w:pPr>
              <w:rPr>
                <w:rFonts w:ascii="Times New Roman" w:eastAsia="Times New Roman" w:hAnsi="Times New Roman" w:cs="Times New Roman"/>
                <w:sz w:val="20"/>
              </w:rPr>
            </w:pPr>
          </w:p>
        </w:tc>
      </w:tr>
      <w:tr w:rsidR="00ED4365" w14:paraId="4EDC1AD6" w14:textId="77777777">
        <w:trPr>
          <w:trHeight w:val="300"/>
        </w:trPr>
        <w:tc>
          <w:tcPr>
            <w:tcW w:w="1178" w:type="dxa"/>
            <w:tcBorders>
              <w:top w:val="nil"/>
              <w:left w:val="nil"/>
              <w:bottom w:val="nil"/>
              <w:right w:val="nil"/>
            </w:tcBorders>
            <w:shd w:val="clear" w:color="auto" w:fill="auto"/>
            <w:noWrap/>
            <w:vAlign w:val="bottom"/>
            <w:hideMark/>
          </w:tcPr>
          <w:p w14:paraId="4EDC1AC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ΑΝ.ΕΛ:</w:t>
            </w:r>
          </w:p>
        </w:tc>
        <w:tc>
          <w:tcPr>
            <w:tcW w:w="1025" w:type="dxa"/>
            <w:tcBorders>
              <w:top w:val="nil"/>
              <w:left w:val="nil"/>
              <w:bottom w:val="nil"/>
              <w:right w:val="nil"/>
            </w:tcBorders>
            <w:shd w:val="clear" w:color="auto" w:fill="auto"/>
            <w:noWrap/>
            <w:vAlign w:val="bottom"/>
            <w:hideMark/>
          </w:tcPr>
          <w:p w14:paraId="4EDC1AD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AD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AD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AD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AD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AD5" w14:textId="77777777" w:rsidR="002B1AFB" w:rsidRPr="007F669D" w:rsidRDefault="007215F5" w:rsidP="002B1AFB">
            <w:pPr>
              <w:rPr>
                <w:rFonts w:ascii="Times New Roman" w:eastAsia="Times New Roman" w:hAnsi="Times New Roman" w:cs="Times New Roman"/>
                <w:sz w:val="20"/>
              </w:rPr>
            </w:pPr>
          </w:p>
        </w:tc>
      </w:tr>
      <w:tr w:rsidR="00ED4365" w14:paraId="4EDC1ADD" w14:textId="77777777">
        <w:trPr>
          <w:trHeight w:val="300"/>
        </w:trPr>
        <w:tc>
          <w:tcPr>
            <w:tcW w:w="2203" w:type="dxa"/>
            <w:gridSpan w:val="2"/>
            <w:tcBorders>
              <w:top w:val="nil"/>
              <w:left w:val="nil"/>
              <w:bottom w:val="nil"/>
              <w:right w:val="nil"/>
            </w:tcBorders>
            <w:shd w:val="clear" w:color="auto" w:fill="auto"/>
            <w:noWrap/>
            <w:vAlign w:val="bottom"/>
            <w:hideMark/>
          </w:tcPr>
          <w:p w14:paraId="4EDC1AD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AD8"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AD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AD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AD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ADC" w14:textId="77777777" w:rsidR="002B1AFB" w:rsidRPr="007F669D" w:rsidRDefault="007215F5" w:rsidP="002B1AFB">
            <w:pPr>
              <w:rPr>
                <w:rFonts w:ascii="Times New Roman" w:eastAsia="Times New Roman" w:hAnsi="Times New Roman" w:cs="Times New Roman"/>
                <w:sz w:val="20"/>
              </w:rPr>
            </w:pPr>
          </w:p>
        </w:tc>
      </w:tr>
      <w:tr w:rsidR="00ED4365" w14:paraId="4EDC1AE5" w14:textId="77777777">
        <w:trPr>
          <w:trHeight w:val="300"/>
        </w:trPr>
        <w:tc>
          <w:tcPr>
            <w:tcW w:w="1178" w:type="dxa"/>
            <w:tcBorders>
              <w:top w:val="nil"/>
              <w:left w:val="nil"/>
              <w:bottom w:val="nil"/>
              <w:right w:val="nil"/>
            </w:tcBorders>
            <w:shd w:val="clear" w:color="auto" w:fill="auto"/>
            <w:noWrap/>
            <w:vAlign w:val="bottom"/>
            <w:hideMark/>
          </w:tcPr>
          <w:p w14:paraId="4EDC1AD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AD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AE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AE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AE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AE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AE4" w14:textId="77777777" w:rsidR="002B1AFB" w:rsidRPr="007F669D" w:rsidRDefault="007215F5" w:rsidP="002B1AFB">
            <w:pPr>
              <w:rPr>
                <w:rFonts w:ascii="Times New Roman" w:eastAsia="Times New Roman" w:hAnsi="Times New Roman" w:cs="Times New Roman"/>
                <w:sz w:val="20"/>
              </w:rPr>
            </w:pPr>
          </w:p>
        </w:tc>
      </w:tr>
      <w:tr w:rsidR="00ED4365" w14:paraId="4EDC1AED" w14:textId="77777777">
        <w:trPr>
          <w:trHeight w:val="300"/>
        </w:trPr>
        <w:tc>
          <w:tcPr>
            <w:tcW w:w="1178" w:type="dxa"/>
            <w:tcBorders>
              <w:top w:val="nil"/>
              <w:left w:val="nil"/>
              <w:bottom w:val="nil"/>
              <w:right w:val="nil"/>
            </w:tcBorders>
            <w:shd w:val="clear" w:color="auto" w:fill="auto"/>
            <w:noWrap/>
            <w:vAlign w:val="bottom"/>
            <w:hideMark/>
          </w:tcPr>
          <w:p w14:paraId="4EDC1AE6"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AE7"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AE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AE9"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AEA"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AE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AEC" w14:textId="77777777" w:rsidR="002B1AFB" w:rsidRPr="007F669D" w:rsidRDefault="007215F5" w:rsidP="002B1AFB">
            <w:pPr>
              <w:rPr>
                <w:rFonts w:ascii="Times New Roman" w:eastAsia="Times New Roman" w:hAnsi="Times New Roman" w:cs="Times New Roman"/>
                <w:sz w:val="20"/>
              </w:rPr>
            </w:pPr>
          </w:p>
        </w:tc>
      </w:tr>
      <w:tr w:rsidR="00ED4365" w14:paraId="4EDC1AF3"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AEE"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AE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104 ως έχει</w:t>
            </w:r>
          </w:p>
        </w:tc>
        <w:tc>
          <w:tcPr>
            <w:tcW w:w="1903" w:type="dxa"/>
            <w:tcBorders>
              <w:top w:val="nil"/>
              <w:left w:val="nil"/>
              <w:bottom w:val="nil"/>
              <w:right w:val="nil"/>
            </w:tcBorders>
            <w:shd w:val="clear" w:color="auto" w:fill="auto"/>
            <w:noWrap/>
            <w:vAlign w:val="bottom"/>
            <w:hideMark/>
          </w:tcPr>
          <w:p w14:paraId="4EDC1AF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AF1"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AF2" w14:textId="77777777" w:rsidR="002B1AFB" w:rsidRPr="007F669D" w:rsidRDefault="007215F5" w:rsidP="002B1AFB">
            <w:pPr>
              <w:rPr>
                <w:rFonts w:ascii="Times New Roman" w:eastAsia="Times New Roman" w:hAnsi="Times New Roman" w:cs="Times New Roman"/>
                <w:sz w:val="20"/>
              </w:rPr>
            </w:pPr>
          </w:p>
        </w:tc>
      </w:tr>
      <w:tr w:rsidR="00ED4365" w14:paraId="4EDC1AFB" w14:textId="77777777">
        <w:trPr>
          <w:trHeight w:val="300"/>
        </w:trPr>
        <w:tc>
          <w:tcPr>
            <w:tcW w:w="1178" w:type="dxa"/>
            <w:tcBorders>
              <w:top w:val="nil"/>
              <w:left w:val="nil"/>
              <w:bottom w:val="nil"/>
              <w:right w:val="nil"/>
            </w:tcBorders>
            <w:shd w:val="clear" w:color="auto" w:fill="auto"/>
            <w:noWrap/>
            <w:vAlign w:val="bottom"/>
            <w:hideMark/>
          </w:tcPr>
          <w:p w14:paraId="4EDC1AF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AF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AF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AF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AF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AF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AFA" w14:textId="77777777" w:rsidR="002B1AFB" w:rsidRPr="007F669D" w:rsidRDefault="007215F5" w:rsidP="002B1AFB">
            <w:pPr>
              <w:rPr>
                <w:rFonts w:ascii="Times New Roman" w:eastAsia="Times New Roman" w:hAnsi="Times New Roman" w:cs="Times New Roman"/>
                <w:sz w:val="20"/>
              </w:rPr>
            </w:pPr>
          </w:p>
        </w:tc>
      </w:tr>
      <w:tr w:rsidR="00ED4365" w14:paraId="4EDC1B03" w14:textId="77777777">
        <w:trPr>
          <w:trHeight w:val="300"/>
        </w:trPr>
        <w:tc>
          <w:tcPr>
            <w:tcW w:w="1178" w:type="dxa"/>
            <w:tcBorders>
              <w:top w:val="nil"/>
              <w:left w:val="nil"/>
              <w:bottom w:val="nil"/>
              <w:right w:val="nil"/>
            </w:tcBorders>
            <w:shd w:val="clear" w:color="auto" w:fill="auto"/>
            <w:noWrap/>
            <w:vAlign w:val="bottom"/>
            <w:hideMark/>
          </w:tcPr>
          <w:p w14:paraId="4EDC1AF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AF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AF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AF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B0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B0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B02" w14:textId="77777777" w:rsidR="002B1AFB" w:rsidRPr="007F669D" w:rsidRDefault="007215F5" w:rsidP="002B1AFB">
            <w:pPr>
              <w:rPr>
                <w:rFonts w:ascii="Times New Roman" w:eastAsia="Times New Roman" w:hAnsi="Times New Roman" w:cs="Times New Roman"/>
                <w:sz w:val="20"/>
              </w:rPr>
            </w:pPr>
          </w:p>
        </w:tc>
      </w:tr>
      <w:tr w:rsidR="00ED4365" w14:paraId="4EDC1B0B" w14:textId="77777777">
        <w:trPr>
          <w:trHeight w:val="300"/>
        </w:trPr>
        <w:tc>
          <w:tcPr>
            <w:tcW w:w="1178" w:type="dxa"/>
            <w:tcBorders>
              <w:top w:val="nil"/>
              <w:left w:val="nil"/>
              <w:bottom w:val="nil"/>
              <w:right w:val="nil"/>
            </w:tcBorders>
            <w:shd w:val="clear" w:color="auto" w:fill="auto"/>
            <w:noWrap/>
            <w:vAlign w:val="bottom"/>
            <w:hideMark/>
          </w:tcPr>
          <w:p w14:paraId="4EDC1B0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B0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B0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B0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B0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B0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B0A" w14:textId="77777777" w:rsidR="002B1AFB" w:rsidRPr="007F669D" w:rsidRDefault="007215F5" w:rsidP="002B1AFB">
            <w:pPr>
              <w:rPr>
                <w:rFonts w:ascii="Times New Roman" w:eastAsia="Times New Roman" w:hAnsi="Times New Roman" w:cs="Times New Roman"/>
                <w:sz w:val="20"/>
              </w:rPr>
            </w:pPr>
          </w:p>
        </w:tc>
      </w:tr>
      <w:tr w:rsidR="00ED4365" w14:paraId="4EDC1B13" w14:textId="77777777">
        <w:trPr>
          <w:trHeight w:val="300"/>
        </w:trPr>
        <w:tc>
          <w:tcPr>
            <w:tcW w:w="1178" w:type="dxa"/>
            <w:tcBorders>
              <w:top w:val="nil"/>
              <w:left w:val="nil"/>
              <w:bottom w:val="nil"/>
              <w:right w:val="nil"/>
            </w:tcBorders>
            <w:shd w:val="clear" w:color="auto" w:fill="auto"/>
            <w:noWrap/>
            <w:vAlign w:val="bottom"/>
            <w:hideMark/>
          </w:tcPr>
          <w:p w14:paraId="4EDC1B0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B0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B0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B0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B1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B1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B12" w14:textId="77777777" w:rsidR="002B1AFB" w:rsidRPr="007F669D" w:rsidRDefault="007215F5" w:rsidP="002B1AFB">
            <w:pPr>
              <w:rPr>
                <w:rFonts w:ascii="Times New Roman" w:eastAsia="Times New Roman" w:hAnsi="Times New Roman" w:cs="Times New Roman"/>
                <w:sz w:val="20"/>
              </w:rPr>
            </w:pPr>
          </w:p>
        </w:tc>
      </w:tr>
      <w:tr w:rsidR="00ED4365" w14:paraId="4EDC1B1B" w14:textId="77777777">
        <w:trPr>
          <w:trHeight w:val="300"/>
        </w:trPr>
        <w:tc>
          <w:tcPr>
            <w:tcW w:w="1178" w:type="dxa"/>
            <w:tcBorders>
              <w:top w:val="nil"/>
              <w:left w:val="nil"/>
              <w:bottom w:val="nil"/>
              <w:right w:val="nil"/>
            </w:tcBorders>
            <w:shd w:val="clear" w:color="auto" w:fill="auto"/>
            <w:noWrap/>
            <w:vAlign w:val="bottom"/>
            <w:hideMark/>
          </w:tcPr>
          <w:p w14:paraId="4EDC1B1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B1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B1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B1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B1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B1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B1A" w14:textId="77777777" w:rsidR="002B1AFB" w:rsidRPr="007F669D" w:rsidRDefault="007215F5" w:rsidP="002B1AFB">
            <w:pPr>
              <w:rPr>
                <w:rFonts w:ascii="Times New Roman" w:eastAsia="Times New Roman" w:hAnsi="Times New Roman" w:cs="Times New Roman"/>
                <w:sz w:val="20"/>
              </w:rPr>
            </w:pPr>
          </w:p>
        </w:tc>
      </w:tr>
      <w:tr w:rsidR="00ED4365" w14:paraId="4EDC1B23" w14:textId="77777777">
        <w:trPr>
          <w:trHeight w:val="300"/>
        </w:trPr>
        <w:tc>
          <w:tcPr>
            <w:tcW w:w="1178" w:type="dxa"/>
            <w:tcBorders>
              <w:top w:val="nil"/>
              <w:left w:val="nil"/>
              <w:bottom w:val="nil"/>
              <w:right w:val="nil"/>
            </w:tcBorders>
            <w:shd w:val="clear" w:color="auto" w:fill="auto"/>
            <w:noWrap/>
            <w:vAlign w:val="bottom"/>
            <w:hideMark/>
          </w:tcPr>
          <w:p w14:paraId="4EDC1B1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1B1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B1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B1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B2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B2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B22" w14:textId="77777777" w:rsidR="002B1AFB" w:rsidRPr="007F669D" w:rsidRDefault="007215F5" w:rsidP="002B1AFB">
            <w:pPr>
              <w:rPr>
                <w:rFonts w:ascii="Times New Roman" w:eastAsia="Times New Roman" w:hAnsi="Times New Roman" w:cs="Times New Roman"/>
                <w:sz w:val="20"/>
              </w:rPr>
            </w:pPr>
          </w:p>
        </w:tc>
      </w:tr>
      <w:tr w:rsidR="00ED4365" w14:paraId="4EDC1B2A" w14:textId="77777777">
        <w:trPr>
          <w:trHeight w:val="300"/>
        </w:trPr>
        <w:tc>
          <w:tcPr>
            <w:tcW w:w="2203" w:type="dxa"/>
            <w:gridSpan w:val="2"/>
            <w:tcBorders>
              <w:top w:val="nil"/>
              <w:left w:val="nil"/>
              <w:bottom w:val="nil"/>
              <w:right w:val="nil"/>
            </w:tcBorders>
            <w:shd w:val="clear" w:color="auto" w:fill="auto"/>
            <w:noWrap/>
            <w:vAlign w:val="bottom"/>
            <w:hideMark/>
          </w:tcPr>
          <w:p w14:paraId="4EDC1B2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w:t>
            </w:r>
            <w:r w:rsidRPr="007F669D">
              <w:rPr>
                <w:rFonts w:ascii="Calibri" w:eastAsia="Times New Roman" w:hAnsi="Calibri" w:cs="Calibri"/>
                <w:color w:val="000000"/>
                <w:sz w:val="22"/>
                <w:szCs w:val="22"/>
              </w:rPr>
              <w:t xml:space="preserve"> ΚΕΝΤΡΩΩΝ:</w:t>
            </w:r>
          </w:p>
        </w:tc>
        <w:tc>
          <w:tcPr>
            <w:tcW w:w="1109" w:type="dxa"/>
            <w:tcBorders>
              <w:top w:val="nil"/>
              <w:left w:val="nil"/>
              <w:bottom w:val="nil"/>
              <w:right w:val="nil"/>
            </w:tcBorders>
            <w:shd w:val="clear" w:color="auto" w:fill="auto"/>
            <w:noWrap/>
            <w:vAlign w:val="bottom"/>
            <w:hideMark/>
          </w:tcPr>
          <w:p w14:paraId="4EDC1B25"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B2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B2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B2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B29" w14:textId="77777777" w:rsidR="002B1AFB" w:rsidRPr="007F669D" w:rsidRDefault="007215F5" w:rsidP="002B1AFB">
            <w:pPr>
              <w:rPr>
                <w:rFonts w:ascii="Times New Roman" w:eastAsia="Times New Roman" w:hAnsi="Times New Roman" w:cs="Times New Roman"/>
                <w:sz w:val="20"/>
              </w:rPr>
            </w:pPr>
          </w:p>
        </w:tc>
      </w:tr>
      <w:tr w:rsidR="00ED4365" w14:paraId="4EDC1B32" w14:textId="77777777">
        <w:trPr>
          <w:trHeight w:val="300"/>
        </w:trPr>
        <w:tc>
          <w:tcPr>
            <w:tcW w:w="1178" w:type="dxa"/>
            <w:tcBorders>
              <w:top w:val="nil"/>
              <w:left w:val="nil"/>
              <w:bottom w:val="nil"/>
              <w:right w:val="nil"/>
            </w:tcBorders>
            <w:shd w:val="clear" w:color="auto" w:fill="auto"/>
            <w:noWrap/>
            <w:vAlign w:val="bottom"/>
            <w:hideMark/>
          </w:tcPr>
          <w:p w14:paraId="4EDC1B2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B2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B2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B2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B2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B3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B31" w14:textId="77777777" w:rsidR="002B1AFB" w:rsidRPr="007F669D" w:rsidRDefault="007215F5" w:rsidP="002B1AFB">
            <w:pPr>
              <w:rPr>
                <w:rFonts w:ascii="Times New Roman" w:eastAsia="Times New Roman" w:hAnsi="Times New Roman" w:cs="Times New Roman"/>
                <w:sz w:val="20"/>
              </w:rPr>
            </w:pPr>
          </w:p>
        </w:tc>
      </w:tr>
      <w:tr w:rsidR="00ED4365" w14:paraId="4EDC1B3A" w14:textId="77777777">
        <w:trPr>
          <w:trHeight w:val="300"/>
        </w:trPr>
        <w:tc>
          <w:tcPr>
            <w:tcW w:w="1178" w:type="dxa"/>
            <w:tcBorders>
              <w:top w:val="nil"/>
              <w:left w:val="nil"/>
              <w:bottom w:val="nil"/>
              <w:right w:val="nil"/>
            </w:tcBorders>
            <w:shd w:val="clear" w:color="auto" w:fill="auto"/>
            <w:noWrap/>
            <w:vAlign w:val="bottom"/>
            <w:hideMark/>
          </w:tcPr>
          <w:p w14:paraId="4EDC1B33"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B34"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B3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B36"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B37"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B3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B39" w14:textId="77777777" w:rsidR="002B1AFB" w:rsidRPr="007F669D" w:rsidRDefault="007215F5" w:rsidP="002B1AFB">
            <w:pPr>
              <w:rPr>
                <w:rFonts w:ascii="Times New Roman" w:eastAsia="Times New Roman" w:hAnsi="Times New Roman" w:cs="Times New Roman"/>
                <w:sz w:val="20"/>
              </w:rPr>
            </w:pPr>
          </w:p>
        </w:tc>
      </w:tr>
      <w:tr w:rsidR="00ED4365" w14:paraId="4EDC1B40"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B3B"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B3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105 ως έχει</w:t>
            </w:r>
          </w:p>
        </w:tc>
        <w:tc>
          <w:tcPr>
            <w:tcW w:w="1903" w:type="dxa"/>
            <w:tcBorders>
              <w:top w:val="nil"/>
              <w:left w:val="nil"/>
              <w:bottom w:val="nil"/>
              <w:right w:val="nil"/>
            </w:tcBorders>
            <w:shd w:val="clear" w:color="auto" w:fill="auto"/>
            <w:noWrap/>
            <w:vAlign w:val="bottom"/>
            <w:hideMark/>
          </w:tcPr>
          <w:p w14:paraId="4EDC1B3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B3E"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B3F" w14:textId="77777777" w:rsidR="002B1AFB" w:rsidRPr="007F669D" w:rsidRDefault="007215F5" w:rsidP="002B1AFB">
            <w:pPr>
              <w:rPr>
                <w:rFonts w:ascii="Times New Roman" w:eastAsia="Times New Roman" w:hAnsi="Times New Roman" w:cs="Times New Roman"/>
                <w:sz w:val="20"/>
              </w:rPr>
            </w:pPr>
          </w:p>
        </w:tc>
      </w:tr>
      <w:tr w:rsidR="00ED4365" w14:paraId="4EDC1B48" w14:textId="77777777">
        <w:trPr>
          <w:trHeight w:val="300"/>
        </w:trPr>
        <w:tc>
          <w:tcPr>
            <w:tcW w:w="1178" w:type="dxa"/>
            <w:tcBorders>
              <w:top w:val="nil"/>
              <w:left w:val="nil"/>
              <w:bottom w:val="nil"/>
              <w:right w:val="nil"/>
            </w:tcBorders>
            <w:shd w:val="clear" w:color="auto" w:fill="auto"/>
            <w:noWrap/>
            <w:vAlign w:val="bottom"/>
            <w:hideMark/>
          </w:tcPr>
          <w:p w14:paraId="4EDC1B4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B4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B4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B4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B4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B4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B47" w14:textId="77777777" w:rsidR="002B1AFB" w:rsidRPr="007F669D" w:rsidRDefault="007215F5" w:rsidP="002B1AFB">
            <w:pPr>
              <w:rPr>
                <w:rFonts w:ascii="Times New Roman" w:eastAsia="Times New Roman" w:hAnsi="Times New Roman" w:cs="Times New Roman"/>
                <w:sz w:val="20"/>
              </w:rPr>
            </w:pPr>
          </w:p>
        </w:tc>
      </w:tr>
      <w:tr w:rsidR="00ED4365" w14:paraId="4EDC1B50" w14:textId="77777777">
        <w:trPr>
          <w:trHeight w:val="300"/>
        </w:trPr>
        <w:tc>
          <w:tcPr>
            <w:tcW w:w="1178" w:type="dxa"/>
            <w:tcBorders>
              <w:top w:val="nil"/>
              <w:left w:val="nil"/>
              <w:bottom w:val="nil"/>
              <w:right w:val="nil"/>
            </w:tcBorders>
            <w:shd w:val="clear" w:color="auto" w:fill="auto"/>
            <w:noWrap/>
            <w:vAlign w:val="bottom"/>
            <w:hideMark/>
          </w:tcPr>
          <w:p w14:paraId="4EDC1B4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B4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B4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B4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B4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B4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B4F" w14:textId="77777777" w:rsidR="002B1AFB" w:rsidRPr="007F669D" w:rsidRDefault="007215F5" w:rsidP="002B1AFB">
            <w:pPr>
              <w:rPr>
                <w:rFonts w:ascii="Times New Roman" w:eastAsia="Times New Roman" w:hAnsi="Times New Roman" w:cs="Times New Roman"/>
                <w:sz w:val="20"/>
              </w:rPr>
            </w:pPr>
          </w:p>
        </w:tc>
      </w:tr>
      <w:tr w:rsidR="00ED4365" w14:paraId="4EDC1B58" w14:textId="77777777">
        <w:trPr>
          <w:trHeight w:val="300"/>
        </w:trPr>
        <w:tc>
          <w:tcPr>
            <w:tcW w:w="1178" w:type="dxa"/>
            <w:tcBorders>
              <w:top w:val="nil"/>
              <w:left w:val="nil"/>
              <w:bottom w:val="nil"/>
              <w:right w:val="nil"/>
            </w:tcBorders>
            <w:shd w:val="clear" w:color="auto" w:fill="auto"/>
            <w:noWrap/>
            <w:vAlign w:val="bottom"/>
            <w:hideMark/>
          </w:tcPr>
          <w:p w14:paraId="4EDC1B5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B5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B5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B5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B5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B5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B57" w14:textId="77777777" w:rsidR="002B1AFB" w:rsidRPr="007F669D" w:rsidRDefault="007215F5" w:rsidP="002B1AFB">
            <w:pPr>
              <w:rPr>
                <w:rFonts w:ascii="Times New Roman" w:eastAsia="Times New Roman" w:hAnsi="Times New Roman" w:cs="Times New Roman"/>
                <w:sz w:val="20"/>
              </w:rPr>
            </w:pPr>
          </w:p>
        </w:tc>
      </w:tr>
      <w:tr w:rsidR="00ED4365" w14:paraId="4EDC1B60" w14:textId="77777777">
        <w:trPr>
          <w:trHeight w:val="300"/>
        </w:trPr>
        <w:tc>
          <w:tcPr>
            <w:tcW w:w="1178" w:type="dxa"/>
            <w:tcBorders>
              <w:top w:val="nil"/>
              <w:left w:val="nil"/>
              <w:bottom w:val="nil"/>
              <w:right w:val="nil"/>
            </w:tcBorders>
            <w:shd w:val="clear" w:color="auto" w:fill="auto"/>
            <w:noWrap/>
            <w:vAlign w:val="bottom"/>
            <w:hideMark/>
          </w:tcPr>
          <w:p w14:paraId="4EDC1B5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B5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B5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B5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B5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B5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B5F" w14:textId="77777777" w:rsidR="002B1AFB" w:rsidRPr="007F669D" w:rsidRDefault="007215F5" w:rsidP="002B1AFB">
            <w:pPr>
              <w:rPr>
                <w:rFonts w:ascii="Times New Roman" w:eastAsia="Times New Roman" w:hAnsi="Times New Roman" w:cs="Times New Roman"/>
                <w:sz w:val="20"/>
              </w:rPr>
            </w:pPr>
          </w:p>
        </w:tc>
      </w:tr>
      <w:tr w:rsidR="00ED4365" w14:paraId="4EDC1B68" w14:textId="77777777">
        <w:trPr>
          <w:trHeight w:val="300"/>
        </w:trPr>
        <w:tc>
          <w:tcPr>
            <w:tcW w:w="1178" w:type="dxa"/>
            <w:tcBorders>
              <w:top w:val="nil"/>
              <w:left w:val="nil"/>
              <w:bottom w:val="nil"/>
              <w:right w:val="nil"/>
            </w:tcBorders>
            <w:shd w:val="clear" w:color="auto" w:fill="auto"/>
            <w:noWrap/>
            <w:vAlign w:val="bottom"/>
            <w:hideMark/>
          </w:tcPr>
          <w:p w14:paraId="4EDC1B6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B6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B6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B6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B6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B6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B67" w14:textId="77777777" w:rsidR="002B1AFB" w:rsidRPr="007F669D" w:rsidRDefault="007215F5" w:rsidP="002B1AFB">
            <w:pPr>
              <w:rPr>
                <w:rFonts w:ascii="Times New Roman" w:eastAsia="Times New Roman" w:hAnsi="Times New Roman" w:cs="Times New Roman"/>
                <w:sz w:val="20"/>
              </w:rPr>
            </w:pPr>
          </w:p>
        </w:tc>
      </w:tr>
      <w:tr w:rsidR="00ED4365" w14:paraId="4EDC1B70" w14:textId="77777777">
        <w:trPr>
          <w:trHeight w:val="300"/>
        </w:trPr>
        <w:tc>
          <w:tcPr>
            <w:tcW w:w="1178" w:type="dxa"/>
            <w:tcBorders>
              <w:top w:val="nil"/>
              <w:left w:val="nil"/>
              <w:bottom w:val="nil"/>
              <w:right w:val="nil"/>
            </w:tcBorders>
            <w:shd w:val="clear" w:color="auto" w:fill="auto"/>
            <w:noWrap/>
            <w:vAlign w:val="bottom"/>
            <w:hideMark/>
          </w:tcPr>
          <w:p w14:paraId="4EDC1B6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1B6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B6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B6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B6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B6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B6F" w14:textId="77777777" w:rsidR="002B1AFB" w:rsidRPr="007F669D" w:rsidRDefault="007215F5" w:rsidP="002B1AFB">
            <w:pPr>
              <w:rPr>
                <w:rFonts w:ascii="Times New Roman" w:eastAsia="Times New Roman" w:hAnsi="Times New Roman" w:cs="Times New Roman"/>
                <w:sz w:val="20"/>
              </w:rPr>
            </w:pPr>
          </w:p>
        </w:tc>
      </w:tr>
      <w:tr w:rsidR="00ED4365" w14:paraId="4EDC1B77" w14:textId="77777777">
        <w:trPr>
          <w:trHeight w:val="300"/>
        </w:trPr>
        <w:tc>
          <w:tcPr>
            <w:tcW w:w="2203" w:type="dxa"/>
            <w:gridSpan w:val="2"/>
            <w:tcBorders>
              <w:top w:val="nil"/>
              <w:left w:val="nil"/>
              <w:bottom w:val="nil"/>
              <w:right w:val="nil"/>
            </w:tcBorders>
            <w:shd w:val="clear" w:color="auto" w:fill="auto"/>
            <w:noWrap/>
            <w:vAlign w:val="bottom"/>
            <w:hideMark/>
          </w:tcPr>
          <w:p w14:paraId="4EDC1B7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B72"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B7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B7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B7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B76" w14:textId="77777777" w:rsidR="002B1AFB" w:rsidRPr="007F669D" w:rsidRDefault="007215F5" w:rsidP="002B1AFB">
            <w:pPr>
              <w:rPr>
                <w:rFonts w:ascii="Times New Roman" w:eastAsia="Times New Roman" w:hAnsi="Times New Roman" w:cs="Times New Roman"/>
                <w:sz w:val="20"/>
              </w:rPr>
            </w:pPr>
          </w:p>
        </w:tc>
      </w:tr>
      <w:tr w:rsidR="00ED4365" w14:paraId="4EDC1B7F" w14:textId="77777777">
        <w:trPr>
          <w:trHeight w:val="300"/>
        </w:trPr>
        <w:tc>
          <w:tcPr>
            <w:tcW w:w="1178" w:type="dxa"/>
            <w:tcBorders>
              <w:top w:val="nil"/>
              <w:left w:val="nil"/>
              <w:bottom w:val="nil"/>
              <w:right w:val="nil"/>
            </w:tcBorders>
            <w:shd w:val="clear" w:color="auto" w:fill="auto"/>
            <w:noWrap/>
            <w:vAlign w:val="bottom"/>
            <w:hideMark/>
          </w:tcPr>
          <w:p w14:paraId="4EDC1B7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B7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B7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B7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B7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B7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B7E" w14:textId="77777777" w:rsidR="002B1AFB" w:rsidRPr="007F669D" w:rsidRDefault="007215F5" w:rsidP="002B1AFB">
            <w:pPr>
              <w:rPr>
                <w:rFonts w:ascii="Times New Roman" w:eastAsia="Times New Roman" w:hAnsi="Times New Roman" w:cs="Times New Roman"/>
                <w:sz w:val="20"/>
              </w:rPr>
            </w:pPr>
          </w:p>
        </w:tc>
      </w:tr>
      <w:tr w:rsidR="00ED4365" w14:paraId="4EDC1B87" w14:textId="77777777">
        <w:trPr>
          <w:trHeight w:val="300"/>
        </w:trPr>
        <w:tc>
          <w:tcPr>
            <w:tcW w:w="1178" w:type="dxa"/>
            <w:tcBorders>
              <w:top w:val="nil"/>
              <w:left w:val="nil"/>
              <w:bottom w:val="nil"/>
              <w:right w:val="nil"/>
            </w:tcBorders>
            <w:shd w:val="clear" w:color="auto" w:fill="auto"/>
            <w:noWrap/>
            <w:vAlign w:val="bottom"/>
            <w:hideMark/>
          </w:tcPr>
          <w:p w14:paraId="4EDC1B80"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B81"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B8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B83"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B84"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B8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B86" w14:textId="77777777" w:rsidR="002B1AFB" w:rsidRPr="007F669D" w:rsidRDefault="007215F5" w:rsidP="002B1AFB">
            <w:pPr>
              <w:rPr>
                <w:rFonts w:ascii="Times New Roman" w:eastAsia="Times New Roman" w:hAnsi="Times New Roman" w:cs="Times New Roman"/>
                <w:sz w:val="20"/>
              </w:rPr>
            </w:pPr>
          </w:p>
        </w:tc>
      </w:tr>
      <w:tr w:rsidR="00ED4365" w14:paraId="4EDC1B8D"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B88"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B8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106 ως έχει</w:t>
            </w:r>
          </w:p>
        </w:tc>
        <w:tc>
          <w:tcPr>
            <w:tcW w:w="1903" w:type="dxa"/>
            <w:tcBorders>
              <w:top w:val="nil"/>
              <w:left w:val="nil"/>
              <w:bottom w:val="nil"/>
              <w:right w:val="nil"/>
            </w:tcBorders>
            <w:shd w:val="clear" w:color="auto" w:fill="auto"/>
            <w:noWrap/>
            <w:vAlign w:val="bottom"/>
            <w:hideMark/>
          </w:tcPr>
          <w:p w14:paraId="4EDC1B8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 xml:space="preserve">ΚΑΤΑ </w:t>
            </w:r>
            <w:r w:rsidRPr="007F669D">
              <w:rPr>
                <w:rFonts w:ascii="Calibri" w:eastAsia="Times New Roman" w:hAnsi="Calibri" w:cs="Calibri"/>
                <w:color w:val="000000"/>
                <w:sz w:val="22"/>
                <w:szCs w:val="22"/>
              </w:rPr>
              <w:t>ΠΛΕΙΟΨΗΦΙΑ</w:t>
            </w:r>
          </w:p>
        </w:tc>
        <w:tc>
          <w:tcPr>
            <w:tcW w:w="1542" w:type="dxa"/>
            <w:gridSpan w:val="2"/>
            <w:tcBorders>
              <w:top w:val="nil"/>
              <w:left w:val="nil"/>
              <w:bottom w:val="nil"/>
              <w:right w:val="nil"/>
            </w:tcBorders>
            <w:shd w:val="clear" w:color="auto" w:fill="auto"/>
            <w:noWrap/>
            <w:vAlign w:val="bottom"/>
            <w:hideMark/>
          </w:tcPr>
          <w:p w14:paraId="4EDC1B8B"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B8C" w14:textId="77777777" w:rsidR="002B1AFB" w:rsidRPr="007F669D" w:rsidRDefault="007215F5" w:rsidP="002B1AFB">
            <w:pPr>
              <w:rPr>
                <w:rFonts w:ascii="Times New Roman" w:eastAsia="Times New Roman" w:hAnsi="Times New Roman" w:cs="Times New Roman"/>
                <w:sz w:val="20"/>
              </w:rPr>
            </w:pPr>
          </w:p>
        </w:tc>
      </w:tr>
      <w:tr w:rsidR="00ED4365" w14:paraId="4EDC1B95" w14:textId="77777777">
        <w:trPr>
          <w:trHeight w:val="300"/>
        </w:trPr>
        <w:tc>
          <w:tcPr>
            <w:tcW w:w="1178" w:type="dxa"/>
            <w:tcBorders>
              <w:top w:val="nil"/>
              <w:left w:val="nil"/>
              <w:bottom w:val="nil"/>
              <w:right w:val="nil"/>
            </w:tcBorders>
            <w:shd w:val="clear" w:color="auto" w:fill="auto"/>
            <w:noWrap/>
            <w:vAlign w:val="bottom"/>
            <w:hideMark/>
          </w:tcPr>
          <w:p w14:paraId="4EDC1B8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B8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B9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B9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B9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B9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B94" w14:textId="77777777" w:rsidR="002B1AFB" w:rsidRPr="007F669D" w:rsidRDefault="007215F5" w:rsidP="002B1AFB">
            <w:pPr>
              <w:rPr>
                <w:rFonts w:ascii="Times New Roman" w:eastAsia="Times New Roman" w:hAnsi="Times New Roman" w:cs="Times New Roman"/>
                <w:sz w:val="20"/>
              </w:rPr>
            </w:pPr>
          </w:p>
        </w:tc>
      </w:tr>
      <w:tr w:rsidR="00ED4365" w14:paraId="4EDC1B9D" w14:textId="77777777">
        <w:trPr>
          <w:trHeight w:val="300"/>
        </w:trPr>
        <w:tc>
          <w:tcPr>
            <w:tcW w:w="1178" w:type="dxa"/>
            <w:tcBorders>
              <w:top w:val="nil"/>
              <w:left w:val="nil"/>
              <w:bottom w:val="nil"/>
              <w:right w:val="nil"/>
            </w:tcBorders>
            <w:shd w:val="clear" w:color="auto" w:fill="auto"/>
            <w:noWrap/>
            <w:vAlign w:val="bottom"/>
            <w:hideMark/>
          </w:tcPr>
          <w:p w14:paraId="4EDC1B9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B9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B9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B9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B9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B9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B9C" w14:textId="77777777" w:rsidR="002B1AFB" w:rsidRPr="007F669D" w:rsidRDefault="007215F5" w:rsidP="002B1AFB">
            <w:pPr>
              <w:rPr>
                <w:rFonts w:ascii="Times New Roman" w:eastAsia="Times New Roman" w:hAnsi="Times New Roman" w:cs="Times New Roman"/>
                <w:sz w:val="20"/>
              </w:rPr>
            </w:pPr>
          </w:p>
        </w:tc>
      </w:tr>
      <w:tr w:rsidR="00ED4365" w14:paraId="4EDC1BA5" w14:textId="77777777">
        <w:trPr>
          <w:trHeight w:val="300"/>
        </w:trPr>
        <w:tc>
          <w:tcPr>
            <w:tcW w:w="1178" w:type="dxa"/>
            <w:tcBorders>
              <w:top w:val="nil"/>
              <w:left w:val="nil"/>
              <w:bottom w:val="nil"/>
              <w:right w:val="nil"/>
            </w:tcBorders>
            <w:shd w:val="clear" w:color="auto" w:fill="auto"/>
            <w:noWrap/>
            <w:vAlign w:val="bottom"/>
            <w:hideMark/>
          </w:tcPr>
          <w:p w14:paraId="4EDC1B9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B9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BA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BA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BA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BA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BA4" w14:textId="77777777" w:rsidR="002B1AFB" w:rsidRPr="007F669D" w:rsidRDefault="007215F5" w:rsidP="002B1AFB">
            <w:pPr>
              <w:rPr>
                <w:rFonts w:ascii="Times New Roman" w:eastAsia="Times New Roman" w:hAnsi="Times New Roman" w:cs="Times New Roman"/>
                <w:sz w:val="20"/>
              </w:rPr>
            </w:pPr>
          </w:p>
        </w:tc>
      </w:tr>
      <w:tr w:rsidR="00ED4365" w14:paraId="4EDC1BAD" w14:textId="77777777">
        <w:trPr>
          <w:trHeight w:val="300"/>
        </w:trPr>
        <w:tc>
          <w:tcPr>
            <w:tcW w:w="1178" w:type="dxa"/>
            <w:tcBorders>
              <w:top w:val="nil"/>
              <w:left w:val="nil"/>
              <w:bottom w:val="nil"/>
              <w:right w:val="nil"/>
            </w:tcBorders>
            <w:shd w:val="clear" w:color="auto" w:fill="auto"/>
            <w:noWrap/>
            <w:vAlign w:val="bottom"/>
            <w:hideMark/>
          </w:tcPr>
          <w:p w14:paraId="4EDC1BA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BA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BA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BA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BA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BA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BAC" w14:textId="77777777" w:rsidR="002B1AFB" w:rsidRPr="007F669D" w:rsidRDefault="007215F5" w:rsidP="002B1AFB">
            <w:pPr>
              <w:rPr>
                <w:rFonts w:ascii="Times New Roman" w:eastAsia="Times New Roman" w:hAnsi="Times New Roman" w:cs="Times New Roman"/>
                <w:sz w:val="20"/>
              </w:rPr>
            </w:pPr>
          </w:p>
        </w:tc>
      </w:tr>
      <w:tr w:rsidR="00ED4365" w14:paraId="4EDC1BB5" w14:textId="77777777">
        <w:trPr>
          <w:trHeight w:val="300"/>
        </w:trPr>
        <w:tc>
          <w:tcPr>
            <w:tcW w:w="1178" w:type="dxa"/>
            <w:tcBorders>
              <w:top w:val="nil"/>
              <w:left w:val="nil"/>
              <w:bottom w:val="nil"/>
              <w:right w:val="nil"/>
            </w:tcBorders>
            <w:shd w:val="clear" w:color="auto" w:fill="auto"/>
            <w:noWrap/>
            <w:vAlign w:val="bottom"/>
            <w:hideMark/>
          </w:tcPr>
          <w:p w14:paraId="4EDC1BA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BA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BB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BB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BB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BB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BB4" w14:textId="77777777" w:rsidR="002B1AFB" w:rsidRPr="007F669D" w:rsidRDefault="007215F5" w:rsidP="002B1AFB">
            <w:pPr>
              <w:rPr>
                <w:rFonts w:ascii="Times New Roman" w:eastAsia="Times New Roman" w:hAnsi="Times New Roman" w:cs="Times New Roman"/>
                <w:sz w:val="20"/>
              </w:rPr>
            </w:pPr>
          </w:p>
        </w:tc>
      </w:tr>
      <w:tr w:rsidR="00ED4365" w14:paraId="4EDC1BBD" w14:textId="77777777">
        <w:trPr>
          <w:trHeight w:val="300"/>
        </w:trPr>
        <w:tc>
          <w:tcPr>
            <w:tcW w:w="1178" w:type="dxa"/>
            <w:tcBorders>
              <w:top w:val="nil"/>
              <w:left w:val="nil"/>
              <w:bottom w:val="nil"/>
              <w:right w:val="nil"/>
            </w:tcBorders>
            <w:shd w:val="clear" w:color="auto" w:fill="auto"/>
            <w:noWrap/>
            <w:vAlign w:val="bottom"/>
            <w:hideMark/>
          </w:tcPr>
          <w:p w14:paraId="4EDC1BB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ΑΝ.ΕΛ:</w:t>
            </w:r>
          </w:p>
        </w:tc>
        <w:tc>
          <w:tcPr>
            <w:tcW w:w="1025" w:type="dxa"/>
            <w:tcBorders>
              <w:top w:val="nil"/>
              <w:left w:val="nil"/>
              <w:bottom w:val="nil"/>
              <w:right w:val="nil"/>
            </w:tcBorders>
            <w:shd w:val="clear" w:color="auto" w:fill="auto"/>
            <w:noWrap/>
            <w:vAlign w:val="bottom"/>
            <w:hideMark/>
          </w:tcPr>
          <w:p w14:paraId="4EDC1BB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BB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BB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BB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BB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BBC" w14:textId="77777777" w:rsidR="002B1AFB" w:rsidRPr="007F669D" w:rsidRDefault="007215F5" w:rsidP="002B1AFB">
            <w:pPr>
              <w:rPr>
                <w:rFonts w:ascii="Times New Roman" w:eastAsia="Times New Roman" w:hAnsi="Times New Roman" w:cs="Times New Roman"/>
                <w:sz w:val="20"/>
              </w:rPr>
            </w:pPr>
          </w:p>
        </w:tc>
      </w:tr>
      <w:tr w:rsidR="00ED4365" w14:paraId="4EDC1BC4" w14:textId="77777777">
        <w:trPr>
          <w:trHeight w:val="300"/>
        </w:trPr>
        <w:tc>
          <w:tcPr>
            <w:tcW w:w="2203" w:type="dxa"/>
            <w:gridSpan w:val="2"/>
            <w:tcBorders>
              <w:top w:val="nil"/>
              <w:left w:val="nil"/>
              <w:bottom w:val="nil"/>
              <w:right w:val="nil"/>
            </w:tcBorders>
            <w:shd w:val="clear" w:color="auto" w:fill="auto"/>
            <w:noWrap/>
            <w:vAlign w:val="bottom"/>
            <w:hideMark/>
          </w:tcPr>
          <w:p w14:paraId="4EDC1BB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BBF"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BC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BC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BC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BC3" w14:textId="77777777" w:rsidR="002B1AFB" w:rsidRPr="007F669D" w:rsidRDefault="007215F5" w:rsidP="002B1AFB">
            <w:pPr>
              <w:rPr>
                <w:rFonts w:ascii="Times New Roman" w:eastAsia="Times New Roman" w:hAnsi="Times New Roman" w:cs="Times New Roman"/>
                <w:sz w:val="20"/>
              </w:rPr>
            </w:pPr>
          </w:p>
        </w:tc>
      </w:tr>
      <w:tr w:rsidR="00ED4365" w14:paraId="4EDC1BCC" w14:textId="77777777">
        <w:trPr>
          <w:trHeight w:val="300"/>
        </w:trPr>
        <w:tc>
          <w:tcPr>
            <w:tcW w:w="1178" w:type="dxa"/>
            <w:tcBorders>
              <w:top w:val="nil"/>
              <w:left w:val="nil"/>
              <w:bottom w:val="nil"/>
              <w:right w:val="nil"/>
            </w:tcBorders>
            <w:shd w:val="clear" w:color="auto" w:fill="auto"/>
            <w:noWrap/>
            <w:vAlign w:val="bottom"/>
            <w:hideMark/>
          </w:tcPr>
          <w:p w14:paraId="4EDC1BC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BC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BC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BC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BC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BC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BCB" w14:textId="77777777" w:rsidR="002B1AFB" w:rsidRPr="007F669D" w:rsidRDefault="007215F5" w:rsidP="002B1AFB">
            <w:pPr>
              <w:rPr>
                <w:rFonts w:ascii="Times New Roman" w:eastAsia="Times New Roman" w:hAnsi="Times New Roman" w:cs="Times New Roman"/>
                <w:sz w:val="20"/>
              </w:rPr>
            </w:pPr>
          </w:p>
        </w:tc>
      </w:tr>
      <w:tr w:rsidR="00ED4365" w14:paraId="4EDC1BD4" w14:textId="77777777">
        <w:trPr>
          <w:trHeight w:val="300"/>
        </w:trPr>
        <w:tc>
          <w:tcPr>
            <w:tcW w:w="1178" w:type="dxa"/>
            <w:tcBorders>
              <w:top w:val="nil"/>
              <w:left w:val="nil"/>
              <w:bottom w:val="nil"/>
              <w:right w:val="nil"/>
            </w:tcBorders>
            <w:shd w:val="clear" w:color="auto" w:fill="auto"/>
            <w:noWrap/>
            <w:vAlign w:val="bottom"/>
            <w:hideMark/>
          </w:tcPr>
          <w:p w14:paraId="4EDC1BCD"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BCE"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BC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BD0"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BD1"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BD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BD3" w14:textId="77777777" w:rsidR="002B1AFB" w:rsidRPr="007F669D" w:rsidRDefault="007215F5" w:rsidP="002B1AFB">
            <w:pPr>
              <w:rPr>
                <w:rFonts w:ascii="Times New Roman" w:eastAsia="Times New Roman" w:hAnsi="Times New Roman" w:cs="Times New Roman"/>
                <w:sz w:val="20"/>
              </w:rPr>
            </w:pPr>
          </w:p>
        </w:tc>
      </w:tr>
      <w:tr w:rsidR="00ED4365" w14:paraId="4EDC1BDA"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BD5"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BD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107 ως έχει</w:t>
            </w:r>
          </w:p>
        </w:tc>
        <w:tc>
          <w:tcPr>
            <w:tcW w:w="1903" w:type="dxa"/>
            <w:tcBorders>
              <w:top w:val="nil"/>
              <w:left w:val="nil"/>
              <w:bottom w:val="nil"/>
              <w:right w:val="nil"/>
            </w:tcBorders>
            <w:shd w:val="clear" w:color="auto" w:fill="auto"/>
            <w:noWrap/>
            <w:vAlign w:val="bottom"/>
            <w:hideMark/>
          </w:tcPr>
          <w:p w14:paraId="4EDC1BD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BD8"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BD9" w14:textId="77777777" w:rsidR="002B1AFB" w:rsidRPr="007F669D" w:rsidRDefault="007215F5" w:rsidP="002B1AFB">
            <w:pPr>
              <w:rPr>
                <w:rFonts w:ascii="Times New Roman" w:eastAsia="Times New Roman" w:hAnsi="Times New Roman" w:cs="Times New Roman"/>
                <w:sz w:val="20"/>
              </w:rPr>
            </w:pPr>
          </w:p>
        </w:tc>
      </w:tr>
      <w:tr w:rsidR="00ED4365" w14:paraId="4EDC1BE2" w14:textId="77777777">
        <w:trPr>
          <w:trHeight w:val="300"/>
        </w:trPr>
        <w:tc>
          <w:tcPr>
            <w:tcW w:w="1178" w:type="dxa"/>
            <w:tcBorders>
              <w:top w:val="nil"/>
              <w:left w:val="nil"/>
              <w:bottom w:val="nil"/>
              <w:right w:val="nil"/>
            </w:tcBorders>
            <w:shd w:val="clear" w:color="auto" w:fill="auto"/>
            <w:noWrap/>
            <w:vAlign w:val="bottom"/>
            <w:hideMark/>
          </w:tcPr>
          <w:p w14:paraId="4EDC1BD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BD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BD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BD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BD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BE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BE1" w14:textId="77777777" w:rsidR="002B1AFB" w:rsidRPr="007F669D" w:rsidRDefault="007215F5" w:rsidP="002B1AFB">
            <w:pPr>
              <w:rPr>
                <w:rFonts w:ascii="Times New Roman" w:eastAsia="Times New Roman" w:hAnsi="Times New Roman" w:cs="Times New Roman"/>
                <w:sz w:val="20"/>
              </w:rPr>
            </w:pPr>
          </w:p>
        </w:tc>
      </w:tr>
      <w:tr w:rsidR="00ED4365" w14:paraId="4EDC1BEA" w14:textId="77777777">
        <w:trPr>
          <w:trHeight w:val="300"/>
        </w:trPr>
        <w:tc>
          <w:tcPr>
            <w:tcW w:w="1178" w:type="dxa"/>
            <w:tcBorders>
              <w:top w:val="nil"/>
              <w:left w:val="nil"/>
              <w:bottom w:val="nil"/>
              <w:right w:val="nil"/>
            </w:tcBorders>
            <w:shd w:val="clear" w:color="auto" w:fill="auto"/>
            <w:noWrap/>
            <w:vAlign w:val="bottom"/>
            <w:hideMark/>
          </w:tcPr>
          <w:p w14:paraId="4EDC1BE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BE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BE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BE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BE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BE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BE9" w14:textId="77777777" w:rsidR="002B1AFB" w:rsidRPr="007F669D" w:rsidRDefault="007215F5" w:rsidP="002B1AFB">
            <w:pPr>
              <w:rPr>
                <w:rFonts w:ascii="Times New Roman" w:eastAsia="Times New Roman" w:hAnsi="Times New Roman" w:cs="Times New Roman"/>
                <w:sz w:val="20"/>
              </w:rPr>
            </w:pPr>
          </w:p>
        </w:tc>
      </w:tr>
      <w:tr w:rsidR="00ED4365" w14:paraId="4EDC1BF2" w14:textId="77777777">
        <w:trPr>
          <w:trHeight w:val="300"/>
        </w:trPr>
        <w:tc>
          <w:tcPr>
            <w:tcW w:w="1178" w:type="dxa"/>
            <w:tcBorders>
              <w:top w:val="nil"/>
              <w:left w:val="nil"/>
              <w:bottom w:val="nil"/>
              <w:right w:val="nil"/>
            </w:tcBorders>
            <w:shd w:val="clear" w:color="auto" w:fill="auto"/>
            <w:noWrap/>
            <w:vAlign w:val="bottom"/>
            <w:hideMark/>
          </w:tcPr>
          <w:p w14:paraId="4EDC1BE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BE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BE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BE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BE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BF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BF1" w14:textId="77777777" w:rsidR="002B1AFB" w:rsidRPr="007F669D" w:rsidRDefault="007215F5" w:rsidP="002B1AFB">
            <w:pPr>
              <w:rPr>
                <w:rFonts w:ascii="Times New Roman" w:eastAsia="Times New Roman" w:hAnsi="Times New Roman" w:cs="Times New Roman"/>
                <w:sz w:val="20"/>
              </w:rPr>
            </w:pPr>
          </w:p>
        </w:tc>
      </w:tr>
      <w:tr w:rsidR="00ED4365" w14:paraId="4EDC1BFA" w14:textId="77777777">
        <w:trPr>
          <w:trHeight w:val="300"/>
        </w:trPr>
        <w:tc>
          <w:tcPr>
            <w:tcW w:w="1178" w:type="dxa"/>
            <w:tcBorders>
              <w:top w:val="nil"/>
              <w:left w:val="nil"/>
              <w:bottom w:val="nil"/>
              <w:right w:val="nil"/>
            </w:tcBorders>
            <w:shd w:val="clear" w:color="auto" w:fill="auto"/>
            <w:noWrap/>
            <w:vAlign w:val="bottom"/>
            <w:hideMark/>
          </w:tcPr>
          <w:p w14:paraId="4EDC1BF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BF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BF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BF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BF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BF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BF9" w14:textId="77777777" w:rsidR="002B1AFB" w:rsidRPr="007F669D" w:rsidRDefault="007215F5" w:rsidP="002B1AFB">
            <w:pPr>
              <w:rPr>
                <w:rFonts w:ascii="Times New Roman" w:eastAsia="Times New Roman" w:hAnsi="Times New Roman" w:cs="Times New Roman"/>
                <w:sz w:val="20"/>
              </w:rPr>
            </w:pPr>
          </w:p>
        </w:tc>
      </w:tr>
      <w:tr w:rsidR="00ED4365" w14:paraId="4EDC1C02" w14:textId="77777777">
        <w:trPr>
          <w:trHeight w:val="300"/>
        </w:trPr>
        <w:tc>
          <w:tcPr>
            <w:tcW w:w="1178" w:type="dxa"/>
            <w:tcBorders>
              <w:top w:val="nil"/>
              <w:left w:val="nil"/>
              <w:bottom w:val="nil"/>
              <w:right w:val="nil"/>
            </w:tcBorders>
            <w:shd w:val="clear" w:color="auto" w:fill="auto"/>
            <w:noWrap/>
            <w:vAlign w:val="bottom"/>
            <w:hideMark/>
          </w:tcPr>
          <w:p w14:paraId="4EDC1BF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BF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BF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BF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BF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C0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C01" w14:textId="77777777" w:rsidR="002B1AFB" w:rsidRPr="007F669D" w:rsidRDefault="007215F5" w:rsidP="002B1AFB">
            <w:pPr>
              <w:rPr>
                <w:rFonts w:ascii="Times New Roman" w:eastAsia="Times New Roman" w:hAnsi="Times New Roman" w:cs="Times New Roman"/>
                <w:sz w:val="20"/>
              </w:rPr>
            </w:pPr>
          </w:p>
        </w:tc>
      </w:tr>
      <w:tr w:rsidR="00ED4365" w14:paraId="4EDC1C0A" w14:textId="77777777">
        <w:trPr>
          <w:trHeight w:val="300"/>
        </w:trPr>
        <w:tc>
          <w:tcPr>
            <w:tcW w:w="1178" w:type="dxa"/>
            <w:tcBorders>
              <w:top w:val="nil"/>
              <w:left w:val="nil"/>
              <w:bottom w:val="nil"/>
              <w:right w:val="nil"/>
            </w:tcBorders>
            <w:shd w:val="clear" w:color="auto" w:fill="auto"/>
            <w:noWrap/>
            <w:vAlign w:val="bottom"/>
            <w:hideMark/>
          </w:tcPr>
          <w:p w14:paraId="4EDC1C0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1C0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C0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C0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C0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C0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C09" w14:textId="77777777" w:rsidR="002B1AFB" w:rsidRPr="007F669D" w:rsidRDefault="007215F5" w:rsidP="002B1AFB">
            <w:pPr>
              <w:rPr>
                <w:rFonts w:ascii="Times New Roman" w:eastAsia="Times New Roman" w:hAnsi="Times New Roman" w:cs="Times New Roman"/>
                <w:sz w:val="20"/>
              </w:rPr>
            </w:pPr>
          </w:p>
        </w:tc>
      </w:tr>
      <w:tr w:rsidR="00ED4365" w14:paraId="4EDC1C11" w14:textId="77777777">
        <w:trPr>
          <w:trHeight w:val="300"/>
        </w:trPr>
        <w:tc>
          <w:tcPr>
            <w:tcW w:w="2203" w:type="dxa"/>
            <w:gridSpan w:val="2"/>
            <w:tcBorders>
              <w:top w:val="nil"/>
              <w:left w:val="nil"/>
              <w:bottom w:val="nil"/>
              <w:right w:val="nil"/>
            </w:tcBorders>
            <w:shd w:val="clear" w:color="auto" w:fill="auto"/>
            <w:noWrap/>
            <w:vAlign w:val="bottom"/>
            <w:hideMark/>
          </w:tcPr>
          <w:p w14:paraId="4EDC1C0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C0C"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C0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C0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C0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C10" w14:textId="77777777" w:rsidR="002B1AFB" w:rsidRPr="007F669D" w:rsidRDefault="007215F5" w:rsidP="002B1AFB">
            <w:pPr>
              <w:rPr>
                <w:rFonts w:ascii="Times New Roman" w:eastAsia="Times New Roman" w:hAnsi="Times New Roman" w:cs="Times New Roman"/>
                <w:sz w:val="20"/>
              </w:rPr>
            </w:pPr>
          </w:p>
        </w:tc>
      </w:tr>
      <w:tr w:rsidR="00ED4365" w14:paraId="4EDC1C19" w14:textId="77777777">
        <w:trPr>
          <w:trHeight w:val="300"/>
        </w:trPr>
        <w:tc>
          <w:tcPr>
            <w:tcW w:w="1178" w:type="dxa"/>
            <w:tcBorders>
              <w:top w:val="nil"/>
              <w:left w:val="nil"/>
              <w:bottom w:val="nil"/>
              <w:right w:val="nil"/>
            </w:tcBorders>
            <w:shd w:val="clear" w:color="auto" w:fill="auto"/>
            <w:noWrap/>
            <w:vAlign w:val="bottom"/>
            <w:hideMark/>
          </w:tcPr>
          <w:p w14:paraId="4EDC1C1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C1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C1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C1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C1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C1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C18" w14:textId="77777777" w:rsidR="002B1AFB" w:rsidRPr="007F669D" w:rsidRDefault="007215F5" w:rsidP="002B1AFB">
            <w:pPr>
              <w:rPr>
                <w:rFonts w:ascii="Times New Roman" w:eastAsia="Times New Roman" w:hAnsi="Times New Roman" w:cs="Times New Roman"/>
                <w:sz w:val="20"/>
              </w:rPr>
            </w:pPr>
          </w:p>
        </w:tc>
      </w:tr>
      <w:tr w:rsidR="00ED4365" w14:paraId="4EDC1C21" w14:textId="77777777">
        <w:trPr>
          <w:trHeight w:val="300"/>
        </w:trPr>
        <w:tc>
          <w:tcPr>
            <w:tcW w:w="1178" w:type="dxa"/>
            <w:tcBorders>
              <w:top w:val="nil"/>
              <w:left w:val="nil"/>
              <w:bottom w:val="nil"/>
              <w:right w:val="nil"/>
            </w:tcBorders>
            <w:shd w:val="clear" w:color="auto" w:fill="auto"/>
            <w:noWrap/>
            <w:vAlign w:val="bottom"/>
            <w:hideMark/>
          </w:tcPr>
          <w:p w14:paraId="4EDC1C1A"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C1B"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C1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C1D"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C1E"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C1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C20" w14:textId="77777777" w:rsidR="002B1AFB" w:rsidRPr="007F669D" w:rsidRDefault="007215F5" w:rsidP="002B1AFB">
            <w:pPr>
              <w:rPr>
                <w:rFonts w:ascii="Times New Roman" w:eastAsia="Times New Roman" w:hAnsi="Times New Roman" w:cs="Times New Roman"/>
                <w:sz w:val="20"/>
              </w:rPr>
            </w:pPr>
          </w:p>
        </w:tc>
      </w:tr>
      <w:tr w:rsidR="00ED4365" w14:paraId="4EDC1C27"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C22"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C2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108 ως έχει</w:t>
            </w:r>
          </w:p>
        </w:tc>
        <w:tc>
          <w:tcPr>
            <w:tcW w:w="1903" w:type="dxa"/>
            <w:tcBorders>
              <w:top w:val="nil"/>
              <w:left w:val="nil"/>
              <w:bottom w:val="nil"/>
              <w:right w:val="nil"/>
            </w:tcBorders>
            <w:shd w:val="clear" w:color="auto" w:fill="auto"/>
            <w:noWrap/>
            <w:vAlign w:val="bottom"/>
            <w:hideMark/>
          </w:tcPr>
          <w:p w14:paraId="4EDC1C2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C25"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C26" w14:textId="77777777" w:rsidR="002B1AFB" w:rsidRPr="007F669D" w:rsidRDefault="007215F5" w:rsidP="002B1AFB">
            <w:pPr>
              <w:rPr>
                <w:rFonts w:ascii="Times New Roman" w:eastAsia="Times New Roman" w:hAnsi="Times New Roman" w:cs="Times New Roman"/>
                <w:sz w:val="20"/>
              </w:rPr>
            </w:pPr>
          </w:p>
        </w:tc>
      </w:tr>
      <w:tr w:rsidR="00ED4365" w14:paraId="4EDC1C2F" w14:textId="77777777">
        <w:trPr>
          <w:trHeight w:val="300"/>
        </w:trPr>
        <w:tc>
          <w:tcPr>
            <w:tcW w:w="1178" w:type="dxa"/>
            <w:tcBorders>
              <w:top w:val="nil"/>
              <w:left w:val="nil"/>
              <w:bottom w:val="nil"/>
              <w:right w:val="nil"/>
            </w:tcBorders>
            <w:shd w:val="clear" w:color="auto" w:fill="auto"/>
            <w:noWrap/>
            <w:vAlign w:val="bottom"/>
            <w:hideMark/>
          </w:tcPr>
          <w:p w14:paraId="4EDC1C2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C2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C2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C2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C2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C2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C2E" w14:textId="77777777" w:rsidR="002B1AFB" w:rsidRPr="007F669D" w:rsidRDefault="007215F5" w:rsidP="002B1AFB">
            <w:pPr>
              <w:rPr>
                <w:rFonts w:ascii="Times New Roman" w:eastAsia="Times New Roman" w:hAnsi="Times New Roman" w:cs="Times New Roman"/>
                <w:sz w:val="20"/>
              </w:rPr>
            </w:pPr>
          </w:p>
        </w:tc>
      </w:tr>
      <w:tr w:rsidR="00ED4365" w14:paraId="4EDC1C37" w14:textId="77777777">
        <w:trPr>
          <w:trHeight w:val="300"/>
        </w:trPr>
        <w:tc>
          <w:tcPr>
            <w:tcW w:w="1178" w:type="dxa"/>
            <w:tcBorders>
              <w:top w:val="nil"/>
              <w:left w:val="nil"/>
              <w:bottom w:val="nil"/>
              <w:right w:val="nil"/>
            </w:tcBorders>
            <w:shd w:val="clear" w:color="auto" w:fill="auto"/>
            <w:noWrap/>
            <w:vAlign w:val="bottom"/>
            <w:hideMark/>
          </w:tcPr>
          <w:p w14:paraId="4EDC1C3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C3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C3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C3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C3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C3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C36" w14:textId="77777777" w:rsidR="002B1AFB" w:rsidRPr="007F669D" w:rsidRDefault="007215F5" w:rsidP="002B1AFB">
            <w:pPr>
              <w:rPr>
                <w:rFonts w:ascii="Times New Roman" w:eastAsia="Times New Roman" w:hAnsi="Times New Roman" w:cs="Times New Roman"/>
                <w:sz w:val="20"/>
              </w:rPr>
            </w:pPr>
          </w:p>
        </w:tc>
      </w:tr>
      <w:tr w:rsidR="00ED4365" w14:paraId="4EDC1C3F" w14:textId="77777777">
        <w:trPr>
          <w:trHeight w:val="300"/>
        </w:trPr>
        <w:tc>
          <w:tcPr>
            <w:tcW w:w="1178" w:type="dxa"/>
            <w:tcBorders>
              <w:top w:val="nil"/>
              <w:left w:val="nil"/>
              <w:bottom w:val="nil"/>
              <w:right w:val="nil"/>
            </w:tcBorders>
            <w:shd w:val="clear" w:color="auto" w:fill="auto"/>
            <w:noWrap/>
            <w:vAlign w:val="bottom"/>
            <w:hideMark/>
          </w:tcPr>
          <w:p w14:paraId="4EDC1C3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C3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C3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C3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C3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C3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C3E" w14:textId="77777777" w:rsidR="002B1AFB" w:rsidRPr="007F669D" w:rsidRDefault="007215F5" w:rsidP="002B1AFB">
            <w:pPr>
              <w:rPr>
                <w:rFonts w:ascii="Times New Roman" w:eastAsia="Times New Roman" w:hAnsi="Times New Roman" w:cs="Times New Roman"/>
                <w:sz w:val="20"/>
              </w:rPr>
            </w:pPr>
          </w:p>
        </w:tc>
      </w:tr>
      <w:tr w:rsidR="00ED4365" w14:paraId="4EDC1C47" w14:textId="77777777">
        <w:trPr>
          <w:trHeight w:val="300"/>
        </w:trPr>
        <w:tc>
          <w:tcPr>
            <w:tcW w:w="1178" w:type="dxa"/>
            <w:tcBorders>
              <w:top w:val="nil"/>
              <w:left w:val="nil"/>
              <w:bottom w:val="nil"/>
              <w:right w:val="nil"/>
            </w:tcBorders>
            <w:shd w:val="clear" w:color="auto" w:fill="auto"/>
            <w:noWrap/>
            <w:vAlign w:val="bottom"/>
            <w:hideMark/>
          </w:tcPr>
          <w:p w14:paraId="4EDC1C4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C4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C4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C4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C4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C4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C46" w14:textId="77777777" w:rsidR="002B1AFB" w:rsidRPr="007F669D" w:rsidRDefault="007215F5" w:rsidP="002B1AFB">
            <w:pPr>
              <w:rPr>
                <w:rFonts w:ascii="Times New Roman" w:eastAsia="Times New Roman" w:hAnsi="Times New Roman" w:cs="Times New Roman"/>
                <w:sz w:val="20"/>
              </w:rPr>
            </w:pPr>
          </w:p>
        </w:tc>
      </w:tr>
      <w:tr w:rsidR="00ED4365" w14:paraId="4EDC1C4F" w14:textId="77777777">
        <w:trPr>
          <w:trHeight w:val="300"/>
        </w:trPr>
        <w:tc>
          <w:tcPr>
            <w:tcW w:w="1178" w:type="dxa"/>
            <w:tcBorders>
              <w:top w:val="nil"/>
              <w:left w:val="nil"/>
              <w:bottom w:val="nil"/>
              <w:right w:val="nil"/>
            </w:tcBorders>
            <w:shd w:val="clear" w:color="auto" w:fill="auto"/>
            <w:noWrap/>
            <w:vAlign w:val="bottom"/>
            <w:hideMark/>
          </w:tcPr>
          <w:p w14:paraId="4EDC1C4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C4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C4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C4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C4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C4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C4E" w14:textId="77777777" w:rsidR="002B1AFB" w:rsidRPr="007F669D" w:rsidRDefault="007215F5" w:rsidP="002B1AFB">
            <w:pPr>
              <w:rPr>
                <w:rFonts w:ascii="Times New Roman" w:eastAsia="Times New Roman" w:hAnsi="Times New Roman" w:cs="Times New Roman"/>
                <w:sz w:val="20"/>
              </w:rPr>
            </w:pPr>
          </w:p>
        </w:tc>
      </w:tr>
      <w:tr w:rsidR="00ED4365" w14:paraId="4EDC1C57" w14:textId="77777777">
        <w:trPr>
          <w:trHeight w:val="300"/>
        </w:trPr>
        <w:tc>
          <w:tcPr>
            <w:tcW w:w="1178" w:type="dxa"/>
            <w:tcBorders>
              <w:top w:val="nil"/>
              <w:left w:val="nil"/>
              <w:bottom w:val="nil"/>
              <w:right w:val="nil"/>
            </w:tcBorders>
            <w:shd w:val="clear" w:color="auto" w:fill="auto"/>
            <w:noWrap/>
            <w:vAlign w:val="bottom"/>
            <w:hideMark/>
          </w:tcPr>
          <w:p w14:paraId="4EDC1C5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1C5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C5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C5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C5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C5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C56" w14:textId="77777777" w:rsidR="002B1AFB" w:rsidRPr="007F669D" w:rsidRDefault="007215F5" w:rsidP="002B1AFB">
            <w:pPr>
              <w:rPr>
                <w:rFonts w:ascii="Times New Roman" w:eastAsia="Times New Roman" w:hAnsi="Times New Roman" w:cs="Times New Roman"/>
                <w:sz w:val="20"/>
              </w:rPr>
            </w:pPr>
          </w:p>
        </w:tc>
      </w:tr>
      <w:tr w:rsidR="00ED4365" w14:paraId="4EDC1C5E" w14:textId="77777777">
        <w:trPr>
          <w:trHeight w:val="300"/>
        </w:trPr>
        <w:tc>
          <w:tcPr>
            <w:tcW w:w="2203" w:type="dxa"/>
            <w:gridSpan w:val="2"/>
            <w:tcBorders>
              <w:top w:val="nil"/>
              <w:left w:val="nil"/>
              <w:bottom w:val="nil"/>
              <w:right w:val="nil"/>
            </w:tcBorders>
            <w:shd w:val="clear" w:color="auto" w:fill="auto"/>
            <w:noWrap/>
            <w:vAlign w:val="bottom"/>
            <w:hideMark/>
          </w:tcPr>
          <w:p w14:paraId="4EDC1C5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C59"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C5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C5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C5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C5D" w14:textId="77777777" w:rsidR="002B1AFB" w:rsidRPr="007F669D" w:rsidRDefault="007215F5" w:rsidP="002B1AFB">
            <w:pPr>
              <w:rPr>
                <w:rFonts w:ascii="Times New Roman" w:eastAsia="Times New Roman" w:hAnsi="Times New Roman" w:cs="Times New Roman"/>
                <w:sz w:val="20"/>
              </w:rPr>
            </w:pPr>
          </w:p>
        </w:tc>
      </w:tr>
      <w:tr w:rsidR="00ED4365" w14:paraId="4EDC1C66" w14:textId="77777777">
        <w:trPr>
          <w:trHeight w:val="300"/>
        </w:trPr>
        <w:tc>
          <w:tcPr>
            <w:tcW w:w="1178" w:type="dxa"/>
            <w:tcBorders>
              <w:top w:val="nil"/>
              <w:left w:val="nil"/>
              <w:bottom w:val="nil"/>
              <w:right w:val="nil"/>
            </w:tcBorders>
            <w:shd w:val="clear" w:color="auto" w:fill="auto"/>
            <w:noWrap/>
            <w:vAlign w:val="bottom"/>
            <w:hideMark/>
          </w:tcPr>
          <w:p w14:paraId="4EDC1C5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C6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C6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C6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C6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C6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C65" w14:textId="77777777" w:rsidR="002B1AFB" w:rsidRPr="007F669D" w:rsidRDefault="007215F5" w:rsidP="002B1AFB">
            <w:pPr>
              <w:rPr>
                <w:rFonts w:ascii="Times New Roman" w:eastAsia="Times New Roman" w:hAnsi="Times New Roman" w:cs="Times New Roman"/>
                <w:sz w:val="20"/>
              </w:rPr>
            </w:pPr>
          </w:p>
        </w:tc>
      </w:tr>
      <w:tr w:rsidR="00ED4365" w14:paraId="4EDC1C6E" w14:textId="77777777">
        <w:trPr>
          <w:trHeight w:val="300"/>
        </w:trPr>
        <w:tc>
          <w:tcPr>
            <w:tcW w:w="1178" w:type="dxa"/>
            <w:tcBorders>
              <w:top w:val="nil"/>
              <w:left w:val="nil"/>
              <w:bottom w:val="nil"/>
              <w:right w:val="nil"/>
            </w:tcBorders>
            <w:shd w:val="clear" w:color="auto" w:fill="auto"/>
            <w:noWrap/>
            <w:vAlign w:val="bottom"/>
            <w:hideMark/>
          </w:tcPr>
          <w:p w14:paraId="4EDC1C67"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C68"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C6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C6A"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C6B"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C6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C6D" w14:textId="77777777" w:rsidR="002B1AFB" w:rsidRPr="007F669D" w:rsidRDefault="007215F5" w:rsidP="002B1AFB">
            <w:pPr>
              <w:rPr>
                <w:rFonts w:ascii="Times New Roman" w:eastAsia="Times New Roman" w:hAnsi="Times New Roman" w:cs="Times New Roman"/>
                <w:sz w:val="20"/>
              </w:rPr>
            </w:pPr>
          </w:p>
        </w:tc>
      </w:tr>
      <w:tr w:rsidR="00ED4365" w14:paraId="4EDC1C74"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C6F"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C7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109 ως έχει</w:t>
            </w:r>
          </w:p>
        </w:tc>
        <w:tc>
          <w:tcPr>
            <w:tcW w:w="1903" w:type="dxa"/>
            <w:tcBorders>
              <w:top w:val="nil"/>
              <w:left w:val="nil"/>
              <w:bottom w:val="nil"/>
              <w:right w:val="nil"/>
            </w:tcBorders>
            <w:shd w:val="clear" w:color="auto" w:fill="auto"/>
            <w:noWrap/>
            <w:vAlign w:val="bottom"/>
            <w:hideMark/>
          </w:tcPr>
          <w:p w14:paraId="4EDC1C7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C72"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C73" w14:textId="77777777" w:rsidR="002B1AFB" w:rsidRPr="007F669D" w:rsidRDefault="007215F5" w:rsidP="002B1AFB">
            <w:pPr>
              <w:rPr>
                <w:rFonts w:ascii="Times New Roman" w:eastAsia="Times New Roman" w:hAnsi="Times New Roman" w:cs="Times New Roman"/>
                <w:sz w:val="20"/>
              </w:rPr>
            </w:pPr>
          </w:p>
        </w:tc>
      </w:tr>
      <w:tr w:rsidR="00ED4365" w14:paraId="4EDC1C7C" w14:textId="77777777">
        <w:trPr>
          <w:trHeight w:val="300"/>
        </w:trPr>
        <w:tc>
          <w:tcPr>
            <w:tcW w:w="1178" w:type="dxa"/>
            <w:tcBorders>
              <w:top w:val="nil"/>
              <w:left w:val="nil"/>
              <w:bottom w:val="nil"/>
              <w:right w:val="nil"/>
            </w:tcBorders>
            <w:shd w:val="clear" w:color="auto" w:fill="auto"/>
            <w:noWrap/>
            <w:vAlign w:val="bottom"/>
            <w:hideMark/>
          </w:tcPr>
          <w:p w14:paraId="4EDC1C7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C7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C7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C7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C7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C7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C7B" w14:textId="77777777" w:rsidR="002B1AFB" w:rsidRPr="007F669D" w:rsidRDefault="007215F5" w:rsidP="002B1AFB">
            <w:pPr>
              <w:rPr>
                <w:rFonts w:ascii="Times New Roman" w:eastAsia="Times New Roman" w:hAnsi="Times New Roman" w:cs="Times New Roman"/>
                <w:sz w:val="20"/>
              </w:rPr>
            </w:pPr>
          </w:p>
        </w:tc>
      </w:tr>
      <w:tr w:rsidR="00ED4365" w14:paraId="4EDC1C84" w14:textId="77777777">
        <w:trPr>
          <w:trHeight w:val="300"/>
        </w:trPr>
        <w:tc>
          <w:tcPr>
            <w:tcW w:w="1178" w:type="dxa"/>
            <w:tcBorders>
              <w:top w:val="nil"/>
              <w:left w:val="nil"/>
              <w:bottom w:val="nil"/>
              <w:right w:val="nil"/>
            </w:tcBorders>
            <w:shd w:val="clear" w:color="auto" w:fill="auto"/>
            <w:noWrap/>
            <w:vAlign w:val="bottom"/>
            <w:hideMark/>
          </w:tcPr>
          <w:p w14:paraId="4EDC1C7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C7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C7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C8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C8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C8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C83" w14:textId="77777777" w:rsidR="002B1AFB" w:rsidRPr="007F669D" w:rsidRDefault="007215F5" w:rsidP="002B1AFB">
            <w:pPr>
              <w:rPr>
                <w:rFonts w:ascii="Times New Roman" w:eastAsia="Times New Roman" w:hAnsi="Times New Roman" w:cs="Times New Roman"/>
                <w:sz w:val="20"/>
              </w:rPr>
            </w:pPr>
          </w:p>
        </w:tc>
      </w:tr>
      <w:tr w:rsidR="00ED4365" w14:paraId="4EDC1C8C" w14:textId="77777777">
        <w:trPr>
          <w:trHeight w:val="300"/>
        </w:trPr>
        <w:tc>
          <w:tcPr>
            <w:tcW w:w="1178" w:type="dxa"/>
            <w:tcBorders>
              <w:top w:val="nil"/>
              <w:left w:val="nil"/>
              <w:bottom w:val="nil"/>
              <w:right w:val="nil"/>
            </w:tcBorders>
            <w:shd w:val="clear" w:color="auto" w:fill="auto"/>
            <w:noWrap/>
            <w:vAlign w:val="bottom"/>
            <w:hideMark/>
          </w:tcPr>
          <w:p w14:paraId="4EDC1C8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C8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C8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C8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C8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C8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C8B" w14:textId="77777777" w:rsidR="002B1AFB" w:rsidRPr="007F669D" w:rsidRDefault="007215F5" w:rsidP="002B1AFB">
            <w:pPr>
              <w:rPr>
                <w:rFonts w:ascii="Times New Roman" w:eastAsia="Times New Roman" w:hAnsi="Times New Roman" w:cs="Times New Roman"/>
                <w:sz w:val="20"/>
              </w:rPr>
            </w:pPr>
          </w:p>
        </w:tc>
      </w:tr>
      <w:tr w:rsidR="00ED4365" w14:paraId="4EDC1C94" w14:textId="77777777">
        <w:trPr>
          <w:trHeight w:val="300"/>
        </w:trPr>
        <w:tc>
          <w:tcPr>
            <w:tcW w:w="1178" w:type="dxa"/>
            <w:tcBorders>
              <w:top w:val="nil"/>
              <w:left w:val="nil"/>
              <w:bottom w:val="nil"/>
              <w:right w:val="nil"/>
            </w:tcBorders>
            <w:shd w:val="clear" w:color="auto" w:fill="auto"/>
            <w:noWrap/>
            <w:vAlign w:val="bottom"/>
            <w:hideMark/>
          </w:tcPr>
          <w:p w14:paraId="4EDC1C8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C8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C8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C9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C9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C9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C93" w14:textId="77777777" w:rsidR="002B1AFB" w:rsidRPr="007F669D" w:rsidRDefault="007215F5" w:rsidP="002B1AFB">
            <w:pPr>
              <w:rPr>
                <w:rFonts w:ascii="Times New Roman" w:eastAsia="Times New Roman" w:hAnsi="Times New Roman" w:cs="Times New Roman"/>
                <w:sz w:val="20"/>
              </w:rPr>
            </w:pPr>
          </w:p>
        </w:tc>
      </w:tr>
      <w:tr w:rsidR="00ED4365" w14:paraId="4EDC1C9C" w14:textId="77777777">
        <w:trPr>
          <w:trHeight w:val="300"/>
        </w:trPr>
        <w:tc>
          <w:tcPr>
            <w:tcW w:w="1178" w:type="dxa"/>
            <w:tcBorders>
              <w:top w:val="nil"/>
              <w:left w:val="nil"/>
              <w:bottom w:val="nil"/>
              <w:right w:val="nil"/>
            </w:tcBorders>
            <w:shd w:val="clear" w:color="auto" w:fill="auto"/>
            <w:noWrap/>
            <w:vAlign w:val="bottom"/>
            <w:hideMark/>
          </w:tcPr>
          <w:p w14:paraId="4EDC1C9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C9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C9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C9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C9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C9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C9B" w14:textId="77777777" w:rsidR="002B1AFB" w:rsidRPr="007F669D" w:rsidRDefault="007215F5" w:rsidP="002B1AFB">
            <w:pPr>
              <w:rPr>
                <w:rFonts w:ascii="Times New Roman" w:eastAsia="Times New Roman" w:hAnsi="Times New Roman" w:cs="Times New Roman"/>
                <w:sz w:val="20"/>
              </w:rPr>
            </w:pPr>
          </w:p>
        </w:tc>
      </w:tr>
      <w:tr w:rsidR="00ED4365" w14:paraId="4EDC1CA4" w14:textId="77777777">
        <w:trPr>
          <w:trHeight w:val="300"/>
        </w:trPr>
        <w:tc>
          <w:tcPr>
            <w:tcW w:w="1178" w:type="dxa"/>
            <w:tcBorders>
              <w:top w:val="nil"/>
              <w:left w:val="nil"/>
              <w:bottom w:val="nil"/>
              <w:right w:val="nil"/>
            </w:tcBorders>
            <w:shd w:val="clear" w:color="auto" w:fill="auto"/>
            <w:noWrap/>
            <w:vAlign w:val="bottom"/>
            <w:hideMark/>
          </w:tcPr>
          <w:p w14:paraId="4EDC1C9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ΑΝ.ΕΛ:</w:t>
            </w:r>
          </w:p>
        </w:tc>
        <w:tc>
          <w:tcPr>
            <w:tcW w:w="1025" w:type="dxa"/>
            <w:tcBorders>
              <w:top w:val="nil"/>
              <w:left w:val="nil"/>
              <w:bottom w:val="nil"/>
              <w:right w:val="nil"/>
            </w:tcBorders>
            <w:shd w:val="clear" w:color="auto" w:fill="auto"/>
            <w:noWrap/>
            <w:vAlign w:val="bottom"/>
            <w:hideMark/>
          </w:tcPr>
          <w:p w14:paraId="4EDC1C9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C9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CA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CA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CA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CA3" w14:textId="77777777" w:rsidR="002B1AFB" w:rsidRPr="007F669D" w:rsidRDefault="007215F5" w:rsidP="002B1AFB">
            <w:pPr>
              <w:rPr>
                <w:rFonts w:ascii="Times New Roman" w:eastAsia="Times New Roman" w:hAnsi="Times New Roman" w:cs="Times New Roman"/>
                <w:sz w:val="20"/>
              </w:rPr>
            </w:pPr>
          </w:p>
        </w:tc>
      </w:tr>
      <w:tr w:rsidR="00ED4365" w14:paraId="4EDC1CAB" w14:textId="77777777">
        <w:trPr>
          <w:trHeight w:val="300"/>
        </w:trPr>
        <w:tc>
          <w:tcPr>
            <w:tcW w:w="2203" w:type="dxa"/>
            <w:gridSpan w:val="2"/>
            <w:tcBorders>
              <w:top w:val="nil"/>
              <w:left w:val="nil"/>
              <w:bottom w:val="nil"/>
              <w:right w:val="nil"/>
            </w:tcBorders>
            <w:shd w:val="clear" w:color="auto" w:fill="auto"/>
            <w:noWrap/>
            <w:vAlign w:val="bottom"/>
            <w:hideMark/>
          </w:tcPr>
          <w:p w14:paraId="4EDC1CA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CA6"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CA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CA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CA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CAA" w14:textId="77777777" w:rsidR="002B1AFB" w:rsidRPr="007F669D" w:rsidRDefault="007215F5" w:rsidP="002B1AFB">
            <w:pPr>
              <w:rPr>
                <w:rFonts w:ascii="Times New Roman" w:eastAsia="Times New Roman" w:hAnsi="Times New Roman" w:cs="Times New Roman"/>
                <w:sz w:val="20"/>
              </w:rPr>
            </w:pPr>
          </w:p>
        </w:tc>
      </w:tr>
      <w:tr w:rsidR="00ED4365" w14:paraId="4EDC1CB3" w14:textId="77777777">
        <w:trPr>
          <w:trHeight w:val="300"/>
        </w:trPr>
        <w:tc>
          <w:tcPr>
            <w:tcW w:w="1178" w:type="dxa"/>
            <w:tcBorders>
              <w:top w:val="nil"/>
              <w:left w:val="nil"/>
              <w:bottom w:val="nil"/>
              <w:right w:val="nil"/>
            </w:tcBorders>
            <w:shd w:val="clear" w:color="auto" w:fill="auto"/>
            <w:noWrap/>
            <w:vAlign w:val="bottom"/>
            <w:hideMark/>
          </w:tcPr>
          <w:p w14:paraId="4EDC1CA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CA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CA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CA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CB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CB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CB2" w14:textId="77777777" w:rsidR="002B1AFB" w:rsidRPr="007F669D" w:rsidRDefault="007215F5" w:rsidP="002B1AFB">
            <w:pPr>
              <w:rPr>
                <w:rFonts w:ascii="Times New Roman" w:eastAsia="Times New Roman" w:hAnsi="Times New Roman" w:cs="Times New Roman"/>
                <w:sz w:val="20"/>
              </w:rPr>
            </w:pPr>
          </w:p>
        </w:tc>
      </w:tr>
      <w:tr w:rsidR="00ED4365" w14:paraId="4EDC1CBB" w14:textId="77777777">
        <w:trPr>
          <w:trHeight w:val="300"/>
        </w:trPr>
        <w:tc>
          <w:tcPr>
            <w:tcW w:w="1178" w:type="dxa"/>
            <w:tcBorders>
              <w:top w:val="nil"/>
              <w:left w:val="nil"/>
              <w:bottom w:val="nil"/>
              <w:right w:val="nil"/>
            </w:tcBorders>
            <w:shd w:val="clear" w:color="auto" w:fill="auto"/>
            <w:noWrap/>
            <w:vAlign w:val="bottom"/>
            <w:hideMark/>
          </w:tcPr>
          <w:p w14:paraId="4EDC1CB4"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CB5"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CB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CB7"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CB8"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CB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CBA" w14:textId="77777777" w:rsidR="002B1AFB" w:rsidRPr="007F669D" w:rsidRDefault="007215F5" w:rsidP="002B1AFB">
            <w:pPr>
              <w:rPr>
                <w:rFonts w:ascii="Times New Roman" w:eastAsia="Times New Roman" w:hAnsi="Times New Roman" w:cs="Times New Roman"/>
                <w:sz w:val="20"/>
              </w:rPr>
            </w:pPr>
          </w:p>
        </w:tc>
      </w:tr>
      <w:tr w:rsidR="00ED4365" w14:paraId="4EDC1CC1"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CBC"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CB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110 ως έχει</w:t>
            </w:r>
          </w:p>
        </w:tc>
        <w:tc>
          <w:tcPr>
            <w:tcW w:w="1903" w:type="dxa"/>
            <w:tcBorders>
              <w:top w:val="nil"/>
              <w:left w:val="nil"/>
              <w:bottom w:val="nil"/>
              <w:right w:val="nil"/>
            </w:tcBorders>
            <w:shd w:val="clear" w:color="auto" w:fill="auto"/>
            <w:noWrap/>
            <w:vAlign w:val="bottom"/>
            <w:hideMark/>
          </w:tcPr>
          <w:p w14:paraId="4EDC1CB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CBF"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CC0" w14:textId="77777777" w:rsidR="002B1AFB" w:rsidRPr="007F669D" w:rsidRDefault="007215F5" w:rsidP="002B1AFB">
            <w:pPr>
              <w:rPr>
                <w:rFonts w:ascii="Times New Roman" w:eastAsia="Times New Roman" w:hAnsi="Times New Roman" w:cs="Times New Roman"/>
                <w:sz w:val="20"/>
              </w:rPr>
            </w:pPr>
          </w:p>
        </w:tc>
      </w:tr>
      <w:tr w:rsidR="00ED4365" w14:paraId="4EDC1CC9" w14:textId="77777777">
        <w:trPr>
          <w:trHeight w:val="300"/>
        </w:trPr>
        <w:tc>
          <w:tcPr>
            <w:tcW w:w="1178" w:type="dxa"/>
            <w:tcBorders>
              <w:top w:val="nil"/>
              <w:left w:val="nil"/>
              <w:bottom w:val="nil"/>
              <w:right w:val="nil"/>
            </w:tcBorders>
            <w:shd w:val="clear" w:color="auto" w:fill="auto"/>
            <w:noWrap/>
            <w:vAlign w:val="bottom"/>
            <w:hideMark/>
          </w:tcPr>
          <w:p w14:paraId="4EDC1CC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CC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CC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CC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CC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CC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CC8" w14:textId="77777777" w:rsidR="002B1AFB" w:rsidRPr="007F669D" w:rsidRDefault="007215F5" w:rsidP="002B1AFB">
            <w:pPr>
              <w:rPr>
                <w:rFonts w:ascii="Times New Roman" w:eastAsia="Times New Roman" w:hAnsi="Times New Roman" w:cs="Times New Roman"/>
                <w:sz w:val="20"/>
              </w:rPr>
            </w:pPr>
          </w:p>
        </w:tc>
      </w:tr>
      <w:tr w:rsidR="00ED4365" w14:paraId="4EDC1CD1" w14:textId="77777777">
        <w:trPr>
          <w:trHeight w:val="300"/>
        </w:trPr>
        <w:tc>
          <w:tcPr>
            <w:tcW w:w="1178" w:type="dxa"/>
            <w:tcBorders>
              <w:top w:val="nil"/>
              <w:left w:val="nil"/>
              <w:bottom w:val="nil"/>
              <w:right w:val="nil"/>
            </w:tcBorders>
            <w:shd w:val="clear" w:color="auto" w:fill="auto"/>
            <w:noWrap/>
            <w:vAlign w:val="bottom"/>
            <w:hideMark/>
          </w:tcPr>
          <w:p w14:paraId="4EDC1CC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CC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CC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CC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CC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CC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CD0" w14:textId="77777777" w:rsidR="002B1AFB" w:rsidRPr="007F669D" w:rsidRDefault="007215F5" w:rsidP="002B1AFB">
            <w:pPr>
              <w:rPr>
                <w:rFonts w:ascii="Times New Roman" w:eastAsia="Times New Roman" w:hAnsi="Times New Roman" w:cs="Times New Roman"/>
                <w:sz w:val="20"/>
              </w:rPr>
            </w:pPr>
          </w:p>
        </w:tc>
      </w:tr>
      <w:tr w:rsidR="00ED4365" w14:paraId="4EDC1CD9" w14:textId="77777777">
        <w:trPr>
          <w:trHeight w:val="300"/>
        </w:trPr>
        <w:tc>
          <w:tcPr>
            <w:tcW w:w="1178" w:type="dxa"/>
            <w:tcBorders>
              <w:top w:val="nil"/>
              <w:left w:val="nil"/>
              <w:bottom w:val="nil"/>
              <w:right w:val="nil"/>
            </w:tcBorders>
            <w:shd w:val="clear" w:color="auto" w:fill="auto"/>
            <w:noWrap/>
            <w:vAlign w:val="bottom"/>
            <w:hideMark/>
          </w:tcPr>
          <w:p w14:paraId="4EDC1CD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CD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CD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CD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CD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CD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CD8" w14:textId="77777777" w:rsidR="002B1AFB" w:rsidRPr="007F669D" w:rsidRDefault="007215F5" w:rsidP="002B1AFB">
            <w:pPr>
              <w:rPr>
                <w:rFonts w:ascii="Times New Roman" w:eastAsia="Times New Roman" w:hAnsi="Times New Roman" w:cs="Times New Roman"/>
                <w:sz w:val="20"/>
              </w:rPr>
            </w:pPr>
          </w:p>
        </w:tc>
      </w:tr>
      <w:tr w:rsidR="00ED4365" w14:paraId="4EDC1CE1" w14:textId="77777777">
        <w:trPr>
          <w:trHeight w:val="300"/>
        </w:trPr>
        <w:tc>
          <w:tcPr>
            <w:tcW w:w="1178" w:type="dxa"/>
            <w:tcBorders>
              <w:top w:val="nil"/>
              <w:left w:val="nil"/>
              <w:bottom w:val="nil"/>
              <w:right w:val="nil"/>
            </w:tcBorders>
            <w:shd w:val="clear" w:color="auto" w:fill="auto"/>
            <w:noWrap/>
            <w:vAlign w:val="bottom"/>
            <w:hideMark/>
          </w:tcPr>
          <w:p w14:paraId="4EDC1CD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CD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CD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CD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CD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CD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CE0" w14:textId="77777777" w:rsidR="002B1AFB" w:rsidRPr="007F669D" w:rsidRDefault="007215F5" w:rsidP="002B1AFB">
            <w:pPr>
              <w:rPr>
                <w:rFonts w:ascii="Times New Roman" w:eastAsia="Times New Roman" w:hAnsi="Times New Roman" w:cs="Times New Roman"/>
                <w:sz w:val="20"/>
              </w:rPr>
            </w:pPr>
          </w:p>
        </w:tc>
      </w:tr>
      <w:tr w:rsidR="00ED4365" w14:paraId="4EDC1CE9" w14:textId="77777777">
        <w:trPr>
          <w:trHeight w:val="300"/>
        </w:trPr>
        <w:tc>
          <w:tcPr>
            <w:tcW w:w="1178" w:type="dxa"/>
            <w:tcBorders>
              <w:top w:val="nil"/>
              <w:left w:val="nil"/>
              <w:bottom w:val="nil"/>
              <w:right w:val="nil"/>
            </w:tcBorders>
            <w:shd w:val="clear" w:color="auto" w:fill="auto"/>
            <w:noWrap/>
            <w:vAlign w:val="bottom"/>
            <w:hideMark/>
          </w:tcPr>
          <w:p w14:paraId="4EDC1CE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CE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CE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CE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CE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CE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CE8" w14:textId="77777777" w:rsidR="002B1AFB" w:rsidRPr="007F669D" w:rsidRDefault="007215F5" w:rsidP="002B1AFB">
            <w:pPr>
              <w:rPr>
                <w:rFonts w:ascii="Times New Roman" w:eastAsia="Times New Roman" w:hAnsi="Times New Roman" w:cs="Times New Roman"/>
                <w:sz w:val="20"/>
              </w:rPr>
            </w:pPr>
          </w:p>
        </w:tc>
      </w:tr>
      <w:tr w:rsidR="00ED4365" w14:paraId="4EDC1CF1" w14:textId="77777777">
        <w:trPr>
          <w:trHeight w:val="300"/>
        </w:trPr>
        <w:tc>
          <w:tcPr>
            <w:tcW w:w="1178" w:type="dxa"/>
            <w:tcBorders>
              <w:top w:val="nil"/>
              <w:left w:val="nil"/>
              <w:bottom w:val="nil"/>
              <w:right w:val="nil"/>
            </w:tcBorders>
            <w:shd w:val="clear" w:color="auto" w:fill="auto"/>
            <w:noWrap/>
            <w:vAlign w:val="bottom"/>
            <w:hideMark/>
          </w:tcPr>
          <w:p w14:paraId="4EDC1CE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1CE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CE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CE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CE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CE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CF0" w14:textId="77777777" w:rsidR="002B1AFB" w:rsidRPr="007F669D" w:rsidRDefault="007215F5" w:rsidP="002B1AFB">
            <w:pPr>
              <w:rPr>
                <w:rFonts w:ascii="Times New Roman" w:eastAsia="Times New Roman" w:hAnsi="Times New Roman" w:cs="Times New Roman"/>
                <w:sz w:val="20"/>
              </w:rPr>
            </w:pPr>
          </w:p>
        </w:tc>
      </w:tr>
      <w:tr w:rsidR="00ED4365" w14:paraId="4EDC1CF8" w14:textId="77777777">
        <w:trPr>
          <w:trHeight w:val="300"/>
        </w:trPr>
        <w:tc>
          <w:tcPr>
            <w:tcW w:w="2203" w:type="dxa"/>
            <w:gridSpan w:val="2"/>
            <w:tcBorders>
              <w:top w:val="nil"/>
              <w:left w:val="nil"/>
              <w:bottom w:val="nil"/>
              <w:right w:val="nil"/>
            </w:tcBorders>
            <w:shd w:val="clear" w:color="auto" w:fill="auto"/>
            <w:noWrap/>
            <w:vAlign w:val="bottom"/>
            <w:hideMark/>
          </w:tcPr>
          <w:p w14:paraId="4EDC1CF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CF3"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CF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CF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CF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CF7" w14:textId="77777777" w:rsidR="002B1AFB" w:rsidRPr="007F669D" w:rsidRDefault="007215F5" w:rsidP="002B1AFB">
            <w:pPr>
              <w:rPr>
                <w:rFonts w:ascii="Times New Roman" w:eastAsia="Times New Roman" w:hAnsi="Times New Roman" w:cs="Times New Roman"/>
                <w:sz w:val="20"/>
              </w:rPr>
            </w:pPr>
          </w:p>
        </w:tc>
      </w:tr>
      <w:tr w:rsidR="00ED4365" w14:paraId="4EDC1D00" w14:textId="77777777">
        <w:trPr>
          <w:trHeight w:val="300"/>
        </w:trPr>
        <w:tc>
          <w:tcPr>
            <w:tcW w:w="1178" w:type="dxa"/>
            <w:tcBorders>
              <w:top w:val="nil"/>
              <w:left w:val="nil"/>
              <w:bottom w:val="nil"/>
              <w:right w:val="nil"/>
            </w:tcBorders>
            <w:shd w:val="clear" w:color="auto" w:fill="auto"/>
            <w:noWrap/>
            <w:vAlign w:val="bottom"/>
            <w:hideMark/>
          </w:tcPr>
          <w:p w14:paraId="4EDC1CF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CF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CF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CF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CF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CF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CFF" w14:textId="77777777" w:rsidR="002B1AFB" w:rsidRPr="007F669D" w:rsidRDefault="007215F5" w:rsidP="002B1AFB">
            <w:pPr>
              <w:rPr>
                <w:rFonts w:ascii="Times New Roman" w:eastAsia="Times New Roman" w:hAnsi="Times New Roman" w:cs="Times New Roman"/>
                <w:sz w:val="20"/>
              </w:rPr>
            </w:pPr>
          </w:p>
        </w:tc>
      </w:tr>
      <w:tr w:rsidR="00ED4365" w14:paraId="4EDC1D08" w14:textId="77777777">
        <w:trPr>
          <w:trHeight w:val="300"/>
        </w:trPr>
        <w:tc>
          <w:tcPr>
            <w:tcW w:w="1178" w:type="dxa"/>
            <w:tcBorders>
              <w:top w:val="nil"/>
              <w:left w:val="nil"/>
              <w:bottom w:val="nil"/>
              <w:right w:val="nil"/>
            </w:tcBorders>
            <w:shd w:val="clear" w:color="auto" w:fill="auto"/>
            <w:noWrap/>
            <w:vAlign w:val="bottom"/>
            <w:hideMark/>
          </w:tcPr>
          <w:p w14:paraId="4EDC1D01"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D02"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D0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D04"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D05"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D0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D07" w14:textId="77777777" w:rsidR="002B1AFB" w:rsidRPr="007F669D" w:rsidRDefault="007215F5" w:rsidP="002B1AFB">
            <w:pPr>
              <w:rPr>
                <w:rFonts w:ascii="Times New Roman" w:eastAsia="Times New Roman" w:hAnsi="Times New Roman" w:cs="Times New Roman"/>
                <w:sz w:val="20"/>
              </w:rPr>
            </w:pPr>
          </w:p>
        </w:tc>
      </w:tr>
      <w:tr w:rsidR="00ED4365" w14:paraId="4EDC1D0E"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D09"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D0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111 ως έχει</w:t>
            </w:r>
          </w:p>
        </w:tc>
        <w:tc>
          <w:tcPr>
            <w:tcW w:w="1903" w:type="dxa"/>
            <w:tcBorders>
              <w:top w:val="nil"/>
              <w:left w:val="nil"/>
              <w:bottom w:val="nil"/>
              <w:right w:val="nil"/>
            </w:tcBorders>
            <w:shd w:val="clear" w:color="auto" w:fill="auto"/>
            <w:noWrap/>
            <w:vAlign w:val="bottom"/>
            <w:hideMark/>
          </w:tcPr>
          <w:p w14:paraId="4EDC1D0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D0C"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D0D" w14:textId="77777777" w:rsidR="002B1AFB" w:rsidRPr="007F669D" w:rsidRDefault="007215F5" w:rsidP="002B1AFB">
            <w:pPr>
              <w:rPr>
                <w:rFonts w:ascii="Times New Roman" w:eastAsia="Times New Roman" w:hAnsi="Times New Roman" w:cs="Times New Roman"/>
                <w:sz w:val="20"/>
              </w:rPr>
            </w:pPr>
          </w:p>
        </w:tc>
      </w:tr>
      <w:tr w:rsidR="00ED4365" w14:paraId="4EDC1D16" w14:textId="77777777">
        <w:trPr>
          <w:trHeight w:val="300"/>
        </w:trPr>
        <w:tc>
          <w:tcPr>
            <w:tcW w:w="1178" w:type="dxa"/>
            <w:tcBorders>
              <w:top w:val="nil"/>
              <w:left w:val="nil"/>
              <w:bottom w:val="nil"/>
              <w:right w:val="nil"/>
            </w:tcBorders>
            <w:shd w:val="clear" w:color="auto" w:fill="auto"/>
            <w:noWrap/>
            <w:vAlign w:val="bottom"/>
            <w:hideMark/>
          </w:tcPr>
          <w:p w14:paraId="4EDC1D0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D1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D1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D1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D1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D1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D15" w14:textId="77777777" w:rsidR="002B1AFB" w:rsidRPr="007F669D" w:rsidRDefault="007215F5" w:rsidP="002B1AFB">
            <w:pPr>
              <w:rPr>
                <w:rFonts w:ascii="Times New Roman" w:eastAsia="Times New Roman" w:hAnsi="Times New Roman" w:cs="Times New Roman"/>
                <w:sz w:val="20"/>
              </w:rPr>
            </w:pPr>
          </w:p>
        </w:tc>
      </w:tr>
      <w:tr w:rsidR="00ED4365" w14:paraId="4EDC1D1E" w14:textId="77777777">
        <w:trPr>
          <w:trHeight w:val="300"/>
        </w:trPr>
        <w:tc>
          <w:tcPr>
            <w:tcW w:w="1178" w:type="dxa"/>
            <w:tcBorders>
              <w:top w:val="nil"/>
              <w:left w:val="nil"/>
              <w:bottom w:val="nil"/>
              <w:right w:val="nil"/>
            </w:tcBorders>
            <w:shd w:val="clear" w:color="auto" w:fill="auto"/>
            <w:noWrap/>
            <w:vAlign w:val="bottom"/>
            <w:hideMark/>
          </w:tcPr>
          <w:p w14:paraId="4EDC1D1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D1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D1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D1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D1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D1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D1D" w14:textId="77777777" w:rsidR="002B1AFB" w:rsidRPr="007F669D" w:rsidRDefault="007215F5" w:rsidP="002B1AFB">
            <w:pPr>
              <w:rPr>
                <w:rFonts w:ascii="Times New Roman" w:eastAsia="Times New Roman" w:hAnsi="Times New Roman" w:cs="Times New Roman"/>
                <w:sz w:val="20"/>
              </w:rPr>
            </w:pPr>
          </w:p>
        </w:tc>
      </w:tr>
      <w:tr w:rsidR="00ED4365" w14:paraId="4EDC1D26" w14:textId="77777777">
        <w:trPr>
          <w:trHeight w:val="300"/>
        </w:trPr>
        <w:tc>
          <w:tcPr>
            <w:tcW w:w="1178" w:type="dxa"/>
            <w:tcBorders>
              <w:top w:val="nil"/>
              <w:left w:val="nil"/>
              <w:bottom w:val="nil"/>
              <w:right w:val="nil"/>
            </w:tcBorders>
            <w:shd w:val="clear" w:color="auto" w:fill="auto"/>
            <w:noWrap/>
            <w:vAlign w:val="bottom"/>
            <w:hideMark/>
          </w:tcPr>
          <w:p w14:paraId="4EDC1D1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D2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D2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D2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D2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D2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D25" w14:textId="77777777" w:rsidR="002B1AFB" w:rsidRPr="007F669D" w:rsidRDefault="007215F5" w:rsidP="002B1AFB">
            <w:pPr>
              <w:rPr>
                <w:rFonts w:ascii="Times New Roman" w:eastAsia="Times New Roman" w:hAnsi="Times New Roman" w:cs="Times New Roman"/>
                <w:sz w:val="20"/>
              </w:rPr>
            </w:pPr>
          </w:p>
        </w:tc>
      </w:tr>
      <w:tr w:rsidR="00ED4365" w14:paraId="4EDC1D2E" w14:textId="77777777">
        <w:trPr>
          <w:trHeight w:val="300"/>
        </w:trPr>
        <w:tc>
          <w:tcPr>
            <w:tcW w:w="1178" w:type="dxa"/>
            <w:tcBorders>
              <w:top w:val="nil"/>
              <w:left w:val="nil"/>
              <w:bottom w:val="nil"/>
              <w:right w:val="nil"/>
            </w:tcBorders>
            <w:shd w:val="clear" w:color="auto" w:fill="auto"/>
            <w:noWrap/>
            <w:vAlign w:val="bottom"/>
            <w:hideMark/>
          </w:tcPr>
          <w:p w14:paraId="4EDC1D2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D2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D2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D2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D2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D2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D2D" w14:textId="77777777" w:rsidR="002B1AFB" w:rsidRPr="007F669D" w:rsidRDefault="007215F5" w:rsidP="002B1AFB">
            <w:pPr>
              <w:rPr>
                <w:rFonts w:ascii="Times New Roman" w:eastAsia="Times New Roman" w:hAnsi="Times New Roman" w:cs="Times New Roman"/>
                <w:sz w:val="20"/>
              </w:rPr>
            </w:pPr>
          </w:p>
        </w:tc>
      </w:tr>
      <w:tr w:rsidR="00ED4365" w14:paraId="4EDC1D36" w14:textId="77777777">
        <w:trPr>
          <w:trHeight w:val="300"/>
        </w:trPr>
        <w:tc>
          <w:tcPr>
            <w:tcW w:w="1178" w:type="dxa"/>
            <w:tcBorders>
              <w:top w:val="nil"/>
              <w:left w:val="nil"/>
              <w:bottom w:val="nil"/>
              <w:right w:val="nil"/>
            </w:tcBorders>
            <w:shd w:val="clear" w:color="auto" w:fill="auto"/>
            <w:noWrap/>
            <w:vAlign w:val="bottom"/>
            <w:hideMark/>
          </w:tcPr>
          <w:p w14:paraId="4EDC1D2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D3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D3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D3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1D3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D3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D35" w14:textId="77777777" w:rsidR="002B1AFB" w:rsidRPr="007F669D" w:rsidRDefault="007215F5" w:rsidP="002B1AFB">
            <w:pPr>
              <w:rPr>
                <w:rFonts w:ascii="Times New Roman" w:eastAsia="Times New Roman" w:hAnsi="Times New Roman" w:cs="Times New Roman"/>
                <w:sz w:val="20"/>
              </w:rPr>
            </w:pPr>
          </w:p>
        </w:tc>
      </w:tr>
      <w:tr w:rsidR="00ED4365" w14:paraId="4EDC1D3E" w14:textId="77777777">
        <w:trPr>
          <w:trHeight w:val="300"/>
        </w:trPr>
        <w:tc>
          <w:tcPr>
            <w:tcW w:w="1178" w:type="dxa"/>
            <w:tcBorders>
              <w:top w:val="nil"/>
              <w:left w:val="nil"/>
              <w:bottom w:val="nil"/>
              <w:right w:val="nil"/>
            </w:tcBorders>
            <w:shd w:val="clear" w:color="auto" w:fill="auto"/>
            <w:noWrap/>
            <w:vAlign w:val="bottom"/>
            <w:hideMark/>
          </w:tcPr>
          <w:p w14:paraId="4EDC1D3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1D3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D3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D3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D3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D3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D3D" w14:textId="77777777" w:rsidR="002B1AFB" w:rsidRPr="007F669D" w:rsidRDefault="007215F5" w:rsidP="002B1AFB">
            <w:pPr>
              <w:rPr>
                <w:rFonts w:ascii="Times New Roman" w:eastAsia="Times New Roman" w:hAnsi="Times New Roman" w:cs="Times New Roman"/>
                <w:sz w:val="20"/>
              </w:rPr>
            </w:pPr>
          </w:p>
        </w:tc>
      </w:tr>
      <w:tr w:rsidR="00ED4365" w14:paraId="4EDC1D45" w14:textId="77777777">
        <w:trPr>
          <w:trHeight w:val="300"/>
        </w:trPr>
        <w:tc>
          <w:tcPr>
            <w:tcW w:w="2203" w:type="dxa"/>
            <w:gridSpan w:val="2"/>
            <w:tcBorders>
              <w:top w:val="nil"/>
              <w:left w:val="nil"/>
              <w:bottom w:val="nil"/>
              <w:right w:val="nil"/>
            </w:tcBorders>
            <w:shd w:val="clear" w:color="auto" w:fill="auto"/>
            <w:noWrap/>
            <w:vAlign w:val="bottom"/>
            <w:hideMark/>
          </w:tcPr>
          <w:p w14:paraId="4EDC1D3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D40"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D4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D4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D4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D44" w14:textId="77777777" w:rsidR="002B1AFB" w:rsidRPr="007F669D" w:rsidRDefault="007215F5" w:rsidP="002B1AFB">
            <w:pPr>
              <w:rPr>
                <w:rFonts w:ascii="Times New Roman" w:eastAsia="Times New Roman" w:hAnsi="Times New Roman" w:cs="Times New Roman"/>
                <w:sz w:val="20"/>
              </w:rPr>
            </w:pPr>
          </w:p>
        </w:tc>
      </w:tr>
      <w:tr w:rsidR="00ED4365" w14:paraId="4EDC1D4D" w14:textId="77777777">
        <w:trPr>
          <w:trHeight w:val="300"/>
        </w:trPr>
        <w:tc>
          <w:tcPr>
            <w:tcW w:w="1178" w:type="dxa"/>
            <w:tcBorders>
              <w:top w:val="nil"/>
              <w:left w:val="nil"/>
              <w:bottom w:val="nil"/>
              <w:right w:val="nil"/>
            </w:tcBorders>
            <w:shd w:val="clear" w:color="auto" w:fill="auto"/>
            <w:noWrap/>
            <w:vAlign w:val="bottom"/>
            <w:hideMark/>
          </w:tcPr>
          <w:p w14:paraId="4EDC1D4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D4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D4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D4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D4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D4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D4C" w14:textId="77777777" w:rsidR="002B1AFB" w:rsidRPr="007F669D" w:rsidRDefault="007215F5" w:rsidP="002B1AFB">
            <w:pPr>
              <w:rPr>
                <w:rFonts w:ascii="Times New Roman" w:eastAsia="Times New Roman" w:hAnsi="Times New Roman" w:cs="Times New Roman"/>
                <w:sz w:val="20"/>
              </w:rPr>
            </w:pPr>
          </w:p>
        </w:tc>
      </w:tr>
      <w:tr w:rsidR="00ED4365" w14:paraId="4EDC1D55" w14:textId="77777777">
        <w:trPr>
          <w:trHeight w:val="300"/>
        </w:trPr>
        <w:tc>
          <w:tcPr>
            <w:tcW w:w="1178" w:type="dxa"/>
            <w:tcBorders>
              <w:top w:val="nil"/>
              <w:left w:val="nil"/>
              <w:bottom w:val="nil"/>
              <w:right w:val="nil"/>
            </w:tcBorders>
            <w:shd w:val="clear" w:color="auto" w:fill="auto"/>
            <w:noWrap/>
            <w:vAlign w:val="bottom"/>
            <w:hideMark/>
          </w:tcPr>
          <w:p w14:paraId="4EDC1D4E"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D4F"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D5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D51"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D52"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D5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D54" w14:textId="77777777" w:rsidR="002B1AFB" w:rsidRPr="007F669D" w:rsidRDefault="007215F5" w:rsidP="002B1AFB">
            <w:pPr>
              <w:rPr>
                <w:rFonts w:ascii="Times New Roman" w:eastAsia="Times New Roman" w:hAnsi="Times New Roman" w:cs="Times New Roman"/>
                <w:sz w:val="20"/>
              </w:rPr>
            </w:pPr>
          </w:p>
        </w:tc>
      </w:tr>
      <w:tr w:rsidR="00ED4365" w14:paraId="4EDC1D5B"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D56"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D5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112 ως έχει</w:t>
            </w:r>
          </w:p>
        </w:tc>
        <w:tc>
          <w:tcPr>
            <w:tcW w:w="1903" w:type="dxa"/>
            <w:tcBorders>
              <w:top w:val="nil"/>
              <w:left w:val="nil"/>
              <w:bottom w:val="nil"/>
              <w:right w:val="nil"/>
            </w:tcBorders>
            <w:shd w:val="clear" w:color="auto" w:fill="auto"/>
            <w:noWrap/>
            <w:vAlign w:val="bottom"/>
            <w:hideMark/>
          </w:tcPr>
          <w:p w14:paraId="4EDC1D5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D59"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D5A" w14:textId="77777777" w:rsidR="002B1AFB" w:rsidRPr="007F669D" w:rsidRDefault="007215F5" w:rsidP="002B1AFB">
            <w:pPr>
              <w:rPr>
                <w:rFonts w:ascii="Times New Roman" w:eastAsia="Times New Roman" w:hAnsi="Times New Roman" w:cs="Times New Roman"/>
                <w:sz w:val="20"/>
              </w:rPr>
            </w:pPr>
          </w:p>
        </w:tc>
      </w:tr>
      <w:tr w:rsidR="00ED4365" w14:paraId="4EDC1D63" w14:textId="77777777">
        <w:trPr>
          <w:trHeight w:val="300"/>
        </w:trPr>
        <w:tc>
          <w:tcPr>
            <w:tcW w:w="1178" w:type="dxa"/>
            <w:tcBorders>
              <w:top w:val="nil"/>
              <w:left w:val="nil"/>
              <w:bottom w:val="nil"/>
              <w:right w:val="nil"/>
            </w:tcBorders>
            <w:shd w:val="clear" w:color="auto" w:fill="auto"/>
            <w:noWrap/>
            <w:vAlign w:val="bottom"/>
            <w:hideMark/>
          </w:tcPr>
          <w:p w14:paraId="4EDC1D5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D5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D5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D5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D6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D6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D62" w14:textId="77777777" w:rsidR="002B1AFB" w:rsidRPr="007F669D" w:rsidRDefault="007215F5" w:rsidP="002B1AFB">
            <w:pPr>
              <w:rPr>
                <w:rFonts w:ascii="Times New Roman" w:eastAsia="Times New Roman" w:hAnsi="Times New Roman" w:cs="Times New Roman"/>
                <w:sz w:val="20"/>
              </w:rPr>
            </w:pPr>
          </w:p>
        </w:tc>
      </w:tr>
      <w:tr w:rsidR="00ED4365" w14:paraId="4EDC1D6B" w14:textId="77777777">
        <w:trPr>
          <w:trHeight w:val="300"/>
        </w:trPr>
        <w:tc>
          <w:tcPr>
            <w:tcW w:w="1178" w:type="dxa"/>
            <w:tcBorders>
              <w:top w:val="nil"/>
              <w:left w:val="nil"/>
              <w:bottom w:val="nil"/>
              <w:right w:val="nil"/>
            </w:tcBorders>
            <w:shd w:val="clear" w:color="auto" w:fill="auto"/>
            <w:noWrap/>
            <w:vAlign w:val="bottom"/>
            <w:hideMark/>
          </w:tcPr>
          <w:p w14:paraId="4EDC1D6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D6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D6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D6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D6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D6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D6A" w14:textId="77777777" w:rsidR="002B1AFB" w:rsidRPr="007F669D" w:rsidRDefault="007215F5" w:rsidP="002B1AFB">
            <w:pPr>
              <w:rPr>
                <w:rFonts w:ascii="Times New Roman" w:eastAsia="Times New Roman" w:hAnsi="Times New Roman" w:cs="Times New Roman"/>
                <w:sz w:val="20"/>
              </w:rPr>
            </w:pPr>
          </w:p>
        </w:tc>
      </w:tr>
      <w:tr w:rsidR="00ED4365" w14:paraId="4EDC1D73" w14:textId="77777777">
        <w:trPr>
          <w:trHeight w:val="300"/>
        </w:trPr>
        <w:tc>
          <w:tcPr>
            <w:tcW w:w="1178" w:type="dxa"/>
            <w:tcBorders>
              <w:top w:val="nil"/>
              <w:left w:val="nil"/>
              <w:bottom w:val="nil"/>
              <w:right w:val="nil"/>
            </w:tcBorders>
            <w:shd w:val="clear" w:color="auto" w:fill="auto"/>
            <w:noWrap/>
            <w:vAlign w:val="bottom"/>
            <w:hideMark/>
          </w:tcPr>
          <w:p w14:paraId="4EDC1D6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D6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D6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D6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D7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D7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D72" w14:textId="77777777" w:rsidR="002B1AFB" w:rsidRPr="007F669D" w:rsidRDefault="007215F5" w:rsidP="002B1AFB">
            <w:pPr>
              <w:rPr>
                <w:rFonts w:ascii="Times New Roman" w:eastAsia="Times New Roman" w:hAnsi="Times New Roman" w:cs="Times New Roman"/>
                <w:sz w:val="20"/>
              </w:rPr>
            </w:pPr>
          </w:p>
        </w:tc>
      </w:tr>
      <w:tr w:rsidR="00ED4365" w14:paraId="4EDC1D7B" w14:textId="77777777">
        <w:trPr>
          <w:trHeight w:val="300"/>
        </w:trPr>
        <w:tc>
          <w:tcPr>
            <w:tcW w:w="1178" w:type="dxa"/>
            <w:tcBorders>
              <w:top w:val="nil"/>
              <w:left w:val="nil"/>
              <w:bottom w:val="nil"/>
              <w:right w:val="nil"/>
            </w:tcBorders>
            <w:shd w:val="clear" w:color="auto" w:fill="auto"/>
            <w:noWrap/>
            <w:vAlign w:val="bottom"/>
            <w:hideMark/>
          </w:tcPr>
          <w:p w14:paraId="4EDC1D7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D7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D7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D7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D7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D7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D7A" w14:textId="77777777" w:rsidR="002B1AFB" w:rsidRPr="007F669D" w:rsidRDefault="007215F5" w:rsidP="002B1AFB">
            <w:pPr>
              <w:rPr>
                <w:rFonts w:ascii="Times New Roman" w:eastAsia="Times New Roman" w:hAnsi="Times New Roman" w:cs="Times New Roman"/>
                <w:sz w:val="20"/>
              </w:rPr>
            </w:pPr>
          </w:p>
        </w:tc>
      </w:tr>
      <w:tr w:rsidR="00ED4365" w14:paraId="4EDC1D83" w14:textId="77777777">
        <w:trPr>
          <w:trHeight w:val="300"/>
        </w:trPr>
        <w:tc>
          <w:tcPr>
            <w:tcW w:w="1178" w:type="dxa"/>
            <w:tcBorders>
              <w:top w:val="nil"/>
              <w:left w:val="nil"/>
              <w:bottom w:val="nil"/>
              <w:right w:val="nil"/>
            </w:tcBorders>
            <w:shd w:val="clear" w:color="auto" w:fill="auto"/>
            <w:noWrap/>
            <w:vAlign w:val="bottom"/>
            <w:hideMark/>
          </w:tcPr>
          <w:p w14:paraId="4EDC1D7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D7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D7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D7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1D8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D8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D82" w14:textId="77777777" w:rsidR="002B1AFB" w:rsidRPr="007F669D" w:rsidRDefault="007215F5" w:rsidP="002B1AFB">
            <w:pPr>
              <w:rPr>
                <w:rFonts w:ascii="Times New Roman" w:eastAsia="Times New Roman" w:hAnsi="Times New Roman" w:cs="Times New Roman"/>
                <w:sz w:val="20"/>
              </w:rPr>
            </w:pPr>
          </w:p>
        </w:tc>
      </w:tr>
      <w:tr w:rsidR="00ED4365" w14:paraId="4EDC1D8B" w14:textId="77777777">
        <w:trPr>
          <w:trHeight w:val="300"/>
        </w:trPr>
        <w:tc>
          <w:tcPr>
            <w:tcW w:w="1178" w:type="dxa"/>
            <w:tcBorders>
              <w:top w:val="nil"/>
              <w:left w:val="nil"/>
              <w:bottom w:val="nil"/>
              <w:right w:val="nil"/>
            </w:tcBorders>
            <w:shd w:val="clear" w:color="auto" w:fill="auto"/>
            <w:noWrap/>
            <w:vAlign w:val="bottom"/>
            <w:hideMark/>
          </w:tcPr>
          <w:p w14:paraId="4EDC1D8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ΑΝ.ΕΛ:</w:t>
            </w:r>
          </w:p>
        </w:tc>
        <w:tc>
          <w:tcPr>
            <w:tcW w:w="1025" w:type="dxa"/>
            <w:tcBorders>
              <w:top w:val="nil"/>
              <w:left w:val="nil"/>
              <w:bottom w:val="nil"/>
              <w:right w:val="nil"/>
            </w:tcBorders>
            <w:shd w:val="clear" w:color="auto" w:fill="auto"/>
            <w:noWrap/>
            <w:vAlign w:val="bottom"/>
            <w:hideMark/>
          </w:tcPr>
          <w:p w14:paraId="4EDC1D8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D8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D8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D8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D8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D8A" w14:textId="77777777" w:rsidR="002B1AFB" w:rsidRPr="007F669D" w:rsidRDefault="007215F5" w:rsidP="002B1AFB">
            <w:pPr>
              <w:rPr>
                <w:rFonts w:ascii="Times New Roman" w:eastAsia="Times New Roman" w:hAnsi="Times New Roman" w:cs="Times New Roman"/>
                <w:sz w:val="20"/>
              </w:rPr>
            </w:pPr>
          </w:p>
        </w:tc>
      </w:tr>
      <w:tr w:rsidR="00ED4365" w14:paraId="4EDC1D92" w14:textId="77777777">
        <w:trPr>
          <w:trHeight w:val="300"/>
        </w:trPr>
        <w:tc>
          <w:tcPr>
            <w:tcW w:w="2203" w:type="dxa"/>
            <w:gridSpan w:val="2"/>
            <w:tcBorders>
              <w:top w:val="nil"/>
              <w:left w:val="nil"/>
              <w:bottom w:val="nil"/>
              <w:right w:val="nil"/>
            </w:tcBorders>
            <w:shd w:val="clear" w:color="auto" w:fill="auto"/>
            <w:noWrap/>
            <w:vAlign w:val="bottom"/>
            <w:hideMark/>
          </w:tcPr>
          <w:p w14:paraId="4EDC1D8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D8D"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D8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D8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D9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D91" w14:textId="77777777" w:rsidR="002B1AFB" w:rsidRPr="007F669D" w:rsidRDefault="007215F5" w:rsidP="002B1AFB">
            <w:pPr>
              <w:rPr>
                <w:rFonts w:ascii="Times New Roman" w:eastAsia="Times New Roman" w:hAnsi="Times New Roman" w:cs="Times New Roman"/>
                <w:sz w:val="20"/>
              </w:rPr>
            </w:pPr>
          </w:p>
        </w:tc>
      </w:tr>
      <w:tr w:rsidR="00ED4365" w14:paraId="4EDC1D9A" w14:textId="77777777">
        <w:trPr>
          <w:trHeight w:val="300"/>
        </w:trPr>
        <w:tc>
          <w:tcPr>
            <w:tcW w:w="1178" w:type="dxa"/>
            <w:tcBorders>
              <w:top w:val="nil"/>
              <w:left w:val="nil"/>
              <w:bottom w:val="nil"/>
              <w:right w:val="nil"/>
            </w:tcBorders>
            <w:shd w:val="clear" w:color="auto" w:fill="auto"/>
            <w:noWrap/>
            <w:vAlign w:val="bottom"/>
            <w:hideMark/>
          </w:tcPr>
          <w:p w14:paraId="4EDC1D9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D9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D9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D9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D9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D9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D99" w14:textId="77777777" w:rsidR="002B1AFB" w:rsidRPr="007F669D" w:rsidRDefault="007215F5" w:rsidP="002B1AFB">
            <w:pPr>
              <w:rPr>
                <w:rFonts w:ascii="Times New Roman" w:eastAsia="Times New Roman" w:hAnsi="Times New Roman" w:cs="Times New Roman"/>
                <w:sz w:val="20"/>
              </w:rPr>
            </w:pPr>
          </w:p>
        </w:tc>
      </w:tr>
      <w:tr w:rsidR="00ED4365" w14:paraId="4EDC1DA2" w14:textId="77777777">
        <w:trPr>
          <w:trHeight w:val="300"/>
        </w:trPr>
        <w:tc>
          <w:tcPr>
            <w:tcW w:w="1178" w:type="dxa"/>
            <w:tcBorders>
              <w:top w:val="nil"/>
              <w:left w:val="nil"/>
              <w:bottom w:val="nil"/>
              <w:right w:val="nil"/>
            </w:tcBorders>
            <w:shd w:val="clear" w:color="auto" w:fill="auto"/>
            <w:noWrap/>
            <w:vAlign w:val="bottom"/>
            <w:hideMark/>
          </w:tcPr>
          <w:p w14:paraId="4EDC1D9B"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D9C"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D9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D9E"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D9F"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DA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DA1" w14:textId="77777777" w:rsidR="002B1AFB" w:rsidRPr="007F669D" w:rsidRDefault="007215F5" w:rsidP="002B1AFB">
            <w:pPr>
              <w:rPr>
                <w:rFonts w:ascii="Times New Roman" w:eastAsia="Times New Roman" w:hAnsi="Times New Roman" w:cs="Times New Roman"/>
                <w:sz w:val="20"/>
              </w:rPr>
            </w:pPr>
          </w:p>
        </w:tc>
      </w:tr>
      <w:tr w:rsidR="00ED4365" w14:paraId="4EDC1DA8"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DA3"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DA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113 ως έχει</w:t>
            </w:r>
          </w:p>
        </w:tc>
        <w:tc>
          <w:tcPr>
            <w:tcW w:w="1903" w:type="dxa"/>
            <w:tcBorders>
              <w:top w:val="nil"/>
              <w:left w:val="nil"/>
              <w:bottom w:val="nil"/>
              <w:right w:val="nil"/>
            </w:tcBorders>
            <w:shd w:val="clear" w:color="auto" w:fill="auto"/>
            <w:noWrap/>
            <w:vAlign w:val="bottom"/>
            <w:hideMark/>
          </w:tcPr>
          <w:p w14:paraId="4EDC1DA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DA6"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DA7" w14:textId="77777777" w:rsidR="002B1AFB" w:rsidRPr="007F669D" w:rsidRDefault="007215F5" w:rsidP="002B1AFB">
            <w:pPr>
              <w:rPr>
                <w:rFonts w:ascii="Times New Roman" w:eastAsia="Times New Roman" w:hAnsi="Times New Roman" w:cs="Times New Roman"/>
                <w:sz w:val="20"/>
              </w:rPr>
            </w:pPr>
          </w:p>
        </w:tc>
      </w:tr>
      <w:tr w:rsidR="00ED4365" w14:paraId="4EDC1DB0" w14:textId="77777777">
        <w:trPr>
          <w:trHeight w:val="300"/>
        </w:trPr>
        <w:tc>
          <w:tcPr>
            <w:tcW w:w="1178" w:type="dxa"/>
            <w:tcBorders>
              <w:top w:val="nil"/>
              <w:left w:val="nil"/>
              <w:bottom w:val="nil"/>
              <w:right w:val="nil"/>
            </w:tcBorders>
            <w:shd w:val="clear" w:color="auto" w:fill="auto"/>
            <w:noWrap/>
            <w:vAlign w:val="bottom"/>
            <w:hideMark/>
          </w:tcPr>
          <w:p w14:paraId="4EDC1DA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DA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DA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DA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DA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DA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DAF" w14:textId="77777777" w:rsidR="002B1AFB" w:rsidRPr="007F669D" w:rsidRDefault="007215F5" w:rsidP="002B1AFB">
            <w:pPr>
              <w:rPr>
                <w:rFonts w:ascii="Times New Roman" w:eastAsia="Times New Roman" w:hAnsi="Times New Roman" w:cs="Times New Roman"/>
                <w:sz w:val="20"/>
              </w:rPr>
            </w:pPr>
          </w:p>
        </w:tc>
      </w:tr>
      <w:tr w:rsidR="00ED4365" w14:paraId="4EDC1DB8" w14:textId="77777777">
        <w:trPr>
          <w:trHeight w:val="300"/>
        </w:trPr>
        <w:tc>
          <w:tcPr>
            <w:tcW w:w="1178" w:type="dxa"/>
            <w:tcBorders>
              <w:top w:val="nil"/>
              <w:left w:val="nil"/>
              <w:bottom w:val="nil"/>
              <w:right w:val="nil"/>
            </w:tcBorders>
            <w:shd w:val="clear" w:color="auto" w:fill="auto"/>
            <w:noWrap/>
            <w:vAlign w:val="bottom"/>
            <w:hideMark/>
          </w:tcPr>
          <w:p w14:paraId="4EDC1DB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DB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DB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DB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DB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DB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DB7" w14:textId="77777777" w:rsidR="002B1AFB" w:rsidRPr="007F669D" w:rsidRDefault="007215F5" w:rsidP="002B1AFB">
            <w:pPr>
              <w:rPr>
                <w:rFonts w:ascii="Times New Roman" w:eastAsia="Times New Roman" w:hAnsi="Times New Roman" w:cs="Times New Roman"/>
                <w:sz w:val="20"/>
              </w:rPr>
            </w:pPr>
          </w:p>
        </w:tc>
      </w:tr>
      <w:tr w:rsidR="00ED4365" w14:paraId="4EDC1DC0" w14:textId="77777777">
        <w:trPr>
          <w:trHeight w:val="300"/>
        </w:trPr>
        <w:tc>
          <w:tcPr>
            <w:tcW w:w="1178" w:type="dxa"/>
            <w:tcBorders>
              <w:top w:val="nil"/>
              <w:left w:val="nil"/>
              <w:bottom w:val="nil"/>
              <w:right w:val="nil"/>
            </w:tcBorders>
            <w:shd w:val="clear" w:color="auto" w:fill="auto"/>
            <w:noWrap/>
            <w:vAlign w:val="bottom"/>
            <w:hideMark/>
          </w:tcPr>
          <w:p w14:paraId="4EDC1DB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DB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DB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DB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DB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DB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DBF" w14:textId="77777777" w:rsidR="002B1AFB" w:rsidRPr="007F669D" w:rsidRDefault="007215F5" w:rsidP="002B1AFB">
            <w:pPr>
              <w:rPr>
                <w:rFonts w:ascii="Times New Roman" w:eastAsia="Times New Roman" w:hAnsi="Times New Roman" w:cs="Times New Roman"/>
                <w:sz w:val="20"/>
              </w:rPr>
            </w:pPr>
          </w:p>
        </w:tc>
      </w:tr>
      <w:tr w:rsidR="00ED4365" w14:paraId="4EDC1DC8" w14:textId="77777777">
        <w:trPr>
          <w:trHeight w:val="300"/>
        </w:trPr>
        <w:tc>
          <w:tcPr>
            <w:tcW w:w="1178" w:type="dxa"/>
            <w:tcBorders>
              <w:top w:val="nil"/>
              <w:left w:val="nil"/>
              <w:bottom w:val="nil"/>
              <w:right w:val="nil"/>
            </w:tcBorders>
            <w:shd w:val="clear" w:color="auto" w:fill="auto"/>
            <w:noWrap/>
            <w:vAlign w:val="bottom"/>
            <w:hideMark/>
          </w:tcPr>
          <w:p w14:paraId="4EDC1DC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DC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DC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DC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1DC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DC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DC7" w14:textId="77777777" w:rsidR="002B1AFB" w:rsidRPr="007F669D" w:rsidRDefault="007215F5" w:rsidP="002B1AFB">
            <w:pPr>
              <w:rPr>
                <w:rFonts w:ascii="Times New Roman" w:eastAsia="Times New Roman" w:hAnsi="Times New Roman" w:cs="Times New Roman"/>
                <w:sz w:val="20"/>
              </w:rPr>
            </w:pPr>
          </w:p>
        </w:tc>
      </w:tr>
      <w:tr w:rsidR="00ED4365" w14:paraId="4EDC1DD0" w14:textId="77777777">
        <w:trPr>
          <w:trHeight w:val="300"/>
        </w:trPr>
        <w:tc>
          <w:tcPr>
            <w:tcW w:w="1178" w:type="dxa"/>
            <w:tcBorders>
              <w:top w:val="nil"/>
              <w:left w:val="nil"/>
              <w:bottom w:val="nil"/>
              <w:right w:val="nil"/>
            </w:tcBorders>
            <w:shd w:val="clear" w:color="auto" w:fill="auto"/>
            <w:noWrap/>
            <w:vAlign w:val="bottom"/>
            <w:hideMark/>
          </w:tcPr>
          <w:p w14:paraId="4EDC1DC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DC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DC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DC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DC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DC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DCF" w14:textId="77777777" w:rsidR="002B1AFB" w:rsidRPr="007F669D" w:rsidRDefault="007215F5" w:rsidP="002B1AFB">
            <w:pPr>
              <w:rPr>
                <w:rFonts w:ascii="Times New Roman" w:eastAsia="Times New Roman" w:hAnsi="Times New Roman" w:cs="Times New Roman"/>
                <w:sz w:val="20"/>
              </w:rPr>
            </w:pPr>
          </w:p>
        </w:tc>
      </w:tr>
      <w:tr w:rsidR="00ED4365" w14:paraId="4EDC1DD8" w14:textId="77777777">
        <w:trPr>
          <w:trHeight w:val="300"/>
        </w:trPr>
        <w:tc>
          <w:tcPr>
            <w:tcW w:w="1178" w:type="dxa"/>
            <w:tcBorders>
              <w:top w:val="nil"/>
              <w:left w:val="nil"/>
              <w:bottom w:val="nil"/>
              <w:right w:val="nil"/>
            </w:tcBorders>
            <w:shd w:val="clear" w:color="auto" w:fill="auto"/>
            <w:noWrap/>
            <w:vAlign w:val="bottom"/>
            <w:hideMark/>
          </w:tcPr>
          <w:p w14:paraId="4EDC1DD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1DD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DD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DD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DD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DD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DD7" w14:textId="77777777" w:rsidR="002B1AFB" w:rsidRPr="007F669D" w:rsidRDefault="007215F5" w:rsidP="002B1AFB">
            <w:pPr>
              <w:rPr>
                <w:rFonts w:ascii="Times New Roman" w:eastAsia="Times New Roman" w:hAnsi="Times New Roman" w:cs="Times New Roman"/>
                <w:sz w:val="20"/>
              </w:rPr>
            </w:pPr>
          </w:p>
        </w:tc>
      </w:tr>
      <w:tr w:rsidR="00ED4365" w14:paraId="4EDC1DDF" w14:textId="77777777">
        <w:trPr>
          <w:trHeight w:val="300"/>
        </w:trPr>
        <w:tc>
          <w:tcPr>
            <w:tcW w:w="2203" w:type="dxa"/>
            <w:gridSpan w:val="2"/>
            <w:tcBorders>
              <w:top w:val="nil"/>
              <w:left w:val="nil"/>
              <w:bottom w:val="nil"/>
              <w:right w:val="nil"/>
            </w:tcBorders>
            <w:shd w:val="clear" w:color="auto" w:fill="auto"/>
            <w:noWrap/>
            <w:vAlign w:val="bottom"/>
            <w:hideMark/>
          </w:tcPr>
          <w:p w14:paraId="4EDC1DD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DDA"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DD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DD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DD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DDE" w14:textId="77777777" w:rsidR="002B1AFB" w:rsidRPr="007F669D" w:rsidRDefault="007215F5" w:rsidP="002B1AFB">
            <w:pPr>
              <w:rPr>
                <w:rFonts w:ascii="Times New Roman" w:eastAsia="Times New Roman" w:hAnsi="Times New Roman" w:cs="Times New Roman"/>
                <w:sz w:val="20"/>
              </w:rPr>
            </w:pPr>
          </w:p>
        </w:tc>
      </w:tr>
      <w:tr w:rsidR="00ED4365" w14:paraId="4EDC1DE7" w14:textId="77777777">
        <w:trPr>
          <w:trHeight w:val="300"/>
        </w:trPr>
        <w:tc>
          <w:tcPr>
            <w:tcW w:w="1178" w:type="dxa"/>
            <w:tcBorders>
              <w:top w:val="nil"/>
              <w:left w:val="nil"/>
              <w:bottom w:val="nil"/>
              <w:right w:val="nil"/>
            </w:tcBorders>
            <w:shd w:val="clear" w:color="auto" w:fill="auto"/>
            <w:noWrap/>
            <w:vAlign w:val="bottom"/>
            <w:hideMark/>
          </w:tcPr>
          <w:p w14:paraId="4EDC1DE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DE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DE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DE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DE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DE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DE6" w14:textId="77777777" w:rsidR="002B1AFB" w:rsidRPr="007F669D" w:rsidRDefault="007215F5" w:rsidP="002B1AFB">
            <w:pPr>
              <w:rPr>
                <w:rFonts w:ascii="Times New Roman" w:eastAsia="Times New Roman" w:hAnsi="Times New Roman" w:cs="Times New Roman"/>
                <w:sz w:val="20"/>
              </w:rPr>
            </w:pPr>
          </w:p>
        </w:tc>
      </w:tr>
      <w:tr w:rsidR="00ED4365" w14:paraId="4EDC1DEF" w14:textId="77777777">
        <w:trPr>
          <w:trHeight w:val="300"/>
        </w:trPr>
        <w:tc>
          <w:tcPr>
            <w:tcW w:w="1178" w:type="dxa"/>
            <w:tcBorders>
              <w:top w:val="nil"/>
              <w:left w:val="nil"/>
              <w:bottom w:val="nil"/>
              <w:right w:val="nil"/>
            </w:tcBorders>
            <w:shd w:val="clear" w:color="auto" w:fill="auto"/>
            <w:noWrap/>
            <w:vAlign w:val="bottom"/>
            <w:hideMark/>
          </w:tcPr>
          <w:p w14:paraId="4EDC1DE8"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DE9"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DE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DEB"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DEC"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DE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DEE" w14:textId="77777777" w:rsidR="002B1AFB" w:rsidRPr="007F669D" w:rsidRDefault="007215F5" w:rsidP="002B1AFB">
            <w:pPr>
              <w:rPr>
                <w:rFonts w:ascii="Times New Roman" w:eastAsia="Times New Roman" w:hAnsi="Times New Roman" w:cs="Times New Roman"/>
                <w:sz w:val="20"/>
              </w:rPr>
            </w:pPr>
          </w:p>
        </w:tc>
      </w:tr>
      <w:tr w:rsidR="00ED4365" w14:paraId="4EDC1DF5"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DF0"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DF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114 ως έχει</w:t>
            </w:r>
          </w:p>
        </w:tc>
        <w:tc>
          <w:tcPr>
            <w:tcW w:w="1903" w:type="dxa"/>
            <w:tcBorders>
              <w:top w:val="nil"/>
              <w:left w:val="nil"/>
              <w:bottom w:val="nil"/>
              <w:right w:val="nil"/>
            </w:tcBorders>
            <w:shd w:val="clear" w:color="auto" w:fill="auto"/>
            <w:noWrap/>
            <w:vAlign w:val="bottom"/>
            <w:hideMark/>
          </w:tcPr>
          <w:p w14:paraId="4EDC1DF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ΟΜΟΦΩΝΑ</w:t>
            </w:r>
          </w:p>
        </w:tc>
        <w:tc>
          <w:tcPr>
            <w:tcW w:w="1542" w:type="dxa"/>
            <w:gridSpan w:val="2"/>
            <w:tcBorders>
              <w:top w:val="nil"/>
              <w:left w:val="nil"/>
              <w:bottom w:val="nil"/>
              <w:right w:val="nil"/>
            </w:tcBorders>
            <w:shd w:val="clear" w:color="auto" w:fill="auto"/>
            <w:noWrap/>
            <w:vAlign w:val="bottom"/>
            <w:hideMark/>
          </w:tcPr>
          <w:p w14:paraId="4EDC1DF3"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DF4" w14:textId="77777777" w:rsidR="002B1AFB" w:rsidRPr="007F669D" w:rsidRDefault="007215F5" w:rsidP="002B1AFB">
            <w:pPr>
              <w:rPr>
                <w:rFonts w:ascii="Times New Roman" w:eastAsia="Times New Roman" w:hAnsi="Times New Roman" w:cs="Times New Roman"/>
                <w:sz w:val="20"/>
              </w:rPr>
            </w:pPr>
          </w:p>
        </w:tc>
      </w:tr>
      <w:tr w:rsidR="00ED4365" w14:paraId="4EDC1DFD" w14:textId="77777777">
        <w:trPr>
          <w:trHeight w:val="300"/>
        </w:trPr>
        <w:tc>
          <w:tcPr>
            <w:tcW w:w="1178" w:type="dxa"/>
            <w:tcBorders>
              <w:top w:val="nil"/>
              <w:left w:val="nil"/>
              <w:bottom w:val="nil"/>
              <w:right w:val="nil"/>
            </w:tcBorders>
            <w:shd w:val="clear" w:color="auto" w:fill="auto"/>
            <w:noWrap/>
            <w:vAlign w:val="bottom"/>
            <w:hideMark/>
          </w:tcPr>
          <w:p w14:paraId="4EDC1DF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DF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DF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DF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DF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DF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DFC" w14:textId="77777777" w:rsidR="002B1AFB" w:rsidRPr="007F669D" w:rsidRDefault="007215F5" w:rsidP="002B1AFB">
            <w:pPr>
              <w:rPr>
                <w:rFonts w:ascii="Times New Roman" w:eastAsia="Times New Roman" w:hAnsi="Times New Roman" w:cs="Times New Roman"/>
                <w:sz w:val="20"/>
              </w:rPr>
            </w:pPr>
          </w:p>
        </w:tc>
      </w:tr>
      <w:tr w:rsidR="00ED4365" w14:paraId="4EDC1E05" w14:textId="77777777">
        <w:trPr>
          <w:trHeight w:val="300"/>
        </w:trPr>
        <w:tc>
          <w:tcPr>
            <w:tcW w:w="1178" w:type="dxa"/>
            <w:tcBorders>
              <w:top w:val="nil"/>
              <w:left w:val="nil"/>
              <w:bottom w:val="nil"/>
              <w:right w:val="nil"/>
            </w:tcBorders>
            <w:shd w:val="clear" w:color="auto" w:fill="auto"/>
            <w:noWrap/>
            <w:vAlign w:val="bottom"/>
            <w:hideMark/>
          </w:tcPr>
          <w:p w14:paraId="4EDC1DF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DF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E0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E0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E0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E0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E04" w14:textId="77777777" w:rsidR="002B1AFB" w:rsidRPr="007F669D" w:rsidRDefault="007215F5" w:rsidP="002B1AFB">
            <w:pPr>
              <w:rPr>
                <w:rFonts w:ascii="Times New Roman" w:eastAsia="Times New Roman" w:hAnsi="Times New Roman" w:cs="Times New Roman"/>
                <w:sz w:val="20"/>
              </w:rPr>
            </w:pPr>
          </w:p>
        </w:tc>
      </w:tr>
      <w:tr w:rsidR="00ED4365" w14:paraId="4EDC1E0D" w14:textId="77777777">
        <w:trPr>
          <w:trHeight w:val="300"/>
        </w:trPr>
        <w:tc>
          <w:tcPr>
            <w:tcW w:w="1178" w:type="dxa"/>
            <w:tcBorders>
              <w:top w:val="nil"/>
              <w:left w:val="nil"/>
              <w:bottom w:val="nil"/>
              <w:right w:val="nil"/>
            </w:tcBorders>
            <w:shd w:val="clear" w:color="auto" w:fill="auto"/>
            <w:noWrap/>
            <w:vAlign w:val="bottom"/>
            <w:hideMark/>
          </w:tcPr>
          <w:p w14:paraId="4EDC1E0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E0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E0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E0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E0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E0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E0C" w14:textId="77777777" w:rsidR="002B1AFB" w:rsidRPr="007F669D" w:rsidRDefault="007215F5" w:rsidP="002B1AFB">
            <w:pPr>
              <w:rPr>
                <w:rFonts w:ascii="Times New Roman" w:eastAsia="Times New Roman" w:hAnsi="Times New Roman" w:cs="Times New Roman"/>
                <w:sz w:val="20"/>
              </w:rPr>
            </w:pPr>
          </w:p>
        </w:tc>
      </w:tr>
      <w:tr w:rsidR="00ED4365" w14:paraId="4EDC1E15" w14:textId="77777777">
        <w:trPr>
          <w:trHeight w:val="300"/>
        </w:trPr>
        <w:tc>
          <w:tcPr>
            <w:tcW w:w="1178" w:type="dxa"/>
            <w:tcBorders>
              <w:top w:val="nil"/>
              <w:left w:val="nil"/>
              <w:bottom w:val="nil"/>
              <w:right w:val="nil"/>
            </w:tcBorders>
            <w:shd w:val="clear" w:color="auto" w:fill="auto"/>
            <w:noWrap/>
            <w:vAlign w:val="bottom"/>
            <w:hideMark/>
          </w:tcPr>
          <w:p w14:paraId="4EDC1E0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E0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E1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E1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E1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E1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E14" w14:textId="77777777" w:rsidR="002B1AFB" w:rsidRPr="007F669D" w:rsidRDefault="007215F5" w:rsidP="002B1AFB">
            <w:pPr>
              <w:rPr>
                <w:rFonts w:ascii="Times New Roman" w:eastAsia="Times New Roman" w:hAnsi="Times New Roman" w:cs="Times New Roman"/>
                <w:sz w:val="20"/>
              </w:rPr>
            </w:pPr>
          </w:p>
        </w:tc>
      </w:tr>
      <w:tr w:rsidR="00ED4365" w14:paraId="4EDC1E1D" w14:textId="77777777">
        <w:trPr>
          <w:trHeight w:val="300"/>
        </w:trPr>
        <w:tc>
          <w:tcPr>
            <w:tcW w:w="1178" w:type="dxa"/>
            <w:tcBorders>
              <w:top w:val="nil"/>
              <w:left w:val="nil"/>
              <w:bottom w:val="nil"/>
              <w:right w:val="nil"/>
            </w:tcBorders>
            <w:shd w:val="clear" w:color="auto" w:fill="auto"/>
            <w:noWrap/>
            <w:vAlign w:val="bottom"/>
            <w:hideMark/>
          </w:tcPr>
          <w:p w14:paraId="4EDC1E1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E1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E1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E1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E1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E1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E1C" w14:textId="77777777" w:rsidR="002B1AFB" w:rsidRPr="007F669D" w:rsidRDefault="007215F5" w:rsidP="002B1AFB">
            <w:pPr>
              <w:rPr>
                <w:rFonts w:ascii="Times New Roman" w:eastAsia="Times New Roman" w:hAnsi="Times New Roman" w:cs="Times New Roman"/>
                <w:sz w:val="20"/>
              </w:rPr>
            </w:pPr>
          </w:p>
        </w:tc>
      </w:tr>
      <w:tr w:rsidR="00ED4365" w14:paraId="4EDC1E25" w14:textId="77777777">
        <w:trPr>
          <w:trHeight w:val="300"/>
        </w:trPr>
        <w:tc>
          <w:tcPr>
            <w:tcW w:w="1178" w:type="dxa"/>
            <w:tcBorders>
              <w:top w:val="nil"/>
              <w:left w:val="nil"/>
              <w:bottom w:val="nil"/>
              <w:right w:val="nil"/>
            </w:tcBorders>
            <w:shd w:val="clear" w:color="auto" w:fill="auto"/>
            <w:noWrap/>
            <w:vAlign w:val="bottom"/>
            <w:hideMark/>
          </w:tcPr>
          <w:p w14:paraId="4EDC1E1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1E1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E2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E2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E2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E2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E24" w14:textId="77777777" w:rsidR="002B1AFB" w:rsidRPr="007F669D" w:rsidRDefault="007215F5" w:rsidP="002B1AFB">
            <w:pPr>
              <w:rPr>
                <w:rFonts w:ascii="Times New Roman" w:eastAsia="Times New Roman" w:hAnsi="Times New Roman" w:cs="Times New Roman"/>
                <w:sz w:val="20"/>
              </w:rPr>
            </w:pPr>
          </w:p>
        </w:tc>
      </w:tr>
      <w:tr w:rsidR="00ED4365" w14:paraId="4EDC1E2C" w14:textId="77777777">
        <w:trPr>
          <w:trHeight w:val="300"/>
        </w:trPr>
        <w:tc>
          <w:tcPr>
            <w:tcW w:w="2203" w:type="dxa"/>
            <w:gridSpan w:val="2"/>
            <w:tcBorders>
              <w:top w:val="nil"/>
              <w:left w:val="nil"/>
              <w:bottom w:val="nil"/>
              <w:right w:val="nil"/>
            </w:tcBorders>
            <w:shd w:val="clear" w:color="auto" w:fill="auto"/>
            <w:noWrap/>
            <w:vAlign w:val="bottom"/>
            <w:hideMark/>
          </w:tcPr>
          <w:p w14:paraId="4EDC1E2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E27"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E2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E2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E2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E2B" w14:textId="77777777" w:rsidR="002B1AFB" w:rsidRPr="007F669D" w:rsidRDefault="007215F5" w:rsidP="002B1AFB">
            <w:pPr>
              <w:rPr>
                <w:rFonts w:ascii="Times New Roman" w:eastAsia="Times New Roman" w:hAnsi="Times New Roman" w:cs="Times New Roman"/>
                <w:sz w:val="20"/>
              </w:rPr>
            </w:pPr>
          </w:p>
        </w:tc>
      </w:tr>
      <w:tr w:rsidR="00ED4365" w14:paraId="4EDC1E34" w14:textId="77777777">
        <w:trPr>
          <w:trHeight w:val="300"/>
        </w:trPr>
        <w:tc>
          <w:tcPr>
            <w:tcW w:w="1178" w:type="dxa"/>
            <w:tcBorders>
              <w:top w:val="nil"/>
              <w:left w:val="nil"/>
              <w:bottom w:val="nil"/>
              <w:right w:val="nil"/>
            </w:tcBorders>
            <w:shd w:val="clear" w:color="auto" w:fill="auto"/>
            <w:noWrap/>
            <w:vAlign w:val="bottom"/>
            <w:hideMark/>
          </w:tcPr>
          <w:p w14:paraId="4EDC1E2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E2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E2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E3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E3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E3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E33" w14:textId="77777777" w:rsidR="002B1AFB" w:rsidRPr="007F669D" w:rsidRDefault="007215F5" w:rsidP="002B1AFB">
            <w:pPr>
              <w:rPr>
                <w:rFonts w:ascii="Times New Roman" w:eastAsia="Times New Roman" w:hAnsi="Times New Roman" w:cs="Times New Roman"/>
                <w:sz w:val="20"/>
              </w:rPr>
            </w:pPr>
          </w:p>
        </w:tc>
      </w:tr>
      <w:tr w:rsidR="00ED4365" w14:paraId="4EDC1E3C" w14:textId="77777777">
        <w:trPr>
          <w:trHeight w:val="300"/>
        </w:trPr>
        <w:tc>
          <w:tcPr>
            <w:tcW w:w="1178" w:type="dxa"/>
            <w:tcBorders>
              <w:top w:val="nil"/>
              <w:left w:val="nil"/>
              <w:bottom w:val="nil"/>
              <w:right w:val="nil"/>
            </w:tcBorders>
            <w:shd w:val="clear" w:color="auto" w:fill="auto"/>
            <w:noWrap/>
            <w:vAlign w:val="bottom"/>
            <w:hideMark/>
          </w:tcPr>
          <w:p w14:paraId="4EDC1E35"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E36"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E3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E38"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E39"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E3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E3B" w14:textId="77777777" w:rsidR="002B1AFB" w:rsidRPr="007F669D" w:rsidRDefault="007215F5" w:rsidP="002B1AFB">
            <w:pPr>
              <w:rPr>
                <w:rFonts w:ascii="Times New Roman" w:eastAsia="Times New Roman" w:hAnsi="Times New Roman" w:cs="Times New Roman"/>
                <w:sz w:val="20"/>
              </w:rPr>
            </w:pPr>
          </w:p>
        </w:tc>
      </w:tr>
      <w:tr w:rsidR="00ED4365" w14:paraId="4EDC1E42"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E3D"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E3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115 ως έχει</w:t>
            </w:r>
          </w:p>
        </w:tc>
        <w:tc>
          <w:tcPr>
            <w:tcW w:w="1903" w:type="dxa"/>
            <w:tcBorders>
              <w:top w:val="nil"/>
              <w:left w:val="nil"/>
              <w:bottom w:val="nil"/>
              <w:right w:val="nil"/>
            </w:tcBorders>
            <w:shd w:val="clear" w:color="auto" w:fill="auto"/>
            <w:noWrap/>
            <w:vAlign w:val="bottom"/>
            <w:hideMark/>
          </w:tcPr>
          <w:p w14:paraId="4EDC1E3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E40"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E41" w14:textId="77777777" w:rsidR="002B1AFB" w:rsidRPr="007F669D" w:rsidRDefault="007215F5" w:rsidP="002B1AFB">
            <w:pPr>
              <w:rPr>
                <w:rFonts w:ascii="Times New Roman" w:eastAsia="Times New Roman" w:hAnsi="Times New Roman" w:cs="Times New Roman"/>
                <w:sz w:val="20"/>
              </w:rPr>
            </w:pPr>
          </w:p>
        </w:tc>
      </w:tr>
      <w:tr w:rsidR="00ED4365" w14:paraId="4EDC1E4A" w14:textId="77777777">
        <w:trPr>
          <w:trHeight w:val="300"/>
        </w:trPr>
        <w:tc>
          <w:tcPr>
            <w:tcW w:w="1178" w:type="dxa"/>
            <w:tcBorders>
              <w:top w:val="nil"/>
              <w:left w:val="nil"/>
              <w:bottom w:val="nil"/>
              <w:right w:val="nil"/>
            </w:tcBorders>
            <w:shd w:val="clear" w:color="auto" w:fill="auto"/>
            <w:noWrap/>
            <w:vAlign w:val="bottom"/>
            <w:hideMark/>
          </w:tcPr>
          <w:p w14:paraId="4EDC1E4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E4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E4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E4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E4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E4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E49" w14:textId="77777777" w:rsidR="002B1AFB" w:rsidRPr="007F669D" w:rsidRDefault="007215F5" w:rsidP="002B1AFB">
            <w:pPr>
              <w:rPr>
                <w:rFonts w:ascii="Times New Roman" w:eastAsia="Times New Roman" w:hAnsi="Times New Roman" w:cs="Times New Roman"/>
                <w:sz w:val="20"/>
              </w:rPr>
            </w:pPr>
          </w:p>
        </w:tc>
      </w:tr>
      <w:tr w:rsidR="00ED4365" w14:paraId="4EDC1E52" w14:textId="77777777">
        <w:trPr>
          <w:trHeight w:val="300"/>
        </w:trPr>
        <w:tc>
          <w:tcPr>
            <w:tcW w:w="1178" w:type="dxa"/>
            <w:tcBorders>
              <w:top w:val="nil"/>
              <w:left w:val="nil"/>
              <w:bottom w:val="nil"/>
              <w:right w:val="nil"/>
            </w:tcBorders>
            <w:shd w:val="clear" w:color="auto" w:fill="auto"/>
            <w:noWrap/>
            <w:vAlign w:val="bottom"/>
            <w:hideMark/>
          </w:tcPr>
          <w:p w14:paraId="4EDC1E4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E4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E4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E4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1E4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E5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E51" w14:textId="77777777" w:rsidR="002B1AFB" w:rsidRPr="007F669D" w:rsidRDefault="007215F5" w:rsidP="002B1AFB">
            <w:pPr>
              <w:rPr>
                <w:rFonts w:ascii="Times New Roman" w:eastAsia="Times New Roman" w:hAnsi="Times New Roman" w:cs="Times New Roman"/>
                <w:sz w:val="20"/>
              </w:rPr>
            </w:pPr>
          </w:p>
        </w:tc>
      </w:tr>
      <w:tr w:rsidR="00ED4365" w14:paraId="4EDC1E5A" w14:textId="77777777">
        <w:trPr>
          <w:trHeight w:val="300"/>
        </w:trPr>
        <w:tc>
          <w:tcPr>
            <w:tcW w:w="1178" w:type="dxa"/>
            <w:tcBorders>
              <w:top w:val="nil"/>
              <w:left w:val="nil"/>
              <w:bottom w:val="nil"/>
              <w:right w:val="nil"/>
            </w:tcBorders>
            <w:shd w:val="clear" w:color="auto" w:fill="auto"/>
            <w:noWrap/>
            <w:vAlign w:val="bottom"/>
            <w:hideMark/>
          </w:tcPr>
          <w:p w14:paraId="4EDC1E5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E5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E5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E5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1E5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E5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E59" w14:textId="77777777" w:rsidR="002B1AFB" w:rsidRPr="007F669D" w:rsidRDefault="007215F5" w:rsidP="002B1AFB">
            <w:pPr>
              <w:rPr>
                <w:rFonts w:ascii="Times New Roman" w:eastAsia="Times New Roman" w:hAnsi="Times New Roman" w:cs="Times New Roman"/>
                <w:sz w:val="20"/>
              </w:rPr>
            </w:pPr>
          </w:p>
        </w:tc>
      </w:tr>
      <w:tr w:rsidR="00ED4365" w14:paraId="4EDC1E62" w14:textId="77777777">
        <w:trPr>
          <w:trHeight w:val="300"/>
        </w:trPr>
        <w:tc>
          <w:tcPr>
            <w:tcW w:w="1178" w:type="dxa"/>
            <w:tcBorders>
              <w:top w:val="nil"/>
              <w:left w:val="nil"/>
              <w:bottom w:val="nil"/>
              <w:right w:val="nil"/>
            </w:tcBorders>
            <w:shd w:val="clear" w:color="auto" w:fill="auto"/>
            <w:noWrap/>
            <w:vAlign w:val="bottom"/>
            <w:hideMark/>
          </w:tcPr>
          <w:p w14:paraId="4EDC1E5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E5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E5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E5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E5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E6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E61" w14:textId="77777777" w:rsidR="002B1AFB" w:rsidRPr="007F669D" w:rsidRDefault="007215F5" w:rsidP="002B1AFB">
            <w:pPr>
              <w:rPr>
                <w:rFonts w:ascii="Times New Roman" w:eastAsia="Times New Roman" w:hAnsi="Times New Roman" w:cs="Times New Roman"/>
                <w:sz w:val="20"/>
              </w:rPr>
            </w:pPr>
          </w:p>
        </w:tc>
      </w:tr>
      <w:tr w:rsidR="00ED4365" w14:paraId="4EDC1E6A" w14:textId="77777777">
        <w:trPr>
          <w:trHeight w:val="300"/>
        </w:trPr>
        <w:tc>
          <w:tcPr>
            <w:tcW w:w="1178" w:type="dxa"/>
            <w:tcBorders>
              <w:top w:val="nil"/>
              <w:left w:val="nil"/>
              <w:bottom w:val="nil"/>
              <w:right w:val="nil"/>
            </w:tcBorders>
            <w:shd w:val="clear" w:color="auto" w:fill="auto"/>
            <w:noWrap/>
            <w:vAlign w:val="bottom"/>
            <w:hideMark/>
          </w:tcPr>
          <w:p w14:paraId="4EDC1E6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E6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E6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E6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E6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E6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E69" w14:textId="77777777" w:rsidR="002B1AFB" w:rsidRPr="007F669D" w:rsidRDefault="007215F5" w:rsidP="002B1AFB">
            <w:pPr>
              <w:rPr>
                <w:rFonts w:ascii="Times New Roman" w:eastAsia="Times New Roman" w:hAnsi="Times New Roman" w:cs="Times New Roman"/>
                <w:sz w:val="20"/>
              </w:rPr>
            </w:pPr>
          </w:p>
        </w:tc>
      </w:tr>
      <w:tr w:rsidR="00ED4365" w14:paraId="4EDC1E72" w14:textId="77777777">
        <w:trPr>
          <w:trHeight w:val="300"/>
        </w:trPr>
        <w:tc>
          <w:tcPr>
            <w:tcW w:w="1178" w:type="dxa"/>
            <w:tcBorders>
              <w:top w:val="nil"/>
              <w:left w:val="nil"/>
              <w:bottom w:val="nil"/>
              <w:right w:val="nil"/>
            </w:tcBorders>
            <w:shd w:val="clear" w:color="auto" w:fill="auto"/>
            <w:noWrap/>
            <w:vAlign w:val="bottom"/>
            <w:hideMark/>
          </w:tcPr>
          <w:p w14:paraId="4EDC1E6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ΑΝ.ΕΛ:</w:t>
            </w:r>
          </w:p>
        </w:tc>
        <w:tc>
          <w:tcPr>
            <w:tcW w:w="1025" w:type="dxa"/>
            <w:tcBorders>
              <w:top w:val="nil"/>
              <w:left w:val="nil"/>
              <w:bottom w:val="nil"/>
              <w:right w:val="nil"/>
            </w:tcBorders>
            <w:shd w:val="clear" w:color="auto" w:fill="auto"/>
            <w:noWrap/>
            <w:vAlign w:val="bottom"/>
            <w:hideMark/>
          </w:tcPr>
          <w:p w14:paraId="4EDC1E6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E6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E6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E6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E7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E71" w14:textId="77777777" w:rsidR="002B1AFB" w:rsidRPr="007F669D" w:rsidRDefault="007215F5" w:rsidP="002B1AFB">
            <w:pPr>
              <w:rPr>
                <w:rFonts w:ascii="Times New Roman" w:eastAsia="Times New Roman" w:hAnsi="Times New Roman" w:cs="Times New Roman"/>
                <w:sz w:val="20"/>
              </w:rPr>
            </w:pPr>
          </w:p>
        </w:tc>
      </w:tr>
      <w:tr w:rsidR="00ED4365" w14:paraId="4EDC1E79" w14:textId="77777777">
        <w:trPr>
          <w:trHeight w:val="300"/>
        </w:trPr>
        <w:tc>
          <w:tcPr>
            <w:tcW w:w="2203" w:type="dxa"/>
            <w:gridSpan w:val="2"/>
            <w:tcBorders>
              <w:top w:val="nil"/>
              <w:left w:val="nil"/>
              <w:bottom w:val="nil"/>
              <w:right w:val="nil"/>
            </w:tcBorders>
            <w:shd w:val="clear" w:color="auto" w:fill="auto"/>
            <w:noWrap/>
            <w:vAlign w:val="bottom"/>
            <w:hideMark/>
          </w:tcPr>
          <w:p w14:paraId="4EDC1E7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E74"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E7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E7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E7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E78" w14:textId="77777777" w:rsidR="002B1AFB" w:rsidRPr="007F669D" w:rsidRDefault="007215F5" w:rsidP="002B1AFB">
            <w:pPr>
              <w:rPr>
                <w:rFonts w:ascii="Times New Roman" w:eastAsia="Times New Roman" w:hAnsi="Times New Roman" w:cs="Times New Roman"/>
                <w:sz w:val="20"/>
              </w:rPr>
            </w:pPr>
          </w:p>
        </w:tc>
      </w:tr>
      <w:tr w:rsidR="00ED4365" w14:paraId="4EDC1E81" w14:textId="77777777">
        <w:trPr>
          <w:trHeight w:val="300"/>
        </w:trPr>
        <w:tc>
          <w:tcPr>
            <w:tcW w:w="1178" w:type="dxa"/>
            <w:tcBorders>
              <w:top w:val="nil"/>
              <w:left w:val="nil"/>
              <w:bottom w:val="nil"/>
              <w:right w:val="nil"/>
            </w:tcBorders>
            <w:shd w:val="clear" w:color="auto" w:fill="auto"/>
            <w:noWrap/>
            <w:vAlign w:val="bottom"/>
            <w:hideMark/>
          </w:tcPr>
          <w:p w14:paraId="4EDC1E7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E7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E7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E7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1E7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E7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E80" w14:textId="77777777" w:rsidR="002B1AFB" w:rsidRPr="007F669D" w:rsidRDefault="007215F5" w:rsidP="002B1AFB">
            <w:pPr>
              <w:rPr>
                <w:rFonts w:ascii="Times New Roman" w:eastAsia="Times New Roman" w:hAnsi="Times New Roman" w:cs="Times New Roman"/>
                <w:sz w:val="20"/>
              </w:rPr>
            </w:pPr>
          </w:p>
        </w:tc>
      </w:tr>
      <w:tr w:rsidR="00ED4365" w14:paraId="4EDC1E89" w14:textId="77777777">
        <w:trPr>
          <w:trHeight w:val="300"/>
        </w:trPr>
        <w:tc>
          <w:tcPr>
            <w:tcW w:w="1178" w:type="dxa"/>
            <w:tcBorders>
              <w:top w:val="nil"/>
              <w:left w:val="nil"/>
              <w:bottom w:val="nil"/>
              <w:right w:val="nil"/>
            </w:tcBorders>
            <w:shd w:val="clear" w:color="auto" w:fill="auto"/>
            <w:noWrap/>
            <w:vAlign w:val="bottom"/>
            <w:hideMark/>
          </w:tcPr>
          <w:p w14:paraId="4EDC1E82"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E83"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E8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E85"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E86"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E8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E88" w14:textId="77777777" w:rsidR="002B1AFB" w:rsidRPr="007F669D" w:rsidRDefault="007215F5" w:rsidP="002B1AFB">
            <w:pPr>
              <w:rPr>
                <w:rFonts w:ascii="Times New Roman" w:eastAsia="Times New Roman" w:hAnsi="Times New Roman" w:cs="Times New Roman"/>
                <w:sz w:val="20"/>
              </w:rPr>
            </w:pPr>
          </w:p>
        </w:tc>
      </w:tr>
      <w:tr w:rsidR="00ED4365" w14:paraId="4EDC1E8F"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E8A"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E8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116 ως έχει</w:t>
            </w:r>
          </w:p>
        </w:tc>
        <w:tc>
          <w:tcPr>
            <w:tcW w:w="1903" w:type="dxa"/>
            <w:tcBorders>
              <w:top w:val="nil"/>
              <w:left w:val="nil"/>
              <w:bottom w:val="nil"/>
              <w:right w:val="nil"/>
            </w:tcBorders>
            <w:shd w:val="clear" w:color="auto" w:fill="auto"/>
            <w:noWrap/>
            <w:vAlign w:val="bottom"/>
            <w:hideMark/>
          </w:tcPr>
          <w:p w14:paraId="4EDC1E8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E8D"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E8E" w14:textId="77777777" w:rsidR="002B1AFB" w:rsidRPr="007F669D" w:rsidRDefault="007215F5" w:rsidP="002B1AFB">
            <w:pPr>
              <w:rPr>
                <w:rFonts w:ascii="Times New Roman" w:eastAsia="Times New Roman" w:hAnsi="Times New Roman" w:cs="Times New Roman"/>
                <w:sz w:val="20"/>
              </w:rPr>
            </w:pPr>
          </w:p>
        </w:tc>
      </w:tr>
      <w:tr w:rsidR="00ED4365" w14:paraId="4EDC1E97" w14:textId="77777777">
        <w:trPr>
          <w:trHeight w:val="300"/>
        </w:trPr>
        <w:tc>
          <w:tcPr>
            <w:tcW w:w="1178" w:type="dxa"/>
            <w:tcBorders>
              <w:top w:val="nil"/>
              <w:left w:val="nil"/>
              <w:bottom w:val="nil"/>
              <w:right w:val="nil"/>
            </w:tcBorders>
            <w:shd w:val="clear" w:color="auto" w:fill="auto"/>
            <w:noWrap/>
            <w:vAlign w:val="bottom"/>
            <w:hideMark/>
          </w:tcPr>
          <w:p w14:paraId="4EDC1E9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E9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E9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E9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E9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E9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E96" w14:textId="77777777" w:rsidR="002B1AFB" w:rsidRPr="007F669D" w:rsidRDefault="007215F5" w:rsidP="002B1AFB">
            <w:pPr>
              <w:rPr>
                <w:rFonts w:ascii="Times New Roman" w:eastAsia="Times New Roman" w:hAnsi="Times New Roman" w:cs="Times New Roman"/>
                <w:sz w:val="20"/>
              </w:rPr>
            </w:pPr>
          </w:p>
        </w:tc>
      </w:tr>
      <w:tr w:rsidR="00ED4365" w14:paraId="4EDC1E9F" w14:textId="77777777">
        <w:trPr>
          <w:trHeight w:val="300"/>
        </w:trPr>
        <w:tc>
          <w:tcPr>
            <w:tcW w:w="1178" w:type="dxa"/>
            <w:tcBorders>
              <w:top w:val="nil"/>
              <w:left w:val="nil"/>
              <w:bottom w:val="nil"/>
              <w:right w:val="nil"/>
            </w:tcBorders>
            <w:shd w:val="clear" w:color="auto" w:fill="auto"/>
            <w:noWrap/>
            <w:vAlign w:val="bottom"/>
            <w:hideMark/>
          </w:tcPr>
          <w:p w14:paraId="4EDC1E9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E9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E9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E9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E9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E9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E9E" w14:textId="77777777" w:rsidR="002B1AFB" w:rsidRPr="007F669D" w:rsidRDefault="007215F5" w:rsidP="002B1AFB">
            <w:pPr>
              <w:rPr>
                <w:rFonts w:ascii="Times New Roman" w:eastAsia="Times New Roman" w:hAnsi="Times New Roman" w:cs="Times New Roman"/>
                <w:sz w:val="20"/>
              </w:rPr>
            </w:pPr>
          </w:p>
        </w:tc>
      </w:tr>
      <w:tr w:rsidR="00ED4365" w14:paraId="4EDC1EA7" w14:textId="77777777">
        <w:trPr>
          <w:trHeight w:val="300"/>
        </w:trPr>
        <w:tc>
          <w:tcPr>
            <w:tcW w:w="1178" w:type="dxa"/>
            <w:tcBorders>
              <w:top w:val="nil"/>
              <w:left w:val="nil"/>
              <w:bottom w:val="nil"/>
              <w:right w:val="nil"/>
            </w:tcBorders>
            <w:shd w:val="clear" w:color="auto" w:fill="auto"/>
            <w:noWrap/>
            <w:vAlign w:val="bottom"/>
            <w:hideMark/>
          </w:tcPr>
          <w:p w14:paraId="4EDC1EA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EA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EA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EA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EA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EA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EA6" w14:textId="77777777" w:rsidR="002B1AFB" w:rsidRPr="007F669D" w:rsidRDefault="007215F5" w:rsidP="002B1AFB">
            <w:pPr>
              <w:rPr>
                <w:rFonts w:ascii="Times New Roman" w:eastAsia="Times New Roman" w:hAnsi="Times New Roman" w:cs="Times New Roman"/>
                <w:sz w:val="20"/>
              </w:rPr>
            </w:pPr>
          </w:p>
        </w:tc>
      </w:tr>
      <w:tr w:rsidR="00ED4365" w14:paraId="4EDC1EAF" w14:textId="77777777">
        <w:trPr>
          <w:trHeight w:val="300"/>
        </w:trPr>
        <w:tc>
          <w:tcPr>
            <w:tcW w:w="1178" w:type="dxa"/>
            <w:tcBorders>
              <w:top w:val="nil"/>
              <w:left w:val="nil"/>
              <w:bottom w:val="nil"/>
              <w:right w:val="nil"/>
            </w:tcBorders>
            <w:shd w:val="clear" w:color="auto" w:fill="auto"/>
            <w:noWrap/>
            <w:vAlign w:val="bottom"/>
            <w:hideMark/>
          </w:tcPr>
          <w:p w14:paraId="4EDC1EA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EA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EA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EA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EA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EA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EAE" w14:textId="77777777" w:rsidR="002B1AFB" w:rsidRPr="007F669D" w:rsidRDefault="007215F5" w:rsidP="002B1AFB">
            <w:pPr>
              <w:rPr>
                <w:rFonts w:ascii="Times New Roman" w:eastAsia="Times New Roman" w:hAnsi="Times New Roman" w:cs="Times New Roman"/>
                <w:sz w:val="20"/>
              </w:rPr>
            </w:pPr>
          </w:p>
        </w:tc>
      </w:tr>
      <w:tr w:rsidR="00ED4365" w14:paraId="4EDC1EB7" w14:textId="77777777">
        <w:trPr>
          <w:trHeight w:val="300"/>
        </w:trPr>
        <w:tc>
          <w:tcPr>
            <w:tcW w:w="1178" w:type="dxa"/>
            <w:tcBorders>
              <w:top w:val="nil"/>
              <w:left w:val="nil"/>
              <w:bottom w:val="nil"/>
              <w:right w:val="nil"/>
            </w:tcBorders>
            <w:shd w:val="clear" w:color="auto" w:fill="auto"/>
            <w:noWrap/>
            <w:vAlign w:val="bottom"/>
            <w:hideMark/>
          </w:tcPr>
          <w:p w14:paraId="4EDC1EB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EB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EB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EB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1EB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EB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EB6" w14:textId="77777777" w:rsidR="002B1AFB" w:rsidRPr="007F669D" w:rsidRDefault="007215F5" w:rsidP="002B1AFB">
            <w:pPr>
              <w:rPr>
                <w:rFonts w:ascii="Times New Roman" w:eastAsia="Times New Roman" w:hAnsi="Times New Roman" w:cs="Times New Roman"/>
                <w:sz w:val="20"/>
              </w:rPr>
            </w:pPr>
          </w:p>
        </w:tc>
      </w:tr>
      <w:tr w:rsidR="00ED4365" w14:paraId="4EDC1EBF" w14:textId="77777777">
        <w:trPr>
          <w:trHeight w:val="300"/>
        </w:trPr>
        <w:tc>
          <w:tcPr>
            <w:tcW w:w="1178" w:type="dxa"/>
            <w:tcBorders>
              <w:top w:val="nil"/>
              <w:left w:val="nil"/>
              <w:bottom w:val="nil"/>
              <w:right w:val="nil"/>
            </w:tcBorders>
            <w:shd w:val="clear" w:color="auto" w:fill="auto"/>
            <w:noWrap/>
            <w:vAlign w:val="bottom"/>
            <w:hideMark/>
          </w:tcPr>
          <w:p w14:paraId="4EDC1EB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1EB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EB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EB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EB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EB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EBE" w14:textId="77777777" w:rsidR="002B1AFB" w:rsidRPr="007F669D" w:rsidRDefault="007215F5" w:rsidP="002B1AFB">
            <w:pPr>
              <w:rPr>
                <w:rFonts w:ascii="Times New Roman" w:eastAsia="Times New Roman" w:hAnsi="Times New Roman" w:cs="Times New Roman"/>
                <w:sz w:val="20"/>
              </w:rPr>
            </w:pPr>
          </w:p>
        </w:tc>
      </w:tr>
      <w:tr w:rsidR="00ED4365" w14:paraId="4EDC1EC6" w14:textId="77777777">
        <w:trPr>
          <w:trHeight w:val="300"/>
        </w:trPr>
        <w:tc>
          <w:tcPr>
            <w:tcW w:w="2203" w:type="dxa"/>
            <w:gridSpan w:val="2"/>
            <w:tcBorders>
              <w:top w:val="nil"/>
              <w:left w:val="nil"/>
              <w:bottom w:val="nil"/>
              <w:right w:val="nil"/>
            </w:tcBorders>
            <w:shd w:val="clear" w:color="auto" w:fill="auto"/>
            <w:noWrap/>
            <w:vAlign w:val="bottom"/>
            <w:hideMark/>
          </w:tcPr>
          <w:p w14:paraId="4EDC1EC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EC1"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EC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EC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EC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EC5" w14:textId="77777777" w:rsidR="002B1AFB" w:rsidRPr="007F669D" w:rsidRDefault="007215F5" w:rsidP="002B1AFB">
            <w:pPr>
              <w:rPr>
                <w:rFonts w:ascii="Times New Roman" w:eastAsia="Times New Roman" w:hAnsi="Times New Roman" w:cs="Times New Roman"/>
                <w:sz w:val="20"/>
              </w:rPr>
            </w:pPr>
          </w:p>
        </w:tc>
      </w:tr>
      <w:tr w:rsidR="00ED4365" w14:paraId="4EDC1ECE" w14:textId="77777777">
        <w:trPr>
          <w:trHeight w:val="300"/>
        </w:trPr>
        <w:tc>
          <w:tcPr>
            <w:tcW w:w="1178" w:type="dxa"/>
            <w:tcBorders>
              <w:top w:val="nil"/>
              <w:left w:val="nil"/>
              <w:bottom w:val="nil"/>
              <w:right w:val="nil"/>
            </w:tcBorders>
            <w:shd w:val="clear" w:color="auto" w:fill="auto"/>
            <w:noWrap/>
            <w:vAlign w:val="bottom"/>
            <w:hideMark/>
          </w:tcPr>
          <w:p w14:paraId="4EDC1EC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EC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EC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EC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EC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EC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ECD" w14:textId="77777777" w:rsidR="002B1AFB" w:rsidRPr="007F669D" w:rsidRDefault="007215F5" w:rsidP="002B1AFB">
            <w:pPr>
              <w:rPr>
                <w:rFonts w:ascii="Times New Roman" w:eastAsia="Times New Roman" w:hAnsi="Times New Roman" w:cs="Times New Roman"/>
                <w:sz w:val="20"/>
              </w:rPr>
            </w:pPr>
          </w:p>
        </w:tc>
      </w:tr>
      <w:tr w:rsidR="00ED4365" w14:paraId="4EDC1ED6" w14:textId="77777777">
        <w:trPr>
          <w:trHeight w:val="300"/>
        </w:trPr>
        <w:tc>
          <w:tcPr>
            <w:tcW w:w="1178" w:type="dxa"/>
            <w:tcBorders>
              <w:top w:val="nil"/>
              <w:left w:val="nil"/>
              <w:bottom w:val="nil"/>
              <w:right w:val="nil"/>
            </w:tcBorders>
            <w:shd w:val="clear" w:color="auto" w:fill="auto"/>
            <w:noWrap/>
            <w:vAlign w:val="bottom"/>
            <w:hideMark/>
          </w:tcPr>
          <w:p w14:paraId="4EDC1ECF"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ED0"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ED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ED2"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ED3"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ED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ED5" w14:textId="77777777" w:rsidR="002B1AFB" w:rsidRPr="007F669D" w:rsidRDefault="007215F5" w:rsidP="002B1AFB">
            <w:pPr>
              <w:rPr>
                <w:rFonts w:ascii="Times New Roman" w:eastAsia="Times New Roman" w:hAnsi="Times New Roman" w:cs="Times New Roman"/>
                <w:sz w:val="20"/>
              </w:rPr>
            </w:pPr>
          </w:p>
        </w:tc>
      </w:tr>
      <w:tr w:rsidR="00ED4365" w14:paraId="4EDC1EDC"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ED7"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ED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 xml:space="preserve">Άρθρο 117 ως </w:t>
            </w:r>
            <w:r w:rsidRPr="007F669D">
              <w:rPr>
                <w:rFonts w:ascii="Calibri" w:eastAsia="Times New Roman" w:hAnsi="Calibri" w:cs="Calibri"/>
                <w:color w:val="000000"/>
                <w:sz w:val="22"/>
                <w:szCs w:val="22"/>
              </w:rPr>
              <w:t>έχει</w:t>
            </w:r>
          </w:p>
        </w:tc>
        <w:tc>
          <w:tcPr>
            <w:tcW w:w="1903" w:type="dxa"/>
            <w:tcBorders>
              <w:top w:val="nil"/>
              <w:left w:val="nil"/>
              <w:bottom w:val="nil"/>
              <w:right w:val="nil"/>
            </w:tcBorders>
            <w:shd w:val="clear" w:color="auto" w:fill="auto"/>
            <w:noWrap/>
            <w:vAlign w:val="bottom"/>
            <w:hideMark/>
          </w:tcPr>
          <w:p w14:paraId="4EDC1ED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EDA"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EDB" w14:textId="77777777" w:rsidR="002B1AFB" w:rsidRPr="007F669D" w:rsidRDefault="007215F5" w:rsidP="002B1AFB">
            <w:pPr>
              <w:rPr>
                <w:rFonts w:ascii="Times New Roman" w:eastAsia="Times New Roman" w:hAnsi="Times New Roman" w:cs="Times New Roman"/>
                <w:sz w:val="20"/>
              </w:rPr>
            </w:pPr>
          </w:p>
        </w:tc>
      </w:tr>
      <w:tr w:rsidR="00ED4365" w14:paraId="4EDC1EE4" w14:textId="77777777">
        <w:trPr>
          <w:trHeight w:val="300"/>
        </w:trPr>
        <w:tc>
          <w:tcPr>
            <w:tcW w:w="1178" w:type="dxa"/>
            <w:tcBorders>
              <w:top w:val="nil"/>
              <w:left w:val="nil"/>
              <w:bottom w:val="nil"/>
              <w:right w:val="nil"/>
            </w:tcBorders>
            <w:shd w:val="clear" w:color="auto" w:fill="auto"/>
            <w:noWrap/>
            <w:vAlign w:val="bottom"/>
            <w:hideMark/>
          </w:tcPr>
          <w:p w14:paraId="4EDC1ED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ED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ED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EE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EE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EE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EE3" w14:textId="77777777" w:rsidR="002B1AFB" w:rsidRPr="007F669D" w:rsidRDefault="007215F5" w:rsidP="002B1AFB">
            <w:pPr>
              <w:rPr>
                <w:rFonts w:ascii="Times New Roman" w:eastAsia="Times New Roman" w:hAnsi="Times New Roman" w:cs="Times New Roman"/>
                <w:sz w:val="20"/>
              </w:rPr>
            </w:pPr>
          </w:p>
        </w:tc>
      </w:tr>
      <w:tr w:rsidR="00ED4365" w14:paraId="4EDC1EEC" w14:textId="77777777">
        <w:trPr>
          <w:trHeight w:val="300"/>
        </w:trPr>
        <w:tc>
          <w:tcPr>
            <w:tcW w:w="1178" w:type="dxa"/>
            <w:tcBorders>
              <w:top w:val="nil"/>
              <w:left w:val="nil"/>
              <w:bottom w:val="nil"/>
              <w:right w:val="nil"/>
            </w:tcBorders>
            <w:shd w:val="clear" w:color="auto" w:fill="auto"/>
            <w:noWrap/>
            <w:vAlign w:val="bottom"/>
            <w:hideMark/>
          </w:tcPr>
          <w:p w14:paraId="4EDC1EE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EE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EE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EE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EE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EE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EEB" w14:textId="77777777" w:rsidR="002B1AFB" w:rsidRPr="007F669D" w:rsidRDefault="007215F5" w:rsidP="002B1AFB">
            <w:pPr>
              <w:rPr>
                <w:rFonts w:ascii="Times New Roman" w:eastAsia="Times New Roman" w:hAnsi="Times New Roman" w:cs="Times New Roman"/>
                <w:sz w:val="20"/>
              </w:rPr>
            </w:pPr>
          </w:p>
        </w:tc>
      </w:tr>
      <w:tr w:rsidR="00ED4365" w14:paraId="4EDC1EF4" w14:textId="77777777">
        <w:trPr>
          <w:trHeight w:val="300"/>
        </w:trPr>
        <w:tc>
          <w:tcPr>
            <w:tcW w:w="1178" w:type="dxa"/>
            <w:tcBorders>
              <w:top w:val="nil"/>
              <w:left w:val="nil"/>
              <w:bottom w:val="nil"/>
              <w:right w:val="nil"/>
            </w:tcBorders>
            <w:shd w:val="clear" w:color="auto" w:fill="auto"/>
            <w:noWrap/>
            <w:vAlign w:val="bottom"/>
            <w:hideMark/>
          </w:tcPr>
          <w:p w14:paraId="4EDC1EE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EE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EE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EF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EF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EF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EF3" w14:textId="77777777" w:rsidR="002B1AFB" w:rsidRPr="007F669D" w:rsidRDefault="007215F5" w:rsidP="002B1AFB">
            <w:pPr>
              <w:rPr>
                <w:rFonts w:ascii="Times New Roman" w:eastAsia="Times New Roman" w:hAnsi="Times New Roman" w:cs="Times New Roman"/>
                <w:sz w:val="20"/>
              </w:rPr>
            </w:pPr>
          </w:p>
        </w:tc>
      </w:tr>
      <w:tr w:rsidR="00ED4365" w14:paraId="4EDC1EFC" w14:textId="77777777">
        <w:trPr>
          <w:trHeight w:val="300"/>
        </w:trPr>
        <w:tc>
          <w:tcPr>
            <w:tcW w:w="1178" w:type="dxa"/>
            <w:tcBorders>
              <w:top w:val="nil"/>
              <w:left w:val="nil"/>
              <w:bottom w:val="nil"/>
              <w:right w:val="nil"/>
            </w:tcBorders>
            <w:shd w:val="clear" w:color="auto" w:fill="auto"/>
            <w:noWrap/>
            <w:vAlign w:val="bottom"/>
            <w:hideMark/>
          </w:tcPr>
          <w:p w14:paraId="4EDC1EF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EF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EF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EF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EF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EF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EFB" w14:textId="77777777" w:rsidR="002B1AFB" w:rsidRPr="007F669D" w:rsidRDefault="007215F5" w:rsidP="002B1AFB">
            <w:pPr>
              <w:rPr>
                <w:rFonts w:ascii="Times New Roman" w:eastAsia="Times New Roman" w:hAnsi="Times New Roman" w:cs="Times New Roman"/>
                <w:sz w:val="20"/>
              </w:rPr>
            </w:pPr>
          </w:p>
        </w:tc>
      </w:tr>
      <w:tr w:rsidR="00ED4365" w14:paraId="4EDC1F04" w14:textId="77777777">
        <w:trPr>
          <w:trHeight w:val="300"/>
        </w:trPr>
        <w:tc>
          <w:tcPr>
            <w:tcW w:w="1178" w:type="dxa"/>
            <w:tcBorders>
              <w:top w:val="nil"/>
              <w:left w:val="nil"/>
              <w:bottom w:val="nil"/>
              <w:right w:val="nil"/>
            </w:tcBorders>
            <w:shd w:val="clear" w:color="auto" w:fill="auto"/>
            <w:noWrap/>
            <w:vAlign w:val="bottom"/>
            <w:hideMark/>
          </w:tcPr>
          <w:p w14:paraId="4EDC1EF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EF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EF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F0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1F0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F0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F03" w14:textId="77777777" w:rsidR="002B1AFB" w:rsidRPr="007F669D" w:rsidRDefault="007215F5" w:rsidP="002B1AFB">
            <w:pPr>
              <w:rPr>
                <w:rFonts w:ascii="Times New Roman" w:eastAsia="Times New Roman" w:hAnsi="Times New Roman" w:cs="Times New Roman"/>
                <w:sz w:val="20"/>
              </w:rPr>
            </w:pPr>
          </w:p>
        </w:tc>
      </w:tr>
      <w:tr w:rsidR="00ED4365" w14:paraId="4EDC1F0C" w14:textId="77777777">
        <w:trPr>
          <w:trHeight w:val="300"/>
        </w:trPr>
        <w:tc>
          <w:tcPr>
            <w:tcW w:w="1178" w:type="dxa"/>
            <w:tcBorders>
              <w:top w:val="nil"/>
              <w:left w:val="nil"/>
              <w:bottom w:val="nil"/>
              <w:right w:val="nil"/>
            </w:tcBorders>
            <w:shd w:val="clear" w:color="auto" w:fill="auto"/>
            <w:noWrap/>
            <w:vAlign w:val="bottom"/>
            <w:hideMark/>
          </w:tcPr>
          <w:p w14:paraId="4EDC1F0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1F0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F0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F0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F0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F0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F0B" w14:textId="77777777" w:rsidR="002B1AFB" w:rsidRPr="007F669D" w:rsidRDefault="007215F5" w:rsidP="002B1AFB">
            <w:pPr>
              <w:rPr>
                <w:rFonts w:ascii="Times New Roman" w:eastAsia="Times New Roman" w:hAnsi="Times New Roman" w:cs="Times New Roman"/>
                <w:sz w:val="20"/>
              </w:rPr>
            </w:pPr>
          </w:p>
        </w:tc>
      </w:tr>
      <w:tr w:rsidR="00ED4365" w14:paraId="4EDC1F13" w14:textId="77777777">
        <w:trPr>
          <w:trHeight w:val="300"/>
        </w:trPr>
        <w:tc>
          <w:tcPr>
            <w:tcW w:w="2203" w:type="dxa"/>
            <w:gridSpan w:val="2"/>
            <w:tcBorders>
              <w:top w:val="nil"/>
              <w:left w:val="nil"/>
              <w:bottom w:val="nil"/>
              <w:right w:val="nil"/>
            </w:tcBorders>
            <w:shd w:val="clear" w:color="auto" w:fill="auto"/>
            <w:noWrap/>
            <w:vAlign w:val="bottom"/>
            <w:hideMark/>
          </w:tcPr>
          <w:p w14:paraId="4EDC1F0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F0E"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F0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F1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F1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F12" w14:textId="77777777" w:rsidR="002B1AFB" w:rsidRPr="007F669D" w:rsidRDefault="007215F5" w:rsidP="002B1AFB">
            <w:pPr>
              <w:rPr>
                <w:rFonts w:ascii="Times New Roman" w:eastAsia="Times New Roman" w:hAnsi="Times New Roman" w:cs="Times New Roman"/>
                <w:sz w:val="20"/>
              </w:rPr>
            </w:pPr>
          </w:p>
        </w:tc>
      </w:tr>
      <w:tr w:rsidR="00ED4365" w14:paraId="4EDC1F1B" w14:textId="77777777">
        <w:trPr>
          <w:trHeight w:val="300"/>
        </w:trPr>
        <w:tc>
          <w:tcPr>
            <w:tcW w:w="1178" w:type="dxa"/>
            <w:tcBorders>
              <w:top w:val="nil"/>
              <w:left w:val="nil"/>
              <w:bottom w:val="nil"/>
              <w:right w:val="nil"/>
            </w:tcBorders>
            <w:shd w:val="clear" w:color="auto" w:fill="auto"/>
            <w:noWrap/>
            <w:vAlign w:val="bottom"/>
            <w:hideMark/>
          </w:tcPr>
          <w:p w14:paraId="4EDC1F1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F1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F1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F1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F1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F1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F1A" w14:textId="77777777" w:rsidR="002B1AFB" w:rsidRPr="007F669D" w:rsidRDefault="007215F5" w:rsidP="002B1AFB">
            <w:pPr>
              <w:rPr>
                <w:rFonts w:ascii="Times New Roman" w:eastAsia="Times New Roman" w:hAnsi="Times New Roman" w:cs="Times New Roman"/>
                <w:sz w:val="20"/>
              </w:rPr>
            </w:pPr>
          </w:p>
        </w:tc>
      </w:tr>
      <w:tr w:rsidR="00ED4365" w14:paraId="4EDC1F23" w14:textId="77777777">
        <w:trPr>
          <w:trHeight w:val="300"/>
        </w:trPr>
        <w:tc>
          <w:tcPr>
            <w:tcW w:w="1178" w:type="dxa"/>
            <w:tcBorders>
              <w:top w:val="nil"/>
              <w:left w:val="nil"/>
              <w:bottom w:val="nil"/>
              <w:right w:val="nil"/>
            </w:tcBorders>
            <w:shd w:val="clear" w:color="auto" w:fill="auto"/>
            <w:noWrap/>
            <w:vAlign w:val="bottom"/>
            <w:hideMark/>
          </w:tcPr>
          <w:p w14:paraId="4EDC1F1C"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F1D"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F1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F1F"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F20"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F2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F22" w14:textId="77777777" w:rsidR="002B1AFB" w:rsidRPr="007F669D" w:rsidRDefault="007215F5" w:rsidP="002B1AFB">
            <w:pPr>
              <w:rPr>
                <w:rFonts w:ascii="Times New Roman" w:eastAsia="Times New Roman" w:hAnsi="Times New Roman" w:cs="Times New Roman"/>
                <w:sz w:val="20"/>
              </w:rPr>
            </w:pPr>
          </w:p>
        </w:tc>
      </w:tr>
      <w:tr w:rsidR="00ED4365" w14:paraId="4EDC1F29"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F24"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F2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118 ως έχει</w:t>
            </w:r>
          </w:p>
        </w:tc>
        <w:tc>
          <w:tcPr>
            <w:tcW w:w="1903" w:type="dxa"/>
            <w:tcBorders>
              <w:top w:val="nil"/>
              <w:left w:val="nil"/>
              <w:bottom w:val="nil"/>
              <w:right w:val="nil"/>
            </w:tcBorders>
            <w:shd w:val="clear" w:color="auto" w:fill="auto"/>
            <w:noWrap/>
            <w:vAlign w:val="bottom"/>
            <w:hideMark/>
          </w:tcPr>
          <w:p w14:paraId="4EDC1F2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F27"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F28" w14:textId="77777777" w:rsidR="002B1AFB" w:rsidRPr="007F669D" w:rsidRDefault="007215F5" w:rsidP="002B1AFB">
            <w:pPr>
              <w:rPr>
                <w:rFonts w:ascii="Times New Roman" w:eastAsia="Times New Roman" w:hAnsi="Times New Roman" w:cs="Times New Roman"/>
                <w:sz w:val="20"/>
              </w:rPr>
            </w:pPr>
          </w:p>
        </w:tc>
      </w:tr>
      <w:tr w:rsidR="00ED4365" w14:paraId="4EDC1F31" w14:textId="77777777">
        <w:trPr>
          <w:trHeight w:val="300"/>
        </w:trPr>
        <w:tc>
          <w:tcPr>
            <w:tcW w:w="1178" w:type="dxa"/>
            <w:tcBorders>
              <w:top w:val="nil"/>
              <w:left w:val="nil"/>
              <w:bottom w:val="nil"/>
              <w:right w:val="nil"/>
            </w:tcBorders>
            <w:shd w:val="clear" w:color="auto" w:fill="auto"/>
            <w:noWrap/>
            <w:vAlign w:val="bottom"/>
            <w:hideMark/>
          </w:tcPr>
          <w:p w14:paraId="4EDC1F2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F2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F2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F2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F2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F2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F30" w14:textId="77777777" w:rsidR="002B1AFB" w:rsidRPr="007F669D" w:rsidRDefault="007215F5" w:rsidP="002B1AFB">
            <w:pPr>
              <w:rPr>
                <w:rFonts w:ascii="Times New Roman" w:eastAsia="Times New Roman" w:hAnsi="Times New Roman" w:cs="Times New Roman"/>
                <w:sz w:val="20"/>
              </w:rPr>
            </w:pPr>
          </w:p>
        </w:tc>
      </w:tr>
      <w:tr w:rsidR="00ED4365" w14:paraId="4EDC1F39" w14:textId="77777777">
        <w:trPr>
          <w:trHeight w:val="300"/>
        </w:trPr>
        <w:tc>
          <w:tcPr>
            <w:tcW w:w="1178" w:type="dxa"/>
            <w:tcBorders>
              <w:top w:val="nil"/>
              <w:left w:val="nil"/>
              <w:bottom w:val="nil"/>
              <w:right w:val="nil"/>
            </w:tcBorders>
            <w:shd w:val="clear" w:color="auto" w:fill="auto"/>
            <w:noWrap/>
            <w:vAlign w:val="bottom"/>
            <w:hideMark/>
          </w:tcPr>
          <w:p w14:paraId="4EDC1F3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F3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F3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F3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F3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F3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F38" w14:textId="77777777" w:rsidR="002B1AFB" w:rsidRPr="007F669D" w:rsidRDefault="007215F5" w:rsidP="002B1AFB">
            <w:pPr>
              <w:rPr>
                <w:rFonts w:ascii="Times New Roman" w:eastAsia="Times New Roman" w:hAnsi="Times New Roman" w:cs="Times New Roman"/>
                <w:sz w:val="20"/>
              </w:rPr>
            </w:pPr>
          </w:p>
        </w:tc>
      </w:tr>
      <w:tr w:rsidR="00ED4365" w14:paraId="4EDC1F41" w14:textId="77777777">
        <w:trPr>
          <w:trHeight w:val="300"/>
        </w:trPr>
        <w:tc>
          <w:tcPr>
            <w:tcW w:w="1178" w:type="dxa"/>
            <w:tcBorders>
              <w:top w:val="nil"/>
              <w:left w:val="nil"/>
              <w:bottom w:val="nil"/>
              <w:right w:val="nil"/>
            </w:tcBorders>
            <w:shd w:val="clear" w:color="auto" w:fill="auto"/>
            <w:noWrap/>
            <w:vAlign w:val="bottom"/>
            <w:hideMark/>
          </w:tcPr>
          <w:p w14:paraId="4EDC1F3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F3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F3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F3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F3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F3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F40" w14:textId="77777777" w:rsidR="002B1AFB" w:rsidRPr="007F669D" w:rsidRDefault="007215F5" w:rsidP="002B1AFB">
            <w:pPr>
              <w:rPr>
                <w:rFonts w:ascii="Times New Roman" w:eastAsia="Times New Roman" w:hAnsi="Times New Roman" w:cs="Times New Roman"/>
                <w:sz w:val="20"/>
              </w:rPr>
            </w:pPr>
          </w:p>
        </w:tc>
      </w:tr>
      <w:tr w:rsidR="00ED4365" w14:paraId="4EDC1F49" w14:textId="77777777">
        <w:trPr>
          <w:trHeight w:val="300"/>
        </w:trPr>
        <w:tc>
          <w:tcPr>
            <w:tcW w:w="1178" w:type="dxa"/>
            <w:tcBorders>
              <w:top w:val="nil"/>
              <w:left w:val="nil"/>
              <w:bottom w:val="nil"/>
              <w:right w:val="nil"/>
            </w:tcBorders>
            <w:shd w:val="clear" w:color="auto" w:fill="auto"/>
            <w:noWrap/>
            <w:vAlign w:val="bottom"/>
            <w:hideMark/>
          </w:tcPr>
          <w:p w14:paraId="4EDC1F4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F4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F4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F4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F4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F4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F48" w14:textId="77777777" w:rsidR="002B1AFB" w:rsidRPr="007F669D" w:rsidRDefault="007215F5" w:rsidP="002B1AFB">
            <w:pPr>
              <w:rPr>
                <w:rFonts w:ascii="Times New Roman" w:eastAsia="Times New Roman" w:hAnsi="Times New Roman" w:cs="Times New Roman"/>
                <w:sz w:val="20"/>
              </w:rPr>
            </w:pPr>
          </w:p>
        </w:tc>
      </w:tr>
      <w:tr w:rsidR="00ED4365" w14:paraId="4EDC1F51" w14:textId="77777777">
        <w:trPr>
          <w:trHeight w:val="300"/>
        </w:trPr>
        <w:tc>
          <w:tcPr>
            <w:tcW w:w="1178" w:type="dxa"/>
            <w:tcBorders>
              <w:top w:val="nil"/>
              <w:left w:val="nil"/>
              <w:bottom w:val="nil"/>
              <w:right w:val="nil"/>
            </w:tcBorders>
            <w:shd w:val="clear" w:color="auto" w:fill="auto"/>
            <w:noWrap/>
            <w:vAlign w:val="bottom"/>
            <w:hideMark/>
          </w:tcPr>
          <w:p w14:paraId="4EDC1F4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F4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F4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F4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F4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F4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F50" w14:textId="77777777" w:rsidR="002B1AFB" w:rsidRPr="007F669D" w:rsidRDefault="007215F5" w:rsidP="002B1AFB">
            <w:pPr>
              <w:rPr>
                <w:rFonts w:ascii="Times New Roman" w:eastAsia="Times New Roman" w:hAnsi="Times New Roman" w:cs="Times New Roman"/>
                <w:sz w:val="20"/>
              </w:rPr>
            </w:pPr>
          </w:p>
        </w:tc>
      </w:tr>
      <w:tr w:rsidR="00ED4365" w14:paraId="4EDC1F59" w14:textId="77777777">
        <w:trPr>
          <w:trHeight w:val="300"/>
        </w:trPr>
        <w:tc>
          <w:tcPr>
            <w:tcW w:w="1178" w:type="dxa"/>
            <w:tcBorders>
              <w:top w:val="nil"/>
              <w:left w:val="nil"/>
              <w:bottom w:val="nil"/>
              <w:right w:val="nil"/>
            </w:tcBorders>
            <w:shd w:val="clear" w:color="auto" w:fill="auto"/>
            <w:noWrap/>
            <w:vAlign w:val="bottom"/>
            <w:hideMark/>
          </w:tcPr>
          <w:p w14:paraId="4EDC1F5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ΑΝ.ΕΛ:</w:t>
            </w:r>
          </w:p>
        </w:tc>
        <w:tc>
          <w:tcPr>
            <w:tcW w:w="1025" w:type="dxa"/>
            <w:tcBorders>
              <w:top w:val="nil"/>
              <w:left w:val="nil"/>
              <w:bottom w:val="nil"/>
              <w:right w:val="nil"/>
            </w:tcBorders>
            <w:shd w:val="clear" w:color="auto" w:fill="auto"/>
            <w:noWrap/>
            <w:vAlign w:val="bottom"/>
            <w:hideMark/>
          </w:tcPr>
          <w:p w14:paraId="4EDC1F5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F5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F5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F5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F5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F58" w14:textId="77777777" w:rsidR="002B1AFB" w:rsidRPr="007F669D" w:rsidRDefault="007215F5" w:rsidP="002B1AFB">
            <w:pPr>
              <w:rPr>
                <w:rFonts w:ascii="Times New Roman" w:eastAsia="Times New Roman" w:hAnsi="Times New Roman" w:cs="Times New Roman"/>
                <w:sz w:val="20"/>
              </w:rPr>
            </w:pPr>
          </w:p>
        </w:tc>
      </w:tr>
      <w:tr w:rsidR="00ED4365" w14:paraId="4EDC1F60" w14:textId="77777777">
        <w:trPr>
          <w:trHeight w:val="300"/>
        </w:trPr>
        <w:tc>
          <w:tcPr>
            <w:tcW w:w="2203" w:type="dxa"/>
            <w:gridSpan w:val="2"/>
            <w:tcBorders>
              <w:top w:val="nil"/>
              <w:left w:val="nil"/>
              <w:bottom w:val="nil"/>
              <w:right w:val="nil"/>
            </w:tcBorders>
            <w:shd w:val="clear" w:color="auto" w:fill="auto"/>
            <w:noWrap/>
            <w:vAlign w:val="bottom"/>
            <w:hideMark/>
          </w:tcPr>
          <w:p w14:paraId="4EDC1F5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F5B"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F5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F5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F5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F5F" w14:textId="77777777" w:rsidR="002B1AFB" w:rsidRPr="007F669D" w:rsidRDefault="007215F5" w:rsidP="002B1AFB">
            <w:pPr>
              <w:rPr>
                <w:rFonts w:ascii="Times New Roman" w:eastAsia="Times New Roman" w:hAnsi="Times New Roman" w:cs="Times New Roman"/>
                <w:sz w:val="20"/>
              </w:rPr>
            </w:pPr>
          </w:p>
        </w:tc>
      </w:tr>
      <w:tr w:rsidR="00ED4365" w14:paraId="4EDC1F68" w14:textId="77777777">
        <w:trPr>
          <w:trHeight w:val="300"/>
        </w:trPr>
        <w:tc>
          <w:tcPr>
            <w:tcW w:w="1178" w:type="dxa"/>
            <w:tcBorders>
              <w:top w:val="nil"/>
              <w:left w:val="nil"/>
              <w:bottom w:val="nil"/>
              <w:right w:val="nil"/>
            </w:tcBorders>
            <w:shd w:val="clear" w:color="auto" w:fill="auto"/>
            <w:noWrap/>
            <w:vAlign w:val="bottom"/>
            <w:hideMark/>
          </w:tcPr>
          <w:p w14:paraId="4EDC1F6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F6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F6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F6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F6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F6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F67" w14:textId="77777777" w:rsidR="002B1AFB" w:rsidRPr="007F669D" w:rsidRDefault="007215F5" w:rsidP="002B1AFB">
            <w:pPr>
              <w:rPr>
                <w:rFonts w:ascii="Times New Roman" w:eastAsia="Times New Roman" w:hAnsi="Times New Roman" w:cs="Times New Roman"/>
                <w:sz w:val="20"/>
              </w:rPr>
            </w:pPr>
          </w:p>
        </w:tc>
      </w:tr>
      <w:tr w:rsidR="00ED4365" w14:paraId="4EDC1F70" w14:textId="77777777">
        <w:trPr>
          <w:trHeight w:val="300"/>
        </w:trPr>
        <w:tc>
          <w:tcPr>
            <w:tcW w:w="1178" w:type="dxa"/>
            <w:tcBorders>
              <w:top w:val="nil"/>
              <w:left w:val="nil"/>
              <w:bottom w:val="nil"/>
              <w:right w:val="nil"/>
            </w:tcBorders>
            <w:shd w:val="clear" w:color="auto" w:fill="auto"/>
            <w:noWrap/>
            <w:vAlign w:val="bottom"/>
            <w:hideMark/>
          </w:tcPr>
          <w:p w14:paraId="4EDC1F69"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F6A"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F6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F6C"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F6D"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F6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F6F" w14:textId="77777777" w:rsidR="002B1AFB" w:rsidRPr="007F669D" w:rsidRDefault="007215F5" w:rsidP="002B1AFB">
            <w:pPr>
              <w:rPr>
                <w:rFonts w:ascii="Times New Roman" w:eastAsia="Times New Roman" w:hAnsi="Times New Roman" w:cs="Times New Roman"/>
                <w:sz w:val="20"/>
              </w:rPr>
            </w:pPr>
          </w:p>
        </w:tc>
      </w:tr>
      <w:tr w:rsidR="00ED4365" w14:paraId="4EDC1F76"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F71"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F7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119 ως έχει</w:t>
            </w:r>
          </w:p>
        </w:tc>
        <w:tc>
          <w:tcPr>
            <w:tcW w:w="1903" w:type="dxa"/>
            <w:tcBorders>
              <w:top w:val="nil"/>
              <w:left w:val="nil"/>
              <w:bottom w:val="nil"/>
              <w:right w:val="nil"/>
            </w:tcBorders>
            <w:shd w:val="clear" w:color="auto" w:fill="auto"/>
            <w:noWrap/>
            <w:vAlign w:val="bottom"/>
            <w:hideMark/>
          </w:tcPr>
          <w:p w14:paraId="4EDC1F7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F74"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F75" w14:textId="77777777" w:rsidR="002B1AFB" w:rsidRPr="007F669D" w:rsidRDefault="007215F5" w:rsidP="002B1AFB">
            <w:pPr>
              <w:rPr>
                <w:rFonts w:ascii="Times New Roman" w:eastAsia="Times New Roman" w:hAnsi="Times New Roman" w:cs="Times New Roman"/>
                <w:sz w:val="20"/>
              </w:rPr>
            </w:pPr>
          </w:p>
        </w:tc>
      </w:tr>
      <w:tr w:rsidR="00ED4365" w14:paraId="4EDC1F7E" w14:textId="77777777">
        <w:trPr>
          <w:trHeight w:val="300"/>
        </w:trPr>
        <w:tc>
          <w:tcPr>
            <w:tcW w:w="1178" w:type="dxa"/>
            <w:tcBorders>
              <w:top w:val="nil"/>
              <w:left w:val="nil"/>
              <w:bottom w:val="nil"/>
              <w:right w:val="nil"/>
            </w:tcBorders>
            <w:shd w:val="clear" w:color="auto" w:fill="auto"/>
            <w:noWrap/>
            <w:vAlign w:val="bottom"/>
            <w:hideMark/>
          </w:tcPr>
          <w:p w14:paraId="4EDC1F7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F7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F7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F7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F7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F7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F7D" w14:textId="77777777" w:rsidR="002B1AFB" w:rsidRPr="007F669D" w:rsidRDefault="007215F5" w:rsidP="002B1AFB">
            <w:pPr>
              <w:rPr>
                <w:rFonts w:ascii="Times New Roman" w:eastAsia="Times New Roman" w:hAnsi="Times New Roman" w:cs="Times New Roman"/>
                <w:sz w:val="20"/>
              </w:rPr>
            </w:pPr>
          </w:p>
        </w:tc>
      </w:tr>
      <w:tr w:rsidR="00ED4365" w14:paraId="4EDC1F86" w14:textId="77777777">
        <w:trPr>
          <w:trHeight w:val="300"/>
        </w:trPr>
        <w:tc>
          <w:tcPr>
            <w:tcW w:w="1178" w:type="dxa"/>
            <w:tcBorders>
              <w:top w:val="nil"/>
              <w:left w:val="nil"/>
              <w:bottom w:val="nil"/>
              <w:right w:val="nil"/>
            </w:tcBorders>
            <w:shd w:val="clear" w:color="auto" w:fill="auto"/>
            <w:noWrap/>
            <w:vAlign w:val="bottom"/>
            <w:hideMark/>
          </w:tcPr>
          <w:p w14:paraId="4EDC1F7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F8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F8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F8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F8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F8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F85" w14:textId="77777777" w:rsidR="002B1AFB" w:rsidRPr="007F669D" w:rsidRDefault="007215F5" w:rsidP="002B1AFB">
            <w:pPr>
              <w:rPr>
                <w:rFonts w:ascii="Times New Roman" w:eastAsia="Times New Roman" w:hAnsi="Times New Roman" w:cs="Times New Roman"/>
                <w:sz w:val="20"/>
              </w:rPr>
            </w:pPr>
          </w:p>
        </w:tc>
      </w:tr>
      <w:tr w:rsidR="00ED4365" w14:paraId="4EDC1F8E" w14:textId="77777777">
        <w:trPr>
          <w:trHeight w:val="300"/>
        </w:trPr>
        <w:tc>
          <w:tcPr>
            <w:tcW w:w="1178" w:type="dxa"/>
            <w:tcBorders>
              <w:top w:val="nil"/>
              <w:left w:val="nil"/>
              <w:bottom w:val="nil"/>
              <w:right w:val="nil"/>
            </w:tcBorders>
            <w:shd w:val="clear" w:color="auto" w:fill="auto"/>
            <w:noWrap/>
            <w:vAlign w:val="bottom"/>
            <w:hideMark/>
          </w:tcPr>
          <w:p w14:paraId="4EDC1F8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F8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F8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F8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F8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F8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F8D" w14:textId="77777777" w:rsidR="002B1AFB" w:rsidRPr="007F669D" w:rsidRDefault="007215F5" w:rsidP="002B1AFB">
            <w:pPr>
              <w:rPr>
                <w:rFonts w:ascii="Times New Roman" w:eastAsia="Times New Roman" w:hAnsi="Times New Roman" w:cs="Times New Roman"/>
                <w:sz w:val="20"/>
              </w:rPr>
            </w:pPr>
          </w:p>
        </w:tc>
      </w:tr>
      <w:tr w:rsidR="00ED4365" w14:paraId="4EDC1F96" w14:textId="77777777">
        <w:trPr>
          <w:trHeight w:val="300"/>
        </w:trPr>
        <w:tc>
          <w:tcPr>
            <w:tcW w:w="1178" w:type="dxa"/>
            <w:tcBorders>
              <w:top w:val="nil"/>
              <w:left w:val="nil"/>
              <w:bottom w:val="nil"/>
              <w:right w:val="nil"/>
            </w:tcBorders>
            <w:shd w:val="clear" w:color="auto" w:fill="auto"/>
            <w:noWrap/>
            <w:vAlign w:val="bottom"/>
            <w:hideMark/>
          </w:tcPr>
          <w:p w14:paraId="4EDC1F8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F9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F9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F9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F9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F9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F95" w14:textId="77777777" w:rsidR="002B1AFB" w:rsidRPr="007F669D" w:rsidRDefault="007215F5" w:rsidP="002B1AFB">
            <w:pPr>
              <w:rPr>
                <w:rFonts w:ascii="Times New Roman" w:eastAsia="Times New Roman" w:hAnsi="Times New Roman" w:cs="Times New Roman"/>
                <w:sz w:val="20"/>
              </w:rPr>
            </w:pPr>
          </w:p>
        </w:tc>
      </w:tr>
      <w:tr w:rsidR="00ED4365" w14:paraId="4EDC1F9E" w14:textId="77777777">
        <w:trPr>
          <w:trHeight w:val="300"/>
        </w:trPr>
        <w:tc>
          <w:tcPr>
            <w:tcW w:w="1178" w:type="dxa"/>
            <w:tcBorders>
              <w:top w:val="nil"/>
              <w:left w:val="nil"/>
              <w:bottom w:val="nil"/>
              <w:right w:val="nil"/>
            </w:tcBorders>
            <w:shd w:val="clear" w:color="auto" w:fill="auto"/>
            <w:noWrap/>
            <w:vAlign w:val="bottom"/>
            <w:hideMark/>
          </w:tcPr>
          <w:p w14:paraId="4EDC1F9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F9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F9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F9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F9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F9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F9D" w14:textId="77777777" w:rsidR="002B1AFB" w:rsidRPr="007F669D" w:rsidRDefault="007215F5" w:rsidP="002B1AFB">
            <w:pPr>
              <w:rPr>
                <w:rFonts w:ascii="Times New Roman" w:eastAsia="Times New Roman" w:hAnsi="Times New Roman" w:cs="Times New Roman"/>
                <w:sz w:val="20"/>
              </w:rPr>
            </w:pPr>
          </w:p>
        </w:tc>
      </w:tr>
      <w:tr w:rsidR="00ED4365" w14:paraId="4EDC1FA6" w14:textId="77777777">
        <w:trPr>
          <w:trHeight w:val="300"/>
        </w:trPr>
        <w:tc>
          <w:tcPr>
            <w:tcW w:w="1178" w:type="dxa"/>
            <w:tcBorders>
              <w:top w:val="nil"/>
              <w:left w:val="nil"/>
              <w:bottom w:val="nil"/>
              <w:right w:val="nil"/>
            </w:tcBorders>
            <w:shd w:val="clear" w:color="auto" w:fill="auto"/>
            <w:noWrap/>
            <w:vAlign w:val="bottom"/>
            <w:hideMark/>
          </w:tcPr>
          <w:p w14:paraId="4EDC1F9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1FA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FA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FA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FA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FA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FA5" w14:textId="77777777" w:rsidR="002B1AFB" w:rsidRPr="007F669D" w:rsidRDefault="007215F5" w:rsidP="002B1AFB">
            <w:pPr>
              <w:rPr>
                <w:rFonts w:ascii="Times New Roman" w:eastAsia="Times New Roman" w:hAnsi="Times New Roman" w:cs="Times New Roman"/>
                <w:sz w:val="20"/>
              </w:rPr>
            </w:pPr>
          </w:p>
        </w:tc>
      </w:tr>
      <w:tr w:rsidR="00ED4365" w14:paraId="4EDC1FAD" w14:textId="77777777">
        <w:trPr>
          <w:trHeight w:val="300"/>
        </w:trPr>
        <w:tc>
          <w:tcPr>
            <w:tcW w:w="2203" w:type="dxa"/>
            <w:gridSpan w:val="2"/>
            <w:tcBorders>
              <w:top w:val="nil"/>
              <w:left w:val="nil"/>
              <w:bottom w:val="nil"/>
              <w:right w:val="nil"/>
            </w:tcBorders>
            <w:shd w:val="clear" w:color="auto" w:fill="auto"/>
            <w:noWrap/>
            <w:vAlign w:val="bottom"/>
            <w:hideMark/>
          </w:tcPr>
          <w:p w14:paraId="4EDC1FA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FA8"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FA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FA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FA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FAC" w14:textId="77777777" w:rsidR="002B1AFB" w:rsidRPr="007F669D" w:rsidRDefault="007215F5" w:rsidP="002B1AFB">
            <w:pPr>
              <w:rPr>
                <w:rFonts w:ascii="Times New Roman" w:eastAsia="Times New Roman" w:hAnsi="Times New Roman" w:cs="Times New Roman"/>
                <w:sz w:val="20"/>
              </w:rPr>
            </w:pPr>
          </w:p>
        </w:tc>
      </w:tr>
      <w:tr w:rsidR="00ED4365" w14:paraId="4EDC1FB5" w14:textId="77777777">
        <w:trPr>
          <w:trHeight w:val="300"/>
        </w:trPr>
        <w:tc>
          <w:tcPr>
            <w:tcW w:w="1178" w:type="dxa"/>
            <w:tcBorders>
              <w:top w:val="nil"/>
              <w:left w:val="nil"/>
              <w:bottom w:val="nil"/>
              <w:right w:val="nil"/>
            </w:tcBorders>
            <w:shd w:val="clear" w:color="auto" w:fill="auto"/>
            <w:noWrap/>
            <w:vAlign w:val="bottom"/>
            <w:hideMark/>
          </w:tcPr>
          <w:p w14:paraId="4EDC1FA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FA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FB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FB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FB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FB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FB4" w14:textId="77777777" w:rsidR="002B1AFB" w:rsidRPr="007F669D" w:rsidRDefault="007215F5" w:rsidP="002B1AFB">
            <w:pPr>
              <w:rPr>
                <w:rFonts w:ascii="Times New Roman" w:eastAsia="Times New Roman" w:hAnsi="Times New Roman" w:cs="Times New Roman"/>
                <w:sz w:val="20"/>
              </w:rPr>
            </w:pPr>
          </w:p>
        </w:tc>
      </w:tr>
      <w:tr w:rsidR="00ED4365" w14:paraId="4EDC1FBD" w14:textId="77777777">
        <w:trPr>
          <w:trHeight w:val="300"/>
        </w:trPr>
        <w:tc>
          <w:tcPr>
            <w:tcW w:w="1178" w:type="dxa"/>
            <w:tcBorders>
              <w:top w:val="nil"/>
              <w:left w:val="nil"/>
              <w:bottom w:val="nil"/>
              <w:right w:val="nil"/>
            </w:tcBorders>
            <w:shd w:val="clear" w:color="auto" w:fill="auto"/>
            <w:noWrap/>
            <w:vAlign w:val="bottom"/>
            <w:hideMark/>
          </w:tcPr>
          <w:p w14:paraId="4EDC1FB6"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1FB7"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1FB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FB9"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1FBA"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1FB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FBC" w14:textId="77777777" w:rsidR="002B1AFB" w:rsidRPr="007F669D" w:rsidRDefault="007215F5" w:rsidP="002B1AFB">
            <w:pPr>
              <w:rPr>
                <w:rFonts w:ascii="Times New Roman" w:eastAsia="Times New Roman" w:hAnsi="Times New Roman" w:cs="Times New Roman"/>
                <w:sz w:val="20"/>
              </w:rPr>
            </w:pPr>
          </w:p>
        </w:tc>
      </w:tr>
      <w:tr w:rsidR="00ED4365" w14:paraId="4EDC1FC3"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1FBE"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1FB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120 ως έχει</w:t>
            </w:r>
          </w:p>
        </w:tc>
        <w:tc>
          <w:tcPr>
            <w:tcW w:w="1903" w:type="dxa"/>
            <w:tcBorders>
              <w:top w:val="nil"/>
              <w:left w:val="nil"/>
              <w:bottom w:val="nil"/>
              <w:right w:val="nil"/>
            </w:tcBorders>
            <w:shd w:val="clear" w:color="auto" w:fill="auto"/>
            <w:noWrap/>
            <w:vAlign w:val="bottom"/>
            <w:hideMark/>
          </w:tcPr>
          <w:p w14:paraId="4EDC1FC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1FC1"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1FC2" w14:textId="77777777" w:rsidR="002B1AFB" w:rsidRPr="007F669D" w:rsidRDefault="007215F5" w:rsidP="002B1AFB">
            <w:pPr>
              <w:rPr>
                <w:rFonts w:ascii="Times New Roman" w:eastAsia="Times New Roman" w:hAnsi="Times New Roman" w:cs="Times New Roman"/>
                <w:sz w:val="20"/>
              </w:rPr>
            </w:pPr>
          </w:p>
        </w:tc>
      </w:tr>
      <w:tr w:rsidR="00ED4365" w14:paraId="4EDC1FCB" w14:textId="77777777">
        <w:trPr>
          <w:trHeight w:val="300"/>
        </w:trPr>
        <w:tc>
          <w:tcPr>
            <w:tcW w:w="1178" w:type="dxa"/>
            <w:tcBorders>
              <w:top w:val="nil"/>
              <w:left w:val="nil"/>
              <w:bottom w:val="nil"/>
              <w:right w:val="nil"/>
            </w:tcBorders>
            <w:shd w:val="clear" w:color="auto" w:fill="auto"/>
            <w:noWrap/>
            <w:vAlign w:val="bottom"/>
            <w:hideMark/>
          </w:tcPr>
          <w:p w14:paraId="4EDC1FC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1FC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FC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FC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FC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FC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FCA" w14:textId="77777777" w:rsidR="002B1AFB" w:rsidRPr="007F669D" w:rsidRDefault="007215F5" w:rsidP="002B1AFB">
            <w:pPr>
              <w:rPr>
                <w:rFonts w:ascii="Times New Roman" w:eastAsia="Times New Roman" w:hAnsi="Times New Roman" w:cs="Times New Roman"/>
                <w:sz w:val="20"/>
              </w:rPr>
            </w:pPr>
          </w:p>
        </w:tc>
      </w:tr>
      <w:tr w:rsidR="00ED4365" w14:paraId="4EDC1FD3" w14:textId="77777777">
        <w:trPr>
          <w:trHeight w:val="300"/>
        </w:trPr>
        <w:tc>
          <w:tcPr>
            <w:tcW w:w="1178" w:type="dxa"/>
            <w:tcBorders>
              <w:top w:val="nil"/>
              <w:left w:val="nil"/>
              <w:bottom w:val="nil"/>
              <w:right w:val="nil"/>
            </w:tcBorders>
            <w:shd w:val="clear" w:color="auto" w:fill="auto"/>
            <w:noWrap/>
            <w:vAlign w:val="bottom"/>
            <w:hideMark/>
          </w:tcPr>
          <w:p w14:paraId="4EDC1FC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1FC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FC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FC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1FD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FD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FD2" w14:textId="77777777" w:rsidR="002B1AFB" w:rsidRPr="007F669D" w:rsidRDefault="007215F5" w:rsidP="002B1AFB">
            <w:pPr>
              <w:rPr>
                <w:rFonts w:ascii="Times New Roman" w:eastAsia="Times New Roman" w:hAnsi="Times New Roman" w:cs="Times New Roman"/>
                <w:sz w:val="20"/>
              </w:rPr>
            </w:pPr>
          </w:p>
        </w:tc>
      </w:tr>
      <w:tr w:rsidR="00ED4365" w14:paraId="4EDC1FDB" w14:textId="77777777">
        <w:trPr>
          <w:trHeight w:val="300"/>
        </w:trPr>
        <w:tc>
          <w:tcPr>
            <w:tcW w:w="1178" w:type="dxa"/>
            <w:tcBorders>
              <w:top w:val="nil"/>
              <w:left w:val="nil"/>
              <w:bottom w:val="nil"/>
              <w:right w:val="nil"/>
            </w:tcBorders>
            <w:shd w:val="clear" w:color="auto" w:fill="auto"/>
            <w:noWrap/>
            <w:vAlign w:val="bottom"/>
            <w:hideMark/>
          </w:tcPr>
          <w:p w14:paraId="4EDC1FD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1FD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FD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FD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FD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FD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FDA" w14:textId="77777777" w:rsidR="002B1AFB" w:rsidRPr="007F669D" w:rsidRDefault="007215F5" w:rsidP="002B1AFB">
            <w:pPr>
              <w:rPr>
                <w:rFonts w:ascii="Times New Roman" w:eastAsia="Times New Roman" w:hAnsi="Times New Roman" w:cs="Times New Roman"/>
                <w:sz w:val="20"/>
              </w:rPr>
            </w:pPr>
          </w:p>
        </w:tc>
      </w:tr>
      <w:tr w:rsidR="00ED4365" w14:paraId="4EDC1FE3" w14:textId="77777777">
        <w:trPr>
          <w:trHeight w:val="300"/>
        </w:trPr>
        <w:tc>
          <w:tcPr>
            <w:tcW w:w="1178" w:type="dxa"/>
            <w:tcBorders>
              <w:top w:val="nil"/>
              <w:left w:val="nil"/>
              <w:bottom w:val="nil"/>
              <w:right w:val="nil"/>
            </w:tcBorders>
            <w:shd w:val="clear" w:color="auto" w:fill="auto"/>
            <w:noWrap/>
            <w:vAlign w:val="bottom"/>
            <w:hideMark/>
          </w:tcPr>
          <w:p w14:paraId="4EDC1FD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1FD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FD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FD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FE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FE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FE2" w14:textId="77777777" w:rsidR="002B1AFB" w:rsidRPr="007F669D" w:rsidRDefault="007215F5" w:rsidP="002B1AFB">
            <w:pPr>
              <w:rPr>
                <w:rFonts w:ascii="Times New Roman" w:eastAsia="Times New Roman" w:hAnsi="Times New Roman" w:cs="Times New Roman"/>
                <w:sz w:val="20"/>
              </w:rPr>
            </w:pPr>
          </w:p>
        </w:tc>
      </w:tr>
      <w:tr w:rsidR="00ED4365" w14:paraId="4EDC1FEB" w14:textId="77777777">
        <w:trPr>
          <w:trHeight w:val="300"/>
        </w:trPr>
        <w:tc>
          <w:tcPr>
            <w:tcW w:w="1178" w:type="dxa"/>
            <w:tcBorders>
              <w:top w:val="nil"/>
              <w:left w:val="nil"/>
              <w:bottom w:val="nil"/>
              <w:right w:val="nil"/>
            </w:tcBorders>
            <w:shd w:val="clear" w:color="auto" w:fill="auto"/>
            <w:noWrap/>
            <w:vAlign w:val="bottom"/>
            <w:hideMark/>
          </w:tcPr>
          <w:p w14:paraId="4EDC1FE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1FE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FE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FE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1FE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FE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FEA" w14:textId="77777777" w:rsidR="002B1AFB" w:rsidRPr="007F669D" w:rsidRDefault="007215F5" w:rsidP="002B1AFB">
            <w:pPr>
              <w:rPr>
                <w:rFonts w:ascii="Times New Roman" w:eastAsia="Times New Roman" w:hAnsi="Times New Roman" w:cs="Times New Roman"/>
                <w:sz w:val="20"/>
              </w:rPr>
            </w:pPr>
          </w:p>
        </w:tc>
      </w:tr>
      <w:tr w:rsidR="00ED4365" w14:paraId="4EDC1FF3" w14:textId="77777777">
        <w:trPr>
          <w:trHeight w:val="300"/>
        </w:trPr>
        <w:tc>
          <w:tcPr>
            <w:tcW w:w="1178" w:type="dxa"/>
            <w:tcBorders>
              <w:top w:val="nil"/>
              <w:left w:val="nil"/>
              <w:bottom w:val="nil"/>
              <w:right w:val="nil"/>
            </w:tcBorders>
            <w:shd w:val="clear" w:color="auto" w:fill="auto"/>
            <w:noWrap/>
            <w:vAlign w:val="bottom"/>
            <w:hideMark/>
          </w:tcPr>
          <w:p w14:paraId="4EDC1FE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1FE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FE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FE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FF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FF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FF2" w14:textId="77777777" w:rsidR="002B1AFB" w:rsidRPr="007F669D" w:rsidRDefault="007215F5" w:rsidP="002B1AFB">
            <w:pPr>
              <w:rPr>
                <w:rFonts w:ascii="Times New Roman" w:eastAsia="Times New Roman" w:hAnsi="Times New Roman" w:cs="Times New Roman"/>
                <w:sz w:val="20"/>
              </w:rPr>
            </w:pPr>
          </w:p>
        </w:tc>
      </w:tr>
      <w:tr w:rsidR="00ED4365" w14:paraId="4EDC1FFA" w14:textId="77777777">
        <w:trPr>
          <w:trHeight w:val="300"/>
        </w:trPr>
        <w:tc>
          <w:tcPr>
            <w:tcW w:w="2203" w:type="dxa"/>
            <w:gridSpan w:val="2"/>
            <w:tcBorders>
              <w:top w:val="nil"/>
              <w:left w:val="nil"/>
              <w:bottom w:val="nil"/>
              <w:right w:val="nil"/>
            </w:tcBorders>
            <w:shd w:val="clear" w:color="auto" w:fill="auto"/>
            <w:noWrap/>
            <w:vAlign w:val="bottom"/>
            <w:hideMark/>
          </w:tcPr>
          <w:p w14:paraId="4EDC1FF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1FF5"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1FF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FF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1FF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1FF9" w14:textId="77777777" w:rsidR="002B1AFB" w:rsidRPr="007F669D" w:rsidRDefault="007215F5" w:rsidP="002B1AFB">
            <w:pPr>
              <w:rPr>
                <w:rFonts w:ascii="Times New Roman" w:eastAsia="Times New Roman" w:hAnsi="Times New Roman" w:cs="Times New Roman"/>
                <w:sz w:val="20"/>
              </w:rPr>
            </w:pPr>
          </w:p>
        </w:tc>
      </w:tr>
      <w:tr w:rsidR="00ED4365" w14:paraId="4EDC2002" w14:textId="77777777">
        <w:trPr>
          <w:trHeight w:val="300"/>
        </w:trPr>
        <w:tc>
          <w:tcPr>
            <w:tcW w:w="1178" w:type="dxa"/>
            <w:tcBorders>
              <w:top w:val="nil"/>
              <w:left w:val="nil"/>
              <w:bottom w:val="nil"/>
              <w:right w:val="nil"/>
            </w:tcBorders>
            <w:shd w:val="clear" w:color="auto" w:fill="auto"/>
            <w:noWrap/>
            <w:vAlign w:val="bottom"/>
            <w:hideMark/>
          </w:tcPr>
          <w:p w14:paraId="4EDC1FF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1FF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1FF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1FF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1FF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00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001" w14:textId="77777777" w:rsidR="002B1AFB" w:rsidRPr="007F669D" w:rsidRDefault="007215F5" w:rsidP="002B1AFB">
            <w:pPr>
              <w:rPr>
                <w:rFonts w:ascii="Times New Roman" w:eastAsia="Times New Roman" w:hAnsi="Times New Roman" w:cs="Times New Roman"/>
                <w:sz w:val="20"/>
              </w:rPr>
            </w:pPr>
          </w:p>
        </w:tc>
      </w:tr>
      <w:tr w:rsidR="00ED4365" w14:paraId="4EDC200A" w14:textId="77777777">
        <w:trPr>
          <w:trHeight w:val="300"/>
        </w:trPr>
        <w:tc>
          <w:tcPr>
            <w:tcW w:w="1178" w:type="dxa"/>
            <w:tcBorders>
              <w:top w:val="nil"/>
              <w:left w:val="nil"/>
              <w:bottom w:val="nil"/>
              <w:right w:val="nil"/>
            </w:tcBorders>
            <w:shd w:val="clear" w:color="auto" w:fill="auto"/>
            <w:noWrap/>
            <w:vAlign w:val="bottom"/>
            <w:hideMark/>
          </w:tcPr>
          <w:p w14:paraId="4EDC2003"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2004"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200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006"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2007"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200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009" w14:textId="77777777" w:rsidR="002B1AFB" w:rsidRPr="007F669D" w:rsidRDefault="007215F5" w:rsidP="002B1AFB">
            <w:pPr>
              <w:rPr>
                <w:rFonts w:ascii="Times New Roman" w:eastAsia="Times New Roman" w:hAnsi="Times New Roman" w:cs="Times New Roman"/>
                <w:sz w:val="20"/>
              </w:rPr>
            </w:pPr>
          </w:p>
        </w:tc>
      </w:tr>
      <w:tr w:rsidR="00ED4365" w14:paraId="4EDC2010"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200B"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200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121 ως έχει</w:t>
            </w:r>
          </w:p>
        </w:tc>
        <w:tc>
          <w:tcPr>
            <w:tcW w:w="1903" w:type="dxa"/>
            <w:tcBorders>
              <w:top w:val="nil"/>
              <w:left w:val="nil"/>
              <w:bottom w:val="nil"/>
              <w:right w:val="nil"/>
            </w:tcBorders>
            <w:shd w:val="clear" w:color="auto" w:fill="auto"/>
            <w:noWrap/>
            <w:vAlign w:val="bottom"/>
            <w:hideMark/>
          </w:tcPr>
          <w:p w14:paraId="4EDC200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200E"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200F" w14:textId="77777777" w:rsidR="002B1AFB" w:rsidRPr="007F669D" w:rsidRDefault="007215F5" w:rsidP="002B1AFB">
            <w:pPr>
              <w:rPr>
                <w:rFonts w:ascii="Times New Roman" w:eastAsia="Times New Roman" w:hAnsi="Times New Roman" w:cs="Times New Roman"/>
                <w:sz w:val="20"/>
              </w:rPr>
            </w:pPr>
          </w:p>
        </w:tc>
      </w:tr>
      <w:tr w:rsidR="00ED4365" w14:paraId="4EDC2018" w14:textId="77777777">
        <w:trPr>
          <w:trHeight w:val="300"/>
        </w:trPr>
        <w:tc>
          <w:tcPr>
            <w:tcW w:w="1178" w:type="dxa"/>
            <w:tcBorders>
              <w:top w:val="nil"/>
              <w:left w:val="nil"/>
              <w:bottom w:val="nil"/>
              <w:right w:val="nil"/>
            </w:tcBorders>
            <w:shd w:val="clear" w:color="auto" w:fill="auto"/>
            <w:noWrap/>
            <w:vAlign w:val="bottom"/>
            <w:hideMark/>
          </w:tcPr>
          <w:p w14:paraId="4EDC201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201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01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01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01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01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017" w14:textId="77777777" w:rsidR="002B1AFB" w:rsidRPr="007F669D" w:rsidRDefault="007215F5" w:rsidP="002B1AFB">
            <w:pPr>
              <w:rPr>
                <w:rFonts w:ascii="Times New Roman" w:eastAsia="Times New Roman" w:hAnsi="Times New Roman" w:cs="Times New Roman"/>
                <w:sz w:val="20"/>
              </w:rPr>
            </w:pPr>
          </w:p>
        </w:tc>
      </w:tr>
      <w:tr w:rsidR="00ED4365" w14:paraId="4EDC2020" w14:textId="77777777">
        <w:trPr>
          <w:trHeight w:val="300"/>
        </w:trPr>
        <w:tc>
          <w:tcPr>
            <w:tcW w:w="1178" w:type="dxa"/>
            <w:tcBorders>
              <w:top w:val="nil"/>
              <w:left w:val="nil"/>
              <w:bottom w:val="nil"/>
              <w:right w:val="nil"/>
            </w:tcBorders>
            <w:shd w:val="clear" w:color="auto" w:fill="auto"/>
            <w:noWrap/>
            <w:vAlign w:val="bottom"/>
            <w:hideMark/>
          </w:tcPr>
          <w:p w14:paraId="4EDC201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201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01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01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201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01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01F" w14:textId="77777777" w:rsidR="002B1AFB" w:rsidRPr="007F669D" w:rsidRDefault="007215F5" w:rsidP="002B1AFB">
            <w:pPr>
              <w:rPr>
                <w:rFonts w:ascii="Times New Roman" w:eastAsia="Times New Roman" w:hAnsi="Times New Roman" w:cs="Times New Roman"/>
                <w:sz w:val="20"/>
              </w:rPr>
            </w:pPr>
          </w:p>
        </w:tc>
      </w:tr>
      <w:tr w:rsidR="00ED4365" w14:paraId="4EDC2028" w14:textId="77777777">
        <w:trPr>
          <w:trHeight w:val="300"/>
        </w:trPr>
        <w:tc>
          <w:tcPr>
            <w:tcW w:w="1178" w:type="dxa"/>
            <w:tcBorders>
              <w:top w:val="nil"/>
              <w:left w:val="nil"/>
              <w:bottom w:val="nil"/>
              <w:right w:val="nil"/>
            </w:tcBorders>
            <w:shd w:val="clear" w:color="auto" w:fill="auto"/>
            <w:noWrap/>
            <w:vAlign w:val="bottom"/>
            <w:hideMark/>
          </w:tcPr>
          <w:p w14:paraId="4EDC202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202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02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02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02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02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027" w14:textId="77777777" w:rsidR="002B1AFB" w:rsidRPr="007F669D" w:rsidRDefault="007215F5" w:rsidP="002B1AFB">
            <w:pPr>
              <w:rPr>
                <w:rFonts w:ascii="Times New Roman" w:eastAsia="Times New Roman" w:hAnsi="Times New Roman" w:cs="Times New Roman"/>
                <w:sz w:val="20"/>
              </w:rPr>
            </w:pPr>
          </w:p>
        </w:tc>
      </w:tr>
      <w:tr w:rsidR="00ED4365" w14:paraId="4EDC2030" w14:textId="77777777">
        <w:trPr>
          <w:trHeight w:val="300"/>
        </w:trPr>
        <w:tc>
          <w:tcPr>
            <w:tcW w:w="1178" w:type="dxa"/>
            <w:tcBorders>
              <w:top w:val="nil"/>
              <w:left w:val="nil"/>
              <w:bottom w:val="nil"/>
              <w:right w:val="nil"/>
            </w:tcBorders>
            <w:shd w:val="clear" w:color="auto" w:fill="auto"/>
            <w:noWrap/>
            <w:vAlign w:val="bottom"/>
            <w:hideMark/>
          </w:tcPr>
          <w:p w14:paraId="4EDC202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202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02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02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02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02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02F" w14:textId="77777777" w:rsidR="002B1AFB" w:rsidRPr="007F669D" w:rsidRDefault="007215F5" w:rsidP="002B1AFB">
            <w:pPr>
              <w:rPr>
                <w:rFonts w:ascii="Times New Roman" w:eastAsia="Times New Roman" w:hAnsi="Times New Roman" w:cs="Times New Roman"/>
                <w:sz w:val="20"/>
              </w:rPr>
            </w:pPr>
          </w:p>
        </w:tc>
      </w:tr>
      <w:tr w:rsidR="00ED4365" w14:paraId="4EDC2038" w14:textId="77777777">
        <w:trPr>
          <w:trHeight w:val="300"/>
        </w:trPr>
        <w:tc>
          <w:tcPr>
            <w:tcW w:w="1178" w:type="dxa"/>
            <w:tcBorders>
              <w:top w:val="nil"/>
              <w:left w:val="nil"/>
              <w:bottom w:val="nil"/>
              <w:right w:val="nil"/>
            </w:tcBorders>
            <w:shd w:val="clear" w:color="auto" w:fill="auto"/>
            <w:noWrap/>
            <w:vAlign w:val="bottom"/>
            <w:hideMark/>
          </w:tcPr>
          <w:p w14:paraId="4EDC203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203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03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03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203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03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037" w14:textId="77777777" w:rsidR="002B1AFB" w:rsidRPr="007F669D" w:rsidRDefault="007215F5" w:rsidP="002B1AFB">
            <w:pPr>
              <w:rPr>
                <w:rFonts w:ascii="Times New Roman" w:eastAsia="Times New Roman" w:hAnsi="Times New Roman" w:cs="Times New Roman"/>
                <w:sz w:val="20"/>
              </w:rPr>
            </w:pPr>
          </w:p>
        </w:tc>
      </w:tr>
      <w:tr w:rsidR="00ED4365" w14:paraId="4EDC2040" w14:textId="77777777">
        <w:trPr>
          <w:trHeight w:val="300"/>
        </w:trPr>
        <w:tc>
          <w:tcPr>
            <w:tcW w:w="1178" w:type="dxa"/>
            <w:tcBorders>
              <w:top w:val="nil"/>
              <w:left w:val="nil"/>
              <w:bottom w:val="nil"/>
              <w:right w:val="nil"/>
            </w:tcBorders>
            <w:shd w:val="clear" w:color="auto" w:fill="auto"/>
            <w:noWrap/>
            <w:vAlign w:val="bottom"/>
            <w:hideMark/>
          </w:tcPr>
          <w:p w14:paraId="4EDC203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ΑΝ.ΕΛ:</w:t>
            </w:r>
          </w:p>
        </w:tc>
        <w:tc>
          <w:tcPr>
            <w:tcW w:w="1025" w:type="dxa"/>
            <w:tcBorders>
              <w:top w:val="nil"/>
              <w:left w:val="nil"/>
              <w:bottom w:val="nil"/>
              <w:right w:val="nil"/>
            </w:tcBorders>
            <w:shd w:val="clear" w:color="auto" w:fill="auto"/>
            <w:noWrap/>
            <w:vAlign w:val="bottom"/>
            <w:hideMark/>
          </w:tcPr>
          <w:p w14:paraId="4EDC203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03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03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03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03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03F" w14:textId="77777777" w:rsidR="002B1AFB" w:rsidRPr="007F669D" w:rsidRDefault="007215F5" w:rsidP="002B1AFB">
            <w:pPr>
              <w:rPr>
                <w:rFonts w:ascii="Times New Roman" w:eastAsia="Times New Roman" w:hAnsi="Times New Roman" w:cs="Times New Roman"/>
                <w:sz w:val="20"/>
              </w:rPr>
            </w:pPr>
          </w:p>
        </w:tc>
      </w:tr>
      <w:tr w:rsidR="00ED4365" w14:paraId="4EDC2047" w14:textId="77777777">
        <w:trPr>
          <w:trHeight w:val="300"/>
        </w:trPr>
        <w:tc>
          <w:tcPr>
            <w:tcW w:w="2203" w:type="dxa"/>
            <w:gridSpan w:val="2"/>
            <w:tcBorders>
              <w:top w:val="nil"/>
              <w:left w:val="nil"/>
              <w:bottom w:val="nil"/>
              <w:right w:val="nil"/>
            </w:tcBorders>
            <w:shd w:val="clear" w:color="auto" w:fill="auto"/>
            <w:noWrap/>
            <w:vAlign w:val="bottom"/>
            <w:hideMark/>
          </w:tcPr>
          <w:p w14:paraId="4EDC204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2042"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204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204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04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046" w14:textId="77777777" w:rsidR="002B1AFB" w:rsidRPr="007F669D" w:rsidRDefault="007215F5" w:rsidP="002B1AFB">
            <w:pPr>
              <w:rPr>
                <w:rFonts w:ascii="Times New Roman" w:eastAsia="Times New Roman" w:hAnsi="Times New Roman" w:cs="Times New Roman"/>
                <w:sz w:val="20"/>
              </w:rPr>
            </w:pPr>
          </w:p>
        </w:tc>
      </w:tr>
      <w:tr w:rsidR="00ED4365" w14:paraId="4EDC204F" w14:textId="77777777">
        <w:trPr>
          <w:trHeight w:val="300"/>
        </w:trPr>
        <w:tc>
          <w:tcPr>
            <w:tcW w:w="1178" w:type="dxa"/>
            <w:tcBorders>
              <w:top w:val="nil"/>
              <w:left w:val="nil"/>
              <w:bottom w:val="nil"/>
              <w:right w:val="nil"/>
            </w:tcBorders>
            <w:shd w:val="clear" w:color="auto" w:fill="auto"/>
            <w:noWrap/>
            <w:vAlign w:val="bottom"/>
            <w:hideMark/>
          </w:tcPr>
          <w:p w14:paraId="4EDC204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204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04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04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04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04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04E" w14:textId="77777777" w:rsidR="002B1AFB" w:rsidRPr="007F669D" w:rsidRDefault="007215F5" w:rsidP="002B1AFB">
            <w:pPr>
              <w:rPr>
                <w:rFonts w:ascii="Times New Roman" w:eastAsia="Times New Roman" w:hAnsi="Times New Roman" w:cs="Times New Roman"/>
                <w:sz w:val="20"/>
              </w:rPr>
            </w:pPr>
          </w:p>
        </w:tc>
      </w:tr>
      <w:tr w:rsidR="00ED4365" w14:paraId="4EDC2057" w14:textId="77777777">
        <w:trPr>
          <w:trHeight w:val="300"/>
        </w:trPr>
        <w:tc>
          <w:tcPr>
            <w:tcW w:w="1178" w:type="dxa"/>
            <w:tcBorders>
              <w:top w:val="nil"/>
              <w:left w:val="nil"/>
              <w:bottom w:val="nil"/>
              <w:right w:val="nil"/>
            </w:tcBorders>
            <w:shd w:val="clear" w:color="auto" w:fill="auto"/>
            <w:noWrap/>
            <w:vAlign w:val="bottom"/>
            <w:hideMark/>
          </w:tcPr>
          <w:p w14:paraId="4EDC2050"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2051"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205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053"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2054"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205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056" w14:textId="77777777" w:rsidR="002B1AFB" w:rsidRPr="007F669D" w:rsidRDefault="007215F5" w:rsidP="002B1AFB">
            <w:pPr>
              <w:rPr>
                <w:rFonts w:ascii="Times New Roman" w:eastAsia="Times New Roman" w:hAnsi="Times New Roman" w:cs="Times New Roman"/>
                <w:sz w:val="20"/>
              </w:rPr>
            </w:pPr>
          </w:p>
        </w:tc>
      </w:tr>
      <w:tr w:rsidR="00ED4365" w14:paraId="4EDC205D"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2058"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205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122 ως έχει</w:t>
            </w:r>
          </w:p>
        </w:tc>
        <w:tc>
          <w:tcPr>
            <w:tcW w:w="1903" w:type="dxa"/>
            <w:tcBorders>
              <w:top w:val="nil"/>
              <w:left w:val="nil"/>
              <w:bottom w:val="nil"/>
              <w:right w:val="nil"/>
            </w:tcBorders>
            <w:shd w:val="clear" w:color="auto" w:fill="auto"/>
            <w:noWrap/>
            <w:vAlign w:val="bottom"/>
            <w:hideMark/>
          </w:tcPr>
          <w:p w14:paraId="4EDC205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205B"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205C" w14:textId="77777777" w:rsidR="002B1AFB" w:rsidRPr="007F669D" w:rsidRDefault="007215F5" w:rsidP="002B1AFB">
            <w:pPr>
              <w:rPr>
                <w:rFonts w:ascii="Times New Roman" w:eastAsia="Times New Roman" w:hAnsi="Times New Roman" w:cs="Times New Roman"/>
                <w:sz w:val="20"/>
              </w:rPr>
            </w:pPr>
          </w:p>
        </w:tc>
      </w:tr>
      <w:tr w:rsidR="00ED4365" w14:paraId="4EDC2065" w14:textId="77777777">
        <w:trPr>
          <w:trHeight w:val="300"/>
        </w:trPr>
        <w:tc>
          <w:tcPr>
            <w:tcW w:w="1178" w:type="dxa"/>
            <w:tcBorders>
              <w:top w:val="nil"/>
              <w:left w:val="nil"/>
              <w:bottom w:val="nil"/>
              <w:right w:val="nil"/>
            </w:tcBorders>
            <w:shd w:val="clear" w:color="auto" w:fill="auto"/>
            <w:noWrap/>
            <w:vAlign w:val="bottom"/>
            <w:hideMark/>
          </w:tcPr>
          <w:p w14:paraId="4EDC205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205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06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06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06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06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064" w14:textId="77777777" w:rsidR="002B1AFB" w:rsidRPr="007F669D" w:rsidRDefault="007215F5" w:rsidP="002B1AFB">
            <w:pPr>
              <w:rPr>
                <w:rFonts w:ascii="Times New Roman" w:eastAsia="Times New Roman" w:hAnsi="Times New Roman" w:cs="Times New Roman"/>
                <w:sz w:val="20"/>
              </w:rPr>
            </w:pPr>
          </w:p>
        </w:tc>
      </w:tr>
      <w:tr w:rsidR="00ED4365" w14:paraId="4EDC206D" w14:textId="77777777">
        <w:trPr>
          <w:trHeight w:val="300"/>
        </w:trPr>
        <w:tc>
          <w:tcPr>
            <w:tcW w:w="1178" w:type="dxa"/>
            <w:tcBorders>
              <w:top w:val="nil"/>
              <w:left w:val="nil"/>
              <w:bottom w:val="nil"/>
              <w:right w:val="nil"/>
            </w:tcBorders>
            <w:shd w:val="clear" w:color="auto" w:fill="auto"/>
            <w:noWrap/>
            <w:vAlign w:val="bottom"/>
            <w:hideMark/>
          </w:tcPr>
          <w:p w14:paraId="4EDC206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206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06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06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06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06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06C" w14:textId="77777777" w:rsidR="002B1AFB" w:rsidRPr="007F669D" w:rsidRDefault="007215F5" w:rsidP="002B1AFB">
            <w:pPr>
              <w:rPr>
                <w:rFonts w:ascii="Times New Roman" w:eastAsia="Times New Roman" w:hAnsi="Times New Roman" w:cs="Times New Roman"/>
                <w:sz w:val="20"/>
              </w:rPr>
            </w:pPr>
          </w:p>
        </w:tc>
      </w:tr>
      <w:tr w:rsidR="00ED4365" w14:paraId="4EDC2075" w14:textId="77777777">
        <w:trPr>
          <w:trHeight w:val="300"/>
        </w:trPr>
        <w:tc>
          <w:tcPr>
            <w:tcW w:w="1178" w:type="dxa"/>
            <w:tcBorders>
              <w:top w:val="nil"/>
              <w:left w:val="nil"/>
              <w:bottom w:val="nil"/>
              <w:right w:val="nil"/>
            </w:tcBorders>
            <w:shd w:val="clear" w:color="auto" w:fill="auto"/>
            <w:noWrap/>
            <w:vAlign w:val="bottom"/>
            <w:hideMark/>
          </w:tcPr>
          <w:p w14:paraId="4EDC206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206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07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07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207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07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074" w14:textId="77777777" w:rsidR="002B1AFB" w:rsidRPr="007F669D" w:rsidRDefault="007215F5" w:rsidP="002B1AFB">
            <w:pPr>
              <w:rPr>
                <w:rFonts w:ascii="Times New Roman" w:eastAsia="Times New Roman" w:hAnsi="Times New Roman" w:cs="Times New Roman"/>
                <w:sz w:val="20"/>
              </w:rPr>
            </w:pPr>
          </w:p>
        </w:tc>
      </w:tr>
      <w:tr w:rsidR="00ED4365" w14:paraId="4EDC207D" w14:textId="77777777">
        <w:trPr>
          <w:trHeight w:val="300"/>
        </w:trPr>
        <w:tc>
          <w:tcPr>
            <w:tcW w:w="1178" w:type="dxa"/>
            <w:tcBorders>
              <w:top w:val="nil"/>
              <w:left w:val="nil"/>
              <w:bottom w:val="nil"/>
              <w:right w:val="nil"/>
            </w:tcBorders>
            <w:shd w:val="clear" w:color="auto" w:fill="auto"/>
            <w:noWrap/>
            <w:vAlign w:val="bottom"/>
            <w:hideMark/>
          </w:tcPr>
          <w:p w14:paraId="4EDC207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207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07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07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07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07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07C" w14:textId="77777777" w:rsidR="002B1AFB" w:rsidRPr="007F669D" w:rsidRDefault="007215F5" w:rsidP="002B1AFB">
            <w:pPr>
              <w:rPr>
                <w:rFonts w:ascii="Times New Roman" w:eastAsia="Times New Roman" w:hAnsi="Times New Roman" w:cs="Times New Roman"/>
                <w:sz w:val="20"/>
              </w:rPr>
            </w:pPr>
          </w:p>
        </w:tc>
      </w:tr>
      <w:tr w:rsidR="00ED4365" w14:paraId="4EDC2085" w14:textId="77777777">
        <w:trPr>
          <w:trHeight w:val="300"/>
        </w:trPr>
        <w:tc>
          <w:tcPr>
            <w:tcW w:w="1178" w:type="dxa"/>
            <w:tcBorders>
              <w:top w:val="nil"/>
              <w:left w:val="nil"/>
              <w:bottom w:val="nil"/>
              <w:right w:val="nil"/>
            </w:tcBorders>
            <w:shd w:val="clear" w:color="auto" w:fill="auto"/>
            <w:noWrap/>
            <w:vAlign w:val="bottom"/>
            <w:hideMark/>
          </w:tcPr>
          <w:p w14:paraId="4EDC207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207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08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08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08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08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084" w14:textId="77777777" w:rsidR="002B1AFB" w:rsidRPr="007F669D" w:rsidRDefault="007215F5" w:rsidP="002B1AFB">
            <w:pPr>
              <w:rPr>
                <w:rFonts w:ascii="Times New Roman" w:eastAsia="Times New Roman" w:hAnsi="Times New Roman" w:cs="Times New Roman"/>
                <w:sz w:val="20"/>
              </w:rPr>
            </w:pPr>
          </w:p>
        </w:tc>
      </w:tr>
      <w:tr w:rsidR="00ED4365" w14:paraId="4EDC208D" w14:textId="77777777">
        <w:trPr>
          <w:trHeight w:val="300"/>
        </w:trPr>
        <w:tc>
          <w:tcPr>
            <w:tcW w:w="1178" w:type="dxa"/>
            <w:tcBorders>
              <w:top w:val="nil"/>
              <w:left w:val="nil"/>
              <w:bottom w:val="nil"/>
              <w:right w:val="nil"/>
            </w:tcBorders>
            <w:shd w:val="clear" w:color="auto" w:fill="auto"/>
            <w:noWrap/>
            <w:vAlign w:val="bottom"/>
            <w:hideMark/>
          </w:tcPr>
          <w:p w14:paraId="4EDC208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208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08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08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08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08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08C" w14:textId="77777777" w:rsidR="002B1AFB" w:rsidRPr="007F669D" w:rsidRDefault="007215F5" w:rsidP="002B1AFB">
            <w:pPr>
              <w:rPr>
                <w:rFonts w:ascii="Times New Roman" w:eastAsia="Times New Roman" w:hAnsi="Times New Roman" w:cs="Times New Roman"/>
                <w:sz w:val="20"/>
              </w:rPr>
            </w:pPr>
          </w:p>
        </w:tc>
      </w:tr>
      <w:tr w:rsidR="00ED4365" w14:paraId="4EDC2094" w14:textId="77777777">
        <w:trPr>
          <w:trHeight w:val="300"/>
        </w:trPr>
        <w:tc>
          <w:tcPr>
            <w:tcW w:w="2203" w:type="dxa"/>
            <w:gridSpan w:val="2"/>
            <w:tcBorders>
              <w:top w:val="nil"/>
              <w:left w:val="nil"/>
              <w:bottom w:val="nil"/>
              <w:right w:val="nil"/>
            </w:tcBorders>
            <w:shd w:val="clear" w:color="auto" w:fill="auto"/>
            <w:noWrap/>
            <w:vAlign w:val="bottom"/>
            <w:hideMark/>
          </w:tcPr>
          <w:p w14:paraId="4EDC208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208F"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209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209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09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093" w14:textId="77777777" w:rsidR="002B1AFB" w:rsidRPr="007F669D" w:rsidRDefault="007215F5" w:rsidP="002B1AFB">
            <w:pPr>
              <w:rPr>
                <w:rFonts w:ascii="Times New Roman" w:eastAsia="Times New Roman" w:hAnsi="Times New Roman" w:cs="Times New Roman"/>
                <w:sz w:val="20"/>
              </w:rPr>
            </w:pPr>
          </w:p>
        </w:tc>
      </w:tr>
      <w:tr w:rsidR="00ED4365" w14:paraId="4EDC209C" w14:textId="77777777">
        <w:trPr>
          <w:trHeight w:val="300"/>
        </w:trPr>
        <w:tc>
          <w:tcPr>
            <w:tcW w:w="1178" w:type="dxa"/>
            <w:tcBorders>
              <w:top w:val="nil"/>
              <w:left w:val="nil"/>
              <w:bottom w:val="nil"/>
              <w:right w:val="nil"/>
            </w:tcBorders>
            <w:shd w:val="clear" w:color="auto" w:fill="auto"/>
            <w:noWrap/>
            <w:vAlign w:val="bottom"/>
            <w:hideMark/>
          </w:tcPr>
          <w:p w14:paraId="4EDC209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209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09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09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209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09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09B" w14:textId="77777777" w:rsidR="002B1AFB" w:rsidRPr="007F669D" w:rsidRDefault="007215F5" w:rsidP="002B1AFB">
            <w:pPr>
              <w:rPr>
                <w:rFonts w:ascii="Times New Roman" w:eastAsia="Times New Roman" w:hAnsi="Times New Roman" w:cs="Times New Roman"/>
                <w:sz w:val="20"/>
              </w:rPr>
            </w:pPr>
          </w:p>
        </w:tc>
      </w:tr>
      <w:tr w:rsidR="00ED4365" w14:paraId="4EDC20A4" w14:textId="77777777">
        <w:trPr>
          <w:trHeight w:val="300"/>
        </w:trPr>
        <w:tc>
          <w:tcPr>
            <w:tcW w:w="1178" w:type="dxa"/>
            <w:tcBorders>
              <w:top w:val="nil"/>
              <w:left w:val="nil"/>
              <w:bottom w:val="nil"/>
              <w:right w:val="nil"/>
            </w:tcBorders>
            <w:shd w:val="clear" w:color="auto" w:fill="auto"/>
            <w:noWrap/>
            <w:vAlign w:val="bottom"/>
            <w:hideMark/>
          </w:tcPr>
          <w:p w14:paraId="4EDC209D"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209E"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209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0A0"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20A1"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20A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0A3" w14:textId="77777777" w:rsidR="002B1AFB" w:rsidRPr="007F669D" w:rsidRDefault="007215F5" w:rsidP="002B1AFB">
            <w:pPr>
              <w:rPr>
                <w:rFonts w:ascii="Times New Roman" w:eastAsia="Times New Roman" w:hAnsi="Times New Roman" w:cs="Times New Roman"/>
                <w:sz w:val="20"/>
              </w:rPr>
            </w:pPr>
          </w:p>
        </w:tc>
      </w:tr>
      <w:tr w:rsidR="00ED4365" w14:paraId="4EDC20AA"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20A5"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20A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123 ως έχει</w:t>
            </w:r>
          </w:p>
        </w:tc>
        <w:tc>
          <w:tcPr>
            <w:tcW w:w="1903" w:type="dxa"/>
            <w:tcBorders>
              <w:top w:val="nil"/>
              <w:left w:val="nil"/>
              <w:bottom w:val="nil"/>
              <w:right w:val="nil"/>
            </w:tcBorders>
            <w:shd w:val="clear" w:color="auto" w:fill="auto"/>
            <w:noWrap/>
            <w:vAlign w:val="bottom"/>
            <w:hideMark/>
          </w:tcPr>
          <w:p w14:paraId="4EDC20A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20A8"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20A9" w14:textId="77777777" w:rsidR="002B1AFB" w:rsidRPr="007F669D" w:rsidRDefault="007215F5" w:rsidP="002B1AFB">
            <w:pPr>
              <w:rPr>
                <w:rFonts w:ascii="Times New Roman" w:eastAsia="Times New Roman" w:hAnsi="Times New Roman" w:cs="Times New Roman"/>
                <w:sz w:val="20"/>
              </w:rPr>
            </w:pPr>
          </w:p>
        </w:tc>
      </w:tr>
      <w:tr w:rsidR="00ED4365" w14:paraId="4EDC20B2" w14:textId="77777777">
        <w:trPr>
          <w:trHeight w:val="300"/>
        </w:trPr>
        <w:tc>
          <w:tcPr>
            <w:tcW w:w="1178" w:type="dxa"/>
            <w:tcBorders>
              <w:top w:val="nil"/>
              <w:left w:val="nil"/>
              <w:bottom w:val="nil"/>
              <w:right w:val="nil"/>
            </w:tcBorders>
            <w:shd w:val="clear" w:color="auto" w:fill="auto"/>
            <w:noWrap/>
            <w:vAlign w:val="bottom"/>
            <w:hideMark/>
          </w:tcPr>
          <w:p w14:paraId="4EDC20A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20A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0A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0A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0A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0B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0B1" w14:textId="77777777" w:rsidR="002B1AFB" w:rsidRPr="007F669D" w:rsidRDefault="007215F5" w:rsidP="002B1AFB">
            <w:pPr>
              <w:rPr>
                <w:rFonts w:ascii="Times New Roman" w:eastAsia="Times New Roman" w:hAnsi="Times New Roman" w:cs="Times New Roman"/>
                <w:sz w:val="20"/>
              </w:rPr>
            </w:pPr>
          </w:p>
        </w:tc>
      </w:tr>
      <w:tr w:rsidR="00ED4365" w14:paraId="4EDC20BA" w14:textId="77777777">
        <w:trPr>
          <w:trHeight w:val="300"/>
        </w:trPr>
        <w:tc>
          <w:tcPr>
            <w:tcW w:w="1178" w:type="dxa"/>
            <w:tcBorders>
              <w:top w:val="nil"/>
              <w:left w:val="nil"/>
              <w:bottom w:val="nil"/>
              <w:right w:val="nil"/>
            </w:tcBorders>
            <w:shd w:val="clear" w:color="auto" w:fill="auto"/>
            <w:noWrap/>
            <w:vAlign w:val="bottom"/>
            <w:hideMark/>
          </w:tcPr>
          <w:p w14:paraId="4EDC20B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20B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0B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0B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0B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0B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0B9" w14:textId="77777777" w:rsidR="002B1AFB" w:rsidRPr="007F669D" w:rsidRDefault="007215F5" w:rsidP="002B1AFB">
            <w:pPr>
              <w:rPr>
                <w:rFonts w:ascii="Times New Roman" w:eastAsia="Times New Roman" w:hAnsi="Times New Roman" w:cs="Times New Roman"/>
                <w:sz w:val="20"/>
              </w:rPr>
            </w:pPr>
          </w:p>
        </w:tc>
      </w:tr>
      <w:tr w:rsidR="00ED4365" w14:paraId="4EDC20C2" w14:textId="77777777">
        <w:trPr>
          <w:trHeight w:val="300"/>
        </w:trPr>
        <w:tc>
          <w:tcPr>
            <w:tcW w:w="1178" w:type="dxa"/>
            <w:tcBorders>
              <w:top w:val="nil"/>
              <w:left w:val="nil"/>
              <w:bottom w:val="nil"/>
              <w:right w:val="nil"/>
            </w:tcBorders>
            <w:shd w:val="clear" w:color="auto" w:fill="auto"/>
            <w:noWrap/>
            <w:vAlign w:val="bottom"/>
            <w:hideMark/>
          </w:tcPr>
          <w:p w14:paraId="4EDC20B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20B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0B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0B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0B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0C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0C1" w14:textId="77777777" w:rsidR="002B1AFB" w:rsidRPr="007F669D" w:rsidRDefault="007215F5" w:rsidP="002B1AFB">
            <w:pPr>
              <w:rPr>
                <w:rFonts w:ascii="Times New Roman" w:eastAsia="Times New Roman" w:hAnsi="Times New Roman" w:cs="Times New Roman"/>
                <w:sz w:val="20"/>
              </w:rPr>
            </w:pPr>
          </w:p>
        </w:tc>
      </w:tr>
      <w:tr w:rsidR="00ED4365" w14:paraId="4EDC20CA" w14:textId="77777777">
        <w:trPr>
          <w:trHeight w:val="300"/>
        </w:trPr>
        <w:tc>
          <w:tcPr>
            <w:tcW w:w="1178" w:type="dxa"/>
            <w:tcBorders>
              <w:top w:val="nil"/>
              <w:left w:val="nil"/>
              <w:bottom w:val="nil"/>
              <w:right w:val="nil"/>
            </w:tcBorders>
            <w:shd w:val="clear" w:color="auto" w:fill="auto"/>
            <w:noWrap/>
            <w:vAlign w:val="bottom"/>
            <w:hideMark/>
          </w:tcPr>
          <w:p w14:paraId="4EDC20C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20C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0C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0C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0C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0C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0C9" w14:textId="77777777" w:rsidR="002B1AFB" w:rsidRPr="007F669D" w:rsidRDefault="007215F5" w:rsidP="002B1AFB">
            <w:pPr>
              <w:rPr>
                <w:rFonts w:ascii="Times New Roman" w:eastAsia="Times New Roman" w:hAnsi="Times New Roman" w:cs="Times New Roman"/>
                <w:sz w:val="20"/>
              </w:rPr>
            </w:pPr>
          </w:p>
        </w:tc>
      </w:tr>
      <w:tr w:rsidR="00ED4365" w14:paraId="4EDC20D2" w14:textId="77777777">
        <w:trPr>
          <w:trHeight w:val="300"/>
        </w:trPr>
        <w:tc>
          <w:tcPr>
            <w:tcW w:w="1178" w:type="dxa"/>
            <w:tcBorders>
              <w:top w:val="nil"/>
              <w:left w:val="nil"/>
              <w:bottom w:val="nil"/>
              <w:right w:val="nil"/>
            </w:tcBorders>
            <w:shd w:val="clear" w:color="auto" w:fill="auto"/>
            <w:noWrap/>
            <w:vAlign w:val="bottom"/>
            <w:hideMark/>
          </w:tcPr>
          <w:p w14:paraId="4EDC20C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20C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0C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0C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0C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0D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0D1" w14:textId="77777777" w:rsidR="002B1AFB" w:rsidRPr="007F669D" w:rsidRDefault="007215F5" w:rsidP="002B1AFB">
            <w:pPr>
              <w:rPr>
                <w:rFonts w:ascii="Times New Roman" w:eastAsia="Times New Roman" w:hAnsi="Times New Roman" w:cs="Times New Roman"/>
                <w:sz w:val="20"/>
              </w:rPr>
            </w:pPr>
          </w:p>
        </w:tc>
      </w:tr>
      <w:tr w:rsidR="00ED4365" w14:paraId="4EDC20DA" w14:textId="77777777">
        <w:trPr>
          <w:trHeight w:val="300"/>
        </w:trPr>
        <w:tc>
          <w:tcPr>
            <w:tcW w:w="1178" w:type="dxa"/>
            <w:tcBorders>
              <w:top w:val="nil"/>
              <w:left w:val="nil"/>
              <w:bottom w:val="nil"/>
              <w:right w:val="nil"/>
            </w:tcBorders>
            <w:shd w:val="clear" w:color="auto" w:fill="auto"/>
            <w:noWrap/>
            <w:vAlign w:val="bottom"/>
            <w:hideMark/>
          </w:tcPr>
          <w:p w14:paraId="4EDC20D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20D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0D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0D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0D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0D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0D9" w14:textId="77777777" w:rsidR="002B1AFB" w:rsidRPr="007F669D" w:rsidRDefault="007215F5" w:rsidP="002B1AFB">
            <w:pPr>
              <w:rPr>
                <w:rFonts w:ascii="Times New Roman" w:eastAsia="Times New Roman" w:hAnsi="Times New Roman" w:cs="Times New Roman"/>
                <w:sz w:val="20"/>
              </w:rPr>
            </w:pPr>
          </w:p>
        </w:tc>
      </w:tr>
      <w:tr w:rsidR="00ED4365" w14:paraId="4EDC20E1" w14:textId="77777777">
        <w:trPr>
          <w:trHeight w:val="300"/>
        </w:trPr>
        <w:tc>
          <w:tcPr>
            <w:tcW w:w="2203" w:type="dxa"/>
            <w:gridSpan w:val="2"/>
            <w:tcBorders>
              <w:top w:val="nil"/>
              <w:left w:val="nil"/>
              <w:bottom w:val="nil"/>
              <w:right w:val="nil"/>
            </w:tcBorders>
            <w:shd w:val="clear" w:color="auto" w:fill="auto"/>
            <w:noWrap/>
            <w:vAlign w:val="bottom"/>
            <w:hideMark/>
          </w:tcPr>
          <w:p w14:paraId="4EDC20D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20DC"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20D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0D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0D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0E0" w14:textId="77777777" w:rsidR="002B1AFB" w:rsidRPr="007F669D" w:rsidRDefault="007215F5" w:rsidP="002B1AFB">
            <w:pPr>
              <w:rPr>
                <w:rFonts w:ascii="Times New Roman" w:eastAsia="Times New Roman" w:hAnsi="Times New Roman" w:cs="Times New Roman"/>
                <w:sz w:val="20"/>
              </w:rPr>
            </w:pPr>
          </w:p>
        </w:tc>
      </w:tr>
      <w:tr w:rsidR="00ED4365" w14:paraId="4EDC20E9" w14:textId="77777777">
        <w:trPr>
          <w:trHeight w:val="300"/>
        </w:trPr>
        <w:tc>
          <w:tcPr>
            <w:tcW w:w="1178" w:type="dxa"/>
            <w:tcBorders>
              <w:top w:val="nil"/>
              <w:left w:val="nil"/>
              <w:bottom w:val="nil"/>
              <w:right w:val="nil"/>
            </w:tcBorders>
            <w:shd w:val="clear" w:color="auto" w:fill="auto"/>
            <w:noWrap/>
            <w:vAlign w:val="bottom"/>
            <w:hideMark/>
          </w:tcPr>
          <w:p w14:paraId="4EDC20E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20E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0E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0E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0E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0E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0E8" w14:textId="77777777" w:rsidR="002B1AFB" w:rsidRPr="007F669D" w:rsidRDefault="007215F5" w:rsidP="002B1AFB">
            <w:pPr>
              <w:rPr>
                <w:rFonts w:ascii="Times New Roman" w:eastAsia="Times New Roman" w:hAnsi="Times New Roman" w:cs="Times New Roman"/>
                <w:sz w:val="20"/>
              </w:rPr>
            </w:pPr>
          </w:p>
        </w:tc>
      </w:tr>
      <w:tr w:rsidR="00ED4365" w14:paraId="4EDC20F1" w14:textId="77777777">
        <w:trPr>
          <w:trHeight w:val="300"/>
        </w:trPr>
        <w:tc>
          <w:tcPr>
            <w:tcW w:w="1178" w:type="dxa"/>
            <w:tcBorders>
              <w:top w:val="nil"/>
              <w:left w:val="nil"/>
              <w:bottom w:val="nil"/>
              <w:right w:val="nil"/>
            </w:tcBorders>
            <w:shd w:val="clear" w:color="auto" w:fill="auto"/>
            <w:noWrap/>
            <w:vAlign w:val="bottom"/>
            <w:hideMark/>
          </w:tcPr>
          <w:p w14:paraId="4EDC20EA"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20EB"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20E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0ED"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20EE"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20E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0F0" w14:textId="77777777" w:rsidR="002B1AFB" w:rsidRPr="007F669D" w:rsidRDefault="007215F5" w:rsidP="002B1AFB">
            <w:pPr>
              <w:rPr>
                <w:rFonts w:ascii="Times New Roman" w:eastAsia="Times New Roman" w:hAnsi="Times New Roman" w:cs="Times New Roman"/>
                <w:sz w:val="20"/>
              </w:rPr>
            </w:pPr>
          </w:p>
        </w:tc>
      </w:tr>
      <w:tr w:rsidR="00ED4365" w14:paraId="4EDC20F6"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20F2" w14:textId="77777777" w:rsidR="002B1AFB" w:rsidRPr="007F669D" w:rsidRDefault="007215F5" w:rsidP="002B1AFB">
            <w:pPr>
              <w:rPr>
                <w:rFonts w:ascii="Times New Roman" w:eastAsia="Times New Roman" w:hAnsi="Times New Roman" w:cs="Times New Roman"/>
                <w:sz w:val="20"/>
              </w:rPr>
            </w:pPr>
          </w:p>
        </w:tc>
        <w:tc>
          <w:tcPr>
            <w:tcW w:w="4037" w:type="dxa"/>
            <w:gridSpan w:val="3"/>
            <w:tcBorders>
              <w:top w:val="nil"/>
              <w:left w:val="nil"/>
              <w:bottom w:val="nil"/>
              <w:right w:val="nil"/>
            </w:tcBorders>
            <w:shd w:val="clear" w:color="auto" w:fill="auto"/>
            <w:noWrap/>
            <w:vAlign w:val="bottom"/>
            <w:hideMark/>
          </w:tcPr>
          <w:p w14:paraId="4EDC20F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124 όπως τροποποιήθηκε</w:t>
            </w:r>
          </w:p>
        </w:tc>
        <w:tc>
          <w:tcPr>
            <w:tcW w:w="1542" w:type="dxa"/>
            <w:gridSpan w:val="2"/>
            <w:tcBorders>
              <w:top w:val="nil"/>
              <w:left w:val="nil"/>
              <w:bottom w:val="nil"/>
              <w:right w:val="nil"/>
            </w:tcBorders>
            <w:shd w:val="clear" w:color="auto" w:fill="auto"/>
            <w:noWrap/>
            <w:vAlign w:val="bottom"/>
            <w:hideMark/>
          </w:tcPr>
          <w:p w14:paraId="4EDC20F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39" w:type="dxa"/>
            <w:gridSpan w:val="2"/>
            <w:tcBorders>
              <w:top w:val="nil"/>
              <w:left w:val="nil"/>
              <w:bottom w:val="nil"/>
              <w:right w:val="nil"/>
            </w:tcBorders>
            <w:shd w:val="clear" w:color="auto" w:fill="auto"/>
            <w:noWrap/>
            <w:vAlign w:val="bottom"/>
            <w:hideMark/>
          </w:tcPr>
          <w:p w14:paraId="4EDC20F5" w14:textId="77777777" w:rsidR="002B1AFB" w:rsidRPr="007F669D" w:rsidRDefault="007215F5" w:rsidP="002B1AFB">
            <w:pPr>
              <w:rPr>
                <w:rFonts w:ascii="Calibri" w:eastAsia="Times New Roman" w:hAnsi="Calibri" w:cs="Calibri"/>
                <w:color w:val="000000"/>
                <w:sz w:val="22"/>
                <w:szCs w:val="22"/>
              </w:rPr>
            </w:pPr>
          </w:p>
        </w:tc>
      </w:tr>
      <w:tr w:rsidR="00ED4365" w14:paraId="4EDC20FE" w14:textId="77777777">
        <w:trPr>
          <w:trHeight w:val="300"/>
        </w:trPr>
        <w:tc>
          <w:tcPr>
            <w:tcW w:w="1178" w:type="dxa"/>
            <w:tcBorders>
              <w:top w:val="nil"/>
              <w:left w:val="nil"/>
              <w:bottom w:val="nil"/>
              <w:right w:val="nil"/>
            </w:tcBorders>
            <w:shd w:val="clear" w:color="auto" w:fill="auto"/>
            <w:noWrap/>
            <w:vAlign w:val="bottom"/>
            <w:hideMark/>
          </w:tcPr>
          <w:p w14:paraId="4EDC20F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20F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0F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0F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0F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0F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0FD" w14:textId="77777777" w:rsidR="002B1AFB" w:rsidRPr="007F669D" w:rsidRDefault="007215F5" w:rsidP="002B1AFB">
            <w:pPr>
              <w:rPr>
                <w:rFonts w:ascii="Times New Roman" w:eastAsia="Times New Roman" w:hAnsi="Times New Roman" w:cs="Times New Roman"/>
                <w:sz w:val="20"/>
              </w:rPr>
            </w:pPr>
          </w:p>
        </w:tc>
      </w:tr>
      <w:tr w:rsidR="00ED4365" w14:paraId="4EDC2106" w14:textId="77777777">
        <w:trPr>
          <w:trHeight w:val="300"/>
        </w:trPr>
        <w:tc>
          <w:tcPr>
            <w:tcW w:w="1178" w:type="dxa"/>
            <w:tcBorders>
              <w:top w:val="nil"/>
              <w:left w:val="nil"/>
              <w:bottom w:val="nil"/>
              <w:right w:val="nil"/>
            </w:tcBorders>
            <w:shd w:val="clear" w:color="auto" w:fill="auto"/>
            <w:noWrap/>
            <w:vAlign w:val="bottom"/>
            <w:hideMark/>
          </w:tcPr>
          <w:p w14:paraId="4EDC20F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210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10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10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210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10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105" w14:textId="77777777" w:rsidR="002B1AFB" w:rsidRPr="007F669D" w:rsidRDefault="007215F5" w:rsidP="002B1AFB">
            <w:pPr>
              <w:rPr>
                <w:rFonts w:ascii="Times New Roman" w:eastAsia="Times New Roman" w:hAnsi="Times New Roman" w:cs="Times New Roman"/>
                <w:sz w:val="20"/>
              </w:rPr>
            </w:pPr>
          </w:p>
        </w:tc>
      </w:tr>
      <w:tr w:rsidR="00ED4365" w14:paraId="4EDC210E" w14:textId="77777777">
        <w:trPr>
          <w:trHeight w:val="300"/>
        </w:trPr>
        <w:tc>
          <w:tcPr>
            <w:tcW w:w="1178" w:type="dxa"/>
            <w:tcBorders>
              <w:top w:val="nil"/>
              <w:left w:val="nil"/>
              <w:bottom w:val="nil"/>
              <w:right w:val="nil"/>
            </w:tcBorders>
            <w:shd w:val="clear" w:color="auto" w:fill="auto"/>
            <w:noWrap/>
            <w:vAlign w:val="bottom"/>
            <w:hideMark/>
          </w:tcPr>
          <w:p w14:paraId="4EDC210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210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10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10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210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10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10D" w14:textId="77777777" w:rsidR="002B1AFB" w:rsidRPr="007F669D" w:rsidRDefault="007215F5" w:rsidP="002B1AFB">
            <w:pPr>
              <w:rPr>
                <w:rFonts w:ascii="Times New Roman" w:eastAsia="Times New Roman" w:hAnsi="Times New Roman" w:cs="Times New Roman"/>
                <w:sz w:val="20"/>
              </w:rPr>
            </w:pPr>
          </w:p>
        </w:tc>
      </w:tr>
      <w:tr w:rsidR="00ED4365" w14:paraId="4EDC2116" w14:textId="77777777">
        <w:trPr>
          <w:trHeight w:val="300"/>
        </w:trPr>
        <w:tc>
          <w:tcPr>
            <w:tcW w:w="1178" w:type="dxa"/>
            <w:tcBorders>
              <w:top w:val="nil"/>
              <w:left w:val="nil"/>
              <w:bottom w:val="nil"/>
              <w:right w:val="nil"/>
            </w:tcBorders>
            <w:shd w:val="clear" w:color="auto" w:fill="auto"/>
            <w:noWrap/>
            <w:vAlign w:val="bottom"/>
            <w:hideMark/>
          </w:tcPr>
          <w:p w14:paraId="4EDC210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211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11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11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11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11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115" w14:textId="77777777" w:rsidR="002B1AFB" w:rsidRPr="007F669D" w:rsidRDefault="007215F5" w:rsidP="002B1AFB">
            <w:pPr>
              <w:rPr>
                <w:rFonts w:ascii="Times New Roman" w:eastAsia="Times New Roman" w:hAnsi="Times New Roman" w:cs="Times New Roman"/>
                <w:sz w:val="20"/>
              </w:rPr>
            </w:pPr>
          </w:p>
        </w:tc>
      </w:tr>
      <w:tr w:rsidR="00ED4365" w14:paraId="4EDC211E" w14:textId="77777777">
        <w:trPr>
          <w:trHeight w:val="300"/>
        </w:trPr>
        <w:tc>
          <w:tcPr>
            <w:tcW w:w="1178" w:type="dxa"/>
            <w:tcBorders>
              <w:top w:val="nil"/>
              <w:left w:val="nil"/>
              <w:bottom w:val="nil"/>
              <w:right w:val="nil"/>
            </w:tcBorders>
            <w:shd w:val="clear" w:color="auto" w:fill="auto"/>
            <w:noWrap/>
            <w:vAlign w:val="bottom"/>
            <w:hideMark/>
          </w:tcPr>
          <w:p w14:paraId="4EDC211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Κ.Κ.Ε:</w:t>
            </w:r>
          </w:p>
        </w:tc>
        <w:tc>
          <w:tcPr>
            <w:tcW w:w="1025" w:type="dxa"/>
            <w:tcBorders>
              <w:top w:val="nil"/>
              <w:left w:val="nil"/>
              <w:bottom w:val="nil"/>
              <w:right w:val="nil"/>
            </w:tcBorders>
            <w:shd w:val="clear" w:color="auto" w:fill="auto"/>
            <w:noWrap/>
            <w:vAlign w:val="bottom"/>
            <w:hideMark/>
          </w:tcPr>
          <w:p w14:paraId="4EDC211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11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11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11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11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11D" w14:textId="77777777" w:rsidR="002B1AFB" w:rsidRPr="007F669D" w:rsidRDefault="007215F5" w:rsidP="002B1AFB">
            <w:pPr>
              <w:rPr>
                <w:rFonts w:ascii="Times New Roman" w:eastAsia="Times New Roman" w:hAnsi="Times New Roman" w:cs="Times New Roman"/>
                <w:sz w:val="20"/>
              </w:rPr>
            </w:pPr>
          </w:p>
        </w:tc>
      </w:tr>
      <w:tr w:rsidR="00ED4365" w14:paraId="4EDC2126" w14:textId="77777777">
        <w:trPr>
          <w:trHeight w:val="300"/>
        </w:trPr>
        <w:tc>
          <w:tcPr>
            <w:tcW w:w="1178" w:type="dxa"/>
            <w:tcBorders>
              <w:top w:val="nil"/>
              <w:left w:val="nil"/>
              <w:bottom w:val="nil"/>
              <w:right w:val="nil"/>
            </w:tcBorders>
            <w:shd w:val="clear" w:color="auto" w:fill="auto"/>
            <w:noWrap/>
            <w:vAlign w:val="bottom"/>
            <w:hideMark/>
          </w:tcPr>
          <w:p w14:paraId="4EDC211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212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12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12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12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12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125" w14:textId="77777777" w:rsidR="002B1AFB" w:rsidRPr="007F669D" w:rsidRDefault="007215F5" w:rsidP="002B1AFB">
            <w:pPr>
              <w:rPr>
                <w:rFonts w:ascii="Times New Roman" w:eastAsia="Times New Roman" w:hAnsi="Times New Roman" w:cs="Times New Roman"/>
                <w:sz w:val="20"/>
              </w:rPr>
            </w:pPr>
          </w:p>
        </w:tc>
      </w:tr>
      <w:tr w:rsidR="00ED4365" w14:paraId="4EDC212D" w14:textId="77777777">
        <w:trPr>
          <w:trHeight w:val="300"/>
        </w:trPr>
        <w:tc>
          <w:tcPr>
            <w:tcW w:w="2203" w:type="dxa"/>
            <w:gridSpan w:val="2"/>
            <w:tcBorders>
              <w:top w:val="nil"/>
              <w:left w:val="nil"/>
              <w:bottom w:val="nil"/>
              <w:right w:val="nil"/>
            </w:tcBorders>
            <w:shd w:val="clear" w:color="auto" w:fill="auto"/>
            <w:noWrap/>
            <w:vAlign w:val="bottom"/>
            <w:hideMark/>
          </w:tcPr>
          <w:p w14:paraId="4EDC212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2128"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212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12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12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12C" w14:textId="77777777" w:rsidR="002B1AFB" w:rsidRPr="007F669D" w:rsidRDefault="007215F5" w:rsidP="002B1AFB">
            <w:pPr>
              <w:rPr>
                <w:rFonts w:ascii="Times New Roman" w:eastAsia="Times New Roman" w:hAnsi="Times New Roman" w:cs="Times New Roman"/>
                <w:sz w:val="20"/>
              </w:rPr>
            </w:pPr>
          </w:p>
        </w:tc>
      </w:tr>
      <w:tr w:rsidR="00ED4365" w14:paraId="4EDC2135" w14:textId="77777777">
        <w:trPr>
          <w:trHeight w:val="300"/>
        </w:trPr>
        <w:tc>
          <w:tcPr>
            <w:tcW w:w="1178" w:type="dxa"/>
            <w:tcBorders>
              <w:top w:val="nil"/>
              <w:left w:val="nil"/>
              <w:bottom w:val="nil"/>
              <w:right w:val="nil"/>
            </w:tcBorders>
            <w:shd w:val="clear" w:color="auto" w:fill="auto"/>
            <w:noWrap/>
            <w:vAlign w:val="bottom"/>
            <w:hideMark/>
          </w:tcPr>
          <w:p w14:paraId="4EDC212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212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13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13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213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13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134" w14:textId="77777777" w:rsidR="002B1AFB" w:rsidRPr="007F669D" w:rsidRDefault="007215F5" w:rsidP="002B1AFB">
            <w:pPr>
              <w:rPr>
                <w:rFonts w:ascii="Times New Roman" w:eastAsia="Times New Roman" w:hAnsi="Times New Roman" w:cs="Times New Roman"/>
                <w:sz w:val="20"/>
              </w:rPr>
            </w:pPr>
          </w:p>
        </w:tc>
      </w:tr>
      <w:tr w:rsidR="00ED4365" w14:paraId="4EDC213D" w14:textId="77777777">
        <w:trPr>
          <w:trHeight w:val="300"/>
        </w:trPr>
        <w:tc>
          <w:tcPr>
            <w:tcW w:w="1178" w:type="dxa"/>
            <w:tcBorders>
              <w:top w:val="nil"/>
              <w:left w:val="nil"/>
              <w:bottom w:val="nil"/>
              <w:right w:val="nil"/>
            </w:tcBorders>
            <w:shd w:val="clear" w:color="auto" w:fill="auto"/>
            <w:noWrap/>
            <w:vAlign w:val="bottom"/>
            <w:hideMark/>
          </w:tcPr>
          <w:p w14:paraId="4EDC2136"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2137"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213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139"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213A"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213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13C" w14:textId="77777777" w:rsidR="002B1AFB" w:rsidRPr="007F669D" w:rsidRDefault="007215F5" w:rsidP="002B1AFB">
            <w:pPr>
              <w:rPr>
                <w:rFonts w:ascii="Times New Roman" w:eastAsia="Times New Roman" w:hAnsi="Times New Roman" w:cs="Times New Roman"/>
                <w:sz w:val="20"/>
              </w:rPr>
            </w:pPr>
          </w:p>
        </w:tc>
      </w:tr>
      <w:tr w:rsidR="00ED4365" w14:paraId="4EDC2143"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213E"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213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125 ως έχει</w:t>
            </w:r>
          </w:p>
        </w:tc>
        <w:tc>
          <w:tcPr>
            <w:tcW w:w="1903" w:type="dxa"/>
            <w:tcBorders>
              <w:top w:val="nil"/>
              <w:left w:val="nil"/>
              <w:bottom w:val="nil"/>
              <w:right w:val="nil"/>
            </w:tcBorders>
            <w:shd w:val="clear" w:color="auto" w:fill="auto"/>
            <w:noWrap/>
            <w:vAlign w:val="bottom"/>
            <w:hideMark/>
          </w:tcPr>
          <w:p w14:paraId="4EDC214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2141"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2142" w14:textId="77777777" w:rsidR="002B1AFB" w:rsidRPr="007F669D" w:rsidRDefault="007215F5" w:rsidP="002B1AFB">
            <w:pPr>
              <w:rPr>
                <w:rFonts w:ascii="Times New Roman" w:eastAsia="Times New Roman" w:hAnsi="Times New Roman" w:cs="Times New Roman"/>
                <w:sz w:val="20"/>
              </w:rPr>
            </w:pPr>
          </w:p>
        </w:tc>
      </w:tr>
      <w:tr w:rsidR="00ED4365" w14:paraId="4EDC214B" w14:textId="77777777">
        <w:trPr>
          <w:trHeight w:val="300"/>
        </w:trPr>
        <w:tc>
          <w:tcPr>
            <w:tcW w:w="1178" w:type="dxa"/>
            <w:tcBorders>
              <w:top w:val="nil"/>
              <w:left w:val="nil"/>
              <w:bottom w:val="nil"/>
              <w:right w:val="nil"/>
            </w:tcBorders>
            <w:shd w:val="clear" w:color="auto" w:fill="auto"/>
            <w:noWrap/>
            <w:vAlign w:val="bottom"/>
            <w:hideMark/>
          </w:tcPr>
          <w:p w14:paraId="4EDC214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214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14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14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14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14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14A" w14:textId="77777777" w:rsidR="002B1AFB" w:rsidRPr="007F669D" w:rsidRDefault="007215F5" w:rsidP="002B1AFB">
            <w:pPr>
              <w:rPr>
                <w:rFonts w:ascii="Times New Roman" w:eastAsia="Times New Roman" w:hAnsi="Times New Roman" w:cs="Times New Roman"/>
                <w:sz w:val="20"/>
              </w:rPr>
            </w:pPr>
          </w:p>
        </w:tc>
      </w:tr>
      <w:tr w:rsidR="00ED4365" w14:paraId="4EDC2153" w14:textId="77777777">
        <w:trPr>
          <w:trHeight w:val="300"/>
        </w:trPr>
        <w:tc>
          <w:tcPr>
            <w:tcW w:w="1178" w:type="dxa"/>
            <w:tcBorders>
              <w:top w:val="nil"/>
              <w:left w:val="nil"/>
              <w:bottom w:val="nil"/>
              <w:right w:val="nil"/>
            </w:tcBorders>
            <w:shd w:val="clear" w:color="auto" w:fill="auto"/>
            <w:noWrap/>
            <w:vAlign w:val="bottom"/>
            <w:hideMark/>
          </w:tcPr>
          <w:p w14:paraId="4EDC214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214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14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14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215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15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152" w14:textId="77777777" w:rsidR="002B1AFB" w:rsidRPr="007F669D" w:rsidRDefault="007215F5" w:rsidP="002B1AFB">
            <w:pPr>
              <w:rPr>
                <w:rFonts w:ascii="Times New Roman" w:eastAsia="Times New Roman" w:hAnsi="Times New Roman" w:cs="Times New Roman"/>
                <w:sz w:val="20"/>
              </w:rPr>
            </w:pPr>
          </w:p>
        </w:tc>
      </w:tr>
      <w:tr w:rsidR="00ED4365" w14:paraId="4EDC215B" w14:textId="77777777">
        <w:trPr>
          <w:trHeight w:val="300"/>
        </w:trPr>
        <w:tc>
          <w:tcPr>
            <w:tcW w:w="1178" w:type="dxa"/>
            <w:tcBorders>
              <w:top w:val="nil"/>
              <w:left w:val="nil"/>
              <w:bottom w:val="nil"/>
              <w:right w:val="nil"/>
            </w:tcBorders>
            <w:shd w:val="clear" w:color="auto" w:fill="auto"/>
            <w:noWrap/>
            <w:vAlign w:val="bottom"/>
            <w:hideMark/>
          </w:tcPr>
          <w:p w14:paraId="4EDC215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215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15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15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15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15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15A" w14:textId="77777777" w:rsidR="002B1AFB" w:rsidRPr="007F669D" w:rsidRDefault="007215F5" w:rsidP="002B1AFB">
            <w:pPr>
              <w:rPr>
                <w:rFonts w:ascii="Times New Roman" w:eastAsia="Times New Roman" w:hAnsi="Times New Roman" w:cs="Times New Roman"/>
                <w:sz w:val="20"/>
              </w:rPr>
            </w:pPr>
          </w:p>
        </w:tc>
      </w:tr>
      <w:tr w:rsidR="00ED4365" w14:paraId="4EDC2163" w14:textId="77777777">
        <w:trPr>
          <w:trHeight w:val="300"/>
        </w:trPr>
        <w:tc>
          <w:tcPr>
            <w:tcW w:w="1178" w:type="dxa"/>
            <w:tcBorders>
              <w:top w:val="nil"/>
              <w:left w:val="nil"/>
              <w:bottom w:val="nil"/>
              <w:right w:val="nil"/>
            </w:tcBorders>
            <w:shd w:val="clear" w:color="auto" w:fill="auto"/>
            <w:noWrap/>
            <w:vAlign w:val="bottom"/>
            <w:hideMark/>
          </w:tcPr>
          <w:p w14:paraId="4EDC215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215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15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15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16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16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162" w14:textId="77777777" w:rsidR="002B1AFB" w:rsidRPr="007F669D" w:rsidRDefault="007215F5" w:rsidP="002B1AFB">
            <w:pPr>
              <w:rPr>
                <w:rFonts w:ascii="Times New Roman" w:eastAsia="Times New Roman" w:hAnsi="Times New Roman" w:cs="Times New Roman"/>
                <w:sz w:val="20"/>
              </w:rPr>
            </w:pPr>
          </w:p>
        </w:tc>
      </w:tr>
      <w:tr w:rsidR="00ED4365" w14:paraId="4EDC216B" w14:textId="77777777">
        <w:trPr>
          <w:trHeight w:val="300"/>
        </w:trPr>
        <w:tc>
          <w:tcPr>
            <w:tcW w:w="1178" w:type="dxa"/>
            <w:tcBorders>
              <w:top w:val="nil"/>
              <w:left w:val="nil"/>
              <w:bottom w:val="nil"/>
              <w:right w:val="nil"/>
            </w:tcBorders>
            <w:shd w:val="clear" w:color="auto" w:fill="auto"/>
            <w:noWrap/>
            <w:vAlign w:val="bottom"/>
            <w:hideMark/>
          </w:tcPr>
          <w:p w14:paraId="4EDC216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216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16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16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16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16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16A" w14:textId="77777777" w:rsidR="002B1AFB" w:rsidRPr="007F669D" w:rsidRDefault="007215F5" w:rsidP="002B1AFB">
            <w:pPr>
              <w:rPr>
                <w:rFonts w:ascii="Times New Roman" w:eastAsia="Times New Roman" w:hAnsi="Times New Roman" w:cs="Times New Roman"/>
                <w:sz w:val="20"/>
              </w:rPr>
            </w:pPr>
          </w:p>
        </w:tc>
      </w:tr>
      <w:tr w:rsidR="00ED4365" w14:paraId="4EDC2173" w14:textId="77777777">
        <w:trPr>
          <w:trHeight w:val="300"/>
        </w:trPr>
        <w:tc>
          <w:tcPr>
            <w:tcW w:w="1178" w:type="dxa"/>
            <w:tcBorders>
              <w:top w:val="nil"/>
              <w:left w:val="nil"/>
              <w:bottom w:val="nil"/>
              <w:right w:val="nil"/>
            </w:tcBorders>
            <w:shd w:val="clear" w:color="auto" w:fill="auto"/>
            <w:noWrap/>
            <w:vAlign w:val="bottom"/>
            <w:hideMark/>
          </w:tcPr>
          <w:p w14:paraId="4EDC216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216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16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16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17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17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172" w14:textId="77777777" w:rsidR="002B1AFB" w:rsidRPr="007F669D" w:rsidRDefault="007215F5" w:rsidP="002B1AFB">
            <w:pPr>
              <w:rPr>
                <w:rFonts w:ascii="Times New Roman" w:eastAsia="Times New Roman" w:hAnsi="Times New Roman" w:cs="Times New Roman"/>
                <w:sz w:val="20"/>
              </w:rPr>
            </w:pPr>
          </w:p>
        </w:tc>
      </w:tr>
      <w:tr w:rsidR="00ED4365" w14:paraId="4EDC217A" w14:textId="77777777">
        <w:trPr>
          <w:trHeight w:val="300"/>
        </w:trPr>
        <w:tc>
          <w:tcPr>
            <w:tcW w:w="2203" w:type="dxa"/>
            <w:gridSpan w:val="2"/>
            <w:tcBorders>
              <w:top w:val="nil"/>
              <w:left w:val="nil"/>
              <w:bottom w:val="nil"/>
              <w:right w:val="nil"/>
            </w:tcBorders>
            <w:shd w:val="clear" w:color="auto" w:fill="auto"/>
            <w:noWrap/>
            <w:vAlign w:val="bottom"/>
            <w:hideMark/>
          </w:tcPr>
          <w:p w14:paraId="4EDC217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2175"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217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17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17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179" w14:textId="77777777" w:rsidR="002B1AFB" w:rsidRPr="007F669D" w:rsidRDefault="007215F5" w:rsidP="002B1AFB">
            <w:pPr>
              <w:rPr>
                <w:rFonts w:ascii="Times New Roman" w:eastAsia="Times New Roman" w:hAnsi="Times New Roman" w:cs="Times New Roman"/>
                <w:sz w:val="20"/>
              </w:rPr>
            </w:pPr>
          </w:p>
        </w:tc>
      </w:tr>
      <w:tr w:rsidR="00ED4365" w14:paraId="4EDC2182" w14:textId="77777777">
        <w:trPr>
          <w:trHeight w:val="300"/>
        </w:trPr>
        <w:tc>
          <w:tcPr>
            <w:tcW w:w="1178" w:type="dxa"/>
            <w:tcBorders>
              <w:top w:val="nil"/>
              <w:left w:val="nil"/>
              <w:bottom w:val="nil"/>
              <w:right w:val="nil"/>
            </w:tcBorders>
            <w:shd w:val="clear" w:color="auto" w:fill="auto"/>
            <w:noWrap/>
            <w:vAlign w:val="bottom"/>
            <w:hideMark/>
          </w:tcPr>
          <w:p w14:paraId="4EDC217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217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17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17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217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18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181" w14:textId="77777777" w:rsidR="002B1AFB" w:rsidRPr="007F669D" w:rsidRDefault="007215F5" w:rsidP="002B1AFB">
            <w:pPr>
              <w:rPr>
                <w:rFonts w:ascii="Times New Roman" w:eastAsia="Times New Roman" w:hAnsi="Times New Roman" w:cs="Times New Roman"/>
                <w:sz w:val="20"/>
              </w:rPr>
            </w:pPr>
          </w:p>
        </w:tc>
      </w:tr>
      <w:tr w:rsidR="00ED4365" w14:paraId="4EDC218A" w14:textId="77777777">
        <w:trPr>
          <w:trHeight w:val="300"/>
        </w:trPr>
        <w:tc>
          <w:tcPr>
            <w:tcW w:w="1178" w:type="dxa"/>
            <w:tcBorders>
              <w:top w:val="nil"/>
              <w:left w:val="nil"/>
              <w:bottom w:val="nil"/>
              <w:right w:val="nil"/>
            </w:tcBorders>
            <w:shd w:val="clear" w:color="auto" w:fill="auto"/>
            <w:noWrap/>
            <w:vAlign w:val="bottom"/>
            <w:hideMark/>
          </w:tcPr>
          <w:p w14:paraId="4EDC2183"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2184"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218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186"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2187"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218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189" w14:textId="77777777" w:rsidR="002B1AFB" w:rsidRPr="007F669D" w:rsidRDefault="007215F5" w:rsidP="002B1AFB">
            <w:pPr>
              <w:rPr>
                <w:rFonts w:ascii="Times New Roman" w:eastAsia="Times New Roman" w:hAnsi="Times New Roman" w:cs="Times New Roman"/>
                <w:sz w:val="20"/>
              </w:rPr>
            </w:pPr>
          </w:p>
        </w:tc>
      </w:tr>
      <w:tr w:rsidR="00ED4365" w14:paraId="4EDC2190"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218B"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218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126 ως έχει</w:t>
            </w:r>
          </w:p>
        </w:tc>
        <w:tc>
          <w:tcPr>
            <w:tcW w:w="1903" w:type="dxa"/>
            <w:tcBorders>
              <w:top w:val="nil"/>
              <w:left w:val="nil"/>
              <w:bottom w:val="nil"/>
              <w:right w:val="nil"/>
            </w:tcBorders>
            <w:shd w:val="clear" w:color="auto" w:fill="auto"/>
            <w:noWrap/>
            <w:vAlign w:val="bottom"/>
            <w:hideMark/>
          </w:tcPr>
          <w:p w14:paraId="4EDC218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218E"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218F" w14:textId="77777777" w:rsidR="002B1AFB" w:rsidRPr="007F669D" w:rsidRDefault="007215F5" w:rsidP="002B1AFB">
            <w:pPr>
              <w:rPr>
                <w:rFonts w:ascii="Times New Roman" w:eastAsia="Times New Roman" w:hAnsi="Times New Roman" w:cs="Times New Roman"/>
                <w:sz w:val="20"/>
              </w:rPr>
            </w:pPr>
          </w:p>
        </w:tc>
      </w:tr>
      <w:tr w:rsidR="00ED4365" w14:paraId="4EDC2198" w14:textId="77777777">
        <w:trPr>
          <w:trHeight w:val="300"/>
        </w:trPr>
        <w:tc>
          <w:tcPr>
            <w:tcW w:w="1178" w:type="dxa"/>
            <w:tcBorders>
              <w:top w:val="nil"/>
              <w:left w:val="nil"/>
              <w:bottom w:val="nil"/>
              <w:right w:val="nil"/>
            </w:tcBorders>
            <w:shd w:val="clear" w:color="auto" w:fill="auto"/>
            <w:noWrap/>
            <w:vAlign w:val="bottom"/>
            <w:hideMark/>
          </w:tcPr>
          <w:p w14:paraId="4EDC219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219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19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19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19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19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197" w14:textId="77777777" w:rsidR="002B1AFB" w:rsidRPr="007F669D" w:rsidRDefault="007215F5" w:rsidP="002B1AFB">
            <w:pPr>
              <w:rPr>
                <w:rFonts w:ascii="Times New Roman" w:eastAsia="Times New Roman" w:hAnsi="Times New Roman" w:cs="Times New Roman"/>
                <w:sz w:val="20"/>
              </w:rPr>
            </w:pPr>
          </w:p>
        </w:tc>
      </w:tr>
      <w:tr w:rsidR="00ED4365" w14:paraId="4EDC21A0" w14:textId="77777777">
        <w:trPr>
          <w:trHeight w:val="300"/>
        </w:trPr>
        <w:tc>
          <w:tcPr>
            <w:tcW w:w="1178" w:type="dxa"/>
            <w:tcBorders>
              <w:top w:val="nil"/>
              <w:left w:val="nil"/>
              <w:bottom w:val="nil"/>
              <w:right w:val="nil"/>
            </w:tcBorders>
            <w:shd w:val="clear" w:color="auto" w:fill="auto"/>
            <w:noWrap/>
            <w:vAlign w:val="bottom"/>
            <w:hideMark/>
          </w:tcPr>
          <w:p w14:paraId="4EDC219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219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19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19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219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19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19F" w14:textId="77777777" w:rsidR="002B1AFB" w:rsidRPr="007F669D" w:rsidRDefault="007215F5" w:rsidP="002B1AFB">
            <w:pPr>
              <w:rPr>
                <w:rFonts w:ascii="Times New Roman" w:eastAsia="Times New Roman" w:hAnsi="Times New Roman" w:cs="Times New Roman"/>
                <w:sz w:val="20"/>
              </w:rPr>
            </w:pPr>
          </w:p>
        </w:tc>
      </w:tr>
      <w:tr w:rsidR="00ED4365" w14:paraId="4EDC21A8" w14:textId="77777777">
        <w:trPr>
          <w:trHeight w:val="300"/>
        </w:trPr>
        <w:tc>
          <w:tcPr>
            <w:tcW w:w="1178" w:type="dxa"/>
            <w:tcBorders>
              <w:top w:val="nil"/>
              <w:left w:val="nil"/>
              <w:bottom w:val="nil"/>
              <w:right w:val="nil"/>
            </w:tcBorders>
            <w:shd w:val="clear" w:color="auto" w:fill="auto"/>
            <w:noWrap/>
            <w:vAlign w:val="bottom"/>
            <w:hideMark/>
          </w:tcPr>
          <w:p w14:paraId="4EDC21A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21A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1A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1A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21A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1A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1A7" w14:textId="77777777" w:rsidR="002B1AFB" w:rsidRPr="007F669D" w:rsidRDefault="007215F5" w:rsidP="002B1AFB">
            <w:pPr>
              <w:rPr>
                <w:rFonts w:ascii="Times New Roman" w:eastAsia="Times New Roman" w:hAnsi="Times New Roman" w:cs="Times New Roman"/>
                <w:sz w:val="20"/>
              </w:rPr>
            </w:pPr>
          </w:p>
        </w:tc>
      </w:tr>
      <w:tr w:rsidR="00ED4365" w14:paraId="4EDC21B0" w14:textId="77777777">
        <w:trPr>
          <w:trHeight w:val="300"/>
        </w:trPr>
        <w:tc>
          <w:tcPr>
            <w:tcW w:w="1178" w:type="dxa"/>
            <w:tcBorders>
              <w:top w:val="nil"/>
              <w:left w:val="nil"/>
              <w:bottom w:val="nil"/>
              <w:right w:val="nil"/>
            </w:tcBorders>
            <w:shd w:val="clear" w:color="auto" w:fill="auto"/>
            <w:noWrap/>
            <w:vAlign w:val="bottom"/>
            <w:hideMark/>
          </w:tcPr>
          <w:p w14:paraId="4EDC21A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21A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1A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1A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21A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1A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1AF" w14:textId="77777777" w:rsidR="002B1AFB" w:rsidRPr="007F669D" w:rsidRDefault="007215F5" w:rsidP="002B1AFB">
            <w:pPr>
              <w:rPr>
                <w:rFonts w:ascii="Times New Roman" w:eastAsia="Times New Roman" w:hAnsi="Times New Roman" w:cs="Times New Roman"/>
                <w:sz w:val="20"/>
              </w:rPr>
            </w:pPr>
          </w:p>
        </w:tc>
      </w:tr>
      <w:tr w:rsidR="00ED4365" w14:paraId="4EDC21B8" w14:textId="77777777">
        <w:trPr>
          <w:trHeight w:val="300"/>
        </w:trPr>
        <w:tc>
          <w:tcPr>
            <w:tcW w:w="1178" w:type="dxa"/>
            <w:tcBorders>
              <w:top w:val="nil"/>
              <w:left w:val="nil"/>
              <w:bottom w:val="nil"/>
              <w:right w:val="nil"/>
            </w:tcBorders>
            <w:shd w:val="clear" w:color="auto" w:fill="auto"/>
            <w:noWrap/>
            <w:vAlign w:val="bottom"/>
            <w:hideMark/>
          </w:tcPr>
          <w:p w14:paraId="4EDC21B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21B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1B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1B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1B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1B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1B7" w14:textId="77777777" w:rsidR="002B1AFB" w:rsidRPr="007F669D" w:rsidRDefault="007215F5" w:rsidP="002B1AFB">
            <w:pPr>
              <w:rPr>
                <w:rFonts w:ascii="Times New Roman" w:eastAsia="Times New Roman" w:hAnsi="Times New Roman" w:cs="Times New Roman"/>
                <w:sz w:val="20"/>
              </w:rPr>
            </w:pPr>
          </w:p>
        </w:tc>
      </w:tr>
      <w:tr w:rsidR="00ED4365" w14:paraId="4EDC21C0" w14:textId="77777777">
        <w:trPr>
          <w:trHeight w:val="300"/>
        </w:trPr>
        <w:tc>
          <w:tcPr>
            <w:tcW w:w="1178" w:type="dxa"/>
            <w:tcBorders>
              <w:top w:val="nil"/>
              <w:left w:val="nil"/>
              <w:bottom w:val="nil"/>
              <w:right w:val="nil"/>
            </w:tcBorders>
            <w:shd w:val="clear" w:color="auto" w:fill="auto"/>
            <w:noWrap/>
            <w:vAlign w:val="bottom"/>
            <w:hideMark/>
          </w:tcPr>
          <w:p w14:paraId="4EDC21B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21B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1B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1B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1B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1B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1BF" w14:textId="77777777" w:rsidR="002B1AFB" w:rsidRPr="007F669D" w:rsidRDefault="007215F5" w:rsidP="002B1AFB">
            <w:pPr>
              <w:rPr>
                <w:rFonts w:ascii="Times New Roman" w:eastAsia="Times New Roman" w:hAnsi="Times New Roman" w:cs="Times New Roman"/>
                <w:sz w:val="20"/>
              </w:rPr>
            </w:pPr>
          </w:p>
        </w:tc>
      </w:tr>
      <w:tr w:rsidR="00ED4365" w14:paraId="4EDC21C7" w14:textId="77777777">
        <w:trPr>
          <w:trHeight w:val="300"/>
        </w:trPr>
        <w:tc>
          <w:tcPr>
            <w:tcW w:w="2203" w:type="dxa"/>
            <w:gridSpan w:val="2"/>
            <w:tcBorders>
              <w:top w:val="nil"/>
              <w:left w:val="nil"/>
              <w:bottom w:val="nil"/>
              <w:right w:val="nil"/>
            </w:tcBorders>
            <w:shd w:val="clear" w:color="auto" w:fill="auto"/>
            <w:noWrap/>
            <w:vAlign w:val="bottom"/>
            <w:hideMark/>
          </w:tcPr>
          <w:p w14:paraId="4EDC21C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21C2"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21C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21C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1C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1C6" w14:textId="77777777" w:rsidR="002B1AFB" w:rsidRPr="007F669D" w:rsidRDefault="007215F5" w:rsidP="002B1AFB">
            <w:pPr>
              <w:rPr>
                <w:rFonts w:ascii="Times New Roman" w:eastAsia="Times New Roman" w:hAnsi="Times New Roman" w:cs="Times New Roman"/>
                <w:sz w:val="20"/>
              </w:rPr>
            </w:pPr>
          </w:p>
        </w:tc>
      </w:tr>
      <w:tr w:rsidR="00ED4365" w14:paraId="4EDC21CF" w14:textId="77777777">
        <w:trPr>
          <w:trHeight w:val="300"/>
        </w:trPr>
        <w:tc>
          <w:tcPr>
            <w:tcW w:w="1178" w:type="dxa"/>
            <w:tcBorders>
              <w:top w:val="nil"/>
              <w:left w:val="nil"/>
              <w:bottom w:val="nil"/>
              <w:right w:val="nil"/>
            </w:tcBorders>
            <w:shd w:val="clear" w:color="auto" w:fill="auto"/>
            <w:noWrap/>
            <w:vAlign w:val="bottom"/>
            <w:hideMark/>
          </w:tcPr>
          <w:p w14:paraId="4EDC21C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21C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1C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1C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1C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1C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1CE" w14:textId="77777777" w:rsidR="002B1AFB" w:rsidRPr="007F669D" w:rsidRDefault="007215F5" w:rsidP="002B1AFB">
            <w:pPr>
              <w:rPr>
                <w:rFonts w:ascii="Times New Roman" w:eastAsia="Times New Roman" w:hAnsi="Times New Roman" w:cs="Times New Roman"/>
                <w:sz w:val="20"/>
              </w:rPr>
            </w:pPr>
          </w:p>
        </w:tc>
      </w:tr>
      <w:tr w:rsidR="00ED4365" w14:paraId="4EDC21D7" w14:textId="77777777">
        <w:trPr>
          <w:trHeight w:val="300"/>
        </w:trPr>
        <w:tc>
          <w:tcPr>
            <w:tcW w:w="1178" w:type="dxa"/>
            <w:tcBorders>
              <w:top w:val="nil"/>
              <w:left w:val="nil"/>
              <w:bottom w:val="nil"/>
              <w:right w:val="nil"/>
            </w:tcBorders>
            <w:shd w:val="clear" w:color="auto" w:fill="auto"/>
            <w:noWrap/>
            <w:vAlign w:val="bottom"/>
            <w:hideMark/>
          </w:tcPr>
          <w:p w14:paraId="4EDC21D0"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21D1"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21D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1D3"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21D4"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21D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1D6" w14:textId="77777777" w:rsidR="002B1AFB" w:rsidRPr="007F669D" w:rsidRDefault="007215F5" w:rsidP="002B1AFB">
            <w:pPr>
              <w:rPr>
                <w:rFonts w:ascii="Times New Roman" w:eastAsia="Times New Roman" w:hAnsi="Times New Roman" w:cs="Times New Roman"/>
                <w:sz w:val="20"/>
              </w:rPr>
            </w:pPr>
          </w:p>
        </w:tc>
      </w:tr>
      <w:tr w:rsidR="00ED4365" w14:paraId="4EDC21DD"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21D8"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21D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127 ως έχει</w:t>
            </w:r>
          </w:p>
        </w:tc>
        <w:tc>
          <w:tcPr>
            <w:tcW w:w="1903" w:type="dxa"/>
            <w:tcBorders>
              <w:top w:val="nil"/>
              <w:left w:val="nil"/>
              <w:bottom w:val="nil"/>
              <w:right w:val="nil"/>
            </w:tcBorders>
            <w:shd w:val="clear" w:color="auto" w:fill="auto"/>
            <w:noWrap/>
            <w:vAlign w:val="bottom"/>
            <w:hideMark/>
          </w:tcPr>
          <w:p w14:paraId="4EDC21D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21DB"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21DC" w14:textId="77777777" w:rsidR="002B1AFB" w:rsidRPr="007F669D" w:rsidRDefault="007215F5" w:rsidP="002B1AFB">
            <w:pPr>
              <w:rPr>
                <w:rFonts w:ascii="Times New Roman" w:eastAsia="Times New Roman" w:hAnsi="Times New Roman" w:cs="Times New Roman"/>
                <w:sz w:val="20"/>
              </w:rPr>
            </w:pPr>
          </w:p>
        </w:tc>
      </w:tr>
      <w:tr w:rsidR="00ED4365" w14:paraId="4EDC21E5" w14:textId="77777777">
        <w:trPr>
          <w:trHeight w:val="300"/>
        </w:trPr>
        <w:tc>
          <w:tcPr>
            <w:tcW w:w="1178" w:type="dxa"/>
            <w:tcBorders>
              <w:top w:val="nil"/>
              <w:left w:val="nil"/>
              <w:bottom w:val="nil"/>
              <w:right w:val="nil"/>
            </w:tcBorders>
            <w:shd w:val="clear" w:color="auto" w:fill="auto"/>
            <w:noWrap/>
            <w:vAlign w:val="bottom"/>
            <w:hideMark/>
          </w:tcPr>
          <w:p w14:paraId="4EDC21D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21D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1E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1E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1E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1E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1E4" w14:textId="77777777" w:rsidR="002B1AFB" w:rsidRPr="007F669D" w:rsidRDefault="007215F5" w:rsidP="002B1AFB">
            <w:pPr>
              <w:rPr>
                <w:rFonts w:ascii="Times New Roman" w:eastAsia="Times New Roman" w:hAnsi="Times New Roman" w:cs="Times New Roman"/>
                <w:sz w:val="20"/>
              </w:rPr>
            </w:pPr>
          </w:p>
        </w:tc>
      </w:tr>
      <w:tr w:rsidR="00ED4365" w14:paraId="4EDC21ED" w14:textId="77777777">
        <w:trPr>
          <w:trHeight w:val="300"/>
        </w:trPr>
        <w:tc>
          <w:tcPr>
            <w:tcW w:w="1178" w:type="dxa"/>
            <w:tcBorders>
              <w:top w:val="nil"/>
              <w:left w:val="nil"/>
              <w:bottom w:val="nil"/>
              <w:right w:val="nil"/>
            </w:tcBorders>
            <w:shd w:val="clear" w:color="auto" w:fill="auto"/>
            <w:noWrap/>
            <w:vAlign w:val="bottom"/>
            <w:hideMark/>
          </w:tcPr>
          <w:p w14:paraId="4EDC21E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21E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1E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1E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1E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1E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1EC" w14:textId="77777777" w:rsidR="002B1AFB" w:rsidRPr="007F669D" w:rsidRDefault="007215F5" w:rsidP="002B1AFB">
            <w:pPr>
              <w:rPr>
                <w:rFonts w:ascii="Times New Roman" w:eastAsia="Times New Roman" w:hAnsi="Times New Roman" w:cs="Times New Roman"/>
                <w:sz w:val="20"/>
              </w:rPr>
            </w:pPr>
          </w:p>
        </w:tc>
      </w:tr>
      <w:tr w:rsidR="00ED4365" w14:paraId="4EDC21F5" w14:textId="77777777">
        <w:trPr>
          <w:trHeight w:val="300"/>
        </w:trPr>
        <w:tc>
          <w:tcPr>
            <w:tcW w:w="1178" w:type="dxa"/>
            <w:tcBorders>
              <w:top w:val="nil"/>
              <w:left w:val="nil"/>
              <w:bottom w:val="nil"/>
              <w:right w:val="nil"/>
            </w:tcBorders>
            <w:shd w:val="clear" w:color="auto" w:fill="auto"/>
            <w:noWrap/>
            <w:vAlign w:val="bottom"/>
            <w:hideMark/>
          </w:tcPr>
          <w:p w14:paraId="4EDC21E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21E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1F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1F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1F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1F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1F4" w14:textId="77777777" w:rsidR="002B1AFB" w:rsidRPr="007F669D" w:rsidRDefault="007215F5" w:rsidP="002B1AFB">
            <w:pPr>
              <w:rPr>
                <w:rFonts w:ascii="Times New Roman" w:eastAsia="Times New Roman" w:hAnsi="Times New Roman" w:cs="Times New Roman"/>
                <w:sz w:val="20"/>
              </w:rPr>
            </w:pPr>
          </w:p>
        </w:tc>
      </w:tr>
      <w:tr w:rsidR="00ED4365" w14:paraId="4EDC21FD" w14:textId="77777777">
        <w:trPr>
          <w:trHeight w:val="300"/>
        </w:trPr>
        <w:tc>
          <w:tcPr>
            <w:tcW w:w="1178" w:type="dxa"/>
            <w:tcBorders>
              <w:top w:val="nil"/>
              <w:left w:val="nil"/>
              <w:bottom w:val="nil"/>
              <w:right w:val="nil"/>
            </w:tcBorders>
            <w:shd w:val="clear" w:color="auto" w:fill="auto"/>
            <w:noWrap/>
            <w:vAlign w:val="bottom"/>
            <w:hideMark/>
          </w:tcPr>
          <w:p w14:paraId="4EDC21F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21F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1F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1F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1F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1F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1FC" w14:textId="77777777" w:rsidR="002B1AFB" w:rsidRPr="007F669D" w:rsidRDefault="007215F5" w:rsidP="002B1AFB">
            <w:pPr>
              <w:rPr>
                <w:rFonts w:ascii="Times New Roman" w:eastAsia="Times New Roman" w:hAnsi="Times New Roman" w:cs="Times New Roman"/>
                <w:sz w:val="20"/>
              </w:rPr>
            </w:pPr>
          </w:p>
        </w:tc>
      </w:tr>
      <w:tr w:rsidR="00ED4365" w14:paraId="4EDC2205" w14:textId="77777777">
        <w:trPr>
          <w:trHeight w:val="300"/>
        </w:trPr>
        <w:tc>
          <w:tcPr>
            <w:tcW w:w="1178" w:type="dxa"/>
            <w:tcBorders>
              <w:top w:val="nil"/>
              <w:left w:val="nil"/>
              <w:bottom w:val="nil"/>
              <w:right w:val="nil"/>
            </w:tcBorders>
            <w:shd w:val="clear" w:color="auto" w:fill="auto"/>
            <w:noWrap/>
            <w:vAlign w:val="bottom"/>
            <w:hideMark/>
          </w:tcPr>
          <w:p w14:paraId="4EDC21F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Κ.Κ.Ε:</w:t>
            </w:r>
          </w:p>
        </w:tc>
        <w:tc>
          <w:tcPr>
            <w:tcW w:w="1025" w:type="dxa"/>
            <w:tcBorders>
              <w:top w:val="nil"/>
              <w:left w:val="nil"/>
              <w:bottom w:val="nil"/>
              <w:right w:val="nil"/>
            </w:tcBorders>
            <w:shd w:val="clear" w:color="auto" w:fill="auto"/>
            <w:noWrap/>
            <w:vAlign w:val="bottom"/>
            <w:hideMark/>
          </w:tcPr>
          <w:p w14:paraId="4EDC21FF"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20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20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20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20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204" w14:textId="77777777" w:rsidR="002B1AFB" w:rsidRPr="007F669D" w:rsidRDefault="007215F5" w:rsidP="002B1AFB">
            <w:pPr>
              <w:rPr>
                <w:rFonts w:ascii="Times New Roman" w:eastAsia="Times New Roman" w:hAnsi="Times New Roman" w:cs="Times New Roman"/>
                <w:sz w:val="20"/>
              </w:rPr>
            </w:pPr>
          </w:p>
        </w:tc>
      </w:tr>
      <w:tr w:rsidR="00ED4365" w14:paraId="4EDC220D" w14:textId="77777777">
        <w:trPr>
          <w:trHeight w:val="300"/>
        </w:trPr>
        <w:tc>
          <w:tcPr>
            <w:tcW w:w="1178" w:type="dxa"/>
            <w:tcBorders>
              <w:top w:val="nil"/>
              <w:left w:val="nil"/>
              <w:bottom w:val="nil"/>
              <w:right w:val="nil"/>
            </w:tcBorders>
            <w:shd w:val="clear" w:color="auto" w:fill="auto"/>
            <w:noWrap/>
            <w:vAlign w:val="bottom"/>
            <w:hideMark/>
          </w:tcPr>
          <w:p w14:paraId="4EDC220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220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20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20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20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20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20C" w14:textId="77777777" w:rsidR="002B1AFB" w:rsidRPr="007F669D" w:rsidRDefault="007215F5" w:rsidP="002B1AFB">
            <w:pPr>
              <w:rPr>
                <w:rFonts w:ascii="Times New Roman" w:eastAsia="Times New Roman" w:hAnsi="Times New Roman" w:cs="Times New Roman"/>
                <w:sz w:val="20"/>
              </w:rPr>
            </w:pPr>
          </w:p>
        </w:tc>
      </w:tr>
      <w:tr w:rsidR="00ED4365" w14:paraId="4EDC2214" w14:textId="77777777">
        <w:trPr>
          <w:trHeight w:val="300"/>
        </w:trPr>
        <w:tc>
          <w:tcPr>
            <w:tcW w:w="2203" w:type="dxa"/>
            <w:gridSpan w:val="2"/>
            <w:tcBorders>
              <w:top w:val="nil"/>
              <w:left w:val="nil"/>
              <w:bottom w:val="nil"/>
              <w:right w:val="nil"/>
            </w:tcBorders>
            <w:shd w:val="clear" w:color="auto" w:fill="auto"/>
            <w:noWrap/>
            <w:vAlign w:val="bottom"/>
            <w:hideMark/>
          </w:tcPr>
          <w:p w14:paraId="4EDC220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220F"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221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21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21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213" w14:textId="77777777" w:rsidR="002B1AFB" w:rsidRPr="007F669D" w:rsidRDefault="007215F5" w:rsidP="002B1AFB">
            <w:pPr>
              <w:rPr>
                <w:rFonts w:ascii="Times New Roman" w:eastAsia="Times New Roman" w:hAnsi="Times New Roman" w:cs="Times New Roman"/>
                <w:sz w:val="20"/>
              </w:rPr>
            </w:pPr>
          </w:p>
        </w:tc>
      </w:tr>
      <w:tr w:rsidR="00ED4365" w14:paraId="4EDC221C" w14:textId="77777777">
        <w:trPr>
          <w:trHeight w:val="300"/>
        </w:trPr>
        <w:tc>
          <w:tcPr>
            <w:tcW w:w="1178" w:type="dxa"/>
            <w:tcBorders>
              <w:top w:val="nil"/>
              <w:left w:val="nil"/>
              <w:bottom w:val="nil"/>
              <w:right w:val="nil"/>
            </w:tcBorders>
            <w:shd w:val="clear" w:color="auto" w:fill="auto"/>
            <w:noWrap/>
            <w:vAlign w:val="bottom"/>
            <w:hideMark/>
          </w:tcPr>
          <w:p w14:paraId="4EDC221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221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21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21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21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21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21B" w14:textId="77777777" w:rsidR="002B1AFB" w:rsidRPr="007F669D" w:rsidRDefault="007215F5" w:rsidP="002B1AFB">
            <w:pPr>
              <w:rPr>
                <w:rFonts w:ascii="Times New Roman" w:eastAsia="Times New Roman" w:hAnsi="Times New Roman" w:cs="Times New Roman"/>
                <w:sz w:val="20"/>
              </w:rPr>
            </w:pPr>
          </w:p>
        </w:tc>
      </w:tr>
      <w:tr w:rsidR="00ED4365" w14:paraId="4EDC2224" w14:textId="77777777">
        <w:trPr>
          <w:trHeight w:val="300"/>
        </w:trPr>
        <w:tc>
          <w:tcPr>
            <w:tcW w:w="1178" w:type="dxa"/>
            <w:tcBorders>
              <w:top w:val="nil"/>
              <w:left w:val="nil"/>
              <w:bottom w:val="nil"/>
              <w:right w:val="nil"/>
            </w:tcBorders>
            <w:shd w:val="clear" w:color="auto" w:fill="auto"/>
            <w:noWrap/>
            <w:vAlign w:val="bottom"/>
            <w:hideMark/>
          </w:tcPr>
          <w:p w14:paraId="4EDC221D"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221E"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221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220"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2221"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222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223" w14:textId="77777777" w:rsidR="002B1AFB" w:rsidRPr="007F669D" w:rsidRDefault="007215F5" w:rsidP="002B1AFB">
            <w:pPr>
              <w:rPr>
                <w:rFonts w:ascii="Times New Roman" w:eastAsia="Times New Roman" w:hAnsi="Times New Roman" w:cs="Times New Roman"/>
                <w:sz w:val="20"/>
              </w:rPr>
            </w:pPr>
          </w:p>
        </w:tc>
      </w:tr>
      <w:tr w:rsidR="00ED4365" w14:paraId="4EDC222A"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2225"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222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128 ως έχει</w:t>
            </w:r>
          </w:p>
        </w:tc>
        <w:tc>
          <w:tcPr>
            <w:tcW w:w="1903" w:type="dxa"/>
            <w:tcBorders>
              <w:top w:val="nil"/>
              <w:left w:val="nil"/>
              <w:bottom w:val="nil"/>
              <w:right w:val="nil"/>
            </w:tcBorders>
            <w:shd w:val="clear" w:color="auto" w:fill="auto"/>
            <w:noWrap/>
            <w:vAlign w:val="bottom"/>
            <w:hideMark/>
          </w:tcPr>
          <w:p w14:paraId="4EDC222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2228"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2229" w14:textId="77777777" w:rsidR="002B1AFB" w:rsidRPr="007F669D" w:rsidRDefault="007215F5" w:rsidP="002B1AFB">
            <w:pPr>
              <w:rPr>
                <w:rFonts w:ascii="Times New Roman" w:eastAsia="Times New Roman" w:hAnsi="Times New Roman" w:cs="Times New Roman"/>
                <w:sz w:val="20"/>
              </w:rPr>
            </w:pPr>
          </w:p>
        </w:tc>
      </w:tr>
      <w:tr w:rsidR="00ED4365" w14:paraId="4EDC2232" w14:textId="77777777">
        <w:trPr>
          <w:trHeight w:val="300"/>
        </w:trPr>
        <w:tc>
          <w:tcPr>
            <w:tcW w:w="1178" w:type="dxa"/>
            <w:tcBorders>
              <w:top w:val="nil"/>
              <w:left w:val="nil"/>
              <w:bottom w:val="nil"/>
              <w:right w:val="nil"/>
            </w:tcBorders>
            <w:shd w:val="clear" w:color="auto" w:fill="auto"/>
            <w:noWrap/>
            <w:vAlign w:val="bottom"/>
            <w:hideMark/>
          </w:tcPr>
          <w:p w14:paraId="4EDC222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222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22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22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22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23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231" w14:textId="77777777" w:rsidR="002B1AFB" w:rsidRPr="007F669D" w:rsidRDefault="007215F5" w:rsidP="002B1AFB">
            <w:pPr>
              <w:rPr>
                <w:rFonts w:ascii="Times New Roman" w:eastAsia="Times New Roman" w:hAnsi="Times New Roman" w:cs="Times New Roman"/>
                <w:sz w:val="20"/>
              </w:rPr>
            </w:pPr>
          </w:p>
        </w:tc>
      </w:tr>
      <w:tr w:rsidR="00ED4365" w14:paraId="4EDC223A" w14:textId="77777777">
        <w:trPr>
          <w:trHeight w:val="300"/>
        </w:trPr>
        <w:tc>
          <w:tcPr>
            <w:tcW w:w="1178" w:type="dxa"/>
            <w:tcBorders>
              <w:top w:val="nil"/>
              <w:left w:val="nil"/>
              <w:bottom w:val="nil"/>
              <w:right w:val="nil"/>
            </w:tcBorders>
            <w:shd w:val="clear" w:color="auto" w:fill="auto"/>
            <w:noWrap/>
            <w:vAlign w:val="bottom"/>
            <w:hideMark/>
          </w:tcPr>
          <w:p w14:paraId="4EDC223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223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23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23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23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23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239" w14:textId="77777777" w:rsidR="002B1AFB" w:rsidRPr="007F669D" w:rsidRDefault="007215F5" w:rsidP="002B1AFB">
            <w:pPr>
              <w:rPr>
                <w:rFonts w:ascii="Times New Roman" w:eastAsia="Times New Roman" w:hAnsi="Times New Roman" w:cs="Times New Roman"/>
                <w:sz w:val="20"/>
              </w:rPr>
            </w:pPr>
          </w:p>
        </w:tc>
      </w:tr>
      <w:tr w:rsidR="00ED4365" w14:paraId="4EDC2242" w14:textId="77777777">
        <w:trPr>
          <w:trHeight w:val="300"/>
        </w:trPr>
        <w:tc>
          <w:tcPr>
            <w:tcW w:w="1178" w:type="dxa"/>
            <w:tcBorders>
              <w:top w:val="nil"/>
              <w:left w:val="nil"/>
              <w:bottom w:val="nil"/>
              <w:right w:val="nil"/>
            </w:tcBorders>
            <w:shd w:val="clear" w:color="auto" w:fill="auto"/>
            <w:noWrap/>
            <w:vAlign w:val="bottom"/>
            <w:hideMark/>
          </w:tcPr>
          <w:p w14:paraId="4EDC223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223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23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23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23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24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241" w14:textId="77777777" w:rsidR="002B1AFB" w:rsidRPr="007F669D" w:rsidRDefault="007215F5" w:rsidP="002B1AFB">
            <w:pPr>
              <w:rPr>
                <w:rFonts w:ascii="Times New Roman" w:eastAsia="Times New Roman" w:hAnsi="Times New Roman" w:cs="Times New Roman"/>
                <w:sz w:val="20"/>
              </w:rPr>
            </w:pPr>
          </w:p>
        </w:tc>
      </w:tr>
      <w:tr w:rsidR="00ED4365" w14:paraId="4EDC224A" w14:textId="77777777">
        <w:trPr>
          <w:trHeight w:val="300"/>
        </w:trPr>
        <w:tc>
          <w:tcPr>
            <w:tcW w:w="1178" w:type="dxa"/>
            <w:tcBorders>
              <w:top w:val="nil"/>
              <w:left w:val="nil"/>
              <w:bottom w:val="nil"/>
              <w:right w:val="nil"/>
            </w:tcBorders>
            <w:shd w:val="clear" w:color="auto" w:fill="auto"/>
            <w:noWrap/>
            <w:vAlign w:val="bottom"/>
            <w:hideMark/>
          </w:tcPr>
          <w:p w14:paraId="4EDC224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224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24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24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24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24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249" w14:textId="77777777" w:rsidR="002B1AFB" w:rsidRPr="007F669D" w:rsidRDefault="007215F5" w:rsidP="002B1AFB">
            <w:pPr>
              <w:rPr>
                <w:rFonts w:ascii="Times New Roman" w:eastAsia="Times New Roman" w:hAnsi="Times New Roman" w:cs="Times New Roman"/>
                <w:sz w:val="20"/>
              </w:rPr>
            </w:pPr>
          </w:p>
        </w:tc>
      </w:tr>
      <w:tr w:rsidR="00ED4365" w14:paraId="4EDC2252" w14:textId="77777777">
        <w:trPr>
          <w:trHeight w:val="300"/>
        </w:trPr>
        <w:tc>
          <w:tcPr>
            <w:tcW w:w="1178" w:type="dxa"/>
            <w:tcBorders>
              <w:top w:val="nil"/>
              <w:left w:val="nil"/>
              <w:bottom w:val="nil"/>
              <w:right w:val="nil"/>
            </w:tcBorders>
            <w:shd w:val="clear" w:color="auto" w:fill="auto"/>
            <w:noWrap/>
            <w:vAlign w:val="bottom"/>
            <w:hideMark/>
          </w:tcPr>
          <w:p w14:paraId="4EDC224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224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24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24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24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25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251" w14:textId="77777777" w:rsidR="002B1AFB" w:rsidRPr="007F669D" w:rsidRDefault="007215F5" w:rsidP="002B1AFB">
            <w:pPr>
              <w:rPr>
                <w:rFonts w:ascii="Times New Roman" w:eastAsia="Times New Roman" w:hAnsi="Times New Roman" w:cs="Times New Roman"/>
                <w:sz w:val="20"/>
              </w:rPr>
            </w:pPr>
          </w:p>
        </w:tc>
      </w:tr>
      <w:tr w:rsidR="00ED4365" w14:paraId="4EDC225A" w14:textId="77777777">
        <w:trPr>
          <w:trHeight w:val="300"/>
        </w:trPr>
        <w:tc>
          <w:tcPr>
            <w:tcW w:w="1178" w:type="dxa"/>
            <w:tcBorders>
              <w:top w:val="nil"/>
              <w:left w:val="nil"/>
              <w:bottom w:val="nil"/>
              <w:right w:val="nil"/>
            </w:tcBorders>
            <w:shd w:val="clear" w:color="auto" w:fill="auto"/>
            <w:noWrap/>
            <w:vAlign w:val="bottom"/>
            <w:hideMark/>
          </w:tcPr>
          <w:p w14:paraId="4EDC225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225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25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25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25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25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259" w14:textId="77777777" w:rsidR="002B1AFB" w:rsidRPr="007F669D" w:rsidRDefault="007215F5" w:rsidP="002B1AFB">
            <w:pPr>
              <w:rPr>
                <w:rFonts w:ascii="Times New Roman" w:eastAsia="Times New Roman" w:hAnsi="Times New Roman" w:cs="Times New Roman"/>
                <w:sz w:val="20"/>
              </w:rPr>
            </w:pPr>
          </w:p>
        </w:tc>
      </w:tr>
      <w:tr w:rsidR="00ED4365" w14:paraId="4EDC2261" w14:textId="77777777">
        <w:trPr>
          <w:trHeight w:val="300"/>
        </w:trPr>
        <w:tc>
          <w:tcPr>
            <w:tcW w:w="2203" w:type="dxa"/>
            <w:gridSpan w:val="2"/>
            <w:tcBorders>
              <w:top w:val="nil"/>
              <w:left w:val="nil"/>
              <w:bottom w:val="nil"/>
              <w:right w:val="nil"/>
            </w:tcBorders>
            <w:shd w:val="clear" w:color="auto" w:fill="auto"/>
            <w:noWrap/>
            <w:vAlign w:val="bottom"/>
            <w:hideMark/>
          </w:tcPr>
          <w:p w14:paraId="4EDC225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225C"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225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25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25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260" w14:textId="77777777" w:rsidR="002B1AFB" w:rsidRPr="007F669D" w:rsidRDefault="007215F5" w:rsidP="002B1AFB">
            <w:pPr>
              <w:rPr>
                <w:rFonts w:ascii="Times New Roman" w:eastAsia="Times New Roman" w:hAnsi="Times New Roman" w:cs="Times New Roman"/>
                <w:sz w:val="20"/>
              </w:rPr>
            </w:pPr>
          </w:p>
        </w:tc>
      </w:tr>
      <w:tr w:rsidR="00ED4365" w14:paraId="4EDC2269" w14:textId="77777777">
        <w:trPr>
          <w:trHeight w:val="300"/>
        </w:trPr>
        <w:tc>
          <w:tcPr>
            <w:tcW w:w="1178" w:type="dxa"/>
            <w:tcBorders>
              <w:top w:val="nil"/>
              <w:left w:val="nil"/>
              <w:bottom w:val="nil"/>
              <w:right w:val="nil"/>
            </w:tcBorders>
            <w:shd w:val="clear" w:color="auto" w:fill="auto"/>
            <w:noWrap/>
            <w:vAlign w:val="bottom"/>
            <w:hideMark/>
          </w:tcPr>
          <w:p w14:paraId="4EDC226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226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26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26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26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26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268" w14:textId="77777777" w:rsidR="002B1AFB" w:rsidRPr="007F669D" w:rsidRDefault="007215F5" w:rsidP="002B1AFB">
            <w:pPr>
              <w:rPr>
                <w:rFonts w:ascii="Times New Roman" w:eastAsia="Times New Roman" w:hAnsi="Times New Roman" w:cs="Times New Roman"/>
                <w:sz w:val="20"/>
              </w:rPr>
            </w:pPr>
          </w:p>
        </w:tc>
      </w:tr>
      <w:tr w:rsidR="00ED4365" w14:paraId="4EDC2271" w14:textId="77777777">
        <w:trPr>
          <w:trHeight w:val="300"/>
        </w:trPr>
        <w:tc>
          <w:tcPr>
            <w:tcW w:w="1178" w:type="dxa"/>
            <w:tcBorders>
              <w:top w:val="nil"/>
              <w:left w:val="nil"/>
              <w:bottom w:val="nil"/>
              <w:right w:val="nil"/>
            </w:tcBorders>
            <w:shd w:val="clear" w:color="auto" w:fill="auto"/>
            <w:noWrap/>
            <w:vAlign w:val="bottom"/>
            <w:hideMark/>
          </w:tcPr>
          <w:p w14:paraId="4EDC226A"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226B"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226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26D"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226E"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226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270" w14:textId="77777777" w:rsidR="002B1AFB" w:rsidRPr="007F669D" w:rsidRDefault="007215F5" w:rsidP="002B1AFB">
            <w:pPr>
              <w:rPr>
                <w:rFonts w:ascii="Times New Roman" w:eastAsia="Times New Roman" w:hAnsi="Times New Roman" w:cs="Times New Roman"/>
                <w:sz w:val="20"/>
              </w:rPr>
            </w:pPr>
          </w:p>
        </w:tc>
      </w:tr>
      <w:tr w:rsidR="00ED4365" w14:paraId="4EDC2277"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2272"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227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129 ως έχει</w:t>
            </w:r>
          </w:p>
        </w:tc>
        <w:tc>
          <w:tcPr>
            <w:tcW w:w="1903" w:type="dxa"/>
            <w:tcBorders>
              <w:top w:val="nil"/>
              <w:left w:val="nil"/>
              <w:bottom w:val="nil"/>
              <w:right w:val="nil"/>
            </w:tcBorders>
            <w:shd w:val="clear" w:color="auto" w:fill="auto"/>
            <w:noWrap/>
            <w:vAlign w:val="bottom"/>
            <w:hideMark/>
          </w:tcPr>
          <w:p w14:paraId="4EDC227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2275"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2276" w14:textId="77777777" w:rsidR="002B1AFB" w:rsidRPr="007F669D" w:rsidRDefault="007215F5" w:rsidP="002B1AFB">
            <w:pPr>
              <w:rPr>
                <w:rFonts w:ascii="Times New Roman" w:eastAsia="Times New Roman" w:hAnsi="Times New Roman" w:cs="Times New Roman"/>
                <w:sz w:val="20"/>
              </w:rPr>
            </w:pPr>
          </w:p>
        </w:tc>
      </w:tr>
      <w:tr w:rsidR="00ED4365" w14:paraId="4EDC227F" w14:textId="77777777">
        <w:trPr>
          <w:trHeight w:val="300"/>
        </w:trPr>
        <w:tc>
          <w:tcPr>
            <w:tcW w:w="1178" w:type="dxa"/>
            <w:tcBorders>
              <w:top w:val="nil"/>
              <w:left w:val="nil"/>
              <w:bottom w:val="nil"/>
              <w:right w:val="nil"/>
            </w:tcBorders>
            <w:shd w:val="clear" w:color="auto" w:fill="auto"/>
            <w:noWrap/>
            <w:vAlign w:val="bottom"/>
            <w:hideMark/>
          </w:tcPr>
          <w:p w14:paraId="4EDC227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227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27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27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27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27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27E" w14:textId="77777777" w:rsidR="002B1AFB" w:rsidRPr="007F669D" w:rsidRDefault="007215F5" w:rsidP="002B1AFB">
            <w:pPr>
              <w:rPr>
                <w:rFonts w:ascii="Times New Roman" w:eastAsia="Times New Roman" w:hAnsi="Times New Roman" w:cs="Times New Roman"/>
                <w:sz w:val="20"/>
              </w:rPr>
            </w:pPr>
          </w:p>
        </w:tc>
      </w:tr>
      <w:tr w:rsidR="00ED4365" w14:paraId="4EDC2287" w14:textId="77777777">
        <w:trPr>
          <w:trHeight w:val="300"/>
        </w:trPr>
        <w:tc>
          <w:tcPr>
            <w:tcW w:w="1178" w:type="dxa"/>
            <w:tcBorders>
              <w:top w:val="nil"/>
              <w:left w:val="nil"/>
              <w:bottom w:val="nil"/>
              <w:right w:val="nil"/>
            </w:tcBorders>
            <w:shd w:val="clear" w:color="auto" w:fill="auto"/>
            <w:noWrap/>
            <w:vAlign w:val="bottom"/>
            <w:hideMark/>
          </w:tcPr>
          <w:p w14:paraId="4EDC228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228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28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28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28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28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286" w14:textId="77777777" w:rsidR="002B1AFB" w:rsidRPr="007F669D" w:rsidRDefault="007215F5" w:rsidP="002B1AFB">
            <w:pPr>
              <w:rPr>
                <w:rFonts w:ascii="Times New Roman" w:eastAsia="Times New Roman" w:hAnsi="Times New Roman" w:cs="Times New Roman"/>
                <w:sz w:val="20"/>
              </w:rPr>
            </w:pPr>
          </w:p>
        </w:tc>
      </w:tr>
      <w:tr w:rsidR="00ED4365" w14:paraId="4EDC228F" w14:textId="77777777">
        <w:trPr>
          <w:trHeight w:val="300"/>
        </w:trPr>
        <w:tc>
          <w:tcPr>
            <w:tcW w:w="1178" w:type="dxa"/>
            <w:tcBorders>
              <w:top w:val="nil"/>
              <w:left w:val="nil"/>
              <w:bottom w:val="nil"/>
              <w:right w:val="nil"/>
            </w:tcBorders>
            <w:shd w:val="clear" w:color="auto" w:fill="auto"/>
            <w:noWrap/>
            <w:vAlign w:val="bottom"/>
            <w:hideMark/>
          </w:tcPr>
          <w:p w14:paraId="4EDC228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228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28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28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28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28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28E" w14:textId="77777777" w:rsidR="002B1AFB" w:rsidRPr="007F669D" w:rsidRDefault="007215F5" w:rsidP="002B1AFB">
            <w:pPr>
              <w:rPr>
                <w:rFonts w:ascii="Times New Roman" w:eastAsia="Times New Roman" w:hAnsi="Times New Roman" w:cs="Times New Roman"/>
                <w:sz w:val="20"/>
              </w:rPr>
            </w:pPr>
          </w:p>
        </w:tc>
      </w:tr>
      <w:tr w:rsidR="00ED4365" w14:paraId="4EDC2297" w14:textId="77777777">
        <w:trPr>
          <w:trHeight w:val="300"/>
        </w:trPr>
        <w:tc>
          <w:tcPr>
            <w:tcW w:w="1178" w:type="dxa"/>
            <w:tcBorders>
              <w:top w:val="nil"/>
              <w:left w:val="nil"/>
              <w:bottom w:val="nil"/>
              <w:right w:val="nil"/>
            </w:tcBorders>
            <w:shd w:val="clear" w:color="auto" w:fill="auto"/>
            <w:noWrap/>
            <w:vAlign w:val="bottom"/>
            <w:hideMark/>
          </w:tcPr>
          <w:p w14:paraId="4EDC229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229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29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29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29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29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296" w14:textId="77777777" w:rsidR="002B1AFB" w:rsidRPr="007F669D" w:rsidRDefault="007215F5" w:rsidP="002B1AFB">
            <w:pPr>
              <w:rPr>
                <w:rFonts w:ascii="Times New Roman" w:eastAsia="Times New Roman" w:hAnsi="Times New Roman" w:cs="Times New Roman"/>
                <w:sz w:val="20"/>
              </w:rPr>
            </w:pPr>
          </w:p>
        </w:tc>
      </w:tr>
      <w:tr w:rsidR="00ED4365" w14:paraId="4EDC229F" w14:textId="77777777">
        <w:trPr>
          <w:trHeight w:val="300"/>
        </w:trPr>
        <w:tc>
          <w:tcPr>
            <w:tcW w:w="1178" w:type="dxa"/>
            <w:tcBorders>
              <w:top w:val="nil"/>
              <w:left w:val="nil"/>
              <w:bottom w:val="nil"/>
              <w:right w:val="nil"/>
            </w:tcBorders>
            <w:shd w:val="clear" w:color="auto" w:fill="auto"/>
            <w:noWrap/>
            <w:vAlign w:val="bottom"/>
            <w:hideMark/>
          </w:tcPr>
          <w:p w14:paraId="4EDC229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229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29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29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29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29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29E" w14:textId="77777777" w:rsidR="002B1AFB" w:rsidRPr="007F669D" w:rsidRDefault="007215F5" w:rsidP="002B1AFB">
            <w:pPr>
              <w:rPr>
                <w:rFonts w:ascii="Times New Roman" w:eastAsia="Times New Roman" w:hAnsi="Times New Roman" w:cs="Times New Roman"/>
                <w:sz w:val="20"/>
              </w:rPr>
            </w:pPr>
          </w:p>
        </w:tc>
      </w:tr>
      <w:tr w:rsidR="00ED4365" w14:paraId="4EDC22A7" w14:textId="77777777">
        <w:trPr>
          <w:trHeight w:val="300"/>
        </w:trPr>
        <w:tc>
          <w:tcPr>
            <w:tcW w:w="1178" w:type="dxa"/>
            <w:tcBorders>
              <w:top w:val="nil"/>
              <w:left w:val="nil"/>
              <w:bottom w:val="nil"/>
              <w:right w:val="nil"/>
            </w:tcBorders>
            <w:shd w:val="clear" w:color="auto" w:fill="auto"/>
            <w:noWrap/>
            <w:vAlign w:val="bottom"/>
            <w:hideMark/>
          </w:tcPr>
          <w:p w14:paraId="4EDC22A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22A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2A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2A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2A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2A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2A6" w14:textId="77777777" w:rsidR="002B1AFB" w:rsidRPr="007F669D" w:rsidRDefault="007215F5" w:rsidP="002B1AFB">
            <w:pPr>
              <w:rPr>
                <w:rFonts w:ascii="Times New Roman" w:eastAsia="Times New Roman" w:hAnsi="Times New Roman" w:cs="Times New Roman"/>
                <w:sz w:val="20"/>
              </w:rPr>
            </w:pPr>
          </w:p>
        </w:tc>
      </w:tr>
      <w:tr w:rsidR="00ED4365" w14:paraId="4EDC22AE" w14:textId="77777777">
        <w:trPr>
          <w:trHeight w:val="300"/>
        </w:trPr>
        <w:tc>
          <w:tcPr>
            <w:tcW w:w="2203" w:type="dxa"/>
            <w:gridSpan w:val="2"/>
            <w:tcBorders>
              <w:top w:val="nil"/>
              <w:left w:val="nil"/>
              <w:bottom w:val="nil"/>
              <w:right w:val="nil"/>
            </w:tcBorders>
            <w:shd w:val="clear" w:color="auto" w:fill="auto"/>
            <w:noWrap/>
            <w:vAlign w:val="bottom"/>
            <w:hideMark/>
          </w:tcPr>
          <w:p w14:paraId="4EDC22A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22A9"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22A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2A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2A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2AD" w14:textId="77777777" w:rsidR="002B1AFB" w:rsidRPr="007F669D" w:rsidRDefault="007215F5" w:rsidP="002B1AFB">
            <w:pPr>
              <w:rPr>
                <w:rFonts w:ascii="Times New Roman" w:eastAsia="Times New Roman" w:hAnsi="Times New Roman" w:cs="Times New Roman"/>
                <w:sz w:val="20"/>
              </w:rPr>
            </w:pPr>
          </w:p>
        </w:tc>
      </w:tr>
      <w:tr w:rsidR="00ED4365" w14:paraId="4EDC22B6" w14:textId="77777777">
        <w:trPr>
          <w:trHeight w:val="300"/>
        </w:trPr>
        <w:tc>
          <w:tcPr>
            <w:tcW w:w="1178" w:type="dxa"/>
            <w:tcBorders>
              <w:top w:val="nil"/>
              <w:left w:val="nil"/>
              <w:bottom w:val="nil"/>
              <w:right w:val="nil"/>
            </w:tcBorders>
            <w:shd w:val="clear" w:color="auto" w:fill="auto"/>
            <w:noWrap/>
            <w:vAlign w:val="bottom"/>
            <w:hideMark/>
          </w:tcPr>
          <w:p w14:paraId="4EDC22A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22B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2B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2B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2B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2B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2B5" w14:textId="77777777" w:rsidR="002B1AFB" w:rsidRPr="007F669D" w:rsidRDefault="007215F5" w:rsidP="002B1AFB">
            <w:pPr>
              <w:rPr>
                <w:rFonts w:ascii="Times New Roman" w:eastAsia="Times New Roman" w:hAnsi="Times New Roman" w:cs="Times New Roman"/>
                <w:sz w:val="20"/>
              </w:rPr>
            </w:pPr>
          </w:p>
        </w:tc>
      </w:tr>
      <w:tr w:rsidR="00ED4365" w14:paraId="4EDC22BE" w14:textId="77777777">
        <w:trPr>
          <w:trHeight w:val="300"/>
        </w:trPr>
        <w:tc>
          <w:tcPr>
            <w:tcW w:w="1178" w:type="dxa"/>
            <w:tcBorders>
              <w:top w:val="nil"/>
              <w:left w:val="nil"/>
              <w:bottom w:val="nil"/>
              <w:right w:val="nil"/>
            </w:tcBorders>
            <w:shd w:val="clear" w:color="auto" w:fill="auto"/>
            <w:noWrap/>
            <w:vAlign w:val="bottom"/>
            <w:hideMark/>
          </w:tcPr>
          <w:p w14:paraId="4EDC22B7"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22B8"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22B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2BA"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22BB"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22B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2BD" w14:textId="77777777" w:rsidR="002B1AFB" w:rsidRPr="007F669D" w:rsidRDefault="007215F5" w:rsidP="002B1AFB">
            <w:pPr>
              <w:rPr>
                <w:rFonts w:ascii="Times New Roman" w:eastAsia="Times New Roman" w:hAnsi="Times New Roman" w:cs="Times New Roman"/>
                <w:sz w:val="20"/>
              </w:rPr>
            </w:pPr>
          </w:p>
        </w:tc>
      </w:tr>
      <w:tr w:rsidR="00ED4365" w14:paraId="4EDC22C4"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22BF"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22C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130 ως έχει</w:t>
            </w:r>
          </w:p>
        </w:tc>
        <w:tc>
          <w:tcPr>
            <w:tcW w:w="1903" w:type="dxa"/>
            <w:tcBorders>
              <w:top w:val="nil"/>
              <w:left w:val="nil"/>
              <w:bottom w:val="nil"/>
              <w:right w:val="nil"/>
            </w:tcBorders>
            <w:shd w:val="clear" w:color="auto" w:fill="auto"/>
            <w:noWrap/>
            <w:vAlign w:val="bottom"/>
            <w:hideMark/>
          </w:tcPr>
          <w:p w14:paraId="4EDC22C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22C2"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22C3" w14:textId="77777777" w:rsidR="002B1AFB" w:rsidRPr="007F669D" w:rsidRDefault="007215F5" w:rsidP="002B1AFB">
            <w:pPr>
              <w:rPr>
                <w:rFonts w:ascii="Times New Roman" w:eastAsia="Times New Roman" w:hAnsi="Times New Roman" w:cs="Times New Roman"/>
                <w:sz w:val="20"/>
              </w:rPr>
            </w:pPr>
          </w:p>
        </w:tc>
      </w:tr>
      <w:tr w:rsidR="00ED4365" w14:paraId="4EDC22CC" w14:textId="77777777">
        <w:trPr>
          <w:trHeight w:val="300"/>
        </w:trPr>
        <w:tc>
          <w:tcPr>
            <w:tcW w:w="1178" w:type="dxa"/>
            <w:tcBorders>
              <w:top w:val="nil"/>
              <w:left w:val="nil"/>
              <w:bottom w:val="nil"/>
              <w:right w:val="nil"/>
            </w:tcBorders>
            <w:shd w:val="clear" w:color="auto" w:fill="auto"/>
            <w:noWrap/>
            <w:vAlign w:val="bottom"/>
            <w:hideMark/>
          </w:tcPr>
          <w:p w14:paraId="4EDC22C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22C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2C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2C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2C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2C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2CB" w14:textId="77777777" w:rsidR="002B1AFB" w:rsidRPr="007F669D" w:rsidRDefault="007215F5" w:rsidP="002B1AFB">
            <w:pPr>
              <w:rPr>
                <w:rFonts w:ascii="Times New Roman" w:eastAsia="Times New Roman" w:hAnsi="Times New Roman" w:cs="Times New Roman"/>
                <w:sz w:val="20"/>
              </w:rPr>
            </w:pPr>
          </w:p>
        </w:tc>
      </w:tr>
      <w:tr w:rsidR="00ED4365" w14:paraId="4EDC22D4" w14:textId="77777777">
        <w:trPr>
          <w:trHeight w:val="300"/>
        </w:trPr>
        <w:tc>
          <w:tcPr>
            <w:tcW w:w="1178" w:type="dxa"/>
            <w:tcBorders>
              <w:top w:val="nil"/>
              <w:left w:val="nil"/>
              <w:bottom w:val="nil"/>
              <w:right w:val="nil"/>
            </w:tcBorders>
            <w:shd w:val="clear" w:color="auto" w:fill="auto"/>
            <w:noWrap/>
            <w:vAlign w:val="bottom"/>
            <w:hideMark/>
          </w:tcPr>
          <w:p w14:paraId="4EDC22C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22C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2C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2D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2D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2D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2D3" w14:textId="77777777" w:rsidR="002B1AFB" w:rsidRPr="007F669D" w:rsidRDefault="007215F5" w:rsidP="002B1AFB">
            <w:pPr>
              <w:rPr>
                <w:rFonts w:ascii="Times New Roman" w:eastAsia="Times New Roman" w:hAnsi="Times New Roman" w:cs="Times New Roman"/>
                <w:sz w:val="20"/>
              </w:rPr>
            </w:pPr>
          </w:p>
        </w:tc>
      </w:tr>
      <w:tr w:rsidR="00ED4365" w14:paraId="4EDC22DC" w14:textId="77777777">
        <w:trPr>
          <w:trHeight w:val="300"/>
        </w:trPr>
        <w:tc>
          <w:tcPr>
            <w:tcW w:w="1178" w:type="dxa"/>
            <w:tcBorders>
              <w:top w:val="nil"/>
              <w:left w:val="nil"/>
              <w:bottom w:val="nil"/>
              <w:right w:val="nil"/>
            </w:tcBorders>
            <w:shd w:val="clear" w:color="auto" w:fill="auto"/>
            <w:noWrap/>
            <w:vAlign w:val="bottom"/>
            <w:hideMark/>
          </w:tcPr>
          <w:p w14:paraId="4EDC22D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22D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2D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2D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2D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2D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2DB" w14:textId="77777777" w:rsidR="002B1AFB" w:rsidRPr="007F669D" w:rsidRDefault="007215F5" w:rsidP="002B1AFB">
            <w:pPr>
              <w:rPr>
                <w:rFonts w:ascii="Times New Roman" w:eastAsia="Times New Roman" w:hAnsi="Times New Roman" w:cs="Times New Roman"/>
                <w:sz w:val="20"/>
              </w:rPr>
            </w:pPr>
          </w:p>
        </w:tc>
      </w:tr>
      <w:tr w:rsidR="00ED4365" w14:paraId="4EDC22E4" w14:textId="77777777">
        <w:trPr>
          <w:trHeight w:val="300"/>
        </w:trPr>
        <w:tc>
          <w:tcPr>
            <w:tcW w:w="1178" w:type="dxa"/>
            <w:tcBorders>
              <w:top w:val="nil"/>
              <w:left w:val="nil"/>
              <w:bottom w:val="nil"/>
              <w:right w:val="nil"/>
            </w:tcBorders>
            <w:shd w:val="clear" w:color="auto" w:fill="auto"/>
            <w:noWrap/>
            <w:vAlign w:val="bottom"/>
            <w:hideMark/>
          </w:tcPr>
          <w:p w14:paraId="4EDC22D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22D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2D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2E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2E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2E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2E3" w14:textId="77777777" w:rsidR="002B1AFB" w:rsidRPr="007F669D" w:rsidRDefault="007215F5" w:rsidP="002B1AFB">
            <w:pPr>
              <w:rPr>
                <w:rFonts w:ascii="Times New Roman" w:eastAsia="Times New Roman" w:hAnsi="Times New Roman" w:cs="Times New Roman"/>
                <w:sz w:val="20"/>
              </w:rPr>
            </w:pPr>
          </w:p>
        </w:tc>
      </w:tr>
      <w:tr w:rsidR="00ED4365" w14:paraId="4EDC22EC" w14:textId="77777777">
        <w:trPr>
          <w:trHeight w:val="300"/>
        </w:trPr>
        <w:tc>
          <w:tcPr>
            <w:tcW w:w="1178" w:type="dxa"/>
            <w:tcBorders>
              <w:top w:val="nil"/>
              <w:left w:val="nil"/>
              <w:bottom w:val="nil"/>
              <w:right w:val="nil"/>
            </w:tcBorders>
            <w:shd w:val="clear" w:color="auto" w:fill="auto"/>
            <w:noWrap/>
            <w:vAlign w:val="bottom"/>
            <w:hideMark/>
          </w:tcPr>
          <w:p w14:paraId="4EDC22E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Κ.Κ.Ε:</w:t>
            </w:r>
          </w:p>
        </w:tc>
        <w:tc>
          <w:tcPr>
            <w:tcW w:w="1025" w:type="dxa"/>
            <w:tcBorders>
              <w:top w:val="nil"/>
              <w:left w:val="nil"/>
              <w:bottom w:val="nil"/>
              <w:right w:val="nil"/>
            </w:tcBorders>
            <w:shd w:val="clear" w:color="auto" w:fill="auto"/>
            <w:noWrap/>
            <w:vAlign w:val="bottom"/>
            <w:hideMark/>
          </w:tcPr>
          <w:p w14:paraId="4EDC22E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2E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2E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2E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2E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2EB" w14:textId="77777777" w:rsidR="002B1AFB" w:rsidRPr="007F669D" w:rsidRDefault="007215F5" w:rsidP="002B1AFB">
            <w:pPr>
              <w:rPr>
                <w:rFonts w:ascii="Times New Roman" w:eastAsia="Times New Roman" w:hAnsi="Times New Roman" w:cs="Times New Roman"/>
                <w:sz w:val="20"/>
              </w:rPr>
            </w:pPr>
          </w:p>
        </w:tc>
      </w:tr>
      <w:tr w:rsidR="00ED4365" w14:paraId="4EDC22F4" w14:textId="77777777">
        <w:trPr>
          <w:trHeight w:val="300"/>
        </w:trPr>
        <w:tc>
          <w:tcPr>
            <w:tcW w:w="1178" w:type="dxa"/>
            <w:tcBorders>
              <w:top w:val="nil"/>
              <w:left w:val="nil"/>
              <w:bottom w:val="nil"/>
              <w:right w:val="nil"/>
            </w:tcBorders>
            <w:shd w:val="clear" w:color="auto" w:fill="auto"/>
            <w:noWrap/>
            <w:vAlign w:val="bottom"/>
            <w:hideMark/>
          </w:tcPr>
          <w:p w14:paraId="4EDC22E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22E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2E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2F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2F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2F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2F3" w14:textId="77777777" w:rsidR="002B1AFB" w:rsidRPr="007F669D" w:rsidRDefault="007215F5" w:rsidP="002B1AFB">
            <w:pPr>
              <w:rPr>
                <w:rFonts w:ascii="Times New Roman" w:eastAsia="Times New Roman" w:hAnsi="Times New Roman" w:cs="Times New Roman"/>
                <w:sz w:val="20"/>
              </w:rPr>
            </w:pPr>
          </w:p>
        </w:tc>
      </w:tr>
      <w:tr w:rsidR="00ED4365" w14:paraId="4EDC22FB" w14:textId="77777777">
        <w:trPr>
          <w:trHeight w:val="300"/>
        </w:trPr>
        <w:tc>
          <w:tcPr>
            <w:tcW w:w="2203" w:type="dxa"/>
            <w:gridSpan w:val="2"/>
            <w:tcBorders>
              <w:top w:val="nil"/>
              <w:left w:val="nil"/>
              <w:bottom w:val="nil"/>
              <w:right w:val="nil"/>
            </w:tcBorders>
            <w:shd w:val="clear" w:color="auto" w:fill="auto"/>
            <w:noWrap/>
            <w:vAlign w:val="bottom"/>
            <w:hideMark/>
          </w:tcPr>
          <w:p w14:paraId="4EDC22F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 xml:space="preserve">ΕΝ. </w:t>
            </w:r>
            <w:r w:rsidRPr="007F669D">
              <w:rPr>
                <w:rFonts w:ascii="Calibri" w:eastAsia="Times New Roman" w:hAnsi="Calibri" w:cs="Calibri"/>
                <w:color w:val="000000"/>
                <w:sz w:val="22"/>
                <w:szCs w:val="22"/>
              </w:rPr>
              <w:t>ΚΕΝΤΡΩΩΝ:</w:t>
            </w:r>
          </w:p>
        </w:tc>
        <w:tc>
          <w:tcPr>
            <w:tcW w:w="1109" w:type="dxa"/>
            <w:tcBorders>
              <w:top w:val="nil"/>
              <w:left w:val="nil"/>
              <w:bottom w:val="nil"/>
              <w:right w:val="nil"/>
            </w:tcBorders>
            <w:shd w:val="clear" w:color="auto" w:fill="auto"/>
            <w:noWrap/>
            <w:vAlign w:val="bottom"/>
            <w:hideMark/>
          </w:tcPr>
          <w:p w14:paraId="4EDC22F6"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22F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2F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2F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2FA" w14:textId="77777777" w:rsidR="002B1AFB" w:rsidRPr="007F669D" w:rsidRDefault="007215F5" w:rsidP="002B1AFB">
            <w:pPr>
              <w:rPr>
                <w:rFonts w:ascii="Times New Roman" w:eastAsia="Times New Roman" w:hAnsi="Times New Roman" w:cs="Times New Roman"/>
                <w:sz w:val="20"/>
              </w:rPr>
            </w:pPr>
          </w:p>
        </w:tc>
      </w:tr>
      <w:tr w:rsidR="00ED4365" w14:paraId="4EDC2303" w14:textId="77777777">
        <w:trPr>
          <w:trHeight w:val="300"/>
        </w:trPr>
        <w:tc>
          <w:tcPr>
            <w:tcW w:w="1178" w:type="dxa"/>
            <w:tcBorders>
              <w:top w:val="nil"/>
              <w:left w:val="nil"/>
              <w:bottom w:val="nil"/>
              <w:right w:val="nil"/>
            </w:tcBorders>
            <w:shd w:val="clear" w:color="auto" w:fill="auto"/>
            <w:noWrap/>
            <w:vAlign w:val="bottom"/>
            <w:hideMark/>
          </w:tcPr>
          <w:p w14:paraId="4EDC22F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22F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2F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2F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30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30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302" w14:textId="77777777" w:rsidR="002B1AFB" w:rsidRPr="007F669D" w:rsidRDefault="007215F5" w:rsidP="002B1AFB">
            <w:pPr>
              <w:rPr>
                <w:rFonts w:ascii="Times New Roman" w:eastAsia="Times New Roman" w:hAnsi="Times New Roman" w:cs="Times New Roman"/>
                <w:sz w:val="20"/>
              </w:rPr>
            </w:pPr>
          </w:p>
        </w:tc>
      </w:tr>
      <w:tr w:rsidR="00ED4365" w14:paraId="4EDC230B" w14:textId="77777777">
        <w:trPr>
          <w:trHeight w:val="300"/>
        </w:trPr>
        <w:tc>
          <w:tcPr>
            <w:tcW w:w="1178" w:type="dxa"/>
            <w:tcBorders>
              <w:top w:val="nil"/>
              <w:left w:val="nil"/>
              <w:bottom w:val="nil"/>
              <w:right w:val="nil"/>
            </w:tcBorders>
            <w:shd w:val="clear" w:color="auto" w:fill="auto"/>
            <w:noWrap/>
            <w:vAlign w:val="bottom"/>
            <w:hideMark/>
          </w:tcPr>
          <w:p w14:paraId="4EDC2304"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2305"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230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307"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2308"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230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30A" w14:textId="77777777" w:rsidR="002B1AFB" w:rsidRPr="007F669D" w:rsidRDefault="007215F5" w:rsidP="002B1AFB">
            <w:pPr>
              <w:rPr>
                <w:rFonts w:ascii="Times New Roman" w:eastAsia="Times New Roman" w:hAnsi="Times New Roman" w:cs="Times New Roman"/>
                <w:sz w:val="20"/>
              </w:rPr>
            </w:pPr>
          </w:p>
        </w:tc>
      </w:tr>
      <w:tr w:rsidR="00ED4365" w14:paraId="4EDC2311"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230C"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230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131 ως έχει</w:t>
            </w:r>
          </w:p>
        </w:tc>
        <w:tc>
          <w:tcPr>
            <w:tcW w:w="1903" w:type="dxa"/>
            <w:tcBorders>
              <w:top w:val="nil"/>
              <w:left w:val="nil"/>
              <w:bottom w:val="nil"/>
              <w:right w:val="nil"/>
            </w:tcBorders>
            <w:shd w:val="clear" w:color="auto" w:fill="auto"/>
            <w:noWrap/>
            <w:vAlign w:val="bottom"/>
            <w:hideMark/>
          </w:tcPr>
          <w:p w14:paraId="4EDC230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230F"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2310" w14:textId="77777777" w:rsidR="002B1AFB" w:rsidRPr="007F669D" w:rsidRDefault="007215F5" w:rsidP="002B1AFB">
            <w:pPr>
              <w:rPr>
                <w:rFonts w:ascii="Times New Roman" w:eastAsia="Times New Roman" w:hAnsi="Times New Roman" w:cs="Times New Roman"/>
                <w:sz w:val="20"/>
              </w:rPr>
            </w:pPr>
          </w:p>
        </w:tc>
      </w:tr>
      <w:tr w:rsidR="00ED4365" w14:paraId="4EDC2319" w14:textId="77777777">
        <w:trPr>
          <w:trHeight w:val="300"/>
        </w:trPr>
        <w:tc>
          <w:tcPr>
            <w:tcW w:w="1178" w:type="dxa"/>
            <w:tcBorders>
              <w:top w:val="nil"/>
              <w:left w:val="nil"/>
              <w:bottom w:val="nil"/>
              <w:right w:val="nil"/>
            </w:tcBorders>
            <w:shd w:val="clear" w:color="auto" w:fill="auto"/>
            <w:noWrap/>
            <w:vAlign w:val="bottom"/>
            <w:hideMark/>
          </w:tcPr>
          <w:p w14:paraId="4EDC231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231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31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31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31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31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318" w14:textId="77777777" w:rsidR="002B1AFB" w:rsidRPr="007F669D" w:rsidRDefault="007215F5" w:rsidP="002B1AFB">
            <w:pPr>
              <w:rPr>
                <w:rFonts w:ascii="Times New Roman" w:eastAsia="Times New Roman" w:hAnsi="Times New Roman" w:cs="Times New Roman"/>
                <w:sz w:val="20"/>
              </w:rPr>
            </w:pPr>
          </w:p>
        </w:tc>
      </w:tr>
      <w:tr w:rsidR="00ED4365" w14:paraId="4EDC2321" w14:textId="77777777">
        <w:trPr>
          <w:trHeight w:val="300"/>
        </w:trPr>
        <w:tc>
          <w:tcPr>
            <w:tcW w:w="1178" w:type="dxa"/>
            <w:tcBorders>
              <w:top w:val="nil"/>
              <w:left w:val="nil"/>
              <w:bottom w:val="nil"/>
              <w:right w:val="nil"/>
            </w:tcBorders>
            <w:shd w:val="clear" w:color="auto" w:fill="auto"/>
            <w:noWrap/>
            <w:vAlign w:val="bottom"/>
            <w:hideMark/>
          </w:tcPr>
          <w:p w14:paraId="4EDC231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231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31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31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231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31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320" w14:textId="77777777" w:rsidR="002B1AFB" w:rsidRPr="007F669D" w:rsidRDefault="007215F5" w:rsidP="002B1AFB">
            <w:pPr>
              <w:rPr>
                <w:rFonts w:ascii="Times New Roman" w:eastAsia="Times New Roman" w:hAnsi="Times New Roman" w:cs="Times New Roman"/>
                <w:sz w:val="20"/>
              </w:rPr>
            </w:pPr>
          </w:p>
        </w:tc>
      </w:tr>
      <w:tr w:rsidR="00ED4365" w14:paraId="4EDC2329" w14:textId="77777777">
        <w:trPr>
          <w:trHeight w:val="300"/>
        </w:trPr>
        <w:tc>
          <w:tcPr>
            <w:tcW w:w="1178" w:type="dxa"/>
            <w:tcBorders>
              <w:top w:val="nil"/>
              <w:left w:val="nil"/>
              <w:bottom w:val="nil"/>
              <w:right w:val="nil"/>
            </w:tcBorders>
            <w:shd w:val="clear" w:color="auto" w:fill="auto"/>
            <w:noWrap/>
            <w:vAlign w:val="bottom"/>
            <w:hideMark/>
          </w:tcPr>
          <w:p w14:paraId="4EDC232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232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32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32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32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32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328" w14:textId="77777777" w:rsidR="002B1AFB" w:rsidRPr="007F669D" w:rsidRDefault="007215F5" w:rsidP="002B1AFB">
            <w:pPr>
              <w:rPr>
                <w:rFonts w:ascii="Times New Roman" w:eastAsia="Times New Roman" w:hAnsi="Times New Roman" w:cs="Times New Roman"/>
                <w:sz w:val="20"/>
              </w:rPr>
            </w:pPr>
          </w:p>
        </w:tc>
      </w:tr>
      <w:tr w:rsidR="00ED4365" w14:paraId="4EDC2331" w14:textId="77777777">
        <w:trPr>
          <w:trHeight w:val="300"/>
        </w:trPr>
        <w:tc>
          <w:tcPr>
            <w:tcW w:w="1178" w:type="dxa"/>
            <w:tcBorders>
              <w:top w:val="nil"/>
              <w:left w:val="nil"/>
              <w:bottom w:val="nil"/>
              <w:right w:val="nil"/>
            </w:tcBorders>
            <w:shd w:val="clear" w:color="auto" w:fill="auto"/>
            <w:noWrap/>
            <w:vAlign w:val="bottom"/>
            <w:hideMark/>
          </w:tcPr>
          <w:p w14:paraId="4EDC232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232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32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32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32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32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330" w14:textId="77777777" w:rsidR="002B1AFB" w:rsidRPr="007F669D" w:rsidRDefault="007215F5" w:rsidP="002B1AFB">
            <w:pPr>
              <w:rPr>
                <w:rFonts w:ascii="Times New Roman" w:eastAsia="Times New Roman" w:hAnsi="Times New Roman" w:cs="Times New Roman"/>
                <w:sz w:val="20"/>
              </w:rPr>
            </w:pPr>
          </w:p>
        </w:tc>
      </w:tr>
      <w:tr w:rsidR="00ED4365" w14:paraId="4EDC2339" w14:textId="77777777">
        <w:trPr>
          <w:trHeight w:val="300"/>
        </w:trPr>
        <w:tc>
          <w:tcPr>
            <w:tcW w:w="1178" w:type="dxa"/>
            <w:tcBorders>
              <w:top w:val="nil"/>
              <w:left w:val="nil"/>
              <w:bottom w:val="nil"/>
              <w:right w:val="nil"/>
            </w:tcBorders>
            <w:shd w:val="clear" w:color="auto" w:fill="auto"/>
            <w:noWrap/>
            <w:vAlign w:val="bottom"/>
            <w:hideMark/>
          </w:tcPr>
          <w:p w14:paraId="4EDC233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233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33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33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33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33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338" w14:textId="77777777" w:rsidR="002B1AFB" w:rsidRPr="007F669D" w:rsidRDefault="007215F5" w:rsidP="002B1AFB">
            <w:pPr>
              <w:rPr>
                <w:rFonts w:ascii="Times New Roman" w:eastAsia="Times New Roman" w:hAnsi="Times New Roman" w:cs="Times New Roman"/>
                <w:sz w:val="20"/>
              </w:rPr>
            </w:pPr>
          </w:p>
        </w:tc>
      </w:tr>
      <w:tr w:rsidR="00ED4365" w14:paraId="4EDC2341" w14:textId="77777777">
        <w:trPr>
          <w:trHeight w:val="300"/>
        </w:trPr>
        <w:tc>
          <w:tcPr>
            <w:tcW w:w="1178" w:type="dxa"/>
            <w:tcBorders>
              <w:top w:val="nil"/>
              <w:left w:val="nil"/>
              <w:bottom w:val="nil"/>
              <w:right w:val="nil"/>
            </w:tcBorders>
            <w:shd w:val="clear" w:color="auto" w:fill="auto"/>
            <w:noWrap/>
            <w:vAlign w:val="bottom"/>
            <w:hideMark/>
          </w:tcPr>
          <w:p w14:paraId="4EDC233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233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33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33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33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33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340" w14:textId="77777777" w:rsidR="002B1AFB" w:rsidRPr="007F669D" w:rsidRDefault="007215F5" w:rsidP="002B1AFB">
            <w:pPr>
              <w:rPr>
                <w:rFonts w:ascii="Times New Roman" w:eastAsia="Times New Roman" w:hAnsi="Times New Roman" w:cs="Times New Roman"/>
                <w:sz w:val="20"/>
              </w:rPr>
            </w:pPr>
          </w:p>
        </w:tc>
      </w:tr>
      <w:tr w:rsidR="00ED4365" w14:paraId="4EDC2348" w14:textId="77777777">
        <w:trPr>
          <w:trHeight w:val="300"/>
        </w:trPr>
        <w:tc>
          <w:tcPr>
            <w:tcW w:w="2203" w:type="dxa"/>
            <w:gridSpan w:val="2"/>
            <w:tcBorders>
              <w:top w:val="nil"/>
              <w:left w:val="nil"/>
              <w:bottom w:val="nil"/>
              <w:right w:val="nil"/>
            </w:tcBorders>
            <w:shd w:val="clear" w:color="auto" w:fill="auto"/>
            <w:noWrap/>
            <w:vAlign w:val="bottom"/>
            <w:hideMark/>
          </w:tcPr>
          <w:p w14:paraId="4EDC234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2343"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234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34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34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347" w14:textId="77777777" w:rsidR="002B1AFB" w:rsidRPr="007F669D" w:rsidRDefault="007215F5" w:rsidP="002B1AFB">
            <w:pPr>
              <w:rPr>
                <w:rFonts w:ascii="Times New Roman" w:eastAsia="Times New Roman" w:hAnsi="Times New Roman" w:cs="Times New Roman"/>
                <w:sz w:val="20"/>
              </w:rPr>
            </w:pPr>
          </w:p>
        </w:tc>
      </w:tr>
      <w:tr w:rsidR="00ED4365" w14:paraId="4EDC2350" w14:textId="77777777">
        <w:trPr>
          <w:trHeight w:val="300"/>
        </w:trPr>
        <w:tc>
          <w:tcPr>
            <w:tcW w:w="1178" w:type="dxa"/>
            <w:tcBorders>
              <w:top w:val="nil"/>
              <w:left w:val="nil"/>
              <w:bottom w:val="nil"/>
              <w:right w:val="nil"/>
            </w:tcBorders>
            <w:shd w:val="clear" w:color="auto" w:fill="auto"/>
            <w:noWrap/>
            <w:vAlign w:val="bottom"/>
            <w:hideMark/>
          </w:tcPr>
          <w:p w14:paraId="4EDC234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234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34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34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34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34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34F" w14:textId="77777777" w:rsidR="002B1AFB" w:rsidRPr="007F669D" w:rsidRDefault="007215F5" w:rsidP="002B1AFB">
            <w:pPr>
              <w:rPr>
                <w:rFonts w:ascii="Times New Roman" w:eastAsia="Times New Roman" w:hAnsi="Times New Roman" w:cs="Times New Roman"/>
                <w:sz w:val="20"/>
              </w:rPr>
            </w:pPr>
          </w:p>
        </w:tc>
      </w:tr>
      <w:tr w:rsidR="00ED4365" w14:paraId="4EDC2358" w14:textId="77777777">
        <w:trPr>
          <w:trHeight w:val="300"/>
        </w:trPr>
        <w:tc>
          <w:tcPr>
            <w:tcW w:w="1178" w:type="dxa"/>
            <w:tcBorders>
              <w:top w:val="nil"/>
              <w:left w:val="nil"/>
              <w:bottom w:val="nil"/>
              <w:right w:val="nil"/>
            </w:tcBorders>
            <w:shd w:val="clear" w:color="auto" w:fill="auto"/>
            <w:noWrap/>
            <w:vAlign w:val="bottom"/>
            <w:hideMark/>
          </w:tcPr>
          <w:p w14:paraId="4EDC2351"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2352"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235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354"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2355"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235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357" w14:textId="77777777" w:rsidR="002B1AFB" w:rsidRPr="007F669D" w:rsidRDefault="007215F5" w:rsidP="002B1AFB">
            <w:pPr>
              <w:rPr>
                <w:rFonts w:ascii="Times New Roman" w:eastAsia="Times New Roman" w:hAnsi="Times New Roman" w:cs="Times New Roman"/>
                <w:sz w:val="20"/>
              </w:rPr>
            </w:pPr>
          </w:p>
        </w:tc>
      </w:tr>
      <w:tr w:rsidR="00ED4365" w14:paraId="4EDC235E"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2359"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235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132 ως έχει</w:t>
            </w:r>
          </w:p>
        </w:tc>
        <w:tc>
          <w:tcPr>
            <w:tcW w:w="1903" w:type="dxa"/>
            <w:tcBorders>
              <w:top w:val="nil"/>
              <w:left w:val="nil"/>
              <w:bottom w:val="nil"/>
              <w:right w:val="nil"/>
            </w:tcBorders>
            <w:shd w:val="clear" w:color="auto" w:fill="auto"/>
            <w:noWrap/>
            <w:vAlign w:val="bottom"/>
            <w:hideMark/>
          </w:tcPr>
          <w:p w14:paraId="4EDC235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 xml:space="preserve">ΚΑΤΑ </w:t>
            </w:r>
            <w:r w:rsidRPr="007F669D">
              <w:rPr>
                <w:rFonts w:ascii="Calibri" w:eastAsia="Times New Roman" w:hAnsi="Calibri" w:cs="Calibri"/>
                <w:color w:val="000000"/>
                <w:sz w:val="22"/>
                <w:szCs w:val="22"/>
              </w:rPr>
              <w:t>ΠΛΕΙΟΨΗΦΙΑ</w:t>
            </w:r>
          </w:p>
        </w:tc>
        <w:tc>
          <w:tcPr>
            <w:tcW w:w="1542" w:type="dxa"/>
            <w:gridSpan w:val="2"/>
            <w:tcBorders>
              <w:top w:val="nil"/>
              <w:left w:val="nil"/>
              <w:bottom w:val="nil"/>
              <w:right w:val="nil"/>
            </w:tcBorders>
            <w:shd w:val="clear" w:color="auto" w:fill="auto"/>
            <w:noWrap/>
            <w:vAlign w:val="bottom"/>
            <w:hideMark/>
          </w:tcPr>
          <w:p w14:paraId="4EDC235C"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235D" w14:textId="77777777" w:rsidR="002B1AFB" w:rsidRPr="007F669D" w:rsidRDefault="007215F5" w:rsidP="002B1AFB">
            <w:pPr>
              <w:rPr>
                <w:rFonts w:ascii="Times New Roman" w:eastAsia="Times New Roman" w:hAnsi="Times New Roman" w:cs="Times New Roman"/>
                <w:sz w:val="20"/>
              </w:rPr>
            </w:pPr>
          </w:p>
        </w:tc>
      </w:tr>
      <w:tr w:rsidR="00ED4365" w14:paraId="4EDC2366" w14:textId="77777777">
        <w:trPr>
          <w:trHeight w:val="300"/>
        </w:trPr>
        <w:tc>
          <w:tcPr>
            <w:tcW w:w="1178" w:type="dxa"/>
            <w:tcBorders>
              <w:top w:val="nil"/>
              <w:left w:val="nil"/>
              <w:bottom w:val="nil"/>
              <w:right w:val="nil"/>
            </w:tcBorders>
            <w:shd w:val="clear" w:color="auto" w:fill="auto"/>
            <w:noWrap/>
            <w:vAlign w:val="bottom"/>
            <w:hideMark/>
          </w:tcPr>
          <w:p w14:paraId="4EDC235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236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36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36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36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36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365" w14:textId="77777777" w:rsidR="002B1AFB" w:rsidRPr="007F669D" w:rsidRDefault="007215F5" w:rsidP="002B1AFB">
            <w:pPr>
              <w:rPr>
                <w:rFonts w:ascii="Times New Roman" w:eastAsia="Times New Roman" w:hAnsi="Times New Roman" w:cs="Times New Roman"/>
                <w:sz w:val="20"/>
              </w:rPr>
            </w:pPr>
          </w:p>
        </w:tc>
      </w:tr>
      <w:tr w:rsidR="00ED4365" w14:paraId="4EDC236E" w14:textId="77777777">
        <w:trPr>
          <w:trHeight w:val="300"/>
        </w:trPr>
        <w:tc>
          <w:tcPr>
            <w:tcW w:w="1178" w:type="dxa"/>
            <w:tcBorders>
              <w:top w:val="nil"/>
              <w:left w:val="nil"/>
              <w:bottom w:val="nil"/>
              <w:right w:val="nil"/>
            </w:tcBorders>
            <w:shd w:val="clear" w:color="auto" w:fill="auto"/>
            <w:noWrap/>
            <w:vAlign w:val="bottom"/>
            <w:hideMark/>
          </w:tcPr>
          <w:p w14:paraId="4EDC236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236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36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36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236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36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36D" w14:textId="77777777" w:rsidR="002B1AFB" w:rsidRPr="007F669D" w:rsidRDefault="007215F5" w:rsidP="002B1AFB">
            <w:pPr>
              <w:rPr>
                <w:rFonts w:ascii="Times New Roman" w:eastAsia="Times New Roman" w:hAnsi="Times New Roman" w:cs="Times New Roman"/>
                <w:sz w:val="20"/>
              </w:rPr>
            </w:pPr>
          </w:p>
        </w:tc>
      </w:tr>
      <w:tr w:rsidR="00ED4365" w14:paraId="4EDC2376" w14:textId="77777777">
        <w:trPr>
          <w:trHeight w:val="300"/>
        </w:trPr>
        <w:tc>
          <w:tcPr>
            <w:tcW w:w="1178" w:type="dxa"/>
            <w:tcBorders>
              <w:top w:val="nil"/>
              <w:left w:val="nil"/>
              <w:bottom w:val="nil"/>
              <w:right w:val="nil"/>
            </w:tcBorders>
            <w:shd w:val="clear" w:color="auto" w:fill="auto"/>
            <w:noWrap/>
            <w:vAlign w:val="bottom"/>
            <w:hideMark/>
          </w:tcPr>
          <w:p w14:paraId="4EDC236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237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37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37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37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37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375" w14:textId="77777777" w:rsidR="002B1AFB" w:rsidRPr="007F669D" w:rsidRDefault="007215F5" w:rsidP="002B1AFB">
            <w:pPr>
              <w:rPr>
                <w:rFonts w:ascii="Times New Roman" w:eastAsia="Times New Roman" w:hAnsi="Times New Roman" w:cs="Times New Roman"/>
                <w:sz w:val="20"/>
              </w:rPr>
            </w:pPr>
          </w:p>
        </w:tc>
      </w:tr>
      <w:tr w:rsidR="00ED4365" w14:paraId="4EDC237E" w14:textId="77777777">
        <w:trPr>
          <w:trHeight w:val="300"/>
        </w:trPr>
        <w:tc>
          <w:tcPr>
            <w:tcW w:w="1178" w:type="dxa"/>
            <w:tcBorders>
              <w:top w:val="nil"/>
              <w:left w:val="nil"/>
              <w:bottom w:val="nil"/>
              <w:right w:val="nil"/>
            </w:tcBorders>
            <w:shd w:val="clear" w:color="auto" w:fill="auto"/>
            <w:noWrap/>
            <w:vAlign w:val="bottom"/>
            <w:hideMark/>
          </w:tcPr>
          <w:p w14:paraId="4EDC237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237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37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37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37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37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37D" w14:textId="77777777" w:rsidR="002B1AFB" w:rsidRPr="007F669D" w:rsidRDefault="007215F5" w:rsidP="002B1AFB">
            <w:pPr>
              <w:rPr>
                <w:rFonts w:ascii="Times New Roman" w:eastAsia="Times New Roman" w:hAnsi="Times New Roman" w:cs="Times New Roman"/>
                <w:sz w:val="20"/>
              </w:rPr>
            </w:pPr>
          </w:p>
        </w:tc>
      </w:tr>
      <w:tr w:rsidR="00ED4365" w14:paraId="4EDC2386" w14:textId="77777777">
        <w:trPr>
          <w:trHeight w:val="300"/>
        </w:trPr>
        <w:tc>
          <w:tcPr>
            <w:tcW w:w="1178" w:type="dxa"/>
            <w:tcBorders>
              <w:top w:val="nil"/>
              <w:left w:val="nil"/>
              <w:bottom w:val="nil"/>
              <w:right w:val="nil"/>
            </w:tcBorders>
            <w:shd w:val="clear" w:color="auto" w:fill="auto"/>
            <w:noWrap/>
            <w:vAlign w:val="bottom"/>
            <w:hideMark/>
          </w:tcPr>
          <w:p w14:paraId="4EDC237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238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38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38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38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38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385" w14:textId="77777777" w:rsidR="002B1AFB" w:rsidRPr="007F669D" w:rsidRDefault="007215F5" w:rsidP="002B1AFB">
            <w:pPr>
              <w:rPr>
                <w:rFonts w:ascii="Times New Roman" w:eastAsia="Times New Roman" w:hAnsi="Times New Roman" w:cs="Times New Roman"/>
                <w:sz w:val="20"/>
              </w:rPr>
            </w:pPr>
          </w:p>
        </w:tc>
      </w:tr>
      <w:tr w:rsidR="00ED4365" w14:paraId="4EDC238E" w14:textId="77777777">
        <w:trPr>
          <w:trHeight w:val="300"/>
        </w:trPr>
        <w:tc>
          <w:tcPr>
            <w:tcW w:w="1178" w:type="dxa"/>
            <w:tcBorders>
              <w:top w:val="nil"/>
              <w:left w:val="nil"/>
              <w:bottom w:val="nil"/>
              <w:right w:val="nil"/>
            </w:tcBorders>
            <w:shd w:val="clear" w:color="auto" w:fill="auto"/>
            <w:noWrap/>
            <w:vAlign w:val="bottom"/>
            <w:hideMark/>
          </w:tcPr>
          <w:p w14:paraId="4EDC238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238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38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38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38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38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38D" w14:textId="77777777" w:rsidR="002B1AFB" w:rsidRPr="007F669D" w:rsidRDefault="007215F5" w:rsidP="002B1AFB">
            <w:pPr>
              <w:rPr>
                <w:rFonts w:ascii="Times New Roman" w:eastAsia="Times New Roman" w:hAnsi="Times New Roman" w:cs="Times New Roman"/>
                <w:sz w:val="20"/>
              </w:rPr>
            </w:pPr>
          </w:p>
        </w:tc>
      </w:tr>
      <w:tr w:rsidR="00ED4365" w14:paraId="4EDC2395" w14:textId="77777777">
        <w:trPr>
          <w:trHeight w:val="300"/>
        </w:trPr>
        <w:tc>
          <w:tcPr>
            <w:tcW w:w="2203" w:type="dxa"/>
            <w:gridSpan w:val="2"/>
            <w:tcBorders>
              <w:top w:val="nil"/>
              <w:left w:val="nil"/>
              <w:bottom w:val="nil"/>
              <w:right w:val="nil"/>
            </w:tcBorders>
            <w:shd w:val="clear" w:color="auto" w:fill="auto"/>
            <w:noWrap/>
            <w:vAlign w:val="bottom"/>
            <w:hideMark/>
          </w:tcPr>
          <w:p w14:paraId="4EDC238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2390"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239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39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39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394" w14:textId="77777777" w:rsidR="002B1AFB" w:rsidRPr="007F669D" w:rsidRDefault="007215F5" w:rsidP="002B1AFB">
            <w:pPr>
              <w:rPr>
                <w:rFonts w:ascii="Times New Roman" w:eastAsia="Times New Roman" w:hAnsi="Times New Roman" w:cs="Times New Roman"/>
                <w:sz w:val="20"/>
              </w:rPr>
            </w:pPr>
          </w:p>
        </w:tc>
      </w:tr>
      <w:tr w:rsidR="00ED4365" w14:paraId="4EDC239D" w14:textId="77777777">
        <w:trPr>
          <w:trHeight w:val="300"/>
        </w:trPr>
        <w:tc>
          <w:tcPr>
            <w:tcW w:w="1178" w:type="dxa"/>
            <w:tcBorders>
              <w:top w:val="nil"/>
              <w:left w:val="nil"/>
              <w:bottom w:val="nil"/>
              <w:right w:val="nil"/>
            </w:tcBorders>
            <w:shd w:val="clear" w:color="auto" w:fill="auto"/>
            <w:noWrap/>
            <w:vAlign w:val="bottom"/>
            <w:hideMark/>
          </w:tcPr>
          <w:p w14:paraId="4EDC239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239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39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39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39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39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39C" w14:textId="77777777" w:rsidR="002B1AFB" w:rsidRPr="007F669D" w:rsidRDefault="007215F5" w:rsidP="002B1AFB">
            <w:pPr>
              <w:rPr>
                <w:rFonts w:ascii="Times New Roman" w:eastAsia="Times New Roman" w:hAnsi="Times New Roman" w:cs="Times New Roman"/>
                <w:sz w:val="20"/>
              </w:rPr>
            </w:pPr>
          </w:p>
        </w:tc>
      </w:tr>
      <w:tr w:rsidR="00ED4365" w14:paraId="4EDC23A5" w14:textId="77777777">
        <w:trPr>
          <w:trHeight w:val="300"/>
        </w:trPr>
        <w:tc>
          <w:tcPr>
            <w:tcW w:w="1178" w:type="dxa"/>
            <w:tcBorders>
              <w:top w:val="nil"/>
              <w:left w:val="nil"/>
              <w:bottom w:val="nil"/>
              <w:right w:val="nil"/>
            </w:tcBorders>
            <w:shd w:val="clear" w:color="auto" w:fill="auto"/>
            <w:noWrap/>
            <w:vAlign w:val="bottom"/>
            <w:hideMark/>
          </w:tcPr>
          <w:p w14:paraId="4EDC239E"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239F"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23A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3A1"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23A2"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23A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3A4" w14:textId="77777777" w:rsidR="002B1AFB" w:rsidRPr="007F669D" w:rsidRDefault="007215F5" w:rsidP="002B1AFB">
            <w:pPr>
              <w:rPr>
                <w:rFonts w:ascii="Times New Roman" w:eastAsia="Times New Roman" w:hAnsi="Times New Roman" w:cs="Times New Roman"/>
                <w:sz w:val="20"/>
              </w:rPr>
            </w:pPr>
          </w:p>
        </w:tc>
      </w:tr>
      <w:tr w:rsidR="00ED4365" w14:paraId="4EDC23AA"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23A6" w14:textId="77777777" w:rsidR="002B1AFB" w:rsidRPr="007F669D" w:rsidRDefault="007215F5" w:rsidP="002B1AFB">
            <w:pPr>
              <w:rPr>
                <w:rFonts w:ascii="Times New Roman" w:eastAsia="Times New Roman" w:hAnsi="Times New Roman" w:cs="Times New Roman"/>
                <w:sz w:val="20"/>
              </w:rPr>
            </w:pPr>
          </w:p>
        </w:tc>
        <w:tc>
          <w:tcPr>
            <w:tcW w:w="4037" w:type="dxa"/>
            <w:gridSpan w:val="3"/>
            <w:tcBorders>
              <w:top w:val="nil"/>
              <w:left w:val="nil"/>
              <w:bottom w:val="nil"/>
              <w:right w:val="nil"/>
            </w:tcBorders>
            <w:shd w:val="clear" w:color="auto" w:fill="auto"/>
            <w:noWrap/>
            <w:vAlign w:val="bottom"/>
            <w:hideMark/>
          </w:tcPr>
          <w:p w14:paraId="4EDC23A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133 όπως τροποποιήθηκε</w:t>
            </w:r>
          </w:p>
        </w:tc>
        <w:tc>
          <w:tcPr>
            <w:tcW w:w="1542" w:type="dxa"/>
            <w:gridSpan w:val="2"/>
            <w:tcBorders>
              <w:top w:val="nil"/>
              <w:left w:val="nil"/>
              <w:bottom w:val="nil"/>
              <w:right w:val="nil"/>
            </w:tcBorders>
            <w:shd w:val="clear" w:color="auto" w:fill="auto"/>
            <w:noWrap/>
            <w:vAlign w:val="bottom"/>
            <w:hideMark/>
          </w:tcPr>
          <w:p w14:paraId="4EDC23A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39" w:type="dxa"/>
            <w:gridSpan w:val="2"/>
            <w:tcBorders>
              <w:top w:val="nil"/>
              <w:left w:val="nil"/>
              <w:bottom w:val="nil"/>
              <w:right w:val="nil"/>
            </w:tcBorders>
            <w:shd w:val="clear" w:color="auto" w:fill="auto"/>
            <w:noWrap/>
            <w:vAlign w:val="bottom"/>
            <w:hideMark/>
          </w:tcPr>
          <w:p w14:paraId="4EDC23A9" w14:textId="77777777" w:rsidR="002B1AFB" w:rsidRPr="007F669D" w:rsidRDefault="007215F5" w:rsidP="002B1AFB">
            <w:pPr>
              <w:rPr>
                <w:rFonts w:ascii="Calibri" w:eastAsia="Times New Roman" w:hAnsi="Calibri" w:cs="Calibri"/>
                <w:color w:val="000000"/>
                <w:sz w:val="22"/>
                <w:szCs w:val="22"/>
              </w:rPr>
            </w:pPr>
          </w:p>
        </w:tc>
      </w:tr>
      <w:tr w:rsidR="00ED4365" w14:paraId="4EDC23B2" w14:textId="77777777">
        <w:trPr>
          <w:trHeight w:val="300"/>
        </w:trPr>
        <w:tc>
          <w:tcPr>
            <w:tcW w:w="1178" w:type="dxa"/>
            <w:tcBorders>
              <w:top w:val="nil"/>
              <w:left w:val="nil"/>
              <w:bottom w:val="nil"/>
              <w:right w:val="nil"/>
            </w:tcBorders>
            <w:shd w:val="clear" w:color="auto" w:fill="auto"/>
            <w:noWrap/>
            <w:vAlign w:val="bottom"/>
            <w:hideMark/>
          </w:tcPr>
          <w:p w14:paraId="4EDC23A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23A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3A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3A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3A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3B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3B1" w14:textId="77777777" w:rsidR="002B1AFB" w:rsidRPr="007F669D" w:rsidRDefault="007215F5" w:rsidP="002B1AFB">
            <w:pPr>
              <w:rPr>
                <w:rFonts w:ascii="Times New Roman" w:eastAsia="Times New Roman" w:hAnsi="Times New Roman" w:cs="Times New Roman"/>
                <w:sz w:val="20"/>
              </w:rPr>
            </w:pPr>
          </w:p>
        </w:tc>
      </w:tr>
      <w:tr w:rsidR="00ED4365" w14:paraId="4EDC23BA" w14:textId="77777777">
        <w:trPr>
          <w:trHeight w:val="300"/>
        </w:trPr>
        <w:tc>
          <w:tcPr>
            <w:tcW w:w="1178" w:type="dxa"/>
            <w:tcBorders>
              <w:top w:val="nil"/>
              <w:left w:val="nil"/>
              <w:bottom w:val="nil"/>
              <w:right w:val="nil"/>
            </w:tcBorders>
            <w:shd w:val="clear" w:color="auto" w:fill="auto"/>
            <w:noWrap/>
            <w:vAlign w:val="bottom"/>
            <w:hideMark/>
          </w:tcPr>
          <w:p w14:paraId="4EDC23B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23B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3B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3B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23B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3B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3B9" w14:textId="77777777" w:rsidR="002B1AFB" w:rsidRPr="007F669D" w:rsidRDefault="007215F5" w:rsidP="002B1AFB">
            <w:pPr>
              <w:rPr>
                <w:rFonts w:ascii="Times New Roman" w:eastAsia="Times New Roman" w:hAnsi="Times New Roman" w:cs="Times New Roman"/>
                <w:sz w:val="20"/>
              </w:rPr>
            </w:pPr>
          </w:p>
        </w:tc>
      </w:tr>
      <w:tr w:rsidR="00ED4365" w14:paraId="4EDC23C2" w14:textId="77777777">
        <w:trPr>
          <w:trHeight w:val="300"/>
        </w:trPr>
        <w:tc>
          <w:tcPr>
            <w:tcW w:w="1178" w:type="dxa"/>
            <w:tcBorders>
              <w:top w:val="nil"/>
              <w:left w:val="nil"/>
              <w:bottom w:val="nil"/>
              <w:right w:val="nil"/>
            </w:tcBorders>
            <w:shd w:val="clear" w:color="auto" w:fill="auto"/>
            <w:noWrap/>
            <w:vAlign w:val="bottom"/>
            <w:hideMark/>
          </w:tcPr>
          <w:p w14:paraId="4EDC23B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23B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3B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3B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3B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3C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3C1" w14:textId="77777777" w:rsidR="002B1AFB" w:rsidRPr="007F669D" w:rsidRDefault="007215F5" w:rsidP="002B1AFB">
            <w:pPr>
              <w:rPr>
                <w:rFonts w:ascii="Times New Roman" w:eastAsia="Times New Roman" w:hAnsi="Times New Roman" w:cs="Times New Roman"/>
                <w:sz w:val="20"/>
              </w:rPr>
            </w:pPr>
          </w:p>
        </w:tc>
      </w:tr>
      <w:tr w:rsidR="00ED4365" w14:paraId="4EDC23CA" w14:textId="77777777">
        <w:trPr>
          <w:trHeight w:val="300"/>
        </w:trPr>
        <w:tc>
          <w:tcPr>
            <w:tcW w:w="1178" w:type="dxa"/>
            <w:tcBorders>
              <w:top w:val="nil"/>
              <w:left w:val="nil"/>
              <w:bottom w:val="nil"/>
              <w:right w:val="nil"/>
            </w:tcBorders>
            <w:shd w:val="clear" w:color="auto" w:fill="auto"/>
            <w:noWrap/>
            <w:vAlign w:val="bottom"/>
            <w:hideMark/>
          </w:tcPr>
          <w:p w14:paraId="4EDC23C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Χ.Α:</w:t>
            </w:r>
          </w:p>
        </w:tc>
        <w:tc>
          <w:tcPr>
            <w:tcW w:w="1025" w:type="dxa"/>
            <w:tcBorders>
              <w:top w:val="nil"/>
              <w:left w:val="nil"/>
              <w:bottom w:val="nil"/>
              <w:right w:val="nil"/>
            </w:tcBorders>
            <w:shd w:val="clear" w:color="auto" w:fill="auto"/>
            <w:noWrap/>
            <w:vAlign w:val="bottom"/>
            <w:hideMark/>
          </w:tcPr>
          <w:p w14:paraId="4EDC23C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3C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3C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3C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3C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3C9" w14:textId="77777777" w:rsidR="002B1AFB" w:rsidRPr="007F669D" w:rsidRDefault="007215F5" w:rsidP="002B1AFB">
            <w:pPr>
              <w:rPr>
                <w:rFonts w:ascii="Times New Roman" w:eastAsia="Times New Roman" w:hAnsi="Times New Roman" w:cs="Times New Roman"/>
                <w:sz w:val="20"/>
              </w:rPr>
            </w:pPr>
          </w:p>
        </w:tc>
      </w:tr>
      <w:tr w:rsidR="00ED4365" w14:paraId="4EDC23D2" w14:textId="77777777">
        <w:trPr>
          <w:trHeight w:val="300"/>
        </w:trPr>
        <w:tc>
          <w:tcPr>
            <w:tcW w:w="1178" w:type="dxa"/>
            <w:tcBorders>
              <w:top w:val="nil"/>
              <w:left w:val="nil"/>
              <w:bottom w:val="nil"/>
              <w:right w:val="nil"/>
            </w:tcBorders>
            <w:shd w:val="clear" w:color="auto" w:fill="auto"/>
            <w:noWrap/>
            <w:vAlign w:val="bottom"/>
            <w:hideMark/>
          </w:tcPr>
          <w:p w14:paraId="4EDC23C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23C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3C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3C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23C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3D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3D1" w14:textId="77777777" w:rsidR="002B1AFB" w:rsidRPr="007F669D" w:rsidRDefault="007215F5" w:rsidP="002B1AFB">
            <w:pPr>
              <w:rPr>
                <w:rFonts w:ascii="Times New Roman" w:eastAsia="Times New Roman" w:hAnsi="Times New Roman" w:cs="Times New Roman"/>
                <w:sz w:val="20"/>
              </w:rPr>
            </w:pPr>
          </w:p>
        </w:tc>
      </w:tr>
      <w:tr w:rsidR="00ED4365" w14:paraId="4EDC23DA" w14:textId="77777777">
        <w:trPr>
          <w:trHeight w:val="300"/>
        </w:trPr>
        <w:tc>
          <w:tcPr>
            <w:tcW w:w="1178" w:type="dxa"/>
            <w:tcBorders>
              <w:top w:val="nil"/>
              <w:left w:val="nil"/>
              <w:bottom w:val="nil"/>
              <w:right w:val="nil"/>
            </w:tcBorders>
            <w:shd w:val="clear" w:color="auto" w:fill="auto"/>
            <w:noWrap/>
            <w:vAlign w:val="bottom"/>
            <w:hideMark/>
          </w:tcPr>
          <w:p w14:paraId="4EDC23D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23D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3D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3D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3D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3D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3D9" w14:textId="77777777" w:rsidR="002B1AFB" w:rsidRPr="007F669D" w:rsidRDefault="007215F5" w:rsidP="002B1AFB">
            <w:pPr>
              <w:rPr>
                <w:rFonts w:ascii="Times New Roman" w:eastAsia="Times New Roman" w:hAnsi="Times New Roman" w:cs="Times New Roman"/>
                <w:sz w:val="20"/>
              </w:rPr>
            </w:pPr>
          </w:p>
        </w:tc>
      </w:tr>
      <w:tr w:rsidR="00ED4365" w14:paraId="4EDC23E1" w14:textId="77777777">
        <w:trPr>
          <w:trHeight w:val="300"/>
        </w:trPr>
        <w:tc>
          <w:tcPr>
            <w:tcW w:w="2203" w:type="dxa"/>
            <w:gridSpan w:val="2"/>
            <w:tcBorders>
              <w:top w:val="nil"/>
              <w:left w:val="nil"/>
              <w:bottom w:val="nil"/>
              <w:right w:val="nil"/>
            </w:tcBorders>
            <w:shd w:val="clear" w:color="auto" w:fill="auto"/>
            <w:noWrap/>
            <w:vAlign w:val="bottom"/>
            <w:hideMark/>
          </w:tcPr>
          <w:p w14:paraId="4EDC23D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23DC"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23D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3D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3D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3E0" w14:textId="77777777" w:rsidR="002B1AFB" w:rsidRPr="007F669D" w:rsidRDefault="007215F5" w:rsidP="002B1AFB">
            <w:pPr>
              <w:rPr>
                <w:rFonts w:ascii="Times New Roman" w:eastAsia="Times New Roman" w:hAnsi="Times New Roman" w:cs="Times New Roman"/>
                <w:sz w:val="20"/>
              </w:rPr>
            </w:pPr>
          </w:p>
        </w:tc>
      </w:tr>
      <w:tr w:rsidR="00ED4365" w14:paraId="4EDC23E9" w14:textId="77777777">
        <w:trPr>
          <w:trHeight w:val="300"/>
        </w:trPr>
        <w:tc>
          <w:tcPr>
            <w:tcW w:w="1178" w:type="dxa"/>
            <w:tcBorders>
              <w:top w:val="nil"/>
              <w:left w:val="nil"/>
              <w:bottom w:val="nil"/>
              <w:right w:val="nil"/>
            </w:tcBorders>
            <w:shd w:val="clear" w:color="auto" w:fill="auto"/>
            <w:noWrap/>
            <w:vAlign w:val="bottom"/>
            <w:hideMark/>
          </w:tcPr>
          <w:p w14:paraId="4EDC23E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23E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3E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3E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3E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3E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3E8" w14:textId="77777777" w:rsidR="002B1AFB" w:rsidRPr="007F669D" w:rsidRDefault="007215F5" w:rsidP="002B1AFB">
            <w:pPr>
              <w:rPr>
                <w:rFonts w:ascii="Times New Roman" w:eastAsia="Times New Roman" w:hAnsi="Times New Roman" w:cs="Times New Roman"/>
                <w:sz w:val="20"/>
              </w:rPr>
            </w:pPr>
          </w:p>
        </w:tc>
      </w:tr>
      <w:tr w:rsidR="00ED4365" w14:paraId="4EDC23F1" w14:textId="77777777">
        <w:trPr>
          <w:trHeight w:val="300"/>
        </w:trPr>
        <w:tc>
          <w:tcPr>
            <w:tcW w:w="1178" w:type="dxa"/>
            <w:tcBorders>
              <w:top w:val="nil"/>
              <w:left w:val="nil"/>
              <w:bottom w:val="nil"/>
              <w:right w:val="nil"/>
            </w:tcBorders>
            <w:shd w:val="clear" w:color="auto" w:fill="auto"/>
            <w:noWrap/>
            <w:vAlign w:val="bottom"/>
            <w:hideMark/>
          </w:tcPr>
          <w:p w14:paraId="4EDC23EA"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23EB"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23E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3ED"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23EE"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23E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3F0" w14:textId="77777777" w:rsidR="002B1AFB" w:rsidRPr="007F669D" w:rsidRDefault="007215F5" w:rsidP="002B1AFB">
            <w:pPr>
              <w:rPr>
                <w:rFonts w:ascii="Times New Roman" w:eastAsia="Times New Roman" w:hAnsi="Times New Roman" w:cs="Times New Roman"/>
                <w:sz w:val="20"/>
              </w:rPr>
            </w:pPr>
          </w:p>
        </w:tc>
      </w:tr>
      <w:tr w:rsidR="00ED4365" w14:paraId="4EDC23F7"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23F2"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23F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134  ως έχει</w:t>
            </w:r>
          </w:p>
        </w:tc>
        <w:tc>
          <w:tcPr>
            <w:tcW w:w="1903" w:type="dxa"/>
            <w:tcBorders>
              <w:top w:val="nil"/>
              <w:left w:val="nil"/>
              <w:bottom w:val="nil"/>
              <w:right w:val="nil"/>
            </w:tcBorders>
            <w:shd w:val="clear" w:color="auto" w:fill="auto"/>
            <w:noWrap/>
            <w:vAlign w:val="bottom"/>
            <w:hideMark/>
          </w:tcPr>
          <w:p w14:paraId="4EDC23F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23F5"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23F6" w14:textId="77777777" w:rsidR="002B1AFB" w:rsidRPr="007F669D" w:rsidRDefault="007215F5" w:rsidP="002B1AFB">
            <w:pPr>
              <w:rPr>
                <w:rFonts w:ascii="Times New Roman" w:eastAsia="Times New Roman" w:hAnsi="Times New Roman" w:cs="Times New Roman"/>
                <w:sz w:val="20"/>
              </w:rPr>
            </w:pPr>
          </w:p>
        </w:tc>
      </w:tr>
      <w:tr w:rsidR="00ED4365" w14:paraId="4EDC23FF" w14:textId="77777777">
        <w:trPr>
          <w:trHeight w:val="300"/>
        </w:trPr>
        <w:tc>
          <w:tcPr>
            <w:tcW w:w="1178" w:type="dxa"/>
            <w:tcBorders>
              <w:top w:val="nil"/>
              <w:left w:val="nil"/>
              <w:bottom w:val="nil"/>
              <w:right w:val="nil"/>
            </w:tcBorders>
            <w:shd w:val="clear" w:color="auto" w:fill="auto"/>
            <w:noWrap/>
            <w:vAlign w:val="bottom"/>
            <w:hideMark/>
          </w:tcPr>
          <w:p w14:paraId="4EDC23F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23F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3F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3F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3F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3F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3FE" w14:textId="77777777" w:rsidR="002B1AFB" w:rsidRPr="007F669D" w:rsidRDefault="007215F5" w:rsidP="002B1AFB">
            <w:pPr>
              <w:rPr>
                <w:rFonts w:ascii="Times New Roman" w:eastAsia="Times New Roman" w:hAnsi="Times New Roman" w:cs="Times New Roman"/>
                <w:sz w:val="20"/>
              </w:rPr>
            </w:pPr>
          </w:p>
        </w:tc>
      </w:tr>
      <w:tr w:rsidR="00ED4365" w14:paraId="4EDC2407" w14:textId="77777777">
        <w:trPr>
          <w:trHeight w:val="300"/>
        </w:trPr>
        <w:tc>
          <w:tcPr>
            <w:tcW w:w="1178" w:type="dxa"/>
            <w:tcBorders>
              <w:top w:val="nil"/>
              <w:left w:val="nil"/>
              <w:bottom w:val="nil"/>
              <w:right w:val="nil"/>
            </w:tcBorders>
            <w:shd w:val="clear" w:color="auto" w:fill="auto"/>
            <w:noWrap/>
            <w:vAlign w:val="bottom"/>
            <w:hideMark/>
          </w:tcPr>
          <w:p w14:paraId="4EDC240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240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40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40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240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40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406" w14:textId="77777777" w:rsidR="002B1AFB" w:rsidRPr="007F669D" w:rsidRDefault="007215F5" w:rsidP="002B1AFB">
            <w:pPr>
              <w:rPr>
                <w:rFonts w:ascii="Times New Roman" w:eastAsia="Times New Roman" w:hAnsi="Times New Roman" w:cs="Times New Roman"/>
                <w:sz w:val="20"/>
              </w:rPr>
            </w:pPr>
          </w:p>
        </w:tc>
      </w:tr>
      <w:tr w:rsidR="00ED4365" w14:paraId="4EDC240F" w14:textId="77777777">
        <w:trPr>
          <w:trHeight w:val="300"/>
        </w:trPr>
        <w:tc>
          <w:tcPr>
            <w:tcW w:w="1178" w:type="dxa"/>
            <w:tcBorders>
              <w:top w:val="nil"/>
              <w:left w:val="nil"/>
              <w:bottom w:val="nil"/>
              <w:right w:val="nil"/>
            </w:tcBorders>
            <w:shd w:val="clear" w:color="auto" w:fill="auto"/>
            <w:noWrap/>
            <w:vAlign w:val="bottom"/>
            <w:hideMark/>
          </w:tcPr>
          <w:p w14:paraId="4EDC240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240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40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40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240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40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40E" w14:textId="77777777" w:rsidR="002B1AFB" w:rsidRPr="007F669D" w:rsidRDefault="007215F5" w:rsidP="002B1AFB">
            <w:pPr>
              <w:rPr>
                <w:rFonts w:ascii="Times New Roman" w:eastAsia="Times New Roman" w:hAnsi="Times New Roman" w:cs="Times New Roman"/>
                <w:sz w:val="20"/>
              </w:rPr>
            </w:pPr>
          </w:p>
        </w:tc>
      </w:tr>
      <w:tr w:rsidR="00ED4365" w14:paraId="4EDC2417" w14:textId="77777777">
        <w:trPr>
          <w:trHeight w:val="300"/>
        </w:trPr>
        <w:tc>
          <w:tcPr>
            <w:tcW w:w="1178" w:type="dxa"/>
            <w:tcBorders>
              <w:top w:val="nil"/>
              <w:left w:val="nil"/>
              <w:bottom w:val="nil"/>
              <w:right w:val="nil"/>
            </w:tcBorders>
            <w:shd w:val="clear" w:color="auto" w:fill="auto"/>
            <w:noWrap/>
            <w:vAlign w:val="bottom"/>
            <w:hideMark/>
          </w:tcPr>
          <w:p w14:paraId="4EDC241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241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41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41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41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41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416" w14:textId="77777777" w:rsidR="002B1AFB" w:rsidRPr="007F669D" w:rsidRDefault="007215F5" w:rsidP="002B1AFB">
            <w:pPr>
              <w:rPr>
                <w:rFonts w:ascii="Times New Roman" w:eastAsia="Times New Roman" w:hAnsi="Times New Roman" w:cs="Times New Roman"/>
                <w:sz w:val="20"/>
              </w:rPr>
            </w:pPr>
          </w:p>
        </w:tc>
      </w:tr>
      <w:tr w:rsidR="00ED4365" w14:paraId="4EDC241F" w14:textId="77777777">
        <w:trPr>
          <w:trHeight w:val="300"/>
        </w:trPr>
        <w:tc>
          <w:tcPr>
            <w:tcW w:w="1178" w:type="dxa"/>
            <w:tcBorders>
              <w:top w:val="nil"/>
              <w:left w:val="nil"/>
              <w:bottom w:val="nil"/>
              <w:right w:val="nil"/>
            </w:tcBorders>
            <w:shd w:val="clear" w:color="auto" w:fill="auto"/>
            <w:noWrap/>
            <w:vAlign w:val="bottom"/>
            <w:hideMark/>
          </w:tcPr>
          <w:p w14:paraId="4EDC241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2419"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41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41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241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41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41E" w14:textId="77777777" w:rsidR="002B1AFB" w:rsidRPr="007F669D" w:rsidRDefault="007215F5" w:rsidP="002B1AFB">
            <w:pPr>
              <w:rPr>
                <w:rFonts w:ascii="Times New Roman" w:eastAsia="Times New Roman" w:hAnsi="Times New Roman" w:cs="Times New Roman"/>
                <w:sz w:val="20"/>
              </w:rPr>
            </w:pPr>
          </w:p>
        </w:tc>
      </w:tr>
      <w:tr w:rsidR="00ED4365" w14:paraId="4EDC2427" w14:textId="77777777">
        <w:trPr>
          <w:trHeight w:val="300"/>
        </w:trPr>
        <w:tc>
          <w:tcPr>
            <w:tcW w:w="1178" w:type="dxa"/>
            <w:tcBorders>
              <w:top w:val="nil"/>
              <w:left w:val="nil"/>
              <w:bottom w:val="nil"/>
              <w:right w:val="nil"/>
            </w:tcBorders>
            <w:shd w:val="clear" w:color="auto" w:fill="auto"/>
            <w:noWrap/>
            <w:vAlign w:val="bottom"/>
            <w:hideMark/>
          </w:tcPr>
          <w:p w14:paraId="4EDC242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242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42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42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42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42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426" w14:textId="77777777" w:rsidR="002B1AFB" w:rsidRPr="007F669D" w:rsidRDefault="007215F5" w:rsidP="002B1AFB">
            <w:pPr>
              <w:rPr>
                <w:rFonts w:ascii="Times New Roman" w:eastAsia="Times New Roman" w:hAnsi="Times New Roman" w:cs="Times New Roman"/>
                <w:sz w:val="20"/>
              </w:rPr>
            </w:pPr>
          </w:p>
        </w:tc>
      </w:tr>
      <w:tr w:rsidR="00ED4365" w14:paraId="4EDC242E" w14:textId="77777777">
        <w:trPr>
          <w:trHeight w:val="300"/>
        </w:trPr>
        <w:tc>
          <w:tcPr>
            <w:tcW w:w="2203" w:type="dxa"/>
            <w:gridSpan w:val="2"/>
            <w:tcBorders>
              <w:top w:val="nil"/>
              <w:left w:val="nil"/>
              <w:bottom w:val="nil"/>
              <w:right w:val="nil"/>
            </w:tcBorders>
            <w:shd w:val="clear" w:color="auto" w:fill="auto"/>
            <w:noWrap/>
            <w:vAlign w:val="bottom"/>
            <w:hideMark/>
          </w:tcPr>
          <w:p w14:paraId="4EDC242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2429"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242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42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42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42D" w14:textId="77777777" w:rsidR="002B1AFB" w:rsidRPr="007F669D" w:rsidRDefault="007215F5" w:rsidP="002B1AFB">
            <w:pPr>
              <w:rPr>
                <w:rFonts w:ascii="Times New Roman" w:eastAsia="Times New Roman" w:hAnsi="Times New Roman" w:cs="Times New Roman"/>
                <w:sz w:val="20"/>
              </w:rPr>
            </w:pPr>
          </w:p>
        </w:tc>
      </w:tr>
      <w:tr w:rsidR="00ED4365" w14:paraId="4EDC2436" w14:textId="77777777">
        <w:trPr>
          <w:trHeight w:val="300"/>
        </w:trPr>
        <w:tc>
          <w:tcPr>
            <w:tcW w:w="1178" w:type="dxa"/>
            <w:tcBorders>
              <w:top w:val="nil"/>
              <w:left w:val="nil"/>
              <w:bottom w:val="nil"/>
              <w:right w:val="nil"/>
            </w:tcBorders>
            <w:shd w:val="clear" w:color="auto" w:fill="auto"/>
            <w:noWrap/>
            <w:vAlign w:val="bottom"/>
            <w:hideMark/>
          </w:tcPr>
          <w:p w14:paraId="4EDC242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243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43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43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243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43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435" w14:textId="77777777" w:rsidR="002B1AFB" w:rsidRPr="007F669D" w:rsidRDefault="007215F5" w:rsidP="002B1AFB">
            <w:pPr>
              <w:rPr>
                <w:rFonts w:ascii="Times New Roman" w:eastAsia="Times New Roman" w:hAnsi="Times New Roman" w:cs="Times New Roman"/>
                <w:sz w:val="20"/>
              </w:rPr>
            </w:pPr>
          </w:p>
        </w:tc>
      </w:tr>
      <w:tr w:rsidR="00ED4365" w14:paraId="4EDC243E" w14:textId="77777777">
        <w:trPr>
          <w:trHeight w:val="300"/>
        </w:trPr>
        <w:tc>
          <w:tcPr>
            <w:tcW w:w="1178" w:type="dxa"/>
            <w:tcBorders>
              <w:top w:val="nil"/>
              <w:left w:val="nil"/>
              <w:bottom w:val="nil"/>
              <w:right w:val="nil"/>
            </w:tcBorders>
            <w:shd w:val="clear" w:color="auto" w:fill="auto"/>
            <w:noWrap/>
            <w:vAlign w:val="bottom"/>
            <w:hideMark/>
          </w:tcPr>
          <w:p w14:paraId="4EDC2437"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2438"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243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43A"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243B"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243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43D" w14:textId="77777777" w:rsidR="002B1AFB" w:rsidRPr="007F669D" w:rsidRDefault="007215F5" w:rsidP="002B1AFB">
            <w:pPr>
              <w:rPr>
                <w:rFonts w:ascii="Times New Roman" w:eastAsia="Times New Roman" w:hAnsi="Times New Roman" w:cs="Times New Roman"/>
                <w:sz w:val="20"/>
              </w:rPr>
            </w:pPr>
          </w:p>
        </w:tc>
      </w:tr>
      <w:tr w:rsidR="00ED4365" w14:paraId="4EDC2444"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243F"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244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135 ως έχει</w:t>
            </w:r>
          </w:p>
        </w:tc>
        <w:tc>
          <w:tcPr>
            <w:tcW w:w="1903" w:type="dxa"/>
            <w:tcBorders>
              <w:top w:val="nil"/>
              <w:left w:val="nil"/>
              <w:bottom w:val="nil"/>
              <w:right w:val="nil"/>
            </w:tcBorders>
            <w:shd w:val="clear" w:color="auto" w:fill="auto"/>
            <w:noWrap/>
            <w:vAlign w:val="bottom"/>
            <w:hideMark/>
          </w:tcPr>
          <w:p w14:paraId="4EDC244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2442"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2443" w14:textId="77777777" w:rsidR="002B1AFB" w:rsidRPr="007F669D" w:rsidRDefault="007215F5" w:rsidP="002B1AFB">
            <w:pPr>
              <w:rPr>
                <w:rFonts w:ascii="Times New Roman" w:eastAsia="Times New Roman" w:hAnsi="Times New Roman" w:cs="Times New Roman"/>
                <w:sz w:val="20"/>
              </w:rPr>
            </w:pPr>
          </w:p>
        </w:tc>
      </w:tr>
      <w:tr w:rsidR="00ED4365" w14:paraId="4EDC244C" w14:textId="77777777">
        <w:trPr>
          <w:trHeight w:val="300"/>
        </w:trPr>
        <w:tc>
          <w:tcPr>
            <w:tcW w:w="1178" w:type="dxa"/>
            <w:tcBorders>
              <w:top w:val="nil"/>
              <w:left w:val="nil"/>
              <w:bottom w:val="nil"/>
              <w:right w:val="nil"/>
            </w:tcBorders>
            <w:shd w:val="clear" w:color="auto" w:fill="auto"/>
            <w:noWrap/>
            <w:vAlign w:val="bottom"/>
            <w:hideMark/>
          </w:tcPr>
          <w:p w14:paraId="4EDC244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244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44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44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44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44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44B" w14:textId="77777777" w:rsidR="002B1AFB" w:rsidRPr="007F669D" w:rsidRDefault="007215F5" w:rsidP="002B1AFB">
            <w:pPr>
              <w:rPr>
                <w:rFonts w:ascii="Times New Roman" w:eastAsia="Times New Roman" w:hAnsi="Times New Roman" w:cs="Times New Roman"/>
                <w:sz w:val="20"/>
              </w:rPr>
            </w:pPr>
          </w:p>
        </w:tc>
      </w:tr>
      <w:tr w:rsidR="00ED4365" w14:paraId="4EDC2454" w14:textId="77777777">
        <w:trPr>
          <w:trHeight w:val="300"/>
        </w:trPr>
        <w:tc>
          <w:tcPr>
            <w:tcW w:w="1178" w:type="dxa"/>
            <w:tcBorders>
              <w:top w:val="nil"/>
              <w:left w:val="nil"/>
              <w:bottom w:val="nil"/>
              <w:right w:val="nil"/>
            </w:tcBorders>
            <w:shd w:val="clear" w:color="auto" w:fill="auto"/>
            <w:noWrap/>
            <w:vAlign w:val="bottom"/>
            <w:hideMark/>
          </w:tcPr>
          <w:p w14:paraId="4EDC244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244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44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45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45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45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453" w14:textId="77777777" w:rsidR="002B1AFB" w:rsidRPr="007F669D" w:rsidRDefault="007215F5" w:rsidP="002B1AFB">
            <w:pPr>
              <w:rPr>
                <w:rFonts w:ascii="Times New Roman" w:eastAsia="Times New Roman" w:hAnsi="Times New Roman" w:cs="Times New Roman"/>
                <w:sz w:val="20"/>
              </w:rPr>
            </w:pPr>
          </w:p>
        </w:tc>
      </w:tr>
      <w:tr w:rsidR="00ED4365" w14:paraId="4EDC245C" w14:textId="77777777">
        <w:trPr>
          <w:trHeight w:val="300"/>
        </w:trPr>
        <w:tc>
          <w:tcPr>
            <w:tcW w:w="1178" w:type="dxa"/>
            <w:tcBorders>
              <w:top w:val="nil"/>
              <w:left w:val="nil"/>
              <w:bottom w:val="nil"/>
              <w:right w:val="nil"/>
            </w:tcBorders>
            <w:shd w:val="clear" w:color="auto" w:fill="auto"/>
            <w:noWrap/>
            <w:vAlign w:val="bottom"/>
            <w:hideMark/>
          </w:tcPr>
          <w:p w14:paraId="4EDC245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245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45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45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45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45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45B" w14:textId="77777777" w:rsidR="002B1AFB" w:rsidRPr="007F669D" w:rsidRDefault="007215F5" w:rsidP="002B1AFB">
            <w:pPr>
              <w:rPr>
                <w:rFonts w:ascii="Times New Roman" w:eastAsia="Times New Roman" w:hAnsi="Times New Roman" w:cs="Times New Roman"/>
                <w:sz w:val="20"/>
              </w:rPr>
            </w:pPr>
          </w:p>
        </w:tc>
      </w:tr>
      <w:tr w:rsidR="00ED4365" w14:paraId="4EDC2464" w14:textId="77777777">
        <w:trPr>
          <w:trHeight w:val="300"/>
        </w:trPr>
        <w:tc>
          <w:tcPr>
            <w:tcW w:w="1178" w:type="dxa"/>
            <w:tcBorders>
              <w:top w:val="nil"/>
              <w:left w:val="nil"/>
              <w:bottom w:val="nil"/>
              <w:right w:val="nil"/>
            </w:tcBorders>
            <w:shd w:val="clear" w:color="auto" w:fill="auto"/>
            <w:noWrap/>
            <w:vAlign w:val="bottom"/>
            <w:hideMark/>
          </w:tcPr>
          <w:p w14:paraId="4EDC245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245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45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46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46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46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463" w14:textId="77777777" w:rsidR="002B1AFB" w:rsidRPr="007F669D" w:rsidRDefault="007215F5" w:rsidP="002B1AFB">
            <w:pPr>
              <w:rPr>
                <w:rFonts w:ascii="Times New Roman" w:eastAsia="Times New Roman" w:hAnsi="Times New Roman" w:cs="Times New Roman"/>
                <w:sz w:val="20"/>
              </w:rPr>
            </w:pPr>
          </w:p>
        </w:tc>
      </w:tr>
      <w:tr w:rsidR="00ED4365" w14:paraId="4EDC246C" w14:textId="77777777">
        <w:trPr>
          <w:trHeight w:val="300"/>
        </w:trPr>
        <w:tc>
          <w:tcPr>
            <w:tcW w:w="1178" w:type="dxa"/>
            <w:tcBorders>
              <w:top w:val="nil"/>
              <w:left w:val="nil"/>
              <w:bottom w:val="nil"/>
              <w:right w:val="nil"/>
            </w:tcBorders>
            <w:shd w:val="clear" w:color="auto" w:fill="auto"/>
            <w:noWrap/>
            <w:vAlign w:val="bottom"/>
            <w:hideMark/>
          </w:tcPr>
          <w:p w14:paraId="4EDC246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246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46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46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246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46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46B" w14:textId="77777777" w:rsidR="002B1AFB" w:rsidRPr="007F669D" w:rsidRDefault="007215F5" w:rsidP="002B1AFB">
            <w:pPr>
              <w:rPr>
                <w:rFonts w:ascii="Times New Roman" w:eastAsia="Times New Roman" w:hAnsi="Times New Roman" w:cs="Times New Roman"/>
                <w:sz w:val="20"/>
              </w:rPr>
            </w:pPr>
          </w:p>
        </w:tc>
      </w:tr>
      <w:tr w:rsidR="00ED4365" w14:paraId="4EDC2474" w14:textId="77777777">
        <w:trPr>
          <w:trHeight w:val="300"/>
        </w:trPr>
        <w:tc>
          <w:tcPr>
            <w:tcW w:w="1178" w:type="dxa"/>
            <w:tcBorders>
              <w:top w:val="nil"/>
              <w:left w:val="nil"/>
              <w:bottom w:val="nil"/>
              <w:right w:val="nil"/>
            </w:tcBorders>
            <w:shd w:val="clear" w:color="auto" w:fill="auto"/>
            <w:noWrap/>
            <w:vAlign w:val="bottom"/>
            <w:hideMark/>
          </w:tcPr>
          <w:p w14:paraId="4EDC246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246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46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47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47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47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473" w14:textId="77777777" w:rsidR="002B1AFB" w:rsidRPr="007F669D" w:rsidRDefault="007215F5" w:rsidP="002B1AFB">
            <w:pPr>
              <w:rPr>
                <w:rFonts w:ascii="Times New Roman" w:eastAsia="Times New Roman" w:hAnsi="Times New Roman" w:cs="Times New Roman"/>
                <w:sz w:val="20"/>
              </w:rPr>
            </w:pPr>
          </w:p>
        </w:tc>
      </w:tr>
      <w:tr w:rsidR="00ED4365" w14:paraId="4EDC247B" w14:textId="77777777">
        <w:trPr>
          <w:trHeight w:val="300"/>
        </w:trPr>
        <w:tc>
          <w:tcPr>
            <w:tcW w:w="2203" w:type="dxa"/>
            <w:gridSpan w:val="2"/>
            <w:tcBorders>
              <w:top w:val="nil"/>
              <w:left w:val="nil"/>
              <w:bottom w:val="nil"/>
              <w:right w:val="nil"/>
            </w:tcBorders>
            <w:shd w:val="clear" w:color="auto" w:fill="auto"/>
            <w:noWrap/>
            <w:vAlign w:val="bottom"/>
            <w:hideMark/>
          </w:tcPr>
          <w:p w14:paraId="4EDC247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2476"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247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47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47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47A" w14:textId="77777777" w:rsidR="002B1AFB" w:rsidRPr="007F669D" w:rsidRDefault="007215F5" w:rsidP="002B1AFB">
            <w:pPr>
              <w:rPr>
                <w:rFonts w:ascii="Times New Roman" w:eastAsia="Times New Roman" w:hAnsi="Times New Roman" w:cs="Times New Roman"/>
                <w:sz w:val="20"/>
              </w:rPr>
            </w:pPr>
          </w:p>
        </w:tc>
      </w:tr>
      <w:tr w:rsidR="00ED4365" w14:paraId="4EDC2483" w14:textId="77777777">
        <w:trPr>
          <w:trHeight w:val="300"/>
        </w:trPr>
        <w:tc>
          <w:tcPr>
            <w:tcW w:w="1178" w:type="dxa"/>
            <w:tcBorders>
              <w:top w:val="nil"/>
              <w:left w:val="nil"/>
              <w:bottom w:val="nil"/>
              <w:right w:val="nil"/>
            </w:tcBorders>
            <w:shd w:val="clear" w:color="auto" w:fill="auto"/>
            <w:noWrap/>
            <w:vAlign w:val="bottom"/>
            <w:hideMark/>
          </w:tcPr>
          <w:p w14:paraId="4EDC247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247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47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47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48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48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482" w14:textId="77777777" w:rsidR="002B1AFB" w:rsidRPr="007F669D" w:rsidRDefault="007215F5" w:rsidP="002B1AFB">
            <w:pPr>
              <w:rPr>
                <w:rFonts w:ascii="Times New Roman" w:eastAsia="Times New Roman" w:hAnsi="Times New Roman" w:cs="Times New Roman"/>
                <w:sz w:val="20"/>
              </w:rPr>
            </w:pPr>
          </w:p>
        </w:tc>
      </w:tr>
      <w:tr w:rsidR="00ED4365" w14:paraId="4EDC248B" w14:textId="77777777">
        <w:trPr>
          <w:trHeight w:val="300"/>
        </w:trPr>
        <w:tc>
          <w:tcPr>
            <w:tcW w:w="1178" w:type="dxa"/>
            <w:tcBorders>
              <w:top w:val="nil"/>
              <w:left w:val="nil"/>
              <w:bottom w:val="nil"/>
              <w:right w:val="nil"/>
            </w:tcBorders>
            <w:shd w:val="clear" w:color="auto" w:fill="auto"/>
            <w:noWrap/>
            <w:vAlign w:val="bottom"/>
            <w:hideMark/>
          </w:tcPr>
          <w:p w14:paraId="4EDC2484"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2485"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248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487"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2488"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248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48A" w14:textId="77777777" w:rsidR="002B1AFB" w:rsidRPr="007F669D" w:rsidRDefault="007215F5" w:rsidP="002B1AFB">
            <w:pPr>
              <w:rPr>
                <w:rFonts w:ascii="Times New Roman" w:eastAsia="Times New Roman" w:hAnsi="Times New Roman" w:cs="Times New Roman"/>
                <w:sz w:val="20"/>
              </w:rPr>
            </w:pPr>
          </w:p>
        </w:tc>
      </w:tr>
      <w:tr w:rsidR="00ED4365" w14:paraId="4EDC2491"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248C"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248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136 ως έχει</w:t>
            </w:r>
          </w:p>
        </w:tc>
        <w:tc>
          <w:tcPr>
            <w:tcW w:w="1903" w:type="dxa"/>
            <w:tcBorders>
              <w:top w:val="nil"/>
              <w:left w:val="nil"/>
              <w:bottom w:val="nil"/>
              <w:right w:val="nil"/>
            </w:tcBorders>
            <w:shd w:val="clear" w:color="auto" w:fill="auto"/>
            <w:noWrap/>
            <w:vAlign w:val="bottom"/>
            <w:hideMark/>
          </w:tcPr>
          <w:p w14:paraId="4EDC248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248F"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2490" w14:textId="77777777" w:rsidR="002B1AFB" w:rsidRPr="007F669D" w:rsidRDefault="007215F5" w:rsidP="002B1AFB">
            <w:pPr>
              <w:rPr>
                <w:rFonts w:ascii="Times New Roman" w:eastAsia="Times New Roman" w:hAnsi="Times New Roman" w:cs="Times New Roman"/>
                <w:sz w:val="20"/>
              </w:rPr>
            </w:pPr>
          </w:p>
        </w:tc>
      </w:tr>
      <w:tr w:rsidR="00ED4365" w14:paraId="4EDC2499" w14:textId="77777777">
        <w:trPr>
          <w:trHeight w:val="300"/>
        </w:trPr>
        <w:tc>
          <w:tcPr>
            <w:tcW w:w="1178" w:type="dxa"/>
            <w:tcBorders>
              <w:top w:val="nil"/>
              <w:left w:val="nil"/>
              <w:bottom w:val="nil"/>
              <w:right w:val="nil"/>
            </w:tcBorders>
            <w:shd w:val="clear" w:color="auto" w:fill="auto"/>
            <w:noWrap/>
            <w:vAlign w:val="bottom"/>
            <w:hideMark/>
          </w:tcPr>
          <w:p w14:paraId="4EDC249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249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49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49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49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49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498" w14:textId="77777777" w:rsidR="002B1AFB" w:rsidRPr="007F669D" w:rsidRDefault="007215F5" w:rsidP="002B1AFB">
            <w:pPr>
              <w:rPr>
                <w:rFonts w:ascii="Times New Roman" w:eastAsia="Times New Roman" w:hAnsi="Times New Roman" w:cs="Times New Roman"/>
                <w:sz w:val="20"/>
              </w:rPr>
            </w:pPr>
          </w:p>
        </w:tc>
      </w:tr>
      <w:tr w:rsidR="00ED4365" w14:paraId="4EDC24A1" w14:textId="77777777">
        <w:trPr>
          <w:trHeight w:val="300"/>
        </w:trPr>
        <w:tc>
          <w:tcPr>
            <w:tcW w:w="1178" w:type="dxa"/>
            <w:tcBorders>
              <w:top w:val="nil"/>
              <w:left w:val="nil"/>
              <w:bottom w:val="nil"/>
              <w:right w:val="nil"/>
            </w:tcBorders>
            <w:shd w:val="clear" w:color="auto" w:fill="auto"/>
            <w:noWrap/>
            <w:vAlign w:val="bottom"/>
            <w:hideMark/>
          </w:tcPr>
          <w:p w14:paraId="4EDC249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249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49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49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49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49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4A0" w14:textId="77777777" w:rsidR="002B1AFB" w:rsidRPr="007F669D" w:rsidRDefault="007215F5" w:rsidP="002B1AFB">
            <w:pPr>
              <w:rPr>
                <w:rFonts w:ascii="Times New Roman" w:eastAsia="Times New Roman" w:hAnsi="Times New Roman" w:cs="Times New Roman"/>
                <w:sz w:val="20"/>
              </w:rPr>
            </w:pPr>
          </w:p>
        </w:tc>
      </w:tr>
      <w:tr w:rsidR="00ED4365" w14:paraId="4EDC24A9" w14:textId="77777777">
        <w:trPr>
          <w:trHeight w:val="300"/>
        </w:trPr>
        <w:tc>
          <w:tcPr>
            <w:tcW w:w="1178" w:type="dxa"/>
            <w:tcBorders>
              <w:top w:val="nil"/>
              <w:left w:val="nil"/>
              <w:bottom w:val="nil"/>
              <w:right w:val="nil"/>
            </w:tcBorders>
            <w:shd w:val="clear" w:color="auto" w:fill="auto"/>
            <w:noWrap/>
            <w:vAlign w:val="bottom"/>
            <w:hideMark/>
          </w:tcPr>
          <w:p w14:paraId="4EDC24A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24A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4A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4A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4A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4A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4A8" w14:textId="77777777" w:rsidR="002B1AFB" w:rsidRPr="007F669D" w:rsidRDefault="007215F5" w:rsidP="002B1AFB">
            <w:pPr>
              <w:rPr>
                <w:rFonts w:ascii="Times New Roman" w:eastAsia="Times New Roman" w:hAnsi="Times New Roman" w:cs="Times New Roman"/>
                <w:sz w:val="20"/>
              </w:rPr>
            </w:pPr>
          </w:p>
        </w:tc>
      </w:tr>
      <w:tr w:rsidR="00ED4365" w14:paraId="4EDC24B1" w14:textId="77777777">
        <w:trPr>
          <w:trHeight w:val="300"/>
        </w:trPr>
        <w:tc>
          <w:tcPr>
            <w:tcW w:w="1178" w:type="dxa"/>
            <w:tcBorders>
              <w:top w:val="nil"/>
              <w:left w:val="nil"/>
              <w:bottom w:val="nil"/>
              <w:right w:val="nil"/>
            </w:tcBorders>
            <w:shd w:val="clear" w:color="auto" w:fill="auto"/>
            <w:noWrap/>
            <w:vAlign w:val="bottom"/>
            <w:hideMark/>
          </w:tcPr>
          <w:p w14:paraId="4EDC24A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Χ.Α:</w:t>
            </w:r>
          </w:p>
        </w:tc>
        <w:tc>
          <w:tcPr>
            <w:tcW w:w="1025" w:type="dxa"/>
            <w:tcBorders>
              <w:top w:val="nil"/>
              <w:left w:val="nil"/>
              <w:bottom w:val="nil"/>
              <w:right w:val="nil"/>
            </w:tcBorders>
            <w:shd w:val="clear" w:color="auto" w:fill="auto"/>
            <w:noWrap/>
            <w:vAlign w:val="bottom"/>
            <w:hideMark/>
          </w:tcPr>
          <w:p w14:paraId="4EDC24A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4A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4A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4A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4A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4B0" w14:textId="77777777" w:rsidR="002B1AFB" w:rsidRPr="007F669D" w:rsidRDefault="007215F5" w:rsidP="002B1AFB">
            <w:pPr>
              <w:rPr>
                <w:rFonts w:ascii="Times New Roman" w:eastAsia="Times New Roman" w:hAnsi="Times New Roman" w:cs="Times New Roman"/>
                <w:sz w:val="20"/>
              </w:rPr>
            </w:pPr>
          </w:p>
        </w:tc>
      </w:tr>
      <w:tr w:rsidR="00ED4365" w14:paraId="4EDC24B9" w14:textId="77777777">
        <w:trPr>
          <w:trHeight w:val="300"/>
        </w:trPr>
        <w:tc>
          <w:tcPr>
            <w:tcW w:w="1178" w:type="dxa"/>
            <w:tcBorders>
              <w:top w:val="nil"/>
              <w:left w:val="nil"/>
              <w:bottom w:val="nil"/>
              <w:right w:val="nil"/>
            </w:tcBorders>
            <w:shd w:val="clear" w:color="auto" w:fill="auto"/>
            <w:noWrap/>
            <w:vAlign w:val="bottom"/>
            <w:hideMark/>
          </w:tcPr>
          <w:p w14:paraId="4EDC24B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24B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4B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4B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24B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4B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4B8" w14:textId="77777777" w:rsidR="002B1AFB" w:rsidRPr="007F669D" w:rsidRDefault="007215F5" w:rsidP="002B1AFB">
            <w:pPr>
              <w:rPr>
                <w:rFonts w:ascii="Times New Roman" w:eastAsia="Times New Roman" w:hAnsi="Times New Roman" w:cs="Times New Roman"/>
                <w:sz w:val="20"/>
              </w:rPr>
            </w:pPr>
          </w:p>
        </w:tc>
      </w:tr>
      <w:tr w:rsidR="00ED4365" w14:paraId="4EDC24C1" w14:textId="77777777">
        <w:trPr>
          <w:trHeight w:val="300"/>
        </w:trPr>
        <w:tc>
          <w:tcPr>
            <w:tcW w:w="1178" w:type="dxa"/>
            <w:tcBorders>
              <w:top w:val="nil"/>
              <w:left w:val="nil"/>
              <w:bottom w:val="nil"/>
              <w:right w:val="nil"/>
            </w:tcBorders>
            <w:shd w:val="clear" w:color="auto" w:fill="auto"/>
            <w:noWrap/>
            <w:vAlign w:val="bottom"/>
            <w:hideMark/>
          </w:tcPr>
          <w:p w14:paraId="4EDC24B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24B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4B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4B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4B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4B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4C0" w14:textId="77777777" w:rsidR="002B1AFB" w:rsidRPr="007F669D" w:rsidRDefault="007215F5" w:rsidP="002B1AFB">
            <w:pPr>
              <w:rPr>
                <w:rFonts w:ascii="Times New Roman" w:eastAsia="Times New Roman" w:hAnsi="Times New Roman" w:cs="Times New Roman"/>
                <w:sz w:val="20"/>
              </w:rPr>
            </w:pPr>
          </w:p>
        </w:tc>
      </w:tr>
      <w:tr w:rsidR="00ED4365" w14:paraId="4EDC24C8" w14:textId="77777777">
        <w:trPr>
          <w:trHeight w:val="300"/>
        </w:trPr>
        <w:tc>
          <w:tcPr>
            <w:tcW w:w="2203" w:type="dxa"/>
            <w:gridSpan w:val="2"/>
            <w:tcBorders>
              <w:top w:val="nil"/>
              <w:left w:val="nil"/>
              <w:bottom w:val="nil"/>
              <w:right w:val="nil"/>
            </w:tcBorders>
            <w:shd w:val="clear" w:color="auto" w:fill="auto"/>
            <w:noWrap/>
            <w:vAlign w:val="bottom"/>
            <w:hideMark/>
          </w:tcPr>
          <w:p w14:paraId="4EDC24C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24C3"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24C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4C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4C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4C7" w14:textId="77777777" w:rsidR="002B1AFB" w:rsidRPr="007F669D" w:rsidRDefault="007215F5" w:rsidP="002B1AFB">
            <w:pPr>
              <w:rPr>
                <w:rFonts w:ascii="Times New Roman" w:eastAsia="Times New Roman" w:hAnsi="Times New Roman" w:cs="Times New Roman"/>
                <w:sz w:val="20"/>
              </w:rPr>
            </w:pPr>
          </w:p>
        </w:tc>
      </w:tr>
      <w:tr w:rsidR="00ED4365" w14:paraId="4EDC24D0" w14:textId="77777777">
        <w:trPr>
          <w:trHeight w:val="300"/>
        </w:trPr>
        <w:tc>
          <w:tcPr>
            <w:tcW w:w="1178" w:type="dxa"/>
            <w:tcBorders>
              <w:top w:val="nil"/>
              <w:left w:val="nil"/>
              <w:bottom w:val="nil"/>
              <w:right w:val="nil"/>
            </w:tcBorders>
            <w:shd w:val="clear" w:color="auto" w:fill="auto"/>
            <w:noWrap/>
            <w:vAlign w:val="bottom"/>
            <w:hideMark/>
          </w:tcPr>
          <w:p w14:paraId="4EDC24C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24C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4C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4C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4C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4C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4CF" w14:textId="77777777" w:rsidR="002B1AFB" w:rsidRPr="007F669D" w:rsidRDefault="007215F5" w:rsidP="002B1AFB">
            <w:pPr>
              <w:rPr>
                <w:rFonts w:ascii="Times New Roman" w:eastAsia="Times New Roman" w:hAnsi="Times New Roman" w:cs="Times New Roman"/>
                <w:sz w:val="20"/>
              </w:rPr>
            </w:pPr>
          </w:p>
        </w:tc>
      </w:tr>
      <w:tr w:rsidR="00ED4365" w14:paraId="4EDC24D8" w14:textId="77777777">
        <w:trPr>
          <w:trHeight w:val="300"/>
        </w:trPr>
        <w:tc>
          <w:tcPr>
            <w:tcW w:w="1178" w:type="dxa"/>
            <w:tcBorders>
              <w:top w:val="nil"/>
              <w:left w:val="nil"/>
              <w:bottom w:val="nil"/>
              <w:right w:val="nil"/>
            </w:tcBorders>
            <w:shd w:val="clear" w:color="auto" w:fill="auto"/>
            <w:noWrap/>
            <w:vAlign w:val="bottom"/>
            <w:hideMark/>
          </w:tcPr>
          <w:p w14:paraId="4EDC24D1"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24D2"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24D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4D4"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24D5"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24D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4D7" w14:textId="77777777" w:rsidR="002B1AFB" w:rsidRPr="007F669D" w:rsidRDefault="007215F5" w:rsidP="002B1AFB">
            <w:pPr>
              <w:rPr>
                <w:rFonts w:ascii="Times New Roman" w:eastAsia="Times New Roman" w:hAnsi="Times New Roman" w:cs="Times New Roman"/>
                <w:sz w:val="20"/>
              </w:rPr>
            </w:pPr>
          </w:p>
        </w:tc>
      </w:tr>
      <w:tr w:rsidR="00ED4365" w14:paraId="4EDC24DE"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24D9"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24D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137 ως έχει</w:t>
            </w:r>
          </w:p>
        </w:tc>
        <w:tc>
          <w:tcPr>
            <w:tcW w:w="1903" w:type="dxa"/>
            <w:tcBorders>
              <w:top w:val="nil"/>
              <w:left w:val="nil"/>
              <w:bottom w:val="nil"/>
              <w:right w:val="nil"/>
            </w:tcBorders>
            <w:shd w:val="clear" w:color="auto" w:fill="auto"/>
            <w:noWrap/>
            <w:vAlign w:val="bottom"/>
            <w:hideMark/>
          </w:tcPr>
          <w:p w14:paraId="4EDC24D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24DC"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24DD" w14:textId="77777777" w:rsidR="002B1AFB" w:rsidRPr="007F669D" w:rsidRDefault="007215F5" w:rsidP="002B1AFB">
            <w:pPr>
              <w:rPr>
                <w:rFonts w:ascii="Times New Roman" w:eastAsia="Times New Roman" w:hAnsi="Times New Roman" w:cs="Times New Roman"/>
                <w:sz w:val="20"/>
              </w:rPr>
            </w:pPr>
          </w:p>
        </w:tc>
      </w:tr>
      <w:tr w:rsidR="00ED4365" w14:paraId="4EDC24E6" w14:textId="77777777">
        <w:trPr>
          <w:trHeight w:val="300"/>
        </w:trPr>
        <w:tc>
          <w:tcPr>
            <w:tcW w:w="1178" w:type="dxa"/>
            <w:tcBorders>
              <w:top w:val="nil"/>
              <w:left w:val="nil"/>
              <w:bottom w:val="nil"/>
              <w:right w:val="nil"/>
            </w:tcBorders>
            <w:shd w:val="clear" w:color="auto" w:fill="auto"/>
            <w:noWrap/>
            <w:vAlign w:val="bottom"/>
            <w:hideMark/>
          </w:tcPr>
          <w:p w14:paraId="4EDC24D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24E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4E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4E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4E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4E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4E5" w14:textId="77777777" w:rsidR="002B1AFB" w:rsidRPr="007F669D" w:rsidRDefault="007215F5" w:rsidP="002B1AFB">
            <w:pPr>
              <w:rPr>
                <w:rFonts w:ascii="Times New Roman" w:eastAsia="Times New Roman" w:hAnsi="Times New Roman" w:cs="Times New Roman"/>
                <w:sz w:val="20"/>
              </w:rPr>
            </w:pPr>
          </w:p>
        </w:tc>
      </w:tr>
      <w:tr w:rsidR="00ED4365" w14:paraId="4EDC24EE" w14:textId="77777777">
        <w:trPr>
          <w:trHeight w:val="300"/>
        </w:trPr>
        <w:tc>
          <w:tcPr>
            <w:tcW w:w="1178" w:type="dxa"/>
            <w:tcBorders>
              <w:top w:val="nil"/>
              <w:left w:val="nil"/>
              <w:bottom w:val="nil"/>
              <w:right w:val="nil"/>
            </w:tcBorders>
            <w:shd w:val="clear" w:color="auto" w:fill="auto"/>
            <w:noWrap/>
            <w:vAlign w:val="bottom"/>
            <w:hideMark/>
          </w:tcPr>
          <w:p w14:paraId="4EDC24E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24E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4E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4E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24E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4E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4ED" w14:textId="77777777" w:rsidR="002B1AFB" w:rsidRPr="007F669D" w:rsidRDefault="007215F5" w:rsidP="002B1AFB">
            <w:pPr>
              <w:rPr>
                <w:rFonts w:ascii="Times New Roman" w:eastAsia="Times New Roman" w:hAnsi="Times New Roman" w:cs="Times New Roman"/>
                <w:sz w:val="20"/>
              </w:rPr>
            </w:pPr>
          </w:p>
        </w:tc>
      </w:tr>
      <w:tr w:rsidR="00ED4365" w14:paraId="4EDC24F6" w14:textId="77777777">
        <w:trPr>
          <w:trHeight w:val="300"/>
        </w:trPr>
        <w:tc>
          <w:tcPr>
            <w:tcW w:w="1178" w:type="dxa"/>
            <w:tcBorders>
              <w:top w:val="nil"/>
              <w:left w:val="nil"/>
              <w:bottom w:val="nil"/>
              <w:right w:val="nil"/>
            </w:tcBorders>
            <w:shd w:val="clear" w:color="auto" w:fill="auto"/>
            <w:noWrap/>
            <w:vAlign w:val="bottom"/>
            <w:hideMark/>
          </w:tcPr>
          <w:p w14:paraId="4EDC24E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24F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4F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4F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4F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4F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4F5" w14:textId="77777777" w:rsidR="002B1AFB" w:rsidRPr="007F669D" w:rsidRDefault="007215F5" w:rsidP="002B1AFB">
            <w:pPr>
              <w:rPr>
                <w:rFonts w:ascii="Times New Roman" w:eastAsia="Times New Roman" w:hAnsi="Times New Roman" w:cs="Times New Roman"/>
                <w:sz w:val="20"/>
              </w:rPr>
            </w:pPr>
          </w:p>
        </w:tc>
      </w:tr>
      <w:tr w:rsidR="00ED4365" w14:paraId="4EDC24FE" w14:textId="77777777">
        <w:trPr>
          <w:trHeight w:val="300"/>
        </w:trPr>
        <w:tc>
          <w:tcPr>
            <w:tcW w:w="1178" w:type="dxa"/>
            <w:tcBorders>
              <w:top w:val="nil"/>
              <w:left w:val="nil"/>
              <w:bottom w:val="nil"/>
              <w:right w:val="nil"/>
            </w:tcBorders>
            <w:shd w:val="clear" w:color="auto" w:fill="auto"/>
            <w:noWrap/>
            <w:vAlign w:val="bottom"/>
            <w:hideMark/>
          </w:tcPr>
          <w:p w14:paraId="4EDC24F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24F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4F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4F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4F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4F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4FD" w14:textId="77777777" w:rsidR="002B1AFB" w:rsidRPr="007F669D" w:rsidRDefault="007215F5" w:rsidP="002B1AFB">
            <w:pPr>
              <w:rPr>
                <w:rFonts w:ascii="Times New Roman" w:eastAsia="Times New Roman" w:hAnsi="Times New Roman" w:cs="Times New Roman"/>
                <w:sz w:val="20"/>
              </w:rPr>
            </w:pPr>
          </w:p>
        </w:tc>
      </w:tr>
      <w:tr w:rsidR="00ED4365" w14:paraId="4EDC2506" w14:textId="77777777">
        <w:trPr>
          <w:trHeight w:val="300"/>
        </w:trPr>
        <w:tc>
          <w:tcPr>
            <w:tcW w:w="1178" w:type="dxa"/>
            <w:tcBorders>
              <w:top w:val="nil"/>
              <w:left w:val="nil"/>
              <w:bottom w:val="nil"/>
              <w:right w:val="nil"/>
            </w:tcBorders>
            <w:shd w:val="clear" w:color="auto" w:fill="auto"/>
            <w:noWrap/>
            <w:vAlign w:val="bottom"/>
            <w:hideMark/>
          </w:tcPr>
          <w:p w14:paraId="4EDC24F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250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50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50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250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50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505" w14:textId="77777777" w:rsidR="002B1AFB" w:rsidRPr="007F669D" w:rsidRDefault="007215F5" w:rsidP="002B1AFB">
            <w:pPr>
              <w:rPr>
                <w:rFonts w:ascii="Times New Roman" w:eastAsia="Times New Roman" w:hAnsi="Times New Roman" w:cs="Times New Roman"/>
                <w:sz w:val="20"/>
              </w:rPr>
            </w:pPr>
          </w:p>
        </w:tc>
      </w:tr>
      <w:tr w:rsidR="00ED4365" w14:paraId="4EDC250E" w14:textId="77777777">
        <w:trPr>
          <w:trHeight w:val="300"/>
        </w:trPr>
        <w:tc>
          <w:tcPr>
            <w:tcW w:w="1178" w:type="dxa"/>
            <w:tcBorders>
              <w:top w:val="nil"/>
              <w:left w:val="nil"/>
              <w:bottom w:val="nil"/>
              <w:right w:val="nil"/>
            </w:tcBorders>
            <w:shd w:val="clear" w:color="auto" w:fill="auto"/>
            <w:noWrap/>
            <w:vAlign w:val="bottom"/>
            <w:hideMark/>
          </w:tcPr>
          <w:p w14:paraId="4EDC250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250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50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50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50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50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50D" w14:textId="77777777" w:rsidR="002B1AFB" w:rsidRPr="007F669D" w:rsidRDefault="007215F5" w:rsidP="002B1AFB">
            <w:pPr>
              <w:rPr>
                <w:rFonts w:ascii="Times New Roman" w:eastAsia="Times New Roman" w:hAnsi="Times New Roman" w:cs="Times New Roman"/>
                <w:sz w:val="20"/>
              </w:rPr>
            </w:pPr>
          </w:p>
        </w:tc>
      </w:tr>
      <w:tr w:rsidR="00ED4365" w14:paraId="4EDC2515" w14:textId="77777777">
        <w:trPr>
          <w:trHeight w:val="300"/>
        </w:trPr>
        <w:tc>
          <w:tcPr>
            <w:tcW w:w="2203" w:type="dxa"/>
            <w:gridSpan w:val="2"/>
            <w:tcBorders>
              <w:top w:val="nil"/>
              <w:left w:val="nil"/>
              <w:bottom w:val="nil"/>
              <w:right w:val="nil"/>
            </w:tcBorders>
            <w:shd w:val="clear" w:color="auto" w:fill="auto"/>
            <w:noWrap/>
            <w:vAlign w:val="bottom"/>
            <w:hideMark/>
          </w:tcPr>
          <w:p w14:paraId="4EDC250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2510"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251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51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51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514" w14:textId="77777777" w:rsidR="002B1AFB" w:rsidRPr="007F669D" w:rsidRDefault="007215F5" w:rsidP="002B1AFB">
            <w:pPr>
              <w:rPr>
                <w:rFonts w:ascii="Times New Roman" w:eastAsia="Times New Roman" w:hAnsi="Times New Roman" w:cs="Times New Roman"/>
                <w:sz w:val="20"/>
              </w:rPr>
            </w:pPr>
          </w:p>
        </w:tc>
      </w:tr>
      <w:tr w:rsidR="00ED4365" w14:paraId="4EDC251D" w14:textId="77777777">
        <w:trPr>
          <w:trHeight w:val="300"/>
        </w:trPr>
        <w:tc>
          <w:tcPr>
            <w:tcW w:w="1178" w:type="dxa"/>
            <w:tcBorders>
              <w:top w:val="nil"/>
              <w:left w:val="nil"/>
              <w:bottom w:val="nil"/>
              <w:right w:val="nil"/>
            </w:tcBorders>
            <w:shd w:val="clear" w:color="auto" w:fill="auto"/>
            <w:noWrap/>
            <w:vAlign w:val="bottom"/>
            <w:hideMark/>
          </w:tcPr>
          <w:p w14:paraId="4EDC251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251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51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51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51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51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51C" w14:textId="77777777" w:rsidR="002B1AFB" w:rsidRPr="007F669D" w:rsidRDefault="007215F5" w:rsidP="002B1AFB">
            <w:pPr>
              <w:rPr>
                <w:rFonts w:ascii="Times New Roman" w:eastAsia="Times New Roman" w:hAnsi="Times New Roman" w:cs="Times New Roman"/>
                <w:sz w:val="20"/>
              </w:rPr>
            </w:pPr>
          </w:p>
        </w:tc>
      </w:tr>
      <w:tr w:rsidR="00ED4365" w14:paraId="4EDC2525" w14:textId="77777777">
        <w:trPr>
          <w:trHeight w:val="300"/>
        </w:trPr>
        <w:tc>
          <w:tcPr>
            <w:tcW w:w="1178" w:type="dxa"/>
            <w:tcBorders>
              <w:top w:val="nil"/>
              <w:left w:val="nil"/>
              <w:bottom w:val="nil"/>
              <w:right w:val="nil"/>
            </w:tcBorders>
            <w:shd w:val="clear" w:color="auto" w:fill="auto"/>
            <w:noWrap/>
            <w:vAlign w:val="bottom"/>
            <w:hideMark/>
          </w:tcPr>
          <w:p w14:paraId="4EDC251E"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251F"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252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521"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2522"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252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524" w14:textId="77777777" w:rsidR="002B1AFB" w:rsidRPr="007F669D" w:rsidRDefault="007215F5" w:rsidP="002B1AFB">
            <w:pPr>
              <w:rPr>
                <w:rFonts w:ascii="Times New Roman" w:eastAsia="Times New Roman" w:hAnsi="Times New Roman" w:cs="Times New Roman"/>
                <w:sz w:val="20"/>
              </w:rPr>
            </w:pPr>
          </w:p>
        </w:tc>
      </w:tr>
      <w:tr w:rsidR="00ED4365" w14:paraId="4EDC252B"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2526"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252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138 ως έχει</w:t>
            </w:r>
          </w:p>
        </w:tc>
        <w:tc>
          <w:tcPr>
            <w:tcW w:w="1903" w:type="dxa"/>
            <w:tcBorders>
              <w:top w:val="nil"/>
              <w:left w:val="nil"/>
              <w:bottom w:val="nil"/>
              <w:right w:val="nil"/>
            </w:tcBorders>
            <w:shd w:val="clear" w:color="auto" w:fill="auto"/>
            <w:noWrap/>
            <w:vAlign w:val="bottom"/>
            <w:hideMark/>
          </w:tcPr>
          <w:p w14:paraId="4EDC252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2529"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252A" w14:textId="77777777" w:rsidR="002B1AFB" w:rsidRPr="007F669D" w:rsidRDefault="007215F5" w:rsidP="002B1AFB">
            <w:pPr>
              <w:rPr>
                <w:rFonts w:ascii="Times New Roman" w:eastAsia="Times New Roman" w:hAnsi="Times New Roman" w:cs="Times New Roman"/>
                <w:sz w:val="20"/>
              </w:rPr>
            </w:pPr>
          </w:p>
        </w:tc>
      </w:tr>
      <w:tr w:rsidR="00ED4365" w14:paraId="4EDC2533" w14:textId="77777777">
        <w:trPr>
          <w:trHeight w:val="300"/>
        </w:trPr>
        <w:tc>
          <w:tcPr>
            <w:tcW w:w="1178" w:type="dxa"/>
            <w:tcBorders>
              <w:top w:val="nil"/>
              <w:left w:val="nil"/>
              <w:bottom w:val="nil"/>
              <w:right w:val="nil"/>
            </w:tcBorders>
            <w:shd w:val="clear" w:color="auto" w:fill="auto"/>
            <w:noWrap/>
            <w:vAlign w:val="bottom"/>
            <w:hideMark/>
          </w:tcPr>
          <w:p w14:paraId="4EDC252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252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52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52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53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53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532" w14:textId="77777777" w:rsidR="002B1AFB" w:rsidRPr="007F669D" w:rsidRDefault="007215F5" w:rsidP="002B1AFB">
            <w:pPr>
              <w:rPr>
                <w:rFonts w:ascii="Times New Roman" w:eastAsia="Times New Roman" w:hAnsi="Times New Roman" w:cs="Times New Roman"/>
                <w:sz w:val="20"/>
              </w:rPr>
            </w:pPr>
          </w:p>
        </w:tc>
      </w:tr>
      <w:tr w:rsidR="00ED4365" w14:paraId="4EDC253B" w14:textId="77777777">
        <w:trPr>
          <w:trHeight w:val="300"/>
        </w:trPr>
        <w:tc>
          <w:tcPr>
            <w:tcW w:w="1178" w:type="dxa"/>
            <w:tcBorders>
              <w:top w:val="nil"/>
              <w:left w:val="nil"/>
              <w:bottom w:val="nil"/>
              <w:right w:val="nil"/>
            </w:tcBorders>
            <w:shd w:val="clear" w:color="auto" w:fill="auto"/>
            <w:noWrap/>
            <w:vAlign w:val="bottom"/>
            <w:hideMark/>
          </w:tcPr>
          <w:p w14:paraId="4EDC253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253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53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53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253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53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53A" w14:textId="77777777" w:rsidR="002B1AFB" w:rsidRPr="007F669D" w:rsidRDefault="007215F5" w:rsidP="002B1AFB">
            <w:pPr>
              <w:rPr>
                <w:rFonts w:ascii="Times New Roman" w:eastAsia="Times New Roman" w:hAnsi="Times New Roman" w:cs="Times New Roman"/>
                <w:sz w:val="20"/>
              </w:rPr>
            </w:pPr>
          </w:p>
        </w:tc>
      </w:tr>
      <w:tr w:rsidR="00ED4365" w14:paraId="4EDC2543" w14:textId="77777777">
        <w:trPr>
          <w:trHeight w:val="300"/>
        </w:trPr>
        <w:tc>
          <w:tcPr>
            <w:tcW w:w="1178" w:type="dxa"/>
            <w:tcBorders>
              <w:top w:val="nil"/>
              <w:left w:val="nil"/>
              <w:bottom w:val="nil"/>
              <w:right w:val="nil"/>
            </w:tcBorders>
            <w:shd w:val="clear" w:color="auto" w:fill="auto"/>
            <w:noWrap/>
            <w:vAlign w:val="bottom"/>
            <w:hideMark/>
          </w:tcPr>
          <w:p w14:paraId="4EDC253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253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53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53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54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54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542" w14:textId="77777777" w:rsidR="002B1AFB" w:rsidRPr="007F669D" w:rsidRDefault="007215F5" w:rsidP="002B1AFB">
            <w:pPr>
              <w:rPr>
                <w:rFonts w:ascii="Times New Roman" w:eastAsia="Times New Roman" w:hAnsi="Times New Roman" w:cs="Times New Roman"/>
                <w:sz w:val="20"/>
              </w:rPr>
            </w:pPr>
          </w:p>
        </w:tc>
      </w:tr>
      <w:tr w:rsidR="00ED4365" w14:paraId="4EDC254B" w14:textId="77777777">
        <w:trPr>
          <w:trHeight w:val="300"/>
        </w:trPr>
        <w:tc>
          <w:tcPr>
            <w:tcW w:w="1178" w:type="dxa"/>
            <w:tcBorders>
              <w:top w:val="nil"/>
              <w:left w:val="nil"/>
              <w:bottom w:val="nil"/>
              <w:right w:val="nil"/>
            </w:tcBorders>
            <w:shd w:val="clear" w:color="auto" w:fill="auto"/>
            <w:noWrap/>
            <w:vAlign w:val="bottom"/>
            <w:hideMark/>
          </w:tcPr>
          <w:p w14:paraId="4EDC254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254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54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54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54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54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54A" w14:textId="77777777" w:rsidR="002B1AFB" w:rsidRPr="007F669D" w:rsidRDefault="007215F5" w:rsidP="002B1AFB">
            <w:pPr>
              <w:rPr>
                <w:rFonts w:ascii="Times New Roman" w:eastAsia="Times New Roman" w:hAnsi="Times New Roman" w:cs="Times New Roman"/>
                <w:sz w:val="20"/>
              </w:rPr>
            </w:pPr>
          </w:p>
        </w:tc>
      </w:tr>
      <w:tr w:rsidR="00ED4365" w14:paraId="4EDC2553" w14:textId="77777777">
        <w:trPr>
          <w:trHeight w:val="300"/>
        </w:trPr>
        <w:tc>
          <w:tcPr>
            <w:tcW w:w="1178" w:type="dxa"/>
            <w:tcBorders>
              <w:top w:val="nil"/>
              <w:left w:val="nil"/>
              <w:bottom w:val="nil"/>
              <w:right w:val="nil"/>
            </w:tcBorders>
            <w:shd w:val="clear" w:color="auto" w:fill="auto"/>
            <w:noWrap/>
            <w:vAlign w:val="bottom"/>
            <w:hideMark/>
          </w:tcPr>
          <w:p w14:paraId="4EDC254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254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54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54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255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55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552" w14:textId="77777777" w:rsidR="002B1AFB" w:rsidRPr="007F669D" w:rsidRDefault="007215F5" w:rsidP="002B1AFB">
            <w:pPr>
              <w:rPr>
                <w:rFonts w:ascii="Times New Roman" w:eastAsia="Times New Roman" w:hAnsi="Times New Roman" w:cs="Times New Roman"/>
                <w:sz w:val="20"/>
              </w:rPr>
            </w:pPr>
          </w:p>
        </w:tc>
      </w:tr>
      <w:tr w:rsidR="00ED4365" w14:paraId="4EDC255B" w14:textId="77777777">
        <w:trPr>
          <w:trHeight w:val="300"/>
        </w:trPr>
        <w:tc>
          <w:tcPr>
            <w:tcW w:w="1178" w:type="dxa"/>
            <w:tcBorders>
              <w:top w:val="nil"/>
              <w:left w:val="nil"/>
              <w:bottom w:val="nil"/>
              <w:right w:val="nil"/>
            </w:tcBorders>
            <w:shd w:val="clear" w:color="auto" w:fill="auto"/>
            <w:noWrap/>
            <w:vAlign w:val="bottom"/>
            <w:hideMark/>
          </w:tcPr>
          <w:p w14:paraId="4EDC255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255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55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55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55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55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55A" w14:textId="77777777" w:rsidR="002B1AFB" w:rsidRPr="007F669D" w:rsidRDefault="007215F5" w:rsidP="002B1AFB">
            <w:pPr>
              <w:rPr>
                <w:rFonts w:ascii="Times New Roman" w:eastAsia="Times New Roman" w:hAnsi="Times New Roman" w:cs="Times New Roman"/>
                <w:sz w:val="20"/>
              </w:rPr>
            </w:pPr>
          </w:p>
        </w:tc>
      </w:tr>
      <w:tr w:rsidR="00ED4365" w14:paraId="4EDC2562" w14:textId="77777777">
        <w:trPr>
          <w:trHeight w:val="300"/>
        </w:trPr>
        <w:tc>
          <w:tcPr>
            <w:tcW w:w="2203" w:type="dxa"/>
            <w:gridSpan w:val="2"/>
            <w:tcBorders>
              <w:top w:val="nil"/>
              <w:left w:val="nil"/>
              <w:bottom w:val="nil"/>
              <w:right w:val="nil"/>
            </w:tcBorders>
            <w:shd w:val="clear" w:color="auto" w:fill="auto"/>
            <w:noWrap/>
            <w:vAlign w:val="bottom"/>
            <w:hideMark/>
          </w:tcPr>
          <w:p w14:paraId="4EDC255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255D"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255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55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56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561" w14:textId="77777777" w:rsidR="002B1AFB" w:rsidRPr="007F669D" w:rsidRDefault="007215F5" w:rsidP="002B1AFB">
            <w:pPr>
              <w:rPr>
                <w:rFonts w:ascii="Times New Roman" w:eastAsia="Times New Roman" w:hAnsi="Times New Roman" w:cs="Times New Roman"/>
                <w:sz w:val="20"/>
              </w:rPr>
            </w:pPr>
          </w:p>
        </w:tc>
      </w:tr>
      <w:tr w:rsidR="00ED4365" w14:paraId="4EDC256A" w14:textId="77777777">
        <w:trPr>
          <w:trHeight w:val="300"/>
        </w:trPr>
        <w:tc>
          <w:tcPr>
            <w:tcW w:w="1178" w:type="dxa"/>
            <w:tcBorders>
              <w:top w:val="nil"/>
              <w:left w:val="nil"/>
              <w:bottom w:val="nil"/>
              <w:right w:val="nil"/>
            </w:tcBorders>
            <w:shd w:val="clear" w:color="auto" w:fill="auto"/>
            <w:noWrap/>
            <w:vAlign w:val="bottom"/>
            <w:hideMark/>
          </w:tcPr>
          <w:p w14:paraId="4EDC256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2564"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56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56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56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56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569" w14:textId="77777777" w:rsidR="002B1AFB" w:rsidRPr="007F669D" w:rsidRDefault="007215F5" w:rsidP="002B1AFB">
            <w:pPr>
              <w:rPr>
                <w:rFonts w:ascii="Times New Roman" w:eastAsia="Times New Roman" w:hAnsi="Times New Roman" w:cs="Times New Roman"/>
                <w:sz w:val="20"/>
              </w:rPr>
            </w:pPr>
          </w:p>
        </w:tc>
      </w:tr>
      <w:tr w:rsidR="00ED4365" w14:paraId="4EDC2572" w14:textId="77777777">
        <w:trPr>
          <w:trHeight w:val="300"/>
        </w:trPr>
        <w:tc>
          <w:tcPr>
            <w:tcW w:w="1178" w:type="dxa"/>
            <w:tcBorders>
              <w:top w:val="nil"/>
              <w:left w:val="nil"/>
              <w:bottom w:val="nil"/>
              <w:right w:val="nil"/>
            </w:tcBorders>
            <w:shd w:val="clear" w:color="auto" w:fill="auto"/>
            <w:noWrap/>
            <w:vAlign w:val="bottom"/>
            <w:hideMark/>
          </w:tcPr>
          <w:p w14:paraId="4EDC256B"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256C"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256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56E"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256F"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257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571" w14:textId="77777777" w:rsidR="002B1AFB" w:rsidRPr="007F669D" w:rsidRDefault="007215F5" w:rsidP="002B1AFB">
            <w:pPr>
              <w:rPr>
                <w:rFonts w:ascii="Times New Roman" w:eastAsia="Times New Roman" w:hAnsi="Times New Roman" w:cs="Times New Roman"/>
                <w:sz w:val="20"/>
              </w:rPr>
            </w:pPr>
          </w:p>
        </w:tc>
      </w:tr>
      <w:tr w:rsidR="00ED4365" w14:paraId="4EDC2578"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2573" w14:textId="77777777" w:rsidR="002B1AFB" w:rsidRPr="007F669D" w:rsidRDefault="007215F5" w:rsidP="002B1AFB">
            <w:pPr>
              <w:rPr>
                <w:rFonts w:ascii="Times New Roman" w:eastAsia="Times New Roman" w:hAnsi="Times New Roman" w:cs="Times New Roman"/>
                <w:sz w:val="20"/>
              </w:rPr>
            </w:pPr>
          </w:p>
        </w:tc>
        <w:tc>
          <w:tcPr>
            <w:tcW w:w="2134" w:type="dxa"/>
            <w:gridSpan w:val="2"/>
            <w:tcBorders>
              <w:top w:val="nil"/>
              <w:left w:val="nil"/>
              <w:bottom w:val="nil"/>
              <w:right w:val="nil"/>
            </w:tcBorders>
            <w:shd w:val="clear" w:color="auto" w:fill="auto"/>
            <w:noWrap/>
            <w:vAlign w:val="bottom"/>
            <w:hideMark/>
          </w:tcPr>
          <w:p w14:paraId="4EDC257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Άρθρο 139 ως έχει</w:t>
            </w:r>
          </w:p>
        </w:tc>
        <w:tc>
          <w:tcPr>
            <w:tcW w:w="1903" w:type="dxa"/>
            <w:tcBorders>
              <w:top w:val="nil"/>
              <w:left w:val="nil"/>
              <w:bottom w:val="nil"/>
              <w:right w:val="nil"/>
            </w:tcBorders>
            <w:shd w:val="clear" w:color="auto" w:fill="auto"/>
            <w:noWrap/>
            <w:vAlign w:val="bottom"/>
            <w:hideMark/>
          </w:tcPr>
          <w:p w14:paraId="4EDC257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c>
          <w:tcPr>
            <w:tcW w:w="1542" w:type="dxa"/>
            <w:gridSpan w:val="2"/>
            <w:tcBorders>
              <w:top w:val="nil"/>
              <w:left w:val="nil"/>
              <w:bottom w:val="nil"/>
              <w:right w:val="nil"/>
            </w:tcBorders>
            <w:shd w:val="clear" w:color="auto" w:fill="auto"/>
            <w:noWrap/>
            <w:vAlign w:val="bottom"/>
            <w:hideMark/>
          </w:tcPr>
          <w:p w14:paraId="4EDC2576" w14:textId="77777777" w:rsidR="002B1AFB" w:rsidRPr="007F669D" w:rsidRDefault="007215F5" w:rsidP="002B1AFB">
            <w:pPr>
              <w:rPr>
                <w:rFonts w:ascii="Calibri" w:eastAsia="Times New Roman" w:hAnsi="Calibri" w:cs="Calibri"/>
                <w:color w:val="000000"/>
                <w:sz w:val="22"/>
                <w:szCs w:val="22"/>
              </w:rPr>
            </w:pPr>
          </w:p>
        </w:tc>
        <w:tc>
          <w:tcPr>
            <w:tcW w:w="1539" w:type="dxa"/>
            <w:gridSpan w:val="2"/>
            <w:tcBorders>
              <w:top w:val="nil"/>
              <w:left w:val="nil"/>
              <w:bottom w:val="nil"/>
              <w:right w:val="nil"/>
            </w:tcBorders>
            <w:shd w:val="clear" w:color="auto" w:fill="auto"/>
            <w:noWrap/>
            <w:vAlign w:val="bottom"/>
            <w:hideMark/>
          </w:tcPr>
          <w:p w14:paraId="4EDC2577" w14:textId="77777777" w:rsidR="002B1AFB" w:rsidRPr="007F669D" w:rsidRDefault="007215F5" w:rsidP="002B1AFB">
            <w:pPr>
              <w:rPr>
                <w:rFonts w:ascii="Times New Roman" w:eastAsia="Times New Roman" w:hAnsi="Times New Roman" w:cs="Times New Roman"/>
                <w:sz w:val="20"/>
              </w:rPr>
            </w:pPr>
          </w:p>
        </w:tc>
      </w:tr>
      <w:tr w:rsidR="00ED4365" w14:paraId="4EDC2580" w14:textId="77777777">
        <w:trPr>
          <w:trHeight w:val="300"/>
        </w:trPr>
        <w:tc>
          <w:tcPr>
            <w:tcW w:w="1178" w:type="dxa"/>
            <w:tcBorders>
              <w:top w:val="nil"/>
              <w:left w:val="nil"/>
              <w:bottom w:val="nil"/>
              <w:right w:val="nil"/>
            </w:tcBorders>
            <w:shd w:val="clear" w:color="auto" w:fill="auto"/>
            <w:noWrap/>
            <w:vAlign w:val="bottom"/>
            <w:hideMark/>
          </w:tcPr>
          <w:p w14:paraId="4EDC257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257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57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57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57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57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57F" w14:textId="77777777" w:rsidR="002B1AFB" w:rsidRPr="007F669D" w:rsidRDefault="007215F5" w:rsidP="002B1AFB">
            <w:pPr>
              <w:rPr>
                <w:rFonts w:ascii="Times New Roman" w:eastAsia="Times New Roman" w:hAnsi="Times New Roman" w:cs="Times New Roman"/>
                <w:sz w:val="20"/>
              </w:rPr>
            </w:pPr>
          </w:p>
        </w:tc>
      </w:tr>
      <w:tr w:rsidR="00ED4365" w14:paraId="4EDC2588" w14:textId="77777777">
        <w:trPr>
          <w:trHeight w:val="300"/>
        </w:trPr>
        <w:tc>
          <w:tcPr>
            <w:tcW w:w="1178" w:type="dxa"/>
            <w:tcBorders>
              <w:top w:val="nil"/>
              <w:left w:val="nil"/>
              <w:bottom w:val="nil"/>
              <w:right w:val="nil"/>
            </w:tcBorders>
            <w:shd w:val="clear" w:color="auto" w:fill="auto"/>
            <w:noWrap/>
            <w:vAlign w:val="bottom"/>
            <w:hideMark/>
          </w:tcPr>
          <w:p w14:paraId="4EDC258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258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58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58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58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58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587" w14:textId="77777777" w:rsidR="002B1AFB" w:rsidRPr="007F669D" w:rsidRDefault="007215F5" w:rsidP="002B1AFB">
            <w:pPr>
              <w:rPr>
                <w:rFonts w:ascii="Times New Roman" w:eastAsia="Times New Roman" w:hAnsi="Times New Roman" w:cs="Times New Roman"/>
                <w:sz w:val="20"/>
              </w:rPr>
            </w:pPr>
          </w:p>
        </w:tc>
      </w:tr>
      <w:tr w:rsidR="00ED4365" w14:paraId="4EDC2590" w14:textId="77777777">
        <w:trPr>
          <w:trHeight w:val="300"/>
        </w:trPr>
        <w:tc>
          <w:tcPr>
            <w:tcW w:w="1178" w:type="dxa"/>
            <w:tcBorders>
              <w:top w:val="nil"/>
              <w:left w:val="nil"/>
              <w:bottom w:val="nil"/>
              <w:right w:val="nil"/>
            </w:tcBorders>
            <w:shd w:val="clear" w:color="auto" w:fill="auto"/>
            <w:noWrap/>
            <w:vAlign w:val="bottom"/>
            <w:hideMark/>
          </w:tcPr>
          <w:p w14:paraId="4EDC258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258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58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58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58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58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58F" w14:textId="77777777" w:rsidR="002B1AFB" w:rsidRPr="007F669D" w:rsidRDefault="007215F5" w:rsidP="002B1AFB">
            <w:pPr>
              <w:rPr>
                <w:rFonts w:ascii="Times New Roman" w:eastAsia="Times New Roman" w:hAnsi="Times New Roman" w:cs="Times New Roman"/>
                <w:sz w:val="20"/>
              </w:rPr>
            </w:pPr>
          </w:p>
        </w:tc>
      </w:tr>
      <w:tr w:rsidR="00ED4365" w14:paraId="4EDC2598" w14:textId="77777777">
        <w:trPr>
          <w:trHeight w:val="300"/>
        </w:trPr>
        <w:tc>
          <w:tcPr>
            <w:tcW w:w="1178" w:type="dxa"/>
            <w:tcBorders>
              <w:top w:val="nil"/>
              <w:left w:val="nil"/>
              <w:bottom w:val="nil"/>
              <w:right w:val="nil"/>
            </w:tcBorders>
            <w:shd w:val="clear" w:color="auto" w:fill="auto"/>
            <w:noWrap/>
            <w:vAlign w:val="bottom"/>
            <w:hideMark/>
          </w:tcPr>
          <w:p w14:paraId="4EDC259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Χ.Α:</w:t>
            </w:r>
          </w:p>
        </w:tc>
        <w:tc>
          <w:tcPr>
            <w:tcW w:w="1025" w:type="dxa"/>
            <w:tcBorders>
              <w:top w:val="nil"/>
              <w:left w:val="nil"/>
              <w:bottom w:val="nil"/>
              <w:right w:val="nil"/>
            </w:tcBorders>
            <w:shd w:val="clear" w:color="auto" w:fill="auto"/>
            <w:noWrap/>
            <w:vAlign w:val="bottom"/>
            <w:hideMark/>
          </w:tcPr>
          <w:p w14:paraId="4EDC259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59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59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259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59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597" w14:textId="77777777" w:rsidR="002B1AFB" w:rsidRPr="007F669D" w:rsidRDefault="007215F5" w:rsidP="002B1AFB">
            <w:pPr>
              <w:rPr>
                <w:rFonts w:ascii="Times New Roman" w:eastAsia="Times New Roman" w:hAnsi="Times New Roman" w:cs="Times New Roman"/>
                <w:sz w:val="20"/>
              </w:rPr>
            </w:pPr>
          </w:p>
        </w:tc>
      </w:tr>
      <w:tr w:rsidR="00ED4365" w14:paraId="4EDC25A0" w14:textId="77777777">
        <w:trPr>
          <w:trHeight w:val="300"/>
        </w:trPr>
        <w:tc>
          <w:tcPr>
            <w:tcW w:w="1178" w:type="dxa"/>
            <w:tcBorders>
              <w:top w:val="nil"/>
              <w:left w:val="nil"/>
              <w:bottom w:val="nil"/>
              <w:right w:val="nil"/>
            </w:tcBorders>
            <w:shd w:val="clear" w:color="auto" w:fill="auto"/>
            <w:noWrap/>
            <w:vAlign w:val="bottom"/>
            <w:hideMark/>
          </w:tcPr>
          <w:p w14:paraId="4EDC259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259A"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59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59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59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59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59F" w14:textId="77777777" w:rsidR="002B1AFB" w:rsidRPr="007F669D" w:rsidRDefault="007215F5" w:rsidP="002B1AFB">
            <w:pPr>
              <w:rPr>
                <w:rFonts w:ascii="Times New Roman" w:eastAsia="Times New Roman" w:hAnsi="Times New Roman" w:cs="Times New Roman"/>
                <w:sz w:val="20"/>
              </w:rPr>
            </w:pPr>
          </w:p>
        </w:tc>
      </w:tr>
      <w:tr w:rsidR="00ED4365" w14:paraId="4EDC25A8" w14:textId="77777777">
        <w:trPr>
          <w:trHeight w:val="300"/>
        </w:trPr>
        <w:tc>
          <w:tcPr>
            <w:tcW w:w="1178" w:type="dxa"/>
            <w:tcBorders>
              <w:top w:val="nil"/>
              <w:left w:val="nil"/>
              <w:bottom w:val="nil"/>
              <w:right w:val="nil"/>
            </w:tcBorders>
            <w:shd w:val="clear" w:color="auto" w:fill="auto"/>
            <w:noWrap/>
            <w:vAlign w:val="bottom"/>
            <w:hideMark/>
          </w:tcPr>
          <w:p w14:paraId="4EDC25A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25A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5A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5A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5A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5A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5A7" w14:textId="77777777" w:rsidR="002B1AFB" w:rsidRPr="007F669D" w:rsidRDefault="007215F5" w:rsidP="002B1AFB">
            <w:pPr>
              <w:rPr>
                <w:rFonts w:ascii="Times New Roman" w:eastAsia="Times New Roman" w:hAnsi="Times New Roman" w:cs="Times New Roman"/>
                <w:sz w:val="20"/>
              </w:rPr>
            </w:pPr>
          </w:p>
        </w:tc>
      </w:tr>
      <w:tr w:rsidR="00ED4365" w14:paraId="4EDC25AF" w14:textId="77777777">
        <w:trPr>
          <w:trHeight w:val="300"/>
        </w:trPr>
        <w:tc>
          <w:tcPr>
            <w:tcW w:w="2203" w:type="dxa"/>
            <w:gridSpan w:val="2"/>
            <w:tcBorders>
              <w:top w:val="nil"/>
              <w:left w:val="nil"/>
              <w:bottom w:val="nil"/>
              <w:right w:val="nil"/>
            </w:tcBorders>
            <w:shd w:val="clear" w:color="auto" w:fill="auto"/>
            <w:noWrap/>
            <w:vAlign w:val="bottom"/>
            <w:hideMark/>
          </w:tcPr>
          <w:p w14:paraId="4EDC25A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25AA"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25A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5AC"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5A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5AE" w14:textId="77777777" w:rsidR="002B1AFB" w:rsidRPr="007F669D" w:rsidRDefault="007215F5" w:rsidP="002B1AFB">
            <w:pPr>
              <w:rPr>
                <w:rFonts w:ascii="Times New Roman" w:eastAsia="Times New Roman" w:hAnsi="Times New Roman" w:cs="Times New Roman"/>
                <w:sz w:val="20"/>
              </w:rPr>
            </w:pPr>
          </w:p>
        </w:tc>
      </w:tr>
      <w:tr w:rsidR="00ED4365" w14:paraId="4EDC25B7" w14:textId="77777777">
        <w:trPr>
          <w:trHeight w:val="300"/>
        </w:trPr>
        <w:tc>
          <w:tcPr>
            <w:tcW w:w="1178" w:type="dxa"/>
            <w:tcBorders>
              <w:top w:val="nil"/>
              <w:left w:val="nil"/>
              <w:bottom w:val="nil"/>
              <w:right w:val="nil"/>
            </w:tcBorders>
            <w:shd w:val="clear" w:color="auto" w:fill="auto"/>
            <w:noWrap/>
            <w:vAlign w:val="bottom"/>
            <w:hideMark/>
          </w:tcPr>
          <w:p w14:paraId="4EDC25B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25B1"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5B2"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5B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5B4"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5B5"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5B6" w14:textId="77777777" w:rsidR="002B1AFB" w:rsidRPr="007F669D" w:rsidRDefault="007215F5" w:rsidP="002B1AFB">
            <w:pPr>
              <w:rPr>
                <w:rFonts w:ascii="Times New Roman" w:eastAsia="Times New Roman" w:hAnsi="Times New Roman" w:cs="Times New Roman"/>
                <w:sz w:val="20"/>
              </w:rPr>
            </w:pPr>
          </w:p>
        </w:tc>
      </w:tr>
      <w:tr w:rsidR="00ED4365" w14:paraId="4EDC25BF" w14:textId="77777777">
        <w:trPr>
          <w:trHeight w:val="300"/>
        </w:trPr>
        <w:tc>
          <w:tcPr>
            <w:tcW w:w="1178" w:type="dxa"/>
            <w:tcBorders>
              <w:top w:val="nil"/>
              <w:left w:val="nil"/>
              <w:bottom w:val="nil"/>
              <w:right w:val="nil"/>
            </w:tcBorders>
            <w:shd w:val="clear" w:color="auto" w:fill="auto"/>
            <w:noWrap/>
            <w:vAlign w:val="bottom"/>
            <w:hideMark/>
          </w:tcPr>
          <w:p w14:paraId="4EDC25B8"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25B9"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25BA"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5BB"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25BC"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25BD"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5BE" w14:textId="77777777" w:rsidR="002B1AFB" w:rsidRPr="007F669D" w:rsidRDefault="007215F5" w:rsidP="002B1AFB">
            <w:pPr>
              <w:rPr>
                <w:rFonts w:ascii="Times New Roman" w:eastAsia="Times New Roman" w:hAnsi="Times New Roman" w:cs="Times New Roman"/>
                <w:sz w:val="20"/>
              </w:rPr>
            </w:pPr>
          </w:p>
        </w:tc>
      </w:tr>
      <w:tr w:rsidR="00ED4365" w14:paraId="4EDC25C3"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25C0" w14:textId="77777777" w:rsidR="002B1AFB" w:rsidRPr="007F669D" w:rsidRDefault="007215F5" w:rsidP="002B1AFB">
            <w:pPr>
              <w:rPr>
                <w:rFonts w:ascii="Times New Roman" w:eastAsia="Times New Roman" w:hAnsi="Times New Roman" w:cs="Times New Roman"/>
                <w:sz w:val="20"/>
              </w:rPr>
            </w:pPr>
          </w:p>
        </w:tc>
        <w:tc>
          <w:tcPr>
            <w:tcW w:w="4037" w:type="dxa"/>
            <w:gridSpan w:val="3"/>
            <w:tcBorders>
              <w:top w:val="nil"/>
              <w:left w:val="nil"/>
              <w:bottom w:val="nil"/>
              <w:right w:val="nil"/>
            </w:tcBorders>
            <w:shd w:val="clear" w:color="auto" w:fill="auto"/>
            <w:noWrap/>
            <w:vAlign w:val="bottom"/>
            <w:hideMark/>
          </w:tcPr>
          <w:p w14:paraId="4EDC25C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Τροπολογία 1565/245 (ίδιο άρθρο) ως έχει</w:t>
            </w:r>
          </w:p>
        </w:tc>
        <w:tc>
          <w:tcPr>
            <w:tcW w:w="3081" w:type="dxa"/>
            <w:gridSpan w:val="4"/>
            <w:tcBorders>
              <w:top w:val="nil"/>
              <w:left w:val="nil"/>
              <w:bottom w:val="nil"/>
              <w:right w:val="nil"/>
            </w:tcBorders>
            <w:shd w:val="clear" w:color="auto" w:fill="auto"/>
            <w:noWrap/>
            <w:vAlign w:val="bottom"/>
            <w:hideMark/>
          </w:tcPr>
          <w:p w14:paraId="4EDC25C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r>
      <w:tr w:rsidR="00ED4365" w14:paraId="4EDC25CB" w14:textId="77777777">
        <w:trPr>
          <w:trHeight w:val="300"/>
        </w:trPr>
        <w:tc>
          <w:tcPr>
            <w:tcW w:w="1178" w:type="dxa"/>
            <w:tcBorders>
              <w:top w:val="nil"/>
              <w:left w:val="nil"/>
              <w:bottom w:val="nil"/>
              <w:right w:val="nil"/>
            </w:tcBorders>
            <w:shd w:val="clear" w:color="auto" w:fill="auto"/>
            <w:noWrap/>
            <w:vAlign w:val="bottom"/>
            <w:hideMark/>
          </w:tcPr>
          <w:p w14:paraId="4EDC25C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25C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5C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5C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5C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5C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5CA" w14:textId="77777777" w:rsidR="002B1AFB" w:rsidRPr="007F669D" w:rsidRDefault="007215F5" w:rsidP="002B1AFB">
            <w:pPr>
              <w:rPr>
                <w:rFonts w:ascii="Times New Roman" w:eastAsia="Times New Roman" w:hAnsi="Times New Roman" w:cs="Times New Roman"/>
                <w:sz w:val="20"/>
              </w:rPr>
            </w:pPr>
          </w:p>
        </w:tc>
      </w:tr>
      <w:tr w:rsidR="00ED4365" w14:paraId="4EDC25D3" w14:textId="77777777">
        <w:trPr>
          <w:trHeight w:val="300"/>
        </w:trPr>
        <w:tc>
          <w:tcPr>
            <w:tcW w:w="1178" w:type="dxa"/>
            <w:tcBorders>
              <w:top w:val="nil"/>
              <w:left w:val="nil"/>
              <w:bottom w:val="nil"/>
              <w:right w:val="nil"/>
            </w:tcBorders>
            <w:shd w:val="clear" w:color="auto" w:fill="auto"/>
            <w:noWrap/>
            <w:vAlign w:val="bottom"/>
            <w:hideMark/>
          </w:tcPr>
          <w:p w14:paraId="4EDC25C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25C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5C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5C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5D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5D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5D2" w14:textId="77777777" w:rsidR="002B1AFB" w:rsidRPr="007F669D" w:rsidRDefault="007215F5" w:rsidP="002B1AFB">
            <w:pPr>
              <w:rPr>
                <w:rFonts w:ascii="Times New Roman" w:eastAsia="Times New Roman" w:hAnsi="Times New Roman" w:cs="Times New Roman"/>
                <w:sz w:val="20"/>
              </w:rPr>
            </w:pPr>
          </w:p>
        </w:tc>
      </w:tr>
      <w:tr w:rsidR="00ED4365" w14:paraId="4EDC25DB" w14:textId="77777777">
        <w:trPr>
          <w:trHeight w:val="300"/>
        </w:trPr>
        <w:tc>
          <w:tcPr>
            <w:tcW w:w="1178" w:type="dxa"/>
            <w:tcBorders>
              <w:top w:val="nil"/>
              <w:left w:val="nil"/>
              <w:bottom w:val="nil"/>
              <w:right w:val="nil"/>
            </w:tcBorders>
            <w:shd w:val="clear" w:color="auto" w:fill="auto"/>
            <w:noWrap/>
            <w:vAlign w:val="bottom"/>
            <w:hideMark/>
          </w:tcPr>
          <w:p w14:paraId="4EDC25D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25D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5D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5D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25D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5D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5DA" w14:textId="77777777" w:rsidR="002B1AFB" w:rsidRPr="007F669D" w:rsidRDefault="007215F5" w:rsidP="002B1AFB">
            <w:pPr>
              <w:rPr>
                <w:rFonts w:ascii="Times New Roman" w:eastAsia="Times New Roman" w:hAnsi="Times New Roman" w:cs="Times New Roman"/>
                <w:sz w:val="20"/>
              </w:rPr>
            </w:pPr>
          </w:p>
        </w:tc>
      </w:tr>
      <w:tr w:rsidR="00ED4365" w14:paraId="4EDC25E3" w14:textId="77777777">
        <w:trPr>
          <w:trHeight w:val="300"/>
        </w:trPr>
        <w:tc>
          <w:tcPr>
            <w:tcW w:w="1178" w:type="dxa"/>
            <w:tcBorders>
              <w:top w:val="nil"/>
              <w:left w:val="nil"/>
              <w:bottom w:val="nil"/>
              <w:right w:val="nil"/>
            </w:tcBorders>
            <w:shd w:val="clear" w:color="auto" w:fill="auto"/>
            <w:noWrap/>
            <w:vAlign w:val="bottom"/>
            <w:hideMark/>
          </w:tcPr>
          <w:p w14:paraId="4EDC25D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25D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5D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5D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25E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5E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5E2" w14:textId="77777777" w:rsidR="002B1AFB" w:rsidRPr="007F669D" w:rsidRDefault="007215F5" w:rsidP="002B1AFB">
            <w:pPr>
              <w:rPr>
                <w:rFonts w:ascii="Times New Roman" w:eastAsia="Times New Roman" w:hAnsi="Times New Roman" w:cs="Times New Roman"/>
                <w:sz w:val="20"/>
              </w:rPr>
            </w:pPr>
          </w:p>
        </w:tc>
      </w:tr>
      <w:tr w:rsidR="00ED4365" w14:paraId="4EDC25EB" w14:textId="77777777">
        <w:trPr>
          <w:trHeight w:val="300"/>
        </w:trPr>
        <w:tc>
          <w:tcPr>
            <w:tcW w:w="1178" w:type="dxa"/>
            <w:tcBorders>
              <w:top w:val="nil"/>
              <w:left w:val="nil"/>
              <w:bottom w:val="nil"/>
              <w:right w:val="nil"/>
            </w:tcBorders>
            <w:shd w:val="clear" w:color="auto" w:fill="auto"/>
            <w:noWrap/>
            <w:vAlign w:val="bottom"/>
            <w:hideMark/>
          </w:tcPr>
          <w:p w14:paraId="4EDC25E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25E5"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5E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5E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5E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5E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5EA" w14:textId="77777777" w:rsidR="002B1AFB" w:rsidRPr="007F669D" w:rsidRDefault="007215F5" w:rsidP="002B1AFB">
            <w:pPr>
              <w:rPr>
                <w:rFonts w:ascii="Times New Roman" w:eastAsia="Times New Roman" w:hAnsi="Times New Roman" w:cs="Times New Roman"/>
                <w:sz w:val="20"/>
              </w:rPr>
            </w:pPr>
          </w:p>
        </w:tc>
      </w:tr>
      <w:tr w:rsidR="00ED4365" w14:paraId="4EDC25F3" w14:textId="77777777">
        <w:trPr>
          <w:trHeight w:val="300"/>
        </w:trPr>
        <w:tc>
          <w:tcPr>
            <w:tcW w:w="1178" w:type="dxa"/>
            <w:tcBorders>
              <w:top w:val="nil"/>
              <w:left w:val="nil"/>
              <w:bottom w:val="nil"/>
              <w:right w:val="nil"/>
            </w:tcBorders>
            <w:shd w:val="clear" w:color="auto" w:fill="auto"/>
            <w:noWrap/>
            <w:vAlign w:val="bottom"/>
            <w:hideMark/>
          </w:tcPr>
          <w:p w14:paraId="4EDC25E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25E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5E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5E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5F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5F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5F2" w14:textId="77777777" w:rsidR="002B1AFB" w:rsidRPr="007F669D" w:rsidRDefault="007215F5" w:rsidP="002B1AFB">
            <w:pPr>
              <w:rPr>
                <w:rFonts w:ascii="Times New Roman" w:eastAsia="Times New Roman" w:hAnsi="Times New Roman" w:cs="Times New Roman"/>
                <w:sz w:val="20"/>
              </w:rPr>
            </w:pPr>
          </w:p>
        </w:tc>
      </w:tr>
      <w:tr w:rsidR="00ED4365" w14:paraId="4EDC25FA" w14:textId="77777777">
        <w:trPr>
          <w:trHeight w:val="300"/>
        </w:trPr>
        <w:tc>
          <w:tcPr>
            <w:tcW w:w="2203" w:type="dxa"/>
            <w:gridSpan w:val="2"/>
            <w:tcBorders>
              <w:top w:val="nil"/>
              <w:left w:val="nil"/>
              <w:bottom w:val="nil"/>
              <w:right w:val="nil"/>
            </w:tcBorders>
            <w:shd w:val="clear" w:color="auto" w:fill="auto"/>
            <w:noWrap/>
            <w:vAlign w:val="bottom"/>
            <w:hideMark/>
          </w:tcPr>
          <w:p w14:paraId="4EDC25F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25F5"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25F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5F7"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5F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5F9" w14:textId="77777777" w:rsidR="002B1AFB" w:rsidRPr="007F669D" w:rsidRDefault="007215F5" w:rsidP="002B1AFB">
            <w:pPr>
              <w:rPr>
                <w:rFonts w:ascii="Times New Roman" w:eastAsia="Times New Roman" w:hAnsi="Times New Roman" w:cs="Times New Roman"/>
                <w:sz w:val="20"/>
              </w:rPr>
            </w:pPr>
          </w:p>
        </w:tc>
      </w:tr>
      <w:tr w:rsidR="00ED4365" w14:paraId="4EDC2602" w14:textId="77777777">
        <w:trPr>
          <w:trHeight w:val="300"/>
        </w:trPr>
        <w:tc>
          <w:tcPr>
            <w:tcW w:w="1178" w:type="dxa"/>
            <w:tcBorders>
              <w:top w:val="nil"/>
              <w:left w:val="nil"/>
              <w:bottom w:val="nil"/>
              <w:right w:val="nil"/>
            </w:tcBorders>
            <w:shd w:val="clear" w:color="auto" w:fill="auto"/>
            <w:noWrap/>
            <w:vAlign w:val="bottom"/>
            <w:hideMark/>
          </w:tcPr>
          <w:p w14:paraId="4EDC25FB"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25FC"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5FD"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5FE"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25FF"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600"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601" w14:textId="77777777" w:rsidR="002B1AFB" w:rsidRPr="007F669D" w:rsidRDefault="007215F5" w:rsidP="002B1AFB">
            <w:pPr>
              <w:rPr>
                <w:rFonts w:ascii="Times New Roman" w:eastAsia="Times New Roman" w:hAnsi="Times New Roman" w:cs="Times New Roman"/>
                <w:sz w:val="20"/>
              </w:rPr>
            </w:pPr>
          </w:p>
        </w:tc>
      </w:tr>
      <w:tr w:rsidR="00ED4365" w14:paraId="4EDC260A" w14:textId="77777777">
        <w:trPr>
          <w:trHeight w:val="300"/>
        </w:trPr>
        <w:tc>
          <w:tcPr>
            <w:tcW w:w="1178" w:type="dxa"/>
            <w:tcBorders>
              <w:top w:val="nil"/>
              <w:left w:val="nil"/>
              <w:bottom w:val="nil"/>
              <w:right w:val="nil"/>
            </w:tcBorders>
            <w:shd w:val="clear" w:color="auto" w:fill="auto"/>
            <w:noWrap/>
            <w:vAlign w:val="bottom"/>
            <w:hideMark/>
          </w:tcPr>
          <w:p w14:paraId="4EDC2603"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2604"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2605"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606"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2607"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2608"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609" w14:textId="77777777" w:rsidR="002B1AFB" w:rsidRPr="007F669D" w:rsidRDefault="007215F5" w:rsidP="002B1AFB">
            <w:pPr>
              <w:rPr>
                <w:rFonts w:ascii="Times New Roman" w:eastAsia="Times New Roman" w:hAnsi="Times New Roman" w:cs="Times New Roman"/>
                <w:sz w:val="20"/>
              </w:rPr>
            </w:pPr>
          </w:p>
        </w:tc>
      </w:tr>
      <w:tr w:rsidR="00ED4365" w14:paraId="4EDC260E"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260B" w14:textId="77777777" w:rsidR="002B1AFB" w:rsidRPr="007F669D" w:rsidRDefault="007215F5" w:rsidP="002B1AFB">
            <w:pPr>
              <w:rPr>
                <w:rFonts w:ascii="Times New Roman" w:eastAsia="Times New Roman" w:hAnsi="Times New Roman" w:cs="Times New Roman"/>
                <w:sz w:val="20"/>
              </w:rPr>
            </w:pPr>
          </w:p>
        </w:tc>
        <w:tc>
          <w:tcPr>
            <w:tcW w:w="4037" w:type="dxa"/>
            <w:gridSpan w:val="3"/>
            <w:tcBorders>
              <w:top w:val="nil"/>
              <w:left w:val="nil"/>
              <w:bottom w:val="nil"/>
              <w:right w:val="nil"/>
            </w:tcBorders>
            <w:shd w:val="clear" w:color="auto" w:fill="auto"/>
            <w:noWrap/>
            <w:vAlign w:val="bottom"/>
            <w:hideMark/>
          </w:tcPr>
          <w:p w14:paraId="4EDC260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Τροπολογία 1566/246 (ίδιο άρθρο) ως έχει</w:t>
            </w:r>
          </w:p>
        </w:tc>
        <w:tc>
          <w:tcPr>
            <w:tcW w:w="3081" w:type="dxa"/>
            <w:gridSpan w:val="4"/>
            <w:tcBorders>
              <w:top w:val="nil"/>
              <w:left w:val="nil"/>
              <w:bottom w:val="nil"/>
              <w:right w:val="nil"/>
            </w:tcBorders>
            <w:shd w:val="clear" w:color="auto" w:fill="auto"/>
            <w:noWrap/>
            <w:vAlign w:val="bottom"/>
            <w:hideMark/>
          </w:tcPr>
          <w:p w14:paraId="4EDC260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r>
      <w:tr w:rsidR="00ED4365" w14:paraId="4EDC2616" w14:textId="77777777">
        <w:trPr>
          <w:trHeight w:val="300"/>
        </w:trPr>
        <w:tc>
          <w:tcPr>
            <w:tcW w:w="1178" w:type="dxa"/>
            <w:tcBorders>
              <w:top w:val="nil"/>
              <w:left w:val="nil"/>
              <w:bottom w:val="nil"/>
              <w:right w:val="nil"/>
            </w:tcBorders>
            <w:shd w:val="clear" w:color="auto" w:fill="auto"/>
            <w:noWrap/>
            <w:vAlign w:val="bottom"/>
            <w:hideMark/>
          </w:tcPr>
          <w:p w14:paraId="4EDC260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261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61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61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61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61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615" w14:textId="77777777" w:rsidR="002B1AFB" w:rsidRPr="007F669D" w:rsidRDefault="007215F5" w:rsidP="002B1AFB">
            <w:pPr>
              <w:rPr>
                <w:rFonts w:ascii="Times New Roman" w:eastAsia="Times New Roman" w:hAnsi="Times New Roman" w:cs="Times New Roman"/>
                <w:sz w:val="20"/>
              </w:rPr>
            </w:pPr>
          </w:p>
        </w:tc>
      </w:tr>
      <w:tr w:rsidR="00ED4365" w14:paraId="4EDC261E" w14:textId="77777777">
        <w:trPr>
          <w:trHeight w:val="300"/>
        </w:trPr>
        <w:tc>
          <w:tcPr>
            <w:tcW w:w="1178" w:type="dxa"/>
            <w:tcBorders>
              <w:top w:val="nil"/>
              <w:left w:val="nil"/>
              <w:bottom w:val="nil"/>
              <w:right w:val="nil"/>
            </w:tcBorders>
            <w:shd w:val="clear" w:color="auto" w:fill="auto"/>
            <w:noWrap/>
            <w:vAlign w:val="bottom"/>
            <w:hideMark/>
          </w:tcPr>
          <w:p w14:paraId="4EDC261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261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61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61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61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61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61D" w14:textId="77777777" w:rsidR="002B1AFB" w:rsidRPr="007F669D" w:rsidRDefault="007215F5" w:rsidP="002B1AFB">
            <w:pPr>
              <w:rPr>
                <w:rFonts w:ascii="Times New Roman" w:eastAsia="Times New Roman" w:hAnsi="Times New Roman" w:cs="Times New Roman"/>
                <w:sz w:val="20"/>
              </w:rPr>
            </w:pPr>
          </w:p>
        </w:tc>
      </w:tr>
      <w:tr w:rsidR="00ED4365" w14:paraId="4EDC2626" w14:textId="77777777">
        <w:trPr>
          <w:trHeight w:val="300"/>
        </w:trPr>
        <w:tc>
          <w:tcPr>
            <w:tcW w:w="1178" w:type="dxa"/>
            <w:tcBorders>
              <w:top w:val="nil"/>
              <w:left w:val="nil"/>
              <w:bottom w:val="nil"/>
              <w:right w:val="nil"/>
            </w:tcBorders>
            <w:shd w:val="clear" w:color="auto" w:fill="auto"/>
            <w:noWrap/>
            <w:vAlign w:val="bottom"/>
            <w:hideMark/>
          </w:tcPr>
          <w:p w14:paraId="4EDC261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262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62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62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62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62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625" w14:textId="77777777" w:rsidR="002B1AFB" w:rsidRPr="007F669D" w:rsidRDefault="007215F5" w:rsidP="002B1AFB">
            <w:pPr>
              <w:rPr>
                <w:rFonts w:ascii="Times New Roman" w:eastAsia="Times New Roman" w:hAnsi="Times New Roman" w:cs="Times New Roman"/>
                <w:sz w:val="20"/>
              </w:rPr>
            </w:pPr>
          </w:p>
        </w:tc>
      </w:tr>
      <w:tr w:rsidR="00ED4365" w14:paraId="4EDC262E" w14:textId="77777777">
        <w:trPr>
          <w:trHeight w:val="300"/>
        </w:trPr>
        <w:tc>
          <w:tcPr>
            <w:tcW w:w="1178" w:type="dxa"/>
            <w:tcBorders>
              <w:top w:val="nil"/>
              <w:left w:val="nil"/>
              <w:bottom w:val="nil"/>
              <w:right w:val="nil"/>
            </w:tcBorders>
            <w:shd w:val="clear" w:color="auto" w:fill="auto"/>
            <w:noWrap/>
            <w:vAlign w:val="bottom"/>
            <w:hideMark/>
          </w:tcPr>
          <w:p w14:paraId="4EDC262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262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62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62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262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62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62D" w14:textId="77777777" w:rsidR="002B1AFB" w:rsidRPr="007F669D" w:rsidRDefault="007215F5" w:rsidP="002B1AFB">
            <w:pPr>
              <w:rPr>
                <w:rFonts w:ascii="Times New Roman" w:eastAsia="Times New Roman" w:hAnsi="Times New Roman" w:cs="Times New Roman"/>
                <w:sz w:val="20"/>
              </w:rPr>
            </w:pPr>
          </w:p>
        </w:tc>
      </w:tr>
      <w:tr w:rsidR="00ED4365" w14:paraId="4EDC2636" w14:textId="77777777">
        <w:trPr>
          <w:trHeight w:val="300"/>
        </w:trPr>
        <w:tc>
          <w:tcPr>
            <w:tcW w:w="1178" w:type="dxa"/>
            <w:tcBorders>
              <w:top w:val="nil"/>
              <w:left w:val="nil"/>
              <w:bottom w:val="nil"/>
              <w:right w:val="nil"/>
            </w:tcBorders>
            <w:shd w:val="clear" w:color="auto" w:fill="auto"/>
            <w:noWrap/>
            <w:vAlign w:val="bottom"/>
            <w:hideMark/>
          </w:tcPr>
          <w:p w14:paraId="4EDC262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2630"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631"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63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2633"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634"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635" w14:textId="77777777" w:rsidR="002B1AFB" w:rsidRPr="007F669D" w:rsidRDefault="007215F5" w:rsidP="002B1AFB">
            <w:pPr>
              <w:rPr>
                <w:rFonts w:ascii="Times New Roman" w:eastAsia="Times New Roman" w:hAnsi="Times New Roman" w:cs="Times New Roman"/>
                <w:sz w:val="20"/>
              </w:rPr>
            </w:pPr>
          </w:p>
        </w:tc>
      </w:tr>
      <w:tr w:rsidR="00ED4365" w14:paraId="4EDC263E" w14:textId="77777777">
        <w:trPr>
          <w:trHeight w:val="300"/>
        </w:trPr>
        <w:tc>
          <w:tcPr>
            <w:tcW w:w="1178" w:type="dxa"/>
            <w:tcBorders>
              <w:top w:val="nil"/>
              <w:left w:val="nil"/>
              <w:bottom w:val="nil"/>
              <w:right w:val="nil"/>
            </w:tcBorders>
            <w:shd w:val="clear" w:color="auto" w:fill="auto"/>
            <w:noWrap/>
            <w:vAlign w:val="bottom"/>
            <w:hideMark/>
          </w:tcPr>
          <w:p w14:paraId="4EDC263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2638"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639"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63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63B"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63C"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63D" w14:textId="77777777" w:rsidR="002B1AFB" w:rsidRPr="007F669D" w:rsidRDefault="007215F5" w:rsidP="002B1AFB">
            <w:pPr>
              <w:rPr>
                <w:rFonts w:ascii="Times New Roman" w:eastAsia="Times New Roman" w:hAnsi="Times New Roman" w:cs="Times New Roman"/>
                <w:sz w:val="20"/>
              </w:rPr>
            </w:pPr>
          </w:p>
        </w:tc>
      </w:tr>
      <w:tr w:rsidR="00ED4365" w14:paraId="4EDC2645" w14:textId="77777777">
        <w:trPr>
          <w:trHeight w:val="300"/>
        </w:trPr>
        <w:tc>
          <w:tcPr>
            <w:tcW w:w="2203" w:type="dxa"/>
            <w:gridSpan w:val="2"/>
            <w:tcBorders>
              <w:top w:val="nil"/>
              <w:left w:val="nil"/>
              <w:bottom w:val="nil"/>
              <w:right w:val="nil"/>
            </w:tcBorders>
            <w:shd w:val="clear" w:color="auto" w:fill="auto"/>
            <w:noWrap/>
            <w:vAlign w:val="bottom"/>
            <w:hideMark/>
          </w:tcPr>
          <w:p w14:paraId="4EDC263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2640"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264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64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64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644" w14:textId="77777777" w:rsidR="002B1AFB" w:rsidRPr="007F669D" w:rsidRDefault="007215F5" w:rsidP="002B1AFB">
            <w:pPr>
              <w:rPr>
                <w:rFonts w:ascii="Times New Roman" w:eastAsia="Times New Roman" w:hAnsi="Times New Roman" w:cs="Times New Roman"/>
                <w:sz w:val="20"/>
              </w:rPr>
            </w:pPr>
          </w:p>
        </w:tc>
      </w:tr>
      <w:tr w:rsidR="00ED4365" w14:paraId="4EDC264D" w14:textId="77777777">
        <w:trPr>
          <w:trHeight w:val="300"/>
        </w:trPr>
        <w:tc>
          <w:tcPr>
            <w:tcW w:w="1178" w:type="dxa"/>
            <w:tcBorders>
              <w:top w:val="nil"/>
              <w:left w:val="nil"/>
              <w:bottom w:val="nil"/>
              <w:right w:val="nil"/>
            </w:tcBorders>
            <w:shd w:val="clear" w:color="auto" w:fill="auto"/>
            <w:noWrap/>
            <w:vAlign w:val="bottom"/>
            <w:hideMark/>
          </w:tcPr>
          <w:p w14:paraId="4EDC2646"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2647"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648"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649"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64A"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64B"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64C" w14:textId="77777777" w:rsidR="002B1AFB" w:rsidRPr="007F669D" w:rsidRDefault="007215F5" w:rsidP="002B1AFB">
            <w:pPr>
              <w:rPr>
                <w:rFonts w:ascii="Times New Roman" w:eastAsia="Times New Roman" w:hAnsi="Times New Roman" w:cs="Times New Roman"/>
                <w:sz w:val="20"/>
              </w:rPr>
            </w:pPr>
          </w:p>
        </w:tc>
      </w:tr>
      <w:tr w:rsidR="00ED4365" w14:paraId="4EDC2655" w14:textId="77777777">
        <w:trPr>
          <w:trHeight w:val="300"/>
        </w:trPr>
        <w:tc>
          <w:tcPr>
            <w:tcW w:w="1178" w:type="dxa"/>
            <w:tcBorders>
              <w:top w:val="nil"/>
              <w:left w:val="nil"/>
              <w:bottom w:val="nil"/>
              <w:right w:val="nil"/>
            </w:tcBorders>
            <w:shd w:val="clear" w:color="auto" w:fill="auto"/>
            <w:noWrap/>
            <w:vAlign w:val="bottom"/>
            <w:hideMark/>
          </w:tcPr>
          <w:p w14:paraId="4EDC264E"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264F"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2650"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651"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2652"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2653"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654" w14:textId="77777777" w:rsidR="002B1AFB" w:rsidRPr="007F669D" w:rsidRDefault="007215F5" w:rsidP="002B1AFB">
            <w:pPr>
              <w:rPr>
                <w:rFonts w:ascii="Times New Roman" w:eastAsia="Times New Roman" w:hAnsi="Times New Roman" w:cs="Times New Roman"/>
                <w:sz w:val="20"/>
              </w:rPr>
            </w:pPr>
          </w:p>
        </w:tc>
      </w:tr>
      <w:tr w:rsidR="00ED4365" w14:paraId="4EDC2659"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2656" w14:textId="77777777" w:rsidR="002B1AFB" w:rsidRPr="007F669D" w:rsidRDefault="007215F5" w:rsidP="002B1AFB">
            <w:pPr>
              <w:rPr>
                <w:rFonts w:ascii="Times New Roman" w:eastAsia="Times New Roman" w:hAnsi="Times New Roman" w:cs="Times New Roman"/>
                <w:sz w:val="20"/>
              </w:rPr>
            </w:pPr>
          </w:p>
        </w:tc>
        <w:tc>
          <w:tcPr>
            <w:tcW w:w="4037" w:type="dxa"/>
            <w:gridSpan w:val="3"/>
            <w:tcBorders>
              <w:top w:val="nil"/>
              <w:left w:val="nil"/>
              <w:bottom w:val="nil"/>
              <w:right w:val="nil"/>
            </w:tcBorders>
            <w:shd w:val="clear" w:color="auto" w:fill="auto"/>
            <w:noWrap/>
            <w:vAlign w:val="bottom"/>
            <w:hideMark/>
          </w:tcPr>
          <w:p w14:paraId="4EDC265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Τροπολογία 1567/247 (ίδια άρθρα) ως έχει</w:t>
            </w:r>
          </w:p>
        </w:tc>
        <w:tc>
          <w:tcPr>
            <w:tcW w:w="3081" w:type="dxa"/>
            <w:gridSpan w:val="4"/>
            <w:tcBorders>
              <w:top w:val="nil"/>
              <w:left w:val="nil"/>
              <w:bottom w:val="nil"/>
              <w:right w:val="nil"/>
            </w:tcBorders>
            <w:shd w:val="clear" w:color="auto" w:fill="auto"/>
            <w:noWrap/>
            <w:vAlign w:val="bottom"/>
            <w:hideMark/>
          </w:tcPr>
          <w:p w14:paraId="4EDC265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r>
      <w:tr w:rsidR="00ED4365" w14:paraId="4EDC2661" w14:textId="77777777">
        <w:trPr>
          <w:trHeight w:val="300"/>
        </w:trPr>
        <w:tc>
          <w:tcPr>
            <w:tcW w:w="1178" w:type="dxa"/>
            <w:tcBorders>
              <w:top w:val="nil"/>
              <w:left w:val="nil"/>
              <w:bottom w:val="nil"/>
              <w:right w:val="nil"/>
            </w:tcBorders>
            <w:shd w:val="clear" w:color="auto" w:fill="auto"/>
            <w:noWrap/>
            <w:vAlign w:val="bottom"/>
            <w:hideMark/>
          </w:tcPr>
          <w:p w14:paraId="4EDC265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265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65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65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65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65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660" w14:textId="77777777" w:rsidR="002B1AFB" w:rsidRPr="007F669D" w:rsidRDefault="007215F5" w:rsidP="002B1AFB">
            <w:pPr>
              <w:rPr>
                <w:rFonts w:ascii="Times New Roman" w:eastAsia="Times New Roman" w:hAnsi="Times New Roman" w:cs="Times New Roman"/>
                <w:sz w:val="20"/>
              </w:rPr>
            </w:pPr>
          </w:p>
        </w:tc>
      </w:tr>
      <w:tr w:rsidR="00ED4365" w14:paraId="4EDC2669" w14:textId="77777777">
        <w:trPr>
          <w:trHeight w:val="300"/>
        </w:trPr>
        <w:tc>
          <w:tcPr>
            <w:tcW w:w="1178" w:type="dxa"/>
            <w:tcBorders>
              <w:top w:val="nil"/>
              <w:left w:val="nil"/>
              <w:bottom w:val="nil"/>
              <w:right w:val="nil"/>
            </w:tcBorders>
            <w:shd w:val="clear" w:color="auto" w:fill="auto"/>
            <w:noWrap/>
            <w:vAlign w:val="bottom"/>
            <w:hideMark/>
          </w:tcPr>
          <w:p w14:paraId="4EDC266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266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66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66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266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66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668" w14:textId="77777777" w:rsidR="002B1AFB" w:rsidRPr="007F669D" w:rsidRDefault="007215F5" w:rsidP="002B1AFB">
            <w:pPr>
              <w:rPr>
                <w:rFonts w:ascii="Times New Roman" w:eastAsia="Times New Roman" w:hAnsi="Times New Roman" w:cs="Times New Roman"/>
                <w:sz w:val="20"/>
              </w:rPr>
            </w:pPr>
          </w:p>
        </w:tc>
      </w:tr>
      <w:tr w:rsidR="00ED4365" w14:paraId="4EDC2671" w14:textId="77777777">
        <w:trPr>
          <w:trHeight w:val="300"/>
        </w:trPr>
        <w:tc>
          <w:tcPr>
            <w:tcW w:w="1178" w:type="dxa"/>
            <w:tcBorders>
              <w:top w:val="nil"/>
              <w:left w:val="nil"/>
              <w:bottom w:val="nil"/>
              <w:right w:val="nil"/>
            </w:tcBorders>
            <w:shd w:val="clear" w:color="auto" w:fill="auto"/>
            <w:noWrap/>
            <w:vAlign w:val="bottom"/>
            <w:hideMark/>
          </w:tcPr>
          <w:p w14:paraId="4EDC266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266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66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66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266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66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670" w14:textId="77777777" w:rsidR="002B1AFB" w:rsidRPr="007F669D" w:rsidRDefault="007215F5" w:rsidP="002B1AFB">
            <w:pPr>
              <w:rPr>
                <w:rFonts w:ascii="Times New Roman" w:eastAsia="Times New Roman" w:hAnsi="Times New Roman" w:cs="Times New Roman"/>
                <w:sz w:val="20"/>
              </w:rPr>
            </w:pPr>
          </w:p>
        </w:tc>
      </w:tr>
      <w:tr w:rsidR="00ED4365" w14:paraId="4EDC2679" w14:textId="77777777">
        <w:trPr>
          <w:trHeight w:val="300"/>
        </w:trPr>
        <w:tc>
          <w:tcPr>
            <w:tcW w:w="1178" w:type="dxa"/>
            <w:tcBorders>
              <w:top w:val="nil"/>
              <w:left w:val="nil"/>
              <w:bottom w:val="nil"/>
              <w:right w:val="nil"/>
            </w:tcBorders>
            <w:shd w:val="clear" w:color="auto" w:fill="auto"/>
            <w:noWrap/>
            <w:vAlign w:val="bottom"/>
            <w:hideMark/>
          </w:tcPr>
          <w:p w14:paraId="4EDC267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lastRenderedPageBreak/>
              <w:t>Χ.Α:</w:t>
            </w:r>
          </w:p>
        </w:tc>
        <w:tc>
          <w:tcPr>
            <w:tcW w:w="1025" w:type="dxa"/>
            <w:tcBorders>
              <w:top w:val="nil"/>
              <w:left w:val="nil"/>
              <w:bottom w:val="nil"/>
              <w:right w:val="nil"/>
            </w:tcBorders>
            <w:shd w:val="clear" w:color="auto" w:fill="auto"/>
            <w:noWrap/>
            <w:vAlign w:val="bottom"/>
            <w:hideMark/>
          </w:tcPr>
          <w:p w14:paraId="4EDC267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67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67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67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67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678" w14:textId="77777777" w:rsidR="002B1AFB" w:rsidRPr="007F669D" w:rsidRDefault="007215F5" w:rsidP="002B1AFB">
            <w:pPr>
              <w:rPr>
                <w:rFonts w:ascii="Times New Roman" w:eastAsia="Times New Roman" w:hAnsi="Times New Roman" w:cs="Times New Roman"/>
                <w:sz w:val="20"/>
              </w:rPr>
            </w:pPr>
          </w:p>
        </w:tc>
      </w:tr>
      <w:tr w:rsidR="00ED4365" w14:paraId="4EDC2681" w14:textId="77777777">
        <w:trPr>
          <w:trHeight w:val="300"/>
        </w:trPr>
        <w:tc>
          <w:tcPr>
            <w:tcW w:w="1178" w:type="dxa"/>
            <w:tcBorders>
              <w:top w:val="nil"/>
              <w:left w:val="nil"/>
              <w:bottom w:val="nil"/>
              <w:right w:val="nil"/>
            </w:tcBorders>
            <w:shd w:val="clear" w:color="auto" w:fill="auto"/>
            <w:noWrap/>
            <w:vAlign w:val="bottom"/>
            <w:hideMark/>
          </w:tcPr>
          <w:p w14:paraId="4EDC267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267B"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67C"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67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267E"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67F"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680" w14:textId="77777777" w:rsidR="002B1AFB" w:rsidRPr="007F669D" w:rsidRDefault="007215F5" w:rsidP="002B1AFB">
            <w:pPr>
              <w:rPr>
                <w:rFonts w:ascii="Times New Roman" w:eastAsia="Times New Roman" w:hAnsi="Times New Roman" w:cs="Times New Roman"/>
                <w:sz w:val="20"/>
              </w:rPr>
            </w:pPr>
          </w:p>
        </w:tc>
      </w:tr>
      <w:tr w:rsidR="00ED4365" w14:paraId="4EDC2689" w14:textId="77777777">
        <w:trPr>
          <w:trHeight w:val="300"/>
        </w:trPr>
        <w:tc>
          <w:tcPr>
            <w:tcW w:w="1178" w:type="dxa"/>
            <w:tcBorders>
              <w:top w:val="nil"/>
              <w:left w:val="nil"/>
              <w:bottom w:val="nil"/>
              <w:right w:val="nil"/>
            </w:tcBorders>
            <w:shd w:val="clear" w:color="auto" w:fill="auto"/>
            <w:noWrap/>
            <w:vAlign w:val="bottom"/>
            <w:hideMark/>
          </w:tcPr>
          <w:p w14:paraId="4EDC268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2683"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684"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68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686"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687"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688" w14:textId="77777777" w:rsidR="002B1AFB" w:rsidRPr="007F669D" w:rsidRDefault="007215F5" w:rsidP="002B1AFB">
            <w:pPr>
              <w:rPr>
                <w:rFonts w:ascii="Times New Roman" w:eastAsia="Times New Roman" w:hAnsi="Times New Roman" w:cs="Times New Roman"/>
                <w:sz w:val="20"/>
              </w:rPr>
            </w:pPr>
          </w:p>
        </w:tc>
      </w:tr>
      <w:tr w:rsidR="00ED4365" w14:paraId="4EDC2690" w14:textId="77777777">
        <w:trPr>
          <w:trHeight w:val="300"/>
        </w:trPr>
        <w:tc>
          <w:tcPr>
            <w:tcW w:w="2203" w:type="dxa"/>
            <w:gridSpan w:val="2"/>
            <w:tcBorders>
              <w:top w:val="nil"/>
              <w:left w:val="nil"/>
              <w:bottom w:val="nil"/>
              <w:right w:val="nil"/>
            </w:tcBorders>
            <w:shd w:val="clear" w:color="auto" w:fill="auto"/>
            <w:noWrap/>
            <w:vAlign w:val="bottom"/>
            <w:hideMark/>
          </w:tcPr>
          <w:p w14:paraId="4EDC268A"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268B"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268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68D"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68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68F" w14:textId="77777777" w:rsidR="002B1AFB" w:rsidRPr="007F669D" w:rsidRDefault="007215F5" w:rsidP="002B1AFB">
            <w:pPr>
              <w:rPr>
                <w:rFonts w:ascii="Times New Roman" w:eastAsia="Times New Roman" w:hAnsi="Times New Roman" w:cs="Times New Roman"/>
                <w:sz w:val="20"/>
              </w:rPr>
            </w:pPr>
          </w:p>
        </w:tc>
      </w:tr>
      <w:tr w:rsidR="00ED4365" w14:paraId="4EDC2698" w14:textId="77777777">
        <w:trPr>
          <w:trHeight w:val="300"/>
        </w:trPr>
        <w:tc>
          <w:tcPr>
            <w:tcW w:w="1178" w:type="dxa"/>
            <w:tcBorders>
              <w:top w:val="nil"/>
              <w:left w:val="nil"/>
              <w:bottom w:val="nil"/>
              <w:right w:val="nil"/>
            </w:tcBorders>
            <w:shd w:val="clear" w:color="auto" w:fill="auto"/>
            <w:noWrap/>
            <w:vAlign w:val="bottom"/>
            <w:hideMark/>
          </w:tcPr>
          <w:p w14:paraId="4EDC2691"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2692"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693"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694"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2695"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696"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697" w14:textId="77777777" w:rsidR="002B1AFB" w:rsidRPr="007F669D" w:rsidRDefault="007215F5" w:rsidP="002B1AFB">
            <w:pPr>
              <w:rPr>
                <w:rFonts w:ascii="Times New Roman" w:eastAsia="Times New Roman" w:hAnsi="Times New Roman" w:cs="Times New Roman"/>
                <w:sz w:val="20"/>
              </w:rPr>
            </w:pPr>
          </w:p>
        </w:tc>
      </w:tr>
      <w:tr w:rsidR="00ED4365" w14:paraId="4EDC26A0" w14:textId="77777777">
        <w:trPr>
          <w:trHeight w:val="300"/>
        </w:trPr>
        <w:tc>
          <w:tcPr>
            <w:tcW w:w="1178" w:type="dxa"/>
            <w:tcBorders>
              <w:top w:val="nil"/>
              <w:left w:val="nil"/>
              <w:bottom w:val="nil"/>
              <w:right w:val="nil"/>
            </w:tcBorders>
            <w:shd w:val="clear" w:color="auto" w:fill="auto"/>
            <w:noWrap/>
            <w:vAlign w:val="bottom"/>
            <w:hideMark/>
          </w:tcPr>
          <w:p w14:paraId="4EDC2699"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269A"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269B"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69C"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269D"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269E"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69F" w14:textId="77777777" w:rsidR="002B1AFB" w:rsidRPr="007F669D" w:rsidRDefault="007215F5" w:rsidP="002B1AFB">
            <w:pPr>
              <w:rPr>
                <w:rFonts w:ascii="Times New Roman" w:eastAsia="Times New Roman" w:hAnsi="Times New Roman" w:cs="Times New Roman"/>
                <w:sz w:val="20"/>
              </w:rPr>
            </w:pPr>
          </w:p>
        </w:tc>
      </w:tr>
      <w:tr w:rsidR="00ED4365" w14:paraId="4EDC26A4" w14:textId="77777777">
        <w:trPr>
          <w:gridAfter w:val="1"/>
          <w:wAfter w:w="40" w:type="dxa"/>
          <w:trHeight w:val="300"/>
        </w:trPr>
        <w:tc>
          <w:tcPr>
            <w:tcW w:w="1178" w:type="dxa"/>
            <w:tcBorders>
              <w:top w:val="nil"/>
              <w:left w:val="nil"/>
              <w:bottom w:val="nil"/>
              <w:right w:val="nil"/>
            </w:tcBorders>
            <w:shd w:val="clear" w:color="auto" w:fill="auto"/>
            <w:noWrap/>
            <w:vAlign w:val="bottom"/>
            <w:hideMark/>
          </w:tcPr>
          <w:p w14:paraId="4EDC26A1" w14:textId="77777777" w:rsidR="002B1AFB" w:rsidRPr="007F669D" w:rsidRDefault="007215F5" w:rsidP="002B1AFB">
            <w:pPr>
              <w:rPr>
                <w:rFonts w:ascii="Times New Roman" w:eastAsia="Times New Roman" w:hAnsi="Times New Roman" w:cs="Times New Roman"/>
                <w:sz w:val="20"/>
              </w:rPr>
            </w:pPr>
          </w:p>
        </w:tc>
        <w:tc>
          <w:tcPr>
            <w:tcW w:w="4037" w:type="dxa"/>
            <w:gridSpan w:val="3"/>
            <w:tcBorders>
              <w:top w:val="nil"/>
              <w:left w:val="nil"/>
              <w:bottom w:val="nil"/>
              <w:right w:val="nil"/>
            </w:tcBorders>
            <w:shd w:val="clear" w:color="auto" w:fill="auto"/>
            <w:noWrap/>
            <w:vAlign w:val="bottom"/>
            <w:hideMark/>
          </w:tcPr>
          <w:p w14:paraId="4EDC26A2"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Τροπολογία 1556/242 (ίδιο άρθρο) ως έχει</w:t>
            </w:r>
          </w:p>
        </w:tc>
        <w:tc>
          <w:tcPr>
            <w:tcW w:w="3081" w:type="dxa"/>
            <w:gridSpan w:val="4"/>
            <w:tcBorders>
              <w:top w:val="nil"/>
              <w:left w:val="nil"/>
              <w:bottom w:val="nil"/>
              <w:right w:val="nil"/>
            </w:tcBorders>
            <w:shd w:val="clear" w:color="auto" w:fill="auto"/>
            <w:noWrap/>
            <w:vAlign w:val="bottom"/>
            <w:hideMark/>
          </w:tcPr>
          <w:p w14:paraId="4EDC26A3"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ΚΑΤΑ ΠΛΕΙΟΨΗΦΙΑ</w:t>
            </w:r>
          </w:p>
        </w:tc>
      </w:tr>
      <w:tr w:rsidR="00ED4365" w14:paraId="4EDC26AC" w14:textId="77777777">
        <w:trPr>
          <w:trHeight w:val="300"/>
        </w:trPr>
        <w:tc>
          <w:tcPr>
            <w:tcW w:w="1178" w:type="dxa"/>
            <w:tcBorders>
              <w:top w:val="nil"/>
              <w:left w:val="nil"/>
              <w:bottom w:val="nil"/>
              <w:right w:val="nil"/>
            </w:tcBorders>
            <w:shd w:val="clear" w:color="auto" w:fill="auto"/>
            <w:noWrap/>
            <w:vAlign w:val="bottom"/>
            <w:hideMark/>
          </w:tcPr>
          <w:p w14:paraId="4EDC26A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ΣΥΡΙΖΑ:</w:t>
            </w:r>
          </w:p>
        </w:tc>
        <w:tc>
          <w:tcPr>
            <w:tcW w:w="1025" w:type="dxa"/>
            <w:tcBorders>
              <w:top w:val="nil"/>
              <w:left w:val="nil"/>
              <w:bottom w:val="nil"/>
              <w:right w:val="nil"/>
            </w:tcBorders>
            <w:shd w:val="clear" w:color="auto" w:fill="auto"/>
            <w:noWrap/>
            <w:vAlign w:val="bottom"/>
            <w:hideMark/>
          </w:tcPr>
          <w:p w14:paraId="4EDC26A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6A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6A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6A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6A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6AB" w14:textId="77777777" w:rsidR="002B1AFB" w:rsidRPr="007F669D" w:rsidRDefault="007215F5" w:rsidP="002B1AFB">
            <w:pPr>
              <w:rPr>
                <w:rFonts w:ascii="Times New Roman" w:eastAsia="Times New Roman" w:hAnsi="Times New Roman" w:cs="Times New Roman"/>
                <w:sz w:val="20"/>
              </w:rPr>
            </w:pPr>
          </w:p>
        </w:tc>
      </w:tr>
      <w:tr w:rsidR="00ED4365" w14:paraId="4EDC26B4" w14:textId="77777777">
        <w:trPr>
          <w:trHeight w:val="300"/>
        </w:trPr>
        <w:tc>
          <w:tcPr>
            <w:tcW w:w="1178" w:type="dxa"/>
            <w:tcBorders>
              <w:top w:val="nil"/>
              <w:left w:val="nil"/>
              <w:bottom w:val="nil"/>
              <w:right w:val="nil"/>
            </w:tcBorders>
            <w:shd w:val="clear" w:color="auto" w:fill="auto"/>
            <w:noWrap/>
            <w:vAlign w:val="bottom"/>
            <w:hideMark/>
          </w:tcPr>
          <w:p w14:paraId="4EDC26A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Ν.Δ:</w:t>
            </w:r>
          </w:p>
        </w:tc>
        <w:tc>
          <w:tcPr>
            <w:tcW w:w="1025" w:type="dxa"/>
            <w:tcBorders>
              <w:top w:val="nil"/>
              <w:left w:val="nil"/>
              <w:bottom w:val="nil"/>
              <w:right w:val="nil"/>
            </w:tcBorders>
            <w:shd w:val="clear" w:color="auto" w:fill="auto"/>
            <w:noWrap/>
            <w:vAlign w:val="bottom"/>
            <w:hideMark/>
          </w:tcPr>
          <w:p w14:paraId="4EDC26A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6A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6B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6B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6B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6B3" w14:textId="77777777" w:rsidR="002B1AFB" w:rsidRPr="007F669D" w:rsidRDefault="007215F5" w:rsidP="002B1AFB">
            <w:pPr>
              <w:rPr>
                <w:rFonts w:ascii="Times New Roman" w:eastAsia="Times New Roman" w:hAnsi="Times New Roman" w:cs="Times New Roman"/>
                <w:sz w:val="20"/>
              </w:rPr>
            </w:pPr>
          </w:p>
        </w:tc>
      </w:tr>
      <w:tr w:rsidR="00ED4365" w14:paraId="4EDC26BC" w14:textId="77777777">
        <w:trPr>
          <w:trHeight w:val="300"/>
        </w:trPr>
        <w:tc>
          <w:tcPr>
            <w:tcW w:w="1178" w:type="dxa"/>
            <w:tcBorders>
              <w:top w:val="nil"/>
              <w:left w:val="nil"/>
              <w:bottom w:val="nil"/>
              <w:right w:val="nil"/>
            </w:tcBorders>
            <w:shd w:val="clear" w:color="auto" w:fill="auto"/>
            <w:noWrap/>
            <w:vAlign w:val="bottom"/>
            <w:hideMark/>
          </w:tcPr>
          <w:p w14:paraId="4EDC26B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ΔΗ.ΣΥ:</w:t>
            </w:r>
          </w:p>
        </w:tc>
        <w:tc>
          <w:tcPr>
            <w:tcW w:w="1025" w:type="dxa"/>
            <w:tcBorders>
              <w:top w:val="nil"/>
              <w:left w:val="nil"/>
              <w:bottom w:val="nil"/>
              <w:right w:val="nil"/>
            </w:tcBorders>
            <w:shd w:val="clear" w:color="auto" w:fill="auto"/>
            <w:noWrap/>
            <w:vAlign w:val="bottom"/>
            <w:hideMark/>
          </w:tcPr>
          <w:p w14:paraId="4EDC26B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6B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6B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6B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6B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6BB" w14:textId="77777777" w:rsidR="002B1AFB" w:rsidRPr="007F669D" w:rsidRDefault="007215F5" w:rsidP="002B1AFB">
            <w:pPr>
              <w:rPr>
                <w:rFonts w:ascii="Times New Roman" w:eastAsia="Times New Roman" w:hAnsi="Times New Roman" w:cs="Times New Roman"/>
                <w:sz w:val="20"/>
              </w:rPr>
            </w:pPr>
          </w:p>
        </w:tc>
      </w:tr>
      <w:tr w:rsidR="00ED4365" w14:paraId="4EDC26C4" w14:textId="77777777">
        <w:trPr>
          <w:trHeight w:val="300"/>
        </w:trPr>
        <w:tc>
          <w:tcPr>
            <w:tcW w:w="1178" w:type="dxa"/>
            <w:tcBorders>
              <w:top w:val="nil"/>
              <w:left w:val="nil"/>
              <w:bottom w:val="nil"/>
              <w:right w:val="nil"/>
            </w:tcBorders>
            <w:shd w:val="clear" w:color="auto" w:fill="auto"/>
            <w:noWrap/>
            <w:vAlign w:val="bottom"/>
            <w:hideMark/>
          </w:tcPr>
          <w:p w14:paraId="4EDC26B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Χ.Α:</w:t>
            </w:r>
          </w:p>
        </w:tc>
        <w:tc>
          <w:tcPr>
            <w:tcW w:w="1025" w:type="dxa"/>
            <w:tcBorders>
              <w:top w:val="nil"/>
              <w:left w:val="nil"/>
              <w:bottom w:val="nil"/>
              <w:right w:val="nil"/>
            </w:tcBorders>
            <w:shd w:val="clear" w:color="auto" w:fill="auto"/>
            <w:noWrap/>
            <w:vAlign w:val="bottom"/>
            <w:hideMark/>
          </w:tcPr>
          <w:p w14:paraId="4EDC26B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6B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6C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OXI</w:t>
            </w:r>
          </w:p>
        </w:tc>
        <w:tc>
          <w:tcPr>
            <w:tcW w:w="40" w:type="dxa"/>
            <w:tcBorders>
              <w:top w:val="nil"/>
              <w:left w:val="nil"/>
              <w:bottom w:val="nil"/>
              <w:right w:val="nil"/>
            </w:tcBorders>
            <w:shd w:val="clear" w:color="auto" w:fill="auto"/>
            <w:noWrap/>
            <w:vAlign w:val="bottom"/>
            <w:hideMark/>
          </w:tcPr>
          <w:p w14:paraId="4EDC26C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6C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6C3" w14:textId="77777777" w:rsidR="002B1AFB" w:rsidRPr="007F669D" w:rsidRDefault="007215F5" w:rsidP="002B1AFB">
            <w:pPr>
              <w:rPr>
                <w:rFonts w:ascii="Times New Roman" w:eastAsia="Times New Roman" w:hAnsi="Times New Roman" w:cs="Times New Roman"/>
                <w:sz w:val="20"/>
              </w:rPr>
            </w:pPr>
          </w:p>
        </w:tc>
      </w:tr>
      <w:tr w:rsidR="00ED4365" w14:paraId="4EDC26CC" w14:textId="77777777">
        <w:trPr>
          <w:trHeight w:val="300"/>
        </w:trPr>
        <w:tc>
          <w:tcPr>
            <w:tcW w:w="1178" w:type="dxa"/>
            <w:tcBorders>
              <w:top w:val="nil"/>
              <w:left w:val="nil"/>
              <w:bottom w:val="nil"/>
              <w:right w:val="nil"/>
            </w:tcBorders>
            <w:shd w:val="clear" w:color="auto" w:fill="auto"/>
            <w:noWrap/>
            <w:vAlign w:val="bottom"/>
            <w:hideMark/>
          </w:tcPr>
          <w:p w14:paraId="4EDC26C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Κ.Κ.Ε:</w:t>
            </w:r>
          </w:p>
        </w:tc>
        <w:tc>
          <w:tcPr>
            <w:tcW w:w="1025" w:type="dxa"/>
            <w:tcBorders>
              <w:top w:val="nil"/>
              <w:left w:val="nil"/>
              <w:bottom w:val="nil"/>
              <w:right w:val="nil"/>
            </w:tcBorders>
            <w:shd w:val="clear" w:color="auto" w:fill="auto"/>
            <w:noWrap/>
            <w:vAlign w:val="bottom"/>
            <w:hideMark/>
          </w:tcPr>
          <w:p w14:paraId="4EDC26C6"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6C7"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6C8"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ΠΡΝ</w:t>
            </w:r>
          </w:p>
        </w:tc>
        <w:tc>
          <w:tcPr>
            <w:tcW w:w="40" w:type="dxa"/>
            <w:tcBorders>
              <w:top w:val="nil"/>
              <w:left w:val="nil"/>
              <w:bottom w:val="nil"/>
              <w:right w:val="nil"/>
            </w:tcBorders>
            <w:shd w:val="clear" w:color="auto" w:fill="auto"/>
            <w:noWrap/>
            <w:vAlign w:val="bottom"/>
            <w:hideMark/>
          </w:tcPr>
          <w:p w14:paraId="4EDC26C9"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6CA"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6CB" w14:textId="77777777" w:rsidR="002B1AFB" w:rsidRPr="007F669D" w:rsidRDefault="007215F5" w:rsidP="002B1AFB">
            <w:pPr>
              <w:rPr>
                <w:rFonts w:ascii="Times New Roman" w:eastAsia="Times New Roman" w:hAnsi="Times New Roman" w:cs="Times New Roman"/>
                <w:sz w:val="20"/>
              </w:rPr>
            </w:pPr>
          </w:p>
        </w:tc>
      </w:tr>
      <w:tr w:rsidR="00ED4365" w14:paraId="4EDC26D4" w14:textId="77777777">
        <w:trPr>
          <w:trHeight w:val="300"/>
        </w:trPr>
        <w:tc>
          <w:tcPr>
            <w:tcW w:w="1178" w:type="dxa"/>
            <w:tcBorders>
              <w:top w:val="nil"/>
              <w:left w:val="nil"/>
              <w:bottom w:val="nil"/>
              <w:right w:val="nil"/>
            </w:tcBorders>
            <w:shd w:val="clear" w:color="auto" w:fill="auto"/>
            <w:noWrap/>
            <w:vAlign w:val="bottom"/>
            <w:hideMark/>
          </w:tcPr>
          <w:p w14:paraId="4EDC26CD"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ΑΝ.ΕΛ:</w:t>
            </w:r>
          </w:p>
        </w:tc>
        <w:tc>
          <w:tcPr>
            <w:tcW w:w="1025" w:type="dxa"/>
            <w:tcBorders>
              <w:top w:val="nil"/>
              <w:left w:val="nil"/>
              <w:bottom w:val="nil"/>
              <w:right w:val="nil"/>
            </w:tcBorders>
            <w:shd w:val="clear" w:color="auto" w:fill="auto"/>
            <w:noWrap/>
            <w:vAlign w:val="bottom"/>
            <w:hideMark/>
          </w:tcPr>
          <w:p w14:paraId="4EDC26CE"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6CF"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6D0"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6D1"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6D2"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6D3" w14:textId="77777777" w:rsidR="002B1AFB" w:rsidRPr="007F669D" w:rsidRDefault="007215F5" w:rsidP="002B1AFB">
            <w:pPr>
              <w:rPr>
                <w:rFonts w:ascii="Times New Roman" w:eastAsia="Times New Roman" w:hAnsi="Times New Roman" w:cs="Times New Roman"/>
                <w:sz w:val="20"/>
              </w:rPr>
            </w:pPr>
          </w:p>
        </w:tc>
      </w:tr>
      <w:tr w:rsidR="00ED4365" w14:paraId="4EDC26DB" w14:textId="77777777">
        <w:trPr>
          <w:trHeight w:val="300"/>
        </w:trPr>
        <w:tc>
          <w:tcPr>
            <w:tcW w:w="2203" w:type="dxa"/>
            <w:gridSpan w:val="2"/>
            <w:tcBorders>
              <w:top w:val="nil"/>
              <w:left w:val="nil"/>
              <w:bottom w:val="nil"/>
              <w:right w:val="nil"/>
            </w:tcBorders>
            <w:shd w:val="clear" w:color="auto" w:fill="auto"/>
            <w:noWrap/>
            <w:vAlign w:val="bottom"/>
            <w:hideMark/>
          </w:tcPr>
          <w:p w14:paraId="4EDC26D5"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ΕΝ. ΚΕΝΤΡΩΩΝ:</w:t>
            </w:r>
          </w:p>
        </w:tc>
        <w:tc>
          <w:tcPr>
            <w:tcW w:w="1109" w:type="dxa"/>
            <w:tcBorders>
              <w:top w:val="nil"/>
              <w:left w:val="nil"/>
              <w:bottom w:val="nil"/>
              <w:right w:val="nil"/>
            </w:tcBorders>
            <w:shd w:val="clear" w:color="auto" w:fill="auto"/>
            <w:noWrap/>
            <w:vAlign w:val="bottom"/>
            <w:hideMark/>
          </w:tcPr>
          <w:p w14:paraId="4EDC26D6" w14:textId="77777777" w:rsidR="002B1AFB" w:rsidRPr="007F669D" w:rsidRDefault="007215F5" w:rsidP="002B1AFB">
            <w:pPr>
              <w:rPr>
                <w:rFonts w:ascii="Calibri" w:eastAsia="Times New Roman" w:hAnsi="Calibri" w:cs="Calibri"/>
                <w:color w:val="000000"/>
                <w:sz w:val="22"/>
                <w:szCs w:val="22"/>
              </w:rPr>
            </w:pPr>
          </w:p>
        </w:tc>
        <w:tc>
          <w:tcPr>
            <w:tcW w:w="1903" w:type="dxa"/>
            <w:tcBorders>
              <w:top w:val="nil"/>
              <w:left w:val="nil"/>
              <w:bottom w:val="nil"/>
              <w:right w:val="nil"/>
            </w:tcBorders>
            <w:shd w:val="clear" w:color="auto" w:fill="auto"/>
            <w:noWrap/>
            <w:vAlign w:val="bottom"/>
            <w:hideMark/>
          </w:tcPr>
          <w:p w14:paraId="4EDC26D7"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6D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6D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6DA" w14:textId="77777777" w:rsidR="002B1AFB" w:rsidRPr="007F669D" w:rsidRDefault="007215F5" w:rsidP="002B1AFB">
            <w:pPr>
              <w:rPr>
                <w:rFonts w:ascii="Times New Roman" w:eastAsia="Times New Roman" w:hAnsi="Times New Roman" w:cs="Times New Roman"/>
                <w:sz w:val="20"/>
              </w:rPr>
            </w:pPr>
          </w:p>
        </w:tc>
      </w:tr>
      <w:tr w:rsidR="00ED4365" w14:paraId="4EDC26E3" w14:textId="77777777">
        <w:trPr>
          <w:trHeight w:val="300"/>
        </w:trPr>
        <w:tc>
          <w:tcPr>
            <w:tcW w:w="1178" w:type="dxa"/>
            <w:tcBorders>
              <w:top w:val="nil"/>
              <w:left w:val="nil"/>
              <w:bottom w:val="nil"/>
              <w:right w:val="nil"/>
            </w:tcBorders>
            <w:shd w:val="clear" w:color="auto" w:fill="auto"/>
            <w:noWrap/>
            <w:vAlign w:val="bottom"/>
            <w:hideMark/>
          </w:tcPr>
          <w:p w14:paraId="4EDC26DC"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ΠΟΤΑΜΙ:</w:t>
            </w:r>
          </w:p>
        </w:tc>
        <w:tc>
          <w:tcPr>
            <w:tcW w:w="1025" w:type="dxa"/>
            <w:tcBorders>
              <w:top w:val="nil"/>
              <w:left w:val="nil"/>
              <w:bottom w:val="nil"/>
              <w:right w:val="nil"/>
            </w:tcBorders>
            <w:shd w:val="clear" w:color="auto" w:fill="auto"/>
            <w:noWrap/>
            <w:vAlign w:val="bottom"/>
            <w:hideMark/>
          </w:tcPr>
          <w:p w14:paraId="4EDC26DD" w14:textId="77777777" w:rsidR="002B1AFB" w:rsidRPr="007F669D" w:rsidRDefault="007215F5" w:rsidP="002B1AFB">
            <w:pPr>
              <w:rPr>
                <w:rFonts w:ascii="Calibri" w:eastAsia="Times New Roman" w:hAnsi="Calibri" w:cs="Calibri"/>
                <w:color w:val="000000"/>
                <w:sz w:val="22"/>
                <w:szCs w:val="22"/>
              </w:rPr>
            </w:pPr>
          </w:p>
        </w:tc>
        <w:tc>
          <w:tcPr>
            <w:tcW w:w="1109" w:type="dxa"/>
            <w:tcBorders>
              <w:top w:val="nil"/>
              <w:left w:val="nil"/>
              <w:bottom w:val="nil"/>
              <w:right w:val="nil"/>
            </w:tcBorders>
            <w:shd w:val="clear" w:color="auto" w:fill="auto"/>
            <w:noWrap/>
            <w:vAlign w:val="bottom"/>
            <w:hideMark/>
          </w:tcPr>
          <w:p w14:paraId="4EDC26DE"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6DF" w14:textId="77777777" w:rsidR="002B1AFB" w:rsidRPr="007F669D" w:rsidRDefault="007215F5" w:rsidP="002B1AFB">
            <w:pPr>
              <w:rPr>
                <w:rFonts w:ascii="Calibri" w:eastAsia="Times New Roman" w:hAnsi="Calibri" w:cs="Calibri"/>
                <w:color w:val="000000"/>
                <w:sz w:val="22"/>
                <w:szCs w:val="22"/>
              </w:rPr>
            </w:pPr>
            <w:r w:rsidRPr="007F669D">
              <w:rPr>
                <w:rFonts w:ascii="Calibri" w:eastAsia="Times New Roman" w:hAnsi="Calibri" w:cs="Calibri"/>
                <w:color w:val="000000"/>
                <w:sz w:val="22"/>
                <w:szCs w:val="22"/>
              </w:rPr>
              <w:t>ΝΑΙ</w:t>
            </w:r>
          </w:p>
        </w:tc>
        <w:tc>
          <w:tcPr>
            <w:tcW w:w="40" w:type="dxa"/>
            <w:tcBorders>
              <w:top w:val="nil"/>
              <w:left w:val="nil"/>
              <w:bottom w:val="nil"/>
              <w:right w:val="nil"/>
            </w:tcBorders>
            <w:shd w:val="clear" w:color="auto" w:fill="auto"/>
            <w:noWrap/>
            <w:vAlign w:val="bottom"/>
            <w:hideMark/>
          </w:tcPr>
          <w:p w14:paraId="4EDC26E0"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6E1"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6E2" w14:textId="77777777" w:rsidR="002B1AFB" w:rsidRPr="007F669D" w:rsidRDefault="007215F5" w:rsidP="002B1AFB">
            <w:pPr>
              <w:rPr>
                <w:rFonts w:ascii="Times New Roman" w:eastAsia="Times New Roman" w:hAnsi="Times New Roman" w:cs="Times New Roman"/>
                <w:sz w:val="20"/>
              </w:rPr>
            </w:pPr>
          </w:p>
        </w:tc>
      </w:tr>
      <w:tr w:rsidR="00ED4365" w14:paraId="4EDC26EB" w14:textId="77777777">
        <w:trPr>
          <w:trHeight w:val="300"/>
        </w:trPr>
        <w:tc>
          <w:tcPr>
            <w:tcW w:w="1178" w:type="dxa"/>
            <w:tcBorders>
              <w:top w:val="nil"/>
              <w:left w:val="nil"/>
              <w:bottom w:val="nil"/>
              <w:right w:val="nil"/>
            </w:tcBorders>
            <w:shd w:val="clear" w:color="auto" w:fill="auto"/>
            <w:noWrap/>
            <w:vAlign w:val="bottom"/>
            <w:hideMark/>
          </w:tcPr>
          <w:p w14:paraId="4EDC26E4" w14:textId="77777777" w:rsidR="002B1AFB" w:rsidRPr="007F669D" w:rsidRDefault="007215F5" w:rsidP="002B1AFB">
            <w:pPr>
              <w:rPr>
                <w:rFonts w:ascii="Times New Roman" w:eastAsia="Times New Roman" w:hAnsi="Times New Roman" w:cs="Times New Roman"/>
                <w:sz w:val="20"/>
              </w:rPr>
            </w:pPr>
          </w:p>
        </w:tc>
        <w:tc>
          <w:tcPr>
            <w:tcW w:w="1025" w:type="dxa"/>
            <w:tcBorders>
              <w:top w:val="nil"/>
              <w:left w:val="nil"/>
              <w:bottom w:val="nil"/>
              <w:right w:val="nil"/>
            </w:tcBorders>
            <w:shd w:val="clear" w:color="auto" w:fill="auto"/>
            <w:noWrap/>
            <w:vAlign w:val="bottom"/>
            <w:hideMark/>
          </w:tcPr>
          <w:p w14:paraId="4EDC26E5" w14:textId="77777777" w:rsidR="002B1AFB" w:rsidRPr="007F669D" w:rsidRDefault="007215F5" w:rsidP="002B1AFB">
            <w:pPr>
              <w:rPr>
                <w:rFonts w:ascii="Times New Roman" w:eastAsia="Times New Roman" w:hAnsi="Times New Roman" w:cs="Times New Roman"/>
                <w:sz w:val="20"/>
              </w:rPr>
            </w:pPr>
          </w:p>
        </w:tc>
        <w:tc>
          <w:tcPr>
            <w:tcW w:w="1109" w:type="dxa"/>
            <w:tcBorders>
              <w:top w:val="nil"/>
              <w:left w:val="nil"/>
              <w:bottom w:val="nil"/>
              <w:right w:val="nil"/>
            </w:tcBorders>
            <w:shd w:val="clear" w:color="auto" w:fill="auto"/>
            <w:noWrap/>
            <w:vAlign w:val="bottom"/>
            <w:hideMark/>
          </w:tcPr>
          <w:p w14:paraId="4EDC26E6" w14:textId="77777777" w:rsidR="002B1AFB" w:rsidRPr="007F669D" w:rsidRDefault="007215F5" w:rsidP="002B1AFB">
            <w:pPr>
              <w:rPr>
                <w:rFonts w:ascii="Times New Roman" w:eastAsia="Times New Roman" w:hAnsi="Times New Roman" w:cs="Times New Roman"/>
                <w:sz w:val="20"/>
              </w:rPr>
            </w:pPr>
          </w:p>
        </w:tc>
        <w:tc>
          <w:tcPr>
            <w:tcW w:w="1903" w:type="dxa"/>
            <w:tcBorders>
              <w:top w:val="nil"/>
              <w:left w:val="nil"/>
              <w:bottom w:val="nil"/>
              <w:right w:val="nil"/>
            </w:tcBorders>
            <w:shd w:val="clear" w:color="auto" w:fill="auto"/>
            <w:noWrap/>
            <w:vAlign w:val="bottom"/>
            <w:hideMark/>
          </w:tcPr>
          <w:p w14:paraId="4EDC26E7" w14:textId="77777777" w:rsidR="002B1AFB" w:rsidRPr="007F669D" w:rsidRDefault="007215F5" w:rsidP="002B1AFB">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4EDC26E8"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26E9" w14:textId="77777777" w:rsidR="002B1AFB" w:rsidRPr="007F669D" w:rsidRDefault="007215F5" w:rsidP="002B1AFB">
            <w:pPr>
              <w:rPr>
                <w:rFonts w:ascii="Times New Roman" w:eastAsia="Times New Roman" w:hAnsi="Times New Roman" w:cs="Times New Roman"/>
                <w:sz w:val="20"/>
              </w:rPr>
            </w:pPr>
          </w:p>
        </w:tc>
        <w:tc>
          <w:tcPr>
            <w:tcW w:w="1539" w:type="dxa"/>
            <w:gridSpan w:val="2"/>
            <w:tcBorders>
              <w:top w:val="nil"/>
              <w:left w:val="nil"/>
              <w:bottom w:val="nil"/>
              <w:right w:val="nil"/>
            </w:tcBorders>
            <w:shd w:val="clear" w:color="auto" w:fill="auto"/>
            <w:noWrap/>
            <w:vAlign w:val="bottom"/>
            <w:hideMark/>
          </w:tcPr>
          <w:p w14:paraId="4EDC26EA" w14:textId="77777777" w:rsidR="002B1AFB" w:rsidRPr="007F669D" w:rsidRDefault="007215F5" w:rsidP="002B1AFB">
            <w:pPr>
              <w:rPr>
                <w:rFonts w:ascii="Times New Roman" w:eastAsia="Times New Roman" w:hAnsi="Times New Roman" w:cs="Times New Roman"/>
                <w:sz w:val="20"/>
              </w:rPr>
            </w:pPr>
          </w:p>
        </w:tc>
      </w:tr>
    </w:tbl>
    <w:p w14:paraId="4EDC26EC" w14:textId="77777777" w:rsidR="00ED4365" w:rsidRDefault="00ED4365">
      <w:pPr>
        <w:rPr>
          <w:rFonts w:eastAsia="Times New Roman" w:cs="Times New Roman"/>
          <w:szCs w:val="24"/>
        </w:rPr>
      </w:pPr>
    </w:p>
    <w:tbl>
      <w:tblPr>
        <w:tblW w:w="8069" w:type="dxa"/>
        <w:tblCellMar>
          <w:left w:w="10" w:type="dxa"/>
          <w:right w:w="10" w:type="dxa"/>
        </w:tblCellMar>
        <w:tblLook w:val="04A0" w:firstRow="1" w:lastRow="0" w:firstColumn="1" w:lastColumn="0" w:noHBand="0" w:noVBand="1"/>
      </w:tblPr>
      <w:tblGrid>
        <w:gridCol w:w="1178"/>
        <w:gridCol w:w="22"/>
        <w:gridCol w:w="851"/>
        <w:gridCol w:w="152"/>
        <w:gridCol w:w="525"/>
        <w:gridCol w:w="584"/>
        <w:gridCol w:w="1655"/>
        <w:gridCol w:w="222"/>
        <w:gridCol w:w="26"/>
        <w:gridCol w:w="934"/>
        <w:gridCol w:w="608"/>
        <w:gridCol w:w="352"/>
        <w:gridCol w:w="960"/>
        <w:gridCol w:w="227"/>
      </w:tblGrid>
      <w:tr w:rsidR="00ED4365" w14:paraId="4EDC26F1" w14:textId="77777777">
        <w:trPr>
          <w:gridAfter w:val="1"/>
          <w:wAfter w:w="227" w:type="dxa"/>
          <w:trHeight w:val="288"/>
        </w:trPr>
        <w:tc>
          <w:tcPr>
            <w:tcW w:w="1200" w:type="dxa"/>
            <w:gridSpan w:val="2"/>
            <w:tcBorders>
              <w:top w:val="nil"/>
              <w:left w:val="nil"/>
              <w:bottom w:val="nil"/>
              <w:right w:val="nil"/>
            </w:tcBorders>
            <w:shd w:val="clear" w:color="auto" w:fill="auto"/>
            <w:noWrap/>
            <w:vAlign w:val="bottom"/>
            <w:hideMark/>
          </w:tcPr>
          <w:p w14:paraId="4EDC26ED" w14:textId="77777777" w:rsidR="002B1AFB" w:rsidRPr="001F0EA2" w:rsidRDefault="007215F5" w:rsidP="002B1AFB">
            <w:pPr>
              <w:rPr>
                <w:rFonts w:ascii="Times New Roman" w:eastAsia="Times New Roman" w:hAnsi="Times New Roman" w:cs="Times New Roman"/>
                <w:sz w:val="20"/>
              </w:rPr>
            </w:pPr>
          </w:p>
        </w:tc>
        <w:tc>
          <w:tcPr>
            <w:tcW w:w="3989" w:type="dxa"/>
            <w:gridSpan w:val="6"/>
            <w:tcBorders>
              <w:top w:val="nil"/>
              <w:left w:val="nil"/>
              <w:bottom w:val="nil"/>
              <w:right w:val="nil"/>
            </w:tcBorders>
            <w:shd w:val="clear" w:color="auto" w:fill="auto"/>
            <w:noWrap/>
            <w:vAlign w:val="bottom"/>
            <w:hideMark/>
          </w:tcPr>
          <w:p w14:paraId="4EDC26EE" w14:textId="77777777" w:rsidR="002B1AFB" w:rsidRPr="001F0EA2" w:rsidRDefault="007215F5" w:rsidP="002B1AFB">
            <w:pPr>
              <w:rPr>
                <w:rFonts w:ascii="Calibri" w:eastAsia="Times New Roman" w:hAnsi="Calibri" w:cs="Times New Roman"/>
                <w:color w:val="000000"/>
                <w:sz w:val="22"/>
                <w:szCs w:val="22"/>
              </w:rPr>
            </w:pPr>
            <w:r w:rsidRPr="001F0EA2">
              <w:rPr>
                <w:rFonts w:ascii="Calibri" w:eastAsia="Times New Roman" w:hAnsi="Calibri" w:cs="Times New Roman"/>
                <w:color w:val="000000"/>
                <w:sz w:val="22"/>
                <w:szCs w:val="22"/>
              </w:rPr>
              <w:t>Ακροτελεύτιο άρθρο ως έχει</w:t>
            </w:r>
          </w:p>
        </w:tc>
        <w:tc>
          <w:tcPr>
            <w:tcW w:w="1920" w:type="dxa"/>
            <w:gridSpan w:val="4"/>
            <w:tcBorders>
              <w:top w:val="nil"/>
              <w:left w:val="nil"/>
              <w:bottom w:val="nil"/>
              <w:right w:val="nil"/>
            </w:tcBorders>
            <w:shd w:val="clear" w:color="auto" w:fill="auto"/>
            <w:noWrap/>
            <w:vAlign w:val="bottom"/>
            <w:hideMark/>
          </w:tcPr>
          <w:p w14:paraId="4EDC26EF" w14:textId="77777777" w:rsidR="002B1AFB" w:rsidRPr="001F0EA2" w:rsidRDefault="007215F5" w:rsidP="002B1AFB">
            <w:pPr>
              <w:rPr>
                <w:rFonts w:ascii="Calibri" w:eastAsia="Times New Roman" w:hAnsi="Calibri" w:cs="Times New Roman"/>
                <w:color w:val="000000"/>
                <w:sz w:val="22"/>
                <w:szCs w:val="22"/>
              </w:rPr>
            </w:pPr>
            <w:r w:rsidRPr="001F0EA2">
              <w:rPr>
                <w:rFonts w:ascii="Calibri" w:eastAsia="Times New Roman" w:hAnsi="Calibri" w:cs="Times New Roman"/>
                <w:color w:val="000000"/>
                <w:sz w:val="22"/>
                <w:szCs w:val="22"/>
              </w:rPr>
              <w:t>ΚΑΤΑ ΠΛΕΙΟΨΗΦΙΑ</w:t>
            </w:r>
          </w:p>
        </w:tc>
        <w:tc>
          <w:tcPr>
            <w:tcW w:w="960" w:type="dxa"/>
            <w:tcBorders>
              <w:top w:val="nil"/>
              <w:left w:val="nil"/>
              <w:bottom w:val="nil"/>
              <w:right w:val="nil"/>
            </w:tcBorders>
            <w:shd w:val="clear" w:color="auto" w:fill="auto"/>
            <w:noWrap/>
            <w:vAlign w:val="bottom"/>
            <w:hideMark/>
          </w:tcPr>
          <w:p w14:paraId="4EDC26F0" w14:textId="77777777" w:rsidR="002B1AFB" w:rsidRPr="001F0EA2" w:rsidRDefault="007215F5" w:rsidP="002B1AFB">
            <w:pPr>
              <w:rPr>
                <w:rFonts w:ascii="Calibri" w:eastAsia="Times New Roman" w:hAnsi="Calibri" w:cs="Times New Roman"/>
                <w:color w:val="000000"/>
                <w:sz w:val="22"/>
                <w:szCs w:val="22"/>
              </w:rPr>
            </w:pPr>
          </w:p>
        </w:tc>
      </w:tr>
      <w:tr w:rsidR="00ED4365" w14:paraId="4EDC26F9" w14:textId="77777777">
        <w:trPr>
          <w:gridAfter w:val="1"/>
          <w:wAfter w:w="227" w:type="dxa"/>
          <w:trHeight w:val="288"/>
        </w:trPr>
        <w:tc>
          <w:tcPr>
            <w:tcW w:w="1200" w:type="dxa"/>
            <w:gridSpan w:val="2"/>
            <w:tcBorders>
              <w:top w:val="nil"/>
              <w:left w:val="nil"/>
              <w:bottom w:val="nil"/>
              <w:right w:val="nil"/>
            </w:tcBorders>
            <w:shd w:val="clear" w:color="auto" w:fill="auto"/>
            <w:noWrap/>
            <w:vAlign w:val="bottom"/>
            <w:hideMark/>
          </w:tcPr>
          <w:p w14:paraId="4EDC26F2" w14:textId="77777777" w:rsidR="002B1AFB" w:rsidRPr="001F0EA2" w:rsidRDefault="007215F5" w:rsidP="002B1AFB">
            <w:pPr>
              <w:rPr>
                <w:rFonts w:ascii="Calibri" w:eastAsia="Times New Roman" w:hAnsi="Calibri" w:cs="Times New Roman"/>
                <w:color w:val="000000"/>
                <w:sz w:val="22"/>
                <w:szCs w:val="22"/>
              </w:rPr>
            </w:pPr>
            <w:r w:rsidRPr="001F0EA2">
              <w:rPr>
                <w:rFonts w:ascii="Calibri" w:eastAsia="Times New Roman" w:hAnsi="Calibri" w:cs="Times New Roman"/>
                <w:color w:val="000000"/>
                <w:sz w:val="22"/>
                <w:szCs w:val="22"/>
              </w:rPr>
              <w:t>ΣΥΡΙΖΑ:</w:t>
            </w:r>
          </w:p>
        </w:tc>
        <w:tc>
          <w:tcPr>
            <w:tcW w:w="851" w:type="dxa"/>
            <w:tcBorders>
              <w:top w:val="nil"/>
              <w:left w:val="nil"/>
              <w:bottom w:val="nil"/>
              <w:right w:val="nil"/>
            </w:tcBorders>
            <w:shd w:val="clear" w:color="auto" w:fill="auto"/>
            <w:noWrap/>
            <w:vAlign w:val="bottom"/>
            <w:hideMark/>
          </w:tcPr>
          <w:p w14:paraId="4EDC26F3" w14:textId="77777777" w:rsidR="002B1AFB" w:rsidRPr="001F0EA2" w:rsidRDefault="007215F5" w:rsidP="002B1AFB">
            <w:pPr>
              <w:rPr>
                <w:rFonts w:ascii="Calibri" w:eastAsia="Times New Roman" w:hAnsi="Calibri" w:cs="Times New Roman"/>
                <w:color w:val="000000"/>
                <w:sz w:val="22"/>
                <w:szCs w:val="22"/>
              </w:rPr>
            </w:pPr>
          </w:p>
        </w:tc>
        <w:tc>
          <w:tcPr>
            <w:tcW w:w="677" w:type="dxa"/>
            <w:gridSpan w:val="2"/>
            <w:tcBorders>
              <w:top w:val="nil"/>
              <w:left w:val="nil"/>
              <w:bottom w:val="nil"/>
              <w:right w:val="nil"/>
            </w:tcBorders>
            <w:shd w:val="clear" w:color="auto" w:fill="auto"/>
            <w:noWrap/>
            <w:vAlign w:val="bottom"/>
            <w:hideMark/>
          </w:tcPr>
          <w:p w14:paraId="4EDC26F4" w14:textId="77777777" w:rsidR="002B1AFB" w:rsidRPr="001F0EA2" w:rsidRDefault="007215F5" w:rsidP="002B1AFB">
            <w:pPr>
              <w:rPr>
                <w:rFonts w:ascii="Times New Roman" w:eastAsia="Times New Roman" w:hAnsi="Times New Roman" w:cs="Times New Roman"/>
                <w:sz w:val="20"/>
              </w:rPr>
            </w:pPr>
          </w:p>
        </w:tc>
        <w:tc>
          <w:tcPr>
            <w:tcW w:w="2461" w:type="dxa"/>
            <w:gridSpan w:val="3"/>
            <w:tcBorders>
              <w:top w:val="nil"/>
              <w:left w:val="nil"/>
              <w:bottom w:val="nil"/>
              <w:right w:val="nil"/>
            </w:tcBorders>
            <w:shd w:val="clear" w:color="auto" w:fill="auto"/>
            <w:noWrap/>
            <w:vAlign w:val="bottom"/>
            <w:hideMark/>
          </w:tcPr>
          <w:p w14:paraId="4EDC26F5" w14:textId="77777777" w:rsidR="002B1AFB" w:rsidRPr="001F0EA2" w:rsidRDefault="007215F5" w:rsidP="002B1AFB">
            <w:pPr>
              <w:rPr>
                <w:rFonts w:ascii="Calibri" w:eastAsia="Times New Roman" w:hAnsi="Calibri" w:cs="Times New Roman"/>
                <w:color w:val="000000"/>
                <w:sz w:val="22"/>
                <w:szCs w:val="22"/>
              </w:rPr>
            </w:pPr>
            <w:r w:rsidRPr="001F0EA2">
              <w:rPr>
                <w:rFonts w:ascii="Calibri" w:eastAsia="Times New Roman" w:hAnsi="Calibri" w:cs="Times New Roman"/>
                <w:color w:val="000000"/>
                <w:sz w:val="22"/>
                <w:szCs w:val="22"/>
              </w:rPr>
              <w:t>ΝΑΙ</w:t>
            </w:r>
          </w:p>
        </w:tc>
        <w:tc>
          <w:tcPr>
            <w:tcW w:w="960" w:type="dxa"/>
            <w:gridSpan w:val="2"/>
            <w:tcBorders>
              <w:top w:val="nil"/>
              <w:left w:val="nil"/>
              <w:bottom w:val="nil"/>
              <w:right w:val="nil"/>
            </w:tcBorders>
            <w:shd w:val="clear" w:color="auto" w:fill="auto"/>
            <w:noWrap/>
            <w:vAlign w:val="bottom"/>
            <w:hideMark/>
          </w:tcPr>
          <w:p w14:paraId="4EDC26F6" w14:textId="77777777" w:rsidR="002B1AFB" w:rsidRPr="001F0EA2" w:rsidRDefault="007215F5" w:rsidP="002B1AFB">
            <w:pPr>
              <w:rPr>
                <w:rFonts w:ascii="Calibri" w:eastAsia="Times New Roman" w:hAnsi="Calibri" w:cs="Times New Roman"/>
                <w:color w:val="000000"/>
                <w:sz w:val="22"/>
                <w:szCs w:val="22"/>
              </w:rPr>
            </w:pPr>
          </w:p>
        </w:tc>
        <w:tc>
          <w:tcPr>
            <w:tcW w:w="960" w:type="dxa"/>
            <w:gridSpan w:val="2"/>
            <w:tcBorders>
              <w:top w:val="nil"/>
              <w:left w:val="nil"/>
              <w:bottom w:val="nil"/>
              <w:right w:val="nil"/>
            </w:tcBorders>
            <w:shd w:val="clear" w:color="auto" w:fill="auto"/>
            <w:noWrap/>
            <w:vAlign w:val="bottom"/>
            <w:hideMark/>
          </w:tcPr>
          <w:p w14:paraId="4EDC26F7" w14:textId="77777777" w:rsidR="002B1AFB" w:rsidRPr="001F0EA2" w:rsidRDefault="007215F5" w:rsidP="002B1AFB">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4EDC26F8" w14:textId="77777777" w:rsidR="002B1AFB" w:rsidRPr="001F0EA2" w:rsidRDefault="007215F5" w:rsidP="002B1AFB">
            <w:pPr>
              <w:rPr>
                <w:rFonts w:ascii="Times New Roman" w:eastAsia="Times New Roman" w:hAnsi="Times New Roman" w:cs="Times New Roman"/>
                <w:sz w:val="20"/>
              </w:rPr>
            </w:pPr>
          </w:p>
        </w:tc>
      </w:tr>
      <w:tr w:rsidR="00ED4365" w14:paraId="4EDC2701" w14:textId="77777777">
        <w:trPr>
          <w:gridAfter w:val="1"/>
          <w:wAfter w:w="227" w:type="dxa"/>
          <w:trHeight w:val="288"/>
        </w:trPr>
        <w:tc>
          <w:tcPr>
            <w:tcW w:w="1200" w:type="dxa"/>
            <w:gridSpan w:val="2"/>
            <w:tcBorders>
              <w:top w:val="nil"/>
              <w:left w:val="nil"/>
              <w:bottom w:val="nil"/>
              <w:right w:val="nil"/>
            </w:tcBorders>
            <w:shd w:val="clear" w:color="auto" w:fill="auto"/>
            <w:noWrap/>
            <w:vAlign w:val="bottom"/>
            <w:hideMark/>
          </w:tcPr>
          <w:p w14:paraId="4EDC26FA" w14:textId="77777777" w:rsidR="002B1AFB" w:rsidRPr="001F0EA2" w:rsidRDefault="007215F5" w:rsidP="002B1AFB">
            <w:pPr>
              <w:rPr>
                <w:rFonts w:ascii="Calibri" w:eastAsia="Times New Roman" w:hAnsi="Calibri" w:cs="Times New Roman"/>
                <w:color w:val="000000"/>
                <w:sz w:val="22"/>
                <w:szCs w:val="22"/>
              </w:rPr>
            </w:pPr>
            <w:r w:rsidRPr="001F0EA2">
              <w:rPr>
                <w:rFonts w:ascii="Calibri" w:eastAsia="Times New Roman" w:hAnsi="Calibri" w:cs="Times New Roman"/>
                <w:color w:val="000000"/>
                <w:sz w:val="22"/>
                <w:szCs w:val="22"/>
              </w:rPr>
              <w:t>Ν.Δ:</w:t>
            </w:r>
          </w:p>
        </w:tc>
        <w:tc>
          <w:tcPr>
            <w:tcW w:w="851" w:type="dxa"/>
            <w:tcBorders>
              <w:top w:val="nil"/>
              <w:left w:val="nil"/>
              <w:bottom w:val="nil"/>
              <w:right w:val="nil"/>
            </w:tcBorders>
            <w:shd w:val="clear" w:color="auto" w:fill="auto"/>
            <w:noWrap/>
            <w:vAlign w:val="bottom"/>
            <w:hideMark/>
          </w:tcPr>
          <w:p w14:paraId="4EDC26FB" w14:textId="77777777" w:rsidR="002B1AFB" w:rsidRPr="001F0EA2" w:rsidRDefault="007215F5" w:rsidP="002B1AFB">
            <w:pPr>
              <w:rPr>
                <w:rFonts w:ascii="Calibri" w:eastAsia="Times New Roman" w:hAnsi="Calibri" w:cs="Times New Roman"/>
                <w:color w:val="000000"/>
                <w:sz w:val="22"/>
                <w:szCs w:val="22"/>
              </w:rPr>
            </w:pPr>
          </w:p>
        </w:tc>
        <w:tc>
          <w:tcPr>
            <w:tcW w:w="677" w:type="dxa"/>
            <w:gridSpan w:val="2"/>
            <w:tcBorders>
              <w:top w:val="nil"/>
              <w:left w:val="nil"/>
              <w:bottom w:val="nil"/>
              <w:right w:val="nil"/>
            </w:tcBorders>
            <w:shd w:val="clear" w:color="auto" w:fill="auto"/>
            <w:noWrap/>
            <w:vAlign w:val="bottom"/>
            <w:hideMark/>
          </w:tcPr>
          <w:p w14:paraId="4EDC26FC" w14:textId="77777777" w:rsidR="002B1AFB" w:rsidRPr="001F0EA2" w:rsidRDefault="007215F5" w:rsidP="002B1AFB">
            <w:pPr>
              <w:rPr>
                <w:rFonts w:ascii="Times New Roman" w:eastAsia="Times New Roman" w:hAnsi="Times New Roman" w:cs="Times New Roman"/>
                <w:sz w:val="20"/>
              </w:rPr>
            </w:pPr>
          </w:p>
        </w:tc>
        <w:tc>
          <w:tcPr>
            <w:tcW w:w="2461" w:type="dxa"/>
            <w:gridSpan w:val="3"/>
            <w:tcBorders>
              <w:top w:val="nil"/>
              <w:left w:val="nil"/>
              <w:bottom w:val="nil"/>
              <w:right w:val="nil"/>
            </w:tcBorders>
            <w:shd w:val="clear" w:color="auto" w:fill="auto"/>
            <w:noWrap/>
            <w:vAlign w:val="bottom"/>
            <w:hideMark/>
          </w:tcPr>
          <w:p w14:paraId="4EDC26FD" w14:textId="77777777" w:rsidR="002B1AFB" w:rsidRPr="001F0EA2" w:rsidRDefault="007215F5" w:rsidP="002B1AFB">
            <w:pPr>
              <w:rPr>
                <w:rFonts w:ascii="Calibri" w:eastAsia="Times New Roman" w:hAnsi="Calibri" w:cs="Times New Roman"/>
                <w:color w:val="000000"/>
                <w:sz w:val="22"/>
                <w:szCs w:val="22"/>
              </w:rPr>
            </w:pPr>
            <w:r w:rsidRPr="001F0EA2">
              <w:rPr>
                <w:rFonts w:ascii="Calibri" w:eastAsia="Times New Roman" w:hAnsi="Calibri" w:cs="Times New Roman"/>
                <w:color w:val="000000"/>
                <w:sz w:val="22"/>
                <w:szCs w:val="22"/>
              </w:rPr>
              <w:t>ΝΑΙ</w:t>
            </w:r>
          </w:p>
        </w:tc>
        <w:tc>
          <w:tcPr>
            <w:tcW w:w="960" w:type="dxa"/>
            <w:gridSpan w:val="2"/>
            <w:tcBorders>
              <w:top w:val="nil"/>
              <w:left w:val="nil"/>
              <w:bottom w:val="nil"/>
              <w:right w:val="nil"/>
            </w:tcBorders>
            <w:shd w:val="clear" w:color="auto" w:fill="auto"/>
            <w:noWrap/>
            <w:vAlign w:val="bottom"/>
            <w:hideMark/>
          </w:tcPr>
          <w:p w14:paraId="4EDC26FE" w14:textId="77777777" w:rsidR="002B1AFB" w:rsidRPr="001F0EA2" w:rsidRDefault="007215F5" w:rsidP="002B1AFB">
            <w:pPr>
              <w:rPr>
                <w:rFonts w:ascii="Calibri" w:eastAsia="Times New Roman" w:hAnsi="Calibri" w:cs="Times New Roman"/>
                <w:color w:val="000000"/>
                <w:sz w:val="22"/>
                <w:szCs w:val="22"/>
              </w:rPr>
            </w:pPr>
          </w:p>
        </w:tc>
        <w:tc>
          <w:tcPr>
            <w:tcW w:w="960" w:type="dxa"/>
            <w:gridSpan w:val="2"/>
            <w:tcBorders>
              <w:top w:val="nil"/>
              <w:left w:val="nil"/>
              <w:bottom w:val="nil"/>
              <w:right w:val="nil"/>
            </w:tcBorders>
            <w:shd w:val="clear" w:color="auto" w:fill="auto"/>
            <w:noWrap/>
            <w:vAlign w:val="bottom"/>
            <w:hideMark/>
          </w:tcPr>
          <w:p w14:paraId="4EDC26FF" w14:textId="77777777" w:rsidR="002B1AFB" w:rsidRPr="001F0EA2" w:rsidRDefault="007215F5" w:rsidP="002B1AFB">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4EDC2700" w14:textId="77777777" w:rsidR="002B1AFB" w:rsidRPr="001F0EA2" w:rsidRDefault="007215F5" w:rsidP="002B1AFB">
            <w:pPr>
              <w:rPr>
                <w:rFonts w:ascii="Times New Roman" w:eastAsia="Times New Roman" w:hAnsi="Times New Roman" w:cs="Times New Roman"/>
                <w:sz w:val="20"/>
              </w:rPr>
            </w:pPr>
          </w:p>
        </w:tc>
      </w:tr>
      <w:tr w:rsidR="00ED4365" w14:paraId="4EDC2709" w14:textId="77777777">
        <w:trPr>
          <w:gridAfter w:val="1"/>
          <w:wAfter w:w="227" w:type="dxa"/>
          <w:trHeight w:val="288"/>
        </w:trPr>
        <w:tc>
          <w:tcPr>
            <w:tcW w:w="1200" w:type="dxa"/>
            <w:gridSpan w:val="2"/>
            <w:tcBorders>
              <w:top w:val="nil"/>
              <w:left w:val="nil"/>
              <w:bottom w:val="nil"/>
              <w:right w:val="nil"/>
            </w:tcBorders>
            <w:shd w:val="clear" w:color="auto" w:fill="auto"/>
            <w:noWrap/>
            <w:vAlign w:val="bottom"/>
            <w:hideMark/>
          </w:tcPr>
          <w:p w14:paraId="4EDC2702" w14:textId="77777777" w:rsidR="002B1AFB" w:rsidRPr="001F0EA2" w:rsidRDefault="007215F5" w:rsidP="002B1AFB">
            <w:pPr>
              <w:rPr>
                <w:rFonts w:ascii="Calibri" w:eastAsia="Times New Roman" w:hAnsi="Calibri" w:cs="Times New Roman"/>
                <w:color w:val="000000"/>
                <w:sz w:val="22"/>
                <w:szCs w:val="22"/>
              </w:rPr>
            </w:pPr>
            <w:r w:rsidRPr="001F0EA2">
              <w:rPr>
                <w:rFonts w:ascii="Calibri" w:eastAsia="Times New Roman" w:hAnsi="Calibri" w:cs="Times New Roman"/>
                <w:color w:val="000000"/>
                <w:sz w:val="22"/>
                <w:szCs w:val="22"/>
              </w:rPr>
              <w:t>ΔΗ.ΣΥ:</w:t>
            </w:r>
          </w:p>
        </w:tc>
        <w:tc>
          <w:tcPr>
            <w:tcW w:w="851" w:type="dxa"/>
            <w:tcBorders>
              <w:top w:val="nil"/>
              <w:left w:val="nil"/>
              <w:bottom w:val="nil"/>
              <w:right w:val="nil"/>
            </w:tcBorders>
            <w:shd w:val="clear" w:color="auto" w:fill="auto"/>
            <w:noWrap/>
            <w:vAlign w:val="bottom"/>
            <w:hideMark/>
          </w:tcPr>
          <w:p w14:paraId="4EDC2703" w14:textId="77777777" w:rsidR="002B1AFB" w:rsidRPr="001F0EA2" w:rsidRDefault="007215F5" w:rsidP="002B1AFB">
            <w:pPr>
              <w:rPr>
                <w:rFonts w:ascii="Calibri" w:eastAsia="Times New Roman" w:hAnsi="Calibri" w:cs="Times New Roman"/>
                <w:color w:val="000000"/>
                <w:sz w:val="22"/>
                <w:szCs w:val="22"/>
              </w:rPr>
            </w:pPr>
          </w:p>
        </w:tc>
        <w:tc>
          <w:tcPr>
            <w:tcW w:w="677" w:type="dxa"/>
            <w:gridSpan w:val="2"/>
            <w:tcBorders>
              <w:top w:val="nil"/>
              <w:left w:val="nil"/>
              <w:bottom w:val="nil"/>
              <w:right w:val="nil"/>
            </w:tcBorders>
            <w:shd w:val="clear" w:color="auto" w:fill="auto"/>
            <w:noWrap/>
            <w:vAlign w:val="bottom"/>
            <w:hideMark/>
          </w:tcPr>
          <w:p w14:paraId="4EDC2704" w14:textId="77777777" w:rsidR="002B1AFB" w:rsidRPr="001F0EA2" w:rsidRDefault="007215F5" w:rsidP="002B1AFB">
            <w:pPr>
              <w:rPr>
                <w:rFonts w:ascii="Times New Roman" w:eastAsia="Times New Roman" w:hAnsi="Times New Roman" w:cs="Times New Roman"/>
                <w:sz w:val="20"/>
              </w:rPr>
            </w:pPr>
          </w:p>
        </w:tc>
        <w:tc>
          <w:tcPr>
            <w:tcW w:w="2461" w:type="dxa"/>
            <w:gridSpan w:val="3"/>
            <w:tcBorders>
              <w:top w:val="nil"/>
              <w:left w:val="nil"/>
              <w:bottom w:val="nil"/>
              <w:right w:val="nil"/>
            </w:tcBorders>
            <w:shd w:val="clear" w:color="auto" w:fill="auto"/>
            <w:noWrap/>
            <w:vAlign w:val="bottom"/>
            <w:hideMark/>
          </w:tcPr>
          <w:p w14:paraId="4EDC2705" w14:textId="77777777" w:rsidR="002B1AFB" w:rsidRPr="001F0EA2" w:rsidRDefault="007215F5" w:rsidP="002B1AFB">
            <w:pPr>
              <w:rPr>
                <w:rFonts w:ascii="Calibri" w:eastAsia="Times New Roman" w:hAnsi="Calibri" w:cs="Times New Roman"/>
                <w:color w:val="000000"/>
                <w:sz w:val="22"/>
                <w:szCs w:val="22"/>
              </w:rPr>
            </w:pPr>
            <w:r w:rsidRPr="001F0EA2">
              <w:rPr>
                <w:rFonts w:ascii="Calibri" w:eastAsia="Times New Roman" w:hAnsi="Calibri" w:cs="Times New Roman"/>
                <w:color w:val="000000"/>
                <w:sz w:val="22"/>
                <w:szCs w:val="22"/>
              </w:rPr>
              <w:t>ΝΑΙ</w:t>
            </w:r>
          </w:p>
        </w:tc>
        <w:tc>
          <w:tcPr>
            <w:tcW w:w="960" w:type="dxa"/>
            <w:gridSpan w:val="2"/>
            <w:tcBorders>
              <w:top w:val="nil"/>
              <w:left w:val="nil"/>
              <w:bottom w:val="nil"/>
              <w:right w:val="nil"/>
            </w:tcBorders>
            <w:shd w:val="clear" w:color="auto" w:fill="auto"/>
            <w:noWrap/>
            <w:vAlign w:val="bottom"/>
            <w:hideMark/>
          </w:tcPr>
          <w:p w14:paraId="4EDC2706" w14:textId="77777777" w:rsidR="002B1AFB" w:rsidRPr="001F0EA2" w:rsidRDefault="007215F5" w:rsidP="002B1AFB">
            <w:pPr>
              <w:rPr>
                <w:rFonts w:ascii="Calibri" w:eastAsia="Times New Roman" w:hAnsi="Calibri" w:cs="Times New Roman"/>
                <w:color w:val="000000"/>
                <w:sz w:val="22"/>
                <w:szCs w:val="22"/>
              </w:rPr>
            </w:pPr>
          </w:p>
        </w:tc>
        <w:tc>
          <w:tcPr>
            <w:tcW w:w="960" w:type="dxa"/>
            <w:gridSpan w:val="2"/>
            <w:tcBorders>
              <w:top w:val="nil"/>
              <w:left w:val="nil"/>
              <w:bottom w:val="nil"/>
              <w:right w:val="nil"/>
            </w:tcBorders>
            <w:shd w:val="clear" w:color="auto" w:fill="auto"/>
            <w:noWrap/>
            <w:vAlign w:val="bottom"/>
            <w:hideMark/>
          </w:tcPr>
          <w:p w14:paraId="4EDC2707" w14:textId="77777777" w:rsidR="002B1AFB" w:rsidRPr="001F0EA2" w:rsidRDefault="007215F5" w:rsidP="002B1AFB">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4EDC2708" w14:textId="77777777" w:rsidR="002B1AFB" w:rsidRPr="001F0EA2" w:rsidRDefault="007215F5" w:rsidP="002B1AFB">
            <w:pPr>
              <w:rPr>
                <w:rFonts w:ascii="Times New Roman" w:eastAsia="Times New Roman" w:hAnsi="Times New Roman" w:cs="Times New Roman"/>
                <w:sz w:val="20"/>
              </w:rPr>
            </w:pPr>
          </w:p>
        </w:tc>
      </w:tr>
      <w:tr w:rsidR="00ED4365" w14:paraId="4EDC2711" w14:textId="77777777">
        <w:trPr>
          <w:gridAfter w:val="1"/>
          <w:wAfter w:w="227" w:type="dxa"/>
          <w:trHeight w:val="288"/>
        </w:trPr>
        <w:tc>
          <w:tcPr>
            <w:tcW w:w="1200" w:type="dxa"/>
            <w:gridSpan w:val="2"/>
            <w:tcBorders>
              <w:top w:val="nil"/>
              <w:left w:val="nil"/>
              <w:bottom w:val="nil"/>
              <w:right w:val="nil"/>
            </w:tcBorders>
            <w:shd w:val="clear" w:color="auto" w:fill="auto"/>
            <w:noWrap/>
            <w:vAlign w:val="bottom"/>
            <w:hideMark/>
          </w:tcPr>
          <w:p w14:paraId="4EDC270A" w14:textId="77777777" w:rsidR="002B1AFB" w:rsidRPr="001F0EA2" w:rsidRDefault="007215F5" w:rsidP="002B1AFB">
            <w:pPr>
              <w:rPr>
                <w:rFonts w:ascii="Calibri" w:eastAsia="Times New Roman" w:hAnsi="Calibri" w:cs="Times New Roman"/>
                <w:color w:val="000000"/>
                <w:sz w:val="22"/>
                <w:szCs w:val="22"/>
              </w:rPr>
            </w:pPr>
            <w:r w:rsidRPr="001F0EA2">
              <w:rPr>
                <w:rFonts w:ascii="Calibri" w:eastAsia="Times New Roman" w:hAnsi="Calibri" w:cs="Times New Roman"/>
                <w:color w:val="000000"/>
                <w:sz w:val="22"/>
                <w:szCs w:val="22"/>
              </w:rPr>
              <w:t>Χ.Α:</w:t>
            </w:r>
          </w:p>
        </w:tc>
        <w:tc>
          <w:tcPr>
            <w:tcW w:w="851" w:type="dxa"/>
            <w:tcBorders>
              <w:top w:val="nil"/>
              <w:left w:val="nil"/>
              <w:bottom w:val="nil"/>
              <w:right w:val="nil"/>
            </w:tcBorders>
            <w:shd w:val="clear" w:color="auto" w:fill="auto"/>
            <w:noWrap/>
            <w:vAlign w:val="bottom"/>
            <w:hideMark/>
          </w:tcPr>
          <w:p w14:paraId="4EDC270B" w14:textId="77777777" w:rsidR="002B1AFB" w:rsidRPr="001F0EA2" w:rsidRDefault="007215F5" w:rsidP="002B1AFB">
            <w:pPr>
              <w:rPr>
                <w:rFonts w:ascii="Calibri" w:eastAsia="Times New Roman" w:hAnsi="Calibri" w:cs="Times New Roman"/>
                <w:color w:val="000000"/>
                <w:sz w:val="22"/>
                <w:szCs w:val="22"/>
              </w:rPr>
            </w:pPr>
          </w:p>
        </w:tc>
        <w:tc>
          <w:tcPr>
            <w:tcW w:w="677" w:type="dxa"/>
            <w:gridSpan w:val="2"/>
            <w:tcBorders>
              <w:top w:val="nil"/>
              <w:left w:val="nil"/>
              <w:bottom w:val="nil"/>
              <w:right w:val="nil"/>
            </w:tcBorders>
            <w:shd w:val="clear" w:color="auto" w:fill="auto"/>
            <w:noWrap/>
            <w:vAlign w:val="bottom"/>
            <w:hideMark/>
          </w:tcPr>
          <w:p w14:paraId="4EDC270C" w14:textId="77777777" w:rsidR="002B1AFB" w:rsidRPr="001F0EA2" w:rsidRDefault="007215F5" w:rsidP="002B1AFB">
            <w:pPr>
              <w:rPr>
                <w:rFonts w:ascii="Times New Roman" w:eastAsia="Times New Roman" w:hAnsi="Times New Roman" w:cs="Times New Roman"/>
                <w:sz w:val="20"/>
              </w:rPr>
            </w:pPr>
          </w:p>
        </w:tc>
        <w:tc>
          <w:tcPr>
            <w:tcW w:w="2461" w:type="dxa"/>
            <w:gridSpan w:val="3"/>
            <w:tcBorders>
              <w:top w:val="nil"/>
              <w:left w:val="nil"/>
              <w:bottom w:val="nil"/>
              <w:right w:val="nil"/>
            </w:tcBorders>
            <w:shd w:val="clear" w:color="auto" w:fill="auto"/>
            <w:noWrap/>
            <w:vAlign w:val="bottom"/>
            <w:hideMark/>
          </w:tcPr>
          <w:p w14:paraId="4EDC270D" w14:textId="77777777" w:rsidR="002B1AFB" w:rsidRPr="001F0EA2" w:rsidRDefault="007215F5" w:rsidP="002B1AFB">
            <w:pPr>
              <w:rPr>
                <w:rFonts w:ascii="Calibri" w:eastAsia="Times New Roman" w:hAnsi="Calibri" w:cs="Times New Roman"/>
                <w:color w:val="000000"/>
                <w:sz w:val="22"/>
                <w:szCs w:val="22"/>
              </w:rPr>
            </w:pPr>
            <w:r w:rsidRPr="001F0EA2">
              <w:rPr>
                <w:rFonts w:ascii="Calibri" w:eastAsia="Times New Roman" w:hAnsi="Calibri" w:cs="Times New Roman"/>
                <w:color w:val="000000"/>
                <w:sz w:val="22"/>
                <w:szCs w:val="22"/>
              </w:rPr>
              <w:t>OXI</w:t>
            </w:r>
          </w:p>
        </w:tc>
        <w:tc>
          <w:tcPr>
            <w:tcW w:w="960" w:type="dxa"/>
            <w:gridSpan w:val="2"/>
            <w:tcBorders>
              <w:top w:val="nil"/>
              <w:left w:val="nil"/>
              <w:bottom w:val="nil"/>
              <w:right w:val="nil"/>
            </w:tcBorders>
            <w:shd w:val="clear" w:color="auto" w:fill="auto"/>
            <w:noWrap/>
            <w:vAlign w:val="bottom"/>
            <w:hideMark/>
          </w:tcPr>
          <w:p w14:paraId="4EDC270E" w14:textId="77777777" w:rsidR="002B1AFB" w:rsidRPr="001F0EA2" w:rsidRDefault="007215F5" w:rsidP="002B1AFB">
            <w:pPr>
              <w:rPr>
                <w:rFonts w:ascii="Calibri" w:eastAsia="Times New Roman" w:hAnsi="Calibri" w:cs="Times New Roman"/>
                <w:color w:val="000000"/>
                <w:sz w:val="22"/>
                <w:szCs w:val="22"/>
              </w:rPr>
            </w:pPr>
          </w:p>
        </w:tc>
        <w:tc>
          <w:tcPr>
            <w:tcW w:w="960" w:type="dxa"/>
            <w:gridSpan w:val="2"/>
            <w:tcBorders>
              <w:top w:val="nil"/>
              <w:left w:val="nil"/>
              <w:bottom w:val="nil"/>
              <w:right w:val="nil"/>
            </w:tcBorders>
            <w:shd w:val="clear" w:color="auto" w:fill="auto"/>
            <w:noWrap/>
            <w:vAlign w:val="bottom"/>
            <w:hideMark/>
          </w:tcPr>
          <w:p w14:paraId="4EDC270F" w14:textId="77777777" w:rsidR="002B1AFB" w:rsidRPr="001F0EA2" w:rsidRDefault="007215F5" w:rsidP="002B1AFB">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4EDC2710" w14:textId="77777777" w:rsidR="002B1AFB" w:rsidRPr="001F0EA2" w:rsidRDefault="007215F5" w:rsidP="002B1AFB">
            <w:pPr>
              <w:rPr>
                <w:rFonts w:ascii="Times New Roman" w:eastAsia="Times New Roman" w:hAnsi="Times New Roman" w:cs="Times New Roman"/>
                <w:sz w:val="20"/>
              </w:rPr>
            </w:pPr>
          </w:p>
        </w:tc>
      </w:tr>
      <w:tr w:rsidR="00ED4365" w14:paraId="4EDC2719" w14:textId="77777777">
        <w:trPr>
          <w:gridAfter w:val="1"/>
          <w:wAfter w:w="227" w:type="dxa"/>
          <w:trHeight w:val="288"/>
        </w:trPr>
        <w:tc>
          <w:tcPr>
            <w:tcW w:w="1200" w:type="dxa"/>
            <w:gridSpan w:val="2"/>
            <w:tcBorders>
              <w:top w:val="nil"/>
              <w:left w:val="nil"/>
              <w:bottom w:val="nil"/>
              <w:right w:val="nil"/>
            </w:tcBorders>
            <w:shd w:val="clear" w:color="auto" w:fill="auto"/>
            <w:noWrap/>
            <w:vAlign w:val="bottom"/>
            <w:hideMark/>
          </w:tcPr>
          <w:p w14:paraId="4EDC2712" w14:textId="77777777" w:rsidR="002B1AFB" w:rsidRPr="001F0EA2" w:rsidRDefault="007215F5" w:rsidP="002B1AFB">
            <w:pPr>
              <w:rPr>
                <w:rFonts w:ascii="Calibri" w:eastAsia="Times New Roman" w:hAnsi="Calibri" w:cs="Times New Roman"/>
                <w:color w:val="000000"/>
                <w:sz w:val="22"/>
                <w:szCs w:val="22"/>
              </w:rPr>
            </w:pPr>
            <w:r w:rsidRPr="001F0EA2">
              <w:rPr>
                <w:rFonts w:ascii="Calibri" w:eastAsia="Times New Roman" w:hAnsi="Calibri" w:cs="Times New Roman"/>
                <w:color w:val="000000"/>
                <w:sz w:val="22"/>
                <w:szCs w:val="22"/>
              </w:rPr>
              <w:t>Κ.Κ.Ε:</w:t>
            </w:r>
          </w:p>
        </w:tc>
        <w:tc>
          <w:tcPr>
            <w:tcW w:w="851" w:type="dxa"/>
            <w:tcBorders>
              <w:top w:val="nil"/>
              <w:left w:val="nil"/>
              <w:bottom w:val="nil"/>
              <w:right w:val="nil"/>
            </w:tcBorders>
            <w:shd w:val="clear" w:color="auto" w:fill="auto"/>
            <w:noWrap/>
            <w:vAlign w:val="bottom"/>
            <w:hideMark/>
          </w:tcPr>
          <w:p w14:paraId="4EDC2713" w14:textId="77777777" w:rsidR="002B1AFB" w:rsidRPr="001F0EA2" w:rsidRDefault="007215F5" w:rsidP="002B1AFB">
            <w:pPr>
              <w:rPr>
                <w:rFonts w:ascii="Calibri" w:eastAsia="Times New Roman" w:hAnsi="Calibri" w:cs="Times New Roman"/>
                <w:color w:val="000000"/>
                <w:sz w:val="22"/>
                <w:szCs w:val="22"/>
              </w:rPr>
            </w:pPr>
          </w:p>
        </w:tc>
        <w:tc>
          <w:tcPr>
            <w:tcW w:w="677" w:type="dxa"/>
            <w:gridSpan w:val="2"/>
            <w:tcBorders>
              <w:top w:val="nil"/>
              <w:left w:val="nil"/>
              <w:bottom w:val="nil"/>
              <w:right w:val="nil"/>
            </w:tcBorders>
            <w:shd w:val="clear" w:color="auto" w:fill="auto"/>
            <w:noWrap/>
            <w:vAlign w:val="bottom"/>
            <w:hideMark/>
          </w:tcPr>
          <w:p w14:paraId="4EDC2714" w14:textId="77777777" w:rsidR="002B1AFB" w:rsidRPr="001F0EA2" w:rsidRDefault="007215F5" w:rsidP="002B1AFB">
            <w:pPr>
              <w:rPr>
                <w:rFonts w:ascii="Times New Roman" w:eastAsia="Times New Roman" w:hAnsi="Times New Roman" w:cs="Times New Roman"/>
                <w:sz w:val="20"/>
              </w:rPr>
            </w:pPr>
          </w:p>
        </w:tc>
        <w:tc>
          <w:tcPr>
            <w:tcW w:w="2461" w:type="dxa"/>
            <w:gridSpan w:val="3"/>
            <w:tcBorders>
              <w:top w:val="nil"/>
              <w:left w:val="nil"/>
              <w:bottom w:val="nil"/>
              <w:right w:val="nil"/>
            </w:tcBorders>
            <w:shd w:val="clear" w:color="auto" w:fill="auto"/>
            <w:noWrap/>
            <w:vAlign w:val="bottom"/>
            <w:hideMark/>
          </w:tcPr>
          <w:p w14:paraId="4EDC2715" w14:textId="77777777" w:rsidR="002B1AFB" w:rsidRPr="001F0EA2" w:rsidRDefault="007215F5" w:rsidP="002B1AFB">
            <w:pPr>
              <w:rPr>
                <w:rFonts w:ascii="Calibri" w:eastAsia="Times New Roman" w:hAnsi="Calibri" w:cs="Times New Roman"/>
                <w:color w:val="000000"/>
                <w:sz w:val="22"/>
                <w:szCs w:val="22"/>
              </w:rPr>
            </w:pPr>
            <w:r w:rsidRPr="001F0EA2">
              <w:rPr>
                <w:rFonts w:ascii="Calibri" w:eastAsia="Times New Roman" w:hAnsi="Calibri" w:cs="Times New Roman"/>
                <w:color w:val="000000"/>
                <w:sz w:val="22"/>
                <w:szCs w:val="22"/>
              </w:rPr>
              <w:t>OXI</w:t>
            </w:r>
          </w:p>
        </w:tc>
        <w:tc>
          <w:tcPr>
            <w:tcW w:w="960" w:type="dxa"/>
            <w:gridSpan w:val="2"/>
            <w:tcBorders>
              <w:top w:val="nil"/>
              <w:left w:val="nil"/>
              <w:bottom w:val="nil"/>
              <w:right w:val="nil"/>
            </w:tcBorders>
            <w:shd w:val="clear" w:color="auto" w:fill="auto"/>
            <w:noWrap/>
            <w:vAlign w:val="bottom"/>
            <w:hideMark/>
          </w:tcPr>
          <w:p w14:paraId="4EDC2716" w14:textId="77777777" w:rsidR="002B1AFB" w:rsidRPr="001F0EA2" w:rsidRDefault="007215F5" w:rsidP="002B1AFB">
            <w:pPr>
              <w:rPr>
                <w:rFonts w:ascii="Calibri" w:eastAsia="Times New Roman" w:hAnsi="Calibri" w:cs="Times New Roman"/>
                <w:color w:val="000000"/>
                <w:sz w:val="22"/>
                <w:szCs w:val="22"/>
              </w:rPr>
            </w:pPr>
          </w:p>
        </w:tc>
        <w:tc>
          <w:tcPr>
            <w:tcW w:w="960" w:type="dxa"/>
            <w:gridSpan w:val="2"/>
            <w:tcBorders>
              <w:top w:val="nil"/>
              <w:left w:val="nil"/>
              <w:bottom w:val="nil"/>
              <w:right w:val="nil"/>
            </w:tcBorders>
            <w:shd w:val="clear" w:color="auto" w:fill="auto"/>
            <w:noWrap/>
            <w:vAlign w:val="bottom"/>
            <w:hideMark/>
          </w:tcPr>
          <w:p w14:paraId="4EDC2717" w14:textId="77777777" w:rsidR="002B1AFB" w:rsidRPr="001F0EA2" w:rsidRDefault="007215F5" w:rsidP="002B1AFB">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4EDC2718" w14:textId="77777777" w:rsidR="002B1AFB" w:rsidRPr="001F0EA2" w:rsidRDefault="007215F5" w:rsidP="002B1AFB">
            <w:pPr>
              <w:rPr>
                <w:rFonts w:ascii="Times New Roman" w:eastAsia="Times New Roman" w:hAnsi="Times New Roman" w:cs="Times New Roman"/>
                <w:sz w:val="20"/>
              </w:rPr>
            </w:pPr>
          </w:p>
        </w:tc>
      </w:tr>
      <w:tr w:rsidR="00ED4365" w14:paraId="4EDC2721" w14:textId="77777777">
        <w:trPr>
          <w:gridAfter w:val="1"/>
          <w:wAfter w:w="227" w:type="dxa"/>
          <w:trHeight w:val="288"/>
        </w:trPr>
        <w:tc>
          <w:tcPr>
            <w:tcW w:w="1200" w:type="dxa"/>
            <w:gridSpan w:val="2"/>
            <w:tcBorders>
              <w:top w:val="nil"/>
              <w:left w:val="nil"/>
              <w:bottom w:val="nil"/>
              <w:right w:val="nil"/>
            </w:tcBorders>
            <w:shd w:val="clear" w:color="auto" w:fill="auto"/>
            <w:noWrap/>
            <w:vAlign w:val="bottom"/>
            <w:hideMark/>
          </w:tcPr>
          <w:p w14:paraId="4EDC271A" w14:textId="77777777" w:rsidR="002B1AFB" w:rsidRPr="001F0EA2" w:rsidRDefault="007215F5" w:rsidP="002B1AFB">
            <w:pPr>
              <w:rPr>
                <w:rFonts w:ascii="Calibri" w:eastAsia="Times New Roman" w:hAnsi="Calibri" w:cs="Times New Roman"/>
                <w:color w:val="000000"/>
                <w:sz w:val="22"/>
                <w:szCs w:val="22"/>
              </w:rPr>
            </w:pPr>
            <w:r w:rsidRPr="001F0EA2">
              <w:rPr>
                <w:rFonts w:ascii="Calibri" w:eastAsia="Times New Roman" w:hAnsi="Calibri" w:cs="Times New Roman"/>
                <w:color w:val="000000"/>
                <w:sz w:val="22"/>
                <w:szCs w:val="22"/>
              </w:rPr>
              <w:t>ΑΝ.ΕΛ:</w:t>
            </w:r>
          </w:p>
        </w:tc>
        <w:tc>
          <w:tcPr>
            <w:tcW w:w="851" w:type="dxa"/>
            <w:tcBorders>
              <w:top w:val="nil"/>
              <w:left w:val="nil"/>
              <w:bottom w:val="nil"/>
              <w:right w:val="nil"/>
            </w:tcBorders>
            <w:shd w:val="clear" w:color="auto" w:fill="auto"/>
            <w:noWrap/>
            <w:vAlign w:val="bottom"/>
            <w:hideMark/>
          </w:tcPr>
          <w:p w14:paraId="4EDC271B" w14:textId="77777777" w:rsidR="002B1AFB" w:rsidRPr="001F0EA2" w:rsidRDefault="007215F5" w:rsidP="002B1AFB">
            <w:pPr>
              <w:rPr>
                <w:rFonts w:ascii="Calibri" w:eastAsia="Times New Roman" w:hAnsi="Calibri" w:cs="Times New Roman"/>
                <w:color w:val="000000"/>
                <w:sz w:val="22"/>
                <w:szCs w:val="22"/>
              </w:rPr>
            </w:pPr>
          </w:p>
        </w:tc>
        <w:tc>
          <w:tcPr>
            <w:tcW w:w="677" w:type="dxa"/>
            <w:gridSpan w:val="2"/>
            <w:tcBorders>
              <w:top w:val="nil"/>
              <w:left w:val="nil"/>
              <w:bottom w:val="nil"/>
              <w:right w:val="nil"/>
            </w:tcBorders>
            <w:shd w:val="clear" w:color="auto" w:fill="auto"/>
            <w:noWrap/>
            <w:vAlign w:val="bottom"/>
            <w:hideMark/>
          </w:tcPr>
          <w:p w14:paraId="4EDC271C" w14:textId="77777777" w:rsidR="002B1AFB" w:rsidRPr="001F0EA2" w:rsidRDefault="007215F5" w:rsidP="002B1AFB">
            <w:pPr>
              <w:rPr>
                <w:rFonts w:ascii="Times New Roman" w:eastAsia="Times New Roman" w:hAnsi="Times New Roman" w:cs="Times New Roman"/>
                <w:sz w:val="20"/>
              </w:rPr>
            </w:pPr>
          </w:p>
        </w:tc>
        <w:tc>
          <w:tcPr>
            <w:tcW w:w="2461" w:type="dxa"/>
            <w:gridSpan w:val="3"/>
            <w:tcBorders>
              <w:top w:val="nil"/>
              <w:left w:val="nil"/>
              <w:bottom w:val="nil"/>
              <w:right w:val="nil"/>
            </w:tcBorders>
            <w:shd w:val="clear" w:color="auto" w:fill="auto"/>
            <w:noWrap/>
            <w:vAlign w:val="bottom"/>
            <w:hideMark/>
          </w:tcPr>
          <w:p w14:paraId="4EDC271D" w14:textId="77777777" w:rsidR="002B1AFB" w:rsidRPr="001F0EA2" w:rsidRDefault="007215F5" w:rsidP="002B1AFB">
            <w:pPr>
              <w:rPr>
                <w:rFonts w:ascii="Calibri" w:eastAsia="Times New Roman" w:hAnsi="Calibri" w:cs="Times New Roman"/>
                <w:color w:val="000000"/>
                <w:sz w:val="22"/>
                <w:szCs w:val="22"/>
              </w:rPr>
            </w:pPr>
            <w:r w:rsidRPr="001F0EA2">
              <w:rPr>
                <w:rFonts w:ascii="Calibri" w:eastAsia="Times New Roman" w:hAnsi="Calibri" w:cs="Times New Roman"/>
                <w:color w:val="000000"/>
                <w:sz w:val="22"/>
                <w:szCs w:val="22"/>
              </w:rPr>
              <w:t>ΝΑΙ</w:t>
            </w:r>
          </w:p>
        </w:tc>
        <w:tc>
          <w:tcPr>
            <w:tcW w:w="960" w:type="dxa"/>
            <w:gridSpan w:val="2"/>
            <w:tcBorders>
              <w:top w:val="nil"/>
              <w:left w:val="nil"/>
              <w:bottom w:val="nil"/>
              <w:right w:val="nil"/>
            </w:tcBorders>
            <w:shd w:val="clear" w:color="auto" w:fill="auto"/>
            <w:noWrap/>
            <w:vAlign w:val="bottom"/>
            <w:hideMark/>
          </w:tcPr>
          <w:p w14:paraId="4EDC271E" w14:textId="77777777" w:rsidR="002B1AFB" w:rsidRPr="001F0EA2" w:rsidRDefault="007215F5" w:rsidP="002B1AFB">
            <w:pPr>
              <w:rPr>
                <w:rFonts w:ascii="Calibri" w:eastAsia="Times New Roman" w:hAnsi="Calibri" w:cs="Times New Roman"/>
                <w:color w:val="000000"/>
                <w:sz w:val="22"/>
                <w:szCs w:val="22"/>
              </w:rPr>
            </w:pPr>
          </w:p>
        </w:tc>
        <w:tc>
          <w:tcPr>
            <w:tcW w:w="960" w:type="dxa"/>
            <w:gridSpan w:val="2"/>
            <w:tcBorders>
              <w:top w:val="nil"/>
              <w:left w:val="nil"/>
              <w:bottom w:val="nil"/>
              <w:right w:val="nil"/>
            </w:tcBorders>
            <w:shd w:val="clear" w:color="auto" w:fill="auto"/>
            <w:noWrap/>
            <w:vAlign w:val="bottom"/>
            <w:hideMark/>
          </w:tcPr>
          <w:p w14:paraId="4EDC271F" w14:textId="77777777" w:rsidR="002B1AFB" w:rsidRPr="001F0EA2" w:rsidRDefault="007215F5" w:rsidP="002B1AFB">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4EDC2720" w14:textId="77777777" w:rsidR="002B1AFB" w:rsidRPr="001F0EA2" w:rsidRDefault="007215F5" w:rsidP="002B1AFB">
            <w:pPr>
              <w:rPr>
                <w:rFonts w:ascii="Times New Roman" w:eastAsia="Times New Roman" w:hAnsi="Times New Roman" w:cs="Times New Roman"/>
                <w:sz w:val="20"/>
              </w:rPr>
            </w:pPr>
          </w:p>
        </w:tc>
      </w:tr>
      <w:tr w:rsidR="00ED4365" w14:paraId="4EDC2728" w14:textId="77777777">
        <w:trPr>
          <w:gridAfter w:val="1"/>
          <w:wAfter w:w="227" w:type="dxa"/>
          <w:trHeight w:val="288"/>
        </w:trPr>
        <w:tc>
          <w:tcPr>
            <w:tcW w:w="2051" w:type="dxa"/>
            <w:gridSpan w:val="3"/>
            <w:tcBorders>
              <w:top w:val="nil"/>
              <w:left w:val="nil"/>
              <w:bottom w:val="nil"/>
              <w:right w:val="nil"/>
            </w:tcBorders>
            <w:shd w:val="clear" w:color="auto" w:fill="auto"/>
            <w:noWrap/>
            <w:vAlign w:val="bottom"/>
            <w:hideMark/>
          </w:tcPr>
          <w:p w14:paraId="4EDC2722" w14:textId="77777777" w:rsidR="002B1AFB" w:rsidRPr="001F0EA2" w:rsidRDefault="007215F5" w:rsidP="002B1AFB">
            <w:pPr>
              <w:rPr>
                <w:rFonts w:ascii="Calibri" w:eastAsia="Times New Roman" w:hAnsi="Calibri" w:cs="Times New Roman"/>
                <w:color w:val="000000"/>
                <w:sz w:val="22"/>
                <w:szCs w:val="22"/>
              </w:rPr>
            </w:pPr>
            <w:r w:rsidRPr="001F0EA2">
              <w:rPr>
                <w:rFonts w:ascii="Calibri" w:eastAsia="Times New Roman" w:hAnsi="Calibri" w:cs="Times New Roman"/>
                <w:color w:val="000000"/>
                <w:sz w:val="22"/>
                <w:szCs w:val="22"/>
              </w:rPr>
              <w:t>ΕΝ. ΚΕΝΤΡΩΩΝ:</w:t>
            </w:r>
          </w:p>
        </w:tc>
        <w:tc>
          <w:tcPr>
            <w:tcW w:w="677" w:type="dxa"/>
            <w:gridSpan w:val="2"/>
            <w:tcBorders>
              <w:top w:val="nil"/>
              <w:left w:val="nil"/>
              <w:bottom w:val="nil"/>
              <w:right w:val="nil"/>
            </w:tcBorders>
            <w:shd w:val="clear" w:color="auto" w:fill="auto"/>
            <w:noWrap/>
            <w:vAlign w:val="bottom"/>
            <w:hideMark/>
          </w:tcPr>
          <w:p w14:paraId="4EDC2723" w14:textId="77777777" w:rsidR="002B1AFB" w:rsidRPr="001F0EA2" w:rsidRDefault="007215F5" w:rsidP="002B1AFB">
            <w:pPr>
              <w:rPr>
                <w:rFonts w:ascii="Calibri" w:eastAsia="Times New Roman" w:hAnsi="Calibri" w:cs="Times New Roman"/>
                <w:color w:val="000000"/>
                <w:sz w:val="22"/>
                <w:szCs w:val="22"/>
              </w:rPr>
            </w:pPr>
          </w:p>
        </w:tc>
        <w:tc>
          <w:tcPr>
            <w:tcW w:w="2461" w:type="dxa"/>
            <w:gridSpan w:val="3"/>
            <w:tcBorders>
              <w:top w:val="nil"/>
              <w:left w:val="nil"/>
              <w:bottom w:val="nil"/>
              <w:right w:val="nil"/>
            </w:tcBorders>
            <w:shd w:val="clear" w:color="auto" w:fill="auto"/>
            <w:noWrap/>
            <w:vAlign w:val="bottom"/>
            <w:hideMark/>
          </w:tcPr>
          <w:p w14:paraId="4EDC2724" w14:textId="77777777" w:rsidR="002B1AFB" w:rsidRPr="001F0EA2" w:rsidRDefault="007215F5" w:rsidP="002B1AFB">
            <w:pPr>
              <w:rPr>
                <w:rFonts w:ascii="Calibri" w:eastAsia="Times New Roman" w:hAnsi="Calibri" w:cs="Times New Roman"/>
                <w:color w:val="000000"/>
                <w:sz w:val="22"/>
                <w:szCs w:val="22"/>
              </w:rPr>
            </w:pPr>
            <w:r w:rsidRPr="001F0EA2">
              <w:rPr>
                <w:rFonts w:ascii="Calibri" w:eastAsia="Times New Roman" w:hAnsi="Calibri" w:cs="Times New Roman"/>
                <w:color w:val="000000"/>
                <w:sz w:val="22"/>
                <w:szCs w:val="22"/>
              </w:rPr>
              <w:t>ΠΡΝ</w:t>
            </w:r>
          </w:p>
        </w:tc>
        <w:tc>
          <w:tcPr>
            <w:tcW w:w="960" w:type="dxa"/>
            <w:gridSpan w:val="2"/>
            <w:tcBorders>
              <w:top w:val="nil"/>
              <w:left w:val="nil"/>
              <w:bottom w:val="nil"/>
              <w:right w:val="nil"/>
            </w:tcBorders>
            <w:shd w:val="clear" w:color="auto" w:fill="auto"/>
            <w:noWrap/>
            <w:vAlign w:val="bottom"/>
            <w:hideMark/>
          </w:tcPr>
          <w:p w14:paraId="4EDC2725" w14:textId="77777777" w:rsidR="002B1AFB" w:rsidRPr="001F0EA2" w:rsidRDefault="007215F5" w:rsidP="002B1AFB">
            <w:pPr>
              <w:rPr>
                <w:rFonts w:ascii="Calibri" w:eastAsia="Times New Roman" w:hAnsi="Calibri" w:cs="Times New Roman"/>
                <w:color w:val="000000"/>
                <w:sz w:val="22"/>
                <w:szCs w:val="22"/>
              </w:rPr>
            </w:pPr>
          </w:p>
        </w:tc>
        <w:tc>
          <w:tcPr>
            <w:tcW w:w="960" w:type="dxa"/>
            <w:gridSpan w:val="2"/>
            <w:tcBorders>
              <w:top w:val="nil"/>
              <w:left w:val="nil"/>
              <w:bottom w:val="nil"/>
              <w:right w:val="nil"/>
            </w:tcBorders>
            <w:shd w:val="clear" w:color="auto" w:fill="auto"/>
            <w:noWrap/>
            <w:vAlign w:val="bottom"/>
            <w:hideMark/>
          </w:tcPr>
          <w:p w14:paraId="4EDC2726" w14:textId="77777777" w:rsidR="002B1AFB" w:rsidRPr="001F0EA2" w:rsidRDefault="007215F5" w:rsidP="002B1AFB">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4EDC2727" w14:textId="77777777" w:rsidR="002B1AFB" w:rsidRPr="001F0EA2" w:rsidRDefault="007215F5" w:rsidP="002B1AFB">
            <w:pPr>
              <w:rPr>
                <w:rFonts w:ascii="Times New Roman" w:eastAsia="Times New Roman" w:hAnsi="Times New Roman" w:cs="Times New Roman"/>
                <w:sz w:val="20"/>
              </w:rPr>
            </w:pPr>
          </w:p>
        </w:tc>
      </w:tr>
      <w:tr w:rsidR="00ED4365" w14:paraId="4EDC2730" w14:textId="77777777">
        <w:trPr>
          <w:gridAfter w:val="1"/>
          <w:wAfter w:w="227" w:type="dxa"/>
          <w:trHeight w:val="288"/>
        </w:trPr>
        <w:tc>
          <w:tcPr>
            <w:tcW w:w="1200" w:type="dxa"/>
            <w:gridSpan w:val="2"/>
            <w:tcBorders>
              <w:top w:val="nil"/>
              <w:left w:val="nil"/>
              <w:bottom w:val="nil"/>
              <w:right w:val="nil"/>
            </w:tcBorders>
            <w:shd w:val="clear" w:color="auto" w:fill="auto"/>
            <w:noWrap/>
            <w:vAlign w:val="bottom"/>
            <w:hideMark/>
          </w:tcPr>
          <w:p w14:paraId="4EDC2729" w14:textId="77777777" w:rsidR="002B1AFB" w:rsidRPr="001F0EA2" w:rsidRDefault="007215F5" w:rsidP="002B1AFB">
            <w:pPr>
              <w:rPr>
                <w:rFonts w:ascii="Calibri" w:eastAsia="Times New Roman" w:hAnsi="Calibri" w:cs="Times New Roman"/>
                <w:color w:val="000000"/>
                <w:sz w:val="22"/>
                <w:szCs w:val="22"/>
              </w:rPr>
            </w:pPr>
            <w:r w:rsidRPr="001F0EA2">
              <w:rPr>
                <w:rFonts w:ascii="Calibri" w:eastAsia="Times New Roman" w:hAnsi="Calibri" w:cs="Times New Roman"/>
                <w:color w:val="000000"/>
                <w:sz w:val="22"/>
                <w:szCs w:val="22"/>
              </w:rPr>
              <w:t>ΠΟΤΑΜΙ:</w:t>
            </w:r>
          </w:p>
        </w:tc>
        <w:tc>
          <w:tcPr>
            <w:tcW w:w="851" w:type="dxa"/>
            <w:tcBorders>
              <w:top w:val="nil"/>
              <w:left w:val="nil"/>
              <w:bottom w:val="nil"/>
              <w:right w:val="nil"/>
            </w:tcBorders>
            <w:shd w:val="clear" w:color="auto" w:fill="auto"/>
            <w:noWrap/>
            <w:vAlign w:val="bottom"/>
            <w:hideMark/>
          </w:tcPr>
          <w:p w14:paraId="4EDC272A" w14:textId="77777777" w:rsidR="002B1AFB" w:rsidRPr="001F0EA2" w:rsidRDefault="007215F5" w:rsidP="002B1AFB">
            <w:pPr>
              <w:rPr>
                <w:rFonts w:ascii="Calibri" w:eastAsia="Times New Roman" w:hAnsi="Calibri" w:cs="Times New Roman"/>
                <w:color w:val="000000"/>
                <w:sz w:val="22"/>
                <w:szCs w:val="22"/>
              </w:rPr>
            </w:pPr>
          </w:p>
        </w:tc>
        <w:tc>
          <w:tcPr>
            <w:tcW w:w="677" w:type="dxa"/>
            <w:gridSpan w:val="2"/>
            <w:tcBorders>
              <w:top w:val="nil"/>
              <w:left w:val="nil"/>
              <w:bottom w:val="nil"/>
              <w:right w:val="nil"/>
            </w:tcBorders>
            <w:shd w:val="clear" w:color="auto" w:fill="auto"/>
            <w:noWrap/>
            <w:vAlign w:val="bottom"/>
            <w:hideMark/>
          </w:tcPr>
          <w:p w14:paraId="4EDC272B" w14:textId="77777777" w:rsidR="002B1AFB" w:rsidRPr="001F0EA2" w:rsidRDefault="007215F5" w:rsidP="002B1AFB">
            <w:pPr>
              <w:rPr>
                <w:rFonts w:ascii="Times New Roman" w:eastAsia="Times New Roman" w:hAnsi="Times New Roman" w:cs="Times New Roman"/>
                <w:sz w:val="20"/>
              </w:rPr>
            </w:pPr>
          </w:p>
        </w:tc>
        <w:tc>
          <w:tcPr>
            <w:tcW w:w="2461" w:type="dxa"/>
            <w:gridSpan w:val="3"/>
            <w:tcBorders>
              <w:top w:val="nil"/>
              <w:left w:val="nil"/>
              <w:bottom w:val="nil"/>
              <w:right w:val="nil"/>
            </w:tcBorders>
            <w:shd w:val="clear" w:color="auto" w:fill="auto"/>
            <w:noWrap/>
            <w:vAlign w:val="bottom"/>
            <w:hideMark/>
          </w:tcPr>
          <w:p w14:paraId="4EDC272C" w14:textId="77777777" w:rsidR="002B1AFB" w:rsidRPr="001F0EA2" w:rsidRDefault="007215F5" w:rsidP="002B1AFB">
            <w:pPr>
              <w:rPr>
                <w:rFonts w:ascii="Calibri" w:eastAsia="Times New Roman" w:hAnsi="Calibri" w:cs="Times New Roman"/>
                <w:color w:val="000000"/>
                <w:sz w:val="22"/>
                <w:szCs w:val="22"/>
              </w:rPr>
            </w:pPr>
            <w:r w:rsidRPr="001F0EA2">
              <w:rPr>
                <w:rFonts w:ascii="Calibri" w:eastAsia="Times New Roman" w:hAnsi="Calibri" w:cs="Times New Roman"/>
                <w:color w:val="000000"/>
                <w:sz w:val="22"/>
                <w:szCs w:val="22"/>
              </w:rPr>
              <w:t>ΝΑΙ</w:t>
            </w:r>
          </w:p>
        </w:tc>
        <w:tc>
          <w:tcPr>
            <w:tcW w:w="960" w:type="dxa"/>
            <w:gridSpan w:val="2"/>
            <w:tcBorders>
              <w:top w:val="nil"/>
              <w:left w:val="nil"/>
              <w:bottom w:val="nil"/>
              <w:right w:val="nil"/>
            </w:tcBorders>
            <w:shd w:val="clear" w:color="auto" w:fill="auto"/>
            <w:noWrap/>
            <w:vAlign w:val="bottom"/>
            <w:hideMark/>
          </w:tcPr>
          <w:p w14:paraId="4EDC272D" w14:textId="77777777" w:rsidR="002B1AFB" w:rsidRPr="001F0EA2" w:rsidRDefault="007215F5" w:rsidP="002B1AFB">
            <w:pPr>
              <w:rPr>
                <w:rFonts w:ascii="Calibri" w:eastAsia="Times New Roman" w:hAnsi="Calibri" w:cs="Times New Roman"/>
                <w:color w:val="000000"/>
                <w:sz w:val="22"/>
                <w:szCs w:val="22"/>
              </w:rPr>
            </w:pPr>
          </w:p>
        </w:tc>
        <w:tc>
          <w:tcPr>
            <w:tcW w:w="960" w:type="dxa"/>
            <w:gridSpan w:val="2"/>
            <w:tcBorders>
              <w:top w:val="nil"/>
              <w:left w:val="nil"/>
              <w:bottom w:val="nil"/>
              <w:right w:val="nil"/>
            </w:tcBorders>
            <w:shd w:val="clear" w:color="auto" w:fill="auto"/>
            <w:noWrap/>
            <w:vAlign w:val="bottom"/>
            <w:hideMark/>
          </w:tcPr>
          <w:p w14:paraId="4EDC272E" w14:textId="77777777" w:rsidR="002B1AFB" w:rsidRPr="001F0EA2" w:rsidRDefault="007215F5" w:rsidP="002B1AFB">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4EDC272F" w14:textId="77777777" w:rsidR="002B1AFB" w:rsidRPr="001F0EA2" w:rsidRDefault="007215F5" w:rsidP="002B1AFB">
            <w:pPr>
              <w:rPr>
                <w:rFonts w:ascii="Times New Roman" w:eastAsia="Times New Roman" w:hAnsi="Times New Roman" w:cs="Times New Roman"/>
                <w:sz w:val="20"/>
              </w:rPr>
            </w:pPr>
          </w:p>
        </w:tc>
      </w:tr>
      <w:tr w:rsidR="00ED4365" w14:paraId="4EDC2738" w14:textId="77777777">
        <w:trPr>
          <w:gridAfter w:val="1"/>
          <w:wAfter w:w="227" w:type="dxa"/>
          <w:trHeight w:val="288"/>
        </w:trPr>
        <w:tc>
          <w:tcPr>
            <w:tcW w:w="1200" w:type="dxa"/>
            <w:gridSpan w:val="2"/>
            <w:tcBorders>
              <w:top w:val="nil"/>
              <w:left w:val="nil"/>
              <w:bottom w:val="nil"/>
              <w:right w:val="nil"/>
            </w:tcBorders>
            <w:shd w:val="clear" w:color="auto" w:fill="auto"/>
            <w:noWrap/>
            <w:vAlign w:val="bottom"/>
            <w:hideMark/>
          </w:tcPr>
          <w:p w14:paraId="4EDC2731" w14:textId="77777777" w:rsidR="002B1AFB" w:rsidRPr="001F0EA2" w:rsidRDefault="007215F5" w:rsidP="002B1AFB">
            <w:pPr>
              <w:rPr>
                <w:rFonts w:ascii="Times New Roman" w:eastAsia="Times New Roman" w:hAnsi="Times New Roman" w:cs="Times New Roman"/>
                <w:sz w:val="20"/>
              </w:rPr>
            </w:pPr>
          </w:p>
        </w:tc>
        <w:tc>
          <w:tcPr>
            <w:tcW w:w="851" w:type="dxa"/>
            <w:tcBorders>
              <w:top w:val="nil"/>
              <w:left w:val="nil"/>
              <w:bottom w:val="nil"/>
              <w:right w:val="nil"/>
            </w:tcBorders>
            <w:shd w:val="clear" w:color="auto" w:fill="auto"/>
            <w:noWrap/>
            <w:vAlign w:val="bottom"/>
            <w:hideMark/>
          </w:tcPr>
          <w:p w14:paraId="4EDC2732" w14:textId="77777777" w:rsidR="002B1AFB" w:rsidRPr="001F0EA2" w:rsidRDefault="007215F5" w:rsidP="002B1AFB">
            <w:pPr>
              <w:rPr>
                <w:rFonts w:ascii="Times New Roman" w:eastAsia="Times New Roman" w:hAnsi="Times New Roman" w:cs="Times New Roman"/>
                <w:sz w:val="20"/>
              </w:rPr>
            </w:pPr>
          </w:p>
        </w:tc>
        <w:tc>
          <w:tcPr>
            <w:tcW w:w="677" w:type="dxa"/>
            <w:gridSpan w:val="2"/>
            <w:tcBorders>
              <w:top w:val="nil"/>
              <w:left w:val="nil"/>
              <w:bottom w:val="nil"/>
              <w:right w:val="nil"/>
            </w:tcBorders>
            <w:shd w:val="clear" w:color="auto" w:fill="auto"/>
            <w:noWrap/>
            <w:vAlign w:val="bottom"/>
            <w:hideMark/>
          </w:tcPr>
          <w:p w14:paraId="4EDC2733" w14:textId="77777777" w:rsidR="002B1AFB" w:rsidRPr="001F0EA2" w:rsidRDefault="007215F5" w:rsidP="002B1AFB">
            <w:pPr>
              <w:rPr>
                <w:rFonts w:ascii="Times New Roman" w:eastAsia="Times New Roman" w:hAnsi="Times New Roman" w:cs="Times New Roman"/>
                <w:sz w:val="20"/>
              </w:rPr>
            </w:pPr>
          </w:p>
        </w:tc>
        <w:tc>
          <w:tcPr>
            <w:tcW w:w="2461" w:type="dxa"/>
            <w:gridSpan w:val="3"/>
            <w:tcBorders>
              <w:top w:val="nil"/>
              <w:left w:val="nil"/>
              <w:bottom w:val="nil"/>
              <w:right w:val="nil"/>
            </w:tcBorders>
            <w:shd w:val="clear" w:color="auto" w:fill="auto"/>
            <w:noWrap/>
            <w:vAlign w:val="bottom"/>
            <w:hideMark/>
          </w:tcPr>
          <w:p w14:paraId="4EDC2734" w14:textId="77777777" w:rsidR="002B1AFB" w:rsidRPr="001F0EA2" w:rsidRDefault="007215F5" w:rsidP="002B1AFB">
            <w:pPr>
              <w:rPr>
                <w:rFonts w:ascii="Times New Roman" w:eastAsia="Times New Roman" w:hAnsi="Times New Roman" w:cs="Times New Roman"/>
                <w:sz w:val="20"/>
              </w:rPr>
            </w:pPr>
          </w:p>
        </w:tc>
        <w:tc>
          <w:tcPr>
            <w:tcW w:w="960" w:type="dxa"/>
            <w:gridSpan w:val="2"/>
            <w:tcBorders>
              <w:top w:val="nil"/>
              <w:left w:val="nil"/>
              <w:bottom w:val="nil"/>
              <w:right w:val="nil"/>
            </w:tcBorders>
            <w:shd w:val="clear" w:color="auto" w:fill="auto"/>
            <w:noWrap/>
            <w:vAlign w:val="bottom"/>
            <w:hideMark/>
          </w:tcPr>
          <w:p w14:paraId="4EDC2735" w14:textId="77777777" w:rsidR="002B1AFB" w:rsidRPr="001F0EA2" w:rsidRDefault="007215F5" w:rsidP="002B1AFB">
            <w:pPr>
              <w:rPr>
                <w:rFonts w:ascii="Times New Roman" w:eastAsia="Times New Roman" w:hAnsi="Times New Roman" w:cs="Times New Roman"/>
                <w:sz w:val="20"/>
              </w:rPr>
            </w:pPr>
          </w:p>
        </w:tc>
        <w:tc>
          <w:tcPr>
            <w:tcW w:w="960" w:type="dxa"/>
            <w:gridSpan w:val="2"/>
            <w:tcBorders>
              <w:top w:val="nil"/>
              <w:left w:val="nil"/>
              <w:bottom w:val="nil"/>
              <w:right w:val="nil"/>
            </w:tcBorders>
            <w:shd w:val="clear" w:color="auto" w:fill="auto"/>
            <w:noWrap/>
            <w:vAlign w:val="bottom"/>
            <w:hideMark/>
          </w:tcPr>
          <w:p w14:paraId="4EDC2736" w14:textId="77777777" w:rsidR="002B1AFB" w:rsidRPr="001F0EA2" w:rsidRDefault="007215F5" w:rsidP="002B1AFB">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4EDC2737" w14:textId="77777777" w:rsidR="002B1AFB" w:rsidRPr="001F0EA2" w:rsidRDefault="007215F5" w:rsidP="002B1AFB">
            <w:pPr>
              <w:rPr>
                <w:rFonts w:ascii="Times New Roman" w:eastAsia="Times New Roman" w:hAnsi="Times New Roman" w:cs="Times New Roman"/>
                <w:sz w:val="20"/>
              </w:rPr>
            </w:pPr>
          </w:p>
        </w:tc>
      </w:tr>
      <w:tr w:rsidR="00ED4365" w14:paraId="4EDC273E" w14:textId="77777777">
        <w:trPr>
          <w:gridAfter w:val="1"/>
          <w:wAfter w:w="227" w:type="dxa"/>
          <w:trHeight w:val="288"/>
        </w:trPr>
        <w:tc>
          <w:tcPr>
            <w:tcW w:w="1200" w:type="dxa"/>
            <w:gridSpan w:val="2"/>
            <w:tcBorders>
              <w:top w:val="nil"/>
              <w:left w:val="nil"/>
              <w:bottom w:val="nil"/>
              <w:right w:val="nil"/>
            </w:tcBorders>
            <w:shd w:val="clear" w:color="auto" w:fill="auto"/>
            <w:noWrap/>
            <w:vAlign w:val="bottom"/>
            <w:hideMark/>
          </w:tcPr>
          <w:p w14:paraId="4EDC2739" w14:textId="77777777" w:rsidR="002B1AFB" w:rsidRPr="001F0EA2" w:rsidRDefault="007215F5" w:rsidP="002B1AFB">
            <w:pPr>
              <w:rPr>
                <w:rFonts w:ascii="Times New Roman" w:eastAsia="Times New Roman" w:hAnsi="Times New Roman" w:cs="Times New Roman"/>
                <w:sz w:val="20"/>
              </w:rPr>
            </w:pPr>
          </w:p>
        </w:tc>
        <w:tc>
          <w:tcPr>
            <w:tcW w:w="1528" w:type="dxa"/>
            <w:gridSpan w:val="3"/>
            <w:tcBorders>
              <w:top w:val="nil"/>
              <w:left w:val="nil"/>
              <w:bottom w:val="nil"/>
              <w:right w:val="nil"/>
            </w:tcBorders>
            <w:shd w:val="clear" w:color="auto" w:fill="auto"/>
            <w:noWrap/>
            <w:vAlign w:val="bottom"/>
            <w:hideMark/>
          </w:tcPr>
          <w:p w14:paraId="4EDC273A" w14:textId="77777777" w:rsidR="002B1AFB" w:rsidRPr="001F0EA2" w:rsidRDefault="007215F5" w:rsidP="002B1AFB">
            <w:pPr>
              <w:rPr>
                <w:rFonts w:ascii="Calibri" w:eastAsia="Times New Roman" w:hAnsi="Calibri" w:cs="Times New Roman"/>
                <w:color w:val="000000"/>
                <w:sz w:val="22"/>
                <w:szCs w:val="22"/>
              </w:rPr>
            </w:pPr>
            <w:r w:rsidRPr="001F0EA2">
              <w:rPr>
                <w:rFonts w:ascii="Calibri" w:eastAsia="Times New Roman" w:hAnsi="Calibri" w:cs="Times New Roman"/>
                <w:color w:val="000000"/>
                <w:sz w:val="22"/>
                <w:szCs w:val="22"/>
              </w:rPr>
              <w:t>Επί του συνόλου</w:t>
            </w:r>
          </w:p>
        </w:tc>
        <w:tc>
          <w:tcPr>
            <w:tcW w:w="3421" w:type="dxa"/>
            <w:gridSpan w:val="5"/>
            <w:tcBorders>
              <w:top w:val="nil"/>
              <w:left w:val="nil"/>
              <w:bottom w:val="nil"/>
              <w:right w:val="nil"/>
            </w:tcBorders>
            <w:shd w:val="clear" w:color="auto" w:fill="auto"/>
            <w:noWrap/>
            <w:vAlign w:val="bottom"/>
            <w:hideMark/>
          </w:tcPr>
          <w:p w14:paraId="4EDC273B" w14:textId="77777777" w:rsidR="002B1AFB" w:rsidRPr="001F0EA2" w:rsidRDefault="007215F5" w:rsidP="002B1AFB">
            <w:pPr>
              <w:rPr>
                <w:rFonts w:ascii="Calibri" w:eastAsia="Times New Roman" w:hAnsi="Calibri" w:cs="Times New Roman"/>
                <w:color w:val="000000"/>
                <w:sz w:val="22"/>
                <w:szCs w:val="22"/>
              </w:rPr>
            </w:pPr>
            <w:r w:rsidRPr="001F0EA2">
              <w:rPr>
                <w:rFonts w:ascii="Calibri" w:eastAsia="Times New Roman" w:hAnsi="Calibri" w:cs="Times New Roman"/>
                <w:color w:val="000000"/>
                <w:sz w:val="22"/>
                <w:szCs w:val="22"/>
              </w:rPr>
              <w:t>ΚΑΤΑ ΠΛΕΙΟΨΗΦΙΑ</w:t>
            </w:r>
          </w:p>
        </w:tc>
        <w:tc>
          <w:tcPr>
            <w:tcW w:w="960" w:type="dxa"/>
            <w:gridSpan w:val="2"/>
            <w:tcBorders>
              <w:top w:val="nil"/>
              <w:left w:val="nil"/>
              <w:bottom w:val="nil"/>
              <w:right w:val="nil"/>
            </w:tcBorders>
            <w:shd w:val="clear" w:color="auto" w:fill="auto"/>
            <w:noWrap/>
            <w:vAlign w:val="bottom"/>
            <w:hideMark/>
          </w:tcPr>
          <w:p w14:paraId="4EDC273C" w14:textId="77777777" w:rsidR="002B1AFB" w:rsidRPr="001F0EA2" w:rsidRDefault="007215F5" w:rsidP="002B1AFB">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4EDC273D" w14:textId="77777777" w:rsidR="002B1AFB" w:rsidRPr="001F0EA2" w:rsidRDefault="007215F5" w:rsidP="002B1AFB">
            <w:pPr>
              <w:rPr>
                <w:rFonts w:ascii="Times New Roman" w:eastAsia="Times New Roman" w:hAnsi="Times New Roman" w:cs="Times New Roman"/>
                <w:sz w:val="20"/>
              </w:rPr>
            </w:pPr>
          </w:p>
        </w:tc>
      </w:tr>
      <w:tr w:rsidR="00ED4365" w14:paraId="4EDC2746" w14:textId="77777777">
        <w:trPr>
          <w:gridAfter w:val="1"/>
          <w:wAfter w:w="227" w:type="dxa"/>
          <w:trHeight w:val="288"/>
        </w:trPr>
        <w:tc>
          <w:tcPr>
            <w:tcW w:w="1200" w:type="dxa"/>
            <w:gridSpan w:val="2"/>
            <w:tcBorders>
              <w:top w:val="nil"/>
              <w:left w:val="nil"/>
              <w:bottom w:val="nil"/>
              <w:right w:val="nil"/>
            </w:tcBorders>
            <w:shd w:val="clear" w:color="auto" w:fill="auto"/>
            <w:noWrap/>
            <w:vAlign w:val="bottom"/>
            <w:hideMark/>
          </w:tcPr>
          <w:p w14:paraId="4EDC273F" w14:textId="77777777" w:rsidR="002B1AFB" w:rsidRPr="001F0EA2" w:rsidRDefault="007215F5" w:rsidP="002B1AFB">
            <w:pPr>
              <w:rPr>
                <w:rFonts w:ascii="Calibri" w:eastAsia="Times New Roman" w:hAnsi="Calibri" w:cs="Times New Roman"/>
                <w:color w:val="000000"/>
                <w:sz w:val="22"/>
                <w:szCs w:val="22"/>
              </w:rPr>
            </w:pPr>
            <w:r w:rsidRPr="001F0EA2">
              <w:rPr>
                <w:rFonts w:ascii="Calibri" w:eastAsia="Times New Roman" w:hAnsi="Calibri" w:cs="Times New Roman"/>
                <w:color w:val="000000"/>
                <w:sz w:val="22"/>
                <w:szCs w:val="22"/>
              </w:rPr>
              <w:t>ΣΥΡΙΖΑ:</w:t>
            </w:r>
          </w:p>
        </w:tc>
        <w:tc>
          <w:tcPr>
            <w:tcW w:w="851" w:type="dxa"/>
            <w:tcBorders>
              <w:top w:val="nil"/>
              <w:left w:val="nil"/>
              <w:bottom w:val="nil"/>
              <w:right w:val="nil"/>
            </w:tcBorders>
            <w:shd w:val="clear" w:color="auto" w:fill="auto"/>
            <w:noWrap/>
            <w:vAlign w:val="bottom"/>
            <w:hideMark/>
          </w:tcPr>
          <w:p w14:paraId="4EDC2740" w14:textId="77777777" w:rsidR="002B1AFB" w:rsidRPr="001F0EA2" w:rsidRDefault="007215F5" w:rsidP="002B1AFB">
            <w:pPr>
              <w:rPr>
                <w:rFonts w:ascii="Calibri" w:eastAsia="Times New Roman" w:hAnsi="Calibri" w:cs="Times New Roman"/>
                <w:color w:val="000000"/>
                <w:sz w:val="22"/>
                <w:szCs w:val="22"/>
              </w:rPr>
            </w:pPr>
          </w:p>
        </w:tc>
        <w:tc>
          <w:tcPr>
            <w:tcW w:w="677" w:type="dxa"/>
            <w:gridSpan w:val="2"/>
            <w:tcBorders>
              <w:top w:val="nil"/>
              <w:left w:val="nil"/>
              <w:bottom w:val="nil"/>
              <w:right w:val="nil"/>
            </w:tcBorders>
            <w:shd w:val="clear" w:color="auto" w:fill="auto"/>
            <w:noWrap/>
            <w:vAlign w:val="bottom"/>
            <w:hideMark/>
          </w:tcPr>
          <w:p w14:paraId="4EDC2741" w14:textId="77777777" w:rsidR="002B1AFB" w:rsidRPr="001F0EA2" w:rsidRDefault="007215F5" w:rsidP="002B1AFB">
            <w:pPr>
              <w:rPr>
                <w:rFonts w:ascii="Times New Roman" w:eastAsia="Times New Roman" w:hAnsi="Times New Roman" w:cs="Times New Roman"/>
                <w:sz w:val="20"/>
              </w:rPr>
            </w:pPr>
          </w:p>
        </w:tc>
        <w:tc>
          <w:tcPr>
            <w:tcW w:w="2461" w:type="dxa"/>
            <w:gridSpan w:val="3"/>
            <w:tcBorders>
              <w:top w:val="nil"/>
              <w:left w:val="nil"/>
              <w:bottom w:val="nil"/>
              <w:right w:val="nil"/>
            </w:tcBorders>
            <w:shd w:val="clear" w:color="auto" w:fill="auto"/>
            <w:noWrap/>
            <w:vAlign w:val="bottom"/>
            <w:hideMark/>
          </w:tcPr>
          <w:p w14:paraId="4EDC2742" w14:textId="77777777" w:rsidR="002B1AFB" w:rsidRPr="001F0EA2" w:rsidRDefault="007215F5" w:rsidP="002B1AFB">
            <w:pPr>
              <w:rPr>
                <w:rFonts w:ascii="Calibri" w:eastAsia="Times New Roman" w:hAnsi="Calibri" w:cs="Times New Roman"/>
                <w:color w:val="000000"/>
                <w:sz w:val="22"/>
                <w:szCs w:val="22"/>
              </w:rPr>
            </w:pPr>
            <w:r w:rsidRPr="001F0EA2">
              <w:rPr>
                <w:rFonts w:ascii="Calibri" w:eastAsia="Times New Roman" w:hAnsi="Calibri" w:cs="Times New Roman"/>
                <w:color w:val="000000"/>
                <w:sz w:val="22"/>
                <w:szCs w:val="22"/>
              </w:rPr>
              <w:t>ΝΑΙ</w:t>
            </w:r>
          </w:p>
        </w:tc>
        <w:tc>
          <w:tcPr>
            <w:tcW w:w="960" w:type="dxa"/>
            <w:gridSpan w:val="2"/>
            <w:tcBorders>
              <w:top w:val="nil"/>
              <w:left w:val="nil"/>
              <w:bottom w:val="nil"/>
              <w:right w:val="nil"/>
            </w:tcBorders>
            <w:shd w:val="clear" w:color="auto" w:fill="auto"/>
            <w:noWrap/>
            <w:vAlign w:val="bottom"/>
            <w:hideMark/>
          </w:tcPr>
          <w:p w14:paraId="4EDC2743" w14:textId="77777777" w:rsidR="002B1AFB" w:rsidRPr="001F0EA2" w:rsidRDefault="007215F5" w:rsidP="002B1AFB">
            <w:pPr>
              <w:rPr>
                <w:rFonts w:ascii="Calibri" w:eastAsia="Times New Roman" w:hAnsi="Calibri" w:cs="Times New Roman"/>
                <w:color w:val="000000"/>
                <w:sz w:val="22"/>
                <w:szCs w:val="22"/>
              </w:rPr>
            </w:pPr>
          </w:p>
        </w:tc>
        <w:tc>
          <w:tcPr>
            <w:tcW w:w="960" w:type="dxa"/>
            <w:gridSpan w:val="2"/>
            <w:tcBorders>
              <w:top w:val="nil"/>
              <w:left w:val="nil"/>
              <w:bottom w:val="nil"/>
              <w:right w:val="nil"/>
            </w:tcBorders>
            <w:shd w:val="clear" w:color="auto" w:fill="auto"/>
            <w:noWrap/>
            <w:vAlign w:val="bottom"/>
            <w:hideMark/>
          </w:tcPr>
          <w:p w14:paraId="4EDC2744" w14:textId="77777777" w:rsidR="002B1AFB" w:rsidRPr="001F0EA2" w:rsidRDefault="007215F5" w:rsidP="002B1AFB">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4EDC2745" w14:textId="77777777" w:rsidR="002B1AFB" w:rsidRPr="001F0EA2" w:rsidRDefault="007215F5" w:rsidP="002B1AFB">
            <w:pPr>
              <w:rPr>
                <w:rFonts w:ascii="Times New Roman" w:eastAsia="Times New Roman" w:hAnsi="Times New Roman" w:cs="Times New Roman"/>
                <w:sz w:val="20"/>
              </w:rPr>
            </w:pPr>
          </w:p>
        </w:tc>
      </w:tr>
      <w:tr w:rsidR="00ED4365" w14:paraId="4EDC274E" w14:textId="77777777">
        <w:trPr>
          <w:gridAfter w:val="1"/>
          <w:wAfter w:w="227" w:type="dxa"/>
          <w:trHeight w:val="288"/>
        </w:trPr>
        <w:tc>
          <w:tcPr>
            <w:tcW w:w="1200" w:type="dxa"/>
            <w:gridSpan w:val="2"/>
            <w:tcBorders>
              <w:top w:val="nil"/>
              <w:left w:val="nil"/>
              <w:bottom w:val="nil"/>
              <w:right w:val="nil"/>
            </w:tcBorders>
            <w:shd w:val="clear" w:color="auto" w:fill="auto"/>
            <w:noWrap/>
            <w:vAlign w:val="bottom"/>
            <w:hideMark/>
          </w:tcPr>
          <w:p w14:paraId="4EDC2747" w14:textId="77777777" w:rsidR="002B1AFB" w:rsidRPr="001F0EA2" w:rsidRDefault="007215F5" w:rsidP="002B1AFB">
            <w:pPr>
              <w:rPr>
                <w:rFonts w:ascii="Calibri" w:eastAsia="Times New Roman" w:hAnsi="Calibri" w:cs="Times New Roman"/>
                <w:color w:val="000000"/>
                <w:sz w:val="22"/>
                <w:szCs w:val="22"/>
              </w:rPr>
            </w:pPr>
            <w:r w:rsidRPr="001F0EA2">
              <w:rPr>
                <w:rFonts w:ascii="Calibri" w:eastAsia="Times New Roman" w:hAnsi="Calibri" w:cs="Times New Roman"/>
                <w:color w:val="000000"/>
                <w:sz w:val="22"/>
                <w:szCs w:val="22"/>
              </w:rPr>
              <w:lastRenderedPageBreak/>
              <w:t>Ν.Δ:</w:t>
            </w:r>
          </w:p>
        </w:tc>
        <w:tc>
          <w:tcPr>
            <w:tcW w:w="851" w:type="dxa"/>
            <w:tcBorders>
              <w:top w:val="nil"/>
              <w:left w:val="nil"/>
              <w:bottom w:val="nil"/>
              <w:right w:val="nil"/>
            </w:tcBorders>
            <w:shd w:val="clear" w:color="auto" w:fill="auto"/>
            <w:noWrap/>
            <w:vAlign w:val="bottom"/>
            <w:hideMark/>
          </w:tcPr>
          <w:p w14:paraId="4EDC2748" w14:textId="77777777" w:rsidR="002B1AFB" w:rsidRPr="001F0EA2" w:rsidRDefault="007215F5" w:rsidP="002B1AFB">
            <w:pPr>
              <w:rPr>
                <w:rFonts w:ascii="Calibri" w:eastAsia="Times New Roman" w:hAnsi="Calibri" w:cs="Times New Roman"/>
                <w:color w:val="000000"/>
                <w:sz w:val="22"/>
                <w:szCs w:val="22"/>
              </w:rPr>
            </w:pPr>
          </w:p>
        </w:tc>
        <w:tc>
          <w:tcPr>
            <w:tcW w:w="677" w:type="dxa"/>
            <w:gridSpan w:val="2"/>
            <w:tcBorders>
              <w:top w:val="nil"/>
              <w:left w:val="nil"/>
              <w:bottom w:val="nil"/>
              <w:right w:val="nil"/>
            </w:tcBorders>
            <w:shd w:val="clear" w:color="auto" w:fill="auto"/>
            <w:noWrap/>
            <w:vAlign w:val="bottom"/>
            <w:hideMark/>
          </w:tcPr>
          <w:p w14:paraId="4EDC2749" w14:textId="77777777" w:rsidR="002B1AFB" w:rsidRPr="001F0EA2" w:rsidRDefault="007215F5" w:rsidP="002B1AFB">
            <w:pPr>
              <w:rPr>
                <w:rFonts w:ascii="Times New Roman" w:eastAsia="Times New Roman" w:hAnsi="Times New Roman" w:cs="Times New Roman"/>
                <w:sz w:val="20"/>
              </w:rPr>
            </w:pPr>
          </w:p>
        </w:tc>
        <w:tc>
          <w:tcPr>
            <w:tcW w:w="2461" w:type="dxa"/>
            <w:gridSpan w:val="3"/>
            <w:tcBorders>
              <w:top w:val="nil"/>
              <w:left w:val="nil"/>
              <w:bottom w:val="nil"/>
              <w:right w:val="nil"/>
            </w:tcBorders>
            <w:shd w:val="clear" w:color="auto" w:fill="auto"/>
            <w:noWrap/>
            <w:vAlign w:val="bottom"/>
            <w:hideMark/>
          </w:tcPr>
          <w:p w14:paraId="4EDC274A" w14:textId="77777777" w:rsidR="002B1AFB" w:rsidRPr="001F0EA2" w:rsidRDefault="007215F5" w:rsidP="002B1AFB">
            <w:pPr>
              <w:rPr>
                <w:rFonts w:ascii="Calibri" w:eastAsia="Times New Roman" w:hAnsi="Calibri" w:cs="Times New Roman"/>
                <w:color w:val="000000"/>
                <w:sz w:val="22"/>
                <w:szCs w:val="22"/>
              </w:rPr>
            </w:pPr>
            <w:r w:rsidRPr="001F0EA2">
              <w:rPr>
                <w:rFonts w:ascii="Calibri" w:eastAsia="Times New Roman" w:hAnsi="Calibri" w:cs="Times New Roman"/>
                <w:color w:val="000000"/>
                <w:sz w:val="22"/>
                <w:szCs w:val="22"/>
              </w:rPr>
              <w:t>OXI</w:t>
            </w:r>
          </w:p>
        </w:tc>
        <w:tc>
          <w:tcPr>
            <w:tcW w:w="960" w:type="dxa"/>
            <w:gridSpan w:val="2"/>
            <w:tcBorders>
              <w:top w:val="nil"/>
              <w:left w:val="nil"/>
              <w:bottom w:val="nil"/>
              <w:right w:val="nil"/>
            </w:tcBorders>
            <w:shd w:val="clear" w:color="auto" w:fill="auto"/>
            <w:noWrap/>
            <w:vAlign w:val="bottom"/>
            <w:hideMark/>
          </w:tcPr>
          <w:p w14:paraId="4EDC274B" w14:textId="77777777" w:rsidR="002B1AFB" w:rsidRPr="001F0EA2" w:rsidRDefault="007215F5" w:rsidP="002B1AFB">
            <w:pPr>
              <w:rPr>
                <w:rFonts w:ascii="Calibri" w:eastAsia="Times New Roman" w:hAnsi="Calibri" w:cs="Times New Roman"/>
                <w:color w:val="000000"/>
                <w:sz w:val="22"/>
                <w:szCs w:val="22"/>
              </w:rPr>
            </w:pPr>
          </w:p>
        </w:tc>
        <w:tc>
          <w:tcPr>
            <w:tcW w:w="960" w:type="dxa"/>
            <w:gridSpan w:val="2"/>
            <w:tcBorders>
              <w:top w:val="nil"/>
              <w:left w:val="nil"/>
              <w:bottom w:val="nil"/>
              <w:right w:val="nil"/>
            </w:tcBorders>
            <w:shd w:val="clear" w:color="auto" w:fill="auto"/>
            <w:noWrap/>
            <w:vAlign w:val="bottom"/>
            <w:hideMark/>
          </w:tcPr>
          <w:p w14:paraId="4EDC274C" w14:textId="77777777" w:rsidR="002B1AFB" w:rsidRPr="001F0EA2" w:rsidRDefault="007215F5" w:rsidP="002B1AFB">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4EDC274D" w14:textId="77777777" w:rsidR="002B1AFB" w:rsidRPr="001F0EA2" w:rsidRDefault="007215F5" w:rsidP="002B1AFB">
            <w:pPr>
              <w:rPr>
                <w:rFonts w:ascii="Times New Roman" w:eastAsia="Times New Roman" w:hAnsi="Times New Roman" w:cs="Times New Roman"/>
                <w:sz w:val="20"/>
              </w:rPr>
            </w:pPr>
          </w:p>
        </w:tc>
      </w:tr>
      <w:tr w:rsidR="00ED4365" w14:paraId="4EDC2756" w14:textId="77777777">
        <w:trPr>
          <w:gridAfter w:val="1"/>
          <w:wAfter w:w="227" w:type="dxa"/>
          <w:trHeight w:val="288"/>
        </w:trPr>
        <w:tc>
          <w:tcPr>
            <w:tcW w:w="1200" w:type="dxa"/>
            <w:gridSpan w:val="2"/>
            <w:tcBorders>
              <w:top w:val="nil"/>
              <w:left w:val="nil"/>
              <w:bottom w:val="nil"/>
              <w:right w:val="nil"/>
            </w:tcBorders>
            <w:shd w:val="clear" w:color="auto" w:fill="auto"/>
            <w:noWrap/>
            <w:vAlign w:val="bottom"/>
            <w:hideMark/>
          </w:tcPr>
          <w:p w14:paraId="4EDC274F" w14:textId="77777777" w:rsidR="002B1AFB" w:rsidRPr="001F0EA2" w:rsidRDefault="007215F5" w:rsidP="002B1AFB">
            <w:pPr>
              <w:rPr>
                <w:rFonts w:ascii="Calibri" w:eastAsia="Times New Roman" w:hAnsi="Calibri" w:cs="Times New Roman"/>
                <w:color w:val="000000"/>
                <w:sz w:val="22"/>
                <w:szCs w:val="22"/>
              </w:rPr>
            </w:pPr>
            <w:r w:rsidRPr="001F0EA2">
              <w:rPr>
                <w:rFonts w:ascii="Calibri" w:eastAsia="Times New Roman" w:hAnsi="Calibri" w:cs="Times New Roman"/>
                <w:color w:val="000000"/>
                <w:sz w:val="22"/>
                <w:szCs w:val="22"/>
              </w:rPr>
              <w:t>ΔΗ.ΣΥ:</w:t>
            </w:r>
          </w:p>
        </w:tc>
        <w:tc>
          <w:tcPr>
            <w:tcW w:w="851" w:type="dxa"/>
            <w:tcBorders>
              <w:top w:val="nil"/>
              <w:left w:val="nil"/>
              <w:bottom w:val="nil"/>
              <w:right w:val="nil"/>
            </w:tcBorders>
            <w:shd w:val="clear" w:color="auto" w:fill="auto"/>
            <w:noWrap/>
            <w:vAlign w:val="bottom"/>
            <w:hideMark/>
          </w:tcPr>
          <w:p w14:paraId="4EDC2750" w14:textId="77777777" w:rsidR="002B1AFB" w:rsidRPr="001F0EA2" w:rsidRDefault="007215F5" w:rsidP="002B1AFB">
            <w:pPr>
              <w:rPr>
                <w:rFonts w:ascii="Calibri" w:eastAsia="Times New Roman" w:hAnsi="Calibri" w:cs="Times New Roman"/>
                <w:color w:val="000000"/>
                <w:sz w:val="22"/>
                <w:szCs w:val="22"/>
              </w:rPr>
            </w:pPr>
          </w:p>
        </w:tc>
        <w:tc>
          <w:tcPr>
            <w:tcW w:w="677" w:type="dxa"/>
            <w:gridSpan w:val="2"/>
            <w:tcBorders>
              <w:top w:val="nil"/>
              <w:left w:val="nil"/>
              <w:bottom w:val="nil"/>
              <w:right w:val="nil"/>
            </w:tcBorders>
            <w:shd w:val="clear" w:color="auto" w:fill="auto"/>
            <w:noWrap/>
            <w:vAlign w:val="bottom"/>
            <w:hideMark/>
          </w:tcPr>
          <w:p w14:paraId="4EDC2751" w14:textId="77777777" w:rsidR="002B1AFB" w:rsidRPr="001F0EA2" w:rsidRDefault="007215F5" w:rsidP="002B1AFB">
            <w:pPr>
              <w:rPr>
                <w:rFonts w:ascii="Times New Roman" w:eastAsia="Times New Roman" w:hAnsi="Times New Roman" w:cs="Times New Roman"/>
                <w:sz w:val="20"/>
              </w:rPr>
            </w:pPr>
          </w:p>
        </w:tc>
        <w:tc>
          <w:tcPr>
            <w:tcW w:w="2461" w:type="dxa"/>
            <w:gridSpan w:val="3"/>
            <w:tcBorders>
              <w:top w:val="nil"/>
              <w:left w:val="nil"/>
              <w:bottom w:val="nil"/>
              <w:right w:val="nil"/>
            </w:tcBorders>
            <w:shd w:val="clear" w:color="auto" w:fill="auto"/>
            <w:noWrap/>
            <w:vAlign w:val="bottom"/>
            <w:hideMark/>
          </w:tcPr>
          <w:p w14:paraId="4EDC2752" w14:textId="77777777" w:rsidR="002B1AFB" w:rsidRPr="001F0EA2" w:rsidRDefault="007215F5" w:rsidP="002B1AFB">
            <w:pPr>
              <w:rPr>
                <w:rFonts w:ascii="Calibri" w:eastAsia="Times New Roman" w:hAnsi="Calibri" w:cs="Times New Roman"/>
                <w:color w:val="000000"/>
                <w:sz w:val="22"/>
                <w:szCs w:val="22"/>
              </w:rPr>
            </w:pPr>
            <w:r w:rsidRPr="001F0EA2">
              <w:rPr>
                <w:rFonts w:ascii="Calibri" w:eastAsia="Times New Roman" w:hAnsi="Calibri" w:cs="Times New Roman"/>
                <w:color w:val="000000"/>
                <w:sz w:val="22"/>
                <w:szCs w:val="22"/>
              </w:rPr>
              <w:t>ΝΑΙ</w:t>
            </w:r>
          </w:p>
        </w:tc>
        <w:tc>
          <w:tcPr>
            <w:tcW w:w="960" w:type="dxa"/>
            <w:gridSpan w:val="2"/>
            <w:tcBorders>
              <w:top w:val="nil"/>
              <w:left w:val="nil"/>
              <w:bottom w:val="nil"/>
              <w:right w:val="nil"/>
            </w:tcBorders>
            <w:shd w:val="clear" w:color="auto" w:fill="auto"/>
            <w:noWrap/>
            <w:vAlign w:val="bottom"/>
            <w:hideMark/>
          </w:tcPr>
          <w:p w14:paraId="4EDC2753" w14:textId="77777777" w:rsidR="002B1AFB" w:rsidRPr="001F0EA2" w:rsidRDefault="007215F5" w:rsidP="002B1AFB">
            <w:pPr>
              <w:rPr>
                <w:rFonts w:ascii="Calibri" w:eastAsia="Times New Roman" w:hAnsi="Calibri" w:cs="Times New Roman"/>
                <w:color w:val="000000"/>
                <w:sz w:val="22"/>
                <w:szCs w:val="22"/>
              </w:rPr>
            </w:pPr>
          </w:p>
        </w:tc>
        <w:tc>
          <w:tcPr>
            <w:tcW w:w="960" w:type="dxa"/>
            <w:gridSpan w:val="2"/>
            <w:tcBorders>
              <w:top w:val="nil"/>
              <w:left w:val="nil"/>
              <w:bottom w:val="nil"/>
              <w:right w:val="nil"/>
            </w:tcBorders>
            <w:shd w:val="clear" w:color="auto" w:fill="auto"/>
            <w:noWrap/>
            <w:vAlign w:val="bottom"/>
            <w:hideMark/>
          </w:tcPr>
          <w:p w14:paraId="4EDC2754" w14:textId="77777777" w:rsidR="002B1AFB" w:rsidRPr="001F0EA2" w:rsidRDefault="007215F5" w:rsidP="002B1AFB">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4EDC2755" w14:textId="77777777" w:rsidR="002B1AFB" w:rsidRPr="001F0EA2" w:rsidRDefault="007215F5" w:rsidP="002B1AFB">
            <w:pPr>
              <w:rPr>
                <w:rFonts w:ascii="Times New Roman" w:eastAsia="Times New Roman" w:hAnsi="Times New Roman" w:cs="Times New Roman"/>
                <w:sz w:val="20"/>
              </w:rPr>
            </w:pPr>
          </w:p>
        </w:tc>
      </w:tr>
      <w:tr w:rsidR="00ED4365" w14:paraId="4EDC275E" w14:textId="77777777">
        <w:trPr>
          <w:gridAfter w:val="1"/>
          <w:wAfter w:w="227" w:type="dxa"/>
          <w:trHeight w:val="288"/>
        </w:trPr>
        <w:tc>
          <w:tcPr>
            <w:tcW w:w="1200" w:type="dxa"/>
            <w:gridSpan w:val="2"/>
            <w:tcBorders>
              <w:top w:val="nil"/>
              <w:left w:val="nil"/>
              <w:bottom w:val="nil"/>
              <w:right w:val="nil"/>
            </w:tcBorders>
            <w:shd w:val="clear" w:color="auto" w:fill="auto"/>
            <w:noWrap/>
            <w:vAlign w:val="bottom"/>
            <w:hideMark/>
          </w:tcPr>
          <w:p w14:paraId="4EDC2757" w14:textId="77777777" w:rsidR="002B1AFB" w:rsidRPr="001F0EA2" w:rsidRDefault="007215F5" w:rsidP="002B1AFB">
            <w:pPr>
              <w:rPr>
                <w:rFonts w:ascii="Calibri" w:eastAsia="Times New Roman" w:hAnsi="Calibri" w:cs="Times New Roman"/>
                <w:color w:val="000000"/>
                <w:sz w:val="22"/>
                <w:szCs w:val="22"/>
              </w:rPr>
            </w:pPr>
            <w:r w:rsidRPr="001F0EA2">
              <w:rPr>
                <w:rFonts w:ascii="Calibri" w:eastAsia="Times New Roman" w:hAnsi="Calibri" w:cs="Times New Roman"/>
                <w:color w:val="000000"/>
                <w:sz w:val="22"/>
                <w:szCs w:val="22"/>
              </w:rPr>
              <w:t>Χ.Α:</w:t>
            </w:r>
          </w:p>
        </w:tc>
        <w:tc>
          <w:tcPr>
            <w:tcW w:w="851" w:type="dxa"/>
            <w:tcBorders>
              <w:top w:val="nil"/>
              <w:left w:val="nil"/>
              <w:bottom w:val="nil"/>
              <w:right w:val="nil"/>
            </w:tcBorders>
            <w:shd w:val="clear" w:color="auto" w:fill="auto"/>
            <w:noWrap/>
            <w:vAlign w:val="bottom"/>
            <w:hideMark/>
          </w:tcPr>
          <w:p w14:paraId="4EDC2758" w14:textId="77777777" w:rsidR="002B1AFB" w:rsidRPr="001F0EA2" w:rsidRDefault="007215F5" w:rsidP="002B1AFB">
            <w:pPr>
              <w:rPr>
                <w:rFonts w:ascii="Calibri" w:eastAsia="Times New Roman" w:hAnsi="Calibri" w:cs="Times New Roman"/>
                <w:color w:val="000000"/>
                <w:sz w:val="22"/>
                <w:szCs w:val="22"/>
              </w:rPr>
            </w:pPr>
          </w:p>
        </w:tc>
        <w:tc>
          <w:tcPr>
            <w:tcW w:w="677" w:type="dxa"/>
            <w:gridSpan w:val="2"/>
            <w:tcBorders>
              <w:top w:val="nil"/>
              <w:left w:val="nil"/>
              <w:bottom w:val="nil"/>
              <w:right w:val="nil"/>
            </w:tcBorders>
            <w:shd w:val="clear" w:color="auto" w:fill="auto"/>
            <w:noWrap/>
            <w:vAlign w:val="bottom"/>
            <w:hideMark/>
          </w:tcPr>
          <w:p w14:paraId="4EDC2759" w14:textId="77777777" w:rsidR="002B1AFB" w:rsidRPr="001F0EA2" w:rsidRDefault="007215F5" w:rsidP="002B1AFB">
            <w:pPr>
              <w:rPr>
                <w:rFonts w:ascii="Times New Roman" w:eastAsia="Times New Roman" w:hAnsi="Times New Roman" w:cs="Times New Roman"/>
                <w:sz w:val="20"/>
              </w:rPr>
            </w:pPr>
          </w:p>
        </w:tc>
        <w:tc>
          <w:tcPr>
            <w:tcW w:w="2461" w:type="dxa"/>
            <w:gridSpan w:val="3"/>
            <w:tcBorders>
              <w:top w:val="nil"/>
              <w:left w:val="nil"/>
              <w:bottom w:val="nil"/>
              <w:right w:val="nil"/>
            </w:tcBorders>
            <w:shd w:val="clear" w:color="auto" w:fill="auto"/>
            <w:noWrap/>
            <w:vAlign w:val="bottom"/>
            <w:hideMark/>
          </w:tcPr>
          <w:p w14:paraId="4EDC275A" w14:textId="77777777" w:rsidR="002B1AFB" w:rsidRPr="001F0EA2" w:rsidRDefault="007215F5" w:rsidP="002B1AFB">
            <w:pPr>
              <w:rPr>
                <w:rFonts w:ascii="Calibri" w:eastAsia="Times New Roman" w:hAnsi="Calibri" w:cs="Times New Roman"/>
                <w:color w:val="000000"/>
                <w:sz w:val="22"/>
                <w:szCs w:val="22"/>
              </w:rPr>
            </w:pPr>
            <w:r w:rsidRPr="001F0EA2">
              <w:rPr>
                <w:rFonts w:ascii="Calibri" w:eastAsia="Times New Roman" w:hAnsi="Calibri" w:cs="Times New Roman"/>
                <w:color w:val="000000"/>
                <w:sz w:val="22"/>
                <w:szCs w:val="22"/>
              </w:rPr>
              <w:t>OXI</w:t>
            </w:r>
          </w:p>
        </w:tc>
        <w:tc>
          <w:tcPr>
            <w:tcW w:w="960" w:type="dxa"/>
            <w:gridSpan w:val="2"/>
            <w:tcBorders>
              <w:top w:val="nil"/>
              <w:left w:val="nil"/>
              <w:bottom w:val="nil"/>
              <w:right w:val="nil"/>
            </w:tcBorders>
            <w:shd w:val="clear" w:color="auto" w:fill="auto"/>
            <w:noWrap/>
            <w:vAlign w:val="bottom"/>
            <w:hideMark/>
          </w:tcPr>
          <w:p w14:paraId="4EDC275B" w14:textId="77777777" w:rsidR="002B1AFB" w:rsidRPr="001F0EA2" w:rsidRDefault="007215F5" w:rsidP="002B1AFB">
            <w:pPr>
              <w:rPr>
                <w:rFonts w:ascii="Calibri" w:eastAsia="Times New Roman" w:hAnsi="Calibri" w:cs="Times New Roman"/>
                <w:color w:val="000000"/>
                <w:sz w:val="22"/>
                <w:szCs w:val="22"/>
              </w:rPr>
            </w:pPr>
          </w:p>
        </w:tc>
        <w:tc>
          <w:tcPr>
            <w:tcW w:w="960" w:type="dxa"/>
            <w:gridSpan w:val="2"/>
            <w:tcBorders>
              <w:top w:val="nil"/>
              <w:left w:val="nil"/>
              <w:bottom w:val="nil"/>
              <w:right w:val="nil"/>
            </w:tcBorders>
            <w:shd w:val="clear" w:color="auto" w:fill="auto"/>
            <w:noWrap/>
            <w:vAlign w:val="bottom"/>
            <w:hideMark/>
          </w:tcPr>
          <w:p w14:paraId="4EDC275C" w14:textId="77777777" w:rsidR="002B1AFB" w:rsidRPr="001F0EA2" w:rsidRDefault="007215F5" w:rsidP="002B1AFB">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4EDC275D" w14:textId="77777777" w:rsidR="002B1AFB" w:rsidRPr="001F0EA2" w:rsidRDefault="007215F5" w:rsidP="002B1AFB">
            <w:pPr>
              <w:rPr>
                <w:rFonts w:ascii="Times New Roman" w:eastAsia="Times New Roman" w:hAnsi="Times New Roman" w:cs="Times New Roman"/>
                <w:sz w:val="20"/>
              </w:rPr>
            </w:pPr>
          </w:p>
        </w:tc>
      </w:tr>
      <w:tr w:rsidR="00ED4365" w14:paraId="4EDC2766" w14:textId="77777777">
        <w:trPr>
          <w:gridAfter w:val="1"/>
          <w:wAfter w:w="227" w:type="dxa"/>
          <w:trHeight w:val="288"/>
        </w:trPr>
        <w:tc>
          <w:tcPr>
            <w:tcW w:w="1200" w:type="dxa"/>
            <w:gridSpan w:val="2"/>
            <w:tcBorders>
              <w:top w:val="nil"/>
              <w:left w:val="nil"/>
              <w:bottom w:val="nil"/>
              <w:right w:val="nil"/>
            </w:tcBorders>
            <w:shd w:val="clear" w:color="auto" w:fill="auto"/>
            <w:noWrap/>
            <w:vAlign w:val="bottom"/>
            <w:hideMark/>
          </w:tcPr>
          <w:p w14:paraId="4EDC275F" w14:textId="77777777" w:rsidR="002B1AFB" w:rsidRPr="001F0EA2" w:rsidRDefault="007215F5" w:rsidP="002B1AFB">
            <w:pPr>
              <w:rPr>
                <w:rFonts w:ascii="Calibri" w:eastAsia="Times New Roman" w:hAnsi="Calibri" w:cs="Times New Roman"/>
                <w:color w:val="000000"/>
                <w:sz w:val="22"/>
                <w:szCs w:val="22"/>
              </w:rPr>
            </w:pPr>
            <w:r w:rsidRPr="001F0EA2">
              <w:rPr>
                <w:rFonts w:ascii="Calibri" w:eastAsia="Times New Roman" w:hAnsi="Calibri" w:cs="Times New Roman"/>
                <w:color w:val="000000"/>
                <w:sz w:val="22"/>
                <w:szCs w:val="22"/>
              </w:rPr>
              <w:t>Κ.Κ.Ε:</w:t>
            </w:r>
          </w:p>
        </w:tc>
        <w:tc>
          <w:tcPr>
            <w:tcW w:w="851" w:type="dxa"/>
            <w:tcBorders>
              <w:top w:val="nil"/>
              <w:left w:val="nil"/>
              <w:bottom w:val="nil"/>
              <w:right w:val="nil"/>
            </w:tcBorders>
            <w:shd w:val="clear" w:color="auto" w:fill="auto"/>
            <w:noWrap/>
            <w:vAlign w:val="bottom"/>
            <w:hideMark/>
          </w:tcPr>
          <w:p w14:paraId="4EDC2760" w14:textId="77777777" w:rsidR="002B1AFB" w:rsidRPr="001F0EA2" w:rsidRDefault="007215F5" w:rsidP="002B1AFB">
            <w:pPr>
              <w:rPr>
                <w:rFonts w:ascii="Calibri" w:eastAsia="Times New Roman" w:hAnsi="Calibri" w:cs="Times New Roman"/>
                <w:color w:val="000000"/>
                <w:sz w:val="22"/>
                <w:szCs w:val="22"/>
              </w:rPr>
            </w:pPr>
          </w:p>
        </w:tc>
        <w:tc>
          <w:tcPr>
            <w:tcW w:w="677" w:type="dxa"/>
            <w:gridSpan w:val="2"/>
            <w:tcBorders>
              <w:top w:val="nil"/>
              <w:left w:val="nil"/>
              <w:bottom w:val="nil"/>
              <w:right w:val="nil"/>
            </w:tcBorders>
            <w:shd w:val="clear" w:color="auto" w:fill="auto"/>
            <w:noWrap/>
            <w:vAlign w:val="bottom"/>
            <w:hideMark/>
          </w:tcPr>
          <w:p w14:paraId="4EDC2761" w14:textId="77777777" w:rsidR="002B1AFB" w:rsidRPr="001F0EA2" w:rsidRDefault="007215F5" w:rsidP="002B1AFB">
            <w:pPr>
              <w:rPr>
                <w:rFonts w:ascii="Times New Roman" w:eastAsia="Times New Roman" w:hAnsi="Times New Roman" w:cs="Times New Roman"/>
                <w:sz w:val="20"/>
              </w:rPr>
            </w:pPr>
          </w:p>
        </w:tc>
        <w:tc>
          <w:tcPr>
            <w:tcW w:w="2461" w:type="dxa"/>
            <w:gridSpan w:val="3"/>
            <w:tcBorders>
              <w:top w:val="nil"/>
              <w:left w:val="nil"/>
              <w:bottom w:val="nil"/>
              <w:right w:val="nil"/>
            </w:tcBorders>
            <w:shd w:val="clear" w:color="auto" w:fill="auto"/>
            <w:noWrap/>
            <w:vAlign w:val="bottom"/>
            <w:hideMark/>
          </w:tcPr>
          <w:p w14:paraId="4EDC2762" w14:textId="77777777" w:rsidR="002B1AFB" w:rsidRPr="001F0EA2" w:rsidRDefault="007215F5" w:rsidP="002B1AFB">
            <w:pPr>
              <w:rPr>
                <w:rFonts w:ascii="Calibri" w:eastAsia="Times New Roman" w:hAnsi="Calibri" w:cs="Times New Roman"/>
                <w:color w:val="000000"/>
                <w:sz w:val="22"/>
                <w:szCs w:val="22"/>
              </w:rPr>
            </w:pPr>
            <w:r w:rsidRPr="001F0EA2">
              <w:rPr>
                <w:rFonts w:ascii="Calibri" w:eastAsia="Times New Roman" w:hAnsi="Calibri" w:cs="Times New Roman"/>
                <w:color w:val="000000"/>
                <w:sz w:val="22"/>
                <w:szCs w:val="22"/>
              </w:rPr>
              <w:t>OXI</w:t>
            </w:r>
          </w:p>
        </w:tc>
        <w:tc>
          <w:tcPr>
            <w:tcW w:w="960" w:type="dxa"/>
            <w:gridSpan w:val="2"/>
            <w:tcBorders>
              <w:top w:val="nil"/>
              <w:left w:val="nil"/>
              <w:bottom w:val="nil"/>
              <w:right w:val="nil"/>
            </w:tcBorders>
            <w:shd w:val="clear" w:color="auto" w:fill="auto"/>
            <w:noWrap/>
            <w:vAlign w:val="bottom"/>
            <w:hideMark/>
          </w:tcPr>
          <w:p w14:paraId="4EDC2763" w14:textId="77777777" w:rsidR="002B1AFB" w:rsidRPr="001F0EA2" w:rsidRDefault="007215F5" w:rsidP="002B1AFB">
            <w:pPr>
              <w:rPr>
                <w:rFonts w:ascii="Calibri" w:eastAsia="Times New Roman" w:hAnsi="Calibri" w:cs="Times New Roman"/>
                <w:color w:val="000000"/>
                <w:sz w:val="22"/>
                <w:szCs w:val="22"/>
              </w:rPr>
            </w:pPr>
          </w:p>
        </w:tc>
        <w:tc>
          <w:tcPr>
            <w:tcW w:w="960" w:type="dxa"/>
            <w:gridSpan w:val="2"/>
            <w:tcBorders>
              <w:top w:val="nil"/>
              <w:left w:val="nil"/>
              <w:bottom w:val="nil"/>
              <w:right w:val="nil"/>
            </w:tcBorders>
            <w:shd w:val="clear" w:color="auto" w:fill="auto"/>
            <w:noWrap/>
            <w:vAlign w:val="bottom"/>
            <w:hideMark/>
          </w:tcPr>
          <w:p w14:paraId="4EDC2764" w14:textId="77777777" w:rsidR="002B1AFB" w:rsidRPr="001F0EA2" w:rsidRDefault="007215F5" w:rsidP="002B1AFB">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4EDC2765" w14:textId="77777777" w:rsidR="002B1AFB" w:rsidRPr="001F0EA2" w:rsidRDefault="007215F5" w:rsidP="002B1AFB">
            <w:pPr>
              <w:rPr>
                <w:rFonts w:ascii="Times New Roman" w:eastAsia="Times New Roman" w:hAnsi="Times New Roman" w:cs="Times New Roman"/>
                <w:sz w:val="20"/>
              </w:rPr>
            </w:pPr>
          </w:p>
        </w:tc>
      </w:tr>
      <w:tr w:rsidR="00ED4365" w14:paraId="4EDC276E" w14:textId="77777777">
        <w:trPr>
          <w:gridAfter w:val="1"/>
          <w:wAfter w:w="227" w:type="dxa"/>
          <w:trHeight w:val="288"/>
        </w:trPr>
        <w:tc>
          <w:tcPr>
            <w:tcW w:w="1200" w:type="dxa"/>
            <w:gridSpan w:val="2"/>
            <w:tcBorders>
              <w:top w:val="nil"/>
              <w:left w:val="nil"/>
              <w:bottom w:val="nil"/>
              <w:right w:val="nil"/>
            </w:tcBorders>
            <w:shd w:val="clear" w:color="auto" w:fill="auto"/>
            <w:noWrap/>
            <w:vAlign w:val="bottom"/>
            <w:hideMark/>
          </w:tcPr>
          <w:p w14:paraId="4EDC2767" w14:textId="77777777" w:rsidR="002B1AFB" w:rsidRPr="001F0EA2" w:rsidRDefault="007215F5" w:rsidP="002B1AFB">
            <w:pPr>
              <w:rPr>
                <w:rFonts w:ascii="Calibri" w:eastAsia="Times New Roman" w:hAnsi="Calibri" w:cs="Times New Roman"/>
                <w:color w:val="000000"/>
                <w:sz w:val="22"/>
                <w:szCs w:val="22"/>
              </w:rPr>
            </w:pPr>
            <w:r w:rsidRPr="001F0EA2">
              <w:rPr>
                <w:rFonts w:ascii="Calibri" w:eastAsia="Times New Roman" w:hAnsi="Calibri" w:cs="Times New Roman"/>
                <w:color w:val="000000"/>
                <w:sz w:val="22"/>
                <w:szCs w:val="22"/>
              </w:rPr>
              <w:t>ΑΝ.ΕΛ:</w:t>
            </w:r>
          </w:p>
        </w:tc>
        <w:tc>
          <w:tcPr>
            <w:tcW w:w="851" w:type="dxa"/>
            <w:tcBorders>
              <w:top w:val="nil"/>
              <w:left w:val="nil"/>
              <w:bottom w:val="nil"/>
              <w:right w:val="nil"/>
            </w:tcBorders>
            <w:shd w:val="clear" w:color="auto" w:fill="auto"/>
            <w:noWrap/>
            <w:vAlign w:val="bottom"/>
            <w:hideMark/>
          </w:tcPr>
          <w:p w14:paraId="4EDC2768" w14:textId="77777777" w:rsidR="002B1AFB" w:rsidRPr="001F0EA2" w:rsidRDefault="007215F5" w:rsidP="002B1AFB">
            <w:pPr>
              <w:rPr>
                <w:rFonts w:ascii="Calibri" w:eastAsia="Times New Roman" w:hAnsi="Calibri" w:cs="Times New Roman"/>
                <w:color w:val="000000"/>
                <w:sz w:val="22"/>
                <w:szCs w:val="22"/>
              </w:rPr>
            </w:pPr>
          </w:p>
        </w:tc>
        <w:tc>
          <w:tcPr>
            <w:tcW w:w="677" w:type="dxa"/>
            <w:gridSpan w:val="2"/>
            <w:tcBorders>
              <w:top w:val="nil"/>
              <w:left w:val="nil"/>
              <w:bottom w:val="nil"/>
              <w:right w:val="nil"/>
            </w:tcBorders>
            <w:shd w:val="clear" w:color="auto" w:fill="auto"/>
            <w:noWrap/>
            <w:vAlign w:val="bottom"/>
            <w:hideMark/>
          </w:tcPr>
          <w:p w14:paraId="4EDC2769" w14:textId="77777777" w:rsidR="002B1AFB" w:rsidRPr="001F0EA2" w:rsidRDefault="007215F5" w:rsidP="002B1AFB">
            <w:pPr>
              <w:rPr>
                <w:rFonts w:ascii="Times New Roman" w:eastAsia="Times New Roman" w:hAnsi="Times New Roman" w:cs="Times New Roman"/>
                <w:sz w:val="20"/>
              </w:rPr>
            </w:pPr>
          </w:p>
        </w:tc>
        <w:tc>
          <w:tcPr>
            <w:tcW w:w="2461" w:type="dxa"/>
            <w:gridSpan w:val="3"/>
            <w:tcBorders>
              <w:top w:val="nil"/>
              <w:left w:val="nil"/>
              <w:bottom w:val="nil"/>
              <w:right w:val="nil"/>
            </w:tcBorders>
            <w:shd w:val="clear" w:color="auto" w:fill="auto"/>
            <w:noWrap/>
            <w:vAlign w:val="bottom"/>
            <w:hideMark/>
          </w:tcPr>
          <w:p w14:paraId="4EDC276A" w14:textId="77777777" w:rsidR="002B1AFB" w:rsidRPr="001F0EA2" w:rsidRDefault="007215F5" w:rsidP="002B1AFB">
            <w:pPr>
              <w:rPr>
                <w:rFonts w:ascii="Calibri" w:eastAsia="Times New Roman" w:hAnsi="Calibri" w:cs="Times New Roman"/>
                <w:color w:val="000000"/>
                <w:sz w:val="22"/>
                <w:szCs w:val="22"/>
              </w:rPr>
            </w:pPr>
            <w:r w:rsidRPr="001F0EA2">
              <w:rPr>
                <w:rFonts w:ascii="Calibri" w:eastAsia="Times New Roman" w:hAnsi="Calibri" w:cs="Times New Roman"/>
                <w:color w:val="000000"/>
                <w:sz w:val="22"/>
                <w:szCs w:val="22"/>
              </w:rPr>
              <w:t>ΝΑΙ</w:t>
            </w:r>
          </w:p>
        </w:tc>
        <w:tc>
          <w:tcPr>
            <w:tcW w:w="960" w:type="dxa"/>
            <w:gridSpan w:val="2"/>
            <w:tcBorders>
              <w:top w:val="nil"/>
              <w:left w:val="nil"/>
              <w:bottom w:val="nil"/>
              <w:right w:val="nil"/>
            </w:tcBorders>
            <w:shd w:val="clear" w:color="auto" w:fill="auto"/>
            <w:noWrap/>
            <w:vAlign w:val="bottom"/>
            <w:hideMark/>
          </w:tcPr>
          <w:p w14:paraId="4EDC276B" w14:textId="77777777" w:rsidR="002B1AFB" w:rsidRPr="001F0EA2" w:rsidRDefault="007215F5" w:rsidP="002B1AFB">
            <w:pPr>
              <w:rPr>
                <w:rFonts w:ascii="Calibri" w:eastAsia="Times New Roman" w:hAnsi="Calibri" w:cs="Times New Roman"/>
                <w:color w:val="000000"/>
                <w:sz w:val="22"/>
                <w:szCs w:val="22"/>
              </w:rPr>
            </w:pPr>
          </w:p>
        </w:tc>
        <w:tc>
          <w:tcPr>
            <w:tcW w:w="960" w:type="dxa"/>
            <w:gridSpan w:val="2"/>
            <w:tcBorders>
              <w:top w:val="nil"/>
              <w:left w:val="nil"/>
              <w:bottom w:val="nil"/>
              <w:right w:val="nil"/>
            </w:tcBorders>
            <w:shd w:val="clear" w:color="auto" w:fill="auto"/>
            <w:noWrap/>
            <w:vAlign w:val="bottom"/>
            <w:hideMark/>
          </w:tcPr>
          <w:p w14:paraId="4EDC276C" w14:textId="77777777" w:rsidR="002B1AFB" w:rsidRPr="001F0EA2" w:rsidRDefault="007215F5" w:rsidP="002B1AFB">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4EDC276D" w14:textId="77777777" w:rsidR="002B1AFB" w:rsidRPr="001F0EA2" w:rsidRDefault="007215F5" w:rsidP="002B1AFB">
            <w:pPr>
              <w:rPr>
                <w:rFonts w:ascii="Times New Roman" w:eastAsia="Times New Roman" w:hAnsi="Times New Roman" w:cs="Times New Roman"/>
                <w:sz w:val="20"/>
              </w:rPr>
            </w:pPr>
          </w:p>
        </w:tc>
      </w:tr>
      <w:tr w:rsidR="00ED4365" w14:paraId="4EDC2775" w14:textId="77777777">
        <w:trPr>
          <w:gridAfter w:val="1"/>
          <w:wAfter w:w="227" w:type="dxa"/>
          <w:trHeight w:val="288"/>
        </w:trPr>
        <w:tc>
          <w:tcPr>
            <w:tcW w:w="2051" w:type="dxa"/>
            <w:gridSpan w:val="3"/>
            <w:tcBorders>
              <w:top w:val="nil"/>
              <w:left w:val="nil"/>
              <w:bottom w:val="nil"/>
              <w:right w:val="nil"/>
            </w:tcBorders>
            <w:shd w:val="clear" w:color="auto" w:fill="auto"/>
            <w:noWrap/>
            <w:vAlign w:val="bottom"/>
            <w:hideMark/>
          </w:tcPr>
          <w:p w14:paraId="4EDC276F" w14:textId="77777777" w:rsidR="002B1AFB" w:rsidRPr="001F0EA2" w:rsidRDefault="007215F5" w:rsidP="002B1AFB">
            <w:pPr>
              <w:rPr>
                <w:rFonts w:ascii="Calibri" w:eastAsia="Times New Roman" w:hAnsi="Calibri" w:cs="Times New Roman"/>
                <w:color w:val="000000"/>
                <w:sz w:val="22"/>
                <w:szCs w:val="22"/>
              </w:rPr>
            </w:pPr>
            <w:r w:rsidRPr="001F0EA2">
              <w:rPr>
                <w:rFonts w:ascii="Calibri" w:eastAsia="Times New Roman" w:hAnsi="Calibri" w:cs="Times New Roman"/>
                <w:color w:val="000000"/>
                <w:sz w:val="22"/>
                <w:szCs w:val="22"/>
              </w:rPr>
              <w:t>ΕΝ. ΚΕΝΤΡΩΩΝ:</w:t>
            </w:r>
          </w:p>
        </w:tc>
        <w:tc>
          <w:tcPr>
            <w:tcW w:w="677" w:type="dxa"/>
            <w:gridSpan w:val="2"/>
            <w:tcBorders>
              <w:top w:val="nil"/>
              <w:left w:val="nil"/>
              <w:bottom w:val="nil"/>
              <w:right w:val="nil"/>
            </w:tcBorders>
            <w:shd w:val="clear" w:color="auto" w:fill="auto"/>
            <w:noWrap/>
            <w:vAlign w:val="bottom"/>
            <w:hideMark/>
          </w:tcPr>
          <w:p w14:paraId="4EDC2770" w14:textId="77777777" w:rsidR="002B1AFB" w:rsidRPr="001F0EA2" w:rsidRDefault="007215F5" w:rsidP="002B1AFB">
            <w:pPr>
              <w:rPr>
                <w:rFonts w:ascii="Calibri" w:eastAsia="Times New Roman" w:hAnsi="Calibri" w:cs="Times New Roman"/>
                <w:color w:val="000000"/>
                <w:sz w:val="22"/>
                <w:szCs w:val="22"/>
              </w:rPr>
            </w:pPr>
          </w:p>
        </w:tc>
        <w:tc>
          <w:tcPr>
            <w:tcW w:w="2461" w:type="dxa"/>
            <w:gridSpan w:val="3"/>
            <w:tcBorders>
              <w:top w:val="nil"/>
              <w:left w:val="nil"/>
              <w:bottom w:val="nil"/>
              <w:right w:val="nil"/>
            </w:tcBorders>
            <w:shd w:val="clear" w:color="auto" w:fill="auto"/>
            <w:noWrap/>
            <w:vAlign w:val="bottom"/>
            <w:hideMark/>
          </w:tcPr>
          <w:p w14:paraId="4EDC2771" w14:textId="77777777" w:rsidR="002B1AFB" w:rsidRPr="001F0EA2" w:rsidRDefault="007215F5" w:rsidP="002B1AFB">
            <w:pPr>
              <w:rPr>
                <w:rFonts w:ascii="Calibri" w:eastAsia="Times New Roman" w:hAnsi="Calibri" w:cs="Times New Roman"/>
                <w:color w:val="000000"/>
                <w:sz w:val="22"/>
                <w:szCs w:val="22"/>
              </w:rPr>
            </w:pPr>
            <w:r w:rsidRPr="001F0EA2">
              <w:rPr>
                <w:rFonts w:ascii="Calibri" w:eastAsia="Times New Roman" w:hAnsi="Calibri" w:cs="Times New Roman"/>
                <w:color w:val="000000"/>
                <w:sz w:val="22"/>
                <w:szCs w:val="22"/>
              </w:rPr>
              <w:t>ΠΡΝ</w:t>
            </w:r>
          </w:p>
        </w:tc>
        <w:tc>
          <w:tcPr>
            <w:tcW w:w="960" w:type="dxa"/>
            <w:gridSpan w:val="2"/>
            <w:tcBorders>
              <w:top w:val="nil"/>
              <w:left w:val="nil"/>
              <w:bottom w:val="nil"/>
              <w:right w:val="nil"/>
            </w:tcBorders>
            <w:shd w:val="clear" w:color="auto" w:fill="auto"/>
            <w:noWrap/>
            <w:vAlign w:val="bottom"/>
            <w:hideMark/>
          </w:tcPr>
          <w:p w14:paraId="4EDC2772" w14:textId="77777777" w:rsidR="002B1AFB" w:rsidRPr="001F0EA2" w:rsidRDefault="007215F5" w:rsidP="002B1AFB">
            <w:pPr>
              <w:rPr>
                <w:rFonts w:ascii="Calibri" w:eastAsia="Times New Roman" w:hAnsi="Calibri" w:cs="Times New Roman"/>
                <w:color w:val="000000"/>
                <w:sz w:val="22"/>
                <w:szCs w:val="22"/>
              </w:rPr>
            </w:pPr>
          </w:p>
        </w:tc>
        <w:tc>
          <w:tcPr>
            <w:tcW w:w="960" w:type="dxa"/>
            <w:gridSpan w:val="2"/>
            <w:tcBorders>
              <w:top w:val="nil"/>
              <w:left w:val="nil"/>
              <w:bottom w:val="nil"/>
              <w:right w:val="nil"/>
            </w:tcBorders>
            <w:shd w:val="clear" w:color="auto" w:fill="auto"/>
            <w:noWrap/>
            <w:vAlign w:val="bottom"/>
            <w:hideMark/>
          </w:tcPr>
          <w:p w14:paraId="4EDC2773" w14:textId="77777777" w:rsidR="002B1AFB" w:rsidRPr="001F0EA2" w:rsidRDefault="007215F5" w:rsidP="002B1AFB">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4EDC2774" w14:textId="77777777" w:rsidR="002B1AFB" w:rsidRPr="001F0EA2" w:rsidRDefault="007215F5" w:rsidP="002B1AFB">
            <w:pPr>
              <w:rPr>
                <w:rFonts w:ascii="Times New Roman" w:eastAsia="Times New Roman" w:hAnsi="Times New Roman" w:cs="Times New Roman"/>
                <w:sz w:val="20"/>
              </w:rPr>
            </w:pPr>
          </w:p>
        </w:tc>
      </w:tr>
      <w:tr w:rsidR="00ED4365" w14:paraId="4EDC277D" w14:textId="77777777">
        <w:trPr>
          <w:gridAfter w:val="1"/>
          <w:wAfter w:w="227" w:type="dxa"/>
          <w:trHeight w:val="288"/>
        </w:trPr>
        <w:tc>
          <w:tcPr>
            <w:tcW w:w="1200" w:type="dxa"/>
            <w:gridSpan w:val="2"/>
            <w:tcBorders>
              <w:top w:val="nil"/>
              <w:left w:val="nil"/>
              <w:bottom w:val="nil"/>
              <w:right w:val="nil"/>
            </w:tcBorders>
            <w:shd w:val="clear" w:color="auto" w:fill="auto"/>
            <w:noWrap/>
            <w:vAlign w:val="bottom"/>
            <w:hideMark/>
          </w:tcPr>
          <w:p w14:paraId="4EDC2776" w14:textId="77777777" w:rsidR="002B1AFB" w:rsidRPr="001F0EA2" w:rsidRDefault="007215F5" w:rsidP="002B1AFB">
            <w:pPr>
              <w:rPr>
                <w:rFonts w:ascii="Calibri" w:eastAsia="Times New Roman" w:hAnsi="Calibri" w:cs="Times New Roman"/>
                <w:color w:val="000000"/>
                <w:sz w:val="22"/>
                <w:szCs w:val="22"/>
              </w:rPr>
            </w:pPr>
            <w:r w:rsidRPr="001F0EA2">
              <w:rPr>
                <w:rFonts w:ascii="Calibri" w:eastAsia="Times New Roman" w:hAnsi="Calibri" w:cs="Times New Roman"/>
                <w:color w:val="000000"/>
                <w:sz w:val="22"/>
                <w:szCs w:val="22"/>
              </w:rPr>
              <w:t>ΠΟΤΑΜΙ:</w:t>
            </w:r>
          </w:p>
        </w:tc>
        <w:tc>
          <w:tcPr>
            <w:tcW w:w="851" w:type="dxa"/>
            <w:tcBorders>
              <w:top w:val="nil"/>
              <w:left w:val="nil"/>
              <w:bottom w:val="nil"/>
              <w:right w:val="nil"/>
            </w:tcBorders>
            <w:shd w:val="clear" w:color="auto" w:fill="auto"/>
            <w:noWrap/>
            <w:vAlign w:val="bottom"/>
            <w:hideMark/>
          </w:tcPr>
          <w:p w14:paraId="4EDC2777" w14:textId="77777777" w:rsidR="002B1AFB" w:rsidRPr="001F0EA2" w:rsidRDefault="007215F5" w:rsidP="002B1AFB">
            <w:pPr>
              <w:rPr>
                <w:rFonts w:ascii="Calibri" w:eastAsia="Times New Roman" w:hAnsi="Calibri" w:cs="Times New Roman"/>
                <w:color w:val="000000"/>
                <w:sz w:val="22"/>
                <w:szCs w:val="22"/>
              </w:rPr>
            </w:pPr>
          </w:p>
        </w:tc>
        <w:tc>
          <w:tcPr>
            <w:tcW w:w="677" w:type="dxa"/>
            <w:gridSpan w:val="2"/>
            <w:tcBorders>
              <w:top w:val="nil"/>
              <w:left w:val="nil"/>
              <w:bottom w:val="nil"/>
              <w:right w:val="nil"/>
            </w:tcBorders>
            <w:shd w:val="clear" w:color="auto" w:fill="auto"/>
            <w:noWrap/>
            <w:vAlign w:val="bottom"/>
            <w:hideMark/>
          </w:tcPr>
          <w:p w14:paraId="4EDC2778" w14:textId="77777777" w:rsidR="002B1AFB" w:rsidRPr="001F0EA2" w:rsidRDefault="007215F5" w:rsidP="002B1AFB">
            <w:pPr>
              <w:rPr>
                <w:rFonts w:ascii="Times New Roman" w:eastAsia="Times New Roman" w:hAnsi="Times New Roman" w:cs="Times New Roman"/>
                <w:sz w:val="20"/>
              </w:rPr>
            </w:pPr>
          </w:p>
        </w:tc>
        <w:tc>
          <w:tcPr>
            <w:tcW w:w="2461" w:type="dxa"/>
            <w:gridSpan w:val="3"/>
            <w:tcBorders>
              <w:top w:val="nil"/>
              <w:left w:val="nil"/>
              <w:bottom w:val="nil"/>
              <w:right w:val="nil"/>
            </w:tcBorders>
            <w:shd w:val="clear" w:color="auto" w:fill="auto"/>
            <w:noWrap/>
            <w:vAlign w:val="bottom"/>
            <w:hideMark/>
          </w:tcPr>
          <w:p w14:paraId="4EDC2779" w14:textId="77777777" w:rsidR="002B1AFB" w:rsidRPr="001F0EA2" w:rsidRDefault="007215F5" w:rsidP="002B1AFB">
            <w:pPr>
              <w:rPr>
                <w:rFonts w:ascii="Calibri" w:eastAsia="Times New Roman" w:hAnsi="Calibri" w:cs="Times New Roman"/>
                <w:color w:val="000000"/>
                <w:sz w:val="22"/>
                <w:szCs w:val="22"/>
              </w:rPr>
            </w:pPr>
            <w:r w:rsidRPr="001F0EA2">
              <w:rPr>
                <w:rFonts w:ascii="Calibri" w:eastAsia="Times New Roman" w:hAnsi="Calibri" w:cs="Times New Roman"/>
                <w:color w:val="000000"/>
                <w:sz w:val="22"/>
                <w:szCs w:val="22"/>
              </w:rPr>
              <w:t>ΝΑΙ</w:t>
            </w:r>
          </w:p>
        </w:tc>
        <w:tc>
          <w:tcPr>
            <w:tcW w:w="960" w:type="dxa"/>
            <w:gridSpan w:val="2"/>
            <w:tcBorders>
              <w:top w:val="nil"/>
              <w:left w:val="nil"/>
              <w:bottom w:val="nil"/>
              <w:right w:val="nil"/>
            </w:tcBorders>
            <w:shd w:val="clear" w:color="auto" w:fill="auto"/>
            <w:noWrap/>
            <w:vAlign w:val="bottom"/>
            <w:hideMark/>
          </w:tcPr>
          <w:p w14:paraId="4EDC277A" w14:textId="77777777" w:rsidR="002B1AFB" w:rsidRPr="001F0EA2" w:rsidRDefault="007215F5" w:rsidP="002B1AFB">
            <w:pPr>
              <w:rPr>
                <w:rFonts w:ascii="Calibri" w:eastAsia="Times New Roman" w:hAnsi="Calibri" w:cs="Times New Roman"/>
                <w:color w:val="000000"/>
                <w:sz w:val="22"/>
                <w:szCs w:val="22"/>
              </w:rPr>
            </w:pPr>
          </w:p>
        </w:tc>
        <w:tc>
          <w:tcPr>
            <w:tcW w:w="960" w:type="dxa"/>
            <w:gridSpan w:val="2"/>
            <w:tcBorders>
              <w:top w:val="nil"/>
              <w:left w:val="nil"/>
              <w:bottom w:val="nil"/>
              <w:right w:val="nil"/>
            </w:tcBorders>
            <w:shd w:val="clear" w:color="auto" w:fill="auto"/>
            <w:noWrap/>
            <w:vAlign w:val="bottom"/>
            <w:hideMark/>
          </w:tcPr>
          <w:p w14:paraId="4EDC277B" w14:textId="77777777" w:rsidR="002B1AFB" w:rsidRPr="001F0EA2" w:rsidRDefault="007215F5" w:rsidP="002B1AFB">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4EDC277C" w14:textId="77777777" w:rsidR="002B1AFB" w:rsidRPr="001F0EA2" w:rsidRDefault="007215F5" w:rsidP="002B1AFB">
            <w:pPr>
              <w:rPr>
                <w:rFonts w:ascii="Times New Roman" w:eastAsia="Times New Roman" w:hAnsi="Times New Roman" w:cs="Times New Roman"/>
                <w:sz w:val="20"/>
              </w:rPr>
            </w:pPr>
          </w:p>
        </w:tc>
      </w:tr>
      <w:tr w:rsidR="00ED4365" w14:paraId="4EDC2785" w14:textId="77777777">
        <w:trPr>
          <w:trHeight w:val="300"/>
        </w:trPr>
        <w:tc>
          <w:tcPr>
            <w:tcW w:w="1178" w:type="dxa"/>
            <w:tcBorders>
              <w:top w:val="nil"/>
              <w:left w:val="nil"/>
              <w:bottom w:val="nil"/>
              <w:right w:val="nil"/>
            </w:tcBorders>
            <w:shd w:val="clear" w:color="auto" w:fill="auto"/>
            <w:noWrap/>
            <w:vAlign w:val="bottom"/>
          </w:tcPr>
          <w:p w14:paraId="4EDC277E" w14:textId="77777777" w:rsidR="002B1AFB" w:rsidRPr="007F669D" w:rsidRDefault="007215F5" w:rsidP="002B1AFB">
            <w:pPr>
              <w:rPr>
                <w:rFonts w:ascii="Calibri" w:eastAsia="Times New Roman" w:hAnsi="Calibri" w:cs="Calibri"/>
                <w:color w:val="000000"/>
                <w:sz w:val="22"/>
                <w:szCs w:val="22"/>
              </w:rPr>
            </w:pPr>
          </w:p>
        </w:tc>
        <w:tc>
          <w:tcPr>
            <w:tcW w:w="1025" w:type="dxa"/>
            <w:gridSpan w:val="3"/>
            <w:tcBorders>
              <w:top w:val="nil"/>
              <w:left w:val="nil"/>
              <w:bottom w:val="nil"/>
              <w:right w:val="nil"/>
            </w:tcBorders>
            <w:shd w:val="clear" w:color="auto" w:fill="auto"/>
            <w:noWrap/>
            <w:vAlign w:val="bottom"/>
          </w:tcPr>
          <w:p w14:paraId="4EDC277F" w14:textId="77777777" w:rsidR="002B1AFB" w:rsidRPr="007F669D" w:rsidRDefault="007215F5" w:rsidP="002B1AFB">
            <w:pPr>
              <w:rPr>
                <w:rFonts w:ascii="Calibri" w:eastAsia="Times New Roman" w:hAnsi="Calibri" w:cs="Calibri"/>
                <w:color w:val="000000"/>
                <w:sz w:val="22"/>
                <w:szCs w:val="22"/>
              </w:rPr>
            </w:pPr>
          </w:p>
        </w:tc>
        <w:tc>
          <w:tcPr>
            <w:tcW w:w="1109" w:type="dxa"/>
            <w:gridSpan w:val="2"/>
            <w:tcBorders>
              <w:top w:val="nil"/>
              <w:left w:val="nil"/>
              <w:bottom w:val="nil"/>
              <w:right w:val="nil"/>
            </w:tcBorders>
            <w:shd w:val="clear" w:color="auto" w:fill="auto"/>
            <w:noWrap/>
            <w:vAlign w:val="bottom"/>
          </w:tcPr>
          <w:p w14:paraId="4EDC2780" w14:textId="77777777" w:rsidR="002B1AFB" w:rsidRPr="007F669D" w:rsidRDefault="007215F5" w:rsidP="002B1AFB">
            <w:pPr>
              <w:rPr>
                <w:rFonts w:ascii="Times New Roman" w:eastAsia="Times New Roman" w:hAnsi="Times New Roman" w:cs="Times New Roman"/>
                <w:sz w:val="20"/>
              </w:rPr>
            </w:pPr>
          </w:p>
        </w:tc>
        <w:tc>
          <w:tcPr>
            <w:tcW w:w="1655" w:type="dxa"/>
            <w:tcBorders>
              <w:top w:val="nil"/>
              <w:left w:val="nil"/>
              <w:bottom w:val="nil"/>
              <w:right w:val="nil"/>
            </w:tcBorders>
            <w:shd w:val="clear" w:color="auto" w:fill="auto"/>
            <w:noWrap/>
            <w:vAlign w:val="bottom"/>
          </w:tcPr>
          <w:p w14:paraId="4EDC2781" w14:textId="77777777" w:rsidR="002B1AFB" w:rsidRPr="007F669D" w:rsidRDefault="007215F5" w:rsidP="002B1AFB">
            <w:pPr>
              <w:rPr>
                <w:rFonts w:ascii="Calibri" w:eastAsia="Times New Roman" w:hAnsi="Calibri" w:cs="Calibri"/>
                <w:color w:val="000000"/>
                <w:sz w:val="22"/>
                <w:szCs w:val="22"/>
              </w:rPr>
            </w:pPr>
          </w:p>
        </w:tc>
        <w:tc>
          <w:tcPr>
            <w:tcW w:w="248" w:type="dxa"/>
            <w:gridSpan w:val="2"/>
            <w:tcBorders>
              <w:top w:val="nil"/>
              <w:left w:val="nil"/>
              <w:bottom w:val="nil"/>
              <w:right w:val="nil"/>
            </w:tcBorders>
            <w:shd w:val="clear" w:color="auto" w:fill="auto"/>
            <w:noWrap/>
            <w:vAlign w:val="bottom"/>
            <w:hideMark/>
          </w:tcPr>
          <w:p w14:paraId="4EDC2782"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783" w14:textId="77777777" w:rsidR="002B1AFB" w:rsidRPr="007F669D" w:rsidRDefault="007215F5" w:rsidP="002B1AFB">
            <w:pPr>
              <w:rPr>
                <w:rFonts w:ascii="Times New Roman" w:eastAsia="Times New Roman" w:hAnsi="Times New Roman" w:cs="Times New Roman"/>
                <w:sz w:val="20"/>
              </w:rPr>
            </w:pPr>
          </w:p>
        </w:tc>
        <w:tc>
          <w:tcPr>
            <w:tcW w:w="1539" w:type="dxa"/>
            <w:gridSpan w:val="3"/>
            <w:tcBorders>
              <w:top w:val="nil"/>
              <w:left w:val="nil"/>
              <w:bottom w:val="nil"/>
              <w:right w:val="nil"/>
            </w:tcBorders>
            <w:shd w:val="clear" w:color="auto" w:fill="auto"/>
            <w:noWrap/>
            <w:vAlign w:val="bottom"/>
            <w:hideMark/>
          </w:tcPr>
          <w:p w14:paraId="4EDC2784" w14:textId="77777777" w:rsidR="002B1AFB" w:rsidRPr="007F669D" w:rsidRDefault="007215F5" w:rsidP="002B1AFB">
            <w:pPr>
              <w:rPr>
                <w:rFonts w:ascii="Times New Roman" w:eastAsia="Times New Roman" w:hAnsi="Times New Roman" w:cs="Times New Roman"/>
                <w:sz w:val="20"/>
              </w:rPr>
            </w:pPr>
          </w:p>
        </w:tc>
      </w:tr>
      <w:tr w:rsidR="00ED4365" w14:paraId="4EDC278D" w14:textId="77777777">
        <w:trPr>
          <w:trHeight w:val="300"/>
        </w:trPr>
        <w:tc>
          <w:tcPr>
            <w:tcW w:w="1178" w:type="dxa"/>
            <w:tcBorders>
              <w:top w:val="nil"/>
              <w:left w:val="nil"/>
              <w:bottom w:val="nil"/>
              <w:right w:val="nil"/>
            </w:tcBorders>
            <w:shd w:val="clear" w:color="auto" w:fill="auto"/>
            <w:noWrap/>
            <w:vAlign w:val="bottom"/>
          </w:tcPr>
          <w:p w14:paraId="4EDC2786" w14:textId="77777777" w:rsidR="002B1AFB" w:rsidRPr="007F669D" w:rsidRDefault="007215F5" w:rsidP="002B1AFB">
            <w:pPr>
              <w:rPr>
                <w:rFonts w:ascii="Times New Roman" w:eastAsia="Times New Roman" w:hAnsi="Times New Roman" w:cs="Times New Roman"/>
                <w:sz w:val="20"/>
              </w:rPr>
            </w:pPr>
          </w:p>
        </w:tc>
        <w:tc>
          <w:tcPr>
            <w:tcW w:w="1025" w:type="dxa"/>
            <w:gridSpan w:val="3"/>
            <w:tcBorders>
              <w:top w:val="nil"/>
              <w:left w:val="nil"/>
              <w:bottom w:val="nil"/>
              <w:right w:val="nil"/>
            </w:tcBorders>
            <w:shd w:val="clear" w:color="auto" w:fill="auto"/>
            <w:noWrap/>
            <w:vAlign w:val="bottom"/>
          </w:tcPr>
          <w:p w14:paraId="4EDC2787" w14:textId="77777777" w:rsidR="002B1AFB" w:rsidRPr="007F669D" w:rsidRDefault="007215F5" w:rsidP="002B1AFB">
            <w:pPr>
              <w:rPr>
                <w:rFonts w:ascii="Times New Roman" w:eastAsia="Times New Roman" w:hAnsi="Times New Roman" w:cs="Times New Roman"/>
                <w:sz w:val="20"/>
              </w:rPr>
            </w:pPr>
          </w:p>
        </w:tc>
        <w:tc>
          <w:tcPr>
            <w:tcW w:w="1109" w:type="dxa"/>
            <w:gridSpan w:val="2"/>
            <w:tcBorders>
              <w:top w:val="nil"/>
              <w:left w:val="nil"/>
              <w:bottom w:val="nil"/>
              <w:right w:val="nil"/>
            </w:tcBorders>
            <w:shd w:val="clear" w:color="auto" w:fill="auto"/>
            <w:noWrap/>
            <w:vAlign w:val="bottom"/>
          </w:tcPr>
          <w:p w14:paraId="4EDC2788" w14:textId="77777777" w:rsidR="002B1AFB" w:rsidRPr="007F669D" w:rsidRDefault="007215F5" w:rsidP="002B1AFB">
            <w:pPr>
              <w:rPr>
                <w:rFonts w:ascii="Times New Roman" w:eastAsia="Times New Roman" w:hAnsi="Times New Roman" w:cs="Times New Roman"/>
                <w:sz w:val="20"/>
              </w:rPr>
            </w:pPr>
          </w:p>
        </w:tc>
        <w:tc>
          <w:tcPr>
            <w:tcW w:w="1655" w:type="dxa"/>
            <w:tcBorders>
              <w:top w:val="nil"/>
              <w:left w:val="nil"/>
              <w:bottom w:val="nil"/>
              <w:right w:val="nil"/>
            </w:tcBorders>
            <w:shd w:val="clear" w:color="auto" w:fill="auto"/>
            <w:noWrap/>
            <w:vAlign w:val="bottom"/>
          </w:tcPr>
          <w:p w14:paraId="4EDC2789" w14:textId="77777777" w:rsidR="002B1AFB" w:rsidRPr="007F669D" w:rsidRDefault="007215F5" w:rsidP="002B1AFB">
            <w:pPr>
              <w:rPr>
                <w:rFonts w:ascii="Times New Roman" w:eastAsia="Times New Roman" w:hAnsi="Times New Roman" w:cs="Times New Roman"/>
                <w:sz w:val="20"/>
              </w:rPr>
            </w:pPr>
          </w:p>
        </w:tc>
        <w:tc>
          <w:tcPr>
            <w:tcW w:w="248" w:type="dxa"/>
            <w:gridSpan w:val="2"/>
            <w:tcBorders>
              <w:top w:val="nil"/>
              <w:left w:val="nil"/>
              <w:bottom w:val="nil"/>
              <w:right w:val="nil"/>
            </w:tcBorders>
            <w:shd w:val="clear" w:color="auto" w:fill="auto"/>
            <w:noWrap/>
            <w:vAlign w:val="bottom"/>
            <w:hideMark/>
          </w:tcPr>
          <w:p w14:paraId="4EDC278A" w14:textId="77777777" w:rsidR="002B1AFB" w:rsidRPr="007F669D" w:rsidRDefault="007215F5" w:rsidP="002B1AFB">
            <w:pPr>
              <w:rPr>
                <w:rFonts w:ascii="Times New Roman" w:eastAsia="Times New Roman" w:hAnsi="Times New Roman" w:cs="Times New Roman"/>
                <w:sz w:val="20"/>
              </w:rPr>
            </w:pPr>
          </w:p>
        </w:tc>
        <w:tc>
          <w:tcPr>
            <w:tcW w:w="1542" w:type="dxa"/>
            <w:gridSpan w:val="2"/>
            <w:tcBorders>
              <w:top w:val="nil"/>
              <w:left w:val="nil"/>
              <w:bottom w:val="nil"/>
              <w:right w:val="nil"/>
            </w:tcBorders>
            <w:shd w:val="clear" w:color="auto" w:fill="auto"/>
            <w:noWrap/>
            <w:vAlign w:val="bottom"/>
            <w:hideMark/>
          </w:tcPr>
          <w:p w14:paraId="4EDC278B" w14:textId="77777777" w:rsidR="002B1AFB" w:rsidRPr="007F669D" w:rsidRDefault="007215F5" w:rsidP="002B1AFB">
            <w:pPr>
              <w:rPr>
                <w:rFonts w:ascii="Times New Roman" w:eastAsia="Times New Roman" w:hAnsi="Times New Roman" w:cs="Times New Roman"/>
                <w:sz w:val="20"/>
              </w:rPr>
            </w:pPr>
          </w:p>
        </w:tc>
        <w:tc>
          <w:tcPr>
            <w:tcW w:w="1539" w:type="dxa"/>
            <w:gridSpan w:val="3"/>
            <w:tcBorders>
              <w:top w:val="nil"/>
              <w:left w:val="nil"/>
              <w:bottom w:val="nil"/>
              <w:right w:val="nil"/>
            </w:tcBorders>
            <w:shd w:val="clear" w:color="auto" w:fill="auto"/>
            <w:noWrap/>
            <w:vAlign w:val="bottom"/>
            <w:hideMark/>
          </w:tcPr>
          <w:p w14:paraId="4EDC278C" w14:textId="77777777" w:rsidR="002B1AFB" w:rsidRPr="007F669D" w:rsidRDefault="007215F5" w:rsidP="002B1AFB">
            <w:pPr>
              <w:rPr>
                <w:rFonts w:ascii="Times New Roman" w:eastAsia="Times New Roman" w:hAnsi="Times New Roman" w:cs="Times New Roman"/>
                <w:sz w:val="20"/>
              </w:rPr>
            </w:pPr>
          </w:p>
        </w:tc>
      </w:tr>
      <w:tr w:rsidR="00ED4365" w14:paraId="4EDC2793" w14:textId="77777777">
        <w:trPr>
          <w:trHeight w:val="300"/>
        </w:trPr>
        <w:tc>
          <w:tcPr>
            <w:tcW w:w="1178" w:type="dxa"/>
            <w:tcBorders>
              <w:top w:val="nil"/>
              <w:left w:val="nil"/>
              <w:bottom w:val="nil"/>
              <w:right w:val="nil"/>
            </w:tcBorders>
            <w:shd w:val="clear" w:color="auto" w:fill="auto"/>
            <w:noWrap/>
            <w:vAlign w:val="bottom"/>
            <w:hideMark/>
          </w:tcPr>
          <w:p w14:paraId="4EDC278E" w14:textId="77777777" w:rsidR="002B1AFB" w:rsidRPr="007F669D" w:rsidRDefault="007215F5" w:rsidP="002B1AFB">
            <w:pPr>
              <w:rPr>
                <w:rFonts w:ascii="Times New Roman" w:eastAsia="Times New Roman" w:hAnsi="Times New Roman" w:cs="Times New Roman"/>
                <w:sz w:val="20"/>
              </w:rPr>
            </w:pPr>
          </w:p>
        </w:tc>
        <w:tc>
          <w:tcPr>
            <w:tcW w:w="2134" w:type="dxa"/>
            <w:gridSpan w:val="5"/>
            <w:tcBorders>
              <w:top w:val="nil"/>
              <w:left w:val="nil"/>
              <w:bottom w:val="nil"/>
              <w:right w:val="nil"/>
            </w:tcBorders>
            <w:shd w:val="clear" w:color="auto" w:fill="auto"/>
            <w:noWrap/>
            <w:vAlign w:val="bottom"/>
          </w:tcPr>
          <w:p w14:paraId="4EDC278F" w14:textId="77777777" w:rsidR="002B1AFB" w:rsidRPr="007F669D" w:rsidRDefault="007215F5" w:rsidP="002B1AFB">
            <w:pPr>
              <w:rPr>
                <w:rFonts w:ascii="Calibri" w:eastAsia="Times New Roman" w:hAnsi="Calibri" w:cs="Calibri"/>
                <w:color w:val="000000"/>
                <w:sz w:val="22"/>
                <w:szCs w:val="22"/>
              </w:rPr>
            </w:pPr>
          </w:p>
        </w:tc>
        <w:tc>
          <w:tcPr>
            <w:tcW w:w="1903" w:type="dxa"/>
            <w:gridSpan w:val="3"/>
            <w:tcBorders>
              <w:top w:val="nil"/>
              <w:left w:val="nil"/>
              <w:bottom w:val="nil"/>
              <w:right w:val="nil"/>
            </w:tcBorders>
            <w:shd w:val="clear" w:color="auto" w:fill="auto"/>
            <w:noWrap/>
            <w:vAlign w:val="bottom"/>
          </w:tcPr>
          <w:p w14:paraId="4EDC2790" w14:textId="77777777" w:rsidR="002B1AFB" w:rsidRPr="00C046F9" w:rsidRDefault="007215F5" w:rsidP="002B1AFB">
            <w:pPr>
              <w:rPr>
                <w:rFonts w:ascii="Calibri" w:eastAsia="Times New Roman" w:hAnsi="Calibri" w:cs="Calibri"/>
                <w:color w:val="000000"/>
                <w:sz w:val="20"/>
              </w:rPr>
            </w:pPr>
          </w:p>
        </w:tc>
        <w:tc>
          <w:tcPr>
            <w:tcW w:w="1542" w:type="dxa"/>
            <w:gridSpan w:val="2"/>
            <w:tcBorders>
              <w:top w:val="nil"/>
              <w:left w:val="nil"/>
              <w:bottom w:val="nil"/>
              <w:right w:val="nil"/>
            </w:tcBorders>
            <w:shd w:val="clear" w:color="auto" w:fill="auto"/>
            <w:noWrap/>
            <w:vAlign w:val="bottom"/>
          </w:tcPr>
          <w:p w14:paraId="4EDC2791" w14:textId="77777777" w:rsidR="002B1AFB" w:rsidRPr="007F669D" w:rsidRDefault="007215F5" w:rsidP="002B1AFB">
            <w:pPr>
              <w:rPr>
                <w:rFonts w:ascii="Calibri" w:eastAsia="Times New Roman" w:hAnsi="Calibri" w:cs="Calibri"/>
                <w:color w:val="000000"/>
                <w:sz w:val="22"/>
                <w:szCs w:val="22"/>
              </w:rPr>
            </w:pPr>
          </w:p>
        </w:tc>
        <w:tc>
          <w:tcPr>
            <w:tcW w:w="1539" w:type="dxa"/>
            <w:gridSpan w:val="3"/>
            <w:tcBorders>
              <w:top w:val="nil"/>
              <w:left w:val="nil"/>
              <w:bottom w:val="nil"/>
              <w:right w:val="nil"/>
            </w:tcBorders>
            <w:shd w:val="clear" w:color="auto" w:fill="auto"/>
            <w:noWrap/>
            <w:vAlign w:val="bottom"/>
          </w:tcPr>
          <w:p w14:paraId="4EDC2792" w14:textId="77777777" w:rsidR="002B1AFB" w:rsidRPr="007F669D" w:rsidRDefault="007215F5" w:rsidP="002B1AFB">
            <w:pPr>
              <w:rPr>
                <w:rFonts w:ascii="Times New Roman" w:eastAsia="Times New Roman" w:hAnsi="Times New Roman" w:cs="Times New Roman"/>
                <w:sz w:val="20"/>
              </w:rPr>
            </w:pPr>
          </w:p>
        </w:tc>
      </w:tr>
      <w:tr w:rsidR="00ED4365" w14:paraId="4EDC279B" w14:textId="77777777">
        <w:trPr>
          <w:trHeight w:val="300"/>
        </w:trPr>
        <w:tc>
          <w:tcPr>
            <w:tcW w:w="1178" w:type="dxa"/>
            <w:tcBorders>
              <w:top w:val="nil"/>
              <w:left w:val="nil"/>
              <w:bottom w:val="nil"/>
              <w:right w:val="nil"/>
            </w:tcBorders>
            <w:shd w:val="clear" w:color="auto" w:fill="auto"/>
            <w:noWrap/>
            <w:vAlign w:val="bottom"/>
          </w:tcPr>
          <w:p w14:paraId="4EDC2794" w14:textId="77777777" w:rsidR="002B1AFB" w:rsidRPr="007F669D" w:rsidRDefault="007215F5" w:rsidP="002B1AFB">
            <w:pPr>
              <w:rPr>
                <w:rFonts w:ascii="Calibri" w:eastAsia="Times New Roman" w:hAnsi="Calibri" w:cs="Calibri"/>
                <w:color w:val="000000"/>
                <w:sz w:val="22"/>
                <w:szCs w:val="22"/>
              </w:rPr>
            </w:pPr>
          </w:p>
        </w:tc>
        <w:tc>
          <w:tcPr>
            <w:tcW w:w="1025" w:type="dxa"/>
            <w:gridSpan w:val="3"/>
            <w:tcBorders>
              <w:top w:val="nil"/>
              <w:left w:val="nil"/>
              <w:bottom w:val="nil"/>
              <w:right w:val="nil"/>
            </w:tcBorders>
            <w:shd w:val="clear" w:color="auto" w:fill="auto"/>
            <w:noWrap/>
            <w:vAlign w:val="bottom"/>
          </w:tcPr>
          <w:p w14:paraId="4EDC2795" w14:textId="77777777" w:rsidR="002B1AFB" w:rsidRPr="007F669D" w:rsidRDefault="007215F5" w:rsidP="002B1AFB">
            <w:pPr>
              <w:rPr>
                <w:rFonts w:ascii="Calibri" w:eastAsia="Times New Roman" w:hAnsi="Calibri" w:cs="Calibri"/>
                <w:color w:val="000000"/>
                <w:sz w:val="22"/>
                <w:szCs w:val="22"/>
              </w:rPr>
            </w:pPr>
          </w:p>
        </w:tc>
        <w:tc>
          <w:tcPr>
            <w:tcW w:w="1109" w:type="dxa"/>
            <w:gridSpan w:val="2"/>
            <w:tcBorders>
              <w:top w:val="nil"/>
              <w:left w:val="nil"/>
              <w:bottom w:val="nil"/>
              <w:right w:val="nil"/>
            </w:tcBorders>
            <w:shd w:val="clear" w:color="auto" w:fill="auto"/>
            <w:noWrap/>
            <w:vAlign w:val="bottom"/>
          </w:tcPr>
          <w:p w14:paraId="4EDC2796" w14:textId="77777777" w:rsidR="002B1AFB" w:rsidRPr="007F669D" w:rsidRDefault="007215F5" w:rsidP="002B1AFB">
            <w:pPr>
              <w:rPr>
                <w:rFonts w:ascii="Times New Roman" w:eastAsia="Times New Roman" w:hAnsi="Times New Roman" w:cs="Times New Roman"/>
                <w:sz w:val="20"/>
              </w:rPr>
            </w:pPr>
          </w:p>
        </w:tc>
        <w:tc>
          <w:tcPr>
            <w:tcW w:w="1655" w:type="dxa"/>
            <w:tcBorders>
              <w:top w:val="nil"/>
              <w:left w:val="nil"/>
              <w:bottom w:val="nil"/>
              <w:right w:val="nil"/>
            </w:tcBorders>
            <w:shd w:val="clear" w:color="auto" w:fill="auto"/>
            <w:noWrap/>
            <w:vAlign w:val="bottom"/>
          </w:tcPr>
          <w:p w14:paraId="4EDC2797" w14:textId="77777777" w:rsidR="002B1AFB" w:rsidRPr="007F669D" w:rsidRDefault="007215F5" w:rsidP="002B1AFB">
            <w:pPr>
              <w:rPr>
                <w:rFonts w:ascii="Calibri" w:eastAsia="Times New Roman" w:hAnsi="Calibri" w:cs="Calibri"/>
                <w:color w:val="000000"/>
                <w:sz w:val="22"/>
                <w:szCs w:val="22"/>
              </w:rPr>
            </w:pPr>
          </w:p>
        </w:tc>
        <w:tc>
          <w:tcPr>
            <w:tcW w:w="248" w:type="dxa"/>
            <w:gridSpan w:val="2"/>
            <w:tcBorders>
              <w:top w:val="nil"/>
              <w:left w:val="nil"/>
              <w:bottom w:val="nil"/>
              <w:right w:val="nil"/>
            </w:tcBorders>
            <w:shd w:val="clear" w:color="auto" w:fill="auto"/>
            <w:noWrap/>
            <w:vAlign w:val="bottom"/>
            <w:hideMark/>
          </w:tcPr>
          <w:p w14:paraId="4EDC2798" w14:textId="77777777" w:rsidR="002B1AFB" w:rsidRPr="007F669D" w:rsidRDefault="007215F5" w:rsidP="002B1AFB">
            <w:pPr>
              <w:rPr>
                <w:rFonts w:ascii="Calibri" w:eastAsia="Times New Roman" w:hAnsi="Calibri" w:cs="Calibri"/>
                <w:color w:val="000000"/>
                <w:sz w:val="22"/>
                <w:szCs w:val="22"/>
              </w:rPr>
            </w:pPr>
          </w:p>
        </w:tc>
        <w:tc>
          <w:tcPr>
            <w:tcW w:w="1542" w:type="dxa"/>
            <w:gridSpan w:val="2"/>
            <w:tcBorders>
              <w:top w:val="nil"/>
              <w:left w:val="nil"/>
              <w:bottom w:val="nil"/>
              <w:right w:val="nil"/>
            </w:tcBorders>
            <w:shd w:val="clear" w:color="auto" w:fill="auto"/>
            <w:noWrap/>
            <w:vAlign w:val="bottom"/>
            <w:hideMark/>
          </w:tcPr>
          <w:p w14:paraId="4EDC2799" w14:textId="77777777" w:rsidR="002B1AFB" w:rsidRPr="00AD117A" w:rsidRDefault="007215F5" w:rsidP="00CA2D8C">
            <w:pPr>
              <w:rPr>
                <w:rFonts w:eastAsia="Times New Roman"/>
                <w:sz w:val="20"/>
                <w:lang w:val="en-US"/>
              </w:rPr>
            </w:pPr>
          </w:p>
        </w:tc>
        <w:tc>
          <w:tcPr>
            <w:tcW w:w="1539" w:type="dxa"/>
            <w:gridSpan w:val="3"/>
            <w:tcBorders>
              <w:top w:val="nil"/>
              <w:left w:val="nil"/>
              <w:bottom w:val="nil"/>
              <w:right w:val="nil"/>
            </w:tcBorders>
            <w:shd w:val="clear" w:color="auto" w:fill="auto"/>
            <w:noWrap/>
            <w:vAlign w:val="bottom"/>
            <w:hideMark/>
          </w:tcPr>
          <w:p w14:paraId="4EDC279A" w14:textId="77777777" w:rsidR="002B1AFB" w:rsidRPr="007F669D" w:rsidRDefault="007215F5" w:rsidP="002B1AFB">
            <w:pPr>
              <w:rPr>
                <w:rFonts w:ascii="Times New Roman" w:eastAsia="Times New Roman" w:hAnsi="Times New Roman" w:cs="Times New Roman"/>
                <w:sz w:val="20"/>
              </w:rPr>
            </w:pPr>
          </w:p>
        </w:tc>
      </w:tr>
    </w:tbl>
    <w:p w14:paraId="4EDC279C" w14:textId="77777777" w:rsidR="00ED4365" w:rsidRDefault="007215F5">
      <w:pPr>
        <w:autoSpaceDE w:val="0"/>
        <w:autoSpaceDN w:val="0"/>
        <w:adjustRightInd w:val="0"/>
        <w:spacing w:after="0" w:line="600" w:lineRule="auto"/>
        <w:ind w:firstLine="709"/>
        <w:jc w:val="both"/>
        <w:rPr>
          <w:rFonts w:eastAsia="Times New Roman" w:cs="Times New Roman"/>
          <w:szCs w:val="24"/>
        </w:rPr>
      </w:pPr>
      <w:r>
        <w:rPr>
          <w:rFonts w:eastAsia="SimSun"/>
          <w:b/>
          <w:bCs/>
          <w:szCs w:val="24"/>
          <w:lang w:eastAsia="zh-CN"/>
        </w:rPr>
        <w:t xml:space="preserve">ΠΡΟΕΔΡΕΥΩΝ (Δημήτριος </w:t>
      </w:r>
      <w:proofErr w:type="spellStart"/>
      <w:r>
        <w:rPr>
          <w:rFonts w:eastAsia="SimSun"/>
          <w:b/>
          <w:bCs/>
          <w:szCs w:val="24"/>
          <w:lang w:eastAsia="zh-CN"/>
        </w:rPr>
        <w:t>Κρεμαστινός</w:t>
      </w:r>
      <w:proofErr w:type="spellEnd"/>
      <w:r>
        <w:rPr>
          <w:rFonts w:eastAsia="SimSun"/>
          <w:b/>
          <w:bCs/>
          <w:szCs w:val="24"/>
          <w:lang w:eastAsia="zh-CN"/>
        </w:rPr>
        <w:t xml:space="preserve">): </w:t>
      </w:r>
      <w:r>
        <w:rPr>
          <w:rFonts w:eastAsia="SimSun"/>
          <w:bCs/>
          <w:szCs w:val="24"/>
          <w:lang w:eastAsia="zh-CN"/>
        </w:rPr>
        <w:t>Συνεπώς το σχέδιο νόμου</w:t>
      </w:r>
      <w:r>
        <w:rPr>
          <w:rFonts w:eastAsia="Times New Roman" w:cs="Times New Roman"/>
          <w:szCs w:val="24"/>
        </w:rPr>
        <w:t xml:space="preserve"> του Υπουργείου Οικονομικών: </w:t>
      </w:r>
      <w:r w:rsidRPr="00C6656A">
        <w:rPr>
          <w:rFonts w:eastAsia="Times New Roman"/>
          <w:color w:val="000000"/>
          <w:szCs w:val="24"/>
          <w:shd w:val="clear" w:color="auto" w:fill="FFFFFF"/>
        </w:rPr>
        <w:t xml:space="preserve">«Ενσωμάτωση στην </w:t>
      </w:r>
      <w:r w:rsidRPr="00C6656A">
        <w:rPr>
          <w:rFonts w:eastAsia="Times New Roman"/>
          <w:color w:val="000000"/>
          <w:szCs w:val="24"/>
          <w:shd w:val="clear" w:color="auto" w:fill="FFFFFF"/>
        </w:rPr>
        <w:t>ελληνική νομοθεσία της Οδηγίας 2015/2366/ΕΕ για τις υπηρεσίες πληρωμών και άλλες διατάξεις</w:t>
      </w:r>
      <w:r>
        <w:rPr>
          <w:rFonts w:eastAsia="Times New Roman"/>
          <w:color w:val="000000"/>
          <w:szCs w:val="24"/>
          <w:shd w:val="clear" w:color="auto" w:fill="FFFFFF"/>
        </w:rPr>
        <w:t>»</w:t>
      </w:r>
      <w:r>
        <w:rPr>
          <w:rFonts w:eastAsia="Times New Roman" w:cs="Times New Roman"/>
          <w:szCs w:val="24"/>
        </w:rPr>
        <w:t xml:space="preserve"> έγινε δεκτό κατά πλειοψηφία</w:t>
      </w:r>
      <w:r w:rsidRPr="00A04B7A">
        <w:rPr>
          <w:rFonts w:eastAsia="Times New Roman" w:cs="Times New Roman"/>
          <w:szCs w:val="24"/>
        </w:rPr>
        <w:t xml:space="preserve">, </w:t>
      </w:r>
      <w:r>
        <w:rPr>
          <w:rFonts w:eastAsia="Times New Roman" w:cs="Times New Roman"/>
          <w:szCs w:val="24"/>
        </w:rPr>
        <w:t>σε μόνη συζήτηση,</w:t>
      </w:r>
      <w:r w:rsidRPr="00B505A5">
        <w:rPr>
          <w:rFonts w:eastAsia="Times New Roman" w:cs="Times New Roman"/>
          <w:szCs w:val="24"/>
        </w:rPr>
        <w:t xml:space="preserve"> </w:t>
      </w:r>
      <w:r>
        <w:rPr>
          <w:rFonts w:eastAsia="Times New Roman" w:cs="Times New Roman"/>
          <w:szCs w:val="24"/>
        </w:rPr>
        <w:t>επί της αρχής, των άρθρων</w:t>
      </w:r>
      <w:r>
        <w:rPr>
          <w:rFonts w:eastAsia="Times New Roman" w:cs="Times New Roman"/>
          <w:szCs w:val="24"/>
        </w:rPr>
        <w:t xml:space="preserve"> </w:t>
      </w:r>
      <w:r>
        <w:rPr>
          <w:rFonts w:eastAsia="Times New Roman" w:cs="Times New Roman"/>
          <w:szCs w:val="24"/>
        </w:rPr>
        <w:t>και του συνόλου και έχει ως εξής:</w:t>
      </w:r>
    </w:p>
    <w:p w14:paraId="4EDC279D" w14:textId="77777777" w:rsidR="00ED4365" w:rsidRDefault="007215F5">
      <w:pPr>
        <w:spacing w:after="0" w:line="600" w:lineRule="auto"/>
        <w:ind w:firstLine="720"/>
        <w:jc w:val="center"/>
        <w:rPr>
          <w:rFonts w:eastAsia="Times New Roman" w:cs="Times New Roman"/>
          <w:szCs w:val="24"/>
        </w:rPr>
      </w:pPr>
      <w:r>
        <w:rPr>
          <w:rFonts w:eastAsia="Times New Roman" w:cs="Times New Roman"/>
          <w:szCs w:val="24"/>
        </w:rPr>
        <w:t xml:space="preserve">(Να καταχωριστεί το κείμενο του νομοσχεδίου σελ. </w:t>
      </w:r>
      <w:r w:rsidRPr="00CA2D8C">
        <w:rPr>
          <w:rFonts w:eastAsia="Times New Roman" w:cs="Times New Roman"/>
          <w:szCs w:val="24"/>
        </w:rPr>
        <w:t>2</w:t>
      </w:r>
      <w:r w:rsidRPr="0031289B">
        <w:rPr>
          <w:rFonts w:eastAsia="Times New Roman" w:cs="Times New Roman"/>
          <w:szCs w:val="24"/>
        </w:rPr>
        <w:t>08</w:t>
      </w:r>
      <w:r>
        <w:rPr>
          <w:rFonts w:eastAsia="Times New Roman" w:cs="Times New Roman"/>
          <w:szCs w:val="24"/>
        </w:rPr>
        <w:t>α</w:t>
      </w:r>
      <w:r>
        <w:rPr>
          <w:rFonts w:eastAsia="Times New Roman" w:cs="Times New Roman"/>
          <w:szCs w:val="24"/>
        </w:rPr>
        <w:t>)</w:t>
      </w:r>
    </w:p>
    <w:p w14:paraId="4EDC279E" w14:textId="77777777" w:rsidR="00ED4365" w:rsidRDefault="007215F5">
      <w:pPr>
        <w:spacing w:line="600" w:lineRule="auto"/>
        <w:ind w:firstLine="720"/>
        <w:jc w:val="both"/>
        <w:rPr>
          <w:rFonts w:eastAsia="Times New Roman" w:cs="Times New Roman"/>
          <w:szCs w:val="24"/>
        </w:rPr>
      </w:pPr>
      <w:r w:rsidRPr="0023572E">
        <w:rPr>
          <w:rFonts w:eastAsia="Times New Roman" w:cs="Times New Roman"/>
          <w:b/>
          <w:szCs w:val="24"/>
        </w:rPr>
        <w:t xml:space="preserve">ΠΡΟΕΔΡΕΥΩΝ (Δημήτριος </w:t>
      </w:r>
      <w:proofErr w:type="spellStart"/>
      <w:r w:rsidRPr="0023572E">
        <w:rPr>
          <w:rFonts w:eastAsia="Times New Roman" w:cs="Times New Roman"/>
          <w:b/>
          <w:szCs w:val="24"/>
        </w:rPr>
        <w:t>Κρεμαστινός</w:t>
      </w:r>
      <w:proofErr w:type="spellEnd"/>
      <w:r w:rsidRPr="0023572E">
        <w:rPr>
          <w:rFonts w:eastAsia="Times New Roman" w:cs="Times New Roman"/>
          <w:b/>
          <w:szCs w:val="24"/>
        </w:rPr>
        <w:t xml:space="preserve">): </w:t>
      </w:r>
      <w:r>
        <w:rPr>
          <w:rFonts w:eastAsia="Times New Roman" w:cs="Times New Roman"/>
          <w:szCs w:val="24"/>
        </w:rPr>
        <w:t>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4EDC279F" w14:textId="77777777" w:rsidR="00ED4365" w:rsidRDefault="007215F5">
      <w:pPr>
        <w:spacing w:line="600" w:lineRule="auto"/>
        <w:ind w:firstLine="720"/>
        <w:jc w:val="both"/>
        <w:rPr>
          <w:rFonts w:eastAsia="Times New Roman" w:cs="Times New Roman"/>
          <w:szCs w:val="24"/>
        </w:rPr>
      </w:pPr>
      <w:r>
        <w:rPr>
          <w:rFonts w:eastAsia="Times New Roman" w:cs="Times New Roman"/>
          <w:b/>
          <w:szCs w:val="24"/>
        </w:rPr>
        <w:lastRenderedPageBreak/>
        <w:t xml:space="preserve">ΟΛΟΙ </w:t>
      </w:r>
      <w:r>
        <w:rPr>
          <w:rFonts w:eastAsia="Times New Roman" w:cs="Times New Roman"/>
          <w:b/>
          <w:szCs w:val="24"/>
        </w:rPr>
        <w:t xml:space="preserve">ΟΙ </w:t>
      </w:r>
      <w:r w:rsidRPr="0023572E">
        <w:rPr>
          <w:rFonts w:eastAsia="Times New Roman" w:cs="Times New Roman"/>
          <w:b/>
          <w:szCs w:val="24"/>
        </w:rPr>
        <w:t>ΒΟΥΛΕΥΤΕΣ:</w:t>
      </w:r>
      <w:r>
        <w:rPr>
          <w:rFonts w:eastAsia="Times New Roman" w:cs="Times New Roman"/>
          <w:szCs w:val="24"/>
        </w:rPr>
        <w:t xml:space="preserve"> Μάλιστα, μάλιστα.</w:t>
      </w:r>
    </w:p>
    <w:p w14:paraId="4EDC27A0" w14:textId="77777777" w:rsidR="00ED4365" w:rsidRDefault="007215F5">
      <w:pPr>
        <w:spacing w:line="600" w:lineRule="auto"/>
        <w:ind w:firstLine="720"/>
        <w:jc w:val="both"/>
        <w:rPr>
          <w:rFonts w:eastAsia="Times New Roman" w:cs="Times New Roman"/>
          <w:szCs w:val="24"/>
        </w:rPr>
      </w:pPr>
      <w:r w:rsidRPr="0023572E">
        <w:rPr>
          <w:rFonts w:eastAsia="Times New Roman" w:cs="Times New Roman"/>
          <w:b/>
          <w:szCs w:val="24"/>
        </w:rPr>
        <w:t>ΠΡ</w:t>
      </w:r>
      <w:r w:rsidRPr="0023572E">
        <w:rPr>
          <w:rFonts w:eastAsia="Times New Roman" w:cs="Times New Roman"/>
          <w:b/>
          <w:szCs w:val="24"/>
        </w:rPr>
        <w:t xml:space="preserve">ΟΕΔΡΕΥΩΝ (Δημήτριος </w:t>
      </w:r>
      <w:proofErr w:type="spellStart"/>
      <w:r w:rsidRPr="0023572E">
        <w:rPr>
          <w:rFonts w:eastAsia="Times New Roman" w:cs="Times New Roman"/>
          <w:b/>
          <w:szCs w:val="24"/>
        </w:rPr>
        <w:t>Κρεμαστινός</w:t>
      </w:r>
      <w:proofErr w:type="spellEnd"/>
      <w:r w:rsidRPr="0023572E">
        <w:rPr>
          <w:rFonts w:eastAsia="Times New Roman" w:cs="Times New Roman"/>
          <w:b/>
          <w:szCs w:val="24"/>
        </w:rPr>
        <w:t>):</w:t>
      </w:r>
      <w:r>
        <w:rPr>
          <w:rFonts w:eastAsia="Times New Roman" w:cs="Times New Roman"/>
          <w:szCs w:val="24"/>
        </w:rPr>
        <w:t xml:space="preserve"> </w:t>
      </w:r>
      <w:r>
        <w:rPr>
          <w:rFonts w:eastAsia="Times New Roman" w:cs="Times New Roman"/>
          <w:szCs w:val="24"/>
        </w:rPr>
        <w:t>Συνεπώς τ</w:t>
      </w:r>
      <w:r>
        <w:rPr>
          <w:rFonts w:eastAsia="Times New Roman" w:cs="Times New Roman"/>
          <w:szCs w:val="24"/>
        </w:rPr>
        <w:t>ο Σώμα παρέσχε τη ζητηθείσα εξουσιοδότηση.</w:t>
      </w:r>
    </w:p>
    <w:p w14:paraId="4EDC27A1" w14:textId="77777777" w:rsidR="00ED4365" w:rsidRDefault="007215F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4EDC27A2" w14:textId="77777777" w:rsidR="00ED4365" w:rsidRDefault="007215F5">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4EDC27A3" w14:textId="77777777" w:rsidR="00ED4365" w:rsidRDefault="007215F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Με τη συναίνεση τ</w:t>
      </w:r>
      <w:r>
        <w:rPr>
          <w:rFonts w:eastAsia="Times New Roman" w:cs="Times New Roman"/>
          <w:szCs w:val="24"/>
        </w:rPr>
        <w:t xml:space="preserve">ου Σώματος και ώρα 14.55΄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Πέμπτη 3 Μαΐου 2018 και ώρα 9.30΄, με αντικείμενο εργασιών του Σώματος</w:t>
      </w:r>
      <w:r>
        <w:rPr>
          <w:rFonts w:eastAsia="Times New Roman" w:cs="Times New Roman"/>
          <w:szCs w:val="24"/>
        </w:rPr>
        <w:t>:</w:t>
      </w:r>
      <w:r>
        <w:rPr>
          <w:rFonts w:eastAsia="Times New Roman" w:cs="Times New Roman"/>
          <w:szCs w:val="24"/>
        </w:rPr>
        <w:t xml:space="preserve"> κοινοβουλευτικό έλεγχο, συζήτηση επικαίρων ερωτήσεων.</w:t>
      </w:r>
    </w:p>
    <w:p w14:paraId="4EDC27A4" w14:textId="77777777" w:rsidR="00ED4365" w:rsidRDefault="007215F5">
      <w:pPr>
        <w:spacing w:line="600" w:lineRule="auto"/>
        <w:ind w:firstLine="720"/>
        <w:jc w:val="both"/>
        <w:rPr>
          <w:rFonts w:eastAsia="Times New Roman" w:cs="Times New Roman"/>
          <w:szCs w:val="24"/>
        </w:rPr>
      </w:pPr>
      <w:r w:rsidRPr="0023572E">
        <w:rPr>
          <w:rFonts w:eastAsia="Times New Roman" w:cs="Times New Roman"/>
          <w:b/>
          <w:szCs w:val="24"/>
        </w:rPr>
        <w:t>Ο ΠΡΟΕΔΡΟΣ</w:t>
      </w:r>
      <w:r w:rsidRPr="0023572E">
        <w:rPr>
          <w:rFonts w:eastAsia="Times New Roman" w:cs="Times New Roman"/>
          <w:b/>
          <w:szCs w:val="24"/>
        </w:rPr>
        <w:tab/>
      </w:r>
      <w:r w:rsidRPr="0023572E">
        <w:rPr>
          <w:rFonts w:eastAsia="Times New Roman" w:cs="Times New Roman"/>
          <w:b/>
          <w:szCs w:val="24"/>
        </w:rPr>
        <w:tab/>
      </w:r>
      <w:r w:rsidRPr="0023572E">
        <w:rPr>
          <w:rFonts w:eastAsia="Times New Roman" w:cs="Times New Roman"/>
          <w:b/>
          <w:szCs w:val="24"/>
        </w:rPr>
        <w:tab/>
      </w:r>
      <w:r>
        <w:rPr>
          <w:rFonts w:eastAsia="Times New Roman" w:cs="Times New Roman"/>
          <w:b/>
          <w:szCs w:val="24"/>
        </w:rPr>
        <w:t xml:space="preserve">                       </w:t>
      </w:r>
      <w:r w:rsidRPr="0023572E">
        <w:rPr>
          <w:rFonts w:eastAsia="Times New Roman" w:cs="Times New Roman"/>
          <w:b/>
          <w:szCs w:val="24"/>
        </w:rPr>
        <w:t>ΟΙ ΓΡΑΜΜΑΤΕΙΣ</w:t>
      </w:r>
    </w:p>
    <w:sectPr w:rsidR="00ED436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ocumentProtection w:edit="trackedChanges" w:enforcement="1" w:cryptProviderType="rsaFull" w:cryptAlgorithmClass="hash" w:cryptAlgorithmType="typeAny" w:cryptAlgorithmSid="4" w:cryptSpinCount="50000" w:hash="KBKr73/S9eyjPLLalT9QtkxfxYc=" w:salt="ukZCqGkUmOn82LCujIPS5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365"/>
    <w:rsid w:val="004D353F"/>
    <w:rsid w:val="007215F5"/>
    <w:rsid w:val="00ED436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BF90E"/>
  <w15:docId w15:val="{1E3116EE-3413-46ED-B2D0-866DF41AA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pPr>
      <w:spacing w:line="240" w:lineRule="auto"/>
    </w:pPr>
    <w:rPr>
      <w:sz w:val="20"/>
    </w:rPr>
  </w:style>
  <w:style w:type="character" w:customStyle="1" w:styleId="Char">
    <w:name w:val="Κείμενο σχολίου Char"/>
    <w:basedOn w:val="a0"/>
    <w:link w:val="a3"/>
    <w:uiPriority w:val="99"/>
    <w:semiHidden/>
    <w:rPr>
      <w:sz w:val="20"/>
    </w:rPr>
  </w:style>
  <w:style w:type="character" w:styleId="a4">
    <w:name w:val="annotation reference"/>
    <w:basedOn w:val="a0"/>
    <w:uiPriority w:val="99"/>
    <w:semiHidden/>
    <w:unhideWhenUsed/>
    <w:rPr>
      <w:sz w:val="16"/>
      <w:szCs w:val="16"/>
    </w:rPr>
  </w:style>
  <w:style w:type="paragraph" w:styleId="a5">
    <w:name w:val="Balloon Text"/>
    <w:basedOn w:val="a"/>
    <w:link w:val="Char0"/>
    <w:uiPriority w:val="99"/>
    <w:semiHidden/>
    <w:unhideWhenUsed/>
    <w:rsid w:val="0005504A"/>
    <w:pPr>
      <w:spacing w:after="0" w:line="240" w:lineRule="auto"/>
    </w:pPr>
    <w:rPr>
      <w:rFonts w:ascii="Segoe UI" w:hAnsi="Segoe UI" w:cs="Segoe UI"/>
      <w:sz w:val="18"/>
      <w:szCs w:val="18"/>
    </w:rPr>
  </w:style>
  <w:style w:type="character" w:customStyle="1" w:styleId="Char0">
    <w:name w:val="Κείμενο πλαισίου Char"/>
    <w:basedOn w:val="a0"/>
    <w:link w:val="a5"/>
    <w:uiPriority w:val="99"/>
    <w:semiHidden/>
    <w:rsid w:val="0005504A"/>
    <w:rPr>
      <w:rFonts w:ascii="Segoe UI" w:hAnsi="Segoe UI" w:cs="Segoe UI"/>
      <w:sz w:val="18"/>
      <w:szCs w:val="18"/>
    </w:rPr>
  </w:style>
  <w:style w:type="paragraph" w:styleId="a6">
    <w:name w:val="Revision"/>
    <w:hidden/>
    <w:uiPriority w:val="99"/>
    <w:semiHidden/>
    <w:rsid w:val="000C2B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623</MetadataID>
    <Session xmlns="641f345b-441b-4b81-9152-adc2e73ba5e1">Γ´</Session>
    <Date xmlns="641f345b-441b-4b81-9152-adc2e73ba5e1">2018-05-01T21:00:00+00:00</Date>
    <Status xmlns="641f345b-441b-4b81-9152-adc2e73ba5e1">
      <Url>http://srv-sp1/praktika/Lists/Incoming_Metadata/EditForm.aspx?ID=623&amp;Source=/praktika/Recordings_Library/Forms/AllItems.aspx</Url>
      <Description>Δημοσιεύτηκε</Description>
    </Status>
    <Meeting xmlns="641f345b-441b-4b81-9152-adc2e73ba5e1">ΡΗ´</Meeting>
  </documentManagement>
</p:properties>
</file>

<file path=customXml/itemProps1.xml><?xml version="1.0" encoding="utf-8"?>
<ds:datastoreItem xmlns:ds="http://schemas.openxmlformats.org/officeDocument/2006/customXml" ds:itemID="{63292E2A-DE96-46C3-9991-4556A1D41A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71359E-0F9D-4A82-B3A2-178562D64B6A}">
  <ds:schemaRefs>
    <ds:schemaRef ds:uri="http://schemas.microsoft.com/sharepoint/v3/contenttype/forms"/>
  </ds:schemaRefs>
</ds:datastoreItem>
</file>

<file path=customXml/itemProps3.xml><?xml version="1.0" encoding="utf-8"?>
<ds:datastoreItem xmlns:ds="http://schemas.openxmlformats.org/officeDocument/2006/customXml" ds:itemID="{CF3958DD-AD5C-473E-B53F-A3EC854C4507}">
  <ds:schemaRef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206</Pages>
  <Words>34260</Words>
  <Characters>185010</Characters>
  <Application>Microsoft Office Word</Application>
  <DocSecurity>0</DocSecurity>
  <Lines>1541</Lines>
  <Paragraphs>437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218833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2018-05-08T08:45:00Z</dcterms:created>
  <dcterms:modified xsi:type="dcterms:W3CDTF">2018-05-08T08:45:00Z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