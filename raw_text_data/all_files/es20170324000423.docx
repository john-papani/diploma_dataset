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AAA63" w14:textId="77777777" w:rsidR="00F47E26" w:rsidRPr="00F47E26" w:rsidRDefault="00F47E26" w:rsidP="00F47E26">
      <w:pPr>
        <w:spacing w:after="0" w:line="360" w:lineRule="auto"/>
        <w:rPr>
          <w:ins w:id="0" w:author="Φλούδα Χριστίνα" w:date="2017-03-30T13:59:00Z"/>
          <w:rFonts w:eastAsia="Times New Roman"/>
          <w:szCs w:val="24"/>
          <w:lang w:eastAsia="en-US"/>
        </w:rPr>
      </w:pPr>
      <w:bookmarkStart w:id="1" w:name="_GoBack"/>
      <w:bookmarkEnd w:id="1"/>
      <w:ins w:id="2" w:author="Φλούδα Χριστίνα" w:date="2017-03-30T13:59:00Z">
        <w:r w:rsidRPr="00F47E2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0B78F2D" w14:textId="77777777" w:rsidR="00F47E26" w:rsidRPr="00F47E26" w:rsidRDefault="00F47E26" w:rsidP="00F47E26">
      <w:pPr>
        <w:spacing w:after="0" w:line="360" w:lineRule="auto"/>
        <w:rPr>
          <w:ins w:id="3" w:author="Φλούδα Χριστίνα" w:date="2017-03-30T13:59:00Z"/>
          <w:rFonts w:eastAsia="Times New Roman"/>
          <w:szCs w:val="24"/>
          <w:lang w:eastAsia="en-US"/>
        </w:rPr>
      </w:pPr>
    </w:p>
    <w:p w14:paraId="5CFC8AE3" w14:textId="77777777" w:rsidR="00F47E26" w:rsidRPr="00F47E26" w:rsidRDefault="00F47E26" w:rsidP="00F47E26">
      <w:pPr>
        <w:spacing w:after="0" w:line="360" w:lineRule="auto"/>
        <w:rPr>
          <w:ins w:id="4" w:author="Φλούδα Χριστίνα" w:date="2017-03-30T13:59:00Z"/>
          <w:rFonts w:eastAsia="Times New Roman"/>
          <w:szCs w:val="24"/>
          <w:lang w:eastAsia="en-US"/>
        </w:rPr>
      </w:pPr>
      <w:ins w:id="5" w:author="Φλούδα Χριστίνα" w:date="2017-03-30T13:59:00Z">
        <w:r w:rsidRPr="00F47E26">
          <w:rPr>
            <w:rFonts w:eastAsia="Times New Roman"/>
            <w:szCs w:val="24"/>
            <w:lang w:eastAsia="en-US"/>
          </w:rPr>
          <w:t>ΠΙΝΑΚΑΣ ΠΕΡΙΕΧΟΜΕΝΩΝ</w:t>
        </w:r>
      </w:ins>
    </w:p>
    <w:p w14:paraId="5F6902A0" w14:textId="77777777" w:rsidR="00F47E26" w:rsidRPr="00F47E26" w:rsidRDefault="00F47E26" w:rsidP="00F47E26">
      <w:pPr>
        <w:spacing w:after="0" w:line="360" w:lineRule="auto"/>
        <w:rPr>
          <w:ins w:id="6" w:author="Φλούδα Χριστίνα" w:date="2017-03-30T13:59:00Z"/>
          <w:rFonts w:eastAsia="Times New Roman"/>
          <w:szCs w:val="24"/>
          <w:lang w:eastAsia="en-US"/>
        </w:rPr>
      </w:pPr>
      <w:ins w:id="7" w:author="Φλούδα Χριστίνα" w:date="2017-03-30T13:59:00Z">
        <w:r w:rsidRPr="00F47E26">
          <w:rPr>
            <w:rFonts w:eastAsia="Times New Roman"/>
            <w:szCs w:val="24"/>
            <w:lang w:eastAsia="en-US"/>
          </w:rPr>
          <w:t xml:space="preserve">ΙΖ΄ ΠΕΡΙΟΔΟΣ </w:t>
        </w:r>
      </w:ins>
    </w:p>
    <w:p w14:paraId="5A969DFF" w14:textId="77777777" w:rsidR="00F47E26" w:rsidRPr="00F47E26" w:rsidRDefault="00F47E26" w:rsidP="00F47E26">
      <w:pPr>
        <w:spacing w:after="0" w:line="360" w:lineRule="auto"/>
        <w:rPr>
          <w:ins w:id="8" w:author="Φλούδα Χριστίνα" w:date="2017-03-30T13:59:00Z"/>
          <w:rFonts w:eastAsia="Times New Roman"/>
          <w:szCs w:val="24"/>
          <w:lang w:eastAsia="en-US"/>
        </w:rPr>
      </w:pPr>
      <w:ins w:id="9" w:author="Φλούδα Χριστίνα" w:date="2017-03-30T13:59:00Z">
        <w:r w:rsidRPr="00F47E26">
          <w:rPr>
            <w:rFonts w:eastAsia="Times New Roman"/>
            <w:szCs w:val="24"/>
            <w:lang w:eastAsia="en-US"/>
          </w:rPr>
          <w:t>ΠΡΟΕΔΡΕΥΟΜΕΝΗΣ ΚΟΙΝΟΒΟΥΛΕΥΤΙΚΗΣ ΔΗΜΟΚΡΑΤΙΑΣ</w:t>
        </w:r>
      </w:ins>
    </w:p>
    <w:p w14:paraId="5F3832BA" w14:textId="77777777" w:rsidR="00F47E26" w:rsidRPr="00F47E26" w:rsidRDefault="00F47E26" w:rsidP="00F47E26">
      <w:pPr>
        <w:spacing w:after="0" w:line="360" w:lineRule="auto"/>
        <w:rPr>
          <w:ins w:id="10" w:author="Φλούδα Χριστίνα" w:date="2017-03-30T13:59:00Z"/>
          <w:rFonts w:eastAsia="Times New Roman"/>
          <w:szCs w:val="24"/>
          <w:lang w:eastAsia="en-US"/>
        </w:rPr>
      </w:pPr>
      <w:ins w:id="11" w:author="Φλούδα Χριστίνα" w:date="2017-03-30T13:59:00Z">
        <w:r w:rsidRPr="00F47E26">
          <w:rPr>
            <w:rFonts w:eastAsia="Times New Roman"/>
            <w:szCs w:val="24"/>
            <w:lang w:eastAsia="en-US"/>
          </w:rPr>
          <w:t>ΣΥΝΟΔΟΣ Β΄</w:t>
        </w:r>
      </w:ins>
    </w:p>
    <w:p w14:paraId="09FEE36A" w14:textId="77777777" w:rsidR="00F47E26" w:rsidRPr="00F47E26" w:rsidRDefault="00F47E26" w:rsidP="00F47E26">
      <w:pPr>
        <w:spacing w:after="0" w:line="360" w:lineRule="auto"/>
        <w:rPr>
          <w:ins w:id="12" w:author="Φλούδα Χριστίνα" w:date="2017-03-30T13:59:00Z"/>
          <w:rFonts w:eastAsia="Times New Roman"/>
          <w:szCs w:val="24"/>
          <w:lang w:eastAsia="en-US"/>
        </w:rPr>
      </w:pPr>
    </w:p>
    <w:p w14:paraId="126704D2" w14:textId="77777777" w:rsidR="00F47E26" w:rsidRPr="00F47E26" w:rsidRDefault="00F47E26" w:rsidP="00F47E26">
      <w:pPr>
        <w:spacing w:after="0" w:line="360" w:lineRule="auto"/>
        <w:rPr>
          <w:ins w:id="13" w:author="Φλούδα Χριστίνα" w:date="2017-03-30T13:59:00Z"/>
          <w:rFonts w:eastAsia="Times New Roman"/>
          <w:szCs w:val="24"/>
          <w:lang w:eastAsia="en-US"/>
        </w:rPr>
      </w:pPr>
      <w:ins w:id="14" w:author="Φλούδα Χριστίνα" w:date="2017-03-30T13:59:00Z">
        <w:r w:rsidRPr="00F47E26">
          <w:rPr>
            <w:rFonts w:eastAsia="Times New Roman"/>
            <w:szCs w:val="24"/>
            <w:lang w:eastAsia="en-US"/>
          </w:rPr>
          <w:t>ΣΥΝΕΔΡΙΑΣΗ ϞΣΤ΄</w:t>
        </w:r>
      </w:ins>
    </w:p>
    <w:p w14:paraId="15309F51" w14:textId="77777777" w:rsidR="00F47E26" w:rsidRPr="00F47E26" w:rsidRDefault="00F47E26" w:rsidP="00F47E26">
      <w:pPr>
        <w:spacing w:after="0" w:line="360" w:lineRule="auto"/>
        <w:rPr>
          <w:ins w:id="15" w:author="Φλούδα Χριστίνα" w:date="2017-03-30T13:59:00Z"/>
          <w:rFonts w:eastAsia="Times New Roman"/>
          <w:szCs w:val="24"/>
          <w:lang w:eastAsia="en-US"/>
        </w:rPr>
      </w:pPr>
      <w:ins w:id="16" w:author="Φλούδα Χριστίνα" w:date="2017-03-30T13:59:00Z">
        <w:r w:rsidRPr="00F47E26">
          <w:rPr>
            <w:rFonts w:eastAsia="Times New Roman"/>
            <w:szCs w:val="24"/>
            <w:lang w:eastAsia="en-US"/>
          </w:rPr>
          <w:t>Παρασκευή  24 Μαρτίου 2017</w:t>
        </w:r>
      </w:ins>
    </w:p>
    <w:p w14:paraId="055CB4A8" w14:textId="77777777" w:rsidR="00F47E26" w:rsidRPr="00F47E26" w:rsidRDefault="00F47E26" w:rsidP="00F47E26">
      <w:pPr>
        <w:spacing w:after="0" w:line="360" w:lineRule="auto"/>
        <w:rPr>
          <w:ins w:id="17" w:author="Φλούδα Χριστίνα" w:date="2017-03-30T13:59:00Z"/>
          <w:rFonts w:eastAsia="Times New Roman"/>
          <w:szCs w:val="24"/>
          <w:lang w:eastAsia="en-US"/>
        </w:rPr>
      </w:pPr>
    </w:p>
    <w:p w14:paraId="508B366B" w14:textId="77777777" w:rsidR="00F47E26" w:rsidRPr="00F47E26" w:rsidRDefault="00F47E26" w:rsidP="00F47E26">
      <w:pPr>
        <w:spacing w:after="0" w:line="360" w:lineRule="auto"/>
        <w:rPr>
          <w:ins w:id="18" w:author="Φλούδα Χριστίνα" w:date="2017-03-30T13:59:00Z"/>
          <w:rFonts w:eastAsia="Times New Roman"/>
          <w:szCs w:val="24"/>
          <w:lang w:eastAsia="en-US"/>
        </w:rPr>
      </w:pPr>
      <w:ins w:id="19" w:author="Φλούδα Χριστίνα" w:date="2017-03-30T13:59:00Z">
        <w:r w:rsidRPr="00F47E26">
          <w:rPr>
            <w:rFonts w:eastAsia="Times New Roman"/>
            <w:szCs w:val="24"/>
            <w:lang w:eastAsia="en-US"/>
          </w:rPr>
          <w:t>ΘΕΜΑΤΑ</w:t>
        </w:r>
      </w:ins>
    </w:p>
    <w:p w14:paraId="07B39937" w14:textId="77777777" w:rsidR="00F47E26" w:rsidRPr="00F47E26" w:rsidRDefault="00F47E26" w:rsidP="00F47E26">
      <w:pPr>
        <w:spacing w:after="0" w:line="360" w:lineRule="auto"/>
        <w:rPr>
          <w:ins w:id="20" w:author="Φλούδα Χριστίνα" w:date="2017-03-30T13:59:00Z"/>
          <w:rFonts w:eastAsia="Times New Roman"/>
          <w:szCs w:val="24"/>
          <w:lang w:eastAsia="en-US"/>
        </w:rPr>
      </w:pPr>
      <w:ins w:id="21" w:author="Φλούδα Χριστίνα" w:date="2017-03-30T13:59:00Z">
        <w:r w:rsidRPr="00F47E26">
          <w:rPr>
            <w:rFonts w:eastAsia="Times New Roman"/>
            <w:szCs w:val="24"/>
            <w:lang w:eastAsia="en-US"/>
          </w:rPr>
          <w:t xml:space="preserve"> </w:t>
        </w:r>
        <w:r w:rsidRPr="00F47E26">
          <w:rPr>
            <w:rFonts w:eastAsia="Times New Roman"/>
            <w:szCs w:val="24"/>
            <w:lang w:eastAsia="en-US"/>
          </w:rPr>
          <w:br/>
          <w:t xml:space="preserve">Α. ΕΙΔΙΚΑ ΘΕΜΑΤΑ </w:t>
        </w:r>
        <w:r w:rsidRPr="00F47E26">
          <w:rPr>
            <w:rFonts w:eastAsia="Times New Roman"/>
            <w:szCs w:val="24"/>
            <w:lang w:eastAsia="en-US"/>
          </w:rPr>
          <w:br/>
          <w:t xml:space="preserve">1. Επικύρωση Πρακτικών, σελ. </w:t>
        </w:r>
        <w:r w:rsidRPr="00F47E26">
          <w:rPr>
            <w:rFonts w:eastAsia="Times New Roman"/>
            <w:szCs w:val="24"/>
            <w:lang w:eastAsia="en-US"/>
          </w:rPr>
          <w:br/>
          <w:t xml:space="preserve">2.  Άδεια απουσίας των Βουλευτών κ.κ. Ν. </w:t>
        </w:r>
        <w:proofErr w:type="spellStart"/>
        <w:r w:rsidRPr="00F47E26">
          <w:rPr>
            <w:rFonts w:eastAsia="Times New Roman"/>
            <w:szCs w:val="24"/>
            <w:lang w:eastAsia="en-US"/>
          </w:rPr>
          <w:t>Συρμαλένιου</w:t>
        </w:r>
        <w:proofErr w:type="spellEnd"/>
        <w:r w:rsidRPr="00F47E26">
          <w:rPr>
            <w:rFonts w:eastAsia="Times New Roman"/>
            <w:szCs w:val="24"/>
            <w:lang w:eastAsia="en-US"/>
          </w:rPr>
          <w:t xml:space="preserve"> και Σ. Γεωργιάδη, σελ. </w:t>
        </w:r>
        <w:r w:rsidRPr="00F47E26">
          <w:rPr>
            <w:rFonts w:eastAsia="Times New Roman"/>
            <w:szCs w:val="24"/>
            <w:lang w:eastAsia="en-US"/>
          </w:rPr>
          <w:br/>
          <w:t xml:space="preserve">3. Επί διαδικαστικού θέματος, σελ. </w:t>
        </w:r>
        <w:r w:rsidRPr="00F47E26">
          <w:rPr>
            <w:rFonts w:eastAsia="Times New Roman"/>
            <w:szCs w:val="24"/>
            <w:lang w:eastAsia="en-US"/>
          </w:rPr>
          <w:br/>
          <w:t xml:space="preserve"> </w:t>
        </w:r>
        <w:r w:rsidRPr="00F47E26">
          <w:rPr>
            <w:rFonts w:eastAsia="Times New Roman"/>
            <w:szCs w:val="24"/>
            <w:lang w:eastAsia="en-US"/>
          </w:rPr>
          <w:br/>
          <w:t xml:space="preserve">Β. ΚΟΙΝΟΒΟΥΛΕΥΤΙΚΟΣ ΕΛΕΓΧΟΣ </w:t>
        </w:r>
        <w:r w:rsidRPr="00F47E26">
          <w:rPr>
            <w:rFonts w:eastAsia="Times New Roman"/>
            <w:szCs w:val="24"/>
            <w:lang w:eastAsia="en-US"/>
          </w:rPr>
          <w:br/>
          <w:t xml:space="preserve">1. Ανακοίνωση του δελτίου επικαίρων ερωτήσεων της Δευτέρας 27 Μαρτίου 2017, σελ. </w:t>
        </w:r>
        <w:r w:rsidRPr="00F47E26">
          <w:rPr>
            <w:rFonts w:eastAsia="Times New Roman"/>
            <w:szCs w:val="24"/>
            <w:lang w:eastAsia="en-US"/>
          </w:rPr>
          <w:br/>
          <w:t>2. Συζήτηση επικαίρων ερωτήσεων:</w:t>
        </w:r>
        <w:r w:rsidRPr="00F47E26">
          <w:rPr>
            <w:rFonts w:eastAsia="Times New Roman"/>
            <w:szCs w:val="24"/>
            <w:lang w:eastAsia="en-US"/>
          </w:rPr>
          <w:br/>
          <w:t xml:space="preserve">    α) Προς την Υπουργό Πολιτισμού και Αθλητισμού, σχετικά με την κάλυψη των αναγκών με προσωπικό φύλαξης, ώστε να επαναλειτουργήσει το Μουσείο </w:t>
        </w:r>
        <w:proofErr w:type="spellStart"/>
        <w:r w:rsidRPr="00F47E26">
          <w:rPr>
            <w:rFonts w:eastAsia="Times New Roman"/>
            <w:szCs w:val="24"/>
            <w:lang w:eastAsia="en-US"/>
          </w:rPr>
          <w:t>Θυρρείου</w:t>
        </w:r>
        <w:proofErr w:type="spellEnd"/>
        <w:r w:rsidRPr="00F47E26">
          <w:rPr>
            <w:rFonts w:eastAsia="Times New Roman"/>
            <w:szCs w:val="24"/>
            <w:lang w:eastAsia="en-US"/>
          </w:rPr>
          <w:t xml:space="preserve"> του Δήμου </w:t>
        </w:r>
        <w:proofErr w:type="spellStart"/>
        <w:r w:rsidRPr="00F47E26">
          <w:rPr>
            <w:rFonts w:eastAsia="Times New Roman"/>
            <w:szCs w:val="24"/>
            <w:lang w:eastAsia="en-US"/>
          </w:rPr>
          <w:t>Ακτίου</w:t>
        </w:r>
        <w:proofErr w:type="spellEnd"/>
        <w:r w:rsidRPr="00F47E26">
          <w:rPr>
            <w:rFonts w:eastAsia="Times New Roman"/>
            <w:szCs w:val="24"/>
            <w:lang w:eastAsia="en-US"/>
          </w:rPr>
          <w:t xml:space="preserve">-Βόνιτσας, σελ. </w:t>
        </w:r>
        <w:r w:rsidRPr="00F47E26">
          <w:rPr>
            <w:rFonts w:eastAsia="Times New Roman"/>
            <w:szCs w:val="24"/>
            <w:lang w:eastAsia="en-US"/>
          </w:rPr>
          <w:br/>
          <w:t xml:space="preserve">    β) Προς τον Υπουργό Αγροτικής Ανάπτυξης και Τροφίμων:</w:t>
        </w:r>
        <w:r w:rsidRPr="00F47E26">
          <w:rPr>
            <w:rFonts w:eastAsia="Times New Roman"/>
            <w:szCs w:val="24"/>
            <w:lang w:eastAsia="en-US"/>
          </w:rPr>
          <w:br/>
          <w:t xml:space="preserve">        i. σχετικά με την εκδήλωση κρουσμάτων γρίπης των πτηνών σε οικόσιτες εκμεταλλεύσεις, σελ. </w:t>
        </w:r>
        <w:r w:rsidRPr="00F47E26">
          <w:rPr>
            <w:rFonts w:eastAsia="Times New Roman"/>
            <w:szCs w:val="24"/>
            <w:lang w:eastAsia="en-US"/>
          </w:rPr>
          <w:br/>
          <w:t xml:space="preserve">        </w:t>
        </w:r>
        <w:proofErr w:type="spellStart"/>
        <w:r w:rsidRPr="00F47E26">
          <w:rPr>
            <w:rFonts w:eastAsia="Times New Roman"/>
            <w:szCs w:val="24"/>
            <w:lang w:eastAsia="en-US"/>
          </w:rPr>
          <w:t>ii</w:t>
        </w:r>
        <w:proofErr w:type="spellEnd"/>
        <w:r w:rsidRPr="00F47E26">
          <w:rPr>
            <w:rFonts w:eastAsia="Times New Roman"/>
            <w:szCs w:val="24"/>
            <w:lang w:eastAsia="en-US"/>
          </w:rPr>
          <w:t xml:space="preserve">. σχετικά με την επικείμενη εκκαθάριση ανενεργών αγροτικών συνεταιρισμών και την αξιοποίηση των περιουσιακών στοιχείων τους, σελ. </w:t>
        </w:r>
        <w:r w:rsidRPr="00F47E26">
          <w:rPr>
            <w:rFonts w:eastAsia="Times New Roman"/>
            <w:szCs w:val="24"/>
            <w:lang w:eastAsia="en-US"/>
          </w:rPr>
          <w:br/>
        </w:r>
      </w:ins>
    </w:p>
    <w:p w14:paraId="10098D81" w14:textId="77777777" w:rsidR="00F47E26" w:rsidRPr="00F47E26" w:rsidRDefault="00F47E26" w:rsidP="00F47E26">
      <w:pPr>
        <w:spacing w:after="0" w:line="360" w:lineRule="auto"/>
        <w:rPr>
          <w:ins w:id="22" w:author="Φλούδα Χριστίνα" w:date="2017-03-30T13:59:00Z"/>
          <w:rFonts w:eastAsia="Times New Roman"/>
          <w:szCs w:val="24"/>
          <w:lang w:eastAsia="en-US"/>
        </w:rPr>
      </w:pPr>
    </w:p>
    <w:p w14:paraId="59863C05" w14:textId="77777777" w:rsidR="00F47E26" w:rsidRPr="00F47E26" w:rsidRDefault="00F47E26" w:rsidP="00F47E26">
      <w:pPr>
        <w:spacing w:after="0" w:line="360" w:lineRule="auto"/>
        <w:rPr>
          <w:ins w:id="23" w:author="Φλούδα Χριστίνα" w:date="2017-03-30T13:59:00Z"/>
          <w:rFonts w:eastAsia="Times New Roman"/>
          <w:szCs w:val="24"/>
          <w:lang w:eastAsia="en-US"/>
        </w:rPr>
      </w:pPr>
    </w:p>
    <w:p w14:paraId="0DB96176" w14:textId="77777777" w:rsidR="00F47E26" w:rsidRPr="00F47E26" w:rsidRDefault="00F47E26" w:rsidP="00F47E26">
      <w:pPr>
        <w:spacing w:after="0" w:line="360" w:lineRule="auto"/>
        <w:rPr>
          <w:ins w:id="24" w:author="Φλούδα Χριστίνα" w:date="2017-03-30T13:59:00Z"/>
          <w:rFonts w:eastAsia="Times New Roman"/>
          <w:szCs w:val="24"/>
          <w:lang w:eastAsia="en-US"/>
        </w:rPr>
      </w:pPr>
      <w:ins w:id="25" w:author="Φλούδα Χριστίνα" w:date="2017-03-30T13:59:00Z">
        <w:r w:rsidRPr="00F47E26">
          <w:rPr>
            <w:rFonts w:eastAsia="Times New Roman"/>
            <w:szCs w:val="24"/>
            <w:lang w:eastAsia="en-US"/>
          </w:rPr>
          <w:t xml:space="preserve">ΠΡΟΕΔΡΕΥΟΥΣΑ </w:t>
        </w:r>
      </w:ins>
    </w:p>
    <w:p w14:paraId="1BDCB6F3" w14:textId="77777777" w:rsidR="00F47E26" w:rsidRPr="00F47E26" w:rsidRDefault="00F47E26" w:rsidP="00F47E26">
      <w:pPr>
        <w:spacing w:after="0" w:line="360" w:lineRule="auto"/>
        <w:rPr>
          <w:ins w:id="26" w:author="Φλούδα Χριστίνα" w:date="2017-03-30T13:59:00Z"/>
          <w:rFonts w:eastAsia="Times New Roman"/>
          <w:szCs w:val="24"/>
          <w:lang w:eastAsia="en-US"/>
        </w:rPr>
      </w:pPr>
      <w:ins w:id="27" w:author="Φλούδα Χριστίνα" w:date="2017-03-30T13:59:00Z">
        <w:r w:rsidRPr="00F47E26">
          <w:rPr>
            <w:rFonts w:eastAsia="Times New Roman"/>
            <w:szCs w:val="24"/>
            <w:lang w:eastAsia="en-US"/>
          </w:rPr>
          <w:t>ΧΡΙΣΤΟΔΟΥΛΟΠΟΥΛΟΥ Α. , σελ.</w:t>
        </w:r>
        <w:r w:rsidRPr="00F47E26">
          <w:rPr>
            <w:rFonts w:eastAsia="Times New Roman"/>
            <w:szCs w:val="24"/>
            <w:lang w:eastAsia="en-US"/>
          </w:rPr>
          <w:br/>
        </w:r>
      </w:ins>
    </w:p>
    <w:p w14:paraId="7D633BE6" w14:textId="77777777" w:rsidR="00F47E26" w:rsidRPr="00F47E26" w:rsidRDefault="00F47E26" w:rsidP="00F47E26">
      <w:pPr>
        <w:spacing w:after="0" w:line="360" w:lineRule="auto"/>
        <w:rPr>
          <w:ins w:id="28" w:author="Φλούδα Χριστίνα" w:date="2017-03-30T13:59:00Z"/>
          <w:rFonts w:eastAsia="Times New Roman"/>
          <w:szCs w:val="24"/>
          <w:lang w:eastAsia="en-US"/>
        </w:rPr>
      </w:pPr>
    </w:p>
    <w:p w14:paraId="62FDEC86" w14:textId="77777777" w:rsidR="00F47E26" w:rsidRPr="00F47E26" w:rsidRDefault="00F47E26" w:rsidP="00F47E26">
      <w:pPr>
        <w:spacing w:after="0" w:line="360" w:lineRule="auto"/>
        <w:rPr>
          <w:ins w:id="29" w:author="Φλούδα Χριστίνα" w:date="2017-03-30T13:59:00Z"/>
          <w:rFonts w:eastAsia="Times New Roman"/>
          <w:szCs w:val="24"/>
          <w:lang w:eastAsia="en-US"/>
        </w:rPr>
      </w:pPr>
      <w:ins w:id="30" w:author="Φλούδα Χριστίνα" w:date="2017-03-30T13:59:00Z">
        <w:r w:rsidRPr="00F47E26">
          <w:rPr>
            <w:rFonts w:eastAsia="Times New Roman"/>
            <w:szCs w:val="24"/>
            <w:lang w:eastAsia="en-US"/>
          </w:rPr>
          <w:t>ΟΜΙΛΗΤΕΣ</w:t>
        </w:r>
      </w:ins>
    </w:p>
    <w:p w14:paraId="2C91F5AD" w14:textId="4267C831" w:rsidR="00F47E26" w:rsidRDefault="00F47E26" w:rsidP="00F47E26">
      <w:pPr>
        <w:spacing w:line="600" w:lineRule="auto"/>
        <w:ind w:firstLine="720"/>
        <w:contextualSpacing/>
        <w:jc w:val="both"/>
        <w:rPr>
          <w:ins w:id="31" w:author="Φλούδα Χριστίνα" w:date="2017-03-30T13:59:00Z"/>
          <w:rFonts w:eastAsia="Times New Roman"/>
          <w:szCs w:val="24"/>
        </w:rPr>
        <w:pPrChange w:id="32" w:author="Φλούδα Χριστίνα" w:date="2017-03-30T13:59:00Z">
          <w:pPr>
            <w:spacing w:line="600" w:lineRule="auto"/>
            <w:ind w:firstLine="720"/>
            <w:contextualSpacing/>
            <w:jc w:val="center"/>
          </w:pPr>
        </w:pPrChange>
      </w:pPr>
      <w:ins w:id="33" w:author="Φλούδα Χριστίνα" w:date="2017-03-30T13:59:00Z">
        <w:r w:rsidRPr="00F47E26">
          <w:rPr>
            <w:rFonts w:eastAsia="Times New Roman"/>
            <w:szCs w:val="24"/>
            <w:lang w:eastAsia="en-US"/>
          </w:rPr>
          <w:br/>
          <w:t>Α. Επί διαδικαστικού θέματος:</w:t>
        </w:r>
        <w:r w:rsidRPr="00F47E26">
          <w:rPr>
            <w:rFonts w:eastAsia="Times New Roman"/>
            <w:szCs w:val="24"/>
            <w:lang w:eastAsia="en-US"/>
          </w:rPr>
          <w:br/>
          <w:t>ΧΡΙΣΤΟΔΟΥΛΟΠΟΥΛΟΥ Α. , σελ.</w:t>
        </w:r>
        <w:r w:rsidRPr="00F47E26">
          <w:rPr>
            <w:rFonts w:eastAsia="Times New Roman"/>
            <w:szCs w:val="24"/>
            <w:lang w:eastAsia="en-US"/>
          </w:rPr>
          <w:br/>
        </w:r>
        <w:r w:rsidRPr="00F47E26">
          <w:rPr>
            <w:rFonts w:eastAsia="Times New Roman"/>
            <w:szCs w:val="24"/>
            <w:lang w:eastAsia="en-US"/>
          </w:rPr>
          <w:br/>
          <w:t>Β. Επί των επικαίρων ερωτήσεων:</w:t>
        </w:r>
        <w:r w:rsidRPr="00F47E26">
          <w:rPr>
            <w:rFonts w:eastAsia="Times New Roman"/>
            <w:szCs w:val="24"/>
            <w:lang w:eastAsia="en-US"/>
          </w:rPr>
          <w:br/>
          <w:t>ΑΠΟΣΤΟΛΟΥ Ε. , σελ.</w:t>
        </w:r>
        <w:r w:rsidRPr="00F47E26">
          <w:rPr>
            <w:rFonts w:eastAsia="Times New Roman"/>
            <w:szCs w:val="24"/>
            <w:lang w:eastAsia="en-US"/>
          </w:rPr>
          <w:br/>
          <w:t>ΒΡΑΝΤΖΑ Π. , σελ.</w:t>
        </w:r>
        <w:r w:rsidRPr="00F47E26">
          <w:rPr>
            <w:rFonts w:eastAsia="Times New Roman"/>
            <w:szCs w:val="24"/>
            <w:lang w:eastAsia="en-US"/>
          </w:rPr>
          <w:br/>
          <w:t>ΚΟΝΙΟΡΔΟΥ Λ. , σελ.</w:t>
        </w:r>
        <w:r w:rsidRPr="00F47E26">
          <w:rPr>
            <w:rFonts w:eastAsia="Times New Roman"/>
            <w:szCs w:val="24"/>
            <w:lang w:eastAsia="en-US"/>
          </w:rPr>
          <w:br/>
          <w:t>ΜΙΧΟΣ Ν. , σελ.</w:t>
        </w:r>
        <w:r w:rsidRPr="00F47E26">
          <w:rPr>
            <w:rFonts w:eastAsia="Times New Roman"/>
            <w:szCs w:val="24"/>
            <w:lang w:eastAsia="en-US"/>
          </w:rPr>
          <w:br/>
          <w:t>ΜΩΡΑΪΤΗΣ Ν. , σελ.</w:t>
        </w:r>
        <w:r w:rsidRPr="00F47E26">
          <w:rPr>
            <w:rFonts w:eastAsia="Times New Roman"/>
            <w:szCs w:val="24"/>
            <w:lang w:eastAsia="en-US"/>
          </w:rPr>
          <w:br/>
        </w:r>
      </w:ins>
    </w:p>
    <w:p w14:paraId="71ACBE15" w14:textId="77777777" w:rsidR="00055FED" w:rsidRDefault="00F47E26">
      <w:pPr>
        <w:spacing w:line="600" w:lineRule="auto"/>
        <w:ind w:firstLine="720"/>
        <w:contextualSpacing/>
        <w:jc w:val="center"/>
        <w:rPr>
          <w:rFonts w:eastAsia="Times New Roman"/>
          <w:szCs w:val="24"/>
        </w:rPr>
      </w:pPr>
      <w:r>
        <w:rPr>
          <w:rFonts w:eastAsia="Times New Roman"/>
          <w:szCs w:val="24"/>
        </w:rPr>
        <w:t>ΠΡΑΚΤΙΚΑ ΒΟΥΛΗΣ</w:t>
      </w:r>
    </w:p>
    <w:p w14:paraId="71ACBE16" w14:textId="77777777" w:rsidR="00055FED" w:rsidRDefault="00F47E26">
      <w:pPr>
        <w:spacing w:line="600" w:lineRule="auto"/>
        <w:ind w:firstLine="720"/>
        <w:contextualSpacing/>
        <w:jc w:val="center"/>
        <w:rPr>
          <w:rFonts w:eastAsia="Times New Roman"/>
          <w:szCs w:val="24"/>
        </w:rPr>
      </w:pPr>
      <w:r>
        <w:rPr>
          <w:rFonts w:eastAsia="Times New Roman"/>
          <w:szCs w:val="24"/>
        </w:rPr>
        <w:t xml:space="preserve">ΙΖ΄ ΠΕΡΙΟΔΟΣ </w:t>
      </w:r>
    </w:p>
    <w:p w14:paraId="71ACBE17" w14:textId="77777777" w:rsidR="00055FED" w:rsidRDefault="00F47E26">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71ACBE18" w14:textId="77777777" w:rsidR="00055FED" w:rsidRDefault="00F47E26">
      <w:pPr>
        <w:spacing w:line="600" w:lineRule="auto"/>
        <w:ind w:firstLine="720"/>
        <w:contextualSpacing/>
        <w:jc w:val="center"/>
        <w:rPr>
          <w:rFonts w:eastAsia="Times New Roman"/>
          <w:szCs w:val="24"/>
        </w:rPr>
      </w:pPr>
      <w:r>
        <w:rPr>
          <w:rFonts w:eastAsia="Times New Roman"/>
          <w:szCs w:val="24"/>
        </w:rPr>
        <w:t>ΣΥΝΟΔΟΣ Β΄</w:t>
      </w:r>
    </w:p>
    <w:p w14:paraId="71ACBE19" w14:textId="77777777" w:rsidR="00055FED" w:rsidRDefault="00F47E26">
      <w:pPr>
        <w:spacing w:line="600" w:lineRule="auto"/>
        <w:ind w:firstLine="720"/>
        <w:contextualSpacing/>
        <w:jc w:val="center"/>
        <w:rPr>
          <w:rFonts w:eastAsia="Times New Roman"/>
          <w:szCs w:val="24"/>
        </w:rPr>
      </w:pPr>
      <w:r>
        <w:rPr>
          <w:rFonts w:eastAsia="Times New Roman"/>
          <w:szCs w:val="24"/>
        </w:rPr>
        <w:t xml:space="preserve">ΣΥΝΕΔΡΙΑΣΗ </w:t>
      </w:r>
      <w:proofErr w:type="spellStart"/>
      <w:r>
        <w:rPr>
          <w:rFonts w:eastAsia="Times New Roman"/>
          <w:szCs w:val="24"/>
        </w:rPr>
        <w:t>ϟΣΤ</w:t>
      </w:r>
      <w:proofErr w:type="spellEnd"/>
      <w:r>
        <w:rPr>
          <w:rFonts w:eastAsia="Times New Roman"/>
          <w:szCs w:val="24"/>
        </w:rPr>
        <w:t>΄</w:t>
      </w:r>
    </w:p>
    <w:p w14:paraId="71ACBE1A" w14:textId="77777777" w:rsidR="00055FED" w:rsidRDefault="00F47E26">
      <w:pPr>
        <w:spacing w:line="600" w:lineRule="auto"/>
        <w:ind w:firstLine="720"/>
        <w:contextualSpacing/>
        <w:jc w:val="center"/>
        <w:rPr>
          <w:rFonts w:eastAsia="Times New Roman"/>
          <w:szCs w:val="24"/>
        </w:rPr>
      </w:pPr>
      <w:r>
        <w:rPr>
          <w:rFonts w:eastAsia="Times New Roman"/>
          <w:szCs w:val="24"/>
        </w:rPr>
        <w:t>Παρασκευή 24 Μαρτίου 2017</w:t>
      </w:r>
    </w:p>
    <w:p w14:paraId="71ACBE1B" w14:textId="77777777" w:rsidR="00055FED" w:rsidRDefault="00F47E26">
      <w:pPr>
        <w:spacing w:line="600" w:lineRule="auto"/>
        <w:ind w:firstLine="720"/>
        <w:contextualSpacing/>
        <w:jc w:val="both"/>
        <w:rPr>
          <w:rFonts w:eastAsia="Times New Roman"/>
          <w:szCs w:val="24"/>
        </w:rPr>
      </w:pPr>
      <w:r>
        <w:rPr>
          <w:rFonts w:eastAsia="Times New Roman"/>
          <w:szCs w:val="24"/>
        </w:rPr>
        <w:t>Αθήνα, σήμερα στις 24 Μαρτίου 2017, ημέρα Παρασκευή και ώρα 10.01΄</w:t>
      </w:r>
      <w:r w:rsidRPr="007625F2">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της Γ΄ Αντιπροέδρου αυτής κ. </w:t>
      </w:r>
      <w:r w:rsidRPr="00157607">
        <w:rPr>
          <w:rFonts w:eastAsia="Times New Roman"/>
          <w:b/>
          <w:szCs w:val="24"/>
        </w:rPr>
        <w:t>ΑΝΑΣΤΑΣΙΑΣ ΧΡΙΣΤΟΔΟΥΛΟΠΟΥΛΟΥ</w:t>
      </w:r>
      <w:r>
        <w:rPr>
          <w:rFonts w:eastAsia="Times New Roman"/>
          <w:szCs w:val="24"/>
        </w:rPr>
        <w:t>.</w:t>
      </w:r>
    </w:p>
    <w:p w14:paraId="71ACBE1C" w14:textId="77777777" w:rsidR="00055FED" w:rsidRDefault="00F47E26">
      <w:pPr>
        <w:spacing w:line="600" w:lineRule="auto"/>
        <w:ind w:firstLine="720"/>
        <w:contextualSpacing/>
        <w:jc w:val="both"/>
        <w:rPr>
          <w:rFonts w:eastAsia="Times New Roman"/>
          <w:szCs w:val="24"/>
        </w:rPr>
      </w:pPr>
      <w:r>
        <w:rPr>
          <w:rFonts w:eastAsia="Times New Roman"/>
          <w:b/>
          <w:bCs/>
          <w:szCs w:val="24"/>
        </w:rPr>
        <w:t xml:space="preserve">ΠΡΟΕΔΡΕΥΟΥΣΑ (Αναστασία Χριστοδουλοπούλου): </w:t>
      </w:r>
      <w:r>
        <w:rPr>
          <w:rFonts w:eastAsia="Times New Roman"/>
          <w:szCs w:val="24"/>
        </w:rPr>
        <w:t xml:space="preserve">Κυρίες και κύριοι συνάδελφοι, αρχίζει η </w:t>
      </w:r>
      <w:r>
        <w:rPr>
          <w:rFonts w:eastAsia="Times New Roman"/>
          <w:szCs w:val="24"/>
        </w:rPr>
        <w:t>συνεδρίαση.</w:t>
      </w:r>
    </w:p>
    <w:p w14:paraId="71ACBE1D" w14:textId="77777777" w:rsidR="00055FED" w:rsidRDefault="00F47E26">
      <w:pPr>
        <w:spacing w:line="600" w:lineRule="auto"/>
        <w:ind w:firstLine="720"/>
        <w:contextualSpacing/>
        <w:jc w:val="both"/>
        <w:rPr>
          <w:rFonts w:eastAsia="Times New Roman"/>
          <w:szCs w:val="24"/>
        </w:rPr>
      </w:pPr>
      <w:r>
        <w:rPr>
          <w:rFonts w:eastAsia="Times New Roman"/>
          <w:szCs w:val="24"/>
        </w:rPr>
        <w:t>(ΕΠΙΚΥΡΩΣΗ ΠΡΑΚΤΙΚΩΝ: Σύμφωνα με την από 23</w:t>
      </w:r>
      <w:r w:rsidRPr="00977926">
        <w:rPr>
          <w:rFonts w:eastAsia="Times New Roman"/>
          <w:szCs w:val="24"/>
        </w:rPr>
        <w:t>-</w:t>
      </w:r>
      <w:r>
        <w:rPr>
          <w:rFonts w:eastAsia="Times New Roman"/>
          <w:szCs w:val="24"/>
        </w:rPr>
        <w:t>3</w:t>
      </w:r>
      <w:r w:rsidRPr="00977926">
        <w:rPr>
          <w:rFonts w:eastAsia="Times New Roman"/>
          <w:szCs w:val="24"/>
        </w:rPr>
        <w:t>-</w:t>
      </w:r>
      <w:r>
        <w:rPr>
          <w:rFonts w:eastAsia="Times New Roman"/>
          <w:szCs w:val="24"/>
        </w:rPr>
        <w:t xml:space="preserve">2017 εξουσιοδότηση του Σώματος επικυρώθηκαν με ευθύνη του Προεδρείου τα Πρακτικά της </w:t>
      </w:r>
      <w:proofErr w:type="spellStart"/>
      <w:r>
        <w:rPr>
          <w:rFonts w:eastAsia="Times New Roman"/>
          <w:szCs w:val="24"/>
        </w:rPr>
        <w:t>ϟΕ</w:t>
      </w:r>
      <w:proofErr w:type="spellEnd"/>
      <w:r>
        <w:rPr>
          <w:rFonts w:eastAsia="Times New Roman"/>
          <w:szCs w:val="24"/>
        </w:rPr>
        <w:t>΄ συνεδριάσεώς του, της Πέμπτης 23</w:t>
      </w:r>
      <w:r>
        <w:rPr>
          <w:rFonts w:eastAsia="Times New Roman"/>
          <w:szCs w:val="24"/>
        </w:rPr>
        <w:t xml:space="preserve"> </w:t>
      </w:r>
      <w:r>
        <w:rPr>
          <w:rFonts w:eastAsia="Times New Roman"/>
          <w:szCs w:val="24"/>
        </w:rPr>
        <w:t>Μαρτίου 2017, σε ό,τι αφορά την ψήφιση στο σύνολ</w:t>
      </w:r>
      <w:r>
        <w:rPr>
          <w:rFonts w:eastAsia="Times New Roman"/>
          <w:szCs w:val="24"/>
        </w:rPr>
        <w:t>ο</w:t>
      </w:r>
      <w:r>
        <w:rPr>
          <w:rFonts w:eastAsia="Times New Roman"/>
          <w:szCs w:val="24"/>
        </w:rPr>
        <w:t xml:space="preserve"> του σχεδίου νόμου: «</w:t>
      </w:r>
      <w:r>
        <w:rPr>
          <w:rFonts w:eastAsia="Times New Roman" w:cs="Times New Roman"/>
          <w:szCs w:val="24"/>
        </w:rPr>
        <w:t xml:space="preserve">Μέτρα </w:t>
      </w:r>
      <w:r>
        <w:rPr>
          <w:rFonts w:eastAsia="Times New Roman" w:cs="Times New Roman"/>
          <w:szCs w:val="24"/>
        </w:rPr>
        <w:t xml:space="preserve">μείωσης του κόστους εγκατάστασης </w:t>
      </w:r>
      <w:proofErr w:type="spellStart"/>
      <w:r>
        <w:rPr>
          <w:rFonts w:eastAsia="Times New Roman" w:cs="Times New Roman"/>
          <w:szCs w:val="24"/>
        </w:rPr>
        <w:lastRenderedPageBreak/>
        <w:t>υψίρρυθμων</w:t>
      </w:r>
      <w:proofErr w:type="spellEnd"/>
      <w:r>
        <w:rPr>
          <w:rFonts w:eastAsia="Times New Roman" w:cs="Times New Roman"/>
          <w:szCs w:val="24"/>
        </w:rPr>
        <w:t xml:space="preserve"> δικτύων ηλεκτρονικών επικοινωνιών-Εναρμόνιση της νομοθεσίας στην Οδηγία 2014/61/ΕΕ και άλλες διατάξεις.</w:t>
      </w:r>
      <w:r>
        <w:rPr>
          <w:rFonts w:eastAsia="Times New Roman"/>
          <w:szCs w:val="24"/>
        </w:rPr>
        <w:t>»)</w:t>
      </w:r>
    </w:p>
    <w:p w14:paraId="71ACBE1E" w14:textId="77777777" w:rsidR="00055FED" w:rsidRDefault="00F47E26">
      <w:pPr>
        <w:spacing w:line="600" w:lineRule="auto"/>
        <w:ind w:firstLine="720"/>
        <w:contextualSpacing/>
        <w:jc w:val="both"/>
        <w:rPr>
          <w:rFonts w:eastAsia="Times New Roman"/>
          <w:szCs w:val="24"/>
        </w:rPr>
      </w:pPr>
      <w:r>
        <w:rPr>
          <w:rFonts w:eastAsia="Times New Roman"/>
          <w:szCs w:val="24"/>
        </w:rPr>
        <w:t>Έ</w:t>
      </w:r>
      <w:r>
        <w:rPr>
          <w:rFonts w:eastAsia="Times New Roman"/>
          <w:szCs w:val="24"/>
        </w:rPr>
        <w:t>χω την τιμή να ανακοινώσω στο Σώμα το δελτίο επικαίρων ερωτήσεων της Δευτέρας 27 Μαρτίου 2017.</w:t>
      </w:r>
    </w:p>
    <w:p w14:paraId="71ACBE1F" w14:textId="77777777" w:rsidR="00055FED" w:rsidRDefault="00F47E26">
      <w:pPr>
        <w:spacing w:line="600" w:lineRule="auto"/>
        <w:ind w:firstLine="720"/>
        <w:contextualSpacing/>
        <w:jc w:val="both"/>
        <w:rPr>
          <w:rFonts w:eastAsia="Times New Roman"/>
          <w:szCs w:val="24"/>
        </w:rPr>
      </w:pPr>
      <w:r>
        <w:rPr>
          <w:rFonts w:eastAsia="Times New Roman"/>
          <w:szCs w:val="24"/>
        </w:rPr>
        <w:t>Α. ΕΠΙΚΑΙΡ</w:t>
      </w:r>
      <w:r>
        <w:rPr>
          <w:rFonts w:eastAsia="Times New Roman"/>
          <w:szCs w:val="24"/>
        </w:rPr>
        <w:t>ΕΣ ΕΡΩΤΗΣΕΙΣ Πρώτου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71ACBE20" w14:textId="77777777" w:rsidR="00055FED" w:rsidRDefault="00F47E26">
      <w:pPr>
        <w:spacing w:line="600" w:lineRule="auto"/>
        <w:ind w:firstLine="720"/>
        <w:contextualSpacing/>
        <w:jc w:val="both"/>
        <w:rPr>
          <w:rFonts w:eastAsia="Times New Roman"/>
          <w:szCs w:val="24"/>
        </w:rPr>
      </w:pPr>
      <w:r>
        <w:rPr>
          <w:rFonts w:eastAsia="Times New Roman"/>
          <w:szCs w:val="24"/>
        </w:rPr>
        <w:t xml:space="preserve">1. Η με αριθμό 631/21-3-2017 επίκαιρη ερώτηση του Βουλευτή Ηρακλείου του Συνασπισμού Ριζοσπαστικής Αριστεράς κ. Νικολάου </w:t>
      </w:r>
      <w:proofErr w:type="spellStart"/>
      <w:r>
        <w:rPr>
          <w:rFonts w:eastAsia="Times New Roman"/>
          <w:szCs w:val="24"/>
        </w:rPr>
        <w:t>Ηγουμενίδη</w:t>
      </w:r>
      <w:proofErr w:type="spellEnd"/>
      <w:r>
        <w:rPr>
          <w:rFonts w:eastAsia="Times New Roman"/>
          <w:szCs w:val="24"/>
        </w:rPr>
        <w:t xml:space="preserve"> προς τον Υπουργό Οικονομίας και Ανάπτυξη</w:t>
      </w:r>
      <w:r>
        <w:rPr>
          <w:rFonts w:eastAsia="Times New Roman"/>
          <w:szCs w:val="24"/>
        </w:rPr>
        <w:t>ς, σχετικά με την αντικατάσταση</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επέκταση του υπάρχοντος φθαρμένου δικτύου ύδρευσης της πόλης του Ηρακλείου Κρήτης.</w:t>
      </w:r>
    </w:p>
    <w:p w14:paraId="71ACBE21" w14:textId="77777777" w:rsidR="00055FED" w:rsidRDefault="00F47E26">
      <w:pPr>
        <w:spacing w:line="600" w:lineRule="auto"/>
        <w:ind w:firstLine="720"/>
        <w:contextualSpacing/>
        <w:jc w:val="both"/>
        <w:rPr>
          <w:rFonts w:eastAsia="Times New Roman"/>
          <w:szCs w:val="24"/>
        </w:rPr>
      </w:pPr>
      <w:r>
        <w:rPr>
          <w:rFonts w:eastAsia="Times New Roman"/>
          <w:szCs w:val="24"/>
        </w:rPr>
        <w:t>2. Η με αριθμό 624/20-3-2017 επίκαιρη ερώτηση του Βουλευτή Κιλκίς της Νέας Δημοκρατίας κ. Γεωργίου Γεωργαντά προς την Υπουργό Πολιτισμού κα</w:t>
      </w:r>
      <w:r>
        <w:rPr>
          <w:rFonts w:eastAsia="Times New Roman"/>
          <w:szCs w:val="24"/>
        </w:rPr>
        <w:t xml:space="preserve">ι Αθλητισμού, σχετικά με την καθυστέρηση του Υπουργείου στο αίτημα του Δήμου Κιλκίς για την ανάληψη του έργου «Συντήρηση και Αναβάθμιση του Εθνικού Σταδίου Κιλκίς». </w:t>
      </w:r>
    </w:p>
    <w:p w14:paraId="71ACBE22" w14:textId="77777777" w:rsidR="00055FED" w:rsidRDefault="00F47E26">
      <w:pPr>
        <w:spacing w:line="600" w:lineRule="auto"/>
        <w:ind w:firstLine="720"/>
        <w:contextualSpacing/>
        <w:jc w:val="both"/>
        <w:rPr>
          <w:rFonts w:eastAsia="Times New Roman"/>
          <w:szCs w:val="24"/>
        </w:rPr>
      </w:pPr>
      <w:r>
        <w:rPr>
          <w:rFonts w:eastAsia="Times New Roman"/>
          <w:szCs w:val="24"/>
        </w:rPr>
        <w:t>3. Η με αριθμό 641/21-3-2017 επίκαιρη ερώτηση του Βουλευτή Β</w:t>
      </w:r>
      <w:r>
        <w:rPr>
          <w:rFonts w:eastAsia="Times New Roman"/>
          <w:szCs w:val="24"/>
        </w:rPr>
        <w:t>΄</w:t>
      </w:r>
      <w:r>
        <w:rPr>
          <w:rFonts w:eastAsia="Times New Roman"/>
          <w:szCs w:val="24"/>
        </w:rPr>
        <w:t xml:space="preserve"> Αθηνών του Κομμουνιστικού Κό</w:t>
      </w:r>
      <w:r>
        <w:rPr>
          <w:rFonts w:eastAsia="Times New Roman"/>
          <w:szCs w:val="24"/>
        </w:rPr>
        <w:t>μματος Ελλάδ</w:t>
      </w:r>
      <w:r>
        <w:rPr>
          <w:rFonts w:eastAsia="Times New Roman"/>
          <w:szCs w:val="24"/>
        </w:rPr>
        <w:t>α</w:t>
      </w:r>
      <w:r>
        <w:rPr>
          <w:rFonts w:eastAsia="Times New Roman"/>
          <w:szCs w:val="24"/>
        </w:rPr>
        <w:t xml:space="preserve">ς κ. </w:t>
      </w:r>
      <w:r>
        <w:rPr>
          <w:rFonts w:eastAsia="Times New Roman"/>
          <w:szCs w:val="24"/>
        </w:rPr>
        <w:lastRenderedPageBreak/>
        <w:t xml:space="preserve">Χρήστου </w:t>
      </w:r>
      <w:proofErr w:type="spellStart"/>
      <w:r>
        <w:rPr>
          <w:rFonts w:eastAsia="Times New Roman"/>
          <w:szCs w:val="24"/>
        </w:rPr>
        <w:t>Κατσώτη</w:t>
      </w:r>
      <w:proofErr w:type="spellEnd"/>
      <w:r>
        <w:rPr>
          <w:rFonts w:eastAsia="Times New Roman"/>
          <w:szCs w:val="24"/>
        </w:rPr>
        <w:t xml:space="preserve"> προς τον Υπουργό Οικονομικών, σχετικά με την πώληση της </w:t>
      </w:r>
      <w:r>
        <w:rPr>
          <w:rFonts w:eastAsia="Times New Roman"/>
          <w:szCs w:val="24"/>
        </w:rPr>
        <w:t>«</w:t>
      </w:r>
      <w:r>
        <w:rPr>
          <w:rFonts w:eastAsia="Times New Roman"/>
          <w:szCs w:val="24"/>
        </w:rPr>
        <w:t>Εθνικής Ασφαλιστικής</w:t>
      </w:r>
      <w:r>
        <w:rPr>
          <w:rFonts w:eastAsia="Times New Roman"/>
          <w:szCs w:val="24"/>
        </w:rPr>
        <w:t>»</w:t>
      </w:r>
      <w:r>
        <w:rPr>
          <w:rFonts w:eastAsia="Times New Roman"/>
          <w:szCs w:val="24"/>
        </w:rPr>
        <w:t>.</w:t>
      </w:r>
    </w:p>
    <w:p w14:paraId="71ACBE23" w14:textId="77777777" w:rsidR="00055FED" w:rsidRDefault="00F47E26">
      <w:pPr>
        <w:spacing w:line="600" w:lineRule="auto"/>
        <w:ind w:firstLine="720"/>
        <w:contextualSpacing/>
        <w:jc w:val="both"/>
        <w:rPr>
          <w:rFonts w:eastAsia="Times New Roman"/>
          <w:szCs w:val="24"/>
        </w:rPr>
      </w:pPr>
      <w:r>
        <w:rPr>
          <w:rFonts w:eastAsia="Times New Roman"/>
          <w:szCs w:val="24"/>
        </w:rPr>
        <w:t>Β. ΕΠΙΚΑΙΡΕΣ ΕΡΩΤΗΣΕΙΣ Δεύτερου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71ACBE24" w14:textId="77777777" w:rsidR="00055FED" w:rsidRDefault="00F47E26">
      <w:pPr>
        <w:spacing w:line="600" w:lineRule="auto"/>
        <w:ind w:firstLine="720"/>
        <w:contextualSpacing/>
        <w:jc w:val="both"/>
        <w:rPr>
          <w:rFonts w:eastAsia="Times New Roman"/>
          <w:szCs w:val="24"/>
        </w:rPr>
      </w:pPr>
      <w:r>
        <w:rPr>
          <w:rFonts w:eastAsia="Times New Roman"/>
          <w:szCs w:val="24"/>
        </w:rPr>
        <w:t xml:space="preserve">1. Η με αριθμό 632/21-3-2017 επίκαιρη ερώτηση </w:t>
      </w:r>
      <w:r>
        <w:rPr>
          <w:rFonts w:eastAsia="Times New Roman"/>
          <w:szCs w:val="24"/>
        </w:rPr>
        <w:t xml:space="preserve">του Βουλευτή Κοζάνης του Συνασπισμού Ριζοσπαστικής Αριστεράς κ. Θεμιστοκλή (Θέμη) </w:t>
      </w:r>
      <w:proofErr w:type="spellStart"/>
      <w:r>
        <w:rPr>
          <w:rFonts w:eastAsia="Times New Roman"/>
          <w:szCs w:val="24"/>
        </w:rPr>
        <w:t>Μουμουλίδη</w:t>
      </w:r>
      <w:proofErr w:type="spellEnd"/>
      <w:r>
        <w:rPr>
          <w:rFonts w:eastAsia="Times New Roman"/>
          <w:szCs w:val="24"/>
        </w:rPr>
        <w:t xml:space="preserve"> προς τον Υπουργό Οικονομικών, με θέμα</w:t>
      </w:r>
      <w:r>
        <w:rPr>
          <w:rFonts w:eastAsia="Times New Roman"/>
          <w:szCs w:val="24"/>
        </w:rPr>
        <w:t>:</w:t>
      </w:r>
      <w:r>
        <w:rPr>
          <w:rFonts w:eastAsia="Times New Roman"/>
          <w:szCs w:val="24"/>
        </w:rPr>
        <w:t xml:space="preserve"> «Η αύξηση του ΦΠΑ στις συναυλίες στο 24% είναι καταστροφική για την ελληνική μουσική και τους Έλληνες δημιουργούς και καλλιτ</w:t>
      </w:r>
      <w:r>
        <w:rPr>
          <w:rFonts w:eastAsia="Times New Roman"/>
          <w:szCs w:val="24"/>
        </w:rPr>
        <w:t>έχνες».</w:t>
      </w:r>
    </w:p>
    <w:p w14:paraId="71ACBE25" w14:textId="77777777" w:rsidR="00055FED" w:rsidRDefault="00F47E26">
      <w:pPr>
        <w:spacing w:line="600" w:lineRule="auto"/>
        <w:ind w:firstLine="720"/>
        <w:contextualSpacing/>
        <w:jc w:val="both"/>
        <w:rPr>
          <w:rFonts w:eastAsia="Times New Roman"/>
          <w:szCs w:val="24"/>
        </w:rPr>
      </w:pPr>
      <w:r>
        <w:rPr>
          <w:rFonts w:eastAsia="Times New Roman"/>
          <w:szCs w:val="24"/>
        </w:rPr>
        <w:t xml:space="preserve">2. Η με αριθμό 623/20-3-2017 επίκαιρη ερώτηση του Βουλευτή Έβρου της Νέας Δημοκρατίας κ. Αναστασίου </w:t>
      </w:r>
      <w:proofErr w:type="spellStart"/>
      <w:r>
        <w:rPr>
          <w:rFonts w:eastAsia="Times New Roman"/>
          <w:szCs w:val="24"/>
        </w:rPr>
        <w:t>Δημοσχάκη</w:t>
      </w:r>
      <w:proofErr w:type="spellEnd"/>
      <w:r>
        <w:rPr>
          <w:rFonts w:eastAsia="Times New Roman"/>
          <w:szCs w:val="24"/>
        </w:rPr>
        <w:t xml:space="preserve"> προς τον Υπουργό Υγείας, σχετικά με τις τραγικές ελλείψεις στο Νοσοκομείο Διδυμοτείχου που οδηγείται σε συρρίκνωση, απαξίωση και υποβάθμισ</w:t>
      </w:r>
      <w:r>
        <w:rPr>
          <w:rFonts w:eastAsia="Times New Roman"/>
          <w:szCs w:val="24"/>
        </w:rPr>
        <w:t>η.</w:t>
      </w:r>
    </w:p>
    <w:p w14:paraId="71ACBE26" w14:textId="77777777" w:rsidR="00055FED" w:rsidRDefault="00F47E26">
      <w:pPr>
        <w:spacing w:line="600" w:lineRule="auto"/>
        <w:ind w:firstLine="720"/>
        <w:contextualSpacing/>
        <w:jc w:val="both"/>
        <w:rPr>
          <w:rFonts w:eastAsia="Times New Roman"/>
          <w:szCs w:val="24"/>
        </w:rPr>
      </w:pPr>
      <w:r>
        <w:rPr>
          <w:rFonts w:eastAsia="Times New Roman"/>
          <w:szCs w:val="24"/>
        </w:rPr>
        <w:t>3 Η με αριθμό 642/21-3-2017 επίκαιρη ερώτηση του Βουλευτή Ηρακλείου του Κομμουνιστικού Κόμματος Ελλάδ</w:t>
      </w:r>
      <w:r>
        <w:rPr>
          <w:rFonts w:eastAsia="Times New Roman"/>
          <w:szCs w:val="24"/>
        </w:rPr>
        <w:t>α</w:t>
      </w:r>
      <w:r>
        <w:rPr>
          <w:rFonts w:eastAsia="Times New Roman"/>
          <w:szCs w:val="24"/>
        </w:rPr>
        <w:t>ς κ. Εμμανουήλ Συντυχάκη προς τον Υπουργό Υγείας, σχετικά με τα προβλήματα της Ψυχιατρικής Κλινικής του Γενικού Νοσοκομείου Χανίων «Ο ΑΓΙΟΣ ΓΕΩΡΓΙΟΣ».</w:t>
      </w:r>
    </w:p>
    <w:p w14:paraId="71ACBE27" w14:textId="77777777" w:rsidR="00055FED" w:rsidRDefault="00F47E26">
      <w:pPr>
        <w:spacing w:line="600" w:lineRule="auto"/>
        <w:ind w:firstLine="720"/>
        <w:contextualSpacing/>
        <w:jc w:val="both"/>
        <w:rPr>
          <w:rFonts w:eastAsia="Times New Roman"/>
          <w:szCs w:val="24"/>
        </w:rPr>
      </w:pPr>
      <w:r>
        <w:rPr>
          <w:rFonts w:eastAsia="Times New Roman"/>
          <w:szCs w:val="24"/>
        </w:rPr>
        <w:lastRenderedPageBreak/>
        <w:t xml:space="preserve">4. Η με αριθμό 572/7-3-2017 επίκαιρη ερώτηση του Βουλευτή Ηρακλείου της Δημοκρατικής Συμπαράταξης ΠΑΣΟΚ - 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Παιδείας, Έρευνας και Θρησκευμάτων, σχετικά με την έκδοση προεδρικών διαταγμάτων για την αναγνώριση τω</w:t>
      </w:r>
      <w:r>
        <w:rPr>
          <w:rFonts w:eastAsia="Times New Roman"/>
          <w:szCs w:val="24"/>
        </w:rPr>
        <w:t>ν επαγγελματικών δικαιωμάτων των πτυχιούχων ΤΕΙ.</w:t>
      </w:r>
    </w:p>
    <w:p w14:paraId="71ACBE28" w14:textId="77777777" w:rsidR="00055FED" w:rsidRDefault="00F47E26">
      <w:pPr>
        <w:spacing w:line="600" w:lineRule="auto"/>
        <w:ind w:firstLine="720"/>
        <w:contextualSpacing/>
        <w:jc w:val="both"/>
        <w:rPr>
          <w:rFonts w:eastAsia="Times New Roman"/>
          <w:szCs w:val="24"/>
        </w:rPr>
      </w:pPr>
      <w:r>
        <w:rPr>
          <w:rFonts w:eastAsia="Times New Roman"/>
          <w:szCs w:val="24"/>
        </w:rPr>
        <w:t>5. Η με αριθμό 590/13-3-2017 επίκαιρη ερώτηση του Βουλευτή Ρεθύμνου της Νέας Δημοκρατίας κ. Ιωάννη Κεφαλογιάννη προς τον Υπουργό Εσωτερικών, σχετικά με τη διαχείριση των απορριμμάτων του Νομού Ζακύνθου.</w:t>
      </w:r>
    </w:p>
    <w:p w14:paraId="71ACBE29" w14:textId="77777777" w:rsidR="00055FED" w:rsidRDefault="00F47E26">
      <w:pPr>
        <w:spacing w:line="600" w:lineRule="auto"/>
        <w:ind w:firstLine="720"/>
        <w:contextualSpacing/>
        <w:jc w:val="both"/>
        <w:rPr>
          <w:rFonts w:eastAsia="Times New Roman"/>
          <w:szCs w:val="24"/>
        </w:rPr>
      </w:pPr>
      <w:r>
        <w:rPr>
          <w:rFonts w:eastAsia="Times New Roman"/>
          <w:szCs w:val="24"/>
        </w:rPr>
        <w:t>6. Η</w:t>
      </w:r>
      <w:r>
        <w:rPr>
          <w:rFonts w:eastAsia="Times New Roman"/>
          <w:szCs w:val="24"/>
        </w:rPr>
        <w:t xml:space="preserve"> με αριθμό 587/13-3-2017 επίκαιρη ερώτηση του Βουλευτή Ηρακλείου της Δημοκρατικής Συμπαράταξης ΠΑΣΟΚ - 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Υποδομών και Μεταφορών, με θέμα το Υπουργείο διχοτομεί τον Βόρειο Οδικό Άξονα Κρήτης (ΒΟΑΚ). Σύγχυση και </w:t>
      </w:r>
      <w:r>
        <w:rPr>
          <w:rFonts w:eastAsia="Times New Roman"/>
          <w:szCs w:val="24"/>
        </w:rPr>
        <w:t>με τις αρμοδιότητες συντήρησης και ασφαλούς λειτουργίας του.</w:t>
      </w:r>
    </w:p>
    <w:p w14:paraId="71ACBE2A" w14:textId="77777777" w:rsidR="00055FED" w:rsidRDefault="00F47E26">
      <w:pPr>
        <w:spacing w:line="600" w:lineRule="auto"/>
        <w:ind w:firstLine="720"/>
        <w:contextualSpacing/>
        <w:jc w:val="both"/>
        <w:rPr>
          <w:rFonts w:eastAsia="Times New Roman"/>
          <w:szCs w:val="24"/>
        </w:rPr>
      </w:pPr>
      <w:r>
        <w:rPr>
          <w:rFonts w:eastAsia="Times New Roman"/>
          <w:szCs w:val="24"/>
        </w:rPr>
        <w:t>7. Η με αριθμό 596/13-3-2017 επίκαιρη ερώτηση της Βουλευτού Β΄ Αθηνών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Ελένης </w:t>
      </w:r>
      <w:proofErr w:type="spellStart"/>
      <w:r>
        <w:rPr>
          <w:rFonts w:eastAsia="Times New Roman"/>
          <w:szCs w:val="24"/>
        </w:rPr>
        <w:t>Ζαρούλια</w:t>
      </w:r>
      <w:proofErr w:type="spellEnd"/>
      <w:r>
        <w:rPr>
          <w:rFonts w:eastAsia="Times New Roman"/>
          <w:szCs w:val="24"/>
        </w:rPr>
        <w:t xml:space="preserve"> προς τον Υπουργό Εξωτερικών με θέμα</w:t>
      </w:r>
      <w:r>
        <w:rPr>
          <w:rFonts w:eastAsia="Times New Roman"/>
          <w:szCs w:val="24"/>
        </w:rPr>
        <w:t>:</w:t>
      </w:r>
      <w:r>
        <w:rPr>
          <w:rFonts w:eastAsia="Times New Roman"/>
          <w:szCs w:val="24"/>
        </w:rPr>
        <w:t xml:space="preserve"> «</w:t>
      </w:r>
      <w:r>
        <w:rPr>
          <w:rFonts w:eastAsia="Times New Roman"/>
          <w:szCs w:val="24"/>
        </w:rPr>
        <w:t xml:space="preserve">Η </w:t>
      </w:r>
      <w:r>
        <w:rPr>
          <w:rFonts w:eastAsia="Times New Roman"/>
          <w:szCs w:val="24"/>
        </w:rPr>
        <w:t>Παγκόσμια Τράπεζα «χαρίζει» το Α</w:t>
      </w:r>
      <w:r>
        <w:rPr>
          <w:rFonts w:eastAsia="Times New Roman"/>
          <w:szCs w:val="24"/>
        </w:rPr>
        <w:t>ιγαίο στην Τουρκία».</w:t>
      </w:r>
    </w:p>
    <w:p w14:paraId="71ACBE2B" w14:textId="77777777" w:rsidR="00055FED" w:rsidRDefault="00F47E26">
      <w:pPr>
        <w:spacing w:line="600" w:lineRule="auto"/>
        <w:ind w:firstLine="720"/>
        <w:contextualSpacing/>
        <w:jc w:val="both"/>
        <w:rPr>
          <w:rFonts w:eastAsia="Times New Roman"/>
          <w:szCs w:val="24"/>
        </w:rPr>
      </w:pPr>
      <w:r>
        <w:rPr>
          <w:rFonts w:eastAsia="Times New Roman"/>
          <w:szCs w:val="24"/>
        </w:rPr>
        <w:lastRenderedPageBreak/>
        <w:t xml:space="preserve">8. Η με αριθμό 591/13-3-2017 επίκαιρη ερώτηση του Βουλευτή Μαγνησίας της Νέας Δημοκρατίας κ. Χρήστου </w:t>
      </w:r>
      <w:proofErr w:type="spellStart"/>
      <w:r>
        <w:rPr>
          <w:rFonts w:eastAsia="Times New Roman"/>
          <w:szCs w:val="24"/>
        </w:rPr>
        <w:t>Μπουκώρου</w:t>
      </w:r>
      <w:proofErr w:type="spellEnd"/>
      <w:r>
        <w:rPr>
          <w:rFonts w:eastAsia="Times New Roman"/>
          <w:szCs w:val="24"/>
        </w:rPr>
        <w:t xml:space="preserve"> προς τον Υπουργό Υγείας, σχετικά με την υγειονομική εγκατάλειψη της Αλοννήσου.</w:t>
      </w:r>
    </w:p>
    <w:p w14:paraId="71ACBE2C" w14:textId="77777777" w:rsidR="00055FED" w:rsidRDefault="00F47E26">
      <w:pPr>
        <w:spacing w:line="600" w:lineRule="auto"/>
        <w:ind w:firstLine="720"/>
        <w:contextualSpacing/>
        <w:jc w:val="both"/>
        <w:rPr>
          <w:rFonts w:eastAsia="Times New Roman"/>
          <w:szCs w:val="24"/>
        </w:rPr>
      </w:pPr>
      <w:r>
        <w:rPr>
          <w:rFonts w:eastAsia="Times New Roman"/>
          <w:szCs w:val="24"/>
        </w:rPr>
        <w:t>9. Η με αριθμό 602/14-3-2017 επίκαιρη ερώτηση</w:t>
      </w:r>
      <w:r>
        <w:rPr>
          <w:rFonts w:eastAsia="Times New Roman"/>
          <w:szCs w:val="24"/>
        </w:rPr>
        <w:t xml:space="preserve"> του Βουλευτή Α</w:t>
      </w:r>
      <w:r>
        <w:rPr>
          <w:rFonts w:eastAsia="Times New Roman"/>
          <w:szCs w:val="24"/>
        </w:rPr>
        <w:t>΄</w:t>
      </w:r>
      <w:r>
        <w:rPr>
          <w:rFonts w:eastAsia="Times New Roman"/>
          <w:szCs w:val="24"/>
        </w:rPr>
        <w:t xml:space="preserve"> Θεσσαλονίκης του Κομμουνιστικού Κόμματος Ελλάδ</w:t>
      </w:r>
      <w:r>
        <w:rPr>
          <w:rFonts w:eastAsia="Times New Roman"/>
          <w:szCs w:val="24"/>
        </w:rPr>
        <w:t>α</w:t>
      </w:r>
      <w:r>
        <w:rPr>
          <w:rFonts w:eastAsia="Times New Roman"/>
          <w:szCs w:val="24"/>
        </w:rPr>
        <w:t>ς κ. Ιωάννη Δελή προς τον Υπουργό Παιδείας, Έρευνας και Θρησκευμάτων, σχετικά με τις άδειες των αναπληρωτών εκπαιδευτικών.</w:t>
      </w:r>
    </w:p>
    <w:p w14:paraId="71ACBE2D" w14:textId="77777777" w:rsidR="00055FED" w:rsidRDefault="00F47E26">
      <w:pPr>
        <w:spacing w:line="600" w:lineRule="auto"/>
        <w:ind w:firstLine="720"/>
        <w:contextualSpacing/>
        <w:jc w:val="both"/>
        <w:rPr>
          <w:rFonts w:eastAsia="Times New Roman"/>
          <w:szCs w:val="24"/>
        </w:rPr>
      </w:pPr>
      <w:r>
        <w:rPr>
          <w:rFonts w:eastAsia="Times New Roman"/>
          <w:szCs w:val="24"/>
        </w:rPr>
        <w:t>10. Η με αριθμό 577/9-3-2017 επίκαιρη ερώτηση του Ανεξάρτητου Βουλευτ</w:t>
      </w:r>
      <w:r>
        <w:rPr>
          <w:rFonts w:eastAsia="Times New Roman"/>
          <w:szCs w:val="24"/>
        </w:rPr>
        <w:t>ή Β</w:t>
      </w:r>
      <w:r>
        <w:rPr>
          <w:rFonts w:eastAsia="Times New Roman"/>
          <w:szCs w:val="24"/>
        </w:rPr>
        <w:t>΄</w:t>
      </w:r>
      <w:r>
        <w:rPr>
          <w:rFonts w:eastAsia="Times New Roman"/>
          <w:szCs w:val="24"/>
        </w:rPr>
        <w:t xml:space="preserve"> Αθηνών κ. Ευσταθίου Παναγούλη προς τον Υπουργό Εσωτερικών, σχετικά με την προκλητική χρήση χημικών σε διαδηλωτές παρά την πρόσφατη ρητή απαγόρευση της Κυβέρνησης και τη δέσμευση του Υπουργού.</w:t>
      </w:r>
    </w:p>
    <w:p w14:paraId="71ACBE2E" w14:textId="77777777" w:rsidR="00055FED" w:rsidRDefault="00F47E26">
      <w:pPr>
        <w:spacing w:line="600" w:lineRule="auto"/>
        <w:ind w:firstLine="720"/>
        <w:contextualSpacing/>
        <w:jc w:val="both"/>
        <w:rPr>
          <w:rFonts w:eastAsia="Times New Roman"/>
          <w:szCs w:val="24"/>
        </w:rPr>
      </w:pPr>
      <w:r>
        <w:rPr>
          <w:rFonts w:eastAsia="Times New Roman"/>
          <w:szCs w:val="24"/>
        </w:rPr>
        <w:t>11. Η με αριθμό 479/14-2-2017 επίκαιρη ερώτηση του Βουλευτή</w:t>
      </w:r>
      <w:r>
        <w:rPr>
          <w:rFonts w:eastAsia="Times New Roman"/>
          <w:szCs w:val="24"/>
        </w:rPr>
        <w:t xml:space="preserve"> Ευβοίας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Νικολάου Μίχου προς τον Υπουργό Περιβάλλοντος και Ενέργειας, σχετικά με την επιβάρυνση θαλάσσιων οικοσυστημάτων της Μεσογείου με ραδιενεργά απόβλητα. </w:t>
      </w:r>
    </w:p>
    <w:p w14:paraId="71ACBE2F" w14:textId="77777777" w:rsidR="00055FED" w:rsidRDefault="00F47E26">
      <w:pPr>
        <w:spacing w:line="600" w:lineRule="auto"/>
        <w:ind w:firstLine="720"/>
        <w:contextualSpacing/>
        <w:jc w:val="both"/>
        <w:rPr>
          <w:rFonts w:eastAsia="Times New Roman"/>
          <w:szCs w:val="24"/>
        </w:rPr>
      </w:pPr>
      <w:r>
        <w:rPr>
          <w:rFonts w:eastAsia="Times New Roman"/>
          <w:szCs w:val="24"/>
        </w:rPr>
        <w:lastRenderedPageBreak/>
        <w:t>12. Η με αριθμό 568/6-3-2017 επίκαιρη ερώτηση της Βουλευτού</w:t>
      </w:r>
      <w:r>
        <w:rPr>
          <w:rFonts w:eastAsia="Times New Roman"/>
          <w:szCs w:val="24"/>
        </w:rPr>
        <w:t xml:space="preserve"> Β</w:t>
      </w:r>
      <w:r>
        <w:rPr>
          <w:rFonts w:eastAsia="Times New Roman"/>
          <w:szCs w:val="24"/>
        </w:rPr>
        <w:t>΄</w:t>
      </w:r>
      <w:r>
        <w:rPr>
          <w:rFonts w:eastAsia="Times New Roman"/>
          <w:szCs w:val="24"/>
        </w:rPr>
        <w:t xml:space="preserve"> Αθηνών του Λαϊκού Συνδέσμου - Χρυσή Αυγή κ. Ελένης </w:t>
      </w:r>
      <w:proofErr w:type="spellStart"/>
      <w:r>
        <w:rPr>
          <w:rFonts w:eastAsia="Times New Roman"/>
          <w:szCs w:val="24"/>
        </w:rPr>
        <w:t>Ζαρούλια</w:t>
      </w:r>
      <w:proofErr w:type="spellEnd"/>
      <w:r>
        <w:rPr>
          <w:rFonts w:eastAsia="Times New Roman"/>
          <w:szCs w:val="24"/>
        </w:rPr>
        <w:t xml:space="preserve"> προς τον Υπουργό Εσωτερικών με θέμα</w:t>
      </w:r>
      <w:r>
        <w:rPr>
          <w:rFonts w:eastAsia="Times New Roman"/>
          <w:szCs w:val="24"/>
        </w:rPr>
        <w:t>:</w:t>
      </w:r>
      <w:r>
        <w:rPr>
          <w:rFonts w:eastAsia="Times New Roman"/>
          <w:szCs w:val="24"/>
        </w:rPr>
        <w:t xml:space="preserve"> «Ο Δήμος Καβάλας νομιμοποιεί το ψευδοκράτος σε τουριστική έκθεση στην Κωνσταντινούπολη».</w:t>
      </w:r>
    </w:p>
    <w:p w14:paraId="71ACBE30" w14:textId="77777777" w:rsidR="00055FED" w:rsidRDefault="00F47E26">
      <w:pPr>
        <w:spacing w:line="600" w:lineRule="auto"/>
        <w:ind w:firstLine="720"/>
        <w:contextualSpacing/>
        <w:jc w:val="both"/>
        <w:rPr>
          <w:rFonts w:eastAsia="Times New Roman"/>
          <w:szCs w:val="24"/>
        </w:rPr>
      </w:pPr>
      <w:r>
        <w:rPr>
          <w:rFonts w:eastAsia="Times New Roman"/>
          <w:szCs w:val="24"/>
        </w:rPr>
        <w:t>13. Η με αριθμό 569/7-3-2017 επίκαιρη ερώτηση του Βουλευτή Αργολίδ</w:t>
      </w:r>
      <w:r>
        <w:rPr>
          <w:rFonts w:eastAsia="Times New Roman"/>
          <w:szCs w:val="24"/>
        </w:rPr>
        <w:t>ας της Δημοκρατικής Συμπαράταξης ΠΑΣΟΚ - ΔΗΜΑΡ κ. Ιωάννη Μανιάτη προς τον Υπουργό Περιβάλλοντος και Ενέργειας, σχετικά με την ενεργοποίηση της απόφασης για την πιλοτική μελέτη της Ζώνης Οικιστικού Ελέγχου (ΖΟ</w:t>
      </w:r>
      <w:r>
        <w:rPr>
          <w:rFonts w:eastAsia="Times New Roman"/>
          <w:szCs w:val="24"/>
        </w:rPr>
        <w:t>Ε</w:t>
      </w:r>
      <w:r>
        <w:rPr>
          <w:rFonts w:eastAsia="Times New Roman"/>
          <w:szCs w:val="24"/>
        </w:rPr>
        <w:t>) του Άργους.</w:t>
      </w:r>
    </w:p>
    <w:p w14:paraId="71ACBE31" w14:textId="77777777" w:rsidR="00055FED" w:rsidRDefault="00F47E26">
      <w:pPr>
        <w:spacing w:line="600" w:lineRule="auto"/>
        <w:ind w:firstLine="720"/>
        <w:contextualSpacing/>
        <w:jc w:val="both"/>
        <w:rPr>
          <w:rFonts w:eastAsia="Times New Roman"/>
          <w:szCs w:val="24"/>
        </w:rPr>
      </w:pPr>
      <w:r>
        <w:rPr>
          <w:rFonts w:eastAsia="Times New Roman"/>
          <w:szCs w:val="24"/>
        </w:rPr>
        <w:t>14. Η με αριθμό 571/7-3-2017 επίκ</w:t>
      </w:r>
      <w:r>
        <w:rPr>
          <w:rFonts w:eastAsia="Times New Roman"/>
          <w:szCs w:val="24"/>
        </w:rPr>
        <w:t>αιρη ερώτηση του Ανεξάρτητου Βουλευτή Αχαΐας κ. Νικολάου Νικολόπουλου προς τον Υπουργό Οικονομίας και Ανάπτυξης, σχετικά με την υπόθεση της μπύρας και αν υπάρχουν επίορκοι στην Επιτροπή Ανταγωνισμού.</w:t>
      </w:r>
    </w:p>
    <w:p w14:paraId="71ACBE32" w14:textId="77777777" w:rsidR="00055FED" w:rsidRDefault="00F47E26">
      <w:pPr>
        <w:spacing w:line="600" w:lineRule="auto"/>
        <w:ind w:firstLine="720"/>
        <w:contextualSpacing/>
        <w:jc w:val="both"/>
        <w:rPr>
          <w:rFonts w:eastAsia="Times New Roman"/>
          <w:szCs w:val="24"/>
        </w:rPr>
      </w:pPr>
      <w:r>
        <w:rPr>
          <w:rFonts w:eastAsia="Times New Roman"/>
          <w:szCs w:val="24"/>
        </w:rPr>
        <w:t>15. Η με αριθμό 584/13-3-2017 επίκαιρη ερώτηση του Βουλε</w:t>
      </w:r>
      <w:r>
        <w:rPr>
          <w:rFonts w:eastAsia="Times New Roman"/>
          <w:szCs w:val="24"/>
        </w:rPr>
        <w:t>υτή Κιλκίς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Χρήστου Χατζησάββα προς τον Υπουργό Οικονομικών, σχετικά με </w:t>
      </w:r>
      <w:r>
        <w:rPr>
          <w:rFonts w:eastAsia="Times New Roman"/>
          <w:szCs w:val="24"/>
        </w:rPr>
        <w:lastRenderedPageBreak/>
        <w:t xml:space="preserve">την παράλογη εκποίηση της κερδοφόρας </w:t>
      </w:r>
      <w:r>
        <w:rPr>
          <w:rFonts w:eastAsia="Times New Roman"/>
          <w:szCs w:val="24"/>
        </w:rPr>
        <w:t xml:space="preserve">«ΕΓΝΑΤΙΑΣ ΟΔΟΥ </w:t>
      </w:r>
      <w:r>
        <w:rPr>
          <w:rFonts w:eastAsia="Times New Roman"/>
          <w:szCs w:val="24"/>
        </w:rPr>
        <w:t>Α.Ε.</w:t>
      </w:r>
      <w:r>
        <w:rPr>
          <w:rFonts w:eastAsia="Times New Roman"/>
          <w:szCs w:val="24"/>
        </w:rPr>
        <w:t>»</w:t>
      </w:r>
      <w:r>
        <w:rPr>
          <w:rFonts w:eastAsia="Times New Roman"/>
          <w:szCs w:val="24"/>
        </w:rPr>
        <w:t>.</w:t>
      </w:r>
    </w:p>
    <w:p w14:paraId="71ACBE33" w14:textId="77777777" w:rsidR="00055FED" w:rsidRDefault="00F47E26">
      <w:pPr>
        <w:spacing w:line="600" w:lineRule="auto"/>
        <w:ind w:firstLine="720"/>
        <w:contextualSpacing/>
        <w:jc w:val="both"/>
        <w:rPr>
          <w:rFonts w:eastAsia="Times New Roman"/>
          <w:szCs w:val="24"/>
        </w:rPr>
      </w:pPr>
      <w:r>
        <w:rPr>
          <w:rFonts w:eastAsia="Times New Roman"/>
          <w:szCs w:val="24"/>
        </w:rPr>
        <w:t>16. Η με αριθμό 576/7-3-2017 επίκαιρη ερώτηση του Βουλευτή Β</w:t>
      </w:r>
      <w:r>
        <w:rPr>
          <w:rFonts w:eastAsia="Times New Roman"/>
          <w:szCs w:val="24"/>
        </w:rPr>
        <w:t>΄</w:t>
      </w:r>
      <w:r>
        <w:rPr>
          <w:rFonts w:eastAsia="Times New Roman"/>
          <w:szCs w:val="24"/>
        </w:rPr>
        <w:t xml:space="preserve"> Θεσσαλονίκης των Ανεξάρτητω</w:t>
      </w:r>
      <w:r>
        <w:rPr>
          <w:rFonts w:eastAsia="Times New Roman"/>
          <w:szCs w:val="24"/>
        </w:rPr>
        <w:t xml:space="preserve">ν Ελλήνων κ. Γεωργίου Λαζαρίδη προς τον Υπουργό Περιβάλλοντος και Ενέργειας, σχετικά με τη στήριξη της απασχόλησης και της παραγωγής </w:t>
      </w:r>
      <w:r>
        <w:rPr>
          <w:rFonts w:eastAsia="Times New Roman"/>
          <w:szCs w:val="24"/>
        </w:rPr>
        <w:t>ε</w:t>
      </w:r>
      <w:r>
        <w:rPr>
          <w:rFonts w:eastAsia="Times New Roman"/>
          <w:szCs w:val="24"/>
        </w:rPr>
        <w:t xml:space="preserve">λληνικών </w:t>
      </w:r>
      <w:r>
        <w:rPr>
          <w:rFonts w:eastAsia="Times New Roman"/>
          <w:szCs w:val="24"/>
        </w:rPr>
        <w:t>β</w:t>
      </w:r>
      <w:r>
        <w:rPr>
          <w:rFonts w:eastAsia="Times New Roman"/>
          <w:szCs w:val="24"/>
        </w:rPr>
        <w:t>ιομηχανιών της χώρας.</w:t>
      </w:r>
    </w:p>
    <w:p w14:paraId="71ACBE34" w14:textId="77777777" w:rsidR="00055FED" w:rsidRDefault="00F47E26">
      <w:pPr>
        <w:spacing w:line="600" w:lineRule="auto"/>
        <w:ind w:firstLine="720"/>
        <w:contextualSpacing/>
        <w:jc w:val="both"/>
        <w:rPr>
          <w:rFonts w:eastAsia="Times New Roman"/>
          <w:szCs w:val="24"/>
        </w:rPr>
      </w:pPr>
      <w:r>
        <w:rPr>
          <w:rFonts w:eastAsia="Times New Roman"/>
          <w:szCs w:val="24"/>
        </w:rPr>
        <w:t>17. Η με αριθμό 582/13-3-2017 επίκαιρη ερώτηση του Βουλευτή Β</w:t>
      </w:r>
      <w:r>
        <w:rPr>
          <w:rFonts w:eastAsia="Times New Roman"/>
          <w:szCs w:val="24"/>
        </w:rPr>
        <w:t>΄</w:t>
      </w:r>
      <w:r>
        <w:rPr>
          <w:rFonts w:eastAsia="Times New Roman"/>
          <w:szCs w:val="24"/>
        </w:rPr>
        <w:t xml:space="preserve"> Πειραι</w:t>
      </w:r>
      <w:r>
        <w:rPr>
          <w:rFonts w:eastAsia="Times New Roman"/>
          <w:szCs w:val="24"/>
        </w:rPr>
        <w:t>ώς</w:t>
      </w:r>
      <w:r>
        <w:rPr>
          <w:rFonts w:eastAsia="Times New Roman"/>
          <w:szCs w:val="24"/>
        </w:rPr>
        <w:t xml:space="preserve"> των Ανεξαρτήτων Ελλήνων κ. Δημητρίου Καμμένου προς τον Υπουργό Εσωτερικών, σχετικά με την ύπαρξη μόλις τεσσάρων ραντάρ ταχύτητας στο εθνικό δίκτυο της χώρας. </w:t>
      </w:r>
    </w:p>
    <w:p w14:paraId="71ACBE35"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14:paraId="71ACBE36" w14:textId="77777777" w:rsidR="00055FED" w:rsidRDefault="00F47E26">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71ACBE37"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Η πρώτη με αριθ</w:t>
      </w:r>
      <w:r>
        <w:rPr>
          <w:rFonts w:eastAsia="Times New Roman" w:cs="Times New Roman"/>
          <w:szCs w:val="24"/>
        </w:rPr>
        <w:t xml:space="preserve">μό 629/21-3-2017 επίκαιρη ερώτηση πρώτου κύκλου της Βουλευτού Αχαΐας του Συνασπισμού Ριζοσπαστικής Αριστεράς κ. </w:t>
      </w:r>
      <w:r>
        <w:rPr>
          <w:rFonts w:eastAsia="Times New Roman" w:cs="Times New Roman"/>
          <w:bCs/>
          <w:szCs w:val="24"/>
        </w:rPr>
        <w:t>Αθανασίας Αναγνωστοπούλου</w:t>
      </w:r>
      <w:r>
        <w:rPr>
          <w:rFonts w:eastAsia="Times New Roman" w:cs="Times New Roman"/>
          <w:szCs w:val="24"/>
        </w:rPr>
        <w:t xml:space="preserve"> προς τον Υπουργό </w:t>
      </w:r>
      <w:r>
        <w:rPr>
          <w:rFonts w:eastAsia="Times New Roman" w:cs="Times New Roman"/>
          <w:bCs/>
          <w:szCs w:val="24"/>
        </w:rPr>
        <w:t xml:space="preserve">Δικαιοσύνης, Διαφάνειας και Ανθρωπίνων Δικαιωμάτων, </w:t>
      </w:r>
      <w:r>
        <w:rPr>
          <w:rFonts w:eastAsia="Times New Roman" w:cs="Times New Roman"/>
          <w:szCs w:val="24"/>
        </w:rPr>
        <w:t>σχετικά με τη βελτίωση του νομοθετικού πλαισίου γ</w:t>
      </w:r>
      <w:r>
        <w:rPr>
          <w:rFonts w:eastAsia="Times New Roman" w:cs="Times New Roman"/>
          <w:szCs w:val="24"/>
        </w:rPr>
        <w:t xml:space="preserve">ια την </w:t>
      </w:r>
      <w:r>
        <w:rPr>
          <w:rFonts w:eastAsia="Times New Roman" w:cs="Times New Roman"/>
          <w:szCs w:val="24"/>
        </w:rPr>
        <w:lastRenderedPageBreak/>
        <w:t>ακούσια νοσηλεία ψυχικά ασθενών, δεν θα συζητηθεί λόγω αναρμοδιότητας. Αρμόδιο είναι το Υπουργείο Υγείας.</w:t>
      </w:r>
    </w:p>
    <w:p w14:paraId="71ACBE38"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με αριθμό 621/20-3-2017 επίκαιρη ερώτηση πρώτου κύκλου του Βουλευτή Δράμας της Νέας Δημοκρατίας κ. </w:t>
      </w:r>
      <w:r>
        <w:rPr>
          <w:rFonts w:eastAsia="Times New Roman" w:cs="Times New Roman"/>
          <w:bCs/>
          <w:szCs w:val="24"/>
        </w:rPr>
        <w:t>Δημητρίου Κυριαζίδη</w:t>
      </w:r>
      <w:r>
        <w:rPr>
          <w:rFonts w:eastAsia="Times New Roman" w:cs="Times New Roman"/>
          <w:szCs w:val="24"/>
        </w:rPr>
        <w:t xml:space="preserve"> προς τον Υπουρ</w:t>
      </w:r>
      <w:r>
        <w:rPr>
          <w:rFonts w:eastAsia="Times New Roman" w:cs="Times New Roman"/>
          <w:szCs w:val="24"/>
        </w:rPr>
        <w:t>γό</w:t>
      </w:r>
      <w:r>
        <w:rPr>
          <w:rFonts w:eastAsia="Times New Roman" w:cs="Times New Roman"/>
          <w:bCs/>
          <w:szCs w:val="24"/>
        </w:rPr>
        <w:t xml:space="preserve"> Υποδομών και Μεταφορών, </w:t>
      </w:r>
      <w:r>
        <w:rPr>
          <w:rFonts w:eastAsia="Times New Roman" w:cs="Times New Roman"/>
          <w:szCs w:val="24"/>
        </w:rPr>
        <w:t>σχετικά με την υλοποίηση του κάθετου οδικού άξονα Δράμας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Αμφίπολης, δεν θα συζητηθεί λόγω απουσίας του κ. </w:t>
      </w:r>
      <w:proofErr w:type="spellStart"/>
      <w:r>
        <w:rPr>
          <w:rFonts w:eastAsia="Times New Roman" w:cs="Times New Roman"/>
          <w:szCs w:val="24"/>
        </w:rPr>
        <w:t>Σπίρτζη</w:t>
      </w:r>
      <w:proofErr w:type="spellEnd"/>
      <w:r>
        <w:rPr>
          <w:rFonts w:eastAsia="Times New Roman" w:cs="Times New Roman"/>
          <w:szCs w:val="24"/>
        </w:rPr>
        <w:t xml:space="preserve"> στο εξωτερικό.</w:t>
      </w:r>
    </w:p>
    <w:p w14:paraId="71ACBE39"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Η πέμπτη με αριθμό 639/21-3-2017 επίκαιρη ερώτηση πρώτ</w:t>
      </w:r>
      <w:r>
        <w:rPr>
          <w:rFonts w:eastAsia="Times New Roman" w:cs="Times New Roman"/>
          <w:szCs w:val="24"/>
        </w:rPr>
        <w:t>ου</w:t>
      </w:r>
      <w:r>
        <w:rPr>
          <w:rFonts w:eastAsia="Times New Roman" w:cs="Times New Roman"/>
          <w:szCs w:val="24"/>
        </w:rPr>
        <w:t xml:space="preserve"> κύκλου του Βουλευτή Β΄ Αθηνών του Κομμουν</w:t>
      </w:r>
      <w:r>
        <w:rPr>
          <w:rFonts w:eastAsia="Times New Roman" w:cs="Times New Roman"/>
          <w:szCs w:val="24"/>
        </w:rPr>
        <w:t>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szCs w:val="24"/>
        </w:rPr>
        <w:t xml:space="preserve"> προς την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 xml:space="preserve">σχετικά με την ανασύσταση των Οργανισμών Εργατικής Κατοικίας και Εργατικής Εστίας, δεν θα συζητηθεί λόγω απουσίας της κ. </w:t>
      </w:r>
      <w:proofErr w:type="spellStart"/>
      <w:r>
        <w:rPr>
          <w:rFonts w:eastAsia="Times New Roman" w:cs="Times New Roman"/>
          <w:szCs w:val="24"/>
        </w:rPr>
        <w:t>Αχτσιόγλου</w:t>
      </w:r>
      <w:proofErr w:type="spellEnd"/>
      <w:r>
        <w:rPr>
          <w:rFonts w:eastAsia="Times New Roman" w:cs="Times New Roman"/>
          <w:szCs w:val="24"/>
        </w:rPr>
        <w:t xml:space="preserve"> στο </w:t>
      </w:r>
      <w:r>
        <w:rPr>
          <w:rFonts w:eastAsia="Times New Roman" w:cs="Times New Roman"/>
          <w:szCs w:val="24"/>
        </w:rPr>
        <w:t>εξωτερικό.</w:t>
      </w:r>
    </w:p>
    <w:p w14:paraId="71ACBE3A"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Η τρίτη με αριθμό 626/20-3-2017 επίκαιρη ερώτηση δεύτερου κύκλου του Βουλευτή Αρκαδίας της Δημοκρατικής Συμπαράταξης ΠΑΣΟΚ – ΔΗΜΑΡ κ. </w:t>
      </w:r>
      <w:r>
        <w:rPr>
          <w:rFonts w:eastAsia="Times New Roman" w:cs="Times New Roman"/>
          <w:bCs/>
          <w:szCs w:val="24"/>
        </w:rPr>
        <w:t>Οδυσσέα Κωνσταντινόπουλου</w:t>
      </w:r>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σχετικά με το στάδιο υλοποίησης της επένδυσης του πρώην</w:t>
      </w:r>
      <w:r>
        <w:rPr>
          <w:rFonts w:eastAsia="Times New Roman" w:cs="Times New Roman"/>
          <w:szCs w:val="24"/>
        </w:rPr>
        <w:t xml:space="preserve"> αεροδρομίου του Ελληνικού και </w:t>
      </w:r>
      <w:r>
        <w:rPr>
          <w:rFonts w:eastAsia="Times New Roman" w:cs="Times New Roman"/>
          <w:szCs w:val="24"/>
        </w:rPr>
        <w:lastRenderedPageBreak/>
        <w:t xml:space="preserve">την παράδοσή του στον επενδυτή, δεν θα συζητηθεί λόγω απουσίας του κ. Ευκλείδη </w:t>
      </w:r>
      <w:proofErr w:type="spellStart"/>
      <w:r>
        <w:rPr>
          <w:rFonts w:eastAsia="Times New Roman" w:cs="Times New Roman"/>
          <w:szCs w:val="24"/>
        </w:rPr>
        <w:t>Τσακαλώτου</w:t>
      </w:r>
      <w:proofErr w:type="spellEnd"/>
      <w:r>
        <w:rPr>
          <w:rFonts w:eastAsia="Times New Roman" w:cs="Times New Roman"/>
          <w:szCs w:val="24"/>
        </w:rPr>
        <w:t xml:space="preserve"> στο εξωτερικό.</w:t>
      </w:r>
    </w:p>
    <w:p w14:paraId="71ACBE3B"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Η τρίτη με αριθμό 619/20-3-2017 επίκαιρη ερώτηση πρώτου κύκλου της Βουλευτού Αττικής της Δημοκρατικής Συμπαράταξης ΠΑΣΟΚ</w:t>
      </w:r>
      <w:r>
        <w:rPr>
          <w:rFonts w:eastAsia="Times New Roman" w:cs="Times New Roman"/>
          <w:szCs w:val="24"/>
        </w:rPr>
        <w:t xml:space="preserve"> – ΔΗΜΑΡ κ. </w:t>
      </w:r>
      <w:r>
        <w:rPr>
          <w:rFonts w:eastAsia="Times New Roman" w:cs="Times New Roman"/>
          <w:bCs/>
          <w:szCs w:val="24"/>
        </w:rPr>
        <w:t>Παρασκευής</w:t>
      </w:r>
      <w:r>
        <w:rPr>
          <w:rFonts w:eastAsia="Times New Roman" w:cs="Times New Roman"/>
          <w:szCs w:val="24"/>
        </w:rPr>
        <w:t xml:space="preserve"> </w:t>
      </w:r>
      <w:proofErr w:type="spellStart"/>
      <w:r>
        <w:rPr>
          <w:rFonts w:eastAsia="Times New Roman" w:cs="Times New Roman"/>
          <w:bCs/>
          <w:szCs w:val="24"/>
        </w:rPr>
        <w:t>Χριστοφιλοπούλου</w:t>
      </w:r>
      <w:proofErr w:type="spellEnd"/>
      <w:r>
        <w:rPr>
          <w:rFonts w:eastAsia="Times New Roman" w:cs="Times New Roman"/>
          <w:szCs w:val="24"/>
        </w:rPr>
        <w:t xml:space="preserve"> προς τον Υπουργό </w:t>
      </w:r>
      <w:r>
        <w:rPr>
          <w:rFonts w:eastAsia="Times New Roman" w:cs="Times New Roman"/>
          <w:bCs/>
          <w:szCs w:val="24"/>
        </w:rPr>
        <w:t xml:space="preserve">Παιδείας, Έρευνας και Θρησκευμάτων, </w:t>
      </w:r>
      <w:r>
        <w:rPr>
          <w:rFonts w:eastAsia="Times New Roman" w:cs="Times New Roman"/>
          <w:szCs w:val="24"/>
        </w:rPr>
        <w:t>σχετικά με τον επανακαθορισμό των εισακτέων στην τριτοβάθμια εκπαίδευση με βάση ακαδημαϊκά και ορθολογικά κριτήρια, δεν θα συζητηθεί λόγω κωλύματος του αρμοδίου Υπ</w:t>
      </w:r>
      <w:r>
        <w:rPr>
          <w:rFonts w:eastAsia="Times New Roman" w:cs="Times New Roman"/>
          <w:szCs w:val="24"/>
        </w:rPr>
        <w:t>ουργού και θα επαναπροσδιορισθεί για συζήτηση.</w:t>
      </w:r>
    </w:p>
    <w:p w14:paraId="71ACBE3C" w14:textId="77777777" w:rsidR="00055FED" w:rsidRDefault="00F47E26">
      <w:pPr>
        <w:spacing w:line="600" w:lineRule="auto"/>
        <w:ind w:firstLine="720"/>
        <w:contextualSpacing/>
        <w:jc w:val="both"/>
        <w:rPr>
          <w:rFonts w:eastAsia="Times New Roman" w:cs="Times New Roman"/>
          <w:bCs/>
        </w:rPr>
      </w:pPr>
      <w:r>
        <w:rPr>
          <w:rFonts w:eastAsia="Times New Roman" w:cs="Times New Roman"/>
          <w:bCs/>
          <w:shd w:val="clear" w:color="auto" w:fill="FFFFFF"/>
        </w:rPr>
        <w:t xml:space="preserve">Η έκτη με αριθμό </w:t>
      </w:r>
      <w:r>
        <w:rPr>
          <w:rFonts w:eastAsia="Times New Roman" w:cs="Times New Roman"/>
          <w:bCs/>
        </w:rPr>
        <w:t>620/20-3-2017 επίκαιρη ερώτηση πρώτου κύκλου του Βουλευτή Αττικής των Ανεξαρτήτων Ελλήνων κ.</w:t>
      </w:r>
      <w:r>
        <w:rPr>
          <w:rFonts w:eastAsia="Times New Roman" w:cs="Times New Roman"/>
          <w:bCs/>
          <w:shd w:val="clear" w:color="auto" w:fill="FFFFFF"/>
        </w:rPr>
        <w:t xml:space="preserve"> </w:t>
      </w:r>
      <w:r>
        <w:rPr>
          <w:rFonts w:eastAsia="Times New Roman" w:cs="Times New Roman"/>
        </w:rPr>
        <w:t xml:space="preserve">Κωνσταντίνου </w:t>
      </w:r>
      <w:proofErr w:type="spellStart"/>
      <w:r>
        <w:rPr>
          <w:rFonts w:eastAsia="Times New Roman" w:cs="Times New Roman"/>
        </w:rPr>
        <w:t>Κατσίκη</w:t>
      </w:r>
      <w:proofErr w:type="spellEnd"/>
      <w:r>
        <w:rPr>
          <w:rFonts w:eastAsia="Times New Roman" w:cs="Times New Roman"/>
          <w:bCs/>
          <w:shd w:val="clear" w:color="auto" w:fill="FFFFFF"/>
        </w:rPr>
        <w:t xml:space="preserve"> </w:t>
      </w:r>
      <w:r>
        <w:rPr>
          <w:rFonts w:eastAsia="Times New Roman" w:cs="Times New Roman"/>
          <w:bCs/>
        </w:rPr>
        <w:t>προς τον Υπουργό</w:t>
      </w:r>
      <w:r>
        <w:rPr>
          <w:rFonts w:eastAsia="Times New Roman" w:cs="Times New Roman"/>
          <w:bCs/>
          <w:shd w:val="clear" w:color="auto" w:fill="FFFFFF"/>
        </w:rPr>
        <w:t xml:space="preserve"> </w:t>
      </w:r>
      <w:r>
        <w:rPr>
          <w:rFonts w:eastAsia="Times New Roman" w:cs="Times New Roman"/>
        </w:rPr>
        <w:t>Εσωτερικών,</w:t>
      </w:r>
      <w:r>
        <w:rPr>
          <w:rFonts w:eastAsia="Times New Roman" w:cs="Times New Roman"/>
          <w:bCs/>
          <w:shd w:val="clear" w:color="auto" w:fill="FFFFFF"/>
        </w:rPr>
        <w:t xml:space="preserve"> </w:t>
      </w:r>
      <w:r>
        <w:rPr>
          <w:rFonts w:eastAsia="Times New Roman" w:cs="Times New Roman"/>
          <w:bCs/>
        </w:rPr>
        <w:t xml:space="preserve">σχετικά με την αποζημίωση των ιδιοκτητών των </w:t>
      </w:r>
      <w:proofErr w:type="spellStart"/>
      <w:r>
        <w:rPr>
          <w:rFonts w:eastAsia="Times New Roman" w:cs="Times New Roman"/>
          <w:bCs/>
        </w:rPr>
        <w:t>απαλλοτριωθεισών</w:t>
      </w:r>
      <w:proofErr w:type="spellEnd"/>
      <w:r>
        <w:rPr>
          <w:rFonts w:eastAsia="Times New Roman" w:cs="Times New Roman"/>
          <w:bCs/>
        </w:rPr>
        <w:t xml:space="preserve"> εκτάσεων για την κατασκευή Χώρου Υγειονομικής Ταφής Αποβλήτων (ΧΥΤΑ) Δυτικής Αττικής,</w:t>
      </w:r>
      <w:r>
        <w:rPr>
          <w:rFonts w:eastAsia="Times New Roman" w:cs="Times New Roman"/>
          <w:bCs/>
          <w:shd w:val="clear" w:color="auto" w:fill="FFFFFF"/>
        </w:rPr>
        <w:t xml:space="preserve"> δεν θα συζητηθεί λόγω κωλύματος του κυρίου Υπουργού, του κ. Παναγιώτη Σκουρλέτη, </w:t>
      </w:r>
      <w:r>
        <w:rPr>
          <w:rFonts w:eastAsia="Times New Roman" w:cs="Times New Roman"/>
          <w:bCs/>
          <w:shd w:val="clear" w:color="auto" w:fill="FFFFFF"/>
        </w:rPr>
        <w:t xml:space="preserve">λόγω </w:t>
      </w:r>
      <w:r>
        <w:rPr>
          <w:rFonts w:eastAsia="Times New Roman" w:cs="Times New Roman"/>
          <w:bCs/>
          <w:shd w:val="clear" w:color="auto" w:fill="FFFFFF"/>
        </w:rPr>
        <w:t>ανειλημμέν</w:t>
      </w:r>
      <w:r>
        <w:rPr>
          <w:rFonts w:eastAsia="Times New Roman" w:cs="Times New Roman"/>
          <w:bCs/>
          <w:shd w:val="clear" w:color="auto" w:fill="FFFFFF"/>
        </w:rPr>
        <w:t>ων</w:t>
      </w:r>
      <w:r>
        <w:rPr>
          <w:rFonts w:eastAsia="Times New Roman" w:cs="Times New Roman"/>
          <w:bCs/>
          <w:shd w:val="clear" w:color="auto" w:fill="FFFFFF"/>
        </w:rPr>
        <w:t xml:space="preserve"> υποχρεώσε</w:t>
      </w:r>
      <w:r>
        <w:rPr>
          <w:rFonts w:eastAsia="Times New Roman" w:cs="Times New Roman"/>
          <w:bCs/>
          <w:shd w:val="clear" w:color="auto" w:fill="FFFFFF"/>
        </w:rPr>
        <w:t>ων</w:t>
      </w:r>
      <w:r>
        <w:rPr>
          <w:rFonts w:eastAsia="Times New Roman" w:cs="Times New Roman"/>
          <w:bCs/>
          <w:shd w:val="clear" w:color="auto" w:fill="FFFFFF"/>
        </w:rPr>
        <w:t>.</w:t>
      </w:r>
    </w:p>
    <w:p w14:paraId="71ACBE3D" w14:textId="77777777" w:rsidR="00055FED" w:rsidRDefault="00F47E26">
      <w:pPr>
        <w:spacing w:line="600" w:lineRule="auto"/>
        <w:ind w:firstLine="720"/>
        <w:contextualSpacing/>
        <w:jc w:val="both"/>
        <w:rPr>
          <w:rFonts w:eastAsia="Times New Roman" w:cs="Times New Roman"/>
          <w:bCs/>
        </w:rPr>
      </w:pPr>
      <w:r>
        <w:rPr>
          <w:rFonts w:eastAsia="Times New Roman" w:cs="Times New Roman"/>
          <w:bCs/>
        </w:rPr>
        <w:lastRenderedPageBreak/>
        <w:t>Η έβδομη με αριθμό 625/20-3-2017 επίκαιρη</w:t>
      </w:r>
      <w:r>
        <w:rPr>
          <w:rFonts w:eastAsia="Times New Roman" w:cs="Times New Roman"/>
          <w:bCs/>
        </w:rPr>
        <w:t xml:space="preserve"> ερώτηση πρώτου κύκλου της Βουλευτού Β΄ Πειραι</w:t>
      </w:r>
      <w:r>
        <w:rPr>
          <w:rFonts w:eastAsia="Times New Roman" w:cs="Times New Roman"/>
          <w:bCs/>
        </w:rPr>
        <w:t>ώς</w:t>
      </w:r>
      <w:r>
        <w:rPr>
          <w:rFonts w:eastAsia="Times New Roman" w:cs="Times New Roman"/>
          <w:bCs/>
        </w:rPr>
        <w:t xml:space="preserve"> της Ένωσης Κεντρώων κ</w:t>
      </w:r>
      <w:r>
        <w:rPr>
          <w:rFonts w:eastAsia="Times New Roman" w:cs="Times New Roman"/>
          <w:bCs/>
        </w:rPr>
        <w:t>.</w:t>
      </w:r>
      <w:r>
        <w:rPr>
          <w:rFonts w:eastAsia="Times New Roman" w:cs="Times New Roman"/>
          <w:bCs/>
          <w:shd w:val="clear" w:color="auto" w:fill="FFFFFF"/>
        </w:rPr>
        <w:t xml:space="preserve"> </w:t>
      </w:r>
      <w:r>
        <w:rPr>
          <w:rFonts w:eastAsia="Times New Roman" w:cs="Times New Roman"/>
        </w:rPr>
        <w:t xml:space="preserve">Θεοδώρας </w:t>
      </w:r>
      <w:proofErr w:type="spellStart"/>
      <w:r>
        <w:rPr>
          <w:rFonts w:eastAsia="Times New Roman" w:cs="Times New Roman"/>
        </w:rPr>
        <w:t>Μεγαλοοικονόμου</w:t>
      </w:r>
      <w:proofErr w:type="spellEnd"/>
      <w:r>
        <w:rPr>
          <w:rFonts w:eastAsia="Times New Roman" w:cs="Times New Roman"/>
          <w:bCs/>
          <w:shd w:val="clear" w:color="auto" w:fill="FFFFFF"/>
        </w:rPr>
        <w:t xml:space="preserve"> </w:t>
      </w:r>
      <w:r>
        <w:rPr>
          <w:rFonts w:eastAsia="Times New Roman" w:cs="Times New Roman"/>
          <w:bCs/>
        </w:rPr>
        <w:t>προς τον Υπουργό</w:t>
      </w:r>
      <w:r>
        <w:rPr>
          <w:rFonts w:eastAsia="Times New Roman" w:cs="Times New Roman"/>
          <w:bCs/>
          <w:shd w:val="clear" w:color="auto" w:fill="FFFFFF"/>
        </w:rPr>
        <w:t xml:space="preserve"> </w:t>
      </w:r>
      <w:r>
        <w:rPr>
          <w:rFonts w:eastAsia="Times New Roman" w:cs="Times New Roman"/>
        </w:rPr>
        <w:t>Εσωτερικών,</w:t>
      </w:r>
      <w:r>
        <w:rPr>
          <w:rFonts w:eastAsia="Times New Roman" w:cs="Times New Roman"/>
          <w:bCs/>
          <w:shd w:val="clear" w:color="auto" w:fill="FFFFFF"/>
        </w:rPr>
        <w:t xml:space="preserve"> </w:t>
      </w:r>
      <w:r>
        <w:rPr>
          <w:rFonts w:eastAsia="Times New Roman" w:cs="Times New Roman"/>
          <w:bCs/>
        </w:rPr>
        <w:t xml:space="preserve">σχετικά με την καταβολή των δεδουλευμένων των συμβασιούχων, σε αρκετούς </w:t>
      </w:r>
      <w:r>
        <w:rPr>
          <w:rFonts w:eastAsia="Times New Roman" w:cs="Times New Roman"/>
          <w:bCs/>
        </w:rPr>
        <w:t>δ</w:t>
      </w:r>
      <w:r>
        <w:rPr>
          <w:rFonts w:eastAsia="Times New Roman" w:cs="Times New Roman"/>
          <w:bCs/>
        </w:rPr>
        <w:t xml:space="preserve">ήμους της </w:t>
      </w:r>
      <w:r>
        <w:rPr>
          <w:rFonts w:eastAsia="Times New Roman" w:cs="Times New Roman"/>
          <w:bCs/>
        </w:rPr>
        <w:t>χ</w:t>
      </w:r>
      <w:r>
        <w:rPr>
          <w:rFonts w:eastAsia="Times New Roman" w:cs="Times New Roman"/>
          <w:bCs/>
        </w:rPr>
        <w:t xml:space="preserve">ώρας, </w:t>
      </w:r>
      <w:r>
        <w:rPr>
          <w:rFonts w:eastAsia="Times New Roman" w:cs="Times New Roman"/>
          <w:bCs/>
          <w:shd w:val="clear" w:color="auto" w:fill="FFFFFF"/>
        </w:rPr>
        <w:t>δεν θα συζητηθεί λόγω κωλύματος του κυρί</w:t>
      </w:r>
      <w:r>
        <w:rPr>
          <w:rFonts w:eastAsia="Times New Roman" w:cs="Times New Roman"/>
          <w:bCs/>
          <w:shd w:val="clear" w:color="auto" w:fill="FFFFFF"/>
        </w:rPr>
        <w:t xml:space="preserve">ου Υπουργού, του κ. Παναγιώτη Σκουρλέτη, </w:t>
      </w:r>
      <w:r>
        <w:rPr>
          <w:rFonts w:eastAsia="Times New Roman" w:cs="Times New Roman"/>
          <w:bCs/>
          <w:shd w:val="clear" w:color="auto" w:fill="FFFFFF"/>
        </w:rPr>
        <w:t xml:space="preserve">λόγω </w:t>
      </w:r>
      <w:r>
        <w:rPr>
          <w:rFonts w:eastAsia="Times New Roman" w:cs="Times New Roman"/>
          <w:bCs/>
          <w:shd w:val="clear" w:color="auto" w:fill="FFFFFF"/>
        </w:rPr>
        <w:t>ανειλημμέν</w:t>
      </w:r>
      <w:r>
        <w:rPr>
          <w:rFonts w:eastAsia="Times New Roman" w:cs="Times New Roman"/>
          <w:bCs/>
          <w:shd w:val="clear" w:color="auto" w:fill="FFFFFF"/>
        </w:rPr>
        <w:t>ων</w:t>
      </w:r>
      <w:r>
        <w:rPr>
          <w:rFonts w:eastAsia="Times New Roman" w:cs="Times New Roman"/>
          <w:bCs/>
          <w:shd w:val="clear" w:color="auto" w:fill="FFFFFF"/>
        </w:rPr>
        <w:t xml:space="preserve"> υποχρεώσε</w:t>
      </w:r>
      <w:r>
        <w:rPr>
          <w:rFonts w:eastAsia="Times New Roman" w:cs="Times New Roman"/>
          <w:bCs/>
          <w:shd w:val="clear" w:color="auto" w:fill="FFFFFF"/>
        </w:rPr>
        <w:t>ων</w:t>
      </w:r>
      <w:r>
        <w:rPr>
          <w:rFonts w:eastAsia="Times New Roman" w:cs="Times New Roman"/>
          <w:bCs/>
          <w:shd w:val="clear" w:color="auto" w:fill="FFFFFF"/>
        </w:rPr>
        <w:t>.</w:t>
      </w:r>
    </w:p>
    <w:p w14:paraId="71ACBE3E" w14:textId="77777777" w:rsidR="00055FED" w:rsidRDefault="00F47E26">
      <w:pPr>
        <w:spacing w:line="600" w:lineRule="auto"/>
        <w:ind w:firstLine="720"/>
        <w:contextualSpacing/>
        <w:jc w:val="both"/>
        <w:rPr>
          <w:rFonts w:eastAsia="Times New Roman" w:cs="Times New Roman"/>
          <w:bCs/>
        </w:rPr>
      </w:pPr>
      <w:r>
        <w:rPr>
          <w:rFonts w:eastAsia="Times New Roman" w:cs="Times New Roman"/>
          <w:bCs/>
          <w:shd w:val="clear" w:color="auto" w:fill="FFFFFF"/>
        </w:rPr>
        <w:t xml:space="preserve">Επίσης, </w:t>
      </w:r>
      <w:r>
        <w:rPr>
          <w:rFonts w:eastAsia="Times New Roman" w:cs="Times New Roman"/>
          <w:bCs/>
        </w:rPr>
        <w:t>η δεύτερη με αριθμό 622/20-3-2017 επίκαιρη ερώτηση δεύτερου κύκλου του Βουλευτή Μαγνησίας της Νέας Δημοκρατίας κ.</w:t>
      </w:r>
      <w:r>
        <w:rPr>
          <w:rFonts w:eastAsia="Times New Roman" w:cs="Times New Roman"/>
          <w:bCs/>
          <w:shd w:val="clear" w:color="auto" w:fill="FFFFFF"/>
        </w:rPr>
        <w:t xml:space="preserve"> </w:t>
      </w:r>
      <w:r>
        <w:rPr>
          <w:rFonts w:eastAsia="Times New Roman" w:cs="Times New Roman"/>
        </w:rPr>
        <w:t xml:space="preserve">Χρήστου </w:t>
      </w:r>
      <w:proofErr w:type="spellStart"/>
      <w:r>
        <w:rPr>
          <w:rFonts w:eastAsia="Times New Roman" w:cs="Times New Roman"/>
        </w:rPr>
        <w:t>Μπουκώρου</w:t>
      </w:r>
      <w:proofErr w:type="spellEnd"/>
      <w:r>
        <w:rPr>
          <w:rFonts w:eastAsia="Times New Roman" w:cs="Times New Roman"/>
          <w:bCs/>
          <w:shd w:val="clear" w:color="auto" w:fill="FFFFFF"/>
        </w:rPr>
        <w:t xml:space="preserve"> </w:t>
      </w:r>
      <w:r>
        <w:rPr>
          <w:rFonts w:eastAsia="Times New Roman" w:cs="Times New Roman"/>
          <w:bCs/>
        </w:rPr>
        <w:t>προς τον Υπουργό</w:t>
      </w:r>
      <w:r>
        <w:rPr>
          <w:rFonts w:eastAsia="Times New Roman" w:cs="Times New Roman"/>
          <w:bCs/>
          <w:shd w:val="clear" w:color="auto" w:fill="FFFFFF"/>
        </w:rPr>
        <w:t xml:space="preserve"> </w:t>
      </w:r>
      <w:r>
        <w:rPr>
          <w:rFonts w:eastAsia="Times New Roman" w:cs="Times New Roman"/>
        </w:rPr>
        <w:t>Εσωτερικών,</w:t>
      </w:r>
      <w:r>
        <w:rPr>
          <w:rFonts w:eastAsia="Times New Roman" w:cs="Times New Roman"/>
          <w:bCs/>
          <w:shd w:val="clear" w:color="auto" w:fill="FFFFFF"/>
        </w:rPr>
        <w:t xml:space="preserve"> </w:t>
      </w:r>
      <w:r>
        <w:rPr>
          <w:rFonts w:eastAsia="Times New Roman" w:cs="Times New Roman"/>
          <w:bCs/>
        </w:rPr>
        <w:t xml:space="preserve">σχετικά με την </w:t>
      </w:r>
      <w:r>
        <w:rPr>
          <w:rFonts w:eastAsia="Times New Roman" w:cs="Times New Roman"/>
          <w:bCs/>
        </w:rPr>
        <w:t xml:space="preserve">πληρωμή της μεταφοράς μαθητών μέσω ειδικών μαθητικών δελτίων με δημόσια συγκοινωνία, </w:t>
      </w:r>
      <w:r>
        <w:rPr>
          <w:rFonts w:eastAsia="Times New Roman" w:cs="Times New Roman"/>
          <w:bCs/>
          <w:shd w:val="clear" w:color="auto" w:fill="FFFFFF"/>
        </w:rPr>
        <w:t xml:space="preserve">δεν θα συζητηθεί λόγω κωλύματος του κυρίου Υπουργού, του κ. Παναγιώτη Σκουρλέτη, </w:t>
      </w:r>
      <w:r>
        <w:rPr>
          <w:rFonts w:eastAsia="Times New Roman" w:cs="Times New Roman"/>
          <w:bCs/>
          <w:shd w:val="clear" w:color="auto" w:fill="FFFFFF"/>
        </w:rPr>
        <w:t xml:space="preserve">λόγω </w:t>
      </w:r>
      <w:r>
        <w:rPr>
          <w:rFonts w:eastAsia="Times New Roman" w:cs="Times New Roman"/>
          <w:bCs/>
          <w:shd w:val="clear" w:color="auto" w:fill="FFFFFF"/>
        </w:rPr>
        <w:t>ανειλημμέν</w:t>
      </w:r>
      <w:r>
        <w:rPr>
          <w:rFonts w:eastAsia="Times New Roman" w:cs="Times New Roman"/>
          <w:bCs/>
          <w:shd w:val="clear" w:color="auto" w:fill="FFFFFF"/>
        </w:rPr>
        <w:t>ων</w:t>
      </w:r>
      <w:r>
        <w:rPr>
          <w:rFonts w:eastAsia="Times New Roman" w:cs="Times New Roman"/>
          <w:bCs/>
          <w:shd w:val="clear" w:color="auto" w:fill="FFFFFF"/>
        </w:rPr>
        <w:t xml:space="preserve"> υποχρεώσε</w:t>
      </w:r>
      <w:r>
        <w:rPr>
          <w:rFonts w:eastAsia="Times New Roman" w:cs="Times New Roman"/>
          <w:bCs/>
          <w:shd w:val="clear" w:color="auto" w:fill="FFFFFF"/>
        </w:rPr>
        <w:t>ων</w:t>
      </w:r>
      <w:r>
        <w:rPr>
          <w:rFonts w:eastAsia="Times New Roman" w:cs="Times New Roman"/>
          <w:bCs/>
          <w:shd w:val="clear" w:color="auto" w:fill="FFFFFF"/>
        </w:rPr>
        <w:t>.</w:t>
      </w:r>
    </w:p>
    <w:p w14:paraId="71ACBE3F" w14:textId="77777777" w:rsidR="00055FED" w:rsidRDefault="00F47E26">
      <w:pPr>
        <w:spacing w:line="600" w:lineRule="auto"/>
        <w:ind w:firstLine="720"/>
        <w:contextualSpacing/>
        <w:jc w:val="both"/>
        <w:rPr>
          <w:rFonts w:eastAsia="Times New Roman" w:cs="Times New Roman"/>
          <w:bCs/>
        </w:rPr>
      </w:pPr>
      <w:r>
        <w:rPr>
          <w:rFonts w:eastAsia="Times New Roman" w:cs="Times New Roman"/>
          <w:bCs/>
        </w:rPr>
        <w:t>Τέλος, η πέμπτη με αριθμό 633/21-3-2017 επίκαιρη ερώτηση δε</w:t>
      </w:r>
      <w:r>
        <w:rPr>
          <w:rFonts w:eastAsia="Times New Roman" w:cs="Times New Roman"/>
          <w:bCs/>
        </w:rPr>
        <w:t>ύτερου κύκλου του ανεξάρτητου Βουλευτή Αχαΐας κ.</w:t>
      </w:r>
      <w:r>
        <w:rPr>
          <w:rFonts w:eastAsia="Times New Roman" w:cs="Times New Roman"/>
          <w:bCs/>
          <w:shd w:val="clear" w:color="auto" w:fill="FFFFFF"/>
        </w:rPr>
        <w:t xml:space="preserve"> </w:t>
      </w:r>
      <w:r>
        <w:rPr>
          <w:rFonts w:eastAsia="Times New Roman" w:cs="Times New Roman"/>
        </w:rPr>
        <w:t>Νικολάου Νικολόπουλου</w:t>
      </w:r>
      <w:r>
        <w:rPr>
          <w:rFonts w:eastAsia="Times New Roman" w:cs="Times New Roman"/>
          <w:bCs/>
          <w:shd w:val="clear" w:color="auto" w:fill="FFFFFF"/>
        </w:rPr>
        <w:t xml:space="preserve"> </w:t>
      </w:r>
      <w:r>
        <w:rPr>
          <w:rFonts w:eastAsia="Times New Roman" w:cs="Times New Roman"/>
          <w:bCs/>
        </w:rPr>
        <w:t xml:space="preserve">προς τον Υπουργό </w:t>
      </w:r>
      <w:r>
        <w:rPr>
          <w:rFonts w:eastAsia="Times New Roman" w:cs="Times New Roman"/>
        </w:rPr>
        <w:t>Ψηφιακής Πολιτικής, Τηλεπικοινωνιών και Ενημέρωσης,</w:t>
      </w:r>
      <w:r>
        <w:rPr>
          <w:rFonts w:eastAsia="Times New Roman" w:cs="Times New Roman"/>
          <w:bCs/>
          <w:shd w:val="clear" w:color="auto" w:fill="FFFFFF"/>
        </w:rPr>
        <w:t xml:space="preserve"> </w:t>
      </w:r>
      <w:r>
        <w:rPr>
          <w:rFonts w:eastAsia="Times New Roman" w:cs="Times New Roman"/>
          <w:bCs/>
        </w:rPr>
        <w:t>με θέμα</w:t>
      </w:r>
      <w:r>
        <w:rPr>
          <w:rFonts w:eastAsia="Times New Roman" w:cs="Times New Roman"/>
          <w:bCs/>
        </w:rPr>
        <w:t>:</w:t>
      </w:r>
      <w:r>
        <w:rPr>
          <w:rFonts w:eastAsia="Times New Roman" w:cs="Times New Roman"/>
          <w:bCs/>
        </w:rPr>
        <w:t xml:space="preserve"> «καθυστερεί εξοργι</w:t>
      </w:r>
      <w:r>
        <w:rPr>
          <w:rFonts w:eastAsia="Times New Roman" w:cs="Times New Roman"/>
          <w:bCs/>
        </w:rPr>
        <w:lastRenderedPageBreak/>
        <w:t xml:space="preserve">στικά και με δόλο (;) ο διαγωνισμός </w:t>
      </w:r>
      <w:proofErr w:type="spellStart"/>
      <w:r>
        <w:rPr>
          <w:rFonts w:eastAsia="Times New Roman" w:cs="Times New Roman"/>
          <w:bCs/>
        </w:rPr>
        <w:t>αδειοδότησης</w:t>
      </w:r>
      <w:proofErr w:type="spellEnd"/>
      <w:r>
        <w:rPr>
          <w:rFonts w:eastAsia="Times New Roman" w:cs="Times New Roman"/>
          <w:bCs/>
        </w:rPr>
        <w:t xml:space="preserve"> των τηλεοπτικών σταθμών», δεν θα συζητηθ</w:t>
      </w:r>
      <w:r>
        <w:rPr>
          <w:rFonts w:eastAsia="Times New Roman" w:cs="Times New Roman"/>
          <w:bCs/>
        </w:rPr>
        <w:t>εί λόγω κωλύματος του κυρίου Υπουργού, του κ. Παππά, λόγω φόρτου εργασίας.</w:t>
      </w:r>
    </w:p>
    <w:p w14:paraId="71ACBE40" w14:textId="77777777" w:rsidR="00055FED" w:rsidRDefault="00F47E26">
      <w:pPr>
        <w:spacing w:line="600" w:lineRule="auto"/>
        <w:ind w:firstLine="720"/>
        <w:contextualSpacing/>
        <w:jc w:val="both"/>
        <w:rPr>
          <w:rFonts w:eastAsia="Times New Roman" w:cs="Times New Roman"/>
          <w:bCs/>
        </w:rPr>
      </w:pPr>
      <w:r>
        <w:rPr>
          <w:rFonts w:eastAsia="Times New Roman" w:cs="Times New Roman"/>
          <w:bCs/>
          <w:shd w:val="clear" w:color="auto" w:fill="FFFFFF"/>
        </w:rPr>
        <w:t>Θα συζητηθεί</w:t>
      </w:r>
      <w:r>
        <w:rPr>
          <w:rFonts w:eastAsia="Times New Roman" w:cs="Times New Roman"/>
          <w:bCs/>
          <w:shd w:val="clear" w:color="auto" w:fill="FFFFFF"/>
        </w:rPr>
        <w:t xml:space="preserve"> η τέταρτη με αριθμό </w:t>
      </w:r>
      <w:r>
        <w:rPr>
          <w:rFonts w:eastAsia="Times New Roman" w:cs="Times New Roman"/>
          <w:bCs/>
        </w:rPr>
        <w:t>640/21-3-2017 επίκαιρη ερώτηση δεύτερου κύκλου του Βουλευτή Αιτωλοακαρνανίας του Κομμουνιστικού Κόμματος Ελλάδ</w:t>
      </w:r>
      <w:r>
        <w:rPr>
          <w:rFonts w:eastAsia="Times New Roman" w:cs="Times New Roman"/>
          <w:bCs/>
        </w:rPr>
        <w:t>α</w:t>
      </w:r>
      <w:r>
        <w:rPr>
          <w:rFonts w:eastAsia="Times New Roman" w:cs="Times New Roman"/>
          <w:bCs/>
        </w:rPr>
        <w:t>ς κ.</w:t>
      </w:r>
      <w:r>
        <w:rPr>
          <w:rFonts w:eastAsia="Times New Roman" w:cs="Times New Roman"/>
          <w:bCs/>
          <w:shd w:val="clear" w:color="auto" w:fill="FFFFFF"/>
        </w:rPr>
        <w:t xml:space="preserve"> </w:t>
      </w:r>
      <w:r>
        <w:rPr>
          <w:rFonts w:eastAsia="Times New Roman" w:cs="Times New Roman"/>
        </w:rPr>
        <w:t>Νικολάου Μωραΐτη</w:t>
      </w:r>
      <w:r>
        <w:rPr>
          <w:rFonts w:eastAsia="Times New Roman" w:cs="Times New Roman"/>
          <w:bCs/>
          <w:shd w:val="clear" w:color="auto" w:fill="FFFFFF"/>
        </w:rPr>
        <w:t xml:space="preserve"> </w:t>
      </w:r>
      <w:r>
        <w:rPr>
          <w:rFonts w:eastAsia="Times New Roman" w:cs="Times New Roman"/>
          <w:bCs/>
        </w:rPr>
        <w:t xml:space="preserve">προς την </w:t>
      </w:r>
      <w:r>
        <w:rPr>
          <w:rFonts w:eastAsia="Times New Roman" w:cs="Times New Roman"/>
          <w:bCs/>
        </w:rPr>
        <w:t>Υπουργό</w:t>
      </w:r>
      <w:r>
        <w:rPr>
          <w:rFonts w:eastAsia="Times New Roman" w:cs="Times New Roman"/>
          <w:bCs/>
          <w:shd w:val="clear" w:color="auto" w:fill="FFFFFF"/>
        </w:rPr>
        <w:t xml:space="preserve"> </w:t>
      </w:r>
      <w:r>
        <w:rPr>
          <w:rFonts w:eastAsia="Times New Roman" w:cs="Times New Roman"/>
        </w:rPr>
        <w:t>Πολιτισμού και Αθλητισμού,</w:t>
      </w:r>
      <w:r>
        <w:rPr>
          <w:rFonts w:eastAsia="Times New Roman" w:cs="Times New Roman"/>
          <w:bCs/>
          <w:shd w:val="clear" w:color="auto" w:fill="FFFFFF"/>
        </w:rPr>
        <w:t xml:space="preserve"> </w:t>
      </w:r>
      <w:r>
        <w:rPr>
          <w:rFonts w:eastAsia="Times New Roman" w:cs="Times New Roman"/>
          <w:bCs/>
        </w:rPr>
        <w:t xml:space="preserve">σχετικά με την κάλυψη των αναγκών με προσωπικό φύλαξης, ώστε να επαναλειτουργήσει το Μουσείο </w:t>
      </w:r>
      <w:proofErr w:type="spellStart"/>
      <w:r>
        <w:rPr>
          <w:rFonts w:eastAsia="Times New Roman" w:cs="Times New Roman"/>
          <w:bCs/>
        </w:rPr>
        <w:t>Θυρρείου</w:t>
      </w:r>
      <w:proofErr w:type="spellEnd"/>
      <w:r>
        <w:rPr>
          <w:rFonts w:eastAsia="Times New Roman" w:cs="Times New Roman"/>
          <w:bCs/>
        </w:rPr>
        <w:t xml:space="preserve"> του Δήμου </w:t>
      </w:r>
      <w:proofErr w:type="spellStart"/>
      <w:r>
        <w:rPr>
          <w:rFonts w:eastAsia="Times New Roman" w:cs="Times New Roman"/>
          <w:bCs/>
        </w:rPr>
        <w:t>Ακτίου</w:t>
      </w:r>
      <w:proofErr w:type="spellEnd"/>
      <w:r>
        <w:rPr>
          <w:rFonts w:eastAsia="Times New Roman" w:cs="Times New Roman"/>
          <w:bCs/>
        </w:rPr>
        <w:t xml:space="preserve"> </w:t>
      </w:r>
      <w:r>
        <w:rPr>
          <w:rFonts w:eastAsia="Times New Roman" w:cs="Times New Roman"/>
          <w:bCs/>
        </w:rPr>
        <w:t>-</w:t>
      </w:r>
      <w:r>
        <w:rPr>
          <w:rFonts w:eastAsia="Times New Roman" w:cs="Times New Roman"/>
          <w:bCs/>
        </w:rPr>
        <w:t xml:space="preserve"> </w:t>
      </w:r>
      <w:r>
        <w:rPr>
          <w:rFonts w:eastAsia="Times New Roman" w:cs="Times New Roman"/>
          <w:bCs/>
        </w:rPr>
        <w:t>Βόνιτσας.</w:t>
      </w:r>
    </w:p>
    <w:p w14:paraId="71ACBE41" w14:textId="77777777" w:rsidR="00055FED" w:rsidRDefault="00F47E26">
      <w:pPr>
        <w:spacing w:line="600" w:lineRule="auto"/>
        <w:ind w:firstLine="720"/>
        <w:contextualSpacing/>
        <w:jc w:val="both"/>
        <w:rPr>
          <w:rFonts w:eastAsia="Times New Roman" w:cs="Times New Roman"/>
          <w:bCs/>
          <w:shd w:val="clear" w:color="auto" w:fill="FFFFFF"/>
        </w:rPr>
      </w:pPr>
      <w:r>
        <w:rPr>
          <w:rFonts w:eastAsia="Times New Roman" w:cs="Times New Roman"/>
          <w:bCs/>
        </w:rPr>
        <w:t xml:space="preserve">Κύριε Μωραΐτη, έχετε τον λόγο για δύο λεπτά. </w:t>
      </w:r>
    </w:p>
    <w:p w14:paraId="71ACBE42" w14:textId="77777777" w:rsidR="00055FED" w:rsidRDefault="00F47E26">
      <w:pPr>
        <w:spacing w:line="600" w:lineRule="auto"/>
        <w:ind w:firstLine="720"/>
        <w:contextualSpacing/>
        <w:jc w:val="both"/>
        <w:rPr>
          <w:rFonts w:eastAsia="Times New Roman"/>
          <w:bCs/>
          <w:shd w:val="clear" w:color="auto" w:fill="FFFFFF"/>
        </w:rPr>
      </w:pPr>
      <w:r>
        <w:rPr>
          <w:rFonts w:eastAsia="Times New Roman" w:cs="Times New Roman"/>
          <w:b/>
          <w:bCs/>
          <w:shd w:val="clear" w:color="auto" w:fill="FFFFFF"/>
        </w:rPr>
        <w:t>ΝΙΚΟΛΑΟΣ ΜΩΡΑΪΤΗΣ:</w:t>
      </w:r>
      <w:r>
        <w:rPr>
          <w:rFonts w:eastAsia="Times New Roman" w:cs="Times New Roman"/>
          <w:bCs/>
          <w:shd w:val="clear" w:color="auto" w:fill="FFFFFF"/>
        </w:rPr>
        <w:t xml:space="preserve"> </w:t>
      </w:r>
      <w:r>
        <w:rPr>
          <w:rFonts w:eastAsia="Times New Roman"/>
          <w:bCs/>
          <w:shd w:val="clear" w:color="auto" w:fill="FFFFFF"/>
        </w:rPr>
        <w:t>Ευχαριστώ, κυρία Πρόεδρε.</w:t>
      </w:r>
      <w:r>
        <w:rPr>
          <w:rFonts w:eastAsia="Times New Roman"/>
          <w:bCs/>
          <w:shd w:val="clear" w:color="auto" w:fill="FFFFFF"/>
        </w:rPr>
        <w:t xml:space="preserve"> </w:t>
      </w:r>
    </w:p>
    <w:p w14:paraId="71ACBE43" w14:textId="77777777" w:rsidR="00055FED" w:rsidRDefault="00F47E26">
      <w:pPr>
        <w:spacing w:line="600" w:lineRule="auto"/>
        <w:ind w:firstLine="720"/>
        <w:contextualSpacing/>
        <w:jc w:val="both"/>
        <w:rPr>
          <w:rFonts w:eastAsia="Times New Roman" w:cs="Times New Roman"/>
          <w:bCs/>
        </w:rPr>
      </w:pPr>
      <w:r>
        <w:rPr>
          <w:rFonts w:eastAsia="Times New Roman"/>
          <w:bCs/>
          <w:shd w:val="clear" w:color="auto" w:fill="FFFFFF"/>
        </w:rPr>
        <w:t>Μ</w:t>
      </w:r>
      <w:r>
        <w:rPr>
          <w:rFonts w:eastAsia="Times New Roman" w:cs="Times New Roman"/>
          <w:bCs/>
          <w:shd w:val="clear" w:color="auto" w:fill="FFFFFF"/>
        </w:rPr>
        <w:t xml:space="preserve">εταφέρουμε, κυρία Υπουργέ, την οργή και την αγανάκτηση των κατοίκων της περιοχής του χωριού </w:t>
      </w:r>
      <w:proofErr w:type="spellStart"/>
      <w:r>
        <w:rPr>
          <w:rFonts w:eastAsia="Times New Roman" w:cs="Times New Roman"/>
          <w:bCs/>
        </w:rPr>
        <w:t>Θυρρείου</w:t>
      </w:r>
      <w:proofErr w:type="spellEnd"/>
      <w:r>
        <w:rPr>
          <w:rFonts w:eastAsia="Times New Roman" w:cs="Times New Roman"/>
          <w:bCs/>
        </w:rPr>
        <w:t xml:space="preserve"> του Δήμου </w:t>
      </w:r>
      <w:proofErr w:type="spellStart"/>
      <w:r>
        <w:rPr>
          <w:rFonts w:eastAsia="Times New Roman" w:cs="Times New Roman"/>
          <w:bCs/>
        </w:rPr>
        <w:t>Ακτίου</w:t>
      </w:r>
      <w:proofErr w:type="spellEnd"/>
      <w:r>
        <w:rPr>
          <w:rFonts w:eastAsia="Times New Roman" w:cs="Times New Roman"/>
          <w:bCs/>
        </w:rPr>
        <w:t xml:space="preserve"> </w:t>
      </w:r>
      <w:r>
        <w:rPr>
          <w:rFonts w:eastAsia="Times New Roman" w:cs="Times New Roman"/>
          <w:bCs/>
        </w:rPr>
        <w:t xml:space="preserve">-Βόνιτσας του Νομού Αιτωλοακαρνανίας, όπου βρίσκεται το </w:t>
      </w:r>
      <w:r>
        <w:rPr>
          <w:rFonts w:eastAsia="Times New Roman" w:cs="Times New Roman"/>
          <w:bCs/>
        </w:rPr>
        <w:t>μ</w:t>
      </w:r>
      <w:r>
        <w:rPr>
          <w:rFonts w:eastAsia="Times New Roman" w:cs="Times New Roman"/>
          <w:bCs/>
        </w:rPr>
        <w:t xml:space="preserve">ουσείο που </w:t>
      </w:r>
      <w:r>
        <w:rPr>
          <w:rFonts w:eastAsia="Times New Roman"/>
          <w:bCs/>
        </w:rPr>
        <w:t>είναι</w:t>
      </w:r>
      <w:r>
        <w:rPr>
          <w:rFonts w:eastAsia="Times New Roman" w:cs="Times New Roman"/>
          <w:bCs/>
        </w:rPr>
        <w:t xml:space="preserve"> κλειστό για τέσσερα χρόνια, δύο χρόνια με </w:t>
      </w:r>
      <w:r>
        <w:rPr>
          <w:rFonts w:eastAsia="Times New Roman"/>
          <w:bCs/>
        </w:rPr>
        <w:t>συγκυβέρνηση</w:t>
      </w:r>
      <w:r>
        <w:rPr>
          <w:rFonts w:eastAsia="Times New Roman" w:cs="Times New Roman"/>
          <w:bCs/>
        </w:rPr>
        <w:t xml:space="preserve"> Νέας Δ</w:t>
      </w:r>
      <w:r>
        <w:rPr>
          <w:rFonts w:eastAsia="Times New Roman" w:cs="Times New Roman"/>
          <w:bCs/>
        </w:rPr>
        <w:t xml:space="preserve">ημοκρατίας </w:t>
      </w:r>
      <w:r>
        <w:rPr>
          <w:rFonts w:eastAsia="Times New Roman"/>
          <w:bCs/>
        </w:rPr>
        <w:t xml:space="preserve">– </w:t>
      </w:r>
      <w:r>
        <w:rPr>
          <w:rFonts w:eastAsia="Times New Roman" w:cs="Times New Roman"/>
          <w:bCs/>
        </w:rPr>
        <w:t xml:space="preserve">ΠΑΣΟΚ και δύο χρόνια με </w:t>
      </w:r>
      <w:r>
        <w:rPr>
          <w:rFonts w:eastAsia="Times New Roman"/>
          <w:bCs/>
        </w:rPr>
        <w:t>Κυβέρνηση</w:t>
      </w:r>
      <w:r>
        <w:rPr>
          <w:rFonts w:eastAsia="Times New Roman" w:cs="Times New Roman"/>
          <w:bCs/>
        </w:rPr>
        <w:t xml:space="preserve"> ΣΥΡΙΖΑ </w:t>
      </w:r>
      <w:r>
        <w:rPr>
          <w:rFonts w:eastAsia="Times New Roman"/>
          <w:bCs/>
        </w:rPr>
        <w:t xml:space="preserve">– </w:t>
      </w:r>
      <w:r>
        <w:rPr>
          <w:rFonts w:eastAsia="Times New Roman" w:cs="Times New Roman"/>
          <w:bCs/>
        </w:rPr>
        <w:t>ΑΝΕΛ.</w:t>
      </w:r>
    </w:p>
    <w:p w14:paraId="71ACBE44" w14:textId="77777777" w:rsidR="00055FED" w:rsidRDefault="00F47E26">
      <w:pPr>
        <w:spacing w:line="600" w:lineRule="auto"/>
        <w:ind w:firstLine="720"/>
        <w:contextualSpacing/>
        <w:jc w:val="both"/>
        <w:rPr>
          <w:rFonts w:eastAsia="Times New Roman" w:cs="Times New Roman"/>
          <w:bCs/>
        </w:rPr>
      </w:pPr>
      <w:r>
        <w:rPr>
          <w:rFonts w:eastAsia="Times New Roman" w:cs="Times New Roman"/>
          <w:bCs/>
        </w:rPr>
        <w:t xml:space="preserve">Όλα τα προηγούμενα χρόνια οι κυβερνώντες δεν μιλούσαν για κλείσιμο. Απεναντίας, έδιναν υποσχέσεις ότι θα γίνει η συντήρηση του υπάρχοντος κτηρίου και ότι θα γίνει επέκταση του </w:t>
      </w:r>
      <w:r>
        <w:rPr>
          <w:rFonts w:eastAsia="Times New Roman" w:cs="Times New Roman"/>
          <w:bCs/>
        </w:rPr>
        <w:lastRenderedPageBreak/>
        <w:t xml:space="preserve">εκθεσιακού χώρου, </w:t>
      </w:r>
      <w:r>
        <w:rPr>
          <w:rFonts w:eastAsia="Times New Roman" w:cs="Times New Roman"/>
          <w:bCs/>
        </w:rPr>
        <w:t xml:space="preserve">ώστε να στεγαστούν τα ευρήματα γενικότερα της περιοχής. Γιατί μιλάμε για ένα </w:t>
      </w:r>
      <w:r>
        <w:rPr>
          <w:rFonts w:eastAsia="Times New Roman" w:cs="Times New Roman"/>
          <w:bCs/>
        </w:rPr>
        <w:t>μ</w:t>
      </w:r>
      <w:r>
        <w:rPr>
          <w:rFonts w:eastAsia="Times New Roman" w:cs="Times New Roman"/>
          <w:bCs/>
        </w:rPr>
        <w:t xml:space="preserve">ουσείο, που </w:t>
      </w:r>
      <w:r>
        <w:rPr>
          <w:rFonts w:eastAsia="Times New Roman"/>
          <w:bCs/>
        </w:rPr>
        <w:t>έχει</w:t>
      </w:r>
      <w:r>
        <w:rPr>
          <w:rFonts w:eastAsia="Times New Roman" w:cs="Times New Roman"/>
          <w:bCs/>
        </w:rPr>
        <w:t xml:space="preserve"> κατασκευαστεί πάνω από μισό αιώνα, σχεδόν εξήντα χρόνια τώρα, και προφανώς ήταν άλλες οι προδιαγραφές και σήμερα δεν καλύπτει όλες αυτές τις ανάγκες. </w:t>
      </w:r>
    </w:p>
    <w:p w14:paraId="71ACBE45" w14:textId="77777777" w:rsidR="00055FED" w:rsidRDefault="00F47E26">
      <w:pPr>
        <w:spacing w:line="600" w:lineRule="auto"/>
        <w:ind w:firstLine="720"/>
        <w:contextualSpacing/>
        <w:jc w:val="both"/>
        <w:rPr>
          <w:rFonts w:eastAsia="Times New Roman" w:cs="Times New Roman"/>
          <w:bCs/>
        </w:rPr>
      </w:pPr>
      <w:r>
        <w:rPr>
          <w:rFonts w:eastAsia="Times New Roman" w:cs="Times New Roman"/>
          <w:bCs/>
        </w:rPr>
        <w:t>Παρά τις υ</w:t>
      </w:r>
      <w:r>
        <w:rPr>
          <w:rFonts w:eastAsia="Times New Roman" w:cs="Times New Roman"/>
          <w:bCs/>
        </w:rPr>
        <w:t xml:space="preserve">ποσχέσεις που δίνονταν κατά καιρούς, όχι μόνο δεν έγινε η συντήρηση και η επέκταση του κτηρίου, απεναντίας, ένα ωραίο πρωί έγινε το κλείσιμο του </w:t>
      </w:r>
      <w:r>
        <w:rPr>
          <w:rFonts w:eastAsia="Times New Roman" w:cs="Times New Roman"/>
          <w:bCs/>
        </w:rPr>
        <w:t>μ</w:t>
      </w:r>
      <w:r>
        <w:rPr>
          <w:rFonts w:eastAsia="Times New Roman" w:cs="Times New Roman"/>
          <w:bCs/>
        </w:rPr>
        <w:t xml:space="preserve">ουσείου. </w:t>
      </w:r>
    </w:p>
    <w:p w14:paraId="71ACBE46" w14:textId="77777777" w:rsidR="00055FED" w:rsidRDefault="00F47E26">
      <w:pPr>
        <w:spacing w:line="600" w:lineRule="auto"/>
        <w:ind w:firstLine="720"/>
        <w:contextualSpacing/>
        <w:jc w:val="both"/>
        <w:rPr>
          <w:rFonts w:eastAsia="Times New Roman" w:cs="Times New Roman"/>
          <w:bCs/>
        </w:rPr>
      </w:pPr>
      <w:r>
        <w:rPr>
          <w:rFonts w:eastAsia="Times New Roman" w:cs="Times New Roman"/>
          <w:bCs/>
        </w:rPr>
        <w:t xml:space="preserve">Πάντα, βέβαια, οι κυβερνώντες </w:t>
      </w:r>
      <w:r>
        <w:rPr>
          <w:rFonts w:eastAsia="Times New Roman"/>
          <w:bCs/>
        </w:rPr>
        <w:t>–</w:t>
      </w:r>
      <w:r>
        <w:rPr>
          <w:rFonts w:eastAsia="Times New Roman" w:cs="Times New Roman"/>
          <w:bCs/>
        </w:rPr>
        <w:t>και πρέπει να το τονίσουμε</w:t>
      </w:r>
      <w:r>
        <w:rPr>
          <w:rFonts w:eastAsia="Times New Roman"/>
          <w:bCs/>
        </w:rPr>
        <w:t>–</w:t>
      </w:r>
      <w:r>
        <w:rPr>
          <w:rFonts w:eastAsia="Times New Roman" w:cs="Times New Roman"/>
          <w:bCs/>
        </w:rPr>
        <w:t xml:space="preserve"> με απύθμενο θράσος και υποκρισία επικαλούνταν λόγους ασφάλειας για τα ευρήματα που βρίσκονταν στην περιοχή, τα οποία δεν ανακαλύπτονταν βέβαια με ανασκαφές </w:t>
      </w:r>
      <w:r>
        <w:rPr>
          <w:rFonts w:eastAsia="Times New Roman"/>
          <w:bCs/>
        </w:rPr>
        <w:t>–</w:t>
      </w:r>
      <w:r>
        <w:rPr>
          <w:rFonts w:eastAsia="Times New Roman" w:cs="Times New Roman"/>
          <w:bCs/>
        </w:rPr>
        <w:t xml:space="preserve">και εδώ </w:t>
      </w:r>
      <w:r>
        <w:rPr>
          <w:rFonts w:eastAsia="Times New Roman"/>
          <w:bCs/>
        </w:rPr>
        <w:t>είναι</w:t>
      </w:r>
      <w:r>
        <w:rPr>
          <w:rFonts w:eastAsia="Times New Roman" w:cs="Times New Roman"/>
          <w:bCs/>
        </w:rPr>
        <w:t xml:space="preserve"> ευθύνη της πολιτείας που δεν φροντίζει να γίνουν ανασκαφές</w:t>
      </w:r>
      <w:r>
        <w:rPr>
          <w:rFonts w:eastAsia="Times New Roman"/>
          <w:bCs/>
        </w:rPr>
        <w:t>–</w:t>
      </w:r>
      <w:r>
        <w:rPr>
          <w:rFonts w:eastAsia="Times New Roman" w:cs="Times New Roman"/>
          <w:bCs/>
        </w:rPr>
        <w:t xml:space="preserve"> αλλά </w:t>
      </w:r>
      <w:r>
        <w:rPr>
          <w:rFonts w:eastAsia="Times New Roman"/>
          <w:bCs/>
        </w:rPr>
        <w:t>έ</w:t>
      </w:r>
      <w:r>
        <w:rPr>
          <w:rFonts w:eastAsia="Times New Roman" w:cs="Times New Roman"/>
          <w:bCs/>
        </w:rPr>
        <w:t>ρχονταν στην επιφά</w:t>
      </w:r>
      <w:r>
        <w:rPr>
          <w:rFonts w:eastAsia="Times New Roman" w:cs="Times New Roman"/>
          <w:bCs/>
        </w:rPr>
        <w:t xml:space="preserve">νεια μετά από κάποια έργα που έκαναν ο </w:t>
      </w:r>
      <w:r>
        <w:rPr>
          <w:rFonts w:eastAsia="Times New Roman" w:cs="Times New Roman"/>
          <w:bCs/>
        </w:rPr>
        <w:t>δ</w:t>
      </w:r>
      <w:r>
        <w:rPr>
          <w:rFonts w:eastAsia="Times New Roman" w:cs="Times New Roman"/>
          <w:bCs/>
        </w:rPr>
        <w:t xml:space="preserve">ήμος, η πρώην </w:t>
      </w:r>
      <w:r>
        <w:rPr>
          <w:rFonts w:eastAsia="Times New Roman" w:cs="Times New Roman"/>
          <w:bCs/>
        </w:rPr>
        <w:t>κ</w:t>
      </w:r>
      <w:r>
        <w:rPr>
          <w:rFonts w:eastAsia="Times New Roman" w:cs="Times New Roman"/>
          <w:bCs/>
        </w:rPr>
        <w:t xml:space="preserve">οινότητα, όπως η διάνοιξη δρόμων και οι εκσκαφές κάποιων οικοδομών. Πρόκειται για ευρήματα τα οποία ήταν μεγάλης αξίας και, επικαλούμενοι λόγους ασφάλειας, τα έπαιρναν και τα πήγαιναν σε άλλο μουσείο, </w:t>
      </w:r>
      <w:r>
        <w:rPr>
          <w:rFonts w:eastAsia="Times New Roman" w:cs="Times New Roman"/>
          <w:bCs/>
        </w:rPr>
        <w:t>παρ</w:t>
      </w:r>
      <w:r>
        <w:rPr>
          <w:rFonts w:eastAsia="Times New Roman" w:cs="Times New Roman"/>
          <w:bCs/>
        </w:rPr>
        <w:t xml:space="preserve">’ </w:t>
      </w:r>
      <w:r>
        <w:rPr>
          <w:rFonts w:eastAsia="Times New Roman" w:cs="Times New Roman"/>
          <w:bCs/>
        </w:rPr>
        <w:t xml:space="preserve">ότι έπρεπε να στεγαστούν στον φυσικό τους χώρο, στο Μουσείο </w:t>
      </w:r>
      <w:proofErr w:type="spellStart"/>
      <w:r>
        <w:rPr>
          <w:rFonts w:eastAsia="Times New Roman" w:cs="Times New Roman"/>
          <w:bCs/>
        </w:rPr>
        <w:t>Θυρρείου</w:t>
      </w:r>
      <w:proofErr w:type="spellEnd"/>
      <w:r>
        <w:rPr>
          <w:rFonts w:eastAsia="Times New Roman" w:cs="Times New Roman"/>
          <w:bCs/>
        </w:rPr>
        <w:t xml:space="preserve">. </w:t>
      </w:r>
    </w:p>
    <w:p w14:paraId="71ACBE47" w14:textId="77777777" w:rsidR="00055FED" w:rsidRDefault="00F47E26">
      <w:pPr>
        <w:spacing w:line="600" w:lineRule="auto"/>
        <w:ind w:firstLine="720"/>
        <w:contextualSpacing/>
        <w:jc w:val="both"/>
        <w:rPr>
          <w:rFonts w:eastAsia="Times New Roman" w:cs="Times New Roman"/>
          <w:bCs/>
        </w:rPr>
      </w:pPr>
      <w:r>
        <w:rPr>
          <w:rFonts w:eastAsia="Times New Roman" w:cs="Times New Roman"/>
          <w:bCs/>
        </w:rPr>
        <w:lastRenderedPageBreak/>
        <w:t xml:space="preserve">Κυρία Υπουργέ, δεν ξέρω πόσο ενημερωμένη είστε. Μην μας πείτε αυτό που έλεγαν οι προηγούμενοι, ότι δεν </w:t>
      </w:r>
      <w:r>
        <w:rPr>
          <w:rFonts w:eastAsia="Times New Roman" w:cs="Times New Roman"/>
          <w:bCs/>
          <w:shd w:val="clear" w:color="auto" w:fill="FFFFFF"/>
        </w:rPr>
        <w:t>υπάρχουν</w:t>
      </w:r>
      <w:r>
        <w:rPr>
          <w:rFonts w:eastAsia="Times New Roman" w:cs="Times New Roman"/>
          <w:bCs/>
        </w:rPr>
        <w:t xml:space="preserve"> τέτοια ευρήματα. Σας λέω χαρακτηριστικά και </w:t>
      </w:r>
      <w:r>
        <w:rPr>
          <w:rFonts w:eastAsia="Times New Roman"/>
          <w:bCs/>
        </w:rPr>
        <w:t>συγκεκριμένα</w:t>
      </w:r>
      <w:r>
        <w:rPr>
          <w:rFonts w:eastAsia="Times New Roman" w:cs="Times New Roman"/>
          <w:bCs/>
        </w:rPr>
        <w:t xml:space="preserve"> ότι υπάρχει</w:t>
      </w:r>
      <w:r>
        <w:rPr>
          <w:rFonts w:eastAsia="Times New Roman" w:cs="Times New Roman"/>
          <w:bCs/>
        </w:rPr>
        <w:t xml:space="preserve"> χρυσό στεφάνι, το οποίο βρέθηκε</w:t>
      </w:r>
      <w:r>
        <w:rPr>
          <w:rFonts w:eastAsia="Times New Roman" w:cs="Times New Roman"/>
          <w:bCs/>
        </w:rPr>
        <w:t>,</w:t>
      </w:r>
      <w:r>
        <w:rPr>
          <w:rFonts w:eastAsia="Times New Roman" w:cs="Times New Roman"/>
          <w:bCs/>
        </w:rPr>
        <w:t xml:space="preserve"> όταν γίνονταν οι ανασκαφές στο </w:t>
      </w:r>
      <w:r>
        <w:rPr>
          <w:rFonts w:eastAsia="Times New Roman" w:cs="Times New Roman"/>
          <w:bCs/>
        </w:rPr>
        <w:t>υ</w:t>
      </w:r>
      <w:r>
        <w:rPr>
          <w:rFonts w:eastAsia="Times New Roman" w:cs="Times New Roman"/>
          <w:bCs/>
        </w:rPr>
        <w:t xml:space="preserve">δραγωγείο του χωριού και </w:t>
      </w:r>
      <w:r>
        <w:rPr>
          <w:rFonts w:eastAsia="Times New Roman"/>
          <w:bCs/>
        </w:rPr>
        <w:t>είναι</w:t>
      </w:r>
      <w:r>
        <w:rPr>
          <w:rFonts w:eastAsia="Times New Roman" w:cs="Times New Roman"/>
          <w:bCs/>
        </w:rPr>
        <w:t xml:space="preserve"> σε άλλο μουσείο. Έχουμε κάποιες πληροφορίες </w:t>
      </w:r>
      <w:r>
        <w:rPr>
          <w:rFonts w:eastAsia="Times New Roman"/>
          <w:bCs/>
        </w:rPr>
        <w:t>–</w:t>
      </w:r>
      <w:r>
        <w:rPr>
          <w:rFonts w:eastAsia="Times New Roman" w:cs="Times New Roman"/>
          <w:bCs/>
        </w:rPr>
        <w:t xml:space="preserve">δεν ξέρω αν </w:t>
      </w:r>
      <w:r>
        <w:rPr>
          <w:rFonts w:eastAsia="Times New Roman"/>
          <w:bCs/>
        </w:rPr>
        <w:t>είναι</w:t>
      </w:r>
      <w:r>
        <w:rPr>
          <w:rFonts w:eastAsia="Times New Roman" w:cs="Times New Roman"/>
          <w:bCs/>
        </w:rPr>
        <w:t xml:space="preserve"> ακριβείς</w:t>
      </w:r>
      <w:r>
        <w:rPr>
          <w:rFonts w:eastAsia="Times New Roman"/>
          <w:bCs/>
        </w:rPr>
        <w:t>–</w:t>
      </w:r>
      <w:r>
        <w:rPr>
          <w:rFonts w:eastAsia="Times New Roman" w:cs="Times New Roman"/>
          <w:bCs/>
        </w:rPr>
        <w:t xml:space="preserve"> σε ποιο μουσείο βρίσκονται. </w:t>
      </w:r>
    </w:p>
    <w:p w14:paraId="71ACBE48" w14:textId="77777777" w:rsidR="00055FED" w:rsidRDefault="00F47E26">
      <w:pPr>
        <w:spacing w:line="600" w:lineRule="auto"/>
        <w:ind w:firstLine="720"/>
        <w:contextualSpacing/>
        <w:jc w:val="both"/>
        <w:rPr>
          <w:rFonts w:eastAsia="Times New Roman" w:cs="Times New Roman"/>
          <w:bCs/>
        </w:rPr>
      </w:pPr>
      <w:r>
        <w:rPr>
          <w:rFonts w:eastAsia="Times New Roman" w:cs="Times New Roman"/>
          <w:bCs/>
          <w:shd w:val="clear" w:color="auto" w:fill="FFFFFF"/>
        </w:rPr>
        <w:t xml:space="preserve">Επίσης, </w:t>
      </w:r>
      <w:r>
        <w:rPr>
          <w:rFonts w:eastAsia="Times New Roman" w:cs="Times New Roman"/>
          <w:bCs/>
        </w:rPr>
        <w:t xml:space="preserve">πριν λίγα χρόνια, στο Άκτιο, που </w:t>
      </w:r>
      <w:r>
        <w:rPr>
          <w:rFonts w:eastAsia="Times New Roman"/>
          <w:bCs/>
        </w:rPr>
        <w:t>είναι</w:t>
      </w:r>
      <w:r>
        <w:rPr>
          <w:rFonts w:eastAsia="Times New Roman" w:cs="Times New Roman"/>
          <w:bCs/>
        </w:rPr>
        <w:t xml:space="preserve"> στην ευρύτ</w:t>
      </w:r>
      <w:r>
        <w:rPr>
          <w:rFonts w:eastAsia="Times New Roman" w:cs="Times New Roman"/>
          <w:bCs/>
        </w:rPr>
        <w:t xml:space="preserve">ερη περιοχή, υπήρχαν ευρήματα τα οποία μετέφεραν σε άλλο μουσείο, πάντα επικαλούμενοι αυτούς τους λόγους, ότι δεν πληρούνται οι όροι ασφάλειας των αντικειμένων. </w:t>
      </w:r>
    </w:p>
    <w:p w14:paraId="71ACBE49" w14:textId="77777777" w:rsidR="00055FED" w:rsidRDefault="00F47E26">
      <w:pPr>
        <w:spacing w:line="600" w:lineRule="auto"/>
        <w:ind w:firstLine="720"/>
        <w:contextualSpacing/>
        <w:jc w:val="both"/>
        <w:rPr>
          <w:rFonts w:eastAsia="Times New Roman" w:cs="Times New Roman"/>
          <w:bCs/>
          <w:shd w:val="clear" w:color="auto" w:fill="FFFFFF"/>
        </w:rPr>
      </w:pPr>
      <w:r>
        <w:rPr>
          <w:rFonts w:eastAsia="Times New Roman" w:cs="Times New Roman"/>
          <w:bCs/>
        </w:rPr>
        <w:t xml:space="preserve">Και σαν να μην φτάνουν όλα αυτά, πριν δυόμισι χρόνια, προφανώς με εντολή της ΣΤ΄ Εφορίας </w:t>
      </w:r>
      <w:r>
        <w:rPr>
          <w:rFonts w:eastAsia="Times New Roman" w:cs="Times New Roman"/>
          <w:bCs/>
        </w:rPr>
        <w:t>Αρχαιοτήτων</w:t>
      </w:r>
      <w:r>
        <w:rPr>
          <w:rFonts w:eastAsia="Times New Roman"/>
          <w:bCs/>
        </w:rPr>
        <w:t xml:space="preserve"> –</w:t>
      </w:r>
      <w:r>
        <w:rPr>
          <w:rFonts w:eastAsia="Times New Roman" w:cs="Times New Roman"/>
          <w:bCs/>
        </w:rPr>
        <w:t xml:space="preserve">δεν ξέρω, αυτός νομίζω ότι πρέπει να </w:t>
      </w:r>
      <w:r>
        <w:rPr>
          <w:rFonts w:eastAsia="Times New Roman"/>
          <w:bCs/>
        </w:rPr>
        <w:t>είναι</w:t>
      </w:r>
      <w:r>
        <w:rPr>
          <w:rFonts w:eastAsia="Times New Roman" w:cs="Times New Roman"/>
          <w:bCs/>
        </w:rPr>
        <w:t xml:space="preserve"> ο αριθμός</w:t>
      </w:r>
      <w:r>
        <w:rPr>
          <w:rFonts w:eastAsia="Times New Roman"/>
          <w:bCs/>
        </w:rPr>
        <w:t xml:space="preserve">– </w:t>
      </w:r>
      <w:r>
        <w:rPr>
          <w:rFonts w:eastAsia="Times New Roman" w:cs="Times New Roman"/>
          <w:bCs/>
        </w:rPr>
        <w:t xml:space="preserve">πήγε φορτηγό στον προαύλιο χώρο του </w:t>
      </w:r>
      <w:r>
        <w:rPr>
          <w:rFonts w:eastAsia="Times New Roman" w:cs="Times New Roman"/>
          <w:bCs/>
        </w:rPr>
        <w:t>μ</w:t>
      </w:r>
      <w:r>
        <w:rPr>
          <w:rFonts w:eastAsia="Times New Roman" w:cs="Times New Roman"/>
          <w:bCs/>
        </w:rPr>
        <w:t xml:space="preserve">ουσείου, για να φορτώσει αρχαία βυζαντινά αντικείμενα. </w:t>
      </w:r>
      <w:r>
        <w:rPr>
          <w:rFonts w:eastAsia="Times New Roman" w:cs="Times New Roman"/>
          <w:bCs/>
          <w:shd w:val="clear" w:color="auto" w:fill="FFFFFF"/>
        </w:rPr>
        <w:t>Όμως</w:t>
      </w:r>
      <w:r>
        <w:rPr>
          <w:rFonts w:eastAsia="Times New Roman" w:cs="Times New Roman"/>
          <w:bCs/>
        </w:rPr>
        <w:t>, υπήρξε κινητοποίηση των κατοίκων, οι οποίοι εγκλώβισαν το φορτηγό στον προαύλιο χώρο και κά</w:t>
      </w:r>
      <w:r>
        <w:rPr>
          <w:rFonts w:eastAsia="Times New Roman" w:cs="Times New Roman"/>
          <w:bCs/>
        </w:rPr>
        <w:t xml:space="preserve">τω από την πίεσή τους δεν έγινε αυτό. </w:t>
      </w:r>
    </w:p>
    <w:p w14:paraId="71ACBE4A"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είναι ένα μήνυμα το οποίο έστειλαν οι κάτοικοι, γιατί ίσως υπάρχει </w:t>
      </w:r>
      <w:r>
        <w:rPr>
          <w:rFonts w:eastAsia="Times New Roman" w:cs="Times New Roman"/>
          <w:szCs w:val="24"/>
        </w:rPr>
        <w:t xml:space="preserve">η </w:t>
      </w:r>
      <w:r>
        <w:rPr>
          <w:rFonts w:eastAsia="Times New Roman" w:cs="Times New Roman"/>
          <w:szCs w:val="24"/>
        </w:rPr>
        <w:t xml:space="preserve">σκέψη να μεταφερθεί το </w:t>
      </w:r>
      <w:r>
        <w:rPr>
          <w:rFonts w:eastAsia="Times New Roman" w:cs="Times New Roman"/>
          <w:szCs w:val="24"/>
        </w:rPr>
        <w:t>μ</w:t>
      </w:r>
      <w:r>
        <w:rPr>
          <w:rFonts w:eastAsia="Times New Roman" w:cs="Times New Roman"/>
          <w:szCs w:val="24"/>
        </w:rPr>
        <w:t>ουσείο. Είναι ένα ξεκάθαρο μήνυμα ότι οι κάτοικοι δεν είναι διατεθειμένοι να δεχθούν τέτοιες σκέψεις.</w:t>
      </w:r>
    </w:p>
    <w:p w14:paraId="71ACBE4B"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τα </w:t>
      </w:r>
      <w:r>
        <w:rPr>
          <w:rFonts w:eastAsia="Times New Roman" w:cs="Times New Roman"/>
          <w:szCs w:val="24"/>
        </w:rPr>
        <w:t xml:space="preserve">ερωτήματα, είναι συγκεκριμένα και παρακαλώ να δοθούν απαντήσεις. Πρώτον, τι μέτρα θα πάρετε, ώστε να καλυφθούν όλες οι θέσεις που απαιτούνται με πρόσληψη μόνιμου προσωπικού, ώστε να υπάρχουν οι προδιαγραφές για τη λειτουργία του </w:t>
      </w:r>
      <w:r>
        <w:rPr>
          <w:rFonts w:eastAsia="Times New Roman" w:cs="Times New Roman"/>
          <w:szCs w:val="24"/>
        </w:rPr>
        <w:t>μ</w:t>
      </w:r>
      <w:r>
        <w:rPr>
          <w:rFonts w:eastAsia="Times New Roman" w:cs="Times New Roman"/>
          <w:szCs w:val="24"/>
        </w:rPr>
        <w:t>ουσείου; Επίσης, πρέπει να φροντίσετε να επιστρέψουν τα αντικείμενα που έχουν βρεθεί στον φυσικό τους χώρο. Θα μιλήσω στη δευτερολογία μου για κάποια ζητήματα, τα οποία επικαλείται η πολιτεία, σε ό,τι αφορά την προσβασιμότητα και όλα αυτά.</w:t>
      </w:r>
    </w:p>
    <w:p w14:paraId="71ACBE4C"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1ACBE4D"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ΔΡΕΥΟΥΣΑ (Αναστασία Χριστοδουλοπούλου):</w:t>
      </w:r>
      <w:r>
        <w:rPr>
          <w:rFonts w:eastAsia="Times New Roman" w:cs="Times New Roman"/>
          <w:szCs w:val="24"/>
        </w:rPr>
        <w:t xml:space="preserve"> Κυρία Υπουργέ, έχετε τον λόγο για τρία λεπτά. </w:t>
      </w:r>
    </w:p>
    <w:p w14:paraId="71ACBE4E"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 xml:space="preserve">Ευχαριστώ, κυρία Πρόεδρε. </w:t>
      </w:r>
    </w:p>
    <w:p w14:paraId="71ACBE4F"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Κύριε Μωραΐτη, σύμφωνα με την έρευνα που έγινε από τις υπηρεσίες και τις απαντήσεις που </w:t>
      </w:r>
      <w:r>
        <w:rPr>
          <w:rFonts w:eastAsia="Times New Roman" w:cs="Times New Roman"/>
          <w:szCs w:val="24"/>
        </w:rPr>
        <w:t xml:space="preserve">μου έδωσαν, </w:t>
      </w:r>
      <w:r>
        <w:rPr>
          <w:rFonts w:eastAsia="Times New Roman" w:cs="Times New Roman"/>
          <w:szCs w:val="24"/>
        </w:rPr>
        <w:t xml:space="preserve">έχουν απαντηθεί </w:t>
      </w:r>
      <w:r>
        <w:rPr>
          <w:rFonts w:eastAsia="Times New Roman" w:cs="Times New Roman"/>
          <w:szCs w:val="24"/>
        </w:rPr>
        <w:lastRenderedPageBreak/>
        <w:t>μ</w:t>
      </w:r>
      <w:r>
        <w:rPr>
          <w:rFonts w:eastAsia="Times New Roman" w:cs="Times New Roman"/>
          <w:szCs w:val="24"/>
        </w:rPr>
        <w:t>ί</w:t>
      </w:r>
      <w:r>
        <w:rPr>
          <w:rFonts w:eastAsia="Times New Roman" w:cs="Times New Roman"/>
          <w:szCs w:val="24"/>
        </w:rPr>
        <w:t xml:space="preserve">α σειρά από ερωτήσεις, που έγιναν από το 2008 έως το 2015, εννέα τον αριθμό, από εσάς και από άλλους Βουλευτές. </w:t>
      </w:r>
    </w:p>
    <w:p w14:paraId="71ACBE50"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το Αρχαιολογικό Μουσείου του </w:t>
      </w:r>
      <w:proofErr w:type="spellStart"/>
      <w:r>
        <w:rPr>
          <w:rFonts w:eastAsia="Times New Roman" w:cs="Times New Roman"/>
          <w:szCs w:val="24"/>
        </w:rPr>
        <w:t>Θυρρείου</w:t>
      </w:r>
      <w:proofErr w:type="spellEnd"/>
      <w:r>
        <w:rPr>
          <w:rFonts w:eastAsia="Times New Roman" w:cs="Times New Roman"/>
          <w:szCs w:val="24"/>
        </w:rPr>
        <w:t xml:space="preserve"> μετά τη μετάθεση του μοναδικού αρχαιοφύλακα το 2011 και παρά τις </w:t>
      </w:r>
      <w:r>
        <w:rPr>
          <w:rFonts w:eastAsia="Times New Roman" w:cs="Times New Roman"/>
          <w:szCs w:val="24"/>
        </w:rPr>
        <w:t xml:space="preserve">αρνητικές εισηγήσεις της αρμόδιας Εφορείας Αρχαιοτήτων Αιτωλοακαρνανίας και Λευκάδος, δεν διαθέτει μόνιμο </w:t>
      </w:r>
      <w:proofErr w:type="spellStart"/>
      <w:r>
        <w:rPr>
          <w:rFonts w:eastAsia="Times New Roman" w:cs="Times New Roman"/>
          <w:szCs w:val="24"/>
        </w:rPr>
        <w:t>φυλακτικό</w:t>
      </w:r>
      <w:proofErr w:type="spellEnd"/>
      <w:r>
        <w:rPr>
          <w:rFonts w:eastAsia="Times New Roman" w:cs="Times New Roman"/>
          <w:szCs w:val="24"/>
        </w:rPr>
        <w:t xml:space="preserve"> προσωπικό, όπως άλλωστε και άλλα μουσεία στην ελληνική επικράτεια. Το θέμα λοιπόν, είναι αρκετά παλιό. </w:t>
      </w:r>
    </w:p>
    <w:p w14:paraId="71ACBE51"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Από τον Σεπτέμβριο του 2012, το Μουσ</w:t>
      </w:r>
      <w:r>
        <w:rPr>
          <w:rFonts w:eastAsia="Times New Roman" w:cs="Times New Roman"/>
          <w:szCs w:val="24"/>
        </w:rPr>
        <w:t xml:space="preserve">είου </w:t>
      </w:r>
      <w:proofErr w:type="spellStart"/>
      <w:r>
        <w:rPr>
          <w:rFonts w:eastAsia="Times New Roman" w:cs="Times New Roman"/>
          <w:szCs w:val="24"/>
        </w:rPr>
        <w:t>Θυρρείου</w:t>
      </w:r>
      <w:proofErr w:type="spellEnd"/>
      <w:r>
        <w:rPr>
          <w:rFonts w:eastAsia="Times New Roman" w:cs="Times New Roman"/>
          <w:szCs w:val="24"/>
        </w:rPr>
        <w:t xml:space="preserve"> είναι κλειστό. Εντούτοις, όλα αυτά τα χρόνια, από το 2013 έως το 2016 πραγματοποιούνται σε αυτό ξεναγήσεις για το ευρύ κοινό και εκπαιδευτικά προγράμματα για παιδιά κατ’ έτος, αλλά και πολιτιστικές εκδηλώσεις και ομιλίες στον προαύλιο χώρο το</w:t>
      </w:r>
      <w:r>
        <w:rPr>
          <w:rFonts w:eastAsia="Times New Roman" w:cs="Times New Roman"/>
          <w:szCs w:val="24"/>
        </w:rPr>
        <w:t>υ.</w:t>
      </w:r>
    </w:p>
    <w:p w14:paraId="71ACBE52"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Σωστά</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επισημαίνετε ότι η πρόσβαση στην πολιτιστική κληρονομιά αποτελεί κοινωνικό δικαίωμα. Οι υπηρεσίες για αυτό</w:t>
      </w:r>
      <w:r>
        <w:rPr>
          <w:rFonts w:eastAsia="Times New Roman" w:cs="Times New Roman"/>
          <w:szCs w:val="24"/>
        </w:rPr>
        <w:t>ν</w:t>
      </w:r>
      <w:r>
        <w:rPr>
          <w:rFonts w:eastAsia="Times New Roman" w:cs="Times New Roman"/>
          <w:szCs w:val="24"/>
        </w:rPr>
        <w:t xml:space="preserve"> τον σκοπό έχουν καταβάλει προσπάθειες, ώστε το </w:t>
      </w:r>
      <w:r>
        <w:rPr>
          <w:rFonts w:eastAsia="Times New Roman" w:cs="Times New Roman"/>
          <w:szCs w:val="24"/>
        </w:rPr>
        <w:t>μ</w:t>
      </w:r>
      <w:r>
        <w:rPr>
          <w:rFonts w:eastAsia="Times New Roman" w:cs="Times New Roman"/>
          <w:szCs w:val="24"/>
        </w:rPr>
        <w:t xml:space="preserve">ουσείο να λειτουργεί με διάφορους τρόπους, δηλαδή κατά περιόδους με </w:t>
      </w:r>
      <w:proofErr w:type="spellStart"/>
      <w:r>
        <w:rPr>
          <w:rFonts w:eastAsia="Times New Roman" w:cs="Times New Roman"/>
          <w:szCs w:val="24"/>
        </w:rPr>
        <w:t>φυλακτικό</w:t>
      </w:r>
      <w:proofErr w:type="spellEnd"/>
      <w:r>
        <w:rPr>
          <w:rFonts w:eastAsia="Times New Roman" w:cs="Times New Roman"/>
          <w:szCs w:val="24"/>
        </w:rPr>
        <w:t xml:space="preserve"> προσωπ</w:t>
      </w:r>
      <w:r>
        <w:rPr>
          <w:rFonts w:eastAsia="Times New Roman" w:cs="Times New Roman"/>
          <w:szCs w:val="24"/>
        </w:rPr>
        <w:t>ικό, προερχόμενο από άλλους χώρους</w:t>
      </w:r>
      <w:r>
        <w:rPr>
          <w:rFonts w:eastAsia="Times New Roman" w:cs="Times New Roman"/>
          <w:szCs w:val="24"/>
        </w:rPr>
        <w:t>,</w:t>
      </w:r>
      <w:r>
        <w:rPr>
          <w:rFonts w:eastAsia="Times New Roman" w:cs="Times New Roman"/>
          <w:szCs w:val="24"/>
        </w:rPr>
        <w:t xml:space="preserve"> όταν αυτό είναι εφικτό</w:t>
      </w:r>
      <w:r>
        <w:rPr>
          <w:rFonts w:eastAsia="Times New Roman" w:cs="Times New Roman"/>
          <w:szCs w:val="24"/>
        </w:rPr>
        <w:t>,</w:t>
      </w:r>
      <w:r>
        <w:rPr>
          <w:rFonts w:eastAsia="Times New Roman" w:cs="Times New Roman"/>
          <w:szCs w:val="24"/>
        </w:rPr>
        <w:t xml:space="preserve"> ή ανοίγει κατόπιν σχετικής συνεν</w:t>
      </w:r>
      <w:r>
        <w:rPr>
          <w:rFonts w:eastAsia="Times New Roman" w:cs="Times New Roman"/>
          <w:szCs w:val="24"/>
        </w:rPr>
        <w:lastRenderedPageBreak/>
        <w:t xml:space="preserve">νόησης με τις ομάδες ή τα άτομα που πρόκειται να το επισκεφτούν ή για κάποιο χρονικό διάστημα λειτουργεί πιο συστηματικά μέσω προσλήψεων φυλάκων από τα προγράμματα </w:t>
      </w:r>
      <w:r>
        <w:rPr>
          <w:rFonts w:eastAsia="Times New Roman" w:cs="Times New Roman"/>
          <w:szCs w:val="24"/>
        </w:rPr>
        <w:t xml:space="preserve">κοινωφελούς εργασίας του ΟΑΕΔ. </w:t>
      </w:r>
    </w:p>
    <w:p w14:paraId="71ACBE53"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θα λέγαμε ότι το Αρχαιολογικό Μουσείου </w:t>
      </w:r>
      <w:proofErr w:type="spellStart"/>
      <w:r>
        <w:rPr>
          <w:rFonts w:eastAsia="Times New Roman" w:cs="Times New Roman"/>
          <w:szCs w:val="24"/>
        </w:rPr>
        <w:t>Θυρρείου</w:t>
      </w:r>
      <w:proofErr w:type="spellEnd"/>
      <w:r>
        <w:rPr>
          <w:rFonts w:eastAsia="Times New Roman" w:cs="Times New Roman"/>
          <w:szCs w:val="24"/>
        </w:rPr>
        <w:t xml:space="preserve"> ανοίγει με κάθε δυνατό τρόπο περιοδικά για να δεχθεί το κοινό και για να το επισκεφθούν ομάδες πολιτών και σχολεία, κατόπιν έγκαιρης συνεννόησης με την αρμόδια </w:t>
      </w:r>
      <w:r>
        <w:rPr>
          <w:rFonts w:eastAsia="Times New Roman" w:cs="Times New Roman"/>
          <w:szCs w:val="24"/>
        </w:rPr>
        <w:t>ε</w:t>
      </w:r>
      <w:r>
        <w:rPr>
          <w:rFonts w:eastAsia="Times New Roman" w:cs="Times New Roman"/>
          <w:szCs w:val="24"/>
        </w:rPr>
        <w:t>φορεία</w:t>
      </w:r>
      <w:r>
        <w:rPr>
          <w:rFonts w:eastAsia="Times New Roman" w:cs="Times New Roman"/>
          <w:szCs w:val="24"/>
        </w:rPr>
        <w:t xml:space="preserve">. </w:t>
      </w:r>
    </w:p>
    <w:p w14:paraId="71ACBE54"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Το 2016, το </w:t>
      </w:r>
      <w:r>
        <w:rPr>
          <w:rFonts w:eastAsia="Times New Roman" w:cs="Times New Roman"/>
          <w:szCs w:val="24"/>
        </w:rPr>
        <w:t>μ</w:t>
      </w:r>
      <w:r>
        <w:rPr>
          <w:rFonts w:eastAsia="Times New Roman" w:cs="Times New Roman"/>
          <w:szCs w:val="24"/>
        </w:rPr>
        <w:t xml:space="preserve">ουσείο λειτούργησε κατά το χρονικό διάστημα από τον Απρίλιο έως και τον Σεπτέμβριο με την πρόσληψη ενός ημερήσιου φύλακα, </w:t>
      </w:r>
      <w:r>
        <w:rPr>
          <w:rFonts w:eastAsia="Times New Roman" w:cs="Times New Roman"/>
          <w:szCs w:val="24"/>
        </w:rPr>
        <w:t xml:space="preserve">η οποία </w:t>
      </w:r>
      <w:r>
        <w:rPr>
          <w:rFonts w:eastAsia="Times New Roman" w:cs="Times New Roman"/>
          <w:szCs w:val="24"/>
        </w:rPr>
        <w:t xml:space="preserve">πραγματοποιήθηκε μέσω του προγράμματος κοινωφελούς εργασίας από τον ΟΑΕΔ. </w:t>
      </w:r>
    </w:p>
    <w:p w14:paraId="71ACBE55"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Η Εφορεία Αρχαιοτήτων Αιτωλοακαρναν</w:t>
      </w:r>
      <w:r>
        <w:rPr>
          <w:rFonts w:eastAsia="Times New Roman" w:cs="Times New Roman"/>
          <w:szCs w:val="24"/>
        </w:rPr>
        <w:t>ίας έχει μεγάλο αριθμό αρχαιολογικών χώρων και μουσείων. Τα μουσεία, τα μνημεία και οι χώροι της Εφορείας Αρχαιοτήτων Αιτωλοακαρνανίας και Λευκάδας παραμένουν ανοι</w:t>
      </w:r>
      <w:r>
        <w:rPr>
          <w:rFonts w:eastAsia="Times New Roman" w:cs="Times New Roman"/>
          <w:szCs w:val="24"/>
        </w:rPr>
        <w:t>κ</w:t>
      </w:r>
      <w:r>
        <w:rPr>
          <w:rFonts w:eastAsia="Times New Roman" w:cs="Times New Roman"/>
          <w:szCs w:val="24"/>
        </w:rPr>
        <w:t>τά για το κοινό. Για το τρέχον έτος, πράγματι δεν εγκρίθηκαν οι θέσεις αρχαιοφυλάκων για την</w:t>
      </w:r>
      <w:r>
        <w:rPr>
          <w:rFonts w:eastAsia="Times New Roman" w:cs="Times New Roman"/>
          <w:szCs w:val="24"/>
        </w:rPr>
        <w:t xml:space="preserve"> Εφορεία Αιτωλοακαρνανίας και Λευκάδας, καθώς λαμβάνεται μέριμνα να καλυφθούν κενά που υπάρχουν σε μουσεία, μνημεία και </w:t>
      </w:r>
      <w:r>
        <w:rPr>
          <w:rFonts w:eastAsia="Times New Roman" w:cs="Times New Roman"/>
          <w:szCs w:val="24"/>
        </w:rPr>
        <w:lastRenderedPageBreak/>
        <w:t xml:space="preserve">αρχαιολογικούς χώρους όπου εφαρμόζεται με κριτήριο και την </w:t>
      </w:r>
      <w:proofErr w:type="spellStart"/>
      <w:r>
        <w:rPr>
          <w:rFonts w:eastAsia="Times New Roman" w:cs="Times New Roman"/>
          <w:szCs w:val="24"/>
        </w:rPr>
        <w:t>επισκεψιμότητα</w:t>
      </w:r>
      <w:proofErr w:type="spellEnd"/>
      <w:r>
        <w:rPr>
          <w:rFonts w:eastAsia="Times New Roman" w:cs="Times New Roman"/>
          <w:szCs w:val="24"/>
        </w:rPr>
        <w:t>, διευρυμένο ωράριο λειτουργίας για τη θερινή περίοδο. Έχω τα σ</w:t>
      </w:r>
      <w:r>
        <w:rPr>
          <w:rFonts w:eastAsia="Times New Roman" w:cs="Times New Roman"/>
          <w:szCs w:val="24"/>
        </w:rPr>
        <w:t xml:space="preserve">τοιχεία για την </w:t>
      </w:r>
      <w:proofErr w:type="spellStart"/>
      <w:r>
        <w:rPr>
          <w:rFonts w:eastAsia="Times New Roman" w:cs="Times New Roman"/>
          <w:szCs w:val="24"/>
        </w:rPr>
        <w:t>επισκεψιμότητα</w:t>
      </w:r>
      <w:proofErr w:type="spellEnd"/>
      <w:r>
        <w:rPr>
          <w:rFonts w:eastAsia="Times New Roman" w:cs="Times New Roman"/>
          <w:szCs w:val="24"/>
        </w:rPr>
        <w:t xml:space="preserve"> του Μουσείου </w:t>
      </w:r>
      <w:proofErr w:type="spellStart"/>
      <w:r>
        <w:rPr>
          <w:rFonts w:eastAsia="Times New Roman" w:cs="Times New Roman"/>
          <w:szCs w:val="24"/>
        </w:rPr>
        <w:t>Θυρρείου</w:t>
      </w:r>
      <w:proofErr w:type="spellEnd"/>
      <w:r>
        <w:rPr>
          <w:rFonts w:eastAsia="Times New Roman" w:cs="Times New Roman"/>
          <w:szCs w:val="24"/>
        </w:rPr>
        <w:t xml:space="preserve"> κατά τα έτη 2013-2016 στη διάθεσή σας.</w:t>
      </w:r>
    </w:p>
    <w:p w14:paraId="71ACBE56"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θα ήθελα να σας θυμίσω ότι, όπως γνωρίζετε, από τον </w:t>
      </w:r>
      <w:r>
        <w:rPr>
          <w:rFonts w:eastAsia="Times New Roman" w:cs="Times New Roman"/>
          <w:szCs w:val="24"/>
        </w:rPr>
        <w:t>ο</w:t>
      </w:r>
      <w:r>
        <w:rPr>
          <w:rFonts w:eastAsia="Times New Roman" w:cs="Times New Roman"/>
          <w:szCs w:val="24"/>
        </w:rPr>
        <w:t>ργανισμό του 2014 δεν προβλέφθηκε καμ</w:t>
      </w:r>
      <w:r>
        <w:rPr>
          <w:rFonts w:eastAsia="Times New Roman" w:cs="Times New Roman"/>
          <w:szCs w:val="24"/>
        </w:rPr>
        <w:t>μ</w:t>
      </w:r>
      <w:r>
        <w:rPr>
          <w:rFonts w:eastAsia="Times New Roman" w:cs="Times New Roman"/>
          <w:szCs w:val="24"/>
        </w:rPr>
        <w:t xml:space="preserve">ία οργανική θέση. Εννοώ τον </w:t>
      </w:r>
      <w:r>
        <w:rPr>
          <w:rFonts w:eastAsia="Times New Roman" w:cs="Times New Roman"/>
          <w:szCs w:val="24"/>
        </w:rPr>
        <w:t>ο</w:t>
      </w:r>
      <w:r>
        <w:rPr>
          <w:rFonts w:eastAsia="Times New Roman" w:cs="Times New Roman"/>
          <w:szCs w:val="24"/>
        </w:rPr>
        <w:t>ργανισμό του Υπουργείου Πολιτισμού</w:t>
      </w:r>
      <w:r>
        <w:rPr>
          <w:rFonts w:eastAsia="Times New Roman" w:cs="Times New Roman"/>
          <w:szCs w:val="24"/>
        </w:rPr>
        <w:t xml:space="preserve">. Ήδη, όπως θα γνωρίζετε όμως, το Υπουργείο Πολιτισμού και Αθλητισμού επεξεργάζεται ένα νέο σχέδιο </w:t>
      </w:r>
      <w:r>
        <w:rPr>
          <w:rFonts w:eastAsia="Times New Roman" w:cs="Times New Roman"/>
          <w:szCs w:val="24"/>
        </w:rPr>
        <w:t>ο</w:t>
      </w:r>
      <w:r>
        <w:rPr>
          <w:rFonts w:eastAsia="Times New Roman" w:cs="Times New Roman"/>
          <w:szCs w:val="24"/>
        </w:rPr>
        <w:t xml:space="preserve">ργανισμού στο πλαίσιο της </w:t>
      </w:r>
      <w:proofErr w:type="spellStart"/>
      <w:r>
        <w:rPr>
          <w:rFonts w:eastAsia="Times New Roman" w:cs="Times New Roman"/>
          <w:szCs w:val="24"/>
        </w:rPr>
        <w:t>επικαιροποίησης</w:t>
      </w:r>
      <w:proofErr w:type="spellEnd"/>
      <w:r>
        <w:rPr>
          <w:rFonts w:eastAsia="Times New Roman" w:cs="Times New Roman"/>
          <w:szCs w:val="24"/>
        </w:rPr>
        <w:t xml:space="preserve">, βελτίωσης και αναμόρφωσης του υπάρχοντος του 2014, που εξαρχής έγινε αντικείμενο έντονων αμφισβητήσεων. </w:t>
      </w:r>
    </w:p>
    <w:p w14:paraId="71ACBE57"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Με την α</w:t>
      </w:r>
      <w:r>
        <w:rPr>
          <w:rFonts w:eastAsia="Times New Roman" w:cs="Times New Roman"/>
          <w:szCs w:val="24"/>
        </w:rPr>
        <w:t xml:space="preserve">ναμόρφωση του </w:t>
      </w:r>
      <w:r>
        <w:rPr>
          <w:rFonts w:eastAsia="Times New Roman" w:cs="Times New Roman"/>
          <w:szCs w:val="24"/>
        </w:rPr>
        <w:t>ο</w:t>
      </w:r>
      <w:r>
        <w:rPr>
          <w:rFonts w:eastAsia="Times New Roman" w:cs="Times New Roman"/>
          <w:szCs w:val="24"/>
        </w:rPr>
        <w:t xml:space="preserve">ργανισμού θα υπάρξει μέριμνα για να δοθεί μέσω και αυτής της οδού λύση για την απρόσκοπτη λειτουργία των μουσείων και αρχαιολογικών χώρων σε όλη την επικράτεια. </w:t>
      </w:r>
    </w:p>
    <w:p w14:paraId="71ACBE58" w14:textId="77777777" w:rsidR="00055FED" w:rsidRDefault="00F47E2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Πέραν, όμως, του σχεδίου του </w:t>
      </w:r>
      <w:r>
        <w:rPr>
          <w:rFonts w:eastAsia="Times New Roman" w:cs="Times New Roman"/>
          <w:szCs w:val="24"/>
        </w:rPr>
        <w:t>ο</w:t>
      </w:r>
      <w:r>
        <w:rPr>
          <w:rFonts w:eastAsia="Times New Roman" w:cs="Times New Roman"/>
          <w:szCs w:val="24"/>
        </w:rPr>
        <w:t>ργανισμού</w:t>
      </w:r>
      <w:r>
        <w:rPr>
          <w:rFonts w:eastAsia="Times New Roman" w:cs="Times New Roman"/>
          <w:szCs w:val="24"/>
        </w:rPr>
        <w:t>,</w:t>
      </w:r>
      <w:r>
        <w:rPr>
          <w:rFonts w:eastAsia="Times New Roman" w:cs="Times New Roman"/>
          <w:szCs w:val="24"/>
        </w:rPr>
        <w:t xml:space="preserve"> </w:t>
      </w:r>
      <w:r>
        <w:rPr>
          <w:rFonts w:eastAsia="Times New Roman" w:cs="Times New Roman"/>
          <w:szCs w:val="24"/>
        </w:rPr>
        <w:t>ο οποίος</w:t>
      </w:r>
      <w:r>
        <w:rPr>
          <w:rFonts w:eastAsia="Times New Roman" w:cs="Times New Roman"/>
          <w:szCs w:val="24"/>
        </w:rPr>
        <w:t xml:space="preserve"> είναι στο τελικό στάδιο της ε</w:t>
      </w:r>
      <w:r>
        <w:rPr>
          <w:rFonts w:eastAsia="Times New Roman" w:cs="Times New Roman"/>
          <w:szCs w:val="24"/>
        </w:rPr>
        <w:t xml:space="preserve">πεξεργασίας, έχουμε εδώ και καιρό προβεί σε ενέργειες προς το Υπουργείο Εσωτερικών και Διοικητικής </w:t>
      </w:r>
      <w:r>
        <w:rPr>
          <w:rFonts w:eastAsia="Times New Roman" w:cs="Times New Roman"/>
          <w:szCs w:val="24"/>
        </w:rPr>
        <w:lastRenderedPageBreak/>
        <w:t>Ανασυγκρότησης για την πλήρωση διακοσίων θέσεων του Κλάδου ΔΕ Φύλαξης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Πληροφόρησης για την εξυπηρέτηση των αναγκών μουσείων, αρχαιολογικών χώρων και αρχαιολογικών αποθηκών σε θέματα φύλαξης και ασφάλειας. </w:t>
      </w:r>
    </w:p>
    <w:p w14:paraId="71ACBE59" w14:textId="77777777" w:rsidR="00055FED" w:rsidRDefault="00F47E2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ως άνω διαδικασία βρίσκεται σε εξέλιξη, δηλαδή έχει εγκριθεί από το Γενικό Λογιστήριο του Κράτους η προκαλούμενη δαπάν</w:t>
      </w:r>
      <w:r>
        <w:rPr>
          <w:rFonts w:eastAsia="Times New Roman" w:cs="Times New Roman"/>
          <w:szCs w:val="24"/>
        </w:rPr>
        <w:t>η</w:t>
      </w:r>
      <w:r>
        <w:rPr>
          <w:rFonts w:eastAsia="Times New Roman" w:cs="Times New Roman"/>
          <w:szCs w:val="24"/>
        </w:rPr>
        <w:t>,</w:t>
      </w:r>
      <w:r>
        <w:rPr>
          <w:rFonts w:eastAsia="Times New Roman" w:cs="Times New Roman"/>
          <w:szCs w:val="24"/>
        </w:rPr>
        <w:t xml:space="preserve"> και εκκρεμεί η σχετική πράξη </w:t>
      </w:r>
      <w:r>
        <w:rPr>
          <w:rFonts w:eastAsia="Times New Roman" w:cs="Times New Roman"/>
          <w:szCs w:val="24"/>
        </w:rPr>
        <w:t>Υ</w:t>
      </w:r>
      <w:r>
        <w:rPr>
          <w:rFonts w:eastAsia="Times New Roman" w:cs="Times New Roman"/>
          <w:szCs w:val="24"/>
        </w:rPr>
        <w:t xml:space="preserve">πουργικού Συμβουλίου από το Υπουργείο Εσωτερικών. </w:t>
      </w:r>
    </w:p>
    <w:p w14:paraId="71ACBE5A" w14:textId="77777777" w:rsidR="00055FED" w:rsidRDefault="00F47E2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Στο δεύτερο θέμα που θίξατε θα αναφερθώ στη δευτερολογία μου.</w:t>
      </w:r>
    </w:p>
    <w:p w14:paraId="71ACBE5B" w14:textId="77777777" w:rsidR="00055FED" w:rsidRDefault="00F47E26">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Ορίστε, κύριε Μωραΐτη, έχετε τον λόγο για τρία λεπτά για τη δευτερ</w:t>
      </w:r>
      <w:r>
        <w:rPr>
          <w:rFonts w:eastAsia="Times New Roman"/>
          <w:szCs w:val="24"/>
        </w:rPr>
        <w:t>ολογία σας.</w:t>
      </w:r>
    </w:p>
    <w:p w14:paraId="71ACBE5C" w14:textId="77777777" w:rsidR="00055FED" w:rsidRDefault="00F47E26">
      <w:pPr>
        <w:spacing w:line="600" w:lineRule="auto"/>
        <w:ind w:firstLine="720"/>
        <w:contextualSpacing/>
        <w:jc w:val="both"/>
        <w:rPr>
          <w:rFonts w:eastAsia="Times New Roman"/>
          <w:szCs w:val="24"/>
        </w:rPr>
      </w:pPr>
      <w:r>
        <w:rPr>
          <w:rFonts w:eastAsia="Times New Roman"/>
          <w:b/>
          <w:szCs w:val="24"/>
        </w:rPr>
        <w:t>ΝΙΚΟΛΑΟΣ ΜΩΡΑΪΤΗΣ:</w:t>
      </w:r>
      <w:r>
        <w:rPr>
          <w:rFonts w:eastAsia="Times New Roman"/>
          <w:szCs w:val="24"/>
        </w:rPr>
        <w:t xml:space="preserve"> Κυρία Υπουργέ, ακολουθήσατε την πεπατημένη, δώσατε τις απαντήσεις που έδωσαν και οι προκάτοχοί σας Υπουργοί σε ανάλογες ερωτήσεις. </w:t>
      </w:r>
    </w:p>
    <w:p w14:paraId="71ACBE5D" w14:textId="77777777" w:rsidR="00055FED" w:rsidRDefault="00F47E26">
      <w:pPr>
        <w:spacing w:line="600" w:lineRule="auto"/>
        <w:ind w:firstLine="720"/>
        <w:contextualSpacing/>
        <w:jc w:val="both"/>
        <w:rPr>
          <w:rFonts w:eastAsia="Times New Roman"/>
          <w:szCs w:val="24"/>
        </w:rPr>
      </w:pPr>
      <w:r>
        <w:rPr>
          <w:rFonts w:eastAsia="Times New Roman"/>
          <w:szCs w:val="24"/>
        </w:rPr>
        <w:t>Κυρία Υπουργέ, η λειτουργία αυτού του μουσείου είναι ζήτημα ζωτικής σημασίας για την ευρύτερη</w:t>
      </w:r>
      <w:r>
        <w:rPr>
          <w:rFonts w:eastAsia="Times New Roman"/>
          <w:szCs w:val="24"/>
        </w:rPr>
        <w:t xml:space="preserve"> περιοχή, αλλά και για τους κατοίκους αυτού του χωριού. Και πραγματικά, η λειτουργία </w:t>
      </w:r>
      <w:r>
        <w:rPr>
          <w:rFonts w:eastAsia="Times New Roman"/>
          <w:szCs w:val="24"/>
        </w:rPr>
        <w:lastRenderedPageBreak/>
        <w:t xml:space="preserve">του μουσείου, σε συνδυασμό με ανασκαφές, μπορούν να δώσουν ζωή σε μια περιοχή που ερημώνει και μπορούν να συντελέσουν στο να παραμείνει η νεολαία εκεί, σε μια περιοχή που </w:t>
      </w:r>
      <w:r>
        <w:rPr>
          <w:rFonts w:eastAsia="Times New Roman"/>
          <w:szCs w:val="24"/>
        </w:rPr>
        <w:t>εξαιτίας και του αρμόδιου Υπουργού που κάθεται δίπλα σας -επειδή είναι ένα ορεινό αγροτικό χωριό- έχει γνωρίσει τη φτώχεια, την εξαθλίωση, την ερήμωση με την αγροτική πολιτική που έχει ακολουθηθεί. Και με το κλείσιμο του μουσείου οδηγούμαστε στο τελειωτικό</w:t>
      </w:r>
      <w:r>
        <w:rPr>
          <w:rFonts w:eastAsia="Times New Roman"/>
          <w:szCs w:val="24"/>
        </w:rPr>
        <w:t xml:space="preserve"> </w:t>
      </w:r>
      <w:r>
        <w:rPr>
          <w:rFonts w:eastAsia="Times New Roman"/>
          <w:szCs w:val="24"/>
        </w:rPr>
        <w:t>κ</w:t>
      </w:r>
      <w:r>
        <w:rPr>
          <w:rFonts w:eastAsia="Times New Roman"/>
          <w:szCs w:val="24"/>
        </w:rPr>
        <w:t xml:space="preserve">τύπημα σε αυτή την περιοχή. </w:t>
      </w:r>
    </w:p>
    <w:p w14:paraId="71ACBE5E" w14:textId="77777777" w:rsidR="00055FED" w:rsidRDefault="00F47E26">
      <w:pPr>
        <w:spacing w:line="600" w:lineRule="auto"/>
        <w:ind w:firstLine="720"/>
        <w:contextualSpacing/>
        <w:jc w:val="both"/>
        <w:rPr>
          <w:rFonts w:eastAsia="Times New Roman"/>
          <w:szCs w:val="24"/>
        </w:rPr>
      </w:pPr>
      <w:r>
        <w:rPr>
          <w:rFonts w:eastAsia="Times New Roman"/>
          <w:szCs w:val="24"/>
        </w:rPr>
        <w:t>Βέβαια, εμείς λέμε καθαρά ότι είναι μια συνειδητή πολιτική υποβάθμισης. Και παρ’ ότι αναφερθήκατε σωστά</w:t>
      </w:r>
      <w:r>
        <w:rPr>
          <w:rFonts w:eastAsia="Times New Roman"/>
          <w:szCs w:val="24"/>
        </w:rPr>
        <w:t>,</w:t>
      </w:r>
      <w:r>
        <w:rPr>
          <w:rFonts w:eastAsia="Times New Roman"/>
          <w:szCs w:val="24"/>
        </w:rPr>
        <w:t xml:space="preserve"> επισημαίνοντας ότι η πρόσβαση στην πολιτιστική κληρονομιά είναι λαϊκό δικαίωμα, εμείς λέμε ότι δεν είναι έτσι ακριβώς. Ο</w:t>
      </w:r>
      <w:r>
        <w:rPr>
          <w:rFonts w:eastAsia="Times New Roman"/>
          <w:szCs w:val="24"/>
        </w:rPr>
        <w:t xml:space="preserve">ι προηγούμενοι επέβαλαν εισιτήρια στα μουσεία, όπως και στο Μουσείο </w:t>
      </w:r>
      <w:proofErr w:type="spellStart"/>
      <w:r>
        <w:rPr>
          <w:rFonts w:eastAsia="Times New Roman"/>
          <w:szCs w:val="24"/>
        </w:rPr>
        <w:t>Θυρρείου</w:t>
      </w:r>
      <w:proofErr w:type="spellEnd"/>
      <w:r>
        <w:rPr>
          <w:rFonts w:eastAsia="Times New Roman"/>
          <w:szCs w:val="24"/>
        </w:rPr>
        <w:t xml:space="preserve"> τους λίγους μήνες που λειτουργεί. Αυτό είναι ένα δείγμα για το ότι αντί να είναι λαϊκό δικαίωμα, είναι εμπόρευμα. Και μην επικαλεστείτε ότι είναι μικρό το τίμημα του εισιτηρίου. Ε</w:t>
      </w:r>
      <w:r>
        <w:rPr>
          <w:rFonts w:eastAsia="Times New Roman"/>
          <w:szCs w:val="24"/>
        </w:rPr>
        <w:t xml:space="preserve">ίναι δείγμα του πού οδηγείται το ζήτημα αυτό. Σηματοδοτεί το πώς μετριέται. Μετριέται με τους όρους αγοράς, με τους όρους του κέρδους. Εμείς αυτό καταγγέλλουμε. </w:t>
      </w:r>
    </w:p>
    <w:p w14:paraId="71ACBE5F" w14:textId="77777777" w:rsidR="00055FED" w:rsidRDefault="00F47E26">
      <w:pPr>
        <w:spacing w:line="600" w:lineRule="auto"/>
        <w:ind w:firstLine="720"/>
        <w:contextualSpacing/>
        <w:jc w:val="both"/>
        <w:rPr>
          <w:rFonts w:eastAsia="Times New Roman"/>
          <w:szCs w:val="24"/>
        </w:rPr>
      </w:pPr>
      <w:r>
        <w:rPr>
          <w:rFonts w:eastAsia="Times New Roman"/>
          <w:szCs w:val="24"/>
        </w:rPr>
        <w:lastRenderedPageBreak/>
        <w:t xml:space="preserve">Τώρα, όσον αφορά αυτά που ισχυρίζεστε για την </w:t>
      </w:r>
      <w:proofErr w:type="spellStart"/>
      <w:r>
        <w:rPr>
          <w:rFonts w:eastAsia="Times New Roman"/>
          <w:szCs w:val="24"/>
        </w:rPr>
        <w:t>επισκεψιμότητα</w:t>
      </w:r>
      <w:proofErr w:type="spellEnd"/>
      <w:r>
        <w:rPr>
          <w:rFonts w:eastAsia="Times New Roman"/>
          <w:szCs w:val="24"/>
        </w:rPr>
        <w:t xml:space="preserve">, ασφαλώς η </w:t>
      </w:r>
      <w:proofErr w:type="spellStart"/>
      <w:r>
        <w:rPr>
          <w:rFonts w:eastAsia="Times New Roman"/>
          <w:szCs w:val="24"/>
        </w:rPr>
        <w:t>επισκεψιμότητα</w:t>
      </w:r>
      <w:proofErr w:type="spellEnd"/>
      <w:r>
        <w:rPr>
          <w:rFonts w:eastAsia="Times New Roman"/>
          <w:szCs w:val="24"/>
        </w:rPr>
        <w:t xml:space="preserve"> μπορεί </w:t>
      </w:r>
      <w:r>
        <w:rPr>
          <w:rFonts w:eastAsia="Times New Roman"/>
          <w:szCs w:val="24"/>
        </w:rPr>
        <w:t xml:space="preserve">να είναι χαμηλή, αλλά μιλάμε για οδικά δίκτυα καρμανιόλα. Δεν υπάρχει καμμία πρόσβαση σε αυτά τα χωριά. Ευθύνονται οι κάτοικοι; Πρέπει να </w:t>
      </w:r>
      <w:r>
        <w:rPr>
          <w:rFonts w:eastAsia="Times New Roman"/>
          <w:szCs w:val="24"/>
        </w:rPr>
        <w:t xml:space="preserve">μεριμνήσει </w:t>
      </w:r>
      <w:r>
        <w:rPr>
          <w:rFonts w:eastAsia="Times New Roman"/>
          <w:szCs w:val="24"/>
        </w:rPr>
        <w:t xml:space="preserve">η πολιτεία να κάνει δρόμους, να δημιουργήσει αυτές τις προϋποθέσεις. Είναι σαν εκείνο που λέει ο λαός μας, </w:t>
      </w:r>
      <w:r>
        <w:rPr>
          <w:rFonts w:eastAsia="Times New Roman"/>
          <w:szCs w:val="24"/>
        </w:rPr>
        <w:t xml:space="preserve">εκεί που μας χρωστούσαν, μας πήραν και το βόδι. </w:t>
      </w:r>
    </w:p>
    <w:p w14:paraId="71ACBE60" w14:textId="77777777" w:rsidR="00055FED" w:rsidRDefault="00F47E26">
      <w:pPr>
        <w:spacing w:line="600" w:lineRule="auto"/>
        <w:ind w:firstLine="720"/>
        <w:contextualSpacing/>
        <w:jc w:val="both"/>
        <w:rPr>
          <w:rFonts w:eastAsia="Times New Roman"/>
          <w:szCs w:val="24"/>
        </w:rPr>
      </w:pPr>
      <w:r>
        <w:rPr>
          <w:rFonts w:eastAsia="Times New Roman"/>
          <w:szCs w:val="24"/>
        </w:rPr>
        <w:t xml:space="preserve">Έτσι ακριβώς είναι, κυρία Υπουργέ. Διότι ακολουθήσατε, όπως είπα, την πεπατημένη. Δηλαδή, ευθύνονται οι κάτοικοι που δεν υπάρχει εκεί οδικό δίκτυο; </w:t>
      </w:r>
    </w:p>
    <w:p w14:paraId="71ACBE61" w14:textId="77777777" w:rsidR="00055FED" w:rsidRDefault="00F47E26">
      <w:pPr>
        <w:spacing w:line="600" w:lineRule="auto"/>
        <w:ind w:firstLine="720"/>
        <w:contextualSpacing/>
        <w:jc w:val="both"/>
        <w:rPr>
          <w:rFonts w:eastAsia="Times New Roman"/>
          <w:szCs w:val="24"/>
        </w:rPr>
      </w:pPr>
      <w:r>
        <w:rPr>
          <w:rFonts w:eastAsia="Times New Roman"/>
          <w:szCs w:val="24"/>
        </w:rPr>
        <w:t>Και κάτι άλλο</w:t>
      </w:r>
      <w:r>
        <w:rPr>
          <w:rFonts w:eastAsia="Times New Roman"/>
          <w:szCs w:val="24"/>
        </w:rPr>
        <w:t>.</w:t>
      </w:r>
      <w:r>
        <w:rPr>
          <w:rFonts w:eastAsia="Times New Roman"/>
          <w:szCs w:val="24"/>
        </w:rPr>
        <w:t xml:space="preserve"> Λέτε ότι λειτουργεί κατά καιρούς. Εντάξει, </w:t>
      </w:r>
      <w:r>
        <w:rPr>
          <w:rFonts w:eastAsia="Times New Roman"/>
          <w:szCs w:val="24"/>
        </w:rPr>
        <w:t xml:space="preserve">πηγαίνουν κάποια σχολεία. Εμείς απαιτούμε και ζητούμε αυτό που σας είπαμε. Είπατε, άλλωστε, ότι στο φετινό πρόγραμμα δεν υπάρχουν θέσεις για την Αιτωλοακαρνανία. </w:t>
      </w:r>
    </w:p>
    <w:p w14:paraId="71ACBE62" w14:textId="77777777" w:rsidR="00055FED" w:rsidRDefault="00F47E26">
      <w:pPr>
        <w:spacing w:line="600" w:lineRule="auto"/>
        <w:ind w:firstLine="720"/>
        <w:contextualSpacing/>
        <w:jc w:val="both"/>
        <w:rPr>
          <w:rFonts w:eastAsia="Times New Roman"/>
          <w:szCs w:val="24"/>
        </w:rPr>
      </w:pPr>
      <w:r>
        <w:rPr>
          <w:rFonts w:eastAsia="Times New Roman"/>
          <w:szCs w:val="24"/>
        </w:rPr>
        <w:t xml:space="preserve">Βέβαια, εμείς βάζουμε και ένα άλλο ζήτημα. Το είπατε και μόνοι σας. Δεν είναι μόνο το Μουσείο </w:t>
      </w:r>
      <w:proofErr w:type="spellStart"/>
      <w:r>
        <w:rPr>
          <w:rFonts w:eastAsia="Times New Roman"/>
          <w:szCs w:val="24"/>
        </w:rPr>
        <w:t>Θυρρείου</w:t>
      </w:r>
      <w:proofErr w:type="spellEnd"/>
      <w:r>
        <w:rPr>
          <w:rFonts w:eastAsia="Times New Roman"/>
          <w:szCs w:val="24"/>
        </w:rPr>
        <w:t xml:space="preserve">. Μια σειρά από μουσεία της χώρας υπολειτουργούν. Τους θερινούς μήνες δεν λειτουργούν καν. Ένα παράδειγμα είναι το Μουσείο Ηρακλείου και μουσεία σε άλλες </w:t>
      </w:r>
      <w:r>
        <w:rPr>
          <w:rFonts w:eastAsia="Times New Roman"/>
          <w:szCs w:val="24"/>
        </w:rPr>
        <w:t xml:space="preserve">περιοχές. </w:t>
      </w:r>
    </w:p>
    <w:p w14:paraId="71ACBE63" w14:textId="77777777" w:rsidR="00055FED" w:rsidRDefault="00F47E26">
      <w:pPr>
        <w:spacing w:line="600" w:lineRule="auto"/>
        <w:ind w:firstLine="720"/>
        <w:contextualSpacing/>
        <w:jc w:val="both"/>
        <w:rPr>
          <w:rFonts w:eastAsia="Times New Roman"/>
          <w:szCs w:val="24"/>
        </w:rPr>
      </w:pPr>
      <w:r>
        <w:rPr>
          <w:rFonts w:eastAsia="Times New Roman"/>
          <w:szCs w:val="24"/>
        </w:rPr>
        <w:lastRenderedPageBreak/>
        <w:t xml:space="preserve">Και εσείς τι κάνετε, όπως και οι προηγούμενοι; Προσπαθείτε με πασαλείμματα, με μπαλώματα να λειτουργήσουν τα μουσεία. Για παράδειγμα, έχουμε τρίμηνες, τετράμηνες συμβάσεις φυλάκων ή συμβάσεις ορισμένου χρόνου, που κρατούν σε καθεστώς εργασιακής </w:t>
      </w:r>
      <w:r>
        <w:rPr>
          <w:rFonts w:eastAsia="Times New Roman"/>
          <w:szCs w:val="24"/>
        </w:rPr>
        <w:t xml:space="preserve">ομηρίας ανθρώπους. </w:t>
      </w:r>
    </w:p>
    <w:p w14:paraId="71ACBE64" w14:textId="77777777" w:rsidR="00055FED" w:rsidRDefault="00F47E26">
      <w:pPr>
        <w:spacing w:line="600" w:lineRule="auto"/>
        <w:ind w:firstLine="720"/>
        <w:contextualSpacing/>
        <w:jc w:val="both"/>
        <w:rPr>
          <w:rFonts w:eastAsia="Times New Roman"/>
          <w:szCs w:val="24"/>
        </w:rPr>
      </w:pPr>
      <w:r>
        <w:rPr>
          <w:rFonts w:eastAsia="Times New Roman"/>
          <w:szCs w:val="24"/>
        </w:rPr>
        <w:t xml:space="preserve">Εμείς λέμε ότι πρέπει να υπάρξουν μόνιμες, σταθερές θέσεις εργασίας με πλήρη δικαιώματα, για να καλύπτουν όλες αυτές τις ανάγκες φύλαξης, όχι μόνο στο </w:t>
      </w:r>
      <w:proofErr w:type="spellStart"/>
      <w:r>
        <w:rPr>
          <w:rFonts w:eastAsia="Times New Roman"/>
          <w:szCs w:val="24"/>
        </w:rPr>
        <w:t>Θύρρειο</w:t>
      </w:r>
      <w:proofErr w:type="spellEnd"/>
      <w:r>
        <w:rPr>
          <w:rFonts w:eastAsia="Times New Roman"/>
          <w:szCs w:val="24"/>
        </w:rPr>
        <w:t xml:space="preserve">, αλλά γενικότερα στην πατρίδα μας σε όλους τους αρχαιολογικούς χώρους. </w:t>
      </w:r>
    </w:p>
    <w:p w14:paraId="71ACBE65" w14:textId="77777777" w:rsidR="00055FED" w:rsidRDefault="00F47E26">
      <w:pPr>
        <w:spacing w:line="600" w:lineRule="auto"/>
        <w:ind w:firstLine="720"/>
        <w:contextualSpacing/>
        <w:jc w:val="both"/>
        <w:rPr>
          <w:rFonts w:eastAsia="Times New Roman"/>
          <w:szCs w:val="24"/>
        </w:rPr>
      </w:pPr>
      <w:r>
        <w:rPr>
          <w:rFonts w:eastAsia="Times New Roman"/>
          <w:szCs w:val="24"/>
        </w:rPr>
        <w:t>Κυρία</w:t>
      </w:r>
      <w:r>
        <w:rPr>
          <w:rFonts w:eastAsia="Times New Roman"/>
          <w:szCs w:val="24"/>
        </w:rPr>
        <w:t xml:space="preserve"> Υπουργέ, σας επαναφέρω το δίκαιο αίτημα: Ζητάμε να λειτουργήσει το μουσείο, γιατί, όπως ανέφερα, είναι ζήτημα ζωτικής σημασίας. Και είπατε ότι δεν υπάρχει το 2014 πρόσληψη, αλλά υπήρχε παλαιότερα. Εδώ έχω την </w:t>
      </w:r>
      <w:r>
        <w:rPr>
          <w:rFonts w:eastAsia="Times New Roman"/>
          <w:szCs w:val="24"/>
        </w:rPr>
        <w:t>α</w:t>
      </w:r>
      <w:r>
        <w:rPr>
          <w:rFonts w:eastAsia="Times New Roman"/>
          <w:szCs w:val="24"/>
        </w:rPr>
        <w:t>πόφαση 1903/22-12-2003, η οποία μιλούσε για τ</w:t>
      </w:r>
      <w:r>
        <w:rPr>
          <w:rFonts w:eastAsia="Times New Roman"/>
          <w:szCs w:val="24"/>
        </w:rPr>
        <w:t>ρεις οργανικές θέσεις, οι οποίες δεν πληρώθηκαν ποτέ, δεν πήγαν άνθρωποι ποτέ εκεί. Θα μου πείτε ότι δεν είναι δική σας ευθύνη. Εμείς θεωρούμε ότι είναι συνέχεια της ίδιας πολιτικής. Ακολουθείτε και εσείς την ίδια πολιτική, όπως και οι προηγούμενοι. Όπως ε</w:t>
      </w:r>
      <w:r>
        <w:rPr>
          <w:rFonts w:eastAsia="Times New Roman"/>
          <w:szCs w:val="24"/>
        </w:rPr>
        <w:t xml:space="preserve">ίπαμε, μετατρέπετε την πρόσβαση του κόσμου στους χώρους αυτούς σε εμπόρευμα. </w:t>
      </w:r>
    </w:p>
    <w:p w14:paraId="71ACBE66" w14:textId="77777777" w:rsidR="00055FED" w:rsidRDefault="00F47E26">
      <w:pPr>
        <w:spacing w:line="600" w:lineRule="auto"/>
        <w:ind w:firstLine="720"/>
        <w:contextualSpacing/>
        <w:jc w:val="both"/>
        <w:rPr>
          <w:rFonts w:eastAsia="Times New Roman"/>
          <w:szCs w:val="24"/>
        </w:rPr>
      </w:pPr>
      <w:r>
        <w:rPr>
          <w:rFonts w:eastAsia="Times New Roman"/>
          <w:szCs w:val="24"/>
        </w:rPr>
        <w:lastRenderedPageBreak/>
        <w:t>Βέβαια, επειδή εμείς δεν έχουμε αυταπάτες ότι μπορεί μέσα σε αυτό το βάρβαρο σύστημα, όπου πρωτεύει το κέρδος, να έχουμε τέτοιες πολιτικές που να στοχεύουν σε αυτό που είπα νωρίτ</w:t>
      </w:r>
      <w:r>
        <w:rPr>
          <w:rFonts w:eastAsia="Times New Roman"/>
          <w:szCs w:val="24"/>
        </w:rPr>
        <w:t xml:space="preserve">ερα, στην ανάδειξη της πολιτιστικής κληρονομιάς και να είναι αυτή </w:t>
      </w:r>
      <w:proofErr w:type="spellStart"/>
      <w:r>
        <w:rPr>
          <w:rFonts w:eastAsia="Times New Roman"/>
          <w:szCs w:val="24"/>
        </w:rPr>
        <w:t>προσβάσιμη</w:t>
      </w:r>
      <w:proofErr w:type="spellEnd"/>
      <w:r>
        <w:rPr>
          <w:rFonts w:eastAsia="Times New Roman"/>
          <w:szCs w:val="24"/>
        </w:rPr>
        <w:t xml:space="preserve"> σε όλο</w:t>
      </w:r>
      <w:r>
        <w:rPr>
          <w:rFonts w:eastAsia="Times New Roman"/>
          <w:szCs w:val="24"/>
        </w:rPr>
        <w:t>ν</w:t>
      </w:r>
      <w:r>
        <w:rPr>
          <w:rFonts w:eastAsia="Times New Roman"/>
          <w:szCs w:val="24"/>
        </w:rPr>
        <w:t xml:space="preserve"> τον λαό. Εμείς λέμε ότι πρέπει να γίνει υπόθεση του ίδιου του λαϊκού κινήματος μια άλλη πολιτική, που πραγματικά να υπηρετεί αυτές τις ανάγκες. </w:t>
      </w:r>
    </w:p>
    <w:p w14:paraId="71ACBE67" w14:textId="77777777" w:rsidR="00055FED" w:rsidRDefault="00F47E26">
      <w:pPr>
        <w:spacing w:line="600" w:lineRule="auto"/>
        <w:ind w:firstLine="720"/>
        <w:contextualSpacing/>
        <w:jc w:val="both"/>
        <w:rPr>
          <w:rFonts w:eastAsia="Times New Roman" w:cs="Times New Roman"/>
          <w:szCs w:val="24"/>
        </w:rPr>
      </w:pPr>
      <w:r>
        <w:rPr>
          <w:rFonts w:eastAsia="Times New Roman"/>
          <w:szCs w:val="24"/>
        </w:rPr>
        <w:t>Όμως, κλείνοντας, σας παρα</w:t>
      </w:r>
      <w:r>
        <w:rPr>
          <w:rFonts w:eastAsia="Times New Roman"/>
          <w:szCs w:val="24"/>
        </w:rPr>
        <w:t xml:space="preserve">καλώ να δεσμευθείτε ότι τουλάχιστον τους καλοκαιρινούς μήνες θα λειτουργήσει το μουσείο και ότι είναι στις προθέσεις σας να υπάρξουν μόνιμες, σταθερές θέσεις για την πλήρη λειτουργία του μουσείου. </w:t>
      </w:r>
    </w:p>
    <w:p w14:paraId="71ACBE68"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Ιδιαίτερα ν</w:t>
      </w:r>
      <w:r>
        <w:rPr>
          <w:rFonts w:eastAsia="Times New Roman" w:cs="Times New Roman"/>
          <w:szCs w:val="24"/>
        </w:rPr>
        <w:t>α</w:t>
      </w:r>
      <w:r>
        <w:rPr>
          <w:rFonts w:eastAsia="Times New Roman" w:cs="Times New Roman"/>
          <w:szCs w:val="24"/>
        </w:rPr>
        <w:t xml:space="preserve"> απαντήσετε </w:t>
      </w:r>
      <w:r>
        <w:rPr>
          <w:rFonts w:eastAsia="Times New Roman" w:cs="Times New Roman"/>
          <w:szCs w:val="24"/>
        </w:rPr>
        <w:t>αν υ</w:t>
      </w:r>
      <w:r>
        <w:rPr>
          <w:rFonts w:eastAsia="Times New Roman" w:cs="Times New Roman"/>
          <w:szCs w:val="24"/>
        </w:rPr>
        <w:t>πάρχουν ευρήματα τα οποία μετα</w:t>
      </w:r>
      <w:r>
        <w:rPr>
          <w:rFonts w:eastAsia="Times New Roman" w:cs="Times New Roman"/>
          <w:szCs w:val="24"/>
        </w:rPr>
        <w:t>φέρονται αλλού.</w:t>
      </w:r>
    </w:p>
    <w:p w14:paraId="71ACBE69"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Κλείνω μ</w:t>
      </w:r>
      <w:r>
        <w:rPr>
          <w:rFonts w:eastAsia="Times New Roman" w:cs="Times New Roman"/>
          <w:szCs w:val="24"/>
        </w:rPr>
        <w:t>ε</w:t>
      </w:r>
      <w:r>
        <w:rPr>
          <w:rFonts w:eastAsia="Times New Roman" w:cs="Times New Roman"/>
          <w:szCs w:val="24"/>
        </w:rPr>
        <w:t xml:space="preserve"> αυτό, κυρία Υπουργέ. Δεν είναι υποκρισία </w:t>
      </w:r>
      <w:r>
        <w:rPr>
          <w:rFonts w:eastAsia="Times New Roman" w:cs="Times New Roman"/>
          <w:szCs w:val="24"/>
        </w:rPr>
        <w:t>-</w:t>
      </w:r>
      <w:r>
        <w:rPr>
          <w:rFonts w:eastAsia="Times New Roman" w:cs="Times New Roman"/>
          <w:szCs w:val="24"/>
        </w:rPr>
        <w:t xml:space="preserve">αυτό που ανέφερα στην </w:t>
      </w:r>
      <w:proofErr w:type="spellStart"/>
      <w:r>
        <w:rPr>
          <w:rFonts w:eastAsia="Times New Roman" w:cs="Times New Roman"/>
          <w:szCs w:val="24"/>
        </w:rPr>
        <w:t>πρωτολογία</w:t>
      </w:r>
      <w:proofErr w:type="spellEnd"/>
      <w:r>
        <w:rPr>
          <w:rFonts w:eastAsia="Times New Roman" w:cs="Times New Roman"/>
          <w:szCs w:val="24"/>
        </w:rPr>
        <w:t xml:space="preserve"> μου</w:t>
      </w:r>
      <w:r>
        <w:rPr>
          <w:rFonts w:eastAsia="Times New Roman" w:cs="Times New Roman"/>
          <w:szCs w:val="24"/>
        </w:rPr>
        <w:t>-</w:t>
      </w:r>
      <w:r>
        <w:rPr>
          <w:rFonts w:eastAsia="Times New Roman" w:cs="Times New Roman"/>
          <w:szCs w:val="24"/>
        </w:rPr>
        <w:t xml:space="preserve"> να ισχυρίζεστε και να λέτε ότι δεν πληρούνται οι προδιαγραφές φύλαξης, όταν η ίδια η πολιτεία δεν έχει φύλακες; Και έγιναν και κλοπές στο παρελθόν. Κι εμείς είχαμε και κάποια άποψη</w:t>
      </w:r>
      <w:r>
        <w:rPr>
          <w:rFonts w:eastAsia="Times New Roman" w:cs="Times New Roman"/>
          <w:szCs w:val="24"/>
        </w:rPr>
        <w:t>,</w:t>
      </w:r>
      <w:r>
        <w:rPr>
          <w:rFonts w:eastAsia="Times New Roman" w:cs="Times New Roman"/>
          <w:szCs w:val="24"/>
        </w:rPr>
        <w:t xml:space="preserve"> πως ίσως να ήταν και μια πολιτική να απαξι</w:t>
      </w:r>
      <w:r>
        <w:rPr>
          <w:rFonts w:eastAsia="Times New Roman" w:cs="Times New Roman"/>
          <w:szCs w:val="24"/>
        </w:rPr>
        <w:t>ωθεί</w:t>
      </w:r>
      <w:r>
        <w:rPr>
          <w:rFonts w:eastAsia="Times New Roman" w:cs="Times New Roman"/>
          <w:szCs w:val="24"/>
        </w:rPr>
        <w:t xml:space="preserve"> το </w:t>
      </w:r>
      <w:r>
        <w:rPr>
          <w:rFonts w:eastAsia="Times New Roman" w:cs="Times New Roman"/>
          <w:szCs w:val="24"/>
        </w:rPr>
        <w:t>μ</w:t>
      </w:r>
      <w:r>
        <w:rPr>
          <w:rFonts w:eastAsia="Times New Roman" w:cs="Times New Roman"/>
          <w:szCs w:val="24"/>
        </w:rPr>
        <w:t xml:space="preserve">ουσείο. </w:t>
      </w:r>
    </w:p>
    <w:p w14:paraId="71ACBE6A"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lastRenderedPageBreak/>
        <w:t>Απ’ τη στιγμή</w:t>
      </w:r>
      <w:r>
        <w:rPr>
          <w:rFonts w:eastAsia="Times New Roman" w:cs="Times New Roman"/>
          <w:szCs w:val="24"/>
        </w:rPr>
        <w:t xml:space="preserve"> που δεν υπάρχουν φύλακες, πώς είναι δυνατόν να υπάρχει και προστασία των ευρημάτων εκεί; Δυστυχώς έχετε αφήσει στους αρχαιοκάπηλους </w:t>
      </w:r>
      <w:r>
        <w:rPr>
          <w:rFonts w:eastAsia="Times New Roman" w:cs="Times New Roman"/>
          <w:szCs w:val="24"/>
        </w:rPr>
        <w:t>-</w:t>
      </w:r>
      <w:r>
        <w:rPr>
          <w:rFonts w:eastAsia="Times New Roman" w:cs="Times New Roman"/>
          <w:szCs w:val="24"/>
        </w:rPr>
        <w:t xml:space="preserve">και εσείς και οι άλλοι με την πολιτική </w:t>
      </w:r>
      <w:r>
        <w:rPr>
          <w:rFonts w:eastAsia="Times New Roman" w:cs="Times New Roman"/>
          <w:szCs w:val="24"/>
        </w:rPr>
        <w:t>σας-</w:t>
      </w:r>
      <w:r>
        <w:rPr>
          <w:rFonts w:eastAsia="Times New Roman" w:cs="Times New Roman"/>
          <w:szCs w:val="24"/>
        </w:rPr>
        <w:t xml:space="preserve"> τα αρχαία να είναι μόνο στις ορέξεις αυτών κι όχι μ</w:t>
      </w:r>
      <w:r>
        <w:rPr>
          <w:rFonts w:eastAsia="Times New Roman" w:cs="Times New Roman"/>
          <w:szCs w:val="24"/>
        </w:rPr>
        <w:t>ε</w:t>
      </w:r>
      <w:r>
        <w:rPr>
          <w:rFonts w:eastAsia="Times New Roman" w:cs="Times New Roman"/>
          <w:szCs w:val="24"/>
        </w:rPr>
        <w:t xml:space="preserve"> έναν σχεδιασμό ανάδειξης </w:t>
      </w:r>
      <w:r>
        <w:rPr>
          <w:rFonts w:eastAsia="Times New Roman" w:cs="Times New Roman"/>
          <w:szCs w:val="24"/>
        </w:rPr>
        <w:t>της πολιτιστικής κληρονομιάς της χώρας μας.</w:t>
      </w:r>
    </w:p>
    <w:p w14:paraId="71ACBE6B"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1ACBE6C"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Η κυρία Υπουργός έχει τον λόγο.</w:t>
      </w:r>
    </w:p>
    <w:p w14:paraId="71ACBE6D"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Κύριε Μωραΐτη, όσον αφορά τους δρόμους δεν είναι δική μας αρμοδιότητα. </w:t>
      </w:r>
      <w:r>
        <w:rPr>
          <w:rFonts w:eastAsia="Times New Roman" w:cs="Times New Roman"/>
          <w:szCs w:val="24"/>
        </w:rPr>
        <w:t xml:space="preserve">Όμως, νομίζω ότι δεν προσέξατε επαρκώς την απάντησή που </w:t>
      </w:r>
      <w:r>
        <w:rPr>
          <w:rFonts w:eastAsia="Times New Roman" w:cs="Times New Roman"/>
          <w:szCs w:val="24"/>
        </w:rPr>
        <w:t xml:space="preserve">σας έδωσα για </w:t>
      </w:r>
      <w:r>
        <w:rPr>
          <w:rFonts w:eastAsia="Times New Roman" w:cs="Times New Roman"/>
          <w:szCs w:val="24"/>
        </w:rPr>
        <w:t xml:space="preserve">τον </w:t>
      </w:r>
      <w:r>
        <w:rPr>
          <w:rFonts w:eastAsia="Times New Roman" w:cs="Times New Roman"/>
          <w:szCs w:val="24"/>
        </w:rPr>
        <w:t>ο</w:t>
      </w:r>
      <w:r>
        <w:rPr>
          <w:rFonts w:eastAsia="Times New Roman" w:cs="Times New Roman"/>
          <w:szCs w:val="24"/>
        </w:rPr>
        <w:t>ργανισμό του 2014, στον οποίον συμφωνούμε και η πρόθεσή μας είναι να τον αλλάξουμε. Δεν προσέξατε ίσως την απάντησή μου. Δεν θα επανέλθω, για να μην κάνω κατάχρηση του χρόνου.</w:t>
      </w:r>
    </w:p>
    <w:p w14:paraId="71ACBE6E"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Σε ό,</w:t>
      </w:r>
      <w:r>
        <w:rPr>
          <w:rFonts w:eastAsia="Times New Roman" w:cs="Times New Roman"/>
          <w:szCs w:val="24"/>
        </w:rPr>
        <w:t xml:space="preserve">τι αφορά στα αναφερόμενα περί επιστροφής αρχαίων και αλλαγής της θέσης τους, σας γνωρίζουμε ότι ουδέποτε απομακρύνθηκαν αρχαιότητες από το Αρχαιολογικό Μουσείο </w:t>
      </w:r>
      <w:proofErr w:type="spellStart"/>
      <w:r>
        <w:rPr>
          <w:rFonts w:eastAsia="Times New Roman" w:cs="Times New Roman"/>
          <w:szCs w:val="24"/>
        </w:rPr>
        <w:t>Θυρ</w:t>
      </w:r>
      <w:r>
        <w:rPr>
          <w:rFonts w:eastAsia="Times New Roman" w:cs="Times New Roman"/>
          <w:szCs w:val="24"/>
        </w:rPr>
        <w:lastRenderedPageBreak/>
        <w:t>ρείου</w:t>
      </w:r>
      <w:proofErr w:type="spellEnd"/>
      <w:r>
        <w:rPr>
          <w:rFonts w:eastAsia="Times New Roman" w:cs="Times New Roman"/>
          <w:szCs w:val="24"/>
        </w:rPr>
        <w:t>, σύμφωνα με την έκθεση της αρμόδιας εφορείας. Ουδέποτε, δηλαδή, μεταφέρθηκαν αρχαία ευρ</w:t>
      </w:r>
      <w:r>
        <w:rPr>
          <w:rFonts w:eastAsia="Times New Roman" w:cs="Times New Roman"/>
          <w:szCs w:val="24"/>
        </w:rPr>
        <w:t xml:space="preserve">ήματα της περιοχής σε άλλα μουσεία της Ελλάδας ή σε άγνωστες κατευθύνσεις, όπως είπατε. Τα εκθέματα του </w:t>
      </w:r>
      <w:r>
        <w:rPr>
          <w:rFonts w:eastAsia="Times New Roman" w:cs="Times New Roman"/>
          <w:szCs w:val="24"/>
        </w:rPr>
        <w:t>μ</w:t>
      </w:r>
      <w:r>
        <w:rPr>
          <w:rFonts w:eastAsia="Times New Roman" w:cs="Times New Roman"/>
          <w:szCs w:val="24"/>
        </w:rPr>
        <w:t xml:space="preserve">ουσείου παραμένουν ως είχαν και δεν έχει γίνει καμμία απομάκρυνση αντικειμένου από την έκθεση. Ως εκ τούτου, δεν τίθεται θέμα επιστροφής τους. </w:t>
      </w:r>
    </w:p>
    <w:p w14:paraId="71ACBE6F"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Ίσως να</w:t>
      </w:r>
      <w:r>
        <w:rPr>
          <w:rFonts w:eastAsia="Times New Roman" w:cs="Times New Roman"/>
          <w:szCs w:val="24"/>
        </w:rPr>
        <w:t xml:space="preserve"> αναφέρεστε σε ελάχιστα ιδιαίτερα πολύτιμα ευρήματα, τα φύλλα συγκεκριμένα ενός χρυσού στεφανιού, που για λόγους ασφαλείας, όπως και άλλα παρόμοια πολύ σημαντικά, πολύτιμα ευρήματα, φυλάσσονται σε ειδικό χώρο και αυτός ο ειδικός χώρος είναι στο μοναδικό θη</w:t>
      </w:r>
      <w:r>
        <w:rPr>
          <w:rFonts w:eastAsia="Times New Roman" w:cs="Times New Roman"/>
          <w:szCs w:val="24"/>
        </w:rPr>
        <w:t>σαυροφυλάκιο που υπάρχει στην περιοχή.</w:t>
      </w:r>
    </w:p>
    <w:p w14:paraId="71ACBE70"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ήθελα να αναφέρω ότι τα ευρήματα από την περιοχή του </w:t>
      </w:r>
      <w:proofErr w:type="spellStart"/>
      <w:r>
        <w:rPr>
          <w:rFonts w:eastAsia="Times New Roman" w:cs="Times New Roman"/>
          <w:szCs w:val="24"/>
        </w:rPr>
        <w:t>Θυρρείου</w:t>
      </w:r>
      <w:proofErr w:type="spellEnd"/>
      <w:r>
        <w:rPr>
          <w:rFonts w:eastAsia="Times New Roman" w:cs="Times New Roman"/>
          <w:szCs w:val="24"/>
        </w:rPr>
        <w:t xml:space="preserve"> συμπεριλαμβάνονται στην ήδη εγκεκριμένη </w:t>
      </w:r>
      <w:proofErr w:type="spellStart"/>
      <w:r>
        <w:rPr>
          <w:rFonts w:eastAsia="Times New Roman" w:cs="Times New Roman"/>
          <w:szCs w:val="24"/>
        </w:rPr>
        <w:t>μουσειολογική</w:t>
      </w:r>
      <w:proofErr w:type="spellEnd"/>
      <w:r>
        <w:rPr>
          <w:rFonts w:eastAsia="Times New Roman" w:cs="Times New Roman"/>
          <w:szCs w:val="24"/>
        </w:rPr>
        <w:t xml:space="preserve"> μελέτη της αρχαιολογικής έκθεσης «Το </w:t>
      </w:r>
      <w:proofErr w:type="spellStart"/>
      <w:r>
        <w:rPr>
          <w:rFonts w:eastAsia="Times New Roman" w:cs="Times New Roman"/>
          <w:szCs w:val="24"/>
        </w:rPr>
        <w:t>Ξενοκράτειο</w:t>
      </w:r>
      <w:proofErr w:type="spellEnd"/>
      <w:r>
        <w:rPr>
          <w:rFonts w:eastAsia="Times New Roman" w:cs="Times New Roman"/>
          <w:szCs w:val="24"/>
        </w:rPr>
        <w:t xml:space="preserve"> Κτήριο στο Μεσολόγγι», η οποία θα έχει ευ</w:t>
      </w:r>
      <w:r>
        <w:rPr>
          <w:rFonts w:eastAsia="Times New Roman" w:cs="Times New Roman"/>
          <w:szCs w:val="24"/>
        </w:rPr>
        <w:t xml:space="preserve">ρήματα από αρχαιολογικές θέσεις απ’ όλον τον Νομό Αιτωλοακαρνανίας, όταν θα λειτουργήσει το </w:t>
      </w:r>
      <w:r>
        <w:rPr>
          <w:rFonts w:eastAsia="Times New Roman" w:cs="Times New Roman"/>
          <w:szCs w:val="24"/>
        </w:rPr>
        <w:t>μ</w:t>
      </w:r>
      <w:r>
        <w:rPr>
          <w:rFonts w:eastAsia="Times New Roman" w:cs="Times New Roman"/>
          <w:szCs w:val="24"/>
        </w:rPr>
        <w:t>ουσείο.</w:t>
      </w:r>
    </w:p>
    <w:p w14:paraId="71ACBE71"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1ACBE72"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Ευχαριστούμε κι εμείς.</w:t>
      </w:r>
    </w:p>
    <w:p w14:paraId="71ACBE73" w14:textId="77777777" w:rsidR="00055FED" w:rsidRDefault="00F47E26">
      <w:pPr>
        <w:tabs>
          <w:tab w:val="left" w:pos="1949"/>
        </w:tabs>
        <w:spacing w:line="600" w:lineRule="auto"/>
        <w:ind w:firstLine="720"/>
        <w:contextualSpacing/>
        <w:jc w:val="both"/>
        <w:rPr>
          <w:rFonts w:eastAsia="Times New Roman"/>
          <w:szCs w:val="24"/>
        </w:rPr>
      </w:pPr>
      <w:r>
        <w:rPr>
          <w:rFonts w:eastAsia="Times New Roman"/>
          <w:szCs w:val="24"/>
        </w:rPr>
        <w:t>Κυρίες και κύριοι συνάδελφοι, ο Βουλευτής ΣΥΡΙΖΑ του Νομού Κυκλάδων κ. Νι</w:t>
      </w:r>
      <w:r>
        <w:rPr>
          <w:rFonts w:eastAsia="Times New Roman"/>
          <w:szCs w:val="24"/>
        </w:rPr>
        <w:t xml:space="preserve">κόλαος </w:t>
      </w:r>
      <w:proofErr w:type="spellStart"/>
      <w:r>
        <w:rPr>
          <w:rFonts w:eastAsia="Times New Roman"/>
          <w:szCs w:val="24"/>
        </w:rPr>
        <w:t>Συρμαλένιος</w:t>
      </w:r>
      <w:proofErr w:type="spellEnd"/>
      <w:r>
        <w:rPr>
          <w:rFonts w:eastAsia="Times New Roman"/>
          <w:szCs w:val="24"/>
        </w:rPr>
        <w:t xml:space="preserve"> ζητεί άδεια ολιγοήμερης απουσίας του στο εξωτερικό για προσωπικούς λόγους από 24 Μαρτίου έως 27 Μαρτίου</w:t>
      </w:r>
      <w:r w:rsidRPr="007625F2">
        <w:rPr>
          <w:rFonts w:eastAsia="Times New Roman"/>
          <w:szCs w:val="24"/>
        </w:rPr>
        <w:t xml:space="preserve"> 2017</w:t>
      </w:r>
      <w:r>
        <w:rPr>
          <w:rFonts w:eastAsia="Times New Roman"/>
          <w:szCs w:val="24"/>
        </w:rPr>
        <w:t xml:space="preserve">. Η Βουλή εγκρίνει; </w:t>
      </w:r>
    </w:p>
    <w:p w14:paraId="71ACBE74" w14:textId="77777777" w:rsidR="00055FED" w:rsidRDefault="00F47E26">
      <w:pPr>
        <w:tabs>
          <w:tab w:val="left" w:pos="1949"/>
        </w:tabs>
        <w:spacing w:line="600" w:lineRule="auto"/>
        <w:ind w:firstLine="720"/>
        <w:contextualSpacing/>
        <w:jc w:val="both"/>
        <w:rPr>
          <w:rFonts w:eastAsia="Times New Roman"/>
          <w:szCs w:val="24"/>
        </w:rPr>
      </w:pPr>
      <w:r>
        <w:rPr>
          <w:rFonts w:eastAsia="Times New Roman"/>
          <w:b/>
          <w:bCs/>
          <w:szCs w:val="24"/>
        </w:rPr>
        <w:t xml:space="preserve">ΟΛΟΙ </w:t>
      </w:r>
      <w:r>
        <w:rPr>
          <w:rFonts w:eastAsia="Times New Roman"/>
          <w:b/>
          <w:bCs/>
          <w:szCs w:val="24"/>
        </w:rPr>
        <w:t>ΟΙ ΒΟΥΛΕΥΤΕΣ:</w:t>
      </w:r>
      <w:r>
        <w:rPr>
          <w:rFonts w:eastAsia="Times New Roman"/>
          <w:szCs w:val="24"/>
        </w:rPr>
        <w:t xml:space="preserve"> Μάλιστα, μάλιστα. </w:t>
      </w:r>
    </w:p>
    <w:p w14:paraId="71ACBE75" w14:textId="77777777" w:rsidR="00055FED" w:rsidRDefault="00F47E26">
      <w:pPr>
        <w:tabs>
          <w:tab w:val="left" w:pos="1949"/>
        </w:tabs>
        <w:spacing w:line="600" w:lineRule="auto"/>
        <w:ind w:firstLine="720"/>
        <w:contextualSpacing/>
        <w:jc w:val="both"/>
        <w:rPr>
          <w:rFonts w:eastAsia="Times New Roman"/>
          <w:szCs w:val="24"/>
        </w:rPr>
      </w:pPr>
      <w:r>
        <w:rPr>
          <w:rFonts w:eastAsia="UB-Helvetica"/>
          <w:b/>
          <w:szCs w:val="24"/>
        </w:rPr>
        <w:t xml:space="preserve">ΠΡΟΕΔΡΕΥΟΥΣΑ (Αναστασία Χριστοδουλοπούλου): </w:t>
      </w:r>
      <w:r>
        <w:rPr>
          <w:rFonts w:eastAsia="UB-Helvetica"/>
          <w:szCs w:val="24"/>
        </w:rPr>
        <w:t xml:space="preserve">Συνεπώς </w:t>
      </w:r>
      <w:r>
        <w:rPr>
          <w:rFonts w:eastAsia="Times New Roman"/>
          <w:szCs w:val="24"/>
        </w:rPr>
        <w:t>η</w:t>
      </w:r>
      <w:r>
        <w:rPr>
          <w:rFonts w:eastAsia="Times New Roman"/>
          <w:szCs w:val="24"/>
        </w:rPr>
        <w:t xml:space="preserve"> Βουλή ενέκρινε τη ζητηθείσα άδεια.</w:t>
      </w:r>
    </w:p>
    <w:p w14:paraId="71ACBE76" w14:textId="77777777" w:rsidR="00055FED" w:rsidRDefault="00F47E26">
      <w:pPr>
        <w:tabs>
          <w:tab w:val="left" w:pos="1949"/>
        </w:tabs>
        <w:spacing w:line="600" w:lineRule="auto"/>
        <w:ind w:firstLine="720"/>
        <w:contextualSpacing/>
        <w:jc w:val="both"/>
        <w:rPr>
          <w:rFonts w:eastAsia="Times New Roman"/>
          <w:szCs w:val="24"/>
        </w:rPr>
      </w:pPr>
      <w:r>
        <w:rPr>
          <w:rFonts w:eastAsia="Times New Roman"/>
          <w:szCs w:val="24"/>
        </w:rPr>
        <w:t xml:space="preserve">Επίσης, ο Βουλευτής κ. Σπυρίδων-Άδωνις Γεωργιάδης ζητεί άδεια ολιγοήμερης απουσίας του στο εξωτερικό, στις ΗΠΑ, από 25 Μαρτίου έως 2 Απριλίου 2017, διότι θα βρίσκεται εκεί ως προσκεκλημένος της </w:t>
      </w:r>
      <w:r>
        <w:rPr>
          <w:rFonts w:eastAsia="Times New Roman"/>
          <w:szCs w:val="24"/>
        </w:rPr>
        <w:t>ε</w:t>
      </w:r>
      <w:r>
        <w:rPr>
          <w:rFonts w:eastAsia="Times New Roman"/>
          <w:szCs w:val="24"/>
        </w:rPr>
        <w:t>λληνικής Ομογένειας, προκ</w:t>
      </w:r>
      <w:r>
        <w:rPr>
          <w:rFonts w:eastAsia="Times New Roman"/>
          <w:szCs w:val="24"/>
        </w:rPr>
        <w:t xml:space="preserve">ειμένου να συμμετάσχει στις εκδηλώσεις με αφορμή τον εορτασμό της Εθνικής Επετείου. Η Βουλή εγκρίνει; </w:t>
      </w:r>
    </w:p>
    <w:p w14:paraId="71ACBE77" w14:textId="77777777" w:rsidR="00055FED" w:rsidRDefault="00F47E26">
      <w:pPr>
        <w:tabs>
          <w:tab w:val="left" w:pos="1949"/>
        </w:tabs>
        <w:spacing w:line="600" w:lineRule="auto"/>
        <w:ind w:firstLine="720"/>
        <w:contextualSpacing/>
        <w:jc w:val="both"/>
        <w:rPr>
          <w:rFonts w:eastAsia="Times New Roman"/>
          <w:szCs w:val="24"/>
        </w:rPr>
      </w:pPr>
      <w:r>
        <w:rPr>
          <w:rFonts w:eastAsia="Times New Roman"/>
          <w:b/>
          <w:bCs/>
          <w:szCs w:val="24"/>
        </w:rPr>
        <w:t xml:space="preserve">ΟΛΟΙ </w:t>
      </w:r>
      <w:r>
        <w:rPr>
          <w:rFonts w:eastAsia="Times New Roman"/>
          <w:b/>
          <w:bCs/>
          <w:szCs w:val="24"/>
        </w:rPr>
        <w:t>ΟΙ ΒΟΥΛΕΥΤΕΣ:</w:t>
      </w:r>
      <w:r>
        <w:rPr>
          <w:rFonts w:eastAsia="Times New Roman"/>
          <w:szCs w:val="24"/>
        </w:rPr>
        <w:t xml:space="preserve"> Μάλιστα, μάλιστα. </w:t>
      </w:r>
    </w:p>
    <w:p w14:paraId="71ACBE78" w14:textId="77777777" w:rsidR="00055FED" w:rsidRDefault="00F47E26">
      <w:pPr>
        <w:tabs>
          <w:tab w:val="left" w:pos="1949"/>
        </w:tabs>
        <w:spacing w:line="600" w:lineRule="auto"/>
        <w:ind w:firstLine="720"/>
        <w:contextualSpacing/>
        <w:jc w:val="both"/>
        <w:rPr>
          <w:rFonts w:eastAsia="Times New Roman"/>
          <w:szCs w:val="24"/>
        </w:rPr>
      </w:pPr>
      <w:r>
        <w:rPr>
          <w:rFonts w:eastAsia="UB-Helvetica"/>
          <w:b/>
          <w:szCs w:val="24"/>
        </w:rPr>
        <w:t xml:space="preserve">ΠΡΟΕΔΡΕΥΟΥΣΑ (Αναστασία Χριστοδουλοπούλου): </w:t>
      </w:r>
      <w:r>
        <w:rPr>
          <w:rFonts w:eastAsia="UB-Helvetica"/>
          <w:szCs w:val="24"/>
        </w:rPr>
        <w:t xml:space="preserve">Συνεπώς </w:t>
      </w:r>
      <w:r>
        <w:rPr>
          <w:rFonts w:eastAsia="Times New Roman"/>
          <w:szCs w:val="24"/>
        </w:rPr>
        <w:t>η</w:t>
      </w:r>
      <w:r>
        <w:rPr>
          <w:rFonts w:eastAsia="Times New Roman"/>
          <w:szCs w:val="24"/>
        </w:rPr>
        <w:t xml:space="preserve"> Βουλή ενέκρινε τη ζητηθείσα άδεια.</w:t>
      </w:r>
    </w:p>
    <w:p w14:paraId="71ACBE79" w14:textId="77777777" w:rsidR="00055FED" w:rsidRDefault="00F47E26">
      <w:pPr>
        <w:tabs>
          <w:tab w:val="left" w:pos="1949"/>
        </w:tabs>
        <w:spacing w:line="600" w:lineRule="auto"/>
        <w:ind w:firstLine="720"/>
        <w:contextualSpacing/>
        <w:jc w:val="both"/>
        <w:rPr>
          <w:rFonts w:eastAsia="Times New Roman"/>
          <w:szCs w:val="24"/>
        </w:rPr>
      </w:pPr>
      <w:r>
        <w:rPr>
          <w:rFonts w:eastAsia="Times New Roman"/>
          <w:szCs w:val="24"/>
        </w:rPr>
        <w:t>Στις επόμενες δύο ερωτήσει</w:t>
      </w:r>
      <w:r>
        <w:rPr>
          <w:rFonts w:eastAsia="Times New Roman"/>
          <w:szCs w:val="24"/>
        </w:rPr>
        <w:t>ς θα απαντήσει ο Υπουργός Αγροτικής Ανάπτυξης και Τροφίμων κ. Ευάγγελος Αποστόλου.</w:t>
      </w:r>
    </w:p>
    <w:p w14:paraId="71ACBE7A" w14:textId="77777777" w:rsidR="00055FED" w:rsidRDefault="00F47E26">
      <w:pPr>
        <w:tabs>
          <w:tab w:val="left" w:pos="1949"/>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Ακολουθεί, λοιπόν, η τέταρτη με αριθμό 627/20-3-2017 </w:t>
      </w:r>
      <w:r>
        <w:rPr>
          <w:rFonts w:eastAsia="Times New Roman" w:cs="Times New Roman"/>
          <w:szCs w:val="24"/>
        </w:rPr>
        <w:t xml:space="preserve">επίκαιρη ερώτηση </w:t>
      </w:r>
      <w:r>
        <w:rPr>
          <w:rFonts w:eastAsia="Times New Roman" w:cs="Times New Roman"/>
          <w:szCs w:val="24"/>
        </w:rPr>
        <w:t xml:space="preserve">πρώτου κύκλου του Βουλευτή Ευβοίας του Λαϊκού Συνδέσμου – Χρυσή Αυγή κ. </w:t>
      </w:r>
      <w:r>
        <w:rPr>
          <w:rFonts w:eastAsia="Times New Roman" w:cs="Times New Roman"/>
          <w:bCs/>
          <w:szCs w:val="24"/>
        </w:rPr>
        <w:t>Νικολάου Μίχου</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σχετικά με την εκδήλωση κρουσμάτων γρίπης των πτηνών σε οικόσιτες εκμεταλλεύσεις.</w:t>
      </w:r>
    </w:p>
    <w:p w14:paraId="71ACBE7B" w14:textId="77777777" w:rsidR="00055FED" w:rsidRDefault="00F47E26">
      <w:pPr>
        <w:tabs>
          <w:tab w:val="left" w:pos="1949"/>
        </w:tabs>
        <w:spacing w:line="600" w:lineRule="auto"/>
        <w:ind w:firstLine="720"/>
        <w:contextualSpacing/>
        <w:jc w:val="both"/>
        <w:rPr>
          <w:rFonts w:eastAsia="Times New Roman" w:cs="Times New Roman"/>
          <w:szCs w:val="24"/>
        </w:rPr>
      </w:pPr>
      <w:r>
        <w:rPr>
          <w:rFonts w:eastAsia="Times New Roman" w:cs="Times New Roman"/>
          <w:szCs w:val="24"/>
        </w:rPr>
        <w:t>Κύριε Μίχο, έχετε τον λόγο για δύο λεπτά.</w:t>
      </w:r>
    </w:p>
    <w:p w14:paraId="71ACBE7C" w14:textId="77777777" w:rsidR="00055FED" w:rsidRDefault="00F47E26">
      <w:pPr>
        <w:tabs>
          <w:tab w:val="left" w:pos="1949"/>
        </w:tabs>
        <w:spacing w:line="600" w:lineRule="auto"/>
        <w:ind w:firstLine="720"/>
        <w:contextualSpacing/>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Ευχαριστώ, κυρία Πρόεδρε.</w:t>
      </w:r>
    </w:p>
    <w:p w14:paraId="71ACBE7D" w14:textId="77777777" w:rsidR="00055FED" w:rsidRDefault="00F47E26">
      <w:pPr>
        <w:tabs>
          <w:tab w:val="left" w:pos="1949"/>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ιδιαίτερη προσοχή στα μέτρα </w:t>
      </w:r>
      <w:proofErr w:type="spellStart"/>
      <w:r>
        <w:rPr>
          <w:rFonts w:eastAsia="Times New Roman" w:cs="Times New Roman"/>
          <w:szCs w:val="24"/>
        </w:rPr>
        <w:t>βιοασφάλειας</w:t>
      </w:r>
      <w:proofErr w:type="spellEnd"/>
      <w:r>
        <w:rPr>
          <w:rFonts w:eastAsia="Times New Roman" w:cs="Times New Roman"/>
          <w:szCs w:val="24"/>
        </w:rPr>
        <w:t xml:space="preserve"> στις εκτροφές τους καλούνται να δίνουν οι ιδιοκτήτες πουλερικών μετά την ανακοίνωση του Υπουργείου για δύο νέα κρούσματα γρίπης των πτηνών σε οικόσιτες εκμεταλλεύσεις στην Αρκαδία και στη Φλώρινα. </w:t>
      </w:r>
    </w:p>
    <w:p w14:paraId="71ACBE7E" w14:textId="77777777" w:rsidR="00055FED" w:rsidRDefault="00F47E26">
      <w:pPr>
        <w:tabs>
          <w:tab w:val="left" w:pos="1949"/>
        </w:tabs>
        <w:spacing w:line="600" w:lineRule="auto"/>
        <w:ind w:firstLine="720"/>
        <w:contextualSpacing/>
        <w:jc w:val="both"/>
        <w:rPr>
          <w:rFonts w:eastAsia="Times New Roman" w:cs="Times New Roman"/>
          <w:szCs w:val="24"/>
        </w:rPr>
      </w:pPr>
      <w:r>
        <w:rPr>
          <w:rFonts w:eastAsia="Times New Roman" w:cs="Times New Roman"/>
          <w:szCs w:val="24"/>
        </w:rPr>
        <w:t>Πι</w:t>
      </w:r>
      <w:r>
        <w:rPr>
          <w:rFonts w:eastAsia="Times New Roman" w:cs="Times New Roman"/>
          <w:szCs w:val="24"/>
        </w:rPr>
        <w:t xml:space="preserve">ο αναλυτικά, η ανακοίνωση από το Τμήμα Υγείας Ζώων και ΚΑΦΕ της Γενικής Διεύθυνσης Αγροτικής Οικονομίας και Κτηνιατρικής της Περιφέρειας Κεντρικής Μακεδονίας αναφέρει: «Σύμφωνα με πρόσφατη πληροφόρηση εκ μέρους του </w:t>
      </w:r>
      <w:r>
        <w:rPr>
          <w:rFonts w:eastAsia="Times New Roman"/>
          <w:szCs w:val="24"/>
        </w:rPr>
        <w:t>Υπουργείου Αγροτικής Ανάπτυξης και Τροφίμ</w:t>
      </w:r>
      <w:r>
        <w:rPr>
          <w:rFonts w:eastAsia="Times New Roman"/>
          <w:szCs w:val="24"/>
        </w:rPr>
        <w:t>ων προσφάτως επιβε</w:t>
      </w:r>
      <w:r>
        <w:rPr>
          <w:rFonts w:eastAsia="Times New Roman"/>
          <w:szCs w:val="24"/>
        </w:rPr>
        <w:lastRenderedPageBreak/>
        <w:t xml:space="preserve">βαιώθηκαν δύο νέες εστίες γρίπης των πτηνών υψηλής </w:t>
      </w:r>
      <w:proofErr w:type="spellStart"/>
      <w:r>
        <w:rPr>
          <w:rFonts w:eastAsia="Times New Roman"/>
          <w:szCs w:val="24"/>
        </w:rPr>
        <w:t>παθογονικότητας</w:t>
      </w:r>
      <w:proofErr w:type="spellEnd"/>
      <w:r>
        <w:rPr>
          <w:rFonts w:eastAsia="Times New Roman"/>
          <w:szCs w:val="24"/>
        </w:rPr>
        <w:t xml:space="preserve"> σε οικόσιτες εκμεταλλεύσεις πουλερικών στην Αρκαδία, όπου ο ιός ονομάζεται Η5Ν8, και στη Φλώρινα, Η5.</w:t>
      </w:r>
    </w:p>
    <w:p w14:paraId="71ACBE7F"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w:t>
      </w:r>
      <w:r>
        <w:rPr>
          <w:rFonts w:eastAsia="Times New Roman" w:cs="Times New Roman"/>
          <w:szCs w:val="24"/>
        </w:rPr>
        <w:t>Ως εκ τούτου, οι ιδιοκτήτες των πουλερικών πρέπει να δίνουν ιδιαίτερ</w:t>
      </w:r>
      <w:r>
        <w:rPr>
          <w:rFonts w:eastAsia="Times New Roman" w:cs="Times New Roman"/>
          <w:szCs w:val="24"/>
        </w:rPr>
        <w:t xml:space="preserve">η προσοχή στα μέτρα </w:t>
      </w:r>
      <w:proofErr w:type="spellStart"/>
      <w:r>
        <w:rPr>
          <w:rFonts w:eastAsia="Times New Roman" w:cs="Times New Roman"/>
          <w:szCs w:val="24"/>
        </w:rPr>
        <w:t>βιοασφάλειας</w:t>
      </w:r>
      <w:proofErr w:type="spellEnd"/>
      <w:r>
        <w:rPr>
          <w:rFonts w:eastAsia="Times New Roman" w:cs="Times New Roman"/>
          <w:szCs w:val="24"/>
        </w:rPr>
        <w:t xml:space="preserve"> στις εκτροφές και στις παραμέτρους παρακολούθησης των πτηνών, που εξακολουθούν να ισχύουν και ενισχύονται, ενώ καθίσταται υποχρεωτική σε όλη την επικράτεια η διατήρηση των πουλερικών οικόσιτων και συστηματικών εκμεταλλεύσεω</w:t>
      </w:r>
      <w:r>
        <w:rPr>
          <w:rFonts w:eastAsia="Times New Roman" w:cs="Times New Roman"/>
          <w:szCs w:val="24"/>
        </w:rPr>
        <w:t xml:space="preserve">ν αποκλειστικά σε κλειστούς χώρους. </w:t>
      </w:r>
    </w:p>
    <w:p w14:paraId="71ACBE80"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Τα μέτρα </w:t>
      </w:r>
      <w:proofErr w:type="spellStart"/>
      <w:r>
        <w:rPr>
          <w:rFonts w:eastAsia="Times New Roman" w:cs="Times New Roman"/>
          <w:szCs w:val="24"/>
        </w:rPr>
        <w:t>βιοασφάλειας</w:t>
      </w:r>
      <w:proofErr w:type="spellEnd"/>
      <w:r>
        <w:rPr>
          <w:rFonts w:eastAsia="Times New Roman" w:cs="Times New Roman"/>
          <w:szCs w:val="24"/>
        </w:rPr>
        <w:t xml:space="preserve"> που έχουν θεσπιστεί για τις συστηματικές εκτροφές και τα οικόσιτα πουλερικά ισχύουν και για τα πουλερικά ελευθέρας βοσκής και βιολογικής εκτροφής.</w:t>
      </w:r>
      <w:r>
        <w:rPr>
          <w:rFonts w:eastAsia="Times New Roman" w:cs="Times New Roman"/>
          <w:szCs w:val="24"/>
        </w:rPr>
        <w:t>».</w:t>
      </w:r>
    </w:p>
    <w:p w14:paraId="71ACBE81"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ας ερωτώ: Πρώτον, ποια άλλα μέτρα προτίθεστε να</w:t>
      </w:r>
      <w:r>
        <w:rPr>
          <w:rFonts w:eastAsia="Times New Roman" w:cs="Times New Roman"/>
          <w:szCs w:val="24"/>
        </w:rPr>
        <w:t xml:space="preserve"> λάβετε, εκτός αυτών που έχετε πάρει μέχρι τώρα, όχι μόνο για να κατασταλεί η </w:t>
      </w:r>
      <w:proofErr w:type="spellStart"/>
      <w:r>
        <w:rPr>
          <w:rFonts w:eastAsia="Times New Roman" w:cs="Times New Roman"/>
          <w:szCs w:val="24"/>
        </w:rPr>
        <w:t>ενσκήψασα</w:t>
      </w:r>
      <w:proofErr w:type="spellEnd"/>
      <w:r>
        <w:rPr>
          <w:rFonts w:eastAsia="Times New Roman" w:cs="Times New Roman"/>
          <w:szCs w:val="24"/>
        </w:rPr>
        <w:t xml:space="preserve"> νόσος, αλλά και για να αποβληθεί μελλοντικώς το ενδεχόμενο εκδηλώσεώς της, δεδομένου του υψηλού δείκτη επικινδυνότητας; </w:t>
      </w:r>
    </w:p>
    <w:p w14:paraId="71ACBE82"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θα ελέγχονται οι εγκαταστάσεις των ιδ</w:t>
      </w:r>
      <w:r>
        <w:rPr>
          <w:rFonts w:eastAsia="Times New Roman" w:cs="Times New Roman"/>
          <w:szCs w:val="24"/>
        </w:rPr>
        <w:t>ιοκτητών πουλερικών, ώστε να διασφαλιστεί ότι τηρούν τα προβλεπόμενα μέτρα;</w:t>
      </w:r>
    </w:p>
    <w:p w14:paraId="71ACBE83"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1ACBE84"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λόγο για τρία λεπτά.</w:t>
      </w:r>
    </w:p>
    <w:p w14:paraId="71ACBE85"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Είναι γεγονός ότι από τον Νοέμβριο του 2016 παρατηρείται έξαρση των κρουσμάτων σε όλη την Ευρώπη και τα κρούσματα εντοπίζονται σε πουλερικά και άγρια πτηνά. </w:t>
      </w:r>
    </w:p>
    <w:p w14:paraId="71ACBE86"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Ενδεικτικό της διάστασης που έχει πάρει η συγκεκριμένη </w:t>
      </w:r>
      <w:proofErr w:type="spellStart"/>
      <w:r>
        <w:rPr>
          <w:rFonts w:eastAsia="Times New Roman" w:cs="Times New Roman"/>
          <w:szCs w:val="24"/>
        </w:rPr>
        <w:t>επιζωοτία</w:t>
      </w:r>
      <w:proofErr w:type="spellEnd"/>
      <w:r>
        <w:rPr>
          <w:rFonts w:eastAsia="Times New Roman" w:cs="Times New Roman"/>
          <w:szCs w:val="24"/>
        </w:rPr>
        <w:t xml:space="preserve"> είναι ότι μέσα σε τρεις μήνες έχ</w:t>
      </w:r>
      <w:r>
        <w:rPr>
          <w:rFonts w:eastAsia="Times New Roman" w:cs="Times New Roman"/>
          <w:szCs w:val="24"/>
        </w:rPr>
        <w:t xml:space="preserve">ουν εκδηλωθεί επιβεβαιωμένα κρούσματα γρίπης των πτηνών σε άγρια πτηνά από είκοσι τρεις ευρωπαϊκές χώρες. Έχει επηρεαστεί σχεδόν το σύνολο της Ευρώπης. </w:t>
      </w:r>
    </w:p>
    <w:p w14:paraId="71ACBE87"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Στη χώρα μας, τον Δεκέμβριο του 2016, ανιχνεύτηκε για πρώτη φορά ο </w:t>
      </w:r>
      <w:proofErr w:type="spellStart"/>
      <w:r>
        <w:rPr>
          <w:rFonts w:eastAsia="Times New Roman" w:cs="Times New Roman"/>
          <w:szCs w:val="24"/>
        </w:rPr>
        <w:t>υπότυπος</w:t>
      </w:r>
      <w:proofErr w:type="spellEnd"/>
      <w:r>
        <w:rPr>
          <w:rFonts w:eastAsia="Times New Roman" w:cs="Times New Roman"/>
          <w:szCs w:val="24"/>
        </w:rPr>
        <w:t xml:space="preserve"> Η5</w:t>
      </w:r>
      <w:r>
        <w:rPr>
          <w:rFonts w:eastAsia="Times New Roman" w:cs="Times New Roman"/>
          <w:szCs w:val="24"/>
          <w:lang w:val="en-US"/>
        </w:rPr>
        <w:t>N</w:t>
      </w:r>
      <w:r>
        <w:rPr>
          <w:rFonts w:eastAsia="Times New Roman" w:cs="Times New Roman"/>
          <w:szCs w:val="24"/>
        </w:rPr>
        <w:t>8 σε άγριο πτηνό στον Έβ</w:t>
      </w:r>
      <w:r>
        <w:rPr>
          <w:rFonts w:eastAsia="Times New Roman" w:cs="Times New Roman"/>
          <w:szCs w:val="24"/>
        </w:rPr>
        <w:t>ρο. Συνολικά, μέχρι σήμερα</w:t>
      </w:r>
      <w:r>
        <w:rPr>
          <w:rFonts w:eastAsia="Times New Roman" w:cs="Times New Roman"/>
          <w:szCs w:val="24"/>
        </w:rPr>
        <w:t>,</w:t>
      </w:r>
      <w:r>
        <w:rPr>
          <w:rFonts w:eastAsia="Times New Roman" w:cs="Times New Roman"/>
          <w:szCs w:val="24"/>
        </w:rPr>
        <w:t xml:space="preserve"> ο συγκεκριμένος </w:t>
      </w:r>
      <w:proofErr w:type="spellStart"/>
      <w:r>
        <w:rPr>
          <w:rFonts w:eastAsia="Times New Roman" w:cs="Times New Roman"/>
          <w:szCs w:val="24"/>
        </w:rPr>
        <w:t>υπότυπος</w:t>
      </w:r>
      <w:proofErr w:type="spellEnd"/>
      <w:r>
        <w:rPr>
          <w:rFonts w:eastAsia="Times New Roman" w:cs="Times New Roman"/>
          <w:szCs w:val="24"/>
        </w:rPr>
        <w:t xml:space="preserve"> έχει εντοπιστεί </w:t>
      </w:r>
      <w:r>
        <w:rPr>
          <w:rFonts w:eastAsia="Times New Roman" w:cs="Times New Roman"/>
          <w:szCs w:val="24"/>
        </w:rPr>
        <w:lastRenderedPageBreak/>
        <w:t xml:space="preserve">σε έντεκα άγρια πτηνά, ενώ εντοπίστηκε και ένας </w:t>
      </w:r>
      <w:proofErr w:type="spellStart"/>
      <w:r>
        <w:rPr>
          <w:rFonts w:eastAsia="Times New Roman" w:cs="Times New Roman"/>
          <w:szCs w:val="24"/>
        </w:rPr>
        <w:t>υπότυπος</w:t>
      </w:r>
      <w:proofErr w:type="spellEnd"/>
      <w:r>
        <w:rPr>
          <w:rFonts w:eastAsia="Times New Roman" w:cs="Times New Roman"/>
          <w:szCs w:val="24"/>
        </w:rPr>
        <w:t xml:space="preserve"> </w:t>
      </w:r>
      <w:r>
        <w:rPr>
          <w:rFonts w:eastAsia="Times New Roman" w:cs="Times New Roman"/>
          <w:szCs w:val="24"/>
          <w:lang w:val="en-US"/>
        </w:rPr>
        <w:t>H</w:t>
      </w:r>
      <w:r>
        <w:rPr>
          <w:rFonts w:eastAsia="Times New Roman" w:cs="Times New Roman"/>
          <w:szCs w:val="24"/>
        </w:rPr>
        <w:t>5</w:t>
      </w:r>
      <w:r>
        <w:rPr>
          <w:rFonts w:eastAsia="Times New Roman" w:cs="Times New Roman"/>
          <w:szCs w:val="24"/>
          <w:lang w:val="en-US"/>
        </w:rPr>
        <w:t>N</w:t>
      </w:r>
      <w:r>
        <w:rPr>
          <w:rFonts w:eastAsia="Times New Roman" w:cs="Times New Roman"/>
          <w:szCs w:val="24"/>
        </w:rPr>
        <w:t>5.</w:t>
      </w:r>
    </w:p>
    <w:p w14:paraId="71ACBE88"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Όλα τα περιστατικά τα γνωρίζουμε και έχουμε ήδη προβεί στις απαραίτητες ενέργειες. Εφαρμόστηκαν τα προβλεπόμενα από τις κατά</w:t>
      </w:r>
      <w:r>
        <w:rPr>
          <w:rFonts w:eastAsia="Times New Roman" w:cs="Times New Roman"/>
          <w:szCs w:val="24"/>
        </w:rPr>
        <w:t xml:space="preserve"> τόπους κτηνιατρικές υπηρεσίες, αλλά και από τις υπηρεσίες του Υπουργείου Γεωργίας. </w:t>
      </w:r>
    </w:p>
    <w:p w14:paraId="71ACBE89"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Προσπαθήσαμε με εγκυκλίους και με επιτόπιες επισκέψεις να ενημερώσουμε όλους τους κατόχους και των κτηνοτροφικών μονάδων αλλά και των οικόσιτων, διότι η οικόσιτη δραστηριό</w:t>
      </w:r>
      <w:r>
        <w:rPr>
          <w:rFonts w:eastAsia="Times New Roman" w:cs="Times New Roman"/>
          <w:szCs w:val="24"/>
        </w:rPr>
        <w:t xml:space="preserve">τητα είναι μια δραστηριότητα που είναι πάρα πολύ εξαπλωμένη στην επαρχία. Έχουμε ήδη δώσει τις σχετικές οδηγίες και στην ιστοσελίδα του Υπουργείου. </w:t>
      </w:r>
    </w:p>
    <w:p w14:paraId="71ACBE8A"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Εκείνο που πραγματικά βάζουμε ως βασική προτεραιότητα στις επιθεωρήσεις που κάνουμε, τόσο στις κτηνοτροφικέ</w:t>
      </w:r>
      <w:r>
        <w:rPr>
          <w:rFonts w:eastAsia="Times New Roman" w:cs="Times New Roman"/>
          <w:szCs w:val="24"/>
        </w:rPr>
        <w:t xml:space="preserve">ς επιχειρήσεις όσο και στα οικόσιτα, είναι να εξαντλήσουμε κάθε δυνατότητα ελέγχου, ούτως ώστε να περιορίσουμε όσο γίνεται την περαιτέρω εξάπλωση. Όμως, μην ξεχνάτε ότι μιλάμε και για άγρια πτηνά, οπότε αντιλαμβάνεστε ότι είναι πολύ δύσκολη η συγκεκριμένη </w:t>
      </w:r>
      <w:r>
        <w:rPr>
          <w:rFonts w:eastAsia="Times New Roman" w:cs="Times New Roman"/>
          <w:szCs w:val="24"/>
        </w:rPr>
        <w:t xml:space="preserve">παρακολούθηση. </w:t>
      </w:r>
    </w:p>
    <w:p w14:paraId="71ACBE8B"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την επικινδυνότητα θα τοποθετηθώ στη δευτερολογία μου. </w:t>
      </w:r>
    </w:p>
    <w:p w14:paraId="71ACBE8C"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Μίχο, έχετε τον λόγο. </w:t>
      </w:r>
    </w:p>
    <w:p w14:paraId="71ACBE8D"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Κύριε Υπουργέ, όπως γνωρίζετε εσείς, γνωρίζω κι εγώ ότι στο παρελθόν, πριν από είκοσι χρόνι</w:t>
      </w:r>
      <w:r>
        <w:rPr>
          <w:rFonts w:eastAsia="Times New Roman" w:cs="Times New Roman"/>
          <w:szCs w:val="24"/>
        </w:rPr>
        <w:t xml:space="preserve">α και πίσω, δεν υπήρχαν αυτές οι αρρώστιες. Ξέρουμε πολύ καλά ότι είναι ξενόφερτες. Πριν από λίγες ημέρες μίλησα με έναν φίλο μου κτηνίατρο, ο οποίος μου είπε για τις επιθεωρήσεις που γίνονται και ότι το Υπουργείο προσπαθεί. </w:t>
      </w:r>
    </w:p>
    <w:p w14:paraId="71ACBE8E"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Όμως, μήπως αυτά τα κρούσματα </w:t>
      </w:r>
      <w:r>
        <w:rPr>
          <w:rFonts w:eastAsia="Times New Roman" w:cs="Times New Roman"/>
          <w:szCs w:val="24"/>
        </w:rPr>
        <w:t>και αυτές οι ασθένειες είναι βαλτές, γίνονται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επίτηδες; Μην ξεχνάμε μια πολύ μεγάλη συνεργασία που έγινε τον τελευταίο καιρό μεταξύ της </w:t>
      </w:r>
      <w:r>
        <w:rPr>
          <w:rFonts w:eastAsia="Times New Roman" w:cs="Times New Roman"/>
          <w:szCs w:val="24"/>
        </w:rPr>
        <w:t>«</w:t>
      </w:r>
      <w:r>
        <w:rPr>
          <w:rFonts w:eastAsia="Times New Roman" w:cs="Times New Roman"/>
          <w:szCs w:val="24"/>
          <w:lang w:val="en-US"/>
        </w:rPr>
        <w:t>BAYER</w:t>
      </w:r>
      <w:r>
        <w:rPr>
          <w:rFonts w:eastAsia="Times New Roman" w:cs="Times New Roman"/>
          <w:szCs w:val="24"/>
        </w:rPr>
        <w:t>»</w:t>
      </w:r>
      <w:r>
        <w:rPr>
          <w:rFonts w:eastAsia="Times New Roman" w:cs="Times New Roman"/>
          <w:szCs w:val="24"/>
        </w:rPr>
        <w:t xml:space="preserve"> και της </w:t>
      </w:r>
      <w:r>
        <w:rPr>
          <w:rFonts w:eastAsia="Times New Roman" w:cs="Times New Roman"/>
          <w:szCs w:val="24"/>
        </w:rPr>
        <w:t>«</w:t>
      </w:r>
      <w:r>
        <w:rPr>
          <w:rFonts w:eastAsia="Times New Roman" w:cs="Times New Roman"/>
          <w:szCs w:val="24"/>
          <w:lang w:val="en-US"/>
        </w:rPr>
        <w:t>MONSANTO</w:t>
      </w:r>
      <w:r>
        <w:rPr>
          <w:rFonts w:eastAsia="Times New Roman" w:cs="Times New Roman"/>
          <w:szCs w:val="24"/>
        </w:rPr>
        <w:t>»</w:t>
      </w:r>
      <w:r>
        <w:rPr>
          <w:rFonts w:eastAsia="Times New Roman" w:cs="Times New Roman"/>
          <w:szCs w:val="24"/>
        </w:rPr>
        <w:t>, οι οποίες βγάζουν φάρμακα και πολλά άλλα. Θέλουν να κάνουν μια εταιρεία που θα περά</w:t>
      </w:r>
      <w:r>
        <w:rPr>
          <w:rFonts w:eastAsia="Times New Roman" w:cs="Times New Roman"/>
          <w:szCs w:val="24"/>
        </w:rPr>
        <w:t xml:space="preserve">σει τα μεταλλαγμένα και όχι μόνο. </w:t>
      </w:r>
      <w:r>
        <w:rPr>
          <w:rFonts w:eastAsia="Times New Roman" w:cs="Times New Roman"/>
          <w:szCs w:val="24"/>
        </w:rPr>
        <w:t>Ό</w:t>
      </w:r>
      <w:r>
        <w:rPr>
          <w:rFonts w:eastAsia="Times New Roman" w:cs="Times New Roman"/>
          <w:szCs w:val="24"/>
        </w:rPr>
        <w:t>ταν λέω για τα μεταλλαγμένα</w:t>
      </w:r>
      <w:r>
        <w:rPr>
          <w:rFonts w:eastAsia="Times New Roman" w:cs="Times New Roman"/>
          <w:szCs w:val="24"/>
        </w:rPr>
        <w:t>,</w:t>
      </w:r>
      <w:r>
        <w:rPr>
          <w:rFonts w:eastAsia="Times New Roman" w:cs="Times New Roman"/>
          <w:szCs w:val="24"/>
        </w:rPr>
        <w:t xml:space="preserve"> δεν εννοώ μόνο τα κηπευτικά αλλά και τα μεταλλαγμένα ζώα. </w:t>
      </w:r>
    </w:p>
    <w:p w14:paraId="71ACBE8F"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Ξέρουμε πάρα πολύ ότι η νέα τάξη πραγμάτων θέλει να ελέγχει τα πάντα. Έτσι</w:t>
      </w:r>
      <w:r>
        <w:rPr>
          <w:rFonts w:eastAsia="Times New Roman" w:cs="Times New Roman"/>
          <w:szCs w:val="24"/>
        </w:rPr>
        <w:t>,</w:t>
      </w:r>
      <w:r>
        <w:rPr>
          <w:rFonts w:eastAsia="Times New Roman" w:cs="Times New Roman"/>
          <w:szCs w:val="24"/>
        </w:rPr>
        <w:t xml:space="preserve"> σιγά σιγά, όπως και σε κάποιες πολιτείες της Αμερικής να </w:t>
      </w:r>
      <w:r>
        <w:rPr>
          <w:rFonts w:eastAsia="Times New Roman" w:cs="Times New Roman"/>
          <w:szCs w:val="24"/>
        </w:rPr>
        <w:t xml:space="preserve">γίνει και εδώ, δηλαδή να απαγορεύεται να βάλει </w:t>
      </w:r>
      <w:r>
        <w:rPr>
          <w:rFonts w:eastAsia="Times New Roman" w:cs="Times New Roman"/>
          <w:szCs w:val="24"/>
        </w:rPr>
        <w:lastRenderedPageBreak/>
        <w:t xml:space="preserve">κάποιος μια ντομάτα στο περιβόλι του, να απαγορεύεται να έχει μια γίδα στο σπίτι του κάποιος που ζει στο χωριό ή πέντε κότες. </w:t>
      </w:r>
    </w:p>
    <w:p w14:paraId="71ACBE90"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Έ</w:t>
      </w:r>
      <w:r>
        <w:rPr>
          <w:rFonts w:eastAsia="Times New Roman" w:cs="Times New Roman"/>
          <w:szCs w:val="24"/>
        </w:rPr>
        <w:t>τσι</w:t>
      </w:r>
      <w:r>
        <w:rPr>
          <w:rFonts w:eastAsia="Times New Roman" w:cs="Times New Roman"/>
          <w:szCs w:val="24"/>
        </w:rPr>
        <w:t>,</w:t>
      </w:r>
      <w:r>
        <w:rPr>
          <w:rFonts w:eastAsia="Times New Roman" w:cs="Times New Roman"/>
          <w:szCs w:val="24"/>
        </w:rPr>
        <w:t xml:space="preserve"> σιγά σιγά, ρίχνοντας διάφορες ασθένειες, όπως είπατε κι εσείς πριν, που τις </w:t>
      </w:r>
      <w:r>
        <w:rPr>
          <w:rFonts w:eastAsia="Times New Roman" w:cs="Times New Roman"/>
          <w:szCs w:val="24"/>
        </w:rPr>
        <w:t>παίρνουν πρώτα τα πτηνά που είναι έξω –δεν είναι τίποτα να αμολήσεις ιούς- έρχονται και στα πτηνοτροφεία.</w:t>
      </w:r>
    </w:p>
    <w:p w14:paraId="71ACBE91"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Είστε κι εσείς από την Εύβοια, όπως είμαι κι εγώ. Γνωρίζετε πολύ καλά πόσα πτηνοτροφεία είχε η περιοχή του </w:t>
      </w:r>
      <w:proofErr w:type="spellStart"/>
      <w:r>
        <w:rPr>
          <w:rFonts w:eastAsia="Times New Roman" w:cs="Times New Roman"/>
          <w:szCs w:val="24"/>
        </w:rPr>
        <w:t>Βατώντα</w:t>
      </w:r>
      <w:proofErr w:type="spellEnd"/>
      <w:r>
        <w:rPr>
          <w:rFonts w:eastAsia="Times New Roman" w:cs="Times New Roman"/>
          <w:szCs w:val="24"/>
        </w:rPr>
        <w:t xml:space="preserve">, πόσα πτηνοτροφεία είχε η δική μου </w:t>
      </w:r>
      <w:r>
        <w:rPr>
          <w:rFonts w:eastAsia="Times New Roman" w:cs="Times New Roman"/>
          <w:szCs w:val="24"/>
        </w:rPr>
        <w:t xml:space="preserve">περιοχή, πόσα πτηνοτροφεία είχε γενικά όλη η Εύβοια και πόσα υπάρχουν μέχρι στιγμής. Αυτή ή αυτές οι ασθένειες, αυτά τα κρούσματα δεν υπήρχαν ποτέ. </w:t>
      </w:r>
      <w:r>
        <w:rPr>
          <w:rFonts w:eastAsia="Times New Roman" w:cs="Times New Roman"/>
          <w:szCs w:val="24"/>
        </w:rPr>
        <w:t>Κ</w:t>
      </w:r>
      <w:r>
        <w:rPr>
          <w:rFonts w:eastAsia="Times New Roman" w:cs="Times New Roman"/>
          <w:szCs w:val="24"/>
        </w:rPr>
        <w:t xml:space="preserve">άθε χρόνο, κάθε δεύτερη χρονιά, βγαίνουν και νέες ασθένειες, νέοι ιοί. </w:t>
      </w:r>
    </w:p>
    <w:p w14:paraId="71ACBE92"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Μάλλον, έτσι όπως δείχνουν τα πράγμ</w:t>
      </w:r>
      <w:r>
        <w:rPr>
          <w:rFonts w:eastAsia="Times New Roman" w:cs="Times New Roman"/>
          <w:szCs w:val="24"/>
        </w:rPr>
        <w:t>ατα, είναι ένα στημένο παιχνίδι κι ελπίζω να βγω ψεύτης ότι όλα αυτά γίνονται εσκεμμένα. Ελπίζω το Υπουργείο σας να κάν</w:t>
      </w:r>
      <w:r>
        <w:rPr>
          <w:rFonts w:eastAsia="Times New Roman" w:cs="Times New Roman"/>
          <w:szCs w:val="24"/>
        </w:rPr>
        <w:t>ει</w:t>
      </w:r>
      <w:r>
        <w:rPr>
          <w:rFonts w:eastAsia="Times New Roman" w:cs="Times New Roman"/>
          <w:szCs w:val="24"/>
        </w:rPr>
        <w:t xml:space="preserve"> ό,τι είναι δυνατόν για να αποφευχθούν κι άλλα κρούσματα στην πορεία, όσο είναι δυνατόν βέβαια, για να σταματήσει αυτό το κακό.</w:t>
      </w:r>
    </w:p>
    <w:p w14:paraId="71ACBE93"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Σας ευχ</w:t>
      </w:r>
      <w:r>
        <w:rPr>
          <w:rFonts w:eastAsia="Times New Roman" w:cs="Times New Roman"/>
          <w:szCs w:val="24"/>
        </w:rPr>
        <w:t>αριστώ.</w:t>
      </w:r>
    </w:p>
    <w:p w14:paraId="71ACBE94" w14:textId="77777777" w:rsidR="00055FED" w:rsidRDefault="00F47E26">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Ο </w:t>
      </w:r>
      <w:r>
        <w:rPr>
          <w:rFonts w:eastAsia="Times New Roman"/>
          <w:bCs/>
        </w:rPr>
        <w:t>κύριος Υπουργός</w:t>
      </w:r>
      <w:r>
        <w:rPr>
          <w:rFonts w:eastAsia="Times New Roman" w:cs="Times New Roman"/>
          <w:szCs w:val="24"/>
        </w:rPr>
        <w:t xml:space="preserve"> έχει τον λόγο.</w:t>
      </w:r>
    </w:p>
    <w:p w14:paraId="71ACBE95"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 xml:space="preserve">Δεν μπορώ να συμφωνήσω μαζί σας για μεθοδευμένα σενάρια από πολυεθνικές. Εμείς κάνουμε τη δουλειά μας. </w:t>
      </w:r>
      <w:r>
        <w:rPr>
          <w:rFonts w:eastAsia="Times New Roman" w:cs="Times New Roman"/>
          <w:szCs w:val="24"/>
        </w:rPr>
        <w:t>Έχουμε μπροστά μας μια εικόνα</w:t>
      </w:r>
      <w:r>
        <w:rPr>
          <w:rFonts w:eastAsia="Times New Roman" w:cs="Times New Roman"/>
          <w:szCs w:val="24"/>
        </w:rPr>
        <w:t>,</w:t>
      </w:r>
      <w:r>
        <w:rPr>
          <w:rFonts w:eastAsia="Times New Roman" w:cs="Times New Roman"/>
          <w:szCs w:val="24"/>
        </w:rPr>
        <w:t xml:space="preserve"> η οποία δείχνει ότι σε όλη την Ευρώπη υπάρχει η συγκεκριμένη </w:t>
      </w:r>
      <w:proofErr w:type="spellStart"/>
      <w:r>
        <w:rPr>
          <w:rFonts w:eastAsia="Times New Roman" w:cs="Times New Roman"/>
          <w:szCs w:val="24"/>
        </w:rPr>
        <w:t>επιζωοτία</w:t>
      </w:r>
      <w:proofErr w:type="spellEnd"/>
      <w:r>
        <w:rPr>
          <w:rFonts w:eastAsia="Times New Roman" w:cs="Times New Roman"/>
          <w:szCs w:val="24"/>
        </w:rPr>
        <w:t xml:space="preserve">, </w:t>
      </w:r>
      <w:proofErr w:type="spellStart"/>
      <w:r>
        <w:rPr>
          <w:rFonts w:eastAsia="Times New Roman" w:cs="Times New Roman"/>
          <w:szCs w:val="24"/>
        </w:rPr>
        <w:t>πόσ</w:t>
      </w:r>
      <w:r>
        <w:rPr>
          <w:rFonts w:eastAsia="Times New Roman" w:cs="Times New Roman"/>
          <w:szCs w:val="24"/>
        </w:rPr>
        <w:t>ω</w:t>
      </w:r>
      <w:proofErr w:type="spellEnd"/>
      <w:r>
        <w:rPr>
          <w:rFonts w:eastAsia="Times New Roman" w:cs="Times New Roman"/>
          <w:szCs w:val="24"/>
        </w:rPr>
        <w:t xml:space="preserve"> μάλλον όταν αυτή μεταδίδεται από άγρια πτηνά. </w:t>
      </w:r>
      <w:r>
        <w:rPr>
          <w:rFonts w:eastAsia="Times New Roman" w:cs="Times New Roman"/>
          <w:szCs w:val="24"/>
        </w:rPr>
        <w:t>Σ</w:t>
      </w:r>
      <w:r>
        <w:rPr>
          <w:rFonts w:eastAsia="Times New Roman" w:cs="Times New Roman"/>
          <w:szCs w:val="24"/>
        </w:rPr>
        <w:t>ε ένα σενάριο όπως αυτό που λέτε, δεν είναι δυνατόν να εντάξουμε τα άγρια πτηνά.</w:t>
      </w:r>
    </w:p>
    <w:p w14:paraId="71ACBE96"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Εκείνο που θέλω να </w:t>
      </w:r>
      <w:r>
        <w:rPr>
          <w:rFonts w:eastAsia="Times New Roman" w:cs="Times New Roman"/>
          <w:szCs w:val="24"/>
        </w:rPr>
        <w:t>τονίσω είναι ότι σχετικά με τον κίνδυνο για τη δημόσια υγεία, σύμφωνα με όλες τις αναλύσεις που έχουν γίνει μέχρι σήμερα, δεν μεταδίδεται στον άνθρωπο, δεν υπάρχει κανένας κίνδυνος και πραγματικά, για οποιαδήποτε συζήτηση γίνεται πάνω σε αυτό το θέμα</w:t>
      </w:r>
      <w:r>
        <w:rPr>
          <w:rFonts w:eastAsia="Times New Roman" w:cs="Times New Roman"/>
          <w:szCs w:val="24"/>
        </w:rPr>
        <w:t>,</w:t>
      </w:r>
      <w:r>
        <w:rPr>
          <w:rFonts w:eastAsia="Times New Roman" w:cs="Times New Roman"/>
          <w:szCs w:val="24"/>
        </w:rPr>
        <w:t xml:space="preserve"> μπορ</w:t>
      </w:r>
      <w:r>
        <w:rPr>
          <w:rFonts w:eastAsia="Times New Roman" w:cs="Times New Roman"/>
          <w:szCs w:val="24"/>
        </w:rPr>
        <w:t xml:space="preserve">ώ να πω κι εγώ μήπως η συζήτηση αυτή γίνεται υπηρετώντας άλλες μεθοδεύσεις. Δεν υπάρχει, όμως, τέτοιο θέμα ούτε, βεβαίως, και στην ελληνική κοινωνία υπάρχει αυτός ο φόβος για τη δημόσια υγεία. </w:t>
      </w:r>
    </w:p>
    <w:p w14:paraId="71ACBE97"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Άρα, λοιπόν, εμείς</w:t>
      </w:r>
      <w:r>
        <w:rPr>
          <w:rFonts w:eastAsia="Times New Roman" w:cs="Times New Roman"/>
          <w:szCs w:val="24"/>
        </w:rPr>
        <w:t>,</w:t>
      </w:r>
      <w:r>
        <w:rPr>
          <w:rFonts w:eastAsia="Times New Roman" w:cs="Times New Roman"/>
          <w:szCs w:val="24"/>
        </w:rPr>
        <w:t xml:space="preserve"> με βάση αυτά που έχουμε προγραμματίσει, με</w:t>
      </w:r>
      <w:r>
        <w:rPr>
          <w:rFonts w:eastAsia="Times New Roman" w:cs="Times New Roman"/>
          <w:szCs w:val="24"/>
        </w:rPr>
        <w:t xml:space="preserve"> βάση και τις δυνατότητες που έχουμε, όλες οι υπηρεσίες θα βρίσκονται διαρκώς σε μια διαδικασία παρακολούθησης. </w:t>
      </w:r>
      <w:r>
        <w:rPr>
          <w:rFonts w:eastAsia="Times New Roman" w:cs="Times New Roman"/>
          <w:szCs w:val="24"/>
        </w:rPr>
        <w:t>Ό</w:t>
      </w:r>
      <w:r>
        <w:rPr>
          <w:rFonts w:eastAsia="Times New Roman" w:cs="Times New Roman"/>
          <w:szCs w:val="24"/>
        </w:rPr>
        <w:t xml:space="preserve">λα δείχνουν ότι σε μια χώρα όπως η δική μας, όπου η πανίδα, θα </w:t>
      </w:r>
      <w:r>
        <w:rPr>
          <w:rFonts w:eastAsia="Times New Roman" w:cs="Times New Roman"/>
          <w:szCs w:val="24"/>
        </w:rPr>
        <w:lastRenderedPageBreak/>
        <w:t xml:space="preserve">έλεγα, κυρίως αποτελείται από μεταναστευτικά πουλιά, αντιλαμβάνεστε </w:t>
      </w:r>
      <w:r>
        <w:rPr>
          <w:rFonts w:eastAsia="Times New Roman" w:cs="Times New Roman"/>
          <w:szCs w:val="24"/>
        </w:rPr>
        <w:t>πως,</w:t>
      </w:r>
      <w:r>
        <w:rPr>
          <w:rFonts w:eastAsia="Times New Roman" w:cs="Times New Roman"/>
          <w:szCs w:val="24"/>
        </w:rPr>
        <w:t xml:space="preserve"> ό,τι κα</w:t>
      </w:r>
      <w:r>
        <w:rPr>
          <w:rFonts w:eastAsia="Times New Roman" w:cs="Times New Roman"/>
          <w:szCs w:val="24"/>
        </w:rPr>
        <w:t xml:space="preserve">ι να κάνουμε, δεν μπορούμε να αποφύγουμε τέτοιες </w:t>
      </w:r>
      <w:proofErr w:type="spellStart"/>
      <w:r>
        <w:rPr>
          <w:rFonts w:eastAsia="Times New Roman" w:cs="Times New Roman"/>
          <w:szCs w:val="24"/>
        </w:rPr>
        <w:t>επιζωοτίες</w:t>
      </w:r>
      <w:proofErr w:type="spellEnd"/>
      <w:r>
        <w:rPr>
          <w:rFonts w:eastAsia="Times New Roman" w:cs="Times New Roman"/>
          <w:szCs w:val="24"/>
        </w:rPr>
        <w:t>.</w:t>
      </w:r>
    </w:p>
    <w:p w14:paraId="71ACBE98"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Αυτό που μπορούμε και κάνουμε είναι να υπάρξει μια αποτελεσματική παρέμβαση</w:t>
      </w:r>
      <w:r>
        <w:rPr>
          <w:rFonts w:eastAsia="Times New Roman" w:cs="Times New Roman"/>
          <w:szCs w:val="24"/>
        </w:rPr>
        <w:t>,</w:t>
      </w:r>
      <w:r>
        <w:rPr>
          <w:rFonts w:eastAsia="Times New Roman" w:cs="Times New Roman"/>
          <w:szCs w:val="24"/>
        </w:rPr>
        <w:t xml:space="preserve"> τόσο στις πτηνοτροφικές μονάδες όσο βεβαίως –και το τονίζουμε για ακόμη μία φορά- στην οικόσιτη πτηνοτροφία, στα χωριά</w:t>
      </w:r>
      <w:r>
        <w:rPr>
          <w:rFonts w:eastAsia="Times New Roman" w:cs="Times New Roman"/>
          <w:szCs w:val="24"/>
        </w:rPr>
        <w:t>, τις αυλές, τους στάβλους, όσο το δυνατόν αυτή την περίοδο να περιοριστούν τα συγκεκριμένα πουλερικά, για να μην έχουμε εξάπλωση περαιτέρω.</w:t>
      </w:r>
    </w:p>
    <w:p w14:paraId="71ACBE99"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μια </w:t>
      </w:r>
      <w:proofErr w:type="spellStart"/>
      <w:r>
        <w:rPr>
          <w:rFonts w:eastAsia="Times New Roman" w:cs="Times New Roman"/>
          <w:szCs w:val="24"/>
        </w:rPr>
        <w:t>επιζωοτία</w:t>
      </w:r>
      <w:proofErr w:type="spellEnd"/>
      <w:r>
        <w:rPr>
          <w:rFonts w:eastAsia="Times New Roman" w:cs="Times New Roman"/>
          <w:szCs w:val="24"/>
        </w:rPr>
        <w:t xml:space="preserve"> η οποία πιστεύουμε ότι</w:t>
      </w:r>
      <w:r>
        <w:rPr>
          <w:rFonts w:eastAsia="Times New Roman" w:cs="Times New Roman"/>
          <w:szCs w:val="24"/>
        </w:rPr>
        <w:t>,</w:t>
      </w:r>
      <w:r>
        <w:rPr>
          <w:rFonts w:eastAsia="Times New Roman" w:cs="Times New Roman"/>
          <w:szCs w:val="24"/>
        </w:rPr>
        <w:t xml:space="preserve"> όταν περάσει και η περίοδος της μετανάστευσης των αποδημητικών πουλιών,</w:t>
      </w:r>
      <w:r>
        <w:rPr>
          <w:rFonts w:eastAsia="Times New Roman" w:cs="Times New Roman"/>
          <w:szCs w:val="24"/>
        </w:rPr>
        <w:t xml:space="preserve"> αυτά θα μπουν σε κανονική πορεία.</w:t>
      </w:r>
    </w:p>
    <w:p w14:paraId="71ACBE9A" w14:textId="77777777" w:rsidR="00055FED" w:rsidRDefault="00F47E26">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Ευχαριστούμε.</w:t>
      </w:r>
    </w:p>
    <w:p w14:paraId="71ACBE9B"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Τώρα σειρά έχει η πρώτη με αριθμό 630/21-3-2017 επίκαιρη ερώτηση δεύτερου κύκλου της Βουλευτού Καρδίτσας του Συνασπισμού Ριζοσπαστικής Αριστεράς κ. </w:t>
      </w:r>
      <w:r>
        <w:rPr>
          <w:rFonts w:eastAsia="Times New Roman" w:cs="Times New Roman"/>
          <w:bCs/>
          <w:szCs w:val="24"/>
        </w:rPr>
        <w:t xml:space="preserve">Παναγιώτας </w:t>
      </w:r>
      <w:proofErr w:type="spellStart"/>
      <w:r>
        <w:rPr>
          <w:rFonts w:eastAsia="Times New Roman" w:cs="Times New Roman"/>
          <w:bCs/>
          <w:szCs w:val="24"/>
        </w:rPr>
        <w:t>Βράν</w:t>
      </w:r>
      <w:r>
        <w:rPr>
          <w:rFonts w:eastAsia="Times New Roman" w:cs="Times New Roman"/>
          <w:bCs/>
          <w:szCs w:val="24"/>
        </w:rPr>
        <w:t>τζα</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 xml:space="preserve">σχετικά </w:t>
      </w:r>
      <w:r>
        <w:rPr>
          <w:rFonts w:eastAsia="Times New Roman" w:cs="Times New Roman"/>
          <w:szCs w:val="24"/>
        </w:rPr>
        <w:lastRenderedPageBreak/>
        <w:t>με την επικείμενη εκκαθάριση ανενεργών αγροτικών συνεταιρισμών και την αξιοποίηση των περιουσιακών στοιχείων τους, στην οποία θα απαντήσει επίσης ο κ. Αποστόλου.</w:t>
      </w:r>
    </w:p>
    <w:p w14:paraId="71ACBE9C"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Βράντζα</w:t>
      </w:r>
      <w:proofErr w:type="spellEnd"/>
      <w:r>
        <w:rPr>
          <w:rFonts w:eastAsia="Times New Roman" w:cs="Times New Roman"/>
          <w:szCs w:val="24"/>
        </w:rPr>
        <w:t>, έχετε το</w:t>
      </w:r>
      <w:r>
        <w:rPr>
          <w:rFonts w:eastAsia="Times New Roman" w:cs="Times New Roman"/>
          <w:szCs w:val="24"/>
        </w:rPr>
        <w:t>ν</w:t>
      </w:r>
      <w:r>
        <w:rPr>
          <w:rFonts w:eastAsia="Times New Roman" w:cs="Times New Roman"/>
          <w:szCs w:val="24"/>
        </w:rPr>
        <w:t xml:space="preserve"> λόγο γ</w:t>
      </w:r>
      <w:r>
        <w:rPr>
          <w:rFonts w:eastAsia="Times New Roman" w:cs="Times New Roman"/>
          <w:szCs w:val="24"/>
        </w:rPr>
        <w:t>ια δύο λεπτά.</w:t>
      </w:r>
    </w:p>
    <w:p w14:paraId="71ACBE9D"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ΠΑΝΑΓΙΩΤΑ ΒΡΑΝΤΖΑ: </w:t>
      </w:r>
      <w:r>
        <w:rPr>
          <w:rFonts w:eastAsia="Times New Roman" w:cs="Times New Roman"/>
          <w:szCs w:val="24"/>
        </w:rPr>
        <w:t>Ευχαριστώ.</w:t>
      </w:r>
    </w:p>
    <w:p w14:paraId="71ACBE9E" w14:textId="77777777" w:rsidR="00055FED" w:rsidRDefault="00F47E26">
      <w:pPr>
        <w:spacing w:line="600" w:lineRule="auto"/>
        <w:ind w:firstLine="720"/>
        <w:contextualSpacing/>
        <w:jc w:val="both"/>
        <w:rPr>
          <w:rFonts w:eastAsia="Times New Roman" w:cs="Times New Roman"/>
          <w:szCs w:val="24"/>
        </w:rPr>
      </w:pPr>
      <w:r>
        <w:rPr>
          <w:rFonts w:eastAsia="Times New Roman"/>
          <w:bCs/>
        </w:rPr>
        <w:t>Κύριε Υπουργέ,</w:t>
      </w:r>
      <w:r>
        <w:rPr>
          <w:rFonts w:eastAsia="Times New Roman" w:cs="Times New Roman"/>
          <w:szCs w:val="24"/>
        </w:rPr>
        <w:t xml:space="preserve"> σύμφωνα με τον ν.4384/2016, όσοι αγροτικοί συνεταιρισμοί λειτουργούν και είναι εγγεγραμμένοι στο Εθνικό Μητρώο Αγροτικών Συνεταιρισμών υποχρεούνται μέχρι τις 26 Απριλίου 2017 να τροποποιήσουν τα κα</w:t>
      </w:r>
      <w:r>
        <w:rPr>
          <w:rFonts w:eastAsia="Times New Roman" w:cs="Times New Roman"/>
          <w:szCs w:val="24"/>
        </w:rPr>
        <w:t xml:space="preserve">ταστατικά τους, σύμφωνα με τις νέες νομοθετικές διατάξεις, και να προσαρμοστούν στον αριθμό των μελών των είκοσι φυσικών προσώπων. Οι συνεταιρισμοί που δεν θα έχουν προσαρμόσει το καταστατικό τους εντός της προβλεπόμενης προθεσμίας θα διαγράφονται από το </w:t>
      </w:r>
      <w:r>
        <w:rPr>
          <w:rFonts w:eastAsia="Times New Roman" w:cs="Times New Roman"/>
          <w:szCs w:val="24"/>
        </w:rPr>
        <w:t>μ</w:t>
      </w:r>
      <w:r>
        <w:rPr>
          <w:rFonts w:eastAsia="Times New Roman" w:cs="Times New Roman"/>
          <w:szCs w:val="24"/>
        </w:rPr>
        <w:t>ητρώο.</w:t>
      </w:r>
    </w:p>
    <w:p w14:paraId="71ACBE9F"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συνεταιρισμοί που δεν έχουν υποβάλει αίτηση πρώτης εγγραφής στο </w:t>
      </w:r>
      <w:r>
        <w:rPr>
          <w:rFonts w:eastAsia="Times New Roman" w:cs="Times New Roman"/>
          <w:szCs w:val="24"/>
        </w:rPr>
        <w:t>μ</w:t>
      </w:r>
      <w:r>
        <w:rPr>
          <w:rFonts w:eastAsia="Times New Roman" w:cs="Times New Roman"/>
          <w:szCs w:val="24"/>
        </w:rPr>
        <w:t>ητρώο του ν.4015/2011 ή έχουν καταχωρ</w:t>
      </w:r>
      <w:r>
        <w:rPr>
          <w:rFonts w:eastAsia="Times New Roman" w:cs="Times New Roman"/>
          <w:szCs w:val="24"/>
        </w:rPr>
        <w:t>ισ</w:t>
      </w:r>
      <w:r>
        <w:rPr>
          <w:rFonts w:eastAsia="Times New Roman" w:cs="Times New Roman"/>
          <w:szCs w:val="24"/>
        </w:rPr>
        <w:t xml:space="preserve">θεί σε αυτόν ως ανενεργοί, κατά την έναρξη ισχύος του ν.4384, έχουν, επίσης, προθεσμία ως τις 26 Απριλίου είτε να συγχωνευθούν με άλλους συνεταιρισμούς εγγεγραμμένους στο </w:t>
      </w:r>
      <w:r>
        <w:rPr>
          <w:rFonts w:eastAsia="Times New Roman" w:cs="Times New Roman"/>
          <w:szCs w:val="24"/>
        </w:rPr>
        <w:t>μ</w:t>
      </w:r>
      <w:r>
        <w:rPr>
          <w:rFonts w:eastAsia="Times New Roman" w:cs="Times New Roman"/>
          <w:szCs w:val="24"/>
        </w:rPr>
        <w:t>ητρώο είτε να αποφασίσουν τη λύση και την εκκαθάρισή τους.</w:t>
      </w:r>
    </w:p>
    <w:p w14:paraId="71ACBEA0"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lastRenderedPageBreak/>
        <w:t>Οι οριζόμενοι εκκαθαριστέ</w:t>
      </w:r>
      <w:r>
        <w:rPr>
          <w:rFonts w:eastAsia="Times New Roman" w:cs="Times New Roman"/>
          <w:szCs w:val="24"/>
        </w:rPr>
        <w:t xml:space="preserve">ς έχουν υποχρέωση να κάνουν απογραφή της περιουσίας του συνεταιρισμού που εκκαθαρίζεται και να συντάξουν ισολογισμό, αντίγραφο του οποίου υποβάλλουν στην αρμόδια αρχή. </w:t>
      </w:r>
      <w:r>
        <w:rPr>
          <w:rFonts w:eastAsia="Times New Roman" w:cs="Times New Roman"/>
          <w:szCs w:val="24"/>
        </w:rPr>
        <w:t>Σ</w:t>
      </w:r>
      <w:r>
        <w:rPr>
          <w:rFonts w:eastAsia="Times New Roman" w:cs="Times New Roman"/>
          <w:szCs w:val="24"/>
        </w:rPr>
        <w:t>ε κάθε περίπτωση, αυτό πρέπει να γίνει σε διάστημα ενός έτους από τη λύση του συνεταιρι</w:t>
      </w:r>
      <w:r>
        <w:rPr>
          <w:rFonts w:eastAsia="Times New Roman" w:cs="Times New Roman"/>
          <w:szCs w:val="24"/>
        </w:rPr>
        <w:t>σμού. Βεβαίως, για να υποβάλουν τον ισολογισμό στην αρμόδια αρχή</w:t>
      </w:r>
      <w:r>
        <w:rPr>
          <w:rFonts w:eastAsia="Times New Roman" w:cs="Times New Roman"/>
          <w:szCs w:val="24"/>
        </w:rPr>
        <w:t>,</w:t>
      </w:r>
      <w:r>
        <w:rPr>
          <w:rFonts w:eastAsia="Times New Roman" w:cs="Times New Roman"/>
          <w:szCs w:val="24"/>
        </w:rPr>
        <w:t xml:space="preserve"> θα πρέπει να έχουν στα χέρια τους τα στοιχεία του συνεταιρισμού και τα λογιστικά βιβλία</w:t>
      </w:r>
      <w:r>
        <w:rPr>
          <w:rFonts w:eastAsia="Times New Roman" w:cs="Times New Roman"/>
          <w:szCs w:val="24"/>
        </w:rPr>
        <w:t>, κάτι</w:t>
      </w:r>
      <w:r>
        <w:rPr>
          <w:rFonts w:eastAsia="Times New Roman" w:cs="Times New Roman"/>
          <w:szCs w:val="24"/>
        </w:rPr>
        <w:t xml:space="preserve"> που δεν είναι πάντα εύκολο.</w:t>
      </w:r>
    </w:p>
    <w:p w14:paraId="71ACBEA1"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Την ίδια υποχρέωση σύνταξης ισολογισμού έχουν και κατά τη λήξη της ε</w:t>
      </w:r>
      <w:r>
        <w:rPr>
          <w:rFonts w:eastAsia="Times New Roman" w:cs="Times New Roman"/>
          <w:szCs w:val="24"/>
        </w:rPr>
        <w:t>κκαθάρισης. Εφόσον η εκκαθάριση παραταθεί, ο ισολογισμός συντάσσεται στο τέλος κάθε έτους. Ο νόμος προβλέπει ότι η διαδικασία της εκκαθάρισης πρέπει να ολοκληρωθεί το αργότερο εντός δύο ετών. Παρ’ όλα αυτά, αν το στάδιο της εκκαθάρισης υπερβεί τα πέντε έτη</w:t>
      </w:r>
      <w:r>
        <w:rPr>
          <w:rFonts w:eastAsia="Times New Roman" w:cs="Times New Roman"/>
          <w:szCs w:val="24"/>
        </w:rPr>
        <w:t xml:space="preserve">, ο εκκαθαριστής υποχρεούται να συγκαλέσει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σ</w:t>
      </w:r>
      <w:r>
        <w:rPr>
          <w:rFonts w:eastAsia="Times New Roman" w:cs="Times New Roman"/>
          <w:szCs w:val="24"/>
        </w:rPr>
        <w:t>υνέλευση -και αυτό δεν είναι εύκολο σε συνεταιρισμούς, πρέπει να σας πω, που δεν είναι ενεργοί- στην οποία υποβάλλει σχέδιο επιτάχυνσης και περάτωσης της εκκαθάρισης για έγκριση.</w:t>
      </w:r>
    </w:p>
    <w:p w14:paraId="71ACBEA2"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απ’ όσα επι</w:t>
      </w:r>
      <w:r>
        <w:rPr>
          <w:rFonts w:eastAsia="Times New Roman" w:cs="Times New Roman"/>
          <w:szCs w:val="24"/>
        </w:rPr>
        <w:t>γραμματικά προανέφερα, είναι προφανές ότι το αμέσως επόμενο χρονικό διάστημα θα προκύψει σημαντικό ζήτημα για ένα πλήθος πρωτοβάθμιων και δευτεροβάθμιων συνεταιρισμών σε όλη την επικράτεια. Όσοι εξ αυτών έχουν μηδενικό ισολογισμό και είναι ανενεργοί θα οδη</w:t>
      </w:r>
      <w:r>
        <w:rPr>
          <w:rFonts w:eastAsia="Times New Roman" w:cs="Times New Roman"/>
          <w:szCs w:val="24"/>
        </w:rPr>
        <w:t>γηθούν σε εκκαθάριση και τα περιουσιακά τους στοιχεία θα περιέλθουν στο δημόσιο. Μιλώ για αποθήκες, οικόπεδα, τρακτέρ, πλάστιγγες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71ACBEA3"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Ωστόσο, με βάση το ισχύον νομοθετικό πλαίσιο, τίθενται σοβαρά ερωτηματικά: Θα υπάρξει ενδιαφέρον στην πράξη από εκκ</w:t>
      </w:r>
      <w:r>
        <w:rPr>
          <w:rFonts w:eastAsia="Times New Roman" w:cs="Times New Roman"/>
          <w:szCs w:val="24"/>
        </w:rPr>
        <w:t>αθαριστές για την ανάληψη καθηκόντων</w:t>
      </w:r>
      <w:r>
        <w:rPr>
          <w:rFonts w:eastAsia="Times New Roman" w:cs="Times New Roman"/>
          <w:szCs w:val="24"/>
        </w:rPr>
        <w:t>,</w:t>
      </w:r>
      <w:r>
        <w:rPr>
          <w:rFonts w:eastAsia="Times New Roman" w:cs="Times New Roman"/>
          <w:szCs w:val="24"/>
        </w:rPr>
        <w:t xml:space="preserve"> λόγω των περιορισμένων οικονομικών πόρων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περιουσιακών στοιχείων των περισσότερων συνεταιρισμών; Η κατά περίπτωση διαδικασία εκκαθάρισης των συνεταιρισμών θα ολοκληρωθεί πράγματι εντός του προβλεπόμενου χρονικού πλαισ</w:t>
      </w:r>
      <w:r>
        <w:rPr>
          <w:rFonts w:eastAsia="Times New Roman" w:cs="Times New Roman"/>
          <w:szCs w:val="24"/>
        </w:rPr>
        <w:t>ίου που θέτει ο νομοθέτης; Τελευταίο</w:t>
      </w:r>
      <w:r>
        <w:rPr>
          <w:rFonts w:eastAsia="Times New Roman" w:cs="Times New Roman"/>
          <w:szCs w:val="24"/>
        </w:rPr>
        <w:t>,</w:t>
      </w:r>
      <w:r>
        <w:rPr>
          <w:rFonts w:eastAsia="Times New Roman" w:cs="Times New Roman"/>
          <w:szCs w:val="24"/>
        </w:rPr>
        <w:t xml:space="preserve"> και σημαντικότερο, τι θα γίνει με την αξιοποίηση των περιουσιακών στοιχείων των υπό εκκαθάριση συνεταιρισμών;</w:t>
      </w:r>
    </w:p>
    <w:p w14:paraId="71ACBEA4"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Η ερώτηση, λοιπόν, που κάνω σήμερα εδώ, κύριε Υπουργέ, είναι, πρώτον, αν από πλευράς του Υπουργείου υπάρ</w:t>
      </w:r>
      <w:r>
        <w:rPr>
          <w:rFonts w:eastAsia="Times New Roman" w:cs="Times New Roman"/>
          <w:szCs w:val="24"/>
        </w:rPr>
        <w:lastRenderedPageBreak/>
        <w:t xml:space="preserve">χει </w:t>
      </w:r>
      <w:r>
        <w:rPr>
          <w:rFonts w:eastAsia="Times New Roman" w:cs="Times New Roman"/>
          <w:szCs w:val="24"/>
        </w:rPr>
        <w:t>η αναγκαία προετοιμασία για την απρόσκοπτη και εμπρόθεσμη ολοκλήρωση των κατά περίπτωση διαδικασιών εκκαθάρισης όλων των μικρομεσαίων αγροτικών συνεταιρισμών και, δεύτερον, ποιος είναι ο σχεδιασμός του Υπουργείου ως προς την προοπτική αξιοποίησης των περιο</w:t>
      </w:r>
      <w:r>
        <w:rPr>
          <w:rFonts w:eastAsia="Times New Roman" w:cs="Times New Roman"/>
          <w:szCs w:val="24"/>
        </w:rPr>
        <w:t>υσιακών στοιχείων που θα περιέλθουν στο ελληνικό δημόσιο. Δεν μιλάω προφανώς για τον νεοσύστατο οργανισμό που υπάρχει στον ν. 4384, τον ΟΔΙΑΓΕ.</w:t>
      </w:r>
    </w:p>
    <w:p w14:paraId="71ACBEA5"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1ACBEA6"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λόγο.</w:t>
      </w:r>
    </w:p>
    <w:p w14:paraId="71ACBEA7"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w:t>
      </w:r>
      <w:r>
        <w:rPr>
          <w:rFonts w:eastAsia="Times New Roman" w:cs="Times New Roman"/>
          <w:b/>
          <w:szCs w:val="24"/>
        </w:rPr>
        <w:t>γός Αγροτικής Ανάπτυξης και Τροφίμων):</w:t>
      </w:r>
      <w:r>
        <w:rPr>
          <w:rFonts w:eastAsia="Times New Roman" w:cs="Times New Roman"/>
          <w:szCs w:val="24"/>
        </w:rPr>
        <w:t xml:space="preserve"> Αγαπητή συνάδελφε, θίγετε με την </w:t>
      </w:r>
      <w:r>
        <w:rPr>
          <w:rFonts w:eastAsia="Times New Roman" w:cs="Times New Roman"/>
          <w:szCs w:val="24"/>
        </w:rPr>
        <w:t xml:space="preserve">επίκαιρη </w:t>
      </w:r>
      <w:r>
        <w:rPr>
          <w:rFonts w:eastAsia="Times New Roman" w:cs="Times New Roman"/>
          <w:szCs w:val="24"/>
        </w:rPr>
        <w:t>ερώτησή σας το βασικότερο</w:t>
      </w:r>
      <w:r>
        <w:rPr>
          <w:rFonts w:eastAsia="Times New Roman" w:cs="Times New Roman"/>
          <w:szCs w:val="24"/>
        </w:rPr>
        <w:t xml:space="preserve">, θα έλεγα, </w:t>
      </w:r>
      <w:r>
        <w:rPr>
          <w:rFonts w:eastAsia="Times New Roman" w:cs="Times New Roman"/>
          <w:szCs w:val="24"/>
        </w:rPr>
        <w:t>πρόβλημα που έχει ο αγροτικός χώρος και είναι η λειτουργία του συνεργατισμού.</w:t>
      </w:r>
    </w:p>
    <w:p w14:paraId="71ACBEA8"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Κυρία Πρόεδρε, θα ήθελα λίγη ανοχή, διότι μπήκαν πάρα πολλά </w:t>
      </w:r>
      <w:r>
        <w:rPr>
          <w:rFonts w:eastAsia="Times New Roman" w:cs="Times New Roman"/>
          <w:szCs w:val="24"/>
        </w:rPr>
        <w:t xml:space="preserve">ζητήματα που ενδιαφέρουν ιδιαίτερα τους αγρότες. Στο </w:t>
      </w:r>
      <w:r>
        <w:rPr>
          <w:rFonts w:eastAsia="Times New Roman" w:cs="Times New Roman"/>
          <w:szCs w:val="24"/>
        </w:rPr>
        <w:t>η</w:t>
      </w:r>
      <w:r>
        <w:rPr>
          <w:rFonts w:eastAsia="Times New Roman" w:cs="Times New Roman"/>
          <w:szCs w:val="24"/>
        </w:rPr>
        <w:t xml:space="preserve">λεκτρονικό </w:t>
      </w:r>
      <w:r>
        <w:rPr>
          <w:rFonts w:eastAsia="Times New Roman" w:cs="Times New Roman"/>
          <w:szCs w:val="24"/>
        </w:rPr>
        <w:t>μ</w:t>
      </w:r>
      <w:r>
        <w:rPr>
          <w:rFonts w:eastAsia="Times New Roman" w:cs="Times New Roman"/>
          <w:szCs w:val="24"/>
        </w:rPr>
        <w:t xml:space="preserve">ητρώο των </w:t>
      </w:r>
      <w:r>
        <w:rPr>
          <w:rFonts w:eastAsia="Times New Roman" w:cs="Times New Roman"/>
          <w:szCs w:val="24"/>
        </w:rPr>
        <w:t>σ</w:t>
      </w:r>
      <w:r>
        <w:rPr>
          <w:rFonts w:eastAsia="Times New Roman" w:cs="Times New Roman"/>
          <w:szCs w:val="24"/>
        </w:rPr>
        <w:t>υνεταιρισμών γράφτηκαν τα τελευταία χρόνια τέσσερις χιλιάδες συνεταιρισμοί. Με τον ν.4384/2016, όπως και εσείς είπατε, δώσαμε ένα περιθώριο χρόνου στους συνεταιρισμούς να προσαρμό</w:t>
      </w:r>
      <w:r>
        <w:rPr>
          <w:rFonts w:eastAsia="Times New Roman" w:cs="Times New Roman"/>
          <w:szCs w:val="24"/>
        </w:rPr>
        <w:t xml:space="preserve">σουν το καταστατικό τους με τον νέο </w:t>
      </w:r>
      <w:r>
        <w:rPr>
          <w:rFonts w:eastAsia="Times New Roman" w:cs="Times New Roman"/>
          <w:szCs w:val="24"/>
        </w:rPr>
        <w:lastRenderedPageBreak/>
        <w:t xml:space="preserve">νόμο, με ποινή διαγραφής από το </w:t>
      </w:r>
      <w:r>
        <w:rPr>
          <w:rFonts w:eastAsia="Times New Roman" w:cs="Times New Roman"/>
          <w:szCs w:val="24"/>
        </w:rPr>
        <w:t>μ</w:t>
      </w:r>
      <w:r>
        <w:rPr>
          <w:rFonts w:eastAsia="Times New Roman" w:cs="Times New Roman"/>
          <w:szCs w:val="24"/>
        </w:rPr>
        <w:t>ητρώο και στην εποπτική αρχή να ολοκληρώσει την αξιολόγηση όλων των συνεταιρισμών.</w:t>
      </w:r>
    </w:p>
    <w:p w14:paraId="71ACBEA9"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Με το ξεκίνημα της αξιολόγησης δύο χιλιάδες σαράντα τρεις συνεταιρισμοί βρέθηκαν εκτός </w:t>
      </w:r>
      <w:r>
        <w:rPr>
          <w:rFonts w:eastAsia="Times New Roman" w:cs="Times New Roman"/>
          <w:szCs w:val="24"/>
        </w:rPr>
        <w:t>μ</w:t>
      </w:r>
      <w:r>
        <w:rPr>
          <w:rFonts w:eastAsia="Times New Roman" w:cs="Times New Roman"/>
          <w:szCs w:val="24"/>
        </w:rPr>
        <w:t>ητρώου, γιατί ήτ</w:t>
      </w:r>
      <w:r>
        <w:rPr>
          <w:rFonts w:eastAsia="Times New Roman" w:cs="Times New Roman"/>
          <w:szCs w:val="24"/>
        </w:rPr>
        <w:t>αν επί σειρά ετών ανενεργοί. Στη διαδικασία της αξιολόγησης</w:t>
      </w:r>
      <w:r>
        <w:rPr>
          <w:rFonts w:eastAsia="Times New Roman" w:cs="Times New Roman"/>
          <w:szCs w:val="24"/>
        </w:rPr>
        <w:t>,</w:t>
      </w:r>
      <w:r>
        <w:rPr>
          <w:rFonts w:eastAsia="Times New Roman" w:cs="Times New Roman"/>
          <w:szCs w:val="24"/>
        </w:rPr>
        <w:t xml:space="preserve"> που θα ολοκληρωθεί σε λίγες μέρες</w:t>
      </w:r>
      <w:r>
        <w:rPr>
          <w:rFonts w:eastAsia="Times New Roman" w:cs="Times New Roman"/>
          <w:szCs w:val="24"/>
        </w:rPr>
        <w:t>,</w:t>
      </w:r>
      <w:r>
        <w:rPr>
          <w:rFonts w:eastAsia="Times New Roman" w:cs="Times New Roman"/>
          <w:szCs w:val="24"/>
        </w:rPr>
        <w:t xml:space="preserve"> έχουν απομείνει περί τ</w:t>
      </w:r>
      <w:r>
        <w:rPr>
          <w:rFonts w:eastAsia="Times New Roman" w:cs="Times New Roman"/>
          <w:szCs w:val="24"/>
        </w:rPr>
        <w:t>ι</w:t>
      </w:r>
      <w:r>
        <w:rPr>
          <w:rFonts w:eastAsia="Times New Roman" w:cs="Times New Roman"/>
          <w:szCs w:val="24"/>
        </w:rPr>
        <w:t xml:space="preserve">ς δύο χιλιάδες. Από αυτούς, με μια πρώτη εκτίμηση, άλλοι χίλιοι θα βγουν από το </w:t>
      </w:r>
      <w:r>
        <w:rPr>
          <w:rFonts w:eastAsia="Times New Roman" w:cs="Times New Roman"/>
          <w:szCs w:val="24"/>
        </w:rPr>
        <w:t>μ</w:t>
      </w:r>
      <w:r>
        <w:rPr>
          <w:rFonts w:eastAsia="Times New Roman" w:cs="Times New Roman"/>
          <w:szCs w:val="24"/>
        </w:rPr>
        <w:t>ητρώο και</w:t>
      </w:r>
      <w:r>
        <w:rPr>
          <w:rFonts w:eastAsia="Times New Roman" w:cs="Times New Roman"/>
          <w:szCs w:val="24"/>
        </w:rPr>
        <w:t>,</w:t>
      </w:r>
      <w:r>
        <w:rPr>
          <w:rFonts w:eastAsia="Times New Roman" w:cs="Times New Roman"/>
          <w:szCs w:val="24"/>
        </w:rPr>
        <w:t xml:space="preserve"> από τους χίλιους που θα παραμείνουν, περί τους τετρακόσιους πενήντα είναι αυτοί που θα έχουν κάποια υπόσταση.</w:t>
      </w:r>
    </w:p>
    <w:p w14:paraId="71ACBEAA"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Τι γίνεται τώρα με την εκκαθάρισή τους; Έχουμε τρεις κατηγορίες συνεταιρισμών που πρέπει να διαχειριστούμε. Πρώτον, είναι οι συνεταιρισμοί που βρ</w:t>
      </w:r>
      <w:r>
        <w:rPr>
          <w:rFonts w:eastAsia="Times New Roman" w:cs="Times New Roman"/>
          <w:szCs w:val="24"/>
        </w:rPr>
        <w:t>ίσκονται ήδη σε εκκαθάριση και</w:t>
      </w:r>
      <w:r>
        <w:rPr>
          <w:rFonts w:eastAsia="Times New Roman" w:cs="Times New Roman"/>
          <w:szCs w:val="24"/>
        </w:rPr>
        <w:t>,</w:t>
      </w:r>
      <w:r>
        <w:rPr>
          <w:rFonts w:eastAsia="Times New Roman" w:cs="Times New Roman"/>
          <w:szCs w:val="24"/>
        </w:rPr>
        <w:t xml:space="preserve"> κυρίως, πρώην ενώσεις αγροτικών συνεταιρισμών. Δεύτερον, είναι οι συνεταιρισμοί που θα τεθούν τώρα σε εκκαθάριση και έχουν περιουσιακά στοιχεία, με χρέη ή χωρίς χρέη, και</w:t>
      </w:r>
      <w:r>
        <w:rPr>
          <w:rFonts w:eastAsia="Times New Roman" w:cs="Times New Roman"/>
          <w:szCs w:val="24"/>
        </w:rPr>
        <w:t>,</w:t>
      </w:r>
      <w:r>
        <w:rPr>
          <w:rFonts w:eastAsia="Times New Roman" w:cs="Times New Roman"/>
          <w:szCs w:val="24"/>
        </w:rPr>
        <w:t xml:space="preserve"> τρίτον, συνεταιρισμοί που θα τεθούν σε εκκαθάριση κα</w:t>
      </w:r>
      <w:r>
        <w:rPr>
          <w:rFonts w:eastAsia="Times New Roman" w:cs="Times New Roman"/>
          <w:szCs w:val="24"/>
        </w:rPr>
        <w:t>ι δεν διαθέτουν περιουσιακά στοιχεία, έχοντας ή μη έχοντας χρέη.</w:t>
      </w:r>
    </w:p>
    <w:p w14:paraId="71ACBEAB"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lastRenderedPageBreak/>
        <w:t>Η πρώτη περίπτωση, όπως είπα, ήδη βρίσκεται σε εξέλιξη και ο εκκαθαριστής</w:t>
      </w:r>
      <w:r>
        <w:rPr>
          <w:rFonts w:eastAsia="Times New Roman" w:cs="Times New Roman"/>
          <w:szCs w:val="24"/>
        </w:rPr>
        <w:t>,</w:t>
      </w:r>
      <w:r>
        <w:rPr>
          <w:rFonts w:eastAsia="Times New Roman" w:cs="Times New Roman"/>
          <w:szCs w:val="24"/>
        </w:rPr>
        <w:t xml:space="preserve"> πρέπει να ρευστοποιήσει περιουσιακά στοιχεία για να καλύψει πιστωτές που υπάρχουν σε αυτή την κατηγορία. Είναι μια δ</w:t>
      </w:r>
      <w:r>
        <w:rPr>
          <w:rFonts w:eastAsia="Times New Roman" w:cs="Times New Roman"/>
          <w:szCs w:val="24"/>
        </w:rPr>
        <w:t>ιαδικασία την οποία δεν μπορούμε να ανακόψουμε. Το ενδιαφέρον σε αυτή την περίπτωση είναι ότι υπάρχουν παραγωγικές εγκαταστάσεις που διαθέτουν οι συνεταιρισμοί και εκεί, λοιπόν, είναι η υποχρέωσή μας να παρακολουθούμε τη διαδικασία, γιατί ξέρετε αυτές οι δ</w:t>
      </w:r>
      <w:r>
        <w:rPr>
          <w:rFonts w:eastAsia="Times New Roman" w:cs="Times New Roman"/>
          <w:szCs w:val="24"/>
        </w:rPr>
        <w:t>ιαδικασίες πόσο αργούν και τι χρόνια παίρνουν.</w:t>
      </w:r>
    </w:p>
    <w:p w14:paraId="71ACBEAC"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Η δεύτερη περίπτωση αφορά συνεταιρισμούς που θα τεθούν σε εκκαθάριση και έχουν περιουσιακά στοιχεία. Εφόσον έχουν χρέη, ο εκκαθαριστής και εκεί θα ολοκληρώσει την διαδικασία. Αν δεν έχουν χρέη, δεν έχουν κανέν</w:t>
      </w:r>
      <w:r>
        <w:rPr>
          <w:rFonts w:eastAsia="Times New Roman" w:cs="Times New Roman"/>
          <w:szCs w:val="24"/>
        </w:rPr>
        <w:t>α πρόβλημα. Προχωρούν, αλλά ελάχιστοι.</w:t>
      </w:r>
    </w:p>
    <w:p w14:paraId="71ACBEAD"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Η τρίτη περίπτωση είναι η περίπτωση που αφορά συνεταιρισμούς που θα τεθούν σε εκκαθάριση χωρίς περιουσιακά στοιχεία και βεβαίως και αυτή η περίπτωση, σύμφωνα με τον νόμο, μπορεί να είναι με γρήγορες διαδικασίες.</w:t>
      </w:r>
    </w:p>
    <w:p w14:paraId="71ACBEAE"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Σε κά</w:t>
      </w:r>
      <w:r>
        <w:rPr>
          <w:rFonts w:eastAsia="Times New Roman" w:cs="Times New Roman"/>
          <w:szCs w:val="24"/>
        </w:rPr>
        <w:t>θε περίπτωση</w:t>
      </w:r>
      <w:r>
        <w:rPr>
          <w:rFonts w:eastAsia="Times New Roman" w:cs="Times New Roman"/>
          <w:szCs w:val="24"/>
        </w:rPr>
        <w:t>,</w:t>
      </w:r>
      <w:r>
        <w:rPr>
          <w:rFonts w:eastAsia="Times New Roman" w:cs="Times New Roman"/>
          <w:szCs w:val="24"/>
        </w:rPr>
        <w:t xml:space="preserve"> μετά την ολοκλήρωση της αξιολόγησης από την αρμόδια αρχή, όταν θα υπάρξει η οριστική εικόνα </w:t>
      </w:r>
      <w:r>
        <w:rPr>
          <w:rFonts w:eastAsia="Times New Roman" w:cs="Times New Roman"/>
          <w:szCs w:val="24"/>
        </w:rPr>
        <w:lastRenderedPageBreak/>
        <w:t>της κατάστασης των συνεταιρισμών, τότε όντως έχουμε προετοιμαστεί και θα πάρουμε νομοθετικές πρωτοβουλίες -δεν μπορούμε χωρίς νομοθετικές πρωτοβουλίες</w:t>
      </w:r>
      <w:r>
        <w:rPr>
          <w:rFonts w:eastAsia="Times New Roman" w:cs="Times New Roman"/>
          <w:szCs w:val="24"/>
        </w:rPr>
        <w:t>-</w:t>
      </w:r>
      <w:r>
        <w:rPr>
          <w:rFonts w:eastAsia="Times New Roman" w:cs="Times New Roman"/>
          <w:szCs w:val="24"/>
        </w:rPr>
        <w:t>,</w:t>
      </w:r>
      <w:r>
        <w:rPr>
          <w:rFonts w:eastAsia="Times New Roman" w:cs="Times New Roman"/>
          <w:szCs w:val="24"/>
        </w:rPr>
        <w:t xml:space="preserve"> προκειμένου να διευθετήσουμε τόσο τα θέματα της εκκαθάρισης, αυτά που θα προκύψουν, αλλά κυρίως της αξιοποίησης των παραγωγικών στοιχείων των συνεταιρισμών.</w:t>
      </w:r>
    </w:p>
    <w:p w14:paraId="71ACBEAF"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Το μεγάλο ζήτημα και το μεγάλο μας πρόβλημα είναι μέχρι ποιου σημείου οι οφειλές αυτών των συνετ</w:t>
      </w:r>
      <w:r>
        <w:rPr>
          <w:rFonts w:eastAsia="Times New Roman" w:cs="Times New Roman"/>
          <w:szCs w:val="24"/>
        </w:rPr>
        <w:t>αιρισμών καλύπτονται από υποθήκες που έχουν εγγραφεί σε σχέση με τις οφειλές τους. Στη δευτερολογία μου θα μπούμε και σ</w:t>
      </w:r>
      <w:r>
        <w:rPr>
          <w:rFonts w:eastAsia="Times New Roman" w:cs="Times New Roman"/>
          <w:szCs w:val="24"/>
        </w:rPr>
        <w:t>ε</w:t>
      </w:r>
      <w:r>
        <w:rPr>
          <w:rFonts w:eastAsia="Times New Roman" w:cs="Times New Roman"/>
          <w:szCs w:val="24"/>
        </w:rPr>
        <w:t xml:space="preserve"> αυτά.</w:t>
      </w:r>
    </w:p>
    <w:p w14:paraId="71ACBEB0" w14:textId="77777777" w:rsidR="00055FED" w:rsidRDefault="00F47E26">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Ορίστε, κυρία </w:t>
      </w:r>
      <w:proofErr w:type="spellStart"/>
      <w:r>
        <w:rPr>
          <w:rFonts w:eastAsia="Times New Roman" w:cs="Times New Roman"/>
          <w:szCs w:val="24"/>
        </w:rPr>
        <w:t>Βράντζα</w:t>
      </w:r>
      <w:proofErr w:type="spellEnd"/>
      <w:r>
        <w:rPr>
          <w:rFonts w:eastAsia="Times New Roman" w:cs="Times New Roman"/>
          <w:szCs w:val="24"/>
        </w:rPr>
        <w:t>, έχετε τον λόγο για τη δευτερολογία σας.</w:t>
      </w:r>
    </w:p>
    <w:p w14:paraId="71ACBEB1"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ΠΑΝΑΓΙΩΤΑ ΒΡΑΝΤΖΑ: </w:t>
      </w:r>
      <w:r>
        <w:rPr>
          <w:rFonts w:eastAsia="Times New Roman" w:cs="Times New Roman"/>
          <w:szCs w:val="24"/>
        </w:rPr>
        <w:t>Ευχ</w:t>
      </w:r>
      <w:r>
        <w:rPr>
          <w:rFonts w:eastAsia="Times New Roman" w:cs="Times New Roman"/>
          <w:szCs w:val="24"/>
        </w:rPr>
        <w:t>αριστώ, κυρία Πρόεδρε.</w:t>
      </w:r>
    </w:p>
    <w:p w14:paraId="71ACBEB2"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Κύριε Υπουργέ, πράγματι υπάρχουν αυτές οι τρεις κατηγορίες. Πρέπει να σας πω ότι υπάρχουν ήδη συνεταιρισμοί σε εκκαθάριση. Οι εκκαθαρίσεις κρατούν περισσότερα χρόνια απ’ όσα προανέφερα. Άρα</w:t>
      </w:r>
      <w:r>
        <w:rPr>
          <w:rFonts w:eastAsia="Times New Roman" w:cs="Times New Roman"/>
          <w:szCs w:val="24"/>
        </w:rPr>
        <w:t xml:space="preserve"> θα πρέπει να δούμε και τι γίνεται με τις διαδικασίες των εκκαθαρίσεων εκτός αυτού.</w:t>
      </w:r>
    </w:p>
    <w:p w14:paraId="71ACBEB3"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lastRenderedPageBreak/>
        <w:t>Θέλοντας ακριβώς, λοιπόν, να υπογραμμίσω το μέγεθος του ζητήματος για το σύνολο του αγροτικού κόσμου, θέλω να επισημάνω ότι μόνο στη Θεσσαλία οι συνεταιρισμοί είναι πάνω απ</w:t>
      </w:r>
      <w:r>
        <w:rPr>
          <w:rFonts w:eastAsia="Times New Roman" w:cs="Times New Roman"/>
          <w:szCs w:val="24"/>
        </w:rPr>
        <w:t xml:space="preserve">ό διακόσιοι και αριθμούν χιλιάδες μέλη. </w:t>
      </w:r>
    </w:p>
    <w:p w14:paraId="71ACBEB4"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Ειδικά στον Νομό Καρδίτσας, στον οποίο εκλέγομαι, σύμφωνα με τα επίσημα στοιχεία που ζήτησα και έλαβα από τις αρμόδιες υπηρεσίες του Υπουργείου Αγροτικής Ανάπτυξης και συγκεκριμένα από τη Διεύθυνση Οικονομικών Ελέγχ</w:t>
      </w:r>
      <w:r>
        <w:rPr>
          <w:rFonts w:eastAsia="Times New Roman" w:cs="Times New Roman"/>
          <w:szCs w:val="24"/>
        </w:rPr>
        <w:t>ων και Επιθεώρησης, υπάρχουν στο Εθνικό Μητρώο Αγροτικών Συνεταιρισμών ογδόντα εννέα εγγεγραμμένοι συνεταιρισμοί, εκ των οποίων εξήντα εννέα, δηλαδή η συντριπτική πλειονότητα, έχουν καταχωρισ</w:t>
      </w:r>
      <w:r>
        <w:rPr>
          <w:rFonts w:eastAsia="Times New Roman" w:cs="Times New Roman"/>
          <w:szCs w:val="24"/>
        </w:rPr>
        <w:t>θ</w:t>
      </w:r>
      <w:r>
        <w:rPr>
          <w:rFonts w:eastAsia="Times New Roman" w:cs="Times New Roman"/>
          <w:szCs w:val="24"/>
        </w:rPr>
        <w:t>εί ως ανενεργοί.</w:t>
      </w:r>
    </w:p>
    <w:p w14:paraId="71ACBEB5"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Κατά συνέπεια, σύμφωνα με τον πρόσφατο νόμο που</w:t>
      </w:r>
      <w:r>
        <w:rPr>
          <w:rFonts w:eastAsia="Times New Roman" w:cs="Times New Roman"/>
          <w:szCs w:val="24"/>
        </w:rPr>
        <w:t xml:space="preserve"> ψηφίσαμε το 2016, πρέπει</w:t>
      </w:r>
      <w:r>
        <w:rPr>
          <w:rFonts w:eastAsia="Times New Roman" w:cs="Times New Roman"/>
          <w:szCs w:val="24"/>
        </w:rPr>
        <w:t>,</w:t>
      </w:r>
      <w:r>
        <w:rPr>
          <w:rFonts w:eastAsia="Times New Roman" w:cs="Times New Roman"/>
          <w:szCs w:val="24"/>
        </w:rPr>
        <w:t xml:space="preserve"> μέχρι τ</w:t>
      </w:r>
      <w:r>
        <w:rPr>
          <w:rFonts w:eastAsia="Times New Roman" w:cs="Times New Roman"/>
          <w:szCs w:val="24"/>
        </w:rPr>
        <w:t>ις</w:t>
      </w:r>
      <w:r>
        <w:rPr>
          <w:rFonts w:eastAsia="Times New Roman" w:cs="Times New Roman"/>
          <w:szCs w:val="24"/>
        </w:rPr>
        <w:t xml:space="preserve"> 26 Απριλίου, είτε να συγχωνευθούν με ενεργούς συνεταιρισμούς είτε να λυθούν και να εκκαθαρισ</w:t>
      </w:r>
      <w:r>
        <w:rPr>
          <w:rFonts w:eastAsia="Times New Roman" w:cs="Times New Roman"/>
          <w:szCs w:val="24"/>
        </w:rPr>
        <w:t>θ</w:t>
      </w:r>
      <w:r>
        <w:rPr>
          <w:rFonts w:eastAsia="Times New Roman" w:cs="Times New Roman"/>
          <w:szCs w:val="24"/>
        </w:rPr>
        <w:t>ούν.</w:t>
      </w:r>
    </w:p>
    <w:p w14:paraId="71ACBEB6"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σύμφωνα με την ίδια Υπηρεσία του Υπουργείου –και αυτό το λέω για να ακουστεί- αποφάσεις για λύση και εκκαθάριση </w:t>
      </w:r>
      <w:r>
        <w:rPr>
          <w:rFonts w:eastAsia="Times New Roman" w:cs="Times New Roman"/>
          <w:szCs w:val="24"/>
        </w:rPr>
        <w:t>συνεταιρισμών στην Καρδίτσα δεν έχουν καταχωρισ</w:t>
      </w:r>
      <w:r>
        <w:rPr>
          <w:rFonts w:eastAsia="Times New Roman" w:cs="Times New Roman"/>
          <w:szCs w:val="24"/>
        </w:rPr>
        <w:t>θ</w:t>
      </w:r>
      <w:r>
        <w:rPr>
          <w:rFonts w:eastAsia="Times New Roman" w:cs="Times New Roman"/>
          <w:szCs w:val="24"/>
        </w:rPr>
        <w:t xml:space="preserve">εί στο </w:t>
      </w:r>
      <w:r>
        <w:rPr>
          <w:rFonts w:eastAsia="Times New Roman" w:cs="Times New Roman"/>
          <w:szCs w:val="24"/>
        </w:rPr>
        <w:t>μ</w:t>
      </w:r>
      <w:r>
        <w:rPr>
          <w:rFonts w:eastAsia="Times New Roman" w:cs="Times New Roman"/>
          <w:szCs w:val="24"/>
        </w:rPr>
        <w:t xml:space="preserve">ητρώο και, συνεπώς, δεν είναι ακόμα γνωστό στις αρμόδιες </w:t>
      </w:r>
      <w:r>
        <w:rPr>
          <w:rFonts w:eastAsia="Times New Roman" w:cs="Times New Roman"/>
          <w:szCs w:val="24"/>
        </w:rPr>
        <w:lastRenderedPageBreak/>
        <w:t>Υπηρεσίες του Υπουργείου ποιοι συνεταιρισμοί βρίσκονται σε εκκαθάριση ή προς συγχώνευση.</w:t>
      </w:r>
    </w:p>
    <w:p w14:paraId="71ACBEB7"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θέλω να πω ότι η Ένωση Αγροτικών Συνεταιρισμών </w:t>
      </w:r>
      <w:r>
        <w:rPr>
          <w:rFonts w:eastAsia="Times New Roman" w:cs="Times New Roman"/>
          <w:szCs w:val="24"/>
        </w:rPr>
        <w:t>Καρδίτσας βρίσκεται υπό εκκαθάριση κάποια χρόνια και δεν έχει ακόμα κατατεθεί στην Υπηρεσία του Υπουργείου ισολογισμός έναρξης της εκκαθάρισης.</w:t>
      </w:r>
    </w:p>
    <w:p w14:paraId="71ACBEB8"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Με βάση αυτά τα δεδομένα, κύριε Υπουργέ, είναι προφανές ότι το Υπουργείο δεν διαθέτει, ενώ βρισκόμαστε στο παρά </w:t>
      </w:r>
      <w:r>
        <w:rPr>
          <w:rFonts w:eastAsia="Times New Roman" w:cs="Times New Roman"/>
          <w:szCs w:val="24"/>
        </w:rPr>
        <w:t>πέντε, μία ασφαλή εικόνα των κρίσιμων οικονομικών μεγεθών και της κατάστασης που θα προκύψει για τους συνεταιρισμούς της Καρδίτσας και πιθανολογώ ότι την ίδια ελλιπή εικόνα έχει, δυστυχώς</w:t>
      </w:r>
      <w:r>
        <w:rPr>
          <w:rFonts w:eastAsia="Times New Roman" w:cs="Times New Roman"/>
          <w:szCs w:val="24"/>
        </w:rPr>
        <w:t>,</w:t>
      </w:r>
      <w:r>
        <w:rPr>
          <w:rFonts w:eastAsia="Times New Roman" w:cs="Times New Roman"/>
          <w:szCs w:val="24"/>
        </w:rPr>
        <w:t xml:space="preserve"> και για τους συνεταιρισμούς ανά την επικράτεια.</w:t>
      </w:r>
    </w:p>
    <w:p w14:paraId="71ACBEB9"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Θεωρώ, ωστόσο, ότι </w:t>
      </w:r>
      <w:r>
        <w:rPr>
          <w:rFonts w:eastAsia="Times New Roman" w:cs="Times New Roman"/>
          <w:szCs w:val="24"/>
        </w:rPr>
        <w:t>η έγκαιρη και έγκυρη πληροφόρηση ως προς αυτά τα κρίσιμα οικονομικά δεδομένα αποτελεί απαραίτητη προϋπόθεση για την αναγκαία και κατάλληλη προετοιμασία του Υπουργείου σχετικά με το σκηνικό που θα προκύψει μετά τις 26 Απριλίου.</w:t>
      </w:r>
    </w:p>
    <w:p w14:paraId="71ACBEBA"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Χωρίς αυτή την απαραίτητη χαρ</w:t>
      </w:r>
      <w:r>
        <w:rPr>
          <w:rFonts w:eastAsia="Times New Roman" w:cs="Times New Roman"/>
          <w:szCs w:val="24"/>
        </w:rPr>
        <w:t>τογράφηση των οικονομικών δεδομένων των αγροτικών συνεταιρισμών, χωρίς να γνωρί</w:t>
      </w:r>
      <w:r>
        <w:rPr>
          <w:rFonts w:eastAsia="Times New Roman" w:cs="Times New Roman"/>
          <w:szCs w:val="24"/>
        </w:rPr>
        <w:lastRenderedPageBreak/>
        <w:t>ζουμε ποια είναι τα βασικά μεγέθη και η πραγματική εικόνα, καθώς και ποια εικόνα θα κληθούμε να αντιμετωπίσουμε τις αμέσως επόμενες ημέρες, είναι βέβαιο ότι δεν θα έχουμε, τελικ</w:t>
      </w:r>
      <w:r>
        <w:rPr>
          <w:rFonts w:eastAsia="Times New Roman" w:cs="Times New Roman"/>
          <w:szCs w:val="24"/>
        </w:rPr>
        <w:t>ά, ένα ουσιαστικό αποτέλεσμα. Δηλαδή, δεν θα είμαστε σε θέση να δράσουμε αποτελεσματικά προς την κατεύθυνση της γρήγορης –έχει σημασία το «γρήγορης»- ολοκλήρωσης των σχετικών διαδικασιών και να καταλήξουμε άμεσα σε ένα προϊόν εκκαθάρισης, το οποίο να είναι</w:t>
      </w:r>
      <w:r>
        <w:rPr>
          <w:rFonts w:eastAsia="Times New Roman" w:cs="Times New Roman"/>
          <w:szCs w:val="24"/>
        </w:rPr>
        <w:t xml:space="preserve"> προς όφελος της αγροτικής οικονομίας, ιδίως σε μία περίοδο που οι πραγματικά ενεργοί και με όρεξη για δουλειά αγρότες αναζητούν να δημιουργήσουν νέα συνεταιριστικά σχήματα και συνεργασίες.</w:t>
      </w:r>
    </w:p>
    <w:p w14:paraId="71ACBEBB"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Βέβαια, όλα αυτά πρέπει να γίνουν με γνώμονα όχι μόνο τα περιουσια</w:t>
      </w:r>
      <w:r>
        <w:rPr>
          <w:rFonts w:eastAsia="Times New Roman" w:cs="Times New Roman"/>
          <w:szCs w:val="24"/>
        </w:rPr>
        <w:t xml:space="preserve">κά στοιχεία που θα περιέλθουν στο </w:t>
      </w:r>
      <w:r>
        <w:rPr>
          <w:rFonts w:eastAsia="Times New Roman" w:cs="Times New Roman"/>
          <w:szCs w:val="24"/>
        </w:rPr>
        <w:t>δ</w:t>
      </w:r>
      <w:r>
        <w:rPr>
          <w:rFonts w:eastAsia="Times New Roman" w:cs="Times New Roman"/>
          <w:szCs w:val="24"/>
        </w:rPr>
        <w:t>ημόσιο και θα πρέπει να φροντίσουμε ώστε πράγματι να πιάσουν τόπο, αλλά και τον ανθρώπινο παράγοντα, δεδομένου ότι όλοι αυτοί οι συνεταιρισμοί για τους οποίους μιλάμε αριθμούν χιλιάδες μέλη. Άρα τίθεται και ένα επιπλέον ε</w:t>
      </w:r>
      <w:r>
        <w:rPr>
          <w:rFonts w:eastAsia="Times New Roman" w:cs="Times New Roman"/>
          <w:szCs w:val="24"/>
        </w:rPr>
        <w:t>ρώτημα: τι θα γίνει με τις υποχρεώσεις των μελών έναντι των εκκρεμών οφειλών αυτών των συνεταιρισμών.</w:t>
      </w:r>
    </w:p>
    <w:p w14:paraId="71ACBEBC"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κάθε περίπτωση, κύριε Υπουργέ, σας μεταφέρω την ανησυχία και την αγωνία του αγροτικού κόσμου -όχι μόνο της </w:t>
      </w:r>
      <w:r>
        <w:rPr>
          <w:rFonts w:eastAsia="Times New Roman" w:cs="Times New Roman"/>
          <w:szCs w:val="24"/>
        </w:rPr>
        <w:t>π</w:t>
      </w:r>
      <w:r>
        <w:rPr>
          <w:rFonts w:eastAsia="Times New Roman" w:cs="Times New Roman"/>
          <w:szCs w:val="24"/>
        </w:rPr>
        <w:t xml:space="preserve">εριφέρειάς μου, αλλά και της υπόλοιπης </w:t>
      </w:r>
      <w:r>
        <w:rPr>
          <w:rFonts w:eastAsia="Times New Roman" w:cs="Times New Roman"/>
          <w:szCs w:val="24"/>
        </w:rPr>
        <w:t>χώρας- για το μέλλον και την εξέλιξη όλης αυτής της διαδικασίας, μιας διαδικασίας που ελπίζω ότι δεν θα μπλοκάρει στα γρανάζια της γραφειοκρατίας ή της αδιαφορίας των υπηρεσιακών παραγόντων των Υπουργείων και δεν θα τραβήξει επί μακρόν χωρίς ουσιαστικό απο</w:t>
      </w:r>
      <w:r>
        <w:rPr>
          <w:rFonts w:eastAsia="Times New Roman" w:cs="Times New Roman"/>
          <w:szCs w:val="24"/>
        </w:rPr>
        <w:t>τέλεσμα.</w:t>
      </w:r>
    </w:p>
    <w:p w14:paraId="71ACBEBD"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Πρόκειται για μια διαδικασία που θέλω να ελπίζω ότι θα βρει το Υπουργείο Αγροτικής Ανάπτυξης πραγματικό συμπαραστάτη και αρωγό και που εύχομαι ότι εν τέλει θα αποβεί προς όφελος του αγροτικού κόσμου της χώρας, προς όφελος της πραγματικής οικονομία</w:t>
      </w:r>
      <w:r>
        <w:rPr>
          <w:rFonts w:eastAsia="Times New Roman" w:cs="Times New Roman"/>
          <w:szCs w:val="24"/>
        </w:rPr>
        <w:t>ς και προς όφελος του δημοσίου συμφέροντος.</w:t>
      </w:r>
    </w:p>
    <w:p w14:paraId="71ACBEBE"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κύριε Υπουργέ, να αναφέρετε κάποια πράγματα για τον νεοσύστατο </w:t>
      </w:r>
      <w:r>
        <w:rPr>
          <w:rFonts w:eastAsia="Times New Roman" w:cs="Times New Roman"/>
          <w:szCs w:val="24"/>
        </w:rPr>
        <w:t>ο</w:t>
      </w:r>
      <w:r>
        <w:rPr>
          <w:rFonts w:eastAsia="Times New Roman" w:cs="Times New Roman"/>
          <w:szCs w:val="24"/>
        </w:rPr>
        <w:t>ργανισμό ΟΔΙΑΓΕ και να μας πείτε σε τι διαδικασία βρισκόμαστε</w:t>
      </w:r>
      <w:r>
        <w:rPr>
          <w:rFonts w:eastAsia="Times New Roman" w:cs="Times New Roman"/>
          <w:szCs w:val="24"/>
        </w:rPr>
        <w:t>,</w:t>
      </w:r>
      <w:r>
        <w:rPr>
          <w:rFonts w:eastAsia="Times New Roman" w:cs="Times New Roman"/>
          <w:szCs w:val="24"/>
        </w:rPr>
        <w:t xml:space="preserve"> προκειμένου να αξιοποιήσει την περιουσία που θα περιέλθει στο </w:t>
      </w:r>
      <w:r>
        <w:rPr>
          <w:rFonts w:eastAsia="Times New Roman" w:cs="Times New Roman"/>
          <w:szCs w:val="24"/>
        </w:rPr>
        <w:t>δ</w:t>
      </w:r>
      <w:r>
        <w:rPr>
          <w:rFonts w:eastAsia="Times New Roman" w:cs="Times New Roman"/>
          <w:szCs w:val="24"/>
        </w:rPr>
        <w:t>ημόσιο.</w:t>
      </w:r>
    </w:p>
    <w:p w14:paraId="71ACBEBF"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ευχαριστώ.</w:t>
      </w:r>
    </w:p>
    <w:p w14:paraId="71ACBEC0"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Ορίστε, κύριε Υπουργέ, έχετε τον λόγο</w:t>
      </w:r>
      <w:r>
        <w:rPr>
          <w:rFonts w:eastAsia="Times New Roman" w:cs="Times New Roman"/>
          <w:szCs w:val="24"/>
        </w:rPr>
        <w:t>,</w:t>
      </w:r>
      <w:r>
        <w:rPr>
          <w:rFonts w:eastAsia="Times New Roman" w:cs="Times New Roman"/>
          <w:szCs w:val="24"/>
        </w:rPr>
        <w:t xml:space="preserve"> για να δευτερολογήσετε.</w:t>
      </w:r>
    </w:p>
    <w:p w14:paraId="71ACBEC1"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Ας δούμε λίγο ποια είναι η οικονομική κατάσταση των συνεταιρισμών σήμερα,</w:t>
      </w:r>
      <w:r>
        <w:rPr>
          <w:rFonts w:eastAsia="Times New Roman" w:cs="Times New Roman"/>
          <w:szCs w:val="24"/>
        </w:rPr>
        <w:t xml:space="preserve"> γιατί αυτό είναι το βασικό κομμάτι που πρέπει να δούμε πώς θα διαχειριστούμε για την επόμενη μέρα. </w:t>
      </w:r>
    </w:p>
    <w:p w14:paraId="71ACBEC2"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Στο σύνολό τους οι συνεταιρισμοί οφείλουν ληξιπρόθεσμα χρέη στην πρώην Αγροτική Τράπεζα, στον εκκαθαριστή, 850 εκατομμύρια ευρώ. Στην Πειραιώς, στην οποία </w:t>
      </w:r>
      <w:r>
        <w:rPr>
          <w:rFonts w:eastAsia="Times New Roman" w:cs="Times New Roman"/>
          <w:szCs w:val="24"/>
        </w:rPr>
        <w:t>μεταφέρθηκε η Αγροτική Τράπεζα, οφείλουν 450 εκατομμύρια ευρώ. Στο δημόσιο για εισόδημα και ΦΠΑ 220 εκατομμύρια ευρώ. Στο ΙΚΑ και γενικά στον ασφαλιστικό χώρο οφείλουν 300 εκατομμύρια ευρώ. Έχουμε δηλαδή εσωτερικά 1,82 δισεκατομμύρι</w:t>
      </w:r>
      <w:r>
        <w:rPr>
          <w:rFonts w:eastAsia="Times New Roman" w:cs="Times New Roman"/>
          <w:szCs w:val="24"/>
        </w:rPr>
        <w:t>ο</w:t>
      </w:r>
      <w:r>
        <w:rPr>
          <w:rFonts w:eastAsia="Times New Roman" w:cs="Times New Roman"/>
          <w:szCs w:val="24"/>
        </w:rPr>
        <w:t xml:space="preserve">. </w:t>
      </w:r>
    </w:p>
    <w:p w14:paraId="71ACBEC3"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Αν δε προσθέσουμε κα</w:t>
      </w:r>
      <w:r>
        <w:rPr>
          <w:rFonts w:eastAsia="Times New Roman" w:cs="Times New Roman"/>
          <w:szCs w:val="24"/>
        </w:rPr>
        <w:t xml:space="preserve">ι τους καταλογισμούς 580 εκατομμυρίων ευρώ, που μας έχει επιβάλει να αναζητήσουμε από τους συνεταιρισμούς η Ευρωπαϊκή Επιτροπή, τότε φτάνουμε στα 2,4 δισεκατομμύρια. Δεν ξέρουμε ποιο είναι το ποσό που οφείλουν σε τρίτους. </w:t>
      </w:r>
    </w:p>
    <w:p w14:paraId="71ACBEC4"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Αντιλαμβάνεστε, λοιπόν, ότι το πρ</w:t>
      </w:r>
      <w:r>
        <w:rPr>
          <w:rFonts w:eastAsia="Times New Roman" w:cs="Times New Roman"/>
          <w:szCs w:val="24"/>
        </w:rPr>
        <w:t xml:space="preserve">όβλημα «καίει». </w:t>
      </w:r>
      <w:r>
        <w:rPr>
          <w:rFonts w:eastAsia="Times New Roman" w:cs="Times New Roman"/>
          <w:szCs w:val="24"/>
        </w:rPr>
        <w:t>Ό</w:t>
      </w:r>
      <w:r>
        <w:rPr>
          <w:rFonts w:eastAsia="Times New Roman" w:cs="Times New Roman"/>
          <w:szCs w:val="24"/>
        </w:rPr>
        <w:t>ταν σε σχετική συζήτηση στην Επιτροπή Παραγωγής και Εμπορίου α</w:t>
      </w:r>
      <w:r>
        <w:rPr>
          <w:rFonts w:eastAsia="Times New Roman" w:cs="Times New Roman"/>
          <w:szCs w:val="24"/>
        </w:rPr>
        <w:lastRenderedPageBreak/>
        <w:t>ναφέρθηκα στο τι πρέπει να κάνουμε και πώς πρέπει να διαχειριστούμε ιδιαίτερα το κομμάτι των ανακτήσεων, συνάδελφος κόμματος της Αντιπολίτευσης που είχε την ευθύνη για το πρόβλη</w:t>
      </w:r>
      <w:r>
        <w:rPr>
          <w:rFonts w:eastAsia="Times New Roman" w:cs="Times New Roman"/>
          <w:szCs w:val="24"/>
        </w:rPr>
        <w:t>μα που δημιουργήθηκε, ξέρετε τι μου απάντησε; «Εμείς τα κάναμε. Αν εσείς τα ανακτήσετε, η ευθύνη είναι δική σας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ιλάμε για έναν χώρο στον οποίο όλοι πρέπει να λειτουργήσουμε συναινετικά. </w:t>
      </w:r>
    </w:p>
    <w:p w14:paraId="71ACBEC5"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Ας ξεκαθαρίσουμε, λοιπόν, ένα πράγμα. Όσες από αυτές τις οργανώσε</w:t>
      </w:r>
      <w:r>
        <w:rPr>
          <w:rFonts w:eastAsia="Times New Roman" w:cs="Times New Roman"/>
          <w:szCs w:val="24"/>
        </w:rPr>
        <w:t>ις έχουν οικονομική βιωσιμότητα θα τις βοηθήσουμε όσο μπορούμε. Αν δεν υπάρχει οικονομική βιωσιμότητα, δεν θα μπούμε σε μια διαδικασία να αναστήσουμε νεκρές καταστάσεις.</w:t>
      </w:r>
    </w:p>
    <w:p w14:paraId="71ACBEC6"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θέλω να ξεκαθαρίσουμε ένα πράγμα. Δεν σημαίνει ότι θα διαγραφούν οι</w:t>
      </w:r>
      <w:r>
        <w:rPr>
          <w:rFonts w:eastAsia="Times New Roman" w:cs="Times New Roman"/>
          <w:szCs w:val="24"/>
        </w:rPr>
        <w:t xml:space="preserve"> περιπτώσεις κακοδιαχείρισης και διασπάθισης του δημόσιου και κοινωνικού χρήματος που παρατηρήθηκαν σε ορισμένες περιπτώσεις στους συνεταιρισμούς τα προηγούμενα χρόνια. Ήδη μερικές έχουν πάρει τον δρόμο της δικαιοσύνης και άλλες ήδη βρίσκονται στη διαδικασ</w:t>
      </w:r>
      <w:r>
        <w:rPr>
          <w:rFonts w:eastAsia="Times New Roman" w:cs="Times New Roman"/>
          <w:szCs w:val="24"/>
        </w:rPr>
        <w:t xml:space="preserve">ία του ελέγχου. </w:t>
      </w:r>
    </w:p>
    <w:p w14:paraId="71ACBEC7"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θα είμαστε δίπλα στους αγρότες και δίπλα στους συνεταιρισμούς</w:t>
      </w:r>
      <w:r>
        <w:rPr>
          <w:rFonts w:eastAsia="Times New Roman" w:cs="Times New Roman"/>
          <w:szCs w:val="24"/>
        </w:rPr>
        <w:t>,</w:t>
      </w:r>
      <w:r>
        <w:rPr>
          <w:rFonts w:eastAsia="Times New Roman" w:cs="Times New Roman"/>
          <w:szCs w:val="24"/>
        </w:rPr>
        <w:t xml:space="preserve"> σε μια προσπάθεια να οργανώσουμε ξανά τον χώρο. Η πορεία των εκκαθαρίσεων θα έλεγα ότι έχει προβλήματα, γιατί και από την πλευρά τους μέχρι σήμερα δεν έχει υπάρξει η ανάλ</w:t>
      </w:r>
      <w:r>
        <w:rPr>
          <w:rFonts w:eastAsia="Times New Roman" w:cs="Times New Roman"/>
          <w:szCs w:val="24"/>
        </w:rPr>
        <w:t xml:space="preserve">ογη ανταπόκριση. </w:t>
      </w:r>
    </w:p>
    <w:p w14:paraId="71ACBEC8"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Όμως, όταν βρισκόμαστε μπροστά σε μια διαδικασία οφειλών, όπως σας προανέφερα, και δεν ξέρουμε πώς να πορευτούμε, περιμένουμε ταυτόχρονα να ολοκληρωθεί η αξιολόγηση και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αντιμετώπισης των δανείων γενικότερα να δούμε τι</w:t>
      </w:r>
      <w:r>
        <w:rPr>
          <w:rFonts w:eastAsia="Times New Roman" w:cs="Times New Roman"/>
          <w:szCs w:val="24"/>
        </w:rPr>
        <w:t xml:space="preserve"> θα κάνουμε και γι’ αυτά, έχοντας ως βασική παράμετρο να κρατήσουμε την παραγωγική διαδικασία που υπάρχει. Και εκεί χρειάζονται και νομοθετικές πρωτοβουλίες και, όπως αντιλαμβάνεστε, χρειάζεται συνεννόηση και με τα οικονομικά Υπουργεία της Κυβέρνησης.</w:t>
      </w:r>
    </w:p>
    <w:p w14:paraId="71ACBEC9"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ευχαριστώ.</w:t>
      </w:r>
    </w:p>
    <w:p w14:paraId="71ACBECA" w14:textId="77777777" w:rsidR="00055FED" w:rsidRDefault="00F47E26">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szCs w:val="24"/>
          <w:lang w:val="en-US"/>
        </w:rPr>
        <w:t>O</w:t>
      </w:r>
      <w:proofErr w:type="spellStart"/>
      <w:r>
        <w:rPr>
          <w:rFonts w:eastAsia="Times New Roman"/>
          <w:szCs w:val="24"/>
        </w:rPr>
        <w:t>λοκληρώθηκε</w:t>
      </w:r>
      <w:proofErr w:type="spellEnd"/>
      <w:r>
        <w:rPr>
          <w:rFonts w:eastAsia="Times New Roman"/>
          <w:szCs w:val="24"/>
        </w:rPr>
        <w:t xml:space="preserve"> η συζήτηση των επικαίρων ερωτήσεων.</w:t>
      </w:r>
    </w:p>
    <w:p w14:paraId="71ACBECB" w14:textId="77777777" w:rsidR="00055FED" w:rsidRDefault="00F47E26">
      <w:pPr>
        <w:spacing w:line="600" w:lineRule="auto"/>
        <w:ind w:firstLine="720"/>
        <w:contextualSpacing/>
        <w:jc w:val="both"/>
        <w:rPr>
          <w:rFonts w:eastAsia="Times New Roman"/>
          <w:szCs w:val="24"/>
        </w:rPr>
      </w:pPr>
      <w:r>
        <w:rPr>
          <w:rFonts w:eastAsia="Times New Roman"/>
          <w:szCs w:val="24"/>
        </w:rPr>
        <w:t>Σας εύχομαι καλό τριήμερο.</w:t>
      </w:r>
    </w:p>
    <w:p w14:paraId="71ACBECC" w14:textId="77777777" w:rsidR="00055FED" w:rsidRDefault="00F47E26">
      <w:pPr>
        <w:spacing w:line="600" w:lineRule="auto"/>
        <w:ind w:firstLine="720"/>
        <w:contextualSpacing/>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71ACBECD" w14:textId="77777777" w:rsidR="00055FED" w:rsidRDefault="00F47E26">
      <w:pPr>
        <w:spacing w:line="600" w:lineRule="auto"/>
        <w:ind w:firstLine="720"/>
        <w:contextualSpacing/>
        <w:jc w:val="both"/>
        <w:rPr>
          <w:rFonts w:eastAsia="Times New Roman"/>
          <w:szCs w:val="24"/>
        </w:rPr>
      </w:pPr>
      <w:r>
        <w:rPr>
          <w:rFonts w:eastAsia="Times New Roman"/>
          <w:b/>
          <w:bCs/>
          <w:szCs w:val="24"/>
        </w:rPr>
        <w:lastRenderedPageBreak/>
        <w:t xml:space="preserve">ΟΛΟΙ ΟΙ ΒΟΥΛΕΥΤΕΣ: </w:t>
      </w:r>
      <w:r>
        <w:rPr>
          <w:rFonts w:eastAsia="Times New Roman"/>
          <w:szCs w:val="24"/>
        </w:rPr>
        <w:t>Μάλιστα, μάλιστα.</w:t>
      </w:r>
    </w:p>
    <w:p w14:paraId="71ACBECE" w14:textId="77777777" w:rsidR="00055FED" w:rsidRDefault="00F47E26">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Με τη συναίνεση του Σώματος και ώρα 10.51 </w:t>
      </w:r>
      <w:proofErr w:type="spellStart"/>
      <w:r>
        <w:rPr>
          <w:rFonts w:eastAsia="Times New Roman"/>
          <w:szCs w:val="24"/>
        </w:rPr>
        <w:t>λύεται</w:t>
      </w:r>
      <w:proofErr w:type="spellEnd"/>
      <w:r>
        <w:rPr>
          <w:rFonts w:eastAsia="Times New Roman"/>
          <w:szCs w:val="24"/>
        </w:rPr>
        <w:t xml:space="preserve"> η συνεδρίαση για τη Δευτέρα 27 Μαρτίου 2017 και ώρα 18.00</w:t>
      </w:r>
      <w:r>
        <w:rPr>
          <w:rFonts w:eastAsia="Times New Roman"/>
          <w:szCs w:val="24"/>
        </w:rPr>
        <w:t>΄</w:t>
      </w:r>
      <w:r>
        <w:rPr>
          <w:rFonts w:eastAsia="Times New Roman"/>
          <w:szCs w:val="24"/>
        </w:rPr>
        <w:t>, με αντικείμενο εργασιών του Σώματος</w:t>
      </w:r>
      <w:r>
        <w:rPr>
          <w:rFonts w:eastAsia="Times New Roman"/>
          <w:szCs w:val="24"/>
        </w:rPr>
        <w:t>:</w:t>
      </w:r>
      <w:r>
        <w:rPr>
          <w:rFonts w:eastAsia="Times New Roman"/>
          <w:szCs w:val="24"/>
        </w:rPr>
        <w:t xml:space="preserve"> κοινοβουλευτικό έλεγχο, συζήτηση επικαίρων ερωτήσεων.</w:t>
      </w:r>
    </w:p>
    <w:p w14:paraId="71ACBECF" w14:textId="77777777" w:rsidR="00055FED" w:rsidRDefault="00F47E26">
      <w:pPr>
        <w:spacing w:line="600" w:lineRule="auto"/>
        <w:contextualSpacing/>
        <w:jc w:val="both"/>
        <w:rPr>
          <w:rFonts w:eastAsia="Times New Roman"/>
          <w:szCs w:val="24"/>
        </w:rPr>
      </w:pPr>
      <w:r>
        <w:rPr>
          <w:rFonts w:eastAsia="Times New Roman"/>
          <w:b/>
          <w:bCs/>
          <w:szCs w:val="24"/>
        </w:rPr>
        <w:t xml:space="preserve">Ο ΠΡΟΕΔΡΟΣ  </w:t>
      </w:r>
      <w:r>
        <w:rPr>
          <w:rFonts w:eastAsia="Times New Roman"/>
          <w:b/>
          <w:bCs/>
          <w:szCs w:val="24"/>
        </w:rPr>
        <w:t xml:space="preserve">                                                      </w:t>
      </w:r>
      <w:r>
        <w:rPr>
          <w:rFonts w:eastAsia="Times New Roman"/>
          <w:b/>
          <w:bCs/>
          <w:szCs w:val="24"/>
        </w:rPr>
        <w:t xml:space="preserve">                        </w:t>
      </w:r>
      <w:r>
        <w:rPr>
          <w:rFonts w:eastAsia="Times New Roman"/>
          <w:b/>
          <w:bCs/>
          <w:szCs w:val="24"/>
        </w:rPr>
        <w:t>ΟΙ ΓΡΑΜΜΑΤΕΙΣ</w:t>
      </w:r>
    </w:p>
    <w:p w14:paraId="71ACBED0" w14:textId="77777777" w:rsidR="00055FED" w:rsidRDefault="00F47E26">
      <w:pPr>
        <w:spacing w:line="600" w:lineRule="auto"/>
        <w:ind w:firstLine="720"/>
        <w:contextualSpacing/>
        <w:jc w:val="both"/>
        <w:rPr>
          <w:rFonts w:eastAsia="Times New Roman" w:cs="Times New Roman"/>
          <w:szCs w:val="24"/>
        </w:rPr>
      </w:pPr>
      <w:r>
        <w:rPr>
          <w:rFonts w:eastAsia="Times New Roman" w:cs="Times New Roman"/>
          <w:szCs w:val="24"/>
        </w:rPr>
        <w:t xml:space="preserve"> </w:t>
      </w:r>
    </w:p>
    <w:sectPr w:rsidR="00055FE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fyOkHAX/SHCiac3Kgz5IrBFK7I=" w:salt="Dwt7KQ+MCjWYJUXmZ8KS6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FED"/>
    <w:rsid w:val="00055FED"/>
    <w:rsid w:val="00366DA1"/>
    <w:rsid w:val="00F47E2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BE15"/>
  <w15:docId w15:val="{4D9DD86E-7FCE-4B45-AE79-E55BF99F6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5760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576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423</MetadataID>
    <Session xmlns="641f345b-441b-4b81-9152-adc2e73ba5e1">Β´</Session>
    <Date xmlns="641f345b-441b-4b81-9152-adc2e73ba5e1">2017-03-23T22:00:00+00:00</Date>
    <Status xmlns="641f345b-441b-4b81-9152-adc2e73ba5e1">
      <Url>http://srv-sp1/praktika/Lists/Incoming_Metadata/EditForm.aspx?ID=423&amp;Source=/praktika/Recordings_Library/Forms/AllItems.aspx</Url>
      <Description>Δημοσιεύτηκε</Description>
    </Status>
    <Meeting xmlns="641f345b-441b-4b81-9152-adc2e73ba5e1">ϞΣΤ´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0795EE-FAEF-42BA-B09F-05FAFB6127A2}">
  <ds:schemaRefs>
    <ds:schemaRef ds:uri="http://schemas.openxmlformats.org/package/2006/metadata/core-properties"/>
    <ds:schemaRef ds:uri="http://www.w3.org/XML/1998/namespace"/>
    <ds:schemaRef ds:uri="http://schemas.microsoft.com/office/infopath/2007/PartnerControls"/>
    <ds:schemaRef ds:uri="http://schemas.microsoft.com/office/2006/metadata/properties"/>
    <ds:schemaRef ds:uri="http://schemas.microsoft.com/office/2006/documentManagement/types"/>
    <ds:schemaRef ds:uri="http://purl.org/dc/terms/"/>
    <ds:schemaRef ds:uri="http://purl.org/dc/dcmitype/"/>
    <ds:schemaRef ds:uri="http://purl.org/dc/elements/1.1/"/>
    <ds:schemaRef ds:uri="641f345b-441b-4b81-9152-adc2e73ba5e1"/>
  </ds:schemaRefs>
</ds:datastoreItem>
</file>

<file path=customXml/itemProps2.xml><?xml version="1.0" encoding="utf-8"?>
<ds:datastoreItem xmlns:ds="http://schemas.openxmlformats.org/officeDocument/2006/customXml" ds:itemID="{44DCF629-112B-49E7-9DE5-1E661E5E43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4FA371-FFD6-4B02-B136-E40CC6FD68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7611</Words>
  <Characters>41101</Characters>
  <Application>Microsoft Office Word</Application>
  <DocSecurity>0</DocSecurity>
  <Lines>342</Lines>
  <Paragraphs>97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48615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2017-03-30T10:59:00Z</dcterms:created>
  <dcterms:modified xsi:type="dcterms:W3CDTF">2017-03-30T10:59:00Z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