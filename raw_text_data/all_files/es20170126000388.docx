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0FD7F" w14:textId="77777777" w:rsidR="00894D13" w:rsidRPr="00894D13" w:rsidRDefault="00894D13" w:rsidP="00894D13">
      <w:pPr>
        <w:spacing w:after="200" w:line="360" w:lineRule="auto"/>
        <w:rPr>
          <w:ins w:id="0" w:author="Φλούδα Χριστίνα" w:date="2017-01-31T14:06:00Z"/>
          <w:rFonts w:eastAsia="Times New Roman"/>
          <w:szCs w:val="24"/>
          <w:lang w:eastAsia="en-US"/>
        </w:rPr>
      </w:pPr>
      <w:ins w:id="1" w:author="Φλούδα Χριστίνα" w:date="2017-01-31T14:06:00Z">
        <w:r w:rsidRPr="00894D1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79CC06" w14:textId="77777777" w:rsidR="00894D13" w:rsidRPr="00894D13" w:rsidRDefault="00894D13" w:rsidP="00894D13">
      <w:pPr>
        <w:spacing w:after="200" w:line="360" w:lineRule="auto"/>
        <w:rPr>
          <w:ins w:id="2" w:author="Φλούδα Χριστίνα" w:date="2017-01-31T14:06:00Z"/>
          <w:rFonts w:eastAsia="Times New Roman"/>
          <w:szCs w:val="24"/>
          <w:lang w:eastAsia="en-US"/>
        </w:rPr>
      </w:pPr>
    </w:p>
    <w:p w14:paraId="4A94E8AE" w14:textId="77777777" w:rsidR="00894D13" w:rsidRPr="00894D13" w:rsidRDefault="00894D13" w:rsidP="00894D13">
      <w:pPr>
        <w:spacing w:after="200" w:line="360" w:lineRule="auto"/>
        <w:rPr>
          <w:ins w:id="3" w:author="Φλούδα Χριστίνα" w:date="2017-01-31T14:06:00Z"/>
          <w:rFonts w:eastAsia="Times New Roman"/>
          <w:szCs w:val="24"/>
          <w:lang w:eastAsia="en-US"/>
        </w:rPr>
      </w:pPr>
      <w:ins w:id="4" w:author="Φλούδα Χριστίνα" w:date="2017-01-31T14:06:00Z">
        <w:r w:rsidRPr="00894D13">
          <w:rPr>
            <w:rFonts w:eastAsia="Times New Roman"/>
            <w:szCs w:val="24"/>
            <w:lang w:eastAsia="en-US"/>
          </w:rPr>
          <w:t>ΠΙΝΑΚΑΣ ΠΕΡΙΕΧΟΜΕΝΩΝ</w:t>
        </w:r>
      </w:ins>
    </w:p>
    <w:p w14:paraId="4DAF47A2" w14:textId="77777777" w:rsidR="00894D13" w:rsidRPr="00894D13" w:rsidRDefault="00894D13" w:rsidP="00894D13">
      <w:pPr>
        <w:spacing w:after="200" w:line="360" w:lineRule="auto"/>
        <w:rPr>
          <w:ins w:id="5" w:author="Φλούδα Χριστίνα" w:date="2017-01-31T14:06:00Z"/>
          <w:rFonts w:eastAsia="Times New Roman"/>
          <w:szCs w:val="24"/>
          <w:lang w:eastAsia="en-US"/>
        </w:rPr>
      </w:pPr>
      <w:ins w:id="6" w:author="Φλούδα Χριστίνα" w:date="2017-01-31T14:06:00Z">
        <w:r w:rsidRPr="00894D13">
          <w:rPr>
            <w:rFonts w:eastAsia="Times New Roman"/>
            <w:szCs w:val="24"/>
            <w:lang w:eastAsia="en-US"/>
          </w:rPr>
          <w:t xml:space="preserve">ΙΖ΄ ΠΕΡΙΟΔΟΣ </w:t>
        </w:r>
      </w:ins>
    </w:p>
    <w:p w14:paraId="585BE552" w14:textId="77777777" w:rsidR="00894D13" w:rsidRPr="00894D13" w:rsidRDefault="00894D13" w:rsidP="00894D13">
      <w:pPr>
        <w:spacing w:after="200" w:line="360" w:lineRule="auto"/>
        <w:rPr>
          <w:ins w:id="7" w:author="Φλούδα Χριστίνα" w:date="2017-01-31T14:06:00Z"/>
          <w:rFonts w:eastAsia="Times New Roman"/>
          <w:szCs w:val="24"/>
          <w:lang w:eastAsia="en-US"/>
        </w:rPr>
      </w:pPr>
      <w:ins w:id="8" w:author="Φλούδα Χριστίνα" w:date="2017-01-31T14:06:00Z">
        <w:r w:rsidRPr="00894D13">
          <w:rPr>
            <w:rFonts w:eastAsia="Times New Roman"/>
            <w:szCs w:val="24"/>
            <w:lang w:eastAsia="en-US"/>
          </w:rPr>
          <w:t>ΠΡΟΕΔΡΕΥΟΜΕΝΗΣ ΚΟΙΝΟΒΟΥΛΕΥΤΙΚΗΣ ΔΗΜΟΚΡΑΤΙΑΣ</w:t>
        </w:r>
      </w:ins>
    </w:p>
    <w:p w14:paraId="587961F7" w14:textId="77777777" w:rsidR="00894D13" w:rsidRPr="00894D13" w:rsidRDefault="00894D13" w:rsidP="00894D13">
      <w:pPr>
        <w:spacing w:after="200" w:line="360" w:lineRule="auto"/>
        <w:rPr>
          <w:ins w:id="9" w:author="Φλούδα Χριστίνα" w:date="2017-01-31T14:06:00Z"/>
          <w:rFonts w:eastAsia="Times New Roman"/>
          <w:szCs w:val="24"/>
          <w:lang w:eastAsia="en-US"/>
        </w:rPr>
      </w:pPr>
      <w:ins w:id="10" w:author="Φλούδα Χριστίνα" w:date="2017-01-31T14:06:00Z">
        <w:r w:rsidRPr="00894D13">
          <w:rPr>
            <w:rFonts w:eastAsia="Times New Roman"/>
            <w:szCs w:val="24"/>
            <w:lang w:eastAsia="en-US"/>
          </w:rPr>
          <w:t>ΣΥΝΟΔΟΣ Β΄</w:t>
        </w:r>
      </w:ins>
    </w:p>
    <w:p w14:paraId="43B01F24" w14:textId="77777777" w:rsidR="00894D13" w:rsidRPr="00894D13" w:rsidRDefault="00894D13" w:rsidP="00894D13">
      <w:pPr>
        <w:spacing w:after="200" w:line="360" w:lineRule="auto"/>
        <w:rPr>
          <w:ins w:id="11" w:author="Φλούδα Χριστίνα" w:date="2017-01-31T14:06:00Z"/>
          <w:rFonts w:eastAsia="Times New Roman"/>
          <w:szCs w:val="24"/>
          <w:lang w:eastAsia="en-US"/>
        </w:rPr>
      </w:pPr>
    </w:p>
    <w:p w14:paraId="56A77CD2" w14:textId="77777777" w:rsidR="00894D13" w:rsidRPr="00894D13" w:rsidRDefault="00894D13" w:rsidP="00894D13">
      <w:pPr>
        <w:spacing w:after="200" w:line="360" w:lineRule="auto"/>
        <w:rPr>
          <w:ins w:id="12" w:author="Φλούδα Χριστίνα" w:date="2017-01-31T14:06:00Z"/>
          <w:rFonts w:eastAsia="Times New Roman"/>
          <w:szCs w:val="24"/>
          <w:lang w:eastAsia="en-US"/>
        </w:rPr>
      </w:pPr>
      <w:ins w:id="13" w:author="Φλούδα Χριστίνα" w:date="2017-01-31T14:06:00Z">
        <w:r w:rsidRPr="00894D13">
          <w:rPr>
            <w:rFonts w:eastAsia="Times New Roman"/>
            <w:szCs w:val="24"/>
            <w:lang w:eastAsia="en-US"/>
          </w:rPr>
          <w:t>ΣΥΝΕΔΡΙΑΣΗ ΞΒ΄</w:t>
        </w:r>
      </w:ins>
    </w:p>
    <w:p w14:paraId="726C6ED6" w14:textId="77777777" w:rsidR="00894D13" w:rsidRPr="00894D13" w:rsidRDefault="00894D13" w:rsidP="00894D13">
      <w:pPr>
        <w:spacing w:after="200" w:line="360" w:lineRule="auto"/>
        <w:rPr>
          <w:ins w:id="14" w:author="Φλούδα Χριστίνα" w:date="2017-01-31T14:06:00Z"/>
          <w:rFonts w:eastAsia="Times New Roman"/>
          <w:szCs w:val="24"/>
          <w:lang w:eastAsia="en-US"/>
        </w:rPr>
      </w:pPr>
      <w:ins w:id="15" w:author="Φλούδα Χριστίνα" w:date="2017-01-31T14:06:00Z">
        <w:r w:rsidRPr="00894D13">
          <w:rPr>
            <w:rFonts w:eastAsia="Times New Roman"/>
            <w:szCs w:val="24"/>
            <w:lang w:eastAsia="en-US"/>
          </w:rPr>
          <w:t>Πέμπτη  26 Ιανουαρίου 2017</w:t>
        </w:r>
      </w:ins>
    </w:p>
    <w:p w14:paraId="44E4ECD2" w14:textId="77777777" w:rsidR="00894D13" w:rsidRPr="00894D13" w:rsidRDefault="00894D13" w:rsidP="00894D13">
      <w:pPr>
        <w:spacing w:after="200" w:line="360" w:lineRule="auto"/>
        <w:rPr>
          <w:ins w:id="16" w:author="Φλούδα Χριστίνα" w:date="2017-01-31T14:06:00Z"/>
          <w:rFonts w:eastAsia="Times New Roman"/>
          <w:szCs w:val="24"/>
          <w:lang w:eastAsia="en-US"/>
        </w:rPr>
      </w:pPr>
    </w:p>
    <w:p w14:paraId="1D5E0F7B" w14:textId="77777777" w:rsidR="00894D13" w:rsidRPr="00894D13" w:rsidRDefault="00894D13" w:rsidP="00894D13">
      <w:pPr>
        <w:spacing w:after="200" w:line="360" w:lineRule="auto"/>
        <w:rPr>
          <w:ins w:id="17" w:author="Φλούδα Χριστίνα" w:date="2017-01-31T14:06:00Z"/>
          <w:rFonts w:eastAsia="Times New Roman"/>
          <w:szCs w:val="24"/>
          <w:lang w:eastAsia="en-US"/>
        </w:rPr>
      </w:pPr>
      <w:ins w:id="18" w:author="Φλούδα Χριστίνα" w:date="2017-01-31T14:06:00Z">
        <w:r w:rsidRPr="00894D13">
          <w:rPr>
            <w:rFonts w:eastAsia="Times New Roman"/>
            <w:szCs w:val="24"/>
            <w:lang w:eastAsia="en-US"/>
          </w:rPr>
          <w:t>ΘΕΜΑΤΑ</w:t>
        </w:r>
      </w:ins>
    </w:p>
    <w:p w14:paraId="3C849755" w14:textId="77777777" w:rsidR="00894D13" w:rsidRPr="00894D13" w:rsidRDefault="00894D13" w:rsidP="00894D13">
      <w:pPr>
        <w:spacing w:after="200" w:line="360" w:lineRule="auto"/>
        <w:rPr>
          <w:ins w:id="19" w:author="Φλούδα Χριστίνα" w:date="2017-01-31T14:06:00Z"/>
          <w:rFonts w:eastAsia="Times New Roman"/>
          <w:szCs w:val="24"/>
          <w:lang w:eastAsia="en-US"/>
        </w:rPr>
      </w:pPr>
      <w:ins w:id="20" w:author="Φλούδα Χριστίνα" w:date="2017-01-31T14:06:00Z">
        <w:r w:rsidRPr="00894D13">
          <w:rPr>
            <w:rFonts w:eastAsia="Times New Roman"/>
            <w:szCs w:val="24"/>
            <w:lang w:eastAsia="en-US"/>
          </w:rPr>
          <w:t xml:space="preserve"> </w:t>
        </w:r>
        <w:r w:rsidRPr="00894D13">
          <w:rPr>
            <w:rFonts w:eastAsia="Times New Roman"/>
            <w:szCs w:val="24"/>
            <w:lang w:eastAsia="en-US"/>
          </w:rPr>
          <w:br/>
          <w:t xml:space="preserve">Α. ΕΙΔΙΚΑ ΘΕΜΑΤΑ </w:t>
        </w:r>
        <w:r w:rsidRPr="00894D13">
          <w:rPr>
            <w:rFonts w:eastAsia="Times New Roman"/>
            <w:szCs w:val="24"/>
            <w:lang w:eastAsia="en-US"/>
          </w:rPr>
          <w:br/>
          <w:t xml:space="preserve">1. Ανακοινώνεται ότι τη συνεδρίαση παρακολουθούν μαθητές από το 1ο Γυμνάσιο Δραπετσώνας, το 1ο Δημοτικό Σχολείο Αγίου Ιωάννη Ρέντη και το 3ο Δημοτικό Σχολείο Αλίμου, σελ. </w:t>
        </w:r>
        <w:r w:rsidRPr="00894D13">
          <w:rPr>
            <w:rFonts w:eastAsia="Times New Roman"/>
            <w:szCs w:val="24"/>
            <w:lang w:eastAsia="en-US"/>
          </w:rPr>
          <w:br/>
          <w:t xml:space="preserve">2. Ανακοινώνεται ότι ο Πρωθυπουργός και Πρόεδρος της Κοινοβουλευτικής Ομάδας του Συνασπισμού Ριζοσπαστικής Αριστεράς κ. Αλέξης Τσίπρας και </w:t>
        </w:r>
        <w:proofErr w:type="spellStart"/>
        <w:r w:rsidRPr="00894D13">
          <w:rPr>
            <w:rFonts w:eastAsia="Times New Roman"/>
            <w:szCs w:val="24"/>
            <w:lang w:eastAsia="en-US"/>
          </w:rPr>
          <w:t>εκατόν</w:t>
        </w:r>
        <w:proofErr w:type="spellEnd"/>
        <w:r w:rsidRPr="00894D13">
          <w:rPr>
            <w:rFonts w:eastAsia="Times New Roman"/>
            <w:szCs w:val="24"/>
            <w:lang w:eastAsia="en-US"/>
          </w:rPr>
          <w:t xml:space="preserve"> σαράντα τρεις Βουλευτές του κόμματός του και ο Πρόεδρος της Κοινοβουλευτικής Ομάδας των Ανεξαρτήτων Ελλήνων κ. Παναγιώτης (Πάνος) Καμμένος και οκτώ Βουλευτές του κόμματός του υπέβαλαν πρόταση, σύμφωνα με το άρθρο 148 του Κανονισμού της Βουλής, για τη συζήτηση του πορίσματος της Εξεταστικής Επιτροπής, σχετικά με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κατατέθηκε στην Ολομέλεια της Βουλής στις 25 Ιανουαρίου 2017, σελ. </w:t>
        </w:r>
        <w:r w:rsidRPr="00894D13">
          <w:rPr>
            <w:rFonts w:eastAsia="Times New Roman"/>
            <w:szCs w:val="24"/>
            <w:lang w:eastAsia="en-US"/>
          </w:rPr>
          <w:br/>
          <w:t xml:space="preserve">3. Επί διαδικαστικού θέματος, σελ. </w:t>
        </w:r>
        <w:r w:rsidRPr="00894D13">
          <w:rPr>
            <w:rFonts w:eastAsia="Times New Roman"/>
            <w:szCs w:val="24"/>
            <w:lang w:eastAsia="en-US"/>
          </w:rPr>
          <w:br/>
          <w:t xml:space="preserve"> </w:t>
        </w:r>
        <w:r w:rsidRPr="00894D13">
          <w:rPr>
            <w:rFonts w:eastAsia="Times New Roman"/>
            <w:szCs w:val="24"/>
            <w:lang w:eastAsia="en-US"/>
          </w:rPr>
          <w:br/>
          <w:t xml:space="preserve">Β. ΚΟΙΝΟΒΟΥΛΕΥΤΙΚΟΣ ΕΛΕΓΧΟΣ </w:t>
        </w:r>
        <w:r w:rsidRPr="00894D13">
          <w:rPr>
            <w:rFonts w:eastAsia="Times New Roman"/>
            <w:szCs w:val="24"/>
            <w:lang w:eastAsia="en-US"/>
          </w:rPr>
          <w:br/>
          <w:t xml:space="preserve">1. Ανακοίνωση του δελτίου επικαίρων ερωτήσεων της Παρασκευής 27 Ιανουαρίου 2017, σελ. </w:t>
        </w:r>
        <w:r w:rsidRPr="00894D13">
          <w:rPr>
            <w:rFonts w:eastAsia="Times New Roman"/>
            <w:szCs w:val="24"/>
            <w:lang w:eastAsia="en-US"/>
          </w:rPr>
          <w:br/>
          <w:t>2. Συζήτηση επικαίρων ερωτήσεων:</w:t>
        </w:r>
        <w:r w:rsidRPr="00894D13">
          <w:rPr>
            <w:rFonts w:eastAsia="Times New Roman"/>
            <w:szCs w:val="24"/>
            <w:lang w:eastAsia="en-US"/>
          </w:rPr>
          <w:br/>
          <w:t xml:space="preserve">α) Προς τον Υπουργό Περιβάλλοντος και Ενέργειας, σχετικά με την ολοκλήρωση των έργων στη </w:t>
        </w:r>
        <w:proofErr w:type="spellStart"/>
        <w:r w:rsidRPr="00894D13">
          <w:rPr>
            <w:rFonts w:eastAsia="Times New Roman"/>
            <w:szCs w:val="24"/>
            <w:lang w:eastAsia="en-US"/>
          </w:rPr>
          <w:t>Μεσοχώρα</w:t>
        </w:r>
        <w:proofErr w:type="spellEnd"/>
        <w:r w:rsidRPr="00894D13">
          <w:rPr>
            <w:rFonts w:eastAsia="Times New Roman"/>
            <w:szCs w:val="24"/>
            <w:lang w:eastAsia="en-US"/>
          </w:rPr>
          <w:t xml:space="preserve"> του Νομού Τρικάλων, σελ. </w:t>
        </w:r>
        <w:r w:rsidRPr="00894D13">
          <w:rPr>
            <w:rFonts w:eastAsia="Times New Roman"/>
            <w:szCs w:val="24"/>
            <w:lang w:eastAsia="en-US"/>
          </w:rPr>
          <w:br/>
          <w:t xml:space="preserve"> β) Προς τον Υπουργό Οικονομικών, σχετικά με την θωράκιση των ηλεκτρονικών συναλλαγών, σελ. </w:t>
        </w:r>
        <w:r w:rsidRPr="00894D13">
          <w:rPr>
            <w:rFonts w:eastAsia="Times New Roman"/>
            <w:szCs w:val="24"/>
            <w:lang w:eastAsia="en-US"/>
          </w:rPr>
          <w:br/>
          <w:t xml:space="preserve"> γ) Προς τον Υπουργό Αγροτικής Ανάπτυξης και Τροφίμων:</w:t>
        </w:r>
        <w:r w:rsidRPr="00894D13">
          <w:rPr>
            <w:rFonts w:eastAsia="Times New Roman"/>
            <w:szCs w:val="24"/>
            <w:lang w:eastAsia="en-US"/>
          </w:rPr>
          <w:br/>
          <w:t xml:space="preserve">  i. σχετικά με την </w:t>
        </w:r>
        <w:proofErr w:type="spellStart"/>
        <w:r w:rsidRPr="00894D13">
          <w:rPr>
            <w:rFonts w:eastAsia="Times New Roman"/>
            <w:szCs w:val="24"/>
            <w:lang w:eastAsia="en-US"/>
          </w:rPr>
          <w:t>ελληνοποίηση</w:t>
        </w:r>
        <w:proofErr w:type="spellEnd"/>
        <w:r w:rsidRPr="00894D13">
          <w:rPr>
            <w:rFonts w:eastAsia="Times New Roman"/>
            <w:szCs w:val="24"/>
            <w:lang w:eastAsia="en-US"/>
          </w:rPr>
          <w:t xml:space="preserve"> προϊόντων ζωικής προέλευσης, σελ. </w:t>
        </w:r>
        <w:r w:rsidRPr="00894D13">
          <w:rPr>
            <w:rFonts w:eastAsia="Times New Roman"/>
            <w:szCs w:val="24"/>
            <w:lang w:eastAsia="en-US"/>
          </w:rPr>
          <w:br/>
          <w:t xml:space="preserve">  </w:t>
        </w:r>
        <w:proofErr w:type="spellStart"/>
        <w:r w:rsidRPr="00894D13">
          <w:rPr>
            <w:rFonts w:eastAsia="Times New Roman"/>
            <w:szCs w:val="24"/>
            <w:lang w:eastAsia="en-US"/>
          </w:rPr>
          <w:t>ii</w:t>
        </w:r>
        <w:proofErr w:type="spellEnd"/>
        <w:r w:rsidRPr="00894D13">
          <w:rPr>
            <w:rFonts w:eastAsia="Times New Roman"/>
            <w:szCs w:val="24"/>
            <w:lang w:eastAsia="en-US"/>
          </w:rPr>
          <w:t xml:space="preserve">. σχετικά με τη λήψη μέτρων δράσης για την αντιμετώπιση της γρίπης των πτηνών, σελ. </w:t>
        </w:r>
        <w:r w:rsidRPr="00894D13">
          <w:rPr>
            <w:rFonts w:eastAsia="Times New Roman"/>
            <w:szCs w:val="24"/>
            <w:lang w:eastAsia="en-US"/>
          </w:rPr>
          <w:br/>
          <w:t xml:space="preserve">  </w:t>
        </w:r>
        <w:proofErr w:type="spellStart"/>
        <w:r w:rsidRPr="00894D13">
          <w:rPr>
            <w:rFonts w:eastAsia="Times New Roman"/>
            <w:szCs w:val="24"/>
            <w:lang w:eastAsia="en-US"/>
          </w:rPr>
          <w:t>iii</w:t>
        </w:r>
        <w:proofErr w:type="spellEnd"/>
        <w:r w:rsidRPr="00894D13">
          <w:rPr>
            <w:rFonts w:eastAsia="Times New Roman"/>
            <w:szCs w:val="24"/>
            <w:lang w:eastAsia="en-US"/>
          </w:rPr>
          <w:t xml:space="preserve">. σχετικά με την αποζημίωση στο 100% των αγροτών και των κτηνοτρόφων της Λέσβου για τις μεγάλες ζημιές από τον χιονιά και τον παγετό, σελ. </w:t>
        </w:r>
        <w:r w:rsidRPr="00894D13">
          <w:rPr>
            <w:rFonts w:eastAsia="Times New Roman"/>
            <w:szCs w:val="24"/>
            <w:lang w:eastAsia="en-US"/>
          </w:rPr>
          <w:br/>
          <w:t xml:space="preserve">  δ) Προς τον Υπουργό Οικονομίας και Ανάπτυξης:</w:t>
        </w:r>
        <w:r w:rsidRPr="00894D13">
          <w:rPr>
            <w:rFonts w:eastAsia="Times New Roman"/>
            <w:szCs w:val="24"/>
            <w:lang w:eastAsia="en-US"/>
          </w:rPr>
          <w:br/>
          <w:t xml:space="preserve">  i. σχετικά με τη χορήγηση αδειών για τα καταστήματα υγειονομικού ενδιαφέροντος, σελ. </w:t>
        </w:r>
        <w:r w:rsidRPr="00894D13">
          <w:rPr>
            <w:rFonts w:eastAsia="Times New Roman"/>
            <w:szCs w:val="24"/>
            <w:lang w:eastAsia="en-US"/>
          </w:rPr>
          <w:br/>
          <w:t xml:space="preserve"> </w:t>
        </w:r>
        <w:proofErr w:type="spellStart"/>
        <w:r w:rsidRPr="00894D13">
          <w:rPr>
            <w:rFonts w:eastAsia="Times New Roman"/>
            <w:szCs w:val="24"/>
            <w:lang w:eastAsia="en-US"/>
          </w:rPr>
          <w:t>ii</w:t>
        </w:r>
        <w:proofErr w:type="spellEnd"/>
        <w:r w:rsidRPr="00894D13">
          <w:rPr>
            <w:rFonts w:eastAsia="Times New Roman"/>
            <w:szCs w:val="24"/>
            <w:lang w:eastAsia="en-US"/>
          </w:rPr>
          <w:t xml:space="preserve">. σχετικά με την πορεία των έργων και των μελετών για το 5ο ΣΕΣ (ΕΣΠΑ) στο Νομό Φλώρινας, σελ. </w:t>
        </w:r>
        <w:r w:rsidRPr="00894D13">
          <w:rPr>
            <w:rFonts w:eastAsia="Times New Roman"/>
            <w:szCs w:val="24"/>
            <w:lang w:eastAsia="en-US"/>
          </w:rPr>
          <w:br/>
          <w:t xml:space="preserve"> </w:t>
        </w:r>
        <w:r w:rsidRPr="00894D13">
          <w:rPr>
            <w:rFonts w:eastAsia="Times New Roman"/>
            <w:szCs w:val="24"/>
            <w:lang w:eastAsia="en-US"/>
          </w:rPr>
          <w:br/>
          <w:t xml:space="preserve">Γ. ΝΟΜΟΘΕΤΙΚΗ ΕΡΓΑΣΙΑ </w:t>
        </w:r>
        <w:r w:rsidRPr="00894D13">
          <w:rPr>
            <w:rFonts w:eastAsia="Times New Roman"/>
            <w:szCs w:val="24"/>
            <w:lang w:eastAsia="en-US"/>
          </w:rPr>
          <w:br/>
          <w:t xml:space="preserve">Κατάθεση Εκθέσεως Διαρκούς Επιτροπής:                                                                     Η Διαρκής Επιτροπή Εθνικής  Άμυνας και Εξωτερικών Υποθέσεων καταθέτει την έκθεσή της στο σχέδιο νόμου του Υπουργείου Εξωτερικών «Κύρωση του Πρωτοκόλλου για την Προσχώρηση του Μαυροβουνίου στη Συνθήκη του Βορείου Ατλαντικού», σελ. </w:t>
        </w:r>
        <w:r w:rsidRPr="00894D13">
          <w:rPr>
            <w:rFonts w:eastAsia="Times New Roman"/>
            <w:szCs w:val="24"/>
            <w:lang w:eastAsia="en-US"/>
          </w:rPr>
          <w:br/>
        </w:r>
      </w:ins>
    </w:p>
    <w:p w14:paraId="45AE73D1" w14:textId="77777777" w:rsidR="00894D13" w:rsidRPr="00894D13" w:rsidRDefault="00894D13" w:rsidP="00894D13">
      <w:pPr>
        <w:spacing w:after="200" w:line="360" w:lineRule="auto"/>
        <w:rPr>
          <w:ins w:id="21" w:author="Φλούδα Χριστίνα" w:date="2017-01-31T14:06:00Z"/>
          <w:rFonts w:eastAsia="Times New Roman"/>
          <w:szCs w:val="24"/>
          <w:lang w:eastAsia="en-US"/>
        </w:rPr>
      </w:pPr>
      <w:ins w:id="22" w:author="Φλούδα Χριστίνα" w:date="2017-01-31T14:06:00Z">
        <w:r w:rsidRPr="00894D13">
          <w:rPr>
            <w:rFonts w:eastAsia="Times New Roman"/>
            <w:szCs w:val="24"/>
            <w:lang w:eastAsia="en-US"/>
          </w:rPr>
          <w:t>ΠΡΟΕΔΡΕΥΩΝ                                                                                      ΒΑΡΕΜΕΝΟΣ Γ. , σελ.</w:t>
        </w:r>
        <w:r w:rsidRPr="00894D13">
          <w:rPr>
            <w:rFonts w:eastAsia="Times New Roman"/>
            <w:szCs w:val="24"/>
            <w:lang w:eastAsia="en-US"/>
          </w:rPr>
          <w:br/>
        </w:r>
      </w:ins>
    </w:p>
    <w:p w14:paraId="509DEDE5" w14:textId="77777777" w:rsidR="00894D13" w:rsidRPr="00894D13" w:rsidRDefault="00894D13" w:rsidP="00894D13">
      <w:pPr>
        <w:spacing w:after="200" w:line="360" w:lineRule="auto"/>
        <w:rPr>
          <w:ins w:id="23" w:author="Φλούδα Χριστίνα" w:date="2017-01-31T14:06:00Z"/>
          <w:rFonts w:eastAsia="Times New Roman"/>
          <w:szCs w:val="24"/>
          <w:lang w:eastAsia="en-US"/>
        </w:rPr>
      </w:pPr>
    </w:p>
    <w:p w14:paraId="55BC4348" w14:textId="77777777" w:rsidR="00894D13" w:rsidRPr="00894D13" w:rsidRDefault="00894D13" w:rsidP="00894D13">
      <w:pPr>
        <w:spacing w:after="200" w:line="360" w:lineRule="auto"/>
        <w:rPr>
          <w:ins w:id="24" w:author="Φλούδα Χριστίνα" w:date="2017-01-31T14:06:00Z"/>
          <w:rFonts w:eastAsia="Times New Roman"/>
          <w:szCs w:val="24"/>
          <w:lang w:eastAsia="en-US"/>
        </w:rPr>
      </w:pPr>
      <w:ins w:id="25" w:author="Φλούδα Χριστίνα" w:date="2017-01-31T14:06:00Z">
        <w:r w:rsidRPr="00894D13">
          <w:rPr>
            <w:rFonts w:eastAsia="Times New Roman"/>
            <w:szCs w:val="24"/>
            <w:lang w:eastAsia="en-US"/>
          </w:rPr>
          <w:t>ΟΜΙΛΗΤΕΣ</w:t>
        </w:r>
      </w:ins>
    </w:p>
    <w:p w14:paraId="332CEA9B" w14:textId="326DF9DF" w:rsidR="00894D13" w:rsidRDefault="00894D13" w:rsidP="00894D13">
      <w:pPr>
        <w:spacing w:after="0" w:line="600" w:lineRule="auto"/>
        <w:ind w:firstLine="720"/>
        <w:jc w:val="both"/>
        <w:rPr>
          <w:ins w:id="26" w:author="Φλούδα Χριστίνα" w:date="2017-01-31T14:06:00Z"/>
          <w:rFonts w:eastAsia="Times New Roman"/>
          <w:szCs w:val="24"/>
        </w:rPr>
        <w:pPrChange w:id="27" w:author="Φλούδα Χριστίνα" w:date="2017-01-31T14:06:00Z">
          <w:pPr>
            <w:spacing w:after="0" w:line="600" w:lineRule="auto"/>
            <w:ind w:firstLine="720"/>
            <w:jc w:val="center"/>
          </w:pPr>
        </w:pPrChange>
      </w:pPr>
      <w:ins w:id="28" w:author="Φλούδα Χριστίνα" w:date="2017-01-31T14:06:00Z">
        <w:r w:rsidRPr="00894D13">
          <w:rPr>
            <w:rFonts w:eastAsia="Times New Roman"/>
            <w:szCs w:val="24"/>
            <w:lang w:eastAsia="en-US"/>
          </w:rPr>
          <w:br/>
          <w:t>Α. Επί διαδικαστικού θέματος:</w:t>
        </w:r>
        <w:r w:rsidRPr="00894D13">
          <w:rPr>
            <w:rFonts w:eastAsia="Times New Roman"/>
            <w:szCs w:val="24"/>
            <w:lang w:eastAsia="en-US"/>
          </w:rPr>
          <w:br/>
          <w:t>ΒΑΡΕΜΕΝΟΣ Γ. , σελ.</w:t>
        </w:r>
        <w:r w:rsidRPr="00894D13">
          <w:rPr>
            <w:rFonts w:eastAsia="Times New Roman"/>
            <w:szCs w:val="24"/>
            <w:lang w:eastAsia="en-US"/>
          </w:rPr>
          <w:br/>
        </w:r>
        <w:r w:rsidRPr="00894D13">
          <w:rPr>
            <w:rFonts w:eastAsia="Times New Roman"/>
            <w:szCs w:val="24"/>
            <w:lang w:eastAsia="en-US"/>
          </w:rPr>
          <w:br/>
          <w:t>Β. Επί των επικαίρων ερωτήσεων:</w:t>
        </w:r>
        <w:r w:rsidRPr="00894D13">
          <w:rPr>
            <w:rFonts w:eastAsia="Times New Roman"/>
            <w:szCs w:val="24"/>
            <w:lang w:eastAsia="en-US"/>
          </w:rPr>
          <w:br/>
          <w:t>ΑΝΤΩΝΙΑΔΗΣ Ι. , σελ.</w:t>
        </w:r>
        <w:r w:rsidRPr="00894D13">
          <w:rPr>
            <w:rFonts w:eastAsia="Times New Roman"/>
            <w:szCs w:val="24"/>
            <w:lang w:eastAsia="en-US"/>
          </w:rPr>
          <w:br/>
          <w:t>ΒΡΑΝΤΖΑ Π. , σελ.</w:t>
        </w:r>
        <w:r w:rsidRPr="00894D13">
          <w:rPr>
            <w:rFonts w:eastAsia="Times New Roman"/>
            <w:szCs w:val="24"/>
            <w:lang w:eastAsia="en-US"/>
          </w:rPr>
          <w:br/>
          <w:t>ΚΕΓΚΕΡΟΓΛΟΥ Β. , σελ.</w:t>
        </w:r>
        <w:r w:rsidRPr="00894D13">
          <w:rPr>
            <w:rFonts w:eastAsia="Times New Roman"/>
            <w:szCs w:val="24"/>
            <w:lang w:eastAsia="en-US"/>
          </w:rPr>
          <w:br/>
          <w:t>ΛΥΚΟΥΔΗΣ Σ. , σελ.</w:t>
        </w:r>
        <w:r w:rsidRPr="00894D13">
          <w:rPr>
            <w:rFonts w:eastAsia="Times New Roman"/>
            <w:szCs w:val="24"/>
            <w:lang w:eastAsia="en-US"/>
          </w:rPr>
          <w:br/>
          <w:t>ΜΠΑΡΓΙΩΤΑΣ Κ. , σελ.</w:t>
        </w:r>
        <w:r w:rsidRPr="00894D13">
          <w:rPr>
            <w:rFonts w:eastAsia="Times New Roman"/>
            <w:szCs w:val="24"/>
            <w:lang w:eastAsia="en-US"/>
          </w:rPr>
          <w:br/>
          <w:t>ΠΑΠΑΝΑΤΣΙΟΥ Α. , σελ.</w:t>
        </w:r>
        <w:r w:rsidRPr="00894D13">
          <w:rPr>
            <w:rFonts w:eastAsia="Times New Roman"/>
            <w:szCs w:val="24"/>
            <w:lang w:eastAsia="en-US"/>
          </w:rPr>
          <w:br/>
          <w:t>ΣΤΥΛΙΟΣ Γ. , σελ.</w:t>
        </w:r>
        <w:r w:rsidRPr="00894D13">
          <w:rPr>
            <w:rFonts w:eastAsia="Times New Roman"/>
            <w:szCs w:val="24"/>
            <w:lang w:eastAsia="en-US"/>
          </w:rPr>
          <w:br/>
          <w:t>ΤΑΣΣΟΣ Σ. , σελ.</w:t>
        </w:r>
        <w:r w:rsidRPr="00894D13">
          <w:rPr>
            <w:rFonts w:eastAsia="Times New Roman"/>
            <w:szCs w:val="24"/>
            <w:lang w:eastAsia="en-US"/>
          </w:rPr>
          <w:br/>
          <w:t>ΤΣΙΡΩΝΗΣ Ι. , σελ.</w:t>
        </w:r>
        <w:r w:rsidRPr="00894D13">
          <w:rPr>
            <w:rFonts w:eastAsia="Times New Roman"/>
            <w:szCs w:val="24"/>
            <w:lang w:eastAsia="en-US"/>
          </w:rPr>
          <w:br/>
          <w:t>ΦΑΜΕΛΛΟΣ Σ. , σελ.</w:t>
        </w:r>
        <w:r w:rsidRPr="00894D13">
          <w:rPr>
            <w:rFonts w:eastAsia="Times New Roman"/>
            <w:szCs w:val="24"/>
            <w:lang w:eastAsia="en-US"/>
          </w:rPr>
          <w:br/>
          <w:t>ΧΑΡΙΤΣΗΣ Α. , σελ.</w:t>
        </w:r>
        <w:r w:rsidRPr="00894D13">
          <w:rPr>
            <w:rFonts w:eastAsia="Times New Roman"/>
            <w:szCs w:val="24"/>
            <w:lang w:eastAsia="en-US"/>
          </w:rPr>
          <w:br/>
        </w:r>
      </w:ins>
    </w:p>
    <w:p w14:paraId="65D668F6" w14:textId="77777777" w:rsidR="00843767" w:rsidRDefault="00894D13">
      <w:pPr>
        <w:spacing w:after="0" w:line="600" w:lineRule="auto"/>
        <w:ind w:firstLine="720"/>
        <w:jc w:val="center"/>
        <w:rPr>
          <w:rFonts w:eastAsia="Times New Roman"/>
          <w:szCs w:val="24"/>
        </w:rPr>
      </w:pPr>
      <w:r>
        <w:rPr>
          <w:rFonts w:eastAsia="Times New Roman"/>
          <w:szCs w:val="24"/>
        </w:rPr>
        <w:t>ΠΡΑΚΤΙΚΑ ΒΟΥΛΗΣ</w:t>
      </w:r>
    </w:p>
    <w:p w14:paraId="65D668F7" w14:textId="77777777" w:rsidR="00843767" w:rsidRDefault="00894D13">
      <w:pPr>
        <w:spacing w:after="0" w:line="600" w:lineRule="auto"/>
        <w:ind w:firstLine="720"/>
        <w:jc w:val="center"/>
        <w:rPr>
          <w:rFonts w:eastAsia="Times New Roman"/>
          <w:szCs w:val="24"/>
        </w:rPr>
      </w:pPr>
      <w:r>
        <w:rPr>
          <w:rFonts w:eastAsia="Times New Roman"/>
          <w:szCs w:val="24"/>
        </w:rPr>
        <w:t xml:space="preserve">ΙΖ΄ ΠΕΡΙΟΔΟΣ </w:t>
      </w:r>
    </w:p>
    <w:p w14:paraId="65D668F8" w14:textId="77777777" w:rsidR="00843767" w:rsidRDefault="00894D13">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5D668F9" w14:textId="77777777" w:rsidR="00843767" w:rsidRDefault="00894D13">
      <w:pPr>
        <w:spacing w:after="0" w:line="600" w:lineRule="auto"/>
        <w:ind w:firstLine="720"/>
        <w:jc w:val="center"/>
        <w:rPr>
          <w:rFonts w:eastAsia="Times New Roman"/>
          <w:szCs w:val="24"/>
        </w:rPr>
      </w:pPr>
      <w:r>
        <w:rPr>
          <w:rFonts w:eastAsia="Times New Roman"/>
          <w:szCs w:val="24"/>
        </w:rPr>
        <w:t>ΣΥΝΟΔΟΣ Β΄</w:t>
      </w:r>
    </w:p>
    <w:p w14:paraId="65D668FA" w14:textId="77777777" w:rsidR="00843767" w:rsidRDefault="00894D13">
      <w:pPr>
        <w:spacing w:after="0" w:line="600" w:lineRule="auto"/>
        <w:ind w:firstLine="720"/>
        <w:jc w:val="center"/>
        <w:rPr>
          <w:rFonts w:eastAsia="Times New Roman"/>
          <w:szCs w:val="24"/>
        </w:rPr>
      </w:pPr>
      <w:r>
        <w:rPr>
          <w:rFonts w:eastAsia="Times New Roman"/>
          <w:szCs w:val="24"/>
        </w:rPr>
        <w:t>ΣΥΝΕΔΡΙΑΣΗ ΞΒ΄</w:t>
      </w:r>
    </w:p>
    <w:p w14:paraId="65D668FB" w14:textId="77777777" w:rsidR="00843767" w:rsidRDefault="00894D13">
      <w:pPr>
        <w:spacing w:after="0" w:line="600" w:lineRule="auto"/>
        <w:ind w:firstLine="720"/>
        <w:jc w:val="center"/>
        <w:rPr>
          <w:rFonts w:eastAsia="Times New Roman"/>
          <w:szCs w:val="24"/>
        </w:rPr>
      </w:pPr>
      <w:r>
        <w:rPr>
          <w:rFonts w:eastAsia="Times New Roman"/>
          <w:szCs w:val="24"/>
        </w:rPr>
        <w:t>Πέμπτη 26 Ιανουαρίου 2017</w:t>
      </w:r>
    </w:p>
    <w:p w14:paraId="65D668FC" w14:textId="77777777" w:rsidR="00843767" w:rsidRDefault="00894D13">
      <w:pPr>
        <w:spacing w:after="0" w:line="600" w:lineRule="auto"/>
        <w:ind w:firstLine="720"/>
        <w:jc w:val="both"/>
        <w:rPr>
          <w:rFonts w:eastAsia="Times New Roman"/>
          <w:szCs w:val="24"/>
        </w:rPr>
      </w:pPr>
      <w:r>
        <w:rPr>
          <w:rFonts w:eastAsia="Times New Roman"/>
          <w:szCs w:val="24"/>
        </w:rPr>
        <w:t>Αθήνα, σήμερα στις 26 Ιανουαρίου 2017, ημέρα Πέμπτη και ώρα 9.37΄</w:t>
      </w:r>
      <w:r w:rsidRPr="00A14E34">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w:t>
      </w:r>
      <w:r w:rsidRPr="00A14E34">
        <w:rPr>
          <w:rFonts w:eastAsia="Times New Roman"/>
          <w:szCs w:val="24"/>
        </w:rPr>
        <w:t>κ.</w:t>
      </w:r>
      <w:r w:rsidRPr="000D4F8B">
        <w:rPr>
          <w:rFonts w:eastAsia="Times New Roman"/>
          <w:b/>
          <w:szCs w:val="24"/>
        </w:rPr>
        <w:t xml:space="preserve"> ΓΕΩΡΓΙΟΥ ΒΑΡΕΜΕΝΟΥ</w:t>
      </w:r>
      <w:r w:rsidRPr="00A14E34">
        <w:rPr>
          <w:rFonts w:eastAsia="Times New Roman"/>
          <w:szCs w:val="24"/>
        </w:rPr>
        <w:t>.</w:t>
      </w:r>
    </w:p>
    <w:p w14:paraId="65D668FD" w14:textId="77777777" w:rsidR="00843767" w:rsidRDefault="00894D13">
      <w:pPr>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65D668FE" w14:textId="77777777" w:rsidR="00843767" w:rsidRDefault="00894D13">
      <w:pPr>
        <w:spacing w:after="0" w:line="600" w:lineRule="auto"/>
        <w:ind w:firstLine="720"/>
        <w:jc w:val="both"/>
        <w:rPr>
          <w:rFonts w:eastAsia="Times New Roman"/>
          <w:szCs w:val="24"/>
        </w:rPr>
      </w:pPr>
      <w:bookmarkStart w:id="29" w:name="_GoBack"/>
      <w:bookmarkEnd w:id="29"/>
      <w:r>
        <w:rPr>
          <w:rFonts w:eastAsia="Times New Roman"/>
          <w:szCs w:val="24"/>
        </w:rPr>
        <w:t>Έχω την τ</w:t>
      </w:r>
      <w:r>
        <w:rPr>
          <w:rFonts w:eastAsia="Times New Roman"/>
          <w:szCs w:val="24"/>
        </w:rPr>
        <w:t xml:space="preserve">ιμή να ανακοινώσω στο Σώμα το δελτίο επικαίρων ερωτήσεων της Παρασκευής 27 Ιανουαρίου 2017. </w:t>
      </w:r>
    </w:p>
    <w:p w14:paraId="65D668FF" w14:textId="77777777" w:rsidR="00843767" w:rsidRDefault="00894D13">
      <w:pPr>
        <w:spacing w:after="0"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5D66900" w14:textId="77777777" w:rsidR="00843767" w:rsidRDefault="00894D13">
      <w:pPr>
        <w:spacing w:after="0" w:line="600" w:lineRule="auto"/>
        <w:ind w:firstLine="720"/>
        <w:jc w:val="both"/>
        <w:rPr>
          <w:rFonts w:eastAsia="Times New Roman"/>
          <w:szCs w:val="24"/>
        </w:rPr>
      </w:pPr>
      <w:r>
        <w:rPr>
          <w:rFonts w:eastAsia="Times New Roman"/>
          <w:szCs w:val="24"/>
        </w:rPr>
        <w:t xml:space="preserve">1. </w:t>
      </w:r>
      <w:r w:rsidRPr="00A14E34">
        <w:rPr>
          <w:rFonts w:eastAsia="Times New Roman"/>
          <w:szCs w:val="24"/>
        </w:rPr>
        <w:t>Η με αριθμό 377/23-1-2017 επίκαιρη ερώτηση του Βουλευτή Κοζάνης τη</w:t>
      </w:r>
      <w:r w:rsidRPr="00A14E34">
        <w:rPr>
          <w:rFonts w:eastAsia="Times New Roman"/>
          <w:szCs w:val="24"/>
        </w:rPr>
        <w:t>ς Νέας Δημοκρατίας κ. Γεωργίου Κασαπίδη προς τον Υπουργό Οικονομικών, σχετικά με την έξαρση της παραοικονομίας στην αγορά οίνου λόγω της επιβολής Ειδικού Φόρου Κατανάλωσης (ΕΦΚ).</w:t>
      </w:r>
    </w:p>
    <w:p w14:paraId="65D66901" w14:textId="77777777" w:rsidR="00843767" w:rsidRDefault="00894D13">
      <w:pPr>
        <w:spacing w:after="0" w:line="600" w:lineRule="auto"/>
        <w:ind w:firstLine="720"/>
        <w:jc w:val="both"/>
        <w:rPr>
          <w:rFonts w:eastAsia="Times New Roman"/>
          <w:szCs w:val="24"/>
        </w:rPr>
      </w:pPr>
      <w:r w:rsidRPr="00A14E34">
        <w:rPr>
          <w:rFonts w:eastAsia="Times New Roman"/>
          <w:szCs w:val="24"/>
        </w:rPr>
        <w:lastRenderedPageBreak/>
        <w:t>2. Η με αριθμό 384/24-1-2017 επίκαιρη ερώτηση του Βουλευτή Εύβοιας του Λαϊκού</w:t>
      </w:r>
      <w:r w:rsidRPr="00A14E34">
        <w:rPr>
          <w:rFonts w:eastAsia="Times New Roman"/>
          <w:szCs w:val="24"/>
        </w:rPr>
        <w:t xml:space="preserve"> Συνδέσμου – Χρυσή Αυγή κ. Νικολάου Μίχου προς τον Υπουργό Εξωτερικών, σχετικά με την «προσπάθεια υφαρπαγής ακίνητης περιουσίας Ελλήνων στη </w:t>
      </w:r>
      <w:proofErr w:type="spellStart"/>
      <w:r w:rsidRPr="00A14E34">
        <w:rPr>
          <w:rFonts w:eastAsia="Times New Roman"/>
          <w:szCs w:val="24"/>
        </w:rPr>
        <w:t>Χειμάρρα</w:t>
      </w:r>
      <w:proofErr w:type="spellEnd"/>
      <w:r w:rsidRPr="00A14E34">
        <w:rPr>
          <w:rFonts w:eastAsia="Times New Roman"/>
          <w:szCs w:val="24"/>
        </w:rPr>
        <w:t xml:space="preserve"> που </w:t>
      </w:r>
      <w:proofErr w:type="spellStart"/>
      <w:r w:rsidRPr="00A14E34">
        <w:rPr>
          <w:rFonts w:eastAsia="Times New Roman"/>
          <w:szCs w:val="24"/>
        </w:rPr>
        <w:t>εξισούνται</w:t>
      </w:r>
      <w:proofErr w:type="spellEnd"/>
      <w:r w:rsidRPr="00A14E34">
        <w:rPr>
          <w:rFonts w:eastAsia="Times New Roman"/>
          <w:szCs w:val="24"/>
        </w:rPr>
        <w:t xml:space="preserve"> με ξεριζωμό».</w:t>
      </w:r>
    </w:p>
    <w:p w14:paraId="65D66902" w14:textId="77777777" w:rsidR="00843767" w:rsidRDefault="00894D13">
      <w:pPr>
        <w:spacing w:after="0" w:line="600" w:lineRule="auto"/>
        <w:ind w:firstLine="720"/>
        <w:jc w:val="both"/>
        <w:rPr>
          <w:rFonts w:eastAsia="Times New Roman"/>
          <w:szCs w:val="24"/>
        </w:rPr>
      </w:pPr>
      <w:r w:rsidRPr="00A14E34">
        <w:rPr>
          <w:rFonts w:eastAsia="Times New Roman"/>
          <w:szCs w:val="24"/>
        </w:rPr>
        <w:t>3. Η με αριθμό 375/23-1-2017 επίκαιρη ερώτηση του Βουλευτή Αχαΐας της Δημοκρατ</w:t>
      </w:r>
      <w:r w:rsidRPr="00A14E34">
        <w:rPr>
          <w:rFonts w:eastAsia="Times New Roman"/>
          <w:szCs w:val="24"/>
        </w:rPr>
        <w:t>ικής Συμπαράταξης ΠΑΣΟΚ–ΔΗΜΑΡ κ. Θεόδωρου Παπαθεοδώρου προς τον Υπουργό Δικαιοσύνης, Διαφάνειας και Ανθρωπίνων Δικαιωμάτων, σχετικά με την «ανάγκη προστασίας του κύρους της Δικαιοσύνης από αντισυνταγματικές πρωτοβουλίες».</w:t>
      </w:r>
    </w:p>
    <w:p w14:paraId="65D66903" w14:textId="77777777" w:rsidR="00843767" w:rsidRDefault="00894D13">
      <w:pPr>
        <w:spacing w:after="0" w:line="600" w:lineRule="auto"/>
        <w:ind w:firstLine="720"/>
        <w:jc w:val="both"/>
        <w:rPr>
          <w:rFonts w:eastAsia="Times New Roman"/>
          <w:szCs w:val="24"/>
        </w:rPr>
      </w:pPr>
      <w:r w:rsidRPr="00A14E34">
        <w:rPr>
          <w:rFonts w:eastAsia="Times New Roman"/>
          <w:szCs w:val="24"/>
        </w:rPr>
        <w:t>4. Η με αριθμό 383/24-1-2017 επίκα</w:t>
      </w:r>
      <w:r w:rsidRPr="00A14E34">
        <w:rPr>
          <w:rFonts w:eastAsia="Times New Roman"/>
          <w:szCs w:val="24"/>
        </w:rPr>
        <w:t xml:space="preserve">ιρη ερώτηση του Βουλευτή Αττικής των Ανεξαρτήτων Ελλήνων κ. Κωνσταντίνου </w:t>
      </w:r>
      <w:proofErr w:type="spellStart"/>
      <w:r w:rsidRPr="00A14E34">
        <w:rPr>
          <w:rFonts w:eastAsia="Times New Roman"/>
          <w:szCs w:val="24"/>
        </w:rPr>
        <w:t>Κατσίκη</w:t>
      </w:r>
      <w:proofErr w:type="spellEnd"/>
      <w:r w:rsidRPr="00A14E34">
        <w:rPr>
          <w:rFonts w:eastAsia="Times New Roman"/>
          <w:szCs w:val="24"/>
        </w:rPr>
        <w:t xml:space="preserve"> προς τον Υπουργό Οικονομικών, σχετικά με την τροποποίηση διατάξεων του </w:t>
      </w:r>
      <w:r w:rsidRPr="00A14E34">
        <w:rPr>
          <w:rFonts w:eastAsia="Times New Roman"/>
          <w:szCs w:val="24"/>
        </w:rPr>
        <w:t>ν</w:t>
      </w:r>
      <w:r w:rsidRPr="00A14E34">
        <w:rPr>
          <w:rFonts w:eastAsia="Times New Roman"/>
          <w:szCs w:val="24"/>
        </w:rPr>
        <w:t>.2971/2001 «Αιγιαλός Παραλία και άλλες διατάξεις».</w:t>
      </w:r>
    </w:p>
    <w:p w14:paraId="65D66904" w14:textId="77777777" w:rsidR="00843767" w:rsidRDefault="00894D13">
      <w:pPr>
        <w:spacing w:after="0" w:line="600" w:lineRule="auto"/>
        <w:ind w:firstLine="720"/>
        <w:jc w:val="both"/>
        <w:rPr>
          <w:rFonts w:eastAsia="Times New Roman"/>
          <w:szCs w:val="24"/>
        </w:rPr>
      </w:pPr>
      <w:r w:rsidRPr="00A14E34">
        <w:rPr>
          <w:rFonts w:eastAsia="Times New Roman"/>
          <w:szCs w:val="24"/>
        </w:rPr>
        <w:t>5.</w:t>
      </w:r>
      <w:r w:rsidRPr="00A14E34">
        <w:rPr>
          <w:rFonts w:eastAsia="Times New Roman"/>
          <w:szCs w:val="24"/>
        </w:rPr>
        <w:t xml:space="preserve"> </w:t>
      </w:r>
      <w:r w:rsidRPr="00A14E34">
        <w:rPr>
          <w:rFonts w:eastAsia="Times New Roman"/>
          <w:szCs w:val="24"/>
        </w:rPr>
        <w:t>Η με αριθμό 382/23-1-2017 επίκαιρη ερώτηση του Βο</w:t>
      </w:r>
      <w:r w:rsidRPr="00A14E34">
        <w:rPr>
          <w:rFonts w:eastAsia="Times New Roman"/>
          <w:szCs w:val="24"/>
        </w:rPr>
        <w:t xml:space="preserve">υλευτή Α΄ Θεσσαλονίκης της Ένωσης Κεντρώων κ. Ιωάννη </w:t>
      </w:r>
      <w:proofErr w:type="spellStart"/>
      <w:r w:rsidRPr="00A14E34">
        <w:rPr>
          <w:rFonts w:eastAsia="Times New Roman"/>
          <w:szCs w:val="24"/>
        </w:rPr>
        <w:t>Σαρίδη</w:t>
      </w:r>
      <w:proofErr w:type="spellEnd"/>
      <w:r w:rsidRPr="00A14E34">
        <w:rPr>
          <w:rFonts w:eastAsia="Times New Roman"/>
          <w:szCs w:val="24"/>
        </w:rPr>
        <w:t xml:space="preserve"> προς τον Υπουργό Εσωτερικών, σχετικά με το σχέδιο αποδυνάμωσης της Αστυνομικής και Πυροσβεστικής Δύναμης της Μακεδονίας.</w:t>
      </w:r>
    </w:p>
    <w:p w14:paraId="65D66905" w14:textId="77777777" w:rsidR="00843767" w:rsidRDefault="00894D13">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w:t>
      </w:r>
      <w:r>
        <w:rPr>
          <w:rFonts w:eastAsia="Times New Roman"/>
          <w:szCs w:val="24"/>
        </w:rPr>
        <w:t>ν</w:t>
      </w:r>
      <w:r>
        <w:rPr>
          <w:rFonts w:eastAsia="Times New Roman"/>
          <w:szCs w:val="24"/>
        </w:rPr>
        <w:t>ονισμού της</w:t>
      </w:r>
      <w:r>
        <w:rPr>
          <w:rFonts w:eastAsia="Times New Roman"/>
          <w:szCs w:val="24"/>
        </w:rPr>
        <w:t xml:space="preserve"> Βουλής)</w:t>
      </w:r>
    </w:p>
    <w:p w14:paraId="65D66906" w14:textId="77777777" w:rsidR="00843767" w:rsidRDefault="00894D13">
      <w:pPr>
        <w:spacing w:after="0" w:line="600" w:lineRule="auto"/>
        <w:ind w:firstLine="720"/>
        <w:jc w:val="both"/>
        <w:rPr>
          <w:rFonts w:eastAsia="Times New Roman"/>
          <w:szCs w:val="24"/>
        </w:rPr>
      </w:pPr>
      <w:r w:rsidRPr="00A14E34">
        <w:rPr>
          <w:rFonts w:eastAsia="Times New Roman"/>
          <w:szCs w:val="24"/>
        </w:rPr>
        <w:lastRenderedPageBreak/>
        <w:t xml:space="preserve">1. Η με αριθμό 378/23-1-2017 επίκαιρη ερώτηση της Βουλευτού Β΄ Αθηνών της Νέας Δημοκρατίας </w:t>
      </w:r>
      <w:r>
        <w:rPr>
          <w:rFonts w:eastAsia="Times New Roman"/>
          <w:szCs w:val="24"/>
          <w:lang w:val="en-US"/>
        </w:rPr>
        <w:t>k</w:t>
      </w:r>
      <w:r w:rsidRPr="00A14E34">
        <w:rPr>
          <w:rFonts w:eastAsia="Times New Roman"/>
          <w:szCs w:val="24"/>
        </w:rPr>
        <w:t xml:space="preserve">. </w:t>
      </w:r>
      <w:r w:rsidRPr="00A14E34">
        <w:rPr>
          <w:rFonts w:eastAsia="Times New Roman"/>
          <w:szCs w:val="24"/>
        </w:rPr>
        <w:t>Άννας Καραμανλή προς την Υπουργό Πολιτισμού και Αθλητισμού, σχετικά με την Προσωρινή Διοικούσα Επιτροπή στο ελληνικό ποδόσφαιρο.</w:t>
      </w:r>
    </w:p>
    <w:p w14:paraId="65D66907" w14:textId="77777777" w:rsidR="00843767" w:rsidRDefault="00894D13">
      <w:pPr>
        <w:spacing w:after="0" w:line="600" w:lineRule="auto"/>
        <w:ind w:firstLine="720"/>
        <w:jc w:val="both"/>
        <w:rPr>
          <w:rFonts w:eastAsia="Times New Roman"/>
          <w:szCs w:val="24"/>
        </w:rPr>
      </w:pPr>
      <w:r w:rsidRPr="00A14E34">
        <w:rPr>
          <w:rFonts w:eastAsia="Times New Roman"/>
          <w:szCs w:val="24"/>
        </w:rPr>
        <w:t>2. Η με αριθ</w:t>
      </w:r>
      <w:r w:rsidRPr="00A14E34">
        <w:rPr>
          <w:rFonts w:eastAsia="Times New Roman"/>
          <w:szCs w:val="24"/>
        </w:rPr>
        <w:t xml:space="preserve">μό 385/24-1-2017 επίκαιρη ερώτηση του Βουλευτή Β΄ Αθηνών του Λαϊκού Συνδέσμου – Χρυσή Αυγή κ. Ηλία </w:t>
      </w:r>
      <w:proofErr w:type="spellStart"/>
      <w:r w:rsidRPr="00A14E34">
        <w:rPr>
          <w:rFonts w:eastAsia="Times New Roman"/>
          <w:szCs w:val="24"/>
        </w:rPr>
        <w:t>Παναγιώταρου</w:t>
      </w:r>
      <w:proofErr w:type="spellEnd"/>
      <w:r w:rsidRPr="00A14E34">
        <w:rPr>
          <w:rFonts w:eastAsia="Times New Roman"/>
          <w:szCs w:val="24"/>
        </w:rPr>
        <w:t xml:space="preserve"> προς τον Υπουργό Οικονομικών, σχετικά με την απόδοση λογαριασμού των Ολυμπιακών Αγώνων.</w:t>
      </w:r>
    </w:p>
    <w:p w14:paraId="65D66908" w14:textId="77777777" w:rsidR="00843767" w:rsidRDefault="00894D13">
      <w:pPr>
        <w:spacing w:after="0" w:line="600" w:lineRule="auto"/>
        <w:ind w:firstLine="720"/>
        <w:jc w:val="both"/>
        <w:rPr>
          <w:rFonts w:eastAsia="Times New Roman"/>
          <w:szCs w:val="24"/>
        </w:rPr>
      </w:pPr>
      <w:r w:rsidRPr="00A14E34">
        <w:rPr>
          <w:rFonts w:eastAsia="Times New Roman"/>
          <w:szCs w:val="24"/>
        </w:rPr>
        <w:t>3. Η με αριθμό 388/24-1-2017 επίκαιρη ερώτηση του Βουλευ</w:t>
      </w:r>
      <w:r w:rsidRPr="00A14E34">
        <w:rPr>
          <w:rFonts w:eastAsia="Times New Roman"/>
          <w:szCs w:val="24"/>
        </w:rPr>
        <w:t xml:space="preserve">τή Ηρακλείου της Δημοκρατικής Συμπαράταξης ΠΑΣΟΚ – ΔΗΜΑΡ κ. Βασιλείου </w:t>
      </w:r>
      <w:proofErr w:type="spellStart"/>
      <w:r w:rsidRPr="00A14E34">
        <w:rPr>
          <w:rFonts w:eastAsia="Times New Roman"/>
          <w:szCs w:val="24"/>
        </w:rPr>
        <w:t>Κεγκέρογλου</w:t>
      </w:r>
      <w:proofErr w:type="spellEnd"/>
      <w:r w:rsidRPr="00A14E34">
        <w:rPr>
          <w:rFonts w:eastAsia="Times New Roman"/>
          <w:szCs w:val="24"/>
        </w:rPr>
        <w:t xml:space="preserve"> προς τον Υπουργό Οικονομικών, σχετικά με την οριστική και δίκαιη ρύθμιση των </w:t>
      </w:r>
      <w:proofErr w:type="spellStart"/>
      <w:r w:rsidRPr="00A14E34">
        <w:rPr>
          <w:rFonts w:eastAsia="Times New Roman"/>
          <w:szCs w:val="24"/>
        </w:rPr>
        <w:t>εμφαινομένων</w:t>
      </w:r>
      <w:proofErr w:type="spellEnd"/>
      <w:r w:rsidRPr="00A14E34">
        <w:rPr>
          <w:rFonts w:eastAsia="Times New Roman"/>
          <w:szCs w:val="24"/>
        </w:rPr>
        <w:t xml:space="preserve"> οφειλών των επιχειρήσεων ενοικιαζόμενων αυτοκινήτων που αφορούν την περίοδο πριν το </w:t>
      </w:r>
      <w:r w:rsidRPr="00A14E34">
        <w:rPr>
          <w:rFonts w:eastAsia="Times New Roman"/>
          <w:szCs w:val="24"/>
        </w:rPr>
        <w:t>2007.</w:t>
      </w:r>
    </w:p>
    <w:p w14:paraId="65D66909" w14:textId="77777777" w:rsidR="00843767" w:rsidRDefault="00894D13">
      <w:pPr>
        <w:spacing w:after="0" w:line="600" w:lineRule="auto"/>
        <w:ind w:firstLine="720"/>
        <w:jc w:val="both"/>
        <w:rPr>
          <w:rFonts w:eastAsia="Times New Roman"/>
          <w:szCs w:val="24"/>
        </w:rPr>
      </w:pPr>
      <w:r w:rsidRPr="00A14E34">
        <w:rPr>
          <w:rFonts w:eastAsia="Times New Roman"/>
          <w:szCs w:val="24"/>
        </w:rPr>
        <w:t>4. Η με αριθμό 390/24-1-2017 επίκαιρη ερώτηση του Ανεξάρτητου Βουλευτή Αχαΐας κ. Νικολάου Νικολόπουλου προς τον Υπουργό Υγείας, σχετικά με τη μείωση δαπανών στην ειδική αγωγή για την εξειδικευμένη εκπαίδευση –«θεραπεία».</w:t>
      </w:r>
    </w:p>
    <w:p w14:paraId="65D6690A" w14:textId="77777777" w:rsidR="00843767" w:rsidRDefault="00894D13">
      <w:pPr>
        <w:spacing w:after="0" w:line="600" w:lineRule="auto"/>
        <w:ind w:firstLine="720"/>
        <w:jc w:val="both"/>
        <w:rPr>
          <w:rFonts w:eastAsia="Times New Roman"/>
          <w:szCs w:val="24"/>
        </w:rPr>
      </w:pPr>
      <w:r w:rsidRPr="00A14E34">
        <w:rPr>
          <w:rFonts w:eastAsia="Times New Roman"/>
          <w:szCs w:val="24"/>
        </w:rPr>
        <w:t>5.</w:t>
      </w:r>
      <w:r w:rsidRPr="00A14E34">
        <w:rPr>
          <w:rFonts w:eastAsia="Times New Roman"/>
          <w:szCs w:val="24"/>
        </w:rPr>
        <w:t xml:space="preserve"> Η με αριθμό 344/16-1-2017 επίκαιρη ερώτηση της Βουλευτού Β΄ Αθηνών της Νέας Δημοκρατίας </w:t>
      </w:r>
      <w:r w:rsidRPr="00A14E34">
        <w:rPr>
          <w:rFonts w:eastAsia="Times New Roman"/>
          <w:szCs w:val="24"/>
        </w:rPr>
        <w:t xml:space="preserve">κ. </w:t>
      </w:r>
      <w:r w:rsidRPr="00A14E34">
        <w:rPr>
          <w:rFonts w:eastAsia="Times New Roman"/>
          <w:szCs w:val="24"/>
        </w:rPr>
        <w:t xml:space="preserve">Αικατερίνης Παπακώστα - Σιδηροπούλου </w:t>
      </w:r>
      <w:r w:rsidRPr="00A14E34">
        <w:rPr>
          <w:rFonts w:eastAsia="Times New Roman"/>
          <w:szCs w:val="24"/>
        </w:rPr>
        <w:lastRenderedPageBreak/>
        <w:t xml:space="preserve">προς τον Υπουργό Υγείας, σχετικά με τη δυσαρέσκεια των πολιτών με τον ΕΟΠΥΥ και τη </w:t>
      </w:r>
      <w:r w:rsidRPr="00A14E34">
        <w:rPr>
          <w:rFonts w:eastAsia="Times New Roman"/>
          <w:szCs w:val="24"/>
        </w:rPr>
        <w:t>δημόσια φροντίδα υγείας</w:t>
      </w:r>
      <w:r w:rsidRPr="00A14E34">
        <w:rPr>
          <w:rFonts w:eastAsia="Times New Roman"/>
          <w:szCs w:val="24"/>
        </w:rPr>
        <w:t>.</w:t>
      </w:r>
    </w:p>
    <w:p w14:paraId="65D6690B" w14:textId="77777777" w:rsidR="00843767" w:rsidRDefault="00894D13">
      <w:pPr>
        <w:spacing w:after="0" w:line="600" w:lineRule="auto"/>
        <w:ind w:firstLine="720"/>
        <w:jc w:val="both"/>
        <w:rPr>
          <w:rFonts w:eastAsia="Times New Roman"/>
          <w:szCs w:val="24"/>
        </w:rPr>
      </w:pPr>
      <w:r w:rsidRPr="00A14E34">
        <w:rPr>
          <w:rFonts w:eastAsia="Times New Roman"/>
          <w:szCs w:val="24"/>
        </w:rPr>
        <w:t>6. Η με αριθμό 358/</w:t>
      </w:r>
      <w:r w:rsidRPr="00A14E34">
        <w:rPr>
          <w:rFonts w:eastAsia="Times New Roman"/>
          <w:szCs w:val="24"/>
        </w:rPr>
        <w:t xml:space="preserve">17-1-2017 επίκαιρη ερώτηση του Βουλευτή Ηρακλείου του Κομμουνιστικού Κόμματος </w:t>
      </w:r>
      <w:r w:rsidRPr="00A14E34">
        <w:rPr>
          <w:rFonts w:eastAsia="Times New Roman"/>
          <w:szCs w:val="24"/>
        </w:rPr>
        <w:t xml:space="preserve">Ελλάδας </w:t>
      </w:r>
      <w:r w:rsidRPr="00A14E34">
        <w:rPr>
          <w:rFonts w:eastAsia="Times New Roman"/>
          <w:szCs w:val="24"/>
        </w:rPr>
        <w:t>κ. Εμμανουήλ Συντυχάκη προς τον Υπουργό Αγροτικής Ανάπτυξης και Τροφίμων, σχετικά με τη λήψη μέτρων για τις καταστροφές σε αγροτικές καλλιέργειες σε περιοχές της Κρήτης λ</w:t>
      </w:r>
      <w:r w:rsidRPr="00A14E34">
        <w:rPr>
          <w:rFonts w:eastAsia="Times New Roman"/>
          <w:szCs w:val="24"/>
        </w:rPr>
        <w:t>όγω των χιονοπτώσεων και του παγετού.</w:t>
      </w:r>
    </w:p>
    <w:p w14:paraId="65D6690C" w14:textId="77777777" w:rsidR="00843767" w:rsidRDefault="00894D13">
      <w:pPr>
        <w:spacing w:after="0" w:line="600" w:lineRule="auto"/>
        <w:ind w:firstLine="720"/>
        <w:jc w:val="both"/>
        <w:rPr>
          <w:rFonts w:eastAsia="Times New Roman"/>
          <w:szCs w:val="24"/>
        </w:rPr>
      </w:pPr>
      <w:r w:rsidRPr="00A14E34">
        <w:rPr>
          <w:rFonts w:eastAsia="Times New Roman"/>
          <w:szCs w:val="24"/>
        </w:rPr>
        <w:t xml:space="preserve">7. Η με αριθμό 351/16-1-2017 επίκαιρη ερώτηση του Βουλευτή Μεσσηνίας του Λαϊκού Συνδέσμου – Χρυσή Αυγή κ. Δημητρίου </w:t>
      </w:r>
      <w:proofErr w:type="spellStart"/>
      <w:r w:rsidRPr="00A14E34">
        <w:rPr>
          <w:rFonts w:eastAsia="Times New Roman"/>
          <w:szCs w:val="24"/>
        </w:rPr>
        <w:t>Κουκούτση</w:t>
      </w:r>
      <w:proofErr w:type="spellEnd"/>
      <w:r w:rsidRPr="00A14E34">
        <w:rPr>
          <w:rFonts w:eastAsia="Times New Roman"/>
          <w:szCs w:val="24"/>
        </w:rPr>
        <w:t xml:space="preserve"> προς τον Υπουργό Αγροτικής Ανάπτυξης και Τροφίμων, σχετικά με την κατάργηση της Π.Ο.Π. ελιάς</w:t>
      </w:r>
      <w:r w:rsidRPr="00A14E34">
        <w:rPr>
          <w:rFonts w:eastAsia="Times New Roman"/>
          <w:szCs w:val="24"/>
        </w:rPr>
        <w:t xml:space="preserve"> Καλαμάτας.</w:t>
      </w:r>
    </w:p>
    <w:p w14:paraId="65D6690D" w14:textId="77777777" w:rsidR="00843767" w:rsidRDefault="00894D13">
      <w:pPr>
        <w:spacing w:after="0" w:line="600" w:lineRule="auto"/>
        <w:ind w:firstLine="720"/>
        <w:jc w:val="both"/>
        <w:rPr>
          <w:rFonts w:eastAsia="Times New Roman"/>
          <w:szCs w:val="24"/>
        </w:rPr>
      </w:pPr>
      <w:r w:rsidRPr="00A14E34">
        <w:rPr>
          <w:rFonts w:eastAsia="Times New Roman"/>
          <w:szCs w:val="24"/>
        </w:rPr>
        <w:t>8. Η με αριθμό 348/16-1-2017 επίκαιρη ερώτηση του Βουλευτή Αργολίδας της Δημοκρατικής Συμπαράταξης ΠΑΣΟΚ–ΔΗΜΑΡ κ. Ιωάννη Μανιάτη προς τον Υπουργό Αγροτικής Ανάπτυξης και Τροφίμων, σχετικά με την επανάληψη της παράτασης του σχεδίου διαχείρισης γ</w:t>
      </w:r>
      <w:r w:rsidRPr="00A14E34">
        <w:rPr>
          <w:rFonts w:eastAsia="Times New Roman"/>
          <w:szCs w:val="24"/>
        </w:rPr>
        <w:t xml:space="preserve">ια τη </w:t>
      </w:r>
      <w:proofErr w:type="spellStart"/>
      <w:r w:rsidRPr="00A14E34">
        <w:rPr>
          <w:rFonts w:eastAsia="Times New Roman"/>
          <w:szCs w:val="24"/>
        </w:rPr>
        <w:t>βιντζότρατα</w:t>
      </w:r>
      <w:proofErr w:type="spellEnd"/>
      <w:r w:rsidRPr="00A14E34">
        <w:rPr>
          <w:rFonts w:eastAsia="Times New Roman"/>
          <w:szCs w:val="24"/>
        </w:rPr>
        <w:t xml:space="preserve"> που θέτει σε άμεσο κίνδυνο τη βιωσιμότητα των ελληνικών θαλασσών.</w:t>
      </w:r>
    </w:p>
    <w:p w14:paraId="65D6690E" w14:textId="77777777" w:rsidR="00843767" w:rsidRDefault="00894D13">
      <w:pPr>
        <w:spacing w:after="0" w:line="600" w:lineRule="auto"/>
        <w:ind w:firstLine="720"/>
        <w:jc w:val="both"/>
        <w:rPr>
          <w:rFonts w:eastAsia="Times New Roman"/>
          <w:szCs w:val="24"/>
        </w:rPr>
      </w:pPr>
      <w:r w:rsidRPr="00A14E34">
        <w:rPr>
          <w:rFonts w:eastAsia="Times New Roman"/>
          <w:szCs w:val="24"/>
        </w:rPr>
        <w:t xml:space="preserve">9. Η με αριθμό 328/10-1-2017 επίκαιρη ερώτηση του Βουλευτή Α΄ Θεσσαλονίκης του Κομμουνιστικού Κόμματος </w:t>
      </w:r>
      <w:r w:rsidRPr="00A14E34">
        <w:rPr>
          <w:rFonts w:eastAsia="Times New Roman"/>
          <w:szCs w:val="24"/>
        </w:rPr>
        <w:t xml:space="preserve">Ελλάδας </w:t>
      </w:r>
      <w:r w:rsidRPr="00A14E34">
        <w:rPr>
          <w:rFonts w:eastAsia="Times New Roman"/>
          <w:szCs w:val="24"/>
        </w:rPr>
        <w:t>κ. Ιωάννη Δελή προς τον Υπουργό Παιδείας Έρευνας και Θρησκευμ</w:t>
      </w:r>
      <w:r w:rsidRPr="00A14E34">
        <w:rPr>
          <w:rFonts w:eastAsia="Times New Roman"/>
          <w:szCs w:val="24"/>
        </w:rPr>
        <w:t>άτων, σχετικά με την εκπαίδευση των προσφυγόπουλων.</w:t>
      </w:r>
    </w:p>
    <w:p w14:paraId="65D6690F" w14:textId="77777777" w:rsidR="00843767" w:rsidRDefault="00894D13">
      <w:pPr>
        <w:spacing w:after="0" w:line="600" w:lineRule="auto"/>
        <w:ind w:firstLine="720"/>
        <w:jc w:val="both"/>
        <w:rPr>
          <w:rFonts w:eastAsia="Times New Roman"/>
          <w:szCs w:val="24"/>
        </w:rPr>
      </w:pPr>
      <w:r w:rsidRPr="00A14E34">
        <w:rPr>
          <w:rFonts w:eastAsia="Times New Roman"/>
          <w:szCs w:val="24"/>
        </w:rPr>
        <w:lastRenderedPageBreak/>
        <w:t xml:space="preserve">10. Η με αριθμό 319/9-1-2017 επίκαιρη ερώτηση του Βουλευτή Έβρου της Νέας Δημοκρατίας κ. Αναστασίου </w:t>
      </w:r>
      <w:proofErr w:type="spellStart"/>
      <w:r w:rsidRPr="00A14E34">
        <w:rPr>
          <w:rFonts w:eastAsia="Times New Roman"/>
          <w:szCs w:val="24"/>
        </w:rPr>
        <w:t>Δημοσχάκη</w:t>
      </w:r>
      <w:proofErr w:type="spellEnd"/>
      <w:r w:rsidRPr="00A14E34">
        <w:rPr>
          <w:rFonts w:eastAsia="Times New Roman"/>
          <w:szCs w:val="24"/>
        </w:rPr>
        <w:t xml:space="preserve"> προς τον Υπουργό Εσωτερικών, σχετικά με την υποβάθμιση – κατάργηση του </w:t>
      </w:r>
      <w:r w:rsidRPr="00A14E34">
        <w:rPr>
          <w:rFonts w:eastAsia="Times New Roman"/>
          <w:szCs w:val="24"/>
        </w:rPr>
        <w:t xml:space="preserve">Τμήματος </w:t>
      </w:r>
      <w:r w:rsidRPr="00A14E34">
        <w:rPr>
          <w:rFonts w:eastAsia="Times New Roman"/>
          <w:szCs w:val="24"/>
        </w:rPr>
        <w:t>Συνοριακής Φύλ</w:t>
      </w:r>
      <w:r w:rsidRPr="00A14E34">
        <w:rPr>
          <w:rFonts w:eastAsia="Times New Roman"/>
          <w:szCs w:val="24"/>
        </w:rPr>
        <w:t>αξης Τυχερού στο Νομό Έβρου.</w:t>
      </w:r>
    </w:p>
    <w:p w14:paraId="65D66910" w14:textId="77777777" w:rsidR="00843767" w:rsidRDefault="00894D13">
      <w:pPr>
        <w:spacing w:after="0" w:line="600" w:lineRule="auto"/>
        <w:ind w:firstLine="720"/>
        <w:jc w:val="both"/>
        <w:rPr>
          <w:rFonts w:eastAsia="Times New Roman"/>
          <w:szCs w:val="24"/>
        </w:rPr>
      </w:pPr>
      <w:r w:rsidRPr="00A14E34">
        <w:rPr>
          <w:rFonts w:eastAsia="Times New Roman"/>
          <w:szCs w:val="24"/>
        </w:rPr>
        <w:t>ΑΝΑΦΟΡΕΣ – ΕΡΩΤΗΣΕΙΣ</w:t>
      </w:r>
      <w:r w:rsidRPr="00A14E34">
        <w:rPr>
          <w:rFonts w:eastAsia="Times New Roman"/>
          <w:szCs w:val="24"/>
        </w:rPr>
        <w:t xml:space="preserve"> </w:t>
      </w:r>
      <w:r w:rsidRPr="00A14E34">
        <w:rPr>
          <w:rFonts w:eastAsia="Times New Roman"/>
          <w:szCs w:val="24"/>
        </w:rPr>
        <w:t>(Άρθρο 130 παρ</w:t>
      </w:r>
      <w:r w:rsidRPr="00A14E34">
        <w:rPr>
          <w:rFonts w:eastAsia="Times New Roman"/>
          <w:szCs w:val="24"/>
        </w:rPr>
        <w:t>άγραφος</w:t>
      </w:r>
      <w:r w:rsidRPr="00A14E34">
        <w:rPr>
          <w:rFonts w:eastAsia="Times New Roman"/>
          <w:szCs w:val="24"/>
        </w:rPr>
        <w:t xml:space="preserve"> 5 </w:t>
      </w:r>
      <w:r w:rsidRPr="00A14E34">
        <w:rPr>
          <w:rFonts w:eastAsia="Times New Roman"/>
          <w:szCs w:val="24"/>
        </w:rPr>
        <w:t xml:space="preserve">του </w:t>
      </w:r>
      <w:r w:rsidRPr="00A14E34">
        <w:rPr>
          <w:rFonts w:eastAsia="Times New Roman"/>
          <w:szCs w:val="24"/>
        </w:rPr>
        <w:t>Καν</w:t>
      </w:r>
      <w:r w:rsidRPr="00A14E34">
        <w:rPr>
          <w:rFonts w:eastAsia="Times New Roman"/>
          <w:szCs w:val="24"/>
        </w:rPr>
        <w:t xml:space="preserve">ονισμού της </w:t>
      </w:r>
      <w:r w:rsidRPr="00A14E34">
        <w:rPr>
          <w:rFonts w:eastAsia="Times New Roman"/>
          <w:szCs w:val="24"/>
        </w:rPr>
        <w:t>Βουλής)</w:t>
      </w:r>
    </w:p>
    <w:p w14:paraId="65D66911" w14:textId="77777777" w:rsidR="00843767" w:rsidRDefault="00894D13">
      <w:pPr>
        <w:spacing w:after="0" w:line="600" w:lineRule="auto"/>
        <w:ind w:firstLine="720"/>
        <w:jc w:val="both"/>
        <w:rPr>
          <w:rFonts w:eastAsia="Times New Roman"/>
          <w:szCs w:val="24"/>
        </w:rPr>
      </w:pPr>
      <w:r w:rsidRPr="00A14E34">
        <w:rPr>
          <w:rFonts w:eastAsia="Times New Roman"/>
          <w:szCs w:val="24"/>
        </w:rPr>
        <w:t xml:space="preserve">1. Η με αριθμό 8/3-10-2016 ερώτηση του Ανεξάρτητου Βουλευτή Β΄ Αθηνών κ. Ευσταθίου (Στάθη) Παναγούλη προς τον Υπουργό Εσωτερικών, σχετικά με «ξυλοδαρμούς </w:t>
      </w:r>
      <w:r w:rsidRPr="00A14E34">
        <w:rPr>
          <w:rFonts w:eastAsia="Times New Roman"/>
          <w:szCs w:val="24"/>
        </w:rPr>
        <w:t>και χημικά που μας διδάσκει η Κυβέρνηση τι σημαίνει Δημοκρατία».</w:t>
      </w:r>
    </w:p>
    <w:p w14:paraId="65D66912" w14:textId="77777777" w:rsidR="00843767" w:rsidRDefault="00894D13">
      <w:pPr>
        <w:spacing w:after="0"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 συζήτηση των</w:t>
      </w:r>
    </w:p>
    <w:p w14:paraId="65D66913" w14:textId="77777777" w:rsidR="00843767" w:rsidRDefault="00894D13">
      <w:pPr>
        <w:spacing w:after="0" w:line="600" w:lineRule="auto"/>
        <w:ind w:firstLine="720"/>
        <w:jc w:val="center"/>
        <w:rPr>
          <w:rFonts w:eastAsia="Times New Roman"/>
          <w:b/>
          <w:szCs w:val="24"/>
        </w:rPr>
      </w:pPr>
      <w:r>
        <w:rPr>
          <w:rFonts w:eastAsia="Times New Roman"/>
          <w:b/>
          <w:szCs w:val="24"/>
        </w:rPr>
        <w:t>ΕΠΙΚΑΙΡΩΝ ΕΡΩΤΗΣΕΩΝ</w:t>
      </w:r>
    </w:p>
    <w:p w14:paraId="65D66914" w14:textId="77777777" w:rsidR="00843767" w:rsidRDefault="00894D13">
      <w:pPr>
        <w:spacing w:after="0" w:line="600" w:lineRule="auto"/>
        <w:ind w:firstLine="720"/>
        <w:jc w:val="both"/>
        <w:rPr>
          <w:rFonts w:eastAsia="Times New Roman"/>
          <w:szCs w:val="24"/>
        </w:rPr>
      </w:pPr>
      <w:r>
        <w:rPr>
          <w:rFonts w:eastAsia="Times New Roman"/>
          <w:szCs w:val="24"/>
        </w:rPr>
        <w:t xml:space="preserve">Ξεκινάμε με την όγδοη </w:t>
      </w:r>
      <w:r>
        <w:rPr>
          <w:rFonts w:eastAsia="Times New Roman"/>
          <w:szCs w:val="24"/>
        </w:rPr>
        <w:t xml:space="preserve">με αριθμό 332/12-1-2017 </w:t>
      </w:r>
      <w:r>
        <w:rPr>
          <w:rFonts w:eastAsia="Times New Roman"/>
          <w:szCs w:val="24"/>
        </w:rPr>
        <w:t>επίκαιρη ερώτηση δευτέρου κύκλου του Βουλευτή Λάρισας του Ποταμιο</w:t>
      </w:r>
      <w:r>
        <w:rPr>
          <w:rFonts w:eastAsia="Times New Roman"/>
          <w:szCs w:val="24"/>
        </w:rPr>
        <w:t>ύ κ</w:t>
      </w:r>
      <w:r>
        <w:rPr>
          <w:rFonts w:eastAsia="Times New Roman"/>
          <w:b/>
          <w:szCs w:val="24"/>
        </w:rPr>
        <w:t xml:space="preserve">.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σχετικά με την ολοκλήρωση των έργων στη </w:t>
      </w:r>
      <w:proofErr w:type="spellStart"/>
      <w:r>
        <w:rPr>
          <w:rFonts w:eastAsia="Times New Roman"/>
          <w:szCs w:val="24"/>
        </w:rPr>
        <w:t>Μεσοχώρα</w:t>
      </w:r>
      <w:proofErr w:type="spellEnd"/>
      <w:r>
        <w:rPr>
          <w:rFonts w:eastAsia="Times New Roman"/>
          <w:szCs w:val="24"/>
        </w:rPr>
        <w:t xml:space="preserve"> του Νομού Τρικάλων.</w:t>
      </w:r>
    </w:p>
    <w:p w14:paraId="65D66915" w14:textId="77777777" w:rsidR="00843767" w:rsidRDefault="00894D13">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Μπαργιώτα</w:t>
      </w:r>
      <w:proofErr w:type="spellEnd"/>
      <w:r>
        <w:rPr>
          <w:rFonts w:eastAsia="Times New Roman"/>
          <w:szCs w:val="24"/>
        </w:rPr>
        <w:t>, έχετε τον λόγο.</w:t>
      </w:r>
    </w:p>
    <w:p w14:paraId="65D66916" w14:textId="77777777" w:rsidR="00843767" w:rsidRDefault="00894D13">
      <w:pPr>
        <w:spacing w:after="0" w:line="600" w:lineRule="auto"/>
        <w:ind w:firstLine="720"/>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Κύριε </w:t>
      </w:r>
      <w:proofErr w:type="spellStart"/>
      <w:r>
        <w:rPr>
          <w:rFonts w:eastAsia="Times New Roman"/>
          <w:szCs w:val="24"/>
        </w:rPr>
        <w:t>Φάμελλε</w:t>
      </w:r>
      <w:proofErr w:type="spellEnd"/>
      <w:r>
        <w:rPr>
          <w:rFonts w:eastAsia="Times New Roman"/>
          <w:szCs w:val="24"/>
        </w:rPr>
        <w:t xml:space="preserve">, </w:t>
      </w:r>
      <w:proofErr w:type="spellStart"/>
      <w:r>
        <w:rPr>
          <w:rFonts w:eastAsia="Times New Roman"/>
          <w:szCs w:val="24"/>
        </w:rPr>
        <w:t>Μεσοχώρα</w:t>
      </w:r>
      <w:proofErr w:type="spellEnd"/>
      <w:r>
        <w:rPr>
          <w:rFonts w:eastAsia="Times New Roman"/>
          <w:szCs w:val="24"/>
        </w:rPr>
        <w:t>. Το Γεφύρι της Άρτας έχει μεταφ</w:t>
      </w:r>
      <w:r>
        <w:rPr>
          <w:rFonts w:eastAsia="Times New Roman"/>
          <w:szCs w:val="24"/>
        </w:rPr>
        <w:t>ερθεί λίγο δεξιότερα στον χάρτη, εδώ και πολλά χρόνια. Θα μου επιτρέψετε δύο κουβέντες μόνο, για να πούμε για τι συζητάμε ακριβώς.</w:t>
      </w:r>
    </w:p>
    <w:p w14:paraId="65D66917" w14:textId="77777777" w:rsidR="00843767" w:rsidRDefault="00894D13">
      <w:pPr>
        <w:spacing w:after="0" w:line="600" w:lineRule="auto"/>
        <w:ind w:firstLine="720"/>
        <w:jc w:val="both"/>
        <w:rPr>
          <w:rFonts w:eastAsia="Times New Roman"/>
          <w:szCs w:val="24"/>
        </w:rPr>
      </w:pPr>
      <w:r>
        <w:rPr>
          <w:rFonts w:eastAsia="Times New Roman"/>
          <w:szCs w:val="24"/>
        </w:rPr>
        <w:t xml:space="preserve">Όταν μιλάμε για τα έργα της </w:t>
      </w:r>
      <w:proofErr w:type="spellStart"/>
      <w:r>
        <w:rPr>
          <w:rFonts w:eastAsia="Times New Roman"/>
          <w:szCs w:val="24"/>
        </w:rPr>
        <w:t>Μεσοχώρας</w:t>
      </w:r>
      <w:proofErr w:type="spellEnd"/>
      <w:r>
        <w:rPr>
          <w:rFonts w:eastAsia="Times New Roman"/>
          <w:szCs w:val="24"/>
        </w:rPr>
        <w:t xml:space="preserve">, για τον υδροηλεκτρικό σταθμό και το Φράγμα της </w:t>
      </w:r>
      <w:proofErr w:type="spellStart"/>
      <w:r>
        <w:rPr>
          <w:rFonts w:eastAsia="Times New Roman"/>
          <w:szCs w:val="24"/>
        </w:rPr>
        <w:t>Μεσοχώρας</w:t>
      </w:r>
      <w:proofErr w:type="spellEnd"/>
      <w:r>
        <w:rPr>
          <w:rFonts w:eastAsia="Times New Roman"/>
          <w:szCs w:val="24"/>
        </w:rPr>
        <w:t>, δεν μιλάμε για την εκτροπή τ</w:t>
      </w:r>
      <w:r>
        <w:rPr>
          <w:rFonts w:eastAsia="Times New Roman"/>
          <w:szCs w:val="24"/>
        </w:rPr>
        <w:t>ου Αχελώου, όπως ήταν η ταμπέλα όλων αυτών των έργων για πολλά χρόνια. Εδώ και πάρα-πάρα πολλά χρόνια έχει διαχωριστεί. Είναι ένα φράγμα και ένας υδροηλεκτρικός σταθμός έτοιμος από το 2001. Έχουν ολοκληρωθεί τα έργα. Έχουν ολοκληρωθεί ακόμη και οι διαδικασ</w:t>
      </w:r>
      <w:r>
        <w:rPr>
          <w:rFonts w:eastAsia="Times New Roman"/>
          <w:szCs w:val="24"/>
        </w:rPr>
        <w:t>ίες, οι επιφυλάξεις και οι ενστάσεις προς το Συμβούλιο της Επικρατείας που σχετίζονται με τις μελέτες περιβαλλοντικών μελετών.</w:t>
      </w:r>
    </w:p>
    <w:p w14:paraId="65D66918" w14:textId="77777777" w:rsidR="00843767" w:rsidRDefault="00894D13">
      <w:pPr>
        <w:spacing w:after="0" w:line="600" w:lineRule="auto"/>
        <w:ind w:firstLine="720"/>
        <w:jc w:val="both"/>
        <w:rPr>
          <w:rFonts w:eastAsia="Times New Roman"/>
          <w:szCs w:val="24"/>
        </w:rPr>
      </w:pPr>
      <w:r>
        <w:rPr>
          <w:rFonts w:eastAsia="Times New Roman"/>
          <w:szCs w:val="24"/>
        </w:rPr>
        <w:t>Αυτήν τη στιγμή αυτό που εκκρεμεί είναι η Απόφαση Έγκρισης των Περιβαλλοντικών Όρων, η περίφημη ΑΕΠΟ, για να μπορέσει να συνεχίσε</w:t>
      </w:r>
      <w:r>
        <w:rPr>
          <w:rFonts w:eastAsia="Times New Roman"/>
          <w:szCs w:val="24"/>
        </w:rPr>
        <w:t xml:space="preserve">ι η ΔΕΗ τα ελάχιστα πράγματα που πρέπει να κάνει και τα οποία σχετίζονται κυρίως με τη φθορά των έργων και τη συντήρηση του υδροηλεκτρικού σταθμού, ο οποίος μένει κλειστός εδώ και δεκαπέντε χρόνια, έτσι ώστε να μπορέσει το έργο να συνεχίσει, να αρχίσει να </w:t>
      </w:r>
      <w:r>
        <w:rPr>
          <w:rFonts w:eastAsia="Times New Roman"/>
          <w:szCs w:val="24"/>
        </w:rPr>
        <w:t>δουλεύει.</w:t>
      </w:r>
    </w:p>
    <w:p w14:paraId="65D66919" w14:textId="77777777" w:rsidR="00843767" w:rsidRDefault="00894D13">
      <w:pPr>
        <w:spacing w:after="0" w:line="600" w:lineRule="auto"/>
        <w:ind w:firstLine="720"/>
        <w:jc w:val="both"/>
        <w:rPr>
          <w:rFonts w:eastAsia="Times New Roman"/>
          <w:szCs w:val="24"/>
        </w:rPr>
      </w:pPr>
      <w:r>
        <w:rPr>
          <w:rFonts w:eastAsia="Times New Roman"/>
          <w:szCs w:val="24"/>
        </w:rPr>
        <w:lastRenderedPageBreak/>
        <w:t>Πρέπει να πω ότι η ΔΕΗ αυτήν τη στιγμή χάνει γύρω στα 30 με 35 εκατομμύρια τον χρόνο από το γεγονός ότι δεν δουλεύει ο υδροηλεκτρικός σταθμός. Αυτό τραβάει εδώ και πολλά χρόνια. Κατά τη γνώμη μου έχει βαρύνουσα σημασία για τη λειτουργία του ελλην</w:t>
      </w:r>
      <w:r>
        <w:rPr>
          <w:rFonts w:eastAsia="Times New Roman"/>
          <w:szCs w:val="24"/>
        </w:rPr>
        <w:t xml:space="preserve">ικού κράτους το γεγονός ότι αυτό το πράγμα εκθέτει τις ελληνικές κυβερνήσεις και την ελληνική διοίκηση, καθώς έχει επενδυθεί πάνω από μισό δισεκατομμύριο ευρώ μόνο για το φράγμα για τον υδροηλεκτρικό σταθμός της </w:t>
      </w:r>
      <w:proofErr w:type="spellStart"/>
      <w:r>
        <w:rPr>
          <w:rFonts w:eastAsia="Times New Roman"/>
          <w:szCs w:val="24"/>
        </w:rPr>
        <w:t>Μεσοχώρας</w:t>
      </w:r>
      <w:proofErr w:type="spellEnd"/>
      <w:r>
        <w:rPr>
          <w:rFonts w:eastAsia="Times New Roman"/>
          <w:szCs w:val="24"/>
        </w:rPr>
        <w:t>, ο οποίος ακόμα και σήμερα δεν λει</w:t>
      </w:r>
      <w:r>
        <w:rPr>
          <w:rFonts w:eastAsia="Times New Roman"/>
          <w:szCs w:val="24"/>
        </w:rPr>
        <w:t>τουργεί παρ</w:t>
      </w:r>
      <w:r>
        <w:rPr>
          <w:rFonts w:eastAsia="Times New Roman"/>
          <w:szCs w:val="24"/>
        </w:rPr>
        <w:t xml:space="preserve">’ </w:t>
      </w:r>
      <w:r>
        <w:rPr>
          <w:rFonts w:eastAsia="Times New Roman"/>
          <w:szCs w:val="24"/>
        </w:rPr>
        <w:t xml:space="preserve">ότι είναι ολοκληρωμένος. Επαναλαμβάνω ότι δεν έχει να κάνει με εκτροπή νερών προς τη λεκάνη του Πηνειού, προς τη Θεσσαλία δηλαδή. Είναι καθαρά υδροηλεκτρικός σταθμός και έργο το οποίο εντάσσεται στην λεκάνη απορροής του Αχελώου, χωρίς να </w:t>
      </w:r>
      <w:r>
        <w:rPr>
          <w:rFonts w:eastAsia="Times New Roman"/>
          <w:szCs w:val="24"/>
        </w:rPr>
        <w:t>διαταράσσει την πορεία.</w:t>
      </w:r>
    </w:p>
    <w:p w14:paraId="65D6691A" w14:textId="77777777" w:rsidR="00843767" w:rsidRDefault="00894D13">
      <w:pPr>
        <w:spacing w:after="0" w:line="600" w:lineRule="auto"/>
        <w:ind w:firstLine="720"/>
        <w:jc w:val="both"/>
        <w:rPr>
          <w:rFonts w:eastAsia="Times New Roman"/>
          <w:szCs w:val="24"/>
        </w:rPr>
      </w:pPr>
      <w:r>
        <w:rPr>
          <w:rFonts w:eastAsia="Times New Roman"/>
          <w:szCs w:val="24"/>
        </w:rPr>
        <w:t xml:space="preserve">Έτσι, λοιπόν, όπως είπα και στην αρχή, το Γεφύρι της Άρτας, που είναι γνωστό όλα αυτά τα χρόνια, είναι πλέον στα χέρια σας. Δεν χρειάζεται να θυσιάσετε τη γυναίκα του πρωτομάστορα, όπως λέει το τραγούδι, χρειάζεται να βάλετε μια </w:t>
      </w:r>
      <w:proofErr w:type="spellStart"/>
      <w:r>
        <w:rPr>
          <w:rFonts w:eastAsia="Times New Roman"/>
          <w:szCs w:val="24"/>
        </w:rPr>
        <w:t>υπο</w:t>
      </w:r>
      <w:r>
        <w:rPr>
          <w:rFonts w:eastAsia="Times New Roman"/>
          <w:szCs w:val="24"/>
        </w:rPr>
        <w:t>γραφούλα</w:t>
      </w:r>
      <w:proofErr w:type="spellEnd"/>
      <w:r>
        <w:rPr>
          <w:rFonts w:eastAsia="Times New Roman"/>
          <w:szCs w:val="24"/>
        </w:rPr>
        <w:t xml:space="preserve">. </w:t>
      </w:r>
    </w:p>
    <w:p w14:paraId="65D6691B" w14:textId="77777777" w:rsidR="00843767" w:rsidRDefault="00894D13">
      <w:pPr>
        <w:spacing w:after="0" w:line="600" w:lineRule="auto"/>
        <w:ind w:firstLine="720"/>
        <w:jc w:val="both"/>
        <w:rPr>
          <w:rFonts w:eastAsia="Times New Roman"/>
          <w:szCs w:val="24"/>
        </w:rPr>
      </w:pPr>
      <w:r>
        <w:rPr>
          <w:rFonts w:eastAsia="Times New Roman"/>
          <w:szCs w:val="24"/>
        </w:rPr>
        <w:t xml:space="preserve">Έτσι, λοιπόν, η βασική ερώτηση είναι η εξής: Θα υπογράψετε την απόφαση έγκρισης περιβαλλοντικών όρων, έτσι ώστε η ΔΕΗ να προχωρήσει στην ολοκλήρωση και τη λειτουργία του σταθμού της </w:t>
      </w:r>
      <w:proofErr w:type="spellStart"/>
      <w:r>
        <w:rPr>
          <w:rFonts w:eastAsia="Times New Roman"/>
          <w:szCs w:val="24"/>
        </w:rPr>
        <w:t>Μεσοχώρας</w:t>
      </w:r>
      <w:proofErr w:type="spellEnd"/>
      <w:r>
        <w:rPr>
          <w:rFonts w:eastAsia="Times New Roman"/>
          <w:szCs w:val="24"/>
        </w:rPr>
        <w:t>;</w:t>
      </w:r>
    </w:p>
    <w:p w14:paraId="65D6691C" w14:textId="77777777" w:rsidR="00843767" w:rsidRDefault="00894D13">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Υπο</w:t>
      </w:r>
      <w:r>
        <w:rPr>
          <w:rFonts w:eastAsia="Times New Roman"/>
          <w:szCs w:val="24"/>
        </w:rPr>
        <w:t xml:space="preserve">υργός, ο κ. </w:t>
      </w:r>
      <w:proofErr w:type="spellStart"/>
      <w:r>
        <w:rPr>
          <w:rFonts w:eastAsia="Times New Roman"/>
          <w:szCs w:val="24"/>
        </w:rPr>
        <w:t>Φάμελλος</w:t>
      </w:r>
      <w:proofErr w:type="spellEnd"/>
      <w:r>
        <w:rPr>
          <w:rFonts w:eastAsia="Times New Roman"/>
          <w:szCs w:val="24"/>
        </w:rPr>
        <w:t>.</w:t>
      </w:r>
    </w:p>
    <w:p w14:paraId="65D6691D" w14:textId="77777777" w:rsidR="00843767" w:rsidRDefault="00894D13">
      <w:pPr>
        <w:spacing w:after="0" w:line="600" w:lineRule="auto"/>
        <w:ind w:firstLine="720"/>
        <w:jc w:val="both"/>
        <w:rPr>
          <w:rFonts w:eastAsia="Times New Roman"/>
          <w:szCs w:val="24"/>
        </w:rPr>
      </w:pPr>
      <w:r>
        <w:rPr>
          <w:rFonts w:eastAsia="Times New Roman"/>
          <w:b/>
          <w:szCs w:val="24"/>
        </w:rPr>
        <w:lastRenderedPageBreak/>
        <w:t xml:space="preserve">ΣΩΚΡΑΤΗΣ ΦΑΜΕΛΛΟΣ (Αναπληρωτής Υπουργός Περιβάλλοντος και Ενέργειας): </w:t>
      </w:r>
      <w:r>
        <w:rPr>
          <w:rFonts w:eastAsia="Times New Roman"/>
          <w:szCs w:val="24"/>
        </w:rPr>
        <w:t xml:space="preserve">Καλημέρα κύριε Πρόεδρε, κύριε </w:t>
      </w:r>
      <w:proofErr w:type="spellStart"/>
      <w:r>
        <w:rPr>
          <w:rFonts w:eastAsia="Times New Roman"/>
          <w:szCs w:val="24"/>
        </w:rPr>
        <w:t>Μπαργιώτα</w:t>
      </w:r>
      <w:proofErr w:type="spellEnd"/>
      <w:r>
        <w:rPr>
          <w:rFonts w:eastAsia="Times New Roman"/>
          <w:szCs w:val="24"/>
        </w:rPr>
        <w:t>, κύριοι συνάδελφοι.</w:t>
      </w:r>
    </w:p>
    <w:p w14:paraId="65D6691E" w14:textId="77777777" w:rsidR="00843767" w:rsidRDefault="00894D13">
      <w:pPr>
        <w:spacing w:after="0" w:line="600" w:lineRule="auto"/>
        <w:ind w:firstLine="720"/>
        <w:jc w:val="both"/>
        <w:rPr>
          <w:rFonts w:eastAsia="Times New Roman"/>
          <w:szCs w:val="24"/>
        </w:rPr>
      </w:pPr>
      <w:r>
        <w:rPr>
          <w:rFonts w:eastAsia="Times New Roman"/>
          <w:szCs w:val="24"/>
        </w:rPr>
        <w:t xml:space="preserve">Είναι γεγονός ότι ο κ. </w:t>
      </w:r>
      <w:proofErr w:type="spellStart"/>
      <w:r>
        <w:rPr>
          <w:rFonts w:eastAsia="Times New Roman"/>
          <w:szCs w:val="24"/>
        </w:rPr>
        <w:t>Μπαργιώτας</w:t>
      </w:r>
      <w:proofErr w:type="spellEnd"/>
      <w:r>
        <w:rPr>
          <w:rFonts w:eastAsia="Times New Roman"/>
          <w:szCs w:val="24"/>
        </w:rPr>
        <w:t xml:space="preserve"> αναφέρθηκε εισαγωγικά σε ένα συμβολικό θέμα για την περιοχή της Θεσσαλ</w:t>
      </w:r>
      <w:r>
        <w:rPr>
          <w:rFonts w:eastAsia="Times New Roman"/>
          <w:szCs w:val="24"/>
        </w:rPr>
        <w:t xml:space="preserve">ίας. Στην ερώτησή του αρχίζει με την παρατήρησή του ότι τα υδροηλεκτρικά έργα συνήθως στο εξωτερικό θεωρούνται έργα </w:t>
      </w:r>
      <w:r>
        <w:rPr>
          <w:rFonts w:eastAsia="Times New Roman"/>
          <w:szCs w:val="24"/>
        </w:rPr>
        <w:t xml:space="preserve">ανανεώσιμων πηγών ενέργειας </w:t>
      </w:r>
      <w:r>
        <w:rPr>
          <w:rFonts w:eastAsia="Times New Roman"/>
          <w:szCs w:val="24"/>
        </w:rPr>
        <w:t xml:space="preserve">και το συγκεκριμένο έργο έχει καθυστερήσει λόγω ιδεοληψιών. </w:t>
      </w:r>
    </w:p>
    <w:p w14:paraId="65D6691F" w14:textId="77777777" w:rsidR="00843767" w:rsidRDefault="00894D13">
      <w:pPr>
        <w:spacing w:after="0" w:line="600" w:lineRule="auto"/>
        <w:ind w:firstLine="720"/>
        <w:jc w:val="both"/>
        <w:rPr>
          <w:rFonts w:eastAsia="Times New Roman"/>
          <w:szCs w:val="24"/>
        </w:rPr>
      </w:pPr>
      <w:r>
        <w:rPr>
          <w:rFonts w:eastAsia="Times New Roman"/>
          <w:szCs w:val="24"/>
        </w:rPr>
        <w:t>Εγώ θα συμφωνήσω, γιατί η ιστορία αυτού του έργου ε</w:t>
      </w:r>
      <w:r>
        <w:rPr>
          <w:rFonts w:eastAsia="Times New Roman"/>
          <w:szCs w:val="24"/>
        </w:rPr>
        <w:t xml:space="preserve">ίναι πράγματι μυθιστορηματική, σχεδόν μυθική, γιατί δεν κατατέθηκε ως έργο </w:t>
      </w:r>
      <w:r>
        <w:rPr>
          <w:rFonts w:eastAsia="Times New Roman"/>
          <w:szCs w:val="24"/>
        </w:rPr>
        <w:t>ανανεώσιμων πηγών ενέργειας</w:t>
      </w:r>
      <w:r>
        <w:rPr>
          <w:rFonts w:eastAsia="Times New Roman"/>
          <w:szCs w:val="24"/>
        </w:rPr>
        <w:t>. Συνδέθηκε πράγματι με ιδεοληψίες και συνδέθηκε με το έργο της εκτροπής του Αχελώου, με τον μύθο της εκτροπής του Αχελώου. Και βέβαια συνδέθηκε και με μι</w:t>
      </w:r>
      <w:r>
        <w:rPr>
          <w:rFonts w:eastAsia="Times New Roman"/>
          <w:szCs w:val="24"/>
        </w:rPr>
        <w:t xml:space="preserve">α περίοδο καθυστέρησης -ιδιαίτερα για την περιοχή του Θεσσαλικού Κάμπου-, καθυστέρηση της αγροτικής οικονομίας, γιατί συνδέθηκε με ένα στείρο, λανθασμένο μοντέλο ανάπτυξης, το οποίο </w:t>
      </w:r>
      <w:proofErr w:type="spellStart"/>
      <w:r>
        <w:rPr>
          <w:rFonts w:eastAsia="Times New Roman"/>
          <w:szCs w:val="24"/>
        </w:rPr>
        <w:t>υπερκαταναλώνει</w:t>
      </w:r>
      <w:proofErr w:type="spellEnd"/>
      <w:r>
        <w:rPr>
          <w:rFonts w:eastAsia="Times New Roman"/>
          <w:szCs w:val="24"/>
        </w:rPr>
        <w:t xml:space="preserve"> και νερό και φυσικούς πόρους. Ταυτόχρονα, συνδέεται με ένα</w:t>
      </w:r>
      <w:r>
        <w:rPr>
          <w:rFonts w:eastAsia="Times New Roman"/>
          <w:szCs w:val="24"/>
        </w:rPr>
        <w:t xml:space="preserve"> πλέγμα πελατειακών σχέσεων σε όλο τον χώρο της αγροτικής παραγωγής με πλασματικές επιδοτήσεις, όμως έδωσαν χαμηλή υπεραξία, μηδενικό εκσυγχρονισμό και αναδιαρθρώσεις και υποτίμηση της γνώσης στον αγροτικό χώρο και τελικά την απομάκρυνση από το ευρωπαϊκό κ</w:t>
      </w:r>
      <w:r>
        <w:rPr>
          <w:rFonts w:eastAsia="Times New Roman"/>
          <w:szCs w:val="24"/>
        </w:rPr>
        <w:t xml:space="preserve">εκτημένο. </w:t>
      </w:r>
    </w:p>
    <w:p w14:paraId="65D66920" w14:textId="77777777" w:rsidR="00843767" w:rsidRDefault="00894D13">
      <w:pPr>
        <w:spacing w:after="0" w:line="600" w:lineRule="auto"/>
        <w:ind w:firstLine="720"/>
        <w:jc w:val="both"/>
        <w:rPr>
          <w:rFonts w:eastAsia="Times New Roman"/>
          <w:szCs w:val="24"/>
        </w:rPr>
      </w:pPr>
      <w:r>
        <w:rPr>
          <w:rFonts w:eastAsia="Times New Roman"/>
          <w:szCs w:val="24"/>
        </w:rPr>
        <w:lastRenderedPageBreak/>
        <w:t>Αυτό ήταν που πλήγωσε και το έργο αυτό καθ</w:t>
      </w:r>
      <w:r>
        <w:rPr>
          <w:rFonts w:eastAsia="Times New Roman"/>
          <w:szCs w:val="24"/>
        </w:rPr>
        <w:t xml:space="preserve">’ </w:t>
      </w:r>
      <w:r>
        <w:rPr>
          <w:rFonts w:eastAsia="Times New Roman"/>
          <w:szCs w:val="24"/>
        </w:rPr>
        <w:t xml:space="preserve">αυτό, αν το αντιμετωπίσει κάποιος από τη μεριά των </w:t>
      </w:r>
      <w:r>
        <w:rPr>
          <w:rFonts w:eastAsia="Times New Roman"/>
          <w:szCs w:val="24"/>
        </w:rPr>
        <w:t>ανανεώσιμων πηγών ενέργειας</w:t>
      </w:r>
      <w:r>
        <w:rPr>
          <w:rFonts w:eastAsia="Times New Roman"/>
          <w:szCs w:val="24"/>
        </w:rPr>
        <w:t>, διότι τα βασικά προβλήματα ήταν όχι ιδεοληψίες, αλλά η νομοθεσία της Ευρωπαϊκής Ένωσης και η νομοθεσία περιβάλλοντος, διό</w:t>
      </w:r>
      <w:r>
        <w:rPr>
          <w:rFonts w:eastAsia="Times New Roman"/>
          <w:szCs w:val="24"/>
        </w:rPr>
        <w:t xml:space="preserve">τι το έργο προωθήθηκε τη δεκαετία του ΄80 και περατώθηκε -το υφιστάμενο, τουλάχιστον σώμα του- το 2001, με πληθώρα προσφυγών στο Συμβούλιο της Επικρατείας. Αναφέρω το 1994, το 2000, 2005 και το 2014, ακυρώσεις που νομίζω ότι συμφωνείτε. </w:t>
      </w:r>
    </w:p>
    <w:p w14:paraId="65D66921" w14:textId="77777777" w:rsidR="00843767" w:rsidRDefault="00894D13">
      <w:pPr>
        <w:spacing w:after="0" w:line="600" w:lineRule="auto"/>
        <w:ind w:firstLine="720"/>
        <w:jc w:val="both"/>
        <w:rPr>
          <w:rFonts w:eastAsia="Times New Roman"/>
          <w:szCs w:val="24"/>
        </w:rPr>
      </w:pPr>
      <w:r>
        <w:rPr>
          <w:rFonts w:eastAsia="Times New Roman"/>
          <w:szCs w:val="24"/>
        </w:rPr>
        <w:t xml:space="preserve">Εξ αυτού, λοιπόν, </w:t>
      </w:r>
      <w:r>
        <w:rPr>
          <w:rFonts w:eastAsia="Times New Roman"/>
          <w:szCs w:val="24"/>
        </w:rPr>
        <w:t xml:space="preserve">διαπιστώνετε τον λανθασμένο τρόπο, όχι μόνο ανάπτυξης της περιοχής του Θεσσαλικού Κάμπου αλλά και προσέγγιση συγκεκριμένου έργου, αφού ακόμα και οι νόμοι για τις απαλλοτριώσεις έχουν τουλάχιστον δύο φορές ακυρωθεί -και ο τελευταίος για την περιοχή, πρέπει </w:t>
      </w:r>
      <w:r>
        <w:rPr>
          <w:rFonts w:eastAsia="Times New Roman"/>
          <w:szCs w:val="24"/>
        </w:rPr>
        <w:t xml:space="preserve">να σας πω, ο ν.3734/2009-, </w:t>
      </w:r>
      <w:r>
        <w:rPr>
          <w:rFonts w:eastAsia="Times New Roman"/>
          <w:szCs w:val="24"/>
        </w:rPr>
        <w:t xml:space="preserve">τους </w:t>
      </w:r>
      <w:r>
        <w:rPr>
          <w:rFonts w:eastAsia="Times New Roman"/>
          <w:szCs w:val="24"/>
        </w:rPr>
        <w:t xml:space="preserve">κρατήσατε αδρανείς, λόγω της απόφασης του 2014 του Συμβουλίου της Επικρατείας και οι </w:t>
      </w:r>
      <w:proofErr w:type="spellStart"/>
      <w:r>
        <w:rPr>
          <w:rFonts w:eastAsia="Times New Roman"/>
          <w:szCs w:val="24"/>
        </w:rPr>
        <w:t>ασκηθείσες</w:t>
      </w:r>
      <w:proofErr w:type="spellEnd"/>
      <w:r>
        <w:rPr>
          <w:rFonts w:eastAsia="Times New Roman"/>
          <w:szCs w:val="24"/>
        </w:rPr>
        <w:t xml:space="preserve"> αιτήσεις καθορισμού τιμών μονάδας έχουν ματαιωθεί αυτήν την στιγμή. Έχουμε πολλά προβλήματα που έχουν δημιουργηθεί από αυτήν την</w:t>
      </w:r>
      <w:r>
        <w:rPr>
          <w:rFonts w:eastAsia="Times New Roman"/>
          <w:szCs w:val="24"/>
        </w:rPr>
        <w:t xml:space="preserve"> λανθασμένη πολιτική. </w:t>
      </w:r>
    </w:p>
    <w:p w14:paraId="65D66922" w14:textId="77777777" w:rsidR="00843767" w:rsidRDefault="00894D13">
      <w:pPr>
        <w:spacing w:after="0" w:line="600" w:lineRule="auto"/>
        <w:ind w:firstLine="720"/>
        <w:jc w:val="both"/>
        <w:rPr>
          <w:rFonts w:eastAsia="Times New Roman"/>
          <w:szCs w:val="24"/>
        </w:rPr>
      </w:pPr>
      <w:r>
        <w:rPr>
          <w:rFonts w:eastAsia="Times New Roman"/>
          <w:szCs w:val="24"/>
        </w:rPr>
        <w:t>Νομίζω ότι θα συμφωνήσετε μαζί μου στο ότι αποδείχθηκε η διαχρονική συνέπεια των προτάσεων της Αριστεράς και της οικολογίας, γιατί συνυφασμένα με την πρόταση του Συμβουλίου της Επικρατείας της Ευρωπαϊκής Ένωσης θεωρήσαμε το έργο αυτό</w:t>
      </w:r>
      <w:r>
        <w:rPr>
          <w:rFonts w:eastAsia="Times New Roman"/>
          <w:szCs w:val="24"/>
        </w:rPr>
        <w:t xml:space="preserve"> ως εκτροπή λανθασμένο και ως υδροηλεκτρικό σωστό. </w:t>
      </w:r>
    </w:p>
    <w:p w14:paraId="65D66923" w14:textId="77777777" w:rsidR="00843767" w:rsidRDefault="00894D13">
      <w:pPr>
        <w:spacing w:after="0" w:line="600" w:lineRule="auto"/>
        <w:ind w:firstLine="720"/>
        <w:jc w:val="both"/>
        <w:rPr>
          <w:rFonts w:eastAsia="Times New Roman"/>
          <w:szCs w:val="24"/>
        </w:rPr>
      </w:pPr>
      <w:r>
        <w:rPr>
          <w:rFonts w:eastAsia="Times New Roman"/>
          <w:szCs w:val="24"/>
        </w:rPr>
        <w:lastRenderedPageBreak/>
        <w:t xml:space="preserve">Κατά την άποψη μου, λοιπόν, για να είναι ξεκάθαρο, το φράγμα της </w:t>
      </w:r>
      <w:proofErr w:type="spellStart"/>
      <w:r>
        <w:rPr>
          <w:rFonts w:eastAsia="Times New Roman"/>
          <w:szCs w:val="24"/>
        </w:rPr>
        <w:t>Μεσοχώρας</w:t>
      </w:r>
      <w:proofErr w:type="spellEnd"/>
      <w:r>
        <w:rPr>
          <w:rFonts w:eastAsia="Times New Roman"/>
          <w:szCs w:val="24"/>
        </w:rPr>
        <w:t xml:space="preserve"> είναι ένα έργο το οποίο ως υδροηλεκτρικό έργο είναι σωστό και αναγκαίο. Συνεισφέρει στην παραγωγή ενέργειας από ΑΠΕ, μειώνει την </w:t>
      </w:r>
      <w:r>
        <w:rPr>
          <w:rFonts w:eastAsia="Times New Roman"/>
          <w:szCs w:val="24"/>
        </w:rPr>
        <w:t xml:space="preserve">εκπομπή διοξειδίου του άνθρακα, ικανοποιεί την ευρωπαϊκή στρατηγική και συμβάλλει στην αντιπλημμυρική προστασία. </w:t>
      </w:r>
    </w:p>
    <w:p w14:paraId="65D66924" w14:textId="77777777" w:rsidR="00843767" w:rsidRDefault="00894D13">
      <w:pPr>
        <w:spacing w:after="0" w:line="600" w:lineRule="auto"/>
        <w:ind w:firstLine="720"/>
        <w:jc w:val="both"/>
        <w:rPr>
          <w:rFonts w:eastAsia="Times New Roman"/>
          <w:szCs w:val="24"/>
        </w:rPr>
      </w:pPr>
      <w:r>
        <w:rPr>
          <w:rFonts w:eastAsia="Times New Roman"/>
          <w:szCs w:val="24"/>
        </w:rPr>
        <w:t>Πού βρίσκεται, όμως, η μελέτη περιβαλλοντικών εκπτώσεων για την οποία ρωτήσατε; Τελικά η μελέτη των περιβαλλοντικών εκπτώσεων υποβλήθηκε τον Ν</w:t>
      </w:r>
      <w:r>
        <w:rPr>
          <w:rFonts w:eastAsia="Times New Roman"/>
          <w:szCs w:val="24"/>
        </w:rPr>
        <w:t>οέμβριο του 2014. Δηλαδή όταν το έργο ξεκίνησε το ΄86 η σωστή μελέτη, η οποία δεν συνδέεται με το έργο της εκτροπής, υποβλήθηκε τον Νοέμβριο του 2014 και μέχρι τουλάχιστον τις 17 Φεβρουαρίου του 2016 υποβάλλονταν συμπληρωματικά στοιχεία. Για να είστε ακριβ</w:t>
      </w:r>
      <w:r>
        <w:rPr>
          <w:rFonts w:eastAsia="Times New Roman"/>
          <w:szCs w:val="24"/>
        </w:rPr>
        <w:t xml:space="preserve">ής, η τελευταία υδρολογική υποβλήθηκε από τη ΔΕΗ στις 17 Φεβρουαρίου του 2016, για να συγκρίνετε λίγο και τις καθυστερήσεις. </w:t>
      </w:r>
    </w:p>
    <w:p w14:paraId="65D66925" w14:textId="77777777" w:rsidR="00843767" w:rsidRDefault="00894D13">
      <w:pPr>
        <w:spacing w:after="0" w:line="600" w:lineRule="auto"/>
        <w:ind w:firstLine="720"/>
        <w:jc w:val="both"/>
        <w:rPr>
          <w:rFonts w:eastAsia="Times New Roman"/>
          <w:szCs w:val="24"/>
        </w:rPr>
      </w:pPr>
      <w:r>
        <w:rPr>
          <w:rFonts w:eastAsia="Times New Roman"/>
          <w:szCs w:val="24"/>
        </w:rPr>
        <w:t xml:space="preserve">Υπάρχουν πολλές γνωμοδοτήσεις, τις οποίες μπορεί ίσως στη δεύτερη φάση της απάντησής μου να σας τις πω. Το σημαντικό πάντως είναι </w:t>
      </w:r>
      <w:r>
        <w:rPr>
          <w:rFonts w:eastAsia="Times New Roman"/>
          <w:szCs w:val="24"/>
        </w:rPr>
        <w:t>ότι η Διεύθυνση Συντονισμού και Επιθεώρησης Δασών της περιοχής της δικής σας της Θεσσαλίας, έχει στείλει στις 21 Δεκεμβρίου τις γνωμοδοτήσεις των δασαρχείων και δασικών υπηρεσιών που είναι οι τελευταίες που έχουν έρθει, όπου προκύπτει και η αναγκαιότητα -κ</w:t>
      </w:r>
      <w:r>
        <w:rPr>
          <w:rFonts w:eastAsia="Times New Roman"/>
          <w:szCs w:val="24"/>
        </w:rPr>
        <w:t xml:space="preserve">άτι που δεν ξέρω αν είναι εν γνώσει σας- του </w:t>
      </w:r>
      <w:r>
        <w:rPr>
          <w:rFonts w:eastAsia="Times New Roman"/>
          <w:szCs w:val="24"/>
        </w:rPr>
        <w:lastRenderedPageBreak/>
        <w:t>χαρακτηρισμού της έκφρασης με βάση το άρθρο 14 του ν.998, του δασικού νόμου, κάτι το οποίο ακόμα δεν έχει ολοκληρωθεί.</w:t>
      </w:r>
    </w:p>
    <w:p w14:paraId="65D66926" w14:textId="77777777" w:rsidR="00843767" w:rsidRDefault="00894D13">
      <w:pPr>
        <w:spacing w:after="0" w:line="600" w:lineRule="auto"/>
        <w:ind w:firstLine="720"/>
        <w:jc w:val="both"/>
        <w:rPr>
          <w:rFonts w:eastAsia="Times New Roman"/>
          <w:szCs w:val="24"/>
        </w:rPr>
      </w:pPr>
      <w:r>
        <w:rPr>
          <w:rFonts w:eastAsia="Times New Roman"/>
          <w:szCs w:val="24"/>
        </w:rPr>
        <w:t xml:space="preserve">Ουσιαστικά για να ολοκληρωθεί η μελέτη περιβαλλοντικών επιπτώσεων απαιτεί και το στάδιο του </w:t>
      </w:r>
      <w:r>
        <w:rPr>
          <w:rFonts w:eastAsia="Times New Roman"/>
          <w:szCs w:val="24"/>
        </w:rPr>
        <w:t xml:space="preserve">χαρακτηρισμού της περιοχής κατάκλισης, που είναι η ζώνη </w:t>
      </w:r>
      <w:proofErr w:type="spellStart"/>
      <w:r>
        <w:rPr>
          <w:rFonts w:eastAsia="Times New Roman"/>
          <w:szCs w:val="24"/>
        </w:rPr>
        <w:t>πλημμύρισης</w:t>
      </w:r>
      <w:proofErr w:type="spellEnd"/>
      <w:r>
        <w:rPr>
          <w:rFonts w:eastAsia="Times New Roman"/>
          <w:szCs w:val="24"/>
        </w:rPr>
        <w:t xml:space="preserve"> του φράγματος, η οποία πρέπει να γίνει με βάση τη δασική νομοθεσία και είναι απαραίτητο, με βάση το ν.998, για να ολοκληρωθεί η περιβαλλοντική </w:t>
      </w:r>
      <w:proofErr w:type="spellStart"/>
      <w:r>
        <w:rPr>
          <w:rFonts w:eastAsia="Times New Roman"/>
          <w:szCs w:val="24"/>
        </w:rPr>
        <w:t>αδειοδότηση</w:t>
      </w:r>
      <w:proofErr w:type="spellEnd"/>
      <w:r>
        <w:rPr>
          <w:rFonts w:eastAsia="Times New Roman"/>
          <w:szCs w:val="24"/>
        </w:rPr>
        <w:t xml:space="preserve">. </w:t>
      </w:r>
    </w:p>
    <w:p w14:paraId="65D66927" w14:textId="77777777" w:rsidR="00843767" w:rsidRDefault="00894D13">
      <w:pPr>
        <w:spacing w:after="0" w:line="600" w:lineRule="auto"/>
        <w:ind w:firstLine="720"/>
        <w:jc w:val="both"/>
        <w:rPr>
          <w:rFonts w:eastAsia="Times New Roman"/>
          <w:szCs w:val="24"/>
        </w:rPr>
      </w:pPr>
      <w:r>
        <w:rPr>
          <w:rFonts w:eastAsia="Times New Roman"/>
          <w:szCs w:val="24"/>
        </w:rPr>
        <w:t>Αυτό που αναρωτιέμαι εγώ και πι</w:t>
      </w:r>
      <w:r>
        <w:rPr>
          <w:rFonts w:eastAsia="Times New Roman"/>
          <w:szCs w:val="24"/>
        </w:rPr>
        <w:t>θανόν κι εσείς και όλος ο κόσμος εκεί στην περιοχή είναι το εξής: Γιατί εδώ και τριάντα χρόνια όλα αυτά δεν είχαν γίνει; Ποια ήταν η ιδεοληψία, η αγκύλωση, η μονομερής πολιτική που οδήγησε ένα περιβαλλοντικό έργο να είναι ατελές και ως προς τις μελέτες και</w:t>
      </w:r>
      <w:r>
        <w:rPr>
          <w:rFonts w:eastAsia="Times New Roman"/>
          <w:szCs w:val="24"/>
        </w:rPr>
        <w:t xml:space="preserve"> ως προς τον πολιτικό σχεδιασμό;</w:t>
      </w:r>
    </w:p>
    <w:p w14:paraId="65D66928" w14:textId="77777777" w:rsidR="00843767" w:rsidRDefault="00894D13">
      <w:pPr>
        <w:spacing w:after="0" w:line="600" w:lineRule="auto"/>
        <w:ind w:firstLine="720"/>
        <w:jc w:val="both"/>
        <w:rPr>
          <w:rFonts w:eastAsia="Times New Roman"/>
          <w:szCs w:val="24"/>
        </w:rPr>
      </w:pPr>
      <w:r>
        <w:rPr>
          <w:rFonts w:eastAsia="Times New Roman"/>
          <w:szCs w:val="24"/>
        </w:rPr>
        <w:t>Θα ολοκληρώσω στη συνέχεια, μιας και δεν θέλω να καταναλώσω όλο τον χρόνο.</w:t>
      </w:r>
    </w:p>
    <w:p w14:paraId="65D66929" w14:textId="77777777" w:rsidR="00843767" w:rsidRDefault="00894D13">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Μπαργιώτα</w:t>
      </w:r>
      <w:proofErr w:type="spellEnd"/>
      <w:r>
        <w:rPr>
          <w:rFonts w:eastAsia="Times New Roman"/>
          <w:szCs w:val="24"/>
        </w:rPr>
        <w:t>, έχετε τον λόγο.</w:t>
      </w:r>
    </w:p>
    <w:p w14:paraId="65D6692A" w14:textId="77777777" w:rsidR="00843767" w:rsidRDefault="00894D13">
      <w:pPr>
        <w:spacing w:after="0"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Κύριε Υπουργέ, μιας και αρχίσαμε με παροιμίες, πολύ </w:t>
      </w:r>
      <w:r>
        <w:rPr>
          <w:rFonts w:eastAsia="Times New Roman"/>
          <w:szCs w:val="24"/>
        </w:rPr>
        <w:t xml:space="preserve">φοβάμαι ότι θα συνεχίσουμε έτσι. Η άλλη είναι: «Όποιος δεν θέλει να ζυμώσει, δέκα μέρες κοσκινίζει». </w:t>
      </w:r>
    </w:p>
    <w:p w14:paraId="65D6692B" w14:textId="77777777" w:rsidR="00843767" w:rsidRDefault="00894D13">
      <w:pPr>
        <w:spacing w:after="0" w:line="600" w:lineRule="auto"/>
        <w:ind w:firstLine="720"/>
        <w:jc w:val="both"/>
        <w:rPr>
          <w:rFonts w:eastAsia="Times New Roman"/>
          <w:szCs w:val="24"/>
        </w:rPr>
      </w:pPr>
      <w:r>
        <w:rPr>
          <w:rFonts w:eastAsia="Times New Roman"/>
          <w:szCs w:val="24"/>
        </w:rPr>
        <w:lastRenderedPageBreak/>
        <w:t>Δεν απαντήσατε. Απαντήσατε ότι το φράγμα είναι απαραίτητο και έχει ξεχωρίσει. Δεν θα μπω στο ιστορικό. Δεν θα μπω σ’ αυτή τη συζήτηση για το αν τα υδροηλε</w:t>
      </w:r>
      <w:r>
        <w:rPr>
          <w:rFonts w:eastAsia="Times New Roman"/>
          <w:szCs w:val="24"/>
        </w:rPr>
        <w:t xml:space="preserve">κτρικά φράγματα είναι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 xml:space="preserve">νέργειας ή όχι, γιατί τη θεωρώ και παρωχημένη και εκτός νοήματος, αλλά δεν έχουμε και χρόνο. Αν θέλετε, μπορούμε να κάνουμε αυτή τη συζήτηση. </w:t>
      </w:r>
    </w:p>
    <w:p w14:paraId="65D6692C" w14:textId="77777777" w:rsidR="00843767" w:rsidRDefault="00894D13">
      <w:pPr>
        <w:spacing w:after="0" w:line="600" w:lineRule="auto"/>
        <w:ind w:firstLine="720"/>
        <w:jc w:val="both"/>
        <w:rPr>
          <w:rFonts w:eastAsia="Times New Roman"/>
          <w:szCs w:val="24"/>
        </w:rPr>
      </w:pPr>
      <w:r>
        <w:rPr>
          <w:rFonts w:eastAsia="Times New Roman"/>
          <w:szCs w:val="24"/>
        </w:rPr>
        <w:t>Δεν θα μπω στο ιστορικό. Το ιστορικό είναι βεβαρημένο. Υπάρχουν πολλές ε</w:t>
      </w:r>
      <w:r>
        <w:rPr>
          <w:rFonts w:eastAsia="Times New Roman"/>
          <w:szCs w:val="24"/>
        </w:rPr>
        <w:t>υθύνες. Υπάρχουν ευθύνες και της Αριστεράς. Μπορώ να σας φέρω και να καταθέσω εδώ μία σελίδα-άρθρο διακεκριμένου στελέχους του κόμματός σας και Βουλευτού εκείνης της εποχής η οποία ζητούσε, μεταξύ άλλων, και την τιμωρία των υπευθύνων, το γκρέμισμα του φράγ</w:t>
      </w:r>
      <w:r>
        <w:rPr>
          <w:rFonts w:eastAsia="Times New Roman"/>
          <w:szCs w:val="24"/>
        </w:rPr>
        <w:t xml:space="preserve">ματος και διάφορα άλλα απίθανα πράγματα. </w:t>
      </w:r>
    </w:p>
    <w:p w14:paraId="65D6692D" w14:textId="77777777" w:rsidR="00843767" w:rsidRDefault="00894D13">
      <w:pPr>
        <w:spacing w:after="0" w:line="600" w:lineRule="auto"/>
        <w:ind w:firstLine="720"/>
        <w:jc w:val="both"/>
        <w:rPr>
          <w:rFonts w:eastAsia="Times New Roman"/>
          <w:szCs w:val="24"/>
        </w:rPr>
      </w:pPr>
      <w:r>
        <w:rPr>
          <w:rFonts w:eastAsia="Times New Roman"/>
          <w:szCs w:val="24"/>
        </w:rPr>
        <w:t>Υπάρχει ένας όρος</w:t>
      </w:r>
      <w:r>
        <w:rPr>
          <w:rFonts w:eastAsia="Times New Roman"/>
          <w:szCs w:val="24"/>
        </w:rPr>
        <w:t>,</w:t>
      </w:r>
      <w:r>
        <w:rPr>
          <w:rFonts w:eastAsia="Times New Roman"/>
          <w:szCs w:val="24"/>
        </w:rPr>
        <w:t xml:space="preserve"> που γυρίζει στο μυαλό μου από παλιά ενός εξέχοντος καθηγητού της οικολογίας στην Ελλάδα: «</w:t>
      </w:r>
      <w:proofErr w:type="spellStart"/>
      <w:r>
        <w:rPr>
          <w:rFonts w:eastAsia="Times New Roman"/>
          <w:szCs w:val="24"/>
        </w:rPr>
        <w:t>Οικοτρομοκράτης</w:t>
      </w:r>
      <w:proofErr w:type="spellEnd"/>
      <w:r>
        <w:rPr>
          <w:rFonts w:eastAsia="Times New Roman"/>
          <w:szCs w:val="24"/>
        </w:rPr>
        <w:t xml:space="preserve">». Πολλές και μεγάλες ευθύνες έχει η ανικανότητα του πολιτικού συστήματος στον Αχελώο και </w:t>
      </w:r>
      <w:r>
        <w:rPr>
          <w:rFonts w:eastAsia="Times New Roman"/>
          <w:szCs w:val="24"/>
        </w:rPr>
        <w:t xml:space="preserve">στη </w:t>
      </w:r>
      <w:proofErr w:type="spellStart"/>
      <w:r>
        <w:rPr>
          <w:rFonts w:eastAsia="Times New Roman"/>
          <w:szCs w:val="24"/>
        </w:rPr>
        <w:t>Μεσοχώρα</w:t>
      </w:r>
      <w:proofErr w:type="spellEnd"/>
      <w:r>
        <w:rPr>
          <w:rFonts w:eastAsia="Times New Roman"/>
          <w:szCs w:val="24"/>
        </w:rPr>
        <w:t xml:space="preserve"> και, αν θέλετε, και οι φαραωνικές αντιλήψεις για την άρδευση και την εκτροπή. Εξίσου μεγάλες ευθύνες, όμως, έχουν και οι λεγόμενοι «</w:t>
      </w:r>
      <w:proofErr w:type="spellStart"/>
      <w:r>
        <w:rPr>
          <w:rFonts w:eastAsia="Times New Roman"/>
          <w:szCs w:val="24"/>
        </w:rPr>
        <w:t>οικοτρομοκράτες</w:t>
      </w:r>
      <w:proofErr w:type="spellEnd"/>
      <w:r>
        <w:rPr>
          <w:rFonts w:eastAsia="Times New Roman"/>
          <w:szCs w:val="24"/>
        </w:rPr>
        <w:t>» με τις υπερβολές τους.</w:t>
      </w:r>
    </w:p>
    <w:p w14:paraId="65D6692E" w14:textId="77777777" w:rsidR="00843767" w:rsidRDefault="00894D13">
      <w:pPr>
        <w:spacing w:after="0" w:line="600" w:lineRule="auto"/>
        <w:ind w:firstLine="720"/>
        <w:jc w:val="both"/>
        <w:rPr>
          <w:rFonts w:eastAsia="Times New Roman"/>
          <w:szCs w:val="24"/>
        </w:rPr>
      </w:pPr>
      <w:r>
        <w:rPr>
          <w:rFonts w:eastAsia="Times New Roman"/>
          <w:szCs w:val="24"/>
        </w:rPr>
        <w:t>Για να γυρίσω, όμως, στην ερώτηση, εδώ υπάρχει ένα συγκεκριμένο πράγμα.</w:t>
      </w:r>
      <w:r>
        <w:rPr>
          <w:rFonts w:eastAsia="Times New Roman"/>
          <w:szCs w:val="24"/>
        </w:rPr>
        <w:t xml:space="preserve"> Υπάρχει ένα τελειωμένο εργοστάσιο</w:t>
      </w:r>
      <w:r>
        <w:rPr>
          <w:rFonts w:eastAsia="Times New Roman"/>
          <w:szCs w:val="24"/>
        </w:rPr>
        <w:t>,</w:t>
      </w:r>
      <w:r>
        <w:rPr>
          <w:rFonts w:eastAsia="Times New Roman"/>
          <w:szCs w:val="24"/>
        </w:rPr>
        <w:t xml:space="preserve"> που μπορεί να </w:t>
      </w:r>
      <w:proofErr w:type="spellStart"/>
      <w:r>
        <w:rPr>
          <w:rFonts w:eastAsia="Times New Roman"/>
          <w:szCs w:val="24"/>
        </w:rPr>
        <w:t>παράξει</w:t>
      </w:r>
      <w:proofErr w:type="spellEnd"/>
      <w:r>
        <w:rPr>
          <w:rFonts w:eastAsia="Times New Roman"/>
          <w:szCs w:val="24"/>
        </w:rPr>
        <w:t xml:space="preserve"> ενέρ</w:t>
      </w:r>
      <w:r>
        <w:rPr>
          <w:rFonts w:eastAsia="Times New Roman"/>
          <w:szCs w:val="24"/>
        </w:rPr>
        <w:lastRenderedPageBreak/>
        <w:t>γεια και έσοδα τριάντα πέντε εκατομμυρίων για τη ΔΕΗ. Υπάρχει ένα τελειωμένο έργο. Η εμπειρία μου λέει ότι παρά αυτά που έχουμε διαβάσει και ακούσει κατά καιρούς για τα φράγματα από τους «</w:t>
      </w:r>
      <w:proofErr w:type="spellStart"/>
      <w:r>
        <w:rPr>
          <w:rFonts w:eastAsia="Times New Roman"/>
          <w:szCs w:val="24"/>
        </w:rPr>
        <w:t>οικοτρ</w:t>
      </w:r>
      <w:r>
        <w:rPr>
          <w:rFonts w:eastAsia="Times New Roman"/>
          <w:szCs w:val="24"/>
        </w:rPr>
        <w:t>ομοκράτες</w:t>
      </w:r>
      <w:proofErr w:type="spellEnd"/>
      <w:r>
        <w:rPr>
          <w:rFonts w:eastAsia="Times New Roman"/>
          <w:szCs w:val="24"/>
        </w:rPr>
        <w:t xml:space="preserve">», μια επίσκεψη στο Μέγδοβα ή στο φράγμα του Θησαυρού που πολύ υπέφερε από τέτοιες αντιδράσεις, μπορεί να απαντήσει τι είναι οικολογικό και τι δεν είναι. Μπορεί κανείς να διαπιστώσει ιδίοις </w:t>
      </w:r>
      <w:proofErr w:type="spellStart"/>
      <w:r>
        <w:rPr>
          <w:rFonts w:eastAsia="Times New Roman"/>
          <w:szCs w:val="24"/>
        </w:rPr>
        <w:t>όμμασι</w:t>
      </w:r>
      <w:proofErr w:type="spellEnd"/>
      <w:r>
        <w:rPr>
          <w:rFonts w:eastAsia="Times New Roman"/>
          <w:szCs w:val="24"/>
        </w:rPr>
        <w:t xml:space="preserve"> τι κάνουν αυτές οι λίμνες στο περιβάλλον και πώς ε</w:t>
      </w:r>
      <w:r>
        <w:rPr>
          <w:rFonts w:eastAsia="Times New Roman"/>
          <w:szCs w:val="24"/>
        </w:rPr>
        <w:t>πηρεάζουν τα τοπικά περιβάλλοντα. Θα το αφήσω και αυτό.</w:t>
      </w:r>
    </w:p>
    <w:p w14:paraId="65D6692F" w14:textId="77777777" w:rsidR="00843767" w:rsidRDefault="00894D13">
      <w:pPr>
        <w:spacing w:after="0" w:line="600" w:lineRule="auto"/>
        <w:ind w:firstLine="720"/>
        <w:jc w:val="both"/>
        <w:rPr>
          <w:rFonts w:eastAsia="Times New Roman"/>
          <w:szCs w:val="24"/>
        </w:rPr>
      </w:pPr>
      <w:r>
        <w:rPr>
          <w:rFonts w:eastAsia="Times New Roman"/>
          <w:szCs w:val="24"/>
        </w:rPr>
        <w:t>Το ερώτημα που ήλθα να μου απαντήσετε -και περιμένω την απάντηση- είναι αν θα υπογραφεί η συγκεκριμένη απόφαση έγκρισης περιβαλλοντικών όρων. Τίποτα δεν μπορεί να προχωρήσει, ακόμα και οι ενστάσεις κα</w:t>
      </w:r>
      <w:r>
        <w:rPr>
          <w:rFonts w:eastAsia="Times New Roman"/>
          <w:szCs w:val="24"/>
        </w:rPr>
        <w:t xml:space="preserve">ι τα μικρά προβλήματα που υπάρχουν σε σχέση με τον οικισμό της </w:t>
      </w:r>
      <w:proofErr w:type="spellStart"/>
      <w:r>
        <w:rPr>
          <w:rFonts w:eastAsia="Times New Roman"/>
          <w:szCs w:val="24"/>
        </w:rPr>
        <w:t>Μεσοχώρας</w:t>
      </w:r>
      <w:proofErr w:type="spellEnd"/>
      <w:r>
        <w:rPr>
          <w:rFonts w:eastAsia="Times New Roman"/>
          <w:szCs w:val="24"/>
        </w:rPr>
        <w:t xml:space="preserve"> στην ολοκλήρωση του πολεοδομικού της σχεδιασμού, ακόμη και αυτό που είπατε για την ολοκλήρωση του χαρακτηρισμού, αν δεν εγκριθεί η ΑΕΠΟ. Δεν μπορεί η ΔΕΗ να προχωρήσει, δεν μπορούν τα</w:t>
      </w:r>
      <w:r>
        <w:rPr>
          <w:rFonts w:eastAsia="Times New Roman"/>
          <w:szCs w:val="24"/>
        </w:rPr>
        <w:t xml:space="preserve"> τοπικά όργανα να προχωρήσουν. </w:t>
      </w:r>
    </w:p>
    <w:p w14:paraId="65D66930" w14:textId="77777777" w:rsidR="00843767" w:rsidRDefault="00894D13">
      <w:pPr>
        <w:spacing w:after="0" w:line="600" w:lineRule="auto"/>
        <w:ind w:firstLine="720"/>
        <w:jc w:val="both"/>
        <w:rPr>
          <w:rFonts w:eastAsia="Times New Roman"/>
          <w:szCs w:val="24"/>
        </w:rPr>
      </w:pPr>
      <w:r>
        <w:rPr>
          <w:rFonts w:eastAsia="Times New Roman"/>
          <w:szCs w:val="24"/>
        </w:rPr>
        <w:t xml:space="preserve">Σημειώνω για ακόμα μία φορά ότι η </w:t>
      </w:r>
      <w:r>
        <w:rPr>
          <w:rFonts w:eastAsia="Times New Roman"/>
          <w:szCs w:val="24"/>
        </w:rPr>
        <w:t>Π</w:t>
      </w:r>
      <w:r>
        <w:rPr>
          <w:rFonts w:eastAsia="Times New Roman"/>
          <w:szCs w:val="24"/>
        </w:rPr>
        <w:t xml:space="preserve">εριφέρεια </w:t>
      </w:r>
      <w:r>
        <w:rPr>
          <w:rFonts w:eastAsia="Times New Roman"/>
          <w:szCs w:val="24"/>
        </w:rPr>
        <w:t>Δ</w:t>
      </w:r>
      <w:r>
        <w:rPr>
          <w:rFonts w:eastAsia="Times New Roman"/>
          <w:szCs w:val="24"/>
        </w:rPr>
        <w:t xml:space="preserve">υτικής Ελλάδος, η </w:t>
      </w:r>
      <w:r>
        <w:rPr>
          <w:rFonts w:eastAsia="Times New Roman"/>
          <w:szCs w:val="24"/>
        </w:rPr>
        <w:t>Π</w:t>
      </w:r>
      <w:r>
        <w:rPr>
          <w:rFonts w:eastAsia="Times New Roman"/>
          <w:szCs w:val="24"/>
        </w:rPr>
        <w:t xml:space="preserve">εριφέρεια Θεσσαλίας και οι τοπικοί δήμοι εκατέρωθεν της κορυφογραμμής της Πίνδου ζητούν εδώ και πάρα πολλά χρόνια να ολοκληρωθεί το έργο της </w:t>
      </w:r>
      <w:proofErr w:type="spellStart"/>
      <w:r>
        <w:rPr>
          <w:rFonts w:eastAsia="Times New Roman"/>
          <w:szCs w:val="24"/>
        </w:rPr>
        <w:t>Μεσοχώρας</w:t>
      </w:r>
      <w:proofErr w:type="spellEnd"/>
      <w:r>
        <w:rPr>
          <w:rFonts w:eastAsia="Times New Roman"/>
          <w:szCs w:val="24"/>
        </w:rPr>
        <w:t>, ανεξάρτ</w:t>
      </w:r>
      <w:r>
        <w:rPr>
          <w:rFonts w:eastAsia="Times New Roman"/>
          <w:szCs w:val="24"/>
        </w:rPr>
        <w:t xml:space="preserve">ητα από το έργο της Συκιάς, του Πευκόφυτου και όλου του ιστορικού το οποίο όντως είναι βεβαρυμμένο. Δεν νομίζω ότι έχω το χρόνο να το συζητήσουμε, μιας και υπάρχουν πολλές και μεγάλες ευθύνες. </w:t>
      </w:r>
    </w:p>
    <w:p w14:paraId="65D66931" w14:textId="77777777" w:rsidR="00843767" w:rsidRDefault="00894D13">
      <w:pPr>
        <w:spacing w:after="0" w:line="600" w:lineRule="auto"/>
        <w:ind w:firstLine="720"/>
        <w:jc w:val="both"/>
        <w:rPr>
          <w:rFonts w:eastAsia="Times New Roman"/>
          <w:szCs w:val="24"/>
        </w:rPr>
      </w:pPr>
      <w:r>
        <w:rPr>
          <w:rFonts w:eastAsia="Times New Roman"/>
          <w:szCs w:val="24"/>
        </w:rPr>
        <w:lastRenderedPageBreak/>
        <w:t>Το βασικό ερώτημα είναι: Θα προχωρήσει μέσα στο 2018 η ΔΕΗ; Εί</w:t>
      </w:r>
      <w:r>
        <w:rPr>
          <w:rFonts w:eastAsia="Times New Roman"/>
          <w:szCs w:val="24"/>
        </w:rPr>
        <w:t>ναι πλάνα της ΔΕΗ και δηλώσεις της ίδιας της ΔΕΗ. Μπορεί να ξεκινήσει, να ολοκληρώσει τα έργα; Έχει τα είκοσι πέντε εκατομμύρια</w:t>
      </w:r>
      <w:r>
        <w:rPr>
          <w:rFonts w:eastAsia="Times New Roman"/>
          <w:szCs w:val="24"/>
        </w:rPr>
        <w:t>,</w:t>
      </w:r>
      <w:r>
        <w:rPr>
          <w:rFonts w:eastAsia="Times New Roman"/>
          <w:szCs w:val="24"/>
        </w:rPr>
        <w:t xml:space="preserve"> που χρειάζονται για να συντηρήσει αυτά που καταστρέφουν ο χρόνος, ο ήλιος και η απραξία και να συνεχίσει στην αξιοποίηση αυτού </w:t>
      </w:r>
      <w:r>
        <w:rPr>
          <w:rFonts w:eastAsia="Times New Roman"/>
          <w:szCs w:val="24"/>
        </w:rPr>
        <w:t>του εργοστασίου. Θέλω μία απλή απάντηση. Θα μπει αυτή η υπογραφή για να συνεχιστούν τα υπόλοιπα και να τελειώσουν;</w:t>
      </w:r>
    </w:p>
    <w:p w14:paraId="65D66932" w14:textId="77777777" w:rsidR="00843767" w:rsidRDefault="00894D13">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65D66933" w14:textId="77777777" w:rsidR="00843767" w:rsidRDefault="00894D13">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Αναγνωρίζοντας την αγωνία της περιοχής και το ερώτημα του κυρίου συναδέλφου, θα ήθελα να πω ότι ακριβώς επειδή εμείς διαφέρουμε απ’ όλες τις προηγούμενες διοικήσεις</w:t>
      </w:r>
      <w:r>
        <w:rPr>
          <w:rFonts w:eastAsia="Times New Roman"/>
          <w:szCs w:val="24"/>
        </w:rPr>
        <w:t>,</w:t>
      </w:r>
      <w:r>
        <w:rPr>
          <w:rFonts w:eastAsia="Times New Roman"/>
          <w:szCs w:val="24"/>
        </w:rPr>
        <w:t xml:space="preserve"> που είχε η χώρα μας και επειδή αυτό που μας ενδιαφέρει είναι να δουλεύουμε πραγματικά και</w:t>
      </w:r>
      <w:r>
        <w:rPr>
          <w:rFonts w:eastAsia="Times New Roman"/>
          <w:szCs w:val="24"/>
        </w:rPr>
        <w:t xml:space="preserve"> να λύνουμε προβλήματα, ένα έργο τριάντα χρόνων το οποίο κυριολεκτικά πελαγοδρομούσε εξαιτίας αδιέξοδων πολιτικών, παίρνει και αυτό το δρόμο του.</w:t>
      </w:r>
    </w:p>
    <w:p w14:paraId="65D66934" w14:textId="77777777" w:rsidR="00843767" w:rsidRDefault="00894D13">
      <w:pPr>
        <w:spacing w:after="0" w:line="600" w:lineRule="auto"/>
        <w:ind w:firstLine="720"/>
        <w:jc w:val="both"/>
        <w:rPr>
          <w:rFonts w:eastAsia="Times New Roman"/>
          <w:szCs w:val="24"/>
        </w:rPr>
      </w:pPr>
      <w:r>
        <w:rPr>
          <w:rFonts w:eastAsia="Times New Roman"/>
          <w:szCs w:val="24"/>
        </w:rPr>
        <w:t xml:space="preserve">Έτσι, λοιπόν, ο λόγος για τον οποίο καθυστερήσαμε μια εβδομάδα ήταν για να λύσουμε το θέμα με το </w:t>
      </w:r>
      <w:r>
        <w:rPr>
          <w:rFonts w:eastAsia="Times New Roman"/>
          <w:szCs w:val="24"/>
        </w:rPr>
        <w:t>δ</w:t>
      </w:r>
      <w:r>
        <w:rPr>
          <w:rFonts w:eastAsia="Times New Roman"/>
          <w:szCs w:val="24"/>
        </w:rPr>
        <w:t>ασαρχείο της</w:t>
      </w:r>
      <w:r>
        <w:rPr>
          <w:rFonts w:eastAsia="Times New Roman"/>
          <w:szCs w:val="24"/>
        </w:rPr>
        <w:t xml:space="preserve"> περιοχής και με τη </w:t>
      </w:r>
      <w:r>
        <w:rPr>
          <w:rFonts w:eastAsia="Times New Roman"/>
          <w:szCs w:val="24"/>
        </w:rPr>
        <w:t>δ</w:t>
      </w:r>
      <w:r>
        <w:rPr>
          <w:rFonts w:eastAsia="Times New Roman"/>
          <w:szCs w:val="24"/>
        </w:rPr>
        <w:t xml:space="preserve">ιεύθυνση </w:t>
      </w:r>
      <w:r>
        <w:rPr>
          <w:rFonts w:eastAsia="Times New Roman"/>
          <w:szCs w:val="24"/>
        </w:rPr>
        <w:t>δ</w:t>
      </w:r>
      <w:r>
        <w:rPr>
          <w:rFonts w:eastAsia="Times New Roman"/>
          <w:szCs w:val="24"/>
        </w:rPr>
        <w:t>ασών. Εσείς βέβαια το κάνατε για δελτίο τύπου. Αναρωτιέμαι για ποιο λόγο. Παρά ταύτα, εγώ θα σας εξηγήσω γιατί.</w:t>
      </w:r>
    </w:p>
    <w:p w14:paraId="65D66935" w14:textId="77777777" w:rsidR="00843767" w:rsidRDefault="00894D13">
      <w:pPr>
        <w:spacing w:after="0" w:line="600" w:lineRule="auto"/>
        <w:ind w:firstLine="720"/>
        <w:jc w:val="both"/>
        <w:rPr>
          <w:rFonts w:eastAsia="Times New Roman"/>
          <w:szCs w:val="24"/>
        </w:rPr>
      </w:pPr>
      <w:r>
        <w:rPr>
          <w:rFonts w:eastAsia="Times New Roman"/>
          <w:szCs w:val="24"/>
        </w:rPr>
        <w:lastRenderedPageBreak/>
        <w:t>Έχουμε, λοιπόν, στα χέρια μας ένα έγγραφο από το Δασαρχείο Τρικάλων με ημερομηνία 25 Ιανουαρίου, το οποίο ζητήσαμ</w:t>
      </w:r>
      <w:r>
        <w:rPr>
          <w:rFonts w:eastAsia="Times New Roman"/>
          <w:szCs w:val="24"/>
        </w:rPr>
        <w:t>ε ακριβώς για να έχετε πλήρη απάντηση, για να μη σας πούμε «θα γίνει χαρακτηρισμός», το οποίο διευκρινίζει –και τους ζητήσαμε να γίνει αυτό- ότι αυτή την εβδομάδα που μεσολάβησε επικοινωνήσαμε με τη ΔΕΗ, έτσι ώστε να έχω μια ακριβή αποτύπωση της έκτασης εν</w:t>
      </w:r>
      <w:r>
        <w:rPr>
          <w:rFonts w:eastAsia="Times New Roman"/>
          <w:szCs w:val="24"/>
        </w:rPr>
        <w:t>διαφέροντος και να γίνουν οι απαραίτητες τροποποιήσεις και διορθώσεις για να γίνει ο χαρακτηρισμός.</w:t>
      </w:r>
    </w:p>
    <w:p w14:paraId="65D6693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Διότι πράγματι, σας επαναλαμβάνω, ότι από τον Δεκέμβρη του 2015 έχει ξεκαθαριστεί ότι για τον ταμιευτήρα τίθεται όρος για τη γνωμοδότηση να ακολουθηθεί η δι</w:t>
      </w:r>
      <w:r>
        <w:rPr>
          <w:rFonts w:eastAsia="Times New Roman" w:cs="Times New Roman"/>
          <w:szCs w:val="24"/>
        </w:rPr>
        <w:t xml:space="preserve">αδικασία του χαρακτηρισμού της περιοχής δεν είναι, δηλαδή, κάτι που έπεται της </w:t>
      </w:r>
      <w:proofErr w:type="spellStart"/>
      <w:r>
        <w:rPr>
          <w:rFonts w:eastAsia="Times New Roman" w:cs="Times New Roman"/>
          <w:szCs w:val="24"/>
        </w:rPr>
        <w:t>αδειοδότησης</w:t>
      </w:r>
      <w:proofErr w:type="spellEnd"/>
      <w:r>
        <w:rPr>
          <w:rFonts w:eastAsia="Times New Roman" w:cs="Times New Roman"/>
          <w:szCs w:val="24"/>
        </w:rPr>
        <w:t xml:space="preserve"> περιβαλλοντικών όρων, αλλά προηγείται. Έτσι, λοιπόν, χθες πήραμε αυτό το έγγραφο για το </w:t>
      </w:r>
      <w:r>
        <w:rPr>
          <w:rFonts w:eastAsia="Times New Roman" w:cs="Times New Roman"/>
          <w:szCs w:val="24"/>
        </w:rPr>
        <w:t>δ</w:t>
      </w:r>
      <w:r>
        <w:rPr>
          <w:rFonts w:eastAsia="Times New Roman" w:cs="Times New Roman"/>
          <w:szCs w:val="24"/>
        </w:rPr>
        <w:t>ασαρχείο, το οποίο μας βεβαιώνει ότι έχουν προβεί στην εκτύπωση των σχεδιαγ</w:t>
      </w:r>
      <w:r>
        <w:rPr>
          <w:rFonts w:eastAsia="Times New Roman" w:cs="Times New Roman"/>
          <w:szCs w:val="24"/>
        </w:rPr>
        <w:t xml:space="preserve">ραμμάτων και από την μεριά της ΔΕΗ έχει ξεκαθαρίσει το θέμα της οριοθέτησης και της κατάκλισης. Άρα, έχουμε εμείς στα χέρια μας την αλληλογραφία για να σας δώσουμε ολοκληρωμένη απάντηση, η οποία οδηγεί στην ολοκλήρωση της πράξης χαρακτηρισμού. </w:t>
      </w:r>
    </w:p>
    <w:p w14:paraId="65D6693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Και το ερώτ</w:t>
      </w:r>
      <w:r>
        <w:rPr>
          <w:rFonts w:eastAsia="Times New Roman" w:cs="Times New Roman"/>
          <w:szCs w:val="24"/>
        </w:rPr>
        <w:t xml:space="preserve">ημα, βέβαια, που προκύπτει είναι πότε εκδίδεται η ΑΕΠΟ; Μετά την ολοκλήρωση της πράξης χαρακτηρισμού θα γίνει αυτό. Έχουμε ήδη σχέδιο έγκρισης περιβαλλοντικών όρων από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π</w:t>
      </w:r>
      <w:r>
        <w:rPr>
          <w:rFonts w:eastAsia="Times New Roman" w:cs="Times New Roman"/>
          <w:szCs w:val="24"/>
        </w:rPr>
        <w:t xml:space="preserve">εριβαλλοντικής </w:t>
      </w:r>
      <w:proofErr w:type="spellStart"/>
      <w:r>
        <w:rPr>
          <w:rFonts w:eastAsia="Times New Roman" w:cs="Times New Roman"/>
          <w:szCs w:val="24"/>
        </w:rPr>
        <w:lastRenderedPageBreak/>
        <w:t>α</w:t>
      </w:r>
      <w:r>
        <w:rPr>
          <w:rFonts w:eastAsia="Times New Roman" w:cs="Times New Roman"/>
          <w:szCs w:val="24"/>
        </w:rPr>
        <w:t>δειοδότησης</w:t>
      </w:r>
      <w:proofErr w:type="spellEnd"/>
      <w:r>
        <w:rPr>
          <w:rFonts w:eastAsia="Times New Roman" w:cs="Times New Roman"/>
          <w:szCs w:val="24"/>
        </w:rPr>
        <w:t xml:space="preserve"> του Υπουργείου και είμαστε και πολιτικά τοποθε</w:t>
      </w:r>
      <w:r>
        <w:rPr>
          <w:rFonts w:eastAsia="Times New Roman" w:cs="Times New Roman"/>
          <w:szCs w:val="24"/>
        </w:rPr>
        <w:t xml:space="preserve">τημένοι υπέρ της </w:t>
      </w:r>
      <w:proofErr w:type="spellStart"/>
      <w:r>
        <w:rPr>
          <w:rFonts w:eastAsia="Times New Roman" w:cs="Times New Roman"/>
          <w:szCs w:val="24"/>
        </w:rPr>
        <w:t>αδειοδότησης</w:t>
      </w:r>
      <w:proofErr w:type="spellEnd"/>
      <w:r>
        <w:rPr>
          <w:rFonts w:eastAsia="Times New Roman" w:cs="Times New Roman"/>
          <w:szCs w:val="24"/>
        </w:rPr>
        <w:t xml:space="preserve"> ενός έργου, το οποίο δεν συνδέεται με το έργο της εκτροπής του Αχελώου, αλλά συνδέεται με την υδροηλεκτρική παραγωγή και με τα συνεπακόλουθα στοιχεία προστασίας του περιβάλλοντος. </w:t>
      </w:r>
    </w:p>
    <w:p w14:paraId="65D6693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Μας ρωτάτε, όμως, και οφείλω να το πω, ποια θ</w:t>
      </w:r>
      <w:r>
        <w:rPr>
          <w:rFonts w:eastAsia="Times New Roman" w:cs="Times New Roman"/>
          <w:szCs w:val="24"/>
        </w:rPr>
        <w:t xml:space="preserve">α είναι η θέση μας στην προσφυγή στο Συμβούλιο της Επικρατείας, είναι το δεύτερο σκέλος της ερώτησής σας. Θέλω να σας πω, λοιπόν, ότι η ίδια η απόφαση του Συμβουλίου της Επικρατείας το 2014 ήταν ενδεικτική. Ξεκαθαρίζει για το έργο και το έργο </w:t>
      </w:r>
      <w:proofErr w:type="spellStart"/>
      <w:r>
        <w:rPr>
          <w:rFonts w:eastAsia="Times New Roman" w:cs="Times New Roman"/>
          <w:szCs w:val="24"/>
        </w:rPr>
        <w:t>απεμπλέκεται</w:t>
      </w:r>
      <w:proofErr w:type="spellEnd"/>
      <w:r>
        <w:rPr>
          <w:rFonts w:eastAsia="Times New Roman" w:cs="Times New Roman"/>
          <w:szCs w:val="24"/>
        </w:rPr>
        <w:t xml:space="preserve"> </w:t>
      </w:r>
      <w:r>
        <w:rPr>
          <w:rFonts w:eastAsia="Times New Roman" w:cs="Times New Roman"/>
          <w:szCs w:val="24"/>
        </w:rPr>
        <w:t xml:space="preserve">πλήρως από την εκτροπή και καθίσταται αμιγώς υδροηλεκτρικό. </w:t>
      </w:r>
    </w:p>
    <w:p w14:paraId="65D6693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Εμείς, λοιπόν, αυτήν τη στιγμή βρισκόμαστε σε μία φάση αναθεώρησης των σχεδίων διαχείρισης υδατικών πόρων των λεκανών απορροής ποταμών. Τα προκαταρκτικά σχέδια έγιναν ήδη το 2016, έχουμε ήδη υπογ</w:t>
      </w:r>
      <w:r>
        <w:rPr>
          <w:rFonts w:eastAsia="Times New Roman" w:cs="Times New Roman"/>
          <w:szCs w:val="24"/>
        </w:rPr>
        <w:t>ράψει συμβάσεις μελετών ώστε να έχουμε νέες μελέτες για τους υδατικούς πόρους το 2017. Αυτό τι σημαίνει, για να το ξέρουμε λίγο όλοι; Ότι ενώ τον σχεδιασμό, που έπρεπε η χώρα να τον ολοκληρώσει το 2009, τον ολοκλήρωσε το 2015 με έξι χρόνια καθυστέρηση, στη</w:t>
      </w:r>
      <w:r>
        <w:rPr>
          <w:rFonts w:eastAsia="Times New Roman" w:cs="Times New Roman"/>
          <w:szCs w:val="24"/>
        </w:rPr>
        <w:t>ν περίοδο αυτής της Κυβέρνησης η αναθεώρηση, που ήταν υποχρεωτική να τελειώσει το 2015, θα έχει ολοκληρωθεί στα μέσα του 2017. Κερδίσαμε ουσιαστικά τεσσεράμισι χρόνια καθυστέρησης και στον σχεδιασμό των υδατικών πόρων, που είχε καθυστερήσει.</w:t>
      </w:r>
    </w:p>
    <w:p w14:paraId="65D6693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δε </w:t>
      </w:r>
      <w:r>
        <w:rPr>
          <w:rFonts w:eastAsia="Times New Roman" w:cs="Times New Roman"/>
          <w:szCs w:val="24"/>
        </w:rPr>
        <w:t>την εκπόνηση γεωτεχνικής μελέτης, που αναφέρατε ότι ο κ. Σκουρλέτης ανέθεσε στην αρχή του καλοκαιριού –αν δεν κάνω λάθος- για την ευστάθεια του οικισμού, δεν προσθέτει κα</w:t>
      </w:r>
      <w:r>
        <w:rPr>
          <w:rFonts w:eastAsia="Times New Roman" w:cs="Times New Roman"/>
          <w:szCs w:val="24"/>
        </w:rPr>
        <w:t>μ</w:t>
      </w:r>
      <w:r>
        <w:rPr>
          <w:rFonts w:eastAsia="Times New Roman" w:cs="Times New Roman"/>
          <w:szCs w:val="24"/>
        </w:rPr>
        <w:t>μία καθυστέρηση η γεωτεχνική μελέτη. Αντίθετα, παράλληλα με τον δασικό χαρακτηρισμό ή</w:t>
      </w:r>
      <w:r>
        <w:rPr>
          <w:rFonts w:eastAsia="Times New Roman" w:cs="Times New Roman"/>
          <w:szCs w:val="24"/>
        </w:rPr>
        <w:t xml:space="preserve">ταν απαραίτητο και δεν είχε γίνει. </w:t>
      </w:r>
    </w:p>
    <w:p w14:paraId="65D6693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Εμείς, λοιπόν, επειδή προέχει η ασφάλεια των πολιτών, αναθέσαμε και ζητήσαμε ειδική γεωτεχνική μελέτη για την περιοχή. Και το ερώτημα, βέβαια, πέρα από το γιατί δεν είχε γίνει, είναι αν συμφωνούμε όλοι ότι θα γίνει το έρ</w:t>
      </w:r>
      <w:r>
        <w:rPr>
          <w:rFonts w:eastAsia="Times New Roman" w:cs="Times New Roman"/>
          <w:szCs w:val="24"/>
        </w:rPr>
        <w:t>γο με χαρακτηρισμό της δασικής περιοχής και με εξασφάλιση της ασφάλειας του οικισμού. Διότι και αυτό, επιτρέψτε μου να πω ότι, είχε τεθεί εν αμφιβόλω στο παρελθόν και οι κάτοικοι το ζητούσαν. Αυτό είναι κάτι το οποίο την άλλη εβδομάδα σας ενημερώνω θα συζη</w:t>
      </w:r>
      <w:r>
        <w:rPr>
          <w:rFonts w:eastAsia="Times New Roman" w:cs="Times New Roman"/>
          <w:szCs w:val="24"/>
        </w:rPr>
        <w:t>τήσουμε με όλους τους φορείς της περιοχής, που τους έχουμε καλέσει στο Υπουργείο με δική τους πρωτοβουλία και με αίτημά τους, για να είμαι ακριβής, και με τον Δήμο Πύλης Τρικάλων, για να δούμε το θέμα της ασφάλειας του οικισμού.</w:t>
      </w:r>
    </w:p>
    <w:p w14:paraId="65D6693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5D6693D"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Βαρεμένος):</w:t>
      </w:r>
      <w:r>
        <w:rPr>
          <w:rFonts w:eastAsia="Times New Roman" w:cs="Times New Roman"/>
          <w:szCs w:val="24"/>
        </w:rPr>
        <w:t xml:space="preserve"> Τουλάχιστον συμφωνήθηκε ομοθύμως ότι ήταν επικίνδυνη ιδεοληψία η ιδέα για εκτροπή του Αχελώου.</w:t>
      </w:r>
    </w:p>
    <w:p w14:paraId="65D6693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τέταρτη </w:t>
      </w:r>
      <w:r>
        <w:rPr>
          <w:rFonts w:eastAsia="Times New Roman" w:cs="Times New Roman"/>
          <w:szCs w:val="24"/>
        </w:rPr>
        <w:t>με αριθμό 373/23-1-2017</w:t>
      </w:r>
      <w:r>
        <w:rPr>
          <w:rFonts w:eastAsia="Times New Roman" w:cs="Times New Roman"/>
          <w:szCs w:val="24"/>
        </w:rPr>
        <w:t xml:space="preserve"> επίκαιρη ερώτηση πρώτου κύκλου του Βουλευτή Ηρακλείου της Δημοκρατικής Συμπαράταξης </w:t>
      </w:r>
      <w:r>
        <w:rPr>
          <w:rFonts w:eastAsia="Times New Roman" w:cs="Times New Roman"/>
          <w:szCs w:val="24"/>
        </w:rPr>
        <w:lastRenderedPageBreak/>
        <w:t xml:space="preserve">ΠΑΣΟΚ –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 θωράκιση των ηλεκτρονικών συναλλαγών.</w:t>
      </w:r>
    </w:p>
    <w:p w14:paraId="65D6693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δύο λεπτά.</w:t>
      </w:r>
    </w:p>
    <w:p w14:paraId="65D66940"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5D6694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Κυρία Υπουργέ, οι ηλεκτρονικές συναλλαγές αναμφίβολα αποτελούν ένα μέσο εξυπηρέτησης και για τις επιχειρήσεις και για τους καταναλωτές και βέβαια θα συμβάλλουν καθοριστικά στην αντιμετώπιση του φαινομένου της φοροδιαφυγής εφόσον ληφθούν τα απαραίτητα μέτρα</w:t>
      </w:r>
      <w:r>
        <w:rPr>
          <w:rFonts w:eastAsia="Times New Roman" w:cs="Times New Roman"/>
          <w:szCs w:val="24"/>
        </w:rPr>
        <w:t xml:space="preserve"> και εφόσον υπάρξουν και πρόσθετα κίνητρα για τις μη υποχρεωτικές, όπως καθορίζονται από τον νόμο. </w:t>
      </w:r>
    </w:p>
    <w:p w14:paraId="65D6694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Παράλληλα, όμως, με αυτήν τη βούληση της πολιτείας και όλων μας για το θέμα των ηλεκτρονικών συναλλαγών αναπτύσσεται το φαινόμενο της απάτης από επιτήδειους</w:t>
      </w:r>
      <w:r>
        <w:rPr>
          <w:rFonts w:eastAsia="Times New Roman" w:cs="Times New Roman"/>
          <w:szCs w:val="24"/>
        </w:rPr>
        <w:t xml:space="preserve"> με συγκεκριμένες μεθόδους, προκειμένου είτε να υπάρξει φοροδιαφυγή για πραγματικές συναλλαγές είτε να υπάρξει χρέωση επιπλέον για συναλλαγές που πραγματοποιήθηκαν ή και χρέωση για εικονικές συναλλαγές και, βεβαίως, στην περίπτωση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υ</w:t>
      </w:r>
      <w:r>
        <w:rPr>
          <w:rFonts w:eastAsia="Times New Roman" w:cs="Times New Roman"/>
          <w:szCs w:val="24"/>
        </w:rPr>
        <w:t xml:space="preserve">πάρξει αποφυγή των περιορισμών διακίνησης κεφαλαίου. </w:t>
      </w:r>
    </w:p>
    <w:p w14:paraId="65D66943" w14:textId="77777777" w:rsidR="00843767" w:rsidRDefault="00894D13">
      <w:pPr>
        <w:spacing w:after="0" w:line="600" w:lineRule="auto"/>
        <w:ind w:firstLine="720"/>
        <w:jc w:val="both"/>
        <w:rPr>
          <w:rFonts w:eastAsia="Times New Roman"/>
          <w:szCs w:val="24"/>
        </w:rPr>
      </w:pPr>
      <w:r>
        <w:rPr>
          <w:rFonts w:eastAsia="Times New Roman" w:cs="Times New Roman"/>
          <w:szCs w:val="24"/>
        </w:rPr>
        <w:t>Οι απάτες που έχουν μέχρι σήμερα διαπιστωθεί αριθμητικά μπορεί να πει κανείς ότι δεν είναι μεγάλο ποσοστό σε σχέση με τις συνολικές συναλλαγές. Όμως, σύμφωνα με την έρευνα και τα στοιχεία που παρέθεσε η</w:t>
      </w:r>
      <w:r>
        <w:rPr>
          <w:rFonts w:eastAsia="Times New Roman" w:cs="Times New Roman"/>
          <w:szCs w:val="24"/>
        </w:rPr>
        <w:t xml:space="preserve"> ΕΣΕΕ, η </w:t>
      </w:r>
      <w:r>
        <w:rPr>
          <w:rFonts w:eastAsia="Times New Roman" w:cs="Times New Roman"/>
          <w:szCs w:val="24"/>
        </w:rPr>
        <w:lastRenderedPageBreak/>
        <w:t>Εθνική Συνομοσπονδία Ελληνικού Εμπορίου, που συνεργάστηκε με τη Διεύθυνση Ηλεκτρονικού Εγκλήματος, έχουμε μία διαπιστωμένη συναλλαγή απάτης ανά οκτώ χιλιάδες.</w:t>
      </w:r>
      <w:r>
        <w:rPr>
          <w:rFonts w:eastAsia="Times New Roman" w:cs="Times New Roman"/>
          <w:szCs w:val="24"/>
        </w:rPr>
        <w:t xml:space="preserve"> </w:t>
      </w:r>
      <w:r>
        <w:rPr>
          <w:rFonts w:eastAsia="Times New Roman"/>
          <w:szCs w:val="24"/>
        </w:rPr>
        <w:t>Δηλαδή, στο σύνολο των διακοσίων τριάντα τριών εκατομμυρίων συναλλαγών έχουμε τριάντα χι</w:t>
      </w:r>
      <w:r>
        <w:rPr>
          <w:rFonts w:eastAsia="Times New Roman"/>
          <w:szCs w:val="24"/>
        </w:rPr>
        <w:t xml:space="preserve">λιάδες, περίπου, τέτοιες συναλλαγές. Το νούμερο φαίνεται μικρό, αλλά, προφανώς, καταδεικνύει και αποδεικνύει ότι υπάρχουν μέθοδοι απάτης, για τις οποίες πρέπει η πολιτεία να λάβει τα μέτρα της. </w:t>
      </w:r>
    </w:p>
    <w:p w14:paraId="65D66944" w14:textId="77777777" w:rsidR="00843767" w:rsidRDefault="00894D13">
      <w:pPr>
        <w:spacing w:after="0" w:line="600" w:lineRule="auto"/>
        <w:ind w:firstLine="720"/>
        <w:jc w:val="both"/>
        <w:rPr>
          <w:rFonts w:eastAsia="Times New Roman"/>
          <w:szCs w:val="24"/>
        </w:rPr>
      </w:pPr>
      <w:r>
        <w:rPr>
          <w:rFonts w:eastAsia="Times New Roman"/>
          <w:szCs w:val="24"/>
        </w:rPr>
        <w:t>Έτσι, λοιπόν, ερωτάσθε τι θα πράξετε, ούτως ώστε να υπάρξει θ</w:t>
      </w:r>
      <w:r>
        <w:rPr>
          <w:rFonts w:eastAsia="Times New Roman"/>
          <w:szCs w:val="24"/>
        </w:rPr>
        <w:t>ωράκιση των συναλλαγών για να μην διαρραγεί η εμπιστοσύνη των καταναλωτών και των επιχειρήσεων σε αυτή τη μέθοδο συναλλαγών, που είναι απαραίτητη και πρέπει να την προωθήσουμε.</w:t>
      </w:r>
    </w:p>
    <w:p w14:paraId="65D66945" w14:textId="77777777" w:rsidR="00843767" w:rsidRDefault="00894D13">
      <w:pPr>
        <w:spacing w:after="0" w:line="600" w:lineRule="auto"/>
        <w:ind w:firstLine="720"/>
        <w:jc w:val="both"/>
        <w:rPr>
          <w:rFonts w:eastAsia="Times New Roman"/>
          <w:szCs w:val="24"/>
        </w:rPr>
      </w:pPr>
      <w:r>
        <w:rPr>
          <w:rFonts w:eastAsia="Times New Roman"/>
          <w:szCs w:val="24"/>
        </w:rPr>
        <w:t>Και δεύτερον, τι θα γίνει με αυτές τις υπερβολικές χρεώσεις των τραπεζών για τι</w:t>
      </w:r>
      <w:r>
        <w:rPr>
          <w:rFonts w:eastAsia="Times New Roman"/>
          <w:szCs w:val="24"/>
        </w:rPr>
        <w:t xml:space="preserve">ς επιχειρήσεις, αλλά και για τους καταναλωτές; </w:t>
      </w:r>
    </w:p>
    <w:p w14:paraId="65D66946" w14:textId="77777777" w:rsidR="00843767" w:rsidRDefault="00894D13">
      <w:pPr>
        <w:spacing w:after="0" w:line="600" w:lineRule="auto"/>
        <w:ind w:firstLine="720"/>
        <w:jc w:val="both"/>
        <w:rPr>
          <w:rFonts w:eastAsia="Times New Roman"/>
          <w:szCs w:val="24"/>
        </w:rPr>
      </w:pPr>
      <w:r>
        <w:rPr>
          <w:rFonts w:eastAsia="Times New Roman"/>
          <w:szCs w:val="24"/>
        </w:rPr>
        <w:t>Ευχαριστώ, κύριε Πρόεδρε.</w:t>
      </w:r>
    </w:p>
    <w:p w14:paraId="65D66947" w14:textId="77777777" w:rsidR="00843767" w:rsidRDefault="00894D13">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κ. </w:t>
      </w:r>
      <w:proofErr w:type="spellStart"/>
      <w:r>
        <w:rPr>
          <w:rFonts w:eastAsia="Times New Roman"/>
          <w:szCs w:val="24"/>
        </w:rPr>
        <w:t>Παπανάτσιου</w:t>
      </w:r>
      <w:proofErr w:type="spellEnd"/>
      <w:r>
        <w:rPr>
          <w:rFonts w:eastAsia="Times New Roman"/>
          <w:szCs w:val="24"/>
        </w:rPr>
        <w:t xml:space="preserve"> έχει τον λόγο.</w:t>
      </w:r>
    </w:p>
    <w:p w14:paraId="65D66948" w14:textId="77777777" w:rsidR="00843767" w:rsidRDefault="00894D13">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Ευχαριστώ, κύριε Πρόεδρε. </w:t>
      </w:r>
    </w:p>
    <w:p w14:paraId="65D66949" w14:textId="77777777" w:rsidR="00843767" w:rsidRDefault="00894D13">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Κεγκέρογλου</w:t>
      </w:r>
      <w:proofErr w:type="spellEnd"/>
      <w:r>
        <w:rPr>
          <w:rFonts w:eastAsia="Times New Roman"/>
          <w:szCs w:val="24"/>
        </w:rPr>
        <w:t>, η ψήφιση του νόμου για</w:t>
      </w:r>
      <w:r>
        <w:rPr>
          <w:rFonts w:eastAsia="Times New Roman"/>
          <w:szCs w:val="24"/>
        </w:rPr>
        <w:t xml:space="preserve"> την επέκταση της χρήσης των ηλεκτρονικών μέσω</w:t>
      </w:r>
      <w:r>
        <w:rPr>
          <w:rFonts w:eastAsia="Times New Roman"/>
          <w:szCs w:val="24"/>
        </w:rPr>
        <w:t>ν</w:t>
      </w:r>
      <w:r>
        <w:rPr>
          <w:rFonts w:eastAsia="Times New Roman"/>
          <w:szCs w:val="24"/>
        </w:rPr>
        <w:t xml:space="preserve"> πληρωμών μέσω της δημιουργίας του αφορολόγητου ορίου για κάθε πολίτη και οι υπουργικές αποφάσεις που θα ακολουθήσουν –ήδη υπεγράφη και δημοσιεύθηκε η πρώτη απόφαση για τον καθορισμό των δαπανών για τις οποίες</w:t>
      </w:r>
      <w:r>
        <w:rPr>
          <w:rFonts w:eastAsia="Times New Roman"/>
          <w:szCs w:val="24"/>
        </w:rPr>
        <w:t xml:space="preserve"> απαιτείται η χρήση ηλεκτρονικών μέσω πληρωμής- εδραιώνουν την προοπτική μας γι’ αυτή την καινοτομία, που θα οδηγήσει στη μείωση της φοροδιαφυγής και την αύξηση των κρατικών εσόδων. </w:t>
      </w:r>
    </w:p>
    <w:p w14:paraId="65D6694A" w14:textId="77777777" w:rsidR="00843767" w:rsidRDefault="00894D13">
      <w:pPr>
        <w:spacing w:after="0" w:line="600" w:lineRule="auto"/>
        <w:ind w:firstLine="720"/>
        <w:jc w:val="both"/>
        <w:rPr>
          <w:rFonts w:eastAsia="Times New Roman"/>
          <w:szCs w:val="24"/>
        </w:rPr>
      </w:pPr>
      <w:r>
        <w:rPr>
          <w:rFonts w:eastAsia="Times New Roman"/>
          <w:szCs w:val="24"/>
        </w:rPr>
        <w:t>Σήμερα, σε άλλες ευρωπαϊκές χώρες καταργούν τα μετρητά –έχουμε το τελευτα</w:t>
      </w:r>
      <w:r>
        <w:rPr>
          <w:rFonts w:eastAsia="Times New Roman"/>
          <w:szCs w:val="24"/>
        </w:rPr>
        <w:t xml:space="preserve">ίο παράδειγμα της Δανίας– και παρατηρούν εντυπωσιακή μείωση της φοροδιαφυγής κατά 30%, έχοντας ξεκινήσει την προσπάθειά τους κάποια χρόνια πριν. Εμείς τους ακολουθούμε, πάντα μέσα στο πλαίσιο της ελληνικής φορολογικής και συναλλακτικής συμπεριφοράς. </w:t>
      </w:r>
    </w:p>
    <w:p w14:paraId="65D6694B" w14:textId="77777777" w:rsidR="00843767" w:rsidRDefault="00894D13">
      <w:pPr>
        <w:spacing w:after="0" w:line="600" w:lineRule="auto"/>
        <w:ind w:firstLine="720"/>
        <w:jc w:val="both"/>
        <w:rPr>
          <w:rFonts w:eastAsia="Times New Roman"/>
          <w:szCs w:val="24"/>
        </w:rPr>
      </w:pPr>
      <w:r>
        <w:rPr>
          <w:rFonts w:eastAsia="Times New Roman"/>
          <w:szCs w:val="24"/>
        </w:rPr>
        <w:t xml:space="preserve">Όσον </w:t>
      </w:r>
      <w:r>
        <w:rPr>
          <w:rFonts w:eastAsia="Times New Roman"/>
          <w:szCs w:val="24"/>
        </w:rPr>
        <w:t xml:space="preserve">αφορά </w:t>
      </w:r>
      <w:r>
        <w:rPr>
          <w:rFonts w:eastAsia="Times New Roman"/>
          <w:szCs w:val="24"/>
        </w:rPr>
        <w:t>σ</w:t>
      </w:r>
      <w:r>
        <w:rPr>
          <w:rFonts w:eastAsia="Times New Roman"/>
          <w:szCs w:val="24"/>
        </w:rPr>
        <w:t>το πρώτο ερώτημα, θέλω να τονίσω ότι σύμφωνα με τις διατάξεις του άρθρου 4γ΄ του ν.2251/1994, για την προστασία των καταναλωτών, όπως πρόσφατα τροποποιήθηκε με το άρθρο 56 του ν.4370/2016, ο προμηθευτής δεν δικαιούται να επιβάλλει επιβαρύνσεις στους</w:t>
      </w:r>
      <w:r>
        <w:rPr>
          <w:rFonts w:eastAsia="Times New Roman"/>
          <w:szCs w:val="24"/>
        </w:rPr>
        <w:t xml:space="preserve"> καταναλωτές για τη χρήση ενός συγκεκριμένου μέσου πληρωμής. Επομένως, επιπλέον χρεώσεις στις καθημερινές μας συναλλαγές με ηλεκτρονικά μέσα πληρωμών απαγορεύονται. </w:t>
      </w:r>
    </w:p>
    <w:p w14:paraId="65D6694C" w14:textId="77777777" w:rsidR="00843767" w:rsidRDefault="00894D13">
      <w:pPr>
        <w:spacing w:after="0" w:line="600" w:lineRule="auto"/>
        <w:ind w:firstLine="720"/>
        <w:jc w:val="both"/>
        <w:rPr>
          <w:rFonts w:eastAsia="Times New Roman"/>
          <w:szCs w:val="24"/>
        </w:rPr>
      </w:pPr>
      <w:r>
        <w:rPr>
          <w:rFonts w:eastAsia="Times New Roman"/>
          <w:szCs w:val="24"/>
        </w:rPr>
        <w:lastRenderedPageBreak/>
        <w:t>Καταθέτω για τα Πρακτικά σχετικό απαντητικό έγγραφο της Γενικής Γραμματείας Εμπορίου και Π</w:t>
      </w:r>
      <w:r>
        <w:rPr>
          <w:rFonts w:eastAsia="Times New Roman"/>
          <w:szCs w:val="24"/>
        </w:rPr>
        <w:t>ροστασίας Καταναλωτή.</w:t>
      </w:r>
    </w:p>
    <w:p w14:paraId="65D6694D" w14:textId="77777777" w:rsidR="00843767" w:rsidRDefault="00894D13">
      <w:pPr>
        <w:spacing w:after="0" w:line="600" w:lineRule="auto"/>
        <w:ind w:firstLine="720"/>
        <w:jc w:val="both"/>
        <w:rPr>
          <w:rFonts w:eastAsia="Times New Roman"/>
          <w:szCs w:val="24"/>
        </w:rPr>
      </w:pPr>
      <w:r>
        <w:rPr>
          <w:rFonts w:eastAsia="Times New Roman"/>
          <w:szCs w:val="24"/>
        </w:rPr>
        <w:t xml:space="preserve">(Στο σημείο αυτό η Υφυπουργός κ.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5D6694E" w14:textId="77777777" w:rsidR="00843767" w:rsidRDefault="00894D13">
      <w:pPr>
        <w:spacing w:after="0" w:line="600" w:lineRule="auto"/>
        <w:ind w:firstLine="720"/>
        <w:jc w:val="both"/>
        <w:rPr>
          <w:rFonts w:eastAsia="Times New Roman"/>
          <w:szCs w:val="24"/>
        </w:rPr>
      </w:pPr>
      <w:r>
        <w:rPr>
          <w:rFonts w:eastAsia="Times New Roman"/>
          <w:szCs w:val="24"/>
        </w:rPr>
        <w:t>Το Υπουργείο Οικον</w:t>
      </w:r>
      <w:r>
        <w:rPr>
          <w:rFonts w:eastAsia="Times New Roman"/>
          <w:szCs w:val="24"/>
        </w:rPr>
        <w:t>ομικών, σε συνεργασία με το Υπουργείο Οικονομίας και Ανάπτυξης, έχει μεριμνήσει ώστε να διενεργούνται με ασφάλεια οι ηλεκτρονικές συναλλαγές στην καθημερινότητα του φορολογούμενου.</w:t>
      </w:r>
    </w:p>
    <w:p w14:paraId="65D6694F" w14:textId="77777777" w:rsidR="00843767" w:rsidRDefault="00894D13">
      <w:pPr>
        <w:spacing w:after="0" w:line="600" w:lineRule="auto"/>
        <w:ind w:firstLine="720"/>
        <w:jc w:val="both"/>
        <w:rPr>
          <w:rFonts w:eastAsia="Times New Roman"/>
          <w:szCs w:val="24"/>
        </w:rPr>
      </w:pPr>
      <w:r>
        <w:rPr>
          <w:rFonts w:eastAsia="Times New Roman"/>
          <w:szCs w:val="24"/>
        </w:rPr>
        <w:t>Συγκεκριμένα, διενεργούνται έλεγχοι στα συστήματα ηλεκτρονικών πληρωμών, στ</w:t>
      </w:r>
      <w:r>
        <w:rPr>
          <w:rFonts w:eastAsia="Times New Roman"/>
          <w:szCs w:val="24"/>
        </w:rPr>
        <w:t xml:space="preserve">α </w:t>
      </w:r>
      <w:r>
        <w:rPr>
          <w:rFonts w:eastAsia="Times New Roman"/>
          <w:szCs w:val="24"/>
          <w:lang w:val="en-US"/>
        </w:rPr>
        <w:t>POS</w:t>
      </w:r>
      <w:r>
        <w:rPr>
          <w:rFonts w:eastAsia="Times New Roman"/>
          <w:szCs w:val="24"/>
        </w:rPr>
        <w:t>, με στόχο την προστασία των καταναλωτών και τη διασφάλιση του δημόσιου συμφέροντος.</w:t>
      </w:r>
    </w:p>
    <w:p w14:paraId="65D66950" w14:textId="77777777" w:rsidR="00843767" w:rsidRDefault="00894D13">
      <w:pPr>
        <w:spacing w:after="0" w:line="600" w:lineRule="auto"/>
        <w:ind w:firstLine="720"/>
        <w:jc w:val="both"/>
        <w:rPr>
          <w:rFonts w:eastAsia="Times New Roman"/>
          <w:szCs w:val="24"/>
        </w:rPr>
      </w:pPr>
      <w:r>
        <w:rPr>
          <w:rFonts w:eastAsia="Times New Roman"/>
          <w:szCs w:val="24"/>
        </w:rPr>
        <w:t>Έχουν δοθεί οδηγίες από τις αρμόδιες υπηρεσίες προς τα συνεργεία διενέργειας μερικών επιτόπιων ελέγχων πρόληψης για τη διαπίστωση της εκπλήρωσης των φορολογικών υποχρ</w:t>
      </w:r>
      <w:r>
        <w:rPr>
          <w:rFonts w:eastAsia="Times New Roman"/>
          <w:szCs w:val="24"/>
        </w:rPr>
        <w:t xml:space="preserve">εώσεων. Στις οδηγίες αυτές ζητείται να αποτυπωθεί αν διαπιστώθηκε ότι το ελεγχόμενο πρόσωπο που ασκεί οικονομική δραστηριότητα διαθέτει </w:t>
      </w:r>
      <w:r>
        <w:rPr>
          <w:rFonts w:eastAsia="Times New Roman"/>
          <w:szCs w:val="24"/>
          <w:lang w:val="en-US"/>
        </w:rPr>
        <w:t>POS</w:t>
      </w:r>
      <w:r>
        <w:rPr>
          <w:rFonts w:eastAsia="Times New Roman"/>
          <w:szCs w:val="24"/>
        </w:rPr>
        <w:t xml:space="preserve">, μηχάνημα απόδειξης καρτών πληρωμής, που έχει εγκατασταθεί από αλλοδαπό </w:t>
      </w:r>
      <w:proofErr w:type="spellStart"/>
      <w:r>
        <w:rPr>
          <w:rFonts w:eastAsia="Times New Roman"/>
          <w:szCs w:val="24"/>
        </w:rPr>
        <w:t>πάροχο</w:t>
      </w:r>
      <w:proofErr w:type="spellEnd"/>
      <w:r>
        <w:rPr>
          <w:rFonts w:eastAsia="Times New Roman"/>
          <w:szCs w:val="24"/>
        </w:rPr>
        <w:t xml:space="preserve"> υπηρεσιών πληρωμών και ζητείται παράθ</w:t>
      </w:r>
      <w:r>
        <w:rPr>
          <w:rFonts w:eastAsia="Times New Roman"/>
          <w:szCs w:val="24"/>
        </w:rPr>
        <w:t xml:space="preserve">εση ενδείξεων για τη διαπίστωση προέλευσης του </w:t>
      </w:r>
      <w:proofErr w:type="spellStart"/>
      <w:r>
        <w:rPr>
          <w:rFonts w:eastAsia="Times New Roman"/>
          <w:szCs w:val="24"/>
        </w:rPr>
        <w:t>παρόχου</w:t>
      </w:r>
      <w:proofErr w:type="spellEnd"/>
      <w:r>
        <w:rPr>
          <w:rFonts w:eastAsia="Times New Roman"/>
          <w:szCs w:val="24"/>
        </w:rPr>
        <w:t xml:space="preserve"> υπηρεσιών πληρωμών. </w:t>
      </w:r>
    </w:p>
    <w:p w14:paraId="65D66951" w14:textId="77777777" w:rsidR="00843767" w:rsidRDefault="00894D13">
      <w:pPr>
        <w:spacing w:after="0" w:line="600" w:lineRule="auto"/>
        <w:ind w:firstLine="720"/>
        <w:jc w:val="both"/>
        <w:rPr>
          <w:rFonts w:eastAsia="Times New Roman"/>
          <w:szCs w:val="24"/>
        </w:rPr>
      </w:pPr>
      <w:r>
        <w:rPr>
          <w:rFonts w:eastAsia="Times New Roman"/>
          <w:szCs w:val="24"/>
        </w:rPr>
        <w:lastRenderedPageBreak/>
        <w:t>Καταθέτω, επίσης, δύο έγγραφα της Διεύθυνσης Προγραμματισμού και Αξιολόγησης Ελέγχων και Ερευνών Ανεξάρτητης Αρχής Δημοσίων Εσόδων.</w:t>
      </w:r>
    </w:p>
    <w:p w14:paraId="65D66952" w14:textId="77777777" w:rsidR="00843767" w:rsidRDefault="00894D13">
      <w:pPr>
        <w:spacing w:after="0" w:line="600" w:lineRule="auto"/>
        <w:ind w:firstLine="720"/>
        <w:jc w:val="both"/>
        <w:rPr>
          <w:rFonts w:eastAsia="Times New Roman"/>
          <w:szCs w:val="24"/>
        </w:rPr>
      </w:pPr>
      <w:r>
        <w:rPr>
          <w:rFonts w:eastAsia="Times New Roman"/>
          <w:szCs w:val="24"/>
        </w:rPr>
        <w:t xml:space="preserve">(Στο σημείο αυτό η Υφυπουργός κ. Αικατερίνη </w:t>
      </w:r>
      <w:proofErr w:type="spellStart"/>
      <w:r>
        <w:rPr>
          <w:rFonts w:eastAsia="Times New Roman"/>
          <w:szCs w:val="24"/>
        </w:rPr>
        <w:t>Παπα</w:t>
      </w:r>
      <w:r>
        <w:rPr>
          <w:rFonts w:eastAsia="Times New Roman"/>
          <w:szCs w:val="24"/>
        </w:rPr>
        <w:t>νάτσιου</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αρ</w:t>
      </w:r>
      <w:r>
        <w:rPr>
          <w:rFonts w:eastAsia="Times New Roman"/>
          <w:szCs w:val="24"/>
        </w:rPr>
        <w:t>χείο του Τμήματος Γραμματείας της Διεύθυνσης Στενογραφίας και Πρακτικών της Βουλής)</w:t>
      </w:r>
    </w:p>
    <w:p w14:paraId="65D66953" w14:textId="77777777" w:rsidR="00843767" w:rsidRDefault="00894D13">
      <w:pPr>
        <w:spacing w:after="0" w:line="600" w:lineRule="auto"/>
        <w:ind w:firstLine="720"/>
        <w:jc w:val="both"/>
        <w:rPr>
          <w:rFonts w:eastAsia="Times New Roman"/>
          <w:szCs w:val="24"/>
        </w:rPr>
      </w:pPr>
      <w:r>
        <w:rPr>
          <w:rFonts w:eastAsia="Times New Roman"/>
          <w:szCs w:val="24"/>
        </w:rPr>
        <w:t>Στο δεύτερο ερώτημά σας έχουμε απαντήσει πάρα πολλές φορές. Οι διατάξεις του Κανονισμ</w:t>
      </w:r>
      <w:r>
        <w:rPr>
          <w:rFonts w:eastAsia="Times New Roman"/>
          <w:szCs w:val="24"/>
        </w:rPr>
        <w:t>ού 2015/751 του Ευρωπαϊκού Κοινοβουλίου και του Συμβουλίου της 29</w:t>
      </w:r>
      <w:r w:rsidRPr="00A35068">
        <w:rPr>
          <w:rFonts w:eastAsia="Times New Roman"/>
          <w:szCs w:val="24"/>
          <w:vertAlign w:val="superscript"/>
        </w:rPr>
        <w:t>ης</w:t>
      </w:r>
      <w:r>
        <w:rPr>
          <w:rFonts w:eastAsia="Times New Roman"/>
          <w:szCs w:val="24"/>
        </w:rPr>
        <w:t xml:space="preserve"> </w:t>
      </w:r>
      <w:r>
        <w:rPr>
          <w:rFonts w:eastAsia="Times New Roman"/>
          <w:szCs w:val="24"/>
          <w:vertAlign w:val="superscript"/>
        </w:rPr>
        <w:t xml:space="preserve"> </w:t>
      </w:r>
      <w:r>
        <w:rPr>
          <w:rFonts w:eastAsia="Times New Roman"/>
          <w:szCs w:val="24"/>
        </w:rPr>
        <w:t xml:space="preserve">Απριλίου 2015 αφορούν τις διατραπεζικές προμήθειες για πράξεις πληρωμών με κάρτες, δηλαδή εκείνες που επιβάλλονται από τα σχήματα καρτών στα πιστωτικά ιδρύματα και όχι το ύψος της </w:t>
      </w:r>
      <w:r>
        <w:rPr>
          <w:rFonts w:eastAsia="Times New Roman"/>
          <w:szCs w:val="24"/>
        </w:rPr>
        <w:t>προμήθειας μεταξύ των πιστωτικών ιδρυμάτων και των πελατών τους, είτε καταναλωτών είτε επιχειρήσεων.</w:t>
      </w:r>
    </w:p>
    <w:p w14:paraId="65D66954" w14:textId="77777777" w:rsidR="00843767" w:rsidRDefault="00894D13">
      <w:pPr>
        <w:spacing w:after="0" w:line="600" w:lineRule="auto"/>
        <w:ind w:firstLine="720"/>
        <w:jc w:val="both"/>
        <w:rPr>
          <w:rFonts w:eastAsia="Times New Roman"/>
          <w:szCs w:val="24"/>
        </w:rPr>
      </w:pPr>
      <w:r>
        <w:rPr>
          <w:rFonts w:eastAsia="Times New Roman"/>
          <w:szCs w:val="24"/>
        </w:rPr>
        <w:t xml:space="preserve">Με άλλα λόγια, η ρυθμιζόμενη με τον Κανονισμό 2015/751 τραπεζική προμήθεια αφορά εκείνη που καταβάλλεται μεταξύ διαφορετικών </w:t>
      </w:r>
      <w:proofErr w:type="spellStart"/>
      <w:r>
        <w:rPr>
          <w:rFonts w:eastAsia="Times New Roman"/>
          <w:szCs w:val="24"/>
        </w:rPr>
        <w:t>παρόχων</w:t>
      </w:r>
      <w:proofErr w:type="spellEnd"/>
      <w:r>
        <w:rPr>
          <w:rFonts w:eastAsia="Times New Roman"/>
          <w:szCs w:val="24"/>
        </w:rPr>
        <w:t xml:space="preserve"> πληρωμών τραπεζών και </w:t>
      </w:r>
      <w:r>
        <w:rPr>
          <w:rFonts w:eastAsia="Times New Roman"/>
          <w:szCs w:val="24"/>
        </w:rPr>
        <w:t>δεν σχετίζεται με το τιμολόγιο της τράπεζας έναντι εμπόρων και καταναλωτών.</w:t>
      </w:r>
    </w:p>
    <w:p w14:paraId="65D66955" w14:textId="77777777" w:rsidR="00843767" w:rsidRDefault="00894D13">
      <w:pPr>
        <w:spacing w:after="0" w:line="600" w:lineRule="auto"/>
        <w:ind w:firstLine="720"/>
        <w:jc w:val="both"/>
        <w:rPr>
          <w:rFonts w:eastAsia="Times New Roman"/>
          <w:szCs w:val="24"/>
        </w:rPr>
      </w:pPr>
      <w:r>
        <w:rPr>
          <w:rFonts w:eastAsia="Times New Roman"/>
          <w:szCs w:val="24"/>
        </w:rPr>
        <w:t>Η τιμολογιακή πολιτική των τραπεζών διαμορφώνεται με βάση τις αρχές του ελεύθερου ανταγωνισμού, εντός των ορίων που προβλέπει το κοινωνικό κεκτημένο.</w:t>
      </w:r>
    </w:p>
    <w:p w14:paraId="65D66956" w14:textId="77777777" w:rsidR="00843767" w:rsidRDefault="00894D13">
      <w:pPr>
        <w:spacing w:after="0" w:line="600" w:lineRule="auto"/>
        <w:ind w:firstLine="720"/>
        <w:jc w:val="both"/>
        <w:rPr>
          <w:rFonts w:eastAsia="Times New Roman"/>
          <w:szCs w:val="24"/>
        </w:rPr>
      </w:pPr>
      <w:r>
        <w:rPr>
          <w:rFonts w:eastAsia="Times New Roman"/>
          <w:szCs w:val="24"/>
        </w:rPr>
        <w:lastRenderedPageBreak/>
        <w:t>Καταθέτω, επίσης, για τα Πρακτ</w:t>
      </w:r>
      <w:r>
        <w:rPr>
          <w:rFonts w:eastAsia="Times New Roman"/>
          <w:szCs w:val="24"/>
        </w:rPr>
        <w:t xml:space="preserve">ικά έγγραφα της Τραπέζης της Ελλάδος και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της Ένωσης Ελληνικών Τραπεζών. </w:t>
      </w:r>
    </w:p>
    <w:p w14:paraId="65D66957" w14:textId="77777777" w:rsidR="00843767" w:rsidRDefault="00894D13">
      <w:pPr>
        <w:spacing w:after="0" w:line="600" w:lineRule="auto"/>
        <w:ind w:firstLine="720"/>
        <w:jc w:val="both"/>
        <w:rPr>
          <w:rFonts w:eastAsia="Times New Roman"/>
          <w:szCs w:val="24"/>
        </w:rPr>
      </w:pPr>
      <w:r>
        <w:rPr>
          <w:rFonts w:eastAsia="Times New Roman"/>
          <w:szCs w:val="24"/>
        </w:rPr>
        <w:t xml:space="preserve">(Στο σημείο αυτό η Υφυπουργός κ.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w:t>
      </w:r>
      <w:r>
        <w:rPr>
          <w:rFonts w:eastAsia="Times New Roman"/>
          <w:szCs w:val="24"/>
        </w:rPr>
        <w:t>ίας της Διεύθυνσης Στενογραφίας και Πρακτικών της Βουλής)</w:t>
      </w:r>
    </w:p>
    <w:p w14:paraId="65D66958" w14:textId="77777777" w:rsidR="00843767" w:rsidRDefault="00894D13">
      <w:pPr>
        <w:spacing w:after="0" w:line="600" w:lineRule="auto"/>
        <w:ind w:firstLine="720"/>
        <w:jc w:val="both"/>
        <w:rPr>
          <w:rFonts w:eastAsia="Times New Roman"/>
          <w:szCs w:val="24"/>
        </w:rPr>
      </w:pPr>
      <w:r>
        <w:rPr>
          <w:rFonts w:eastAsia="Times New Roman"/>
          <w:szCs w:val="24"/>
        </w:rPr>
        <w:t xml:space="preserve">Θα πω στη δευτερολογία μου τα υπόλοιπα. </w:t>
      </w:r>
    </w:p>
    <w:p w14:paraId="65D66959" w14:textId="77777777" w:rsidR="00843767" w:rsidRDefault="00894D13">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w:t>
      </w:r>
    </w:p>
    <w:p w14:paraId="65D6695A" w14:textId="77777777" w:rsidR="00843767" w:rsidRDefault="00894D13">
      <w:pPr>
        <w:spacing w:after="0" w:line="600" w:lineRule="auto"/>
        <w:ind w:firstLine="720"/>
        <w:jc w:val="both"/>
        <w:rPr>
          <w:rFonts w:eastAsia="Times New Roman" w:cs="Times New Roman"/>
          <w:szCs w:val="24"/>
        </w:rPr>
      </w:pPr>
      <w:r>
        <w:rPr>
          <w:rFonts w:eastAsia="Times New Roman"/>
          <w:b/>
          <w:szCs w:val="24"/>
        </w:rPr>
        <w:t xml:space="preserve">ΒΑΣΙΛΕΙΟΣ ΚΕΓΚΕΡΟΓΛΟΥ: </w:t>
      </w:r>
      <w:r>
        <w:rPr>
          <w:rFonts w:eastAsia="Times New Roman"/>
          <w:szCs w:val="24"/>
        </w:rPr>
        <w:t>Κυρία Υπουργέ, το θέμα που σας θέτω αφορά τη θωράκιση των συναλλα</w:t>
      </w:r>
      <w:r>
        <w:rPr>
          <w:rFonts w:eastAsia="Times New Roman"/>
          <w:szCs w:val="24"/>
        </w:rPr>
        <w:t xml:space="preserve">γών και όχι την εισαγωγή των ηλεκτρονικών συναλλαγών στο ελληνικό δίκαιο και στις διαδικασίες του εμπορίου. </w:t>
      </w:r>
    </w:p>
    <w:p w14:paraId="65D6695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Αυτό έχει ξεκινήσει. Υπάρχουν πάρα πολλά που μπορούν να γίνουν για να προωθηθεί περαιτέρω, να δοθούν και κίνητρα. Κυρίως, όμως, πρέπει να εμπεδωθεί</w:t>
      </w:r>
      <w:r>
        <w:rPr>
          <w:rFonts w:eastAsia="Times New Roman" w:cs="Times New Roman"/>
          <w:szCs w:val="24"/>
        </w:rPr>
        <w:t xml:space="preserve"> η ασφάλεια, να γνωρίζει ο άλλος ότι είναι ασφαλής η συναλλαγή. </w:t>
      </w:r>
    </w:p>
    <w:p w14:paraId="65D6695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Επομένως, σε αυτά που σας έθεσα, που αποτελούν διαπιστωμένα προβλήματα για τις ηλεκτρονικές συναλλαγές –και από την ΕΣΕΕ και από άλλους φορείς και από τη Διεύθυνση Δίωξης του Ηλεκτρονικού Εγκ</w:t>
      </w:r>
      <w:r>
        <w:rPr>
          <w:rFonts w:eastAsia="Times New Roman" w:cs="Times New Roman"/>
          <w:szCs w:val="24"/>
        </w:rPr>
        <w:t>λήματος-, θα πρέπει να τύχουν αντιμετώπισης.</w:t>
      </w:r>
    </w:p>
    <w:p w14:paraId="65D6695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δυνατόν να μιλάμε σήμερα για πληρωμή μέσω </w:t>
      </w:r>
      <w:r>
        <w:rPr>
          <w:rFonts w:eastAsia="Times New Roman" w:cs="Times New Roman"/>
          <w:szCs w:val="24"/>
          <w:lang w:val="en-US"/>
        </w:rPr>
        <w:t>POS</w:t>
      </w:r>
      <w:r>
        <w:rPr>
          <w:rFonts w:eastAsia="Times New Roman" w:cs="Times New Roman"/>
          <w:szCs w:val="24"/>
        </w:rPr>
        <w:t xml:space="preserve"> και τα χρήματα να πηγαίνουν σε τράπεζα στη Βουλγαρία, που έχουμε </w:t>
      </w:r>
      <w:proofErr w:type="spellStart"/>
      <w:r>
        <w:rPr>
          <w:rFonts w:eastAsia="Times New Roman" w:cs="Times New Roman"/>
          <w:szCs w:val="24"/>
        </w:rPr>
        <w:t>φοροαποφυγή</w:t>
      </w:r>
      <w:proofErr w:type="spellEnd"/>
      <w:r>
        <w:rPr>
          <w:rFonts w:eastAsia="Times New Roman" w:cs="Times New Roman"/>
          <w:szCs w:val="24"/>
        </w:rPr>
        <w:t>, φοροδιαφυγή και αποφυγή των περιορισμών διακίνησης κεφαλαίου. Δεν είναι δυνατ</w:t>
      </w:r>
      <w:r>
        <w:rPr>
          <w:rFonts w:eastAsia="Times New Roman" w:cs="Times New Roman"/>
          <w:szCs w:val="24"/>
        </w:rPr>
        <w:t>όν να υπάρχουν ηλεκτρονικές συναλλαγές και πραγματικά να μην ολοκληρώνεται, ιδιαίτερα σε αυτές που αφορούν ηλεκτρονικό εμπόριο.</w:t>
      </w:r>
    </w:p>
    <w:p w14:paraId="65D6695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Άρα, λοιπόν, υπάρχει ανάγκη να ληφθούν συγκεκριμένα μέτρα. Θα σας πω μια σκέψη για παράδειγμα με τα </w:t>
      </w:r>
      <w:r>
        <w:rPr>
          <w:rFonts w:eastAsia="Times New Roman" w:cs="Times New Roman"/>
          <w:szCs w:val="24"/>
          <w:lang w:val="en-US"/>
        </w:rPr>
        <w:t>POS</w:t>
      </w:r>
      <w:r>
        <w:rPr>
          <w:rFonts w:eastAsia="Times New Roman" w:cs="Times New Roman"/>
          <w:szCs w:val="24"/>
        </w:rPr>
        <w:t>. Είναι δυνατόν να κυκλοφ</w:t>
      </w:r>
      <w:r>
        <w:rPr>
          <w:rFonts w:eastAsia="Times New Roman" w:cs="Times New Roman"/>
          <w:szCs w:val="24"/>
        </w:rPr>
        <w:t xml:space="preserve">ορούν στην αγορά </w:t>
      </w:r>
      <w:r>
        <w:rPr>
          <w:rFonts w:eastAsia="Times New Roman" w:cs="Times New Roman"/>
          <w:szCs w:val="24"/>
          <w:lang w:val="en-US"/>
        </w:rPr>
        <w:t>POS</w:t>
      </w:r>
      <w:r>
        <w:rPr>
          <w:rFonts w:eastAsia="Times New Roman" w:cs="Times New Roman"/>
          <w:szCs w:val="24"/>
        </w:rPr>
        <w:t xml:space="preserve">, τα οποία δεν είναι πιστοποιημένα, να μην υπάρχει ένας φορέας πιστοποίησης των </w:t>
      </w:r>
      <w:r>
        <w:rPr>
          <w:rFonts w:eastAsia="Times New Roman" w:cs="Times New Roman"/>
          <w:szCs w:val="24"/>
          <w:lang w:val="en-US"/>
        </w:rPr>
        <w:t>POS</w:t>
      </w:r>
      <w:r>
        <w:rPr>
          <w:rFonts w:eastAsia="Times New Roman" w:cs="Times New Roman"/>
          <w:szCs w:val="24"/>
        </w:rPr>
        <w:t xml:space="preserve"> και να πούμε ότι αυτό είναι ελεύθερη αγορά; Αν είναι δυνατόν! Δεν θα τρέχει το </w:t>
      </w:r>
      <w:r>
        <w:rPr>
          <w:rFonts w:eastAsia="Times New Roman" w:cs="Times New Roman"/>
          <w:szCs w:val="24"/>
        </w:rPr>
        <w:t>δ</w:t>
      </w:r>
      <w:r>
        <w:rPr>
          <w:rFonts w:eastAsia="Times New Roman" w:cs="Times New Roman"/>
          <w:szCs w:val="24"/>
        </w:rPr>
        <w:t>ημόσιο από πίσω να ελέγχει. Θα πρέπει εκ των προτέρων να υπάρχει η πιστο</w:t>
      </w:r>
      <w:r>
        <w:rPr>
          <w:rFonts w:eastAsia="Times New Roman" w:cs="Times New Roman"/>
          <w:szCs w:val="24"/>
        </w:rPr>
        <w:t xml:space="preserve">ποίηση αυτού. Λέω μία από τις πολλές δυνατότητες, οι οποίες υπάρχουν για να ελεγχθούν τα πράγματα και να εμπεδωθεί η ασφάλεια στις ηλεκτρονικές συναλλαγές. </w:t>
      </w:r>
    </w:p>
    <w:p w14:paraId="65D6695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Για τις χρεώσεις: Κοιτάξτε δεν μπορεί σε μια χώρα όπου έχουν επιβληθεί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δηλαδή ελε</w:t>
      </w:r>
      <w:r>
        <w:rPr>
          <w:rFonts w:eastAsia="Times New Roman" w:cs="Times New Roman"/>
          <w:szCs w:val="24"/>
        </w:rPr>
        <w:t xml:space="preserve">γχόμενο σύστημα, όπου έχουν γίνει οι τράπεζες τέσσερις και δεν υπάρχει ανταγωνισμός πλέον στο τραπεζικό σύστημα, να επικαλείστε –και ειδικά εσείς, η λεγόμενη Αριστερά- τον ελεύθερο ανταγωνισμό. Αν είναι δυνατόν! </w:t>
      </w:r>
    </w:p>
    <w:p w14:paraId="65D6696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Για ποιον ελεύθερο ανταγωνισμό μιλάτε, όταν</w:t>
      </w:r>
      <w:r>
        <w:rPr>
          <w:rFonts w:eastAsia="Times New Roman" w:cs="Times New Roman"/>
          <w:szCs w:val="24"/>
        </w:rPr>
        <w:t xml:space="preserve"> είναι τέσσερις οι τράπεζες με εναρμονισμένες πρακτικές μέσω της Ένωσης Ελληνικών Τραπεζών –</w:t>
      </w:r>
      <w:r>
        <w:rPr>
          <w:rFonts w:eastAsia="Times New Roman" w:cs="Times New Roman"/>
          <w:szCs w:val="24"/>
        </w:rPr>
        <w:lastRenderedPageBreak/>
        <w:t xml:space="preserve">μιλάμε για απολύτως εναρμονισμένες πρακτικές, δεν τις ελέγχετε- και δεν μπορείτε να παρέμβετε, δεν υπάρχει επιτροπή ανταγωνισμού να τις ελέγξει; Έχετε επιβάλει </w:t>
      </w:r>
      <w:r>
        <w:rPr>
          <w:rFonts w:eastAsia="Times New Roman" w:cs="Times New Roman"/>
          <w:szCs w:val="24"/>
          <w:lang w:val="en-US"/>
        </w:rPr>
        <w:t>capi</w:t>
      </w:r>
      <w:r>
        <w:rPr>
          <w:rFonts w:eastAsia="Times New Roman" w:cs="Times New Roman"/>
          <w:szCs w:val="24"/>
          <w:lang w:val="en-US"/>
        </w:rPr>
        <w:t>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μιλάτε για ελεύθερο ανταγωνισμό; Ποια ελευθερία έχει ο καταναλωτής; Τον δίνετε βορά στις τράπεζες και τις υπερβολικές χρεώσεις. </w:t>
      </w:r>
    </w:p>
    <w:p w14:paraId="65D6696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Κοιτάξτε, θα πρέπει να φέρετε και να νομοθετήσετε πλαφόν στις χρεώσεις στους καταναλωτές στις ηλεκτρονικές συν</w:t>
      </w:r>
      <w:r>
        <w:rPr>
          <w:rFonts w:eastAsia="Times New Roman" w:cs="Times New Roman"/>
          <w:szCs w:val="24"/>
        </w:rPr>
        <w:t>αλλαγές. Αλλά σχετικά και με τις διατραπεζικές, στις οποίες αναφερθήκατε, αυτό που λέτε είναι αναληθές. Στη διατραπεζική συναλλαγή, δηλαδή αν εσείς προσωπικά θέλετε να μεταφέρετε χρήματα από τον λογαριασμό σας από την Εθνική Τράπεζα σε έναν άλλο λογαριασμό</w:t>
      </w:r>
      <w:r>
        <w:rPr>
          <w:rFonts w:eastAsia="Times New Roman" w:cs="Times New Roman"/>
          <w:szCs w:val="24"/>
        </w:rPr>
        <w:t xml:space="preserve"> –το έχω πει πάρα πολλές φορές-, για παράδειγμα της </w:t>
      </w:r>
      <w:proofErr w:type="spellStart"/>
      <w:r>
        <w:rPr>
          <w:rFonts w:eastAsia="Times New Roman" w:cs="Times New Roman"/>
          <w:szCs w:val="24"/>
          <w:lang w:val="en-US"/>
        </w:rPr>
        <w:t>Eurobank</w:t>
      </w:r>
      <w:proofErr w:type="spellEnd"/>
      <w:r>
        <w:rPr>
          <w:rFonts w:eastAsia="Times New Roman" w:cs="Times New Roman"/>
          <w:szCs w:val="24"/>
        </w:rPr>
        <w:t xml:space="preserve">, ενός άλλου προσώπου, του παιδιού ή κάποιου συγγενή, η χρέωση θα είναι και από την Εθνική ένα ευρώ και από την </w:t>
      </w:r>
      <w:proofErr w:type="spellStart"/>
      <w:r>
        <w:rPr>
          <w:rFonts w:eastAsia="Times New Roman" w:cs="Times New Roman"/>
          <w:szCs w:val="24"/>
          <w:lang w:val="en-US"/>
        </w:rPr>
        <w:t>Eurobank</w:t>
      </w:r>
      <w:proofErr w:type="spellEnd"/>
      <w:r>
        <w:rPr>
          <w:rFonts w:eastAsia="Times New Roman" w:cs="Times New Roman"/>
          <w:szCs w:val="24"/>
        </w:rPr>
        <w:t xml:space="preserve"> 3, 4, 5, 6 ευρώ.</w:t>
      </w:r>
    </w:p>
    <w:p w14:paraId="65D6696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Αυτό συμβαίνει με όλες τις τράπεζες, δεν είναι μόνο οι </w:t>
      </w:r>
      <w:r>
        <w:rPr>
          <w:rFonts w:eastAsia="Times New Roman" w:cs="Times New Roman"/>
          <w:szCs w:val="24"/>
        </w:rPr>
        <w:t>συγκεκριμένες που είπα. Και η Π</w:t>
      </w:r>
      <w:r>
        <w:rPr>
          <w:rFonts w:eastAsia="Times New Roman" w:cs="Times New Roman"/>
          <w:szCs w:val="24"/>
        </w:rPr>
        <w:t>ειραιώς</w:t>
      </w:r>
      <w:r>
        <w:rPr>
          <w:rFonts w:eastAsia="Times New Roman" w:cs="Times New Roman"/>
          <w:szCs w:val="24"/>
        </w:rPr>
        <w:t xml:space="preserve"> και η </w:t>
      </w:r>
      <w:r>
        <w:rPr>
          <w:rFonts w:eastAsia="Times New Roman" w:cs="Times New Roman"/>
          <w:szCs w:val="24"/>
        </w:rPr>
        <w:t>Α</w:t>
      </w:r>
      <w:proofErr w:type="spellStart"/>
      <w:r>
        <w:rPr>
          <w:rFonts w:eastAsia="Times New Roman" w:cs="Times New Roman"/>
          <w:szCs w:val="24"/>
          <w:lang w:val="en-US"/>
        </w:rPr>
        <w:t>lpha</w:t>
      </w:r>
      <w:proofErr w:type="spellEnd"/>
      <w:r>
        <w:rPr>
          <w:rFonts w:eastAsia="Times New Roman" w:cs="Times New Roman"/>
          <w:szCs w:val="24"/>
        </w:rPr>
        <w:t xml:space="preserve"> </w:t>
      </w:r>
      <w:r>
        <w:rPr>
          <w:rFonts w:eastAsia="Times New Roman" w:cs="Times New Roman"/>
          <w:szCs w:val="24"/>
        </w:rPr>
        <w:t>Β</w:t>
      </w:r>
      <w:proofErr w:type="spellStart"/>
      <w:r>
        <w:rPr>
          <w:rFonts w:eastAsia="Times New Roman" w:cs="Times New Roman"/>
          <w:szCs w:val="24"/>
          <w:lang w:val="en-US"/>
        </w:rPr>
        <w:t>ank</w:t>
      </w:r>
      <w:proofErr w:type="spellEnd"/>
      <w:r>
        <w:rPr>
          <w:rFonts w:eastAsia="Times New Roman" w:cs="Times New Roman"/>
          <w:szCs w:val="24"/>
        </w:rPr>
        <w:t xml:space="preserve"> </w:t>
      </w:r>
      <w:r>
        <w:rPr>
          <w:rFonts w:eastAsia="Times New Roman" w:cs="Times New Roman"/>
          <w:szCs w:val="24"/>
        </w:rPr>
        <w:t xml:space="preserve">το ίδιο κάνει. Αυτό είναι χαράτσι, το οποίο επιβάλλεται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Όταν, λοιπόν, παίρνετε αναγκαστικά μέτρα θα έχετε και αναγκαστική προστασία των καταναλωτών. Δεν μπορείτε να επικαλείστε την ελεύθερη αγορά. </w:t>
      </w:r>
    </w:p>
    <w:p w14:paraId="65D6696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και για τα δύο θέματα θα παρακαλούσα να υπάρξουν απαντήσεις ή, εφόσον δεν είστε έτοιμοι, τουλάχιστο</w:t>
      </w:r>
      <w:r>
        <w:rPr>
          <w:rFonts w:eastAsia="Times New Roman" w:cs="Times New Roman"/>
          <w:szCs w:val="24"/>
        </w:rPr>
        <w:t>ν να δεσμευτείτε ότι θα μελετήσετε μέτρα για τη θωράκιση των ηλεκτρονικών συναλλαγών και βεβαίως, μέτρα για την προστασία των καταναλωτών και των συναλλασσόμενων μέσω ηλεκτρονικών συναλλαγών, ότι δεν θα καταληστεύονται από τις τράπεζες. Μιλάμε για εκατομμύ</w:t>
      </w:r>
      <w:r>
        <w:rPr>
          <w:rFonts w:eastAsia="Times New Roman" w:cs="Times New Roman"/>
          <w:szCs w:val="24"/>
        </w:rPr>
        <w:t xml:space="preserve">ρια συναλλαγές και αυτή η μικρή υπερχρέωση είναι τεράστιο ποσό. </w:t>
      </w:r>
    </w:p>
    <w:p w14:paraId="65D66964"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65D6696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Τον λόγο έχει η Υφυπουργός Οικονομικών</w:t>
      </w:r>
      <w:r>
        <w:rPr>
          <w:rFonts w:eastAsia="Times New Roman" w:cs="Times New Roman"/>
          <w:szCs w:val="24"/>
        </w:rPr>
        <w:t xml:space="preserve"> κ.</w:t>
      </w:r>
      <w:r>
        <w:rPr>
          <w:rFonts w:eastAsia="Times New Roman" w:cs="Times New Roman"/>
          <w:szCs w:val="24"/>
        </w:rPr>
        <w:t xml:space="preserve">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65D66966"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 αρχάς θέλω να ξεκινήσω</w:t>
      </w:r>
      <w:r>
        <w:rPr>
          <w:rFonts w:eastAsia="Times New Roman" w:cs="Times New Roman"/>
          <w:szCs w:val="24"/>
        </w:rPr>
        <w:t xml:space="preserve"> από το τελευταίο που είπατε. Ακριβώς κι εσείς ο ίδιος παραδεχθήκατε ότι ο Ευρωπαϊκός Κανονισμός 2015/751 αφορά σχέσεις μεταξύ τραπεζών.</w:t>
      </w:r>
    </w:p>
    <w:p w14:paraId="65D6696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Επανέρχομαι στο κομμάτι του ερωτήματος όσον αφορά </w:t>
      </w:r>
      <w:r>
        <w:rPr>
          <w:rFonts w:eastAsia="Times New Roman" w:cs="Times New Roman"/>
          <w:szCs w:val="24"/>
        </w:rPr>
        <w:t>σ</w:t>
      </w:r>
      <w:r>
        <w:rPr>
          <w:rFonts w:eastAsia="Times New Roman" w:cs="Times New Roman"/>
          <w:szCs w:val="24"/>
        </w:rPr>
        <w:t>τη θωράκιση των ηλεκτρονικών συναλλαγών. Όπως ανέφερα και πριν, οι ο</w:t>
      </w:r>
      <w:r>
        <w:rPr>
          <w:rFonts w:eastAsia="Times New Roman" w:cs="Times New Roman"/>
          <w:szCs w:val="24"/>
        </w:rPr>
        <w:t xml:space="preserve">δηγίες προς τις αρμόδιες υπηρεσίες, προς τα συνεργεία διενέργειας επιτόπιων ελέγχων, περιγράφουν ακόμα μια διαδικασία προς την αρμόδια διεύθυνση </w:t>
      </w:r>
      <w:r>
        <w:rPr>
          <w:rFonts w:eastAsia="Times New Roman" w:cs="Times New Roman"/>
          <w:szCs w:val="24"/>
        </w:rPr>
        <w:t xml:space="preserve">τη ΔΗΛΕΔ </w:t>
      </w:r>
      <w:r>
        <w:rPr>
          <w:rFonts w:eastAsia="Times New Roman" w:cs="Times New Roman"/>
          <w:szCs w:val="24"/>
        </w:rPr>
        <w:t xml:space="preserve">για τη δημιουργία σχετικών αναφορών, προκειμένου, με συνεκτίμηση των λοιπών </w:t>
      </w:r>
      <w:r>
        <w:rPr>
          <w:rFonts w:eastAsia="Times New Roman" w:cs="Times New Roman"/>
          <w:szCs w:val="24"/>
        </w:rPr>
        <w:lastRenderedPageBreak/>
        <w:t xml:space="preserve">διαθέσιμων στοιχείων του </w:t>
      </w:r>
      <w:r>
        <w:rPr>
          <w:rFonts w:eastAsia="Times New Roman" w:cs="Times New Roman"/>
          <w:szCs w:val="24"/>
          <w:lang w:val="en-US"/>
        </w:rPr>
        <w:t>T</w:t>
      </w:r>
      <w:r>
        <w:rPr>
          <w:rFonts w:eastAsia="Times New Roman" w:cs="Times New Roman"/>
          <w:szCs w:val="24"/>
          <w:lang w:val="en-US"/>
        </w:rPr>
        <w:t>AXIS</w:t>
      </w:r>
      <w:r>
        <w:rPr>
          <w:rFonts w:eastAsia="Times New Roman" w:cs="Times New Roman"/>
          <w:szCs w:val="24"/>
        </w:rPr>
        <w:t xml:space="preserve">, να επιλεγούν οι υποθέσεις μεταξύ των φορολογούμενων, αυτών που διέθεταν αλλοδαπά </w:t>
      </w:r>
      <w:r>
        <w:rPr>
          <w:rFonts w:eastAsia="Times New Roman" w:cs="Times New Roman"/>
          <w:szCs w:val="24"/>
          <w:lang w:val="en-US"/>
        </w:rPr>
        <w:t>POS</w:t>
      </w:r>
      <w:r>
        <w:rPr>
          <w:rFonts w:eastAsia="Times New Roman" w:cs="Times New Roman"/>
          <w:szCs w:val="24"/>
        </w:rPr>
        <w:t xml:space="preserve"> για τη διεξαγωγή πλήρους φορολογικού ελέγχου. </w:t>
      </w:r>
    </w:p>
    <w:p w14:paraId="65D6696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Ήδη, σε συνεργασία με την Οικονομική Αστυνομία ελέγχεται το πελατολόγιο εταιρείας</w:t>
      </w:r>
      <w:r>
        <w:rPr>
          <w:rFonts w:eastAsia="Times New Roman" w:cs="Times New Roman"/>
          <w:szCs w:val="24"/>
        </w:rPr>
        <w:t>,</w:t>
      </w:r>
      <w:r>
        <w:rPr>
          <w:rFonts w:eastAsia="Times New Roman" w:cs="Times New Roman"/>
          <w:szCs w:val="24"/>
        </w:rPr>
        <w:t xml:space="preserve"> η οποία εντοπίστηκε ότι προμήθευε ε</w:t>
      </w:r>
      <w:r>
        <w:rPr>
          <w:rFonts w:eastAsia="Times New Roman" w:cs="Times New Roman"/>
          <w:szCs w:val="24"/>
        </w:rPr>
        <w:t xml:space="preserve">λληνικές επιχειρήσεις με συσκευές </w:t>
      </w:r>
      <w:r>
        <w:rPr>
          <w:rFonts w:eastAsia="Times New Roman" w:cs="Times New Roman"/>
          <w:szCs w:val="24"/>
          <w:lang w:val="en-US"/>
        </w:rPr>
        <w:t>POS</w:t>
      </w:r>
      <w:r>
        <w:rPr>
          <w:rFonts w:eastAsia="Times New Roman" w:cs="Times New Roman"/>
          <w:szCs w:val="24"/>
        </w:rPr>
        <w:t xml:space="preserve"> που εκκαθάριζαν συναλλαγές πληρωμών σε αλλοδαπή τράπεζα, ενώ οι σχετικές συμβάσεις είχαν καταρτιστεί μετά την έναρξη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w:t>
      </w:r>
      <w:r>
        <w:rPr>
          <w:rFonts w:eastAsia="Times New Roman" w:cs="Times New Roman"/>
          <w:szCs w:val="24"/>
        </w:rPr>
        <w:t xml:space="preserve">γεγονός που </w:t>
      </w:r>
      <w:r>
        <w:rPr>
          <w:rFonts w:eastAsia="Times New Roman" w:cs="Times New Roman"/>
          <w:szCs w:val="24"/>
        </w:rPr>
        <w:t>δεν επιτρέπεται βάσει της ΠΝΠ «Επείγουσες ρυθμίσεις για τη θέσπι</w:t>
      </w:r>
      <w:r>
        <w:rPr>
          <w:rFonts w:eastAsia="Times New Roman" w:cs="Times New Roman"/>
          <w:szCs w:val="24"/>
        </w:rPr>
        <w:t xml:space="preserve">ση περιορισμών στην ανάληψη μετρητών και τη μεταφορά κεφαλαίων». Τα ΑΦΜ των επιχειρήσεων αυτών διασταυρώθηκαν με τα στοιχεία </w:t>
      </w:r>
      <w:r>
        <w:rPr>
          <w:rFonts w:eastAsia="Times New Roman" w:cs="Times New Roman"/>
          <w:szCs w:val="24"/>
          <w:lang w:val="en-US"/>
        </w:rPr>
        <w:t>TAXIS</w:t>
      </w:r>
      <w:r>
        <w:rPr>
          <w:rFonts w:eastAsia="Times New Roman" w:cs="Times New Roman"/>
          <w:szCs w:val="24"/>
        </w:rPr>
        <w:t xml:space="preserve">, προκειμένου να επιλεγούν υποθέσεις για περαιτέρω έλεγχο. </w:t>
      </w:r>
    </w:p>
    <w:p w14:paraId="65D6696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Επίσης, κατά τη θερινή περίοδο, όπως έχουμε την ενημέρωση από τις </w:t>
      </w:r>
      <w:r>
        <w:rPr>
          <w:rFonts w:eastAsia="Times New Roman" w:cs="Times New Roman"/>
          <w:szCs w:val="24"/>
        </w:rPr>
        <w:t xml:space="preserve">αρμόδιες υπηρεσίες, σε κοινή δράση με την Οικονομική Αστυνομία διενεργήθηκαν από την </w:t>
      </w:r>
      <w:r>
        <w:rPr>
          <w:rFonts w:eastAsia="Times New Roman" w:cs="Times New Roman"/>
          <w:szCs w:val="24"/>
        </w:rPr>
        <w:t xml:space="preserve">ΥΕΔΔΕ </w:t>
      </w:r>
      <w:r>
        <w:rPr>
          <w:rFonts w:eastAsia="Times New Roman" w:cs="Times New Roman"/>
          <w:szCs w:val="24"/>
        </w:rPr>
        <w:t xml:space="preserve">εκτεταμένοι έλεγχοι για τον εντοπισμό </w:t>
      </w:r>
      <w:r>
        <w:rPr>
          <w:rFonts w:eastAsia="Times New Roman" w:cs="Times New Roman"/>
          <w:szCs w:val="24"/>
          <w:lang w:val="en-US"/>
        </w:rPr>
        <w:t>POS</w:t>
      </w:r>
      <w:r>
        <w:rPr>
          <w:rFonts w:eastAsia="Times New Roman" w:cs="Times New Roman"/>
          <w:szCs w:val="24"/>
        </w:rPr>
        <w:t xml:space="preserve"> που εκκαθάριζαν συναλλαγές στο εξωτερικό και κατά τη διάρκεια των ελέγχων αυτών η Οικονομική Αστυνομία εντόπισε τέτοιου είδ</w:t>
      </w:r>
      <w:r>
        <w:rPr>
          <w:rFonts w:eastAsia="Times New Roman" w:cs="Times New Roman"/>
          <w:szCs w:val="24"/>
        </w:rPr>
        <w:t xml:space="preserve">ους </w:t>
      </w:r>
      <w:r>
        <w:rPr>
          <w:rFonts w:eastAsia="Times New Roman" w:cs="Times New Roman"/>
          <w:szCs w:val="24"/>
          <w:lang w:val="en-US"/>
        </w:rPr>
        <w:t>POS</w:t>
      </w:r>
      <w:r>
        <w:rPr>
          <w:rFonts w:eastAsia="Times New Roman" w:cs="Times New Roman"/>
          <w:szCs w:val="24"/>
        </w:rPr>
        <w:t xml:space="preserve"> και προέβη σε κατασχέσεις αυτών, η δε υπηρεσία </w:t>
      </w:r>
      <w:r>
        <w:rPr>
          <w:rFonts w:eastAsia="Times New Roman" w:cs="Times New Roman"/>
          <w:szCs w:val="24"/>
        </w:rPr>
        <w:t xml:space="preserve">ΥΕΔΔΕ </w:t>
      </w:r>
      <w:r>
        <w:rPr>
          <w:rFonts w:eastAsia="Times New Roman" w:cs="Times New Roman"/>
          <w:szCs w:val="24"/>
        </w:rPr>
        <w:t>καταλόγισε τις φορολογικές παραβάσεις που διαπιστώθηκαν κατά τη διενέργεια των ελέγχων και επεξεργάζεται πληροφοριακά δελτία που απέστειλε η Οικονομική Αστυνομία και για τα οποία οι έλεγχοι που δ</w:t>
      </w:r>
      <w:r>
        <w:rPr>
          <w:rFonts w:eastAsia="Times New Roman" w:cs="Times New Roman"/>
          <w:szCs w:val="24"/>
        </w:rPr>
        <w:t xml:space="preserve">ιενεργούνται δεν έχουν ολοκληρωθεί. </w:t>
      </w:r>
    </w:p>
    <w:p w14:paraId="65D6696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Επιπρόσθετα, η συγκεκριμένη υπηρεσία διενεργεί έρευνες στο πελατολόγιο επιχειρήσεων</w:t>
      </w:r>
      <w:r>
        <w:rPr>
          <w:rFonts w:eastAsia="Times New Roman" w:cs="Times New Roman"/>
          <w:szCs w:val="24"/>
        </w:rPr>
        <w:t>,</w:t>
      </w:r>
      <w:r>
        <w:rPr>
          <w:rFonts w:eastAsia="Times New Roman" w:cs="Times New Roman"/>
          <w:szCs w:val="24"/>
        </w:rPr>
        <w:t xml:space="preserve"> οι οποίες έχουν προμηθευτεί μηχανάκια </w:t>
      </w:r>
      <w:r>
        <w:rPr>
          <w:rFonts w:eastAsia="Times New Roman" w:cs="Times New Roman"/>
          <w:szCs w:val="24"/>
          <w:lang w:val="en-US"/>
        </w:rPr>
        <w:t>POS</w:t>
      </w:r>
      <w:r>
        <w:rPr>
          <w:rFonts w:eastAsia="Times New Roman" w:cs="Times New Roman"/>
          <w:szCs w:val="24"/>
        </w:rPr>
        <w:t xml:space="preserve"> που εκκαθάριζαν συναλλαγές εκτός της χώρας, οι οποίες βρίσκονται εν εξελίξει. </w:t>
      </w:r>
    </w:p>
    <w:p w14:paraId="65D6696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w:t>
      </w:r>
      <w:r>
        <w:rPr>
          <w:rFonts w:eastAsia="Times New Roman" w:cs="Times New Roman"/>
          <w:szCs w:val="24"/>
        </w:rPr>
        <w:t>ο κομμάτι των προμηθειών, σε κάθε περίπτωση είναι γνωστό ότι οι συλλογικοί φορείς της αγοράς έχουν συνάψει συμφωνίες με τα πιστωτικά ιδρύματα, οι οποίες προβλέπουν συνολική προμήθεια αισθητά χαμηλότερη του 1%. Είχε ξεκινήσει με 2%-2,5% και αυτή τη στιγμή ε</w:t>
      </w:r>
      <w:r>
        <w:rPr>
          <w:rFonts w:eastAsia="Times New Roman" w:cs="Times New Roman"/>
          <w:szCs w:val="24"/>
        </w:rPr>
        <w:t xml:space="preserve">ίναι πολύ χαμηλότερη από το 1%. </w:t>
      </w:r>
    </w:p>
    <w:p w14:paraId="65D6696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Σύμφωνα με τις δεσμεύσεις που έχουμε κάνει, θα προχωρήσουμε σε συμφωνία με τις τράπεζες. Ήδη βρισκόμαστε σε αυτή τη διαδικασία, προκειμένου να </w:t>
      </w:r>
      <w:r>
        <w:rPr>
          <w:rFonts w:eastAsia="Times New Roman" w:cs="Times New Roman"/>
          <w:szCs w:val="24"/>
        </w:rPr>
        <w:t xml:space="preserve">μειωθούν </w:t>
      </w:r>
      <w:r>
        <w:rPr>
          <w:rFonts w:eastAsia="Times New Roman" w:cs="Times New Roman"/>
          <w:szCs w:val="24"/>
        </w:rPr>
        <w:t xml:space="preserve">οι προμήθειες όσο γίνεται περισσότερο. </w:t>
      </w:r>
    </w:p>
    <w:p w14:paraId="65D6696D"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Ευχαριστούμε. </w:t>
      </w:r>
    </w:p>
    <w:p w14:paraId="65D6696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 Πρωθυπουργός και Πρόεδρος της Κοινοβουλευτικής Ομάδας του Συνασπισμού Ριζοσπαστικής Αριστεράς κ. Αλέξης Τσίπρας και </w:t>
      </w:r>
      <w:proofErr w:type="spellStart"/>
      <w:r>
        <w:rPr>
          <w:rFonts w:eastAsia="Times New Roman" w:cs="Times New Roman"/>
          <w:szCs w:val="24"/>
        </w:rPr>
        <w:t>εκατόν</w:t>
      </w:r>
      <w:proofErr w:type="spellEnd"/>
      <w:r>
        <w:rPr>
          <w:rFonts w:eastAsia="Times New Roman" w:cs="Times New Roman"/>
          <w:szCs w:val="24"/>
        </w:rPr>
        <w:t xml:space="preserve"> σαράντα τρεις Βουλευτές του κόμματ</w:t>
      </w:r>
      <w:r>
        <w:rPr>
          <w:rFonts w:eastAsia="Times New Roman" w:cs="Times New Roman"/>
          <w:szCs w:val="24"/>
        </w:rPr>
        <w:t>ός του και ο Πρόεδρος της Κοινοβουλευτικής Ομάδας των Ανεξαρτήτων Ελλήνων κ. Πάνο</w:t>
      </w:r>
      <w:r>
        <w:rPr>
          <w:rFonts w:eastAsia="Times New Roman" w:cs="Times New Roman"/>
          <w:szCs w:val="24"/>
        </w:rPr>
        <w:t>ς</w:t>
      </w:r>
      <w:r>
        <w:rPr>
          <w:rFonts w:eastAsia="Times New Roman" w:cs="Times New Roman"/>
          <w:szCs w:val="24"/>
        </w:rPr>
        <w:t xml:space="preserve"> Καμμένος και οκτώ Βουλευτές του κόμματός του υπέβαλαν πρόταση, σύμφωνα με το άρθρο 148 του Κανονισμού της Βουλής, για τη συζήτηση του πορίσματος της Εξεταστικής Επιτρο</w:t>
      </w:r>
      <w:r>
        <w:rPr>
          <w:rFonts w:eastAsia="Times New Roman" w:cs="Times New Roman"/>
          <w:szCs w:val="24"/>
        </w:rPr>
        <w:lastRenderedPageBreak/>
        <w:t>πής, σ</w:t>
      </w:r>
      <w:r>
        <w:rPr>
          <w:rFonts w:eastAsia="Times New Roman" w:cs="Times New Roman"/>
          <w:szCs w:val="24"/>
        </w:rPr>
        <w:t xml:space="preserve">χετικά με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κατατέθηκε στην Ολομέλεια της Βουλής στις 25 Ιανουαρίου 2017. </w:t>
      </w:r>
    </w:p>
    <w:p w14:paraId="65D6696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η Διαρκής Επιτροπή Εθνικής Άμυνας και Εξωτερικών Υποθέσεων καταθέτει την έκθεσή της στο σχέδιο νόμου του Υπουργείου Εξωτερικών «Κύρωση του Πρωτοκόλλου για την Προσχώρηση του Μαυροβουνίου στη Συνθήκη του Βορείου Ατλαντικού». </w:t>
      </w:r>
    </w:p>
    <w:p w14:paraId="65D6697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Περνάμε τώρα στην</w:t>
      </w:r>
      <w:r>
        <w:rPr>
          <w:rFonts w:eastAsia="Times New Roman" w:cs="Times New Roman"/>
          <w:szCs w:val="24"/>
        </w:rPr>
        <w:t xml:space="preserve"> πρώτη με αριθ</w:t>
      </w:r>
      <w:r>
        <w:rPr>
          <w:rFonts w:eastAsia="Times New Roman" w:cs="Times New Roman"/>
          <w:szCs w:val="24"/>
        </w:rPr>
        <w:t>μό 370/23-1-2017 επίκαιρη</w:t>
      </w:r>
      <w:r>
        <w:rPr>
          <w:rFonts w:eastAsia="Times New Roman" w:cs="Times New Roman"/>
          <w:szCs w:val="24"/>
        </w:rPr>
        <w:t xml:space="preserve"> ερώτηση </w:t>
      </w:r>
      <w:r>
        <w:rPr>
          <w:rFonts w:eastAsia="Times New Roman" w:cs="Times New Roman"/>
          <w:szCs w:val="24"/>
        </w:rPr>
        <w:t xml:space="preserve">πρώτου κύκλου </w:t>
      </w:r>
      <w:r>
        <w:rPr>
          <w:rFonts w:eastAsia="Times New Roman" w:cs="Times New Roman"/>
          <w:szCs w:val="24"/>
        </w:rPr>
        <w:t>της</w:t>
      </w:r>
      <w:r w:rsidRPr="00680786">
        <w:rPr>
          <w:rFonts w:eastAsia="Times New Roman" w:cs="Times New Roman"/>
          <w:szCs w:val="24"/>
        </w:rPr>
        <w:t xml:space="preserve"> </w:t>
      </w:r>
      <w:r>
        <w:rPr>
          <w:rFonts w:eastAsia="Times New Roman" w:cs="Times New Roman"/>
          <w:szCs w:val="24"/>
        </w:rPr>
        <w:t>Βουλευτού Καρδίτσας</w:t>
      </w:r>
      <w:r>
        <w:rPr>
          <w:rFonts w:eastAsia="Times New Roman" w:cs="Times New Roman"/>
          <w:szCs w:val="24"/>
        </w:rPr>
        <w:t xml:space="preserve"> </w:t>
      </w:r>
      <w:r>
        <w:rPr>
          <w:rFonts w:eastAsia="Times New Roman" w:cs="Times New Roman"/>
          <w:szCs w:val="24"/>
        </w:rPr>
        <w:t xml:space="preserve">του Συνασπισμού Ριζοσπαστικής Αριστεράς </w:t>
      </w:r>
      <w:r>
        <w:rPr>
          <w:rFonts w:eastAsia="Times New Roman" w:cs="Times New Roman"/>
          <w:szCs w:val="24"/>
        </w:rPr>
        <w:t xml:space="preserve">κ. Παναγιώτας </w:t>
      </w:r>
      <w:proofErr w:type="spellStart"/>
      <w:r>
        <w:rPr>
          <w:rFonts w:eastAsia="Times New Roman" w:cs="Times New Roman"/>
          <w:szCs w:val="24"/>
        </w:rPr>
        <w:t>Βράντζα</w:t>
      </w:r>
      <w:proofErr w:type="spellEnd"/>
      <w:r>
        <w:rPr>
          <w:rFonts w:eastAsia="Times New Roman" w:cs="Times New Roman"/>
          <w:szCs w:val="24"/>
        </w:rPr>
        <w:t xml:space="preserve"> προς τον Υπουργό Αγροτικής Ανάπτυξης και Τροφίμων, σχετικά με την </w:t>
      </w:r>
      <w:proofErr w:type="spellStart"/>
      <w:r>
        <w:rPr>
          <w:rFonts w:eastAsia="Times New Roman" w:cs="Times New Roman"/>
          <w:szCs w:val="24"/>
        </w:rPr>
        <w:t>ελληνοποίηση</w:t>
      </w:r>
      <w:proofErr w:type="spellEnd"/>
      <w:r>
        <w:rPr>
          <w:rFonts w:eastAsia="Times New Roman" w:cs="Times New Roman"/>
          <w:szCs w:val="24"/>
        </w:rPr>
        <w:t xml:space="preserve"> προϊόντων ζωικής προέλευσης. </w:t>
      </w:r>
    </w:p>
    <w:p w14:paraId="65D6697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Βράντζα</w:t>
      </w:r>
      <w:proofErr w:type="spellEnd"/>
      <w:r>
        <w:rPr>
          <w:rFonts w:eastAsia="Times New Roman" w:cs="Times New Roman"/>
          <w:szCs w:val="24"/>
        </w:rPr>
        <w:t xml:space="preserve">, έχετε τον λόγο για δύο λεπτά. </w:t>
      </w:r>
    </w:p>
    <w:p w14:paraId="65D66972"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 </w:t>
      </w:r>
    </w:p>
    <w:p w14:paraId="65D6697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ερώτηση αφορά τις </w:t>
      </w:r>
      <w:proofErr w:type="spellStart"/>
      <w:r>
        <w:rPr>
          <w:rFonts w:eastAsia="Times New Roman" w:cs="Times New Roman"/>
          <w:szCs w:val="24"/>
        </w:rPr>
        <w:t>ελληνοποιήσεις</w:t>
      </w:r>
      <w:proofErr w:type="spellEnd"/>
      <w:r>
        <w:rPr>
          <w:rFonts w:eastAsia="Times New Roman" w:cs="Times New Roman"/>
          <w:szCs w:val="24"/>
        </w:rPr>
        <w:t xml:space="preserve"> προϊόντων ζωικής προέλευσης. Πρέπει να πω ότι το πρόβλημα δεν αφορά μόνο τα προϊόντα ζωικής προέλευσης, αφορά και τα φυτικής. Ω</w:t>
      </w:r>
      <w:r>
        <w:rPr>
          <w:rFonts w:eastAsia="Times New Roman" w:cs="Times New Roman"/>
          <w:szCs w:val="24"/>
        </w:rPr>
        <w:t xml:space="preserve">στόσο, θα επικεντρώσω την ερώτησή μου σε αυτό. Απλά, το επισημαίνω, γιατί είναι σημαντικό. </w:t>
      </w:r>
    </w:p>
    <w:p w14:paraId="65D6697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Είναι, δυστυχώς, γνωστό σε όλους μας ότι η παραγωγή προϊόντων ζωικής προέλευσης παρουσιάζει μια σταθερά μειούμενη πορεία τις τελευταίες δεκαετίες. Αναφέρω ενδεικτικ</w:t>
      </w:r>
      <w:r>
        <w:rPr>
          <w:rFonts w:eastAsia="Times New Roman" w:cs="Times New Roman"/>
          <w:szCs w:val="24"/>
        </w:rPr>
        <w:t xml:space="preserve">ά ότι η εγχώρια παραγωγή του χοιρινού κρέατος καλύπτει το 35% της κατανάλωσης, του βόειου λιγότερο από 20% και του αγελαδινού γάλακτος μόλις το 23%. </w:t>
      </w:r>
    </w:p>
    <w:p w14:paraId="65D6697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Αξίζει να σημειωθεί, επίσης, ότι η αξία των εισαγωγών προϊόντων κρέατος  και γαλακτοκομικών κοστίζουν στη </w:t>
      </w:r>
      <w:r>
        <w:rPr>
          <w:rFonts w:eastAsia="Times New Roman" w:cs="Times New Roman"/>
          <w:szCs w:val="24"/>
        </w:rPr>
        <w:t xml:space="preserve">χώρα περισσότερο από 2 δισεκατομμύρια ευρώ ετησίως, ποσό το οποίο αντιστοιχεί σχεδόν στο μισό αγροτικό ΑΕΠ ή στο σύνολο των ετήσιων ενισχύσεων που λαμβάνουν οι Έλληνες παραγωγοί μέσω της Κοινής Αγροτικής Πολιτικής (ΚΑΠ). </w:t>
      </w:r>
    </w:p>
    <w:p w14:paraId="65D6697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Δυστυχώς, και μετά την εφαρμογή το</w:t>
      </w:r>
      <w:r>
        <w:rPr>
          <w:rFonts w:eastAsia="Times New Roman" w:cs="Times New Roman"/>
          <w:szCs w:val="24"/>
        </w:rPr>
        <w:t>υ συστήματος διασύνδεσης επιχειρήσεων «Άρτεμις» δεν προέκυψαν τα αναμενόμενα αποτελέσματα. Η νοθεία και η παραπλάνηση ως προς την προέλευση των προϊόντων παραμένει εκτεταμένη, με καταστροφικά αποτελέσματα, τόσο για την ελληνική παραγωγή όσο και για τον Έλλ</w:t>
      </w:r>
      <w:r>
        <w:rPr>
          <w:rFonts w:eastAsia="Times New Roman" w:cs="Times New Roman"/>
          <w:szCs w:val="24"/>
        </w:rPr>
        <w:t xml:space="preserve">ηνα καταναλωτή. </w:t>
      </w:r>
    </w:p>
    <w:p w14:paraId="65D6697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Υπουργέ, η πώληση εισαγόμενων προϊόντων ως ελληνικών δημιουργεί συνθήκες αθέμιτου ανταγωνισμού και συμπιέζει περαιτέρω την ήδη πενιχρή ή σε αρκετές περιπτώσεις ανύπαρκτη κερδοφορία του Έλληνα παραγωγού, οδηγώντας τον νομοτελειακά στο</w:t>
      </w:r>
      <w:r>
        <w:rPr>
          <w:rFonts w:eastAsia="Times New Roman" w:cs="Times New Roman"/>
          <w:szCs w:val="24"/>
        </w:rPr>
        <w:t xml:space="preserve">ν οικονομικό αφανισμό. </w:t>
      </w:r>
    </w:p>
    <w:p w14:paraId="65D6697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παραπάνω από βέβαιο ότι επιβάλλεται η άμεση λήψη μέτρων, ώστε να διασφαλιστεί η βιωσιμότητα των αγροτικών επιχειρήσεων και να παταχθούν τα φαινόμενα εξαπάτησης και κερδοσκοπίας σε βάρος των καταναλωτών. </w:t>
      </w:r>
    </w:p>
    <w:p w14:paraId="65D66979" w14:textId="77777777" w:rsidR="00843767" w:rsidRDefault="00894D13">
      <w:pPr>
        <w:spacing w:after="0" w:line="600" w:lineRule="auto"/>
        <w:ind w:firstLine="720"/>
        <w:jc w:val="both"/>
        <w:rPr>
          <w:rFonts w:eastAsia="Times New Roman"/>
          <w:szCs w:val="24"/>
        </w:rPr>
      </w:pPr>
      <w:r>
        <w:rPr>
          <w:rFonts w:eastAsia="Times New Roman"/>
          <w:szCs w:val="24"/>
        </w:rPr>
        <w:t xml:space="preserve">Στα μέτρα αυτά πρέπει </w:t>
      </w:r>
      <w:r>
        <w:rPr>
          <w:rFonts w:eastAsia="Times New Roman"/>
          <w:szCs w:val="24"/>
        </w:rPr>
        <w:t>επειγόντως να συμπεριληφθούν, όσον αφορά το κρέας, η διασφάλιση αξιόπιστου ισοζυγίου με ηλεκτρονικό τρόπο τήρησης εισροών-εκροών σε καθένα από τα στάδια διακίνησης κρέατος και προ</w:t>
      </w:r>
      <w:r>
        <w:rPr>
          <w:rFonts w:eastAsia="Times New Roman"/>
          <w:szCs w:val="24"/>
        </w:rPr>
        <w:t>ϊ</w:t>
      </w:r>
      <w:r>
        <w:rPr>
          <w:rFonts w:eastAsia="Times New Roman"/>
          <w:szCs w:val="24"/>
        </w:rPr>
        <w:t>όντων κρέατος και φυσικά –εδώ θέλω να επιμείνω- η άμεση θεσμοθέτηση της υποχ</w:t>
      </w:r>
      <w:r>
        <w:rPr>
          <w:rFonts w:eastAsia="Times New Roman"/>
          <w:szCs w:val="24"/>
        </w:rPr>
        <w:t xml:space="preserve">ρεωτικής αναγραφής της χώρας προέλευσης στην ταμειακή μηχανή των κρεοπωλών. Αυτή την ώρα υπάρχει μόνο στη ζυγιστική μηχανή η υποχρεωτική αναγραφή. </w:t>
      </w:r>
    </w:p>
    <w:p w14:paraId="65D6697A" w14:textId="77777777" w:rsidR="00843767" w:rsidRDefault="00894D13">
      <w:pPr>
        <w:spacing w:after="0" w:line="600" w:lineRule="auto"/>
        <w:ind w:firstLine="720"/>
        <w:jc w:val="both"/>
        <w:rPr>
          <w:rFonts w:eastAsia="Times New Roman"/>
          <w:szCs w:val="24"/>
        </w:rPr>
      </w:pPr>
      <w:r>
        <w:rPr>
          <w:rFonts w:eastAsia="Times New Roman"/>
          <w:szCs w:val="24"/>
        </w:rPr>
        <w:t>Όσον αφορά το γάλα, θα πρέπει να εξασφαλιστεί αντίστοιχα η αξιοπιστία του ισοζυγίου γάλακτος με ουσιαστικούς</w:t>
      </w:r>
      <w:r>
        <w:rPr>
          <w:rFonts w:eastAsia="Times New Roman"/>
          <w:szCs w:val="24"/>
        </w:rPr>
        <w:t xml:space="preserve"> ελέγχους στις μεταποιητικές μονάδες, αλλά και η διασταύρωση των στοιχείων με τα στοιχεία από τις δηλώσεις καλλιέργειας των παραγωγών –εννοώ τις δηλώσεις ΟΣΔΕ- η εντατικοποίηση και </w:t>
      </w:r>
      <w:proofErr w:type="spellStart"/>
      <w:r>
        <w:rPr>
          <w:rFonts w:eastAsia="Times New Roman"/>
          <w:szCs w:val="24"/>
        </w:rPr>
        <w:t>αυστηροποίηση</w:t>
      </w:r>
      <w:proofErr w:type="spellEnd"/>
      <w:r>
        <w:rPr>
          <w:rFonts w:eastAsia="Times New Roman"/>
          <w:szCs w:val="24"/>
        </w:rPr>
        <w:t xml:space="preserve"> των ελέγχων με μεικτά κλιμάκια ελέγχου καθώς και η εφαρμογή τ</w:t>
      </w:r>
      <w:r>
        <w:rPr>
          <w:rFonts w:eastAsia="Times New Roman"/>
          <w:szCs w:val="24"/>
        </w:rPr>
        <w:t xml:space="preserve">ων επιβαλλόμενων ποινών. </w:t>
      </w:r>
    </w:p>
    <w:p w14:paraId="65D6697B" w14:textId="77777777" w:rsidR="00843767" w:rsidRDefault="00894D13">
      <w:pPr>
        <w:spacing w:after="0" w:line="600" w:lineRule="auto"/>
        <w:ind w:firstLine="720"/>
        <w:jc w:val="both"/>
        <w:rPr>
          <w:rFonts w:eastAsia="Times New Roman"/>
          <w:szCs w:val="24"/>
        </w:rPr>
      </w:pPr>
      <w:r>
        <w:rPr>
          <w:rFonts w:eastAsia="Times New Roman"/>
          <w:szCs w:val="24"/>
        </w:rPr>
        <w:t xml:space="preserve">Επίσης, η αναβάθμιση του συστήματος ΑΡΤΕΜΙΣ το οποίο έχει επεκταθεί και στο γάλα πρόσφατα και η υποχρεωτική αναγραφή –και εδώ θέλω </w:t>
      </w:r>
      <w:r>
        <w:rPr>
          <w:rFonts w:eastAsia="Times New Roman"/>
          <w:szCs w:val="24"/>
        </w:rPr>
        <w:lastRenderedPageBreak/>
        <w:t xml:space="preserve">να επιμείνω- της χώρας προέλευσης του γάλακτος και των </w:t>
      </w:r>
      <w:proofErr w:type="spellStart"/>
      <w:r>
        <w:rPr>
          <w:rFonts w:eastAsia="Times New Roman"/>
          <w:szCs w:val="24"/>
        </w:rPr>
        <w:t>προιόντων</w:t>
      </w:r>
      <w:proofErr w:type="spellEnd"/>
      <w:r>
        <w:rPr>
          <w:rFonts w:eastAsia="Times New Roman"/>
          <w:szCs w:val="24"/>
        </w:rPr>
        <w:t xml:space="preserve"> γάλακτος στη συσκευασία.</w:t>
      </w:r>
    </w:p>
    <w:p w14:paraId="65D6697C" w14:textId="77777777" w:rsidR="00843767" w:rsidRDefault="00894D13">
      <w:pPr>
        <w:spacing w:after="0" w:line="600" w:lineRule="auto"/>
        <w:ind w:firstLine="720"/>
        <w:jc w:val="both"/>
        <w:rPr>
          <w:rFonts w:eastAsia="Times New Roman"/>
          <w:szCs w:val="24"/>
        </w:rPr>
      </w:pPr>
      <w:r>
        <w:rPr>
          <w:rFonts w:eastAsia="Times New Roman"/>
          <w:szCs w:val="24"/>
        </w:rPr>
        <w:t>Κύριε Υπο</w:t>
      </w:r>
      <w:r>
        <w:rPr>
          <w:rFonts w:eastAsia="Times New Roman"/>
          <w:szCs w:val="24"/>
        </w:rPr>
        <w:t xml:space="preserve">υργέ, οι συνέπειες των </w:t>
      </w:r>
      <w:proofErr w:type="spellStart"/>
      <w:r>
        <w:rPr>
          <w:rFonts w:eastAsia="Times New Roman"/>
          <w:szCs w:val="24"/>
        </w:rPr>
        <w:t>ελληνοποιήσεων</w:t>
      </w:r>
      <w:proofErr w:type="spellEnd"/>
      <w:r>
        <w:rPr>
          <w:rFonts w:eastAsia="Times New Roman"/>
          <w:szCs w:val="24"/>
        </w:rPr>
        <w:t xml:space="preserve"> είναι κρίσιμες τόσο για την παραγωγή όσο και για την εθνική οικονομία εν γένει. Ερωτάσθε, λοιπόν, εάν προτίθεστε να λάβετε μέτρα και ποια συγκεκριμένα, ώστε να εκλείψει το φαινόμενο των </w:t>
      </w:r>
      <w:proofErr w:type="spellStart"/>
      <w:r>
        <w:rPr>
          <w:rFonts w:eastAsia="Times New Roman"/>
          <w:szCs w:val="24"/>
        </w:rPr>
        <w:t>ελληνοποιήσεων</w:t>
      </w:r>
      <w:proofErr w:type="spellEnd"/>
      <w:r>
        <w:rPr>
          <w:rFonts w:eastAsia="Times New Roman"/>
          <w:szCs w:val="24"/>
        </w:rPr>
        <w:t>.</w:t>
      </w:r>
    </w:p>
    <w:p w14:paraId="65D6697D" w14:textId="77777777" w:rsidR="00843767" w:rsidRDefault="00894D13">
      <w:pPr>
        <w:spacing w:after="0" w:line="600" w:lineRule="auto"/>
        <w:ind w:firstLine="720"/>
        <w:jc w:val="both"/>
        <w:rPr>
          <w:rFonts w:eastAsia="Times New Roman"/>
          <w:szCs w:val="24"/>
        </w:rPr>
      </w:pPr>
      <w:r>
        <w:rPr>
          <w:rFonts w:eastAsia="Times New Roman"/>
          <w:szCs w:val="24"/>
        </w:rPr>
        <w:t>Ευχαριστώ.</w:t>
      </w:r>
    </w:p>
    <w:p w14:paraId="65D6697E" w14:textId="77777777" w:rsidR="00843767" w:rsidRDefault="00894D13">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Και εμείς. </w:t>
      </w:r>
    </w:p>
    <w:p w14:paraId="65D6697F" w14:textId="77777777" w:rsidR="00843767" w:rsidRDefault="00894D13">
      <w:pPr>
        <w:spacing w:after="0" w:line="600" w:lineRule="auto"/>
        <w:ind w:firstLine="720"/>
        <w:jc w:val="both"/>
        <w:rPr>
          <w:rFonts w:eastAsia="Times New Roman"/>
          <w:szCs w:val="24"/>
        </w:rPr>
      </w:pPr>
      <w:r>
        <w:rPr>
          <w:rFonts w:eastAsia="Times New Roman"/>
          <w:szCs w:val="24"/>
        </w:rPr>
        <w:t>Τον λόγο έχει ο Υπουργός κ. Τσιρώνης για τρία λεπτά.</w:t>
      </w:r>
    </w:p>
    <w:p w14:paraId="65D66980" w14:textId="77777777" w:rsidR="00843767" w:rsidRDefault="00894D13">
      <w:pPr>
        <w:spacing w:after="0" w:line="600" w:lineRule="auto"/>
        <w:ind w:firstLine="720"/>
        <w:jc w:val="both"/>
        <w:rPr>
          <w:rFonts w:eastAsia="Times New Roman"/>
          <w:szCs w:val="24"/>
        </w:rPr>
      </w:pPr>
      <w:r>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Ευχαριστώ, κύριε Πρόεδρε.</w:t>
      </w:r>
    </w:p>
    <w:p w14:paraId="65D66981" w14:textId="77777777" w:rsidR="00843767" w:rsidRDefault="00894D13">
      <w:pPr>
        <w:spacing w:after="0" w:line="600" w:lineRule="auto"/>
        <w:ind w:firstLine="720"/>
        <w:jc w:val="both"/>
        <w:rPr>
          <w:rFonts w:eastAsia="Times New Roman"/>
          <w:szCs w:val="24"/>
        </w:rPr>
      </w:pPr>
      <w:r>
        <w:rPr>
          <w:rFonts w:eastAsia="Times New Roman"/>
          <w:szCs w:val="24"/>
        </w:rPr>
        <w:t xml:space="preserve">Συμμερίζομαι απόλυτα την ανησυχία της συναδέλφου για την </w:t>
      </w:r>
      <w:r>
        <w:rPr>
          <w:rFonts w:eastAsia="Times New Roman"/>
          <w:szCs w:val="24"/>
        </w:rPr>
        <w:t xml:space="preserve">κρισιμότητα των </w:t>
      </w:r>
      <w:proofErr w:type="spellStart"/>
      <w:r>
        <w:rPr>
          <w:rFonts w:eastAsia="Times New Roman"/>
          <w:szCs w:val="24"/>
        </w:rPr>
        <w:t>ελληνοποιήσεων</w:t>
      </w:r>
      <w:proofErr w:type="spellEnd"/>
      <w:r>
        <w:rPr>
          <w:rFonts w:eastAsia="Times New Roman"/>
          <w:szCs w:val="24"/>
        </w:rPr>
        <w:t>. Έχω ήδη πει σε ομιλία μου στη Βουλή ότι τα περισσότερα κομβικά ζητήματα, τα οποία απασχολούν την κτηνοτροφία και συνολικότερα την πρωτογενή παραγωγή, είναι αυτά τα οποία δυστυχώς δεν είναι στα μέσα ενημέρωσης. Ένα απ’ αυτά τ</w:t>
      </w:r>
      <w:r>
        <w:rPr>
          <w:rFonts w:eastAsia="Times New Roman"/>
          <w:szCs w:val="24"/>
        </w:rPr>
        <w:t xml:space="preserve">α πολύ κομβικά ζητήματα είναι και οι </w:t>
      </w:r>
      <w:proofErr w:type="spellStart"/>
      <w:r>
        <w:rPr>
          <w:rFonts w:eastAsia="Times New Roman"/>
          <w:szCs w:val="24"/>
        </w:rPr>
        <w:t>ελληνοποιήσεις</w:t>
      </w:r>
      <w:proofErr w:type="spellEnd"/>
      <w:r>
        <w:rPr>
          <w:rFonts w:eastAsia="Times New Roman"/>
          <w:szCs w:val="24"/>
        </w:rPr>
        <w:t xml:space="preserve">. Και θα αναφέρω πολύ συνοπτικά –όσο μου επιτρέπει η </w:t>
      </w:r>
      <w:proofErr w:type="spellStart"/>
      <w:r>
        <w:rPr>
          <w:rFonts w:eastAsia="Times New Roman"/>
          <w:szCs w:val="24"/>
        </w:rPr>
        <w:t>πρωτομιλία</w:t>
      </w:r>
      <w:proofErr w:type="spellEnd"/>
      <w:r>
        <w:rPr>
          <w:rFonts w:eastAsia="Times New Roman"/>
          <w:szCs w:val="24"/>
        </w:rPr>
        <w:t xml:space="preserve"> μου- τα πράγματα που προσπαθώ να κάνω αυτόν τον καιρό.</w:t>
      </w:r>
    </w:p>
    <w:p w14:paraId="65D66982" w14:textId="77777777" w:rsidR="00843767" w:rsidRDefault="00894D13">
      <w:pPr>
        <w:spacing w:after="0" w:line="600" w:lineRule="auto"/>
        <w:ind w:firstLine="720"/>
        <w:jc w:val="both"/>
        <w:rPr>
          <w:rFonts w:eastAsia="Times New Roman"/>
          <w:szCs w:val="24"/>
        </w:rPr>
      </w:pPr>
      <w:r>
        <w:rPr>
          <w:rFonts w:eastAsia="Times New Roman"/>
          <w:szCs w:val="24"/>
        </w:rPr>
        <w:t xml:space="preserve">Κατ’ αρχάς οι </w:t>
      </w:r>
      <w:proofErr w:type="spellStart"/>
      <w:r>
        <w:rPr>
          <w:rFonts w:eastAsia="Times New Roman"/>
          <w:szCs w:val="24"/>
        </w:rPr>
        <w:t>ελληνοποιήσεις</w:t>
      </w:r>
      <w:proofErr w:type="spellEnd"/>
      <w:r>
        <w:rPr>
          <w:rFonts w:eastAsia="Times New Roman"/>
          <w:szCs w:val="24"/>
        </w:rPr>
        <w:t>, τουλάχιστον όσο αφορά το κρέας, δεν γίνονται μόνο σε επί</w:t>
      </w:r>
      <w:r>
        <w:rPr>
          <w:rFonts w:eastAsia="Times New Roman"/>
          <w:szCs w:val="24"/>
        </w:rPr>
        <w:t xml:space="preserve">πεδο κρεοπωλείου. Ξεκινάνε από τη στάνη, όπου μπορεί </w:t>
      </w:r>
      <w:r>
        <w:rPr>
          <w:rFonts w:eastAsia="Times New Roman"/>
          <w:szCs w:val="24"/>
        </w:rPr>
        <w:lastRenderedPageBreak/>
        <w:t>να έχουμε παράνομη εισαγωγή ζώων, τα οποία κάνουν λίγες μέρες στη στάνη και βαφτίζονται ελληνικά. Έχουμε τη συνέχεια στο σφαγείο και τέλος έχουμε φυσικά το λιανεμπόριο, το κρεοπωλείο.</w:t>
      </w:r>
    </w:p>
    <w:p w14:paraId="65D66983" w14:textId="77777777" w:rsidR="00843767" w:rsidRDefault="00894D13">
      <w:pPr>
        <w:spacing w:after="0" w:line="600" w:lineRule="auto"/>
        <w:ind w:firstLine="720"/>
        <w:jc w:val="both"/>
        <w:rPr>
          <w:rFonts w:eastAsia="Times New Roman"/>
          <w:szCs w:val="24"/>
        </w:rPr>
      </w:pPr>
      <w:r>
        <w:rPr>
          <w:rFonts w:eastAsia="Times New Roman"/>
          <w:szCs w:val="24"/>
        </w:rPr>
        <w:t>Άρα, λοιπόν, εάν πά</w:t>
      </w:r>
      <w:r>
        <w:rPr>
          <w:rFonts w:eastAsia="Times New Roman"/>
          <w:szCs w:val="24"/>
        </w:rPr>
        <w:t>ρουμε όλη αυτή τη γραμμή, όλη αυτή την αλυσίδα και δούμε πού μπορούμε να παρέμβουμε, θα πω πάρα πολύ συνοπτικά ότι η παρέμβασή μας θα εστιάσει σε τρία σημεία. Πρώτ</w:t>
      </w:r>
      <w:r>
        <w:rPr>
          <w:rFonts w:eastAsia="Times New Roman"/>
          <w:szCs w:val="24"/>
        </w:rPr>
        <w:t>α</w:t>
      </w:r>
      <w:r>
        <w:rPr>
          <w:rFonts w:eastAsia="Times New Roman"/>
          <w:szCs w:val="24"/>
        </w:rPr>
        <w:t xml:space="preserve"> απ’ όλα είναι σημαντική η σήμανση όλων των ζώων τα οποία υπάρχουν αυτή τη στιγμή στην Ελλάδ</w:t>
      </w:r>
      <w:r>
        <w:rPr>
          <w:rFonts w:eastAsia="Times New Roman"/>
          <w:szCs w:val="24"/>
        </w:rPr>
        <w:t>α. Θα πρέπει όλα τα ζώα να έχουν ηλεκτρονική σήμανση, η οποία αυτή τη στιγμή δεν έχει απλωθεί παντού. Έχουμε και νέες τεχνολογίες</w:t>
      </w:r>
      <w:r>
        <w:rPr>
          <w:rFonts w:eastAsia="Times New Roman"/>
          <w:szCs w:val="24"/>
        </w:rPr>
        <w:t>,</w:t>
      </w:r>
      <w:r>
        <w:rPr>
          <w:rFonts w:eastAsia="Times New Roman"/>
          <w:szCs w:val="24"/>
        </w:rPr>
        <w:t xml:space="preserve"> συζητάμε νέες τεχνολογίες</w:t>
      </w:r>
      <w:r>
        <w:rPr>
          <w:rFonts w:eastAsia="Times New Roman"/>
          <w:szCs w:val="24"/>
        </w:rPr>
        <w:t>,</w:t>
      </w:r>
      <w:r>
        <w:rPr>
          <w:rFonts w:eastAsia="Times New Roman"/>
          <w:szCs w:val="24"/>
        </w:rPr>
        <w:t xml:space="preserve"> όπως να σημαδευτούν τα ζώα ακόμα και στο </w:t>
      </w:r>
      <w:proofErr w:type="spellStart"/>
      <w:r>
        <w:rPr>
          <w:rFonts w:eastAsia="Times New Roman"/>
          <w:szCs w:val="24"/>
        </w:rPr>
        <w:t>οστούν</w:t>
      </w:r>
      <w:proofErr w:type="spellEnd"/>
      <w:r>
        <w:rPr>
          <w:rFonts w:eastAsia="Times New Roman"/>
          <w:szCs w:val="24"/>
        </w:rPr>
        <w:t>, ώστε να είναι αδύνατη η μετακίνηση της ηλεκτρονικ</w:t>
      </w:r>
      <w:r>
        <w:rPr>
          <w:rFonts w:eastAsia="Times New Roman"/>
          <w:szCs w:val="24"/>
        </w:rPr>
        <w:t xml:space="preserve">ής σήμανσης. Άρα τα ζώα που θα οδηγούνται στο σφαγείο θα πρέπει να είναι όλα </w:t>
      </w:r>
      <w:proofErr w:type="spellStart"/>
      <w:r>
        <w:rPr>
          <w:rFonts w:eastAsia="Times New Roman"/>
          <w:szCs w:val="24"/>
        </w:rPr>
        <w:t>σημασμένα</w:t>
      </w:r>
      <w:proofErr w:type="spellEnd"/>
      <w:r>
        <w:rPr>
          <w:rFonts w:eastAsia="Times New Roman"/>
          <w:szCs w:val="24"/>
        </w:rPr>
        <w:t>.</w:t>
      </w:r>
    </w:p>
    <w:p w14:paraId="65D66984" w14:textId="77777777" w:rsidR="00843767" w:rsidRDefault="00894D13">
      <w:pPr>
        <w:spacing w:after="0" w:line="600" w:lineRule="auto"/>
        <w:ind w:firstLine="720"/>
        <w:jc w:val="both"/>
        <w:rPr>
          <w:rFonts w:eastAsia="Times New Roman"/>
          <w:szCs w:val="24"/>
        </w:rPr>
      </w:pPr>
      <w:r>
        <w:rPr>
          <w:rFonts w:eastAsia="Times New Roman"/>
          <w:szCs w:val="24"/>
        </w:rPr>
        <w:t>Το δεύτερο σημείο που δίνουμε μάχη είναι ότι όλα τα δελτία για τα ζώα που πηγαίνουν για σφαγή, για θανάτωση</w:t>
      </w:r>
      <w:r>
        <w:rPr>
          <w:rFonts w:eastAsia="Times New Roman"/>
          <w:szCs w:val="24"/>
        </w:rPr>
        <w:t>,</w:t>
      </w:r>
      <w:r>
        <w:rPr>
          <w:rFonts w:eastAsia="Times New Roman"/>
          <w:szCs w:val="24"/>
        </w:rPr>
        <w:t xml:space="preserve"> να είναι ηλεκτρονικά, να είναι μέσα στο </w:t>
      </w:r>
      <w:r>
        <w:rPr>
          <w:rFonts w:eastAsia="Times New Roman"/>
          <w:szCs w:val="24"/>
        </w:rPr>
        <w:t>«</w:t>
      </w:r>
      <w:r>
        <w:rPr>
          <w:rFonts w:eastAsia="Times New Roman"/>
          <w:szCs w:val="24"/>
        </w:rPr>
        <w:t>ΑΡΤΕΜΙΣ</w:t>
      </w:r>
      <w:r>
        <w:rPr>
          <w:rFonts w:eastAsia="Times New Roman"/>
          <w:szCs w:val="24"/>
        </w:rPr>
        <w:t>»</w:t>
      </w:r>
      <w:r>
        <w:rPr>
          <w:rFonts w:eastAsia="Times New Roman"/>
          <w:szCs w:val="24"/>
        </w:rPr>
        <w:t xml:space="preserve">. Αυτή τη </w:t>
      </w:r>
      <w:r>
        <w:rPr>
          <w:rFonts w:eastAsia="Times New Roman"/>
          <w:szCs w:val="24"/>
        </w:rPr>
        <w:t xml:space="preserve">στιγμή είναι χάρτινα αυτά τα δελτία. Άρα μπορεί κάποιος εκεί που λέει για </w:t>
      </w:r>
      <w:r>
        <w:rPr>
          <w:rFonts w:eastAsia="Times New Roman"/>
          <w:szCs w:val="24"/>
        </w:rPr>
        <w:t xml:space="preserve">εκατό </w:t>
      </w:r>
      <w:r>
        <w:rPr>
          <w:rFonts w:eastAsia="Times New Roman"/>
          <w:szCs w:val="24"/>
        </w:rPr>
        <w:t xml:space="preserve">ζώα να προσθέσει μπροστά τον αριθμό </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 και να γίνουν </w:t>
      </w:r>
      <w:r>
        <w:rPr>
          <w:rFonts w:eastAsia="Times New Roman"/>
          <w:szCs w:val="24"/>
        </w:rPr>
        <w:t>χίλια εκατό</w:t>
      </w:r>
      <w:r>
        <w:rPr>
          <w:rFonts w:eastAsia="Times New Roman"/>
          <w:szCs w:val="24"/>
        </w:rPr>
        <w:t xml:space="preserve"> ζώα. </w:t>
      </w:r>
      <w:r>
        <w:rPr>
          <w:rFonts w:eastAsia="Times New Roman"/>
          <w:szCs w:val="24"/>
        </w:rPr>
        <w:t>Α</w:t>
      </w:r>
      <w:r>
        <w:rPr>
          <w:rFonts w:eastAsia="Times New Roman"/>
          <w:szCs w:val="24"/>
        </w:rPr>
        <w:t>υτό το χαρτί κάπου χάνεται, δεν μπαίνει στο σύστημα, δεν μπαίνει στο μητρώο, δεν ελέγχεται πουθενά.</w:t>
      </w:r>
    </w:p>
    <w:p w14:paraId="65D66985" w14:textId="77777777" w:rsidR="00843767" w:rsidRDefault="00894D13">
      <w:pPr>
        <w:spacing w:after="0" w:line="600" w:lineRule="auto"/>
        <w:ind w:firstLine="720"/>
        <w:jc w:val="both"/>
        <w:rPr>
          <w:rFonts w:eastAsia="Times New Roman"/>
          <w:szCs w:val="24"/>
        </w:rPr>
      </w:pPr>
      <w:r>
        <w:rPr>
          <w:rFonts w:eastAsia="Times New Roman"/>
          <w:szCs w:val="24"/>
        </w:rPr>
        <w:t>Τρίτ</w:t>
      </w:r>
      <w:r>
        <w:rPr>
          <w:rFonts w:eastAsia="Times New Roman"/>
          <w:szCs w:val="24"/>
        </w:rPr>
        <w:t>ο σημείο φυσικά –και συμφωνώ μαζί σας- είναι το να γραφτεί η προέλευση του κρέατος στην ταμειακή μηχανή.</w:t>
      </w:r>
    </w:p>
    <w:p w14:paraId="65D66986" w14:textId="77777777" w:rsidR="00843767" w:rsidRDefault="00894D13">
      <w:pPr>
        <w:spacing w:after="0" w:line="600" w:lineRule="auto"/>
        <w:ind w:firstLine="720"/>
        <w:jc w:val="both"/>
        <w:rPr>
          <w:rFonts w:eastAsia="Times New Roman"/>
          <w:szCs w:val="24"/>
        </w:rPr>
      </w:pPr>
      <w:r>
        <w:rPr>
          <w:rFonts w:eastAsia="Times New Roman"/>
          <w:szCs w:val="24"/>
        </w:rPr>
        <w:lastRenderedPageBreak/>
        <w:t xml:space="preserve"> Όσον αφορά για το γάλα, ξέρω ότι δόθηκε και κερδήθηκε μια μάχη στην Ευρωπαϊκή Ένωση. Μέχρι τώρα δεν ήταν υποχρεωτικό. Ξέρετε ότι αυτή τη στιγμή θα μπο</w:t>
      </w:r>
      <w:r>
        <w:rPr>
          <w:rFonts w:eastAsia="Times New Roman"/>
          <w:szCs w:val="24"/>
        </w:rPr>
        <w:t xml:space="preserve">ρούσαμε να έχουμε βουλγάρικο γάλα, αυτό να πηγαίνει σε ένα τυροκομείο, το τυροκομείο να παράγει τυρί και το τυρί να λέγεται ελληνικό, ακριβώς επειδή η επεξεργασία έγινε στην Ελλάδα. Αυτό έλεγε η Ευρωπαϊκή Ένωση, αυτό έλεγαν οι </w:t>
      </w:r>
      <w:r>
        <w:rPr>
          <w:rFonts w:eastAsia="Times New Roman"/>
          <w:szCs w:val="24"/>
        </w:rPr>
        <w:t>ο</w:t>
      </w:r>
      <w:r>
        <w:rPr>
          <w:rFonts w:eastAsia="Times New Roman"/>
          <w:szCs w:val="24"/>
        </w:rPr>
        <w:t xml:space="preserve">δηγίες. </w:t>
      </w:r>
    </w:p>
    <w:p w14:paraId="65D66987" w14:textId="77777777" w:rsidR="00843767" w:rsidRDefault="00894D13">
      <w:pPr>
        <w:spacing w:after="0" w:line="600" w:lineRule="auto"/>
        <w:ind w:firstLine="720"/>
        <w:jc w:val="both"/>
        <w:rPr>
          <w:rFonts w:eastAsia="Times New Roman"/>
          <w:szCs w:val="24"/>
        </w:rPr>
      </w:pPr>
      <w:r>
        <w:rPr>
          <w:rFonts w:eastAsia="Times New Roman"/>
          <w:szCs w:val="24"/>
        </w:rPr>
        <w:t>Αυτό σήμερα το αλλά</w:t>
      </w:r>
      <w:r>
        <w:rPr>
          <w:rFonts w:eastAsia="Times New Roman"/>
          <w:szCs w:val="24"/>
        </w:rPr>
        <w:t xml:space="preserve">ζουμε. </w:t>
      </w:r>
      <w:r>
        <w:rPr>
          <w:rFonts w:eastAsia="Times New Roman"/>
          <w:szCs w:val="24"/>
        </w:rPr>
        <w:t>Π</w:t>
      </w:r>
      <w:r>
        <w:rPr>
          <w:rFonts w:eastAsia="Times New Roman"/>
          <w:szCs w:val="24"/>
        </w:rPr>
        <w:t>λέον μπορούμε -έγινε αυτό και προβαίνουμε στις αναγκαίες νομοθετικές ρυθμίσεις, αφού άλλαξε ο κανονισμός- να είναι υποχρεωτική στην Ελλάδα η αναγραφή της προέλευσης της πρώτης ύλης, το οποίο δεν συνέβαινε μέχρι σήμερα και δεν συνιστούσε και παράβασ</w:t>
      </w:r>
      <w:r>
        <w:rPr>
          <w:rFonts w:eastAsia="Times New Roman"/>
          <w:szCs w:val="24"/>
        </w:rPr>
        <w:t>η.</w:t>
      </w:r>
    </w:p>
    <w:p w14:paraId="65D66988" w14:textId="77777777" w:rsidR="00843767" w:rsidRDefault="00894D13">
      <w:pPr>
        <w:spacing w:after="0" w:line="600" w:lineRule="auto"/>
        <w:ind w:firstLine="720"/>
        <w:jc w:val="both"/>
        <w:rPr>
          <w:rFonts w:eastAsia="Times New Roman"/>
          <w:szCs w:val="24"/>
        </w:rPr>
      </w:pPr>
      <w:r>
        <w:rPr>
          <w:rFonts w:eastAsia="Times New Roman"/>
          <w:szCs w:val="24"/>
        </w:rPr>
        <w:t xml:space="preserve">Τέλος, για να μην κουράζω στην </w:t>
      </w:r>
      <w:proofErr w:type="spellStart"/>
      <w:r>
        <w:rPr>
          <w:rFonts w:eastAsia="Times New Roman"/>
          <w:szCs w:val="24"/>
        </w:rPr>
        <w:t>πρωτομιλία</w:t>
      </w:r>
      <w:proofErr w:type="spellEnd"/>
      <w:r>
        <w:rPr>
          <w:rFonts w:eastAsia="Times New Roman"/>
          <w:szCs w:val="24"/>
        </w:rPr>
        <w:t xml:space="preserve"> μου, θα αναφέρω ότι αυτή τη στιγμή βελτιώνουμε σημαντικά το σύστημα </w:t>
      </w:r>
      <w:r>
        <w:rPr>
          <w:rFonts w:eastAsia="Times New Roman"/>
          <w:szCs w:val="24"/>
        </w:rPr>
        <w:t>«</w:t>
      </w:r>
      <w:r>
        <w:rPr>
          <w:rFonts w:eastAsia="Times New Roman"/>
          <w:szCs w:val="24"/>
        </w:rPr>
        <w:t>ΑΡΤΕΜΙΣ</w:t>
      </w:r>
      <w:r>
        <w:rPr>
          <w:rFonts w:eastAsia="Times New Roman"/>
          <w:szCs w:val="24"/>
        </w:rPr>
        <w:t>»</w:t>
      </w:r>
      <w:r>
        <w:rPr>
          <w:rFonts w:eastAsia="Times New Roman"/>
          <w:szCs w:val="24"/>
        </w:rPr>
        <w:t xml:space="preserve"> και πραγματικά από εκεί ξεκινάει η ρίζα του κακού. </w:t>
      </w:r>
      <w:r>
        <w:rPr>
          <w:rFonts w:eastAsia="Times New Roman"/>
          <w:szCs w:val="24"/>
        </w:rPr>
        <w:t>Α</w:t>
      </w:r>
      <w:r>
        <w:rPr>
          <w:rFonts w:eastAsia="Times New Roman"/>
          <w:szCs w:val="24"/>
        </w:rPr>
        <w:t xml:space="preserve">υτό σημαίνει και περισσότερα ηλεκτρονικά πεδία, τα οποία πρέπει να αναγράφονται, </w:t>
      </w:r>
      <w:r>
        <w:rPr>
          <w:rFonts w:eastAsia="Times New Roman"/>
          <w:szCs w:val="24"/>
        </w:rPr>
        <w:t xml:space="preserve">και μεγαλύτερη λεπτομέρεια στην πληροφορία και ποιοτική ταξινόμηση κρεάτων. </w:t>
      </w:r>
    </w:p>
    <w:p w14:paraId="65D6698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65D6698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65D6698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σήμερα ο καταναλωτής μπορεί </w:t>
      </w:r>
      <w:r>
        <w:rPr>
          <w:rFonts w:eastAsia="Times New Roman" w:cs="Times New Roman"/>
          <w:szCs w:val="24"/>
        </w:rPr>
        <w:t xml:space="preserve">να βλέπει τη λέξη «βόειο» -δεν ξέρουμε όλοι την καθαρεύουσα- και να νομίζει ότι αγοράζει μοσχάρι, </w:t>
      </w:r>
      <w:r>
        <w:rPr>
          <w:rFonts w:eastAsia="Times New Roman" w:cs="Times New Roman"/>
          <w:szCs w:val="24"/>
        </w:rPr>
        <w:lastRenderedPageBreak/>
        <w:t>ενώ δεν είναι μοσχάρι. Είναι μεγάλο ζώο, άρα άλλη ποιότητα κρέατος. Ή δεν έχουμε αυτή τη στιγμή ταξινόμηση στα μέρη του κρέατος και αυτό δημιουργεί πολύ μεγάλ</w:t>
      </w:r>
      <w:r>
        <w:rPr>
          <w:rFonts w:eastAsia="Times New Roman" w:cs="Times New Roman"/>
          <w:szCs w:val="24"/>
        </w:rPr>
        <w:t xml:space="preserve">η ζημιά στον παραγωγό. Πρέπει φυσικά να έχουμε –το είπα προηγουμένως με τα χάρτινα δελτία- ηλεκτρονική πρόσβαση στις ΔΑΟΚ </w:t>
      </w:r>
      <w:r>
        <w:rPr>
          <w:rFonts w:eastAsia="Times New Roman" w:cs="Times New Roman"/>
          <w:szCs w:val="24"/>
        </w:rPr>
        <w:t>κ</w:t>
      </w:r>
      <w:r>
        <w:rPr>
          <w:rFonts w:eastAsia="Times New Roman" w:cs="Times New Roman"/>
          <w:szCs w:val="24"/>
        </w:rPr>
        <w:t>αι φυσικά να έχουμε πολύ καλύτερη εποπτεία από τις κεντρικές υπηρεσίες.</w:t>
      </w:r>
    </w:p>
    <w:p w14:paraId="65D6698C" w14:textId="77777777" w:rsidR="00843767" w:rsidRDefault="00894D13">
      <w:pPr>
        <w:spacing w:after="0" w:line="600" w:lineRule="auto"/>
        <w:ind w:firstLine="720"/>
        <w:jc w:val="both"/>
        <w:rPr>
          <w:rFonts w:eastAsia="Times New Roman"/>
          <w:szCs w:val="24"/>
        </w:rPr>
      </w:pPr>
      <w:r>
        <w:rPr>
          <w:rFonts w:eastAsia="Times New Roman" w:cs="Times New Roman"/>
          <w:szCs w:val="24"/>
        </w:rPr>
        <w:t>Είμαστε σε έναν δρόμο και το τονίζω. Είμαστε μαζί. Χθες το βρ</w:t>
      </w:r>
      <w:r>
        <w:rPr>
          <w:rFonts w:eastAsia="Times New Roman" w:cs="Times New Roman"/>
          <w:szCs w:val="24"/>
        </w:rPr>
        <w:t>άδυ</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συμπτωματικά</w:t>
      </w:r>
      <w:proofErr w:type="spellEnd"/>
      <w:r>
        <w:rPr>
          <w:rFonts w:eastAsia="Times New Roman" w:cs="Times New Roman"/>
          <w:szCs w:val="24"/>
        </w:rPr>
        <w:t xml:space="preserve"> –δεν είχε να κάνει με την ερώτηση- είχα στο γραφείο μου τη </w:t>
      </w:r>
      <w:proofErr w:type="spellStart"/>
      <w:r>
        <w:rPr>
          <w:rFonts w:eastAsia="Times New Roman" w:cs="Times New Roman"/>
          <w:szCs w:val="24"/>
        </w:rPr>
        <w:t>Διεπαγγελματική</w:t>
      </w:r>
      <w:proofErr w:type="spellEnd"/>
      <w:r>
        <w:rPr>
          <w:rFonts w:eastAsia="Times New Roman" w:cs="Times New Roman"/>
          <w:szCs w:val="24"/>
        </w:rPr>
        <w:t xml:space="preserve"> Κρέατος. Γιατί οι </w:t>
      </w:r>
      <w:proofErr w:type="spellStart"/>
      <w:r>
        <w:rPr>
          <w:rFonts w:eastAsia="Times New Roman" w:cs="Times New Roman"/>
          <w:szCs w:val="24"/>
        </w:rPr>
        <w:t>δ</w:t>
      </w:r>
      <w:r>
        <w:rPr>
          <w:rFonts w:eastAsia="Times New Roman" w:cs="Times New Roman"/>
          <w:szCs w:val="24"/>
        </w:rPr>
        <w:t>ιεπαγγελματικές</w:t>
      </w:r>
      <w:proofErr w:type="spellEnd"/>
      <w:r>
        <w:rPr>
          <w:rFonts w:eastAsia="Times New Roman" w:cs="Times New Roman"/>
          <w:szCs w:val="24"/>
        </w:rPr>
        <w:t xml:space="preserve"> είναι και ένας πυλώνας συνεργασίας όλης της γραμμής, ώστε να μπορέσουμε να λύσουμε αυτά τα προβλήματα.</w:t>
      </w:r>
    </w:p>
    <w:p w14:paraId="65D6698D"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Βαρεμένος): </w:t>
      </w:r>
      <w:r>
        <w:rPr>
          <w:rFonts w:eastAsia="Times New Roman" w:cs="Times New Roman"/>
          <w:szCs w:val="24"/>
        </w:rPr>
        <w:t xml:space="preserve">Κυρία </w:t>
      </w:r>
      <w:proofErr w:type="spellStart"/>
      <w:r>
        <w:rPr>
          <w:rFonts w:eastAsia="Times New Roman" w:cs="Times New Roman"/>
          <w:szCs w:val="24"/>
        </w:rPr>
        <w:t>Βράντζα</w:t>
      </w:r>
      <w:proofErr w:type="spellEnd"/>
      <w:r>
        <w:rPr>
          <w:rFonts w:eastAsia="Times New Roman" w:cs="Times New Roman"/>
          <w:szCs w:val="24"/>
        </w:rPr>
        <w:t>, έχετε τον λόγο.</w:t>
      </w:r>
    </w:p>
    <w:p w14:paraId="65D6698E"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Ευχαριστώ.</w:t>
      </w:r>
    </w:p>
    <w:p w14:paraId="65D6698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Καταλαβαίνω από την απάντησή σας, κύριε Υπουργέ, ότι το θέμα το ξέρετε και αντιλαμβάνεστε και τη σοβαρότητά του. Θέλω να πω, βεβαίως, ότι είναι αίτημα των παραγωγών. Ίσως </w:t>
      </w:r>
      <w:r>
        <w:rPr>
          <w:rFonts w:eastAsia="Times New Roman" w:cs="Times New Roman"/>
          <w:szCs w:val="24"/>
        </w:rPr>
        <w:t>δεν ακούγεται τόσο πολύ στα μπλόκα, στις ετήσιες κινητοποιήσεις τους, αλλά είναι αίτημα των πραγματικών παραγωγών εδώ και χρόνια και γι’ αυτό πρέπει επειγόντως να κάνουμε κάτι.</w:t>
      </w:r>
    </w:p>
    <w:p w14:paraId="65D6699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Ακριβώς γι’ αυτό, θέλοντας να καταστήσω απολύτως σαφές το μέγεθος του προβλήματ</w:t>
      </w:r>
      <w:r>
        <w:rPr>
          <w:rFonts w:eastAsia="Times New Roman" w:cs="Times New Roman"/>
          <w:szCs w:val="24"/>
        </w:rPr>
        <w:t>ος αλλά και τις συνέπειές του, θα θυμίσω μερικά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είμαι σίγουρη ότι τα ξέρετε, αλλά θεωρώ ότι είναι σημαντικό να ακουστούν εντός του </w:t>
      </w:r>
      <w:r>
        <w:rPr>
          <w:rFonts w:eastAsia="Times New Roman" w:cs="Times New Roman"/>
          <w:szCs w:val="24"/>
        </w:rPr>
        <w:t>ε</w:t>
      </w:r>
      <w:r>
        <w:rPr>
          <w:rFonts w:eastAsia="Times New Roman" w:cs="Times New Roman"/>
          <w:szCs w:val="24"/>
        </w:rPr>
        <w:t>λληνικού Κοινοβουλίου.</w:t>
      </w:r>
    </w:p>
    <w:p w14:paraId="65D6699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Η πορεία της αυτάρκειας για τη χώρα ως προς τα προϊόντα κρέατος από το 1980 έως το 2010</w:t>
      </w:r>
      <w:r>
        <w:rPr>
          <w:rFonts w:eastAsia="Times New Roman" w:cs="Times New Roman"/>
          <w:szCs w:val="24"/>
        </w:rPr>
        <w:t xml:space="preserve"> είναι δραματική. Από το 84% πέφτει στο 53%. Πρόκειται για την περίοδο μετά την ένταξή μας στην τότε ΕΟΚ. Αντίστοιχα, οι εισαγωγές αυξήθηκαν. Το 1986 ήταν στο 30,8% και το 2010 άγγιξαν το 47,7%, όταν οι εξαγωγές του κλάδου παρέμειναν και παραμένουν ακόμη σ</w:t>
      </w:r>
      <w:r>
        <w:rPr>
          <w:rFonts w:eastAsia="Times New Roman" w:cs="Times New Roman"/>
          <w:szCs w:val="24"/>
        </w:rPr>
        <w:t>ε πολύ χαμηλά επίπεδα.</w:t>
      </w:r>
    </w:p>
    <w:p w14:paraId="65D6699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Ως προς το γάλα, σύμφωνα με τα στοιχεία του </w:t>
      </w:r>
      <w:r>
        <w:rPr>
          <w:rFonts w:eastAsia="Times New Roman" w:cs="Times New Roman"/>
          <w:szCs w:val="24"/>
        </w:rPr>
        <w:t>«</w:t>
      </w:r>
      <w:r>
        <w:rPr>
          <w:rFonts w:eastAsia="Times New Roman" w:cs="Times New Roman"/>
          <w:szCs w:val="24"/>
        </w:rPr>
        <w:t>ΕΛΓΟ</w:t>
      </w:r>
      <w:r>
        <w:rPr>
          <w:rFonts w:eastAsia="Times New Roman" w:cs="Times New Roman"/>
          <w:szCs w:val="24"/>
        </w:rPr>
        <w:t>»</w:t>
      </w:r>
      <w:r>
        <w:rPr>
          <w:rFonts w:eastAsia="Times New Roman" w:cs="Times New Roman"/>
          <w:szCs w:val="24"/>
        </w:rPr>
        <w:t>, το 2016 παρήχθησαν πιθανόν –και θα εξηγήσω τι εννοώ με το πιθανόν- πεντακόσι</w:t>
      </w:r>
      <w:r>
        <w:rPr>
          <w:rFonts w:eastAsia="Times New Roman" w:cs="Times New Roman"/>
          <w:szCs w:val="24"/>
        </w:rPr>
        <w:t>ες</w:t>
      </w:r>
      <w:r>
        <w:rPr>
          <w:rFonts w:eastAsia="Times New Roman" w:cs="Times New Roman"/>
          <w:szCs w:val="24"/>
        </w:rPr>
        <w:t xml:space="preserve"> πενήντα χιλιάδες τόνοι αγελαδινού γάλα</w:t>
      </w:r>
      <w:r>
        <w:rPr>
          <w:rFonts w:eastAsia="Times New Roman" w:cs="Times New Roman"/>
          <w:szCs w:val="24"/>
        </w:rPr>
        <w:t>κ</w:t>
      </w:r>
      <w:r>
        <w:rPr>
          <w:rFonts w:eastAsia="Times New Roman" w:cs="Times New Roman"/>
          <w:szCs w:val="24"/>
        </w:rPr>
        <w:t xml:space="preserve">τος, όταν η κατανάλωση ήταν ένα εκατομμύριο διακόσιες χιλιάδες </w:t>
      </w:r>
      <w:r>
        <w:rPr>
          <w:rFonts w:eastAsia="Times New Roman" w:cs="Times New Roman"/>
          <w:szCs w:val="24"/>
        </w:rPr>
        <w:t>τόνοι. Βέβαια, όλα αυτά ενθαρρύνουν κάποιους να παραπλανούν τους καταναλωτές και να κερδοσκοπούν σε βάρος τους.</w:t>
      </w:r>
    </w:p>
    <w:p w14:paraId="65D6699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Όπως ακριβώς είπατε, το 80% των Ελλήνων καταναλωτών βόειου κρέατος σε μια πρόσφατη έρευνα έδειξε ότι θεωρεί ότι καταναλώνει ελληνικό μοσχάρι, ότ</w:t>
      </w:r>
      <w:r>
        <w:rPr>
          <w:rFonts w:eastAsia="Times New Roman" w:cs="Times New Roman"/>
          <w:szCs w:val="24"/>
        </w:rPr>
        <w:t>αν έχουμε επάρκεια μόλις στο 20%. Βεβαίως, η εικόνα συνεχίζεται και στα σημεία λιανικής πώλησης, που το σύνολο των κρεοπωλών αναγράφ</w:t>
      </w:r>
      <w:r>
        <w:rPr>
          <w:rFonts w:eastAsia="Times New Roman" w:cs="Times New Roman"/>
          <w:szCs w:val="24"/>
        </w:rPr>
        <w:t>ει</w:t>
      </w:r>
      <w:r>
        <w:rPr>
          <w:rFonts w:eastAsia="Times New Roman" w:cs="Times New Roman"/>
          <w:szCs w:val="24"/>
        </w:rPr>
        <w:t xml:space="preserve"> τη φράση «ντόπια κρέατα», όταν επίσης ξέρουμε ότι δεν είναι δυνατόν να ισχύει αυτό. Είναι αντιληπτό, λοιπόν, ότι η παραπλ</w:t>
      </w:r>
      <w:r>
        <w:rPr>
          <w:rFonts w:eastAsia="Times New Roman" w:cs="Times New Roman"/>
          <w:szCs w:val="24"/>
        </w:rPr>
        <w:t>άνηση του καταναλωτή είναι ο κανόνας και όχι η εξαίρεση.</w:t>
      </w:r>
    </w:p>
    <w:p w14:paraId="65D6699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Αξίζει να σημειωθεί, επίσης, ότι με δεκαπέντε χιλιάδες κρεοπωλεία ανά τη χώρα, εκατοντάδες σφαγεία, χιλιάδες κτηνοτρόφους και εμπόρους οι έλεγχοι των μεικτών κλιμακίων το 2014 έφθασαν τους χίλιους τρ</w:t>
      </w:r>
      <w:r>
        <w:rPr>
          <w:rFonts w:eastAsia="Times New Roman" w:cs="Times New Roman"/>
          <w:szCs w:val="24"/>
        </w:rPr>
        <w:t>ιακόσιους πενήντα τέσσερις και το 2015 τους χίλιους τετρακόσιους τριάντα επτά. Με βάση τα διαθέσιμα στοιχεία</w:t>
      </w:r>
      <w:r>
        <w:rPr>
          <w:rFonts w:eastAsia="Times New Roman" w:cs="Times New Roman"/>
          <w:szCs w:val="24"/>
        </w:rPr>
        <w:t>,</w:t>
      </w:r>
      <w:r>
        <w:rPr>
          <w:rFonts w:eastAsia="Times New Roman" w:cs="Times New Roman"/>
          <w:szCs w:val="24"/>
        </w:rPr>
        <w:t xml:space="preserve"> από το σύνολο αυτών των ελέγχων –και θα αναφέρω ακριβώς τα στοιχεία όπως τα έχω- το «όλα καλώς» αναφέρθηκε μόνο για τετρακόσιες τριάντα περιπτώσει</w:t>
      </w:r>
      <w:r>
        <w:rPr>
          <w:rFonts w:eastAsia="Times New Roman" w:cs="Times New Roman"/>
          <w:szCs w:val="24"/>
        </w:rPr>
        <w:t>ς. Πρόστιμα τελικά επιβλήθηκαν σε διακόσιες τριάντα επτά περιπτώσεις, τα οποία συνολικά ήταν στο ύψος των 76.650 ευρώ. Είναι, δηλαδή, προφανές ότι τα επιβαλλόμενα πρόστιμα είναι μηδαμινά</w:t>
      </w:r>
      <w:r>
        <w:rPr>
          <w:rFonts w:eastAsia="Times New Roman" w:cs="Times New Roman"/>
          <w:szCs w:val="24"/>
        </w:rPr>
        <w:t>,</w:t>
      </w:r>
      <w:r>
        <w:rPr>
          <w:rFonts w:eastAsia="Times New Roman" w:cs="Times New Roman"/>
          <w:szCs w:val="24"/>
        </w:rPr>
        <w:t xml:space="preserve"> σε σύγκριση με το κέρδος που αποκομίζουν αυτοί που παρανομούν.</w:t>
      </w:r>
    </w:p>
    <w:p w14:paraId="65D6699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5D6699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Ένα λεπτό θα χρειαστώ ακόμη, κύριε Πρόεδρε.</w:t>
      </w:r>
    </w:p>
    <w:p w14:paraId="65D6699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Βεβαίως, δεν είναι μόνο η έλλειψη ελέγχων, η διαφθορά και η ατιμωρησία στα στάδια της διακίνησης. Ένα μεγάλο μέρος του προβλήμα</w:t>
      </w:r>
      <w:r>
        <w:rPr>
          <w:rFonts w:eastAsia="Times New Roman" w:cs="Times New Roman"/>
          <w:szCs w:val="24"/>
        </w:rPr>
        <w:t xml:space="preserve">τος, όπως ακριβώς είπατε, ξεκινά από το στάδιο της παραγωγής και της ίδιας της λειτουργίας του κράτους. Είναι κοινό μυστικό ότι το ζωικό κεφάλαιο που δηλώνεται σήμερα είναι αρκετά διαφορετικό απ’ αυτό που πραγματικά υπάρχει. Τα </w:t>
      </w:r>
      <w:r>
        <w:rPr>
          <w:rFonts w:eastAsia="Times New Roman" w:cs="Times New Roman"/>
          <w:szCs w:val="24"/>
        </w:rPr>
        <w:lastRenderedPageBreak/>
        <w:t>ανύπαρκτα ζώα, εκτός των άλλ</w:t>
      </w:r>
      <w:r>
        <w:rPr>
          <w:rFonts w:eastAsia="Times New Roman" w:cs="Times New Roman"/>
          <w:szCs w:val="24"/>
        </w:rPr>
        <w:t>ων προβλημάτων που δημιουργούν –επιδοτήσεις, βοσκοτόπια κ</w:t>
      </w:r>
      <w:r>
        <w:rPr>
          <w:rFonts w:eastAsia="Times New Roman" w:cs="Times New Roman"/>
          <w:szCs w:val="24"/>
        </w:rPr>
        <w:t>.</w:t>
      </w:r>
      <w:r>
        <w:rPr>
          <w:rFonts w:eastAsia="Times New Roman" w:cs="Times New Roman"/>
          <w:szCs w:val="24"/>
        </w:rPr>
        <w:t xml:space="preserve">λπ.-, εξυπηρετούν σε μεγάλο βαθμό και τα κυκλώματα των </w:t>
      </w:r>
      <w:proofErr w:type="spellStart"/>
      <w:r>
        <w:rPr>
          <w:rFonts w:eastAsia="Times New Roman" w:cs="Times New Roman"/>
          <w:szCs w:val="24"/>
        </w:rPr>
        <w:t>ελληνοποιήσεων</w:t>
      </w:r>
      <w:proofErr w:type="spellEnd"/>
      <w:r>
        <w:rPr>
          <w:rFonts w:eastAsia="Times New Roman" w:cs="Times New Roman"/>
          <w:szCs w:val="24"/>
        </w:rPr>
        <w:t>.</w:t>
      </w:r>
    </w:p>
    <w:p w14:paraId="65D6699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Από την άλλη, είναι πραγματικά δύσκολο να εξηγήσει κανείς γιατί δύο κρατικοί κατά βάση οργανισμοί, δηλαδή ο </w:t>
      </w:r>
      <w:r>
        <w:rPr>
          <w:rFonts w:eastAsia="Times New Roman" w:cs="Times New Roman"/>
          <w:szCs w:val="24"/>
        </w:rPr>
        <w:t>«</w:t>
      </w:r>
      <w:r>
        <w:rPr>
          <w:rFonts w:eastAsia="Times New Roman" w:cs="Times New Roman"/>
          <w:szCs w:val="24"/>
        </w:rPr>
        <w:t>ΕΛΓΟ</w:t>
      </w:r>
      <w:r>
        <w:rPr>
          <w:rFonts w:eastAsia="Times New Roman" w:cs="Times New Roman"/>
          <w:szCs w:val="24"/>
        </w:rPr>
        <w:t xml:space="preserve"> – </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ι η Ελληνική Στατιστική Αρχή, εμφανίζουν τελείως διαφορετικά στοιχεία για την ποσότητα του γάλακτος που εισάγεται και παράγεται στη χώρα, σε βαθμό που μερικές φορές ο ένας να δίνει διπλάσια στοιχεία απ’ ό,τι ο άλλος οργανισμός.</w:t>
      </w:r>
    </w:p>
    <w:p w14:paraId="65D6699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Υπουργέ, θεωρώ ότι μια</w:t>
      </w:r>
      <w:r>
        <w:rPr>
          <w:rFonts w:eastAsia="Times New Roman" w:cs="Times New Roman"/>
          <w:szCs w:val="24"/>
        </w:rPr>
        <w:t xml:space="preserve"> από τις αιτίες που η χώρα βρίσκεται σήμερα στη μέγγενη του διεθνούς καπιταλισμού μέσω των δανειστών, των εταίρων και των τραπεζιτών, είναι επειδή στο παρελθόν υπήρξε ανοχύρωτη, χαλαρή και ανεκτική σε μικρότερης κλίμακας απατεώνες και εκβιαστές. Οι προηγού</w:t>
      </w:r>
      <w:r>
        <w:rPr>
          <w:rFonts w:eastAsia="Times New Roman" w:cs="Times New Roman"/>
          <w:szCs w:val="24"/>
        </w:rPr>
        <w:t>μενες κυβερνήσεις όχι μόνο δεν αντιμετώπισαν τέτοιου είδους φαινόμενα, αλλά αντίθετα σε κάποιες περιπτώσεις τα ενθάρρυναν και συμπορεύτηκαν με εκείνους που τα δημιούργησαν.</w:t>
      </w:r>
    </w:p>
    <w:p w14:paraId="65D6699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Το κεφάλαιο των </w:t>
      </w:r>
      <w:proofErr w:type="spellStart"/>
      <w:r>
        <w:rPr>
          <w:rFonts w:eastAsia="Times New Roman" w:cs="Times New Roman"/>
          <w:szCs w:val="24"/>
        </w:rPr>
        <w:t>ελληνοποιήσεων</w:t>
      </w:r>
      <w:proofErr w:type="spellEnd"/>
      <w:r>
        <w:rPr>
          <w:rFonts w:eastAsia="Times New Roman" w:cs="Times New Roman"/>
          <w:szCs w:val="24"/>
        </w:rPr>
        <w:t xml:space="preserve"> είναι, κατά τη γνώμη μου, μια από αυτές τις </w:t>
      </w:r>
      <w:r>
        <w:rPr>
          <w:rFonts w:eastAsia="Times New Roman" w:cs="Times New Roman"/>
          <w:szCs w:val="24"/>
        </w:rPr>
        <w:t xml:space="preserve">περιπτώσεις και θεωρώ ότι είναι ένα σοβαρό θέμα, που μπορεί να λυθεί εύκολα, γρήγορα και δίκαια και να έχουμε άμεσα θετικά αποτελέσματα </w:t>
      </w:r>
      <w:r>
        <w:rPr>
          <w:rFonts w:eastAsia="Times New Roman" w:cs="Times New Roman"/>
          <w:szCs w:val="24"/>
        </w:rPr>
        <w:lastRenderedPageBreak/>
        <w:t>για τον Έλληνα παραγωγό και την εθνική οικονομία. Είναι μια ευκαιρία να βάλουμε το στίγμα της δική μας Κυβέρνησης και να</w:t>
      </w:r>
      <w:r>
        <w:rPr>
          <w:rFonts w:eastAsia="Times New Roman" w:cs="Times New Roman"/>
          <w:szCs w:val="24"/>
        </w:rPr>
        <w:t xml:space="preserve"> αποδείξουμε ότι δεν είμαστε όλοι ίδιοι, αρκεί να τολμήσουμε.</w:t>
      </w:r>
    </w:p>
    <w:p w14:paraId="65D6699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5D6699C"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Τσιρώνη, έχετε τον λόγο.</w:t>
      </w:r>
    </w:p>
    <w:p w14:paraId="65D6699D"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65D6699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Πραγματικά επισημά</w:t>
      </w:r>
      <w:r>
        <w:rPr>
          <w:rFonts w:eastAsia="Times New Roman" w:cs="Times New Roman"/>
          <w:szCs w:val="24"/>
        </w:rPr>
        <w:t xml:space="preserve">νετε το πρόβλημα εκεί που υπήρχε. Θέλω να ξεκινήσω απ’ αυτό που είπατε στο τέλος, ότι δυστυχώς οι πιο αποψιλωμένες και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και του ελληνικού </w:t>
      </w:r>
      <w:r>
        <w:rPr>
          <w:rFonts w:eastAsia="Times New Roman" w:cs="Times New Roman"/>
          <w:szCs w:val="24"/>
        </w:rPr>
        <w:t>δ</w:t>
      </w:r>
      <w:r>
        <w:rPr>
          <w:rFonts w:eastAsia="Times New Roman" w:cs="Times New Roman"/>
          <w:szCs w:val="24"/>
        </w:rPr>
        <w:t>ημοσίου, τουλάχιστον από τη μικρή μου εμπειρία, είναι οι υπηρεσίες ελέγχων. Όπως έλεγα και σ</w:t>
      </w:r>
      <w:r>
        <w:rPr>
          <w:rFonts w:eastAsia="Times New Roman" w:cs="Times New Roman"/>
          <w:szCs w:val="24"/>
        </w:rPr>
        <w:t>το προηγούμενο Υπουργείο, στο Υπουργείο Περιβάλλοντος, και εδώ έχουμε αυτό το φαινόμενο.</w:t>
      </w:r>
    </w:p>
    <w:p w14:paraId="65D6699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Έχουμε πάρα πολύ λίγους ανθρώπους, για να «πονάει» πραγματικά -πολύ σωστά το είπατε, για να «πονάει»- αυτόν που παρανομεί η παρανομία. Όταν και αν τον πιάσεις, είναι τ</w:t>
      </w:r>
      <w:r>
        <w:rPr>
          <w:rFonts w:eastAsia="Times New Roman" w:cs="Times New Roman"/>
          <w:szCs w:val="24"/>
        </w:rPr>
        <w:t xml:space="preserve">όσο σπάνια η περίπτωση και τόσο μικρά τα πρόστιμα, που πραγματικά προτιμά να έχει αυτόν τον κίνδυνο και να παρανομεί. </w:t>
      </w:r>
    </w:p>
    <w:p w14:paraId="65D669A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αυτή τη στιγμή πρέπει να εστιάσουμε σε δυο ζητήματα. Είμαστε και σε μια διαβούλευση στο Υπουργείο για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αλλά </w:t>
      </w:r>
      <w:r>
        <w:rPr>
          <w:rFonts w:eastAsia="Times New Roman" w:cs="Times New Roman"/>
          <w:szCs w:val="24"/>
        </w:rPr>
        <w:t>νομίζω ότι το πιο οικονομικό είναι αυτό που ανέφερα πριν: η πρόληψη. Δηλαδή, το ηλεκτρονικό μητρώο όλης της διακίνησης, ώστε να μη</w:t>
      </w:r>
      <w:r>
        <w:rPr>
          <w:rFonts w:eastAsia="Times New Roman" w:cs="Times New Roman"/>
          <w:szCs w:val="24"/>
        </w:rPr>
        <w:t>ν</w:t>
      </w:r>
      <w:r>
        <w:rPr>
          <w:rFonts w:eastAsia="Times New Roman" w:cs="Times New Roman"/>
          <w:szCs w:val="24"/>
        </w:rPr>
        <w:t xml:space="preserve"> μπορεί ο άλλος να παρανομήσει και όχι να περιμένει μήπως μπει ο έλεγχος για να τον ελέγξει.</w:t>
      </w:r>
    </w:p>
    <w:p w14:paraId="65D669A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Όσον αφορά το ποσοστό της αγοράς</w:t>
      </w:r>
      <w:r>
        <w:rPr>
          <w:rFonts w:eastAsia="Times New Roman" w:cs="Times New Roman"/>
          <w:szCs w:val="24"/>
        </w:rPr>
        <w:t>, πραγματικά η δική μας αγορά ήταν –όπως το είπατε σωστά- ένα ξέφραγο αμπέλι. Ένα πελατειακό καθεστώς κυριαρχούσε στον πρωτογενή τομέα, δεν ενδιαφερόταν για τη βιωσιμότητα των προϊόντων, δεν ενδιαφερόταν για την τιμή εισροής-τιμή εκροής, ώστε να είναι βιώσ</w:t>
      </w:r>
      <w:r>
        <w:rPr>
          <w:rFonts w:eastAsia="Times New Roman" w:cs="Times New Roman"/>
          <w:szCs w:val="24"/>
        </w:rPr>
        <w:t>ιμες και ανταγωνιστικές οι επιχειρήσεις μας.</w:t>
      </w:r>
    </w:p>
    <w:p w14:paraId="65D669A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Να σας πω, λοιπόν, ένα μεγάλο πρόβλημα, μια και το αναφέρατε, για να καταλαβαίνουν και οι </w:t>
      </w:r>
      <w:proofErr w:type="spellStart"/>
      <w:r>
        <w:rPr>
          <w:rFonts w:eastAsia="Times New Roman" w:cs="Times New Roman"/>
          <w:szCs w:val="24"/>
        </w:rPr>
        <w:t>τηλεθεάτριες</w:t>
      </w:r>
      <w:proofErr w:type="spellEnd"/>
      <w:r>
        <w:rPr>
          <w:rFonts w:eastAsia="Times New Roman" w:cs="Times New Roman"/>
          <w:szCs w:val="24"/>
        </w:rPr>
        <w:t xml:space="preserve"> και οι τηλεθεατές που τυχόν παρακολουθούν, δηλαδή οι συμπολίτες μας, ότι σήμερα έχουν μπει στην αγορά –και ε</w:t>
      </w:r>
      <w:r>
        <w:rPr>
          <w:rFonts w:eastAsia="Times New Roman" w:cs="Times New Roman"/>
          <w:szCs w:val="24"/>
        </w:rPr>
        <w:t>ίναι η περίοδος ειδικά που αναφέρατε και δεν είναι η περίοδος απλώς που υπάρχει η Ευρωπαϊκή Ένωση- οι χώρες του πρώην ανατολικού συνασπισμού. Είναι χώρες οι οποίες είχαν πολύ χαμηλό επίπεδο διαβίωσης, πολύ καλή οργάνωση, πολύ καλό μορφωτικό επίπεδο και άρα</w:t>
      </w:r>
      <w:r>
        <w:rPr>
          <w:rFonts w:eastAsia="Times New Roman" w:cs="Times New Roman"/>
          <w:szCs w:val="24"/>
        </w:rPr>
        <w:t>, εύκολα και γρήγορα</w:t>
      </w:r>
      <w:r>
        <w:rPr>
          <w:rFonts w:eastAsia="Times New Roman" w:cs="Times New Roman"/>
          <w:szCs w:val="24"/>
        </w:rPr>
        <w:t>,</w:t>
      </w:r>
      <w:r>
        <w:rPr>
          <w:rFonts w:eastAsia="Times New Roman" w:cs="Times New Roman"/>
          <w:szCs w:val="24"/>
        </w:rPr>
        <w:t xml:space="preserve"> δημιούργησαν μια αγορά με πάρα πολύ φθηνές τιμές. </w:t>
      </w:r>
      <w:r>
        <w:rPr>
          <w:rFonts w:eastAsia="Times New Roman" w:cs="Times New Roman"/>
          <w:szCs w:val="24"/>
        </w:rPr>
        <w:t>Α</w:t>
      </w:r>
      <w:r>
        <w:rPr>
          <w:rFonts w:eastAsia="Times New Roman" w:cs="Times New Roman"/>
          <w:szCs w:val="24"/>
        </w:rPr>
        <w:t>υτά τα προϊόντα κατα</w:t>
      </w:r>
      <w:r>
        <w:rPr>
          <w:rFonts w:eastAsia="Times New Roman" w:cs="Times New Roman"/>
          <w:szCs w:val="24"/>
        </w:rPr>
        <w:lastRenderedPageBreak/>
        <w:t xml:space="preserve">κλύζουν, γιατί δεν είναι τυχαίο να μιλάμε συνέχεια για Πολωνία και για Βουλγαρία. </w:t>
      </w:r>
      <w:r>
        <w:rPr>
          <w:rFonts w:eastAsia="Times New Roman" w:cs="Times New Roman"/>
          <w:szCs w:val="24"/>
        </w:rPr>
        <w:t>Δ</w:t>
      </w:r>
      <w:r>
        <w:rPr>
          <w:rFonts w:eastAsia="Times New Roman" w:cs="Times New Roman"/>
          <w:szCs w:val="24"/>
        </w:rPr>
        <w:t>εν μπορούμε να εγκαλούμε συνέχεια τους γείτονες</w:t>
      </w:r>
      <w:r>
        <w:rPr>
          <w:rFonts w:eastAsia="Times New Roman" w:cs="Times New Roman"/>
          <w:szCs w:val="24"/>
        </w:rPr>
        <w:t>,</w:t>
      </w:r>
      <w:r>
        <w:rPr>
          <w:rFonts w:eastAsia="Times New Roman" w:cs="Times New Roman"/>
          <w:szCs w:val="24"/>
        </w:rPr>
        <w:t xml:space="preserve"> ότι δήθεν είναι πάντα παράνομοι</w:t>
      </w:r>
      <w:r>
        <w:rPr>
          <w:rFonts w:eastAsia="Times New Roman" w:cs="Times New Roman"/>
          <w:szCs w:val="24"/>
        </w:rPr>
        <w:t xml:space="preserve">. Δεν είναι καθόλου παράνομοι. Πολλές φορές αυτά τα προϊόντα νόμιμα εισάγονται και απλώς μετά </w:t>
      </w:r>
      <w:proofErr w:type="spellStart"/>
      <w:r>
        <w:rPr>
          <w:rFonts w:eastAsia="Times New Roman" w:cs="Times New Roman"/>
          <w:szCs w:val="24"/>
        </w:rPr>
        <w:t>ελληνοποιούνται</w:t>
      </w:r>
      <w:proofErr w:type="spellEnd"/>
      <w:r>
        <w:rPr>
          <w:rFonts w:eastAsia="Times New Roman" w:cs="Times New Roman"/>
          <w:szCs w:val="24"/>
        </w:rPr>
        <w:t xml:space="preserve">. Άρα το πρόβλημα είναι διττό. </w:t>
      </w:r>
    </w:p>
    <w:p w14:paraId="65D669A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Έχετε πάντως -και θα κλείσω με αυτό- απόλυτο δίκιο να λέτε ότι ο Έλληνας καταναλωτής, παρά το γεγονός ότι υπάρχει μ</w:t>
      </w:r>
      <w:r>
        <w:rPr>
          <w:rFonts w:eastAsia="Times New Roman" w:cs="Times New Roman"/>
          <w:szCs w:val="24"/>
        </w:rPr>
        <w:t>ια μικρή διαφορά στην τιμή, εμπιστεύεται την ποιότητα και εμπιστεύεται το τελικό προϊόν</w:t>
      </w:r>
      <w:r>
        <w:rPr>
          <w:rFonts w:eastAsia="Times New Roman" w:cs="Times New Roman"/>
          <w:szCs w:val="24"/>
        </w:rPr>
        <w:t>,</w:t>
      </w:r>
      <w:r>
        <w:rPr>
          <w:rFonts w:eastAsia="Times New Roman" w:cs="Times New Roman"/>
          <w:szCs w:val="24"/>
        </w:rPr>
        <w:t xml:space="preserve"> ακόμα και σε συνθήκες κρίσης. Άρα, αν πατάξουμε τις </w:t>
      </w:r>
      <w:proofErr w:type="spellStart"/>
      <w:r>
        <w:rPr>
          <w:rFonts w:eastAsia="Times New Roman" w:cs="Times New Roman"/>
          <w:szCs w:val="24"/>
        </w:rPr>
        <w:t>ελληνοποιήσεις</w:t>
      </w:r>
      <w:proofErr w:type="spellEnd"/>
      <w:r>
        <w:rPr>
          <w:rFonts w:eastAsia="Times New Roman" w:cs="Times New Roman"/>
          <w:szCs w:val="24"/>
        </w:rPr>
        <w:t>,</w:t>
      </w:r>
      <w:r>
        <w:rPr>
          <w:rFonts w:eastAsia="Times New Roman" w:cs="Times New Roman"/>
          <w:szCs w:val="24"/>
        </w:rPr>
        <w:t xml:space="preserve"> είναι φανερό ότι και θα μειώσουμε το κόστος, γιατί θα αυξήσουμε την κατανάλωση του ελληνικού κρέατο</w:t>
      </w:r>
      <w:r>
        <w:rPr>
          <w:rFonts w:eastAsia="Times New Roman" w:cs="Times New Roman"/>
          <w:szCs w:val="24"/>
        </w:rPr>
        <w:t>ς, αλλά</w:t>
      </w:r>
      <w:r>
        <w:rPr>
          <w:rFonts w:eastAsia="Times New Roman" w:cs="Times New Roman"/>
          <w:szCs w:val="24"/>
        </w:rPr>
        <w:t>,</w:t>
      </w:r>
      <w:r>
        <w:rPr>
          <w:rFonts w:eastAsia="Times New Roman" w:cs="Times New Roman"/>
          <w:szCs w:val="24"/>
        </w:rPr>
        <w:t xml:space="preserve"> ταυτόχρονα, θα μπορέσουμε να δώσουμε μια ώθηση στην ελληνική οικονομία απ’ αυτή την αύξηση ζήτησης από το να μην εξαπατάται ο καταναλωτής. Σ</w:t>
      </w:r>
      <w:r>
        <w:rPr>
          <w:rFonts w:eastAsia="Times New Roman" w:cs="Times New Roman"/>
          <w:szCs w:val="24"/>
        </w:rPr>
        <w:t>ε</w:t>
      </w:r>
      <w:r>
        <w:rPr>
          <w:rFonts w:eastAsia="Times New Roman" w:cs="Times New Roman"/>
          <w:szCs w:val="24"/>
        </w:rPr>
        <w:t xml:space="preserve"> αυτόν τον δρόμο είμαστε και νομίζω ότι ήδη έχουμε κάνει τη διαφορά. Τον τελευταίο χρόνο όλα τα στατιστικά</w:t>
      </w:r>
      <w:r>
        <w:rPr>
          <w:rFonts w:eastAsia="Times New Roman" w:cs="Times New Roman"/>
          <w:szCs w:val="24"/>
        </w:rPr>
        <w:t xml:space="preserve"> στοιχεία αυτό δείχνουν.</w:t>
      </w:r>
    </w:p>
    <w:p w14:paraId="65D669A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Ευχαριστώ.</w:t>
      </w:r>
    </w:p>
    <w:p w14:paraId="65D669A5" w14:textId="77777777" w:rsidR="00843767" w:rsidRDefault="00894D13">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Αρκεί να αντικατασταθεί το «α</w:t>
      </w:r>
      <w:r>
        <w:rPr>
          <w:rFonts w:eastAsia="Times New Roman" w:cs="Times New Roman"/>
          <w:szCs w:val="24"/>
        </w:rPr>
        <w:t>ν</w:t>
      </w:r>
      <w:r>
        <w:rPr>
          <w:rFonts w:eastAsia="Times New Roman" w:cs="Times New Roman"/>
          <w:szCs w:val="24"/>
        </w:rPr>
        <w:t xml:space="preserve">» από κάποια άλλη λέξη. </w:t>
      </w:r>
    </w:p>
    <w:p w14:paraId="65D669A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Θέλω να γνωστοποιήσω στο Σώμα ότι δεν θα συζητηθεί η δεύτερη με αριθμό 368/20-1-2017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 xml:space="preserve">-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w:t>
      </w:r>
      <w:r>
        <w:rPr>
          <w:rFonts w:eastAsia="Times New Roman" w:cs="Times New Roman"/>
          <w:szCs w:val="24"/>
        </w:rPr>
        <w:lastRenderedPageBreak/>
        <w:t>τον Υπουργό Εξωτερικών, σχετικά με την ανθελληνική δράση Τούρκων πρακτόρων και εκπροσώπων τους στη Θράκη, λόγω αναρμοδιότητας.</w:t>
      </w:r>
    </w:p>
    <w:p w14:paraId="65D669A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δεύτερη </w:t>
      </w:r>
      <w:r>
        <w:rPr>
          <w:rFonts w:eastAsia="Times New Roman" w:cs="Times New Roman"/>
          <w:szCs w:val="24"/>
        </w:rPr>
        <w:t xml:space="preserve">με αριθμό 364/20-1-2017 επίκαιρη ερώτηση πρώτου κύκλου του Βουλευτή Δωδεκανήσου της Νέας Δημοκρατίας κ. Εμμανουήλ </w:t>
      </w:r>
      <w:proofErr w:type="spellStart"/>
      <w:r>
        <w:rPr>
          <w:rFonts w:eastAsia="Times New Roman" w:cs="Times New Roman"/>
          <w:szCs w:val="24"/>
        </w:rPr>
        <w:t>Κόνσολα</w:t>
      </w:r>
      <w:proofErr w:type="spellEnd"/>
      <w:r>
        <w:rPr>
          <w:rFonts w:eastAsia="Times New Roman" w:cs="Times New Roman"/>
          <w:szCs w:val="24"/>
        </w:rPr>
        <w:t xml:space="preserve"> προς την Υπουργό Τουρισμού, σχετικά με την έλλειψη δευτερογενούς και εξειδικευμένης επεξεργασίας των </w:t>
      </w:r>
      <w:r>
        <w:rPr>
          <w:rFonts w:eastAsia="Times New Roman" w:cs="Times New Roman"/>
          <w:szCs w:val="24"/>
        </w:rPr>
        <w:t xml:space="preserve">στοιχείων </w:t>
      </w:r>
      <w:r>
        <w:rPr>
          <w:rFonts w:eastAsia="Times New Roman" w:cs="Times New Roman"/>
          <w:szCs w:val="24"/>
        </w:rPr>
        <w:t>των αφίξεων, που δημιου</w:t>
      </w:r>
      <w:r>
        <w:rPr>
          <w:rFonts w:eastAsia="Times New Roman" w:cs="Times New Roman"/>
          <w:szCs w:val="24"/>
        </w:rPr>
        <w:t xml:space="preserve">ργεί ψευδή και ανακριβή εικόνα για τον τουρισμό μας, λόγω απουσίας Υπουργών στο εξωτερικό. </w:t>
      </w:r>
    </w:p>
    <w:p w14:paraId="65D669A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Ομοίως, δεν θα συζητηθεί η τρίτη με αριθμό 369/23-1-2017 επίκαιρη ερώτηση δεύτερου κύκλου του Βουλευτή Σερρών </w:t>
      </w:r>
      <w:r>
        <w:rPr>
          <w:rFonts w:eastAsia="Times New Roman" w:cs="Times New Roman"/>
          <w:szCs w:val="24"/>
        </w:rPr>
        <w:t xml:space="preserve">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Μιχαήλ </w:t>
      </w:r>
      <w:r>
        <w:rPr>
          <w:rFonts w:eastAsia="Times New Roman" w:cs="Times New Roman"/>
          <w:szCs w:val="24"/>
        </w:rPr>
        <w:t xml:space="preserve">Τζελέπη προς τον Υπουργό Εσωτερικών, σχετικά με τη λήψη μέτρων για την </w:t>
      </w:r>
      <w:proofErr w:type="spellStart"/>
      <w:r>
        <w:rPr>
          <w:rFonts w:eastAsia="Times New Roman" w:cs="Times New Roman"/>
          <w:szCs w:val="24"/>
        </w:rPr>
        <w:t>υποστελεχωμένη</w:t>
      </w:r>
      <w:proofErr w:type="spellEnd"/>
      <w:r>
        <w:rPr>
          <w:rFonts w:eastAsia="Times New Roman" w:cs="Times New Roman"/>
          <w:szCs w:val="24"/>
        </w:rPr>
        <w:t xml:space="preserve"> Διεύθυνση Αστυνομίας Σερρών, λόγω απουσίας του κ. </w:t>
      </w:r>
      <w:proofErr w:type="spellStart"/>
      <w:r>
        <w:rPr>
          <w:rFonts w:eastAsia="Times New Roman" w:cs="Times New Roman"/>
          <w:szCs w:val="24"/>
        </w:rPr>
        <w:t>Τόσκα</w:t>
      </w:r>
      <w:proofErr w:type="spellEnd"/>
      <w:r>
        <w:rPr>
          <w:rFonts w:eastAsia="Times New Roman" w:cs="Times New Roman"/>
          <w:szCs w:val="24"/>
        </w:rPr>
        <w:t xml:space="preserve">. </w:t>
      </w:r>
    </w:p>
    <w:p w14:paraId="65D669A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Για τον ίδιο λόγο δεν θα συζητηθεί η ένατη με αριθμό 339/13-1-2017 επίκαιρη ερώτηση δεύτερου κύκλου της Βουλευτο</w:t>
      </w:r>
      <w:r>
        <w:rPr>
          <w:rFonts w:eastAsia="Times New Roman" w:cs="Times New Roman"/>
          <w:szCs w:val="24"/>
        </w:rPr>
        <w:t>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Εσωτερικών, σχετικά με την 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των ανδρών των ΜΑΤ. </w:t>
      </w:r>
    </w:p>
    <w:p w14:paraId="65D669A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θα συζητηθεί η έβδομη με αριθμό 341/16-1-2017 επίκαιρη ερώτηση δεύτερου κύ</w:t>
      </w:r>
      <w:r>
        <w:rPr>
          <w:rFonts w:eastAsia="Times New Roman" w:cs="Times New Roman"/>
          <w:szCs w:val="24"/>
        </w:rPr>
        <w:t>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 σχετικά με τη μεταφορά χρηστών της ΔΕΗ σε εταιρείες εναλλακτικών </w:t>
      </w:r>
      <w:proofErr w:type="spellStart"/>
      <w:r>
        <w:rPr>
          <w:rFonts w:eastAsia="Times New Roman" w:cs="Times New Roman"/>
          <w:szCs w:val="24"/>
        </w:rPr>
        <w:t>παρ</w:t>
      </w:r>
      <w:r>
        <w:rPr>
          <w:rFonts w:eastAsia="Times New Roman" w:cs="Times New Roman"/>
          <w:szCs w:val="24"/>
        </w:rPr>
        <w:t>ό</w:t>
      </w:r>
      <w:r>
        <w:rPr>
          <w:rFonts w:eastAsia="Times New Roman" w:cs="Times New Roman"/>
          <w:szCs w:val="24"/>
        </w:rPr>
        <w:t>χ</w:t>
      </w:r>
      <w:r>
        <w:rPr>
          <w:rFonts w:eastAsia="Times New Roman" w:cs="Times New Roman"/>
          <w:szCs w:val="24"/>
        </w:rPr>
        <w:t>ω</w:t>
      </w:r>
      <w:r>
        <w:rPr>
          <w:rFonts w:eastAsia="Times New Roman" w:cs="Times New Roman"/>
          <w:szCs w:val="24"/>
        </w:rPr>
        <w:t>ν</w:t>
      </w:r>
      <w:proofErr w:type="spellEnd"/>
      <w:r>
        <w:rPr>
          <w:rFonts w:eastAsia="Times New Roman" w:cs="Times New Roman"/>
          <w:szCs w:val="24"/>
        </w:rPr>
        <w:t xml:space="preserve"> ηλεκτρικής ενέργειας, λόγω απουσίας του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 </w:t>
      </w:r>
    </w:p>
    <w:p w14:paraId="65D669A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Θα συζη</w:t>
      </w:r>
      <w:r>
        <w:rPr>
          <w:rFonts w:eastAsia="Times New Roman" w:cs="Times New Roman"/>
          <w:szCs w:val="24"/>
        </w:rPr>
        <w:t xml:space="preserve">τηθεί, όμως, τώρα η τέταρτη με αριθμό 334/13-1-2017 επίκαιρη ερώτηση δεύτερου κύκλου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Αγροτικής Ανάπτυξης και Τροφίμων, σχετικά με τη λήψη μέτρων δράσης για την αντιμετώπιση της γρ</w:t>
      </w:r>
      <w:r>
        <w:rPr>
          <w:rFonts w:eastAsia="Times New Roman" w:cs="Times New Roman"/>
          <w:szCs w:val="24"/>
        </w:rPr>
        <w:t xml:space="preserve">ίπης των πτηνών. </w:t>
      </w:r>
    </w:p>
    <w:p w14:paraId="65D669A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Στύλιος</w:t>
      </w:r>
      <w:proofErr w:type="spellEnd"/>
      <w:r>
        <w:rPr>
          <w:rFonts w:eastAsia="Times New Roman" w:cs="Times New Roman"/>
          <w:szCs w:val="24"/>
        </w:rPr>
        <w:t xml:space="preserve"> έχει τον λόγο για δυο λεπτά. </w:t>
      </w:r>
    </w:p>
    <w:p w14:paraId="65D669AD"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κύριε Πρόεδρε. </w:t>
      </w:r>
    </w:p>
    <w:p w14:paraId="65D669A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Υπουργέ, πληθαίνουν οι αναφορές για τη λήψη μέτρων σε όλη την Ευρώπη για την αντιμετώπιση του θανατηφόρου και ιδιαίτερα μεταδοτικού στελέχους Η5</w:t>
      </w:r>
      <w:r>
        <w:rPr>
          <w:rFonts w:eastAsia="Times New Roman" w:cs="Times New Roman"/>
          <w:szCs w:val="24"/>
        </w:rPr>
        <w:t>Ν8 του ιού της γρίπης των πτηνών. Το τελευταίο διάστημα έχουν εμφανισθεί κρούσματα στη Ρουμανία, την Κροατία, τη Σερβία καθώς και στη γειτονική Βουλγαρία. Πρόσφατα, σε άγριο πτηνό –κύκνος</w:t>
      </w:r>
      <w:r>
        <w:rPr>
          <w:rFonts w:eastAsia="Times New Roman" w:cs="Times New Roman"/>
          <w:szCs w:val="24"/>
        </w:rPr>
        <w:t>,</w:t>
      </w:r>
      <w:r>
        <w:rPr>
          <w:rFonts w:eastAsia="Times New Roman" w:cs="Times New Roman"/>
          <w:szCs w:val="24"/>
        </w:rPr>
        <w:t xml:space="preserve"> που βρέθηκε νεκρός στην περιοχή του Έβρου</w:t>
      </w:r>
      <w:r>
        <w:rPr>
          <w:rFonts w:eastAsia="Times New Roman" w:cs="Times New Roman"/>
          <w:szCs w:val="24"/>
        </w:rPr>
        <w:t>–</w:t>
      </w:r>
      <w:r>
        <w:rPr>
          <w:rFonts w:eastAsia="Times New Roman" w:cs="Times New Roman"/>
          <w:szCs w:val="24"/>
        </w:rPr>
        <w:t xml:space="preserve"> επιβεβαιώθηκε κρούσμα το</w:t>
      </w:r>
      <w:r>
        <w:rPr>
          <w:rFonts w:eastAsia="Times New Roman" w:cs="Times New Roman"/>
          <w:szCs w:val="24"/>
        </w:rPr>
        <w:t xml:space="preserve">υ στελέχους Η5Ν8. Ειδικότερα στις παραμεθόριες περιοχές της Ελλάδος, που αποτελούν πύλες εισόδου, πρέπει να γίνουν οι κατάλληλες ενέργειες, ώστε να αποφευχθεί η διάδοση της νόσου. </w:t>
      </w:r>
    </w:p>
    <w:p w14:paraId="65D669A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Οι υπηρεσίες του Υπουργείου σας κάλεσαν τις κτηνιατρικές υπηρεσίες της χώρα</w:t>
      </w:r>
      <w:r>
        <w:rPr>
          <w:rFonts w:eastAsia="Times New Roman" w:cs="Times New Roman"/>
          <w:szCs w:val="24"/>
        </w:rPr>
        <w:t>ς να είναι σε αυξημένη εγρήγορση. Ωστόσο, είναι υπό αμφισβήτηση κατά πόσο</w:t>
      </w:r>
      <w:r>
        <w:rPr>
          <w:rFonts w:eastAsia="Times New Roman" w:cs="Times New Roman"/>
          <w:szCs w:val="24"/>
        </w:rPr>
        <w:t>ν</w:t>
      </w:r>
      <w:r>
        <w:rPr>
          <w:rFonts w:eastAsia="Times New Roman" w:cs="Times New Roman"/>
          <w:szCs w:val="24"/>
        </w:rPr>
        <w:t xml:space="preserve"> οι κατάλληλες οδηγίες έχουν μεταφερθεί στους τελικούς αποδέκτες. Έκτοτε, επικρατεί αναστάτωση στους πτηνοτρόφους, οι οποίοι δεν έχουν επαρκή καθοδήγηση για τις ενέργειες που θα πρέπ</w:t>
      </w:r>
      <w:r>
        <w:rPr>
          <w:rFonts w:eastAsia="Times New Roman" w:cs="Times New Roman"/>
          <w:szCs w:val="24"/>
        </w:rPr>
        <w:t xml:space="preserve">ει να προβούν, προκειμένου να αποτρέψουν τη μετάδοση της θανατηφόρου ασθένειας στα εκτρεφόμενα πτηνά τους.  </w:t>
      </w:r>
    </w:p>
    <w:p w14:paraId="65D669B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Με βάση τα παραπάνω, ερωτάσθε, κύριε Υπουργέ:</w:t>
      </w:r>
    </w:p>
    <w:p w14:paraId="65D669B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Υπάρχει </w:t>
      </w:r>
      <w:proofErr w:type="spellStart"/>
      <w:r>
        <w:rPr>
          <w:rFonts w:eastAsia="Times New Roman" w:cs="Times New Roman"/>
          <w:szCs w:val="24"/>
        </w:rPr>
        <w:t>επικαιροποιημένο</w:t>
      </w:r>
      <w:proofErr w:type="spellEnd"/>
      <w:r>
        <w:rPr>
          <w:rFonts w:eastAsia="Times New Roman" w:cs="Times New Roman"/>
          <w:szCs w:val="24"/>
        </w:rPr>
        <w:t xml:space="preserve"> σχέδιο για την αποτροπή εξάπλωσης της θανατηφόρου νόσου των πτηνών στα εκτρεφόμενα πτηνά; </w:t>
      </w:r>
    </w:p>
    <w:p w14:paraId="65D669B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Ποιοι οι μηχανισμοί ελέγχου εφαρμογής όλων των προβλεπόμενων μέτρων </w:t>
      </w:r>
      <w:proofErr w:type="spellStart"/>
      <w:r>
        <w:rPr>
          <w:rFonts w:eastAsia="Times New Roman" w:cs="Times New Roman"/>
          <w:szCs w:val="24"/>
        </w:rPr>
        <w:t>βιοασφάλειας</w:t>
      </w:r>
      <w:proofErr w:type="spellEnd"/>
      <w:r>
        <w:rPr>
          <w:rFonts w:eastAsia="Times New Roman" w:cs="Times New Roman"/>
          <w:szCs w:val="24"/>
        </w:rPr>
        <w:t>;</w:t>
      </w:r>
    </w:p>
    <w:p w14:paraId="65D669B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Υπάρχει στο Υπουργείο σας σχέδιο έκτακτης ανάγκης</w:t>
      </w:r>
      <w:r>
        <w:rPr>
          <w:rFonts w:eastAsia="Times New Roman" w:cs="Times New Roman"/>
          <w:szCs w:val="24"/>
        </w:rPr>
        <w:t>,</w:t>
      </w:r>
      <w:r>
        <w:rPr>
          <w:rFonts w:eastAsia="Times New Roman" w:cs="Times New Roman"/>
          <w:szCs w:val="24"/>
        </w:rPr>
        <w:t xml:space="preserve"> σε περί</w:t>
      </w:r>
      <w:r>
        <w:rPr>
          <w:rFonts w:eastAsia="Times New Roman" w:cs="Times New Roman"/>
          <w:szCs w:val="24"/>
        </w:rPr>
        <w:t xml:space="preserve">πτωση γενικευμένης εμφάνισης κρουσμάτων της γρίπης </w:t>
      </w:r>
      <w:r w:rsidRPr="008C40A6">
        <w:rPr>
          <w:rFonts w:eastAsia="Times New Roman" w:cs="Times New Roman"/>
          <w:szCs w:val="24"/>
        </w:rPr>
        <w:t>των πτηνών σε πτηνοτροφικές εκμεταλλεύσεις;</w:t>
      </w:r>
    </w:p>
    <w:p w14:paraId="65D669B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Με δεδομένο ότι είναι πιθανή η δυνατότητα μετάλλαξης του ιού και εμφάνισης στελεχών που μεταδίδονται στον άνθρωπο, σε ποια μέτρα προτίθεστε να προχωρήσετε και πο</w:t>
      </w:r>
      <w:r>
        <w:rPr>
          <w:rFonts w:eastAsia="Times New Roman" w:cs="Times New Roman"/>
          <w:szCs w:val="24"/>
        </w:rPr>
        <w:t xml:space="preserve">ιο το χρονοδιάγραμμά τους; </w:t>
      </w:r>
    </w:p>
    <w:p w14:paraId="65D669B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Υπάρχει συνεργασία για το θέμα αυτό με το Υπουργείο Υγείας; Υπάρχει </w:t>
      </w:r>
      <w:proofErr w:type="spellStart"/>
      <w:r>
        <w:rPr>
          <w:rFonts w:eastAsia="Times New Roman" w:cs="Times New Roman"/>
          <w:szCs w:val="24"/>
        </w:rPr>
        <w:t>επικαιροποιημένο</w:t>
      </w:r>
      <w:proofErr w:type="spellEnd"/>
      <w:r>
        <w:rPr>
          <w:rFonts w:eastAsia="Times New Roman" w:cs="Times New Roman"/>
          <w:szCs w:val="24"/>
        </w:rPr>
        <w:t xml:space="preserve"> σχέδιο κοινής δράσης και ποιες ενέργειες περιλαμβάνει; </w:t>
      </w:r>
    </w:p>
    <w:p w14:paraId="65D669B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Υπουργέ. </w:t>
      </w:r>
    </w:p>
    <w:p w14:paraId="65D669B7"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για την ακρίβεια στον χρόνο. </w:t>
      </w:r>
    </w:p>
    <w:p w14:paraId="65D669B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5D669B9"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Ευχαριστώ κύριε Πρόεδρε. </w:t>
      </w:r>
    </w:p>
    <w:p w14:paraId="65D669B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Πραγματικά, θίγετε, κύριε συνάδελφε, ένα πολύ σημαντικό θέμα. Όμως, θα </w:t>
      </w:r>
      <w:r>
        <w:rPr>
          <w:rFonts w:eastAsia="Times New Roman" w:cs="Times New Roman"/>
          <w:szCs w:val="24"/>
        </w:rPr>
        <w:t xml:space="preserve">ήθελα να ξεκινήσω με μια δήλωση, για να μην έχουμε τα φαινόμενα της προηγούμενης φοράς, τα οποία έβλαψαν πάρα πολύ την κτηνοτροφία μας. </w:t>
      </w:r>
    </w:p>
    <w:p w14:paraId="65D669B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Η γρίπη Η5Ν8 δεν μεταδίδεται στον άνθρωπο. Δεν υπάρχει καμμία απειλή για τη δημόσια υγεία των πολιτών. Δεν πρέπει να υπ</w:t>
      </w:r>
      <w:r>
        <w:rPr>
          <w:rFonts w:eastAsia="Times New Roman" w:cs="Times New Roman"/>
          <w:szCs w:val="24"/>
        </w:rPr>
        <w:t xml:space="preserve">άρχει κανένας φόβος των πολιτών να καταναλώνουν αυτά τα προϊόντα. Είναι μια καθαρή </w:t>
      </w:r>
      <w:proofErr w:type="spellStart"/>
      <w:r>
        <w:rPr>
          <w:rFonts w:eastAsia="Times New Roman" w:cs="Times New Roman"/>
          <w:szCs w:val="24"/>
        </w:rPr>
        <w:t>ζωονόσος</w:t>
      </w:r>
      <w:proofErr w:type="spellEnd"/>
      <w:r>
        <w:rPr>
          <w:rFonts w:eastAsia="Times New Roman" w:cs="Times New Roman"/>
          <w:szCs w:val="24"/>
        </w:rPr>
        <w:t>. Είναι, όπως είπατε και εσείς, πάρα πολύ επικίνδυνη για τα ίδια τα πουλιά, αλλά δεν έχει κανέναν απολύτως κίνδυνο για τον άνθρωπο και για να επισημάνω τον πανικό τη</w:t>
      </w:r>
      <w:r>
        <w:rPr>
          <w:rFonts w:eastAsia="Times New Roman" w:cs="Times New Roman"/>
          <w:szCs w:val="24"/>
        </w:rPr>
        <w:t>ς προηγούμενης φοράς, που και η προηγούμενη γρίπη, η Η5Ν1, η οποία ήταν όντως μεταδόσιμη στον άνθρωπο, είχε ελάχιστες απώλειες κυρίως πτηνοτρόφων, ανθρώπων που ζούσαν με τα πουλιά, και παρ’ όλα αυτά προκλήθηκε αυτός ο μεγάλος πανικός και μια τεράστια οικον</w:t>
      </w:r>
      <w:r>
        <w:rPr>
          <w:rFonts w:eastAsia="Times New Roman" w:cs="Times New Roman"/>
          <w:szCs w:val="24"/>
        </w:rPr>
        <w:t xml:space="preserve">ομική ζημιά, που δεν είχε καμμία σχέση με τον πραγματικό κίνδυνο. </w:t>
      </w:r>
    </w:p>
    <w:p w14:paraId="65D669B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Άρα μια παράκληση, γιατί είδα ότι η ερώτησή σας είναι πάρα πολύ ακριβής και σας ευχαριστώ γι’ αυτό: Δεν πρέπει όσοι μας ακούνε να νομίζουν ότι αυτή τη στιγμή υπάρχει οποιοσδήποτε κίνδυνος γ</w:t>
      </w:r>
      <w:r>
        <w:rPr>
          <w:rFonts w:eastAsia="Times New Roman" w:cs="Times New Roman"/>
          <w:szCs w:val="24"/>
        </w:rPr>
        <w:t xml:space="preserve">ια τη δημόσια υγεία. </w:t>
      </w:r>
    </w:p>
    <w:p w14:paraId="65D669B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τώρα, θα ήθελα να πω ότι το Υπουργείο μας έχει πάρει όλα τα αναγκαία μέτρα. Οι πτηνοτρόφοι μας είναι ενήμεροι. Έχουμε αυτή τη στιγμή πραγματικά οργανώσει όλο το σχέδιο. Το μοναδικό κρούσμα που έχουμε σε μονάδα, εκτός από </w:t>
      </w:r>
      <w:r>
        <w:rPr>
          <w:rFonts w:eastAsia="Times New Roman" w:cs="Times New Roman"/>
          <w:szCs w:val="24"/>
        </w:rPr>
        <w:t xml:space="preserve">τα άγρια πουλιά που ελέγχονται, κυρίως στο Δέλτα του Έβρου, στην </w:t>
      </w:r>
      <w:r>
        <w:rPr>
          <w:rFonts w:eastAsia="Times New Roman" w:cs="Times New Roman"/>
          <w:szCs w:val="24"/>
        </w:rPr>
        <w:t>α</w:t>
      </w:r>
      <w:r>
        <w:rPr>
          <w:rFonts w:eastAsia="Times New Roman" w:cs="Times New Roman"/>
          <w:szCs w:val="24"/>
        </w:rPr>
        <w:t xml:space="preserve">νατολική Μακεδονία-Θράκη, αλλά δεν έχουμε εκεί πέρα πλήγματα σε πτηνοτροφικές μονάδες, είναι στην Τρίπολη, στην περιοχή της Αρκαδίας. </w:t>
      </w:r>
    </w:p>
    <w:p w14:paraId="65D669B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Δεν εφησυχάζουμε. Έχουμε ήδη αναπτύξει ένα σχέδιο και μ</w:t>
      </w:r>
      <w:r>
        <w:rPr>
          <w:rFonts w:eastAsia="Times New Roman" w:cs="Times New Roman"/>
          <w:szCs w:val="24"/>
        </w:rPr>
        <w:t>άλιστα, για να προλάβουμε το κακό, αυτή τη στιγμή σχεδιάζουμε την υπουργική απόφαση, με την οποία ο συναγερμός θα επεκταθεί σε όλη την Ελλάδα. Γιατί, ξέρετε,</w:t>
      </w:r>
      <w:r>
        <w:rPr>
          <w:rFonts w:eastAsia="Times New Roman" w:cs="Times New Roman"/>
          <w:szCs w:val="24"/>
        </w:rPr>
        <w:t xml:space="preserve"> το πρόβλημα</w:t>
      </w:r>
      <w:r>
        <w:rPr>
          <w:rFonts w:eastAsia="Times New Roman" w:cs="Times New Roman"/>
          <w:szCs w:val="24"/>
        </w:rPr>
        <w:t xml:space="preserve"> εδώ </w:t>
      </w:r>
      <w:r>
        <w:rPr>
          <w:rFonts w:eastAsia="Times New Roman" w:cs="Times New Roman"/>
          <w:szCs w:val="24"/>
        </w:rPr>
        <w:t xml:space="preserve">είναι </w:t>
      </w:r>
      <w:r>
        <w:rPr>
          <w:rFonts w:eastAsia="Times New Roman" w:cs="Times New Roman"/>
          <w:szCs w:val="24"/>
        </w:rPr>
        <w:t>ότι</w:t>
      </w:r>
      <w:r>
        <w:rPr>
          <w:rFonts w:eastAsia="Times New Roman" w:cs="Times New Roman"/>
          <w:szCs w:val="24"/>
        </w:rPr>
        <w:t xml:space="preserve"> αυτό μεταδίδεται με τα αποδημητικά, που σημαίνει ότι </w:t>
      </w:r>
      <w:r>
        <w:rPr>
          <w:rFonts w:eastAsia="Times New Roman" w:cs="Times New Roman"/>
          <w:szCs w:val="24"/>
        </w:rPr>
        <w:t>το μεταφέρουν πετών</w:t>
      </w:r>
      <w:r>
        <w:rPr>
          <w:rFonts w:eastAsia="Times New Roman" w:cs="Times New Roman"/>
          <w:szCs w:val="24"/>
        </w:rPr>
        <w:t>τας.</w:t>
      </w:r>
      <w:r>
        <w:rPr>
          <w:rFonts w:eastAsia="Times New Roman" w:cs="Times New Roman"/>
          <w:szCs w:val="24"/>
        </w:rPr>
        <w:t xml:space="preserve"> </w:t>
      </w:r>
      <w:r>
        <w:rPr>
          <w:rFonts w:eastAsia="Times New Roman" w:cs="Times New Roman"/>
          <w:szCs w:val="24"/>
        </w:rPr>
        <w:t xml:space="preserve">Άρα </w:t>
      </w:r>
      <w:r>
        <w:rPr>
          <w:rFonts w:eastAsia="Times New Roman" w:cs="Times New Roman"/>
          <w:szCs w:val="24"/>
        </w:rPr>
        <w:t>δεν σημαίνει ότι επειδή το κρούσμα είναι τώρα στην Τρίπολη, το επόμενο</w:t>
      </w:r>
      <w:r>
        <w:rPr>
          <w:rFonts w:eastAsia="Times New Roman" w:cs="Times New Roman"/>
          <w:szCs w:val="24"/>
        </w:rPr>
        <w:t xml:space="preserve"> </w:t>
      </w:r>
      <w:r>
        <w:rPr>
          <w:rFonts w:eastAsia="Times New Roman" w:cs="Times New Roman"/>
          <w:szCs w:val="24"/>
        </w:rPr>
        <w:t>θα είναι κάπου εκεί κοντά. Μπορεί το επόμενο να είναι κάπου πολύ μακριά και το ξέρετε πολύ καλά. Άρα όλοι οι πτηνοτρόφοι μας θα πάρουν τα μέτρα, γιατί ο προηγούμενος συναγερμός</w:t>
      </w:r>
      <w:r>
        <w:rPr>
          <w:rFonts w:eastAsia="Times New Roman" w:cs="Times New Roman"/>
          <w:szCs w:val="24"/>
        </w:rPr>
        <w:t xml:space="preserve">, των προηγούμενων δύο εβδομάδων, αφορούσε μόνο τα δύο χιλιόμετρα ζώνης από εκεί που </w:t>
      </w:r>
      <w:r>
        <w:rPr>
          <w:rFonts w:eastAsia="Times New Roman" w:cs="Times New Roman"/>
          <w:szCs w:val="24"/>
        </w:rPr>
        <w:lastRenderedPageBreak/>
        <w:t xml:space="preserve">ήταν το κρούσμα. Τώρα, για να προλάβουμε τα γεγονότα, πάμε πλέον σε όλη την Ελλάδα. </w:t>
      </w:r>
    </w:p>
    <w:p w14:paraId="65D669B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Τώρα όσον αφορά το ενδεχόμενο -το απίθανο μεν ενδεχόμενο, αλλά βιοχημικά δεν είναι απί</w:t>
      </w:r>
      <w:r>
        <w:rPr>
          <w:rFonts w:eastAsia="Times New Roman" w:cs="Times New Roman"/>
          <w:szCs w:val="24"/>
        </w:rPr>
        <w:t xml:space="preserve">θανο- της μετάλλαξης του ιού και της δημιουργίας ενός νέου στελέχους που να μπορεί να είναι νοσογόνο για τον άνθρωπο –πράγματα τα οποία δεν τα αποκλείει η επιστήμη- η ασφάλεια και η πολιτική που ακολουθούμε είναι όσοι άνθρωποι εμπλέκονται στην πτηνοτροφία </w:t>
      </w:r>
      <w:r>
        <w:rPr>
          <w:rFonts w:eastAsia="Times New Roman" w:cs="Times New Roman"/>
          <w:szCs w:val="24"/>
        </w:rPr>
        <w:t xml:space="preserve">και στους ελέγχους να </w:t>
      </w:r>
      <w:r>
        <w:rPr>
          <w:rFonts w:eastAsia="Times New Roman" w:cs="Times New Roman"/>
          <w:szCs w:val="24"/>
        </w:rPr>
        <w:t xml:space="preserve">κάνουν </w:t>
      </w:r>
      <w:r>
        <w:rPr>
          <w:rFonts w:eastAsia="Times New Roman" w:cs="Times New Roman"/>
          <w:szCs w:val="24"/>
        </w:rPr>
        <w:t>το εμβόλιο Η5Ν8, όχι γιατί κινδυνεύουν να νοσήσουν από αυτή τη νόσο, αλλά για να μη δημιουργηθεί πιθανότητα στον οργανισμό τους μιας τέτοιας σπάνιας πιθανής μετάλλαξης. Άρα, αν είναι εμβολιασμένοι αυτοί που εμπλέκονται με τον ι</w:t>
      </w:r>
      <w:r>
        <w:rPr>
          <w:rFonts w:eastAsia="Times New Roman" w:cs="Times New Roman"/>
          <w:szCs w:val="24"/>
        </w:rPr>
        <w:t xml:space="preserve">ό, αυτός ο κίνδυνος εκμηδενίζεται. </w:t>
      </w:r>
    </w:p>
    <w:p w14:paraId="65D669C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5D669C1"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xml:space="preserve">, έχετε τον λόγο. </w:t>
      </w:r>
    </w:p>
    <w:p w14:paraId="65D669C2"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Κύριε Υπουργέ, είμαι της φιλοσοφίας και της γνώμης ότι καλύτερα το </w:t>
      </w:r>
      <w:proofErr w:type="spellStart"/>
      <w:r>
        <w:rPr>
          <w:rFonts w:eastAsia="Times New Roman" w:cs="Times New Roman"/>
          <w:szCs w:val="24"/>
        </w:rPr>
        <w:t>προλαμβάνειν</w:t>
      </w:r>
      <w:proofErr w:type="spellEnd"/>
      <w:r>
        <w:rPr>
          <w:rFonts w:eastAsia="Times New Roman" w:cs="Times New Roman"/>
          <w:szCs w:val="24"/>
        </w:rPr>
        <w:t xml:space="preserve"> παρά το </w:t>
      </w:r>
      <w:proofErr w:type="spellStart"/>
      <w:r>
        <w:rPr>
          <w:rFonts w:eastAsia="Times New Roman" w:cs="Times New Roman"/>
          <w:szCs w:val="24"/>
        </w:rPr>
        <w:t>θεραπεύειν</w:t>
      </w:r>
      <w:proofErr w:type="spellEnd"/>
      <w:r>
        <w:rPr>
          <w:rFonts w:eastAsia="Times New Roman" w:cs="Times New Roman"/>
          <w:szCs w:val="24"/>
        </w:rPr>
        <w:t>. Θέλω, λοιπόν, να διευκ</w:t>
      </w:r>
      <w:r>
        <w:rPr>
          <w:rFonts w:eastAsia="Times New Roman" w:cs="Times New Roman"/>
          <w:szCs w:val="24"/>
        </w:rPr>
        <w:t>ρινίσω ορισμένα πράγματα που δεν απαντήθηκαν και έθεσα στο πρώτο μέρος της ερώτησής μου.</w:t>
      </w:r>
    </w:p>
    <w:p w14:paraId="65D669C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Ρώτησα αν υπάρχει </w:t>
      </w:r>
      <w:proofErr w:type="spellStart"/>
      <w:r>
        <w:rPr>
          <w:rFonts w:eastAsia="Times New Roman" w:cs="Times New Roman"/>
          <w:szCs w:val="24"/>
        </w:rPr>
        <w:t>επικαιροποιημένο</w:t>
      </w:r>
      <w:proofErr w:type="spellEnd"/>
      <w:r>
        <w:rPr>
          <w:rFonts w:eastAsia="Times New Roman" w:cs="Times New Roman"/>
          <w:szCs w:val="24"/>
        </w:rPr>
        <w:t xml:space="preserve"> σχέδιο, διότι γνωρίζω ότι το προηγούμενο σχέδιο που υπήρχε ήταν με τη νόσο των πτηνών, η οποία εκδηλώθηκε το 2008. Άρα, από τότε, επ</w:t>
      </w:r>
      <w:r>
        <w:rPr>
          <w:rFonts w:eastAsia="Times New Roman" w:cs="Times New Roman"/>
          <w:szCs w:val="24"/>
        </w:rPr>
        <w:t xml:space="preserve">ειδή η τεχνολογία και η επιστήμη εξελίσσεται, ένα πιο </w:t>
      </w:r>
      <w:proofErr w:type="spellStart"/>
      <w:r>
        <w:rPr>
          <w:rFonts w:eastAsia="Times New Roman" w:cs="Times New Roman"/>
          <w:szCs w:val="24"/>
        </w:rPr>
        <w:t>επικαιροποιημένο</w:t>
      </w:r>
      <w:proofErr w:type="spellEnd"/>
      <w:r>
        <w:rPr>
          <w:rFonts w:eastAsia="Times New Roman" w:cs="Times New Roman"/>
          <w:szCs w:val="24"/>
        </w:rPr>
        <w:t xml:space="preserve"> σχέδιο θα είναι αυτό που θα μας βοηθήσει να είμαστε πολύ πιο σύγχρονοι και πολύ πιο αποτελεσματικοί. </w:t>
      </w:r>
    </w:p>
    <w:p w14:paraId="65D669C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Επίσης, ρώτησα αν υπάρχουν μηχανισμοί ελέγχου εφαρμογής όλων των προβλεπόμενων μέτρ</w:t>
      </w:r>
      <w:r>
        <w:rPr>
          <w:rFonts w:eastAsia="Times New Roman" w:cs="Times New Roman"/>
          <w:szCs w:val="24"/>
        </w:rPr>
        <w:t xml:space="preserve">ων </w:t>
      </w:r>
      <w:proofErr w:type="spellStart"/>
      <w:r>
        <w:rPr>
          <w:rFonts w:eastAsia="Times New Roman" w:cs="Times New Roman"/>
          <w:szCs w:val="24"/>
        </w:rPr>
        <w:t>βιοασφάλειας</w:t>
      </w:r>
      <w:proofErr w:type="spellEnd"/>
      <w:r>
        <w:rPr>
          <w:rFonts w:eastAsia="Times New Roman" w:cs="Times New Roman"/>
          <w:szCs w:val="24"/>
        </w:rPr>
        <w:t xml:space="preserve">. Πώς η υπουργική απόφαση, την οποία εσείς θα βγάλετε, ή το σχέδιο αυτό θα γνωρίζετε ότι εφαρμόζεται και θα έχουμε τα προσδοκώμενα προληπτικά μέτρα και την ασφάλεια την οποία θέλουμε; </w:t>
      </w:r>
    </w:p>
    <w:p w14:paraId="65D669C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Επίσης, θέλω να διευκρινίσω το εξής: Με το Υπουργείο Υγε</w:t>
      </w:r>
      <w:r>
        <w:rPr>
          <w:rFonts w:eastAsia="Times New Roman" w:cs="Times New Roman"/>
          <w:szCs w:val="24"/>
        </w:rPr>
        <w:t xml:space="preserve">ίας έχετε προληπτικά μια επικοινωνία, μια συνεργασία; </w:t>
      </w:r>
    </w:p>
    <w:p w14:paraId="65D669C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ρωτήσω το εξής: Στην Ευρωπαϊκή Επιτροπή έχετε θέσει το συγκεκριμένο θέμα; Έχει τεθεί ζήτημα χρηματοδότησης, σε περίπτωση που έχουμε μεγάλες απώλειες ζωικού κεφαλαίου σε πτηνοτρόφους </w:t>
      </w:r>
      <w:r>
        <w:rPr>
          <w:rFonts w:eastAsia="Times New Roman" w:cs="Times New Roman"/>
          <w:szCs w:val="24"/>
        </w:rPr>
        <w:t>και</w:t>
      </w:r>
      <w:r>
        <w:rPr>
          <w:rFonts w:eastAsia="Times New Roman" w:cs="Times New Roman"/>
          <w:szCs w:val="24"/>
        </w:rPr>
        <w:t xml:space="preserve"> λοιπά;</w:t>
      </w:r>
      <w:r>
        <w:rPr>
          <w:rFonts w:eastAsia="Times New Roman" w:cs="Times New Roman"/>
          <w:szCs w:val="24"/>
        </w:rPr>
        <w:t xml:space="preserve"> </w:t>
      </w:r>
    </w:p>
    <w:p w14:paraId="65D669C7"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rPr>
        <w:t xml:space="preserve">Αναφέρατε ένα κρούσμα που υπάρχει στην Αρκαδία, στην Τρίπολη. Έχω εδώ δημοσίευμα –και θέλω να το καταθέσω στα Πρακτικά– από </w:t>
      </w:r>
      <w:r>
        <w:rPr>
          <w:rFonts w:eastAsia="Times New Roman"/>
        </w:rPr>
        <w:t xml:space="preserve">την ιστοσελίδα </w:t>
      </w:r>
      <w:proofErr w:type="spellStart"/>
      <w:r>
        <w:rPr>
          <w:rFonts w:eastAsia="Times New Roman"/>
          <w:lang w:val="en-US"/>
        </w:rPr>
        <w:t>voria</w:t>
      </w:r>
      <w:proofErr w:type="spellEnd"/>
      <w:r>
        <w:rPr>
          <w:rFonts w:eastAsia="Times New Roman"/>
        </w:rPr>
        <w:t>.</w:t>
      </w:r>
      <w:r>
        <w:rPr>
          <w:rFonts w:eastAsia="Times New Roman"/>
          <w:lang w:val="en-US"/>
        </w:rPr>
        <w:t>gr</w:t>
      </w:r>
      <w:r>
        <w:rPr>
          <w:rFonts w:eastAsia="Times New Roman"/>
        </w:rPr>
        <w:t xml:space="preserve">, που αναφέρεται στον κύκνο του Έβρου. Έχω δημοσίευμα από την ιστοσελίδα </w:t>
      </w:r>
      <w:proofErr w:type="spellStart"/>
      <w:r>
        <w:rPr>
          <w:rFonts w:eastAsia="Times New Roman"/>
          <w:lang w:val="en-US"/>
        </w:rPr>
        <w:t>iefimerida</w:t>
      </w:r>
      <w:proofErr w:type="spellEnd"/>
      <w:r>
        <w:rPr>
          <w:rFonts w:eastAsia="Times New Roman"/>
        </w:rPr>
        <w:t>.</w:t>
      </w:r>
      <w:r>
        <w:rPr>
          <w:rFonts w:eastAsia="Times New Roman"/>
          <w:lang w:val="en-US"/>
        </w:rPr>
        <w:t>gr</w:t>
      </w:r>
      <w:r>
        <w:rPr>
          <w:rFonts w:eastAsia="Times New Roman"/>
        </w:rPr>
        <w:t>, που αναφέρετ</w:t>
      </w:r>
      <w:r>
        <w:rPr>
          <w:rFonts w:eastAsia="Times New Roman"/>
        </w:rPr>
        <w:t xml:space="preserve">αι στην απόφαση των κτηνιατρικών υπηρεσιών της Περιφέρειας Ηπείρου να ληφθούν προληπτικά μέτρα σε σχέση με τον </w:t>
      </w:r>
      <w:r>
        <w:rPr>
          <w:rFonts w:eastAsia="Times New Roman"/>
          <w:bCs/>
        </w:rPr>
        <w:t xml:space="preserve">συγκεκριμένο ιό. Έχω, </w:t>
      </w:r>
      <w:r>
        <w:rPr>
          <w:rFonts w:eastAsia="Times New Roman"/>
          <w:bCs/>
          <w:shd w:val="clear" w:color="auto" w:fill="FFFFFF"/>
        </w:rPr>
        <w:t xml:space="preserve">επίσης, </w:t>
      </w:r>
      <w:r>
        <w:rPr>
          <w:rFonts w:eastAsia="Times New Roman"/>
        </w:rPr>
        <w:t>δημοσίευμα</w:t>
      </w:r>
      <w:r>
        <w:rPr>
          <w:rFonts w:eastAsia="Times New Roman"/>
          <w:bCs/>
        </w:rPr>
        <w:t xml:space="preserve"> που </w:t>
      </w:r>
      <w:r>
        <w:rPr>
          <w:rFonts w:eastAsia="Times New Roman"/>
          <w:bCs/>
          <w:shd w:val="clear" w:color="auto" w:fill="FFFFFF"/>
        </w:rPr>
        <w:t>υπάρχει</w:t>
      </w:r>
      <w:r>
        <w:rPr>
          <w:rFonts w:eastAsia="Times New Roman"/>
          <w:bCs/>
        </w:rPr>
        <w:t xml:space="preserve"> στ</w:t>
      </w:r>
      <w:r>
        <w:rPr>
          <w:rFonts w:eastAsia="Times New Roman"/>
          <w:bCs/>
        </w:rPr>
        <w:t>ην ιστοσελίδα</w:t>
      </w:r>
      <w:r>
        <w:rPr>
          <w:rFonts w:eastAsia="Times New Roman"/>
          <w:bCs/>
        </w:rPr>
        <w:t xml:space="preserve"> του ΣΚΑΪ και μια σειρά άλλων δημοσιευμάτων από το </w:t>
      </w:r>
      <w:proofErr w:type="spellStart"/>
      <w:r>
        <w:rPr>
          <w:rFonts w:eastAsia="Times New Roman"/>
          <w:bCs/>
          <w:lang w:val="en-US"/>
        </w:rPr>
        <w:t>arcadiaportal</w:t>
      </w:r>
      <w:proofErr w:type="spellEnd"/>
      <w:r>
        <w:rPr>
          <w:rFonts w:eastAsia="Times New Roman"/>
          <w:bCs/>
        </w:rPr>
        <w:t>.</w:t>
      </w:r>
      <w:r>
        <w:rPr>
          <w:rFonts w:eastAsia="Times New Roman"/>
          <w:bCs/>
          <w:lang w:val="en-US"/>
        </w:rPr>
        <w:t>gr</w:t>
      </w:r>
      <w:r>
        <w:rPr>
          <w:rFonts w:eastAsia="Times New Roman"/>
          <w:bCs/>
        </w:rPr>
        <w:t xml:space="preserve">. </w:t>
      </w:r>
    </w:p>
    <w:p w14:paraId="65D669C8"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Περιμέν</w:t>
      </w:r>
      <w:r>
        <w:rPr>
          <w:rFonts w:eastAsia="Times New Roman"/>
          <w:bCs/>
        </w:rPr>
        <w:t xml:space="preserve">ω, λοιπόν, κύριε Υπουργέ, –και θέλω να τα καταθέσω όλα αυτά, για να </w:t>
      </w:r>
      <w:r>
        <w:rPr>
          <w:rFonts w:eastAsia="Times New Roman"/>
          <w:bCs/>
          <w:shd w:val="clear" w:color="auto" w:fill="FFFFFF"/>
        </w:rPr>
        <w:t>υπάρχουν</w:t>
      </w:r>
      <w:r>
        <w:rPr>
          <w:rFonts w:eastAsia="Times New Roman"/>
          <w:bCs/>
        </w:rPr>
        <w:t xml:space="preserve"> στα Πρακτικά– να υπάρξει μια πιο γρήγορη, πιο καλή αντιμετώπιση του θέματος, για να μην χρειαστεί να </w:t>
      </w:r>
      <w:r>
        <w:rPr>
          <w:rFonts w:eastAsia="Times New Roman"/>
          <w:bCs/>
        </w:rPr>
        <w:t>κ</w:t>
      </w:r>
      <w:r>
        <w:rPr>
          <w:rFonts w:eastAsia="Times New Roman"/>
          <w:bCs/>
        </w:rPr>
        <w:t>τίζουμε ένα σπίτι και να πηγαίνουμε να δίνουμε την αποζημίωση μετά, όταν γκρε</w:t>
      </w:r>
      <w:r>
        <w:rPr>
          <w:rFonts w:eastAsia="Times New Roman"/>
          <w:bCs/>
        </w:rPr>
        <w:t xml:space="preserve">μιστεί. Τι εννοώ; Εννοώ ότι ήδη στη γειτονική Βουλγαρία, σύμφωνα με τα δημοσιεύματα που καταθέτω, πάνω από τετρακόσιες χιλιάδες οικόσιτα πτηνά έχουν καταστραφεί και αυτό έχει κοστίσει πάνω από 500.000 δολάρια. </w:t>
      </w:r>
    </w:p>
    <w:p w14:paraId="65D669C9"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Άρα, το λέω, για να μην χρειαστεί να πληρώνου</w:t>
      </w:r>
      <w:r>
        <w:rPr>
          <w:rFonts w:eastAsia="Times New Roman"/>
          <w:bCs/>
        </w:rPr>
        <w:t xml:space="preserve">με. Αν χρειαστεί, </w:t>
      </w:r>
      <w:r>
        <w:rPr>
          <w:rFonts w:eastAsia="Times New Roman"/>
          <w:bCs/>
          <w:shd w:val="clear" w:color="auto" w:fill="FFFFFF"/>
        </w:rPr>
        <w:t>όμως</w:t>
      </w:r>
      <w:r>
        <w:rPr>
          <w:rFonts w:eastAsia="Times New Roman"/>
          <w:bCs/>
        </w:rPr>
        <w:t>, έχετε επικοινωνήσει με την Ευρωπαϊκή Ένωση, για να εξασφαλίσετε ότι θα υπάρξει χρηματοδότηση;</w:t>
      </w:r>
    </w:p>
    <w:p w14:paraId="65D669CA"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 xml:space="preserve">Ευχαριστώ πολύ. </w:t>
      </w:r>
    </w:p>
    <w:p w14:paraId="65D669CB" w14:textId="77777777" w:rsidR="00843767" w:rsidRDefault="00894D13">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Γεώργιος </w:t>
      </w:r>
      <w:proofErr w:type="spellStart"/>
      <w:r>
        <w:rPr>
          <w:rFonts w:eastAsia="Times New Roman" w:cs="Times New Roman"/>
        </w:rPr>
        <w:t>Στύλιος</w:t>
      </w:r>
      <w:proofErr w:type="spellEnd"/>
      <w:r>
        <w:rPr>
          <w:rFonts w:eastAsia="Times New Roman" w:cs="Times New Roman"/>
        </w:rPr>
        <w:t xml:space="preserve"> καταθέτει για τα Πρακτικά τα προαναφερθέντα δημοσιεύματα, τα οποία βρίσκ</w:t>
      </w:r>
      <w:r>
        <w:rPr>
          <w:rFonts w:eastAsia="Times New Roman" w:cs="Times New Roman"/>
        </w:rPr>
        <w:t>ονται στο αρχείο του Τμήματος Γραμματείας της Διεύθυνσης Στενογραφίας και  Πρακτικών της Βουλής)</w:t>
      </w:r>
    </w:p>
    <w:p w14:paraId="65D669CC" w14:textId="77777777" w:rsidR="00843767" w:rsidRDefault="00894D13">
      <w:pPr>
        <w:tabs>
          <w:tab w:val="left" w:pos="426"/>
          <w:tab w:val="center" w:pos="4393"/>
        </w:tabs>
        <w:spacing w:after="0" w:line="600" w:lineRule="auto"/>
        <w:ind w:firstLine="851"/>
        <w:jc w:val="both"/>
        <w:rPr>
          <w:rFonts w:eastAsia="Times New Roman"/>
          <w:b/>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Κύριε Τσιρώνη, έχετε να προσθέσετε κάτι;</w:t>
      </w:r>
      <w:r>
        <w:rPr>
          <w:rFonts w:eastAsia="Times New Roman"/>
          <w:b/>
          <w:bCs/>
        </w:rPr>
        <w:t xml:space="preserve"> </w:t>
      </w:r>
    </w:p>
    <w:p w14:paraId="65D669CD"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
          <w:bCs/>
        </w:rPr>
        <w:t>ΙΩΑΝΝΗΣ ΤΣΙΡΩΝΗΣ (Αναπληρωτής Υπουργός Αγροτικής Ανάπτυξης και Τροφίμων):</w:t>
      </w:r>
      <w:r>
        <w:rPr>
          <w:rFonts w:eastAsia="Times New Roman"/>
          <w:bCs/>
        </w:rPr>
        <w:t xml:space="preserve"> Ναι, κύριε</w:t>
      </w:r>
      <w:r>
        <w:rPr>
          <w:rFonts w:eastAsia="Times New Roman"/>
          <w:bCs/>
        </w:rPr>
        <w:t xml:space="preserve"> Πρόεδρε.</w:t>
      </w:r>
    </w:p>
    <w:p w14:paraId="65D669CE"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 xml:space="preserve">Κατ’ αρχάς, ήδη είπα ότι το σχέδιο είναι </w:t>
      </w:r>
      <w:proofErr w:type="spellStart"/>
      <w:r>
        <w:rPr>
          <w:rFonts w:eastAsia="Times New Roman"/>
          <w:bCs/>
        </w:rPr>
        <w:t>επικαιροποιημένο</w:t>
      </w:r>
      <w:proofErr w:type="spellEnd"/>
      <w:r>
        <w:rPr>
          <w:rFonts w:eastAsia="Times New Roman"/>
          <w:bCs/>
        </w:rPr>
        <w:t xml:space="preserve"> και περιλαμβάνει όλα αυτά τα μέτρα που προαναφέρατε. </w:t>
      </w:r>
    </w:p>
    <w:p w14:paraId="65D669CF"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 xml:space="preserve">Πρώτα απ’ όλα, περιλαμβάνει την ταχύτατη αποστολή στην Ευρωπαϊκή Ένωση όλων των σημείων στα οποία έχει εμφανιστεί αυτή τη στιγμή στη </w:t>
      </w:r>
      <w:r>
        <w:rPr>
          <w:rFonts w:eastAsia="Times New Roman"/>
          <w:bCs/>
        </w:rPr>
        <w:t xml:space="preserve">χώρα μας η νόσος. Άρα έχουμε μια διαρκή επικοινωνία. Τα στοιχεία αυτά πηγαίνουν στους παραγωγούς μας, αλλά και σε όσους έχουν οικόσιτα ζώα και ανακοινώνονται, όπου χρειάζεται, στις αρμόδιες περιφερειακές υπηρεσίες, ώστε να υπάρχει τάχιστη ενημέρωση. </w:t>
      </w:r>
    </w:p>
    <w:p w14:paraId="65D669D0"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Οι πτ</w:t>
      </w:r>
      <w:r>
        <w:rPr>
          <w:rFonts w:eastAsia="Times New Roman"/>
          <w:bCs/>
        </w:rPr>
        <w:t xml:space="preserve">ηνοτρόφοι μας αυτή τη στιγμή ξέρουν τη ρουτίνα που </w:t>
      </w:r>
      <w:r>
        <w:rPr>
          <w:rFonts w:eastAsia="Times New Roman"/>
          <w:bCs/>
        </w:rPr>
        <w:t xml:space="preserve">πρέπει να </w:t>
      </w:r>
      <w:r>
        <w:rPr>
          <w:rFonts w:eastAsia="Times New Roman"/>
          <w:bCs/>
        </w:rPr>
        <w:t>ακολου</w:t>
      </w:r>
      <w:r>
        <w:rPr>
          <w:rFonts w:eastAsia="Times New Roman"/>
          <w:bCs/>
        </w:rPr>
        <w:t>θηθεί</w:t>
      </w:r>
      <w:r>
        <w:rPr>
          <w:rFonts w:eastAsia="Times New Roman"/>
          <w:bCs/>
        </w:rPr>
        <w:t>. Οι ίδιοι θέλουν να προστατεύσουν τα ζώα τους και για αυτά τα στοιχεία είμαστε σε διαρκή επικοινωνία μαζί τους. Μάλιστα</w:t>
      </w:r>
      <w:r>
        <w:rPr>
          <w:rFonts w:eastAsia="Times New Roman"/>
          <w:bCs/>
        </w:rPr>
        <w:t>,</w:t>
      </w:r>
      <w:r>
        <w:rPr>
          <w:rFonts w:eastAsia="Times New Roman"/>
          <w:bCs/>
        </w:rPr>
        <w:t xml:space="preserve"> </w:t>
      </w:r>
      <w:r>
        <w:rPr>
          <w:rFonts w:eastAsia="Times New Roman"/>
          <w:bCs/>
        </w:rPr>
        <w:t xml:space="preserve">έχει συσταθεί από </w:t>
      </w:r>
      <w:r>
        <w:rPr>
          <w:rFonts w:eastAsia="Times New Roman"/>
          <w:bCs/>
        </w:rPr>
        <w:t xml:space="preserve">τις 12 Ιανουαρίου </w:t>
      </w:r>
      <w:r>
        <w:rPr>
          <w:rFonts w:eastAsia="Times New Roman"/>
          <w:bCs/>
        </w:rPr>
        <w:t xml:space="preserve">μια </w:t>
      </w:r>
      <w:r>
        <w:rPr>
          <w:rFonts w:eastAsia="Times New Roman"/>
          <w:bCs/>
        </w:rPr>
        <w:t>ε</w:t>
      </w:r>
      <w:r>
        <w:rPr>
          <w:rFonts w:eastAsia="Times New Roman"/>
          <w:bCs/>
        </w:rPr>
        <w:t xml:space="preserve">πιτροπή, η οποία </w:t>
      </w:r>
      <w:r>
        <w:rPr>
          <w:rFonts w:eastAsia="Times New Roman"/>
          <w:bCs/>
        </w:rPr>
        <w:t>κάνει ακριβώς αυτή τη δουλειά που αναφέρατε.</w:t>
      </w:r>
    </w:p>
    <w:p w14:paraId="65D669D1"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Από την άλλη μεριά, ξαναλέω ότι προχωρήσαμε ήδη σε κάτι το οποίο τυπικά δεν είναι αναγκαίο, αλλά γίνεται για να μηδενίσει τον κίνδυνο μετάλλαξης του ιού. Ήδη αυτή τη στιγμή εμβολιάζονται για Η5Ν8 οι άνθρωποι που</w:t>
      </w:r>
      <w:r>
        <w:rPr>
          <w:rFonts w:eastAsia="Times New Roman"/>
          <w:bCs/>
        </w:rPr>
        <w:t xml:space="preserve"> εμπλέκονται σε αυτή τη δραστηριότητα: κτηνίατροι, πτηνοτρόφοι. Έχουμε, δηλαδή, προχωρήσει σε αυτή τη φάση, ώστε να μην μεταδοθεί ο ιός ακόμα και από ανθρώπους που δεν νοσούν. </w:t>
      </w:r>
    </w:p>
    <w:p w14:paraId="65D669D2"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 xml:space="preserve">Από εκεί και πέρα, προφανώς, </w:t>
      </w:r>
      <w:r>
        <w:rPr>
          <w:rFonts w:eastAsia="Times New Roman"/>
          <w:bCs/>
        </w:rPr>
        <w:t xml:space="preserve">όπως, </w:t>
      </w:r>
      <w:r>
        <w:rPr>
          <w:rFonts w:eastAsia="Times New Roman"/>
          <w:bCs/>
        </w:rPr>
        <w:t>ήδη</w:t>
      </w:r>
      <w:r>
        <w:rPr>
          <w:rFonts w:eastAsia="Times New Roman"/>
          <w:bCs/>
        </w:rPr>
        <w:t>,</w:t>
      </w:r>
      <w:r>
        <w:rPr>
          <w:rFonts w:eastAsia="Times New Roman"/>
          <w:bCs/>
        </w:rPr>
        <w:t xml:space="preserve"> </w:t>
      </w:r>
      <w:proofErr w:type="spellStart"/>
      <w:r>
        <w:rPr>
          <w:rFonts w:eastAsia="Times New Roman"/>
          <w:bCs/>
        </w:rPr>
        <w:t>προείπα</w:t>
      </w:r>
      <w:proofErr w:type="spellEnd"/>
      <w:r>
        <w:rPr>
          <w:rFonts w:eastAsia="Times New Roman"/>
          <w:bCs/>
        </w:rPr>
        <w:t xml:space="preserve"> η καραντίνα, ο περιορισμός και </w:t>
      </w:r>
      <w:r>
        <w:rPr>
          <w:rFonts w:eastAsia="Times New Roman"/>
          <w:bCs/>
        </w:rPr>
        <w:t xml:space="preserve">ο υποχρεωτικός </w:t>
      </w:r>
      <w:proofErr w:type="spellStart"/>
      <w:r>
        <w:rPr>
          <w:rFonts w:eastAsia="Times New Roman"/>
          <w:bCs/>
        </w:rPr>
        <w:t>σταβλισμός</w:t>
      </w:r>
      <w:proofErr w:type="spellEnd"/>
      <w:r>
        <w:rPr>
          <w:rFonts w:eastAsia="Times New Roman"/>
          <w:bCs/>
        </w:rPr>
        <w:t xml:space="preserve"> όλων των πτηνών, ώστε να μην είναι έξω και να μην μπορούν να έρθουν σε επαφή με άρρωστο ζώο, ήδη επεκτείνεται και μέσα στις επόμενες μέρες θα επεκταθεί και σε όλη την Ελλάδα. </w:t>
      </w:r>
    </w:p>
    <w:p w14:paraId="65D669D3"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Ευελπιστώ ότι προλάβαμε το κακό. Είδαμε τι έπαθαν οι γ</w:t>
      </w:r>
      <w:r>
        <w:rPr>
          <w:rFonts w:eastAsia="Times New Roman"/>
          <w:bCs/>
        </w:rPr>
        <w:t>ειτονικές χώρες. Είμαστε μπροστά από το πρόβλημα. Τα μέτρα που παίρνουμε αυτή τη στιγμή είναι πολύ πιο αυστηρά από αυτά τα οποία απαιτεί η κατάσταση στην Ελλάδα. Στην Ελλάδα σ</w:t>
      </w:r>
      <w:r>
        <w:rPr>
          <w:rFonts w:eastAsia="Times New Roman"/>
          <w:bCs/>
        </w:rPr>
        <w:t>ά</w:t>
      </w:r>
      <w:r>
        <w:rPr>
          <w:rFonts w:eastAsia="Times New Roman"/>
          <w:bCs/>
        </w:rPr>
        <w:t>ς λέω ότι έχουμε ελάχιστα πτηνά τα οποία έχουν προσβληθεί. Όμως, όπως πολύ σωστά</w:t>
      </w:r>
      <w:r>
        <w:rPr>
          <w:rFonts w:eastAsia="Times New Roman"/>
          <w:bCs/>
        </w:rPr>
        <w:t xml:space="preserve"> είπατε –και συμφωνώ απόλυτα μαζί σας– δεν παίρνουμε τα μέτρα με βάση αυτό που έχουμε, αλλά με βάση αυτό που έπαθαν οι γείτονές μας. Παίρνουμε καθαρά προληπτικά μέτρα. </w:t>
      </w:r>
    </w:p>
    <w:p w14:paraId="65D669D4" w14:textId="77777777" w:rsidR="00843767" w:rsidRDefault="00894D13">
      <w:pPr>
        <w:tabs>
          <w:tab w:val="left" w:pos="426"/>
          <w:tab w:val="center" w:pos="4393"/>
        </w:tabs>
        <w:spacing w:after="0" w:line="600" w:lineRule="auto"/>
        <w:ind w:firstLine="851"/>
        <w:jc w:val="both"/>
        <w:rPr>
          <w:rFonts w:eastAsia="Times New Roman"/>
          <w:bCs/>
        </w:rPr>
      </w:pPr>
      <w:r>
        <w:rPr>
          <w:rFonts w:eastAsia="Times New Roman"/>
          <w:bCs/>
        </w:rPr>
        <w:t>Το τελευταίο, το οποίο αναφέρατε, ήταν εάν αυτή τη στιγμή έχουμε επικοινωνία με την Ευρ</w:t>
      </w:r>
      <w:r>
        <w:rPr>
          <w:rFonts w:eastAsia="Times New Roman"/>
          <w:bCs/>
        </w:rPr>
        <w:t xml:space="preserve">ωπαϊκή Ένωση για πιθανές αποζημιώσεις σε ενδεχόμενο μιας επιδημίας. Η Ευρωπαϊκή Ένωση σε αυτά τα πράγματα έχει πολύ συγκεκριμένες </w:t>
      </w:r>
      <w:proofErr w:type="spellStart"/>
      <w:r>
        <w:rPr>
          <w:rFonts w:eastAsia="Times New Roman"/>
          <w:bCs/>
        </w:rPr>
        <w:t>ρουτίνες</w:t>
      </w:r>
      <w:proofErr w:type="spellEnd"/>
      <w:r>
        <w:rPr>
          <w:rFonts w:eastAsia="Times New Roman"/>
          <w:bCs/>
        </w:rPr>
        <w:t xml:space="preserve">. Η νόσος αυτή είναι μια νόσος η οποία είναι στα κείμενα της Ευρωπαϊκής Ένωσης. </w:t>
      </w:r>
      <w:r>
        <w:rPr>
          <w:rFonts w:eastAsia="Times New Roman"/>
          <w:bCs/>
          <w:shd w:val="clear" w:color="auto" w:fill="FFFFFF"/>
        </w:rPr>
        <w:t>Υπάρχουν</w:t>
      </w:r>
      <w:r>
        <w:rPr>
          <w:rFonts w:eastAsia="Times New Roman"/>
          <w:bCs/>
        </w:rPr>
        <w:t xml:space="preserve"> συγκεκριμένες προβλέψεις. Προ</w:t>
      </w:r>
      <w:r>
        <w:rPr>
          <w:rFonts w:eastAsia="Times New Roman"/>
          <w:bCs/>
        </w:rPr>
        <w:t>σωπικά, δεν έχω κάνει κάποια ενέργεια ακόμα για αποζημιώσεις, γιατί για να γίνει αυτό, καταλαβαίνετε ότι πρέπει να έχουμε και τα κρούσματα. Νομίζω ότι αυτή τη στιγμή δεν είναι σκόπιμο να πάμε να τους πούμε τι θα κάνουμε εάν συμβεί. Αυτό, όπως πολύ σωστά λέ</w:t>
      </w:r>
      <w:r>
        <w:rPr>
          <w:rFonts w:eastAsia="Times New Roman"/>
          <w:bCs/>
        </w:rPr>
        <w:t xml:space="preserve">τε και εσείς, που είναι σκόπιμο αυτή τη στιγμή είναι να προλάβουμε το κακό. </w:t>
      </w:r>
    </w:p>
    <w:p w14:paraId="65D669D5" w14:textId="77777777" w:rsidR="00843767" w:rsidRDefault="00894D13">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w:t>
      </w:r>
      <w:r>
        <w:rPr>
          <w:rFonts w:eastAsia="Times New Roman" w:cs="Times New Roman"/>
        </w:rPr>
        <w:t>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πέντε εκπαιδευτικοί συνοδοί τους από το 1</w:t>
      </w:r>
      <w:r>
        <w:rPr>
          <w:rFonts w:eastAsia="Times New Roman" w:cs="Times New Roman"/>
          <w:vertAlign w:val="superscript"/>
        </w:rPr>
        <w:t>ο</w:t>
      </w:r>
      <w:r>
        <w:rPr>
          <w:rFonts w:eastAsia="Times New Roman" w:cs="Times New Roman"/>
        </w:rPr>
        <w:t xml:space="preserve"> Γυμνάσιο Δραπετσώνας.</w:t>
      </w:r>
    </w:p>
    <w:p w14:paraId="65D669D6" w14:textId="77777777" w:rsidR="00843767" w:rsidRDefault="00894D13">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5D669D7" w14:textId="77777777" w:rsidR="00843767" w:rsidRDefault="00894D13">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5D669D8" w14:textId="77777777" w:rsidR="00843767" w:rsidRDefault="00894D13">
      <w:pPr>
        <w:tabs>
          <w:tab w:val="left" w:pos="426"/>
          <w:tab w:val="center" w:pos="4393"/>
        </w:tabs>
        <w:spacing w:after="0" w:line="600" w:lineRule="auto"/>
        <w:ind w:firstLine="851"/>
        <w:jc w:val="both"/>
        <w:rPr>
          <w:rFonts w:eastAsia="Times New Roman" w:cs="Times New Roman"/>
          <w:szCs w:val="24"/>
        </w:rPr>
      </w:pPr>
      <w:r>
        <w:rPr>
          <w:rFonts w:eastAsia="Times New Roman"/>
          <w:bCs/>
        </w:rPr>
        <w:t xml:space="preserve"> </w:t>
      </w:r>
      <w:r>
        <w:rPr>
          <w:rFonts w:eastAsia="Times New Roman"/>
          <w:bCs/>
        </w:rPr>
        <w:t xml:space="preserve">Θα συζητηθεί </w:t>
      </w:r>
      <w:r>
        <w:rPr>
          <w:rFonts w:eastAsia="Times New Roman"/>
          <w:szCs w:val="24"/>
        </w:rPr>
        <w:t>τ</w:t>
      </w:r>
      <w:r>
        <w:rPr>
          <w:rFonts w:eastAsia="Times New Roman"/>
          <w:szCs w:val="24"/>
        </w:rPr>
        <w:t xml:space="preserve">ώρα η ενδέκατη </w:t>
      </w:r>
      <w:r>
        <w:rPr>
          <w:rFonts w:eastAsia="Times New Roman" w:cs="Times New Roman"/>
          <w:szCs w:val="24"/>
        </w:rPr>
        <w:t xml:space="preserve">με αριθμό 343/16-1-2017 </w:t>
      </w:r>
      <w:r>
        <w:rPr>
          <w:rFonts w:eastAsia="Times New Roman"/>
          <w:szCs w:val="24"/>
        </w:rPr>
        <w:t>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w:t>
      </w:r>
      <w:r>
        <w:rPr>
          <w:rFonts w:eastAsia="Times New Roman"/>
          <w:szCs w:val="24"/>
        </w:rPr>
        <w:t>του Βουλευτή Λέσβου του Κομμουνιστικού Κόμματος Ελλάδας κ. Σταύρου Τάσσου</w:t>
      </w:r>
      <w:r>
        <w:rPr>
          <w:rFonts w:eastAsia="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w:t>
      </w:r>
      <w:r>
        <w:rPr>
          <w:rFonts w:eastAsia="Times New Roman" w:cs="Times New Roman"/>
          <w:bCs/>
          <w:szCs w:val="24"/>
        </w:rPr>
        <w:t>φίμων</w:t>
      </w:r>
      <w:r>
        <w:rPr>
          <w:rFonts w:eastAsia="Times New Roman" w:cs="Times New Roman"/>
          <w:b/>
          <w:bCs/>
          <w:szCs w:val="24"/>
        </w:rPr>
        <w:t xml:space="preserve">, </w:t>
      </w:r>
      <w:r>
        <w:rPr>
          <w:rFonts w:eastAsia="Times New Roman" w:cs="Times New Roman"/>
          <w:szCs w:val="24"/>
        </w:rPr>
        <w:t>σχετικά με την αποζημίωση στο 100% των αγροτών και των κτηνοτρόφων της Λέσβου για τις μεγάλες ζημιές από τον χιονιά και τον παγετό.</w:t>
      </w:r>
    </w:p>
    <w:p w14:paraId="65D669D9" w14:textId="77777777" w:rsidR="00843767" w:rsidRDefault="00894D13">
      <w:pPr>
        <w:spacing w:after="0" w:line="600" w:lineRule="auto"/>
        <w:ind w:firstLine="720"/>
        <w:jc w:val="both"/>
        <w:rPr>
          <w:rFonts w:eastAsia="Times New Roman"/>
          <w:szCs w:val="24"/>
        </w:rPr>
      </w:pPr>
      <w:r>
        <w:rPr>
          <w:rFonts w:eastAsia="Times New Roman"/>
          <w:szCs w:val="24"/>
        </w:rPr>
        <w:t>Κύριε Τάσσο, έχετε τον λόγο για δύο λεπτά.</w:t>
      </w:r>
    </w:p>
    <w:p w14:paraId="65D669DA" w14:textId="77777777" w:rsidR="00843767" w:rsidRDefault="00894D13">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65D669DB" w14:textId="77777777" w:rsidR="00843767" w:rsidRDefault="00894D13">
      <w:pPr>
        <w:spacing w:after="0" w:line="600" w:lineRule="auto"/>
        <w:ind w:firstLine="720"/>
        <w:jc w:val="both"/>
        <w:rPr>
          <w:rFonts w:eastAsia="Times New Roman"/>
          <w:szCs w:val="24"/>
        </w:rPr>
      </w:pPr>
      <w:r>
        <w:rPr>
          <w:rFonts w:eastAsia="Times New Roman"/>
          <w:szCs w:val="24"/>
        </w:rPr>
        <w:t xml:space="preserve">Κύριε Υπουργέ, οι ζημιές που </w:t>
      </w:r>
      <w:r>
        <w:rPr>
          <w:rFonts w:eastAsia="Times New Roman"/>
          <w:szCs w:val="24"/>
        </w:rPr>
        <w:t>έγιναν από τον τελευταίο χιονιά στις 11 Ιανουαρίου ήρθαν να προστεθούν στις μεγάλες καταστροφές που προκλήθηκαν από τις πλημμύρες στο τέλος Νοεμβρίου. Έχει καταστραφεί ζωικό, φυτικό κεφάλαιο, υποδομές, εγκαταστάσεις, αλλά έχει μειωθεί και η παραγωγή σε όσα</w:t>
      </w:r>
      <w:r>
        <w:rPr>
          <w:rFonts w:eastAsia="Times New Roman"/>
          <w:szCs w:val="24"/>
        </w:rPr>
        <w:t xml:space="preserve"> ζώα επέζησαν.</w:t>
      </w:r>
    </w:p>
    <w:p w14:paraId="65D669DC" w14:textId="77777777" w:rsidR="00843767" w:rsidRDefault="00894D13">
      <w:pPr>
        <w:spacing w:after="0" w:line="600" w:lineRule="auto"/>
        <w:ind w:firstLine="720"/>
        <w:jc w:val="both"/>
        <w:rPr>
          <w:rFonts w:eastAsia="Times New Roman"/>
          <w:szCs w:val="24"/>
        </w:rPr>
      </w:pPr>
      <w:r>
        <w:rPr>
          <w:rFonts w:eastAsia="Times New Roman"/>
          <w:szCs w:val="24"/>
        </w:rPr>
        <w:t xml:space="preserve">Αν κανείς πάει και περιοδεύσει σε περιοχές της Λέσβου, θα δει ότι ειδικά στους ορεινούς όγκους στη νότια Λέσβο, στον Όλυμπο και στη βόρεια Λέσβο, στο </w:t>
      </w:r>
      <w:proofErr w:type="spellStart"/>
      <w:r>
        <w:rPr>
          <w:rFonts w:eastAsia="Times New Roman"/>
          <w:szCs w:val="24"/>
        </w:rPr>
        <w:t>Λεπέτυμνο</w:t>
      </w:r>
      <w:proofErr w:type="spellEnd"/>
      <w:r>
        <w:rPr>
          <w:rFonts w:eastAsia="Times New Roman"/>
          <w:szCs w:val="24"/>
        </w:rPr>
        <w:t xml:space="preserve">, οι καταστροφές είναι τεράστιες. Όλα σχεδόν τα ελαιόδεντρα έχουν σπασμένα κλαδιά </w:t>
      </w:r>
      <w:r>
        <w:rPr>
          <w:rFonts w:eastAsia="Times New Roman"/>
          <w:szCs w:val="24"/>
        </w:rPr>
        <w:t xml:space="preserve">από το βάρος του χιονιού, οι ελιές σε πάρα πολλές περιπτώσεις έχουν </w:t>
      </w:r>
      <w:proofErr w:type="spellStart"/>
      <w:r>
        <w:rPr>
          <w:rFonts w:eastAsia="Times New Roman"/>
          <w:szCs w:val="24"/>
        </w:rPr>
        <w:t>σπογγοποιηθεί</w:t>
      </w:r>
      <w:proofErr w:type="spellEnd"/>
      <w:r>
        <w:rPr>
          <w:rFonts w:eastAsia="Times New Roman"/>
          <w:szCs w:val="24"/>
        </w:rPr>
        <w:t xml:space="preserve">, έχουν ξεπαγιάσει δηλαδή, έχουν πέσει οροφές ποιμνιοστασίων και έχουν καταστραφεί τα ποιμνιοστάσια, τα οποία έχουν καταπλακώσει και ζώα, τα οποία πέθαναν είτε από την </w:t>
      </w:r>
      <w:proofErr w:type="spellStart"/>
      <w:r>
        <w:rPr>
          <w:rFonts w:eastAsia="Times New Roman"/>
          <w:szCs w:val="24"/>
        </w:rPr>
        <w:t>καταπλά</w:t>
      </w:r>
      <w:r>
        <w:rPr>
          <w:rFonts w:eastAsia="Times New Roman"/>
          <w:szCs w:val="24"/>
        </w:rPr>
        <w:t>κωση</w:t>
      </w:r>
      <w:proofErr w:type="spellEnd"/>
      <w:r>
        <w:rPr>
          <w:rFonts w:eastAsia="Times New Roman"/>
          <w:szCs w:val="24"/>
        </w:rPr>
        <w:t xml:space="preserve"> είτε από το κρύο. Η παραγωγή σε γάλα όσων ζώων επέζησαν έχει μειωθεί στο 50%.</w:t>
      </w:r>
    </w:p>
    <w:p w14:paraId="65D669DD" w14:textId="77777777" w:rsidR="00843767" w:rsidRDefault="00894D13">
      <w:pPr>
        <w:spacing w:after="0" w:line="600" w:lineRule="auto"/>
        <w:ind w:firstLine="720"/>
        <w:jc w:val="both"/>
        <w:rPr>
          <w:rFonts w:eastAsia="Times New Roman"/>
          <w:szCs w:val="24"/>
        </w:rPr>
      </w:pPr>
      <w:r>
        <w:rPr>
          <w:rFonts w:eastAsia="Times New Roman"/>
          <w:szCs w:val="24"/>
        </w:rPr>
        <w:t>Είναι λογική, βέβαια, η απαίτηση των αγροτών και των κτηνοτρόφων να αποζημιωθούν στο σύνολο των ζημιών στο ζωικό, στο φυτικό κεφάλαιο, στις υποδομές και στη χαμένη παραγωγή.</w:t>
      </w:r>
    </w:p>
    <w:p w14:paraId="65D669DE" w14:textId="77777777" w:rsidR="00843767" w:rsidRDefault="00894D13">
      <w:pPr>
        <w:spacing w:after="0" w:line="600" w:lineRule="auto"/>
        <w:ind w:firstLine="720"/>
        <w:jc w:val="both"/>
        <w:rPr>
          <w:rFonts w:eastAsia="Times New Roman"/>
          <w:szCs w:val="24"/>
        </w:rPr>
      </w:pPr>
      <w:r>
        <w:rPr>
          <w:rFonts w:eastAsia="Times New Roman"/>
          <w:szCs w:val="24"/>
        </w:rPr>
        <w:t>Αυτό το παράπονο που άκουγα απ’ όλους ήταν ότι ο ΕΛΓΑ, ενώ τους παίρνει τις εισφορές -και τώρα είναι γνωστό ότι αν δεν καταβάλουν τις εισφορές, πηγαίνουν στην εφορία, οπότε δεν μπορούν να αποφύγουν να τις καταβάλουν- είτε δεν τους αποζημιώνει καθόλου είτε</w:t>
      </w:r>
      <w:r>
        <w:rPr>
          <w:rFonts w:eastAsia="Times New Roman"/>
          <w:szCs w:val="24"/>
        </w:rPr>
        <w:t xml:space="preserve"> τους αποζημιώνει μερικώς και με καθυστέρηση.</w:t>
      </w:r>
    </w:p>
    <w:p w14:paraId="65D669DF" w14:textId="77777777" w:rsidR="00843767" w:rsidRDefault="00894D13">
      <w:pPr>
        <w:spacing w:after="0" w:line="600" w:lineRule="auto"/>
        <w:ind w:firstLine="720"/>
        <w:jc w:val="both"/>
        <w:rPr>
          <w:rFonts w:eastAsia="Times New Roman"/>
          <w:szCs w:val="24"/>
        </w:rPr>
      </w:pPr>
      <w:r>
        <w:rPr>
          <w:rFonts w:eastAsia="Times New Roman"/>
          <w:szCs w:val="24"/>
        </w:rPr>
        <w:t>Το ερώτημα, λοιπόν, είναι αυτό: Τι θα κάνετε</w:t>
      </w:r>
      <w:r>
        <w:rPr>
          <w:rFonts w:eastAsia="Times New Roman"/>
          <w:szCs w:val="24"/>
        </w:rPr>
        <w:t>,</w:t>
      </w:r>
      <w:r>
        <w:rPr>
          <w:rFonts w:eastAsia="Times New Roman"/>
          <w:szCs w:val="24"/>
        </w:rPr>
        <w:t xml:space="preserve"> ώστε να γίνει η αποτίμηση των ζημιών άμεσα και να αποζημιωθούν άμεσα στο 100% των ζημιών που έχουν υποστεί στο φυτικό, στο ζωικό κεφάλαιο, στις υποδομές και στη χαμ</w:t>
      </w:r>
      <w:r>
        <w:rPr>
          <w:rFonts w:eastAsia="Times New Roman"/>
          <w:szCs w:val="24"/>
        </w:rPr>
        <w:t>ένη παραγωγή οι αγρότες και οι κτηνοτρόφοι της Λέσβου;</w:t>
      </w:r>
    </w:p>
    <w:p w14:paraId="65D669E0" w14:textId="77777777" w:rsidR="00843767" w:rsidRDefault="00894D13">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65D669E1" w14:textId="77777777" w:rsidR="00843767" w:rsidRDefault="00894D13">
      <w:pPr>
        <w:spacing w:after="0" w:line="600" w:lineRule="auto"/>
        <w:ind w:firstLine="720"/>
        <w:jc w:val="both"/>
        <w:rPr>
          <w:rFonts w:eastAsia="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szCs w:val="24"/>
        </w:rPr>
        <w:t>Ευχαριστώ, κύριε Πρόεδρε.</w:t>
      </w:r>
    </w:p>
    <w:p w14:paraId="65D669E2" w14:textId="77777777" w:rsidR="00843767" w:rsidRDefault="00894D13">
      <w:pPr>
        <w:spacing w:after="0" w:line="600" w:lineRule="auto"/>
        <w:ind w:firstLine="720"/>
        <w:jc w:val="both"/>
        <w:rPr>
          <w:rFonts w:eastAsia="Times New Roman"/>
          <w:szCs w:val="24"/>
        </w:rPr>
      </w:pPr>
      <w:r>
        <w:rPr>
          <w:rFonts w:eastAsia="Times New Roman"/>
          <w:szCs w:val="24"/>
        </w:rPr>
        <w:t>Συμμερίζομαι, κύριε συνάδελφε, το ενδ</w:t>
      </w:r>
      <w:r>
        <w:rPr>
          <w:rFonts w:eastAsia="Times New Roman"/>
          <w:szCs w:val="24"/>
        </w:rPr>
        <w:t>ιαφέρον και επαυξάνω ότι πραγματικά οι ζημίες είναι πάρα πολύ μεγάλες και γι’ αυτόν τον λόγο το Υπουργείο -για να ξεκινήσω πάλι από το τέλος- ήδη αυτές τις μέρες έχει προβεί σε προκήρυξη για έκτακτες προσλήψεις που προβλέπονται από τον νόμο. Μην αρχίσουν π</w:t>
      </w:r>
      <w:r>
        <w:rPr>
          <w:rFonts w:eastAsia="Times New Roman"/>
          <w:szCs w:val="24"/>
        </w:rPr>
        <w:t>άλι κάποιοι φιλελεύθεροι να μας λένε ότι διορίζουμε τα δικά μας παιδιά κρίνοντας εξ ιδίων. Πρέπει να γίνουν αυτές, ακριβώς για να έχουμε τάχιστη αποζημίωση.</w:t>
      </w:r>
    </w:p>
    <w:p w14:paraId="65D669E3" w14:textId="77777777" w:rsidR="00843767" w:rsidRDefault="00894D13">
      <w:pPr>
        <w:spacing w:after="0" w:line="600" w:lineRule="auto"/>
        <w:ind w:firstLine="720"/>
        <w:jc w:val="both"/>
        <w:rPr>
          <w:rFonts w:eastAsia="Times New Roman"/>
          <w:szCs w:val="24"/>
        </w:rPr>
      </w:pPr>
      <w:r>
        <w:rPr>
          <w:rFonts w:eastAsia="Times New Roman"/>
          <w:szCs w:val="24"/>
        </w:rPr>
        <w:t xml:space="preserve">Όσον αφορά, λοιπόν, τον ΕΛΓΑ, θα σας πω ότι όταν </w:t>
      </w:r>
      <w:r>
        <w:rPr>
          <w:rFonts w:eastAsia="Times New Roman"/>
          <w:szCs w:val="24"/>
        </w:rPr>
        <w:t xml:space="preserve">τον </w:t>
      </w:r>
      <w:r>
        <w:rPr>
          <w:rFonts w:eastAsia="Times New Roman"/>
          <w:szCs w:val="24"/>
        </w:rPr>
        <w:t>παραλάβαμε , οι αποζημιώσεις γινόντουσαν με κα</w:t>
      </w:r>
      <w:r>
        <w:rPr>
          <w:rFonts w:eastAsia="Times New Roman"/>
          <w:szCs w:val="24"/>
        </w:rPr>
        <w:t>θυστέρηση περισσότερη του χρόνου. Την περασμένη χρονιά που πέρασε οι αποζημιώσεις έγιναν περίπου στο επτάμηνο. Δεν λέω ότι είναι το ιδανικό, αλλά ξέρω ότι υπάρχει και μια διαδικασία να δεις τη ζημία, αφού ολοκληρωθεί.</w:t>
      </w:r>
    </w:p>
    <w:p w14:paraId="65D669E4" w14:textId="77777777" w:rsidR="00843767" w:rsidRDefault="00894D13">
      <w:pPr>
        <w:spacing w:after="0"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αυτή την περίπτωση δίνουμε τη μάχη </w:t>
      </w:r>
      <w:r>
        <w:rPr>
          <w:rFonts w:eastAsia="Times New Roman"/>
          <w:szCs w:val="24"/>
        </w:rPr>
        <w:t>-και θα κριθούμε και εδώ είμαστε μετά από λίγους μήνες- να μην ξεπεράσουν οι αποζημιώσεις αυτών των καταστροφών το τετράμηνο. Είναι μια μάχη. Είναι μια δύσκολη μάχη, γιατί ξέρετε ότι και ο ΕΛΓΑ δεν είναι μια υπηρεσία που την παραλάβαμε ρόδινη. Ήταν μια μαύ</w:t>
      </w:r>
      <w:r>
        <w:rPr>
          <w:rFonts w:eastAsia="Times New Roman"/>
          <w:szCs w:val="24"/>
        </w:rPr>
        <w:t>ρη τρύπα με δισεκατομμύρια έλλειμμα, με φοβερή διασπάθιση μαύρου χρήματος. Τα ξέρετε και τα έχε</w:t>
      </w:r>
      <w:r>
        <w:rPr>
          <w:rFonts w:eastAsia="Times New Roman"/>
          <w:szCs w:val="24"/>
        </w:rPr>
        <w:t>τε</w:t>
      </w:r>
      <w:r>
        <w:rPr>
          <w:rFonts w:eastAsia="Times New Roman"/>
          <w:szCs w:val="24"/>
        </w:rPr>
        <w:t xml:space="preserve"> κι εσείς επισημάνει επανειλημμένα στο παρελθόν. Ήσασταν το κόμμα, που πραγματικά </w:t>
      </w:r>
      <w:r>
        <w:rPr>
          <w:rFonts w:eastAsia="Times New Roman"/>
          <w:szCs w:val="24"/>
        </w:rPr>
        <w:t>γι’</w:t>
      </w:r>
      <w:r>
        <w:rPr>
          <w:rFonts w:eastAsia="Times New Roman"/>
          <w:szCs w:val="24"/>
        </w:rPr>
        <w:t xml:space="preserve"> αυτό το </w:t>
      </w:r>
      <w:r>
        <w:rPr>
          <w:rFonts w:eastAsia="Times New Roman"/>
          <w:szCs w:val="24"/>
        </w:rPr>
        <w:t xml:space="preserve">θέμα </w:t>
      </w:r>
      <w:r>
        <w:rPr>
          <w:rFonts w:eastAsia="Times New Roman"/>
          <w:szCs w:val="24"/>
        </w:rPr>
        <w:t>έχετε δώσει μάχη. Τώρα τουλάχιστον που μιλάμε ο ΕΛΓΑ είναι έ</w:t>
      </w:r>
      <w:r>
        <w:rPr>
          <w:rFonts w:eastAsia="Times New Roman"/>
          <w:szCs w:val="24"/>
        </w:rPr>
        <w:t xml:space="preserve">νας υγιής οργανισμός. Τουλάχιστον είναι αυτός ο περίφημος «κουμπαράς». </w:t>
      </w:r>
    </w:p>
    <w:p w14:paraId="65D669E5" w14:textId="77777777" w:rsidR="00843767" w:rsidRDefault="00894D13">
      <w:pPr>
        <w:spacing w:after="0" w:line="600" w:lineRule="auto"/>
        <w:ind w:firstLine="720"/>
        <w:jc w:val="both"/>
        <w:rPr>
          <w:rFonts w:eastAsia="Times New Roman"/>
          <w:szCs w:val="24"/>
        </w:rPr>
      </w:pPr>
      <w:r>
        <w:rPr>
          <w:rFonts w:eastAsia="Times New Roman"/>
          <w:szCs w:val="24"/>
        </w:rPr>
        <w:t>Και εδώ πέρα ξεκαθαρίζω -και να το πούμε στις αγρότισσες και στους αγρότες- ότι μακάρι κάποιος μόνο να πληρώνει και ποτέ να μην πάρει. Γιατί ξέρετε πολύ καλά, όσοι ζήσαμε μέσα στην παρ</w:t>
      </w:r>
      <w:r>
        <w:rPr>
          <w:rFonts w:eastAsia="Times New Roman"/>
          <w:szCs w:val="24"/>
        </w:rPr>
        <w:t>αγωγή, ότι η ζημιά που παθαίνεις δεν είναι μόνο η ζημία που θα σε αποζημιώσει ο άλλος, αλλά είναι και η αποθετική ζημία, είναι το χάσιμο του χρόνου της παραγωγής, που σημαίνει πως ό,τι και να πάρεις όταν πάθεις μια ζημιά, δυστυχώς, αυτό δεν αναπληρώνεται.</w:t>
      </w:r>
    </w:p>
    <w:p w14:paraId="65D669E6" w14:textId="77777777" w:rsidR="00843767" w:rsidRDefault="00894D13">
      <w:pPr>
        <w:spacing w:after="0" w:line="600" w:lineRule="auto"/>
        <w:ind w:firstLine="720"/>
        <w:jc w:val="both"/>
        <w:rPr>
          <w:rFonts w:eastAsia="Times New Roman"/>
          <w:szCs w:val="24"/>
        </w:rPr>
      </w:pPr>
      <w:r>
        <w:rPr>
          <w:rFonts w:eastAsia="Times New Roman"/>
          <w:szCs w:val="24"/>
        </w:rPr>
        <w:t>Υπάρχει, επίσης, εκτός από τον ΕΛΓΑ και το μέτρο 5.2 από την Ευρωπαϊκή Ένωση, το οποίο αναφέρεται ακριβώς σε τέτοιες θεομηνίες. Άρα ενεργοποιούμε και αυτά τα χρήματα.</w:t>
      </w:r>
    </w:p>
    <w:p w14:paraId="65D669E7" w14:textId="77777777" w:rsidR="00843767" w:rsidRDefault="00894D13">
      <w:pPr>
        <w:spacing w:after="0" w:line="600" w:lineRule="auto"/>
        <w:ind w:firstLine="720"/>
        <w:jc w:val="both"/>
        <w:rPr>
          <w:rFonts w:eastAsia="Times New Roman"/>
          <w:szCs w:val="24"/>
        </w:rPr>
      </w:pPr>
      <w:r>
        <w:rPr>
          <w:rFonts w:eastAsia="Times New Roman"/>
          <w:szCs w:val="24"/>
        </w:rPr>
        <w:t xml:space="preserve">Τέλος, για να κλείσω, υπάρχουν και τα ΠΣΕΑ, τα Προγράμματα Εκτάκτων Αναγκών, τα οποία, </w:t>
      </w:r>
      <w:r>
        <w:rPr>
          <w:rFonts w:eastAsia="Times New Roman"/>
          <w:szCs w:val="24"/>
        </w:rPr>
        <w:t>βέβαια, δεν είναι στη δική μας αρμοδιότητα, αλλά στην αρμοδιότητα των περιφερειών και τα οποία κάνουν ακριβώς τη δουλειά που αναφέρατε.</w:t>
      </w:r>
    </w:p>
    <w:p w14:paraId="65D669E8" w14:textId="77777777" w:rsidR="00843767" w:rsidRDefault="00894D13">
      <w:pPr>
        <w:tabs>
          <w:tab w:val="left" w:pos="2820"/>
        </w:tabs>
        <w:spacing w:after="0" w:line="600" w:lineRule="auto"/>
        <w:ind w:firstLine="720"/>
        <w:jc w:val="both"/>
        <w:rPr>
          <w:rFonts w:eastAsia="Times New Roman"/>
          <w:szCs w:val="24"/>
        </w:rPr>
      </w:pPr>
      <w:r w:rsidRPr="00515309">
        <w:rPr>
          <w:rFonts w:eastAsia="Times New Roman"/>
          <w:color w:val="000000" w:themeColor="text1"/>
          <w:szCs w:val="24"/>
        </w:rPr>
        <w:t xml:space="preserve">Ποια, δηλαδή, δουλειά κάνουν; Την άμεση αποζημίωση, εκείνη τη στιγμή, όταν υπάρχει έκτακτη ανάγκη, όταν ένας νομός έχει </w:t>
      </w:r>
      <w:r w:rsidRPr="00515309">
        <w:rPr>
          <w:rFonts w:eastAsia="Times New Roman"/>
          <w:color w:val="000000" w:themeColor="text1"/>
          <w:szCs w:val="24"/>
        </w:rPr>
        <w:t xml:space="preserve">κηρυχθεί σε κατάσταση έκτακτης ανάγκης, που εν τοις </w:t>
      </w:r>
      <w:proofErr w:type="spellStart"/>
      <w:r w:rsidRPr="00515309">
        <w:rPr>
          <w:rFonts w:eastAsia="Times New Roman"/>
          <w:color w:val="000000" w:themeColor="text1"/>
          <w:szCs w:val="24"/>
        </w:rPr>
        <w:t>πράγμασι</w:t>
      </w:r>
      <w:proofErr w:type="spellEnd"/>
      <w:r w:rsidRPr="00515309">
        <w:rPr>
          <w:rFonts w:eastAsia="Times New Roman"/>
          <w:color w:val="000000" w:themeColor="text1"/>
          <w:szCs w:val="24"/>
        </w:rPr>
        <w:t xml:space="preserve"> θα την έκανε ο ΕΛΓΑ. Ο </w:t>
      </w:r>
      <w:r>
        <w:rPr>
          <w:rFonts w:eastAsia="Times New Roman"/>
          <w:szCs w:val="24"/>
        </w:rPr>
        <w:t xml:space="preserve">ΕΛΓΑ δεν μπορεί να κάνει ακαριαία αποζημίωση, αλλά φροντίζει τουλάχιστον για την ανακούφιση ανθρώπων που βρίσκονται σε έκτακτη ανάγκη. </w:t>
      </w:r>
    </w:p>
    <w:p w14:paraId="65D669E9" w14:textId="77777777" w:rsidR="00843767" w:rsidRDefault="00894D13">
      <w:pPr>
        <w:tabs>
          <w:tab w:val="left" w:pos="2820"/>
        </w:tabs>
        <w:spacing w:after="0" w:line="600" w:lineRule="auto"/>
        <w:ind w:firstLine="720"/>
        <w:jc w:val="both"/>
        <w:rPr>
          <w:rFonts w:eastAsia="Times New Roman"/>
          <w:szCs w:val="24"/>
        </w:rPr>
      </w:pPr>
      <w:r>
        <w:rPr>
          <w:rFonts w:eastAsia="Times New Roman"/>
          <w:szCs w:val="24"/>
        </w:rPr>
        <w:t>Ήδη αυτή τη στιγμή προσπαθούμε να αν</w:t>
      </w:r>
      <w:r>
        <w:rPr>
          <w:rFonts w:eastAsia="Times New Roman"/>
          <w:szCs w:val="24"/>
        </w:rPr>
        <w:t>ακουφίσουμε τους ανθρώπους στο Νευροκόπι -είμαστε σε επικοινωνία μαζί τους- οι οποίοι είναι είκοσι μέρες μέσα στο χιόνι</w:t>
      </w:r>
      <w:r>
        <w:rPr>
          <w:rFonts w:eastAsia="Times New Roman"/>
          <w:szCs w:val="24"/>
        </w:rPr>
        <w:t>,</w:t>
      </w:r>
      <w:r>
        <w:rPr>
          <w:rFonts w:eastAsia="Times New Roman"/>
          <w:szCs w:val="24"/>
        </w:rPr>
        <w:t xml:space="preserve"> αποκλεισμένοι. Άρα εκεί κάτι πρέπει να γίνει.</w:t>
      </w:r>
    </w:p>
    <w:p w14:paraId="65D669EA" w14:textId="77777777" w:rsidR="00843767" w:rsidRDefault="00894D13">
      <w:pPr>
        <w:tabs>
          <w:tab w:val="left" w:pos="2820"/>
        </w:tabs>
        <w:spacing w:after="0" w:line="600" w:lineRule="auto"/>
        <w:ind w:firstLine="720"/>
        <w:jc w:val="both"/>
        <w:rPr>
          <w:rFonts w:eastAsia="Times New Roman"/>
          <w:szCs w:val="24"/>
        </w:rPr>
      </w:pPr>
      <w:r>
        <w:rPr>
          <w:rFonts w:eastAsia="Times New Roman"/>
          <w:szCs w:val="24"/>
        </w:rPr>
        <w:t>Σας ευχαριστώ.</w:t>
      </w:r>
    </w:p>
    <w:p w14:paraId="65D669EB" w14:textId="77777777" w:rsidR="00843767" w:rsidRDefault="00894D13">
      <w:pPr>
        <w:tabs>
          <w:tab w:val="left" w:pos="282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w:t>
      </w:r>
    </w:p>
    <w:p w14:paraId="65D669EC" w14:textId="77777777" w:rsidR="00843767" w:rsidRDefault="00894D13">
      <w:pPr>
        <w:tabs>
          <w:tab w:val="left" w:pos="2820"/>
        </w:tabs>
        <w:spacing w:after="0" w:line="600" w:lineRule="auto"/>
        <w:ind w:firstLine="720"/>
        <w:jc w:val="both"/>
        <w:rPr>
          <w:rFonts w:eastAsia="Times New Roman"/>
          <w:szCs w:val="24"/>
        </w:rPr>
      </w:pPr>
      <w:r>
        <w:rPr>
          <w:rFonts w:eastAsia="Times New Roman"/>
          <w:szCs w:val="24"/>
        </w:rPr>
        <w:t>Κύριε Τάσσο, έχετε τον λόγο.</w:t>
      </w:r>
    </w:p>
    <w:p w14:paraId="65D669ED" w14:textId="77777777" w:rsidR="00843767" w:rsidRDefault="00894D13">
      <w:pPr>
        <w:tabs>
          <w:tab w:val="left" w:pos="2820"/>
        </w:tabs>
        <w:spacing w:after="0" w:line="600" w:lineRule="auto"/>
        <w:ind w:firstLine="720"/>
        <w:jc w:val="both"/>
        <w:rPr>
          <w:rFonts w:eastAsia="Times New Roman"/>
          <w:szCs w:val="24"/>
        </w:rPr>
      </w:pPr>
      <w:r>
        <w:rPr>
          <w:rFonts w:eastAsia="Times New Roman"/>
          <w:b/>
          <w:szCs w:val="24"/>
        </w:rPr>
        <w:t>Σ</w:t>
      </w:r>
      <w:r>
        <w:rPr>
          <w:rFonts w:eastAsia="Times New Roman"/>
          <w:b/>
          <w:szCs w:val="24"/>
        </w:rPr>
        <w:t xml:space="preserve">ΤΑΥΡΟΣ ΤΑΣΣΟΣ: </w:t>
      </w:r>
      <w:r>
        <w:rPr>
          <w:rFonts w:eastAsia="Times New Roman"/>
          <w:szCs w:val="24"/>
        </w:rPr>
        <w:t>Κύριε Υπουργ</w:t>
      </w:r>
      <w:r>
        <w:rPr>
          <w:rFonts w:eastAsia="Times New Roman"/>
          <w:szCs w:val="24"/>
        </w:rPr>
        <w:t>έ</w:t>
      </w:r>
      <w:r>
        <w:rPr>
          <w:rFonts w:eastAsia="Times New Roman"/>
          <w:szCs w:val="24"/>
        </w:rPr>
        <w:t>, το πρόβλημα, όπως ξέρετε πολύ καλά, είναι γενικότερο και αφορά την επιβίωση της μικρομεσαίας αγροτιάς, που, δυστυχώς, η πολιτική των διαδοχικών κυβερνήσεων και της δικής σας Κυβέρνησης, σε σύμπνοια βέβαια με την Ευρωπαϊκή Ένωση, οδηγεί στο ξεκλήρισμά της</w:t>
      </w:r>
      <w:r>
        <w:rPr>
          <w:rFonts w:eastAsia="Times New Roman"/>
          <w:szCs w:val="24"/>
        </w:rPr>
        <w:t xml:space="preserve">. </w:t>
      </w:r>
    </w:p>
    <w:p w14:paraId="65D669EE" w14:textId="77777777" w:rsidR="00843767" w:rsidRDefault="00894D13">
      <w:pPr>
        <w:tabs>
          <w:tab w:val="left" w:pos="2820"/>
        </w:tabs>
        <w:spacing w:after="0" w:line="600" w:lineRule="auto"/>
        <w:ind w:firstLine="720"/>
        <w:jc w:val="both"/>
        <w:rPr>
          <w:rFonts w:eastAsia="Times New Roman"/>
          <w:szCs w:val="24"/>
        </w:rPr>
      </w:pPr>
      <w:r>
        <w:rPr>
          <w:rFonts w:eastAsia="Times New Roman"/>
          <w:szCs w:val="24"/>
        </w:rPr>
        <w:t>Προχθές, όταν είχαμε τη συζήτηση εδώ, στη Βουλή, για το αγροτικό, νομίζω ο Πρωθυπουργός συνειδητά είπε ψέματα -γιατί δεν μπορώ να πω ότι το αγνοούσε-</w:t>
      </w:r>
      <w:r>
        <w:rPr>
          <w:rFonts w:eastAsia="Times New Roman"/>
          <w:szCs w:val="24"/>
        </w:rPr>
        <w:t xml:space="preserve"> </w:t>
      </w:r>
      <w:r>
        <w:rPr>
          <w:rFonts w:eastAsia="Times New Roman"/>
          <w:szCs w:val="24"/>
        </w:rPr>
        <w:t>ότι το 95% των αγροτών δηλώνει εισόδημα κάτω από 8.500 ευρώ και επομένως απαλλάσσεται από φόρο. Ξέρει π</w:t>
      </w:r>
      <w:r>
        <w:rPr>
          <w:rFonts w:eastAsia="Times New Roman"/>
          <w:szCs w:val="24"/>
        </w:rPr>
        <w:t xml:space="preserve">ολύ καλά ότι αυτό δεν ισχύει για το σύνολο των αγροτών, ισχύει μόνο για τους κατά κύριο επάγγελμα αγρότες, που είναι μόνο το 1/3 από </w:t>
      </w:r>
      <w:r>
        <w:rPr>
          <w:rFonts w:eastAsia="Times New Roman"/>
          <w:szCs w:val="24"/>
        </w:rPr>
        <w:t>τι</w:t>
      </w:r>
      <w:r>
        <w:rPr>
          <w:rFonts w:eastAsia="Times New Roman"/>
          <w:szCs w:val="24"/>
        </w:rPr>
        <w:t>ς οκτακόσι</w:t>
      </w:r>
      <w:r>
        <w:rPr>
          <w:rFonts w:eastAsia="Times New Roman"/>
          <w:szCs w:val="24"/>
        </w:rPr>
        <w:t>ε</w:t>
      </w:r>
      <w:r>
        <w:rPr>
          <w:rFonts w:eastAsia="Times New Roman"/>
          <w:szCs w:val="24"/>
        </w:rPr>
        <w:t>ς περίπου χιλιάδες αγρ</w:t>
      </w:r>
      <w:r>
        <w:rPr>
          <w:rFonts w:eastAsia="Times New Roman"/>
          <w:szCs w:val="24"/>
        </w:rPr>
        <w:t>οτών,</w:t>
      </w:r>
      <w:r>
        <w:rPr>
          <w:rFonts w:eastAsia="Times New Roman"/>
          <w:szCs w:val="24"/>
        </w:rPr>
        <w:t xml:space="preserve"> </w:t>
      </w:r>
      <w:r>
        <w:rPr>
          <w:rFonts w:eastAsia="Times New Roman"/>
          <w:szCs w:val="24"/>
        </w:rPr>
        <w:t>οι οποίοι</w:t>
      </w:r>
      <w:r>
        <w:rPr>
          <w:rFonts w:eastAsia="Times New Roman"/>
          <w:szCs w:val="24"/>
        </w:rPr>
        <w:t xml:space="preserve"> αυτή τη στιγμή παίρνουν κάποιας μορφής επιδοτήσεις. </w:t>
      </w:r>
    </w:p>
    <w:p w14:paraId="65D669EF" w14:textId="77777777" w:rsidR="00843767" w:rsidRDefault="00894D13">
      <w:pPr>
        <w:tabs>
          <w:tab w:val="left" w:pos="2820"/>
        </w:tabs>
        <w:spacing w:after="0" w:line="600" w:lineRule="auto"/>
        <w:ind w:firstLine="720"/>
        <w:jc w:val="both"/>
        <w:rPr>
          <w:rFonts w:eastAsia="Times New Roman"/>
          <w:szCs w:val="24"/>
        </w:rPr>
      </w:pPr>
      <w:r>
        <w:rPr>
          <w:rFonts w:eastAsia="Times New Roman"/>
          <w:szCs w:val="24"/>
        </w:rPr>
        <w:t>Άρα, λοιπόν, αυτό τ</w:t>
      </w:r>
      <w:r>
        <w:rPr>
          <w:rFonts w:eastAsia="Times New Roman"/>
          <w:szCs w:val="24"/>
        </w:rPr>
        <w:t>ο αφορολόγητο των 8.500 ευρώ αφορά μόνο διακόσιες εβδομήντα περίπου χιλιάδες αγρότες. Οι υπόλοιπ</w:t>
      </w:r>
      <w:r>
        <w:rPr>
          <w:rFonts w:eastAsia="Times New Roman"/>
          <w:szCs w:val="24"/>
        </w:rPr>
        <w:t>ες</w:t>
      </w:r>
      <w:r>
        <w:rPr>
          <w:rFonts w:eastAsia="Times New Roman"/>
          <w:szCs w:val="24"/>
        </w:rPr>
        <w:t xml:space="preserve"> πεντακόσιες τόσες χιλιάδες είναι προς ξεκλήρισμα. Γιατί όχι μόνον θα πληρώνουν 22% φόρο από το πρώτο ευρώ, συν βέβαια τις ασφαλιστικές εισφορές</w:t>
      </w:r>
      <w:r>
        <w:rPr>
          <w:rFonts w:eastAsia="Times New Roman"/>
          <w:szCs w:val="24"/>
        </w:rPr>
        <w:t>,</w:t>
      </w:r>
      <w:r>
        <w:rPr>
          <w:rFonts w:eastAsia="Times New Roman"/>
          <w:szCs w:val="24"/>
        </w:rPr>
        <w:t xml:space="preserve"> που φτάνουν </w:t>
      </w:r>
      <w:r>
        <w:rPr>
          <w:rFonts w:eastAsia="Times New Roman"/>
          <w:szCs w:val="24"/>
        </w:rPr>
        <w:t xml:space="preserve">στο σημείο το 70% του εισοδήματός τους να πηγαίνει ή σε φόρους ή σε εισφορές, αλλά επιπλέον καλούνται να δεχθούν μειωμένες επιδοτήσεις. Άρα αυτοί πηγαίνουν προς ξεκλήρισμα, να ξεπουληθούν δηλαδή στους μεγάλους αγρότες, </w:t>
      </w:r>
      <w:proofErr w:type="spellStart"/>
      <w:r>
        <w:rPr>
          <w:rFonts w:eastAsia="Times New Roman"/>
          <w:szCs w:val="24"/>
        </w:rPr>
        <w:t>μεγαλοκαπιταλιστές</w:t>
      </w:r>
      <w:proofErr w:type="spellEnd"/>
      <w:r>
        <w:rPr>
          <w:rFonts w:eastAsia="Times New Roman"/>
          <w:szCs w:val="24"/>
        </w:rPr>
        <w:t>,</w:t>
      </w:r>
      <w:r>
        <w:rPr>
          <w:rFonts w:eastAsia="Times New Roman"/>
          <w:szCs w:val="24"/>
        </w:rPr>
        <w:t xml:space="preserve"> που θα έχουν μεγά</w:t>
      </w:r>
      <w:r>
        <w:rPr>
          <w:rFonts w:eastAsia="Times New Roman"/>
          <w:szCs w:val="24"/>
        </w:rPr>
        <w:t>λες επιχειρηματικές, καπιταλιστικές μονάδες.</w:t>
      </w:r>
    </w:p>
    <w:p w14:paraId="65D669F0" w14:textId="77777777" w:rsidR="00843767" w:rsidRDefault="00894D13">
      <w:pPr>
        <w:tabs>
          <w:tab w:val="left" w:pos="2820"/>
        </w:tabs>
        <w:spacing w:after="0" w:line="600" w:lineRule="auto"/>
        <w:ind w:firstLine="720"/>
        <w:jc w:val="both"/>
        <w:rPr>
          <w:rFonts w:eastAsia="Times New Roman"/>
          <w:szCs w:val="24"/>
        </w:rPr>
      </w:pPr>
      <w:r>
        <w:rPr>
          <w:rFonts w:eastAsia="Times New Roman"/>
          <w:szCs w:val="24"/>
        </w:rPr>
        <w:t>Αυτό είναι το πρόβλημα και εδώ θα σας καταθέσω κι ένα ψήφισμα που είχαν τώρα οι αγρότες της Λέσβου</w:t>
      </w:r>
      <w:r>
        <w:rPr>
          <w:rFonts w:eastAsia="Times New Roman"/>
          <w:szCs w:val="24"/>
        </w:rPr>
        <w:t>,</w:t>
      </w:r>
      <w:r>
        <w:rPr>
          <w:rFonts w:eastAsia="Times New Roman"/>
          <w:szCs w:val="24"/>
        </w:rPr>
        <w:t xml:space="preserve"> που συγκεντρώθηκαν προχθές στην Καλλονή. Ήμουν και παρακολούθησα τη συγκέντρωσή τους και μου έδωσαν το ψήφισμά </w:t>
      </w:r>
      <w:r>
        <w:rPr>
          <w:rFonts w:eastAsia="Times New Roman"/>
          <w:szCs w:val="24"/>
        </w:rPr>
        <w:t xml:space="preserve">τους. </w:t>
      </w:r>
    </w:p>
    <w:p w14:paraId="65D669F1"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Σταύρος Τάσσος καταθέτει για τα Πρακτικά το προαναφερθέν ψήφισμα, το οποίο βρίσκεται στο αρχείο του Τμήματος Γραμματείας της Διεύθυνσης Στενογραφίας και Πρακτικών της Βουλής)</w:t>
      </w:r>
    </w:p>
    <w:p w14:paraId="65D669F2"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Η απαίτηση των αγροτών είναι, πρώτον, να υ</w:t>
      </w:r>
      <w:r>
        <w:rPr>
          <w:rFonts w:eastAsia="Times New Roman" w:cs="Times New Roman"/>
          <w:szCs w:val="24"/>
        </w:rPr>
        <w:t>πάρξει η άμεση αποζημίωση στις ζημιές, αυτό που είπαμε προηγο</w:t>
      </w:r>
      <w:r>
        <w:rPr>
          <w:rFonts w:eastAsia="Times New Roman" w:cs="Times New Roman"/>
          <w:szCs w:val="24"/>
        </w:rPr>
        <w:t>υμένως</w:t>
      </w:r>
      <w:r>
        <w:rPr>
          <w:rFonts w:eastAsia="Times New Roman" w:cs="Times New Roman"/>
          <w:szCs w:val="24"/>
        </w:rPr>
        <w:t xml:space="preserve">. Επιπλέον, να καθιερωθεί αφορολόγητο 12.000 ευρώ για όλους τους αγρότες και από κει και πέρα να υπάρξει προοδευτική φορολόγηση μέχρι 45% στους </w:t>
      </w:r>
      <w:proofErr w:type="spellStart"/>
      <w:r>
        <w:rPr>
          <w:rFonts w:eastAsia="Times New Roman" w:cs="Times New Roman"/>
          <w:szCs w:val="24"/>
        </w:rPr>
        <w:t>μεγαλοαγρότες</w:t>
      </w:r>
      <w:proofErr w:type="spellEnd"/>
      <w:r>
        <w:rPr>
          <w:rFonts w:eastAsia="Times New Roman" w:cs="Times New Roman"/>
          <w:szCs w:val="24"/>
        </w:rPr>
        <w:t>, να τους δοθεί αφορολόγητο πετρ</w:t>
      </w:r>
      <w:r>
        <w:rPr>
          <w:rFonts w:eastAsia="Times New Roman" w:cs="Times New Roman"/>
          <w:szCs w:val="24"/>
        </w:rPr>
        <w:t xml:space="preserve">έλαιο. </w:t>
      </w:r>
    </w:p>
    <w:p w14:paraId="65D669F3"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Έχετε τους εφοπλιστές με πενήντα έξι φοροαπαλλαγές, τους δίνετε αφορολόγητο πετρέλαιο και στους αγρότες δεν δίνετε αφορολόγητο πετρέλαιο. Για τους εφοπλιστές ακόμη και το ουίσκι που πίνουν στα γιοτ τους είναι αφορολόγητο. Έλεος! Ένας εφοπλιστής με </w:t>
      </w:r>
      <w:r>
        <w:rPr>
          <w:rFonts w:eastAsia="Times New Roman" w:cs="Times New Roman"/>
          <w:szCs w:val="24"/>
        </w:rPr>
        <w:t xml:space="preserve">ενάμισι εκατομμύριο εισοδήματα πληρώνει 10.000 ευρώ φόρο, γιατί τόσο είναι αυτό που αναλογεί στο καράβι, γιατί η φορολογία γίνεται ανάλογα με τους χώρους. </w:t>
      </w:r>
    </w:p>
    <w:p w14:paraId="65D669F4"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Δεν είναι δυνατόν, δηλαδή συνέχεια να πληρώνουν αυτοί -και αυτοί, βέβαια, που πληρώνουν δεν είναι άλ</w:t>
      </w:r>
      <w:r>
        <w:rPr>
          <w:rFonts w:eastAsia="Times New Roman" w:cs="Times New Roman"/>
          <w:szCs w:val="24"/>
        </w:rPr>
        <w:t xml:space="preserve">λοι από τους μικρούς και τους μεσαίους- για να εξυπηρετηθεί η κερδοφορία του μεγάλου κεφαλαίου. Κι αυτή είναι μια συνειδητή επιλογή που κάνετε και εσείς και η Ευρωπαϊκή Ένωση, βέβαια, η οποία είναι αυτή που, εν πάση </w:t>
      </w:r>
      <w:proofErr w:type="spellStart"/>
      <w:r>
        <w:rPr>
          <w:rFonts w:eastAsia="Times New Roman" w:cs="Times New Roman"/>
          <w:szCs w:val="24"/>
        </w:rPr>
        <w:t>περιπτώσει</w:t>
      </w:r>
      <w:proofErr w:type="spellEnd"/>
      <w:r>
        <w:rPr>
          <w:rFonts w:eastAsia="Times New Roman" w:cs="Times New Roman"/>
          <w:szCs w:val="24"/>
        </w:rPr>
        <w:t>, δίνει τον ρυθμό σε αυτές τις</w:t>
      </w:r>
      <w:r>
        <w:rPr>
          <w:rFonts w:eastAsia="Times New Roman" w:cs="Times New Roman"/>
          <w:szCs w:val="24"/>
        </w:rPr>
        <w:t xml:space="preserve"> περιπτώσεις.</w:t>
      </w:r>
    </w:p>
    <w:p w14:paraId="65D669F5"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Περιοριστείτε </w:t>
      </w:r>
      <w:r>
        <w:rPr>
          <w:rFonts w:eastAsia="Times New Roman" w:cs="Times New Roman"/>
          <w:szCs w:val="24"/>
        </w:rPr>
        <w:t>στην ερώτηση, κύριε Τάσσο</w:t>
      </w:r>
      <w:r>
        <w:rPr>
          <w:rFonts w:eastAsia="Times New Roman" w:cs="Times New Roman"/>
          <w:szCs w:val="24"/>
        </w:rPr>
        <w:t>, γ</w:t>
      </w:r>
      <w:r>
        <w:rPr>
          <w:rFonts w:eastAsia="Times New Roman" w:cs="Times New Roman"/>
          <w:szCs w:val="24"/>
        </w:rPr>
        <w:t>ιατί έχετε επεκταθεί.</w:t>
      </w:r>
    </w:p>
    <w:p w14:paraId="65D669F6"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b/>
          <w:szCs w:val="24"/>
        </w:rPr>
        <w:t xml:space="preserve">ΣΤΑΥΡΟΣ ΤΑΣΣΟΣ: </w:t>
      </w:r>
      <w:r>
        <w:rPr>
          <w:rFonts w:eastAsia="Times New Roman" w:cs="Times New Roman"/>
          <w:szCs w:val="24"/>
        </w:rPr>
        <w:t xml:space="preserve">Άρα, λοιπόν, πέρα από την άμεση αποζημίωση των αγροτών πρέπει να πάρετε και μέτρα, ώστε να ενισχυθεί </w:t>
      </w:r>
      <w:r>
        <w:rPr>
          <w:rFonts w:eastAsia="Times New Roman" w:cs="Times New Roman"/>
          <w:szCs w:val="24"/>
        </w:rPr>
        <w:t>-</w:t>
      </w:r>
      <w:r>
        <w:rPr>
          <w:rFonts w:eastAsia="Times New Roman" w:cs="Times New Roman"/>
          <w:szCs w:val="24"/>
        </w:rPr>
        <w:t>αν θέλετε πραγματικά και αυ</w:t>
      </w:r>
      <w:r>
        <w:rPr>
          <w:rFonts w:eastAsia="Times New Roman" w:cs="Times New Roman"/>
          <w:szCs w:val="24"/>
        </w:rPr>
        <w:t>τά που λέτε ισχύουν</w:t>
      </w:r>
      <w:r>
        <w:rPr>
          <w:rFonts w:eastAsia="Times New Roman" w:cs="Times New Roman"/>
          <w:szCs w:val="24"/>
        </w:rPr>
        <w:t>-</w:t>
      </w:r>
      <w:r>
        <w:rPr>
          <w:rFonts w:eastAsia="Times New Roman" w:cs="Times New Roman"/>
          <w:szCs w:val="24"/>
        </w:rPr>
        <w:t xml:space="preserve"> η μικρή και η μεσαία αγροτιά.</w:t>
      </w:r>
    </w:p>
    <w:p w14:paraId="65D669F7"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τον λόγο.</w:t>
      </w:r>
    </w:p>
    <w:p w14:paraId="65D669F8"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Κύριε συνάδελφε, χαίρομαι που στη δευτερολογία σας απαντήσατε πολ</w:t>
      </w:r>
      <w:r>
        <w:rPr>
          <w:rFonts w:eastAsia="Times New Roman" w:cs="Times New Roman"/>
          <w:szCs w:val="24"/>
        </w:rPr>
        <w:t>ιτικά, γιατί αποδεικνύει τουλάχιστον ότι όσον αφορά το τεχνικό σκέλος των αποζημιώσεων μάλλον τα πάμε καλά και η απάντησή μου σας κάλυψε. Αφού, λοιπόν, κάνετε πολιτική τοποθέτηση, θα κάνω κι εγώ πολιτική τοποθέτηση.</w:t>
      </w:r>
    </w:p>
    <w:p w14:paraId="65D669F9"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Κατ’ αρχάς τα νούμερα που λέτε δεν είναι</w:t>
      </w:r>
      <w:r>
        <w:rPr>
          <w:rFonts w:eastAsia="Times New Roman" w:cs="Times New Roman"/>
          <w:szCs w:val="24"/>
        </w:rPr>
        <w:t xml:space="preserve"> ακριβώς όπως τα λέτε. Πρώτα απ’ όλα, όταν κάποιος έχει ένα άλλο κύριο επάγγελμα και είναι δεύτερο το επάγγελμα του αγρότη, θα ήταν </w:t>
      </w:r>
      <w:proofErr w:type="spellStart"/>
      <w:r>
        <w:rPr>
          <w:rFonts w:eastAsia="Times New Roman" w:cs="Times New Roman"/>
          <w:szCs w:val="24"/>
        </w:rPr>
        <w:t>ανισονομία</w:t>
      </w:r>
      <w:proofErr w:type="spellEnd"/>
      <w:r>
        <w:rPr>
          <w:rFonts w:eastAsia="Times New Roman" w:cs="Times New Roman"/>
          <w:szCs w:val="24"/>
        </w:rPr>
        <w:t xml:space="preserve"> απέναντι στους συναδέλφους του, αν είναι </w:t>
      </w:r>
      <w:proofErr w:type="spellStart"/>
      <w:r>
        <w:rPr>
          <w:rFonts w:eastAsia="Times New Roman" w:cs="Times New Roman"/>
          <w:szCs w:val="24"/>
        </w:rPr>
        <w:t>μπακάλης</w:t>
      </w:r>
      <w:proofErr w:type="spellEnd"/>
      <w:r>
        <w:rPr>
          <w:rFonts w:eastAsia="Times New Roman" w:cs="Times New Roman"/>
          <w:szCs w:val="24"/>
        </w:rPr>
        <w:t xml:space="preserve"> απέναντι στους υπόλοιπους </w:t>
      </w:r>
      <w:proofErr w:type="spellStart"/>
      <w:r>
        <w:rPr>
          <w:rFonts w:eastAsia="Times New Roman" w:cs="Times New Roman"/>
          <w:szCs w:val="24"/>
        </w:rPr>
        <w:t>μπακάληδες</w:t>
      </w:r>
      <w:proofErr w:type="spellEnd"/>
      <w:r>
        <w:rPr>
          <w:rFonts w:eastAsia="Times New Roman" w:cs="Times New Roman"/>
          <w:szCs w:val="24"/>
        </w:rPr>
        <w:t xml:space="preserve">, αν είχε αυτή την εύνοια, </w:t>
      </w:r>
      <w:r>
        <w:rPr>
          <w:rFonts w:eastAsia="Times New Roman" w:cs="Times New Roman"/>
          <w:szCs w:val="24"/>
        </w:rPr>
        <w:t xml:space="preserve">επειδή είναι και αγρότης. </w:t>
      </w:r>
    </w:p>
    <w:p w14:paraId="65D669FA"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Άρα εδώ ανοίγετε ένα ζήτημα</w:t>
      </w:r>
      <w:r>
        <w:rPr>
          <w:rFonts w:eastAsia="Times New Roman" w:cs="Times New Roman"/>
          <w:szCs w:val="24"/>
        </w:rPr>
        <w:t>,</w:t>
      </w:r>
      <w:r>
        <w:rPr>
          <w:rFonts w:eastAsia="Times New Roman" w:cs="Times New Roman"/>
          <w:szCs w:val="24"/>
        </w:rPr>
        <w:t xml:space="preserve"> το οποίο είμαι διατεθειμένος να το συζητήσω, παρ</w:t>
      </w:r>
      <w:r>
        <w:rPr>
          <w:rFonts w:eastAsia="Times New Roman" w:cs="Times New Roman"/>
          <w:szCs w:val="24"/>
        </w:rPr>
        <w:t xml:space="preserve">’ </w:t>
      </w:r>
      <w:r>
        <w:rPr>
          <w:rFonts w:eastAsia="Times New Roman" w:cs="Times New Roman"/>
          <w:szCs w:val="24"/>
        </w:rPr>
        <w:t xml:space="preserve">όλο που δεν είναι της αρμοδιότητάς μου, αλλά δεν χωρά, όπως καταλαβαίνετε, σε αυτή την κουβέντα. </w:t>
      </w:r>
    </w:p>
    <w:p w14:paraId="65D669FB" w14:textId="77777777" w:rsidR="00843767" w:rsidRDefault="00894D13">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φορολογικό ξέρετε και ξέρουμε ότι και οι ίδιοι </w:t>
      </w:r>
      <w:r>
        <w:rPr>
          <w:rFonts w:eastAsia="Times New Roman" w:cs="Times New Roman"/>
          <w:szCs w:val="24"/>
        </w:rPr>
        <w:t>διαμαρτύρονται, γιατί εγώ είμαι κάθε μέρα εκεί με τους αγρότες και μιλάμε.</w:t>
      </w:r>
    </w:p>
    <w:p w14:paraId="65D669F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Πριν από λίγο καιρό στη Λέσβο μ</w:t>
      </w:r>
      <w:r>
        <w:rPr>
          <w:rFonts w:eastAsia="Times New Roman" w:cs="Times New Roman"/>
          <w:szCs w:val="24"/>
        </w:rPr>
        <w:t>ά</w:t>
      </w:r>
      <w:r>
        <w:rPr>
          <w:rFonts w:eastAsia="Times New Roman" w:cs="Times New Roman"/>
          <w:szCs w:val="24"/>
        </w:rPr>
        <w:t xml:space="preserve">ς κατηγόρησαν για το αντίθετο από αυτό που μας κατηγορείτε εσείς, </w:t>
      </w:r>
      <w:r>
        <w:rPr>
          <w:rFonts w:eastAsia="Times New Roman" w:cs="Times New Roman"/>
          <w:szCs w:val="24"/>
        </w:rPr>
        <w:t>δηλαδή</w:t>
      </w:r>
      <w:r>
        <w:rPr>
          <w:rFonts w:eastAsia="Times New Roman" w:cs="Times New Roman"/>
          <w:szCs w:val="24"/>
        </w:rPr>
        <w:t xml:space="preserve"> ότι εμείς ευνοούμε τον μικρό που δεν νοιάζεται να μεγαλώσει την παραγωγή του</w:t>
      </w:r>
      <w:r>
        <w:rPr>
          <w:rFonts w:eastAsia="Times New Roman" w:cs="Times New Roman"/>
          <w:szCs w:val="24"/>
        </w:rPr>
        <w:t xml:space="preserve"> –η γνωστή νεοφιλελεύθερη λογική- και κάθεται, λέει, στο καφενείο. Δεν κάθεται όμως, το ξέρετε και το ξέρω. Αντίθετα, τον μεγάλο που είναι ο πυλώνας της οικονομίας και βγάζει 80.000, 100.000, τον χτυπάμε. </w:t>
      </w:r>
    </w:p>
    <w:p w14:paraId="65D669F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Δεν μπορεί από τη μια μεριά να λέμε ότι χτυπάμε το</w:t>
      </w:r>
      <w:r>
        <w:rPr>
          <w:rFonts w:eastAsia="Times New Roman" w:cs="Times New Roman"/>
          <w:szCs w:val="24"/>
        </w:rPr>
        <w:t xml:space="preserve">ν μεγάλο και από την άλλη να χτυπάμε τον μικρό. Ποια αλήθεια ισχύει; Όχι τόση αντίφαση. Οι αγρότες ξέρουν. Όταν πάρουν στο σπίτι τους το χαρτί της εφορίας σε λίγους μήνες, θα καταλάβουν ποιος λέει αλήθεια και ποιος λέει ψέματα. </w:t>
      </w:r>
    </w:p>
    <w:p w14:paraId="65D669F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Πρέπει να επισημάνω κάτι</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ιατί συνέχεια καταφέρεστε ενάντια στην Ευρωπαϊκή Ένωση, ενώ ξέρετε πάρα πολύ καλά ότι αυτά ακριβώς που ζητάτε σε επιδοτήσεις -και είναι οι άνθρωποι στους δρόμους γι</w:t>
      </w:r>
      <w:r>
        <w:rPr>
          <w:rFonts w:eastAsia="Times New Roman" w:cs="Times New Roman"/>
          <w:szCs w:val="24"/>
        </w:rPr>
        <w:t>’</w:t>
      </w:r>
      <w:r>
        <w:rPr>
          <w:rFonts w:eastAsia="Times New Roman" w:cs="Times New Roman"/>
          <w:szCs w:val="24"/>
        </w:rPr>
        <w:t xml:space="preserve"> αυτές τις επιδοτήσεις- είναι κονδύλια της Ευρωπαϊκής Ένωσης. Κουτσή-στραβή, να την αλλάξου</w:t>
      </w:r>
      <w:r>
        <w:rPr>
          <w:rFonts w:eastAsia="Times New Roman" w:cs="Times New Roman"/>
          <w:szCs w:val="24"/>
        </w:rPr>
        <w:t>με. Εγώ την έχω κατηγορήσει επανειλημμένα. Δεν είναι αυτό που θέλω, αλλά είναι μια μεγάλη υπερεθνική οντότητα που μπορεί να αντισταθεί στις πολυεθνικές, ενώ κα</w:t>
      </w:r>
      <w:r>
        <w:rPr>
          <w:rFonts w:eastAsia="Times New Roman" w:cs="Times New Roman"/>
          <w:szCs w:val="24"/>
        </w:rPr>
        <w:t>μ</w:t>
      </w:r>
      <w:r>
        <w:rPr>
          <w:rFonts w:eastAsia="Times New Roman" w:cs="Times New Roman"/>
          <w:szCs w:val="24"/>
        </w:rPr>
        <w:t>μία χώρα μεμονωμένα δεν μπορεί, το ξέρετε και το ξέρω.</w:t>
      </w:r>
    </w:p>
    <w:p w14:paraId="65D669F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Να πω και κάτι άλλο για να κλείσω. Μιλήσα</w:t>
      </w:r>
      <w:r>
        <w:rPr>
          <w:rFonts w:eastAsia="Times New Roman" w:cs="Times New Roman"/>
          <w:szCs w:val="24"/>
        </w:rPr>
        <w:t xml:space="preserve">με προηγουμένως για τα έντονα καιρικά φαινόμενα και είπαμε ότι είναι καλύτερο το </w:t>
      </w:r>
      <w:proofErr w:type="spellStart"/>
      <w:r>
        <w:rPr>
          <w:rFonts w:eastAsia="Times New Roman" w:cs="Times New Roman"/>
          <w:szCs w:val="24"/>
        </w:rPr>
        <w:t>προλαμβάνειν</w:t>
      </w:r>
      <w:proofErr w:type="spellEnd"/>
      <w:r>
        <w:rPr>
          <w:rFonts w:eastAsia="Times New Roman" w:cs="Times New Roman"/>
          <w:szCs w:val="24"/>
        </w:rPr>
        <w:t xml:space="preserve"> παρά το </w:t>
      </w:r>
      <w:proofErr w:type="spellStart"/>
      <w:r>
        <w:rPr>
          <w:rFonts w:eastAsia="Times New Roman" w:cs="Times New Roman"/>
          <w:szCs w:val="24"/>
        </w:rPr>
        <w:t>θεραπεύειν</w:t>
      </w:r>
      <w:proofErr w:type="spellEnd"/>
      <w:r>
        <w:rPr>
          <w:rFonts w:eastAsia="Times New Roman" w:cs="Times New Roman"/>
          <w:szCs w:val="24"/>
        </w:rPr>
        <w:t>. Σας θυμίζω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σε αυτήν εδώ την Αίθουσα, ήμασταν πάλι μαζί όταν σας είχα πει ότι η κλιματική αλλαγή είναι εδώ, θα μας χτυπήσει τώρα. </w:t>
      </w:r>
      <w:r>
        <w:rPr>
          <w:rFonts w:eastAsia="Times New Roman" w:cs="Times New Roman"/>
          <w:szCs w:val="24"/>
        </w:rPr>
        <w:t>Τώρα μας χτυπάει η κλιματική αλλαγή. Δεν θα περιμένουμε πότε θα έρθει ο σοσιαλισμός για να τη θεραπεύσουμε.</w:t>
      </w:r>
    </w:p>
    <w:p w14:paraId="65D66A0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Ξαφνικά μου λέτε ότι είχαμε φέτος κυκλώνα στην Ηλεία, θεομηνία στην Αχαΐα, τεράστιες καταστροφές. Τα έντονα καιρικά φαινόμενα, που είναι </w:t>
      </w:r>
      <w:r>
        <w:rPr>
          <w:rFonts w:eastAsia="Times New Roman" w:cs="Times New Roman"/>
          <w:szCs w:val="24"/>
        </w:rPr>
        <w:t>επιστημονικ</w:t>
      </w:r>
      <w:r>
        <w:rPr>
          <w:rFonts w:eastAsia="Times New Roman" w:cs="Times New Roman"/>
          <w:szCs w:val="24"/>
        </w:rPr>
        <w:t xml:space="preserve">ώς </w:t>
      </w:r>
      <w:r>
        <w:rPr>
          <w:rFonts w:eastAsia="Times New Roman" w:cs="Times New Roman"/>
          <w:szCs w:val="24"/>
        </w:rPr>
        <w:t xml:space="preserve">αποδεδειγμένα, χτυπάνε σήμερα και χτυπάνε ποιον; Χτυπάνε τον φτωχό και τον αδύναμο, όχι μόνο τον φτωχό και αδύναμο Έλληνα, αλλά τις φτωχές και αδύναμες χώρες. </w:t>
      </w:r>
    </w:p>
    <w:p w14:paraId="65D66A0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Σας είπα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κάνουμε μια συμμαχία για να μπορέσουμε να αμυνθούμε ενάντια στο φαινόμενο που έχουμε εδώ και τώρα, εσείς μας είπατε ότι αυτό δεν μπορεί να γίνει σε συνθήκες καπιταλισμού. Θα περιμένουμε πότε θα έρθει ο σοσιαλισμός για να θεραπεύσουμε το πρόβλημα. </w:t>
      </w:r>
    </w:p>
    <w:p w14:paraId="65D66A02"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ΣΤΑΥ</w:t>
      </w:r>
      <w:r>
        <w:rPr>
          <w:rFonts w:eastAsia="Times New Roman" w:cs="Times New Roman"/>
          <w:b/>
          <w:szCs w:val="24"/>
        </w:rPr>
        <w:t xml:space="preserve">ΡΟΣ ΤΑΣΣΟΣ: </w:t>
      </w:r>
      <w:r>
        <w:rPr>
          <w:rFonts w:eastAsia="Times New Roman" w:cs="Times New Roman"/>
          <w:szCs w:val="24"/>
        </w:rPr>
        <w:t>Τα λέτε σε εμάς αυτά τα πράγματα;</w:t>
      </w:r>
    </w:p>
    <w:p w14:paraId="65D66A03" w14:textId="77777777" w:rsidR="00843767" w:rsidRDefault="00894D13">
      <w:pPr>
        <w:spacing w:after="0" w:line="600" w:lineRule="auto"/>
        <w:ind w:firstLine="720"/>
        <w:jc w:val="both"/>
        <w:rPr>
          <w:rFonts w:eastAsia="Times New Roman" w:cs="Times New Roman"/>
          <w:szCs w:val="24"/>
        </w:rPr>
      </w:pPr>
      <w:r>
        <w:rPr>
          <w:rFonts w:eastAsia="Times New Roman"/>
          <w:b/>
          <w:bCs/>
          <w:color w:val="242424"/>
        </w:rPr>
        <w:t xml:space="preserve">ΙΩΑΝΝΗΣ ΤΣΙΡΩΝΗΣ </w:t>
      </w:r>
      <w:r>
        <w:rPr>
          <w:rFonts w:eastAsia="Times New Roman" w:cs="Times New Roman"/>
          <w:b/>
        </w:rPr>
        <w:t>(Αναπληρωτής Υπουργός Αγροτικής Ανάπτυξης και Τροφίμων):</w:t>
      </w:r>
      <w:r>
        <w:rPr>
          <w:rFonts w:eastAsia="Times New Roman" w:cs="Times New Roman"/>
          <w:szCs w:val="24"/>
        </w:rPr>
        <w:t xml:space="preserve"> Δυστυχώς όμως για τον αγρότη μας, τώρα έχουμε τη θεομηνία και έπρεπε τώρα να την αντιμετωπίσουμε, γιατί αυτά τα φαινόμενα θα ενταθούν. Σ</w:t>
      </w:r>
      <w:r>
        <w:rPr>
          <w:rFonts w:eastAsia="Times New Roman" w:cs="Times New Roman"/>
          <w:szCs w:val="24"/>
        </w:rPr>
        <w:t xml:space="preserve">ας το είχα πει τότε. Τη θυμόσαστε την κουβέντα και σας ευχαριστώ. </w:t>
      </w:r>
    </w:p>
    <w:p w14:paraId="65D66A04"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τρίτη με αριθμό 91/5-10-2016 </w:t>
      </w:r>
      <w:r>
        <w:rPr>
          <w:rFonts w:eastAsia="Times New Roman" w:cs="Times New Roman"/>
          <w:szCs w:val="24"/>
        </w:rPr>
        <w:t>ε</w:t>
      </w:r>
      <w:r>
        <w:rPr>
          <w:rFonts w:eastAsia="Times New Roman" w:cs="Times New Roman"/>
          <w:szCs w:val="24"/>
        </w:rPr>
        <w:t xml:space="preserve">ρώτηση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 </w:t>
      </w:r>
      <w:r>
        <w:rPr>
          <w:rFonts w:eastAsia="Times New Roman" w:cs="Times New Roman"/>
          <w:bCs/>
          <w:szCs w:val="24"/>
        </w:rPr>
        <w:t>Μεταν</w:t>
      </w:r>
      <w:r>
        <w:rPr>
          <w:rFonts w:eastAsia="Times New Roman" w:cs="Times New Roman"/>
          <w:bCs/>
          <w:szCs w:val="24"/>
        </w:rPr>
        <w:t>αστευτικής Πολιτικής,</w:t>
      </w:r>
      <w:r>
        <w:rPr>
          <w:rFonts w:eastAsia="Times New Roman" w:cs="Times New Roman"/>
          <w:szCs w:val="24"/>
        </w:rPr>
        <w:t xml:space="preserve"> σχετικά με το πρόγραμμα ενοικίασης διαμερισμάτων σε πρόσφυγες από την Εταιρεία Ανάπτυξης και Τουριστικής Προβολής Αθηνών (ΕΑΤΑ) δεν θα συζητηθεί λόγω απουσίας του κ. </w:t>
      </w:r>
      <w:proofErr w:type="spellStart"/>
      <w:r>
        <w:rPr>
          <w:rFonts w:eastAsia="Times New Roman" w:cs="Times New Roman"/>
          <w:szCs w:val="24"/>
        </w:rPr>
        <w:t>Μουζάλα</w:t>
      </w:r>
      <w:proofErr w:type="spellEnd"/>
      <w:r>
        <w:rPr>
          <w:rFonts w:eastAsia="Times New Roman" w:cs="Times New Roman"/>
          <w:szCs w:val="24"/>
        </w:rPr>
        <w:t xml:space="preserve"> στο εξωτερικό.</w:t>
      </w:r>
    </w:p>
    <w:p w14:paraId="65D66A05" w14:textId="77777777" w:rsidR="00843767" w:rsidRDefault="00894D13">
      <w:pPr>
        <w:spacing w:after="0" w:line="600" w:lineRule="auto"/>
        <w:ind w:firstLine="720"/>
        <w:jc w:val="both"/>
        <w:rPr>
          <w:rFonts w:eastAsia="Times New Roman" w:cs="Times New Roman"/>
          <w:b/>
          <w:szCs w:val="24"/>
        </w:rPr>
      </w:pPr>
      <w:r>
        <w:rPr>
          <w:rFonts w:eastAsia="Times New Roman" w:cs="Times New Roman"/>
          <w:szCs w:val="24"/>
        </w:rPr>
        <w:t>Η τρίτη με αριθμό 367/20-1-2017 επίκαιρη ερώτ</w:t>
      </w:r>
      <w:r>
        <w:rPr>
          <w:rFonts w:eastAsia="Times New Roman" w:cs="Times New Roman"/>
          <w:szCs w:val="24"/>
        </w:rPr>
        <w:t xml:space="preserve">ηση </w:t>
      </w:r>
      <w:r>
        <w:rPr>
          <w:rFonts w:eastAsia="Times New Roman" w:cs="Times New Roman"/>
          <w:szCs w:val="24"/>
        </w:rPr>
        <w:t xml:space="preserve">πρώτου κύκλου </w:t>
      </w:r>
      <w:r>
        <w:rPr>
          <w:rFonts w:eastAsia="Times New Roman" w:cs="Times New Roman"/>
          <w:szCs w:val="24"/>
        </w:rPr>
        <w:t xml:space="preserve">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την «απαράδεκτη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Ελλήνων από τους βρεφονηπιακούς σταθμούς»</w:t>
      </w:r>
      <w:r>
        <w:rPr>
          <w:rFonts w:eastAsia="Times New Roman" w:cs="Times New Roman"/>
          <w:szCs w:val="24"/>
        </w:rPr>
        <w:t>,</w:t>
      </w:r>
      <w:r>
        <w:rPr>
          <w:rFonts w:eastAsia="Times New Roman" w:cs="Times New Roman"/>
          <w:szCs w:val="24"/>
        </w:rPr>
        <w:t xml:space="preserve"> δεν θα συζητηθεί λόγω κωλύματος του κ. Σκουρλέτη.</w:t>
      </w:r>
    </w:p>
    <w:p w14:paraId="65D66A0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έβδομη με αριθμό 363/19-1-2017 επίκαιρη ερώτηση </w:t>
      </w:r>
      <w:r>
        <w:rPr>
          <w:rFonts w:eastAsia="Times New Roman" w:cs="Times New Roman"/>
          <w:szCs w:val="24"/>
        </w:rPr>
        <w:t xml:space="preserve">πρώτου κύκλου </w:t>
      </w:r>
      <w:r>
        <w:rPr>
          <w:rFonts w:eastAsia="Times New Roman" w:cs="Times New Roman"/>
          <w:szCs w:val="24"/>
        </w:rPr>
        <w:t xml:space="preserve">του Ζ΄ Αντιπροέδρου της Βουλής και Βουλευτή Α΄ Αθηνών του Ποταμιού κ. </w:t>
      </w:r>
      <w:r>
        <w:rPr>
          <w:rFonts w:eastAsia="Times New Roman" w:cs="Times New Roman"/>
          <w:bCs/>
          <w:szCs w:val="24"/>
        </w:rPr>
        <w:t xml:space="preserve">Σπυρίδωνος Λυκούδη </w:t>
      </w:r>
      <w:r>
        <w:rPr>
          <w:rFonts w:eastAsia="Times New Roman" w:cs="Times New Roman"/>
          <w:szCs w:val="24"/>
        </w:rPr>
        <w:t xml:space="preserve">προς τον Υπουργό </w:t>
      </w:r>
      <w:r>
        <w:rPr>
          <w:rFonts w:eastAsia="Times New Roman" w:cs="Times New Roman"/>
          <w:bCs/>
          <w:szCs w:val="24"/>
        </w:rPr>
        <w:t>Οικονομίας και Ανάπτυξ</w:t>
      </w:r>
      <w:r>
        <w:rPr>
          <w:rFonts w:eastAsia="Times New Roman" w:cs="Times New Roman"/>
          <w:bCs/>
          <w:szCs w:val="24"/>
        </w:rPr>
        <w:t>ης,</w:t>
      </w:r>
      <w:r>
        <w:rPr>
          <w:rFonts w:eastAsia="Times New Roman" w:cs="Times New Roman"/>
          <w:szCs w:val="24"/>
        </w:rPr>
        <w:t xml:space="preserve"> σχετικά με τη χορήγηση αδειών για τα καταστήματα υγειονομικού ενδιαφέροντος.</w:t>
      </w:r>
    </w:p>
    <w:p w14:paraId="65D66A0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Λυκούδη, έχετε τον λόγο για δύο λεπτά.</w:t>
      </w:r>
    </w:p>
    <w:p w14:paraId="65D66A08"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Ευχαριστώ, κύριε Πρόεδρε.</w:t>
      </w:r>
    </w:p>
    <w:p w14:paraId="65D66A0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ξέρετε ότι με την παράγραφο 2 του άρθρου </w:t>
      </w:r>
      <w:r>
        <w:rPr>
          <w:rFonts w:eastAsia="Times New Roman" w:cs="Times New Roman"/>
          <w:szCs w:val="24"/>
        </w:rPr>
        <w:t>28 του ν.4442, προκειμένου να χορηγηθεί άδεια υγειονομικού ενδιαφέροντος σε κατάστημα που το ζητάει, απαιτείται άδεια από τον προϊστάμενο της αρμόδιας υπηρεσίας του δήμου, στην περιφέρεια του οποίου πρόκειται να λειτουργήσει το κατάστημα, με τη βεβαίωση ότ</w:t>
      </w:r>
      <w:r>
        <w:rPr>
          <w:rFonts w:eastAsia="Times New Roman" w:cs="Times New Roman"/>
          <w:szCs w:val="24"/>
        </w:rPr>
        <w:t xml:space="preserve">ι η συγκεκριμένη δραστηριότητα μπορεί να λειτουργεί στη συγκεκριμένη θέση. </w:t>
      </w:r>
    </w:p>
    <w:p w14:paraId="65D66A0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Προκειμένου να χορηγηθεί αυτή η βεβαίωση, η αρμόδια υπηρεσία του δήμου οφείλει προηγουμένως να διερευνήσει τις υφιστάμενες χρήσεις γης και άλλους περιορισμούς, να χορηγήσει δε τη β</w:t>
      </w:r>
      <w:r>
        <w:rPr>
          <w:rFonts w:eastAsia="Times New Roman" w:cs="Times New Roman"/>
          <w:szCs w:val="24"/>
        </w:rPr>
        <w:t>εβαίωση εντός δεκαπέντε ημερών από την υποβολή της σχετικής αίτησης και αν παρέλθει άπρακτη η προαναφερόμενη προθεσμία, θεωρείται ότι η βεβαίωση έχει χορηγηθεί. Αυτό είναι γνωστό. Πάνω σε αυτά τα πατήματα των άρθρων και των παραγράφων προχωράμε.</w:t>
      </w:r>
    </w:p>
    <w:p w14:paraId="65D66A0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Με βάση τη</w:t>
      </w:r>
      <w:r>
        <w:rPr>
          <w:rFonts w:eastAsia="Times New Roman" w:cs="Times New Roman"/>
          <w:szCs w:val="24"/>
        </w:rPr>
        <w:t xml:space="preserve"> συζήτηση που έχω κάνει εγώ με τις Κινήσεις Πολιτών στις περιοχές των οποίων υπάρχει ανάπτυξη τέτοιας δραστηριότητας και κυρίως με την ιδιαιτέρως δραστήρια Κίνηση Πολιτών Κολωνακίου, όπου τώρα τελευταία </w:t>
      </w:r>
      <w:r>
        <w:rPr>
          <w:rFonts w:eastAsia="Times New Roman" w:cs="Times New Roman"/>
          <w:szCs w:val="24"/>
        </w:rPr>
        <w:t xml:space="preserve">υπάρχει </w:t>
      </w:r>
      <w:r>
        <w:rPr>
          <w:rFonts w:eastAsia="Times New Roman" w:cs="Times New Roman"/>
          <w:szCs w:val="24"/>
        </w:rPr>
        <w:t>ανάπτυξη πληθώρας καταστημάτων υγειονομικού ε</w:t>
      </w:r>
      <w:r>
        <w:rPr>
          <w:rFonts w:eastAsia="Times New Roman" w:cs="Times New Roman"/>
          <w:szCs w:val="24"/>
        </w:rPr>
        <w:t>νδιαφέροντος, υπάρχει μια ένσταση για το κατά πόσο είναι εύκολο ή μπορεί ή είναι αποτελεσματικό η αρμόδια υπηρεσία του δήμου να εκπληρώσει αυτό το καθήκον, με την έννοια ότι είναι μια διοικητική υπηρεσία που δεν έχει νομική παίδευση. Άρα εξαιρετικά δύσκολα</w:t>
      </w:r>
      <w:r>
        <w:rPr>
          <w:rFonts w:eastAsia="Times New Roman" w:cs="Times New Roman"/>
          <w:szCs w:val="24"/>
        </w:rPr>
        <w:t xml:space="preserve"> μπορεί να ερμηνεύσει κανονισμούς πολυκατοικιών, χρήσεις γης της περιοχής</w:t>
      </w:r>
      <w:r>
        <w:rPr>
          <w:rFonts w:eastAsia="Times New Roman" w:cs="Times New Roman"/>
          <w:szCs w:val="24"/>
        </w:rPr>
        <w:t>,</w:t>
      </w:r>
      <w:r>
        <w:rPr>
          <w:rFonts w:eastAsia="Times New Roman" w:cs="Times New Roman"/>
          <w:szCs w:val="24"/>
        </w:rPr>
        <w:t xml:space="preserve"> για να μπορέσει να παράσχει μια τέτοια βεβαίωση. Υπάρχει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μια ένσταση σε αυτό το ζήτημα.</w:t>
      </w:r>
    </w:p>
    <w:p w14:paraId="65D66A0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w:t>
      </w:r>
      <w:r>
        <w:rPr>
          <w:rFonts w:eastAsia="Times New Roman" w:cs="Times New Roman"/>
          <w:szCs w:val="24"/>
        </w:rPr>
        <w:t xml:space="preserve"> επίσης, η κίνηση των πολιτών, με την οποία εγώ έχω έρθει σε επαφή κι έχω πάρει </w:t>
      </w:r>
      <w:r>
        <w:rPr>
          <w:rFonts w:eastAsia="Times New Roman" w:cs="Times New Roman"/>
          <w:szCs w:val="24"/>
        </w:rPr>
        <w:t>τα αντίστοιχα στοιχεία, θεωρεί ότι η κοινή υπουργική απόφαση</w:t>
      </w:r>
      <w:r>
        <w:rPr>
          <w:rFonts w:eastAsia="Times New Roman" w:cs="Times New Roman"/>
          <w:szCs w:val="24"/>
        </w:rPr>
        <w:t>,</w:t>
      </w:r>
      <w:r>
        <w:rPr>
          <w:rFonts w:eastAsia="Times New Roman" w:cs="Times New Roman"/>
          <w:szCs w:val="24"/>
        </w:rPr>
        <w:t xml:space="preserve"> που πρόκειται να εκδοθεί</w:t>
      </w:r>
      <w:r>
        <w:rPr>
          <w:rFonts w:eastAsia="Times New Roman" w:cs="Times New Roman"/>
          <w:szCs w:val="24"/>
        </w:rPr>
        <w:t>,</w:t>
      </w:r>
      <w:r>
        <w:rPr>
          <w:rFonts w:eastAsia="Times New Roman" w:cs="Times New Roman"/>
          <w:szCs w:val="24"/>
        </w:rPr>
        <w:t xml:space="preserve"> θα μπορούσε να αναγράφει ότι απαιτείται, αλλά και αρκεί, η υποβολή μιας υπεύθυνης δήλωσης σε αυτή την υπηρεσία από τον ενδιαφερόμενο του διαχειριστή της πολυκατοικίας ή</w:t>
      </w:r>
      <w:r>
        <w:rPr>
          <w:rFonts w:eastAsia="Times New Roman" w:cs="Times New Roman"/>
          <w:szCs w:val="24"/>
        </w:rPr>
        <w:t xml:space="preserve"> του ιδιοκτήτη του χώρου στον οποίο θα εγκατασταθεί το συγκεκριμένο κατάστημα, στην οποία να δηλώνεται ότι ο κανονισμός της πολυκατοικίας ή αν δεν υπάρχει κανονισμός, η πλειοψηφία των ιδιοκτητών των διαμερισμάτων της πολυκατοικίας, δεν απαγορεύει τη χρήση </w:t>
      </w:r>
      <w:r>
        <w:rPr>
          <w:rFonts w:eastAsia="Times New Roman" w:cs="Times New Roman"/>
          <w:szCs w:val="24"/>
        </w:rPr>
        <w:t>σε αυτό τον χώρο τέτοιου καταστήματος υγειονομικού ενδιαφέροντος.</w:t>
      </w:r>
    </w:p>
    <w:p w14:paraId="65D66A0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Ίσως, λένε οι πολίτες –και θα ήθελα την απάντησή σας, για να διευκολύνουμε με αυτή τη συζήτηση- θα μπορούσαν ενδεχομένως να ξεπεραστούν γραφειοκρατικές δυσκαμψίες που, κατά τη δική τους άποψ</w:t>
      </w:r>
      <w:r>
        <w:rPr>
          <w:rFonts w:eastAsia="Times New Roman" w:cs="Times New Roman"/>
          <w:szCs w:val="24"/>
        </w:rPr>
        <w:t>η, οφείλονται στο γεγονός ότι δεν έχει ιδιαίτερη δυνατότητα να διερευνήσει αυτά τα ζητήματα η αρμόδια υπηρεσία του δήμου.</w:t>
      </w:r>
    </w:p>
    <w:p w14:paraId="65D66A0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πω και μερικά άλλα πράγματα, αλλά νομίζω ότι αυτά είναι τα βασικά. </w:t>
      </w:r>
    </w:p>
    <w:p w14:paraId="65D66A0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Κι ευχαριστώ εκ των προτέρων, </w:t>
      </w:r>
      <w:r>
        <w:rPr>
          <w:rFonts w:eastAsia="Times New Roman"/>
          <w:bCs/>
        </w:rPr>
        <w:t>κύριε Υπ</w:t>
      </w:r>
      <w:r>
        <w:rPr>
          <w:rFonts w:eastAsia="Times New Roman"/>
          <w:bCs/>
        </w:rPr>
        <w:t>ουργέ</w:t>
      </w:r>
      <w:r>
        <w:rPr>
          <w:rFonts w:eastAsia="Times New Roman" w:cs="Times New Roman"/>
          <w:szCs w:val="24"/>
        </w:rPr>
        <w:t>.</w:t>
      </w:r>
    </w:p>
    <w:p w14:paraId="65D66A10" w14:textId="77777777" w:rsidR="00843767" w:rsidRDefault="00894D13">
      <w:pPr>
        <w:spacing w:after="0"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Τον λόγο έχει ο </w:t>
      </w:r>
      <w:r>
        <w:rPr>
          <w:rFonts w:eastAsia="Times New Roman"/>
          <w:bCs/>
        </w:rPr>
        <w:t>κ</w:t>
      </w:r>
      <w:r>
        <w:rPr>
          <w:rFonts w:eastAsia="Times New Roman" w:cs="Times New Roman"/>
          <w:szCs w:val="24"/>
        </w:rPr>
        <w:t xml:space="preserve">. </w:t>
      </w:r>
      <w:proofErr w:type="spellStart"/>
      <w:r>
        <w:rPr>
          <w:rFonts w:eastAsia="Times New Roman" w:cs="Times New Roman"/>
          <w:szCs w:val="24"/>
        </w:rPr>
        <w:t>Χαρίτσης</w:t>
      </w:r>
      <w:proofErr w:type="spellEnd"/>
      <w:r>
        <w:rPr>
          <w:rFonts w:eastAsia="Times New Roman" w:cs="Times New Roman"/>
          <w:szCs w:val="24"/>
        </w:rPr>
        <w:t>.</w:t>
      </w:r>
    </w:p>
    <w:p w14:paraId="65D66A11" w14:textId="77777777" w:rsidR="00843767" w:rsidRDefault="00894D13">
      <w:pPr>
        <w:spacing w:after="0" w:line="600" w:lineRule="auto"/>
        <w:ind w:firstLine="720"/>
        <w:jc w:val="both"/>
        <w:rPr>
          <w:rFonts w:eastAsia="Times New Roman"/>
          <w:bCs/>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w:t>
      </w:r>
      <w:r>
        <w:rPr>
          <w:rFonts w:eastAsia="Times New Roman"/>
          <w:bCs/>
        </w:rPr>
        <w:t>κύριε Πρόεδρε.</w:t>
      </w:r>
    </w:p>
    <w:p w14:paraId="65D66A12" w14:textId="77777777" w:rsidR="00843767" w:rsidRDefault="00894D13">
      <w:pPr>
        <w:spacing w:after="0" w:line="600" w:lineRule="auto"/>
        <w:ind w:firstLine="720"/>
        <w:jc w:val="both"/>
        <w:rPr>
          <w:rFonts w:eastAsia="Times New Roman"/>
          <w:bCs/>
        </w:rPr>
      </w:pPr>
      <w:r>
        <w:rPr>
          <w:rFonts w:eastAsia="Times New Roman"/>
          <w:bCs/>
        </w:rPr>
        <w:t xml:space="preserve">Κύριε Λυκούδη, θα μου επιτρέψετε να πω ότι δεν μου αρέσουν οι πολύ βαρύγδουπες εκφράσεις, </w:t>
      </w:r>
      <w:r>
        <w:rPr>
          <w:rFonts w:eastAsia="Times New Roman"/>
          <w:bCs/>
        </w:rPr>
        <w:t>αλλά στη συγκεκριμένη περίπτωση, για τον ν.4442/2016</w:t>
      </w:r>
      <w:r>
        <w:rPr>
          <w:rFonts w:eastAsia="Times New Roman"/>
          <w:bCs/>
        </w:rPr>
        <w:t>,</w:t>
      </w:r>
      <w:r>
        <w:rPr>
          <w:rFonts w:eastAsia="Times New Roman"/>
          <w:bCs/>
        </w:rPr>
        <w:t xml:space="preserve"> τον οποίο ψηφίσαμε μόλις πριν από λίγο καιρό, τον Νοέμβριο του 2016, μπορούμε να μιλήσουμε για μια μεταρρυθμιστική τομή. Και γιατί μπορούμε να μιλήσουμε για μια μεταρρυθμιστική τομή; </w:t>
      </w:r>
    </w:p>
    <w:p w14:paraId="65D66A13" w14:textId="77777777" w:rsidR="00843767" w:rsidRDefault="00894D13">
      <w:pPr>
        <w:spacing w:after="0" w:line="600" w:lineRule="auto"/>
        <w:ind w:firstLine="720"/>
        <w:jc w:val="both"/>
        <w:rPr>
          <w:rFonts w:eastAsia="Times New Roman"/>
          <w:bCs/>
        </w:rPr>
      </w:pPr>
      <w:r>
        <w:rPr>
          <w:rFonts w:eastAsia="Times New Roman"/>
          <w:bCs/>
        </w:rPr>
        <w:t>Διότι πέρα από τις</w:t>
      </w:r>
      <w:r>
        <w:rPr>
          <w:rFonts w:eastAsia="Times New Roman"/>
          <w:bCs/>
        </w:rPr>
        <w:t xml:space="preserve"> όποιες επιμέρους διατάξεις και προβλέψεις του συγκεκριμένου νόμου, αλλάζει η φιλοσοφία ακριβώς της διαδικασίας </w:t>
      </w:r>
      <w:proofErr w:type="spellStart"/>
      <w:r>
        <w:rPr>
          <w:rFonts w:eastAsia="Times New Roman"/>
          <w:bCs/>
        </w:rPr>
        <w:t>αδειοδότησης</w:t>
      </w:r>
      <w:proofErr w:type="spellEnd"/>
      <w:r>
        <w:rPr>
          <w:rFonts w:eastAsia="Times New Roman"/>
          <w:bCs/>
        </w:rPr>
        <w:t xml:space="preserve">. Περνάμε, δηλαδή, από μια διαδικασία εκ των προτέρων </w:t>
      </w:r>
      <w:proofErr w:type="spellStart"/>
      <w:r>
        <w:rPr>
          <w:rFonts w:eastAsia="Times New Roman"/>
          <w:bCs/>
        </w:rPr>
        <w:t>αδειοδότησης</w:t>
      </w:r>
      <w:proofErr w:type="spellEnd"/>
      <w:r>
        <w:rPr>
          <w:rFonts w:eastAsia="Times New Roman"/>
          <w:bCs/>
        </w:rPr>
        <w:t xml:space="preserve"> μέσα από γραφειοκρατικές και χρονοβόρες διαδικασίες, οι οποίες, α</w:t>
      </w:r>
      <w:r>
        <w:rPr>
          <w:rFonts w:eastAsia="Times New Roman"/>
          <w:bCs/>
        </w:rPr>
        <w:t xml:space="preserve">ν θέλετε, δυσχέραιναν και τη λειτουργία και την </w:t>
      </w:r>
      <w:proofErr w:type="spellStart"/>
      <w:r>
        <w:rPr>
          <w:rFonts w:eastAsia="Times New Roman"/>
          <w:bCs/>
        </w:rPr>
        <w:t>αδειοδότηση</w:t>
      </w:r>
      <w:proofErr w:type="spellEnd"/>
      <w:r>
        <w:rPr>
          <w:rFonts w:eastAsia="Times New Roman"/>
          <w:bCs/>
        </w:rPr>
        <w:t xml:space="preserve"> των επιχειρήσεων, αλλά και την προστασία του δημοσίου συμφέροντος, σε μια διαδικασία η οποία περιλαμβάνει την </w:t>
      </w:r>
      <w:proofErr w:type="spellStart"/>
      <w:r>
        <w:rPr>
          <w:rFonts w:eastAsia="Times New Roman"/>
          <w:bCs/>
        </w:rPr>
        <w:t>αδειοδότηση</w:t>
      </w:r>
      <w:proofErr w:type="spellEnd"/>
      <w:r>
        <w:rPr>
          <w:rFonts w:eastAsia="Times New Roman"/>
          <w:bCs/>
        </w:rPr>
        <w:t xml:space="preserve"> σε πραγματικές συνθήκες λειτουργίας των επιχειρήσεων εκ των υστέρων –δηλαδ</w:t>
      </w:r>
      <w:r>
        <w:rPr>
          <w:rFonts w:eastAsia="Times New Roman"/>
          <w:bCs/>
        </w:rPr>
        <w:t xml:space="preserve">ή </w:t>
      </w:r>
      <w:r>
        <w:rPr>
          <w:rFonts w:eastAsia="Times New Roman"/>
          <w:bCs/>
          <w:lang w:val="en-US"/>
        </w:rPr>
        <w:t>ex</w:t>
      </w:r>
      <w:r>
        <w:rPr>
          <w:rFonts w:eastAsia="Times New Roman"/>
          <w:bCs/>
        </w:rPr>
        <w:t xml:space="preserve"> </w:t>
      </w:r>
      <w:r>
        <w:rPr>
          <w:rFonts w:eastAsia="Times New Roman"/>
          <w:bCs/>
          <w:lang w:val="en-US"/>
        </w:rPr>
        <w:t>post</w:t>
      </w:r>
      <w:r>
        <w:rPr>
          <w:rFonts w:eastAsia="Times New Roman"/>
          <w:bCs/>
        </w:rPr>
        <w:t xml:space="preserve"> διαδικασία </w:t>
      </w:r>
      <w:proofErr w:type="spellStart"/>
      <w:r>
        <w:rPr>
          <w:rFonts w:eastAsia="Times New Roman"/>
          <w:bCs/>
        </w:rPr>
        <w:t>αδειοδότησης</w:t>
      </w:r>
      <w:proofErr w:type="spellEnd"/>
      <w:r>
        <w:rPr>
          <w:rFonts w:eastAsia="Times New Roman"/>
          <w:bCs/>
        </w:rPr>
        <w:t>- η οποία λαμβάνει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λοιπόν, ακριβώς τον τρόπο λειτουργίας σε πραγματικές συνθήκες και όχι σε συνθήκες που πολλές φορές βάσει της γραφειοκρατίας ήταν εικονικές.</w:t>
      </w:r>
    </w:p>
    <w:p w14:paraId="65D66A14" w14:textId="77777777" w:rsidR="00843767" w:rsidRDefault="00894D13">
      <w:pPr>
        <w:spacing w:after="0" w:line="600" w:lineRule="auto"/>
        <w:ind w:firstLine="720"/>
        <w:jc w:val="both"/>
        <w:rPr>
          <w:rFonts w:eastAsia="Times New Roman"/>
          <w:bCs/>
        </w:rPr>
      </w:pPr>
      <w:r>
        <w:rPr>
          <w:rFonts w:eastAsia="Times New Roman"/>
          <w:bCs/>
        </w:rPr>
        <w:t xml:space="preserve">Αυτό νομίζουμε ότι αποτελεί μια σημαντική τομή που θα </w:t>
      </w:r>
      <w:r>
        <w:rPr>
          <w:rFonts w:eastAsia="Times New Roman"/>
          <w:bCs/>
        </w:rPr>
        <w:t xml:space="preserve">δώσει τη δυνατότητα στις επιχειρήσεις να λειτουργήσουν σε ένα οικονομικό περιβάλλον πιο ευνοϊκό γι’ αυτές. </w:t>
      </w:r>
    </w:p>
    <w:p w14:paraId="65D66A15" w14:textId="77777777" w:rsidR="00843767" w:rsidRDefault="00894D13">
      <w:pPr>
        <w:spacing w:after="0" w:line="600" w:lineRule="auto"/>
        <w:ind w:firstLine="720"/>
        <w:jc w:val="both"/>
        <w:rPr>
          <w:rFonts w:eastAsia="Times New Roman"/>
          <w:bCs/>
        </w:rPr>
      </w:pPr>
      <w:r>
        <w:rPr>
          <w:rFonts w:eastAsia="Times New Roman"/>
          <w:bCs/>
        </w:rPr>
        <w:t>Σε σχέση με την ερώτηση που κάνετε για τα καταστήματα υγειονομικού ενδιαφέροντος και τις αρμοδιότητες των δήμων, νομίζω ότι αυτό είναι ένα θέμα το ο</w:t>
      </w:r>
      <w:r>
        <w:rPr>
          <w:rFonts w:eastAsia="Times New Roman"/>
          <w:bCs/>
        </w:rPr>
        <w:t xml:space="preserve">ποίο είχαμε συζητήσει και κατά τη διαδικασία διαβούλευσης του νομοσχεδίου στην αρμόδια </w:t>
      </w:r>
      <w:r>
        <w:rPr>
          <w:rFonts w:eastAsia="Times New Roman"/>
          <w:bCs/>
        </w:rPr>
        <w:t>ε</w:t>
      </w:r>
      <w:r>
        <w:rPr>
          <w:rFonts w:eastAsia="Times New Roman"/>
          <w:bCs/>
        </w:rPr>
        <w:t>πιτροπή της Βουλής, αλλά θα μου επιτρέψετε να επαναλάβω κάποια πράγματα τα οποία είχαμε πει κι εκεί.</w:t>
      </w:r>
    </w:p>
    <w:p w14:paraId="65D66A16" w14:textId="77777777" w:rsidR="00843767" w:rsidRDefault="00894D13">
      <w:pPr>
        <w:spacing w:after="0" w:line="600" w:lineRule="auto"/>
        <w:ind w:firstLine="720"/>
        <w:jc w:val="both"/>
        <w:rPr>
          <w:rFonts w:eastAsia="Times New Roman"/>
          <w:bCs/>
        </w:rPr>
      </w:pPr>
      <w:r>
        <w:rPr>
          <w:rFonts w:eastAsia="Times New Roman"/>
          <w:bCs/>
        </w:rPr>
        <w:t>Η χορήγηση της άδειας από την Επιτροπή Ποιότητας Ζωής, από την οποί</w:t>
      </w:r>
      <w:r>
        <w:rPr>
          <w:rFonts w:eastAsia="Times New Roman"/>
          <w:bCs/>
        </w:rPr>
        <w:t xml:space="preserve">α γινόταν μέχρι σήμερα, από ένα αιρετό όργανο δηλαδή, γινόταν με μια </w:t>
      </w:r>
      <w:r>
        <w:rPr>
          <w:rFonts w:eastAsia="Times New Roman"/>
          <w:bCs/>
          <w:lang w:val="en-US"/>
        </w:rPr>
        <w:t>ad</w:t>
      </w:r>
      <w:r>
        <w:rPr>
          <w:rFonts w:eastAsia="Times New Roman"/>
          <w:bCs/>
        </w:rPr>
        <w:t xml:space="preserve"> </w:t>
      </w:r>
      <w:r>
        <w:rPr>
          <w:rFonts w:eastAsia="Times New Roman"/>
          <w:bCs/>
          <w:lang w:val="en-US"/>
        </w:rPr>
        <w:t>hoc</w:t>
      </w:r>
      <w:r>
        <w:rPr>
          <w:rFonts w:eastAsia="Times New Roman"/>
          <w:bCs/>
        </w:rPr>
        <w:t xml:space="preserve"> διαδικασία, η οποία πολλές φορές δεν ακολουθούσε, αν θέλετε, μια τυπική διαδικασία </w:t>
      </w:r>
      <w:proofErr w:type="spellStart"/>
      <w:r>
        <w:rPr>
          <w:rFonts w:eastAsia="Times New Roman"/>
          <w:bCs/>
        </w:rPr>
        <w:t>αδειοδότησης</w:t>
      </w:r>
      <w:proofErr w:type="spellEnd"/>
      <w:r>
        <w:rPr>
          <w:rFonts w:eastAsia="Times New Roman"/>
          <w:bCs/>
        </w:rPr>
        <w:t xml:space="preserve">. Το σημαντικό, όμως, στοιχείο είναι ότι οι αιρετοί εκπρόσωποι της αυτοδιοίκησης, οι </w:t>
      </w:r>
      <w:r>
        <w:rPr>
          <w:rFonts w:eastAsia="Times New Roman"/>
          <w:bCs/>
        </w:rPr>
        <w:t xml:space="preserve">αιρετοί εκπρόσωποι του δήμου παραμένουν υπεύθυνοι για τον σχεδιασμό και τον συντονισμό όλης της διαδικασίας </w:t>
      </w:r>
      <w:proofErr w:type="spellStart"/>
      <w:r>
        <w:rPr>
          <w:rFonts w:eastAsia="Times New Roman"/>
          <w:bCs/>
        </w:rPr>
        <w:t>αδειοδότησης</w:t>
      </w:r>
      <w:proofErr w:type="spellEnd"/>
      <w:r>
        <w:rPr>
          <w:rFonts w:eastAsia="Times New Roman"/>
          <w:bCs/>
        </w:rPr>
        <w:t xml:space="preserve"> στην περιοχή ευθύνης τους, στα όρια του δήμου τους.</w:t>
      </w:r>
    </w:p>
    <w:p w14:paraId="65D66A17" w14:textId="77777777" w:rsidR="00843767" w:rsidRDefault="00894D13">
      <w:pPr>
        <w:spacing w:after="0" w:line="600" w:lineRule="auto"/>
        <w:ind w:firstLine="720"/>
        <w:jc w:val="both"/>
        <w:rPr>
          <w:rFonts w:eastAsia="Times New Roman"/>
          <w:bCs/>
        </w:rPr>
      </w:pPr>
      <w:r>
        <w:rPr>
          <w:rFonts w:eastAsia="Times New Roman"/>
          <w:bCs/>
        </w:rPr>
        <w:t>Στη θέση, όμως, της προέγκρισης, ακριβώς για να έχουμε μια διαδικασία</w:t>
      </w:r>
      <w:r>
        <w:rPr>
          <w:rFonts w:eastAsia="Times New Roman"/>
          <w:bCs/>
        </w:rPr>
        <w:t>,</w:t>
      </w:r>
      <w:r>
        <w:rPr>
          <w:rFonts w:eastAsia="Times New Roman"/>
          <w:bCs/>
        </w:rPr>
        <w:t xml:space="preserve"> η οποία θα ε</w:t>
      </w:r>
      <w:r>
        <w:rPr>
          <w:rFonts w:eastAsia="Times New Roman"/>
          <w:bCs/>
        </w:rPr>
        <w:t>ίναι τεχνικά άρτια, αντικειμενική και διάφανη, προχωρούμε στη διαδικασία αυτή που ακολουθείται και για την οποία υπεύθυνη και αρμόδια είναι η ίδια ακριβώς υπηρεσία, η οποία, έτσι κι αλλιώς, και στο προηγούμενο καθεστώς, ήταν η υπηρεσία η οποία εισηγείτο στ</w:t>
      </w:r>
      <w:r>
        <w:rPr>
          <w:rFonts w:eastAsia="Times New Roman"/>
          <w:bCs/>
        </w:rPr>
        <w:t xml:space="preserve">ην Επιτροπή Ποιότητας Ζωής του δημοτικού συμβουλίου για την </w:t>
      </w:r>
      <w:proofErr w:type="spellStart"/>
      <w:r>
        <w:rPr>
          <w:rFonts w:eastAsia="Times New Roman"/>
          <w:bCs/>
        </w:rPr>
        <w:t>αδειοδότηση</w:t>
      </w:r>
      <w:proofErr w:type="spellEnd"/>
      <w:r>
        <w:rPr>
          <w:rFonts w:eastAsia="Times New Roman"/>
          <w:bCs/>
        </w:rPr>
        <w:t xml:space="preserve">. </w:t>
      </w:r>
    </w:p>
    <w:p w14:paraId="65D66A18" w14:textId="77777777" w:rsidR="00843767" w:rsidRDefault="00894D13">
      <w:pPr>
        <w:spacing w:after="0" w:line="600" w:lineRule="auto"/>
        <w:ind w:firstLine="720"/>
        <w:jc w:val="both"/>
        <w:rPr>
          <w:rFonts w:eastAsia="Times New Roman"/>
          <w:bCs/>
        </w:rPr>
      </w:pPr>
      <w:r>
        <w:rPr>
          <w:rFonts w:eastAsia="Times New Roman"/>
          <w:bCs/>
        </w:rPr>
        <w:t>Δεν αλλάζει, λοιπόν, αν θέλετε, ο χαρακτήρας και ο φόρτος εργασίας της συγκεκριμένης υπηρεσίας. Αυτό το οποίο αλλάζει είναι ότι από την απλή εισήγηση πλέον προχωρούμε στην ολοκλήρωση</w:t>
      </w:r>
      <w:r>
        <w:rPr>
          <w:rFonts w:eastAsia="Times New Roman"/>
          <w:bCs/>
        </w:rPr>
        <w:t xml:space="preserve"> της διαδικασίας από την ίδια την αρμόδια υπηρεσία, με έναν τρόπο διοικητικό και αντικειμενικό και όχι βεβαίως, με τις υποκειμενικότητες που πολλές φορές συνεπάγεται μια διαδικασία από ένα αιρετό σώμα.</w:t>
      </w:r>
    </w:p>
    <w:p w14:paraId="65D66A19" w14:textId="77777777" w:rsidR="00843767" w:rsidRDefault="00894D13">
      <w:pPr>
        <w:spacing w:after="0" w:line="600" w:lineRule="auto"/>
        <w:ind w:firstLine="720"/>
        <w:jc w:val="both"/>
        <w:rPr>
          <w:rFonts w:eastAsia="Times New Roman"/>
          <w:bCs/>
        </w:rPr>
      </w:pPr>
      <w:r>
        <w:rPr>
          <w:rFonts w:eastAsia="Times New Roman"/>
          <w:bCs/>
        </w:rPr>
        <w:t>Σε σχέση τώρα με το ζήτημα των εγγράφων και των δικαιο</w:t>
      </w:r>
      <w:r>
        <w:rPr>
          <w:rFonts w:eastAsia="Times New Roman"/>
          <w:bCs/>
        </w:rPr>
        <w:t xml:space="preserve">λογητικών που συνυποβάλλονται, να σας πω ότι, όπως προβλέπει άλλωστε ο σχετικός νόμος, προχωρά η διαδικασία έκδοσης της σχετικής κοινής υπουργικής απόφασης από τα συναρμόδια υπουργεία. </w:t>
      </w:r>
    </w:p>
    <w:p w14:paraId="65D66A1A" w14:textId="77777777" w:rsidR="00843767" w:rsidRDefault="00894D13">
      <w:pPr>
        <w:spacing w:after="0" w:line="600" w:lineRule="auto"/>
        <w:ind w:firstLine="720"/>
        <w:jc w:val="both"/>
        <w:rPr>
          <w:rFonts w:eastAsia="Times New Roman"/>
          <w:b/>
          <w:bCs/>
        </w:rPr>
      </w:pPr>
      <w:r>
        <w:rPr>
          <w:rFonts w:eastAsia="Times New Roman"/>
          <w:bCs/>
        </w:rPr>
        <w:t xml:space="preserve">Σε σχέση με το δικαιολογητικό που θα απαιτείται για την ίδρυση </w:t>
      </w:r>
      <w:r w:rsidRPr="004E58EB">
        <w:rPr>
          <w:rFonts w:eastAsia="Times New Roman"/>
          <w:color w:val="000000" w:themeColor="text1"/>
        </w:rPr>
        <w:t>καταστή</w:t>
      </w:r>
      <w:r w:rsidRPr="004E58EB">
        <w:rPr>
          <w:rFonts w:eastAsia="Times New Roman"/>
          <w:color w:val="000000" w:themeColor="text1"/>
        </w:rPr>
        <w:t>ματος υγειονομικού ενδιαφέροντος σε πολυκατοικία, πράγματι σε περίπτωση που υπάρχει ο κανονισμός της πολυκατοικίας, όπως κι εσείς αναφέρετε στην ερώτησή σας και μόλις είπατε, θα απαιτείται μια υπεύθυνη δήλωση ότι ο κανονισμός δεν απαγορεύει τη λειτουργία κ</w:t>
      </w:r>
      <w:r w:rsidRPr="004E58EB">
        <w:rPr>
          <w:rFonts w:eastAsia="Times New Roman"/>
          <w:color w:val="000000" w:themeColor="text1"/>
        </w:rPr>
        <w:t>αταστήματος υγειονομικού ενδιαφέροντος.</w:t>
      </w:r>
    </w:p>
    <w:p w14:paraId="65D66A1B" w14:textId="77777777" w:rsidR="00843767" w:rsidRDefault="00894D13">
      <w:pPr>
        <w:spacing w:after="0" w:line="600" w:lineRule="auto"/>
        <w:ind w:firstLine="720"/>
        <w:jc w:val="both"/>
        <w:rPr>
          <w:rFonts w:eastAsia="Times New Roman" w:cs="Times New Roman"/>
          <w:szCs w:val="24"/>
        </w:rPr>
      </w:pPr>
      <w:r w:rsidRPr="002A5B62">
        <w:rPr>
          <w:rFonts w:eastAsia="Times New Roman" w:cs="Times New Roman"/>
          <w:szCs w:val="24"/>
        </w:rPr>
        <w:t xml:space="preserve">Σε περίπτωση που δεν υπάρχει τέτοιος </w:t>
      </w:r>
      <w:r w:rsidRPr="002A5B62">
        <w:rPr>
          <w:rFonts w:eastAsia="Times New Roman" w:cs="Times New Roman"/>
          <w:szCs w:val="24"/>
        </w:rPr>
        <w:t>κ</w:t>
      </w:r>
      <w:r w:rsidRPr="002A5B62">
        <w:rPr>
          <w:rFonts w:eastAsia="Times New Roman" w:cs="Times New Roman"/>
          <w:szCs w:val="24"/>
        </w:rPr>
        <w:t xml:space="preserve">ανονισμός, εξετάζονται αυτή τη στιγμή διάφορες προτάσεις. </w:t>
      </w:r>
      <w:r>
        <w:rPr>
          <w:rFonts w:eastAsia="Times New Roman" w:cs="Times New Roman"/>
          <w:szCs w:val="24"/>
        </w:rPr>
        <w:t>Ανάμεσά τους είναι και η πρόταση την οποία καταθέσατε και εσείς. Βεβαίως είμαστε ανοικτοί και σε άλλες προτάσεις οι οποί</w:t>
      </w:r>
      <w:r>
        <w:rPr>
          <w:rFonts w:eastAsia="Times New Roman" w:cs="Times New Roman"/>
          <w:szCs w:val="24"/>
        </w:rPr>
        <w:t>ες μπορεί να κατατεθούν και από τους φορείς και από την Κοινωνία των Πολιτών, οι οποίοι ενδιαφέρονται για το συγκεκριμένο ζήτημα.</w:t>
      </w:r>
    </w:p>
    <w:p w14:paraId="65D66A1C"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 Έχετε και τη δευτερολογία σας.</w:t>
      </w:r>
    </w:p>
    <w:p w14:paraId="65D66A1D" w14:textId="77777777" w:rsidR="00843767" w:rsidRDefault="00894D13">
      <w:pPr>
        <w:spacing w:after="0" w:line="600" w:lineRule="auto"/>
        <w:ind w:firstLine="720"/>
        <w:jc w:val="both"/>
        <w:rPr>
          <w:rFonts w:eastAsia="Times New Roman" w:cs="Times New Roman"/>
        </w:rPr>
      </w:pPr>
      <w:r>
        <w:rPr>
          <w:rFonts w:eastAsia="Times New Roman" w:cs="Times New Roman"/>
        </w:rPr>
        <w:t>Κυρίες και κύριοι συνάδελφοι, έχω</w:t>
      </w:r>
      <w:r>
        <w:rPr>
          <w:rFonts w:eastAsia="Times New Roman" w:cs="Times New Roman"/>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w:t>
      </w:r>
      <w:r>
        <w:rPr>
          <w:rFonts w:eastAsia="Times New Roman" w:cs="Times New Roman"/>
        </w:rPr>
        <w:t xml:space="preserve"> της Βουλής, δεκαέξι μαθήτριες και μαθητές και δύο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Αγίου Ιωάννη Ρέντη. </w:t>
      </w:r>
    </w:p>
    <w:p w14:paraId="65D66A1E" w14:textId="77777777" w:rsidR="00843767" w:rsidRDefault="00894D13">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5D66A1F" w14:textId="77777777" w:rsidR="00843767" w:rsidRDefault="00894D13">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5D66A2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Τον λόγο έχει ο κ. Σπυρίδων Λυκούδης.</w:t>
      </w:r>
    </w:p>
    <w:p w14:paraId="65D66A21"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ΣΠΥΡΙΔΩΝ ΛΥΚΟΥΔ</w:t>
      </w:r>
      <w:r>
        <w:rPr>
          <w:rFonts w:eastAsia="Times New Roman" w:cs="Times New Roman"/>
          <w:b/>
          <w:szCs w:val="24"/>
        </w:rPr>
        <w:t>ΗΣ</w:t>
      </w:r>
      <w:r>
        <w:rPr>
          <w:rFonts w:eastAsia="Times New Roman" w:cs="Times New Roman"/>
          <w:b/>
          <w:szCs w:val="24"/>
        </w:rPr>
        <w:t xml:space="preserve"> (Ζ΄ Αντιπρόεδρος της Βουλής)</w:t>
      </w:r>
      <w:r>
        <w:rPr>
          <w:rFonts w:eastAsia="Times New Roman" w:cs="Times New Roman"/>
          <w:b/>
          <w:szCs w:val="24"/>
        </w:rPr>
        <w:t xml:space="preserve">: </w:t>
      </w:r>
      <w:r>
        <w:rPr>
          <w:rFonts w:eastAsia="Times New Roman" w:cs="Times New Roman"/>
          <w:szCs w:val="24"/>
        </w:rPr>
        <w:t>Κύριε Υπουργέ, νομίζω ότι από το περιεχόμενο της ερώτησης αλλά και από τον τρόπο και το ύφος μου με το οποίο παρουσιάστηκε η ερώτηση, αντιλαμβάνεστε ότι το μόνο πράγμα που δεν επιδιώκω</w:t>
      </w:r>
      <w:r>
        <w:rPr>
          <w:rFonts w:eastAsia="Times New Roman" w:cs="Times New Roman"/>
          <w:szCs w:val="24"/>
        </w:rPr>
        <w:t>,</w:t>
      </w:r>
      <w:r>
        <w:rPr>
          <w:rFonts w:eastAsia="Times New Roman" w:cs="Times New Roman"/>
          <w:szCs w:val="24"/>
        </w:rPr>
        <w:t xml:space="preserve"> είναι να αναπτύξουμε αντιθέσεις επ’ α</w:t>
      </w:r>
      <w:r>
        <w:rPr>
          <w:rFonts w:eastAsia="Times New Roman" w:cs="Times New Roman"/>
          <w:szCs w:val="24"/>
        </w:rPr>
        <w:t>υτού. Αντιθέτως θέλω να σας πω</w:t>
      </w:r>
      <w:r>
        <w:rPr>
          <w:rFonts w:eastAsia="Times New Roman" w:cs="Times New Roman"/>
          <w:szCs w:val="24"/>
        </w:rPr>
        <w:t>,</w:t>
      </w:r>
      <w:r>
        <w:rPr>
          <w:rFonts w:eastAsia="Times New Roman" w:cs="Times New Roman"/>
          <w:szCs w:val="24"/>
        </w:rPr>
        <w:t xml:space="preserve"> ότι αναμφισβήτητα συμφωνώ μαζί σας ότι επιχειρήθηκε στη Βουλή –με όλους μας και από όλους- μια νομοθέτηση τέτοια</w:t>
      </w:r>
      <w:r>
        <w:rPr>
          <w:rFonts w:eastAsia="Times New Roman" w:cs="Times New Roman"/>
          <w:szCs w:val="24"/>
        </w:rPr>
        <w:t>,</w:t>
      </w:r>
      <w:r>
        <w:rPr>
          <w:rFonts w:eastAsia="Times New Roman" w:cs="Times New Roman"/>
          <w:szCs w:val="24"/>
        </w:rPr>
        <w:t xml:space="preserve"> που να τακτοποιεί ζητήματα που δεν ήταν τακτοποιημένα από το παρελθόν. Το ζήτημα είναι να δούμε</w:t>
      </w:r>
      <w:r>
        <w:rPr>
          <w:rFonts w:eastAsia="Times New Roman" w:cs="Times New Roman"/>
          <w:szCs w:val="24"/>
        </w:rPr>
        <w:t>,</w:t>
      </w:r>
      <w:r>
        <w:rPr>
          <w:rFonts w:eastAsia="Times New Roman" w:cs="Times New Roman"/>
          <w:szCs w:val="24"/>
        </w:rPr>
        <w:t xml:space="preserve"> αν υπάρχουν π</w:t>
      </w:r>
      <w:r>
        <w:rPr>
          <w:rFonts w:eastAsia="Times New Roman" w:cs="Times New Roman"/>
          <w:szCs w:val="24"/>
        </w:rPr>
        <w:t>λευρές που πρέπει να δούμε ξανά και αν υπάρχουν ζητήματα που πρέπει να καλυτερέψουμε. Αυτό το νόημα έχει η ερώτηση.</w:t>
      </w:r>
    </w:p>
    <w:p w14:paraId="65D66A2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Κοιτάξτε, θα σας πω κάτι που το αντιλαμβάνεστε. Κατ’ αρχ</w:t>
      </w:r>
      <w:r>
        <w:rPr>
          <w:rFonts w:eastAsia="Times New Roman" w:cs="Times New Roman"/>
          <w:szCs w:val="24"/>
        </w:rPr>
        <w:t>άς</w:t>
      </w:r>
      <w:r>
        <w:rPr>
          <w:rFonts w:eastAsia="Times New Roman" w:cs="Times New Roman"/>
          <w:szCs w:val="24"/>
        </w:rPr>
        <w:t xml:space="preserve"> ας ξεκινήσουμε από μία παραδοχή. Ο λαός μας είναι ένας λαός με κοινωνικότητα. Οι </w:t>
      </w:r>
      <w:r>
        <w:rPr>
          <w:rFonts w:eastAsia="Times New Roman" w:cs="Times New Roman"/>
          <w:szCs w:val="24"/>
        </w:rPr>
        <w:t xml:space="preserve">άνθρωποι θέλουν να συναντιούνται, να βρίσκονται σε μέρη όπου μπορούν να ψυχαγωγούνται, να μιλάνε ή να περνούν την ώρα τους στον ελεύθερο χρόνο τους. Ένας τέτοιος λαός είμαστε. Δεν είμαστε λαός κλεισμένος στα σπίτια του. Όμως αυτό δεν σημαίνει ότι μία πόλη </w:t>
      </w:r>
      <w:r>
        <w:rPr>
          <w:rFonts w:eastAsia="Times New Roman" w:cs="Times New Roman"/>
          <w:szCs w:val="24"/>
        </w:rPr>
        <w:t xml:space="preserve">που έχει την ανάγκη να κατοικηθεί και στην οποία θα αναπτυχθούν και βιοτεχνίες και επαγγέλματα, πρέπει να αισθανθεί το μεγάλο βάρος μόνο αυτής της πλευράς της κοινωνικότητας, δηλαδή αυτής που έχει σχέση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γειονομικού </w:t>
      </w:r>
      <w:r>
        <w:rPr>
          <w:rFonts w:eastAsia="Times New Roman" w:cs="Times New Roman"/>
          <w:szCs w:val="24"/>
        </w:rPr>
        <w:t>ε</w:t>
      </w:r>
      <w:r>
        <w:rPr>
          <w:rFonts w:eastAsia="Times New Roman" w:cs="Times New Roman"/>
          <w:szCs w:val="24"/>
        </w:rPr>
        <w:t>νδιαφέροντος. Αυτό είναι σ</w:t>
      </w:r>
      <w:r>
        <w:rPr>
          <w:rFonts w:eastAsia="Times New Roman" w:cs="Times New Roman"/>
          <w:szCs w:val="24"/>
        </w:rPr>
        <w:t xml:space="preserve">αφές. Πρέπει να το προλάβουμε, γιατί προφανώς οι άνθρωποι έχουν την ανάγκη να βγουν από τα σπίτια τους, αλλά θέλουν πάρα πολύ κι όταν μένουν στα σπίτια τους να μένουν στα σπίτια τους και να μη συνεχίζουν να είναι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γειονομικού </w:t>
      </w:r>
      <w:r>
        <w:rPr>
          <w:rFonts w:eastAsia="Times New Roman" w:cs="Times New Roman"/>
          <w:szCs w:val="24"/>
        </w:rPr>
        <w:t>ε</w:t>
      </w:r>
      <w:r>
        <w:rPr>
          <w:rFonts w:eastAsia="Times New Roman" w:cs="Times New Roman"/>
          <w:szCs w:val="24"/>
        </w:rPr>
        <w:t>νδιαφέροντος, νομί</w:t>
      </w:r>
      <w:r>
        <w:rPr>
          <w:rFonts w:eastAsia="Times New Roman" w:cs="Times New Roman"/>
          <w:szCs w:val="24"/>
        </w:rPr>
        <w:t>ζοντας ότι έχουν πάει στα σπίτια τους. Αυτή είναι μία παραδοχή που νομίζω ότι την κάνουμε όλοι.</w:t>
      </w:r>
    </w:p>
    <w:p w14:paraId="65D66A2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Εγώ ξέρω ότι γίνονται προσπάθειες. Εχθές κιόλας –δεν ξέρω πώς ρυθμίζονται οι κυβερνητικές αρμοδιότητες- ο καλός φίλος Κώστας </w:t>
      </w:r>
      <w:proofErr w:type="spellStart"/>
      <w:r>
        <w:rPr>
          <w:rFonts w:eastAsia="Times New Roman" w:cs="Times New Roman"/>
          <w:szCs w:val="24"/>
        </w:rPr>
        <w:t>Πουλάκης</w:t>
      </w:r>
      <w:proofErr w:type="spellEnd"/>
      <w:r>
        <w:rPr>
          <w:rFonts w:eastAsia="Times New Roman" w:cs="Times New Roman"/>
          <w:szCs w:val="24"/>
        </w:rPr>
        <w:t>, ο Γραμματέας του Υπουργεί</w:t>
      </w:r>
      <w:r>
        <w:rPr>
          <w:rFonts w:eastAsia="Times New Roman" w:cs="Times New Roman"/>
          <w:szCs w:val="24"/>
        </w:rPr>
        <w:t>ου Εσωτερικών, μου είπε ότι ασχολείται με το θέμα και ότι έχει έρθει σε επαφή με τις κινήσεις των πολιτών. Άρα είμαστε σε μία διαδικασία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οποίας πολλά πράγματα μπορούν να λυθούν. </w:t>
      </w:r>
    </w:p>
    <w:p w14:paraId="65D66A2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Όμως θα ήθελα ακόμα να σας επισημάνω κάτι μήπως υπάρχει κα</w:t>
      </w:r>
      <w:r>
        <w:rPr>
          <w:rFonts w:eastAsia="Times New Roman" w:cs="Times New Roman"/>
          <w:szCs w:val="24"/>
        </w:rPr>
        <w:t>μ</w:t>
      </w:r>
      <w:r>
        <w:rPr>
          <w:rFonts w:eastAsia="Times New Roman" w:cs="Times New Roman"/>
          <w:szCs w:val="24"/>
        </w:rPr>
        <w:t>μί</w:t>
      </w:r>
      <w:r>
        <w:rPr>
          <w:rFonts w:eastAsia="Times New Roman" w:cs="Times New Roman"/>
          <w:szCs w:val="24"/>
        </w:rPr>
        <w:t>α απάντηση. Η γνωστοποίηση αυτής της διαδικασίας προβλέπεται να πραγματοποιείται αποκλειστικά μέσω του Ολοκληρωμένου Πληροφοριακού Συστήματος Άσκησης Δραστηριότητας και Ελέγχων του άρθρου 14. Όμως νομίζω –υποθέτω ότι το ξέρετε- ότι έχει προκαλέσει ενστάσει</w:t>
      </w:r>
      <w:r>
        <w:rPr>
          <w:rFonts w:eastAsia="Times New Roman" w:cs="Times New Roman"/>
          <w:szCs w:val="24"/>
        </w:rPr>
        <w:t>ς στους Οργανισμούς Τοπικής Αυτοδιοίκησης σχετικά με την εφαρμογή του. Ειλικρινά δεν είμαι ο καταλληλότερος</w:t>
      </w:r>
      <w:r>
        <w:rPr>
          <w:rFonts w:eastAsia="Times New Roman" w:cs="Times New Roman"/>
          <w:szCs w:val="24"/>
        </w:rPr>
        <w:t>,</w:t>
      </w:r>
      <w:r>
        <w:rPr>
          <w:rFonts w:eastAsia="Times New Roman" w:cs="Times New Roman"/>
          <w:szCs w:val="24"/>
        </w:rPr>
        <w:t xml:space="preserve"> για να σας πω ποιες πλευρές είναι αυτές που αμφισβητούνται από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φορείς. Όμως θα ήθελα να μου πείτε, αν ξέρετε, πώς μπορούν να </w:t>
      </w:r>
      <w:r>
        <w:rPr>
          <w:rFonts w:eastAsia="Times New Roman" w:cs="Times New Roman"/>
          <w:szCs w:val="24"/>
        </w:rPr>
        <w:t xml:space="preserve">ξεπεραστούν προβλήματα τα οποία θέτουν οι </w:t>
      </w:r>
      <w:proofErr w:type="spellStart"/>
      <w:r>
        <w:rPr>
          <w:rFonts w:eastAsia="Times New Roman" w:cs="Times New Roman"/>
          <w:szCs w:val="24"/>
        </w:rPr>
        <w:t>αυτοδιοικητικοί</w:t>
      </w:r>
      <w:proofErr w:type="spellEnd"/>
      <w:r>
        <w:rPr>
          <w:rFonts w:eastAsia="Times New Roman" w:cs="Times New Roman"/>
          <w:szCs w:val="24"/>
        </w:rPr>
        <w:t xml:space="preserve"> φορείς.</w:t>
      </w:r>
    </w:p>
    <w:p w14:paraId="65D66A2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Τέλος, κλείνω επαναλαμβάνοντας αυτό που είπα στην αρχή. Εγώ είμαι ένας άνθρωπος που γεννήθηκα και μεγάλωσα στην Αθήνα. Τη ζω, την ξέρω και την αγαπώ σαν πόλη. Υπάρχει ένα ζήτημα. Πώς μπορούμ</w:t>
      </w:r>
      <w:r>
        <w:rPr>
          <w:rFonts w:eastAsia="Times New Roman" w:cs="Times New Roman"/>
          <w:szCs w:val="24"/>
        </w:rPr>
        <w:t>ε να κάνουμε την Αθήνα να μην είναι μία σκοτεινή πόλη; Εμένα με πιάνει η καρδιά μου, όταν ανεβοκατεβαίνω την Πανεπιστημίου και τη</w:t>
      </w:r>
      <w:r>
        <w:rPr>
          <w:rFonts w:eastAsia="Times New Roman" w:cs="Times New Roman"/>
          <w:szCs w:val="24"/>
        </w:rPr>
        <w:t>ν</w:t>
      </w:r>
      <w:r>
        <w:rPr>
          <w:rFonts w:eastAsia="Times New Roman" w:cs="Times New Roman"/>
          <w:szCs w:val="24"/>
        </w:rPr>
        <w:t xml:space="preserve"> Σταδίου τη νύχτα. Δεν ήταν έτσι η Αθήνα όταν ήμουν εγώ νέος. Σήμερα είναι δύο σκοτεινοί μεγάλοι δρόμοι. Δεν θέλω να είναι έτσ</w:t>
      </w:r>
      <w:r>
        <w:rPr>
          <w:rFonts w:eastAsia="Times New Roman" w:cs="Times New Roman"/>
          <w:szCs w:val="24"/>
        </w:rPr>
        <w:t>ι η Αθήνα. Όμως, παράλληλα, πρέπει να δούμε</w:t>
      </w:r>
      <w:r>
        <w:rPr>
          <w:rFonts w:eastAsia="Times New Roman" w:cs="Times New Roman"/>
          <w:szCs w:val="24"/>
        </w:rPr>
        <w:t>,</w:t>
      </w:r>
      <w:r>
        <w:rPr>
          <w:rFonts w:eastAsia="Times New Roman" w:cs="Times New Roman"/>
          <w:szCs w:val="24"/>
        </w:rPr>
        <w:t xml:space="preserve"> πώς οι κάτοικοι της Αθήνας μαζί με την ανάγκη να κοινωνικοποιήσουν τα ενδιαφέροντά τους, θα μπορούν να βιώνουν την Αθήνα και μέσα στα σπίτια τους, να μπορούν δηλαδή να κοιμηθούν δηλαδή κάποια στιγμή. Αυτό εννοώ.</w:t>
      </w:r>
    </w:p>
    <w:p w14:paraId="65D66A26"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65D66A27"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Ευχαριστώ, κύριε Πρόεδρε.</w:t>
      </w:r>
    </w:p>
    <w:p w14:paraId="65D66A2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Λυκούδη, θα συμφωνήσω με όλα όσα είπατε στη δευτερολογία σας. Κατ’ αρχ</w:t>
      </w:r>
      <w:r>
        <w:rPr>
          <w:rFonts w:eastAsia="Times New Roman" w:cs="Times New Roman"/>
          <w:szCs w:val="24"/>
        </w:rPr>
        <w:t>άς</w:t>
      </w:r>
      <w:r>
        <w:rPr>
          <w:rFonts w:eastAsia="Times New Roman" w:cs="Times New Roman"/>
          <w:szCs w:val="24"/>
        </w:rPr>
        <w:t xml:space="preserve"> να πω –κα</w:t>
      </w:r>
      <w:r>
        <w:rPr>
          <w:rFonts w:eastAsia="Times New Roman" w:cs="Times New Roman"/>
          <w:szCs w:val="24"/>
        </w:rPr>
        <w:t>ι νομίζω ότι αυτό δεν είναι μόνο ένα ρητορικό σχήμα- ότι αυτό αποτυπώθηκε και στην προσπάθεια που κάναμε την τελευταία ημέρα ψήφισης του νομοσχεδίου στην Ολομέλεια πλέον, όταν καταθέσαμε νομοτεχνικές βελτιώσεις</w:t>
      </w:r>
      <w:r>
        <w:rPr>
          <w:rFonts w:eastAsia="Times New Roman" w:cs="Times New Roman"/>
          <w:szCs w:val="24"/>
        </w:rPr>
        <w:t>,</w:t>
      </w:r>
      <w:r>
        <w:rPr>
          <w:rFonts w:eastAsia="Times New Roman" w:cs="Times New Roman"/>
          <w:szCs w:val="24"/>
        </w:rPr>
        <w:t xml:space="preserve"> οι οποίες είχαν λάβει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τη συζήτηση η οποία είχε προηγηθεί και στην αρμόδια </w:t>
      </w:r>
      <w:r>
        <w:rPr>
          <w:rFonts w:eastAsia="Times New Roman" w:cs="Times New Roman"/>
          <w:szCs w:val="24"/>
        </w:rPr>
        <w:t>ε</w:t>
      </w:r>
      <w:r>
        <w:rPr>
          <w:rFonts w:eastAsia="Times New Roman" w:cs="Times New Roman"/>
          <w:szCs w:val="24"/>
        </w:rPr>
        <w:t>πιτροπή και στη διαβούλευση των φορέων, έτσι ώστε να ενσωματώσουμε σχόλια και παρατηρήσεις οι οποίες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κινούνταν σε μία σωστή κατεύθυνση και μας βοήθησαν να ενισχύσουμε την ορθότητα του νομοσχε</w:t>
      </w:r>
      <w:r>
        <w:rPr>
          <w:rFonts w:eastAsia="Times New Roman" w:cs="Times New Roman"/>
          <w:szCs w:val="24"/>
        </w:rPr>
        <w:t>δίου.</w:t>
      </w:r>
    </w:p>
    <w:p w14:paraId="65D66A2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Άρα με αυτή την έννοια ο διάλογος αυτός αποδείχθηκε πάρα πολύ εποικοδομητικός. Βεβαίως είχα πει και τότε ότι η διαδικασία αυτή είναι δυναμική. Μιλάμε για ένα νομοσχέδιο</w:t>
      </w:r>
      <w:r>
        <w:rPr>
          <w:rFonts w:eastAsia="Times New Roman" w:cs="Times New Roman"/>
          <w:szCs w:val="24"/>
        </w:rPr>
        <w:t>,</w:t>
      </w:r>
      <w:r>
        <w:rPr>
          <w:rFonts w:eastAsia="Times New Roman" w:cs="Times New Roman"/>
          <w:szCs w:val="24"/>
        </w:rPr>
        <w:t xml:space="preserve"> το οποίο εξελίσσεται και υλοποιείται συν τω </w:t>
      </w:r>
      <w:proofErr w:type="spellStart"/>
      <w:r>
        <w:rPr>
          <w:rFonts w:eastAsia="Times New Roman" w:cs="Times New Roman"/>
          <w:szCs w:val="24"/>
        </w:rPr>
        <w:t>χρόνω</w:t>
      </w:r>
      <w:proofErr w:type="spellEnd"/>
      <w:r>
        <w:rPr>
          <w:rFonts w:eastAsia="Times New Roman" w:cs="Times New Roman"/>
          <w:szCs w:val="24"/>
        </w:rPr>
        <w:t xml:space="preserve"> και σταδιακά, άρα υπόκειται κα</w:t>
      </w:r>
      <w:r>
        <w:rPr>
          <w:rFonts w:eastAsia="Times New Roman" w:cs="Times New Roman"/>
          <w:szCs w:val="24"/>
        </w:rPr>
        <w:t xml:space="preserve">ι σε βελτιώσεις, όταν και όπου αυτό απαιτείται. Βεβαίως είμαστε και παραμένουμε πάντα ανοιχτοί σε προτάσεις για τη βελτίωσή του. </w:t>
      </w:r>
    </w:p>
    <w:p w14:paraId="65D66A2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Συμφωνώ, επίσης, μαζί σας ότι δεν μπορούμε να συζητάμε, ειδικά όταν μιλάμε για επιχειρήσεις και για καταστήματα υγειονομικού ε</w:t>
      </w:r>
      <w:r>
        <w:rPr>
          <w:rFonts w:eastAsia="Times New Roman" w:cs="Times New Roman"/>
          <w:szCs w:val="24"/>
        </w:rPr>
        <w:t>νδιαφέροντος, για επιχειρηματική δραστηριότητα, η οποία βρίσκεται στον αντίποδα ή προσκρούει, αν θέλετε, στο δημόσιο συμφέρον, το οποίο στη συγκεκριμένη περίπτωση εκφράζεται και από το δικαίωμα των πολιτών να διαβιούν σε συνθήκες ηρεμίας και σε συνθήκες, α</w:t>
      </w:r>
      <w:r>
        <w:rPr>
          <w:rFonts w:eastAsia="Times New Roman" w:cs="Times New Roman"/>
          <w:szCs w:val="24"/>
        </w:rPr>
        <w:t xml:space="preserve">ς πούμε, οικιακής ειρήνης. Αυτό είναι αναφαίρετο δικαίωμα και συνταγματικά κατοχυρωμένο δικαίωμα των πολιτών και κανένας δεν μπορεί να τους το αφαιρέσει. </w:t>
      </w:r>
    </w:p>
    <w:p w14:paraId="65D66A2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Άρα εκεί πρέπει να βρούμε μια ισορροπία, μεταξύ της δυνατότητας που πρέπει να δώσουμε στην ανάπτυξη τ</w:t>
      </w:r>
      <w:r>
        <w:rPr>
          <w:rFonts w:eastAsia="Times New Roman" w:cs="Times New Roman"/>
          <w:szCs w:val="24"/>
        </w:rPr>
        <w:t xml:space="preserve">έτοιων δραστηριοτήτων, αλλά βεβαίως και της προάσπισης της ποιότητας ζωής των πολιτών. Θεωρούμε ότι αυτό επιτυγχάνεται με το συγκεκριμένο νομοσχέδιο, επιτυγχάνεται με τις συγκεκριμένες ρυθμίσεις, </w:t>
      </w:r>
      <w:r>
        <w:rPr>
          <w:rFonts w:eastAsia="Times New Roman"/>
          <w:szCs w:val="24"/>
        </w:rPr>
        <w:t>οι οποίες</w:t>
      </w:r>
      <w:r>
        <w:rPr>
          <w:rFonts w:eastAsia="Times New Roman" w:cs="Times New Roman"/>
          <w:szCs w:val="24"/>
        </w:rPr>
        <w:t xml:space="preserve"> αντικειμενοποιούν τις διαδικασίες έκδοσης των αδει</w:t>
      </w:r>
      <w:r>
        <w:rPr>
          <w:rFonts w:eastAsia="Times New Roman" w:cs="Times New Roman"/>
          <w:szCs w:val="24"/>
        </w:rPr>
        <w:t xml:space="preserve">ών. </w:t>
      </w:r>
    </w:p>
    <w:p w14:paraId="65D66A2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Βεβαίως επειδή η δευτερογενής νομοθεσία τώρα προετοιμάζεται και βρίσκεται σε διαδικασία εκπόνησης, κάθε πρόταση είναι αποδεκτή προς συζήτηση για περαιτέρω βελτιώσεις.</w:t>
      </w:r>
    </w:p>
    <w:p w14:paraId="65D66A2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Τώρα σε σχέση με το Ολοκληρωμένο Πληροφοριακό Σύστημα το οποίο αναφέρατε, θέλω να πω</w:t>
      </w:r>
      <w:r>
        <w:rPr>
          <w:rFonts w:eastAsia="Times New Roman" w:cs="Times New Roman"/>
          <w:szCs w:val="24"/>
        </w:rPr>
        <w:t xml:space="preserve"> το εξής. Το Ολοκληρωμένο Πληροφοριακό Σύστημα Άσκησης Δραστηριοτήτων και Ελέγχων, το ΟΠΣ-ΑΔΕ, αποτελεί μια πολύ βασική πρόβλεψη του νόμου, ένα πολύ βασικό μεταρρυθμιστικό στοιχείο του νόμου, γιατί ακριβώς μας δίνει τη δυνατότητα να ψηφιοποιήσουμε πλήρως ό</w:t>
      </w:r>
      <w:r>
        <w:rPr>
          <w:rFonts w:eastAsia="Times New Roman" w:cs="Times New Roman"/>
          <w:szCs w:val="24"/>
        </w:rPr>
        <w:t xml:space="preserve">λη αυτή τη διαδικασία της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65D66A2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Ακόμα πιο σημαντικό είναι το γεγονός</w:t>
      </w:r>
      <w:r>
        <w:rPr>
          <w:rFonts w:eastAsia="Times New Roman" w:cs="Times New Roman"/>
          <w:szCs w:val="24"/>
        </w:rPr>
        <w:t>,</w:t>
      </w:r>
      <w:r>
        <w:rPr>
          <w:rFonts w:eastAsia="Times New Roman" w:cs="Times New Roman"/>
          <w:szCs w:val="24"/>
        </w:rPr>
        <w:t xml:space="preserve"> ότι μέσω αυτής της </w:t>
      </w:r>
      <w:proofErr w:type="spellStart"/>
      <w:r>
        <w:rPr>
          <w:rFonts w:eastAsia="Times New Roman" w:cs="Times New Roman"/>
          <w:szCs w:val="24"/>
        </w:rPr>
        <w:t>ψηφιοποίησης</w:t>
      </w:r>
      <w:proofErr w:type="spellEnd"/>
      <w:r>
        <w:rPr>
          <w:rFonts w:eastAsia="Times New Roman" w:cs="Times New Roman"/>
          <w:szCs w:val="24"/>
        </w:rPr>
        <w:t xml:space="preserve"> μπορούν τα συστήματα τα οποία καταγράφουν τις διαδικασίες και τις επιχειρήσεις </w:t>
      </w:r>
      <w:r>
        <w:rPr>
          <w:rFonts w:eastAsia="Times New Roman"/>
          <w:szCs w:val="24"/>
        </w:rPr>
        <w:t>οι οποίες</w:t>
      </w:r>
      <w:r>
        <w:rPr>
          <w:rFonts w:eastAsia="Times New Roman" w:cs="Times New Roman"/>
          <w:szCs w:val="24"/>
        </w:rPr>
        <w:t xml:space="preserve"> </w:t>
      </w:r>
      <w:proofErr w:type="spellStart"/>
      <w:r>
        <w:rPr>
          <w:rFonts w:eastAsia="Times New Roman" w:cs="Times New Roman"/>
          <w:szCs w:val="24"/>
        </w:rPr>
        <w:t>αδειοδοτούνται</w:t>
      </w:r>
      <w:proofErr w:type="spellEnd"/>
      <w:r>
        <w:rPr>
          <w:rFonts w:eastAsia="Times New Roman" w:cs="Times New Roman"/>
          <w:szCs w:val="24"/>
        </w:rPr>
        <w:t xml:space="preserve">, να επικοινωνούν, να </w:t>
      </w:r>
      <w:proofErr w:type="spellStart"/>
      <w:r>
        <w:rPr>
          <w:rFonts w:eastAsia="Times New Roman" w:cs="Times New Roman"/>
          <w:szCs w:val="24"/>
        </w:rPr>
        <w:t>διαλειτουργούν</w:t>
      </w:r>
      <w:proofErr w:type="spellEnd"/>
      <w:r>
        <w:rPr>
          <w:rFonts w:eastAsia="Times New Roman" w:cs="Times New Roman"/>
          <w:szCs w:val="24"/>
        </w:rPr>
        <w:t xml:space="preserve"> με άλ</w:t>
      </w:r>
      <w:r>
        <w:rPr>
          <w:rFonts w:eastAsia="Times New Roman" w:cs="Times New Roman"/>
          <w:szCs w:val="24"/>
        </w:rPr>
        <w:t xml:space="preserve">λα αντίστοιχα συστήματα του ευρύτερου δημόσιου τομέα και με συστήματα όπως είναι το </w:t>
      </w:r>
      <w:r>
        <w:rPr>
          <w:rFonts w:eastAsia="Times New Roman" w:cs="Times New Roman"/>
          <w:szCs w:val="24"/>
          <w:lang w:val="en-US"/>
        </w:rPr>
        <w:t>TAXIS</w:t>
      </w:r>
      <w:r>
        <w:rPr>
          <w:rFonts w:eastAsia="Times New Roman" w:cs="Times New Roman"/>
          <w:szCs w:val="24"/>
        </w:rPr>
        <w:t xml:space="preserve">, όπως είναι το ΓΕΜΗ. </w:t>
      </w:r>
    </w:p>
    <w:p w14:paraId="65D66A2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Άρα πατάσσεται η γραφειοκρατία, αίρονται, αν θέλετε, και προβλήματα που υπήρχαν στο παρελθόν με διαδικασίες αδιαφανείς και με εξωγενείς παρεμβάσ</w:t>
      </w:r>
      <w:r>
        <w:rPr>
          <w:rFonts w:eastAsia="Times New Roman" w:cs="Times New Roman"/>
          <w:szCs w:val="24"/>
        </w:rPr>
        <w:t xml:space="preserve">εις σε όλες 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65D66A3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Νομίζουμε ότι είναι ένα σύστημα</w:t>
      </w:r>
      <w:r>
        <w:rPr>
          <w:rFonts w:eastAsia="Times New Roman" w:cs="Times New Roman"/>
          <w:szCs w:val="24"/>
        </w:rPr>
        <w:t>,</w:t>
      </w:r>
      <w:r>
        <w:rPr>
          <w:rFonts w:eastAsia="Times New Roman" w:cs="Times New Roman"/>
          <w:szCs w:val="24"/>
        </w:rPr>
        <w:t xml:space="preserve"> το οποίο έχει αντιμετωπιστεί από το μεγαλύτερο μέρος των εμπλεκόμενων φορέων πάρα πολύ θετικά. Υπάρχουν ζητήματα, βεβαίως, εκεί που πρέπει να δούμε, σε σχέση με την ενδιάμεση κατάσ</w:t>
      </w:r>
      <w:r>
        <w:rPr>
          <w:rFonts w:eastAsia="Times New Roman" w:cs="Times New Roman"/>
          <w:szCs w:val="24"/>
        </w:rPr>
        <w:t xml:space="preserve">ταση μέχρι την πλήρη υλοποίηση του συγκεκριμένου εργαλείου. Αυτά τα αντιμετωπίζουμε. Τα προβλέπει άλλωστε και ο νόμος. Υπάρχει πρόβλεψη, λοιπόν, για υποκατάσταση και με ένα μικρότερο πληροφοριακό σύστημα, μικρότερου εύρους για την ενδιάμεση αυτή περίοδο. </w:t>
      </w:r>
    </w:p>
    <w:p w14:paraId="65D66A3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Νομίζουμε ότι η εισαγωγή αυτής της ρύθμισης για το Ολοκληρωμένο Πληροφοριακό Σύστημα</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 xml:space="preserve">ενός θα επιταχύνει 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 xml:space="preserve">ετέρου θα δώσει τη δυνατότητα για πλήρη διαφάνεια στη συλλογή και καταγραφή των αντίστοιχων στοιχείων και για </w:t>
      </w:r>
      <w:r>
        <w:rPr>
          <w:rFonts w:eastAsia="Times New Roman" w:cs="Times New Roman"/>
          <w:szCs w:val="24"/>
        </w:rPr>
        <w:t>επικοινωνία με τις αρμόδιες υπηρεσίες άλλων δημόσιων οργανισμών.</w:t>
      </w:r>
    </w:p>
    <w:p w14:paraId="65D66A32"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5D66A33" w14:textId="77777777" w:rsidR="00843767" w:rsidRDefault="00894D13">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w:t>
      </w:r>
      <w:r>
        <w:rPr>
          <w:rFonts w:eastAsia="Times New Roman" w:cs="Times New Roman"/>
        </w:rPr>
        <w:t xml:space="preserve">ως ξεναγήθηκαν στην έκθεση της </w:t>
      </w:r>
      <w:r>
        <w:rPr>
          <w:rFonts w:eastAsia="Times New Roman" w:cs="Times New Roman"/>
        </w:rPr>
        <w:t xml:space="preserve">αίθουσας </w:t>
      </w:r>
      <w:r>
        <w:rPr>
          <w:rFonts w:eastAsia="Times New Roman" w:cs="Times New Roman"/>
        </w:rPr>
        <w:t>«ΕΛΕΥΘΕΡΙΟΣ ΒΕΝΙΖΕΛΟΣ» και ενημερώθηκαν για την ιστορία του κτηρίου και τον τρόπο οργάνωσης και λειτουργίας της Βουλής, είκοσι μαθήτριες και μαθητές και μία εκπαιδευτικός συνοδός τους από το 3</w:t>
      </w:r>
      <w:r>
        <w:rPr>
          <w:rFonts w:eastAsia="Times New Roman" w:cs="Times New Roman"/>
          <w:vertAlign w:val="superscript"/>
        </w:rPr>
        <w:t>ο</w:t>
      </w:r>
      <w:r>
        <w:rPr>
          <w:rFonts w:eastAsia="Times New Roman" w:cs="Times New Roman"/>
        </w:rPr>
        <w:t xml:space="preserve"> Δημοτικό Σχολείο Αλίμο</w:t>
      </w:r>
      <w:r>
        <w:rPr>
          <w:rFonts w:eastAsia="Times New Roman" w:cs="Times New Roman"/>
        </w:rPr>
        <w:t xml:space="preserve">υ, την πατρίδα του Θουκυδίδη. </w:t>
      </w:r>
    </w:p>
    <w:p w14:paraId="65D66A34" w14:textId="77777777" w:rsidR="00843767" w:rsidRDefault="00894D13">
      <w:pPr>
        <w:spacing w:after="0"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65D66A35" w14:textId="77777777" w:rsidR="00843767" w:rsidRDefault="00894D13">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5D66A3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δέκατη τρίτη με αριθμό 320/9-1-2017 επίκαιρη ερώτηση δεύτερου κύκλου του Βουλευτή </w:t>
      </w:r>
      <w:proofErr w:type="spellStart"/>
      <w:r>
        <w:rPr>
          <w:rFonts w:eastAsia="Times New Roman" w:cs="Times New Roman"/>
          <w:szCs w:val="24"/>
        </w:rPr>
        <w:t>Φλ</w:t>
      </w:r>
      <w:r>
        <w:rPr>
          <w:rFonts w:eastAsia="Times New Roman" w:cs="Times New Roman"/>
          <w:szCs w:val="24"/>
        </w:rPr>
        <w:t>ωρίνη</w:t>
      </w:r>
      <w:r>
        <w:rPr>
          <w:rFonts w:eastAsia="Times New Roman" w:cs="Times New Roman"/>
          <w:szCs w:val="24"/>
        </w:rPr>
        <w:t>ς</w:t>
      </w:r>
      <w:proofErr w:type="spellEnd"/>
      <w:r>
        <w:rPr>
          <w:rFonts w:eastAsia="Times New Roman" w:cs="Times New Roman"/>
          <w:szCs w:val="24"/>
        </w:rPr>
        <w:t xml:space="preserve"> της Νέας Δημοκρατίας κ. Ιωάννη Αντωνιάδη </w:t>
      </w:r>
      <w:r>
        <w:rPr>
          <w:rFonts w:eastAsia="Times New Roman" w:cs="Times New Roman"/>
          <w:szCs w:val="24"/>
        </w:rPr>
        <w:t>προς τον Υπουργό Οικονομίας και Ανάπτυξης, σχετικά με την πορεία των έργων και των μελετών για το 5</w:t>
      </w:r>
      <w:r w:rsidRPr="00481CB9">
        <w:rPr>
          <w:rFonts w:eastAsia="Times New Roman" w:cs="Times New Roman"/>
          <w:szCs w:val="24"/>
          <w:vertAlign w:val="superscript"/>
        </w:rPr>
        <w:t>ο</w:t>
      </w:r>
      <w:r>
        <w:rPr>
          <w:rFonts w:eastAsia="Times New Roman" w:cs="Times New Roman"/>
          <w:szCs w:val="24"/>
        </w:rPr>
        <w:t xml:space="preserve"> ΣΕΣ (ΕΣΠΑ) στο Νομό Φλώρινας.</w:t>
      </w:r>
    </w:p>
    <w:p w14:paraId="65D66A3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Αντωνιάδη, έχετε τον λόγο για δύο λεπτά.</w:t>
      </w:r>
    </w:p>
    <w:p w14:paraId="65D66A38"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olor w:val="000000"/>
          <w:szCs w:val="24"/>
        </w:rPr>
        <w:t>Ευχαριστώ, κύριε Πρόεδρε.</w:t>
      </w:r>
      <w:r>
        <w:rPr>
          <w:rFonts w:eastAsia="Times New Roman" w:cs="Times New Roman"/>
          <w:szCs w:val="24"/>
        </w:rPr>
        <w:t xml:space="preserve"> </w:t>
      </w:r>
    </w:p>
    <w:p w14:paraId="65D66A3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πριν μπω στην ουσία της επίκαιρης, θέλω να καταδικάσω από το </w:t>
      </w:r>
      <w:r>
        <w:rPr>
          <w:rFonts w:eastAsia="Times New Roman" w:cs="Times New Roman"/>
          <w:szCs w:val="24"/>
        </w:rPr>
        <w:t>Β</w:t>
      </w:r>
      <w:r>
        <w:rPr>
          <w:rFonts w:eastAsia="Times New Roman" w:cs="Times New Roman"/>
          <w:szCs w:val="24"/>
        </w:rPr>
        <w:t>ήμα της Βουλής τις αχαρακτήριστες και τις απαράδεκτες δηλώσεις του νέου Προέδρου του Ευρωκοινοβουλίου περί ταύτισης της ιστορίας της Μακεδονίας και του Μ</w:t>
      </w:r>
      <w:r>
        <w:rPr>
          <w:rFonts w:eastAsia="Times New Roman" w:cs="Times New Roman"/>
          <w:szCs w:val="24"/>
        </w:rPr>
        <w:t>εγάλου</w:t>
      </w:r>
      <w:r>
        <w:rPr>
          <w:rFonts w:eastAsia="Times New Roman" w:cs="Times New Roman"/>
          <w:szCs w:val="24"/>
        </w:rPr>
        <w:t xml:space="preserve"> Αλ</w:t>
      </w:r>
      <w:r>
        <w:rPr>
          <w:rFonts w:eastAsia="Times New Roman" w:cs="Times New Roman"/>
          <w:szCs w:val="24"/>
        </w:rPr>
        <w:t>ε</w:t>
      </w:r>
      <w:r>
        <w:rPr>
          <w:rFonts w:eastAsia="Times New Roman" w:cs="Times New Roman"/>
          <w:szCs w:val="24"/>
        </w:rPr>
        <w:t>ξ</w:t>
      </w:r>
      <w:r>
        <w:rPr>
          <w:rFonts w:eastAsia="Times New Roman" w:cs="Times New Roman"/>
          <w:szCs w:val="24"/>
        </w:rPr>
        <w:t>ά</w:t>
      </w:r>
      <w:r>
        <w:rPr>
          <w:rFonts w:eastAsia="Times New Roman" w:cs="Times New Roman"/>
          <w:szCs w:val="24"/>
        </w:rPr>
        <w:t>νδρου με τα Σκόπια, σε πρόσφ</w:t>
      </w:r>
      <w:r>
        <w:rPr>
          <w:rFonts w:eastAsia="Times New Roman" w:cs="Times New Roman"/>
          <w:szCs w:val="24"/>
        </w:rPr>
        <w:t>ατη επίσκεψη. Ο άνθρωπος είναι ανιστόρητος και επικίνδυνος.</w:t>
      </w:r>
    </w:p>
    <w:p w14:paraId="65D66A3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Και έρχομαι στην ουσία της επίκαιρης</w:t>
      </w:r>
      <w:r>
        <w:rPr>
          <w:rFonts w:eastAsia="Times New Roman" w:cs="Times New Roman"/>
          <w:szCs w:val="24"/>
        </w:rPr>
        <w:t xml:space="preserve"> ερώτησης.</w:t>
      </w:r>
      <w:r>
        <w:rPr>
          <w:rFonts w:eastAsia="Times New Roman" w:cs="Times New Roman"/>
          <w:szCs w:val="24"/>
        </w:rPr>
        <w:t xml:space="preserve"> </w:t>
      </w:r>
    </w:p>
    <w:p w14:paraId="65D66A3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 Νομός Φλώρινας είναι πρωταθλητής στην ανεργία σε επίπεδο </w:t>
      </w:r>
      <w:r>
        <w:rPr>
          <w:rFonts w:eastAsia="Times New Roman" w:cs="Times New Roman"/>
          <w:szCs w:val="24"/>
        </w:rPr>
        <w:t>β</w:t>
      </w:r>
      <w:r>
        <w:rPr>
          <w:rFonts w:eastAsia="Times New Roman" w:cs="Times New Roman"/>
          <w:szCs w:val="24"/>
        </w:rPr>
        <w:t xml:space="preserve">όρειας Ελλάδας και όχι μόνο. Οι </w:t>
      </w:r>
      <w:proofErr w:type="spellStart"/>
      <w:r>
        <w:rPr>
          <w:rFonts w:eastAsia="Times New Roman" w:cs="Times New Roman"/>
          <w:szCs w:val="24"/>
        </w:rPr>
        <w:t>αγροτοκτηνοτρόφοι</w:t>
      </w:r>
      <w:proofErr w:type="spellEnd"/>
      <w:r>
        <w:rPr>
          <w:rFonts w:eastAsia="Times New Roman" w:cs="Times New Roman"/>
          <w:szCs w:val="24"/>
        </w:rPr>
        <w:t xml:space="preserve"> βρίσκονται σε απόγνωση </w:t>
      </w:r>
      <w:r>
        <w:rPr>
          <w:rFonts w:eastAsia="Times New Roman" w:cs="Times New Roman"/>
          <w:szCs w:val="24"/>
        </w:rPr>
        <w:t>με τις χαμηλές τιμές γάλακτος και δημητριακών και το υψηλό κόστος παραγωγής. Οι επιχειρήσεις κλείνουν η μια μετά την άλλη, τα λιγνιτωρυχεία έχουν σταματήσει τη λειτουργία τους, με αποτέλεσμα εκατοντάδες οικογένειες να έχουν χάσει τη δουλειά τους, η ΔΕΗ-λιγ</w:t>
      </w:r>
      <w:r>
        <w:rPr>
          <w:rFonts w:eastAsia="Times New Roman" w:cs="Times New Roman"/>
          <w:szCs w:val="24"/>
        </w:rPr>
        <w:t>νίτης και τα θερμοηλεκτρικά εργοστάσια βρίσκονται σε πλήρη απαξίωση</w:t>
      </w:r>
      <w:r>
        <w:rPr>
          <w:rFonts w:eastAsia="Times New Roman" w:cs="Times New Roman"/>
          <w:szCs w:val="24"/>
        </w:rPr>
        <w:t>,</w:t>
      </w:r>
      <w:r>
        <w:rPr>
          <w:rFonts w:eastAsia="Times New Roman" w:cs="Times New Roman"/>
          <w:szCs w:val="24"/>
        </w:rPr>
        <w:t xml:space="preserve"> μετατρέποντας την περιοχή σε πραγματικά καμένη γη. Ο ιδιωτικός τομέας είναι πλήρως </w:t>
      </w:r>
      <w:proofErr w:type="spellStart"/>
      <w:r>
        <w:rPr>
          <w:rFonts w:eastAsia="Times New Roman" w:cs="Times New Roman"/>
          <w:szCs w:val="24"/>
        </w:rPr>
        <w:t>απαξιωμένος</w:t>
      </w:r>
      <w:proofErr w:type="spellEnd"/>
      <w:r>
        <w:rPr>
          <w:rFonts w:eastAsia="Times New Roman" w:cs="Times New Roman"/>
          <w:szCs w:val="24"/>
        </w:rPr>
        <w:t xml:space="preserve"> και βρίσκεται σε κατάρρευση. </w:t>
      </w:r>
    </w:p>
    <w:p w14:paraId="65D66A3C"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Αυτή τη στιγμή, που η πολιτεία θα μπορούσε να στηρίξει την τοπ</w:t>
      </w:r>
      <w:r>
        <w:rPr>
          <w:rFonts w:eastAsia="Times New Roman" w:cs="Times New Roman"/>
          <w:szCs w:val="24"/>
        </w:rPr>
        <w:t>ική οικονομία και τη δημιουργία θέσεων εργασίας με κατασκευή διαφόρων δημοσίων έργων, έργων υποδομής μέσα από διάφορα προγράμματα, όπως είναι το 5</w:t>
      </w:r>
      <w:r>
        <w:rPr>
          <w:rFonts w:eastAsia="Times New Roman" w:cs="Times New Roman"/>
          <w:szCs w:val="24"/>
          <w:vertAlign w:val="superscript"/>
        </w:rPr>
        <w:t>ο</w:t>
      </w:r>
      <w:r>
        <w:rPr>
          <w:rFonts w:eastAsia="Times New Roman" w:cs="Times New Roman"/>
          <w:szCs w:val="24"/>
        </w:rPr>
        <w:t xml:space="preserve"> ΣΕΣ αλλά και το Πρόγραμμα Δημοσίων Επενδύσεων, διαπιστώνουμε με λύπη ότι στον Νομό Φλώρινας δεν εκτελείται ο</w:t>
      </w:r>
      <w:r>
        <w:rPr>
          <w:rFonts w:eastAsia="Times New Roman" w:cs="Times New Roman"/>
          <w:szCs w:val="24"/>
        </w:rPr>
        <w:t xml:space="preserve">ύτε ένα έργο. </w:t>
      </w:r>
    </w:p>
    <w:p w14:paraId="65D66A3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Κατόπιν των ανωτέρω ερωτάται ο κύριος Υπουργός, πρώτον, αν υπάρχει έστω και ένα έργο που να εκτελείται αυτή τη στιγμή μέσα από το 5</w:t>
      </w:r>
      <w:r>
        <w:rPr>
          <w:rFonts w:eastAsia="Times New Roman" w:cs="Times New Roman"/>
          <w:szCs w:val="24"/>
          <w:vertAlign w:val="superscript"/>
        </w:rPr>
        <w:t>ο</w:t>
      </w:r>
      <w:r>
        <w:rPr>
          <w:rFonts w:eastAsia="Times New Roman" w:cs="Times New Roman"/>
          <w:szCs w:val="24"/>
        </w:rPr>
        <w:t xml:space="preserve"> ΣΕΣ ή από το Πρόγραμμα Δημοσίων Επενδύσεων στον Νομό Φλώρινας. Δεύτερον, αν υπάρχουν ώριμες προτάσεις για έρ</w:t>
      </w:r>
      <w:r>
        <w:rPr>
          <w:rFonts w:eastAsia="Times New Roman" w:cs="Times New Roman"/>
          <w:szCs w:val="24"/>
        </w:rPr>
        <w:t xml:space="preserve">γα από τοπικούς φορείς, Δήμο Φλώρινας, Αμυνταίου και Πρεσπών και στην Περιφέρεια Δυτικής Μακεδονίας και άλλους φορείς; Και τρίτον, εκπονούνται μελέτες από την πλευρά της Κυβέρνησης ή υπάρχουν έστω προτάσεις για εκπόνηση μελετών; </w:t>
      </w:r>
    </w:p>
    <w:p w14:paraId="65D66A3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Σταματώ εδώ και θα συνεχίσ</w:t>
      </w:r>
      <w:r>
        <w:rPr>
          <w:rFonts w:eastAsia="Times New Roman" w:cs="Times New Roman"/>
          <w:szCs w:val="24"/>
        </w:rPr>
        <w:t>ω στη δευτερολογία μου.</w:t>
      </w:r>
    </w:p>
    <w:p w14:paraId="65D66A3F"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Χαρίτσης</w:t>
      </w:r>
      <w:proofErr w:type="spellEnd"/>
      <w:r>
        <w:rPr>
          <w:rFonts w:eastAsia="Times New Roman" w:cs="Times New Roman"/>
          <w:szCs w:val="24"/>
        </w:rPr>
        <w:t xml:space="preserve">. </w:t>
      </w:r>
    </w:p>
    <w:p w14:paraId="65D66A40"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65D66A4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Κύριε Αντωνιάδη, νομίζω πως θα συμφωνήσουμε</w:t>
      </w:r>
      <w:r>
        <w:rPr>
          <w:rFonts w:eastAsia="Times New Roman" w:cs="Times New Roman"/>
          <w:szCs w:val="24"/>
        </w:rPr>
        <w:t>,</w:t>
      </w:r>
      <w:r>
        <w:rPr>
          <w:rFonts w:eastAsia="Times New Roman" w:cs="Times New Roman"/>
          <w:szCs w:val="24"/>
        </w:rPr>
        <w:t xml:space="preserve"> ότι η προσπάθεια η οποία γίνετ</w:t>
      </w:r>
      <w:r>
        <w:rPr>
          <w:rFonts w:eastAsia="Times New Roman" w:cs="Times New Roman"/>
          <w:szCs w:val="24"/>
        </w:rPr>
        <w:t>αι για την αξιοποίηση όλων των χρηματοδοτικών εργαλείων</w:t>
      </w:r>
      <w:r>
        <w:rPr>
          <w:rFonts w:eastAsia="Times New Roman" w:cs="Times New Roman"/>
          <w:szCs w:val="24"/>
        </w:rPr>
        <w:t>,</w:t>
      </w:r>
      <w:r>
        <w:rPr>
          <w:rFonts w:eastAsia="Times New Roman" w:cs="Times New Roman"/>
          <w:szCs w:val="24"/>
        </w:rPr>
        <w:t xml:space="preserve"> έχει δύο βασικά στοιχεία. Το πρώτο</w:t>
      </w:r>
      <w:r>
        <w:rPr>
          <w:rFonts w:eastAsia="Times New Roman" w:cs="Times New Roman"/>
          <w:szCs w:val="24"/>
        </w:rPr>
        <w:t>,</w:t>
      </w:r>
      <w:r>
        <w:rPr>
          <w:rFonts w:eastAsia="Times New Roman" w:cs="Times New Roman"/>
          <w:szCs w:val="24"/>
        </w:rPr>
        <w:t xml:space="preserve"> είναι βεβαίως η αντιμετώπιση των συνεπειών της κρίσης των τελευταίων έξι-επτά χρόνων και τα προβλήματα που αυτή η κρίση </w:t>
      </w:r>
      <w:proofErr w:type="spellStart"/>
      <w:r>
        <w:rPr>
          <w:rFonts w:eastAsia="Times New Roman" w:cs="Times New Roman"/>
          <w:szCs w:val="24"/>
        </w:rPr>
        <w:t>επισυσσώρευσε</w:t>
      </w:r>
      <w:proofErr w:type="spellEnd"/>
      <w:r>
        <w:rPr>
          <w:rFonts w:eastAsia="Times New Roman" w:cs="Times New Roman"/>
          <w:szCs w:val="24"/>
        </w:rPr>
        <w:t xml:space="preserve"> στο σύνολο της χώρας αλλά και</w:t>
      </w:r>
      <w:r>
        <w:rPr>
          <w:rFonts w:eastAsia="Times New Roman" w:cs="Times New Roman"/>
          <w:szCs w:val="24"/>
        </w:rPr>
        <w:t xml:space="preserve"> της τοπικής κοινωνίας, όπως είναι και η κοινωνία της Φλώρινας.</w:t>
      </w:r>
    </w:p>
    <w:p w14:paraId="65D66A4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Όμως υπάρχει και ένα δεύτερο πρόβλημα</w:t>
      </w:r>
      <w:r>
        <w:rPr>
          <w:rFonts w:eastAsia="Times New Roman" w:cs="Times New Roman"/>
          <w:szCs w:val="24"/>
        </w:rPr>
        <w:t>,</w:t>
      </w:r>
      <w:r>
        <w:rPr>
          <w:rFonts w:eastAsia="Times New Roman" w:cs="Times New Roman"/>
          <w:szCs w:val="24"/>
        </w:rPr>
        <w:t xml:space="preserve"> που έχει να κάνει με δομικές παθογένειες του παραγωγικού συστήματος και τον τρόπο με τον οποίο είχε συγκροτηθεί το παραγωγικό σύστημα και τις προηγούμενε</w:t>
      </w:r>
      <w:r>
        <w:rPr>
          <w:rFonts w:eastAsia="Times New Roman" w:cs="Times New Roman"/>
          <w:szCs w:val="24"/>
        </w:rPr>
        <w:t xml:space="preserve">ς περιόδους, δηλαδή τις περιόδους προ της κρίσης. </w:t>
      </w:r>
    </w:p>
    <w:p w14:paraId="65D66A4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Η προσπάθεια, λοιπόν, που γίνεται τόσο από το νέο ΕΣΠΑ όσο και από το Πρόγραμμα Δημοσίων Επενδύσεων, τον αναπτυξιακό νόμο αλλά και τα νέα χρηματοδοτικά εργαλεία τα οποία έχουμε δημιουργήσει</w:t>
      </w:r>
      <w:r>
        <w:rPr>
          <w:rFonts w:eastAsia="Times New Roman" w:cs="Times New Roman"/>
          <w:szCs w:val="24"/>
        </w:rPr>
        <w:t>,</w:t>
      </w:r>
      <w:r>
        <w:rPr>
          <w:rFonts w:eastAsia="Times New Roman" w:cs="Times New Roman"/>
          <w:szCs w:val="24"/>
        </w:rPr>
        <w:t xml:space="preserve"> προσπαθεί ακρι</w:t>
      </w:r>
      <w:r>
        <w:rPr>
          <w:rFonts w:eastAsia="Times New Roman" w:cs="Times New Roman"/>
          <w:szCs w:val="24"/>
        </w:rPr>
        <w:t xml:space="preserve">βώς να απαντήσει και στις δύο αυτές παράλληλες, ταυτόχρονες αν θέλετε, προκλήσεις. </w:t>
      </w:r>
    </w:p>
    <w:p w14:paraId="65D66A4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Τώρα για να έρθω συγκεκριμένα στο ερώτημά σας για τον Νομό Φλώρινας, συνολικά από το Πρόγραμμα Δημοσίων Επενδύσεων το συγχρηματοδοτούμενο και εθνικό σκέλος του Προγράμματος</w:t>
      </w:r>
      <w:r>
        <w:rPr>
          <w:rFonts w:eastAsia="Times New Roman" w:cs="Times New Roman"/>
          <w:szCs w:val="24"/>
        </w:rPr>
        <w:t xml:space="preserve"> Δημοσίων Επενδύσεων, υλοποιούνται για τον Νομό της Φλώρινας έργα συνολικού προϋπολογισμού 195 εκατομμυρίων ευρώ. </w:t>
      </w:r>
    </w:p>
    <w:p w14:paraId="65D66A4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Σε αυτά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πρέπει να προσθέσουμε και έργα τα οποία υλοποιούνται στο επίπεδο της </w:t>
      </w:r>
      <w:r>
        <w:rPr>
          <w:rFonts w:eastAsia="Times New Roman" w:cs="Times New Roman"/>
          <w:szCs w:val="24"/>
        </w:rPr>
        <w:t>π</w:t>
      </w:r>
      <w:r>
        <w:rPr>
          <w:rFonts w:eastAsia="Times New Roman" w:cs="Times New Roman"/>
          <w:szCs w:val="24"/>
        </w:rPr>
        <w:t xml:space="preserve">εριφέρειας και είναι διανομαρχιακά, καλύπτουν δηλαδή </w:t>
      </w:r>
      <w:r>
        <w:rPr>
          <w:rFonts w:eastAsia="Times New Roman" w:cs="Times New Roman"/>
          <w:szCs w:val="24"/>
        </w:rPr>
        <w:t>περισσότερους από έναν νομούς και τα οποία έχουν συνολικό προϋπολογισμό 316 εκατομμύρια ευρώ. Σημαντικό μέρος βέβαια από αυτά θα κατατεθεί στο Νομό της Φλώρινας. Και αναφέρομαι σε έργα αντιπλημμυρικά, σε έργα διαχείρισης απορριμμάτων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65D66A46"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Όσον αφορά τώρα</w:t>
      </w:r>
      <w:r>
        <w:rPr>
          <w:rFonts w:eastAsia="Times New Roman" w:cs="Times New Roman"/>
          <w:szCs w:val="24"/>
        </w:rPr>
        <w:t xml:space="preserve"> την Περιφέρεια Δυτικής Μακεδονίας</w:t>
      </w:r>
      <w:r>
        <w:rPr>
          <w:rFonts w:eastAsia="Times New Roman" w:cs="Times New Roman"/>
          <w:szCs w:val="24"/>
        </w:rPr>
        <w:t>,</w:t>
      </w:r>
      <w:r>
        <w:rPr>
          <w:rFonts w:eastAsia="Times New Roman" w:cs="Times New Roman"/>
          <w:szCs w:val="24"/>
        </w:rPr>
        <w:t xml:space="preserve"> η οποία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περιφέρεια με πολλές ιδιαιτερότητες και πάρα πολλά προβλήματα και πολλές, επιτρέψτε μου να πω, ανισορροπίες παραγωγικές και εισοδηματικές, ενδοπεριφερειακές, υπήρξε η πρόβλεψη το 2016</w:t>
      </w:r>
      <w:r>
        <w:rPr>
          <w:rFonts w:eastAsia="Times New Roman" w:cs="Times New Roman"/>
          <w:szCs w:val="24"/>
        </w:rPr>
        <w:t>,</w:t>
      </w:r>
      <w:r>
        <w:rPr>
          <w:rFonts w:eastAsia="Times New Roman" w:cs="Times New Roman"/>
          <w:szCs w:val="24"/>
        </w:rPr>
        <w:t xml:space="preserve"> οι πόρ</w:t>
      </w:r>
      <w:r>
        <w:rPr>
          <w:rFonts w:eastAsia="Times New Roman" w:cs="Times New Roman"/>
          <w:szCs w:val="24"/>
        </w:rPr>
        <w:t xml:space="preserve">οι του εθνικού σκέλους του Προγράμματος Δημοσίων Επενδύσεων να αυξηθούν κατά 150%, από 4,6 εκατομμύρια ευρώ σε 11,5 εκατομμύρια ευρώ. </w:t>
      </w:r>
    </w:p>
    <w:p w14:paraId="65D66A47"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Με την πρόβλεψη που είχαμε στον προϋπολογισμό του 2017 για συνολική αύξηση του Προγράμματος Δημοσίων Επενδύσεων –γενναία </w:t>
      </w:r>
      <w:r>
        <w:rPr>
          <w:rFonts w:eastAsia="Times New Roman" w:cs="Times New Roman"/>
          <w:szCs w:val="24"/>
        </w:rPr>
        <w:t>αύξηση για πρώτη φορά μετά από μια δεκαετία- από τα 750 εκατομμύρια στο 1 δισεκατομμύριο ευρώ, μας δίνεται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η </w:t>
      </w:r>
      <w:r>
        <w:rPr>
          <w:rFonts w:eastAsia="Times New Roman"/>
          <w:szCs w:val="24"/>
        </w:rPr>
        <w:t xml:space="preserve">δυνατότητα </w:t>
      </w:r>
      <w:r>
        <w:rPr>
          <w:rFonts w:eastAsia="Times New Roman" w:cs="Times New Roman"/>
          <w:szCs w:val="24"/>
        </w:rPr>
        <w:t>για περαιτέρω αύξηση των πόρων από το εθνικό Πρόγραμμα Δημοσίων Επενδύσεων για όλες τις περιοχές της χώρας, για όλες τις περιφ</w:t>
      </w:r>
      <w:r>
        <w:rPr>
          <w:rFonts w:eastAsia="Times New Roman" w:cs="Times New Roman"/>
          <w:szCs w:val="24"/>
        </w:rPr>
        <w:t xml:space="preserve">έρειες και δη για περιοχές με τα προβλήματα που έχει και ο Νομός της Φλώρινας. </w:t>
      </w:r>
    </w:p>
    <w:p w14:paraId="65D66A4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τον αναπτυξιακό νόμο, θα μου επιτρέψετε να πω ότι, όπως γνωρίζετε πάρα πολύ καλά, τα ποσοστά ενισχύσεων από τον χάρτη περιφερειακών ενισχύσεων εκπονούνται και </w:t>
      </w:r>
      <w:r>
        <w:rPr>
          <w:rFonts w:eastAsia="Times New Roman" w:cs="Times New Roman"/>
          <w:szCs w:val="24"/>
        </w:rPr>
        <w:t xml:space="preserve">ορίζονται σε ευρωπαϊκό επίπεδο. </w:t>
      </w:r>
    </w:p>
    <w:p w14:paraId="65D66A4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Από εκεί και πέρα όμως, θα πρέπει να είναι σαφές ότι από 1-1-2017 που ισχύει ο αναθεωρημένος χάρτης περιφερειακών ενισχύσεων, το ποσοστό για την Περιφέρεια Δυτικής Μακεδονίας έχει αυξηθεί από το 15% στο 25%. Μάλιστα</w:t>
      </w:r>
      <w:r>
        <w:rPr>
          <w:rFonts w:eastAsia="Times New Roman" w:cs="Times New Roman"/>
          <w:szCs w:val="24"/>
        </w:rPr>
        <w:t>,</w:t>
      </w:r>
      <w:r>
        <w:rPr>
          <w:rFonts w:eastAsia="Times New Roman" w:cs="Times New Roman"/>
          <w:szCs w:val="24"/>
        </w:rPr>
        <w:t xml:space="preserve"> για το</w:t>
      </w:r>
      <w:r>
        <w:rPr>
          <w:rFonts w:eastAsia="Times New Roman" w:cs="Times New Roman"/>
          <w:szCs w:val="24"/>
        </w:rPr>
        <w:t>ν Νομό</w:t>
      </w:r>
      <w:r>
        <w:rPr>
          <w:rFonts w:eastAsia="Times New Roman" w:cs="Times New Roman"/>
          <w:szCs w:val="24"/>
        </w:rPr>
        <w:t xml:space="preserve"> </w:t>
      </w:r>
      <w:r>
        <w:rPr>
          <w:rFonts w:eastAsia="Times New Roman" w:cs="Times New Roman"/>
          <w:szCs w:val="24"/>
        </w:rPr>
        <w:t>Φλώρινας έχει προβλεφθεί να ανήκει σε εκείνες τις ειδικές κατηγορίες ενίσχυσης του νέου αναπτυξιακού νόμου</w:t>
      </w:r>
      <w:r>
        <w:rPr>
          <w:rFonts w:eastAsia="Times New Roman" w:cs="Times New Roman"/>
          <w:szCs w:val="24"/>
        </w:rPr>
        <w:t>,</w:t>
      </w:r>
      <w:r>
        <w:rPr>
          <w:rFonts w:eastAsia="Times New Roman" w:cs="Times New Roman"/>
          <w:szCs w:val="24"/>
        </w:rPr>
        <w:t xml:space="preserve"> που ψηφίσαμε τον περασμένο Μάιο, έτσι ώστε να επωφελείται από τα ευνοϊκά κίνητρα</w:t>
      </w:r>
      <w:r>
        <w:rPr>
          <w:rFonts w:eastAsia="Times New Roman" w:cs="Times New Roman"/>
          <w:szCs w:val="24"/>
        </w:rPr>
        <w:t>,</w:t>
      </w:r>
      <w:r>
        <w:rPr>
          <w:rFonts w:eastAsia="Times New Roman" w:cs="Times New Roman"/>
          <w:szCs w:val="24"/>
        </w:rPr>
        <w:t xml:space="preserve"> τα οποία δίνει ο νόμος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χάρτη περιφερειακών </w:t>
      </w:r>
      <w:r>
        <w:rPr>
          <w:rFonts w:eastAsia="Times New Roman" w:cs="Times New Roman"/>
          <w:szCs w:val="24"/>
        </w:rPr>
        <w:t xml:space="preserve">ενισχύσεων. </w:t>
      </w:r>
    </w:p>
    <w:p w14:paraId="65D66A4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επανέλθω και με περισσότερα στοιχεία…</w:t>
      </w:r>
    </w:p>
    <w:p w14:paraId="65D66A4B"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Αντωνιάδη, έχετε τον λόγο. </w:t>
      </w:r>
    </w:p>
    <w:p w14:paraId="65D66A4C"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Κύριε Υπουργέ, θέλω να κάνω τρεις διαπιστώσεις και τρεις προτάσεις. Παράδοξο πρώτο: Στ</w:t>
      </w:r>
      <w:r>
        <w:rPr>
          <w:rFonts w:eastAsia="Times New Roman" w:cs="Times New Roman"/>
          <w:szCs w:val="24"/>
        </w:rPr>
        <w:t>η Φλώρινα</w:t>
      </w:r>
      <w:r>
        <w:rPr>
          <w:rFonts w:eastAsia="Times New Roman" w:cs="Times New Roman"/>
          <w:szCs w:val="24"/>
        </w:rPr>
        <w:t>,</w:t>
      </w:r>
      <w:r>
        <w:rPr>
          <w:rFonts w:eastAsia="Times New Roman" w:cs="Times New Roman"/>
          <w:szCs w:val="24"/>
        </w:rPr>
        <w:t xml:space="preserve"> αυτή τη στιγμή έχει ένα μέτρο χιόνι, όταν σε τριάντα πέντε χιλιόμετρα απόσταση από εκεί δεν υπάρχει ούτε ίχνος χιονιού, με ό,τι αυτό σημαίνει, καταστροφές στις στέγες, στις επιχειρήσεις, στις αγροτικές εγκαταστάσεις.</w:t>
      </w:r>
    </w:p>
    <w:p w14:paraId="65D66A4D"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Παράδοξο δεύτερο: Τα σχολεία</w:t>
      </w:r>
      <w:r>
        <w:rPr>
          <w:rFonts w:eastAsia="Times New Roman" w:cs="Times New Roman"/>
          <w:szCs w:val="24"/>
        </w:rPr>
        <w:t xml:space="preserve"> της Φλώρινας παίρνουν τα ίδια </w:t>
      </w:r>
      <w:r>
        <w:rPr>
          <w:rFonts w:eastAsia="Times New Roman" w:cs="Times New Roman"/>
          <w:szCs w:val="24"/>
        </w:rPr>
        <w:t xml:space="preserve">για </w:t>
      </w:r>
      <w:r>
        <w:rPr>
          <w:rFonts w:eastAsia="Times New Roman" w:cs="Times New Roman"/>
          <w:szCs w:val="24"/>
        </w:rPr>
        <w:t xml:space="preserve">λειτουργικά </w:t>
      </w:r>
      <w:r>
        <w:rPr>
          <w:rFonts w:eastAsia="Times New Roman" w:cs="Times New Roman"/>
          <w:szCs w:val="24"/>
        </w:rPr>
        <w:t>έξοδα</w:t>
      </w:r>
      <w:r>
        <w:rPr>
          <w:rFonts w:eastAsia="Times New Roman" w:cs="Times New Roman"/>
          <w:szCs w:val="24"/>
        </w:rPr>
        <w:t xml:space="preserve"> με τα σχολεία των Αθηνών και της Κρήτης, τουτέστιν ίδια χρήματα για πετρέλαιο, για θέρμανση, όταν εκεί ανάβουν οι λέβητες από τον Σεπτέμβρη και ο χειμώνας στην Αθήνα έρχεται τον Ιανουάριο.</w:t>
      </w:r>
    </w:p>
    <w:p w14:paraId="65D66A4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Έρχομαι στο πι</w:t>
      </w:r>
      <w:r>
        <w:rPr>
          <w:rFonts w:eastAsia="Times New Roman" w:cs="Times New Roman"/>
          <w:szCs w:val="24"/>
        </w:rPr>
        <w:t>ο σημαντικό, που έχει σχέση με την επίκαιρη, το παράδοξο τρίτο, που έχει σχέση με το ΕΣΠΑ. Στη Φλώρινα</w:t>
      </w:r>
      <w:r>
        <w:rPr>
          <w:rFonts w:eastAsia="Times New Roman" w:cs="Times New Roman"/>
          <w:szCs w:val="24"/>
        </w:rPr>
        <w:t>,</w:t>
      </w:r>
      <w:r>
        <w:rPr>
          <w:rFonts w:eastAsia="Times New Roman" w:cs="Times New Roman"/>
          <w:szCs w:val="24"/>
        </w:rPr>
        <w:t xml:space="preserve"> αυτή τη στιγμή, κάτω από τα πόδια μας, υπάρχει πλούτος 30 δισεκατομμυρίων. Είναι ο λιγνίτης και το ρεύμα</w:t>
      </w:r>
      <w:r>
        <w:rPr>
          <w:rFonts w:eastAsia="Times New Roman" w:cs="Times New Roman"/>
          <w:szCs w:val="24"/>
        </w:rPr>
        <w:t>,</w:t>
      </w:r>
      <w:r>
        <w:rPr>
          <w:rFonts w:eastAsia="Times New Roman" w:cs="Times New Roman"/>
          <w:szCs w:val="24"/>
        </w:rPr>
        <w:t xml:space="preserve"> το οποίο παράγεται με τα εργοστάσια της ΔΕΗ. Ε</w:t>
      </w:r>
      <w:r>
        <w:rPr>
          <w:rFonts w:eastAsia="Times New Roman" w:cs="Times New Roman"/>
          <w:szCs w:val="24"/>
        </w:rPr>
        <w:t>πί δεκαετίες όλο αυτό το ρεύμα, όλος αυτός ο πλούτος διαχέεται σε όλη την Ελλάδα, έχει συμβάλει στην ανάπτυξη και εν τέλει, στον εκπολιτισμό όλης της Ελλάδας, η περιοχή δεν έχει πάρει τίποτα, οι κάτοικοι είναι φτωχοί και άνεργοι και το χειρότερο από όλα πο</w:t>
      </w:r>
      <w:r>
        <w:rPr>
          <w:rFonts w:eastAsia="Times New Roman" w:cs="Times New Roman"/>
          <w:szCs w:val="24"/>
        </w:rPr>
        <w:t>ιο είναι; Ότι</w:t>
      </w:r>
      <w:r>
        <w:rPr>
          <w:rFonts w:eastAsia="Times New Roman" w:cs="Times New Roman"/>
          <w:szCs w:val="24"/>
        </w:rPr>
        <w:t>,</w:t>
      </w:r>
      <w:r>
        <w:rPr>
          <w:rFonts w:eastAsia="Times New Roman" w:cs="Times New Roman"/>
          <w:szCs w:val="24"/>
        </w:rPr>
        <w:t xml:space="preserve"> όχι μόνο δεν έχει πάρει τίποτα, αλλά χάνει κάθε δεκαετία, γιατί ο πλούτος αυτός χρεώνεται σε εμάς πλασματικά, φαινόμαστε πλούσιοι, ανήκουμε σε μία από τις τρεις πλούσιες περιφέρειες της χώρας και χάνουμε κονδύλια από το ΕΣΠΑ για τις υποδομές</w:t>
      </w:r>
      <w:r>
        <w:rPr>
          <w:rFonts w:eastAsia="Times New Roman" w:cs="Times New Roman"/>
          <w:szCs w:val="24"/>
        </w:rPr>
        <w:t xml:space="preserve">, από τα προγράμματα του ΕΣΠΑ για την καταπολέμηση της ανεργίας, από τον </w:t>
      </w:r>
      <w:r>
        <w:rPr>
          <w:rFonts w:eastAsia="Times New Roman" w:cs="Times New Roman"/>
          <w:szCs w:val="24"/>
        </w:rPr>
        <w:t>α</w:t>
      </w:r>
      <w:r>
        <w:rPr>
          <w:rFonts w:eastAsia="Times New Roman" w:cs="Times New Roman"/>
          <w:szCs w:val="24"/>
        </w:rPr>
        <w:t>ναπτυξιακό</w:t>
      </w:r>
      <w:r>
        <w:rPr>
          <w:rFonts w:eastAsia="Times New Roman" w:cs="Times New Roman"/>
          <w:szCs w:val="24"/>
        </w:rPr>
        <w:t xml:space="preserve"> νόμο,</w:t>
      </w:r>
      <w:r>
        <w:rPr>
          <w:rFonts w:eastAsia="Times New Roman" w:cs="Times New Roman"/>
          <w:szCs w:val="24"/>
        </w:rPr>
        <w:t xml:space="preserve"> τον οποίο πολύ καλά κάνατε και τον αναφέρατε και θα τον δούμε στη συνέχεια και δεν το αναφέρω.</w:t>
      </w:r>
    </w:p>
    <w:p w14:paraId="65D66A4F"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Έρχεται η πολιτεία να πει τι; Όντως, αυτά προγραμματίζονται από την </w:t>
      </w:r>
      <w:r>
        <w:rPr>
          <w:rFonts w:eastAsia="Times New Roman" w:cs="Times New Roman"/>
          <w:szCs w:val="24"/>
        </w:rPr>
        <w:t>Ευρωπαϊκή Ένωση. Δεν μπορεί, όμως, η πολιτεία</w:t>
      </w:r>
      <w:r>
        <w:rPr>
          <w:rFonts w:eastAsia="Times New Roman" w:cs="Times New Roman"/>
          <w:szCs w:val="24"/>
        </w:rPr>
        <w:t>,</w:t>
      </w:r>
      <w:r>
        <w:rPr>
          <w:rFonts w:eastAsia="Times New Roman" w:cs="Times New Roman"/>
          <w:szCs w:val="24"/>
        </w:rPr>
        <w:t xml:space="preserve"> τουλάχιστον ένα μέρος των ζημιών</w:t>
      </w:r>
      <w:r>
        <w:rPr>
          <w:rFonts w:eastAsia="Times New Roman" w:cs="Times New Roman"/>
          <w:szCs w:val="24"/>
        </w:rPr>
        <w:t>,</w:t>
      </w:r>
      <w:r>
        <w:rPr>
          <w:rFonts w:eastAsia="Times New Roman" w:cs="Times New Roman"/>
          <w:szCs w:val="24"/>
        </w:rPr>
        <w:t xml:space="preserve"> να το καλύψει από το Πρόγραμμα Δημοσίων Επενδύσεων;</w:t>
      </w:r>
    </w:p>
    <w:p w14:paraId="65D66A50"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Οι τρεις προτάσεις είναι οι εξής: Η Φλώρινα είναι ο μοναδικός νομός -και ντρέπομαι γι’ αυτό, γιατί έχουμε ευθύν</w:t>
      </w:r>
      <w:r>
        <w:rPr>
          <w:rFonts w:eastAsia="Times New Roman" w:cs="Times New Roman"/>
          <w:szCs w:val="24"/>
        </w:rPr>
        <w:t>η</w:t>
      </w:r>
      <w:r>
        <w:rPr>
          <w:rFonts w:eastAsia="Times New Roman" w:cs="Times New Roman"/>
          <w:szCs w:val="24"/>
        </w:rPr>
        <w:t xml:space="preserve"> και όλες ο</w:t>
      </w:r>
      <w:r>
        <w:rPr>
          <w:rFonts w:eastAsia="Times New Roman" w:cs="Times New Roman"/>
          <w:szCs w:val="24"/>
        </w:rPr>
        <w:t>ι κυβερνήσεις και όλοι οι τοπικοί παράγοντες- καθώς δεκαπέντε νομοί αγκαλιάζουν την Εγνατία και οι δεκαπέντε νομοί έχουν κάθετη σύνδεση και η Φλώρινα δεν έχει κάθετο άξονα. Ενώ, λοιπόν, σχεδιάσαμε τον κάθετο άξονα, ο οποίος κοστίζει 400 εκατομμύρια, λόγω κ</w:t>
      </w:r>
      <w:r>
        <w:rPr>
          <w:rFonts w:eastAsia="Times New Roman" w:cs="Times New Roman"/>
          <w:szCs w:val="24"/>
        </w:rPr>
        <w:t>ρίσης τον αφήσαμε και ερχόμαστε στον κάθετο άξονα που είναι καμπύλη, έστω και αυτόν, ο οποίος κοστίζει 150 εκατομμύρια.</w:t>
      </w:r>
    </w:p>
    <w:p w14:paraId="65D66A5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Ζητούμε, λοιπόν, από εσάς -η </w:t>
      </w:r>
      <w:r>
        <w:rPr>
          <w:rFonts w:eastAsia="Times New Roman" w:cs="Times New Roman"/>
          <w:szCs w:val="24"/>
        </w:rPr>
        <w:t>π</w:t>
      </w:r>
      <w:r>
        <w:rPr>
          <w:rFonts w:eastAsia="Times New Roman" w:cs="Times New Roman"/>
          <w:szCs w:val="24"/>
        </w:rPr>
        <w:t>εριφέρεια έχει αναλάβει με ίδιους πόρους τη μελέτη, όχι από το Πρόγραμμα Δημοσίων Επενδύσεων- να δεσμεύσετ</w:t>
      </w:r>
      <w:r>
        <w:rPr>
          <w:rFonts w:eastAsia="Times New Roman" w:cs="Times New Roman"/>
          <w:szCs w:val="24"/>
        </w:rPr>
        <w:t>ε 150 εκατομμύρια από το ΣΕΣ από το τρέχον καλοκαίρι τουλάχιστον</w:t>
      </w:r>
      <w:r>
        <w:rPr>
          <w:rFonts w:eastAsia="Times New Roman" w:cs="Times New Roman"/>
          <w:szCs w:val="24"/>
        </w:rPr>
        <w:t>,</w:t>
      </w:r>
      <w:r>
        <w:rPr>
          <w:rFonts w:eastAsia="Times New Roman" w:cs="Times New Roman"/>
          <w:szCs w:val="24"/>
        </w:rPr>
        <w:t xml:space="preserve"> να γίνει αυτό το έργο. Είναι εκ των ουκ άνευ. Δηλαδή, με τα λιγνιτωρυχεία κλειστά και με αυτόν τον κάθετο άξονα να μη γίνεται και με αυτόν τον χειμώνα εκεί θα γίνει επανάσταση με όλα τα προβ</w:t>
      </w:r>
      <w:r>
        <w:rPr>
          <w:rFonts w:eastAsia="Times New Roman" w:cs="Times New Roman"/>
          <w:szCs w:val="24"/>
        </w:rPr>
        <w:t>λήματα τα οποία υπάρχουν.</w:t>
      </w:r>
    </w:p>
    <w:p w14:paraId="65D66A52"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Τα πανεπιστημιακά τμήματα με λανθασμένη πολιτική τα παίρνουν από τη Φλώρινα και τα πηγαίνουν στη Θεσσαλονίκη, που έχει ογδόντα χιλιάδες φοιτητές. Δηλαδή, κάτι πράγματα τρελά, που δεν αντέχουν στη λογική σκέψη!</w:t>
      </w:r>
    </w:p>
    <w:p w14:paraId="65D66A53"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Αυτό, λοιπόν, θα σας</w:t>
      </w:r>
      <w:r>
        <w:rPr>
          <w:rFonts w:eastAsia="Times New Roman" w:cs="Times New Roman"/>
          <w:szCs w:val="24"/>
        </w:rPr>
        <w:t xml:space="preserve"> το ζητήσουμε κατ’ ιδίαν οι φορείς, συν δύο άλλα ώριμα έργα. Είναι ο δρόμος Φλώρινας-Πρεσπών. Είναι έτοιμο έργο εδώ και πέντε χρόνια, έτοιμη μελέτη. Για μια απόσταση πενήντα χιλιομέτρων κάνεις μιάμιση ώρα.</w:t>
      </w:r>
    </w:p>
    <w:p w14:paraId="65D66A5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Βουλευτή)</w:t>
      </w:r>
    </w:p>
    <w:p w14:paraId="65D66A55"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Και ένα τελευταίο, επίσης παράδοξο: Έχει τελειώσει εδώ και δύο χρόνια το φράγμα Τριανταφυλλιάς και δεν υπάρχει αρδευτικό δίκτυο. Το φράγμα υπάρχει εκεί, είναι δεκαπέντε εκατομμύρια τόνοι και πάνε οι ερασιτέχνες ψαράδες και</w:t>
      </w:r>
      <w:r>
        <w:rPr>
          <w:rFonts w:eastAsia="Times New Roman" w:cs="Times New Roman"/>
          <w:szCs w:val="24"/>
        </w:rPr>
        <w:t xml:space="preserve"> ψαρεύουν και δεν έχουμε νερό να πιούμε το καλοκαίρι στη Φλώρινα</w:t>
      </w:r>
      <w:r>
        <w:rPr>
          <w:rFonts w:eastAsia="Times New Roman" w:cs="Times New Roman"/>
          <w:szCs w:val="24"/>
        </w:rPr>
        <w:t>,</w:t>
      </w:r>
      <w:r>
        <w:rPr>
          <w:rFonts w:eastAsia="Times New Roman" w:cs="Times New Roman"/>
          <w:szCs w:val="24"/>
        </w:rPr>
        <w:t xml:space="preserve"> από αδιαφορία και από ανικανότητα και τοπικών παραγόντων.</w:t>
      </w:r>
    </w:p>
    <w:p w14:paraId="65D66A56"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Κύριε Αντωνιάδη, θέσατε το σύνολο των προβλημάτων της Φλώρινας.</w:t>
      </w:r>
    </w:p>
    <w:p w14:paraId="65D66A57"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Είμαι τε</w:t>
      </w:r>
      <w:r>
        <w:rPr>
          <w:rFonts w:eastAsia="Times New Roman" w:cs="Times New Roman"/>
          <w:szCs w:val="24"/>
        </w:rPr>
        <w:t>λευταίος, κύριε Πρόεδρε. Λίγη ανοχή, σας παρακαλώ, γιατί σε αυτό το Κοινοβούλιο…</w:t>
      </w:r>
    </w:p>
    <w:p w14:paraId="65D66A58"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αλλά να αναφέρεστε στην ερώτηση όμως, όχι σε όλο το φάσμα των προβλημάτων!</w:t>
      </w:r>
    </w:p>
    <w:p w14:paraId="65D66A59"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Εξακόσια χιλιόμετρα κάναμε, κύριε Πρόεδρε.</w:t>
      </w:r>
      <w:r>
        <w:rPr>
          <w:rFonts w:eastAsia="Times New Roman" w:cs="Times New Roman"/>
          <w:szCs w:val="24"/>
        </w:rPr>
        <w:t xml:space="preserve"> Υπομονή! Τελείωσα! Υπομονή!</w:t>
      </w:r>
    </w:p>
    <w:p w14:paraId="65D66A5A"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είπα «όχι».</w:t>
      </w:r>
    </w:p>
    <w:p w14:paraId="65D66A5B"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Και τελειώνω. Το τελευταίο λέω, το τρίτο.</w:t>
      </w:r>
    </w:p>
    <w:p w14:paraId="65D66A5C"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Τα τμήματα τώρα τα πήραν από τη Φλώρινα;</w:t>
      </w:r>
    </w:p>
    <w:p w14:paraId="65D66A5D"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Όχι. Γι’ αυτό το θέτω,</w:t>
      </w:r>
      <w:r>
        <w:rPr>
          <w:rFonts w:eastAsia="Times New Roman" w:cs="Times New Roman"/>
          <w:szCs w:val="24"/>
        </w:rPr>
        <w:t xml:space="preserve"> όμως!</w:t>
      </w:r>
    </w:p>
    <w:p w14:paraId="65D66A5E"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Είναι ευκαιρία να πάρετε την δόξα εσείς, κύριε Πρόεδρε. Ευκαιρία είναι. Όταν λέω «εσείς», εννοώ η Κυβέρνηση. Εγώ είμαι μαζί σας.</w:t>
      </w:r>
    </w:p>
    <w:p w14:paraId="65D66A5F"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επανέλθουμε στην ερώτηση.</w:t>
      </w:r>
    </w:p>
    <w:p w14:paraId="65D66A60"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Κλείνω, λέγοντας ότι το καλοκαίρι δεν </w:t>
      </w:r>
      <w:r>
        <w:rPr>
          <w:rFonts w:eastAsia="Times New Roman" w:cs="Times New Roman"/>
          <w:szCs w:val="24"/>
        </w:rPr>
        <w:t>είχαμε νερό και δεν έκαναν ούτε έναν αγωγό τουλάχιστον</w:t>
      </w:r>
      <w:r>
        <w:rPr>
          <w:rFonts w:eastAsia="Times New Roman" w:cs="Times New Roman"/>
          <w:szCs w:val="24"/>
        </w:rPr>
        <w:t>, για</w:t>
      </w:r>
      <w:r>
        <w:rPr>
          <w:rFonts w:eastAsia="Times New Roman" w:cs="Times New Roman"/>
          <w:szCs w:val="24"/>
        </w:rPr>
        <w:t xml:space="preserve"> να υπάρχει ύδρευση. Μέσα στα βουνά είμαστε και έχουμε νερό να πιούμε.</w:t>
      </w:r>
    </w:p>
    <w:p w14:paraId="65D66A61"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Το κλείνω και θέλω οπωσδήποτε, κύριε Υπουργέ -στα υπόλοιπα ας μην υπάρξει απάντηση- για τον κάθετο άξονα, για τα 150 εκατομμύρ</w:t>
      </w:r>
      <w:r>
        <w:rPr>
          <w:rFonts w:eastAsia="Times New Roman" w:cs="Times New Roman"/>
          <w:szCs w:val="24"/>
        </w:rPr>
        <w:t>ια</w:t>
      </w:r>
      <w:r>
        <w:rPr>
          <w:rFonts w:eastAsia="Times New Roman" w:cs="Times New Roman"/>
          <w:szCs w:val="24"/>
        </w:rPr>
        <w:t xml:space="preserve"> -</w:t>
      </w:r>
      <w:r>
        <w:rPr>
          <w:rFonts w:eastAsia="Times New Roman" w:cs="Times New Roman"/>
          <w:szCs w:val="24"/>
        </w:rPr>
        <w:t>η μελέτη θα είναι έτοιμη</w:t>
      </w:r>
      <w:r>
        <w:rPr>
          <w:rFonts w:eastAsia="Times New Roman" w:cs="Times New Roman"/>
          <w:szCs w:val="24"/>
        </w:rPr>
        <w:t>-</w:t>
      </w:r>
      <w:r>
        <w:rPr>
          <w:rFonts w:eastAsia="Times New Roman" w:cs="Times New Roman"/>
          <w:szCs w:val="24"/>
        </w:rPr>
        <w:t xml:space="preserve"> να υπάρξει μέριμνα και πρόβλεψη για δέσμευση αυτών των χρημάτων.</w:t>
      </w:r>
    </w:p>
    <w:p w14:paraId="65D66A62"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για τρία λεπτά.</w:t>
      </w:r>
    </w:p>
    <w:p w14:paraId="65D66A63"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Κύριε Πρόεδρε, θα προσπαθήσω να απαντήσω όσο πιο συνοπτικά μπορώ. Ο κύριος Βουλευτής έθεσε πολλά και συγκεκριμένα ζητήματα και πολύ καλά έκανε, γιατί μίλησε με προτάσεις.</w:t>
      </w:r>
    </w:p>
    <w:p w14:paraId="65D66A64"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το εξής. Έχετε δίκιο και το είπα και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 ότι υπάρχουν πολύ σημαντικές ενδοπεριφερειακές ανισότητες, οι οποίες πολλές φορές δεν καταγράφονται και στα επίσημα στοιχεία.</w:t>
      </w:r>
    </w:p>
    <w:p w14:paraId="65D66A65" w14:textId="77777777" w:rsidR="00843767" w:rsidRDefault="00894D13">
      <w:pPr>
        <w:spacing w:after="0" w:line="600" w:lineRule="auto"/>
        <w:ind w:firstLine="720"/>
        <w:jc w:val="both"/>
        <w:rPr>
          <w:rFonts w:eastAsia="Times New Roman"/>
          <w:szCs w:val="24"/>
        </w:rPr>
      </w:pPr>
      <w:r>
        <w:rPr>
          <w:rFonts w:eastAsia="Times New Roman" w:cs="Times New Roman"/>
          <w:szCs w:val="24"/>
        </w:rPr>
        <w:t xml:space="preserve">Γι’ αυτό, επειδή ρωτήσατε και τι κάνουμε ως Κυβέρνηση, αυτό το οποίο εμείς έχουμε θέσει και σε ευρωπαϊκό επίπεδο, στις αρμόδιες </w:t>
      </w:r>
      <w:r>
        <w:rPr>
          <w:rFonts w:eastAsia="Times New Roman" w:cs="Times New Roman"/>
          <w:szCs w:val="24"/>
        </w:rPr>
        <w:t>υπηρεσίες της Ευρωπαϊκής Επιτροπής, είναι ότι πρέπει επιτέλους, όταν γίνεται η διαδικασία, αν θέλετε, έγκρισης των προγραμμάτων από το Ευρωπαϊκό Διαρθρωτικό Ταμείο, το κριτήριο κατανομής των πόρων να μην είναι -και μιλώ για τις περιφέρειες όλης της Ευρώπης</w:t>
      </w:r>
      <w:r>
        <w:rPr>
          <w:rFonts w:eastAsia="Times New Roman" w:cs="Times New Roman"/>
          <w:szCs w:val="24"/>
        </w:rPr>
        <w:t>- μόνο το ΑΕΠ της περιφέρειας.</w:t>
      </w:r>
      <w:r w:rsidDel="000049E8">
        <w:rPr>
          <w:rFonts w:eastAsia="Times New Roman" w:cs="Times New Roman"/>
          <w:szCs w:val="24"/>
        </w:rPr>
        <w:t xml:space="preserve"> </w:t>
      </w:r>
      <w:r>
        <w:rPr>
          <w:rFonts w:eastAsia="Times New Roman"/>
          <w:szCs w:val="24"/>
        </w:rPr>
        <w:t>Είναι ένα κριτήριο το οποίο πάρα πολλές φορές είναι πλασματικό, δημιουργεί στρεβλώσεις</w:t>
      </w:r>
      <w:r>
        <w:rPr>
          <w:rFonts w:eastAsia="Times New Roman"/>
          <w:szCs w:val="24"/>
        </w:rPr>
        <w:t>,</w:t>
      </w:r>
      <w:r>
        <w:rPr>
          <w:rFonts w:eastAsia="Times New Roman"/>
          <w:szCs w:val="24"/>
        </w:rPr>
        <w:t xml:space="preserve"> σε σχέση με την κατανομή αυτών των πόρων. </w:t>
      </w:r>
    </w:p>
    <w:p w14:paraId="65D66A66" w14:textId="77777777" w:rsidR="00843767" w:rsidRDefault="00894D13">
      <w:pPr>
        <w:spacing w:after="0" w:line="600" w:lineRule="auto"/>
        <w:ind w:firstLine="720"/>
        <w:jc w:val="both"/>
        <w:rPr>
          <w:rFonts w:eastAsia="Times New Roman"/>
          <w:szCs w:val="24"/>
        </w:rPr>
      </w:pPr>
      <w:r>
        <w:rPr>
          <w:rFonts w:eastAsia="Times New Roman"/>
          <w:szCs w:val="24"/>
        </w:rPr>
        <w:t>Γι’ αυτό εμείς έχουμε θέσει μια σειρά από άλλα κριτήρια, τα οποία έχουν και κοινωνική, αλλά κα</w:t>
      </w:r>
      <w:r>
        <w:rPr>
          <w:rFonts w:eastAsia="Times New Roman"/>
          <w:szCs w:val="24"/>
        </w:rPr>
        <w:t>ι οικονομική διάσταση, έτσι ώστε να έχουμε μια πιο ακριβή εικόνα για τα πραγματικά μεγέθη μιας περιφέρειας και βάσ</w:t>
      </w:r>
      <w:r>
        <w:rPr>
          <w:rFonts w:eastAsia="Times New Roman"/>
          <w:szCs w:val="24"/>
        </w:rPr>
        <w:t>ει</w:t>
      </w:r>
      <w:r>
        <w:rPr>
          <w:rFonts w:eastAsia="Times New Roman"/>
          <w:szCs w:val="24"/>
        </w:rPr>
        <w:t xml:space="preserve"> αυτών των στοιχείων να χρηματοδοτείται η περιφέρεια.</w:t>
      </w:r>
    </w:p>
    <w:p w14:paraId="65D66A67" w14:textId="77777777" w:rsidR="00843767" w:rsidRDefault="00894D13">
      <w:pPr>
        <w:spacing w:after="0" w:line="600" w:lineRule="auto"/>
        <w:ind w:firstLine="720"/>
        <w:jc w:val="both"/>
        <w:rPr>
          <w:rFonts w:eastAsia="Times New Roman"/>
          <w:szCs w:val="24"/>
        </w:rPr>
      </w:pPr>
      <w:r>
        <w:rPr>
          <w:rFonts w:eastAsia="Times New Roman"/>
          <w:szCs w:val="24"/>
        </w:rPr>
        <w:t xml:space="preserve">Τώρα, λοιπόν, σε σχέση με τα θέματα τα οποία θέσατε: </w:t>
      </w:r>
    </w:p>
    <w:p w14:paraId="65D66A68" w14:textId="77777777" w:rsidR="00843767" w:rsidRDefault="00894D13">
      <w:pPr>
        <w:spacing w:after="0" w:line="600" w:lineRule="auto"/>
        <w:ind w:firstLine="720"/>
        <w:jc w:val="both"/>
        <w:rPr>
          <w:rFonts w:eastAsia="Times New Roman"/>
          <w:szCs w:val="24"/>
        </w:rPr>
      </w:pPr>
      <w:r>
        <w:rPr>
          <w:rFonts w:eastAsia="Times New Roman"/>
          <w:szCs w:val="24"/>
        </w:rPr>
        <w:t>Πρώτα από όλα για τον λιγνίτη κα</w:t>
      </w:r>
      <w:r>
        <w:rPr>
          <w:rFonts w:eastAsia="Times New Roman"/>
          <w:szCs w:val="24"/>
        </w:rPr>
        <w:t>ι για το ρεύμα, το οποίο πράγματι είναι ένας πάρα πολύ σημαντικός πόρος και για την περιοχή. Εάν θέλετε, όλες τις προηγούμενες δεκαετίες υπήρξε και αυτό που ονομάζουμε «μονοκαλλιέργεια του λιγνίτη», η οποία είχε και τα θετικά της βεβαίως, γιατί έδωσε δουλε</w:t>
      </w:r>
      <w:r>
        <w:rPr>
          <w:rFonts w:eastAsia="Times New Roman"/>
          <w:szCs w:val="24"/>
        </w:rPr>
        <w:t>ιά σε πάρα πολύ κόσμο, αλλά και τα παραγωγικά της όρια επέδειξε.</w:t>
      </w:r>
    </w:p>
    <w:p w14:paraId="65D66A69" w14:textId="77777777" w:rsidR="00843767" w:rsidRDefault="00894D13">
      <w:pPr>
        <w:spacing w:after="0" w:line="600" w:lineRule="auto"/>
        <w:ind w:firstLine="720"/>
        <w:jc w:val="both"/>
        <w:rPr>
          <w:rFonts w:eastAsia="Times New Roman"/>
          <w:szCs w:val="24"/>
        </w:rPr>
      </w:pPr>
      <w:r>
        <w:rPr>
          <w:rFonts w:eastAsia="Times New Roman"/>
          <w:szCs w:val="24"/>
        </w:rPr>
        <w:t>Στο πλαίσιο του τομεακού προγράμματος του ΕΣΠΑ, του ΥΜΕΠΕΡΑΑ, του Προγράμματος Υποδομών Μεταφορών και Περιβάλλοντος, υλοποιείται το μεγάλο έργο της τηλεθέρμανσης της Φλώρινας με συνολικό προϋ</w:t>
      </w:r>
      <w:r>
        <w:rPr>
          <w:rFonts w:eastAsia="Times New Roman"/>
          <w:szCs w:val="24"/>
        </w:rPr>
        <w:t>πολογισμό 55.000.000 ευρώ. Στο έργο αυτό επιταχύναμε τους ρυθμούς υλοποίησης το τελευταίο τρίμηνο του 2016.  Όπως όλοι καταλαβαίνουμε, είναι ένα πάρα πολύ σημαντικό έργο για την περιοχή. Μέσα στα επόμενα χρόνια θα ολοκληρωθεί η κατασκευή αυτού του έργου, τ</w:t>
      </w:r>
      <w:r>
        <w:rPr>
          <w:rFonts w:eastAsia="Times New Roman"/>
          <w:szCs w:val="24"/>
        </w:rPr>
        <w:t xml:space="preserve">ο οποίο είχε βαλτώσει για πάρα πολύ μεγάλο χρονικό διάστημα, όπως γνωρίζετε, και νομίζουμε ότι θα δώσει μια διέξοδο και στο πρόβλημα το οποίο θέσατε. </w:t>
      </w:r>
    </w:p>
    <w:p w14:paraId="65D66A6A" w14:textId="77777777" w:rsidR="00843767" w:rsidRDefault="00894D13">
      <w:pPr>
        <w:spacing w:after="0" w:line="600" w:lineRule="auto"/>
        <w:ind w:firstLine="720"/>
        <w:jc w:val="both"/>
        <w:rPr>
          <w:rFonts w:eastAsia="Times New Roman"/>
          <w:szCs w:val="24"/>
        </w:rPr>
      </w:pPr>
      <w:r>
        <w:rPr>
          <w:rFonts w:eastAsia="Times New Roman"/>
          <w:szCs w:val="24"/>
        </w:rPr>
        <w:t>Συμπληρωτικά προς αυτό το έργο</w:t>
      </w:r>
      <w:r>
        <w:rPr>
          <w:rFonts w:eastAsia="Times New Roman"/>
          <w:szCs w:val="24"/>
        </w:rPr>
        <w:t>,</w:t>
      </w:r>
      <w:r>
        <w:rPr>
          <w:rFonts w:eastAsia="Times New Roman"/>
          <w:szCs w:val="24"/>
        </w:rPr>
        <w:t xml:space="preserve"> εξετάζεται αυτή την περίοδο, από το ίδιο τομεακό πρόγραμμα, η μελέτη του </w:t>
      </w:r>
      <w:r>
        <w:rPr>
          <w:rFonts w:eastAsia="Times New Roman"/>
          <w:szCs w:val="24"/>
        </w:rPr>
        <w:t>έργου της τηλεθέρμανσης της Μελίτης με προϋπολογισμό 6.200.000 ευρώ, το οποίο βεβαίως θα ολοκληρώσει όλη αυτήν τη διαδικασία παροχής τηλεθέρμανσης σε αυτή την περιοχή, που όπως σωστά είπατε και εσείς, έχει πάρα πολύ μεγάλες ανάγκες στον συγκεκριμένο τομέα.</w:t>
      </w:r>
    </w:p>
    <w:p w14:paraId="65D66A6B" w14:textId="77777777" w:rsidR="00843767" w:rsidRDefault="00894D13">
      <w:pPr>
        <w:spacing w:after="0" w:line="600" w:lineRule="auto"/>
        <w:ind w:firstLine="720"/>
        <w:jc w:val="both"/>
        <w:rPr>
          <w:rFonts w:eastAsia="Times New Roman"/>
          <w:szCs w:val="24"/>
        </w:rPr>
      </w:pPr>
      <w:r>
        <w:rPr>
          <w:rFonts w:eastAsia="Times New Roman"/>
          <w:szCs w:val="24"/>
        </w:rPr>
        <w:t>Τώρα, για τον κάθετο άξονα και για το θέμα</w:t>
      </w:r>
      <w:r>
        <w:rPr>
          <w:rFonts w:eastAsia="Times New Roman"/>
          <w:szCs w:val="24"/>
        </w:rPr>
        <w:t>,</w:t>
      </w:r>
      <w:r>
        <w:rPr>
          <w:rFonts w:eastAsia="Times New Roman"/>
          <w:szCs w:val="24"/>
        </w:rPr>
        <w:t xml:space="preserve"> το οποίο θέσατε, μέρος του κάθετου άξονα προχωράει, η μελέτη του έργου υλοποιείται με ευθύνη της Περιφέρειας Δυτικής Μακεδονίας και της «Εγνατίας Οδού» και θα βρούμε τη χρηματοδότηση για το συγκεκριμένο έργο. Γι</w:t>
      </w:r>
      <w:r>
        <w:rPr>
          <w:rFonts w:eastAsia="Times New Roman"/>
          <w:szCs w:val="24"/>
        </w:rPr>
        <w:t>’ αυτό μίλησα και στην αρχή για το Εθνικό Πρόγραμμα Δημοσίων Επενδύσεων και την αύξηση που κάναμε φέτος, για να μπορέσουμε να χρηματοδοτήσουμε και τέτοιου τύπου έργα. Γνωρίζετε πάρα πολύ καλά ότι το αντίστοιχο τομεακό πρόγραμμα στον τομέα των οδικών αξόνων</w:t>
      </w:r>
      <w:r>
        <w:rPr>
          <w:rFonts w:eastAsia="Times New Roman"/>
          <w:szCs w:val="24"/>
        </w:rPr>
        <w:t xml:space="preserve"> ήταν ήδη </w:t>
      </w:r>
      <w:proofErr w:type="spellStart"/>
      <w:r>
        <w:rPr>
          <w:rFonts w:eastAsia="Times New Roman"/>
          <w:szCs w:val="24"/>
        </w:rPr>
        <w:t>υπερδεσμευμένο</w:t>
      </w:r>
      <w:proofErr w:type="spellEnd"/>
      <w:r>
        <w:rPr>
          <w:rFonts w:eastAsia="Times New Roman"/>
          <w:szCs w:val="24"/>
        </w:rPr>
        <w:t xml:space="preserve"> από το τέλος του 2014</w:t>
      </w:r>
      <w:r>
        <w:rPr>
          <w:rFonts w:eastAsia="Times New Roman"/>
          <w:szCs w:val="24"/>
        </w:rPr>
        <w:t>,</w:t>
      </w:r>
      <w:r>
        <w:rPr>
          <w:rFonts w:eastAsia="Times New Roman"/>
          <w:szCs w:val="24"/>
        </w:rPr>
        <w:t xml:space="preserve"> χωρίς να μας δίνεται η δυνατότητα ένταξης νέων έργων. Αυτό είναι ένα πρόβλημα</w:t>
      </w:r>
      <w:r>
        <w:rPr>
          <w:rFonts w:eastAsia="Times New Roman"/>
          <w:szCs w:val="24"/>
        </w:rPr>
        <w:t>,</w:t>
      </w:r>
      <w:r>
        <w:rPr>
          <w:rFonts w:eastAsia="Times New Roman"/>
          <w:szCs w:val="24"/>
        </w:rPr>
        <w:t xml:space="preserve"> το οποίο αντιμετωπίζουμε σε όλη τη χώρα, δηλαδή η μη δυνατότητα ένταξης νέων έργων οδικών αξόνων, γιατί έχουμε </w:t>
      </w:r>
      <w:proofErr w:type="spellStart"/>
      <w:r>
        <w:rPr>
          <w:rFonts w:eastAsia="Times New Roman"/>
          <w:szCs w:val="24"/>
        </w:rPr>
        <w:t>υπερδέσμευση</w:t>
      </w:r>
      <w:proofErr w:type="spellEnd"/>
      <w:r>
        <w:rPr>
          <w:rFonts w:eastAsia="Times New Roman"/>
          <w:szCs w:val="24"/>
        </w:rPr>
        <w:t xml:space="preserve"> του π</w:t>
      </w:r>
      <w:r>
        <w:rPr>
          <w:rFonts w:eastAsia="Times New Roman"/>
          <w:szCs w:val="24"/>
        </w:rPr>
        <w:t>ρογράμματος. Δηλαδή αυτήν την στιγμή</w:t>
      </w:r>
      <w:r>
        <w:rPr>
          <w:rFonts w:eastAsia="Times New Roman"/>
          <w:szCs w:val="24"/>
        </w:rPr>
        <w:t>,</w:t>
      </w:r>
      <w:r>
        <w:rPr>
          <w:rFonts w:eastAsia="Times New Roman"/>
          <w:szCs w:val="24"/>
        </w:rPr>
        <w:t xml:space="preserve"> είμαστε σε μια διαδικασία που προσπαθούμε</w:t>
      </w:r>
      <w:r>
        <w:rPr>
          <w:rFonts w:eastAsia="Times New Roman"/>
          <w:szCs w:val="24"/>
        </w:rPr>
        <w:t>,</w:t>
      </w:r>
      <w:r>
        <w:rPr>
          <w:rFonts w:eastAsia="Times New Roman"/>
          <w:szCs w:val="24"/>
        </w:rPr>
        <w:t xml:space="preserve"> τα ήδη ενταγμένα έργα</w:t>
      </w:r>
      <w:r>
        <w:rPr>
          <w:rFonts w:eastAsia="Times New Roman"/>
          <w:szCs w:val="24"/>
        </w:rPr>
        <w:t>,</w:t>
      </w:r>
      <w:r>
        <w:rPr>
          <w:rFonts w:eastAsia="Times New Roman"/>
          <w:szCs w:val="24"/>
        </w:rPr>
        <w:t xml:space="preserve"> να τα ξαναδούμε και είτε να μειώσουμε προϋπολογισμούς είτε κάποια να </w:t>
      </w:r>
      <w:proofErr w:type="spellStart"/>
      <w:r>
        <w:rPr>
          <w:rFonts w:eastAsia="Times New Roman"/>
          <w:szCs w:val="24"/>
        </w:rPr>
        <w:t>απενταχθούν</w:t>
      </w:r>
      <w:proofErr w:type="spellEnd"/>
      <w:r>
        <w:rPr>
          <w:rFonts w:eastAsia="Times New Roman"/>
          <w:szCs w:val="24"/>
        </w:rPr>
        <w:t xml:space="preserve">, γιατί το πρόγραμμα είναι ήδη </w:t>
      </w:r>
      <w:proofErr w:type="spellStart"/>
      <w:r>
        <w:rPr>
          <w:rFonts w:eastAsia="Times New Roman"/>
          <w:szCs w:val="24"/>
        </w:rPr>
        <w:t>υπερδεσμευμένο</w:t>
      </w:r>
      <w:proofErr w:type="spellEnd"/>
      <w:r>
        <w:rPr>
          <w:rFonts w:eastAsia="Times New Roman"/>
          <w:szCs w:val="24"/>
        </w:rPr>
        <w:t xml:space="preserve"> σε βαθμό 260%. </w:t>
      </w:r>
    </w:p>
    <w:p w14:paraId="65D66A6C" w14:textId="77777777" w:rsidR="00843767" w:rsidRDefault="00894D13">
      <w:pPr>
        <w:spacing w:after="0" w:line="600" w:lineRule="auto"/>
        <w:ind w:firstLine="720"/>
        <w:jc w:val="both"/>
        <w:rPr>
          <w:rFonts w:eastAsia="Times New Roman"/>
          <w:szCs w:val="24"/>
        </w:rPr>
      </w:pPr>
      <w:r>
        <w:rPr>
          <w:rFonts w:eastAsia="Times New Roman"/>
          <w:szCs w:val="24"/>
        </w:rPr>
        <w:t xml:space="preserve">Ψάχνουμε, </w:t>
      </w:r>
      <w:r>
        <w:rPr>
          <w:rFonts w:eastAsia="Times New Roman"/>
          <w:szCs w:val="24"/>
        </w:rPr>
        <w:t>όμως, και βρίσκουμε εναλλακτικές οδούς χρηματοδότησης. Μία από αυτές είναι το Εθνικό Πρόγραμμα Δημοσίων Επενδύσεων. Μία άλλη είναι η συνεργασία</w:t>
      </w:r>
      <w:r>
        <w:rPr>
          <w:rFonts w:eastAsia="Times New Roman"/>
          <w:szCs w:val="24"/>
        </w:rPr>
        <w:t>,</w:t>
      </w:r>
      <w:r>
        <w:rPr>
          <w:rFonts w:eastAsia="Times New Roman"/>
          <w:szCs w:val="24"/>
        </w:rPr>
        <w:t xml:space="preserve"> την οποία έχουμε αναπτύξει το τελευταίο διάστημα με την Ευρωπαϊκή Τράπεζα Επενδύσεων, η οποία μας δίνει τη δυνα</w:t>
      </w:r>
      <w:r>
        <w:rPr>
          <w:rFonts w:eastAsia="Times New Roman"/>
          <w:szCs w:val="24"/>
        </w:rPr>
        <w:t>τότητα για δανεισμό</w:t>
      </w:r>
      <w:r>
        <w:rPr>
          <w:rFonts w:eastAsia="Times New Roman"/>
          <w:szCs w:val="24"/>
        </w:rPr>
        <w:t>,</w:t>
      </w:r>
      <w:r>
        <w:rPr>
          <w:rFonts w:eastAsia="Times New Roman"/>
          <w:szCs w:val="24"/>
        </w:rPr>
        <w:t xml:space="preserve"> με πολύ συμφέροντες όρους</w:t>
      </w:r>
      <w:r>
        <w:rPr>
          <w:rFonts w:eastAsia="Times New Roman"/>
          <w:szCs w:val="24"/>
        </w:rPr>
        <w:t>,</w:t>
      </w:r>
      <w:r>
        <w:rPr>
          <w:rFonts w:eastAsia="Times New Roman"/>
          <w:szCs w:val="24"/>
        </w:rPr>
        <w:t xml:space="preserve"> για έργα τα οποία έχουν και μια αναπτυξιακή παραγωγική διάσταση, όπως είναι και το συγκεκριμένο. </w:t>
      </w:r>
    </w:p>
    <w:p w14:paraId="65D66A6D" w14:textId="77777777" w:rsidR="00843767" w:rsidRDefault="00894D13">
      <w:pPr>
        <w:spacing w:after="0" w:line="600" w:lineRule="auto"/>
        <w:ind w:firstLine="720"/>
        <w:jc w:val="both"/>
        <w:rPr>
          <w:rFonts w:eastAsia="Times New Roman"/>
          <w:szCs w:val="24"/>
        </w:rPr>
      </w:pPr>
      <w:r>
        <w:rPr>
          <w:rFonts w:eastAsia="Times New Roman"/>
          <w:szCs w:val="24"/>
        </w:rPr>
        <w:t>Είμαστε εδώ να συζητήσουμε αυτές τις προτάσεις. Νομίζω ότι πάρα πολύ σύντομα θα έχουμε τη δυνατότητα και από κ</w:t>
      </w:r>
      <w:r>
        <w:rPr>
          <w:rFonts w:eastAsia="Times New Roman"/>
          <w:szCs w:val="24"/>
        </w:rPr>
        <w:t>οντά και με τους παραγωγικούς φορείς της περιοχής</w:t>
      </w:r>
      <w:r>
        <w:rPr>
          <w:rFonts w:eastAsia="Times New Roman"/>
          <w:szCs w:val="24"/>
        </w:rPr>
        <w:t>,</w:t>
      </w:r>
      <w:r>
        <w:rPr>
          <w:rFonts w:eastAsia="Times New Roman"/>
          <w:szCs w:val="24"/>
        </w:rPr>
        <w:t xml:space="preserve"> να καθίσουμε κάτω και να δούμε ποιες δυνατότητες έχουμε</w:t>
      </w:r>
      <w:r>
        <w:rPr>
          <w:rFonts w:eastAsia="Times New Roman"/>
          <w:szCs w:val="24"/>
        </w:rPr>
        <w:t>,</w:t>
      </w:r>
      <w:r>
        <w:rPr>
          <w:rFonts w:eastAsia="Times New Roman"/>
          <w:szCs w:val="24"/>
        </w:rPr>
        <w:t xml:space="preserve"> για να υλοποιήσουμε τέτοια σημαντικά έργα. </w:t>
      </w:r>
    </w:p>
    <w:p w14:paraId="65D66A6E" w14:textId="77777777" w:rsidR="00843767" w:rsidRDefault="00894D13">
      <w:pPr>
        <w:spacing w:after="0" w:line="600" w:lineRule="auto"/>
        <w:ind w:firstLine="720"/>
        <w:jc w:val="both"/>
        <w:rPr>
          <w:rFonts w:eastAsia="Times New Roman"/>
          <w:szCs w:val="24"/>
        </w:rPr>
      </w:pPr>
      <w:r>
        <w:rPr>
          <w:rFonts w:eastAsia="Times New Roman"/>
          <w:szCs w:val="24"/>
        </w:rPr>
        <w:t xml:space="preserve">Σας ευχαριστώ. </w:t>
      </w:r>
    </w:p>
    <w:p w14:paraId="65D66A6F" w14:textId="77777777" w:rsidR="00843767" w:rsidRDefault="00894D13">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Αντωνιάδη, θα ήθελα να πω ότι συμπάσχω μαζί σας, γιατί το ίδιο που συμβαίνει στη Φλώρινα, συμβαίνει και στο Αγρίνιο με την «Ιόνια Οδό». Απλώς είπα για το αντικείμενο της ερώτησης. </w:t>
      </w:r>
    </w:p>
    <w:p w14:paraId="65D66A70" w14:textId="77777777" w:rsidR="00843767" w:rsidRDefault="00894D13">
      <w:pPr>
        <w:spacing w:after="0"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Είμαι μαζί σας. Μαζί είμαστε. </w:t>
      </w:r>
    </w:p>
    <w:p w14:paraId="65D66A71"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b/>
          <w:szCs w:val="24"/>
        </w:rPr>
        <w:t>ΠΡΟΕΔΡΕΥΩΝ (Γεώργι</w:t>
      </w:r>
      <w:r>
        <w:rPr>
          <w:rFonts w:eastAsia="Times New Roman"/>
          <w:b/>
          <w:szCs w:val="24"/>
        </w:rPr>
        <w:t xml:space="preserve">ος Βαρεμένος): </w:t>
      </w:r>
      <w:r>
        <w:rPr>
          <w:rFonts w:eastAsia="Times New Roman"/>
          <w:szCs w:val="24"/>
        </w:rPr>
        <w:t xml:space="preserve">Κάνω γνωστό στο Σώμα ότι 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 xml:space="preserve"> δεν θα συζητηθεί η πέμπτη με αριθμό 372/23-1-2017 </w:t>
      </w:r>
      <w:r>
        <w:rPr>
          <w:rFonts w:eastAsia="Times New Roman"/>
          <w:szCs w:val="24"/>
        </w:rPr>
        <w:t>επίκαιρη ερώτηση</w:t>
      </w:r>
      <w:r>
        <w:rPr>
          <w:rFonts w:eastAsia="Times New Roman"/>
          <w:szCs w:val="24"/>
        </w:rPr>
        <w:t xml:space="preserve"> πρώτου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w:t>
      </w:r>
      <w:r>
        <w:rPr>
          <w:rFonts w:eastAsia="Times New Roman"/>
          <w:szCs w:val="24"/>
        </w:rPr>
        <w:t xml:space="preserve">ρος τον Υπουργό </w:t>
      </w:r>
      <w:r>
        <w:rPr>
          <w:rFonts w:eastAsia="Times New Roman"/>
          <w:bCs/>
          <w:szCs w:val="24"/>
        </w:rPr>
        <w:t>Υγείας,</w:t>
      </w:r>
      <w:r>
        <w:rPr>
          <w:rFonts w:eastAsia="Times New Roman"/>
          <w:szCs w:val="24"/>
        </w:rPr>
        <w:t xml:space="preserve"> σχετικά με τα προβλήματα των οικογενειών και των εργαζομένων στις υπηρεσίες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w:t>
      </w:r>
    </w:p>
    <w:p w14:paraId="65D66A72"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szCs w:val="24"/>
        </w:rPr>
        <w:t xml:space="preserve">Επίσης, 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 xml:space="preserve"> δεν θα συζητηθεί η έκτη με αριθμό 337/13-1-2017 </w:t>
      </w:r>
      <w:r>
        <w:rPr>
          <w:rFonts w:eastAsia="Times New Roman"/>
          <w:szCs w:val="24"/>
        </w:rPr>
        <w:t>επίκαιρη ερώτηση</w:t>
      </w:r>
      <w:r>
        <w:rPr>
          <w:rFonts w:eastAsia="Times New Roman"/>
          <w:szCs w:val="24"/>
        </w:rPr>
        <w:t xml:space="preserve"> δευτέρου κύ</w:t>
      </w:r>
      <w:r>
        <w:rPr>
          <w:rFonts w:eastAsia="Times New Roman"/>
          <w:szCs w:val="24"/>
        </w:rPr>
        <w:t xml:space="preserve">κλου του Ε΄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 με το εύρος εφαρμογής της τηλεϊατρικής στην Ελλάδα.</w:t>
      </w:r>
    </w:p>
    <w:p w14:paraId="65D66A73"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szCs w:val="24"/>
        </w:rPr>
        <w:t>Επίσης, λόγω κωλύματος του Αναπληρωτή Υπουρ</w:t>
      </w:r>
      <w:r>
        <w:rPr>
          <w:rFonts w:eastAsia="Times New Roman"/>
          <w:szCs w:val="24"/>
        </w:rPr>
        <w:t xml:space="preserve">γού Υγείας κ. </w:t>
      </w:r>
      <w:proofErr w:type="spellStart"/>
      <w:r>
        <w:rPr>
          <w:rFonts w:eastAsia="Times New Roman"/>
          <w:szCs w:val="24"/>
        </w:rPr>
        <w:t>Πολάκη</w:t>
      </w:r>
      <w:proofErr w:type="spellEnd"/>
      <w:r>
        <w:rPr>
          <w:rFonts w:eastAsia="Times New Roman"/>
          <w:szCs w:val="24"/>
        </w:rPr>
        <w:t xml:space="preserve"> δεν θα συζητηθεί η δωδέκατ</w:t>
      </w:r>
      <w:r>
        <w:rPr>
          <w:rFonts w:eastAsia="Times New Roman"/>
          <w:szCs w:val="24"/>
        </w:rPr>
        <w:t>η</w:t>
      </w:r>
      <w:r>
        <w:rPr>
          <w:rFonts w:eastAsia="Times New Roman"/>
          <w:szCs w:val="24"/>
        </w:rPr>
        <w:t xml:space="preserve"> με αριθμό 313/5-1-2017 </w:t>
      </w:r>
      <w:r>
        <w:rPr>
          <w:rFonts w:eastAsia="Times New Roman"/>
          <w:szCs w:val="24"/>
        </w:rPr>
        <w:t>επίκαιρη ερώτηση</w:t>
      </w:r>
      <w:r>
        <w:rPr>
          <w:rFonts w:eastAsia="Times New Roman"/>
          <w:szCs w:val="24"/>
        </w:rPr>
        <w:t xml:space="preserve"> δευτέρου κύκλου της Βουλευτού Β΄ Πειραιά της Ένωσης Κεντρώων 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τον κίνδυνο να μείνουν χωρίς θεραπείες τα </w:t>
      </w:r>
      <w:r>
        <w:rPr>
          <w:rFonts w:eastAsia="Times New Roman"/>
          <w:szCs w:val="24"/>
        </w:rPr>
        <w:t xml:space="preserve">παιδιά και οι έφηβοι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w:t>
      </w:r>
    </w:p>
    <w:p w14:paraId="65D66A74"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szCs w:val="24"/>
        </w:rPr>
        <w:t xml:space="preserve">Επίσης, 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 xml:space="preserve"> δεν θα συζητηθεί η πρώτη με αριθμό 89/5-10-2016 </w:t>
      </w:r>
      <w:r>
        <w:rPr>
          <w:rFonts w:eastAsia="Times New Roman"/>
          <w:szCs w:val="24"/>
        </w:rPr>
        <w:t>ερώ</w:t>
      </w:r>
      <w:r>
        <w:rPr>
          <w:rFonts w:eastAsia="Times New Roman"/>
          <w:szCs w:val="24"/>
        </w:rPr>
        <w:t>τ</w:t>
      </w:r>
      <w:r>
        <w:rPr>
          <w:rFonts w:eastAsia="Times New Roman"/>
          <w:szCs w:val="24"/>
        </w:rPr>
        <w:t>ηση</w:t>
      </w:r>
      <w:r>
        <w:rPr>
          <w:rFonts w:eastAsia="Times New Roman"/>
          <w:szCs w:val="24"/>
        </w:rPr>
        <w:t xml:space="preserve"> του Βουλευτή Δωδεκανήσου της Νέας Δημοκρατίας κ. </w:t>
      </w:r>
      <w:r>
        <w:rPr>
          <w:rFonts w:eastAsia="Times New Roman"/>
          <w:bCs/>
          <w:szCs w:val="24"/>
        </w:rPr>
        <w:t xml:space="preserve">Εμμανουήλ </w:t>
      </w:r>
      <w:proofErr w:type="spellStart"/>
      <w:r>
        <w:rPr>
          <w:rFonts w:eastAsia="Times New Roman"/>
          <w:bCs/>
          <w:szCs w:val="24"/>
        </w:rPr>
        <w:t>Κόνσολα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w:t>
      </w:r>
      <w:r>
        <w:rPr>
          <w:rFonts w:eastAsia="Times New Roman"/>
          <w:szCs w:val="24"/>
        </w:rPr>
        <w:t>τικά με την ολοκλήρωση και αυτονόμηση του Ογκολογικού Τμήματος του Νοσοκομείου Ρόδου.</w:t>
      </w:r>
    </w:p>
    <w:p w14:paraId="65D66A75"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szCs w:val="24"/>
        </w:rPr>
        <w:t xml:space="preserve">Επίσης, 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 xml:space="preserve"> δεν θα συζητηθεί η δεύτερη με αριθμό 89/5-10-2016 </w:t>
      </w:r>
      <w:r>
        <w:rPr>
          <w:rFonts w:eastAsia="Times New Roman"/>
          <w:szCs w:val="24"/>
        </w:rPr>
        <w:t>ερώτηση</w:t>
      </w:r>
      <w:r>
        <w:rPr>
          <w:rFonts w:eastAsia="Times New Roman"/>
          <w:szCs w:val="24"/>
        </w:rPr>
        <w:t xml:space="preserve"> του Ε΄ Αντιπροέδρου της Βουλής και Βουλευτή Δωδε</w:t>
      </w:r>
      <w:r>
        <w:rPr>
          <w:rFonts w:eastAsia="Times New Roman"/>
          <w:szCs w:val="24"/>
        </w:rPr>
        <w:t xml:space="preserve">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την ολοκλήρωση και αυτονόμηση του Ογκολογικού Τμήματος του Νοσοκομείου Ρόδου.</w:t>
      </w:r>
    </w:p>
    <w:p w14:paraId="65D66A76"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szCs w:val="24"/>
        </w:rPr>
        <w:t>Επίσης, λόγω ανειλημμένων υποχρεώσεων του Υπουργού Παιδείας, Έρευνα</w:t>
      </w:r>
      <w:r>
        <w:rPr>
          <w:rFonts w:eastAsia="Times New Roman"/>
          <w:szCs w:val="24"/>
        </w:rPr>
        <w:t xml:space="preserve">ς και Θρησκευμάτων κ. </w:t>
      </w:r>
      <w:proofErr w:type="spellStart"/>
      <w:r>
        <w:rPr>
          <w:rFonts w:eastAsia="Times New Roman"/>
          <w:szCs w:val="24"/>
        </w:rPr>
        <w:t>Γαβρόγλου</w:t>
      </w:r>
      <w:proofErr w:type="spellEnd"/>
      <w:r>
        <w:rPr>
          <w:rFonts w:eastAsia="Times New Roman"/>
          <w:szCs w:val="24"/>
        </w:rPr>
        <w:t xml:space="preserve">, δεν θα συζητηθεί η πρώτη με αριθμό 365/20-1-2017 </w:t>
      </w:r>
      <w:r>
        <w:rPr>
          <w:rFonts w:eastAsia="Times New Roman"/>
          <w:szCs w:val="24"/>
        </w:rPr>
        <w:t xml:space="preserve">επίκαιρη ερώτηση </w:t>
      </w:r>
      <w:r>
        <w:rPr>
          <w:rFonts w:eastAsia="Times New Roman"/>
          <w:szCs w:val="24"/>
        </w:rPr>
        <w:t xml:space="preserve">δευτέρου κύκλου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σχετικά με την επαναλειτου</w:t>
      </w:r>
      <w:r>
        <w:rPr>
          <w:rFonts w:eastAsia="Times New Roman"/>
          <w:szCs w:val="24"/>
        </w:rPr>
        <w:t>ργία μεταβατικών τμημάτων του ΤΕΙ Δυτικής Ελλάδας.</w:t>
      </w:r>
    </w:p>
    <w:p w14:paraId="65D66A77" w14:textId="77777777" w:rsidR="00843767" w:rsidRDefault="00894D13">
      <w:pPr>
        <w:spacing w:before="100" w:beforeAutospacing="1" w:after="0" w:line="600" w:lineRule="auto"/>
        <w:ind w:firstLine="720"/>
        <w:contextualSpacing/>
        <w:jc w:val="both"/>
        <w:rPr>
          <w:rFonts w:eastAsia="Times New Roman"/>
          <w:szCs w:val="24"/>
        </w:rPr>
      </w:pPr>
      <w:r>
        <w:rPr>
          <w:rFonts w:eastAsia="Times New Roman"/>
          <w:szCs w:val="24"/>
        </w:rPr>
        <w:t xml:space="preserve">Επίσης, λόγω κωλύματος του Υπουργού Ναυτιλίας και Νησιωτικής Πολιτικής κ. </w:t>
      </w:r>
      <w:proofErr w:type="spellStart"/>
      <w:r>
        <w:rPr>
          <w:rFonts w:eastAsia="Times New Roman"/>
          <w:szCs w:val="24"/>
        </w:rPr>
        <w:t>Κουρουμπλή</w:t>
      </w:r>
      <w:proofErr w:type="spellEnd"/>
      <w:r>
        <w:rPr>
          <w:rFonts w:eastAsia="Times New Roman"/>
          <w:szCs w:val="24"/>
        </w:rPr>
        <w:t xml:space="preserve">, δεν θα συζητηθεί η πέμπτη με αριθμό 338/13-1-2017 </w:t>
      </w:r>
      <w:r>
        <w:rPr>
          <w:rFonts w:eastAsia="Times New Roman"/>
          <w:szCs w:val="24"/>
        </w:rPr>
        <w:t xml:space="preserve">επίκαιρη ερώτηση </w:t>
      </w:r>
      <w:r>
        <w:rPr>
          <w:rFonts w:eastAsia="Times New Roman"/>
          <w:szCs w:val="24"/>
        </w:rPr>
        <w:t xml:space="preserve">δευτέρου κύκλου του Βουλευτή Α΄ Πειραιώς του </w:t>
      </w:r>
      <w:r>
        <w:rPr>
          <w:rFonts w:eastAsia="Times New Roman"/>
          <w:szCs w:val="24"/>
        </w:rPr>
        <w:t>Λαϊκού</w:t>
      </w:r>
      <w:r>
        <w:rPr>
          <w:rFonts w:eastAsia="Times New Roman"/>
          <w:szCs w:val="24"/>
        </w:rPr>
        <w:t xml:space="preserve"> Συνδέσμου-Χρυσή Αυγή κ.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Ναυτιλίας και Νησιωτικής Πολιτικής,</w:t>
      </w:r>
      <w:r>
        <w:rPr>
          <w:rFonts w:eastAsia="Times New Roman"/>
          <w:szCs w:val="24"/>
        </w:rPr>
        <w:t xml:space="preserve"> σχετικά με την προοπτική κατοικήσεως των είκοσι οκτώ νησιών που αναβαθμίζει την εθνική ελληνική κυριαρχία και ενισχύει τα κυριαρχικά δικαιώματα της χώρας.</w:t>
      </w:r>
    </w:p>
    <w:p w14:paraId="65D66A78"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Η με </w:t>
      </w:r>
      <w:r>
        <w:rPr>
          <w:rFonts w:eastAsia="Times New Roman" w:cs="Times New Roman"/>
          <w:szCs w:val="24"/>
        </w:rPr>
        <w:t xml:space="preserve">αριθμό 333/12-1-2017 δέκατη επίκαιρη ερώτηση του δεύτερου κύκλου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szCs w:val="24"/>
        </w:rPr>
        <w:t xml:space="preserve"> </w:t>
      </w:r>
      <w:r>
        <w:rPr>
          <w:rFonts w:eastAsia="Times New Roman" w:cs="Times New Roman"/>
          <w:szCs w:val="24"/>
        </w:rPr>
        <w:t>σχετικά με τη χρηματοδότηση δημοσ</w:t>
      </w:r>
      <w:r>
        <w:rPr>
          <w:rFonts w:eastAsia="Times New Roman" w:cs="Times New Roman"/>
          <w:szCs w:val="24"/>
        </w:rPr>
        <w:t>ιογράφων και ιστοσελίδων</w:t>
      </w:r>
      <w:r>
        <w:rPr>
          <w:rFonts w:eastAsia="Times New Roman" w:cs="Times New Roman"/>
          <w:szCs w:val="24"/>
        </w:rPr>
        <w:t>,</w:t>
      </w:r>
      <w:r>
        <w:rPr>
          <w:rFonts w:eastAsia="Times New Roman" w:cs="Times New Roman"/>
          <w:szCs w:val="24"/>
        </w:rPr>
        <w:t xml:space="preserve"> δεν θα συζητηθεί λόγω κωλύματος του Υπουργού κ. Νικολάου Παππά.</w:t>
      </w:r>
    </w:p>
    <w:p w14:paraId="65D66A79"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έκτη</w:t>
      </w:r>
      <w:r>
        <w:rPr>
          <w:rFonts w:eastAsia="Times New Roman" w:cs="Times New Roman"/>
          <w:szCs w:val="24"/>
        </w:rPr>
        <w:t xml:space="preserve"> με αριθμό 366/20-1-2017 επίκαιρη ερώτηση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 xml:space="preserve">Περιβάλλοντος </w:t>
      </w:r>
      <w:r>
        <w:rPr>
          <w:rFonts w:eastAsia="Times New Roman" w:cs="Times New Roman"/>
          <w:bCs/>
          <w:szCs w:val="24"/>
        </w:rPr>
        <w:t>και Ενέργειας,</w:t>
      </w:r>
      <w:r>
        <w:rPr>
          <w:rFonts w:eastAsia="Times New Roman" w:cs="Times New Roman"/>
          <w:b/>
          <w:bCs/>
          <w:szCs w:val="24"/>
        </w:rPr>
        <w:t xml:space="preserve"> </w:t>
      </w:r>
      <w:r>
        <w:rPr>
          <w:rFonts w:eastAsia="Times New Roman" w:cs="Times New Roman"/>
          <w:szCs w:val="24"/>
        </w:rPr>
        <w:t xml:space="preserve">σχετικά με την αποκατάσταση της αδικίας στην παραγωγή ηλεκτρικού ρεύματος από οικιακά </w:t>
      </w:r>
      <w:proofErr w:type="spellStart"/>
      <w:r>
        <w:rPr>
          <w:rFonts w:eastAsia="Times New Roman" w:cs="Times New Roman"/>
          <w:szCs w:val="24"/>
        </w:rPr>
        <w:t>φωτοβολταϊκά</w:t>
      </w:r>
      <w:proofErr w:type="spellEnd"/>
      <w:r>
        <w:rPr>
          <w:rFonts w:eastAsia="Times New Roman" w:cs="Times New Roman"/>
          <w:szCs w:val="24"/>
        </w:rPr>
        <w:t xml:space="preserve"> συστήματα</w:t>
      </w:r>
      <w:r>
        <w:rPr>
          <w:rFonts w:eastAsia="Times New Roman" w:cs="Times New Roman"/>
          <w:szCs w:val="24"/>
        </w:rPr>
        <w:t>,</w:t>
      </w:r>
      <w:r>
        <w:rPr>
          <w:rFonts w:eastAsia="Times New Roman" w:cs="Times New Roman"/>
          <w:szCs w:val="24"/>
        </w:rPr>
        <w:t xml:space="preserve"> δεν θα συζητηθεί λόγω φόρτου εργασίας του Υπουργού κ. Γεώργιου Σταθάκη.</w:t>
      </w:r>
    </w:p>
    <w:p w14:paraId="65D66A7A"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65D66A7B" w14:textId="77777777" w:rsidR="00843767" w:rsidRDefault="00894D13">
      <w:pPr>
        <w:spacing w:after="0"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δ</w:t>
      </w:r>
      <w:r>
        <w:rPr>
          <w:rFonts w:eastAsia="Times New Roman" w:cs="Times New Roman"/>
          <w:szCs w:val="24"/>
        </w:rPr>
        <w:t>έχεστε στο σημείο αυτό να λύσουμε τη συνεδρίαση;</w:t>
      </w:r>
    </w:p>
    <w:p w14:paraId="65D66A7C" w14:textId="77777777" w:rsidR="00843767" w:rsidRDefault="00894D13">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5D66A7D" w14:textId="77777777" w:rsidR="00843767" w:rsidRDefault="00894D13">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11.20΄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27 Ιανουαρίου 2017 και ώρα</w:t>
      </w:r>
      <w:r>
        <w:rPr>
          <w:rFonts w:eastAsia="Times New Roman" w:cs="Times New Roman"/>
          <w:szCs w:val="24"/>
        </w:rPr>
        <w:t xml:space="preserve"> 10.00΄</w:t>
      </w:r>
      <w:r>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65D66A7E" w14:textId="77777777" w:rsidR="00843767" w:rsidRDefault="00843767">
      <w:pPr>
        <w:spacing w:after="0" w:line="600" w:lineRule="auto"/>
        <w:ind w:firstLine="720"/>
        <w:jc w:val="both"/>
        <w:rPr>
          <w:rFonts w:eastAsia="Times New Roman" w:cs="Times New Roman"/>
          <w:szCs w:val="24"/>
        </w:rPr>
      </w:pPr>
    </w:p>
    <w:p w14:paraId="65D66A7F" w14:textId="77777777" w:rsidR="00843767" w:rsidRDefault="00894D13">
      <w:pPr>
        <w:spacing w:after="0" w:line="600" w:lineRule="auto"/>
        <w:ind w:firstLine="720"/>
        <w:jc w:val="both"/>
        <w:rPr>
          <w:rFonts w:eastAsia="Times New Roman" w:cs="Times New Roman"/>
          <w:b/>
          <w:szCs w:val="24"/>
        </w:rPr>
      </w:pPr>
      <w:r>
        <w:rPr>
          <w:rFonts w:eastAsia="Times New Roman" w:cs="Times New Roman"/>
          <w:b/>
          <w:szCs w:val="24"/>
        </w:rPr>
        <w:t>Ο ΠΡΟΕΔΡΟΣ                                                                ΟΙ ΓΡΑΜΜΑΤΕΙΣ</w:t>
      </w:r>
    </w:p>
    <w:sectPr w:rsidR="008437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18757EivrHd4np0iNcUBcf7Qvgw=" w:salt="WL+nDrLJcq9IgWpqBFd1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67"/>
    <w:rsid w:val="005524C0"/>
    <w:rsid w:val="00843767"/>
    <w:rsid w:val="00894D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68F6"/>
  <w15:docId w15:val="{771ECC2B-866E-41D9-821F-FDC9CC97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5F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05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388</MetadataID>
    <Session xmlns="641f345b-441b-4b81-9152-adc2e73ba5e1">Β´</Session>
    <Date xmlns="641f345b-441b-4b81-9152-adc2e73ba5e1">2017-01-25T22:00:00+00:00</Date>
    <Status xmlns="641f345b-441b-4b81-9152-adc2e73ba5e1">
      <Url>http://srv-sp1/praktika/Lists/Incoming_Metadata/EditForm.aspx?ID=388&amp;Source=/praktika/Recordings_Library/Forms/AllItems.aspx</Url>
      <Description>Δημοσιεύτηκε</Description>
    </Status>
    <Meeting xmlns="641f345b-441b-4b81-9152-adc2e73ba5e1">ΞΒ´</Meeting>
  </documentManagement>
</p:properties>
</file>

<file path=customXml/itemProps1.xml><?xml version="1.0" encoding="utf-8"?>
<ds:datastoreItem xmlns:ds="http://schemas.openxmlformats.org/officeDocument/2006/customXml" ds:itemID="{6F1ED934-7DEB-4EE1-BD25-56E31CE5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C6ED-341C-4B9B-95FA-A8A2B79D73C5}">
  <ds:schemaRefs>
    <ds:schemaRef ds:uri="http://schemas.microsoft.com/sharepoint/v3/contenttype/forms"/>
  </ds:schemaRefs>
</ds:datastoreItem>
</file>

<file path=customXml/itemProps3.xml><?xml version="1.0" encoding="utf-8"?>
<ds:datastoreItem xmlns:ds="http://schemas.openxmlformats.org/officeDocument/2006/customXml" ds:itemID="{334AB3FF-7AC7-4B89-A58F-5C2F12482554}">
  <ds:schemaRefs>
    <ds:schemaRef ds:uri="http://schemas.microsoft.com/office/2006/documentManagement/types"/>
    <ds:schemaRef ds:uri="http://schemas.openxmlformats.org/package/2006/metadata/core-properties"/>
    <ds:schemaRef ds:uri="641f345b-441b-4b81-9152-adc2e73ba5e1"/>
    <ds:schemaRef ds:uri="http://purl.org/dc/terms/"/>
    <ds:schemaRef ds:uri="http://www.w3.org/XML/1998/namespace"/>
    <ds:schemaRef ds:uri="http://schemas.microsoft.com/office/2006/metadata/properties"/>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92</Pages>
  <Words>17436</Words>
  <Characters>94158</Characters>
  <Application>Microsoft Office Word</Application>
  <DocSecurity>0</DocSecurity>
  <Lines>784</Lines>
  <Paragraphs>222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2017-01-31T12:07:00Z</dcterms:created>
  <dcterms:modified xsi:type="dcterms:W3CDTF">2017-01-31T12:07:00Z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