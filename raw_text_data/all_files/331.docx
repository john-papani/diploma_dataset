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21465A" w:rsidRDefault="00A901C5" w:rsidP="00B01C11">
      <w:pPr>
        <w:spacing w:line="360" w:lineRule="auto"/>
        <w:ind w:firstLine="720"/>
        <w:rPr>
          <w:rFonts w:ascii="Arial" w:hAnsi="Arial" w:cs="Arial"/>
          <w:sz w:val="24"/>
          <w:szCs w:val="24"/>
        </w:rPr>
      </w:pPr>
      <w:bookmarkStart w:id="0" w:name="_GoBack"/>
      <w:bookmarkEnd w:id="0"/>
      <w:r w:rsidRPr="0021465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21465A" w:rsidRDefault="00A901C5" w:rsidP="00B01C11">
      <w:pPr>
        <w:spacing w:line="360" w:lineRule="auto"/>
        <w:ind w:firstLine="720"/>
        <w:rPr>
          <w:rFonts w:ascii="Arial" w:hAnsi="Arial" w:cs="Arial"/>
          <w:sz w:val="24"/>
          <w:szCs w:val="24"/>
        </w:rPr>
      </w:pP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ΠΙΝΑΚΑΣ ΠΕΡΙΕΧΟΜΕΝΩΝ</w:t>
      </w: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 xml:space="preserve">ΙΗ’ ΠΕΡΙΟΔΟΣ </w:t>
      </w: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ΠΡΟΕΔΡΕΥΟΜΕΝΗΣ ΚΟΙΝΟΒΟΥΛΕΥΤΙΚΗΣ ΔΗΜΟΚΡΑΤΙΑΣ</w:t>
      </w: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ΣΥΝΟΔΟΣ Β΄</w:t>
      </w:r>
    </w:p>
    <w:p w:rsidR="00A901C5" w:rsidRPr="0021465A" w:rsidRDefault="00A901C5" w:rsidP="00B01C11">
      <w:pPr>
        <w:spacing w:line="360" w:lineRule="auto"/>
        <w:ind w:firstLine="720"/>
        <w:rPr>
          <w:rFonts w:ascii="Arial" w:hAnsi="Arial" w:cs="Arial"/>
          <w:sz w:val="24"/>
          <w:szCs w:val="24"/>
        </w:rPr>
      </w:pP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ΣΥΝΕΔΡΙΑΣΗ ΡΙ΄</w:t>
      </w:r>
    </w:p>
    <w:p w:rsidR="00A901C5" w:rsidRPr="0021465A" w:rsidRDefault="00E3120B" w:rsidP="00B01C11">
      <w:pPr>
        <w:spacing w:line="360" w:lineRule="auto"/>
        <w:ind w:firstLine="720"/>
        <w:rPr>
          <w:rFonts w:ascii="Arial" w:hAnsi="Arial" w:cs="Arial"/>
          <w:sz w:val="24"/>
          <w:szCs w:val="24"/>
        </w:rPr>
      </w:pPr>
      <w:r w:rsidRPr="0021465A">
        <w:rPr>
          <w:rFonts w:ascii="Arial" w:hAnsi="Arial" w:cs="Arial"/>
          <w:sz w:val="24"/>
          <w:szCs w:val="24"/>
        </w:rPr>
        <w:t>Τετάρτη  7 Απριλίου 2021</w:t>
      </w:r>
    </w:p>
    <w:p w:rsidR="00E3120B" w:rsidRPr="0021465A" w:rsidRDefault="00E3120B" w:rsidP="00B01C11">
      <w:pPr>
        <w:spacing w:line="360" w:lineRule="auto"/>
        <w:ind w:firstLine="720"/>
        <w:rPr>
          <w:rFonts w:ascii="Arial" w:hAnsi="Arial" w:cs="Arial"/>
          <w:sz w:val="24"/>
          <w:szCs w:val="24"/>
        </w:rPr>
      </w:pP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ΘΕΜΑΤΑ</w:t>
      </w:r>
    </w:p>
    <w:p w:rsidR="00C7669B" w:rsidRDefault="00A901C5" w:rsidP="00B01C11">
      <w:pPr>
        <w:spacing w:after="0" w:line="360" w:lineRule="auto"/>
        <w:ind w:firstLine="720"/>
        <w:rPr>
          <w:rFonts w:ascii="Arial" w:hAnsi="Arial" w:cs="Arial"/>
          <w:sz w:val="24"/>
          <w:szCs w:val="24"/>
        </w:rPr>
      </w:pPr>
      <w:r w:rsidRPr="0021465A">
        <w:rPr>
          <w:rFonts w:ascii="Arial" w:hAnsi="Arial" w:cs="Arial"/>
          <w:sz w:val="24"/>
          <w:szCs w:val="24"/>
        </w:rPr>
        <w:t xml:space="preserve"> </w:t>
      </w:r>
      <w:r w:rsidRPr="0021465A">
        <w:rPr>
          <w:rFonts w:ascii="Arial" w:hAnsi="Arial" w:cs="Arial"/>
          <w:sz w:val="24"/>
          <w:szCs w:val="24"/>
        </w:rPr>
        <w:br/>
        <w:t xml:space="preserve">Α. ΕΙΔΙΚΑ ΘΕΜΑΤΑ </w:t>
      </w:r>
      <w:r w:rsidRPr="0021465A">
        <w:rPr>
          <w:rFonts w:ascii="Arial" w:hAnsi="Arial" w:cs="Arial"/>
          <w:sz w:val="24"/>
          <w:szCs w:val="24"/>
        </w:rPr>
        <w:br/>
        <w:t xml:space="preserve">1. Επικύρωση Πρακτικών, σελ. </w:t>
      </w:r>
      <w:r w:rsidRPr="0021465A">
        <w:rPr>
          <w:rFonts w:ascii="Arial" w:hAnsi="Arial" w:cs="Arial"/>
          <w:sz w:val="24"/>
          <w:szCs w:val="24"/>
        </w:rPr>
        <w:br/>
        <w:t xml:space="preserve">2. Επί διαδικαστικού θέματος, σελ. </w:t>
      </w:r>
      <w:r w:rsidRPr="0021465A">
        <w:rPr>
          <w:rFonts w:ascii="Arial" w:hAnsi="Arial" w:cs="Arial"/>
          <w:sz w:val="24"/>
          <w:szCs w:val="24"/>
        </w:rPr>
        <w:br/>
        <w:t xml:space="preserve"> </w:t>
      </w:r>
      <w:r w:rsidRPr="0021465A">
        <w:rPr>
          <w:rFonts w:ascii="Arial" w:hAnsi="Arial" w:cs="Arial"/>
          <w:sz w:val="24"/>
          <w:szCs w:val="24"/>
        </w:rPr>
        <w:br/>
        <w:t xml:space="preserve">Β. ΚΟΙΝΟΒΟΥΛΕΥΤΙΚΟΣ ΕΛΕΓΧΟΣ </w:t>
      </w:r>
      <w:r w:rsidRPr="0021465A">
        <w:rPr>
          <w:rFonts w:ascii="Arial" w:hAnsi="Arial" w:cs="Arial"/>
          <w:sz w:val="24"/>
          <w:szCs w:val="24"/>
        </w:rPr>
        <w:br/>
        <w:t xml:space="preserve">1. Ανακοίνωση αναφορών, σελ. </w:t>
      </w:r>
      <w:r w:rsidRPr="0021465A">
        <w:rPr>
          <w:rFonts w:ascii="Arial" w:hAnsi="Arial" w:cs="Arial"/>
          <w:sz w:val="24"/>
          <w:szCs w:val="24"/>
        </w:rPr>
        <w:br/>
        <w:t xml:space="preserve">2. Ανακοίνωση του δελτίου επικαίρων ερωτήσεων της Παρασκευής 9 Απριλίου 2021, σελ. </w:t>
      </w:r>
      <w:r w:rsidRPr="0021465A">
        <w:rPr>
          <w:rFonts w:ascii="Arial" w:hAnsi="Arial" w:cs="Arial"/>
          <w:sz w:val="24"/>
          <w:szCs w:val="24"/>
        </w:rPr>
        <w:br/>
        <w:t>3. Συζήτηση επίκαιρης ερώτησης προς την Υπουργό Πολιτισμού και Αθλητισμού, με θέμα: «Εικόνα εγκατάλειψης των εγκαταστάσεων του ΟΑΚΑ</w:t>
      </w:r>
      <w:r w:rsidR="00EE7EA7" w:rsidRPr="0021465A">
        <w:rPr>
          <w:rFonts w:ascii="Arial" w:hAnsi="Arial" w:cs="Arial"/>
          <w:sz w:val="24"/>
          <w:szCs w:val="24"/>
        </w:rPr>
        <w:t>-</w:t>
      </w:r>
      <w:r w:rsidRPr="0021465A">
        <w:rPr>
          <w:rFonts w:ascii="Arial" w:hAnsi="Arial" w:cs="Arial"/>
          <w:sz w:val="24"/>
          <w:szCs w:val="24"/>
        </w:rPr>
        <w:t xml:space="preserve">σχέδια Υπουργείου Πολιτισμού και Αθλητισμού (ΥΠΠΟ)», σελ. </w:t>
      </w:r>
      <w:r w:rsidRPr="0021465A">
        <w:rPr>
          <w:rFonts w:ascii="Arial" w:hAnsi="Arial" w:cs="Arial"/>
          <w:sz w:val="24"/>
          <w:szCs w:val="24"/>
        </w:rPr>
        <w:br/>
        <w:t xml:space="preserve"> </w:t>
      </w:r>
      <w:r w:rsidRPr="0021465A">
        <w:rPr>
          <w:rFonts w:ascii="Arial" w:hAnsi="Arial" w:cs="Arial"/>
          <w:sz w:val="24"/>
          <w:szCs w:val="24"/>
        </w:rPr>
        <w:br/>
        <w:t xml:space="preserve">Γ. ΝΟΜΟΘΕΤΙΚΗ ΕΡΓΑΣΙΑ </w:t>
      </w:r>
      <w:r w:rsidRPr="0021465A">
        <w:rPr>
          <w:rFonts w:ascii="Arial" w:hAnsi="Arial" w:cs="Arial"/>
          <w:sz w:val="24"/>
          <w:szCs w:val="24"/>
        </w:rPr>
        <w:br/>
        <w:t xml:space="preserve">1. Κατάθεση Εκθέσεων Διαρκών Επιτροπών: </w:t>
      </w:r>
      <w:r w:rsidRPr="0021465A">
        <w:rPr>
          <w:rFonts w:ascii="Arial" w:hAnsi="Arial" w:cs="Arial"/>
          <w:sz w:val="24"/>
          <w:szCs w:val="24"/>
        </w:rPr>
        <w:br/>
        <w:t xml:space="preserve">   i. Η Διαρκής Επιτροπή Παραγωγής και Εμπορίου καταθέτει την  Έκθεσή της </w:t>
      </w:r>
      <w:r w:rsidRPr="0021465A">
        <w:rPr>
          <w:rFonts w:ascii="Arial" w:hAnsi="Arial" w:cs="Arial"/>
          <w:sz w:val="24"/>
          <w:szCs w:val="24"/>
        </w:rPr>
        <w:lastRenderedPageBreak/>
        <w:t xml:space="preserve">επί του σχεδίου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 σελ. </w:t>
      </w:r>
      <w:r w:rsidRPr="0021465A">
        <w:rPr>
          <w:rFonts w:ascii="Arial" w:hAnsi="Arial" w:cs="Arial"/>
          <w:sz w:val="24"/>
          <w:szCs w:val="24"/>
        </w:rPr>
        <w:br/>
        <w:t xml:space="preserve">   </w:t>
      </w:r>
      <w:proofErr w:type="spellStart"/>
      <w:r w:rsidRPr="0021465A">
        <w:rPr>
          <w:rFonts w:ascii="Arial" w:hAnsi="Arial" w:cs="Arial"/>
          <w:sz w:val="24"/>
          <w:szCs w:val="24"/>
        </w:rPr>
        <w:t>ii</w:t>
      </w:r>
      <w:proofErr w:type="spellEnd"/>
      <w:r w:rsidRPr="0021465A">
        <w:rPr>
          <w:rFonts w:ascii="Arial" w:hAnsi="Arial" w:cs="Arial"/>
          <w:sz w:val="24"/>
          <w:szCs w:val="24"/>
        </w:rPr>
        <w:t xml:space="preserve">. H Διαρκής Επιτροπή Δημόσιας Διοίκησης, Δημόσιας Τάξης καταθέτει την  Έκθεσή της στο σχέδιο νόμου του Υπουργείου Προστασίας του Πολίτη «Κύρωση του Πρωτοκόλλου Συνεργασίας μεταξύ του Πυροσβεστικού Σώματος Ελλάδος και της Πυροσβεστικής Υπηρεσίας Κύπρου, κατ’ </w:t>
      </w:r>
      <w:proofErr w:type="spellStart"/>
      <w:r w:rsidRPr="0021465A">
        <w:rPr>
          <w:rFonts w:ascii="Arial" w:hAnsi="Arial" w:cs="Arial"/>
          <w:sz w:val="24"/>
          <w:szCs w:val="24"/>
        </w:rPr>
        <w:t>εφαρμογήν</w:t>
      </w:r>
      <w:proofErr w:type="spellEnd"/>
      <w:r w:rsidRPr="0021465A">
        <w:rPr>
          <w:rFonts w:ascii="Arial" w:hAnsi="Arial" w:cs="Arial"/>
          <w:sz w:val="24"/>
          <w:szCs w:val="24"/>
        </w:rPr>
        <w:t xml:space="preserve"> της Συμφωνίας της 4ης Ιουνίου 2003 μεταξύ του Υπουργείου Δημοσίας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 σελ. </w:t>
      </w:r>
      <w:r w:rsidRPr="0021465A">
        <w:rPr>
          <w:rFonts w:ascii="Arial" w:hAnsi="Arial" w:cs="Arial"/>
          <w:sz w:val="24"/>
          <w:szCs w:val="24"/>
        </w:rPr>
        <w:br/>
        <w:t xml:space="preserve">  </w:t>
      </w:r>
      <w:proofErr w:type="spellStart"/>
      <w:r w:rsidRPr="0021465A">
        <w:rPr>
          <w:rFonts w:ascii="Arial" w:hAnsi="Arial" w:cs="Arial"/>
          <w:sz w:val="24"/>
          <w:szCs w:val="24"/>
        </w:rPr>
        <w:t>iii</w:t>
      </w:r>
      <w:proofErr w:type="spellEnd"/>
      <w:r w:rsidRPr="0021465A">
        <w:rPr>
          <w:rFonts w:ascii="Arial" w:hAnsi="Arial" w:cs="Arial"/>
          <w:sz w:val="24"/>
          <w:szCs w:val="24"/>
        </w:rPr>
        <w:t xml:space="preserve">. Η Διαρκής Επιτροπή Κοινωνικών Υποθέσεων καταθέτει την  Έκθεσή της στο σχέδιο νόμου του Υπουργείου Υγείας «Κύρωση του Μνημονίου Κατανόησης μεταξύ της Κυβέρνησης της Ελληνικής Δημοκρατίας και της Κυβέρνησης της Ελληνικής Δημοκρατίας και της Κυβέρνησης της Δημοκρατίας της Τυνησίας στον τομέα της υγείας», σελ. </w:t>
      </w:r>
      <w:r w:rsidRPr="0021465A">
        <w:rPr>
          <w:rFonts w:ascii="Arial" w:hAnsi="Arial" w:cs="Arial"/>
          <w:sz w:val="24"/>
          <w:szCs w:val="24"/>
        </w:rPr>
        <w:br/>
        <w:t xml:space="preserve">2. Κατάθεση σχεδίου νόμου: </w:t>
      </w:r>
    </w:p>
    <w:p w:rsidR="0021465A" w:rsidRDefault="00A901C5" w:rsidP="00B01C11">
      <w:pPr>
        <w:spacing w:after="0" w:line="360" w:lineRule="auto"/>
        <w:ind w:firstLine="720"/>
        <w:rPr>
          <w:rFonts w:ascii="Arial" w:hAnsi="Arial" w:cs="Arial"/>
          <w:sz w:val="24"/>
          <w:szCs w:val="24"/>
        </w:rPr>
      </w:pPr>
      <w:proofErr w:type="spellStart"/>
      <w:r w:rsidRPr="0021465A">
        <w:rPr>
          <w:rFonts w:ascii="Arial" w:hAnsi="Arial" w:cs="Arial"/>
          <w:sz w:val="24"/>
          <w:szCs w:val="24"/>
        </w:rPr>
        <w:t>Oι</w:t>
      </w:r>
      <w:proofErr w:type="spellEnd"/>
      <w:r w:rsidRPr="0021465A">
        <w:rPr>
          <w:rFonts w:ascii="Arial" w:hAnsi="Arial" w:cs="Arial"/>
          <w:sz w:val="24"/>
          <w:szCs w:val="24"/>
        </w:rPr>
        <w:t xml:space="preserve"> Υπουργοί Ανάπτυξης και Επενδύσεων, Οικονομικών,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Ανάπτυξης και Επενδύσεων, Εξωτερικών, Υγείας, Εσωτερικών, καθώς και οι Υφυπουργοί στον Πρωθυπουργό, Προστασίας του Πολίτη και Πολιτισμού και Αθλητισμού κατέθεσαν στις 5 Απριλίου 2021 σχέδιο νόμου: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w:t>
      </w:r>
      <w:r w:rsidRPr="0021465A">
        <w:rPr>
          <w:rFonts w:ascii="Arial" w:hAnsi="Arial" w:cs="Arial"/>
          <w:sz w:val="24"/>
          <w:szCs w:val="24"/>
        </w:rPr>
        <w:lastRenderedPageBreak/>
        <w:t xml:space="preserve">την ενίσχυση της ανάπτυξης», σελ. </w:t>
      </w:r>
      <w:r w:rsidRPr="0021465A">
        <w:rPr>
          <w:rFonts w:ascii="Arial" w:hAnsi="Arial" w:cs="Arial"/>
          <w:sz w:val="24"/>
          <w:szCs w:val="24"/>
        </w:rPr>
        <w:br/>
        <w:t xml:space="preserve">3. Μόνη συζήτηση και ψήφιση επί της αρχής, των άρθρων, των τροπολογιών και του συνόλου του σχεδίου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 σελ. </w:t>
      </w:r>
    </w:p>
    <w:p w:rsidR="00C7669B" w:rsidRDefault="00C7669B" w:rsidP="00B01C11">
      <w:pPr>
        <w:spacing w:after="0" w:line="360" w:lineRule="auto"/>
        <w:ind w:firstLine="720"/>
        <w:rPr>
          <w:rFonts w:ascii="Arial" w:hAnsi="Arial" w:cs="Arial"/>
          <w:sz w:val="24"/>
          <w:szCs w:val="24"/>
        </w:rPr>
      </w:pPr>
    </w:p>
    <w:p w:rsidR="0021465A" w:rsidRDefault="0021465A" w:rsidP="00B01C11">
      <w:pPr>
        <w:spacing w:line="360" w:lineRule="auto"/>
        <w:rPr>
          <w:rFonts w:ascii="Arial" w:hAnsi="Arial" w:cs="Arial"/>
          <w:sz w:val="24"/>
          <w:szCs w:val="24"/>
        </w:rPr>
      </w:pPr>
      <w:r>
        <w:rPr>
          <w:rFonts w:ascii="Arial" w:hAnsi="Arial" w:cs="Arial"/>
          <w:sz w:val="24"/>
          <w:szCs w:val="24"/>
        </w:rPr>
        <w:t>ΠΡΟΕΔΡΕΥΟΝΤ</w:t>
      </w:r>
      <w:r w:rsidR="00C7669B">
        <w:rPr>
          <w:rFonts w:ascii="Arial" w:hAnsi="Arial" w:cs="Arial"/>
          <w:sz w:val="24"/>
          <w:szCs w:val="24"/>
        </w:rPr>
        <w:t>Ε</w:t>
      </w:r>
      <w:r>
        <w:rPr>
          <w:rFonts w:ascii="Arial" w:hAnsi="Arial" w:cs="Arial"/>
          <w:sz w:val="24"/>
          <w:szCs w:val="24"/>
        </w:rPr>
        <w:t>Σ</w:t>
      </w:r>
    </w:p>
    <w:p w:rsidR="00A901C5" w:rsidRPr="0021465A" w:rsidRDefault="0021465A" w:rsidP="00B01C11">
      <w:pPr>
        <w:spacing w:line="360" w:lineRule="auto"/>
        <w:rPr>
          <w:rFonts w:ascii="Arial" w:hAnsi="Arial" w:cs="Arial"/>
          <w:sz w:val="24"/>
          <w:szCs w:val="24"/>
        </w:rPr>
      </w:pPr>
      <w:r w:rsidRPr="0021465A">
        <w:rPr>
          <w:rFonts w:ascii="Arial" w:hAnsi="Arial" w:cs="Arial"/>
          <w:sz w:val="24"/>
          <w:szCs w:val="24"/>
        </w:rPr>
        <w:t>ΑΒΔΕΛΑΣ Α. , σελ.</w:t>
      </w:r>
      <w:r w:rsidRPr="0021465A">
        <w:rPr>
          <w:rFonts w:ascii="Arial" w:hAnsi="Arial" w:cs="Arial"/>
          <w:sz w:val="24"/>
          <w:szCs w:val="24"/>
        </w:rPr>
        <w:br/>
        <w:t>ΑΘΑΝΑΣΙΟΥ Χ. , σελ.</w:t>
      </w:r>
      <w:r w:rsidRPr="0021465A">
        <w:rPr>
          <w:rFonts w:ascii="Arial" w:hAnsi="Arial" w:cs="Arial"/>
          <w:sz w:val="24"/>
          <w:szCs w:val="24"/>
        </w:rPr>
        <w:br/>
        <w:t>ΚΑΚΛΑΜΑΝΗΣ Ν. , σελ.</w:t>
      </w:r>
      <w:r w:rsidRPr="0021465A">
        <w:rPr>
          <w:rFonts w:ascii="Arial" w:hAnsi="Arial" w:cs="Arial"/>
          <w:sz w:val="24"/>
          <w:szCs w:val="24"/>
        </w:rPr>
        <w:br/>
        <w:t>ΛΑΜΠΡΟΥΛΗΣ Γ. , σελ.</w:t>
      </w:r>
      <w:r w:rsidRPr="0021465A">
        <w:rPr>
          <w:rFonts w:ascii="Arial" w:hAnsi="Arial" w:cs="Arial"/>
          <w:sz w:val="24"/>
          <w:szCs w:val="24"/>
        </w:rPr>
        <w:br/>
      </w:r>
      <w:r w:rsidR="00A901C5" w:rsidRPr="0021465A">
        <w:rPr>
          <w:rFonts w:ascii="Arial" w:hAnsi="Arial" w:cs="Arial"/>
          <w:sz w:val="24"/>
          <w:szCs w:val="24"/>
        </w:rPr>
        <w:br/>
      </w:r>
    </w:p>
    <w:p w:rsidR="00A901C5" w:rsidRPr="0021465A" w:rsidRDefault="00A901C5" w:rsidP="00B01C11">
      <w:pPr>
        <w:spacing w:line="360" w:lineRule="auto"/>
        <w:rPr>
          <w:rFonts w:ascii="Arial" w:hAnsi="Arial" w:cs="Arial"/>
          <w:sz w:val="24"/>
          <w:szCs w:val="24"/>
        </w:rPr>
      </w:pPr>
      <w:r w:rsidRPr="0021465A">
        <w:rPr>
          <w:rFonts w:ascii="Arial" w:hAnsi="Arial" w:cs="Arial"/>
          <w:sz w:val="24"/>
          <w:szCs w:val="24"/>
        </w:rPr>
        <w:t>ΟΜΙΛΗΤΕΣ</w:t>
      </w: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br/>
        <w:t>Α. Επί διαδικαστικού θέματος:</w:t>
      </w:r>
      <w:r w:rsidRPr="0021465A">
        <w:rPr>
          <w:rFonts w:ascii="Arial" w:hAnsi="Arial" w:cs="Arial"/>
          <w:sz w:val="24"/>
          <w:szCs w:val="24"/>
        </w:rPr>
        <w:br/>
        <w:t>ΑΒΔΕΛΑΣ Α. , σελ.</w:t>
      </w:r>
      <w:r w:rsidRPr="0021465A">
        <w:rPr>
          <w:rFonts w:ascii="Arial" w:hAnsi="Arial" w:cs="Arial"/>
          <w:sz w:val="24"/>
          <w:szCs w:val="24"/>
        </w:rPr>
        <w:br/>
        <w:t>ΑΘΑΝΑΣΙΟΥ Χ. , σελ.</w:t>
      </w:r>
      <w:r w:rsidRPr="0021465A">
        <w:rPr>
          <w:rFonts w:ascii="Arial" w:hAnsi="Arial" w:cs="Arial"/>
          <w:sz w:val="24"/>
          <w:szCs w:val="24"/>
        </w:rPr>
        <w:br/>
        <w:t>ΑΡΑΧΩΒΙΤΗΣ Σ. , σελ.</w:t>
      </w:r>
      <w:r w:rsidRPr="0021465A">
        <w:rPr>
          <w:rFonts w:ascii="Arial" w:hAnsi="Arial" w:cs="Arial"/>
          <w:sz w:val="24"/>
          <w:szCs w:val="24"/>
        </w:rPr>
        <w:br/>
        <w:t>ΚΑΚΛΑΜΑΝΗΣ Ν. , σελ.</w:t>
      </w:r>
      <w:r w:rsidRPr="0021465A">
        <w:rPr>
          <w:rFonts w:ascii="Arial" w:hAnsi="Arial" w:cs="Arial"/>
          <w:sz w:val="24"/>
          <w:szCs w:val="24"/>
        </w:rPr>
        <w:br/>
        <w:t>ΚΑΤΡΙΝΗΣ Μ. , σελ.</w:t>
      </w:r>
      <w:r w:rsidRPr="0021465A">
        <w:rPr>
          <w:rFonts w:ascii="Arial" w:hAnsi="Arial" w:cs="Arial"/>
          <w:sz w:val="24"/>
          <w:szCs w:val="24"/>
        </w:rPr>
        <w:br/>
        <w:t>ΛΑΜΠΡΟΥΛΗΣ Γ. , σελ.</w:t>
      </w:r>
      <w:r w:rsidRPr="0021465A">
        <w:rPr>
          <w:rFonts w:ascii="Arial" w:hAnsi="Arial" w:cs="Arial"/>
          <w:sz w:val="24"/>
          <w:szCs w:val="24"/>
        </w:rPr>
        <w:br/>
        <w:t>ΛΙΒΑΝΟΣ Σ. , σελ.</w:t>
      </w:r>
      <w:r w:rsidRPr="0021465A">
        <w:rPr>
          <w:rFonts w:ascii="Arial" w:hAnsi="Arial" w:cs="Arial"/>
          <w:sz w:val="24"/>
          <w:szCs w:val="24"/>
        </w:rPr>
        <w:br/>
        <w:t>ΜΠΟΥΚΩΡΟΣ Χ. , σελ.</w:t>
      </w:r>
      <w:r w:rsidRPr="0021465A">
        <w:rPr>
          <w:rFonts w:ascii="Arial" w:hAnsi="Arial" w:cs="Arial"/>
          <w:sz w:val="24"/>
          <w:szCs w:val="24"/>
        </w:rPr>
        <w:br/>
        <w:t>ΠΟΥΛΟΥ Π. , σελ.</w:t>
      </w:r>
      <w:r w:rsidRPr="0021465A">
        <w:rPr>
          <w:rFonts w:ascii="Arial" w:hAnsi="Arial" w:cs="Arial"/>
          <w:sz w:val="24"/>
          <w:szCs w:val="24"/>
        </w:rPr>
        <w:br/>
        <w:t>ΧΗΤΑΣ Κ. , σελ.</w:t>
      </w:r>
      <w:r w:rsidRPr="0021465A">
        <w:rPr>
          <w:rFonts w:ascii="Arial" w:hAnsi="Arial" w:cs="Arial"/>
          <w:sz w:val="24"/>
          <w:szCs w:val="24"/>
        </w:rPr>
        <w:br/>
      </w:r>
      <w:r w:rsidRPr="0021465A">
        <w:rPr>
          <w:rFonts w:ascii="Arial" w:hAnsi="Arial" w:cs="Arial"/>
          <w:sz w:val="24"/>
          <w:szCs w:val="24"/>
        </w:rPr>
        <w:br/>
        <w:t>Β. Επί της επίκαιρης ερώτησης:</w:t>
      </w:r>
      <w:r w:rsidRPr="0021465A">
        <w:rPr>
          <w:rFonts w:ascii="Arial" w:hAnsi="Arial" w:cs="Arial"/>
          <w:sz w:val="24"/>
          <w:szCs w:val="24"/>
        </w:rPr>
        <w:br/>
        <w:t>ΑΥΓΕΝΑΚΗΣ Ε. , σελ.</w:t>
      </w:r>
      <w:r w:rsidRPr="0021465A">
        <w:rPr>
          <w:rFonts w:ascii="Arial" w:hAnsi="Arial" w:cs="Arial"/>
          <w:sz w:val="24"/>
          <w:szCs w:val="24"/>
        </w:rPr>
        <w:br/>
        <w:t>ΠΙΠΙΛΗ Φ. , σελ.</w:t>
      </w:r>
      <w:r w:rsidRPr="0021465A">
        <w:rPr>
          <w:rFonts w:ascii="Arial" w:hAnsi="Arial" w:cs="Arial"/>
          <w:sz w:val="24"/>
          <w:szCs w:val="24"/>
        </w:rPr>
        <w:br/>
      </w:r>
      <w:r w:rsidRPr="0021465A">
        <w:rPr>
          <w:rFonts w:ascii="Arial" w:hAnsi="Arial" w:cs="Arial"/>
          <w:sz w:val="24"/>
          <w:szCs w:val="24"/>
        </w:rPr>
        <w:lastRenderedPageBreak/>
        <w:br/>
        <w:t>Γ. Επί του σχεδίου νόμου του Υπουργείου Αγροτικής Ανάπτυξης και Τροφίμων:</w:t>
      </w:r>
      <w:r w:rsidRPr="0021465A">
        <w:rPr>
          <w:rFonts w:ascii="Arial" w:hAnsi="Arial" w:cs="Arial"/>
          <w:sz w:val="24"/>
          <w:szCs w:val="24"/>
        </w:rPr>
        <w:br/>
        <w:t>ΑΔΑΜΟΠΟΥΛΟΥ Α. , σελ.</w:t>
      </w:r>
      <w:r w:rsidRPr="0021465A">
        <w:rPr>
          <w:rFonts w:ascii="Arial" w:hAnsi="Arial" w:cs="Arial"/>
          <w:sz w:val="24"/>
          <w:szCs w:val="24"/>
        </w:rPr>
        <w:br/>
        <w:t>ΑΠΟΣΤΟΛΟΥ Ε. , σελ.</w:t>
      </w:r>
      <w:r w:rsidRPr="0021465A">
        <w:rPr>
          <w:rFonts w:ascii="Arial" w:hAnsi="Arial" w:cs="Arial"/>
          <w:sz w:val="24"/>
          <w:szCs w:val="24"/>
        </w:rPr>
        <w:br/>
        <w:t>ΑΡΑΜΠΑΤΖΗ Φ. , σελ.</w:t>
      </w:r>
      <w:r w:rsidRPr="0021465A">
        <w:rPr>
          <w:rFonts w:ascii="Arial" w:hAnsi="Arial" w:cs="Arial"/>
          <w:sz w:val="24"/>
          <w:szCs w:val="24"/>
        </w:rPr>
        <w:br/>
        <w:t>ΑΡΑΧΩΒΙΤΗΣ Σ. , σελ.</w:t>
      </w:r>
      <w:r w:rsidRPr="0021465A">
        <w:rPr>
          <w:rFonts w:ascii="Arial" w:hAnsi="Arial" w:cs="Arial"/>
          <w:sz w:val="24"/>
          <w:szCs w:val="24"/>
        </w:rPr>
        <w:br/>
        <w:t>ΒΑΣΙΛΕΙΑΔΗΣ Β. , σελ.</w:t>
      </w:r>
      <w:r w:rsidRPr="0021465A">
        <w:rPr>
          <w:rFonts w:ascii="Arial" w:hAnsi="Arial" w:cs="Arial"/>
          <w:sz w:val="24"/>
          <w:szCs w:val="24"/>
        </w:rPr>
        <w:br/>
        <w:t>ΒΙΛΙΑΡΔΟΣ Β. , σελ.</w:t>
      </w:r>
      <w:r w:rsidRPr="0021465A">
        <w:rPr>
          <w:rFonts w:ascii="Arial" w:hAnsi="Arial" w:cs="Arial"/>
          <w:sz w:val="24"/>
          <w:szCs w:val="24"/>
        </w:rPr>
        <w:br/>
        <w:t>ΓΕΩΡΓΑΝΤΑΣ Γ. , σελ.</w:t>
      </w:r>
      <w:r w:rsidRPr="0021465A">
        <w:rPr>
          <w:rFonts w:ascii="Arial" w:hAnsi="Arial" w:cs="Arial"/>
          <w:sz w:val="24"/>
          <w:szCs w:val="24"/>
        </w:rPr>
        <w:br/>
        <w:t>ΓΚΟΚΑΣ Χ. , σελ.</w:t>
      </w:r>
      <w:r w:rsidRPr="0021465A">
        <w:rPr>
          <w:rFonts w:ascii="Arial" w:hAnsi="Arial" w:cs="Arial"/>
          <w:sz w:val="24"/>
          <w:szCs w:val="24"/>
        </w:rPr>
        <w:br/>
        <w:t>ΓΡΗΓΟΡΙΑΔΗΣ Κ. , σελ.</w:t>
      </w:r>
      <w:r w:rsidRPr="0021465A">
        <w:rPr>
          <w:rFonts w:ascii="Arial" w:hAnsi="Arial" w:cs="Arial"/>
          <w:sz w:val="24"/>
          <w:szCs w:val="24"/>
        </w:rPr>
        <w:br/>
        <w:t>ΚΑΡΑΣΜΑΝΗΣ Γ. , σελ.</w:t>
      </w:r>
      <w:r w:rsidRPr="0021465A">
        <w:rPr>
          <w:rFonts w:ascii="Arial" w:hAnsi="Arial" w:cs="Arial"/>
          <w:sz w:val="24"/>
          <w:szCs w:val="24"/>
        </w:rPr>
        <w:br/>
        <w:t>ΚΑΤΡΙΝΗΣ Μ. , σελ.</w:t>
      </w:r>
      <w:r w:rsidRPr="0021465A">
        <w:rPr>
          <w:rFonts w:ascii="Arial" w:hAnsi="Arial" w:cs="Arial"/>
          <w:sz w:val="24"/>
          <w:szCs w:val="24"/>
        </w:rPr>
        <w:br/>
        <w:t>ΚΕΛΛΑΣ Χ. , σελ.</w:t>
      </w:r>
      <w:r w:rsidRPr="0021465A">
        <w:rPr>
          <w:rFonts w:ascii="Arial" w:hAnsi="Arial" w:cs="Arial"/>
          <w:sz w:val="24"/>
          <w:szCs w:val="24"/>
        </w:rPr>
        <w:br/>
        <w:t>ΚΟΚΚΑΛΗΣ Β. , σελ.</w:t>
      </w:r>
      <w:r w:rsidRPr="0021465A">
        <w:rPr>
          <w:rFonts w:ascii="Arial" w:hAnsi="Arial" w:cs="Arial"/>
          <w:sz w:val="24"/>
          <w:szCs w:val="24"/>
        </w:rPr>
        <w:br/>
        <w:t>ΚΟΜΝΗΝΑΚΑ Μ. , σελ.</w:t>
      </w:r>
      <w:r w:rsidRPr="0021465A">
        <w:rPr>
          <w:rFonts w:ascii="Arial" w:hAnsi="Arial" w:cs="Arial"/>
          <w:sz w:val="24"/>
          <w:szCs w:val="24"/>
        </w:rPr>
        <w:br/>
        <w:t>ΚΩΝΣΤΑΝΤΟΠΟΥΛΟΣ Δ. , σελ.</w:t>
      </w:r>
      <w:r w:rsidRPr="0021465A">
        <w:rPr>
          <w:rFonts w:ascii="Arial" w:hAnsi="Arial" w:cs="Arial"/>
          <w:sz w:val="24"/>
          <w:szCs w:val="24"/>
        </w:rPr>
        <w:br/>
        <w:t>ΚΩΤΣΗΡΑΣ Γ. , σελ.</w:t>
      </w:r>
      <w:r w:rsidRPr="0021465A">
        <w:rPr>
          <w:rFonts w:ascii="Arial" w:hAnsi="Arial" w:cs="Arial"/>
          <w:sz w:val="24"/>
          <w:szCs w:val="24"/>
        </w:rPr>
        <w:br/>
        <w:t>ΚΩΤΣΟΣ Γ. , σελ.</w:t>
      </w:r>
      <w:r w:rsidRPr="0021465A">
        <w:rPr>
          <w:rFonts w:ascii="Arial" w:hAnsi="Arial" w:cs="Arial"/>
          <w:sz w:val="24"/>
          <w:szCs w:val="24"/>
        </w:rPr>
        <w:br/>
        <w:t>ΛΙΑΚΟΥΛΗ Ε. , σελ.</w:t>
      </w:r>
      <w:r w:rsidRPr="0021465A">
        <w:rPr>
          <w:rFonts w:ascii="Arial" w:hAnsi="Arial" w:cs="Arial"/>
          <w:sz w:val="24"/>
          <w:szCs w:val="24"/>
        </w:rPr>
        <w:br/>
        <w:t>ΛΙΒΑΝΟΣ Σ. , σελ.</w:t>
      </w:r>
      <w:r w:rsidRPr="0021465A">
        <w:rPr>
          <w:rFonts w:ascii="Arial" w:hAnsi="Arial" w:cs="Arial"/>
          <w:sz w:val="24"/>
          <w:szCs w:val="24"/>
        </w:rPr>
        <w:br/>
        <w:t>ΛΙΟΥΠΗΣ Α. , σελ.</w:t>
      </w:r>
      <w:r w:rsidRPr="0021465A">
        <w:rPr>
          <w:rFonts w:ascii="Arial" w:hAnsi="Arial" w:cs="Arial"/>
          <w:sz w:val="24"/>
          <w:szCs w:val="24"/>
        </w:rPr>
        <w:br/>
        <w:t>ΛΙΟΥΤΑΣ Α. , σελ.</w:t>
      </w:r>
      <w:r w:rsidRPr="0021465A">
        <w:rPr>
          <w:rFonts w:ascii="Arial" w:hAnsi="Arial" w:cs="Arial"/>
          <w:sz w:val="24"/>
          <w:szCs w:val="24"/>
        </w:rPr>
        <w:br/>
        <w:t>ΛΟΓΙΑΔΗΣ Γ. , σελ.</w:t>
      </w:r>
      <w:r w:rsidRPr="0021465A">
        <w:rPr>
          <w:rFonts w:ascii="Arial" w:hAnsi="Arial" w:cs="Arial"/>
          <w:sz w:val="24"/>
          <w:szCs w:val="24"/>
        </w:rPr>
        <w:br/>
        <w:t>ΜΑΛΑΜΑ Κ. , σελ.</w:t>
      </w:r>
      <w:r w:rsidRPr="0021465A">
        <w:rPr>
          <w:rFonts w:ascii="Arial" w:hAnsi="Arial" w:cs="Arial"/>
          <w:sz w:val="24"/>
          <w:szCs w:val="24"/>
        </w:rPr>
        <w:br/>
        <w:t>ΜΑΝΩΛΑΚΟΥ Δ. , σελ.</w:t>
      </w:r>
      <w:r w:rsidRPr="0021465A">
        <w:rPr>
          <w:rFonts w:ascii="Arial" w:hAnsi="Arial" w:cs="Arial"/>
          <w:sz w:val="24"/>
          <w:szCs w:val="24"/>
        </w:rPr>
        <w:br/>
        <w:t>ΜΠΑΡΑΛΙΑΚΟΣ Ξ. , σελ.</w:t>
      </w:r>
      <w:r w:rsidRPr="0021465A">
        <w:rPr>
          <w:rFonts w:ascii="Arial" w:hAnsi="Arial" w:cs="Arial"/>
          <w:sz w:val="24"/>
          <w:szCs w:val="24"/>
        </w:rPr>
        <w:br/>
        <w:t>ΜΠΑΡΤΖΩΚΑΣ Α. , σελ.</w:t>
      </w:r>
      <w:r w:rsidRPr="0021465A">
        <w:rPr>
          <w:rFonts w:ascii="Arial" w:hAnsi="Arial" w:cs="Arial"/>
          <w:sz w:val="24"/>
          <w:szCs w:val="24"/>
        </w:rPr>
        <w:br/>
        <w:t>ΜΠΟΥΚΩΡΟΣ Χ. , σελ.</w:t>
      </w:r>
      <w:r w:rsidRPr="0021465A">
        <w:rPr>
          <w:rFonts w:ascii="Arial" w:hAnsi="Arial" w:cs="Arial"/>
          <w:sz w:val="24"/>
          <w:szCs w:val="24"/>
        </w:rPr>
        <w:br/>
        <w:t>ΜΠΟΥΜΠΑΣ Κ. , σελ.</w:t>
      </w:r>
      <w:r w:rsidRPr="0021465A">
        <w:rPr>
          <w:rFonts w:ascii="Arial" w:hAnsi="Arial" w:cs="Arial"/>
          <w:sz w:val="24"/>
          <w:szCs w:val="24"/>
        </w:rPr>
        <w:br/>
        <w:t>ΟΙΚΟΝΟΜΟΥ Ι. , σελ.</w:t>
      </w:r>
      <w:r w:rsidRPr="0021465A">
        <w:rPr>
          <w:rFonts w:ascii="Arial" w:hAnsi="Arial" w:cs="Arial"/>
          <w:sz w:val="24"/>
          <w:szCs w:val="24"/>
        </w:rPr>
        <w:br/>
        <w:t>ΠΑΝΑΣ Α. , σελ.</w:t>
      </w:r>
      <w:r w:rsidRPr="0021465A">
        <w:rPr>
          <w:rFonts w:ascii="Arial" w:hAnsi="Arial" w:cs="Arial"/>
          <w:sz w:val="24"/>
          <w:szCs w:val="24"/>
        </w:rPr>
        <w:br/>
        <w:t>ΠΑΠΑΗΛΙΟΥ Γ. , σελ.</w:t>
      </w:r>
      <w:r w:rsidRPr="0021465A">
        <w:rPr>
          <w:rFonts w:ascii="Arial" w:hAnsi="Arial" w:cs="Arial"/>
          <w:sz w:val="24"/>
          <w:szCs w:val="24"/>
        </w:rPr>
        <w:br/>
      </w:r>
      <w:r w:rsidRPr="0021465A">
        <w:rPr>
          <w:rFonts w:ascii="Arial" w:hAnsi="Arial" w:cs="Arial"/>
          <w:sz w:val="24"/>
          <w:szCs w:val="24"/>
        </w:rPr>
        <w:lastRenderedPageBreak/>
        <w:t>ΠΟΥΛΟΥ Π. , σελ.</w:t>
      </w:r>
      <w:r w:rsidRPr="0021465A">
        <w:rPr>
          <w:rFonts w:ascii="Arial" w:hAnsi="Arial" w:cs="Arial"/>
          <w:sz w:val="24"/>
          <w:szCs w:val="24"/>
        </w:rPr>
        <w:br/>
        <w:t>ΣΙΜΟΠΟΥΛΟΣ Ε. , σελ.</w:t>
      </w:r>
      <w:r w:rsidRPr="0021465A">
        <w:rPr>
          <w:rFonts w:ascii="Arial" w:hAnsi="Arial" w:cs="Arial"/>
          <w:sz w:val="24"/>
          <w:szCs w:val="24"/>
        </w:rPr>
        <w:br/>
        <w:t>ΣΚΟΝΔΡΑ Α. , σελ.</w:t>
      </w:r>
      <w:r w:rsidRPr="0021465A">
        <w:rPr>
          <w:rFonts w:ascii="Arial" w:hAnsi="Arial" w:cs="Arial"/>
          <w:sz w:val="24"/>
          <w:szCs w:val="24"/>
        </w:rPr>
        <w:br/>
        <w:t>ΣΤΑΜΕΝΙΤΗΣ Δ. , σελ.</w:t>
      </w:r>
      <w:r w:rsidRPr="0021465A">
        <w:rPr>
          <w:rFonts w:ascii="Arial" w:hAnsi="Arial" w:cs="Arial"/>
          <w:sz w:val="24"/>
          <w:szCs w:val="24"/>
        </w:rPr>
        <w:br/>
        <w:t>ΤΕΛΙΓΙΟΡΙΔΟΥ Ο. , σελ.</w:t>
      </w:r>
      <w:r w:rsidRPr="0021465A">
        <w:rPr>
          <w:rFonts w:ascii="Arial" w:hAnsi="Arial" w:cs="Arial"/>
          <w:sz w:val="24"/>
          <w:szCs w:val="24"/>
        </w:rPr>
        <w:br/>
        <w:t>ΤΖΑΚΡΗ Θ. , σελ.</w:t>
      </w:r>
      <w:r w:rsidRPr="0021465A">
        <w:rPr>
          <w:rFonts w:ascii="Arial" w:hAnsi="Arial" w:cs="Arial"/>
          <w:sz w:val="24"/>
          <w:szCs w:val="24"/>
        </w:rPr>
        <w:br/>
        <w:t>ΧΕΙΜΑΡΑΣ Θ. , σελ.</w:t>
      </w:r>
      <w:r w:rsidRPr="0021465A">
        <w:rPr>
          <w:rFonts w:ascii="Arial" w:hAnsi="Arial" w:cs="Arial"/>
          <w:sz w:val="24"/>
          <w:szCs w:val="24"/>
        </w:rPr>
        <w:br/>
        <w:t>ΧΗΤΑΣ Κ. , σελ.</w:t>
      </w:r>
      <w:r w:rsidRPr="0021465A">
        <w:rPr>
          <w:rFonts w:ascii="Arial" w:hAnsi="Arial" w:cs="Arial"/>
          <w:sz w:val="24"/>
          <w:szCs w:val="24"/>
        </w:rPr>
        <w:br/>
      </w:r>
    </w:p>
    <w:p w:rsidR="00A901C5" w:rsidRPr="0021465A" w:rsidRDefault="00A901C5" w:rsidP="00B01C11">
      <w:pPr>
        <w:spacing w:line="360" w:lineRule="auto"/>
        <w:ind w:firstLine="720"/>
        <w:rPr>
          <w:rFonts w:ascii="Arial" w:hAnsi="Arial" w:cs="Arial"/>
          <w:sz w:val="24"/>
          <w:szCs w:val="24"/>
        </w:rPr>
      </w:pPr>
      <w:r w:rsidRPr="0021465A">
        <w:rPr>
          <w:rFonts w:ascii="Arial" w:hAnsi="Arial" w:cs="Arial"/>
          <w:sz w:val="24"/>
          <w:szCs w:val="24"/>
        </w:rPr>
        <w:t xml:space="preserve"> </w:t>
      </w:r>
    </w:p>
    <w:p w:rsidR="00A901C5" w:rsidRPr="0021465A" w:rsidRDefault="00A901C5" w:rsidP="00B01C11">
      <w:pPr>
        <w:spacing w:line="360" w:lineRule="auto"/>
        <w:ind w:firstLine="720"/>
        <w:rPr>
          <w:rFonts w:ascii="Arial" w:hAnsi="Arial" w:cs="Arial"/>
          <w:sz w:val="24"/>
          <w:szCs w:val="24"/>
        </w:rPr>
      </w:pPr>
    </w:p>
    <w:p w:rsidR="009612B4" w:rsidRDefault="009612B4"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Default="00B01C11" w:rsidP="00B01C11">
      <w:pPr>
        <w:spacing w:line="360" w:lineRule="auto"/>
        <w:ind w:firstLine="720"/>
        <w:rPr>
          <w:rFonts w:ascii="Arial" w:hAnsi="Arial" w:cs="Arial"/>
          <w:sz w:val="24"/>
          <w:szCs w:val="24"/>
        </w:rPr>
      </w:pPr>
    </w:p>
    <w:p w:rsidR="00B01C11" w:rsidRPr="00B01C11" w:rsidRDefault="00B01C11" w:rsidP="00B01C11">
      <w:pPr>
        <w:spacing w:after="160" w:line="600" w:lineRule="auto"/>
        <w:ind w:firstLine="720"/>
        <w:jc w:val="center"/>
        <w:rPr>
          <w:rFonts w:ascii="Arial" w:hAnsi="Arial" w:cs="Arial"/>
          <w:sz w:val="24"/>
          <w:szCs w:val="24"/>
          <w:lang w:eastAsia="el-GR"/>
        </w:rPr>
      </w:pPr>
      <w:r w:rsidRPr="00B01C11">
        <w:rPr>
          <w:rFonts w:ascii="Arial" w:hAnsi="Arial" w:cs="Arial"/>
          <w:sz w:val="24"/>
          <w:szCs w:val="24"/>
          <w:lang w:eastAsia="el-GR"/>
        </w:rPr>
        <w:lastRenderedPageBreak/>
        <w:t>ΠΡΑΚΤΙΚΑ ΒΟΥΛΗΣ</w:t>
      </w:r>
    </w:p>
    <w:p w:rsidR="00B01C11" w:rsidRPr="00B01C11" w:rsidRDefault="00B01C11" w:rsidP="00B01C11">
      <w:pPr>
        <w:spacing w:after="160" w:line="600" w:lineRule="auto"/>
        <w:ind w:firstLine="720"/>
        <w:jc w:val="center"/>
        <w:rPr>
          <w:rFonts w:ascii="Arial" w:hAnsi="Arial" w:cs="Arial"/>
          <w:sz w:val="24"/>
          <w:szCs w:val="24"/>
          <w:lang w:eastAsia="el-GR"/>
        </w:rPr>
      </w:pPr>
      <w:r w:rsidRPr="00B01C11">
        <w:rPr>
          <w:rFonts w:ascii="Arial" w:hAnsi="Arial" w:cs="Arial"/>
          <w:sz w:val="24"/>
          <w:szCs w:val="24"/>
          <w:lang w:eastAsia="el-GR"/>
        </w:rPr>
        <w:t>ΙΗ΄ ΠΕΡΙΟΔΟΣ</w:t>
      </w:r>
    </w:p>
    <w:p w:rsidR="00B01C11" w:rsidRPr="00B01C11" w:rsidRDefault="00B01C11" w:rsidP="00B01C11">
      <w:pPr>
        <w:spacing w:after="160" w:line="600" w:lineRule="auto"/>
        <w:ind w:firstLine="720"/>
        <w:jc w:val="center"/>
        <w:rPr>
          <w:rFonts w:ascii="Arial" w:hAnsi="Arial" w:cs="Arial"/>
          <w:sz w:val="24"/>
          <w:szCs w:val="24"/>
          <w:lang w:eastAsia="el-GR"/>
        </w:rPr>
      </w:pPr>
      <w:r w:rsidRPr="00B01C11">
        <w:rPr>
          <w:rFonts w:ascii="Arial" w:hAnsi="Arial" w:cs="Arial"/>
          <w:sz w:val="24"/>
          <w:szCs w:val="24"/>
          <w:lang w:eastAsia="el-GR"/>
        </w:rPr>
        <w:t>ΠΡΟΕΔΡΕΥΟΜΕΝΗΣ ΚΟΙΝΟΒΟΥΛΕΥΤΙΚΗΣ ΔΗΜΟΚΡΑΤΙΑΣ</w:t>
      </w:r>
    </w:p>
    <w:p w:rsidR="00B01C11" w:rsidRPr="00B01C11" w:rsidRDefault="00B01C11" w:rsidP="00B01C11">
      <w:pPr>
        <w:tabs>
          <w:tab w:val="center" w:pos="4748"/>
          <w:tab w:val="right" w:pos="8787"/>
        </w:tabs>
        <w:spacing w:after="160" w:line="600" w:lineRule="auto"/>
        <w:ind w:firstLine="720"/>
        <w:jc w:val="center"/>
        <w:rPr>
          <w:rFonts w:ascii="Arial" w:hAnsi="Arial" w:cs="Arial"/>
          <w:sz w:val="24"/>
          <w:szCs w:val="24"/>
          <w:lang w:eastAsia="el-GR"/>
        </w:rPr>
      </w:pPr>
      <w:r w:rsidRPr="00B01C11">
        <w:rPr>
          <w:rFonts w:ascii="Arial" w:hAnsi="Arial" w:cs="Arial"/>
          <w:sz w:val="24"/>
          <w:szCs w:val="24"/>
          <w:lang w:eastAsia="el-GR"/>
        </w:rPr>
        <w:t xml:space="preserve">ΣΥΝΟΔΟΣ </w:t>
      </w:r>
      <w:r w:rsidRPr="00B01C11">
        <w:rPr>
          <w:rFonts w:ascii="Arial" w:hAnsi="Arial" w:cs="Arial"/>
          <w:sz w:val="24"/>
          <w:szCs w:val="24"/>
          <w:lang w:val="en-US" w:eastAsia="el-GR"/>
        </w:rPr>
        <w:t>B</w:t>
      </w:r>
      <w:r w:rsidRPr="00B01C11">
        <w:rPr>
          <w:rFonts w:ascii="Arial" w:hAnsi="Arial" w:cs="Arial"/>
          <w:sz w:val="24"/>
          <w:szCs w:val="24"/>
          <w:lang w:eastAsia="el-GR"/>
        </w:rPr>
        <w:t>΄</w:t>
      </w:r>
    </w:p>
    <w:p w:rsidR="00B01C11" w:rsidRPr="00B01C11" w:rsidRDefault="00B01C11" w:rsidP="00B01C11">
      <w:pPr>
        <w:spacing w:after="160" w:line="600" w:lineRule="auto"/>
        <w:ind w:firstLine="720"/>
        <w:jc w:val="center"/>
        <w:rPr>
          <w:rFonts w:ascii="Arial" w:hAnsi="Arial" w:cs="Arial"/>
          <w:sz w:val="24"/>
          <w:szCs w:val="24"/>
          <w:lang w:eastAsia="el-GR"/>
        </w:rPr>
      </w:pPr>
      <w:r w:rsidRPr="00B01C11">
        <w:rPr>
          <w:rFonts w:ascii="Arial" w:hAnsi="Arial" w:cs="Arial"/>
          <w:sz w:val="24"/>
          <w:szCs w:val="24"/>
          <w:lang w:eastAsia="el-GR"/>
        </w:rPr>
        <w:t>ΣΥΝΕΔΡΙΑΣΗ Ρ</w:t>
      </w:r>
      <w:r w:rsidRPr="00B01C11">
        <w:rPr>
          <w:rFonts w:ascii="Arial" w:hAnsi="Arial" w:cs="Arial"/>
          <w:sz w:val="24"/>
          <w:szCs w:val="24"/>
          <w:lang w:val="en-US" w:eastAsia="el-GR"/>
        </w:rPr>
        <w:t>I</w:t>
      </w:r>
      <w:r w:rsidRPr="00B01C11">
        <w:rPr>
          <w:rFonts w:ascii="Arial" w:hAnsi="Arial" w:cs="Arial"/>
          <w:sz w:val="24"/>
          <w:szCs w:val="24"/>
          <w:lang w:eastAsia="el-GR"/>
        </w:rPr>
        <w:t>΄</w:t>
      </w:r>
    </w:p>
    <w:p w:rsidR="00B01C11" w:rsidRPr="00B01C11" w:rsidRDefault="00B01C11" w:rsidP="00B01C11">
      <w:pPr>
        <w:spacing w:after="160" w:line="600" w:lineRule="auto"/>
        <w:ind w:firstLine="720"/>
        <w:jc w:val="center"/>
        <w:rPr>
          <w:rFonts w:ascii="Arial" w:hAnsi="Arial" w:cs="Arial"/>
          <w:sz w:val="24"/>
          <w:szCs w:val="24"/>
          <w:lang w:eastAsia="el-GR"/>
        </w:rPr>
      </w:pPr>
      <w:r w:rsidRPr="00B01C11">
        <w:rPr>
          <w:rFonts w:ascii="Arial" w:hAnsi="Arial" w:cs="Arial"/>
          <w:sz w:val="24"/>
          <w:szCs w:val="24"/>
          <w:lang w:eastAsia="el-GR"/>
        </w:rPr>
        <w:t>Τετάρτη 7 Απριλίου 2021</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Αθήνα, σήμερα στις 7 Απριλίου 2021, ημέρα Τετάρτη και ώρα 9.43΄ συνήλθε στην Αίθουσα των συνεδριάσεων του Βουλευτηρίου η Βουλή σε ολομέλεια για να συνεδριάσει υπό την προεδρία του Α΄ Αντιπροέδρου αυτής κ. </w:t>
      </w:r>
      <w:r w:rsidRPr="00B01C11">
        <w:rPr>
          <w:rFonts w:ascii="Arial" w:hAnsi="Arial" w:cs="Arial"/>
          <w:b/>
          <w:sz w:val="24"/>
          <w:szCs w:val="24"/>
          <w:lang w:eastAsia="el-GR"/>
        </w:rPr>
        <w:t>ΝΙΚΗΤΑ ΚΑΚΛΑΜΑΝΗ</w:t>
      </w:r>
      <w:r w:rsidRPr="00B01C11">
        <w:rPr>
          <w:rFonts w:ascii="Arial" w:hAnsi="Arial" w:cs="Arial"/>
          <w:sz w:val="24"/>
          <w:szCs w:val="24"/>
          <w:lang w:eastAsia="el-GR"/>
        </w:rPr>
        <w:t>.</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sz w:val="24"/>
          <w:szCs w:val="24"/>
          <w:shd w:val="clear" w:color="auto" w:fill="FFFFFF"/>
          <w:lang w:eastAsia="zh-CN"/>
        </w:rPr>
        <w:t>ΠΡΟΕΔΡΕΥΩΝ (Νικήτας Κακλαμάνης):</w:t>
      </w:r>
      <w:r w:rsidRPr="00B01C11">
        <w:rPr>
          <w:rFonts w:ascii="Arial" w:hAnsi="Arial" w:cs="Arial"/>
          <w:sz w:val="24"/>
          <w:szCs w:val="24"/>
          <w:lang w:eastAsia="el-GR"/>
        </w:rPr>
        <w:t xml:space="preserve"> Κυρίες και κύριοι συνάδελφοι, αρχίζει η συνεδρίαση.</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Έχω την τιμή να ανακοινώσω στο Σώμα ότι η Διαρκής Επιτροπή Παραγωγής και Εμπορίου καταθέτει την έκθεσή της επί του σχεδίου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w:t>
      </w:r>
      <w:r w:rsidRPr="00B01C11">
        <w:rPr>
          <w:rFonts w:ascii="Arial" w:hAnsi="Arial" w:cs="Arial"/>
          <w:sz w:val="24"/>
          <w:szCs w:val="24"/>
          <w:lang w:eastAsia="el-GR"/>
        </w:rPr>
        <w:lastRenderedPageBreak/>
        <w:t>επιχειρήσεων στην αλυσίδα εφοδιασμού γεωργικών προϊόντων και τροφίμων και λοιπές διατάξεις».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Επίσης, η Διαρκής Επιτροπή Δημόσιας Διοίκησης, Δημόσιας Τάξης και Δικαιοσύνης καταθέτει την έκθεσή της στο σχέδιο νόμου του Υπουργείου Προστασίας του Πολίτη: «Κύρωση του Πρωτοκόλλου Συνεργασίας μεταξύ του Πυροσβεστικού Σώματος Ελλάδος και της Πυροσβεστικής Υπηρεσίας Κύπρου, κατ’ </w:t>
      </w:r>
      <w:proofErr w:type="spellStart"/>
      <w:r w:rsidRPr="00B01C11">
        <w:rPr>
          <w:rFonts w:ascii="Arial" w:hAnsi="Arial" w:cs="Arial"/>
          <w:sz w:val="24"/>
          <w:szCs w:val="24"/>
          <w:lang w:eastAsia="el-GR"/>
        </w:rPr>
        <w:t>εφαρμογήν</w:t>
      </w:r>
      <w:proofErr w:type="spellEnd"/>
      <w:r w:rsidRPr="00B01C11">
        <w:rPr>
          <w:rFonts w:ascii="Arial" w:hAnsi="Arial" w:cs="Arial"/>
          <w:sz w:val="24"/>
          <w:szCs w:val="24"/>
          <w:lang w:eastAsia="el-GR"/>
        </w:rPr>
        <w:t xml:space="preserve"> της Συμφωνίας της 4ης Ιουνίου 2003 μεταξύ του Υπουργείου Δημοσίας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Τέλος, η Διαρκής Επιτροπή Κοινωνικών Υποθέσεων καταθέτει την έκθεσή της στο σχέδιο νόμου του Υπουργείου Υγείας: «Κύρωση του Μνημονίου Κατανόησης μεταξύ της Κυβέρνησης της Ελληνικής Δημοκρατίας και της Κυβέρνησης της Ελληνικής Δημοκρατίας και της Κυβέρνησης της Δημοκρατίας της Τυνησίας στον τομέα της υγείας».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Παρακαλείται η κυρία Γραμματέας να ανακοινώσει τις αναφορές προς το Σώμα.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lang w:eastAsia="el-GR"/>
        </w:rPr>
        <w:t xml:space="preserve">(Ανακοινώνονται προς το Σώμα από τη Γραμματέα της Βουλής κ. </w:t>
      </w:r>
      <w:proofErr w:type="spellStart"/>
      <w:r w:rsidRPr="00B01C11">
        <w:rPr>
          <w:rFonts w:ascii="Arial" w:hAnsi="Arial" w:cs="Arial"/>
          <w:sz w:val="24"/>
          <w:szCs w:val="24"/>
          <w:lang w:eastAsia="el-GR"/>
        </w:rPr>
        <w:t>Ραλλία</w:t>
      </w:r>
      <w:proofErr w:type="spellEnd"/>
      <w:r w:rsidRPr="00B01C11">
        <w:rPr>
          <w:rFonts w:ascii="Arial" w:hAnsi="Arial" w:cs="Arial"/>
          <w:sz w:val="24"/>
          <w:szCs w:val="24"/>
          <w:lang w:eastAsia="el-GR"/>
        </w:rPr>
        <w:t xml:space="preserve"> Χρηστίδου, Βουλευτή Β3΄ Νοτίου Τομέα Αθηνών, τα ακόλουθα:</w:t>
      </w:r>
      <w:r w:rsidRPr="00B01C11">
        <w:rPr>
          <w:rFonts w:ascii="Arial" w:hAnsi="Arial"/>
          <w:sz w:val="24"/>
          <w:szCs w:val="24"/>
          <w:lang w:eastAsia="el-GR"/>
        </w:rPr>
        <w:t xml:space="preserve"> </w:t>
      </w:r>
    </w:p>
    <w:p w:rsidR="00B01C11" w:rsidRPr="00B01C11" w:rsidRDefault="00B01C11" w:rsidP="00B01C11">
      <w:pPr>
        <w:spacing w:after="0" w:line="600" w:lineRule="auto"/>
        <w:ind w:firstLine="720"/>
        <w:contextualSpacing/>
        <w:jc w:val="both"/>
        <w:rPr>
          <w:rFonts w:ascii="Arial" w:hAnsi="Arial" w:cs="Arial"/>
          <w:sz w:val="24"/>
          <w:szCs w:val="24"/>
        </w:rPr>
      </w:pPr>
      <w:r w:rsidRPr="00B01C11">
        <w:rPr>
          <w:rFonts w:ascii="Arial" w:hAnsi="Arial" w:cs="Arial"/>
          <w:sz w:val="24"/>
          <w:szCs w:val="24"/>
        </w:rPr>
        <w:lastRenderedPageBreak/>
        <w:t>Α. ΚΑΤΑΘΕΣΗ ΑΝΑΦΟΡΩΝ</w:t>
      </w:r>
    </w:p>
    <w:p w:rsidR="00B01C11" w:rsidRPr="00B01C11" w:rsidRDefault="00B01C11" w:rsidP="00B01C11">
      <w:pPr>
        <w:spacing w:after="0" w:line="600" w:lineRule="auto"/>
        <w:ind w:firstLine="720"/>
        <w:contextualSpacing/>
        <w:jc w:val="center"/>
        <w:rPr>
          <w:rFonts w:ascii="Arial" w:hAnsi="Arial" w:cs="Arial"/>
          <w:color w:val="FF0000"/>
          <w:sz w:val="24"/>
          <w:szCs w:val="24"/>
        </w:rPr>
      </w:pPr>
      <w:r w:rsidRPr="00B01C11">
        <w:rPr>
          <w:rFonts w:ascii="Arial" w:hAnsi="Arial" w:cs="Arial"/>
          <w:color w:val="FF0000"/>
          <w:sz w:val="24"/>
          <w:szCs w:val="24"/>
        </w:rPr>
        <w:t xml:space="preserve">(Να μπει η </w:t>
      </w:r>
      <w:proofErr w:type="spellStart"/>
      <w:r w:rsidRPr="00B01C11">
        <w:rPr>
          <w:rFonts w:ascii="Arial" w:hAnsi="Arial" w:cs="Arial"/>
          <w:color w:val="FF0000"/>
          <w:sz w:val="24"/>
          <w:szCs w:val="24"/>
        </w:rPr>
        <w:t>σελ</w:t>
      </w:r>
      <w:proofErr w:type="spellEnd"/>
      <w:r w:rsidRPr="00B01C11">
        <w:rPr>
          <w:rFonts w:ascii="Arial" w:hAnsi="Arial" w:cs="Arial"/>
          <w:color w:val="FF0000"/>
          <w:sz w:val="24"/>
          <w:szCs w:val="24"/>
        </w:rPr>
        <w:t xml:space="preserve"> 2</w:t>
      </w:r>
      <w:r w:rsidRPr="00B01C11">
        <w:rPr>
          <w:rFonts w:ascii="Arial" w:hAnsi="Arial" w:cs="Arial"/>
          <w:color w:val="FF0000"/>
          <w:sz w:val="24"/>
          <w:szCs w:val="24"/>
          <w:vertAlign w:val="superscript"/>
        </w:rPr>
        <w:t>α</w:t>
      </w:r>
      <w:r w:rsidRPr="00B01C11">
        <w:rPr>
          <w:rFonts w:ascii="Arial" w:hAnsi="Arial" w:cs="Arial"/>
          <w:color w:val="FF0000"/>
          <w:sz w:val="24"/>
          <w:szCs w:val="24"/>
        </w:rPr>
        <w:t xml:space="preserve"> ). </w:t>
      </w:r>
    </w:p>
    <w:p w:rsidR="00B01C11" w:rsidRPr="00B01C11" w:rsidRDefault="00B01C11" w:rsidP="00B01C11">
      <w:pPr>
        <w:spacing w:after="0" w:line="600" w:lineRule="auto"/>
        <w:ind w:firstLine="720"/>
        <w:contextualSpacing/>
        <w:jc w:val="both"/>
        <w:rPr>
          <w:rFonts w:ascii="Arial" w:hAnsi="Arial" w:cs="Arial"/>
          <w:sz w:val="24"/>
          <w:szCs w:val="24"/>
        </w:rPr>
      </w:pPr>
      <w:r w:rsidRPr="00B01C11" w:rsidDel="00130145">
        <w:rPr>
          <w:rFonts w:ascii="Arial" w:hAnsi="Arial" w:cs="Arial"/>
          <w:sz w:val="24"/>
          <w:szCs w:val="24"/>
        </w:rPr>
        <w:t>Β</w:t>
      </w:r>
      <w:r w:rsidRPr="00B01C11">
        <w:rPr>
          <w:rFonts w:ascii="Arial" w:hAnsi="Arial" w:cs="Arial"/>
          <w:sz w:val="24"/>
          <w:szCs w:val="24"/>
        </w:rPr>
        <w:t>. ΑΠΑΝΤΗΣΕΙΣ ΥΠΟΥΡΓΩΝ ΣΕ ΕΡΩΤΗΣΕΙΣ ΒΟΥΛΕΥΤΩΝ</w:t>
      </w:r>
    </w:p>
    <w:p w:rsidR="00B01C11" w:rsidRPr="00B01C11" w:rsidRDefault="00B01C11" w:rsidP="00B01C11">
      <w:pPr>
        <w:spacing w:after="0" w:line="600" w:lineRule="auto"/>
        <w:ind w:firstLine="720"/>
        <w:contextualSpacing/>
        <w:jc w:val="center"/>
        <w:rPr>
          <w:rFonts w:ascii="Arial" w:hAnsi="Arial" w:cs="Arial"/>
          <w:color w:val="FF0000"/>
          <w:sz w:val="24"/>
          <w:szCs w:val="24"/>
        </w:rPr>
      </w:pPr>
      <w:r w:rsidRPr="00B01C11">
        <w:rPr>
          <w:rFonts w:ascii="Arial" w:hAnsi="Arial" w:cs="Arial"/>
          <w:color w:val="FF0000"/>
          <w:sz w:val="24"/>
          <w:szCs w:val="24"/>
        </w:rPr>
        <w:t>(Να μπει η σελ.2β)</w:t>
      </w:r>
    </w:p>
    <w:p w:rsidR="00B01C11" w:rsidRPr="00B01C11" w:rsidRDefault="00B01C11" w:rsidP="00B01C11">
      <w:pPr>
        <w:spacing w:after="0" w:line="600" w:lineRule="auto"/>
        <w:ind w:firstLine="720"/>
        <w:contextualSpacing/>
        <w:jc w:val="center"/>
        <w:rPr>
          <w:rFonts w:ascii="Arial" w:eastAsiaTheme="minorHAnsi" w:hAnsi="Arial" w:cs="Arial"/>
          <w:b/>
          <w:sz w:val="24"/>
          <w:szCs w:val="24"/>
        </w:rPr>
      </w:pPr>
      <w:r w:rsidRPr="00B01C11">
        <w:rPr>
          <w:rFonts w:ascii="Arial" w:hAnsi="Arial" w:cs="Arial"/>
          <w:color w:val="FF0000"/>
          <w:sz w:val="24"/>
          <w:szCs w:val="24"/>
        </w:rPr>
        <w:t>(ΑΛΛΑΓΗ ΣΕΛΙΔΑΣ ΛΟΓΩ ΑΛΛΑΓΗΣ ΘΕΜΑΤΟΣ)</w:t>
      </w:r>
    </w:p>
    <w:p w:rsidR="00B01C11" w:rsidRPr="00B01C11" w:rsidRDefault="00B01C11" w:rsidP="00B01C11">
      <w:pPr>
        <w:spacing w:after="0" w:line="600" w:lineRule="auto"/>
        <w:ind w:firstLine="720"/>
        <w:jc w:val="both"/>
        <w:rPr>
          <w:rFonts w:ascii="Arial" w:hAnsi="Arial" w:cs="Arial"/>
          <w:sz w:val="24"/>
          <w:szCs w:val="24"/>
        </w:rPr>
      </w:pPr>
      <w:r w:rsidRPr="00B01C11">
        <w:rPr>
          <w:rFonts w:ascii="Arial" w:hAnsi="Arial" w:cs="Arial"/>
          <w:b/>
          <w:sz w:val="24"/>
          <w:szCs w:val="24"/>
          <w:shd w:val="clear" w:color="auto" w:fill="FFFFFF"/>
          <w:lang w:eastAsia="el-GR"/>
        </w:rPr>
        <w:t>ΠΡΟΕΔΡΕΥΩΝ (Νικήτας Κακλαμάνης):</w:t>
      </w:r>
      <w:r w:rsidRPr="00B01C11">
        <w:rPr>
          <w:rFonts w:ascii="Arial" w:hAnsi="Arial" w:cs="Arial"/>
          <w:sz w:val="24"/>
          <w:szCs w:val="24"/>
          <w:shd w:val="clear" w:color="auto" w:fill="FFFFFF"/>
          <w:lang w:eastAsia="el-GR"/>
        </w:rPr>
        <w:t xml:space="preserve"> </w:t>
      </w:r>
      <w:r w:rsidRPr="00B01C11">
        <w:rPr>
          <w:rFonts w:ascii="Arial" w:hAnsi="Arial" w:cs="Arial"/>
          <w:sz w:val="24"/>
          <w:szCs w:val="24"/>
        </w:rPr>
        <w:t>Κυρίες και κύριοι συνάδελφοι, εισερχόμαστε στη συζήτηση των</w:t>
      </w:r>
    </w:p>
    <w:p w:rsidR="00B01C11" w:rsidRPr="00B01C11" w:rsidRDefault="00B01C11" w:rsidP="00B01C11">
      <w:pPr>
        <w:tabs>
          <w:tab w:val="left" w:pos="2820"/>
        </w:tabs>
        <w:spacing w:after="160" w:line="600" w:lineRule="auto"/>
        <w:ind w:firstLine="720"/>
        <w:jc w:val="center"/>
        <w:rPr>
          <w:rFonts w:ascii="Arial" w:hAnsi="Arial" w:cs="Arial"/>
          <w:b/>
          <w:sz w:val="24"/>
          <w:szCs w:val="24"/>
        </w:rPr>
      </w:pPr>
      <w:r w:rsidRPr="00B01C11">
        <w:rPr>
          <w:rFonts w:ascii="Arial" w:hAnsi="Arial" w:cs="Arial"/>
          <w:b/>
          <w:sz w:val="24"/>
          <w:szCs w:val="24"/>
        </w:rPr>
        <w:t>ΕΠΙΚΑΙΡΩΝ ΕΡΩΤΗΣΕΩΝ</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rPr>
        <w:t xml:space="preserve">Πριν εισέλθουμε στη συζήτηση του σημερινού δελτίου των επικαίρων ερωτήσεων επιτρέψτε μου να </w:t>
      </w:r>
      <w:r w:rsidRPr="00B01C11">
        <w:rPr>
          <w:rFonts w:ascii="Arial" w:eastAsiaTheme="minorHAnsi" w:hAnsi="Arial" w:cs="Arial"/>
          <w:sz w:val="24"/>
          <w:szCs w:val="24"/>
        </w:rPr>
        <w:t xml:space="preserve">ανακοινώσω στο Σώμα το δελτίο επικαίρων ερωτήσεων της Παρασκευής </w:t>
      </w:r>
      <w:r w:rsidRPr="00B01C11">
        <w:rPr>
          <w:rFonts w:ascii="Arial" w:hAnsi="Arial" w:cs="Arial"/>
          <w:sz w:val="24"/>
          <w:szCs w:val="24"/>
          <w:shd w:val="clear" w:color="auto" w:fill="FFFFFF"/>
          <w:lang w:eastAsia="el-GR"/>
        </w:rPr>
        <w:t>9 Απριλίου 2021.</w:t>
      </w:r>
    </w:p>
    <w:p w:rsidR="00B01C11" w:rsidRPr="00B01C11" w:rsidRDefault="00B01C11" w:rsidP="00B01C11">
      <w:pPr>
        <w:tabs>
          <w:tab w:val="left" w:pos="6117"/>
        </w:tabs>
        <w:spacing w:after="160" w:line="600" w:lineRule="auto"/>
        <w:ind w:firstLine="720"/>
        <w:jc w:val="both"/>
        <w:rPr>
          <w:rFonts w:ascii="Arial" w:hAnsi="Arial" w:cs="Arial"/>
          <w:b/>
          <w:color w:val="000000"/>
          <w:sz w:val="24"/>
          <w:szCs w:val="24"/>
          <w:lang w:eastAsia="el-GR"/>
        </w:rPr>
      </w:pPr>
      <w:r w:rsidRPr="00B01C11">
        <w:rPr>
          <w:rFonts w:ascii="Arial" w:hAnsi="Arial" w:cs="Arial"/>
          <w:bCs/>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B01C11" w:rsidRPr="00B01C11" w:rsidRDefault="00B01C11" w:rsidP="00B01C11">
      <w:pPr>
        <w:tabs>
          <w:tab w:val="left" w:pos="426"/>
          <w:tab w:val="left" w:pos="1418"/>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1. Η με αριθμό 631/29-3-2021 επίκαιρη ερώτηση του Βουλευτή Καρδίτσας της Νέας Δημοκρατίας κ. Γεώργιου </w:t>
      </w:r>
      <w:proofErr w:type="spellStart"/>
      <w:r w:rsidRPr="00B01C11">
        <w:rPr>
          <w:rFonts w:ascii="Arial" w:hAnsi="Arial" w:cs="Arial"/>
          <w:sz w:val="24"/>
          <w:szCs w:val="24"/>
          <w:lang w:eastAsia="el-GR"/>
        </w:rPr>
        <w:t>Κωτσού</w:t>
      </w:r>
      <w:proofErr w:type="spellEnd"/>
      <w:r w:rsidRPr="00B01C11">
        <w:rPr>
          <w:rFonts w:ascii="Arial" w:hAnsi="Arial" w:cs="Arial"/>
          <w:b/>
          <w:sz w:val="24"/>
          <w:szCs w:val="24"/>
          <w:lang w:eastAsia="el-GR"/>
        </w:rPr>
        <w:t xml:space="preserve"> </w:t>
      </w:r>
      <w:r w:rsidRPr="00B01C11">
        <w:rPr>
          <w:rFonts w:ascii="Arial" w:hAnsi="Arial" w:cs="Arial"/>
          <w:sz w:val="24"/>
          <w:szCs w:val="24"/>
          <w:lang w:eastAsia="el-GR"/>
        </w:rPr>
        <w:t>προς τον Υπουργό</w:t>
      </w:r>
      <w:r w:rsidRPr="00B01C11">
        <w:rPr>
          <w:rFonts w:ascii="Arial" w:hAnsi="Arial" w:cs="Arial"/>
          <w:b/>
          <w:sz w:val="24"/>
          <w:szCs w:val="24"/>
          <w:lang w:eastAsia="el-GR"/>
        </w:rPr>
        <w:t xml:space="preserve"> </w:t>
      </w:r>
      <w:r w:rsidRPr="00B01C11">
        <w:rPr>
          <w:rFonts w:ascii="Arial" w:hAnsi="Arial" w:cs="Arial"/>
          <w:sz w:val="24"/>
          <w:szCs w:val="24"/>
          <w:lang w:eastAsia="el-GR"/>
        </w:rPr>
        <w:t>Εσωτερικών,</w:t>
      </w:r>
      <w:r w:rsidRPr="00B01C11">
        <w:rPr>
          <w:rFonts w:ascii="Arial" w:hAnsi="Arial" w:cs="Arial"/>
          <w:b/>
          <w:sz w:val="24"/>
          <w:szCs w:val="24"/>
          <w:lang w:eastAsia="el-GR"/>
        </w:rPr>
        <w:t xml:space="preserve"> </w:t>
      </w:r>
      <w:r w:rsidRPr="00B01C11">
        <w:rPr>
          <w:rFonts w:ascii="Arial" w:hAnsi="Arial" w:cs="Arial"/>
          <w:sz w:val="24"/>
          <w:szCs w:val="24"/>
          <w:lang w:eastAsia="el-GR"/>
        </w:rPr>
        <w:t>με θέμα: «Δυνατότητα διαγραφής ενοικίων τελών».</w:t>
      </w:r>
    </w:p>
    <w:p w:rsidR="00B01C11" w:rsidRPr="00B01C11" w:rsidRDefault="00B01C11" w:rsidP="00B01C11">
      <w:pPr>
        <w:tabs>
          <w:tab w:val="left" w:pos="426"/>
          <w:tab w:val="left" w:pos="1418"/>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2. Η με αριθμό 644/4-4-2021 επίκαιρη ερώτηση του Βουλευτή Επικρατείας του Κινήματος Αλλαγής κ. Γεώργιου </w:t>
      </w:r>
      <w:proofErr w:type="spellStart"/>
      <w:r w:rsidRPr="00B01C11">
        <w:rPr>
          <w:rFonts w:ascii="Arial" w:hAnsi="Arial" w:cs="Arial"/>
          <w:sz w:val="24"/>
          <w:szCs w:val="24"/>
          <w:lang w:eastAsia="el-GR"/>
        </w:rPr>
        <w:t>Καμίνη</w:t>
      </w:r>
      <w:proofErr w:type="spellEnd"/>
      <w:r w:rsidRPr="00B01C11">
        <w:rPr>
          <w:rFonts w:ascii="Arial" w:hAnsi="Arial" w:cs="Arial"/>
          <w:b/>
          <w:sz w:val="24"/>
          <w:szCs w:val="24"/>
          <w:lang w:eastAsia="el-GR"/>
        </w:rPr>
        <w:t xml:space="preserve"> </w:t>
      </w:r>
      <w:r w:rsidRPr="00B01C11">
        <w:rPr>
          <w:rFonts w:ascii="Arial" w:hAnsi="Arial" w:cs="Arial"/>
          <w:sz w:val="24"/>
          <w:szCs w:val="24"/>
          <w:lang w:eastAsia="el-GR"/>
        </w:rPr>
        <w:t>προς τον Υπουργό</w:t>
      </w:r>
      <w:r w:rsidRPr="00B01C11">
        <w:rPr>
          <w:rFonts w:ascii="Arial" w:hAnsi="Arial" w:cs="Arial"/>
          <w:b/>
          <w:sz w:val="24"/>
          <w:szCs w:val="24"/>
          <w:lang w:eastAsia="el-GR"/>
        </w:rPr>
        <w:t xml:space="preserve"> </w:t>
      </w:r>
      <w:r w:rsidRPr="00B01C11">
        <w:rPr>
          <w:rFonts w:ascii="Arial" w:hAnsi="Arial" w:cs="Arial"/>
          <w:sz w:val="24"/>
          <w:szCs w:val="24"/>
          <w:lang w:eastAsia="el-GR"/>
        </w:rPr>
        <w:lastRenderedPageBreak/>
        <w:t>Προστασίας του Πολίτη, με θέμα: «Πλήρης αδιαφάνεια στα ζητήματα φύλαξης και συνοδείας ευπαθών στόχων».</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3. Η με αριθμό 654/5-4-2021 επίκαιρη ερώτηση του ΣΤ΄ Αντιπροέδρου της Βουλής και Βουλευτή Λάρισας του Κομμουνιστικού Κόμματος Ελλάδας κ. Γεωργίου </w:t>
      </w:r>
      <w:proofErr w:type="spellStart"/>
      <w:r w:rsidRPr="00B01C11">
        <w:rPr>
          <w:rFonts w:ascii="Arial" w:hAnsi="Arial" w:cs="Arial"/>
          <w:sz w:val="24"/>
          <w:szCs w:val="24"/>
          <w:lang w:eastAsia="el-GR"/>
        </w:rPr>
        <w:t>Λαμπρούλη</w:t>
      </w:r>
      <w:proofErr w:type="spellEnd"/>
      <w:r w:rsidRPr="00B01C11">
        <w:rPr>
          <w:rFonts w:ascii="Arial" w:hAnsi="Arial" w:cs="Arial"/>
          <w:b/>
          <w:sz w:val="24"/>
          <w:szCs w:val="24"/>
          <w:lang w:eastAsia="el-GR"/>
        </w:rPr>
        <w:t xml:space="preserve"> </w:t>
      </w:r>
      <w:r w:rsidRPr="00B01C11">
        <w:rPr>
          <w:rFonts w:ascii="Arial" w:hAnsi="Arial" w:cs="Arial"/>
          <w:sz w:val="24"/>
          <w:szCs w:val="24"/>
          <w:lang w:eastAsia="el-GR"/>
        </w:rPr>
        <w:t>προς την Υπουργό Παιδείας και Θρησκευμάτων, με θέμα: «Να ληφθεί μέριμνα για τους μαθητές της Γ΄ λυκείου των σεισμόπληκτων περιοχών της Θεσσαλίας μέσω ποσόστωσης για τις φετινές εισαγωγικές εξετάσεις στα ΑΕΙ».</w:t>
      </w:r>
    </w:p>
    <w:p w:rsidR="00B01C11" w:rsidRPr="00B01C11" w:rsidRDefault="00B01C11" w:rsidP="00B01C11">
      <w:pPr>
        <w:tabs>
          <w:tab w:val="left" w:pos="426"/>
          <w:tab w:val="left" w:pos="1418"/>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4. Η με αριθμό 635/30-3-2021 επίκαιρη ερώτηση του Βουλευτή Επικρατείας της Ελληνικής Λύσης κ. Βασίλειου </w:t>
      </w:r>
      <w:proofErr w:type="spellStart"/>
      <w:r w:rsidRPr="00B01C11">
        <w:rPr>
          <w:rFonts w:ascii="Arial" w:hAnsi="Arial" w:cs="Arial"/>
          <w:sz w:val="24"/>
          <w:szCs w:val="24"/>
          <w:lang w:eastAsia="el-GR"/>
        </w:rPr>
        <w:t>Βιλιάρδου</w:t>
      </w:r>
      <w:proofErr w:type="spellEnd"/>
      <w:r w:rsidRPr="00B01C11">
        <w:rPr>
          <w:rFonts w:ascii="Arial" w:hAnsi="Arial" w:cs="Arial"/>
          <w:sz w:val="24"/>
          <w:szCs w:val="24"/>
          <w:lang w:eastAsia="el-GR"/>
        </w:rPr>
        <w:t xml:space="preserve"> προς τον Υπουργό Εργασίας και Κοινωνικών Υποθέσεων, με θέμα: «Αποκλεισμός ελευθέρων επαγγελματιών από την προσωρινή σύνταξη».</w:t>
      </w:r>
    </w:p>
    <w:p w:rsidR="00B01C11" w:rsidRPr="00B01C11" w:rsidRDefault="00B01C11" w:rsidP="00B01C11">
      <w:pPr>
        <w:tabs>
          <w:tab w:val="left" w:pos="426"/>
          <w:tab w:val="left" w:pos="1418"/>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5. Η με αριθμό 640/1-4-2021 επίκαιρη ερώτηση της Η΄ Αντιπροέδρου της Βουλής και Βουλευτού Β3΄ Νότιου Τομέα Αθηνών του ΜέΡΑ25 κ. Σοφίας Σακοράφα προς τον Υπουργό Προστασίας του Πολίτη, με θέμα: «Παρακρατικές πρακτικές από την Κυβέρνηση».</w:t>
      </w:r>
    </w:p>
    <w:p w:rsidR="00B01C11" w:rsidRPr="00B01C11" w:rsidRDefault="00B01C11" w:rsidP="00B01C11">
      <w:pPr>
        <w:tabs>
          <w:tab w:val="left" w:pos="6117"/>
        </w:tabs>
        <w:spacing w:after="160" w:line="600" w:lineRule="auto"/>
        <w:ind w:firstLine="720"/>
        <w:jc w:val="both"/>
        <w:rPr>
          <w:rFonts w:ascii="Arial" w:hAnsi="Arial" w:cs="Arial"/>
          <w:b/>
          <w:color w:val="000000"/>
          <w:sz w:val="24"/>
          <w:szCs w:val="24"/>
          <w:lang w:eastAsia="el-GR"/>
        </w:rPr>
      </w:pPr>
      <w:r w:rsidRPr="00B01C11">
        <w:rPr>
          <w:rFonts w:ascii="Arial" w:hAnsi="Arial" w:cs="Arial"/>
          <w:bCs/>
          <w:color w:val="000000"/>
          <w:sz w:val="24"/>
          <w:szCs w:val="24"/>
          <w:lang w:eastAsia="el-GR"/>
        </w:rPr>
        <w:t>Β. ΕΠΙΚΑΙΡΕΣ ΕΡΩΤΗΣΕΙΣ Δεύτερου Κύκλου (Άρθρα 130 παράγραφοι 2 και 3 και 132 παράγραφος 2 του Κανονισμού της Βουλής)</w:t>
      </w:r>
    </w:p>
    <w:p w:rsidR="00B01C11" w:rsidRPr="00B01C11" w:rsidRDefault="00B01C11" w:rsidP="00B01C11">
      <w:pPr>
        <w:tabs>
          <w:tab w:val="left" w:pos="426"/>
          <w:tab w:val="left" w:pos="1418"/>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lastRenderedPageBreak/>
        <w:t xml:space="preserve">1. Η με αριθμό 647/5-4-2021 επίκαιρη ερώτηση του Βουλευτή Βοιωτίας του Κινήματος Αλλαγής κ. Γεώργιου </w:t>
      </w:r>
      <w:proofErr w:type="spellStart"/>
      <w:r w:rsidRPr="00B01C11">
        <w:rPr>
          <w:rFonts w:ascii="Arial" w:hAnsi="Arial" w:cs="Arial"/>
          <w:sz w:val="24"/>
          <w:szCs w:val="24"/>
          <w:lang w:eastAsia="el-GR"/>
        </w:rPr>
        <w:t>Μουλκιώτη</w:t>
      </w:r>
      <w:proofErr w:type="spellEnd"/>
      <w:r w:rsidRPr="00B01C11">
        <w:rPr>
          <w:rFonts w:ascii="Arial" w:hAnsi="Arial" w:cs="Arial"/>
          <w:b/>
          <w:sz w:val="24"/>
          <w:szCs w:val="24"/>
          <w:lang w:eastAsia="el-GR"/>
        </w:rPr>
        <w:t xml:space="preserve"> </w:t>
      </w:r>
      <w:r w:rsidRPr="00B01C11">
        <w:rPr>
          <w:rFonts w:ascii="Arial" w:hAnsi="Arial" w:cs="Arial"/>
          <w:sz w:val="24"/>
          <w:szCs w:val="24"/>
          <w:lang w:eastAsia="el-GR"/>
        </w:rPr>
        <w:t>προς τον Υπουργό</w:t>
      </w:r>
      <w:r w:rsidRPr="00B01C11">
        <w:rPr>
          <w:rFonts w:ascii="Arial" w:hAnsi="Arial" w:cs="Arial"/>
          <w:b/>
          <w:sz w:val="24"/>
          <w:szCs w:val="24"/>
          <w:lang w:eastAsia="el-GR"/>
        </w:rPr>
        <w:t xml:space="preserve"> </w:t>
      </w:r>
      <w:r w:rsidRPr="00B01C11">
        <w:rPr>
          <w:rFonts w:ascii="Arial" w:hAnsi="Arial" w:cs="Arial"/>
          <w:sz w:val="24"/>
          <w:szCs w:val="24"/>
          <w:lang w:eastAsia="el-GR"/>
        </w:rPr>
        <w:t xml:space="preserve">Εργασίας και Κοινωνικών Υποθέσεων, με θέμα: «Απαράδεκτη </w:t>
      </w:r>
      <w:proofErr w:type="spellStart"/>
      <w:r w:rsidRPr="00B01C11">
        <w:rPr>
          <w:rFonts w:ascii="Arial" w:hAnsi="Arial" w:cs="Arial"/>
          <w:sz w:val="24"/>
          <w:szCs w:val="24"/>
          <w:lang w:eastAsia="el-GR"/>
        </w:rPr>
        <w:t>απένταξη</w:t>
      </w:r>
      <w:proofErr w:type="spellEnd"/>
      <w:r w:rsidRPr="00B01C11">
        <w:rPr>
          <w:rFonts w:ascii="Arial" w:hAnsi="Arial" w:cs="Arial"/>
          <w:sz w:val="24"/>
          <w:szCs w:val="24"/>
          <w:lang w:eastAsia="el-GR"/>
        </w:rPr>
        <w:t xml:space="preserve"> εργαζομένων επιχειρήσεων </w:t>
      </w:r>
      <w:proofErr w:type="spellStart"/>
      <w:r w:rsidRPr="00B01C11">
        <w:rPr>
          <w:rFonts w:ascii="Arial" w:hAnsi="Arial" w:cs="Arial"/>
          <w:sz w:val="24"/>
          <w:szCs w:val="24"/>
          <w:lang w:eastAsia="el-GR"/>
        </w:rPr>
        <w:t>shop</w:t>
      </w:r>
      <w:proofErr w:type="spellEnd"/>
      <w:r w:rsidRPr="00B01C11">
        <w:rPr>
          <w:rFonts w:ascii="Arial" w:hAnsi="Arial" w:cs="Arial"/>
          <w:sz w:val="24"/>
          <w:szCs w:val="24"/>
          <w:lang w:eastAsia="el-GR"/>
        </w:rPr>
        <w:t>-in-a-</w:t>
      </w:r>
      <w:proofErr w:type="spellStart"/>
      <w:r w:rsidRPr="00B01C11">
        <w:rPr>
          <w:rFonts w:ascii="Arial" w:hAnsi="Arial" w:cs="Arial"/>
          <w:sz w:val="24"/>
          <w:szCs w:val="24"/>
          <w:lang w:eastAsia="el-GR"/>
        </w:rPr>
        <w:t>shop</w:t>
      </w:r>
      <w:proofErr w:type="spellEnd"/>
      <w:r w:rsidRPr="00B01C11">
        <w:rPr>
          <w:rFonts w:ascii="Arial" w:hAnsi="Arial" w:cs="Arial"/>
          <w:sz w:val="24"/>
          <w:szCs w:val="24"/>
          <w:lang w:eastAsia="el-GR"/>
        </w:rPr>
        <w:t xml:space="preserve"> από το μέτρο αποζημίωσης ειδικού σκοπού».</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2. Η με αριθμό 657/5-4-2021 επίκαιρη ερώτηση του ΣΤ΄ Αντιπροέδρου της Βουλής και Βουλευτή Λάρισας του Κομμουνιστικού Κόμματος Ελλάδας κ. Γεωργίου </w:t>
      </w:r>
      <w:proofErr w:type="spellStart"/>
      <w:r w:rsidRPr="00B01C11">
        <w:rPr>
          <w:rFonts w:ascii="Arial" w:hAnsi="Arial" w:cs="Arial"/>
          <w:sz w:val="24"/>
          <w:szCs w:val="24"/>
          <w:lang w:eastAsia="el-GR"/>
        </w:rPr>
        <w:t>Λαμπρούλη</w:t>
      </w:r>
      <w:proofErr w:type="spellEnd"/>
      <w:r w:rsidRPr="00B01C11">
        <w:rPr>
          <w:rFonts w:ascii="Arial" w:hAnsi="Arial" w:cs="Arial"/>
          <w:b/>
          <w:sz w:val="24"/>
          <w:szCs w:val="24"/>
          <w:lang w:eastAsia="el-GR"/>
        </w:rPr>
        <w:t xml:space="preserve"> </w:t>
      </w:r>
      <w:r w:rsidRPr="00B01C11">
        <w:rPr>
          <w:rFonts w:ascii="Arial" w:hAnsi="Arial" w:cs="Arial"/>
          <w:sz w:val="24"/>
          <w:szCs w:val="24"/>
          <w:lang w:eastAsia="el-GR"/>
        </w:rPr>
        <w:t>προς τον Υπουργό Προστασίας του Πολίτη, με θέμα: «Την απρόκλητη και βίαιη επίθεση αστυνομικών σε μαθητές στη Λάρισα».</w:t>
      </w:r>
    </w:p>
    <w:p w:rsidR="00B01C11" w:rsidRPr="00B01C11" w:rsidRDefault="00B01C11" w:rsidP="00B01C11">
      <w:pPr>
        <w:tabs>
          <w:tab w:val="left" w:pos="426"/>
          <w:tab w:val="left" w:pos="1418"/>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3. Η με αριθμό 653/5-4-2021 επίκαιρη ερώτηση του Βουλευτή Β2΄ Δυτικού Τομέα Αθηνών του ΜέΡΑ25 κ. </w:t>
      </w:r>
      <w:proofErr w:type="spellStart"/>
      <w:r w:rsidRPr="00B01C11">
        <w:rPr>
          <w:rFonts w:ascii="Arial" w:hAnsi="Arial" w:cs="Arial"/>
          <w:sz w:val="24"/>
          <w:szCs w:val="24"/>
          <w:lang w:eastAsia="el-GR"/>
        </w:rPr>
        <w:t>Κρίτωνα</w:t>
      </w:r>
      <w:proofErr w:type="spellEnd"/>
      <w:r w:rsidRPr="00B01C11">
        <w:rPr>
          <w:rFonts w:ascii="Arial" w:hAnsi="Arial" w:cs="Arial"/>
          <w:sz w:val="24"/>
          <w:szCs w:val="24"/>
          <w:lang w:eastAsia="el-GR"/>
        </w:rPr>
        <w:t xml:space="preserve"> Αρσένη προς την Υπουργό Παιδείας και Θρησκευμάτων, με θέμα: «Προβλήματα σχολικής στέγασης στο Περιστέρι».</w:t>
      </w:r>
    </w:p>
    <w:p w:rsidR="00B01C11" w:rsidRPr="00B01C11" w:rsidRDefault="00B01C11" w:rsidP="00B01C11">
      <w:pPr>
        <w:tabs>
          <w:tab w:val="left" w:pos="426"/>
          <w:tab w:val="left" w:pos="1418"/>
        </w:tabs>
        <w:spacing w:after="160" w:line="600" w:lineRule="auto"/>
        <w:ind w:firstLine="720"/>
        <w:jc w:val="both"/>
        <w:rPr>
          <w:rFonts w:ascii="Arial" w:hAnsi="Arial" w:cs="Arial"/>
          <w:b/>
          <w:sz w:val="24"/>
          <w:szCs w:val="24"/>
          <w:lang w:eastAsia="el-GR"/>
        </w:rPr>
      </w:pPr>
      <w:r w:rsidRPr="00B01C11">
        <w:rPr>
          <w:rFonts w:ascii="Arial" w:hAnsi="Arial" w:cs="Arial"/>
          <w:sz w:val="24"/>
          <w:szCs w:val="24"/>
          <w:lang w:eastAsia="el-GR"/>
        </w:rPr>
        <w:t xml:space="preserve">4. Η με αριθμό 648/5-4-2021 επίκαιρη ερώτηση του Βουλευτή Βοιωτίας του Κινήματος Αλλαγής κ. Γεώργιου </w:t>
      </w:r>
      <w:proofErr w:type="spellStart"/>
      <w:r w:rsidRPr="00B01C11">
        <w:rPr>
          <w:rFonts w:ascii="Arial" w:hAnsi="Arial" w:cs="Arial"/>
          <w:sz w:val="24"/>
          <w:szCs w:val="24"/>
          <w:lang w:eastAsia="el-GR"/>
        </w:rPr>
        <w:t>Μουλκιώτη</w:t>
      </w:r>
      <w:proofErr w:type="spellEnd"/>
      <w:r w:rsidRPr="00B01C11">
        <w:rPr>
          <w:rFonts w:ascii="Arial" w:hAnsi="Arial" w:cs="Arial"/>
          <w:sz w:val="24"/>
          <w:szCs w:val="24"/>
          <w:lang w:eastAsia="el-GR"/>
        </w:rPr>
        <w:t xml:space="preserve"> προς τον Υπουργό</w:t>
      </w:r>
      <w:r w:rsidRPr="00B01C11">
        <w:rPr>
          <w:rFonts w:ascii="Arial" w:hAnsi="Arial" w:cs="Arial"/>
          <w:b/>
          <w:sz w:val="24"/>
          <w:szCs w:val="24"/>
          <w:lang w:eastAsia="el-GR"/>
        </w:rPr>
        <w:t xml:space="preserve"> </w:t>
      </w:r>
      <w:r w:rsidRPr="00B01C11">
        <w:rPr>
          <w:rFonts w:ascii="Arial" w:hAnsi="Arial" w:cs="Arial"/>
          <w:sz w:val="24"/>
          <w:szCs w:val="24"/>
          <w:lang w:eastAsia="el-GR"/>
        </w:rPr>
        <w:t>Οικονομικών, με θέμα: «Φορολόγηση αναδρομικών 11μήνου (Ιούνιος 2015-Μάιος 2016)».</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color w:val="000000"/>
          <w:sz w:val="24"/>
          <w:szCs w:val="24"/>
          <w:lang w:eastAsia="el-GR"/>
        </w:rPr>
        <w:t>ΑΝΑΦΟΡΕΣ - ΕΡΩΤΗΣΕΙΣ (Άρθρο 130 παράγραφος 5 του Κανονισμού της Βουλής)</w:t>
      </w:r>
    </w:p>
    <w:p w:rsidR="00B01C11" w:rsidRPr="00B01C11" w:rsidRDefault="00B01C11" w:rsidP="00B01C11">
      <w:pPr>
        <w:tabs>
          <w:tab w:val="left" w:pos="426"/>
          <w:tab w:val="left" w:pos="1418"/>
        </w:tabs>
        <w:spacing w:after="160" w:line="600" w:lineRule="auto"/>
        <w:ind w:firstLine="720"/>
        <w:jc w:val="both"/>
        <w:rPr>
          <w:rFonts w:ascii="Arial" w:hAnsi="Arial" w:cs="Arial"/>
          <w:b/>
          <w:sz w:val="24"/>
          <w:szCs w:val="24"/>
          <w:lang w:eastAsia="el-GR"/>
        </w:rPr>
      </w:pPr>
      <w:r w:rsidRPr="00B01C11">
        <w:rPr>
          <w:rFonts w:ascii="Arial" w:hAnsi="Arial" w:cs="Arial"/>
          <w:sz w:val="24"/>
          <w:szCs w:val="24"/>
          <w:lang w:eastAsia="el-GR"/>
        </w:rPr>
        <w:lastRenderedPageBreak/>
        <w:t>1. Η με αριθμό 3929/5-2-2021 ερώτηση της Βουλευτού Β1΄ Βόρειου Τομέα Αθηνών του ΣΥΡΙΖΑ - Προοδευτική Συμμαχία κ. Μαριλίζας Ξενογιαννακοπούλου προς τον Υπουργό</w:t>
      </w:r>
      <w:r w:rsidRPr="00B01C11">
        <w:rPr>
          <w:rFonts w:ascii="Arial" w:hAnsi="Arial" w:cs="Arial"/>
          <w:b/>
          <w:sz w:val="24"/>
          <w:szCs w:val="24"/>
          <w:lang w:eastAsia="el-GR"/>
        </w:rPr>
        <w:t xml:space="preserve"> </w:t>
      </w:r>
      <w:r w:rsidRPr="00B01C11">
        <w:rPr>
          <w:rFonts w:ascii="Arial" w:hAnsi="Arial" w:cs="Arial"/>
          <w:sz w:val="24"/>
          <w:szCs w:val="24"/>
          <w:lang w:eastAsia="el-GR"/>
        </w:rPr>
        <w:t>Οικονομικών, με θέμα: «Η κυβέρνηση της ΝΔ δεν δίνει λύση στο πρόβλημα των εργαζομένων στην καθαριότητα των φορέων του δημοσίου».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eastAsia="Arial" w:hAnsi="Arial" w:cs="Arial"/>
          <w:sz w:val="24"/>
          <w:szCs w:val="24"/>
          <w:lang w:eastAsia="el-GR"/>
        </w:rPr>
        <w:t>Κυρίες και κύριοι συνάδελφοι, θα ήθελα να σας ανακοινώσω ότι μ</w:t>
      </w:r>
      <w:r w:rsidRPr="00B01C11">
        <w:rPr>
          <w:rFonts w:ascii="Arial" w:eastAsia="Arial" w:hAnsi="Arial" w:cs="Arial"/>
          <w:sz w:val="24"/>
          <w:szCs w:val="24"/>
        </w:rPr>
        <w:t xml:space="preserve">ε έγγραφό του </w:t>
      </w:r>
      <w:r w:rsidRPr="00B01C11">
        <w:rPr>
          <w:rFonts w:ascii="Arial" w:hAnsi="Arial" w:cs="Arial"/>
          <w:sz w:val="24"/>
          <w:szCs w:val="24"/>
          <w:shd w:val="clear" w:color="auto" w:fill="FFFFFF"/>
          <w:lang w:eastAsia="el-GR"/>
        </w:rPr>
        <w:t>ο Γ</w:t>
      </w:r>
      <w:r w:rsidRPr="00B01C11">
        <w:rPr>
          <w:rFonts w:ascii="Arial" w:hAnsi="Arial"/>
          <w:sz w:val="24"/>
          <w:szCs w:val="24"/>
          <w:lang w:eastAsia="el-GR"/>
        </w:rPr>
        <w:t xml:space="preserve">ενικός Γραμματέας Νομικών και Κοινοβουλευτικών Θεμάτων ενημερώνει το Σώμα ότι σήμερα έχουμε μία ερώτηση για να συζητηθεί.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Θα συζητηθεί, λοιπόν, η πρώτη </w:t>
      </w:r>
      <w:r w:rsidRPr="00B01C11">
        <w:rPr>
          <w:rFonts w:ascii="Arial" w:hAnsi="Arial" w:cs="Arial"/>
          <w:color w:val="000000"/>
          <w:sz w:val="24"/>
          <w:szCs w:val="24"/>
          <w:shd w:val="clear" w:color="auto" w:fill="FFFFFF"/>
          <w:lang w:eastAsia="el-GR"/>
        </w:rPr>
        <w:t>με αριθμό 629/29-3-2021 επίκαιρη ερώτηση πρώτου κύκλου της Βουλευτού A΄ Αθηνών της Νέας Δημοκρατίας κ.</w:t>
      </w:r>
      <w:r w:rsidRPr="00B01C11">
        <w:rPr>
          <w:rFonts w:ascii="Arial" w:hAnsi="Arial" w:cs="Arial"/>
          <w:bCs/>
          <w:color w:val="000000"/>
          <w:sz w:val="24"/>
          <w:szCs w:val="24"/>
          <w:shd w:val="clear" w:color="auto" w:fill="FFFFFF"/>
          <w:lang w:eastAsia="el-GR"/>
        </w:rPr>
        <w:t xml:space="preserve"> Φωτεινής Πιπιλή </w:t>
      </w:r>
      <w:r w:rsidRPr="00B01C11">
        <w:rPr>
          <w:rFonts w:ascii="Arial" w:hAnsi="Arial" w:cs="Arial"/>
          <w:color w:val="000000"/>
          <w:sz w:val="24"/>
          <w:szCs w:val="24"/>
          <w:shd w:val="clear" w:color="auto" w:fill="FFFFFF"/>
          <w:lang w:eastAsia="el-GR"/>
        </w:rPr>
        <w:t>προς την Υπουργό</w:t>
      </w:r>
      <w:r w:rsidRPr="00B01C11">
        <w:rPr>
          <w:rFonts w:ascii="Arial" w:hAnsi="Arial" w:cs="Arial"/>
          <w:b/>
          <w:bCs/>
          <w:sz w:val="24"/>
          <w:szCs w:val="24"/>
          <w:shd w:val="clear" w:color="auto" w:fill="FFFFFF"/>
          <w:lang w:eastAsia="el-GR"/>
        </w:rPr>
        <w:t xml:space="preserve"> </w:t>
      </w:r>
      <w:r w:rsidRPr="00B01C11">
        <w:rPr>
          <w:rFonts w:ascii="Arial" w:hAnsi="Arial" w:cs="Arial"/>
          <w:bCs/>
          <w:sz w:val="24"/>
          <w:szCs w:val="24"/>
          <w:shd w:val="clear" w:color="auto" w:fill="FFFFFF"/>
          <w:lang w:eastAsia="el-GR"/>
        </w:rPr>
        <w:t>Πολιτισμού και Αθλητισμού,</w:t>
      </w:r>
      <w:r w:rsidRPr="00B01C11">
        <w:rPr>
          <w:rFonts w:ascii="Arial" w:hAnsi="Arial" w:cs="Arial"/>
          <w:sz w:val="24"/>
          <w:szCs w:val="24"/>
          <w:shd w:val="clear" w:color="auto" w:fill="FFFFFF"/>
          <w:lang w:eastAsia="el-GR"/>
        </w:rPr>
        <w:t xml:space="preserve"> με θέμα: «Εικόνα εγκατάλειψης των εγκαταστάσεων του ΟΑΚΑ – σχέδια Υπουργείου Πολιτισμού και Αθλητισμού (ΥΠΠΟ)».</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Στην ερώτηση θα απαντήσει ο παρευρισκόμενος Υφυπουργός κ. </w:t>
      </w:r>
      <w:proofErr w:type="spellStart"/>
      <w:r w:rsidRPr="00B01C11">
        <w:rPr>
          <w:rFonts w:ascii="Arial" w:hAnsi="Arial" w:cs="Arial"/>
          <w:sz w:val="24"/>
          <w:szCs w:val="24"/>
          <w:shd w:val="clear" w:color="auto" w:fill="FFFFFF"/>
          <w:lang w:eastAsia="el-GR"/>
        </w:rPr>
        <w:t>Αυγενάκης</w:t>
      </w:r>
      <w:proofErr w:type="spellEnd"/>
      <w:r w:rsidRPr="00B01C11">
        <w:rPr>
          <w:rFonts w:ascii="Arial" w:hAnsi="Arial" w:cs="Arial"/>
          <w:sz w:val="24"/>
          <w:szCs w:val="24"/>
          <w:shd w:val="clear" w:color="auto" w:fill="FFFFFF"/>
          <w:lang w:eastAsia="el-GR"/>
        </w:rPr>
        <w:t xml:space="preserve">. </w:t>
      </w:r>
    </w:p>
    <w:p w:rsidR="00B01C11" w:rsidRPr="00B01C11" w:rsidRDefault="00B01C11" w:rsidP="00B01C11">
      <w:pPr>
        <w:spacing w:after="160" w:line="600" w:lineRule="auto"/>
        <w:ind w:firstLine="720"/>
        <w:jc w:val="both"/>
        <w:rPr>
          <w:rFonts w:ascii="Arial" w:hAnsi="Arial" w:cs="Arial"/>
          <w:color w:val="000000"/>
          <w:sz w:val="24"/>
          <w:szCs w:val="24"/>
          <w:shd w:val="clear" w:color="auto" w:fill="FFFFFF"/>
          <w:lang w:eastAsia="el-GR"/>
        </w:rPr>
      </w:pPr>
      <w:r w:rsidRPr="00B01C11">
        <w:rPr>
          <w:rFonts w:ascii="Arial" w:hAnsi="Arial" w:cs="Arial"/>
          <w:color w:val="000000"/>
          <w:sz w:val="24"/>
          <w:szCs w:val="24"/>
          <w:shd w:val="clear" w:color="auto" w:fill="FFFFFF"/>
          <w:lang w:eastAsia="el-GR"/>
        </w:rPr>
        <w:t xml:space="preserve">Κυρία Πιπιλή, έχετε τον λόγο.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color w:val="000000"/>
          <w:sz w:val="24"/>
          <w:szCs w:val="24"/>
          <w:shd w:val="clear" w:color="auto" w:fill="FFFFFF"/>
          <w:lang w:eastAsia="el-GR"/>
        </w:rPr>
        <w:t xml:space="preserve">ΦΩΤΕΙΝΗ ΠΙΠΙΛΗ: </w:t>
      </w:r>
      <w:r w:rsidRPr="00B01C11">
        <w:rPr>
          <w:rFonts w:ascii="Arial" w:hAnsi="Arial" w:cs="Arial"/>
          <w:color w:val="000000"/>
          <w:sz w:val="24"/>
          <w:szCs w:val="24"/>
          <w:shd w:val="clear" w:color="auto" w:fill="FFFFFF"/>
          <w:lang w:eastAsia="el-GR"/>
        </w:rPr>
        <w:t>Κύριε Υπουργέ, ως μέλος της Επιτροπής Μορφωτικών Υποθέσεων</w:t>
      </w:r>
      <w:r w:rsidRPr="00B01C11">
        <w:rPr>
          <w:rFonts w:ascii="Arial" w:hAnsi="Arial"/>
          <w:sz w:val="24"/>
          <w:szCs w:val="24"/>
          <w:lang w:eastAsia="el-GR"/>
        </w:rPr>
        <w:t xml:space="preserve"> –και επειδή εκπροσωπείτε το Υπουργείο Πολιτισμού-, θα ήθελα από το Βήμα της Βουλής να καταδικάσω απερίφραστα την </w:t>
      </w:r>
      <w:r w:rsidRPr="00B01C11">
        <w:rPr>
          <w:rFonts w:ascii="Arial" w:hAnsi="Arial"/>
          <w:sz w:val="24"/>
          <w:szCs w:val="24"/>
          <w:lang w:eastAsia="el-GR"/>
        </w:rPr>
        <w:lastRenderedPageBreak/>
        <w:t xml:space="preserve">προσβλητική για τον θεσμό του Αρχηγού της Αξιωματικής Αντιπολιτεύσεως και απαράδεκτη δήλωση του κ. Αλέξη Τσίπρα, που υιοθέτησε ένα τερατώδες ψέμα και </w:t>
      </w:r>
      <w:proofErr w:type="spellStart"/>
      <w:r w:rsidRPr="00B01C11">
        <w:rPr>
          <w:rFonts w:ascii="Arial" w:hAnsi="Arial"/>
          <w:sz w:val="24"/>
          <w:szCs w:val="24"/>
          <w:lang w:eastAsia="el-GR"/>
        </w:rPr>
        <w:t>προσέβαλε</w:t>
      </w:r>
      <w:proofErr w:type="spellEnd"/>
      <w:r w:rsidRPr="00B01C11">
        <w:rPr>
          <w:rFonts w:ascii="Arial" w:hAnsi="Arial"/>
          <w:sz w:val="24"/>
          <w:szCs w:val="24"/>
          <w:lang w:eastAsia="el-GR"/>
        </w:rPr>
        <w:t xml:space="preserve"> προσωπικά όχι μόνο την Υπουργό κ. </w:t>
      </w:r>
      <w:proofErr w:type="spellStart"/>
      <w:r w:rsidRPr="00B01C11">
        <w:rPr>
          <w:rFonts w:ascii="Arial" w:hAnsi="Arial"/>
          <w:sz w:val="24"/>
          <w:szCs w:val="24"/>
          <w:lang w:eastAsia="el-GR"/>
        </w:rPr>
        <w:t>Μενδώνη</w:t>
      </w:r>
      <w:proofErr w:type="spellEnd"/>
      <w:r w:rsidRPr="00B01C11">
        <w:rPr>
          <w:rFonts w:ascii="Arial" w:hAnsi="Arial"/>
          <w:sz w:val="24"/>
          <w:szCs w:val="24"/>
          <w:lang w:eastAsia="el-GR"/>
        </w:rPr>
        <w:t>, αλλά και το σύνολο των εργαζομένων του Υπουργείου Πολιτισμού. Καταδικάζω απερίφραστα και αγανακτώ με αυτό το ολίσθημα του Αρχηγού της Αξιωματικής Αντιπολιτεύσεως.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Αφορμή για την επίκαιρη ερώτησή μου είναι η πανδημία, τα απαγορευτικά μέτρα που τα τηρούμε, όπου ειδικότερα όταν επιτρέπονταν οι διαδημοτικές μετακινήσεις επειδή το κέντρο της Αθήνας δεν διαθέτει πολλούς ελεύθερους δημόσιους χώρους -και εγώ κατοικώ στο κέντρο, </w:t>
      </w:r>
      <w:proofErr w:type="spellStart"/>
      <w:r w:rsidRPr="00B01C11">
        <w:rPr>
          <w:rFonts w:ascii="Arial" w:hAnsi="Arial"/>
          <w:sz w:val="24"/>
          <w:szCs w:val="24"/>
          <w:lang w:eastAsia="el-GR"/>
        </w:rPr>
        <w:t>καρακέντρο</w:t>
      </w:r>
      <w:proofErr w:type="spellEnd"/>
      <w:r w:rsidRPr="00B01C11">
        <w:rPr>
          <w:rFonts w:ascii="Arial" w:hAnsi="Arial"/>
          <w:sz w:val="24"/>
          <w:szCs w:val="24"/>
          <w:lang w:eastAsia="el-GR"/>
        </w:rPr>
        <w:t xml:space="preserve">- ανέβαινα συχνά για άθληση και άσκηση στο τεράστιο, αχανή χώρο του ΟΑΚΑ.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Ξέρετε ότι δεν είμαι άνθρωπος του αθλητισμού, αλλά είμαι άνθρωπος και πολίτης που περπατάω. Και ενώ υπήρχε αυτή η ελευθερία χώρου, με ασφάλεια για τα μέτρα της πανδημίας, μου έκανε πολύ κακή εντύπωση η εγκατάλειψη και μάλιστα αναρωτήθηκα, μα πόσα εκατομμύρια, εκατοντάδες εκατομμύρια, δαπανήθηκαν όχι μόνο για τον περίφημο </w:t>
      </w:r>
      <w:proofErr w:type="spellStart"/>
      <w:r w:rsidRPr="00B01C11">
        <w:rPr>
          <w:rFonts w:ascii="Arial" w:hAnsi="Arial"/>
          <w:sz w:val="24"/>
          <w:szCs w:val="24"/>
          <w:lang w:eastAsia="el-GR"/>
        </w:rPr>
        <w:t>Καλατράβα</w:t>
      </w:r>
      <w:proofErr w:type="spellEnd"/>
      <w:r w:rsidRPr="00B01C11">
        <w:rPr>
          <w:rFonts w:ascii="Arial" w:hAnsi="Arial"/>
          <w:sz w:val="24"/>
          <w:szCs w:val="24"/>
          <w:lang w:eastAsia="el-GR"/>
        </w:rPr>
        <w:t>, όπως το λέει ο λαός, αλλά και για άλλες αθλητικές ολυμπιακές εγκαταστάσεις;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Ρωτάω, λοιπόν: Έχετε συγκεκριμένα σχέδια ως Υπουργείο Πολιτισμού και Αθλητισμού για την πλήρη αξιοποίηση; Εκτός από την αξιοποίηση για καθαρά αθλητικές εκδηλώσεις, θα δοθεί η δυνατότητα με κάποιες παρεμβάσεις </w:t>
      </w:r>
      <w:r w:rsidRPr="00B01C11">
        <w:rPr>
          <w:rFonts w:ascii="Arial" w:hAnsi="Arial"/>
          <w:sz w:val="24"/>
          <w:szCs w:val="24"/>
          <w:lang w:eastAsia="el-GR"/>
        </w:rPr>
        <w:lastRenderedPageBreak/>
        <w:t>σας, ώστε να είναι η πρόσβαση ελεύθερη και εποικοδομητική και στο μέσο πολίτη που δεν μετέχει σε αθλητικές εκδηλώσεις;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(Νικήτας Κακλαμάνης):</w:t>
      </w:r>
      <w:r w:rsidRPr="00B01C11">
        <w:rPr>
          <w:rFonts w:ascii="Arial" w:hAnsi="Arial"/>
          <w:sz w:val="24"/>
          <w:szCs w:val="24"/>
          <w:lang w:eastAsia="el-GR"/>
        </w:rPr>
        <w:t xml:space="preserve"> Κύριε Υφυπουργέ, ορίστε έχετε τον λόγο.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ΕΛΕΥΘΕΡΙΟΣ ΑΥΓΕΝΑΚΗΣ (Υφυπουργός Πολιτισμού και Αθλητισμού): </w:t>
      </w:r>
      <w:r w:rsidRPr="00B01C11">
        <w:rPr>
          <w:rFonts w:ascii="Arial" w:hAnsi="Arial"/>
          <w:sz w:val="24"/>
          <w:szCs w:val="24"/>
          <w:lang w:eastAsia="el-GR"/>
        </w:rPr>
        <w:t xml:space="preserve">Ευχαριστώ πολύ,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Κυρία Πιπιλή, σας ευχαριστώ θερμά για την ερώτησή σας αναφορικά με την κατάσταση στις εγκαταστάσεις του Ολυμπιακού Σταδίου, του ΟΑΚΑ.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ΟΑΚΑ, πράγματι, αποτελεί τη ναυαρχίδα των αθλητικών υποδομών της χώρας μας. Το πρώτο διάστημα της ανάληψης των καθηκόντων μου έκανα αυτοψία σε όλες τις αθλητικές εγκαταστάσεις, προκειμένου να έχω προσωπική εικόνα και αντίληψη και φυσικά ξεκίνησα από το ΟΑΚΑ.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διστάζω να μοιραστώ μαζί σας ότι ένιωσα θλίψη, σοκ και απογοήτευση με τις εικόνες που αντίκρισα. Το ΟΑΚΑ είναι η μεγαλύτερη αθλητική εγκατάσταση της χώρας μας, χίλια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ογδόντα στρέμματα, και μία από τις μεγαλύτερες της Ευρώπης εντός αστικού ιστού.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Στις εγκαταστάσεις του φιλοξενούνται σήμερα δέκα Ομοσπονδίες: Καλαθοσφαίριση, Ξιφασκία, </w:t>
      </w:r>
      <w:proofErr w:type="spellStart"/>
      <w:r w:rsidRPr="00B01C11">
        <w:rPr>
          <w:rFonts w:ascii="Arial" w:hAnsi="Arial"/>
          <w:sz w:val="24"/>
          <w:szCs w:val="24"/>
          <w:lang w:eastAsia="el-GR"/>
        </w:rPr>
        <w:t>Πετοσφαίριση</w:t>
      </w:r>
      <w:proofErr w:type="spellEnd"/>
      <w:r w:rsidRPr="00B01C11">
        <w:rPr>
          <w:rFonts w:ascii="Arial" w:hAnsi="Arial"/>
          <w:sz w:val="24"/>
          <w:szCs w:val="24"/>
          <w:lang w:eastAsia="el-GR"/>
        </w:rPr>
        <w:t xml:space="preserve">, Τοξοβολία, Ποδηλασία, Άρση </w:t>
      </w:r>
      <w:r w:rsidRPr="00B01C11">
        <w:rPr>
          <w:rFonts w:ascii="Arial" w:hAnsi="Arial"/>
          <w:sz w:val="24"/>
          <w:szCs w:val="24"/>
          <w:lang w:eastAsia="el-GR"/>
        </w:rPr>
        <w:lastRenderedPageBreak/>
        <w:t xml:space="preserve">Βαρών, Γυμναστική Ομοσπονδία, Ομοσπονδία Κωφών, Μηχανοκίνητος Αθλητισμός, Εθνική Αθλητική Ομοσπονδία Ατόμων με Αναπηρία.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στο ΟΑΚΑ φιλοξενούνται τα Γραφεία του Εθνικού Οργανισμού Αντιντόπινγκ, του ΕΟΚΑΝ, του Εθνικού Κέντρου Αθλητικών Ερευνών, ΕΚΑΕ, και η Οργανωτική Επιτροπή Διοργανώσεων Μηχανοκίνητου Αθλητισμού, </w:t>
      </w:r>
      <w:r w:rsidRPr="00B01C11">
        <w:rPr>
          <w:rFonts w:ascii="Arial" w:hAnsi="Arial"/>
          <w:sz w:val="24"/>
          <w:szCs w:val="24"/>
          <w:lang w:val="en-US" w:eastAsia="el-GR"/>
        </w:rPr>
        <w:t>Motors</w:t>
      </w:r>
      <w:r w:rsidRPr="00B01C11">
        <w:rPr>
          <w:rFonts w:ascii="Arial" w:hAnsi="Arial"/>
          <w:sz w:val="24"/>
          <w:szCs w:val="24"/>
          <w:lang w:eastAsia="el-GR"/>
        </w:rPr>
        <w:t xml:space="preserve"> </w:t>
      </w:r>
      <w:r w:rsidRPr="00B01C11">
        <w:rPr>
          <w:rFonts w:ascii="Arial" w:hAnsi="Arial"/>
          <w:sz w:val="24"/>
          <w:szCs w:val="24"/>
          <w:lang w:val="en-US" w:eastAsia="el-GR"/>
        </w:rPr>
        <w:t>of</w:t>
      </w:r>
      <w:r w:rsidRPr="00B01C11">
        <w:rPr>
          <w:rFonts w:ascii="Arial" w:hAnsi="Arial"/>
          <w:sz w:val="24"/>
          <w:szCs w:val="24"/>
          <w:lang w:eastAsia="el-GR"/>
        </w:rPr>
        <w:t xml:space="preserve"> </w:t>
      </w:r>
      <w:r w:rsidRPr="00B01C11">
        <w:rPr>
          <w:rFonts w:ascii="Arial" w:hAnsi="Arial"/>
          <w:sz w:val="24"/>
          <w:szCs w:val="24"/>
          <w:lang w:val="en-US" w:eastAsia="el-GR"/>
        </w:rPr>
        <w:t>Greece</w:t>
      </w:r>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ΟΑΚΑ είναι ένας </w:t>
      </w:r>
      <w:proofErr w:type="spellStart"/>
      <w:r w:rsidRPr="00B01C11">
        <w:rPr>
          <w:rFonts w:ascii="Arial" w:hAnsi="Arial"/>
          <w:sz w:val="24"/>
          <w:szCs w:val="24"/>
          <w:lang w:eastAsia="el-GR"/>
        </w:rPr>
        <w:t>πολυχώρος</w:t>
      </w:r>
      <w:proofErr w:type="spellEnd"/>
      <w:r w:rsidRPr="00B01C11">
        <w:rPr>
          <w:rFonts w:ascii="Arial" w:hAnsi="Arial"/>
          <w:sz w:val="24"/>
          <w:szCs w:val="24"/>
          <w:lang w:eastAsia="el-GR"/>
        </w:rPr>
        <w:t xml:space="preserve"> που συνδυάζει αρμονικά την άθληση και την ψυχαγωγία για όλη την οικογένεια. Η </w:t>
      </w:r>
      <w:proofErr w:type="spellStart"/>
      <w:r w:rsidRPr="00B01C11">
        <w:rPr>
          <w:rFonts w:ascii="Arial" w:hAnsi="Arial"/>
          <w:sz w:val="24"/>
          <w:szCs w:val="24"/>
          <w:lang w:eastAsia="el-GR"/>
        </w:rPr>
        <w:t>επισκεψιμότητα</w:t>
      </w:r>
      <w:proofErr w:type="spellEnd"/>
      <w:r w:rsidRPr="00B01C11">
        <w:rPr>
          <w:rFonts w:ascii="Arial" w:hAnsi="Arial"/>
          <w:sz w:val="24"/>
          <w:szCs w:val="24"/>
          <w:lang w:eastAsia="el-GR"/>
        </w:rPr>
        <w:t xml:space="preserve"> –ακούστε τώρα- αγγίζει τις καθημερινές τις δεκαπέντε με δεκαεπτά χιλιάδες άτομα, ενώ τα Σαββατοκύριακα κυμαίνεται μεταξύ είκοσι και είκοσι δύο χιλιάδων ατόμων.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Τι παραλάβαμε; Στο ΟΑΚΑ, που έπρεπε να είναι ένα πραγματικό στολίδι, υπήρχε εικόνα εγκατάλειψης. Υπήρχαν σκουπίδια και άχρηστα αντικείμενα παντού. Ήταν εμφανή τα σημάδια φθοράς και αδιαφορίας και κυρίως δεν είχε γίνει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εργασία συντήρησης. Υπήρχαν τεράστιες ανάγκες συντήρησης. Η παραμέληση ήταν εμφανής. Το χειρότερο απ’ όλα είναι πως δεν γνώριζε κανείς τις πραγματικές ανάγκες συντήρησης, δεν γνώριζε την έκταση των φθορών και φυσικά δεν φαίνονται και με γυμνό μάτι.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φανταστείτε, κυρία Πιπιλή, ότι δεν υπήρχαν καν διαθέσιμα τα εγχειρίδια των εγκαταστάσεων του ΟΑΚΑ, ούτε τα εγχειρίδια κατασκευής των </w:t>
      </w:r>
      <w:r w:rsidRPr="00B01C11">
        <w:rPr>
          <w:rFonts w:ascii="Arial" w:hAnsi="Arial"/>
          <w:sz w:val="24"/>
          <w:szCs w:val="24"/>
          <w:lang w:eastAsia="el-GR"/>
        </w:rPr>
        <w:lastRenderedPageBreak/>
        <w:t xml:space="preserve">εγκαταστάσεων ούτε τα εγχειρίδια συντήρησης. Ναι, καλά ακούτε, τα εγχειρίδια συντήρησης, που θα έπρεπε να εφαρμόζονται απαρέγκλιτα, δεν υπήρχαν καν. Ήταν κάπου θαμμένα, ξεχασμένα σε κάποια χαρτόκουτα, σε κάποια αποθήκη, κάπου. Φυσικά κανένας λόγος για συντήρηση μέχρι σήμερα. Οι τελευταίες συντηρήσεις είχαν γίνει μόλις το 2004.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Ειλικρινά και κυριολεκτικά δεν ξέραμε από πού να ξεκινήσουμε. Ήταν δύσκολο να τεθούν προτεραιότητες, αφού η εικόνα ήταν τόσο άσχημη που όλες οι εργασίες σε όλες τις αθλητικές εγκαταστάσεις ήταν επείγουσες αλλά και αναγκαίες.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Θέλω να σας δώσω μια πραγματική εικόνα της κατάστασης που κληθήκαμε να αντιμετωπίσουμε. Ήταν τουλάχιστον απογοητευτική. Είναι μια εικόνα που δεν αξίζει σε αθλητική εγκατάσταση της οικογένειας του αθλητισμού, της κοινωνίας μας, της γενέτειρας των Ολυμπιακών Αγώνων, της Ελλάδας του 2004 και φυσικά δεν αξίζει τις θυσίες των Ελλήνων που πλήρωσαν ακριβά για να κατασκευαστεί.</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Αυτή η εικόνα, αν και έδωσε περισσότερο βάρος στις ευθύνες μας, μας πείσμωσε και μας έδωσε δύναμη να κινηθούμε ακόμη πιο γρήγορα και να υλοποιήσουμε τις δεσμεύσεις μας για να μπει τάξη και να νοικοκυρέψουμε, αλλά και να κάνουμε πάλι ασφαλείς, σύγχρονες και λειτουργικές τις </w:t>
      </w:r>
      <w:r w:rsidRPr="00B01C11">
        <w:rPr>
          <w:rFonts w:ascii="Arial" w:hAnsi="Arial" w:cs="Arial"/>
          <w:sz w:val="24"/>
          <w:szCs w:val="24"/>
          <w:lang w:eastAsia="el-GR"/>
        </w:rPr>
        <w:lastRenderedPageBreak/>
        <w:t>εγκαταστάσεις του Ολυμπιακού Σταδίου. Κληθήκαμε να αντιμετωπίσουμε χρόνια προβλήματα, που όμως έπρεπε να είχαν αντιμετωπιστεί χρόνια πριν.</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Τι κάναμε; Με αυτό το πείσμα, λοιπόν, με αυτήν την ασφυκτική πίεση χρόνου, με πολύ σκληρή δουλειά, καταφέραμε μέσα σε μικρό χρονικό διάστημα, μέσα σε είκοσι μόλις μήνες να αντιμετωπίσουμε σωρεία χρόνιων προβλημάτων, να δώσουμε ξανά ζωή στις αθλητικές υποδομές με προγραμματισμό και αξιοποίηση.</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Κατ’ αρχάς, δεν γίναμε κι εμείς «λούηδες». Αναλάβουμε τις ευθύνες μας και όχι μόνο αυτές που μας αναλογούν, αλλά και περισσότερες θα έλεγα. Πήραμε πίσω την αρμοδιότητα των υποδομών του ΟΑΚΑ. Ο κ. Βασιλειάδης, για να αποφύγει τις ευθύνες του, μετέφερε τις αρμοδιότητες συντήρησης και ανακαίνισης του ΟΑΚΑ στο Υπουργείο Υποδομών. Εμείς ξαναπήραμε την αρμοδιότητα. Σηκώσαμε τα μανίκια. Δουλέψαμε σκληρά σε στενή συνεργασία με τις τεχνικές υπηρεσίες, με τη διοίκηση και φυσικά με τις τεχνικές υπηρεσίες και του ίδιου του ΟΑΚΑ.</w:t>
      </w:r>
    </w:p>
    <w:p w:rsidR="00B01C11" w:rsidRPr="00B01C11" w:rsidRDefault="00B01C11" w:rsidP="00B01C11">
      <w:pPr>
        <w:tabs>
          <w:tab w:val="left" w:pos="2913"/>
        </w:tabs>
        <w:spacing w:after="160" w:line="600" w:lineRule="auto"/>
        <w:ind w:firstLine="720"/>
        <w:jc w:val="both"/>
        <w:rPr>
          <w:rFonts w:ascii="Arial" w:hAnsi="Arial" w:cs="Arial"/>
          <w:sz w:val="24"/>
          <w:szCs w:val="24"/>
          <w:lang w:eastAsia="el-GR"/>
        </w:rPr>
      </w:pPr>
      <w:r w:rsidRPr="00B01C11">
        <w:rPr>
          <w:rFonts w:ascii="Arial" w:hAnsi="Arial"/>
          <w:sz w:val="24"/>
          <w:szCs w:val="24"/>
          <w:lang w:eastAsia="el-GR"/>
        </w:rPr>
        <w:t>(Στο σημείο αυτό κτυπάει το κουδούνι λήξεως του χρόνου ομιλίας του κυρίου Υφυπουργού)</w:t>
      </w:r>
      <w:r w:rsidRPr="00B01C11">
        <w:rPr>
          <w:rFonts w:ascii="Arial" w:hAnsi="Arial" w:cs="Arial"/>
          <w:sz w:val="24"/>
          <w:szCs w:val="24"/>
          <w:lang w:eastAsia="el-GR"/>
        </w:rPr>
        <w:t xml:space="preserve">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Με την ευκαιρία αυτή, θέλω να ευχαριστήσω για την πολύτιμη βοήθεια όλους τους εργαζόμενους, τη διεύθυνση και τη διοίκηση του Αθλητικού </w:t>
      </w:r>
      <w:r w:rsidRPr="00B01C11">
        <w:rPr>
          <w:rFonts w:ascii="Arial" w:hAnsi="Arial" w:cs="Arial"/>
          <w:sz w:val="24"/>
          <w:szCs w:val="24"/>
          <w:lang w:eastAsia="el-GR"/>
        </w:rPr>
        <w:lastRenderedPageBreak/>
        <w:t>Κέντρου. Είναι βέβαιο ότι στο δεύτερο μέρος θα μου δοθεί η δυνατότητα να παρουσιάσουμε όλα όσα έχουμε καταφέρει να κάνουμε μέσα σε περίπου είκοσι μήνες.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Ωστόσο επιτρέψτε μου να καταθέσω με πόνο ψυχής όλα αυτά που αντιμετωπίσαμε μόλις παραλάβαμε το ΟΑΚΑ, εικόνες εγκατάλειψης και ντροπής θα έλεγα.</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Τα καταθέτω στα Πρακτικά.</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(Στο σημείο αυτό ο Υφυπουργός Αθλητισμού και Πολιτισμού κ. Ελευθέριος </w:t>
      </w:r>
      <w:proofErr w:type="spellStart"/>
      <w:r w:rsidRPr="00B01C11">
        <w:rPr>
          <w:rFonts w:ascii="Arial" w:hAnsi="Arial" w:cs="Arial"/>
          <w:sz w:val="24"/>
          <w:szCs w:val="24"/>
          <w:lang w:eastAsia="el-GR"/>
        </w:rPr>
        <w:t>Αυγενάκης</w:t>
      </w:r>
      <w:proofErr w:type="spellEnd"/>
      <w:r w:rsidRPr="00B01C11">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lang w:eastAsia="el-GR"/>
        </w:rPr>
        <w:t>ΦΩΤΕΙΝΗ ΠΙΠΙΛΗ:</w:t>
      </w:r>
      <w:r w:rsidRPr="00B01C11">
        <w:rPr>
          <w:rFonts w:ascii="Arial" w:hAnsi="Arial" w:cs="Arial"/>
          <w:sz w:val="24"/>
          <w:szCs w:val="24"/>
          <w:lang w:eastAsia="el-GR"/>
        </w:rPr>
        <w:t xml:space="preserve"> Τα βλέπουμε.</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shd w:val="clear" w:color="auto" w:fill="FFFFFF"/>
          <w:lang w:eastAsia="zh-CN"/>
        </w:rPr>
        <w:t>ΠΡΟΕΔΡΕΥΩΝ (Νικήτας Κακλαμάνης):</w:t>
      </w:r>
      <w:r w:rsidRPr="00B01C11">
        <w:rPr>
          <w:rFonts w:ascii="Arial" w:hAnsi="Arial" w:cs="Arial"/>
          <w:b/>
          <w:bCs/>
          <w:sz w:val="24"/>
          <w:szCs w:val="24"/>
          <w:lang w:eastAsia="el-GR"/>
        </w:rPr>
        <w:t xml:space="preserve"> </w:t>
      </w:r>
      <w:r w:rsidRPr="00B01C11">
        <w:rPr>
          <w:rFonts w:ascii="Arial" w:hAnsi="Arial" w:cs="Arial"/>
          <w:sz w:val="24"/>
          <w:szCs w:val="24"/>
          <w:lang w:eastAsia="el-GR"/>
        </w:rPr>
        <w:t xml:space="preserve">Τα έχει δει ιδίοις </w:t>
      </w:r>
      <w:proofErr w:type="spellStart"/>
      <w:r w:rsidRPr="00B01C11">
        <w:rPr>
          <w:rFonts w:ascii="Arial" w:hAnsi="Arial" w:cs="Arial"/>
          <w:sz w:val="24"/>
          <w:szCs w:val="24"/>
          <w:lang w:eastAsia="el-GR"/>
        </w:rPr>
        <w:t>όμμασι</w:t>
      </w:r>
      <w:proofErr w:type="spellEnd"/>
      <w:r w:rsidRPr="00B01C11">
        <w:rPr>
          <w:rFonts w:ascii="Arial" w:hAnsi="Arial" w:cs="Arial"/>
          <w:sz w:val="24"/>
          <w:szCs w:val="24"/>
          <w:lang w:eastAsia="el-GR"/>
        </w:rPr>
        <w:t xml:space="preserve"> η κ. Πιπιλή αυτά.</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color w:val="111111"/>
          <w:sz w:val="24"/>
          <w:szCs w:val="24"/>
          <w:lang w:eastAsia="el-GR"/>
        </w:rPr>
        <w:t xml:space="preserve">ΕΛΕΥΘΕΡΙΟΣ ΑΥΓΕΝΑΚΗΣ (Υφυπουργός Πολιτισμού και Αθλητισμού): </w:t>
      </w:r>
      <w:r w:rsidRPr="00B01C11">
        <w:rPr>
          <w:rFonts w:ascii="Arial" w:hAnsi="Arial" w:cs="Arial"/>
          <w:bCs/>
          <w:color w:val="111111"/>
          <w:sz w:val="24"/>
          <w:szCs w:val="24"/>
          <w:lang w:eastAsia="el-GR"/>
        </w:rPr>
        <w:t>Τα κατέθεσα στα Πρακτικά.</w:t>
      </w:r>
      <w:r w:rsidRPr="00B01C11">
        <w:rPr>
          <w:rFonts w:ascii="Arial" w:hAnsi="Arial" w:cs="Arial"/>
          <w:sz w:val="24"/>
          <w:szCs w:val="24"/>
          <w:lang w:eastAsia="el-GR"/>
        </w:rPr>
        <w:t xml:space="preserve"> Πιθανόν να ενδιαφέρουν και κάποιους συναδέλφους, κυρίως της Αντιπολίτευσης, που θα σπεύσουν να πουν ότι και εκείνοι είχαν πρόθεση, αλλά δεν φτάνουν οι προθέσεις. Το αποτέλεσμα και η εικόνα </w:t>
      </w:r>
      <w:proofErr w:type="spellStart"/>
      <w:r w:rsidRPr="00B01C11">
        <w:rPr>
          <w:rFonts w:ascii="Arial" w:hAnsi="Arial" w:cs="Arial"/>
          <w:sz w:val="24"/>
          <w:szCs w:val="24"/>
          <w:lang w:eastAsia="el-GR"/>
        </w:rPr>
        <w:t>ίσον</w:t>
      </w:r>
      <w:proofErr w:type="spellEnd"/>
      <w:r w:rsidRPr="00B01C11">
        <w:rPr>
          <w:rFonts w:ascii="Arial" w:hAnsi="Arial" w:cs="Arial"/>
          <w:sz w:val="24"/>
          <w:szCs w:val="24"/>
          <w:lang w:eastAsia="el-GR"/>
        </w:rPr>
        <w:t xml:space="preserve"> χίλιες λέξεις.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lastRenderedPageBreak/>
        <w:t>Ευχαριστώ.</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shd w:val="clear" w:color="auto" w:fill="FFFFFF"/>
          <w:lang w:eastAsia="zh-CN"/>
        </w:rPr>
        <w:t>ΠΡΟΕΔΡΕΥΩΝ (Νικήτας Κακλαμάνης):</w:t>
      </w:r>
      <w:r w:rsidRPr="00B01C11">
        <w:rPr>
          <w:rFonts w:ascii="Arial" w:hAnsi="Arial" w:cs="Arial"/>
          <w:b/>
          <w:bCs/>
          <w:sz w:val="24"/>
          <w:szCs w:val="24"/>
          <w:lang w:eastAsia="el-GR"/>
        </w:rPr>
        <w:t xml:space="preserve"> </w:t>
      </w:r>
      <w:r w:rsidRPr="00B01C11">
        <w:rPr>
          <w:rFonts w:ascii="Arial" w:hAnsi="Arial" w:cs="Arial"/>
          <w:sz w:val="24"/>
          <w:szCs w:val="24"/>
          <w:lang w:eastAsia="el-GR"/>
        </w:rPr>
        <w:t xml:space="preserve"> Κύρια Πιπιλή, έχετε τον λόγο.</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lang w:eastAsia="el-GR"/>
        </w:rPr>
        <w:t>ΦΩΤΕΙΝΗ ΠΙΠΙΛΗ:</w:t>
      </w:r>
      <w:r w:rsidRPr="00B01C11">
        <w:rPr>
          <w:rFonts w:ascii="Arial" w:hAnsi="Arial" w:cs="Arial"/>
          <w:sz w:val="24"/>
          <w:szCs w:val="24"/>
          <w:lang w:eastAsia="el-GR"/>
        </w:rPr>
        <w:t xml:space="preserve"> Θλίβομαι πραγματικά. Με την ευκαιρία, μιας και είναι ο πρώην Δήμαρχος Αθηναίων εδώ, ο κ. Κακλαμάνης, πρέπει να θυμίσω δημοσίως ότι όταν ήρθε το θέμα της ανάληψης των Ολυμπιακών Αγώνων στον Δήμο Αθηναίων, που ήμουν δημοτική σύμβουλος, ήμουν η μόνη που τόλμησα και ψήφισα «κατά», προβλέποντας την κατάντια των ολυμπιακών εγκαταστάσεων, γιατί δεν είχαμε </w:t>
      </w:r>
      <w:proofErr w:type="spellStart"/>
      <w:r w:rsidRPr="00B01C11">
        <w:rPr>
          <w:rFonts w:ascii="Arial" w:hAnsi="Arial" w:cs="Arial"/>
          <w:sz w:val="24"/>
          <w:szCs w:val="24"/>
          <w:lang w:eastAsia="el-GR"/>
        </w:rPr>
        <w:t>καμμία</w:t>
      </w:r>
      <w:proofErr w:type="spellEnd"/>
      <w:r w:rsidRPr="00B01C11">
        <w:rPr>
          <w:rFonts w:ascii="Arial" w:hAnsi="Arial" w:cs="Arial"/>
          <w:sz w:val="24"/>
          <w:szCs w:val="24"/>
          <w:lang w:eastAsia="el-GR"/>
        </w:rPr>
        <w:t xml:space="preserve"> σχέση με τις άλλες χώρες. Προέβλεψα και την οικονομική πληγή. Διαπιστώνω με θλίψη και οργή ότι από το 2004 διαιωνίζεται με σειρά κυβερνήσεων, όπως αποδεικνύεται. Αυτή η ιστορία τουλάχιστον βλέπω ότι έχει μπει στο πλάνο της Κυβέρνησης και στο πλάνο του Υπουργείου, για να τακτοποιηθεί. Υπάρχει η οικονομική πλευρά.</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Εγώ δεν είμαι του αθλητισμού, όπως σας έχω πει. Ξέρω, όμως, ότι ο Παναθηναϊκός -ελπίζω προσωπικά- σύντομα αποκτά γήπεδο. Η ΑΕΚ πάρα πολύ σύντομα αποκτά το όνειρό της, το γήπεδό της. Ο Ολυμπιακός έχει το δικό του. Τι θέλω να πω; Οικονομικά πώς θα στηριχθεί η εκμετάλλευση; Και όχι μόνο στα θέματα συντήρησης, που πάτε καλά και προχωρήστε, αλλά δεν είναι πολύ μεγάλο το κόστος για ένα τέτοιο τεράστιο οικοδόμημα, όπως είναι ειδικά ο μεγάλος, ο κεντρικός χώρος, κάτω από τον θόλο του </w:t>
      </w:r>
      <w:proofErr w:type="spellStart"/>
      <w:r w:rsidRPr="00B01C11">
        <w:rPr>
          <w:rFonts w:ascii="Arial" w:hAnsi="Arial" w:cs="Arial"/>
          <w:sz w:val="24"/>
          <w:szCs w:val="24"/>
          <w:lang w:eastAsia="el-GR"/>
        </w:rPr>
        <w:t>Καλατράβα</w:t>
      </w:r>
      <w:proofErr w:type="spellEnd"/>
      <w:r w:rsidRPr="00B01C11">
        <w:rPr>
          <w:rFonts w:ascii="Arial" w:hAnsi="Arial" w:cs="Arial"/>
          <w:sz w:val="24"/>
          <w:szCs w:val="24"/>
          <w:lang w:eastAsia="el-GR"/>
        </w:rPr>
        <w:t>; Αυτό σας προβληματίζει, κύριε Υπουργέ; Δεν έχω κάτι άλλο να προσθέσω.</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lastRenderedPageBreak/>
        <w:t xml:space="preserve">ΠΡΟΕΔΡΕΥΩΝ (Νικήτας Κακλαμάνης): </w:t>
      </w:r>
      <w:r w:rsidRPr="00B01C11">
        <w:rPr>
          <w:rFonts w:ascii="Arial" w:hAnsi="Arial" w:cs="Arial"/>
          <w:sz w:val="24"/>
          <w:szCs w:val="24"/>
          <w:shd w:val="clear" w:color="auto" w:fill="FFFFFF"/>
          <w:lang w:eastAsia="zh-CN"/>
        </w:rPr>
        <w:t xml:space="preserve">Κύριε </w:t>
      </w:r>
      <w:proofErr w:type="spellStart"/>
      <w:r w:rsidRPr="00B01C11">
        <w:rPr>
          <w:rFonts w:ascii="Arial" w:hAnsi="Arial" w:cs="Arial"/>
          <w:sz w:val="24"/>
          <w:szCs w:val="24"/>
          <w:shd w:val="clear" w:color="auto" w:fill="FFFFFF"/>
          <w:lang w:eastAsia="zh-CN"/>
        </w:rPr>
        <w:t>Αυγενάκη</w:t>
      </w:r>
      <w:proofErr w:type="spellEnd"/>
      <w:r w:rsidRPr="00B01C11">
        <w:rPr>
          <w:rFonts w:ascii="Arial" w:hAnsi="Arial" w:cs="Arial"/>
          <w:sz w:val="24"/>
          <w:szCs w:val="24"/>
          <w:shd w:val="clear" w:color="auto" w:fill="FFFFFF"/>
          <w:lang w:eastAsia="zh-CN"/>
        </w:rPr>
        <w:t>, έχετε τον λόγο.</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color w:val="111111"/>
          <w:sz w:val="24"/>
          <w:szCs w:val="24"/>
          <w:lang w:eastAsia="el-GR"/>
        </w:rPr>
        <w:t xml:space="preserve">ΕΛΕΥΘΕΡΙΟΣ ΑΥΓΕΝΑΚΗΣ (Υφυπουργός Πολιτισμού και Αθλητισμού): </w:t>
      </w:r>
      <w:r w:rsidRPr="00B01C11">
        <w:rPr>
          <w:rFonts w:ascii="Arial" w:hAnsi="Arial" w:cs="Arial"/>
          <w:sz w:val="24"/>
          <w:szCs w:val="24"/>
          <w:shd w:val="clear" w:color="auto" w:fill="FFFFFF"/>
          <w:lang w:eastAsia="zh-CN"/>
        </w:rPr>
        <w:t>Ευχαριστώ πολύ, κύριε Πρόεδρε.</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shd w:val="clear" w:color="auto" w:fill="FFFFFF"/>
          <w:lang w:eastAsia="zh-CN"/>
        </w:rPr>
        <w:t xml:space="preserve">Αγαπητή κυρία Πιπιλή, </w:t>
      </w:r>
      <w:r w:rsidRPr="00B01C11">
        <w:rPr>
          <w:rFonts w:ascii="Arial" w:hAnsi="Arial" w:cs="Arial"/>
          <w:sz w:val="24"/>
          <w:szCs w:val="24"/>
          <w:lang w:eastAsia="el-GR"/>
        </w:rPr>
        <w:t xml:space="preserve">ξεκινήσαμε με τα αυτονόητα. Ξεκινώ με τη μάχη απομάκρυνσης σκουπιδιών, απορριμμάτων πολλών ετών, ξεκαθάρισμα υλικών που βρίσκονταν πολλά χρόνια στις αποθήκες και στα υπόγεια και φυσικά η επιμέλεια του περιβάλλοντος χώρου. Αναπτύξαμε συνέργειες με την Περιφέρεια Αττικής και τους γύρω δήμους, συνδιοργανώσεις με δεκάδες σωματεία και φορείς, διοργάνωση συνεδρίων, ημερίδων. Δώσαμε προτεραιότητα ξεκάθαρα στους αθλητές, στους χρήστες του κέντρου και τις ανάγκες τους. Με δράσεις εξωστρέφειας χτίζουμε συστηματικά συνεργασίες με φορείς του αθλητισμού του πολιτισμού και της εκπαίδευσης. Ενδεικτικά αναφέρω: Ελληνικό Μεσογειακό Πανεπιστήμιο, Πανεπιστήμιο Πελοποννήσου, Ολυμπιακό Μουσείο Αθηνών, Σύλλογος </w:t>
      </w:r>
      <w:proofErr w:type="spellStart"/>
      <w:r w:rsidRPr="00B01C11">
        <w:rPr>
          <w:rFonts w:ascii="Arial" w:hAnsi="Arial" w:cs="Arial"/>
          <w:sz w:val="24"/>
          <w:szCs w:val="24"/>
          <w:lang w:eastAsia="el-GR"/>
        </w:rPr>
        <w:t>Παραολυμπιονικών</w:t>
      </w:r>
      <w:proofErr w:type="spellEnd"/>
      <w:r w:rsidRPr="00B01C11">
        <w:rPr>
          <w:rFonts w:ascii="Arial" w:hAnsi="Arial" w:cs="Arial"/>
          <w:sz w:val="24"/>
          <w:szCs w:val="24"/>
          <w:lang w:eastAsia="el-GR"/>
        </w:rPr>
        <w:t xml:space="preserve">, Ινστιτούτο Γεωπονικών Επιστημών, Μητροπολιτικό Κολλέγιο, Εθνικό Κέντρο Έρευνας Φυσικών Επιστημών Δημόκριτος. Με όλους αυτούς έχουμε ήδη συνάψει συνεργασία και δουλεύουμε συγκεκριμένα </w:t>
      </w:r>
      <w:r w:rsidRPr="00B01C11">
        <w:rPr>
          <w:rFonts w:ascii="Arial" w:hAnsi="Arial" w:cs="Arial"/>
          <w:sz w:val="24"/>
          <w:szCs w:val="24"/>
          <w:lang w:val="en-US" w:eastAsia="el-GR"/>
        </w:rPr>
        <w:t>projects</w:t>
      </w:r>
      <w:r w:rsidRPr="00B01C11">
        <w:rPr>
          <w:rFonts w:ascii="Arial" w:hAnsi="Arial" w:cs="Arial"/>
          <w:sz w:val="24"/>
          <w:szCs w:val="24"/>
          <w:lang w:eastAsia="el-GR"/>
        </w:rPr>
        <w:t>.</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Παράλληλα, ξεκινήσαμε έργα συντήρησης που έχουμε ήδη υλοποιήσει μια σειρά εργασιών συντήρησης και αποκατάστασης σε όλες σχεδόν τις </w:t>
      </w:r>
      <w:r w:rsidRPr="00B01C11">
        <w:rPr>
          <w:rFonts w:ascii="Arial" w:hAnsi="Arial" w:cs="Arial"/>
          <w:sz w:val="24"/>
          <w:szCs w:val="24"/>
          <w:lang w:eastAsia="el-GR"/>
        </w:rPr>
        <w:lastRenderedPageBreak/>
        <w:t xml:space="preserve">εγκαταστάσεις του ΟΑΚΑ. Περιλαμβάνουν αναβάθμιση σε μηχανοστάσια, αναβάθμιση αγωνιστικού φωτισμού σε όλες τις εγκαταστάσεις, έλεγχοι ποιότητας του νερού, αντικατάσταση κεντρικής παροχής νερού, στεγανοποίηση στις στέγες των κλειστών εγκαταστάσεων, εργασίες συντήρησης σε αποδυτήρια, σε χώρους υγιεινής και σε κοινόχρηστους χώρους. Ο </w:t>
      </w:r>
      <w:proofErr w:type="spellStart"/>
      <w:r w:rsidRPr="00B01C11">
        <w:rPr>
          <w:rFonts w:ascii="Arial" w:hAnsi="Arial" w:cs="Arial"/>
          <w:sz w:val="24"/>
          <w:szCs w:val="24"/>
          <w:lang w:eastAsia="el-GR"/>
        </w:rPr>
        <w:t>περιβάλλων</w:t>
      </w:r>
      <w:proofErr w:type="spellEnd"/>
      <w:r w:rsidRPr="00B01C11">
        <w:rPr>
          <w:rFonts w:ascii="Arial" w:hAnsi="Arial" w:cs="Arial"/>
          <w:sz w:val="24"/>
          <w:szCs w:val="24"/>
          <w:lang w:eastAsia="el-GR"/>
        </w:rPr>
        <w:t xml:space="preserve"> χώρος άλλαξε πλήρως εικόνα και έγιναν δράσεις μείωσης του ενεργειακού αποτυπώματος του κέντρου, ασφάλεια σε υπηρεσίες σεκιούριτι και νέες περιφράξεις, δημιουργία θέσεων φόρτισης ηλεκτρικών αυτοκινήτων, αντικατάσταση λαμπτήρων με νέας τεχνολογίας </w:t>
      </w:r>
      <w:r w:rsidRPr="00B01C11">
        <w:rPr>
          <w:rFonts w:ascii="Arial" w:hAnsi="Arial" w:cs="Arial"/>
          <w:sz w:val="24"/>
          <w:szCs w:val="24"/>
          <w:lang w:val="en-US" w:eastAsia="el-GR"/>
        </w:rPr>
        <w:t>led</w:t>
      </w:r>
      <w:r w:rsidRPr="00B01C11">
        <w:rPr>
          <w:rFonts w:ascii="Arial" w:hAnsi="Arial" w:cs="Arial"/>
          <w:sz w:val="24"/>
          <w:szCs w:val="24"/>
          <w:lang w:eastAsia="el-GR"/>
        </w:rPr>
        <w:t>, φύτευση νέων δέντρων και διαμόρφωση χώρων πρασίνου, ανακύκλωση συσκευών.</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Επίσης, αγαπητή κυρία Πιπιλή, ολοκληρώθηκαν μελέτες με προμελέτη για την ανάγκη συντήρησης όλων των εγκαταστάσεων του ΟΑΚΑ, προμελέτη συντήρησης των αρχιτεκτονικών κατασκευών </w:t>
      </w:r>
      <w:proofErr w:type="spellStart"/>
      <w:r w:rsidRPr="00B01C11">
        <w:rPr>
          <w:rFonts w:ascii="Arial" w:hAnsi="Arial" w:cs="Arial"/>
          <w:sz w:val="24"/>
          <w:szCs w:val="24"/>
          <w:lang w:eastAsia="el-GR"/>
        </w:rPr>
        <w:t>Καλατράβα</w:t>
      </w:r>
      <w:proofErr w:type="spellEnd"/>
      <w:r w:rsidRPr="00B01C11">
        <w:rPr>
          <w:rFonts w:ascii="Arial" w:hAnsi="Arial" w:cs="Arial"/>
          <w:sz w:val="24"/>
          <w:szCs w:val="24"/>
          <w:lang w:eastAsia="el-GR"/>
        </w:rPr>
        <w:t xml:space="preserve"> που χρήζουν ιδιαίτερης μεταχείρισης και συντήρησης, προμελέτη συντήρησης δομικών κατασκευών και ηλεκτρομηχανολογικών εγκαταστάσεων. Παράλληλα, εργαζόμαστε για την αναβάθμιση και αξιοποίηση του ΟΑΚΑ.</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Θυμίζω ότι έχουμε υπογράψει ήδη σύμβαση με τη «LAMDA DEVELOPMENT» για τη συνολική αναβάθμιση με δικά τους έξοδα του Ολυμπιακού Κέντρου Υγρού Στίβου, η οποία περιλαμβάνει τη χρηματοδότηση και εκτέλεση απαραίτητων τεχνικών μελετών, οικοδομικές εργασίες, </w:t>
      </w:r>
      <w:r w:rsidRPr="00B01C11">
        <w:rPr>
          <w:rFonts w:ascii="Arial" w:hAnsi="Arial" w:cs="Arial"/>
          <w:sz w:val="24"/>
          <w:szCs w:val="24"/>
          <w:lang w:eastAsia="el-GR"/>
        </w:rPr>
        <w:lastRenderedPageBreak/>
        <w:t>ηλεκτρομηχανολογικά, τα πάντα, για την ανακαίνιση και ανακατασκευή. Πρώτον, κατασκευή νέας πισίνας διαστάσεων 20</w:t>
      </w:r>
      <w:r w:rsidRPr="00B01C11">
        <w:rPr>
          <w:rFonts w:ascii="Arial" w:hAnsi="Arial" w:cs="Arial"/>
          <w:sz w:val="24"/>
          <w:szCs w:val="24"/>
          <w:lang w:val="en-US" w:eastAsia="el-GR"/>
        </w:rPr>
        <w:t>x</w:t>
      </w:r>
      <w:r w:rsidRPr="00B01C11">
        <w:rPr>
          <w:rFonts w:ascii="Arial" w:hAnsi="Arial" w:cs="Arial"/>
          <w:sz w:val="24"/>
          <w:szCs w:val="24"/>
          <w:lang w:eastAsia="el-GR"/>
        </w:rPr>
        <w:t>25 βάθος δύο μέτρων, ανακατασκευή πισίνας εκμάθησης ΑΜΕ</w:t>
      </w:r>
      <w:r w:rsidRPr="00B01C11">
        <w:rPr>
          <w:rFonts w:ascii="Arial" w:hAnsi="Arial" w:cs="Arial"/>
          <w:sz w:val="24"/>
          <w:szCs w:val="24"/>
          <w:lang w:val="en-US" w:eastAsia="el-GR"/>
        </w:rPr>
        <w:t>A</w:t>
      </w:r>
      <w:r w:rsidRPr="00B01C11">
        <w:rPr>
          <w:rFonts w:ascii="Arial" w:hAnsi="Arial" w:cs="Arial"/>
          <w:sz w:val="24"/>
          <w:szCs w:val="24"/>
          <w:lang w:eastAsia="el-GR"/>
        </w:rPr>
        <w:t xml:space="preserve"> -ήταν εγκαταλελειμμένη, δεν λειτουργούσε- και τοποθέτηση ειδικής ράμπας, αντικατάσταση προπονητικού και αγωνιστικού φωτισμού, ανακαίνιση των χώρων των κολυμβητηρίων και των ανοικτών χώρων και των κλειστών. Δημιουργούμε, δηλαδή, στην ουσία ένα συγκρότημα υγρού στίβου το οποίο θα είναι ένα από τα μεγαλύτερα της Ευρώπης.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Δεύτερον, προχωρήσαμε στην αξιοποίηση των δεκαέξι γηπέδων τένις του Κέντρου Αντισφαίρισης. Ολοκληρώθηκε ο ανοικτός μειοδοτικός διαγωνισμός και μισθώθηκαν οι εγκαταστάσεις. Η εταιρεία «ΣΤΑΔΙΟ 2020 Α.Ε.» ανέλαβε την υποχρέωση να ανακατασκευάσει τα γήπεδα τένις, τους βοηθητικούς χώρους. Έχουν γίνει σημαντικές εργασίες αναβάθμισης, οι οποίες όμως συνεχίζονται. Παράλληλα, η αξιοποίηση αποδίδει ήδη, αφού υπάρχει θετικό πρόσημο.</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Στο σημείο αυτό να δηλώσω ότι πριν την εκμίσθωση των εγκαταστάσεων τένις είχαμε ένα κόστος της τάξεως 50.000 έως 100.000 ευρώ κάθε χρόνο, ενώ μετά την εκμίσθωση έχουμε ένα κέρδος της τάξεως των 200.000 ευρώ περίπου, ενώ καθημερινά επισκέπτονται τις εγκαταστάσεις του τένις περίπου εννιακόσια άτομα. Ουσιαστικά, δηλαδή, πρόκειται για την πρώτη </w:t>
      </w:r>
      <w:r w:rsidRPr="00B01C11">
        <w:rPr>
          <w:rFonts w:ascii="Arial" w:hAnsi="Arial" w:cs="Arial"/>
          <w:sz w:val="24"/>
          <w:szCs w:val="24"/>
          <w:lang w:eastAsia="el-GR"/>
        </w:rPr>
        <w:lastRenderedPageBreak/>
        <w:t xml:space="preserve">αξιοποίηση ολυμπιακής αθλητικής εγκατάστασης, για αθλητική χρήση πάντοτε, και βεβαίως ακολουθεί και η αντίστοιχη εγκατάσταση στα Λιόσια που μισθώθηκε στην ΚΑΕ ΑΕΚ.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Τρίτον, έχει ήδη υπογραφεί η προγραμματική σύμβαση του ΟΑΚΑ με την Περιφέρεια Αττικής για εργασίες συντήρησης, καθώς και για την ανάπτυξη πολιτιστικών δράσεων, όπως η αξιοποίηση του «</w:t>
      </w:r>
      <w:r w:rsidRPr="00B01C11">
        <w:rPr>
          <w:rFonts w:ascii="Arial" w:hAnsi="Arial"/>
          <w:sz w:val="24"/>
          <w:szCs w:val="24"/>
          <w:lang w:eastAsia="el-GR"/>
        </w:rPr>
        <w:t>Αδριάνειου Υδραγωγείου</w:t>
      </w:r>
      <w:r w:rsidRPr="00B01C11">
        <w:rPr>
          <w:rFonts w:ascii="Arial" w:hAnsi="Arial" w:cs="Arial"/>
          <w:sz w:val="24"/>
          <w:szCs w:val="24"/>
          <w:lang w:eastAsia="el-GR"/>
        </w:rPr>
        <w:t xml:space="preserve">». Επίσης η Περιφέρεια Αττικής έχει αναλάβει τη χρηματοδότηση των εργασιών μονώσεων κολυμβητηρίων, </w:t>
      </w:r>
      <w:proofErr w:type="spellStart"/>
      <w:r w:rsidRPr="00B01C11">
        <w:rPr>
          <w:rFonts w:ascii="Arial" w:hAnsi="Arial" w:cs="Arial"/>
          <w:sz w:val="24"/>
          <w:szCs w:val="24"/>
          <w:lang w:eastAsia="el-GR"/>
        </w:rPr>
        <w:t>προπονητηρίων</w:t>
      </w:r>
      <w:proofErr w:type="spellEnd"/>
      <w:r w:rsidRPr="00B01C11">
        <w:rPr>
          <w:rFonts w:ascii="Arial" w:hAnsi="Arial" w:cs="Arial"/>
          <w:sz w:val="24"/>
          <w:szCs w:val="24"/>
          <w:lang w:eastAsia="el-GR"/>
        </w:rPr>
        <w:t xml:space="preserve"> και κλειστών γυμναστηρίων αθλοπαιδιών, αντικατάσταση του ταρτάν, αντικατάσταση εξωτερικής περίφραξης, ενώ έχει ήδη υπογραφεί σύμβαση με το Ελληνικό Μεσογειακό Πανεπιστήμιο Κρήτης για τη συνολική ολιστική μελέτη ενεργειακής αναβάθμισης των αθλητικών εγκαταστάσεων, με στόχο την αξιοποίηση της ενέργειας και τη μείωση του περιβαλλοντικού αποτυπώματος.</w:t>
      </w:r>
    </w:p>
    <w:p w:rsidR="00B01C11" w:rsidRPr="00B01C11" w:rsidRDefault="00B01C11" w:rsidP="00B01C11">
      <w:pPr>
        <w:spacing w:after="160" w:line="600" w:lineRule="auto"/>
        <w:ind w:firstLine="720"/>
        <w:jc w:val="both"/>
        <w:rPr>
          <w:rFonts w:ascii="Arial" w:hAnsi="Arial" w:cs="Arial"/>
          <w:sz w:val="24"/>
          <w:szCs w:val="24"/>
          <w:lang w:eastAsia="el-GR"/>
        </w:rPr>
      </w:pPr>
      <w:proofErr w:type="spellStart"/>
      <w:r w:rsidRPr="00B01C11">
        <w:rPr>
          <w:rFonts w:ascii="Arial" w:hAnsi="Arial" w:cs="Arial"/>
          <w:sz w:val="24"/>
          <w:szCs w:val="24"/>
          <w:lang w:eastAsia="el-GR"/>
        </w:rPr>
        <w:t>Πέμπτον</w:t>
      </w:r>
      <w:proofErr w:type="spellEnd"/>
      <w:r w:rsidRPr="00B01C11">
        <w:rPr>
          <w:rFonts w:ascii="Arial" w:hAnsi="Arial" w:cs="Arial"/>
          <w:sz w:val="24"/>
          <w:szCs w:val="24"/>
          <w:lang w:eastAsia="el-GR"/>
        </w:rPr>
        <w:t>, έχει υπογραφεί μνημόνιο συνεργασίας με την ΕΥΔΑΠ για τη δημιουργία πάρκου νερού και πολιτισμού στον περιβάλλοντα χώρο του ΟΑΚΑ, άρρηκτα συνδεδεμένου με την αξιοποίηση του «</w:t>
      </w:r>
      <w:r w:rsidRPr="00B01C11">
        <w:rPr>
          <w:rFonts w:ascii="Arial" w:hAnsi="Arial"/>
          <w:sz w:val="24"/>
          <w:szCs w:val="24"/>
          <w:lang w:eastAsia="el-GR"/>
        </w:rPr>
        <w:t>Αδριάνειου Υδραγωγείου</w:t>
      </w:r>
      <w:r w:rsidRPr="00B01C11">
        <w:rPr>
          <w:rFonts w:ascii="Arial" w:hAnsi="Arial" w:cs="Arial"/>
          <w:sz w:val="24"/>
          <w:szCs w:val="24"/>
          <w:lang w:eastAsia="el-GR"/>
        </w:rPr>
        <w:t xml:space="preserve">».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Για τελευταίο κράτησα το καλύτερο. Μέχρι το τέλος του μήνα θα γίνει η παρουσίαση του </w:t>
      </w:r>
      <w:r w:rsidRPr="00B01C11">
        <w:rPr>
          <w:rFonts w:ascii="Arial" w:hAnsi="Arial" w:cs="Arial"/>
          <w:sz w:val="24"/>
          <w:szCs w:val="24"/>
          <w:lang w:val="en-US" w:eastAsia="el-GR"/>
        </w:rPr>
        <w:t>masterplan</w:t>
      </w:r>
      <w:r w:rsidRPr="00B01C11">
        <w:rPr>
          <w:rFonts w:ascii="Arial" w:hAnsi="Arial" w:cs="Arial"/>
          <w:sz w:val="24"/>
          <w:szCs w:val="24"/>
          <w:lang w:eastAsia="el-GR"/>
        </w:rPr>
        <w:t xml:space="preserve"> για τον πλήρη εκσυγχρονισμό και την αξιοποίηση των εγκαταστάσεων του ΟΑΚΑ, το οποίο περιλαμβάνει ένα ολοκληρωμένο πρόγραμμα ένταξης στο Ταμείο Ανάκαμψης, το οποίο φυσικά περιλαμβάνει και </w:t>
      </w:r>
      <w:r w:rsidRPr="00B01C11">
        <w:rPr>
          <w:rFonts w:ascii="Arial" w:hAnsi="Arial" w:cs="Arial"/>
          <w:sz w:val="24"/>
          <w:szCs w:val="24"/>
          <w:lang w:eastAsia="el-GR"/>
        </w:rPr>
        <w:lastRenderedPageBreak/>
        <w:t xml:space="preserve">την ολοκληρωμένη συντήρηση, μεταξύ άλλων, επιτέλους των αρχιτεκτονικών κατασκευών </w:t>
      </w:r>
      <w:proofErr w:type="spellStart"/>
      <w:r w:rsidRPr="00B01C11">
        <w:rPr>
          <w:rFonts w:ascii="Arial" w:hAnsi="Arial" w:cs="Arial"/>
          <w:sz w:val="24"/>
          <w:szCs w:val="24"/>
          <w:lang w:eastAsia="el-GR"/>
        </w:rPr>
        <w:t>Καλατράβα</w:t>
      </w:r>
      <w:proofErr w:type="spellEnd"/>
      <w:r w:rsidRPr="00B01C11">
        <w:rPr>
          <w:rFonts w:ascii="Arial" w:hAnsi="Arial" w:cs="Arial"/>
          <w:sz w:val="24"/>
          <w:szCs w:val="24"/>
          <w:lang w:eastAsia="el-GR"/>
        </w:rPr>
        <w:t xml:space="preserve">. Να λάβετε υπ’ </w:t>
      </w:r>
      <w:proofErr w:type="spellStart"/>
      <w:r w:rsidRPr="00B01C11">
        <w:rPr>
          <w:rFonts w:ascii="Arial" w:hAnsi="Arial" w:cs="Arial"/>
          <w:sz w:val="24"/>
          <w:szCs w:val="24"/>
          <w:lang w:eastAsia="el-GR"/>
        </w:rPr>
        <w:t>όψιν</w:t>
      </w:r>
      <w:proofErr w:type="spellEnd"/>
      <w:r w:rsidRPr="00B01C11">
        <w:rPr>
          <w:rFonts w:ascii="Arial" w:hAnsi="Arial" w:cs="Arial"/>
          <w:sz w:val="24"/>
          <w:szCs w:val="24"/>
          <w:lang w:eastAsia="el-GR"/>
        </w:rPr>
        <w:t xml:space="preserve"> σας ότι επί δεκαεπτά ολόκληρα χρόνια δεν έχει σφίξει ούτε μία βίδα έστω ένας εργαζόμενος στις εγκαταστάσεις </w:t>
      </w:r>
      <w:proofErr w:type="spellStart"/>
      <w:r w:rsidRPr="00B01C11">
        <w:rPr>
          <w:rFonts w:ascii="Arial" w:hAnsi="Arial" w:cs="Arial"/>
          <w:sz w:val="24"/>
          <w:szCs w:val="24"/>
          <w:lang w:eastAsia="el-GR"/>
        </w:rPr>
        <w:t>Καλατράβα</w:t>
      </w:r>
      <w:proofErr w:type="spellEnd"/>
      <w:r w:rsidRPr="00B01C11">
        <w:rPr>
          <w:rFonts w:ascii="Arial" w:hAnsi="Arial" w:cs="Arial"/>
          <w:sz w:val="24"/>
          <w:szCs w:val="24"/>
          <w:lang w:eastAsia="el-GR"/>
        </w:rPr>
        <w:t xml:space="preserve">. Παραλάβαμε ένα αθλητικό κέντρο που είχε εγκαταλειφθεί, είχε μαραζώσει, είχε απαξιωθεί και το μετατρέπουμε βήμα-βήμα με πολλή μεθοδικότητα και κυρίως με μεγάλη πίστη στο όραμά μας και στο όνειρό μας για το σύγχρονο ΟΑΚΑ σε ένα σύγχρονο αθλητικό κέντρο, σε ένα σύγχρονο </w:t>
      </w:r>
      <w:proofErr w:type="spellStart"/>
      <w:r w:rsidRPr="00B01C11">
        <w:rPr>
          <w:rFonts w:ascii="Arial" w:hAnsi="Arial" w:cs="Arial"/>
          <w:sz w:val="24"/>
          <w:szCs w:val="24"/>
          <w:lang w:eastAsia="el-GR"/>
        </w:rPr>
        <w:t>πολυχώρο</w:t>
      </w:r>
      <w:proofErr w:type="spellEnd"/>
      <w:r w:rsidRPr="00B01C11">
        <w:rPr>
          <w:rFonts w:ascii="Arial" w:hAnsi="Arial" w:cs="Arial"/>
          <w:sz w:val="24"/>
          <w:szCs w:val="24"/>
          <w:lang w:eastAsia="el-GR"/>
        </w:rPr>
        <w:t xml:space="preserve"> άθλησης, αναψυχής, πολιτισμού, ενημέρωσης αλλά και εκπαίδευσης.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Στόχος μας είναι το ΟΑΚΑ να γίνει μια κυψέλη ανάπτυξης του αθλητισμού, ένα πραγματικό στολίδι, όπως του αξίζει δηλαδή, ένας χώρος που εκτός από αθλητισμό θα προσφέρει τις υπηρεσίες του στον πολιτισμό και θα αναδειχθεί και ως τουριστικός προορισμός, ως κομμάτι δηλαδή της σύγχρονης ιστορίας των Ολυμπιακών Αγώνων.</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Θα το πετύχουμε, κυρία Πιπιλή, διότι είμαστε αποφασισμένοι να κάνουμε συντονισμένη δουλειά. Και για όλα αυτά υπάρχει η έγνοια και το πραγματικό ενδιαφέρον του ίδιου του Πρωθυπουργού, ο οποίος και εκείνος μαζί με όλα τα υπόλοιπα τα οποία διαχειρίζεται έχει πραγματική έγνοια γι’ αυτό που λέγεται Ολυμπιακό Στάδιο της Αθήνας.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Σας ευχαριστώ πολύ.</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lastRenderedPageBreak/>
        <w:t>ΠΡΟΕΔΡΕΥΩΝ (Νικήτας Κακλαμάνης):</w:t>
      </w:r>
      <w:r w:rsidRPr="00B01C11">
        <w:rPr>
          <w:rFonts w:ascii="Arial" w:hAnsi="Arial"/>
          <w:sz w:val="24"/>
          <w:szCs w:val="24"/>
          <w:lang w:eastAsia="el-GR"/>
        </w:rPr>
        <w:t xml:space="preserve"> Ευχαριστώ πολύ, κύριε </w:t>
      </w:r>
      <w:proofErr w:type="spellStart"/>
      <w:r w:rsidRPr="00B01C11">
        <w:rPr>
          <w:rFonts w:ascii="Arial" w:hAnsi="Arial"/>
          <w:sz w:val="24"/>
          <w:szCs w:val="24"/>
          <w:lang w:eastAsia="el-GR"/>
        </w:rPr>
        <w:t>Αυγενάκη</w:t>
      </w:r>
      <w:proofErr w:type="spellEnd"/>
      <w:r w:rsidRPr="00B01C11">
        <w:rPr>
          <w:rFonts w:ascii="Arial" w:hAnsi="Arial"/>
          <w:sz w:val="24"/>
          <w:szCs w:val="24"/>
          <w:lang w:eastAsia="el-GR"/>
        </w:rPr>
        <w:t>.</w:t>
      </w:r>
    </w:p>
    <w:p w:rsidR="00B01C11" w:rsidRPr="00B01C11" w:rsidRDefault="00B01C11" w:rsidP="00B01C11">
      <w:pPr>
        <w:autoSpaceDE w:val="0"/>
        <w:autoSpaceDN w:val="0"/>
        <w:adjustRightInd w:val="0"/>
        <w:spacing w:after="160" w:line="600" w:lineRule="auto"/>
        <w:ind w:firstLine="720"/>
        <w:jc w:val="both"/>
        <w:rPr>
          <w:ins w:id="1" w:author="Μαρίνη Αθανασία" w:date="2021-04-11T12:40:00Z"/>
          <w:rFonts w:ascii="Arial" w:hAnsi="Arial"/>
          <w:sz w:val="24"/>
          <w:szCs w:val="24"/>
          <w:lang w:eastAsia="el-GR"/>
        </w:rPr>
      </w:pPr>
      <w:ins w:id="2" w:author="Μαρίνη Αθανασία" w:date="2021-04-11T12:40:00Z">
        <w:r w:rsidRPr="00B01C11">
          <w:rPr>
            <w:rFonts w:ascii="Arial" w:hAnsi="Arial"/>
            <w:sz w:val="24"/>
            <w:szCs w:val="24"/>
            <w:lang w:eastAsia="el-GR"/>
          </w:rPr>
          <w:t>Έχω την τιμή να ανακοινώσω στο Σώμα ότι οι Υπουργοί Ανάπτυξης και Επενδύσεων, Οικονομικών,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Τουρισμού, οι Υπουργοί Επικρατείας, οι Αναπληρωτές Υπουργοί Οικονομικών, Ανάπτυξης και Επενδύσεων, Εξωτερικών, Υγείας, Εσωτερικών, καθώς και οι Υφυπουργοί στον Πρωθυπουργό, Προστασίας του Πολίτη και Πολιτισμού και Αθλητισμού κατέθεσαν στις 5 Απριλίου 2021 σχέδιο νόμου: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w:t>
        </w:r>
      </w:ins>
    </w:p>
    <w:p w:rsidR="00B01C11" w:rsidRPr="00B01C11" w:rsidRDefault="00B01C11" w:rsidP="00B01C11">
      <w:pPr>
        <w:autoSpaceDE w:val="0"/>
        <w:autoSpaceDN w:val="0"/>
        <w:adjustRightInd w:val="0"/>
        <w:spacing w:after="160" w:line="600" w:lineRule="auto"/>
        <w:ind w:firstLine="720"/>
        <w:jc w:val="both"/>
        <w:rPr>
          <w:ins w:id="3" w:author="Μαρίνη Αθανασία" w:date="2021-04-11T12:40:00Z"/>
          <w:rFonts w:ascii="Arial" w:hAnsi="Arial"/>
          <w:sz w:val="24"/>
          <w:szCs w:val="24"/>
          <w:lang w:eastAsia="el-GR"/>
        </w:rPr>
      </w:pPr>
      <w:ins w:id="4" w:author="Μαρίνη Αθανασία" w:date="2021-04-11T12:40:00Z">
        <w:r w:rsidRPr="00B01C11">
          <w:rPr>
            <w:rFonts w:ascii="Arial" w:hAnsi="Arial"/>
            <w:sz w:val="24"/>
            <w:szCs w:val="24"/>
            <w:lang w:eastAsia="el-GR"/>
          </w:rPr>
          <w:t xml:space="preserve">Παραπέμπεται στην αρμόδια Διαρκή Επιτροπή. </w:t>
        </w:r>
      </w:ins>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ολοκληρώθηκε η συζήτηση των επικαίρων ερωτήσεων. Σε λίγο θα εισέλθουμε στην ημερήσια διάταξη νομοθετικής </w:t>
      </w:r>
      <w:r w:rsidRPr="00B01C11">
        <w:rPr>
          <w:rFonts w:ascii="Arial" w:hAnsi="Arial"/>
          <w:sz w:val="24"/>
          <w:szCs w:val="24"/>
          <w:lang w:eastAsia="el-GR"/>
        </w:rPr>
        <w:lastRenderedPageBreak/>
        <w:t xml:space="preserve">εργασίας. Η ώρα είναι 10.05΄. Παρακαλώ οι γραμματείες των Κοινοβουλευτικών Ομάδων να ειδοποιήσουν όσους εισηγητές και Κοινοβουλευτικούς Εκπροσώπους δεν είναι εδώ να έρθουν εγκαίρως, προκειμένου να αρχίσουμε.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Επαναλαμβάνω, θα κάνουμε δέκα λεπτά διακοπή για να προσέλθουν οι εισηγητές και οι Κοινοβουλευτικοί Εκπρόσωποι.</w:t>
      </w:r>
    </w:p>
    <w:p w:rsidR="00B01C11" w:rsidRPr="00B01C11" w:rsidRDefault="00B01C11" w:rsidP="00B01C11">
      <w:pPr>
        <w:tabs>
          <w:tab w:val="left" w:pos="5340"/>
        </w:tabs>
        <w:spacing w:after="160" w:line="600" w:lineRule="auto"/>
        <w:ind w:firstLine="720"/>
        <w:jc w:val="center"/>
        <w:rPr>
          <w:rFonts w:ascii="Arial" w:hAnsi="Arial"/>
          <w:sz w:val="24"/>
          <w:szCs w:val="24"/>
          <w:lang w:eastAsia="el-GR"/>
        </w:rPr>
      </w:pPr>
      <w:r w:rsidRPr="00B01C11">
        <w:rPr>
          <w:rFonts w:ascii="Arial" w:hAnsi="Arial"/>
          <w:sz w:val="24"/>
          <w:szCs w:val="24"/>
          <w:lang w:eastAsia="el-GR"/>
        </w:rPr>
        <w:t>(ΔΙΑΚΟΠΗ)</w:t>
      </w:r>
    </w:p>
    <w:p w:rsidR="00B01C11" w:rsidRPr="00B01C11" w:rsidRDefault="00B01C11" w:rsidP="00B01C11">
      <w:pPr>
        <w:tabs>
          <w:tab w:val="left" w:pos="5340"/>
        </w:tabs>
        <w:spacing w:after="160" w:line="600" w:lineRule="auto"/>
        <w:ind w:firstLine="720"/>
        <w:jc w:val="center"/>
        <w:rPr>
          <w:rFonts w:ascii="Arial" w:hAnsi="Arial"/>
          <w:sz w:val="24"/>
          <w:szCs w:val="24"/>
          <w:lang w:eastAsia="el-GR"/>
        </w:rPr>
      </w:pPr>
      <w:r w:rsidRPr="00B01C11">
        <w:rPr>
          <w:rFonts w:ascii="Arial" w:hAnsi="Arial" w:cs="Arial"/>
          <w:color w:val="FF0000"/>
          <w:sz w:val="24"/>
          <w:szCs w:val="24"/>
        </w:rPr>
        <w:t>(ΑΛΛΑΓΗ ΣΕΛΙΔΑΣ ΛΟΓΩ ΑΛΛΑΓΗΣ ΘΕΜΑΤΟΣ)</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(ΜΕΤΑ ΤΗ ΔΙΑΚΟΠΗ)</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(Νικήτας Κακλαμάνης):</w:t>
      </w:r>
      <w:r w:rsidRPr="00B01C11">
        <w:rPr>
          <w:rFonts w:ascii="Arial" w:hAnsi="Arial"/>
          <w:sz w:val="24"/>
          <w:szCs w:val="24"/>
          <w:lang w:eastAsia="el-GR"/>
        </w:rPr>
        <w:t xml:space="preserve"> Κυρίες και κύριοι συνάδελφοι, συνεχίζεται η συνεδρίαση.</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Εισερχόμαστε στην ημερήσια διάταξη της </w:t>
      </w:r>
    </w:p>
    <w:p w:rsidR="00B01C11" w:rsidRPr="00B01C11" w:rsidRDefault="00B01C11" w:rsidP="00B01C11">
      <w:pPr>
        <w:autoSpaceDE w:val="0"/>
        <w:autoSpaceDN w:val="0"/>
        <w:adjustRightInd w:val="0"/>
        <w:spacing w:after="160" w:line="600" w:lineRule="auto"/>
        <w:ind w:firstLine="720"/>
        <w:jc w:val="center"/>
        <w:rPr>
          <w:rFonts w:ascii="Arial" w:hAnsi="Arial"/>
          <w:b/>
          <w:sz w:val="24"/>
          <w:szCs w:val="24"/>
          <w:lang w:eastAsia="el-GR"/>
        </w:rPr>
      </w:pPr>
      <w:r w:rsidRPr="00B01C11">
        <w:rPr>
          <w:rFonts w:ascii="Arial" w:hAnsi="Arial"/>
          <w:b/>
          <w:sz w:val="24"/>
          <w:szCs w:val="24"/>
          <w:lang w:eastAsia="el-GR"/>
        </w:rPr>
        <w:t>ΝΟΜΟΘΕΤΙΚΗΣ ΕΡΓΑΣΙΑΣ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Μόνη συζήτηση και ψήφιση επί της αρχής, των άρθρων και του συνόλου του σχεδίου νόμου του Υπουργείου Αγροτικής Ανάπτυξης και Τροφίμων: «Ενσωμάτωση της Οδηγίας (ΕΕ) 2019/633 του Ευρωπαϊκού Κοινοβουλίου και του Συμβουλίου της 17</w:t>
      </w:r>
      <w:r w:rsidRPr="00B01C11">
        <w:rPr>
          <w:rFonts w:ascii="Arial" w:hAnsi="Arial"/>
          <w:sz w:val="24"/>
          <w:szCs w:val="24"/>
          <w:vertAlign w:val="superscript"/>
          <w:lang w:eastAsia="el-GR"/>
        </w:rPr>
        <w:t>ης</w:t>
      </w:r>
      <w:r w:rsidRPr="00B01C11">
        <w:rPr>
          <w:rFonts w:ascii="Arial" w:hAnsi="Arial"/>
          <w:sz w:val="24"/>
          <w:szCs w:val="24"/>
          <w:lang w:eastAsia="el-GR"/>
        </w:rPr>
        <w:t xml:space="preserve">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Η Διάσκεψη των Προέδρων αποφάσισε στη συνεδρίαση της 1</w:t>
      </w:r>
      <w:r w:rsidRPr="00B01C11">
        <w:rPr>
          <w:rFonts w:ascii="Arial" w:hAnsi="Arial"/>
          <w:sz w:val="24"/>
          <w:szCs w:val="24"/>
          <w:vertAlign w:val="superscript"/>
          <w:lang w:eastAsia="el-GR"/>
        </w:rPr>
        <w:t>ης</w:t>
      </w:r>
      <w:r w:rsidRPr="00B01C11">
        <w:rPr>
          <w:rFonts w:ascii="Arial" w:hAnsi="Arial"/>
          <w:sz w:val="24"/>
          <w:szCs w:val="24"/>
          <w:lang w:eastAsia="el-GR"/>
        </w:rPr>
        <w:t xml:space="preserve"> Απριλίου 2021 τη συζήτηση του νομοσχεδίου σε μία συνεδρίαση, ενιαία επί της αρχής, επί των άρθρων και των τροπολογιών. 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όπως και ένας δωδεκαμελής κύκλος ομιλητών με την εξής αναλογία: πέντε από τη Νέα Δημοκρατία, τρεις από τον ΣΥΡΙΖΑ, ένας από το Κίνημα Αλλαγής, από το ΚΚΕ, από την Ελληνική Λύση και από το ΜέΡΑ25. Με υπηρεσία τηλεδιάσκεψης, πλατφόρμα </w:t>
      </w:r>
      <w:r w:rsidRPr="00B01C11">
        <w:rPr>
          <w:rFonts w:ascii="Arial" w:hAnsi="Arial"/>
          <w:sz w:val="24"/>
          <w:szCs w:val="24"/>
          <w:lang w:val="en-US" w:eastAsia="el-GR"/>
        </w:rPr>
        <w:t>WEBEX</w:t>
      </w:r>
      <w:r w:rsidRPr="00B01C11">
        <w:rPr>
          <w:rFonts w:ascii="Arial" w:hAnsi="Arial"/>
          <w:sz w:val="24"/>
          <w:szCs w:val="24"/>
          <w:lang w:eastAsia="el-GR"/>
        </w:rPr>
        <w:t xml:space="preserve">, προτείνεται επίσης ένας δεύτερος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Συμφωνεί το Σώμα;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ΟΛΟΙ ΟΙ ΒΟΥΛΕΥΤΕΣ:</w:t>
      </w:r>
      <w:r w:rsidRPr="00B01C11">
        <w:rPr>
          <w:rFonts w:ascii="Arial" w:hAnsi="Arial"/>
          <w:sz w:val="24"/>
          <w:szCs w:val="24"/>
          <w:lang w:eastAsia="el-GR"/>
        </w:rPr>
        <w:t xml:space="preserve"> Μάλιστα, μάλιστα.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(Νικήτας Κακλαμάνης):</w:t>
      </w:r>
      <w:r w:rsidRPr="00B01C11">
        <w:rPr>
          <w:rFonts w:ascii="Arial" w:hAnsi="Arial"/>
          <w:sz w:val="24"/>
          <w:szCs w:val="24"/>
          <w:lang w:eastAsia="el-GR"/>
        </w:rPr>
        <w:t xml:space="preserve"> Το Σώμα συμφώνησε.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Ξεκινάμε με τον εισηγητή της Νέας Δημοκρατίας, τον συνάδελφο κ. Βασίλειο Βασιλειάδη.</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lastRenderedPageBreak/>
        <w:t>ΣΤΑΥΡΟΣ ΑΡΑΧΩΒΙΤΗΣ:</w:t>
      </w:r>
      <w:r w:rsidRPr="00B01C11">
        <w:rPr>
          <w:rFonts w:ascii="Arial" w:hAnsi="Arial"/>
          <w:sz w:val="24"/>
          <w:szCs w:val="24"/>
          <w:lang w:eastAsia="el-GR"/>
        </w:rPr>
        <w:t xml:space="preserve"> Κύριε Πρόεδρε, μπορώ να έχω τον λόγο για ένα διαδικαστικό θέμα;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(Νικήτας Κακλαμάνης):</w:t>
      </w:r>
      <w:r w:rsidRPr="00B01C11">
        <w:rPr>
          <w:rFonts w:ascii="Arial" w:hAnsi="Arial"/>
          <w:sz w:val="24"/>
          <w:szCs w:val="24"/>
          <w:lang w:eastAsia="el-GR"/>
        </w:rPr>
        <w:t xml:space="preserve"> Ένα λεπτό, κύριε Βασιλειάδη.</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w:t>
      </w:r>
      <w:proofErr w:type="spellStart"/>
      <w:r w:rsidRPr="00B01C11">
        <w:rPr>
          <w:rFonts w:ascii="Arial" w:hAnsi="Arial"/>
          <w:sz w:val="24"/>
          <w:szCs w:val="24"/>
          <w:lang w:eastAsia="el-GR"/>
        </w:rPr>
        <w:t>Αραχωβίτη</w:t>
      </w:r>
      <w:proofErr w:type="spellEnd"/>
      <w:r w:rsidRPr="00B01C11">
        <w:rPr>
          <w:rFonts w:ascii="Arial" w:hAnsi="Arial"/>
          <w:sz w:val="24"/>
          <w:szCs w:val="24"/>
          <w:lang w:eastAsia="el-GR"/>
        </w:rPr>
        <w:t>, για ποιο θέμα;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ΣΤΑΥΡΟΣ ΑΡΑΧΩΒΙΤΗΣ:</w:t>
      </w:r>
      <w:r w:rsidRPr="00B01C11">
        <w:rPr>
          <w:rFonts w:ascii="Arial" w:hAnsi="Arial"/>
          <w:sz w:val="24"/>
          <w:szCs w:val="24"/>
          <w:lang w:eastAsia="el-GR"/>
        </w:rPr>
        <w:t xml:space="preserve"> Κύριε Πρόεδρε, σας ευχαριστώ.</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Θα ήθελα να ρωτήσουμε τον Υπουργό αν πρόκειται στην πορεία της συζήτησης να έρθουν και κάποιες άλλες τροπολογίες επί του νομοσχεδίου. Από ό,τι συζητήσαμε στην επιτροπή, έχετε την πρόθεση να κάνετε κάποιες βελτιώσεις. Θα θέλαμε να τις έχουμε εγκαίρως, για να τις μελετήσουμε και να κανονίσουμε και εμείς πώς θα τοποθετηθούμε επί των άρθρων. Θα σας παρακαλούσαμε, λοιπόν, εφόσον έχετε την πρόθεση να φέρετε βελτιώσεις, να έλθουν το συντομότερο δυνατόν, για να μπορούμε να προετοιμαστούμε.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(Νικήτας Κακλαμάνης):</w:t>
      </w:r>
      <w:r w:rsidRPr="00B01C11">
        <w:rPr>
          <w:rFonts w:ascii="Arial" w:hAnsi="Arial"/>
          <w:sz w:val="24"/>
          <w:szCs w:val="24"/>
          <w:lang w:eastAsia="el-GR"/>
        </w:rPr>
        <w:t xml:space="preserve"> Έχουν κατατεθεί δύο τροπολογίες. Τις ξέρετε εγκαίρως. Δεν νομίζω ο Υπουργός να καταθέσει άλλες δικές του τροπολογίες.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ως προς τις νομοτεχνικές βελτιώσεις, όσο γρηγορότερα τις ετοιμάσετε τόσο καλύτερα -έχει δίκιο ο κ. </w:t>
      </w:r>
      <w:proofErr w:type="spellStart"/>
      <w:r w:rsidRPr="00B01C11">
        <w:rPr>
          <w:rFonts w:ascii="Arial" w:hAnsi="Arial"/>
          <w:sz w:val="24"/>
          <w:szCs w:val="24"/>
          <w:lang w:eastAsia="el-GR"/>
        </w:rPr>
        <w:t>Αραχωβίτης</w:t>
      </w:r>
      <w:proofErr w:type="spellEnd"/>
      <w:r w:rsidRPr="00B01C11">
        <w:rPr>
          <w:rFonts w:ascii="Arial" w:hAnsi="Arial"/>
          <w:sz w:val="24"/>
          <w:szCs w:val="24"/>
          <w:lang w:eastAsia="el-GR"/>
        </w:rPr>
        <w:t xml:space="preserve">-, ώστε να τις έχουν οι ομιλητές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τους.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Κύριε Βασιλειάδη, ορίστε, έχετε τον λόγο για δεκαπέντε λεπτά.</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ΒΑΣΙΛΕΙΟΣ (ΛΑΚΗΣ) ΒΑΣΙΛΕΙΑΔΗΣ:</w:t>
      </w:r>
      <w:r w:rsidRPr="00B01C11">
        <w:rPr>
          <w:rFonts w:ascii="Arial" w:hAnsi="Arial"/>
          <w:sz w:val="24"/>
          <w:szCs w:val="24"/>
          <w:lang w:eastAsia="el-GR"/>
        </w:rPr>
        <w:t xml:space="preserve"> Ευχαριστώ, κύριε Πρόεδρε. Κύριοι Υπουργοί, αγαπητές και αγαπητοί συνάδελφοι, εμείς που προερχόμαστε από περιφερειακές ενότητες στις οποίες ο πρωτογενής τομέας έχει κυρίαρχο ρόλο στην τοπική οικονομία, γνωρίζουμε καλά τα σύνθετα προβλήματα που προκύπτουν και τις ιδιαίτερες δυναμικές που αναπτύσσονται μεταξύ όλων των κρίκων της εφοδιαστικής αλυσίδας τροφίμων. Για να φτάσει ένα φρούτο ή ένα λαχανικό από το αγρόκτημα στο πιρούνι, όπως χαρακτηριστικά ειπώθηκε και στις συνεδριάσεις της επιτροπής, έχει προηγηθεί μια πολύπλοκη αλληλουχία εμπορικών συναλλαγών, με ταυτόχρονη την πίεση του χρόνου που προκύπτει από την αναπόφευκτη αλλοίωση του φρέσκου προϊόντος.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Γνωρίζουμε καλά, επίσης, ότι η εξωστρέφεια των ελληνικών επιχειρήσεων που δραστηριοποιούνται στον πρωτογενή τομέα αποτελεί μονόδρομο για τη μακροπρόθεσμη επιβίωσή τους. Και τέλος, γνωρίζουμε καλά ότι η κατ’ εξοχήν αγορά στην οποία μπορεί να κατευθυνθεί η εξωστρέφεια είναι η ενιαία αγορά της Ευρωπαϊκής Ένωσης.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Οι συνθήκες αυτές που προανέφερα πολλές φορές αφήνουν εκτεθειμένους τους παραγωγούς και τις μικρές επιχειρήσεις απέναντι σε εμπόρους και διανομείς, οι οποίοι συχνά εκμεταλλεύονται το μέγεθός τους και την τοποθέτησή τους στην ευρωπαϊκή αγορά, καταφεύγοντας σε αθέμιτες </w:t>
      </w:r>
      <w:r w:rsidRPr="00B01C11">
        <w:rPr>
          <w:rFonts w:ascii="Arial" w:hAnsi="Arial"/>
          <w:sz w:val="24"/>
          <w:szCs w:val="24"/>
          <w:lang w:eastAsia="el-GR"/>
        </w:rPr>
        <w:lastRenderedPageBreak/>
        <w:t xml:space="preserve">εμπορικές πρακτικές, όπως η καθυστέρηση πληρωμών ή η </w:t>
      </w:r>
      <w:proofErr w:type="spellStart"/>
      <w:r w:rsidRPr="00B01C11">
        <w:rPr>
          <w:rFonts w:ascii="Arial" w:hAnsi="Arial"/>
          <w:sz w:val="24"/>
          <w:szCs w:val="24"/>
          <w:lang w:eastAsia="el-GR"/>
        </w:rPr>
        <w:t>μετακύλιση</w:t>
      </w:r>
      <w:proofErr w:type="spellEnd"/>
      <w:r w:rsidRPr="00B01C11">
        <w:rPr>
          <w:rFonts w:ascii="Arial" w:hAnsi="Arial"/>
          <w:sz w:val="24"/>
          <w:szCs w:val="24"/>
          <w:lang w:eastAsia="el-GR"/>
        </w:rPr>
        <w:t xml:space="preserve"> κόστους και ρίσκου.</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Το υπό συζήτηση σχέδιο νόμου του Υπουργείου Αγροτικής Ανάπτυξης και Τροφίμων που έχω την τιμή να εισηγούμαι, τιτλοφορείται: «Ενσωμάτωση της Οδηγίας 2019/633 του Ευρωπαϊκού Κοινοβουλίου και του Συμβουλίου της 17</w:t>
      </w:r>
      <w:r w:rsidRPr="00B01C11">
        <w:rPr>
          <w:rFonts w:ascii="Arial" w:hAnsi="Arial"/>
          <w:sz w:val="24"/>
          <w:szCs w:val="24"/>
          <w:vertAlign w:val="superscript"/>
          <w:lang w:eastAsia="el-GR"/>
        </w:rPr>
        <w:t>ης</w:t>
      </w:r>
      <w:r w:rsidRPr="00B01C11">
        <w:rPr>
          <w:rFonts w:ascii="Arial" w:hAnsi="Arial"/>
          <w:sz w:val="24"/>
          <w:szCs w:val="24"/>
          <w:lang w:eastAsia="el-GR"/>
        </w:rPr>
        <w:t xml:space="preserve">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άλλες διατάξεις».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Χωρίζεται σε δύο μέρη. Με το πρώτο μέρος ενσωματώνεται στο εθνικό δίκαιο η ευρωπαϊκή οδηγία 2019/633 και αφορά στις αθέμιτες εμπορικές πρακτικές μεταξύ των κρίκων της αλυσίδας που </w:t>
      </w:r>
      <w:proofErr w:type="spellStart"/>
      <w:r w:rsidRPr="00B01C11">
        <w:rPr>
          <w:rFonts w:ascii="Arial" w:hAnsi="Arial"/>
          <w:sz w:val="24"/>
          <w:szCs w:val="24"/>
          <w:lang w:eastAsia="el-GR"/>
        </w:rPr>
        <w:t>προείπα</w:t>
      </w:r>
      <w:proofErr w:type="spellEnd"/>
      <w:r w:rsidRPr="00B01C11">
        <w:rPr>
          <w:rFonts w:ascii="Arial" w:hAnsi="Arial"/>
          <w:sz w:val="24"/>
          <w:szCs w:val="24"/>
          <w:lang w:eastAsia="el-GR"/>
        </w:rPr>
        <w:t xml:space="preserve">. Θα ήθελα να αναφέρω ότι η οδηγία ψηφίστηκε με ευρεία πλειοψηφία από τις </w:t>
      </w:r>
      <w:proofErr w:type="spellStart"/>
      <w:r w:rsidRPr="00B01C11">
        <w:rPr>
          <w:rFonts w:ascii="Arial" w:hAnsi="Arial"/>
          <w:sz w:val="24"/>
          <w:szCs w:val="24"/>
          <w:lang w:eastAsia="el-GR"/>
        </w:rPr>
        <w:t>ευρωομάδες</w:t>
      </w:r>
      <w:proofErr w:type="spellEnd"/>
      <w:r w:rsidRPr="00B01C11">
        <w:rPr>
          <w:rFonts w:ascii="Arial" w:hAnsi="Arial"/>
          <w:sz w:val="24"/>
          <w:szCs w:val="24"/>
          <w:lang w:eastAsia="el-GR"/>
        </w:rPr>
        <w:t>.</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Η Ευρωπαϊκή Επιτροπή ήδη από το 2013 με την Πράσινη Βίβλο για τις αθέμιτες εμπορικές πρακτικές στην αλυσίδα εφοδιασμού, αναγνώρισε τις ανισορροπίες στη διαπραγματευτική ισχύ μεταξύ προμηθευτών και αγοραστών γεωργικών προϊόντων και τροφίμων. Ακολούθησαν κάποιες εκθέσεις της επιτροπής, στις οποίες τονίζεται ότι:</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Πρώτον, οι αθέμιτες αυτές πρακτικές μπορεί να έχουν σημαντικό αντίκτυπο στη λειτουργία της αγοράς, να αυξήσουν το κόστος των τελικών προϊόντων και ταυτόχρονα, να περιορίσουν τα κέρδη της αδύναμης πλευράς.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Δεύτερον, η εφοδιαστική αλυσίδα των αγροτικών προϊόντων είναι ιδιαίτερα ευάλωτη στις πρακτικές αυτές.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Τρίτον, είναι αναγκαία η υιοθέτηση ενιαίου ρυθμιστικού πλαισίου σε ευρωπαϊκό επίπεδο με έμφαση στην αποτελεσματική εφαρμογή του.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Παράλληλα, είκοσι κράτη-μέλη είχαν υιοθετήσει σε διαφορετικό βαθμό εθνικές νομοθεσίες. Η χώρα μας μέχρι σήμερα δεν διαθέτει σχετικό εξειδικευμένο πλαίσιο προστασίας, παρά μόνο κάποιες διάσπαρτες διατάξεις σε διάφορους νόμους και ένα άρθρο σε νόμο του 1914.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οδηγία έχει τέσσερις στόχους: Να θέσει ένα προστατευτικό πλαίσιο για τους παραγωγούς, τους συλλόγους και τους συνεταιρισμούς, τους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και τους μικρότερους εμπόρους από διαπραγματευτικά ισχυρότερους συναλλασσόμενούς τους, να αναγνωρίσει σαφώς και να απαγορεύσει δεκαέξι αθέμιτες πρακτικές, να θέσει το πλαίσιο συνεργασίας και συντονισμού των αρχών των κρατών-μελών για την αντιμετώπιση των περιπτώσεων αυτών και να εισάγει ένα ελάχιστο ενιαίο ευρωπαϊκό πλαίσιο, το οποίο τα κράτη-μέλη βεβαίως μπορούν να το επεκτείνουν.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Εδώ θέλω να τονίσω την ανάγκη, αλλά και την αξία να θεσμοθετηθεί ένα ενιαίο πλαίσιο ίδιο σε όλα τα κράτη-μέλη. Μία ευρωπαϊκή αντιμετώπιση του προβλήματος είναι απαραίτητη όταν ζούμε και δραστηριοποιούμαστε εντός της κοινής αγοράς.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Σε ό,τι αφορά τις ελληνικές επιχειρήσεις άποψή μας είναι ότι αυτό το δίχτυ προστασίας θα επιτρέψει σε παραγωγούς,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και εμπόρους να τολμήσουν να κάνουν τις επιχειρήσεις τους πιο εξωστρεφείς. Η οδηγία ακολουθεί μια τμηματική και όχι οριζόντια λογική ως προς το ποιον προστατεύει από ποιον, ώστε να εξασφαλίζει την προστασία του σχετικά αδύναμου από τον σχετικά δυνατό.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τονίσω εδώ πως οι διατάξεις του πρώτου μέρους δεν αφορούν συναλλαγές με καταναλωτές. Οι έξι κατηγορίες που προκύπτουν ξεκινούν από επιχειρήσεις με κύκλο εργασιών 2 εκατομμυρίων ευρώ και καταλήγουν σε άνω των 350 εκατομμυρίων ευρώ. Η προστασία αυτή αφορά αρχικά δέκα αθέμιτες πρακτικές που απαγορεύονται ρητώς και υπό όλες τις προϋποθέσεις. Οι  μαύρες αυτές πρακτικές, όπως χαρακτηρίστηκαν και στη συζήτηση στο Ευρωκοινοβούλιο, περιλαμβάνουν την καθυστέρηση πληρωμών τριάντα ημέρες για τα αλλοιώσιμα τρόφιμα και εξήντα για τα υπόλοιπα, την ακύρωση παραγγελιών χωρίς έγκαιρη προειδοποίηση, τη μονομερή τροποποίηση όρων της συμφωνίας, την απαίτηση πληρωμών που δεν σχετίζονται με τη </w:t>
      </w:r>
      <w:r w:rsidRPr="00B01C11">
        <w:rPr>
          <w:rFonts w:ascii="Arial" w:hAnsi="Arial"/>
          <w:sz w:val="24"/>
          <w:szCs w:val="24"/>
          <w:lang w:eastAsia="el-GR"/>
        </w:rPr>
        <w:lastRenderedPageBreak/>
        <w:t xml:space="preserve">συναλλαγή, την απαίτηση πληρωμής για αλλοίωση ή καταστροφή των προϊόντων, την απειλή εμπορικών αντιποίνων, την απαίτηση αποζημίωσης για καταγγελίες και τέλος τη δέσμευση του πωλητή ως προς την ποσότητα χωρίς ταυτόχρονη δέσμευση για την τιμή.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Επιπλέον, απαγορεύονται έξι ακόμα γκρίζες αθέμιτες πρακτικές, εκτός εάν υπάρχει πρότερη ρητή συμφωνία μεταξύ των δύο πλευρών. Αυτές αφορούν στην επιστροφή αδιάθετων προϊόντων και την απαίτηση πληρωμής για διαφήμιση ή προώθηση των προϊόντων.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Ως προς την παρακολούθηση και εφαρμογή των κανόνων αυτών, το Υπουργείο Αγροτικής Ανάπτυξης και Τροφίμων προχωρά στη σύσταση εξειδικευμένης Επιτροπής Καταπολέμησης Αθέμιτων Εμπορικών Πρακτικών, η οποία από κοινού με την Επιτροπή Ανταγωνισμού θα είναι αρμόδια για την επιβολή των απαγορεύσεων. Θεσπίζεται ο μηχανισμός καταγγελιών και επιβολής κυρώσεων, καθώς και η διαδικασία ασφαλιστικών μέτρων.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ενσωμάτωση της οδηγίας κλείνει με το πλαίσιο συνεργασίας και αμοιβαίας συνδρομής μεταξύ των αρμόδιων αρχών των κρατών-μελών.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Περνώντας στο δεύτερο μέρος του σχεδίου νόμου έχουμε τρία ακόμα άρθρα που ρυθμίζουν ζητήματα λειτουργίας του Υπουργείου Αγροτικής Ανάπτυξης και Τροφίμων.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Με το άρθρο 18 καθορίζονται με απόφαση του Υπουργού Αγροτικής Ανάπτυξης και Τροφίμων οι όροι, οι προϋποθέσεις και η διαδικασία της ηλεκτρονικής δημοπρασίας για την παραχώρηση χρήσης ακινήτων που διαχειρίζεται το Υπουργείο. Η μέχρι σήμερα διαδικασία προβλέπεται από τον ν.4061/2012 και αφορά σε έκδοση προεδρικού διατάγματος, το οποίο εισηγούνταν οι Υπουργοί Αγροτικής Ανάπτυξης και Τροφίμων και Ανάπτυξης και Επενδύσεων. Πρόκειται για μία χρονοβόρα διαδικασία, ενώ η σκοπιμότητα της συμμετοχής του Υπουργείου Ανάπτυξης και Επενδύσεων στην εισήγηση της εν λόγω κανονιστικής πράξης δεν τεκμηριώνεται επαρκώς.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Επιπλέον, με την παράγραφο 2 αλλάζει ο περιορισμός για κάθε μέλος της τριμελούς Επιτροπής Θεμάτων Γης και Επίλυσης Διαφορών: να συμμετέχει σε αυτή μόνο μία φορά κάθε δύο έτη, αντί τέσσερα που είναι σήμερα η διάταξη.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Αντιστοίχως με την παράγραφο 3 αλλάζει ο περιορισμός για κάθε μέλος της τριμελούς Επιτροπής Ελέγχου και Νομιμότητας: να συμμετέχει σε αυτή μόνο μία φορά κάθε δύο έτη, αντί τέσσερα που ισχύει σήμερα.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το άρθρο 19 δίνεται η δυνατότητα στους κατά κύριο επάγγελμα αγρότες, λόγω των έκτακτων συνθηκών που επικράτησαν στην αγροτική παραγωγή και την οικονομική ζωή της χώρας, να συνάπτουν και να ανανεώνουν συμβάσεις δανείων, πιστώσεων και χρηματοδοτήσεων από πιστωτικά και λοιπά χρηματοδοτικά ιδρύματα μέχρι 25.000 ευρώ χωρίς </w:t>
      </w:r>
      <w:r w:rsidRPr="00B01C11">
        <w:rPr>
          <w:rFonts w:ascii="Arial" w:hAnsi="Arial"/>
          <w:sz w:val="24"/>
          <w:szCs w:val="24"/>
          <w:lang w:eastAsia="el-GR"/>
        </w:rPr>
        <w:lastRenderedPageBreak/>
        <w:t xml:space="preserve">προσκόμιση αποδεικτικού ασφαλιστικής ενημερότητας, όπως προβλέπεται από τον ν.4611/2019. Όπως έχουμε δει, πρόκειται για διάταξη που εφαρμόζεται ήδη με έκτακτο χαρακτήρα, λόγω των επιπτώσεων της πανδημίας στη χώρα. Έχει αποδειχτεί αποτελεσματικό μέτρο και ευρέως αποδεκτό από τον αγροτικό κόσμο.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Τέλος, με το άρθρο 20 επιτρέπεται η υλοποίηση του </w:t>
      </w:r>
      <w:proofErr w:type="spellStart"/>
      <w:r w:rsidRPr="00B01C11">
        <w:rPr>
          <w:rFonts w:ascii="Arial" w:hAnsi="Arial"/>
          <w:sz w:val="24"/>
          <w:szCs w:val="24"/>
          <w:lang w:eastAsia="el-GR"/>
        </w:rPr>
        <w:t>υπομέτρου</w:t>
      </w:r>
      <w:proofErr w:type="spellEnd"/>
      <w:r w:rsidRPr="00B01C11">
        <w:rPr>
          <w:rFonts w:ascii="Arial" w:hAnsi="Arial"/>
          <w:sz w:val="24"/>
          <w:szCs w:val="24"/>
          <w:lang w:eastAsia="el-GR"/>
        </w:rPr>
        <w:t xml:space="preserve"> 2.1 με τίτλο: «Χρήση συμβουλευτικών υπηρεσιών στον γεωργικό τομέα» του Προγράμματος Αγροτική Ανάπτυξη της Ελλάδας 2014-2020 με τη δυνατότητα επιλογής των </w:t>
      </w:r>
      <w:proofErr w:type="spellStart"/>
      <w:r w:rsidRPr="00B01C11">
        <w:rPr>
          <w:rFonts w:ascii="Arial" w:hAnsi="Arial"/>
          <w:sz w:val="24"/>
          <w:szCs w:val="24"/>
          <w:lang w:eastAsia="el-GR"/>
        </w:rPr>
        <w:t>παρόχων</w:t>
      </w:r>
      <w:proofErr w:type="spellEnd"/>
      <w:r w:rsidRPr="00B01C11">
        <w:rPr>
          <w:rFonts w:ascii="Arial" w:hAnsi="Arial"/>
          <w:sz w:val="24"/>
          <w:szCs w:val="24"/>
          <w:lang w:eastAsia="el-GR"/>
        </w:rPr>
        <w:t xml:space="preserve"> γεωργικών συμβούλων μέσω διαδικασίας ανοιχτής πρόσκλησης υποβολής αιτήσεων σε δημόσιους και ιδιωτικούς φορείς. Προβλέπεται έκδοση υπουργικής απόφασης για την υλοποίηση του μέτρου και θέσπιση του συστήματος διαχείρισης, παρακολούθησης, πληρωμής και ελέγχου του </w:t>
      </w:r>
      <w:proofErr w:type="spellStart"/>
      <w:r w:rsidRPr="00B01C11">
        <w:rPr>
          <w:rFonts w:ascii="Arial" w:hAnsi="Arial"/>
          <w:sz w:val="24"/>
          <w:szCs w:val="24"/>
          <w:lang w:eastAsia="el-GR"/>
        </w:rPr>
        <w:t>υπομέτρου</w:t>
      </w:r>
      <w:proofErr w:type="spellEnd"/>
      <w:r w:rsidRPr="00B01C11">
        <w:rPr>
          <w:rFonts w:ascii="Arial" w:hAnsi="Arial"/>
          <w:sz w:val="24"/>
          <w:szCs w:val="24"/>
          <w:lang w:eastAsia="el-GR"/>
        </w:rPr>
        <w:t xml:space="preserve"> 2.1 του Προγράμματος Αγροτικής Ανάπτυξης.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Σε αυτό το σημείο, κύριε Πρόεδρε, θα ήθελα να αναφερθώ στις σχετικές συνεδριάσεις της Διαρκούς Επιτροπής Παραγωγής και Εμπορίου, οι οποίες, επιτρέψτε μου να πω, ήταν υποδειγματικές ως προς το επίπεδο του διαλόγου, κάτι που τιμά όλες και όλους τους συναδέλφους και κάτι που πραγματικά χρειάζεται η χώρα και η κοινωνία μας σε αυτήν τη δύσκολη συγκυρία που βρίσκεται.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Ιδιαίτερα χρήσιμες αποδείχτηκαν, επίσης, οι παρεμβάσεις των εκπροσώπων των προσκεκλημένων φορέων. Προσπαθώντας να τις εντάξω σε δύο μεγάλες κατηγορίες, θα μπορούσα να πω πως οι ανησυχίες τους αφορούσαν πρώτον, την επέκταση του νόμου, ώστε να συμπεριλάβει μεγαλύτερο αριθμό προστατευόμενων επιχειρήσεων -πολλοί συνάδελφοι από την Αντιπολίτευση, αλλά και εμείς φυσικά και οι φορείς εξέφρασαν τη σκέψη ότι ίσως ο νόμος θα πρέπει να προστατεύει και μικρότερες επιχειρήσεις, ξεκινώντας από τζίρο της τάξης του 1 εκατομμυρίου ευρώ- και δεύτερον, τις διαδικασίες εφαρμογής, τη νέα γραφειοκρατία που θα δημιουργήσει και τους ελεγκτικούς μηχανισμούς.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Ιδιαζόντως παραγωγική αποδείχτηκε και η στάση σύσσωμης της ηγεσίας του Υπουργείου Αγροτικής Ανάπτυξης και Τροφίμων, η οποία προσήλθε με τον πρέποντα σεβασμό προς την κοινοβουλευτική διαδικασία με διάθεση παραγωγικής ανταλλαγής απόψεων.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Ήδη, όπως εκφράστηκε από τον Υπουργό στις τοποθετήσεις του, κάποιες χρήσιμες προτάσεις συναδέλφων και φορέων σχεδιάζεται να ενσωματωθούν στις υπουργικές αποφάσεις και τις εγκυκλίους που θα ακολουθήσουν.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Πριν κλείσω, κύριε Πρόεδρε, θα ήθελα να τοποθετηθώ για την τροπολογία με γενικό αριθμό 832 και ειδικό 30 και ειδικότερα τις διατάξεις </w:t>
      </w:r>
      <w:r w:rsidRPr="00B01C11">
        <w:rPr>
          <w:rFonts w:ascii="Arial" w:hAnsi="Arial"/>
          <w:sz w:val="24"/>
          <w:szCs w:val="24"/>
          <w:lang w:eastAsia="el-GR"/>
        </w:rPr>
        <w:lastRenderedPageBreak/>
        <w:t xml:space="preserve">αναφορικά με την παράταση του χρονικού διαστήματος παραχώρησης χρήσης αγροτικών ακινήτων και την παράταση προθεσμιών διενέργειας γενικής συνέλευσης και θητείας οργάνων διοίκησης αγροτικών συνεταιρισμών. Και οι δύο αυτές διατάξεις διευκολύνουν σε μεγάλο βαθμό τη λειτουργία του πρωτογενούς τομέα, ο οποίος έχει πληγεί βάναυσα, άμεσα και έμμεσα, από τις επιπτώσεις πανδημίας. Χαίρομαι που το Υπουργείο άκουσε τον αγροτικό κόσμο και δίνει λύσεις.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Κλείνοντας, κυρίες και κύριοι συνάδελφοι, νομίζω πως σε μεγάλο βαθμό συμφωνούμε οι περισσότεροι ως προς τη χρησιμότητα της ψήφισης του σχεδίου νόμου αυτού. Είναι σαφείς τόσο η ουσιαστική ανάγκη προστασίας των ευάλωτων κρίκων της εφοδιαστικής αλυσίδας, αλλά και η τυπική ανάγκη ενσωμάτωσης στο εθνικό δίκαιο της οδηγίας 633/2019, για την οποία μάλιστα προβλέπεται ρητά ότι θα πρέπει να έχει ολοκληρωθεί μέχρι την 1</w:t>
      </w:r>
      <w:r w:rsidRPr="00B01C11">
        <w:rPr>
          <w:rFonts w:ascii="Arial" w:hAnsi="Arial"/>
          <w:sz w:val="24"/>
          <w:szCs w:val="24"/>
          <w:vertAlign w:val="superscript"/>
          <w:lang w:eastAsia="el-GR"/>
        </w:rPr>
        <w:t>η</w:t>
      </w:r>
      <w:r w:rsidRPr="00B01C11">
        <w:rPr>
          <w:rFonts w:ascii="Arial" w:hAnsi="Arial"/>
          <w:sz w:val="24"/>
          <w:szCs w:val="24"/>
          <w:lang w:eastAsia="el-GR"/>
        </w:rPr>
        <w:t xml:space="preserve"> Νοεμβρίου 2021.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Καλώ, λοιπόν, όλες και όλους τους συναδέλφους από το σύνολο του Σώματος να υπερψηφίσουν το υπό συζήτηση σχέδιο νόμου.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eastAsia="SimSun" w:hAnsi="Arial" w:cs="Arial"/>
          <w:b/>
          <w:bCs/>
          <w:sz w:val="24"/>
          <w:szCs w:val="24"/>
          <w:lang w:eastAsia="zh-CN"/>
        </w:rPr>
        <w:lastRenderedPageBreak/>
        <w:t xml:space="preserve">ΠΡΟΕΔΡΕΥΩΝ (Νικήτας Κακλαμάνης): </w:t>
      </w:r>
      <w:r w:rsidRPr="00B01C11">
        <w:rPr>
          <w:rFonts w:ascii="Arial" w:hAnsi="Arial"/>
          <w:sz w:val="24"/>
          <w:szCs w:val="24"/>
          <w:lang w:eastAsia="el-GR"/>
        </w:rPr>
        <w:t xml:space="preserve">Τον λόγο έχει τώρα η εισηγήτρια από το ΣΥΡΙΖΑ, η συνάδελφος κυρία </w:t>
      </w:r>
      <w:proofErr w:type="spellStart"/>
      <w:r w:rsidRPr="00B01C11">
        <w:rPr>
          <w:rFonts w:ascii="Arial" w:hAnsi="Arial"/>
          <w:sz w:val="24"/>
          <w:szCs w:val="24"/>
          <w:lang w:eastAsia="el-GR"/>
        </w:rPr>
        <w:t>Παναγιού</w:t>
      </w:r>
      <w:proofErr w:type="spellEnd"/>
      <w:r w:rsidRPr="00B01C11">
        <w:rPr>
          <w:rFonts w:ascii="Arial" w:hAnsi="Arial"/>
          <w:sz w:val="24"/>
          <w:szCs w:val="24"/>
          <w:lang w:eastAsia="el-GR"/>
        </w:rPr>
        <w:t xml:space="preserve"> (Γιώτα) Πούλου.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ΠΑΝΑΓΙΟΥ (ΓΙΩΤΑ) ΠΟΥΛΟΥ: </w:t>
      </w:r>
      <w:r w:rsidRPr="00B01C11">
        <w:rPr>
          <w:rFonts w:ascii="Arial" w:hAnsi="Arial"/>
          <w:sz w:val="24"/>
          <w:szCs w:val="24"/>
          <w:lang w:eastAsia="el-GR"/>
        </w:rPr>
        <w:t>Ευχαριστώ πολύ,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Κύριοι Υπουργοί, κυρίες και κύριοι συνάδελφοι, το νομοσχέδιο του Υπουργείου Αγροτικής Ανάπτυξης και Τροφίμων για την ενσωμάτωση της οδηγίας 219/633 του Ευρωπαϊκού Κοινοβουλίου και του Συμβουλίου της 17ης Απριλίου περί αντιμετώπισης των αθέμιτων εμπορικών πρακτικών στην </w:t>
      </w:r>
      <w:proofErr w:type="spellStart"/>
      <w:r w:rsidRPr="00B01C11">
        <w:rPr>
          <w:rFonts w:ascii="Arial" w:hAnsi="Arial"/>
          <w:sz w:val="24"/>
          <w:szCs w:val="24"/>
          <w:lang w:eastAsia="el-GR"/>
        </w:rPr>
        <w:t>αγροδιατροφική</w:t>
      </w:r>
      <w:proofErr w:type="spellEnd"/>
      <w:r w:rsidRPr="00B01C11">
        <w:rPr>
          <w:rFonts w:ascii="Arial" w:hAnsi="Arial"/>
          <w:sz w:val="24"/>
          <w:szCs w:val="24"/>
          <w:lang w:eastAsia="el-GR"/>
        </w:rPr>
        <w:t xml:space="preserve"> αλυσίδα, έρχεται για ψήφιση στο πλαίσιο μίας συγκυρίας εξαιρετικά κρίσιμης για τη χώρα. Αν και πέρασε ένας χρόνος πανδημίας και πέντε ολόκληροι μήνες αυστηρής, αλλά άκαρπης καραντίνας, οι δείκτες της διπλής υγειονομικής και οικονομικής κρίσης παραμένουν πεισματικά σε βαθιά κόκκινη απόχρωση.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εξίσωση με δύο αγνώστους που κλήθηκε να λύσει η Κυβέρνηση, δηλαδή η ταυτόχρονη επίτευξη του διπλού στόχου της προστασίας της δημόσιας υγείας και της στήριξης της οικονομίας και της κοινωνίας αποδείχθηκε εξαιρετικά δύσκολη και κατέληξε ένας γρίφος που ξεπερνά τις ικανότητες των νεοφιλελεύθερων μαθητευόμενων μάγων της Κυβέρνησης, εκείνων που νομίζουν ότι το μαγικό ραβδί της ιδιωτικοποίησης, του ξεπουλήματος της δημόσιας περιουσίας, των απευθείας αναθέσεων, της περιστολής των δικαιωμάτων, μπορούν να λύσουν τα προβλήματα της κοινωνίας, εκείνων που </w:t>
      </w:r>
      <w:r w:rsidRPr="00B01C11">
        <w:rPr>
          <w:rFonts w:ascii="Arial" w:hAnsi="Arial"/>
          <w:sz w:val="24"/>
          <w:szCs w:val="24"/>
          <w:lang w:eastAsia="el-GR"/>
        </w:rPr>
        <w:lastRenderedPageBreak/>
        <w:t xml:space="preserve">νομίζουν ότι έκρυψαν την απουσία σχεδίου πίσω από την, δήθεν, μετριοπαθή λογική του βλέποντας και κάνοντας.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Σχεδόν όλες οι κοινωνικές ομάδες, οι αγρότες, οι μισθωτοί, οι ελεύθεροι επαγγελματίες, οι εργαζόμενοι στο λιανεμπόριο, στην εστίαση, στον πολιτισμό, με βαθύ αίσθημα κοινωνικής ευθύνης και αλληλεγγύης, δέχθηκαν αγόγγυστα τον περιορισμό ή και τη διακοπή της οικονομικής τους δραστηριότητας για να προστατευθεί η δημόσια υγεία.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τι διαπιστώνουν τώρα; Πως οι θυσίες τους πήγαν χαμένες, ακριβώς γιατί η Κυβέρνηση δεν θέλησε να στηρίξει επαρκώς και </w:t>
      </w:r>
      <w:proofErr w:type="spellStart"/>
      <w:r w:rsidRPr="00B01C11">
        <w:rPr>
          <w:rFonts w:ascii="Arial" w:hAnsi="Arial"/>
          <w:sz w:val="24"/>
          <w:szCs w:val="24"/>
          <w:lang w:eastAsia="el-GR"/>
        </w:rPr>
        <w:t>εμπροσθοβαρώς</w:t>
      </w:r>
      <w:proofErr w:type="spellEnd"/>
      <w:r w:rsidRPr="00B01C11">
        <w:rPr>
          <w:rFonts w:ascii="Arial" w:hAnsi="Arial"/>
          <w:sz w:val="24"/>
          <w:szCs w:val="24"/>
          <w:lang w:eastAsia="el-GR"/>
        </w:rPr>
        <w:t xml:space="preserve"> το εισόδημά τους, τις θέσεις εργασίας ούτε και να κάνει επενδύσεις στις δημόσιες υποδομές, στο Εθνικό Σύστημα Υγείας, στα δημόσια μέσα μεταφοράς, στις σχολικές μονάδες, δημόσιες επενδύσεις που θα επέτρεπαν στην κοινωνία να σταθεί όρθια μέχρι να κοπάσει η καταιγίδα.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η Κυβέρνηση έρχεται αντιμέτωπη με το αδιέξοδο που η ίδια δημιούργησε, αντιμέτωπη με ένα έλλειμμα αξιοπιστίας και εμπιστοσύνης που μεγαλώνει αδιάκοπα και πετά και πάλι με θράσος την ευθύνη από επάνω της. Με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xml:space="preserve"> επαναφέρει το άλλοθι της ατομικής ευθύνης, ώστε να ανοίξει όπως-όπως την αγορά, αν και οι επιστημονικοί φορείς έχουν επανειλημμένα εκφράσει τις αντιρρήσεις τους. Και αρνείται πεισματικά τους </w:t>
      </w:r>
      <w:proofErr w:type="spellStart"/>
      <w:r w:rsidRPr="00B01C11">
        <w:rPr>
          <w:rFonts w:ascii="Arial" w:hAnsi="Arial"/>
          <w:sz w:val="24"/>
          <w:szCs w:val="24"/>
          <w:lang w:eastAsia="el-GR"/>
        </w:rPr>
        <w:t>στοχευμένους</w:t>
      </w:r>
      <w:proofErr w:type="spellEnd"/>
      <w:r w:rsidRPr="00B01C11">
        <w:rPr>
          <w:rFonts w:ascii="Arial" w:hAnsi="Arial"/>
          <w:sz w:val="24"/>
          <w:szCs w:val="24"/>
          <w:lang w:eastAsia="el-GR"/>
        </w:rPr>
        <w:t xml:space="preserve"> </w:t>
      </w:r>
      <w:r w:rsidRPr="00B01C11">
        <w:rPr>
          <w:rFonts w:ascii="Arial" w:hAnsi="Arial"/>
          <w:sz w:val="24"/>
          <w:szCs w:val="24"/>
          <w:lang w:eastAsia="el-GR"/>
        </w:rPr>
        <w:lastRenderedPageBreak/>
        <w:t xml:space="preserve">ελέγχους, τη </w:t>
      </w:r>
      <w:proofErr w:type="spellStart"/>
      <w:r w:rsidRPr="00B01C11">
        <w:rPr>
          <w:rFonts w:ascii="Arial" w:hAnsi="Arial"/>
          <w:sz w:val="24"/>
          <w:szCs w:val="24"/>
          <w:lang w:eastAsia="el-GR"/>
        </w:rPr>
        <w:t>συνταγογράφηση</w:t>
      </w:r>
      <w:proofErr w:type="spellEnd"/>
      <w:r w:rsidRPr="00B01C11">
        <w:rPr>
          <w:rFonts w:ascii="Arial" w:hAnsi="Arial"/>
          <w:sz w:val="24"/>
          <w:szCs w:val="24"/>
          <w:lang w:eastAsia="el-GR"/>
        </w:rPr>
        <w:t xml:space="preserve"> των μοριακών τεστ και την προμήθεια </w:t>
      </w:r>
      <w:proofErr w:type="spellStart"/>
      <w:r w:rsidRPr="00B01C11">
        <w:rPr>
          <w:rFonts w:ascii="Arial" w:hAnsi="Arial"/>
          <w:sz w:val="24"/>
          <w:szCs w:val="24"/>
          <w:lang w:eastAsia="el-GR"/>
        </w:rPr>
        <w:t>αντιϊκών</w:t>
      </w:r>
      <w:proofErr w:type="spellEnd"/>
      <w:r w:rsidRPr="00B01C11">
        <w:rPr>
          <w:rFonts w:ascii="Arial" w:hAnsi="Arial"/>
          <w:sz w:val="24"/>
          <w:szCs w:val="24"/>
          <w:lang w:eastAsia="el-GR"/>
        </w:rPr>
        <w:t xml:space="preserve"> φαρμάκων.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Η αγορά ανοίγει χωρίς κα</w:t>
      </w:r>
      <w:r w:rsidRPr="00B01C11">
        <w:rPr>
          <w:rFonts w:ascii="Arial" w:hAnsi="Arial"/>
          <w:sz w:val="24"/>
          <w:szCs w:val="24"/>
          <w:lang w:val="en-US" w:eastAsia="el-GR"/>
        </w:rPr>
        <w:t>m</w:t>
      </w:r>
      <w:r w:rsidRPr="00B01C11">
        <w:rPr>
          <w:rFonts w:ascii="Arial" w:hAnsi="Arial"/>
          <w:sz w:val="24"/>
          <w:szCs w:val="24"/>
          <w:lang w:eastAsia="el-GR"/>
        </w:rPr>
        <w:t>μία ουσιαστική μέριμνα για την προστασία της υγείας των πολιτών και έτσι πειραματίζεται να ανοίξει και τα σχολεία, έτσι όπως ακριβώς τα έκλεισε. Αυτή είναι η πολιτική του βλέποντας και κάνοντας και κανείς πλέον δεν πιστεύει ότι αυτή η Κυβέρνηση μπορεί να οδηγήσει τη χώρα σε έξοδο από την κρίση.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Ωστόσο, δεν θα ήθελα να αναφερθώ και σε μία άλλη ζοφερή επικαιρότητα, στην υπόθεση </w:t>
      </w:r>
      <w:proofErr w:type="spellStart"/>
      <w:r w:rsidRPr="00B01C11">
        <w:rPr>
          <w:rFonts w:ascii="Arial" w:hAnsi="Arial"/>
          <w:sz w:val="24"/>
          <w:szCs w:val="24"/>
          <w:lang w:eastAsia="el-GR"/>
        </w:rPr>
        <w:t>Φουρθιώτη</w:t>
      </w:r>
      <w:proofErr w:type="spellEnd"/>
      <w:r w:rsidRPr="00B01C11">
        <w:rPr>
          <w:rFonts w:ascii="Arial" w:hAnsi="Arial"/>
          <w:sz w:val="24"/>
          <w:szCs w:val="24"/>
          <w:lang w:eastAsia="el-GR"/>
        </w:rPr>
        <w:t>, για την οποία η Κυβέρνηση οφείλει επειγόντως να δώσει εξηγήσεις στον ελληνικό λαό.</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από τη δύσκολη αυτή πραγματικότητα δεν εξαιρείται, δυστυχώς, ο αγροτικός κόσμος. Τα προβλήματα που έχουν συσσωρευτεί για τους αγρότες μέσα στην πανδημία είναι πολλά και μαρτυρούν το αδιέξοδο της αγροτικής πολιτικής της Κυβέρνησης.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Αναποτελεσματικότητα, αδιαφάνεια και σκόπιμη απαξίωση των δημόσιων δομών, ενώ τα ιδιωτικά συμφέροντα περιμένουν το σύνθημα για το μεγάλο ξεπούλημα μέσω ΣΔΙΤ σε όλους τους δημόσιους τομείς, υγεία, παιδεία, μεταφορές, ενέργεια, περιβάλλον, στρατηγικούς τομείς της βιομηχανίας, αλλά και βέβαια στην αγροτική παραγωγή.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Κατ’ αρχάς αναρωτιόμαστε, αν είστε ικανοποιημένοι, κύριοι Υπουργοί, με την απαξίωση και την αποδιοργάνωση που παρατηρείται το τελευταίο διάστημα στους θεσμούς εκείνους που δεκαετίες τώρα εξυπηρετούν και στηρίζουν τους αγρότες και αναφέρομαι ασφαλώς στον ΕΛΓΑ και τον ΟΠΕΚΕΠΕ.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Αναφορικά με τον ΕΛΓΑ, βλέπουμε με αγωνία τον οργανισμό να αποψιλώνεται από εξειδικευμένο προσωπικό. Μέσα στη χρονιά θα αποχωρήσουν δεκάδες εργαζόμενοι λόγω συνταξιοδότησης και μετακινήσεων λόγω κινητικότητας. Η έλλειψη ειδικευμένων και έμπειρων εκτιμητών θα φανεί σύντομα, αφού οι ανάγκες αυξάνονται συνεχώς, εξαιτίας της συχνότητας των ακραίων καιρικών φαινομένων της κλιματικής αλλαγής.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Υπάρχουν πολλά παράπονα για καθυστερήσεις στις αυτοψίες, τις εκτιμήσεις και τις αποζημιώσεις. Αγρότες από τη Θήβα μού τηλεφώνησαν προχθές, κύριε Υπουργέ, λέγοντας ότι περιμένουν να γίνουν αυτοψίες για τα κατεστραμμένα σιτηρά τους. Προφανώς η κυβερνητική σας πολιτική θέλει να οδηγήσει σε μαρασμό τον ΕΛΓΑ, προκειμένου να δικαιολογήσει την ανάθεση των αρμοδιοτήτων του σε ιδιώτες.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Αντίστοιχα φαινόμενα αποδιοργάνωσης παρατηρούμε δυστυχώς και στον ΟΠΕΚΕΠΕ, με την παραίτηση του Προέδρου και τον αγώνα δρόμου για να πληρωθούν οι ενισχύσεις. Η Κυβέρνηση επιλέγει και πάλι να μην ενισχύσει </w:t>
      </w:r>
      <w:r w:rsidRPr="00B01C11">
        <w:rPr>
          <w:rFonts w:ascii="Arial" w:hAnsi="Arial"/>
          <w:sz w:val="24"/>
          <w:szCs w:val="24"/>
          <w:lang w:eastAsia="el-GR"/>
        </w:rPr>
        <w:lastRenderedPageBreak/>
        <w:t xml:space="preserve">τον </w:t>
      </w:r>
      <w:r w:rsidRPr="00B01C11">
        <w:rPr>
          <w:rFonts w:ascii="Arial" w:hAnsi="Arial"/>
          <w:sz w:val="24"/>
          <w:szCs w:val="24"/>
          <w:lang w:val="en-US" w:eastAsia="el-GR"/>
        </w:rPr>
        <w:t>o</w:t>
      </w:r>
      <w:proofErr w:type="spellStart"/>
      <w:r w:rsidRPr="00B01C11">
        <w:rPr>
          <w:rFonts w:ascii="Arial" w:hAnsi="Arial"/>
          <w:sz w:val="24"/>
          <w:szCs w:val="24"/>
          <w:lang w:eastAsia="el-GR"/>
        </w:rPr>
        <w:t>ργανισμό</w:t>
      </w:r>
      <w:proofErr w:type="spellEnd"/>
      <w:r w:rsidRPr="00B01C11">
        <w:rPr>
          <w:rFonts w:ascii="Arial" w:hAnsi="Arial"/>
          <w:sz w:val="24"/>
          <w:szCs w:val="24"/>
          <w:lang w:eastAsia="el-GR"/>
        </w:rPr>
        <w:t xml:space="preserve"> με τις απαραίτητες υποδομές και το ανθρώπινο δυναμικό. Αυτό σημαίνει ότι θα προκληθούν προβλήματα και καθυστερήσεις στην καταβολή των ενισχύσεων, που τόσο χρειάζονται οι αγρότες, ειδικά μέσα στις ασφυκτικές συνθήκες της πανδημίας.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Αντίστοιχη πολιτική καθυστερήσεων και αποκλεισμών εφαρμόζει η Κυβέρνηση και στα σχέδια βελτίωσης που θα μπορούσαν να δώσουν ανάσα και προοπτική σε χιλιάδες αγρότες.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Αρνείστε, κύριοι Υπουργοί, να εντάξετε τους επιλαχόντες των σχεδίων βελτίωσης που πληρούν όλα τα κριτήρια της πρόσκλησης -όπως επίσης υπάρχουν οι πόροι οι οποίοι μπορούν να διατεθούν εντός του έτους- τώρα που οι ανάγκες είναι τόσο πιεστικές. Αντίθετα σχεδιάζετε νέα προκήρυξη για την επόμενη χρονιά. «Ζήσε, Μάη μου, να φας τριφύλλι» λέει ο λαός. Είναι αδιανόητο μέσα στις δύσκολες συνθήκες της πανδημίας, οι αγρότες που επιθυμούν να επενδύσουν στον τόπο τους να συναντούν επιπρόσθετα εμπόδια.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Όμως δεν έλειψαν και άλλα πολλά και διάφορα προβλήματα που ταλαιπώρησαν τους αγρότες την περίοδο της πανδημίας και τα αναδείξαμε μέσα από τον κοινοβουλευτικό μας έλεγχο. Αμπελουργοί, ελαιοπαραγωγοί, βαμβακοκαλλιεργητές, παραγωγοί πατάτας, κτηνοτρόφοι και άλλοι δεν βρήκαν λύση στα προβλήματά τους από την πολιτική 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Τέλος, εξίσου ταλαιπωρήθηκαν και οι παραγωγοί προϊόντων λαϊκών αγορών με τις σχετικές παλινωδίες σας, για τα μέτρα απαγόρευσης μετακίνησης από μία περιφερειακή ενότητα σε άλλη και λοιπά μέτρα, οι οποίοι εξακολουθούν να πλήττονται με το νομοσχέδιο του Υπουργείου Ανάπτυξης για τις λαϊκές αγορές. Μάλιστα έχουν εξαγγείλει σήμερα πανελλαδική απεργία, αντιδρώντας στην αλλαγή της δομής των λαϊκών αγορών και στα νέα σενάρια ιδιωτικοποίησής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Κυβέρνηση δεν θέλει ανεξάρτητους και ικανούς παραγωγούς να διαθέτουν απευθείας και χωρίς μεσάζοντες τα προϊόντα τους στον καταναλωτή. Δεν θέλει εκσυγχρονισμό του θεσμού των λαϊκών αγορών, ώστε οι παραγωγοί να εξασφαλίζουν αξιοπρεπές εισόδημα και οι καταναλωτές φθηνά και φρέσκα προϊόντα. Επιλέγει και εδώ ιδιωτικές εταιρείες και ΣΔΙΤ. Αυτό είναι το όραμά σας για την </w:t>
      </w:r>
      <w:proofErr w:type="spellStart"/>
      <w:r w:rsidRPr="00B01C11">
        <w:rPr>
          <w:rFonts w:ascii="Arial" w:hAnsi="Arial"/>
          <w:sz w:val="24"/>
          <w:szCs w:val="24"/>
          <w:lang w:eastAsia="el-GR"/>
        </w:rPr>
        <w:t>αγροδιατροφική</w:t>
      </w:r>
      <w:proofErr w:type="spellEnd"/>
      <w:r w:rsidRPr="00B01C11">
        <w:rPr>
          <w:rFonts w:ascii="Arial" w:hAnsi="Arial"/>
          <w:sz w:val="24"/>
          <w:szCs w:val="24"/>
          <w:lang w:eastAsia="el-GR"/>
        </w:rPr>
        <w:t xml:space="preserve"> αλυσίδα της χώρας μας, ξεπούλημα στα ιδιωτικά συμφέροντα και επέλαση των μάνατζερ και των μεσαζόντων.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η επιλογή της Κυβέρνησης να μη βοηθήσει τους αγρότες δεν εξαντλείται μόνο στο σήμερα. Φαίνεται ότι έχει προεκτάσεις και στο μέλλον και αυτό προκύπτει και από τους σχεδιασμούς της για την αξιοποίηση των πόρων του Ταμείου Ανάκαμψης. Παραμένει προτεραιότητα η εξυπηρέτηση των μεγάλων ιδιωτικών συμφερόντων, ενώ ο στόχος της παραγωγικής ανασυγκρότησης αγνοείται.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Δυστυχώς, η Κυβέρνηση παραμένοντας στη λογική του παρελθόντος προτείνει για τους πόρους του Ταμείου Ανάκαμψης δράσεις με αποκλειστικό κριτήριο την ταχύτητα απορρόφησης και όχι τις μακροπρόθεσμες ανάγκες. Και βέβαια, πιστή στις καταστροφικές νεοφιλελεύθερες θέσεις της δεν παραλείπει να μετατρέψει την κρίση σε ευκαιρία για διάφορους ημέτερους, προτείνοντας και πάλι τα ΣΔΙΤ ως δήθεν καινοτόμο μοντέλο για τη διαχείριση των αρδευτικών δικτύων.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θυμηθούμε ότι στο ίδιο πλαίσιο ξεπουλήματος του δημόσιου αγαθού του νερού προωθεί και την ιδιωτικοποίηση των υποδομών του εξωτερικού δικτύου της ΕΥΔΑΠ.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 ΣΥΡΙΖΑ - Προοδευτική Συμμαχία διαφωνεί με αυτή</w:t>
      </w:r>
      <w:r w:rsidRPr="00B01C11">
        <w:rPr>
          <w:rFonts w:ascii="Arial" w:hAnsi="Arial"/>
          <w:sz w:val="24"/>
          <w:szCs w:val="24"/>
          <w:lang w:val="en-US" w:eastAsia="el-GR"/>
        </w:rPr>
        <w:t>n</w:t>
      </w:r>
      <w:r w:rsidRPr="00B01C11">
        <w:rPr>
          <w:rFonts w:ascii="Arial" w:hAnsi="Arial"/>
          <w:sz w:val="24"/>
          <w:szCs w:val="24"/>
          <w:lang w:eastAsia="el-GR"/>
        </w:rPr>
        <w:t xml:space="preserve"> την προσέγγιση. Εμείς πιστεύουμε ότι οι πόροι του Ταμείου Ανάκαμψης πρέπει να αξιοποιηθούν, ώστε να επιτευχθεί ο μείζον στρατηγικός στόχος της ριζικής μετατροπής του μοντέλου της εγχώριας πρωτογενούς παραγωγής.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επιτακτική ανάγκη να αφήσουμε πίσω μας επιτέλους το μοντέλο της εντατικής μαζικής παραγωγής, που εντοπίζεται σε συγκεκριμένες περιοχές και καλλιέργειες και στηρίζεται στις επιδοτήσεις, διότι χαρακτηρίζεται από χαμηλές τιμές και είναι εκτεθειμένο σε ισχυρό διεθνή ανταγωνισμό. Πρέπει να προχωρήσουμε προς το μοντέλο της παραγωγής προϊόντων ποιότητας και </w:t>
      </w:r>
      <w:r w:rsidRPr="00B01C11">
        <w:rPr>
          <w:rFonts w:ascii="Arial" w:hAnsi="Arial"/>
          <w:sz w:val="24"/>
          <w:szCs w:val="24"/>
          <w:lang w:eastAsia="el-GR"/>
        </w:rPr>
        <w:lastRenderedPageBreak/>
        <w:t xml:space="preserve">ταυτότητας γεωγραφικών ενδείξεων και οργανικής γεωργίας, ασφάλειας και πιστοποίησης.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μη παραγωγικός τρόπος διανομής των ευρωπαϊκών πόρων κατά τις προηγούμενες δεκαετίες ήταν μία από τις αιτίες που εγκλώβισαν την ελληνική γεωργία σε εξάρτηση από τις επιδοτήσεις και σε χαμηλή παραγωγικότητα. Τα λάθη του παρελθόντος πρέπει να γίνουν μαθήματα. Δεν έχουμε το περιθώριο για ακόμη μια χαμένη ευκαιρία.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Πιστεύουμε ότι οι πόροι του Ταμείου Ανάκαμψης πρέπει να κατευθυνθούν κατά προτεραιότητα σε έργα στρατηγικού χαρακτήρα που θα θέσουν την αγροτική παραγωγή σε μακροχρόνια τροχιά ανάπτυξης. Αξίζει να δούμε ποια είναι αυτά.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Κατ’ αρχάς, η προστασία των υδάτινων πόρων, τους οποίους θεωρούμε κοινωνικό αγαθό, με ορθολογική διαχείριση, αντιπλημμυρική προστασία και εκσυγχρονισμό των αρδευτικών δικτύων. Δεύτερον, αγροτικός εξηλεκτρισμός, με έμφαση στις ανανεώσιμες πηγές, αλλά και με προστασία της παραγωγικής γης. Τρίτον, ενεργητική προστασία των καλλιεργειών και αναδιάρθρωσή τους για προσαρμογή στην κλιματική αλλαγή. Τέταρτον, ενίσχυση και εκσυγχρονισμός της μεταποίησης μέσω εξειδικευμένων προγραμμάτων προώθησης προϊόντων. Και </w:t>
      </w:r>
      <w:proofErr w:type="spellStart"/>
      <w:r w:rsidRPr="00B01C11">
        <w:rPr>
          <w:rFonts w:ascii="Arial" w:hAnsi="Arial"/>
          <w:sz w:val="24"/>
          <w:szCs w:val="24"/>
          <w:lang w:eastAsia="el-GR"/>
        </w:rPr>
        <w:t>πέμπτον</w:t>
      </w:r>
      <w:proofErr w:type="spellEnd"/>
      <w:r w:rsidRPr="00B01C11">
        <w:rPr>
          <w:rFonts w:ascii="Arial" w:hAnsi="Arial"/>
          <w:sz w:val="24"/>
          <w:szCs w:val="24"/>
          <w:lang w:eastAsia="el-GR"/>
        </w:rPr>
        <w:t xml:space="preserve">, επενδύσεις στην έρευνα και την καινοτομία και παιδεία και, βέβαια, στην εκπαίδευση και κατάρτιση των </w:t>
      </w:r>
      <w:r w:rsidRPr="00B01C11">
        <w:rPr>
          <w:rFonts w:ascii="Arial" w:hAnsi="Arial"/>
          <w:sz w:val="24"/>
          <w:szCs w:val="24"/>
          <w:lang w:eastAsia="el-GR"/>
        </w:rPr>
        <w:lastRenderedPageBreak/>
        <w:t xml:space="preserve">αγροτών, αλλά και με έμφαση στην προσέλκυση νέων ανθρώπων στον αγροτικό τομέα.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στο πλαίσιο αυτό της συνολικής εξέτασης της αγροτικής πολιτικής της Κυβέρνησης οφείλουμε να εντάξουμε και το παρόν νομοσχέδιο για την ενσωμάτωση της οδηγίας περί προστασίας των παραγωγών από τις αθέμιτες εμπορικές πρακτικές. Ένα νομοσχέδιο που, όπως τεκμηριωμένα υποστηρίξαμε στις συνεδριάσεις της επιτροπής, κινείται προς τη σωστή κατεύθυνση, αλλά ταυτόχρονα χαρακτηρίζεται από πολλές και σημαντικές αδυναμίες που υπονομεύουν την αποτελεσματικότητά του. Και αυτές είναι: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περιορισμένο πεδίο εφαρμογής του, δηλαδή η περιορισμένη κατηγορία των αγοραστών στην οποία απευθύνεται και αναφέρομαι στο άρθρο 1. Το «παράθυρο» παράκαμψης της απαγόρευσης των αδιαφανών ρητρών, που το αφήνει ορθάνοιχτο στο άρθρο 4. Η αμφίβολη ικανότητα αποτελεσματικής εφαρμογής των διατάξεών του από την Επιτροπή Καταπολέμησης Αθέμιτων Εμπορικών Πρακτικών του άρθρου 5. Και τέλος, η ανύπαρκτη διασύνδεσή του με την ήδη ισχύουσα νομοθεσία, δηλαδή με τον ν.4492/2017 και η προκλητική άρνηση αξιοποίησής της.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το τίμημα της άτολμης πολιτικής της Κυβέρνησης είναι να χαθεί η χρυσή ευκαιρία που προσφέρει η ενσωμάτωση </w:t>
      </w:r>
      <w:r w:rsidRPr="00B01C11">
        <w:rPr>
          <w:rFonts w:ascii="Arial" w:hAnsi="Arial"/>
          <w:sz w:val="24"/>
          <w:szCs w:val="24"/>
          <w:lang w:eastAsia="el-GR"/>
        </w:rPr>
        <w:lastRenderedPageBreak/>
        <w:t xml:space="preserve">της οδηγίας για να αντιμετωπιστεί η καταστροφική πρακτική των αθέμιτων πρακτικών και των αδιαφανών ρητρών που, δυστυχώς, παρατηρούνται ευρέως στη χώρα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Ωστόσο, επειδή το νομοσχέδιο περιλαμβάνει διατάξεις που επιδιώκουν να προστατεύσουν τους παραγωγούς απέναντι σε αυτές τις πρακτικές, ψηφίζουμε θετικά επί της αρχής και περιμένουμε να δούμε τις παρεμβάσεις που θα κάνετε στα άρθρα 1, 4 και 5, έτσι ώστε να τοποθετηθούμε κατά την ψηφοφορία. Τέλος, επί της τροπολογίας δεν έχουμε αντίρρηση.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ευχαριστώ πολύ.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ΣΥΡΙΖΑ)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w:t>
      </w:r>
      <w:r w:rsidRPr="00B01C11">
        <w:rPr>
          <w:rFonts w:ascii="Arial" w:hAnsi="Arial"/>
          <w:b/>
          <w:sz w:val="24"/>
          <w:szCs w:val="24"/>
          <w:lang w:eastAsia="el-GR"/>
        </w:rPr>
        <w:t>ΠΡΟΕΔΡΕΥΩΝ (Νικήτας Κακλαμάνης):</w:t>
      </w:r>
      <w:r w:rsidRPr="00B01C11">
        <w:rPr>
          <w:rFonts w:ascii="Arial" w:hAnsi="Arial"/>
          <w:sz w:val="24"/>
          <w:szCs w:val="24"/>
          <w:lang w:eastAsia="el-GR"/>
        </w:rPr>
        <w:t xml:space="preserve"> Τον λόγο έχει ο ειδικός αγορητής από το Κίνημα Αλλαγής, ο συνάδελφος κ. Απόστολος Πάνας.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ΑΠΟΣΤΟΛΟΣ ΠΑΝΑΣ:</w:t>
      </w:r>
      <w:r w:rsidRPr="00B01C11">
        <w:rPr>
          <w:rFonts w:ascii="Arial" w:hAnsi="Arial"/>
          <w:sz w:val="24"/>
          <w:szCs w:val="24"/>
          <w:lang w:eastAsia="el-GR"/>
        </w:rPr>
        <w:t xml:space="preserve"> Κύριε Υπουργέ, κυρίες και κύριοι Βουλευτές, παρατηρούμε αυτές τις ημέρες τη μεγάλη αναστάτωση που έχει προκαλέσει το επικείμενο νομοσχέδιο για τις λαϊκές αγορές, καθώς, απ’ ό,τι φαίνεται, πλήττει σημαντικά τον έμπορο, τον μικρό παραγωγό των λαϊκών αγορών και τους οικονομικά αδύναμους πολίτες. Παρατηρούμε, επίσης, τις έντονες διαμαρτυρίες αγροτών για τους δασικούς χάρτες, καθώς κινδυνεύουν να χάσουν τη γη τους αυτοί που με μόχθο και χρόνια καλλιεργούν με σκοπό τον βιοπορισμό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Μέσα σε αυτό το κλίμα το παρόν νομοσχέδιο έρχεται σε μία ιδιαίτερη περίοδο για τον πρωτογενή τομέα και δεν αναφέρομαι μόνο στις επιπτώσεις που έχει η πανδημία του </w:t>
      </w:r>
      <w:r w:rsidRPr="00B01C11">
        <w:rPr>
          <w:rFonts w:ascii="Arial" w:hAnsi="Arial"/>
          <w:sz w:val="24"/>
          <w:szCs w:val="24"/>
          <w:lang w:val="en-US" w:eastAsia="el-GR"/>
        </w:rPr>
        <w:t>COVID</w:t>
      </w:r>
      <w:r w:rsidRPr="00B01C11">
        <w:rPr>
          <w:rFonts w:ascii="Arial" w:hAnsi="Arial"/>
          <w:sz w:val="24"/>
          <w:szCs w:val="24"/>
          <w:lang w:eastAsia="el-GR"/>
        </w:rPr>
        <w:t xml:space="preserve"> επιφέρει, αλλά και στη σταδιακή υποβάθμιση του εν λόγω τομέα.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 τον λόγο αυτόν και πριν προχωρήσω την ομιλία μου για το σημερινό νομοσχέδιο, ζητώ από τους αρμόδιους Υπουργούς και από εσάς φυσικά, κύριε Λιβανέ, να λάβετε σοβαρά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αυτή την αναστάτωση και την κατάσταση που επικρατεί στον αγροτικό κόσμο, σε ένα αγροτικό κόσμο ο οποίος αυτήν τη στιγμή βρίσκεται σε μια δύσκολη οικονομική συγκυρία.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Επανέρχομαι, όμως, στο σημερινό θέμα, που αφορά την ενσωμάτωση της οδηγίας 2019/633 του Ευρωπαϊκού Κοινοβουλίου αναφορικά με τις αθέμιτες εμπορικές πρακτικές, ένα επιβεβλημένο και χρόνιο αίτημά μας, καθώς χαράσσει τις γραμμές άμυνας των παραγωγών, ώστε να σταματήσουν τα φαινόμενα εκμετάλλευσης όπως προκύπτουν από αθέμιτες εμπορικές πρακτικές.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Αναμφίβολα, ένα από τα σημαντικότερα ζητήματα που απασχολούν τον πρωτογενή τομέα αποτελεί η ύπαρξη αθέμιτων εμπορικών πρακτικών, που συμπιέζουν σε ασφυκτικά επίπεδα τις τιμές των προϊόντων των ελληνικών παραγωγών μας. Αν συνυπολογίσουμε μάλιστα και τις επιπτώσεις που </w:t>
      </w:r>
      <w:r w:rsidRPr="00B01C11">
        <w:rPr>
          <w:rFonts w:ascii="Arial" w:hAnsi="Arial"/>
          <w:sz w:val="24"/>
          <w:szCs w:val="24"/>
          <w:lang w:eastAsia="el-GR"/>
        </w:rPr>
        <w:lastRenderedPageBreak/>
        <w:t xml:space="preserve">επέφερε η πανδημία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στους αγρότες, τους κτηνοτρόφους και τους αλιείς, τότε η κατάσταση χειροτερεύει ολοένα και περισσότερο.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 άγχη, όμως, του αγροτικού κόσμου δεν σταματούν εδώ. Η ανασφάλεια που προκύπτει από την αστάθεια που παρουσιάζει ο ΟΠΕΚΕΠΕ, η απουσία πλέγματος ασφαλείας κατά των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η επιλογή μόνο ορισμένων αγροτικών προϊόντων για οικονομική ενίσχυση λόγω της πανδημίας δημιουργούν μια δύσκολη ατμόσφαιρα για τους παραγωγούς.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επιμείνω εδώ στην καλλιέργεια της ελιάς Χαλκιδικής, όπου πέρσι υπήρξαν σοβαρές κινητοποιήσεις στον νομό μου για το θέμα της τιμής και παρ’ όλα αυτά, δεν εγκρίθηκε ποτέ η ενίσχυσή της, κάτι το οποίο μας λυπεί ιδιαίτερα. Και ήταν δέσμευση από αυτό το Βήμα σε επίκαιρη ερώτησή μου του προηγούμενου Υπουργού Αγροτικής Ανάπτυξης.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Ως Κίνημα Αλλαγής καταθέσαμε ήδη από το πρώτο κύμα της πανδημίας σειρά κοινοβουλευτικών παρεμβάσεων, με σκοπό την ενίσχυση και την προστασία όλων των </w:t>
      </w:r>
      <w:proofErr w:type="spellStart"/>
      <w:r w:rsidRPr="00B01C11">
        <w:rPr>
          <w:rFonts w:ascii="Arial" w:hAnsi="Arial"/>
          <w:sz w:val="24"/>
          <w:szCs w:val="24"/>
          <w:lang w:eastAsia="el-GR"/>
        </w:rPr>
        <w:t>πληττόμενων</w:t>
      </w:r>
      <w:proofErr w:type="spellEnd"/>
      <w:r w:rsidRPr="00B01C11">
        <w:rPr>
          <w:rFonts w:ascii="Arial" w:hAnsi="Arial"/>
          <w:sz w:val="24"/>
          <w:szCs w:val="24"/>
          <w:lang w:eastAsia="el-GR"/>
        </w:rPr>
        <w:t xml:space="preserve"> αγροτικών κλάδων, αλλά οι προτάσεις μας δεν υιοθετήθηκαν στο ακέραιο. Εντούτοις, ευελπιστούμε η δέσμη προτάσεων που καταθέσαμε στην Ολομέλεια της Βουλής στο πλαίσιο της νέας ΚΑΠ να γίνει αποδεκτή, γιατί εμείς δεν σταματάμε να διεκδικούμε και επιθυμούμε τη δέουσα στήριξη στον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Παρ’ όλο που το παρόν νομοσχέδιο κινείται σε σωστή κατεύθυνση, εξακολουθούν «καυτά» αγροτικά ζητήματα να παραμένουν αναπάντητα, όπως, για παράδειγμα, το πότε θα πραγματοποιηθεί η περιβόητη αναδιάρθρωση του κανονισμού του ΕΛΓΑ ώστε να αφομοιώσει και τις επιπτώσεις από την κλιματική αλλαγή στις αγροτικές εκτάσεις, καθώς και το πώς θα επέλθει η καινοτομία και η ουσιαστική προαγωγή του ρόλου του πρωτογενούς τομέα στην οικονομία.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Περιμένουμε, λοιπόν, από την ηγεσία του Υπουργείου Αγροτικής Ανάπτυξης να υλοποιήσει το πρόγραμμα το οποίο έχει εξαγγείλει και να προχωρήσει σε τομές που θα δώσουν πραγματική πνοή και αναπτυξιακή ώθηση στον πρωτογενή τομέα της χώρας, τον κλάδο εκείνον της οικονομίας ο οποίος, κατά κοινή ομολογία, αποτελεί διέξοδο από την κρίση και τον θεμέλιο λίθο ενός νέου παραγωγικού μοντέλου ανάπτυξης.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κυρίες και κύριοι Βουλευτές, επιστρέφοντας στο νομοσχέδιο, οι αθέμιτες πρακτικές έχουν σημαντικό αντίκτυπο στη λειτουργία της αγοράς των αγροτικών προϊόντων, καθώς αυξάνουν το κόστος των τελικών προϊόντων, κάτι το οποίο αφορά το σύνολο της κοινωνίας.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ήδη γνωστό ότι η διαδικασία διάθεσης των γεωργικών προϊόντων και τροφίμων από τον παραγωγό στον καταναλωτή διακρίνεται από πολλαπλά </w:t>
      </w:r>
      <w:r w:rsidRPr="00B01C11">
        <w:rPr>
          <w:rFonts w:ascii="Arial" w:hAnsi="Arial"/>
          <w:sz w:val="24"/>
          <w:szCs w:val="24"/>
          <w:lang w:eastAsia="el-GR"/>
        </w:rPr>
        <w:lastRenderedPageBreak/>
        <w:t xml:space="preserve">στάδια, που παρεμβάλλονται μέχρι να φτάσουν στον τελικό αποδέκτη, διαμορφώνοντας την αυξημένη τελική τιμή του προϊόντος.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Καθοριστικός μάλιστα και αστάθμητος παράγοντας στην ομαλή διαδικασία της παραγωγής των αγροτικών προϊόντων είναι οι απρόβλεπτες καιρικές συνθήκες, οι οποίες συνηθέστερα αφομοιώνουν αρνητικά αποτελέσματα. Παράλληλα, η </w:t>
      </w:r>
      <w:proofErr w:type="spellStart"/>
      <w:r w:rsidRPr="00B01C11">
        <w:rPr>
          <w:rFonts w:ascii="Arial" w:hAnsi="Arial"/>
          <w:sz w:val="24"/>
          <w:szCs w:val="24"/>
          <w:lang w:eastAsia="el-GR"/>
        </w:rPr>
        <w:t>ευαλλοίωτη</w:t>
      </w:r>
      <w:proofErr w:type="spellEnd"/>
      <w:r w:rsidRPr="00B01C11">
        <w:rPr>
          <w:rFonts w:ascii="Arial" w:hAnsi="Arial"/>
          <w:sz w:val="24"/>
          <w:szCs w:val="24"/>
          <w:lang w:eastAsia="el-GR"/>
        </w:rPr>
        <w:t xml:space="preserve"> φύση των γεωργικών προϊόντων και τροφίμων, όπως και η εποχικότητά τους οδηγούν στην επιτακτική ανάγκη για προστασία έναντι των αθέμιτων πρακτικών.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Επομένως, το παρόν νομοσχέδιο έχει κομβική σημασία για 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καθώς δίνει τη δυνατότητα στον πρωτογενή τομέα να συνεχίζει να παράγει και να είναι βιώσιμος.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Χαρακτηριστικά θα σας αναφέρω την Περιφερειακή Ενότητα πάλι της Χαλκιδικής, όπου ο πρωτογενής τομέας κυριαρχεί στην οικονομία της περιοχής και έχουμε γίνει δέκτες αθέμιτων πρακτικών τόσο στην παραγωγή της επιτραπέζιας ελιάς όσο και στις λοιπές καλλιέργειες, όπως στα επιτραπέζια σταφύλια, τα βερίκοκα και την καλλιέργεια σίτου. Υπό το πλαίσιο αυτό και με δεδομένη την ανάγκη ρύθμισης της αγοράς των αγροτικών προϊόντων, χρειάζεται να έχουμε την συγκεκριμένη ενσωμάτωση της ευρωπαϊκής οδηγίας.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Παρ’ όλο, λοιπόν, που η χώρα μας άργησε αρκετά να υιοθετήσει τη σχετική οδηγία, τη στιγμή μάλιστα που άλλες ευρωπαϊκές χώρες έχουν προβεί </w:t>
      </w:r>
      <w:r w:rsidRPr="00B01C11">
        <w:rPr>
          <w:rFonts w:ascii="Arial" w:hAnsi="Arial"/>
          <w:sz w:val="24"/>
          <w:szCs w:val="24"/>
          <w:lang w:eastAsia="el-GR"/>
        </w:rPr>
        <w:lastRenderedPageBreak/>
        <w:t xml:space="preserve">σε ανάλογη νομοθέτηση για την προστασία των παραγωγών από τις αθέμιτες εμπορικές πρακτικές των χονδρεμπόρων και του λιανεμπορίου, ο σχεδιασμός επιτέλους για την αντιμετώπιση των άνωθεν προβληματικών καταστάσεων, όπου σύμφωνα με αυτή τα κράτη-μέλη οφείλουν να θεσπίσουν ένα ελάχιστο </w:t>
      </w:r>
      <w:proofErr w:type="spellStart"/>
      <w:r w:rsidRPr="00B01C11">
        <w:rPr>
          <w:rFonts w:ascii="Arial" w:hAnsi="Arial"/>
          <w:sz w:val="24"/>
          <w:szCs w:val="24"/>
          <w:lang w:eastAsia="el-GR"/>
        </w:rPr>
        <w:t>ενωσιακό</w:t>
      </w:r>
      <w:proofErr w:type="spellEnd"/>
      <w:r w:rsidRPr="00B01C11">
        <w:rPr>
          <w:rFonts w:ascii="Arial" w:hAnsi="Arial"/>
          <w:sz w:val="24"/>
          <w:szCs w:val="24"/>
          <w:lang w:eastAsia="el-GR"/>
        </w:rPr>
        <w:t xml:space="preserve"> πρότυπο προστασίας κατά των πρακτικών αυτών, βρίσκεται στην τελική του φάση.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Η δικαιολογία του ελεύθερου ανταγωνισμού αφήνοντας την πρωτογενή παραγωγή απροστάτευτη, τελείωσε. Ήρθε η στιγμή να προστατευτεί ο παραγωγός-προμηθευτής από τις ανισορροπίες που δημιουργούνται στις σχέσεις του με τους αγοραστές των προϊόντων του, καθώς η ανισομέρεια δυνάμεων μεταξύ των μερών δημιουργεί συχνά καταστάσεις που στρεβλώνουν την ελεύθερη αγορά. Άλλωστε η ελεύθερη αγορά, και νομίζω ότι συμφωνούμε όλοι σε αυτό, πρέπει να διακατέχεται από κανόνες υπό την αρχή της δικαιοσύνης.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Κύριε Υπουργέ, γνωρίζουμε όλοι μας πως η ελληνική Κυβέρνηση έχει προθεσμία έως την 1</w:t>
      </w:r>
      <w:r w:rsidRPr="00B01C11">
        <w:rPr>
          <w:rFonts w:ascii="Arial" w:hAnsi="Arial"/>
          <w:sz w:val="24"/>
          <w:szCs w:val="24"/>
          <w:vertAlign w:val="superscript"/>
          <w:lang w:eastAsia="el-GR"/>
        </w:rPr>
        <w:t>η</w:t>
      </w:r>
      <w:r w:rsidRPr="00B01C11">
        <w:rPr>
          <w:rFonts w:ascii="Arial" w:hAnsi="Arial"/>
          <w:sz w:val="24"/>
          <w:szCs w:val="24"/>
          <w:lang w:eastAsia="el-GR"/>
        </w:rPr>
        <w:t xml:space="preserve"> Μαΐου 2021 για να ενσωματώσει στην εθνική της νομοθεσία την κοινοτική αυτή οδηγία και δεν θέλαμε υπό τη χρονική πίεση αυτή να δημιουργηθεί ένα νομοσχέδιο με ασάφειες και παρερμηνείες. Για τον λόγο αυτόν ζητήσαμε, ως Κίνημα Αλλαγής, ένα ολοκληρωμένο σχέδιο νόμου, δίχως αποσπασματικές διατάξεις, με σκοπό όχι μόνο την καταστολή του </w:t>
      </w:r>
      <w:r w:rsidRPr="00B01C11">
        <w:rPr>
          <w:rFonts w:ascii="Arial" w:hAnsi="Arial"/>
          <w:sz w:val="24"/>
          <w:szCs w:val="24"/>
          <w:lang w:eastAsia="el-GR"/>
        </w:rPr>
        <w:lastRenderedPageBreak/>
        <w:t xml:space="preserve">προβλήματος, αλλά και την πρόληψη αθέμιτων πρακτικών. Έπειτα μάλιστα από την ακρόαση των ενδιαφερομένων και εμπλεκομένων φορέων έχει γίνει ξεκάθαρο πως ο αγροτικός κόσμος έχει αγανακτήσει χρόνια από τις αθέμιτες πρακτικές των οποίων γίνεται αποδέκτης και ζητά την ουσιαστική στήριξη του κράτους.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Επομένως, το σχέδιο για την πάταξη του φαινομένου αυτού κινείται πραγματικά προς τη σωστή κατεύθυνση και φυσικά, το έχουμε πει και από τις επιτροπές, μας βρίσκει σύμφωνους. Εντούτοις, το παρόν σχέδιο νόμου, όπως έχω αναφέρει, χρειάζεται και κάποιες επιπλέον διορθώσεις ώστε να επιτύχει τον σκοπό του, να προστατεύει δηλαδή τους παραγωγούς με τη θέσπιση εθνικών κανόνων.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Σε γενικές γραμμές, οι νέοι κανόνες που διέπουν το εν λόγω νομοσχέδιο και που θα ισχύσουν για τους λιανοπωλητές, τους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τροφίμων, τους χονδρεμπόρους, τους συνεταιρισμούς, τις οργανώσεις παραγωγών, όπως και τους μεμονωμένους παραγωγούς, υπαγορεύουν τις εξής αθέμιτες εμπορικές πρακτικές: Τις εκπρόθεσμες πληρωμές για ευπαθή προϊόντα διατροφής, τις ακυρώσεις παραγγελιών την τελευταία στιγμή, τις μονομερείς ή τις αναδρομικές αλλαγές σε συμβάσεις, τον εξαναγκασμό του προμηθευτή να πληρώνει για χαλασμένα προϊόντα και την άρνηση σύναψης γραπτών συμβάσεων.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Κυρίες και κύριοι συνάδελφοι, παρ’ όλη την ικανοποίησή μας για το παρόν νομοσχέδιο, η αποσαφήνιση των όρων που διέπουν τα σχετικά με τις συναλλαγές άρθρα, που αφορούν τις μεταξύ των προμηθευτών και αγροτικών προϊόντων και των αγοραστών σχέσεις και εστιάζονται στις εμπορικές πράξεις στις οποίες εμπλέκονται οι μεγάλες εφοδιαστικές αλυσίδες, πρέπει να διευκρινιστούν περαιτέρω.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Θα επιμείνω, όπως και στην επιτροπή, στο άρθρο 1 όπου αναφορά γίνεται στον ετήσιο τζίρο της προμηθεύτριας εταιρείας, δίχως όμως να εξηγείται περαιτέρω ούτε αν ο τζίρος αυτός αφορά το σύνολο των εσόδων που προκύπτουν από την παγκόσμια οικονομική της δραστηριότητα μέσω και των θυγατρικών της εταιρειών, ούτε, όμως, και τι είναι ετήσιος κύκλος εργασιών.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Με αφορμή τις δύο αυτές επισημάνσεις, ήδη από το πρώτο άρθρο επισημάναμε την ανάγκη δημιουργίας μητρώου προμηθευτών, το οποίο θα υπάγεται στο Υπουργείο Αγροτικής Ανάπτυξης και στο οποίο θα υποχρεούνται οι προμηθευτές των προϊόντων που συμπίπτουν στον συγκεκριμένο νόμο να δηλώνουν το παγκόσμιο ενοποιημένο κύκλο εργασιών τους ανά έτος για τις τελευταίες οικονομικές χρήσεις.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Ειδικότερα, να σημειώσω πως η δημιουργία του σχετικού μητρώου προμηθευτών θα μπορούσε να αποτελέσει χρήσιμο εργαλείο ελέγχου τυχόν καταστρατήγησης, ώστε να προστατεύονται αυτοί που πράγματι επιδιώκει ο </w:t>
      </w:r>
      <w:r w:rsidRPr="00B01C11">
        <w:rPr>
          <w:rFonts w:ascii="Arial" w:hAnsi="Arial"/>
          <w:sz w:val="24"/>
          <w:szCs w:val="24"/>
          <w:lang w:eastAsia="el-GR"/>
        </w:rPr>
        <w:lastRenderedPageBreak/>
        <w:t xml:space="preserve">νόμος, να προστατευτούν δηλαδή οι προμηθευτές. Δεν είναι δυνατόν να γίνεται αυτό το πράγμα από τους αγοραστές και δεν θα πρέπει να επαναλαμβάνεται στο δημόσιο.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Επίσης, σύμφωνα με το πνεύμα της ευρωπαϊκής οδηγίας για προστασία των οικονομικά ασθενέστερων προμηθευτών και λαμβάνοντας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τα ελληνικά οικονομικά μεγέθη της αγοράς, αντιλαμβανόμαστε πως σχεδόν το σύνολο των προμηθευτών με έδρα την επικράτειά μας εμπίπτουν στη συγκεκριμένη οδηγία. Αυτό σημαίνει ότι θα επηρεαστεί το σύνολο των συναλλαγών, ενώ οι αλλαγές που επιφέρει η ενσωμάτωση της οδηγίας θα οδηγήσουν σε ριζικές αλλαγές στον τρόπο των συναλλαγών.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Κύριε Υπουργέ, κυρίες και κύριοι Βουλευτές, μας δίνεται αυτήν τη στιγμή η ευκαιρία να νομοθετήσουμε προκειμένου να μπει ένα φρένο σε αθέμιτες εμπορικές πρακτικές που επηρεάζουν αρνητικά τους παραγωγούς στις συναλλαγές με τον εμπορικό κλάδο. Όμως το νομοθέτημα αυτό πρέπει να αποτελέσει ένα χρήσιμο εργαλείο προστασίας ακόμα και για τις μικρότερες εκμεταλλεύσεις, διασφαλίζοντας το δικαίωμά τους στην αξιοπρεπή διαβίωση, χωρίς όμως να τους επιφέρει επιπλέον γραφειοκρατικές δυσκολίες.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Στη συζήτηση επί των άρθρων αναλυτικά σας εξήγησα τους λόγους για τους οποίους είναι πρακτικά αδύνατη η ημερήσια εκκαθάριση και πώς θα πρέπει να διορθωθεί με σκοπό τη διευκόλυνση των εμπλεκομένων μερών.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Παράλληλα, ανέφερα πως στο άρθρο 3 δεν διατυπώνεται με σαφή τρόπο τι θα γίνει με τα διάφορα χρεόγραφα που αφορούν την τήρηση γραπτών συμφωνιών μεταξύ παραγωγού και εμπόρου για μεταχρονολογημένη πληρωμή.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Επίσης, πρέπει να είμαστε ξεκάθαροι στη συγκεκριμένη αναφορά. Θα θεωρείται δηλαδή εξόφληση η παράδοση από τον αγοραστή στον προμηθευτή μεταχρονολογημένης επιταγής στην οποία στηρίζεται όλη η αγορά, ακόμα κι αν υπερβαίνει τις τριάντα ημέρες, εφόσον του δίνεται αυτή η προθεσμία;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Τη χρονική, λοιπόν, στιγμή όπου εκδηλώνονται ταυτόχρονα η υγειονομική και οικονομική κρίση, είναι ώρα να ληφθούν πρωτοβουλίες. Γι’ αυτό μας προβληματίζουν και επιπλέον ζητήματα, όπως η απουσία του άρθρου 7 της οδηγίας το οποίο συστήνει την εναλλακτική επίλυση διαφορών και μένουμε μόνο στο άρθρο 5 που ορίζει η αρχή της επιβολής του Υπουργείου Αγροτικής Ανάπτυξης την Επιτροπή Ανταγωνισμού.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Η διαμεσολάβηση -το έχουμε ξαναπεί- αποτελεί για μας διορθωμένη διαδικασία εξωδικαστικής επίλυσης και είναι ένα χρήσιμο εργαλείο επικοινωνίας και ομαλοποίησης των όποιων διαφορών μεταξύ των δύο μερών. Θεωρούμε, επίσης, ότι μέσω αυτής της διαδικασίας μας δίνεται η δυνατότητα, επιτέλους, να θεσμοθετήσουμε σοβαρά τη συγκεκριμένη οδηγία.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Σήμερα, όμως, δεν θα μείνω μόνο σε αυτό. Θα πω και το εξής: Έχουμε την ευκαιρία να αποδείξουμε πως στεκόμαστε δίπλα στους παραγωγούς και διεκδικούμε μαζί τους όσα αξίζουν, θωρακίζοντας νομικά τον χώρο των πρωτογενών αγροτικών προϊόντων. Για να έχει, λοιπόν, νόημα η υιοθέτηση της ενσωμάτωσης πρέπει, επίσης, να ακολουθηθεί από ισχυρή βούληση εφαρμογής τόσο από την Κυβέρνηση σήμερα όσο και από τα αρμόδια όργανα της πολιτείας αύριο.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Η συγκεκριμένη μετάβαση δεν μπορεί να πραγματοποιηθεί από τη μία μέρα στην άλλη. Για τον λόγο αυτό ζητάμε ημερομηνία έναρξης εφαρμογής του νόμου να μην είναι νωρίτερα από ενενήντα ημέρες μετά την δημοσίευση στην Εφημερίδα της Κυβερνήσεως. Τις αλλαγές αυτές τις επισημαίνουμε και τώρα τις επισημάναμε και στην επιτροπή.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Τελειώνοντας, θέλω να τονίσω ότι δύο χρόνια ζούμε το εξής, να έρχονται νομοσχέδια στη Βουλή, να ψηφίζονται και να μην εφαρμόζονται. Ελπίζω να μην επαναληφθεί εδώ και η ίδια τακτική, καθώς το νομοθέτημα αυτό αποτελεί ένα χρήσιμο εργαλείο προστασίας ακόμα και για τις μικρότερες εκμεταλλεύσεις, διασφαλίζοντας το δικαίωμά τους στην αξιοπρεπή διαβίωση.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Γι’ αυτό εμείς θα είμαστε εδώ να ελέγχουμε, να προτείνουμε όπου χρειάζεται και πάνω απ’ όλα, να τονίζουμε ότι είναι αναγκαίος πλέον ο άμεσος </w:t>
      </w:r>
      <w:r w:rsidRPr="00B01C11">
        <w:rPr>
          <w:rFonts w:ascii="Arial" w:hAnsi="Arial"/>
          <w:sz w:val="24"/>
          <w:szCs w:val="24"/>
          <w:lang w:eastAsia="el-GR"/>
        </w:rPr>
        <w:lastRenderedPageBreak/>
        <w:t xml:space="preserve">μετασχηματισμός του αγροτικού τομέα έτσι ώστε να γίνει πιο αποδοτικός και πιο αποτελεσματικός.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Ήδη έχω πει από την επιτροπή ότι ψηφίζουμε «ναι» επί της αρχής και «ναι» επί των άρθρων.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Ευχαριστώ πάρα πολύ. </w:t>
      </w:r>
    </w:p>
    <w:p w:rsidR="00B01C11" w:rsidRPr="00B01C11" w:rsidRDefault="00B01C11" w:rsidP="00B01C11">
      <w:pPr>
        <w:shd w:val="clear" w:color="auto" w:fill="FFFFFF"/>
        <w:spacing w:after="160" w:line="600" w:lineRule="auto"/>
        <w:ind w:firstLine="720"/>
        <w:contextualSpacing/>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Κινήματος Αλλαγής)</w:t>
      </w:r>
    </w:p>
    <w:p w:rsidR="00B01C11" w:rsidRPr="00B01C11" w:rsidRDefault="00B01C11" w:rsidP="00B01C11">
      <w:pPr>
        <w:shd w:val="clear" w:color="auto" w:fill="FFFFFF"/>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(Νικήτας Κακλαμάνης): </w:t>
      </w:r>
      <w:r w:rsidRPr="00B01C11">
        <w:rPr>
          <w:rFonts w:ascii="Arial" w:hAnsi="Arial"/>
          <w:sz w:val="24"/>
          <w:szCs w:val="24"/>
          <w:lang w:eastAsia="el-GR"/>
        </w:rPr>
        <w:t xml:space="preserve">Ο κύριος Υπουργός με ενημέρωσε ότι μόλις τελειώσουν και οι υπόλοιποι τρεις αγορητές θα πάρει τον λόγο, οπότε θα πει και γι’ αυτό που έθεσε ο κ. </w:t>
      </w:r>
      <w:proofErr w:type="spellStart"/>
      <w:r w:rsidRPr="00B01C11">
        <w:rPr>
          <w:rFonts w:ascii="Arial" w:hAnsi="Arial"/>
          <w:sz w:val="24"/>
          <w:szCs w:val="24"/>
          <w:lang w:eastAsia="el-GR"/>
        </w:rPr>
        <w:t>Αραχωβίτης</w:t>
      </w:r>
      <w:proofErr w:type="spellEnd"/>
      <w:r w:rsidRPr="00B01C11">
        <w:rPr>
          <w:rFonts w:ascii="Arial" w:hAnsi="Arial"/>
          <w:sz w:val="24"/>
          <w:szCs w:val="24"/>
          <w:lang w:eastAsia="el-GR"/>
        </w:rPr>
        <w:t>, για ποιες βελτιώσεις κ.λπ..</w:t>
      </w:r>
    </w:p>
    <w:p w:rsidR="00B01C11" w:rsidRPr="00B01C11" w:rsidRDefault="00B01C11" w:rsidP="00B01C11">
      <w:pPr>
        <w:shd w:val="clear" w:color="auto" w:fill="FFFFFF"/>
        <w:spacing w:after="160" w:line="600" w:lineRule="auto"/>
        <w:ind w:firstLine="720"/>
        <w:jc w:val="both"/>
        <w:rPr>
          <w:rFonts w:ascii="Arial" w:hAnsi="Arial"/>
          <w:b/>
          <w:bCs/>
          <w:sz w:val="24"/>
          <w:szCs w:val="24"/>
          <w:lang w:eastAsia="el-GR"/>
        </w:rPr>
      </w:pPr>
      <w:r w:rsidRPr="00B01C11">
        <w:rPr>
          <w:rFonts w:ascii="Arial" w:hAnsi="Arial"/>
          <w:sz w:val="24"/>
          <w:szCs w:val="24"/>
          <w:lang w:eastAsia="el-GR"/>
        </w:rPr>
        <w:t xml:space="preserve">Τον λόγο έχει τώρα η εκπρόσωπος του Κομμουνιστικού Κόμματος Ελλάδας, κ. Μαρία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ΜΑΡΙΑ ΚΟΜΝΗΝΑΚΑ:</w:t>
      </w:r>
      <w:r w:rsidRPr="00B01C11">
        <w:rPr>
          <w:rFonts w:ascii="Arial" w:hAnsi="Arial"/>
          <w:sz w:val="24"/>
          <w:szCs w:val="24"/>
          <w:lang w:eastAsia="el-GR"/>
        </w:rPr>
        <w:t xml:space="preserve"> Ευχαριστώ.</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Πρόεδρε, θα μου επιτρέψετε να κάνω μία αναφορά στη σημερινή παγκόσμια ημέρα υγείας -και θα ήθελα μία ανοχή στο χρόνο- γιατί, πραγματικά, αποκτά μία τραγική επικαιρότητα στις συνθήκες της πανδημίας.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αφορμή τη μέρα αυτή το ΚΚΕ απευθύνει θερμό αγωνιστικό χαιρετισμό στους εργαζόμενους υγειονομικούς, που δίνουν απλόχερα τη </w:t>
      </w:r>
      <w:r w:rsidRPr="00B01C11">
        <w:rPr>
          <w:rFonts w:ascii="Arial" w:hAnsi="Arial"/>
          <w:sz w:val="24"/>
          <w:szCs w:val="24"/>
          <w:lang w:eastAsia="el-GR"/>
        </w:rPr>
        <w:lastRenderedPageBreak/>
        <w:t xml:space="preserve">γνώση τους και την εργασία τους για την προάσπιση της υγείας και της ζωής του λαού.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Θέλουμε να εκφράσουμε, ταυτόχρονα, τη συμπαράστασή μας στις οικογένειες των συνανθρώπων μας που έχασαν τη ζωή τους από την πανδημία και σε όσους ακόμα δίνουν σήμερα αυτήν τη μάχη.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συμβολή των γιατρών, των νοσηλευτών και των άλλων εργαζομένων στην υγεία αποκτά πολύ μεγαλύτερη αξία, γιατί πραγματοποιείται σε συνθήκες τεράστιων ελλείψεων σε στελέχωση, εξοπλισμό και υποδομές, με ανεπαρκέστατα μέτρα πρόληψης και προαγωγής της δημόσιας υγείας.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Μεγαλύτερη αξία για τον λόγο αυτόν είχε η φωνή τους κάτω από τις μάσκες, που ανέδειξε και διεκδίκησε λύσεις προς όφελος των ασθενών και του λαού. Αν δεν υπήρχαν οι αγώνες των υγειονομικών, αλλά και των άλλων εργαζομένων, η Κυβέρνηση δεν θα εξαναγκαζόταν να πάρει ούτε και αυτά τα ελάχιστα και ανεπαρκή μέτρα που πήρε σήμερα, γιατί το αθωράκιστο δημόσιο σύστημα υγείας και τα υγειονομικά πρωτόκολλα-λάστιχο, ανάλογα με τα συμφέροντα της επιχειρηματικής δράσης, είναι ακριβώς παιδί της κυριαρχίας των νόμων της αγοράς, του κριτηρίου του κόστους-οφέλους και των περικοπών στις δημόσιες μονάδες υγείας.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Σε αυτήν την πολιτική οφείλεται το ότι ο λαός έμεινε και παραμένει εκτεθειμένος στη διασπορά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παρά τα διαδοχικά </w:t>
      </w:r>
      <w:r w:rsidRPr="00B01C11">
        <w:rPr>
          <w:rFonts w:ascii="Arial" w:hAnsi="Arial"/>
          <w:sz w:val="24"/>
          <w:szCs w:val="24"/>
          <w:lang w:val="en-US" w:eastAsia="el-GR"/>
        </w:rPr>
        <w:t>lockdown</w:t>
      </w:r>
      <w:r w:rsidRPr="00B01C11">
        <w:rPr>
          <w:rFonts w:ascii="Arial" w:hAnsi="Arial"/>
          <w:sz w:val="24"/>
          <w:szCs w:val="24"/>
          <w:lang w:eastAsia="el-GR"/>
        </w:rPr>
        <w:t>, όπως και το ότι οι ασθενείς δεν είχαν έγκαιρα και επαρκώς όλα όσα απαιτούνται σε υποδομές, εξοπλισμό και υγειονομικό προσωπικό, ώστε να δίνουν με καλύτερους όρους τη μάχη για την προστασία της υγείας και της ζωής τους.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ΚΚΕ απευθύνεται, λοιπόν, στους υγειονομικούς, σε όλους τους εργαζόμενους, τους </w:t>
      </w:r>
      <w:proofErr w:type="spellStart"/>
      <w:r w:rsidRPr="00B01C11">
        <w:rPr>
          <w:rFonts w:ascii="Arial" w:hAnsi="Arial"/>
          <w:sz w:val="24"/>
          <w:szCs w:val="24"/>
          <w:lang w:eastAsia="el-GR"/>
        </w:rPr>
        <w:t>επαγγελματοβιοτέχνες</w:t>
      </w:r>
      <w:proofErr w:type="spellEnd"/>
      <w:r w:rsidRPr="00B01C11">
        <w:rPr>
          <w:rFonts w:ascii="Arial" w:hAnsi="Arial"/>
          <w:sz w:val="24"/>
          <w:szCs w:val="24"/>
          <w:lang w:eastAsia="el-GR"/>
        </w:rPr>
        <w:t xml:space="preserve">, τους αγρότες, τη νεολαία, καλώντας σε ακόμα πιο μαζική οργάνωση της πάλης για μέτρα ενίσχυσης των δημόσιων νοσοκομείων της πρωτοβάθμιας φροντίδας υγείας, για την επίταξη του ιδιωτικού τομέα υγείας χωρίς αποζημίωση και την ένταξή του σε έναν ενιαίο κρατικό σχεδιασμό που θα επιτρέψει την περίθαλψη όλων και την αναγκαία, βέβαια, πρόληψη, για τη διεκδίκηση όλων των απαραίτητων μέτρων προστασίας από τη μετάδοση της πανδημίας ιδιαίτερα σε χώρους δουλειάς, για την επιδημιολογική επιτήρηση με συχνά και αξιόπιστα τεστ με ευθύνη εκπαιδευμένων υγειονομικών και σε αντιπαράθεση, βέβαια, με τη λογική της </w:t>
      </w:r>
      <w:proofErr w:type="spellStart"/>
      <w:r w:rsidRPr="00B01C11">
        <w:rPr>
          <w:rFonts w:ascii="Arial" w:hAnsi="Arial"/>
          <w:sz w:val="24"/>
          <w:szCs w:val="24"/>
          <w:lang w:eastAsia="el-GR"/>
        </w:rPr>
        <w:t>αυτοδιάγνωσης</w:t>
      </w:r>
      <w:proofErr w:type="spellEnd"/>
      <w:r w:rsidRPr="00B01C11">
        <w:rPr>
          <w:rFonts w:ascii="Arial" w:hAnsi="Arial"/>
          <w:sz w:val="24"/>
          <w:szCs w:val="24"/>
          <w:lang w:eastAsia="el-GR"/>
        </w:rPr>
        <w:t xml:space="preserve"> που προωθεί σήμερα η Κυβέρνηση, για την εξασφάλιση όλων των μέσων θεραπείας και φαρμάκων, όλων των ασφαλών και αποτελεσματικών εμβολίων για τον μαζικό και έγκαιρο εμβολιασμό όλου του λαού, γιατί η ζωή και η υγεία του λαού δεν μπορεί να περιμένει και δεν υποτάσσεται σε κανενός είδους μορατόριουμ.</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Σε σχέση τώρα με το νομοσχέδιο: Γίνεται προσπάθεια από την Κυβέρνηση -και συνηγορούν, βέβαια, σε αυτό τοποθετήσεις και άλλων κομμάτων- να παρουσιαστεί η ενσωμάτωση της ευρωπαϊκής οδηγίας σχετικά με τις αθέμιτες εμπορικές πρακτικές στην αλυσίδα εφοδιασμού γεωργικών προϊόντων ως, τάχα, μια σανίδα σωτηρίας για τους αγρότες, τους παραγωγούς, που είναι δέσμιοι των εκβιασμών των μεγάλων επιχειρήσεων που απορροφούν την παραγωγή τους, ότι, δήθεν, έχει στόχο -πολύ περισσότερο ότι μπορεί- να προστατέψει τους οικονομικά πιο αδύνατους και με μειωμένη διαπραγματευτική ισχύ, οι οποίοι για τον λόγο αυτόν είναι και ιδιαίτερα ευάλωτοι σε τέτοιου είδους αθέμιτες εμπορικές πρακτικές και λιγότερο, βέβαια, ικανοί να τις αντιμετωπίσουν.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όμως, πράγματι έτσι; Από τις πρώτες κιόλας γραμμές του νομοσχεδίου καταρρίπτεται αυτός ο ισχυρισμός της Κυβέρνησης, ακόμα και για όσους μπορεί -αβάσιμα, βέβαια, κατά τη γνώμη μας- να διατηρούν κάποιες τέτοιες προσδοκίες. Η οδηγία μπορεί μεν να αναγνωρίζει και να παρεμβαίνει σε υπαρκτά προβλήματα, για τα οποία διαμαρτύρονται οι χονδρέμποροι, οι βιομήχανοι, όπως, για παράδειγμα, οι μεγάλες καθυστερήσεις στις πληρωμές των σουπερμάρκετ και τα γνωστά φαινόμενα με την πτώχευση των αλυσίδων -διαμαρτύρονται, βέβαια, και για άλλες πρακτικές που χρησιμοποιούν κυρίως αυτές οι αλυσίδες, τα σουπερμάρκετ, για να αυξήσουν την κερδοφορία τους, </w:t>
      </w:r>
      <w:r w:rsidRPr="00B01C11">
        <w:rPr>
          <w:rFonts w:ascii="Arial" w:hAnsi="Arial"/>
          <w:sz w:val="24"/>
          <w:szCs w:val="24"/>
          <w:lang w:eastAsia="el-GR"/>
        </w:rPr>
        <w:lastRenderedPageBreak/>
        <w:t xml:space="preserve">όπως τα τέλη που χρεώνουν για ένα καλό ράφι, οι ακυρώσεις παραγγελιών, οι μονομερείς αλλαγές σε όρους της σύμβασης και πολλά άλλα- όμως, πόσους, αλήθεια, βιοπαλαιστές μικρομεσαίους αγρότες , αλλά και λίγο μεγαλύτερους από αυτούς, αφορά όταν εξαρχής το πεδίο εφαρμογής της οδηγίας αποκλείει τις συναλλαγές με αγοραστές που έχουν ετήσιο τζίρο κάτω των 2 εκατομμυρίων ευρώ;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μέγεθος του εμπαιγμού προκύπτει από τα στοιχεία που εισέφεραν και οι φορείς που συμμετείχαν στη συζήτηση. Ο ίδιος ο εκπρόσωπος των αγροτικών συνεταιρισμών επισήμανε ότι πάνω από το 52% των συνεταιρισμών -δηλαδή αυτοί προς τους οποίους κατά κύριο λόγο πουλάνε οι αγρότες- έχουν ετήσιο κύκλο κάτω των 500.000 ευρώ. Άρα ακόμη και οι συνεταιριστικές οργανώσεις εξαιρούνται από τις δεσμεύσεις της οδηγίας. Όμως και η πλειοψηφία των εμπόρων τροφίμων στην Ελλάδα -80% προσδιόρισαν το ποσοστό αυτό- έχουν τζίρο κάτω από τα 2 εκατομμύρια ευρώ.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ποιους, τελικά, προστατεύει το νομοσχέδιο, όταν μάλιστα είναι γνωστό ότι διάφοροι μεσάζοντες λειτουργούν ως δορυφόροι των επιχειρήσεων, συγκεντρώνουν την παραγωγή από τους αγρότες και την παραδίδουν στα μονοπώλια;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Προβλέψατε, λοιπόν, στο νομοσχέδιο να υπάρχει δέσμευση για την τιμή αγοράς των προϊόντων από τη στιγμή -λέτε- που ένας αγοραστής έχει κλείσει </w:t>
      </w:r>
      <w:r w:rsidRPr="00B01C11">
        <w:rPr>
          <w:rFonts w:ascii="Arial" w:hAnsi="Arial"/>
          <w:sz w:val="24"/>
          <w:szCs w:val="24"/>
          <w:lang w:eastAsia="el-GR"/>
        </w:rPr>
        <w:lastRenderedPageBreak/>
        <w:t>συμφωνία με έναν προμηθευτή. Πρόκειται, πράγματι, για μια διάταξη που επιχειρεί να αντιμετωπίσει τη γάγγραινα -όπως χαρακτηριστικά είπε ο Υφυπουργός- των «ανοιχτών» τιμών στα αγροτικά προϊόντα. Όμως, ακόμη αυτό το ελάχιστο μέτρο, που έχουν χίλιους δυο τρόπους στην πράξη να το ξεπερνούν και είναι σίγουρο ότι θα μείνει στα χαρτιά, οι εκπρόσωποι των σουπερμάρκετ το θεωρούν εμπόδιο στον ανταγωνισμό τους και σας κουνάνε και το δάχτυλο γιατί το φέρνετε ξεπερνώντας τις προβλέψεις της οδηγίας.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Αλήθεια, όμως, ποιο σουπερμάρκετ αγοράζει απευθείας από τον αγρότη, πολύ περισσότερο από τους βιοπαλαιστές μικρομεσαίους αγρότες;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όσον αφορά, όμως, τη μεταποίηση, ποια εξασφάλιση προκύπτει για τον αγρότη τη στιγμή που οι </w:t>
      </w:r>
      <w:proofErr w:type="spellStart"/>
      <w:r w:rsidRPr="00B01C11">
        <w:rPr>
          <w:rFonts w:ascii="Arial" w:hAnsi="Arial"/>
          <w:sz w:val="24"/>
          <w:szCs w:val="24"/>
          <w:lang w:eastAsia="el-GR"/>
        </w:rPr>
        <w:t>γαλακτοβιομήχανοι</w:t>
      </w:r>
      <w:proofErr w:type="spellEnd"/>
      <w:r w:rsidRPr="00B01C11">
        <w:rPr>
          <w:rFonts w:ascii="Arial" w:hAnsi="Arial"/>
          <w:sz w:val="24"/>
          <w:szCs w:val="24"/>
          <w:lang w:eastAsia="el-GR"/>
        </w:rPr>
        <w:t>, σε πολλές περιπτώσεις, χρησιμοποιούν μεσάζοντες για να εξασφαλίζουν πρώτη ύλη σε χαμηλή τιμή; Μήπως, ακόμα κι αν συναλλάσσονται με επιχειρήσεις με τζίρους πάνω από 2 εκατομμύρια, θα βρεθεί αγρότης να καταγγείλει τους εκβιασμούς που δέχεται, τις αθέμιτες πρακτικές και τις «ανοιχτές» τιμές, όταν γνωρίζει ότι θα έχει πρόβλημα με τη διάθεση της παραγωγής του αν δεν υποκύψει σε αυτά τα θέλω του μεγαλοεπιχειρηματία;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βέβαια, πέρα από τη δυνατότητα των καταγγελιών, πώς, αλήθεια, ισχυρίζεστε ότι θα διενεργείται αυτός ο αυτεπάγγελτος έλεγχος που προβλέπει το νομοσχέδιο; Από τις </w:t>
      </w:r>
      <w:proofErr w:type="spellStart"/>
      <w:r w:rsidRPr="00B01C11">
        <w:rPr>
          <w:rFonts w:ascii="Arial" w:hAnsi="Arial"/>
          <w:sz w:val="24"/>
          <w:szCs w:val="24"/>
          <w:lang w:eastAsia="el-GR"/>
        </w:rPr>
        <w:t>υποστελεχωμένες</w:t>
      </w:r>
      <w:proofErr w:type="spellEnd"/>
      <w:r w:rsidRPr="00B01C11">
        <w:rPr>
          <w:rFonts w:ascii="Arial" w:hAnsi="Arial"/>
          <w:sz w:val="24"/>
          <w:szCs w:val="24"/>
          <w:lang w:eastAsia="el-GR"/>
        </w:rPr>
        <w:t xml:space="preserve"> υπηρεσίες του Υπουργείου </w:t>
      </w:r>
      <w:r w:rsidRPr="00B01C11">
        <w:rPr>
          <w:rFonts w:ascii="Arial" w:hAnsi="Arial"/>
          <w:sz w:val="24"/>
          <w:szCs w:val="24"/>
          <w:lang w:eastAsia="el-GR"/>
        </w:rPr>
        <w:lastRenderedPageBreak/>
        <w:t>Αγροτικής Ανάπτυξης, στις οποίες έχουν να γίνουν προσλήψεις πάνω από δέκα χρόνια, ενώ εκατοντάδες υπάλληλοι έχουν αποχωρήσει;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Να, λοιπόν, γιατί λέμε ότι ακόμα και αυτή η διάταξη για τις «ανοιχτές» τιμές είναι μια κοροϊδία και δεν πρόκειται να αλλάξει την κατάσταση σε όφελος των βιοπαλαιστών αγροτών.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έκαναν ακόμα και οι φορείς ορισμένες προτάσεις για να γίνονται δειγματοληπτικοί έλεγχοι. Ούτε αυτά τα λάβατε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Προκύπτει, όμως, και από αλλού ο εμπαιγμός. Ίσως και αυτό να αποτελεί όλη την ουσία του νομοσχεδίου, αλλά και της ίδιας της ευρωπαϊκής οδηγίας. Προπαγανδίζετε την επιβολή των γραπτών συμβάσεων ως, δήθεν, την ασφαλιστική δικλίδα που εξασφαλίζει τον </w:t>
      </w:r>
      <w:proofErr w:type="spellStart"/>
      <w:r w:rsidRPr="00B01C11">
        <w:rPr>
          <w:rFonts w:ascii="Arial" w:hAnsi="Arial"/>
          <w:sz w:val="24"/>
          <w:szCs w:val="24"/>
          <w:lang w:eastAsia="el-GR"/>
        </w:rPr>
        <w:t>αγροτοπαραγωγό</w:t>
      </w:r>
      <w:proofErr w:type="spellEnd"/>
      <w:r w:rsidRPr="00B01C11">
        <w:rPr>
          <w:rFonts w:ascii="Arial" w:hAnsi="Arial"/>
          <w:sz w:val="24"/>
          <w:szCs w:val="24"/>
          <w:lang w:eastAsia="el-GR"/>
        </w:rPr>
        <w:t xml:space="preserve">. Όμως και αυτό, τελικά, δεν αποτελεί παρά το εργαλείο για να δένεται χειροπόδαρα στο άρμα του </w:t>
      </w:r>
      <w:proofErr w:type="spellStart"/>
      <w:r w:rsidRPr="00B01C11">
        <w:rPr>
          <w:rFonts w:ascii="Arial" w:hAnsi="Arial"/>
          <w:sz w:val="24"/>
          <w:szCs w:val="24"/>
          <w:lang w:eastAsia="el-GR"/>
        </w:rPr>
        <w:t>μεγαλεμπόρου</w:t>
      </w:r>
      <w:proofErr w:type="spellEnd"/>
      <w:r w:rsidRPr="00B01C11">
        <w:rPr>
          <w:rFonts w:ascii="Arial" w:hAnsi="Arial"/>
          <w:sz w:val="24"/>
          <w:szCs w:val="24"/>
          <w:lang w:eastAsia="el-GR"/>
        </w:rPr>
        <w:t xml:space="preserve">  ή του μεγαλοβιομηχάνου.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το αποδεικνύουν τα άρθρα 3 και 4, που προβλέπουν ότι οι γραπτές συμφωνίες μπορεί να περιλαμβάνουν ακόμα και τη νομιμοποίηση των λεγόμενων «αθέμιτων ρητρών και πρακτικών», αυτές, δηλαδή, τις οποίες υποτίθεται ότι αντιστρατεύεται το νομοσχέδιο. Δηλαδή, ο εκβιασμός που δέχονται οι </w:t>
      </w:r>
      <w:proofErr w:type="spellStart"/>
      <w:r w:rsidRPr="00B01C11">
        <w:rPr>
          <w:rFonts w:ascii="Arial" w:hAnsi="Arial"/>
          <w:sz w:val="24"/>
          <w:szCs w:val="24"/>
          <w:lang w:eastAsia="el-GR"/>
        </w:rPr>
        <w:t>αγροτοπαραγωγοί</w:t>
      </w:r>
      <w:proofErr w:type="spellEnd"/>
      <w:r w:rsidRPr="00B01C11">
        <w:rPr>
          <w:rFonts w:ascii="Arial" w:hAnsi="Arial"/>
          <w:sz w:val="24"/>
          <w:szCs w:val="24"/>
          <w:lang w:eastAsia="el-GR"/>
        </w:rPr>
        <w:t xml:space="preserve"> και τους οδηγεί να υποκύπτουν σε αθέμιτες </w:t>
      </w:r>
      <w:r w:rsidRPr="00B01C11">
        <w:rPr>
          <w:rFonts w:ascii="Arial" w:hAnsi="Arial"/>
          <w:sz w:val="24"/>
          <w:szCs w:val="24"/>
          <w:lang w:eastAsia="el-GR"/>
        </w:rPr>
        <w:lastRenderedPageBreak/>
        <w:t xml:space="preserve">ρήτρες, αποκτά μανδύα νομιμότητας μόνο από το γεγονός ότι προβλέφθηκε σε μια έγγραφη συμφωνία.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Υπάρχει, αλήθεια, μεγαλύτερο ξέπλυμα, κύριε Υπουργέ, των πιέσεων που ασκούνται σε βάρος των οικονομικά ασθενέστερων και σε σαφώς μειονεκτική διαπραγματευτική θέση </w:t>
      </w:r>
      <w:proofErr w:type="spellStart"/>
      <w:r w:rsidRPr="00B01C11">
        <w:rPr>
          <w:rFonts w:ascii="Arial" w:hAnsi="Arial"/>
          <w:sz w:val="24"/>
          <w:szCs w:val="24"/>
          <w:lang w:eastAsia="el-GR"/>
        </w:rPr>
        <w:t>αγροτοπαραγωγών</w:t>
      </w:r>
      <w:proofErr w:type="spellEnd"/>
      <w:r w:rsidRPr="00B01C11">
        <w:rPr>
          <w:rFonts w:ascii="Arial" w:hAnsi="Arial"/>
          <w:sz w:val="24"/>
          <w:szCs w:val="24"/>
          <w:lang w:eastAsia="el-GR"/>
        </w:rPr>
        <w:t xml:space="preserve"> όταν, για παράδειγμα, προβλέπεται στο άρθρο 3 οι ημερομηνίες πληρωμής να μπορούν να προβλεφθούν με βάση τις έγγραφες συμφωνίες και πολύ μετά τις τριάντα ή τις εξήντα ημέρες από την παράδοση αντίστοιχα για τα αλλοιώσιμα και τα μη αλλοιώσιμα τρόφιμα; Δηλαδή, μπορεί να παραμείνει απλήρωτος ένας παραγωγός ακόμα και μήνες μετά την παράδοση των προϊόντων του αν έχει εξαναγκαστεί από τον </w:t>
      </w:r>
      <w:proofErr w:type="spellStart"/>
      <w:r w:rsidRPr="00B01C11">
        <w:rPr>
          <w:rFonts w:ascii="Arial" w:hAnsi="Arial"/>
          <w:sz w:val="24"/>
          <w:szCs w:val="24"/>
          <w:lang w:eastAsia="el-GR"/>
        </w:rPr>
        <w:t>μεταποιητή</w:t>
      </w:r>
      <w:proofErr w:type="spellEnd"/>
      <w:r w:rsidRPr="00B01C11">
        <w:rPr>
          <w:rFonts w:ascii="Arial" w:hAnsi="Arial"/>
          <w:sz w:val="24"/>
          <w:szCs w:val="24"/>
          <w:lang w:eastAsia="el-GR"/>
        </w:rPr>
        <w:t xml:space="preserve"> ή τον έμπορο να υπογράψει ένα τέτοιο συμβόλαιο. Μα, είναι, αλήθεια, στην ίδια θέση ο αγρότης με τους </w:t>
      </w:r>
      <w:proofErr w:type="spellStart"/>
      <w:r w:rsidRPr="00B01C11">
        <w:rPr>
          <w:rFonts w:ascii="Arial" w:hAnsi="Arial"/>
          <w:sz w:val="24"/>
          <w:szCs w:val="24"/>
          <w:lang w:eastAsia="el-GR"/>
        </w:rPr>
        <w:t>μεγαλεμπόρους</w:t>
      </w:r>
      <w:proofErr w:type="spellEnd"/>
      <w:r w:rsidRPr="00B01C11">
        <w:rPr>
          <w:rFonts w:ascii="Arial" w:hAnsi="Arial"/>
          <w:sz w:val="24"/>
          <w:szCs w:val="24"/>
          <w:lang w:eastAsia="el-GR"/>
        </w:rPr>
        <w:t xml:space="preserve"> για να μπορέσουν, με βάση την ελευθερία των συμβάσεων, να συμφωνήσουν σε τέτοιου είδους πρακτικές;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Βέβαια, αυτήν τη λογική δεν τη συναντάμε πρώτη φορά τώρα. Τη συναντούσαμε και στις ρυθμίσεις του ν.4492/2017 του ΣΥΡΙΖΑ, που καθιστούσε, ουσιαστικά, συνυπεύθυνο τον παραγωγό, προβλέποντας, μάλιστα, και πρόστιμο αν δεν αναρτούσε τα τιμολόγια, νόμο, βέβαια, που, παρά τις τυμπανοκρουσίες της τότε κυβέρνησης, δεν εφαρμόστηκε ποτέ.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Η οδηγία, λοιπόν, με τον ίδιο τρόπο προσπαθεί να αντιμετωπίσει την εμπορική συναλλαγή ανάμεσα σε δύο επιχειρηματικούς ομίλους με τζίρους τεράστιους, δεκάδων και εκατοντάδων εκατομμυρίων ευρώ, με την εμπορική συναλλαγή ανάμεσα σε μια τέτοια επιχείρηση όπως ένα σουπερμάρκετ, μια γαλακτοβιομηχανία και έναν βιοπαλαιστή αγρότη από την άλλη ή έναν μικρό προμηθευτή. </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Είναι, όμως, αλήθεια, το ίδιο πράγμα η σχέση ανάμεσα σε δύο λύκους και η σχέση ανάμεσα στον λύκο με το πρόβατο; Η μεγάλη επιχείρηση, το εμπορικό και μεταποιητικό μονοπώλιο κρατάει στο χέρι τον παραγωγό με διάφορους τρόπους, όπως οι εκβιασμοί ότι η παραγωγή του θα μείνει αδιάθετη, ότι θα προμηθευτούν φθηνότερα πρώτες ύλες από το εξωτερικό, η απαίτηση για διάφορες πιστοποιήσεις και προδιαγραφές στο πλαίσιο του λεγόμενου ποιοτικού ελέγχου και πολλές άλλες γνωστές σε όλους μέθοδοι. </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Τα ίδια δεν ισχύουν και στη σχέση των </w:t>
      </w:r>
      <w:proofErr w:type="spellStart"/>
      <w:r w:rsidRPr="00B01C11">
        <w:rPr>
          <w:rFonts w:ascii="Arial" w:hAnsi="Arial" w:cs="Arial"/>
          <w:sz w:val="24"/>
          <w:szCs w:val="24"/>
          <w:lang w:eastAsia="el-GR"/>
        </w:rPr>
        <w:t>αγροτοκτηνοτρόφων</w:t>
      </w:r>
      <w:proofErr w:type="spellEnd"/>
      <w:r w:rsidRPr="00B01C11">
        <w:rPr>
          <w:rFonts w:ascii="Arial" w:hAnsi="Arial" w:cs="Arial"/>
          <w:sz w:val="24"/>
          <w:szCs w:val="24"/>
          <w:lang w:eastAsia="el-GR"/>
        </w:rPr>
        <w:t xml:space="preserve"> με τους </w:t>
      </w:r>
      <w:proofErr w:type="spellStart"/>
      <w:r w:rsidRPr="00B01C11">
        <w:rPr>
          <w:rFonts w:ascii="Arial" w:hAnsi="Arial" w:cs="Arial"/>
          <w:sz w:val="24"/>
          <w:szCs w:val="24"/>
          <w:lang w:eastAsia="el-GR"/>
        </w:rPr>
        <w:t>μεγαλοεξαγωγείς</w:t>
      </w:r>
      <w:proofErr w:type="spellEnd"/>
      <w:r w:rsidRPr="00B01C11">
        <w:rPr>
          <w:rFonts w:ascii="Arial" w:hAnsi="Arial" w:cs="Arial"/>
          <w:sz w:val="24"/>
          <w:szCs w:val="24"/>
          <w:lang w:eastAsia="el-GR"/>
        </w:rPr>
        <w:t xml:space="preserve">, αυτούς που υπηρετούν κατά γράμμα το κοινό όραμά σας για εξωστρέφεια. Είναι άπειρα τα παραδείγματα των μεθόδων που χρησιμοποιούν για να παίρνουν την παραγωγή τους </w:t>
      </w:r>
      <w:proofErr w:type="spellStart"/>
      <w:r w:rsidRPr="00B01C11">
        <w:rPr>
          <w:rFonts w:ascii="Arial" w:hAnsi="Arial" w:cs="Arial"/>
          <w:sz w:val="24"/>
          <w:szCs w:val="24"/>
          <w:lang w:eastAsia="el-GR"/>
        </w:rPr>
        <w:t>μπιρ</w:t>
      </w:r>
      <w:proofErr w:type="spellEnd"/>
      <w:r w:rsidRPr="00B01C11">
        <w:rPr>
          <w:rFonts w:ascii="Arial" w:hAnsi="Arial" w:cs="Arial"/>
          <w:sz w:val="24"/>
          <w:szCs w:val="24"/>
          <w:lang w:eastAsia="el-GR"/>
        </w:rPr>
        <w:t xml:space="preserve"> παρά ή ακόμα και χωρίς να πληρώσουν επικαλούμενοι διάφορα κάθε φορά συμβάντα, όπως έγινε φέτος με τα μανταρίνια, με τις ελιές Καλαμών και με τόσα άλλα προϊόντα.</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lastRenderedPageBreak/>
        <w:t xml:space="preserve">Δεν είναι τυχαίο ότι στα ίδια τα διεκδικητικά πλαίσια του αγροτικού κινήματος επαναλαμβάνονται αυτά τα ζητήματα της απορρόφησης της παραγωγής από βιομηχανίες και εμπόρους σε εξευτελιστικές τιμές, την ώρα που τους πουλάνε πανάκριβα τα μέσα και τα εφόδια για την παραγωγή στα οποία βέβαια δεν υπάρχει η παραμικρή προστασία. Γι’ αυτό και ιεραρχούν συνεχώς στις διεκδικήσεις τους το στόχο για κατώτατες εγγυημένες τιμές στα αγροτικά προϊόντα που θα ανταποκρίνονται στο κόστος παραγωγής, που θα διασφαλίζουν ταυτόχρονα ένα εισόδημα επιβίωσης στους παραγωγούς για άμεση πληρωμή στην παράδοση, για φθηνά προϊόντα για τις λαϊκές ανάγκες ενάντια στην κερδοσκοπία των εμποροβιομηχάνων. Αυτά τα αιτήματα επαναλάμβαναν και φέτος στον εορτασμό του Κιλελέρ η Ομοσπονδία Αγροτικών Συλλόγων Λέσβου και άλλοι φορείς του αγροτικού κινήματος. Και βέβαια δεν είναι μόνο το ζήτημα των καθυστερήσεων των πληρωμών, αλλά και το ακόμα πιο κρίσιμο ζήτημα αυτών των εξευτελιστικών τιμών για το οποίο το σημερινό νομοσχέδιο δεν προβλέπει τίποτα, γιατί όπως ισχυρίζεστε όλοι σας αυτό το λύνει η αγορά, δηλαδή τα μονοπώλια που εκβιάζουν και στραγγαλίζουν τους μικρομεσαίους αγρότες, ενώ την ίδια στιγμή διαθέτουν απλησίαστα στη λαϊκή κατανάλωση τρόφιμα. </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Μάλιστα τόσο εσείς, κύριε Υπουργέ, όσο και ο προκάτοχός σας είχατε κάνει τελευταία μόδα να καλείτε τους αγρότες να πουλάνε την παραγωγή τους </w:t>
      </w:r>
      <w:r w:rsidRPr="00B01C11">
        <w:rPr>
          <w:rFonts w:ascii="Arial" w:hAnsi="Arial" w:cs="Arial"/>
          <w:sz w:val="24"/>
          <w:szCs w:val="24"/>
          <w:lang w:eastAsia="el-GR"/>
        </w:rPr>
        <w:lastRenderedPageBreak/>
        <w:t xml:space="preserve">όσο </w:t>
      </w:r>
      <w:proofErr w:type="spellStart"/>
      <w:r w:rsidRPr="00B01C11">
        <w:rPr>
          <w:rFonts w:ascii="Arial" w:hAnsi="Arial" w:cs="Arial"/>
          <w:sz w:val="24"/>
          <w:szCs w:val="24"/>
          <w:lang w:eastAsia="el-GR"/>
        </w:rPr>
        <w:t>όσο</w:t>
      </w:r>
      <w:proofErr w:type="spellEnd"/>
      <w:r w:rsidRPr="00B01C11">
        <w:rPr>
          <w:rFonts w:ascii="Arial" w:hAnsi="Arial" w:cs="Arial"/>
          <w:sz w:val="24"/>
          <w:szCs w:val="24"/>
          <w:lang w:eastAsia="el-GR"/>
        </w:rPr>
        <w:t>, ώστε να καταγράφεται, όπως ισχυρίζεστε, η μείωση της τιμής και να παρεμβαίνετε με εισοδηματική ενίσχυση στο πλαίσιο της διαχείρισης των επιπτώσεων της πανδημίας και τα μέτρα ενίσχυσης. Είναι ομολογουμένως αξιοσημείωτη η συνεισφορά σας στην επιτυχία των εκβιασμών των μεγαλοβιομηχάνων και των σουπερμάρκετ!</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Τα ίδια ασφαλώς με διάφορους άλλους τρόπους έκανε και ο ΣΥΡΙΖΑ ως κυβέρνηση. Κάθε φορά που έμπαινε το αίτημα των εγγυημένων τιμών, που να εξασφαλίζουν την επιβίωση του αγρότη και προσιτές τιμές στη λαϊκή κατανάλωση, απαντούσε ότι αυτό είναι ασύμβατο με την Κοινή Αγροτική Πολιτική, την οποία βέβαια όλοι σας διαφημίζετε ως μονόδρομο για τους βιοπαλαιστές αγρότες. Γι’ αυτό και όλοι σας βγάζετε σπυριά με το αίτημα των εγγυημένων τιμών στους αγρότες. </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Αλήθεια, όμως, δεν υπάρχει αντίστοιχο εμπόδιο όταν παρέχετε εξασφαλισμένες τιμές και κέρδη στους επιχειρηματικούς ομίλους με βάση τους κανονισμούς της Ευρωπαϊκής Ένωσης; Δεν είναι μια τέτοια εγγυημένη τιμή ο καθορισμός των κομίστρων των διοδίων, η τιμή της κιλοβατώρας στους </w:t>
      </w:r>
      <w:proofErr w:type="spellStart"/>
      <w:r w:rsidRPr="00B01C11">
        <w:rPr>
          <w:rFonts w:ascii="Arial" w:hAnsi="Arial" w:cs="Arial"/>
          <w:sz w:val="24"/>
          <w:szCs w:val="24"/>
          <w:lang w:eastAsia="el-GR"/>
        </w:rPr>
        <w:t>αγροτοπαραγωγούς</w:t>
      </w:r>
      <w:proofErr w:type="spellEnd"/>
      <w:r w:rsidRPr="00B01C11">
        <w:rPr>
          <w:rFonts w:ascii="Arial" w:hAnsi="Arial" w:cs="Arial"/>
          <w:sz w:val="24"/>
          <w:szCs w:val="24"/>
          <w:lang w:eastAsia="el-GR"/>
        </w:rPr>
        <w:t xml:space="preserve"> των ανανεώσιμων πηγών ενέργειας, οι τιμές στα δίκτυα κινητής και σταθερής τηλεφωνίας και άλλα;</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Σε αυτά βέβαια έρχεται να προστεθεί και η επικαιρότητα. Είναι χαρακτηριστικό το παράδειγμα των εμβολίων για τον </w:t>
      </w:r>
      <w:r w:rsidRPr="00B01C11">
        <w:rPr>
          <w:rFonts w:ascii="Arial" w:hAnsi="Arial" w:cs="Arial"/>
          <w:sz w:val="24"/>
          <w:szCs w:val="24"/>
          <w:lang w:val="en-US" w:eastAsia="el-GR"/>
        </w:rPr>
        <w:t>COVID</w:t>
      </w:r>
      <w:r w:rsidRPr="00B01C11">
        <w:rPr>
          <w:rFonts w:ascii="Arial" w:hAnsi="Arial" w:cs="Arial"/>
          <w:sz w:val="24"/>
          <w:szCs w:val="24"/>
          <w:lang w:eastAsia="el-GR"/>
        </w:rPr>
        <w:t xml:space="preserve">. Τα κράτη έχουν </w:t>
      </w:r>
      <w:r w:rsidRPr="00B01C11">
        <w:rPr>
          <w:rFonts w:ascii="Arial" w:hAnsi="Arial" w:cs="Arial"/>
          <w:sz w:val="24"/>
          <w:szCs w:val="24"/>
          <w:lang w:eastAsia="el-GR"/>
        </w:rPr>
        <w:lastRenderedPageBreak/>
        <w:t xml:space="preserve">προκαταβάλει δισεκατομμύρια για να εξασφαλίσουν αυτήν την εγγυημένη κερδοφορία των ομίλων της φαρμακοβιομηχανίας, οι οποίοι σήμερα με κυνισμό βέβαια εκβιάζουν και θυσιάζουν τις ανθρώπινες ζωές στον βωμό των ανταγωνισμών τους. Εκεί βλέπετε δεν υπάρχει ασυμβίβαστο, δεν υπάρχει κώλυμα ούτε για την ευρωπαϊκή πολιτική ούτε για τους ίδιους τους κανόνες της καπιταλιστικής αγοράς. </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Αποδεικνύεται, λοιπόν, για άλλη μία φορά ότι οι ανάγκες των βιοπαλαιστών αγροτών δεν χωρούν στις αποφάσεις των κυβερνήσεων και της Ευρωπαϊκής Ένωσης. Δεν χωρούν στον ίδιο τον καπιταλιστικό τρόπο παραγωγής. Η λύση απέναντι στην ανισότητα και τη βαρβαρότητα του καπιταλιστικού εκμεταλλευτικού τρόπου παραγωγής και σε αυτόν τον τομέα βρίσκεται στο ίδιο το κρατικό εμπόριο στο πλαίσιο μιας σοσιαλιστικής οικονομίας, δηλαδή, σε έναν κεντρικό επιστημονικό σχεδιασμό για την κοινωνικοποιημένη και συνεταιριστική παραγωγή με κρατική τιμή για τη συγκέντρωση του κάθε προϊόντος από το κράτος και διανομή μέσω του κρατικού εμπορίου στη σοσιαλιστική κοινωνία σε τιμές προσιτές και βέβαια εξασφαλισμένο εισόδημα για όλους. </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Με μία τέτοια οργάνωση δεν θα υπάρχει ούτε εκβιασμός, ούτε εκμετάλλευση, ούτε «ανοιχτές» τιμές και πολύ περισσότερο δεν θα υπάρχουν </w:t>
      </w:r>
      <w:proofErr w:type="spellStart"/>
      <w:r w:rsidRPr="00B01C11">
        <w:rPr>
          <w:rFonts w:ascii="Arial" w:hAnsi="Arial" w:cs="Arial"/>
          <w:sz w:val="24"/>
          <w:szCs w:val="24"/>
          <w:lang w:eastAsia="el-GR"/>
        </w:rPr>
        <w:t>απληρωσιές</w:t>
      </w:r>
      <w:proofErr w:type="spellEnd"/>
      <w:r w:rsidRPr="00B01C11">
        <w:rPr>
          <w:rFonts w:ascii="Arial" w:hAnsi="Arial" w:cs="Arial"/>
          <w:sz w:val="24"/>
          <w:szCs w:val="24"/>
          <w:lang w:eastAsia="el-GR"/>
        </w:rPr>
        <w:t xml:space="preserve">. Για μία τέτοια κοινωνία παλεύει το ΚΚΕ. Όπως είναι αυτονόητο, </w:t>
      </w:r>
      <w:r w:rsidRPr="00B01C11">
        <w:rPr>
          <w:rFonts w:ascii="Arial" w:hAnsi="Arial" w:cs="Arial"/>
          <w:sz w:val="24"/>
          <w:szCs w:val="24"/>
          <w:lang w:eastAsia="el-GR"/>
        </w:rPr>
        <w:lastRenderedPageBreak/>
        <w:t>δεν ψηφίζουμε το παρόν νομοσχέδιο. Θα τοποθετηθούμε στη δευτερολογία για τις τροπολογίες.</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Ευχαριστώ.</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(Νικήτας Κακλαμάνης): </w:t>
      </w:r>
      <w:r w:rsidRPr="00B01C11">
        <w:rPr>
          <w:rFonts w:ascii="Arial" w:hAnsi="Arial"/>
          <w:sz w:val="24"/>
          <w:szCs w:val="24"/>
          <w:lang w:eastAsia="el-GR"/>
        </w:rPr>
        <w:t xml:space="preserve">Τον λόγο έχει ο ειδικός αγορητής από την Ελληνική Λύση ο συνάδελφος, κ. Βασίλειος </w:t>
      </w:r>
      <w:proofErr w:type="spellStart"/>
      <w:r w:rsidRPr="00B01C11">
        <w:rPr>
          <w:rFonts w:ascii="Arial" w:hAnsi="Arial"/>
          <w:sz w:val="24"/>
          <w:szCs w:val="24"/>
          <w:lang w:eastAsia="el-GR"/>
        </w:rPr>
        <w:t>Βιλιάρδος</w:t>
      </w:r>
      <w:proofErr w:type="spellEnd"/>
      <w:r w:rsidRPr="00B01C11">
        <w:rPr>
          <w:rFonts w:ascii="Arial" w:hAnsi="Arial"/>
          <w:sz w:val="24"/>
          <w:szCs w:val="24"/>
          <w:lang w:eastAsia="el-GR"/>
        </w:rPr>
        <w:t>.</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ΒΑΣΙΛΕΙΟΣ ΒΙΛΙΑΡΔΟΣ:</w:t>
      </w:r>
      <w:r w:rsidRPr="00B01C11">
        <w:rPr>
          <w:rFonts w:ascii="Arial" w:hAnsi="Arial"/>
          <w:sz w:val="24"/>
          <w:szCs w:val="24"/>
          <w:lang w:eastAsia="el-GR"/>
        </w:rPr>
        <w:t xml:space="preserve"> Ευχαριστώ πολύ, κύριε Πρόεδρε.</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Κυρίες και κύριοι συνάδελφοι, το σχέδιο νόμου αφορά μία οδηγία της Ευρωπαϊκής Ένωσης με είκοσι ένα άρθρα, που εισήχθη στις 17 Απριλίου του 2019, ενώ όπως φαίνεται θα είμαστε από τις πρώτες χώρες που θα την επικυρώσουμε. Στο πρώτο μέρος καθορίζεται το πλαίσιο εφαρμογής έναντι αθέμιτων πρακτικών σε σχέση με τις πωλήσεις γεωργικών προϊόντων με βάση τον τζίρο των παραγωγών και των αγοραστών που ομαδοποιούνται σε πέντε υποκατηγορίες με κριτήριο τον κύκλο εργασιών από 2 εκατομμύρια έως 350 εκατομμύρια.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Στη συνέχεια καθορίζονται οι αθέμιτες εμπορικές πρακτικές που ζημιώνουν τους παραγωγούς, ενώ τοποθετούνται ρήτρες αγορών που συνιστούν αθέμιτες πρακτικές. Επιπλέον συστήνεται μία αρμόδια αρχή για τον συγκεκριμένο σκοπό στο Υπουργείο Αγροτικής Ανάπτυξης, ενώ δεν </w:t>
      </w:r>
      <w:r w:rsidRPr="00B01C11">
        <w:rPr>
          <w:rFonts w:ascii="Arial" w:hAnsi="Arial"/>
          <w:sz w:val="24"/>
          <w:szCs w:val="24"/>
          <w:lang w:eastAsia="el-GR"/>
        </w:rPr>
        <w:lastRenderedPageBreak/>
        <w:t xml:space="preserve">προβλέπεται κάποιο κόστος για τη σύστασή της από το Γενικό Λογιστήριο του Κράτους, οπότε εύλογα υποθέσαμε πως είναι προσχηματική.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Περιγράφεται επίσης ο τρόπος επιβολής κυρώσεων και το ύψος τους χωρίς να προβλέπονται έσοδα από πρόστιμα από το Γενικό Λογιστήριο του Κράτους, γεγονός που σημαίνει πως είτε η επίβλεψη θα είναι θεωρητική είτε αναμένεται -παραδόξως- ότι δεν θα υπάρχουν παραβάσεις.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Τέλος, περιγράφεται ο τρόπος επίλυσης των διαφορών, δικαστικά ή με διαμεσολάβηση.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δεύτερο μέρος αναφέρονται οι διαδικασίες πλειστηριασμού για διάθεση ακινήτων του ΥΠΑΑΤ, η διευκόλυνση χρηματοδοτήσεων έως 25 χιλιάδες ευρώ χωρίς προσκόμιση ασφαλιστικής ενημερότητας και ο τρόπος πληρωμής συμβουλευτικών υπηρεσιών ενός προγράμματος της Κοινής Αγροτικής Πολιτικής του 2014-2020.</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 ορισμένων άρθρων του νομοσχεδίου τώρα θέλω να πω τα εξής: Στο άρθρο 1 και στην παράγραφο 2α αναφέραμε πως θεωρούμε αναγκαίο να συμπεριληφθούν στους αγοραστές και όσοι έχουν κύκλο εργασιών κάτω των 2 εκατομμυρίων ευρώ, να προσαρμοστεί δηλαδή στην ελληνική πραγματικότητα στην οποία τα μεγέθη είναι πολύ μικρότερα σε σχέση με άλλες χώρες.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Εν προκειμένω τονίσαμε πως θα είναι καθοριστική για την ψήφο μας η μείωση του ορίου πολύ κάτω από τα 2 εκατομμύρια ευρώ, επειδή οι αγοραστές αυτής της κατηγορίας στην Ελλάδα είναι πολλοί και σε περιοχές απομονωμένες, ειδικά στην κτηνοτροφία, ενώ συχνά έχουν δεσπόζουσα θέση, εάν όχι μονοπωλιακή.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Προσθέσαμε βέβαια πως εάν θέλει κανείς, μπορεί να παρακάμψει τη διάταξη, ενώ δεν είναι σαφές σχετικά με το εάν αφορά τον ενοποιημένο κύκλο επιχειρήσεων. Για παράδειγμα εάν μία μεγάλη αλυσίδα σουπερμάρκετ ιδρύσει μια μικρή θυγατρική που διενεργεί αγορές για την ίδια έναντι μίας μικρής προμήθειας, τότε ξεπερνάει το πρόβλημα. Εναλλακτικά μπορεί να μην πρόκειται καν για θυγατρική, αλλά να δρα ως πράκτορας της αλυσίδας συμβαίνει πολύ συχνά στο εξωτερικό.</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άρθρο 3 αναφέρονται περιοριστικά οι απαγορευτικές ρήτρες. Δεν είμαστε όμως σίγουροι πως καλύπτει όλες τις περιπτώσεις, ενώ διαπιστώσαμε πως σε ορισμένες παραγράφους καλύπτει τον προμηθευτή χωρίς μία ανάλογη κάλυψη του αγοραστή, όπως εάν ο προμηθευτής αλλάξει τους όρους πώλησης ή την ποιότητα του προϊόντος.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el-GR"/>
        </w:rPr>
        <w:t>Στην παράγραφο 1</w:t>
      </w:r>
      <w:r w:rsidRPr="00B01C11">
        <w:rPr>
          <w:rFonts w:ascii="Arial" w:hAnsi="Arial"/>
          <w:sz w:val="24"/>
          <w:szCs w:val="24"/>
          <w:lang w:eastAsia="el-GR"/>
        </w:rPr>
        <w:t xml:space="preserve">α.β.ι.ι΄ δεν θεωρείται εξόφληση, κατά την έννοια του παρόντος, η πληρωμή μέρους του λογαριασμού ή η παράδοση από τον αγοραστή στον προμηθευτή μεταχρονολογημένης επιταγής. Εν προκειμένω, </w:t>
      </w:r>
      <w:r w:rsidRPr="00B01C11">
        <w:rPr>
          <w:rFonts w:ascii="Arial" w:hAnsi="Arial"/>
          <w:sz w:val="24"/>
          <w:szCs w:val="24"/>
          <w:lang w:eastAsia="el-GR"/>
        </w:rPr>
        <w:lastRenderedPageBreak/>
        <w:t>αναφέραμε πως η καταχώριση σε βάση δεδομένων των αγορών και η εξόφληση εντός εξήντα ημερών προβλεπόταν ήδη στον ν.4392/2017, αλλά ουδέποτε εφαρμόστηκε. Επομένως, πώς θα εφαρμοστεί εδώ, αφού η επιτροπή επιβολής του άρθρου 5 δεν φαίνεται να έχει την απαιτούμενη στελέχωση;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Από την άλλη πλευρά, αυτό που δεν φαίνεται ξεκάθαρα είναι πώς καλύπτεται ή αν καλύπτεται η προθεσμιακή γεωργία, η οποία αποτελεί την προτεινόμενη λύση της μελέτης </w:t>
      </w:r>
      <w:proofErr w:type="spellStart"/>
      <w:r w:rsidRPr="00B01C11">
        <w:rPr>
          <w:rFonts w:ascii="Arial" w:hAnsi="Arial"/>
          <w:sz w:val="24"/>
          <w:szCs w:val="24"/>
          <w:lang w:eastAsia="el-GR"/>
        </w:rPr>
        <w:t>Πισσαρίδη</w:t>
      </w:r>
      <w:proofErr w:type="spellEnd"/>
      <w:r w:rsidRPr="00B01C11">
        <w:rPr>
          <w:rFonts w:ascii="Arial" w:hAnsi="Arial"/>
          <w:sz w:val="24"/>
          <w:szCs w:val="24"/>
          <w:lang w:eastAsia="el-GR"/>
        </w:rPr>
        <w:t xml:space="preserve">, στη σελίδα 209 της μελέτης, ως μέτρο μεγέθυνσης των εκμεταλλεύσεων. Σε μία συγκυρία, όπως η σημερινή, με βαθιά κρίση και με έλλειψη χρηματοδότησης, δεν παίζει κανέναν ρόλο τι θεωρείται αθέμιτη πρακτική, εάν κάποιες αλυσίδες χρηματοδοτήσουν μέσα από τη </w:t>
      </w:r>
      <w:proofErr w:type="spellStart"/>
      <w:r w:rsidRPr="00B01C11">
        <w:rPr>
          <w:rFonts w:ascii="Arial" w:hAnsi="Arial"/>
          <w:sz w:val="24"/>
          <w:szCs w:val="24"/>
          <w:lang w:eastAsia="el-GR"/>
        </w:rPr>
        <w:t>συμβολαιακή</w:t>
      </w:r>
      <w:proofErr w:type="spellEnd"/>
      <w:r w:rsidRPr="00B01C11">
        <w:rPr>
          <w:rFonts w:ascii="Arial" w:hAnsi="Arial"/>
          <w:sz w:val="24"/>
          <w:szCs w:val="24"/>
          <w:lang w:eastAsia="el-GR"/>
        </w:rPr>
        <w:t xml:space="preserve"> γεωργία κάποιους παραγωγούς αλλά σε πολύ χαμηλές τιμές παραγωγής.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Γνωρίζουμε όλοι πως οι μεγάλοι αγοραστές έχουν ηγεμονική θέση στην αγορά, ενώ εάν ελέγξουν και τις λαϊκές αγορές μέσω εταιρειών τους, με τον καταστροφικό νόμο που προωθείται από το Υπουργείο Ανάπτυξης -πρόκειται πραγματικά για έναν καταστροφικό νόμο που δεν πρέπει να περάσει-, η θέση τους θα γίνει ακόμη ισχυρότερη.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ίδιο άρθρο στην παράγραφο 1α΄ αναφέρεται πως θα πρέπει να υπάρχει αυστηρή εφαρμογή του νόμου, σε σχέση με τον χρόνο εξόφλησης των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προϊόντων από την πρωτογενή παραγωγή έως τη λιανική, για να </w:t>
      </w:r>
      <w:r w:rsidRPr="00B01C11">
        <w:rPr>
          <w:rFonts w:ascii="Arial" w:hAnsi="Arial"/>
          <w:sz w:val="24"/>
          <w:szCs w:val="24"/>
          <w:lang w:eastAsia="el-GR"/>
        </w:rPr>
        <w:lastRenderedPageBreak/>
        <w:t xml:space="preserve">μην σπάει σε κανένα σημείο η αλυσίδα των πληρωμών. Το πρόβλημα που θα υπάρξει στην εφαρμογή εδώ είναι το τι θεωρείται </w:t>
      </w:r>
      <w:proofErr w:type="spellStart"/>
      <w:r w:rsidRPr="00B01C11">
        <w:rPr>
          <w:rFonts w:ascii="Arial" w:hAnsi="Arial"/>
          <w:sz w:val="24"/>
          <w:szCs w:val="24"/>
          <w:lang w:eastAsia="el-GR"/>
        </w:rPr>
        <w:t>ευαλλοίωτο</w:t>
      </w:r>
      <w:proofErr w:type="spellEnd"/>
      <w:r w:rsidRPr="00B01C11">
        <w:rPr>
          <w:rFonts w:ascii="Arial" w:hAnsi="Arial"/>
          <w:sz w:val="24"/>
          <w:szCs w:val="24"/>
          <w:lang w:eastAsia="el-GR"/>
        </w:rPr>
        <w:t xml:space="preserve">, αφού κάποια προϊόντα μπορούν να καταψυχθούν και να αντέξουν πάνω από τριάντα ημέρες.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Σχετικά με τις παραγράφους 1.στ΄ και 1.ι΄ σημειώσαμε πως πρέπει να επιβάλλεται η έγγραφη συμφωνία με την κοινοποίησή της ηλεκτρονικά στην αρμόδια οικονομική αρχή ή στο Υπουργείο Αγροτικής Ανάπτυξης, με στόχο τη διαφάνεια των όρων συνεργασίας των συμβαλλομένων, ιδίως τη συμφωνημένη τιμή πώλησης. Η λέξη δε «προφορικά» στην παράγραφο 1.ι΄ πρέπει να διαγραφεί, επειδή η προφορική δέσμευση είναι εις βάρος τού πλέον αδύναμου.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άρθρο 5 και στην παράγραφο 2 ορίζεται ότι οι αρχές θα ενεργούν αυτεπάγγελτα ή μετά από καταγγελία. Κατά την άποψή μας, θα πρέπει να δοθεί έμφαση στον αυτεπάγγελτο έλεγχο, να μην περιμένουν απλά οι αρχές να υπάρχουν καταγγελίες.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άρθρο 6 η διπλή αρμοδιότητα που προβλέπεται στην παράγραφο 2, δηλαδή ως αρχική εξέταση από την επιτροπή του Υπουργείου και από εκεί και πέρα σε επαναλαμβανόμενες περιπτώσεις από την Επιτροπή Ανταγωνισμού, δεν θα έπρεπε να υπάρχει, επειδή η επιτροπή του Υπουργείου είναι εξειδικευμένη με αποκλειστικές αρμοδιότητες, οπότε προφανώς μπορεί και πρέπει να διαχειρίζεται μόνη της όλες τις σχετικές υποθέσεις. Εκτός αυτού, η Επιτροπή Ανταγωνισμού καθυστερεί πάρα πολύ, όπως διαπιστώσαμε μεταξύ </w:t>
      </w:r>
      <w:r w:rsidRPr="00B01C11">
        <w:rPr>
          <w:rFonts w:ascii="Arial" w:hAnsi="Arial"/>
          <w:sz w:val="24"/>
          <w:szCs w:val="24"/>
          <w:lang w:eastAsia="el-GR"/>
        </w:rPr>
        <w:lastRenderedPageBreak/>
        <w:t xml:space="preserve">άλλων, με τις τράπεζες. Εδώ πρέπει να υπάρχει γρήγορη εξέταση, ειδικά εάν αφορά μικροπαραγωγούς.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Επίσης, οι ρυθμίσεις της παραγράφου 4 περιορίζουν την προστασία των στοιχείων των καταγγελλόντων, αφού απαιτείται να ζητήσουν οι ίδιοι την προστασία της ταυτότητάς τους και κάθε άλλης πληροφορίας, ενώ οφείλουν να προσδιορίζουν ειδικά τις πληροφορίες, για τις οποίες ζητούν εμπιστευτικότητα, παρά το ότι θα έπρεπε τα στοιχεία να είναι κατ’ αρχάς μυστικά και μόνο μετά από αίτηση του καταγγέλλοντος να αποδεσμεύονται.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άρθρο 7 η διάταξη ότι η αρχή επιβολής δύναται να μην προβεί σε λήψη απόφασης, εάν η απόφαση ενέχει κίνδυνο αποκάλυψης της ταυτότητας του καταγγέλλοντος ή δημοσιοποίησης επιβλαβών πληροφοριών για τα συμφέροντά του, είναι πολύ πιθανόν να οδηγήσει στη μη έκδοση αποφάσεων και στη συγκάλυψη κατά το δοκούν, οπότε να καταστήσει τις διατάξεις του σχεδίου νόμου ανούσιες.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άρθρο 12 η παρατήρησή μας αφορούσε την τοπική αρμοδιότητα, όπου θα έπρεπε να ορίζεται ανάλογα με την επαγγελματική έδρα του προσφεύγοντος, όχι στο Διοικητικό Πρωτοδικείο Αθηνών.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(Στο σημείο αυτό την Προεδρική Έδρα καταλαμβάνει ο Β΄ Αντιπρόεδρος της Βουλής κ. </w:t>
      </w:r>
      <w:r w:rsidRPr="00B01C11">
        <w:rPr>
          <w:rFonts w:ascii="Arial" w:hAnsi="Arial" w:cs="Arial"/>
          <w:b/>
          <w:sz w:val="24"/>
          <w:szCs w:val="24"/>
          <w:shd w:val="clear" w:color="auto" w:fill="FFFFFF"/>
          <w:lang w:eastAsia="el-GR"/>
        </w:rPr>
        <w:t>ΧΑΡΑΛΑΜΠΟΣ ΑΘΑΝΑΣΙΟΥ</w:t>
      </w:r>
      <w:r w:rsidRPr="00B01C11">
        <w:rPr>
          <w:rFonts w:ascii="Arial" w:hAnsi="Arial" w:cs="Arial"/>
          <w:sz w:val="24"/>
          <w:szCs w:val="24"/>
          <w:shd w:val="clear" w:color="auto" w:fill="FFFFFF"/>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Κλείνοντας, θα θέλαμε να αναφερθούμε σε ορισμένα άλλα θέματα του πρωτογενούς τομέα και εν </w:t>
      </w:r>
      <w:proofErr w:type="spellStart"/>
      <w:r w:rsidRPr="00B01C11">
        <w:rPr>
          <w:rFonts w:ascii="Arial" w:hAnsi="Arial"/>
          <w:sz w:val="24"/>
          <w:szCs w:val="24"/>
          <w:lang w:eastAsia="el-GR"/>
        </w:rPr>
        <w:t>πρώτοις</w:t>
      </w:r>
      <w:proofErr w:type="spellEnd"/>
      <w:r w:rsidRPr="00B01C11">
        <w:rPr>
          <w:rFonts w:ascii="Arial" w:hAnsi="Arial"/>
          <w:sz w:val="24"/>
          <w:szCs w:val="24"/>
          <w:lang w:eastAsia="el-GR"/>
        </w:rPr>
        <w:t xml:space="preserve"> στο γάλα. Ειδικότερα, μετά από την κατάργηση των ποσοστώσεων γάλακτος, η θέση της ελληνικής παραγωγής έχει επιδεινωθεί, επειδή καλείται να αντιμετωπίσει την υπερπαραγωγή άλλων ευρωπαϊκών χωρών, καθώς επίσης το τεράστιο δικό της κόστος παραγωγής εξαιτίας κυρίως των ακριβών ζωοτροφών.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Οφείλουμε να σημειώσουμε εδώ πως οι ζωοτροφές αντιπροσωπεύουν το 67% του κόστους παραγωγής στην κτηνοτροφία, οπότε η τεράστια αύξησή τους θα μας δημιουργήσει μεγάλα προβλήματα, ειδικά επειδή δυστυχώς τις εισάγουμε αντί να τις παράγουμε μόνοι μας -εισάγουμε τα πάντα πλέον στην Ελλάδα- με το αντίστοιχο εμπορικό μας έλλειμμα στα 230 εκατομμύρια ευρώ.</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Επιστρέφοντας στο θέμα του γάλακτος, θεωρούμε απόλυτα αναγκαία την επαναφορά του φρέσκου στις πέντε ημέρες όπως ήταν πριν το 2014, </w:t>
      </w:r>
      <w:proofErr w:type="spellStart"/>
      <w:r w:rsidRPr="00B01C11">
        <w:rPr>
          <w:rFonts w:ascii="Arial" w:hAnsi="Arial"/>
          <w:sz w:val="24"/>
          <w:szCs w:val="24"/>
          <w:lang w:eastAsia="el-GR"/>
        </w:rPr>
        <w:t>πόσω</w:t>
      </w:r>
      <w:proofErr w:type="spellEnd"/>
      <w:r w:rsidRPr="00B01C11">
        <w:rPr>
          <w:rFonts w:ascii="Arial" w:hAnsi="Arial"/>
          <w:sz w:val="24"/>
          <w:szCs w:val="24"/>
          <w:lang w:eastAsia="el-GR"/>
        </w:rPr>
        <w:t xml:space="preserve"> μάλλον όταν υπάρχει η επίσημη ομολογία της πολιτείας σχετικά με την παταγώδη αποτυχία του μέτρου της απελευθέρωσης της διάρκειας ζωής του φρέσκου. Εκτός του ότι είχε αρνητικές επιπτώσεις για τους παραγωγούς, δεν επέφερε την προσδοκώμενη μείωση των τιμών στο ράφι προς όφελος των καταναλωτών.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Περαιτέρω, πρέπει να προσεχθεί ιδιαίτερα το θέμα της φέτας, η προστασία της ονομασίας της οποίας έχει αρθεί για τις χώρες εκτός Ευρώπης, </w:t>
      </w:r>
      <w:r w:rsidRPr="00B01C11">
        <w:rPr>
          <w:rFonts w:ascii="Arial" w:hAnsi="Arial"/>
          <w:sz w:val="24"/>
          <w:szCs w:val="24"/>
          <w:lang w:eastAsia="el-GR"/>
        </w:rPr>
        <w:lastRenderedPageBreak/>
        <w:t xml:space="preserve">όπως είναι ο Καναδάς. Οπότε πρέπει να κάνουμε τα πάντα, για να μην επικυρωθούν οι συμβάσεις της Ευρωπαϊκής Ένωσης με τον Καναδά και με τη Νότια Αφρική, εάν τουλάχιστον δεν εξαιρεθεί η φέτα.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Ακόμη χειρότερα, πολλές επιχειρήσεις στην Ευρώπη χρησιμοποιούν παράνομα την ονομασία φέτα για τα προϊόντα τους, επειδή δεν υπάρχει ένας ελληνικός οργανισμός που να ελέγχει τι συμβαίνει σε άλλες χώρες. Το ίδιο άλλωστε συμβαίνει και με το ελαιόλαδο, που επίσης τρόπον τινά παραχαράσσεται.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Συνεχίζοντας, αναφερθήκαμε στο πολύ σοβαρό θέμα των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ειδικά όσον αφορά τη νοθευμένη με εισαγόμενο αγελαδινό φέτα που εξήχθη στη Γερμανία, τη σημαντικότερη αγορά για την ελληνική φέτα στην οποία το συγκεκριμένο γεγονός θα μας προκαλέσει πολύ μεγάλη ζημία. Ήδη πάντως η Δανία και η Γερμανία βρήκαν ευκαιρία και επιτίθενται εναντίον της κατοχύρωσης της φέτας στη χώρα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πλαίσιο αυτό, το Υπουργείο πρέπει να φροντίσει να επιβληθούν πολύ αυστηρές κυρώσεις και να μην επαναληφθεί ποτέ ξανά κάτι ανάλογο, ενώ ο καλύτερος τρόπος είναι να ελέγχεται η κάθε εξαγωγή στην Ελλάδα, έτσι ώστε να μην εξευτελιστεί καμία άλλη φορά η χώρα μας. Εξευτελιστήκαμε στην κυριολεξία.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Περαιτέρω, όλες οι επιδοτήσεις πρέπει να κατευθύνονται στην αύξηση της ανταγωνιστικότητας του πρωτογενούς μας τομέα, σε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περίπτωση εκεί που κατευθύνονταν τις τελευταίες δεκαετίες. Προφανώς, βέβαια χρειάζεται η στήριξη των αγροτών σε περιόδους φυσικών καταστροφών, αλλά οι ανεξέλεγκτες επιδοτήσεις ήταν αυτές που κατέστρεψαν τον πρωτογενή μας τομέα -μια μεγάλη παγίδα για τη χώρα μας-, ο οποίος χρειάζεται κεντρική κατεύθυνση και σωστό προγραμματισμό, για να αναπτυχθεί, όπως φαίνεται καθαρά από τα παραδείγματα του Ισραήλ, της Νέας Ζηλανδίας, της Δανίας και λοιπά, που έχουμε αναφέρει πολλές φορές στο παρελθόν.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βασικός μας στόχος οφείλει να είναι η είσοδος νέων τεχνολογιών στον πρωτογενή τομέα γενικότερα, όπως της γεωργίας ακριβείας κ.λπ., έτσι ώστε να γίνει πιο ανταγωνιστικός, καθώς επίσης για να προσελκύσει τους νέους επιστήμονές μας, αυτούς που έφυγαν και αυτούς που ήδη προγραμματίζουν ξανά να φύγουν. Όμως απαιτείται κεντρικός σχεδιασμός εκ μέρους της Κυβέρνησης, χωρίς τον οποίο δεν πρόκειται να αναπτυχθεί.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πρέπει να στηριχθεί βέβαια, σε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περίπτωση, η εισαγωγή εργατών γης, όπως ανέφερε στην πρόσφατη περιοδεία του ο Υπουργός, αφού αυτό είναι το μοντέλο του προηγούμενου αιώνα, έχει περάσει προ πολλού.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Ένα σημείο τώρα που προέκυψε από τη συζήτηση με τους φορείς, είναι η ανάγκη δημιουργίας αγορών εταιρειών για την προώθηση των πωλήσεων </w:t>
      </w:r>
      <w:r w:rsidRPr="00B01C11">
        <w:rPr>
          <w:rFonts w:ascii="Arial" w:hAnsi="Arial"/>
          <w:sz w:val="24"/>
          <w:szCs w:val="24"/>
          <w:lang w:eastAsia="el-GR"/>
        </w:rPr>
        <w:lastRenderedPageBreak/>
        <w:t>από παραγωγούς, κάτι που έκανε με μεγάλη επιτυχία η «</w:t>
      </w:r>
      <w:proofErr w:type="spellStart"/>
      <w:r w:rsidRPr="00B01C11">
        <w:rPr>
          <w:rFonts w:ascii="Arial" w:hAnsi="Arial"/>
          <w:sz w:val="24"/>
          <w:szCs w:val="24"/>
          <w:lang w:eastAsia="el-GR"/>
        </w:rPr>
        <w:t>ΘΕΣγάλα</w:t>
      </w:r>
      <w:proofErr w:type="spellEnd"/>
      <w:r w:rsidRPr="00B01C11">
        <w:rPr>
          <w:rFonts w:ascii="Arial" w:hAnsi="Arial"/>
          <w:sz w:val="24"/>
          <w:szCs w:val="24"/>
          <w:lang w:eastAsia="el-GR"/>
        </w:rPr>
        <w:t xml:space="preserve">», ο πρωτοποριακός αυτός συνεταιρισμός, που δυστυχώς χρεοκόπησε για λόγους που δεν είναι του παρόντος να αναφέρουμε.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Σημειώνουμε εδώ πως η γερμανική «</w:t>
      </w:r>
      <w:r w:rsidRPr="00B01C11">
        <w:rPr>
          <w:rFonts w:ascii="Arial" w:hAnsi="Arial"/>
          <w:sz w:val="24"/>
          <w:szCs w:val="24"/>
          <w:lang w:val="en-US" w:eastAsia="el-GR"/>
        </w:rPr>
        <w:t>LIDL</w:t>
      </w:r>
      <w:r w:rsidRPr="00B01C11">
        <w:rPr>
          <w:rFonts w:ascii="Arial" w:hAnsi="Arial"/>
          <w:sz w:val="24"/>
          <w:szCs w:val="24"/>
          <w:lang w:eastAsia="el-GR"/>
        </w:rPr>
        <w:t>» επεκτείνεται ραγδαία, ενώ στη Γερμανία η «</w:t>
      </w:r>
      <w:r w:rsidRPr="00B01C11">
        <w:rPr>
          <w:rFonts w:ascii="Arial" w:hAnsi="Arial"/>
          <w:sz w:val="24"/>
          <w:szCs w:val="24"/>
          <w:lang w:val="en-US" w:eastAsia="el-GR"/>
        </w:rPr>
        <w:t>ALDI</w:t>
      </w:r>
      <w:r w:rsidRPr="00B01C11">
        <w:rPr>
          <w:rFonts w:ascii="Arial" w:hAnsi="Arial"/>
          <w:sz w:val="24"/>
          <w:szCs w:val="24"/>
          <w:lang w:eastAsia="el-GR"/>
        </w:rPr>
        <w:t xml:space="preserve">» αποφάσισε μετά από πιέσεις να αγοράζει μόνο γερμανικό γάλα -το τονίζω, να αγοράζει μόνο γερμανικό γάλα-, όπως θα καταθέσουμε στα Πρακτικά αργότερα.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Γιατί, αλήθεια, εμείς απαγορεύεται να κάνουμε έστω συστάσεις για την αγορά ελληνικών προϊόντων από τους Έλληνες, παρά το ότι ξέρουμε ότι είναι πάρα πολύ σημαντική; Επειδή είμαστε μια κατεχόμενη αποικία χρέους, χωρίς κανένα δικαίωμα;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Η Ελληνική Λύση πάντως έχει ολοκληρωμένο πρόγραμμα για τον πρωτογενή μας τομέα, όπως για την απευθείας πρόσβαση των παραγωγών στους καταναλωτές, για εναλλακτικά δίκτυα πωλήσεων, για δημοπρατήρια -πάρα πολύ σημαντικό-, για αγροτικές αγορές που δεν έχουν σχέση με τις λαϊκές </w:t>
      </w:r>
      <w:proofErr w:type="spellStart"/>
      <w:r w:rsidRPr="00B01C11">
        <w:rPr>
          <w:rFonts w:ascii="Arial" w:hAnsi="Arial" w:cs="Arial"/>
          <w:sz w:val="24"/>
          <w:szCs w:val="24"/>
          <w:shd w:val="clear" w:color="auto" w:fill="FFFFFF"/>
          <w:lang w:eastAsia="zh-CN"/>
        </w:rPr>
        <w:t>κ.ο.κ.</w:t>
      </w:r>
      <w:proofErr w:type="spellEnd"/>
      <w:r w:rsidRPr="00B01C11">
        <w:rPr>
          <w:rFonts w:ascii="Arial" w:hAnsi="Arial" w:cs="Arial"/>
          <w:sz w:val="24"/>
          <w:szCs w:val="24"/>
          <w:shd w:val="clear" w:color="auto" w:fill="FFFFFF"/>
          <w:lang w:eastAsia="zh-CN"/>
        </w:rPr>
        <w:t xml:space="preserve">. Έχουμε επιπλέον αναφερθεί σε πολύ σοβαρά θέματα, όπως τον κορεσμό που υπάρχει στην κεντρική λαχαναγορά, καταθέτοντας ερώτημα εάν υπάρχει θέμα πώλησης ή παραχώρησης της, αφού ανήκει στο ΤΑΙΠΕΔ, όπως επίσης της ιχθυόσκαλας Καβάλας, τονίζοντας πως όχι μόνο δεν έχουμε οριοθετήσει αλιευτικές ζώνες και μας πουλούν οι Τούρκοι τα δικά μας ψάρια, </w:t>
      </w:r>
      <w:r w:rsidRPr="00B01C11">
        <w:rPr>
          <w:rFonts w:ascii="Arial" w:hAnsi="Arial" w:cs="Arial"/>
          <w:sz w:val="24"/>
          <w:szCs w:val="24"/>
          <w:shd w:val="clear" w:color="auto" w:fill="FFFFFF"/>
          <w:lang w:eastAsia="zh-CN"/>
        </w:rPr>
        <w:lastRenderedPageBreak/>
        <w:t>αλλά επιπλέον σαμποτάρουμε τις ιχθυόσκαλες μας και τέλος στο ότι πρέπει να λειτουργήσει κανονικά η αγορά και να εορταστεί το Πάσχα, κάτι που αφορά μεταξύ άλλων τις πωλήσεις αρνιών, όπου οι κτηνοτρόφοι μας έχουν φτάσει κυριολεκτικά στα όριά τους.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Συμπερασματικά εκτός από την αλλαγή στο άρθρο 1, που θεωρούμε καθοριστική για την ψήφο μας και υποσχέθηκε να τη διαμορφώσει ο Υπουργός, οι επιφυλάξεις μας αφορούν την ασάφεια που διαπιστώσαμε σε πολλά άρθρα, όπου ενώ ως λογική είναι αποδεκτό το νομοσχέδιο, οι ασάφειες λειτουργούν συνήθως υπέρ των ισχυρών.</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Ο δικός μας σκοπός, όμως, οπότε και του σχεδίου νόμου, πρέπει να είναι η προστασία των μικροπαραγωγών, γενικότερα των αδύναμων της αλυσίδας αξίας.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Αν και έχουμε πάντως αρκετά «παρών» και «όχι» στα επιμέρους άρθρα, θα ψηφίσουμε «ναι» επί της αρχής, ελπίζοντας να είναι η αρχή μιας καλύτερης νομοθέτησης για τους αγρότες μας.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Ευχαριστώ πολύ.</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(Στο σημείο αυτό ο Βουλευτής κ. Βασίλειος </w:t>
      </w:r>
      <w:proofErr w:type="spellStart"/>
      <w:r w:rsidRPr="00B01C11">
        <w:rPr>
          <w:rFonts w:ascii="Arial" w:hAnsi="Arial" w:cs="Arial"/>
          <w:sz w:val="24"/>
          <w:szCs w:val="24"/>
          <w:shd w:val="clear" w:color="auto" w:fill="FFFFFF"/>
          <w:lang w:eastAsia="zh-CN"/>
        </w:rPr>
        <w:t>Βιλιάρδος</w:t>
      </w:r>
      <w:proofErr w:type="spellEnd"/>
      <w:r w:rsidRPr="00B01C11">
        <w:rPr>
          <w:rFonts w:ascii="Arial" w:hAnsi="Arial" w:cs="Arial"/>
          <w:sz w:val="24"/>
          <w:szCs w:val="24"/>
          <w:shd w:val="clear" w:color="auto" w:fill="FFFFFF"/>
          <w:lang w:eastAsia="zh-CN"/>
        </w:rPr>
        <w:t xml:space="preserve"> καταθέτει για τα Πρακτικά το προαναφερθέν έγγραφο, το οποίο βρίσκεται στο αρχείο του </w:t>
      </w:r>
      <w:r w:rsidRPr="00B01C11">
        <w:rPr>
          <w:rFonts w:ascii="Arial" w:hAnsi="Arial" w:cs="Arial"/>
          <w:sz w:val="24"/>
          <w:szCs w:val="24"/>
          <w:shd w:val="clear" w:color="auto" w:fill="FFFFFF"/>
          <w:lang w:eastAsia="zh-CN"/>
        </w:rPr>
        <w:lastRenderedPageBreak/>
        <w:t>Τμήματος Γραμματείας της Διεύθυνσης Στενογραφίας και Πρακτικών της Βουλής)</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Ελληνικής Λύσης)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ΠΡΟΕΔΡΕΥΩΝ (Χαράλαμπος Αθανασίου):</w:t>
      </w:r>
      <w:r w:rsidRPr="00B01C11">
        <w:rPr>
          <w:rFonts w:ascii="Arial" w:hAnsi="Arial" w:cs="Arial"/>
          <w:sz w:val="24"/>
          <w:szCs w:val="24"/>
          <w:shd w:val="clear" w:color="auto" w:fill="FFFFFF"/>
          <w:lang w:eastAsia="zh-CN"/>
        </w:rPr>
        <w:t xml:space="preserve"> Και εγώ ευχαριστώ, κύριε </w:t>
      </w:r>
      <w:proofErr w:type="spellStart"/>
      <w:r w:rsidRPr="00B01C11">
        <w:rPr>
          <w:rFonts w:ascii="Arial" w:hAnsi="Arial" w:cs="Arial"/>
          <w:sz w:val="24"/>
          <w:szCs w:val="24"/>
          <w:shd w:val="clear" w:color="auto" w:fill="FFFFFF"/>
          <w:lang w:eastAsia="zh-CN"/>
        </w:rPr>
        <w:t>Βιλιάρδο</w:t>
      </w:r>
      <w:proofErr w:type="spellEnd"/>
      <w:r w:rsidRPr="00B01C11">
        <w:rPr>
          <w:rFonts w:ascii="Arial" w:hAnsi="Arial" w:cs="Arial"/>
          <w:sz w:val="24"/>
          <w:szCs w:val="24"/>
          <w:shd w:val="clear" w:color="auto" w:fill="FFFFFF"/>
          <w:lang w:eastAsia="zh-CN"/>
        </w:rPr>
        <w:t>.</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Τον λόγο έχει τώρα ο ειδικός αγορητής του ΜέΡΑ25, ο κ. Γεώργιος </w:t>
      </w:r>
      <w:proofErr w:type="spellStart"/>
      <w:r w:rsidRPr="00B01C11">
        <w:rPr>
          <w:rFonts w:ascii="Arial" w:hAnsi="Arial" w:cs="Arial"/>
          <w:sz w:val="24"/>
          <w:szCs w:val="24"/>
          <w:shd w:val="clear" w:color="auto" w:fill="FFFFFF"/>
          <w:lang w:eastAsia="zh-CN"/>
        </w:rPr>
        <w:t>Λογιάδης</w:t>
      </w:r>
      <w:proofErr w:type="spellEnd"/>
      <w:r w:rsidRPr="00B01C11">
        <w:rPr>
          <w:rFonts w:ascii="Arial" w:hAnsi="Arial" w:cs="Arial"/>
          <w:sz w:val="24"/>
          <w:szCs w:val="24"/>
          <w:shd w:val="clear" w:color="auto" w:fill="FFFFFF"/>
          <w:lang w:eastAsia="zh-CN"/>
        </w:rPr>
        <w:t>.</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ΓΕΩΡΓΙΟΣ ΛΟΓΙΑΔΗΣ: </w:t>
      </w:r>
      <w:r w:rsidRPr="00B01C11">
        <w:rPr>
          <w:rFonts w:ascii="Arial" w:hAnsi="Arial" w:cs="Arial"/>
          <w:sz w:val="24"/>
          <w:szCs w:val="24"/>
          <w:shd w:val="clear" w:color="auto" w:fill="FFFFFF"/>
          <w:lang w:eastAsia="zh-CN"/>
        </w:rPr>
        <w:t>Ευχαριστώ πολύ, κύριε Πρόεδρε.</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Κυρίες και κύριοι, συζητάμε σήμερα για την ενσωμάτωση στην ελληνική νομοθεσία της οδηγίας της Ευρωπαϊκής Ένωσης σχετικά με τις αθέμιτες εμπορικές πρακτικές στις σχέσεις μεταξύ επιχειρήσεων στην αλυσίδα εφοδιασμού γεωργικών προϊόντων και τροφίμων.</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Στην αλυσίδα εφοδιασμού γεωργικών προϊόντων και τροφίμων υπάρχουν πολύ μεγάλες ανισορροπίες μεταξύ των προμηθευτών και των αγοραστών. Αυτή η ασυμμετρία στη διαπραγμάτευση, όπου ο ισχυρότερος έχει το πάνω χέρι και μπορεί να επιβάλλει τους όρους του δημιουργεί οικονομικές εξαρτήσεις στους ασθενέστερους. Οι αθέμιτες εμπορικές πρακτικές και οι εκβιασμοί έχουν αρνητικό αντίκτυπο στους παραγωγούς, στις οργανώσεις τους, στους καταναλωτές και γενικότερα στην κοινωνία.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lastRenderedPageBreak/>
        <w:t xml:space="preserve">Το πνεύμα της οδηγίας αυτής είναι η προστασία των οικονομικά ασθενέστερων, να τους στηρίξει, να τους ενισχύσει, να τους βοηθήσει για να είναι βιώσιμη. Υπάρχουν, όμως, πολλά εμπόδια στην πορεία αυτή. Στην ψηφιακή εποχή αποτελεί μεγάλο πρόβλημα η έλλειψη δυνατότητας ψηφιακής πώλησης των επιχειρήσεων οι οποίες δηλώνουν ότι δεν διαθέτουν </w:t>
      </w:r>
      <w:r w:rsidRPr="00B01C11">
        <w:rPr>
          <w:rFonts w:ascii="Arial" w:hAnsi="Arial" w:cs="Arial"/>
          <w:sz w:val="24"/>
          <w:szCs w:val="24"/>
          <w:shd w:val="clear" w:color="auto" w:fill="FFFFFF"/>
          <w:lang w:val="en-US" w:eastAsia="zh-CN"/>
        </w:rPr>
        <w:t>e</w:t>
      </w:r>
      <w:r w:rsidRPr="00B01C11">
        <w:rPr>
          <w:rFonts w:ascii="Arial" w:hAnsi="Arial" w:cs="Arial"/>
          <w:sz w:val="24"/>
          <w:szCs w:val="24"/>
          <w:shd w:val="clear" w:color="auto" w:fill="FFFFFF"/>
          <w:lang w:eastAsia="zh-CN"/>
        </w:rPr>
        <w:t>-</w:t>
      </w:r>
      <w:r w:rsidRPr="00B01C11">
        <w:rPr>
          <w:rFonts w:ascii="Arial" w:hAnsi="Arial" w:cs="Arial"/>
          <w:sz w:val="24"/>
          <w:szCs w:val="24"/>
          <w:shd w:val="clear" w:color="auto" w:fill="FFFFFF"/>
          <w:lang w:val="en-US" w:eastAsia="zh-CN"/>
        </w:rPr>
        <w:t>shop</w:t>
      </w:r>
      <w:r w:rsidRPr="00B01C11">
        <w:rPr>
          <w:rFonts w:ascii="Arial" w:hAnsi="Arial" w:cs="Arial"/>
          <w:sz w:val="24"/>
          <w:szCs w:val="24"/>
          <w:shd w:val="clear" w:color="auto" w:fill="FFFFFF"/>
          <w:lang w:eastAsia="zh-CN"/>
        </w:rPr>
        <w:t xml:space="preserve"> και πολύ παραπάνω σε μια πολύ κρίσιμη περίοδο, όπως τώρα λόγω του </w:t>
      </w:r>
      <w:r w:rsidRPr="00B01C11">
        <w:rPr>
          <w:rFonts w:ascii="Arial" w:hAnsi="Arial" w:cs="Arial"/>
          <w:sz w:val="24"/>
          <w:szCs w:val="24"/>
          <w:shd w:val="clear" w:color="auto" w:fill="FFFFFF"/>
          <w:lang w:val="en-US" w:eastAsia="zh-CN"/>
        </w:rPr>
        <w:t>lockdown</w:t>
      </w:r>
      <w:r w:rsidRPr="00B01C11">
        <w:rPr>
          <w:rFonts w:ascii="Arial" w:hAnsi="Arial" w:cs="Arial"/>
          <w:sz w:val="24"/>
          <w:szCs w:val="24"/>
          <w:shd w:val="clear" w:color="auto" w:fill="FFFFFF"/>
          <w:lang w:eastAsia="zh-CN"/>
        </w:rPr>
        <w:t>. Η συγκέντρωση του 1% των γεωργικών επιχειρήσεων που ελέγχει το 70% των καλλιεργήσιμων εκτάσεων δημιουργεί τεράστιες ανισότητες και προβλήματα αθέμιτου ανταγωνισμού. Η πολιτική βούληση της Ευρωπαϊκής Ένωσης για συρρίκνωση του πρωτογενή τομέα, η αδυναμία του Έλληνα μικροπαραγωγού να ανταγωνιστεί ομοειδή προϊόντα που παράγονται από πολύ φθηνότερες τρίτες χώρες, η δομή του ευρώ, το οποίο είναι ένα σκληρό νόμισμα καθιστώντας τις εξαγωγές πολύ δύσκολες, σε συνδυασμό με τα εξοντωτικά υψηλά επιτόκια στην Ελλάδα, όταν στον πυρήνα της Ευρωπαϊκής Ένωσης είναι μηδενικά ή και αρνητικά ακόμη και οπωσδήποτε η έλλειψη ρευστότητας.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Σε αυτό ακριβώς το σημείο είναι απαραίτητη κατά το ΜέΡΑ25 η ύπαρξη μιας δημόσιας αγροτικής τράπεζας που θα παρέχει κεφάλαια με πολύ χαμηλά επιτόκια. Παράλληλα δε τα ερευνητικά κέντρα στην Ελλάδα στον τομέα της αγροτικής παραγωγής να δημιουργούν ντόπιους, παραδείγματος χάριν, </w:t>
      </w:r>
      <w:r w:rsidRPr="00B01C11">
        <w:rPr>
          <w:rFonts w:ascii="Arial" w:hAnsi="Arial" w:cs="Arial"/>
          <w:sz w:val="24"/>
          <w:szCs w:val="24"/>
          <w:shd w:val="clear" w:color="auto" w:fill="FFFFFF"/>
          <w:lang w:eastAsia="zh-CN"/>
        </w:rPr>
        <w:lastRenderedPageBreak/>
        <w:t>σπόρους με μεγάλη προστιθέμενη αξία και καθετοποίηση στις πωλήσεις και στις εξαγωγές.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Σε μια ένωση, όπως η Ευρωπαϊκή Ένωση, θα έπρεπε τα μέλη της να αλληλοϋποστηρίζονται και να καταναλώνουν πρώτα τα προϊόντα τα οποία τα μέλη της παράγουν και μετά να εισάγει η ένωση αυτή προϊόντα από άλλες χώρες εάν κάπου είναι ελλειμματική σε κάποια προϊόντα.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Η οδηγία της Ευρωπαϊκής Ένωσης για την οποία συζητάμε σήμερα δεν λαμβάνει καθόλου υπ’ </w:t>
      </w:r>
      <w:proofErr w:type="spellStart"/>
      <w:r w:rsidRPr="00B01C11">
        <w:rPr>
          <w:rFonts w:ascii="Arial" w:hAnsi="Arial" w:cs="Arial"/>
          <w:sz w:val="24"/>
          <w:szCs w:val="24"/>
          <w:shd w:val="clear" w:color="auto" w:fill="FFFFFF"/>
          <w:lang w:eastAsia="zh-CN"/>
        </w:rPr>
        <w:t>όψιν</w:t>
      </w:r>
      <w:proofErr w:type="spellEnd"/>
      <w:r w:rsidRPr="00B01C11">
        <w:rPr>
          <w:rFonts w:ascii="Arial" w:hAnsi="Arial" w:cs="Arial"/>
          <w:sz w:val="24"/>
          <w:szCs w:val="24"/>
          <w:shd w:val="clear" w:color="auto" w:fill="FFFFFF"/>
          <w:lang w:eastAsia="zh-CN"/>
        </w:rPr>
        <w:t xml:space="preserve"> της τις ιδιαιτερότητες της Ελλάδος, τη γεωγραφική της θέση, τους μικρούς κλήρους, το ότι είναι μια πολυνησιακή χώρα, με πολλούς ορεινούς όγκους και με αυξημένο κόστος παραγωγής.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Ο τρόπος πληρωμής των παραγωγών, όπως ορίζει η οδηγία, μετά από τριάντα ή εξήντα ημέρες δεν βοηθά. Δεν στηρίζει τους πολλούς και πολύ μικρούς παραγωγούς, οι οποίοι αποτελούν την πλειοψηφία και οι οποίοι δεν διαθέτουν στοιχειώδεις εγκαταστάσεις, αποθηκευτικούς χώρους, γραφεία και υποδομές. Ποιος μικρός παραγωγός θα μπει στη διαδικασία να κυνηγήσει κάποιον που δεν τον πλήρωσε; Προφανώς κανείς.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Οι μη έγγραφες συμφωνίες μεταξύ των συμβαλλομένων και η ύπαρξη μαύρης αγοράς δεν προστατεύουν τους ασθενέστερους. Τους καταστρέφουν, όπως ανεδείχθη στις επιτροπές.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lastRenderedPageBreak/>
        <w:t xml:space="preserve">Διαβάζω τι είπε ακριβώς ο κύριος Υπουργός: «Στηρίζουμε τελικά τον Έλληνα παραγωγό και προωθούμε την ελληνική διατροφή». Κύριε Υπουργέ, η συμμετοχή του πρωτογενή τομέα στο ΑΕΠ της χώρας το 1980 ήταν 30%. Έπεσε στο 14% το 2000 και σήμερα το 2020 είναι στο 4%. Εισάγουμε τα πάντα. Εισάγουμε ακόμη και πέντε χιλιάδες τόνους αμπελόφυλλα από την Κίνα κάθε χρόνο και ο Κινέζος </w:t>
      </w:r>
      <w:proofErr w:type="spellStart"/>
      <w:r w:rsidRPr="00B01C11">
        <w:rPr>
          <w:rFonts w:ascii="Arial" w:hAnsi="Arial" w:cs="Arial"/>
          <w:sz w:val="24"/>
          <w:szCs w:val="24"/>
          <w:shd w:val="clear" w:color="auto" w:fill="FFFFFF"/>
          <w:lang w:eastAsia="zh-CN"/>
        </w:rPr>
        <w:t>εξαγωγέας</w:t>
      </w:r>
      <w:proofErr w:type="spellEnd"/>
      <w:r w:rsidRPr="00B01C11">
        <w:rPr>
          <w:rFonts w:ascii="Arial" w:hAnsi="Arial" w:cs="Arial"/>
          <w:sz w:val="24"/>
          <w:szCs w:val="24"/>
          <w:shd w:val="clear" w:color="auto" w:fill="FFFFFF"/>
          <w:lang w:eastAsia="zh-CN"/>
        </w:rPr>
        <w:t xml:space="preserve"> θα δημιουργήσει -λέει- και μονάδα να κάνει ντολμάδες και να τους εξάγει. Για ποια ελληνική διατροφή μιλάμε όταν όλα είναι εισαγόμενα προϊόντα και για ποια ελληνική διατροφή συζητάμε επίσης στον τριτογενή τομέα, στη βαριά μας βιομηχανία, στον τουρισμό, όταν τα πιο πολλά προϊόντα είναι εισαγόμενα από το εξωτερικό, αρνάκι Νέας Ζηλανδίας, πατάτες Αιγύπτου </w:t>
      </w:r>
      <w:proofErr w:type="spellStart"/>
      <w:r w:rsidRPr="00B01C11">
        <w:rPr>
          <w:rFonts w:ascii="Arial" w:hAnsi="Arial" w:cs="Arial"/>
          <w:sz w:val="24"/>
          <w:szCs w:val="24"/>
          <w:shd w:val="clear" w:color="auto" w:fill="FFFFFF"/>
          <w:lang w:eastAsia="zh-CN"/>
        </w:rPr>
        <w:t>κ.ο.κ.</w:t>
      </w:r>
      <w:proofErr w:type="spellEnd"/>
      <w:r w:rsidRPr="00B01C11">
        <w:rPr>
          <w:rFonts w:ascii="Arial" w:hAnsi="Arial" w:cs="Arial"/>
          <w:sz w:val="24"/>
          <w:szCs w:val="24"/>
          <w:shd w:val="clear" w:color="auto" w:fill="FFFFFF"/>
          <w:lang w:eastAsia="zh-CN"/>
        </w:rPr>
        <w:t>;</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Στο άρθρο 5 της οδηγίας, που ορίζει επιτροπή καταπολέμησης αθέμιτων εμπορικών πρακτικών, εμείς στο ΜέΡΑ25 τονίζουμε ότι σε τέτοια όργανα πρέπει να υπάρχουν και κληρωτοί πολίτες, παραγωγοί, </w:t>
      </w:r>
      <w:proofErr w:type="spellStart"/>
      <w:r w:rsidRPr="00B01C11">
        <w:rPr>
          <w:rFonts w:ascii="Arial" w:hAnsi="Arial" w:cs="Arial"/>
          <w:sz w:val="24"/>
          <w:szCs w:val="24"/>
          <w:shd w:val="clear" w:color="auto" w:fill="FFFFFF"/>
          <w:lang w:eastAsia="zh-CN"/>
        </w:rPr>
        <w:t>μεταποιητές</w:t>
      </w:r>
      <w:proofErr w:type="spellEnd"/>
      <w:r w:rsidRPr="00B01C11">
        <w:rPr>
          <w:rFonts w:ascii="Arial" w:hAnsi="Arial" w:cs="Arial"/>
          <w:sz w:val="24"/>
          <w:szCs w:val="24"/>
          <w:shd w:val="clear" w:color="auto" w:fill="FFFFFF"/>
          <w:lang w:eastAsia="zh-CN"/>
        </w:rPr>
        <w:t xml:space="preserve"> για να υπάρχει περισσότερη διαφάνεια. Πρόσφατα είδαμε το παράδειγμα ενός κορυφαίου ελληνικού προϊόντος, της φέτας ΠΟΠ, τη νοθεία της οποίας δεν πρόλαβε ο ελεγκτικός μηχανισμός ΕΛΓΟ-«ΔΗΜΗΤΡΑ» ούτε ανέδειξε το πρόβλημα, αλλά ενήργησε κατόπιν εορτής, όταν είχε γίνει πλέον η ζημιά και καθυστερημένα.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lastRenderedPageBreak/>
        <w:t xml:space="preserve">Εμείς στο ΜέΡΑ25 τονίζουμε ιδιαίτερα ότι περαιτέρω σημεία που πρέπει να ληφθούν υπ’ </w:t>
      </w:r>
      <w:proofErr w:type="spellStart"/>
      <w:r w:rsidRPr="00B01C11">
        <w:rPr>
          <w:rFonts w:ascii="Arial" w:hAnsi="Arial" w:cs="Arial"/>
          <w:sz w:val="24"/>
          <w:szCs w:val="24"/>
          <w:shd w:val="clear" w:color="auto" w:fill="FFFFFF"/>
          <w:lang w:eastAsia="zh-CN"/>
        </w:rPr>
        <w:t>όψιν</w:t>
      </w:r>
      <w:proofErr w:type="spellEnd"/>
      <w:r w:rsidRPr="00B01C11">
        <w:rPr>
          <w:rFonts w:ascii="Arial" w:hAnsi="Arial" w:cs="Arial"/>
          <w:sz w:val="24"/>
          <w:szCs w:val="24"/>
          <w:shd w:val="clear" w:color="auto" w:fill="FFFFFF"/>
          <w:lang w:eastAsia="zh-CN"/>
        </w:rPr>
        <w:t xml:space="preserve"> για την προστασία του πρωτογενή τομέα και των παραγωγών είναι οι νέοι αγρότες και οι προϋποθέσεις που βάζετε να μην είναι απαγορευτικές, η απρόσκοπτη και εύρυθμη λειτουργία των λαϊκών αγορών, που βλέπουμε ότι σήμερα έχει ξεσηκώσει τεράστια θύελλα αντιδράσεων, η επανεξέταση των δασικών χαρτών, τους οποίους προφανώς επανεξετάζετε ευτυχώς, και η προστασία του περιβάλλοντος, η οποία είναι σε άμεση σχέση με την υγεία. Η προστασία του περιβάλλοντος και η σημερινή μέρα είναι αφιερωμένη στην παγκόσμια υγεία, θέμα πιο επίκαιρο από ποτέ.</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Στο σημείο αυτό θα ήθελα να αναδείξω μέσω ενός παραδείγματος το θέμα της διαπλοκής και της παρανομίας και των τεράστιων συμφερόντων των μεγάλων πολυεθνικών εταιρειών. Είναι το προϊόν «</w:t>
      </w:r>
      <w:r w:rsidRPr="00B01C11">
        <w:rPr>
          <w:rFonts w:ascii="Arial" w:hAnsi="Arial" w:cs="Arial"/>
          <w:sz w:val="24"/>
          <w:szCs w:val="24"/>
          <w:shd w:val="clear" w:color="auto" w:fill="FFFFFF"/>
          <w:lang w:val="en-US" w:eastAsia="zh-CN"/>
        </w:rPr>
        <w:t>ROUNDUP</w:t>
      </w:r>
      <w:r w:rsidRPr="00B01C11">
        <w:rPr>
          <w:rFonts w:ascii="Arial" w:hAnsi="Arial" w:cs="Arial"/>
          <w:sz w:val="24"/>
          <w:szCs w:val="24"/>
          <w:shd w:val="clear" w:color="auto" w:fill="FFFFFF"/>
          <w:lang w:eastAsia="zh-CN"/>
        </w:rPr>
        <w:t xml:space="preserve">», το ζιζανιοκτόνο -είναι καρκινογόνο- του οποίου η περαιτέρω χρήση επετράπη στην Ευρωπαϊκή Ένωση το 2017 που ψηφίστηκε. Η Ελλάδα και η Κύπρος το καταψήφισαν αυτό, αλλά η Γερμανία το υπερψήφισε, χάριν ουσιαστικά του Υπουργού της Γεωργίας τότε ο οποίος ενήργησε αυτοβούλως χωρίς να συνεννοηθεί καθόλου με την Καγκελάριο.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Είναι θέμα τεράστιας διαπλοκής σε πανευρωπαϊκό επίπεδο. Βλέπουμε στο τέλος του 2020 ότι η εταιρεία που παράγει το «</w:t>
      </w:r>
      <w:r w:rsidRPr="00B01C11">
        <w:rPr>
          <w:rFonts w:ascii="Arial" w:hAnsi="Arial"/>
          <w:sz w:val="24"/>
          <w:szCs w:val="24"/>
          <w:lang w:val="en-US" w:eastAsia="el-GR"/>
        </w:rPr>
        <w:t>ROUNDUP</w:t>
      </w:r>
      <w:r w:rsidRPr="00B01C11">
        <w:rPr>
          <w:rFonts w:ascii="Arial" w:hAnsi="Arial"/>
          <w:sz w:val="24"/>
          <w:szCs w:val="24"/>
          <w:lang w:eastAsia="el-GR"/>
        </w:rPr>
        <w:t>» -παλιότερα ήταν η «</w:t>
      </w:r>
      <w:r w:rsidRPr="00B01C11">
        <w:rPr>
          <w:rFonts w:ascii="Arial" w:hAnsi="Arial"/>
          <w:sz w:val="24"/>
          <w:szCs w:val="24"/>
          <w:lang w:val="en-US" w:eastAsia="el-GR"/>
        </w:rPr>
        <w:t>MONSANTO</w:t>
      </w:r>
      <w:r w:rsidRPr="00B01C11">
        <w:rPr>
          <w:rFonts w:ascii="Arial" w:hAnsi="Arial"/>
          <w:sz w:val="24"/>
          <w:szCs w:val="24"/>
          <w:lang w:eastAsia="el-GR"/>
        </w:rPr>
        <w:t>» η οποία εξαγοράστηκε από την γερμανική «</w:t>
      </w:r>
      <w:r w:rsidRPr="00B01C11">
        <w:rPr>
          <w:rFonts w:ascii="Arial" w:hAnsi="Arial"/>
          <w:sz w:val="24"/>
          <w:szCs w:val="24"/>
          <w:lang w:val="en-US" w:eastAsia="el-GR"/>
        </w:rPr>
        <w:t>BAYER</w:t>
      </w:r>
      <w:r w:rsidRPr="00B01C11">
        <w:rPr>
          <w:rFonts w:ascii="Arial" w:hAnsi="Arial"/>
          <w:sz w:val="24"/>
          <w:szCs w:val="24"/>
          <w:lang w:eastAsia="el-GR"/>
        </w:rPr>
        <w:t xml:space="preserve">»- </w:t>
      </w:r>
      <w:r w:rsidRPr="00B01C11">
        <w:rPr>
          <w:rFonts w:ascii="Arial" w:hAnsi="Arial"/>
          <w:sz w:val="24"/>
          <w:szCs w:val="24"/>
          <w:lang w:eastAsia="el-GR"/>
        </w:rPr>
        <w:lastRenderedPageBreak/>
        <w:t>δέχτηκε έναν συμβιβασμό ύψους 10,9 δισεκατομμυρίων δολαρίων για την αποζημίωση χιλιάδων αγωγών που έχουν κατατεθεί εις βάρος του «</w:t>
      </w:r>
      <w:r w:rsidRPr="00B01C11">
        <w:rPr>
          <w:rFonts w:ascii="Arial" w:hAnsi="Arial"/>
          <w:sz w:val="24"/>
          <w:szCs w:val="24"/>
          <w:lang w:val="en-US" w:eastAsia="el-GR"/>
        </w:rPr>
        <w:t>ROUNDUP</w:t>
      </w:r>
      <w:r w:rsidRPr="00B01C11">
        <w:rPr>
          <w:rFonts w:ascii="Arial" w:hAnsi="Arial"/>
          <w:sz w:val="24"/>
          <w:szCs w:val="24"/>
          <w:lang w:eastAsia="el-GR"/>
        </w:rPr>
        <w:t xml:space="preserve">».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Κλείνοντας, ως Βουλευτής Ηρακλείου, θα ήθελα να σας καταθέσω το εξής για το κρητικό ελαιόλαδο. Η προσπάθεια να αναγνωριστεί το κρητικό ελαιόλαδο που παράγουν αγροτικοί συνεταιρισμοί στην Κρήτη ως ελαιόλαδο προστατευόμενης γεωγραφικής ένδειξης Κρήτης αποτελεί το επιστέγασμα των ενεργειών των συνεταιρισμών αυτών, οι οποίοι έχουν καταβάλλει σημαντικές προσπάθειες του εκσυγχρονισμού του εξοπλισμού τους και εκπαιδεύουν τους παραγωγούς τους έτσι ώστε το προϊόν που παράγεται απ’ αυτούς να πληροί τις πιο αυστηρές προδιαγραφές των ποιοτικών αγορών παγκοσμίως. Αυτοί οι συνεταιρισμοί θα διασφαλίσουν την τήρηση των προδιαγραφών και θα είναι ταυτόχρονα οι εγγυητές της επιτυχημένης εμπορικής πορείας του σήματος δίνοντας μια μεγάλη προστιθέμενη αξία στο προϊόν στην Κρήτη και στην ελληνική οικονομία γενικότερα.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αδιανόητο ένα προστατευόμενο νησιωτικό προϊόν ιδιαίτερα ευαίσθητο σε αλλοιώσεις και μεταβολές, το οποίο θα αποκτήσει ακόμα μεγαλύτερη αξία για την υγεία λόγω των υψηλών </w:t>
      </w:r>
      <w:proofErr w:type="spellStart"/>
      <w:r w:rsidRPr="00B01C11">
        <w:rPr>
          <w:rFonts w:ascii="Arial" w:hAnsi="Arial"/>
          <w:sz w:val="24"/>
          <w:szCs w:val="24"/>
          <w:lang w:eastAsia="el-GR"/>
        </w:rPr>
        <w:t>πολυφαινολών</w:t>
      </w:r>
      <w:proofErr w:type="spellEnd"/>
      <w:r w:rsidRPr="00B01C11">
        <w:rPr>
          <w:rFonts w:ascii="Arial" w:hAnsi="Arial"/>
          <w:sz w:val="24"/>
          <w:szCs w:val="24"/>
          <w:lang w:eastAsia="el-GR"/>
        </w:rPr>
        <w:t xml:space="preserve"> του, να υπόκειται στην ταλαιπωρία λόγω μεταφοράς εκτός Κρήτης και στον κίνδυνο </w:t>
      </w:r>
      <w:r w:rsidRPr="00B01C11">
        <w:rPr>
          <w:rFonts w:ascii="Arial" w:hAnsi="Arial"/>
          <w:sz w:val="24"/>
          <w:szCs w:val="24"/>
          <w:lang w:eastAsia="el-GR"/>
        </w:rPr>
        <w:lastRenderedPageBreak/>
        <w:t>υποβάθμισής του. Γι’ αυτό σας καταθέσαμε ερώτηση στις 9 Μαρτίου 2021 για να μας πείτε αν θα στηρίξετε τις προσπάθειες αυτές για το κρητικό ελαιόλαδο.</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Τέλος, να αναφέρω τα αιτήματα των αγροτικών συλλόγων - συνεταιρισμών </w:t>
      </w:r>
      <w:proofErr w:type="spellStart"/>
      <w:r w:rsidRPr="00B01C11">
        <w:rPr>
          <w:rFonts w:ascii="Arial" w:hAnsi="Arial"/>
          <w:sz w:val="24"/>
          <w:szCs w:val="24"/>
          <w:lang w:eastAsia="el-GR"/>
        </w:rPr>
        <w:t>Τυμπακίου</w:t>
      </w:r>
      <w:proofErr w:type="spellEnd"/>
      <w:r w:rsidRPr="00B01C11">
        <w:rPr>
          <w:rFonts w:ascii="Arial" w:hAnsi="Arial"/>
          <w:sz w:val="24"/>
          <w:szCs w:val="24"/>
          <w:lang w:eastAsia="el-GR"/>
        </w:rPr>
        <w:t xml:space="preserve"> - Ηρακλείου, </w:t>
      </w:r>
      <w:proofErr w:type="spellStart"/>
      <w:r w:rsidRPr="00B01C11">
        <w:rPr>
          <w:rFonts w:ascii="Arial" w:hAnsi="Arial"/>
          <w:sz w:val="24"/>
          <w:szCs w:val="24"/>
          <w:lang w:eastAsia="el-GR"/>
        </w:rPr>
        <w:t>Σελίνου</w:t>
      </w:r>
      <w:proofErr w:type="spellEnd"/>
      <w:r w:rsidRPr="00B01C11">
        <w:rPr>
          <w:rFonts w:ascii="Arial" w:hAnsi="Arial"/>
          <w:sz w:val="24"/>
          <w:szCs w:val="24"/>
          <w:lang w:eastAsia="el-GR"/>
        </w:rPr>
        <w:t xml:space="preserve"> Χανίων, Σητείας Λασιθίου και Ιεράπετρας Λασιθίου οι οποίοι ζητούν οικονομική ενίσχυση για τα </w:t>
      </w:r>
      <w:proofErr w:type="spellStart"/>
      <w:r w:rsidRPr="00B01C11">
        <w:rPr>
          <w:rFonts w:ascii="Arial" w:hAnsi="Arial"/>
          <w:sz w:val="24"/>
          <w:szCs w:val="24"/>
          <w:lang w:eastAsia="el-GR"/>
        </w:rPr>
        <w:t>θερμοκηπιακά</w:t>
      </w:r>
      <w:proofErr w:type="spellEnd"/>
      <w:r w:rsidRPr="00B01C11">
        <w:rPr>
          <w:rFonts w:ascii="Arial" w:hAnsi="Arial"/>
          <w:sz w:val="24"/>
          <w:szCs w:val="24"/>
          <w:lang w:eastAsia="el-GR"/>
        </w:rPr>
        <w:t xml:space="preserve"> κηπευτικά προϊόντα της Κρήτης τα οποία έχουν βληθεί από την πανδημία. Η Κρήτη είναι κατ’ εξοχήν παραγωγός κηπευτικών προϊόντων στην Ελλάδα.</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 πολύ.</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ΠΡΟΕΔΡΕΥΩΝ (Χαράλαμπος Αθανασίου):</w:t>
      </w:r>
      <w:r w:rsidRPr="00B01C11">
        <w:rPr>
          <w:rFonts w:ascii="Arial" w:hAnsi="Arial"/>
          <w:sz w:val="24"/>
          <w:szCs w:val="24"/>
          <w:lang w:eastAsia="el-GR"/>
        </w:rPr>
        <w:t xml:space="preserve"> Κι εγώ σας ευχαριστώ, κύριε </w:t>
      </w:r>
      <w:proofErr w:type="spellStart"/>
      <w:r w:rsidRPr="00B01C11">
        <w:rPr>
          <w:rFonts w:ascii="Arial" w:hAnsi="Arial"/>
          <w:sz w:val="24"/>
          <w:szCs w:val="24"/>
          <w:lang w:eastAsia="el-GR"/>
        </w:rPr>
        <w:t>Λογιάδη</w:t>
      </w:r>
      <w:proofErr w:type="spellEnd"/>
      <w:r w:rsidRPr="00B01C11">
        <w:rPr>
          <w:rFonts w:ascii="Arial" w:hAnsi="Arial"/>
          <w:sz w:val="24"/>
          <w:szCs w:val="24"/>
          <w:lang w:eastAsia="el-GR"/>
        </w:rPr>
        <w:t xml:space="preserve">, για την τήρηση του χρόνου.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Μπαίνουμε στον κύκλο των ομιλητών με πρώτο τον κ. Ευστράτιο </w:t>
      </w:r>
      <w:proofErr w:type="spellStart"/>
      <w:r w:rsidRPr="00B01C11">
        <w:rPr>
          <w:rFonts w:ascii="Arial" w:hAnsi="Arial"/>
          <w:sz w:val="24"/>
          <w:szCs w:val="24"/>
          <w:lang w:eastAsia="el-GR"/>
        </w:rPr>
        <w:t>Σιμόπουλο</w:t>
      </w:r>
      <w:proofErr w:type="spellEnd"/>
      <w:r w:rsidRPr="00B01C11">
        <w:rPr>
          <w:rFonts w:ascii="Arial" w:hAnsi="Arial"/>
          <w:sz w:val="24"/>
          <w:szCs w:val="24"/>
          <w:lang w:eastAsia="el-GR"/>
        </w:rPr>
        <w:t xml:space="preserve"> από τη Νέα Δημοκρατία. Στη συνέχεια θα μιλήσει ο κύριος Υπουργός, αν έρθει. Θα μιλήσει ο κ. Ευάγγελος Αποστόλου και ανά δυο ομιλητές θα μιλάνε οι Κοινοβουλευτικοί Εκπρόσωποι. Πρώτος ζήτησε τον λόγο ο κ. </w:t>
      </w:r>
      <w:proofErr w:type="spellStart"/>
      <w:r w:rsidRPr="00B01C11">
        <w:rPr>
          <w:rFonts w:ascii="Arial" w:hAnsi="Arial"/>
          <w:sz w:val="24"/>
          <w:szCs w:val="24"/>
          <w:lang w:eastAsia="el-GR"/>
        </w:rPr>
        <w:t>Αραχωβίτης</w:t>
      </w:r>
      <w:proofErr w:type="spellEnd"/>
      <w:r w:rsidRPr="00B01C11">
        <w:rPr>
          <w:rFonts w:ascii="Arial" w:hAnsi="Arial"/>
          <w:sz w:val="24"/>
          <w:szCs w:val="24"/>
          <w:lang w:eastAsia="el-GR"/>
        </w:rPr>
        <w:t xml:space="preserve">. Συνεπώς, κύριε </w:t>
      </w:r>
      <w:proofErr w:type="spellStart"/>
      <w:r w:rsidRPr="00B01C11">
        <w:rPr>
          <w:rFonts w:ascii="Arial" w:hAnsi="Arial"/>
          <w:sz w:val="24"/>
          <w:szCs w:val="24"/>
          <w:lang w:eastAsia="el-GR"/>
        </w:rPr>
        <w:t>Αραχωβίτη</w:t>
      </w:r>
      <w:proofErr w:type="spellEnd"/>
      <w:r w:rsidRPr="00B01C11">
        <w:rPr>
          <w:rFonts w:ascii="Arial" w:hAnsi="Arial"/>
          <w:sz w:val="24"/>
          <w:szCs w:val="24"/>
          <w:lang w:eastAsia="el-GR"/>
        </w:rPr>
        <w:t xml:space="preserve">, μετά τον κ. Αποστόλου θα μιλήσετε εσείς, εκτός αν συνεννοηθείτε με τον κ. Αποστόλου και προηγηθείτε.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ΣΤΑΥΡΟΣ ΑΡΑΧΩΒΙΤΗΣ:</w:t>
      </w:r>
      <w:r w:rsidRPr="00B01C11">
        <w:rPr>
          <w:rFonts w:ascii="Arial" w:hAnsi="Arial"/>
          <w:sz w:val="24"/>
          <w:szCs w:val="24"/>
          <w:lang w:eastAsia="el-GR"/>
        </w:rPr>
        <w:t xml:space="preserve"> Θα ήθελα να μιλήσω μετά τον κύριο Υπουργό, αν δεν υπάρχει πρόβλημα με τη διαδικασία, για να ακούσουμε τις </w:t>
      </w:r>
      <w:r w:rsidRPr="00B01C11">
        <w:rPr>
          <w:rFonts w:ascii="Arial" w:hAnsi="Arial"/>
          <w:sz w:val="24"/>
          <w:szCs w:val="24"/>
          <w:lang w:eastAsia="el-GR"/>
        </w:rPr>
        <w:lastRenderedPageBreak/>
        <w:t xml:space="preserve">αλλαγές, τις νομοτεχνικές βελτιώσεις που μας είπε ότι θα φέρει. Θα παρακαλούσα να το κάνουμε έτσι αν είναι εύκολο.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ΠΡΟΕΔΡΕΥΩΝ (Χαράλαμπος Αθανασίου):</w:t>
      </w:r>
      <w:r w:rsidRPr="00B01C11">
        <w:rPr>
          <w:rFonts w:ascii="Arial" w:hAnsi="Arial"/>
          <w:sz w:val="24"/>
          <w:szCs w:val="24"/>
          <w:lang w:eastAsia="el-GR"/>
        </w:rPr>
        <w:t xml:space="preserve"> Θα το δούμε. Να δούμε και τι ώρα θα έρθει ο κύριος Υπουργός.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w:t>
      </w:r>
      <w:proofErr w:type="spellStart"/>
      <w:r w:rsidRPr="00B01C11">
        <w:rPr>
          <w:rFonts w:ascii="Arial" w:hAnsi="Arial"/>
          <w:sz w:val="24"/>
          <w:szCs w:val="24"/>
          <w:lang w:eastAsia="el-GR"/>
        </w:rPr>
        <w:t>Σιμόπουλε</w:t>
      </w:r>
      <w:proofErr w:type="spellEnd"/>
      <w:r w:rsidRPr="00B01C11">
        <w:rPr>
          <w:rFonts w:ascii="Arial" w:hAnsi="Arial"/>
          <w:sz w:val="24"/>
          <w:szCs w:val="24"/>
          <w:lang w:eastAsia="el-GR"/>
        </w:rPr>
        <w:t xml:space="preserve">, έχετε τον λόγο για επτά λεπτά.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Παρακαλώ να τηρείται ο χρόνος.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ΕΥΣΤΡΑΤΙΟΣ (ΣΤΡΑΤΟΣ) ΣΙΜΟΠΟΥΛΟΣ:</w:t>
      </w:r>
      <w:r w:rsidRPr="00B01C11">
        <w:rPr>
          <w:rFonts w:ascii="Arial" w:hAnsi="Arial"/>
          <w:sz w:val="24"/>
          <w:szCs w:val="24"/>
          <w:lang w:eastAsia="el-GR"/>
        </w:rPr>
        <w:t xml:space="preserve"> Ευχαριστώ, κύριε Πρόεδρε.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Κύριοι Υπουργοί, κυρίες και κύριοι συνάδελφοι, συνήθως οι ομιλίες μου από το Βήμα αυτό δεν έχουν συναισθηματισμό ή προσωπικές αναφορές. Σήμερα θα μου επιτρέψετε να έχουν.</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Πέρασαν σχεδόν σαράντα χρόνια από το 1982 όταν η νεότευκτη τότε κυβέρνηση του Ανδρέα Παπανδρέου ξεκίνησε την περιβόητη τότε μάχη της ντομάτας για να εξυγιάνει τον χώρο του εμπορίου των αγροτικών προϊόντων επιτιθέμενη κατά δικαίων και αδίκων.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Στους δικαίους συμπεριλαμβανόταν ο πατέρας μου, μικροέμπορος στη λαχαναγορά. Με νόμο, παίρνοντας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τον τζίρο, έβγαζε από τις εγκαταστάσεις της κεντρικής λαχαναγοράς Θεσσαλονίκης πολλούς μικρούς εμπόρους. Αυτοί ονομάστηκαν τότε </w:t>
      </w:r>
      <w:proofErr w:type="spellStart"/>
      <w:r w:rsidRPr="00B01C11">
        <w:rPr>
          <w:rFonts w:ascii="Arial" w:hAnsi="Arial"/>
          <w:sz w:val="24"/>
          <w:szCs w:val="24"/>
          <w:lang w:eastAsia="el-GR"/>
        </w:rPr>
        <w:t>εξωταίοι</w:t>
      </w:r>
      <w:proofErr w:type="spellEnd"/>
      <w:r w:rsidRPr="00B01C11">
        <w:rPr>
          <w:rFonts w:ascii="Arial" w:hAnsi="Arial"/>
          <w:sz w:val="24"/>
          <w:szCs w:val="24"/>
          <w:lang w:eastAsia="el-GR"/>
        </w:rPr>
        <w:t xml:space="preserve"> και οργάνωσαν πορεία προς το Καστρί. Συμμετείχα κι εγώ μαζί με την οικογένειά μου. Ήταν η πρώτη και </w:t>
      </w:r>
      <w:r w:rsidRPr="00B01C11">
        <w:rPr>
          <w:rFonts w:ascii="Arial" w:hAnsi="Arial"/>
          <w:sz w:val="24"/>
          <w:szCs w:val="24"/>
          <w:lang w:eastAsia="el-GR"/>
        </w:rPr>
        <w:lastRenderedPageBreak/>
        <w:t xml:space="preserve">τελευταία πορεία στην οποία συμμετείχα. Κατανοώ λοιπόν, τις κινητοποιήσεις πολλών ανθρώπων που διεκδικούν. Δεν κατανοώ βέβαια πάρα πολλές φορές τον τρόπο των κινητοποιήσεων. Επίσης, δεν υπάρχει οικογενειακή ευθύνη, αλλά παιδιά κυβερνητικών τότε στελεχών στον τομέα του αγροτικού εμπορίου κοσμούν σήμερα τα έδρανα της Αξιωματικής Αντιπολίτευσης.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Μετά από σαράντα χρόνια απεδείχθη ότι η Ευρωπαϊκή Ένωση έχει λύσεις. Κανονισμοί και οδηγίες ενσωματώνονται και εξυγιαίνουν τη διαδικασία του εμπορίου των αγροτικών προϊόντων. Ένα παρόμοιο νομοσχέδιο συζητούμε και σήμερα για το οποίο το μόνο που ζητώ είναι να μειωθεί το όριο εφαρμογής ώστε να συμπεριλάβει όσο το δυνατόν περισσότερους αγρότες αλλά και επαγγελματίες. Υπάρχουν και οι επαγγελματίες που είναι προμηθευτές μεγάλων πολυεθνικών αλλά και του δημοσίου. Τι θα γίνει με τους επαγγελματίες αγροτικών προϊόντων που προμηθεύουν το δημόσιο;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αν και δεν αφορά εσάς θα επικεντρωθώ λίγο και στο θέμα των λαϊκών αγορών. Δεν μπορώ να μη σταθώ στο θέμα των λαϊκών αγορών. Μαζί με τους ανθρώπους αυτούς μεγάλωσα. Τους ζούσα από τότε που ήμουν στις πρώτες τάξεις του γυμνασίου, γιατί πήγαινα στη λαχαναγορά. Κάποιοι απ’ αυτούς αισθάνονται όπως αισθανόμουν εγώ και η οικογένειά μου το 1982. Χρειάζεται εκσυγχρονισμός του χώρου; Φυσικά. Αναμφισβήτητα. Ερωτηματικό βάζω στο «χρειάζεται». Πρέπει να πάρουμε όμως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ότι χιλιάδες </w:t>
      </w:r>
      <w:r w:rsidRPr="00B01C11">
        <w:rPr>
          <w:rFonts w:ascii="Arial" w:hAnsi="Arial"/>
          <w:sz w:val="24"/>
          <w:szCs w:val="24"/>
          <w:lang w:eastAsia="el-GR"/>
        </w:rPr>
        <w:lastRenderedPageBreak/>
        <w:t xml:space="preserve">οικογένειες που εξασφαλίζουν ένα όχι ιδιαίτερα υψηλό βιοτικό επίπεδο από τις λαϊκές αγορές πρέπει να συνεχίσουν να το έχουν; Σίγουρα ναι. Πρέπει να διατηρηθεί ο λαϊκός τους χαρακτήρας; Ποιος είναι αυτός; Η πώληση της αγροτικής παραγωγής. Έτσι δεν μπορεί να βαφτίζονται οι παραγωγοί επαγγελματίες.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Πολλοί βέβαια παραγωγοί το επιθυμούν. Ξέρω ότι με αυτά που λέω ίσως είμαι απέναντι από πολλούς παραγωγούς. Αλλά δεν πρέπει να χαθεί ο χαρακτήρας των λαϊκών αγορών. Μπορεί να υπάρχει κάποιος αγρότης από τη Φλώρινα και για ένα χρόνο να πουλάει ζαρζαβατικά στις λαϊκές αγορές. Αυτός σίγουρα από κάπου τα αγοράζει κάποια στιγμή και γίνεται έμπορος. Στο όνομα όμως αυτού δεν μπορούμε να αφήσουμε τα χωράφια μας, τα χωράφια που καλλιεργούν δέκα χιλιάδες αγρότες οι οποίοι προμηθεύουν τις λαϊκές αγορές, απροστάτευτα, επιτρέποντας έστω και έμμεσα να λειτουργήσουν στον χώρο εταιρείες κάτι το οποίο δεν γίνεται, όπως λέει η Αξιωματική Αντιπολίτευση.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Ούτε, κυρία εισηγήτρια, ισχύουν αυτά που είπατε περί ΣΔΙΤ. Αν ξέρετε ότι υπάρχει ΣΔΙΤ, πείτε μας το συγκεκριμένο άρθρο. Δεν υπάρχει θέμα, λοιπόν, ΣΔΙΤ. Ούτε υπάρχει θέμα εταιρειών, όπως είπατε. Πιθανώς όμως να υπάρχει σε κάποιο άρθρο ένα παραθυράκι το οποίο πρέπει να κλείσει. Άλλο αυτό κι άλλα αυτά που είπατε, που δεν έχουν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σχέση με την πραγματικότητα. </w:t>
      </w:r>
      <w:r w:rsidRPr="00B01C11">
        <w:rPr>
          <w:rFonts w:ascii="Arial" w:hAnsi="Arial"/>
          <w:sz w:val="24"/>
          <w:szCs w:val="24"/>
          <w:lang w:eastAsia="el-GR"/>
        </w:rPr>
        <w:lastRenderedPageBreak/>
        <w:t xml:space="preserve">Επιτρέψτε μου να σας πω ότι είναι </w:t>
      </w:r>
      <w:r w:rsidRPr="00B01C11">
        <w:rPr>
          <w:rFonts w:ascii="Arial" w:hAnsi="Arial"/>
          <w:sz w:val="24"/>
          <w:szCs w:val="24"/>
          <w:lang w:val="en-US" w:eastAsia="el-GR"/>
        </w:rPr>
        <w:t>fake</w:t>
      </w:r>
      <w:r w:rsidRPr="00B01C11">
        <w:rPr>
          <w:rFonts w:ascii="Arial" w:hAnsi="Arial"/>
          <w:sz w:val="24"/>
          <w:szCs w:val="24"/>
          <w:lang w:eastAsia="el-GR"/>
        </w:rPr>
        <w:t xml:space="preserve"> </w:t>
      </w:r>
      <w:r w:rsidRPr="00B01C11">
        <w:rPr>
          <w:rFonts w:ascii="Arial" w:hAnsi="Arial"/>
          <w:sz w:val="24"/>
          <w:szCs w:val="24"/>
          <w:lang w:val="en-US" w:eastAsia="el-GR"/>
        </w:rPr>
        <w:t>news</w:t>
      </w:r>
      <w:r w:rsidRPr="00B01C11">
        <w:rPr>
          <w:rFonts w:ascii="Arial" w:hAnsi="Arial"/>
          <w:sz w:val="24"/>
          <w:szCs w:val="24"/>
          <w:lang w:eastAsia="el-GR"/>
        </w:rPr>
        <w:t xml:space="preserve"> εκτός αν έχετε τα συγκεκριμένα άρθρα να μας τα πείτε. Να μας πείτε που υπάρχουν μέσα ΣΔΙΤ.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συμφωνώ με το ότι πρέπει να δούμε να υπάρχει </w:t>
      </w:r>
      <w:proofErr w:type="spellStart"/>
      <w:r w:rsidRPr="00B01C11">
        <w:rPr>
          <w:rFonts w:ascii="Arial" w:hAnsi="Arial"/>
          <w:sz w:val="24"/>
          <w:szCs w:val="24"/>
          <w:lang w:eastAsia="el-GR"/>
        </w:rPr>
        <w:t>μοριοδότηση</w:t>
      </w:r>
      <w:proofErr w:type="spellEnd"/>
      <w:r w:rsidRPr="00B01C11">
        <w:rPr>
          <w:rFonts w:ascii="Arial" w:hAnsi="Arial"/>
          <w:sz w:val="24"/>
          <w:szCs w:val="24"/>
          <w:lang w:eastAsia="el-GR"/>
        </w:rPr>
        <w:t xml:space="preserve"> για τους νέους αγρότες και για τους πιστοποιημένους. Να μην παίζει ρόλο στη </w:t>
      </w:r>
      <w:proofErr w:type="spellStart"/>
      <w:r w:rsidRPr="00B01C11">
        <w:rPr>
          <w:rFonts w:ascii="Arial" w:hAnsi="Arial"/>
          <w:sz w:val="24"/>
          <w:szCs w:val="24"/>
          <w:lang w:eastAsia="el-GR"/>
        </w:rPr>
        <w:t>μοριοδότηση</w:t>
      </w:r>
      <w:proofErr w:type="spellEnd"/>
      <w:r w:rsidRPr="00B01C11">
        <w:rPr>
          <w:rFonts w:ascii="Arial" w:hAnsi="Arial"/>
          <w:sz w:val="24"/>
          <w:szCs w:val="24"/>
          <w:lang w:eastAsia="el-GR"/>
        </w:rPr>
        <w:t xml:space="preserve"> η απόκτηση κάποιου πτυχίου. Θεωρώ ότι είναι ένα άρθρο, μια παρέμβαση που μπορεί να γίνει. Γνωρίζω επίσης, ότι η Ομοσπονδία της Αττικής συμφωνεί με τις προωθούμενες αλλαγές και διαφωνούν οι ομοσπονδίες από την υπόλοιπη Ελλάδα. Δεν ξέρω αν υπάρχει τρόπος. Ίσως πιλοτικά να το προωθήσουμε μόνο στην Αττική και να μετρήσουμε τα αποτελέσματα. Για να δούμε τι θα γίνει με τα χωράφια που καλλιεργούνται. Ίσως είναι ένας έμμεσος τρόπος να προχωρήσουμε. Προσωπικά δεν θα ήθελα να δω κι άλλους </w:t>
      </w:r>
      <w:proofErr w:type="spellStart"/>
      <w:r w:rsidRPr="00B01C11">
        <w:rPr>
          <w:rFonts w:ascii="Arial" w:hAnsi="Arial"/>
          <w:sz w:val="24"/>
          <w:szCs w:val="24"/>
          <w:lang w:eastAsia="el-GR"/>
        </w:rPr>
        <w:t>εξωταίους</w:t>
      </w:r>
      <w:proofErr w:type="spellEnd"/>
      <w:r w:rsidRPr="00B01C11">
        <w:rPr>
          <w:rFonts w:ascii="Arial" w:hAnsi="Arial"/>
          <w:sz w:val="24"/>
          <w:szCs w:val="24"/>
          <w:lang w:eastAsia="el-GR"/>
        </w:rPr>
        <w:t xml:space="preserve">. Είμαι σίγουρος ότι και η Κυβέρνηση κινείται σε μια τέτοια κατεύθυνση. Η Κυβέρνηση ακούει, το έχει αποδείξει και είμαι σίγουρος ότι θα ακούσει και σήμερα αυτό το οποίο αναφέρω, κυρίως για τη μείωση του ορίου από τα 2 εκατομμύρια στις 500 χιλιάδες, μέσα στο οποίο θα εφαρμόζεται το παρόν νομοσχέδιο.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είμαι σίγουρος ότι το νομοσχέδιο ακόμη και για τις λαϊκές αγορές, το οποίο δεν έχει ακόμη τεθεί σε διαβούλευση, θα συζητηθεί ακόμη περισσότερο με τους φορείς, αλλά και με τους Βουλευτές, ώστε σε τελική ανάλυση να έχουμε ένα νομοσχέδιο το οποίο πράγματι θα </w:t>
      </w:r>
      <w:r w:rsidRPr="00B01C11">
        <w:rPr>
          <w:rFonts w:ascii="Arial" w:hAnsi="Arial"/>
          <w:sz w:val="24"/>
          <w:szCs w:val="24"/>
          <w:lang w:eastAsia="el-GR"/>
        </w:rPr>
        <w:lastRenderedPageBreak/>
        <w:t xml:space="preserve">εκσυγχρονίζει τις λαϊκές αγορές και βέβαια θα αφήνει απ’ έξω, όπως και αφήνει απ’ ό,τι γνωρίζω, τις φωνές του λαϊκισμού, που χωρίς επιχειρήματα -και απευθύνομαι στην Αξιωματική Αντιπολίτευση- μιλούν για νεοφιλελευθερισμό ή για ιδιωτικοποίηση των λαϊκών αγορών. Δεν υπάρχει θέμα ιδιωτικοποίησης των λαϊκών αγορών.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 πολύ.</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(Χαράλαμπος Αθανασίου):</w:t>
      </w:r>
      <w:r w:rsidRPr="00B01C11">
        <w:rPr>
          <w:rFonts w:ascii="Arial" w:hAnsi="Arial"/>
          <w:sz w:val="24"/>
          <w:szCs w:val="24"/>
          <w:lang w:eastAsia="el-GR"/>
        </w:rPr>
        <w:t xml:space="preserve"> Κι εγώ σας ευχαριστώ.</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Τον λόγο έχει ο κ. Ευάγγελος Αποστόλου από τον ΣΥΡΙΖΑ.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ΕΥΑΓΓΕΛΟΣ ΑΠΟΣΤΟΛΟΥ:</w:t>
      </w:r>
      <w:r w:rsidRPr="00B01C11">
        <w:rPr>
          <w:rFonts w:ascii="Arial" w:hAnsi="Arial"/>
          <w:sz w:val="24"/>
          <w:szCs w:val="24"/>
          <w:lang w:eastAsia="el-GR"/>
        </w:rPr>
        <w:t xml:space="preserve"> Ευχαριστώ, κύριε Πρόεδρε.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Κύριε Υπουργέ, φέρνετε σήμερα για ψήφιση ένα νομοσχέδιο του οποίου οι βασικότερες διατάξεις έχουν ψηφιστεί από την κυβέρνηση ΣΥΡΙΖΑ. Εμείς συμμετείχαμε ενεργά στη διαμόρφωση της οδηγίας που συζητάμε. Και, επειδή πριν την ολοκλήρωσή της υπήρχε μεγάλη πίεση στον αγροτικό μας χώρο από αθέμιτες πρακτικές, ζητήσαμε και πήραμε την έγκριση της Ευρωπαϊκής Επιτροπής για την ενσωμάτωση στο εθνικό μας δίκτυο, μερικών, των πιο σημαντικών θα έλεγα, ρυθμίσεων της οδηγίας.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Δικές μας είναι οι δύο μεγάλες τομές, η πρώτη για την καταπολέμηση των παράνομων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αγροτικών προϊόντων στην εγχώρια αγορά </w:t>
      </w:r>
      <w:r w:rsidRPr="00B01C11">
        <w:rPr>
          <w:rFonts w:ascii="Arial" w:hAnsi="Arial"/>
          <w:sz w:val="24"/>
          <w:szCs w:val="24"/>
          <w:lang w:eastAsia="el-GR"/>
        </w:rPr>
        <w:lastRenderedPageBreak/>
        <w:t xml:space="preserve">και η δεύτερη για την προστασία των παραγωγών από αθέμιτες εμπορικές πρακτικές των αλυσίδων χονδρικής, με τον ν.4492/2017, για τη διακίνηση και εμπορία των νωπών και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αγροτικών προϊόντων.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Ιδιαίτερα καθιερώσαμε: Πρώτον, την υποχρεωτική επισήμανση επί των συσκευασιών του γάλακτος και των γαλακτοκομικών προϊόντων της χώρας </w:t>
      </w:r>
      <w:proofErr w:type="spellStart"/>
      <w:r w:rsidRPr="00B01C11">
        <w:rPr>
          <w:rFonts w:ascii="Arial" w:hAnsi="Arial"/>
          <w:sz w:val="24"/>
          <w:szCs w:val="24"/>
          <w:lang w:eastAsia="el-GR"/>
        </w:rPr>
        <w:t>άμελξης</w:t>
      </w:r>
      <w:proofErr w:type="spellEnd"/>
      <w:r w:rsidRPr="00B01C11">
        <w:rPr>
          <w:rFonts w:ascii="Arial" w:hAnsi="Arial"/>
          <w:sz w:val="24"/>
          <w:szCs w:val="24"/>
          <w:lang w:eastAsia="el-GR"/>
        </w:rPr>
        <w:t xml:space="preserve">, επεξεργασίας και συσκευασίας. Δεύτερον, την υποχρεωτική αναγραφή σε όλα τα στάδια διακίνησης του κρέατος από το σφαγείο έως την ταμειακή μηχανή του καταστήματος λιανικής της χώρας γέννησης, εκτροφής και σφαγής του ζώου από το οποίο προέρχεται το κρέας. Και τρίτον, την υποχρέωση πληρωμής των παραγωγών νωπών και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αγροτικών προϊόντων εκ μέρους των χονδρεμπόρων, περιλαμβανομένων και των σουπερμάρκετ, το αργότερο εντός εξήντα ημερών από την έκδοση του σχετικού τιμολογίου.</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Οι ρυθμίσεις αυτές έφεραν ένα πλέγμα προστασίας τόσο στον Έλληνα αγρότη και την ελληνική παραγωγή όσο και στον καταναλωτή, που μπορεί να γνωρίζει με βεβαιότητα ποιο είναι πραγματικά εγχώριο προϊόν όσον αφορά το γάλα, τα γαλακτοκομικά προϊόντα και τα κρέατα και ποιο όχι. Και αν εφαρμοζόταν όντως ο νόμος, δεν θα μπορούσε να συμβεί το πρόσφατο σκάνδαλο με τη φέτα.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Έρχομαι, όμως, κυρίες και κύριοι συνάδελφοι, στην εναρμόνιση της οδηγίας. Μια οδηγία είναι ένα ευρωπαϊκό κεκτημένο και είναι γνωστό ότι το κύριο σώμα του νομοσχεδίου αποτελεί αντιγραφή, γιατί έχει τις περισσότερες φορές σαφή ποιοτικά χαρακτηριστικά νομοθέτησης. Απομένει λοιπόν, στο κράτος-μέλος να προσθέσει ελάχιστες διατάξεις. Αυτές οι διατάξεις θα έπρεπε να είναι αντικείμενο συζήτησης στη Βουλή και όχι να μεταφέρονται στις εξουσιοδοτικές για τον Υπουργό, στο άρθρο 16 στην προκειμένη περίπτωση. Αυτή η πρακτική, το γνωρίζετε, είναι κακή νομοθέτηση.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Συγκεκριμένα, προσδιορίζονται με υπουργική απόφαση τα προϊόντα που προστατεύει το νομοσχέδιο. Αυτή τη λίστα με τα προϊόντα θα έπρεπε να την είχατε προσαρτήσει ως παράρτημα στο νομοσχέδιο. Στην εναρμόνιση που κάναμε εμείς το 2017 με τον ν.4492 είχαμε υποβάλει συγκεκριμένο κατάλογο για συζήτηση στη Βουλή και γνώριζε το Σώμα ποια προϊόντα διαλαμβάνονται στις διατάξεις του νομοσχεδίου.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καθορίζονται τα πάντα με υπουργική απόφαση για την επιτροπή καταπολέμησης αθέμιτων. Πιστεύετε, κύριοι Υπουργοί, ότι τρεις γενικοί διευθυντές που συμμετέχουν στην επιτροπή και είναι επιφορτισμένοι με πολλές άλλες αρμοδιότητες, μπορούν παράλληλα να διερευνήσουν καταγγελίες, </w:t>
      </w:r>
      <w:proofErr w:type="spellStart"/>
      <w:r w:rsidRPr="00B01C11">
        <w:rPr>
          <w:rFonts w:ascii="Arial" w:hAnsi="Arial"/>
          <w:sz w:val="24"/>
          <w:szCs w:val="24"/>
          <w:lang w:eastAsia="el-GR"/>
        </w:rPr>
        <w:t>πόσω</w:t>
      </w:r>
      <w:proofErr w:type="spellEnd"/>
      <w:r w:rsidRPr="00B01C11">
        <w:rPr>
          <w:rFonts w:ascii="Arial" w:hAnsi="Arial"/>
          <w:sz w:val="24"/>
          <w:szCs w:val="24"/>
          <w:lang w:eastAsia="el-GR"/>
        </w:rPr>
        <w:t xml:space="preserve"> μάλλον να επιβάλουν κυρώσεις χωρίς την υποστήριξη μιας οργανικής μονάδας; Πουθενά δεν αναφέρεται ποια θα είναι η καθ’ ύλην οργανική μονάδα του </w:t>
      </w:r>
      <w:r w:rsidRPr="00B01C11">
        <w:rPr>
          <w:rFonts w:ascii="Arial" w:hAnsi="Arial"/>
          <w:sz w:val="24"/>
          <w:szCs w:val="24"/>
          <w:lang w:eastAsia="el-GR"/>
        </w:rPr>
        <w:lastRenderedPageBreak/>
        <w:t xml:space="preserve">Υπουργείου. Δεν μπορώ να φανταστώ ένα τόσο δύσκολο και πρωτόγνωρο, σε ευρωπαϊκό επίπεδο, θέμα να το διαχειριστεί μόνη η αρμόδια επιτροπή.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Επίσης, με κοινή απόφαση των Υπουργών Αγροτικής Ανάπτυξης και Τροφίμων και Ψηφιακής Διακυβέρνησης καθορίζεται ο τρόπος ανάπτυξης και λειτουργίας, καθώς και οι τεχνικές λεπτομέρειες. Είναι απλά παράλειψή σας που δεν αναφέρετε ποια διεύθυνση του Υπουργείου θα συνεργαστεί με την αντίστοιχη του Υπουργείου Ψηφιακής Διακυβέρνησης για τη δημιουργία και τήρηση της συγκεκριμένης ηλεκτρονικής βάσης ή πρόκειται για κάτι άλλο;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φιλοσοφία αυτής της βάσης στηρίζεται στην επεξεργασία καταγγελιών και όχι στους αυτόματους </w:t>
      </w:r>
      <w:proofErr w:type="spellStart"/>
      <w:r w:rsidRPr="00B01C11">
        <w:rPr>
          <w:rFonts w:ascii="Arial" w:hAnsi="Arial"/>
          <w:sz w:val="24"/>
          <w:szCs w:val="24"/>
          <w:lang w:eastAsia="el-GR"/>
        </w:rPr>
        <w:t>διασταυρωτικούς</w:t>
      </w:r>
      <w:proofErr w:type="spellEnd"/>
      <w:r w:rsidRPr="00B01C11">
        <w:rPr>
          <w:rFonts w:ascii="Arial" w:hAnsi="Arial"/>
          <w:sz w:val="24"/>
          <w:szCs w:val="24"/>
          <w:lang w:eastAsia="el-GR"/>
        </w:rPr>
        <w:t xml:space="preserve"> ελέγχους, όπως είχε σχεδιαστεί και λειτουργούσε με τον ν.4492/2017, μέχρι την κατάργησή της από τον προκάτοχό σας Υπουργό. Βέβαια, όχι μόνο δεν αναφέρεται ούτε μια λέξη στον συγκεκριμένο νόμο, αλλά ούτε καν μια αναφορά για το ποια από αυτά τα προϊόντα μπορούν να ενταχθούν στις διατάξεις του παρόντος νόμου.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σημείο αυτό κτυπάει το κουδούνι λήξεως του χρόνου ομιλίας του κυρίου Βουλευτή)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Κύριε Πρόεδρε, ζητώ μια ανοχή.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 δεν είχατε καταργήσει τη λειτουργία της πλατφόρμας, τώρα θα μπορούσαμε να συζητάμε για καλύτερες και αποτελεσματικότερες λύσεις. </w:t>
      </w:r>
      <w:r w:rsidRPr="00B01C11">
        <w:rPr>
          <w:rFonts w:ascii="Arial" w:hAnsi="Arial"/>
          <w:sz w:val="24"/>
          <w:szCs w:val="24"/>
          <w:lang w:eastAsia="el-GR"/>
        </w:rPr>
        <w:lastRenderedPageBreak/>
        <w:t xml:space="preserve">Επιλέξατε την από μηδενική βάση αντιμετώπιση του θέματος, χωρίς έμπνευση, σχέδιο και στόχο. Προχειροδουλειά, με τη γνωστή δικαιολογία «να προλάβουμε τις ημερομηνίες εναρμόνισης».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Όλοι συμμεριζόμαστε την ανάγκη ριζικής αντιμετώπισης των παραπλανήσεων, όλοι γνωρίζουμε ότι η λέξη </w:t>
      </w:r>
      <w:proofErr w:type="spellStart"/>
      <w:r w:rsidRPr="00B01C11">
        <w:rPr>
          <w:rFonts w:ascii="Arial" w:hAnsi="Arial"/>
          <w:sz w:val="24"/>
          <w:szCs w:val="24"/>
          <w:lang w:eastAsia="el-GR"/>
        </w:rPr>
        <w:t>ελληνοποίηση</w:t>
      </w:r>
      <w:proofErr w:type="spellEnd"/>
      <w:r w:rsidRPr="00B01C11">
        <w:rPr>
          <w:rFonts w:ascii="Arial" w:hAnsi="Arial"/>
          <w:sz w:val="24"/>
          <w:szCs w:val="24"/>
          <w:lang w:eastAsia="el-GR"/>
        </w:rPr>
        <w:t xml:space="preserve"> δεν είναι καινούργια και ότι απαιτεί τόσο νομοθετική όσο και διοικητική συνεργασία. Θα μπορούσε αυτό να γίνει εφικτό -ήταν και δικός μας στόχος- αν συνδέατε τους δύο νόμους με τις ηλεκτρονικές βάσεις και όχι να τους αγνοήσετε. Χθες, άφησε μια υπόσχεση ο Υπουργός ότι ίσως το προσεγγίσει. Μάλιστα, η εφαρμογή του ηλεκτρονικού τιμολογίου θα διευκόλυνε τους </w:t>
      </w:r>
      <w:proofErr w:type="spellStart"/>
      <w:r w:rsidRPr="00B01C11">
        <w:rPr>
          <w:rFonts w:ascii="Arial" w:hAnsi="Arial"/>
          <w:sz w:val="24"/>
          <w:szCs w:val="24"/>
          <w:lang w:eastAsia="el-GR"/>
        </w:rPr>
        <w:t>διασταυρωτικούς</w:t>
      </w:r>
      <w:proofErr w:type="spellEnd"/>
      <w:r w:rsidRPr="00B01C11">
        <w:rPr>
          <w:rFonts w:ascii="Arial" w:hAnsi="Arial"/>
          <w:sz w:val="24"/>
          <w:szCs w:val="24"/>
          <w:lang w:eastAsia="el-GR"/>
        </w:rPr>
        <w:t xml:space="preserve"> ελέγχους που είχε καθιερώσει η ηλεκτρονική πλατφόρμα του ν.4492/2017. Μόνον έτσι θα μπορούσαν να καταπολεμηθούν σε μεγάλο βαθμό οι λεγόμενες </w:t>
      </w:r>
      <w:proofErr w:type="spellStart"/>
      <w:r w:rsidRPr="00B01C11">
        <w:rPr>
          <w:rFonts w:ascii="Arial" w:hAnsi="Arial"/>
          <w:sz w:val="24"/>
          <w:szCs w:val="24"/>
          <w:lang w:eastAsia="el-GR"/>
        </w:rPr>
        <w:t>ελληνοποιήσεις</w:t>
      </w:r>
      <w:proofErr w:type="spellEnd"/>
      <w:r w:rsidRPr="00B01C11">
        <w:rPr>
          <w:rFonts w:ascii="Arial" w:hAnsi="Arial"/>
          <w:sz w:val="24"/>
          <w:szCs w:val="24"/>
          <w:lang w:eastAsia="el-GR"/>
        </w:rPr>
        <w:t xml:space="preserve">, που λειτουργούν σε βάρος του Έλληνα αγρότη, αλλά και του καταναλωτή.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Βέβαια, η καταπολέμηση των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δεν καταργεί, ούτε εμποδίζει τις εισαγωγές, καταργεί όμως τις αθέμιτες πρακτικές ορισμένων κακόβουλων εμπόρων σε βάρος των Ελλήνων παραγωγών.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 αναφέρω όλα αυτά, κυρίες και κύριοι συνάδελφοι, για να τονίσω ότι η αντιμετώπιση τέτοιων δύσκολων θεμάτων δεν μπορεί να γίνει με βιαστικές νομοθετήσεις αγγαρείας, όπως καταστήσατε τη συγκεκριμένη εναρμόνιση. </w:t>
      </w:r>
      <w:r w:rsidRPr="00B01C11">
        <w:rPr>
          <w:rFonts w:ascii="Arial" w:hAnsi="Arial"/>
          <w:sz w:val="24"/>
          <w:szCs w:val="24"/>
          <w:lang w:eastAsia="el-GR"/>
        </w:rPr>
        <w:lastRenderedPageBreak/>
        <w:t xml:space="preserve">Εμείς, που συμμετείχαμε στην διαμόρφωση της οδηγίας, ασφαλώς και την ψηφίζουμε, αλλά τονίζουμε ότι σας εκθέτει η έλλειψη σοβαρού σχεδιασμού στην εναρμόνιση της.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ΣΥΡΙΖΑ)</w:t>
      </w:r>
    </w:p>
    <w:p w:rsidR="00B01C11" w:rsidRPr="00B01C11" w:rsidRDefault="00B01C11" w:rsidP="00B01C11">
      <w:pPr>
        <w:spacing w:after="160" w:line="600" w:lineRule="auto"/>
        <w:ind w:firstLine="720"/>
        <w:jc w:val="both"/>
        <w:rPr>
          <w:rFonts w:ascii="Arial" w:eastAsia="SimSun" w:hAnsi="Arial" w:cs="Arial"/>
          <w:b/>
          <w:bCs/>
          <w:sz w:val="24"/>
          <w:szCs w:val="24"/>
          <w:lang w:eastAsia="zh-CN"/>
        </w:rPr>
      </w:pPr>
      <w:r w:rsidRPr="00B01C11">
        <w:rPr>
          <w:rFonts w:ascii="Arial" w:eastAsia="SimSun" w:hAnsi="Arial" w:cs="Arial"/>
          <w:b/>
          <w:bCs/>
          <w:sz w:val="24"/>
          <w:szCs w:val="24"/>
          <w:lang w:eastAsia="zh-CN"/>
        </w:rPr>
        <w:t xml:space="preserve">ΠΡΟΕΔΡΕΥΩΝ (Χαράλαμπος Αθανασίου): </w:t>
      </w:r>
      <w:r w:rsidRPr="00B01C11">
        <w:rPr>
          <w:rFonts w:ascii="Arial" w:eastAsia="SimSun" w:hAnsi="Arial" w:cs="Arial"/>
          <w:bCs/>
          <w:sz w:val="24"/>
          <w:szCs w:val="24"/>
          <w:lang w:eastAsia="zh-CN"/>
        </w:rPr>
        <w:t>Ευχαριστούμε τον κ. Αποστόλου.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τώρα η κ. Ευαγγελία </w:t>
      </w:r>
      <w:proofErr w:type="spellStart"/>
      <w:r w:rsidRPr="00B01C11">
        <w:rPr>
          <w:rFonts w:ascii="Arial" w:hAnsi="Arial"/>
          <w:sz w:val="24"/>
          <w:szCs w:val="24"/>
          <w:lang w:eastAsia="el-GR"/>
        </w:rPr>
        <w:t>Λιακούλη</w:t>
      </w:r>
      <w:proofErr w:type="spellEnd"/>
      <w:r w:rsidRPr="00B01C11">
        <w:rPr>
          <w:rFonts w:ascii="Arial" w:hAnsi="Arial"/>
          <w:sz w:val="24"/>
          <w:szCs w:val="24"/>
          <w:lang w:eastAsia="el-GR"/>
        </w:rPr>
        <w:t xml:space="preserve"> από το Κίνημα Αλλαγής.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ΕΥΑΓΓΕΛΙΑ ΛΙΑΚΟΥΛΗ:</w:t>
      </w:r>
      <w:r w:rsidRPr="00B01C11">
        <w:rPr>
          <w:rFonts w:ascii="Arial" w:hAnsi="Arial"/>
          <w:sz w:val="24"/>
          <w:szCs w:val="24"/>
          <w:lang w:eastAsia="el-GR"/>
        </w:rPr>
        <w:t xml:space="preserve"> Ευχαριστώ,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Κυρία Υπουργέ, κυρίες και κύριοι συνάδελφοι, έχουμε ένα γενικά θετικό σχέδιο νόμου που ενσωματώνει στην ελληνική έννομη τάξη μια οδηγία σχετικά με τις αθέμιτες εμπορικές πρακτικές στις σχέσεις μεταξύ των επιχειρήσεων στην αλυσίδα εφοδιασμού γεωργικών προϊόντων και τροφίμων, είναι απαραίτητο για τη χώρα, σημαντικό θεσμικά, μια ασπίδα σε όσα φαινόμενα πολλές φορές αντιμετωπίζουμε στην κοινή αγορά στην τοπική κοινότητα.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Ελλάδα, βέβαια, άργησε να υιοθετήσει τη σχετική οδηγία τη στιγμή που άλλες ευρωπαϊκές χώρες έχουν προβεί σε ανάλογη νομοθέτηση και μάλιστα με πολύ μεγαλύτερη εξειδίκευση για την προστασία των παραγωγών από αθέμιτες εμπορικές πρακτικές στο χονδρεμπόριο, αλλά και το λιανεμπόριο. </w:t>
      </w:r>
      <w:r w:rsidRPr="00B01C11">
        <w:rPr>
          <w:rFonts w:ascii="Arial" w:hAnsi="Arial"/>
          <w:sz w:val="24"/>
          <w:szCs w:val="24"/>
          <w:lang w:eastAsia="el-GR"/>
        </w:rPr>
        <w:lastRenderedPageBreak/>
        <w:t xml:space="preserve">Σκοπός είναι η προστασία των παραγωγών αγροτικών προϊόντων στην κάθετη αλυσίδα εφοδιασμού.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Κίνημα Αλλαγής πάρα πολλές φορές έχει απασχολήσει το Υπουργείο σας με διάφορες προτάσεις και θέσεις πάνω στα συγκεκριμένα ζητήματα, αλλά και ερωτήματα για τα κακώς κείμενα που καθημερινά, δυστυχώς, έχουμε τη δυνατότητα να βλέπουμε. Ο συγκεκριμένος νόμος εφαρμόζεται μόνο στην κάθετη σχέση προμηθευτή αγροτικών προϊόντων και τροφίμων και βεβαίως αισιοδοξούμε ότι τουλάχιστον στην εφαρμογή του θα δώσει μία σημαντική διέξοδο σε φαινόμενα, τα οποία έχουν παρατηρηθεί.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Βέβαια, όπως αντιλαμβάνεστε και εσείς κυρία Υφυπουργέ, έχουμε πολύ δρόμο ακόμα να διανύσουμε μπροστά μας, καθώς πέρυσι τέτοιον καιρό, καλή ώρα, 3,5 ευρώ πούλησαν οι κτηνοτρόφοι το αρνί και το κατσικάκι και 12,5 ευρώ έφτασε στον καταναλωτή, πράγμα που σημαίνει ότι στα λόγια πάρα πολλά λέμε και καλοί είμαστε, στην πράξη όμως δεν τα καταφέρνουμε. Δεν τα καταφέρνετε, εν προκειμένω, μια που είστε στο τιμόνι της Κυβέρνησης. Θα πρέπει να τα καταφέρετε καλύτερα, γιατί πέρυσι ήσασταν εσείς Κυβέρνηση, δεν ήταν άλλοι και ό,τι και να πείτε για τους προηγούμενους και τους προ-προηγούμενους δεν αρκεί. Φέτος θα πρέπει να αποτρέψετε, λοιπόν, να συμβεί αυτό.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 χρήσιμα εργαλεία, λοιπόν, βρίσκονται στα χέρια μας μόνο και μόνο για να προστατεύσουμε τους παραγωγούς, τους μικρούς κυρίως παραγωγούς. </w:t>
      </w:r>
      <w:r w:rsidRPr="00B01C11">
        <w:rPr>
          <w:rFonts w:ascii="Arial" w:hAnsi="Arial"/>
          <w:sz w:val="24"/>
          <w:szCs w:val="24"/>
          <w:lang w:eastAsia="el-GR"/>
        </w:rPr>
        <w:lastRenderedPageBreak/>
        <w:t xml:space="preserve">Και λέμε μικρούς, γιατί αυτοί είναι οι απροστάτευτοι, αυτοί χρήζουν της κρατικής μέριμνας και της προστασίας.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προχωρώ σε ό,τι αφορά κάποια ζητήματα που αφορούν το σχέδιο νόμου. Κύκλος εργασιών. Ο εισηγητής μας ήδη σας έχει θέσει το συγκεκριμένο ερώτημα, κυρία Υφυπουργέ: Ο κύκλος εργασιών της τελευταίας χρήσης ή της τελευταίας δημοσιευμένης χρήσης; Το ρωτάνε αυτό άνθρωποι οι οποίοι βρίσκονται στο χώρο και δεν μπορούμε να τους δώσουμε απάντηση. Ο μέσος κύκλος εργασιών των τελευταίων δύο, τριών ή τεσσάρων χρήσεων; Αυτό πρέπει να το απαντήσετε. Πρέπει να το απαντήσετε, να το πείτε, να το ξέρουμε εμείς, να το ξέρετε εσείς και να το ξέρουν και όλοι οι παραγωγοί. Είναι το βασικό για το νομοσχέδιο.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Εγώ δεν βρίσκω κάτι μεγαλύτερο από αυτό που πρέπει να το απαντήσετε και απορώ γιατί δεν το έχετε απαντήσει ακόμα. Έπρεπε να πείτε στο Βήμα της Βουλής ότι κατ’ αρχάς και προ της έναρξης της συζητήσεως σας λέω αυτό για να σας το διευκρινίσω και να τελειώνει το θέμα. Ξέρετε ή δεν ξέρετε; Έχετε απάντηση ή δεν έχετε; Άμα δεν έχετε, πείτε μας «δεν έχουμε απάντηση», αλλά πάντως πείτε κάτι, γιατί μας παρακολουθούν άνθρωποι οι οποίοι ενδιαφέρονται.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συνεχίζω με τα υπόλοιπα. Κοιτάξτε. Σε ό,τι αφορά το νευραλγικό σας Υπουργείο, το οποίο τελευταία μας απασχολεί πάρα πολύ, εκτός από </w:t>
      </w:r>
      <w:r w:rsidRPr="00B01C11">
        <w:rPr>
          <w:rFonts w:ascii="Arial" w:hAnsi="Arial"/>
          <w:sz w:val="24"/>
          <w:szCs w:val="24"/>
          <w:lang w:eastAsia="el-GR"/>
        </w:rPr>
        <w:lastRenderedPageBreak/>
        <w:t>θέματα εγκόλπωσης ρυθμίσεων και διατάξεων, που θα έπρεπε προ πολλού να υπάρχουν στο εσωτερικό δίκαιο, πρέπει να γίνουν και άλλα πράγματα. Ας μη μιλάμε, όμως, για την παθογένεια τώρα του συστήματος, αλλά και της δημόσιας διοίκησης. Στην παραδίπλα Αίθουσα της Γερουσίας αυτά λέγαμε μέχρι τώρα, πώς θα ελέγξουμε τη δημόσια διοίκηση, λες και έχουμε ενσωματώσει αυτά που έπρεπε. Τέλος πάντων! Εδώ ως Κυβέρνηση θα πρέπει, κυρία Υφυπουργέ, να σας πούμε ότι δυστυχώς έχετε πάρα πολλά ακόμη να κάνετε ειδικά στο δικός σας πεδίο.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Όχι μόνο δεν έχετε φτάσει στο μάξιμουμ των δυνατοτήτων σας για τα αγροτικά ζητήματα -γιατί άκουσα να το λέει το επιτελείο σας αυτό- αλλά ως προς τον νευραλγικό πρωτογενή τομέα της χώρας θα πρέπει να παραδεχτείτε ότι έχουμε αυτήν τη στιγμή τον αγροτικό κόσμο με την πλάτη στον τοίχο. Και τα μάτια στον ουρανό, θα συμπληρώσω εγώ. Προσευχή κάνουν για να επιβιώσουν. Μέσα στην πανδημία ουδέν, σιγή ασυρμάτου από το Υπουργείο σας! Λες και δεν υπήρχαν, λες και δεν τους βλέπατε, λες και ο </w:t>
      </w:r>
      <w:proofErr w:type="spellStart"/>
      <w:r w:rsidRPr="00B01C11">
        <w:rPr>
          <w:rFonts w:ascii="Arial" w:hAnsi="Arial"/>
          <w:sz w:val="24"/>
          <w:szCs w:val="24"/>
          <w:lang w:eastAsia="el-GR"/>
        </w:rPr>
        <w:t>κορωνοϊός</w:t>
      </w:r>
      <w:proofErr w:type="spellEnd"/>
      <w:r w:rsidRPr="00B01C11">
        <w:rPr>
          <w:rFonts w:ascii="Arial" w:hAnsi="Arial"/>
          <w:sz w:val="24"/>
          <w:szCs w:val="24"/>
          <w:lang w:eastAsia="el-GR"/>
        </w:rPr>
        <w:t xml:space="preserve"> δεν χτυπάει τους παραγωγούς, τους αγρότες, λες και δεν περιορίζει τις συναλλαγές, λες και δεν συρρικνώνει την εξωστρέφεια των προϊόντων!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Εκεί όχι μόνο αρωγοί δεν υπήρξατε, αλλά πουθενά, αόρατοι σε έναν νευραλγικό νομό που στηρίζει τη ραχοκοκαλιά της αγροτικής οικονομίας, όπως είναι η εκλογική μου περιφέρεια, ο τόπος μου, η πατρίδα μου, η Λάρισα. Ξέρετε </w:t>
      </w:r>
      <w:r w:rsidRPr="00B01C11">
        <w:rPr>
          <w:rFonts w:ascii="Arial" w:hAnsi="Arial"/>
          <w:sz w:val="24"/>
          <w:szCs w:val="24"/>
          <w:lang w:eastAsia="el-GR"/>
        </w:rPr>
        <w:lastRenderedPageBreak/>
        <w:t xml:space="preserve">πολύ καλά ότι δυστυχώς αγρότες και κτηνοτρόφοι από εσάς μόνο παράπονα έχουν και δυστυχώς στα παράπονα αυτά δεν προστρέχετε πλέον. Παλιά κάνατε και καμιά βόλτα γύρω-γύρω στην ύπαιθρο. Τώρα δεν έρχεστε ούτε στα δέντρα!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Προχθές, στην καρδιά της άνοιξης, στην καρδιά της κλιματικής κρίσης -να ανοίξουμε τα μάτια επιτέλους, να το παραδεχτούμε και να το συλλαβίσουμε, να μην φοβηθούμε, έχουμε κλιματική κρίση-, το ξέρετε, κυρία Υφυπουργέ, ότι καταστράφηκαν τα πάντα. Δεν έμειναν οι ανθισμένες αμυγδαλιές, οι κερασιές, οι </w:t>
      </w:r>
      <w:proofErr w:type="spellStart"/>
      <w:r w:rsidRPr="00B01C11">
        <w:rPr>
          <w:rFonts w:ascii="Arial" w:hAnsi="Arial"/>
          <w:sz w:val="24"/>
          <w:szCs w:val="24"/>
          <w:lang w:eastAsia="el-GR"/>
        </w:rPr>
        <w:t>ροδακινιές</w:t>
      </w:r>
      <w:proofErr w:type="spellEnd"/>
      <w:r w:rsidRPr="00B01C11">
        <w:rPr>
          <w:rFonts w:ascii="Arial" w:hAnsi="Arial"/>
          <w:sz w:val="24"/>
          <w:szCs w:val="24"/>
          <w:lang w:eastAsia="el-GR"/>
        </w:rPr>
        <w:t xml:space="preserve"> και όλα τα δέντρα σε «-</w:t>
      </w:r>
      <w:proofErr w:type="spellStart"/>
      <w:r w:rsidRPr="00B01C11">
        <w:rPr>
          <w:rFonts w:ascii="Arial" w:hAnsi="Arial"/>
          <w:sz w:val="24"/>
          <w:szCs w:val="24"/>
          <w:lang w:eastAsia="el-GR"/>
        </w:rPr>
        <w:t>ιές</w:t>
      </w:r>
      <w:proofErr w:type="spellEnd"/>
      <w:r w:rsidRPr="00B01C11">
        <w:rPr>
          <w:rFonts w:ascii="Arial" w:hAnsi="Arial"/>
          <w:sz w:val="24"/>
          <w:szCs w:val="24"/>
          <w:lang w:eastAsia="el-GR"/>
        </w:rPr>
        <w:t>» και τέλειωσαν για τρίτη συνεχόμενη χρονιά.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μιλάμε για </w:t>
      </w:r>
      <w:proofErr w:type="spellStart"/>
      <w:r w:rsidRPr="00B01C11">
        <w:rPr>
          <w:rFonts w:ascii="Arial" w:hAnsi="Arial"/>
          <w:sz w:val="24"/>
          <w:szCs w:val="24"/>
          <w:lang w:eastAsia="el-GR"/>
        </w:rPr>
        <w:t>αντιπαγετική</w:t>
      </w:r>
      <w:proofErr w:type="spellEnd"/>
      <w:r w:rsidRPr="00B01C11">
        <w:rPr>
          <w:rFonts w:ascii="Arial" w:hAnsi="Arial"/>
          <w:sz w:val="24"/>
          <w:szCs w:val="24"/>
          <w:lang w:eastAsia="el-GR"/>
        </w:rPr>
        <w:t xml:space="preserve"> προστασία και εσείς κοιτάτε αλλού. Και εμείς σας λέμε ότι δεν είναι δυνατόν να δίνει αποζημίωση το δημόσιο, δηλαδή ο φορολογούμενος πολίτης τρία συνεχή έτη κάθε χρόνο και να μην κάνουμε </w:t>
      </w:r>
      <w:proofErr w:type="spellStart"/>
      <w:r w:rsidRPr="00B01C11">
        <w:rPr>
          <w:rFonts w:ascii="Arial" w:hAnsi="Arial"/>
          <w:sz w:val="24"/>
          <w:szCs w:val="24"/>
          <w:lang w:eastAsia="el-GR"/>
        </w:rPr>
        <w:t>αντιπαγετική</w:t>
      </w:r>
      <w:proofErr w:type="spellEnd"/>
      <w:r w:rsidRPr="00B01C11">
        <w:rPr>
          <w:rFonts w:ascii="Arial" w:hAnsi="Arial"/>
          <w:sz w:val="24"/>
          <w:szCs w:val="24"/>
          <w:lang w:eastAsia="el-GR"/>
        </w:rPr>
        <w:t xml:space="preserve"> προστασία. Τώρα είδα και Βουλευτές της Νέας Δημοκρατίας να μαλώνουν μεταξύ τους και ειδικούς που </w:t>
      </w:r>
      <w:proofErr w:type="spellStart"/>
      <w:r w:rsidRPr="00B01C11">
        <w:rPr>
          <w:rFonts w:ascii="Arial" w:hAnsi="Arial"/>
          <w:sz w:val="24"/>
          <w:szCs w:val="24"/>
          <w:lang w:eastAsia="el-GR"/>
        </w:rPr>
        <w:t>πρόσκεινται</w:t>
      </w:r>
      <w:proofErr w:type="spellEnd"/>
      <w:r w:rsidRPr="00B01C11">
        <w:rPr>
          <w:rFonts w:ascii="Arial" w:hAnsi="Arial"/>
          <w:sz w:val="24"/>
          <w:szCs w:val="24"/>
          <w:lang w:eastAsia="el-GR"/>
        </w:rPr>
        <w:t xml:space="preserve"> από εδώ ή από εκεί για το αν θα κάνουμε σωληνώσεις, ράβδους με ζεστό νερό, ή αν θα κάνουμε ανεμομείκτες. Βρείτε τα. Κάντε μας, όμως, </w:t>
      </w:r>
      <w:proofErr w:type="spellStart"/>
      <w:r w:rsidRPr="00B01C11">
        <w:rPr>
          <w:rFonts w:ascii="Arial" w:hAnsi="Arial"/>
          <w:sz w:val="24"/>
          <w:szCs w:val="24"/>
          <w:lang w:eastAsia="el-GR"/>
        </w:rPr>
        <w:t>αντιπαγετική</w:t>
      </w:r>
      <w:proofErr w:type="spellEnd"/>
      <w:r w:rsidRPr="00B01C11">
        <w:rPr>
          <w:rFonts w:ascii="Arial" w:hAnsi="Arial"/>
          <w:sz w:val="24"/>
          <w:szCs w:val="24"/>
          <w:lang w:eastAsia="el-GR"/>
        </w:rPr>
        <w:t xml:space="preserve"> προστασία, γιατί είναι τέταρτη συνεχόμενη χρονιά φέτος που δεν έχουμε σηκώσει κεφάλι και τίθεται πλέον σοβαρό θέμα επιβίωσης.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Έρχομαι τώρα σε ό,τι αφορά ζητήματα που έχουν σχέση με τον ΟΠΕΚΕΠΕ, τον ακέφαλο ΟΠΕΚΕΠΕ. Μας τον περνάγατε και στην πασαρέλα </w:t>
      </w:r>
      <w:r w:rsidRPr="00B01C11">
        <w:rPr>
          <w:rFonts w:ascii="Arial" w:hAnsi="Arial"/>
          <w:sz w:val="24"/>
          <w:szCs w:val="24"/>
          <w:lang w:eastAsia="el-GR"/>
        </w:rPr>
        <w:lastRenderedPageBreak/>
        <w:t>για την αγροτική πολιτική με τον προηγούμενο Πρόεδρο. Έμεινε ακέφαλος επί μήνες ο ΟΠΕΚΕΠΕ και δεν φτάνει που ήταν ακέφαλος –δηλαδή, μας μπαίνουν τώρα και υποψίες γιατί ο άνθρωπος αυτός έφυγε- είδαμε και τις κατανομές που κάνατε και τα σκάνδαλα τα οποία υπήρξαν. Ο ίδιος ο Υπουργός είπε ότι το διερευνάτε το θέμα. Τι γίνεται ακριβώς και τι έχετε να μας πείτε πάνω σε αυτά τα ζητήματα που έχουν αφήσει άφωνο, όχι τον κόσμο της πολιτικής, τον κόσμο της αγροτικής οικονομίας;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Τι γίνεται με τον αναχρονιστικό ΕΛΓΑ, που βγαίνει η ηγεσία του Υπουργείου σας και μιλάει για το πλαίσιο του ΕΛΓΑ, το οποίο είναι αναχρονιστικό και πρέπει να εκσυγχρονιστεί; Και λέει ο καημένος, ο φουκαράς ο αγρότης με τα ραδίκια: Πείτε μου, σας παρακαλώ πολύ, γιατί δεν το εκσυγχρονίζετε αφού το βλέπετε αναχρονιστικό;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Επί δεκαετίες δεκαετιών, απ’ αυτό το Βήμα της Βουλής, περνάμε διάφοροι και εμού συμπεριλαμβανομένης. Δεν ξαναπέρασα, αλλά δεν έχει σημασία γιατί το πολιτικό σύστημα έχει συλλογική ευθύνη, κυρίες και κύριοι συνάδελφοι. Δεν θα ξεχωρίσει ο φουκαράς με τα ραδίκια είτε εμένα είτε εσάς, κυρία Υφυπουργέ. Θα πει, αφού είναι αναχρονιστικό και όλοι το λέτε, γιατί επιτέλους δεν κάθεστε κάτω να το εκσυγχρονίσετε το σύστημα του ΕΛΓΑ;</w:t>
      </w:r>
    </w:p>
    <w:p w:rsidR="00B01C11" w:rsidRPr="00B01C11" w:rsidRDefault="00B01C11" w:rsidP="00B01C11">
      <w:pPr>
        <w:tabs>
          <w:tab w:val="left" w:pos="2913"/>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σημείο αυτό κτυπάει το κουδούνι λήξεως του χρόνου ομιλίας της κυρίας Βουλευτού)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Και ένα τελευταίο σχόλιο, κύριε Πρόεδρε, με την ανοχή σας. Κοιτάξτε. Την ώρα που εμείς μιλάμε εδώ, θα έλεγε ο ποιητής, περί άλλων τυρβάζουν. Έξω έχουν σηκωθεί οι μαύρες σημαίες από τους </w:t>
      </w:r>
      <w:proofErr w:type="spellStart"/>
      <w:r w:rsidRPr="00B01C11">
        <w:rPr>
          <w:rFonts w:ascii="Arial" w:hAnsi="Arial"/>
          <w:sz w:val="24"/>
          <w:szCs w:val="24"/>
          <w:lang w:eastAsia="el-GR"/>
        </w:rPr>
        <w:t>λαϊκατζήδες</w:t>
      </w:r>
      <w:proofErr w:type="spellEnd"/>
      <w:r w:rsidRPr="00B01C11">
        <w:rPr>
          <w:rFonts w:ascii="Arial" w:hAnsi="Arial"/>
          <w:sz w:val="24"/>
          <w:szCs w:val="24"/>
          <w:lang w:eastAsia="el-GR"/>
        </w:rPr>
        <w:t>, στους οποίους φτάσατε τους παραγωγούς των λαϊκών αγορών, που στη γενέτειρά μου, στην πατρίδα μου, στρώνουν τους πάγκους πρωί-πρωί με κέφι και σιγοτραγουδάνε όταν πάνε στη λαϊκή. Είναι οι άνθρωποι του μόχθου που έχουν ανακατέψει τον ιδρώτα με το χώμα και αυτό που κάνουν τους αρέσει και το αγαπάνε. Σε αυτούς βάζετε, λοιπόν, πτυχίο; Εισάγετε τις εταιρείες στους πάγκους και δεν βάζετε πτυχίο στον διοικητή της ΕΥΠ; Δηλαδή, ραδίκια - κοριός: 0–2! Αυτό έχετε καταφέρει να κάνετε στην ελληνική πολιτική σκηνή. Σας το χαρίζουμε, λοιπόν, δικό σας είναι.</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Κινήματος Αλλαγής)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(Χαράλαμπος Αθανασίου): </w:t>
      </w:r>
      <w:r w:rsidRPr="00B01C11">
        <w:rPr>
          <w:rFonts w:ascii="Arial" w:hAnsi="Arial"/>
          <w:sz w:val="24"/>
          <w:szCs w:val="24"/>
          <w:lang w:eastAsia="el-GR"/>
        </w:rPr>
        <w:t xml:space="preserve">Τον λόγο έχει τώρα ο κ. Κωνσταντίνος </w:t>
      </w:r>
      <w:proofErr w:type="spellStart"/>
      <w:r w:rsidRPr="00B01C11">
        <w:rPr>
          <w:rFonts w:ascii="Arial" w:hAnsi="Arial"/>
          <w:sz w:val="24"/>
          <w:szCs w:val="24"/>
          <w:lang w:eastAsia="el-GR"/>
        </w:rPr>
        <w:t>Μπούμπας</w:t>
      </w:r>
      <w:proofErr w:type="spellEnd"/>
      <w:r w:rsidRPr="00B01C11">
        <w:rPr>
          <w:rFonts w:ascii="Arial" w:hAnsi="Arial"/>
          <w:sz w:val="24"/>
          <w:szCs w:val="24"/>
          <w:lang w:eastAsia="el-GR"/>
        </w:rPr>
        <w:t xml:space="preserve"> από την Ελληνική Λύση.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Ορίστε, κύριε </w:t>
      </w:r>
      <w:proofErr w:type="spellStart"/>
      <w:r w:rsidRPr="00B01C11">
        <w:rPr>
          <w:rFonts w:ascii="Arial" w:hAnsi="Arial"/>
          <w:sz w:val="24"/>
          <w:szCs w:val="24"/>
          <w:lang w:eastAsia="el-GR"/>
        </w:rPr>
        <w:t>Μπούμπα</w:t>
      </w:r>
      <w:proofErr w:type="spellEnd"/>
      <w:r w:rsidRPr="00B01C11">
        <w:rPr>
          <w:rFonts w:ascii="Arial" w:hAnsi="Arial"/>
          <w:sz w:val="24"/>
          <w:szCs w:val="24"/>
          <w:lang w:eastAsia="el-GR"/>
        </w:rPr>
        <w:t>,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ΚΩΝΣΤΑΝΤΙΝΟΣ ΜΠΟΥΜΠΑΣ: </w:t>
      </w:r>
      <w:r w:rsidRPr="00B01C11">
        <w:rPr>
          <w:rFonts w:ascii="Arial" w:hAnsi="Arial"/>
          <w:sz w:val="24"/>
          <w:szCs w:val="24"/>
          <w:lang w:eastAsia="el-GR"/>
        </w:rPr>
        <w:t>Ευχαριστώ πολύ,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κυρία Υφυπουργέ, πάνω από τη μισή Κοινοβουλευτική Ομάδα της Ελληνικής Λύσης ήμασταν πριν από λίγο σε αυτήν τη μεγάλη κινητοποίηση που γίνεται για τις λαϊκές αγορές.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Και ξέρετε, κύριοι συνάδελφοι, είναι σχήμα οξύμωρο να συζητάμε για την προστασία του παραγωγού έναντι του εμπόρου -να δημιουργήσουμε, δηλαδή, μία σχέση εμπιστοσύνης, κομμάτι δύσκολο στα όρια του εμπορικού ανταγωνισμού- και να έχουμε αυτό το νομοσχέδιο που ετοιμάζει η Κυβέρνηση για τις λαϊκές αγορές.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το λέω αυτό, γιατί εμείς, ως Ελληνική Λύση, εδώ και πάνω από έναν μήνα καταθέσαμε την επίκαιρη ερώτηση στον αρμόδιο Υπουργό, τον κ. Γεωργιάδη, ο οποίος μας έλεγε τότε στην επίκαιρη ερώτηση που καταθέσαμε ως Ελληνική Λύση, ότι δεν υπάρχει κάποιο σχέδιο νόμου, ότι όλα αυτά είναι απλά σκέψεις, είναι κάποιο σχέδιο, αλλά δεν έχει ολοκληρωθεί και σήμερα βγήκαν με μαύρες σημαίες, γιατί όπου υπάρχει καπνός και μάλιστα μαύρος καπνός και όχι λευκός καπνός, υπάρχει και φωτιά.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Το λέω αυτό, διότι άλλα έλεγε εδώ σε εμάς, στην Ελληνική Λύση, ο κ. Γεωργιάδης και άλλα γίνονται τώρα. Για το θέμα του φορέα διαχείρισης των λαϊκών αγορών κάποια πράγματα τροποποιήθηκαν, αλλά δεν είναι τροποποιημένα, περισσότερο είναι μεταλλαγμένα. Και οι μεταλλάξεις είναι αυτές που τρομάζουν, όπως και στο θέμα των ιώσεων.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το λέω αυτό, γιατί αυτό που λέμε εμείς στην Ελληνική Λύση για τον πρωτογενή τομέα είναι το εξής. Εάν δεν εκσυγχρονίσουμε τον πρωτογενή τομέα εν Ελλάδι, δεν μπορούμε να ελπίζουμε ότι θα έχουμε και μία προστασία </w:t>
      </w:r>
      <w:r w:rsidRPr="00B01C11">
        <w:rPr>
          <w:rFonts w:ascii="Arial" w:hAnsi="Arial"/>
          <w:sz w:val="24"/>
          <w:szCs w:val="24"/>
          <w:lang w:eastAsia="el-GR"/>
        </w:rPr>
        <w:lastRenderedPageBreak/>
        <w:t xml:space="preserve">του μικρού παραγωγού, που θα είναι όμηρος και δέσμιος των μεγάλων εμπορικών τραστ.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Οι λαϊκές αγορές είναι ένα πανεπιστήμιο λαϊκής βούλησης. Είναι το πανηγύρι του λαού. Εκεί οι άνθρωποι δημιουργούν τα αισθήματα χαρμολύπης, τόσο για τους παραγωγούς όσο και τους καταναλωτές.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Ποιος είναι ο απώτερος σκοπός των λαϊκών αγορών, από την εποχή του Ελευθερίου Βενιζέλου, από τότε δηλαδή που θεσπίστηκαν; Είναι να προστατευθεί ο μικρός κλήρος, ο μεροκαματιάρης, ο βιοπαλαιστής, το μη στεγασμένο εμπόριο. Γι’ αυτό δεν έγιναν οι λαϊκές αγορές; Για να προστατεύσουν τον παραγωγό, ο οποίος έχει ένα μικρό συρρικνωμένο εισόδημα και πρέπει να πουλήσει την πραμάτεια του, είτε αυτή είναι η παραγωγή από το χωράφι είτε είναι κάποια άλλα είδη. Και έρχεται τώρα ένας φορέας ο οποίος βάζει πλειστηριασμό στις θέσεις, σε δημοπρασία, για τις λαϊκές αγορές;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λοιπόν, σε αυτό το μεγάλο σχολείο που λέγεται λαϊκή αγορά -όπου εκεί υπάρχει μία ιεροτελεστία για τον καταναλωτή, ο οποίος θέλει να έχει διαπροσωπική σχέση με τον παραγωγό, να πει τον καημό του, τη χαρά του, να κάνει διάλογο, να τον εμπιστευθεί- δεν μπορείς ξαφνικά να αλλάζεις τον χαρακτήρα της μεγάλης «εκκλησίας του δήμου», όπως θα λέγαμε και ας μου </w:t>
      </w:r>
      <w:r w:rsidRPr="00B01C11">
        <w:rPr>
          <w:rFonts w:ascii="Arial" w:hAnsi="Arial"/>
          <w:sz w:val="24"/>
          <w:szCs w:val="24"/>
          <w:lang w:eastAsia="el-GR"/>
        </w:rPr>
        <w:lastRenderedPageBreak/>
        <w:t>επιτραπεί ο όρος εντός εισαγωγικών, των συνελεύσεων των λαϊκών αγορών. Λαϊκή αγορά σε λαϊκή βάση, το λέει και η λέξη.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Το λέω αυτό, διότι, στην Ευρωπαϊκή Ένωση προστατεύονται οι λαϊκές αγορές. Μην λέμε να ακυρώσουμε διάφορες συμβάσεις, διότι προστατεύεται ο μικρός παραγωγός μέσα από τα λάθη, βέβαια, της Ευρωπαϊκής Ένωσης, στο θέμα των μεγάλων οικονομικών τραστ που ελέγχουν την όλη κατάσταση;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Στη Γαλλία, για παράδειγμα, το είχαμε πει ως Ελληνική Λύση στην επίκαιρη ερώτηση, μέχρι 43.000 ευρώ δίνεται ένα φορολογικό μπόνους της τάξεως του 2,31% στους Γάλλους παραγωγούς. Στη Γερμανία προστατεύεται δε η τοπική γαστρονομία, δηλαδή τα τοπικά προϊόντα τροφίμων. Άρα, λοιπόν, έχουν δει ότι είναι πράγματι ο πυρήνας ή, αν θέλετε, η ραχοκοκαλιά σε λαϊκή βάση των μικρών παραγωγών -το έχουν πιάσει δηλαδή σωστά- και τους προστατεύουν.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εμείς σήμερα μιλάμε για μια σχέση εμπιστοσύνης που διαταράσσεται εδώ και χρόνια, με το περιβόητο Μητρώο Εμπόρων -να σας θυμίσω- από τον ν.3955/2011 και πολύ νωρίτερα με τον ν.3419/2005;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Γιατί το λέω αυτό; Διότι εδώ βάζετε ένα όριο, κύριοι της Κυβέρνησης, της τάξης των 2.000.000 ευρώ σε ό,τι αφορά τον κύκλο συναλλαγών, για το ποιοι θα εμπεριέχονται σε αυτόν ή όχι. Μα, πώς είναι δυνατόν όταν στο ΓΕΜΗ, στα </w:t>
      </w:r>
      <w:r w:rsidRPr="00B01C11">
        <w:rPr>
          <w:rFonts w:ascii="Arial" w:hAnsi="Arial"/>
          <w:sz w:val="24"/>
          <w:szCs w:val="24"/>
          <w:lang w:eastAsia="el-GR"/>
        </w:rPr>
        <w:lastRenderedPageBreak/>
        <w:t>εμποροβιομηχανικά επιμελητήρια, μπορούν αυτοί να είναι στο Μητρώο Εμπόρων, άρα χαρακτηρίζονται ως έμποροι. Γιατί λοιπόν κάνετε αυτήν τη διάκριση, σύμφωνα πάντα με το άρθρο 1;</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λοιπόν, για να υπάρχει μία προστασία και να είναι μία όαση και ένα καταφύγιο για τον μικρό παραγωγό κυρίως, που αποτελεί τη ραχοκοκαλιά στον πρωτογενή τομέα έναντι του εμπόρου, αλλά και για να δημιουργηθεί μια σχέση εμπιστοσύνης, πρέπει να μπουν ουσιαστικές δικλείδες ασφαλείας. Όταν λοιπόν αυτή η ψηφιακή πλατφόρμα του Μητρώου Εμπόρων έχει πολλαπλά και σύνθετα προβλήματα και δεν άνοιγε -μια άνοιγε και μια έκλεινε από το 2018- μπορούμε να ευελπιστούμε ότι οι έμποροι θα συμμορφωθούν με τις νέες υποδείξεις;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Κατ’ αρχάς, πείτε το. Θα υπάρχει μαύρη λίστα δημοσιοποίησης για τους εμπόρους, οι οποίοι λυμαίνονται το χώρο και δεν είναι σωστοί στις συναλλαγές απέναντι στον μικρό παραγωγό που πρέπει να προστατευθεί; Θα πρέπει, λοιπόν, να δούμε και τους καταχρηστικούς όρους. Διότι, να μην κρυβόμαστε, η αγορά έχει τους κανόνες της. Σας το έχουμε πει </w:t>
      </w:r>
      <w:proofErr w:type="spellStart"/>
      <w:r w:rsidRPr="00B01C11">
        <w:rPr>
          <w:rFonts w:ascii="Arial" w:hAnsi="Arial"/>
          <w:sz w:val="24"/>
          <w:szCs w:val="24"/>
          <w:lang w:eastAsia="el-GR"/>
        </w:rPr>
        <w:t>πολλάκις</w:t>
      </w:r>
      <w:proofErr w:type="spellEnd"/>
      <w:r w:rsidRPr="00B01C11">
        <w:rPr>
          <w:rFonts w:ascii="Arial" w:hAnsi="Arial"/>
          <w:sz w:val="24"/>
          <w:szCs w:val="24"/>
          <w:lang w:eastAsia="el-GR"/>
        </w:rPr>
        <w:t xml:space="preserve"> από την Ελληνική Λύση.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Υπάρχουν δηλαδή καταχρηστικοί όροι συμβολαίων. Και τι λέει ο έμπορος στον αγρότη ή στον παραγωγό, ο οποίος βγάζει τα όσπρια ή τα γαλακτοκομικά; Λέει: «Θα γίνει και μια διαφημιστική καμπάνια και θα </w:t>
      </w:r>
      <w:r w:rsidRPr="00B01C11">
        <w:rPr>
          <w:rFonts w:ascii="Arial" w:hAnsi="Arial"/>
          <w:sz w:val="24"/>
          <w:szCs w:val="24"/>
          <w:lang w:eastAsia="el-GR"/>
        </w:rPr>
        <w:lastRenderedPageBreak/>
        <w:t xml:space="preserve">συνδράμεις και εσύ». Και υπάρχουν σήμερα μεγάλες εταιρίες που καπηλεύονται, εκμεταλλεύονται το όνομα, το </w:t>
      </w:r>
      <w:r w:rsidRPr="00B01C11">
        <w:rPr>
          <w:rFonts w:ascii="Arial" w:hAnsi="Arial"/>
          <w:sz w:val="24"/>
          <w:szCs w:val="24"/>
          <w:lang w:val="en-US" w:eastAsia="el-GR"/>
        </w:rPr>
        <w:t>brand</w:t>
      </w:r>
      <w:r w:rsidRPr="00B01C11">
        <w:rPr>
          <w:rFonts w:ascii="Arial" w:hAnsi="Arial"/>
          <w:sz w:val="24"/>
          <w:szCs w:val="24"/>
          <w:lang w:eastAsia="el-GR"/>
        </w:rPr>
        <w:t xml:space="preserve"> </w:t>
      </w:r>
      <w:r w:rsidRPr="00B01C11">
        <w:rPr>
          <w:rFonts w:ascii="Arial" w:hAnsi="Arial"/>
          <w:sz w:val="24"/>
          <w:szCs w:val="24"/>
          <w:lang w:val="en-US" w:eastAsia="el-GR"/>
        </w:rPr>
        <w:t>name</w:t>
      </w:r>
      <w:r w:rsidRPr="00B01C11">
        <w:rPr>
          <w:rFonts w:ascii="Arial" w:hAnsi="Arial"/>
          <w:sz w:val="24"/>
          <w:szCs w:val="24"/>
          <w:lang w:eastAsia="el-GR"/>
        </w:rPr>
        <w:t xml:space="preserve"> κάποιων παραγωγών και τους βάζουν να συνεισφέρουν, αλλά τους έχουν στα ψιλά γράμματα στις διαφημιστικές τους καμπάνιες.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Υπάρχουν ακόμη συμβόλαια με καταχρηστικούς όρους, αλλά νομικά υποστηρίζονται, διότι, λέει, είναι αδιαμφισβήτητο ότι αν δεν πουληθούν κάποια προϊόντα, θα τα επιστρέψει ο έμπορος πίσω στον παραγωγό. Και αν αυτά είναι αναλώσιμα προϊόντα, μέσα σε ένα περιορισμένο χρονικό διάστημα, τι γίνεται; Θα επωμιστούν ακόμη κάποια λειτουργικά έξοδα κάποιοι υπάλληλοι, με τις εργατοώρες, για διευθέτηση των προϊόντων.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Αυτά είναι κάποια συμβόλαια υπογεγραμμένα, νομικής φύσεως, αλλά καταχρηστικά για τον μικρομεσαίο. Θα γίνει κάτι εκεί, να απαλειφθούν αυτά τα συμβόλαια στις περιβόητες συναλλαγές; Για να μην κρυβόμαστε, αυτό ισχύει στην αγορά, πιέζεται ο παραγωγός. Ακόμη να πληρωθούν παραγωγοί για την </w:t>
      </w:r>
      <w:proofErr w:type="spellStart"/>
      <w:r w:rsidRPr="00B01C11">
        <w:rPr>
          <w:rFonts w:ascii="Arial" w:hAnsi="Arial"/>
          <w:sz w:val="24"/>
          <w:szCs w:val="24"/>
          <w:lang w:eastAsia="el-GR"/>
        </w:rPr>
        <w:t>κορωνοενίσχυση</w:t>
      </w:r>
      <w:proofErr w:type="spellEnd"/>
      <w:r w:rsidRPr="00B01C11">
        <w:rPr>
          <w:rFonts w:ascii="Arial" w:hAnsi="Arial"/>
          <w:sz w:val="24"/>
          <w:szCs w:val="24"/>
          <w:lang w:eastAsia="el-GR"/>
        </w:rPr>
        <w:t>, ακόμη να πάρουν οι κτηνοτρόφοι -όπως έλεγε ο κ. Βορίδης- για τον καταρροϊκό πυρετό. Πού είναι η αποζημίωση; Πώς θα προστατεύσουμε, λοιπόν, τον μικρομεσαίο;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Ξέρετε, αυτό το οποίο πολλές φορές σας έχουμε πει ως Ελληνική Λύση είναι το εξής: Δεν έχει γίνει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προετοιμασία για το άνοιγμα του ορίζοντα της Ευρωπαϊκής Ένωσης για τα επόμενα χρόνια μέχρι το 2029, με το περιβόητο </w:t>
      </w:r>
      <w:r w:rsidRPr="00B01C11">
        <w:rPr>
          <w:rFonts w:ascii="Arial" w:hAnsi="Arial"/>
          <w:sz w:val="24"/>
          <w:szCs w:val="24"/>
          <w:lang w:eastAsia="el-GR"/>
        </w:rPr>
        <w:lastRenderedPageBreak/>
        <w:t xml:space="preserve">Εθνικό Στρατηγικό Πλαίσιο Ανάπτυξης, το οποίο υπερθεματίζει και εστιάζει στην </w:t>
      </w:r>
      <w:proofErr w:type="spellStart"/>
      <w:r w:rsidRPr="00B01C11">
        <w:rPr>
          <w:rFonts w:ascii="Arial" w:hAnsi="Arial"/>
          <w:sz w:val="24"/>
          <w:szCs w:val="24"/>
          <w:lang w:eastAsia="el-GR"/>
        </w:rPr>
        <w:t>αγροδιατροφή</w:t>
      </w:r>
      <w:proofErr w:type="spellEnd"/>
      <w:r w:rsidRPr="00B01C11">
        <w:rPr>
          <w:rFonts w:ascii="Arial" w:hAnsi="Arial"/>
          <w:sz w:val="24"/>
          <w:szCs w:val="24"/>
          <w:lang w:eastAsia="el-GR"/>
        </w:rPr>
        <w:t xml:space="preserve">, αλλά πού; Στο μεταποιητικό στάδιο. Κάναμε κάτι γι’ αυτό για να εκμεταλλευτούμε το ΕΣΠΑ, σε ό,τι αφορά τη μεταποίηση και την εμπορία αγροτικών προϊόντων; Δεν βλέπω να υπάρχει ακόμη σχέδιο, διότι ως Ελλάδα της τελευταίας στιγμής λέμε ότι έχουμε ακόμα χρόνια. Δεν είναι έτσι. Έχουμε κάνει ένα σχεδιασμό πάνω σε αυτό;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Εν κατακλείδι, θα πρέπει, λοιπόν, να απαλειφθούν οι καταχρηστικοί όροι και να προστατεύονται νομικά. Είναι και η πρότασή μας ως Ελληνική Λύση. Να μην μπαίνουν αυτοί οι καταχρηστικοί όροι των εμπόρων που αφορούν διαφημιστική καμπάνια, επιστροφή κάποιων προϊόντων, που ζητούν πίσω τα λεφτά τους οι έμποροι γιατί, λέει, δεν τα πούλησαν και ακόμα επιβάρυνση για διευθέτηση σε αποθηκευτικούς χώρους από εργατικό δυναμικό, που το </w:t>
      </w:r>
      <w:proofErr w:type="spellStart"/>
      <w:r w:rsidRPr="00B01C11">
        <w:rPr>
          <w:rFonts w:ascii="Arial" w:hAnsi="Arial"/>
          <w:sz w:val="24"/>
          <w:szCs w:val="24"/>
          <w:lang w:eastAsia="el-GR"/>
        </w:rPr>
        <w:t>μετακυλίουν</w:t>
      </w:r>
      <w:proofErr w:type="spellEnd"/>
      <w:r w:rsidRPr="00B01C11">
        <w:rPr>
          <w:rFonts w:ascii="Arial" w:hAnsi="Arial"/>
          <w:sz w:val="24"/>
          <w:szCs w:val="24"/>
          <w:lang w:eastAsia="el-GR"/>
        </w:rPr>
        <w:t xml:space="preserve"> και στον παραγωγό. Διότι το λένε αυτό. Εάν μπουν αδιαμφισβήτητοι όροι, τηρούνται τα συμβόλαια. Αυτό να απαλειφθεί. Δεν γίνεται αλλιώς να υπάρχει προστασία παραγωγού.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φέρνω τα αγωνιστικά χαιρετίσματα από τους μικροπωλητές των λαϊκών αγορών. Κύριε Γεωργιάδη, για τον τίτλο «εν </w:t>
      </w:r>
      <w:proofErr w:type="spellStart"/>
      <w:r w:rsidRPr="00B01C11">
        <w:rPr>
          <w:rFonts w:ascii="Arial" w:hAnsi="Arial"/>
          <w:sz w:val="24"/>
          <w:szCs w:val="24"/>
          <w:lang w:eastAsia="el-GR"/>
        </w:rPr>
        <w:t>ψυχρώ</w:t>
      </w:r>
      <w:proofErr w:type="spellEnd"/>
      <w:r w:rsidRPr="00B01C11">
        <w:rPr>
          <w:rFonts w:ascii="Arial" w:hAnsi="Arial"/>
          <w:sz w:val="24"/>
          <w:szCs w:val="24"/>
          <w:lang w:eastAsia="el-GR"/>
        </w:rPr>
        <w:t xml:space="preserve"> δολοφονία των λαϊκών αγορών», που αντιδράσατε τότε απέναντί μας, ως Ελληνική Λύση, να το κάνουμε, αν θέλετε, «εν θερμώ». Διότι οι μικροπωλητές των λαϊκών αγορών είναι εκεί, βρέξει-χιονίσει, παντός καιρού, είτε εν θερμώ είτε εν </w:t>
      </w:r>
      <w:proofErr w:type="spellStart"/>
      <w:r w:rsidRPr="00B01C11">
        <w:rPr>
          <w:rFonts w:ascii="Arial" w:hAnsi="Arial"/>
          <w:sz w:val="24"/>
          <w:szCs w:val="24"/>
          <w:lang w:eastAsia="el-GR"/>
        </w:rPr>
        <w:t>ψυχρώ</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Σας ευχαριστώ.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Ελληνικής Λύσης)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lang w:eastAsia="el-GR"/>
        </w:rPr>
        <w:t>ΠΡΟΕΔΡΕΥΩΝ (Χαράλαμπος Αθανασίου):</w:t>
      </w:r>
      <w:r w:rsidRPr="00B01C11">
        <w:rPr>
          <w:rFonts w:ascii="Arial" w:hAnsi="Arial" w:cs="Arial"/>
          <w:sz w:val="24"/>
          <w:szCs w:val="24"/>
          <w:lang w:eastAsia="el-GR"/>
        </w:rPr>
        <w:t xml:space="preserve"> Και εγώ ευχαριστώ, κύριε </w:t>
      </w:r>
      <w:proofErr w:type="spellStart"/>
      <w:r w:rsidRPr="00B01C11">
        <w:rPr>
          <w:rFonts w:ascii="Arial" w:hAnsi="Arial" w:cs="Arial"/>
          <w:sz w:val="24"/>
          <w:szCs w:val="24"/>
          <w:lang w:eastAsia="el-GR"/>
        </w:rPr>
        <w:t>Μπούμπα</w:t>
      </w:r>
      <w:proofErr w:type="spellEnd"/>
      <w:r w:rsidRPr="00B01C11">
        <w:rPr>
          <w:rFonts w:ascii="Arial" w:hAnsi="Arial" w:cs="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lang w:eastAsia="el-GR"/>
        </w:rPr>
        <w:t xml:space="preserve">Τον λόγο θα πάρει τώρα η κ. </w:t>
      </w:r>
      <w:r w:rsidRPr="00B01C11">
        <w:rPr>
          <w:rFonts w:ascii="Arial" w:hAnsi="Arial"/>
          <w:sz w:val="24"/>
          <w:szCs w:val="24"/>
          <w:lang w:eastAsia="el-GR"/>
        </w:rPr>
        <w:t xml:space="preserve">Αγγελική Αδαμοπούλου από το ΜέΡΑ25, μετά ο Κοινοβουλευτικός Εκπρόσωπος της Ελληνικής Λύσης, ο κ. </w:t>
      </w:r>
      <w:proofErr w:type="spellStart"/>
      <w:r w:rsidRPr="00B01C11">
        <w:rPr>
          <w:rFonts w:ascii="Arial" w:hAnsi="Arial"/>
          <w:sz w:val="24"/>
          <w:szCs w:val="24"/>
          <w:lang w:eastAsia="el-GR"/>
        </w:rPr>
        <w:t>Χήτας</w:t>
      </w:r>
      <w:proofErr w:type="spellEnd"/>
      <w:r w:rsidRPr="00B01C11">
        <w:rPr>
          <w:rFonts w:ascii="Arial" w:hAnsi="Arial"/>
          <w:sz w:val="24"/>
          <w:szCs w:val="24"/>
          <w:lang w:eastAsia="el-GR"/>
        </w:rPr>
        <w:t xml:space="preserve">, έπειτα ο κύριος Υπουργός και στη συνέχεια θα μιλήσει ο Κοινοβουλευτικός Εκπρόσωπος του ΣΥΡΙΖΑ, ο κ. </w:t>
      </w:r>
      <w:proofErr w:type="spellStart"/>
      <w:r w:rsidRPr="00B01C11">
        <w:rPr>
          <w:rFonts w:ascii="Arial" w:hAnsi="Arial"/>
          <w:sz w:val="24"/>
          <w:szCs w:val="24"/>
          <w:lang w:eastAsia="el-GR"/>
        </w:rPr>
        <w:t>Αραχωβίτης</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Κυρία Αδαμοπούλου, έχετε τον λόγο.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ΑΓΓΕΛΙΚΗ ΑΔΑΜΟΠΟΥΛΟΥ:</w:t>
      </w:r>
      <w:r w:rsidRPr="00B01C11">
        <w:rPr>
          <w:rFonts w:ascii="Arial" w:hAnsi="Arial"/>
          <w:sz w:val="24"/>
          <w:szCs w:val="24"/>
          <w:lang w:eastAsia="el-GR"/>
        </w:rPr>
        <w:t xml:space="preserve"> Ευχαριστώ,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Πριν ξεκινήσω την ομιλία μου, θα ήθελα να καταγγείλω το γεγονός ότι μέσα στο ίδιο το κτήριο της Βουλής δεν τηρούνται τα υγειονομικά μέτρα. Βγαίνει ο Πρωθυπουργός και κάνει εξαγγελίες για ατομική ευθύνη. Θα σας προτρέψω να κάνετε μια βόλτα στα γραφεία και να δείτε υπαλλήλους οι οποίοι δεν φορούν τις μάσκες. Μπήκα πριν από λίγο και όταν με είδαν, τρομαγμένες, τη φόρεσαν. Η ατομική ευθύνη δεν είναι μόνο για τον λαό, είναι πρωτίστως και για το κτήριο της Βουλής.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ΜέΡΑ25)</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lastRenderedPageBreak/>
        <w:t>ΠΡΟΕΔΡΕΥΩΝ (Χαράλαμπος Αθανασίου):</w:t>
      </w:r>
      <w:r w:rsidRPr="00B01C11">
        <w:rPr>
          <w:rFonts w:ascii="Arial" w:hAnsi="Arial"/>
          <w:sz w:val="24"/>
          <w:szCs w:val="24"/>
          <w:lang w:eastAsia="el-GR"/>
        </w:rPr>
        <w:t xml:space="preserve"> Κυρία Αδαμοπούλου, θα ενημερώσω τον Πρόεδρο της Βουλής γι’ αυτό που είπατε.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ΑΓΓΕΛΙΚΗ ΑΔΑΜΟΠΟΥΛΟΥ:</w:t>
      </w:r>
      <w:r w:rsidRPr="00B01C11">
        <w:rPr>
          <w:rFonts w:ascii="Arial" w:hAnsi="Arial"/>
          <w:sz w:val="24"/>
          <w:szCs w:val="24"/>
          <w:lang w:eastAsia="el-GR"/>
        </w:rPr>
        <w:t xml:space="preserve"> Ευχαριστώ,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Μπαίνω τώρα στην ομιλία μου.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Όπως γνωρίζουμε, ο ελληνικός </w:t>
      </w:r>
      <w:proofErr w:type="spellStart"/>
      <w:r w:rsidRPr="00B01C11">
        <w:rPr>
          <w:rFonts w:ascii="Arial" w:hAnsi="Arial"/>
          <w:sz w:val="24"/>
          <w:szCs w:val="24"/>
          <w:lang w:eastAsia="el-GR"/>
        </w:rPr>
        <w:t>αγροκτηνοτροφικός</w:t>
      </w:r>
      <w:proofErr w:type="spellEnd"/>
      <w:r w:rsidRPr="00B01C11">
        <w:rPr>
          <w:rFonts w:ascii="Arial" w:hAnsi="Arial"/>
          <w:sz w:val="24"/>
          <w:szCs w:val="24"/>
          <w:lang w:eastAsia="el-GR"/>
        </w:rPr>
        <w:t xml:space="preserve"> τομέας αντιμετωπίζει πολλές προκλήσεις, οι οποίες θα εντείνονται όλο και περισσότερο με τα χρόνια. Βεβαίως, τα προβλήματα που αντιμετωπίζει οφείλονται στο γεγονός ότι μεγάλοι διεθνείς παίκτες, κατά τόπους θυγατρικές εταιρείες και άλλες συνεργαζόμενες εταιρείες του εξωτερικού μπαίνουν και εμπλέκονται όλο και περισσότερο στην παραγωγική διαδικασία με ποικίλους τρόπους, με αποτέλεσμα ο μεμονωμένος απλός παραγωγός, όσο καλά και να κάνει τη δουλειά του και όσο και να προσπαθεί να προσαρμοστεί στις εξελίξεις, να μην μπορεί να αντιμετωπίσει αυτό το επεκτατικό κύμα κεφαλαίου, αυτή την εισβολή του κεφαλαίου.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Εσείς αυτό το οποίο προτείνετε στον απλό παραγωγό είναι να προσδεθεί ως αποκλειστικός προμηθευτής στο άρμα μιας μεγάλης εταιρείας, μιας αλυσίδας σουπερμάρκετ, ενός μεταπωλητή χονδρικής ως προμηθευτή, ενός μεσάζοντα-αποθηκευτή και του λέτε ότι αυτό του εγγυάται το εισόδημά του. Αυτό, όμως, που δεν του λέτε είναι ότι με αυτόν τον τρόπο θα γίνει </w:t>
      </w:r>
      <w:r w:rsidRPr="00B01C11">
        <w:rPr>
          <w:rFonts w:ascii="Arial" w:hAnsi="Arial"/>
          <w:sz w:val="24"/>
          <w:szCs w:val="24"/>
          <w:lang w:eastAsia="el-GR"/>
        </w:rPr>
        <w:lastRenderedPageBreak/>
        <w:t xml:space="preserve">εξαρτημένος τόσο στις διαπραγματεύσεις όσο και στην τιμολογιακή πολιτική και τη χρήση γης. Αυτό πραγματικά δεν είναι όραμα για τη γεωργία και την κτηνοτροφία.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το οποίο πρέπει να κάνετε είναι να παραδειγματιστείτε από χώρες οι οποίες έχουν εφαρμόσει πολύ πετυχημένα μοντέλα, να υιοθετήσετε τις πρακτικές και τις ιδέες τους, όπως είναι, για παράδειγμα, η χώρα του Ισραήλ. Πρόκειται για μία χώρα άνυδρη, με πολύ μικρές αξιοποιήσιμες εκτάσεις, εκτάσεις μέχρι και διακόσια πενήντα μέτρα κάτω από τη στάθμη της θάλασσας, που όμως έχει καταφέρει να ικανοποιήσει τις εσωτερικές ανάγκες σε φρούτα και λαχανικά μέχρι και 95% χάρις στη συνέργεια, στη συνεργασία των αγροτικών συνεταιρισμών με τα ισραηλινά πανεπιστήμια και τα διεθνή ερευνητικά κέντρα.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Ερχόμαστε στην Ελλάδα, η οποία έχει πολύ περισσότερο νερό, πολύ περισσότερους διάσπαρτους θύλακες εύφορης έκτασης και καταλήγουμε να βλέπουμε στα ράφια και τους πάγκους των σουπερμάρκετ λεμόνια Αργεντινής, αχλάδια Νότιας Αφρικής, που έρχονται κερωμένα, έρχονται κατεψυγμένα στα κοντέινερ. Κι αυτό γιατί; Διότι πολύ απλά δεν αξιοποιείτε την </w:t>
      </w:r>
      <w:proofErr w:type="spellStart"/>
      <w:r w:rsidRPr="00B01C11">
        <w:rPr>
          <w:rFonts w:ascii="Arial" w:hAnsi="Arial"/>
          <w:sz w:val="24"/>
          <w:szCs w:val="24"/>
          <w:lang w:eastAsia="el-GR"/>
        </w:rPr>
        <w:t>αγροκτηνοτροφική</w:t>
      </w:r>
      <w:proofErr w:type="spellEnd"/>
      <w:r w:rsidRPr="00B01C11">
        <w:rPr>
          <w:rFonts w:ascii="Arial" w:hAnsi="Arial"/>
          <w:sz w:val="24"/>
          <w:szCs w:val="24"/>
          <w:lang w:eastAsia="el-GR"/>
        </w:rPr>
        <w:t xml:space="preserve"> οικονομία -αυτό είναι το κλειδί στην όλη υπόθεση- τους συνεταιρισμούς, τους οποίους φροντίσατε και διαλύσατε με τη βούλα του νόμου επί της θητείας του </w:t>
      </w:r>
      <w:r w:rsidRPr="00B01C11">
        <w:rPr>
          <w:rFonts w:ascii="Arial" w:hAnsi="Arial"/>
          <w:sz w:val="24"/>
          <w:szCs w:val="24"/>
          <w:lang w:eastAsia="el-GR"/>
        </w:rPr>
        <w:lastRenderedPageBreak/>
        <w:t xml:space="preserve">κ. Βορίδη, αφού πρώτα τους κάνατε κομματικά </w:t>
      </w:r>
      <w:proofErr w:type="spellStart"/>
      <w:r w:rsidRPr="00B01C11">
        <w:rPr>
          <w:rFonts w:ascii="Arial" w:hAnsi="Arial"/>
          <w:sz w:val="24"/>
          <w:szCs w:val="24"/>
          <w:lang w:eastAsia="el-GR"/>
        </w:rPr>
        <w:t>παραμάγαζα</w:t>
      </w:r>
      <w:proofErr w:type="spellEnd"/>
      <w:r w:rsidRPr="00B01C11">
        <w:rPr>
          <w:rFonts w:ascii="Arial" w:hAnsi="Arial"/>
          <w:sz w:val="24"/>
          <w:szCs w:val="24"/>
          <w:lang w:eastAsia="el-GR"/>
        </w:rPr>
        <w:t xml:space="preserve"> και τους αφήσατε σε ανάξια χέρια να τους λυμαίνονται.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ίδιο καταστροφικό σχέδιο έχετε και για τις λαϊκές αγορές. Θέλετε να καταστρέψετε τον Έλληνα παραγωγό, ιδιωτικοποιώντας τις ουσιαστικά. Του ζητάτε να έχει μέχρι και κεφάλαιο 30.000 ευρώ για να πάρει την άδεια, για να τον αντικαταστήσετε από εταιρείες και να φτιάξετε ουσιαστικά κακόγουστα υπαίθρια μίνι εμπορικά κέντρα.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Έτσι, λοιπόν, βλέπουμε ότι δεν υπάρχει μία άγρυπνη, συντονισμένη, κεντρικά σχεδιασμένη πολιτική, η οποία να προστατεύει τα προϊόντα με προστασία τόσο ποιότητας όσο και προέλευσης. Και αυτό το αποδεικνύει το γεγονός ότι έρχεται ο Έλληνας βιομήχανος και εξάγει συσκευασμένο τυρί που το βαφτίζει φέτα, ενώ έχει σύνθεση μέχρι και 70% σε αγελαδινό γάλα και ενώ γνωρίζουμε ότι η φέτα </w:t>
      </w:r>
      <w:proofErr w:type="spellStart"/>
      <w:r w:rsidRPr="00B01C11">
        <w:rPr>
          <w:rFonts w:ascii="Arial" w:hAnsi="Arial"/>
          <w:sz w:val="24"/>
          <w:szCs w:val="24"/>
          <w:lang w:eastAsia="el-GR"/>
        </w:rPr>
        <w:t>πήζεται</w:t>
      </w:r>
      <w:proofErr w:type="spellEnd"/>
      <w:r w:rsidRPr="00B01C11">
        <w:rPr>
          <w:rFonts w:ascii="Arial" w:hAnsi="Arial"/>
          <w:sz w:val="24"/>
          <w:szCs w:val="24"/>
          <w:lang w:eastAsia="el-GR"/>
        </w:rPr>
        <w:t xml:space="preserve"> με </w:t>
      </w:r>
      <w:proofErr w:type="spellStart"/>
      <w:r w:rsidRPr="00B01C11">
        <w:rPr>
          <w:rFonts w:ascii="Arial" w:hAnsi="Arial"/>
          <w:sz w:val="24"/>
          <w:szCs w:val="24"/>
          <w:lang w:eastAsia="el-GR"/>
        </w:rPr>
        <w:t>αιγοπρόβειο</w:t>
      </w:r>
      <w:proofErr w:type="spellEnd"/>
      <w:r w:rsidRPr="00B01C11">
        <w:rPr>
          <w:rFonts w:ascii="Arial" w:hAnsi="Arial"/>
          <w:sz w:val="24"/>
          <w:szCs w:val="24"/>
          <w:lang w:eastAsia="el-GR"/>
        </w:rPr>
        <w:t xml:space="preserve"> γάλα εγχώριας προέλευσης. Αυτήν την καταγγελία και αποκάλυψη την έχει κάνει εταιρεία ελληνικών συμφερόντων στη Γερμανία μετά από μοριακή ανάλυση. Το ίδιο γίνεται και με το ρουμανικό γιαούρτι. Έρχεται ο Έλληνας και το βαφτίζει ελληνικό γιαούρτι. Να πούμε για το ιταλικό λάδι, το οποίο προωθείται και εξάγεται σε πολύ υψηλή τιμή, ενώ είναι έχει περιεκτικότητα μέχρι και 70% σε ελληνικό λάδι; Αυτό γίνεται γιατί προφανώς οι Ιταλοί είναι πολύ πιο επιτήδειοι έμποροι από εμάς, αλλά και επειδή, εκτός των άλλων, δεν υπάρχει μία αποτελεσματική πολιτική, ένας </w:t>
      </w:r>
      <w:r w:rsidRPr="00B01C11">
        <w:rPr>
          <w:rFonts w:ascii="Arial" w:hAnsi="Arial"/>
          <w:sz w:val="24"/>
          <w:szCs w:val="24"/>
          <w:lang w:eastAsia="el-GR"/>
        </w:rPr>
        <w:lastRenderedPageBreak/>
        <w:t xml:space="preserve">κεντρικός σχεδιασμός καθοδήγησης, ο οποίος να προστατεύει τα προϊόντα, με αποτέλεσμα να «ματώνει» τόσα χρόνια η χώρα μας για να πείσει στα φόρα για το αυτονόητο, για τη φέτα; Γίνεται να είναι η φέτα το επίδικο τόσα χρόνια, μόνο και μόνο ακριβώς γιατί δεν υπάρχει αυτός ο κεντρικός σχεδιασμός που να προστατεύει και να προωθεί τις εξαγωγές; Δηλαδή, δεν πρέπει να θεωρούμε ότι γι’ αυτό ευθύνονται μόνο οι επιτήδειοι, οι οποίοι, εν πάση </w:t>
      </w:r>
      <w:proofErr w:type="spellStart"/>
      <w:r w:rsidRPr="00B01C11">
        <w:rPr>
          <w:rFonts w:ascii="Arial" w:hAnsi="Arial"/>
          <w:sz w:val="24"/>
          <w:szCs w:val="24"/>
          <w:lang w:eastAsia="el-GR"/>
        </w:rPr>
        <w:t>περιπτώσει</w:t>
      </w:r>
      <w:proofErr w:type="spellEnd"/>
      <w:r w:rsidRPr="00B01C11">
        <w:rPr>
          <w:rFonts w:ascii="Arial" w:hAnsi="Arial"/>
          <w:sz w:val="24"/>
          <w:szCs w:val="24"/>
          <w:lang w:eastAsia="el-GR"/>
        </w:rPr>
        <w:t xml:space="preserve">, λειτουργούν για το προσωπικό τους κέρδος, αλλά και γιατί δεν υπάρχει ακριβώς αυτή η συντονισμένη πολιτική από όλες τις κυβερνήσεις που να προωθεί τις εξαγωγές, με αποτέλεσμα να χάνεται προστιθέμενη αξία και για την οικονομία και για την κοινωνία.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τελειώσω με το παράδειγμα της Κρήτης, επειδή τυχαίνει να είναι η καταγωγή μου από εκεί. Είναι μία από τις κατ’ εξοχήν ελαιοπαραγωγικές περιοχές. Αν υπήρχε μία σχεδιασμένη, όπως ανέφερα πολιτική, με μπροστάρη και οργανωτή το κράτος, τότε πολλές χύμα ποσότητες λαδιού, οι οποίες πωλούνται έναντι πινακίου φακής κυριολεκτικά στο εξωτερικό, θα παρέμεναν στην Ελλάδα, θα εμφιαλώνονταν με ελληνική ετικέτα κανονικότατα, θα εξάγονταν στην καλύτερη τιμή και θα ήταν ένα λάδι υψηλής ποιότητας, το οποίο θα τόνωνε και την εγχώρια οικονομία, αλλά και την εγχώρια απασχόληση.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εν μέσω πανδημίας θα έπρεπε να είχατε αξιοποιήσει όλο τον χρόνο τον οποίο είχατε, για να δώσετε προτεραιότητα να ενισχυθεί ο </w:t>
      </w:r>
      <w:r w:rsidRPr="00B01C11">
        <w:rPr>
          <w:rFonts w:ascii="Arial" w:hAnsi="Arial"/>
          <w:sz w:val="24"/>
          <w:szCs w:val="24"/>
          <w:lang w:eastAsia="el-GR"/>
        </w:rPr>
        <w:lastRenderedPageBreak/>
        <w:t xml:space="preserve">πρωτογενής τομέας. Δεν έχουμε δει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πρωτοβουλία μέχρι τώρα. Πρέπει να το θέσετε ως προτεραιότητα ακριβώς ενόψει και της βαθιάς ύφεσης που διατρέχει την ελληνική οικονομία.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ευχαριστώ πολύ.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ΜέΡΑ25)</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(Χαράλαμπος Αθανασίου):</w:t>
      </w:r>
      <w:r w:rsidRPr="00B01C11">
        <w:rPr>
          <w:rFonts w:ascii="Arial" w:hAnsi="Arial"/>
          <w:sz w:val="24"/>
          <w:szCs w:val="24"/>
          <w:lang w:eastAsia="el-GR"/>
        </w:rPr>
        <w:t xml:space="preserve"> Κι εγώ σας ευχαριστώ, κυρία Αδαμοπούλου.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ο Υπουργός Αγροτικής Ανάπτυξης κ. Σπήλιος Λιβανός.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B01C11">
        <w:rPr>
          <w:rFonts w:ascii="Arial" w:hAnsi="Arial" w:cs="Arial"/>
          <w:color w:val="111111"/>
          <w:sz w:val="24"/>
          <w:szCs w:val="24"/>
          <w:lang w:eastAsia="el-GR"/>
        </w:rPr>
        <w:t xml:space="preserve"> Ευχαριστώ, κ</w:t>
      </w:r>
      <w:r w:rsidRPr="00B01C11">
        <w:rPr>
          <w:rFonts w:ascii="Arial" w:hAnsi="Arial"/>
          <w:sz w:val="24"/>
          <w:szCs w:val="24"/>
          <w:lang w:eastAsia="el-GR"/>
        </w:rPr>
        <w:t xml:space="preserve">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είναι ξεχωριστή τιμή για μένα να εισηγούμαι το πρώτο νομοσχέδιο της θητείας μου ως Υπουργός Αγροτικής Ανάπτυξης και Τροφίμων στην Ολομέλεια της Βουλής σήμερα, ένα νομοσχέδιο που ενισχύει στην πράξη όλους τους Έλληνες αγρότες και παραγωγούς.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ιδιαίτερη ικανοποίηση είδα κατά τη διάρκεια της διαδικασίας ότι όλοι οι φορείς, ο ίδιος ο αγροτικός κόσμος, αλλά και η αγορά τοποθετήθηκαν υπέρ του νομοσχεδίου. Είδα όμως και κάτι ακόμα, ότι και τα κόμματα της Αντιπολίτευσης σε ένα υποδειγματικό πλαίσιο κοινοβουλευτικού διαλόγου τις προηγούμενες μέρες εκφράστηκαν θετικά για τη νομοθετική πρωτοβουλία, </w:t>
      </w:r>
      <w:r w:rsidRPr="00B01C11">
        <w:rPr>
          <w:rFonts w:ascii="Arial" w:hAnsi="Arial"/>
          <w:sz w:val="24"/>
          <w:szCs w:val="24"/>
          <w:lang w:eastAsia="el-GR"/>
        </w:rPr>
        <w:lastRenderedPageBreak/>
        <w:t>επισημαίνοντας βεβαίως όλα τα κόμματα τις ιδιαίτερες ανησυχίες τους και κάποιες επιμέρους διαφωνίες στο νομοσχέδιο αυτό. Θα είναι πραγματικά σημαντικό για τον αγροτικό κόσμο στο σύνολό του, αλλά και για την κοινοβουλευτική μας δημοκρατία να το υπερψηφίσουν,  όπως άκουσα, όλα τα κόμματα ή έστω το μεγάλο μέρος των πτερύγων της Βουλής.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Εδώ θέλω εξ αρχής να σας πω και το εξής: Η φιλοσοφία της Κυβέρνησης Μητσοτάκη, αλλά και η δική μου προσωπική αντίληψη για την πολιτική έγκειται στη σύνθεση των απόψεων και όχι στον στείρο δογματισμό. Είμαστε, όπως </w:t>
      </w:r>
      <w:proofErr w:type="spellStart"/>
      <w:r w:rsidRPr="00B01C11">
        <w:rPr>
          <w:rFonts w:ascii="Arial" w:hAnsi="Arial"/>
          <w:sz w:val="24"/>
          <w:szCs w:val="24"/>
          <w:lang w:eastAsia="el-GR"/>
        </w:rPr>
        <w:t>πολλάκις</w:t>
      </w:r>
      <w:proofErr w:type="spellEnd"/>
      <w:r w:rsidRPr="00B01C11">
        <w:rPr>
          <w:rFonts w:ascii="Arial" w:hAnsi="Arial"/>
          <w:sz w:val="24"/>
          <w:szCs w:val="24"/>
          <w:lang w:eastAsia="el-GR"/>
        </w:rPr>
        <w:t xml:space="preserve"> έχω αναφέρει, ανοικτοί στο να ακούμε προτάσεις και αν αυτές είναι βάσιμες και υλοποιήσιμες, να τις υλοποιούμε. Γνώμονάς μας, άλλωστε, δεν είναι το πρόσκαιρο πολιτικό όφελος, αλλά η ουσιαστική δουλειά προς όφελος του ελληνικού λαού και συγκεκριμένα προς όφελος όλων των Ελλήνων αγροτών.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πλαίσιο αυτό, κυρία Αδαμοπούλου, αν νομίζετε ότι πράγματι δεν έχουμε πάρει πρωτοβουλίες υπέρ των αγροτών, θέλω να σας πω ότι εγώ έχω συζητήσει με στελέχη του κόμματός σας που ασχολούνται με τα αγροτικά θέματα και είμαι ανοιχτός να μου στείλετε συγκεκριμένες προτάσεις και να έρθω να τις συζητήσουμε. Οποιαδήποτε κατεύθυνση θεωρείτε ότι είναι σωστή και ίσως να μην την έχουμε σκεφτεί είμαστε ανοιχτοί να τη συζητήσουμε.</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Θέλω, επίσης, στο πλαίσιο αυτό να δώσω κάποιες λίγες απαντήσεις στους εισηγητές των κομμάτων και στους συναδέλφους που μίλησαν πριν. Βεβαίως, δεν θα παρασυρθώ -στην </w:t>
      </w:r>
      <w:proofErr w:type="spellStart"/>
      <w:r w:rsidRPr="00B01C11">
        <w:rPr>
          <w:rFonts w:ascii="Arial" w:hAnsi="Arial"/>
          <w:sz w:val="24"/>
          <w:szCs w:val="24"/>
          <w:lang w:eastAsia="el-GR"/>
        </w:rPr>
        <w:t>πρωτολογία</w:t>
      </w:r>
      <w:proofErr w:type="spellEnd"/>
      <w:r w:rsidRPr="00B01C11">
        <w:rPr>
          <w:rFonts w:ascii="Arial" w:hAnsi="Arial"/>
          <w:sz w:val="24"/>
          <w:szCs w:val="24"/>
          <w:lang w:eastAsia="el-GR"/>
        </w:rPr>
        <w:t xml:space="preserve"> μου τουλάχιστον- να απαντήσω και να μπω σε γενικότερη πολιτική ή παραπολιτική συζήτηση, άσχετη με την εξαιρετικά χρήσιμη, απαραίτητη θα έλεγα, σημερινή νομοθετική μας πρωτοβουλία. Το κάνω αυτό κυρίως από σεβασμό για την ουσία του νομοσχεδίου και από σεβασμό προς τους Έλληνες αγρότες και τις Ελληνίδες αγρότισσες που από αυτό το νομοσχέδιο θα κερδίσουν πολλά.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Συγκεκριμένα, αναφέρθηκε ο εισηγητής του Κινήματος Αλλαγής στις μεταχρονολογημένες επιταγές. Σε σχέση με αυτό που είπατε, κύριε συνάδελφε, υπάρχει ρητή αναφορά στην πρώτη παράγραφο του άρθρου 3 ότι η παράδοση μεταχρονολογημένης επιταγής δεν αποτελεί εξόφληση.</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Όσον αφορά σε αυτό που είπε η κ.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 στους ορισμούς του άρθρου 2 και στην έννοια του όρου «προμηθευτής», ρητά ορίζεται ότι αφορούν και ενώσεις οργανώσεων, άρα και όλους τους συνεταιρισμούς και όλους τους συλλόγους.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Όσον αφορά σε αυτό που είπε ο κ. </w:t>
      </w:r>
      <w:proofErr w:type="spellStart"/>
      <w:r w:rsidRPr="00B01C11">
        <w:rPr>
          <w:rFonts w:ascii="Arial" w:hAnsi="Arial"/>
          <w:sz w:val="24"/>
          <w:szCs w:val="24"/>
          <w:lang w:eastAsia="el-GR"/>
        </w:rPr>
        <w:t>Βιλιάρδος</w:t>
      </w:r>
      <w:proofErr w:type="spellEnd"/>
      <w:r w:rsidRPr="00B01C11">
        <w:rPr>
          <w:rFonts w:ascii="Arial" w:hAnsi="Arial"/>
          <w:sz w:val="24"/>
          <w:szCs w:val="24"/>
          <w:lang w:eastAsia="el-GR"/>
        </w:rPr>
        <w:t xml:space="preserve">, η καταγραφή των αλλοιώσιμων και μεταποιούμενων προϊόντων θα γίνει με μεγάλη προσοχή και επιμέλεια, ώστε να μην έχουμε κανένα από τα προβλήματα που φοβάστε. Σε αυτό το πλαίσιο, ειλικρινά το λέω, η συνδρομή σας και η σκέψη σας είναι </w:t>
      </w:r>
      <w:r w:rsidRPr="00B01C11">
        <w:rPr>
          <w:rFonts w:ascii="Arial" w:hAnsi="Arial"/>
          <w:sz w:val="24"/>
          <w:szCs w:val="24"/>
          <w:lang w:eastAsia="el-GR"/>
        </w:rPr>
        <w:lastRenderedPageBreak/>
        <w:t xml:space="preserve">χρήσιμες. Ελάτε να διαμορφώσουμε μαζί, πριν βγάλουμε την υπουργική απόφαση, πώς θα γίνει αυτή η κατηγοριοποίηση.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Κατέθεσα, λοιπόν, στο πλαίσιο ακριβώς αυτό και σχετική νομοτεχνική βελτίωση, αποδεχόμενος ουσιαστικά την πρόταση της Αντιπολίτευσης, αλλά και πολλών εκ των φορέων που ήρθαν στη διαβούλευση, για την επέκταση του πεδίου εφαρμογής του προτεινόμενου σχεδίου νόμου στους αγοραστές με ετήσιο κύκλο εργασιών άνω των 500 χιλιάδων ευρώ αντί για τα 2 εκατομμύρια που προέβλεπε το σχέδιο νόμου.</w:t>
      </w:r>
    </w:p>
    <w:p w:rsidR="00B01C11" w:rsidRPr="00B01C11" w:rsidRDefault="00B01C11" w:rsidP="00B01C11">
      <w:pPr>
        <w:shd w:val="clear" w:color="auto" w:fill="FFFFFF"/>
        <w:spacing w:after="160" w:line="600" w:lineRule="auto"/>
        <w:ind w:firstLine="720"/>
        <w:contextualSpacing/>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 Είναι μια σοβαρή και τεκμηριωμένη πρόταση, την οποία με μεγάλη χαρά κάνουμε αποδεκτή, αφού βελτιώνει ακόμα περισσότερο το νομοσχέδιο που συζητούμε.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Η πατρίδα μας, ειδικά αυτές τις δύσκολες ώρες που περνά εξαιτίας της πανδημίας, χρειάζεται πολιτική με υπευθυνότητα, όχι ακραίες αντιπολιτευτικές κορώνες, όχι χαρακτηρισμούς πεζοδρομίου. Η κοινωνία μας έχει προχωρήσει μπροστά, αφήνοντας πίσω την εποχή που ο πολιτικός αντίπαλος ήταν εχθρός. Αυτό οφείλουμε να κάνουμε και εμείς όλοι, για να δώσουμε το καλό παράδειγμα εδώ στη Βουλή: η Αντιπολίτευση να καταθέτει σοβαρές προτάσεις και η Κυβέρνηση, όταν κρίνει ότι αυτές είναι ωφέλιμες για τον τόπο, να τις υιοθετεί, χωρίς μικροκομματικές σκοπιμότητες. Αυτός είναι ο δρόμος της πολιτικής που </w:t>
      </w:r>
      <w:r w:rsidRPr="00B01C11">
        <w:rPr>
          <w:rFonts w:ascii="Arial" w:hAnsi="Arial"/>
          <w:sz w:val="24"/>
          <w:szCs w:val="24"/>
          <w:lang w:eastAsia="el-GR"/>
        </w:rPr>
        <w:lastRenderedPageBreak/>
        <w:t xml:space="preserve">εμείς προτάσσουμε, ο δρόμος του ειλικρινούς και γόνιμου διαλόγου, της ανταλλαγής απόψεων, της σύνθεσης και όχι της αποδόμησης.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Σας καλώ, λοιπόν, και εσάς, κυρίες και κύριοι συνάδελφοι του ΣΥΡΙΖΑ, να μην επιτρέπετε να κυριαρχούν και να δίνουν τον τόνο στο κόμμα σας οι ακραίες φωνές -όσες είναι- που υπάρχουν στις τάξεις σας, φωνές που τρέφονται από το χάος και την αταξία, την πόλωση και τον διχασμό. Ας γίνει αυτή η συναινετική διάθεση και αυτό το νομοσχέδιο η αρχή ενός γόνιμου και ειλικρινούς διαλόγου με ουσιαστικά αποτελέσματα για τους Έλληνες και τις Ελληνίδες.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Το νομοσχέδιο αυτό, όπως ανέφερα και στην επιτροπή, συνιστά μια μεγάλη τομή. Για πρώτη φορά οι παραγωγοί μας θα πληρώνονται σε τριάντα ημέρες για τα αλλοιώσιμα προϊόντα και σε εξήντα ημέρες για τα υπόλοιπα γεωργικά προϊόντα.</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Πράγματι, όπως ανέφεραν και η εισηγήτρια και ο κ. Αποστόλου από τον ΣΥΡΙΖΑ, οι ίδιοι είχαν θεσπίσει τον ν.4492/ 2017. Εξέδωσαν, όμως -το είπα και χθες στην ομιλία μου στην επιτροπή- την </w:t>
      </w:r>
      <w:proofErr w:type="spellStart"/>
      <w:r w:rsidRPr="00B01C11">
        <w:rPr>
          <w:rFonts w:ascii="Arial" w:hAnsi="Arial"/>
          <w:sz w:val="24"/>
          <w:szCs w:val="24"/>
          <w:lang w:eastAsia="el-GR"/>
        </w:rPr>
        <w:t>εφαρμοστική</w:t>
      </w:r>
      <w:proofErr w:type="spellEnd"/>
      <w:r w:rsidRPr="00B01C11">
        <w:rPr>
          <w:rFonts w:ascii="Arial" w:hAnsi="Arial"/>
          <w:sz w:val="24"/>
          <w:szCs w:val="24"/>
          <w:lang w:eastAsia="el-GR"/>
        </w:rPr>
        <w:t xml:space="preserve"> του υπουργική απόφαση τον Φεβρουάριο του 2019, ενάμιση δηλαδή χρόνο μετά την ψήφιση του νόμου τους. Επιπλέον, η πλατφόρμα που είχε προβλεφθεί από τον νόμο ήταν δυσκίνητη και γραφειοκρατική. Δεν λειτούργησε ποτέ στην πράξη, δεν </w:t>
      </w:r>
      <w:r w:rsidRPr="00B01C11">
        <w:rPr>
          <w:rFonts w:ascii="Arial" w:hAnsi="Arial"/>
          <w:sz w:val="24"/>
          <w:szCs w:val="24"/>
          <w:lang w:eastAsia="el-GR"/>
        </w:rPr>
        <w:lastRenderedPageBreak/>
        <w:t xml:space="preserve">αγκαλιάστηκε από τους παραγωγούς, δεν είδαν σε αυτήν την προστασία που απέβλεπαν.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Δεν θέλω να επαναλάβω αυτά που είπα χθες στην επιτροπή. Είναι καταχωρημένα στα Πρακτικά. Θέλω απλώς να δώσω στα Πρακτικά ένα σημείωμα της υπηρεσίας του Υπουργείου Αγροτικής Ανάπτυξης και Τροφίμων που εμπεριέχει τους λόγους για τους οποίους ο προκάτοχός μου στο Υπουργείο πήρε αυτήν την απόφαση, η οποία νομίζω ότι ήταν σωστή και δεν είχε πολιτικό στόχο. Είχε ουσιαστικό στόχο να μπορέσουμε να πάμε παρακάτω. </w:t>
      </w:r>
    </w:p>
    <w:p w:rsidR="00B01C11" w:rsidRPr="00B01C11" w:rsidRDefault="00B01C11" w:rsidP="00B01C11">
      <w:pPr>
        <w:spacing w:after="160" w:line="600" w:lineRule="auto"/>
        <w:ind w:firstLine="720"/>
        <w:jc w:val="both"/>
        <w:rPr>
          <w:rFonts w:ascii="Arial" w:hAnsi="Arial"/>
          <w:sz w:val="24"/>
          <w:szCs w:val="20"/>
          <w:lang w:eastAsia="el-GR"/>
        </w:rPr>
      </w:pPr>
      <w:r w:rsidRPr="00B01C11">
        <w:rPr>
          <w:rFonts w:ascii="Arial" w:hAnsi="Arial"/>
          <w:sz w:val="24"/>
          <w:szCs w:val="24"/>
          <w:lang w:eastAsia="el-GR"/>
        </w:rPr>
        <w:t xml:space="preserve">(Στο σημείο αυτό ο Υπουργός Αγροτικής Ανάπτυξης και Τροφίμων κ. Σπυρίδων - Παναγιώτης (Σπήλιος) Λιβανός καταθέτει το προαναφερθέν ενημερωτικό σημείωμα, </w:t>
      </w:r>
      <w:r w:rsidRPr="00B01C11">
        <w:rPr>
          <w:rFonts w:ascii="Arial" w:hAnsi="Arial"/>
          <w:sz w:val="24"/>
          <w:szCs w:val="20"/>
          <w:lang w:eastAsia="el-GR"/>
        </w:rPr>
        <w:t>το οποίο βρίσκεται στο αρχείο του Τμήματος Γραμματείας της Διεύθυνσης Στενογραφίας και Πρακτικών της Βουλής)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Για να είμαι σαφής, όπως το έκανα και χθες, είμαι βέβαιος ότι οι προθέσεις ήταν αγαθές και καλοπροαίρετες τότε, στην εποχή της διακυβέρνησης από τον ΣΥΡΙΖΑ, για το συγκεκριμένο θέμα. Άλλωστε, και η Νέα Δημοκρατία, τότε ως αντιπολίτευση, διά της </w:t>
      </w:r>
      <w:proofErr w:type="spellStart"/>
      <w:r w:rsidRPr="00B01C11">
        <w:rPr>
          <w:rFonts w:ascii="Arial" w:hAnsi="Arial"/>
          <w:sz w:val="24"/>
          <w:szCs w:val="24"/>
          <w:lang w:eastAsia="el-GR"/>
        </w:rPr>
        <w:t>εισηγήτριάς</w:t>
      </w:r>
      <w:proofErr w:type="spellEnd"/>
      <w:r w:rsidRPr="00B01C11">
        <w:rPr>
          <w:rFonts w:ascii="Arial" w:hAnsi="Arial"/>
          <w:sz w:val="24"/>
          <w:szCs w:val="24"/>
          <w:lang w:eastAsia="el-GR"/>
        </w:rPr>
        <w:t xml:space="preserve"> μας και νυν Υφυπουργού Αγροτικής Ανάπτυξης και Τροφίμων, κυρίας Αραμπατζή, είχε υπερψηφίσει το σχετικό νομοσχέδιο επί της αρχής.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Οι δικές σας προθέσεις, λοιπόν, ήταν καλές. Όμως η αλήθεια είναι ότι στην πράξη, δυστυχώς, δεν καταφέρατε να υλοποιήσετε αυτόν τον νόμο </w:t>
      </w:r>
      <w:r w:rsidRPr="00B01C11">
        <w:rPr>
          <w:rFonts w:ascii="Arial" w:hAnsi="Arial"/>
          <w:sz w:val="24"/>
          <w:szCs w:val="24"/>
          <w:lang w:eastAsia="el-GR"/>
        </w:rPr>
        <w:lastRenderedPageBreak/>
        <w:t xml:space="preserve">ουσιαστικά και προς όφελος των παραγωγών. Χαίρομαι που σήμερα έρχεστε και επιβεβαιώνετε την τότε νομοθετική σας βούληση, ψηφίζοντας, όπως είπατε δια της </w:t>
      </w:r>
      <w:proofErr w:type="spellStart"/>
      <w:r w:rsidRPr="00B01C11">
        <w:rPr>
          <w:rFonts w:ascii="Arial" w:hAnsi="Arial"/>
          <w:sz w:val="24"/>
          <w:szCs w:val="24"/>
          <w:lang w:eastAsia="el-GR"/>
        </w:rPr>
        <w:t>εισηγήτριάς</w:t>
      </w:r>
      <w:proofErr w:type="spellEnd"/>
      <w:r w:rsidRPr="00B01C11">
        <w:rPr>
          <w:rFonts w:ascii="Arial" w:hAnsi="Arial"/>
          <w:sz w:val="24"/>
          <w:szCs w:val="24"/>
          <w:lang w:eastAsia="el-GR"/>
        </w:rPr>
        <w:t xml:space="preserve"> σας, επί της αρχής το νομοσχέδιο αυτό.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Με λίγα λόγια, όπως είπα, σε αυτό το νομοσχέδιο ορίζουμε συγκεκριμένους χρόνους μέσα στους οποίους πρέπει να πληρώνονται οι παραγωγοί μας για τα προϊόντα τους και τελικά διασφαλίζουμε τον ελεύθερο ανταγωνισμό, χωρίς στρεβλώσεις, βάζουμε δίκαιους κανόνες που ισχύουν για όλους, εγγυόμαστε στην πράξη ότι κάθε καταγγελία για αθέμιτες πρακτικές θα γίνεται με ασφάλεια και θα εξετάζεται με σοβαρότητα. Αξιοποιούμε τις δυνατότητες που μας δίνει ο ψηφιακός μετασχηματισμός. Στηρίζουμε, τελικά, τον Έλληνα παραγωγό και προωθούμε την ελληνική διατροφή.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Έχω τη βαθιά πεποίθηση ότι είναι ένα νομοσχέδιο που έρχεται να προστατεύσει τους αγρότες μας, αλλά και να δώσει τον τόνο, το στίγμα της επόμενης ημέρας μετά την πανδημία. Μια ημέρα που θα πρέπει να βρει -και εδώ συμφωνώ με όλους όσους το έθεσαν σε αυτό το πλαίσιο- τον αγροτικό μας κόσμο όρθιο, ικανό να συμμετέχει με όλες του τις δυνάμεις στην αναδιάρθρωση της χώρας και της οικονομίας μας.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Η εμπρόθεσμη πληρωμή των παραγωγών μας, η απαγόρευση λεόντειων συμβάσεων σε βάρος τους, παρέχουν την προστασία την οποία χρειάζονται. Τους επιτρέπει να ζήσουν οι οικογένειές τους, αλλά και να </w:t>
      </w:r>
      <w:r w:rsidRPr="00B01C11">
        <w:rPr>
          <w:rFonts w:ascii="Arial" w:hAnsi="Arial"/>
          <w:sz w:val="24"/>
          <w:szCs w:val="24"/>
          <w:lang w:eastAsia="el-GR"/>
        </w:rPr>
        <w:lastRenderedPageBreak/>
        <w:t>επενδύσουν στη γη τους, να προβούν σε πιο ρεαλιστικά και βιώσιμα σχέδια για το μέλλον τους.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Κομβικό ρόλο σε αυτό, στο μέλλον τους δηλαδή, -και ξαναλέω σε αυτό το σημείο ότι οι προτάσεις σας δεν είναι απλώς αποδεκτές, αλλά είναι χρήσιμες σε αυτόν τον διάλογο τον οποίο θα κάνουμε- θα διαδραματίσει το Ταμείο Ανάκαμψης, το εργαλείο αυτό το οποίο θα οδηγήσει στην Ελλάδα των επόμενων δεκαετιών, στην Ελλάδα που θέλουμε να αφήσουμε στα παιδιά μας.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 Στο Υπουργείο Αγροτικής Ανάπτυξης και Τροφίμων αντιστοιχούν περίπου 1,5 δισεκατομμύρια ευρώ, πριν τη </w:t>
      </w:r>
      <w:proofErr w:type="spellStart"/>
      <w:r w:rsidRPr="00B01C11">
        <w:rPr>
          <w:rFonts w:ascii="Arial" w:hAnsi="Arial"/>
          <w:sz w:val="24"/>
          <w:szCs w:val="24"/>
          <w:lang w:eastAsia="el-GR"/>
        </w:rPr>
        <w:t>μόχλευση</w:t>
      </w:r>
      <w:proofErr w:type="spellEnd"/>
      <w:r w:rsidRPr="00B01C11">
        <w:rPr>
          <w:rFonts w:ascii="Arial" w:hAnsi="Arial"/>
          <w:sz w:val="24"/>
          <w:szCs w:val="24"/>
          <w:lang w:eastAsia="el-GR"/>
        </w:rPr>
        <w:t xml:space="preserve"> με τα ιδιωτικά κεφάλαια και εμπεριέχω σε αυτά την κρατική συμμετοχή. Μαζί, λοιπόν, και με τα περίπου 1,6 δισεκατομμύρια  των δύο ετών της μεταβατικής περιόδου και συνολικά το πακέτο των περίπου 19,5  δισεκατομμυρίων της καινούργιας ΚΑΠ, έχουμε τη δυνατότητα να κάνουμε πολλά έργα υποδομής, τα οποία θα είναι αυτά που θα αλλάξουν 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ουσιαστικά.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Τα χρήματα αυτά θα δοθούν με συγκεκριμένη κατεύθυνση. Οι τομείς στους οποίους θα επενδυθούν τα περισσότερα από αυτά τα χρήματα αντανακλούν ουσιαστικά τις μεγάλες ανάγκες του χώρου: τον μετασχηματισμό του παραγωγικού μοντέλου, τα αρδευτικά, την </w:t>
      </w:r>
      <w:proofErr w:type="spellStart"/>
      <w:r w:rsidRPr="00B01C11">
        <w:rPr>
          <w:rFonts w:ascii="Arial" w:hAnsi="Arial"/>
          <w:sz w:val="24"/>
          <w:szCs w:val="24"/>
          <w:lang w:eastAsia="el-GR"/>
        </w:rPr>
        <w:t>ψηφιοποίηση</w:t>
      </w:r>
      <w:proofErr w:type="spellEnd"/>
      <w:r w:rsidRPr="00B01C11">
        <w:rPr>
          <w:rFonts w:ascii="Arial" w:hAnsi="Arial"/>
          <w:sz w:val="24"/>
          <w:szCs w:val="24"/>
          <w:lang w:eastAsia="el-GR"/>
        </w:rPr>
        <w:t xml:space="preserve">, την εκπαίδευση και την κατάρτιση. Πολιτικές φιλικές προς το περιβάλλον, με ψήφο εμπιστοσύνης στους νέους παραγωγούς μας -και είδατε ήδη το πρόγραμμα </w:t>
      </w:r>
      <w:r w:rsidRPr="00B01C11">
        <w:rPr>
          <w:rFonts w:ascii="Arial" w:hAnsi="Arial"/>
          <w:sz w:val="24"/>
          <w:szCs w:val="24"/>
          <w:lang w:eastAsia="el-GR"/>
        </w:rPr>
        <w:lastRenderedPageBreak/>
        <w:t xml:space="preserve">νέων αγροτών που είναι </w:t>
      </w:r>
      <w:proofErr w:type="spellStart"/>
      <w:r w:rsidRPr="00B01C11">
        <w:rPr>
          <w:rFonts w:ascii="Arial" w:hAnsi="Arial"/>
          <w:sz w:val="24"/>
          <w:szCs w:val="24"/>
          <w:lang w:eastAsia="el-GR"/>
        </w:rPr>
        <w:t>υπερενισχυμένο</w:t>
      </w:r>
      <w:proofErr w:type="spellEnd"/>
      <w:r w:rsidRPr="00B01C11">
        <w:rPr>
          <w:rFonts w:ascii="Arial" w:hAnsi="Arial"/>
          <w:sz w:val="24"/>
          <w:szCs w:val="24"/>
          <w:lang w:eastAsia="el-GR"/>
        </w:rPr>
        <w:t xml:space="preserve"> σε σχέση με τα προηγούμενα- θα αποτελέσουν το μέλλον της χώρας μας και της ελληνικής γεωργίας για τις επόμενες δεκαετίες.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Βεβαίως, όπως γίνεται αντιληπτό -το είπε, άλλωστε και ο ίδιος ο Πρωθυπουργός- το σχέδιο αυτό δεν αφορά μία κυβέρνηση, δεν αφορά μία υπουργική θητεία, δεν αφορά, προφανώς, ένα κόμμα. Για αυτό και χθες έγινε αναλυτική συζήτηση και παρουσίαση του σχεδίου εδώ, σε αυτήν την Αίθουσα, από την ηγεσία του Υπουργείου Οικονομικών, ώστε να υπάρξει ακριβώς αυτή η ζύμωση μεταξύ των κομμάτων, να διατυπωθούν θέσεις, απόψεις, αλλά πρωτίστως προτάσεις. Διότι αυτό χρειαζόμαστε, προτάσεις έξυπνες και υλοποιήσιμες.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προσκαλώ, λοιπόν, και για τα κονδύλια και για τις δράσεις που αντιστοιχούν στο Υπουργείο Αγροτικής Ανάπτυξης και Τροφίμων να έρθετε, να συζητήσουμε, να καταθέσετε τις προτάσεις σας και τις σκέψεις σας, να </w:t>
      </w:r>
      <w:proofErr w:type="spellStart"/>
      <w:r w:rsidRPr="00B01C11">
        <w:rPr>
          <w:rFonts w:ascii="Arial" w:hAnsi="Arial"/>
          <w:sz w:val="24"/>
          <w:szCs w:val="24"/>
          <w:lang w:eastAsia="el-GR"/>
        </w:rPr>
        <w:t>συνδιαμορφώσουμε</w:t>
      </w:r>
      <w:proofErr w:type="spellEnd"/>
      <w:r w:rsidRPr="00B01C11">
        <w:rPr>
          <w:rFonts w:ascii="Arial" w:hAnsi="Arial"/>
          <w:sz w:val="24"/>
          <w:szCs w:val="24"/>
          <w:lang w:eastAsia="el-GR"/>
        </w:rPr>
        <w:t xml:space="preserve">, ουσιαστικά δηλαδή, το μέλλον των επόμενων γενεών και των Ελλήνων παραγωγών.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ισχύει, για να καλύψει τις ανησυχίες σας -που είναι και δικές μας ανησυχίες- για το πώς αυτός ο καλός, ο σωστός νόμος θα εφαρμοστεί σωστά. Σε αυτό το πλαίσιο και με την εμπειρία όσων έχουν περάσει από τη δημόσια διοίκηση, αλλά και άλλων που είναι από την ελεύθερη αγορά, ειλικρινά </w:t>
      </w:r>
      <w:r w:rsidRPr="00B01C11">
        <w:rPr>
          <w:rFonts w:ascii="Arial" w:hAnsi="Arial"/>
          <w:sz w:val="24"/>
          <w:szCs w:val="24"/>
          <w:lang w:eastAsia="el-GR"/>
        </w:rPr>
        <w:lastRenderedPageBreak/>
        <w:t>περιμένω να δούμε μαζί πώς μπορούμε να κάμψουμε και τις περίεργες οδούς, που έλεγε η συνάδελφος από το Κομμουνιστικό Κόμμα πριν, αλλά και τα παραθυράκια, τα οποία υπάρχουν, για να μπορέσουμε να υλοποιήσουμε στην πράξη αυτό το σχέδιο νόμου το οποίο σήμερα ψηφίζουμε.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Αγαπητοί συνάδελφοι, το Υπουργείο Αγροτικής Ανάπτυξης και Τροφίμων επιδιώκει, παράλληλα, τον επαναπροσδιορισμό, το </w:t>
      </w:r>
      <w:r w:rsidRPr="00B01C11">
        <w:rPr>
          <w:rFonts w:ascii="Arial" w:hAnsi="Arial"/>
          <w:sz w:val="24"/>
          <w:szCs w:val="24"/>
          <w:lang w:val="en-US" w:eastAsia="el-GR"/>
        </w:rPr>
        <w:t>rebranding</w:t>
      </w:r>
      <w:r w:rsidRPr="00B01C11">
        <w:rPr>
          <w:rFonts w:ascii="Arial" w:hAnsi="Arial"/>
          <w:sz w:val="24"/>
          <w:szCs w:val="24"/>
          <w:lang w:eastAsia="el-GR"/>
        </w:rPr>
        <w:t xml:space="preserve"> του πρωτογενούς τομέα. Βασικές αρχές αυτής της προσπάθειας είναι η εξωστρέφεια, η </w:t>
      </w:r>
      <w:proofErr w:type="spellStart"/>
      <w:r w:rsidRPr="00B01C11">
        <w:rPr>
          <w:rFonts w:ascii="Arial" w:hAnsi="Arial"/>
          <w:sz w:val="24"/>
          <w:szCs w:val="24"/>
          <w:lang w:eastAsia="el-GR"/>
        </w:rPr>
        <w:t>ψηφιοποίηση</w:t>
      </w:r>
      <w:proofErr w:type="spellEnd"/>
      <w:r w:rsidRPr="00B01C11">
        <w:rPr>
          <w:rFonts w:ascii="Arial" w:hAnsi="Arial"/>
          <w:sz w:val="24"/>
          <w:szCs w:val="24"/>
          <w:lang w:eastAsia="el-GR"/>
        </w:rPr>
        <w:t xml:space="preserve">, η εκπαίδευση και κατάρτιση των αγροτών μας, η ανάπτυξη πολιτικών φιλικών προς το περιβάλλον με σεβασμό στην πολιτική του </w:t>
      </w:r>
      <w:r w:rsidRPr="00B01C11">
        <w:rPr>
          <w:rFonts w:ascii="Arial" w:hAnsi="Arial"/>
          <w:sz w:val="24"/>
          <w:szCs w:val="24"/>
          <w:lang w:val="en-US" w:eastAsia="el-GR"/>
        </w:rPr>
        <w:t>Green</w:t>
      </w:r>
      <w:r w:rsidRPr="00B01C11">
        <w:rPr>
          <w:rFonts w:ascii="Arial" w:hAnsi="Arial"/>
          <w:sz w:val="24"/>
          <w:szCs w:val="24"/>
          <w:lang w:eastAsia="el-GR"/>
        </w:rPr>
        <w:t xml:space="preserve"> </w:t>
      </w:r>
      <w:r w:rsidRPr="00B01C11">
        <w:rPr>
          <w:rFonts w:ascii="Arial" w:hAnsi="Arial"/>
          <w:sz w:val="24"/>
          <w:szCs w:val="24"/>
          <w:lang w:val="en-US" w:eastAsia="el-GR"/>
        </w:rPr>
        <w:t>Deal</w:t>
      </w:r>
      <w:r w:rsidRPr="00B01C11">
        <w:rPr>
          <w:rFonts w:ascii="Arial" w:hAnsi="Arial"/>
          <w:sz w:val="24"/>
          <w:szCs w:val="24"/>
          <w:lang w:eastAsia="el-GR"/>
        </w:rPr>
        <w:t xml:space="preserve"> της Ευρωπαϊκής Επιτροπής. Η εφαρμογή της πολιτικής «Από το αγρόκτημα στο πιάτο», με στόχευση την ανάδειξη των αστείρευτων πλεονεκτημάτων της ελληνικής διατροφής, η οποία είναι κάτι παραπάνω από ένα </w:t>
      </w:r>
      <w:r w:rsidRPr="00B01C11">
        <w:rPr>
          <w:rFonts w:ascii="Arial" w:hAnsi="Arial"/>
          <w:sz w:val="24"/>
          <w:szCs w:val="24"/>
          <w:lang w:val="en-US" w:eastAsia="el-GR"/>
        </w:rPr>
        <w:t>brand</w:t>
      </w:r>
      <w:r w:rsidRPr="00B01C11">
        <w:rPr>
          <w:rFonts w:ascii="Arial" w:hAnsi="Arial"/>
          <w:sz w:val="24"/>
          <w:szCs w:val="24"/>
          <w:lang w:eastAsia="el-GR"/>
        </w:rPr>
        <w:t xml:space="preserve"> </w:t>
      </w:r>
      <w:r w:rsidRPr="00B01C11">
        <w:rPr>
          <w:rFonts w:ascii="Arial" w:hAnsi="Arial"/>
          <w:sz w:val="24"/>
          <w:szCs w:val="24"/>
          <w:lang w:val="en-US" w:eastAsia="el-GR"/>
        </w:rPr>
        <w:t>name</w:t>
      </w:r>
      <w:r w:rsidRPr="00B01C11">
        <w:rPr>
          <w:rFonts w:ascii="Arial" w:hAnsi="Arial"/>
          <w:sz w:val="24"/>
          <w:szCs w:val="24"/>
          <w:lang w:eastAsia="el-GR"/>
        </w:rPr>
        <w:t>, είναι -και έτσι πρέπει να το προβάλλουμε- ένας άλλος τρόπος ζωής.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πρωτογενής τομέας -το έχω πει σε όλους τους τόνους, το επαναλαμβάνω και τώρα για άλλη μία φορά- δεν προσφέρεται για στείρα αντιπολίτευση, δεν προσφέρεται για κοκορομαχίες παλαιού τύπου. Αντιθέτως, απαιτεί συνεργασία και σύνθεση απόψεων. Ας είναι, λοιπόν, αυτό το νομοσχέδιο η ευκαιρία σύμπλευσης των πολιτικών μας δυνάμεων προς όφελος των Ελλήνων παραγωγών.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Κλείνοντας, θέλω να ευχαριστήσω, πραγματικά, όλους όσοι εργάστηκαν στο Υπουργείο Αγροτικής Ανάπτυξης και Τροφίμων, τους συνεργάτες στο γραφείο μας και ιδιαίτερα τη Νομική Σύμβουλο κ. Γκολφινοπούλου, οι οποίοι δούλεψαν πάρα πολύ όχι μόνο για να γραφτεί ένα καθαρό, κρυστάλλινο νομοσχέδιο και να μην είναι από αυτά τα νομοσχέδια που έχουμε συνηθίσει, τα οποία μας μπερδεύουν όλους, αλλά, ταυτόχρονα, και για να κάνουμε έναν ουσιαστικό, εξαντλητικό διάλογο με όλους τους φορείς και με όλους όσους επηρεάζονται από τη μια ή από την άλλη πλευρά από αυτό το νομοσχέδιο.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θα ήθελα να ευχαριστήσω για μία ακόμα φορά, όπως το έκανα και ως Κοινοβουλευτικός Εκπρόσωπος, τις υπηρεσίες και τους υπαλλήλους της Βουλής, του εθνικού μας Κοινοβουλίου, που είναι εδώ και σήμερα, αλλά είναι και στα γραφεία τους. Είπε η συνάδελφος πριν ότι πιθανόν να μην ακολουθούμε τα μέτρα. Όλοι έχουμε ανάγκη να ακολουθούμε τα μέτρα. Καλές είναι οι παραινέσεις, όμως καλό είναι να δίνουμε και τα εύσημα. Εγώ, λοιπόν, τους ευχαριστώ και για τη συνεργασία, αλλά και για τις ώρες που εργάζονται, έτσι ώστε εμείς να μπορούμε να κάνουμε καλύτερα τη δουλειά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 και εσάς όλους για την κριτική, την οποία κάνατε, την καλόπιστη, και για τις προτάσεις σας και εύχομαι να συνεχίσουμε έτσι και στα επόμενα βήματα και στις επόμενες πρωτοβουλίες που θα πάρουμε στο Υπουργείο Αγροτικής Ανάπτυξης και Τροφίμων.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Ευχαριστώ.</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(Χαράλαμπος Αθανασίου):</w:t>
      </w:r>
      <w:r w:rsidRPr="00B01C11">
        <w:rPr>
          <w:rFonts w:ascii="Arial" w:hAnsi="Arial"/>
          <w:sz w:val="24"/>
          <w:szCs w:val="24"/>
          <w:lang w:eastAsia="el-GR"/>
        </w:rPr>
        <w:t xml:space="preserve"> Και εγώ σας ευχαριστώ, κύριε Υπουργέ, και για την τήρηση του χρόνου.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τώρα ο Κοινοβουλευτικός Εκπρόσωπος της Ελληνικής Λύσης, ο κ. Κωνσταντίνος </w:t>
      </w:r>
      <w:proofErr w:type="spellStart"/>
      <w:r w:rsidRPr="00B01C11">
        <w:rPr>
          <w:rFonts w:ascii="Arial" w:hAnsi="Arial"/>
          <w:sz w:val="24"/>
          <w:szCs w:val="24"/>
          <w:lang w:eastAsia="el-GR"/>
        </w:rPr>
        <w:t>Χήτας</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Στη συνέχεια θα πάρει τον λόγο ο κ. Σταύρος </w:t>
      </w:r>
      <w:proofErr w:type="spellStart"/>
      <w:r w:rsidRPr="00B01C11">
        <w:rPr>
          <w:rFonts w:ascii="Arial" w:hAnsi="Arial"/>
          <w:sz w:val="24"/>
          <w:szCs w:val="24"/>
          <w:lang w:eastAsia="el-GR"/>
        </w:rPr>
        <w:t>Αραχωβίτης</w:t>
      </w:r>
      <w:proofErr w:type="spellEnd"/>
      <w:r w:rsidRPr="00B01C11">
        <w:rPr>
          <w:rFonts w:ascii="Arial" w:hAnsi="Arial"/>
          <w:sz w:val="24"/>
          <w:szCs w:val="24"/>
          <w:lang w:eastAsia="el-GR"/>
        </w:rPr>
        <w:t xml:space="preserve">, ο  Κοινοβουλευτικός Εκπρόσωπος του ΣΥΡΙΖΑ, μετά θα μιλήσουν δύο Βουλευτές, ο κ. </w:t>
      </w:r>
      <w:proofErr w:type="spellStart"/>
      <w:r w:rsidRPr="00B01C11">
        <w:rPr>
          <w:rFonts w:ascii="Arial" w:hAnsi="Arial"/>
          <w:sz w:val="24"/>
          <w:szCs w:val="24"/>
          <w:lang w:eastAsia="el-GR"/>
        </w:rPr>
        <w:t>Κέλλας</w:t>
      </w:r>
      <w:proofErr w:type="spellEnd"/>
      <w:r w:rsidRPr="00B01C11">
        <w:rPr>
          <w:rFonts w:ascii="Arial" w:hAnsi="Arial"/>
          <w:sz w:val="24"/>
          <w:szCs w:val="24"/>
          <w:lang w:eastAsia="el-GR"/>
        </w:rPr>
        <w:t xml:space="preserve"> από τη Νέα Δημοκρατία και η κ. </w:t>
      </w:r>
      <w:proofErr w:type="spellStart"/>
      <w:r w:rsidRPr="00B01C11">
        <w:rPr>
          <w:rFonts w:ascii="Arial" w:hAnsi="Arial"/>
          <w:sz w:val="24"/>
          <w:szCs w:val="24"/>
          <w:lang w:eastAsia="el-GR"/>
        </w:rPr>
        <w:t>Τζάκρη</w:t>
      </w:r>
      <w:proofErr w:type="spellEnd"/>
      <w:r w:rsidRPr="00B01C11">
        <w:rPr>
          <w:rFonts w:ascii="Arial" w:hAnsi="Arial"/>
          <w:sz w:val="24"/>
          <w:szCs w:val="24"/>
          <w:lang w:eastAsia="el-GR"/>
        </w:rPr>
        <w:t xml:space="preserve"> από τον ΣΥΡΙΖΑ, και αμέσως μετά ο κ. Μιχάλης </w:t>
      </w:r>
      <w:proofErr w:type="spellStart"/>
      <w:r w:rsidRPr="00B01C11">
        <w:rPr>
          <w:rFonts w:ascii="Arial" w:hAnsi="Arial"/>
          <w:sz w:val="24"/>
          <w:szCs w:val="24"/>
          <w:lang w:eastAsia="el-GR"/>
        </w:rPr>
        <w:t>Κατρίνης</w:t>
      </w:r>
      <w:proofErr w:type="spellEnd"/>
      <w:r w:rsidRPr="00B01C11">
        <w:rPr>
          <w:rFonts w:ascii="Arial" w:hAnsi="Arial"/>
          <w:sz w:val="24"/>
          <w:szCs w:val="24"/>
          <w:lang w:eastAsia="el-GR"/>
        </w:rPr>
        <w:t>, ο Κοινοβουλευτικός Εκπρόσωπος του Κινήματος Αλλαγής.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ΚΩΝΣΤΑΝΤΙΝΟΣ ΧΗΤΑΣ:</w:t>
      </w:r>
      <w:r w:rsidRPr="00B01C11">
        <w:rPr>
          <w:rFonts w:ascii="Arial" w:hAnsi="Arial"/>
          <w:sz w:val="24"/>
          <w:szCs w:val="24"/>
          <w:lang w:eastAsia="el-GR"/>
        </w:rPr>
        <w:t xml:space="preserve"> Κύριε Πρόεδρε, σας ευχαριστώ πολύ.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Λιβανέ, κατ’ αρχάς να πω ότι αποτελέσατε μια ευχάριστη έκπληξη σήμερα στο Κοινοβούλιο. Δείχνετε ότι είστε έμπειρος κοινοβουλευτικός και ότι έχετε περάσει από αυτά τα έδρανα. Σεβαστήκατε το Κοινοβούλιο, σεβαστήκατε τους συναδέλφους, ήσασταν εντός χρόνου και δείξατε ότι έχετε διάθεση -και πρέπει να τα λέμε αυτά- συνεργασίας για ένα θέμα στο οποίο όντως δεν χωράει αντιπαράθεση: για τον πρωτογενή τομέα.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Επίσης, είναι θετικό ότι ακούσατε και κάποιες δικές μας παραινέσεις διά στόματος του κ. </w:t>
      </w:r>
      <w:proofErr w:type="spellStart"/>
      <w:r w:rsidRPr="00B01C11">
        <w:rPr>
          <w:rFonts w:ascii="Arial" w:hAnsi="Arial"/>
          <w:sz w:val="24"/>
          <w:szCs w:val="24"/>
          <w:lang w:eastAsia="el-GR"/>
        </w:rPr>
        <w:t>Βιλιάρδου</w:t>
      </w:r>
      <w:proofErr w:type="spellEnd"/>
      <w:r w:rsidRPr="00B01C11">
        <w:rPr>
          <w:rFonts w:ascii="Arial" w:hAnsi="Arial"/>
          <w:sz w:val="24"/>
          <w:szCs w:val="24"/>
          <w:lang w:eastAsia="el-GR"/>
        </w:rPr>
        <w:t xml:space="preserve"> στις επιτροπές και τα αλλάξατε. Νομίζω ότι αυτό είναι και το θεμιτό αποτέλεσμα μιας κοινοβουλευτικής διεργασίας, ας το πω κάπως έτσι. Ήταν μια ευχάριστη νότα αυτή σήμερα. Χαιρόμαστε πραγματικά.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δυο, τρία πράγματα για τον τομέα για τον οποίο κουβεντιάζουμε σήμερα και την ανάγκη -γιατί είναι, πραγματικά, αδήριτη ανάγκη- αλλαγής του οικονομικού μοντέλου της χώρας μας και της στροφής στον πρωτογενή τομέα. Το έχουμε πει και έχουμε τοποθετηθεί ως Ελληνική Λύση -το θυμάμαι σαν τώρα- από την πρώτη ημέρα που μπήκαμε στο ελληνικό Κοινοβούλιο. Θυμάμαι, μάλιστα, ότι ήταν και η αναφορά που κάναμε στις δηλώσεις της πρώτης ημέρας που είχαμε έρθει εδώ, στη Βουλή. Δίνουμε πολύ μεγάλη βάση σε αυτό και επιβεβαιωθήκαμε, μάλιστα, και τώρα με την κατάσταση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ακόμα περισσότερο.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Καταλαβαίνετε, λοιπόν, πως η ανάπτυξη της πρωτογενούς παραγωγής, για την οποία έχει μαλλιάσει η γλώσσα μας, μπορεί να μας δώσει, κύριε Υπουργέ, μια διέξοδο από τη ζοφερή πραγματικότητα, αρκεί να τη στηρίξουμε επί της ουσίας, με πράξεις και με μέτρα ουσίας.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Θέλω να ενημερώσω τις Ελληνίδες και τους Έλληνες που μας ακούνε, αλλά και την Ολομέλεια, ότι στο ανανεωμένο -μόλις τώρα βγήκε-, στο φρέσκο πρόγραμμα της Ελληνικής Λύσης προβλέπουμε την ουσιαστική στήριξη των </w:t>
      </w:r>
      <w:r w:rsidRPr="00B01C11">
        <w:rPr>
          <w:rFonts w:ascii="Arial" w:hAnsi="Arial"/>
          <w:sz w:val="24"/>
          <w:szCs w:val="24"/>
          <w:lang w:eastAsia="el-GR"/>
        </w:rPr>
        <w:lastRenderedPageBreak/>
        <w:t xml:space="preserve">Ελλήνων αγροτών, αλιέων και κτηνοτρόφων. Καλώ και τις κατηγορίες των ανθρώπων αυτών να προμηθευτούν το πρόγραμμά μας, το οποίο θα τυπωθεί σε χιλιάδες αντίτυπα και θα μοιραστεί σε όλη την κοινωνία, αλλά και μέσα από την ηλεκτρονική σελίδα της Ελληνικής Λύσης, για να ενημερωθούν. Είμαστε περήφανοι για το πρόγραμμά μας και προκαλούμε και προσκαλούμε τους Έλληνες και τις Ελληνίδες να το διαβάσουν, για να μας κρίνουν από εκεί. Δείτε μας, διαβάστε μας, ακούστε μας και κρίνετε μας. Εμείς δεν κρύβουμε τίποτα. Δουλεύουμε. Είναι ένα προσαρμοσμένο πρόγραμμα που δίνει μεγάλη βάση στην πρωτογενή παραγωγή και, βέβαια, προσαρμόζεται πάντα από τις ιδιαίτερες συνθήκες.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ώθηση στην πρωτογενή παραγωγή σημαίνει και εφαρμογή νέων τεχνολογιών, κύριε Υπουργέ. Και θα πρέπει σιγά-σιγά, πέρα από τις ευρωπαϊκές κυρώσεις που είμαστε υποχρεωμένοι να εντάξουμε στην ελληνική νομοθεσία, να προχωρήσουμε και σε ουσιώδη πράγματα. Το καλύτερο είναι να δούμε τους νέους επιστήμονες, τα παιδιά μας να ενδιαφερθούν, να ασχοληθούν με τη σύγχρονη αγροτική παραγωγή. Έτσι, η ανεργία θα καταπολεμηθεί και θα αποτελέσει μεγάλο κίνητρο για να γυρίσουν χιλιάδες νέοι μας πίσω.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κύριε Λιβανέ, επειδή, όπως σας είπα πριν, είστε και έμπειρος και πριν από κάποιους μήνες εδώ πολιτικά </w:t>
      </w:r>
      <w:proofErr w:type="spellStart"/>
      <w:r w:rsidRPr="00B01C11">
        <w:rPr>
          <w:rFonts w:ascii="Arial" w:hAnsi="Arial"/>
          <w:sz w:val="24"/>
          <w:szCs w:val="24"/>
          <w:lang w:eastAsia="el-GR"/>
        </w:rPr>
        <w:t>διαξιφιζόμασταν</w:t>
      </w:r>
      <w:proofErr w:type="spellEnd"/>
      <w:r w:rsidRPr="00B01C11">
        <w:rPr>
          <w:rFonts w:ascii="Arial" w:hAnsi="Arial"/>
          <w:sz w:val="24"/>
          <w:szCs w:val="24"/>
          <w:lang w:eastAsia="el-GR"/>
        </w:rPr>
        <w:t xml:space="preserve"> -θα αναφερθώ στο πρόσωπο το δικό σας, της Υφυπουργού και των Βουλευτών της Νέας </w:t>
      </w:r>
      <w:r w:rsidRPr="00B01C11">
        <w:rPr>
          <w:rFonts w:ascii="Arial" w:hAnsi="Arial"/>
          <w:sz w:val="24"/>
          <w:szCs w:val="24"/>
          <w:lang w:eastAsia="el-GR"/>
        </w:rPr>
        <w:lastRenderedPageBreak/>
        <w:t xml:space="preserve">Δημοκρατίας, της Κυβέρνησης άρα-, θέλω να αναφερθώ σε κάποια θέματα που απασχολούν καθημερινά την ελληνική κοινωνία και να μιλήσω για μια τεράστια «επιτυχία» -το βάζω εντός εισαγωγικών, φυσικά, γιατί το λέω με ειρωνική διάθεση- της Κυβέρνησης.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ξέρω αν γνωρίζετε -γιατί είστε πολύ απασχολημένος και απορροφημένος από το Υπουργείο σας-, αν έχετε καταλάβει, αν έχετε συνειδητοποιήσει ή αν ξέρουν οι Ελληνίδες και οι Έλληνες, ότι έχουμε το σκληρότερο </w:t>
      </w:r>
      <w:r w:rsidRPr="00B01C11">
        <w:rPr>
          <w:rFonts w:ascii="Arial" w:hAnsi="Arial"/>
          <w:sz w:val="24"/>
          <w:szCs w:val="24"/>
          <w:lang w:val="en-US" w:eastAsia="el-GR"/>
        </w:rPr>
        <w:t>lockdown</w:t>
      </w:r>
      <w:r w:rsidRPr="00B01C11">
        <w:rPr>
          <w:rFonts w:ascii="Arial" w:hAnsi="Arial"/>
          <w:sz w:val="24"/>
          <w:szCs w:val="24"/>
          <w:lang w:eastAsia="el-GR"/>
        </w:rPr>
        <w:t xml:space="preserve"> παγκοσμίως. Είμαστε η χειρότερη χώρα στον κόσμο, μαζί με τη Βενεζουέλα. Θα καταθέσω στο τέλος της ομιλίας μου για τα Πρακτικά τους χάρτες, τα επίσημα στοιχεία κ.λπ. και θα ήθελα να τα παραλάβετε και εσείς, για να ρίξετε μια ματιά. Στην Ελλάδα επιβάλαμε το μεγαλύτερο σε διάρκεια </w:t>
      </w:r>
      <w:r w:rsidRPr="00B01C11">
        <w:rPr>
          <w:rFonts w:ascii="Arial" w:hAnsi="Arial"/>
          <w:sz w:val="24"/>
          <w:szCs w:val="24"/>
          <w:lang w:val="en-US" w:eastAsia="el-GR"/>
        </w:rPr>
        <w:t>lockdown</w:t>
      </w:r>
      <w:r w:rsidRPr="00B01C11">
        <w:rPr>
          <w:rFonts w:ascii="Arial" w:hAnsi="Arial"/>
          <w:sz w:val="24"/>
          <w:szCs w:val="24"/>
          <w:lang w:eastAsia="el-GR"/>
        </w:rPr>
        <w:t xml:space="preserve"> της Ευρώπης. Είμαστε στη χείριστη θέση, την πολύ κακή, την άσχημη 40</w:t>
      </w:r>
      <w:r w:rsidRPr="00B01C11">
        <w:rPr>
          <w:rFonts w:ascii="Arial" w:hAnsi="Arial"/>
          <w:sz w:val="24"/>
          <w:szCs w:val="24"/>
          <w:vertAlign w:val="superscript"/>
          <w:lang w:eastAsia="el-GR"/>
        </w:rPr>
        <w:t>η</w:t>
      </w:r>
      <w:r w:rsidRPr="00B01C11">
        <w:rPr>
          <w:rFonts w:ascii="Arial" w:hAnsi="Arial"/>
          <w:sz w:val="24"/>
          <w:szCs w:val="24"/>
          <w:lang w:eastAsia="el-GR"/>
        </w:rPr>
        <w:t xml:space="preserve"> θέση από πενήντα τρεις χώρες στην κατάταξη του «</w:t>
      </w:r>
      <w:r w:rsidRPr="00B01C11">
        <w:rPr>
          <w:rFonts w:ascii="Arial" w:hAnsi="Arial"/>
          <w:sz w:val="24"/>
          <w:szCs w:val="24"/>
          <w:lang w:val="en-US" w:eastAsia="el-GR"/>
        </w:rPr>
        <w:t>BLOOMBERG</w:t>
      </w:r>
      <w:r w:rsidRPr="00B01C11">
        <w:rPr>
          <w:rFonts w:ascii="Arial" w:hAnsi="Arial"/>
          <w:sz w:val="24"/>
          <w:szCs w:val="24"/>
          <w:lang w:eastAsia="el-GR"/>
        </w:rPr>
        <w:t>». Θα το καταθέσω και αυτό για τα Πρακτικά μετά, για να το προμηθευτείτε, κύριε Κοινοβουλευτικέ της Νέας Δημοκρατίας.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Είμαστε κάτω από τη Νιγηρία, κάτω από το Πακιστάν. Είμαστε κάτω από το Μπαγκλαντές, από τη Μαλαισία, κάτω από την Ινδία. Για τέτοια κατάσταση μιλάμε. Έχουμε 3,1 δείκτη θνητότητας και είμαστε η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εξηκοστή τέταρτη χώρα ανάμεσα σε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ενενήντα δύο χώρες που αξιολόγησε το «S</w:t>
      </w:r>
      <w:r w:rsidRPr="00B01C11">
        <w:rPr>
          <w:rFonts w:ascii="Arial" w:hAnsi="Arial"/>
          <w:sz w:val="24"/>
          <w:szCs w:val="24"/>
          <w:lang w:val="en-US" w:eastAsia="el-GR"/>
        </w:rPr>
        <w:t>TATISTA</w:t>
      </w:r>
      <w:r w:rsidRPr="00B01C11">
        <w:rPr>
          <w:rFonts w:ascii="Arial" w:hAnsi="Arial"/>
          <w:sz w:val="24"/>
          <w:szCs w:val="24"/>
          <w:lang w:eastAsia="el-GR"/>
        </w:rPr>
        <w:t xml:space="preserve">». Θα καταθέσω τη σχετική φωτογραφία για τα Πρακτικά. Η Κύπρος </w:t>
      </w:r>
      <w:r w:rsidRPr="00B01C11">
        <w:rPr>
          <w:rFonts w:ascii="Arial" w:hAnsi="Arial"/>
          <w:sz w:val="24"/>
          <w:szCs w:val="24"/>
          <w:lang w:eastAsia="el-GR"/>
        </w:rPr>
        <w:lastRenderedPageBreak/>
        <w:t xml:space="preserve">έχει 0,56, το Ισραήλ 0,79, η Νορβηγία 0,7 η Γουινέα 0,62. Έχουμε ρεκόρ κρουσμάτων, ρεκόρ </w:t>
      </w:r>
      <w:proofErr w:type="spellStart"/>
      <w:r w:rsidRPr="00B01C11">
        <w:rPr>
          <w:rFonts w:ascii="Arial" w:hAnsi="Arial"/>
          <w:sz w:val="24"/>
          <w:szCs w:val="24"/>
          <w:lang w:eastAsia="el-GR"/>
        </w:rPr>
        <w:t>διασωληνωμένων</w:t>
      </w:r>
      <w:proofErr w:type="spellEnd"/>
      <w:r w:rsidRPr="00B01C11">
        <w:rPr>
          <w:rFonts w:ascii="Arial" w:hAnsi="Arial"/>
          <w:sz w:val="24"/>
          <w:szCs w:val="24"/>
          <w:lang w:eastAsia="el-GR"/>
        </w:rPr>
        <w:t xml:space="preserve"> και ρεκόρ θανάτων.</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Δυστυχώς, χάσαμε εξακόσιους ανθρώπους στο πρώτο οκτάμηνο και επτά χιλιάδες εξακόσιους τριάντα δύο στο πεντάμηνο. Είναι, δηλαδή, τεράστια η διαφορά. Το 60% με 80% των θανάτων συμβαίνουν πλέον εκτός ΜΕΘ. Θα το καταθέσω και αυτό για τα Πρακτικά. Εδώ είναι όλα μαζί τα έγγραφα. Θα τα προμηθευτείτε μετά το τέλος της ομιλίας μου.</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θα μείνω, κύριε Λιβανέ, κύριοι Υπουργοί και κύριοι συνάδελφοι της Νέας Δημοκρατίας, σε αυτήν την παλινωδία, πραγματικά, της Κυβέρνησης. Ξέρετε, ο κόσμος δεν έχει κουραστεί μόνο, δεν έχει </w:t>
      </w:r>
      <w:proofErr w:type="spellStart"/>
      <w:r w:rsidRPr="00B01C11">
        <w:rPr>
          <w:rFonts w:ascii="Arial" w:hAnsi="Arial"/>
          <w:sz w:val="24"/>
          <w:szCs w:val="24"/>
          <w:lang w:eastAsia="el-GR"/>
        </w:rPr>
        <w:t>απηυδήσει</w:t>
      </w:r>
      <w:proofErr w:type="spellEnd"/>
      <w:r w:rsidRPr="00B01C11">
        <w:rPr>
          <w:rFonts w:ascii="Arial" w:hAnsi="Arial"/>
          <w:sz w:val="24"/>
          <w:szCs w:val="24"/>
          <w:lang w:eastAsia="el-GR"/>
        </w:rPr>
        <w:t xml:space="preserve"> από το ολικό κλείσιμο, το </w:t>
      </w:r>
      <w:r w:rsidRPr="00B01C11">
        <w:rPr>
          <w:rFonts w:ascii="Arial" w:hAnsi="Arial"/>
          <w:sz w:val="24"/>
          <w:szCs w:val="24"/>
          <w:lang w:val="en-US" w:eastAsia="el-GR"/>
        </w:rPr>
        <w:t>lockdown</w:t>
      </w:r>
      <w:r w:rsidRPr="00B01C11">
        <w:rPr>
          <w:rFonts w:ascii="Arial" w:hAnsi="Arial"/>
          <w:sz w:val="24"/>
          <w:szCs w:val="24"/>
          <w:lang w:eastAsia="el-GR"/>
        </w:rPr>
        <w:t xml:space="preserve">, τα μέτρα, τα κλειστά μαγαζιά. Αυτό το οποίο τον έχει εξοργίσει είναι το πόσο άσχετη και επικίνδυνη τελικά αποδεικνύεται αυτή η Κυβέρνηση. Αυτό το οποίο έχει εξοργίσει τον κόσμο είναι η ανικανότητά σας να διαχειριστείτε αυτή την κατάσταση.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Ερώτηση: Ποιος κυβερνάει αυτόν τον τόπο -στο κομμάτι του </w:t>
      </w:r>
      <w:r w:rsidRPr="00B01C11">
        <w:rPr>
          <w:rFonts w:ascii="Arial" w:hAnsi="Arial"/>
          <w:sz w:val="24"/>
          <w:szCs w:val="24"/>
          <w:lang w:val="en-US" w:eastAsia="el-GR"/>
        </w:rPr>
        <w:t>COVID</w:t>
      </w:r>
      <w:r w:rsidRPr="00B01C11">
        <w:rPr>
          <w:rFonts w:ascii="Arial" w:hAnsi="Arial"/>
          <w:sz w:val="24"/>
          <w:szCs w:val="24"/>
          <w:lang w:eastAsia="el-GR"/>
        </w:rPr>
        <w:t xml:space="preserve"> εννοώ; Τον κυβερνάει η Νέα Δημοκρατία ή τον κυβερνάνε οι λοιμωξιολόγοι; Ή οι λοιμωξιολόγοι, λοιπόν, σας έχουν πάρει από το χέρι και σας έχουν πάει στο γκρεμό και πέφτετε -είστε σε ελεύθερη πτώση αυτή τη στιγμή- και έχετε καταστρέψει την κοινωνία, την οικονομία και τους ανθρώπους ή εσείς. Γιατί είδαμε πριν από λίγο μάλιστα τον κ. Γεωργιάδη να λέει ότι έπεισε τους </w:t>
      </w:r>
      <w:r w:rsidRPr="00B01C11">
        <w:rPr>
          <w:rFonts w:ascii="Arial" w:hAnsi="Arial"/>
          <w:sz w:val="24"/>
          <w:szCs w:val="24"/>
          <w:lang w:eastAsia="el-GR"/>
        </w:rPr>
        <w:lastRenderedPageBreak/>
        <w:t xml:space="preserve">λοιμωξιολόγους. Συγγνώμη λίγο, οι πολιτικοί πείθουν τους λοιμωξιολόγους ή οι λοιμωξιολόγοι αποφασίζουν και οι πολιτικοί ακολουθούν; Αποφασίστε και πείτε μας.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ξέρετε ότι συνιστούν τεράστια προσβολή για τον ελληνικό λαό οι αποφάσεις που πήρατε και οι παλινωδίες σχετικά με το κλείσιμο της αγοράς σε συγκεκριμένες γεωγραφικές περιοχές, όπως είναι η Αχαΐα, η Θεσσαλονίκη μας και φυσικά η Κοζάνη. Τρομερά πράγματα, να ετοιμάζεται από βραδύς -επειδή άκουσε τον Πρωθυπουργό- ένας </w:t>
      </w:r>
      <w:proofErr w:type="spellStart"/>
      <w:r w:rsidRPr="00B01C11">
        <w:rPr>
          <w:rFonts w:ascii="Arial" w:hAnsi="Arial"/>
          <w:sz w:val="24"/>
          <w:szCs w:val="24"/>
          <w:lang w:eastAsia="el-GR"/>
        </w:rPr>
        <w:t>λιανέμπορος</w:t>
      </w:r>
      <w:proofErr w:type="spellEnd"/>
      <w:r w:rsidRPr="00B01C11">
        <w:rPr>
          <w:rFonts w:ascii="Arial" w:hAnsi="Arial"/>
          <w:sz w:val="24"/>
          <w:szCs w:val="24"/>
          <w:lang w:eastAsia="el-GR"/>
        </w:rPr>
        <w:t xml:space="preserve"> να ανοίξει το μαγαζί του και μετά από δύο ώρες να λέει ότι δεν θα ανοίξει. Δεν γίνονται αυτά, είναι αστεία πράγματα.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Εμείς, ως Ελληνική Λύση, απαιτούμε τώρα την άμεση αποζημίωση των επαγγελματιών και των εργαζομένων. Είναι ο μόνος τρόπος για να προλάβουμε αυτόν τον ορυμαγδό λουκέτων που δυστυχώς ετοιμάζεται να έρθει στην ελληνική κοινωνία. Υπενθυμίζουμε ότι η μικρομεσαία επιχείρηση, αυτός ο άνθρωπος εκεί έξω που αγωνιά, που είχε δύο-τρεις υπαλλήλους, που έχει μια οικογενειακή επιχείρηση εδώ και είκοσι-τριάντα χρόνια, αυτή η μικρομεσαία επιχείρηση, είναι ο κύριος αιμοδότης, είναι η ραχοκοκαλιά της ελληνικής οικονομίας. Αυτήν τη διαλύσατε, την ισοπεδώσατε. Έχετε διαλύσει τις μικρομεσαίες επιχειρήσεις προς όφελος πολυεθνικών. Δυστυχώς, </w:t>
      </w:r>
      <w:r w:rsidRPr="00B01C11">
        <w:rPr>
          <w:rFonts w:ascii="Arial" w:hAnsi="Arial"/>
          <w:sz w:val="24"/>
          <w:szCs w:val="24"/>
          <w:lang w:eastAsia="el-GR"/>
        </w:rPr>
        <w:lastRenderedPageBreak/>
        <w:t xml:space="preserve">καταδικάσατε την Ελλάδα με τα συνεχόμενα </w:t>
      </w:r>
      <w:r w:rsidRPr="00B01C11">
        <w:rPr>
          <w:rFonts w:ascii="Arial" w:hAnsi="Arial"/>
          <w:sz w:val="24"/>
          <w:szCs w:val="24"/>
          <w:lang w:val="en-US" w:eastAsia="el-GR"/>
        </w:rPr>
        <w:t>lockdown</w:t>
      </w:r>
      <w:r w:rsidRPr="00B01C11">
        <w:rPr>
          <w:rFonts w:ascii="Arial" w:hAnsi="Arial"/>
          <w:sz w:val="24"/>
          <w:szCs w:val="24"/>
          <w:lang w:eastAsia="el-GR"/>
        </w:rPr>
        <w:t>. Σκοτώσατε την οικονομία, την κοινωνία με τα εγκληματικά σας λάθη. Λάθη, Λάθη!</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Ήρθε η ώρα να μπει ένα τέλος στα ψέματα που λέτε στον κόσμο. Ήρθε η ώρα να μπει τέλος στον παραλογισμό σας, να μπει τέλος στις παλινωδίες, που έχετε τρελάνει τον κόσμο. Να γίνει η αρχή και να λέμε ότι μόνο λογική. Τέλος στα άλλα που ανέφερα. Μόνο λογική! Γιατί αν δεν μπει η λογική μπροστά, θα μπει τέλος στην Ελλάδα και φοβόμαστε πάρα πολύ για αυτό.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Γιατί οι παλινωδίες σας δεν σταματάνε μόνο εκεί. Τώρα έχουμε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Εμείς σας καταγγείλαμε διά στόματος του Προέδρου της Ελληνικής Λύσης για την ιστορία με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Μέτοχος αυτής της τεράστιας εταιρείας «</w:t>
      </w:r>
      <w:r w:rsidRPr="00B01C11">
        <w:rPr>
          <w:rFonts w:ascii="Arial" w:hAnsi="Arial"/>
          <w:sz w:val="24"/>
          <w:szCs w:val="24"/>
          <w:lang w:val="en-US" w:eastAsia="el-GR"/>
        </w:rPr>
        <w:t>ROCHE</w:t>
      </w:r>
      <w:r w:rsidRPr="00B01C11">
        <w:rPr>
          <w:rFonts w:ascii="Arial" w:hAnsi="Arial"/>
          <w:sz w:val="24"/>
          <w:szCs w:val="24"/>
          <w:lang w:eastAsia="el-GR"/>
        </w:rPr>
        <w:t>» με 33% είναι η «</w:t>
      </w:r>
      <w:r w:rsidRPr="00B01C11">
        <w:rPr>
          <w:rFonts w:ascii="Arial" w:hAnsi="Arial"/>
          <w:sz w:val="24"/>
          <w:szCs w:val="24"/>
          <w:lang w:val="en-US" w:eastAsia="el-GR"/>
        </w:rPr>
        <w:t>NOVARTIS</w:t>
      </w:r>
      <w:r w:rsidRPr="00B01C11">
        <w:rPr>
          <w:rFonts w:ascii="Arial" w:hAnsi="Arial"/>
          <w:sz w:val="24"/>
          <w:szCs w:val="24"/>
          <w:lang w:eastAsia="el-GR"/>
        </w:rPr>
        <w:t xml:space="preserve">». Και το μόνο που είχατε να πείτε είναι ότι δεν την λένε </w:t>
      </w:r>
      <w:proofErr w:type="spellStart"/>
      <w:r w:rsidRPr="00B01C11">
        <w:rPr>
          <w:rFonts w:ascii="Arial" w:hAnsi="Arial"/>
          <w:sz w:val="24"/>
          <w:szCs w:val="24"/>
          <w:lang w:eastAsia="el-GR"/>
        </w:rPr>
        <w:t>Ροσέ</w:t>
      </w:r>
      <w:proofErr w:type="spellEnd"/>
      <w:r w:rsidRPr="00B01C11">
        <w:rPr>
          <w:rFonts w:ascii="Arial" w:hAnsi="Arial"/>
          <w:sz w:val="24"/>
          <w:szCs w:val="24"/>
          <w:lang w:eastAsia="el-GR"/>
        </w:rPr>
        <w:t>, τη λένε «</w:t>
      </w:r>
      <w:r w:rsidRPr="00B01C11">
        <w:rPr>
          <w:rFonts w:ascii="Arial" w:hAnsi="Arial"/>
          <w:sz w:val="24"/>
          <w:szCs w:val="24"/>
          <w:lang w:val="en-US" w:eastAsia="el-GR"/>
        </w:rPr>
        <w:t>ROCHE</w:t>
      </w:r>
      <w:r w:rsidRPr="00B01C11">
        <w:rPr>
          <w:rFonts w:ascii="Arial" w:hAnsi="Arial"/>
          <w:sz w:val="24"/>
          <w:szCs w:val="24"/>
          <w:lang w:eastAsia="el-GR"/>
        </w:rPr>
        <w:t>». Εμείς σας δείχνουμε, λοιπόν, το σκάνδαλο ότι σε αυτήν την Αίθουσα μιλάμε πάλι για «</w:t>
      </w:r>
      <w:r w:rsidRPr="00B01C11">
        <w:rPr>
          <w:rFonts w:ascii="Arial" w:hAnsi="Arial"/>
          <w:sz w:val="24"/>
          <w:szCs w:val="24"/>
          <w:lang w:val="en-US" w:eastAsia="el-GR"/>
        </w:rPr>
        <w:t>NOVARTIS</w:t>
      </w:r>
      <w:r w:rsidRPr="00B01C11">
        <w:rPr>
          <w:rFonts w:ascii="Arial" w:hAnsi="Arial"/>
          <w:sz w:val="24"/>
          <w:szCs w:val="24"/>
          <w:lang w:eastAsia="el-GR"/>
        </w:rPr>
        <w:t xml:space="preserve">». Εμάς δεν μας ενδιαφέρει το πολιτικό κομμάτι. Έχει πάρει τον δρόμο της δικαιοσύνης. Όμως, στο κομμάτι απώλειας χρημάτων του ελληνικού δημοσίου είμαστε κάθετοι.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Αντί να ζητήσουμε τα λεφτά πίσω από τη «</w:t>
      </w:r>
      <w:r w:rsidRPr="00B01C11">
        <w:rPr>
          <w:rFonts w:ascii="Arial" w:hAnsi="Arial"/>
          <w:sz w:val="24"/>
          <w:szCs w:val="24"/>
          <w:lang w:val="en-US" w:eastAsia="el-GR"/>
        </w:rPr>
        <w:t>NOVARTIS</w:t>
      </w:r>
      <w:r w:rsidRPr="00B01C11">
        <w:rPr>
          <w:rFonts w:ascii="Arial" w:hAnsi="Arial"/>
          <w:sz w:val="24"/>
          <w:szCs w:val="24"/>
          <w:lang w:eastAsia="el-GR"/>
        </w:rPr>
        <w:t xml:space="preserve">», τα λεφτά του ελληνικού λαού, τα δισεκατομμύρια που χάθηκαν, εμείς προχωρούμε σε νέα </w:t>
      </w:r>
      <w:r w:rsidRPr="00B01C11">
        <w:rPr>
          <w:rFonts w:ascii="Arial" w:hAnsi="Arial"/>
          <w:sz w:val="24"/>
          <w:szCs w:val="24"/>
          <w:lang w:val="en-US" w:eastAsia="el-GR"/>
        </w:rPr>
        <w:t>deals</w:t>
      </w:r>
      <w:r w:rsidRPr="00B01C11">
        <w:rPr>
          <w:rFonts w:ascii="Arial" w:hAnsi="Arial"/>
          <w:sz w:val="24"/>
          <w:szCs w:val="24"/>
          <w:lang w:eastAsia="el-GR"/>
        </w:rPr>
        <w:t>, σε νέα κόλπα και σε νέες αγορές με τη «</w:t>
      </w:r>
      <w:r w:rsidRPr="00B01C11">
        <w:rPr>
          <w:rFonts w:ascii="Arial" w:hAnsi="Arial"/>
          <w:sz w:val="24"/>
          <w:szCs w:val="24"/>
          <w:lang w:val="en-US" w:eastAsia="el-GR"/>
        </w:rPr>
        <w:t>NOVARTIS</w:t>
      </w:r>
      <w:r w:rsidRPr="00B01C11">
        <w:rPr>
          <w:rFonts w:ascii="Arial" w:hAnsi="Arial"/>
          <w:sz w:val="24"/>
          <w:szCs w:val="24"/>
          <w:lang w:eastAsia="el-GR"/>
        </w:rPr>
        <w:t>». Γιατί η «</w:t>
      </w:r>
      <w:r w:rsidRPr="00B01C11">
        <w:rPr>
          <w:rFonts w:ascii="Arial" w:hAnsi="Arial"/>
          <w:sz w:val="24"/>
          <w:szCs w:val="24"/>
          <w:lang w:val="en-US" w:eastAsia="el-GR"/>
        </w:rPr>
        <w:t>NOVARTIS</w:t>
      </w:r>
      <w:r w:rsidRPr="00B01C11">
        <w:rPr>
          <w:rFonts w:ascii="Arial" w:hAnsi="Arial"/>
          <w:sz w:val="24"/>
          <w:szCs w:val="24"/>
          <w:lang w:eastAsia="el-GR"/>
        </w:rPr>
        <w:t xml:space="preserve">» έχει το 33,3%, όπως αποκάλυψε ο Κυριάκος </w:t>
      </w:r>
      <w:proofErr w:type="spellStart"/>
      <w:r w:rsidRPr="00B01C11">
        <w:rPr>
          <w:rFonts w:ascii="Arial" w:hAnsi="Arial"/>
          <w:sz w:val="24"/>
          <w:szCs w:val="24"/>
          <w:lang w:eastAsia="el-GR"/>
        </w:rPr>
        <w:t>Βελόπουλος</w:t>
      </w:r>
      <w:proofErr w:type="spellEnd"/>
      <w:r w:rsidRPr="00B01C11">
        <w:rPr>
          <w:rFonts w:ascii="Arial" w:hAnsi="Arial"/>
          <w:sz w:val="24"/>
          <w:szCs w:val="24"/>
          <w:lang w:eastAsia="el-GR"/>
        </w:rPr>
        <w:t xml:space="preserve">, της </w:t>
      </w:r>
      <w:r w:rsidRPr="00B01C11">
        <w:rPr>
          <w:rFonts w:ascii="Arial" w:hAnsi="Arial"/>
          <w:sz w:val="24"/>
          <w:szCs w:val="24"/>
          <w:lang w:eastAsia="el-GR"/>
        </w:rPr>
        <w:lastRenderedPageBreak/>
        <w:t>«</w:t>
      </w:r>
      <w:r w:rsidRPr="00B01C11">
        <w:rPr>
          <w:rFonts w:ascii="Arial" w:hAnsi="Arial"/>
          <w:sz w:val="24"/>
          <w:szCs w:val="24"/>
          <w:lang w:val="en-US" w:eastAsia="el-GR"/>
        </w:rPr>
        <w:t>ROCHE</w:t>
      </w:r>
      <w:r w:rsidRPr="00B01C11">
        <w:rPr>
          <w:rFonts w:ascii="Arial" w:hAnsi="Arial"/>
          <w:sz w:val="24"/>
          <w:szCs w:val="24"/>
          <w:lang w:eastAsia="el-GR"/>
        </w:rPr>
        <w:t xml:space="preserve">» -ή </w:t>
      </w:r>
      <w:proofErr w:type="spellStart"/>
      <w:r w:rsidRPr="00B01C11">
        <w:rPr>
          <w:rFonts w:ascii="Arial" w:hAnsi="Arial"/>
          <w:sz w:val="24"/>
          <w:szCs w:val="24"/>
          <w:lang w:eastAsia="el-GR"/>
        </w:rPr>
        <w:t>Ροσέ</w:t>
      </w:r>
      <w:proofErr w:type="spellEnd"/>
      <w:r w:rsidRPr="00B01C11">
        <w:rPr>
          <w:rFonts w:ascii="Arial" w:hAnsi="Arial"/>
          <w:sz w:val="24"/>
          <w:szCs w:val="24"/>
          <w:lang w:eastAsia="el-GR"/>
        </w:rPr>
        <w:t xml:space="preserve"> ή όπως θέλετε, αν το πρόβλημά σας είναι αυτό-, αλλά η «</w:t>
      </w:r>
      <w:r w:rsidRPr="00B01C11">
        <w:rPr>
          <w:rFonts w:ascii="Arial" w:hAnsi="Arial"/>
          <w:sz w:val="24"/>
          <w:szCs w:val="24"/>
          <w:lang w:val="en-US" w:eastAsia="el-GR"/>
        </w:rPr>
        <w:t>NOVARTIS</w:t>
      </w:r>
      <w:r w:rsidRPr="00B01C11">
        <w:rPr>
          <w:rFonts w:ascii="Arial" w:hAnsi="Arial"/>
          <w:sz w:val="24"/>
          <w:szCs w:val="24"/>
          <w:lang w:eastAsia="el-GR"/>
        </w:rPr>
        <w:t>» παραμένει. Είτε την πείτε «</w:t>
      </w:r>
      <w:r w:rsidRPr="00B01C11">
        <w:rPr>
          <w:rFonts w:ascii="Arial" w:hAnsi="Arial"/>
          <w:sz w:val="24"/>
          <w:szCs w:val="24"/>
          <w:lang w:val="en-US" w:eastAsia="el-GR"/>
        </w:rPr>
        <w:t>ROCHE</w:t>
      </w:r>
      <w:r w:rsidRPr="00B01C11">
        <w:rPr>
          <w:rFonts w:ascii="Arial" w:hAnsi="Arial"/>
          <w:sz w:val="24"/>
          <w:szCs w:val="24"/>
          <w:lang w:eastAsia="el-GR"/>
        </w:rPr>
        <w:t xml:space="preserve">», είτε την πείτε </w:t>
      </w:r>
      <w:proofErr w:type="spellStart"/>
      <w:r w:rsidRPr="00B01C11">
        <w:rPr>
          <w:rFonts w:ascii="Arial" w:hAnsi="Arial"/>
          <w:sz w:val="24"/>
          <w:szCs w:val="24"/>
          <w:lang w:eastAsia="el-GR"/>
        </w:rPr>
        <w:t>Ροσέ</w:t>
      </w:r>
      <w:proofErr w:type="spellEnd"/>
      <w:r w:rsidRPr="00B01C11">
        <w:rPr>
          <w:rFonts w:ascii="Arial" w:hAnsi="Arial"/>
          <w:sz w:val="24"/>
          <w:szCs w:val="24"/>
          <w:lang w:eastAsia="el-GR"/>
        </w:rPr>
        <w:t>, είτε την πείτε Ροζέ, η «</w:t>
      </w:r>
      <w:r w:rsidRPr="00B01C11">
        <w:rPr>
          <w:rFonts w:ascii="Arial" w:hAnsi="Arial"/>
          <w:sz w:val="24"/>
          <w:szCs w:val="24"/>
          <w:lang w:val="en-US" w:eastAsia="el-GR"/>
        </w:rPr>
        <w:t>NOVARTIS</w:t>
      </w:r>
      <w:r w:rsidRPr="00B01C11">
        <w:rPr>
          <w:rFonts w:ascii="Arial" w:hAnsi="Arial"/>
          <w:sz w:val="24"/>
          <w:szCs w:val="24"/>
          <w:lang w:eastAsia="el-GR"/>
        </w:rPr>
        <w:t xml:space="preserve">» έχει το 33,3% και πρέπει να απολογηθείτε στον ελληνικό λαό που κάνετε </w:t>
      </w:r>
      <w:r w:rsidRPr="00B01C11">
        <w:rPr>
          <w:rFonts w:ascii="Arial" w:hAnsi="Arial"/>
          <w:sz w:val="24"/>
          <w:szCs w:val="24"/>
          <w:lang w:val="en-US" w:eastAsia="el-GR"/>
        </w:rPr>
        <w:t>deal</w:t>
      </w:r>
      <w:r w:rsidRPr="00B01C11">
        <w:rPr>
          <w:rFonts w:ascii="Arial" w:hAnsi="Arial"/>
          <w:sz w:val="24"/>
          <w:szCs w:val="24"/>
          <w:lang w:eastAsia="el-GR"/>
        </w:rPr>
        <w:t xml:space="preserve"> με αυτήν την εταιρεία.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υπάρχουν και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τα οποία τα στείλατε σήμερα στα φαρμακεία. Όμως, είστε τόσο ατζαμήδες, είστε τόσο πρόχειροι, που τα πήγατε σε </w:t>
      </w:r>
      <w:proofErr w:type="spellStart"/>
      <w:r w:rsidRPr="00B01C11">
        <w:rPr>
          <w:rFonts w:ascii="Arial" w:hAnsi="Arial"/>
          <w:sz w:val="24"/>
          <w:szCs w:val="24"/>
          <w:lang w:eastAsia="el-GR"/>
        </w:rPr>
        <w:t>εικοσιπεντάδες</w:t>
      </w:r>
      <w:proofErr w:type="spellEnd"/>
      <w:r w:rsidRPr="00B01C11">
        <w:rPr>
          <w:rFonts w:ascii="Arial" w:hAnsi="Arial"/>
          <w:sz w:val="24"/>
          <w:szCs w:val="24"/>
          <w:lang w:eastAsia="el-GR"/>
        </w:rPr>
        <w:t xml:space="preserve">. Έξω φρενών οι φαρμακοποιοί! Κάθονται τώρα </w:t>
      </w:r>
      <w:proofErr w:type="spellStart"/>
      <w:r w:rsidRPr="00B01C11">
        <w:rPr>
          <w:rFonts w:ascii="Arial" w:hAnsi="Arial"/>
          <w:sz w:val="24"/>
          <w:szCs w:val="24"/>
          <w:lang w:eastAsia="el-GR"/>
        </w:rPr>
        <w:t>ξεστοκάρουν</w:t>
      </w:r>
      <w:proofErr w:type="spellEnd"/>
      <w:r w:rsidRPr="00B01C11">
        <w:rPr>
          <w:rFonts w:ascii="Arial" w:hAnsi="Arial"/>
          <w:sz w:val="24"/>
          <w:szCs w:val="24"/>
          <w:lang w:eastAsia="el-GR"/>
        </w:rPr>
        <w:t>, ανοίγουν κουτιά, τα κάνουν ένα, ένα. Είναι έξαλλοι!</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ΔΙΟΝΥΣΙΟΣ ΣΤΑΜΕΝΙΤΗΣ: </w:t>
      </w:r>
      <w:r w:rsidRPr="00B01C11">
        <w:rPr>
          <w:rFonts w:ascii="Arial" w:hAnsi="Arial"/>
          <w:sz w:val="24"/>
          <w:szCs w:val="24"/>
          <w:lang w:eastAsia="el-GR"/>
        </w:rPr>
        <w:t>Έλεος πια!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ΚΩΝΣΤΑΝΤΙΝΟΣ ΧΗΤΑΣ:</w:t>
      </w:r>
      <w:r w:rsidRPr="00B01C11">
        <w:rPr>
          <w:rFonts w:ascii="Arial" w:hAnsi="Arial"/>
          <w:sz w:val="24"/>
          <w:szCs w:val="24"/>
          <w:lang w:eastAsia="el-GR"/>
        </w:rPr>
        <w:t xml:space="preserve"> Αυτό να το πείτε στους φαρμακοποιούς. Αυτό, κύριε </w:t>
      </w:r>
      <w:proofErr w:type="spellStart"/>
      <w:r w:rsidRPr="00B01C11">
        <w:rPr>
          <w:rFonts w:ascii="Arial" w:hAnsi="Arial"/>
          <w:sz w:val="24"/>
          <w:szCs w:val="24"/>
          <w:lang w:eastAsia="el-GR"/>
        </w:rPr>
        <w:t>Σταμενίτη</w:t>
      </w:r>
      <w:proofErr w:type="spellEnd"/>
      <w:r w:rsidRPr="00B01C11">
        <w:rPr>
          <w:rFonts w:ascii="Arial" w:hAnsi="Arial"/>
          <w:sz w:val="24"/>
          <w:szCs w:val="24"/>
          <w:lang w:eastAsia="el-GR"/>
        </w:rPr>
        <w:t xml:space="preserve">, να το πείτε στους φαρμακοποιούς, όχι σε εμένα. Εγώ μεταφέρω αυτά που μου είπανε, ότι είναι έξαλλοι!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Πάμε παρακάτω στα πιο σοβαρά.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(Χαράλαμπος Αθανασίου): </w:t>
      </w:r>
      <w:r w:rsidRPr="00B01C11">
        <w:rPr>
          <w:rFonts w:ascii="Arial" w:hAnsi="Arial"/>
          <w:sz w:val="24"/>
          <w:szCs w:val="24"/>
          <w:lang w:eastAsia="el-GR"/>
        </w:rPr>
        <w:t xml:space="preserve">Ελάτε και στο νομοσχέδιο, κύριε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ΚΩΝΣΤΑΝΤΙΝΟΣ ΧΗΤΑΣ:</w:t>
      </w:r>
      <w:r w:rsidRPr="00B01C11">
        <w:rPr>
          <w:rFonts w:ascii="Arial" w:hAnsi="Arial"/>
          <w:sz w:val="24"/>
          <w:szCs w:val="24"/>
          <w:lang w:eastAsia="el-GR"/>
        </w:rPr>
        <w:t xml:space="preserve"> Έκανα τις αναφορές μου, κύριε Πρόεδρε, στο νομοσχέδιο στην αρχή. Ως Κοινοβουλευτικός θα κάνω μία αναφορά σε κάποια άλλα θέματα. Ευχαριστώ πάρα πολύ για την επισήμανση. Να είστε καλά.</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Πάμε στα πιο σοβαρά τώρα. Είστε και πολλοί γιατροί εδώ βλέπω σήμερα. Ποια είναι η εταιρεία «</w:t>
      </w:r>
      <w:r w:rsidRPr="00B01C11">
        <w:rPr>
          <w:rFonts w:ascii="Arial" w:hAnsi="Arial"/>
          <w:sz w:val="24"/>
          <w:szCs w:val="24"/>
          <w:lang w:val="en-US" w:eastAsia="el-GR"/>
        </w:rPr>
        <w:t>SWISS</w:t>
      </w:r>
      <w:r w:rsidRPr="00B01C11">
        <w:rPr>
          <w:rFonts w:ascii="Arial" w:hAnsi="Arial"/>
          <w:sz w:val="24"/>
          <w:szCs w:val="24"/>
          <w:lang w:eastAsia="el-GR"/>
        </w:rPr>
        <w:t xml:space="preserve"> </w:t>
      </w:r>
      <w:r w:rsidRPr="00B01C11">
        <w:rPr>
          <w:rFonts w:ascii="Arial" w:hAnsi="Arial"/>
          <w:sz w:val="24"/>
          <w:szCs w:val="24"/>
          <w:lang w:val="en-US" w:eastAsia="el-GR"/>
        </w:rPr>
        <w:t>MED</w:t>
      </w:r>
      <w:r w:rsidRPr="00B01C11">
        <w:rPr>
          <w:rFonts w:ascii="Arial" w:hAnsi="Arial"/>
          <w:sz w:val="24"/>
          <w:szCs w:val="24"/>
          <w:lang w:eastAsia="el-GR"/>
        </w:rPr>
        <w:t xml:space="preserve">» ΙΚΕ; Αυτή η εταιρεία -γιατί αυτά είναι τα σοβαρά- πήρε τη μερίδα του λέοντος των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Μία εταιρεία ΙΚΕ με μετοχικό κεφάλαιο 30.000 ευρώ -κολοσσός!- δημιουργήθηκε έξι μήνες πριν, δεν έχει καν </w:t>
      </w:r>
      <w:r w:rsidRPr="00B01C11">
        <w:rPr>
          <w:rFonts w:ascii="Arial" w:hAnsi="Arial"/>
          <w:sz w:val="24"/>
          <w:szCs w:val="24"/>
          <w:lang w:val="en-US" w:eastAsia="el-GR"/>
        </w:rPr>
        <w:t>site</w:t>
      </w:r>
      <w:r w:rsidRPr="00B01C11">
        <w:rPr>
          <w:rFonts w:ascii="Arial" w:hAnsi="Arial"/>
          <w:sz w:val="24"/>
          <w:szCs w:val="24"/>
          <w:lang w:eastAsia="el-GR"/>
        </w:rPr>
        <w:t xml:space="preserve"> και πήρε τη μερίδα του λέοντος των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Πώς γίνονται αυτά, ρε παιδιά; Μια εταιρεία που συστάθηκε τον Οκτώβριο με αρχικό κεφάλαιο 30.000 ευρώ; Είναι σοβαρές καταγγελίες αυτές, αποδεδειγμένα με χαρτιά, τα οποία θα καταθέσω για τα Πρακτικά. Θα πρέπει να απαντήσετε τι γίνεται με αυτές τις ιστορίες.</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ίδια η εταιρεία κέρδισε τον διαγωνισμό του ΕΟΔΥ στα </w:t>
      </w:r>
      <w:r w:rsidRPr="00B01C11">
        <w:rPr>
          <w:rFonts w:ascii="Arial" w:hAnsi="Arial"/>
          <w:sz w:val="24"/>
          <w:szCs w:val="24"/>
          <w:lang w:val="en-US" w:eastAsia="el-GR"/>
        </w:rPr>
        <w:t>rapid</w:t>
      </w:r>
      <w:r w:rsidRPr="00B01C11">
        <w:rPr>
          <w:rFonts w:ascii="Arial" w:hAnsi="Arial"/>
          <w:sz w:val="24"/>
          <w:szCs w:val="24"/>
          <w:lang w:eastAsia="el-GR"/>
        </w:rPr>
        <w:t xml:space="preserve"> </w:t>
      </w:r>
      <w:r w:rsidRPr="00B01C11">
        <w:rPr>
          <w:rFonts w:ascii="Arial" w:hAnsi="Arial"/>
          <w:sz w:val="24"/>
          <w:szCs w:val="24"/>
          <w:lang w:val="en-US" w:eastAsia="el-GR"/>
        </w:rPr>
        <w:t>tests</w:t>
      </w:r>
      <w:r w:rsidRPr="00B01C11">
        <w:rPr>
          <w:rFonts w:ascii="Arial" w:hAnsi="Arial"/>
          <w:sz w:val="24"/>
          <w:szCs w:val="24"/>
          <w:lang w:eastAsia="el-GR"/>
        </w:rPr>
        <w:t xml:space="preserve">, αλλά εκεί είχαμε προσφυγές και ακόμη είναι η κατάσταση σε εκκρεμότητα. Πήρε τα κινέζικα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w:t>
      </w:r>
      <w:proofErr w:type="spellStart"/>
      <w:r w:rsidRPr="00B01C11">
        <w:rPr>
          <w:rFonts w:ascii="Arial" w:hAnsi="Arial"/>
          <w:sz w:val="24"/>
          <w:szCs w:val="24"/>
          <w:lang w:val="en-US" w:eastAsia="el-GR"/>
        </w:rPr>
        <w:t>joysbio</w:t>
      </w:r>
      <w:proofErr w:type="spellEnd"/>
      <w:r w:rsidRPr="00B01C11">
        <w:rPr>
          <w:rFonts w:ascii="Arial" w:hAnsi="Arial"/>
          <w:sz w:val="24"/>
          <w:szCs w:val="24"/>
          <w:lang w:eastAsia="el-GR"/>
        </w:rPr>
        <w:t xml:space="preserve">». Τα λέει ο </w:t>
      </w:r>
      <w:proofErr w:type="spellStart"/>
      <w:r w:rsidRPr="00B01C11">
        <w:rPr>
          <w:rFonts w:ascii="Arial" w:hAnsi="Arial"/>
          <w:sz w:val="24"/>
          <w:szCs w:val="24"/>
          <w:lang w:eastAsia="el-GR"/>
        </w:rPr>
        <w:t>Βελόπουλος</w:t>
      </w:r>
      <w:proofErr w:type="spellEnd"/>
      <w:r w:rsidRPr="00B01C11">
        <w:rPr>
          <w:rFonts w:ascii="Arial" w:hAnsi="Arial"/>
          <w:sz w:val="24"/>
          <w:szCs w:val="24"/>
          <w:lang w:eastAsia="el-GR"/>
        </w:rPr>
        <w:t xml:space="preserve">, τα λέει ο Πρόεδρος, τα λέμε εμείς, σας τα αποκαλύπτουμε με χαρτιά. Αυτά τα κινέζικα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τα είχε προτείνει η «</w:t>
      </w:r>
      <w:r w:rsidRPr="00B01C11">
        <w:rPr>
          <w:rFonts w:ascii="Arial" w:hAnsi="Arial"/>
          <w:sz w:val="24"/>
          <w:szCs w:val="24"/>
          <w:lang w:val="en-US" w:eastAsia="el-GR"/>
        </w:rPr>
        <w:t>ARMANI</w:t>
      </w:r>
      <w:r w:rsidRPr="00B01C11">
        <w:rPr>
          <w:rFonts w:ascii="Arial" w:hAnsi="Arial"/>
          <w:sz w:val="24"/>
          <w:szCs w:val="24"/>
          <w:lang w:eastAsia="el-GR"/>
        </w:rPr>
        <w:t xml:space="preserve"> </w:t>
      </w:r>
      <w:r w:rsidRPr="00B01C11">
        <w:rPr>
          <w:rFonts w:ascii="Arial" w:hAnsi="Arial"/>
          <w:sz w:val="24"/>
          <w:szCs w:val="24"/>
          <w:lang w:val="en-US" w:eastAsia="el-GR"/>
        </w:rPr>
        <w:t>SWISS</w:t>
      </w:r>
      <w:r w:rsidRPr="00B01C11">
        <w:rPr>
          <w:rFonts w:ascii="Arial" w:hAnsi="Arial"/>
          <w:sz w:val="24"/>
          <w:szCs w:val="24"/>
          <w:lang w:eastAsia="el-GR"/>
        </w:rPr>
        <w:t>». Δείτε τώρα! «</w:t>
      </w:r>
      <w:r w:rsidRPr="00B01C11">
        <w:rPr>
          <w:rFonts w:ascii="Arial" w:hAnsi="Arial"/>
          <w:sz w:val="24"/>
          <w:szCs w:val="24"/>
          <w:lang w:val="en-US" w:eastAsia="el-GR"/>
        </w:rPr>
        <w:t>SWISS</w:t>
      </w:r>
      <w:r w:rsidRPr="00B01C11">
        <w:rPr>
          <w:rFonts w:ascii="Arial" w:hAnsi="Arial"/>
          <w:sz w:val="24"/>
          <w:szCs w:val="24"/>
          <w:lang w:eastAsia="el-GR"/>
        </w:rPr>
        <w:t xml:space="preserve"> </w:t>
      </w:r>
      <w:r w:rsidRPr="00B01C11">
        <w:rPr>
          <w:rFonts w:ascii="Arial" w:hAnsi="Arial"/>
          <w:sz w:val="24"/>
          <w:szCs w:val="24"/>
          <w:lang w:val="en-US" w:eastAsia="el-GR"/>
        </w:rPr>
        <w:t>MED</w:t>
      </w:r>
      <w:r w:rsidRPr="00B01C11">
        <w:rPr>
          <w:rFonts w:ascii="Arial" w:hAnsi="Arial"/>
          <w:sz w:val="24"/>
          <w:szCs w:val="24"/>
          <w:lang w:eastAsia="el-GR"/>
        </w:rPr>
        <w:t>» η μία, «</w:t>
      </w:r>
      <w:r w:rsidRPr="00B01C11">
        <w:rPr>
          <w:rFonts w:ascii="Arial" w:hAnsi="Arial"/>
          <w:sz w:val="24"/>
          <w:szCs w:val="24"/>
          <w:lang w:val="en-US" w:eastAsia="el-GR"/>
        </w:rPr>
        <w:t>ARMANI</w:t>
      </w:r>
      <w:r w:rsidRPr="00B01C11">
        <w:rPr>
          <w:rFonts w:ascii="Arial" w:hAnsi="Arial"/>
          <w:sz w:val="24"/>
          <w:szCs w:val="24"/>
          <w:lang w:eastAsia="el-GR"/>
        </w:rPr>
        <w:t xml:space="preserve"> </w:t>
      </w:r>
      <w:r w:rsidRPr="00B01C11">
        <w:rPr>
          <w:rFonts w:ascii="Arial" w:hAnsi="Arial"/>
          <w:sz w:val="24"/>
          <w:szCs w:val="24"/>
          <w:lang w:val="en-US" w:eastAsia="el-GR"/>
        </w:rPr>
        <w:t>SWISS</w:t>
      </w:r>
      <w:r w:rsidRPr="00B01C11">
        <w:rPr>
          <w:rFonts w:ascii="Arial" w:hAnsi="Arial"/>
          <w:sz w:val="24"/>
          <w:szCs w:val="24"/>
          <w:lang w:eastAsia="el-GR"/>
        </w:rPr>
        <w:t>» η άλλη. Γιατί τα είχε προτείνει η «</w:t>
      </w:r>
      <w:r w:rsidRPr="00B01C11">
        <w:rPr>
          <w:rFonts w:ascii="Arial" w:hAnsi="Arial"/>
          <w:sz w:val="24"/>
          <w:szCs w:val="24"/>
          <w:lang w:val="en-US" w:eastAsia="el-GR"/>
        </w:rPr>
        <w:t>ARMANI</w:t>
      </w:r>
      <w:r w:rsidRPr="00B01C11">
        <w:rPr>
          <w:rFonts w:ascii="Arial" w:hAnsi="Arial"/>
          <w:sz w:val="24"/>
          <w:szCs w:val="24"/>
          <w:lang w:eastAsia="el-GR"/>
        </w:rPr>
        <w:t xml:space="preserve"> </w:t>
      </w:r>
      <w:r w:rsidRPr="00B01C11">
        <w:rPr>
          <w:rFonts w:ascii="Arial" w:hAnsi="Arial"/>
          <w:sz w:val="24"/>
          <w:szCs w:val="24"/>
          <w:lang w:val="en-US" w:eastAsia="el-GR"/>
        </w:rPr>
        <w:t>SWISS</w:t>
      </w:r>
      <w:r w:rsidRPr="00B01C11">
        <w:rPr>
          <w:rFonts w:ascii="Arial" w:hAnsi="Arial"/>
          <w:sz w:val="24"/>
          <w:szCs w:val="24"/>
          <w:lang w:eastAsia="el-GR"/>
        </w:rPr>
        <w:t>» στον σκανδαλώδη διαγωνισμό για την Περιφέρεια Αττικής, όπου είχαμε πληρώσει 9 ευρώ το ένα και τώρα κάνουν 2,4; Αυτά είναι τα μεγάλα και σημαντικά και να μας απαντήσετε.</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Να μας απαντήσετε, επίσης, που είχατε τέσσερις, πέντε, έξι μήνες στα συρτάρια σας κλειδωμένα, πολύ καλά κλειδωμένα, τις Συμφωνίες για τις </w:t>
      </w:r>
      <w:r w:rsidRPr="00B01C11">
        <w:rPr>
          <w:rFonts w:ascii="Arial" w:hAnsi="Arial"/>
          <w:sz w:val="24"/>
          <w:szCs w:val="24"/>
          <w:lang w:eastAsia="el-GR"/>
        </w:rPr>
        <w:lastRenderedPageBreak/>
        <w:t xml:space="preserve">Πρέσπες που πρέπει να έρθουν τώρα εδώ, -τις κυρώσει, για τα Σκόπια εννοώ- και θα αναγκαστείτε εσείς οι Βουλευτές της Νέας Δημοκρατίας να υπερψηφίσετε νομοσχέδια που θα αναφέρουν τα Σκόπια ως Βόρεια Μακεδονία και εσείς θα βάλετε τις υπογραφές σας. Να σας δω εκεί, αλλά θα έρθει αυτή η ώρα.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Πείτε μας λίγο, τι εννοεί ο Υπουργός Ανάπτυξης ο κ. Γεωργιάδης πριν από λίγη ώρα όταν λέει ότι δεν πρόδωσε τη Μακεδονία ο Τσίπρας; Πείτε μας. Τι είναι αυτά τώρα; Είναι καινούργια; Πρέπει κατ’ αρχάς να τα πει αυτά και να ρωτήσει τους Μακεδόνες πολίτες ο κ. Γεωργιάδης αν ήταν προδοτική η συμφωνία ή όχι. Να μας πει, όμως, τι σημαίνει διά στόματος Γεωργιάδη, ότι ο Τσίπρας δεν πρόδωσε τη Μακεδονία. Το πιάσαμε το υπονοούμενο. Η συγκυβέρνηση έρχεται και τα λέμε εδώ και πάρα πολύ καιρό. Έχει στρώσει από προχθές το χαλί ο Αλέξης Τσίπρας και έρχεται σήμερα να πάρει τη σκυτάλη ο Άδωνις Γεωργιάδης.</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Τι είχε πει ο Τσίπρας προχθές; Κατ’ αρχάς αρνήθηκε όλα όσα είπε ο </w:t>
      </w:r>
      <w:proofErr w:type="spellStart"/>
      <w:r w:rsidRPr="00B01C11">
        <w:rPr>
          <w:rFonts w:ascii="Arial" w:hAnsi="Arial"/>
          <w:sz w:val="24"/>
          <w:szCs w:val="24"/>
          <w:lang w:eastAsia="el-GR"/>
        </w:rPr>
        <w:t>Πολάκης</w:t>
      </w:r>
      <w:proofErr w:type="spellEnd"/>
      <w:r w:rsidRPr="00B01C11">
        <w:rPr>
          <w:rFonts w:ascii="Arial" w:hAnsi="Arial"/>
          <w:sz w:val="24"/>
          <w:szCs w:val="24"/>
          <w:lang w:eastAsia="el-GR"/>
        </w:rPr>
        <w:t xml:space="preserve">. Τον «άδειασε»: «Όχι βέβαια η Νέα Δημοκρατία να είπε τέτοια πράγματα». Συμφωνεί για την προσφυγή στη Χάγη ο ΣΥΡΙΖΑ και για τα ελληνοτουρκικά και για τις ΑΟΖ που υπογράφετε και για τις συμφωνίες και για όλα! Έρχεται η συγκυβέρνηση.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Πρόεδρε, θα κλείσω με ένα πάρα πολύ σημαντικό θέμα που αφορά στα εθνικά μας θέματα. Απορώ ποιους ακούει ο Πρωθυπουργός και </w:t>
      </w:r>
      <w:r w:rsidRPr="00B01C11">
        <w:rPr>
          <w:rFonts w:ascii="Arial" w:hAnsi="Arial"/>
          <w:sz w:val="24"/>
          <w:szCs w:val="24"/>
          <w:lang w:eastAsia="el-GR"/>
        </w:rPr>
        <w:lastRenderedPageBreak/>
        <w:t xml:space="preserve">ποιοι τον στείλατε χθες στη Λιβύη; Να κάνει τι στη Λιβύη; Ο Κυριάκος Μητσοτάκης να χαμογελάει αμήχανα εκτός τόπου και εκτός χρόνου, την ώρα που ο </w:t>
      </w:r>
      <w:proofErr w:type="spellStart"/>
      <w:r w:rsidRPr="00B01C11">
        <w:rPr>
          <w:rFonts w:ascii="Arial" w:hAnsi="Arial"/>
          <w:sz w:val="24"/>
          <w:szCs w:val="24"/>
          <w:lang w:eastAsia="el-GR"/>
        </w:rPr>
        <w:t>Λίβυος</w:t>
      </w:r>
      <w:proofErr w:type="spellEnd"/>
      <w:r w:rsidRPr="00B01C11">
        <w:rPr>
          <w:rFonts w:ascii="Arial" w:hAnsi="Arial"/>
          <w:sz w:val="24"/>
          <w:szCs w:val="24"/>
          <w:lang w:eastAsia="el-GR"/>
        </w:rPr>
        <w:t xml:space="preserve"> αχυράνθρωπος της Τουρκίας, ο μεταβατικός πρωθυπουργός </w:t>
      </w:r>
      <w:proofErr w:type="spellStart"/>
      <w:r w:rsidRPr="00B01C11">
        <w:rPr>
          <w:rFonts w:ascii="Arial" w:hAnsi="Arial"/>
          <w:sz w:val="24"/>
          <w:szCs w:val="24"/>
          <w:lang w:eastAsia="el-GR"/>
        </w:rPr>
        <w:t>Abdul</w:t>
      </w:r>
      <w:proofErr w:type="spellEnd"/>
      <w:r w:rsidRPr="00B01C11">
        <w:rPr>
          <w:rFonts w:ascii="Arial" w:hAnsi="Arial"/>
          <w:sz w:val="24"/>
          <w:szCs w:val="24"/>
          <w:lang w:eastAsia="el-GR"/>
        </w:rPr>
        <w:t xml:space="preserve"> </w:t>
      </w:r>
      <w:proofErr w:type="spellStart"/>
      <w:r w:rsidRPr="00B01C11">
        <w:rPr>
          <w:rFonts w:ascii="Arial" w:hAnsi="Arial"/>
          <w:sz w:val="24"/>
          <w:szCs w:val="24"/>
          <w:lang w:eastAsia="el-GR"/>
        </w:rPr>
        <w:t>Hamid</w:t>
      </w:r>
      <w:proofErr w:type="spellEnd"/>
      <w:r w:rsidRPr="00B01C11">
        <w:rPr>
          <w:rFonts w:ascii="Arial" w:hAnsi="Arial"/>
          <w:sz w:val="24"/>
          <w:szCs w:val="24"/>
          <w:lang w:eastAsia="el-GR"/>
        </w:rPr>
        <w:t xml:space="preserve"> </w:t>
      </w:r>
      <w:proofErr w:type="spellStart"/>
      <w:r w:rsidRPr="00B01C11">
        <w:rPr>
          <w:rFonts w:ascii="Arial" w:hAnsi="Arial"/>
          <w:sz w:val="24"/>
          <w:szCs w:val="24"/>
          <w:lang w:eastAsia="el-GR"/>
        </w:rPr>
        <w:t>Dibeh</w:t>
      </w:r>
      <w:proofErr w:type="spellEnd"/>
      <w:r w:rsidRPr="00B01C11">
        <w:rPr>
          <w:rFonts w:ascii="Arial" w:hAnsi="Arial"/>
          <w:sz w:val="24"/>
          <w:szCs w:val="24"/>
          <w:lang w:eastAsia="el-GR"/>
        </w:rPr>
        <w:t>….</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(Χαράλαμπος Αθανασίου): </w:t>
      </w:r>
      <w:r w:rsidRPr="00B01C11">
        <w:rPr>
          <w:rFonts w:ascii="Arial" w:hAnsi="Arial"/>
          <w:sz w:val="24"/>
          <w:szCs w:val="24"/>
          <w:lang w:eastAsia="el-GR"/>
        </w:rPr>
        <w:t xml:space="preserve">Κύριε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 έχετε πάει στο δέκατο τέταρτο λεπτό και για το νομοσχέδιο μιλήσατε μόνο τέσσερα, πέντε λεπτά.</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ΚΩΝΣΤΑΝΤΙΝΟΣ ΧΗΤΑΣ: </w:t>
      </w:r>
      <w:r w:rsidRPr="00B01C11">
        <w:rPr>
          <w:rFonts w:ascii="Arial" w:hAnsi="Arial"/>
          <w:sz w:val="24"/>
          <w:szCs w:val="24"/>
          <w:lang w:eastAsia="el-GR"/>
        </w:rPr>
        <w:t>Είναι δικαίωμά μου, κύριε Πρόεδρε και σας ευχαριστώ πάρα πολύ. Θα ολοκληρώσω την ομιλία μου με αυτό το πράγμα. Είμαι Κοινοβουλευτικός Εκπρόσωπος και μπορώ να αναφερθώ σε θέματα της επικαιρότητας, όπως κάνω εδώ και δύο χρόνια τώρα. Σήμερα σας…</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(Χαράλαμπος Αθανασίου): </w:t>
      </w:r>
      <w:r w:rsidRPr="00B01C11">
        <w:rPr>
          <w:rFonts w:ascii="Arial" w:hAnsi="Arial"/>
          <w:sz w:val="24"/>
          <w:szCs w:val="24"/>
          <w:lang w:eastAsia="el-GR"/>
        </w:rPr>
        <w:t>Ακούστε…</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ΚΩΝΣΤΑΝΤΙΝΟΣ ΧΗΤΑΣ: </w:t>
      </w:r>
      <w:r w:rsidRPr="00B01C11">
        <w:rPr>
          <w:rFonts w:ascii="Arial" w:hAnsi="Arial"/>
          <w:sz w:val="24"/>
          <w:szCs w:val="24"/>
          <w:lang w:eastAsia="el-GR"/>
        </w:rPr>
        <w:t>Δεν υπάρχει πρόβλημα.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Κύριε Πρόεδρε, μπορεί να μην αρέσουν αυτά που λέω, θα τα ακούσετε όλοι, όχι εσείς μόνο.</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(Χαράλαμπος Αθανασίου): </w:t>
      </w:r>
      <w:r w:rsidRPr="00B01C11">
        <w:rPr>
          <w:rFonts w:ascii="Arial" w:hAnsi="Arial"/>
          <w:sz w:val="24"/>
          <w:szCs w:val="24"/>
          <w:lang w:eastAsia="el-GR"/>
        </w:rPr>
        <w:t xml:space="preserve">Θα τον πάρετε τον χρόνο. Οφείλω όμως ως </w:t>
      </w:r>
      <w:proofErr w:type="spellStart"/>
      <w:r w:rsidRPr="00B01C11">
        <w:rPr>
          <w:rFonts w:ascii="Arial" w:hAnsi="Arial"/>
          <w:sz w:val="24"/>
          <w:szCs w:val="24"/>
          <w:lang w:eastAsia="el-GR"/>
        </w:rPr>
        <w:t>Προεδρεύων</w:t>
      </w:r>
      <w:proofErr w:type="spellEnd"/>
      <w:r w:rsidRPr="00B01C11">
        <w:rPr>
          <w:rFonts w:ascii="Arial" w:hAnsi="Arial"/>
          <w:sz w:val="24"/>
          <w:szCs w:val="24"/>
          <w:lang w:eastAsia="el-GR"/>
        </w:rPr>
        <w:t xml:space="preserve"> να σας υπενθυμίζω τον Κανονισμό και συγκεκριμένα το άρθρο 66 -νομίζω η παράγραφος 8 είναι- που λέει ότι ο </w:t>
      </w:r>
      <w:r w:rsidRPr="00B01C11">
        <w:rPr>
          <w:rFonts w:ascii="Arial" w:hAnsi="Arial"/>
          <w:sz w:val="24"/>
          <w:szCs w:val="24"/>
          <w:lang w:eastAsia="el-GR"/>
        </w:rPr>
        <w:lastRenderedPageBreak/>
        <w:t>Πρόεδρος υποχρεούται, προσέξτε, να λέει στον ομιλητή όταν ξεφεύγει από το θέμα της ημερήσιας διάταξης, να επανέρχεται.</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Παρακαλώ, ολοκληρώστε.</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ΚΩΝΣΤΑΝΤΙΝΟΣ ΧΗΤΑΣ: </w:t>
      </w:r>
      <w:r w:rsidRPr="00B01C11">
        <w:rPr>
          <w:rFonts w:ascii="Arial" w:hAnsi="Arial"/>
          <w:sz w:val="24"/>
          <w:szCs w:val="24"/>
          <w:lang w:eastAsia="el-GR"/>
        </w:rPr>
        <w:t>Κύριε Πρόεδρε, θα ήθελα να είστε το ίδιο ευαίσθητος και με τους υπόλοιπους.</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(Χαράλαμπος Αθανασίου): </w:t>
      </w:r>
      <w:r w:rsidRPr="00B01C11">
        <w:rPr>
          <w:rFonts w:ascii="Arial" w:hAnsi="Arial"/>
          <w:sz w:val="24"/>
          <w:szCs w:val="24"/>
          <w:lang w:eastAsia="el-GR"/>
        </w:rPr>
        <w:t xml:space="preserve">Κύριε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ΚΩΝΣΤΑΝΤΙΝΟΣ ΧΗΤΑΣ: </w:t>
      </w:r>
      <w:r w:rsidRPr="00B01C11">
        <w:rPr>
          <w:rFonts w:ascii="Arial" w:hAnsi="Arial"/>
          <w:sz w:val="24"/>
          <w:szCs w:val="24"/>
          <w:lang w:eastAsia="el-GR"/>
        </w:rPr>
        <w:t>Θα απαντήσω και θα ολοκληρώσω. Κάνουμε διάλογο, κύριε Πρόεδρε. Θα ήθελα να είστε το ίδιο ευαίσθητος και με τους υπόλοιπους.</w:t>
      </w:r>
    </w:p>
    <w:p w:rsidR="00B01C11" w:rsidRPr="00B01C11" w:rsidRDefault="00B01C11" w:rsidP="00B01C11">
      <w:pPr>
        <w:tabs>
          <w:tab w:val="left" w:pos="3300"/>
        </w:tabs>
        <w:spacing w:after="160" w:line="600" w:lineRule="auto"/>
        <w:ind w:firstLine="720"/>
        <w:jc w:val="both"/>
        <w:rPr>
          <w:rFonts w:ascii="Arial" w:hAnsi="Arial" w:cs="Arial"/>
          <w:sz w:val="24"/>
          <w:szCs w:val="24"/>
          <w:lang w:eastAsia="el-GR"/>
        </w:rPr>
      </w:pPr>
      <w:r w:rsidRPr="00B01C11">
        <w:rPr>
          <w:rFonts w:ascii="Arial" w:hAnsi="Arial"/>
          <w:sz w:val="24"/>
          <w:szCs w:val="24"/>
          <w:lang w:eastAsia="el-GR"/>
        </w:rPr>
        <w:t xml:space="preserve">Πάμε παρακάτω. Τον συγκεκριμένο Υπουργό -το ξέρει και ο ίδιος- τον τιμώ και τον υπολήπτομαι πάρα πολύ, όπως επίσης και το νομοσχέδιό του που αφορά τον πρωτογενή τομέα.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Πάμε παρακάτω, όμως. Να αφήσετε το συλλογισμό μου να τελειώσει, να ολοκληρώσω την ομιλία μου και να τραβήξει ο καθένας σήμερα το δρόμο του. Γιατί αυτά που λέμε είναι πολύ σημαντικά,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el-GR"/>
        </w:rPr>
        <w:t xml:space="preserve">Δεν μπορεί να σέρνεται χωρίς λόγο και αιτία ο Έλληνας Πρωθυπουργός που εκπροσωπεί όλη την Ελλάδα, όλους τους Έλληνες, όλες τις Ελληνίδες –γιατί στα εθνικά θέματα έτσι είναι- στη Λιβύη χωρίς λόγο και να συναντά έναν αχυράνθρωπο, έναν μεταβατικό Πρωθυπουργό! Και μιλάμε για μια πρωτοφανή </w:t>
      </w:r>
      <w:r w:rsidRPr="00B01C11">
        <w:rPr>
          <w:rFonts w:ascii="Arial" w:hAnsi="Arial" w:cs="Arial"/>
          <w:sz w:val="24"/>
          <w:szCs w:val="24"/>
          <w:shd w:val="clear" w:color="auto" w:fill="FFFFFF"/>
          <w:lang w:eastAsia="el-GR"/>
        </w:rPr>
        <w:lastRenderedPageBreak/>
        <w:t>σκηνή στα διεθνή δεδομένα</w:t>
      </w:r>
      <w:r w:rsidRPr="00B01C11">
        <w:rPr>
          <w:rFonts w:ascii="Arial" w:hAnsi="Arial"/>
          <w:sz w:val="24"/>
          <w:szCs w:val="24"/>
          <w:lang w:eastAsia="el-GR"/>
        </w:rPr>
        <w:t xml:space="preserve"> της διπλωματίας, όπου ο Πρωθυπουργός φιλοξενεί τον ομόλογό του από ισχυρότερη μάλιστα χώρα…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sz w:val="24"/>
          <w:szCs w:val="24"/>
          <w:lang w:eastAsia="el-GR"/>
        </w:rPr>
        <w:t xml:space="preserve"> Ωραία, κλείστε. Έχετε πάει στα δεκαπέντε λεπτά. Σας παρακαλώ πολύ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Σας παρακαλώ, κύριε Πρόεδρε! Έχω πάρει τη δευτερολογία μου. Δεν θα ξαναμιλήσω. Δεν θέλετε με τίποτα να πω αυτά τα πράγματα; Θα τα πω!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 xml:space="preserve"> Μα, είναι δυνατόν να μιλάτε δεκαπέντε λεπτά;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 Θα τα πω! Σε δυο λεπτά τελειώνω!</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 xml:space="preserve"> Ποια δύο λεπτά τώρα;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Έχω δευτερολογία και </w:t>
      </w:r>
      <w:proofErr w:type="spellStart"/>
      <w:r w:rsidRPr="00B01C11">
        <w:rPr>
          <w:rFonts w:ascii="Arial" w:hAnsi="Arial"/>
          <w:sz w:val="24"/>
          <w:szCs w:val="24"/>
          <w:lang w:eastAsia="el-GR"/>
        </w:rPr>
        <w:t>τριτολογία</w:t>
      </w:r>
      <w:proofErr w:type="spellEnd"/>
      <w:r w:rsidRPr="00B01C11">
        <w:rPr>
          <w:rFonts w:ascii="Arial" w:hAnsi="Arial"/>
          <w:sz w:val="24"/>
          <w:szCs w:val="24"/>
          <w:lang w:eastAsia="el-GR"/>
        </w:rPr>
        <w:t xml:space="preserve">, έχω δώδεκα, έξι και τρία λεπτά αντίστοιχα. Είμαι στα δεκαπέντε.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 xml:space="preserve">Ακούστε να σας πω. Δεν γίνεται έτσι.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 Με τις διακοπές είμαι στα δεκαπέντε.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 xml:space="preserve">Ωραία, σας έφαγα μισό λεπτό. Θα σας το δώσω.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lastRenderedPageBreak/>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 Έχω δευτερολογία, έχω </w:t>
      </w:r>
      <w:proofErr w:type="spellStart"/>
      <w:r w:rsidRPr="00B01C11">
        <w:rPr>
          <w:rFonts w:ascii="Arial" w:hAnsi="Arial"/>
          <w:sz w:val="24"/>
          <w:szCs w:val="24"/>
          <w:lang w:eastAsia="el-GR"/>
        </w:rPr>
        <w:t>τριτολογία</w:t>
      </w:r>
      <w:proofErr w:type="spellEnd"/>
      <w:r w:rsidRPr="00B01C11">
        <w:rPr>
          <w:rFonts w:ascii="Arial" w:hAnsi="Arial"/>
          <w:sz w:val="24"/>
          <w:szCs w:val="24"/>
          <w:lang w:eastAsia="el-GR"/>
        </w:rPr>
        <w:t xml:space="preserve">. Δεν θα ξαναμιλήσω μετά. Τελειώνω.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Είστε εκτός θέματος.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Ποιος μας λέει ότι πρέπει να είμαστε εντός θέματος; Δεν κατάλαβα! Δεν το κατάλαβα πραγματικά, κύριε Πρόεδρε, σήμερα τι προσπαθείτε να πετύχετε. Να αποσυντονίσετε εμένα; Εγώ δεν αποσυντονίζομαι.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 xml:space="preserve">Θα συνυπολογιστεί τώρα ο χρόνος της δευτερολογίας 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ΚΩΝΣΤΑΝΤΙΝΟΣ</w:t>
      </w:r>
      <w:r w:rsidRPr="00B01C11">
        <w:rPr>
          <w:rFonts w:ascii="Arial" w:hAnsi="Arial" w:cs="Arial"/>
          <w:sz w:val="24"/>
          <w:szCs w:val="24"/>
          <w:shd w:val="clear" w:color="auto" w:fill="FFFFFF"/>
          <w:lang w:eastAsia="el-GR"/>
        </w:rPr>
        <w:t xml:space="preserve"> </w:t>
      </w:r>
      <w:r w:rsidRPr="00B01C11">
        <w:rPr>
          <w:rFonts w:ascii="Arial" w:hAnsi="Arial" w:cs="Arial"/>
          <w:b/>
          <w:sz w:val="24"/>
          <w:szCs w:val="24"/>
          <w:shd w:val="clear" w:color="auto" w:fill="FFFFFF"/>
          <w:lang w:eastAsia="el-GR"/>
        </w:rPr>
        <w:t xml:space="preserve">ΧΗΤΑΣ: </w:t>
      </w:r>
      <w:r w:rsidRPr="00B01C11">
        <w:rPr>
          <w:rFonts w:ascii="Arial" w:hAnsi="Arial"/>
          <w:sz w:val="24"/>
          <w:szCs w:val="24"/>
          <w:lang w:eastAsia="el-GR"/>
        </w:rPr>
        <w:t xml:space="preserve"> Ε, βέβαια. Αυτό δεν λέμε; Τα ίδια λέμε. Στο τέλος πάντα συνεννοούμαστε, κύριε Πρόεδρε. Μη με διακόπτετε και μη με δυσκολεύετε σας παρακαλώ πολύ.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πρωτοφανές αυτό που βλέπουμε. Ομόλογος Πρωθυπουργού, αχυράνθρωπος των Τούρκων να έχει δίπλα του τον Έλληνα Πρωθυπουργό και να προβαίνει σε μια τέτοια προσβολή. Τι; Ότι υπεραμύνθηκε ο </w:t>
      </w:r>
      <w:proofErr w:type="spellStart"/>
      <w:r w:rsidRPr="00B01C11">
        <w:rPr>
          <w:rFonts w:ascii="Arial" w:hAnsi="Arial"/>
          <w:sz w:val="24"/>
          <w:szCs w:val="24"/>
          <w:lang w:eastAsia="el-GR"/>
        </w:rPr>
        <w:t>Λίβυος</w:t>
      </w:r>
      <w:proofErr w:type="spellEnd"/>
      <w:r w:rsidRPr="00B01C11">
        <w:rPr>
          <w:rFonts w:ascii="Arial" w:hAnsi="Arial"/>
          <w:sz w:val="24"/>
          <w:szCs w:val="24"/>
          <w:lang w:eastAsia="el-GR"/>
        </w:rPr>
        <w:t xml:space="preserve"> της συμφωνίας μπροστά στον Έλληνα Πρωθυπουργό κι εμείς να μη λέμε τίποτα! Ο Πρωθυπουργός της Λιβύης θεωρεί ότι η παραβίαση της ελληνικής εθνικής κυριαρχίας και η απειλή κατά του ελληνικού λαού είναι προς συμφέρον του λαού </w:t>
      </w:r>
      <w:r w:rsidRPr="00B01C11">
        <w:rPr>
          <w:rFonts w:ascii="Arial" w:hAnsi="Arial"/>
          <w:sz w:val="24"/>
          <w:szCs w:val="24"/>
          <w:lang w:eastAsia="el-GR"/>
        </w:rPr>
        <w:lastRenderedPageBreak/>
        <w:t>της Λιβύης! Εμείς τι πήγαμε να κάνουμε εκεί; Και η αντίδραση του κ. Μητσοτάκη; Δυστυχώς, δεν τόλμησε καν να αναφέρει το όνομα της Τουρκίας.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Κλείνω με αυτό πραγματικά, για να πάψετε να είστε σε δύσκολη θέση, όσοι είστε, δεν λέω εσάς,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Πραγματικά, στο σύντομο κοινοβουλευτικό μου βίο, σχεδόν δύο χρόνια εγώ, με πάρα πολλές ομιλίες δεν έχω ξανασυναντήσει να διακόπτεται τόσες φορές ο Κοινοβουλευτικός Εκπρόσωπος ενός κόμματος, όταν έχει επιλέξει εκτός του νομοσχεδίου που έκανα την εισαγωγή μου και μίλησα και στον Λιβανό –αλλά εκεί τα λόγια μου ήταν καλά, δεν ενοχλούσαν, δεν με διακόψατε-, αλλά μετά όταν έκανα αναφορά σε κάποια άλλα θέματα, πολύ σημαντικά για την Ελλάδα και την καθημερινότητά μας, εσείς να με διακόπτετε. Γι’ αυτά ο καθένας κρίνεται. Και οι </w:t>
      </w:r>
      <w:proofErr w:type="spellStart"/>
      <w:r w:rsidRPr="00B01C11">
        <w:rPr>
          <w:rFonts w:ascii="Arial" w:hAnsi="Arial"/>
          <w:sz w:val="24"/>
          <w:szCs w:val="24"/>
          <w:lang w:eastAsia="el-GR"/>
        </w:rPr>
        <w:t>κρίνοντες</w:t>
      </w:r>
      <w:proofErr w:type="spellEnd"/>
      <w:r w:rsidRPr="00B01C11">
        <w:rPr>
          <w:rFonts w:ascii="Arial" w:hAnsi="Arial"/>
          <w:sz w:val="24"/>
          <w:szCs w:val="24"/>
          <w:lang w:eastAsia="el-GR"/>
        </w:rPr>
        <w:t xml:space="preserve"> κρίνονται.</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Ευχαριστώ πολύ, κύριε Πρόεδρε.</w:t>
      </w:r>
    </w:p>
    <w:p w:rsidR="00B01C11" w:rsidRPr="00B01C11" w:rsidRDefault="00B01C11" w:rsidP="00B01C11">
      <w:pPr>
        <w:spacing w:after="160" w:line="600" w:lineRule="auto"/>
        <w:ind w:firstLine="720"/>
        <w:jc w:val="both"/>
        <w:rPr>
          <w:rFonts w:ascii="Arial" w:hAnsi="Arial"/>
          <w:iCs/>
          <w:sz w:val="24"/>
          <w:szCs w:val="24"/>
          <w:bdr w:val="none" w:sz="0" w:space="0" w:color="auto" w:frame="1"/>
          <w:lang w:eastAsia="el-GR"/>
        </w:rPr>
      </w:pPr>
      <w:r w:rsidRPr="00B01C11">
        <w:rPr>
          <w:rFonts w:ascii="Arial" w:hAnsi="Arial" w:cs="Arial"/>
          <w:iCs/>
          <w:sz w:val="24"/>
          <w:szCs w:val="24"/>
          <w:bdr w:val="none" w:sz="0" w:space="0" w:color="auto" w:frame="1"/>
          <w:shd w:val="clear" w:color="auto" w:fill="FFFFFF"/>
          <w:lang w:eastAsia="el-GR"/>
        </w:rPr>
        <w:t xml:space="preserve">(Στο σημείο αυτό ο Βουλευτής κ. Κωνσταντίνος </w:t>
      </w:r>
      <w:proofErr w:type="spellStart"/>
      <w:r w:rsidRPr="00B01C11">
        <w:rPr>
          <w:rFonts w:ascii="Arial" w:hAnsi="Arial" w:cs="Arial"/>
          <w:iCs/>
          <w:sz w:val="24"/>
          <w:szCs w:val="24"/>
          <w:bdr w:val="none" w:sz="0" w:space="0" w:color="auto" w:frame="1"/>
          <w:shd w:val="clear" w:color="auto" w:fill="FFFFFF"/>
          <w:lang w:eastAsia="el-GR"/>
        </w:rPr>
        <w:t>Χήτας</w:t>
      </w:r>
      <w:proofErr w:type="spellEnd"/>
      <w:r w:rsidRPr="00B01C11">
        <w:rPr>
          <w:rFonts w:ascii="Arial" w:hAnsi="Arial" w:cs="Arial"/>
          <w:iCs/>
          <w:sz w:val="24"/>
          <w:szCs w:val="24"/>
          <w:bdr w:val="none" w:sz="0" w:space="0" w:color="auto" w:frame="1"/>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cs="Arial"/>
          <w:sz w:val="24"/>
          <w:szCs w:val="24"/>
          <w:shd w:val="clear" w:color="auto" w:fill="FFFFFF"/>
          <w:lang w:eastAsia="el-GR"/>
        </w:rPr>
        <w:t>(Χειροκροτήματα από την πτέρυγα της Ελληνικής Λύσης)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b/>
          <w:sz w:val="24"/>
          <w:szCs w:val="24"/>
          <w:shd w:val="clear" w:color="auto" w:fill="FFFFFF"/>
          <w:lang w:eastAsia="el-GR"/>
        </w:rPr>
        <w:lastRenderedPageBreak/>
        <w:t>ΠΡΟΕΔΡΕΥΩΝ (Χαράλαμπος Αθανασίου):</w:t>
      </w:r>
      <w:r w:rsidRPr="00B01C11">
        <w:rPr>
          <w:rFonts w:ascii="Arial" w:hAnsi="Arial" w:cs="Arial"/>
          <w:sz w:val="24"/>
          <w:szCs w:val="24"/>
          <w:shd w:val="clear" w:color="auto" w:fill="FFFFFF"/>
          <w:lang w:eastAsia="el-GR"/>
        </w:rPr>
        <w:t xml:space="preserve"> </w:t>
      </w:r>
      <w:proofErr w:type="spellStart"/>
      <w:r w:rsidRPr="00B01C11">
        <w:rPr>
          <w:rFonts w:ascii="Arial" w:hAnsi="Arial" w:cs="Arial"/>
          <w:sz w:val="24"/>
          <w:szCs w:val="24"/>
          <w:shd w:val="clear" w:color="auto" w:fill="FFFFFF"/>
          <w:lang w:eastAsia="el-GR"/>
        </w:rPr>
        <w:t>Επέστησα</w:t>
      </w:r>
      <w:proofErr w:type="spellEnd"/>
      <w:r w:rsidRPr="00B01C11">
        <w:rPr>
          <w:rFonts w:ascii="Arial" w:hAnsi="Arial" w:cs="Arial"/>
          <w:sz w:val="24"/>
          <w:szCs w:val="24"/>
          <w:shd w:val="clear" w:color="auto" w:fill="FFFFFF"/>
          <w:lang w:eastAsia="el-GR"/>
        </w:rPr>
        <w:t xml:space="preserve"> την προσοχή. Δεν σας διέκοψα. Γιατί όταν ξεφεύγουμε από το θέμα, αυτά δημιουργούνται.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b/>
          <w:sz w:val="24"/>
          <w:szCs w:val="24"/>
          <w:shd w:val="clear" w:color="auto" w:fill="FFFFFF"/>
          <w:lang w:eastAsia="el-GR"/>
        </w:rPr>
        <w:t xml:space="preserve">ΧΡΗΣΤΟΣ ΜΠΟΥΚΩΡΟΣ: </w:t>
      </w:r>
      <w:r w:rsidRPr="00B01C11">
        <w:rPr>
          <w:rFonts w:ascii="Arial" w:hAnsi="Arial" w:cs="Arial"/>
          <w:sz w:val="24"/>
          <w:szCs w:val="24"/>
          <w:shd w:val="clear" w:color="auto" w:fill="FFFFFF"/>
          <w:lang w:eastAsia="el-GR"/>
        </w:rPr>
        <w:t xml:space="preserve">Ζητώ τον λόγο για ένα λεπτό, κύριε Πρόεδρε.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b/>
          <w:sz w:val="24"/>
          <w:szCs w:val="24"/>
          <w:shd w:val="clear" w:color="auto" w:fill="FFFFFF"/>
          <w:lang w:eastAsia="el-GR"/>
        </w:rPr>
        <w:t>ΠΡΟΕΔΡΕΥΩΝ (Χαράλαμπος Αθανασίου):</w:t>
      </w:r>
      <w:r w:rsidRPr="00B01C11">
        <w:rPr>
          <w:rFonts w:ascii="Arial" w:hAnsi="Arial" w:cs="Arial"/>
          <w:sz w:val="24"/>
          <w:szCs w:val="24"/>
          <w:shd w:val="clear" w:color="auto" w:fill="FFFFFF"/>
          <w:lang w:eastAsia="el-GR"/>
        </w:rPr>
        <w:t xml:space="preserve"> Καλά, κύριε </w:t>
      </w:r>
      <w:proofErr w:type="spellStart"/>
      <w:r w:rsidRPr="00B01C11">
        <w:rPr>
          <w:rFonts w:ascii="Arial" w:hAnsi="Arial" w:cs="Arial"/>
          <w:sz w:val="24"/>
          <w:szCs w:val="24"/>
          <w:shd w:val="clear" w:color="auto" w:fill="FFFFFF"/>
          <w:lang w:eastAsia="el-GR"/>
        </w:rPr>
        <w:t>Μπουκώρο</w:t>
      </w:r>
      <w:proofErr w:type="spellEnd"/>
      <w:r w:rsidRPr="00B01C11">
        <w:rPr>
          <w:rFonts w:ascii="Arial" w:hAnsi="Arial" w:cs="Arial"/>
          <w:sz w:val="24"/>
          <w:szCs w:val="24"/>
          <w:shd w:val="clear" w:color="auto" w:fill="FFFFFF"/>
          <w:lang w:eastAsia="el-GR"/>
        </w:rPr>
        <w:t xml:space="preserve">, αφήστε. Θα τα πείτε, όταν έρθει η σειρά σας.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Τον λόγο έχει ο κ. </w:t>
      </w:r>
      <w:proofErr w:type="spellStart"/>
      <w:r w:rsidRPr="00B01C11">
        <w:rPr>
          <w:rFonts w:ascii="Arial" w:hAnsi="Arial" w:cs="Arial"/>
          <w:sz w:val="24"/>
          <w:szCs w:val="24"/>
          <w:shd w:val="clear" w:color="auto" w:fill="FFFFFF"/>
          <w:lang w:eastAsia="el-GR"/>
        </w:rPr>
        <w:t>Αραχωβίτης</w:t>
      </w:r>
      <w:proofErr w:type="spellEnd"/>
      <w:r w:rsidRPr="00B01C11">
        <w:rPr>
          <w:rFonts w:ascii="Arial" w:hAnsi="Arial" w:cs="Arial"/>
          <w:sz w:val="24"/>
          <w:szCs w:val="24"/>
          <w:shd w:val="clear" w:color="auto" w:fill="FFFFFF"/>
          <w:lang w:eastAsia="el-GR"/>
        </w:rPr>
        <w:t xml:space="preserve">, Κοινοβουλευτικός Εκπρόσωπος του ΣΥΡΙΖΑ.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Μετά τον κ. </w:t>
      </w:r>
      <w:proofErr w:type="spellStart"/>
      <w:r w:rsidRPr="00B01C11">
        <w:rPr>
          <w:rFonts w:ascii="Arial" w:hAnsi="Arial" w:cs="Arial"/>
          <w:sz w:val="24"/>
          <w:szCs w:val="24"/>
          <w:shd w:val="clear" w:color="auto" w:fill="FFFFFF"/>
          <w:lang w:eastAsia="el-GR"/>
        </w:rPr>
        <w:t>Αραχωβίτη</w:t>
      </w:r>
      <w:proofErr w:type="spellEnd"/>
      <w:r w:rsidRPr="00B01C11">
        <w:rPr>
          <w:rFonts w:ascii="Arial" w:hAnsi="Arial" w:cs="Arial"/>
          <w:sz w:val="24"/>
          <w:szCs w:val="24"/>
          <w:shd w:val="clear" w:color="auto" w:fill="FFFFFF"/>
          <w:lang w:eastAsia="el-GR"/>
        </w:rPr>
        <w:t xml:space="preserve">  θα μιλήσει ο κ. </w:t>
      </w:r>
      <w:proofErr w:type="spellStart"/>
      <w:r w:rsidRPr="00B01C11">
        <w:rPr>
          <w:rFonts w:ascii="Arial" w:hAnsi="Arial" w:cs="Arial"/>
          <w:sz w:val="24"/>
          <w:szCs w:val="24"/>
          <w:shd w:val="clear" w:color="auto" w:fill="FFFFFF"/>
          <w:lang w:eastAsia="el-GR"/>
        </w:rPr>
        <w:t>Κέλλας</w:t>
      </w:r>
      <w:proofErr w:type="spellEnd"/>
      <w:r w:rsidRPr="00B01C11">
        <w:rPr>
          <w:rFonts w:ascii="Arial" w:hAnsi="Arial" w:cs="Arial"/>
          <w:sz w:val="24"/>
          <w:szCs w:val="24"/>
          <w:shd w:val="clear" w:color="auto" w:fill="FFFFFF"/>
          <w:lang w:eastAsia="el-GR"/>
        </w:rPr>
        <w:t xml:space="preserve">.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b/>
          <w:sz w:val="24"/>
          <w:szCs w:val="24"/>
          <w:shd w:val="clear" w:color="auto" w:fill="FFFFFF"/>
          <w:lang w:eastAsia="el-GR"/>
        </w:rPr>
        <w:t xml:space="preserve">ΧΡΗΣΤΟΣ ΜΠΟΥΚΩΡΟΣ: </w:t>
      </w:r>
      <w:r w:rsidRPr="00B01C11">
        <w:rPr>
          <w:rFonts w:ascii="Arial" w:hAnsi="Arial" w:cs="Arial"/>
          <w:sz w:val="24"/>
          <w:szCs w:val="24"/>
          <w:shd w:val="clear" w:color="auto" w:fill="FFFFFF"/>
          <w:lang w:eastAsia="el-GR"/>
        </w:rPr>
        <w:t>Συγγνώμη δεν μπορούμε να απαντήσουμε για ένα λεπτό; Ακούγονται διαστρεβλωτικά πράγματα.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b/>
          <w:sz w:val="24"/>
          <w:szCs w:val="24"/>
          <w:shd w:val="clear" w:color="auto" w:fill="FFFFFF"/>
          <w:lang w:eastAsia="el-GR"/>
        </w:rPr>
        <w:t xml:space="preserve">ΠΡΟΕΔΡΕΥΩΝ (Χαράλαμπος Αθανασίου): </w:t>
      </w:r>
      <w:r w:rsidRPr="00B01C11">
        <w:rPr>
          <w:rFonts w:ascii="Arial" w:hAnsi="Arial" w:cs="Arial"/>
          <w:sz w:val="24"/>
          <w:szCs w:val="24"/>
          <w:shd w:val="clear" w:color="auto" w:fill="FFFFFF"/>
          <w:lang w:eastAsia="el-GR"/>
        </w:rPr>
        <w:t xml:space="preserve">Για ένα λεπτό θέλετε, για διαδικαστικό θέμα; Δεν κατάλαβα. Νόμιζα ότι θέλετε τώρα να κάνετε την κύρια ομιλία σας.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Μισό λεπτό, κύριε </w:t>
      </w:r>
      <w:proofErr w:type="spellStart"/>
      <w:r w:rsidRPr="00B01C11">
        <w:rPr>
          <w:rFonts w:ascii="Arial" w:hAnsi="Arial" w:cs="Arial"/>
          <w:sz w:val="24"/>
          <w:szCs w:val="24"/>
          <w:shd w:val="clear" w:color="auto" w:fill="FFFFFF"/>
          <w:lang w:eastAsia="el-GR"/>
        </w:rPr>
        <w:t>Αραχωβίτη</w:t>
      </w:r>
      <w:proofErr w:type="spellEnd"/>
      <w:r w:rsidRPr="00B01C11">
        <w:rPr>
          <w:rFonts w:ascii="Arial" w:hAnsi="Arial" w:cs="Arial"/>
          <w:sz w:val="24"/>
          <w:szCs w:val="24"/>
          <w:shd w:val="clear" w:color="auto" w:fill="FFFFFF"/>
          <w:lang w:eastAsia="el-GR"/>
        </w:rPr>
        <w:t xml:space="preserve">.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Ορίστε, κύριε </w:t>
      </w:r>
      <w:proofErr w:type="spellStart"/>
      <w:r w:rsidRPr="00B01C11">
        <w:rPr>
          <w:rFonts w:ascii="Arial" w:hAnsi="Arial" w:cs="Arial"/>
          <w:sz w:val="24"/>
          <w:szCs w:val="24"/>
          <w:shd w:val="clear" w:color="auto" w:fill="FFFFFF"/>
          <w:lang w:eastAsia="el-GR"/>
        </w:rPr>
        <w:t>Μπουκώρο</w:t>
      </w:r>
      <w:proofErr w:type="spellEnd"/>
      <w:r w:rsidRPr="00B01C11">
        <w:rPr>
          <w:rFonts w:ascii="Arial" w:hAnsi="Arial" w:cs="Arial"/>
          <w:sz w:val="24"/>
          <w:szCs w:val="24"/>
          <w:shd w:val="clear" w:color="auto" w:fill="FFFFFF"/>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 xml:space="preserve">ΧΡΗΣΤΟΣ ΜΠΟΥΚΩΡΟΣ: </w:t>
      </w:r>
      <w:r w:rsidRPr="00B01C11">
        <w:rPr>
          <w:rFonts w:ascii="Arial" w:hAnsi="Arial"/>
          <w:sz w:val="24"/>
          <w:szCs w:val="24"/>
          <w:lang w:eastAsia="el-GR"/>
        </w:rPr>
        <w:t>Για ένα λεπτό θα κάνω χρήση, δεν έχω μιλήσει καθόλου ως Κοινοβουλευτικός Εκπρόσωπος.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el-GR"/>
        </w:rPr>
        <w:lastRenderedPageBreak/>
        <w:t xml:space="preserve">Ζητώ </w:t>
      </w:r>
      <w:r w:rsidRPr="00B01C11">
        <w:rPr>
          <w:rFonts w:ascii="Arial" w:hAnsi="Arial"/>
          <w:sz w:val="24"/>
          <w:szCs w:val="24"/>
          <w:lang w:eastAsia="el-GR"/>
        </w:rPr>
        <w:t xml:space="preserve">το λόγο όχι για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προσωπική πολιτική αντιπαράθεση, αλλά εδώ διαστρεβλώνονται πράγματα, που αγγίζουν τα εθνικά συμφέροντα της χώρας. Εδώ προσπαθούμε να ξαναχτίσουμε σχέσεις με αυτή τη σημαντική χώρα, που βρίσκεται ακριβώς απέναντί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Καταβάλλει προσπάθειες ο Πρωθυπουργός πολύ έγκαιρα και με πολύ καλά αντανακλαστικά να προσπαθήσουμε να αποδυναμώσουμε και εν τέλει να ακυρώσουμε αυτό το παράνομο </w:t>
      </w:r>
      <w:proofErr w:type="spellStart"/>
      <w:r w:rsidRPr="00B01C11">
        <w:rPr>
          <w:rFonts w:ascii="Arial" w:hAnsi="Arial"/>
          <w:sz w:val="24"/>
          <w:szCs w:val="24"/>
          <w:lang w:eastAsia="el-GR"/>
        </w:rPr>
        <w:t>τουρκολιβυκό</w:t>
      </w:r>
      <w:proofErr w:type="spellEnd"/>
      <w:r w:rsidRPr="00B01C11">
        <w:rPr>
          <w:rFonts w:ascii="Arial" w:hAnsi="Arial"/>
          <w:sz w:val="24"/>
          <w:szCs w:val="24"/>
          <w:lang w:eastAsia="el-GR"/>
        </w:rPr>
        <w:t xml:space="preserve"> μνημόνιο. Επαναλειτουργεί η Πρεσβεία μας στη Λιβύη, που εδώ και επτά χρόνια δεν λειτουργεί. Ανοίγει η διπλωματική αποστολή της Λιβύης στην Ελλάδα μετά από δύο χρόνια κλεισίματος. Προσπαθούμε να λειτουργήσουμε το Προξενείο μας στη Βεγγάζη και να προωθήσουμε τα εθνικά μας συμφέροντα σε αυτήν την πολύ σημαντική χώρα και ακούμε από ορισμένα κόμματα της αντιπολίτευσης ότι πρέπει να συμπεριφερόμαστε σαν να μην υπάρχει αυτή η χώρα.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Είναι προσεγγίσεις αυτές κάθε κόμματος. Δεν μπορούμε να πούμε τίποτα. Εντάξει.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ΧΡΗΣΤΟΣ ΜΠΟΥΚΩΡΟΣ: </w:t>
      </w:r>
      <w:r w:rsidRPr="00B01C11">
        <w:rPr>
          <w:rFonts w:ascii="Arial" w:hAnsi="Arial"/>
          <w:sz w:val="24"/>
          <w:szCs w:val="24"/>
          <w:lang w:eastAsia="el-GR"/>
        </w:rPr>
        <w:t xml:space="preserve">Λέω τούτο και κλείνω,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Απόδειξη της αξίας του Πρωθυπουργού στη Λιβύη είναι και το γεγονός ότι ταυτοχρόνως τη χώρα επισκεπτόταν και ο Πρωθυπουργός της Ιταλίας, ο κ. </w:t>
      </w:r>
      <w:proofErr w:type="spellStart"/>
      <w:r w:rsidRPr="00B01C11">
        <w:rPr>
          <w:rFonts w:ascii="Arial" w:hAnsi="Arial"/>
          <w:sz w:val="24"/>
          <w:szCs w:val="24"/>
          <w:lang w:eastAsia="el-GR"/>
        </w:rPr>
        <w:t>Ντράγκι</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Ο Έλληνας Πρωθυπουργός δεν κάνει τίποτα άλλο παρά να προωθεί τα εθνικά μας συμφέροντα και κλείνω έτσι.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ΠΡΟΕΔΡΕΥΩΝ (Χαράλαμπος Αθανασίου):</w:t>
      </w:r>
      <w:r w:rsidRPr="00B01C11">
        <w:rPr>
          <w:rFonts w:ascii="Arial" w:hAnsi="Arial" w:cs="Arial"/>
          <w:sz w:val="24"/>
          <w:szCs w:val="24"/>
          <w:lang w:eastAsia="el-GR"/>
        </w:rPr>
        <w:t xml:space="preserve"> </w:t>
      </w:r>
      <w:r w:rsidRPr="00B01C11">
        <w:rPr>
          <w:rFonts w:ascii="Arial" w:hAnsi="Arial"/>
          <w:sz w:val="24"/>
          <w:szCs w:val="24"/>
          <w:lang w:eastAsia="el-GR"/>
        </w:rPr>
        <w:t xml:space="preserve">Παρακαλώ, κύριε </w:t>
      </w:r>
      <w:proofErr w:type="spellStart"/>
      <w:r w:rsidRPr="00B01C11">
        <w:rPr>
          <w:rFonts w:ascii="Arial" w:hAnsi="Arial"/>
          <w:sz w:val="24"/>
          <w:szCs w:val="24"/>
          <w:lang w:eastAsia="el-GR"/>
        </w:rPr>
        <w:t>Αραχωβίτη</w:t>
      </w:r>
      <w:proofErr w:type="spellEnd"/>
      <w:r w:rsidRPr="00B01C11">
        <w:rPr>
          <w:rFonts w:ascii="Arial" w:hAnsi="Arial"/>
          <w:sz w:val="24"/>
          <w:szCs w:val="24"/>
          <w:lang w:eastAsia="el-GR"/>
        </w:rPr>
        <w:t xml:space="preserve">, έχετε το λόγο.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ΣΤΑΥΡΟΣ ΑΡΑΧΩΒΙΤΗΣ: </w:t>
      </w:r>
      <w:r w:rsidRPr="00B01C11">
        <w:rPr>
          <w:rFonts w:ascii="Arial" w:hAnsi="Arial"/>
          <w:sz w:val="24"/>
          <w:szCs w:val="24"/>
          <w:lang w:eastAsia="el-GR"/>
        </w:rPr>
        <w:t xml:space="preserve">Ευχαριστώ,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ξεκινήσω την τοποθέτησή μου θυμίζοντας, όπως έκαναν και άλλοι συνάδελφοι, ότι σήμερα είναι η Παγκόσμια Ημέρα Υγείας. Είναι σήμερα δηλαδή η μέρα που όλοι προσπαθούν να συντρέξουν στο δημόσιο σύστημα υγείας για νοσηλεία, για ΜΕΘ, για εμβολιασμούς. Είναι σήμερα η μέρα, λοιπόν, που όλοι δείχνουν σεβασμό ή κάποιοι άλλοι χειροκροτούν από τα μπαλκόνια τους αγωνιστές εργαζόμενους στην υγεία, τους ανθρώπους οι οποίοι δίνουν εαυτόν, αρρωσταίνουν, ασθενούν οι ίδιοι, για να προσφέρουν σωτηρία σε όλους εμάς.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σήμερα η μέρα, ταυτόχρονα, όπου το δικαίωμα στην υγεία έχει μετατραπεί σε τρόμο σε τούτη τη χώρα, γιατί σχεδόν ένας στους επτά </w:t>
      </w:r>
      <w:proofErr w:type="spellStart"/>
      <w:r w:rsidRPr="00B01C11">
        <w:rPr>
          <w:rFonts w:ascii="Arial" w:hAnsi="Arial"/>
          <w:sz w:val="24"/>
          <w:szCs w:val="24"/>
          <w:lang w:eastAsia="el-GR"/>
        </w:rPr>
        <w:t>διασωληνωμένους</w:t>
      </w:r>
      <w:proofErr w:type="spellEnd"/>
      <w:r w:rsidRPr="00B01C11">
        <w:rPr>
          <w:rFonts w:ascii="Arial" w:hAnsi="Arial"/>
          <w:sz w:val="24"/>
          <w:szCs w:val="24"/>
          <w:lang w:eastAsia="el-GR"/>
        </w:rPr>
        <w:t xml:space="preserve"> εκτός ΜΕΘ αναζητούν κρεβάτι σε εντατική θεραπεία. Αυτή είναι η κατάσταση. Όταν καθημερινά χάνεται ένα χωριό σχεδόν, κάποιοι άλλοι κάνουν βόλτες στα </w:t>
      </w:r>
      <w:proofErr w:type="spellStart"/>
      <w:r w:rsidRPr="00B01C11">
        <w:rPr>
          <w:rFonts w:ascii="Arial" w:hAnsi="Arial"/>
          <w:sz w:val="24"/>
          <w:szCs w:val="24"/>
          <w:lang w:eastAsia="el-GR"/>
        </w:rPr>
        <w:t>λουλουδάδικα</w:t>
      </w:r>
      <w:proofErr w:type="spellEnd"/>
      <w:r w:rsidRPr="00B01C11">
        <w:rPr>
          <w:rFonts w:ascii="Arial" w:hAnsi="Arial"/>
          <w:sz w:val="24"/>
          <w:szCs w:val="24"/>
          <w:lang w:eastAsia="el-GR"/>
        </w:rPr>
        <w:t xml:space="preserve">, κάνουν βαφτίσεις, κάποιοι άλλοι εμβολιάζονται εκτός σειράς. Αυτή είναι η κατάσταση στη δημόσια υγεία.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Σήμερα λοιπόν όλοι θα πρέπει να θυμηθούμε και να παλέψουμε για τις μεγάλες αξίες της υγείας και αυτό που χρειάζεται πραγματικά η κοινωνία, δηλαδή τη δημόσια, καθολική, δωρεάν και ποιοτική πρόσβαση όλων στην υγεία.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Ταυτόχρονα, είναι μια μέρα που εκεί έξω υπάρχει μία πολύ μεγάλη αντίδραση στις λαϊκές αγορές από τους παραγωγούς και τους πωλητές, αλλά με τη συμπαράσταση και των καταναλωτών.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Γιατί γίνεται αυτό; Διότι το νομοσχέδιο το οποίο διαβουλεύεται εδώ και αρκετό καιρό το Υπουργείο Ανάπτυξης, κύριε Υπουργέ, διαρρηγνύει για πρώτη φορά τις σχέσεις των καταναλωτών από τη μία με τους παραγωγούς και τους μικροπωλητές των λαϊκών από την άλλη, που </w:t>
      </w:r>
      <w:proofErr w:type="spellStart"/>
      <w:r w:rsidRPr="00B01C11">
        <w:rPr>
          <w:rFonts w:ascii="Arial" w:hAnsi="Arial"/>
          <w:sz w:val="24"/>
          <w:szCs w:val="24"/>
          <w:lang w:eastAsia="el-GR"/>
        </w:rPr>
        <w:t>σφυρηλατούνται</w:t>
      </w:r>
      <w:proofErr w:type="spellEnd"/>
      <w:r w:rsidRPr="00B01C11">
        <w:rPr>
          <w:rFonts w:ascii="Arial" w:hAnsi="Arial"/>
          <w:sz w:val="24"/>
          <w:szCs w:val="24"/>
          <w:lang w:eastAsia="el-GR"/>
        </w:rPr>
        <w:t xml:space="preserve"> εδώ και εκατό χρόνια, σχέσεις εμπιστοσύνης, σχέσεις ποιότητας και σχέσεις τιμής.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αυτό το νομοσχέδιο το οποίο διαβουλεύεται το Υπουργείο, προσπαθεί να μετατρέψει τους παραγωγούς σε επιχειρηματίες, προσπαθεί να μετατρέψει τη συμμετοχή στη λαϊκή και θέση.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Ευτυχώς, κάτω από τις τεράστιες αντιδράσεις –και δεν είναι εδώ ο κύριος συνάδελφος, ο οποίος τοποθετήθηκε- πάρθηκε πίσω –θα το δούμε βέβαια στην τελική μορφή αν οι ιδεοληψίες επικρατήσουν- η πρώτη εκδοχή του νομοσχεδίου, που έδινε τη δυνατότητα ΣΔΙΤ, ιδιωτικοποίησης των λαϊκών </w:t>
      </w:r>
      <w:r w:rsidRPr="00B01C11">
        <w:rPr>
          <w:rFonts w:ascii="Arial" w:hAnsi="Arial"/>
          <w:sz w:val="24"/>
          <w:szCs w:val="24"/>
          <w:lang w:eastAsia="el-GR"/>
        </w:rPr>
        <w:lastRenderedPageBreak/>
        <w:t xml:space="preserve">αγορών, να πάρει δηλαδή τη διαχείριση από τους δήμους και τις περιφέρειες και αντί να προχωρήσει ένα βήμα μπροστά προς την </w:t>
      </w:r>
      <w:proofErr w:type="spellStart"/>
      <w:r w:rsidRPr="00B01C11">
        <w:rPr>
          <w:rFonts w:ascii="Arial" w:hAnsi="Arial"/>
          <w:sz w:val="24"/>
          <w:szCs w:val="24"/>
          <w:lang w:eastAsia="el-GR"/>
        </w:rPr>
        <w:t>αυτοοργάνωση</w:t>
      </w:r>
      <w:proofErr w:type="spellEnd"/>
      <w:r w:rsidRPr="00B01C11">
        <w:rPr>
          <w:rFonts w:ascii="Arial" w:hAnsi="Arial"/>
          <w:sz w:val="24"/>
          <w:szCs w:val="24"/>
          <w:lang w:eastAsia="el-GR"/>
        </w:rPr>
        <w:t>, επιχειρούσε να γυρίσει ένα βήμα πίσω στην κατεύθυνση της εξάρτησης από ιδιώτες διαχειριστές στις λαϊκές αγορές, δηλαδή πράγματα τα οποία νομίζω ξεπερνούν κάθε λογική.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Όμως, παρά τις προθέσεις σας, κύριε Υπουργέ, που πράγματι με τη ρύθμιση που φέρατε δείχνετε ότι ακούτε σε κάποια πράγματα –όχι σε όλα, θα τα πούμε-, ζούμε μία Κυβέρνηση, η οποία είναι κυβέρνηση παρακμής, αντιφάσεων και απευθείας αναθέσεων.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παρακμή, γιατί βλέπουμε ότι η μισή Κυβέρνηση βρίσκεται μέσα σε ατζέντες ανθρώπων του </w:t>
      </w:r>
      <w:r w:rsidRPr="00B01C11">
        <w:rPr>
          <w:rFonts w:ascii="Arial" w:hAnsi="Arial"/>
          <w:sz w:val="24"/>
          <w:szCs w:val="24"/>
          <w:lang w:val="en-US" w:eastAsia="el-GR"/>
        </w:rPr>
        <w:t>lifestyle</w:t>
      </w:r>
      <w:r w:rsidRPr="00B01C11">
        <w:rPr>
          <w:rFonts w:ascii="Arial" w:hAnsi="Arial"/>
          <w:sz w:val="24"/>
          <w:szCs w:val="24"/>
          <w:lang w:eastAsia="el-GR"/>
        </w:rPr>
        <w:t xml:space="preserve">, οι οποίοι απειλούν Υπουργούς, οι οποίοι μετασχηματίζονται, ανασχηματίζονται. Βλέπουμε κρατική βία ακόμα και σε δεκατριάχρονα παιδιά. Βλέπουμε τσιμέντο στην Ακρόπολη και τελειωμό δεν έχει.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βλέπουμε να αλλάζει το πλαίσιο για τις ανεμογεννήτριες και να φυτεύονται ανεμογεννήτριες παντού, προς όφελος ποιου; Του περιβάλλοντος, του πολιτισμού ή των κατοίκων μήπως; Κανενός εξ αυτών.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Στη Μάνη, εν προκειμένω, που είναι περιοχή, πρώτον, παραδοσιακή, δεύτερον, </w:t>
      </w:r>
      <w:r w:rsidRPr="00B01C11">
        <w:rPr>
          <w:rFonts w:ascii="Arial" w:hAnsi="Arial"/>
          <w:sz w:val="24"/>
          <w:szCs w:val="24"/>
          <w:lang w:val="en-US" w:eastAsia="el-GR"/>
        </w:rPr>
        <w:t>NATURA</w:t>
      </w:r>
      <w:r w:rsidRPr="00B01C11">
        <w:rPr>
          <w:rFonts w:ascii="Arial" w:hAnsi="Arial"/>
          <w:sz w:val="24"/>
          <w:szCs w:val="24"/>
          <w:lang w:eastAsia="el-GR"/>
        </w:rPr>
        <w:t xml:space="preserve"> και, τρίτον, </w:t>
      </w:r>
      <w:proofErr w:type="spellStart"/>
      <w:r w:rsidRPr="00B01C11">
        <w:rPr>
          <w:rFonts w:ascii="Arial" w:hAnsi="Arial"/>
          <w:sz w:val="24"/>
          <w:szCs w:val="24"/>
          <w:lang w:eastAsia="el-GR"/>
        </w:rPr>
        <w:t>Ραμσάρ</w:t>
      </w:r>
      <w:proofErr w:type="spellEnd"/>
      <w:r w:rsidRPr="00B01C11">
        <w:rPr>
          <w:rFonts w:ascii="Arial" w:hAnsi="Arial"/>
          <w:sz w:val="24"/>
          <w:szCs w:val="24"/>
          <w:lang w:eastAsia="el-GR"/>
        </w:rPr>
        <w:t xml:space="preserve">, υπήρχε η πρόβλεψη από το 2017 του </w:t>
      </w:r>
      <w:r w:rsidRPr="00B01C11">
        <w:rPr>
          <w:rFonts w:ascii="Arial" w:hAnsi="Arial"/>
          <w:sz w:val="24"/>
          <w:szCs w:val="24"/>
          <w:lang w:eastAsia="el-GR"/>
        </w:rPr>
        <w:lastRenderedPageBreak/>
        <w:t xml:space="preserve">Υπουργείου Πολιτισμού να μην εγκαθίστανται ανεμογεννήτριες, όταν υπάρχει οπτική επαφή με παραδοσιακούς οικισμούς. Αυτόν λοιπόν τον περιορισμό το Υπουργείο, η κ. </w:t>
      </w:r>
      <w:proofErr w:type="spellStart"/>
      <w:r w:rsidRPr="00B01C11">
        <w:rPr>
          <w:rFonts w:ascii="Arial" w:hAnsi="Arial"/>
          <w:sz w:val="24"/>
          <w:szCs w:val="24"/>
          <w:lang w:eastAsia="el-GR"/>
        </w:rPr>
        <w:t>Μενδώνη</w:t>
      </w:r>
      <w:proofErr w:type="spellEnd"/>
      <w:r w:rsidRPr="00B01C11">
        <w:rPr>
          <w:rFonts w:ascii="Arial" w:hAnsi="Arial"/>
          <w:sz w:val="24"/>
          <w:szCs w:val="24"/>
          <w:lang w:eastAsia="el-GR"/>
        </w:rPr>
        <w:t xml:space="preserve"> τον ήρε, με αποτέλεσμα να απελευθερώνεται η εγκατάσταση ανεμογεννητριών.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Όμως, προχωράμε και παρακάτω. </w:t>
      </w:r>
      <w:proofErr w:type="spellStart"/>
      <w:r w:rsidRPr="00B01C11">
        <w:rPr>
          <w:rFonts w:ascii="Arial" w:hAnsi="Arial"/>
          <w:sz w:val="24"/>
          <w:szCs w:val="24"/>
          <w:lang w:eastAsia="el-GR"/>
        </w:rPr>
        <w:t>Εργαλειοποιείτε</w:t>
      </w:r>
      <w:proofErr w:type="spellEnd"/>
      <w:r w:rsidRPr="00B01C11">
        <w:rPr>
          <w:rFonts w:ascii="Arial" w:hAnsi="Arial"/>
          <w:sz w:val="24"/>
          <w:szCs w:val="24"/>
          <w:lang w:eastAsia="el-GR"/>
        </w:rPr>
        <w:t xml:space="preserve"> την πανδημία έτσι ώστε να προχωρήσετε αθρόα σε απευθείας αναθέσεις, χωρίς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μα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διαδικασία, με αποκορύφωμα αυτές της κ. Νικολάου, που επιχείρησε αυτό που διαχρονικά πολύ καλά γνωρίζει η δική σας παράταξη: τις αναθέσεις με αδιαφανείς διαδικασίες.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Η κοινωνία, λοιπόν, παρακολουθεί άναυδη τις αποφάσεις και τα πεπραγμένα σας μη πιστεύοντας ότι είναι δυνατόν να προκαλείτε με τις πολιτικές σας αποφάσεις την κοινή λογική. Ακόμα και οι άνθρωποι -παραδοσιακά στρώματα- οι οποίοι σας εμπιστεύτηκαν και σας εμπιστεύονταν βρίσκονται σε αμηχανία. Δεν μπορούν να πιστέψουν αυτά που συμβαίνουν. Δεν υπάρχει αντίδραση που να μην προκαλεί την αυθόρμητη αντίδραση. Έτσι, λοιπόν, μετά τον πολιτισμό, τα πανεπιστήμια, τη νεολαία, τους επιχειρηματίες με την ελλιπή στήριξη, τη δημόσια υγεία επιχειρείτε να ισοπεδώσετε και τους εργαζόμενους.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Το νομοσχέδιο το οποίο επεξεργάζεται το Υπουργείο Εργασίας, προχωράει σε μία τεράστια αποδιοργάνωση της εργασίας με την κατάργηση </w:t>
      </w:r>
      <w:r w:rsidRPr="00B01C11">
        <w:rPr>
          <w:rFonts w:ascii="Arial" w:hAnsi="Arial" w:cs="Arial"/>
          <w:sz w:val="24"/>
          <w:szCs w:val="24"/>
          <w:lang w:eastAsia="el-GR"/>
        </w:rPr>
        <w:lastRenderedPageBreak/>
        <w:t>των συλλογικών συμβάσεων, με την κατάργηση του οκταώρου μεταφέροντας τον χρόνο εργασίας όποτε και αν θέλει ο εργοδότης. Είναι ένα τεράστιο πισωγύρισμα στα εργασιακά που και τα χρόνια των μνημονίων αυτά δεν πειράχτηκαν.</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Νομίζω ότι αυταπατάστε αν με τον έλεγχο των μέσων μαζικής ενημέρωσης, με τα ψίχουλα δεξιά και αριστερά στους επαγγελματίες, με τη διαρκή </w:t>
      </w:r>
      <w:proofErr w:type="spellStart"/>
      <w:r w:rsidRPr="00B01C11">
        <w:rPr>
          <w:rFonts w:ascii="Arial" w:hAnsi="Arial" w:cs="Arial"/>
          <w:sz w:val="24"/>
          <w:szCs w:val="24"/>
          <w:lang w:eastAsia="el-GR"/>
        </w:rPr>
        <w:t>στοχοποίηση</w:t>
      </w:r>
      <w:proofErr w:type="spellEnd"/>
      <w:r w:rsidRPr="00B01C11">
        <w:rPr>
          <w:rFonts w:ascii="Arial" w:hAnsi="Arial" w:cs="Arial"/>
          <w:sz w:val="24"/>
          <w:szCs w:val="24"/>
          <w:lang w:eastAsia="el-GR"/>
        </w:rPr>
        <w:t xml:space="preserve"> της Αντιπολίτευσης, με τους περιορισμούς στις δημοκρατικές ελευθερίες και την κλιμακούμενη ασυδοσία της Αστυνομίας θα ελέγξετε την οργή του λαού και της νεολαίας.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Πάμε όμως στα αγροτικά, κύριε Υπουργέ, κύριοι Υφυπουργοί, κυρίες και κύριοι συνάδελφοι. Οι αγρότες, οι αλιείς και οι κτηνοτρόφοι βρίσκονται φέτος και λόγω των συνθηκών του </w:t>
      </w:r>
      <w:proofErr w:type="spellStart"/>
      <w:r w:rsidRPr="00B01C11">
        <w:rPr>
          <w:rFonts w:ascii="Arial" w:hAnsi="Arial" w:cs="Arial"/>
          <w:sz w:val="24"/>
          <w:szCs w:val="24"/>
          <w:lang w:eastAsia="el-GR"/>
        </w:rPr>
        <w:t>κορωνοϊού</w:t>
      </w:r>
      <w:proofErr w:type="spellEnd"/>
      <w:r w:rsidRPr="00B01C11">
        <w:rPr>
          <w:rFonts w:ascii="Arial" w:hAnsi="Arial" w:cs="Arial"/>
          <w:sz w:val="24"/>
          <w:szCs w:val="24"/>
          <w:lang w:eastAsia="el-GR"/>
        </w:rPr>
        <w:t xml:space="preserve"> στα πρόθυρα της οικονομικής καταστροφής. Φαντάζομαι ότι τα μηνύματα σάς φτάνουν από όλη την Ελλάδα. Δεν μπορούν να περιμένουν το Ταμείο Ανάκαμψης και αυτό θα πρέπει να τους το εξηγήσετε. Από το Ταμείο Ανάκαμψης χρηματοδοτούνται άλλα έργα και όχι στήριξη, όπως δεξιά και αριστερά βγαίνουν διάφοροι και μοιράζουν χρήματα και υποσχέσεις. Για αυτό να είμαστε ξεκάθαροι, όταν </w:t>
      </w:r>
      <w:proofErr w:type="spellStart"/>
      <w:r w:rsidRPr="00B01C11">
        <w:rPr>
          <w:rFonts w:ascii="Arial" w:hAnsi="Arial" w:cs="Arial"/>
          <w:sz w:val="24"/>
          <w:szCs w:val="24"/>
          <w:lang w:eastAsia="el-GR"/>
        </w:rPr>
        <w:t>πόσω</w:t>
      </w:r>
      <w:proofErr w:type="spellEnd"/>
      <w:r w:rsidRPr="00B01C11">
        <w:rPr>
          <w:rFonts w:ascii="Arial" w:hAnsi="Arial" w:cs="Arial"/>
          <w:sz w:val="24"/>
          <w:szCs w:val="24"/>
          <w:lang w:eastAsia="el-GR"/>
        </w:rPr>
        <w:t xml:space="preserve"> μάλλον κατευθύνετε τα μεγάλα έργα με διαδικασίες σύμπραξης δημοσίου ιδιωτικού τομέα, ανεβάζοντας το κόστος χρήσης για τους τελικούς καταναλωτές, δηλαδή για τους αγρότες. Προβλέπονται μόλις 800 εκατομμύρια στο Ταμείο Ανάκαμψης, κύριε </w:t>
      </w:r>
      <w:r w:rsidRPr="00B01C11">
        <w:rPr>
          <w:rFonts w:ascii="Arial" w:hAnsi="Arial" w:cs="Arial"/>
          <w:sz w:val="24"/>
          <w:szCs w:val="24"/>
          <w:lang w:eastAsia="el-GR"/>
        </w:rPr>
        <w:lastRenderedPageBreak/>
        <w:t xml:space="preserve">Υπουργέ, ενώ για τα αρδευτικά μόλις 200 εκατομμύρια, χωρίς την κρατική </w:t>
      </w:r>
      <w:proofErr w:type="spellStart"/>
      <w:r w:rsidRPr="00B01C11">
        <w:rPr>
          <w:rFonts w:ascii="Arial" w:hAnsi="Arial" w:cs="Arial"/>
          <w:sz w:val="24"/>
          <w:szCs w:val="24"/>
          <w:lang w:eastAsia="el-GR"/>
        </w:rPr>
        <w:t>μόχλευση</w:t>
      </w:r>
      <w:proofErr w:type="spellEnd"/>
      <w:r w:rsidRPr="00B01C11">
        <w:rPr>
          <w:rFonts w:ascii="Arial" w:hAnsi="Arial" w:cs="Arial"/>
          <w:sz w:val="24"/>
          <w:szCs w:val="24"/>
          <w:lang w:eastAsia="el-GR"/>
        </w:rPr>
        <w:t xml:space="preserve"> και την ίδια συμμετοχή. Να θυμίσω ότι στο Πρόγραμμα Αγροτικής Ανάπτυξης στα αρδευτικά εντάχθηκαν τριάντα ένα μεγάλα έργα -μιλάμε για τα μεγάλα έργα, εκτός από αυτά που είναι κάτω από 2 εκατομμύρια τα οποία πέρασαν από τις περιφέρειες- με προϋπολογισμό 450 εκατομμύρια ευρώ. Η χώρα χρειάζεται θωράκιση απέναντι στην κλιματική αλλαγή και το ταμείο είναι η χρυσή ευκαιρία που μπορεί να γίνει το εργαλείο της θωράκισης της χώρας απέναντι στην κλιματική αλλαγή.</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Μιλώντας για την κλιματική αλλαγή να πω ότι φέτος ζήσαμε έναν από τους χειρότερους μήνες, τον Μάρτιο, στα τελευταία χρόνια, όπου μετά από έναν ήπιο και ξηρό χειμώνα είχαμε πολύ χαμηλές θερμοκρασίες μέσα στον μήνα, παγετού. Τα δέντρα που είχαν προχωρήσει, κυρίως οι δενδρώδεις καλλιέργειες, είχαν πολύ μεγάλο ζήτημα. Αυτό είχε αποτέλεσμα -και θα το δείτε το επόμενο διάστημα- την ανωμαλία στην παραγωγή και στην παραγωγή ζωοτροφών που ήδη οι ζωοτροφές έχουν πάρει την ανηφόρα.</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Ο ΕΛΓΑ, λοιπόν, που θα έπρεπε να είναι αυτήν την ώρα δίπλα στους παραγωγούς με προσωπικό, </w:t>
      </w:r>
      <w:proofErr w:type="spellStart"/>
      <w:r w:rsidRPr="00B01C11">
        <w:rPr>
          <w:rFonts w:ascii="Arial" w:hAnsi="Arial" w:cs="Arial"/>
          <w:sz w:val="24"/>
          <w:szCs w:val="24"/>
          <w:lang w:eastAsia="el-GR"/>
        </w:rPr>
        <w:t>αποστελεχώνεται</w:t>
      </w:r>
      <w:proofErr w:type="spellEnd"/>
      <w:r w:rsidRPr="00B01C11">
        <w:rPr>
          <w:rFonts w:ascii="Arial" w:hAnsi="Arial" w:cs="Arial"/>
          <w:sz w:val="24"/>
          <w:szCs w:val="24"/>
          <w:lang w:eastAsia="el-GR"/>
        </w:rPr>
        <w:t xml:space="preserve"> είτε μέσω συνταξιοδοτήσεων, είτε μέσω μετακινήσεων σε άλλες υπηρεσίες κατόπιν αιτήσεώς τους, είτε πολύ περισσότερο με δικαστικές αποφάσεις. Φεύγουν έμπειροι εργαζόμενοι με δεκαετή προϋπηρεσία χωρίς να έχει καν </w:t>
      </w:r>
      <w:proofErr w:type="spellStart"/>
      <w:r w:rsidRPr="00B01C11">
        <w:rPr>
          <w:rFonts w:ascii="Arial" w:hAnsi="Arial" w:cs="Arial"/>
          <w:sz w:val="24"/>
          <w:szCs w:val="24"/>
          <w:lang w:eastAsia="el-GR"/>
        </w:rPr>
        <w:t>καθαρογραφεί</w:t>
      </w:r>
      <w:proofErr w:type="spellEnd"/>
      <w:r w:rsidRPr="00B01C11">
        <w:rPr>
          <w:rFonts w:ascii="Arial" w:hAnsi="Arial" w:cs="Arial"/>
          <w:sz w:val="24"/>
          <w:szCs w:val="24"/>
          <w:lang w:eastAsia="el-GR"/>
        </w:rPr>
        <w:t xml:space="preserve"> η απόφαση του </w:t>
      </w:r>
      <w:r w:rsidRPr="00B01C11">
        <w:rPr>
          <w:rFonts w:ascii="Arial" w:hAnsi="Arial" w:cs="Arial"/>
          <w:sz w:val="24"/>
          <w:szCs w:val="24"/>
          <w:lang w:eastAsia="el-GR"/>
        </w:rPr>
        <w:lastRenderedPageBreak/>
        <w:t xml:space="preserve">εφετείου. Το είχαμε θέσει και στον προηγούμενο Υπουργό, ο οποίος το άφησε να εξελιχθεί, το άφησε στη μοίρα του χωρίς να πάρει </w:t>
      </w:r>
      <w:proofErr w:type="spellStart"/>
      <w:r w:rsidRPr="00B01C11">
        <w:rPr>
          <w:rFonts w:ascii="Arial" w:hAnsi="Arial" w:cs="Arial"/>
          <w:sz w:val="24"/>
          <w:szCs w:val="24"/>
          <w:lang w:eastAsia="el-GR"/>
        </w:rPr>
        <w:t>καμμία</w:t>
      </w:r>
      <w:proofErr w:type="spellEnd"/>
      <w:r w:rsidRPr="00B01C11">
        <w:rPr>
          <w:rFonts w:ascii="Arial" w:hAnsi="Arial" w:cs="Arial"/>
          <w:sz w:val="24"/>
          <w:szCs w:val="24"/>
          <w:lang w:eastAsia="el-GR"/>
        </w:rPr>
        <w:t xml:space="preserve"> πρωτοβουλία. Χρειάζεται άμεση παρέμβασή σας.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Για τον ΟΠΕΚΕΠΕ τα είπαν και οι συνάδελφοι. Βρίσκεται σε μία από τις πιο πρωτόγνωρες -να το πούμε ευγενικά- καταστάσεις που έχει ζήσει ποτέ ο οργανισμός. Διαδοχή τριών προέδρων μέσα σε ελάχιστο χρονικό διάστημα, απευθείας αναθέσεις, διαγωνισμοί οι οποίοι ακυρώνονται, μια διαδικασία που γεννάει μεγάλη αγωνία για το αν θα ξεκινήσει κανονικά η διαδικασία του ΟΣΔΕ ή θα βρεθούμε μπροστά σε απρόβλεπτες καταστάσεις, γιατί όπως καλά ξέρετε η διαδικασία ενεργοποίησης του ΟΣΔΕ, των επιδοτήσεων, είναι συγκεκριμένη χρονικά.</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Κυρίες και κύριοι συνάδελφοι, πάμε και στο νομοσχέδιο. Ήταν μια καλή ευκαιρία αυτό το νομοσχέδιο να υπάρξει συναίνεση για να βγει κάτι καλό για τους αγρότες, τους παραγωγούς της χώρας. Χαιρετίζουμε θετικά αυτό που σας λέγαμε και οι φορείς και εμείς από τις επιτροπές, το κατώφλι εισόδου προστασίας στις 500.000 ευρώ από 2 εκατομμύρια για τους προμηθευτές. Είναι ένα θετικό. Το έθεσαν πολλοί φορείς και σύσσωμη η Αντιπολίτευση και εμείς δια της εισηγητού από τις πρώτες συνεδριάσεις ότι είναι ένα βασικό σημείο του νομοσχεδίου.</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lastRenderedPageBreak/>
        <w:t xml:space="preserve">Να δούμε όμως δύο πράγματα. Γιατί έρχεται αυτή η οδηγία και πώς ήρθε η οδηγία. Επιτρέψτε μου, κύριε Πρόεδρε, να αναφερθώ ένα λεπτό παραπάνω, γιατί αυτή η οδηγία που ήρθε το 2019, στις 17 Απριλίου συγκεκριμένα, προέκυψε μέσα από μια μεγάλη συζήτηση. Από την ελληνική πλευρά συμμετείχε η μόνιμη ελληνική αντιπροσωπεία. Άρα είχα την ευθύνη της καθοδήγησης αυτό το διάστημα. Εκεί έγιναν μεγάλες προσπάθειες και κυρίως -δεν έχει νόημα να μπούμε σε λεπτομέρειες, </w:t>
      </w:r>
      <w:r w:rsidRPr="00B01C11">
        <w:rPr>
          <w:rFonts w:ascii="Arial" w:hAnsi="Arial" w:cs="Arial"/>
          <w:sz w:val="24"/>
          <w:szCs w:val="24"/>
          <w:lang w:val="en-US" w:eastAsia="el-GR"/>
        </w:rPr>
        <w:t>e</w:t>
      </w:r>
      <w:r w:rsidRPr="00B01C11">
        <w:rPr>
          <w:rFonts w:ascii="Arial" w:hAnsi="Arial" w:cs="Arial"/>
          <w:sz w:val="24"/>
          <w:szCs w:val="24"/>
          <w:lang w:eastAsia="el-GR"/>
        </w:rPr>
        <w:t>-</w:t>
      </w:r>
      <w:r w:rsidRPr="00B01C11">
        <w:rPr>
          <w:rFonts w:ascii="Arial" w:hAnsi="Arial" w:cs="Arial"/>
          <w:sz w:val="24"/>
          <w:szCs w:val="24"/>
          <w:lang w:val="en-US" w:eastAsia="el-GR"/>
        </w:rPr>
        <w:t>mail</w:t>
      </w:r>
      <w:r w:rsidRPr="00B01C11">
        <w:rPr>
          <w:rFonts w:ascii="Arial" w:hAnsi="Arial" w:cs="Arial"/>
          <w:sz w:val="24"/>
          <w:szCs w:val="24"/>
          <w:lang w:eastAsia="el-GR"/>
        </w:rPr>
        <w:t>, κ.λπ.- αυτό που κερδίσαμε ήταν η ευελιξία, έτσι ώστε τα κράτη μέλη να μπορούν να εφαρμόσουν προς το πιο αυστηρό -αν ήθελαν- την οδηγία αυτή. Αυτό σας καλούσαμε και σας λέγαμε από την αρχή ότι μπορείτε και πρέπει να εκμεταλλευτείτε. Γιατί αυτή η οδηγία έρχεται επιτέλους μετά από πολλά χρόνια και μια διαρκή αύξηση των κοινωνικών και οικονομικών ανισοτήτων τα τελευταία σαράντα να διορθώσει και να παρέμβει κρατικά -είναι κρατικός παρεμβατισμός αυτό, για να ξέρουμε τι συζητάμε- έτσι ώστε να προστατευτούν οι πιο αδύναμοι στην διαπραγματευτική σχέση μεταξύ παραγωγών και αγοραστών. Γι’ αυτόν τον λόγο και μόνο το χαιρετίζουμε από την αρχή. Άρα ο στόχος είναι να προστατευτούν περισσότερο αυτοί που είναι αδύναμοι σε αυτήν τη σχέση.</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Όμως, ένα σημείο που θα περιμέναμε σήμερα μια αντίστοιχη παρέμβασή σας ήταν το σημείο στο άρθρο 4, το οποίο στην πραγματικότητα ακυρώνει την όλη προσπάθεια και την όλη φιλοσοφία. Όταν το άρθρο 4 ανοίγει </w:t>
      </w:r>
      <w:r w:rsidRPr="00B01C11">
        <w:rPr>
          <w:rFonts w:ascii="Arial" w:hAnsi="Arial" w:cs="Arial"/>
          <w:sz w:val="24"/>
          <w:szCs w:val="24"/>
          <w:lang w:eastAsia="el-GR"/>
        </w:rPr>
        <w:lastRenderedPageBreak/>
        <w:t xml:space="preserve">το μεγάλο παράθυρο όπου είναι οι διμερείς συμφωνίες μεταξύ των προμηθευτών με τους αγοραστές, εδώ ανοίγετε ένα μεγάλο παράθυρο, έτσι ώστε να έχουμε λεόντειες σχέσεις και εν τοις </w:t>
      </w:r>
      <w:proofErr w:type="spellStart"/>
      <w:r w:rsidRPr="00B01C11">
        <w:rPr>
          <w:rFonts w:ascii="Arial" w:hAnsi="Arial" w:cs="Arial"/>
          <w:sz w:val="24"/>
          <w:szCs w:val="24"/>
          <w:lang w:eastAsia="el-GR"/>
        </w:rPr>
        <w:t>πράγμασι</w:t>
      </w:r>
      <w:proofErr w:type="spellEnd"/>
      <w:r w:rsidRPr="00B01C11">
        <w:rPr>
          <w:rFonts w:ascii="Arial" w:hAnsi="Arial" w:cs="Arial"/>
          <w:sz w:val="24"/>
          <w:szCs w:val="24"/>
          <w:lang w:eastAsia="el-GR"/>
        </w:rPr>
        <w:t xml:space="preserve"> στο πεδίο να ακυρωθεί η διαδικασία.</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Επίσης η εισηγήτρια μας και όσοι μίλησαν μέχρι τώρα σας έκαναν μεγάλη κριτική για την επιτροπή και τις αρμοδιότητές της και τον τρόπο που αυτή μπορεί να δουλέψει του άρθρου 5.</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Θα κλείσω, όμως, με τον νόμο -και ο κ. Αποστόλου μίλησε- 4492/2017 που μας είπατε ότι δεν εφαρμόστηκε. Έχω το ενημερωτικό σημείωμα, αυτό που καταθέσατε, γιατί έχει κάποια σημεία που πρέπει να δούμε εδώ. Τι λέει; Λέει ότι η εφαρμογή άνοιξε στους υπόχρεους στις 26 Φεβρουαρίου 2019. Άρα εφαρμοζόταν. Τι ήταν αυτό που δεν εφαρμόστηκε; Η επιβολή προστίμου. Αναβολή είχε πάρει η επιβολή προστίμων, έτσι ώστε να υπάρχει επαρκής χρόνος για να προετοιμαστούν όλοι οι ενδιαφερόμενοι και οι υπηρεσίες φυσικά. Και τι σας εισηγείται η υπηρεσία; Εισηγείται την κατάργηση του νόμου, όπως στην πράξη έκανε ο κ. Βορίδης; Όχι. Σας προτείνει μία τροπολογία, έτσι ώστε να γίνει πιο λειτουργικός, όπως και σε εμάς είχε προτείνει τροπολογία η ομάδα εργασίας την οποία τον Δεκέμβρη του 2018 την υιοθετήσαμε και έτσι μπόρεσε και λειτούργησε ο νόμος.</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Κλείνοντας, κύριε Πρόεδρε και πραγματικά ευχαριστώ για την ανοχή του χρόνου, θεωρώ ότι είναι μια καλή ευκαιρία να προστατέψουμε αυτούς που έχουν περισσότερη ανάγκη. Σας επισημαίνω ξανά το άρθρο 4 και το άρθρο 5. Αυτά θα καθορίσουν τη στάση μας στην τελική ψηφοφορία.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ευχαριστώ πολύ. </w:t>
      </w:r>
    </w:p>
    <w:p w:rsidR="00B01C11" w:rsidRPr="00B01C11" w:rsidRDefault="00B01C11" w:rsidP="00B01C11">
      <w:pPr>
        <w:tabs>
          <w:tab w:val="left" w:pos="5340"/>
        </w:tabs>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ΣΥΡΙΖΑ)</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(Χαράλαμπος Αθανασίου): </w:t>
      </w:r>
      <w:r w:rsidRPr="00B01C11">
        <w:rPr>
          <w:rFonts w:ascii="Arial" w:hAnsi="Arial"/>
          <w:sz w:val="24"/>
          <w:szCs w:val="24"/>
          <w:lang w:eastAsia="el-GR"/>
        </w:rPr>
        <w:t xml:space="preserve">Κι εγώ ευχαριστώ, κύριε </w:t>
      </w:r>
      <w:proofErr w:type="spellStart"/>
      <w:r w:rsidRPr="00B01C11">
        <w:rPr>
          <w:rFonts w:ascii="Arial" w:hAnsi="Arial"/>
          <w:sz w:val="24"/>
          <w:szCs w:val="24"/>
          <w:lang w:eastAsia="el-GR"/>
        </w:rPr>
        <w:t>Αραχωβίτη</w:t>
      </w:r>
      <w:proofErr w:type="spellEnd"/>
      <w:r w:rsidRPr="00B01C11">
        <w:rPr>
          <w:rFonts w:ascii="Arial" w:hAnsi="Arial"/>
          <w:sz w:val="24"/>
          <w:szCs w:val="24"/>
          <w:lang w:eastAsia="el-GR"/>
        </w:rPr>
        <w:t xml:space="preserve">.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ΣΠΥΡΙΔΩΝ - ΠΑΝΑΓΙΩΤΗΣ (ΣΠΗΛΙΟΣ) ΛΙΒΑΝΟΣ (Υπουργός Αγροτικής Ανάπτυξης και Τροφίμων):</w:t>
      </w:r>
      <w:r w:rsidRPr="00B01C11">
        <w:rPr>
          <w:rFonts w:ascii="Arial" w:hAnsi="Arial"/>
          <w:sz w:val="24"/>
          <w:szCs w:val="24"/>
          <w:lang w:eastAsia="el-GR"/>
        </w:rPr>
        <w:t xml:space="preserve"> Κύριε Πρόεδρε, θα ήθελα τον λόγο για μια διευκρίνιση.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ΠΡΟΕΔΡΕΥΩΝ (Χαράλαμπος Αθανασίου):</w:t>
      </w:r>
      <w:r w:rsidRPr="00B01C11">
        <w:rPr>
          <w:rFonts w:ascii="Arial" w:hAnsi="Arial"/>
          <w:sz w:val="24"/>
          <w:szCs w:val="24"/>
          <w:lang w:eastAsia="el-GR"/>
        </w:rPr>
        <w:t xml:space="preserve"> Βεβαίως.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Μία διευκρίνιση θα ήθελε να κάνει ο κύριος Υπουργός.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Κύριε Υπουργέ, έχετε τον λόγο.</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ΣΠΥΡΙΔΩΝ - ΠΑΝΑΓΙΩΤΗΣ (ΣΠΗΛΙΟΣ) ΛΙΒΑΝΟΣ (Υπουργός Αγροτικής Ανάπτυξης και Τροφίμων):</w:t>
      </w:r>
      <w:r w:rsidRPr="00B01C11">
        <w:rPr>
          <w:rFonts w:ascii="Arial" w:hAnsi="Arial"/>
          <w:sz w:val="24"/>
          <w:szCs w:val="24"/>
          <w:lang w:eastAsia="el-GR"/>
        </w:rPr>
        <w:t xml:space="preserve"> Κύριε </w:t>
      </w:r>
      <w:proofErr w:type="spellStart"/>
      <w:r w:rsidRPr="00B01C11">
        <w:rPr>
          <w:rFonts w:ascii="Arial" w:hAnsi="Arial"/>
          <w:sz w:val="24"/>
          <w:szCs w:val="24"/>
          <w:lang w:eastAsia="el-GR"/>
        </w:rPr>
        <w:t>Αραχωβίτη</w:t>
      </w:r>
      <w:proofErr w:type="spellEnd"/>
      <w:r w:rsidRPr="00B01C11">
        <w:rPr>
          <w:rFonts w:ascii="Arial" w:hAnsi="Arial"/>
          <w:sz w:val="24"/>
          <w:szCs w:val="24"/>
          <w:lang w:eastAsia="el-GR"/>
        </w:rPr>
        <w:t xml:space="preserve">, κατ’ αρχάς αντιλαμβάνομαι ότι πρέπει και εσείς να κινηθείτε μέσα σε κάποιο συγκεκριμένο κομματικό πλαίσιο όταν μιλάτε στη Βουλή. Σας ευχαριστώ για τα θετικά που </w:t>
      </w:r>
      <w:r w:rsidRPr="00B01C11">
        <w:rPr>
          <w:rFonts w:ascii="Arial" w:hAnsi="Arial"/>
          <w:sz w:val="24"/>
          <w:szCs w:val="24"/>
          <w:lang w:eastAsia="el-GR"/>
        </w:rPr>
        <w:lastRenderedPageBreak/>
        <w:t>είπατε και για το ίδιο το νομοσχέδιο και για τον τρόπο για τον οποίον διεξήχθη μέχρι τώρα ο κοινοβουλευτικός διάλογος.</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θέλω να επανέλθω διότι τοποθετήθηκα πριν. Ένα σχόλιο μόνο θέλω να κάνω όσον αφορά στον νόμο. Σας είπα ότι αντιλαμβανόμαστε την καλή πρόθεσή σας και βλέπουμε επίσης τη συνέχεια στην πολιτική σας, αφού έρχεστε και ψηφίζετε το συγκεκριμένο νομοσχέδιο. Ας κλείσουμε αυτήν τη συζήτηση με το παρελθόν. Νομίζω ότι το ενδιαφέρον ιδιαίτερα των παραγωγών μας είναι στο μέλλον. Απαντήστε πρώτα στο ερώτημα γιατί εσείς δεν εφαρμόσατε επί τόσο μεγάλο διάστημα τον νόμο που ψηφίσατε και μετά να ξανασυζητήσουμε αν θέλετε πάλι το ζητούμενο αυτό για την απόφαση του προκατόχου μου.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Όσον αφορά στο κομμάτι των ενισχύσεων των αγροτών, που είναι μία καθημερινή εικοσιτετράωρης βάσεως αγωνία για όλους μας στο Υπουργείο Αγροτικής Ανάπτυξης και Τροφίμων, μέσα στο ασφυκτικό δημοσιονομικό πλαίσιο που έχει η χώρα προσπαθούμε να κάνουμε το καλύτερο δυνατόν και να υποστηρίξουμε συμπολίτες μας παραγωγούς που βάλλονται περισσότερο. Η προσπάθειά μας είναι να ρίξουμε ένα δίχτυ προστασίας σε όσο περισσότερους μας επιτρέπουν τα οικονομικά μας. Στο πλαίσιο αυτό έχουν δοθεί 240 εκατομμύρια άμεσες ενισχύσεις και 186 εκατομμύρια μέσω επιστρεπτέων προκαταβολών. Έχουν προγραμματιστεί άλλα 46.761.000 να </w:t>
      </w:r>
      <w:r w:rsidRPr="00B01C11">
        <w:rPr>
          <w:rFonts w:ascii="Arial" w:hAnsi="Arial"/>
          <w:sz w:val="24"/>
          <w:szCs w:val="24"/>
          <w:lang w:eastAsia="el-GR"/>
        </w:rPr>
        <w:lastRenderedPageBreak/>
        <w:t xml:space="preserve">δοθούν τώρα. Αυτές είναι οι δυνατότητες. Η προσπάθεια συνεχίζεται και αντιλαμβάνομαι ότι και εσείς έχετε τις ίδιες αγωνίες. Σας τις μεταφέρουν οι συνομιλητές σας. Το ίδιο έχουμε και εμείς. Προσπαθούμε νυχθημερόν, όπως σας είπα, να βρούμε κονδύλια.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Ως προς τον ΟΠΕΚΕΠΕ έχω τοποθετηθεί. Θέλω απλά να επισημάνω ότι η δέσμευση είναι δεδομένη σε σχέση με τον χρόνο. Έχουν δοθεί φέτος 319 εκατομμύρια ήδη. Άρα λειτουργεί ο οργανισμός. Αντιλαμβάνομαι ότι θέλετε να το πείτε λίγο πολιτικά. Ίσως να έχετε και την αγωνία σας. Όμως λειτουργεί και κάνει σωστά τη δουλειά του. Έχουν προγραμματιστεί για τους επόμενους μήνες 352 εκατομμύρια.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Όσον αφορά στο κομμάτι του Ταμείου Ανάκαμψης δεν θέλω να σας κάνω το ερώτημα και να κληθείτε να έρθετε να απολογηθείτε ποια έργα επί τεσσεράμισι χρόνια σε επίπεδο υποδομών κάνατε εσείς στα </w:t>
      </w:r>
      <w:proofErr w:type="spellStart"/>
      <w:r w:rsidRPr="00B01C11">
        <w:rPr>
          <w:rFonts w:ascii="Arial" w:hAnsi="Arial"/>
          <w:sz w:val="24"/>
          <w:szCs w:val="24"/>
          <w:lang w:eastAsia="el-GR"/>
        </w:rPr>
        <w:t>εγγυοβελτιωτικά</w:t>
      </w:r>
      <w:proofErr w:type="spellEnd"/>
      <w:r w:rsidRPr="00B01C11">
        <w:rPr>
          <w:rFonts w:ascii="Arial" w:hAnsi="Arial"/>
          <w:sz w:val="24"/>
          <w:szCs w:val="24"/>
          <w:lang w:eastAsia="el-GR"/>
        </w:rPr>
        <w:t xml:space="preserve"> και τις υποδομές γενικότερα στον αγροτικό τομέα. Αλλά σε κάθε περίπτωση θα σταθώ περισσότερο και πάλι στο μέλλον για να σας πω ότι είμαστε ανοιχτοί στις προτάσεις και στη συνεργασία. Σας το έχω πει πολλές φορές μέσα στη Βουλή. Σας το έχω πει και κατ’ ιδίαν. Θέλουμε να συνεργαστούμε γιατί αυτό που μας ενδιαφέρει και πιστεύω ότι ενδιαφέρει κι εσάς είναι να ενισχύσουμε τις υποδομές που πράγματι έχουν πάρα πολλά χρόνια  μείνει αραχνιασμένες. Στο πλαίσιο αυτό είναι πάνω-κάτω 250 τα εκατομμύρια που έχουν προβλεφθεί τα </w:t>
      </w:r>
      <w:r w:rsidRPr="00B01C11">
        <w:rPr>
          <w:rFonts w:ascii="Arial" w:hAnsi="Arial"/>
          <w:sz w:val="24"/>
          <w:szCs w:val="24"/>
          <w:lang w:eastAsia="el-GR"/>
        </w:rPr>
        <w:lastRenderedPageBreak/>
        <w:t xml:space="preserve">οποία με την κρατική ενίσχυση θα ανέλθουν στο 1 δισεκατομμύριο. Σε σχέση με τα έργα που έχουν τοποθετηθεί στο Ταμείο Ανάκαμψης. Δεν είναι λίγα τα χρήματα. Πρέπει να δουλέψουμε όλοι μαζί, ούτως ώστε να </w:t>
      </w:r>
      <w:proofErr w:type="spellStart"/>
      <w:r w:rsidRPr="00B01C11">
        <w:rPr>
          <w:rFonts w:ascii="Arial" w:hAnsi="Arial"/>
          <w:sz w:val="24"/>
          <w:szCs w:val="24"/>
          <w:lang w:eastAsia="el-GR"/>
        </w:rPr>
        <w:t>απορροφηθούν</w:t>
      </w:r>
      <w:proofErr w:type="spellEnd"/>
      <w:r w:rsidRPr="00B01C11">
        <w:rPr>
          <w:rFonts w:ascii="Arial" w:hAnsi="Arial"/>
          <w:sz w:val="24"/>
          <w:szCs w:val="24"/>
          <w:lang w:eastAsia="el-GR"/>
        </w:rPr>
        <w:t xml:space="preserve"> έγκαιρα για να πιάσουν τόπο. Παράλληλα υπάρχει η δυνατότητα αν εμείς μπορέσουμε και εξαντλήσουμε όλα αυτά τα χρήματα να βρεθούν και άλλα από άλλες δράσεις, οι οποίες πιθανόν να μην έχουν καλυφθεί. Μπορεί να σας μιλήσει και ο κ. Οικονόμου, που το χειρίζεται, ακόμα πιο αναλυτικά στη συνέχεια. Θεωρώ ότι είναι ένα καλό ποσό. Σας ξαναλέω ότι έχουμε την δυνατότητα να το αυξήσουμε.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Ως προς την κλιματική αλλαγή πράγματι είναι κάτι το οποίο μας συγκλονίζει όλους και ήδη δουλεύουμε σκληρά σε αυτή την κατεύθυνση. Έχουμε συζητήσει με τον κ. Κόκκαλη στο πλαίσιο μιας ερώτησης που έκανε στη Βουλή η οποία ήταν πολύ χρήσιμη. Έχουμε βρει κοινούς τόπους για το πώς θα μπορέσουμε να αντιμετωπίσουμε το κομμάτι της κλιματικής αλλαγής που αφορά σε εκείνο της αγροτικής ανάπτυξης που είναι η ερημοποίηση.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θέλω να το πω, αλλά επειδή κι εσείς το είπατε, καλό θα ήταν να δείτε κι εσείς τι κάνατε τα προηγούμενα χρόνια που είχε αφεθεί στο έλεος του Θεού η υπόθεση της ερημοποίησης. Σε κάθε περίπτωση όμως φτιάχνουμε αυτή τη στιγμή μία επιτροπή η οποία δουλεύει προς αυτή την κατεύθυνση και είστε ευπρόσδεκτοι.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Ως προς τον ΕΛΓΑ υπάρχει ένα απόλυτο νοικοκύρεμα και το ξέρετε. Έχει χρηματοδοτηθεί από τον κρατικό προϋπολογισμό. Φέτος για πρώτη χρονιά έχει τη δυνατότητα να πληρώσει στο ακέραιο και πολύ πιο γρήγορα από άλλες χρονιές αυτά που έπρεπε.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-εδώ είναι ο καλός συνάδελφος από τη Λάρισα που μπορεί  να σας τα πει κι εκείνος- στην πρόσφατη παγωνιά που έρχεται κάθε δέκα χρόνια ή και παραπάνω, οι εκπρόσωποι του ΕΛΓΑ ήταν αμέσως στα χωράφια όπως είναι παντού στην Ελλάδα. Υπάρχει πρόβλημα με την κινητικότητα και προσπαθούμε να το καλύψουμε. Σε κάθε περίπτωση όμως νομίζω ότι γίνεται μια πολύ καλή δουλειά εκεί. Όταν τον επισκέφθηκα και μίλησα και με τους εκπροσώπους των εργαζομένων ήμασταν ακριβώς στην ίδια κατεύθυνση.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Ως προς τις λαϊκές αγορές δεν τίθεται θέμα ιδιωτικοποίησης. Τάξη προσπαθεί να βάλει το Υπουργείο Ανάπτυξης στο κομμάτι αυτό. Έχουμε μιλήσει και ακούσει τους εκπροσώπους των παραγωγών και νομίζω ότι είμαστε σε μια καλή κατεύθυνση μιας καλής συμφωνίας.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Όσον αφορά στη Λιβύη, θέμα στο οποίο τοποθετήθηκε ο Κοινοβουλευτικός Εκπρόσωπος πριν, θέλω να πω ότι πιστεύουμε ειλικρινά ότι είναι σωστό το γεγονός ότι ο κ. Μητσοτάκης πήγε χθες αποδεχόμενος την πρόσκληση του </w:t>
      </w:r>
      <w:proofErr w:type="spellStart"/>
      <w:r w:rsidRPr="00B01C11">
        <w:rPr>
          <w:rFonts w:ascii="Arial" w:hAnsi="Arial"/>
          <w:sz w:val="24"/>
          <w:szCs w:val="24"/>
          <w:lang w:eastAsia="el-GR"/>
        </w:rPr>
        <w:t>Λίβυου</w:t>
      </w:r>
      <w:proofErr w:type="spellEnd"/>
      <w:r w:rsidRPr="00B01C11">
        <w:rPr>
          <w:rFonts w:ascii="Arial" w:hAnsi="Arial"/>
          <w:sz w:val="24"/>
          <w:szCs w:val="24"/>
          <w:lang w:eastAsia="el-GR"/>
        </w:rPr>
        <w:t xml:space="preserve"> ηγέτη. Ουσιαστικά έγινε η επανέναρξη των διμερών σχέσεων. Εμείς θέλουμε να στηρίξουμε αυτήν την προσπάθεια της νέας Λιβύης </w:t>
      </w:r>
      <w:r w:rsidRPr="00B01C11">
        <w:rPr>
          <w:rFonts w:ascii="Arial" w:hAnsi="Arial"/>
          <w:sz w:val="24"/>
          <w:szCs w:val="24"/>
          <w:lang w:eastAsia="el-GR"/>
        </w:rPr>
        <w:lastRenderedPageBreak/>
        <w:t xml:space="preserve">να πάει σε ελεύθερες εκλογές. Θέλουμε να στηρίξουμε τη γείτονα χώρα. Μας συνδέουν δεσμοί οι οποίοι έχουν </w:t>
      </w:r>
      <w:proofErr w:type="spellStart"/>
      <w:r w:rsidRPr="00B01C11">
        <w:rPr>
          <w:rFonts w:ascii="Arial" w:hAnsi="Arial"/>
          <w:sz w:val="24"/>
          <w:szCs w:val="24"/>
          <w:lang w:eastAsia="el-GR"/>
        </w:rPr>
        <w:t>σφυρηλατηθεί</w:t>
      </w:r>
      <w:proofErr w:type="spellEnd"/>
      <w:r w:rsidRPr="00B01C11">
        <w:rPr>
          <w:rFonts w:ascii="Arial" w:hAnsi="Arial"/>
          <w:sz w:val="24"/>
          <w:szCs w:val="24"/>
          <w:lang w:eastAsia="el-GR"/>
        </w:rPr>
        <w:t xml:space="preserve"> ιδιαίτερα το τελευταίο διάστημα. Ο αγώνας που κάνουμε συμπίπτει με αυτόν που κάνουν τα Ηνωμένα Έθνη και η Ευρωπαϊκή Ένωση. Θέλουμε μία Λιβύη ελεύθερη και δημοκρατική η οποία δεν θα έχει ξένα στρατεύματα και μισθοφόρους στο έδαφός της. Και σε αυτήν την κατεύθυνση εκτιμώ -το έδειξαν και οι συγκυρίες- ότι ήταν μια σωστή επιλογή να πάει ο Πρωθυπουργός εκεί. Νομίζω ότι το μέλλον θα αποδείξει, όπως και τους προηγούμενους μήνες με τις συμφωνίες που έκανε η Ελληνική Κυβέρνηση σε όλα τα επίπεδα στη Μεσόγειο ότι θα αναδειχθεί και πάλι αυτή η πολυδιάστατη εξωτερική πολιτική που έχουμε η οποία έχει άξονες την ειρήνη και την ευημερία στην περιοχή μας, τον σεβασμό του διεθνούς δικαίου και βεβαίως την προώθηση των ελληνικών συμφερόντων.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ΠΡΟΕΔΡΕΥΩΝ (Χαράλαμπος Αθανασίου):</w:t>
      </w:r>
      <w:r w:rsidRPr="00B01C11">
        <w:rPr>
          <w:rFonts w:ascii="Arial" w:hAnsi="Arial"/>
          <w:sz w:val="24"/>
          <w:szCs w:val="24"/>
          <w:lang w:eastAsia="el-GR"/>
        </w:rPr>
        <w:t xml:space="preserve"> Ευχαριστούμε, κύριε Υπουργέ. Τον λόγο έχει ο κ. </w:t>
      </w:r>
      <w:proofErr w:type="spellStart"/>
      <w:r w:rsidRPr="00B01C11">
        <w:rPr>
          <w:rFonts w:ascii="Arial" w:hAnsi="Arial"/>
          <w:sz w:val="24"/>
          <w:szCs w:val="24"/>
          <w:lang w:eastAsia="el-GR"/>
        </w:rPr>
        <w:t>Κέλλας</w:t>
      </w:r>
      <w:proofErr w:type="spellEnd"/>
      <w:r w:rsidRPr="00B01C11">
        <w:rPr>
          <w:rFonts w:ascii="Arial" w:hAnsi="Arial"/>
          <w:sz w:val="24"/>
          <w:szCs w:val="24"/>
          <w:lang w:eastAsia="el-GR"/>
        </w:rPr>
        <w:t xml:space="preserve"> από τη Νέα Δημοκρατία και αμέσως μετά η κ. </w:t>
      </w:r>
      <w:proofErr w:type="spellStart"/>
      <w:r w:rsidRPr="00B01C11">
        <w:rPr>
          <w:rFonts w:ascii="Arial" w:hAnsi="Arial"/>
          <w:sz w:val="24"/>
          <w:szCs w:val="24"/>
          <w:lang w:eastAsia="el-GR"/>
        </w:rPr>
        <w:t>Τζάκρη</w:t>
      </w:r>
      <w:proofErr w:type="spellEnd"/>
      <w:r w:rsidRPr="00B01C11">
        <w:rPr>
          <w:rFonts w:ascii="Arial" w:hAnsi="Arial"/>
          <w:sz w:val="24"/>
          <w:szCs w:val="24"/>
          <w:lang w:eastAsia="el-GR"/>
        </w:rPr>
        <w:t xml:space="preserve"> από τον ΣΥΡΙΖΑ.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ΧΡΗΣΤΟΣ ΚΕΛΛΑΣ:</w:t>
      </w:r>
      <w:r w:rsidRPr="00B01C11">
        <w:rPr>
          <w:rFonts w:ascii="Arial" w:hAnsi="Arial"/>
          <w:sz w:val="24"/>
          <w:szCs w:val="24"/>
          <w:lang w:eastAsia="el-GR"/>
        </w:rPr>
        <w:t xml:space="preserve"> Ευχαριστώ, κύριε Πρόεδρε.</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Κύριοι Υπουργοί, αγαπητοί συνάδελφοι, κυρίες και κύριοι, θα συνεχίσω από εκεί που το άφησε μόλις ο Υπουργός, κ. Λιβανός. Πραγματικά είχαμε </w:t>
      </w:r>
      <w:r w:rsidRPr="00B01C11">
        <w:rPr>
          <w:rFonts w:ascii="Arial" w:hAnsi="Arial"/>
          <w:sz w:val="24"/>
          <w:szCs w:val="24"/>
          <w:lang w:eastAsia="el-GR"/>
        </w:rPr>
        <w:lastRenderedPageBreak/>
        <w:t xml:space="preserve">παγετό τον Μάρτιο στον Νομό Λάρισας, στον Δήμο Τεμπών, στον Δήμο Ελασσόνας με ολική καταστροφή κυρίως στα αμύγδαλα αλλά και στα βερίκοκα, τα ροδάκινα και άλλες καλλιέργειες. Πρέπει όμως να πω ότι πραγματικά ο ΕΛΓΑ ήταν εκεί, αυθημερόν μάλιστα. Βεβαίως θα αποζημιωθούν αυτοί οι άνθρωποι για τις ζημιές που πάθανε. Είναι μέσα στα πλαίσια του κανονισμού. Οι άνθρωποι δεν ζητάνε αποζημιώσεις. Το θέμα τους δεν είναι οι αποζημιώσεις. Το θέμα τους είναι να </w:t>
      </w:r>
      <w:proofErr w:type="spellStart"/>
      <w:r w:rsidRPr="00B01C11">
        <w:rPr>
          <w:rFonts w:ascii="Arial" w:hAnsi="Arial"/>
          <w:sz w:val="24"/>
          <w:szCs w:val="24"/>
          <w:lang w:eastAsia="el-GR"/>
        </w:rPr>
        <w:t>παράξουν</w:t>
      </w:r>
      <w:proofErr w:type="spellEnd"/>
      <w:r w:rsidRPr="00B01C11">
        <w:rPr>
          <w:rFonts w:ascii="Arial" w:hAnsi="Arial"/>
          <w:sz w:val="24"/>
          <w:szCs w:val="24"/>
          <w:lang w:eastAsia="el-GR"/>
        </w:rPr>
        <w:t xml:space="preserve">. Αλλά δυστυχώς είναι η τέταρτη χρονιά τα πέντε τελευταία χρόνια που παθαίνουν ολική καταστροφή.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w:t>
      </w:r>
      <w:proofErr w:type="spellStart"/>
      <w:r w:rsidRPr="00B01C11">
        <w:rPr>
          <w:rFonts w:ascii="Arial" w:hAnsi="Arial"/>
          <w:sz w:val="24"/>
          <w:szCs w:val="24"/>
          <w:lang w:eastAsia="el-GR"/>
        </w:rPr>
        <w:t>Αραχωβίτη</w:t>
      </w:r>
      <w:proofErr w:type="spellEnd"/>
      <w:r w:rsidRPr="00B01C11">
        <w:rPr>
          <w:rFonts w:ascii="Arial" w:hAnsi="Arial"/>
          <w:sz w:val="24"/>
          <w:szCs w:val="24"/>
          <w:lang w:eastAsia="el-GR"/>
        </w:rPr>
        <w:t>, σας άκουσα να μιλάτε για τον ΕΛΓΑ και την αλλαγή του κανονισμού. Και εμείς συμφωνούμε για αλλαγή του κανονισμού, αλλά τουλάχιστον μην το λέτε εσείς, αφήστε να το πει κανένας άλλος. Ήσασταν τεσσεράμισι χρόνια Υπουργός, είχατε την κυβέρνηση, οπότε αφήστε να το πει κανένας άλλος που δεν είχε την ευθύνη της αλλαγής κανονισμού του ΕΛΓΑ. Κι εμείς συμφωνούμε στην αλλαγή κανονισμού του ΕΛΓΑ, δεν έχει κανένας αντίρρηση. Εσείς, όμως, δεν κάνει να το λέτε.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Ακριβώς τα ίδια λέγατε και κάνατε και με τον καταρροϊκό πυρετό. Επί τεσσεράμισι χρόνια λέγατε ότι θα τους αποζημιώσετε, φύγατε από την κυβέρνηση, ήλθε η Νέα Δημοκρατία, τους αποζημίωσε ο κ. Βορίδης ως Υπουργός Αγροτικής Ανάπτυξης και Τροφίμων, ενώ δεν το όφειλε, διότι είχαν </w:t>
      </w:r>
      <w:r w:rsidRPr="00B01C11">
        <w:rPr>
          <w:rFonts w:ascii="Arial" w:hAnsi="Arial"/>
          <w:sz w:val="24"/>
          <w:szCs w:val="24"/>
          <w:lang w:eastAsia="el-GR"/>
        </w:rPr>
        <w:lastRenderedPageBreak/>
        <w:t>περάσει πέντε χρόνια και είχαν παραγραφεί τα χρέη, και μόλις γίνατε Αντιπολίτευση κάνατε ερώτηση. Αφήστε τα τώρα.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Σταματάω εδώ.</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σήμερα είναι η παγκόσμια ημέρα υγείας. Θα ήθελα να ευχηθώ στους συναδέλφους γιατρούς και όλους τους υγειονομικούς του κόσμου χρόνια πολλά, με υγεία και δύναμη. Είναι η δεύτερη χρονιά που γιορτάζεται η συγκεκριμένη ημέρα εν μέσω πανδημίας και πιστεύω ότι θα είναι και η τελευταία. Ένα μεγάλο ευχαριστώ σε όλες και όλους που αγωνίζονται επί έναν και πλέον χρόνο, για να κρατήσουν την πατρίδα όρθια.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Σε ό,τι αφορά το νομοσχέδιο, η οδηγία 2019/633 του Ευρωπαϊκού Κοινοβουλίου και του Συμβουλίου της Ευρωπαϊκής Ένωσης αναφέρεται στις αθέμιτες πρακτικές των επιχειρήσεων στην αλυσίδα εφοδιασμού γεωργικών προϊόντων και τροφίμων και ως στόχο έχει να προστατεύσει τους παραγωγούς από τους επιχειρηματίες που ακολουθούν αθέμιτες πρακτικές.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περιφέρεια μου, ο Νομός Λαρίσης, είναι η καρδιά της αγροτικής παραγωγής της χώρας και ξέρω πάρα πολύ καλά ότι ο αγρότης που καλλιεργεί με μόχθο τη γη και ο κτηνοτρόφος που ταλαιπωρείται επί </w:t>
      </w:r>
      <w:proofErr w:type="spellStart"/>
      <w:r w:rsidRPr="00B01C11">
        <w:rPr>
          <w:rFonts w:ascii="Arial" w:hAnsi="Arial"/>
          <w:sz w:val="24"/>
          <w:szCs w:val="24"/>
          <w:lang w:eastAsia="el-GR"/>
        </w:rPr>
        <w:t>εικοσιτετραώρου</w:t>
      </w:r>
      <w:proofErr w:type="spellEnd"/>
      <w:r w:rsidRPr="00B01C11">
        <w:rPr>
          <w:rFonts w:ascii="Arial" w:hAnsi="Arial"/>
          <w:sz w:val="24"/>
          <w:szCs w:val="24"/>
          <w:lang w:eastAsia="el-GR"/>
        </w:rPr>
        <w:t xml:space="preserve"> βάσεως στο μαντρί του, βρίσκονται καθημερινά ευάλωτοι απέναντι σε μεγάλα συμφέροντα, σε εμπόρους, σε μεσάζοντες και εν γένει αγοραστές που έχουν </w:t>
      </w:r>
      <w:r w:rsidRPr="00B01C11">
        <w:rPr>
          <w:rFonts w:ascii="Arial" w:hAnsi="Arial"/>
          <w:sz w:val="24"/>
          <w:szCs w:val="24"/>
          <w:lang w:eastAsia="el-GR"/>
        </w:rPr>
        <w:lastRenderedPageBreak/>
        <w:t xml:space="preserve">πολλά εκατομμύρια ευρώ τζίρο, αλλά αγοράζουν τα γεωργικά προϊόντα φθηνά, επιβάλλοντας ταυτόχρονα και περιορισμούς στον παραγωγό.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Ευρωπαϊκή Ένωση, διαβλέποντας τους κινδύνους με τους οποίους είναι αντιμέτωπος ο πρωτογενής τομέας, ανιχνεύει τις στρεβλώσεις στην εφοδιαστική αλυσίδα και την αδύνατη θέση των προμηθευτών έναντι των αγοραστών και προσπαθεί να αντιμετωπίσει πρακτικές που παρεκκλίνουν από τους κανόνες του ανταγωνισμού και αντιβαίνουν στην καλή πίστη και την αρχή της εμπιστοσύνης στις εμπορικές πράξεις.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το παρόν σχέδιο νόμου ορίζονται δέκα περιπτώσεις αθέμιτων πρακτικών από πλευράς αγοραστή, που απαγορεύονται υπό οποιεσδήποτε προϋποθέσεις.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Συγκεκριμένα, με το παρόν νομοσχέδιο ο παραγωγός πρέπει να εξοφλείται εντός τριάντα ή εξήντα ημερών από τις συμφωνηθείσες ημερομηνίες παράδοσης για </w:t>
      </w:r>
      <w:proofErr w:type="spellStart"/>
      <w:r w:rsidRPr="00B01C11">
        <w:rPr>
          <w:rFonts w:ascii="Arial" w:hAnsi="Arial"/>
          <w:sz w:val="24"/>
          <w:szCs w:val="24"/>
          <w:lang w:eastAsia="el-GR"/>
        </w:rPr>
        <w:t>ευαλλοίωτα</w:t>
      </w:r>
      <w:proofErr w:type="spellEnd"/>
      <w:r w:rsidRPr="00B01C11">
        <w:rPr>
          <w:rFonts w:ascii="Arial" w:hAnsi="Arial"/>
          <w:sz w:val="24"/>
          <w:szCs w:val="24"/>
          <w:lang w:eastAsia="el-GR"/>
        </w:rPr>
        <w:t xml:space="preserve"> ή άλλα γεωργικά προϊόντα και τρόφιμα αντίστοιχα. Δεν είναι αποδεκτό ο έμπορος ή ο επιχειρηματίας να διαθέτει αυτά τα προϊόντα του μέσα σε επτά ή δέκα μέρες, να εισπράττει τοις μετρητοίς και να πληρώνει τον παραγωγό μετά από έξι ή οκτώ μήνες. Αυτό γίνεται μέχρι σήμερα και το ξέρουμε όλοι. Είναι πέραν πάσης λογικής οι παραγωγοί, οι μικρομεσαίοι δηλαδή, να δανείζουν και στην ουσία να χρηματοδοτούν τους μεγαλοεπιχειρηματίες ή τους ιδιοκτήτες των σουπερμάρκετ για έξι και οκτώ </w:t>
      </w:r>
      <w:r w:rsidRPr="00B01C11">
        <w:rPr>
          <w:rFonts w:ascii="Arial" w:hAnsi="Arial"/>
          <w:sz w:val="24"/>
          <w:szCs w:val="24"/>
          <w:lang w:eastAsia="el-GR"/>
        </w:rPr>
        <w:lastRenderedPageBreak/>
        <w:t xml:space="preserve">μήνες. Απαγορεύεται επιπλέον η ακύρωση παραγγελιών χωρίς έγκαιρη προειδοποίηση, η μονομερής τροποποίηση όρων, οι πράξεις εμπορικών αντιποίνων, η απαίτηση αποζημίωσης από τον προμηθευτή για εξέταση καταγγελιών. Και, τέλος, είναι στυγνή εκμετάλλευση η δυνατότητα του επιχειρηματία να αγοράζει προϊόντα με ανοιχτή τιμή. Με το παρόν νομοσχέδιο όλα αυτά τέλος.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Επιπλέον, σε περίπτωση που δεν υπάρχει άλλη συμφωνία μεταξύ των δύο πλευρών, απαγορεύονται από πλευράς του αγοραστή οι εξής ακόλουθες ρήτρες: η επιστροφή αδιάθετων προϊόντων στον προμηθευτή χωρίς πληρωμή, η επιβολή πληρωμής του προμηθευτή για να </w:t>
      </w:r>
      <w:proofErr w:type="spellStart"/>
      <w:r w:rsidRPr="00B01C11">
        <w:rPr>
          <w:rFonts w:ascii="Arial" w:hAnsi="Arial"/>
          <w:sz w:val="24"/>
          <w:szCs w:val="24"/>
          <w:lang w:eastAsia="el-GR"/>
        </w:rPr>
        <w:t>αποθεματοποιήσει</w:t>
      </w:r>
      <w:proofErr w:type="spellEnd"/>
      <w:r w:rsidRPr="00B01C11">
        <w:rPr>
          <w:rFonts w:ascii="Arial" w:hAnsi="Arial"/>
          <w:sz w:val="24"/>
          <w:szCs w:val="24"/>
          <w:lang w:eastAsia="el-GR"/>
        </w:rPr>
        <w:t xml:space="preserve"> ή να προσθέσει προϊόντα του στην αγορά, η ανάληψη του κόστους εκπτώσεων, προώθησης και διαφήμισης προϊόντων από τον προμηθευτή, καθώς και η ανάληψη κόστους για το προσωπικό που είναι υπεύθυνο για τη διαρρύθμιση των χώρων όπου πωλούνται τα προϊόντα του προμηθευτή.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Τόσο οι περιπτώσεις των αθέμιτων πρακτικών, όσο και οι εκδοχές των αδιαφανών ρητρών βάζουν τάξη στην αλυσίδα της παραγωγής γεωργικών προϊόντων και τροφίμων. Ο τελικός αποδέκτης, που είναι ο καταναλωτής βγαίνει ωφελημένος από τις παρούσες διατάξεις, δεδομένου ότι οι παραγωγοί δεν θα επιβαρύνονται με πρόσθετο κόστος και θα ασχολούνται κυρίως με τη </w:t>
      </w:r>
      <w:r w:rsidRPr="00B01C11">
        <w:rPr>
          <w:rFonts w:ascii="Arial" w:hAnsi="Arial"/>
          <w:sz w:val="24"/>
          <w:szCs w:val="24"/>
          <w:lang w:eastAsia="el-GR"/>
        </w:rPr>
        <w:lastRenderedPageBreak/>
        <w:t xml:space="preserve">βελτίωση της ποιότητας των παραγωγικών διαδικασιών και των τελικών προϊόντων.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Παράλληλα, ενισχύεται η αγροτική διακυβέρνηση με τη δημιουργία εποπτικής δομής, η οποία θα διασφαλίζει την εφαρμογή της νομοθεσίας. Συστήνεται επιτροπή καταπολέμησης αθέμιτων εμπορικών πρακτικών που στελεχώνεται από τον πάρεδρο του Νομικού Συμβουλίου του Κράτους ως προϊστάμενο και με μέλη προϊσταμένους του Υπουργείου Αγροτικής Ανάπτυξης και Τροφίμων. Είναι ένας νέος θεσμός, ο οποίος θα αναβαθμίσει συνολικά τη λειτουργία της αγοράς των γεωργικών προϊόντων.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επιτροπή αυτή θα προσφέρει στους θιγόμενους παραγωγούς και προμηθευτές τη δυνατότητα υποβολής καταγγελιών, τηρώντας το απόρρητο και συλλέγοντας πληροφορίες για παραβάσεις οι οποίες θα καταχωρίζονται σε συγκεκριμένη βάση δεδομένων, ώστε να λαμβάνονται ταχύτερα μέτρα προστασίας του υγιούς ανταγωνισμού. Μέσω της νέας επιτροπής η Ελλάδα θα συνεργάζεται αποτελεσματικότατα με τα άλλα κράτη-μέλη της Ένωσης και με τις αντίστοιχες εθνικές αρχές.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με την ευκαιρία αυτή, θα ήθελα να ζητήσω την παραδειγματική τιμωρία για την πρόσφατη νοθεία φέτας η οποία διαπιστώθηκε στη Γερμανία προ ολίγων εβδομάδων, ένα γεγονός το οποίο δυσφημεί την Ελλάδα και το μοναδικό αυτό ΠΟΠ προϊόν, όπως και τους υγιείς Έλληνες </w:t>
      </w:r>
      <w:r w:rsidRPr="00B01C11">
        <w:rPr>
          <w:rFonts w:ascii="Arial" w:hAnsi="Arial"/>
          <w:sz w:val="24"/>
          <w:szCs w:val="24"/>
          <w:lang w:eastAsia="el-GR"/>
        </w:rPr>
        <w:lastRenderedPageBreak/>
        <w:t xml:space="preserve">επιχειρηματίες. Και συγχρόνως, είναι ιδιαίτερα σημαντικό ότι το παρόν νομοθέτημα παρατείνει προθεσμίες, ανακουφίζοντας τον αγροτικό κόσμο.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Πρώτον, λαμβάνεται μέριμνα για τη χρηματοδότηση των κατά κύριο επάγγελμα αγροτών, δεδομένου ότι ανήκουν στους </w:t>
      </w:r>
      <w:proofErr w:type="spellStart"/>
      <w:r w:rsidRPr="00B01C11">
        <w:rPr>
          <w:rFonts w:ascii="Arial" w:hAnsi="Arial"/>
          <w:sz w:val="24"/>
          <w:szCs w:val="24"/>
          <w:lang w:eastAsia="el-GR"/>
        </w:rPr>
        <w:t>πληττόμενους</w:t>
      </w:r>
      <w:proofErr w:type="spellEnd"/>
      <w:r w:rsidRPr="00B01C11">
        <w:rPr>
          <w:rFonts w:ascii="Arial" w:hAnsi="Arial"/>
          <w:sz w:val="24"/>
          <w:szCs w:val="24"/>
          <w:lang w:eastAsia="el-GR"/>
        </w:rPr>
        <w:t xml:space="preserve"> από την πανδημία κλάδους και έχουν ανάγκη από ρευστότητα. Έτσι, μέχρι 31 Δεκεμβρίου του 2021 παρατείνεται και χωρίς ασφαλιστική ενημερότητα η δυνατότητα σύναψης δανείων και χρηματοδοτήσεων από τράπεζες μέχρι 25 χιλιάδες ευρώ.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Δεύτερον, παρατείνεται ως το τέλος του χρόνου το χρονικό διάστημα παραχώρησης χρήσης αγροτικών ακινήτων. Συγκεκριμένα, δίνεται η δυνατότητα σε κάθε περιφερειάρχη να παραχωρήσει μέχρι τις 31 Δεκεμβρίου 2021 αγροτικά ακίνητα τα οποία έμειναν αδιάθετα σε κατά κύριο επάγγελμα αγρότες ή ανέργους. Τέλος, παρατείνεται μέχρι τις 30 Ιουνίου 2021 η θητεία της διοίκησης των αγροτικών συνεταιρισμών.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Συνολικά, κυρίες και κύριοι συνάδελφοι, πρόκειται για ένα νομοσχέδιο το οποίο αποκαθιστά στρεβλώσεις της αγοράς και προστατεύει τους αγρότες παραγωγούς έναντι του μεγάλου κεφαλαίου. Ταυτόχρονα, δίνεται ανάσα στον αγροτικό κόσμο με </w:t>
      </w:r>
      <w:proofErr w:type="spellStart"/>
      <w:r w:rsidRPr="00B01C11">
        <w:rPr>
          <w:rFonts w:ascii="Arial" w:hAnsi="Arial"/>
          <w:sz w:val="24"/>
          <w:szCs w:val="24"/>
          <w:lang w:eastAsia="el-GR"/>
        </w:rPr>
        <w:t>στοχευμένες</w:t>
      </w:r>
      <w:proofErr w:type="spellEnd"/>
      <w:r w:rsidRPr="00B01C11">
        <w:rPr>
          <w:rFonts w:ascii="Arial" w:hAnsi="Arial"/>
          <w:sz w:val="24"/>
          <w:szCs w:val="24"/>
          <w:lang w:eastAsia="el-GR"/>
        </w:rPr>
        <w:t xml:space="preserve"> ρυθμίσεις.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Κύριε Υπουργέ, θέλω να σας συγχαρώ θερμά για τη γρήγορη νομοθετική σας παρέμβαση υπέρ των αγροτών παραγωγών. Θα σας πω ότι μπήκατε με το δεξί σε ένα πολύ μεγάλο και πάρα πολύ δύσκολο Υπουργείο και εύχομαι το δύσκολο αυτό Υπουργείο να συνεχίσετε να το κάνετε κουμάντο, όπως ξεκινήσατε.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Υπερψηφίζουμε το νομοσχέδιο.</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(Χαράλαμπος Αθανασίου):</w:t>
      </w:r>
      <w:r w:rsidRPr="00B01C11">
        <w:rPr>
          <w:rFonts w:ascii="Arial" w:hAnsi="Arial"/>
          <w:sz w:val="24"/>
          <w:szCs w:val="24"/>
          <w:lang w:eastAsia="el-GR"/>
        </w:rPr>
        <w:t xml:space="preserve"> Σας ευχαριστώ.</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η κ. </w:t>
      </w:r>
      <w:proofErr w:type="spellStart"/>
      <w:r w:rsidRPr="00B01C11">
        <w:rPr>
          <w:rFonts w:ascii="Arial" w:hAnsi="Arial"/>
          <w:sz w:val="24"/>
          <w:szCs w:val="24"/>
          <w:lang w:eastAsia="el-GR"/>
        </w:rPr>
        <w:t>Τζάκρη</w:t>
      </w:r>
      <w:proofErr w:type="spellEnd"/>
      <w:r w:rsidRPr="00B01C11">
        <w:rPr>
          <w:rFonts w:ascii="Arial" w:hAnsi="Arial"/>
          <w:sz w:val="24"/>
          <w:szCs w:val="24"/>
          <w:lang w:eastAsia="el-GR"/>
        </w:rPr>
        <w:t xml:space="preserve"> από τον ΣΥΡΙΖΑ.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ακολουθήσει ο κ. </w:t>
      </w:r>
      <w:proofErr w:type="spellStart"/>
      <w:r w:rsidRPr="00B01C11">
        <w:rPr>
          <w:rFonts w:ascii="Arial" w:hAnsi="Arial"/>
          <w:sz w:val="24"/>
          <w:szCs w:val="24"/>
          <w:lang w:eastAsia="el-GR"/>
        </w:rPr>
        <w:t>Κατρίνης</w:t>
      </w:r>
      <w:proofErr w:type="spellEnd"/>
      <w:r w:rsidRPr="00B01C11">
        <w:rPr>
          <w:rFonts w:ascii="Arial" w:hAnsi="Arial"/>
          <w:sz w:val="24"/>
          <w:szCs w:val="24"/>
          <w:lang w:eastAsia="el-GR"/>
        </w:rPr>
        <w:t xml:space="preserve">, Κοινοβουλευτικός Εκπρόσωπος του Κινήματος Αλλαγής. Στο ενδιάμεσο, όμως, θα δώσω τον λόγο στον κύριο Υφυπουργό, τον κ. </w:t>
      </w:r>
      <w:proofErr w:type="spellStart"/>
      <w:r w:rsidRPr="00B01C11">
        <w:rPr>
          <w:rFonts w:ascii="Arial" w:hAnsi="Arial"/>
          <w:sz w:val="24"/>
          <w:szCs w:val="24"/>
          <w:lang w:eastAsia="el-GR"/>
        </w:rPr>
        <w:t>Κώτσηρα</w:t>
      </w:r>
      <w:proofErr w:type="spellEnd"/>
      <w:r w:rsidRPr="00B01C11">
        <w:rPr>
          <w:rFonts w:ascii="Arial" w:hAnsi="Arial"/>
          <w:sz w:val="24"/>
          <w:szCs w:val="24"/>
          <w:lang w:eastAsia="el-GR"/>
        </w:rPr>
        <w:t>, να αναπτύξει μια τροπολογία.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Ορίστε, κυρία </w:t>
      </w:r>
      <w:proofErr w:type="spellStart"/>
      <w:r w:rsidRPr="00B01C11">
        <w:rPr>
          <w:rFonts w:ascii="Arial" w:hAnsi="Arial"/>
          <w:sz w:val="24"/>
          <w:szCs w:val="24"/>
          <w:lang w:eastAsia="el-GR"/>
        </w:rPr>
        <w:t>Τζάκρη</w:t>
      </w:r>
      <w:proofErr w:type="spellEnd"/>
      <w:r w:rsidRPr="00B01C11">
        <w:rPr>
          <w:rFonts w:ascii="Arial" w:hAnsi="Arial"/>
          <w:sz w:val="24"/>
          <w:szCs w:val="24"/>
          <w:lang w:eastAsia="el-GR"/>
        </w:rPr>
        <w:t>.</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ΘΕΟΔΩΡΑ ΤΖΑΚΡΗ:</w:t>
      </w:r>
      <w:r w:rsidRPr="00B01C11">
        <w:rPr>
          <w:rFonts w:ascii="Arial" w:hAnsi="Arial"/>
          <w:sz w:val="24"/>
          <w:szCs w:val="24"/>
          <w:lang w:eastAsia="el-GR"/>
        </w:rPr>
        <w:t xml:space="preserve"> Ευχαριστώ, κύριε Πρόεδρε.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Βουλευτές, οι αθέμιτες εμπορικές πρακτικές είναι η βασική αιτία των προβλημάτων που αντιμετωπίζουν οι αγρότες σε ό,τι αφορά το εμπορικό σκέλος της διαχείρισης της παραγωγής τους.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Οι πρακτικές αυτές, είτε δηλαδή καθυστερήσεις στις πληρωμές, είτε τα εμπόδια στην πρόσβασή τους στην αγορά, είτε ακόμη και οι μονομερείς και μεταγενέστερες αναδρομικές μεταβολές των όρων των συμβολαίων και κυρίως, οι εναρμονισμένες πρακτικές σε ό,τι αφορά τις τιμές των παραγωγών έχουν ως αποτέλεσμα την παρουσίαση τελικά χαμηλότερων εισοδημάτων για τους αγρότες από τα αναμενόμενα, ιδιαίτερα μάλιστα για τις επιχειρήσεις εκείνες που δεν έχουν ισχυρή διαπραγματευτική θέση στην αγορά. Οι αθέμιτες εμπορικές πρακτικές, επομένως, στρεβλώνουν τον ανταγωνισμό, έχουν αρνητικό αντίκτυπο στο σύνολο της οικονομίας, καθώς οι μικρομεσαίες επιχειρήσεις δυσκολεύονται να επενδύσουν και να καινοτομήσουν και ενδεχομένως να αποθαρρύνονται και τα σχέδιά τους για την επέκταση των δραστηριοτήτων τους στο σύνολο της αγοράς.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Όλη αυτή η συζήτηση, επομένως, είχε ως αποτέλεσμα πριν από δέκα χρόνια να ξεκινήσει η Ευρωπαϊκή Ένωση την προσπάθειά της για τη νομοθέτηση κατά των αθέμιτων εμπορικών πρακτικών σε ό,τι αφορά την εφοδιαστική αλυσίδα των τροφίμων, ακριβώς επειδή έγινε αντιληπτή η ασθενής διαπραγματευτική θέση του αγρότη στη διατροφική αλυσίδα, σε σύγκριση ιδιαίτερα με τους άλλους εμπλεκόμενους στην παραγωγική διαδικασία, με αποτέλεσμα να επικρατεί το δίκαιο του ισχυρού και στο τέλος ο αγρότης να μην </w:t>
      </w:r>
      <w:r w:rsidRPr="00B01C11">
        <w:rPr>
          <w:rFonts w:ascii="Arial" w:hAnsi="Arial"/>
          <w:sz w:val="24"/>
          <w:szCs w:val="24"/>
          <w:lang w:eastAsia="el-GR"/>
        </w:rPr>
        <w:lastRenderedPageBreak/>
        <w:t xml:space="preserve">μπορεί να επωφεληθεί από το μερίδιο της προστιθέμενης αξίας που του αναλογεί.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Επομένως, οι στόχοι της οδηγίας αφορούν στον περιορισμό των αθέμιτων εμπορικών πρακτικών που προκύπτουν από αυτήν την ασθενή, την άνιση διαπραγματευτική θέση των αγροτών στην αλυσίδα εφοδιασμού τροφίμων, ώστε να σταθεροποιηθεί η αγορά, να ενισχυθεί το εισόδημα των αγροτών και, το κυριότερο, να βελτιωθεί η ανταγωνιστικότητα του αγροτικού τομέα.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λοιπόν, που θα έπρεπε να κάνουμε είναι να αξιοποιήσουμε στο μέγιστο τις διατάξεις της οδηγίας αυτής και να προστατεύσουμε τους αγρότες που με οποιονδήποτε τρόπο επιχειρούν στην εφοδιαστική αλυσίδα. Τι κάνει, όμως, το νομοσχέδιο αυτό, εν τέλει; Επιτυγχάνει τον σκοπό αυτό;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οδηγία έθεσε το γενικό πλαίσιο, δηλαδή η φιλοσοφία του νομοθέτη ήταν να υπάρξει μια ελάχιστη εναρμόνιση των κρατών-μελών χωρίς να επηρεάσει αρνητικά τα εθνικά συστήματα που ήταν ήδη σε εφαρμογή και λειτουργούσαν σε κάποιες χώρες, όπως για παράδειγμα στις σκανδιναβικές χώρες, στην Ολλανδία, στο Ηνωμένο Βασίλειο. Ωστόσο, έδωσε τη δυνατότητα σε κάποια κράτη-μέλη που το επιθυμούσαν, να θεσπίσουν αυστηρότερους κανόνες.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Έτσι παραγράφτηκαν και οι ελληνικές αντιρρήσεις, καθώς καθ’ όλη τη διάρκεια της ακροαματικής διαδικασίας πάγια θέση της χώρας μας είναι ότι έπρεπε να καλυφθεί όλη η αλυσίδα εφοδιασμού τροφίμων, δηλαδή όλοι οι προμηθευτές και όλοι οι αγοραστές να καλύπτονται από το πεδίο εφαρμογής αυτής ανεξαρτήτως του μεγέθους της.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εξηγούμαι. Σχετικά με το πεδίο εφαρμογής τι βλέπουμε; Βλέπουμε μια αντιγραφή της οδηγίας χωρίς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προηγούμενη προσαρμογή στα ελληνικά δεδομένα και μια διαστρωμάτωση της επιχειρηματικότητας, η οποία ουσιαστικά δεν ξέρω και ποιον εξυπηρετεί στο τέλος.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Είναι στη θετική κατεύθυνση, κύριε Υπουργέ, η νομοθετική βελτίωση που φέρατε, με την οποία ουσιαστικά διαλύσατε την γκρίζα ζώνη που υπήρχε στους αγοραστές με κύκλο εργασιών έως 2 εκατομμύρια ευρώ, η οποία πριν την παρέμβασή σας αυτή ήταν εκτός του πλαισίου εφαρμογής της οδηγίας, όπως αντιλαμβάνεστε, γιατί νομίζω ότι ελάχιστος σκοπός αυτής της οδηγίας θα έπρεπε να είναι να υπάρχουν ενιαίοι κανόνες για τις πληρωμές σε όλες τις κατηγορίες των εμπλεκόμενων στη διαδικασία αυτή.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Σχετικά, όμως, με τον καθορισμό της αρχής ή των αρχών που θα επιβάλουν τις κυρώσεις, κύριε Υπουργέ, τι προβλέπεται από το νομοσχέδιο, όπως το βλέπουμε εδώ, με το οποίο ενσωματώνεται αυτή η οδηγία; </w:t>
      </w:r>
      <w:r w:rsidRPr="00B01C11">
        <w:rPr>
          <w:rFonts w:ascii="Arial" w:hAnsi="Arial"/>
          <w:sz w:val="24"/>
          <w:szCs w:val="24"/>
          <w:lang w:eastAsia="el-GR"/>
        </w:rPr>
        <w:lastRenderedPageBreak/>
        <w:t xml:space="preserve">Προβλέπεται η Επιτροπή Ανταγωνισμού και μια πενταμελής επιτροπή στο Υπουργείο Αγροτικής Ανάπτυξης.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πραγματικά σας ερωτώ: Έχετε σκοπό να εφαρμοστεί το νομοσχέδιο αυτό; Πιστεύετε, δηλαδή, ότι αυτά τα όργανα που δεν έχουν και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διοικητική υποστήριξη από πίσω τους με κάποια υπηρεσιακή δομή μπορούν να δέχονται και να διερευνούν καταγγελίες, μπορούν να επιβάλουν κυρώσεις, μπορούν να διαμορφώνουν αναφορές και να επικοινωνούν αναφορές και εκθέσεις; Σε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των περιπτώσεων. Ας είμαστε λογικοί.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αν θέλετε, κύριε Υπουργέ, καταδείχθηκε και από την ακρόαση των φορέων, όπου εκεί οι αγρότες σάς είπαν ότι αν θέλετε να έχετε ένα αποτελεσματικό νομοσχέδιο, αν θέλουμε να εφαρμοστεί στην πράξη. πρέπει να φροντίσετε να φτιάξετε μια υπηρεσιακή δομή που να υποστηρίζει το νομοσχέδιο αυτό και να μην το ρίξουμε στο ευχολόγιο ότι μπορούν να περιοριστούν οι εισαγωγές, ώστε να μην λειτουργούν αντισταθμιστικά στην όποια προσπάθεια γίνεται για τον περιορισμό των αθέμιτων εμπορικών πρακτικών.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βάση τα παραπάνω επιτρέψτε μου να πω ότι βλέπουμε ένα νομοσχέδιο περισσότερο </w:t>
      </w:r>
      <w:proofErr w:type="spellStart"/>
      <w:r w:rsidRPr="00B01C11">
        <w:rPr>
          <w:rFonts w:ascii="Arial" w:hAnsi="Arial"/>
          <w:sz w:val="24"/>
          <w:szCs w:val="24"/>
          <w:lang w:eastAsia="el-GR"/>
        </w:rPr>
        <w:t>διεκπεραιωτικό</w:t>
      </w:r>
      <w:proofErr w:type="spellEnd"/>
      <w:r w:rsidRPr="00B01C11">
        <w:rPr>
          <w:rFonts w:ascii="Arial" w:hAnsi="Arial"/>
          <w:sz w:val="24"/>
          <w:szCs w:val="24"/>
          <w:lang w:eastAsia="el-GR"/>
        </w:rPr>
        <w:t xml:space="preserve">, γιατί πραγματικά έχουμε υποχρέωσή μας να ενσωματώσουμε αυτήν την οδηγία, την 633/2019. Ωστόσο νομίζω ότι έχουμε μπροστά μας ένα παράδειγμα κακής νομοθέτησης.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Κοιτάξτε, κύριε Υπουργέ, προέρχομαι από μια περιοχή όπου οι αθέμιτες εμπορικές πρακτικές παίρνουν και δίνουν. Αναφέρομαι τόσο στο βαμβάκι, όσο και στο </w:t>
      </w:r>
      <w:proofErr w:type="spellStart"/>
      <w:r w:rsidRPr="00B01C11">
        <w:rPr>
          <w:rFonts w:ascii="Arial" w:hAnsi="Arial"/>
          <w:sz w:val="24"/>
          <w:szCs w:val="24"/>
          <w:lang w:eastAsia="el-GR"/>
        </w:rPr>
        <w:t>συμπύρηνο</w:t>
      </w:r>
      <w:proofErr w:type="spellEnd"/>
      <w:r w:rsidRPr="00B01C11">
        <w:rPr>
          <w:rFonts w:ascii="Arial" w:hAnsi="Arial"/>
          <w:sz w:val="24"/>
          <w:szCs w:val="24"/>
          <w:lang w:eastAsia="el-GR"/>
        </w:rPr>
        <w:t xml:space="preserve"> ροδάκινο, το οποίο έχουν ως τελικό τους αποδέκτη τη βιομηχανία. Θα έλεγα μάλιστα ότι η βιομηχανία είναι ο μοναδικός τους αγοραστής, είναι σχεδόν μονόδρομος. Κάθε χρόνο σε ό,τι αφορά τη διάθεση του </w:t>
      </w:r>
      <w:proofErr w:type="spellStart"/>
      <w:r w:rsidRPr="00B01C11">
        <w:rPr>
          <w:rFonts w:ascii="Arial" w:hAnsi="Arial"/>
          <w:sz w:val="24"/>
          <w:szCs w:val="24"/>
          <w:lang w:eastAsia="el-GR"/>
        </w:rPr>
        <w:t>συμπύρηνου</w:t>
      </w:r>
      <w:proofErr w:type="spellEnd"/>
      <w:r w:rsidRPr="00B01C11">
        <w:rPr>
          <w:rFonts w:ascii="Arial" w:hAnsi="Arial"/>
          <w:sz w:val="24"/>
          <w:szCs w:val="24"/>
          <w:lang w:eastAsia="el-GR"/>
        </w:rPr>
        <w:t xml:space="preserve"> ροδάκινου παρατηρούνται προβλήματα εξαιτίας των χαμηλών τιμών που προσφέρονται από τη βιομηχανία, από την κονσερβοποιία δηλαδή ουσιαστικά, με διάφορα προσχήματα είτε δήθεν την υπερπαραγωγή είτε τη χαμηλή ποιότητα είτε τα αποθέματα των προηγούμενων ετών, με αποτέλεσμα οι αγρότες να μην μπορούν να απολαύσουν τιμές που ανταποκρίνονται, κύριε Υπουργέ, πολλές φορές ακόμα και στο κόστος παραγωγής ανεξαρτήτως μάλιστα της ποιότητας που αυτοί έχουν.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Στόχος της βιομηχανίας, όπως το αντιλαμβανόμαστε, είναι να περιορίσει το λειτουργικό της κόστος για να αυξήσει σε κάθε περίπτωση την κερδοφορία της. Και μιλάμε για ένα τελικό προϊόν, όπως είναι η κονσέρβα του ροδάκινου, που έχει αποκλειστικά εξαγωγικό χαρακτήρα και φέρνει εθνικό συνάλλαγμα 250 με 300 εκατομμύρια κάθε χρόνο και μάλιστα έχει και ηγεμονεύουσα θέση στην παγκόσμια αγορά.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Εδώ, λοιπόν, το ζητούμενο θα ήταν αυτές οι επιχειρηματικές συμπεριφορές των δυνατών του κλάδου να μπορούν να περιοριστούν. </w:t>
      </w:r>
      <w:r w:rsidRPr="00B01C11">
        <w:rPr>
          <w:rFonts w:ascii="Arial" w:hAnsi="Arial"/>
          <w:sz w:val="24"/>
          <w:szCs w:val="24"/>
          <w:lang w:eastAsia="el-GR"/>
        </w:rPr>
        <w:lastRenderedPageBreak/>
        <w:t>Πιστεύετε ότι με αυτό το νομοσχέδιο περιορίζονται αυτές οι πρακτικές; Ειλικρινά θα σας απαντήσω πως όχι. Η συγκεκριμένη οδηγία αποφασίστηκε από μία επιτροπή με πολύ μεγάλη δυσκολία, θα έλεγα μάλιστα ότι δόθηκε ως «δώρο» για τις συνεχόμενες μειώσεις των πόρων της Κοινής Αγροτικής Πολιτικής και θα έπρεπε να την εκμεταλλευτούμε καλύτερα.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Τώρα με αυτήν την ευκαιρία επιτρέψτε μου να σας ρωτήσω τρία, τέσσερα πράγματα, τα οποία είναι πάρα πολύ σημαντικά και έχουν σχέση με την επικαιρότητα.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πρώτο αφορά την νέα Κοινή Αγροτική Πολιτική και το θέμα που προκύπτει σχετικά με την ιστορικότητα των δικαιωμάτων και την εσωτερική σύγκλιση των δικαιωμάτων, γιατί όπως αντιλαμβάνεστε θα καθορίσει ουσιαστικά τις άμεσες ενισχύσεις που θα δοθούν από το 2021 ως το 2027, την καινούργια δηλαδή προγραμματική περίοδο.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δεύτερο ερώτημα που θέλω να σας θέσω και τέθηκε και από όλους τους συναδέλφους αφορά τον ΟΠΕΚΕΠΕ. Ξέρετε έχουμε τις παραιτήσεις δύο Προέδρων, έχουμε διακοπή της λειτουργίας του πληροφορικού συστήματος, ματαίωση του διεθνούς διαγωνισμού για την προμήθεια του πληροφορικού συστήματος και πραγματικά προκύπτει μια πολύ μεγάλη ανησυχία και για τις αιτήσεις που θα γίνουν φέτος, το 2021 και για την καταβολή των ενισχύσεων </w:t>
      </w:r>
      <w:r w:rsidRPr="00B01C11">
        <w:rPr>
          <w:rFonts w:ascii="Arial" w:hAnsi="Arial"/>
          <w:sz w:val="24"/>
          <w:szCs w:val="24"/>
          <w:lang w:eastAsia="el-GR"/>
        </w:rPr>
        <w:lastRenderedPageBreak/>
        <w:t>αν πραγματικά είναι απρόσκοπτη και χωρίς προβλήματα για τους παραγωγούς το 2021.</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Το τρίτο πρόβλημα που θέλω να επισημάνω είναι το πολύ μεγάλο πρόβλημα με τους παγετούς, που αφορά και την εκλογική μου περιφέρεια, την Πέλλα. Η φθορά είναι εκτεταμένη ιδιαίτερα σε δεντροκαλλιέργειες σε ολόκληρη τη χώρα. Κοιτάξτε, πρέπει να υπάρξει μέριμνα από το Υπουργείο, ώστε όλες οι ζημιές στις δενδροκαλλιέργειες οι οποίες είναι εκτεταμένες και καθολικές να καλυφθούν. Ξέρετε ότι ο κανονισμός έχει προβλήματα. Νομίζω ότι με την κατάλληλη πολιτική βούληση από το Υπουργείο Αγροτικής Ανάπτυξης τα προβλήματα θα υπερκεραστούν.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το τέταρτο που θέλω να σας θέσω βεβαίως -δεν είναι εδώ ο Υπουργός, φαντάζομαι όμως ότι θα το ακούσει- αφορά το καινούργιο νομοθετικό πλαίσιο για τις λαϊκές αγορές. Κοιτάξτε, δεν ξέρω τι προθέσεις έχουν οι άλλοι συναρμόδιοι Υπουργοί που δεν εκλέγονται σε αγροτικές περιοχές, όμως πραγματικά θα ήθελα να δώσω μια φιλική συμβουλή - σύσταση στον Υπουργό Αγροτικής Ανάπτυξης που εκλέγεται σε μια τέτοια αγροτική περιοχή να μην συνδέσει το όνομά του ουσιαστικά με την εξαφάνιση των παραγωγών αγροτικών προϊόντων και την αντικατάστασή τους με μεταπράτες, οι οποίοι με ένα στρέμμα άνηθο θα πουλούν το σύνολο των αγροτικών προϊόντων. Γιατί αυτό που είπε προηγουμένως ο κ. </w:t>
      </w:r>
      <w:proofErr w:type="spellStart"/>
      <w:r w:rsidRPr="00B01C11">
        <w:rPr>
          <w:rFonts w:ascii="Arial" w:hAnsi="Arial"/>
          <w:sz w:val="24"/>
          <w:szCs w:val="24"/>
          <w:lang w:eastAsia="el-GR"/>
        </w:rPr>
        <w:t>Σιμόπουλος</w:t>
      </w:r>
      <w:proofErr w:type="spellEnd"/>
      <w:r w:rsidRPr="00B01C11">
        <w:rPr>
          <w:rFonts w:ascii="Arial" w:hAnsi="Arial"/>
          <w:sz w:val="24"/>
          <w:szCs w:val="24"/>
          <w:lang w:eastAsia="el-GR"/>
        </w:rPr>
        <w:t xml:space="preserve"> για τον αγώνα της ντομάτας της </w:t>
      </w:r>
      <w:r w:rsidRPr="00B01C11">
        <w:rPr>
          <w:rFonts w:ascii="Arial" w:hAnsi="Arial"/>
          <w:sz w:val="24"/>
          <w:szCs w:val="24"/>
          <w:lang w:eastAsia="el-GR"/>
        </w:rPr>
        <w:lastRenderedPageBreak/>
        <w:t>δεκαετίας του΄80, πολύ φοβάμαι, κύριε Υπουργέ, ότι θα ξαναρχίσει και αυτήν τη φορά ο αγώνας θα είναι ανένδοτος.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Ευχαριστώ πολύ.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ΣΥΡΙΖΑ)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eastAsia="SimSun" w:hAnsi="Arial" w:cs="Arial"/>
          <w:b/>
          <w:bCs/>
          <w:sz w:val="24"/>
          <w:szCs w:val="24"/>
          <w:lang w:eastAsia="zh-CN"/>
        </w:rPr>
        <w:t xml:space="preserve">ΠΡΟΕΔΡΕΥΩΝ (Χαράλαμπος Αθανασίου): </w:t>
      </w:r>
      <w:r w:rsidRPr="00B01C11">
        <w:rPr>
          <w:rFonts w:ascii="Arial" w:eastAsia="SimSun" w:hAnsi="Arial" w:cs="Arial"/>
          <w:bCs/>
          <w:sz w:val="24"/>
          <w:szCs w:val="24"/>
          <w:lang w:eastAsia="zh-CN"/>
        </w:rPr>
        <w:t>Και εγώ σας ευχαριστώ.</w:t>
      </w:r>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τώρα έχει ο κ. </w:t>
      </w:r>
      <w:proofErr w:type="spellStart"/>
      <w:r w:rsidRPr="00B01C11">
        <w:rPr>
          <w:rFonts w:ascii="Arial" w:hAnsi="Arial"/>
          <w:sz w:val="24"/>
          <w:szCs w:val="24"/>
          <w:lang w:eastAsia="el-GR"/>
        </w:rPr>
        <w:t>Κώτσηρας</w:t>
      </w:r>
      <w:proofErr w:type="spellEnd"/>
      <w:r w:rsidRPr="00B01C11">
        <w:rPr>
          <w:rFonts w:ascii="Arial" w:hAnsi="Arial"/>
          <w:sz w:val="24"/>
          <w:szCs w:val="24"/>
          <w:lang w:eastAsia="el-GR"/>
        </w:rPr>
        <w:t xml:space="preserve">, για να αναπτύξει την τροπολογία. Μετά θα πάρει τον λόγο ο κ. </w:t>
      </w:r>
      <w:proofErr w:type="spellStart"/>
      <w:r w:rsidRPr="00B01C11">
        <w:rPr>
          <w:rFonts w:ascii="Arial" w:hAnsi="Arial"/>
          <w:sz w:val="24"/>
          <w:szCs w:val="24"/>
          <w:lang w:eastAsia="el-GR"/>
        </w:rPr>
        <w:t>Κατρίνης</w:t>
      </w:r>
      <w:proofErr w:type="spellEnd"/>
      <w:r w:rsidRPr="00B01C11">
        <w:rPr>
          <w:rFonts w:ascii="Arial" w:hAnsi="Arial"/>
          <w:sz w:val="24"/>
          <w:szCs w:val="24"/>
          <w:lang w:eastAsia="el-GR"/>
        </w:rPr>
        <w:t xml:space="preserve"> και στη συνέχεια ο Υφυπουργός Αγροτικής Ανάπτυξης, ο κ. Γιάννης Οικονόμου.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Ορίστε, κύριε </w:t>
      </w:r>
      <w:proofErr w:type="spellStart"/>
      <w:r w:rsidRPr="00B01C11">
        <w:rPr>
          <w:rFonts w:ascii="Arial" w:hAnsi="Arial"/>
          <w:sz w:val="24"/>
          <w:szCs w:val="24"/>
          <w:lang w:eastAsia="el-GR"/>
        </w:rPr>
        <w:t>Κώτσηρα</w:t>
      </w:r>
      <w:proofErr w:type="spellEnd"/>
      <w:r w:rsidRPr="00B01C11">
        <w:rPr>
          <w:rFonts w:ascii="Arial" w:hAnsi="Arial"/>
          <w:sz w:val="24"/>
          <w:szCs w:val="24"/>
          <w:lang w:eastAsia="el-GR"/>
        </w:rPr>
        <w:t>, έχετε τον λόγο για δύο λεπτά.</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cs="Arial"/>
          <w:b/>
          <w:color w:val="111111"/>
          <w:sz w:val="24"/>
          <w:szCs w:val="24"/>
          <w:lang w:eastAsia="el-GR"/>
        </w:rPr>
        <w:t xml:space="preserve">ΓΕΩΡΓΙΟΣ ΚΩΤΣΗΡΑΣ (Υφυπουργός Δικαιοσύνης): </w:t>
      </w:r>
      <w:r w:rsidRPr="00B01C11">
        <w:rPr>
          <w:rFonts w:ascii="Arial" w:hAnsi="Arial"/>
          <w:sz w:val="24"/>
          <w:szCs w:val="24"/>
          <w:lang w:eastAsia="el-GR"/>
        </w:rPr>
        <w:t xml:space="preserve">Ευχαριστώ, κύριε Πρόεδρε.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Απευθύνομαι στο Σώμα σε σχέση με την τροπολογία με γενικό αριθμό 831 και ειδικό 29 του Υπουργείου Δικαιοσύνης. Σε σχέση με αυτήν τη ρύθμιση και το άρθρο 1 προβλέπεται ερμηνευτική διάταξη για την επανέναρξη των νόμιμων και δικαστικών προθεσμιών και με τη ρύθμιση αυτή κατά την αληθή έννοια του άρθρου 83 του ν.4790/2021 ως ημερομηνία λήξης της επιβολής του μέτρου της προσωρινής αναστολής της λειτουργίας των πολιτικών δικαστηρίων της χώρας για τον υπολογισμό των νόμιμων και δικαστικών προθεσμιών λογίζεται η ημερομηνία άρσης της αναστολής των προθεσμιών, η οποία επήλθε </w:t>
      </w:r>
      <w:r w:rsidRPr="00B01C11">
        <w:rPr>
          <w:rFonts w:ascii="Arial" w:hAnsi="Arial"/>
          <w:sz w:val="24"/>
          <w:szCs w:val="24"/>
          <w:lang w:eastAsia="el-GR"/>
        </w:rPr>
        <w:lastRenderedPageBreak/>
        <w:t>με τη λήξη ισχύος τής από 26 Μαρτίου Κοινής Υπουργικής Απόφασης ήτοι η 6η Απριλίου 2021. Η προτεινόμενη αυτή ρύθμιση καθίσταται αναγκαία για ασφάλεια δικαίου κατά προφανείς λόγους ως προς την έναρξη και λήξη νόμιμων και δικαστικών προθεσμιών.</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Σε σχέση με το άρθρο 2 της ίδιας τροπολογίας, με την προτεινόμενη ρύθμιση οι δικαστικές διακοπές για το τρέχον δικαστικό έτος που λήγει στις 15 Σεπτεμβρίου του 2021 αρχίζουν την 1η Ιουλίου του 2021 και λήγουν την 31η Αυγούστου του 2021. Στόχος της ρύθμισης είναι να αντιμετωπιστούν οι συνέπειες της αναστολής της λειτουργίας των δικαστηρίων και των εισαγγελιών στο σύνολο της επικράτειας λόγω της πανδημίας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w:t>
      </w:r>
      <w:r w:rsidRPr="00B01C11">
        <w:rPr>
          <w:rFonts w:ascii="Arial" w:hAnsi="Arial"/>
          <w:sz w:val="24"/>
          <w:szCs w:val="24"/>
          <w:lang w:val="en-US" w:eastAsia="el-GR"/>
        </w:rPr>
        <w:t>COVID</w:t>
      </w:r>
      <w:r w:rsidRPr="00B01C11">
        <w:rPr>
          <w:rFonts w:ascii="Arial" w:hAnsi="Arial"/>
          <w:sz w:val="24"/>
          <w:szCs w:val="24"/>
          <w:lang w:eastAsia="el-GR"/>
        </w:rPr>
        <w:t xml:space="preserve">-19, η οποία δημιούργησε πλήθος υποθέσεων που δεν έχουν εκδικαστεί.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Σας ευχαριστώ.</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eastAsia="SimSun" w:hAnsi="Arial" w:cs="Arial"/>
          <w:b/>
          <w:bCs/>
          <w:sz w:val="24"/>
          <w:szCs w:val="24"/>
          <w:lang w:eastAsia="zh-CN"/>
        </w:rPr>
        <w:t xml:space="preserve">ΠΡΟΕΔΡΕΥΩΝ (Χαράλαμπος Αθανασίου): </w:t>
      </w:r>
      <w:r w:rsidRPr="00B01C11">
        <w:rPr>
          <w:rFonts w:ascii="Arial" w:eastAsia="SimSun" w:hAnsi="Arial" w:cs="Arial"/>
          <w:bCs/>
          <w:sz w:val="24"/>
          <w:szCs w:val="24"/>
          <w:lang w:eastAsia="zh-CN"/>
        </w:rPr>
        <w:t>Τον λόγο έχει ο κ.</w:t>
      </w:r>
      <w:r w:rsidRPr="00B01C11">
        <w:rPr>
          <w:rFonts w:ascii="Arial" w:eastAsia="SimSun" w:hAnsi="Arial" w:cs="Arial"/>
          <w:b/>
          <w:bCs/>
          <w:sz w:val="24"/>
          <w:szCs w:val="24"/>
          <w:lang w:eastAsia="zh-CN"/>
        </w:rPr>
        <w:t xml:space="preserve"> </w:t>
      </w:r>
      <w:proofErr w:type="spellStart"/>
      <w:r w:rsidRPr="00B01C11">
        <w:rPr>
          <w:rFonts w:ascii="Arial" w:eastAsia="SimSun" w:hAnsi="Arial" w:cs="Arial"/>
          <w:bCs/>
          <w:sz w:val="24"/>
          <w:szCs w:val="24"/>
          <w:lang w:eastAsia="zh-CN"/>
        </w:rPr>
        <w:t>Κατρίνης</w:t>
      </w:r>
      <w:proofErr w:type="spellEnd"/>
      <w:r w:rsidRPr="00B01C11">
        <w:rPr>
          <w:rFonts w:ascii="Arial" w:eastAsia="SimSun" w:hAnsi="Arial" w:cs="Arial"/>
          <w:bCs/>
          <w:sz w:val="24"/>
          <w:szCs w:val="24"/>
          <w:lang w:eastAsia="zh-CN"/>
        </w:rPr>
        <w:t>,</w:t>
      </w:r>
      <w:r w:rsidRPr="00B01C11">
        <w:rPr>
          <w:rFonts w:ascii="Arial" w:eastAsia="SimSun" w:hAnsi="Arial" w:cs="Arial"/>
          <w:b/>
          <w:bCs/>
          <w:sz w:val="24"/>
          <w:szCs w:val="24"/>
          <w:lang w:eastAsia="zh-CN"/>
        </w:rPr>
        <w:t xml:space="preserve"> </w:t>
      </w:r>
      <w:r w:rsidRPr="00B01C11">
        <w:rPr>
          <w:rFonts w:ascii="Arial" w:hAnsi="Arial"/>
          <w:sz w:val="24"/>
          <w:szCs w:val="24"/>
          <w:lang w:eastAsia="el-GR"/>
        </w:rPr>
        <w:t>Κοινοβουλευτικός Εκπρόσωπος του Κινήματος Αλλαγής. Στη συνέχεια, όπως είπα, θα πάρει τον λόγο ο κ. Γιάννης Οικονόμου, ο Υφυπουργός Αγροτικής Ανάπτυξης.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Ορίστε, κύριε </w:t>
      </w:r>
      <w:proofErr w:type="spellStart"/>
      <w:r w:rsidRPr="00B01C11">
        <w:rPr>
          <w:rFonts w:ascii="Arial" w:hAnsi="Arial"/>
          <w:sz w:val="24"/>
          <w:szCs w:val="24"/>
          <w:lang w:eastAsia="el-GR"/>
        </w:rPr>
        <w:t>Κατρίνη</w:t>
      </w:r>
      <w:proofErr w:type="spellEnd"/>
      <w:r w:rsidRPr="00B01C11">
        <w:rPr>
          <w:rFonts w:ascii="Arial" w:hAnsi="Arial"/>
          <w:sz w:val="24"/>
          <w:szCs w:val="24"/>
          <w:lang w:eastAsia="el-GR"/>
        </w:rPr>
        <w:t>, έχετε τον λόγο.</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sz w:val="24"/>
          <w:szCs w:val="24"/>
          <w:lang w:eastAsia="el-GR"/>
        </w:rPr>
        <w:t>ΜΙΧΑΗΛ ΚΑΤΡΙΝΗΣ:</w:t>
      </w:r>
      <w:r w:rsidRPr="00B01C11">
        <w:rPr>
          <w:rFonts w:ascii="Arial" w:hAnsi="Arial"/>
          <w:sz w:val="24"/>
          <w:szCs w:val="24"/>
          <w:lang w:eastAsia="el-GR"/>
        </w:rPr>
        <w:t xml:space="preserve"> Ευχαριστώ πολύ, κύριε Πρόεδρε.</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ξημέρωσε η 7η Απριλίου και οι Έλληνες πολίτες περίμεναν σήμερα να πάνε στα φαρμακεία και να προμηθευτούν τα </w:t>
      </w:r>
      <w:r w:rsidRPr="00B01C11">
        <w:rPr>
          <w:rFonts w:ascii="Arial" w:hAnsi="Arial"/>
          <w:sz w:val="24"/>
          <w:szCs w:val="24"/>
          <w:lang w:val="en-US" w:eastAsia="el-GR"/>
        </w:rPr>
        <w:lastRenderedPageBreak/>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τα οποία είχαν </w:t>
      </w:r>
      <w:proofErr w:type="spellStart"/>
      <w:r w:rsidRPr="00B01C11">
        <w:rPr>
          <w:rFonts w:ascii="Arial" w:hAnsi="Arial"/>
          <w:sz w:val="24"/>
          <w:szCs w:val="24"/>
          <w:lang w:eastAsia="el-GR"/>
        </w:rPr>
        <w:t>πολυδιαφημιστεί</w:t>
      </w:r>
      <w:proofErr w:type="spellEnd"/>
      <w:r w:rsidRPr="00B01C11">
        <w:rPr>
          <w:rFonts w:ascii="Arial" w:hAnsi="Arial"/>
          <w:sz w:val="24"/>
          <w:szCs w:val="24"/>
          <w:lang w:eastAsia="el-GR"/>
        </w:rPr>
        <w:t xml:space="preserve"> ως μία ασφαλής όντως μέθοδος </w:t>
      </w:r>
      <w:proofErr w:type="spellStart"/>
      <w:r w:rsidRPr="00B01C11">
        <w:rPr>
          <w:rFonts w:ascii="Arial" w:hAnsi="Arial"/>
          <w:sz w:val="24"/>
          <w:szCs w:val="24"/>
          <w:lang w:eastAsia="el-GR"/>
        </w:rPr>
        <w:t>ιχνηλάτησης</w:t>
      </w:r>
      <w:proofErr w:type="spellEnd"/>
      <w:r w:rsidRPr="00B01C11">
        <w:rPr>
          <w:rFonts w:ascii="Arial" w:hAnsi="Arial"/>
          <w:sz w:val="24"/>
          <w:szCs w:val="24"/>
          <w:lang w:eastAsia="el-GR"/>
        </w:rPr>
        <w:t xml:space="preserve"> για την πανδημία. Δυστυχώς τους περίμενε μία έκπληξη, καθότι αντί για έτοιμα </w:t>
      </w:r>
      <w:r w:rsidRPr="00B01C11">
        <w:rPr>
          <w:rFonts w:ascii="Arial" w:hAnsi="Arial"/>
          <w:sz w:val="24"/>
          <w:szCs w:val="24"/>
          <w:lang w:val="en-US" w:eastAsia="el-GR"/>
        </w:rPr>
        <w:t>kits</w:t>
      </w:r>
      <w:r w:rsidRPr="00B01C11">
        <w:rPr>
          <w:rFonts w:ascii="Arial" w:hAnsi="Arial"/>
          <w:sz w:val="24"/>
          <w:szCs w:val="24"/>
          <w:lang w:eastAsia="el-GR"/>
        </w:rPr>
        <w:t xml:space="preserve"> υπήρχαν </w:t>
      </w:r>
      <w:proofErr w:type="spellStart"/>
      <w:r w:rsidRPr="00B01C11">
        <w:rPr>
          <w:rFonts w:ascii="Arial" w:hAnsi="Arial"/>
          <w:sz w:val="24"/>
          <w:szCs w:val="24"/>
          <w:lang w:eastAsia="el-GR"/>
        </w:rPr>
        <w:t>εικοσιπεντάδες</w:t>
      </w:r>
      <w:proofErr w:type="spellEnd"/>
      <w:r w:rsidRPr="00B01C11">
        <w:rPr>
          <w:rFonts w:ascii="Arial" w:hAnsi="Arial"/>
          <w:sz w:val="24"/>
          <w:szCs w:val="24"/>
          <w:lang w:eastAsia="el-GR"/>
        </w:rPr>
        <w:t>, αντί για ατομικές συσκευασίες, έπρεπε οι φαρμακοποιοί να τα φτιάξουν οι ίδιοι για να μπορέσουν να προμηθεύσουν και όλο αυτό δημιούργησε μια αίσθηση ανοργανωσιάς, θα μου επιτρέψετε να πω, και εκνευρισμού, τόσο στους πολίτες όσο και στους επαγγελματίες υγείας.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νομίζω ότι συνολικά η πολυδιαφημιζόμενη μέθοδος με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tests</w:t>
      </w:r>
      <w:r w:rsidRPr="00B01C11">
        <w:rPr>
          <w:rFonts w:ascii="Arial" w:hAnsi="Arial"/>
          <w:sz w:val="24"/>
          <w:szCs w:val="24"/>
          <w:lang w:eastAsia="el-GR"/>
        </w:rPr>
        <w:t xml:space="preserve"> πάσχει, αν δούμε και την ανακοίνωση του Πανελλήνιου Ιατρικού Συλλόγου. Θα πω μόνο ένα σημείο: «Θα πρέπει η διαχείριση των μολυσματικών αποβλήτων από τη διαδικασία αυτοελέγχου να γίνεται σύμφωνα με τις σχετικές οδηγίες της Ευρωπαϊκής Ένωσης». Γι’ αυτό δεν υπάρχει επίσημη τοποθέτηση. Όταν κάποιος κάνει το τεστ και </w:t>
      </w:r>
      <w:proofErr w:type="spellStart"/>
      <w:r w:rsidRPr="00B01C11">
        <w:rPr>
          <w:rFonts w:ascii="Arial" w:hAnsi="Arial"/>
          <w:sz w:val="24"/>
          <w:szCs w:val="24"/>
          <w:lang w:eastAsia="el-GR"/>
        </w:rPr>
        <w:t>αυτοδιαγνωστεί</w:t>
      </w:r>
      <w:proofErr w:type="spellEnd"/>
      <w:r w:rsidRPr="00B01C11">
        <w:rPr>
          <w:rFonts w:ascii="Arial" w:hAnsi="Arial"/>
          <w:sz w:val="24"/>
          <w:szCs w:val="24"/>
          <w:lang w:eastAsia="el-GR"/>
        </w:rPr>
        <w:t xml:space="preserve"> ότι είναι θετικός στον </w:t>
      </w:r>
      <w:r w:rsidRPr="00B01C11">
        <w:rPr>
          <w:rFonts w:ascii="Arial" w:hAnsi="Arial"/>
          <w:sz w:val="24"/>
          <w:szCs w:val="24"/>
          <w:lang w:val="en-US" w:eastAsia="el-GR"/>
        </w:rPr>
        <w:t>COVID</w:t>
      </w:r>
      <w:r w:rsidRPr="00B01C11">
        <w:rPr>
          <w:rFonts w:ascii="Arial" w:hAnsi="Arial"/>
          <w:sz w:val="24"/>
          <w:szCs w:val="24"/>
          <w:lang w:eastAsia="el-GR"/>
        </w:rPr>
        <w:t xml:space="preserve">, τι κάνει με το </w:t>
      </w:r>
      <w:r w:rsidRPr="00B01C11">
        <w:rPr>
          <w:rFonts w:ascii="Arial" w:hAnsi="Arial"/>
          <w:sz w:val="24"/>
          <w:szCs w:val="24"/>
          <w:lang w:val="en-US" w:eastAsia="el-GR"/>
        </w:rPr>
        <w:t>kit</w:t>
      </w:r>
      <w:r w:rsidRPr="00B01C11">
        <w:rPr>
          <w:rFonts w:ascii="Arial" w:hAnsi="Arial"/>
          <w:sz w:val="24"/>
          <w:szCs w:val="24"/>
          <w:lang w:eastAsia="el-GR"/>
        </w:rPr>
        <w:t xml:space="preserve"> και με το υλικό; Πού το πετάει; Το πετάει στα σκουπίδια; Αυτό δεν το λέμε εμείς, το λέει ο Πανελλήνιος Ιατρικός Σύλλογος.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μου πείτε, είναι ο μόνος τομέας στον οποίο η Κυβέρνηση δείχνει ανοργανωσιά και περνάει αυτή την αίσθηση μπάχαλου; Νομίζω όχι. Η κυρίαρχη αίσθηση, όσες προσπάθειες και αν κάνουν όσοι στηρίζουν ακόμα τον κ. Μητσοτάκη και την Κυβέρνηση, είναι ότι η Κυβέρνηση έχει αποτύχει στη διαχείριση της πανδημίας, τόσο όσον αφορά την επιβαρυμένη επιδημιολογική </w:t>
      </w:r>
      <w:r w:rsidRPr="00B01C11">
        <w:rPr>
          <w:rFonts w:ascii="Arial" w:hAnsi="Arial"/>
          <w:sz w:val="24"/>
          <w:szCs w:val="24"/>
          <w:lang w:eastAsia="el-GR"/>
        </w:rPr>
        <w:lastRenderedPageBreak/>
        <w:t xml:space="preserve">εικόνα, την κόπωση των πολιτών, αλλά και την αδυναμία ενίσχυσης του δημοσίου συστήματος υγείας.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highlight w:val="white"/>
          <w:lang w:eastAsia="el-GR"/>
        </w:rPr>
        <w:t xml:space="preserve">(Στο σημείο αυτό την Προεδρική Έδρα καταλαμβάνει ο ΣΤ΄ Αντιπρόεδρος της Βουλής κ. </w:t>
      </w:r>
      <w:r w:rsidRPr="00B01C11">
        <w:rPr>
          <w:rFonts w:ascii="Arial" w:hAnsi="Arial" w:cs="Arial"/>
          <w:b/>
          <w:sz w:val="24"/>
          <w:szCs w:val="24"/>
          <w:lang w:eastAsia="el-GR"/>
        </w:rPr>
        <w:t>ΓΕΩΡΓΙΟΣ ΛΑΜΠΡΟΥΛΗΣ</w:t>
      </w:r>
      <w:r w:rsidRPr="00B01C11">
        <w:rPr>
          <w:rFonts w:ascii="Arial" w:hAnsi="Arial" w:cs="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Υπάρχει όμως και ένα επιπλέον ζήτημα που προκαλεί πλέον την κοινή γνώμη και τους πολίτες και αυτό είναι η αμετροέπεια και η ακράτεια, επιτρέψτε μου να πω, από ορισμένους Υπουργούς, οι οποίοι προφανώς, στην αγωνιώδη προσπάθειά τους να δείξουν ένα φιλικό πρόσωπο, κάνουν εκτιμήσεις με στοιχεία του αέρα, υποκαθιστώντας ακόμα και την επιτροπή λοιμωξιολόγων και τον ίδιο τον Υπουργό Υγείας.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Μάλιστα ο Υπουργός Επικρατείας κινδυνεύει να αυτοαναγορευθεί σε «Υπουργό διακοπών του Πάσχα» ή «Υπουργό με αρμοδιότητα το Πάσχα», κάνοντας δηλώσεις μέρα παρά μέρα, για το αν θα επιτραπούν οι μετακινήσεις, με ποιον τρόπο θα επιτραπούν οι μετακινήσεις και όλα αυτά δεκαπέντε, είκοσι μέρες πριν την κρίσιμη περίοδο. Δεν ξέρω αν έχει μαντικές ικανότητες ο κ. </w:t>
      </w:r>
      <w:proofErr w:type="spellStart"/>
      <w:r w:rsidRPr="00B01C11">
        <w:rPr>
          <w:rFonts w:ascii="Arial" w:hAnsi="Arial"/>
          <w:sz w:val="24"/>
          <w:szCs w:val="24"/>
          <w:lang w:eastAsia="el-GR"/>
        </w:rPr>
        <w:t>Γεραπετρίτης</w:t>
      </w:r>
      <w:proofErr w:type="spellEnd"/>
      <w:r w:rsidRPr="00B01C11">
        <w:rPr>
          <w:rFonts w:ascii="Arial" w:hAnsi="Arial"/>
          <w:sz w:val="24"/>
          <w:szCs w:val="24"/>
          <w:lang w:eastAsia="el-GR"/>
        </w:rPr>
        <w:t xml:space="preserve">. Σίγουρα όμως οι αλλεπάλληλες δηλώσεις του προκαλούν και σύγχυση και εκνευρισμό και καλό θα ήταν να μπει ένας φραγμός σε αυτό.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Μπάχαλο επίσης και στις λαϊκές αγορές. Πριν από λίγο ήρθαμε από τη συγκέντρωση στο Υπουργείο Ανάπτυξης. Φοβερή αναστάτωση, κυρίως στους </w:t>
      </w:r>
      <w:r w:rsidRPr="00B01C11">
        <w:rPr>
          <w:rFonts w:ascii="Arial" w:hAnsi="Arial"/>
          <w:sz w:val="24"/>
          <w:szCs w:val="24"/>
          <w:lang w:eastAsia="el-GR"/>
        </w:rPr>
        <w:lastRenderedPageBreak/>
        <w:t xml:space="preserve">παραγωγούς, αλλά και σε μεγάλο κομμάτι των εμπόρων, όσον αφορά τις αντικρουόμενες διατάξεις του νομοσχεδίου. Είναι ένα νομοσχέδιο το οποίο δεν έχει ανέβει στη διαβούλευση. Ακούμε βδομάδα παρά βδομάδα ότι αλλάζει, με βάση τις επιθυμίες κάποιων επαγγελματικών τάξεων που συμμετέχουν στις λαϊκές. Δεν υπάρχει επίσημο κείμενο. Υπάρχουν διαρροές. Υπάρχουν κάποιοι που βγαίνουν στα μέσα ενημέρωσης και λένε «τι ωραίο που είναι το νομοσχέδιο», γιατί εξασφαλίζει τη δική τους πλευρά και όχι συνολικά την κοινωνία των επαγγελματιών στις λαϊκές αγορές και προφανώς υπάρχει βάσιμος φόβος ότι θα αλλοιωθεί ο κοινωνικός χαρακτήρας των λαϊκών αγορών, με ορατό κίνδυνο για τις κοινωνικές τάξεις οι οποίες αυτήν τη στιγμή βρίσκουν καταφύγιο και αποκούμπι στις λαϊκές αγορές.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να ήταν μόνο αυτό που δείχνει την εικόνα ανοργανωσιάς της Κυβέρνησης; Πάμε στους δασικούς χάρτες. Άρον-άρον προχθές ο Πρωθυπουργός με τους αρμόδιους Υπουργούς έκαναν ανακοινώσεις για να καθησυχάσουν την κοινή γνώμη η οποία αντιδρούσε. Ανακοινώθηκε επέκταση χρονικού ορίου των αντιρρήσεων για έξι μήνες και μείωση 50% του </w:t>
      </w:r>
      <w:proofErr w:type="spellStart"/>
      <w:r w:rsidRPr="00B01C11">
        <w:rPr>
          <w:rFonts w:ascii="Arial" w:hAnsi="Arial"/>
          <w:sz w:val="24"/>
          <w:szCs w:val="24"/>
          <w:lang w:eastAsia="el-GR"/>
        </w:rPr>
        <w:t>παραβόλου</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Μάλιστα ο αρμόδιος Υπουργός, ο κ. Σκρέκας, μας λέει καθησυχαστικά ότι «θα διορθώσουμε τα σφάλματα χωρίς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ταλαιπωρία για τον πολίτη, με εσωτερική διαδικασία και να περιμένουν οι πολίτες να διορθωθούν τα πρόδηλα σφάλματα». Μάλιστα! Δεν μας είπε όμως η Κυβέρνηση και ο αρμόδιος </w:t>
      </w:r>
      <w:r w:rsidRPr="00B01C11">
        <w:rPr>
          <w:rFonts w:ascii="Arial" w:hAnsi="Arial"/>
          <w:sz w:val="24"/>
          <w:szCs w:val="24"/>
          <w:lang w:eastAsia="el-GR"/>
        </w:rPr>
        <w:lastRenderedPageBreak/>
        <w:t xml:space="preserve">Υπουργός γιατί εδώ και είκοσι ένα μήνες, από τον Ιούλιο του 2019, έχουν παγώσει οι διαδικασίες εξέτασης αντιρρήσεων στους δασικούς χάρτες.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μας λέει η Κυβέρνηση γιατί, ενώ εδώ και έναν χρόνο έχει αλλάξει η σύσταση των επιτροπών και η σύνθεση, δεν έχουν συσταθεί αυτές οι επιτροπές που θα εξετάσουν τις αντιρρήσεις. Γι’ αυτό ποιος φταίει; Φταίει η προηγούμενη κυβέρνηση; Φταίει το Κίνημα Αλλαγής, που εδώ και έναν χρόνο, τον νόμο που έφερε η Κυβέρνηση, δεν τον είχε εφαρμόσει στην πράξη;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βεβαίως δεν απάντησε αν θα μπορούσε να στελεχώσει τις επιτροπές με δασολόγους από άλλες περιοχές της Ελλάδας. Ενδεικτικά θα πω ότι στη Θεσσαλονίκη υπάρχουν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τριάντα δασολόγοι. Γενικά η βόρεια Ελλάδα βρίθει δασολόγων. Εμείς στην Ηλεία έχουμε πέντε δασολόγους και δώδεκα χιλιάδες αντιρρήσεις να περιμένουν εδώ και είκοσι ένα μήνες να εξεταστούν.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βγαίνει ο Υπουργός και λέει να μην ανησυχούν οι πολίτες. Μάλιστα. Δεν ξεκαθάρισε, όμως, αν όλη αυτή η διαδικασία αφορά τους δασικούς χάρτες που αναρτήθηκαν πρόσφατα ή αφορά και τους κυρωμένους χάρτες επί των οποίων έχουν γίνει αντιρρήσεις. Εμείς κάναμε ερώτηση και η προχθεσινή απάντηση του κ. </w:t>
      </w:r>
      <w:proofErr w:type="spellStart"/>
      <w:r w:rsidRPr="00B01C11">
        <w:rPr>
          <w:rFonts w:ascii="Arial" w:hAnsi="Arial"/>
          <w:sz w:val="24"/>
          <w:szCs w:val="24"/>
          <w:lang w:eastAsia="el-GR"/>
        </w:rPr>
        <w:t>Αμυρά</w:t>
      </w:r>
      <w:proofErr w:type="spellEnd"/>
      <w:r w:rsidRPr="00B01C11">
        <w:rPr>
          <w:rFonts w:ascii="Arial" w:hAnsi="Arial"/>
          <w:sz w:val="24"/>
          <w:szCs w:val="24"/>
          <w:lang w:eastAsia="el-GR"/>
        </w:rPr>
        <w:t xml:space="preserve"> λέει ότι το δικαίωμα υποβολής αντιρρήσεων είναι και για τους χάρτες που είναι κυρωμένοι.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Και προσέξτε. Όλο αυτό θα το εξετάσει ποιος; Οι αποψιλωμένες δασικές υπηρεσίες, που μέχρι σήμερα δεν μπορούν να ανταποκριθούν στο ήδη βεβαρημένο έργο τους; Και βγαίνει ο κ. Σκρέκας και λέει: «Μην ανησυχείτε, θα λυθούν όλα από τις δασικές υπηρεσίες», που εδώ και είκοσι ένα μήνες πάνε με ρυθμό χελώνας, δεν εξετάζουν αντιρρήσεις, γιατί δεν έχουν προσωπικό, δεν έχει προβλεφθεί η στελέχωσή τους με προσωπικό, αλλά κατά τα άλλα, όλα καλά.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Δεν μας λέει η Κυβέρνηση τι γίνεται με την ανάρτηση αποφάσεων διοικητικών πράξεων αναδασμών και εποικισμών. Δεν αναρτήθηκαν. Τι γίνεται με τις εκτάσεις που ήταν αναδασωτέες, αλλά τελικά αποχαρακτηρίστηκαν; Τι γίνεται με τις εκτάσεις που είναι στην περίμετρο των οκτακοσίων μέτρων; Στην περιοχή μας, στον Νομό Ηλείας το 17% των εκτάσεων έχει αναρτηθεί. Και, βεβαίως, δεν μας λέει τι γίνεται με τα δασικά που εκχερσώθηκαν μετά την απόφαση του Συμβουλίου της Επικρατείας και έχουν παγώσει οι διαδικασίες εξαγοράς και νομιμοποίησης.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Μέσα σε όλα αυτά ήρθε εχθές και η ετήσια έκθεση της ΕΣΕΕ να μας θυμίσει πως δεν είναι καθόλου ευχάριστη η πραγματικότητα στην οικονομία. Διπλασιάστηκε ο αριθμός των επιχειρήσεων που χαρακτηρίζονται ως απειλούμενες. Τέσσερις στις δέκα απειλούνται χάνοντας έσοδα και σωρεύοντας χρέη.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Συνεχίζεται ο στραγγαλισμός των επιχειρήσεων που αποκλείονται από το Ταμείο Ανάκαμψης, με βάση τους όρους χρηματοδότησης των επενδύσεων και των δανείων που θα δοθούν, όπως και ο πρωτογενής τομέας, θεωρούμε, είναι εκκωφαντικά απών από το Ταμείο της Ανάκαμψης και δεν μας έχει δοθεί πειστική απάντηση για το αν διασυνδέεται είτε με το ΕΣΠΑ είτε με το Πρόγραμμα Αγροτικής Ανάπτυξης.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ακούσαμε κάτι ούτε για την αναδιάρθρωση καλλιεργειών ούτε για σχήματα νέων αγροτών συνεργατικά και πώς αυτά θα πριμοδοτηθούν, αλλά μόνο γενικές και αόριστες αναφορές από τον κ. </w:t>
      </w:r>
      <w:proofErr w:type="spellStart"/>
      <w:r w:rsidRPr="00B01C11">
        <w:rPr>
          <w:rFonts w:ascii="Arial" w:hAnsi="Arial"/>
          <w:sz w:val="24"/>
          <w:szCs w:val="24"/>
          <w:lang w:eastAsia="el-GR"/>
        </w:rPr>
        <w:t>Σκυλακάκη</w:t>
      </w:r>
      <w:proofErr w:type="spellEnd"/>
      <w:r w:rsidRPr="00B01C11">
        <w:rPr>
          <w:rFonts w:ascii="Arial" w:hAnsi="Arial"/>
          <w:sz w:val="24"/>
          <w:szCs w:val="24"/>
          <w:lang w:eastAsia="el-GR"/>
        </w:rPr>
        <w:t xml:space="preserve"> μόνο για έργα άρδευσης, χωρίς να εξειδικεύεται με ποιον τρόπο και αν θα </w:t>
      </w:r>
      <w:proofErr w:type="spellStart"/>
      <w:r w:rsidRPr="00B01C11">
        <w:rPr>
          <w:rFonts w:ascii="Arial" w:hAnsi="Arial"/>
          <w:sz w:val="24"/>
          <w:szCs w:val="24"/>
          <w:lang w:eastAsia="el-GR"/>
        </w:rPr>
        <w:t>μετακυλισθεί</w:t>
      </w:r>
      <w:proofErr w:type="spellEnd"/>
      <w:r w:rsidRPr="00B01C11">
        <w:rPr>
          <w:rFonts w:ascii="Arial" w:hAnsi="Arial"/>
          <w:sz w:val="24"/>
          <w:szCs w:val="24"/>
          <w:lang w:eastAsia="el-GR"/>
        </w:rPr>
        <w:t xml:space="preserve"> το κόστος αυτό στους χρήστες, δηλαδή στους αγρότες.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Όσον αφορά την οικονομία, νομίζω ότι είναι καμπανάκι η χθεσινή αναφορά του διοικητή της Τράπεζας της Ελλάδος, που μιλάει για κίνδυνο κλεισίματος των επιχειρήσεων, με ορατές συνέπειες και στην αγορά και στην οικονομία και στις θέσεις εργασίας, αλλά και στα δημόσια έσοδα. Προφανώς η Κυβέρνηση δεν συγκινείται από αυτό, ούτε βεβαίως συγκινείται και από την προτροπή του για τη δημιουργία μίας κακής τράπεζας, μιας </w:t>
      </w:r>
      <w:r w:rsidRPr="00B01C11">
        <w:rPr>
          <w:rFonts w:ascii="Arial" w:hAnsi="Arial"/>
          <w:sz w:val="24"/>
          <w:szCs w:val="24"/>
          <w:lang w:val="en-US" w:eastAsia="el-GR"/>
        </w:rPr>
        <w:t>bad</w:t>
      </w:r>
      <w:r w:rsidRPr="00B01C11">
        <w:rPr>
          <w:rFonts w:ascii="Arial" w:hAnsi="Arial"/>
          <w:sz w:val="24"/>
          <w:szCs w:val="24"/>
          <w:lang w:eastAsia="el-GR"/>
        </w:rPr>
        <w:t xml:space="preserve"> </w:t>
      </w:r>
      <w:r w:rsidRPr="00B01C11">
        <w:rPr>
          <w:rFonts w:ascii="Arial" w:hAnsi="Arial"/>
          <w:sz w:val="24"/>
          <w:szCs w:val="24"/>
          <w:lang w:val="en-US" w:eastAsia="el-GR"/>
        </w:rPr>
        <w:t>bank</w:t>
      </w:r>
      <w:r w:rsidRPr="00B01C11">
        <w:rPr>
          <w:rFonts w:ascii="Arial" w:hAnsi="Arial"/>
          <w:sz w:val="24"/>
          <w:szCs w:val="24"/>
          <w:lang w:eastAsia="el-GR"/>
        </w:rPr>
        <w:t xml:space="preserve">, που θα συγκεντρώσει όλα τα δάνεια. Γιατί; Γιατί οι Υπουργοί της Κυβέρνησης λένε τι; Ότι έχουμε μειώσει, λέει, τα κόκκινα δάνεια. Αυτή είναι η μόνιμη επωδός από την Κυβέρνηση, ότι μειώθηκαν κατά 60 δισεκατομμύρια. Το ακούσαμε, μάλιστα, </w:t>
      </w:r>
      <w:r w:rsidRPr="00B01C11">
        <w:rPr>
          <w:rFonts w:ascii="Arial" w:hAnsi="Arial"/>
          <w:sz w:val="24"/>
          <w:szCs w:val="24"/>
          <w:lang w:eastAsia="el-GR"/>
        </w:rPr>
        <w:lastRenderedPageBreak/>
        <w:t>και την προηγούμενη εβδομάδα από τον Υπουργό Οικονομικών σε συνεδρίαση που έγινε με αφορμή την αύξηση του μετοχικού κεφαλαίου της Τράπεζας Πειραιώς, όπου σήμερα γίνεται η κρίσιμη Γενική Συνέλευση των μετόχων.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Αλήθεια, κυρίες και κύριοι συνάδελφοι, μειώθηκαν τα κόκκινα δάνεια 60 δισεκατομμύρια και δεν το πήραμε είδηση; Ή μήπως μεταφέρθηκαν 60 δισεκατομμύρια στα </w:t>
      </w:r>
      <w:r w:rsidRPr="00B01C11">
        <w:rPr>
          <w:rFonts w:ascii="Arial" w:hAnsi="Arial"/>
          <w:sz w:val="24"/>
          <w:szCs w:val="24"/>
          <w:lang w:val="en-US" w:eastAsia="el-GR"/>
        </w:rPr>
        <w:t>funds</w:t>
      </w:r>
      <w:r w:rsidRPr="00B01C11">
        <w:rPr>
          <w:rFonts w:ascii="Arial" w:hAnsi="Arial"/>
          <w:sz w:val="24"/>
          <w:szCs w:val="24"/>
          <w:lang w:eastAsia="el-GR"/>
        </w:rPr>
        <w:t xml:space="preserve"> και στους </w:t>
      </w:r>
      <w:r w:rsidRPr="00B01C11">
        <w:rPr>
          <w:rFonts w:ascii="Arial" w:hAnsi="Arial"/>
          <w:sz w:val="24"/>
          <w:szCs w:val="24"/>
          <w:lang w:val="en-US" w:eastAsia="el-GR"/>
        </w:rPr>
        <w:t>servicers</w:t>
      </w:r>
      <w:r w:rsidRPr="00B01C11">
        <w:rPr>
          <w:rFonts w:ascii="Arial" w:hAnsi="Arial"/>
          <w:sz w:val="24"/>
          <w:szCs w:val="24"/>
          <w:lang w:eastAsia="el-GR"/>
        </w:rPr>
        <w:t xml:space="preserve">, για να ακολουθήσει το </w:t>
      </w:r>
      <w:proofErr w:type="spellStart"/>
      <w:r w:rsidRPr="00B01C11">
        <w:rPr>
          <w:rFonts w:ascii="Arial" w:hAnsi="Arial"/>
          <w:sz w:val="24"/>
          <w:szCs w:val="24"/>
          <w:lang w:eastAsia="el-GR"/>
        </w:rPr>
        <w:t>τσουνάμι</w:t>
      </w:r>
      <w:proofErr w:type="spellEnd"/>
      <w:r w:rsidRPr="00B01C11">
        <w:rPr>
          <w:rFonts w:ascii="Arial" w:hAnsi="Arial"/>
          <w:sz w:val="24"/>
          <w:szCs w:val="24"/>
          <w:lang w:eastAsia="el-GR"/>
        </w:rPr>
        <w:t xml:space="preserve"> κατασχέσεων και πλειστηριασμών, με βάση και την προχθεσινή απόφαση, με την οποία από 1η Ιουνίου ξεκινάει η εφαρμογή του Πτωχευτικού Κώδικα, χωρίς κανένα μέτρο προστασίας και χωρίς κοινωνικά και οικονομικά κριτήρια;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Σύμφωνα με τον κ. Στουρνάρα, μόλις ένα στα πέντε μη εξυπηρετούμενα δάνεια έχει ρυθμιστεί. Με βάση προηγούμενη έκθεση της Τράπεζας της Ελλάδος, έξι στις δέκα ρυθμίσεις ξανακοκκινίζουν εντός τριμήνου.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μου πείτε τι σχέση έχει αυτό με το νομοσχέδιο που συζητάμε σήμερα; Μα έχει σχέση, γιατί ο πρωτογενής τομέας, αντιμετωπίζεται από την Κυβέρνηση, από την αρχή της πανδημίας, ως μη </w:t>
      </w:r>
      <w:proofErr w:type="spellStart"/>
      <w:r w:rsidRPr="00B01C11">
        <w:rPr>
          <w:rFonts w:ascii="Arial" w:hAnsi="Arial"/>
          <w:sz w:val="24"/>
          <w:szCs w:val="24"/>
          <w:lang w:eastAsia="el-GR"/>
        </w:rPr>
        <w:t>πληττόμενος</w:t>
      </w:r>
      <w:proofErr w:type="spellEnd"/>
      <w:r w:rsidRPr="00B01C11">
        <w:rPr>
          <w:rFonts w:ascii="Arial" w:hAnsi="Arial"/>
          <w:sz w:val="24"/>
          <w:szCs w:val="24"/>
          <w:lang w:eastAsia="el-GR"/>
        </w:rPr>
        <w:t xml:space="preserve">.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αναστολή δόσεων τραπεζικών δανείων και υποχρεώσεων,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αναστολή ασφαλιστικών, φορολογικών υποχρεώσεων για τους ανθρώπους του πρωτογενούς τομέα.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Αναγκαστήκατε εσείς οι ίδιοι να φέρετε παραμονές Χριστουγέννων τροπολογία για να είναι ακατάσχετες οι όποιες αποζημιώσεις δοθούν λόγω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σε αγρότες και κτηνοτρόφους, γιατί τότε διαπιστώσατε ότι η μεγάλη πλειοψηφία αγροτών και κτηνοτρόφων χρωστάει σε τράπεζες, εφορία, ασφαλιστικά ταμεία, με αποτέλεσμα αυτές οι αποζημιώσεις να κινδυνεύουν να κατασχεθούν.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Το ίδιο κάνετε και σήμερα με το άρθρο 19 του παρόντος νομοσχεδίου, όπου σωστά παρατείνετε τη μη αναγκαιότητα προσκόμισης ασφαλιστικής ενημερότητας για πρόσβαση σε δάνεια έως 25 χιλιάδες ευρώ από τις τράπεζες.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Αλήθεια, όμως, μια και μιλάμε για την πρόσβαση των παραγωγών στις τράπεζες για να πάρουν δάνεια για να μπορέσουν να καλλιεργήσουν, πότε θα ανοίξουν οι δηλώσεις του ΟΣΔΕ; Τι γίνεται με το θέμα του ΟΠΕΚΕΠΕ; Γιατί, καταλαβαίνω, ότι δεν μπορούν να πάνε να δανειστούν οι αγρότες από τις τράπεζες, εάν δεν έχουν γίνει οι δηλώσεις. Με βάση ποιο επίσημο πειστήριο, ότι όντως τα χρειάζονται για καλλιέργεια, θα πάνε και θα κάνουν χρήση αυτής της διάταξης;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Γιατί, αλήθεια, κύριε Υπουργέ, βρήκατε και συνεχίσατε αυτήν τη διαδικασία απευθείας αναθέσεων στον ΟΠΕΚΕΠΕ, ενώ υπήρχαν διαγωνιστικές διαδικασίες και διαδικασίες διαπραγματεύσεων και ενώ ξέρετε ότι όλες αυτές οι διαδικασίες που υιοθετείτε θα πέσουν στα δικαστήρια;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Τι θα γίνει με τις ενστάσεις που υποβλήθηκαν από την πληρωμή του Δεκεμβρίου; Περίπου 15% των παραγωγών περιμένει να ξεπληρώσει υποχρεώσεις. Εσείς καταβάλλετε αυτή τη στιγμή αποζημιώσεις με καθυστέρηση και κουτσουρεμένες. Εμείς τουλάχιστον το έχουμε διαπιστώσει στα προϊόντα που αφορούν, όχι μόνο την εκλογική μου περιφέρεια, αλλά και την υπόλοιπη Ελλάδα.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Έχουμε ένα έγγραφο του Υπουργείου στις 28 Δεκεμβρίου 2020 που αναφέρεται σε αποζημιώσεις συνολικά 292 εκατομμυρίων ευρώ. Εγώ θέλω να ρωτήσω αν έχει </w:t>
      </w:r>
      <w:proofErr w:type="spellStart"/>
      <w:r w:rsidRPr="00B01C11">
        <w:rPr>
          <w:rFonts w:ascii="Arial" w:hAnsi="Arial"/>
          <w:sz w:val="24"/>
          <w:szCs w:val="24"/>
          <w:lang w:eastAsia="el-GR"/>
        </w:rPr>
        <w:t>απορροφηθεί</w:t>
      </w:r>
      <w:proofErr w:type="spellEnd"/>
      <w:r w:rsidRPr="00B01C11">
        <w:rPr>
          <w:rFonts w:ascii="Arial" w:hAnsi="Arial"/>
          <w:sz w:val="24"/>
          <w:szCs w:val="24"/>
          <w:lang w:eastAsia="el-GR"/>
        </w:rPr>
        <w:t xml:space="preserve"> όλο το ποσό που σας έδωσε πέρσι ο κ. </w:t>
      </w:r>
      <w:proofErr w:type="spellStart"/>
      <w:r w:rsidRPr="00B01C11">
        <w:rPr>
          <w:rFonts w:ascii="Arial" w:hAnsi="Arial"/>
          <w:sz w:val="24"/>
          <w:szCs w:val="24"/>
          <w:lang w:eastAsia="el-GR"/>
        </w:rPr>
        <w:t>Σταϊκούρας</w:t>
      </w:r>
      <w:proofErr w:type="spellEnd"/>
      <w:r w:rsidRPr="00B01C11">
        <w:rPr>
          <w:rFonts w:ascii="Arial" w:hAnsi="Arial"/>
          <w:sz w:val="24"/>
          <w:szCs w:val="24"/>
          <w:lang w:eastAsia="el-GR"/>
        </w:rPr>
        <w:t xml:space="preserve">. Επίσης, θέλω να σας ρωτήσω αν μπορείτε να μας πείτε ευθέως εδώ στην Εθνική Αντιπροσωπεία τι ποσό έχετε προϋπολογίσει για να δοθεί για αποζημίωση στον πρωτογενή τομέα λόγω </w:t>
      </w:r>
      <w:r w:rsidRPr="00B01C11">
        <w:rPr>
          <w:rFonts w:ascii="Arial" w:hAnsi="Arial"/>
          <w:sz w:val="24"/>
          <w:szCs w:val="24"/>
          <w:lang w:val="en-US" w:eastAsia="el-GR"/>
        </w:rPr>
        <w:t>COVID</w:t>
      </w:r>
      <w:r w:rsidRPr="00B01C11">
        <w:rPr>
          <w:rFonts w:ascii="Arial" w:hAnsi="Arial"/>
          <w:sz w:val="24"/>
          <w:szCs w:val="24"/>
          <w:lang w:eastAsia="el-GR"/>
        </w:rPr>
        <w:t xml:space="preserve"> το 2021 και ποιες κατηγορίες παραγωγών που περιμένουν -και περιμένουν για πολύ καιρό- θα αποζημιωθούν.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Συζητούμε, λοιπόν, την ενσωμάτωση της νέας οδηγίας. Εμείς σήμερα έχουμε τοποθετηθεί ήδη θετικά με τις παρατηρήσεις που έχει κάνει ο εισηγητής μας, ο Αποστόλης Πάνας. Όμως, θα μου επιτρέψετε να σας πω, κύριοι της Κυβέρνησης, ότι και σε αυτό το θέμα αργήσατε. Έχω εδώ την απάντηση στις 20 Δεκεμβρίου 2019 από το Υπουργείο Αγροτικής Ανάπτυξης, που ενώ ρίχνει τις ευθύνες στην προηγούμενη κυβέρνηση -και ορθώς τις ρίχνει, γιατί δεν έκανε </w:t>
      </w:r>
      <w:r w:rsidRPr="00B01C11">
        <w:rPr>
          <w:rFonts w:ascii="Arial" w:hAnsi="Arial"/>
          <w:sz w:val="24"/>
          <w:szCs w:val="24"/>
          <w:lang w:eastAsia="el-GR"/>
        </w:rPr>
        <w:lastRenderedPageBreak/>
        <w:t xml:space="preserve">τίποτα για την καταπολέμηση των αθέμιτων πρακτικών- λέει ότι έχουν ξεκινήσει ήδη τη διαδικασία για την ενσωμάτωση της οδηγίας. Μιλάμε για δεκαπέντε μήνες πριν. Και έρχεστε σήμερα δεκαπέντε μήνες μετά να ενσωματώσετε μία οδηγία δεκαέξι άρθρων και πραγματικά απορούν όλοι. Απορούν οι αγρότες, οι κτηνοτρόφοι, οι συνάδελφοι σε αυτήν την Αίθουσα. Για ποιον λόγο έπρεπε να περάσουν δεκαπέντε ή και παραπάνω μήνες για να ενσωματώσετε αυτήν την οδηγία;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Γιατί αν καθυστερούμε τόσο πολύ στην ενσωμάτωση, φοβάμαι ότι είναι βάσιμος ο λόγος ανησυχίας και για τον χρόνο εφαρμογής αυτής της οδηγίας, που πραγματικά δίνει λύσεις και φιλοδοξεί να καταπολεμήσει το θέμα των αθέμιτων πρακτικών που πλήττουν τον πρωτογενή τομέα και ιδιαίτερα τους πιο αδύναμους αγρότες και κτηνοτρόφους.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Χρειάζεται βεβαίως προσοχή να μην ανοίξουν </w:t>
      </w:r>
      <w:proofErr w:type="spellStart"/>
      <w:r w:rsidRPr="00B01C11">
        <w:rPr>
          <w:rFonts w:ascii="Arial" w:hAnsi="Arial"/>
          <w:sz w:val="24"/>
          <w:szCs w:val="24"/>
          <w:lang w:eastAsia="el-GR"/>
        </w:rPr>
        <w:t>κερκόπορτες</w:t>
      </w:r>
      <w:proofErr w:type="spellEnd"/>
      <w:r w:rsidRPr="00B01C11">
        <w:rPr>
          <w:rFonts w:ascii="Arial" w:hAnsi="Arial"/>
          <w:sz w:val="24"/>
          <w:szCs w:val="24"/>
          <w:lang w:eastAsia="el-GR"/>
        </w:rPr>
        <w:t xml:space="preserve">, όπως αυτές που άνοιξαν σε χώρες που ενσωμάτωσαν την οδηγία, όπως η Ισπανία, και έδωσαν την αφορμή για αθρόες εισαγωγές προϊόντων από τρίτες χώρες, ακριβώς γιατί δεν υπάρχουν οι δεσμεύσεις αυτές για τον χρόνο αποπληρωμής, οι πιο μικρές και οι πιο ασφυκτικές. Επίσης, θα πρέπει να προβλεφθεί η δημιουργία διοικητικού μηχανισμού που θα υποστηρίξει το έργο της καταπολέμησης αθέμιτων πρακτικών.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Θα μου επιτρέψετε να πω ότι η Επιτροπή Ανταγωνισμού είναι </w:t>
      </w:r>
      <w:proofErr w:type="spellStart"/>
      <w:r w:rsidRPr="00B01C11">
        <w:rPr>
          <w:rFonts w:ascii="Arial" w:hAnsi="Arial"/>
          <w:sz w:val="24"/>
          <w:szCs w:val="24"/>
          <w:lang w:eastAsia="el-GR"/>
        </w:rPr>
        <w:t>υποστελεχωμένη</w:t>
      </w:r>
      <w:proofErr w:type="spellEnd"/>
      <w:r w:rsidRPr="00B01C11">
        <w:rPr>
          <w:rFonts w:ascii="Arial" w:hAnsi="Arial"/>
          <w:sz w:val="24"/>
          <w:szCs w:val="24"/>
          <w:lang w:eastAsia="el-GR"/>
        </w:rPr>
        <w:t xml:space="preserve">. Αλλά, αν κρίνουμε και από τον χρόνο αντίδρασης στο θέμα των χρεώσεων των τραπεζών, για το οποίο περιμένουμε εδώ και πάνω από ενάμιση χρόνο να μας δώσει πόρισμα και αποτέλεσμα, φοβάμαι ότι δεν μπορούμε να έχουμε πάρα πολλές φιλοδοξίες από εκεί.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Τελειώνω με το θέμα της παραχώρησης των αγροτεμαχίων, το οποίο είναι νομίζω στο άρθρο 18, το οποίο είναι σωστό. Σωστά δίνεται παράταση της παραχώρησης χρήσης αγροτικών ακινήτων.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θα μου επιτρέψετε, όμως, να πω –αυτό προσβάλλει και την Εθνική Αντιπροσωπεία- ότι βιάστηκαν να το ανακοινώσουν οι </w:t>
      </w:r>
      <w:proofErr w:type="spellStart"/>
      <w:r w:rsidRPr="00B01C11">
        <w:rPr>
          <w:rFonts w:ascii="Arial" w:hAnsi="Arial"/>
          <w:sz w:val="24"/>
          <w:szCs w:val="24"/>
          <w:lang w:eastAsia="el-GR"/>
        </w:rPr>
        <w:t>κομματάρχες</w:t>
      </w:r>
      <w:proofErr w:type="spellEnd"/>
      <w:r w:rsidRPr="00B01C11">
        <w:rPr>
          <w:rFonts w:ascii="Arial" w:hAnsi="Arial"/>
          <w:sz w:val="24"/>
          <w:szCs w:val="24"/>
          <w:lang w:eastAsia="el-GR"/>
        </w:rPr>
        <w:t xml:space="preserve"> σας, τουλάχιστον στη δική μου εκλογική περιφέρεια, πριν φέρετε την τροπολογία. Καταθέτω και το σχετικό δημοσίευμα.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σημείο αυτό ο Βουλευτής κ. Μιχαήλ </w:t>
      </w:r>
      <w:proofErr w:type="spellStart"/>
      <w:r w:rsidRPr="00B01C11">
        <w:rPr>
          <w:rFonts w:ascii="Arial" w:hAnsi="Arial"/>
          <w:sz w:val="24"/>
          <w:szCs w:val="24"/>
          <w:lang w:eastAsia="el-GR"/>
        </w:rPr>
        <w:t>Κατρίνης</w:t>
      </w:r>
      <w:proofErr w:type="spellEnd"/>
      <w:r w:rsidRPr="00B01C11">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w:t>
      </w:r>
      <w:proofErr w:type="spellStart"/>
      <w:r w:rsidRPr="00B01C11">
        <w:rPr>
          <w:rFonts w:ascii="Arial" w:hAnsi="Arial"/>
          <w:sz w:val="24"/>
          <w:szCs w:val="24"/>
          <w:lang w:eastAsia="el-GR"/>
        </w:rPr>
        <w:t>Αντιπεριφερειάρχης</w:t>
      </w:r>
      <w:proofErr w:type="spellEnd"/>
      <w:r w:rsidRPr="00B01C11">
        <w:rPr>
          <w:rFonts w:ascii="Arial" w:hAnsi="Arial"/>
          <w:sz w:val="24"/>
          <w:szCs w:val="24"/>
          <w:lang w:eastAsia="el-GR"/>
        </w:rPr>
        <w:t xml:space="preserve"> Αγροτικής Ανάπτυξης -το λέω γιατί είμαστε στην ίδια περιφέρεια με τον Υπουργό, τον κ. Λιβανό- προαναγγέλλει, πριν την επίσημη τοποθέτηση του Υπουργού και πριν την επίσημη κατάθεση </w:t>
      </w:r>
      <w:r w:rsidRPr="00B01C11">
        <w:rPr>
          <w:rFonts w:ascii="Arial" w:hAnsi="Arial"/>
          <w:sz w:val="24"/>
          <w:szCs w:val="24"/>
          <w:lang w:eastAsia="el-GR"/>
        </w:rPr>
        <w:lastRenderedPageBreak/>
        <w:t xml:space="preserve">τροπολογίας, αυτό που σήμερα συζητάμε. Αυτό θα πρέπει νομίζω να σας απασχολήσει και κάποια στιγμή να σταματήσει κατόπιν ενεργειών αυτή η λογική της μικροπολιτικής που μας παραπέμπει σε άλλες εποχές.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σωστή, λοιπόν, η παράταση παραχώρησης χρήσης. Όμως, θα πρέπει, κύριε Υπουργέ, -το έχουμε συζητήσει και κατ’ ιδίαν- κάποια στιγμή να επανεξετάσουμε τον ν.4061/2012 και τα κριτήρια με τα οποία παραχωρούνται αυτές οι δημόσιες εκτάσεις. Θα πρέπει να δοθεί επιτέλους ένα προβάδισμα στους νέους αγρότες που είναι στην περιοχή με κριτήριο εντοπιότητας, που θέλουν να επενδύσουν στην περιοχή τους και δεν μπορούν να είναι δέσμιοι και όμηροι κάθε χρόνο της παράτασης παραχώρησης και να αγωνιούν, να πιέζουν τοπικούς παράγοντες, Βουλευτές και το Υπουργείο για να δώσουν παρατάσεις.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θα πρέπει να αξιολογηθούν κάποια στιγμή και αυτοί οι άνεργοι στους οποίους παραχωρούνται οι εκτάσεις, δηλαδή να ελεγχθεί αν όντως τις χρησιμοποιούν για να φύγουν από την ανεργία ή απλά τις υπενοικιάζουν και παραμένουν άνεργοι.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θα πρέπει να δοθούν εκτάσεις σε αυτούς οι οποίοι μένουν στον τόπο, ενδιαφέρονται να καλλιεργήσουν και ενδιαφέρονται να επενδύσουν στον πρωτογενή τομέα, που νομίζω ότι κανείς δεν διαφωνεί σε αυτή την Αίθουσα ότι πρέπει να αποτελέσει συστατικό και πρωταγωνιστικό στοιχείο ενός νέου παραγωγικού μοντέλου ανασυγκρότησης της χώρας.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Φοβάμαι, παρά τις προθέσεις και τις δικές σας και του Υπουργού και συνολικά της ηγεσίας, ότι στην Κυβέρνηση, τουλάχιστον όπως φάνηκε από τις προτεραιότητες του Ταμείου Ανάκαμψης, δεν είναι στην πρώτη γραμμή ο πρωτογενής τομέας. Και αλίμονο αν στη νέα σελίδα που ανοίγει για τη χώρα, που θέλουμε και για λόγους οικονομίας και για λόγους διατροφικής αυτάρκειας να έχουμε έναν δυνατό, αυτοδύναμο, ισχυρό πρωτογενή τομέα, δεν δώσουμε τώρα τη στήριξη που πρέπει σε ανθρώπους που πλήττονται και τα κίνητρα ώστε να μπορέσουν για πολλά χρόνια να καλλιεργούν στη χώρα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Ευχαριστώ πολύ.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Κινήματος Αλλαγής)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Ευχαριστούμε τον κ. </w:t>
      </w:r>
      <w:proofErr w:type="spellStart"/>
      <w:r w:rsidRPr="00B01C11">
        <w:rPr>
          <w:rFonts w:ascii="Arial" w:hAnsi="Arial"/>
          <w:sz w:val="24"/>
          <w:szCs w:val="24"/>
          <w:lang w:eastAsia="el-GR"/>
        </w:rPr>
        <w:t>Κατρίνη</w:t>
      </w:r>
      <w:proofErr w:type="spellEnd"/>
      <w:r w:rsidRPr="00B01C11">
        <w:rPr>
          <w:rFonts w:ascii="Arial" w:hAnsi="Arial"/>
          <w:sz w:val="24"/>
          <w:szCs w:val="24"/>
          <w:lang w:eastAsia="el-GR"/>
        </w:rPr>
        <w:t xml:space="preserve">. Θα δώσουμε τον λόγο τώρα στον Υφυπουργό Αγροτικής Ανάπτυξης και Τροφίμων, τον κ. Γιάννη Οικονόμου.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Κύριε Υπουργέ,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color w:val="111111"/>
          <w:sz w:val="24"/>
          <w:szCs w:val="24"/>
          <w:lang w:eastAsia="el-GR"/>
        </w:rPr>
        <w:t xml:space="preserve">ΙΩΑΝΝΗΣ ΟΙΚΟΝΟΜΟΥ (Υφυπουργός Αγροτικής Ανάπτυξης και Τροφίμων): </w:t>
      </w:r>
      <w:r w:rsidRPr="00B01C11">
        <w:rPr>
          <w:rFonts w:ascii="Arial" w:hAnsi="Arial"/>
          <w:sz w:val="24"/>
          <w:szCs w:val="24"/>
          <w:lang w:eastAsia="el-GR"/>
        </w:rPr>
        <w:t xml:space="preserve">Ευχαριστώ πολύ,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ο αγροτικός τομέας στην Ελλάδα ανέκαθεν αποτελούσε ισχυρό παράγοντα ανάπτυξης και απασχόλησης σε εθνικό και περιφερειακό επίπεδο. Μάλιστα, στις εποχές που η ελληνική </w:t>
      </w:r>
      <w:r w:rsidRPr="00B01C11">
        <w:rPr>
          <w:rFonts w:ascii="Arial" w:hAnsi="Arial"/>
          <w:sz w:val="24"/>
          <w:szCs w:val="24"/>
          <w:lang w:eastAsia="el-GR"/>
        </w:rPr>
        <w:lastRenderedPageBreak/>
        <w:t xml:space="preserve">ύπαιθρος έσφυζε από ζωή, στις εποχές που κάθε χωριό είχε και το δικό του σχολείο η γεωργία ήταν ο κύριος πυλώνας της ελληνικής οικονομίας. Να δούμε λοιπόν τι συμβαίνει σήμερα και ποιες είναι οι δυνατότητες του </w:t>
      </w:r>
      <w:proofErr w:type="spellStart"/>
      <w:r w:rsidRPr="00B01C11">
        <w:rPr>
          <w:rFonts w:ascii="Arial" w:hAnsi="Arial"/>
          <w:sz w:val="24"/>
          <w:szCs w:val="24"/>
          <w:lang w:eastAsia="el-GR"/>
        </w:rPr>
        <w:t>αγροτοδιατροφικού</w:t>
      </w:r>
      <w:proofErr w:type="spellEnd"/>
      <w:r w:rsidRPr="00B01C11">
        <w:rPr>
          <w:rFonts w:ascii="Arial" w:hAnsi="Arial"/>
          <w:sz w:val="24"/>
          <w:szCs w:val="24"/>
          <w:lang w:eastAsia="el-GR"/>
        </w:rPr>
        <w:t xml:space="preserve"> κλάδου, έτσι όπως εμείς τις αντιλαμβανόμαστε, στο κατώφλι της επόμενης μέρας.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Σήμερα, παρά το γεγονός ότι ο πρωτογενής τομέας δεν απώλεσε ποτέ τις δυνατότητες και τη δυναμική του, είναι γενικά αποδεκτό -νομίζω συμφωνούμε όλοι- ότι παρουσιάζει πολλά σημαντικά περιθώρια περαιτέρω βελτίωσης, καθώς διαθέτει μια σειρά από αναξιοποίητα πλεονεκτήματα: Τα προϊόντα μας είναι υψηλής θρεπτικής και ποιοτικής αξίας, το κλίμα μας, καθώς και το φυσικό περιβάλλον της χώρας είναι ξεχωριστό και οι Έλληνες παραγωγοί χαρισματικοί.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Φυσικά, δεν είναι όλα γύρω μας άσπρα ή μαύρα. Στην Ελλάδα υπάρχουν αρκετές γεωργικές επιχειρήσεις, συνεταιριστικές οργανώσεις, ομάδες παραγωγών που λειτουργούν με υποδειγματικό, θα έλεγα, τρόπο, έχουν βρει τα κανάλια διακίνησης των υψηλής ποιότητας προϊόντων τους σε ξένες αγορές και αξιοποιούν αποτελεσματικά όλα τα προγράμματα υποστήριξης.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 παραδείγματα αυτά, κυρίες και κύριοι συνάδελφοι, μας δείχνουν τον δρόμο, επιβεβαιώνοντάς μας τη δυναμική που έχει ο ελληνικός αγροτικός </w:t>
      </w:r>
      <w:r w:rsidRPr="00B01C11">
        <w:rPr>
          <w:rFonts w:ascii="Arial" w:hAnsi="Arial"/>
          <w:sz w:val="24"/>
          <w:szCs w:val="24"/>
          <w:lang w:eastAsia="el-GR"/>
        </w:rPr>
        <w:lastRenderedPageBreak/>
        <w:t xml:space="preserve">τομέας, και ταυτόχρονα αποδεικνύουν ότι οι Έλληνες αγρότες δεν είναι καταδικασμένοι να σέρνουν στο διηνεκές μαζί τους στρεβλώσεις του παρελθόντος.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 να μην περιοριζόμαστε, όμως, σε υπεκφυγές, για μας είναι ξεκάθαρο ότι υπάρχει και η άλλη όψη, η όψη που πρέπει να αντιμετωπίσουμε, αυτήν των παθογενειών και των προβλημάτων. Ποια είναι αυτή η όψη; Είναι ο μεγάλος κατακερματισμός των αγροτικών εκμεταλλεύσεων, η αναποτελεσματική οργάνωση, η χαμηλή ενσωμάτωση νέων τεχνολογιών και εξοπλισμού, η δυσμενής ηλικιακή και εκπαιδευτική διάρθρωση του ανθρώπινου δυναμικού, η περιορισμένη έρευνα και η διάχυσή της στην ανάπτυξη της αγροτικής εκμετάλλευσης, η μεγάλη εξάρτηση από τις επιδοτήσεις και η έλλειψη ενός συγκροτημένου στρατηγικού σχεδιασμού για την αποτελεσματική προώθηση των ελληνικών προϊόντων </w:t>
      </w:r>
      <w:proofErr w:type="spellStart"/>
      <w:r w:rsidRPr="00B01C11">
        <w:rPr>
          <w:rFonts w:ascii="Arial" w:hAnsi="Arial"/>
          <w:sz w:val="24"/>
          <w:szCs w:val="24"/>
          <w:lang w:eastAsia="el-GR"/>
        </w:rPr>
        <w:t>αγροδιατροφής</w:t>
      </w:r>
      <w:proofErr w:type="spellEnd"/>
      <w:r w:rsidRPr="00B01C11">
        <w:rPr>
          <w:rFonts w:ascii="Arial" w:hAnsi="Arial"/>
          <w:sz w:val="24"/>
          <w:szCs w:val="24"/>
          <w:lang w:eastAsia="el-GR"/>
        </w:rPr>
        <w:t xml:space="preserve">, αυτό δηλαδή που θα κάνει τις πολλές μικρές νίκες που έχουμε σε κατηγορίες προϊόντων σε μια μεγάλη εθνική νίκη σε ό,τι αφορά τα προϊόντα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αντιμετώπιση ή η άμβλυνση, λοιπόν, αυτών των προβλημάτων είναι η απαραίτητη κίνηση προκειμένου να ξεκλειδωθεί η δυναμική του τομέα σε ένα διεθνές περιβάλλον στο οποίο οι προοπτικές για τα προϊόντα μας διαφαίνονται θετικές. Πώς θα γίνει, λοιπόν, αυτό; Θα γίνει μέσα από πολιτικές που μπορούν </w:t>
      </w:r>
      <w:r w:rsidRPr="00B01C11">
        <w:rPr>
          <w:rFonts w:ascii="Arial" w:hAnsi="Arial"/>
          <w:sz w:val="24"/>
          <w:szCs w:val="24"/>
          <w:lang w:eastAsia="el-GR"/>
        </w:rPr>
        <w:lastRenderedPageBreak/>
        <w:t xml:space="preserve">να ωθήσουν την ελληνική γεωργία στο να κάνει το μεγάλο άλμα, όχι στο σήμερα, αλλά στο αύριο.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Υπουργείο Αγροτικής Ανάπτυξης επιλέξαμε αυτόν τον δύσκολο δρόμο, τον δρόμο δηλαδή του να μην αναλωθούμε σε μια διαχειριστική λογική, να μην αφήσουμε τα πράγματα περίπου όπως ήταν, αλλά να υλοποιήσουμε ένα στρατηγικό σχέδιο που θα βάζει φρένο σε αυτές τις στρεβλώσεις, θα απαντά στην ανάγκη για άμεση υποστήριξη στις καταστροφές και τις κρίσεις, όπως, για παράδειγμα, η κρίση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–θα πω δυο λόγια γι’ αυτό στη συνέχεια- και θα επενδύει ουσιαστικά στην ανασυγκρότηση του αγροτικού τομέα.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Επιλέγουμε με λίγα λόγια, κυρίες και κύριοι συνάδελφοι, να βλέπουμε το δάσος και να μην σαστίζουμε μπροστά στο δέντρο, γιατί αυτό νομίζω ότι είναι το κομβικό. Γιατί πιστεύουμε ότι ο Έλληνας αγρότης μπορεί να είναι πρωταγωνιστής στο νέο παραγωγικό μοντέλο της εθνικής οικονομίας και θα είναι μέσα από αυτές τις πολιτικές.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Θα αναρωτιέται κανείς πού στηρίζεται η πεποίθησή μας ότι τώρα είναι η ώρα να αλλάξουμε σελίδα, να φύγουμε δηλαδή από τη διαχειριστική λογική και να πάμε σε πιο ουσιαστικές αλλαγές και να φέρουμε το μέλλον στα χωράφια μας. Πώς, δηλαδή, μέσα σε μια στιγμή μιας παγκόσμιας, μιας πρωτόγνωρης κρίσης που δημιουργεί προβλήματα παντού, που βάλλει και τον αγροτικό </w:t>
      </w:r>
      <w:r w:rsidRPr="00B01C11">
        <w:rPr>
          <w:rFonts w:ascii="Arial" w:hAnsi="Arial"/>
          <w:sz w:val="24"/>
          <w:szCs w:val="24"/>
          <w:lang w:eastAsia="el-GR"/>
        </w:rPr>
        <w:lastRenderedPageBreak/>
        <w:t xml:space="preserve">τομέα, μπορούμε να φιλοδοξούμε ότι θα αλλάξουμε ουσιαστικά και δραστικά πολλά πράγματα στο παραγωγικό μοντέλο.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Σήμερα διαθέτουμε τα χρηματοδοτικά εργαλεία από το Ταμείο Ανάκαμψης, από τη νέα ΚΑΠ, από την ενδιάμεση περίοδο. Ταυτόχρονα, διαθέτουμε μια συσσωρευμένη εμπειρία από τον τρόπο λειτουργίας αυτών των χρηματοδοτικών εργαλείων στο παρελθόν και από τις στρεβλώσεις που τα φρέναραν και κυρίως, έχουμε την πολιτική βούληση, μια βούληση που χαρακτηρίζει συνολικά την Κυβέρνηση του Κυριάκου Μητσοτάκη, να προχωρήσουμε σε ό,τι χρειάζεται για να κάνουμε τον πρωτογενή τομέα εξωστρεφή και καινοτόμο.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Βασικός μας στόχος είναι να αξιοποιήσουμε τον νέο προσανατολισμό της κοινής αγροτικής πολιτικής στο μέγιστο και να τον εναρμονίσουμε πάνω στα δομικά χαρακτηριστικά, τις ανάγκες, τις απαιτήσεις, αλλά και τις αδυναμίες του ελληνικού αγροτικού τομέα. Στο πλαίσιο αυτό έχουμε ήδη προχωρήσει στην προκήρυξη μιας σειράς μέτρων τα οποία απαντούν σε πολλές από τις ενστάσεις, τις αγωνίες και τα ερωτηματικά που διατυπώθηκαν και από την Αντιπολίτευση, αν δηλαδή υπάρχει προγραμματισμός, αν υπάρχει χρηματοδότηση, αν υπάρχει σχεδιασμός ουσιαστικής υποστήριξης του πρωτογενή τομέα και του Έλληνα παραγωγού.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Συγκεκριμένα, προχωρήσαμε στην προδημοσίευση του μέτρου των γεωργικών συμβούλων ύψους 80 εκατομμυρίων ευρώ, που αφορά τουλάχιστον τριάντα πέντε χιλιάδες αγρότες.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Συνεχίσαμε με την προδημοσίευση του προγράμματος των Νέων Αγροτών -θα γίνει η προκήρυξη το Σεπτέμβριο- με δαπάνη πολύ μεγαλύτερη από αυτή του παρελθόντος, που θα είναι πάνω από 350 εκατομμύρια ευρώ.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Συνεχίζουμε το προσεχές διάστημα με το μέτρο για την βιολογική γεωργία, με ριζικές αλλαγές που θα δίνουν ουσιαστικά προστιθέμενη αξία στο παραγόμενο προϊόν και με πολύ περισσότερα χρήματα.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Προχωρούμε με τα μικρά σχέδια βελτίωσης για τα αρδευτικά. Επεξεργαζόμαστε ήδη το μέτρο για τα νέα σχέδια βελτίωσης που θα </w:t>
      </w:r>
      <w:proofErr w:type="spellStart"/>
      <w:r w:rsidRPr="00B01C11">
        <w:rPr>
          <w:rFonts w:ascii="Arial" w:hAnsi="Arial"/>
          <w:sz w:val="24"/>
          <w:szCs w:val="24"/>
          <w:lang w:eastAsia="el-GR"/>
        </w:rPr>
        <w:t>συμπέσουν</w:t>
      </w:r>
      <w:proofErr w:type="spellEnd"/>
      <w:r w:rsidRPr="00B01C11">
        <w:rPr>
          <w:rFonts w:ascii="Arial" w:hAnsi="Arial"/>
          <w:sz w:val="24"/>
          <w:szCs w:val="24"/>
          <w:lang w:eastAsia="el-GR"/>
        </w:rPr>
        <w:t xml:space="preserve"> με την προκήρυξη των νέων αγροτών ώστε να υφίσταται η δυνατότητα πρόσβασης σε περαιτέρω χρηματοδότηση.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Συνεχίζουμε με μέτρα για τη δάσωση, για </w:t>
      </w:r>
      <w:proofErr w:type="spellStart"/>
      <w:r w:rsidRPr="00B01C11">
        <w:rPr>
          <w:rFonts w:ascii="Arial" w:hAnsi="Arial"/>
          <w:sz w:val="24"/>
          <w:szCs w:val="24"/>
          <w:lang w:eastAsia="el-GR"/>
        </w:rPr>
        <w:t>νιτρορύπανση</w:t>
      </w:r>
      <w:proofErr w:type="spellEnd"/>
      <w:r w:rsidRPr="00B01C11">
        <w:rPr>
          <w:rFonts w:ascii="Arial" w:hAnsi="Arial"/>
          <w:sz w:val="24"/>
          <w:szCs w:val="24"/>
          <w:lang w:eastAsia="el-GR"/>
        </w:rPr>
        <w:t xml:space="preserve">, για την παροχή εγγυήσεων και </w:t>
      </w:r>
      <w:proofErr w:type="spellStart"/>
      <w:r w:rsidRPr="00B01C11">
        <w:rPr>
          <w:rFonts w:ascii="Arial" w:hAnsi="Arial"/>
          <w:sz w:val="24"/>
          <w:szCs w:val="24"/>
          <w:lang w:eastAsia="el-GR"/>
        </w:rPr>
        <w:t>μικροπιστώσεων</w:t>
      </w:r>
      <w:proofErr w:type="spellEnd"/>
      <w:r w:rsidRPr="00B01C11">
        <w:rPr>
          <w:rFonts w:ascii="Arial" w:hAnsi="Arial"/>
          <w:sz w:val="24"/>
          <w:szCs w:val="24"/>
          <w:lang w:eastAsia="el-GR"/>
        </w:rPr>
        <w:t xml:space="preserve"> μέσα από τη μεταβατική περίοδο του ΠΑΑ στους Έλληνες παραγωγούς.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Συνεχίζουμε με τον σχεδιασμό και την υλοποίηση δράσεων από το πρόγραμμα ανάπτυξης στο πλαίσιο του σχεδίου «ΕΛΛΑΔΑ 2.0» που παρουσίασε ο Πρωθυπουργός. Τι κάνουμε εκεί; Γιατί ακούστηκαν και εδώ στην Αίθουσα διάφορα πράγματα, πολλά από τα οποία δεν εδράζονται στην </w:t>
      </w:r>
      <w:r w:rsidRPr="00B01C11">
        <w:rPr>
          <w:rFonts w:ascii="Arial" w:hAnsi="Arial"/>
          <w:sz w:val="24"/>
          <w:szCs w:val="24"/>
          <w:lang w:eastAsia="el-GR"/>
        </w:rPr>
        <w:lastRenderedPageBreak/>
        <w:t xml:space="preserve">πραγματικότητα. Έχουμε εντάξει εκτεταμένες εγγειοβελτιωτικές παρεμβάσεις που, όπως είπε και ο Υπουργός νωρίτερα, θα αγγίξουν το 1 δισεκατομμύριο ευρώ. Αυτές οι βελτιωτικές παρεμβάσεις απαντούν στις ανάγκες για μεγάλα έργα υποδομής σε ολόκληρη τη χώρα με αντικείμενο την ορθολογικότερη αξιοποίηση του πιο πολύτιμου για τη γεωργία φυσικού πόρου που είναι το νερό.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Ναι, έργα είχαν προγραμματιστεί και την προηγούμενη περίοδο από το Πρόγραμμα Αγροτικής Ανάπτυξης, περίπου 450 εκατομμύρια που αφορούν τριάντα-τριάντα ένα έργα. Δυστυχώς, μέχρι σήμερα δεν έχει ολοκληρωθεί και δεν έχει υλοποιηθεί ούτε ένα. Δεν αναφέρομαι τώρα ούτε στην κριτική του τι δεν πήγε καλά ούτε να αντιπαρατεθούμε με την προηγούμενη κυβέρνηση. Λέω ότι θα πρέπει να μας προβληματίσει το γεγονός πώς θα αντιμετωπίσουμε τις στρεβλώσεις που ενώ εξασφαλίζεται χρηματοδότηση και ένταξη, κάνουν τα έργα να μην ολοκληρώνονται, να μην ξεκινούν καν. Πρέπει να αντιμετωπίσουμε, λοιπόν, αυτές τις στρεβλώσεις, να τις εντοπίσουμε και να βρούμε άλλα μοντέλα υλοποίησης που θα εξασφαλίσουν την έγκαιρη παράδοσή τους στους τελικούς δικαιούχους.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Να σας πω για πράγματα που έχουμε συναντήσει με τον κύριο Υπουργό και την κυρία Υφυπουργό στην αξιολόγηση της πορείας αυτών των έργων; Να σας πω για έργα που έχουν ενταχθεί με το να φτιάχνονται </w:t>
      </w:r>
      <w:proofErr w:type="spellStart"/>
      <w:r w:rsidRPr="00B01C11">
        <w:rPr>
          <w:rFonts w:ascii="Arial" w:hAnsi="Arial"/>
          <w:sz w:val="24"/>
          <w:szCs w:val="24"/>
          <w:lang w:eastAsia="el-GR"/>
        </w:rPr>
        <w:t>υδατοδεξαμενές</w:t>
      </w:r>
      <w:proofErr w:type="spellEnd"/>
      <w:r w:rsidRPr="00B01C11">
        <w:rPr>
          <w:rFonts w:ascii="Arial" w:hAnsi="Arial"/>
          <w:sz w:val="24"/>
          <w:szCs w:val="24"/>
          <w:lang w:eastAsia="el-GR"/>
        </w:rPr>
        <w:t xml:space="preserve"> και φράγματα και να μην έχουν προβλεφθεί στις μελέτες τα δίκτυα που θα τα πάνε </w:t>
      </w:r>
      <w:r w:rsidRPr="00B01C11">
        <w:rPr>
          <w:rFonts w:ascii="Arial" w:hAnsi="Arial"/>
          <w:sz w:val="24"/>
          <w:szCs w:val="24"/>
          <w:lang w:eastAsia="el-GR"/>
        </w:rPr>
        <w:lastRenderedPageBreak/>
        <w:t xml:space="preserve">από το φράγμα στο χωράφι; Μιλάμε για τεράστιες αστοχίες που τις πληρώνει -αφήστε τώρα το κόστος μη πραγματοποίησης του έργου και την μικροπολιτική κριτική που γίνεται πολλές φορές- ο Έλληνας παραγωγός. Πληρώνει το ελληνικό κράτος ένα σωρό λεφτά για έργα που προβλέπουν κατασκευή φράγματος και δεν έχει προβλεφθεί μελέτη για να πάει το νερό από το φράγμα στο χωράφι.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Όλα αυτά, λοιπόν, είναι πράγματα που οφείλουμε να τα ξαναδούμε και να τα αντιμετωπίσουμε ουσιαστικά και ρεαλιστικά, αξιοποιώντας την εμπειρία λειτουργίας των προγραμμάτων όλο το προηγούμενο διάστημα, αλλά ταυτόχρονα βάζοντας και καινοτομίες και αλλαγές, οι οποίες θα μας εξασφαλίζουν ότι δεν θα έχουμε ασυνέχειες, θα χτυπούν την καιροσκοπική προσέγγιση ορισμένων που θέλουν να αξιοποιήσουν τα προγράμματα και κυρίως, θα υποστηρίζουν εκείνους που έχουν αποφασίσει να ταυτίσουν τη ζωή τους με την ελληνική ύπαιθρο.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Επίσης, στο Ταμείο Ανάκαμψης έχουν ενταχθεί προβλέψεις για χρηματοδότηση κι άλλων πολύ σημαντικών δράσεων για την αναδιάρθρωση των καλλιεργειών. Υπάρχει ένα τεράστιο ζήτημα αναδιάρθρωσης των καλλιεργειών στον ελληνικό παραγωγικό τομέα. Δεν είναι απλό. Πρέπει κανείς να το μελετήσει, να το σχεδιάσει και να εξασφαλίσει πόρους που θα χρηματοδοτήσουν το μεταβατικό στάδιο ζωής των ανθρώπων που πρέπει να </w:t>
      </w:r>
      <w:r w:rsidRPr="00B01C11">
        <w:rPr>
          <w:rFonts w:ascii="Arial" w:hAnsi="Arial"/>
          <w:sz w:val="24"/>
          <w:szCs w:val="24"/>
          <w:lang w:eastAsia="el-GR"/>
        </w:rPr>
        <w:lastRenderedPageBreak/>
        <w:t xml:space="preserve">φύγουν από καλλιέργειες που είναι αδιέξοδες και να πάνε σε κάτι άλλο που θα τους εξασφαλίσει συνέχεια και βιωσιμότητα. Και αυτά τα προβλέπουμε μέσα από το Ταμείο Ανάκαμψης, όπως προβλέπουμε και τη χρηματοδότηση μεγάλων επενδυτικών έργων για συνεργατικά σχήματα, όλη δηλαδή την αλυσίδα αξίας, παραγωγών, συνεταιρισμών και ναι, ιδιωτικών εταιρειών.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Κύριοι και κύριοι συνάδελφοι, με το νομοσχέδιο που συζητάμε σήμερα είναι σαφές ότι απλώνουμε ένα ευρύ πλέγμα προστασίας και ισονομίας γύρω από κάθε Έλληνα αγρότη. Θωρακίζουμε, δηλαδή, εκείνους που βρίσκονται στη βάση της πυραμίδας, στο θεμέλιο της παραγωγής, στο θεμέλιο της οικονομικής δραστηριότητας.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Δεν είναι ανάγκη κανείς να είναι ειδικός για να καταλάβει ότι το βασικό θέμα των αγροτών είναι η μικρή διαπραγματευτική τους ισχύς σε αυτήν τη διαδικασία. Στο σχέδιο νόμου που συζητάμε σήμερα -και που θέλω να είμαι αισιόδοξος ότι θα χαίρει μεγάλης αποδοχής μετά και την υιοθέτηση από την πλευρά του κυρίου Υπουργού πολλών εκ των προτάσεων και του εισηγητή της Συμπολίτευσης και των εισηγητών της Αντιπολίτευσης- ενσωματώνουμε μια ευρωπαϊκή οδηγία με την οποία ουσιαστικά αυξάνεται η διαπραγματευτική ικανότητα και η συνεργατική λογική, προστατεύεται ο καταναλωτής και εν τέλει ενισχύεται η προσπάθεια των αγροτών να μπορούν να σχεδιάζουν μακροπρόθεσμα.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Με δυο λόγια, στο σχέδιο νόμου αντικατοπτρίζεται ο τρόπος με τον οποίο αντιμετωπίζουμε τον πρωτογενή τομέα. Αντιμετωπίζουμε συνολικά τον πρωτογενή τομέα ως έναν κρίκο μιας αλυσίδας αξίας από το χωράφι στον στάβλο, στη μεταποίηση, στην τυποποίηση, στη βάσανο της διαπραγμάτευσης της τιμής και τελικά στην κατάληξή του στο πιάτο ή στο καλάθι του καταναλωτή.</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Και δεύτερον, αποδεικνύουμε έμπρακτα ότι στο Υπουργείο Αγροτικής Ανάπτυξης και Τροφίμων αξιοποιούμε κάθε εργαλείο του </w:t>
      </w:r>
      <w:proofErr w:type="spellStart"/>
      <w:r w:rsidRPr="00B01C11">
        <w:rPr>
          <w:rFonts w:ascii="Arial" w:hAnsi="Arial"/>
          <w:sz w:val="24"/>
          <w:szCs w:val="24"/>
          <w:lang w:eastAsia="el-GR"/>
        </w:rPr>
        <w:t>ενωσιακού</w:t>
      </w:r>
      <w:proofErr w:type="spellEnd"/>
      <w:r w:rsidRPr="00B01C11">
        <w:rPr>
          <w:rFonts w:ascii="Arial" w:hAnsi="Arial"/>
          <w:sz w:val="24"/>
          <w:szCs w:val="24"/>
          <w:lang w:eastAsia="el-GR"/>
        </w:rPr>
        <w:t xml:space="preserve"> ή εθνικού δικαίου για να βάλουμε τάξη εκεί που παρατηρούνται οι όποιες στρεβλώσεις.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Πέντε θέματα, νομίζω είναι τα πιο εμβληματικά του νομοσχεδίου: Τα ευάλωτα προϊόντα θα εξοφλούνται σε τριάντα μέρες. Με τον όρο πληρωμή δεν υπονοείται η μεταχρονολογημένη επιταγή στην εξόφληση, αλλά η εξόφληση πλήρως. Μπαίνει ουσιαστικός θεσμικός φραγμός στη γάγγραινα της ανοιχτής τιμής. Προβλέπεται καθορισμός των προϊόντων που θα έχει εφαρμογή, εκτός των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η συγκεκριμένη Κοινοτική οδηγία. Υφίστανται συμφωνίες πλέον για όλες τις πράξεις και δεν αφήνεται τίποτα στον αέρα.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(Στο σημείο αυτό κτυπάει το κουδούνι λήξεως του χρόνου ομιλίας του κυρίου Υφυπουργού)</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Υπάρχουν και δύο πάρα πολύ σημαντικές τροπολογίες. Η τροπολογία που αφορά τη δυνατότητα των περιφερειών να αναθέτουν τη δακοκτονία στον προσωρινό μειοδότη, να μη χάνουν χρόνο μέχρι την ολοκλήρωση της </w:t>
      </w:r>
      <w:r w:rsidRPr="00B01C11">
        <w:rPr>
          <w:rFonts w:ascii="Arial" w:hAnsi="Arial"/>
          <w:sz w:val="24"/>
          <w:szCs w:val="24"/>
          <w:lang w:eastAsia="el-GR"/>
        </w:rPr>
        <w:lastRenderedPageBreak/>
        <w:t xml:space="preserve">διαδικασίας ο οποίος μπορεί να έχει ολέθρια αποτελέσματα στην ελαιοκαλλιέργεια και δεύτερον, η δυνατότητα να παρέχονται πιστώσεις χωρίς την εγγύηση.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Κλείνω, κύριε Πρόεδρε, κυρίες και κύριοι συνάδελφοι, με μια απάντηση στα ερωτήματα του κ. </w:t>
      </w:r>
      <w:proofErr w:type="spellStart"/>
      <w:r w:rsidRPr="00B01C11">
        <w:rPr>
          <w:rFonts w:ascii="Arial" w:hAnsi="Arial"/>
          <w:sz w:val="24"/>
          <w:szCs w:val="24"/>
          <w:lang w:eastAsia="el-GR"/>
        </w:rPr>
        <w:t>Κατρίνη</w:t>
      </w:r>
      <w:proofErr w:type="spellEnd"/>
      <w:r w:rsidRPr="00B01C11">
        <w:rPr>
          <w:rFonts w:ascii="Arial" w:hAnsi="Arial"/>
          <w:sz w:val="24"/>
          <w:szCs w:val="24"/>
          <w:lang w:eastAsia="el-GR"/>
        </w:rPr>
        <w:t xml:space="preserve">, αλλά και άλλων συναδέλφων από την Αντιπολίτευση. Αναφέρθηκε νωρίτερα ο κύριος Υπουργός, θέλω να το ξαναπώ και να καταγραφεί στα Πρακτικά.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Το 2020, κύριε </w:t>
      </w:r>
      <w:proofErr w:type="spellStart"/>
      <w:r w:rsidRPr="00B01C11">
        <w:rPr>
          <w:rFonts w:ascii="Arial" w:hAnsi="Arial"/>
          <w:sz w:val="24"/>
          <w:szCs w:val="24"/>
          <w:lang w:eastAsia="el-GR"/>
        </w:rPr>
        <w:t>Κατρίνη</w:t>
      </w:r>
      <w:proofErr w:type="spellEnd"/>
      <w:r w:rsidRPr="00B01C11">
        <w:rPr>
          <w:rFonts w:ascii="Arial" w:hAnsi="Arial"/>
          <w:sz w:val="24"/>
          <w:szCs w:val="24"/>
          <w:lang w:eastAsia="el-GR"/>
        </w:rPr>
        <w:t xml:space="preserve">, κυρίες και κύριοι συνάδελφοι, η ελληνική Κυβέρνηση έδωσε στους Έλληνες παραγωγούς 240 εκατομμύρια ευρώ. Από επιστρεπτέες προκαταβολές έχουν δοθεί 186 εκατομμύρια ευρώ σε ενενήντα εννιά χιλιάδες παραγωγούς. Το 2021 μέχρι σήμερα έχουν δοθεί 46.761.000 ευρώ. Όλο αυτό το νούμερο συνολικά μας κάνει 472.760.000 χιλιάδες ευρώ.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Γνωρίζουμε όλοι μας ότι όλα τα προϊόντα του πρωτογενούς τομέα, λιγότερο ή περισσότερο, έχουν πληγεί από την ιστορία του </w:t>
      </w:r>
      <w:r w:rsidRPr="00B01C11">
        <w:rPr>
          <w:rFonts w:ascii="Arial" w:hAnsi="Arial"/>
          <w:sz w:val="24"/>
          <w:szCs w:val="24"/>
          <w:lang w:val="en-US" w:eastAsia="el-GR"/>
        </w:rPr>
        <w:t>COVID</w:t>
      </w:r>
      <w:r w:rsidRPr="00B01C11">
        <w:rPr>
          <w:rFonts w:ascii="Arial" w:hAnsi="Arial"/>
          <w:sz w:val="24"/>
          <w:szCs w:val="24"/>
          <w:lang w:eastAsia="el-GR"/>
        </w:rPr>
        <w:t xml:space="preserve">, λόγω του περιορισμού των εξαγωγών, λόγω του κλεισίματος της εστίασης στην Ελλάδα και σε ολόκληρο τον κόσμο, λόγω μιας σειράς από τέτοιου είδους παράπλευρων απωλειών της πανδημίας.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Επεξεργαζόμαστε συνεχώς όλες τις προτάσεις, όλα τα αιτήματα και τα τεκμηριώνουμε. Είναι μια προσπάθεια πάρα πολύ σύνθετη και δύσκολη γιατί πρέπει να είναι στα όρια των ευρωπαϊκών κανονισμών, για να μην ζήσουμε </w:t>
      </w:r>
      <w:r w:rsidRPr="00B01C11">
        <w:rPr>
          <w:rFonts w:ascii="Arial" w:hAnsi="Arial"/>
          <w:sz w:val="24"/>
          <w:szCs w:val="24"/>
          <w:lang w:eastAsia="el-GR"/>
        </w:rPr>
        <w:lastRenderedPageBreak/>
        <w:t xml:space="preserve">δυσάρεστες περιπέτειες, και σε συνεργασία με το Υπουργείο Οικονομικών, σε συνεργασία με τους αρμόδιους Υπουργούς, στα όρια του δημοσιονομικών αντοχών της χώρας. Είναι μια δυναμική συζήτηση και άσκηση αυτή.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Προσπαθούμε να εξασφαλίσουμε πόρους για να στηρίξουμε τον Έλληνα παραγωγό, τον Έλληνα αγρότη που συνεχίζει και πλήττεται. Πάντως, κανείς δεν μπορεί να αμφισβητήσει ότι κοντά στο μισό δισεκατομμύριο ευρώ έχουν δοθεί για να υποστηριχθεί ο πρωτογενής τομέας μέχρι σήμερα.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Κύριε Πρόεδρε, κυρίες και κύριοι συνάδελφοι, νομίζω ότι είναι στο χέρι όλων μας, με συνέπεια και σταθερότητα, να συνεχίζουμε να βάζουμε τις βάσεις για να παίξει ο πρωτογενής τομέας στη χώρα μας τον ρόλο που του αρμόζει στην εξέλιξη, στο μετασχηματισμό του παραγωγικού μοντέλου της Ελλάδος. Είναι μπροστά μας οι δυνατότητες. Είναι στο χέρι μας τα εργαλεία. Είμαστε ανοιχτοί στη συζήτηση και στις προτάσεις από όλο το φάσμα των κοινοβουλευτικών κομμάτων, πάντα προς όφελος της ελληνικής παραγωγής, του Έλληνα παραγωγού, για έναν ανθεκτικό πρωτογενή τομέα που θα διασφαλίσει τη βιωσιμότητα και αύξηση εισοδήματος στους Έλληνες αγρότες.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Σας ευχαριστώ πολύ.</w:t>
      </w:r>
    </w:p>
    <w:p w:rsidR="00B01C11" w:rsidRPr="00B01C11" w:rsidRDefault="00B01C11" w:rsidP="00B01C11">
      <w:pPr>
        <w:shd w:val="clear" w:color="auto" w:fill="FFFFFF"/>
        <w:spacing w:after="160" w:line="600" w:lineRule="auto"/>
        <w:ind w:firstLine="720"/>
        <w:contextualSpacing/>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 xml:space="preserve">ΠΡΟΕΔΡΕΥΩΝ (Γεώργιος </w:t>
      </w:r>
      <w:proofErr w:type="spellStart"/>
      <w:r w:rsidRPr="00B01C11">
        <w:rPr>
          <w:rFonts w:ascii="Arial" w:hAnsi="Arial"/>
          <w:b/>
          <w:bCs/>
          <w:sz w:val="24"/>
          <w:szCs w:val="24"/>
          <w:lang w:eastAsia="el-GR"/>
        </w:rPr>
        <w:t>Λαμπρούλης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Ευχαριστούμε τον κύριο Υφυπουργό.</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Θα δώσουμε τώρα τον λόγο στον κ. </w:t>
      </w:r>
      <w:proofErr w:type="spellStart"/>
      <w:r w:rsidRPr="00B01C11">
        <w:rPr>
          <w:rFonts w:ascii="Arial" w:hAnsi="Arial"/>
          <w:sz w:val="24"/>
          <w:szCs w:val="24"/>
          <w:lang w:eastAsia="el-GR"/>
        </w:rPr>
        <w:t>Σταμενίτη</w:t>
      </w:r>
      <w:proofErr w:type="spellEnd"/>
      <w:r w:rsidRPr="00B01C11">
        <w:rPr>
          <w:rFonts w:ascii="Arial" w:hAnsi="Arial"/>
          <w:sz w:val="24"/>
          <w:szCs w:val="24"/>
          <w:lang w:eastAsia="el-GR"/>
        </w:rPr>
        <w:t xml:space="preserve"> Διονύσιο από τη Νέα Δημοκρατία.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ΔΙΟΝΥΣΙΟΣ ΣΤΑΜΕΝΙΤΗΣ:</w:t>
      </w:r>
      <w:r w:rsidRPr="00B01C11">
        <w:rPr>
          <w:rFonts w:ascii="Arial" w:hAnsi="Arial"/>
          <w:sz w:val="24"/>
          <w:szCs w:val="24"/>
          <w:lang w:eastAsia="el-GR"/>
        </w:rPr>
        <w:t xml:space="preserve"> Ευχαριστώ πολύ, κύριε Πρόεδρε.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Αγαπητές και αγαπητοί συνάδελφοι, συζητάμε σήμερα το νομοσχέδιο του Υπουργείου Αγροτικής Ανάπτυξης και Τροφίμων σχετικά με τις αθέμιτες εμπορικές πρακτικές στις σχέσεις μεταξύ επιχειρήσεων στην αλυσίδα εφοδιασμού γεωργικών προϊόντων και τροφίμων και προφανώς «και άλλες διατάξεις». Πρόκειται για την ενσωμάτωση της σχετική ευρωπαϊκής οδηγίας 633/2019 στο ελληνικό δίκαιο, που έρχεται με σκοπό να προστατεύσει τον παραγωγό-προμηθευτή από τις ανισορροπίες που παρατηρούνται στις σχέσεις του με τους αγοραστές των προϊόντων του.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Είναι γεγονός ότι ένα από τα βασικά ζητήματα που ταλανίζει τον αγροτικό κόσμο και δημιουργεί ένα αίσθημα ανασφάλειας και αβεβαιότητας στους Έλληνες παραγωγούς, είναι αυτό της απουσίας συγκεκριμένου πλαισίου που ρυθμίζει αυτά τα ζητήματα, θέτει κανόνες και δημιουργεί ασφάλεια.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έρχομαι εδώ να συνταχθώ με τη θέση του Υπουργού Αγροτικής Ανάπτυξης και Τροφίμων, του κ. Λιβανού, ο οποίος εύστοχα τόνισε κατά τη διάρκεια της επεξεργασίας του νομοσχεδίου στην επιτροπή ότι η Κυβέρνηση της Νέας Δημοκρατίας, ως μια φιλελεύθερη και μεταρρυθμιστική κυβέρνηση, </w:t>
      </w:r>
      <w:r w:rsidRPr="00B01C11">
        <w:rPr>
          <w:rFonts w:ascii="Arial" w:hAnsi="Arial"/>
          <w:sz w:val="24"/>
          <w:szCs w:val="24"/>
          <w:lang w:eastAsia="el-GR"/>
        </w:rPr>
        <w:lastRenderedPageBreak/>
        <w:t xml:space="preserve">είναι σαφώς υπέρ της ελεύθερης αγοράς, η οποία, όμως, </w:t>
      </w:r>
      <w:proofErr w:type="spellStart"/>
      <w:r w:rsidRPr="00B01C11">
        <w:rPr>
          <w:rFonts w:ascii="Arial" w:hAnsi="Arial"/>
          <w:sz w:val="24"/>
          <w:szCs w:val="24"/>
          <w:lang w:eastAsia="el-GR"/>
        </w:rPr>
        <w:t>διέπεται</w:t>
      </w:r>
      <w:proofErr w:type="spellEnd"/>
      <w:r w:rsidRPr="00B01C11">
        <w:rPr>
          <w:rFonts w:ascii="Arial" w:hAnsi="Arial"/>
          <w:sz w:val="24"/>
          <w:szCs w:val="24"/>
          <w:lang w:eastAsia="el-GR"/>
        </w:rPr>
        <w:t xml:space="preserve"> από κανόνες και δικαιοσύνη.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 να είμαστε συγκεκριμένοι, δεν μιλάμε για προστατευτισμό. Όμως αυτό που υπερασπιζόμαστε σήμερα με το παρόν σχέδιο νόμου, είναι η αποφυγή των στρεβλώσεων και η τήρηση των κανόνων του ανταγωνισμού.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Συνεπώς, κυρίες και κύριοι συνάδελφοι, όπως αναλύθηκε εκτενώς και πιστεύω έχει καταστεί σαφές, με τις νομοθετικές ρυθμίσεις που συζητάμε σήμερα, βάζουμε ένα οριστικό τέλος σε μια μεγάλη και μακροχρόνια αδικία, μια αδικία - πηγή ανασφάλειας και αβεβαιότητας για τους παραγωγούς της ελληνικής επικράτειας.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Εισάγονται, λοιπόν, ρυθμίσεις οι οποίες διορθώνουν σημαντικές ανισορροπίες στη διαπραγματευτική ισχύ μεταξύ προμηθευτών και αγοραστών γεωργικών προϊόντων και τροφίμων. Η βασική και ίσως η σημαντικότερη ρύθμιση του παρόντος είναι η πρόβλεψη της εξόφλησης των αλλοιώσιμων προϊόντων σε τριάντα ημέρες και των λοιπών γεωργικών προϊόντων σε εξήντα. Χωρίς αμφιβολία, ένα από τα μεγαλύτερα προβλήματα των παραγωγών είναι αυτό των μεγάλων καθυστερήσεων στην αποπληρωμή των προϊόντων. Και να πούμε εδώ ότι αυτές οι πρακτικές, που, δυστυχώς, είναι συνηθισμένες και τείνουν να γίνουν κανόνες, δεν επηρεάζουν μόνο τον προσωπικό προϋπολογισμό του παραγωγού. Εκτός από τα σοβαρά προβλήματα που </w:t>
      </w:r>
      <w:r w:rsidRPr="00B01C11">
        <w:rPr>
          <w:rFonts w:ascii="Arial" w:hAnsi="Arial"/>
          <w:sz w:val="24"/>
          <w:szCs w:val="24"/>
          <w:lang w:eastAsia="el-GR"/>
        </w:rPr>
        <w:lastRenderedPageBreak/>
        <w:t>δημιουργούν στην οικονομική του επιβίωση και στην ανταπόκριση των αναγκών του νοικοκυριού του, τον περιορίζουν σε μια σειρά άλλων ενεργειών, όπως ο προγραμματισμός, ο μακροχρόνιος σχεδιασμός, η δυνατότητα επενδύσεων, αλλά και η αναβάθμιση των προϊόντων του, ζητήματα που επηρεάζουν με τη σειρά τους το σύνολο του πρωτογενούς τομέα και θέτουν εμπόδια στην ανάπτυξή του.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Σημειώνω και εγώ ότι το σχέδιο νόμου αφορά όλα τα φυσικά και νομικά πρόσωπα που συμμετέχουν στην αγροτική εφοδιαστική αλυσίδα των γεωργικών προϊόντων συμπεριλαμβανομένων και αυτών των προϊόντων που μεταποιούνται για να χρησιμοποιηθούν ως τρόφιμα.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με αφορμή τη σημερινή συζήτηση αξίζει να σημειώσουμε ότι από τον Ιούλιο του 2019 μέχρι σήμερα το Υπουργείο Αγροτικής Ανάπτυξης και Τροφίμων συντονισμένα και με σχεδιασμό υλοποιεί ένα μεγάλο πρόγραμμα που στοχεύει να αλλάξει ριζικά το τοπίο στον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Η Κυβέρνηση της Νέας Δημοκρατίας από την πρώτη στιγμή έθεσε ως βασικό στόχο την ανάδειξη του πρωτογενούς τομέα ως έναν από τους βασικούς μοχλούς ανάπτυξης της ελληνικής οικονομίας, αλλά και της παραγωγικής ανασυγκρότησης της χώρας, ένας σχεδιασμός ο οποίος δεν σταμάτησε ποτέ παρά τις μεγάλες δυσκολίες που γέννησε ο </w:t>
      </w:r>
      <w:proofErr w:type="spellStart"/>
      <w:r w:rsidRPr="00B01C11">
        <w:rPr>
          <w:rFonts w:ascii="Arial" w:hAnsi="Arial"/>
          <w:sz w:val="24"/>
          <w:szCs w:val="24"/>
          <w:lang w:eastAsia="el-GR"/>
        </w:rPr>
        <w:t>κορωνοϊός</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Αντίθετα, παράλληλα με τις σημαντικές νομοθετικές πρωτοβουλίες με σκοπό τον εκσυγχρονισμό του αγροτικού και κτηνοτροφικού τομέα, στις οποίες συμπεριλαμβάνεται και θα πάρει τη θέση της και η σημερινή, το Υπουργείο, σε συνεργασία με το Υπουργείο Οικονομικών, υλοποιεί ένα σημαντικό πρόγραμμα άμεσων ενισχύσεων, που στοχεύει στην αντιμετώπιση των συνεπειών της πανδημίας.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γεγονός ότι η εμφάνιση της υγειονομικής κρίσης με την εξάπλωση της νόσου </w:t>
      </w:r>
      <w:r w:rsidRPr="00B01C11">
        <w:rPr>
          <w:rFonts w:ascii="Arial" w:hAnsi="Arial"/>
          <w:sz w:val="24"/>
          <w:szCs w:val="24"/>
          <w:lang w:val="en-US" w:eastAsia="el-GR"/>
        </w:rPr>
        <w:t>COVID</w:t>
      </w:r>
      <w:r w:rsidRPr="00B01C11">
        <w:rPr>
          <w:rFonts w:ascii="Arial" w:hAnsi="Arial"/>
          <w:sz w:val="24"/>
          <w:szCs w:val="24"/>
          <w:lang w:eastAsia="el-GR"/>
        </w:rPr>
        <w:t xml:space="preserve">-19, προκάλεσε πολλά προβλήματα και διατάραξε τις ισορροπίες της παραγωγικής διαδικασίας. Ήρθαμε αντιμέτωποι με προβλήματα, που ακόμα κι αν μας απασχολούσαν ως εκκρεμότητες τις οποίες έπρεπε να τις διευθετήσουμε, σίγουρα δεν αποτελούσαν ζητήματα ζωτικής σημασίας.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Αρκεί να σκεφτούμε, κυρίες και κύριοι συνάδελφοι, ότι χρειάστηκε για δύο συνεχόμενες καλλιεργητικές περιόδους η ξεχωριστή νομοθέτηση με σκοπό την εξασφάλιση των εργατικών χεριών για τη συγκομιδή των προϊόντων. Αντιλαμβάνεται κανείς τι αντίκτυπο θα είχε στις παραγωγές και στο εισόδημα των παραγωγών η αδυναμία συγκομιδής των προϊόντων;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Από την προσωπική μου εμπειρία θα σας αναφέρω ότι στην Πέλλα έγινε, πραγματικά, ένας αγώνας δρόμου, προκειμένου να επιλυθεί το ζήτημα. Και αυτό το πιστώνεται η ηγεσία του Υπουργείου. Αναφέρομαι στο συγκεκριμένο </w:t>
      </w:r>
      <w:r w:rsidRPr="00B01C11">
        <w:rPr>
          <w:rFonts w:ascii="Arial" w:hAnsi="Arial"/>
          <w:sz w:val="24"/>
          <w:szCs w:val="24"/>
          <w:lang w:eastAsia="el-GR"/>
        </w:rPr>
        <w:lastRenderedPageBreak/>
        <w:t xml:space="preserve">παράδειγμα, γιατί είναι καλό να αντιλαμβανόμαστε το μέγεθος των προβλημάτων, ώστε να μπορούμε να αντιληφθούμε την αξία και τη σημασία που έχει κάθε φορά η επίλυσή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ίδιο ισχύει και για τον ΕΛΓΑ. Επίσης πιστώνεται στο Υπουργείο Αγροτικής Ανάπτυξης ότι τώρα οι παραγωγοί πληρώνονται το 100% της αποζημίωσής τους με την πρώτη πληρωμή, αφού δόθηκαν 35.000.000 από τον κρατικό προϋπολογισμό για πρώτη φορά από το 2011 στον ΕΛΓΑ. Επίσης, δόθηκαν και αρκετές σημαντικές αποζημιώσεις σε άλλα προϊόντα λόγω </w:t>
      </w:r>
      <w:r w:rsidRPr="00B01C11">
        <w:rPr>
          <w:rFonts w:ascii="Arial" w:hAnsi="Arial"/>
          <w:sz w:val="24"/>
          <w:szCs w:val="24"/>
          <w:lang w:val="en-US" w:eastAsia="el-GR"/>
        </w:rPr>
        <w:t>COVID</w:t>
      </w:r>
      <w:r w:rsidRPr="00B01C11">
        <w:rPr>
          <w:rFonts w:ascii="Arial" w:hAnsi="Arial"/>
          <w:sz w:val="24"/>
          <w:szCs w:val="24"/>
          <w:lang w:eastAsia="el-GR"/>
        </w:rPr>
        <w:t xml:space="preserve">, όπως στα σπαράγγια, στα αμνοερίφια, στις πατάτες, στα αγγουράκια, που ακολουθούν. Αναφέρομαι σε παραγωγές που υπάρχουν στην Πέλλα.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Και, βέβαια, θεωρώ σίγουρη την ανταπόκριση του Υπουργείου και του ΕΛΓΑ στις ζημιές από τον παγετό που είχαμε στις 25 και στις 26 Μαρτίου. Η αναγγελία έγινε και οι δηλώσεις ξεκινούν. Προφανώς, θα ζητήσουμε ανάλογη συμπεριφορά και αντιμετώπιση με αυτά που έγιναν με τον «Ιανό», δηλαδή να δούμε τη δυνατότητα καταβολής προκαταβολής και την αύξηση του ορίου καθώς έχουμε σημαντικές ζημιές, οι οποίες είναι από μια θεομηνία.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Συμπερασματικά, κύριε Πρόεδρε, κυρίες και κύριοι συνάδελφοι, με το σημερινό σχέδιο νόμου, αλλά και συνολικά με την απάντηση στις μικρές και μεγάλες προκλήσεις που αντιμετωπίζει ο πρωτογενής τομέας στη χώρα μας, αποδεικνύεται εμπράκτως ότι στον πυρήνα όλων των πολιτικών αποφάσεων </w:t>
      </w:r>
      <w:r w:rsidRPr="00B01C11">
        <w:rPr>
          <w:rFonts w:ascii="Arial" w:hAnsi="Arial"/>
          <w:sz w:val="24"/>
          <w:szCs w:val="24"/>
          <w:lang w:eastAsia="el-GR"/>
        </w:rPr>
        <w:lastRenderedPageBreak/>
        <w:t>και του στρατηγικού σχεδιασμού που αφορά τον πρωτογενή τομέα, βρίσκονται οι παραγωγοί μας. Η στήριξη τους, η προστασία τους, αλλά και η παροχή σε αυτούς όλων των απαραίτητων εργαλείων ώστε να μπορέσουν να αναπτυχθούν, αποτελούν σταθερή και αταλάντευτη επιδίωξη αυτής της Κυβέρνησης και της ηγεσίας του Υπουργείου.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Αν θεωρήσουμε, επομένως, ότι δεν υπάρχει πολιτική δύναμη στο Ελληνικό Κοινοβούλιο που να μην είναι υπέρ των παραγωγών, τότε η υπερψήφιση του συγκεκριμένου σχεδίου νόμου από όλα τα κόμματα της αντιπολίτευσης και του Κοινοβουλίου είναι μια καλή ευκαιρία να αποδειχτεί και στην πράξη αυτό.</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ευχαριστώ πολύ.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w:t>
      </w:r>
      <w:r w:rsidRPr="00B01C11">
        <w:rPr>
          <w:rFonts w:ascii="Arial" w:hAnsi="Arial"/>
          <w:sz w:val="24"/>
          <w:szCs w:val="24"/>
          <w:lang w:eastAsia="el-GR"/>
        </w:rPr>
        <w:t xml:space="preserve"> Θα δώσουμε τον λόγο τώρα στην Υφυπουργό Αγροτικής Ανάπτυξης και Τροφίμων, την κ. Αραμπατζή Φωτεινή.</w:t>
      </w:r>
    </w:p>
    <w:p w:rsidR="00B01C11" w:rsidRPr="00B01C11" w:rsidRDefault="00B01C11" w:rsidP="00B01C11">
      <w:pPr>
        <w:spacing w:after="160" w:line="600" w:lineRule="auto"/>
        <w:ind w:firstLine="720"/>
        <w:jc w:val="both"/>
        <w:rPr>
          <w:rFonts w:ascii="Arial" w:hAnsi="Arial" w:cs="Arial"/>
          <w:color w:val="111111"/>
          <w:sz w:val="24"/>
          <w:szCs w:val="24"/>
          <w:lang w:eastAsia="el-GR"/>
        </w:rPr>
      </w:pPr>
      <w:r w:rsidRPr="00B01C11">
        <w:rPr>
          <w:rFonts w:ascii="Arial" w:hAnsi="Arial" w:cs="Arial"/>
          <w:b/>
          <w:color w:val="111111"/>
          <w:sz w:val="24"/>
          <w:szCs w:val="24"/>
          <w:lang w:eastAsia="el-GR"/>
        </w:rPr>
        <w:t>ΦΩΤΕΙΝΗ ΑΡΑΜΠΑΤΖΗ (Υφυπουργός Αγροτικής Ανάπτυξης και Τροφίμων):</w:t>
      </w:r>
      <w:r w:rsidRPr="00B01C11">
        <w:rPr>
          <w:rFonts w:ascii="Arial" w:hAnsi="Arial" w:cs="Arial"/>
          <w:color w:val="111111"/>
          <w:sz w:val="24"/>
          <w:szCs w:val="24"/>
          <w:lang w:eastAsia="el-GR"/>
        </w:rPr>
        <w:t xml:space="preserve"> Ευχαριστώ,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Κύριοι Υπουργοί, κυρίες και κύριοι συνάδελφοι, θεωρώ ότι όλοι μέσα σε αυτήν εδώ την Αίθουσα συνομολογούμε πως η Νέα Δημοκρατία είναι η </w:t>
      </w:r>
      <w:r w:rsidRPr="00B01C11">
        <w:rPr>
          <w:rFonts w:ascii="Arial" w:hAnsi="Arial"/>
          <w:sz w:val="24"/>
          <w:szCs w:val="24"/>
          <w:lang w:eastAsia="el-GR"/>
        </w:rPr>
        <w:lastRenderedPageBreak/>
        <w:t xml:space="preserve">παράταξη που κατ’ εξοχήν πιστεύει στην ελεύθερη αγορά -πρόκειται, άλλωστε, για μία από τις θεμελιώδεις αρχές της παράταξής μας- μαζί, βεβαίως, με την κοινωνική δικαιοσύνη.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 όμως, πιστεύουμε στην ελεύθερη αγορά, άλλο τόσο πιστεύουμε στον υγιή ανταγωνισμό και την τήρηση των κανόνων, γιατί ελεύθερη αγορά δεν μπορεί να σημαίνει ασύδοτη αγορά. Και αυτός είναι, αν θέλετε, ο πρώτος συμβολισμός αυτού του νομοσχεδίου που συζητούμε σήμερα στην Ολομέλεια. Η παράταξη που πιστεύει ανοιχτά και ξεκάθαρα στην ελεύθερη αγορά, είναι αυτή που θέτει κανόνες για την εύρυθμη λειτουργία της με σκοπό την καλύτερη εξυπηρέτηση του κοινωνικού συνόλου, αλλά και τη στήριξη του αδύναμου κρίκου στην αλυσίδα αξίας των </w:t>
      </w:r>
      <w:proofErr w:type="spellStart"/>
      <w:r w:rsidRPr="00B01C11">
        <w:rPr>
          <w:rFonts w:ascii="Arial" w:hAnsi="Arial"/>
          <w:sz w:val="24"/>
          <w:szCs w:val="24"/>
          <w:lang w:eastAsia="el-GR"/>
        </w:rPr>
        <w:t>αγροδιατροφικών</w:t>
      </w:r>
      <w:proofErr w:type="spellEnd"/>
      <w:r w:rsidRPr="00B01C11">
        <w:rPr>
          <w:rFonts w:ascii="Arial" w:hAnsi="Arial"/>
          <w:sz w:val="24"/>
          <w:szCs w:val="24"/>
          <w:lang w:eastAsia="el-GR"/>
        </w:rPr>
        <w:t xml:space="preserve"> προϊόντων, που δεν είναι άλλος, συνήθως, από τον παραγωγό.</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cs="Arial"/>
          <w:sz w:val="24"/>
          <w:szCs w:val="24"/>
          <w:lang w:eastAsia="el-GR"/>
        </w:rPr>
        <w:t>Υπάρχει όμως και ένας δεύτερος</w:t>
      </w:r>
      <w:r w:rsidRPr="00B01C11">
        <w:rPr>
          <w:rFonts w:ascii="Arial" w:hAnsi="Arial"/>
          <w:sz w:val="24"/>
          <w:szCs w:val="24"/>
          <w:lang w:eastAsia="el-GR"/>
        </w:rPr>
        <w:t xml:space="preserve"> ενδιαφέρων συμβολισμός, ένα δεύτερο μήνυμα. Η Νέα Δημοκρατία είναι η παράταξη που υποστηρίζει και προωθεί το μοντέλο του αγρότη-επιχειρηματία, του αγρότη που παράγει με βάση τις ανάγκες της αγοράς, του αγρότη -για να θυμηθώ το παλιό αξίωμα των Ισραηλινών- που πρώτα πουλά και μετά παράγει.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Προς την κατεύθυνση αυτήν η εύρυθμη λειτουργία της αγοράς αντιλαμβάνεστε ότι αποκτά ακόμη μεγαλύτερη σημασία. Άλλωστε, αυτό δεν είναι μόνο δική μας θέση, αλλά είναι η κοινή συνισταμένη των απόψεων στην </w:t>
      </w:r>
      <w:r w:rsidRPr="00B01C11">
        <w:rPr>
          <w:rFonts w:ascii="Arial" w:hAnsi="Arial"/>
          <w:sz w:val="24"/>
          <w:szCs w:val="24"/>
          <w:lang w:eastAsia="el-GR"/>
        </w:rPr>
        <w:lastRenderedPageBreak/>
        <w:t xml:space="preserve">Ευρωπαϊκή Ένωση, όπου την τελευταία δεκαετία έχει γίνει διεξοδική συζήτηση για το συγκεκριμένο θέμα.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Παρακολουθώντας ως Βουλευτής και αργότερα ως τομεάρχης Αγροτικής Ανάπτυξης, θυμάμαι και τη σχετική ανακοίνωση της Ευρωπαϊκής Επιτροπής το 2014 για την αντιμετώπιση των αθέμιτων εμπορικών πρακτικών στην αλυσίδα εφοδιασμού και την έκθεση της λεγόμενης Επιτροπής Σοφών για τη γεωργία με τίτλο: «Ενισχύοντας τη θέση των γεωργών στην εφοδιαστική αλυσίδα» τον Νοέμβριο του 2016 και βεβαίως, τις διεργασίες και συζητήσεις που ακολούθησαν μέχρι να εγκριθεί η οδηγία.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Θυμάμαι, βεβαίως, όμως και τον ν.4492/2017 του κ. Αποστόλου. Ήμουν εισηγήτρια της αντιπολίτευσης τότε. Θα σταθώ σε αυτόν το νόμο για δύο λόγους. Πρώτον, γιατί έγινε πολλή συζήτηση από την Αντιπολίτευση, από την συμπαθέστατη εισηγήτρια του ΣΥΡΙΖΑ, την κ. Πούλου, και βεβαίως από τον πνευματικό πατέρα αυτού του νομοσχεδίου, τον πρώην Υπουργό, τον ίδιο τον κ. Αποστόλου. Και δεύτερον και κυριότερο, γιατί η Νέα Δημοκρατία έχει και πολιτική συνέχεια και συνέπεια στις απόψεις της. Άρα, κυρίες και κύριοι της Αντιπολίτευσης, παραβιάζετε ανοιχτές θύρες, όταν μιλάτε για ανάγκη ρύθμισης αθέμιτων πρακτικών στην Κυβέρνηση που ως αντιπολίτευση σας οδήγησε στην ενσωμάτωση βασικότατων αναγκαίων ρυθμίσεων στον κατά τα άλλα, εκ του αποτελέσματος κρινόμενο, ανεφάρμοστο από εσάς τους ίδιους ν.4492/2017.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Και εξηγούμαι: Μίλησε ο κ. Αποστόλου για ένα νόμο-οπλοστάσιο για τις αθέμιτες πρακτικές, για την υποχρέωση πληρωμής εντός εξήντα ημερών των παραγωγών από τους χονδρεμπόρους, συμπεριλαμβανομένων των σουπερμάρκετ. Το υπερτονίσατε αυτό, κύριε πρώην Υπουργέ, τόσο στις παρεμβάσεις σας στην επιτροπή όσο και σήμερα στην Ολομέλεια πάρα πολύ ορθώς και πολύ </w:t>
      </w:r>
      <w:proofErr w:type="spellStart"/>
      <w:r w:rsidRPr="00B01C11">
        <w:rPr>
          <w:rFonts w:ascii="Arial" w:hAnsi="Arial"/>
          <w:sz w:val="24"/>
          <w:szCs w:val="24"/>
          <w:lang w:eastAsia="el-GR"/>
        </w:rPr>
        <w:t>αποδεκτώς</w:t>
      </w:r>
      <w:proofErr w:type="spellEnd"/>
      <w:r w:rsidRPr="00B01C11">
        <w:rPr>
          <w:rFonts w:ascii="Arial" w:hAnsi="Arial"/>
          <w:sz w:val="24"/>
          <w:szCs w:val="24"/>
          <w:lang w:eastAsia="el-GR"/>
        </w:rPr>
        <w:t xml:space="preserve"> σε αυτό το κλίμα συναίνεσης, που είναι πάντοτε προς όφελος των παραγωγών.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Ωστόσο, με αυτήν τη συναίνεση δεν σημαίνει ότι γίνεται και διαγραφή της ιστορίας. Ξέχασε να πει ο κ. Αποστόλου ότι ήταν η Νέα Δημοκρατία αυτή, που τότε με επανειλημμένες τοποθετήσεις, παρεμβάσεις και εισηγήσεις στην επιτροπή, ακόμη και στην Ολομέλεια -θυμάμαι χαρακτηριστικά τους διαλόγους μας με τον κύριο πρώην Υπουργό- σας υποχρέωσε, κυρίες και κύριοι του ΣΥΡΙΖΑ, να αναφέρετε ρητώς τη συμπερίληψη των σουπερμάρκετ, των καταστημάτων λιανικής, που αποτελούν και τη μερίδα του λέοντος των αγοραστών και άρα, επιβάλλεται η συμπερίληψή τους για την προστασία των παραγωγών, γιατί απλούστατα το αρχικό νομοσχέδιο, το οποίο έχω εδώ στα χέρια μου, τα εξαιρούσε.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Εάν ρίξουμε μια απλή ματιά στην έννοια του εμπόρου, του νυν αγοραστή, διαβάζουμε: «Κάθε φυσικό ή νομικό πρόσωπο που έχει υποχρέωση εγγραφής στο ενιαίο μητρώο εμπόρων αγροτικών προϊόντων». Έτσι λέγατε, </w:t>
      </w:r>
      <w:r w:rsidRPr="00B01C11">
        <w:rPr>
          <w:rFonts w:ascii="Arial" w:hAnsi="Arial"/>
          <w:sz w:val="24"/>
          <w:szCs w:val="24"/>
          <w:lang w:eastAsia="el-GR"/>
        </w:rPr>
        <w:lastRenderedPageBreak/>
        <w:t>αλλά σε αυτό το μητρώο δεν είχαν καμία υποχρέωση εγγραφής τα σουπερμάρκετ. Μετά, λοιπόν, από τις αλλεπάλληλες παρεμβάσεις μας έρχεστε και βάζετε στην έννοια του εμπόρου κάθε φυσικό ή νομικό πρόσωπο που αγοράζει, μεταποιεί και διαμεσολαβεί με σκοπό τη χονδρική ή τη λιανική πώληση, δηλαδή τα σουπερμάρκετ.</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Παραβιάζετε, λοιπόν, ανοιχτές θύρες, γιατί ήμασταν εμείς που σας υποχρεώσαμε και για κάτι άλλο, εξίσου σημαντικό, να βάλετε στον πίνακα των προστατευόμενων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προϊόντων –το αναφέρω, γιατί είπε σήμερα ο κ. Αποστόλου ότι δεν υπάρχει στην ενσωμάτωση της οδηγίας ο σχετικός πίνακας, ενώ υπάρχει ευθεία παραπομπή- μια πολύ σημαντική μερίδα παραγωγών, τους λεγόμενους πρώτους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Ποιους, δηλαδή; Τους τυροκόμους, τους κτηνοτρόφους-τυροκόμους, που έπρεπε και αυτοί να τυγχάνουν της ευνοϊκής ρύθμισης της πληρωμής σε εξήντα ημέρες, αφού ουσιαστικά ήταν αυτοί που καλούνταν να πληρώσουν το γάλα μέσα σε εξήντα ημέρες και δεν ήταν μέσα στον πίνακα που δικαιούνταν και αυτοί να πληρωθούν σε εξήντα μέρες.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 θυμίζω όλα αυτά –επαναλαμβάνω- σε κλίμα συναίνεσης, πέραν της ιστορικής σημασίας που ενδεχομένως μπορεί να έχουν, για να καταστήσουμε με αποδείξεις και όχι με ευχολόγια σαφές ότι ήταν η Νέα Δημοκρατία τότε ως Αντιπολίτευση, σήμερα ως Κυβέρνηση, που βρίσκεται με πράξεις και όχι με </w:t>
      </w:r>
      <w:r w:rsidRPr="00B01C11">
        <w:rPr>
          <w:rFonts w:ascii="Arial" w:hAnsi="Arial"/>
          <w:sz w:val="24"/>
          <w:szCs w:val="24"/>
          <w:lang w:eastAsia="el-GR"/>
        </w:rPr>
        <w:lastRenderedPageBreak/>
        <w:t xml:space="preserve">λόγια στο πλευρό των παραγωγών, των αδύναμων κρίκων της αλυσίδας, στην πλευρά του υγιούς ανταγωνισμού και ευθέως ενάντια στις αθέμιτες πρακτικές.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Στην πράξη βέβαια το νομοσχέδιό σας έμεινε ανεφάρμοστο. Το απέδειξε πολύ εύληπτα ο κύριος Υπουργός, ο κ. Λιβανός. Σας είχαμε, είναι αλήθεια, προειδοποιήσει γι’ αυτό. Το είχα χαρακτηρίσει εγώ προσωπικά «πουκάμισο αδειανό» και δυστυχώς δικαιωθήκαμε. Δυστυχώς, γιατί χάθηκε χρόνος για τους παραγωγούς. Και δικαιωθήκαμε, όχι μόνο γιατί το νομοσχέδιό σας ήταν θνησιγενές και το έλεγε μάλιστα, επιβεβαιώνοντάς μας και η Ένωση Ελληνικών Τραπεζών -έχω εδώ τη σχετική εισήγησή τους, το σχετικό απόσπασμα και θα το καταθέσω- αλλά και γιατί πρακτικά καθίσταται ανεφάρμοστο. Το λέει και εγγράφως η Ένωση Ελληνικών Τραπεζών τότε στην αρμόδια επιτροπή.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λοιπόν, και πολύ πιο περιορισμένο εύρος είχε το νομοσχέδιό σας -αφορούσε μόνο τα </w:t>
      </w:r>
      <w:proofErr w:type="spellStart"/>
      <w:r w:rsidRPr="00B01C11">
        <w:rPr>
          <w:rFonts w:ascii="Arial" w:hAnsi="Arial"/>
          <w:sz w:val="24"/>
          <w:szCs w:val="24"/>
          <w:lang w:eastAsia="el-GR"/>
        </w:rPr>
        <w:t>ευαλλοίωτα</w:t>
      </w:r>
      <w:proofErr w:type="spellEnd"/>
      <w:r w:rsidRPr="00B01C11">
        <w:rPr>
          <w:rFonts w:ascii="Arial" w:hAnsi="Arial"/>
          <w:sz w:val="24"/>
          <w:szCs w:val="24"/>
          <w:lang w:eastAsia="el-GR"/>
        </w:rPr>
        <w:t xml:space="preserve"> προϊόντα, μιλούσε για εξήντα μέρες, ενώ σήμερα μιλάμε για τριάντα μέρες- και ανεφάρμοστο έμεινε όπως αποδείχτηκε.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 αυτό, κυρίες και κύριοι συνάδελφοι, η νομοθετική πρωτοβουλία που συζητούμε σήμερα και αφορά το σύνολο των αγροτικών προϊόντων κρίνεται και αναγκαία. Όπως αποδείχθηκε στη συζήτηση στην επιτροπή αλλά και στον εκτενή διάλογο που προηγήθηκε τόσο επί Υπουργίας του νέου Υπουργού, του κ. Σπήλιου Λιβανού, όσο και του προκατόχου του, του κ. Βορίδη, τυγχάνει </w:t>
      </w:r>
      <w:r w:rsidRPr="00B01C11">
        <w:rPr>
          <w:rFonts w:ascii="Arial" w:hAnsi="Arial"/>
          <w:sz w:val="24"/>
          <w:szCs w:val="24"/>
          <w:lang w:eastAsia="el-GR"/>
        </w:rPr>
        <w:lastRenderedPageBreak/>
        <w:t>ευρείας στήριξης από την αγορά, καθώς είναι προς όφελος του κοινωνικού συνόλου, των καταναλωτών, των παραγωγών, των υγιών επιχειρήσεων.</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Επειδή μιλάμε για αθέμιτες πρακτικές, δεν υπάρχει πιο ξεκάθαρη αθέμιτη πρακτική –φαντάζομαι, συμφωνεί όλο το Σώμα- απ’ αυτή των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Επίσης, δεν υπάρχει προηγούμενο στην ιστορική αντιμετώπιση των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με τέτοιο αυστηρό τρόπο, όπως αυτή που επιδείξαμε ως πολιτική ηγεσία του Υπουργείου με τον προηγούμενο νόμο, τον ν.4691/2020, που τι έκανε ουσιαστικά; Έδωσε ποινική απαξία στο αδίκημα της </w:t>
      </w:r>
      <w:proofErr w:type="spellStart"/>
      <w:r w:rsidRPr="00B01C11">
        <w:rPr>
          <w:rFonts w:ascii="Arial" w:hAnsi="Arial"/>
          <w:sz w:val="24"/>
          <w:szCs w:val="24"/>
          <w:lang w:eastAsia="el-GR"/>
        </w:rPr>
        <w:t>ελληνοποίησης</w:t>
      </w:r>
      <w:proofErr w:type="spellEnd"/>
      <w:r w:rsidRPr="00B01C11">
        <w:rPr>
          <w:rFonts w:ascii="Arial" w:hAnsi="Arial"/>
          <w:sz w:val="24"/>
          <w:szCs w:val="24"/>
          <w:lang w:eastAsia="el-GR"/>
        </w:rPr>
        <w:t xml:space="preserve"> και όριζε φυλάκιση από δύο έως πέντε χρόνια.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σημείο αυτό κτυπάει το κουδούνι λήξεως του χρόνους της κυρίας Υφυπουργού)</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χρειαστώ και εγώ την ανοχή σας, κύριε Πρόεδρε, και σας ευχαριστώ πολύ εκ των προτέρων.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Έβαλε τσουχτερά πρόστιμα που ξεπερνούν τις 600.000 και μπορούν να φτάσουν ακριβώς στο ύψος του παράνομου </w:t>
      </w:r>
      <w:proofErr w:type="spellStart"/>
      <w:r w:rsidRPr="00B01C11">
        <w:rPr>
          <w:rFonts w:ascii="Arial" w:hAnsi="Arial"/>
          <w:sz w:val="24"/>
          <w:szCs w:val="24"/>
          <w:lang w:eastAsia="el-GR"/>
        </w:rPr>
        <w:t>προσποριζόμενου</w:t>
      </w:r>
      <w:proofErr w:type="spellEnd"/>
      <w:r w:rsidRPr="00B01C11">
        <w:rPr>
          <w:rFonts w:ascii="Arial" w:hAnsi="Arial"/>
          <w:sz w:val="24"/>
          <w:szCs w:val="24"/>
          <w:lang w:eastAsia="el-GR"/>
        </w:rPr>
        <w:t xml:space="preserve"> κέρδους, το οποίο επιτυγχάνει με την αθέμιτη πρακτική ο </w:t>
      </w:r>
      <w:proofErr w:type="spellStart"/>
      <w:r w:rsidRPr="00B01C11">
        <w:rPr>
          <w:rFonts w:ascii="Arial" w:hAnsi="Arial"/>
          <w:sz w:val="24"/>
          <w:szCs w:val="24"/>
          <w:lang w:eastAsia="el-GR"/>
        </w:rPr>
        <w:t>ελληνοποιητής</w:t>
      </w:r>
      <w:proofErr w:type="spellEnd"/>
      <w:r w:rsidRPr="00B01C11">
        <w:rPr>
          <w:rFonts w:ascii="Arial" w:hAnsi="Arial"/>
          <w:sz w:val="24"/>
          <w:szCs w:val="24"/>
          <w:lang w:eastAsia="el-GR"/>
        </w:rPr>
        <w:t xml:space="preserve">. Και βέβαια, το κυριότερο είναι ότι προέβλεψε αφαίρεση άδειας ΠΟΠ προϊόντος από τους υπότροπους, δηλαδή απ’ αυτούς που για δεύτερη φορά τους πιάνει η τσιμπίδα του ελέγχου να </w:t>
      </w:r>
      <w:proofErr w:type="spellStart"/>
      <w:r w:rsidRPr="00B01C11">
        <w:rPr>
          <w:rFonts w:ascii="Arial" w:hAnsi="Arial"/>
          <w:sz w:val="24"/>
          <w:szCs w:val="24"/>
          <w:lang w:eastAsia="el-GR"/>
        </w:rPr>
        <w:t>ελληνοποιούν</w:t>
      </w:r>
      <w:proofErr w:type="spellEnd"/>
      <w:r w:rsidRPr="00B01C11">
        <w:rPr>
          <w:rFonts w:ascii="Arial" w:hAnsi="Arial"/>
          <w:sz w:val="24"/>
          <w:szCs w:val="24"/>
          <w:lang w:eastAsia="el-GR"/>
        </w:rPr>
        <w:t xml:space="preserve"> προϊόντα.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Με βάση αυτό το πλαίσιο, άλλωστε, γίνεται τώρα και η διαχείριση της δυσάρεστης και ευτυχώς μεμονωμένης περίπτωσης της εταιρείας διάθεσης φέτας, της αλυσίδας σουπερμάρκετ στη Γερμανία. Είναι η πρώτη φορά που ελεγκτικός μηχανισμός με την καθοδήγηση της πολιτικής ηγεσίας επέδειξε γρήγορα, ουσιαστικά, άμεσα αντανακλαστικά και αντί να στέλνονται εισηγήσεις για πρόστιμα σε επιτροπές που ουδέποτε συνεδρίαζαν, όπως γινόταν δυστυχώς επί των ημερών σας, επί των δικών μας ημερών έγινε ανάκληση της άδειας πιστοποίησης παραγωγής φέτας στην καταγγελλόμενη επιχείρηση μέχρις ότου ολοκληρωθεί το πόρισμα των εξονυχιστικών και οριστικών ελέγχων.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μήνυμα είναι καθαρό. Όλοι όσοι ασχολούνται με τη φέτα, επιχειρηματίες, παραγωγοί, έμποροι, κάθονται στο ίδιο κλαδί. Στο ίδιο κλαδί βρίσκεται και η ελληνική παραγωγή. Όποιος το πριονίζει με τις επιλογές του, προφανώς πριονίζει την ίδια του την επιχείρηση και την επαγγελματική του προοπτική, κυρίως όμως πριονίζει την ελληνική παραγωγή συνολικά και εμείς αυτό δεν πρόκειται να το επιτρέψουμε.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Γι’ αυτό δεν χρειάζεται να πούμε πολλά. Η νέα νομοθεσία πρόκειται να εφαρμοστεί στο ακέραιο και θα έλεγα, παραφράζοντας μια πολυχρησιμοποιημένη έκφραση, ότι ως Κυβέρνηση της Νέας Δημοκρατίας θα είμαστε η κάθε λέξη και το κάθε γράμμα του ν.4691/2020.</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 Ολοκληρώνοντας, θέλω να τονίσω ότι η συγκεκριμένη νομοθετική πρωτοβουλία δεν πρέπει να ιδωθεί ούτε ως μεμονωμένη κίνηση ούτε πολύ περισσότερο ως απλή ενσωμάτωση μιας κοινοτικής οδηγίας στο Εθνικό Δίκαιο. Πρέπει να ιδωθεί ως ένας κρίκος μιας μεγάλης αλυσίδας πρωτοβουλιών, για τις οποίες δεσμευτήκαμε προεκλογικά με μπροστάρη τον Πρωθυπουργό Κυριάκο Μητσοτάκη, ο οποίος είχε πει χαρακτηριστικά σε μία από τις πολλές περιοδείες του, ότι το πάρτι με τις </w:t>
      </w:r>
      <w:proofErr w:type="spellStart"/>
      <w:r w:rsidRPr="00B01C11">
        <w:rPr>
          <w:rFonts w:ascii="Arial" w:hAnsi="Arial"/>
          <w:sz w:val="24"/>
          <w:szCs w:val="24"/>
          <w:lang w:eastAsia="el-GR"/>
        </w:rPr>
        <w:t>ελληνοποιήσεις</w:t>
      </w:r>
      <w:proofErr w:type="spellEnd"/>
      <w:r w:rsidRPr="00B01C11">
        <w:rPr>
          <w:rFonts w:ascii="Arial" w:hAnsi="Arial"/>
          <w:sz w:val="24"/>
          <w:szCs w:val="24"/>
          <w:lang w:eastAsia="el-GR"/>
        </w:rPr>
        <w:t xml:space="preserve"> έχει τελειώσει επί διακυβέρνησης Νέας Δημοκρατίας.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el-GR"/>
        </w:rPr>
        <w:t>Γι’ αυτό και στην</w:t>
      </w:r>
      <w:r w:rsidRPr="00B01C11">
        <w:rPr>
          <w:rFonts w:ascii="Arial" w:hAnsi="Arial"/>
          <w:sz w:val="24"/>
          <w:szCs w:val="24"/>
          <w:lang w:eastAsia="el-GR"/>
        </w:rPr>
        <w:t xml:space="preserve"> προσπάθειά μας να αντιμετωπίσουμε όσο το δυνατόν ευρύτερα και αποτελεσματικότερα το φαινόμενο των </w:t>
      </w:r>
      <w:proofErr w:type="spellStart"/>
      <w:r w:rsidRPr="00B01C11">
        <w:rPr>
          <w:rFonts w:ascii="Arial" w:hAnsi="Arial"/>
          <w:sz w:val="24"/>
          <w:szCs w:val="24"/>
          <w:lang w:eastAsia="el-GR"/>
        </w:rPr>
        <w:t>ελληνοποιήσεων</w:t>
      </w:r>
      <w:proofErr w:type="spellEnd"/>
      <w:r w:rsidRPr="00B01C11">
        <w:rPr>
          <w:rFonts w:ascii="Arial" w:hAnsi="Arial"/>
          <w:sz w:val="24"/>
          <w:szCs w:val="24"/>
          <w:lang w:eastAsia="el-GR"/>
        </w:rPr>
        <w:t xml:space="preserve">, διευρύνουμε το πεδίο των παρεμβάσεών μας και σε άλλα δύο πολύ σημαντικά προϊόντα, που μέχρι χθες δεν είχαν την προσήκουσα σημασία και αντιμετώπιση από την εκάστοτε πολιτική ηγεσία. Αναφέρομαι στα αυγά και το μέλι.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Θυμίζω, λοιπόν, πολύ γρήγορα ότι είμαστε η Κυβέρνηση που νομοθετήσαμε για πρώτη φορά το ισοζύγιο στα αυγά, δίνοντας πραγματικά μια ασπίδα προστασίας σε αυτόν τον δυναμικό κλάδο της </w:t>
      </w:r>
      <w:proofErr w:type="spellStart"/>
      <w:r w:rsidRPr="00B01C11">
        <w:rPr>
          <w:rFonts w:ascii="Arial" w:hAnsi="Arial"/>
          <w:sz w:val="24"/>
          <w:szCs w:val="24"/>
          <w:lang w:eastAsia="el-GR"/>
        </w:rPr>
        <w:t>αυγοπαραγωγής</w:t>
      </w:r>
      <w:proofErr w:type="spellEnd"/>
      <w:r w:rsidRPr="00B01C11">
        <w:rPr>
          <w:rFonts w:ascii="Arial" w:hAnsi="Arial"/>
          <w:sz w:val="24"/>
          <w:szCs w:val="24"/>
          <w:lang w:eastAsia="el-GR"/>
        </w:rPr>
        <w:t xml:space="preserve"> και θα είμαστε η Κυβέρνηση που θα εφαρμόσει για πρώτη φορά κατ’ αναλογία σύστημα «ΑΡΤΕΜΙΣ» για το μέλι, έναν εξίσου δυναμικό κλάδο, με πάρα πολύ σημαντική παρουσία στις εξαγωγές, ιδίως σε τρίτες χώρες.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Αυτό βεβαίως είναι μια δυναμική συνεργασία του Υπουργείου μας με το Υπουργείο Ψηφιακής Διακυβέρνησης και βεβαίως τον ΕΛΓΟ-«ΔΗΜΗΤΡΑ». Η θέση μας είναι συγκεκριμένη. Δεν υπάρχουν άβατα στον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άβατα που είναι είτε έλλειψη πολιτικής βούλησης είτε έλλειψη ενδεχομένως μέσων και υποδομής. </w:t>
      </w:r>
    </w:p>
    <w:p w:rsidR="00B01C11" w:rsidRPr="00B01C11" w:rsidRDefault="00B01C11" w:rsidP="00B01C11">
      <w:pPr>
        <w:tabs>
          <w:tab w:val="left" w:pos="2913"/>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σημείο αυτό κτυπάει το κουδούνι λήξεως του χρόνου ομιλίας της κυρίας Υφυπουργού)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Συνεπώς –και κλείνω- νομιμότητα και ίδιοι κανόνες για όλους, παντού. Αυτή είναι η νέα κανονικότητα στη χώρα μας, όπως νέα κανονικότητα είναι οι επενδύσεις και οι νέες σύγχρονες υποδομές.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Συνδυαστικά, το Ταμείο Ανάκαμψης –αναφέρθηκε ο κύριος Υπουργός για τα χρήματα, τα οποία προορίζονται στο Ταμείο Ανάκαμψης για 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αποτελεί μαζί με το νέο πρόγραμμα αγροτικής ανάπτυξης τη δύναμη του πυρός μιας πολύ μεγάλης ισχύος.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πραγματικά κρίμα σε αυτήν τη μεγάλη εθνική προσπάθεια, κυρίες και κύριοι του ΣΥΡΙΖΑ, να ισχυρίζεστε ότι δήθεν ο </w:t>
      </w:r>
      <w:proofErr w:type="spellStart"/>
      <w:r w:rsidRPr="00B01C11">
        <w:rPr>
          <w:rFonts w:ascii="Arial" w:hAnsi="Arial"/>
          <w:sz w:val="24"/>
          <w:szCs w:val="24"/>
          <w:lang w:eastAsia="el-GR"/>
        </w:rPr>
        <w:t>αγροδιατροφικός</w:t>
      </w:r>
      <w:proofErr w:type="spellEnd"/>
      <w:r w:rsidRPr="00B01C11">
        <w:rPr>
          <w:rFonts w:ascii="Arial" w:hAnsi="Arial"/>
          <w:sz w:val="24"/>
          <w:szCs w:val="24"/>
          <w:lang w:eastAsia="el-GR"/>
        </w:rPr>
        <w:t xml:space="preserve"> τομέας δεν συμπεριλαμβάνεται στο πόρισμα της επιτροπής </w:t>
      </w:r>
      <w:proofErr w:type="spellStart"/>
      <w:r w:rsidRPr="00B01C11">
        <w:rPr>
          <w:rFonts w:ascii="Arial" w:hAnsi="Arial"/>
          <w:sz w:val="24"/>
          <w:szCs w:val="24"/>
          <w:lang w:eastAsia="el-GR"/>
        </w:rPr>
        <w:t>Πισσαρίδη</w:t>
      </w:r>
      <w:proofErr w:type="spellEnd"/>
      <w:r w:rsidRPr="00B01C11">
        <w:rPr>
          <w:rFonts w:ascii="Arial" w:hAnsi="Arial"/>
          <w:sz w:val="24"/>
          <w:szCs w:val="24"/>
          <w:lang w:eastAsia="el-GR"/>
        </w:rPr>
        <w:t xml:space="preserve"> και στο πρόγραμμα «ΕΛΛΑΔΑ 2.0». Είναι κρίμα γιατί τα επόμενα έξι χρόνια με νούμερα </w:t>
      </w:r>
      <w:proofErr w:type="spellStart"/>
      <w:r w:rsidRPr="00B01C11">
        <w:rPr>
          <w:rFonts w:ascii="Arial" w:hAnsi="Arial"/>
          <w:sz w:val="24"/>
          <w:szCs w:val="24"/>
          <w:lang w:eastAsia="el-GR"/>
        </w:rPr>
        <w:t>διαβλέπεται</w:t>
      </w:r>
      <w:proofErr w:type="spellEnd"/>
      <w:r w:rsidRPr="00B01C11">
        <w:rPr>
          <w:rFonts w:ascii="Arial" w:hAnsi="Arial"/>
          <w:sz w:val="24"/>
          <w:szCs w:val="24"/>
          <w:lang w:eastAsia="el-GR"/>
        </w:rPr>
        <w:t xml:space="preserve"> </w:t>
      </w:r>
      <w:r w:rsidRPr="00B01C11">
        <w:rPr>
          <w:rFonts w:ascii="Arial" w:hAnsi="Arial"/>
          <w:sz w:val="24"/>
          <w:szCs w:val="24"/>
          <w:lang w:eastAsia="el-GR"/>
        </w:rPr>
        <w:lastRenderedPageBreak/>
        <w:t xml:space="preserve">ότι πρόκειται να γίνουν στον </w:t>
      </w:r>
      <w:proofErr w:type="spellStart"/>
      <w:r w:rsidRPr="00B01C11">
        <w:rPr>
          <w:rFonts w:ascii="Arial" w:hAnsi="Arial"/>
          <w:sz w:val="24"/>
          <w:szCs w:val="24"/>
          <w:lang w:eastAsia="el-GR"/>
        </w:rPr>
        <w:t>αγροδιατροφικό</w:t>
      </w:r>
      <w:proofErr w:type="spellEnd"/>
      <w:r w:rsidRPr="00B01C11">
        <w:rPr>
          <w:rFonts w:ascii="Arial" w:hAnsi="Arial"/>
          <w:sz w:val="24"/>
          <w:szCs w:val="24"/>
          <w:lang w:eastAsia="el-GR"/>
        </w:rPr>
        <w:t xml:space="preserve"> τομέα, όπως και στο σύνολο της ελληνικής οικονομίας, όσα δεν έγιναν επί χρόνια πολλά.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Τώρα, λοιπόν, είναι η ιστορική μας ευκαιρία, με τα προϊόντα μας περιζήτητα στις διεθνείς αγορές –το δείχνει η αύξηση των εξαγωγών, το δείχνει το θετικό εμπορικό αγροτικό ισοζύγιο μετά από τριάντα έξι χρόνια, κυρίες και κύριοι, εν μέσω πανδημίας-, αλλά είναι και η ευκαιρία όλων ημών σε αυτή εδώ την Αίθουσα, κυρίες και κύριοι συνάδελφοι, με τη θετική ψήφο μας να δείξουμε στην πράξη ότι οι πολιτικές δυνάμεις συμπτύσσουν αρραγές μέτωπο κατά των αθέμιτων εμπορικών πρακτικών και υπέρ του αδύναμου κρίκου των παραγωγών, που με τις πολιτικές μας θέλουμε να τον κάνουμε τον δυνατό παίκτη αυτής της αλυσίδας.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 xml:space="preserve">Σας ευχαριστώ για την προσοχή σας και παρακαλώ για την υπερψήφιση αυτού του νομοσχεδίου. </w:t>
      </w:r>
    </w:p>
    <w:p w:rsidR="00B01C11" w:rsidRPr="00B01C11" w:rsidRDefault="00B01C11" w:rsidP="00B01C11">
      <w:pPr>
        <w:spacing w:after="160" w:line="600" w:lineRule="auto"/>
        <w:ind w:firstLine="720"/>
        <w:jc w:val="both"/>
        <w:rPr>
          <w:rFonts w:ascii="Arial" w:hAnsi="Arial" w:cs="Arial"/>
          <w:iCs/>
          <w:sz w:val="24"/>
          <w:szCs w:val="24"/>
          <w:bdr w:val="none" w:sz="0" w:space="0" w:color="auto" w:frame="1"/>
          <w:shd w:val="clear" w:color="auto" w:fill="FFFFFF"/>
          <w:lang w:eastAsia="el-GR"/>
        </w:rPr>
      </w:pPr>
      <w:r w:rsidRPr="00B01C11">
        <w:rPr>
          <w:rFonts w:ascii="Arial" w:hAnsi="Arial" w:cs="Arial"/>
          <w:iCs/>
          <w:sz w:val="24"/>
          <w:szCs w:val="24"/>
          <w:bdr w:val="none" w:sz="0" w:space="0" w:color="auto" w:frame="1"/>
          <w:shd w:val="clear" w:color="auto" w:fill="FFFFFF"/>
          <w:lang w:eastAsia="el-GR"/>
        </w:rPr>
        <w:t>(Στο σημείο αυτό η Υφυπουργός Αγροτικής Ανάπτυξης και Τροφίμων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01C11" w:rsidRPr="00B01C11" w:rsidRDefault="00B01C11" w:rsidP="00B01C11">
      <w:pPr>
        <w:spacing w:after="160" w:line="600" w:lineRule="auto"/>
        <w:ind w:firstLine="720"/>
        <w:jc w:val="center"/>
        <w:rPr>
          <w:rFonts w:ascii="Arial" w:hAnsi="Arial" w:cs="Arial"/>
          <w:sz w:val="24"/>
          <w:szCs w:val="24"/>
          <w:shd w:val="clear" w:color="auto" w:fill="FFFFFF"/>
          <w:lang w:eastAsia="el-GR"/>
        </w:rPr>
      </w:pPr>
      <w:r w:rsidRPr="00B01C11">
        <w:rPr>
          <w:rFonts w:ascii="Arial" w:hAnsi="Arial" w:cs="Arial"/>
          <w:sz w:val="24"/>
          <w:szCs w:val="24"/>
          <w:shd w:val="clear" w:color="auto" w:fill="FFFFFF"/>
          <w:lang w:eastAsia="el-GR"/>
        </w:rPr>
        <w:t>(Χειροκροτήματα από την πτέρυγα της Νέας Δημοκρατίας)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cs="Arial"/>
          <w:b/>
          <w:sz w:val="24"/>
          <w:szCs w:val="24"/>
          <w:shd w:val="clear" w:color="auto" w:fill="FFFFFF"/>
          <w:lang w:eastAsia="el-GR"/>
        </w:rPr>
        <w:lastRenderedPageBreak/>
        <w:t xml:space="preserve">ΠΡΟΕΔΡΕΥΩΝ (Γεώργιος </w:t>
      </w:r>
      <w:proofErr w:type="spellStart"/>
      <w:r w:rsidRPr="00B01C11">
        <w:rPr>
          <w:rFonts w:ascii="Arial" w:hAnsi="Arial" w:cs="Arial"/>
          <w:b/>
          <w:sz w:val="24"/>
          <w:szCs w:val="24"/>
          <w:shd w:val="clear" w:color="auto" w:fill="FFFFFF"/>
          <w:lang w:eastAsia="el-GR"/>
        </w:rPr>
        <w:t>Λαμπρούλης</w:t>
      </w:r>
      <w:proofErr w:type="spellEnd"/>
      <w:r w:rsidRPr="00B01C11">
        <w:rPr>
          <w:rFonts w:ascii="Arial" w:hAnsi="Arial" w:cs="Arial"/>
          <w:b/>
          <w:sz w:val="24"/>
          <w:szCs w:val="24"/>
          <w:shd w:val="clear" w:color="auto" w:fill="FFFFFF"/>
          <w:lang w:eastAsia="el-GR"/>
        </w:rPr>
        <w:t xml:space="preserve">): </w:t>
      </w:r>
      <w:r w:rsidRPr="00B01C11">
        <w:rPr>
          <w:rFonts w:ascii="Arial" w:hAnsi="Arial" w:cs="Arial"/>
          <w:sz w:val="24"/>
          <w:szCs w:val="24"/>
          <w:shd w:val="clear" w:color="auto" w:fill="FFFFFF"/>
          <w:lang w:eastAsia="el-GR"/>
        </w:rPr>
        <w:t>Θα δώσουμε τώρα τον λόγο στον κ. Δημήτρη Κωνσταντόπουλο από το Κίνημα Αλλαγής.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shd w:val="clear" w:color="auto" w:fill="FFFFFF"/>
          <w:lang w:eastAsia="el-GR"/>
        </w:rPr>
        <w:t xml:space="preserve">ΔΗΜΗΤΡΙΟΣ ΚΩΝΣΤΑΝΤΟΠΟΥΛΟΣ: </w:t>
      </w:r>
      <w:r w:rsidRPr="00B01C11">
        <w:rPr>
          <w:rFonts w:ascii="Arial" w:hAnsi="Arial" w:cs="Arial"/>
          <w:sz w:val="24"/>
          <w:szCs w:val="24"/>
          <w:shd w:val="clear" w:color="auto" w:fill="FFFFFF"/>
          <w:lang w:eastAsia="el-GR"/>
        </w:rPr>
        <w:t xml:space="preserve">Κύριε Πρόεδρε, κύριοι Υπουργοί, κυρίες και κύριοι συνάδελφοι, παγκόσμια ημέρα υγείας </w:t>
      </w:r>
      <w:r w:rsidRPr="00B01C11">
        <w:rPr>
          <w:rFonts w:ascii="Arial" w:hAnsi="Arial"/>
          <w:sz w:val="24"/>
          <w:szCs w:val="24"/>
          <w:lang w:eastAsia="el-GR"/>
        </w:rPr>
        <w:t xml:space="preserve">σήμερα και απευθύνουμε ένα μεγάλο ευχαριστώ και μάλιστα μέσα στη δίνη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σε ιατρικό, νοσηλευτικό και γενικά στο προσωπικό του ΕΣΥ, του ΕΚΑΒ και των </w:t>
      </w:r>
      <w:proofErr w:type="spellStart"/>
      <w:r w:rsidRPr="00B01C11">
        <w:rPr>
          <w:rFonts w:ascii="Arial" w:hAnsi="Arial"/>
          <w:sz w:val="24"/>
          <w:szCs w:val="24"/>
          <w:lang w:eastAsia="el-GR"/>
        </w:rPr>
        <w:t>προνοιακών</w:t>
      </w:r>
      <w:proofErr w:type="spellEnd"/>
      <w:r w:rsidRPr="00B01C11">
        <w:rPr>
          <w:rFonts w:ascii="Arial" w:hAnsi="Arial"/>
          <w:sz w:val="24"/>
          <w:szCs w:val="24"/>
          <w:lang w:eastAsia="el-GR"/>
        </w:rPr>
        <w:t xml:space="preserve"> δομών και τούτο για τη μεγάλη τους προσφορά και για το μεγάλο βάρος που σηκώνουν.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Κύριοι Υπουργοί, ως ΠΑΣΟΚ - Κίνημα Αλλαγής έχουμε καταθέσει </w:t>
      </w:r>
      <w:proofErr w:type="spellStart"/>
      <w:r w:rsidRPr="00B01C11">
        <w:rPr>
          <w:rFonts w:ascii="Arial" w:hAnsi="Arial"/>
          <w:sz w:val="24"/>
          <w:szCs w:val="24"/>
          <w:lang w:eastAsia="el-GR"/>
        </w:rPr>
        <w:t>πολλάκις</w:t>
      </w:r>
      <w:proofErr w:type="spellEnd"/>
      <w:r w:rsidRPr="00B01C11">
        <w:rPr>
          <w:rFonts w:ascii="Arial" w:hAnsi="Arial"/>
          <w:sz w:val="24"/>
          <w:szCs w:val="24"/>
          <w:lang w:eastAsia="el-GR"/>
        </w:rPr>
        <w:t xml:space="preserve"> τροπολογία ζητώντας την ένταξη των παραπάνω στα </w:t>
      </w:r>
      <w:proofErr w:type="spellStart"/>
      <w:r w:rsidRPr="00B01C11">
        <w:rPr>
          <w:rFonts w:ascii="Arial" w:hAnsi="Arial"/>
          <w:sz w:val="24"/>
          <w:szCs w:val="24"/>
          <w:lang w:eastAsia="el-GR"/>
        </w:rPr>
        <w:t>βαρέα</w:t>
      </w:r>
      <w:proofErr w:type="spellEnd"/>
      <w:r w:rsidRPr="00B01C11">
        <w:rPr>
          <w:rFonts w:ascii="Arial" w:hAnsi="Arial"/>
          <w:sz w:val="24"/>
          <w:szCs w:val="24"/>
          <w:lang w:eastAsia="el-GR"/>
        </w:rPr>
        <w:t xml:space="preserve"> και ανθυγιεινά. Καιρός, λοιπόν, η Κυβέρνηση να το κάνει πράξη.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Έρχομαι στο νομοσχέδιο.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με το παρόν νομοσχέδιο ενσωματώνουμε στην ελληνική έννομη τάξη την ευρωπαϊκή οδηγία 633/2019 και τούτο αναφορικά με τις σχέσεις στην αλυσίδα εφοδιασμού των γεωργικών προϊόντων και τροφίμων. Στόχος είναι να μπει ένα τέλος στις αθέμιτες εμπορικές πρακτικές προμηθευτών και αγοραστών των αγροτικών γεωργικών προϊόντων και τροφίμων.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Μην ξεχνάτε, αγαπητοί συνάδελφοι, ότι συνεχώς γεωργοί και μικρές επιχειρήσεις τροφίμων βρίσκονται στη θέση του αδύνατου –και αυτό ας κρατηθεί- δηλαδή δεν διαθέτουν τη διαπραγματευτική δύναμη που χρειάζεται, για να αμυνθούν ενάντια στις αθέμιτες πρακτικές των μεγάλων επιχειρήσεων. Και αυτό το επισημαίνω.</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Ως λύση στο πρόβλημα αυτό έρχονται οι ευρωπαϊκές ρυθμίσεις, για να προστατεύσουν και να θωρακίσουν τους μικρούς παραγωγούς και τούτο φυσικά, για να εξασφαλίσουν αξιοπρεπή διαβίωση των μικρών παραγωγών, χωρίς δηλαδή να πέφτουν θύματα εκμετάλλευσης από τους ισχυρούς της αγοράς.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Έτσι, λοιπόν, αγαπητοί συνάδελφοι, οι ισχυροί εμπορικοί εταίροι, για παράδειγμα, οι μεγάλοι όμιλοι σουπερμάρκετ –για να το πω απλά- καλούνται να σταματήσουν να επιβάλλουν πρακτικές, κυρία Υπουργέ, που λειτουργούν μόνο προς όφελός τους, όπως –επί παραδείγματι- να ακυρώνουν παραγγελίες την τελευταία στιγμή, να επιστρέφουν στον προμηθευτή προϊόντα τα οποία δεν πουλήθηκαν, να αρνούνται να κάνουν γραπτές συμβάσεις, να χρεώνουν στον προμηθευτή τις εκπτώσεις που οι ίδιοι μάλιστα δίνουν στον καταναλωτή, να απαιτούν να αναλάβει ο προμηθευτής το κόστος για τη διαφήμιση των προϊόντων.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Συνεπώς, κυρία και κύριοι Υπουργοί, πρόκειται για μία οδηγία με μεγάλη σημασία για τη λειτουργία της αγοράς και για τη στήριξη των μικρών παραγωγών.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Ωστόσο, αγαπητοί συνάδελφοι, έχουμε ορισμένες παρατηρήσεις για τις διατάξεις του νομοσχεδίου, οι οποίες αναλύθηκαν, θα έλεγα, με τον καλύτερο τρόπο και σήμερα αλλά και στην επιτροπή από τον εισηγητή μας και συνάδελφο, τον κ. Απόστολο Πάνα.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Κατ’ αρχάς, στο άρθρο 1 δεν έχει διευκρινιστεί, κύριοι Υπουργοί, η έννοια «ετήσιος κύκλος εργασιών». Έτσι βέβαια δημιουργείται, κύριε Υπουργέ, σύγχυση αν είναι ο τζίρος της τελευταίας χρήσης ή για παράδειγμα ο μέσος όρος του τζίρου των τελευταίων χρήσεων.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Επίσης, ως ΠΑΣΟΚ - Κίνημα Αλλαγής προτείνουμε τη δημιουργία μητρώου προμηθευτών αγροτικών προϊόντων και τροφίμων. Έτσι, θα υπάρχει μεγαλύτερη διαφάνεια στην αγορά και ταυτόχρονα το Υπουργείο θα γνωρίζει ποιες επιχειρήσεις υπάγονται στον νόμο.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στο άρθρο 3 ορίζεται πότε πρέπει να γίνεται η πληρωμή των προμηθευτών για τα προϊόντα που παραδίδουν. Ωστόσο, κύριοι Υπουργοί, δεν ορίζεται με σαφήνεια –και αυτό ας κρατηθεί, διότι θα θέλαμε και μια απάντηση- τι γίνεται όταν μεσολαβεί πληρωμή με χρεόγραφα, δηλαδή με τις συνήθεις </w:t>
      </w:r>
      <w:r w:rsidRPr="00B01C11">
        <w:rPr>
          <w:rFonts w:ascii="Arial" w:hAnsi="Arial"/>
          <w:sz w:val="24"/>
          <w:szCs w:val="24"/>
          <w:lang w:eastAsia="el-GR"/>
        </w:rPr>
        <w:lastRenderedPageBreak/>
        <w:t xml:space="preserve">επιταγές. Μην κρυβόμαστε πίσω από το δάχτυλό μας. Ξέρουμε πολύ καλά πώς λειτουργεί η αγορά και μάλιστα όλη η αγορά λειτουργεί με μεταχρονολογημένες επιταγές.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Αγαπητοί συνάδελφοι, το παρόν νομοσχέδιο ενσωματώνει ευρωπαϊκές ρυθμίσεις που θωρακίζουν τις μικρομεσαίες επιχειρήσεις από αθέμιτες πρακτικές. Ωστόσο, μην ξεχνάμε ότι οι μικροί παραγωγοί της χώρας μας, αγρότες, κτηνοτρόφοι, στηρίζουν την ύπαιθρο και την εθνική μας οικονομία και μάλιστα, θα έλεγα, μέσα σε συνθήκες αντίξοες.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επιδημία έπληξε την εστίαση και έφερε αλυσιδωτά προβλήματα στους παραγωγούς, περιορίζοντας τη διάθεση των προϊόντων τους και θέτοντας φυσικά σε κίνδυνο τους ίδιους και τις οικογένειές τους. Οι τιμές που λαμβάνουν σήμερα οι παραγωγοί για το κρέας, για το γάλα, έφτασαν να είναι κάτω του κόστους και η πολιτεία, κύριοι Υπουργοί, εδώ να αδυνατεί να δώσει λύση. Έφτασε το νερό να είναι πιο ακριβό από το γάλα! Αυτό, αν μη τι άλλο, είναι ντροπή.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Αδυνατεί, λοιπόν, η πολιτεία να θέσει ένα αποτελεσματικό πλαίσιο για τη συγκράτηση των τιμών και για τους ελέγχους και ρίχνει την ευθύνη στους κανόνες της αγοράς.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el-GR"/>
        </w:rPr>
      </w:pPr>
      <w:r w:rsidRPr="00B01C11">
        <w:rPr>
          <w:rFonts w:ascii="Arial" w:hAnsi="Arial"/>
          <w:sz w:val="24"/>
          <w:szCs w:val="24"/>
          <w:lang w:eastAsia="el-GR"/>
        </w:rPr>
        <w:lastRenderedPageBreak/>
        <w:t xml:space="preserve">Η ίδια κατάσταση είναι και με τους ελαιοπαραγωγούς και ιδίως τους παραγωγούς της ελιάς Καλαμών που βλέπουν την τιμή της να κατρακυλά και τις </w:t>
      </w:r>
      <w:proofErr w:type="spellStart"/>
      <w:r w:rsidRPr="00B01C11">
        <w:rPr>
          <w:rFonts w:ascii="Arial" w:hAnsi="Arial"/>
          <w:sz w:val="24"/>
          <w:szCs w:val="24"/>
          <w:lang w:eastAsia="el-GR"/>
        </w:rPr>
        <w:t>ελληνοποιήσεις</w:t>
      </w:r>
      <w:proofErr w:type="spellEnd"/>
      <w:r w:rsidRPr="00B01C11">
        <w:rPr>
          <w:rFonts w:ascii="Arial" w:hAnsi="Arial"/>
          <w:sz w:val="24"/>
          <w:szCs w:val="24"/>
          <w:lang w:eastAsia="el-GR"/>
        </w:rPr>
        <w:t xml:space="preserve"> να εξαπλώνονται, ένα πρόβλημα θα έλεγα ιδιαίτερα μεγάλο στην εκλογική μου Περιφέρεια, την Αιτωλοακαρνανία, όπου παράγεται το 60% της ποικιλίας ελιάς Καλαμών στη χώρα. Ακόμα και από τις ενισχύσεις λόγω της πανδημίας έμειναν εκτός, ένα θέμα που θέσαμε μαζί με τον κ. Λιβανό στον κ. Βορίδη, πήραμε υπόσχεση, αλλά δεν είδαμε προς υλοποίηση τίποτα.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Η δε εξαγγελία του Υπουργείου, μετά απ’ όλα αυτά, για ενίσχυση στην ελιά Καλαμών πάλι δεν καλύπτει τους ελαιοπαραγωγούς. Το ίδιο και για τη </w:t>
      </w:r>
      <w:proofErr w:type="spellStart"/>
      <w:r w:rsidRPr="00B01C11">
        <w:rPr>
          <w:rFonts w:ascii="Arial" w:hAnsi="Arial" w:cs="Arial"/>
          <w:sz w:val="24"/>
          <w:szCs w:val="24"/>
          <w:shd w:val="clear" w:color="auto" w:fill="FFFFFF"/>
          <w:lang w:eastAsia="zh-CN"/>
        </w:rPr>
        <w:t>χονδροελιά</w:t>
      </w:r>
      <w:proofErr w:type="spellEnd"/>
      <w:r w:rsidRPr="00B01C11">
        <w:rPr>
          <w:rFonts w:ascii="Arial" w:hAnsi="Arial" w:cs="Arial"/>
          <w:sz w:val="24"/>
          <w:szCs w:val="24"/>
          <w:shd w:val="clear" w:color="auto" w:fill="FFFFFF"/>
          <w:lang w:eastAsia="zh-CN"/>
        </w:rPr>
        <w:t>, που έμειναν και αυτοί οι παραγωγοί χωρίς ενίσχυση. Στο χέρι σας είναι, κύριοι Υπουργοί, σήμερα να δώσετε λύση- και ο κ. Λιβανός, που είναι ο καθ’ ύλην αρμόδιος- σε χρόνια μάλιστα προβλήματα που ταλανίζουν τον πρωτογενή τομέα και ιδιαίτερα την πατρίδα μας, την Αιτωλοακαρνανία.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Εν κατακλείδι, θα έλεγα ότι ενώ το εισόδημα των αγροτών και κτηνοτρόφων συρρικνώνεται, την ίδια στιγμή συναντούν όλο και μεγαλύτερα εμπόδια στην παραγωγή.</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Τέλος, στις ζωοτροφές οι κτηνοτρόφοι είδαν μέσα σε λίγους μήνες το κόστος των ζωοτροφών να πολλαπλασιάζεται. Ακόμα, κύριε Υπουργέ, η ανάρτηση των δασικών χαρτών ανατρέπει την καθημερινότητά τους. Εκτάσεις </w:t>
      </w:r>
      <w:r w:rsidRPr="00B01C11">
        <w:rPr>
          <w:rFonts w:ascii="Arial" w:hAnsi="Arial" w:cs="Arial"/>
          <w:sz w:val="24"/>
          <w:szCs w:val="24"/>
          <w:shd w:val="clear" w:color="auto" w:fill="FFFFFF"/>
          <w:lang w:eastAsia="zh-CN"/>
        </w:rPr>
        <w:lastRenderedPageBreak/>
        <w:t>που καλλιεργούνταν και ανήκουν σε ιδιώτες εμφανίζονται ως δασικές. Θέλουμε λύση και οι πολίτες φυσικά καλούνται να αποδείξουν το αυτονόητο.</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Επίσης, είδαμε σήμερα τους αγρότες που ζητούσαν από τα δασαρχεία την παραχώρηση εκτάσεων για τη δημιουργία ποιμνιοστασίων να βρίσκονται προ αδιεξόδου. Μετά την ανάρτηση των δασικών χαρτών, είναι άγνωστο αν θα έχουν ακόμη και αυτήν τη δυνατότητα.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Όσον αφορά τις επιδοτήσεις, πρόσφατα ζήσαμε το φιάσκο της πληρωμής μειωμένων ενισχύσεων κατά 10% στο τέλος του 2020 για εξακόσιες χιλιάδες παραγωγούς. Και δεν ήταν μόνο αυτό. Ο ΟΠΕΚΕΠΕ από τις αρχές του έτους, όπως καλά όλοι γνωρίζουμε, εμφανίζει εικόνα κατάρρευσης. Τι παρατηρούμε; Η έκδοση διοικητικών πράξεων, οι διορθώσεις λαθών, οι πληρωμές με συνδεδεμένες ενισχύσεις, οι πληρωμές νέων αγροτών και σχεδίων βελτίωσης να έχουν παγώσει. Με λίγα λόγια, το πρόγραμμα πληρωμών που γνώριζαν οι αγρότες για σειρά ετών δεν εκτελείται πια.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Ολοκληρώνοντας, κύριε Υπουργέ, θέλω να πω ότι οι παραγωγοί της χώρας μας έχουν ανάγκη τη στήριξη της πολιτείας άμεσα, τώρα, όχι φυσικά αύριο και να προστατευτούν από τους μεγάλους παίκτες της αγοράς, όπως διασφαλίζει το ευρωπαϊκό πλαίσιο που σήμερα συζητάμε, αλλά και να προστατευτεί η παραγωγή τους με ενισχύσεις, με αξιοπρεπείς τιμές, με δίκαιες πολιτικές στήριξής τους, χωρίς άλλα εμπόδια. Δώστε, λοιπόν, λύση σήμερα στα </w:t>
      </w:r>
      <w:r w:rsidRPr="00B01C11">
        <w:rPr>
          <w:rFonts w:ascii="Arial" w:hAnsi="Arial" w:cs="Arial"/>
          <w:sz w:val="24"/>
          <w:szCs w:val="24"/>
          <w:shd w:val="clear" w:color="auto" w:fill="FFFFFF"/>
          <w:lang w:eastAsia="zh-CN"/>
        </w:rPr>
        <w:lastRenderedPageBreak/>
        <w:t>προβλήματα του πρωτογενή τομέα. Αύριο θα είναι αργά. Πιστεύετε πως μπορείτε. Αυτό, λοιπόν, που εσείς πιστεύετε ότι μπορείτε, κάντε το πράξη.</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Σας ευχαριστώ.</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Κινήματος Αλλαγής)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ΠΡΟΕΔΡΕΥΩΝ (Γεώργιος </w:t>
      </w:r>
      <w:proofErr w:type="spellStart"/>
      <w:r w:rsidRPr="00B01C11">
        <w:rPr>
          <w:rFonts w:ascii="Arial" w:hAnsi="Arial" w:cs="Arial"/>
          <w:b/>
          <w:bCs/>
          <w:sz w:val="24"/>
          <w:szCs w:val="24"/>
          <w:shd w:val="clear" w:color="auto" w:fill="FFFFFF"/>
          <w:lang w:eastAsia="zh-CN"/>
        </w:rPr>
        <w:t>Λαμπρούλης</w:t>
      </w:r>
      <w:proofErr w:type="spellEnd"/>
      <w:r w:rsidRPr="00B01C11">
        <w:rPr>
          <w:rFonts w:ascii="Arial" w:hAnsi="Arial" w:cs="Arial"/>
          <w:b/>
          <w:bCs/>
          <w:sz w:val="24"/>
          <w:szCs w:val="24"/>
          <w:shd w:val="clear" w:color="auto" w:fill="FFFFFF"/>
          <w:lang w:eastAsia="zh-CN"/>
        </w:rPr>
        <w:t xml:space="preserve">): </w:t>
      </w:r>
      <w:r w:rsidRPr="00B01C11">
        <w:rPr>
          <w:rFonts w:ascii="Arial" w:hAnsi="Arial" w:cs="Arial"/>
          <w:sz w:val="24"/>
          <w:szCs w:val="24"/>
          <w:shd w:val="clear" w:color="auto" w:fill="FFFFFF"/>
          <w:lang w:eastAsia="zh-CN"/>
        </w:rPr>
        <w:t xml:space="preserve">Τον λόγο έχει ο Κοινοβουλευτικός Εκπρόσωπος της Νέας Δημοκρατίας, ο κ. Χρήστος </w:t>
      </w:r>
      <w:proofErr w:type="spellStart"/>
      <w:r w:rsidRPr="00B01C11">
        <w:rPr>
          <w:rFonts w:ascii="Arial" w:hAnsi="Arial" w:cs="Arial"/>
          <w:sz w:val="24"/>
          <w:szCs w:val="24"/>
          <w:shd w:val="clear" w:color="auto" w:fill="FFFFFF"/>
          <w:lang w:eastAsia="zh-CN"/>
        </w:rPr>
        <w:t>Μπουκώρος</w:t>
      </w:r>
      <w:proofErr w:type="spellEnd"/>
      <w:r w:rsidRPr="00B01C11">
        <w:rPr>
          <w:rFonts w:ascii="Arial" w:hAnsi="Arial" w:cs="Arial"/>
          <w:sz w:val="24"/>
          <w:szCs w:val="24"/>
          <w:shd w:val="clear" w:color="auto" w:fill="FFFFFF"/>
          <w:lang w:eastAsia="zh-CN"/>
        </w:rPr>
        <w:t xml:space="preserve">. Μετά ακολουθεί ο κ. </w:t>
      </w:r>
      <w:proofErr w:type="spellStart"/>
      <w:r w:rsidRPr="00B01C11">
        <w:rPr>
          <w:rFonts w:ascii="Arial" w:hAnsi="Arial" w:cs="Arial"/>
          <w:sz w:val="24"/>
          <w:szCs w:val="24"/>
          <w:shd w:val="clear" w:color="auto" w:fill="FFFFFF"/>
          <w:lang w:eastAsia="zh-CN"/>
        </w:rPr>
        <w:t>Χειμάρας</w:t>
      </w:r>
      <w:proofErr w:type="spellEnd"/>
      <w:r w:rsidRPr="00B01C11">
        <w:rPr>
          <w:rFonts w:ascii="Arial" w:hAnsi="Arial" w:cs="Arial"/>
          <w:sz w:val="24"/>
          <w:szCs w:val="24"/>
          <w:shd w:val="clear" w:color="auto" w:fill="FFFFFF"/>
          <w:lang w:eastAsia="zh-CN"/>
        </w:rPr>
        <w:t xml:space="preserve"> και έπεται ο κ. Κόκκαλης.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Κύριε </w:t>
      </w:r>
      <w:proofErr w:type="spellStart"/>
      <w:r w:rsidRPr="00B01C11">
        <w:rPr>
          <w:rFonts w:ascii="Arial" w:hAnsi="Arial" w:cs="Arial"/>
          <w:sz w:val="24"/>
          <w:szCs w:val="24"/>
          <w:shd w:val="clear" w:color="auto" w:fill="FFFFFF"/>
          <w:lang w:eastAsia="zh-CN"/>
        </w:rPr>
        <w:t>Μπουκώρο</w:t>
      </w:r>
      <w:proofErr w:type="spellEnd"/>
      <w:r w:rsidRPr="00B01C11">
        <w:rPr>
          <w:rFonts w:ascii="Arial" w:hAnsi="Arial" w:cs="Arial"/>
          <w:sz w:val="24"/>
          <w:szCs w:val="24"/>
          <w:shd w:val="clear" w:color="auto" w:fill="FFFFFF"/>
          <w:lang w:eastAsia="zh-CN"/>
        </w:rPr>
        <w:t>, έχετε τον λόγο.</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ΧΡΗΣΤΟΣ ΜΠΟΥΚΩΡΟΣ:</w:t>
      </w:r>
      <w:r w:rsidRPr="00B01C11">
        <w:rPr>
          <w:rFonts w:ascii="Arial" w:hAnsi="Arial" w:cs="Arial"/>
          <w:sz w:val="24"/>
          <w:szCs w:val="24"/>
          <w:shd w:val="clear" w:color="auto" w:fill="FFFFFF"/>
          <w:lang w:eastAsia="zh-CN"/>
        </w:rPr>
        <w:t xml:space="preserve"> Ευχαριστώ, κύριε Πρόεδρε.</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Κυρίες και κύριοι συνάδελφοι, με αφορμή την παγκόσμια ημέρα υγείας σήμερα, που είναι το πολυτιμότερο αγαθό και την αξία του οποίου με οδυνηρό τρόπο στο πλαίσιο της πανδημίας αντιλαμβανόμαστε όλοι, θέλω να ευχηθώ σε όσους νυχθημερόν αγωνίζονται για την αναχαίτιση της πανδημίας του </w:t>
      </w:r>
      <w:proofErr w:type="spellStart"/>
      <w:r w:rsidRPr="00B01C11">
        <w:rPr>
          <w:rFonts w:ascii="Arial" w:hAnsi="Arial" w:cs="Arial"/>
          <w:sz w:val="24"/>
          <w:szCs w:val="24"/>
          <w:shd w:val="clear" w:color="auto" w:fill="FFFFFF"/>
          <w:lang w:eastAsia="zh-CN"/>
        </w:rPr>
        <w:t>κορωνοϊού</w:t>
      </w:r>
      <w:proofErr w:type="spellEnd"/>
      <w:r w:rsidRPr="00B01C11">
        <w:rPr>
          <w:rFonts w:ascii="Arial" w:hAnsi="Arial" w:cs="Arial"/>
          <w:sz w:val="24"/>
          <w:szCs w:val="24"/>
          <w:shd w:val="clear" w:color="auto" w:fill="FFFFFF"/>
          <w:lang w:eastAsia="zh-CN"/>
        </w:rPr>
        <w:t xml:space="preserve"> καλή δύναμη και καλή επιτυχία στο έργο τους.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Έχουμε ένα νομοσχέδιο του Υπουργείου Αγροτικής Ανάπτυξης σήμερα και θα αναρωτηθεί κανείς σε μια καθαρά </w:t>
      </w:r>
      <w:proofErr w:type="spellStart"/>
      <w:r w:rsidRPr="00B01C11">
        <w:rPr>
          <w:rFonts w:ascii="Arial" w:hAnsi="Arial" w:cs="Arial"/>
          <w:sz w:val="24"/>
          <w:szCs w:val="24"/>
          <w:shd w:val="clear" w:color="auto" w:fill="FFFFFF"/>
          <w:lang w:eastAsia="zh-CN"/>
        </w:rPr>
        <w:t>αγροτοκτηνοτροφική</w:t>
      </w:r>
      <w:proofErr w:type="spellEnd"/>
      <w:r w:rsidRPr="00B01C11">
        <w:rPr>
          <w:rFonts w:ascii="Arial" w:hAnsi="Arial" w:cs="Arial"/>
          <w:sz w:val="24"/>
          <w:szCs w:val="24"/>
          <w:shd w:val="clear" w:color="auto" w:fill="FFFFFF"/>
          <w:lang w:eastAsia="zh-CN"/>
        </w:rPr>
        <w:t xml:space="preserve"> χώρα, στην οποία όμως ο συγκεκριμένος τομέας της οικονομίας δεν κατόρθωσε να αξιοποιήσει διαχρονικά τις δυνατότητές του και να εκπληρώσει τον ρόλο του, που είναι η διατροφική επάρκεια του ελληνικού λαού και η ενίσχυση της </w:t>
      </w:r>
      <w:r w:rsidRPr="00B01C11">
        <w:rPr>
          <w:rFonts w:ascii="Arial" w:hAnsi="Arial" w:cs="Arial"/>
          <w:sz w:val="24"/>
          <w:szCs w:val="24"/>
          <w:shd w:val="clear" w:color="auto" w:fill="FFFFFF"/>
          <w:lang w:eastAsia="zh-CN"/>
        </w:rPr>
        <w:lastRenderedPageBreak/>
        <w:t>οικονομίας δια των εξαγωγών, ποια είναι σήμερα τα μεγαλύτερα προβλήματα του αγροτικού τομέα, κυρίες και κύριοι συνάδελφοι.</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Κατά την άποψή μου, είναι ο υψηλός μέσος όρος ηλικίας του αγροτικού πληθυσμού, η επάρκεια νερού, η αναγκαία αύξηση των καλλιεργήσιμων εκτάσεων, δεδομένου ότι υπάρχει πολύ μικρός αγροτικός κλήρος στη χώρα μας που δεν υπερβαίνει τα σαράντα στρέμματα και δεν συγκρίνεται με άλλες ευρωπαϊκές χώρες, γιατί πάντα με αυτές συγκρινόμαστε, το κόστος παραγωγής και ιδιαίτερα για τις ορεινές, μειονεκτικές και νησιωτικές περιοχές, η πρόσβαση του παραγωγού στη χρηματοδότηση, η διασφάλιση των πληρωμών και η εξασφάλιση των τιμών των προϊόντων του.</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Επίσης, θα έλεγα ότι ένα κορυφαίο ζήτημα στην κατεύθυνση που θέλουμε να δώσουμε στην αγροτική οικονομία είναι και η συμπλήρωση της αλυσίδας της αξίας των αγροτικών και κτηνοτροφικών προϊόντων της χώρας μας, που, όπως είπε και η κυρία Υφυπουργός προηγουμένως, απέδειξαν το τελευταίο διάστημα ότι έχουν τεράστιες δυνατότητες. Η συμπλήρωση της αλυσίδας αξίας ξεκινάει πολύ πριν την παραγωγή με την κατάρτιση των παραγωγών μας, με τις βέλτιστες πρακτικές παραγωγής, με την πιστοποίηση, μεταποίηση, των «</w:t>
      </w:r>
      <w:r w:rsidRPr="00B01C11">
        <w:rPr>
          <w:rFonts w:ascii="Arial" w:hAnsi="Arial" w:cs="Arial"/>
          <w:sz w:val="24"/>
          <w:szCs w:val="24"/>
          <w:shd w:val="clear" w:color="auto" w:fill="FFFFFF"/>
          <w:lang w:val="en-US" w:eastAsia="zh-CN"/>
        </w:rPr>
        <w:t>branding</w:t>
      </w:r>
      <w:r w:rsidRPr="00B01C11">
        <w:rPr>
          <w:rFonts w:ascii="Arial" w:hAnsi="Arial" w:cs="Arial"/>
          <w:sz w:val="24"/>
          <w:szCs w:val="24"/>
          <w:shd w:val="clear" w:color="auto" w:fill="FFFFFF"/>
          <w:lang w:eastAsia="zh-CN"/>
        </w:rPr>
        <w:t xml:space="preserve">» των αγροτικών προϊόντων και τη διάθεση στις εφοδιαστικές αλυσίδες και στα εμπορικά δίκτυα εμπορίας </w:t>
      </w:r>
      <w:proofErr w:type="spellStart"/>
      <w:r w:rsidRPr="00B01C11">
        <w:rPr>
          <w:rFonts w:ascii="Arial" w:hAnsi="Arial" w:cs="Arial"/>
          <w:sz w:val="24"/>
          <w:szCs w:val="24"/>
          <w:shd w:val="clear" w:color="auto" w:fill="FFFFFF"/>
          <w:lang w:eastAsia="zh-CN"/>
        </w:rPr>
        <w:t>αγροτοκτηνοτροφικών</w:t>
      </w:r>
      <w:proofErr w:type="spellEnd"/>
      <w:r w:rsidRPr="00B01C11">
        <w:rPr>
          <w:rFonts w:ascii="Arial" w:hAnsi="Arial" w:cs="Arial"/>
          <w:sz w:val="24"/>
          <w:szCs w:val="24"/>
          <w:shd w:val="clear" w:color="auto" w:fill="FFFFFF"/>
          <w:lang w:eastAsia="zh-CN"/>
        </w:rPr>
        <w:t xml:space="preserve"> προϊόντων.</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lastRenderedPageBreak/>
        <w:t xml:space="preserve">Θα αναρωτηθεί κανείς, μα καλά, ένα νομοσχέδιο που φέρνει σήμερα ο Σπήλιος Λιβανός, ο Υπουργός Αγροτικής Ανάπτυξης, ο έχων τη νομοθετική πρωτοβουλία για την κύρωση μιας ευρωπαϊκής οδηγίας και πιο συγκεκριμένα της 633/2019 αγγίζει όλα αυτά τα κεφαλαιώδη ζητήματα του αγροτικού τομέα;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Κατά την άποψή μου, κατά το μάλλον ή ήττον το περιεχόμενο του νομοσχεδίου σε συνδυασμό με τα όσα είπαν σήμερα ο κύριος Υπουργός, καθώς και η κυρία και ο κύριος Υφυπουργός, ναι, αγγίζει όλα αυτά τα ζητήματα. Και εξηγούμαι. Στο πλαίσιο του νομοσχεδίου ήταν ο υψηλός μέσος όρος ηλικίας του αγροτικού πληθυσμού. Ανακοίνωσε ο κύριος Υπουργός την </w:t>
      </w:r>
      <w:proofErr w:type="spellStart"/>
      <w:r w:rsidRPr="00B01C11">
        <w:rPr>
          <w:rFonts w:ascii="Arial" w:hAnsi="Arial" w:cs="Arial"/>
          <w:sz w:val="24"/>
          <w:szCs w:val="24"/>
          <w:shd w:val="clear" w:color="auto" w:fill="FFFFFF"/>
          <w:lang w:eastAsia="zh-CN"/>
        </w:rPr>
        <w:t>υπερενίσχυση</w:t>
      </w:r>
      <w:proofErr w:type="spellEnd"/>
      <w:r w:rsidRPr="00B01C11">
        <w:rPr>
          <w:rFonts w:ascii="Arial" w:hAnsi="Arial" w:cs="Arial"/>
          <w:sz w:val="24"/>
          <w:szCs w:val="24"/>
          <w:shd w:val="clear" w:color="auto" w:fill="FFFFFF"/>
          <w:lang w:eastAsia="zh-CN"/>
        </w:rPr>
        <w:t xml:space="preserve"> του προγράμματος νέων αγροτών. Αγγίζει το κύριο ζήτημα. Αγγίζεται μόνο κατ’ αυτόν τον τρόπο ο μέσος όρος ηλικίας των αγροτών; Όχι. Και με το Ταμείο Ανάκαμψης για την κατάρτιση και την εκπαίδευση, ώστε στελέχη καταρτισμένα να μπουν στον χώρο της αγροτικής παραγωγής.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Για τα χρηματοδοτικά εργαλεία, επίσης, έχει πρόβλεψη το σημερινό νομοσχέδιο, για τις είκοσι πέντε χιλιάδες χωρίς ασφαλιστική ενημερότητα, αλλά δεν είναι τα μόνα χρηματοδοτικά εργαλεία. Υπάρχουν, επίσης, από το Ταμείο Ανάκαμψης. Επιπλέον, είναι η απόφαση της Κυβέρνησης να εντάξει τις αγροτικές επενδύσεις κάτω των 500.000 ευρώ στα προγράμματα ΕΣΠΑ. Δηλαδή, διασφαλίζουμε πολλαπλές πηγές χρηματοδότησης.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lastRenderedPageBreak/>
        <w:t xml:space="preserve">Δεύτερο ζήτημα: επάρκεια νερού. Στα όσα συζητήσαμε σήμερα, εθίγη το ζήτημα αυτό; Απολύτως, διότι ο κ. Λίβανος ανακοίνωσε ότι το 1,5 δισεκατομμύριο ευρώ από το Ταμείο Ανασυγκρότησης κατά το μεγαλύτερο μέρος του θα πάει σε αρδευτικά έργα. Ήρθε και συμπλήρωσε ο κ. Οικονόμου ότι αυτά τα αρδευτικά έργα θα είναι πλέον ολοκληρωμένα, διότι έχουμε έργα ημιτελή στην Ελλάδα, με μεγαλύτερο τον Αχελώο και ας είναι </w:t>
      </w:r>
      <w:proofErr w:type="spellStart"/>
      <w:r w:rsidRPr="00B01C11">
        <w:rPr>
          <w:rFonts w:ascii="Arial" w:hAnsi="Arial" w:cs="Arial"/>
          <w:sz w:val="24"/>
          <w:szCs w:val="24"/>
          <w:shd w:val="clear" w:color="auto" w:fill="FFFFFF"/>
          <w:lang w:eastAsia="zh-CN"/>
        </w:rPr>
        <w:t>Αιτωλοακαρνάνας</w:t>
      </w:r>
      <w:proofErr w:type="spellEnd"/>
      <w:r w:rsidRPr="00B01C11">
        <w:rPr>
          <w:rFonts w:ascii="Arial" w:hAnsi="Arial" w:cs="Arial"/>
          <w:sz w:val="24"/>
          <w:szCs w:val="24"/>
          <w:shd w:val="clear" w:color="auto" w:fill="FFFFFF"/>
          <w:lang w:eastAsia="zh-CN"/>
        </w:rPr>
        <w:t xml:space="preserve"> ο Υπουργός μας, εμείς οι Θεσσαλοί θα το λέμε. Έχουμε και μικρότερα αρδευτικά έργα, στα οποία κατασκευάστηκε το κυρίως αρδευτικό έργο, η </w:t>
      </w:r>
      <w:proofErr w:type="spellStart"/>
      <w:r w:rsidRPr="00B01C11">
        <w:rPr>
          <w:rFonts w:ascii="Arial" w:hAnsi="Arial" w:cs="Arial"/>
          <w:sz w:val="24"/>
          <w:szCs w:val="24"/>
          <w:shd w:val="clear" w:color="auto" w:fill="FFFFFF"/>
          <w:lang w:eastAsia="zh-CN"/>
        </w:rPr>
        <w:t>λιμνοδεξαμενή</w:t>
      </w:r>
      <w:proofErr w:type="spellEnd"/>
      <w:r w:rsidRPr="00B01C11">
        <w:rPr>
          <w:rFonts w:ascii="Arial" w:hAnsi="Arial" w:cs="Arial"/>
          <w:sz w:val="24"/>
          <w:szCs w:val="24"/>
          <w:shd w:val="clear" w:color="auto" w:fill="FFFFFF"/>
          <w:lang w:eastAsia="zh-CN"/>
        </w:rPr>
        <w:t xml:space="preserve"> και δεν είχαν προβλεφθεί κονδύλια για τους αγωγούς διοχέτευσης των υδάτων στις καλλιεργήσιμες εκτάσεις. Πρέπει να γίνει μια πιο οργανωμένη και πιο σοβαρή δουλειά.</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Η αύξηση των καλλιεργήσιμων εκτάσεων συμπεριλαμβάνεται στο σημερινό νομοσχέδιο; Ασφαλώς, με τη βελτίωση της ηλεκτρονικής παραχώρησης των εκτάσεων του Υπουργείου Αγροτικής Ανάπτυξης. Εδώ, όμως, κύριοι της ηγεσίας του Υπουργείου Αγροτικής Ανάπτυξης, θα σας έλεγα ότι υπάρχουν πάρα πολλές εκτάσεις ιδιοκτησίας του Υπουργείου Αγροτικής Ανάπτυξης, αλλά και κατ’ επέκταση και άλλων Υπουργείων, δηλαδή του ελληνικού δημοσίου, που δεν αξιοποιούνται γιατί δεν διαθέτουμε ούτε καν τοπογραφικά διαγράμματα γι’ αυτές τις εκτάσεις. Αν, λοιπόν, ο κ. Λιβανός και η σημερινή ηγεσία του Υπουργείου Αγροτικής Ανάπτυξης κατορθώσουν να </w:t>
      </w:r>
      <w:r w:rsidRPr="00B01C11">
        <w:rPr>
          <w:rFonts w:ascii="Arial" w:hAnsi="Arial" w:cs="Arial"/>
          <w:sz w:val="24"/>
          <w:szCs w:val="24"/>
          <w:shd w:val="clear" w:color="auto" w:fill="FFFFFF"/>
          <w:lang w:eastAsia="zh-CN"/>
        </w:rPr>
        <w:lastRenderedPageBreak/>
        <w:t>καταγράψουν και να νοικοκυρέψουν -επιτρέψτε μου την έκφραση- όλες αυτές τις εκτάσεις, δεν θα έχουν προσφέρει μόνο στον αγροτικό πληθυσμό, αλλά και στην εθνική οικονομία της χώρας δια της αυξήσεως της παραγωγικότητας.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zh-CN"/>
        </w:rPr>
        <w:t xml:space="preserve">Θέμα τρίτο που έθεσα. Κόστος παραγωγής ιδιαίτερα για ορεινές και μειονεκτικές νησιωτικές περιοχές. Προϊόντα που παρήχθησαν και επλήγη η εμπορία τους από τον </w:t>
      </w:r>
      <w:proofErr w:type="spellStart"/>
      <w:r w:rsidRPr="00B01C11">
        <w:rPr>
          <w:rFonts w:ascii="Arial" w:hAnsi="Arial" w:cs="Arial"/>
          <w:sz w:val="24"/>
          <w:szCs w:val="24"/>
          <w:shd w:val="clear" w:color="auto" w:fill="FFFFFF"/>
          <w:lang w:eastAsia="zh-CN"/>
        </w:rPr>
        <w:t>κορωνοϊό</w:t>
      </w:r>
      <w:proofErr w:type="spellEnd"/>
      <w:r w:rsidRPr="00B01C11">
        <w:rPr>
          <w:rFonts w:ascii="Arial" w:hAnsi="Arial" w:cs="Arial"/>
          <w:sz w:val="24"/>
          <w:szCs w:val="24"/>
          <w:shd w:val="clear" w:color="auto" w:fill="FFFFFF"/>
          <w:lang w:eastAsia="zh-CN"/>
        </w:rPr>
        <w:t xml:space="preserve"> χρηματοδοτήθηκαν φέτος με 500 εκατομμύρια ευρώ. Ξέρετε τι σημαίνει 500 εκατομμύρια ευρώ, κυρίες και κύριοι συνάδελφοι; Σημαίνει αύξηση 25% της ενιαίας ενίσχυσης. Είχαμε δηλαδή αύξηση στα 2,1 δισεκατομμύρια ευρώ που λαμβάνει η χώρα άμεση ενίσχυση ετησίως και αυτά προστέθηκαν με την πολιτική της Κυβέρνησης, κάτι που ήταν πάρα πολύ δύσκολο να τεκμηριωθεί σε πολλές περιπτώσεις.</w:t>
      </w:r>
      <w:r w:rsidRPr="00B01C11">
        <w:rPr>
          <w:rFonts w:ascii="Arial" w:hAnsi="Arial"/>
          <w:sz w:val="24"/>
          <w:szCs w:val="24"/>
          <w:lang w:eastAsia="el-GR"/>
        </w:rPr>
        <w:t xml:space="preserve"> Διότι, προκειμένου η Ευρωπαϊκή Ένωση να μην τα θεωρήσει </w:t>
      </w:r>
      <w:r w:rsidRPr="00B01C11">
        <w:rPr>
          <w:rFonts w:ascii="Arial" w:hAnsi="Arial"/>
          <w:sz w:val="24"/>
          <w:szCs w:val="24"/>
          <w:lang w:val="en-US" w:eastAsia="el-GR"/>
        </w:rPr>
        <w:t>de</w:t>
      </w:r>
      <w:r w:rsidRPr="00B01C11">
        <w:rPr>
          <w:rFonts w:ascii="Arial" w:hAnsi="Arial"/>
          <w:sz w:val="24"/>
          <w:szCs w:val="24"/>
          <w:lang w:eastAsia="el-GR"/>
        </w:rPr>
        <w:t xml:space="preserve"> </w:t>
      </w:r>
      <w:proofErr w:type="spellStart"/>
      <w:r w:rsidRPr="00B01C11">
        <w:rPr>
          <w:rFonts w:ascii="Arial" w:hAnsi="Arial"/>
          <w:sz w:val="24"/>
          <w:szCs w:val="24"/>
          <w:lang w:val="en-US" w:eastAsia="el-GR"/>
        </w:rPr>
        <w:t>minimis</w:t>
      </w:r>
      <w:proofErr w:type="spellEnd"/>
      <w:r w:rsidRPr="00B01C11">
        <w:rPr>
          <w:rFonts w:ascii="Arial" w:hAnsi="Arial"/>
          <w:sz w:val="24"/>
          <w:szCs w:val="24"/>
          <w:lang w:eastAsia="el-GR"/>
        </w:rPr>
        <w:t xml:space="preserve">, θέλει επαρκή αξιολόγηση και τεκμηρίωση για ποιον λόγο χρηματοδοτείται αυτό το προϊόν. Γιατί έπεσε η τιμή; Δεν αρκεί αυτό. Γιατί περιορίστηκε η παραγωγή; Ούτε αυτό αρκεί από μόνο του. Γιατί μειώθηκε ο τζίρος; Ούτε αυτό αρκεί. Πρέπει να αποδείξει η ηγεσία ότι, πράγματι, η αιτία της μείωσης του εισοδήματος του παραγωγού του συγκεκριμένου προϊόντος είναι η πανδημία και ο </w:t>
      </w:r>
      <w:proofErr w:type="spellStart"/>
      <w:r w:rsidRPr="00B01C11">
        <w:rPr>
          <w:rFonts w:ascii="Arial" w:hAnsi="Arial"/>
          <w:sz w:val="24"/>
          <w:szCs w:val="24"/>
          <w:lang w:eastAsia="el-GR"/>
        </w:rPr>
        <w:t>κορωνοϊός</w:t>
      </w:r>
      <w:proofErr w:type="spellEnd"/>
      <w:r w:rsidRPr="00B01C11">
        <w:rPr>
          <w:rFonts w:ascii="Arial" w:hAnsi="Arial"/>
          <w:sz w:val="24"/>
          <w:szCs w:val="24"/>
          <w:lang w:eastAsia="el-GR"/>
        </w:rPr>
        <w:t xml:space="preserve">. Κάνει σπουδαία δουλειά σε αυτό και η προηγούμενη ηγεσία του κ. Βορίδη και η σημερινή του κ. Λιβανού. Ευτυχώς έχουν εγκριθεί όλες οι προτάσεις του Υπουργείου Αγροτικής Ανάπτυξης.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Διασφάλιση πληρωμών και εξασφαλίσεων τιμών. Μα, ακριβώς αυτό θίγει το νομοσχέδιο σήμερα και ιδιαίτερα για τα </w:t>
      </w:r>
      <w:proofErr w:type="spellStart"/>
      <w:r w:rsidRPr="00B01C11">
        <w:rPr>
          <w:rFonts w:ascii="Arial" w:hAnsi="Arial"/>
          <w:sz w:val="24"/>
          <w:szCs w:val="24"/>
          <w:lang w:eastAsia="el-GR"/>
        </w:rPr>
        <w:t>ευαλλοίωτα</w:t>
      </w:r>
      <w:proofErr w:type="spellEnd"/>
      <w:r w:rsidRPr="00B01C11">
        <w:rPr>
          <w:rFonts w:ascii="Arial" w:hAnsi="Arial"/>
          <w:sz w:val="24"/>
          <w:szCs w:val="24"/>
          <w:lang w:eastAsia="el-GR"/>
        </w:rPr>
        <w:t xml:space="preserve"> προϊόντα που, αν θέλετε, αδυνατίζουν ακόμα περισσότερο τη διαπραγματευτική ικανότητα του παραγωγού, διότι αν δεν τα διαθέσει εγκαίρως, κινδυνεύει με πολύ μεγάλη ζημιά. Έρχεται, λοιπόν, να ενσωματωθεί κατά τον καλύτερο δυνατό τρόπο αυτή η οδηγία της Ευρωπαϊκής Ένωσης.</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Πραγματικά, να επισημάνω ότι ο Υπουργός ακούει. Άκουσε και μείωσε το όριο. Περιλαμβάνει όλες τις επιχειρήσεις άνω των 500.000 ευρώ που εμπορεύονται </w:t>
      </w:r>
      <w:proofErr w:type="spellStart"/>
      <w:r w:rsidRPr="00B01C11">
        <w:rPr>
          <w:rFonts w:ascii="Arial" w:hAnsi="Arial"/>
          <w:sz w:val="24"/>
          <w:szCs w:val="24"/>
          <w:lang w:eastAsia="el-GR"/>
        </w:rPr>
        <w:t>αγροτοκτηνοτροφικά</w:t>
      </w:r>
      <w:proofErr w:type="spellEnd"/>
      <w:r w:rsidRPr="00B01C11">
        <w:rPr>
          <w:rFonts w:ascii="Arial" w:hAnsi="Arial"/>
          <w:sz w:val="24"/>
          <w:szCs w:val="24"/>
          <w:lang w:eastAsia="el-GR"/>
        </w:rPr>
        <w:t xml:space="preserve"> προϊόντα. Ουσιαστικά, αυτό καλύπτει όλες τις επιχειρήσεις. Δεν νοείται να κάνεις εμπόριο αγροτικών και κτηνοτροφικών προϊόντων και να έχεις τζίρο κάτω των 500.000 ευρώ. Υπ’ αυτήν την έννοια, ας προσέξει και ο παραγωγός πού δίνει τα προϊόντα του. Αν τα δίνει σε αεριτζήδες με κύκλο εργασιών 5.000, 10.000, 20.000, 50.000 ευρώ κινδυνεύει και το προϊόν του. Έρχεται, λοιπόν, ο Υπουργός, κατεβάζει το πλαφόν στις 500.000 ευρώ και διασφαλίζεται ότι όλη η παραγωγή θα πληρώνεται σε τριάντα ημέρες, ότι δεν θα υπάρχουν αθέμιτες και εκβιαστικές -λέω εγώ- πρακτικές.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η μόνη πολιτική της Κυβέρνησης που διασφαλίζει τη διάθεση των προϊόντων τα ελληνικά προϊόντα και τις τιμές αυτές;  Όχι. Ξεχνάμε τον νόμο για την καταπολέμηση του μιμητισμού, για τις λεγόμενες </w:t>
      </w:r>
      <w:proofErr w:type="spellStart"/>
      <w:r w:rsidRPr="00B01C11">
        <w:rPr>
          <w:rFonts w:ascii="Arial" w:hAnsi="Arial"/>
          <w:sz w:val="24"/>
          <w:szCs w:val="24"/>
          <w:lang w:eastAsia="el-GR"/>
        </w:rPr>
        <w:t>ελληνοποιήσεις</w:t>
      </w:r>
      <w:proofErr w:type="spellEnd"/>
      <w:r w:rsidRPr="00B01C11">
        <w:rPr>
          <w:rFonts w:ascii="Arial" w:hAnsi="Arial"/>
          <w:sz w:val="24"/>
          <w:szCs w:val="24"/>
          <w:lang w:eastAsia="el-GR"/>
        </w:rPr>
        <w:t>; Κάθε Πάσχα έγραφαν πηχυαίους τίτλους οι ελληνικές εφημερίδες «</w:t>
      </w:r>
      <w:proofErr w:type="spellStart"/>
      <w:r w:rsidRPr="00B01C11">
        <w:rPr>
          <w:rFonts w:ascii="Arial" w:hAnsi="Arial"/>
          <w:sz w:val="24"/>
          <w:szCs w:val="24"/>
          <w:lang w:eastAsia="el-GR"/>
        </w:rPr>
        <w:t>ελληνοποιημένα</w:t>
      </w:r>
      <w:proofErr w:type="spellEnd"/>
      <w:r w:rsidRPr="00B01C11">
        <w:rPr>
          <w:rFonts w:ascii="Arial" w:hAnsi="Arial"/>
          <w:sz w:val="24"/>
          <w:szCs w:val="24"/>
          <w:lang w:eastAsia="el-GR"/>
        </w:rPr>
        <w:t xml:space="preserve"> </w:t>
      </w:r>
      <w:r w:rsidRPr="00B01C11">
        <w:rPr>
          <w:rFonts w:ascii="Arial" w:hAnsi="Arial"/>
          <w:sz w:val="24"/>
          <w:szCs w:val="24"/>
          <w:lang w:eastAsia="el-GR"/>
        </w:rPr>
        <w:lastRenderedPageBreak/>
        <w:t>αμνοερίφια», «</w:t>
      </w:r>
      <w:proofErr w:type="spellStart"/>
      <w:r w:rsidRPr="00B01C11">
        <w:rPr>
          <w:rFonts w:ascii="Arial" w:hAnsi="Arial"/>
          <w:sz w:val="24"/>
          <w:szCs w:val="24"/>
          <w:lang w:eastAsia="el-GR"/>
        </w:rPr>
        <w:t>ελληνοποιημένη</w:t>
      </w:r>
      <w:proofErr w:type="spellEnd"/>
      <w:r w:rsidRPr="00B01C11">
        <w:rPr>
          <w:rFonts w:ascii="Arial" w:hAnsi="Arial"/>
          <w:sz w:val="24"/>
          <w:szCs w:val="24"/>
          <w:lang w:eastAsia="el-GR"/>
        </w:rPr>
        <w:t xml:space="preserve"> φέτα» κ.λπ.. Αντιθέτως, τι γράφουν οι εφημερίδες με την Κυβέρνηση του Κυριάκου Μητσοτάκη και με τις ηγεσίες του Υπουργείου Αγροτικής Ανάπτυξης; Ότι συνελήφθη ο τάδε για παράνομη </w:t>
      </w:r>
      <w:proofErr w:type="spellStart"/>
      <w:r w:rsidRPr="00B01C11">
        <w:rPr>
          <w:rFonts w:ascii="Arial" w:hAnsi="Arial"/>
          <w:sz w:val="24"/>
          <w:szCs w:val="24"/>
          <w:lang w:eastAsia="el-GR"/>
        </w:rPr>
        <w:t>ελληνοποίηση</w:t>
      </w:r>
      <w:proofErr w:type="spellEnd"/>
      <w:r w:rsidRPr="00B01C11">
        <w:rPr>
          <w:rFonts w:ascii="Arial" w:hAnsi="Arial"/>
          <w:sz w:val="24"/>
          <w:szCs w:val="24"/>
          <w:lang w:eastAsia="el-GR"/>
        </w:rPr>
        <w:t xml:space="preserve"> γάλακτος, συνελήφθη ο τάδε για παράνομη παραγωγή φέτας με πρακτικές που πλήττουν το εισόδημα, αλλά κυρίως τη φήμη του προϊόντος.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Ποια ήταν η Κυβέρνηση που νομοθέτησε το Μητρώο </w:t>
      </w:r>
      <w:proofErr w:type="spellStart"/>
      <w:r w:rsidRPr="00B01C11">
        <w:rPr>
          <w:rFonts w:ascii="Arial" w:hAnsi="Arial"/>
          <w:sz w:val="24"/>
          <w:szCs w:val="24"/>
          <w:lang w:eastAsia="el-GR"/>
        </w:rPr>
        <w:t>Μελισσοπαραγωγών</w:t>
      </w:r>
      <w:proofErr w:type="spellEnd"/>
      <w:r w:rsidRPr="00B01C11">
        <w:rPr>
          <w:rFonts w:ascii="Arial" w:hAnsi="Arial"/>
          <w:sz w:val="24"/>
          <w:szCs w:val="24"/>
          <w:lang w:eastAsia="el-GR"/>
        </w:rPr>
        <w:t>. Το μέλι είναι ηγετικό προϊόν, όπως το λάδι και τα κτηνοτροφικά προϊόντα. Ήταν η σημερινή Κυβέρνηση για πρώτη φορά. Και όπως επεσήμανε η Υφυπουργός, μετά από τριάντα έξι χρόνια, κυρίες και κύριοι συνάδελφοι, το εμπορικό αγροτικό ισοζύγιο παρουσιάζει πλεόνασμα πλέον. Μετά από τριάντα έξι χρόνια!</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Ξέρετε τι σημαίνει αυτό; Δεν σημαίνει μόνο ότι είμαστε κοντά και μπορούμε να πετύχουμε τη διατροφική επάρκεια, την οποία ακόμη δεν έχουμε πετύχει. Οι εισαγωγές </w:t>
      </w:r>
      <w:proofErr w:type="spellStart"/>
      <w:r w:rsidRPr="00B01C11">
        <w:rPr>
          <w:rFonts w:ascii="Arial" w:hAnsi="Arial"/>
          <w:sz w:val="24"/>
          <w:szCs w:val="24"/>
          <w:lang w:eastAsia="el-GR"/>
        </w:rPr>
        <w:t>αγροτοκτηνοτροφικών</w:t>
      </w:r>
      <w:proofErr w:type="spellEnd"/>
      <w:r w:rsidRPr="00B01C11">
        <w:rPr>
          <w:rFonts w:ascii="Arial" w:hAnsi="Arial"/>
          <w:sz w:val="24"/>
          <w:szCs w:val="24"/>
          <w:lang w:eastAsia="el-GR"/>
        </w:rPr>
        <w:t xml:space="preserve"> προϊόντων τις προηγούμενες δεκαετίες τροφοδότησαν το έλλειμμα του ισοζυγίου εμπορικών συναλλαγών, με αποτέλεσμα να πάμε στα ελλείμματα, στις δανειοδοτήσεις και στην υπερχρέωση της χώρας. Εκτός από τα υπόλοιπα βιομηχανικά προϊόντα, είχαμε φτάσει λίγο πριν τα μνημόνια να εισάγουμε 6 δισεκατομμύρια ετησίως </w:t>
      </w:r>
      <w:proofErr w:type="spellStart"/>
      <w:r w:rsidRPr="00B01C11">
        <w:rPr>
          <w:rFonts w:ascii="Arial" w:hAnsi="Arial"/>
          <w:sz w:val="24"/>
          <w:szCs w:val="24"/>
          <w:lang w:eastAsia="el-GR"/>
        </w:rPr>
        <w:t>αγροτοκτηνοτροφικά</w:t>
      </w:r>
      <w:proofErr w:type="spellEnd"/>
      <w:r w:rsidRPr="00B01C11">
        <w:rPr>
          <w:rFonts w:ascii="Arial" w:hAnsi="Arial"/>
          <w:sz w:val="24"/>
          <w:szCs w:val="24"/>
          <w:lang w:eastAsia="el-GR"/>
        </w:rPr>
        <w:t xml:space="preserve"> προϊόντα.</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Σήμερα έρχεται αυτή η ηγεσία του Υπουργείου Αγροτικής Ανάπτυξης, η σημερινή Κυβέρνηση και μας λέει ότι για πρώτη φορά, μετά από τριάντα έξι χρόνια, το εμπορικό αγροτικό ισοζύγιο είναι θετικό. Το θεωρώ πολύ σπουδαίο. Αυτή είναι η κατεύθυνση. Αυτός είναι ο ρόλος που πρέπει να υπηρετήσει ο αγροτικός τομέας.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Βεβαίως, μπορείτε να θεωρείτε ελάχιστο το 1,5 δισεκατομμύριο αλλά δεν υπολογίζουμε τους πόρους της ΚΑΠ, δεν υπολογίζουμε τους πόρους του ΕΣΠΑ, δεν υπολογίζουμε τις έκτακτες ενισχύσεις. Τα χρήματα φαίνεται ότι θα υπάρξουν με επάρκεια.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Χαίρομαι και για ένα άλλο πράγμα. Το πρωί απευθυνθήκατε σε όλα τα κόμματα και είπατε ότι περιμένετε τις προτάσεις. Δείξατε ότι ακούτε. Είναι μεγάλο προτέρημα για έναν πολιτικό να ακούει και να συμπεριλαμβάνει στις πολιτικές που αποφασίζει τις απόψεις και των εμπλεκόμενων φορέων, αλλά και των πολιτικών δυνάμεων της χώρας. Για να εκπονήσουμε, λοιπόν, μια εθνική πολιτική για τον πρωτογενή τομέα, χρειάζεται συνεννόηση, χρειάζεται να ακούγονται όλες οι απόψεις και όσες είναι δυνατόν να ενσωματώνονται.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Πολλά χρήματα από το Ταμείο Ανάκαμψης αλλά και το ΕΣΠΑ θα πάνε στον μεταποιητικό τομέα. Είναι ο κρίσιμος τομέας, ο οποίος βοηθάει για να συμπληρωθεί αυτή η αλυσίδα αξίας και να εισπράξουμε την υπεραξία των αγροτικών και κτηνοτροφικών μας προϊόντων. Διότι μέχρι και σήμερα που </w:t>
      </w:r>
      <w:r w:rsidRPr="00B01C11">
        <w:rPr>
          <w:rFonts w:ascii="Arial" w:hAnsi="Arial"/>
          <w:sz w:val="24"/>
          <w:szCs w:val="24"/>
          <w:lang w:eastAsia="el-GR"/>
        </w:rPr>
        <w:lastRenderedPageBreak/>
        <w:t xml:space="preserve">κάνουμε αυτά τα βήματα, η υπεραξία που εισπράττει ο Έλληνας παραγωγός για το παραγόμενο προϊόν, εφόσον πολλά από αυτά τα προϊόντα πωλούνται ακόμα χύμα -επιτρέψτε μου την έκφραση-, είναι πολύ μικρότερη από την υπεραξία που εισπράττει για το προϊόν του ο </w:t>
      </w:r>
      <w:proofErr w:type="spellStart"/>
      <w:r w:rsidRPr="00B01C11">
        <w:rPr>
          <w:rFonts w:ascii="Arial" w:hAnsi="Arial"/>
          <w:sz w:val="24"/>
          <w:szCs w:val="24"/>
          <w:lang w:eastAsia="el-GR"/>
        </w:rPr>
        <w:t>βορειοευρωπαίος</w:t>
      </w:r>
      <w:proofErr w:type="spellEnd"/>
      <w:r w:rsidRPr="00B01C11">
        <w:rPr>
          <w:rFonts w:ascii="Arial" w:hAnsi="Arial"/>
          <w:sz w:val="24"/>
          <w:szCs w:val="24"/>
          <w:lang w:eastAsia="el-GR"/>
        </w:rPr>
        <w:t xml:space="preserve"> αγρότης. Έχουμε μια διαφορά, μια τάξη μεγέθους γύρω στο 20%. Είναι 37%-50% η υπεραξία των αγροτικών προϊόντων. Όλα αυτά είναι πολλά δισεκατομμύρια ευρώ ετησίως. Όχι διαχρονικά.</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Ως εκ τούτου, κύριε Υπουργέ, σε αυτόν τον ευαίσθητο αγροτικό τομέα βλέπουμε ότι όσα λέτε εσείς και οι συνεργάτες σας εδώ και όσα συμπεριλαμβάνονται σε ένα τόσο φαινομενικά απλό νομοσχέδιο, αγγίζουν όλο το φάσμα της αγροτικής παραγωγής.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Στην αγροτική παραγωγή εμπλέκονται και άλλα Υπουργεία, όπως το Οικονομικών και το Ανάπτυξης. Ακούω διάφορα για το νομοσχέδιο του Υπουργείου Ανάπτυξης, το οποίο όμως δεν έχει ανέβει για διαβούλευση. Ως εκ τούτου, όλα όσα ακούγονται είναι δημοσιογραφικές πληροφορίες ή εκτιμήσεις των εμπλεκομένων φορέων.</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ήθελα να σας παρακαλέσω πριν δούμε το νομοσχέδιο, να διασφαλίσουμε ότι δεν θα θιγεί ο ιστορικός ρόλος, από τα χρόνια του Μεσαίωνα ακόμη, των παραγωγών στις λαϊκές αγορές. Ο κύριος στόχος των λαϊκών αγορών είναι να τροφοδοτεί κυρίως τη λαϊκή οικογένεια με οικονομικότερα </w:t>
      </w:r>
      <w:r w:rsidRPr="00B01C11">
        <w:rPr>
          <w:rFonts w:ascii="Arial" w:hAnsi="Arial"/>
          <w:sz w:val="24"/>
          <w:szCs w:val="24"/>
          <w:lang w:eastAsia="el-GR"/>
        </w:rPr>
        <w:lastRenderedPageBreak/>
        <w:t>αγροτικά προϊόντα. Αυτός ο ρόλος δεν πρέπει να θιγεί σε καμία περίπτωση. Άλλωστε, οι αλυσίδες τροφίμων καλά πήγαν μέσα στην πανδημία. Ουσιαστικά, η πανδημία δούλεψε για αυτές. Πρέπει να δούμε -μιας και εσείς είστε στο Υπουργείο Αγροτικής Ανάπτυξης- σε συνεργασία με το Υπουργείο Ανάπτυξης αν ισχύουν σε όλη την επικράτεια οι ίδιες προϋποθέσεις. Δηλαδή, ο πωλητής στην λαϊκή αγορά της Αττικής ενδεχομένως να μην ενδιαφέρεται για την παραγωγή και να θέλει να είναι καθαρά επαγγελματίας που εμπορεύεται αγροτικά προϊόντα. Ο πωλητής στη λαϊκή αγορά, όμως, της περιφέρειας είναι βέβαιο ότι είναι και παραγωγός. Πρέπει αυτή τη σχέση να την διαφυλάξουμε.</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λέω τίποτα περισσότερο για αυτό ζήτημα. Καλό είναι πρώτα να δούμε το περιεχόμενο του νομοσχεδίου και μετά να το σχολιάσουμε και βεβαίως, στο μέτρο των δυνατοτήτων μας να το βελτιώσουμε.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Θα σας έλεγα, κλείνοντας, κύριε Υπουργέ, να συνεχίσετε την προσπάθεια υποβοήθησης της αύξησης της παραγωγής και τον αγροτικών και των κτηνοτροφικών μας προϊόντων, τη διασφάλισή τους και -αν θέλετε- την είσπραξη της υπεραξίας. Και αυτό γίνεται και με την κατάρτιση των αγροτών και με τα αρδευτικά έργα και με την ενίσχυση της μεταποίησης, γιατί πραγματικά τα ελληνικά προϊόντα μπορεί να μην είναι μεγάλα σε ποσότητα, αλλά είναι τα καλύτερα σε ποιότητα. Αυτό το στρατηγικό πλεονέκτημα θα πρέπει να αξιοποιήσουμε.</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Σας ευχαριστώ πολύ.</w:t>
      </w:r>
    </w:p>
    <w:p w:rsidR="00B01C11" w:rsidRPr="00B01C11" w:rsidRDefault="00B01C11" w:rsidP="00B01C11">
      <w:pPr>
        <w:tabs>
          <w:tab w:val="left" w:pos="5340"/>
        </w:tabs>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(Γεώργιος </w:t>
      </w:r>
      <w:proofErr w:type="spellStart"/>
      <w:r w:rsidRPr="00B01C11">
        <w:rPr>
          <w:rFonts w:ascii="Arial" w:hAnsi="Arial"/>
          <w:b/>
          <w:bCs/>
          <w:sz w:val="24"/>
          <w:szCs w:val="24"/>
          <w:lang w:eastAsia="el-GR"/>
        </w:rPr>
        <w:t>Λαμπρούλης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Θα δώσουμε τώρα τον λόγο στον κ. </w:t>
      </w:r>
      <w:proofErr w:type="spellStart"/>
      <w:r w:rsidRPr="00B01C11">
        <w:rPr>
          <w:rFonts w:ascii="Arial" w:hAnsi="Arial"/>
          <w:sz w:val="24"/>
          <w:szCs w:val="24"/>
          <w:lang w:eastAsia="el-GR"/>
        </w:rPr>
        <w:t>Χειμάρα</w:t>
      </w:r>
      <w:proofErr w:type="spellEnd"/>
      <w:r w:rsidRPr="00B01C11">
        <w:rPr>
          <w:rFonts w:ascii="Arial" w:hAnsi="Arial"/>
          <w:sz w:val="24"/>
          <w:szCs w:val="24"/>
          <w:lang w:eastAsia="el-GR"/>
        </w:rPr>
        <w:t xml:space="preserve"> Θεμιστοκλή από τη Νέα Δημοκρατία. Μετά είναι ο κ. Κόκκαλης και μετά ο Κοινοβουλευτικός Εκπρόσωπος του ΜέΡΑ25, κ. Γρηγοριάδης.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ΘΕΜΙΣΤΟΚΛΗΣ (ΘΕΜΗΣ) ΧΕΙΜΑΡΑΣ: </w:t>
      </w:r>
      <w:r w:rsidRPr="00B01C11">
        <w:rPr>
          <w:rFonts w:ascii="Arial" w:hAnsi="Arial"/>
          <w:sz w:val="24"/>
          <w:szCs w:val="24"/>
          <w:lang w:eastAsia="el-GR"/>
        </w:rPr>
        <w:t>Ευχαριστώ, κύριε Πρόεδρε.</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Κυρία Υφυπουργέ, αγαπητέ συμπατριώτη, κύριε Υφυπουργέ, κύριε Οικονόμου, φίλε Γιάννη, πριν έρθω στο νομοσχέδιο θέλω να πω ότι οι Έλληνες αγρότες δοκιμάστηκαν σκληρά τον τελευταίο χρόνο από την πίεση της πανδημίας αλλά και από πολλές καταστροφές, όπως ο «Ιανός», που έπληξε τον τόπο μας, κύριε Οικονόμου, στη Φθιώτιδα. Έχουν πάρα πολλά προβλήματα. Η Κυβέρνηση είναι αλήθεια ότι έχει κάνει μια τεράστια προσπάθεια για να τα αντιμετωπίσει. Ένα τέτοιο μέτρο ήταν και η δυνατότητα ευνοϊκού διακανονισμού των ληξιπρόθεσμων οφειλών των αγροτών προς τη ΔΕΗ, μετά από συμφωνία που πέτυχε πριν έναν χρόνο ακριβώς το Υπουργείο Περιβάλλοντος με τη ΔΕΗ, που τους δίνει τη δυνατότητα να αποπληρώσουν τα χρέη τους σε δεκαοκτώ ή είκοσι τέσσερις δόσεις, δίνοντας προκαταβολή 15% και 20% αντίστοιχα.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Σήμερα, δυστυχώς οι πληροφορίες μου από την πατρίδα μου τη Φθιώτιδα, είναι πως λίγοι αγρότες μπορούν να ανταποκριθούν σε αυτήν την ανάγκη. Για τον λόγο αυτόν, με σχετική ερώτησή μου χθες προς τον αρμόδιο Υπουργό κ. Σκρέκα ζήτησα να διερευνηθεί η δυνατότητα για χαμηλότερη προκαταβολή και περισσότερες δόσεις, με στόχο -το προφανές- όλες οι γεωτρήσεις να δουλέψουν, να μην μείνει κανένα χωράφι χωρίς νερό σε αυτήν τη δύσκολη συγκυρία. Ζητώ, βεβαίως -και είμαι σίγουρος πως την έχετε- τη βοήθεια, τη στήριξη σε αυτό το αίτημα που εκφράζει μια δύσκολη καθημερινότητα για τους αγρότες μας.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Έρχομαι στο νομοσχέδιο. Η Περιφερειακή Ενότητα στην οποία εκλέγομαι, η Φθιώτιδα, είναι περιοχή που στηρίζεται κατ’ εξοχήν στον πρωτογενή τομέα και πρωτίστως στην παραγωγή της βρώσιμης ελιάς. Είχα και διατηρώ καθημερινή συνεργασία με παραγωγούς και εμπόρους της Φθιώτιδας, εξαιτίας και της προηγούμενης </w:t>
      </w:r>
      <w:proofErr w:type="spellStart"/>
      <w:r w:rsidRPr="00B01C11">
        <w:rPr>
          <w:rFonts w:ascii="Arial" w:hAnsi="Arial"/>
          <w:sz w:val="24"/>
          <w:szCs w:val="24"/>
          <w:lang w:eastAsia="el-GR"/>
        </w:rPr>
        <w:t>ιδιότητάς</w:t>
      </w:r>
      <w:proofErr w:type="spellEnd"/>
      <w:r w:rsidRPr="00B01C11">
        <w:rPr>
          <w:rFonts w:ascii="Arial" w:hAnsi="Arial"/>
          <w:sz w:val="24"/>
          <w:szCs w:val="24"/>
          <w:lang w:eastAsia="el-GR"/>
        </w:rPr>
        <w:t xml:space="preserve"> μου ως </w:t>
      </w:r>
      <w:proofErr w:type="spellStart"/>
      <w:r w:rsidRPr="00B01C11">
        <w:rPr>
          <w:rFonts w:ascii="Arial" w:hAnsi="Arial"/>
          <w:sz w:val="24"/>
          <w:szCs w:val="24"/>
          <w:lang w:eastAsia="el-GR"/>
        </w:rPr>
        <w:t>αντιπεριφερειάρχης</w:t>
      </w:r>
      <w:proofErr w:type="spellEnd"/>
      <w:r w:rsidRPr="00B01C11">
        <w:rPr>
          <w:rFonts w:ascii="Arial" w:hAnsi="Arial"/>
          <w:sz w:val="24"/>
          <w:szCs w:val="24"/>
          <w:lang w:eastAsia="el-GR"/>
        </w:rPr>
        <w:t xml:space="preserve"> επιχειρηματικότητας και εξωστρέφειας, όσο βέβαια και της τωρινής ως Βουλευτής. Μάλιστα, από το 2015 έως και το 2019 ως περιφερειακή αρχή της Στερεάς Ελλάδας εφαρμόσαμε πολιτικές ενίσχυσης της εξωστρέφειας και των εξαγωγών των αγροτικών προϊόντων, μέσω της οργανωμένης συμμετοχής της Περιφέρειας, μαζί με τους παραγωγούς, σε τουλάχιστον είκοσι εκθέσεις της Ελλάδας και του εξωτερικού κάθε χρόνο, όπου ο παραγωγός </w:t>
      </w:r>
      <w:r w:rsidRPr="00B01C11">
        <w:rPr>
          <w:rFonts w:ascii="Arial" w:hAnsi="Arial"/>
          <w:sz w:val="24"/>
          <w:szCs w:val="24"/>
          <w:lang w:eastAsia="el-GR"/>
        </w:rPr>
        <w:lastRenderedPageBreak/>
        <w:t>συνεπικουρούμενος από εξειδικευμένα στελέχη της Περιφέρειας, είχε τη δυνατότητα να εκθέσει τα προϊόντα του, να πραγματοποιήσει απευθείας επαφές με αγοραστές, με στόχο τη σύναψη συμφωνιών που θα του έδιναν τη δυνατότητα να απολαύσει ο ίδιος και όχι οι μεσάζοντες, τους καρπούς και την υπεραξία του κόπου του.</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Μάλιστα, προκειμένου να πετύχουμε τα μέγιστα δυνατά αποτελέσματα και να παρέχουμε και τη δυνατότητα της ενιαίας επαγγελματικής εικόνας ως περιφέρεια, πριν τη συμμετοχή σε σημαντικές εκθέσεις οργανώναμε εκπαιδευτικές συναντήσεις, με στόχο την ενημέρωση των παραγωγών σε ζητήματα προτιμήσεων κουλτούρας της αγοράς, στην οποία στοχεύουμε και βεβαίως, σε θέματα εμπορικού δικαίου, προκειμένου να διασφαλίζουμε την αποφυγή των αθέμιτων πρακτικών. Με δυο λόγια, προσπαθήσαμε να διαμορφώσουμε ένα εύκολο και ασφαλές μονοπάτι εξαγωγών για τον μικρό παραγωγό, το συνεταιριστή, την ομάδα παραγωγών του τόπου μας. Εκ των πραγμάτων, λοιπόν, έχω γίνει δέκτης πολλών περιστατικών που σχετίζονται με το υπό συζήτηση νομοσχέδιο.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Ένα τέτοιο περιστατικό θα σας αναφέρω, στο οποίο ντόπιος προμηθευτής βρώσιμης ελιάς, ο οποίος κάνει εξαγωγές εντός και εκτός Ευρωπαϊκής Ένωσης, υπέγραψε συμφωνητικό με αγοραστή από την Ισπανία. Αφού έγινε η ανταλλαγή των απαραίτητων εγγράφων, ιατρικών </w:t>
      </w:r>
      <w:r w:rsidRPr="00B01C11">
        <w:rPr>
          <w:rFonts w:ascii="Arial" w:hAnsi="Arial"/>
          <w:sz w:val="24"/>
          <w:szCs w:val="24"/>
          <w:lang w:eastAsia="el-GR"/>
        </w:rPr>
        <w:lastRenderedPageBreak/>
        <w:t>πιστοποιητικών, αναλύσεων από το χημείο, έστειλε το φορτίο με τις βρώσιμες ελιές. Όταν αυτό έφτασε στην Ισπανία, όμως, ο αγοραστής άλλαξε μονομερώς τη συμφωνία, με πρόσχημα ότι ίσως στο προϊόν να υπήρχε ίχνος φυτοφαρμάκων, παρά το γεγονός ότι οι αναλύσεις πιστοποιούσαν τα ποιοτικά χαρακτηριστικά του προϊόντος. Ο αγοραστής, τελικά, δεν δέχτηκε να παραλάβει το φορτίο στη συμφωνηθείσα τιμή. Πιθανότατα στο μεσοδιάστημα βρήκε παρόμοιο προϊόν σε χαμηλότερη τιμή και άλλαξε γνώμη. Ο Έλληνας έμπορος, λοιπόν, με τη θηλιά στο λαιμό, υποχρεώθηκε να φέρει πίσω στην Ελλάδα τις ελιές με δικά του έξοδα, τα οποία έφθαναν τις 4.500 ευρώ. Η εναλλακτική επιλογή που είχε ήταν να πουλήσει την παραγωγή του σε χαμηλότερη τιμή. Χαμένος και στις δύο περιπτώσεις.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Βουλευτές, μέσα από </w:t>
      </w:r>
      <w:proofErr w:type="spellStart"/>
      <w:r w:rsidRPr="00B01C11">
        <w:rPr>
          <w:rFonts w:ascii="Arial" w:hAnsi="Arial"/>
          <w:sz w:val="24"/>
          <w:szCs w:val="24"/>
          <w:lang w:eastAsia="el-GR"/>
        </w:rPr>
        <w:t>πάμπολλα</w:t>
      </w:r>
      <w:proofErr w:type="spellEnd"/>
      <w:r w:rsidRPr="00B01C11">
        <w:rPr>
          <w:rFonts w:ascii="Arial" w:hAnsi="Arial"/>
          <w:sz w:val="24"/>
          <w:szCs w:val="24"/>
          <w:lang w:eastAsia="el-GR"/>
        </w:rPr>
        <w:t xml:space="preserve"> τέτοια παραδείγματα διαπιστώνουμε ότι πολλές φορές ο Έλληνας παραγωγός, η ομάδα παραγωγών και ο συνεταιρισμός βρίσκονται απροστάτευτοι. Οι αθέμιτες εμπορικές πρακτικές έχουν πολλαπλασιαστεί, ιδίως τον τελευταίο καιρό, με τις συχνότερες μεταξύ άλλων που μου αναφέρουν να είναι οι εκπρόθεσμες πληρωμές για ευπαθή προϊόντα διατροφής, οι ακυρώσεις παραγγελιών την τελευταία στιγμή, ο εξαναγκασμός του προμηθευτή να πληρώνει για δήθεν χαλασμένα προϊόντα, η άρνηση σύναψης γραπτών συμβάσεων με πρωταθλητή βεβαίως, τη μονομερή ή αναδρομική αλλαγή στις συμβάσεις. Αν συνυπολογίσουμε, </w:t>
      </w:r>
      <w:r w:rsidRPr="00B01C11">
        <w:rPr>
          <w:rFonts w:ascii="Arial" w:hAnsi="Arial"/>
          <w:sz w:val="24"/>
          <w:szCs w:val="24"/>
          <w:lang w:eastAsia="el-GR"/>
        </w:rPr>
        <w:lastRenderedPageBreak/>
        <w:t xml:space="preserve">μάλιστα, και τους αστάθμητους παράγοντες, όπως τις καιρικές συνθήκες, την </w:t>
      </w:r>
      <w:proofErr w:type="spellStart"/>
      <w:r w:rsidRPr="00B01C11">
        <w:rPr>
          <w:rFonts w:ascii="Arial" w:hAnsi="Arial"/>
          <w:sz w:val="24"/>
          <w:szCs w:val="24"/>
          <w:lang w:eastAsia="el-GR"/>
        </w:rPr>
        <w:t>ευαλλοίωτη</w:t>
      </w:r>
      <w:proofErr w:type="spellEnd"/>
      <w:r w:rsidRPr="00B01C11">
        <w:rPr>
          <w:rFonts w:ascii="Arial" w:hAnsi="Arial"/>
          <w:sz w:val="24"/>
          <w:szCs w:val="24"/>
          <w:lang w:eastAsia="el-GR"/>
        </w:rPr>
        <w:t xml:space="preserve"> φύση των γεωργικών προϊόντων και τροφίμων, την εποχικότητά τους και πολλά άλλα, αντιλαμβανόμαστε πόσο επιτακτική είναι η ανάγκη για προστασία των παραγωγών έναντι των αθέμιτων πρακτικών.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έρχεται να καλύψει η εθνική νομοθεσία με την ενσωμάτωση της οδηγίας 633/2019 η οποία συμπληρώνει, είναι αλήθεια, υπάρχοντα εργαλεία. Ορίζεται ρητά η διαχείριση καταγγελιών, η επιβολή προστίμων και ασφαλιστικών μέτρων. Ταυτόχρονα, ρυθμίζονται τα ζητήματα εξόφλησης των προϊόντων, ενώ προβλέπονται και κλιμακωτά πρόστιμα.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Επιτρέψτε μου μια ξεχωριστή αναφορά στη σπουδαιότητα της τροπολογίας, που θα επιτρέψει την άμεση έναρξη της δακοκτονίας. Ο δάκος μαστίζει τα ελαιόδεντρα και της Φθιώτιδας, μειώνοντας δραματικά τα εισοδήματα των ελαιοπαραγωγών. Η έγκαιρη και σωστή αντιμετώπισή της είναι επιβεβλημένη.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μια αναφορά στο άρθρο 19, μέσω του οποίου παρατείνεται η δυνατότητα στους κατά κύριο επάγγελμα αγρότες να συνάπτουν συμβάσεις ή να επεκτείνουν συμβάσεις που υπάρχουν μέχρι 25.000 ευρώ, χωρίς την προσκόμιση αποδεικτικού ασφαλιστικής ενημερότητας. Το μέτρο αυτό αποδεικνύεται εξαιρετικά αποτελεσματικό, αφού σε αυτήν τη δύσκολη συγκυρία </w:t>
      </w:r>
      <w:r w:rsidRPr="00B01C11">
        <w:rPr>
          <w:rFonts w:ascii="Arial" w:hAnsi="Arial"/>
          <w:sz w:val="24"/>
          <w:szCs w:val="24"/>
          <w:lang w:eastAsia="el-GR"/>
        </w:rPr>
        <w:lastRenderedPageBreak/>
        <w:t xml:space="preserve">επιτρέπει στους αγρότες μας την πρόσβαση σε απολύτως αναγκαία χρηματοδότηση.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ο δρόμος από το χωράφι στο ράφι των διεθνών αγορών κρύβει παγίδες, κακοτοπιές και δυσκολίες που εμποδίζουν τα ελληνικά προϊόντα πολλές φορές να κατακτήσουν τις αγορές του κόσμου.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καλώ να υπερψηφίσουμε το σημερινό νομοσχέδιο ως μια ακόμα ενέργεια ενίσχυσης των αγροτών μας, οι οποίοι δίνουν καθημερινά, πραγματικά, σκληρό αγώνα.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w:t>
      </w:r>
      <w:r w:rsidRPr="00B01C11">
        <w:rPr>
          <w:rFonts w:ascii="Arial" w:hAnsi="Arial"/>
          <w:sz w:val="24"/>
          <w:szCs w:val="24"/>
          <w:lang w:eastAsia="el-GR"/>
        </w:rPr>
        <w:t xml:space="preserve"> Τον λόγο έχει τώρα ο κ. Βασίλειος Κόκκαλης από τον ΣΥΡΙΖΑ.</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ΒΑΣΙΛΕΙΟΣ ΚΟΚΚΑΛΗΣ: </w:t>
      </w:r>
      <w:r w:rsidRPr="00B01C11">
        <w:rPr>
          <w:rFonts w:ascii="Arial" w:hAnsi="Arial"/>
          <w:sz w:val="24"/>
          <w:szCs w:val="24"/>
          <w:lang w:eastAsia="el-GR"/>
        </w:rPr>
        <w:t>Ευχαριστώ, κύριε Πρόεδρε.</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κυρίες και κύριοι συνάδελφοι, κατ’ αρχάς να χαιρετίσω τη διάθεση του κυρίου Υπουργού να ακούει προτάσεις, οι οποίες μπορεί να είναι γόνιμες και όπως είπε και ο ίδιος, αν κάποιες είναι βάσιμες, μπορεί και πρέπει να τις υιοθετήσει.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Προχθές μου τηλεφώνησε ένας αγρότης από την Αιτωλοακαρνανία και με ρώτησε ποια αθέμιτη εμπορική πρακτική, όπως περιγράφεται στο νομοσχέδιο, προστατεύει το εισόδημα του φυσικού προσώπου ή του κτηνοτρόφου. Ανέφερε ο συνάδελφος από τη Λαμία ένα παράδειγμα, αλλά δεν ήταν αγρότης. Είπε «ο προμηθευτής», «ο έμπορος».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χρόνος δεν φτάνει να αναλύσουμε αν οι αθέμιτες εμπορικές πρακτικές καλύπτουν τα φυσικά πρόσωπα, δηλαδή τους αγρότες και τους κτηνοτρόφους. Γι’ αυτό και σήμερα η Αξιωματική Αντιπολίτευση καταθέτουμε προτάσεις, κύριε Υπουργέ, και είμαι σίγουρος ότι θα τις λάβετε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w:t>
      </w:r>
    </w:p>
    <w:p w:rsidR="00B01C11" w:rsidRPr="00B01C11" w:rsidRDefault="00B01C11" w:rsidP="00B01C11">
      <w:pPr>
        <w:autoSpaceDE w:val="0"/>
        <w:autoSpaceDN w:val="0"/>
        <w:adjustRightInd w:val="0"/>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Γνωρίζω δύο αθέμιτες εμπορικές πρακτικές, οι οποίες καίνε τους αγρότες. Να ξεκαθαρίσω πως είναι άλλο η αθέμιτη εμπορική πρακτική και άλλο η παράνομη πράξη. Να ξέρουμε για τι μιλάμε. Ερχόμαστε σε αυτό το Βήμα και λέμε «προστατεύεται ο πρώτος κρίκος, η αλυσίδα». Πώς προστατεύεται; Οι </w:t>
      </w:r>
      <w:proofErr w:type="spellStart"/>
      <w:r w:rsidRPr="00B01C11">
        <w:rPr>
          <w:rFonts w:ascii="Arial" w:hAnsi="Arial"/>
          <w:sz w:val="24"/>
          <w:szCs w:val="24"/>
          <w:lang w:eastAsia="el-GR"/>
        </w:rPr>
        <w:t>ελληνοποιήσεις</w:t>
      </w:r>
      <w:proofErr w:type="spellEnd"/>
      <w:r w:rsidRPr="00B01C11">
        <w:rPr>
          <w:rFonts w:ascii="Arial" w:hAnsi="Arial"/>
          <w:sz w:val="24"/>
          <w:szCs w:val="24"/>
          <w:lang w:eastAsia="el-GR"/>
        </w:rPr>
        <w:t xml:space="preserve"> είναι παράνομη πράξη. Η μη πληρωμή των αγροτικών προϊόντων είναι παράνομη πράξη, δεν είναι αθέμιτη εμπορική πρακτική. Και καλά το κάνετε σε τριάντα ημέρες. Η αθέμιτη εμπορική πρακτική -ακριβώς το λέει η λέξη- έχει την επίφαση νομιμότητας, αλλά χρησιμοποιεί ο οποιοσδήποτε αθέμιτους σκοπούς. Δύο είναι οι αθέμιτες εμπορικές πρακτικές. Πρώτον, οι ανοιχτές τιμές.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Θα σας διαβάσω τι έλεγε ένας κύριος και στο τέλος θα σας πω ποιος είναι. «Μία από τις αθέμιτες εμπορικές πρακτικές -και εδώ θέλω να είμαι ευθύς- είναι η πρακτική της ανοιχτής τιμής. Ξεκαθαρίζω ότι είναι αθέμιτη εμπορική πρακτική και παραβιάζει τους κανόνες των καλών συναλλαγών. Σε περίπτωση συμφωνίας για την παράδοση του προϊόντος του παραγωγού στον έμπορο, ο παραγωγός δεσμεύεται και μάλιστα, δεσμεύεται με ποινικές ρήτρες, ότι θα παραδώσει το προϊόν του, αλλά η τιμή είναι ανοιχτή. Ειδικώς σε </w:t>
      </w:r>
      <w:proofErr w:type="spellStart"/>
      <w:r w:rsidRPr="00B01C11">
        <w:rPr>
          <w:rFonts w:ascii="Arial" w:hAnsi="Arial"/>
          <w:sz w:val="24"/>
          <w:szCs w:val="24"/>
          <w:lang w:eastAsia="el-GR"/>
        </w:rPr>
        <w:t>ευαλλοίωτα</w:t>
      </w:r>
      <w:proofErr w:type="spellEnd"/>
      <w:r w:rsidRPr="00B01C11">
        <w:rPr>
          <w:rFonts w:ascii="Arial" w:hAnsi="Arial"/>
          <w:sz w:val="24"/>
          <w:szCs w:val="24"/>
          <w:lang w:eastAsia="el-GR"/>
        </w:rPr>
        <w:t xml:space="preserve"> προϊόντα, όπως είναι το γάλα, αυτό δημιουργεί απόλυτη εξάρτηση. Όμως, όλα αυτά θα τα απαντήσει η οδηγία και η νομοπαρασκευαστική επιτροπή». Ποιος το έλεγε; Ο κ. Βορίδης. Το προσκομίζω.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(Στο σημείο αυτό ο Βουλευτής κ. Βασίλειος Κόκκαλης καταθέτει για τα Πρακτικά την προαναφερθείσα ομιλία, η οποία βρίσκεται στο αρχείο του Τμήματος Γραμματείας της Διεύθυνσης Στενογραφίας και Πρακτικών της Βουλής)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 να δούμε τι λέγαμε και τι λέμε εμείς και τι κάναμε. Την </w:t>
      </w:r>
      <w:proofErr w:type="spellStart"/>
      <w:r w:rsidRPr="00B01C11">
        <w:rPr>
          <w:rFonts w:ascii="Arial" w:hAnsi="Arial"/>
          <w:sz w:val="24"/>
          <w:szCs w:val="24"/>
          <w:lang w:eastAsia="el-GR"/>
        </w:rPr>
        <w:t>υποχρεωτικότητα</w:t>
      </w:r>
      <w:proofErr w:type="spellEnd"/>
      <w:r w:rsidRPr="00B01C11">
        <w:rPr>
          <w:rFonts w:ascii="Arial" w:hAnsi="Arial"/>
          <w:sz w:val="24"/>
          <w:szCs w:val="24"/>
          <w:lang w:eastAsia="el-GR"/>
        </w:rPr>
        <w:t xml:space="preserve"> στη γραπτή σύμβαση την θεσμοθετήσαμε από τον Ιούνιο του 2019 για το προϊόν που λέγεται βαμβάκι με τη σύμφωνη γνώμη της </w:t>
      </w:r>
      <w:proofErr w:type="spellStart"/>
      <w:r w:rsidRPr="00B01C11">
        <w:rPr>
          <w:rFonts w:ascii="Arial" w:hAnsi="Arial"/>
          <w:sz w:val="24"/>
          <w:szCs w:val="24"/>
          <w:lang w:eastAsia="el-GR"/>
        </w:rPr>
        <w:t>Διεπαγγελματικής</w:t>
      </w:r>
      <w:proofErr w:type="spellEnd"/>
      <w:r w:rsidRPr="00B01C11">
        <w:rPr>
          <w:rFonts w:ascii="Arial" w:hAnsi="Arial"/>
          <w:sz w:val="24"/>
          <w:szCs w:val="24"/>
          <w:lang w:eastAsia="el-GR"/>
        </w:rPr>
        <w:t xml:space="preserve"> Οργάνωσης Βάμβακος. Αυτό που ζητάει τώρα η Ευρωπαϊκή Ένωση το είχαμε κάνει από τον Ιούνιο του 2019.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Άρα, κύριε Υπουργέ, έχετε την Αξιωματική Αντιπολίτευση, η οποία ως κυβέρνηση είχε θεσμοθετήσει τις γραπτές συμβάσεις, και έχετε και την προηγούμενη ηγεσία του Υπουργείου Αγροτικής Ανάπτυξης, η οποία </w:t>
      </w:r>
      <w:proofErr w:type="spellStart"/>
      <w:r w:rsidRPr="00B01C11">
        <w:rPr>
          <w:rFonts w:ascii="Arial" w:hAnsi="Arial"/>
          <w:sz w:val="24"/>
          <w:szCs w:val="24"/>
          <w:lang w:eastAsia="el-GR"/>
        </w:rPr>
        <w:t>απήντησε</w:t>
      </w:r>
      <w:proofErr w:type="spellEnd"/>
      <w:r w:rsidRPr="00B01C11">
        <w:rPr>
          <w:rFonts w:ascii="Arial" w:hAnsi="Arial"/>
          <w:sz w:val="24"/>
          <w:szCs w:val="24"/>
          <w:lang w:eastAsia="el-GR"/>
        </w:rPr>
        <w:t xml:space="preserve"> ότι, ναι, πράγματι το φαινόμενο των ανοιχτών τιμών είναι αθέμιτη εμπορική πρακτική. Διότι πρέπει να λέμε τα πράγματα με το όνομά τους: παραδίδεται το προϊόν και η τιμή αργότερα. Αυτό δεν συμβαίνει; Αυτό συμβαίνει. Δεν πρέπει να το λύσουμε; Πρέπει. Το επιτρέπει η οδηγία ή δεν το επιτρέπει; Βέβαια το επιτρέπει. Στην παράγραφο 23 στην αιτιολογική έκθεση για τις γραπτές συμβάσεις λέει: «Αν και δεν πρέπει να είναι υποχρεωτική, η χρήση γραπτών συμβάσεων στην αλυσίδα εφοδιασμού μπορεί να συμβάλει στην αποφυγή ορισμένων αθέμιτων εμπορικών πρακτικών».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Εδώ θα συναντήσουμε αντιδράσεις, κύριε Υπουργέ. Από ποιους; Από τους αγρότες που έχουν μεγάλη οικονομική άνεση και έχουν τη δυνατότητα να πουλήσουν το προϊόν χωρίς να κλείσει η τιμή, διότι αν δεν κλείσει η τιμή δεν έχει ολοκληρωθεί η σύμβαση. Συνεπώς, έχετε την Αξιωματική Αντιπολίτευση που σας το ζητά και το είχε κάνει για το βαμβάκι και έχετε και την προηγούμενη ηγεσία του Υπουργείου Αγροτικής Ανάπτυξης, η οποία σε απάντηση είπε ότι «ναι, είναι αθέμιτη εμπορική πρακτική».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σημείο αυτό κτυπάει το κουδούνι λήξεως του χρόνου ομιλίας του κυρίου Βουλευτή)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Δεύτερη εμπορική πρακτική, η οποία δεν κατονομάζεται, είναι τα καρτέλ. Πέρυσι η βρώσιμη ελιά είχε 0,98 ευρώ σε πέντε νομούς. Το ίδιο συμβαίνει και σε άλλα προϊόντα. Για ποιον λόγο ο αγρότης, πρώτον, φοβάται να πάει στην Επιτροπή Ανταγωνισμού; Φοβάται μην θεωρηθεί αθέμιτη εμπορική πρακτική και αυτή η συνεννόηση που υπάρχει -όχι πάντα, όχι παντού- και υπαχθεί στην επιτροπή του Υπουργείου Αγροτικής Ανάπτυξης όταν η ίδια η οδηγία, κύριε Υπουργέ, δίνει τη δυνατότητα, το λέει ευθέως. Κατ’ αρχάς με την οδηγία αυτή είναι ευκαιρία να ασκήσετε πολιτική με στρατηγική.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Ισπανία τι έκανε, κύριε Υπουργέ; Ορίστε, εδώ είναι ο νόμος. Η Ισπανία προχώρησε πολύ πιο μπροστά. Και εδώ θέλω να ξεκαθαρίσω κάτι. Οι κατώτατες εγγυημένες τιμές είναι λάθος σαν έκφραση, διότι δίνει το επιχείρημα στους ακραίους νεοφιλελεύθερους ότι αυτό απαγορεύεται από την </w:t>
      </w:r>
      <w:proofErr w:type="spellStart"/>
      <w:r w:rsidRPr="00B01C11">
        <w:rPr>
          <w:rFonts w:ascii="Arial" w:hAnsi="Arial"/>
          <w:sz w:val="24"/>
          <w:szCs w:val="24"/>
          <w:lang w:eastAsia="el-GR"/>
        </w:rPr>
        <w:t>ενωσιακή</w:t>
      </w:r>
      <w:proofErr w:type="spellEnd"/>
      <w:r w:rsidRPr="00B01C11">
        <w:rPr>
          <w:rFonts w:ascii="Arial" w:hAnsi="Arial"/>
          <w:sz w:val="24"/>
          <w:szCs w:val="24"/>
          <w:lang w:eastAsia="el-GR"/>
        </w:rPr>
        <w:t xml:space="preserve"> νομοθεσία. Πράγματι αυτό απαγορεύεται, αλλά η ίδια όμως η Ένωση τι λέει στην αιτιολογική έκθεση; Ποιος λέει ότι είναι ο πιο ευάλωτος από όλη την αλυσίδα;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eastAsia="SimSun" w:hAnsi="Arial" w:cs="Arial"/>
          <w:b/>
          <w:bCs/>
          <w:sz w:val="24"/>
          <w:szCs w:val="24"/>
          <w:lang w:eastAsia="zh-CN"/>
        </w:rPr>
        <w:t xml:space="preserve">ΠΡΟΕΔΡΕΥΩΝ (Γεώργιος </w:t>
      </w:r>
      <w:proofErr w:type="spellStart"/>
      <w:r w:rsidRPr="00B01C11">
        <w:rPr>
          <w:rFonts w:ascii="Arial" w:eastAsia="SimSun" w:hAnsi="Arial" w:cs="Arial"/>
          <w:b/>
          <w:bCs/>
          <w:sz w:val="24"/>
          <w:szCs w:val="24"/>
          <w:lang w:eastAsia="zh-CN"/>
        </w:rPr>
        <w:t>Λαμπρούλης</w:t>
      </w:r>
      <w:proofErr w:type="spellEnd"/>
      <w:r w:rsidRPr="00B01C11">
        <w:rPr>
          <w:rFonts w:ascii="Arial" w:eastAsia="SimSun" w:hAnsi="Arial" w:cs="Arial"/>
          <w:b/>
          <w:bCs/>
          <w:sz w:val="24"/>
          <w:szCs w:val="24"/>
          <w:lang w:eastAsia="zh-CN"/>
        </w:rPr>
        <w:t xml:space="preserve">): </w:t>
      </w:r>
      <w:r w:rsidRPr="00B01C11">
        <w:rPr>
          <w:rFonts w:ascii="Arial" w:eastAsia="SimSun" w:hAnsi="Arial" w:cs="Arial"/>
          <w:bCs/>
          <w:sz w:val="24"/>
          <w:szCs w:val="24"/>
          <w:lang w:eastAsia="zh-CN"/>
        </w:rPr>
        <w:t>Σας παρακαλώ, κύριε Κόκκαλη, ολοκληρώστε.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ΒΑΣΙΛΕΙΟΣ ΚΟΚΚΑΛΗΣ:</w:t>
      </w:r>
      <w:r w:rsidRPr="00B01C11">
        <w:rPr>
          <w:rFonts w:ascii="Arial" w:hAnsi="Arial"/>
          <w:sz w:val="24"/>
          <w:szCs w:val="24"/>
          <w:lang w:eastAsia="el-GR"/>
        </w:rPr>
        <w:t xml:space="preserve"> Ένα λεπτό,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Ποιος είναι ο πιο ευάλωτος; Ο αγρότης. Τα κράτη-μέλη μπορούν να θεσπίσουν ακόμα πιο αυστηρές κυρώσεις, όχι απλώς ενσωμάτωση. Η ίδια η Οδηγία το λέει στην παράγραφο 9, ότι τα κράτη-μέλη δεν θα αντιγράψετε απλώς την Οδηγία. Μπορείτε να προχωρήσετε και πιο μπροστά. Μπορείτε να κάνετε πολιτική. Αυτό όμως θέλει στρατηγική και σχέδιο.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ΧΡΗΣΤΟΣ ΜΠΟΥΚΩΡΟΣ:</w:t>
      </w:r>
      <w:r w:rsidRPr="00B01C11">
        <w:rPr>
          <w:rFonts w:ascii="Arial" w:hAnsi="Arial"/>
          <w:sz w:val="24"/>
          <w:szCs w:val="24"/>
          <w:lang w:eastAsia="el-GR"/>
        </w:rPr>
        <w:t xml:space="preserve"> Λέει για κατώτατες τιμές, κύριε Κόκκαλη;</w:t>
      </w:r>
    </w:p>
    <w:p w:rsidR="00B01C11" w:rsidRPr="00B01C11" w:rsidRDefault="00B01C11" w:rsidP="00B01C11">
      <w:pPr>
        <w:spacing w:after="160" w:line="600" w:lineRule="auto"/>
        <w:ind w:firstLine="720"/>
        <w:jc w:val="both"/>
        <w:rPr>
          <w:rFonts w:ascii="Arial" w:eastAsia="SimSun" w:hAnsi="Arial" w:cs="Arial"/>
          <w:b/>
          <w:bCs/>
          <w:sz w:val="24"/>
          <w:szCs w:val="24"/>
          <w:lang w:eastAsia="zh-CN"/>
        </w:rPr>
      </w:pPr>
      <w:r w:rsidRPr="00B01C11">
        <w:rPr>
          <w:rFonts w:ascii="Arial" w:eastAsia="SimSun" w:hAnsi="Arial" w:cs="Arial"/>
          <w:b/>
          <w:bCs/>
          <w:sz w:val="24"/>
          <w:szCs w:val="24"/>
          <w:lang w:eastAsia="zh-CN"/>
        </w:rPr>
        <w:t xml:space="preserve">ΠΡΟΕΔΡΕΥΩΝ (Γεώργιος </w:t>
      </w:r>
      <w:proofErr w:type="spellStart"/>
      <w:r w:rsidRPr="00B01C11">
        <w:rPr>
          <w:rFonts w:ascii="Arial" w:eastAsia="SimSun" w:hAnsi="Arial" w:cs="Arial"/>
          <w:b/>
          <w:bCs/>
          <w:sz w:val="24"/>
          <w:szCs w:val="24"/>
          <w:lang w:eastAsia="zh-CN"/>
        </w:rPr>
        <w:t>Λαμπρούλης</w:t>
      </w:r>
      <w:proofErr w:type="spellEnd"/>
      <w:r w:rsidRPr="00B01C11">
        <w:rPr>
          <w:rFonts w:ascii="Arial" w:eastAsia="SimSun" w:hAnsi="Arial" w:cs="Arial"/>
          <w:b/>
          <w:bCs/>
          <w:sz w:val="24"/>
          <w:szCs w:val="24"/>
          <w:lang w:eastAsia="zh-CN"/>
        </w:rPr>
        <w:t xml:space="preserve">): </w:t>
      </w:r>
      <w:r w:rsidRPr="00B01C11">
        <w:rPr>
          <w:rFonts w:ascii="Arial" w:eastAsia="SimSun" w:hAnsi="Arial" w:cs="Arial"/>
          <w:bCs/>
          <w:sz w:val="24"/>
          <w:szCs w:val="24"/>
          <w:lang w:eastAsia="zh-CN"/>
        </w:rPr>
        <w:t>Σας παρακαλώ, μην διακόπτετε.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ΒΑΣΙΛΕΙΟΣ ΚΟΚΚΑΛΗΣ:</w:t>
      </w:r>
      <w:r w:rsidRPr="00B01C11">
        <w:rPr>
          <w:rFonts w:ascii="Arial" w:hAnsi="Arial"/>
          <w:sz w:val="24"/>
          <w:szCs w:val="24"/>
          <w:lang w:eastAsia="el-GR"/>
        </w:rPr>
        <w:t xml:space="preserve"> Κύριε Υπουργέ, αποθηκευτικοί χώροι για τους αγρότες για να ενισχυθεί η διαπραγματευτική δύναμη των αγροτών. Αυτό χρειάζονται οι αγρότες και οι συνεταιρισμοί. Χρειάζονται αποθηκευτικούς χώρους.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τον ΕΛΓΑ προχωρήστε στην αλλαγή του κανονισμού, την οποία ξεκίνησε η προηγούμενη κυβέρνηση στις 16 Δεκεμβρίου 2018 με απόφαση του ΕΛΓΑ. Δυστυχώς, ενάμισης χρόνος τώρα πήγε χαμένος στην κυριολεξία. Οι ζημιές είναι ανεπανόρθωτες και ειδικά στον Δήμο Τεμπών και στον Δήμο Ελασσόνας.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Ολοκλήρωσα, κύριε Πρόεδρε. Κύριε Υπουργέ, ευελπιστούμε ότι όλα αυτά θα τα δείτε. Καταθέτουμε προτάσεις, οι οποίες θα είναι προς όφελος της γεωργίας και της κτηνοτροφίας.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ΣΥΡΙΖΑ)</w:t>
      </w:r>
    </w:p>
    <w:p w:rsidR="00B01C11" w:rsidRPr="00B01C11" w:rsidRDefault="00B01C11" w:rsidP="00B01C11">
      <w:pPr>
        <w:spacing w:after="160" w:line="600" w:lineRule="auto"/>
        <w:ind w:firstLine="720"/>
        <w:jc w:val="both"/>
        <w:rPr>
          <w:rFonts w:ascii="Arial" w:eastAsia="SimSun" w:hAnsi="Arial" w:cs="Arial"/>
          <w:bCs/>
          <w:sz w:val="24"/>
          <w:szCs w:val="24"/>
          <w:lang w:eastAsia="zh-CN"/>
        </w:rPr>
      </w:pPr>
      <w:r w:rsidRPr="00B01C11">
        <w:rPr>
          <w:rFonts w:ascii="Arial" w:eastAsia="SimSun" w:hAnsi="Arial" w:cs="Arial"/>
          <w:b/>
          <w:bCs/>
          <w:sz w:val="24"/>
          <w:szCs w:val="24"/>
          <w:lang w:eastAsia="zh-CN"/>
        </w:rPr>
        <w:t xml:space="preserve">ΠΡΟΕΔΡΕΥΩΝ (Γεώργιος </w:t>
      </w:r>
      <w:proofErr w:type="spellStart"/>
      <w:r w:rsidRPr="00B01C11">
        <w:rPr>
          <w:rFonts w:ascii="Arial" w:eastAsia="SimSun" w:hAnsi="Arial" w:cs="Arial"/>
          <w:b/>
          <w:bCs/>
          <w:sz w:val="24"/>
          <w:szCs w:val="24"/>
          <w:lang w:eastAsia="zh-CN"/>
        </w:rPr>
        <w:t>Λαμπρούλης</w:t>
      </w:r>
      <w:proofErr w:type="spellEnd"/>
      <w:r w:rsidRPr="00B01C11">
        <w:rPr>
          <w:rFonts w:ascii="Arial" w:eastAsia="SimSun" w:hAnsi="Arial" w:cs="Arial"/>
          <w:b/>
          <w:bCs/>
          <w:sz w:val="24"/>
          <w:szCs w:val="24"/>
          <w:lang w:eastAsia="zh-CN"/>
        </w:rPr>
        <w:t xml:space="preserve">): </w:t>
      </w:r>
      <w:r w:rsidRPr="00B01C11">
        <w:rPr>
          <w:rFonts w:ascii="Arial" w:eastAsia="SimSun" w:hAnsi="Arial" w:cs="Arial"/>
          <w:bCs/>
          <w:sz w:val="24"/>
          <w:szCs w:val="24"/>
          <w:lang w:eastAsia="zh-CN"/>
        </w:rPr>
        <w:t>Τον λόγο έχει ο Κοινοβουλευτικός Εκπρόσωπος του ΜέΡΑ25 κ. Γρηγοριάδης.</w:t>
      </w:r>
    </w:p>
    <w:p w:rsidR="00B01C11" w:rsidRPr="00B01C11" w:rsidRDefault="00B01C11" w:rsidP="00B01C11">
      <w:pPr>
        <w:spacing w:after="160" w:line="600" w:lineRule="auto"/>
        <w:ind w:firstLine="720"/>
        <w:jc w:val="both"/>
        <w:rPr>
          <w:rFonts w:ascii="Arial" w:eastAsia="SimSun" w:hAnsi="Arial" w:cs="Arial"/>
          <w:b/>
          <w:bCs/>
          <w:sz w:val="24"/>
          <w:szCs w:val="24"/>
          <w:lang w:eastAsia="zh-CN"/>
        </w:rPr>
      </w:pPr>
      <w:r w:rsidRPr="00B01C11">
        <w:rPr>
          <w:rFonts w:ascii="Arial" w:hAnsi="Arial"/>
          <w:sz w:val="24"/>
          <w:szCs w:val="24"/>
          <w:lang w:eastAsia="el-GR"/>
        </w:rPr>
        <w:t xml:space="preserve">Μετά θα ακολουθήσουν δύο ομιλητές, ο κ. </w:t>
      </w:r>
      <w:proofErr w:type="spellStart"/>
      <w:r w:rsidRPr="00B01C11">
        <w:rPr>
          <w:rFonts w:ascii="Arial" w:hAnsi="Arial"/>
          <w:sz w:val="24"/>
          <w:szCs w:val="24"/>
          <w:lang w:eastAsia="el-GR"/>
        </w:rPr>
        <w:t>Μπαραλιάκος</w:t>
      </w:r>
      <w:proofErr w:type="spellEnd"/>
      <w:r w:rsidRPr="00B01C11">
        <w:rPr>
          <w:rFonts w:ascii="Arial" w:hAnsi="Arial"/>
          <w:sz w:val="24"/>
          <w:szCs w:val="24"/>
          <w:lang w:eastAsia="el-GR"/>
        </w:rPr>
        <w:t xml:space="preserve"> και η κ. </w:t>
      </w:r>
      <w:proofErr w:type="spellStart"/>
      <w:r w:rsidRPr="00B01C11">
        <w:rPr>
          <w:rFonts w:ascii="Arial" w:hAnsi="Arial"/>
          <w:sz w:val="24"/>
          <w:szCs w:val="24"/>
          <w:lang w:eastAsia="el-GR"/>
        </w:rPr>
        <w:t>Σκόνδρα</w:t>
      </w:r>
      <w:proofErr w:type="spellEnd"/>
      <w:r w:rsidRPr="00B01C11">
        <w:rPr>
          <w:rFonts w:ascii="Arial" w:hAnsi="Arial"/>
          <w:sz w:val="24"/>
          <w:szCs w:val="24"/>
          <w:lang w:eastAsia="el-GR"/>
        </w:rPr>
        <w:t>, και η Κοινοβουλευτική Εκπρόσωπος του Κομμουνιστικού Κόμματος Ελλάδας.</w:t>
      </w:r>
    </w:p>
    <w:p w:rsidR="00B01C11" w:rsidRPr="00B01C11" w:rsidRDefault="00B01C11" w:rsidP="00B01C11">
      <w:pPr>
        <w:shd w:val="clear" w:color="auto" w:fill="FFFFFF"/>
        <w:spacing w:after="160" w:line="600" w:lineRule="auto"/>
        <w:ind w:firstLine="720"/>
        <w:contextualSpacing/>
        <w:jc w:val="both"/>
        <w:rPr>
          <w:rFonts w:ascii="Arial" w:hAnsi="Arial" w:cs="Arial"/>
          <w:b/>
          <w:color w:val="111111"/>
          <w:sz w:val="24"/>
          <w:szCs w:val="24"/>
          <w:lang w:eastAsia="el-GR"/>
        </w:rPr>
      </w:pPr>
      <w:r w:rsidRPr="00B01C11">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B01C11">
        <w:rPr>
          <w:rFonts w:ascii="Arial" w:hAnsi="Arial" w:cs="Arial"/>
          <w:color w:val="111111"/>
          <w:sz w:val="24"/>
          <w:szCs w:val="24"/>
          <w:lang w:eastAsia="el-GR"/>
        </w:rPr>
        <w:t>Κύριε Πρόεδρε, θα μπορούσα να πάρω τον λόγο μετά;</w:t>
      </w:r>
    </w:p>
    <w:p w:rsidR="00B01C11" w:rsidRPr="00B01C11" w:rsidRDefault="00B01C11" w:rsidP="00B01C11">
      <w:pPr>
        <w:spacing w:after="160" w:line="600" w:lineRule="auto"/>
        <w:ind w:firstLine="720"/>
        <w:jc w:val="both"/>
        <w:rPr>
          <w:rFonts w:ascii="Arial" w:eastAsia="SimSun" w:hAnsi="Arial" w:cs="Arial"/>
          <w:b/>
          <w:bCs/>
          <w:sz w:val="24"/>
          <w:szCs w:val="24"/>
          <w:lang w:eastAsia="zh-CN"/>
        </w:rPr>
      </w:pPr>
      <w:r w:rsidRPr="00B01C11">
        <w:rPr>
          <w:rFonts w:ascii="Arial" w:eastAsia="SimSun" w:hAnsi="Arial" w:cs="Arial"/>
          <w:b/>
          <w:bCs/>
          <w:sz w:val="24"/>
          <w:szCs w:val="24"/>
          <w:lang w:eastAsia="zh-CN"/>
        </w:rPr>
        <w:t xml:space="preserve">ΠΡΟΕΔΡΕΥΩΝ (Γεώργιος </w:t>
      </w:r>
      <w:proofErr w:type="spellStart"/>
      <w:r w:rsidRPr="00B01C11">
        <w:rPr>
          <w:rFonts w:ascii="Arial" w:eastAsia="SimSun" w:hAnsi="Arial" w:cs="Arial"/>
          <w:b/>
          <w:bCs/>
          <w:sz w:val="24"/>
          <w:szCs w:val="24"/>
          <w:lang w:eastAsia="zh-CN"/>
        </w:rPr>
        <w:t>Λαμπρούλης</w:t>
      </w:r>
      <w:proofErr w:type="spellEnd"/>
      <w:r w:rsidRPr="00B01C11">
        <w:rPr>
          <w:rFonts w:ascii="Arial" w:eastAsia="SimSun" w:hAnsi="Arial" w:cs="Arial"/>
          <w:b/>
          <w:bCs/>
          <w:sz w:val="24"/>
          <w:szCs w:val="24"/>
          <w:lang w:eastAsia="zh-CN"/>
        </w:rPr>
        <w:t xml:space="preserve">): </w:t>
      </w:r>
      <w:r w:rsidRPr="00B01C11">
        <w:rPr>
          <w:rFonts w:ascii="Arial" w:eastAsia="SimSun" w:hAnsi="Arial" w:cs="Arial"/>
          <w:bCs/>
          <w:sz w:val="24"/>
          <w:szCs w:val="24"/>
          <w:lang w:eastAsia="zh-CN"/>
        </w:rPr>
        <w:t>Βέβαια, θα σας δώσω τον λόγο μετά, απλώς να ξέρετε ότι</w:t>
      </w:r>
      <w:r w:rsidRPr="00B01C11">
        <w:rPr>
          <w:rFonts w:ascii="Arial" w:eastAsia="SimSun" w:hAnsi="Arial" w:cs="Arial"/>
          <w:b/>
          <w:bCs/>
          <w:sz w:val="24"/>
          <w:szCs w:val="24"/>
          <w:lang w:eastAsia="zh-CN"/>
        </w:rPr>
        <w:t xml:space="preserve"> </w:t>
      </w:r>
      <w:r w:rsidRPr="00B01C11">
        <w:rPr>
          <w:rFonts w:ascii="Arial" w:eastAsia="SimSun" w:hAnsi="Arial" w:cs="Arial"/>
          <w:bCs/>
          <w:sz w:val="24"/>
          <w:szCs w:val="24"/>
          <w:lang w:eastAsia="zh-CN"/>
        </w:rPr>
        <w:t>ο κ. Γρηγοριάδης είναι Κοινοβουλευτικός Εκπρόσωπος.</w:t>
      </w:r>
    </w:p>
    <w:p w:rsidR="00B01C11" w:rsidRPr="00B01C11" w:rsidRDefault="00B01C11" w:rsidP="00B01C11">
      <w:pPr>
        <w:spacing w:after="160" w:line="600" w:lineRule="auto"/>
        <w:ind w:firstLine="720"/>
        <w:jc w:val="both"/>
        <w:rPr>
          <w:rFonts w:ascii="Arial" w:eastAsia="SimSun" w:hAnsi="Arial" w:cs="Arial"/>
          <w:bCs/>
          <w:sz w:val="24"/>
          <w:szCs w:val="24"/>
          <w:lang w:eastAsia="zh-CN"/>
        </w:rPr>
      </w:pPr>
      <w:r w:rsidRPr="00B01C11">
        <w:rPr>
          <w:rFonts w:ascii="Arial" w:eastAsia="SimSun" w:hAnsi="Arial" w:cs="Arial"/>
          <w:bCs/>
          <w:sz w:val="24"/>
          <w:szCs w:val="24"/>
          <w:lang w:eastAsia="zh-CN"/>
        </w:rPr>
        <w:t>Ορίστε, κύριε Γρηγοριάδη,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ΚΛΕΩΝ ΓΡΗΓΟΡΙΑΔΗΣ: </w:t>
      </w:r>
      <w:r w:rsidRPr="00B01C11">
        <w:rPr>
          <w:rFonts w:ascii="Arial" w:hAnsi="Arial"/>
          <w:sz w:val="24"/>
          <w:szCs w:val="24"/>
          <w:lang w:eastAsia="el-GR"/>
        </w:rPr>
        <w:t>Ευχαριστώ πολύ,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Κυρία και κύριοι Υπουργοί, κυρίες και κύριοι Βουλευτές, είχα την τύχη στη ζωή μου την υποκριτική να συναναστραφώ για μια σειρά ετών και ακόμη να θεωρώ επιστήθιο φίλο μου τον πολύ μεγάλο λαϊκό ηθοποιό της πατρίδας μας, τον κ. Παύλο </w:t>
      </w:r>
      <w:proofErr w:type="spellStart"/>
      <w:r w:rsidRPr="00B01C11">
        <w:rPr>
          <w:rFonts w:ascii="Arial" w:hAnsi="Arial"/>
          <w:sz w:val="24"/>
          <w:szCs w:val="24"/>
          <w:lang w:eastAsia="el-GR"/>
        </w:rPr>
        <w:t>Κοντογιαννίδη</w:t>
      </w:r>
      <w:proofErr w:type="spellEnd"/>
      <w:r w:rsidRPr="00B01C11">
        <w:rPr>
          <w:rFonts w:ascii="Arial" w:hAnsi="Arial"/>
          <w:sz w:val="24"/>
          <w:szCs w:val="24"/>
          <w:lang w:eastAsia="el-GR"/>
        </w:rPr>
        <w:t xml:space="preserve">. Καθώς ήξερα ότι προέρχεται από αγροτική οικογένεια -το χωριό του βρίσκεται έξω από τη Βέροια στις όχθες του Αλιάκμονα-, κάποια στιγμή με την αφέλεια του βουτυρόπαιδου -επιτρέψτε μου να πω- των πόλεων, μου ξέφυγε η ερώτηση: «Έχεις δουλέψει ποτέ σε χωράφι, Παύλο»; Ο Παύλος </w:t>
      </w:r>
      <w:proofErr w:type="spellStart"/>
      <w:r w:rsidRPr="00B01C11">
        <w:rPr>
          <w:rFonts w:ascii="Arial" w:hAnsi="Arial"/>
          <w:sz w:val="24"/>
          <w:szCs w:val="24"/>
          <w:lang w:eastAsia="el-GR"/>
        </w:rPr>
        <w:t>Κοντογιαννίδης</w:t>
      </w:r>
      <w:proofErr w:type="spellEnd"/>
      <w:r w:rsidRPr="00B01C11">
        <w:rPr>
          <w:rFonts w:ascii="Arial" w:hAnsi="Arial"/>
          <w:sz w:val="24"/>
          <w:szCs w:val="24"/>
          <w:lang w:eastAsia="el-GR"/>
        </w:rPr>
        <w:t xml:space="preserve"> άρχισε να γελάει. Και όταν τον ρώτησα: «Γιατί γελάς, Παύλο μου;», μου είπε: «Γιατί γεννήθηκα σε </w:t>
      </w:r>
      <w:proofErr w:type="spellStart"/>
      <w:r w:rsidRPr="00B01C11">
        <w:rPr>
          <w:rFonts w:ascii="Arial" w:hAnsi="Arial"/>
          <w:sz w:val="24"/>
          <w:szCs w:val="24"/>
          <w:lang w:eastAsia="el-GR"/>
        </w:rPr>
        <w:t>χωράφ»ι</w:t>
      </w:r>
      <w:proofErr w:type="spellEnd"/>
      <w:r w:rsidRPr="00B01C11">
        <w:rPr>
          <w:rFonts w:ascii="Arial" w:hAnsi="Arial"/>
          <w:sz w:val="24"/>
          <w:szCs w:val="24"/>
          <w:lang w:eastAsia="el-GR"/>
        </w:rPr>
        <w:t xml:space="preserve">. Του λέω: «Τι ακριβώς μπορεί να εννοείς ότι γεννήθηκες σε χωράφι»; Μου λέει: «Πολύ απλά πέντε η ώρα τα ξημερώματα έσπασαν τα νερά, πεντέμισι γεννήθηκα στην κουφάλα ενός δέντρου από τη λεχώνα μάνα μου που με γέννησε». Του λέω: «Γιατί σε γέννησε εκεί, Παύλο μου»; Μου λέει: «Γιατί φυσικά έπρεπε και εκείνη την ημέρα, όπως και την προηγούμενη και την επομένη, να δουλέψει, να εργαστεί». Τότε του είπα έκπληκτος, πάντα βουτυρόπαιδο του αστικού κέντρου: «Καλά και τις επόμενες ημέρες τι γινόταν»; Μου λέει: «Τι γινόταν; Πεντέμισι η ώρα το πρωί πήγαινα μαζί με το ζώο φορτωμένος στο χωράφι, με απίθωναν στην ίδια κουφάλα που γεννήθηκα κάτω από τη σκιά ενός δέντρου και η μάνα μου δούλευε».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Τα λέω αυτά, κυρίες και κύριοι Υπουργοί, κυρίες και κύριοι Βουλευτές, γιατί θα πρέπει να μην ξεχνάμε εδώ μέσα όταν μιλάμε για τέτοια θέματα ότι οι αγρότες είναι το μόνο κομμάτι της εργατικής τάξης αυτής της γης που γεννιούνται και πεθαίνουν στο χωράφι τους. Γεννήθηκε ο Παύλος στο χωράφι του και αν δεν είχε την τύχη να γίνει ηθοποιός και να ξεφύγει από έναν ατέρμονο κύκλο, όπου ποτέ δεν έχεις καν τα προς το ζην αν είσαι φτωχός, τίμιος αγρότης, θα πέθαινε πάμφτωχος στο ίδιο χωράφι που γεννήθηκε και που από την πρώτη ημέρα η μάνα, λεχώνα ούσα, δούλευε δωδεκάωρα.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Θέλω να σας πω, κύριε Υπουργέ, ο λόγος που το ΜέΡΑ25 ψηφίζει «παρών» και όχι «κατά», όπως συνηθίζουμε να κάνουμε στα νομοσχέδια της Νέας Δημοκρατίας, όχι από μανία, αλλά γιατί τα θεωρούμε αντιλαϊκά, είναι γιατί βρίθει καλών προθέσεων το νομοσχέδιό σας και πραγματικά είναι ευχάριστο αυτό.</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Όμως για την ώρα στο ίδιο νομοσχέδιο δεν υπάρχει τίποτε για την πρακτική εφαρμογή των καλών προθέσεων, όπως πολύ καλή πρόθεση είναι οι ελεγκτικοί μηχανισμοί στους οποίους γίνονται συνεχείς αναφορές, αλλά δεν υπάρχει τίποτε γραπτό. Δεν εξηγείτε πώς ακριβώς οι ελεγκτικοί μηχανισμοί θα είναι αδιάβλητοι και πώς ακριβώς θα δημιουργηθούν.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έχω να σας πω, κύριε Υπουργέ, ότι το κεντρικό πρόβλημα των αγροτών μας, κατά τη γνώμη μας, έχει δύο σκέλη κυρίως. Είναι η έλλειψη </w:t>
      </w:r>
      <w:r w:rsidRPr="00B01C11">
        <w:rPr>
          <w:rFonts w:ascii="Arial" w:hAnsi="Arial"/>
          <w:sz w:val="24"/>
          <w:szCs w:val="24"/>
          <w:lang w:eastAsia="el-GR"/>
        </w:rPr>
        <w:lastRenderedPageBreak/>
        <w:t>χρηματοδότησης, η οποία χρηματοδότηση έχει πάει περίπατο από τη στιγμή που εξαφανίστηκε η Αγροτική Τράπεζα. Είναι μία πρόταση του ΜέΡΑ25 η σύσταση, επιτέλους, μίας καινούργιας τράπεζας, κρατικής βεβαίως, δημόσιας τράπεζας για τους αγρότες μας, για να τους δίνει κεφάλαια κίνησης και να τους δίνει «ζεστό» χρήμα.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το κυριότερο, να πω και το δεύτερο, δεν υπάρχει μία εξαίρεση, μία φροντίδα, μία μέριμνα -και </w:t>
      </w:r>
      <w:proofErr w:type="spellStart"/>
      <w:r w:rsidRPr="00B01C11">
        <w:rPr>
          <w:rFonts w:ascii="Arial" w:hAnsi="Arial"/>
          <w:sz w:val="24"/>
          <w:szCs w:val="24"/>
          <w:lang w:eastAsia="el-GR"/>
        </w:rPr>
        <w:t>λάβετέ</w:t>
      </w:r>
      <w:proofErr w:type="spellEnd"/>
      <w:r w:rsidRPr="00B01C11">
        <w:rPr>
          <w:rFonts w:ascii="Arial" w:hAnsi="Arial"/>
          <w:sz w:val="24"/>
          <w:szCs w:val="24"/>
          <w:lang w:eastAsia="el-GR"/>
        </w:rPr>
        <w:t xml:space="preserve"> το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σας- για τα κόκκινα δάνεια. Και αυτοί, όπως και εμείς, κομμάτι όλης της κοινωνίας έχει εκτεθεί σε αυτά τα καταραμένα κόκκινα δάνεια. Ξέρετε ότι όπως ήρθαν τα πράγματα με τα μνημόνια και τις επιδημίες, δεν φταίει η κοινωνία, δεν φταίνε οι άνθρωποι που πήραν τα κόκκινα δάνεια. Πρέπει πάση θυσία να υπάρξει τώρα, αύριο το πρωί, μία μέριμνα ειδικά για τα κόκκινα δάνεια που αφορούν Έλληνες αγρότες.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Άκουσα με χαρά τον συνάδελφό μου, τον Κοινοβουλευτικό Εκπρόσωπο της Νέας Δημοκρατίας, να λέει ότι αυτά περίπου, τα φρικώδη, που ακούμε όλοι για τις λαϊκές αγορές, που αφορούν άμεσα την αγροτική τάξη -γιατί αγρότες είναι οι παραγωγοί που φτάνουν στις λαϊκές αγορές- και φημολογείται ότι θέλει να νομοθετήσει ο κ. Γεωργιάδης και η Νέα Δημοκρατία, είναι κακόβουλα σχόλια δημοσιογράφων.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Χαίρομαι, λοιπόν -και θα το πω από αυτό το Βήμα, για να δεσμευθείτε και εσείς με κάποιον τρόπο- που δεν θα νομοθετήσει ο κ. Γεωργιάδης αύριο, </w:t>
      </w:r>
      <w:r w:rsidRPr="00B01C11">
        <w:rPr>
          <w:rFonts w:ascii="Arial" w:hAnsi="Arial"/>
          <w:sz w:val="24"/>
          <w:szCs w:val="24"/>
          <w:lang w:eastAsia="el-GR"/>
        </w:rPr>
        <w:lastRenderedPageBreak/>
        <w:t xml:space="preserve">μεθαύριο τη δυνατότητα μεταβίβασης των αδειών σε εταιρείες. Χαίρομαι που δεν θα αφαιρείτε τις άδειες από τους ανθρώπους που είναι στους πάγκους, από τους παραγωγούς αν δεν πουληθεί το 70% της δηλωθείσας στο ΟΣΔΕ παραγωγής τους. Δηλαδή για τον Υπουργό που το έχει σκεφθεί αυτό, αν το έχει σκεφθεί αυτό κάποιος Υπουργός της Κυβέρνησής σας, σημαίνει ότι φταίει ο παραγωγός για την αναδουλειά του και πρέπει να τιμωρηθεί γι’ αυτό. </w:t>
      </w:r>
    </w:p>
    <w:p w:rsidR="00B01C11" w:rsidRPr="00B01C11" w:rsidRDefault="00B01C11" w:rsidP="00B01C11">
      <w:pPr>
        <w:spacing w:after="160" w:line="600" w:lineRule="auto"/>
        <w:ind w:firstLine="720"/>
        <w:jc w:val="both"/>
        <w:rPr>
          <w:rFonts w:ascii="Arial" w:hAnsi="Arial" w:cs="Arial"/>
          <w:color w:val="212529"/>
          <w:sz w:val="24"/>
          <w:szCs w:val="24"/>
          <w:lang w:eastAsia="el-GR"/>
        </w:rPr>
      </w:pPr>
      <w:r w:rsidRPr="00B01C11">
        <w:rPr>
          <w:rFonts w:ascii="Arial" w:hAnsi="Arial" w:cs="Arial"/>
          <w:color w:val="212529"/>
          <w:sz w:val="24"/>
          <w:szCs w:val="24"/>
          <w:lang w:eastAsia="el-GR"/>
        </w:rPr>
        <w:t xml:space="preserve">Χαίρομαι που η πληρωμή τελών, ανεξάρτητα από την παρουσία του παραγωγού στη λαϊκή τη συγκεκριμένη μέρα, δεν θα νομοθετηθεί από τον κ. Γεωργιάδη. Χαίρομαι για τον πλειστηριασμό θέσεων και αδειών, που επίσης δεν θα νομοθετηθεί από τον κ. Γεωργιάδη. </w:t>
      </w:r>
    </w:p>
    <w:p w:rsidR="00B01C11" w:rsidRPr="00B01C11" w:rsidRDefault="00B01C11" w:rsidP="00B01C11">
      <w:pPr>
        <w:spacing w:after="160" w:line="600" w:lineRule="auto"/>
        <w:ind w:firstLine="720"/>
        <w:jc w:val="both"/>
        <w:rPr>
          <w:rFonts w:ascii="Arial" w:hAnsi="Arial" w:cs="Arial"/>
          <w:color w:val="212529"/>
          <w:sz w:val="24"/>
          <w:szCs w:val="24"/>
          <w:lang w:eastAsia="el-GR"/>
        </w:rPr>
      </w:pPr>
      <w:r w:rsidRPr="00B01C11">
        <w:rPr>
          <w:rFonts w:ascii="Arial" w:hAnsi="Arial" w:cs="Arial"/>
          <w:color w:val="212529"/>
          <w:sz w:val="24"/>
          <w:szCs w:val="24"/>
          <w:lang w:eastAsia="el-GR"/>
        </w:rPr>
        <w:t xml:space="preserve">Και χαίρομαι κυρίως για την ανάκληση της άδειας για έξι μήνες λόγω μη έκδοσης τριών και μόνο αποδείξεων. Ακούστε το, για να το καταλάβετε. Κάποιος δηλαδή, εκτός από το πρόστιμο στην εφορία, για τρεις και μόνο αποδείξεις πετάει -αν επαληθευτούν αυτά που ο κ. </w:t>
      </w:r>
      <w:proofErr w:type="spellStart"/>
      <w:r w:rsidRPr="00B01C11">
        <w:rPr>
          <w:rFonts w:ascii="Arial" w:hAnsi="Arial" w:cs="Arial"/>
          <w:color w:val="212529"/>
          <w:sz w:val="24"/>
          <w:szCs w:val="24"/>
          <w:lang w:eastAsia="el-GR"/>
        </w:rPr>
        <w:t>Μπουκώρος</w:t>
      </w:r>
      <w:proofErr w:type="spellEnd"/>
      <w:r w:rsidRPr="00B01C11">
        <w:rPr>
          <w:rFonts w:ascii="Arial" w:hAnsi="Arial" w:cs="Arial"/>
          <w:color w:val="212529"/>
          <w:sz w:val="24"/>
          <w:szCs w:val="24"/>
          <w:lang w:eastAsia="el-GR"/>
        </w:rPr>
        <w:t xml:space="preserve"> είπε ότι δεν θα επαληθευτούν, αλλά εγώ ανησυχώ πολύ- για έξι μήνες, λοιπόν, εκτός δουλειάς τους βιοπαλαιστές των πάγκων, τους παραγωγούς, τη στιγμή που παράλληλα όλοι εδώ μέσα και εκεί έξω ξέρουμε ότι γίνεται ένα πάρτι νομιμότητας της φοροδιαφυγής από τις πολυεθνικές και τις </w:t>
      </w:r>
      <w:r w:rsidRPr="00B01C11">
        <w:rPr>
          <w:rFonts w:ascii="Arial" w:hAnsi="Arial" w:cs="Arial"/>
          <w:color w:val="212529"/>
          <w:sz w:val="24"/>
          <w:szCs w:val="24"/>
          <w:lang w:val="en-US" w:eastAsia="el-GR"/>
        </w:rPr>
        <w:t>offshore</w:t>
      </w:r>
      <w:r w:rsidRPr="00B01C11">
        <w:rPr>
          <w:rFonts w:ascii="Arial" w:hAnsi="Arial" w:cs="Arial"/>
          <w:color w:val="212529"/>
          <w:sz w:val="24"/>
          <w:szCs w:val="24"/>
          <w:lang w:eastAsia="el-GR"/>
        </w:rPr>
        <w:t xml:space="preserve"> εταιρείες, το ίδιο κάλπικο αφήγημα των μνημονίων, όπου η απόδειξη για μια τυρόπιτα που δεν έκοψες </w:t>
      </w:r>
      <w:r w:rsidRPr="00B01C11">
        <w:rPr>
          <w:rFonts w:ascii="Arial" w:hAnsi="Arial" w:cs="Arial"/>
          <w:color w:val="212529"/>
          <w:sz w:val="24"/>
          <w:szCs w:val="24"/>
          <w:lang w:eastAsia="el-GR"/>
        </w:rPr>
        <w:lastRenderedPageBreak/>
        <w:t xml:space="preserve">εσύ, </w:t>
      </w:r>
      <w:proofErr w:type="spellStart"/>
      <w:r w:rsidRPr="00B01C11">
        <w:rPr>
          <w:rFonts w:ascii="Arial" w:hAnsi="Arial" w:cs="Arial"/>
          <w:color w:val="212529"/>
          <w:sz w:val="24"/>
          <w:szCs w:val="24"/>
          <w:lang w:eastAsia="el-GR"/>
        </w:rPr>
        <w:t>Κλέωνα</w:t>
      </w:r>
      <w:proofErr w:type="spellEnd"/>
      <w:r w:rsidRPr="00B01C11">
        <w:rPr>
          <w:rFonts w:ascii="Arial" w:hAnsi="Arial" w:cs="Arial"/>
          <w:color w:val="212529"/>
          <w:sz w:val="24"/>
          <w:szCs w:val="24"/>
          <w:lang w:eastAsia="el-GR"/>
        </w:rPr>
        <w:t xml:space="preserve">, «γαϊδούρι», έφταιγε για τη χρεοκοπία μιας χώρας κι όχι η διαπλοκή επί έναν αιώνα τραπεζών, μεγαλοεργολάβων </w:t>
      </w:r>
      <w:proofErr w:type="spellStart"/>
      <w:r w:rsidRPr="00B01C11">
        <w:rPr>
          <w:rFonts w:ascii="Arial" w:hAnsi="Arial" w:cs="Arial"/>
          <w:color w:val="212529"/>
          <w:sz w:val="24"/>
          <w:szCs w:val="24"/>
          <w:lang w:eastAsia="el-GR"/>
        </w:rPr>
        <w:t>κ.ο.κ.</w:t>
      </w:r>
      <w:proofErr w:type="spellEnd"/>
      <w:r w:rsidRPr="00B01C11">
        <w:rPr>
          <w:rFonts w:ascii="Arial" w:hAnsi="Arial" w:cs="Arial"/>
          <w:color w:val="212529"/>
          <w:sz w:val="24"/>
          <w:szCs w:val="24"/>
          <w:lang w:eastAsia="el-GR"/>
        </w:rPr>
        <w:t>.</w:t>
      </w:r>
    </w:p>
    <w:p w:rsidR="00B01C11" w:rsidRPr="00B01C11" w:rsidRDefault="00B01C11" w:rsidP="00B01C11">
      <w:pPr>
        <w:spacing w:after="160" w:line="600" w:lineRule="auto"/>
        <w:ind w:firstLine="720"/>
        <w:jc w:val="both"/>
        <w:rPr>
          <w:rFonts w:ascii="Arial" w:hAnsi="Arial" w:cs="Arial"/>
          <w:color w:val="212529"/>
          <w:sz w:val="24"/>
          <w:szCs w:val="24"/>
          <w:lang w:eastAsia="el-GR"/>
        </w:rPr>
      </w:pPr>
      <w:r w:rsidRPr="00B01C11">
        <w:rPr>
          <w:rFonts w:ascii="Arial" w:hAnsi="Arial" w:cs="Arial"/>
          <w:color w:val="212529"/>
          <w:sz w:val="24"/>
          <w:szCs w:val="24"/>
          <w:lang w:eastAsia="el-GR"/>
        </w:rPr>
        <w:t xml:space="preserve">Τα αφήνω όλα αυτά, γιατί πιστεύω τον κ. </w:t>
      </w:r>
      <w:proofErr w:type="spellStart"/>
      <w:r w:rsidRPr="00B01C11">
        <w:rPr>
          <w:rFonts w:ascii="Arial" w:hAnsi="Arial" w:cs="Arial"/>
          <w:color w:val="212529"/>
          <w:sz w:val="24"/>
          <w:szCs w:val="24"/>
          <w:lang w:eastAsia="el-GR"/>
        </w:rPr>
        <w:t>Μπουκώρο</w:t>
      </w:r>
      <w:proofErr w:type="spellEnd"/>
      <w:r w:rsidRPr="00B01C11">
        <w:rPr>
          <w:rFonts w:ascii="Arial" w:hAnsi="Arial" w:cs="Arial"/>
          <w:color w:val="212529"/>
          <w:sz w:val="24"/>
          <w:szCs w:val="24"/>
          <w:lang w:eastAsia="el-GR"/>
        </w:rPr>
        <w:t>, τον Κοινοβουλευτικό σας Εκπρόσωπο. Πιστεύω ότι κάποιοι κακεντρεχείς δημοσιογράφοι τα σκέφτηκαν όλα αυτά και ποτέ δεν έχουν περάσει από το μυαλό του σχεδόν συναδέλφου μου, Υπουργού Ανάπτυξης κ. Γεωργιάδη τέτοιες φοβερές σκέψεις.</w:t>
      </w:r>
    </w:p>
    <w:p w:rsidR="00B01C11" w:rsidRPr="00B01C11" w:rsidRDefault="00B01C11" w:rsidP="00B01C11">
      <w:pPr>
        <w:spacing w:after="160" w:line="600" w:lineRule="auto"/>
        <w:ind w:firstLine="720"/>
        <w:jc w:val="both"/>
        <w:rPr>
          <w:rFonts w:ascii="Arial" w:hAnsi="Arial" w:cs="Arial"/>
          <w:color w:val="212529"/>
          <w:sz w:val="24"/>
          <w:szCs w:val="24"/>
          <w:lang w:eastAsia="el-GR"/>
        </w:rPr>
      </w:pPr>
      <w:r w:rsidRPr="00B01C11">
        <w:rPr>
          <w:rFonts w:ascii="Arial" w:hAnsi="Arial" w:cs="Arial"/>
          <w:color w:val="212529"/>
          <w:sz w:val="24"/>
          <w:szCs w:val="24"/>
          <w:lang w:eastAsia="el-GR"/>
        </w:rPr>
        <w:t xml:space="preserve">Προχωρώ στο κύριο μέρος της ομιλίας μου, το οποίο έχει τίτλο, κυρίες και κύριοι συνάδελφοι, </w:t>
      </w:r>
      <w:r w:rsidRPr="00B01C11">
        <w:rPr>
          <w:rFonts w:ascii="Arial" w:hAnsi="Arial" w:cs="Arial"/>
          <w:color w:val="212529"/>
          <w:sz w:val="24"/>
          <w:szCs w:val="24"/>
          <w:lang w:val="en-US" w:eastAsia="el-GR"/>
        </w:rPr>
        <w:t>self</w:t>
      </w:r>
      <w:r w:rsidRPr="00B01C11">
        <w:rPr>
          <w:rFonts w:ascii="Arial" w:hAnsi="Arial" w:cs="Arial"/>
          <w:color w:val="212529"/>
          <w:sz w:val="24"/>
          <w:szCs w:val="24"/>
          <w:lang w:eastAsia="el-GR"/>
        </w:rPr>
        <w:t>-</w:t>
      </w:r>
      <w:r w:rsidRPr="00B01C11">
        <w:rPr>
          <w:rFonts w:ascii="Arial" w:hAnsi="Arial" w:cs="Arial"/>
          <w:color w:val="212529"/>
          <w:sz w:val="24"/>
          <w:szCs w:val="24"/>
          <w:lang w:val="en-US" w:eastAsia="el-GR"/>
        </w:rPr>
        <w:t>test</w:t>
      </w:r>
      <w:r w:rsidRPr="00B01C11">
        <w:rPr>
          <w:rFonts w:ascii="Arial" w:hAnsi="Arial" w:cs="Arial"/>
          <w:color w:val="212529"/>
          <w:sz w:val="24"/>
          <w:szCs w:val="24"/>
          <w:lang w:eastAsia="el-GR"/>
        </w:rPr>
        <w:t>: Πόσο δωρεάν μπορεί να είναι τελικά κάτι που δεν υπάρχει;</w:t>
      </w:r>
    </w:p>
    <w:p w:rsidR="00B01C11" w:rsidRPr="00B01C11" w:rsidRDefault="00B01C11" w:rsidP="00B01C11">
      <w:pPr>
        <w:spacing w:after="160" w:line="600" w:lineRule="auto"/>
        <w:ind w:firstLine="720"/>
        <w:jc w:val="both"/>
        <w:rPr>
          <w:rFonts w:ascii="Arial" w:hAnsi="Arial" w:cs="Arial"/>
          <w:color w:val="212529"/>
          <w:sz w:val="24"/>
          <w:szCs w:val="24"/>
          <w:lang w:eastAsia="el-GR"/>
        </w:rPr>
      </w:pPr>
      <w:r w:rsidRPr="00B01C11">
        <w:rPr>
          <w:rFonts w:ascii="Arial" w:hAnsi="Arial" w:cs="Arial"/>
          <w:color w:val="212529"/>
          <w:sz w:val="24"/>
          <w:szCs w:val="24"/>
          <w:lang w:eastAsia="el-GR"/>
        </w:rPr>
        <w:t xml:space="preserve">Τα εκατομμύρια που θα χρειαστούν για την αγορά των </w:t>
      </w:r>
      <w:r w:rsidRPr="00B01C11">
        <w:rPr>
          <w:rFonts w:ascii="Arial" w:hAnsi="Arial" w:cs="Arial"/>
          <w:color w:val="212529"/>
          <w:sz w:val="24"/>
          <w:szCs w:val="24"/>
          <w:lang w:val="en-US" w:eastAsia="el-GR"/>
        </w:rPr>
        <w:t>self</w:t>
      </w:r>
      <w:r w:rsidRPr="00B01C11">
        <w:rPr>
          <w:rFonts w:ascii="Arial" w:hAnsi="Arial" w:cs="Arial"/>
          <w:color w:val="212529"/>
          <w:sz w:val="24"/>
          <w:szCs w:val="24"/>
          <w:lang w:eastAsia="el-GR"/>
        </w:rPr>
        <w:t>-</w:t>
      </w:r>
      <w:r w:rsidRPr="00B01C11">
        <w:rPr>
          <w:rFonts w:ascii="Arial" w:hAnsi="Arial" w:cs="Arial"/>
          <w:color w:val="212529"/>
          <w:sz w:val="24"/>
          <w:szCs w:val="24"/>
          <w:lang w:val="en-US" w:eastAsia="el-GR"/>
        </w:rPr>
        <w:t>test</w:t>
      </w:r>
      <w:r w:rsidRPr="00B01C11">
        <w:rPr>
          <w:rFonts w:ascii="Arial" w:hAnsi="Arial" w:cs="Arial"/>
          <w:color w:val="212529"/>
          <w:sz w:val="24"/>
          <w:szCs w:val="24"/>
          <w:lang w:eastAsia="el-GR"/>
        </w:rPr>
        <w:t xml:space="preserve"> είναι χρήματα που προέρχονται, όπως όλοι ξέρετε, από τη φορολογία των Ελλήνων πολιτών. Θα μπορούσαν να προέρχονται και από την κερδοφορία των κυβερνήσεων των Ελλήνων πολιτών, δηλαδή των κρατικών επενδύσεων, αν όλες οι επενδύσεις που έχει κάνει το κράτος μας κατά την τελευταία δεκαετία δεν είχαν πάει όλες κατά απολύτως διαόλου.</w:t>
      </w:r>
    </w:p>
    <w:p w:rsidR="00B01C11" w:rsidRPr="00B01C11" w:rsidRDefault="00B01C11" w:rsidP="00B01C11">
      <w:pPr>
        <w:spacing w:after="160" w:line="600" w:lineRule="auto"/>
        <w:ind w:firstLine="720"/>
        <w:jc w:val="both"/>
        <w:rPr>
          <w:rFonts w:ascii="Arial" w:hAnsi="Arial" w:cs="Arial"/>
          <w:color w:val="212529"/>
          <w:sz w:val="24"/>
          <w:szCs w:val="24"/>
          <w:lang w:eastAsia="el-GR"/>
        </w:rPr>
      </w:pPr>
      <w:r w:rsidRPr="00B01C11">
        <w:rPr>
          <w:rFonts w:ascii="Arial" w:hAnsi="Arial" w:cs="Arial"/>
          <w:color w:val="212529"/>
          <w:sz w:val="24"/>
          <w:szCs w:val="24"/>
          <w:lang w:eastAsia="el-GR"/>
        </w:rPr>
        <w:t xml:space="preserve">Με άλλα λόγια, αν το κράτος μας έπαιρνε τα φορολογικά του έσοδα, τα μόχλευε, τα επένδυε και έτσι κατά κάποιον τρόπο, τρόπον τινά τα αβγάτιζε για </w:t>
      </w:r>
      <w:r w:rsidRPr="00B01C11">
        <w:rPr>
          <w:rFonts w:ascii="Arial" w:hAnsi="Arial" w:cs="Arial"/>
          <w:color w:val="212529"/>
          <w:sz w:val="24"/>
          <w:szCs w:val="24"/>
          <w:lang w:eastAsia="el-GR"/>
        </w:rPr>
        <w:lastRenderedPageBreak/>
        <w:t xml:space="preserve">λογαριασμό ημών, των πολιτών του, θα μπορούσαμε τότε να μιλάμε πράγματι για δωρεάν τεστ.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Όμως έχουμε φτάσει στο άλλο άκρο -το ξέρετε πολύ καλά- και εδώ και δέκα, δώδεκα χρόνια παίρνετε τα έσοδα από τη βάρβαρη και απάνθρωπη φορολογία μας, τη φορολογία των Ελλήνων, όταν δεν κόβετε τους μισθούς και τις συντάξεις τους και τα δίνετε στην τρόικα ως τοκοχρεολύσια μιας μαύρης τρύπας χρέους που δεν κλείνει ποτέ. Γι’ αυτό και το χρέος μας σήμερα ανέρχεται στα 355 δισεκατομμύρια ευρώ, παρακαλώ, και είναι βεβαίως μεγαλύτερο από ποτέ από την ημέρα που ξεκινήσατε να το αποπληρώνετε, υποτίθεται.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μεγαλύτερο από ποτέ, αν και κατά την τελευταία δεκαετία έχουμε -για την ακρίβεια, έχετε- δώσει ένα ολόκληρο ΑΕΠ, πάνω από 200 εκατομμύρια ευρώ ως τόκους και δεν πρόκειται να κλείσει ποτέ, στον αιώνα τον άπαντα, καθώς οι δεσμοφύλακες δανειστές σας δεν ενδιαφέρονται να ξεχρεώσουμε ποτέ, ούτε ενδιαφέρθηκαν ποτέ να ξεχρεώσουμε, ώστε επιτέλους κάποτε και εμείς να πάμε στην κανονικότητα και αυτοί να πάρουν τα </w:t>
      </w:r>
      <w:proofErr w:type="spellStart"/>
      <w:r w:rsidRPr="00B01C11">
        <w:rPr>
          <w:rFonts w:ascii="Arial" w:hAnsi="Arial"/>
          <w:sz w:val="24"/>
          <w:szCs w:val="24"/>
          <w:lang w:eastAsia="el-GR"/>
        </w:rPr>
        <w:t>χρωστούμενα</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ενδιαφέρονται να κλείσει αυτή η μαύρη τρύπα, αλλά αντιθέτως το μόνο τους σταθερό μέλημα είναι πως το χρέος αυτό θα διαιωνίζεται, καθώς οι τόκοι του κατευθύνονται εδώ και δέκα συναπτά έτη στις μεγάλες γερμανικές και γαλλικές τράπεζες, οι οποίες επίσης από δεκαπενταετίας έχουν χρεοκοπήσει.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Το χρεοκοπημένο και </w:t>
      </w:r>
      <w:proofErr w:type="spellStart"/>
      <w:r w:rsidRPr="00B01C11">
        <w:rPr>
          <w:rFonts w:ascii="Arial" w:hAnsi="Arial"/>
          <w:sz w:val="24"/>
          <w:szCs w:val="24"/>
          <w:lang w:eastAsia="el-GR"/>
        </w:rPr>
        <w:t>διασωληνωμένο</w:t>
      </w:r>
      <w:proofErr w:type="spellEnd"/>
      <w:r w:rsidRPr="00B01C11">
        <w:rPr>
          <w:rFonts w:ascii="Arial" w:hAnsi="Arial"/>
          <w:sz w:val="24"/>
          <w:szCs w:val="24"/>
          <w:lang w:eastAsia="el-GR"/>
        </w:rPr>
        <w:t xml:space="preserve"> κράτος μας δεν είναι σε θέση εδώ και δέκα, δώδεκα χρόνια να </w:t>
      </w:r>
      <w:proofErr w:type="spellStart"/>
      <w:r w:rsidRPr="00B01C11">
        <w:rPr>
          <w:rFonts w:ascii="Arial" w:hAnsi="Arial"/>
          <w:sz w:val="24"/>
          <w:szCs w:val="24"/>
          <w:lang w:eastAsia="el-GR"/>
        </w:rPr>
        <w:t>παράξει</w:t>
      </w:r>
      <w:proofErr w:type="spellEnd"/>
      <w:r w:rsidRPr="00B01C11">
        <w:rPr>
          <w:rFonts w:ascii="Arial" w:hAnsi="Arial"/>
          <w:sz w:val="24"/>
          <w:szCs w:val="24"/>
          <w:lang w:eastAsia="el-GR"/>
        </w:rPr>
        <w:t xml:space="preserve"> τον παραμικρό πλούτο και σχεδόν όλη του η λειτουργία αρχίζει και τελειώνει στο να χαρατσώνει εμάς, τους υπηκόους του και σε μια σεμνή τελετή, κάθε κάποιους μήνες, να παραδίδει όλο αυτό το μαζεμένο χαράτσι στο σουλτάνο, τη σουλτάνα, αυτή την εποχή, που είναι η κυρία Φον ντερ </w:t>
      </w:r>
      <w:proofErr w:type="spellStart"/>
      <w:r w:rsidRPr="00B01C11">
        <w:rPr>
          <w:rFonts w:ascii="Arial" w:hAnsi="Arial"/>
          <w:sz w:val="24"/>
          <w:szCs w:val="24"/>
          <w:lang w:eastAsia="el-GR"/>
        </w:rPr>
        <w:t>Λάιεν</w:t>
      </w:r>
      <w:proofErr w:type="spellEnd"/>
      <w:r w:rsidRPr="00B01C11">
        <w:rPr>
          <w:rFonts w:ascii="Arial" w:hAnsi="Arial"/>
          <w:sz w:val="24"/>
          <w:szCs w:val="24"/>
          <w:lang w:eastAsia="el-GR"/>
        </w:rPr>
        <w:t xml:space="preserve"> της Κομισιόν.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ξέρω, αν σας θυμίζει τίποτα αυτό που λέω τώρα, μετά από ακριβώς διακόσια χρόνια από το 1821. Μήπως δεν άλλαξε τίποτα και δεν έχετε πάρει χαμπάρι; Δεν μπορούν οι νέοι κοτζαμπάσηδες, μετά από όλα αυτά, διαχειριστές όπως πάντα της λαϊκής </w:t>
      </w:r>
      <w:proofErr w:type="spellStart"/>
      <w:r w:rsidRPr="00B01C11">
        <w:rPr>
          <w:rFonts w:ascii="Arial" w:hAnsi="Arial"/>
          <w:sz w:val="24"/>
          <w:szCs w:val="24"/>
          <w:lang w:eastAsia="el-GR"/>
        </w:rPr>
        <w:t>φυσιολογικότατης</w:t>
      </w:r>
      <w:proofErr w:type="spellEnd"/>
      <w:r w:rsidRPr="00B01C11">
        <w:rPr>
          <w:rFonts w:ascii="Arial" w:hAnsi="Arial"/>
          <w:sz w:val="24"/>
          <w:szCs w:val="24"/>
          <w:lang w:eastAsia="el-GR"/>
        </w:rPr>
        <w:t xml:space="preserve"> οργής στην υπηρεσία των ξένων αφεντικών τους, να τολμούν να λένε ότι οτιδήποτε σε αυτή τη χώρα παρέχεται στους πολίτες της δωρεάν.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Τίποτα δεν μας δίνεται δωρεάν! Παίρνουμε πίσω μόνο ένα μικρό, μικροσκοπικό τμήμα από τα χρήματα που σας έχουμε δώσει, γιατί έχετε αποτύχει παταγωδώς διακομματικά στο να κάνετε κάτι το δημιουργικό και πολλαπλασιαστικό, επί τόσα χρόνια τώρα, με τα χρήματα που μας υφαρπάζετε.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μοιραίο λοιπόν, υπό αυτές τις συνθήκες, κυρίες και κύριοι Βουλευτές της Συμπολίτευσης, να είστε και εσείς, όπως και όλες οι </w:t>
      </w:r>
      <w:proofErr w:type="spellStart"/>
      <w:r w:rsidRPr="00B01C11">
        <w:rPr>
          <w:rFonts w:ascii="Arial" w:hAnsi="Arial"/>
          <w:sz w:val="24"/>
          <w:szCs w:val="24"/>
          <w:lang w:eastAsia="el-GR"/>
        </w:rPr>
        <w:t>μνημονιακές</w:t>
      </w:r>
      <w:proofErr w:type="spellEnd"/>
      <w:r w:rsidRPr="00B01C11">
        <w:rPr>
          <w:rFonts w:ascii="Arial" w:hAnsi="Arial"/>
          <w:sz w:val="24"/>
          <w:szCs w:val="24"/>
          <w:lang w:eastAsia="el-GR"/>
        </w:rPr>
        <w:t xml:space="preserve"> κυβερνήσεις που προηγήθηκαν από εσάς, μια κυβέρνηση απλά μαθητευόμενων μάγων. Γιατί; Γιατί είστε μια Κυβέρνηση που έχει απεμπολήσει </w:t>
      </w:r>
      <w:r w:rsidRPr="00B01C11">
        <w:rPr>
          <w:rFonts w:ascii="Arial" w:hAnsi="Arial"/>
          <w:sz w:val="24"/>
          <w:szCs w:val="24"/>
          <w:lang w:eastAsia="el-GR"/>
        </w:rPr>
        <w:lastRenderedPageBreak/>
        <w:t xml:space="preserve">ακόμα και τα πιο στοιχειώδη εργαλεία με τα οποία θα μπορούσε να ασκεί οικονομική πολιτική.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αφού, όσοι σαν εσάς δεν επιλέγουν τη ρήξη με τους θεσμούς και την τρόικα, χάνουν αυτομάτως και το δικαίωμα άσκησης οποιασδήποτε οικονομικής πολιτικής σε αυτόν τον τόπο, τι κάνουν; Κάνουν, παριστάνοντας ότι κυβερνούν, το μόνο που τους απομένει να κάνουν, διαχειριστικές και μόνο ρυθμίσεις για την ενίσχυση των ντόπιων και ξένων </w:t>
      </w:r>
      <w:proofErr w:type="spellStart"/>
      <w:r w:rsidRPr="00B01C11">
        <w:rPr>
          <w:rFonts w:ascii="Arial" w:hAnsi="Arial"/>
          <w:sz w:val="24"/>
          <w:szCs w:val="24"/>
          <w:lang w:eastAsia="el-GR"/>
        </w:rPr>
        <w:t>ολιγαρχών</w:t>
      </w:r>
      <w:proofErr w:type="spellEnd"/>
      <w:r w:rsidRPr="00B01C11">
        <w:rPr>
          <w:rFonts w:ascii="Arial" w:hAnsi="Arial"/>
          <w:sz w:val="24"/>
          <w:szCs w:val="24"/>
          <w:lang w:eastAsia="el-GR"/>
        </w:rPr>
        <w:t>. Βλέπε Ελληνικό, από τη μία οι ντόπιοι και Σκουριές από την άλλη οι ξένοι.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Βεβαίως, παράλληλα τι άλλο κάνουν; Διαχειρίζονται τα λιγοστά φορολογικά έσοδα που δεν παραδίδουν στον σουλτάνο τον πολυχρονεμένο, πλουτίζοντας με αυτά και άλλο διάφορους παρασιτικούς παράγοντες, φίλους τους, με δωράκια, όπως έγινε δύο φορές μέσα στην πανδημία με τα ιδιωτικά κανάλια των παρασιτικών </w:t>
      </w:r>
      <w:proofErr w:type="spellStart"/>
      <w:r w:rsidRPr="00B01C11">
        <w:rPr>
          <w:rFonts w:ascii="Arial" w:hAnsi="Arial"/>
          <w:sz w:val="24"/>
          <w:szCs w:val="24"/>
          <w:lang w:eastAsia="el-GR"/>
        </w:rPr>
        <w:t>καναλαρχών</w:t>
      </w:r>
      <w:proofErr w:type="spellEnd"/>
      <w:r w:rsidRPr="00B01C11">
        <w:rPr>
          <w:rFonts w:ascii="Arial" w:hAnsi="Arial"/>
          <w:sz w:val="24"/>
          <w:szCs w:val="24"/>
          <w:lang w:eastAsia="el-GR"/>
        </w:rPr>
        <w:t xml:space="preserve"> σας και απευθείας αναθέσεις, όπως έγινε δεκάδες φορές, με το πρόσχημα του δήθεν κατεπείγοντος της κατάστασης, από τις μαθητικές μάσκες και τους αναπνευστήρες μέχρι τώρα, σήμερα που μιλάμε, στα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Συγχαρητήρια λοιπόν που και εσείς -με τις υγείες σας!- γίνατε και επισήμως μια κυβέρνηση μαθητευόμενων μάγων, με δωρεάν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xml:space="preserve">, που εν τέλει θα είναι πανάκριβα. Γιατί; Το είπα προχθές. Γιατί όταν βγουν -και θα βγουν- πεντακόσιες χιλιάδες θετικά δείγματα -ενώ το σύστημά σας έχει </w:t>
      </w:r>
      <w:r w:rsidRPr="00B01C11">
        <w:rPr>
          <w:rFonts w:ascii="Arial" w:hAnsi="Arial"/>
          <w:sz w:val="24"/>
          <w:szCs w:val="24"/>
          <w:lang w:eastAsia="el-GR"/>
        </w:rPr>
        <w:lastRenderedPageBreak/>
        <w:t xml:space="preserve">μάξιμουμ δυνατότητα εβδομήντα πέντε χιλιάδων μοριακών τεστ την ημέρα- αυτοί οι άνθρωποι θα τα «κάνουν πάνω» τους από τον φόβο τους και θα πουν: «Πεθαίνω, θέλω να δω σίγουρα αν έχω </w:t>
      </w:r>
      <w:proofErr w:type="spellStart"/>
      <w:r w:rsidRPr="00B01C11">
        <w:rPr>
          <w:rFonts w:ascii="Arial" w:hAnsi="Arial"/>
          <w:sz w:val="24"/>
          <w:szCs w:val="24"/>
          <w:lang w:eastAsia="el-GR"/>
        </w:rPr>
        <w:t>κορωνοϊό</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Αυτές οι πεντακόσιες χιλιάδες θα πρέπει να περιμένουν να τους απαντήσουν, από τα κέντρα που έχετε φτιάξει, ενάμιση με δύο μήνες για να πιστοποιήσουν αν απειλείται η ζωή τους ή όχι. Τι θα κάνουν; Θα πάνε να «σκάσουν» 60 ευρώ, όπως έκανα εγώ προχθές. Το ξαναείπα. Εγώ όμως είμαι εύπορος, είμαι Βουλευτής. Αυτοί είναι φτωχοί άνθρωποι. Συγχαρητήρια λοιπόν!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μου πείτε τώρα, οι μάσκες είναι λεπτομέρεια -γιατί και οι μάσκες ήταν δήθεν δωρεάν και δεν τις είδαμε ποτέ στα σχολεία- μπροστά στο γεγονός της </w:t>
      </w:r>
      <w:proofErr w:type="spellStart"/>
      <w:r w:rsidRPr="00B01C11">
        <w:rPr>
          <w:rFonts w:ascii="Arial" w:hAnsi="Arial"/>
          <w:sz w:val="24"/>
          <w:szCs w:val="24"/>
          <w:lang w:eastAsia="el-GR"/>
        </w:rPr>
        <w:t>πλημμελέστατης</w:t>
      </w:r>
      <w:proofErr w:type="spellEnd"/>
      <w:r w:rsidRPr="00B01C11">
        <w:rPr>
          <w:rFonts w:ascii="Arial" w:hAnsi="Arial"/>
          <w:sz w:val="24"/>
          <w:szCs w:val="24"/>
          <w:lang w:eastAsia="el-GR"/>
        </w:rPr>
        <w:t xml:space="preserve"> </w:t>
      </w:r>
      <w:proofErr w:type="spellStart"/>
      <w:r w:rsidRPr="00B01C11">
        <w:rPr>
          <w:rFonts w:ascii="Arial" w:hAnsi="Arial"/>
          <w:sz w:val="24"/>
          <w:szCs w:val="24"/>
          <w:lang w:eastAsia="el-GR"/>
        </w:rPr>
        <w:t>τηλεκπαίδευσης</w:t>
      </w:r>
      <w:proofErr w:type="spellEnd"/>
      <w:r w:rsidRPr="00B01C11">
        <w:rPr>
          <w:rFonts w:ascii="Arial" w:hAnsi="Arial"/>
          <w:sz w:val="24"/>
          <w:szCs w:val="24"/>
          <w:lang w:eastAsia="el-GR"/>
        </w:rPr>
        <w:t xml:space="preserve">, του ιδρυματισμού και της φυλάκισης των εφήβων επί έναν ολόκληρο χρόνο τώρα, μέσα στα σπίτια τους, χωρίς κοινωνικές επαφές, χωρίς φλερτ, χωρίς βόλτες, στην ηλικία μάλιστα που τα έχουν όλα αυτά περισσότερο ανάγκη από ποτέ.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μου πείτε καλά, εδώ τους στέλνουμε σαν πρόβατα επί σφαγή, γνωσιακά απροετοίμαστους και ψυχολογικά συντετριμμένος στο κρισιμότερο ίσως, για όλη την κατοπινή τους εξέλιξη, ραντεβού της ζωής τους, στο ραντεβού που θα κρίνει αν θα παραμείνουν στο επίπεδο της μέσης εκπαίδευσης ή αν θα ανοίξουν τα φτερά τους να πετάξουν για παραπέρα στην κουλτούρα. Για μάσκες θα μιλάμε τώρα;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Ας σταματήσουμε λοιπόν να μιλάμε για τις μάσκες που, όπως ξέρετε, δεν θα είναι έτοιμες όταν ξανανοίξουν τα σχολεία και αν ποτέ ξανανοίξουν τα σχολεία. Και αν τυχόν από σφάλμα της τύχης είναι έτοιμες, δεν θα έχουν το σωστό μέγεθος. Κι αν σπάσει ο διάολος το ποδάρι του και έχουν και το σωστό μέγεθος, θα είναι φτιαγμένες ασφαλώς από κάποιο λάθος υλικό.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σημείο αυτό κτυπάει το κουδούνι λήξεως του χρόνου ομιλίας του κυρίου Βουλευτή)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τελειώσω σε δύο λεπτά, κύριε Πρόεδρε. Σας ευχαριστώ εκ των προτέρων για την ανοχή 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Ας περάσουμε, λοιπόν, στο αλληλένδετο για εμένα, φλέγον, καυτό, «μου καίει την καρδιά και την ψυχή» ζήτημα των εσπερινών λυκείων, κυρίες και κύριοι Βουλευτές, και της καρατόμησης των «φτερών» των φτωχότερων κατά τεκμήριο αυτών μαθητών και της ελπίδας τους να λάβουν και αυτοί ανώτατη εκπαίδευση. Όλα όσα σας είπα για τις δυσκολίες που αντιμετωπίζουν έναν χρόνο τώρα οι τελειόφοιτοι των κανονικών λυκείων ισχύουν βέβαια και για τους μαθητές των εσπερινών, ακόμα και αν πολλοί απ’ αυτούς έχουν πάψει πια να είναι έφηβοι και αναγκάζονται σε μεγαλύτερη ηλικία να βγάλουν το λύκειο εργαζόμενοι παράλληλα. Το σημαντικότερο ίσως ραντεβού της ζωής τους ίσως για πολλούς απ’ αυτούς να μην έχει καν δεύτερη ευκαιρία, καθώς η βιοπάλη είναι γι’ αυτούς πιεστική και ακατάπαυστη.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Αυτή, λοιπόν, την πρώτη και τελευταία ίσως ευκαιρία της ζωής τους να αλλάξουν επίπεδο -όχι υλιστικό, πνευματικό επίπεδο θέλουν να αλλάξουν αυτοί οι άνθρωποι- τους τη στερεί για πάντα το νομοσχέδιο της κ. </w:t>
      </w:r>
      <w:proofErr w:type="spellStart"/>
      <w:r w:rsidRPr="00B01C11">
        <w:rPr>
          <w:rFonts w:ascii="Arial" w:hAnsi="Arial"/>
          <w:sz w:val="24"/>
          <w:szCs w:val="24"/>
          <w:lang w:eastAsia="el-GR"/>
        </w:rPr>
        <w:t>Κεραμέως</w:t>
      </w:r>
      <w:proofErr w:type="spellEnd"/>
      <w:r w:rsidRPr="00B01C11">
        <w:rPr>
          <w:rFonts w:ascii="Arial" w:hAnsi="Arial"/>
          <w:sz w:val="24"/>
          <w:szCs w:val="24"/>
          <w:lang w:eastAsia="el-GR"/>
        </w:rPr>
        <w:t>, με την ελάχιστη βάση εισαγωγής που καθιερώνει για τους μαθητές και των εσπερινών λυκείων η Κυβέρνηση του Κυριάκου Μητσοτάκη.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w:t>
      </w:r>
      <w:proofErr w:type="spellStart"/>
      <w:r w:rsidRPr="00B01C11">
        <w:rPr>
          <w:rFonts w:ascii="Arial" w:hAnsi="Arial"/>
          <w:sz w:val="24"/>
          <w:szCs w:val="24"/>
          <w:lang w:eastAsia="el-GR"/>
        </w:rPr>
        <w:t>αηθέστατο</w:t>
      </w:r>
      <w:proofErr w:type="spellEnd"/>
      <w:r w:rsidRPr="00B01C11">
        <w:rPr>
          <w:rFonts w:ascii="Arial" w:hAnsi="Arial"/>
          <w:sz w:val="24"/>
          <w:szCs w:val="24"/>
          <w:lang w:eastAsia="el-GR"/>
        </w:rPr>
        <w:t xml:space="preserve"> μάλιστα σκεπτικό που διέπει την εν λόγω διάταξη αντιστρέφει προκλητικά την πραγματικότητα, επικαλούμενο μια επιφανειακή ισονομία με τα ημερήσια λύκεια, η οποία ακυρώνεται αυτομάτως, αν συνεκτιμηθεί το γεγονός ότι οι μαθητές των εσπερινών παλεύουν σε καθημερινή βάση μέσα στη δίνη των επαγγελματικών και οικογενειακών τους υποχρεώσεων, αφού λόγω ηλικίας κάποιοι απ’ αυτούς ήδη έχουν και οικογένειες. Αφήστε που δεν έχουν καθόλου λεφτά και χρόνο να πάνε στα φροντιστήρια που πάνε οι μαθητές των κανονικών λυκείων.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Ποια ψευδεπίγραφη επίκληση ισονομίας είναι αυτή που τους αναγκάζει </w:t>
      </w:r>
      <w:proofErr w:type="spellStart"/>
      <w:r w:rsidRPr="00B01C11">
        <w:rPr>
          <w:rFonts w:ascii="Arial" w:hAnsi="Arial"/>
          <w:sz w:val="24"/>
          <w:szCs w:val="24"/>
          <w:lang w:eastAsia="el-GR"/>
        </w:rPr>
        <w:t>προκλητικώς</w:t>
      </w:r>
      <w:proofErr w:type="spellEnd"/>
      <w:r w:rsidRPr="00B01C11">
        <w:rPr>
          <w:rFonts w:ascii="Arial" w:hAnsi="Arial"/>
          <w:sz w:val="24"/>
          <w:szCs w:val="24"/>
          <w:lang w:eastAsia="el-GR"/>
        </w:rPr>
        <w:t xml:space="preserve"> </w:t>
      </w:r>
      <w:proofErr w:type="spellStart"/>
      <w:r w:rsidRPr="00B01C11">
        <w:rPr>
          <w:rFonts w:ascii="Arial" w:hAnsi="Arial"/>
          <w:sz w:val="24"/>
          <w:szCs w:val="24"/>
          <w:lang w:eastAsia="el-GR"/>
        </w:rPr>
        <w:t>ανίσοις</w:t>
      </w:r>
      <w:proofErr w:type="spellEnd"/>
      <w:r w:rsidRPr="00B01C11">
        <w:rPr>
          <w:rFonts w:ascii="Arial" w:hAnsi="Arial"/>
          <w:sz w:val="24"/>
          <w:szCs w:val="24"/>
          <w:lang w:eastAsia="el-GR"/>
        </w:rPr>
        <w:t xml:space="preserve"> </w:t>
      </w:r>
      <w:proofErr w:type="spellStart"/>
      <w:r w:rsidRPr="00B01C11">
        <w:rPr>
          <w:rFonts w:ascii="Arial" w:hAnsi="Arial"/>
          <w:sz w:val="24"/>
          <w:szCs w:val="24"/>
          <w:lang w:eastAsia="el-GR"/>
        </w:rPr>
        <w:t>όροις</w:t>
      </w:r>
      <w:proofErr w:type="spellEnd"/>
      <w:r w:rsidRPr="00B01C11">
        <w:rPr>
          <w:rFonts w:ascii="Arial" w:hAnsi="Arial"/>
          <w:sz w:val="24"/>
          <w:szCs w:val="24"/>
          <w:lang w:eastAsia="el-GR"/>
        </w:rPr>
        <w:t xml:space="preserve"> να ανταγωνιστούν μαθητές που και δεν έχουν ανάγκη να εργάζονται και η συντριπτική τους πλειοψηφία έχει τη στήριξη και τη βοήθεια γονέων και φροντιστηρίων;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κλείσω, κύριε Πρόεδρε, με το εξής. Γιατί θέλω πραγματικά να σας το πω αυτό, κυρίες και κύριοι Βουλευτές. Απέναντι σε αυτούς τους ανυπεράσπιστους πληβείους, αυτά τα παιδιά των εσπερινών λυκείων μια </w:t>
      </w:r>
      <w:r w:rsidRPr="00B01C11">
        <w:rPr>
          <w:rFonts w:ascii="Arial" w:hAnsi="Arial"/>
          <w:sz w:val="24"/>
          <w:szCs w:val="24"/>
          <w:lang w:eastAsia="el-GR"/>
        </w:rPr>
        <w:lastRenderedPageBreak/>
        <w:t xml:space="preserve">καλύτερη και σίγουρα ειλικρινέστερη διατύπωση από τη μεριά σας θα ήταν: «Αφού δεν καταφέρνουμε με τόσες κατάφωρες αδικίες που σας επιβάλλουμε να σας αποκλείσουμε από την ανώτατη εκπαίδευση, προκλητικοί μαθητές των εσπερινών λυκείων, που τολμάτε να θέλετε να πάτε κι ένα βήμα παραπάνω, με ένα άρθρο ντροπής σε ένα νομοσχέδιο καταισχύνης, απλώς σας απαγορεύουμε την είσοδο στα πανεπιστήμια μας και άντε να χαθείτε από δω </w:t>
      </w:r>
      <w:proofErr w:type="spellStart"/>
      <w:r w:rsidRPr="00B01C11">
        <w:rPr>
          <w:rFonts w:ascii="Arial" w:hAnsi="Arial"/>
          <w:sz w:val="24"/>
          <w:szCs w:val="24"/>
          <w:lang w:eastAsia="el-GR"/>
        </w:rPr>
        <w:t>παλιο</w:t>
      </w:r>
      <w:proofErr w:type="spellEnd"/>
      <w:r w:rsidRPr="00B01C11">
        <w:rPr>
          <w:rFonts w:ascii="Arial" w:hAnsi="Arial"/>
          <w:sz w:val="24"/>
          <w:szCs w:val="24"/>
          <w:lang w:eastAsia="el-GR"/>
        </w:rPr>
        <w:t xml:space="preserve">-πληβείοι που τολμάτε να ονειρεύεστε τον εαυτό σας και σαν πατρίκιο».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Γι’ αυτούς, όμως, κύριε Πρόεδρε, τους ανυπεράσπιστους πληβείους που φαίνεται να μην υπερασπίζεται κανένας το ΜέΡΑ25 είναι εδώ, πιστοποιώντας για άλλη μια φορά την ειλικρίνεια του βασικού μας συνθήματος που είναι «για τους ανθρώπους και όχι τα αξιώματα». Γι’ αυτούς ακριβώς τους ανθρώπους, λοιπόν, που η κοινωνία μας δεν έχει κανένα δικαίωμα να τους φέρεται σαν να είναι απόβλητοι μόνο και μόνο επειδή έτυχε να μην είναι εύποροι ετοιμάσαμε και θα καταθέσουμε την επόμενη βδομάδα στη Βουλή των Ελλήνων μια τροπολογία που καταργεί την ελάχιστη βάση εισαγωγής και επαναφέρει την πριμοδότηση του 1% για τους μαθητές αυτούς.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Φεύγοντας σας λέω ότι εκτός από τους μαθητές των εσπερινών λυκείων υπάρχουν και οι συνάδελφοι μου -πάνω από εκατό χιλιάδες- σε όλες τις τέχνες. Δεκατρείς μήνες μετά συνεχίζετε να μην τους βλέπετε. Δεν τους βλέπει κανένα Υπουργείο, δεν τους βλέπει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Υπουργός.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Έχουμε Υπουργούς που σκέφτονται να βάλουν την αθάνατη επιγραφή του ονόματός τους στην Ακρόπολη. </w:t>
      </w:r>
      <w:proofErr w:type="spellStart"/>
      <w:r w:rsidRPr="00B01C11">
        <w:rPr>
          <w:rFonts w:ascii="Arial" w:hAnsi="Arial"/>
          <w:sz w:val="24"/>
          <w:szCs w:val="24"/>
          <w:lang w:eastAsia="el-GR"/>
        </w:rPr>
        <w:t>Ειρήσθω</w:t>
      </w:r>
      <w:proofErr w:type="spellEnd"/>
      <w:r w:rsidRPr="00B01C11">
        <w:rPr>
          <w:rFonts w:ascii="Arial" w:hAnsi="Arial"/>
          <w:sz w:val="24"/>
          <w:szCs w:val="24"/>
          <w:lang w:eastAsia="el-GR"/>
        </w:rPr>
        <w:t xml:space="preserve"> εν </w:t>
      </w:r>
      <w:proofErr w:type="spellStart"/>
      <w:r w:rsidRPr="00B01C11">
        <w:rPr>
          <w:rFonts w:ascii="Arial" w:hAnsi="Arial"/>
          <w:sz w:val="24"/>
          <w:szCs w:val="24"/>
          <w:lang w:eastAsia="el-GR"/>
        </w:rPr>
        <w:t>παρόδω</w:t>
      </w:r>
      <w:proofErr w:type="spellEnd"/>
      <w:r w:rsidRPr="00B01C11">
        <w:rPr>
          <w:rFonts w:ascii="Arial" w:hAnsi="Arial"/>
          <w:sz w:val="24"/>
          <w:szCs w:val="24"/>
          <w:lang w:eastAsia="el-GR"/>
        </w:rPr>
        <w:t xml:space="preserve">, πολύ καλό αυτό, να την αφήσετε την επιγραφή, γιατί αλλιώς όλες οι μετέπειτα γενιές των Ελλήνων θα νομίζουν ότι εγώ και όλοι εσείς είμαστε συνυπεύθυνοι γι’ αυτό το αίσχος που έγινε στην Ακρόπολη. Να ξέρουμε ότι έχει ονοματεπώνυμο το αίσχος. Αφήστε την ταμπέλα της κ. </w:t>
      </w:r>
      <w:proofErr w:type="spellStart"/>
      <w:r w:rsidRPr="00B01C11">
        <w:rPr>
          <w:rFonts w:ascii="Arial" w:hAnsi="Arial"/>
          <w:sz w:val="24"/>
          <w:szCs w:val="24"/>
          <w:lang w:eastAsia="el-GR"/>
        </w:rPr>
        <w:t>Μενδώνη</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 πάρα πολύ,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Πριν δώσουμε τον λόγο στον επόμενο ομιλητή, έχει ζητήσει ο Υπουργός, ο κ. Λιβανός, να κάνει μία παρέμβαση. Υπάρχουν νομοτεχνικές βελτιώσεις;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έχετε τον λόγο.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color w:val="111111"/>
          <w:sz w:val="24"/>
          <w:szCs w:val="24"/>
          <w:lang w:eastAsia="el-GR"/>
        </w:rPr>
        <w:t>ΣΠΥΡΙΔΩΝ - ΠΑΝΑΓΙΩΤΗΣ (ΣΠΗΛΙΟΣ) ΛΙΒΑΝΟΣ (Υπουργός Αγροτικής Ανάπτυξης και Τροφίμων):</w:t>
      </w:r>
      <w:r w:rsidRPr="00B01C11">
        <w:rPr>
          <w:rFonts w:ascii="Arial" w:hAnsi="Arial"/>
          <w:sz w:val="24"/>
          <w:szCs w:val="24"/>
          <w:lang w:eastAsia="el-GR"/>
        </w:rPr>
        <w:t xml:space="preserve"> Τις νομοτεχνικές καθυστερεί η Γενική Γραμματεία.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Έφυγε ο κ. Γρηγοριάδης; Ήθελα να του πω ότι τον παρακολουθώ και τον εκτιμώ και τον τιμώ ως ηθοποιό και ως άνθρωπο και Κοινοβουλευτικό Εκπρόσωπο. Και έχουμε συζητήσει πολλές φορές μέσα σε αυτήν την Αίθουσα.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Επειδή τον παρακολούθησα, αντιλαμβάνομαι ότι στο πρώτο κομμάτι της ομιλίας του, όπου τα είπε με την καρδιά του και εκτός κειμένου, που </w:t>
      </w:r>
      <w:r w:rsidRPr="00B01C11">
        <w:rPr>
          <w:rFonts w:ascii="Arial" w:hAnsi="Arial"/>
          <w:sz w:val="24"/>
          <w:szCs w:val="24"/>
          <w:lang w:eastAsia="el-GR"/>
        </w:rPr>
        <w:lastRenderedPageBreak/>
        <w:t xml:space="preserve">τοποθετήθηκε για το συγκεκριμένο νομοσχέδιο που συζητάμε σήμερα και γενικά για τον αγροτικό χώρο, ήταν πραγματικά ο εαυτός του. Στο δεύτερο κομμάτι, που αναγκάστηκε να γείρει πάνω στο κείμενο και να διαβάσει ουσιαστικά αυτά τα οποία είχαν τοποθετηθεί πάνω στο χαρτί, σήκωσε τους τόνους πιο επιθετικά και προσπάθησε να ανεβάσει την αντιπολιτευτική ρητορική του σε άλλα πράγματα τελείως εκτός της σημερινής συζήτησης και τελείως εκτός της αγροτικής παραγωγής και του αγροτικού χώρου.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πλαίσιο αυτό θέλω να πω απλά ότι ποτέ κανένας από εμάς στη Νέα Δημοκρατία δεν είπε ούτε διεκδίκησε τον ρόλο του μαθητευόμενου μάγου. Σεβόμαστε απόλυτα, πονάμε όσο και εσείς και αγωνιζόμαστε για να μπορέσουμε να διαχειριστούμε τη μεγαλύτερη κρίση την οποία έχει περάσει ποτέ ο τόπος μας στη σύγχρονη ιστορία μετά τον πόλεμο. Εκπροσωπούμε τους ανθρώπους, αυτούς που εσείς λέτε ότι εμείς δεν κοιτάμε και δεν συζητάμε. Και δεν τους εκπροσωπούμε μόνο ως το μεγαλύτερο λαϊκό κόμμα στην Ελλάδα, ίσως και το μεγαλύτερο αναλογικά σε όλη την Ευρώπη, αλλά ακούμε με το ίδιο συναίσθημα όλους τους Έλληνες και όλες τις Ελληνίδες και ιδιαίτερα τους νέους.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θεωρώ ότι εν τη ρύμη του λόγου σας το είπατε αυτό. Μην προσπαθείτε να διεκδικήσετε ένα κομμάτι της κοινωνίας κατ’ αυτόν τον τρόπο. Κάντε το με θετική προσπάθεια και με θετικές προτάσεις.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Ερχόμενος σε αυτό, επειδή το έχω πει πολλές φορές σήμερα, όταν λέμε θετικές προτάσεις, το εννοούμε. Αν, λοιπόν, εσείς έχετε μια συνολική συγκροτημένη πρόταση για το πώς μπορούμε να φτιάξουμε μια καινούργια τράπεζα που να μπορεί να καλύπτει τον αγροτικό τομέα -αν και η παράδοση στα πολιτικά πράγματα του ηγέτη του κόμματός σας δεν δείχνει στη σωστή κατεύθυνση, καθότι όταν ήταν Υπουργός Οικονομικών μάλλον βοήθησε στο να διαλυθούν οι ελληνικές τράπεζες,  εν πάση </w:t>
      </w:r>
      <w:proofErr w:type="spellStart"/>
      <w:r w:rsidRPr="00B01C11">
        <w:rPr>
          <w:rFonts w:ascii="Arial" w:hAnsi="Arial"/>
          <w:sz w:val="24"/>
          <w:szCs w:val="24"/>
          <w:lang w:eastAsia="el-GR"/>
        </w:rPr>
        <w:t>περιπτώσει</w:t>
      </w:r>
      <w:proofErr w:type="spellEnd"/>
      <w:r w:rsidRPr="00B01C11">
        <w:rPr>
          <w:rFonts w:ascii="Arial" w:hAnsi="Arial"/>
          <w:sz w:val="24"/>
          <w:szCs w:val="24"/>
          <w:lang w:eastAsia="el-GR"/>
        </w:rPr>
        <w:t xml:space="preserve">, αυτό είναι παρελθόν- είμαι πάρα πολύ ανοιχτός να την ακούσω.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πλαίσιο, όμως, αυτό θέλω να υπενθυμίσω -ίσως να μην παρακολουθείτε πολύ τα δικά μας δεδομένα- ότι η δική μας Κυβέρνηση έχει θεσμοθετήσει το Ταμείο Εγγυοδοσίας για τους αγρότες, στο οποίο συμμετέχουν επτά τράπεζες. Το Υπουργείο Αγροτικής Ανάπτυξης έχει βάλει εκεί 80 εκατομμύρια και οι τράπεζες 400 εκατομμύρια. Αυτό το έχουμε κάνει ακριβώς για να καλύψουμε αυτό το οποίο εσείς σκεφτόμασταν όταν είπατε αυτά περί τράπεζας.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στο συγκεκριμένο νομοσχέδιο στο άρθρο 19 πρακτικά καλύπτουμε τις ανάγκες που δημιουργούνται αυτήν τη στιγμή. Διαβάστε το, ίσως δεν είχατε τον χρόνο να το διαβάσετε. Και για δάνεια μέχρι 25.000 ευρώ δίνουμε τη δυνατότητα, χωρίς το αποδεικτικό ασφαλιστικής ενημερότητας, στους επαγγελματίες αγρότες να μπορέσουν να δανειοδοτηθούν για τις </w:t>
      </w:r>
      <w:r w:rsidRPr="00B01C11">
        <w:rPr>
          <w:rFonts w:ascii="Arial" w:hAnsi="Arial"/>
          <w:sz w:val="24"/>
          <w:szCs w:val="24"/>
          <w:lang w:eastAsia="el-GR"/>
        </w:rPr>
        <w:lastRenderedPageBreak/>
        <w:t xml:space="preserve">δουλειές τους. Άρα σε αυτό το πλαίσιο νομίζω ότι -και κρατάω αυτό από τη συζήτησή μας- είμαστε στην ίδια κατεύθυνση. Αν έχετε κάτι πιο συγκεκριμένο, με χαρά να το παρακολουθήσουμε.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Ένα δεύτερο ζήτημα, κύριε Πρόεδρε. Την ανοχή σας παρακαλώ. Ο κ. Κόκκαλης είπε ότι έχει συγκεκριμένες σκέψεις και ιδέες. Τις εξετάζουμε. Όσον αφορά στο κομμάτι των καρτέλ, που είπε ότι δεν καλύπτονται ως αθέμιτες πρακτικές, νομίζω ότι αυτό είναι ένα θέμα ευρύτερο, το οποίο ελέγχεται από την Επιτροπή Ανταγωνισμού. Υπάρχει νομοθεσία γι’ αυτό, άσχετη απ’ αυτήν εδώ την οποία συζητάμε σήμερα. Σε κάθε περίπτωση, όπου υπάρχουν καταγγελίες να τον βοηθήσουμε και εμείς να τις πάει προς την Επιτροπή Ανταγωνισμού.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Εκεί, όμως, δεν κατάλαβα τι εννοούσε ακριβώς. Νομίζω ότι αν ξαναδιαβάσει το άρθρο 3, θα δει ποιες από αυτές τις πρακτικές εμείς καθορίζουμε σε αυτό το πλαίσιο ως παράνομες. Άρα πολλά από αυτά τα οποία είπε στη διάρκεια της τοποθέτησής του νομίζω ότι καλύπτονται από το άρθρο 3. Μάλιστα, στο 1.ι αναφέρεται ότι «ο αγοραστής δεσμεύει τον πωλητή εγγράφως ή προφορικά να του πωλήσει ποσότητες προϊόντων, χωρίς ταυτόχρονα να δεσμεύεται ο ίδιος για την τιμή αγοράς τους». Αυτό αναφέρεται σε αυτό το οποίο προσπαθούσε να πει με άλλα λόγια για τις ανοιχτές τιμές.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σε κάθε περίπτωση νομίζω ότι έχουμε ένα πλαίσιο καλό. Υπάρχει πάντοτε όποτε ψηφίζουμε και όποτε συζητάμε ένα νομοσχέδιο η αγωνία του </w:t>
      </w:r>
      <w:r w:rsidRPr="00B01C11">
        <w:rPr>
          <w:rFonts w:ascii="Arial" w:hAnsi="Arial"/>
          <w:sz w:val="24"/>
          <w:szCs w:val="24"/>
          <w:lang w:eastAsia="el-GR"/>
        </w:rPr>
        <w:lastRenderedPageBreak/>
        <w:t xml:space="preserve">πώς θα εφαρμόσουμε σωστά αυτό το νομοσχέδιο. Και αυτό το είπε επίσης πριν ο κ. Γρηγοριάδης.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Και σε αυτό το πλαίσιο, σας ξαναλέω επειδή πολλά από αυτά θα δουλέψουν με υπουργικές αποφάσεις, αν έχετε σκέψεις και ιδέες του πώς μπορεί να είναι πιο δραστική, πιο αποτελεσματική αυτή η επιτροπή την οποία θα κάνουμε, -παρά το γεγονός ότι το Υπουργείο το δικό μας έχει ελεγκτικούς μηχανισμούς και έχει εμπειρία ελεγκτικών μηχανισμών, </w:t>
      </w:r>
      <w:proofErr w:type="spellStart"/>
      <w:r w:rsidRPr="00B01C11">
        <w:rPr>
          <w:rFonts w:ascii="Arial" w:hAnsi="Arial"/>
          <w:sz w:val="24"/>
          <w:szCs w:val="24"/>
          <w:lang w:eastAsia="el-GR"/>
        </w:rPr>
        <w:t>ειρήσθω</w:t>
      </w:r>
      <w:proofErr w:type="spellEnd"/>
      <w:r w:rsidRPr="00B01C11">
        <w:rPr>
          <w:rFonts w:ascii="Arial" w:hAnsi="Arial"/>
          <w:sz w:val="24"/>
          <w:szCs w:val="24"/>
          <w:lang w:eastAsia="el-GR"/>
        </w:rPr>
        <w:t xml:space="preserve"> εν </w:t>
      </w:r>
      <w:proofErr w:type="spellStart"/>
      <w:r w:rsidRPr="00B01C11">
        <w:rPr>
          <w:rFonts w:ascii="Arial" w:hAnsi="Arial"/>
          <w:sz w:val="24"/>
          <w:szCs w:val="24"/>
          <w:lang w:eastAsia="el-GR"/>
        </w:rPr>
        <w:t>παρόδω</w:t>
      </w:r>
      <w:proofErr w:type="spellEnd"/>
      <w:r w:rsidRPr="00B01C11">
        <w:rPr>
          <w:rFonts w:ascii="Arial" w:hAnsi="Arial"/>
          <w:sz w:val="24"/>
          <w:szCs w:val="24"/>
          <w:lang w:eastAsia="el-GR"/>
        </w:rPr>
        <w:t xml:space="preserve">, αυτήν τη στιγμή κάνουμε πολλή δουλειά και θα σας φέρουμε ένα καινούργιο πλαίσιο του πώς δουλεύουν γενικά οι ελεγκτικοί μηχανισμοί στον δικό μας χώρο-  να μας τις δώσετε για να γίνουμε κι εμείς πιο αποτελεσματικοί.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Επίσης, κύριε Πρόεδρε, επειδή ήρθε ο συνάδελφος Υφυπουργός του Υπουργείου Δικαιοσύνης, ήθελα απλά να πω ότι η τροπολογία με γενικό αριθμό 831 και ειδικό 29 γίνεται αποδεκτή.</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 xml:space="preserve">ΠΡΟΕΔΡΕΥΩΝ (Γεώργιος </w:t>
      </w:r>
      <w:proofErr w:type="spellStart"/>
      <w:r w:rsidRPr="00B01C11">
        <w:rPr>
          <w:rFonts w:ascii="Arial" w:hAnsi="Arial"/>
          <w:b/>
          <w:bCs/>
          <w:sz w:val="24"/>
          <w:szCs w:val="24"/>
          <w:lang w:eastAsia="el-GR"/>
        </w:rPr>
        <w:t>Λαμπρούλης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Κύριε Γρηγοριάδη, ζητήσατε τον λόγο.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ΚΛΕΩΝ ΓΡΗΓΟΡΙΑΔΗΣ:</w:t>
      </w:r>
      <w:r w:rsidRPr="00B01C11">
        <w:rPr>
          <w:rFonts w:ascii="Arial" w:hAnsi="Arial"/>
          <w:sz w:val="24"/>
          <w:szCs w:val="24"/>
          <w:lang w:eastAsia="el-GR"/>
        </w:rPr>
        <w:t xml:space="preserve"> Δεν θα σας φάω καθόλου χρόνο, κύριε Πρόεδρε. Μισό λεπτό θέλω.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 xml:space="preserve">ΠΡΟΕΔΡΕΥΩΝ (Γεώργιος </w:t>
      </w:r>
      <w:proofErr w:type="spellStart"/>
      <w:r w:rsidRPr="00B01C11">
        <w:rPr>
          <w:rFonts w:ascii="Arial" w:hAnsi="Arial"/>
          <w:b/>
          <w:bCs/>
          <w:sz w:val="24"/>
          <w:szCs w:val="24"/>
          <w:lang w:eastAsia="el-GR"/>
        </w:rPr>
        <w:t>Λαμπρούλης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Έχετε χρόνο, ως Κοινοβουλευτικός Εκπρόσωπος.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lastRenderedPageBreak/>
        <w:t xml:space="preserve">ΚΛΕΩΝ ΓΡΗΓΟΡΙΑΔΗΣ: </w:t>
      </w:r>
      <w:r w:rsidRPr="00B01C11">
        <w:rPr>
          <w:rFonts w:ascii="Arial" w:hAnsi="Arial"/>
          <w:sz w:val="24"/>
          <w:szCs w:val="24"/>
          <w:lang w:eastAsia="el-GR"/>
        </w:rPr>
        <w:t xml:space="preserve">Κύριε Υπουργέ, σας ευχαριστώ πάρα πολύ που με τέτοια ενδελέχεια παρακολουθήσατε τον λόγο μου, ώστε να μπορέσετε να κάνετε  και κριτική στα διάφορα μέρη του. Με τιμά αυτό. Μου δίνετε έτσι η ευκαιρία να σας συγχαρώ επί τη </w:t>
      </w:r>
      <w:proofErr w:type="spellStart"/>
      <w:r w:rsidRPr="00B01C11">
        <w:rPr>
          <w:rFonts w:ascii="Arial" w:hAnsi="Arial"/>
          <w:sz w:val="24"/>
          <w:szCs w:val="24"/>
          <w:lang w:eastAsia="el-GR"/>
        </w:rPr>
        <w:t>αναλήψει</w:t>
      </w:r>
      <w:proofErr w:type="spellEnd"/>
      <w:r w:rsidRPr="00B01C11">
        <w:rPr>
          <w:rFonts w:ascii="Arial" w:hAnsi="Arial"/>
          <w:sz w:val="24"/>
          <w:szCs w:val="24"/>
          <w:lang w:eastAsia="el-GR"/>
        </w:rPr>
        <w:t xml:space="preserve"> των καθηκόντων σας, καθώς αυτό είναι το πρώτο νομοσχέδιο που φέρνετε στην Ολομέλεια.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Αγαπητέ κύριε Υπουργέ, και πρώην συνάδελφέ μου ως Κοινοβουλευτικός Εκπρόσωπος της Νέας Δημοκρατίας, θα απαντήσω σχεδόν μονολεκτικά. Όπως λέει ο ποιητής -και δεν είναι τυχαίος ποιητής, είναι ένας από τους μεγαλύτερους του κόσμου, ο Μανώλης Αναγνωστάκης- «έρχεται κάποια στιγμή για όλους μας η στιγμή για να αποφασίσεις με ποιους θα πας και ποιους θ’ αφήσεις».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Εμείς, κύριε Υπουργέ, έχουμε αποφασίσει να είμαστε με τους μαθητές των εσπερινών λυκείων, με τους αγρότες που γεννιούνται και πεθαίνουν στα χωράφια τους, με τους ανθρώπους που τους παίρνουν τα σπίτια κάθε βδομάδα τα κόκκινα δάνεια που έχετε δώσει στα αρπακτικά ταμεία.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Κι εσείς, λυπάμαι που το λέω και το λέω δίχως ίχνος αντιπολιτευτικής μανίας, έχετε αποφασίσει να είστε με τους διώκτες μας. Και δεν εννοώ μόνοι εσάς. Εννοώ όλες τις </w:t>
      </w:r>
      <w:proofErr w:type="spellStart"/>
      <w:r w:rsidRPr="00B01C11">
        <w:rPr>
          <w:rFonts w:ascii="Arial" w:hAnsi="Arial"/>
          <w:sz w:val="24"/>
          <w:szCs w:val="24"/>
          <w:lang w:eastAsia="el-GR"/>
        </w:rPr>
        <w:t>μνημονιακές</w:t>
      </w:r>
      <w:proofErr w:type="spellEnd"/>
      <w:r w:rsidRPr="00B01C11">
        <w:rPr>
          <w:rFonts w:ascii="Arial" w:hAnsi="Arial"/>
          <w:sz w:val="24"/>
          <w:szCs w:val="24"/>
          <w:lang w:eastAsia="el-GR"/>
        </w:rPr>
        <w:t xml:space="preserve"> κυβερνήσεις. Οι διώκτες μας είναι οι θεσμοί, η τρόικα ή όπως αλλιώς θέλει να τους ονομάσει κανείς.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 xml:space="preserve"> Έχει έρθει αυτή η στιγμή που έχουμε πάρει κι εμείς κι εσείς τις αποφάσεις μας.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Ευχαριστώ πολύ, κύριε Πρόεδρε.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 xml:space="preserve">ΠΡΟΕΔΡΕΥΩΝ (Γεώργιος </w:t>
      </w:r>
      <w:proofErr w:type="spellStart"/>
      <w:r w:rsidRPr="00B01C11">
        <w:rPr>
          <w:rFonts w:ascii="Arial" w:hAnsi="Arial"/>
          <w:b/>
          <w:bCs/>
          <w:sz w:val="24"/>
          <w:szCs w:val="24"/>
          <w:lang w:eastAsia="el-GR"/>
        </w:rPr>
        <w:t>Λαμπρούλης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Τον λόγο έχει τώρα ο κ. Ξενοφών </w:t>
      </w:r>
      <w:proofErr w:type="spellStart"/>
      <w:r w:rsidRPr="00B01C11">
        <w:rPr>
          <w:rFonts w:ascii="Arial" w:hAnsi="Arial"/>
          <w:sz w:val="24"/>
          <w:szCs w:val="24"/>
          <w:lang w:eastAsia="el-GR"/>
        </w:rPr>
        <w:t>Μπαραλιάκος</w:t>
      </w:r>
      <w:proofErr w:type="spellEnd"/>
      <w:r w:rsidRPr="00B01C11">
        <w:rPr>
          <w:rFonts w:ascii="Arial" w:hAnsi="Arial"/>
          <w:sz w:val="24"/>
          <w:szCs w:val="24"/>
          <w:lang w:eastAsia="el-GR"/>
        </w:rPr>
        <w:t xml:space="preserve"> από τη Νέα Δημοκρατία. Μετά είναι η κ. </w:t>
      </w:r>
      <w:proofErr w:type="spellStart"/>
      <w:r w:rsidRPr="00B01C11">
        <w:rPr>
          <w:rFonts w:ascii="Arial" w:hAnsi="Arial"/>
          <w:sz w:val="24"/>
          <w:szCs w:val="24"/>
          <w:lang w:eastAsia="el-GR"/>
        </w:rPr>
        <w:t>Σκόνδρα</w:t>
      </w:r>
      <w:proofErr w:type="spellEnd"/>
      <w:r w:rsidRPr="00B01C11">
        <w:rPr>
          <w:rFonts w:ascii="Arial" w:hAnsi="Arial"/>
          <w:sz w:val="24"/>
          <w:szCs w:val="24"/>
          <w:lang w:eastAsia="el-GR"/>
        </w:rPr>
        <w:t xml:space="preserve"> και η κ. </w:t>
      </w:r>
      <w:proofErr w:type="spellStart"/>
      <w:r w:rsidRPr="00B01C11">
        <w:rPr>
          <w:rFonts w:ascii="Arial" w:hAnsi="Arial"/>
          <w:sz w:val="24"/>
          <w:szCs w:val="24"/>
          <w:lang w:eastAsia="el-GR"/>
        </w:rPr>
        <w:t>Μανωλάκου</w:t>
      </w:r>
      <w:proofErr w:type="spellEnd"/>
      <w:r w:rsidRPr="00B01C11">
        <w:rPr>
          <w:rFonts w:ascii="Arial" w:hAnsi="Arial"/>
          <w:sz w:val="24"/>
          <w:szCs w:val="24"/>
          <w:lang w:eastAsia="el-GR"/>
        </w:rPr>
        <w:t xml:space="preserve">, η Κοινοβουλευτική Εκπρόσωπος.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Κύριε </w:t>
      </w:r>
      <w:proofErr w:type="spellStart"/>
      <w:r w:rsidRPr="00B01C11">
        <w:rPr>
          <w:rFonts w:ascii="Arial" w:hAnsi="Arial"/>
          <w:sz w:val="24"/>
          <w:szCs w:val="24"/>
          <w:lang w:eastAsia="el-GR"/>
        </w:rPr>
        <w:t>Μπαραλιάκο</w:t>
      </w:r>
      <w:proofErr w:type="spellEnd"/>
      <w:r w:rsidRPr="00B01C11">
        <w:rPr>
          <w:rFonts w:ascii="Arial" w:hAnsi="Arial"/>
          <w:sz w:val="24"/>
          <w:szCs w:val="24"/>
          <w:lang w:eastAsia="el-GR"/>
        </w:rPr>
        <w:t>, έχετε τον λόγο.</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ΞΕΝΟΦΩΝ (ΦΩΝΤΑΣ) ΜΠΑΡΑΛΙΑΚΟΣ:</w:t>
      </w:r>
      <w:r w:rsidRPr="00B01C11">
        <w:rPr>
          <w:rFonts w:ascii="Arial" w:hAnsi="Arial"/>
          <w:sz w:val="24"/>
          <w:szCs w:val="24"/>
          <w:lang w:eastAsia="el-GR"/>
        </w:rPr>
        <w:t xml:space="preserve"> Ευχαριστώ πολύ, κύριε Πρόεδρε.</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Κύριοι Υπουργοί, κυρία Υφυπουργέ, κυρίες και κύριοι συνάδελφοι, αποτελεί πλέον κοινή παραδοχή του συνόλου του αγροτικού κόσμου της πατρίδας μας ότι η παρούσα Κυβέρνηση έχει αναδείξει τον πρωτογενή τομέα σε πυλώνα ανάπτυξης, οικονομικής διείσδυσης σε νέες αγορές και πολλαπλασιαστή εξωστρέφειας για τα αγροτικά προϊόντα της ελληνικής γης.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 Τόσο η προηγούμενη όσο και η παρούσα ηγεσία του Υπουργείου ακολουθεί μια ενιαία, συνεπή και ρωμαλέα στρατηγική η οποία έχει απαλύνει σε πολύ μεγάλο βαθμό τις παθογένειες του παρελθόντος και έχει δημιουργήσει καινούργιες προοπτικές για το αγροτικό </w:t>
      </w:r>
      <w:proofErr w:type="spellStart"/>
      <w:r w:rsidRPr="00B01C11">
        <w:rPr>
          <w:rFonts w:ascii="Arial" w:hAnsi="Arial"/>
          <w:sz w:val="24"/>
          <w:szCs w:val="24"/>
          <w:lang w:eastAsia="el-GR"/>
        </w:rPr>
        <w:t>επιχειρείν</w:t>
      </w:r>
      <w:proofErr w:type="spellEnd"/>
      <w:r w:rsidRPr="00B01C11">
        <w:rPr>
          <w:rFonts w:ascii="Arial" w:hAnsi="Arial"/>
          <w:sz w:val="24"/>
          <w:szCs w:val="24"/>
          <w:lang w:eastAsia="el-GR"/>
        </w:rPr>
        <w:t xml:space="preserve"> και τη διασφάλιση της υψηλής ποιότητας των γεωργικών και κτηνοτροφικών μας προϊόντων.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lastRenderedPageBreak/>
        <w:t>Προέρχομαι από έναν νομό, την Πιερία, όπου οι αγρότες μας πρωταγωνιστούν και αισθάνονται καθημερινά τις αλλαγές που έχουν συντελεστεί σε πολλαπλά επίπεδα. Σήμερα, λοιπόν, με την ψήφιση του παρόντος νομοσχεδίου προσθέτουμε ακόμα μία θωράκιση και ακόμα ένα όπλο στη φαρέτρα των παραγωγών, των συνεταιρισμών και των μικρότερων εμπόρων μας.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 Η ενσωμάτωση της ευρωπαϊκής οδηγίας στην εθνική έννομη τάξη για την καταπολέμηση των αθέμιτων εμπορικών πρακτικών μεταξύ παραγωγών και επιχειρήσεων της αλυσίδας εφοδιασμού γεωργικών προϊόντων και τροφίμων απλώνει ένα ευρύ δίχτυ προστασίας στους Έλληνες αγρότες, οι οποίοι πλέον προστατεύονται από τους ισχυρούς παίκτες της αγοράς.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Εξαιτίας της υψηλής επισφάλειας, η οποία χαρακτηρίζει πολλά από τα ελληνικά αγροτικά προϊόντα λόγω της ευαισθησίας, της ιδιοσυστασίας τους, είναι πρόδηλο ότι οι ρυθμίσεις του παρόντος νομοσχεδίου μειώνουν το επιπρόσθετο ρίσκο των παραγωγών που προέρχεται από ισχυρότερους συναλλασσόμενους ή αντισυμβαλλόμενα μέρη με καταχρηστική και αθέμιτη συμπεριφορά. Με απλά λόγια, προστατεύονται από έναν αναξιόπιστο και αφερέγγυο αγοραστή ο οποίος τελικά δεν θα τους πλήρωνε.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Η υιοθέτηση της οδηγίας αυτής δίνει το έναυσμα στους Έλληνες αγρότες και παραγωγούς να στραφούν με ακόμα πιο επιθετικό προσανατολισμό στην </w:t>
      </w:r>
      <w:r w:rsidRPr="00B01C11">
        <w:rPr>
          <w:rFonts w:ascii="Arial" w:hAnsi="Arial"/>
          <w:sz w:val="24"/>
          <w:szCs w:val="24"/>
          <w:lang w:eastAsia="el-GR"/>
        </w:rPr>
        <w:lastRenderedPageBreak/>
        <w:t xml:space="preserve">εξαγωγή της υψηλής ποιότητας προϊόντων μας, χωρίς να κινδυνεύουν να βγουν χαμένοι ή για να το πω πιο λαϊκά, «ριγμένοι» στο παζάρι για την εξασφάλιση μιας καλύτερης συμφωνίας από έναν μεγαλύτερο παίκτη της εφοδιαστικής αλυσίδας.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Αυτός είναι, άλλωστε, ο στόχος του συγκεκριμένου νομοσχεδίου, η προστασία των παραγωγών αγροτικών προϊόντων μέχρι αυτά να φτάσουν στον τελικό καταναλωτή. Γι’ αυτόν ακριβώς τον λόγο η οδηγία αναγνωρίζει, καταγράφει και εξειδικεύει δεκαέξι συνολικά αθέμιτες πρακτικές και αυτό έχει ιδιαίτερη αξία για τα ευπαθή γεωργικά προϊόντα, στην κατηγορία των οποίων εμπίπτουν και πολλά ελληνικά τρόφιμα.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Πρακτικά, αυτό σημαίνει ότι για τη συγκεκριμένη κατηγορία τροφίμων οι παραγωγοί θα εξοφλούνται μέσα σε τριάντα μέρες από την ημερομηνία παράδοσης. Σκεφτείτε πόσες κατηγορίες αγροτών μας που παράγουν τέτοιου είδους αγαθά εξασφαλίζονται και αποκτούν ευνοϊκή νομική μεταχείριση για να προωθήσουν τον εξαγωγικό της προσανατολισμό με υψηλότερη ένταση.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Εν κατακλείδι, κυρίες και κύριοι συνάδελφοι, επιτρέψτε μου να υπογραμμίσω άλλη μια σημαντική πτυχή αυτού του νομοσχεδίου η οποία αποτελεί νομοθετική πρωτοβουλία του Υπουργείου και εισάγεται στο άρθρο 19. Παρατείνεται η δυνατότητα στους κατά κύριο επάγγελμα αγρότες να συνάπτουν και να ανανεώνουν τα δάνεια και τις χρηματοδοτήσεις τους από τις τράπεζες </w:t>
      </w:r>
      <w:r w:rsidRPr="00B01C11">
        <w:rPr>
          <w:rFonts w:ascii="Arial" w:hAnsi="Arial"/>
          <w:sz w:val="24"/>
          <w:szCs w:val="24"/>
          <w:lang w:eastAsia="el-GR"/>
        </w:rPr>
        <w:lastRenderedPageBreak/>
        <w:t xml:space="preserve">έως και 25.000 ευρώ χωρίς προσκόμιση του αποδεικτικού ασφαλιστικής ενημερότητας, κατά παρέκκλιση της ισχύουσας νομοθεσίας.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Αυτή η επιλογή καταδεικνύει τη σαφή και αταλάντευτη βούλησή μας να σταθούμε αρωγοί και στο πλάι του αγροτικού κόσμου, ο οποίος, παρά τις δυσμενείς συγκυρίες της πανδημίας και της οικονομικής καθίζησης διεθνώς, ανταπεξήλθε και σε ορισμένους τομείς απέδειξε ότι όχι μόνο αντοχή είχε, αλλά και επέδειξε και αξιοσημείωτη πρόοδο.</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Προς την ίδια θετική κατεύθυνση κινείται η προαναγγελθείσα τροπολογία του Υπουργείου για παράταση των θητειών των διοικητικών συμβουλίων των συνεταιρισμών έως τις 30 Ιουνίου, προκειμένου να διεξάγουν ομαλά τις αρχαιρεσίες των μελών τους.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η στρατηγική μας για την αγροτική ανάπτυξη εκφράζεται και αποτυπώνεται σε κάθε μας νομοθετική πρωτοβουλία. Επιλέγουμε να ενισχύσουμε το επιχειρηματικό πρόσημο του πρωτογενούς τομέα, να εμπεδώσουμε τον εξαγωγικό του προσανατολισμό και να εξασφαλίσουμε στους νέους και τις νέες της αγροτικής παραγωγής τα εργαλεία και το θεσμικό πλαίσιο για να κάνουν τα απαιτούμενα άλματα προκειμένου να βρεθούν στην πρωτοπορία του αγροτικού </w:t>
      </w:r>
      <w:proofErr w:type="spellStart"/>
      <w:r w:rsidRPr="00B01C11">
        <w:rPr>
          <w:rFonts w:ascii="Arial" w:hAnsi="Arial"/>
          <w:sz w:val="24"/>
          <w:szCs w:val="24"/>
          <w:lang w:eastAsia="el-GR"/>
        </w:rPr>
        <w:t>επιχειρείν</w:t>
      </w:r>
      <w:proofErr w:type="spellEnd"/>
      <w:r w:rsidRPr="00B01C11">
        <w:rPr>
          <w:rFonts w:ascii="Arial" w:hAnsi="Arial"/>
          <w:sz w:val="24"/>
          <w:szCs w:val="24"/>
          <w:lang w:eastAsia="el-GR"/>
        </w:rPr>
        <w:t xml:space="preserve">.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Σας ευχαριστώ. </w:t>
      </w:r>
    </w:p>
    <w:p w:rsidR="00B01C11" w:rsidRPr="00B01C11" w:rsidRDefault="00B01C11" w:rsidP="00B01C11">
      <w:pPr>
        <w:shd w:val="clear" w:color="auto" w:fill="FFFFFF"/>
        <w:spacing w:after="160" w:line="600" w:lineRule="auto"/>
        <w:ind w:firstLine="720"/>
        <w:contextualSpacing/>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lastRenderedPageBreak/>
        <w:t xml:space="preserve">ΠΡΟΕΔΡΕΥΩΝ (Γεώργιος </w:t>
      </w:r>
      <w:proofErr w:type="spellStart"/>
      <w:r w:rsidRPr="00B01C11">
        <w:rPr>
          <w:rFonts w:ascii="Arial" w:hAnsi="Arial"/>
          <w:b/>
          <w:bCs/>
          <w:sz w:val="24"/>
          <w:szCs w:val="24"/>
          <w:lang w:eastAsia="el-GR"/>
        </w:rPr>
        <w:t>Λαμπρούλης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Ευχαριστούμε τον κ. </w:t>
      </w:r>
      <w:proofErr w:type="spellStart"/>
      <w:r w:rsidRPr="00B01C11">
        <w:rPr>
          <w:rFonts w:ascii="Arial" w:hAnsi="Arial"/>
          <w:sz w:val="24"/>
          <w:szCs w:val="24"/>
          <w:lang w:eastAsia="el-GR"/>
        </w:rPr>
        <w:t>Μπαραλιάκο</w:t>
      </w:r>
      <w:proofErr w:type="spellEnd"/>
      <w:r w:rsidRPr="00B01C11">
        <w:rPr>
          <w:rFonts w:ascii="Arial" w:hAnsi="Arial"/>
          <w:sz w:val="24"/>
          <w:szCs w:val="24"/>
          <w:lang w:eastAsia="el-GR"/>
        </w:rPr>
        <w:t xml:space="preserve"> για τη συνέπεια στον χρόνο.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Θα δώσουμε τον λόγο τώρα στην κ. </w:t>
      </w:r>
      <w:proofErr w:type="spellStart"/>
      <w:r w:rsidRPr="00B01C11">
        <w:rPr>
          <w:rFonts w:ascii="Arial" w:hAnsi="Arial"/>
          <w:sz w:val="24"/>
          <w:szCs w:val="24"/>
          <w:lang w:eastAsia="el-GR"/>
        </w:rPr>
        <w:t>Σκόνδρα</w:t>
      </w:r>
      <w:proofErr w:type="spellEnd"/>
      <w:r w:rsidRPr="00B01C11">
        <w:rPr>
          <w:rFonts w:ascii="Arial" w:hAnsi="Arial"/>
          <w:sz w:val="24"/>
          <w:szCs w:val="24"/>
          <w:lang w:eastAsia="el-GR"/>
        </w:rPr>
        <w:t xml:space="preserve"> Ασημίνα από τη Νέα Δημοκρατία.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b/>
          <w:bCs/>
          <w:sz w:val="24"/>
          <w:szCs w:val="24"/>
          <w:lang w:eastAsia="el-GR"/>
        </w:rPr>
        <w:t xml:space="preserve">ΑΣΗΜΙΝΑ ΣΚΟΝΔΡΑ: </w:t>
      </w:r>
      <w:r w:rsidRPr="00B01C11">
        <w:rPr>
          <w:rFonts w:ascii="Arial" w:hAnsi="Arial"/>
          <w:sz w:val="24"/>
          <w:szCs w:val="24"/>
          <w:lang w:eastAsia="el-GR"/>
        </w:rPr>
        <w:t>Σας ευχαριστώ, κύριε Πρόεδρε.</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Κύριε Υπουργέ, κυρία Υφυπουργέ, κυρίες και κύριοι συνάδελφοι, με αφορμή την παγκόσμια ημέρα υγείας που είναι σήμερα επιτρέψτε μου να ευχαριστήσω από καρδιάς όλους όσους εργάζονται στον τομέα υγείας για την προσφορά τους και για την αφοσίωση στο λειτούργημά τους, ειδικά αυτήν την εποχή του υγειονομικού πολέμου. Επίσης, να ευχηθώ ανώδυνα και γρήγορα περαστικά σε όσους συμπολίτες μας νοσούν. </w:t>
      </w:r>
    </w:p>
    <w:p w:rsidR="00B01C11" w:rsidRPr="00B01C11" w:rsidRDefault="00B01C11" w:rsidP="00B01C11">
      <w:pPr>
        <w:shd w:val="clear" w:color="auto" w:fill="FFFFFF"/>
        <w:spacing w:after="160" w:line="600" w:lineRule="auto"/>
        <w:ind w:firstLine="720"/>
        <w:contextualSpacing/>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συζητάμε σήμερα μια σημαντική νομοθετική πρωτοβουλία του Υπουργείου Αγροτικής Ανάπτυξης και Τροφίμων που ειδικά για τους Βουλευτές της περιφέρειας ο τομέας αρμοδιοτήτων του αποτελεί την αιχμή του δόρατος στις προτεραιότητές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Γίνεται εύκολα αντιληπτό ότι σε περιοχές όπως η Περιφέρειά μου, η Καρδίτσα, η </w:t>
      </w:r>
      <w:proofErr w:type="spellStart"/>
      <w:r w:rsidRPr="00B01C11">
        <w:rPr>
          <w:rFonts w:ascii="Arial" w:hAnsi="Arial"/>
          <w:sz w:val="24"/>
          <w:szCs w:val="24"/>
          <w:lang w:eastAsia="el-GR"/>
        </w:rPr>
        <w:t>αγροτοκτηνοτροφία</w:t>
      </w:r>
      <w:proofErr w:type="spellEnd"/>
      <w:r w:rsidRPr="00B01C11">
        <w:rPr>
          <w:rFonts w:ascii="Arial" w:hAnsi="Arial"/>
          <w:sz w:val="24"/>
          <w:szCs w:val="24"/>
          <w:lang w:eastAsia="el-GR"/>
        </w:rPr>
        <w:t xml:space="preserve"> αποτελεί τον βασικό πυλώνα της τοπικής οικονομίας, από την ευρωστία του οποίου συμπαρασύρεται ολόκληρος ο κύκλος οικονομικών δραστηριοτήτων του νομού. Σε περιοχές στις οποίες ο πρωτογενής τομέας πρωταγωνιστεί και είναι κερδοφόρος, ολόκληρη η τοπική </w:t>
      </w:r>
      <w:r w:rsidRPr="00B01C11">
        <w:rPr>
          <w:rFonts w:ascii="Arial" w:hAnsi="Arial"/>
          <w:sz w:val="24"/>
          <w:szCs w:val="24"/>
          <w:lang w:eastAsia="el-GR"/>
        </w:rPr>
        <w:lastRenderedPageBreak/>
        <w:t>οικονομία, άμεσα ή έμμεσα, αναπτύσσεται και ανθεί, όπως και το βιοτικό επίπεδο, που ανεβαίνει.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Έχοντας υπηρετήσει επί τριάντα δύο συναπτά έτη τον πρωτογενή τομέα και εν μέρει το δευτερογενή, γνωρίζω καλά τον μόχθο, την αγωνία, την εκμετάλλευση πολλές φορές, την αδυναμία προγραμματισμού, την ανασφάλεια των γεωργών και των κτηνοτρόφων, που τριακόσιες εξήντα πέντε μέρες τον χρόνο παλεύουν σε δύσκολες συνθήκες δίπλα στα ζώα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Έχω αποτυπώσει, επίσης, πάγια θέση, ότι η </w:t>
      </w:r>
      <w:proofErr w:type="spellStart"/>
      <w:r w:rsidRPr="00B01C11">
        <w:rPr>
          <w:rFonts w:ascii="Arial" w:hAnsi="Arial"/>
          <w:sz w:val="24"/>
          <w:szCs w:val="24"/>
          <w:lang w:eastAsia="el-GR"/>
        </w:rPr>
        <w:t>αγροτοκτηνοτροφία</w:t>
      </w:r>
      <w:proofErr w:type="spellEnd"/>
      <w:r w:rsidRPr="00B01C11">
        <w:rPr>
          <w:rFonts w:ascii="Arial" w:hAnsi="Arial"/>
          <w:sz w:val="24"/>
          <w:szCs w:val="24"/>
          <w:lang w:eastAsia="el-GR"/>
        </w:rPr>
        <w:t xml:space="preserve"> μπορεί να αναπτυχθεί πολύ περισσότερο και οφείλει να στηριχθεί, καθώς αποτελεί νευραλγικό τομέα της πατρίδας μας. Μπορεί να εξασφαλίσει την αυτάρκεια της χώρας, ιδιαίτερα σε περιόδους κρίσεων. Ο πρωτογενής τομέας παράγει σημαντικό πλούτο για το εθνικό ΑΕΠ. Με τον κύκλο εργασιών που καταγράφει, αποτελεί ατμομηχανή για ολόκληρο τον δευτερογενή, τον μεταποιητικό τομέα, από τον οποίο ζουν, επίσης, χιλιάδες οικογένειες συμβάλλοντας ουσιαστικά στην οικονομική και κοινωνική ανάπτυξη της ελληνικής περιφέρειας και όχι μόνο.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Τρεις είναι οι βασικοί πυλώνες της ελληνικής οικονομίας: ο τουρισμός, η αγροτική παραγωγή και οι τριτογενείς υπηρεσίες. Το να εστιάσουμε πολιτικά σε έναν από τους τρεις, αμελώντας την ανάπτυξη και την ενδυνάμωση της </w:t>
      </w:r>
      <w:r w:rsidRPr="00B01C11">
        <w:rPr>
          <w:rFonts w:ascii="Arial" w:hAnsi="Arial"/>
          <w:sz w:val="24"/>
          <w:szCs w:val="24"/>
          <w:lang w:eastAsia="el-GR"/>
        </w:rPr>
        <w:lastRenderedPageBreak/>
        <w:t xml:space="preserve">πρωτογενούς παραγωγής, θα αποβεί μοιραίο για τις επόμενες γενεές των Ελληνίδων και των Ελλήνων.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Συνδυαστικά με άλλους κυρίαρχους τομείς, δεν πρέπει να μας διαφεύγει ότι η Ελλάδα παραδοσιακά συγκαταλέγεται στις γεωργικές χώρες λόγω της ξεχωριστής εδαφολογικής της σύνθεσης, του μεσογειακού κλίματος και του ήλιου. Είναι σημαντικό να συνειδητοποιήσουμε ότι σε μία εξωγενή κρίση, όπως η πανδημία του </w:t>
      </w:r>
      <w:proofErr w:type="spellStart"/>
      <w:r w:rsidRPr="00B01C11">
        <w:rPr>
          <w:rFonts w:ascii="Arial" w:hAnsi="Arial"/>
          <w:sz w:val="24"/>
          <w:szCs w:val="24"/>
          <w:lang w:eastAsia="el-GR"/>
        </w:rPr>
        <w:t>κορωνοϊού</w:t>
      </w:r>
      <w:proofErr w:type="spellEnd"/>
      <w:r w:rsidRPr="00B01C11">
        <w:rPr>
          <w:rFonts w:ascii="Arial" w:hAnsi="Arial"/>
          <w:sz w:val="24"/>
          <w:szCs w:val="24"/>
          <w:lang w:eastAsia="el-GR"/>
        </w:rPr>
        <w:t xml:space="preserve"> που βιώνουμε σήμερα, αλλά και σε μία οικονομική κρίση, όπως τη διανύσαμε πρόσφατα, η δυνατότητα να παράγεις, να μεταποιείς και να προμηθεύεις τον λαό σου με αγαθά και τρόφιμα χωρίς να εξαρτάσαι από τρίτους, σε καθιστά κυρίαρχο και ανεξάρτητο. Σε όλες, όμως, τις εποχές η πρωτογενής παραγωγή έχει εξέχουσα θέση στις εξαγωγές και το εμπορικό ισοζύγιο.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το 2013 στις Βρυξέλλες η Πράσινη Βίβλος της αγροτικής πολιτικής κατέγραψε τις ανισορροπίες στη διαπραγματευτική ισχύ που υπάρχει μεταξύ προμηθευτών και αγοραστών γεωργικών προϊόντων και τροφίμων, κάτι που οι αγρότες - παραγωγοί καταγράφουν συστηματικά στην καθημερινότητά τους εδώ και πολλές δεκαετίες, ασυμμετρίες που οδηγούν σε αθέμιτες πρακτικές εις βάρος, συνήθως, των παραγωγών, που θέτουν, παράλληλα, σε κίνδυνο την ομαλή λειτουργία της αγοράς και καθιστούν ευάλωτη την εφοδιαστική αλυσίδα αγροτικών προϊόντων.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Με απλά λόγια, ένα βασικό πρόβλημα, που εδώ και πολλά χρόνια αντιμετωπίζουν οι αγρότες και οι κτηνοτρόφοι μας, αφορά σε εκείνες τις αθέμιτες πρακτικές που εκτοξεύουν μεν τις τιμές των προϊόντων για τον καταναλωτή, παραμένει, όμως, χαμηλό το κέρδος για τον παραγωγό. Εξ ου και το γνωστό σε όλους μας «ψαλίδα από το χωράφι στο ράφι».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Εκτός των άλλων, με αθέμιτες εμπορικές πρακτικές οι ισχυροί επιβάλλουν όρους ασύμφορους για τους αδύναμους παραγωγούς και, πέραν του ηθικού ζητήματος, καθιστούν την αγροτική και κτηνοτροφική διαδικασία μη ελκυστική.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Η εν λόγω κατάσταση, που δεν αφορά μόνο την Ελλάδα, αλλά το σύνολο του αγροτικού κόσμου στην Ευρώπη, που αντιμετωπίζει παρόμοια προβλήματα, έκανε αναγκαία την υιοθέτηση ενός ενιαίου ρυθμιστικού πλαισίου σε ευρωπαϊκό επίπεδο, ένα πλαίσιο που μπορεί να εφαρμοστεί αποτελεσματικά με κοινούς κανόνες και κοινές πρακτικές και να ξεφύγουμε από τα φαινόμενα του παρελθόντος, όταν τα κράτη-μέλη είχαν διαφορετικά, μη εναρμονισμένα πλαίσια προστασίας σε επίπεδο εθνικών νομοθεσιών.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Σήμερα ενσωματώνεται στο εθνικό μας δίκαιο η οδηγία 633/2019 του Ευρωπαϊκού Συμβουλίου και ρυθμίζονται ζητήματα προστασίας των παραγωγών και των εμπόρων από αθέμιτες πρακτικές, αφού στη χώρα μας, </w:t>
      </w:r>
      <w:r w:rsidRPr="00B01C11">
        <w:rPr>
          <w:rFonts w:ascii="Arial" w:hAnsi="Arial"/>
          <w:sz w:val="24"/>
          <w:szCs w:val="24"/>
          <w:lang w:eastAsia="el-GR"/>
        </w:rPr>
        <w:lastRenderedPageBreak/>
        <w:t xml:space="preserve">μέχρι τώρα, υπήρχαν διάσπαρτες διατάξεις σε διάφορους νόμους, δημιουργώντας ένα εξαιρετικά δυσλειτουργικό πλαίσιο προστασίας.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Οι νέες ρυθμίσεις που εισάγονται, έχουν ως στόχο τη δημιουργία ενός προστατευτικού πλαισίου για τους παραγωγούς, τους συλλόγους και τους συνεταιρισμούς, τους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και τους μικρότερους εμπόρους και τη δημιουργία ενός δικτύου συνεργασίας και συντονισμού των αρχών των κρατών-μελών για την αντιμετώπιση φαινομένων αθέμιτων πρακτικών. Επίσης, έχουν ως στόχο την εφαρμογή ενός ενιαίου ευρωπαϊκού νομικού πλαισίου προστασίας, που τα κράτη-μέλη, βεβαίως, μπορούν να </w:t>
      </w:r>
      <w:proofErr w:type="spellStart"/>
      <w:r w:rsidRPr="00B01C11">
        <w:rPr>
          <w:rFonts w:ascii="Arial" w:hAnsi="Arial"/>
          <w:sz w:val="24"/>
          <w:szCs w:val="24"/>
          <w:lang w:eastAsia="el-GR"/>
        </w:rPr>
        <w:t>αυστηροποιήσουν</w:t>
      </w:r>
      <w:proofErr w:type="spellEnd"/>
      <w:r w:rsidRPr="00B01C11">
        <w:rPr>
          <w:rFonts w:ascii="Arial" w:hAnsi="Arial"/>
          <w:sz w:val="24"/>
          <w:szCs w:val="24"/>
          <w:lang w:eastAsia="el-GR"/>
        </w:rPr>
        <w:t xml:space="preserve"> περαιτέρω, εφόσον το κρίνουν αναγκαίο, την ενιαία, σε πανευρωπαϊκό επίπεδο, νομική αναγνώριση και απαγόρευση συγκεκριμένων -ήδη γνωστών- μορφών αθέμιτης πρακτικής, συνολικά δεκαέξι τον αριθμό, οι δέκα εκ των οποίων απαγορεύονται υπό οποιεσδήποτε συνθήκες, ενώ οι υπόλοιπες έξι απαγορεύονται εκτός αν προηγουμένως έχουν συμφωνηθεί με σαφείς και αδιαμφισβήτητους όρους.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Για να εξασφαλιστεί η ορθή εφαρμογή των ρυθμίσεων, το Υπουργείο Αγροτικής Ανάπτυξης και Τροφίμων προχωρά στη σύσταση εξειδικευμένης Επιτροπής Καταπολέμησης Αθέμιτων Εμπορικών Πρακτικών. Από κοινού με την Επιτροπή Ανταγωνισμού θα είναι αρμόδιες για την επιβολή των απαγορεύσεων.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lang w:eastAsia="el-GR"/>
        </w:rPr>
        <w:lastRenderedPageBreak/>
        <w:t>(Στο σημείο αυτό κτυπάει το κουδούνι λήξεως του χρόνου ομιλίας της κυρίας Βουλευτού)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Μισό λεπτό,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Ταυτόχρονα, θεσπίζεται μηχανισμός καταγγελιών, διαδικασία ασφαλιστικών μέτρων και επιβολής κυρώσεων.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Το νομοσχέδιο περιλαμβάνει, επίσης, στο δεύτερο σκέλος του, διατάξεις που έρχονται να βελτιώσουν υφιστάμενες ρυθμίσεις και να καλύψουν νομικά κενά του παρελθόντος. Έχουν ήδη αναφερθεί από τον εισηγητή μας, οπότε θα σταθώ σε ένα σημείο και θα ευχαριστήσω τον κύριο Υπουργό, διότι, όπως ήδη του είχα αναφέρει, αφορά και μεγάλο αριθμό συμπολιτών μου αγροτών στην Καρδίτσα. Δίνεται, δηλαδή, στους κατά κύριο επάγγελμα αγρότες η δυνατότητα να συνάπτουν και να ανανεώνουν συμβάσεις ΑΔΑ, δανείων, δηλαδή, από τις τράπεζες, ενόψει της νέας καλλιεργητικές περιόδου μέχρι 25 χιλιάδες ευρώ και την κάρτα του αγρότη, χωρίς να προσκομίσουν την ασφαλιστική ενημερότητα.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με την ενσωμάτωση της οδηγίας 633 του Ευρωπαϊκού Συμβουλίου καλύπτεται, πλέον, η επιτακτική ανάγκη προστασίας της εφοδιαστικής αλυσίδας τροφίμων. Αν και η καταληκτική ημερομηνία ενσωμάτωσης της οδηγίας στο εθνικό μας δίκαιο είναι η 1η Νοεμβρίου του 2021, τιμά τον Υπουργό μας, τον κ. Σπήλιο Λιβανό, και ολόκληρη την ηγεσία </w:t>
      </w:r>
      <w:r w:rsidRPr="00B01C11">
        <w:rPr>
          <w:rFonts w:ascii="Arial" w:hAnsi="Arial"/>
          <w:sz w:val="24"/>
          <w:szCs w:val="24"/>
          <w:lang w:eastAsia="el-GR"/>
        </w:rPr>
        <w:lastRenderedPageBreak/>
        <w:t xml:space="preserve">του Υπουργείου, που φέρνει την ψήφιση πολύ νωρίτερα. Οφείλουμε να βρούμε τρόπους, ώστε να καταστήσουμε την παραγωγική διαδικασία του πρωτογενούς τομέα ελκυστική κυρίως στους νέους, που σήμερα αποφεύγουν το επάγγελμα του αγρότη, διότι το υψηλό καλλιεργητικό κόστος, ο μικρός κλήρος, τα μικρά περιθώρια κέρδους, η έκθεση σε απρόβλεπτες καιρικές συνθήκες, η δημιουργία καρτέλ και γενικώς η ανασφάλεια και οι αθέμιτες πρακτικές για τις οποίες συζητούμε, τους έχουν τελείως απομακρύνει. Και μην ξεχνάμε ότι ο πρωτογενής, ο δευτερογενής και ο μεταποιητικός τομέας μπορούν να δημιουργήσουν εκατοντάδες χιλιάδες νέες θέσεις εργασίας, που τις έχουμε απολύτως ανάγκη.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Στο σημείο αυτό θα ήθελα να πω -και θα ήθελα μισό λεπτό, κύριε Πρόεδρε- ότι άκουσα προηγουμένως πολλούς από τους Βουλευτές της Αξιωματικής Αντιπολίτευσης να «κόβονται» για τον αγρότη. Δεν θα αμφισβητούσα το ενδιαφέρον τους, αλλά οι αγρότες γνωρίζουν την αντιμετώπιση την οποία είχαν από την κυβέρνησή σας όταν βρισκόσασταν στην κυβέρνηση, όπως, επίσης, γνωρίζουν, ότι κανένα από τα μέτρα στήριξης που έφερε η Κυβέρνησή μας για τον </w:t>
      </w:r>
      <w:r w:rsidRPr="00B01C11">
        <w:rPr>
          <w:rFonts w:ascii="Arial" w:hAnsi="Arial"/>
          <w:sz w:val="24"/>
          <w:szCs w:val="24"/>
          <w:lang w:val="en-US" w:eastAsia="el-GR"/>
        </w:rPr>
        <w:t>COVID</w:t>
      </w:r>
      <w:r w:rsidRPr="00B01C11">
        <w:rPr>
          <w:rFonts w:ascii="Arial" w:hAnsi="Arial"/>
          <w:sz w:val="24"/>
          <w:szCs w:val="24"/>
          <w:lang w:eastAsia="el-GR"/>
        </w:rPr>
        <w:t xml:space="preserve">, για καταστροφές, όπως ο «Ιανός» στην Καρδίτσα, δεν τις ψηφίσατε. Αντιθέτως, η Νέα Δημοκρατία παραδοσιακά επενδύει στην αγροτική παραγωγή.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lastRenderedPageBreak/>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w:t>
      </w:r>
      <w:r w:rsidRPr="00B01C11">
        <w:rPr>
          <w:rFonts w:ascii="Arial" w:hAnsi="Arial"/>
          <w:sz w:val="24"/>
          <w:szCs w:val="24"/>
          <w:lang w:eastAsia="el-GR"/>
        </w:rPr>
        <w:t xml:space="preserve"> Ολοκληρώστε, κυρία </w:t>
      </w:r>
      <w:proofErr w:type="spellStart"/>
      <w:r w:rsidRPr="00B01C11">
        <w:rPr>
          <w:rFonts w:ascii="Arial" w:hAnsi="Arial"/>
          <w:sz w:val="24"/>
          <w:szCs w:val="24"/>
          <w:lang w:eastAsia="el-GR"/>
        </w:rPr>
        <w:t>Σκόνδρα</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ΑΣΗΜΙΝΑ ΣΚΟΝΔΡΑ:</w:t>
      </w:r>
      <w:r w:rsidRPr="00B01C11">
        <w:rPr>
          <w:rFonts w:ascii="Arial" w:hAnsi="Arial"/>
          <w:sz w:val="24"/>
          <w:szCs w:val="24"/>
          <w:lang w:eastAsia="el-GR"/>
        </w:rPr>
        <w:t xml:space="preserve"> Τελειώνω.</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w:t>
      </w:r>
      <w:r w:rsidRPr="00B01C11">
        <w:rPr>
          <w:rFonts w:ascii="Arial" w:hAnsi="Arial"/>
          <w:sz w:val="24"/>
          <w:szCs w:val="24"/>
          <w:lang w:eastAsia="el-GR"/>
        </w:rPr>
        <w:t xml:space="preserve"> Σας έδωσα άλλα δυόμισι, σχεδόν τρία λεπτά.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ΑΣΗΜΙΝΑ ΣΚΟΝΔΡΑ:</w:t>
      </w:r>
      <w:r w:rsidRPr="00B01C11">
        <w:rPr>
          <w:rFonts w:ascii="Arial" w:hAnsi="Arial"/>
          <w:sz w:val="24"/>
          <w:szCs w:val="24"/>
          <w:lang w:eastAsia="el-GR"/>
        </w:rPr>
        <w:t xml:space="preserve"> Γι’ αυτό βρίσκεται δίπλα στον αγρότη χρόνια τώρα και είναι στις προτεραιότητες του κ. Μητσοτάκη και της Κυβέρνησής του να κάνουν το επόμενο βήμα, το άλμα στο μέλλον με την αγροτιά σε πρωταγωνιστικό ρόλο.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 πολύ.</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της Νέας Δημοκρατίας)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(Γεώργιος </w:t>
      </w:r>
      <w:proofErr w:type="spellStart"/>
      <w:r w:rsidRPr="00B01C11">
        <w:rPr>
          <w:rFonts w:ascii="Arial" w:hAnsi="Arial"/>
          <w:b/>
          <w:sz w:val="24"/>
          <w:szCs w:val="24"/>
          <w:lang w:eastAsia="el-GR"/>
        </w:rPr>
        <w:t>Λαμπρούλης</w:t>
      </w:r>
      <w:proofErr w:type="spellEnd"/>
      <w:r w:rsidRPr="00B01C11">
        <w:rPr>
          <w:rFonts w:ascii="Arial" w:hAnsi="Arial"/>
          <w:b/>
          <w:sz w:val="24"/>
          <w:szCs w:val="24"/>
          <w:lang w:eastAsia="el-GR"/>
        </w:rPr>
        <w:t>):</w:t>
      </w:r>
      <w:r w:rsidRPr="00B01C11">
        <w:rPr>
          <w:rFonts w:ascii="Arial" w:hAnsi="Arial"/>
          <w:sz w:val="24"/>
          <w:szCs w:val="24"/>
          <w:lang w:eastAsia="el-GR"/>
        </w:rPr>
        <w:t xml:space="preserve"> Τον λόγο έχει η Κοινοβουλευτική Εκπρόσωπος του Κομμουνιστικού Κόμματος Ελλάδας κ. Διαμάντω </w:t>
      </w:r>
      <w:proofErr w:type="spellStart"/>
      <w:r w:rsidRPr="00B01C11">
        <w:rPr>
          <w:rFonts w:ascii="Arial" w:hAnsi="Arial"/>
          <w:sz w:val="24"/>
          <w:szCs w:val="24"/>
          <w:lang w:eastAsia="el-GR"/>
        </w:rPr>
        <w:t>Μανωλάκου</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ακολουθήσει η κ. </w:t>
      </w:r>
      <w:proofErr w:type="spellStart"/>
      <w:r w:rsidRPr="00B01C11">
        <w:rPr>
          <w:rFonts w:ascii="Arial" w:hAnsi="Arial"/>
          <w:sz w:val="24"/>
          <w:szCs w:val="24"/>
          <w:lang w:eastAsia="el-GR"/>
        </w:rPr>
        <w:t>Τελιγιορίδου</w:t>
      </w:r>
      <w:proofErr w:type="spellEnd"/>
      <w:r w:rsidRPr="00B01C11">
        <w:rPr>
          <w:rFonts w:ascii="Arial" w:hAnsi="Arial"/>
          <w:sz w:val="24"/>
          <w:szCs w:val="24"/>
          <w:lang w:eastAsia="el-GR"/>
        </w:rPr>
        <w:t xml:space="preserve"> Ολυμπία και θα ολοκληρωθεί ο κύκλος των ομιλητών με φυσική παρουσία με τον κ. </w:t>
      </w:r>
      <w:proofErr w:type="spellStart"/>
      <w:r w:rsidRPr="00B01C11">
        <w:rPr>
          <w:rFonts w:ascii="Arial" w:hAnsi="Arial"/>
          <w:sz w:val="24"/>
          <w:szCs w:val="24"/>
          <w:lang w:eastAsia="el-GR"/>
        </w:rPr>
        <w:t>Κωτσό</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Κυρία </w:t>
      </w:r>
      <w:proofErr w:type="spellStart"/>
      <w:r w:rsidRPr="00B01C11">
        <w:rPr>
          <w:rFonts w:ascii="Arial" w:hAnsi="Arial"/>
          <w:sz w:val="24"/>
          <w:szCs w:val="24"/>
          <w:lang w:eastAsia="el-GR"/>
        </w:rPr>
        <w:t>Μανωλάκου</w:t>
      </w:r>
      <w:proofErr w:type="spellEnd"/>
      <w:r w:rsidRPr="00B01C11">
        <w:rPr>
          <w:rFonts w:ascii="Arial" w:hAnsi="Arial"/>
          <w:sz w:val="24"/>
          <w:szCs w:val="24"/>
          <w:lang w:eastAsia="el-GR"/>
        </w:rPr>
        <w:t>,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ΔΙΑΜΑΝΤΩ ΜΑΝΩΛΑΚΟΥ:</w:t>
      </w:r>
      <w:r w:rsidRPr="00B01C11">
        <w:rPr>
          <w:rFonts w:ascii="Arial" w:hAnsi="Arial"/>
          <w:sz w:val="24"/>
          <w:szCs w:val="24"/>
          <w:lang w:eastAsia="el-GR"/>
        </w:rPr>
        <w:t xml:space="preserve"> Ευχαριστώ.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Χαιρετίζουμε τη σημερινή πανελλαδική απεργία των επαγγελματιών και παραγωγών στις λαϊκές αγορές ενάντια στα αντιλαϊκά σχέδια της Κυβέρνησης να διαλύσει τον θεσμό των λαϊκών αγορών, κάτι που θα έχει αντανάκλαση και στη δυνατότητα της λαϊκής οικογένειας να προμηθεύεται φρέσκα προϊόντα σε προσιτές τιμές.</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Και αυτές οι κυβερνητικές μεθοδεύσεις είναι για την κυριαρχία των μεγάλων εταιρειών, αφού με πλειστηριασμό θα αγοράζουν άδειες και όποιος έχει απόθεμα σε χρήμα θα έχει πολλούς πάγκους. Αλίμονο σε αυτόν που παλεύει μόνο για το μεροκάματο. Αυτή είναι η ελεύθερη αγορά σας, το μεγάλο ψάρι να τρώει το μικρό.</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Βέβαια είναι και η παγκόσμια ημέρα υγείας σήμερα, μέρα διεκδίκησης και αγώνα για την υγεία και τη ζωή του λαού. Χαιρετίζουμε τις μαζικές και πολύμορφες δράσεις έξω από τις πύλες των νοσοκομείων, όπου οι συνθήκες είναι τραγικές, με ελλείψεις σε προσωπικό, υποδομές και εξοπλισμό, αποτέλεσμα της διαχρονικής πολιτικής της </w:t>
      </w:r>
      <w:proofErr w:type="spellStart"/>
      <w:r w:rsidRPr="00B01C11">
        <w:rPr>
          <w:rFonts w:ascii="Arial" w:hAnsi="Arial"/>
          <w:sz w:val="24"/>
          <w:szCs w:val="24"/>
          <w:lang w:eastAsia="el-GR"/>
        </w:rPr>
        <w:t>υποχρηματοδότησης</w:t>
      </w:r>
      <w:proofErr w:type="spellEnd"/>
      <w:r w:rsidRPr="00B01C11">
        <w:rPr>
          <w:rFonts w:ascii="Arial" w:hAnsi="Arial"/>
          <w:sz w:val="24"/>
          <w:szCs w:val="24"/>
          <w:lang w:eastAsia="el-GR"/>
        </w:rPr>
        <w:t xml:space="preserve"> και της εμπορευματοποίησης του δημόσιου συστήματος υγείας. Έξω από τα νοσοκομεία, λοιπόν, στο πλευρό του λαού μας, που δοκιμάζεται στην πρώτη γραμμή του αγώνα για την ενίσχυση του δημόσιου συστήματος υγείας, για μέτρα προστασίας της υγείας και της ζωής του! Είμαστε μαζί τους!</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lastRenderedPageBreak/>
        <w:t xml:space="preserve"> Ωστόσο η αντιλαϊκή πολιτική της Κυβέρνησης δεν είναι μόνο στον τομέα της υγείας, αλλά κάνει κάτι περισσότερο. Χρησιμοποιεί την πανδημία για να περνάει μέτρα - κόλαση για τους εργαζόμενους. Ήδη διέρρευσε ένα ακόμα νομοσχέδιο ανατριχιαστικό με ανατροπές του αιώνα -όπως δίκαια τις ονόμασαν οι εργαζόμενοι και τα συνδικάτα τους-, αφού καταργεί το οκτάωρο, θεσπίζει δεκάωρο με πλήρη απελευθέρωση των ατομικών συμβάσεων, με απογείωση των υπερωριών έως και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πενήντα ώρες. Είναι μέτρα - κόλαση για τη ζωή εκατομμυρίων εργαζομένων. Και βέβαια ολοκληρώνει το χτύπημα στην απεργία που ξεκίνησε ο ΣΥΡΙΖΑ.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Μάλιστα αυτό το νομοσχέδιο - έκτρωμα που ετοιμάζει η Κυβέρνηση, αποτελεί αναγκαίο συμπλήρωμα του εθνικού σχεδίου ανάκαμψης, που προπαγανδίζετε και παρουσιάζει η Κυβέρνηση, ενώ τα μέτρα που προβλέπονται αποτελούν τους όρους της ανάκαμψης που επιθυμούν κεφάλαιο και Ευρωπαϊκή Ένωση για ακόμα φθηνότερη εργατική δύναμη.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 αυτό τα στοιχεία δείχνουν ότι η πανδημία αύξησε τον παγκόσμιο πλούτο. Οι πλούσιοι έγιναν πλουσιότεροι συγκεντρώνοντας 13,1 τρισεκατομμύρια δολάρια, αυξημένα μέσα σε δώδεκα μήνες κατά 5,1 τρισεκατομμύριο, δώδεκα φορές πάνω δηλαδή από το δημόσιο χρέος της Ελλάδας! Και μετά έρχεται ο κύριος Υπουργός να κατηγορεί το ΚΚΕ γιατί για τη </w:t>
      </w:r>
      <w:r w:rsidRPr="00B01C11">
        <w:rPr>
          <w:rFonts w:ascii="Arial" w:hAnsi="Arial"/>
          <w:sz w:val="24"/>
          <w:szCs w:val="24"/>
          <w:lang w:eastAsia="el-GR"/>
        </w:rPr>
        <w:lastRenderedPageBreak/>
        <w:t>φτώχεια των λαϊκών στρωμάτων αποκαλύπτουμε, ενοχοποιούμε και καταγγέλλουμε το καπιταλιστικό εκμεταλλευτικό σύστημα!</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Αλλά και στην έκθεση της Τράπεζας της Ελλάδος που δημοσιοποιήθηκε χθες, τι προβλέπει; Προβλέπει </w:t>
      </w:r>
      <w:proofErr w:type="spellStart"/>
      <w:r w:rsidRPr="00B01C11">
        <w:rPr>
          <w:rFonts w:ascii="Arial" w:hAnsi="Arial"/>
          <w:sz w:val="24"/>
          <w:szCs w:val="24"/>
          <w:lang w:eastAsia="el-GR"/>
        </w:rPr>
        <w:t>τσουνάμι</w:t>
      </w:r>
      <w:proofErr w:type="spellEnd"/>
      <w:r w:rsidRPr="00B01C11">
        <w:rPr>
          <w:rFonts w:ascii="Arial" w:hAnsi="Arial"/>
          <w:sz w:val="24"/>
          <w:szCs w:val="24"/>
          <w:lang w:eastAsia="el-GR"/>
        </w:rPr>
        <w:t xml:space="preserve"> πτωχεύσεων -και μέσα και εκεί συμπεριλαμβάνονται και αγρότες-, εκτίναξη της ανεργίας με την απόσυρση των μέτρων, καθώς και αύξηση φτώχειας και κοινωνικών και οικονομικών ανισοτήτων, τόσο μεταξύ των χωρών, όσο και μεταξύ των νοικοκυριών εντός των χωρών. Είναι επίσημα στοιχεία. Και δεν είναι τα μόνα. Η αγροτιά βράζει από τα οξυμένα προβλήματα που υπάρχουν.</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Οι </w:t>
      </w:r>
      <w:proofErr w:type="spellStart"/>
      <w:r w:rsidRPr="00B01C11">
        <w:rPr>
          <w:rFonts w:ascii="Arial" w:hAnsi="Arial"/>
          <w:sz w:val="24"/>
          <w:szCs w:val="24"/>
          <w:lang w:eastAsia="el-GR"/>
        </w:rPr>
        <w:t>αγροτοκτηνοτρόφοι</w:t>
      </w:r>
      <w:proofErr w:type="spellEnd"/>
      <w:r w:rsidRPr="00B01C11">
        <w:rPr>
          <w:rFonts w:ascii="Arial" w:hAnsi="Arial"/>
          <w:sz w:val="24"/>
          <w:szCs w:val="24"/>
          <w:lang w:eastAsia="el-GR"/>
        </w:rPr>
        <w:t xml:space="preserve"> διαδηλώνουν σε αρκετές περιοχές, από την ανάρτηση των δασικών χαρτών, αποκαλύπτοντας τις πολιτικές ευθύνες της σημερινής και της προηγούμενης κυβέρνησης του ΣΥΡΙΖΑ και όλων των άλλων αστικών κυβερνήσεων, για τη στρατηγική εμπορευματοποίησης της γης, τις τεράστιες αλλαγές στον χαρακτήρα και στη χρήση δασών και δασικών εκτάσεων που έχουν γίνει τουριστικές επιχειρήσεις, βιομηχανίες, ξενοδοχεία, οικισμοί και άλλα, χαρακτηρίζοντας δασικές ιδιωτικές εκτάσεις που ήταν αγροτικές, τις καλλιεργούσαν και εγκαταλείφθηκαν για διάφορους λόγους, όπως η γερμανική κατοχή, ο εμφύλιος πόλεμος, η μετανάστευση, η αναζήτηση δουλειάς στα αστικά κέντρα ή χαρακτηρίζοντας εσφαλμένα εκτάσεις ως δασικές, αφού οι ιδιωτικές μελετητικές εταιρείες που συνέταξαν τους χάρτες δεν </w:t>
      </w:r>
      <w:r w:rsidRPr="00B01C11">
        <w:rPr>
          <w:rFonts w:ascii="Arial" w:hAnsi="Arial"/>
          <w:sz w:val="24"/>
          <w:szCs w:val="24"/>
          <w:lang w:eastAsia="el-GR"/>
        </w:rPr>
        <w:lastRenderedPageBreak/>
        <w:t xml:space="preserve">έκαναν λόγω κόστους τις απαραίτητες αυτοψίες ή ακόμα και κρατικές δασικές εκτάσεις που εκχερσώθηκαν και καλλιεργούνται για λόγους επιβίωσης ή δασικές εκτάσεις που είναι βοσκότοποι για πάνω από σαράντα με πενήντα χρόνια οι οποίες κινδυνεύουν να μην επιδοτηθούν και οι κτηνοτρόφοι να χάσουν ενισχύσεις, να στερηθούν το αγροτικό εισόδημα αλλά ακόμα να απαιτηθεί και η επιστροφή επιδοτήσεων προηγούμενων χρόνων. Μπορεί να δόθηκε παράταση, αλλά με την τεράστια </w:t>
      </w:r>
      <w:proofErr w:type="spellStart"/>
      <w:r w:rsidRPr="00B01C11">
        <w:rPr>
          <w:rFonts w:ascii="Arial" w:hAnsi="Arial"/>
          <w:sz w:val="24"/>
          <w:szCs w:val="24"/>
          <w:lang w:eastAsia="el-GR"/>
        </w:rPr>
        <w:t>υποστελέχωση</w:t>
      </w:r>
      <w:proofErr w:type="spellEnd"/>
      <w:r w:rsidRPr="00B01C11">
        <w:rPr>
          <w:rFonts w:ascii="Arial" w:hAnsi="Arial"/>
          <w:sz w:val="24"/>
          <w:szCs w:val="24"/>
          <w:lang w:eastAsia="el-GR"/>
        </w:rPr>
        <w:t xml:space="preserve"> της Δασικής Υπηρεσίας αμφίβολο είναι το αποτέλεσμα.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Τη γη την θέλετε για ανεμογεννήτριες, για </w:t>
      </w:r>
      <w:proofErr w:type="spellStart"/>
      <w:r w:rsidRPr="00B01C11">
        <w:rPr>
          <w:rFonts w:ascii="Arial" w:hAnsi="Arial"/>
          <w:sz w:val="24"/>
          <w:szCs w:val="24"/>
          <w:lang w:eastAsia="el-GR"/>
        </w:rPr>
        <w:t>φωτοβολταϊκά</w:t>
      </w:r>
      <w:proofErr w:type="spellEnd"/>
      <w:r w:rsidRPr="00B01C11">
        <w:rPr>
          <w:rFonts w:ascii="Arial" w:hAnsi="Arial"/>
          <w:sz w:val="24"/>
          <w:szCs w:val="24"/>
          <w:lang w:eastAsia="el-GR"/>
        </w:rPr>
        <w:t xml:space="preserve">, για τουριστικές επιχειρήσεις και τουριστικά χωριά </w:t>
      </w:r>
      <w:proofErr w:type="spellStart"/>
      <w:r w:rsidRPr="00B01C11">
        <w:rPr>
          <w:rFonts w:ascii="Arial" w:hAnsi="Arial"/>
          <w:sz w:val="24"/>
          <w:szCs w:val="24"/>
          <w:lang w:eastAsia="el-GR"/>
        </w:rPr>
        <w:t>κ.ο.κ.</w:t>
      </w:r>
      <w:proofErr w:type="spellEnd"/>
      <w:r w:rsidRPr="00B01C11">
        <w:rPr>
          <w:rFonts w:ascii="Arial" w:hAnsi="Arial"/>
          <w:sz w:val="24"/>
          <w:szCs w:val="24"/>
          <w:lang w:eastAsia="el-GR"/>
        </w:rPr>
        <w:t>. Και μπορεί να είναι αυτά θέματα του Υπουργείου Περιβάλλοντος, αλλά αφορούν και το Υπουργείο Αγροτικής Ανάπτυξης, αφού έχει άμεση σχέση με το εισόδημα των αγροτών αλλά και το ύψος των ενισχύσεων.</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Και τώρα μας παρουσιάζετε αυτό το νομοσχέδιο ότι θα δώσει τέλος στα βάσανα των αγροτών από την εκμετάλλευση και τους εκβιασμούς των μεγαλεμπόρων και </w:t>
      </w:r>
      <w:proofErr w:type="spellStart"/>
      <w:r w:rsidRPr="00B01C11">
        <w:rPr>
          <w:rFonts w:ascii="Arial" w:hAnsi="Arial"/>
          <w:sz w:val="24"/>
          <w:szCs w:val="24"/>
          <w:lang w:eastAsia="el-GR"/>
        </w:rPr>
        <w:t>μεταποιητών</w:t>
      </w:r>
      <w:proofErr w:type="spellEnd"/>
      <w:r w:rsidRPr="00B01C11">
        <w:rPr>
          <w:rFonts w:ascii="Arial" w:hAnsi="Arial"/>
          <w:sz w:val="24"/>
          <w:szCs w:val="24"/>
          <w:lang w:eastAsia="el-GR"/>
        </w:rPr>
        <w:t xml:space="preserve">, όταν αυτών ακριβώς τα συμφέροντα στηρίζετε. Μάλιστα ως αποδεικτικό στοιχείο μάς αναφέρει ο Υπουργός ότι ψηφίζονται από όλα τα κόμματα.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σας πω, για το ξεκλήρισμα μικρομεσαίων αγροτών, όλοι έχετε βάλει πλάτη. Και το τρίτο μνημόνιο, όμως, παρέα όλοι σας το ψηφίσατε, όπως και τις </w:t>
      </w:r>
      <w:r w:rsidRPr="00B01C11">
        <w:rPr>
          <w:rFonts w:ascii="Arial" w:hAnsi="Arial"/>
          <w:sz w:val="24"/>
          <w:szCs w:val="24"/>
          <w:lang w:eastAsia="el-GR"/>
        </w:rPr>
        <w:lastRenderedPageBreak/>
        <w:t>απαιτήσεις του ΟΟΣΑ για το γάλα μακράς διάρκειας, για το γιαούρτι με σκόνη που ήταν και είναι κατά των αγροτών. Και την περασμένη, όμως, εβδομάδα δεν ψηφίσατε οι περισσότεροι -εκτός του ΜέΡΑ25- την ιδιωτικοποίηση του Ελληνικού, όπως πριν λίγα χρόνια την παραχώρηση του μεγαλύτερου λιμανιού της Ανατολικής Ευρώπης και της χώρας, του Πειραιά; Και να θυμίσω ότι σύμφωνοι είστε να δίνονται πάνω από 4 δισεκατομμύρια στο ΝΑΤΟ, αντί να πηγαίνουν σε νοσοκομεία, σχολεία και άλλες λαϊκές ανάγκες. Έτσι είναι τα αστικά κόμματα, συμπλέετε και αυτό επιβεβαιώνεται και σε αυτό το νομοσχέδιο που εμείς καταψηφίζουμε.</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Προσθέσατε στο πρώτο άρθρο μετά την κατακραυγή άλλη μια περίπτωση, βάζοντας όριο τζίρου στον αγοραστή 500 χιλιάδες ευρώ. Πάλι αφήνετε τους μισούς τουλάχιστον αγροτικούς συνεταιρισμούς απέξω, οι οποίοι είναι αγοραστές -αγοράζουν από τους αγρότες- και μάλιστα μερικοί αργούν πάρα πολύ να τους πληρώσουν.</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Και πάλι όμως δεν σημαίνει πως και με αυτήν την αλλαγή ότι προστατεύονται οι αγρότες για τρεις λόγους: Ο ένας είναι ότι παραμένει ο αγρότης πιο αδύναμος με μειωμένη διαπραγματευτική ικανότητα. Αναλύθηκε. Είναι αυτό που είπε η εισηγήτρια μας, η Μαρία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 xml:space="preserve">. Δεν είναι το ίδιο πράγμα η σχέση ανάμεσα σε δύο λύκους και σχέση ανάμεσα σε λύκο και πρόβατο. Δεύτερον, παραμένουν οι «πόρτες» και τα «παράθυρα» στα άρθρα </w:t>
      </w:r>
      <w:r w:rsidRPr="00B01C11">
        <w:rPr>
          <w:rFonts w:ascii="Arial" w:hAnsi="Arial"/>
          <w:sz w:val="24"/>
          <w:szCs w:val="24"/>
          <w:lang w:eastAsia="el-GR"/>
        </w:rPr>
        <w:lastRenderedPageBreak/>
        <w:t xml:space="preserve">3 και 4 που αναιρούν την προστασία από αθέμιτες πρακτικές. Τις  </w:t>
      </w:r>
      <w:proofErr w:type="spellStart"/>
      <w:r w:rsidRPr="00B01C11">
        <w:rPr>
          <w:rFonts w:ascii="Arial" w:hAnsi="Arial"/>
          <w:sz w:val="24"/>
          <w:szCs w:val="24"/>
          <w:lang w:eastAsia="el-GR"/>
        </w:rPr>
        <w:t>απενοχοποιούν</w:t>
      </w:r>
      <w:proofErr w:type="spellEnd"/>
      <w:r w:rsidRPr="00B01C11">
        <w:rPr>
          <w:rFonts w:ascii="Arial" w:hAnsi="Arial"/>
          <w:sz w:val="24"/>
          <w:szCs w:val="24"/>
          <w:lang w:eastAsia="el-GR"/>
        </w:rPr>
        <w:t xml:space="preserve"> και τις νομιμοποιούν. Και τρίτον είναι γνωστό ότι από τα πρώτα αιτήματα που βάζει το αγροτικό κίνημα, είναι κατώτερες εγγυημένες τιμές στα αγροτικά και κτηνοτροφικά προϊόντα που θα ανταποκρίνονται στο κόστος παραγωγής, θα διασφαλίζουν εισόδημα επιβίωσης για μικρομεσαίους αγρότες, ώστε να παρέχουν φτηνά και ποιοτικά προϊόντα για τις λαϊκές ανάγκες ενάντια στην κερδοσκοπία εμπόρων και βιομηχανιών.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Βλέπετε πόσο γάγγραινα είναι; Και όμως το αγνοείτε, όχι μόνο εσείς, αλλά και ο ΣΥΡΙΖΑ όταν ήταν κυβέρνηση. Εγγυημένες τιμές ποιοι έχουν; Τα μονοπώλια των ανανεώσιμων πηγών ενέργειας, οι μεγαλοεργολάβοι στα διόδια και ούτω </w:t>
      </w:r>
      <w:proofErr w:type="spellStart"/>
      <w:r w:rsidRPr="00B01C11">
        <w:rPr>
          <w:rFonts w:ascii="Arial" w:hAnsi="Arial"/>
          <w:sz w:val="24"/>
          <w:szCs w:val="24"/>
          <w:lang w:eastAsia="el-GR"/>
        </w:rPr>
        <w:t>κ.ο.κ.</w:t>
      </w:r>
      <w:proofErr w:type="spellEnd"/>
      <w:r w:rsidRPr="00B01C11">
        <w:rPr>
          <w:rFonts w:ascii="Arial" w:hAnsi="Arial"/>
          <w:sz w:val="24"/>
          <w:szCs w:val="24"/>
          <w:lang w:eastAsia="el-GR"/>
        </w:rPr>
        <w:t xml:space="preserve">. Γι’ αυτούς έχετε εγγυημένες τιμές. </w:t>
      </w:r>
    </w:p>
    <w:p w:rsidR="00B01C11" w:rsidRPr="00B01C11" w:rsidRDefault="00B01C11" w:rsidP="00B01C11">
      <w:pPr>
        <w:tabs>
          <w:tab w:val="left" w:pos="330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νομοσχέδιο, λοιπόν, ρυθμίζει κυρίως σχέσεις μεταξύ χονδρεμπόρων, </w:t>
      </w:r>
      <w:proofErr w:type="spellStart"/>
      <w:r w:rsidRPr="00B01C11">
        <w:rPr>
          <w:rFonts w:ascii="Arial" w:hAnsi="Arial"/>
          <w:sz w:val="24"/>
          <w:szCs w:val="24"/>
          <w:lang w:eastAsia="el-GR"/>
        </w:rPr>
        <w:t>λιανεμπόρων</w:t>
      </w:r>
      <w:proofErr w:type="spellEnd"/>
      <w:r w:rsidRPr="00B01C11">
        <w:rPr>
          <w:rFonts w:ascii="Arial" w:hAnsi="Arial"/>
          <w:sz w:val="24"/>
          <w:szCs w:val="24"/>
          <w:lang w:eastAsia="el-GR"/>
        </w:rPr>
        <w:t>, μεγαλεμπόρων και βιομηχάνων, γιατί υπάρχουν προβλήματα σε αυτόν τον τομέα με τους χονδρέμπορους και τους βιομηχάνους να διαμαρτύρονται για τις μεγάλες καθυστερήσεις στο σουπερμάρκετ και τα γνωστά φαινόμενα με την πτώχευση αλυσίδων, όπως διαμαρτύρονται και για άλλες πρακτικές που χρησιμοποιούν κυρίως τα σουπερμάρκετ για να αυξήσουν την κερδοφορία τους, όπως τέλη που χρεώνουν για ένα καλό ράφι, ακυρώσεις παραγγελιών κ.λπ..</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el-GR"/>
        </w:rPr>
        <w:lastRenderedPageBreak/>
        <w:t xml:space="preserve">Ωστόσο, αντιμετωπίζετε με τον ίδιο τρόπο την εμπορική συναλλαγή, από τη μια, ανάμεσα σε δύο επιχειρηματικούς ομίλους με τζίρους τεράστιους </w:t>
      </w:r>
      <w:r w:rsidRPr="00B01C11">
        <w:rPr>
          <w:rFonts w:ascii="Arial" w:hAnsi="Arial"/>
          <w:sz w:val="24"/>
          <w:szCs w:val="24"/>
          <w:lang w:eastAsia="el-GR"/>
        </w:rPr>
        <w:t>δεκάδων και εκατοντάδων εκατομμυρίων ευρώ και την εμπορική συναλλαγή, από την άλλη, ανάμεσα σε μια τέτοια επιχείρηση, σουπερμάρκετ ή γαλακτοβιομηχανία και έναν μικρομεσαίο κτηνοτρόφο ή έναν μικρό προμηθευτή.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μεγάλη επιχείρηση, το μονοπώλιο κρατάει στο χέρι τον παραγωγό με διάφορους τρόπους, όπως οι εκβιασμοί ότι η παραγωγή του θα μείνει αδιάθετη, η </w:t>
      </w:r>
      <w:proofErr w:type="spellStart"/>
      <w:r w:rsidRPr="00B01C11">
        <w:rPr>
          <w:rFonts w:ascii="Arial" w:hAnsi="Arial"/>
          <w:sz w:val="24"/>
          <w:szCs w:val="24"/>
          <w:lang w:eastAsia="el-GR"/>
        </w:rPr>
        <w:t>εισκόμιση</w:t>
      </w:r>
      <w:proofErr w:type="spellEnd"/>
      <w:r w:rsidRPr="00B01C11">
        <w:rPr>
          <w:rFonts w:ascii="Arial" w:hAnsi="Arial"/>
          <w:sz w:val="24"/>
          <w:szCs w:val="24"/>
          <w:lang w:eastAsia="el-GR"/>
        </w:rPr>
        <w:t xml:space="preserve"> φθηνότερων πρώτων υλών από το εξωτερικό, η απαίτηση για διάφορες πιστοποιήσεις και προδιαγραφές στο πλαίσιο του λεγόμενου ποιοτικού ελέγχου και άλλες μεθόδους.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βέβαια δεν είναι μόνο το ζήτημα των καθυστερήσεων των πληρωμών, αλλά και το ζήτημα των εξευτελιστικών τιμών, για το οποίο το νομοσχέδιο δεν προβλέπει τίποτε γιατί αυτό στον καπιταλισμό το λύνει η αγορά, δηλαδή τα μονοπώλια που εκβιάζουν και στραγγίζουν τους μικρομεσαίους αγρότες. Τους αναγκάζουν να πουλούν φτηνά την παραγωγή και οι εργαζόμενοι, τα λαϊκά στρώματα να αγοράζουν ακριβά, χωρίς να μπορούν να καλύψουν τις ανάγκες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Θεωρούμε, λοιπόν, ότι το παρόν νομοσχέδιο λειτουργεί σαν τροχονόμος μεταξύ μεγαλεμπόρων και αλυσίδων σουπερμάρκετ και σε καθυστερήσεις </w:t>
      </w:r>
      <w:r w:rsidRPr="00B01C11">
        <w:rPr>
          <w:rFonts w:ascii="Arial" w:hAnsi="Arial"/>
          <w:sz w:val="24"/>
          <w:szCs w:val="24"/>
          <w:lang w:eastAsia="el-GR"/>
        </w:rPr>
        <w:lastRenderedPageBreak/>
        <w:t xml:space="preserve">αποπληρωμών μεταξύ τους και όχι μεταξύ αγροτών και εμπόρων ή </w:t>
      </w:r>
      <w:proofErr w:type="spellStart"/>
      <w:r w:rsidRPr="00B01C11">
        <w:rPr>
          <w:rFonts w:ascii="Arial" w:hAnsi="Arial"/>
          <w:sz w:val="24"/>
          <w:szCs w:val="24"/>
          <w:lang w:eastAsia="el-GR"/>
        </w:rPr>
        <w:t>μεταποιητών</w:t>
      </w:r>
      <w:proofErr w:type="spellEnd"/>
      <w:r w:rsidRPr="00B01C11">
        <w:rPr>
          <w:rFonts w:ascii="Arial" w:hAnsi="Arial"/>
          <w:sz w:val="24"/>
          <w:szCs w:val="24"/>
          <w:lang w:eastAsia="el-GR"/>
        </w:rPr>
        <w:t xml:space="preserve">, όπως το παρουσιάζετε.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Εξάλλου και εκεί που εφαρμόζεται η </w:t>
      </w:r>
      <w:proofErr w:type="spellStart"/>
      <w:r w:rsidRPr="00B01C11">
        <w:rPr>
          <w:rFonts w:ascii="Arial" w:hAnsi="Arial"/>
          <w:sz w:val="24"/>
          <w:szCs w:val="24"/>
          <w:lang w:eastAsia="el-GR"/>
        </w:rPr>
        <w:t>ευρωοδηγία</w:t>
      </w:r>
      <w:proofErr w:type="spellEnd"/>
      <w:r w:rsidRPr="00B01C11">
        <w:rPr>
          <w:rFonts w:ascii="Arial" w:hAnsi="Arial"/>
          <w:sz w:val="24"/>
          <w:szCs w:val="24"/>
          <w:lang w:eastAsia="el-GR"/>
        </w:rPr>
        <w:t>, όπως η Ισπανία, αν και συγκεκριμένες ρυθμίσεις παρουσιάστηκαν από τη σοσιαλδημοκρατική ισπανική κυβέρνηση ως μέτρα στήριξης μικρομεσαίων αγροτών και τιμών, με τα οποία αυτοί διαθέτουν τα προϊόντα τους σε εμπόρους και βιομηχάνους, ωστόσο κινούνται σε αντίθετη κατεύθυνση, κάτι που επισημαίνουν πολλοί αγροτικοί φορείς στην Ισπανία.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Αποδεικνύεται για άλλη μια φορά ότι οι ανάγκες των μικρομεσαίων βιοπαλαιστών αγροτών δεν χωρούν στις αποφάσεις κυβερνήσεων Ευρωπαϊκής Ένωσης και στους θεσμούς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shd w:val="clear" w:color="auto" w:fill="FFFFFF"/>
          <w:lang w:eastAsia="el-GR"/>
        </w:rPr>
        <w:t xml:space="preserve">(Στο σημείο αυτό την Προεδρική Έδρα καταλαμβάνει ο Ζ΄ Αντιπρόεδρος της Βουλής κ. </w:t>
      </w:r>
      <w:r w:rsidRPr="00B01C11">
        <w:rPr>
          <w:rFonts w:ascii="Arial" w:hAnsi="Arial" w:cs="Arial"/>
          <w:b/>
          <w:sz w:val="24"/>
          <w:szCs w:val="24"/>
          <w:shd w:val="clear" w:color="auto" w:fill="FFFFFF"/>
          <w:lang w:eastAsia="el-GR"/>
        </w:rPr>
        <w:t>ΑΠΟΣΤΟΛΟΣ ΑΒΔΕΛΑΣ</w:t>
      </w:r>
      <w:r w:rsidRPr="00B01C11">
        <w:rPr>
          <w:rFonts w:ascii="Arial" w:hAnsi="Arial" w:cs="Arial"/>
          <w:sz w:val="24"/>
          <w:szCs w:val="24"/>
          <w:shd w:val="clear" w:color="auto" w:fill="FFFFFF"/>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 αυτό λύση απέναντι στην ανισότητα και βαρβαρότητα του καπιταλιστικού εκμεταλλευτικού τρόπου παραγωγής και σε αυτόν τον τομέα είναι το κρατικό εμπόριο, ο κεντρικός επιστημονικός σχεδιασμός για την κοινωνικοποιημένη και συνεταιριστική παραγωγή, με κρατική τιμή για τη συγκέντρωση του κάθε προϊόντος από το κράτος και διανομή μέσω του κρατικού εμπορίου σε προσιτές τιμές σε όλη την κοινωνία και βέβαια εξασφαλισμένο εισόδημα για όλους. Με μία τέτοια οργάνωση δεν θα υπάρχει ούτε εκβιασμός ούτε εκμετάλλευση ούτε ανοιχτές τιμές ούτε </w:t>
      </w:r>
      <w:proofErr w:type="spellStart"/>
      <w:r w:rsidRPr="00B01C11">
        <w:rPr>
          <w:rFonts w:ascii="Arial" w:hAnsi="Arial"/>
          <w:sz w:val="24"/>
          <w:szCs w:val="24"/>
          <w:lang w:eastAsia="el-GR"/>
        </w:rPr>
        <w:t>απληρωσιές</w:t>
      </w:r>
      <w:proofErr w:type="spellEnd"/>
      <w:r w:rsidRPr="00B01C11">
        <w:rPr>
          <w:rFonts w:ascii="Arial" w:hAnsi="Arial"/>
          <w:sz w:val="24"/>
          <w:szCs w:val="24"/>
          <w:lang w:eastAsia="el-GR"/>
        </w:rPr>
        <w:t xml:space="preserve">. Όμως τέτοιες λύσεις δεν χωρούν στο εκμεταλλευτικό, βάρβαρο σύστημά 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Τελειώνοντας, </w:t>
      </w:r>
      <w:proofErr w:type="spellStart"/>
      <w:r w:rsidRPr="00B01C11">
        <w:rPr>
          <w:rFonts w:ascii="Arial" w:hAnsi="Arial"/>
          <w:sz w:val="24"/>
          <w:szCs w:val="24"/>
          <w:lang w:eastAsia="el-GR"/>
        </w:rPr>
        <w:t>ξαναθέτω</w:t>
      </w:r>
      <w:proofErr w:type="spellEnd"/>
      <w:r w:rsidRPr="00B01C11">
        <w:rPr>
          <w:rFonts w:ascii="Arial" w:hAnsi="Arial"/>
          <w:sz w:val="24"/>
          <w:szCs w:val="24"/>
          <w:lang w:eastAsia="el-GR"/>
        </w:rPr>
        <w:t xml:space="preserve"> το θέμα των απολυμένων με δικαστική απόφαση έμπειρων εκτιμητών από τον ΕΛΓΑ, ενώ τους χρειάζονται. Υπάρχουν πολύ μεγάλες ελλείψεις και ανάγκες και ειδικά μετά το μεγάλο παγετό που χτύπησε τον Μάρτη μήνα. Είναι απώλεια για την αγροτιά και τον ΕΛΓΑ. Τουλάχιστον δεσμευθείτε ότι θα έχουν σε προσλήψεις μέσω ΑΣΕΠ αυξημένη </w:t>
      </w:r>
      <w:proofErr w:type="spellStart"/>
      <w:r w:rsidRPr="00B01C11">
        <w:rPr>
          <w:rFonts w:ascii="Arial" w:hAnsi="Arial"/>
          <w:sz w:val="24"/>
          <w:szCs w:val="24"/>
          <w:lang w:eastAsia="el-GR"/>
        </w:rPr>
        <w:t>μοριοδότηση</w:t>
      </w:r>
      <w:proofErr w:type="spellEnd"/>
      <w:r w:rsidRPr="00B01C11">
        <w:rPr>
          <w:rFonts w:ascii="Arial" w:hAnsi="Arial"/>
          <w:sz w:val="24"/>
          <w:szCs w:val="24"/>
          <w:lang w:eastAsia="el-GR"/>
        </w:rPr>
        <w:t xml:space="preserve"> και φυσικά εκ βάθρων αλλαγή του νόμου του ΕΛΓΑ. Σε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περίπτωση δεν αποζημιώνει 100% ούτε ακόμα και στη μεγάλη καταστροφή της Καρδίτσας.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 xml:space="preserve">ΠΡΟΕΔΡΕΥΩΝ (Απόστολος </w:t>
      </w:r>
      <w:proofErr w:type="spellStart"/>
      <w:r w:rsidRPr="00B01C11">
        <w:rPr>
          <w:rFonts w:ascii="Arial" w:hAnsi="Arial" w:cs="Arial"/>
          <w:b/>
          <w:sz w:val="24"/>
          <w:szCs w:val="24"/>
          <w:lang w:eastAsia="el-GR"/>
        </w:rPr>
        <w:t>Αβδελάς</w:t>
      </w:r>
      <w:proofErr w:type="spellEnd"/>
      <w:r w:rsidRPr="00B01C11">
        <w:rPr>
          <w:rFonts w:ascii="Arial" w:hAnsi="Arial" w:cs="Arial"/>
          <w:b/>
          <w:sz w:val="24"/>
          <w:szCs w:val="24"/>
          <w:lang w:eastAsia="el-GR"/>
        </w:rPr>
        <w:t xml:space="preserve">): </w:t>
      </w:r>
      <w:r w:rsidRPr="00B01C11">
        <w:rPr>
          <w:rFonts w:ascii="Arial" w:hAnsi="Arial"/>
          <w:sz w:val="24"/>
          <w:szCs w:val="24"/>
          <w:lang w:eastAsia="el-GR"/>
        </w:rPr>
        <w:t xml:space="preserve">Ευχαριστούμε πολύ την κ. </w:t>
      </w:r>
      <w:proofErr w:type="spellStart"/>
      <w:r w:rsidRPr="00B01C11">
        <w:rPr>
          <w:rFonts w:ascii="Arial" w:hAnsi="Arial"/>
          <w:sz w:val="24"/>
          <w:szCs w:val="24"/>
          <w:lang w:eastAsia="el-GR"/>
        </w:rPr>
        <w:t>Μανωλάκου</w:t>
      </w:r>
      <w:proofErr w:type="spellEnd"/>
      <w:r w:rsidRPr="00B01C11">
        <w:rPr>
          <w:rFonts w:ascii="Arial" w:hAnsi="Arial"/>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Καλησπέρα σας και από μένα.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πάμε τώρα στην Καστοριά στην κ. Ολυμπία </w:t>
      </w:r>
      <w:proofErr w:type="spellStart"/>
      <w:r w:rsidRPr="00B01C11">
        <w:rPr>
          <w:rFonts w:ascii="Arial" w:hAnsi="Arial"/>
          <w:sz w:val="24"/>
          <w:szCs w:val="24"/>
          <w:lang w:eastAsia="el-GR"/>
        </w:rPr>
        <w:t>Τελιγιορίδου</w:t>
      </w:r>
      <w:proofErr w:type="spellEnd"/>
      <w:r w:rsidRPr="00B01C11">
        <w:rPr>
          <w:rFonts w:ascii="Arial" w:hAnsi="Arial"/>
          <w:sz w:val="24"/>
          <w:szCs w:val="24"/>
          <w:lang w:eastAsia="el-GR"/>
        </w:rPr>
        <w:t xml:space="preserve"> από τον ΣΥΡΙΖΑ, ακολουθεί ο κ. </w:t>
      </w:r>
      <w:proofErr w:type="spellStart"/>
      <w:r w:rsidRPr="00B01C11">
        <w:rPr>
          <w:rFonts w:ascii="Arial" w:hAnsi="Arial"/>
          <w:sz w:val="24"/>
          <w:szCs w:val="24"/>
          <w:lang w:eastAsia="el-GR"/>
        </w:rPr>
        <w:t>Κωτσός</w:t>
      </w:r>
      <w:proofErr w:type="spellEnd"/>
      <w:r w:rsidRPr="00B01C11">
        <w:rPr>
          <w:rFonts w:ascii="Arial" w:hAnsi="Arial"/>
          <w:sz w:val="24"/>
          <w:szCs w:val="24"/>
          <w:lang w:eastAsia="el-GR"/>
        </w:rPr>
        <w:t xml:space="preserve"> από τη Νέα Δημοκρατία και κλείνουμε τον κύκλο των ομιλητών με φυσική παρουσία.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 αυτό ενημερώνω τους συναδέλφους μέσω </w:t>
      </w:r>
      <w:r w:rsidRPr="00B01C11">
        <w:rPr>
          <w:rFonts w:ascii="Arial" w:hAnsi="Arial"/>
          <w:sz w:val="24"/>
          <w:szCs w:val="24"/>
          <w:lang w:val="en-US" w:eastAsia="el-GR"/>
        </w:rPr>
        <w:t>WEBEX</w:t>
      </w:r>
      <w:r w:rsidRPr="00B01C11">
        <w:rPr>
          <w:rFonts w:ascii="Arial" w:hAnsi="Arial"/>
          <w:sz w:val="24"/>
          <w:szCs w:val="24"/>
          <w:lang w:eastAsia="el-GR"/>
        </w:rPr>
        <w:t xml:space="preserve">, την κ. Μάλαμα και τον κ. </w:t>
      </w:r>
      <w:proofErr w:type="spellStart"/>
      <w:r w:rsidRPr="00B01C11">
        <w:rPr>
          <w:rFonts w:ascii="Arial" w:hAnsi="Arial"/>
          <w:sz w:val="24"/>
          <w:szCs w:val="24"/>
          <w:lang w:eastAsia="el-GR"/>
        </w:rPr>
        <w:t>Λιούπη</w:t>
      </w:r>
      <w:proofErr w:type="spellEnd"/>
      <w:r w:rsidRPr="00B01C11">
        <w:rPr>
          <w:rFonts w:ascii="Arial" w:hAnsi="Arial"/>
          <w:sz w:val="24"/>
          <w:szCs w:val="24"/>
          <w:lang w:eastAsia="el-GR"/>
        </w:rPr>
        <w:t xml:space="preserve"> να ετοιμάζονται.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Ορίστε, κυρία </w:t>
      </w:r>
      <w:proofErr w:type="spellStart"/>
      <w:r w:rsidRPr="00B01C11">
        <w:rPr>
          <w:rFonts w:ascii="Arial" w:hAnsi="Arial"/>
          <w:sz w:val="24"/>
          <w:szCs w:val="24"/>
          <w:lang w:eastAsia="el-GR"/>
        </w:rPr>
        <w:t>Τελιγιορίδου</w:t>
      </w:r>
      <w:proofErr w:type="spellEnd"/>
      <w:r w:rsidRPr="00B01C11">
        <w:rPr>
          <w:rFonts w:ascii="Arial" w:hAnsi="Arial"/>
          <w:sz w:val="24"/>
          <w:szCs w:val="24"/>
          <w:lang w:eastAsia="el-GR"/>
        </w:rPr>
        <w:t>, έχετε το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ΟΛΥΜΠΙΑ ΤΕΛΙΓΙΟΡΙΔΟΥ: </w:t>
      </w:r>
      <w:r w:rsidRPr="00B01C11">
        <w:rPr>
          <w:rFonts w:ascii="Arial" w:hAnsi="Arial"/>
          <w:sz w:val="24"/>
          <w:szCs w:val="24"/>
          <w:lang w:eastAsia="el-GR"/>
        </w:rPr>
        <w:t xml:space="preserve">Ευχαριστώ πολύ,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Κυρία Υφυπουργέ, κυρίες και κύριοι συνάδελφοι, τελικά στη ροή του πολιτικού χρόνου έρχεται πάντα η ώρα που αποδεικνύονται τα αυτονόητα, ακόμη και γι’ αυτούς οι οποίοι φανατικά τα αρνιούνται. Αναφέρομαι στη Νέα Δημοκρατία, την υπέρμαχο της ελεύθερης αγοράς και των ιερών κανόνων της.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Αποδεικνύεται, λοιπόν, ότι σε συνθήκες ελεύθερης αγοράς αν δεν προσδιοριστούν στις εμπορικές συναλλαγές από το κράτος οι όροι, οι κανόνες, η δεοντολογία και οι καλές πρακτικές, τότε τα πράγματα γίνονται καταστροφικά και, όπως ακούστηκε και πριν, το μεγάλο ψάρι τρώει το μικρό. Η κρατική, λοιπόν, παρέμβαση, ο κρατικός προστατευτισμός που τόσο απεύχεστε, είναι αναγκαίος για την προστασία των οικονομικά ασθενέστερων στις εμπορικές συναλλαγές.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Έρχεται, λοιπόν, αυτή η ευρωπαϊκή οδηγία, η οποία προφανώς δεν είναι πανάκεια, αλλά κατά τη δική μας γνώμη βρίσκεται στη σωστή κατεύθυνση. Αυτό που προσπαθεί να λύσει η οδηγία αυτή, επιχειρήσαμε στη διάρκεια της δικής μας κυβερνητικής θητείας να το δρομολογήσουμε, με δυσκολίες, με εμπόδια. Το πρόβλημα δεν είναι εύκολο και δεν λύνεται από τη μια μέρα στην άλλη και ούτε με αυτό το νομοθέτημα μπορεί να λυθούν όλα τα προβλήματα.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Παρ’ όλα αυτά, δύο χρόνια πριν έρθει, τον Απρίλιο του 2019, αυτή η ευρωπαϊκή οδηγία, εμείς προσπαθήσαμε το 2017 με το ν.4492 -ακούστηκε πολλές φορές εδώ- να βάλουμε μια τάξη στο χάος των εμπορικών συναλλαγών στα αγροτικά προϊόντα. Το ίδιο επιχειρήσαμε με την κοινή υπουργική απόφαση για τους ελέγχους στο γάλα, όπου προσδιορίζαμε στις τριμηνιαίες υποχρεωτικές δηλώσεις παραδόσεων και στις μηνιαίες υποχρεωτικές δηλώσεις παραλαβών να αναγράφεται η τιμή, η αξία του προϊόντος. Το ίδιο επιχειρήσαμε με την απόφαση για το βαμβάκι με την υποχρεωτική υπογραφή της σύμβασης κατά την παράδοσή του, για να βάλουμε ένα τέλος στις ανοιχτές τιμές.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ζήτημα, λοιπόν, των αθέμιτων αυτών πρακτικών στις σχέσεις μεταξύ των επιχειρήσεων σε όλη την αλυσίδα των γεωργικών προϊόντων αφορά το σύνολο των κρατών - μελών της Ευρωπαϊκής Ένωσης. Είναι θετικό που παίρνεται η πρωτοβουλία σε ευρωπαϊκό επίπεδο να αντιμετωπιστεί συνολικά, ώστε να υπάρχουν κοινοί κανόνες, οι οποίοι δεν θα καταπίπτουν  στην Επιτροπή Ανταγωνισμού. Έτσι λοιπόν αυτή η οδηγία ενσωματώνεται στο ελληνικό δίκαιο και αυτό είναι κάτι που έπρεπε να γίνει.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Οι αθέμιτες πρακτικές πλήττουν κυρίως το αδύναμο μέλος μιας συμφωνίας, ειδικά όταν μιλάμε για τα αγροτικά προϊόντα, που παράγονται σε συνθήκες αβεβαιότητας. Έχουν ακουστεί σε αυτή την Αίθουσα οι δυσκολίες στη φύση της παραγωγικής διαδικασίας. Το μεγάλο κόστος παραγωγής, οι κίνδυνοι από την κλιματική αλλαγή, οι συνθήκες που αντιμετωπίζουν οι αγρότες μας σε θέματα οικονομίας, ιδιαίτερα το τελευταίο διάστημα με την υγειονομική κρίση, η μεγάλη οικονομική δυσχέρεια, το κλείσιμο της εστίασης, η μείωση του τουρισμού δημιουργούν πλέον προβλήματα βιωσιμότητας των γεωργικών εκμεταλλεύσεων, αλλά και της μεταποίησης και της διακίνησης.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Οφείλουμε λοιπόν να εγκύψουμε στα προβλήματα του αγροτικού κόσμου και να βοηθήσουμε όσο μπορούμε. Το κάνει σήμερα η Κυβέρνηση της Νέας Δημοκρατίας; Ο ένας πίσω από τον άλλον τα στελέχη της Κυβέρνησης λένε ότι το κάνουν και ότι έχουν δώσει πάρα πολλά χρήματα.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Και καλά που σας αφήσαμε 37 δισεκατομμύρια, για να δούμε πού θα τα βρίσκατε για να τα δώσετε! Και καλά που έγινε το πάγωμα σταθερότητας. Και καλά που υπάρχουν πλέον οι όροι από την Ευρωπαϊκή Ένωση να μπορείτε να διαχειριστείτε διαφορετικά τα πράγματα οικονομικά. Γιατί φανταστείτε να είχατε να διαχειριστείτε μια τέτοια υγειονομική κρίση και να σας είχαμε αφήσει εμείς άδεια ταμεία, όπως κάνατε εσείς το 2015!</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παρά τις δημοσιονομικές δυνατότητες που έχετε, τι κάνετε; Παράδειγμα, σχέδιο βελτίωσης. Δεν δέχεστε αυτό που ζητάει το σύνολο του αγροτικού κόσμου της χώρας να εντάξετε τους επιλαχόντες. Λέτε: «Δεν έχουμε λεφτά, θα το δούμε για αργότερα».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Κατά τα άλλα, επαίρεστε ότι με τις δικές σας προσπάθειες έχετε πάρει και πολλά χρήματα από το Ταμείο Ανάκαμψης. Επαίρεστε για το πρόγραμμα των νέων αγροτών, το οποίο με την προδημοσίευσή του τι δείχνει; Ότι αποκλείετε μαζικά τους νέους αγρότες γιατί, για να ενταχθούν, χρειάζονται γεωργικές εκμεταλλεύσεις μεγάλου οικονομικού μεγέθους.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Για παράδειγμα, όταν στη χώρα ο μέσος κλήρος είναι σαράντα οκτώ στρέμματα, για να εντάξει ο αγρότης την ελαιουργία εσείς απαιτείτε εβδομήντα οκτώ στρέμματα. Πόσο κόσμο θα αποκλείσετε, πόσους γεωργούς, πόσους κτηνοτρόφους;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Ερχόμαστε τώρα στο πρόβλημα των </w:t>
      </w:r>
      <w:proofErr w:type="spellStart"/>
      <w:r w:rsidRPr="00B01C11">
        <w:rPr>
          <w:rFonts w:ascii="Arial" w:hAnsi="Arial" w:cs="Arial"/>
          <w:sz w:val="24"/>
          <w:szCs w:val="24"/>
          <w:shd w:val="clear" w:color="auto" w:fill="FFFFFF"/>
          <w:lang w:eastAsia="zh-CN"/>
        </w:rPr>
        <w:t>ελληνοποιήσεων</w:t>
      </w:r>
      <w:proofErr w:type="spellEnd"/>
      <w:r w:rsidRPr="00B01C11">
        <w:rPr>
          <w:rFonts w:ascii="Arial" w:hAnsi="Arial" w:cs="Arial"/>
          <w:sz w:val="24"/>
          <w:szCs w:val="24"/>
          <w:shd w:val="clear" w:color="auto" w:fill="FFFFFF"/>
          <w:lang w:eastAsia="zh-CN"/>
        </w:rPr>
        <w:t xml:space="preserve">. Θα το λύνατε. Κάνατε και έναν νόμο </w:t>
      </w:r>
      <w:proofErr w:type="spellStart"/>
      <w:r w:rsidRPr="00B01C11">
        <w:rPr>
          <w:rFonts w:ascii="Arial" w:hAnsi="Arial" w:cs="Arial"/>
          <w:sz w:val="24"/>
          <w:szCs w:val="24"/>
          <w:shd w:val="clear" w:color="auto" w:fill="FFFFFF"/>
          <w:lang w:eastAsia="zh-CN"/>
        </w:rPr>
        <w:t>αυστηροποίησης</w:t>
      </w:r>
      <w:proofErr w:type="spellEnd"/>
      <w:r w:rsidRPr="00B01C11">
        <w:rPr>
          <w:rFonts w:ascii="Arial" w:hAnsi="Arial" w:cs="Arial"/>
          <w:sz w:val="24"/>
          <w:szCs w:val="24"/>
          <w:shd w:val="clear" w:color="auto" w:fill="FFFFFF"/>
          <w:lang w:eastAsia="zh-CN"/>
        </w:rPr>
        <w:t xml:space="preserve"> ποινών. Μόνο που δεν είπατε ότι αυτές όλες είναι σε αναστολή. Να μην μιλήσουμε για αυτά που φέρνετε στη συνέχεια για τις λαϊκές αγορές. Σήμερα οι αντιδράσεις για τις λαϊκές αγορές είναι μεγάλες. Στρέφονται και κατά των παραγωγών και κατά των καταναλωτών. Δώσατε -λέει- χρήματα. Για πείτε μας, τι έχουν πάρει οι παράκτιοι αλιείς, το 94%, από το πρόγραμμα παύσης της αλιείας; Τι έχουν πάρει οι υδατοκαλλιέργειες; Τι έχουν πάρει οι λιμνοθάλασσες; Τι έχει πάρει το βαμβάκι; Τι έχουν πάρει τα πορτοκάλια; Τι έχει πάρει η πτηνοτροφία, η χοιροτροφία, η </w:t>
      </w:r>
      <w:proofErr w:type="spellStart"/>
      <w:r w:rsidRPr="00B01C11">
        <w:rPr>
          <w:rFonts w:ascii="Arial" w:hAnsi="Arial" w:cs="Arial"/>
          <w:sz w:val="24"/>
          <w:szCs w:val="24"/>
          <w:shd w:val="clear" w:color="auto" w:fill="FFFFFF"/>
          <w:lang w:eastAsia="zh-CN"/>
        </w:rPr>
        <w:t>βοοτροφία</w:t>
      </w:r>
      <w:proofErr w:type="spellEnd"/>
      <w:r w:rsidRPr="00B01C11">
        <w:rPr>
          <w:rFonts w:ascii="Arial" w:hAnsi="Arial" w:cs="Arial"/>
          <w:sz w:val="24"/>
          <w:szCs w:val="24"/>
          <w:shd w:val="clear" w:color="auto" w:fill="FFFFFF"/>
          <w:lang w:eastAsia="zh-CN"/>
        </w:rPr>
        <w:t xml:space="preserve">, οι </w:t>
      </w:r>
      <w:proofErr w:type="spellStart"/>
      <w:r w:rsidRPr="00B01C11">
        <w:rPr>
          <w:rFonts w:ascii="Arial" w:hAnsi="Arial" w:cs="Arial"/>
          <w:sz w:val="24"/>
          <w:szCs w:val="24"/>
          <w:shd w:val="clear" w:color="auto" w:fill="FFFFFF"/>
          <w:lang w:eastAsia="zh-CN"/>
        </w:rPr>
        <w:t>φασολοπαραγωγοί</w:t>
      </w:r>
      <w:proofErr w:type="spellEnd"/>
      <w:r w:rsidRPr="00B01C11">
        <w:rPr>
          <w:rFonts w:ascii="Arial" w:hAnsi="Arial" w:cs="Arial"/>
          <w:sz w:val="24"/>
          <w:szCs w:val="24"/>
          <w:shd w:val="clear" w:color="auto" w:fill="FFFFFF"/>
          <w:lang w:eastAsia="zh-CN"/>
        </w:rPr>
        <w:t xml:space="preserve">, οι παραγωγοί φακών και ρεβιθιών, οι </w:t>
      </w:r>
      <w:proofErr w:type="spellStart"/>
      <w:r w:rsidRPr="00B01C11">
        <w:rPr>
          <w:rFonts w:ascii="Arial" w:hAnsi="Arial" w:cs="Arial"/>
          <w:sz w:val="24"/>
          <w:szCs w:val="24"/>
          <w:shd w:val="clear" w:color="auto" w:fill="FFFFFF"/>
          <w:lang w:eastAsia="zh-CN"/>
        </w:rPr>
        <w:t>πατατοπαραγωγοί</w:t>
      </w:r>
      <w:proofErr w:type="spellEnd"/>
      <w:r w:rsidRPr="00B01C11">
        <w:rPr>
          <w:rFonts w:ascii="Arial" w:hAnsi="Arial" w:cs="Arial"/>
          <w:sz w:val="24"/>
          <w:szCs w:val="24"/>
          <w:shd w:val="clear" w:color="auto" w:fill="FFFFFF"/>
          <w:lang w:eastAsia="zh-CN"/>
        </w:rPr>
        <w:t xml:space="preserve"> φθινοπωρινής πατάτας; Φτάσατε στο σημείο να μοιράζετε και το ίδιο προϊόν, στους παραγωγούς της ανοιξιάτικης να δίνετε, στους φθινοπωρινούς όχι. Δεν τελειώνει ο κατάλογος.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Σε αυτές, λοιπόν, τις συνθήκες τις πραγματικά πολύ δύσκολες, οι αγρότες αναγκάζονται να προωθήσουν τα προϊόντα τους με μη επωφελείς όρους. Χαρακτηριστικά παραδείγματα είναι η ανοιχτή τιμή, ο εκβιασμός για τη μη διάθεση του προϊόντος, το δέλεαρ των προκαταβολών, οι ακυρώσεις των συμφωνιών χωρίς προηγούμενη προειδοποίηση και όλα αυτά με μονομερή επιβολή από τον οικονομικά πιο ισχυρό. Μέσα, λοιπόν, σε αυτήν τη σύνθετη διαδικασία δημιουργούνται προβλήματα και νομικής και πρακτικής φύσης που πράγματι η ενσωμάτωση της οδηγίας μπορεί να δώσει μια διέξοδο.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Είναι πολύ θετικό το γεγονός ότι κάνατε αλλαγή μετά από τη συζήτηση στις επιτροπές και μειώσατε τον κύκλο εργασιών των αγοραστών κάτω από τα 2 εκατομμύρια και αυτό </w:t>
      </w:r>
      <w:proofErr w:type="spellStart"/>
      <w:r w:rsidRPr="00B01C11">
        <w:rPr>
          <w:rFonts w:ascii="Arial" w:hAnsi="Arial" w:cs="Arial"/>
          <w:sz w:val="24"/>
          <w:szCs w:val="24"/>
          <w:shd w:val="clear" w:color="auto" w:fill="FFFFFF"/>
          <w:lang w:eastAsia="zh-CN"/>
        </w:rPr>
        <w:t>προσμετράται</w:t>
      </w:r>
      <w:proofErr w:type="spellEnd"/>
      <w:r w:rsidRPr="00B01C11">
        <w:rPr>
          <w:rFonts w:ascii="Arial" w:hAnsi="Arial" w:cs="Arial"/>
          <w:sz w:val="24"/>
          <w:szCs w:val="24"/>
          <w:shd w:val="clear" w:color="auto" w:fill="FFFFFF"/>
          <w:lang w:eastAsia="zh-CN"/>
        </w:rPr>
        <w:t xml:space="preserve"> στα θετικά σας.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Από εκεί και πέρα, όμως, υπάρχουν και άλλα σημεία που θέλουν προσοχή, όπως για παράδειγμα η απουσία του μόνιμου μηχανισμού. Τι λέει η απουσία του μόνιμου μηχανισμού; Ότι θα παραπέμπονται μόνο οι περιπτώσεις μετά από καταγγελία. Και εδώ η ίδια συνταγή όπως με την πανδημία, ατομική ευθύνη, όχι κρατική. Η εφαρμογή των νόμων, όμως, κύριοι είναι ευθύνη του κράτους και δεν μπορεί να </w:t>
      </w:r>
      <w:proofErr w:type="spellStart"/>
      <w:r w:rsidRPr="00B01C11">
        <w:rPr>
          <w:rFonts w:ascii="Arial" w:hAnsi="Arial" w:cs="Arial"/>
          <w:sz w:val="24"/>
          <w:szCs w:val="24"/>
          <w:shd w:val="clear" w:color="auto" w:fill="FFFFFF"/>
          <w:lang w:eastAsia="zh-CN"/>
        </w:rPr>
        <w:t>μετακυλίεται</w:t>
      </w:r>
      <w:proofErr w:type="spellEnd"/>
      <w:r w:rsidRPr="00B01C11">
        <w:rPr>
          <w:rFonts w:ascii="Arial" w:hAnsi="Arial" w:cs="Arial"/>
          <w:sz w:val="24"/>
          <w:szCs w:val="24"/>
          <w:shd w:val="clear" w:color="auto" w:fill="FFFFFF"/>
          <w:lang w:eastAsia="zh-CN"/>
        </w:rPr>
        <w:t xml:space="preserve"> στους πολίτες.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Θεωρώ το χτύπημα των αθέμιτων πρακτικών κάτι που θέλει συνέχεια. Δεν τελειώνει με αυτήν τη νομοθεσία. Γιατί οφείλουμε όλοι μαζί να βοηθήσουμε για την αξιοπρεπή διαβίωση των αγροτών.</w:t>
      </w:r>
    </w:p>
    <w:p w:rsidR="00B01C11" w:rsidRPr="00B01C11" w:rsidRDefault="00B01C11" w:rsidP="00B01C11">
      <w:pPr>
        <w:autoSpaceDE w:val="0"/>
        <w:autoSpaceDN w:val="0"/>
        <w:adjustRightInd w:val="0"/>
        <w:spacing w:after="160" w:line="600" w:lineRule="auto"/>
        <w:ind w:firstLine="720"/>
        <w:jc w:val="center"/>
        <w:rPr>
          <w:rFonts w:ascii="Arial" w:hAnsi="Arial"/>
          <w:sz w:val="24"/>
          <w:szCs w:val="24"/>
          <w:lang w:eastAsia="el-GR"/>
        </w:rPr>
      </w:pPr>
      <w:r w:rsidRPr="00B01C11">
        <w:rPr>
          <w:rFonts w:ascii="Arial" w:hAnsi="Arial"/>
          <w:sz w:val="24"/>
          <w:szCs w:val="24"/>
          <w:lang w:eastAsia="el-GR"/>
        </w:rPr>
        <w:t>(Χειροκροτήματα από την πτέρυγα του ΣΥΡΙΖΑ)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ΠΡΟΕΔΡΕΥΩΝ (Απόστολος </w:t>
      </w:r>
      <w:proofErr w:type="spellStart"/>
      <w:r w:rsidRPr="00B01C11">
        <w:rPr>
          <w:rFonts w:ascii="Arial" w:hAnsi="Arial" w:cs="Arial"/>
          <w:b/>
          <w:bCs/>
          <w:sz w:val="24"/>
          <w:szCs w:val="24"/>
          <w:shd w:val="clear" w:color="auto" w:fill="FFFFFF"/>
          <w:lang w:eastAsia="zh-CN"/>
        </w:rPr>
        <w:t>Αβδελάς</w:t>
      </w:r>
      <w:proofErr w:type="spellEnd"/>
      <w:r w:rsidRPr="00B01C11">
        <w:rPr>
          <w:rFonts w:ascii="Arial" w:hAnsi="Arial" w:cs="Arial"/>
          <w:b/>
          <w:bCs/>
          <w:sz w:val="24"/>
          <w:szCs w:val="24"/>
          <w:shd w:val="clear" w:color="auto" w:fill="FFFFFF"/>
          <w:lang w:eastAsia="zh-CN"/>
        </w:rPr>
        <w:t>):</w:t>
      </w:r>
      <w:r w:rsidRPr="00B01C11">
        <w:rPr>
          <w:rFonts w:ascii="Arial" w:hAnsi="Arial" w:cs="Arial"/>
          <w:sz w:val="24"/>
          <w:szCs w:val="24"/>
          <w:shd w:val="clear" w:color="auto" w:fill="FFFFFF"/>
          <w:lang w:eastAsia="zh-CN"/>
        </w:rPr>
        <w:t xml:space="preserve"> Και εμείς ευχαριστούμε, κυρία </w:t>
      </w:r>
      <w:proofErr w:type="spellStart"/>
      <w:r w:rsidRPr="00B01C11">
        <w:rPr>
          <w:rFonts w:ascii="Arial" w:hAnsi="Arial" w:cs="Arial"/>
          <w:sz w:val="24"/>
          <w:szCs w:val="24"/>
          <w:shd w:val="clear" w:color="auto" w:fill="FFFFFF"/>
          <w:lang w:eastAsia="zh-CN"/>
        </w:rPr>
        <w:t>Τελιγιορίδου</w:t>
      </w:r>
      <w:proofErr w:type="spellEnd"/>
      <w:r w:rsidRPr="00B01C11">
        <w:rPr>
          <w:rFonts w:ascii="Arial" w:hAnsi="Arial" w:cs="Arial"/>
          <w:sz w:val="24"/>
          <w:szCs w:val="24"/>
          <w:shd w:val="clear" w:color="auto" w:fill="FFFFFF"/>
          <w:lang w:eastAsia="zh-CN"/>
        </w:rPr>
        <w:t>.</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Μέχρι να ετοιμαστεί το Βήμα, θα ήθελα να αποκαταστήσουμε μια αλήθεια, διότι με ενόχλησε ως άνθρωπο και μετά ως Αντιπρόεδρο της Βουλής. Ειπώθηκε από το Βήμα της Βουλής ότι οι υπάλληλοι της Βουλής δεν φορούν τη μάσκα και ότι πρέπει να δίνουμε το παράδειγμα. Αιφνιδιαστικά πέρασα από όλα τα γραφεία. Όλοι οι υπάλληλοι της Βουλής φοράνε τη μάσκα. Δεν είχα παρατηρήσει κάτι τέτοιο εγώ. Δεν λέω ότι η συνάδελφος είπε ψέματα. Προς θεού. Μπορεί να ήταν της στιγμής. Αλλά να μην λέγονται τέτοια πράγματα από το Βήμα, διότι είμαστε που είμαστε κόκκινο πανί για άλλα πράγματα, να μην κάνουμε χειρότερη τη θέση μας. Όλοι οι υπάλληλοι της Βουλής φοράνε κανονικά τη μάσκα, γι’ αυτό και τα κρούσματα είναι πολύ λίγα εδώ και μάλιστα όσοι κόλλησαν, κόλλησαν έξω από εδώ, όχι μέσα στη Βουλή.</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Τον λόγο έχει για ένα λεπτό η κυρία Υφυπουργός.</w:t>
      </w:r>
    </w:p>
    <w:p w:rsidR="00B01C11" w:rsidRPr="00B01C11" w:rsidRDefault="00B01C11" w:rsidP="00B01C11">
      <w:pPr>
        <w:spacing w:after="160" w:line="600" w:lineRule="auto"/>
        <w:ind w:firstLine="720"/>
        <w:jc w:val="both"/>
        <w:rPr>
          <w:rFonts w:ascii="Arial" w:hAnsi="Arial" w:cs="Arial"/>
          <w:bCs/>
          <w:color w:val="111111"/>
          <w:sz w:val="24"/>
          <w:szCs w:val="24"/>
          <w:lang w:eastAsia="el-GR"/>
        </w:rPr>
      </w:pPr>
      <w:r w:rsidRPr="00B01C11">
        <w:rPr>
          <w:rFonts w:ascii="Arial" w:hAnsi="Arial" w:cs="Arial"/>
          <w:b/>
          <w:color w:val="111111"/>
          <w:sz w:val="24"/>
          <w:szCs w:val="24"/>
          <w:lang w:eastAsia="el-GR"/>
        </w:rPr>
        <w:t xml:space="preserve">ΦΩΤΕΙΝΗ ΑΡΑΜΠΑΤΖΗ (Υφυπουργός Αγροτικής Ανάπτυξης και Τροφίμων): </w:t>
      </w:r>
      <w:r w:rsidRPr="00B01C11">
        <w:rPr>
          <w:rFonts w:ascii="Arial" w:hAnsi="Arial" w:cs="Arial"/>
          <w:bCs/>
          <w:color w:val="111111"/>
          <w:sz w:val="24"/>
          <w:szCs w:val="24"/>
          <w:lang w:eastAsia="el-GR"/>
        </w:rPr>
        <w:t>Ευχαριστώ πολύ.</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Με αφορμή την παρέμβαση της κυρίας συναδέλφου, της κ. </w:t>
      </w:r>
      <w:proofErr w:type="spellStart"/>
      <w:r w:rsidRPr="00B01C11">
        <w:rPr>
          <w:rFonts w:ascii="Arial" w:hAnsi="Arial" w:cs="Arial"/>
          <w:sz w:val="24"/>
          <w:szCs w:val="24"/>
          <w:shd w:val="clear" w:color="auto" w:fill="FFFFFF"/>
          <w:lang w:eastAsia="zh-CN"/>
        </w:rPr>
        <w:t>Τελιγιορίδου</w:t>
      </w:r>
      <w:proofErr w:type="spellEnd"/>
      <w:r w:rsidRPr="00B01C11">
        <w:rPr>
          <w:rFonts w:ascii="Arial" w:hAnsi="Arial" w:cs="Arial"/>
          <w:sz w:val="24"/>
          <w:szCs w:val="24"/>
          <w:shd w:val="clear" w:color="auto" w:fill="FFFFFF"/>
          <w:lang w:eastAsia="zh-CN"/>
        </w:rPr>
        <w:t>, η οποία είπε μεταξύ άλλων ότι δεν αποζημιώνονται πλείστοι κλάδοι της πρωτογενούς παραγωγής, θα πω μόνο τρία πράγματα σε σχέση με αυτά που ανέφερε.</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Είπατε κυρία </w:t>
      </w:r>
      <w:proofErr w:type="spellStart"/>
      <w:r w:rsidRPr="00B01C11">
        <w:rPr>
          <w:rFonts w:ascii="Arial" w:hAnsi="Arial" w:cs="Arial"/>
          <w:sz w:val="24"/>
          <w:szCs w:val="24"/>
          <w:shd w:val="clear" w:color="auto" w:fill="FFFFFF"/>
          <w:lang w:eastAsia="zh-CN"/>
        </w:rPr>
        <w:t>Τελιγιορίδου</w:t>
      </w:r>
      <w:proofErr w:type="spellEnd"/>
      <w:r w:rsidRPr="00B01C11">
        <w:rPr>
          <w:rFonts w:ascii="Arial" w:hAnsi="Arial" w:cs="Arial"/>
          <w:sz w:val="24"/>
          <w:szCs w:val="24"/>
          <w:shd w:val="clear" w:color="auto" w:fill="FFFFFF"/>
          <w:lang w:eastAsia="zh-CN"/>
        </w:rPr>
        <w:t xml:space="preserve"> ότι μπερδεύουμε την ανοιξιάτικη με τη φθινοπωρινή πατάτα. Να σας ενημερώσω ότι έχει υπογραφεί η κοινή υπουργική απόφαση από τον κ. </w:t>
      </w:r>
      <w:proofErr w:type="spellStart"/>
      <w:r w:rsidRPr="00B01C11">
        <w:rPr>
          <w:rFonts w:ascii="Arial" w:hAnsi="Arial" w:cs="Arial"/>
          <w:sz w:val="24"/>
          <w:szCs w:val="24"/>
          <w:shd w:val="clear" w:color="auto" w:fill="FFFFFF"/>
          <w:lang w:eastAsia="zh-CN"/>
        </w:rPr>
        <w:t>Σκυλακάκη</w:t>
      </w:r>
      <w:proofErr w:type="spellEnd"/>
      <w:r w:rsidRPr="00B01C11">
        <w:rPr>
          <w:rFonts w:ascii="Arial" w:hAnsi="Arial" w:cs="Arial"/>
          <w:sz w:val="24"/>
          <w:szCs w:val="24"/>
          <w:shd w:val="clear" w:color="auto" w:fill="FFFFFF"/>
          <w:lang w:eastAsia="zh-CN"/>
        </w:rPr>
        <w:t xml:space="preserve"> και από τον κύριο Υπουργό, όπως προβλέπεται, για ενίσχυση 11.918.000,85 ευρώ για τη φθινοπωρινή πατάτα.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ΟΛΥΜΠΙΑ ΤΕΛΙΓΙΟΡΙΔΟΥ:</w:t>
      </w:r>
      <w:r w:rsidRPr="00B01C11">
        <w:rPr>
          <w:rFonts w:ascii="Arial" w:hAnsi="Arial" w:cs="Arial"/>
          <w:sz w:val="24"/>
          <w:szCs w:val="24"/>
          <w:shd w:val="clear" w:color="auto" w:fill="FFFFFF"/>
          <w:lang w:eastAsia="zh-CN"/>
        </w:rPr>
        <w:t xml:space="preserve"> Χαίρομαι που ανταποκρίνεστε στις ερωτήσεις μας και στις πιέσεις μας.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ΦΩΤΕΙΝΗ ΑΡΑΜΠΑΤΖΗ (Υφυπουργός Αγροτικής Ανάπτυξης και Τροφίμων): </w:t>
      </w:r>
      <w:r w:rsidRPr="00B01C11">
        <w:rPr>
          <w:rFonts w:ascii="Arial" w:hAnsi="Arial" w:cs="Arial"/>
          <w:sz w:val="24"/>
          <w:szCs w:val="24"/>
          <w:shd w:val="clear" w:color="auto" w:fill="FFFFFF"/>
          <w:lang w:eastAsia="zh-CN"/>
        </w:rPr>
        <w:t>Αν εννοείτε τη σημερινή πίεση, η συγκεκριμένη απόφαση έχει υπογραφεί και η συγκεκριμένη πρόταση έχει δουλευτεί από τις υπηρεσίες του Υπουργείου εδώ και αρκετό καιρό.</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Σε ό,τι αφορά την παράκτια αλιεία να πούμε ότι οι αλιείς μας έχουν λάβει περί τα 12 εκατομμύρια ευρώ. Το ξέρετε, κυρία </w:t>
      </w:r>
      <w:proofErr w:type="spellStart"/>
      <w:r w:rsidRPr="00B01C11">
        <w:rPr>
          <w:rFonts w:ascii="Arial" w:hAnsi="Arial" w:cs="Arial"/>
          <w:sz w:val="24"/>
          <w:szCs w:val="24"/>
          <w:shd w:val="clear" w:color="auto" w:fill="FFFFFF"/>
          <w:lang w:eastAsia="zh-CN"/>
        </w:rPr>
        <w:t>Τελιγιορίδου</w:t>
      </w:r>
      <w:proofErr w:type="spellEnd"/>
      <w:r w:rsidRPr="00B01C11">
        <w:rPr>
          <w:rFonts w:ascii="Arial" w:hAnsi="Arial" w:cs="Arial"/>
          <w:sz w:val="24"/>
          <w:szCs w:val="24"/>
          <w:shd w:val="clear" w:color="auto" w:fill="FFFFFF"/>
          <w:lang w:eastAsia="zh-CN"/>
        </w:rPr>
        <w:t>, το ποσό είναι 11.299.293 συγκεκριμένα και σε ό,τι αφορά την προσωρινή παύση των αλιευτικών δραστηριοτήτων περί τα 20 εκατομμύρια ευρώ, δηλαδή 19.070.000 και κάτι.</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Σε κάθε περίπτωση, επειδή είπε για τη χοιροτροφία και για όλους τους άλλους κλάδους επαναλαμβάνω πολύ σύντομα ότι έχουμε και μάτια και αυτιά ανοιχτά ως οφείλουμε. Κάθε αίτημα εξετάζεται εξονυχιστικά και γίνεται ο αναγκαίος φάκελος τεκμηρίωσης, προκειμένου να παίρνουν οι προτάσεις μας το πράσινο φως από την Ευρωπαϊκή Επιτροπή και να μην θεωρούνται παράνομες κρατικές ενισχύσεις.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Όλα αυτά βεβαίως με σύνεση, με λογική, με δικαιοσύνη, στο πλαίσιο των δημοσιονομικών δυνατοτήτων της χώρας. Αλλά σε κάθε περίπτωση δεν νομίζω ότι -με την αντικειμενικότητα που πρέπει να σας διακρίνει- μπορείτε να υποτιμήσετε τα χρήματα τα οποία έχουν δοθεί μέχρι σήμερα στον πρωτογενή τομέα στην αντιμετώπιση της πραγματικά πρωτοφανούς πανδημίας, όπως είναι ο </w:t>
      </w:r>
      <w:r w:rsidRPr="00B01C11">
        <w:rPr>
          <w:rFonts w:ascii="Arial" w:hAnsi="Arial" w:cs="Arial"/>
          <w:sz w:val="24"/>
          <w:szCs w:val="24"/>
          <w:shd w:val="clear" w:color="auto" w:fill="FFFFFF"/>
          <w:lang w:val="en-US" w:eastAsia="zh-CN"/>
        </w:rPr>
        <w:t>COVID</w:t>
      </w:r>
      <w:r w:rsidRPr="00B01C11">
        <w:rPr>
          <w:rFonts w:ascii="Arial" w:hAnsi="Arial" w:cs="Arial"/>
          <w:sz w:val="24"/>
          <w:szCs w:val="24"/>
          <w:shd w:val="clear" w:color="auto" w:fill="FFFFFF"/>
          <w:lang w:eastAsia="zh-CN"/>
        </w:rPr>
        <w:t xml:space="preserve">.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Η πρόταση για τη χοιροτροφία υπάρχει στο Υπουργείο, έχει δουλευτεί και περιμένουμε να δούμε τα σχετικά πορίσματα για να δρομολογήσουμε αντίστοιχα τις κινήσεις μας.</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Ευχαριστώ πολύ, κύριε Πρόεδρε.</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ΟΛΥΜΠΙΑ ΤΕΛΙΓΙΟΡΙΔΟΥ: </w:t>
      </w:r>
      <w:r w:rsidRPr="00B01C11">
        <w:rPr>
          <w:rFonts w:ascii="Arial" w:hAnsi="Arial" w:cs="Arial"/>
          <w:sz w:val="24"/>
          <w:szCs w:val="24"/>
          <w:shd w:val="clear" w:color="auto" w:fill="FFFFFF"/>
          <w:lang w:eastAsia="zh-CN"/>
        </w:rPr>
        <w:t>Κύριε Πρόεδρε, επειδή έχει διαστρεβλωθεί αυτό που είπα, θέλω τριάντα δευτερόλεπτα.</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ΠΡΟΕΔΡΕΥΩΝ (Απόστολος </w:t>
      </w:r>
      <w:proofErr w:type="spellStart"/>
      <w:r w:rsidRPr="00B01C11">
        <w:rPr>
          <w:rFonts w:ascii="Arial" w:hAnsi="Arial" w:cs="Arial"/>
          <w:b/>
          <w:bCs/>
          <w:sz w:val="24"/>
          <w:szCs w:val="24"/>
          <w:shd w:val="clear" w:color="auto" w:fill="FFFFFF"/>
          <w:lang w:eastAsia="zh-CN"/>
        </w:rPr>
        <w:t>Αβδελάς</w:t>
      </w:r>
      <w:proofErr w:type="spellEnd"/>
      <w:r w:rsidRPr="00B01C11">
        <w:rPr>
          <w:rFonts w:ascii="Arial" w:hAnsi="Arial" w:cs="Arial"/>
          <w:b/>
          <w:bCs/>
          <w:sz w:val="24"/>
          <w:szCs w:val="24"/>
          <w:shd w:val="clear" w:color="auto" w:fill="FFFFFF"/>
          <w:lang w:eastAsia="zh-CN"/>
        </w:rPr>
        <w:t>):</w:t>
      </w:r>
      <w:r w:rsidRPr="00B01C11">
        <w:rPr>
          <w:rFonts w:ascii="Arial" w:hAnsi="Arial" w:cs="Arial"/>
          <w:sz w:val="24"/>
          <w:szCs w:val="24"/>
          <w:shd w:val="clear" w:color="auto" w:fill="FFFFFF"/>
          <w:lang w:eastAsia="zh-CN"/>
        </w:rPr>
        <w:t xml:space="preserve"> Έχετε τον λόγο.</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ΟΛΥΜΠΙΑ ΤΕΛΙΓΙΟΡΙΔΟΥ: </w:t>
      </w:r>
      <w:r w:rsidRPr="00B01C11">
        <w:rPr>
          <w:rFonts w:ascii="Arial" w:hAnsi="Arial" w:cs="Arial"/>
          <w:sz w:val="24"/>
          <w:szCs w:val="24"/>
          <w:shd w:val="clear" w:color="auto" w:fill="FFFFFF"/>
          <w:lang w:eastAsia="zh-CN"/>
        </w:rPr>
        <w:t>Κατ’ αρχάς για τη</w:t>
      </w:r>
      <w:r w:rsidRPr="00B01C11">
        <w:rPr>
          <w:rFonts w:ascii="Arial" w:hAnsi="Arial" w:cs="Arial"/>
          <w:b/>
          <w:bCs/>
          <w:sz w:val="24"/>
          <w:szCs w:val="24"/>
          <w:shd w:val="clear" w:color="auto" w:fill="FFFFFF"/>
          <w:lang w:eastAsia="zh-CN"/>
        </w:rPr>
        <w:t xml:space="preserve"> </w:t>
      </w:r>
      <w:r w:rsidRPr="00B01C11">
        <w:rPr>
          <w:rFonts w:ascii="Arial" w:hAnsi="Arial" w:cs="Arial"/>
          <w:sz w:val="24"/>
          <w:szCs w:val="24"/>
          <w:shd w:val="clear" w:color="auto" w:fill="FFFFFF"/>
          <w:lang w:eastAsia="zh-CN"/>
        </w:rPr>
        <w:t xml:space="preserve">φθινοπωρινή πατάτα, κύριε Πρόεδρε, η ερώτηση έγινε στις 11 Νοεμβρίου και οι παραγωγοί έχουν αγωνία εδώ και μήνες. Έχουμε 7 Απριλίου. Όσον αφορά τους παράκτιους αλιείς και το πρόγραμμα παύσης αλιευτικών δραστηριοτήτων δεν έχει η κυρία Υφυπουργός και η ηγεσία του Υπουργείου Αγροτικής Ανάπτυξης παρά να απευθυνθεί στους παραγωγούς που από δεκατέσσερις χιλιάδες τριάντα παράκτιους αλιείς αποκλείστηκαν οι δεκατρείς χιλιάδες τριακόσιοι.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 xml:space="preserve">ΠΡΟΕΔΡΕΥΩΝ (Απόστολος </w:t>
      </w:r>
      <w:proofErr w:type="spellStart"/>
      <w:r w:rsidRPr="00B01C11">
        <w:rPr>
          <w:rFonts w:ascii="Arial" w:hAnsi="Arial" w:cs="Arial"/>
          <w:b/>
          <w:bCs/>
          <w:sz w:val="24"/>
          <w:szCs w:val="24"/>
          <w:shd w:val="clear" w:color="auto" w:fill="FFFFFF"/>
          <w:lang w:eastAsia="zh-CN"/>
        </w:rPr>
        <w:t>Αβδελάς</w:t>
      </w:r>
      <w:proofErr w:type="spellEnd"/>
      <w:r w:rsidRPr="00B01C11">
        <w:rPr>
          <w:rFonts w:ascii="Arial" w:hAnsi="Arial" w:cs="Arial"/>
          <w:b/>
          <w:bCs/>
          <w:sz w:val="24"/>
          <w:szCs w:val="24"/>
          <w:shd w:val="clear" w:color="auto" w:fill="FFFFFF"/>
          <w:lang w:eastAsia="zh-CN"/>
        </w:rPr>
        <w:t>):</w:t>
      </w:r>
      <w:r w:rsidRPr="00B01C11">
        <w:rPr>
          <w:rFonts w:ascii="Arial" w:hAnsi="Arial" w:cs="Arial"/>
          <w:sz w:val="24"/>
          <w:szCs w:val="24"/>
          <w:shd w:val="clear" w:color="auto" w:fill="FFFFFF"/>
          <w:lang w:eastAsia="zh-CN"/>
        </w:rPr>
        <w:t xml:space="preserve"> Ευχαριστούμε.</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Τον λόγο έχει ο κ. </w:t>
      </w:r>
      <w:proofErr w:type="spellStart"/>
      <w:r w:rsidRPr="00B01C11">
        <w:rPr>
          <w:rFonts w:ascii="Arial" w:hAnsi="Arial" w:cs="Arial"/>
          <w:sz w:val="24"/>
          <w:szCs w:val="24"/>
          <w:shd w:val="clear" w:color="auto" w:fill="FFFFFF"/>
          <w:lang w:eastAsia="zh-CN"/>
        </w:rPr>
        <w:t>Κωτσός</w:t>
      </w:r>
      <w:proofErr w:type="spellEnd"/>
      <w:r w:rsidRPr="00B01C11">
        <w:rPr>
          <w:rFonts w:ascii="Arial" w:hAnsi="Arial" w:cs="Arial"/>
          <w:sz w:val="24"/>
          <w:szCs w:val="24"/>
          <w:shd w:val="clear" w:color="auto" w:fill="FFFFFF"/>
          <w:lang w:eastAsia="zh-CN"/>
        </w:rPr>
        <w:t xml:space="preserve"> για επτά λεπτά.</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bCs/>
          <w:sz w:val="24"/>
          <w:szCs w:val="24"/>
          <w:shd w:val="clear" w:color="auto" w:fill="FFFFFF"/>
          <w:lang w:eastAsia="zh-CN"/>
        </w:rPr>
        <w:t>ΓΕΩΡΓΙΟΣ ΚΩΤΣΟΣ:</w:t>
      </w:r>
      <w:r w:rsidRPr="00B01C11">
        <w:rPr>
          <w:rFonts w:ascii="Arial" w:hAnsi="Arial" w:cs="Arial"/>
          <w:sz w:val="24"/>
          <w:szCs w:val="24"/>
          <w:shd w:val="clear" w:color="auto" w:fill="FFFFFF"/>
          <w:lang w:eastAsia="zh-CN"/>
        </w:rPr>
        <w:t xml:space="preserve"> Ευχαριστώ, κύριε Πρόεδρε.</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Κυρία Υφυπουργέ, κυρίες και κύριοι συνάδελφοι είναι γεγονός ότι η φετινή παγκόσμια ημέρα της υγείας αποκτά ξεχωριστή σημασία, δεδομένου ότι η πανδημία του </w:t>
      </w:r>
      <w:proofErr w:type="spellStart"/>
      <w:r w:rsidRPr="00B01C11">
        <w:rPr>
          <w:rFonts w:ascii="Arial" w:hAnsi="Arial" w:cs="Arial"/>
          <w:sz w:val="24"/>
          <w:szCs w:val="24"/>
          <w:shd w:val="clear" w:color="auto" w:fill="FFFFFF"/>
          <w:lang w:eastAsia="zh-CN"/>
        </w:rPr>
        <w:t>κορωνοϊού</w:t>
      </w:r>
      <w:proofErr w:type="spellEnd"/>
      <w:r w:rsidRPr="00B01C11">
        <w:rPr>
          <w:rFonts w:ascii="Arial" w:hAnsi="Arial" w:cs="Arial"/>
          <w:sz w:val="24"/>
          <w:szCs w:val="24"/>
          <w:shd w:val="clear" w:color="auto" w:fill="FFFFFF"/>
          <w:lang w:eastAsia="zh-CN"/>
        </w:rPr>
        <w:t xml:space="preserve"> έτρεξε να μας θυμίσει με τον καλύτερο δυνατό τρόπο ή αν θέλετε με τον πιο δραματικό τρόπο το μέγιστο, το υπέρτατο αγαθό της ζωής μας που είναι η υγεία. Βεβαίως δεν σκεπτόμαστε αυτήν τη διαδικασία της υγείας όταν δεν μας αγγίζει, όταν δεν νιώθουμε άρρωστοι, την αμελούμε, την ξεχνούμε, την παραμελούμε και οφείλουμε ένα μεγάλο ευχαριστώ σε όλους εκείνους τους ανθρώπους που υπηρετούν αυτόν τον τομέα, τους γιατρούς, τους νοσηλευτές, το διοικητικό προσωπικό των νοσοκομείων, τους τραυματιοφορείς. Και κυρίως να ευχαριστήσουμε τη δημόσια υγεία, το δημόσιο σύστημα υγείας που προσπαθεί να ανταποκριθεί με τους καλύτερους δυνατούς όρους απέναντι σε αυτήν την πρωτόγνωρη επιδημιολογική και υγειονομική κρίση που αντιμετωπίζουμε. Είμαι βέβαιος πως όλοι μαζί θα καταφέρουμε σύντομα να ξεφύγουμε από αυτήν τη μέγγενη.</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 xml:space="preserve">Συζητούμε σήμερα ένα νομοσχέδιο που αφορά τον πρωτογενή τομέα, έναν δομικό πυλώνα ανάπτυξης της εθνικής μας οικονομίας, έναν δομικό πυλώνα ανάπτυξης της χώρας μας, τον πρωτογενή τομέα που στηρίζει την ύπαιθρο, που στηρίζει τους ανθρώπους του μόχθου, τους ανθρώπους του μεροκάματου, που στηρίζει έναν ευαίσθητο, έναν ευάλωτο τομέα, που είναι εκτεθειμένος από παντού, κυρίως από τα καιρικά φαινόμενα. </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Εμείς στην Καρδίτσα το βιώσαμε με τον πλέον δραματικό τρόπο πριν έξι, επτά μήνες με το φαινόμενο του «Ιανού». Ευτυχώς στο τιμόνι της χώρας βρίσκεται ο Κυριάκος Μητσοτάκης και η Νέα Δημοκρατία και κατορθώσαμε σε πολύ σύντομο χρονικό διάστημα να απαλύνουμε αυτές τις πληγές μέσα από τις γενναίες, δυναμικές και αποτελεσματικές αποζημιώσεις που δόθηκαν.</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sz w:val="24"/>
          <w:szCs w:val="24"/>
          <w:shd w:val="clear" w:color="auto" w:fill="FFFFFF"/>
          <w:lang w:eastAsia="zh-CN"/>
        </w:rPr>
        <w:t>Όπως ειπώθηκε, ο πρωτογενής τομέας αφορά ένα μεγάλο κομμάτι του πληθυσμού και κυρίως αφορά εκείνο το κομμάτι του πληθυσμού που κρατά όρθιες τις σύγχρονες Θερμοπύλες, κρατά ζωντανή την ύπαιθρο Ελλάδα και επιβάλλεται να την κρατήσουμε ζωντανή και να την ενισχύσουμε την ύπαιθρο Ελλάδα μέσα από την ενίσχυση της κτηνοτροφίας και της γεωργίας. Γιατί αν ερημώσουν τα χωριά μας έτι περαιτέρω τότε θα μιλάμε για χαμένες πατρίδες στο εσωτερικό της χώρας μας.</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Όμως εδώ θα πρέπει να αναρωτηθούμε για ποιον πρωτογενή τομέα μιλάμε και τι πρωτογενή τομέα θέλουμε όταν ο πρωτογενής τομέας που έχει η χώρα μας αυτήν τη στιγμή έχει το μεγάλο πρόβλημα της γήρανσης του πληθυσμού, του πολυκερματισμού του κλήρου και των πάρα πολλών δομικών προβλημάτων που επιβάλλεται και πρέπει να επιλύσουμε στο συντομότερο χρονικό διάστημα προκειμένου να τον αναθερμάνουμε, να τον αναζωπυρώσουμε και να του δώσουμε εκείνη τη θέση που του αξίζει στο επίπεδο της εθνικής οικονομίας.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Αναδιάρθρωση καλλιεργειών, λοιπόν, ποιοτικά προϊόντα υψηλής απόδοσης που θα δίνουν προστιθέμενη αξία στον αγρότη μας. Αλλά, επειδή την αναδιάρθρωση των καλλιεργειών την έχουν επικαλεστεί πάρα πολλοί και στο παρελθόν, είναι σημαντικό να ξέρουμε πού στοχεύουμε, πού πάμε και κυρίως να ξέρουμε τον τελικό μας στόχο. Θα θυμάστε ασφαλώς κάποτε Υπουργοί να οδηγούν τους αγρότες μας σε καλλιέργειες, όπως είναι τα βατόμουρα, χωρίς όμως να έχουν διασφαλίσει όλο το δίκτυο διάθεσης και διανομής αυτών των προϊόντων που έμεναν να σαπίζουν στα χέρια των παραγωγών.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Χρειάζεται συγκεκριμένη πολιτική βούληση, συγκεκριμένη πολιτική αξιοποίηση όλου αυτού του δεδομένου προκειμένου πραγματικά οι αγρότες μας να έχουν ποιοτική ζωή και να ζήσουν στην ύπαιθρο με τους καλύτερους δυνατούς όρους. Κι αυτό το λέω γιατί δυστυχώς σήμερα ο παραγωγός δεν απολαμβάνει το σύνολο της αξίας των προϊόντων που παράγει. Δυστυχώς μέσα από τη διαδικασία διάθεσης των προϊόντων, με τη παρεμβολή πάρα πολλών μεσαζόντων ο παραγωγός απολαμβάνει το χαμηλότερο δυνατό όφελος ενώ ο καταναλωτής πληρώνει το μεγαλύτερο δυνατό κόστος. Είναι σημαντικό να πετύχουμε αυτό που ευαγγελίζονται πάρα πολλοί: από το χωράφι κατ’ ευθείαν στο πιρούνι.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δεν υπάρχει καλύτερος τρόπος γι’ αυτό, πιστέψτε με κυρία Υπουργέ, από τις λαϊκές αγορές. Εκεί πραγματικά ο παραγωγός χωρίς την παρεμβολή μεσαζόντων έχει τη δυνατότητα να διαθέσει στη μεγαλύτερη γι’ αυτόν δυνατή τιμή το προϊόν του στον καταναλωτή που το παίρνει στη μικρότερη δυνατή τιμή.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Είναι διαφορετική η λογική, η φιλοσοφία και η νοοτροπία που υπάρχει στις λαϊκές αγορές της επαρχίας απ’ αυτή που υπάρχει στα μεγάλα αστικά κέντρα και κυρίως στην Αθήνα. Γι’ αυτό θα πρέπει να δούμε με πολύ μεγάλη ευαισθησία όλη αυτή τη διαδικασία στο νομοσχέδιο που θα έρθει ούτως ώστε να μην αποτρέψουμε τους αγρότες μας στο να μπορούν να πλησιάσουν, να φτάσουν και να προσεγγίσουν τον καταναλωτή, επιτυγχάνοντας το μεγαλύτερο κέρδος γι’ αυτούς στο μικρότερο δυνατό κόστος για τον άνθρωπο που απολαμβάνει τα αγροτικά προϊόντα.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Ένα μεγάλο ζήτημα για τους αγρότες μας είναι το γεγονός ότι απεχθάνονται τον συνεργατισμό. Απεχθάνονται τον συνεργατισμό λόγω των κακών πρακτικών που υπήρξαν στο παρελθόν, της αποτυχημένης διαδικασίας που καταδίκασε στην ανυποληψία μια εξαιρετική έννοια, τον συνεργατισμό, μέσα από την κομματικοποίηση, μέσα από ανθρώπους που υπηρέτησαν λανθασμένα τον συγκεκριμένο θεσμό. Είναι επιβεβλημένο οι αγρότες μας να μπορέσουν να οργανωθούν σε συνεργατικά σχήματα, προκειμένου να αντιμετωπίσουμε με τους καλύτερους δυνατούς όρους τις προκλήσεις της αγοράς. Διότι μοναχικοί και μόνοι τους είναι ευάλωτοι απέναντι στους κανόνες της αγοράς.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θα συμφωνήσω καθόλου μαζί σας ότι εμείς είμαστε υπέρ της ασύδοτης, της χωρίς κανόνες αγοράς. Είμαστε υπέρ της ελεύθερης αγοράς με κανόνες, με προοπτική και που ταυτόχρονα δίνουν και προοπτική στους ανθρώπους που αξιοποιούν την ελεύθερη αγορά.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εξαιρετική ιδέα, λοιπόν, του συνεργατισμού θα πρέπει να αναζωπυρωθεί και ταυτόχρονα να πριμοδοτηθεί. Είναι μονόδρομος για τους αγρότες, προκειμένου να μπορέσουν να αντιμετωπίσουν τις προκλήσεις, να αγοράσουν τα εφόδιά τους και τα προϊόντα τους στη χαμηλότερη δυνατή τιμή, αλλά να διαθέσουν την παραγωγή τους στην υψηλότερη δυνατή τιμή.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μην ξεχνούμε ότι χωρίς νερό δεν υπάρχει αγροτική παραγωγή. Και το λέω αυτό για τη Θεσσαλία που το υδατικό έλλειμμα στον υπόγειο υδροφόρο ορίζοντα αγγίζει τα τρία δισεκατομμύρια κυβικά μέτρα νερό και είναι αναγκαία η ενίσχυση του Θεσσαλικού Κάμπου από τη μερική μεταφορά νερού από τον άνω ρου του Αχελώου. Είναι ένα έργο ημιτελές που δυστυχώς έχει γίνει σύγχρονο γεφύρι της Άρτας. Θα δώσει όμως πρόσθετη προοπτική στους αγρότες της Θεσσαλίας. Εδώ να αναγνωρίσω ότι χάρις στις άοκνες προσπάθειες του Υπουργείου και της κυβέρνησης στο Ταμείο Ανάκαμψης προβλέπεται ένα σημαντικό ποσό 200 εκατομμυρίων που με την </w:t>
      </w:r>
      <w:proofErr w:type="spellStart"/>
      <w:r w:rsidRPr="00B01C11">
        <w:rPr>
          <w:rFonts w:ascii="Arial" w:hAnsi="Arial"/>
          <w:sz w:val="24"/>
          <w:szCs w:val="24"/>
          <w:lang w:eastAsia="el-GR"/>
        </w:rPr>
        <w:t>μόχλευση</w:t>
      </w:r>
      <w:proofErr w:type="spellEnd"/>
      <w:r w:rsidRPr="00B01C11">
        <w:rPr>
          <w:rFonts w:ascii="Arial" w:hAnsi="Arial"/>
          <w:sz w:val="24"/>
          <w:szCs w:val="24"/>
          <w:lang w:eastAsia="el-GR"/>
        </w:rPr>
        <w:t xml:space="preserve"> ιδιωτικών κεφαλαίων θα φτάσει στα 750 εκατομμύρια ευρώ προκειμένου να απαντήσει σ’ αυτό το ζήτημα.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θέσω δυο τελευταία ζητήματα, κύριε Πρόεδρε, αν μου επιτρέπετε. Το ένα έχει να κάνει με τα αγροτικά </w:t>
      </w:r>
      <w:proofErr w:type="spellStart"/>
      <w:r w:rsidRPr="00B01C11">
        <w:rPr>
          <w:rFonts w:ascii="Arial" w:hAnsi="Arial"/>
          <w:sz w:val="24"/>
          <w:szCs w:val="24"/>
          <w:lang w:eastAsia="el-GR"/>
        </w:rPr>
        <w:t>φωτοβολταϊκά</w:t>
      </w:r>
      <w:proofErr w:type="spellEnd"/>
      <w:r w:rsidRPr="00B01C11">
        <w:rPr>
          <w:rFonts w:ascii="Arial" w:hAnsi="Arial"/>
          <w:sz w:val="24"/>
          <w:szCs w:val="24"/>
          <w:lang w:eastAsia="el-GR"/>
        </w:rPr>
        <w:t xml:space="preserve">. Προκειμένου να δώσουμε ένα πρόσθετο εισόδημα στους αγρότες μας είναι επιβεβλημένη, πιστεύω, η αύξηση της δυναμικότητας από τα 100 </w:t>
      </w:r>
      <w:r w:rsidRPr="00B01C11">
        <w:rPr>
          <w:rFonts w:ascii="Arial" w:hAnsi="Arial"/>
          <w:sz w:val="24"/>
          <w:szCs w:val="24"/>
          <w:lang w:val="en-US" w:eastAsia="el-GR"/>
        </w:rPr>
        <w:t>KW</w:t>
      </w:r>
      <w:r w:rsidRPr="00B01C11">
        <w:rPr>
          <w:rFonts w:ascii="Arial" w:hAnsi="Arial"/>
          <w:sz w:val="24"/>
          <w:szCs w:val="24"/>
          <w:lang w:eastAsia="el-GR"/>
        </w:rPr>
        <w:t xml:space="preserve"> στα 500 </w:t>
      </w:r>
      <w:r w:rsidRPr="00B01C11">
        <w:rPr>
          <w:rFonts w:ascii="Arial" w:hAnsi="Arial"/>
          <w:sz w:val="24"/>
          <w:szCs w:val="24"/>
          <w:lang w:val="en-US" w:eastAsia="el-GR"/>
        </w:rPr>
        <w:t>KW</w:t>
      </w:r>
      <w:r w:rsidRPr="00B01C11">
        <w:rPr>
          <w:rFonts w:ascii="Arial" w:hAnsi="Arial"/>
          <w:sz w:val="24"/>
          <w:szCs w:val="24"/>
          <w:lang w:eastAsia="el-GR"/>
        </w:rPr>
        <w:t xml:space="preserve"> χωρίς να χάνουν την ιδιότητα του αγρότη. Όπως, επίσης και η αξιοποίηση του </w:t>
      </w:r>
      <w:r w:rsidRPr="00B01C11">
        <w:rPr>
          <w:rFonts w:ascii="Arial" w:hAnsi="Arial"/>
          <w:sz w:val="24"/>
          <w:szCs w:val="24"/>
          <w:lang w:val="en-US" w:eastAsia="el-GR"/>
        </w:rPr>
        <w:t>net</w:t>
      </w:r>
      <w:r w:rsidRPr="00B01C11">
        <w:rPr>
          <w:rFonts w:ascii="Arial" w:hAnsi="Arial"/>
          <w:sz w:val="24"/>
          <w:szCs w:val="24"/>
          <w:lang w:eastAsia="el-GR"/>
        </w:rPr>
        <w:t xml:space="preserve"> </w:t>
      </w:r>
      <w:r w:rsidRPr="00B01C11">
        <w:rPr>
          <w:rFonts w:ascii="Arial" w:hAnsi="Arial"/>
          <w:sz w:val="24"/>
          <w:szCs w:val="24"/>
          <w:lang w:val="en-US" w:eastAsia="el-GR"/>
        </w:rPr>
        <w:t>metering</w:t>
      </w:r>
      <w:r w:rsidRPr="00B01C11">
        <w:rPr>
          <w:rFonts w:ascii="Arial" w:hAnsi="Arial"/>
          <w:sz w:val="24"/>
          <w:szCs w:val="24"/>
          <w:lang w:eastAsia="el-GR"/>
        </w:rPr>
        <w:t xml:space="preserve"> προκειμένου να </w:t>
      </w:r>
      <w:proofErr w:type="spellStart"/>
      <w:r w:rsidRPr="00B01C11">
        <w:rPr>
          <w:rFonts w:ascii="Arial" w:hAnsi="Arial"/>
          <w:sz w:val="24"/>
          <w:szCs w:val="24"/>
          <w:lang w:eastAsia="el-GR"/>
        </w:rPr>
        <w:t>απεξαρτητοποιήσουμε</w:t>
      </w:r>
      <w:proofErr w:type="spellEnd"/>
      <w:r w:rsidRPr="00B01C11">
        <w:rPr>
          <w:rFonts w:ascii="Arial" w:hAnsi="Arial"/>
          <w:sz w:val="24"/>
          <w:szCs w:val="24"/>
          <w:lang w:eastAsia="el-GR"/>
        </w:rPr>
        <w:t xml:space="preserve"> τους αγρότες από την ενεργειακή κατανάλωση και από το ηλεκτρικό ρεύμα.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Τελειώνοντας, εκείνο που θα ήθελα να πω έχει να κάνει με την ασφάλεια των αγροτών. Ξέρετε ότι πάρα πολλοί αγρότες αδυνατούν να ικανοποιήσουν τις ασφαλιστικές τους εισφορές. Συνέπεια αυτού είναι να μην μπορούν να πάρουν σύνταξη. Η αποτελεσματική πρόταση, πιστεύω, είναι να εκδίδεται η συνταξιοδοτική απόφαση εξαρχής με την υποβολή του φακέλου και στη συνέχεια να μην καταβάλλονται οι συντάξεις του δικαιούχου μέχρι να εξοφληθεί αυτό το ποσό. Γιατί σήμερα τι ισχύει; Αν μπουν στη ρύθμιση των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είκοσι δόσεων μπορούν να απαλείψουν ή αν θέλετε να συμψηφίσουν τα υπόλοιπα 6.000 ευρώ που πρέπει να καταβάλουν. Αν δεν έχουν μπει στη διαδικασία των </w:t>
      </w:r>
      <w:proofErr w:type="spellStart"/>
      <w:r w:rsidRPr="00B01C11">
        <w:rPr>
          <w:rFonts w:ascii="Arial" w:hAnsi="Arial"/>
          <w:sz w:val="24"/>
          <w:szCs w:val="24"/>
          <w:lang w:eastAsia="el-GR"/>
        </w:rPr>
        <w:t>εκατόν</w:t>
      </w:r>
      <w:proofErr w:type="spellEnd"/>
      <w:r w:rsidRPr="00B01C11">
        <w:rPr>
          <w:rFonts w:ascii="Arial" w:hAnsi="Arial"/>
          <w:sz w:val="24"/>
          <w:szCs w:val="24"/>
          <w:lang w:eastAsia="el-GR"/>
        </w:rPr>
        <w:t xml:space="preserve"> είκοσι δόσεων τότε συμψηφίζουν μόλις τις 4.000 ευρώ και καταβάλλουν το υπόλοιπο ποσό κάτι που πάρα πολλοί αγρότες δεν μπορούν να κάνουν. Νομίζω ότι θα πρέπει να προχωρήσουμε σε αυτήν τη ρύθμιση. Να τους εκδίδεται η συνταξιοδοτική πράξη και να τους </w:t>
      </w:r>
      <w:proofErr w:type="spellStart"/>
      <w:r w:rsidRPr="00B01C11">
        <w:rPr>
          <w:rFonts w:ascii="Arial" w:hAnsi="Arial"/>
          <w:sz w:val="24"/>
          <w:szCs w:val="24"/>
          <w:lang w:eastAsia="el-GR"/>
        </w:rPr>
        <w:t>παρακρατούνται</w:t>
      </w:r>
      <w:proofErr w:type="spellEnd"/>
      <w:r w:rsidRPr="00B01C11">
        <w:rPr>
          <w:rFonts w:ascii="Arial" w:hAnsi="Arial"/>
          <w:sz w:val="24"/>
          <w:szCs w:val="24"/>
          <w:lang w:eastAsia="el-GR"/>
        </w:rPr>
        <w:t xml:space="preserve"> οι συντάξεις τους μέχρι να εξοφληθεί το σύνολο του ποσού που οφείλουν.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Είμαι βέβαιος, κυρία Υπουργέ, πώς θα καταφέρουμε πραγματικά τον αγροτικό τομέα, τον πρωτογενή τομέα, να τον κάνουμε πρωταγωνιστή της εθνικής μας οικονομίας και τους αγρότες και τους κτηνοτρόφους μας υπερήφανους γι’ αυτό που κάνουν.</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Σας ευχαριστώ πάρα πολύ.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Ευχαριστούμε πολύ, τον κ. </w:t>
      </w:r>
      <w:proofErr w:type="spellStart"/>
      <w:r w:rsidRPr="00B01C11">
        <w:rPr>
          <w:rFonts w:ascii="Arial" w:hAnsi="Arial"/>
          <w:sz w:val="24"/>
          <w:szCs w:val="24"/>
          <w:lang w:eastAsia="el-GR"/>
        </w:rPr>
        <w:t>Κωτσό</w:t>
      </w:r>
      <w:proofErr w:type="spellEnd"/>
      <w:r w:rsidRPr="00B01C11">
        <w:rPr>
          <w:rFonts w:ascii="Arial" w:hAnsi="Arial"/>
          <w:sz w:val="24"/>
          <w:szCs w:val="24"/>
          <w:lang w:eastAsia="el-GR"/>
        </w:rPr>
        <w:t xml:space="preserve">.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Πάμε στους συναδέλφους από το </w:t>
      </w:r>
      <w:r w:rsidRPr="00B01C11">
        <w:rPr>
          <w:rFonts w:ascii="Arial" w:hAnsi="Arial"/>
          <w:sz w:val="24"/>
          <w:szCs w:val="24"/>
          <w:lang w:val="en-US" w:eastAsia="el-GR"/>
        </w:rPr>
        <w:t>WEBEX</w:t>
      </w:r>
      <w:r w:rsidRPr="00B01C11">
        <w:rPr>
          <w:rFonts w:ascii="Arial" w:hAnsi="Arial"/>
          <w:sz w:val="24"/>
          <w:szCs w:val="24"/>
          <w:lang w:eastAsia="el-GR"/>
        </w:rPr>
        <w:t xml:space="preserve">. Την αυλαία θα ανοίξει η κ. Κυριακή Μάλαμα από τον ΣΥΡΙΖΑ και από τη Χαλκιδική που είναι μόνο μια.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Έχετε τον λόγο για επτά λεπτά.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ΚΥΡΙΑΚΗ ΜΑΛΑΜΑ: </w:t>
      </w:r>
      <w:r w:rsidRPr="00B01C11">
        <w:rPr>
          <w:rFonts w:ascii="Arial" w:hAnsi="Arial"/>
          <w:sz w:val="24"/>
          <w:szCs w:val="24"/>
          <w:lang w:eastAsia="el-GR"/>
        </w:rPr>
        <w:t>Ευχαριστώ πολύ.</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Βουλευτές, το νομοσχέδιο που συζητάμε σήμερα για την καταπολέμηση των αθέμιτων εμπορικών πρακτικών στην αγροτική οικονομία δεν εμβαθύνει όσο θα έπρεπε. Θα μπορούσε να καταστεί ένα χρήσιμο εργαλείο εφόσον όμως εφαρμοστεί στην πράξη και εφόσον το ενισχύσουμε ουσιαστικά, ενσωματώνοντας σε αυτό μηχανισμούς που στοχεύουν στις στρεβλώσεις ανά προϊόν και ανά παραγωγικό κλάδο της αγροτικής μας οικονομίας.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ήθελα στο πλαίσιο αυτό να αναφερθώ πολύ συγκεκριμένα στο ζήτημα της πράσινης ελιάς, της επιτραπέζιας ελιάς της Χαλκιδικής, η οποία πέρυσι έπεσε θύμα αθέμιτων εμπορικών πρακτικών με την ανοχή της Κυβέρνησης. Πολύ σύντομα θα ήθελα να υπενθυμίσω ότι ο παραγωγός της πράσινης ελιάς της Χαλκιδικής πέρυσι αμείφθηκε κατά μέσο όρο με 70 λεπτά το κιλό της παραγωγής του την ώρα που το κιλό μεταποιημένης πράσινης ελιάς σε ένα σουπερμάρκετ έχει 15 ευρώ. Επαναλαμβάνω, 70 λεπτά στο χωράφι, 15 ευρώ στο ράφι.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Γιατί συνέβη αυτό; Γιατί έπεσε η αμοιβή των παραγωγών για ένα προϊόν που είναι περιζήτητο στις αγορές και που η παραγωγή της Χαλκιδικής δεν προλαβαίνει να καλύψει τις ανάγκες της εγχώριας και διεθνούς ζήτησης; Γιατί σε ένα προϊόν που κάνει τζίρο -για να το πούμε απλά- στο σύνολό του κοντά στα 2 δισεκατομμύρια ο παραγωγός πήρε 70 λεπτά;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Διότι πολύ απλά συνέβη χειραγώγηση τιμών, διότι οι μεγάλοι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οι οποίοι είναι πολυεθνικές εταιρείες, εκμεταλλευόμενοι το </w:t>
      </w:r>
      <w:r w:rsidRPr="00B01C11">
        <w:rPr>
          <w:rFonts w:ascii="Arial" w:hAnsi="Arial"/>
          <w:sz w:val="24"/>
          <w:szCs w:val="24"/>
          <w:lang w:val="en-US" w:eastAsia="el-GR"/>
        </w:rPr>
        <w:t>lockdown</w:t>
      </w:r>
      <w:r w:rsidRPr="00B01C11">
        <w:rPr>
          <w:rFonts w:ascii="Arial" w:hAnsi="Arial"/>
          <w:sz w:val="24"/>
          <w:szCs w:val="24"/>
          <w:lang w:eastAsia="el-GR"/>
        </w:rPr>
        <w:t xml:space="preserve"> και την απελπισία των αγροτών, έσπασαν τις τιμές στο παρά πέντε της συγκομιδής. Το γεγονός αυτό ξεσήκωσε μια μεγάλη κινητοποίηση των αγροτών με μεγάλες συγκεντρώσεις στην </w:t>
      </w:r>
      <w:proofErr w:type="spellStart"/>
      <w:r w:rsidRPr="00B01C11">
        <w:rPr>
          <w:rFonts w:ascii="Arial" w:hAnsi="Arial"/>
          <w:sz w:val="24"/>
          <w:szCs w:val="24"/>
          <w:lang w:eastAsia="el-GR"/>
        </w:rPr>
        <w:t>Ορμύλια</w:t>
      </w:r>
      <w:proofErr w:type="spellEnd"/>
      <w:r w:rsidRPr="00B01C11">
        <w:rPr>
          <w:rFonts w:ascii="Arial" w:hAnsi="Arial"/>
          <w:sz w:val="24"/>
          <w:szCs w:val="24"/>
          <w:lang w:eastAsia="el-GR"/>
        </w:rPr>
        <w:t xml:space="preserve"> της Χαλκιδικής ενώ εμείς καταγγείλαμε το περιστατικό και στην Επιτροπή Ανταγωνισμού. Εγώ η ίδια έδωσα κατάθεση εκεί. Φέραμε το θέμα στη Βουλή, αλλά η Κυβέρνηση άφησε τη ζημιά να γίνει.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Ενδέχεται και φέτος να μπούμε στις ίδιες παθογένειες. Θέλουμε, λοιπόν, να καταθέσουμε επίσημα από το Βήμα της Βουλής την πρότασή μας για τη δημιουργία ενός έγκαιρου και δίκαιου μηχανισμού διαμόρφωσης της τιμής της πράσινης ελιάς της Χαλκιδικής, ώστε να μην μπορεί να εκβιάσει κανένας τον αγρότη στο παρά πέντε μάλιστα την ώρα της συγκομιδής. Την πρόταση αυτή την έχουμε αποστείλει στους θεσμικούς φορείς, την έχουμε αποστείλει στους αγρότες και στους πολίτες της Χαλκιδικής και τους καλούμε όλους να πάρουν θέση. </w:t>
      </w:r>
    </w:p>
    <w:p w:rsidR="00B01C11" w:rsidRPr="00B01C11" w:rsidRDefault="00B01C11" w:rsidP="00B01C11">
      <w:pPr>
        <w:tabs>
          <w:tab w:val="left" w:pos="5340"/>
        </w:tabs>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Συγκεκριμένα η πρόταση αυτή περιλαμβάνει έναν μηχανισμό διαφανούς διαπραγμάτευσης της τιμής της ελιάς όπου για τον καθορισμό της θα εξετάζονται αντικειμενικοί δείκτες και στη διαπραγμάτευση αυτή θα συμμετέχουν γύρω από το ίδιο τραπέζι οι παραγωγοί, οι </w:t>
      </w:r>
      <w:proofErr w:type="spellStart"/>
      <w:r w:rsidRPr="00B01C11">
        <w:rPr>
          <w:rFonts w:ascii="Arial" w:hAnsi="Arial"/>
          <w:sz w:val="24"/>
          <w:szCs w:val="24"/>
          <w:lang w:eastAsia="el-GR"/>
        </w:rPr>
        <w:t>μεταποιητές</w:t>
      </w:r>
      <w:proofErr w:type="spellEnd"/>
      <w:r w:rsidRPr="00B01C11">
        <w:rPr>
          <w:rFonts w:ascii="Arial" w:hAnsi="Arial"/>
          <w:sz w:val="24"/>
          <w:szCs w:val="24"/>
          <w:lang w:eastAsia="el-GR"/>
        </w:rPr>
        <w:t xml:space="preserve">, οι δήμαρχοι, το ΓΕΩΤΕΕ, η Επιτροπή Ανταγωνισμού και το Υπουργείο Αγροτικής Ανάπτυξης και Τροφίμων. Θα γίνεται σταδιακά αυτή η διαπραγμάτευση ανάλογα με την κάθε καλλιεργητική φάση της ελιάς, θα πιστοποιείται από τους ειδικούς, δηλαδή από τους γεωπόνους, η εκτίμηση της παραγωγής, θα λαμβάνονται υπόψη οι λεγόμενοι «σκληροί δείκτες», όπως η διακύμανση της τιμής της ελιάς στο λιανικό εμπόριο και στις εξαγωγές, οι τιμές των γεωργικών εφοδίων, το κόστος της εργασίας, το κόστος του ύδατος, το κόστος μεταχείρισης των </w:t>
      </w:r>
      <w:proofErr w:type="spellStart"/>
      <w:r w:rsidRPr="00B01C11">
        <w:rPr>
          <w:rFonts w:ascii="Arial" w:hAnsi="Arial"/>
          <w:sz w:val="24"/>
          <w:szCs w:val="24"/>
          <w:lang w:eastAsia="el-GR"/>
        </w:rPr>
        <w:t>ελαιολυμάτων</w:t>
      </w:r>
      <w:proofErr w:type="spellEnd"/>
      <w:r w:rsidRPr="00B01C11">
        <w:rPr>
          <w:rFonts w:ascii="Arial" w:hAnsi="Arial"/>
          <w:sz w:val="24"/>
          <w:szCs w:val="24"/>
          <w:lang w:eastAsia="el-GR"/>
        </w:rPr>
        <w:t xml:space="preserve">. Στο τέλος η διαδικασία αυτή θα καταλήγει σε ένα δίκαιο εύρος τιμών που θα δεσμεύει όλους όσοι συμμετέχουν. Με αυτόν τον τρόπο ο αγρότης θα έχει μια δίκαιη ανταμοιβή από τον μόχθο του, ο έμπορος θα έχει ένα προϊόν με υπεραξία και το προϊόν συνολικά θα βελτιώσει τη φήμη του, το </w:t>
      </w:r>
      <w:r w:rsidRPr="00B01C11">
        <w:rPr>
          <w:rFonts w:ascii="Arial" w:hAnsi="Arial"/>
          <w:sz w:val="24"/>
          <w:szCs w:val="24"/>
          <w:lang w:val="en-US" w:eastAsia="el-GR"/>
        </w:rPr>
        <w:t>brand</w:t>
      </w:r>
      <w:r w:rsidRPr="00B01C11">
        <w:rPr>
          <w:rFonts w:ascii="Arial" w:hAnsi="Arial"/>
          <w:sz w:val="24"/>
          <w:szCs w:val="24"/>
          <w:lang w:eastAsia="el-GR"/>
        </w:rPr>
        <w:t xml:space="preserve"> του δηλαδή και εν τέλει η οικονομία της Χαλκιδικής θα κερδίσει ακόμη μεγαλύτερη υπεραξία από την πράσινη ελιά.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Βασικό στοιχείο αυτής της διαδικασίας θα είναι και το Ελαιοκομικό Κτηματολόγιο το οποίο θα αναβαθμιστεί, ώστε να έχουμε την ακριβή διακύμανση της παραγωγής ανά έτος άμεσα διαθέσιμη, καθώς και τα υπόλοιπα τεχνικά στοιχεία της καλλιέργειας που διαμορφώνουν την τιμή της ελιάς.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Στην προσπάθεια αυτή θέλουμε και καλούμε τους τρεις δήμους της Χαλκιδικής, εντός των οποίων εξελίσσεται η παραγωγή της επιτραπέζιας ελιάς, να λάβουν πρωταγωνιστικό ρόλο, τους δημάρχους δηλαδή των Δήμων Πολυγύρου, Νέας Προποντίδας και Κασσάνδρας. Θέλουμε η επιτροπή διαπραγμάτευσης να </w:t>
      </w:r>
      <w:proofErr w:type="spellStart"/>
      <w:r w:rsidRPr="00B01C11">
        <w:rPr>
          <w:rFonts w:ascii="Arial" w:hAnsi="Arial"/>
          <w:sz w:val="24"/>
          <w:szCs w:val="24"/>
          <w:lang w:eastAsia="el-GR"/>
        </w:rPr>
        <w:t>προεδρεύεται</w:t>
      </w:r>
      <w:proofErr w:type="spellEnd"/>
      <w:r w:rsidRPr="00B01C11">
        <w:rPr>
          <w:rFonts w:ascii="Arial" w:hAnsi="Arial"/>
          <w:sz w:val="24"/>
          <w:szCs w:val="24"/>
          <w:lang w:eastAsia="el-GR"/>
        </w:rPr>
        <w:t xml:space="preserve"> από τους δημάρχους, να εποπτεύεται από τα δημοτικά συμβούλια, ώστε η διαπραγμάτευση να αποκτήσει και χαρακτήρα κοινωνικής λογοδοσίας, κάτι που το θεωρούμε απαραίτητο.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πράσινη ελιά της Χαλκιδικής δεν μπορεί να διαπραγματεύεται με τελεσίγραφα κυριολεκτικά σε κλειστά γραφεία. Πρέπει όλοι να έχουν εικόνα για την πορεία του προϊόντος και πρέπει όλοι να προστατεύσουν τη δυναμική του. Καλούμε στο πλαίσιο αυτό και τη </w:t>
      </w:r>
      <w:proofErr w:type="spellStart"/>
      <w:r w:rsidRPr="00B01C11">
        <w:rPr>
          <w:rFonts w:ascii="Arial" w:hAnsi="Arial"/>
          <w:sz w:val="24"/>
          <w:szCs w:val="24"/>
          <w:lang w:eastAsia="el-GR"/>
        </w:rPr>
        <w:t>Διεπαγγελματική</w:t>
      </w:r>
      <w:proofErr w:type="spellEnd"/>
      <w:r w:rsidRPr="00B01C11">
        <w:rPr>
          <w:rFonts w:ascii="Arial" w:hAnsi="Arial"/>
          <w:sz w:val="24"/>
          <w:szCs w:val="24"/>
          <w:lang w:eastAsia="el-GR"/>
        </w:rPr>
        <w:t xml:space="preserve"> Οργάνωση της Επιτραπέζιας Ελιάς να συμμετάσχει στη διαπραγμάτευση, γιατί έχει κάθε συμφέρον να λειτουργήσει με κοινωνική εταιρική ευθύνη. Υπενθυμίζουμε ότι η ζήτηση για την πράσινη ελιά της Χαλκιδικής είναι τεράστια. Κατά συνέπεια, το να αποκτήσει το προϊόν και μια σφραγίδα … (δεν ακούστηκε λόγω κακής σύνδεσης) θα αποτελέσει μια ακόμη υπεραξία η οποία θα το ενισχύσει ακόμα περισσότερο και στον Έλληνα καταναλωτή, αλλά και στις αγορές του εξωτερικού.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Καταθέτουμε, λοιπόν, την πρότασή μας για τη δημιουργία ενός μηχανισμού καθορισμού δίκαιης τιμής της πράσινης ελιάς, ο οποίος μπορεί να λειτουργήσει και ως «πιλότος» και για άλλα αγροτικά προϊόντα. Εμείς θα συνεχίσουμε μαζί με τους αγρότες της Χαλκιδικής την προσπάθεια για ρύθμιση της αγοράς της πράσινης ελιάς. Ελπίζουμε όλοι να κατανοήσουν αυτήν την ανάγκη και να προχωρήσουμε έτσι όπως πρέπει.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Η πρόταση μας έχει αρκετές τεχνικές λεπτομέρειες. Είναι αποτέλεσμα μεθοδικής μελέτης των προβλημάτων της αγροτικής οικονομίας της ελιάς της Χαλκιδικής. Την καταθέτουμε στην Ολομέλεια της Βουλής -υπάρχει ήδη εκεί- καλώντας όλους τους εμπλεκόμενους να πάρουν θέση. Δεν θέλουμε να ξαναδούμε τα περσινά προβλήματα. Φέτος δεν πιστεύουμε ότι η πράσινη ελιά της Χαλκιδικής αξίζει 70 σεντς. Θα είμαστε πάντα δίπλα στους αγρότες -το δηλώνουμε αυτό- για να υπερασπιστούμε κυριολεκτικά τον κόπο τους.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w:t>
      </w:r>
      <w:r w:rsidRPr="00B01C11">
        <w:rPr>
          <w:rFonts w:ascii="Arial" w:hAnsi="Arial"/>
          <w:sz w:val="24"/>
          <w:szCs w:val="24"/>
          <w:lang w:eastAsia="el-GR"/>
        </w:rPr>
        <w:t xml:space="preserve"> Κι εμείς ευχαριστούμε, κυρία Μάλαμα και για την τήρηση του χρόνου.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τώρα ο κ. Αθανάσιος </w:t>
      </w:r>
      <w:proofErr w:type="spellStart"/>
      <w:r w:rsidRPr="00B01C11">
        <w:rPr>
          <w:rFonts w:ascii="Arial" w:hAnsi="Arial"/>
          <w:sz w:val="24"/>
          <w:szCs w:val="24"/>
          <w:lang w:eastAsia="el-GR"/>
        </w:rPr>
        <w:t>Λιούπης</w:t>
      </w:r>
      <w:proofErr w:type="spellEnd"/>
      <w:r w:rsidRPr="00B01C11">
        <w:rPr>
          <w:rFonts w:ascii="Arial" w:hAnsi="Arial"/>
          <w:sz w:val="24"/>
          <w:szCs w:val="24"/>
          <w:lang w:eastAsia="el-GR"/>
        </w:rPr>
        <w:t xml:space="preserve">. Να ετοιμάζονται ο κ. </w:t>
      </w:r>
      <w:proofErr w:type="spellStart"/>
      <w:r w:rsidRPr="00B01C11">
        <w:rPr>
          <w:rFonts w:ascii="Arial" w:hAnsi="Arial"/>
          <w:sz w:val="24"/>
          <w:szCs w:val="24"/>
          <w:lang w:eastAsia="el-GR"/>
        </w:rPr>
        <w:t>Γκόκας</w:t>
      </w:r>
      <w:proofErr w:type="spellEnd"/>
      <w:r w:rsidRPr="00B01C11">
        <w:rPr>
          <w:rFonts w:ascii="Arial" w:hAnsi="Arial"/>
          <w:sz w:val="24"/>
          <w:szCs w:val="24"/>
          <w:lang w:eastAsia="el-GR"/>
        </w:rPr>
        <w:t xml:space="preserve"> και ο κ. </w:t>
      </w:r>
      <w:proofErr w:type="spellStart"/>
      <w:r w:rsidRPr="00B01C11">
        <w:rPr>
          <w:rFonts w:ascii="Arial" w:hAnsi="Arial"/>
          <w:sz w:val="24"/>
          <w:szCs w:val="24"/>
          <w:lang w:eastAsia="el-GR"/>
        </w:rPr>
        <w:t>Μπαρτζώκας</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w:t>
      </w:r>
      <w:proofErr w:type="spellStart"/>
      <w:r w:rsidRPr="00B01C11">
        <w:rPr>
          <w:rFonts w:ascii="Arial" w:hAnsi="Arial"/>
          <w:sz w:val="24"/>
          <w:szCs w:val="24"/>
          <w:lang w:eastAsia="el-GR"/>
        </w:rPr>
        <w:t>Λιούπη</w:t>
      </w:r>
      <w:proofErr w:type="spellEnd"/>
      <w:r w:rsidRPr="00B01C11">
        <w:rPr>
          <w:rFonts w:ascii="Arial" w:hAnsi="Arial"/>
          <w:sz w:val="24"/>
          <w:szCs w:val="24"/>
          <w:lang w:eastAsia="el-GR"/>
        </w:rPr>
        <w:t>, έχετε τον λόγο για επτά λεπτά.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ΑΘΑΝΑΣΙΟΣ ΛΙΟΥΠΗΣ:</w:t>
      </w:r>
      <w:r w:rsidRPr="00B01C11">
        <w:rPr>
          <w:rFonts w:ascii="Arial" w:hAnsi="Arial"/>
          <w:sz w:val="24"/>
          <w:szCs w:val="24"/>
          <w:lang w:eastAsia="el-GR"/>
        </w:rPr>
        <w:t xml:space="preserve"> Ευχαριστώ,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Κυρία Υφυπουργέ, κυρίες και κύριοι συνάδελφοι, η γεωργία είναι βασικός πυλώνας πρωτογενούς παραγωγής για τη χώρα μας, πολύτιμος για την οικονομική αλυσίδα στην Ελλάδα.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Η νέα οδηγία που ενσωματώνουμε σήμερα βάζει στο στόχαστρο αθέμιτες εμπορικές πρακτικές που ζημιώνουν οικονομικά παραγωγούς και προμηθευτές, ενώ ταυτόχρονα ανεβάζουν υπέρμετρα την τελική τιμή του προϊόντος που φτάνει στον καταναλωτή.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Με το σημερινό νομοσχέδιο εισάγονται δεκαέξι αθέμιτες πρακτικές, εκ των οποίων οι δέκα είναι απολύτως απαγορευτικές υπό οιεσδήποτε συνθήκες. Ενδεικτικά, καθορίζεται συγκεκριμένο αυστηρό πλαίσιο σε σχέση με τον χρόνο αποπληρωμής των παραγωγών για τα προϊόντα που πωλούν. Για πρώτη φορά ο αγοραστής θα πρέπει υποχρεωτικά να έχει εξοφλήσει τον παραγωγό μέσα σε τριάντα ημέρες όταν πρόκειται για αλλοιώσιμα γεωργικά προϊόντα και τρόφιμα ή σε εξήντα ημέρες όταν πρόκειται για τα υπόλοιπα γεωργικά προϊόντα. Απαγορεύεται η ακύρωση της παραγγελίας από την πλευρά του αγοραστή για αλλοιώσιμα γεωργικά αγαθά σε χρόνο μικρότερο των τριάντα ημερών.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Προς αντιμετώπιση της συνήθους τακτικής να επιβαρύνεται ο προμηθευτής με επιπλέον άσχετο κόστος, όπως </w:t>
      </w:r>
      <w:proofErr w:type="spellStart"/>
      <w:r w:rsidRPr="00B01C11">
        <w:rPr>
          <w:rFonts w:ascii="Arial" w:hAnsi="Arial"/>
          <w:sz w:val="24"/>
          <w:szCs w:val="24"/>
          <w:lang w:eastAsia="el-GR"/>
        </w:rPr>
        <w:t>αναπληθωρικά</w:t>
      </w:r>
      <w:proofErr w:type="spellEnd"/>
      <w:r w:rsidRPr="00B01C11">
        <w:rPr>
          <w:rFonts w:ascii="Arial" w:hAnsi="Arial"/>
          <w:sz w:val="24"/>
          <w:szCs w:val="24"/>
          <w:lang w:eastAsia="el-GR"/>
        </w:rPr>
        <w:t xml:space="preserve"> κόμιστρα, απαγορεύεται οποιαδήποτε πληρωμή του προμηθευτή προς τον αγοραστή που δεν σχετίζεται με την αγορά γεωργικών προϊόντων. Άλλο ένα φαινόμενο που απαγορεύεται με τις σημερινές διατάξεις είναι το να επιβαρύνεται ο προμηθευτής με το κόστος από την καταστροφή των προϊόντων, ακόμα και όταν αυτά βρίσκονται στην κυριότητα του αγοραστή.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Πολύ σημαντική για τη διασφάλιση των παραγωγών είναι και η διάταξη που απαγορεύει στους αγοραστές να τους δεσμεύουν για συγκεκριμένες ποσότητες προϊόντων που πρέπει να παραδοθούν, χωρίς να υπάρχει ταυτόχρονα δέσμευση για την τιμή αγοράς τους. Φυσικά οι όποιοι περιορισμοί δεν έχουν </w:t>
      </w:r>
      <w:proofErr w:type="spellStart"/>
      <w:r w:rsidRPr="00B01C11">
        <w:rPr>
          <w:rFonts w:ascii="Arial" w:hAnsi="Arial"/>
          <w:sz w:val="24"/>
          <w:szCs w:val="24"/>
          <w:lang w:eastAsia="el-GR"/>
        </w:rPr>
        <w:t>καμμία</w:t>
      </w:r>
      <w:proofErr w:type="spellEnd"/>
      <w:r w:rsidRPr="00B01C11">
        <w:rPr>
          <w:rFonts w:ascii="Arial" w:hAnsi="Arial"/>
          <w:sz w:val="24"/>
          <w:szCs w:val="24"/>
          <w:lang w:eastAsia="el-GR"/>
        </w:rPr>
        <w:t xml:space="preserve"> αξία αν δεν υπάρχουν ταυτόχρονα ο μηχανισμός εντοπισμού παραβάσεων και επιβολής των προβλεπόμενων κυρώσεων.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Σε αυτό το πλαίσιο συστήνεται στο Υπουργείο Αγροτικής Ανάπτυξης και Τροφίμων Επιτροπή Καταπολέμησης Αθέμιτων Εμπορικών Πρακτικών υπό την προεδρία Παρέδρου του Νομικού Συμβουλίου του Κράτους. Η Επιτροπή Ανταγωνισμού επιλαμβάνεται σε περιπτώσεις παραβιάσεων της νομοθεσίας από αγοραστές με ετήσιο κύκλο εργασιών περισσότερα από 50 εκατομμύρια ευρώ, όταν τους έχει ήδη επιβληθεί τους τελευταίους δεκαοκτώ μήνες πρόστιμο τουλάχιστον 1% των κύκλων εργασιών.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Οι δύο αυτές αρχές εξετάζουν περιπτώσεις πιθανών παραβάσεων είτε αυτεπαγγέλτως, είτε ύστερα από καταγγελία. Κυρίως, όμως, με την πρόβλεψη διαδικασίας ασφαλιστικών μέτρων καλύπτεται η ανάγκη για ταχύτατη επέμβαση σε περίπτωση που η αλυσίδα εφοδιασμού γεωργικών προϊόντων διατρέχει σοβαρό κίνδυνο. Τότε η Επιτροπή έχει την αρμοδιότητα να λάβει άμεσα ασφαλιστικά μέτρα και να απειλήσει τον παραβάτη με πρόστιμο έως 2.000 ευρώ για κάθε ημέρα μη συμμόρφωσης.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Μία ουσιώδης συνεισφορά της οδηγίας που ενσωματώνεται είναι ότι επιταχύνει τη συνεργασία μεταξύ των αρχών σε κάθε κράτος-μέλος και έτσι δημιουργείται μια πανευρωπαϊκή «ομπρέλα» προστασίας από αθέμιτες πρακτικές μεταξύ παραγωγών και αγοραστών σε όλη την Ευρωπαϊκή Ένωση.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Υπήρξε κριτική από την πλευρά της Αντιπολίτευσης γιατί το νομοθετικό πλαίσιο που συζητάμε δεν περιλαμβάνει και τους αγοραστές γεωργικών προϊόντων που κάνουν ετήσιο κύκλο εργασιών κάτω από δύο εκατομμύρια ευρώ. Όμως, ξεχνάτε ότι στόχος της οδηγίας είναι η προστασία των αδύναμων παραγωγών έναντι των υπερβολικά ισχυρών αγοραστών. Οι αγοραστές που εξαιρούνται με τις σημερινές ρυθμίσεις δεν διαθέτουν κατά κανόνα την οικονομική ισχύ να επιβάλουν δυσμενείς και αφόρητους όρους στους γεωργούς.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Στις λοιπές διατάξεις του νομοσχεδίου περιλαμβάνονται η ηλεκτρονική δημοπρασία ακινήτων που ανήκουν στο Υπουργείο Αγροτικής Ανάπτυξης και Τροφίμων. Παρατείνεται η συνολική διάταξη που θεσμοθετήθηκε εν μέσω της πανδημίας και αφορά τη δυνατότητα που έχουν όσοι είναι κατ’ επάγγελμα αγρότες να ανανεώνουν ή να συνάπτουν συμβάσεις δανείων για ποσά έως 25.000 ευρώ χωρίς να απαιτείται η ασφαλιστική ενημερότητα. Το μέτρο αυτό διευκόλυνε πολύ τη χρηματοδότηση των αγροτών σε αυτήν τη δύσκολη χρονική συγκυρία. Εξίσου αξιόλογη είναι και η ρύθμιση για το σύστημα παροχής γεωργικών συμβουλευτικών υπηρεσιών μέσω του Προγράμματος Αγροτικής Ανάπτυξης 2014-2020.</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Στα γενικότερα προβλήματα του αγροτικού τομέα ήρθαν να προστεθούν και οι αρνητικές διαστάσεις της πανδημίας. Για την εξισορρόπηση των συνεπειών αυτών έχουν ήδη δοθεί στους αγρότες περισσότερα από 180 εκατομμύρια μέσω της επιστρεπτέας προκαταβολής και 150 εκατομμύρια με τη μορφή άμεσων ενισχύσεων. Παράλληλα, η Κυβέρνηση έχει δρομολογήσει την ενίσχυση του κλάδου της γεωργίας μέσα από το σχέδιο που έχει καταθέσει για την αξιοποίηση των κεφαλαίων του Ταμείου Ανάκαμψης.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Ενδεικτικά αναφέρω ότι σχεδιάζεται η κατασκευή μεγάλων αρδευτικών έργων και στη Θεσσαλία ύψους 750 εκατομμυρίων ευρώ, ώστε να ενισχυθεί η γεωργική παραγωγή.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Με το σημερινό νομοσχέδιο δημιουργείται ένα προστατευτικό πλαίσιο ώστε οι γεωργοί να μην είναι βορά στα χέρια των πιο εύρωστων οικονομικά εμπόρων. Έτσι αποκαθίσταται ως έναν βαθμό η ισορροπία δυνάμεων ανάμεσα σε παραγωγούς και αγοραστές.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Η γεωργική απασχόληση είναι εξ ορισμού μια δραστηριότητα υπό επισφαλείς όρους, με ευάλωτα προϊόντα, η τύχη των οποίων εξαρτάται από αστάθμητους παράγοντες όπως οι καιρικές συνθήκες. Ωστόσο ο γεωργικός κόσμος πρέπει να νιώθει ασφαλής ότι η σημερινή Κυβέρνηση θα υπερασπιστεί τα δικαιώματά του και τα συμφέροντά του με τον καλύτερο δυνατό τρόπο.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Με τη σημερινή τροπολογία που κατατέθηκε από τον κύριο Υπουργό δίνεται η δυνατότητα εκτέλεσης </w:t>
      </w:r>
      <w:proofErr w:type="spellStart"/>
      <w:r w:rsidRPr="00B01C11">
        <w:rPr>
          <w:rFonts w:ascii="Arial" w:hAnsi="Arial" w:cs="Arial"/>
          <w:sz w:val="24"/>
          <w:szCs w:val="24"/>
          <w:lang w:eastAsia="el-GR"/>
        </w:rPr>
        <w:t>προσυμβατικού</w:t>
      </w:r>
      <w:proofErr w:type="spellEnd"/>
      <w:r w:rsidRPr="00B01C11">
        <w:rPr>
          <w:rFonts w:ascii="Arial" w:hAnsi="Arial" w:cs="Arial"/>
          <w:sz w:val="24"/>
          <w:szCs w:val="24"/>
          <w:lang w:eastAsia="el-GR"/>
        </w:rPr>
        <w:t xml:space="preserve"> έργου δακοκτονίας για το 2021, που αφορά και τον ελαιοπαραγωγό στο Πήλιο. Έτσι αντιμετωπίζεται το ζήτημα της έγκαιρης εφαρμογής του προγράμματος δακοκτονίας έως τους μήνες Μάιο και Ιούνιο κατά τους οποίους πρέπει να ξεκινήσουν οι εργασίες των προγραμματικών ψεκασμών, ώστε να εξασφαλιστεί με αξιόπιστο τρόπο η προστασία του </w:t>
      </w:r>
      <w:proofErr w:type="spellStart"/>
      <w:r w:rsidRPr="00B01C11">
        <w:rPr>
          <w:rFonts w:ascii="Arial" w:hAnsi="Arial" w:cs="Arial"/>
          <w:sz w:val="24"/>
          <w:szCs w:val="24"/>
          <w:lang w:eastAsia="el-GR"/>
        </w:rPr>
        <w:t>ελαιοκάρπου</w:t>
      </w:r>
      <w:proofErr w:type="spellEnd"/>
      <w:r w:rsidRPr="00B01C11">
        <w:rPr>
          <w:rFonts w:ascii="Arial" w:hAnsi="Arial" w:cs="Arial"/>
          <w:sz w:val="24"/>
          <w:szCs w:val="24"/>
          <w:lang w:eastAsia="el-GR"/>
        </w:rPr>
        <w:t xml:space="preserve"> και η ποιότητα και ποσότητα της αναμενόμενης παραγωγής των </w:t>
      </w:r>
      <w:proofErr w:type="spellStart"/>
      <w:r w:rsidRPr="00B01C11">
        <w:rPr>
          <w:rFonts w:ascii="Arial" w:hAnsi="Arial" w:cs="Arial"/>
          <w:sz w:val="24"/>
          <w:szCs w:val="24"/>
          <w:lang w:eastAsia="el-GR"/>
        </w:rPr>
        <w:t>ελαιοκαλλιεργητών</w:t>
      </w:r>
      <w:proofErr w:type="spellEnd"/>
      <w:r w:rsidRPr="00B01C11">
        <w:rPr>
          <w:rFonts w:ascii="Arial" w:hAnsi="Arial" w:cs="Arial"/>
          <w:sz w:val="24"/>
          <w:szCs w:val="24"/>
          <w:lang w:eastAsia="el-GR"/>
        </w:rPr>
        <w:t xml:space="preserve">.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Κύριε Υπουργέ, σχετικά με τη δακοκτονία επαναφέρω την πρόταση χρηματοδότησης του ολοκληρωμένου συστήματος παρακολούθησης και ελέγχου δάκου της ελιάς με ηλεκτρονικές παγίδες και ψεκασμούς με </w:t>
      </w:r>
      <w:r w:rsidRPr="00B01C11">
        <w:rPr>
          <w:rFonts w:ascii="Arial" w:hAnsi="Arial" w:cs="Arial"/>
          <w:sz w:val="24"/>
          <w:szCs w:val="24"/>
          <w:lang w:val="en-US" w:eastAsia="el-GR"/>
        </w:rPr>
        <w:t>drones</w:t>
      </w:r>
      <w:r w:rsidRPr="00B01C11">
        <w:rPr>
          <w:rFonts w:ascii="Arial" w:hAnsi="Arial" w:cs="Arial"/>
          <w:sz w:val="24"/>
          <w:szCs w:val="24"/>
          <w:lang w:eastAsia="el-GR"/>
        </w:rPr>
        <w:t>, μία καινοτόμο και οικολογική πιλοτική πρόταση από τη Σχολή Πολιτικών Επιστημών και Ηλεκτρολόγων Μηχανικών και Μηχανικών Ηλεκτρονικών Υπολογιστών του Πανεπιστημίου Θεσσαλίας σε συνεργασία με την Περιφέρεια Θεσσαλίας. Σας ζητώ να κατανοήσετε την αναγκαιότητα της εφαρμογής της, η οποία βρίσκεται σε εκκρεμότητα, αν και έχει τη σύμφωνη γνώμη των επιτελικών συνεργατών σας στο ΥΠΑΤΤ.</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Σας ευχαριστώ πολύ.</w:t>
      </w:r>
    </w:p>
    <w:p w:rsidR="00B01C11" w:rsidRPr="00B01C11" w:rsidRDefault="00B01C11" w:rsidP="00B01C11">
      <w:pPr>
        <w:spacing w:after="160" w:line="600" w:lineRule="auto"/>
        <w:ind w:firstLine="720"/>
        <w:rPr>
          <w:rFonts w:ascii="Arial" w:hAnsi="Arial" w:cs="Arial"/>
          <w:sz w:val="24"/>
          <w:szCs w:val="24"/>
          <w:lang w:eastAsia="el-GR"/>
        </w:rPr>
      </w:pPr>
      <w:r w:rsidRPr="00B01C11">
        <w:rPr>
          <w:rFonts w:ascii="Arial" w:hAnsi="Arial" w:cs="Arial"/>
          <w:sz w:val="24"/>
          <w:szCs w:val="24"/>
          <w:lang w:eastAsia="el-GR"/>
        </w:rPr>
        <w:t xml:space="preserve"> </w:t>
      </w:r>
      <w:r w:rsidRPr="00B01C11">
        <w:rPr>
          <w:rFonts w:ascii="Arial" w:hAnsi="Arial" w:cs="Arial"/>
          <w:b/>
          <w:bCs/>
          <w:sz w:val="24"/>
          <w:szCs w:val="24"/>
          <w:shd w:val="clear" w:color="auto" w:fill="FFFFFF"/>
          <w:lang w:eastAsia="el-GR"/>
        </w:rPr>
        <w:t xml:space="preserve">ΠΡΟΕΔΡΕΥΩΝ (Απόστολος </w:t>
      </w:r>
      <w:proofErr w:type="spellStart"/>
      <w:r w:rsidRPr="00B01C11">
        <w:rPr>
          <w:rFonts w:ascii="Arial" w:hAnsi="Arial" w:cs="Arial"/>
          <w:b/>
          <w:bCs/>
          <w:sz w:val="24"/>
          <w:szCs w:val="24"/>
          <w:shd w:val="clear" w:color="auto" w:fill="FFFFFF"/>
          <w:lang w:eastAsia="el-GR"/>
        </w:rPr>
        <w:t>Αβδελάς</w:t>
      </w:r>
      <w:proofErr w:type="spellEnd"/>
      <w:r w:rsidRPr="00B01C11">
        <w:rPr>
          <w:rFonts w:ascii="Arial" w:hAnsi="Arial" w:cs="Arial"/>
          <w:b/>
          <w:bCs/>
          <w:sz w:val="24"/>
          <w:szCs w:val="24"/>
          <w:shd w:val="clear" w:color="auto" w:fill="FFFFFF"/>
          <w:lang w:eastAsia="el-GR"/>
        </w:rPr>
        <w:t xml:space="preserve">): </w:t>
      </w:r>
      <w:r w:rsidRPr="00B01C11">
        <w:rPr>
          <w:rFonts w:ascii="Arial" w:hAnsi="Arial" w:cs="Arial"/>
          <w:sz w:val="24"/>
          <w:szCs w:val="24"/>
          <w:lang w:eastAsia="el-GR"/>
        </w:rPr>
        <w:t xml:space="preserve">Κι εμείς ευχαριστούμε τον κ. </w:t>
      </w:r>
      <w:proofErr w:type="spellStart"/>
      <w:r w:rsidRPr="00B01C11">
        <w:rPr>
          <w:rFonts w:ascii="Arial" w:hAnsi="Arial" w:cs="Arial"/>
          <w:sz w:val="24"/>
          <w:szCs w:val="24"/>
          <w:lang w:eastAsia="el-GR"/>
        </w:rPr>
        <w:t>Λιούπη</w:t>
      </w:r>
      <w:proofErr w:type="spellEnd"/>
      <w:r w:rsidRPr="00B01C11">
        <w:rPr>
          <w:rFonts w:ascii="Arial" w:hAnsi="Arial" w:cs="Arial"/>
          <w:sz w:val="24"/>
          <w:szCs w:val="24"/>
          <w:lang w:eastAsia="el-GR"/>
        </w:rPr>
        <w:t>.</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Και από τον Βόλο να πάμε στην Άρτα, στον κ. Χρήστο </w:t>
      </w:r>
      <w:proofErr w:type="spellStart"/>
      <w:r w:rsidRPr="00B01C11">
        <w:rPr>
          <w:rFonts w:ascii="Arial" w:hAnsi="Arial" w:cs="Arial"/>
          <w:sz w:val="24"/>
          <w:szCs w:val="24"/>
          <w:lang w:eastAsia="el-GR"/>
        </w:rPr>
        <w:t>Γκόκα</w:t>
      </w:r>
      <w:proofErr w:type="spellEnd"/>
      <w:r w:rsidRPr="00B01C11">
        <w:rPr>
          <w:rFonts w:ascii="Arial" w:hAnsi="Arial" w:cs="Arial"/>
          <w:sz w:val="24"/>
          <w:szCs w:val="24"/>
          <w:lang w:eastAsia="el-GR"/>
        </w:rPr>
        <w:t xml:space="preserve"> του Κινήματος Αλλαγής.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Ορίστε, κύριε </w:t>
      </w:r>
      <w:proofErr w:type="spellStart"/>
      <w:r w:rsidRPr="00B01C11">
        <w:rPr>
          <w:rFonts w:ascii="Arial" w:hAnsi="Arial" w:cs="Arial"/>
          <w:sz w:val="24"/>
          <w:szCs w:val="24"/>
          <w:lang w:eastAsia="el-GR"/>
        </w:rPr>
        <w:t>Γκόκα</w:t>
      </w:r>
      <w:proofErr w:type="spellEnd"/>
      <w:r w:rsidRPr="00B01C11">
        <w:rPr>
          <w:rFonts w:ascii="Arial" w:hAnsi="Arial" w:cs="Arial"/>
          <w:sz w:val="24"/>
          <w:szCs w:val="24"/>
          <w:lang w:eastAsia="el-GR"/>
        </w:rPr>
        <w:t>, επτά λεπτά είναι στη διάθεσή σας.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lang w:eastAsia="el-GR"/>
        </w:rPr>
        <w:t xml:space="preserve">ΧΡΗΣΤΟΣ ΓΚΟΚΑΣ: </w:t>
      </w:r>
      <w:r w:rsidRPr="00B01C11">
        <w:rPr>
          <w:rFonts w:ascii="Arial" w:hAnsi="Arial" w:cs="Arial"/>
          <w:sz w:val="24"/>
          <w:szCs w:val="24"/>
          <w:lang w:eastAsia="el-GR"/>
        </w:rPr>
        <w:t xml:space="preserve">Κυρίες και κύριοι συνάδελφοι, με αυτό το νομοσχέδιο επιχειρείται να καταπολεμηθούν αθέμιτες εμπορικές πρακτικές με διατάξεις που φιλοδοξούν να προστατέψουν τους προμηθευτές-παραγωγούς αγροτικών προϊόντων, που είναι και οι πιο αδύναμοι στην κάθετη αλυσίδα εφοδιασμού γεωργικών προϊόντων και τροφίμων έναντι των αγοραστών. Οι παραγωγοί έχουν υποστεί και υφίστανται τις συνέπειες των αθέμιτων εμπορικών πρακτικών στην εμπορία των προϊόντων τους. Επίσης, οι παράνομες </w:t>
      </w:r>
      <w:proofErr w:type="spellStart"/>
      <w:r w:rsidRPr="00B01C11">
        <w:rPr>
          <w:rFonts w:ascii="Arial" w:hAnsi="Arial" w:cs="Arial"/>
          <w:sz w:val="24"/>
          <w:szCs w:val="24"/>
          <w:lang w:eastAsia="el-GR"/>
        </w:rPr>
        <w:t>ελληνοποιήσεις</w:t>
      </w:r>
      <w:proofErr w:type="spellEnd"/>
      <w:r w:rsidRPr="00B01C11">
        <w:rPr>
          <w:rFonts w:ascii="Arial" w:hAnsi="Arial" w:cs="Arial"/>
          <w:sz w:val="24"/>
          <w:szCs w:val="24"/>
          <w:lang w:eastAsia="el-GR"/>
        </w:rPr>
        <w:t xml:space="preserve"> και η ανεπάρκεια των ποιοτικών ελέγχων στις εισαγωγές αγροτικών προϊόντων δημιουργούν αθέμιτο ανταγωνισμό, ενώ είχαμε την πρόσφατη περίπτωση της νοθευμένης φέτας, που είδε το φως της δημοσιότητας, η οποία υπονομεύει την ελληνική ΠΟΠ φέτα.</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Όλα αυτά τα ζητήματα και τα προβλήματα που προκύπτουν θα έπρεπε να αποτελέσουν αντικείμενο ενός ολοκληρωμένου νομοθετικού πλαισίου με κανονισμούς, προληπτικούς μηχανισμούς, αλλά και μέτρα καταστολής για την αποφυγή αθέμιτων φαινομένων σε βάρος του μόχθου και του εισοδήματος των παραγωγών. Μόνο μέσα από ένα ολοκληρωμένο πλαίσιο θα μπορέσει να στηριχθεί και να αναπτυχθεί η ελληνική παραγωγή, με προστιθέμενη αξία για τα ελληνικά και ποιοτικά της προϊόντα, θα ενισχυθεί η ανταγωνιστικότητα και θα αυξηθούν οι εξαγωγές.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Ο ειδικός αγορητής του Κινήματος Αλλαγής ,ο κ. Πάνας, τοποθετήθηκε αναλυτικά στην εισήγησή του για το νομοσχέδιο και τη θετική μας θέση απέναντι σε αυτό.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Κύριε Υπουργέ, από την πλευρά μας ως Κίνημα Αλλαγής μέσα από πολλές κοινοβουλευτικές παρεμβάσεις σε ερωτήσεις, αναφορές και λοιπά, έχουμε αναδείξει τη γενικότερη κατάσταση στον πρωτογενή τομέα. Αντί να ενισχύεται -αφού στα λόγια όλοι συμφωνούμε ότι αποτελεί βασικό πυλώνα για την παραγωγική και αναπτυξιακή ανασυγκρότηση της χώρας μας- συνεχώς αποδυναμώνεται και από την προηγούμενη κυβέρνηση του ΣΥΡΙΖΑ αλλά και από τη σημερινή Κυβέρνηση, αφού για τον πρωτογενή τομέα απουσιάζουν οι ενισχύσεις στο πλαίσιο μέτρων στήριξης από την πανδημία, εκτός λίγων εξαιρέσεων, ενώ οι προβλέψεις για τους πόρους από διάφορα προγράμματα που θα αφορούν στον πρωτογενή τομέα την επόμενη περίοδο, ιδιαίτερα όσον αφορά στην παραγωγή και στον </w:t>
      </w:r>
      <w:proofErr w:type="spellStart"/>
      <w:r w:rsidRPr="00B01C11">
        <w:rPr>
          <w:rFonts w:ascii="Arial" w:hAnsi="Arial" w:cs="Arial"/>
          <w:sz w:val="24"/>
          <w:szCs w:val="24"/>
          <w:lang w:eastAsia="el-GR"/>
        </w:rPr>
        <w:t>αγροδιατροφικό</w:t>
      </w:r>
      <w:proofErr w:type="spellEnd"/>
      <w:r w:rsidRPr="00B01C11">
        <w:rPr>
          <w:rFonts w:ascii="Arial" w:hAnsi="Arial" w:cs="Arial"/>
          <w:sz w:val="24"/>
          <w:szCs w:val="24"/>
          <w:lang w:eastAsia="el-GR"/>
        </w:rPr>
        <w:t xml:space="preserve"> τομέα, είναι απογοητευτικές.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Αναφερθήκαμε σχετικά και στη χθεσινή συζήτηση που αφορούσε στο σχέδιο για το Ταμείο Ανάκαμψης και Ανθεκτικότητας. Το έχουμε επισημάνει με αφορμή την κατανομή των πόρων του Εθνικού Προγράμματος Ανάκαμψης 2021-2027, όπου από τα 6,85 δισεκατομμύρια που πρόκειται να διοχετευθούν στην ανάπτυξη, μόλις 28 εκατομμύρια έχουν σαν αποδέκτη το Υπουργείο Αγροτικής Ανάπτυξης. Αντίθετα, η ένταξη στο σχέδιο του Ταμείου Ανάκαμψης αρδευτικών έργων μέσω ΣΔΙΤ σημαίνει περαιτέρω επιβάρυνση του πρωτογενή τομέα, των αγροτών δηλαδή που θα χρησιμοποιήσουν το νερό προς άρδευση.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Όσον αφορά στην τρέχουσα κατάσταση, οι αγρότες, οι κτηνοτρόφοι, οι πτηνοτρόφοι και οι αλιείς είναι αντιμέτωποι με πλήθος προβλημάτων, ιδιαίτερα λόγω της αύξησης του κόστους παραγωγής με αυξήσεις στις ζωοτροφές έως και 60%, αλλά και στην ενέργεια, όπως με την επιβάρυνση στο πετρέλαιο κίνησης από το πράσινο τέλος, αλλά και σε άλλα απαραίτητα γεωργικά εφόδια. Επιπλέον, καθυστερούν οι καταβολές ενισχύσεων και επιδοτήσεων ή και αποζημιώσεων, ενώ βρισκόμαστε στην αρχή της καλλιεργητικής περιόδου. Δεν δόθηκε, επίσης, περιθώριο αναστολής στην καταβολή οφειλών, ασφαλιστικών ή δόσεων από ρυθμισμένες οφειλές.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Ολόκληροι κλάδοι μένουν εκτός ενισχύσεων. Οι πτηνοτρόφοι από την Άρτα γνωρίζουν πολύ καλά, όπως και ο Αγροτικός Πτηνοτροφικός Συνεταιρισμός, ότι δεν έχουν μέχρι στιγμής καμία βοήθεια αυτήν τη δύσκολη περίοδο. Το ίδιο αφορά και στους κλάδους της μελισσοκομίας και της ιχθυοκαλλιέργειας που βρίσκονται εκτός κρατικών ενισχύσεων.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Κύριε Υπουργέ, οι ενισχύσεις που δόθηκαν –αναφέρθηκε ο κ. Οικονόμου- είναι πολύ λίγες σε σχέση με τα προβλήματα που υπάρχουν σε όλους τους κλάδους στον πρωτογενή τομέα, ενώ είναι γνωστό ότι λόγω των περιοριστικών μέτρων από την πανδημία, με το κλείσιμο της εστίασης και των ξενοδοχείων, η ζήτηση μειώθηκε. Οι τιμές των αγροτικών και κτηνοτροφικών προϊόντων είναι πλέον πολύ χαμηλές έως και εξευτελιστικές. Η μείωση της ζήτησης, αλλά και άλλοι παράγοντες, έφεραν πολύ χαμηλές τιμές στο κρέας, αλλά και στα κτηνοτροφικά προϊόντα, όπως το κοτόπουλο και το γάλα, όπως επίσης και στα γεωργικά προϊόντα, για παράδειγμα στην περίπτωση της τιμής της ελιάς, αλλά και των εσπεριδοειδών. Όσες ενισχύσεις δόθηκαν ελάχιστα καλύπτουν τη ζημιά, ενώ πρέπει να δοθεί και λύση για όσους λόγω τεχνικών προβλημάτων αποκλείστηκαν από την ενίσχυση που δόθηκε για την ελιά.</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 Έχω υποβάλει ερωτήσεις και μια επίκαιρη για το πρόβλημα των εσπεριδοειδών της Άρτας που είναι και γενικότερο πρόβλημα. Οι μισές ποσότητες έμειναν στα δέντρα λόγω των καιρικών συνθηκών. Προκλήθηκαν ασθένειες και καταστράφηκαν, γιατί μόνο οι μισές –και ούτε- ποσότητες κατάφεραν να πουληθούν. Για τις </w:t>
      </w:r>
      <w:proofErr w:type="spellStart"/>
      <w:r w:rsidRPr="00B01C11">
        <w:rPr>
          <w:rFonts w:ascii="Arial" w:hAnsi="Arial" w:cs="Arial"/>
          <w:sz w:val="24"/>
          <w:szCs w:val="24"/>
          <w:lang w:eastAsia="el-GR"/>
        </w:rPr>
        <w:t>κλημεντίνες</w:t>
      </w:r>
      <w:proofErr w:type="spellEnd"/>
      <w:r w:rsidRPr="00B01C11">
        <w:rPr>
          <w:rFonts w:ascii="Arial" w:hAnsi="Arial" w:cs="Arial"/>
          <w:sz w:val="24"/>
          <w:szCs w:val="24"/>
          <w:lang w:eastAsia="el-GR"/>
        </w:rPr>
        <w:t xml:space="preserve"> και τα μανταρίνια δεν υπήρξε ζήτηση και από όσα πουλήθηκαν, σχεδόν τα μισά, όπως είπα, δόθηκαν στο μισό της περσινής τιμής, που δεν κάλυψε ούτε το κόστος παραγωγής. Το ίδιο έγινε και στα πορτοκάλια. Από τις μέχρι σήμερα, όμως, απαντήσεις του Υπουργείου δεν προκύπτει κανένα συγκεκριμένο και εξειδικευμένο μέτρο για την κάλυψη της απώλειας του εισοδήματος των αγροτών. Το ίδιο συμβαίνει και με τα εισοδήματα των κτηνοτρόφων και των αλιέων για την αναγκαία ενίσχυσή τους.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Κύριε Υπουργέ, πρέπει να απαντήσετε πότε και πώς θα στηρίξετε και θα ενισχύσετε το εισόδημα των παραγωγών του αγροτικού τομέα. Πρέπει κατ’ αρχάς να επιβιώσουν οι ίδιοι και οι οικογένειές τους και στη συνέχεια να μπορέσουν να συνεχίσουν να παράγουν, να καλλιεργούν, να διατηρήσουν τις εκτροφές του ζωικού πληθυσμού. Έχετε καθυστερήσει πολύ και πρέπει να ανακοινωθούν συγκεκριμένα μέτρα.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Επίσης, τα προβλήματα αυξάνονται. Οι προωθούμενες αλλαγές για τις λαϊκές αγορές είναι σε βάρος των παραγωγών, των μικρών προμηθευτών.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Ο αγροτικός τομέας δεν αντέχει άλλες ταλαιπωρίες, όπως αυτή που προκύπτει με την ανάρτηση των δασικών χαρτών και την </w:t>
      </w:r>
      <w:proofErr w:type="spellStart"/>
      <w:r w:rsidRPr="00B01C11">
        <w:rPr>
          <w:rFonts w:ascii="Arial" w:hAnsi="Arial" w:cs="Arial"/>
          <w:sz w:val="24"/>
          <w:szCs w:val="24"/>
          <w:lang w:eastAsia="el-GR"/>
        </w:rPr>
        <w:t>προανάρτηση</w:t>
      </w:r>
      <w:proofErr w:type="spellEnd"/>
      <w:r w:rsidRPr="00B01C11">
        <w:rPr>
          <w:rFonts w:ascii="Arial" w:hAnsi="Arial" w:cs="Arial"/>
          <w:sz w:val="24"/>
          <w:szCs w:val="24"/>
          <w:lang w:eastAsia="el-GR"/>
        </w:rPr>
        <w:t xml:space="preserve"> του Κτηματολογίου. Οφείλει το ίδιο το δημόσιο να διορθώσει τα οφθαλμοφανή λάθη. Είναι ευθύνη της πολιτείας να στηρίξει τις αποδυναμωμένες υπηρεσίες δασών που δεν μπορούν να σηκώσουν αυτό το βάρος.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Κλείνοντας, κύριε Υπουργέ, ελπίζω να δώσετε λύσεις και σε άλλα ζητήματα που εκκρεμούν, όπως για τους επιλαχόντες αγρότες των σχεδίων βελτίωσης, για τον ΟΠΕΚΕΠΕ, την κατανομή των δικαιωμάτων των αγροτών από το εθνικό απόθεμα και την περικοπή κατά 10% στις πληρωμές της ενιαίας ενίσχυσης τον Δεκέμβριο για εξακόσιους χιλιάδες παραγωγούς. Η εκκρεμότητα του ΟΠΕΚΕΠΕ στερεί από τους παραγωγούς μια σειρά πληρωμών, αλλά και από άλλες υπηρεσίες και τους δυσκολεύει την πρόσβαση σε καλλιεργητικά δάνεια λόγω καθυστέρησης των δηλώσεων ΟΣΔΕ. Επίσης, και η αναμόρφωση του κανονισμού του ΕΛΓΑ, μετά την πλήρη απραξία του 2015-2019 από τον ΣΥΡΙΖΑ, καθυστερεί και από εσάς και ομοίως και για την οικονομική και τεχνική υποστήριξη για τη συγκρότηση ομάδων παραγωγών.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 xml:space="preserve">Κλείνοντας, κυρίες και κύριοι συνάδελφοι, κύριε Υπουργέ, ψηφίζουμε το σημερινό νομοσχέδιο που είναι από τα απαραίτητα μέσα για την προστασία των ελληνικών προϊόντων και του εισοδήματος των παραγωγών. Όμως, όπως είπα, ο </w:t>
      </w:r>
      <w:proofErr w:type="spellStart"/>
      <w:r w:rsidRPr="00B01C11">
        <w:rPr>
          <w:rFonts w:ascii="Arial" w:hAnsi="Arial" w:cs="Arial"/>
          <w:sz w:val="24"/>
          <w:szCs w:val="24"/>
          <w:lang w:eastAsia="el-GR"/>
        </w:rPr>
        <w:t>αγροτοκτηνοτροφικός</w:t>
      </w:r>
      <w:proofErr w:type="spellEnd"/>
      <w:r w:rsidRPr="00B01C11">
        <w:rPr>
          <w:rFonts w:ascii="Arial" w:hAnsi="Arial" w:cs="Arial"/>
          <w:sz w:val="24"/>
          <w:szCs w:val="24"/>
          <w:lang w:eastAsia="el-GR"/>
        </w:rPr>
        <w:t xml:space="preserve"> κόσμος εκπέμπει σήμα κινδύνου και πρέπει να υπάρξουν πρωτοβουλίες, ενέργειες και αποφάσεις για την ουσιαστική οικονομική στήριξη και ενίσχυσή του άμεσα. Ο πρωτογενής τομέας είναι ιδιαίτερα κρίσιμος όχι μόνο για όσους ασχολούνται με αυτόν, αλλά και για τη γενικότερη πορεία της παραγωγικής και αναπτυξιακής ανασυγκρότησης της χώρας μας.</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Ευχαριστώ πολύ και για την ανοχή σας,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Να είστε καλά, κύριε </w:t>
      </w:r>
      <w:proofErr w:type="spellStart"/>
      <w:r w:rsidRPr="00B01C11">
        <w:rPr>
          <w:rFonts w:ascii="Arial" w:hAnsi="Arial"/>
          <w:sz w:val="24"/>
          <w:szCs w:val="24"/>
          <w:lang w:eastAsia="el-GR"/>
        </w:rPr>
        <w:t>Γκόκα</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από την Άρτα θα πάμε στην Ημαθία, στα ροδάκινα και στον κ. Αναστάσιο </w:t>
      </w:r>
      <w:proofErr w:type="spellStart"/>
      <w:r w:rsidRPr="00B01C11">
        <w:rPr>
          <w:rFonts w:ascii="Arial" w:hAnsi="Arial"/>
          <w:sz w:val="24"/>
          <w:szCs w:val="24"/>
          <w:lang w:eastAsia="el-GR"/>
        </w:rPr>
        <w:t>Μπαρτζώκα</w:t>
      </w:r>
      <w:proofErr w:type="spellEnd"/>
      <w:r w:rsidRPr="00B01C11">
        <w:rPr>
          <w:rFonts w:ascii="Arial" w:hAnsi="Arial"/>
          <w:sz w:val="24"/>
          <w:szCs w:val="24"/>
          <w:lang w:eastAsia="el-GR"/>
        </w:rPr>
        <w:t xml:space="preserve"> από τη Νέα Δημοκρατία.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ΑΝΑΣΤΑΣΙΟΣ ΜΠΑΡΤΖΩΚΑΣ: </w:t>
      </w:r>
      <w:r w:rsidRPr="00B01C11">
        <w:rPr>
          <w:rFonts w:ascii="Arial" w:hAnsi="Arial"/>
          <w:sz w:val="24"/>
          <w:szCs w:val="24"/>
          <w:lang w:eastAsia="el-GR"/>
        </w:rPr>
        <w:t xml:space="preserve">Ευχαριστώ,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Αγαπητοί συνάδελφοι, αξιότιμη κυρία Υπουργέ, όλοι οι Βουλευτές που καταγόμαστε από περιοχές όπως η Ημαθία, στις οποίες ο αγρότης πρωταγωνιστεί, γνωρίζουμε από πρώτο χέρι τον μόχθο, την αγωνία και τις καθημερινές δυσκολίες του. Γνωρίζουμε ότι η ενασχόληση με τη γη είναι ένας διαρκής κάματος και ένα αδιάκοπο ρίσκο. Καθ’ όλη τη διάρκεια της καλλιεργητικής διαδικασίας και της πώλησης των αγροτικών προϊόντων στον αγοραστή ο παραγωγός είναι ευάλωτος και τρωτός. Παλεύει με την ανασφάλεια και το απρόβλεπτο. Υπόκειται στις μεταβολές του καιρού, μεταβολές που όλο και συχνότερα, λόγω της κλιματικής αλλαγής, πλήττουν την παραγωγή του και κατ’ επέκταση το εισόδημά του σφοδρά, θέτοντάς του επί της ουσίας ζήτημα επιβίωσης. Η κλιματική αλλαγή καθίσταται αυτήν τη στιγμή η νούμερο ένα απειλή για την αγροτική οικονομία, μεγιστοποιώντας το ρίσκο που αναλαμβάνει ο αγροτικός παραγωγός.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Στην Ημαθία τον προηγούμενο μήνα, πριν δέκα - δεκαπέντε μέρες, λίγο πριν την έναρξη της συγκομιδής, ο παγετός του Μαρτίου προκάλεσε σχεδόν ολοκληρωτική καταστροφή των δενδροκαλλιεργειών, όπως ροδάκινα, βερίκοκα, κεράσια και σε άλλες παραγωγές σε όλον σχεδόν τον κάμπο. Τα γνωρίζει η Υπουργός γιατί είναι από γειτονικό νομό. Και επίσης γνωρίζω κι εγώ πολύ καλά ότι οι παραγωγοί βρίσκονται σε απόγνωση. Γνωρίζω ότι οι διαδικασίες καταγραφής και εκτίμησης των ζημιών, παρά το γεγονός ότι αυτήν τη φορά ξεκίνησαν γρηγορότερα, διαχρονικά καθυστερούν, με συνέπεια την καθυστέρηση στην καταβολή των αποζημιώσεων. Οι καλλιέργειες, όμως, δεν καταλαβαίνουν από γραφειοκρατία, δεν καταλαβαίνουν από διαδικασίες.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Από αυτό το Βήμα, λοιπόν, κυρία Υπουργέ, σας μεταφέρω τη φωνή των συμπολιτών μου, των αγροτών, οι οποίοι ζητούν τη στήριξη της πολιτείας. Είμαι σίγουρος ότι το σύνολο της πολιτικής ηγεσίας του Υπουργείου θα είναι δίπλα στους αγρότες μας. Ζητούν τη θωράκισή τους μέσω προληπτικών μηχανισμών και εργαλείων που θα ελαχιστοποιήσουν την τρωτότητά τους απέναντι στα καιρικά φαινόμενα. Ζητούν έγκαιρες και δίκαιες αποζημιώσεις. Ζητούν η καθημερινή μάχη που δίνουν με τη γη να είναι πιο ισότιμη.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Όλοι, λοιπόν, αντιλαμβανόμαστε ότι η αγροτική εφοδιαστική αλυσίδα χωρίς  τον αγρότη δεν υπάρχει και σε αυτήν την αλυσίδα δεν μπορούμε να επιτρέψουμε ο παραγωγός να είναι ο πιο αδύναμος κρίκος. Οφείλουμε, λοιπόν, αυτήν τη θέση να την ενισχύσουμε και να τη στηρίξουμε. Υπό αυτήν την οπτική, κάθε νομοθετική ενέργεια που ισχυροποιεί τη θέση του παραγωγού, αλλά και των συλλόγων συνεταιρισμών, των </w:t>
      </w:r>
      <w:proofErr w:type="spellStart"/>
      <w:r w:rsidRPr="00B01C11">
        <w:rPr>
          <w:rFonts w:ascii="Arial" w:hAnsi="Arial"/>
          <w:sz w:val="24"/>
          <w:szCs w:val="24"/>
          <w:lang w:eastAsia="el-GR"/>
        </w:rPr>
        <w:t>μεταποιητών</w:t>
      </w:r>
      <w:proofErr w:type="spellEnd"/>
      <w:r w:rsidRPr="00B01C11">
        <w:rPr>
          <w:rFonts w:ascii="Arial" w:hAnsi="Arial"/>
          <w:sz w:val="24"/>
          <w:szCs w:val="24"/>
          <w:lang w:eastAsia="el-GR"/>
        </w:rPr>
        <w:t xml:space="preserve"> και των μικρότερων εμπόρων, του λιγότερο δηλαδή δυνατού, όπως η ενσωμάτωση της ευρωπαϊκής οδηγίας που συζητάμε σήμερα, είναι οπωσδήποτε καλοδεχούμενη.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Ανάμεσα σε όλες οι δυσκολίες είναι πολύ συχνό το φαινόμενο ο απλός παραγωγός, ο συνεταιρισμός, ο </w:t>
      </w:r>
      <w:proofErr w:type="spellStart"/>
      <w:r w:rsidRPr="00B01C11">
        <w:rPr>
          <w:rFonts w:ascii="Arial" w:hAnsi="Arial"/>
          <w:sz w:val="24"/>
          <w:szCs w:val="24"/>
          <w:lang w:eastAsia="el-GR"/>
        </w:rPr>
        <w:t>μεταποιητής</w:t>
      </w:r>
      <w:proofErr w:type="spellEnd"/>
      <w:r w:rsidRPr="00B01C11">
        <w:rPr>
          <w:rFonts w:ascii="Arial" w:hAnsi="Arial"/>
          <w:sz w:val="24"/>
          <w:szCs w:val="24"/>
          <w:lang w:eastAsia="el-GR"/>
        </w:rPr>
        <w:t xml:space="preserve">, να έχει να διαπραγματευτεί και να αντιμετωπίσει αθέμιτες πρακτικές που επιβάλλονται από παντοδύναμους συναλλασσόμενους. Καθυστερήσεις πληρωμών, ακυρώσεις στις παραγγελίες ή ακύρωσή τους την τελευταία στιγμή, δυσμενείς τροποποιήσεις των συμφωνιών, εμπορικά αντίποινα και ούτω καθεξής είναι μόνο κάποιες από τις «γκρίζες» πρακτικές που μετέρχονται οι ισχυρότεροι και αποδυναμώνουν το βιοτικό επίπεδο των παραγωγών.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προστατευτικό πλαίσιο που θεσπίζεται με το παρόν νομοσχέδιο αναβαθμίζει την άμυνα του σχετικά πιο αδύναμου από τον σχετικά δυνατότερο. Θέτει φραγμούς στα φαινόμενα εκμετάλλευσης από τον ισχυρότερο, τα οποία προκαλούν σημαντική συμπίεση τιμών προς τα κάτω, εξουθενώνοντας είτε τους μεμονωμένους παραγωγούς είτε αυτούς που δραστηριοποιούνται σε συλλογικά σχήματα.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Ωστόσο, μολονότι οι διατάξεις του νομοσχεδίου </w:t>
      </w:r>
      <w:proofErr w:type="spellStart"/>
      <w:r w:rsidRPr="00B01C11">
        <w:rPr>
          <w:rFonts w:ascii="Arial" w:hAnsi="Arial"/>
          <w:sz w:val="24"/>
          <w:szCs w:val="24"/>
          <w:lang w:eastAsia="el-GR"/>
        </w:rPr>
        <w:t>διέπονται</w:t>
      </w:r>
      <w:proofErr w:type="spellEnd"/>
      <w:r w:rsidRPr="00B01C11">
        <w:rPr>
          <w:rFonts w:ascii="Arial" w:hAnsi="Arial"/>
          <w:sz w:val="24"/>
          <w:szCs w:val="24"/>
          <w:lang w:eastAsia="el-GR"/>
        </w:rPr>
        <w:t xml:space="preserve"> από θετικό πνεύμα και κινούνται προς την ωφέλεια των οικονομικά πιο αδύναμων, οφείλω να επισημάνω επιμέρους ζητήματα που εστιάζουν στην εφαρμογή του νόμου. Το νομοσχέδιο προβλέπει αφ’ ενός τη δυνατότητα καταγγελίας αθέμιτων πρακτικών, αφ’ ετέρου τη σύσταση επιτροπής εντός του Υπουργείου Αγροτικής Ανάπτυξης με αρμοδιότητα τόσο την εξέταση των καταγγελιών όσο και τον αυτεπάγγελτο έλεγχο. Είναι απαραίτητο να γίνουν έγκαιρα, πριν τεθεί ο νόμος σε εφαρμογή, όλες οι διοικητικές ενέργειες, προκειμένου να λειτουργήσει αποτελεσματικά και αυτό σημαίνει στελέχωση με προσωπικό και εξειδίκευσή τους με το αντικείμενο.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Επιπλέον, συμφωνώ απόλυτα με τη διατυπωμένη θέση για προγραμματισμό τακτικού προληπτικού δειγματοληπτικού ελέγχου των αγοραστών. Η εμπειρία μάς διδάσκει ότι το προληπτικό πλαίσιο είναι πολλές φορές προτιμότερο από το κατασταλτικό, εν προκειμένω της κύρωσης με διοικητικό πρόστιμο. Λειτουργεί αποτρεπτικά για παραβιάσεις της νομοθεσίας, προστατεύοντας εν τέλει τον αδύναμο, καθώς για επιχειρήσεις παντοδύναμες, δηλαδή με πολύ υψηλό τζίρο, ο έλεγχος της καταγγελίας και η επιβολή προστίμου δεν είναι σημαντικό αντικίνητρο.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Τέλος, θεωρώ ότι είναι σημαντικό να καθοριστεί με σαφήνεια ο χρόνος που θα αποδίδεται η αξία που καταβλήθηκε για αγροτικά προϊόντα από τους αγοραστές, τους συνεταιρισμούς και προς τα μέλη. Με άλλη διατύπωση, δεν αρκεί να προνοήσουμε μόνο για την προστασία των συνεταιρισμών στις συνδιαλλαγές τους με τις επιχειρήσεις, αλλά αντίθετα να μεριμνήσουμε και για τους παραγωγούς που τους απαρτίζουν.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Κλείνοντας την τοποθέτησή μου, θέλω να εκφράσω τη θετική μου άποψη για τη διάταξη με την οποία παρατείνεται η δυνατότητα στους κατά κύριο επάγγελμα αγρότες να συνάπτουν και να ανανεώνουν χρηματοπιστωτικές συμβάσεις μέχρι τα 25.000 ευρώ χωρίς την προσκόμιση …(δεν ακούστηκε λόγω κακής σύνδεσης)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Κύριε </w:t>
      </w:r>
      <w:proofErr w:type="spellStart"/>
      <w:r w:rsidRPr="00B01C11">
        <w:rPr>
          <w:rFonts w:ascii="Arial" w:hAnsi="Arial"/>
          <w:sz w:val="24"/>
          <w:szCs w:val="24"/>
          <w:lang w:eastAsia="el-GR"/>
        </w:rPr>
        <w:t>Μπαρτζώκα</w:t>
      </w:r>
      <w:proofErr w:type="spellEnd"/>
      <w:r w:rsidRPr="00B01C11">
        <w:rPr>
          <w:rFonts w:ascii="Arial" w:hAnsi="Arial"/>
          <w:sz w:val="24"/>
          <w:szCs w:val="24"/>
          <w:lang w:eastAsia="el-GR"/>
        </w:rPr>
        <w:t>, την τελευταία πρότασή σας πάρτε την από την αρχή, σας παρακαλώ, γιατί δεν ακουστήκατε. Ευχαριστώ.</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ΑΝΑΣΤΑΣΙΟΣ ΜΠΑΡΤΖΩΚΑΣ: </w:t>
      </w:r>
      <w:r w:rsidRPr="00B01C11">
        <w:rPr>
          <w:rFonts w:ascii="Arial" w:hAnsi="Arial"/>
          <w:sz w:val="24"/>
          <w:szCs w:val="24"/>
          <w:lang w:eastAsia="el-GR"/>
        </w:rPr>
        <w:t xml:space="preserve">Χάθηκε ο ήχος, κύριε Πρόεδρε; Εντάξει.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Κλείνοντας την τοποθέτησή μου, θέλω να εκφράσω και τη θετική μου άποψη για τη διάταξη με την οποία παρατείνεται η δυνατότητα στους κατά κύριο επάγγελμα αγρότες να συνάπτουν και να ανανεώνουν χρηματοπιστωτικές συμβάσεις μέχρι τα 25.000 ευρώ χωρίς την προσκόμιση ασφαλιστικής ενημερότητας. Θεωρώ, λοιπόν, άκρως σημαντικό αυτήν τη δύσκολη στιγμή η πολιτεία να στέκεται δίπλα στον αγροτικό κόσμο, του οποίου η συνεισφορά στην ελληνική οικονομία είναι καθοριστική.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Εννοείται, λοιπόν, ότι υπερψηφίζω το νομοσχέδιο και αναμένω ότι η Κυβέρνηση θα κάνει πράξη όλα όσα έχει εξαγγείλει για να γίνει και πάλι ο πρωτογενής τομέας πρώτος.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Να είστε καλά. Ευχαριστώ.</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Κι εμείς ευχαριστούμε, κύριε </w:t>
      </w:r>
      <w:proofErr w:type="spellStart"/>
      <w:r w:rsidRPr="00B01C11">
        <w:rPr>
          <w:rFonts w:ascii="Arial" w:hAnsi="Arial"/>
          <w:sz w:val="24"/>
          <w:szCs w:val="24"/>
          <w:lang w:eastAsia="el-GR"/>
        </w:rPr>
        <w:t>Μπαρτζώκα</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ζητήσει ο κύριος Υπουργός για κάποιες νομοτεχνικές βελτιώσεις.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ΣΠΥΡΙΔΩΝ - ΠΑΝΑΓΙΩΤΗΣ (ΣΠΗΛΙΟΣ) ΛΙΒΑΝΟΣ (Υπουργός Αγροτικής Ανάπτυξης και Τροφίμων): </w:t>
      </w:r>
      <w:r w:rsidRPr="00B01C11">
        <w:rPr>
          <w:rFonts w:ascii="Arial" w:hAnsi="Arial"/>
          <w:sz w:val="24"/>
          <w:szCs w:val="24"/>
          <w:lang w:eastAsia="el-GR"/>
        </w:rPr>
        <w:t xml:space="preserve">Για να προλάβουν να τα δουν και οι συνάδελφοι, εδώ είναι απλά οι νομοτεχνικές βελτιώσεις τις οποίες έχουμε ήδη πει προφορικά. Να μην τις διαβάζω. Αφορούν σε αυτήν την αλλαγή του ποσού από τα 2.000.000 στις 500.000.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Τις καταθέτω για τα Πρακτικά.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(Στο σημείο αυτό ο Υπουργός Αγροτικής Ανάπτυξης και Τροφίμων κ. Σπυρίδων – Παναγιώτης (Σπήλιος) Λιβανός καταθέτει για τα Πρακτικά τις προαναφερθείσες νομοτεχνικές βελτιώσεις, οι οποίες έχουν ως εξής:</w:t>
      </w:r>
    </w:p>
    <w:p w:rsidR="00B01C11" w:rsidRPr="00B01C11" w:rsidRDefault="00B01C11" w:rsidP="00B01C11">
      <w:pPr>
        <w:spacing w:after="160" w:line="600" w:lineRule="auto"/>
        <w:ind w:firstLine="720"/>
        <w:jc w:val="center"/>
        <w:rPr>
          <w:rFonts w:ascii="Arial" w:hAnsi="Arial"/>
          <w:color w:val="FF0000"/>
          <w:sz w:val="24"/>
          <w:szCs w:val="24"/>
          <w:lang w:eastAsia="el-GR"/>
        </w:rPr>
      </w:pPr>
      <w:r w:rsidRPr="00B01C11">
        <w:rPr>
          <w:rFonts w:ascii="Arial" w:hAnsi="Arial"/>
          <w:color w:val="FF0000"/>
          <w:sz w:val="24"/>
          <w:szCs w:val="24"/>
          <w:lang w:eastAsia="el-GR"/>
        </w:rPr>
        <w:t>(ΑΛΛΑΓΗ ΣΕΛΙΔΑΣ)</w:t>
      </w:r>
    </w:p>
    <w:p w:rsidR="00B01C11" w:rsidRPr="00B01C11" w:rsidRDefault="00B01C11" w:rsidP="00B01C11">
      <w:pPr>
        <w:spacing w:after="160" w:line="600" w:lineRule="auto"/>
        <w:ind w:firstLine="720"/>
        <w:jc w:val="center"/>
        <w:rPr>
          <w:rFonts w:ascii="Arial" w:hAnsi="Arial"/>
          <w:color w:val="FF0000"/>
          <w:sz w:val="24"/>
          <w:szCs w:val="24"/>
          <w:lang w:eastAsia="el-GR"/>
        </w:rPr>
      </w:pPr>
      <w:r w:rsidRPr="00B01C11">
        <w:rPr>
          <w:rFonts w:ascii="Arial" w:hAnsi="Arial"/>
          <w:color w:val="FF0000"/>
          <w:sz w:val="24"/>
          <w:szCs w:val="24"/>
          <w:lang w:eastAsia="el-GR"/>
        </w:rPr>
        <w:t>(Να μπουν οι σελ.326 – 328 )</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color w:val="FF0000"/>
          <w:sz w:val="24"/>
          <w:szCs w:val="24"/>
          <w:lang w:eastAsia="el-GR"/>
        </w:rPr>
        <w:t>(ΑΛΛΑΓΗ ΣΕΛΙΔΑΣ)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Ευχαριστούμε πολύ, κύριε Υπουργέ.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ο κ. </w:t>
      </w:r>
      <w:proofErr w:type="spellStart"/>
      <w:r w:rsidRPr="00B01C11">
        <w:rPr>
          <w:rFonts w:ascii="Arial" w:hAnsi="Arial"/>
          <w:sz w:val="24"/>
          <w:szCs w:val="24"/>
          <w:lang w:eastAsia="el-GR"/>
        </w:rPr>
        <w:t>Λιούτας</w:t>
      </w:r>
      <w:proofErr w:type="spellEnd"/>
      <w:r w:rsidRPr="00B01C11">
        <w:rPr>
          <w:rFonts w:ascii="Arial" w:hAnsi="Arial"/>
          <w:sz w:val="24"/>
          <w:szCs w:val="24"/>
          <w:lang w:eastAsia="el-GR"/>
        </w:rPr>
        <w:t xml:space="preserve"> από τη Νέα Δημοκρατία και τα όμορφα Τρίκαλα.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ΑΘΑΝΑΣΙΟΣ ΛΙΟΥΤΑΣ: </w:t>
      </w:r>
      <w:r w:rsidRPr="00B01C11">
        <w:rPr>
          <w:rFonts w:ascii="Arial" w:hAnsi="Arial"/>
          <w:sz w:val="24"/>
          <w:szCs w:val="24"/>
          <w:lang w:eastAsia="el-GR"/>
        </w:rPr>
        <w:t xml:space="preserve">Καλησπέρα από τα όμορφα Τρίκαλα. Ευχαριστώ πολύ,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Λίγοι ξέρουν ότι τα Τρίκαλα έχουν και παραλία. Λίγοι το ξέρουν.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Έχετε επτά λεπτά στη διάθεσή σας.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ΑΘΑΝΑΣΙΟΣ ΛΙΟΥΤΑΣ:</w:t>
      </w:r>
      <w:r w:rsidRPr="00B01C11">
        <w:rPr>
          <w:rFonts w:ascii="Arial" w:hAnsi="Arial"/>
          <w:sz w:val="24"/>
          <w:szCs w:val="24"/>
          <w:lang w:eastAsia="el-GR"/>
        </w:rPr>
        <w:t xml:space="preserve"> Βεβαίως. Σας ευχαριστώ πολύ,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Υπουργέ, κυρίες και κύριοι συνάδελφοι, με το παρόν νομοσχέδιο…(δεν ακούστηκε λόγω κακής σύνδεσης) …και την ενίσχυση της πρωτογενούς μας παραγωγής. Με το νομοσχέδιο αυτό στο προσκήνιο βρίσκεται και η έμπρακτη στήριξη της πολιτείας και της Κυβέρνησης μας προς τους εξακόσιους πενήντα χιλιάδες και πλέον αγρότες και κτηνοτρόφους της πατρίδας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Σήμερα ενσωματώνουμε στην ελληνική νομοθεσία την οδηγία 633/2019, με την οποία αντιμετωπίζονται αθέμιτες εμπορικές πρακτικές στις σχέσεις μεταξύ των επιχειρήσεων, στην αλυσίδα εφοδιασμού γεωργικών προϊόντων και τροφίμων. Πρόκειται για σημαντικές ρυθμίσεις, καθώς είναι πραγματικότητα ότι ο Έλληνας  παραγωγός πολλές φορές έχει βρεθεί να είναι ο πιο ευάλωτος και ο πιο αδύναμος κρίκος στην αλυσίδα εφοδιασμού.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Συγκεκριμένα, με την ενσωμάτωση της παρούσας </w:t>
      </w:r>
      <w:proofErr w:type="spellStart"/>
      <w:r w:rsidRPr="00B01C11">
        <w:rPr>
          <w:rFonts w:ascii="Arial" w:hAnsi="Arial"/>
          <w:sz w:val="24"/>
          <w:szCs w:val="24"/>
          <w:lang w:eastAsia="el-GR"/>
        </w:rPr>
        <w:t>ενωσιακής</w:t>
      </w:r>
      <w:proofErr w:type="spellEnd"/>
      <w:r w:rsidRPr="00B01C11">
        <w:rPr>
          <w:rFonts w:ascii="Arial" w:hAnsi="Arial"/>
          <w:sz w:val="24"/>
          <w:szCs w:val="24"/>
          <w:lang w:eastAsia="el-GR"/>
        </w:rPr>
        <w:t xml:space="preserve"> οδηγίας,  …(δεν ακούστηκε λόγω κακής σύνδεσης)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 xml:space="preserve">Κύριε </w:t>
      </w:r>
      <w:proofErr w:type="spellStart"/>
      <w:r w:rsidRPr="00B01C11">
        <w:rPr>
          <w:rFonts w:ascii="Arial" w:hAnsi="Arial"/>
          <w:sz w:val="24"/>
          <w:szCs w:val="24"/>
          <w:lang w:eastAsia="el-GR"/>
        </w:rPr>
        <w:t>Λιούτα</w:t>
      </w:r>
      <w:proofErr w:type="spellEnd"/>
      <w:r w:rsidRPr="00B01C11">
        <w:rPr>
          <w:rFonts w:ascii="Arial" w:hAnsi="Arial"/>
          <w:sz w:val="24"/>
          <w:szCs w:val="24"/>
          <w:lang w:eastAsia="el-GR"/>
        </w:rPr>
        <w:t>, την τελευταία πρότασή σας πείτε την από την αρχή, διότι δεν ακουστήκατε.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ΑΘΑΝΑΣΙΟΣ ΛΙΟΥΤΑΣ: </w:t>
      </w:r>
      <w:r w:rsidRPr="00B01C11">
        <w:rPr>
          <w:rFonts w:ascii="Arial" w:hAnsi="Arial"/>
          <w:sz w:val="24"/>
          <w:szCs w:val="24"/>
          <w:lang w:eastAsia="el-GR"/>
        </w:rPr>
        <w:t xml:space="preserve">Δεν έχουμε καλό σήμα σήμερα γενικά στο κέντρο της περιοχής μας και με </w:t>
      </w:r>
      <w:proofErr w:type="spellStart"/>
      <w:r w:rsidRPr="00B01C11">
        <w:rPr>
          <w:rFonts w:ascii="Arial" w:hAnsi="Arial"/>
          <w:sz w:val="24"/>
          <w:szCs w:val="24"/>
          <w:lang w:eastAsia="el-GR"/>
        </w:rPr>
        <w:t>συγχωρείτε</w:t>
      </w:r>
      <w:proofErr w:type="spellEnd"/>
      <w:r w:rsidRPr="00B01C11">
        <w:rPr>
          <w:rFonts w:ascii="Arial" w:hAnsi="Arial"/>
          <w:sz w:val="24"/>
          <w:szCs w:val="24"/>
          <w:lang w:eastAsia="el-GR"/>
        </w:rPr>
        <w:t xml:space="preserve"> πολύ γι’ αυτό.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Στηρίζουμε την εθνική μας πρωτογενή παραγωγή και την εθνική και περιφερειακή μας ανάπτυξη. Με το παρόν νομοσχέδιο εισάγεται στο εθνικό δίκαιο μια σειρά διατάξεων με τις οποίες ο παραγωγός θα προστατεύεται στις συναλλαγές του. Συγκεκριμένα, μια σειρά από πρακτικές οι οποίες είναι αθέμιτες πλέον θα απαγορεύονται.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Ανάμεσα στα πολύ κρίσιμα και σημαντικά που περιέχονται στο εν λόγω κείμενο, θα ήθελα να σταθώ ειδικότερα στα εξής σημεία.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Πρώτον, ορίζονται συγκεκριμένοι χρόνοι πληρωμής των γεωργικών προϊόντων και υποχρεώνουμε τον αγοραστή να πληρώνει σε τριάντα μέρες τον προμηθευτή για την αγορά ευπαθών γεωργικών προϊόντων. …(δεν ακούστηκε λόγω κακής σύνδεσης)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w:t>
      </w:r>
      <w:r w:rsidRPr="00B01C11">
        <w:rPr>
          <w:rFonts w:ascii="Arial" w:hAnsi="Arial" w:cs="Arial"/>
          <w:b/>
          <w:bCs/>
          <w:sz w:val="24"/>
          <w:szCs w:val="24"/>
          <w:lang w:eastAsia="zh-CN"/>
        </w:rPr>
        <w:t xml:space="preserve">Απόστολος </w:t>
      </w:r>
      <w:proofErr w:type="spellStart"/>
      <w:r w:rsidRPr="00B01C11">
        <w:rPr>
          <w:rFonts w:ascii="Arial" w:hAnsi="Arial" w:cs="Arial"/>
          <w:b/>
          <w:bCs/>
          <w:sz w:val="24"/>
          <w:szCs w:val="24"/>
          <w:lang w:eastAsia="zh-CN"/>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Δυστυχώς, χάσαμε λόγω κακής σύνδεσης τον κ. </w:t>
      </w:r>
      <w:proofErr w:type="spellStart"/>
      <w:r w:rsidRPr="00B01C11">
        <w:rPr>
          <w:rFonts w:ascii="Arial" w:hAnsi="Arial"/>
          <w:sz w:val="24"/>
          <w:szCs w:val="24"/>
          <w:lang w:eastAsia="el-GR"/>
        </w:rPr>
        <w:t>Λιούτα</w:t>
      </w:r>
      <w:proofErr w:type="spellEnd"/>
      <w:r w:rsidRPr="00B01C11">
        <w:rPr>
          <w:rFonts w:ascii="Arial" w:hAnsi="Arial"/>
          <w:sz w:val="24"/>
          <w:szCs w:val="24"/>
          <w:lang w:eastAsia="el-GR"/>
        </w:rPr>
        <w:t>, τον οποίο θα παρακαλέσω να μας στείλει την ομιλία του για τα Πρακτικά.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w:t>
      </w:r>
      <w:r w:rsidRPr="00B01C11">
        <w:rPr>
          <w:rFonts w:ascii="Arial" w:hAnsi="Arial"/>
          <w:sz w:val="24"/>
          <w:szCs w:val="24"/>
          <w:lang w:val="en-US" w:eastAsia="el-GR"/>
        </w:rPr>
        <w:t>T</w:t>
      </w:r>
      <w:r w:rsidRPr="00B01C11">
        <w:rPr>
          <w:rFonts w:ascii="Arial" w:hAnsi="Arial"/>
          <w:sz w:val="24"/>
          <w:szCs w:val="24"/>
          <w:lang w:eastAsia="el-GR"/>
        </w:rPr>
        <w:t xml:space="preserve">ο κείμενο της ομιλίας του κ. </w:t>
      </w:r>
      <w:proofErr w:type="spellStart"/>
      <w:r w:rsidRPr="00B01C11">
        <w:rPr>
          <w:rFonts w:ascii="Arial" w:hAnsi="Arial"/>
          <w:sz w:val="24"/>
          <w:szCs w:val="24"/>
          <w:lang w:eastAsia="el-GR"/>
        </w:rPr>
        <w:t>Λιούτα</w:t>
      </w:r>
      <w:proofErr w:type="spellEnd"/>
      <w:r w:rsidRPr="00B01C11">
        <w:rPr>
          <w:rFonts w:ascii="Arial" w:hAnsi="Arial"/>
          <w:sz w:val="24"/>
          <w:szCs w:val="24"/>
          <w:lang w:eastAsia="el-GR"/>
        </w:rPr>
        <w:t xml:space="preserve"> καταχωρίζεται στα Πρακτικά και έχει ως εξής: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w:t>
      </w:r>
      <w:r w:rsidRPr="00B01C11">
        <w:rPr>
          <w:rFonts w:ascii="Arial" w:hAnsi="Arial"/>
          <w:color w:val="FF0000"/>
          <w:sz w:val="24"/>
          <w:szCs w:val="24"/>
          <w:lang w:eastAsia="el-GR"/>
        </w:rPr>
        <w:t>(ΑΛΛΑΓΗ ΣΕΛΙΔΑΣ )</w:t>
      </w:r>
    </w:p>
    <w:p w:rsidR="00B01C11" w:rsidRPr="00B01C11" w:rsidRDefault="00B01C11" w:rsidP="00B01C11">
      <w:pPr>
        <w:spacing w:after="160" w:line="600" w:lineRule="auto"/>
        <w:ind w:firstLine="720"/>
        <w:jc w:val="both"/>
        <w:rPr>
          <w:rFonts w:ascii="Arial" w:hAnsi="Arial"/>
          <w:color w:val="C00000"/>
          <w:sz w:val="24"/>
          <w:szCs w:val="24"/>
          <w:lang w:eastAsia="el-GR"/>
        </w:rPr>
      </w:pPr>
      <w:r w:rsidRPr="00B01C11">
        <w:rPr>
          <w:rFonts w:ascii="Arial" w:hAnsi="Arial"/>
          <w:sz w:val="24"/>
          <w:szCs w:val="24"/>
          <w:lang w:eastAsia="el-GR"/>
        </w:rPr>
        <w:t xml:space="preserve">              </w:t>
      </w:r>
      <w:r w:rsidRPr="00B01C11">
        <w:rPr>
          <w:rFonts w:ascii="Arial" w:hAnsi="Arial"/>
          <w:color w:val="C00000"/>
          <w:sz w:val="24"/>
          <w:szCs w:val="24"/>
          <w:lang w:eastAsia="el-GR"/>
        </w:rPr>
        <w:t>( Να μπουν οι σελίδες 331</w:t>
      </w:r>
      <w:r w:rsidRPr="00B01C11">
        <w:rPr>
          <w:rFonts w:ascii="Arial" w:hAnsi="Arial"/>
          <w:color w:val="C00000"/>
          <w:sz w:val="24"/>
          <w:szCs w:val="24"/>
          <w:vertAlign w:val="superscript"/>
          <w:lang w:eastAsia="el-GR"/>
        </w:rPr>
        <w:t xml:space="preserve"> </w:t>
      </w:r>
      <w:r w:rsidRPr="00B01C11">
        <w:rPr>
          <w:rFonts w:ascii="Arial" w:hAnsi="Arial"/>
          <w:color w:val="C00000"/>
          <w:sz w:val="24"/>
          <w:szCs w:val="24"/>
          <w:lang w:eastAsia="el-GR"/>
        </w:rPr>
        <w:t xml:space="preserve">α έως 331 θ)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w:t>
      </w:r>
      <w:r w:rsidRPr="00B01C11">
        <w:rPr>
          <w:rFonts w:ascii="Arial" w:hAnsi="Arial"/>
          <w:color w:val="FF0000"/>
          <w:sz w:val="24"/>
          <w:szCs w:val="24"/>
          <w:lang w:eastAsia="el-GR"/>
        </w:rPr>
        <w:t>(ΑΛΛΑΓΗ ΣΕΛΙΔΑΣ)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ΠΡΟΕΔΡΕΥΩΝ (</w:t>
      </w:r>
      <w:r w:rsidRPr="00B01C11">
        <w:rPr>
          <w:rFonts w:ascii="Arial" w:hAnsi="Arial" w:cs="Arial"/>
          <w:b/>
          <w:bCs/>
          <w:sz w:val="24"/>
          <w:szCs w:val="24"/>
          <w:lang w:eastAsia="zh-CN"/>
        </w:rPr>
        <w:t xml:space="preserve">Απόστολος </w:t>
      </w:r>
      <w:proofErr w:type="spellStart"/>
      <w:r w:rsidRPr="00B01C11">
        <w:rPr>
          <w:rFonts w:ascii="Arial" w:hAnsi="Arial" w:cs="Arial"/>
          <w:b/>
          <w:bCs/>
          <w:sz w:val="24"/>
          <w:szCs w:val="24"/>
          <w:lang w:eastAsia="zh-CN"/>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Θα συνεχίσουμε με τον κ. </w:t>
      </w:r>
      <w:proofErr w:type="spellStart"/>
      <w:r w:rsidRPr="00B01C11">
        <w:rPr>
          <w:rFonts w:ascii="Arial" w:hAnsi="Arial"/>
          <w:sz w:val="24"/>
          <w:szCs w:val="24"/>
          <w:lang w:eastAsia="el-GR"/>
        </w:rPr>
        <w:t>Καρασμάνη</w:t>
      </w:r>
      <w:proofErr w:type="spellEnd"/>
      <w:r w:rsidRPr="00B01C11">
        <w:rPr>
          <w:rFonts w:ascii="Arial" w:hAnsi="Arial"/>
          <w:sz w:val="24"/>
          <w:szCs w:val="24"/>
          <w:lang w:eastAsia="el-GR"/>
        </w:rPr>
        <w:t xml:space="preserve"> από την Πέλλα και τη Νέα Δημοκρατία.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Έχετε τον λόγο για επτά λεπτά, κύριε </w:t>
      </w:r>
      <w:proofErr w:type="spellStart"/>
      <w:r w:rsidRPr="00B01C11">
        <w:rPr>
          <w:rFonts w:ascii="Arial" w:hAnsi="Arial"/>
          <w:sz w:val="24"/>
          <w:szCs w:val="24"/>
          <w:lang w:eastAsia="el-GR"/>
        </w:rPr>
        <w:t>Καρασμάνη</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ΓΕΩΡΓΙΟΣ ΚΑΡΑΣΜΑΝΗΣ: </w:t>
      </w:r>
      <w:r w:rsidRPr="00B01C11">
        <w:rPr>
          <w:rFonts w:ascii="Arial" w:hAnsi="Arial"/>
          <w:sz w:val="24"/>
          <w:szCs w:val="24"/>
          <w:lang w:eastAsia="el-GR"/>
        </w:rPr>
        <w:t xml:space="preserve">Ευχαριστώ,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Κυρίες και κύριοι συνάδελφοι, η ενσωμάτωση στο εθνικό δίκαιο της κοινοτικής οδηγίας 2019/633 αποτελεί ασφαλώς ένα χρήσιμο εργαλείο στον ευρύτερο τομέα της εμπορίας και μεταποίησης των </w:t>
      </w:r>
      <w:proofErr w:type="spellStart"/>
      <w:r w:rsidRPr="00B01C11">
        <w:rPr>
          <w:rFonts w:ascii="Arial" w:hAnsi="Arial"/>
          <w:sz w:val="24"/>
          <w:szCs w:val="24"/>
          <w:lang w:eastAsia="el-GR"/>
        </w:rPr>
        <w:t>αγροτοκτηνοτροφικών</w:t>
      </w:r>
      <w:proofErr w:type="spellEnd"/>
      <w:r w:rsidRPr="00B01C11">
        <w:rPr>
          <w:rFonts w:ascii="Arial" w:hAnsi="Arial"/>
          <w:sz w:val="24"/>
          <w:szCs w:val="24"/>
          <w:lang w:eastAsia="el-GR"/>
        </w:rPr>
        <w:t xml:space="preserve"> προϊόντων μας, με την καταπολέμηση των αθέμητων πρακτικών, ώστε να προστατεύονται τόσο οι παραγωγοί και το εισόδημα των παραγωγών, όσο και τα συμφέροντα του καταναλωτή.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Δεν θα επεκταθώ στην οδηγία. Έχει αναφερθεί αναλυτικά ο εισηγητής, όπως και ο Υπουργός στην επιτροπή, ο οποίος αναφέρθηκε εμπεριστατωμένα και επεξηγηματικά, αλλά και ο κ. Οικονόμου, ο Υφυπουργός, και η κ. Αραμπατζή, η Υφυπουργός.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Ειδικότερα, μετά τις βελτιώσεις που έκανε ο κύριος Υπουργός, εκφράζω την ικανοποίησή μου για την απόφασή του. Θα προσαρμοστούν οι διατάξεις της οδηγίας στις εγχώριες ανάγκες και συνήθεις πρακτικές, ώστε να προστατευτούν πραγματικά οι Έλληνες γεωργοί και κτηνοτρόφοι. Σε συνδυασμό, μάλιστα, με τη σύσταση και δημιουργία ενός ισχυρού μηχανισμού παρακολούθησης και εφαρμογής των διαδικασιών, που προβλέπονται στην υπό υιοθέτηση κοινοτική οδηγία, ευελπιστώ ότι, τα πραγματικά οφέλη από τις κανονιστικές της ρυθμίσεις, θα έχουν πραγματική θετική αντίδραση στην καθημερινότητα του Έλληνα αγρότη.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Ευελπιστώ ότι τα πραγματικά οφέλη από τις κανονιστικές της ρυθμίσεις θα έχουν πραγματική θετική επίδραση στην καθημερινότητα του Έλληνα αγρότη.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Ως σημαντικό εκτιμώ το άρθρο 18 με την παραχώρηση των ακινήτων που διαχειρίζεται το Υπουργείο με υπουργική απόφαση και όχι με το προεδρικό διάταγμα, δηλαδή, χωρίς τις γραφειοκρατικές χρονοβόρες διαδικασίες του προηγούμενου καθεστώτος. Και μάλιστα θα προτείνω να προηγούνται οι νέοι αγρότες.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Επίσης το άρθρο 19 δίνει τη δυνατότητα στους αγρότες να συνάπτουν δάνειο έως 25.000 ευρώ χωρίς την υποχρέωση να προσκομίζουν το αποδεικτικό της ασφαλιστικής τους ενημερότητας, κάτι, βέβαια, που ήδη προβλέπεται και παρατείνεται μέχρι το τέλος του έτους λόγω της πανδημίας.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σταθώ, όμως, περισσότερο στο άρθρο 20, που αναφέρεται στο Πρόγραμμα Μέτρο Μ2 με συνολικό προϋπολογισμό 125.000 ευρώ που υιοθετήθηκε από τη δική μας Κυβέρνηση επί υπουργίας μου και αφορά τους γενικούς συμβούλους και προβλέπει τη δωρεάν μετάδοση της γνώσης με τη σωστή επιστημονική καθοδήγηση και ενημέρωση για τις νέες τεχνολογίες και γνώσεις, συμβάλλοντας καθοριστικά στη βελτίωση της αγροτικής παραγωγής.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προϋπολογισμός προέβλεπε τα 125 εκατομμύρια. Είχε περιοριστεί στα 80 εκατομμύρια λόγω των ενισχύσεων που δαπανήθηκαν -και ορθώς- για την αντιμετώπιση των επιπτώσεων της παγωνιάς στον αγροτικό τομέα. Θα πρέπει, όμως, να δοθεί η δυνατότητα στους πιστοποιημένους γεωτεχνικούς του δημοσίου και του ιδιωτικού τομέα να παρέχουν συμβουλές στους αγρότες, αποδίδοντας λογαριασμό απευθείας στον ΕΛΓΟ-«ΔΗΜΗΤΡΑ», όπως άλλωστε, προέβλεπε ο αρχικός σχεδιασμός. Έτσι, δεν θα επωφεληθούν μόνο των κονδυλίων του προγράμματος ορισμένοι μέσω της δημιουργίας εταιρειών συμβούλων, όπως προέβλεπε να γίνει από την προηγούμενη κυβέρνηση. Και θέλω αυτό, ο κύριος Υπουργός να το προσέξει.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Σε κάθε περίπτωση, πιστεύω ότι σήμερα γίνεται ένα ουσιαστικό βήμα για την προστασία του αγροτικού εισοδήματος που νομοτελειακά θα συμβάλλει στη σημαντική προστασία της υπαίθρου και του κοινωνικού ιστού σε ευαίσθητες περιοχές της χώρας μας.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Ταυτόχρονα, όμως, κυρίες και κύριοι συνάδελφοι, πιστεύω ότι έχει φτάσει η ώρα αυτό το δίχτυ για τη θωράκιση του αγροτικού εισοδήματος και της υπαίθρου να επεκταθεί και σε άλλους τομείς. Διότι δεν μπορεί να λέμε στους αγρότες να παράγουν ποιοτικά και ανταγωνιστικά αγροτικά προϊόντα διασφαλίζοντας μόνο τις ορθές καλλιεργητικές, παραγωγικές και εξαγωγικές πρακτικές. Πρέπει ταυτόχρονα να τους παρέχουμε και τα εφόδια για ασφάλιση των καλλιεργειών και της σοδειάς τους από αντίξοες καιρικές συνθήκες και από τις επιπτώσεις της κλιματικής αλλαγής που όλο και συχνότερα πλήττουν και τη χώρα μας – ειδικότερα δε, την ύπαιθρο.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Οι παραγωγοί μας αντιμετωπίζουν σήμερα μεγάλα προβλήματα. Έχουμε καλλιεργητές που τα δέντρα τους χτυπήθηκαν από τον παγετό στις 24 και 26 Μαρτίου, αλλά οι πρώιμες και </w:t>
      </w:r>
      <w:proofErr w:type="spellStart"/>
      <w:r w:rsidRPr="00B01C11">
        <w:rPr>
          <w:rFonts w:ascii="Arial" w:hAnsi="Arial"/>
          <w:sz w:val="24"/>
          <w:szCs w:val="24"/>
          <w:lang w:eastAsia="el-GR"/>
        </w:rPr>
        <w:t>μεσοπρώιμες</w:t>
      </w:r>
      <w:proofErr w:type="spellEnd"/>
      <w:r w:rsidRPr="00B01C11">
        <w:rPr>
          <w:rFonts w:ascii="Arial" w:hAnsi="Arial"/>
          <w:sz w:val="24"/>
          <w:szCs w:val="24"/>
          <w:lang w:eastAsia="el-GR"/>
        </w:rPr>
        <w:t xml:space="preserve"> ποικιλίες κερασιών δεν συμπεριλαμβάνονται στη λίστα με τις ζημιές.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λόγος εντοπίζεται στη διχογνωμία ανάμεσα στους παραγωγούς που ξέρουν από πρώτο χέρι ότι τα δέντρα τους χτυπήθηκαν σε πλήρη ανθοφορία και στον ΕΛΓΑ που ισχυρίζεται ότι βρίσκονται στο </w:t>
      </w:r>
      <w:proofErr w:type="spellStart"/>
      <w:r w:rsidRPr="00B01C11">
        <w:rPr>
          <w:rFonts w:ascii="Arial" w:hAnsi="Arial"/>
          <w:sz w:val="24"/>
          <w:szCs w:val="24"/>
          <w:lang w:eastAsia="el-GR"/>
        </w:rPr>
        <w:t>προανθικό</w:t>
      </w:r>
      <w:proofErr w:type="spellEnd"/>
      <w:r w:rsidRPr="00B01C11">
        <w:rPr>
          <w:rFonts w:ascii="Arial" w:hAnsi="Arial"/>
          <w:sz w:val="24"/>
          <w:szCs w:val="24"/>
          <w:lang w:eastAsia="el-GR"/>
        </w:rPr>
        <w:t xml:space="preserve"> στάδιο.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Τέτοιου είδους διχογνωμίες και κόντρες δεν είναι δυνατόν να συνεχίζονται και να διαιωνίζονται. Η λύση υπάρχει και είναι το άρθρο 71 του ν.4235/2014, μία τροπολογία δική μου, η οποία υπερψηφίστηκε απ’ όλα τα κόμματα της Βουλής που καλύπτει όλες τις ζημιές από δυσμενή καιρικά φαινόμενα.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Είχαμε μάλιστα συνδέσει αυτό το άρθρο με το μέτρο Μ17 των 200 εκατομμυρίων κοινοτικών κονδυλίων που δυστυχώς, η προηγούμενη κυβέρνηση το κατήργησε. Με τον νόμο και το άρθρο που ψηφίζεται μπορούμε να το ενεργοποιήσουμε.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Κι επειδή το ίδιο πρόβλημα υπήρξε και πέρσι, ας αναλογιστούμε τη θέση αυτών των ανθρώπων που είναι ορισμένοι εξ αυτών μόνο καλλιεργητές, χωρίς εισόδημα δύο χρόνια και χωρίς αποζημιώσεις. Πώς θα επιβιώσουν οι ίδιοι και οι οικογένειές τους; Βέβαια, η ηγεσία του Υπουργείου Οικονομικών έχει πει ότι θα φέρει νομοσχέδιο για τις φυσικές καταστροφές, όπου θα υπάρξει διάταξη που θα καλύπτει τις ζημιές από ακραία καιρικά φαινόμενα, συνέπεια της κλιματικής αλλαγής. Είναι μία ελπίδα για τους παραγωγούς και το περιμένουν.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Επίσης, από πέρσι υπάρχει πρόβλημα με πληγέντες παραγωγούς, που μέσα στο αρχικό χάος της πανδημίας με την καραντίνα και τα μέτρα δεν μπόρεσαν να κάνουν προσωρινές δηλώσεις για τις ζημιές στα δέντρα από τον παγετό της 17</w:t>
      </w:r>
      <w:r w:rsidRPr="00B01C11">
        <w:rPr>
          <w:rFonts w:ascii="Arial" w:hAnsi="Arial"/>
          <w:sz w:val="24"/>
          <w:szCs w:val="24"/>
          <w:vertAlign w:val="superscript"/>
          <w:lang w:eastAsia="el-GR"/>
        </w:rPr>
        <w:t>ης</w:t>
      </w:r>
      <w:r w:rsidRPr="00B01C11">
        <w:rPr>
          <w:rFonts w:ascii="Arial" w:hAnsi="Arial"/>
          <w:sz w:val="24"/>
          <w:szCs w:val="24"/>
          <w:lang w:eastAsia="el-GR"/>
        </w:rPr>
        <w:t xml:space="preserve"> Μαρτίου γιατί  μη έχοντας ευχερή πρόσβαση ή εξοικείωση με το διαδίκτυο δεν πρόλαβαν τις προθεσμίες. Έχουν περιέλθει σε απόγνωση και έρχονται και μου λένε: «Έχω τα δέντρα μου δηλωμένα στον ΟΣΔΕ έχω πληρώσει κανονικά τις ασφαλιστικές εισφορές μου και μέσα στον χαμό της καραντίνας δεν πήρα χαμπάρι ότι έπρεπε να πάω να ρίξω σ’ ένα κουτί την προσωρινή μου δήλωση και με αποκλείετε από την αποζημίωση. Και από πάνω, μου λέτε ως Κυβέρνηση και ως Υπουργείο πως δεν θα αφήσετε ούτε έναν Έλληνα παραγωγό χωρίς στήριξη. Εμένα, όμως, με αφήνετε. Δεν έχω άλλο εισόδημα. Πείτε μου, λοιπόν, πώς θα ζήσω την οικογένειά μου;». Τι απαντάμε σε αυτούς τους απελπισμένους ανθρώπους, κύριε Υπουργέ;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δεν είναι μόνο αυτοί. Είναι κι εκείνοι που ενώ έκαναν προσωρινές δηλώσεις μέσα στον ίδιο χαμό δεν έκαναν τις οριστικές. Και όσοι στη σύγχυση δήλωσαν άλλες ποικιλίες στις προσωρινές και άλλες στις οριστικές δηλώσεις. Ενώ ο Κανονισμός του ΕΛΓΑ προβλέπει τις εκπρόθεσμες δηλώσεις λόγω απρόβλεπτου γεγονότος, εν προκειμένω της πανδημικής κατάστασης, αλλά, αλλά…εδώ σταματώ.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Από την άλλη πλευρά, υπήρξε σημαντική ανακούφιση με την απόφαση που πήρατε, για να ενισχυθούν με 24,2 εκατομμύρια η ανοιξιάτικη, φθινοπωρινή πατάτα, η τομάτα, το αγγούρι και το υπαίθριο καρπούζι, πολύ σωστά και </w:t>
      </w:r>
      <w:proofErr w:type="spellStart"/>
      <w:r w:rsidRPr="00B01C11">
        <w:rPr>
          <w:rFonts w:ascii="Arial" w:hAnsi="Arial"/>
          <w:sz w:val="24"/>
          <w:szCs w:val="24"/>
          <w:lang w:eastAsia="el-GR"/>
        </w:rPr>
        <w:t>στοχευμένα</w:t>
      </w:r>
      <w:proofErr w:type="spellEnd"/>
      <w:r w:rsidRPr="00B01C11">
        <w:rPr>
          <w:rFonts w:ascii="Arial" w:hAnsi="Arial"/>
          <w:sz w:val="24"/>
          <w:szCs w:val="24"/>
          <w:lang w:eastAsia="el-GR"/>
        </w:rPr>
        <w:t xml:space="preserve">. Ελπίζω να δοθούν το ταχύτερο οι αποζημιώσεις.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Πρέπει, όμως, να αποζημιωθούν κι εκείνοι που καλλιεργούν </w:t>
      </w:r>
      <w:proofErr w:type="spellStart"/>
      <w:r w:rsidRPr="00B01C11">
        <w:rPr>
          <w:rFonts w:ascii="Arial" w:hAnsi="Arial"/>
          <w:sz w:val="24"/>
          <w:szCs w:val="24"/>
          <w:lang w:eastAsia="el-GR"/>
        </w:rPr>
        <w:t>εξωχώραφα</w:t>
      </w:r>
      <w:proofErr w:type="spellEnd"/>
      <w:r w:rsidRPr="00B01C11">
        <w:rPr>
          <w:rFonts w:ascii="Arial" w:hAnsi="Arial"/>
          <w:sz w:val="24"/>
          <w:szCs w:val="24"/>
          <w:lang w:eastAsia="el-GR"/>
        </w:rPr>
        <w:t xml:space="preserve"> με πράσινα κηπευτικά, διότι εκείνη την περίοδο της πανδημίας η παραγωγή ήταν στο φουλ, η σοδειά τους ήταν αδιάθετη </w:t>
      </w:r>
      <w:proofErr w:type="spellStart"/>
      <w:r w:rsidRPr="00B01C11">
        <w:rPr>
          <w:rFonts w:ascii="Arial" w:hAnsi="Arial"/>
          <w:sz w:val="24"/>
          <w:szCs w:val="24"/>
          <w:lang w:eastAsia="el-GR"/>
        </w:rPr>
        <w:t>οψίμισε</w:t>
      </w:r>
      <w:proofErr w:type="spellEnd"/>
      <w:r w:rsidRPr="00B01C11">
        <w:rPr>
          <w:rFonts w:ascii="Arial" w:hAnsi="Arial"/>
          <w:sz w:val="24"/>
          <w:szCs w:val="24"/>
          <w:lang w:eastAsia="el-GR"/>
        </w:rPr>
        <w:t xml:space="preserve"> και σάπισε.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Έχω στείλει όλα τα παραστατικά που αποδεικνύουν το μέγεθος της ζημιάς που έχουν υποστεί, όπως είχα στείλει και τα </w:t>
      </w:r>
      <w:proofErr w:type="spellStart"/>
      <w:r w:rsidRPr="00B01C11">
        <w:rPr>
          <w:rFonts w:ascii="Arial" w:hAnsi="Arial"/>
          <w:sz w:val="24"/>
          <w:szCs w:val="24"/>
          <w:lang w:eastAsia="el-GR"/>
        </w:rPr>
        <w:t>παρασταστικά</w:t>
      </w:r>
      <w:proofErr w:type="spellEnd"/>
      <w:r w:rsidRPr="00B01C11">
        <w:rPr>
          <w:rFonts w:ascii="Arial" w:hAnsi="Arial"/>
          <w:sz w:val="24"/>
          <w:szCs w:val="24"/>
          <w:lang w:eastAsia="el-GR"/>
        </w:rPr>
        <w:t xml:space="preserve"> και τα αποδεικτικά στοιχεία για την αποζημίωση στα κηπευτικά του θερμοκηπίου.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Άλλωστε, ένα ακριβοδίκαιο κριτήριο για των απώλεια του εισοδήματος είναι οι δηλώσεις στον ΟΣΔΕ. Μπορεί αυτό να διαπιστωθεί απ’ όλους. Όπως επίσης, περιμένουν αποζημιώσεις και οι παραγωγοί σταφυλιών της Κρύας Βρύσης και το «όψιμο της Έδεσσας», που λόγω της μεγάλης μείωσης του τουρισμού και της κλειστής εστίασης οι σοδειές έμειναν αδιάθετες,. Αλλά και τους λωτούς, ολόκληρα κτήματα έμειναν ασυγκόμιστα.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Έχω στείλει τα αποδεικτικά στοιχεία από φωτογραφίες που αποδεικνύουν τη ζημιά. Πιστεύω ότι θα υπάρξει ανάλογη απόφαση για τις αποζημιώσεις και σε αυτούς τους ανθρώπους. Επίσης, πιστεύω ότι και οι βαμβακοπαραγωγοί και οι καπνοπαραγωγοί  που οι συλλογικοί τους φορείς έχουν στείλει όλα τα στοιχεία πιστεύω ότι θα εξεταστούν από την αρμόδια επιτροπή και εφόσον αποδειχτεί ότι υπάρχει ζημιά είμαι βέβαιος ότι θα προχωρήσουμε σε αποζημίωση μέσα βέβαια στα στενά περιθώρια του δημοσιονομικού χώρου.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Θεωρώ, τέλος, μεγάλο λάθος την αποζημίωση των παραγωγών ροδάκινων για τις βροχοπτώσεις του Αυγούστου με το </w:t>
      </w:r>
      <w:r w:rsidRPr="00B01C11">
        <w:rPr>
          <w:rFonts w:ascii="Arial" w:hAnsi="Arial"/>
          <w:sz w:val="24"/>
          <w:szCs w:val="24"/>
          <w:lang w:val="en-US" w:eastAsia="el-GR"/>
        </w:rPr>
        <w:t>de</w:t>
      </w:r>
      <w:r w:rsidRPr="00B01C11">
        <w:rPr>
          <w:rFonts w:ascii="Arial" w:hAnsi="Arial"/>
          <w:sz w:val="24"/>
          <w:szCs w:val="24"/>
          <w:lang w:eastAsia="el-GR"/>
        </w:rPr>
        <w:t xml:space="preserve"> </w:t>
      </w:r>
      <w:proofErr w:type="spellStart"/>
      <w:r w:rsidRPr="00B01C11">
        <w:rPr>
          <w:rFonts w:ascii="Arial" w:hAnsi="Arial"/>
          <w:sz w:val="24"/>
          <w:szCs w:val="24"/>
          <w:lang w:val="en-US" w:eastAsia="el-GR"/>
        </w:rPr>
        <w:t>minimis</w:t>
      </w:r>
      <w:proofErr w:type="spellEnd"/>
      <w:r w:rsidRPr="00B01C11">
        <w:rPr>
          <w:rFonts w:ascii="Arial" w:hAnsi="Arial"/>
          <w:sz w:val="24"/>
          <w:szCs w:val="24"/>
          <w:lang w:eastAsia="el-GR"/>
        </w:rPr>
        <w:t>. Το έχω αποδείξει από την αρχή ότι θα υπάρξουν αδικίες. Έχω αποδείξει ότι βάσει του Κανονισμού του ΕΛΓΑ, όπως και η Υφυπουργός, η κ. Αραμπατζή, ότι οι ζημιές αυτές είναι άμεσες και καλύπτονται από τον οργανισμό και δεν θα έπρεπε να επιτρέψουμε να επαναληφθούν, όπως απαράδεκτα μεθόδευσε η προηγούμενη κυβέρνηση το 2017 και το 2018.</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 ο Υπουργός, ο κ. Λιβανός και ο κ. </w:t>
      </w:r>
      <w:proofErr w:type="spellStart"/>
      <w:r w:rsidRPr="00B01C11">
        <w:rPr>
          <w:rFonts w:ascii="Arial" w:hAnsi="Arial"/>
          <w:sz w:val="24"/>
          <w:szCs w:val="24"/>
          <w:lang w:eastAsia="el-GR"/>
        </w:rPr>
        <w:t>Σκυλακάκης</w:t>
      </w:r>
      <w:proofErr w:type="spellEnd"/>
      <w:r w:rsidRPr="00B01C11">
        <w:rPr>
          <w:rFonts w:ascii="Arial" w:hAnsi="Arial"/>
          <w:sz w:val="24"/>
          <w:szCs w:val="24"/>
          <w:lang w:eastAsia="el-GR"/>
        </w:rPr>
        <w:t xml:space="preserve">, ο Αναπληρωτής Υπουργός Οικονομικών δεν είχαν την ευθυκρισία, την ευελιξία και την ευαισθησία να δώσουν αυτήν την αποζημίωση κόντρα στους ΚΑΔ του εισοδήματος ροδάκινων   του 2019 με το 2020, αντιλαμβάνεται ο Υπουργός τι εννοώ, σήμερα οι παραγωγοί αυτοί θα ήταν ακάλυπτοι.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sz w:val="24"/>
          <w:szCs w:val="24"/>
          <w:lang w:eastAsia="el-GR"/>
        </w:rPr>
        <w:t xml:space="preserve">Συνεπώς είναι επιτακτική ανάγκη, κύριε Πρόεδρε –και κλείνω- να καταστήσουμε τον ΕΛΓΑ οικονομικά εύρωστο, αποτελεσματικό, ευέλικτο, για να ανταποκρίνεται απόλυτα στην αποστολή του, που δεν είναι άλλη από την προστασία του αγροτικού εισοδήματος. Και αυτό μπορεί να γίνει με τριμερή χρηματοδότηση, ασφαλιστικές </w:t>
      </w:r>
      <w:r w:rsidRPr="00B01C11">
        <w:rPr>
          <w:rFonts w:ascii="Arial" w:hAnsi="Arial"/>
          <w:sz w:val="24"/>
          <w:szCs w:val="24"/>
          <w:lang w:eastAsia="el-GR"/>
        </w:rPr>
        <w:t>εισφορές των παραγωγών, αξιοποίηση των κοινοτικών κονδυλίων, όπως κάναμε με το μέτρο Μ17 με τα 200 εκατομμύρια ευρώ και πόρους από τον κρατικό προϋπολογισμό.</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Για το τελευταίο σκέλος, οφείλουμε να αναγνωρίσουμε την καθοριστική απόφαση του Πρωθυπουργού να ενισχύσει τον οργανισμό για πρώτη φορά από το 2010 με 70 εκατομμύρια ευρώ από τον κρατικό προϋπολογισμό και οι αποζημιώσεις πλέον καταβάλλονται στο 100% και όχι με δόσεις. Αυτή η απόφαση μάς δείχνει τον δρόμο.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 κύριε Πρόεδρε, για την ανοχή του χρόνου.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color w:val="201F1E"/>
          <w:sz w:val="24"/>
          <w:szCs w:val="24"/>
          <w:shd w:val="clear" w:color="auto" w:fill="FFFFFF"/>
          <w:lang w:eastAsia="el-GR"/>
        </w:rPr>
        <w:t xml:space="preserve">ΠΡΟΕΔΡΕΥΩΝ (Απόστολος </w:t>
      </w:r>
      <w:proofErr w:type="spellStart"/>
      <w:r w:rsidRPr="00B01C11">
        <w:rPr>
          <w:rFonts w:ascii="Arial" w:hAnsi="Arial" w:cs="Arial"/>
          <w:b/>
          <w:color w:val="201F1E"/>
          <w:sz w:val="24"/>
          <w:szCs w:val="24"/>
          <w:shd w:val="clear" w:color="auto" w:fill="FFFFFF"/>
          <w:lang w:eastAsia="el-GR"/>
        </w:rPr>
        <w:t>Αβδελάς</w:t>
      </w:r>
      <w:proofErr w:type="spellEnd"/>
      <w:r w:rsidRPr="00B01C11">
        <w:rPr>
          <w:rFonts w:ascii="Arial" w:hAnsi="Arial" w:cs="Arial"/>
          <w:b/>
          <w:color w:val="201F1E"/>
          <w:sz w:val="24"/>
          <w:szCs w:val="24"/>
          <w:shd w:val="clear" w:color="auto" w:fill="FFFFFF"/>
          <w:lang w:eastAsia="el-GR"/>
        </w:rPr>
        <w:t>):</w:t>
      </w:r>
      <w:r w:rsidRPr="00B01C11">
        <w:rPr>
          <w:rFonts w:ascii="Arial" w:hAnsi="Arial"/>
          <w:sz w:val="24"/>
          <w:szCs w:val="24"/>
          <w:lang w:eastAsia="el-GR"/>
        </w:rPr>
        <w:t xml:space="preserve"> Ευχαριστούμε πολύ, κύριε </w:t>
      </w:r>
      <w:proofErr w:type="spellStart"/>
      <w:r w:rsidRPr="00B01C11">
        <w:rPr>
          <w:rFonts w:ascii="Arial" w:hAnsi="Arial"/>
          <w:sz w:val="24"/>
          <w:szCs w:val="24"/>
          <w:lang w:eastAsia="el-GR"/>
        </w:rPr>
        <w:t>Καρασμάνη</w:t>
      </w:r>
      <w:proofErr w:type="spellEnd"/>
      <w:r w:rsidRPr="00B01C11">
        <w:rPr>
          <w:rFonts w:ascii="Arial" w:hAnsi="Arial"/>
          <w:sz w:val="24"/>
          <w:szCs w:val="24"/>
          <w:lang w:eastAsia="el-GR"/>
        </w:rPr>
        <w:t>. Θα σας παρακαλούσα, κύριε συνάδελφε, αν με ακούτε, να καταθέσετε την ομιλία σας στους πρακτικογράφους γιατί, λόγω κακής σύνδεσης του ίντερνετ, υπήρχαν κάποια σημεία που δεν ακούστηκαν.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Να πάμε και στον κ. Παπαηλιού από την Αρκαδία και τον ΣΥΡΙΖΑ, με τον οποίο θα κλείσουμε τον κατάλογο των ομιλητών.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Ορίστε, κύριε Παπαηλιού, έχετε τον λόγο για επτά λεπτά.</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ΓΕΩΡΓΙΟΣ ΠΑΠΑΗΛΙΟΥ: </w:t>
      </w:r>
      <w:r w:rsidRPr="00B01C11">
        <w:rPr>
          <w:rFonts w:ascii="Arial" w:hAnsi="Arial"/>
          <w:sz w:val="24"/>
          <w:szCs w:val="24"/>
          <w:lang w:eastAsia="el-GR"/>
        </w:rPr>
        <w:t>Ευχαριστώ, κύριε Πρόεδρε, που μου δίνετε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Κύριε Πρόεδρε, κυρίες και κύριοι συνάδελφοι, με το υπό κρίση νομοσχέδιο ενσωματώνεται οδηγία του Ευρωπαϊκού Κοινοβουλίου και του Συμβουλίου, θα έλεγα με τρόπο τυπικό αλλά όχι ουσιαστικό, με συνέπεια η νομοθέτηση να έχει κενά και ελλείψεις, να πάσχει. Και αυτό διότι δεν λαμβάνονται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ούτε το ισχύον θεσμικό πλαίσιο ούτε η ζώσα πραγματικότητα, δηλαδή το μέγεθος της ελληνικής οικονομίας και των οικονομικά δρώντων στην πρωτογενή παραγωγή.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βασικό ζήτημα που αντιμετωπίζει η οδηγία -και θα έπρεπε να αντιμετωπίσει με πλέον πρόσφορο τρόπο το νομοσχέδιο- είναι η μειονεκτική, η αδύναμη θέση των παραγωγών αγροτικών προϊόντων στην </w:t>
      </w:r>
      <w:proofErr w:type="spellStart"/>
      <w:r w:rsidRPr="00B01C11">
        <w:rPr>
          <w:rFonts w:ascii="Arial" w:hAnsi="Arial"/>
          <w:sz w:val="24"/>
          <w:szCs w:val="24"/>
          <w:lang w:eastAsia="el-GR"/>
        </w:rPr>
        <w:t>αγροτοδιατροφική</w:t>
      </w:r>
      <w:proofErr w:type="spellEnd"/>
      <w:r w:rsidRPr="00B01C11">
        <w:rPr>
          <w:rFonts w:ascii="Arial" w:hAnsi="Arial"/>
          <w:sz w:val="24"/>
          <w:szCs w:val="24"/>
          <w:lang w:eastAsia="el-GR"/>
        </w:rPr>
        <w:t xml:space="preserve"> αλυσίδα έναντι των χονδρεμπόρων και των αλυσίδων καταστημάτων λιανικής πώλησης, οι οποίοι τους εκμεταλλεύονται κατά τη διαπραγμάτευση των τιμών και γενικότερα της συναλλαγής. Οι παραγωγοί είναι αυτοί που διακινδυνεύουν και βρίσκονται σε οικονομικό κίνδυνο, αφού βρίσκονται σε θέση αδυναμίας και περιμένουν επί μεγάλο χρονικό διάστημα να πληρωθούν. Το αποτέλεσμα είναι να συμπιέζεται το εισόδημά τους, να απογοητεύονται και πολλές φορές -το βλέπουμε, θα έλεγα, κι αυτό επιταχύνεται- αναγκάζονται να εγκαταλείψουν την αγροτική παραγωγή και βέβαια, δεν εισέρχονται νέοι άνθρωποι σε αυτή.</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Ενώ, λοιπόν, η ενσωμάτωση της συγκεκριμένης οδηγίας θα μπορούσε να είναι -και είναι ίσως- μία καλή ευκαιρία ώστε να αντιμετωπιστεί στη χώρα μας η πρακτική της ανοιχτής τιμής, η οποία εφαρμόζεται ευρέως και η οποία παραβιάζει τους κανόνες των καλών συναλλαγών, αποκλείεται από την προστασία έναντι αυτής της πρακτικής μέρος των συναλλαγών. Μένουν εκτός οι μικρές και μεσαίες εμπορικές επιχειρήσεις με ετήσιο κύκλο εργασιών κάτω συγκεκριμένου ύψους. Βάσει αυτού του περιορισμού, εν τέλει, η ρύθμιση παραμένει χωρίς αντικείμενο.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νομοσχέδιο για την ενσωμάτωση της οδηγίας θα έπρεπε να λειτουργήσει συμπληρωματικά με τον ν.4492/2017. Του νόμου αυτού δεν γίνεται μνεία. Γιατί, άραγε; Απαιτείται και θα απαιτείτο, λοιπόν, η αξιοποίηση του ισχύοντος νομοθετικού πλαισίου για τα νωπά και </w:t>
      </w:r>
      <w:proofErr w:type="spellStart"/>
      <w:r w:rsidRPr="00B01C11">
        <w:rPr>
          <w:rFonts w:ascii="Arial" w:hAnsi="Arial"/>
          <w:sz w:val="24"/>
          <w:szCs w:val="24"/>
          <w:lang w:eastAsia="el-GR"/>
        </w:rPr>
        <w:t>ευαλλοίωτα</w:t>
      </w:r>
      <w:proofErr w:type="spellEnd"/>
      <w:r w:rsidRPr="00B01C11">
        <w:rPr>
          <w:rFonts w:ascii="Arial" w:hAnsi="Arial"/>
          <w:sz w:val="24"/>
          <w:szCs w:val="24"/>
          <w:lang w:eastAsia="el-GR"/>
        </w:rPr>
        <w:t xml:space="preserve"> προϊόντα. Αυτή η νομοθετική ρύθμιση διαμόρφωσε μια ισορροπία μεταξύ παραγωγών και εμπόρων, εξαλείφοντας και πάντως περιορίζοντας φαινόμενα αδικαιολόγητης και καταχρηστικής επιβολής φόρων που οδηγούσαν τις πληρωμές σε πολύμηνες καθυστερήσεις.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Η οδηγία, λοιπόν, θα μπορούσε να ενσωματωθεί σε αυτό το πλαίσιο, ώστε να αντιμετωπιστεί η καταστροφική πρακτική της ανοιχτής τιμής, που δυστυχώς εφαρμόζεται ευρέως στη χώρα μας κατά παράβαση των κανόνων των καλών συναλλαγών. Αυτό το τίμημα το πληρώνει ο αγροτικός κόσμος, η αγροτική οικονομία και ευρύτερα η κοινωνία.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 ν. 4492/2017 δεν έθετε ως προϋπόθεση τον ετήσιο κύκλο εργασιών των αγοραστών, όπως το υπό κρίση νομοσχέδιο πράττει, άρα, αφορούσε και τους μικρομεσαίους εμπόρους. Επιπλέον, όριζε με σαφήνεια τον έμπορο-αγοραστή ως το κάθε φυσικό πρόσωπο ή νομικό πρόσωπο που αγοράζει, μεταποιεί, διαμεσολαβεί στην αγορά, με σκοπό τη χονδρική ή τη λιανική πώληση νωπών και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εγχώριων αγροτικών προϊόντων.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Και έρχομαι τώρα σε τρία επιμέρους άρθρα.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άρθρο 3 του νομοσχεδίου θα μπορούσε να εισαγάγει ένα πιο αυστηρό και </w:t>
      </w:r>
      <w:proofErr w:type="spellStart"/>
      <w:r w:rsidRPr="00B01C11">
        <w:rPr>
          <w:rFonts w:ascii="Arial" w:hAnsi="Arial"/>
          <w:sz w:val="24"/>
          <w:szCs w:val="24"/>
          <w:lang w:eastAsia="el-GR"/>
        </w:rPr>
        <w:t>στοχευμένο</w:t>
      </w:r>
      <w:proofErr w:type="spellEnd"/>
      <w:r w:rsidRPr="00B01C11">
        <w:rPr>
          <w:rFonts w:ascii="Arial" w:hAnsi="Arial"/>
          <w:sz w:val="24"/>
          <w:szCs w:val="24"/>
          <w:lang w:eastAsia="el-GR"/>
        </w:rPr>
        <w:t xml:space="preserve"> πλαίσιο υπέρ του παραγωγού-προμηθευτή. Όμως, με αυτό απλώς αντιγράφονται αυτούσιες οι προβλέψεις της οδηγίας, χωρίς κάποια παρέμβαση για την αποτροπή των αθέμιτων πρακτικών που σε μεγάλη έκταση και συχνότητα επικρατούν στη χώρα μας και συνακόλουθα την ουσιαστική προστασία του παραγωγού.</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 θετικό είναι ότι μειώνεται σημαντικά ο χρόνος εξόφλησης των παραγωγών, ο οποίος καθορίζεται το ανώτερο σε τριάντα μέρες από την πώληση </w:t>
      </w:r>
      <w:proofErr w:type="spellStart"/>
      <w:r w:rsidRPr="00B01C11">
        <w:rPr>
          <w:rFonts w:ascii="Arial" w:hAnsi="Arial"/>
          <w:sz w:val="24"/>
          <w:szCs w:val="24"/>
          <w:lang w:eastAsia="el-GR"/>
        </w:rPr>
        <w:t>ευαλλοίωτων</w:t>
      </w:r>
      <w:proofErr w:type="spellEnd"/>
      <w:r w:rsidRPr="00B01C11">
        <w:rPr>
          <w:rFonts w:ascii="Arial" w:hAnsi="Arial"/>
          <w:sz w:val="24"/>
          <w:szCs w:val="24"/>
          <w:lang w:eastAsia="el-GR"/>
        </w:rPr>
        <w:t xml:space="preserve"> προϊόντων από εξήντα μέρες που καθορίζονταν με τον ν.4492/2017. Εάν ληφθούν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όσα ισχύουν με τον ν.4492 για όλους τους εμπόρους στο ΓΕΜΗ ανεξαρτήτως τζίρου, ισχύουν οι εξήντα ημέρες, ενώ με το υπό κρίση νομοσχέδιο για αυτούς τους εμπόρους-αγοραστές με τζίρο άνω ενός συγκεκριμένου ποσού ισχύουν εν τέλει οι τριάντα μέρες.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Προβληματική είναι και η διάταξη του άρθρου 4, με την οποία επιτρέπεται η σύναψη συμφωνιών μεταξύ των δύο μερών που αφήνει απροστάτευτους τους παραγωγούς και ανοίγει μέσω αυτών ένα μεγάλο παράθυρο για σειρά αδιαφανών ρητρών και αθέμιτων πρακτικών.</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Επιπλέον, δεν έχει ενσωματωθεί στο νομοσχέδιο η παράγραφος 4 του άρθρου 3 της οδηγίας, δηλαδή η παράγραφος που προβλέπει ότι τα κράτη-μέλη διασφαλίζουν ότι οι απαγορεύσεις που καθορίζονται, συνιστούν και υπερισχύουν ως υποχρεωτικές διατάξεις οι οποίες εφαρμόζονται σε οποιαδήποτε κατάσταση η οποία εμπίπτει στο πεδίο εφαρμογής των απαγορεύσεων, ανεξάρτητα από το δίκαιο που θα εφαρμοζόταν σε διαφορετική περίπτωση στη συμφωνία προμήθειας μεταξύ των μερών. Η παράγραφος αυτή αποτελεί δικλείδα ασφαλείας που ξεκαθαρίζει ότι οι υπό ενσωμάτωση απαγορεύσεις θα υπερισχύουν γενικά και δεν θα ακυρώνονται από κατά περίπτωση συμφωνίες οι οποίες συνάπτονται ασφαλώς βάσει όσων προβλέπονται στο εθνικό δίκαιο.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Είναι προφανές ότι χωρίς ενσωμάτωση της συγκεκριμένης ρύθμισης προτείνεται στην ουσία μία διάτρητη ρύθμιση, αφού το εισαγόμενο δίκαιο δεν θα υπερισχύει.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Τέλος, άλλο προβληματικό στοιχείο του νομοσχεδίου είναι στο άρθρο 5 η υπό σύσταση επιτροπή καταπολέμησης αθέμιτων εμπορικών πρακτικών. Είναι αυτή που μπορεί να επιβάλει και τα πρόστιμα, ενώ θα έπρεπε κατά την κοινή πρακτική μόνο να τα εισηγείται και τα πρόστιμα να επιβάλλονται από μία αρχή, όπως για παράδειγμα τον Γενικό Γραμματέα.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Πάντως δε, στο θέμα της αποτελεσματικότητας της λειτουργίας της επιτροπής υπάρχουν ζητήματα και γι’ αυτό είναι αναγκαίο η επιτροπή να στελεχωθεί με το αναγκαίο προσωπικό, για να επιτελέσει το έργο που της ανατίθεται.</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Κυρίες και κύριοι συνάδελφοι, αιχμή της κοινωνικά δίκαιης παραγωγικής ανασυγκρότησης της χώρας είναι ο πρωτογενής τομέας. Αυτό δεν το αμφισβητεί κανείς, όλες οι πτέρυγες της Βουλής το αναγνωρίζουν. Το ζήτημα είναι τι περιεχόμενο προσδίδουμε σε αυτή την παραγωγική ανασυγκρότηση.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Η παραγωγή αγροτικών και κτηνοτροφικών προϊόντων συνδυαστικά με τη μεταποίησή τους, η διακίνηση και η εμπορία τους αποτελούν αναπόσπαστο τμήμα της </w:t>
      </w:r>
      <w:proofErr w:type="spellStart"/>
      <w:r w:rsidRPr="00B01C11">
        <w:rPr>
          <w:rFonts w:ascii="Arial" w:hAnsi="Arial"/>
          <w:sz w:val="24"/>
          <w:szCs w:val="24"/>
          <w:lang w:eastAsia="el-GR"/>
        </w:rPr>
        <w:t>αγροτοδιατροφικής</w:t>
      </w:r>
      <w:proofErr w:type="spellEnd"/>
      <w:r w:rsidRPr="00B01C11">
        <w:rPr>
          <w:rFonts w:ascii="Arial" w:hAnsi="Arial"/>
          <w:sz w:val="24"/>
          <w:szCs w:val="24"/>
          <w:lang w:eastAsia="el-GR"/>
        </w:rPr>
        <w:t xml:space="preserve"> αλυσίδας.</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color w:val="000000"/>
          <w:sz w:val="24"/>
          <w:szCs w:val="24"/>
          <w:lang w:eastAsia="el-GR"/>
        </w:rPr>
        <w:t xml:space="preserve">Συνεπώς, η εξυγίανσή της αποτελεί στοιχείο που προστατεύει και ωφελεί τον παραγωγό, τον καταναλωτή και την ελληνική παραγωγή, ιδίως την ποιότητα των προϊόντων που λόγω κλιματολογικών και εδαφολογικών συνθηκών διαφοροποιείται και σε πολλούς τομείς </w:t>
      </w:r>
      <w:r w:rsidRPr="00B01C11">
        <w:rPr>
          <w:rFonts w:ascii="Arial" w:hAnsi="Arial" w:cs="Arial"/>
          <w:color w:val="222222"/>
          <w:sz w:val="24"/>
          <w:szCs w:val="24"/>
          <w:shd w:val="clear" w:color="auto" w:fill="FFFFFF"/>
          <w:lang w:eastAsia="el-GR"/>
        </w:rPr>
        <w:t>είναι</w:t>
      </w:r>
      <w:r w:rsidRPr="00B01C11">
        <w:rPr>
          <w:rFonts w:ascii="Arial" w:hAnsi="Arial" w:cs="Arial"/>
          <w:color w:val="000000"/>
          <w:sz w:val="24"/>
          <w:szCs w:val="24"/>
          <w:lang w:eastAsia="el-GR"/>
        </w:rPr>
        <w:t xml:space="preserve"> ανώτερη των ανταγωνιστών της. </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color w:val="000000"/>
          <w:sz w:val="24"/>
          <w:szCs w:val="24"/>
          <w:lang w:eastAsia="el-GR"/>
        </w:rPr>
        <w:t xml:space="preserve">Αυτό, </w:t>
      </w:r>
      <w:r w:rsidRPr="00B01C11">
        <w:rPr>
          <w:rFonts w:ascii="Arial" w:hAnsi="Arial" w:cs="Arial"/>
          <w:color w:val="222222"/>
          <w:sz w:val="24"/>
          <w:szCs w:val="24"/>
          <w:shd w:val="clear" w:color="auto" w:fill="FFFFFF"/>
          <w:lang w:eastAsia="el-GR"/>
        </w:rPr>
        <w:t>λοιπόν,</w:t>
      </w:r>
      <w:r w:rsidRPr="00B01C11">
        <w:rPr>
          <w:rFonts w:ascii="Arial" w:hAnsi="Arial" w:cs="Arial"/>
          <w:color w:val="000000"/>
          <w:sz w:val="24"/>
          <w:szCs w:val="24"/>
          <w:lang w:eastAsia="el-GR"/>
        </w:rPr>
        <w:t xml:space="preserve"> δεν γίνεται πάντα με το υπό κρίση νομοσχέδιο, γίνεται εν μέρει. Πάντως, αποτελεί ένα βήμα που πρέπει να συνοδευτεί και από άλλα τα οποία θα πρέπει να προωθήσει η Κυβέρνηση, ώστε ο Έλληνας αγρότης, ο Έλληνας κτηνοτρόφος να μη βρίσκεται έρμαιο στη μοίρα του και κυρίως να μην εξαρτάται από τις διαθέσεις, από τα συμφέροντα οργανωμένων συμφερόντων.</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color w:val="000000"/>
          <w:sz w:val="24"/>
          <w:szCs w:val="24"/>
          <w:lang w:eastAsia="el-GR"/>
        </w:rPr>
        <w:t>Σας ευχαριστώ.</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b/>
          <w:bCs/>
          <w:color w:val="000000"/>
          <w:sz w:val="24"/>
          <w:szCs w:val="24"/>
          <w:shd w:val="clear" w:color="auto" w:fill="FFFFFF"/>
          <w:lang w:eastAsia="zh-CN"/>
        </w:rPr>
        <w:t xml:space="preserve">ΠΡΟΕΔΡΕΥΩΝ (Απόστολος </w:t>
      </w:r>
      <w:proofErr w:type="spellStart"/>
      <w:r w:rsidRPr="00B01C11">
        <w:rPr>
          <w:rFonts w:ascii="Arial" w:hAnsi="Arial" w:cs="Arial"/>
          <w:b/>
          <w:bCs/>
          <w:color w:val="000000"/>
          <w:sz w:val="24"/>
          <w:szCs w:val="24"/>
          <w:shd w:val="clear" w:color="auto" w:fill="FFFFFF"/>
          <w:lang w:eastAsia="zh-CN"/>
        </w:rPr>
        <w:t>Αβδελάς</w:t>
      </w:r>
      <w:proofErr w:type="spellEnd"/>
      <w:r w:rsidRPr="00B01C11">
        <w:rPr>
          <w:rFonts w:ascii="Arial" w:hAnsi="Arial" w:cs="Arial"/>
          <w:b/>
          <w:bCs/>
          <w:color w:val="000000"/>
          <w:sz w:val="24"/>
          <w:szCs w:val="24"/>
          <w:shd w:val="clear" w:color="auto" w:fill="FFFFFF"/>
          <w:lang w:eastAsia="zh-CN"/>
        </w:rPr>
        <w:t>):</w:t>
      </w:r>
      <w:r w:rsidRPr="00B01C11">
        <w:rPr>
          <w:rFonts w:ascii="Arial" w:hAnsi="Arial" w:cs="Arial"/>
          <w:bCs/>
          <w:color w:val="000000"/>
          <w:sz w:val="24"/>
          <w:szCs w:val="24"/>
          <w:shd w:val="clear" w:color="auto" w:fill="FFFFFF"/>
          <w:lang w:eastAsia="zh-CN"/>
        </w:rPr>
        <w:t xml:space="preserve"> </w:t>
      </w:r>
      <w:r w:rsidRPr="00B01C11">
        <w:rPr>
          <w:rFonts w:ascii="Arial" w:hAnsi="Arial" w:cs="Arial"/>
          <w:color w:val="000000"/>
          <w:sz w:val="24"/>
          <w:szCs w:val="24"/>
          <w:lang w:eastAsia="el-GR"/>
        </w:rPr>
        <w:t xml:space="preserve">Κι εμείς ευχαριστούμε, κύριε Παπαηλιού. </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color w:val="000000"/>
          <w:sz w:val="24"/>
          <w:szCs w:val="24"/>
          <w:lang w:eastAsia="el-GR"/>
        </w:rPr>
        <w:t xml:space="preserve">Ο Κοινοβουλευτικός Εκπρόσωπος από το Κίνημα Αλλαγής κ. </w:t>
      </w:r>
      <w:proofErr w:type="spellStart"/>
      <w:r w:rsidRPr="00B01C11">
        <w:rPr>
          <w:rFonts w:ascii="Arial" w:hAnsi="Arial" w:cs="Arial"/>
          <w:color w:val="000000"/>
          <w:sz w:val="24"/>
          <w:szCs w:val="24"/>
          <w:lang w:eastAsia="el-GR"/>
        </w:rPr>
        <w:t>Κατρίνης</w:t>
      </w:r>
      <w:proofErr w:type="spellEnd"/>
      <w:r w:rsidRPr="00B01C11">
        <w:rPr>
          <w:rFonts w:ascii="Arial" w:hAnsi="Arial" w:cs="Arial"/>
          <w:color w:val="000000"/>
          <w:sz w:val="24"/>
          <w:szCs w:val="24"/>
          <w:lang w:eastAsia="el-GR"/>
        </w:rPr>
        <w:t xml:space="preserve"> θέλει να ρωτήσει κάτι τον κύριο Υπουργό για τις νομοτεχνικές. </w:t>
      </w:r>
    </w:p>
    <w:p w:rsidR="00B01C11" w:rsidRPr="00B01C11" w:rsidRDefault="00B01C11" w:rsidP="00B01C11">
      <w:pPr>
        <w:tabs>
          <w:tab w:val="left" w:pos="6117"/>
        </w:tabs>
        <w:spacing w:after="160" w:line="600" w:lineRule="auto"/>
        <w:ind w:firstLine="720"/>
        <w:jc w:val="both"/>
        <w:rPr>
          <w:rFonts w:ascii="Arial" w:hAnsi="Arial" w:cs="Arial"/>
          <w:color w:val="000000"/>
          <w:sz w:val="24"/>
          <w:szCs w:val="24"/>
          <w:lang w:eastAsia="el-GR"/>
        </w:rPr>
      </w:pPr>
      <w:r w:rsidRPr="00B01C11">
        <w:rPr>
          <w:rFonts w:ascii="Arial" w:hAnsi="Arial" w:cs="Arial"/>
          <w:color w:val="000000"/>
          <w:sz w:val="24"/>
          <w:szCs w:val="24"/>
          <w:lang w:eastAsia="el-GR"/>
        </w:rPr>
        <w:t xml:space="preserve">Ορίστε, κύριε </w:t>
      </w:r>
      <w:proofErr w:type="spellStart"/>
      <w:r w:rsidRPr="00B01C11">
        <w:rPr>
          <w:rFonts w:ascii="Arial" w:hAnsi="Arial" w:cs="Arial"/>
          <w:color w:val="000000"/>
          <w:sz w:val="24"/>
          <w:szCs w:val="24"/>
          <w:lang w:eastAsia="el-GR"/>
        </w:rPr>
        <w:t>Κατρίνη</w:t>
      </w:r>
      <w:proofErr w:type="spellEnd"/>
      <w:r w:rsidRPr="00B01C11">
        <w:rPr>
          <w:rFonts w:ascii="Arial" w:hAnsi="Arial" w:cs="Arial"/>
          <w:color w:val="000000"/>
          <w:sz w:val="24"/>
          <w:szCs w:val="24"/>
          <w:lang w:eastAsia="el-GR"/>
        </w:rPr>
        <w:t xml:space="preserve">, έχετε τον λόγο για δύο λεπτά.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bCs/>
          <w:color w:val="000000"/>
          <w:sz w:val="24"/>
          <w:szCs w:val="24"/>
          <w:lang w:eastAsia="el-GR"/>
        </w:rPr>
        <w:t>ΜΙΧΑΗΛ ΚΑΤΡΙΝΗΣ:</w:t>
      </w:r>
      <w:r w:rsidRPr="00B01C11">
        <w:rPr>
          <w:rFonts w:ascii="Arial" w:hAnsi="Arial" w:cs="Arial"/>
          <w:color w:val="000000"/>
          <w:sz w:val="24"/>
          <w:szCs w:val="24"/>
          <w:lang w:eastAsia="el-GR"/>
        </w:rPr>
        <w:t xml:space="preserve"> Ούτε ένα λεπτό δεν θα χρειαστώ, </w:t>
      </w:r>
      <w:r w:rsidRPr="00B01C11">
        <w:rPr>
          <w:rFonts w:ascii="Arial" w:hAnsi="Arial" w:cs="Arial"/>
          <w:color w:val="222222"/>
          <w:sz w:val="24"/>
          <w:szCs w:val="24"/>
          <w:shd w:val="clear" w:color="auto" w:fill="FFFFFF"/>
          <w:lang w:eastAsia="el-GR"/>
        </w:rPr>
        <w:t>κύριε Πρόεδρε.</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Εκμεταλλευόμενος την παρουσία του κυρίου Υπουργού</w:t>
      </w:r>
      <w:r w:rsidRPr="00B01C11">
        <w:rPr>
          <w:rFonts w:ascii="Arial" w:hAnsi="Arial"/>
          <w:sz w:val="24"/>
          <w:szCs w:val="24"/>
          <w:lang w:eastAsia="el-GR"/>
        </w:rPr>
        <w:t xml:space="preserve"> </w:t>
      </w:r>
      <w:r w:rsidRPr="00B01C11">
        <w:rPr>
          <w:rFonts w:ascii="Arial" w:hAnsi="Arial" w:cs="Arial"/>
          <w:color w:val="222222"/>
          <w:sz w:val="24"/>
          <w:szCs w:val="24"/>
          <w:shd w:val="clear" w:color="auto" w:fill="FFFFFF"/>
          <w:lang w:eastAsia="el-GR"/>
        </w:rPr>
        <w:t xml:space="preserve">και μιας και ο Υφυπουργός κ. Οικονόμου αναφέρθηκε στις αποζημιώσεις που δίνονται λόγω </w:t>
      </w:r>
      <w:r w:rsidRPr="00B01C11">
        <w:rPr>
          <w:rFonts w:ascii="Arial" w:hAnsi="Arial" w:cs="Arial"/>
          <w:color w:val="222222"/>
          <w:sz w:val="24"/>
          <w:szCs w:val="24"/>
          <w:shd w:val="clear" w:color="auto" w:fill="FFFFFF"/>
          <w:lang w:val="en-US" w:eastAsia="el-GR"/>
        </w:rPr>
        <w:t>COVID</w:t>
      </w:r>
      <w:r w:rsidRPr="00B01C11">
        <w:rPr>
          <w:rFonts w:ascii="Arial" w:hAnsi="Arial" w:cs="Arial"/>
          <w:color w:val="222222"/>
          <w:sz w:val="24"/>
          <w:szCs w:val="24"/>
          <w:shd w:val="clear" w:color="auto" w:fill="FFFFFF"/>
          <w:lang w:eastAsia="el-GR"/>
        </w:rPr>
        <w:t xml:space="preserve">, θα ήθελα να πω ότι εμείς διαφωνούμε όσον αφορά την άποψη της </w:t>
      </w:r>
      <w:r w:rsidRPr="00B01C11">
        <w:rPr>
          <w:rFonts w:ascii="Arial" w:hAnsi="Arial" w:cs="Arial"/>
          <w:color w:val="000000"/>
          <w:sz w:val="24"/>
          <w:szCs w:val="24"/>
          <w:shd w:val="clear" w:color="auto" w:fill="FFFFFF"/>
          <w:lang w:eastAsia="el-GR"/>
        </w:rPr>
        <w:t xml:space="preserve">Κυβέρνησης </w:t>
      </w:r>
      <w:r w:rsidRPr="00B01C11">
        <w:rPr>
          <w:rFonts w:ascii="Arial" w:hAnsi="Arial" w:cs="Arial"/>
          <w:color w:val="222222"/>
          <w:sz w:val="24"/>
          <w:szCs w:val="24"/>
          <w:shd w:val="clear" w:color="auto" w:fill="FFFFFF"/>
          <w:lang w:eastAsia="el-GR"/>
        </w:rPr>
        <w:t xml:space="preserve">ότι δίνεται το μεγαλύτερο δυνατό κομμάτι. Τέλος πάντων, δίνονται αυτές οι αποζημιώσεις στο δημοσιονομικό πλαίσιο της χώρας.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Μου μεταφέρουν ότι ειδικά για την περίπτωση που αφορά την Αχαΐα, την Ηλεία και τη Μεσσηνία για την </w:t>
      </w:r>
      <w:proofErr w:type="spellStart"/>
      <w:r w:rsidRPr="00B01C11">
        <w:rPr>
          <w:rFonts w:ascii="Arial" w:hAnsi="Arial" w:cs="Arial"/>
          <w:color w:val="222222"/>
          <w:sz w:val="24"/>
          <w:szCs w:val="24"/>
          <w:shd w:val="clear" w:color="auto" w:fill="FFFFFF"/>
          <w:lang w:eastAsia="el-GR"/>
        </w:rPr>
        <w:t>επίσπορη</w:t>
      </w:r>
      <w:proofErr w:type="spellEnd"/>
      <w:r w:rsidRPr="00B01C11">
        <w:rPr>
          <w:rFonts w:ascii="Arial" w:hAnsi="Arial" w:cs="Arial"/>
          <w:color w:val="222222"/>
          <w:sz w:val="24"/>
          <w:szCs w:val="24"/>
          <w:shd w:val="clear" w:color="auto" w:fill="FFFFFF"/>
          <w:lang w:eastAsia="el-GR"/>
        </w:rPr>
        <w:t xml:space="preserve"> φθινοπωρινή πατάτα πιθανόν να προκληθεί πρόβλημα, κύριε Υπουργέ, λόγω του ότι δεν έχουν δηλωθεί στο ΟΣΔΕ, ενώ έχουν δηλωθεί στον ΕΛΓΑ, λόγω χρονικών περιορισμών. Και επειδή υπάρχει ένα ζήτημα με το ΟΣΔΕ και επειδή αναφέρθηκε από τον Υφυπουργό σας ότι θα δοθούν οι αποζημιώσεις και ότι έχει ήδη βγει η απόφαση, θα ήθελα να λάβετε μέριμνα, ώστε κανένας παραγωγός, που έχει δηλώσει κανονικά την καλλιέργειά του στον ΕΛΓΑ και έχει υποστεί ζημιά λόγω του </w:t>
      </w:r>
      <w:r w:rsidRPr="00B01C11">
        <w:rPr>
          <w:rFonts w:ascii="Arial" w:hAnsi="Arial" w:cs="Arial"/>
          <w:color w:val="222222"/>
          <w:sz w:val="24"/>
          <w:szCs w:val="24"/>
          <w:shd w:val="clear" w:color="auto" w:fill="FFFFFF"/>
          <w:lang w:val="en-US" w:eastAsia="el-GR"/>
        </w:rPr>
        <w:t>COVID</w:t>
      </w:r>
      <w:r w:rsidRPr="00B01C11">
        <w:rPr>
          <w:rFonts w:ascii="Arial" w:hAnsi="Arial" w:cs="Arial"/>
          <w:color w:val="222222"/>
          <w:sz w:val="24"/>
          <w:szCs w:val="24"/>
          <w:shd w:val="clear" w:color="auto" w:fill="FFFFFF"/>
          <w:lang w:eastAsia="el-GR"/>
        </w:rPr>
        <w:t xml:space="preserve">, να μην αποκλειστεί για κάποιον τυπικό λόγο από αυτήν έστω την κουτσουρεμένη αποζημίωση που δίνετε.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Σας ευχαριστώ.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bCs/>
          <w:color w:val="222222"/>
          <w:sz w:val="24"/>
          <w:szCs w:val="24"/>
          <w:shd w:val="clear" w:color="auto" w:fill="FFFFFF"/>
          <w:lang w:eastAsia="zh-CN"/>
        </w:rPr>
        <w:t xml:space="preserve">ΠΡΟΕΔΡΕΥΩΝ (Απόστολος </w:t>
      </w:r>
      <w:proofErr w:type="spellStart"/>
      <w:r w:rsidRPr="00B01C11">
        <w:rPr>
          <w:rFonts w:ascii="Arial" w:hAnsi="Arial" w:cs="Arial"/>
          <w:b/>
          <w:bCs/>
          <w:color w:val="222222"/>
          <w:sz w:val="24"/>
          <w:szCs w:val="24"/>
          <w:shd w:val="clear" w:color="auto" w:fill="FFFFFF"/>
          <w:lang w:eastAsia="zh-CN"/>
        </w:rPr>
        <w:t>Αβδελάς</w:t>
      </w:r>
      <w:proofErr w:type="spellEnd"/>
      <w:r w:rsidRPr="00B01C11">
        <w:rPr>
          <w:rFonts w:ascii="Arial" w:hAnsi="Arial" w:cs="Arial"/>
          <w:b/>
          <w:bCs/>
          <w:color w:val="222222"/>
          <w:sz w:val="24"/>
          <w:szCs w:val="24"/>
          <w:shd w:val="clear" w:color="auto" w:fill="FFFFFF"/>
          <w:lang w:eastAsia="zh-CN"/>
        </w:rPr>
        <w:t>):</w:t>
      </w:r>
      <w:r w:rsidRPr="00B01C11">
        <w:rPr>
          <w:rFonts w:ascii="Arial" w:hAnsi="Arial" w:cs="Arial"/>
          <w:bCs/>
          <w:color w:val="222222"/>
          <w:sz w:val="24"/>
          <w:szCs w:val="24"/>
          <w:shd w:val="clear" w:color="auto" w:fill="FFFFFF"/>
          <w:lang w:eastAsia="zh-CN"/>
        </w:rPr>
        <w:t xml:space="preserve"> </w:t>
      </w:r>
      <w:r w:rsidRPr="00B01C11">
        <w:rPr>
          <w:rFonts w:ascii="Arial" w:hAnsi="Arial" w:cs="Arial"/>
          <w:color w:val="222222"/>
          <w:sz w:val="24"/>
          <w:szCs w:val="24"/>
          <w:shd w:val="clear" w:color="auto" w:fill="FFFFFF"/>
          <w:lang w:eastAsia="el-GR"/>
        </w:rPr>
        <w:t xml:space="preserve">Κύριε Υπουργέ, θα απαντήσετε ή να δώσω τον λόγο στον κ. Γεωργαντά;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color w:val="222222"/>
          <w:sz w:val="24"/>
          <w:szCs w:val="24"/>
          <w:shd w:val="clear" w:color="auto" w:fill="FFFFFF"/>
          <w:lang w:eastAsia="el-GR"/>
        </w:rPr>
        <w:t xml:space="preserve">ΣΠΥΡΙΔΩΝ - ΠΑΝΑΓΙΩΤΗΣ (ΣΠΗΛΙΟΣ) ΛΙΒΑΝΟΣ (Υπουργός Αγροτικής Ανάπτυξης και Τροφίμων): </w:t>
      </w:r>
      <w:r w:rsidRPr="00B01C11">
        <w:rPr>
          <w:rFonts w:ascii="Arial" w:hAnsi="Arial" w:cs="Arial"/>
          <w:color w:val="222222"/>
          <w:sz w:val="24"/>
          <w:szCs w:val="24"/>
          <w:shd w:val="clear" w:color="auto" w:fill="FFFFFF"/>
          <w:lang w:eastAsia="el-GR"/>
        </w:rPr>
        <w:t>Θα απαντήσω μετά, κύριε Πρόεδρε.</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bCs/>
          <w:color w:val="222222"/>
          <w:sz w:val="24"/>
          <w:szCs w:val="24"/>
          <w:shd w:val="clear" w:color="auto" w:fill="FFFFFF"/>
          <w:lang w:eastAsia="zh-CN"/>
        </w:rPr>
        <w:t xml:space="preserve">ΠΡΟΕΔΡΕΥΩΝ (Απόστολος </w:t>
      </w:r>
      <w:proofErr w:type="spellStart"/>
      <w:r w:rsidRPr="00B01C11">
        <w:rPr>
          <w:rFonts w:ascii="Arial" w:hAnsi="Arial" w:cs="Arial"/>
          <w:b/>
          <w:bCs/>
          <w:color w:val="222222"/>
          <w:sz w:val="24"/>
          <w:szCs w:val="24"/>
          <w:shd w:val="clear" w:color="auto" w:fill="FFFFFF"/>
          <w:lang w:eastAsia="zh-CN"/>
        </w:rPr>
        <w:t>Αβδελάς</w:t>
      </w:r>
      <w:proofErr w:type="spellEnd"/>
      <w:r w:rsidRPr="00B01C11">
        <w:rPr>
          <w:rFonts w:ascii="Arial" w:hAnsi="Arial" w:cs="Arial"/>
          <w:b/>
          <w:bCs/>
          <w:color w:val="222222"/>
          <w:sz w:val="24"/>
          <w:szCs w:val="24"/>
          <w:shd w:val="clear" w:color="auto" w:fill="FFFFFF"/>
          <w:lang w:eastAsia="zh-CN"/>
        </w:rPr>
        <w:t>):</w:t>
      </w:r>
      <w:r w:rsidRPr="00B01C11">
        <w:rPr>
          <w:rFonts w:ascii="Arial" w:hAnsi="Arial" w:cs="Arial"/>
          <w:bCs/>
          <w:color w:val="222222"/>
          <w:sz w:val="24"/>
          <w:szCs w:val="24"/>
          <w:shd w:val="clear" w:color="auto" w:fill="FFFFFF"/>
          <w:lang w:eastAsia="zh-CN"/>
        </w:rPr>
        <w:t xml:space="preserve"> </w:t>
      </w:r>
      <w:r w:rsidRPr="00B01C11">
        <w:rPr>
          <w:rFonts w:ascii="Arial" w:hAnsi="Arial" w:cs="Arial"/>
          <w:sz w:val="24"/>
          <w:szCs w:val="24"/>
          <w:shd w:val="clear" w:color="auto" w:fill="FFFFFF"/>
          <w:lang w:eastAsia="el-GR"/>
        </w:rPr>
        <w:t>Τον λόγο, λοιπόν, έχει ο κ. Γεωργαντάς για την τροπολογία που μόλις κατέθεσε.</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color w:val="222222"/>
          <w:sz w:val="24"/>
          <w:szCs w:val="24"/>
          <w:shd w:val="clear" w:color="auto" w:fill="FFFFFF"/>
          <w:lang w:eastAsia="el-GR"/>
        </w:rPr>
        <w:t>ΓΕΩΡΓΙΟΣ ΓΕΩΡΓΑΝΤΑΣ (Υφυπουργός Ψηφιακής Διακυβέρνησης):</w:t>
      </w:r>
      <w:r w:rsidRPr="00B01C11">
        <w:rPr>
          <w:rFonts w:ascii="Arial" w:hAnsi="Arial" w:cs="Arial"/>
          <w:color w:val="222222"/>
          <w:sz w:val="24"/>
          <w:szCs w:val="24"/>
          <w:shd w:val="clear" w:color="auto" w:fill="FFFFFF"/>
          <w:lang w:eastAsia="el-GR"/>
        </w:rPr>
        <w:t xml:space="preserve"> </w:t>
      </w:r>
      <w:r w:rsidRPr="00B01C11">
        <w:rPr>
          <w:rFonts w:ascii="Arial" w:hAnsi="Arial" w:cs="Arial"/>
          <w:color w:val="000000"/>
          <w:sz w:val="24"/>
          <w:szCs w:val="24"/>
          <w:shd w:val="clear" w:color="auto" w:fill="FFFFFF"/>
          <w:lang w:eastAsia="el-GR"/>
        </w:rPr>
        <w:t>Ε</w:t>
      </w:r>
      <w:r w:rsidRPr="00B01C11">
        <w:rPr>
          <w:rFonts w:ascii="Arial" w:hAnsi="Arial" w:cs="Arial"/>
          <w:color w:val="222222"/>
          <w:sz w:val="24"/>
          <w:szCs w:val="24"/>
          <w:shd w:val="clear" w:color="auto" w:fill="FFFFFF"/>
          <w:lang w:eastAsia="el-GR"/>
        </w:rPr>
        <w:t xml:space="preserve">υχαριστώ, κύριε Πρόεδρε.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Κύριοι συνάδελφοι, θα σας μοιραστεί τώρα η τροπολογία που είναι αναγκαία για τη λειτουργία της ηλεκτρονικής πλατφόρμας για την καταχώριση και ηλεκτρονική διαχείριση του αποτελέσματος της αυτοδιαγνωστικής δοκιμασίας ελέγχου της </w:t>
      </w:r>
      <w:proofErr w:type="spellStart"/>
      <w:r w:rsidRPr="00B01C11">
        <w:rPr>
          <w:rFonts w:ascii="Arial" w:hAnsi="Arial" w:cs="Arial"/>
          <w:color w:val="222222"/>
          <w:sz w:val="24"/>
          <w:szCs w:val="24"/>
          <w:shd w:val="clear" w:color="auto" w:fill="FFFFFF"/>
          <w:lang w:eastAsia="el-GR"/>
        </w:rPr>
        <w:t>νόσησης</w:t>
      </w:r>
      <w:proofErr w:type="spellEnd"/>
      <w:r w:rsidRPr="00B01C11">
        <w:rPr>
          <w:rFonts w:ascii="Arial" w:hAnsi="Arial" w:cs="Arial"/>
          <w:color w:val="222222"/>
          <w:sz w:val="24"/>
          <w:szCs w:val="24"/>
          <w:shd w:val="clear" w:color="auto" w:fill="FFFFFF"/>
          <w:lang w:eastAsia="el-GR"/>
        </w:rPr>
        <w:t xml:space="preserve"> από </w:t>
      </w:r>
      <w:proofErr w:type="spellStart"/>
      <w:r w:rsidRPr="00B01C11">
        <w:rPr>
          <w:rFonts w:ascii="Arial" w:hAnsi="Arial" w:cs="Arial"/>
          <w:color w:val="222222"/>
          <w:sz w:val="24"/>
          <w:szCs w:val="24"/>
          <w:shd w:val="clear" w:color="auto" w:fill="FFFFFF"/>
          <w:lang w:eastAsia="el-GR"/>
        </w:rPr>
        <w:t>κορωνοϊό</w:t>
      </w:r>
      <w:proofErr w:type="spellEnd"/>
      <w:r w:rsidRPr="00B01C11">
        <w:rPr>
          <w:rFonts w:ascii="Arial" w:hAnsi="Arial" w:cs="Arial"/>
          <w:color w:val="222222"/>
          <w:sz w:val="24"/>
          <w:szCs w:val="24"/>
          <w:shd w:val="clear" w:color="auto" w:fill="FFFFFF"/>
          <w:lang w:eastAsia="el-GR"/>
        </w:rPr>
        <w:t xml:space="preserve">, του λεγόμενου </w:t>
      </w:r>
      <w:r w:rsidRPr="00B01C11">
        <w:rPr>
          <w:rFonts w:ascii="Arial" w:hAnsi="Arial" w:cs="Arial"/>
          <w:color w:val="222222"/>
          <w:sz w:val="24"/>
          <w:szCs w:val="24"/>
          <w:shd w:val="clear" w:color="auto" w:fill="FFFFFF"/>
          <w:lang w:val="en-US" w:eastAsia="el-GR"/>
        </w:rPr>
        <w:t>self</w:t>
      </w:r>
      <w:r w:rsidRPr="00B01C11">
        <w:rPr>
          <w:rFonts w:ascii="Arial" w:hAnsi="Arial" w:cs="Arial"/>
          <w:color w:val="222222"/>
          <w:sz w:val="24"/>
          <w:szCs w:val="24"/>
          <w:shd w:val="clear" w:color="auto" w:fill="FFFFFF"/>
          <w:lang w:eastAsia="el-GR"/>
        </w:rPr>
        <w:t>-</w:t>
      </w:r>
      <w:r w:rsidRPr="00B01C11">
        <w:rPr>
          <w:rFonts w:ascii="Arial" w:hAnsi="Arial" w:cs="Arial"/>
          <w:color w:val="222222"/>
          <w:sz w:val="24"/>
          <w:szCs w:val="24"/>
          <w:shd w:val="clear" w:color="auto" w:fill="FFFFFF"/>
          <w:lang w:val="en-US" w:eastAsia="el-GR"/>
        </w:rPr>
        <w:t>test</w:t>
      </w:r>
      <w:r w:rsidRPr="00B01C11">
        <w:rPr>
          <w:rFonts w:ascii="Arial" w:hAnsi="Arial" w:cs="Arial"/>
          <w:color w:val="222222"/>
          <w:sz w:val="24"/>
          <w:szCs w:val="24"/>
          <w:shd w:val="clear" w:color="auto" w:fill="FFFFFF"/>
          <w:lang w:eastAsia="el-GR"/>
        </w:rPr>
        <w:t xml:space="preserve">.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Όπως έχει προαναγγελθεί από την Κυβέρνηση και όπως νομίζω είστε ενήμεροι όλοι, θα γίνει αύριο η δοκιμαστική ανάρτηση της συγκεκριμένης πλατφόρμας και θα είναι λειτουργική από την Κυριακή, προκειμένου να δεχθεί τα αποτελέσματα των </w:t>
      </w:r>
      <w:proofErr w:type="spellStart"/>
      <w:r w:rsidRPr="00B01C11">
        <w:rPr>
          <w:rFonts w:ascii="Arial" w:hAnsi="Arial" w:cs="Arial"/>
          <w:color w:val="222222"/>
          <w:sz w:val="24"/>
          <w:szCs w:val="24"/>
          <w:shd w:val="clear" w:color="auto" w:fill="FFFFFF"/>
          <w:lang w:eastAsia="el-GR"/>
        </w:rPr>
        <w:t>αυτοδιαγνώσεων</w:t>
      </w:r>
      <w:proofErr w:type="spellEnd"/>
      <w:r w:rsidRPr="00B01C11">
        <w:rPr>
          <w:rFonts w:ascii="Arial" w:hAnsi="Arial" w:cs="Arial"/>
          <w:color w:val="222222"/>
          <w:sz w:val="24"/>
          <w:szCs w:val="24"/>
          <w:shd w:val="clear" w:color="auto" w:fill="FFFFFF"/>
          <w:lang w:eastAsia="el-GR"/>
        </w:rPr>
        <w:t xml:space="preserve"> που θα γίνουν από τους εκπαιδευτικούς και τους μαθητές σε πρώτη φάση, προκειμένου να μπορέσουμε με βάση το πλάνο το οποίο έχει αναγγελθεί να ακολουθήσει στη συνέχεια και ο γενικός πληθυσμός, αλλά και όλοι όσοι θα υποχρεούνται τη χρήση αυτού του συγκεκριμένου διαγνωστικού τεστ και ανήκουν σε ειδικές επαγγελματικές ομάδες.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Το όπλο της </w:t>
      </w:r>
      <w:proofErr w:type="spellStart"/>
      <w:r w:rsidRPr="00B01C11">
        <w:rPr>
          <w:rFonts w:ascii="Arial" w:hAnsi="Arial" w:cs="Arial"/>
          <w:color w:val="222222"/>
          <w:sz w:val="24"/>
          <w:szCs w:val="24"/>
          <w:shd w:val="clear" w:color="auto" w:fill="FFFFFF"/>
          <w:lang w:eastAsia="el-GR"/>
        </w:rPr>
        <w:t>αυτοδιάγνωσης</w:t>
      </w:r>
      <w:proofErr w:type="spellEnd"/>
      <w:r w:rsidRPr="00B01C11">
        <w:rPr>
          <w:rFonts w:ascii="Arial" w:hAnsi="Arial" w:cs="Arial"/>
          <w:color w:val="222222"/>
          <w:sz w:val="24"/>
          <w:szCs w:val="24"/>
          <w:shd w:val="clear" w:color="auto" w:fill="FFFFFF"/>
          <w:lang w:eastAsia="el-GR"/>
        </w:rPr>
        <w:t xml:space="preserve"> έρχεται να προστεθεί στα εργαλεία που αυτή τη στιγμή έχουμε και χρησιμοποιούμε, έτσι ώστε να μπορέσουμε να κάνουμε την ανίχνευση του ιού, κυρίως για να μπορέσουμε να εντοπίσουμε τους </w:t>
      </w:r>
      <w:proofErr w:type="spellStart"/>
      <w:r w:rsidRPr="00B01C11">
        <w:rPr>
          <w:rFonts w:ascii="Arial" w:hAnsi="Arial" w:cs="Arial"/>
          <w:color w:val="222222"/>
          <w:sz w:val="24"/>
          <w:szCs w:val="24"/>
          <w:shd w:val="clear" w:color="auto" w:fill="FFFFFF"/>
          <w:lang w:eastAsia="el-GR"/>
        </w:rPr>
        <w:t>ασυμπτωματικούς</w:t>
      </w:r>
      <w:proofErr w:type="spellEnd"/>
      <w:r w:rsidRPr="00B01C11">
        <w:rPr>
          <w:rFonts w:ascii="Arial" w:hAnsi="Arial" w:cs="Arial"/>
          <w:color w:val="222222"/>
          <w:sz w:val="24"/>
          <w:szCs w:val="24"/>
          <w:shd w:val="clear" w:color="auto" w:fill="FFFFFF"/>
          <w:lang w:eastAsia="el-GR"/>
        </w:rPr>
        <w:t xml:space="preserve"> φορείς, καθώς δίνεται η δυνατότητα τέσσερις φορές τον μήνα με δωρεάν τεστ τα οποία θα δίδονται από τα φαρμακεία να μπορούν οι πολίτες να έχουν τη δυνατότητα της ανίχνευσης. Έτσι, στη συνέχεια αν το αποτέλεσμα είναι θετικό, θα μπορούν μέσα από τη συγκεκριμένη φόρμα να καθοδηγούνται για να κατευθυνθούν σε μια δημόσια δομή υγείας, όπου θα γίνει ο επανέλεγχος του αποτελέσματος και αν το αποτέλεσμα είναι αρνητικό, να μπορούν να εκδίδουν τη βεβαίωση η οποία προβλέπεται για να τη χρησιμοποιήσουν όπου επίσης προβλέπεται και όπως θα διευκρινιστεί με υπουργική απόφαση η οποία θα ακολουθήσει.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Η φόρμα αυτή δημιουργείται από την ΕΔΥΤΕ Α.Ε., δηλαδή από την εταιρεία που βρίσκεται υπό την εποπτεία του Υπουργείου Ψηφιακής Διακυβέρνησης και γίνεται σε συνεργασία βεβαίως με την ΗΔΙΚΑ, ακριβώς για να μπορέσουμε να μην έχουμε κόστος στην όλη αυτή λειτουργία και παρακολούθηση και ταυτόχρονα να μπορεί να γίνει και η διαχείριση και η προστασία των προσωπικών δεδομένων με τον τρόπο που προβλέπεται από την ισχύουσα νομοθεσία.</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Είναι αναγκαίο να υπερψηφίσουμε όλοι και να στηρίξουμε αυτήν τη διαδικασία της </w:t>
      </w:r>
      <w:proofErr w:type="spellStart"/>
      <w:r w:rsidRPr="00B01C11">
        <w:rPr>
          <w:rFonts w:ascii="Arial" w:hAnsi="Arial" w:cs="Arial"/>
          <w:color w:val="222222"/>
          <w:sz w:val="24"/>
          <w:szCs w:val="24"/>
          <w:shd w:val="clear" w:color="auto" w:fill="FFFFFF"/>
          <w:lang w:eastAsia="el-GR"/>
        </w:rPr>
        <w:t>αυτοδιάγνωσης</w:t>
      </w:r>
      <w:proofErr w:type="spellEnd"/>
      <w:r w:rsidRPr="00B01C11">
        <w:rPr>
          <w:rFonts w:ascii="Arial" w:hAnsi="Arial" w:cs="Arial"/>
          <w:color w:val="222222"/>
          <w:sz w:val="24"/>
          <w:szCs w:val="24"/>
          <w:shd w:val="clear" w:color="auto" w:fill="FFFFFF"/>
          <w:lang w:eastAsia="el-GR"/>
        </w:rPr>
        <w:t xml:space="preserve">, η οποία έρχεται να προστεθεί στον «πόλεμο» κατά του </w:t>
      </w:r>
      <w:proofErr w:type="spellStart"/>
      <w:r w:rsidRPr="00B01C11">
        <w:rPr>
          <w:rFonts w:ascii="Arial" w:hAnsi="Arial" w:cs="Arial"/>
          <w:color w:val="222222"/>
          <w:sz w:val="24"/>
          <w:szCs w:val="24"/>
          <w:shd w:val="clear" w:color="auto" w:fill="FFFFFF"/>
          <w:lang w:eastAsia="el-GR"/>
        </w:rPr>
        <w:t>κορωνοϊού</w:t>
      </w:r>
      <w:proofErr w:type="spellEnd"/>
      <w:r w:rsidRPr="00B01C11">
        <w:rPr>
          <w:rFonts w:ascii="Arial" w:hAnsi="Arial" w:cs="Arial"/>
          <w:color w:val="222222"/>
          <w:sz w:val="24"/>
          <w:szCs w:val="24"/>
          <w:shd w:val="clear" w:color="auto" w:fill="FFFFFF"/>
          <w:lang w:eastAsia="el-GR"/>
        </w:rPr>
        <w:t xml:space="preserve"> και να δώσει τη δυνατότητα της </w:t>
      </w:r>
      <w:proofErr w:type="spellStart"/>
      <w:r w:rsidRPr="00B01C11">
        <w:rPr>
          <w:rFonts w:ascii="Arial" w:hAnsi="Arial" w:cs="Arial"/>
          <w:color w:val="222222"/>
          <w:sz w:val="24"/>
          <w:szCs w:val="24"/>
          <w:shd w:val="clear" w:color="auto" w:fill="FFFFFF"/>
          <w:lang w:eastAsia="el-GR"/>
        </w:rPr>
        <w:t>ιχνηλάτησης</w:t>
      </w:r>
      <w:proofErr w:type="spellEnd"/>
      <w:r w:rsidRPr="00B01C11">
        <w:rPr>
          <w:rFonts w:ascii="Arial" w:hAnsi="Arial" w:cs="Arial"/>
          <w:color w:val="222222"/>
          <w:sz w:val="24"/>
          <w:szCs w:val="24"/>
          <w:shd w:val="clear" w:color="auto" w:fill="FFFFFF"/>
          <w:lang w:eastAsia="el-GR"/>
        </w:rPr>
        <w:t xml:space="preserve"> του ιού. Είναι ένα μέσο που χρησιμοποιείται σε αρκετές ευρωπαϊκές χώρες. Η Ελλάδα είναι η πρώτη χώρα στην οποία ανακοινώθηκε ότι θα είναι δωρεάν. Ξεκινά ήδη και στη Μεγάλη Βρετανία και πιστεύουμε ότι πράγματι το επόμενο διάστημα όλη η ευρωπαϊκή «οικογένεια» θα πλαισιώσει αυτήν τη νέα δυνατότητα για να τη χρησιμοποιήσει στην πολύ σημαντική αυτή περίοδο, την κρίσιμη περίοδο.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Σήμερα ξεπερνάμε τα δύο εκατομμύρια εμβολιασμών. Μάλιστα, σε συνάρτηση με τον πολύ καλό αριθμό των εμβολιασμών και με τον μεγάλο αριθμό των τεστ, θέλουμε να πιστεύουμε ότι το επόμενο διάστημα θα μπορέσουν πραγματικά να δημιουργηθούν εκείνες οι συνθήκες που όλοι επιθυμούμε, για να μπορέσει η χώρα να επανέλθει στην προσδοκώμενη κανονικότητα.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Καλώ τους συναδέλφους από όλες τις πολιτικές παρατάξεις να υπερψηφίσουν αυτή την τροπολογία η οποία είναι ουσιαστικά τεχνικού χαρακτήρα, προκειμένου να στηρίξουν την προσπάθεια όχι της </w:t>
      </w:r>
      <w:r w:rsidRPr="00B01C11">
        <w:rPr>
          <w:rFonts w:ascii="Arial" w:hAnsi="Arial" w:cs="Arial"/>
          <w:color w:val="000000"/>
          <w:sz w:val="24"/>
          <w:szCs w:val="24"/>
          <w:shd w:val="clear" w:color="auto" w:fill="FFFFFF"/>
          <w:lang w:eastAsia="el-GR"/>
        </w:rPr>
        <w:t xml:space="preserve">Κυβέρνησης, </w:t>
      </w:r>
      <w:r w:rsidRPr="00B01C11">
        <w:rPr>
          <w:rFonts w:ascii="Arial" w:hAnsi="Arial" w:cs="Arial"/>
          <w:color w:val="222222"/>
          <w:sz w:val="24"/>
          <w:szCs w:val="24"/>
          <w:shd w:val="clear" w:color="auto" w:fill="FFFFFF"/>
          <w:lang w:eastAsia="el-GR"/>
        </w:rPr>
        <w:t>αλλά όλης της κοινωνίας.</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000000"/>
          <w:sz w:val="24"/>
          <w:szCs w:val="24"/>
          <w:shd w:val="clear" w:color="auto" w:fill="FFFFFF"/>
          <w:lang w:eastAsia="el-GR"/>
        </w:rPr>
        <w:t>Ε</w:t>
      </w:r>
      <w:r w:rsidRPr="00B01C11">
        <w:rPr>
          <w:rFonts w:ascii="Arial" w:hAnsi="Arial" w:cs="Arial"/>
          <w:color w:val="222222"/>
          <w:sz w:val="24"/>
          <w:szCs w:val="24"/>
          <w:shd w:val="clear" w:color="auto" w:fill="FFFFFF"/>
          <w:lang w:eastAsia="el-GR"/>
        </w:rPr>
        <w:t>υχαριστώ πολύ, κύριε Πρόεδρε.</w:t>
      </w:r>
      <w:r w:rsidRPr="00B01C11">
        <w:rPr>
          <w:rFonts w:ascii="Arial" w:hAnsi="Arial" w:cs="Arial"/>
          <w:color w:val="000000"/>
          <w:sz w:val="24"/>
          <w:szCs w:val="24"/>
          <w:shd w:val="clear" w:color="auto" w:fill="FFFFFF"/>
          <w:lang w:eastAsia="el-GR"/>
        </w:rPr>
        <w:t xml:space="preserve"> </w:t>
      </w:r>
      <w:r w:rsidRPr="00B01C11">
        <w:rPr>
          <w:rFonts w:ascii="Arial" w:hAnsi="Arial" w:cs="Arial"/>
          <w:color w:val="222222"/>
          <w:sz w:val="24"/>
          <w:szCs w:val="24"/>
          <w:shd w:val="clear" w:color="auto" w:fill="FFFFFF"/>
          <w:lang w:eastAsia="el-GR"/>
        </w:rPr>
        <w:t xml:space="preserve"> </w:t>
      </w:r>
    </w:p>
    <w:p w:rsidR="00B01C11" w:rsidRPr="00B01C11" w:rsidRDefault="00B01C11" w:rsidP="00B01C11">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bCs/>
          <w:color w:val="222222"/>
          <w:sz w:val="24"/>
          <w:szCs w:val="24"/>
          <w:shd w:val="clear" w:color="auto" w:fill="FFFFFF"/>
          <w:lang w:eastAsia="zh-CN"/>
        </w:rPr>
        <w:t xml:space="preserve">ΠΡΟΕΔΡΕΥΩΝ (Απόστολος </w:t>
      </w:r>
      <w:proofErr w:type="spellStart"/>
      <w:r w:rsidRPr="00B01C11">
        <w:rPr>
          <w:rFonts w:ascii="Arial" w:hAnsi="Arial" w:cs="Arial"/>
          <w:b/>
          <w:bCs/>
          <w:color w:val="222222"/>
          <w:sz w:val="24"/>
          <w:szCs w:val="24"/>
          <w:shd w:val="clear" w:color="auto" w:fill="FFFFFF"/>
          <w:lang w:eastAsia="zh-CN"/>
        </w:rPr>
        <w:t>Αβδελάς</w:t>
      </w:r>
      <w:proofErr w:type="spellEnd"/>
      <w:r w:rsidRPr="00B01C11">
        <w:rPr>
          <w:rFonts w:ascii="Arial" w:hAnsi="Arial" w:cs="Arial"/>
          <w:b/>
          <w:bCs/>
          <w:color w:val="222222"/>
          <w:sz w:val="24"/>
          <w:szCs w:val="24"/>
          <w:shd w:val="clear" w:color="auto" w:fill="FFFFFF"/>
          <w:lang w:eastAsia="zh-CN"/>
        </w:rPr>
        <w:t>):</w:t>
      </w:r>
      <w:r w:rsidRPr="00B01C11">
        <w:rPr>
          <w:rFonts w:ascii="Arial" w:hAnsi="Arial" w:cs="Arial"/>
          <w:bCs/>
          <w:color w:val="222222"/>
          <w:sz w:val="24"/>
          <w:szCs w:val="24"/>
          <w:shd w:val="clear" w:color="auto" w:fill="FFFFFF"/>
          <w:lang w:eastAsia="zh-CN"/>
        </w:rPr>
        <w:t xml:space="preserve"> </w:t>
      </w:r>
      <w:r w:rsidRPr="00B01C11">
        <w:rPr>
          <w:rFonts w:ascii="Arial" w:hAnsi="Arial" w:cs="Arial"/>
          <w:color w:val="222222"/>
          <w:sz w:val="24"/>
          <w:szCs w:val="24"/>
          <w:shd w:val="clear" w:color="auto" w:fill="FFFFFF"/>
          <w:lang w:eastAsia="el-GR"/>
        </w:rPr>
        <w:t xml:space="preserve">Ευχαριστούμε πολύ τον Υφυπουργό Ψηφιακής Διακυβέρνησης.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sz w:val="24"/>
          <w:szCs w:val="24"/>
          <w:lang w:eastAsia="el-GR"/>
        </w:rPr>
        <w:t>ΠΑΝΑΓΙΟΥ (ΓΙΩΤΑ) ΠΟΥΛΟΥ:</w:t>
      </w:r>
      <w:r w:rsidRPr="00B01C11">
        <w:rPr>
          <w:rFonts w:ascii="Arial" w:hAnsi="Arial" w:cs="Arial"/>
          <w:sz w:val="24"/>
          <w:szCs w:val="24"/>
          <w:lang w:eastAsia="el-GR"/>
        </w:rPr>
        <w:t xml:space="preserve"> </w:t>
      </w:r>
      <w:r w:rsidRPr="00B01C11">
        <w:rPr>
          <w:rFonts w:ascii="Arial" w:hAnsi="Arial" w:cs="Arial"/>
          <w:color w:val="222222"/>
          <w:sz w:val="24"/>
          <w:szCs w:val="24"/>
          <w:shd w:val="clear" w:color="auto" w:fill="FFFFFF"/>
          <w:lang w:eastAsia="el-GR"/>
        </w:rPr>
        <w:t>Κύριε Πρόεδρε,</w:t>
      </w:r>
      <w:r w:rsidRPr="00B01C11">
        <w:rPr>
          <w:rFonts w:ascii="Arial" w:hAnsi="Arial" w:cs="Arial"/>
          <w:sz w:val="24"/>
          <w:szCs w:val="24"/>
          <w:lang w:eastAsia="el-GR"/>
        </w:rPr>
        <w:t xml:space="preserve"> θα ήθελα τον λόγο.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shd w:val="clear" w:color="auto" w:fill="FFFFFF"/>
          <w:lang w:eastAsia="zh-CN"/>
        </w:rPr>
        <w:t xml:space="preserve">ΠΡΟΕΔΡΕΥΩΝ (Απόστολος </w:t>
      </w:r>
      <w:proofErr w:type="spellStart"/>
      <w:r w:rsidRPr="00B01C11">
        <w:rPr>
          <w:rFonts w:ascii="Arial" w:hAnsi="Arial" w:cs="Arial"/>
          <w:b/>
          <w:bCs/>
          <w:sz w:val="24"/>
          <w:szCs w:val="24"/>
          <w:shd w:val="clear" w:color="auto" w:fill="FFFFFF"/>
          <w:lang w:eastAsia="zh-CN"/>
        </w:rPr>
        <w:t>Αβδελάς</w:t>
      </w:r>
      <w:proofErr w:type="spellEnd"/>
      <w:r w:rsidRPr="00B01C11">
        <w:rPr>
          <w:rFonts w:ascii="Arial" w:hAnsi="Arial" w:cs="Arial"/>
          <w:b/>
          <w:bCs/>
          <w:sz w:val="24"/>
          <w:szCs w:val="24"/>
          <w:shd w:val="clear" w:color="auto" w:fill="FFFFFF"/>
          <w:lang w:eastAsia="zh-CN"/>
        </w:rPr>
        <w:t>):</w:t>
      </w:r>
      <w:r w:rsidRPr="00B01C11">
        <w:rPr>
          <w:rFonts w:ascii="Arial" w:hAnsi="Arial" w:cs="Arial"/>
          <w:bCs/>
          <w:sz w:val="24"/>
          <w:szCs w:val="24"/>
          <w:shd w:val="clear" w:color="auto" w:fill="FFFFFF"/>
          <w:lang w:eastAsia="zh-CN"/>
        </w:rPr>
        <w:t xml:space="preserve"> </w:t>
      </w:r>
      <w:r w:rsidRPr="00B01C11">
        <w:rPr>
          <w:rFonts w:ascii="Arial" w:hAnsi="Arial" w:cs="Arial"/>
          <w:sz w:val="24"/>
          <w:szCs w:val="24"/>
          <w:lang w:eastAsia="el-GR"/>
        </w:rPr>
        <w:t>Κυρία Πούλου, η ερώτησή σας αφορά τον κ. Γεωργαντά;</w:t>
      </w:r>
    </w:p>
    <w:p w:rsidR="00B01C11" w:rsidRPr="00B01C11" w:rsidRDefault="00B01C11" w:rsidP="00B01C11">
      <w:pPr>
        <w:spacing w:after="160" w:line="600" w:lineRule="auto"/>
        <w:ind w:firstLine="720"/>
        <w:jc w:val="both"/>
        <w:rPr>
          <w:rFonts w:ascii="Arial" w:hAnsi="Arial" w:cs="Arial"/>
          <w:b/>
          <w:bCs/>
          <w:sz w:val="24"/>
          <w:szCs w:val="24"/>
          <w:lang w:eastAsia="el-GR"/>
        </w:rPr>
      </w:pPr>
      <w:r w:rsidRPr="00B01C11">
        <w:rPr>
          <w:rFonts w:ascii="Arial" w:hAnsi="Arial" w:cs="Arial"/>
          <w:b/>
          <w:sz w:val="24"/>
          <w:szCs w:val="24"/>
          <w:lang w:eastAsia="el-GR"/>
        </w:rPr>
        <w:t>ΠΑΝΑΓΙΟΥ (ΓΙΩΤΑ) ΠΟΥΛΟΥ:</w:t>
      </w:r>
      <w:r w:rsidRPr="00B01C11">
        <w:rPr>
          <w:rFonts w:ascii="Arial" w:hAnsi="Arial" w:cs="Arial"/>
          <w:sz w:val="24"/>
          <w:szCs w:val="24"/>
          <w:lang w:eastAsia="el-GR"/>
        </w:rPr>
        <w:t xml:space="preserve"> Ναι, </w:t>
      </w:r>
      <w:r w:rsidRPr="00B01C11">
        <w:rPr>
          <w:rFonts w:ascii="Arial" w:hAnsi="Arial" w:cs="Arial"/>
          <w:color w:val="222222"/>
          <w:sz w:val="24"/>
          <w:szCs w:val="24"/>
          <w:shd w:val="clear" w:color="auto" w:fill="FFFFFF"/>
          <w:lang w:eastAsia="el-GR"/>
        </w:rPr>
        <w:t>κύριε Πρόεδρε.</w:t>
      </w:r>
      <w:r w:rsidRPr="00B01C11">
        <w:rPr>
          <w:rFonts w:ascii="Arial" w:hAnsi="Arial" w:cs="Arial"/>
          <w:b/>
          <w:bCs/>
          <w:sz w:val="24"/>
          <w:szCs w:val="24"/>
          <w:lang w:eastAsia="el-GR"/>
        </w:rPr>
        <w:t xml:space="preserve"> </w:t>
      </w:r>
    </w:p>
    <w:p w:rsidR="00B01C11" w:rsidRPr="00B01C11" w:rsidRDefault="00B01C11" w:rsidP="00B01C11">
      <w:pPr>
        <w:spacing w:after="160" w:line="600" w:lineRule="auto"/>
        <w:ind w:firstLine="720"/>
        <w:jc w:val="both"/>
        <w:rPr>
          <w:rFonts w:ascii="Arial" w:hAnsi="Arial" w:cs="Arial"/>
          <w:b/>
          <w:bCs/>
          <w:sz w:val="24"/>
          <w:szCs w:val="24"/>
          <w:lang w:eastAsia="el-GR"/>
        </w:rPr>
      </w:pPr>
      <w:r w:rsidRPr="00B01C11">
        <w:rPr>
          <w:rFonts w:ascii="Arial" w:hAnsi="Arial" w:cs="Arial"/>
          <w:b/>
          <w:bCs/>
          <w:sz w:val="24"/>
          <w:szCs w:val="24"/>
          <w:lang w:eastAsia="el-GR"/>
        </w:rPr>
        <w:t xml:space="preserve">ΜΙΧΑΗΛ ΚΑΤΡΙΝΗΣ: </w:t>
      </w:r>
      <w:r w:rsidRPr="00B01C11">
        <w:rPr>
          <w:rFonts w:ascii="Arial" w:hAnsi="Arial" w:cs="Arial"/>
          <w:color w:val="222222"/>
          <w:sz w:val="24"/>
          <w:szCs w:val="24"/>
          <w:shd w:val="clear" w:color="auto" w:fill="FFFFFF"/>
          <w:lang w:eastAsia="el-GR"/>
        </w:rPr>
        <w:t>Κύριε Πρόεδρε,</w:t>
      </w:r>
      <w:r w:rsidRPr="00B01C11">
        <w:rPr>
          <w:rFonts w:ascii="Arial" w:hAnsi="Arial" w:cs="Arial"/>
          <w:sz w:val="24"/>
          <w:szCs w:val="24"/>
          <w:lang w:eastAsia="el-GR"/>
        </w:rPr>
        <w:t xml:space="preserve"> κι εγώ θα ήθελα τον λόγο μετά.</w:t>
      </w:r>
      <w:r w:rsidRPr="00B01C11">
        <w:rPr>
          <w:rFonts w:ascii="Arial" w:hAnsi="Arial" w:cs="Arial"/>
          <w:b/>
          <w:bCs/>
          <w:sz w:val="24"/>
          <w:szCs w:val="24"/>
          <w:lang w:eastAsia="el-GR"/>
        </w:rPr>
        <w:t xml:space="preserve"> </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bCs/>
          <w:sz w:val="24"/>
          <w:szCs w:val="24"/>
          <w:shd w:val="clear" w:color="auto" w:fill="FFFFFF"/>
          <w:lang w:eastAsia="zh-CN"/>
        </w:rPr>
        <w:t xml:space="preserve">ΠΡΟΕΔΡΕΥΩΝ (Απόστολος </w:t>
      </w:r>
      <w:proofErr w:type="spellStart"/>
      <w:r w:rsidRPr="00B01C11">
        <w:rPr>
          <w:rFonts w:ascii="Arial" w:hAnsi="Arial" w:cs="Arial"/>
          <w:b/>
          <w:bCs/>
          <w:sz w:val="24"/>
          <w:szCs w:val="24"/>
          <w:shd w:val="clear" w:color="auto" w:fill="FFFFFF"/>
          <w:lang w:eastAsia="zh-CN"/>
        </w:rPr>
        <w:t>Αβδελάς</w:t>
      </w:r>
      <w:proofErr w:type="spellEnd"/>
      <w:r w:rsidRPr="00B01C11">
        <w:rPr>
          <w:rFonts w:ascii="Arial" w:hAnsi="Arial" w:cs="Arial"/>
          <w:b/>
          <w:bCs/>
          <w:sz w:val="24"/>
          <w:szCs w:val="24"/>
          <w:shd w:val="clear" w:color="auto" w:fill="FFFFFF"/>
          <w:lang w:eastAsia="zh-CN"/>
        </w:rPr>
        <w:t xml:space="preserve">): </w:t>
      </w:r>
      <w:r w:rsidRPr="00B01C11">
        <w:rPr>
          <w:rFonts w:ascii="Arial" w:hAnsi="Arial" w:cs="Arial"/>
          <w:sz w:val="24"/>
          <w:szCs w:val="24"/>
          <w:lang w:eastAsia="el-GR"/>
        </w:rPr>
        <w:t xml:space="preserve">Βεβαίως, κύριε </w:t>
      </w:r>
      <w:proofErr w:type="spellStart"/>
      <w:r w:rsidRPr="00B01C11">
        <w:rPr>
          <w:rFonts w:ascii="Arial" w:hAnsi="Arial" w:cs="Arial"/>
          <w:sz w:val="24"/>
          <w:szCs w:val="24"/>
          <w:lang w:eastAsia="el-GR"/>
        </w:rPr>
        <w:t>Κατρίνη</w:t>
      </w:r>
      <w:proofErr w:type="spellEnd"/>
      <w:r w:rsidRPr="00B01C11">
        <w:rPr>
          <w:rFonts w:ascii="Arial" w:hAnsi="Arial" w:cs="Arial"/>
          <w:sz w:val="24"/>
          <w:szCs w:val="24"/>
          <w:lang w:eastAsia="el-GR"/>
        </w:rPr>
        <w:t>.</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color w:val="222222"/>
          <w:sz w:val="24"/>
          <w:szCs w:val="24"/>
          <w:shd w:val="clear" w:color="auto" w:fill="FFFFFF"/>
          <w:lang w:eastAsia="el-GR"/>
        </w:rPr>
        <w:t xml:space="preserve">Ορίστε, κυρία Πούλου, έχετε τον λόγο. </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sz w:val="24"/>
          <w:szCs w:val="24"/>
          <w:lang w:eastAsia="el-GR"/>
        </w:rPr>
        <w:t xml:space="preserve"> </w:t>
      </w:r>
      <w:r w:rsidRPr="00B01C11">
        <w:rPr>
          <w:rFonts w:ascii="Arial" w:hAnsi="Arial" w:cs="Arial"/>
          <w:b/>
          <w:sz w:val="24"/>
          <w:szCs w:val="24"/>
          <w:lang w:eastAsia="el-GR"/>
        </w:rPr>
        <w:t>ΠΑΝΑΓΙΟΥ (ΓΙΩΤΑ) ΠΟΥΛΟΥ:</w:t>
      </w:r>
      <w:r w:rsidRPr="00B01C11">
        <w:rPr>
          <w:rFonts w:ascii="Arial" w:hAnsi="Arial" w:cs="Arial"/>
          <w:sz w:val="24"/>
          <w:szCs w:val="24"/>
          <w:lang w:eastAsia="el-GR"/>
        </w:rPr>
        <w:t xml:space="preserve"> Θεωρούμε ότι όλο αυτό αποδεικνύει για μία ακόμα φορά τ</w:t>
      </w:r>
      <w:r w:rsidRPr="00B01C11">
        <w:rPr>
          <w:rFonts w:ascii="Arial" w:hAnsi="Arial" w:cs="Arial"/>
          <w:color w:val="222222"/>
          <w:sz w:val="24"/>
          <w:szCs w:val="24"/>
          <w:shd w:val="clear" w:color="auto" w:fill="FFFFFF"/>
          <w:lang w:eastAsia="el-GR"/>
        </w:rPr>
        <w:t xml:space="preserve">ην προχειρότητα με την οποία σχεδιάζει η </w:t>
      </w:r>
      <w:r w:rsidRPr="00B01C11">
        <w:rPr>
          <w:rFonts w:ascii="Arial" w:hAnsi="Arial" w:cs="Arial"/>
          <w:color w:val="000000"/>
          <w:sz w:val="24"/>
          <w:szCs w:val="24"/>
          <w:shd w:val="clear" w:color="auto" w:fill="FFFFFF"/>
          <w:lang w:eastAsia="el-GR"/>
        </w:rPr>
        <w:t>Κυβέρνηση</w:t>
      </w:r>
      <w:r w:rsidRPr="00B01C11">
        <w:rPr>
          <w:rFonts w:ascii="Arial" w:hAnsi="Arial" w:cs="Arial"/>
          <w:color w:val="222222"/>
          <w:sz w:val="24"/>
          <w:szCs w:val="24"/>
          <w:shd w:val="clear" w:color="auto" w:fill="FFFFFF"/>
          <w:lang w:eastAsia="el-GR"/>
        </w:rPr>
        <w:t>, αν πραγματικά σχεδιάζει.</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Κύριε Υπουργέ, όταν σχεδιάσετε την ιστορία των </w:t>
      </w:r>
      <w:r w:rsidRPr="00B01C11">
        <w:rPr>
          <w:rFonts w:ascii="Arial" w:hAnsi="Arial" w:cs="Arial"/>
          <w:color w:val="222222"/>
          <w:sz w:val="24"/>
          <w:szCs w:val="24"/>
          <w:shd w:val="clear" w:color="auto" w:fill="FFFFFF"/>
          <w:lang w:val="en-US" w:eastAsia="el-GR"/>
        </w:rPr>
        <w:t>self</w:t>
      </w:r>
      <w:r w:rsidRPr="00B01C11">
        <w:rPr>
          <w:rFonts w:ascii="Arial" w:hAnsi="Arial" w:cs="Arial"/>
          <w:color w:val="222222"/>
          <w:sz w:val="24"/>
          <w:szCs w:val="24"/>
          <w:shd w:val="clear" w:color="auto" w:fill="FFFFFF"/>
          <w:lang w:eastAsia="el-GR"/>
        </w:rPr>
        <w:t>-</w:t>
      </w:r>
      <w:r w:rsidRPr="00B01C11">
        <w:rPr>
          <w:rFonts w:ascii="Arial" w:hAnsi="Arial" w:cs="Arial"/>
          <w:color w:val="222222"/>
          <w:sz w:val="24"/>
          <w:szCs w:val="24"/>
          <w:shd w:val="clear" w:color="auto" w:fill="FFFFFF"/>
          <w:lang w:val="en-US" w:eastAsia="el-GR"/>
        </w:rPr>
        <w:t>tests</w:t>
      </w:r>
      <w:r w:rsidRPr="00B01C11">
        <w:rPr>
          <w:rFonts w:ascii="Arial" w:hAnsi="Arial" w:cs="Arial"/>
          <w:color w:val="222222"/>
          <w:sz w:val="24"/>
          <w:szCs w:val="24"/>
          <w:shd w:val="clear" w:color="auto" w:fill="FFFFFF"/>
          <w:lang w:eastAsia="el-GR"/>
        </w:rPr>
        <w:t xml:space="preserve"> θα μπορούσατε να είχατε φέρει όλο αυτόν τον σχεδιασμό. Δεν είναι δυνατόν στο και πέντε, όπως συνηθίζετε, φέρνετε ξανά αυτή τη στιγμή αυτήν την τροπολογία. </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Θεωρούμε ότι αποδεικνύεται ακόμα μια φορά η προχειρότητά σας και είμαστε αντίθετοι, κύριε Πρόεδρε.</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bCs/>
          <w:color w:val="222222"/>
          <w:sz w:val="24"/>
          <w:szCs w:val="24"/>
          <w:shd w:val="clear" w:color="auto" w:fill="FFFFFF"/>
          <w:lang w:eastAsia="zh-CN"/>
        </w:rPr>
        <w:t xml:space="preserve">ΠΡΟΕΔΡΕΥΩΝ (Απόστολος </w:t>
      </w:r>
      <w:proofErr w:type="spellStart"/>
      <w:r w:rsidRPr="00B01C11">
        <w:rPr>
          <w:rFonts w:ascii="Arial" w:hAnsi="Arial" w:cs="Arial"/>
          <w:b/>
          <w:bCs/>
          <w:color w:val="222222"/>
          <w:sz w:val="24"/>
          <w:szCs w:val="24"/>
          <w:shd w:val="clear" w:color="auto" w:fill="FFFFFF"/>
          <w:lang w:eastAsia="zh-CN"/>
        </w:rPr>
        <w:t>Αβδελάς</w:t>
      </w:r>
      <w:proofErr w:type="spellEnd"/>
      <w:r w:rsidRPr="00B01C11">
        <w:rPr>
          <w:rFonts w:ascii="Arial" w:hAnsi="Arial" w:cs="Arial"/>
          <w:b/>
          <w:bCs/>
          <w:color w:val="222222"/>
          <w:sz w:val="24"/>
          <w:szCs w:val="24"/>
          <w:shd w:val="clear" w:color="auto" w:fill="FFFFFF"/>
          <w:lang w:eastAsia="zh-CN"/>
        </w:rPr>
        <w:t>):</w:t>
      </w:r>
      <w:r w:rsidRPr="00B01C11">
        <w:rPr>
          <w:rFonts w:ascii="Arial" w:hAnsi="Arial" w:cs="Arial"/>
          <w:bCs/>
          <w:color w:val="222222"/>
          <w:sz w:val="24"/>
          <w:szCs w:val="24"/>
          <w:shd w:val="clear" w:color="auto" w:fill="FFFFFF"/>
          <w:lang w:eastAsia="zh-CN"/>
        </w:rPr>
        <w:t xml:space="preserve"> </w:t>
      </w:r>
      <w:r w:rsidRPr="00B01C11">
        <w:rPr>
          <w:rFonts w:ascii="Arial" w:hAnsi="Arial" w:cs="Arial"/>
          <w:color w:val="222222"/>
          <w:sz w:val="24"/>
          <w:szCs w:val="24"/>
          <w:shd w:val="clear" w:color="auto" w:fill="FFFFFF"/>
          <w:lang w:eastAsia="el-GR"/>
        </w:rPr>
        <w:t xml:space="preserve">Τον λόγο έχει ο Κοινοβουλευτικός Εκπρόσωπος του Κινήματος Αλλαγής κ. </w:t>
      </w:r>
      <w:proofErr w:type="spellStart"/>
      <w:r w:rsidRPr="00B01C11">
        <w:rPr>
          <w:rFonts w:ascii="Arial" w:hAnsi="Arial" w:cs="Arial"/>
          <w:color w:val="222222"/>
          <w:sz w:val="24"/>
          <w:szCs w:val="24"/>
          <w:shd w:val="clear" w:color="auto" w:fill="FFFFFF"/>
          <w:lang w:eastAsia="el-GR"/>
        </w:rPr>
        <w:t>Κατρίνης</w:t>
      </w:r>
      <w:proofErr w:type="spellEnd"/>
      <w:r w:rsidRPr="00B01C11">
        <w:rPr>
          <w:rFonts w:ascii="Arial" w:hAnsi="Arial" w:cs="Arial"/>
          <w:color w:val="222222"/>
          <w:sz w:val="24"/>
          <w:szCs w:val="24"/>
          <w:shd w:val="clear" w:color="auto" w:fill="FFFFFF"/>
          <w:lang w:eastAsia="el-GR"/>
        </w:rPr>
        <w:t xml:space="preserve">. </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b/>
          <w:bCs/>
          <w:color w:val="222222"/>
          <w:sz w:val="24"/>
          <w:szCs w:val="24"/>
          <w:shd w:val="clear" w:color="auto" w:fill="FFFFFF"/>
          <w:lang w:eastAsia="el-GR"/>
        </w:rPr>
        <w:t>ΜΙΧΑΗΛ ΚΑΤΡΙΝΗΣ:</w:t>
      </w:r>
      <w:r w:rsidRPr="00B01C11">
        <w:rPr>
          <w:rFonts w:ascii="Arial" w:hAnsi="Arial" w:cs="Arial"/>
          <w:color w:val="222222"/>
          <w:sz w:val="24"/>
          <w:szCs w:val="24"/>
          <w:shd w:val="clear" w:color="auto" w:fill="FFFFFF"/>
          <w:lang w:eastAsia="el-GR"/>
        </w:rPr>
        <w:t xml:space="preserve"> Κύριε Πρόεδρε, θεωρούμε πραγματικά αδιανόητο το γεγονός ότι ένα, δύο λεπτά πριν τελειώσει η διαδικασία του νομοσχεδίου του Υπουργείου Αγροτικής Ανάπτυξης έρχεται μια νομοθετική διάταξη η οποία έχει εξαγγελθεί από τις 19 Μαρτίου. Τρεις εβδομάδες, δηλαδή, πριν ο κ. </w:t>
      </w:r>
      <w:proofErr w:type="spellStart"/>
      <w:r w:rsidRPr="00B01C11">
        <w:rPr>
          <w:rFonts w:ascii="Arial" w:hAnsi="Arial" w:cs="Arial"/>
          <w:color w:val="222222"/>
          <w:sz w:val="24"/>
          <w:szCs w:val="24"/>
          <w:shd w:val="clear" w:color="auto" w:fill="FFFFFF"/>
          <w:lang w:eastAsia="el-GR"/>
        </w:rPr>
        <w:t>Σκέρτσος</w:t>
      </w:r>
      <w:proofErr w:type="spellEnd"/>
      <w:r w:rsidRPr="00B01C11">
        <w:rPr>
          <w:rFonts w:ascii="Arial" w:hAnsi="Arial" w:cs="Arial"/>
          <w:color w:val="222222"/>
          <w:sz w:val="24"/>
          <w:szCs w:val="24"/>
          <w:shd w:val="clear" w:color="auto" w:fill="FFFFFF"/>
          <w:lang w:eastAsia="el-GR"/>
        </w:rPr>
        <w:t xml:space="preserve"> ανακοίνωσε ότι θα γίνουν τα </w:t>
      </w:r>
      <w:r w:rsidRPr="00B01C11">
        <w:rPr>
          <w:rFonts w:ascii="Arial" w:hAnsi="Arial" w:cs="Arial"/>
          <w:color w:val="222222"/>
          <w:sz w:val="24"/>
          <w:szCs w:val="24"/>
          <w:shd w:val="clear" w:color="auto" w:fill="FFFFFF"/>
          <w:lang w:val="en-US" w:eastAsia="el-GR"/>
        </w:rPr>
        <w:t>self</w:t>
      </w:r>
      <w:r w:rsidRPr="00B01C11">
        <w:rPr>
          <w:rFonts w:ascii="Arial" w:hAnsi="Arial" w:cs="Arial"/>
          <w:color w:val="222222"/>
          <w:sz w:val="24"/>
          <w:szCs w:val="24"/>
          <w:shd w:val="clear" w:color="auto" w:fill="FFFFFF"/>
          <w:lang w:eastAsia="el-GR"/>
        </w:rPr>
        <w:t>-</w:t>
      </w:r>
      <w:r w:rsidRPr="00B01C11">
        <w:rPr>
          <w:rFonts w:ascii="Arial" w:hAnsi="Arial" w:cs="Arial"/>
          <w:color w:val="222222"/>
          <w:sz w:val="24"/>
          <w:szCs w:val="24"/>
          <w:shd w:val="clear" w:color="auto" w:fill="FFFFFF"/>
          <w:lang w:val="en-US" w:eastAsia="el-GR"/>
        </w:rPr>
        <w:t>tests</w:t>
      </w:r>
      <w:r w:rsidRPr="00B01C11">
        <w:rPr>
          <w:rFonts w:ascii="Arial" w:hAnsi="Arial" w:cs="Arial"/>
          <w:color w:val="222222"/>
          <w:sz w:val="24"/>
          <w:szCs w:val="24"/>
          <w:shd w:val="clear" w:color="auto" w:fill="FFFFFF"/>
          <w:lang w:eastAsia="el-GR"/>
        </w:rPr>
        <w:t xml:space="preserve"> και αμέσως μετά από δύο, τρεις μέρες βγήκε ο διαγωνισμός. Και σας πήρε τρεις βδομάδες να φέρετε με αυτόν τον τρόπο μια τροπολογία για την οποία το Γενικό Λογιστήριο του Κράτους λέει τα εξής, κύριε Πρόεδρε: «Για την εκτίμηση της εν λόγω δαπάνης δεν εστάλησαν στοιχεία από το αρμόδιο Υπουργείο και για το πρόσθετο κόστος και για τον προϋπολογισμό της ΗΔΙΚΑ και συνολικά για την τροπολογία». </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Η Κυβέρνηση, δηλαδή, πάλι με το πιστόλι στον κρόταφο και με πρόχειρες τροπολογίες στο «και ένα», όπως συνηθίζει να κάνει -θυμάστε τι έγινε με τον σχεδιασμό για τους εμβολιασμούς λίγο πριν τις γιορτές, ενώ το ίδιο έγινε και πριν από δύο εβδομάδες- φέρνει ένα θέμα για το οποίο θα έπρεπε να υπάρχει συμφωνία από όλες τις πτέρυγες της Βουλής, γιατί όλοι καταλαβαίνουμε ότι ο «εχθρός» είναι κοινός και πρέπει να παλέψουμε όλοι μαζί. </w:t>
      </w:r>
    </w:p>
    <w:p w:rsidR="00B01C11" w:rsidRPr="00B01C11" w:rsidRDefault="00B01C11" w:rsidP="00B01C11">
      <w:pPr>
        <w:spacing w:after="160" w:line="600" w:lineRule="auto"/>
        <w:ind w:firstLine="720"/>
        <w:jc w:val="both"/>
        <w:rPr>
          <w:rFonts w:ascii="Arial" w:hAnsi="Arial" w:cs="Arial"/>
          <w:color w:val="222222"/>
          <w:sz w:val="24"/>
          <w:szCs w:val="24"/>
          <w:shd w:val="clear" w:color="auto" w:fill="FFFFFF"/>
          <w:lang w:eastAsia="el-GR"/>
        </w:rPr>
      </w:pPr>
      <w:r w:rsidRPr="00B01C11">
        <w:rPr>
          <w:rFonts w:ascii="Arial" w:hAnsi="Arial" w:cs="Arial"/>
          <w:color w:val="222222"/>
          <w:sz w:val="24"/>
          <w:szCs w:val="24"/>
          <w:shd w:val="clear" w:color="auto" w:fill="FFFFFF"/>
          <w:lang w:eastAsia="el-GR"/>
        </w:rPr>
        <w:t xml:space="preserve">Εμείς διαφωνούμε με τον τρόπο που επιλέγει η </w:t>
      </w:r>
      <w:r w:rsidRPr="00B01C11">
        <w:rPr>
          <w:rFonts w:ascii="Arial" w:hAnsi="Arial" w:cs="Arial"/>
          <w:color w:val="000000"/>
          <w:sz w:val="24"/>
          <w:szCs w:val="24"/>
          <w:shd w:val="clear" w:color="auto" w:fill="FFFFFF"/>
          <w:lang w:eastAsia="el-GR"/>
        </w:rPr>
        <w:t>Κυβέρνηση</w:t>
      </w:r>
      <w:r w:rsidRPr="00B01C11">
        <w:rPr>
          <w:rFonts w:ascii="Arial" w:hAnsi="Arial" w:cs="Arial"/>
          <w:color w:val="222222"/>
          <w:sz w:val="24"/>
          <w:szCs w:val="24"/>
          <w:shd w:val="clear" w:color="auto" w:fill="FFFFFF"/>
          <w:lang w:eastAsia="el-GR"/>
        </w:rPr>
        <w:t xml:space="preserve">, κάτι που έχουμε πει ξανά. Βεβαίως, τη διαδικασία των </w:t>
      </w:r>
      <w:r w:rsidRPr="00B01C11">
        <w:rPr>
          <w:rFonts w:ascii="Arial" w:hAnsi="Arial" w:cs="Arial"/>
          <w:color w:val="222222"/>
          <w:sz w:val="24"/>
          <w:szCs w:val="24"/>
          <w:shd w:val="clear" w:color="auto" w:fill="FFFFFF"/>
          <w:lang w:val="en-US" w:eastAsia="el-GR"/>
        </w:rPr>
        <w:t>self</w:t>
      </w:r>
      <w:r w:rsidRPr="00B01C11">
        <w:rPr>
          <w:rFonts w:ascii="Arial" w:hAnsi="Arial" w:cs="Arial"/>
          <w:color w:val="222222"/>
          <w:sz w:val="24"/>
          <w:szCs w:val="24"/>
          <w:shd w:val="clear" w:color="auto" w:fill="FFFFFF"/>
          <w:lang w:eastAsia="el-GR"/>
        </w:rPr>
        <w:t>-</w:t>
      </w:r>
      <w:r w:rsidRPr="00B01C11">
        <w:rPr>
          <w:rFonts w:ascii="Arial" w:hAnsi="Arial" w:cs="Arial"/>
          <w:color w:val="222222"/>
          <w:sz w:val="24"/>
          <w:szCs w:val="24"/>
          <w:shd w:val="clear" w:color="auto" w:fill="FFFFFF"/>
          <w:lang w:val="en-US" w:eastAsia="el-GR"/>
        </w:rPr>
        <w:t>tests</w:t>
      </w:r>
      <w:r w:rsidRPr="00B01C11">
        <w:rPr>
          <w:rFonts w:ascii="Arial" w:hAnsi="Arial" w:cs="Arial"/>
          <w:color w:val="222222"/>
          <w:sz w:val="24"/>
          <w:szCs w:val="24"/>
          <w:shd w:val="clear" w:color="auto" w:fill="FFFFFF"/>
          <w:lang w:eastAsia="el-GR"/>
        </w:rPr>
        <w:t xml:space="preserve"> την έχουμε προτείνει πολύ καιρό πριν και θεωρούμε ότι θα είναι χρήσιμη. Όμως, πραγματικά, κύριε Πρόεδρε, γιατί θέλω να απευθυνθώ σε εσάς, θα πρέπει κάποια στιγμή και η Κυβέρνηση να σοβαρευτεί σ’ αυτό το σοβαρό θέμα, σε αυτό το μείζον ζήτημα δημόσιας υγείας και να μην έρχεται με τέτοιες «</w:t>
      </w:r>
      <w:proofErr w:type="spellStart"/>
      <w:r w:rsidRPr="00B01C11">
        <w:rPr>
          <w:rFonts w:ascii="Arial" w:hAnsi="Arial" w:cs="Arial"/>
          <w:color w:val="222222"/>
          <w:sz w:val="24"/>
          <w:szCs w:val="24"/>
          <w:shd w:val="clear" w:color="auto" w:fill="FFFFFF"/>
          <w:lang w:eastAsia="el-GR"/>
        </w:rPr>
        <w:t>γονατογραφίες</w:t>
      </w:r>
      <w:proofErr w:type="spellEnd"/>
      <w:r w:rsidRPr="00B01C11">
        <w:rPr>
          <w:rFonts w:ascii="Arial" w:hAnsi="Arial" w:cs="Arial"/>
          <w:color w:val="222222"/>
          <w:sz w:val="24"/>
          <w:szCs w:val="24"/>
          <w:shd w:val="clear" w:color="auto" w:fill="FFFFFF"/>
          <w:lang w:eastAsia="el-GR"/>
        </w:rPr>
        <w:t>» της τελευταίας στιγμής πραγματικά τρία λεπτά πριν τελειώσει η Ολομέλεια.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Και πραγματικά είναι λυπηρό και προσβλητικό για την Εθνική Αντιπροσωπεία σε αυτό το ζήτημα να συνεχίζει την ίδια τακτική, που επαναλαμβάνω ότι δεν έχει κοστολογηθεί. Αυτό και μόνο δείχνει την προχειρότητα αυτής της διάταξης.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Ευχαριστούμε πολύ, κύριε </w:t>
      </w:r>
      <w:proofErr w:type="spellStart"/>
      <w:r w:rsidRPr="00B01C11">
        <w:rPr>
          <w:rFonts w:ascii="Arial" w:hAnsi="Arial"/>
          <w:sz w:val="24"/>
          <w:szCs w:val="24"/>
          <w:lang w:eastAsia="el-GR"/>
        </w:rPr>
        <w:t>Κατρίνη</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δώσουμε τον λόγο και στον κ.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 xml:space="preserve">, ο οποίος αναφέρθηκε στα </w:t>
      </w:r>
      <w:r w:rsidRPr="00B01C11">
        <w:rPr>
          <w:rFonts w:ascii="Arial" w:hAnsi="Arial"/>
          <w:sz w:val="24"/>
          <w:szCs w:val="24"/>
          <w:lang w:val="en-US" w:eastAsia="el-GR"/>
        </w:rPr>
        <w:t>self</w:t>
      </w:r>
      <w:r w:rsidRPr="00B01C11">
        <w:rPr>
          <w:rFonts w:ascii="Arial" w:hAnsi="Arial"/>
          <w:sz w:val="24"/>
          <w:szCs w:val="24"/>
          <w:lang w:eastAsia="el-GR"/>
        </w:rPr>
        <w:t xml:space="preserve">- </w:t>
      </w:r>
      <w:r w:rsidRPr="00B01C11">
        <w:rPr>
          <w:rFonts w:ascii="Arial" w:hAnsi="Arial"/>
          <w:sz w:val="24"/>
          <w:szCs w:val="24"/>
          <w:lang w:val="en-US" w:eastAsia="el-GR"/>
        </w:rPr>
        <w:t>test</w:t>
      </w:r>
      <w:r w:rsidRPr="00B01C11">
        <w:rPr>
          <w:rFonts w:ascii="Arial" w:hAnsi="Arial"/>
          <w:sz w:val="24"/>
          <w:szCs w:val="24"/>
          <w:lang w:eastAsia="el-GR"/>
        </w:rPr>
        <w:t xml:space="preserve"> στην ομιλία του.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Ορίστε, κύριε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ΚΩΝΣΤΑΝΤΙΝΟΣ ΧΗΤΑΣ: </w:t>
      </w:r>
      <w:r w:rsidRPr="00B01C11">
        <w:rPr>
          <w:rFonts w:ascii="Arial" w:hAnsi="Arial"/>
          <w:sz w:val="24"/>
          <w:szCs w:val="24"/>
          <w:lang w:eastAsia="el-GR"/>
        </w:rPr>
        <w:t>Σας ευχαριστώ πολύ,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Θα χρειαστώ μόνο τριάντα δευτερόλεπτα.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Αυτό που συμβαίνει είναι κρίμα για τον Υπουργό κ. Λιβανό. Είναι λίγες οι φορές που στο ελληνικό Κοινοβούλιο επικράτησε ηρεμία σε ένα νομοσχέδιο στο οποίο ας πούμε ότι υπάρχει σύγκλιση απόψεων και έρχεστε εσείς πάλι στις καθυστερήσεις να βάλετε αυτογκόλ. Πραγματικά χαλάτε όλη την εικόνα του Υπουργού και των συνεργατών που δούλεψαν, έφεραν ένα νομοσχέδιο για την αγροτική παραγωγή, τον πρωτογενή τομέα που τόσο τον πονάμε όλοι και θέλουμε να αναπτυχθεί, έστω και με μία υποχρέωση της Ευρώπης. Έστω και αυτό είναι κάτι, ένα βήμα. Υπήρχε μία σύγκλιση σήμερα. Κι έρχεστε να μας πείτε για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 τα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xml:space="preserve"> εδώ σήμερα δεν μας έχετε δώσει διευκρινίσεις. Κάναμε καταγγελία από Βήματος της Βουλής. Είναι αυτά τα οποία άνοιξαν σε αργία και σε τρεις μέρες θα ολοκληρωθεί ο διαγωνισμός!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Δεύτερον, κάναμε καταγγελία για μία εταιρεία, τη «</w:t>
      </w:r>
      <w:r w:rsidRPr="00B01C11">
        <w:rPr>
          <w:rFonts w:ascii="Arial" w:hAnsi="Arial"/>
          <w:sz w:val="24"/>
          <w:szCs w:val="24"/>
          <w:lang w:val="en-US" w:eastAsia="el-GR"/>
        </w:rPr>
        <w:t>SUISSEMED</w:t>
      </w:r>
      <w:r w:rsidRPr="00B01C11">
        <w:rPr>
          <w:rFonts w:ascii="Arial" w:hAnsi="Arial"/>
          <w:sz w:val="24"/>
          <w:szCs w:val="24"/>
          <w:lang w:eastAsia="el-GR"/>
        </w:rPr>
        <w:t xml:space="preserve">» και δεν μας έχετε απαντήσει εδώ μέσα. Αυτή η εταιρεία, μία ΙΚΕ που δημιουργήθηκε πριν από έξι μήνες από το πουθενά, με ένα μετοχικό κεφάλαιο 30 χιλιάδων ευρώ πήρε τη μερίδα του λέοντος των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αρκετά εκατομμύρια ευρώ, με παράγοντες ποδοσφαίρου μέσα γνωστούς και μη εξαιρετέους! Γι’ αυτά δεν απαντήσατε τίποτα! Δεν απαντήσατε ούτε ότι η εταιρεία η οποία τα παίρνει, η άλλη εταιρεία, η μεγάλη, αυτός ο τιτάνας η «</w:t>
      </w:r>
      <w:r w:rsidRPr="00B01C11">
        <w:rPr>
          <w:rFonts w:ascii="Arial" w:hAnsi="Arial"/>
          <w:sz w:val="24"/>
          <w:szCs w:val="24"/>
          <w:lang w:val="en-US" w:eastAsia="el-GR"/>
        </w:rPr>
        <w:t>ROCHE</w:t>
      </w:r>
      <w:r w:rsidRPr="00B01C11">
        <w:rPr>
          <w:rFonts w:ascii="Arial" w:hAnsi="Arial"/>
          <w:sz w:val="24"/>
          <w:szCs w:val="24"/>
          <w:lang w:eastAsia="el-GR"/>
        </w:rPr>
        <w:t>», είναι το 33,3% της «</w:t>
      </w:r>
      <w:r w:rsidRPr="00B01C11">
        <w:rPr>
          <w:rFonts w:ascii="Arial" w:hAnsi="Arial"/>
          <w:sz w:val="24"/>
          <w:szCs w:val="24"/>
          <w:lang w:val="en-US" w:eastAsia="el-GR"/>
        </w:rPr>
        <w:t>NOVARTIS</w:t>
      </w:r>
      <w:r w:rsidRPr="00B01C11">
        <w:rPr>
          <w:rFonts w:ascii="Arial" w:hAnsi="Arial"/>
          <w:sz w:val="24"/>
          <w:szCs w:val="24"/>
          <w:lang w:eastAsia="el-GR"/>
        </w:rPr>
        <w:t xml:space="preserve">»! Και ακούγεται πάλι αυτή η λέξη εδώ μέσα που έχει στοιχειώσει τα ντουβάρια αυτού του κτηρίου!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Για τα </w:t>
      </w:r>
      <w:r w:rsidRPr="00B01C11">
        <w:rPr>
          <w:rFonts w:ascii="Arial" w:hAnsi="Arial"/>
          <w:sz w:val="24"/>
          <w:szCs w:val="24"/>
          <w:lang w:val="en-US" w:eastAsia="el-GR"/>
        </w:rPr>
        <w:t>test</w:t>
      </w:r>
      <w:r w:rsidRPr="00B01C11">
        <w:rPr>
          <w:rFonts w:ascii="Arial" w:hAnsi="Arial"/>
          <w:sz w:val="24"/>
          <w:szCs w:val="24"/>
          <w:lang w:eastAsia="el-GR"/>
        </w:rPr>
        <w:t xml:space="preserve">, επίσης, με θράσος ο κ. </w:t>
      </w:r>
      <w:proofErr w:type="spellStart"/>
      <w:r w:rsidRPr="00B01C11">
        <w:rPr>
          <w:rFonts w:ascii="Arial" w:hAnsi="Arial"/>
          <w:sz w:val="24"/>
          <w:szCs w:val="24"/>
          <w:lang w:eastAsia="el-GR"/>
        </w:rPr>
        <w:t>Κοντοζαμάνης</w:t>
      </w:r>
      <w:proofErr w:type="spellEnd"/>
      <w:r w:rsidRPr="00B01C11">
        <w:rPr>
          <w:rFonts w:ascii="Arial" w:hAnsi="Arial"/>
          <w:sz w:val="24"/>
          <w:szCs w:val="24"/>
          <w:lang w:eastAsia="el-GR"/>
        </w:rPr>
        <w:t xml:space="preserve"> βγήκε και είπε ότι το παιδάκι που μπορεί να μην το κάνει δεν έχει δικαίωμα να πάει σχολείο, αλλά ούτε καν διαδικτυακά να παρακολουθήσει το μάθημα! Φασιστικά αποφασίζετε και απαγορεύετε σε ένα παιδί το οποίο δεν θα κάνει το </w:t>
      </w:r>
      <w:r w:rsidRPr="00B01C11">
        <w:rPr>
          <w:rFonts w:ascii="Arial" w:hAnsi="Arial"/>
          <w:sz w:val="24"/>
          <w:szCs w:val="24"/>
          <w:lang w:val="en-US" w:eastAsia="el-GR"/>
        </w:rPr>
        <w:t>self</w:t>
      </w:r>
      <w:r w:rsidRPr="00B01C11">
        <w:rPr>
          <w:rFonts w:ascii="Arial" w:hAnsi="Arial"/>
          <w:sz w:val="24"/>
          <w:szCs w:val="24"/>
          <w:lang w:eastAsia="el-GR"/>
        </w:rPr>
        <w:t xml:space="preserve">- </w:t>
      </w:r>
      <w:r w:rsidRPr="00B01C11">
        <w:rPr>
          <w:rFonts w:ascii="Arial" w:hAnsi="Arial"/>
          <w:sz w:val="24"/>
          <w:szCs w:val="24"/>
          <w:lang w:val="en-US" w:eastAsia="el-GR"/>
        </w:rPr>
        <w:t>test</w:t>
      </w:r>
      <w:r w:rsidRPr="00B01C11">
        <w:rPr>
          <w:rFonts w:ascii="Arial" w:hAnsi="Arial"/>
          <w:sz w:val="24"/>
          <w:szCs w:val="24"/>
          <w:lang w:eastAsia="el-GR"/>
        </w:rPr>
        <w:t>, ούτε καν διαδικτυακά να κάνει μάθημα. Γιατί; Θα κολλήσει από την οπτική ίνα, από το ίντερνετ; Άντε να μην πάει σχολείο! Ούτε διαδικτυακά αυτό το παιδί δεν μπορεί να παρακολουθήσει μάθημα;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Αυτήν την τροπολογία φέρατε! Κρίμα γιατί χαλάτε την εικόνα του κ. Λιβανού σήμερα!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Ευχαριστούμε πολύ, κύριε </w:t>
      </w:r>
      <w:proofErr w:type="spellStart"/>
      <w:r w:rsidRPr="00B01C11">
        <w:rPr>
          <w:rFonts w:ascii="Arial" w:hAnsi="Arial"/>
          <w:sz w:val="24"/>
          <w:szCs w:val="24"/>
          <w:lang w:eastAsia="el-GR"/>
        </w:rPr>
        <w:t>Χήτα</w:t>
      </w:r>
      <w:proofErr w:type="spellEnd"/>
      <w:r w:rsidRPr="00B01C11">
        <w:rPr>
          <w:rFonts w:ascii="Arial" w:hAnsi="Arial"/>
          <w:sz w:val="24"/>
          <w:szCs w:val="24"/>
          <w:lang w:eastAsia="el-GR"/>
        </w:rPr>
        <w:t>.</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Τον λόγο έχει η κ.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 xml:space="preserve"> από το Κομμουνιστικό Κόμμα Ελλάδας.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ΜΑΡΙΑ ΚΟΜΝΗΝΑΚΑ: </w:t>
      </w:r>
      <w:r w:rsidRPr="00B01C11">
        <w:rPr>
          <w:rFonts w:ascii="Arial" w:hAnsi="Arial"/>
          <w:sz w:val="24"/>
          <w:szCs w:val="24"/>
          <w:lang w:eastAsia="el-GR"/>
        </w:rPr>
        <w:t xml:space="preserve">Κύριε Υπουργέ, νομίζω ότι </w:t>
      </w:r>
      <w:proofErr w:type="spellStart"/>
      <w:r w:rsidRPr="00B01C11">
        <w:rPr>
          <w:rFonts w:ascii="Arial" w:hAnsi="Arial"/>
          <w:sz w:val="24"/>
          <w:szCs w:val="24"/>
          <w:lang w:eastAsia="el-GR"/>
        </w:rPr>
        <w:t>παρέλκει</w:t>
      </w:r>
      <w:proofErr w:type="spellEnd"/>
      <w:r w:rsidRPr="00B01C11">
        <w:rPr>
          <w:rFonts w:ascii="Arial" w:hAnsi="Arial"/>
          <w:sz w:val="24"/>
          <w:szCs w:val="24"/>
          <w:lang w:eastAsia="el-GR"/>
        </w:rPr>
        <w:t xml:space="preserve"> να μιλήσουμε για τη διαδικασία με την οποία ακόμα μία φορά πριν από λίγες μέρες ήρθε άλλη τροπολογία που έβαζε το ζήτημα των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Αυτό, βέβαια, είναι ευθύνη και του ίδιου του Προεδρείου και του κυρίου Υπουργού Αγροτικής Ανάπτυξης αν δεχθεί μία τέτοια τροπολογία και αν συνεχιστεί αυτή η διαδικασία πραγματικά πριν ξεκινήσουμε την ψηφοφορία του νομοσχεδίου να έρχονται τροπολογίες της τελευταίας στιγμής.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Εμείς ως κόμμα έχουμε εξαρχής τοποθετηθεί αρνητικά σ’ αυτή τη διαδικασία που για ακόμα μία φορά πετάει στην ατομική ευθύνη το ζήτημα της αναγκαίας ιχνηλάτης, διάγνωσης, για ένα τόσο σοβαρό ζήτημα. Ιδιαίτερα τη σημερινή μέρα της υγείας, γνωρίζουμε ότι αυτό που θα έπρεπε να λαμβάνει υπ’ </w:t>
      </w:r>
      <w:proofErr w:type="spellStart"/>
      <w:r w:rsidRPr="00B01C11">
        <w:rPr>
          <w:rFonts w:ascii="Arial" w:hAnsi="Arial"/>
          <w:sz w:val="24"/>
          <w:szCs w:val="24"/>
          <w:lang w:eastAsia="el-GR"/>
        </w:rPr>
        <w:t>όψιν</w:t>
      </w:r>
      <w:proofErr w:type="spellEnd"/>
      <w:r w:rsidRPr="00B01C11">
        <w:rPr>
          <w:rFonts w:ascii="Arial" w:hAnsi="Arial"/>
          <w:sz w:val="24"/>
          <w:szCs w:val="24"/>
          <w:lang w:eastAsia="el-GR"/>
        </w:rPr>
        <w:t xml:space="preserve"> του το Υπουργείο Υγείας είναι να φροντίζει για τα μέτρα σοβαρού περιορισμού της πανδημίας, προκειμένου να γίνεται </w:t>
      </w:r>
      <w:proofErr w:type="spellStart"/>
      <w:r w:rsidRPr="00B01C11">
        <w:rPr>
          <w:rFonts w:ascii="Arial" w:hAnsi="Arial"/>
          <w:sz w:val="24"/>
          <w:szCs w:val="24"/>
          <w:lang w:eastAsia="el-GR"/>
        </w:rPr>
        <w:t>ιχνηλάτηση</w:t>
      </w:r>
      <w:proofErr w:type="spellEnd"/>
      <w:r w:rsidRPr="00B01C11">
        <w:rPr>
          <w:rFonts w:ascii="Arial" w:hAnsi="Arial"/>
          <w:sz w:val="24"/>
          <w:szCs w:val="24"/>
          <w:lang w:eastAsia="el-GR"/>
        </w:rPr>
        <w:t xml:space="preserve"> από εξειδικευμένο νοσηλευτικό προσωπικό και όχι βέβαια με την ευθύνη του καθενός μεμονωμένα να πετάτε στη λογική της </w:t>
      </w:r>
      <w:proofErr w:type="spellStart"/>
      <w:r w:rsidRPr="00B01C11">
        <w:rPr>
          <w:rFonts w:ascii="Arial" w:hAnsi="Arial"/>
          <w:sz w:val="24"/>
          <w:szCs w:val="24"/>
          <w:lang w:eastAsia="el-GR"/>
        </w:rPr>
        <w:t>αυτοδιάγνωσης</w:t>
      </w:r>
      <w:proofErr w:type="spellEnd"/>
      <w:r w:rsidRPr="00B01C11">
        <w:rPr>
          <w:rFonts w:ascii="Arial" w:hAnsi="Arial"/>
          <w:sz w:val="24"/>
          <w:szCs w:val="24"/>
          <w:lang w:eastAsia="el-GR"/>
        </w:rPr>
        <w:t xml:space="preserve"> ένα τόσο σοβαρό ζήτημα, όταν η πανδημία βρίσκεται σε τόσο μεγάλη έξαρση.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 Τέλος, εμείς δεν έχουμε διαφωνία με τη λογική της δημιουργίας μιας ηλεκτρονικής πλατφόρμας αυτής καθαυτής για να δηλώνονται τα αποτελέσματα των εξετάσεων. Εκτός, βέβαια, ότι υπάρχουν και ζητήματα κατά πόσο όντως μπορεί να αποτελέσει σοβαρή μέθοδο </w:t>
      </w:r>
      <w:proofErr w:type="spellStart"/>
      <w:r w:rsidRPr="00B01C11">
        <w:rPr>
          <w:rFonts w:ascii="Arial" w:hAnsi="Arial"/>
          <w:sz w:val="24"/>
          <w:szCs w:val="24"/>
          <w:lang w:eastAsia="el-GR"/>
        </w:rPr>
        <w:t>ιχνηλάτησης</w:t>
      </w:r>
      <w:proofErr w:type="spellEnd"/>
      <w:r w:rsidRPr="00B01C11">
        <w:rPr>
          <w:rFonts w:ascii="Arial" w:hAnsi="Arial"/>
          <w:sz w:val="24"/>
          <w:szCs w:val="24"/>
          <w:lang w:eastAsia="el-GR"/>
        </w:rPr>
        <w:t xml:space="preserve"> και να δηλωθούν τα αποτελέσματα, έχουμε και μία ακόμα ανησυχία για τα ζητήματα των προσωπικών δεδομένων. Έχετε </w:t>
      </w:r>
      <w:proofErr w:type="spellStart"/>
      <w:r w:rsidRPr="00B01C11">
        <w:rPr>
          <w:rFonts w:ascii="Arial" w:hAnsi="Arial"/>
          <w:sz w:val="24"/>
          <w:szCs w:val="24"/>
          <w:lang w:eastAsia="el-GR"/>
        </w:rPr>
        <w:t>βεβαρυμένο</w:t>
      </w:r>
      <w:proofErr w:type="spellEnd"/>
      <w:r w:rsidRPr="00B01C11">
        <w:rPr>
          <w:rFonts w:ascii="Arial" w:hAnsi="Arial"/>
          <w:sz w:val="24"/>
          <w:szCs w:val="24"/>
          <w:lang w:eastAsia="el-GR"/>
        </w:rPr>
        <w:t xml:space="preserve"> παρελθόν με την περίπτωση της «</w:t>
      </w:r>
      <w:r w:rsidRPr="00B01C11">
        <w:rPr>
          <w:rFonts w:ascii="Arial" w:hAnsi="Arial"/>
          <w:sz w:val="24"/>
          <w:szCs w:val="24"/>
          <w:lang w:val="en-US" w:eastAsia="el-GR"/>
        </w:rPr>
        <w:t>CISCO</w:t>
      </w:r>
      <w:r w:rsidRPr="00B01C11">
        <w:rPr>
          <w:rFonts w:ascii="Arial" w:hAnsi="Arial"/>
          <w:sz w:val="24"/>
          <w:szCs w:val="24"/>
          <w:lang w:eastAsia="el-GR"/>
        </w:rPr>
        <w:t>» και τέτοιου είδους πλατφόρμες μας γεννούν περαιτέρω ανησυχίες.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Ευχαριστούμε πολύ την κ.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 xml:space="preserve"> από το Κομμουνιστικό Κόμμα Ελλάδας.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Ορίστε, κύριε Υπουργέ,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sz w:val="24"/>
          <w:szCs w:val="24"/>
          <w:lang w:eastAsia="el-GR"/>
        </w:rPr>
        <w:t xml:space="preserve">ΓΕΩΡΓΙΟΣ ΓΕΩΡΓΑΝΤΑΣ (Υφυπουργός Ψηφιακής Διακυβέρνησης): </w:t>
      </w:r>
      <w:r w:rsidRPr="00B01C11">
        <w:rPr>
          <w:rFonts w:ascii="Arial" w:hAnsi="Arial" w:cs="Arial"/>
          <w:sz w:val="24"/>
          <w:szCs w:val="24"/>
          <w:lang w:eastAsia="el-GR"/>
        </w:rPr>
        <w:t>Κύριε Πρόεδρε, θα περίμενα πραγματικά σήμερα σε μία νομοθετική πρωτοβουλία</w:t>
      </w:r>
      <w:r w:rsidRPr="00B01C11">
        <w:rPr>
          <w:rFonts w:ascii="Arial" w:hAnsi="Arial"/>
          <w:sz w:val="24"/>
          <w:szCs w:val="24"/>
          <w:lang w:eastAsia="el-GR"/>
        </w:rPr>
        <w:t xml:space="preserve"> η οποία έχει πολύ μεγάλη σημασία για τη δημόσια υγεία, να ακούσω συγκεκριμένες αιτιάσεις και αρνήσεις. Όλα είναι αποδεκτά από την πλευρά της Αντιπολίτευσης επί της ουσίας αυτής της νομοθετικής πρωτοβουλίας. Όλη η επιστημονική κοινότητα συμφωνεί ότι τα αυτοδιαγνωστικά τεστ θα βοηθήσουν πάρα πολύ ειδικά στο να μπορέσουμε να εντοπίσουμε τους </w:t>
      </w:r>
      <w:proofErr w:type="spellStart"/>
      <w:r w:rsidRPr="00B01C11">
        <w:rPr>
          <w:rFonts w:ascii="Arial" w:hAnsi="Arial"/>
          <w:sz w:val="24"/>
          <w:szCs w:val="24"/>
          <w:lang w:eastAsia="el-GR"/>
        </w:rPr>
        <w:t>ασυμπτωματικούς</w:t>
      </w:r>
      <w:proofErr w:type="spellEnd"/>
      <w:r w:rsidRPr="00B01C11">
        <w:rPr>
          <w:rFonts w:ascii="Arial" w:hAnsi="Arial"/>
          <w:sz w:val="24"/>
          <w:szCs w:val="24"/>
          <w:lang w:eastAsia="el-GR"/>
        </w:rPr>
        <w:t xml:space="preserve"> φορείς. Μάλιστα, σε πολλές χώρες πολλοί επιστήμονες ζητούν δύο τεστ την εβδομάδα και όχι ένα την εβδομάδα.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Ενώ, λοιπόν, το κείμενο που έφερα στους συναδέλφους είναι ουσιαστικά όλα όσα έχει προαναγγείλει η Κυβέρνηση, έχουν ανακοινωθεί από επίσημα χείλη και δεν αιφνιδιάζω σε τίποτα, το μόνο καινούργιο, κύριοι συνάδελφοι, είναι ότι δεν υπάρχει ανάδοχος σε αυτό το έργο. Θα γίνει εσωτερικά από την ΗΔΙΚΑ και την ΕΔΥΤΕ. Αυτοί θα αναλάβουν τη δαπάνη, οι δικοί μας φορείς δηλαδή, οι φορείς του Δημοσίου που έχουμε την εποπτεία τους. Δεν υπάρχει κανένα έργο, κανένας ανάδοχος! Ερχόμαστε, επειδή πραγματικά είναι κατεπείγον, να νομοθετήσουμε και να μπορέσει να λειτουργήσει από τις επόμενες μέρες αυτή η πλατφόρμα και εδώ με δικαιολογίες κάποιοι αρνούνται να πάρουν ουσιαστική θέση επί του περιεχομένου της τροπολογίας.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Εγώ δεν θέλω να πω οτιδήποτε άλλο. Αξιολογούμαστε όλοι. Θα μπορούσε να ειπωθεί από εσάς ότι είστε αντίθετοι γενικά στα αυτοδιαγνωστικά τεστ. Δεν το λέτε ξεκάθαρα. Προσπαθείτε με διάφορους τρόπους να μην υπερψηφίσετε αυτήν την πρωτοβουλία της Κυβερνήσεως που σας είπα για μία ακόμη φορά ότι δεν είναι μία τροπολογία με τη στενή έννοια της άσκησης κυβερνητικής πολιτικής. Είναι μία νομοθετική πρωτοβουλία αναγκαία και απαραίτητη για να μπορέσει η κοινωνία μας να σταθεί πάλι όρθια.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Εμείς θα προχωρήσουμε. Νομίζω ότι όλοι όσοι έχουν την ευκαιρία έστω και μέσα απ’ αυτή τη διαδικασία να στηρίξουν αυτήν την προσπάθεια, την οποία η επιστημονική κοινότητα αποδέχεται και η κοινωνία την περιμένει και η οποία γίνεται μέσα από τους φορείς του Δημοσίου και πραγματικά δεν επιβαρύνει το δημόσιο, να την υπερψηφίσουν. Ευελπιστούμε αυτή η στάση να αλλάξει κατά τη διάρκεια της ψηφοφορίας.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 πολύ, κύριε Πρόεδρε.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Κι εμείς ευχαριστούμε.</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ΠΑΝΑΓΙΟΥ (ΓΙΩΤΑ) ΠΟΥΛΟΥ: </w:t>
      </w:r>
      <w:r w:rsidRPr="00B01C11">
        <w:rPr>
          <w:rFonts w:ascii="Arial" w:hAnsi="Arial"/>
          <w:sz w:val="24"/>
          <w:szCs w:val="24"/>
          <w:lang w:eastAsia="el-GR"/>
        </w:rPr>
        <w:t>Κύριε Πρόεδρε, θα μπορούσα να έχω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Πάλι για την τροπολογία, κυρία συνάδελφε; Θα μας πείτε αν θα τη δεχθείτε ή όχι; Όχι, σας παρακαλώ.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Ορίστε, κύριε Υπουργέ, έχετε τον λόγο.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B01C11">
        <w:rPr>
          <w:rFonts w:ascii="Arial" w:hAnsi="Arial" w:cs="Arial"/>
          <w:color w:val="111111"/>
          <w:sz w:val="24"/>
          <w:szCs w:val="24"/>
          <w:lang w:eastAsia="el-GR"/>
        </w:rPr>
        <w:t xml:space="preserve">Ευχαριστώ, κύριε Πρόεδρε.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Αντιλαμβάνομαι την αντίδραση των κομμάτων της Αντιπολίτευσης ιδιαίτερα μετά από αυτήν την ώριμη και ουσιαστική κοινοβουλευτική συζήτηση που είχαμε όλες αυτές τις μέρες και την κατάληξη αυτού του νομοσχεδίου.</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Νομίζω, όμως, ότι η τροπολογία την οποία μόλις τώρα ουσιαστικά υποστήριξε ο κ. Γεωργαντάς έρχεται σε μία στιγμή που όπως συζητήσαμε και στη διάρκεια αυτής της ανάλυσης του νομοσχεδίου, είναι πάρα πολύ κρίσιμη για τη μάχη που δίνουμε όλη η κοινωνία μαζί απέναντι στην πανδημία.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Αντιλαμβάνομαι επίσης και από τις τοποθετήσεις σας ότι επί της ουσίας δεν υπάρχουν ουσιαστικές διαφωνίες από τη μεριά σας για τη χρήση των </w:t>
      </w:r>
      <w:r w:rsidRPr="00B01C11">
        <w:rPr>
          <w:rFonts w:ascii="Arial" w:hAnsi="Arial"/>
          <w:sz w:val="24"/>
          <w:szCs w:val="24"/>
          <w:lang w:val="en-US" w:eastAsia="el-GR"/>
        </w:rPr>
        <w:t>self</w:t>
      </w:r>
      <w:r w:rsidRPr="00B01C11">
        <w:rPr>
          <w:rFonts w:ascii="Arial" w:hAnsi="Arial"/>
          <w:sz w:val="24"/>
          <w:szCs w:val="24"/>
          <w:lang w:eastAsia="el-GR"/>
        </w:rPr>
        <w:t>-</w:t>
      </w:r>
      <w:r w:rsidRPr="00B01C11">
        <w:rPr>
          <w:rFonts w:ascii="Arial" w:hAnsi="Arial"/>
          <w:sz w:val="24"/>
          <w:szCs w:val="24"/>
          <w:lang w:val="en-US" w:eastAsia="el-GR"/>
        </w:rPr>
        <w:t>test</w:t>
      </w:r>
      <w:r w:rsidRPr="00B01C11">
        <w:rPr>
          <w:rFonts w:ascii="Arial" w:hAnsi="Arial"/>
          <w:sz w:val="24"/>
          <w:szCs w:val="24"/>
          <w:lang w:eastAsia="el-GR"/>
        </w:rPr>
        <w:t xml:space="preserve">. Επίσης, αντιλαμβάνομαι –και το έζησα όλες αυτές τις μέρες- ότι μπορεί να υπάρχουν σημεία κριτικής από την Αντιπολίτευση για κάποιες από τις αποφάσεις που έχει λάβει η Κυβέρνηση για να αντιμετωπίσει την πανδημία, να αντιμετωπίσει την κρίση, αλλά συνολικά όλοι είμαστε από την ίδια μεριά του ποταμού και όλοι προσπαθούμε να σώσουμε περισσότερους συμπολίτες μας, να χτίσουμε πιο γρήγορα την αντίσταση των νοσοκομείων στις ΜΕΘ. Όλοι είμαστε υπέρ του εμβολιασμού που ανέφερε και ο κύριος συνάδελφος ότι πάει πολύ καλά.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Σε αυτό το πλαίσιο θεωρώ ότι είναι ο κατεξοχήν ορισμός της τροπολογίας του κατεπείγοντος. Πρέπει να περάσει. Γι’ αυτό και εγώ την αποδέχομαι στο νομοσχέδιο. Θεωρώ ότι μας δίνει και λίγο τη δυνατότητα να σκεφτούμε πόσο δίκιο είχε και ο Πρόεδρος της Βουλής, αλλά οι Αρχηγοί και των κομμάτων που δέχτηκαν την ασταμάτητη λειτουργία της Βουλής κατά τη διάρκεια της πανδημίας, διότι έτσι αφ’ ενός κέρδισε η δημοκρατία μας, αφ’ ετέρου μπορέσαμε να λάβουμε μέτρα –πολλές φορές με τη συνολική συναίνεση του Κοινοβουλίου- για να αντιμετωπίσουμε αυτόν τον ασύμμετρο εχθρό.</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sz w:val="24"/>
          <w:szCs w:val="24"/>
          <w:lang w:eastAsia="el-GR"/>
        </w:rPr>
        <w:t>Και στο πλαίσιο αυτό, παράλληλα με τις προσπάθειες που γίνονται -και εγώ θέλω να εκμεταλλευτώ την ευκαιρία να σας συγχαρώ, κύριε Γεωργαντά, για το σύνολο της δουλειάς</w:t>
      </w:r>
      <w:r w:rsidRPr="00B01C11">
        <w:rPr>
          <w:rFonts w:ascii="Arial" w:hAnsi="Arial" w:cs="Arial"/>
          <w:color w:val="222222"/>
          <w:sz w:val="24"/>
          <w:szCs w:val="24"/>
          <w:lang w:eastAsia="el-GR"/>
        </w:rPr>
        <w:t xml:space="preserve"> που κάνετε στο Υπουργείο Ψηφιακής Διακυβέρνησης και έχετε βοηθήσει πολύ και στην αντιμετώπιση της πανδημίας- μπορούμε να συμμετέχουμε -έστω μισοί-μισοί από την τηλεόραση κάποιοι και οι υπόλοιποι μέσα στην Αίθουσα- και να περνάμε νομοσχέδια τα οποία, εφαρμόζοντάς τα την επόμενη μέρα, θα μπορέσουμε να στηρίξουμε τους συμπολίτες μας.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Σήμερα ψηφίζουμε ένα νομοσχέδιο το οποίο είναι σε αυτή την κατεύθυνση. Εάν, λοιπόν, δεν λειτουργούσε κατά αυτόν τον τρόπο το Κοινοβούλιο, εάν δεν λειτουργούσε κατά αυτόν τον τρόπο η δημοκρατία μας και εάν δεν έτρεχαν η υπεύθυνη πολιτική ηγεσία των Υπουργείων, αλλά και όλος ο διοικητικός μηχανισμός για να υποστηρίξει την προσπάθεια που κάνουν οι γιατροί μας, οι νοσηλευτές και το νοσηλευτικό προσωπικό για να αντιμετωπίσουμε τελικά όσο καλύτερα γίνεται τον ιό, σκεφτείτε πού θα βρισκόμασταν.</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Άρα, αντιλαμβάνομαι πολύ καλά, κύριε </w:t>
      </w:r>
      <w:proofErr w:type="spellStart"/>
      <w:r w:rsidRPr="00B01C11">
        <w:rPr>
          <w:rFonts w:ascii="Arial" w:hAnsi="Arial" w:cs="Arial"/>
          <w:color w:val="222222"/>
          <w:sz w:val="24"/>
          <w:szCs w:val="24"/>
          <w:lang w:eastAsia="el-GR"/>
        </w:rPr>
        <w:t>Κατρίνη</w:t>
      </w:r>
      <w:proofErr w:type="spellEnd"/>
      <w:r w:rsidRPr="00B01C11">
        <w:rPr>
          <w:rFonts w:ascii="Arial" w:hAnsi="Arial" w:cs="Arial"/>
          <w:color w:val="222222"/>
          <w:sz w:val="24"/>
          <w:szCs w:val="24"/>
          <w:lang w:eastAsia="el-GR"/>
        </w:rPr>
        <w:t>, κύριοι συνάδελφοι, ότι το διαδικαστικό κομμάτι είναι κάτι που σας ενοχλεί. Από την άλλη μεριά, νομίζω ότι είναι η κατ’ εξοχήν περίπτωση όπου πρέπει να δούμε την ουσία της διάταξης και να μη σταθούμε στον τύπο.</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Οπότε συνολικά, για να μην ξαναπάρω τον λόγο, εμείς την κάνουμε αποδεκτή, αφ’ ενός. Αφ’ ετέρου, θέλω να σας ευχαριστήσω όλους για αυτόν τον διάλογο τον οποίο…</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 xml:space="preserve">ΠΡΟΕΔΡΕΥΩΝ (Απόστολος </w:t>
      </w:r>
      <w:proofErr w:type="spellStart"/>
      <w:r w:rsidRPr="00B01C11">
        <w:rPr>
          <w:rFonts w:ascii="Arial" w:hAnsi="Arial" w:cs="Arial"/>
          <w:b/>
          <w:color w:val="222222"/>
          <w:sz w:val="24"/>
          <w:szCs w:val="24"/>
          <w:lang w:eastAsia="el-GR"/>
        </w:rPr>
        <w:t>Αβδελάς</w:t>
      </w:r>
      <w:proofErr w:type="spellEnd"/>
      <w:r w:rsidRPr="00B01C11">
        <w:rPr>
          <w:rFonts w:ascii="Arial" w:hAnsi="Arial" w:cs="Arial"/>
          <w:b/>
          <w:color w:val="222222"/>
          <w:sz w:val="24"/>
          <w:szCs w:val="24"/>
          <w:lang w:eastAsia="el-GR"/>
        </w:rPr>
        <w:t>):</w:t>
      </w:r>
      <w:r w:rsidRPr="00B01C11">
        <w:rPr>
          <w:rFonts w:ascii="Arial" w:hAnsi="Arial" w:cs="Arial"/>
          <w:color w:val="222222"/>
          <w:sz w:val="24"/>
          <w:szCs w:val="24"/>
          <w:lang w:eastAsia="el-GR"/>
        </w:rPr>
        <w:t xml:space="preserve"> Να ακούσετε, κύριε Υπουργέ, πρώτα και τους εισηγητές για το δικό σας νομοσχέδιο και μετά να τους ευχαριστήσετε;</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111111"/>
          <w:sz w:val="24"/>
          <w:szCs w:val="24"/>
          <w:lang w:eastAsia="el-GR"/>
        </w:rPr>
        <w:t xml:space="preserve">ΣΠΥΡΙΔΩΝ - </w:t>
      </w:r>
      <w:r w:rsidRPr="00B01C11">
        <w:rPr>
          <w:rFonts w:ascii="Arial" w:hAnsi="Arial" w:cs="Arial"/>
          <w:b/>
          <w:color w:val="222222"/>
          <w:sz w:val="24"/>
          <w:szCs w:val="24"/>
          <w:lang w:eastAsia="el-GR"/>
        </w:rPr>
        <w:t>ΠΑΝΑΓΙΩΤΗΣ</w:t>
      </w:r>
      <w:r w:rsidRPr="00B01C11">
        <w:rPr>
          <w:rFonts w:ascii="Arial" w:hAnsi="Arial" w:cs="Arial"/>
          <w:b/>
          <w:color w:val="111111"/>
          <w:sz w:val="24"/>
          <w:szCs w:val="24"/>
          <w:lang w:eastAsia="el-GR"/>
        </w:rPr>
        <w:t xml:space="preserve"> (ΣΠΗΛΙΟΣ) ΛΙΒΑΝΟΣ (Υπουργός Αγροτικής Ανάπτυξης και Τροφίμων):</w:t>
      </w:r>
      <w:r w:rsidRPr="00B01C11">
        <w:rPr>
          <w:rFonts w:ascii="Arial" w:hAnsi="Arial" w:cs="Arial"/>
          <w:color w:val="111111"/>
          <w:sz w:val="24"/>
          <w:szCs w:val="24"/>
          <w:lang w:eastAsia="el-GR"/>
        </w:rPr>
        <w:t xml:space="preserve"> </w:t>
      </w:r>
      <w:r w:rsidRPr="00B01C11">
        <w:rPr>
          <w:rFonts w:ascii="Arial" w:hAnsi="Arial" w:cs="Arial"/>
          <w:color w:val="222222"/>
          <w:sz w:val="24"/>
          <w:szCs w:val="24"/>
          <w:lang w:eastAsia="el-GR"/>
        </w:rPr>
        <w:t>Νόμιζα ότι κλείσαμε.</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 xml:space="preserve">ΠΡΟΕΔΡΕΥΩΝ (Απόστολος </w:t>
      </w:r>
      <w:proofErr w:type="spellStart"/>
      <w:r w:rsidRPr="00B01C11">
        <w:rPr>
          <w:rFonts w:ascii="Arial" w:hAnsi="Arial" w:cs="Arial"/>
          <w:b/>
          <w:color w:val="222222"/>
          <w:sz w:val="24"/>
          <w:szCs w:val="24"/>
          <w:lang w:eastAsia="el-GR"/>
        </w:rPr>
        <w:t>Αβδελάς</w:t>
      </w:r>
      <w:proofErr w:type="spellEnd"/>
      <w:r w:rsidRPr="00B01C11">
        <w:rPr>
          <w:rFonts w:ascii="Arial" w:hAnsi="Arial" w:cs="Arial"/>
          <w:b/>
          <w:color w:val="222222"/>
          <w:sz w:val="24"/>
          <w:szCs w:val="24"/>
          <w:lang w:eastAsia="el-GR"/>
        </w:rPr>
        <w:t>):</w:t>
      </w:r>
      <w:r w:rsidRPr="00B01C11">
        <w:rPr>
          <w:rFonts w:ascii="Arial" w:hAnsi="Arial" w:cs="Arial"/>
          <w:color w:val="222222"/>
          <w:sz w:val="24"/>
          <w:szCs w:val="24"/>
          <w:lang w:eastAsia="el-GR"/>
        </w:rPr>
        <w:t xml:space="preserve"> Όχι, δεν κλείσαμε. Για το δικό σας νομοσχέδιο οι εισηγητές δεν μίλησαν.</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Κυρία Πούλου, έχετε καλυφθεί;</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ΠΑΝΑΓΙΟΥ (ΓΙΩΤΑ) ΠΟΥΛΟΥ:</w:t>
      </w:r>
      <w:r w:rsidRPr="00B01C11">
        <w:rPr>
          <w:rFonts w:ascii="Arial" w:hAnsi="Arial" w:cs="Arial"/>
          <w:color w:val="222222"/>
          <w:sz w:val="24"/>
          <w:szCs w:val="24"/>
          <w:lang w:eastAsia="el-GR"/>
        </w:rPr>
        <w:t xml:space="preserve"> Ναι, κύριε Πρόεδρε.</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 xml:space="preserve">ΠΡΟΕΔΡΕΥΩΝ (Απόστολος </w:t>
      </w:r>
      <w:proofErr w:type="spellStart"/>
      <w:r w:rsidRPr="00B01C11">
        <w:rPr>
          <w:rFonts w:ascii="Arial" w:hAnsi="Arial" w:cs="Arial"/>
          <w:b/>
          <w:color w:val="222222"/>
          <w:sz w:val="24"/>
          <w:szCs w:val="24"/>
          <w:lang w:eastAsia="el-GR"/>
        </w:rPr>
        <w:t>Αβδελάς</w:t>
      </w:r>
      <w:proofErr w:type="spellEnd"/>
      <w:r w:rsidRPr="00B01C11">
        <w:rPr>
          <w:rFonts w:ascii="Arial" w:hAnsi="Arial" w:cs="Arial"/>
          <w:b/>
          <w:color w:val="222222"/>
          <w:sz w:val="24"/>
          <w:szCs w:val="24"/>
          <w:lang w:eastAsia="el-GR"/>
        </w:rPr>
        <w:t>):</w:t>
      </w:r>
      <w:r w:rsidRPr="00B01C11">
        <w:rPr>
          <w:rFonts w:ascii="Arial" w:hAnsi="Arial" w:cs="Arial"/>
          <w:color w:val="222222"/>
          <w:sz w:val="24"/>
          <w:szCs w:val="24"/>
          <w:lang w:eastAsia="el-GR"/>
        </w:rPr>
        <w:t xml:space="preserve"> Ευχαριστώ πολύ.</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Τώρα πάμε στο νομοσχέδιο του Υπουργείου Αγροτικής Ανάπτυξης. Από τους εισηγητές ξεκινάμε πρώτα από τον κ. </w:t>
      </w:r>
      <w:proofErr w:type="spellStart"/>
      <w:r w:rsidRPr="00B01C11">
        <w:rPr>
          <w:rFonts w:ascii="Arial" w:hAnsi="Arial" w:cs="Arial"/>
          <w:color w:val="222222"/>
          <w:sz w:val="24"/>
          <w:szCs w:val="24"/>
          <w:lang w:eastAsia="el-GR"/>
        </w:rPr>
        <w:t>Λογιάδη</w:t>
      </w:r>
      <w:proofErr w:type="spellEnd"/>
      <w:r w:rsidRPr="00B01C11">
        <w:rPr>
          <w:rFonts w:ascii="Arial" w:hAnsi="Arial" w:cs="Arial"/>
          <w:color w:val="222222"/>
          <w:sz w:val="24"/>
          <w:szCs w:val="24"/>
          <w:lang w:eastAsia="el-GR"/>
        </w:rPr>
        <w:t xml:space="preserve"> από το ΜέΡΑ25, αν θέλει να πει κάτι.</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ΓΕΩΡΓΙΟΣ ΛΟΓΙΑΔΗΣ:</w:t>
      </w:r>
      <w:r w:rsidRPr="00B01C11">
        <w:rPr>
          <w:rFonts w:ascii="Arial" w:hAnsi="Arial" w:cs="Arial"/>
          <w:color w:val="222222"/>
          <w:sz w:val="24"/>
          <w:szCs w:val="24"/>
          <w:lang w:eastAsia="el-GR"/>
        </w:rPr>
        <w:t xml:space="preserve"> Και οι έσχατοι </w:t>
      </w:r>
      <w:proofErr w:type="spellStart"/>
      <w:r w:rsidRPr="00B01C11">
        <w:rPr>
          <w:rFonts w:ascii="Arial" w:hAnsi="Arial" w:cs="Arial"/>
          <w:color w:val="222222"/>
          <w:sz w:val="24"/>
          <w:szCs w:val="24"/>
          <w:lang w:eastAsia="el-GR"/>
        </w:rPr>
        <w:t>έσονται</w:t>
      </w:r>
      <w:proofErr w:type="spellEnd"/>
      <w:r w:rsidRPr="00B01C11">
        <w:rPr>
          <w:rFonts w:ascii="Arial" w:hAnsi="Arial" w:cs="Arial"/>
          <w:color w:val="222222"/>
          <w:sz w:val="24"/>
          <w:szCs w:val="24"/>
          <w:lang w:eastAsia="el-GR"/>
        </w:rPr>
        <w:t xml:space="preserve"> πρώτοι!</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Κύριε Υπουργέ, αν άκουσα καλά, είπατε ότι οι εμβολιασμοί πάνε καλά και ότι συμφωνούμε όλοι. Εμείς δεν συμφωνούμε ότι οι εμβολιασμοί πάνε καλά. Δεν πάνε καθόλου καλά ούτε στην Ελλάδα ούτε στην Ευρωπαϊκή Ένωση.</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Όσο για την τροπολογία του κ. Γεωργαντά, την έφερε σήμερα το πρωί, που είναι και παγκόσμια ημέρα υγείας και την έφερε στο και πέντε, στο δικό μας νομοσχέδιο, του Υπουργείο Αγροτικής Ανάπτυξης.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Προηγουμένως, όταν μίλησε ο Κοινοβουλευτικός μας Εκπρόσωπος, ο κ. Γρηγοριάδης, αναφερθήκατε πάλι στο 2015. Φέρτε τον φάκελο στη Βουλή. Το έχει πει και ο Πρωθυπουργός, το έχει εξαγγείλει, έχουν ειπωθεί διάφορα πράγματα για ειδικά δικαστήρια. Εδώ φέρτε τον, να τον δούμε. Αλλιώς, εγώ θα πω απλώς την έκφραση: «Δεν κρατάτε εσείς τον λόγο σας».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Λέτε στους αγρότες, στους παραγωγούς που έρχονται στο Υπουργείο σας συχνά, συνέχεια, για να τους στηρίξετε, ότι τα χέρια σας είναι δεμένα από το Υπουργείο Οικονομικών. Μπορεί να είναι και έτσι, με τα μνημόνια που έχουν υπογραφεί, αλλά θα μπορούσατε οι επιταγές που είναι σε αναστολή να μην είναι σε αναστολή πλέον για αυτούς τους μικρούς παραγωγούς. Να βοηθηθούν οι άνθρωποι αυτοί, σε συνεργασία με το Υπουργείο Οικονομικών, οι επιταγές αυτές να πληρωθούν για το εμπόριο, διότι αυτοί πραγματικά είναι εξαθλιωμένοι και αντί για Υπουργείο Ανάπτυξης θα πάμε στο Υπουργείο Εξαθλίωσης.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Είδαμε, επίσης, πρόσφατα τι έκανε η Βουλγαρία στο τέλος του 2020, μέσα στην πανδημία, ότι έδωσε προτεραιότητα να καταναλώνονται τα δικά της προϊόντα που παράγει η ίδια η Βουλγαρία στη Βουλγαρία και μετά, αν χρειαστεί, να εισάγει. Είναι, βέβαια και μια τάση η οποία συνέχεια αναπτύσσεται διεθνώς.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Θα μπορούσατε, επίσης, επειδή ζητάτε προτάσεις, να πιέσετε, να ζητήσετε, να απαιτήσετε από την Ευρωπαϊκή Ένωση να θεσπίσει ελέγχους για τα προϊόντα τα οποία εισάγονται από τρίτες χώρες, όπως ντομάτες, αγγούρια, διότι η Ελλάδα, ως μέλος της Ευρωπαϊκής Ένωσης, τηρεί μια πολύ υψηλή διαδικασία σε αυτήν την παραγωγή.</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Όταν, λοιπόν, εισάγονται φθηνά προϊόντα από τρίτες χώρες και ο αθέμιτος ανταγωνισμός δημιουργείται, αλλά και κίνδυνος για τη δημόσια υγεία.</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Σας ευχαριστώ πολύ, κύριε Πρόεδρε.</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 xml:space="preserve">ΠΡΟΕΔΡΕΥΩΝ (Απόστολος </w:t>
      </w:r>
      <w:proofErr w:type="spellStart"/>
      <w:r w:rsidRPr="00B01C11">
        <w:rPr>
          <w:rFonts w:ascii="Arial" w:hAnsi="Arial" w:cs="Arial"/>
          <w:b/>
          <w:color w:val="222222"/>
          <w:sz w:val="24"/>
          <w:szCs w:val="24"/>
          <w:lang w:eastAsia="el-GR"/>
        </w:rPr>
        <w:t>Αβδελάς</w:t>
      </w:r>
      <w:proofErr w:type="spellEnd"/>
      <w:r w:rsidRPr="00B01C11">
        <w:rPr>
          <w:rFonts w:ascii="Arial" w:hAnsi="Arial" w:cs="Arial"/>
          <w:b/>
          <w:color w:val="222222"/>
          <w:sz w:val="24"/>
          <w:szCs w:val="24"/>
          <w:lang w:eastAsia="el-GR"/>
        </w:rPr>
        <w:t>):</w:t>
      </w:r>
      <w:r w:rsidRPr="00B01C11">
        <w:rPr>
          <w:rFonts w:ascii="Arial" w:hAnsi="Arial" w:cs="Arial"/>
          <w:color w:val="222222"/>
          <w:sz w:val="24"/>
          <w:szCs w:val="24"/>
          <w:lang w:eastAsia="el-GR"/>
        </w:rPr>
        <w:t xml:space="preserve"> Ευχαριστούμε πολύ, κύριε </w:t>
      </w:r>
      <w:proofErr w:type="spellStart"/>
      <w:r w:rsidRPr="00B01C11">
        <w:rPr>
          <w:rFonts w:ascii="Arial" w:hAnsi="Arial" w:cs="Arial"/>
          <w:color w:val="222222"/>
          <w:sz w:val="24"/>
          <w:szCs w:val="24"/>
          <w:lang w:eastAsia="el-GR"/>
        </w:rPr>
        <w:t>Λογιάδη</w:t>
      </w:r>
      <w:proofErr w:type="spellEnd"/>
      <w:r w:rsidRPr="00B01C11">
        <w:rPr>
          <w:rFonts w:ascii="Arial" w:hAnsi="Arial" w:cs="Arial"/>
          <w:color w:val="222222"/>
          <w:sz w:val="24"/>
          <w:szCs w:val="24"/>
          <w:lang w:eastAsia="el-GR"/>
        </w:rPr>
        <w:t>.</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Η κ. Μαρία </w:t>
      </w:r>
      <w:proofErr w:type="spellStart"/>
      <w:r w:rsidRPr="00B01C11">
        <w:rPr>
          <w:rFonts w:ascii="Arial" w:hAnsi="Arial" w:cs="Arial"/>
          <w:color w:val="222222"/>
          <w:sz w:val="24"/>
          <w:szCs w:val="24"/>
          <w:lang w:eastAsia="el-GR"/>
        </w:rPr>
        <w:t>Κομνηνάκα</w:t>
      </w:r>
      <w:proofErr w:type="spellEnd"/>
      <w:r w:rsidRPr="00B01C11">
        <w:rPr>
          <w:rFonts w:ascii="Arial" w:hAnsi="Arial" w:cs="Arial"/>
          <w:color w:val="222222"/>
          <w:sz w:val="24"/>
          <w:szCs w:val="24"/>
          <w:lang w:eastAsia="el-GR"/>
        </w:rPr>
        <w:t xml:space="preserve"> από το Κομμουνιστικό Κόμμα Ελλάδας έχει τον λόγο.</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ΜΑΡΙΑ ΚΟΜΝΗΝΑΚΑ:</w:t>
      </w:r>
      <w:r w:rsidRPr="00B01C11">
        <w:rPr>
          <w:rFonts w:ascii="Arial" w:hAnsi="Arial" w:cs="Arial"/>
          <w:color w:val="222222"/>
          <w:sz w:val="24"/>
          <w:szCs w:val="24"/>
          <w:lang w:eastAsia="el-GR"/>
        </w:rPr>
        <w:t xml:space="preserve"> Ευχαριστώ, κύριε Πρόεδρε.</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Δεν θα επανέλθω στην ουσία του νομοσχεδίου. Νομίζω ότι εξαντλήθηκε και από τις προηγούμενες τοποθετήσεις μας το κατά πόσο, πράγματι, μπορούν να προστατευτούν οι βιοπαλαιστές, οι μικροί αγρότες από αυτές τις διαδικασίες των αθέμιτων πρακτικών που χρησιμοποιούν οι μεγαλέμποροι για να τους εκβιάσουν. Νομίζω ότι υπάρχει μεγάλη εμπειρία σε αυτό και στον αγροτικό κόσμο.</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Επίσης, τα αποτελέσματα από την εφαρμογή της σχετικής οδηγίας στην Ισπανία δεν αφήνουν περιθώριο για μεγάλες ελπίδες στους </w:t>
      </w:r>
      <w:proofErr w:type="spellStart"/>
      <w:r w:rsidRPr="00B01C11">
        <w:rPr>
          <w:rFonts w:ascii="Arial" w:hAnsi="Arial" w:cs="Arial"/>
          <w:color w:val="222222"/>
          <w:sz w:val="24"/>
          <w:szCs w:val="24"/>
          <w:lang w:eastAsia="el-GR"/>
        </w:rPr>
        <w:t>αγροτοπαραγωγούς</w:t>
      </w:r>
      <w:proofErr w:type="spellEnd"/>
      <w:r w:rsidRPr="00B01C11">
        <w:rPr>
          <w:rFonts w:ascii="Arial" w:hAnsi="Arial" w:cs="Arial"/>
          <w:color w:val="222222"/>
          <w:sz w:val="24"/>
          <w:szCs w:val="24"/>
          <w:lang w:eastAsia="el-GR"/>
        </w:rPr>
        <w:t xml:space="preserve">. Επειδή ακούστηκαν και διάφορα κατά τη διάρκεια της συζήτησης και ξαφνικά όλοι κόπτεσθε και για το πώς θα προστατευτούν από τέτοιου είδους πρακτικές απέναντι στα καρτέλ κ.λπ. οι αγρότες, να υπενθυμίσουμε ότι υπάρχει πληθώρα παραδειγμάτων, όπως για παράδειγμα, οι βαμβακοπαραγωγοί της Θεσσαλίας, που απευθύνθηκαν στην Επιτροπή Ανταγωνισμού για τις εξευτελιστικές τιμές που επιβάλλουν τα καρτέλ των </w:t>
      </w:r>
      <w:proofErr w:type="spellStart"/>
      <w:r w:rsidRPr="00B01C11">
        <w:rPr>
          <w:rFonts w:ascii="Arial" w:hAnsi="Arial" w:cs="Arial"/>
          <w:color w:val="222222"/>
          <w:sz w:val="24"/>
          <w:szCs w:val="24"/>
          <w:lang w:eastAsia="el-GR"/>
        </w:rPr>
        <w:t>εκκοκκιστών</w:t>
      </w:r>
      <w:proofErr w:type="spellEnd"/>
      <w:r w:rsidRPr="00B01C11">
        <w:rPr>
          <w:rFonts w:ascii="Arial" w:hAnsi="Arial" w:cs="Arial"/>
          <w:color w:val="222222"/>
          <w:sz w:val="24"/>
          <w:szCs w:val="24"/>
          <w:lang w:eastAsia="el-GR"/>
        </w:rPr>
        <w:t xml:space="preserve"> και ακόμα περιμένουν απάντηση.</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Γι’ αυτό περισσεύει η υποκρισία, τη στιγμή που αυτό το καθεστώς το επιτρέπει, πρώτα και κύρια, η άρνηση όλων των κυβερνήσεων να επιβάλουν τις κατώτατες εγγυημένες τιμές για τα αγροτικά προϊόντα.</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Μια κουβέντα σε σχέση με την τροπολογία του Υπουργείου Αγροτικής Ανάπτυξης. Στο σύνολό της παρουσιάζεται ότι δήθεν έρχεται να λύσει ζητήματα. Δεν συμφωνούμε ότι είναι έτσι.</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Ως προς το άρθρο 1, για την παράταση των χρονικών διαστημάτων παραχώρησης αγροτικών ακινήτων, δεν είναι πρώτη φορά που κάτι τέτοιο έρχεται προς ψήφιση. Η διαδικασία επαναλήφθηκε και από την προηγούμενη κυβέρνηση. Πρέπει, επιτέλους, με κάποιον τρόπο αυτό να λυθεί. Δεν μπορεί οι άνθρωποι αυτοί να κρατιούνται επ’ </w:t>
      </w:r>
      <w:proofErr w:type="spellStart"/>
      <w:r w:rsidRPr="00B01C11">
        <w:rPr>
          <w:rFonts w:ascii="Arial" w:hAnsi="Arial" w:cs="Arial"/>
          <w:color w:val="222222"/>
          <w:sz w:val="24"/>
          <w:szCs w:val="24"/>
          <w:lang w:eastAsia="el-GR"/>
        </w:rPr>
        <w:t>αόριστον</w:t>
      </w:r>
      <w:proofErr w:type="spellEnd"/>
      <w:r w:rsidRPr="00B01C11">
        <w:rPr>
          <w:rFonts w:ascii="Arial" w:hAnsi="Arial" w:cs="Arial"/>
          <w:color w:val="222222"/>
          <w:sz w:val="24"/>
          <w:szCs w:val="24"/>
          <w:lang w:eastAsia="el-GR"/>
        </w:rPr>
        <w:t xml:space="preserve"> όμηροι των παρατάσεων.</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Σε σχέση με το άρθρο 3, για τον Γεωργικό Οργανισμό «ΔΗΜΗΤΡΑ», είναι ξεκάθαρο ότι έχετε βάλει στο μάτι την περιουσία του, προωθείτε την επιχειρηματική εκμετάλλευση της γης, των υποδομών που διαθέτει, αλλά και το ερευνητικό του έργο. Είναι χαρακτηριστική η ανησυχία των εργαζομένων του Ινστιτούτου Επιστήμης Ζωικής Παραγωγής του ΕΛΓΑ στην Πέλλα, οι οποίοι καταγγέλλουν ότι ουσιαστικά, δεν εγκρίνετε τις απαραίτητες δαπάνες για τα λειτουργικά τους έξοδα, την ώρα που προωθείτε τη διενέργεια πλειοδοτικής διαδικασίας για δήθεν αξιοποίηση και παραχώρηση της γης του Ινστιτούτου, που ξεπερνάει τα τρεις χιλιάδες διακόσια στρέμματα σε ιδιώτη. Ουσιαστικά, έρχεστε να επικυρώσετε αυτό το ξεπούλημα συνολικά της περιουσίας του ΕΛΓΟ.</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Σε σχέση με το άρθρο 4, τα ζητήματα της δακοκτονίας, δεν μπορεί με αυτόν τον τρόπο να αντιμετωπίζονται οι συνέπειες που βιώνουν πολύ καλά όλοι οι </w:t>
      </w:r>
      <w:proofErr w:type="spellStart"/>
      <w:r w:rsidRPr="00B01C11">
        <w:rPr>
          <w:rFonts w:ascii="Arial" w:hAnsi="Arial" w:cs="Arial"/>
          <w:color w:val="222222"/>
          <w:sz w:val="24"/>
          <w:szCs w:val="24"/>
          <w:lang w:eastAsia="el-GR"/>
        </w:rPr>
        <w:t>ελαιοκαλλιεργητές</w:t>
      </w:r>
      <w:proofErr w:type="spellEnd"/>
      <w:r w:rsidRPr="00B01C11">
        <w:rPr>
          <w:rFonts w:ascii="Arial" w:hAnsi="Arial" w:cs="Arial"/>
          <w:color w:val="222222"/>
          <w:sz w:val="24"/>
          <w:szCs w:val="24"/>
          <w:lang w:eastAsia="el-GR"/>
        </w:rPr>
        <w:t>, με την πλήρη ιδιωτικοποίηση της δακοκτονίας και τις καθυστερήσεις που κάθε χρόνο προκαλούν μεγάλες ζημιές και απώλειες στο, κατά τα άλλα, εθνικό μας προϊόν.</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Εμείς λέμε ότι η κατάσταση με τη δακοκτονία, την οποία όλες οι κυβερνήσεις συντηρούν, είναι απαράδεκτη. Δεν λύνεται με τέτοιου είδους ρυθμίσεις. Λύση μπορεί να δοθεί μόνο με το να περάσετε τη δακοκτονία αποκλειστικά στις κρατικές υπηρεσίες, με την κατάλληλη στελέχωσή τους με μόνιμο προσωπικό και τις αναγκαίες υποδομές.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 xml:space="preserve">Να σας κάνουμε μια πρόταση, γιατί οι σημερινές δυνατότητες της τεχνολογίας επιτρέπουν να εξασφαλίζεται η αποτελεσματική δακοκτονία. Θα σας προτείναμε τα </w:t>
      </w:r>
      <w:r w:rsidRPr="00B01C11">
        <w:rPr>
          <w:rFonts w:ascii="Arial" w:hAnsi="Arial" w:cs="Arial"/>
          <w:color w:val="222222"/>
          <w:sz w:val="24"/>
          <w:szCs w:val="24"/>
          <w:lang w:val="en-US" w:eastAsia="el-GR"/>
        </w:rPr>
        <w:t>drones</w:t>
      </w:r>
      <w:r w:rsidRPr="00B01C11">
        <w:rPr>
          <w:rFonts w:ascii="Arial" w:hAnsi="Arial" w:cs="Arial"/>
          <w:color w:val="222222"/>
          <w:sz w:val="24"/>
          <w:szCs w:val="24"/>
          <w:lang w:eastAsia="el-GR"/>
        </w:rPr>
        <w:t xml:space="preserve"> που χρησιμοποιείτε για να καταγραφούν τις κινητοποιήσεις έξω από το Υπουργείο Περιβάλλοντος, να τα αξιοποιήσετε σε αυτή την κατεύθυνση και για τους ψεκασμούς. Θα καταψηφίσουμε την τροπολογία.</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Ευχαριστώ.</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 xml:space="preserve">ΠΡΟΕΔΡΕΥΩΝ (Απόστολος </w:t>
      </w:r>
      <w:proofErr w:type="spellStart"/>
      <w:r w:rsidRPr="00B01C11">
        <w:rPr>
          <w:rFonts w:ascii="Arial" w:hAnsi="Arial" w:cs="Arial"/>
          <w:b/>
          <w:color w:val="222222"/>
          <w:sz w:val="24"/>
          <w:szCs w:val="24"/>
          <w:lang w:eastAsia="el-GR"/>
        </w:rPr>
        <w:t>Αβδελάς</w:t>
      </w:r>
      <w:proofErr w:type="spellEnd"/>
      <w:r w:rsidRPr="00B01C11">
        <w:rPr>
          <w:rFonts w:ascii="Arial" w:hAnsi="Arial" w:cs="Arial"/>
          <w:b/>
          <w:color w:val="222222"/>
          <w:sz w:val="24"/>
          <w:szCs w:val="24"/>
          <w:lang w:eastAsia="el-GR"/>
        </w:rPr>
        <w:t>):</w:t>
      </w:r>
      <w:r w:rsidRPr="00B01C11">
        <w:rPr>
          <w:rFonts w:ascii="Arial" w:hAnsi="Arial" w:cs="Arial"/>
          <w:color w:val="222222"/>
          <w:sz w:val="24"/>
          <w:szCs w:val="24"/>
          <w:lang w:eastAsia="el-GR"/>
        </w:rPr>
        <w:t xml:space="preserve"> Τον λόγο έχει ο κ. Πάνας από το Κίνημα Αλλαγής.</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b/>
          <w:color w:val="222222"/>
          <w:sz w:val="24"/>
          <w:szCs w:val="24"/>
          <w:lang w:eastAsia="el-GR"/>
        </w:rPr>
        <w:t>ΑΠΟΣΤΟΛΟΣ ΠΑΝΑΣ:</w:t>
      </w:r>
      <w:r w:rsidRPr="00B01C11">
        <w:rPr>
          <w:rFonts w:ascii="Arial" w:hAnsi="Arial" w:cs="Arial"/>
          <w:color w:val="222222"/>
          <w:sz w:val="24"/>
          <w:szCs w:val="24"/>
          <w:lang w:eastAsia="el-GR"/>
        </w:rPr>
        <w:t xml:space="preserve"> Ξεκινώ με το εξής, ότι είναι πολύ σημαντικό σήμερα ότι έχουμε μια διακομματική, θα έλεγα, συναίνεση σε ένα ιδιαίτερο θέμα για το Υπουργείο Αγροτικής Ανάπτυξης. Ύστερα από μια εξαντλητική διαδικασία η οποία υπήρξε στις επιτροπές και εδώ, στην Ολομέλεια, νομίζω ότι καταλήγουμε όλοι σε ένα κοινό συμπέρασμα.</w:t>
      </w:r>
    </w:p>
    <w:p w:rsidR="00B01C11" w:rsidRPr="00B01C11" w:rsidRDefault="00B01C11" w:rsidP="00B01C11">
      <w:pPr>
        <w:spacing w:after="160" w:line="600" w:lineRule="auto"/>
        <w:ind w:firstLine="720"/>
        <w:jc w:val="both"/>
        <w:rPr>
          <w:rFonts w:ascii="Arial" w:hAnsi="Arial" w:cs="Arial"/>
          <w:color w:val="222222"/>
          <w:sz w:val="24"/>
          <w:szCs w:val="24"/>
          <w:lang w:eastAsia="el-GR"/>
        </w:rPr>
      </w:pPr>
      <w:r w:rsidRPr="00B01C11">
        <w:rPr>
          <w:rFonts w:ascii="Arial" w:hAnsi="Arial" w:cs="Arial"/>
          <w:color w:val="222222"/>
          <w:sz w:val="24"/>
          <w:szCs w:val="24"/>
          <w:lang w:eastAsia="el-GR"/>
        </w:rPr>
        <w:t>Είναι, επίσης, ιδιαίτερα σημαντικό που για πρώτη φορά έχουμε και αλλαγές σε ό,τι αφορά νομοτεχνικές βελτιώσεις. Αυτό, για μένα, είναι, επίσης, ιδιαίτερο, καθώς αποδεικνύεται ότι υπάρχει μια διαφορετική κουλτούρα ενασχόλησης με τα κοινοβουλευτικά δεδομένα. Αυτά είναι στα πολύ θετικά πρόσημα της νέας ηγεσίας του Υπουργείου.</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color w:val="222222"/>
          <w:sz w:val="24"/>
          <w:szCs w:val="24"/>
          <w:lang w:eastAsia="el-GR"/>
        </w:rPr>
        <w:t xml:space="preserve">Από εκεί και πέρα, βγάλαμε και ένα κοινό συμπέρασμα μέσα από αυτή τη διαδικασία, ότι έχουμε να αντιμετωπίσουμε αυτή τη στιγμή δύο διαφορετικά πράγματα. Από τη μια, λοιπόν, είναι η άμεση ενίσχυση του αγροτικού τομέα ως προς το κομμάτι του </w:t>
      </w:r>
      <w:proofErr w:type="spellStart"/>
      <w:r w:rsidRPr="00B01C11">
        <w:rPr>
          <w:rFonts w:ascii="Arial" w:hAnsi="Arial" w:cs="Arial"/>
          <w:color w:val="222222"/>
          <w:sz w:val="24"/>
          <w:szCs w:val="24"/>
          <w:lang w:eastAsia="el-GR"/>
        </w:rPr>
        <w:t>κορωνοϊού</w:t>
      </w:r>
      <w:proofErr w:type="spellEnd"/>
      <w:r w:rsidRPr="00B01C11">
        <w:rPr>
          <w:rFonts w:ascii="Arial" w:hAnsi="Arial" w:cs="Arial"/>
          <w:color w:val="222222"/>
          <w:sz w:val="24"/>
          <w:szCs w:val="24"/>
          <w:lang w:eastAsia="el-GR"/>
        </w:rPr>
        <w:t xml:space="preserve"> και εκεί πρέπει να εξαντλήσουμε τις δυνατότητές μας, αλλά να υπάρχει και μια αντικειμενικότητα στις επιλογές τις οποίες κάνουμε.</w:t>
      </w:r>
      <w:r w:rsidRPr="00B01C11">
        <w:rPr>
          <w:rFonts w:ascii="Arial" w:hAnsi="Arial" w:cs="Arial"/>
          <w:bCs/>
          <w:sz w:val="24"/>
          <w:szCs w:val="24"/>
          <w:lang w:eastAsia="el-GR"/>
        </w:rPr>
        <w:t xml:space="preserve"> Θα μου επιτρέψετε να πω ότι δεν μπορεί από τη μία να αποζημιώνουμε την ελιά Καλαμών και να αφήνουμε τους ελαιοπαραγωγούς της Χαλκιδικής χωρίς αποζημίωση. Πρέπει να τα θέτουμε αυτά τα πράγματα και να είμαστε ξεκάθαροι και ως προς τον κόσμο. </w:t>
      </w:r>
    </w:p>
    <w:p w:rsidR="00B01C11" w:rsidRPr="00B01C11" w:rsidRDefault="00B01C11" w:rsidP="00B01C11">
      <w:pPr>
        <w:spacing w:after="160" w:line="720" w:lineRule="auto"/>
        <w:ind w:firstLine="720"/>
        <w:jc w:val="both"/>
        <w:rPr>
          <w:rFonts w:ascii="Arial" w:hAnsi="Arial" w:cs="Arial"/>
          <w:bCs/>
          <w:sz w:val="24"/>
          <w:szCs w:val="24"/>
          <w:lang w:eastAsia="el-GR"/>
        </w:rPr>
      </w:pPr>
      <w:r w:rsidRPr="00B01C11">
        <w:rPr>
          <w:rFonts w:ascii="Arial" w:hAnsi="Arial" w:cs="Arial"/>
          <w:bCs/>
          <w:sz w:val="24"/>
          <w:szCs w:val="24"/>
          <w:lang w:eastAsia="el-GR"/>
        </w:rPr>
        <w:t xml:space="preserve">Το δεύτερο είναι ότι πρέπει να υπάρχει ένα συγκεκριμένο επιχειρησιακό, στρατηγικό σχέδιο για την αγροτική πολιτική της χώρας από εδώ και πέρα. Εγώ, εδώ και δεκαοκτώ μήνες που είμαι σε αυτή τη θέση, το έχω καταθέσει σαν άποψη άμεσα, σε όλες τις κοινοβουλευτικές διαδικασίες. Αυτό το σχέδιο δεν μπορεί να αντληθεί μόνο από εμάς. Πρέπει με τα εργαλεία του Ταμείου Ανάκαμψης, με το νέο ΕΣΠΑ, αλλά και με τον νέο σχεδιασμό που θα κάνουμε σε επίπεδο παραγωγικού μοντέλου της χώρας και με τη συνεργασία των Περιφερειών να μπορούμε να το αναπτύξουμε, για να ξέρουμε τι λέμε, για να ξέρουμε τι έχουμε σε κάθε περιφέρεια. Εκεί θα βρούμε και το </w:t>
      </w:r>
      <w:r w:rsidRPr="00B01C11">
        <w:rPr>
          <w:rFonts w:ascii="Arial" w:hAnsi="Arial" w:cs="Arial"/>
          <w:bCs/>
          <w:sz w:val="24"/>
          <w:szCs w:val="24"/>
          <w:lang w:val="en-US" w:eastAsia="el-GR"/>
        </w:rPr>
        <w:t>branding</w:t>
      </w:r>
      <w:r w:rsidRPr="00B01C11">
        <w:rPr>
          <w:rFonts w:ascii="Arial" w:hAnsi="Arial" w:cs="Arial"/>
          <w:bCs/>
          <w:sz w:val="24"/>
          <w:szCs w:val="24"/>
          <w:lang w:eastAsia="el-GR"/>
        </w:rPr>
        <w:t>, εκεί θα βρούμε και τα προϊόντα τα οποία μπορούμε να τρέξουμε σε ευρωπαϊκό επίπεδο και εκεί θα δούμε και την επόμενη μέρα της χώρας, στηρίζοντας τους νέους αγρότες και το παραγωγικό μας μοντέλο.</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Ευχαριστώ πολύ.</w:t>
      </w:r>
    </w:p>
    <w:p w:rsidR="00B01C11" w:rsidRPr="00B01C11" w:rsidRDefault="00B01C11" w:rsidP="00B01C11">
      <w:pPr>
        <w:spacing w:after="160" w:line="600" w:lineRule="auto"/>
        <w:ind w:firstLine="720"/>
        <w:jc w:val="both"/>
        <w:rPr>
          <w:rFonts w:ascii="Arial" w:hAnsi="Arial" w:cs="Arial"/>
          <w:sz w:val="24"/>
          <w:szCs w:val="24"/>
          <w:shd w:val="clear" w:color="auto" w:fill="FFFFFF"/>
          <w:lang w:eastAsia="zh-CN"/>
        </w:rPr>
      </w:pPr>
      <w:r w:rsidRPr="00B01C11">
        <w:rPr>
          <w:rFonts w:ascii="Arial" w:hAnsi="Arial" w:cs="Arial"/>
          <w:b/>
          <w:sz w:val="24"/>
          <w:szCs w:val="24"/>
          <w:shd w:val="clear" w:color="auto" w:fill="FFFFFF"/>
          <w:lang w:eastAsia="zh-CN"/>
        </w:rPr>
        <w:t xml:space="preserve">ΠΡΟΕΔΡΕΥΩΝ (Απόστολος </w:t>
      </w:r>
      <w:proofErr w:type="spellStart"/>
      <w:r w:rsidRPr="00B01C11">
        <w:rPr>
          <w:rFonts w:ascii="Arial" w:hAnsi="Arial" w:cs="Arial"/>
          <w:b/>
          <w:sz w:val="24"/>
          <w:szCs w:val="24"/>
          <w:shd w:val="clear" w:color="auto" w:fill="FFFFFF"/>
          <w:lang w:eastAsia="zh-CN"/>
        </w:rPr>
        <w:t>Αβδελάς</w:t>
      </w:r>
      <w:proofErr w:type="spellEnd"/>
      <w:r w:rsidRPr="00B01C11">
        <w:rPr>
          <w:rFonts w:ascii="Arial" w:hAnsi="Arial" w:cs="Arial"/>
          <w:b/>
          <w:sz w:val="24"/>
          <w:szCs w:val="24"/>
          <w:shd w:val="clear" w:color="auto" w:fill="FFFFFF"/>
          <w:lang w:eastAsia="zh-CN"/>
        </w:rPr>
        <w:t>):</w:t>
      </w:r>
      <w:r w:rsidRPr="00B01C11">
        <w:rPr>
          <w:rFonts w:ascii="Arial" w:hAnsi="Arial" w:cs="Arial"/>
          <w:sz w:val="24"/>
          <w:szCs w:val="24"/>
          <w:shd w:val="clear" w:color="auto" w:fill="FFFFFF"/>
          <w:lang w:eastAsia="zh-CN"/>
        </w:rPr>
        <w:t xml:space="preserve"> Κι εμείς ευχαριστούμε, κύριε Πάνα.</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sz w:val="24"/>
          <w:szCs w:val="24"/>
          <w:shd w:val="clear" w:color="auto" w:fill="FFFFFF"/>
          <w:lang w:eastAsia="zh-CN"/>
        </w:rPr>
        <w:t>Τον λόγο έχει ο κ.</w:t>
      </w:r>
      <w:r w:rsidRPr="00B01C11">
        <w:rPr>
          <w:rFonts w:ascii="Arial" w:hAnsi="Arial" w:cs="Arial"/>
          <w:bCs/>
          <w:sz w:val="24"/>
          <w:szCs w:val="24"/>
          <w:lang w:eastAsia="el-GR"/>
        </w:rPr>
        <w:t xml:space="preserve"> Σταύρος </w:t>
      </w:r>
      <w:proofErr w:type="spellStart"/>
      <w:r w:rsidRPr="00B01C11">
        <w:rPr>
          <w:rFonts w:ascii="Arial" w:hAnsi="Arial" w:cs="Arial"/>
          <w:bCs/>
          <w:sz w:val="24"/>
          <w:szCs w:val="24"/>
          <w:lang w:eastAsia="el-GR"/>
        </w:rPr>
        <w:t>Αραχωβίτης</w:t>
      </w:r>
      <w:proofErr w:type="spellEnd"/>
      <w:r w:rsidRPr="00B01C11">
        <w:rPr>
          <w:rFonts w:ascii="Arial" w:hAnsi="Arial" w:cs="Arial"/>
          <w:bCs/>
          <w:sz w:val="24"/>
          <w:szCs w:val="24"/>
          <w:lang w:eastAsia="el-GR"/>
        </w:rPr>
        <w:t>, Κοινοβουλευτικός Εκπρόσωπος του ΣΥΡΙΖΑ.</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
          <w:bCs/>
          <w:sz w:val="24"/>
          <w:szCs w:val="24"/>
          <w:lang w:eastAsia="el-GR"/>
        </w:rPr>
        <w:t>ΣΤΑΥΡΟΣ ΑΡΑΧΩΒΙΤΗΣ:</w:t>
      </w:r>
      <w:r w:rsidRPr="00B01C11">
        <w:rPr>
          <w:rFonts w:ascii="Arial" w:hAnsi="Arial" w:cs="Arial"/>
          <w:bCs/>
          <w:sz w:val="24"/>
          <w:szCs w:val="24"/>
          <w:lang w:eastAsia="el-GR"/>
        </w:rPr>
        <w:t xml:space="preserve"> Θα κάνω χρήση της δευτερολογίας μου, κύριε Πρόεδρε, αν και η </w:t>
      </w:r>
      <w:proofErr w:type="spellStart"/>
      <w:r w:rsidRPr="00B01C11">
        <w:rPr>
          <w:rFonts w:ascii="Arial" w:hAnsi="Arial" w:cs="Arial"/>
          <w:bCs/>
          <w:sz w:val="24"/>
          <w:szCs w:val="24"/>
          <w:lang w:eastAsia="el-GR"/>
        </w:rPr>
        <w:t>εισηγήτριά</w:t>
      </w:r>
      <w:proofErr w:type="spellEnd"/>
      <w:r w:rsidRPr="00B01C11">
        <w:rPr>
          <w:rFonts w:ascii="Arial" w:hAnsi="Arial" w:cs="Arial"/>
          <w:bCs/>
          <w:sz w:val="24"/>
          <w:szCs w:val="24"/>
          <w:lang w:eastAsia="el-GR"/>
        </w:rPr>
        <w:t xml:space="preserve"> μας κ. Πούλου θα μπορούσε να κάνει μια σύντομη τοποθέτηση. Ωστόσο, επιλέξαμε να απαντήσω εγώ, αφού ο κύριος Υπουργός μού έκανε την τιμή να αναφερθεί και στο έργο μου ως πρώην Υπουργού, της προηγούμενης κυβέρνησης, και θα ήθελα να πω γι’ αυτό, εξ αυτής της αφορμής, δυο πράγματα.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 xml:space="preserve">Πρώτα, όμως, επιτρέψτε μου να τοποθετηθώ για τις τροπολογίες. Η τελευταία τροπολογία, που ήρθε πραγματικά την τελευταία στιγμή, δείχνει κακή νομοθέτηση και είναι πραγματικά πρόβλημα. Μας ζήτησε ο κ. Γεωργαντάς, ο Υπουργός, να μπούμε στην ουσία. Στην ουσία, την τελευταία στιγμή, δεν μπορούμε να μπούμε, και για λόγους πρακτικούς, ότι δεν έχουμε προλάβει να τη μελετήσουμε, αλλά και για λόγους δεοντολογικούς, γιατί δεν γίνεται έτσι νομοθέτηση.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 xml:space="preserve">Για την άλλη τροπολογία, του Υπουργείου Δικαιοσύνης, όσον αφορά το πρώτο άρθρο, η διάταξη θα έπρεπε να δίνει μεγαλύτερο χρόνο, θα έπρεπε να δίνει μεγαλύτερο διάστημα. Δεν λύνει το πρόβλημα με αυτό τον τρόπο και έχει επισημανθεί. Γι’ αυτό τοποθετούμαστε αρνητικά. Όπως επίσης και στο δεύτερο άρθρο, στο άρθρο 2, δεν προέκυψε καμία διαβούλευση για να έρθει αυτό το άρθρο. Και όλοι, απ’ ό,τι ξέρουμε, η Ένωση Δικαστών – Εισαγγελέων, οι πάντες τοποθετούνται αρνητικά. Δεν υπήρξε διαβούλευση και γι’ αυτόν τον λόγο και σε αυτό τοποθετούμαστε αρνητικά.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 xml:space="preserve">Αναρωτηθήκατε και μας ρωτήσατε, κύριε Υπουργέ, τι κάναμε εμείς για την κλιματική αλλαγή, και ο κ. Οικονόμου. Να σας πούμε λοιπόν τι κάναμε με δυο λόγια. Το ένα ήταν τα αρδευτικά, τριάντα ένα μεγάλα, αρδευτικά έργα, εκτός των περιφερειακών, ωρίμασαν και εντάχθηκαν σε χρηματοδότηση, κλείδωσε η χρηματοδότησή τους μέχρι το τέλος των τεσσεράμισι χρόνων θητείας. Το δεύτερο είναι ότι ξεκινήσαμε την αλλαγή του Κανονισμού, ο οποίος </w:t>
      </w:r>
      <w:proofErr w:type="spellStart"/>
      <w:r w:rsidRPr="00B01C11">
        <w:rPr>
          <w:rFonts w:ascii="Arial" w:hAnsi="Arial" w:cs="Arial"/>
          <w:bCs/>
          <w:sz w:val="24"/>
          <w:szCs w:val="24"/>
          <w:lang w:eastAsia="el-GR"/>
        </w:rPr>
        <w:t>σημειωτέον</w:t>
      </w:r>
      <w:proofErr w:type="spellEnd"/>
      <w:r w:rsidRPr="00B01C11">
        <w:rPr>
          <w:rFonts w:ascii="Arial" w:hAnsi="Arial" w:cs="Arial"/>
          <w:bCs/>
          <w:sz w:val="24"/>
          <w:szCs w:val="24"/>
          <w:lang w:eastAsia="el-GR"/>
        </w:rPr>
        <w:t xml:space="preserve"> είναι ο ίδιος από το 1988, αλλά πώς; Ξεκινήσαμε τη διαδικασία αλλαγής του κανονισμού, μελετώντας τι αλλαγές θα πρέπει να γίνουν, προκειμένου να διαμορφωθεί ένας κανονισμός, που θα είναι αξιοπρεπής για τα επόμενα τριάντα χρόνια, προβλέποντας, όσο το δυνατόν βέβαια, τις συνέπειες κλιματικής αλλαγής. Επίσης, διαμορφώθηκε το Εθνικό Σχέδιο για την Ενέργεια και το Περιβάλλον και το Κλίμα και προχωρούσαν τα περιφερειακά αντίστοιχα σχέδια από το Υπουργείο Περιβάλλοντος. Άρα αυτό που έχετε μπροστά σας, ο διάδρομος που έχετε μπροστά σας, ξεκίνησε να διαμορφώνεται με πρωτοβουλία της Κυβέρνησης ΣΥΡΙΖΑ. Δεν θέλουμε να μονοπωλήσουμε τα έργα, προς θεού, αλλά σας παρακαλώ μην μηδενίζετε, μην μπαίνετε στη λογική να μηδενίσετε το έργο που έγινε το προηγούμενο διάστημα και μας βάζετε σε θέση να σας υπενθυμίζουμε μερικά πράγματα.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 xml:space="preserve">Επίσης, πρέπει να σας υπενθυμίσουμε ότι ρεκόρ εξαγωγών είχαμε το 2018, το οποίο έσπασε την αμέσως επόμενη χρονιά, δείχνοντας δηλαδή μια τάση. Κι αυτό δεν διαμορφώθηκε τυχαία. Θα σας πω τι κάναμε για τον αγροτικό χώρο, αν θέλετε, όσον αφορά τις εμπορικές συμφωνίες, για τις οποίες, με την Ιαπωνία το 2017, με τη </w:t>
      </w:r>
      <w:r w:rsidRPr="00B01C11">
        <w:rPr>
          <w:rFonts w:ascii="Arial" w:hAnsi="Arial" w:cs="Arial"/>
          <w:bCs/>
          <w:sz w:val="24"/>
          <w:szCs w:val="24"/>
          <w:lang w:val="en-US" w:eastAsia="el-GR"/>
        </w:rPr>
        <w:t>MERCOSUR</w:t>
      </w:r>
      <w:r w:rsidRPr="00B01C11">
        <w:rPr>
          <w:rFonts w:ascii="Arial" w:hAnsi="Arial" w:cs="Arial"/>
          <w:bCs/>
          <w:sz w:val="24"/>
          <w:szCs w:val="24"/>
          <w:lang w:eastAsia="el-GR"/>
        </w:rPr>
        <w:t xml:space="preserve">, τις χώρες της Λατινικής Αμερικής, είμαστε περήφανοι για την προστασία της φέτας και άλλων γεωργικών προϊόντων. Μπορείτε να πείτε το ίδιο για τη συμφωνία με τον Καναδά ή με τη Νότια Αφρική; Για να ξέρουμε πώς γίνεται η προστασία και των προϊόντων.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 xml:space="preserve">Επιπλέον, να σας διορθώσω, γιατί είπατε για το Ταμείο Εγγυοδοσίας. Πράγματι, το Ταμείο Εγγυοδοσίας συστήθηκε τον Μάιο του 2019, το Ταμείο Αγροτικών Εγγυήσεων, αν λέμε το ίδιο. Ωστόσο, ζητήσατε προτάσεις. Επειδή εμείς θέλουμε να είμαστε αποτελεσματικοί και </w:t>
      </w:r>
      <w:proofErr w:type="spellStart"/>
      <w:r w:rsidRPr="00B01C11">
        <w:rPr>
          <w:rFonts w:ascii="Arial" w:hAnsi="Arial" w:cs="Arial"/>
          <w:bCs/>
          <w:sz w:val="24"/>
          <w:szCs w:val="24"/>
          <w:lang w:eastAsia="el-GR"/>
        </w:rPr>
        <w:t>φιλοαγροτικοί</w:t>
      </w:r>
      <w:proofErr w:type="spellEnd"/>
      <w:r w:rsidRPr="00B01C11">
        <w:rPr>
          <w:rFonts w:ascii="Arial" w:hAnsi="Arial" w:cs="Arial"/>
          <w:bCs/>
          <w:sz w:val="24"/>
          <w:szCs w:val="24"/>
          <w:lang w:eastAsia="el-GR"/>
        </w:rPr>
        <w:t xml:space="preserve"> στην πράξη έχουμε καταθέσει προτάσεις για την αξιοποίηση των χρημάτων του Ταμείου Ανάκαμψης, τόσο σε υποδομές, σε αγροτικό εξηλεκτρισμό, όσο και στην αγροτική έρευνα και στην επιμόρφωση των αγροτών, έτσι ώστε πραγματικά να έχουμε οφέλη, τα οποία θα περάσουν σε βάθος και θα δημιουργήσουν αποτελέσματα τα επόμενα χρόνια.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Τέλος, για τα αρδευτικά, τα 200 εκατομμύρια είπαμε ότι θεωρούμε πως είναι εξαιρετικά λίγο το ποσό. Χαιρετίσαμε από την πρώτη στιγμή την αλλαγή με τη νομοτεχνική βελτίωση, με την οποία φέρατε το όριο από τα 2 εκατομμύρια στις 500.000 ευρώ. Δεν φέρατε, όμως, αλλαγή όπως περιμέναμε στο κλίμα, στο πνεύμα που πραγματικά επιδιώκετε να έχετε, δεν φέρατε μια αλλαγή, κλείνοντας το παράθυρο στο άρθρο 4, όπως επίσης και τις προτάσεις και τις παρατηρήσεις που σας έκαναν, πρώτα οι φορείς και μετά εμείς, στο άρθρο 5 για την αποτελεσματικότητα και τη λειτουργία της επιτροπής. Θεωρούμε ότι αυτή η επιτροπή μόνο με καταγγελίες δεν θα λειτουργήσει, απλά γιατί καταγγελία δεν μπορεί να κάνει ο αδύναμος, όταν από πάνω του, απέναντί του, έχει την απειλή του ισχυρού.</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Σας ευχαριστώ.</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
          <w:sz w:val="24"/>
          <w:szCs w:val="24"/>
          <w:lang w:eastAsia="el-GR"/>
        </w:rPr>
        <w:t xml:space="preserve">ΠΡΟΕΔΡΕΥΩΝ (Απόστολος </w:t>
      </w:r>
      <w:proofErr w:type="spellStart"/>
      <w:r w:rsidRPr="00B01C11">
        <w:rPr>
          <w:rFonts w:ascii="Arial" w:hAnsi="Arial" w:cs="Arial"/>
          <w:b/>
          <w:sz w:val="24"/>
          <w:szCs w:val="24"/>
          <w:lang w:eastAsia="el-GR"/>
        </w:rPr>
        <w:t>Αβδελάς</w:t>
      </w:r>
      <w:proofErr w:type="spellEnd"/>
      <w:r w:rsidRPr="00B01C11">
        <w:rPr>
          <w:rFonts w:ascii="Arial" w:hAnsi="Arial" w:cs="Arial"/>
          <w:b/>
          <w:sz w:val="24"/>
          <w:szCs w:val="24"/>
          <w:lang w:eastAsia="el-GR"/>
        </w:rPr>
        <w:t>):</w:t>
      </w:r>
      <w:r w:rsidRPr="00B01C11">
        <w:rPr>
          <w:rFonts w:ascii="Arial" w:hAnsi="Arial" w:cs="Arial"/>
          <w:sz w:val="24"/>
          <w:szCs w:val="24"/>
          <w:lang w:eastAsia="el-GR"/>
        </w:rPr>
        <w:t xml:space="preserve"> Κι εμείς ευχαριστούμε. </w:t>
      </w:r>
      <w:r w:rsidRPr="00B01C11">
        <w:rPr>
          <w:rFonts w:ascii="Arial" w:hAnsi="Arial" w:cs="Arial"/>
          <w:bCs/>
          <w:sz w:val="24"/>
          <w:szCs w:val="24"/>
          <w:lang w:eastAsia="el-GR"/>
        </w:rPr>
        <w:t xml:space="preserve">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Κύριε Πάνα, ξεχάσατε κάτι;</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
          <w:bCs/>
          <w:sz w:val="24"/>
          <w:szCs w:val="24"/>
          <w:lang w:eastAsia="el-GR"/>
        </w:rPr>
        <w:t>ΑΠΟΣΤΟΛΟΣ ΠΑΝΑΣ:</w:t>
      </w:r>
      <w:r w:rsidRPr="00B01C11">
        <w:rPr>
          <w:rFonts w:ascii="Arial" w:hAnsi="Arial" w:cs="Arial"/>
          <w:bCs/>
          <w:sz w:val="24"/>
          <w:szCs w:val="24"/>
          <w:lang w:eastAsia="el-GR"/>
        </w:rPr>
        <w:t xml:space="preserve"> Ναι, κύριε Πρόεδρε, αφορά τις τροπολογίες. Έχουμε τοποθετηθεί και σε επίπεδο επιτροπών. Τις δύο τροπολογίες, την 831 και την 832, τις αποδεχόμαστε. Σε ό,τι αφορά την τελευταία τροπολογία έχει τοποθετηθεί ο κ. </w:t>
      </w:r>
      <w:proofErr w:type="spellStart"/>
      <w:r w:rsidRPr="00B01C11">
        <w:rPr>
          <w:rFonts w:ascii="Arial" w:hAnsi="Arial" w:cs="Arial"/>
          <w:bCs/>
          <w:sz w:val="24"/>
          <w:szCs w:val="24"/>
          <w:lang w:eastAsia="el-GR"/>
        </w:rPr>
        <w:t>Κατρίνης</w:t>
      </w:r>
      <w:proofErr w:type="spellEnd"/>
      <w:r w:rsidRPr="00B01C11">
        <w:rPr>
          <w:rFonts w:ascii="Arial" w:hAnsi="Arial" w:cs="Arial"/>
          <w:bCs/>
          <w:sz w:val="24"/>
          <w:szCs w:val="24"/>
          <w:lang w:eastAsia="el-GR"/>
        </w:rPr>
        <w:t>, αλλά αντιλαμβανόμαστε όλοι τη σοβαρότητα της κατάστασης για θέματα δημόσιας υγείας και θα είμαστε θετικοί.</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sz w:val="24"/>
          <w:szCs w:val="24"/>
          <w:lang w:eastAsia="el-GR"/>
        </w:rPr>
        <w:t xml:space="preserve">ΠΡΟΕΔΡΕΥΩΝ (Απόστολος </w:t>
      </w:r>
      <w:proofErr w:type="spellStart"/>
      <w:r w:rsidRPr="00B01C11">
        <w:rPr>
          <w:rFonts w:ascii="Arial" w:hAnsi="Arial" w:cs="Arial"/>
          <w:b/>
          <w:sz w:val="24"/>
          <w:szCs w:val="24"/>
          <w:lang w:eastAsia="el-GR"/>
        </w:rPr>
        <w:t>Αβδελάς</w:t>
      </w:r>
      <w:proofErr w:type="spellEnd"/>
      <w:r w:rsidRPr="00B01C11">
        <w:rPr>
          <w:rFonts w:ascii="Arial" w:hAnsi="Arial" w:cs="Arial"/>
          <w:b/>
          <w:sz w:val="24"/>
          <w:szCs w:val="24"/>
          <w:lang w:eastAsia="el-GR"/>
        </w:rPr>
        <w:t>):</w:t>
      </w:r>
      <w:r w:rsidRPr="00B01C11">
        <w:rPr>
          <w:rFonts w:ascii="Arial" w:hAnsi="Arial" w:cs="Arial"/>
          <w:sz w:val="24"/>
          <w:szCs w:val="24"/>
          <w:lang w:eastAsia="el-GR"/>
        </w:rPr>
        <w:t xml:space="preserve"> Ευχαριστούμε πολύ.</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sz w:val="24"/>
          <w:szCs w:val="24"/>
          <w:lang w:eastAsia="el-GR"/>
        </w:rPr>
        <w:t>Τον λόγο έχει από τη Νέ</w:t>
      </w:r>
      <w:r w:rsidRPr="00B01C11">
        <w:rPr>
          <w:rFonts w:ascii="Arial" w:hAnsi="Arial" w:cs="Arial"/>
          <w:bCs/>
          <w:sz w:val="24"/>
          <w:szCs w:val="24"/>
          <w:lang w:eastAsia="el-GR"/>
        </w:rPr>
        <w:t>α Δημοκρατία ο κ. Βασίλειος Βασιλειάδης και θα κλείσουμε με τον Υπουργό.</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Κύριε Βασιλειάδη, έχετε τον λόγο.</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
          <w:bCs/>
          <w:sz w:val="24"/>
          <w:szCs w:val="24"/>
          <w:lang w:eastAsia="el-GR"/>
        </w:rPr>
        <w:t>ΒΑΣΙΛΕΙΟΣ (ΛΑΚΗΣ) ΒΑΣΙΛΕΙΑΔΗΣ:</w:t>
      </w:r>
      <w:r w:rsidRPr="00B01C11">
        <w:rPr>
          <w:rFonts w:ascii="Arial" w:hAnsi="Arial" w:cs="Arial"/>
          <w:bCs/>
          <w:sz w:val="24"/>
          <w:szCs w:val="24"/>
          <w:lang w:eastAsia="el-GR"/>
        </w:rPr>
        <w:t xml:space="preserve"> Ευχαριστώ, κύριε Πρόεδρε. </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Δεν θέλω να πω πολλά, παρά μόνο να ευχαριστήσω ξανά τις κυρίες και τους κυρίους συναδέλφους για το επίπεδο της συζήτησης που ακολουθήθηκε στο σχέδιο νόμου αυτό, να ευχαριστήσω και την ηγεσία του Υπουργείου Αγροτικής Ανάπτυξης και Τροφίμων για την εποικοδομητική τους προσέγγιση. Θέλω μόνο να αναφερθώ στην ανταπόκριση του Υπουργείου στο αίτημα των φορέων αλλά και των συναδέλφων, αναφορικά με την κάλυψη περισσότερων παραγωγών και επιχειρήσεων. Χαιρετίζουμε λοιπόν τη μείωση του κύκλου εργασιών των καλυπτόμενων επιχειρήσεων από 2 εκατομμύρια σε 500.000 ευρώ. Αποδεικνύεται λοιπόν για μία ακόμη φορά ότι η ελληνική πολιτεία βρίσκεται στο πλευρό των αγροτών αλλά και των επαγγελματιών του πρωτογενούς τομέα.</w:t>
      </w:r>
    </w:p>
    <w:p w:rsidR="00B01C11" w:rsidRPr="00B01C11" w:rsidRDefault="00B01C11" w:rsidP="00B01C11">
      <w:pPr>
        <w:spacing w:after="160" w:line="600" w:lineRule="auto"/>
        <w:ind w:firstLine="720"/>
        <w:jc w:val="both"/>
        <w:rPr>
          <w:rFonts w:ascii="Arial" w:hAnsi="Arial" w:cs="Arial"/>
          <w:bCs/>
          <w:sz w:val="24"/>
          <w:szCs w:val="24"/>
          <w:lang w:eastAsia="el-GR"/>
        </w:rPr>
      </w:pPr>
      <w:r w:rsidRPr="00B01C11">
        <w:rPr>
          <w:rFonts w:ascii="Arial" w:hAnsi="Arial" w:cs="Arial"/>
          <w:bCs/>
          <w:sz w:val="24"/>
          <w:szCs w:val="24"/>
          <w:lang w:eastAsia="el-GR"/>
        </w:rPr>
        <w:t>Ευχαριστώ πολύ.</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b/>
          <w:sz w:val="24"/>
          <w:szCs w:val="24"/>
          <w:lang w:eastAsia="el-GR"/>
        </w:rPr>
        <w:t xml:space="preserve">ΠΡΟΕΔΡΕΥΩΝ (Απόστολος </w:t>
      </w:r>
      <w:proofErr w:type="spellStart"/>
      <w:r w:rsidRPr="00B01C11">
        <w:rPr>
          <w:rFonts w:ascii="Arial" w:hAnsi="Arial" w:cs="Arial"/>
          <w:b/>
          <w:sz w:val="24"/>
          <w:szCs w:val="24"/>
          <w:lang w:eastAsia="el-GR"/>
        </w:rPr>
        <w:t>Αβδελάς</w:t>
      </w:r>
      <w:proofErr w:type="spellEnd"/>
      <w:r w:rsidRPr="00B01C11">
        <w:rPr>
          <w:rFonts w:ascii="Arial" w:hAnsi="Arial" w:cs="Arial"/>
          <w:b/>
          <w:sz w:val="24"/>
          <w:szCs w:val="24"/>
          <w:lang w:eastAsia="el-GR"/>
        </w:rPr>
        <w:t>):</w:t>
      </w:r>
      <w:r w:rsidRPr="00B01C11">
        <w:rPr>
          <w:rFonts w:ascii="Arial" w:hAnsi="Arial" w:cs="Arial"/>
          <w:sz w:val="24"/>
          <w:szCs w:val="24"/>
          <w:lang w:eastAsia="el-GR"/>
        </w:rPr>
        <w:t xml:space="preserve"> Κι εμείς ευχαριστούμε.</w:t>
      </w:r>
    </w:p>
    <w:p w:rsidR="00B01C11" w:rsidRPr="00B01C11" w:rsidRDefault="00B01C11" w:rsidP="00B01C11">
      <w:pPr>
        <w:spacing w:after="160" w:line="600" w:lineRule="auto"/>
        <w:ind w:firstLine="720"/>
        <w:jc w:val="both"/>
        <w:rPr>
          <w:rFonts w:ascii="Arial" w:hAnsi="Arial" w:cs="Arial"/>
          <w:sz w:val="24"/>
          <w:szCs w:val="24"/>
          <w:lang w:eastAsia="el-GR"/>
        </w:rPr>
      </w:pPr>
      <w:r w:rsidRPr="00B01C11">
        <w:rPr>
          <w:rFonts w:ascii="Arial" w:hAnsi="Arial" w:cs="Arial"/>
          <w:sz w:val="24"/>
          <w:szCs w:val="24"/>
          <w:lang w:eastAsia="el-GR"/>
        </w:rPr>
        <w:t>Κύριε Υπουργέ, έχετε τον λόγο.</w:t>
      </w:r>
    </w:p>
    <w:p w:rsidR="00B01C11" w:rsidRPr="00B01C11" w:rsidRDefault="00B01C11" w:rsidP="00B01C11">
      <w:pPr>
        <w:shd w:val="clear" w:color="auto" w:fill="FFFFFF"/>
        <w:spacing w:after="160" w:line="600" w:lineRule="auto"/>
        <w:ind w:firstLine="720"/>
        <w:contextualSpacing/>
        <w:jc w:val="both"/>
        <w:rPr>
          <w:rFonts w:ascii="Arial" w:hAnsi="Arial" w:cs="Arial"/>
          <w:color w:val="111111"/>
          <w:sz w:val="24"/>
          <w:szCs w:val="24"/>
          <w:lang w:eastAsia="el-GR"/>
        </w:rPr>
      </w:pPr>
      <w:r w:rsidRPr="00B01C11">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B01C11">
        <w:rPr>
          <w:rFonts w:ascii="Arial" w:hAnsi="Arial" w:cs="Arial"/>
          <w:color w:val="111111"/>
          <w:sz w:val="24"/>
          <w:szCs w:val="24"/>
          <w:lang w:eastAsia="el-GR"/>
        </w:rPr>
        <w:t>Ευχαριστώ πολύ.</w:t>
      </w:r>
    </w:p>
    <w:p w:rsidR="00B01C11" w:rsidRPr="00B01C11" w:rsidRDefault="00B01C11" w:rsidP="00B01C11">
      <w:pPr>
        <w:shd w:val="clear" w:color="auto" w:fill="FFFFFF"/>
        <w:spacing w:after="160" w:line="600" w:lineRule="auto"/>
        <w:ind w:firstLine="720"/>
        <w:contextualSpacing/>
        <w:jc w:val="both"/>
        <w:rPr>
          <w:rFonts w:ascii="Arial" w:hAnsi="Arial" w:cs="Arial"/>
          <w:bCs/>
          <w:sz w:val="24"/>
          <w:szCs w:val="24"/>
          <w:lang w:eastAsia="el-GR"/>
        </w:rPr>
      </w:pPr>
      <w:r w:rsidRPr="00B01C11">
        <w:rPr>
          <w:rFonts w:ascii="Arial" w:hAnsi="Arial" w:cs="Arial"/>
          <w:bCs/>
          <w:sz w:val="24"/>
          <w:szCs w:val="24"/>
          <w:lang w:eastAsia="el-GR"/>
        </w:rPr>
        <w:t xml:space="preserve">Κλείνοντας αυτήν τη διαδικασία ιδιωτικοποίησης θέλω να πω ότι, σε γενικές γραμμές, όσον αφορά το κομμάτι της εκπόνησης ενός στρατηγικού σχεδίου για τον πρωτογενή τομέα, δεσμεύομαι -το έχω κάνει άλλωστε και την προηγούμενη φορά εδώ στη Βουλή- να συζητήσουμε στην αρμόδια Επιτροπή και το επόμενο στάδιο των αποτελεσμάτων της μελέτης που κάνουμε για τη νέα ΚΑΠ. Είχε γίνει η προηγούμενη συζήτηση όταν βγήκαν τα αποτελέσματα της </w:t>
      </w:r>
      <w:r w:rsidRPr="00B01C11">
        <w:rPr>
          <w:rFonts w:ascii="Arial" w:hAnsi="Arial" w:cs="Arial"/>
          <w:bCs/>
          <w:sz w:val="24"/>
          <w:szCs w:val="24"/>
          <w:lang w:val="en-US" w:eastAsia="el-GR"/>
        </w:rPr>
        <w:t>SWOT</w:t>
      </w:r>
      <w:r w:rsidRPr="00B01C11">
        <w:rPr>
          <w:rFonts w:ascii="Arial" w:hAnsi="Arial" w:cs="Arial"/>
          <w:bCs/>
          <w:sz w:val="24"/>
          <w:szCs w:val="24"/>
          <w:lang w:eastAsia="el-GR"/>
        </w:rPr>
        <w:t xml:space="preserve"> ανάλυσης, τον Δεκέμβριο αν δεν κάνω λάθος. Θα το κάνουμε λοιπόν μέσα στις επόμενες βδομάδες. </w:t>
      </w:r>
    </w:p>
    <w:p w:rsidR="00B01C11" w:rsidRPr="00B01C11" w:rsidRDefault="00B01C11" w:rsidP="00B01C11">
      <w:pPr>
        <w:shd w:val="clear" w:color="auto" w:fill="FFFFFF"/>
        <w:spacing w:after="160" w:line="600" w:lineRule="auto"/>
        <w:ind w:firstLine="720"/>
        <w:contextualSpacing/>
        <w:jc w:val="both"/>
        <w:rPr>
          <w:rFonts w:ascii="Arial" w:hAnsi="Arial" w:cs="Arial"/>
          <w:bCs/>
          <w:sz w:val="24"/>
          <w:szCs w:val="24"/>
          <w:lang w:eastAsia="el-GR"/>
        </w:rPr>
      </w:pPr>
      <w:r w:rsidRPr="00B01C11">
        <w:rPr>
          <w:rFonts w:ascii="Arial" w:hAnsi="Arial" w:cs="Arial"/>
          <w:b/>
          <w:bCs/>
          <w:sz w:val="24"/>
          <w:szCs w:val="24"/>
          <w:lang w:eastAsia="el-GR"/>
        </w:rPr>
        <w:t>ΣΤΑΥΡΟΣ ΑΡΑΧΩΒΙΤΗΣ:</w:t>
      </w:r>
      <w:r w:rsidRPr="00B01C11">
        <w:rPr>
          <w:rFonts w:ascii="Arial" w:hAnsi="Arial" w:cs="Arial"/>
          <w:bCs/>
          <w:sz w:val="24"/>
          <w:szCs w:val="24"/>
          <w:lang w:eastAsia="el-GR"/>
        </w:rPr>
        <w:t xml:space="preserve"> Έχουμε καταθέσει και αίτημα.</w:t>
      </w:r>
    </w:p>
    <w:p w:rsidR="00B01C11" w:rsidRPr="00B01C11" w:rsidRDefault="00B01C11" w:rsidP="00B01C11">
      <w:pPr>
        <w:shd w:val="clear" w:color="auto" w:fill="FFFFFF"/>
        <w:spacing w:after="160" w:line="600" w:lineRule="auto"/>
        <w:ind w:firstLine="720"/>
        <w:contextualSpacing/>
        <w:jc w:val="both"/>
        <w:rPr>
          <w:rFonts w:ascii="Arial" w:hAnsi="Arial" w:cs="Arial"/>
          <w:bCs/>
          <w:sz w:val="24"/>
          <w:szCs w:val="24"/>
          <w:lang w:eastAsia="el-GR"/>
        </w:rPr>
      </w:pPr>
      <w:r w:rsidRPr="00B01C11">
        <w:rPr>
          <w:rFonts w:ascii="Arial" w:hAnsi="Arial" w:cs="Arial"/>
          <w:b/>
          <w:color w:val="111111"/>
          <w:sz w:val="24"/>
          <w:szCs w:val="24"/>
          <w:lang w:eastAsia="el-GR"/>
        </w:rPr>
        <w:t xml:space="preserve">ΣΠΥΡΙΔΩΝ - ΠΑΝΑΓΙΩΤΗΣ (ΣΠΗΛΙΟΣ) ΛΙΒΑΝΟΣ (Υπουργός Αγροτικής Ανάπτυξης και Τροφίμων): </w:t>
      </w:r>
      <w:r w:rsidRPr="00B01C11">
        <w:rPr>
          <w:rFonts w:ascii="Arial" w:hAnsi="Arial" w:cs="Arial"/>
          <w:color w:val="111111"/>
          <w:sz w:val="24"/>
          <w:szCs w:val="24"/>
          <w:lang w:eastAsia="el-GR"/>
        </w:rPr>
        <w:t>Ναι, κ</w:t>
      </w:r>
      <w:r w:rsidRPr="00B01C11">
        <w:rPr>
          <w:rFonts w:ascii="Arial" w:hAnsi="Arial" w:cs="Arial"/>
          <w:bCs/>
          <w:sz w:val="24"/>
          <w:szCs w:val="24"/>
          <w:lang w:eastAsia="el-GR"/>
        </w:rPr>
        <w:t xml:space="preserve">αι σας </w:t>
      </w:r>
      <w:proofErr w:type="spellStart"/>
      <w:r w:rsidRPr="00B01C11">
        <w:rPr>
          <w:rFonts w:ascii="Arial" w:hAnsi="Arial" w:cs="Arial"/>
          <w:bCs/>
          <w:sz w:val="24"/>
          <w:szCs w:val="24"/>
          <w:lang w:eastAsia="el-GR"/>
        </w:rPr>
        <w:t>απήντησα</w:t>
      </w:r>
      <w:proofErr w:type="spellEnd"/>
      <w:r w:rsidRPr="00B01C11">
        <w:rPr>
          <w:rFonts w:ascii="Arial" w:hAnsi="Arial" w:cs="Arial"/>
          <w:bCs/>
          <w:sz w:val="24"/>
          <w:szCs w:val="24"/>
          <w:lang w:eastAsia="el-GR"/>
        </w:rPr>
        <w:t xml:space="preserve"> τότε, για να συζητήσουμε για αυτά τα θέματα συνολικά. Μακριά από μένα ο μηδενισμός. Εγώ δεν είπα ότι δεν έχετε κάνει τίποτα, αντιθέτως. Και αν υπάρχει ένα σχέδιο στρατηγικό για το περιβάλλον που εντάσσει μέσα και το θέμα της ερημοποίησης και τα ζητήματα αυτά, τα οποία προκύπτουν σε όλες τις αγροτικές γαίες και βεβαίως στους Έλληνες παραγωγούς, όχι μόνο θα το συμπεριλάβουμε στη δική μας μελέτη αλλά θα το συζητήσουμε κιόλας και θα πατήσουμε και πάνω σε αυτό.</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Άρα, ως προς αυτό, νομίζω ότι είμαστε όλοι σύμφωνοι ότι ο διάλογος είναι πολύ χρήσιμος και θα τον κάνουμε τον επόμενο χρόνο.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Όσον αφορά στο κομμάτι των καταγγελιών για τον πιο ανίσχυρο απέναντι στον πιο ισχυρό, γι’ αυτό και διαμορφώνουμε τις συνθήκες και μέσα στο νομοσχέδιο να προστατεύεται με τους διάφορους τρόπους που έχουμε πει -τώρα στο κλείσιμο ας μην επανέλθω πάλι στο νομοσχέδιο-, να προστατεύουμε την ανωνυμία των ανθρώπων αυτών.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Και σε κάθε περίπτωση, επειδή έχουμε τη δυνατότητα με </w:t>
      </w:r>
      <w:proofErr w:type="spellStart"/>
      <w:r w:rsidRPr="00B01C11">
        <w:rPr>
          <w:rFonts w:ascii="Arial" w:hAnsi="Arial"/>
          <w:sz w:val="24"/>
          <w:szCs w:val="24"/>
          <w:lang w:eastAsia="el-GR"/>
        </w:rPr>
        <w:t>εφαρμοστικές</w:t>
      </w:r>
      <w:proofErr w:type="spellEnd"/>
      <w:r w:rsidRPr="00B01C11">
        <w:rPr>
          <w:rFonts w:ascii="Arial" w:hAnsi="Arial"/>
          <w:sz w:val="24"/>
          <w:szCs w:val="24"/>
          <w:lang w:eastAsia="el-GR"/>
        </w:rPr>
        <w:t xml:space="preserve">, ερμηνευτικές υπουργικές αποφάσεις, αν νομίζετε ότι μπορούμε και με άλλους τρόπους να καλύπτουμε την προστασία αυτών οι οποίοι μπορεί να δέχονται την πίεση του ισχυρότερου, είμαι στη διάθεσή σας να τους δούμε.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Όσον αφορά στο κομμάτι της χρήσης, κυρία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 xml:space="preserve">, της τεχνολογίας για τη δακοκτονία, δεν ξέρω τεχνικά ακριβώς πώς μπορεί να γίνει αυτό, αλλά αν έχετε, επειδή αντιλαμβάνομαι ότι έχετε, κάποια εμπειρία και έχετε ασχοληθεί, όπως η κ. </w:t>
      </w:r>
      <w:proofErr w:type="spellStart"/>
      <w:r w:rsidRPr="00B01C11">
        <w:rPr>
          <w:rFonts w:ascii="Arial" w:hAnsi="Arial"/>
          <w:sz w:val="24"/>
          <w:szCs w:val="24"/>
          <w:lang w:eastAsia="el-GR"/>
        </w:rPr>
        <w:t>Μανωλάκου</w:t>
      </w:r>
      <w:proofErr w:type="spellEnd"/>
      <w:r w:rsidRPr="00B01C11">
        <w:rPr>
          <w:rFonts w:ascii="Arial" w:hAnsi="Arial"/>
          <w:sz w:val="24"/>
          <w:szCs w:val="24"/>
          <w:lang w:eastAsia="el-GR"/>
        </w:rPr>
        <w:t xml:space="preserve"> που είναι του χώρου του Υπουργείου Αγροτικής Ανάπτυξης, να το συζητήσουμε.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Σε κάθε περίπτωση, όντως γι’ αυτό πρέπει να βρεθεί μία λύση και να μην γίνεται κάθε χρόνο αυτή η ανανέωση. Το έχουμε στο πρόγραμμά μας. Το ίδιο και για την παράταση κάθε χρόνο της πράξης υπουργικού συμβουλίου για το άλλο κομμάτι των γαιών. Κι αυτό το κάνουμε φέτος γιατί έπρεπε να γίνει για πολλούς λόγους και κυρίως για τους ακτήμονες, αλλά ο στόχος μας είναι μέσα στο επόμενο διάστημα να βρούμε μια συνολική λύση για να το αντιμετωπίσουμε και να μην έρχεται κάθε φορά η Κυβέρνηση να το ανανεώνει.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Ως προς το κομμάτι του ΕΛΓΟ-«ΔΗΜΗΤΡΑ», θα μου επιτρέψετε στις επόμενες μέρες να δείτε γιατί παίρνουμε αυτήν την τροπολογία και νομίζω θα χαρούμε όλοι. Δεν έχει να κάνει πάντως καθόλου με την προσπάθεια ιδιωτικοποίησης κτημάτων του ΕΛΓΟ. Μην σας περνάει καθόλου από τον νου αυτό. Είναι κάτι πολύ σημαντικό το οποίο σχεδιάζουμε και εύχομαι να προχωρήσει καλά. Ήταν απαραίτητο να γίνει αυτό για να μπορέσουμε να πάμε στο επόμενο βήμα. Όταν ολοκληρωθεί η προετοιμασία, θα σας το ανακοινώσω κιόλας.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Με αυτές τις σκέψεις -δεν ξέρω αν ξέχασα κάτι-, θέλω να σας ευχαριστήσω ειλικρινά όλους. Ξεκινώ από τον αγαπητό συνάδελφο κ. Βασιλειάδη, ο οποίος κινήθηκε ακριβώς στο πνεύμα που νομίζω ότι απαιτούν οι καιροί, αλλά να ευχαριστήσω και τους υπόλοιπους συναδέλφους των κομμάτων, τους εισηγητές, την κ. Πούλου, τον κ. Πάνα, την κ. </w:t>
      </w:r>
      <w:proofErr w:type="spellStart"/>
      <w:r w:rsidRPr="00B01C11">
        <w:rPr>
          <w:rFonts w:ascii="Arial" w:hAnsi="Arial"/>
          <w:sz w:val="24"/>
          <w:szCs w:val="24"/>
          <w:lang w:eastAsia="el-GR"/>
        </w:rPr>
        <w:t>Κομνηνάκα</w:t>
      </w:r>
      <w:proofErr w:type="spellEnd"/>
      <w:r w:rsidRPr="00B01C11">
        <w:rPr>
          <w:rFonts w:ascii="Arial" w:hAnsi="Arial"/>
          <w:sz w:val="24"/>
          <w:szCs w:val="24"/>
          <w:lang w:eastAsia="el-GR"/>
        </w:rPr>
        <w:t xml:space="preserve">, τον κ. </w:t>
      </w:r>
      <w:proofErr w:type="spellStart"/>
      <w:r w:rsidRPr="00B01C11">
        <w:rPr>
          <w:rFonts w:ascii="Arial" w:hAnsi="Arial"/>
          <w:sz w:val="24"/>
          <w:szCs w:val="24"/>
          <w:lang w:eastAsia="el-GR"/>
        </w:rPr>
        <w:t>Βιλιάρδο</w:t>
      </w:r>
      <w:proofErr w:type="spellEnd"/>
      <w:r w:rsidRPr="00B01C11">
        <w:rPr>
          <w:rFonts w:ascii="Arial" w:hAnsi="Arial"/>
          <w:sz w:val="24"/>
          <w:szCs w:val="24"/>
          <w:lang w:eastAsia="el-GR"/>
        </w:rPr>
        <w:t xml:space="preserve"> και τον κ. </w:t>
      </w:r>
      <w:proofErr w:type="spellStart"/>
      <w:r w:rsidRPr="00B01C11">
        <w:rPr>
          <w:rFonts w:ascii="Arial" w:hAnsi="Arial"/>
          <w:sz w:val="24"/>
          <w:szCs w:val="24"/>
          <w:lang w:eastAsia="el-GR"/>
        </w:rPr>
        <w:t>Λογιάδη</w:t>
      </w:r>
      <w:proofErr w:type="spellEnd"/>
      <w:r w:rsidRPr="00B01C11">
        <w:rPr>
          <w:rFonts w:ascii="Arial" w:hAnsi="Arial"/>
          <w:sz w:val="24"/>
          <w:szCs w:val="24"/>
          <w:lang w:eastAsia="el-GR"/>
        </w:rPr>
        <w:t xml:space="preserve">, αλλά και τους Κοινοβουλευτικούς Εκπροσώπους και για τη συζήτηση και για τη γόνιμη κριτική και συνολικά για τις τοποθετήσεις σας και βεβαίως, όσους εξ υμών τελικώς καταλήξετε για τη στήριξη σε αυτό το νομοσχέδιο.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Ακόμα όμως και για όσους δεν το στηρίξουν, θεωρώ ότι θα είμαστε από την ίδια μεριά σε αυτήν την προσπάθεια για να μπορέσουμε να στηρίξουμε ουσιαστικά τους Έλληνες παραγωγούς, να τους προστατεύσουμε από το κομμάτι αυτό των καθυστερήσεων στις πληρωμές, ούτως ώστε να έχουν τη δυνατότητα να παίρνουν τα χρήματά τους πιο γρήγορα και σε κάθε περίπτωση, να διαμορφώσουμε ένα πλαίσιο για να λειτουργεί η αγορά καλύτερα -η ελεύθερη αγορά την οποία εμείς δεν θέλουμε να πειράξουμε, αλλά θέλουμε να βάλουμε υγιείς κανόνες.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Να ευχαριστήσω και εσάς, κύριε Πρόεδρε, και τους εργαζόμενους εδώ στην Βουλή για την υπομονή τους και για τη βοήθειά τους.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Κι εύχομαι και το επόμενο νομοσχέδιο να βρει αυτή την ανταπόκριση. Θα το προσπαθήσουμε –σας το λέω από πριν- και το επόμενο νομοσχέδιο να το κουβεντιάσουμε εκτενώς πριν έρθει στη Βουλή, για να διαμορφώσουμε μια αντίστοιχη πορεία και για εκείνο.</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Ευχαριστώ πολύ.</w:t>
      </w:r>
    </w:p>
    <w:p w:rsidR="00B01C11" w:rsidRPr="00B01C11" w:rsidRDefault="00B01C11" w:rsidP="00B01C11">
      <w:pPr>
        <w:spacing w:after="160" w:line="600" w:lineRule="auto"/>
        <w:ind w:firstLine="720"/>
        <w:jc w:val="both"/>
        <w:rPr>
          <w:rFonts w:ascii="Arial" w:hAnsi="Arial" w:cs="Arial"/>
          <w:bCs/>
          <w:sz w:val="24"/>
          <w:szCs w:val="20"/>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w:t>
      </w:r>
      <w:r w:rsidRPr="00B01C11">
        <w:rPr>
          <w:rFonts w:ascii="Arial" w:hAnsi="Arial"/>
          <w:sz w:val="24"/>
          <w:szCs w:val="24"/>
          <w:lang w:eastAsia="el-GR"/>
        </w:rPr>
        <w:t xml:space="preserve"> Κι εμείς ευχαριστούμε, </w:t>
      </w:r>
      <w:r w:rsidRPr="00B01C11">
        <w:rPr>
          <w:rFonts w:ascii="Arial" w:hAnsi="Arial" w:cs="Arial"/>
          <w:bCs/>
          <w:sz w:val="24"/>
          <w:szCs w:val="20"/>
          <w:lang w:eastAsia="el-GR"/>
        </w:rPr>
        <w:t>κύριε Υπουργέ.</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Κηρύσσεται περαιωμένη η συζήτηση επί της αρχής, των άρθρων, των τροπολογιών και του συνόλου του σχεδίου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Εισερχόμαστε στην ψήφιση επί της αρχής, των άρθρων, των τροπολογιών και του συνόλου του σχεδίου νόμου και η ψήφισή τους θα γίνει χωριστά.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Θέλω να επισημάνω ότι η ψηφοφορία περιλαμβάνει την αρχή του νομοσχεδίου, είκοσι άρθρα, τρεις τροπολογίες, το ακροτελεύτιο άρθρο, καθώς και το σύνολο του νομοσχεδίου.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 xml:space="preserve">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Παρακαλώ να ανοίξει το σύστημα της ηλεκτρονικής ψηφοφορίας.</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(ΨΗΦΟΦΟΡΙΑ)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Παρακαλώ να κλείσει το σύστημα της ηλεκτρονικής ψηφοφορίας.</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lang w:eastAsia="el-GR"/>
        </w:rPr>
        <w:t>(ΗΛΕΚΤΡΟΝΙΚΗ ΚΑΤΑΜΕΤΡΗΣΗ)</w:t>
      </w:r>
    </w:p>
    <w:p w:rsidR="00B01C11" w:rsidRPr="00B01C11" w:rsidRDefault="00B01C11" w:rsidP="00B01C11">
      <w:pPr>
        <w:spacing w:after="160" w:line="600" w:lineRule="auto"/>
        <w:ind w:firstLine="720"/>
        <w:jc w:val="center"/>
        <w:rPr>
          <w:rFonts w:ascii="Arial" w:hAnsi="Arial"/>
          <w:sz w:val="24"/>
          <w:szCs w:val="24"/>
          <w:lang w:eastAsia="el-GR"/>
        </w:rPr>
      </w:pPr>
      <w:r w:rsidRPr="00B01C11">
        <w:rPr>
          <w:rFonts w:ascii="Arial" w:hAnsi="Arial"/>
          <w:sz w:val="24"/>
          <w:szCs w:val="24"/>
        </w:rPr>
        <w:t>(ΜΕΤΑ ΤΗΝ ΗΛΕΚΤΡΟΝΙΚΗ ΚΑΤΑΜΕΤΡΗΣΗ)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ΠΡΟΕΔΡΕΥΩΝ (Απόστολος </w:t>
      </w:r>
      <w:proofErr w:type="spellStart"/>
      <w:r w:rsidRPr="00B01C11">
        <w:rPr>
          <w:rFonts w:ascii="Arial" w:hAnsi="Arial"/>
          <w:b/>
          <w:bCs/>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B01C11" w:rsidRPr="00B01C11" w:rsidRDefault="00B01C11" w:rsidP="00B01C11">
      <w:pPr>
        <w:tabs>
          <w:tab w:val="left" w:pos="1138"/>
          <w:tab w:val="left" w:pos="1565"/>
          <w:tab w:val="left" w:pos="2965"/>
          <w:tab w:val="center" w:pos="4753"/>
        </w:tabs>
        <w:spacing w:after="160" w:line="360" w:lineRule="auto"/>
        <w:ind w:firstLine="720"/>
        <w:jc w:val="center"/>
        <w:rPr>
          <w:rFonts w:ascii="Arial" w:hAnsi="Arial"/>
          <w:color w:val="FF0000"/>
          <w:sz w:val="24"/>
          <w:szCs w:val="24"/>
          <w:lang w:val="en-US"/>
        </w:rPr>
      </w:pPr>
      <w:r w:rsidRPr="00B01C11">
        <w:rPr>
          <w:rFonts w:ascii="Arial" w:hAnsi="Arial"/>
          <w:color w:val="FF0000"/>
          <w:sz w:val="24"/>
          <w:szCs w:val="24"/>
          <w:lang w:val="en-US"/>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B01C11" w:rsidRPr="00B01C11" w:rsidTr="00B60DC4">
        <w:trPr>
          <w:trHeight w:val="148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Επί της αρχής      ΚΑΤΑ ΠΛΕΙΟΨΗΦΙΑ</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2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3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4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5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OXI</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6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7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8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9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10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11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12 ως έχει     ΚΑΤΑ ΠΛΕΙΟΨΗΦΙΑ</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13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14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15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16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17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18 όπως τροπ.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19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Άρθρο 20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Υπ. τροπ. 831/29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Υπ. τροπ. 832/30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Υπ. τροπ. 833/31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Ακροτελεύτιο άρθρο ως έχει     ΚΑΤΑ ΠΛΕΙΟΨΗΦΙΑ</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Επί του συνόλου     ΚΑΤΑ ΠΛΕΙΟΨΗΦΙΑ</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Ν.Δ.: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ΣΥΡΙΖΑ: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Κίνημα Αλλαγής: ΝΑΙ</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Κ.Κ.Ε.: OXI</w:t>
            </w:r>
          </w:p>
        </w:tc>
      </w:tr>
      <w:tr w:rsidR="00B01C11" w:rsidRPr="00B01C11" w:rsidTr="00B60DC4">
        <w:trPr>
          <w:trHeight w:val="330"/>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ΕΛΛΗΝΙΚΗ ΛΥΣΗ: ΝΑΙ</w:t>
            </w:r>
          </w:p>
        </w:tc>
      </w:tr>
      <w:tr w:rsidR="00B01C11" w:rsidRPr="00B01C11" w:rsidTr="00B60DC4">
        <w:trPr>
          <w:trHeight w:val="345"/>
          <w:jc w:val="center"/>
        </w:trPr>
        <w:tc>
          <w:tcPr>
            <w:tcW w:w="7240" w:type="dxa"/>
            <w:tcBorders>
              <w:top w:val="nil"/>
              <w:left w:val="nil"/>
              <w:bottom w:val="nil"/>
              <w:right w:val="nil"/>
            </w:tcBorders>
            <w:shd w:val="clear" w:color="auto" w:fill="auto"/>
            <w:vAlign w:val="center"/>
            <w:hideMark/>
          </w:tcPr>
          <w:p w:rsidR="00B01C11" w:rsidRPr="00B01C11" w:rsidRDefault="00B01C11" w:rsidP="00B01C11">
            <w:pPr>
              <w:spacing w:after="160" w:line="259" w:lineRule="auto"/>
              <w:ind w:firstLine="720"/>
              <w:jc w:val="center"/>
              <w:rPr>
                <w:rFonts w:eastAsia="Calibri" w:cs="Calibri"/>
                <w:color w:val="000000"/>
              </w:rPr>
            </w:pPr>
            <w:r w:rsidRPr="00B01C11">
              <w:rPr>
                <w:rFonts w:eastAsia="Calibri" w:cs="Calibri"/>
                <w:color w:val="000000"/>
              </w:rPr>
              <w:t>ΜέΡΑ25: ΠΡΝ</w:t>
            </w:r>
          </w:p>
        </w:tc>
      </w:tr>
    </w:tbl>
    <w:p w:rsidR="00B01C11" w:rsidRPr="00B01C11" w:rsidRDefault="00B01C11" w:rsidP="00B01C11">
      <w:pPr>
        <w:spacing w:after="160" w:line="259" w:lineRule="auto"/>
        <w:ind w:firstLine="720"/>
        <w:jc w:val="center"/>
        <w:rPr>
          <w:rFonts w:ascii="Arial" w:hAnsi="Arial"/>
          <w:sz w:val="24"/>
          <w:szCs w:val="24"/>
          <w:lang w:eastAsia="el-GR"/>
        </w:rPr>
      </w:pPr>
      <w:r w:rsidRPr="00B01C11">
        <w:rPr>
          <w:rFonts w:ascii="Arial" w:hAnsi="Arial"/>
          <w:color w:val="FF0000"/>
          <w:sz w:val="24"/>
          <w:szCs w:val="24"/>
          <w:lang w:val="en-US"/>
        </w:rPr>
        <w:t>(ΑΛΛΑΓΗ ΣΕΛΙΔΑΣ)</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Συνεπώς το σχέδιο νόμου του Υπουργείου Αγροτικής Ανάπτυξης και Τροφίμων: «Ενσωμάτωση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επιχειρήσεων στην αλυσίδα εφοδιασμού γεωργικών προϊόντων και τροφίμων και λοιπές διατάξεις» έγινε δεκτό κατά πλειοψηφία, σε μόνη συζήτηση, επί της αρχής, των άρθρων και του συνόλου και έχει ως εξής:</w:t>
      </w:r>
    </w:p>
    <w:p w:rsidR="00B01C11" w:rsidRPr="00B01C11" w:rsidRDefault="00B01C11" w:rsidP="00B01C11">
      <w:pPr>
        <w:spacing w:after="160" w:line="600" w:lineRule="auto"/>
        <w:ind w:firstLine="720"/>
        <w:jc w:val="center"/>
        <w:rPr>
          <w:rFonts w:ascii="Arial" w:hAnsi="Arial"/>
          <w:color w:val="FF0000"/>
          <w:sz w:val="24"/>
          <w:szCs w:val="24"/>
          <w:lang w:eastAsia="el-GR"/>
        </w:rPr>
      </w:pPr>
      <w:r w:rsidRPr="00B01C11">
        <w:rPr>
          <w:rFonts w:ascii="Arial" w:hAnsi="Arial"/>
          <w:color w:val="FF0000"/>
          <w:sz w:val="24"/>
          <w:szCs w:val="24"/>
          <w:lang w:eastAsia="el-GR"/>
        </w:rPr>
        <w:t>(Να καταχωριστεί το κείμενο του νομοσχεδίου σελ. 384</w:t>
      </w:r>
      <w:r w:rsidRPr="00B01C11">
        <w:rPr>
          <w:rFonts w:ascii="Arial" w:hAnsi="Arial"/>
          <w:color w:val="FF0000"/>
          <w:sz w:val="24"/>
          <w:szCs w:val="24"/>
          <w:vertAlign w:val="superscript"/>
          <w:lang w:eastAsia="el-GR"/>
        </w:rPr>
        <w:t>α</w:t>
      </w:r>
      <w:r w:rsidRPr="00B01C11">
        <w:rPr>
          <w:rFonts w:ascii="Arial" w:hAnsi="Arial"/>
          <w:color w:val="FF0000"/>
          <w:sz w:val="24"/>
          <w:szCs w:val="24"/>
          <w:lang w:eastAsia="el-GR"/>
        </w:rPr>
        <w:t xml:space="preserve">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ΟΛΟΙ ΟΙ ΒΟΥΛΕΥΤΕΣ:</w:t>
      </w:r>
      <w:r w:rsidRPr="00B01C11">
        <w:rPr>
          <w:rFonts w:ascii="Arial" w:hAnsi="Arial"/>
          <w:sz w:val="24"/>
          <w:szCs w:val="24"/>
          <w:lang w:eastAsia="el-GR"/>
        </w:rPr>
        <w:t xml:space="preserve"> Μάλιστα, μάλιστα.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ΠΡΟΕΔΡΕΥΩΝ (</w:t>
      </w:r>
      <w:r w:rsidRPr="00B01C11">
        <w:rPr>
          <w:rFonts w:ascii="Arial" w:hAnsi="Arial"/>
          <w:b/>
          <w:sz w:val="24"/>
          <w:szCs w:val="24"/>
          <w:lang w:eastAsia="el-GR"/>
        </w:rPr>
        <w:t xml:space="preserve">Απόστολος </w:t>
      </w:r>
      <w:proofErr w:type="spellStart"/>
      <w:r w:rsidRPr="00B01C11">
        <w:rPr>
          <w:rFonts w:ascii="Arial" w:hAnsi="Arial"/>
          <w:b/>
          <w:sz w:val="24"/>
          <w:szCs w:val="24"/>
          <w:lang w:eastAsia="el-GR"/>
        </w:rPr>
        <w:t>Αβδελάς</w:t>
      </w:r>
      <w:proofErr w:type="spellEnd"/>
      <w:r w:rsidRPr="00B01C11">
        <w:rPr>
          <w:rFonts w:ascii="Arial" w:hAnsi="Arial"/>
          <w:b/>
          <w:bCs/>
          <w:sz w:val="24"/>
          <w:szCs w:val="24"/>
          <w:lang w:eastAsia="el-GR"/>
        </w:rPr>
        <w:t xml:space="preserve">): </w:t>
      </w:r>
      <w:r w:rsidRPr="00B01C11">
        <w:rPr>
          <w:rFonts w:ascii="Arial" w:hAnsi="Arial"/>
          <w:sz w:val="24"/>
          <w:szCs w:val="24"/>
          <w:lang w:eastAsia="el-GR"/>
        </w:rPr>
        <w:t>Το Σώμα παρέσχε τη ζητηθείσα</w:t>
      </w:r>
      <w:r w:rsidRPr="00B01C11">
        <w:rPr>
          <w:rFonts w:ascii="Arial" w:hAnsi="Arial"/>
          <w:b/>
          <w:bCs/>
          <w:sz w:val="24"/>
          <w:szCs w:val="24"/>
          <w:lang w:eastAsia="el-GR"/>
        </w:rPr>
        <w:t xml:space="preserve"> </w:t>
      </w:r>
      <w:r w:rsidRPr="00B01C11">
        <w:rPr>
          <w:rFonts w:ascii="Arial" w:hAnsi="Arial"/>
          <w:sz w:val="24"/>
          <w:szCs w:val="24"/>
          <w:lang w:eastAsia="el-GR"/>
        </w:rPr>
        <w:t>εξουσιοδότηση.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Κύριοι συνάδελφοι, δέχεστε στο σημείο αυτό να λύσουμε τη συνεδρίαση;</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bCs/>
          <w:sz w:val="24"/>
          <w:szCs w:val="24"/>
          <w:lang w:eastAsia="el-GR"/>
        </w:rPr>
        <w:t xml:space="preserve">ΟΛΟΙ ΟΙ ΒΟΥΛΕΥΤΕΣ: </w:t>
      </w:r>
      <w:r w:rsidRPr="00B01C11">
        <w:rPr>
          <w:rFonts w:ascii="Arial" w:hAnsi="Arial"/>
          <w:sz w:val="24"/>
          <w:szCs w:val="24"/>
          <w:lang w:eastAsia="el-GR"/>
        </w:rPr>
        <w:t>Μάλιστα, μάλιστα.</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b/>
          <w:sz w:val="24"/>
          <w:szCs w:val="24"/>
          <w:lang w:eastAsia="el-GR"/>
        </w:rPr>
        <w:t xml:space="preserve">ΠΡΟΕΔΡΕΥΩΝ (Απόστολος </w:t>
      </w:r>
      <w:proofErr w:type="spellStart"/>
      <w:r w:rsidRPr="00B01C11">
        <w:rPr>
          <w:rFonts w:ascii="Arial" w:hAnsi="Arial"/>
          <w:b/>
          <w:sz w:val="24"/>
          <w:szCs w:val="24"/>
          <w:lang w:eastAsia="el-GR"/>
        </w:rPr>
        <w:t>Αβδελάς</w:t>
      </w:r>
      <w:proofErr w:type="spellEnd"/>
      <w:r w:rsidRPr="00B01C11">
        <w:rPr>
          <w:rFonts w:ascii="Arial" w:hAnsi="Arial"/>
          <w:b/>
          <w:sz w:val="24"/>
          <w:szCs w:val="24"/>
          <w:lang w:eastAsia="el-GR"/>
        </w:rPr>
        <w:t xml:space="preserve">): </w:t>
      </w:r>
      <w:r w:rsidRPr="00B01C11">
        <w:rPr>
          <w:rFonts w:ascii="Arial" w:hAnsi="Arial"/>
          <w:sz w:val="24"/>
          <w:szCs w:val="24"/>
          <w:lang w:eastAsia="el-GR"/>
        </w:rPr>
        <w:t xml:space="preserve">Με τη συναίνεση του Σώματος και ώρα 18.40΄ </w:t>
      </w:r>
      <w:proofErr w:type="spellStart"/>
      <w:r w:rsidRPr="00B01C11">
        <w:rPr>
          <w:rFonts w:ascii="Arial" w:hAnsi="Arial"/>
          <w:sz w:val="24"/>
          <w:szCs w:val="24"/>
          <w:lang w:eastAsia="el-GR"/>
        </w:rPr>
        <w:t>λύεται</w:t>
      </w:r>
      <w:proofErr w:type="spellEnd"/>
      <w:r w:rsidRPr="00B01C11">
        <w:rPr>
          <w:rFonts w:ascii="Arial" w:hAnsi="Arial"/>
          <w:sz w:val="24"/>
          <w:szCs w:val="24"/>
          <w:lang w:eastAsia="el-GR"/>
        </w:rPr>
        <w:t xml:space="preserve"> η συνεδρίαση για αύριο, ημέρα Πέμπτη 8 Απριλίου 2021 και ώρα 10.00΄, με αντικείμενο εργασιών του Σώματος νομοθετική εργασία: Μόνη συζήτηση και ψήφιση </w:t>
      </w:r>
      <w:r w:rsidRPr="00B01C11">
        <w:rPr>
          <w:rFonts w:ascii="Arial" w:hAnsi="Arial"/>
          <w:sz w:val="24"/>
          <w:szCs w:val="24"/>
        </w:rPr>
        <w:t xml:space="preserve">επί της αρχής, των άρθρων και του συνόλου </w:t>
      </w:r>
      <w:r w:rsidRPr="00B01C11">
        <w:rPr>
          <w:rFonts w:ascii="Arial" w:hAnsi="Arial"/>
          <w:sz w:val="24"/>
          <w:szCs w:val="24"/>
          <w:lang w:eastAsia="el-GR"/>
        </w:rPr>
        <w:t xml:space="preserve">του σχεδίου νόμου του Υπουργείου Προστασίας του Πολίτη: «Κύρωση του Πρωτοκόλλου Συνεργασίας μεταξύ του Πυροσβεστικού Σώματος Ελλάδος και της Πυροσβεστικής Υπηρεσίας Κύπρου, κατ’ </w:t>
      </w:r>
      <w:proofErr w:type="spellStart"/>
      <w:r w:rsidRPr="00B01C11">
        <w:rPr>
          <w:rFonts w:ascii="Arial" w:hAnsi="Arial"/>
          <w:sz w:val="24"/>
          <w:szCs w:val="24"/>
          <w:lang w:eastAsia="el-GR"/>
        </w:rPr>
        <w:t>εφαρμογήν</w:t>
      </w:r>
      <w:proofErr w:type="spellEnd"/>
      <w:r w:rsidRPr="00B01C11">
        <w:rPr>
          <w:rFonts w:ascii="Arial" w:hAnsi="Arial"/>
          <w:sz w:val="24"/>
          <w:szCs w:val="24"/>
          <w:lang w:eastAsia="el-GR"/>
        </w:rPr>
        <w:t xml:space="preserve"> της Συμφωνίας της 4ης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 και μόνη συζήτηση και ψήφιση </w:t>
      </w:r>
      <w:r w:rsidRPr="00B01C11">
        <w:rPr>
          <w:rFonts w:ascii="Arial" w:hAnsi="Arial"/>
          <w:sz w:val="24"/>
          <w:szCs w:val="24"/>
        </w:rPr>
        <w:t xml:space="preserve">επί της αρχής, των άρθρων και του συνόλου </w:t>
      </w:r>
      <w:r w:rsidRPr="00B01C11">
        <w:rPr>
          <w:rFonts w:ascii="Arial" w:hAnsi="Arial"/>
          <w:sz w:val="24"/>
          <w:szCs w:val="24"/>
          <w:lang w:eastAsia="el-GR"/>
        </w:rPr>
        <w:t xml:space="preserve">του σχεδίου νόμου του Υπουργείου Υγείας: «Κύρωση του Μνημονίου Κατανόησης μεταξύ της Κυβέρνησης της Ελληνικής Δημοκρατίας και της Κυβέρνησης της Δημοκρατίας της Τυνησίας στον τομέα της υγείας», σύμφωνα με την ημερήσια διάταξη που έχει διανεμηθεί.  </w:t>
      </w:r>
    </w:p>
    <w:p w:rsidR="00B01C11" w:rsidRPr="00B01C11" w:rsidRDefault="00B01C11" w:rsidP="00B01C11">
      <w:pPr>
        <w:spacing w:after="160" w:line="600" w:lineRule="auto"/>
        <w:ind w:firstLine="720"/>
        <w:jc w:val="both"/>
        <w:rPr>
          <w:rFonts w:ascii="Arial" w:hAnsi="Arial"/>
          <w:sz w:val="24"/>
          <w:szCs w:val="24"/>
          <w:lang w:eastAsia="el-GR"/>
        </w:rPr>
      </w:pPr>
      <w:r w:rsidRPr="00B01C11">
        <w:rPr>
          <w:rFonts w:ascii="Arial" w:hAnsi="Arial"/>
          <w:sz w:val="24"/>
          <w:szCs w:val="24"/>
          <w:lang w:eastAsia="el-GR"/>
        </w:rPr>
        <w:t>Σας ευχαριστώ πολύ όλους μέσα και έξω από την Αίθουσα. Καλό βράδυ. Η Παναγιά μαζί σας.</w:t>
      </w:r>
    </w:p>
    <w:p w:rsidR="00B01C11" w:rsidRPr="0021465A" w:rsidRDefault="00B01C11" w:rsidP="00B01C11">
      <w:pPr>
        <w:spacing w:after="160" w:line="600" w:lineRule="auto"/>
        <w:ind w:firstLine="720"/>
        <w:jc w:val="both"/>
        <w:rPr>
          <w:rFonts w:ascii="Arial" w:hAnsi="Arial" w:cs="Arial"/>
          <w:sz w:val="24"/>
          <w:szCs w:val="24"/>
        </w:rPr>
      </w:pPr>
      <w:r w:rsidRPr="00B01C11">
        <w:rPr>
          <w:rFonts w:ascii="Arial" w:hAnsi="Arial"/>
          <w:b/>
          <w:bCs/>
          <w:sz w:val="24"/>
          <w:szCs w:val="24"/>
          <w:lang w:eastAsia="el-GR"/>
        </w:rPr>
        <w:t>Ο ΠΡΟΕΔΡΟΣ                                                                     ΟΙ ΓΡΑΜΜΑΤΕΙΣ</w:t>
      </w:r>
    </w:p>
    <w:sectPr w:rsidR="00B01C11" w:rsidRPr="0021465A"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21465A"/>
    <w:rsid w:val="004F4411"/>
    <w:rsid w:val="0088717D"/>
    <w:rsid w:val="009612B4"/>
    <w:rsid w:val="00A901C5"/>
    <w:rsid w:val="00B01C11"/>
    <w:rsid w:val="00C7669B"/>
    <w:rsid w:val="00D72126"/>
    <w:rsid w:val="00E3120B"/>
    <w:rsid w:val="00EE7EA7"/>
    <w:rsid w:val="00FB67F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5B564C"/>
  <w14:defaultImageDpi w14:val="0"/>
  <w15:docId w15:val="{2C06E1B8-E44B-4D40-9D07-4BED5479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B01C11"/>
  </w:style>
  <w:style w:type="paragraph" w:styleId="a3">
    <w:name w:val="Balloon Text"/>
    <w:basedOn w:val="a"/>
    <w:link w:val="Char"/>
    <w:uiPriority w:val="99"/>
    <w:unhideWhenUsed/>
    <w:rsid w:val="00B01C11"/>
    <w:pPr>
      <w:spacing w:after="0" w:line="240" w:lineRule="auto"/>
    </w:pPr>
    <w:rPr>
      <w:rFonts w:ascii="Segoe UI" w:eastAsia="Arial" w:hAnsi="Segoe UI" w:cs="Segoe UI"/>
      <w:sz w:val="18"/>
      <w:szCs w:val="18"/>
      <w:lang w:val="en-US"/>
    </w:rPr>
  </w:style>
  <w:style w:type="character" w:customStyle="1" w:styleId="Char">
    <w:name w:val="Κείμενο πλαισίου Char"/>
    <w:basedOn w:val="a0"/>
    <w:link w:val="a3"/>
    <w:uiPriority w:val="99"/>
    <w:rsid w:val="00B01C11"/>
    <w:rPr>
      <w:rFonts w:ascii="Segoe UI" w:eastAsia="Arial"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278</Pages>
  <Words>70729</Words>
  <Characters>381939</Characters>
  <Application>Microsoft Office Word</Application>
  <DocSecurity>0</DocSecurity>
  <Lines>3182</Lines>
  <Paragraphs>903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2021-04-14T08:32:00Z</dcterms:created>
  <dcterms:modified xsi:type="dcterms:W3CDTF">2021-04-14T08:34:00Z</dcterms:modified>
</cp:coreProperties>
</file>